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52318F" w14:textId="16DE8BB8" w:rsidR="002E018D" w:rsidRPr="006A56FF" w:rsidRDefault="002E018D" w:rsidP="00EB31E0">
      <w:pPr>
        <w:pStyle w:val="berschrift1"/>
        <w:rPr>
          <w:lang w:val="en-US"/>
        </w:rPr>
      </w:pPr>
      <w:r w:rsidRPr="006A56FF">
        <w:rPr>
          <w:lang w:val="en-US"/>
        </w:rPr>
        <w:t>Title:</w:t>
      </w:r>
    </w:p>
    <w:p w14:paraId="72A2CC36" w14:textId="77777777" w:rsidR="008C7033" w:rsidRPr="006A56FF" w:rsidRDefault="008C7033" w:rsidP="008C7033">
      <w:pPr>
        <w:rPr>
          <w:lang w:val="en-US"/>
        </w:rPr>
      </w:pPr>
    </w:p>
    <w:p w14:paraId="17CA9D15" w14:textId="1F5C3729" w:rsidR="002E018D" w:rsidRPr="006A56FF" w:rsidRDefault="002E018D" w:rsidP="00DE025C">
      <w:pPr>
        <w:spacing w:after="160" w:line="480" w:lineRule="auto"/>
        <w:jc w:val="both"/>
        <w:rPr>
          <w:b/>
          <w:sz w:val="28"/>
          <w:szCs w:val="28"/>
          <w:lang w:val="en-US"/>
        </w:rPr>
      </w:pPr>
      <w:r w:rsidRPr="006A56FF">
        <w:rPr>
          <w:b/>
          <w:sz w:val="28"/>
          <w:szCs w:val="28"/>
          <w:lang w:val="en-US"/>
        </w:rPr>
        <w:t>Worlds of Long-term-care: A Long-term Care System Typology of OECD countries</w:t>
      </w:r>
    </w:p>
    <w:p w14:paraId="347C4FA6" w14:textId="58FB6989" w:rsidR="002E018D" w:rsidRPr="006A56FF" w:rsidRDefault="002E018D" w:rsidP="00315A0E">
      <w:pPr>
        <w:pStyle w:val="berschrift2"/>
        <w:rPr>
          <w:lang w:val="en-US"/>
        </w:rPr>
      </w:pPr>
      <w:r w:rsidRPr="006A56FF">
        <w:rPr>
          <w:lang w:val="en-US"/>
        </w:rPr>
        <w:t>Author names and affiliations:</w:t>
      </w:r>
    </w:p>
    <w:p w14:paraId="400CA2B5" w14:textId="77777777" w:rsidR="008C7033" w:rsidRPr="006A56FF" w:rsidRDefault="008C7033" w:rsidP="008C7033">
      <w:pPr>
        <w:rPr>
          <w:lang w:val="en-US"/>
        </w:rPr>
      </w:pPr>
    </w:p>
    <w:p w14:paraId="5D842AB1" w14:textId="0B08A0C0" w:rsidR="002E018D" w:rsidRPr="001029EA" w:rsidRDefault="002E018D" w:rsidP="00DE025C">
      <w:pPr>
        <w:spacing w:line="480" w:lineRule="auto"/>
        <w:rPr>
          <w:bCs/>
          <w:szCs w:val="24"/>
          <w:vertAlign w:val="superscript"/>
          <w:lang w:val="en-US"/>
        </w:rPr>
      </w:pPr>
      <w:r w:rsidRPr="001029EA">
        <w:rPr>
          <w:bCs/>
          <w:szCs w:val="24"/>
          <w:lang w:val="en-US"/>
        </w:rPr>
        <w:t>Mareike Ariaans</w:t>
      </w:r>
      <w:r w:rsidR="00DE025C" w:rsidRPr="001029EA">
        <w:rPr>
          <w:bCs/>
          <w:szCs w:val="24"/>
          <w:vertAlign w:val="superscript"/>
          <w:lang w:val="en-US"/>
        </w:rPr>
        <w:t>1</w:t>
      </w:r>
      <w:r w:rsidR="00661837" w:rsidRPr="001029EA">
        <w:rPr>
          <w:bCs/>
          <w:szCs w:val="24"/>
          <w:vertAlign w:val="superscript"/>
          <w:lang w:val="en-US"/>
        </w:rPr>
        <w:t>,</w:t>
      </w:r>
      <w:r w:rsidR="00D534D0" w:rsidRPr="001029EA">
        <w:rPr>
          <w:bCs/>
          <w:szCs w:val="24"/>
          <w:vertAlign w:val="superscript"/>
          <w:lang w:val="en-US"/>
        </w:rPr>
        <w:t>2</w:t>
      </w:r>
      <w:r w:rsidR="00DE025C" w:rsidRPr="001029EA">
        <w:rPr>
          <w:bCs/>
          <w:szCs w:val="24"/>
          <w:vertAlign w:val="superscript"/>
          <w:lang w:val="en-US"/>
        </w:rPr>
        <w:t>, *</w:t>
      </w:r>
      <w:r w:rsidR="00DE025C" w:rsidRPr="001029EA">
        <w:rPr>
          <w:bCs/>
          <w:szCs w:val="24"/>
          <w:lang w:val="en-US"/>
        </w:rPr>
        <w:t xml:space="preserve">, </w:t>
      </w:r>
      <w:r w:rsidRPr="001029EA">
        <w:rPr>
          <w:bCs/>
          <w:szCs w:val="24"/>
          <w:lang w:val="en-US"/>
        </w:rPr>
        <w:t>Philipp Linden</w:t>
      </w:r>
      <w:r w:rsidR="00D534D0" w:rsidRPr="001029EA">
        <w:rPr>
          <w:bCs/>
          <w:szCs w:val="24"/>
          <w:vertAlign w:val="superscript"/>
          <w:lang w:val="en-US"/>
        </w:rPr>
        <w:t>3</w:t>
      </w:r>
      <w:r w:rsidRPr="001029EA">
        <w:rPr>
          <w:bCs/>
          <w:szCs w:val="24"/>
          <w:lang w:val="en-US"/>
        </w:rPr>
        <w:t>,</w:t>
      </w:r>
      <w:r w:rsidR="00DE025C" w:rsidRPr="001029EA">
        <w:rPr>
          <w:bCs/>
          <w:szCs w:val="24"/>
          <w:lang w:val="en-US"/>
        </w:rPr>
        <w:t xml:space="preserve"> </w:t>
      </w:r>
      <w:r w:rsidRPr="001029EA">
        <w:rPr>
          <w:bCs/>
          <w:szCs w:val="24"/>
          <w:lang w:val="en-US"/>
        </w:rPr>
        <w:t>Claus Wendt</w:t>
      </w:r>
      <w:r w:rsidR="00DE025C" w:rsidRPr="001029EA">
        <w:rPr>
          <w:bCs/>
          <w:szCs w:val="24"/>
          <w:vertAlign w:val="superscript"/>
          <w:lang w:val="en-US"/>
        </w:rPr>
        <w:t>4</w:t>
      </w:r>
    </w:p>
    <w:p w14:paraId="532F0F34" w14:textId="38C9804B" w:rsidR="00D534D0" w:rsidRPr="00661837" w:rsidRDefault="00D534D0" w:rsidP="000C6B26">
      <w:pPr>
        <w:spacing w:before="240" w:after="240" w:line="360" w:lineRule="auto"/>
        <w:jc w:val="both"/>
        <w:rPr>
          <w:color w:val="000000" w:themeColor="text1"/>
          <w:szCs w:val="24"/>
          <w:lang w:val="en-US"/>
        </w:rPr>
      </w:pPr>
      <w:r w:rsidRPr="00661837">
        <w:rPr>
          <w:color w:val="000000" w:themeColor="text1"/>
          <w:szCs w:val="24"/>
          <w:vertAlign w:val="superscript"/>
          <w:lang w:val="en-US"/>
        </w:rPr>
        <w:t xml:space="preserve">1 </w:t>
      </w:r>
      <w:r w:rsidRPr="00661837">
        <w:rPr>
          <w:color w:val="000000" w:themeColor="text1"/>
          <w:szCs w:val="24"/>
          <w:lang w:val="en-US"/>
        </w:rPr>
        <w:t>University of Mannheim, Mannheim C</w:t>
      </w:r>
      <w:r w:rsidRPr="00D534D0">
        <w:rPr>
          <w:color w:val="000000" w:themeColor="text1"/>
          <w:szCs w:val="24"/>
          <w:lang w:val="en-US"/>
        </w:rPr>
        <w:t>entre</w:t>
      </w:r>
      <w:r w:rsidRPr="00661837">
        <w:rPr>
          <w:color w:val="000000" w:themeColor="text1"/>
          <w:szCs w:val="24"/>
          <w:lang w:val="en-US"/>
        </w:rPr>
        <w:t xml:space="preserve"> for</w:t>
      </w:r>
      <w:r>
        <w:rPr>
          <w:color w:val="000000" w:themeColor="text1"/>
          <w:szCs w:val="24"/>
          <w:lang w:val="en-US"/>
        </w:rPr>
        <w:t xml:space="preserve"> European Social Research, </w:t>
      </w:r>
      <w:r w:rsidR="00D11535" w:rsidRPr="00661837">
        <w:rPr>
          <w:color w:val="000000" w:themeColor="text1"/>
          <w:szCs w:val="24"/>
          <w:lang w:val="en-US"/>
        </w:rPr>
        <w:t>A5, 6</w:t>
      </w:r>
      <w:r w:rsidR="00D11535">
        <w:rPr>
          <w:color w:val="000000" w:themeColor="text1"/>
          <w:szCs w:val="24"/>
          <w:lang w:val="en-US"/>
        </w:rPr>
        <w:t xml:space="preserve">, </w:t>
      </w:r>
      <w:r w:rsidR="00D11535" w:rsidRPr="00661837">
        <w:rPr>
          <w:color w:val="000000" w:themeColor="text1"/>
          <w:szCs w:val="24"/>
          <w:lang w:val="en-US"/>
        </w:rPr>
        <w:t>68159</w:t>
      </w:r>
      <w:proofErr w:type="gramStart"/>
      <w:r w:rsidR="00D11535" w:rsidRPr="00661837">
        <w:rPr>
          <w:color w:val="000000" w:themeColor="text1"/>
          <w:szCs w:val="24"/>
          <w:lang w:val="en-US"/>
        </w:rPr>
        <w:t>  Mannheim</w:t>
      </w:r>
      <w:proofErr w:type="gramEnd"/>
      <w:r w:rsidR="00D11535">
        <w:rPr>
          <w:color w:val="000000" w:themeColor="text1"/>
          <w:szCs w:val="24"/>
          <w:lang w:val="en-US"/>
        </w:rPr>
        <w:t xml:space="preserve">, Phone: </w:t>
      </w:r>
      <w:r w:rsidR="00D11535" w:rsidRPr="00D11535">
        <w:rPr>
          <w:color w:val="000000" w:themeColor="text1"/>
          <w:szCs w:val="24"/>
          <w:lang w:val="en-US"/>
        </w:rPr>
        <w:t>+49-621-181</w:t>
      </w:r>
      <w:r w:rsidR="00D11535" w:rsidRPr="00661837">
        <w:rPr>
          <w:color w:val="000000" w:themeColor="text1"/>
          <w:szCs w:val="24"/>
          <w:lang w:val="en-US"/>
        </w:rPr>
        <w:t>2813</w:t>
      </w:r>
      <w:r w:rsidR="00D11535" w:rsidRPr="00D11535">
        <w:rPr>
          <w:color w:val="000000" w:themeColor="text1"/>
          <w:szCs w:val="24"/>
          <w:lang w:val="en-US"/>
        </w:rPr>
        <w:t xml:space="preserve">, </w:t>
      </w:r>
      <w:r w:rsidR="00D11535">
        <w:rPr>
          <w:color w:val="000000" w:themeColor="text1"/>
          <w:szCs w:val="24"/>
          <w:lang w:val="en-US"/>
        </w:rPr>
        <w:t>M</w:t>
      </w:r>
      <w:r w:rsidR="00D11535" w:rsidRPr="00661837">
        <w:rPr>
          <w:color w:val="000000" w:themeColor="text1"/>
          <w:szCs w:val="24"/>
          <w:lang w:val="en-US"/>
        </w:rPr>
        <w:t>areike.</w:t>
      </w:r>
      <w:r w:rsidR="00D11535">
        <w:rPr>
          <w:color w:val="000000" w:themeColor="text1"/>
          <w:szCs w:val="24"/>
          <w:lang w:val="en-US"/>
        </w:rPr>
        <w:t>Ariaans@mzes.uni.mannheim.de</w:t>
      </w:r>
      <w:r w:rsidR="00D11535" w:rsidRPr="00661837">
        <w:rPr>
          <w:color w:val="000000" w:themeColor="text1"/>
          <w:szCs w:val="24"/>
          <w:lang w:val="en-US"/>
        </w:rPr>
        <w:t xml:space="preserve"> </w:t>
      </w:r>
    </w:p>
    <w:p w14:paraId="67DBBCE7" w14:textId="40497861" w:rsidR="00522322" w:rsidRPr="006A56FF" w:rsidRDefault="00D534D0" w:rsidP="000C6B26">
      <w:pPr>
        <w:spacing w:before="240" w:after="240" w:line="360" w:lineRule="auto"/>
        <w:jc w:val="both"/>
        <w:rPr>
          <w:color w:val="000000" w:themeColor="text1"/>
          <w:szCs w:val="24"/>
          <w:lang w:val="en-US"/>
        </w:rPr>
      </w:pPr>
      <w:r>
        <w:rPr>
          <w:color w:val="000000" w:themeColor="text1"/>
          <w:szCs w:val="24"/>
          <w:vertAlign w:val="superscript"/>
          <w:lang w:val="en-US"/>
        </w:rPr>
        <w:t>2</w:t>
      </w:r>
      <w:r w:rsidR="00900C32" w:rsidRPr="006A56FF">
        <w:rPr>
          <w:color w:val="000000" w:themeColor="text1"/>
          <w:szCs w:val="24"/>
          <w:lang w:val="en-US"/>
        </w:rPr>
        <w:t xml:space="preserve"> University of Siegen, Seminar for Social Sciences, Adolf-</w:t>
      </w:r>
      <w:proofErr w:type="spellStart"/>
      <w:r w:rsidR="00900C32" w:rsidRPr="006A56FF">
        <w:rPr>
          <w:color w:val="000000" w:themeColor="text1"/>
          <w:szCs w:val="24"/>
          <w:lang w:val="en-US"/>
        </w:rPr>
        <w:t>Reichwein</w:t>
      </w:r>
      <w:proofErr w:type="spellEnd"/>
      <w:r w:rsidR="00900C32" w:rsidRPr="006A56FF">
        <w:rPr>
          <w:color w:val="000000" w:themeColor="text1"/>
          <w:szCs w:val="24"/>
          <w:lang w:val="en-US"/>
        </w:rPr>
        <w:t xml:space="preserve">-Str. 2, 57068 Siegen, Germany; Phone: +49-271-740-5288, </w:t>
      </w:r>
      <w:r w:rsidR="00257C34">
        <w:fldChar w:fldCharType="begin"/>
      </w:r>
      <w:r w:rsidR="00257C34" w:rsidRPr="00771EFB">
        <w:rPr>
          <w:lang w:val="en-US"/>
          <w:rPrChange w:id="0" w:author="Mareike Ariaans" w:date="2020-07-12T12:46:00Z">
            <w:rPr/>
          </w:rPrChange>
        </w:rPr>
        <w:instrText xml:space="preserve"> HYPERLINK "mailto:ariaans@soziologie.uni-siegen.de" </w:instrText>
      </w:r>
      <w:r w:rsidR="00257C34">
        <w:fldChar w:fldCharType="separate"/>
      </w:r>
      <w:r w:rsidR="00DE025C" w:rsidRPr="006A56FF">
        <w:rPr>
          <w:rStyle w:val="Hyperlink"/>
          <w:szCs w:val="24"/>
          <w:lang w:val="en-US"/>
        </w:rPr>
        <w:t>ariaans@soziologie.uni-siegen.de</w:t>
      </w:r>
      <w:r w:rsidR="00257C34">
        <w:rPr>
          <w:rStyle w:val="Hyperlink"/>
          <w:szCs w:val="24"/>
          <w:lang w:val="en-US"/>
        </w:rPr>
        <w:fldChar w:fldCharType="end"/>
      </w:r>
    </w:p>
    <w:p w14:paraId="3F051705" w14:textId="5D9BECEA" w:rsidR="00900C32" w:rsidRPr="006A56FF" w:rsidRDefault="00D534D0" w:rsidP="000C6B26">
      <w:pPr>
        <w:spacing w:before="240" w:after="240" w:line="360" w:lineRule="auto"/>
        <w:ind w:hanging="5"/>
        <w:rPr>
          <w:lang w:val="en-US"/>
        </w:rPr>
      </w:pPr>
      <w:r>
        <w:rPr>
          <w:szCs w:val="24"/>
          <w:vertAlign w:val="superscript"/>
          <w:lang w:val="en-US"/>
        </w:rPr>
        <w:t>3</w:t>
      </w:r>
      <w:r w:rsidR="00900C32" w:rsidRPr="006A56FF">
        <w:rPr>
          <w:szCs w:val="24"/>
          <w:lang w:val="en-US"/>
        </w:rPr>
        <w:t xml:space="preserve"> University of Siegen, Seminar for Social Sciences, Adolf-</w:t>
      </w:r>
      <w:proofErr w:type="spellStart"/>
      <w:r w:rsidR="00900C32" w:rsidRPr="006A56FF">
        <w:rPr>
          <w:szCs w:val="24"/>
          <w:lang w:val="en-US"/>
        </w:rPr>
        <w:t>Reichwein</w:t>
      </w:r>
      <w:proofErr w:type="spellEnd"/>
      <w:r w:rsidR="00900C32" w:rsidRPr="006A56FF">
        <w:rPr>
          <w:szCs w:val="24"/>
          <w:lang w:val="en-US"/>
        </w:rPr>
        <w:t xml:space="preserve">-Str. 2, 57068 Siegen, Germany; Phone: +49-271-740-5288, </w:t>
      </w:r>
      <w:r w:rsidR="00257C34">
        <w:fldChar w:fldCharType="begin"/>
      </w:r>
      <w:r w:rsidR="00257C34" w:rsidRPr="00771EFB">
        <w:rPr>
          <w:lang w:val="en-US"/>
          <w:rPrChange w:id="1" w:author="Mareike Ariaans" w:date="2020-07-12T12:46:00Z">
            <w:rPr/>
          </w:rPrChange>
        </w:rPr>
        <w:instrText xml:space="preserve"> HYPERLINK "mailto:linden@soziologie.uni-siegen.de" </w:instrText>
      </w:r>
      <w:r w:rsidR="00257C34">
        <w:fldChar w:fldCharType="separate"/>
      </w:r>
      <w:r w:rsidR="00900C32" w:rsidRPr="006A56FF">
        <w:rPr>
          <w:lang w:val="en-US"/>
        </w:rPr>
        <w:t>linden@soziologie.uni-siegen.de</w:t>
      </w:r>
      <w:r w:rsidR="00257C34">
        <w:rPr>
          <w:lang w:val="en-US"/>
        </w:rPr>
        <w:fldChar w:fldCharType="end"/>
      </w:r>
    </w:p>
    <w:p w14:paraId="4DD524DB" w14:textId="0141A2C4" w:rsidR="00DE025C" w:rsidRPr="006A56FF" w:rsidRDefault="00DE025C" w:rsidP="000C6B26">
      <w:pPr>
        <w:spacing w:before="240" w:after="240" w:line="360" w:lineRule="auto"/>
        <w:jc w:val="both"/>
        <w:rPr>
          <w:color w:val="000000" w:themeColor="text1"/>
          <w:szCs w:val="24"/>
          <w:lang w:val="en-US"/>
        </w:rPr>
      </w:pPr>
      <w:r w:rsidRPr="006A56FF">
        <w:rPr>
          <w:color w:val="000000" w:themeColor="text1"/>
          <w:szCs w:val="24"/>
          <w:vertAlign w:val="superscript"/>
          <w:lang w:val="en-US"/>
        </w:rPr>
        <w:t>4</w:t>
      </w:r>
      <w:r w:rsidRPr="006A56FF">
        <w:rPr>
          <w:color w:val="000000" w:themeColor="text1"/>
          <w:szCs w:val="24"/>
          <w:lang w:val="en-US"/>
        </w:rPr>
        <w:t xml:space="preserve"> University of Siegen, Seminar for Social Sciences, Adolf-</w:t>
      </w:r>
      <w:proofErr w:type="spellStart"/>
      <w:r w:rsidRPr="006A56FF">
        <w:rPr>
          <w:color w:val="000000" w:themeColor="text1"/>
          <w:szCs w:val="24"/>
          <w:lang w:val="en-US"/>
        </w:rPr>
        <w:t>Reichwein</w:t>
      </w:r>
      <w:proofErr w:type="spellEnd"/>
      <w:r w:rsidRPr="006A56FF">
        <w:rPr>
          <w:color w:val="000000" w:themeColor="text1"/>
          <w:szCs w:val="24"/>
          <w:lang w:val="en-US"/>
        </w:rPr>
        <w:t>-Str. 2, 57068 Siegen, Germany; Phone: +49-271-740-</w:t>
      </w:r>
      <w:r w:rsidR="00545374">
        <w:rPr>
          <w:color w:val="000000" w:themeColor="text1"/>
          <w:szCs w:val="24"/>
          <w:lang w:val="en-US"/>
        </w:rPr>
        <w:t>3182</w:t>
      </w:r>
      <w:r w:rsidRPr="006A56FF">
        <w:rPr>
          <w:color w:val="000000" w:themeColor="text1"/>
          <w:szCs w:val="24"/>
          <w:lang w:val="en-US"/>
        </w:rPr>
        <w:t xml:space="preserve">, </w:t>
      </w:r>
      <w:r w:rsidR="00257C34">
        <w:fldChar w:fldCharType="begin"/>
      </w:r>
      <w:r w:rsidR="00257C34" w:rsidRPr="00771EFB">
        <w:rPr>
          <w:lang w:val="en-US"/>
          <w:rPrChange w:id="2" w:author="Mareike Ariaans" w:date="2020-07-12T12:46:00Z">
            <w:rPr/>
          </w:rPrChange>
        </w:rPr>
        <w:instrText xml:space="preserve"> HYPERLINK "mailto:wendt@soziologie.uni-siegen.de" </w:instrText>
      </w:r>
      <w:r w:rsidR="00257C34">
        <w:fldChar w:fldCharType="separate"/>
      </w:r>
      <w:r w:rsidR="00661837" w:rsidRPr="007048BA">
        <w:rPr>
          <w:rStyle w:val="Hyperlink"/>
          <w:szCs w:val="24"/>
          <w:lang w:val="en-US"/>
        </w:rPr>
        <w:t>wendt@soziologie.uni-siegen.de</w:t>
      </w:r>
      <w:r w:rsidR="00257C34">
        <w:rPr>
          <w:rStyle w:val="Hyperlink"/>
          <w:szCs w:val="24"/>
          <w:lang w:val="en-US"/>
        </w:rPr>
        <w:fldChar w:fldCharType="end"/>
      </w:r>
    </w:p>
    <w:p w14:paraId="0612A06D" w14:textId="77777777" w:rsidR="00DE025C" w:rsidRPr="006A56FF" w:rsidRDefault="00DE025C" w:rsidP="00315A0E">
      <w:pPr>
        <w:spacing w:after="240" w:line="480" w:lineRule="auto"/>
        <w:rPr>
          <w:szCs w:val="24"/>
          <w:lang w:val="en-US"/>
        </w:rPr>
      </w:pPr>
      <w:r w:rsidRPr="006A56FF">
        <w:rPr>
          <w:szCs w:val="24"/>
          <w:vertAlign w:val="superscript"/>
          <w:lang w:val="en-US"/>
        </w:rPr>
        <w:t>*</w:t>
      </w:r>
      <w:r w:rsidRPr="006A56FF">
        <w:rPr>
          <w:szCs w:val="24"/>
          <w:lang w:val="en-US"/>
        </w:rPr>
        <w:t xml:space="preserve"> Corresponding author</w:t>
      </w:r>
    </w:p>
    <w:p w14:paraId="6CF60AE1" w14:textId="77777777" w:rsidR="00900C32" w:rsidRPr="006A56FF" w:rsidRDefault="00900C32" w:rsidP="00DB62C0">
      <w:pPr>
        <w:spacing w:line="360" w:lineRule="auto"/>
        <w:jc w:val="both"/>
        <w:rPr>
          <w:color w:val="000000" w:themeColor="text1"/>
          <w:szCs w:val="24"/>
          <w:lang w:val="en-US"/>
        </w:rPr>
      </w:pPr>
    </w:p>
    <w:p w14:paraId="60995BCF" w14:textId="21837042" w:rsidR="002E018D" w:rsidRPr="006A56FF" w:rsidRDefault="002E018D">
      <w:pPr>
        <w:rPr>
          <w:b/>
          <w:szCs w:val="24"/>
          <w:lang w:val="en-US"/>
        </w:rPr>
      </w:pPr>
      <w:r w:rsidRPr="006A56FF">
        <w:rPr>
          <w:b/>
          <w:szCs w:val="24"/>
          <w:lang w:val="en-US"/>
        </w:rPr>
        <w:br w:type="page"/>
      </w:r>
    </w:p>
    <w:p w14:paraId="1621844E" w14:textId="2EFCBB86" w:rsidR="002E018D" w:rsidRPr="00315A0E" w:rsidRDefault="002E018D" w:rsidP="00315A0E">
      <w:pPr>
        <w:pStyle w:val="berschrift2"/>
        <w:rPr>
          <w:lang w:val="en-US"/>
        </w:rPr>
      </w:pPr>
      <w:r w:rsidRPr="00315A0E">
        <w:rPr>
          <w:lang w:val="en-US"/>
        </w:rPr>
        <w:lastRenderedPageBreak/>
        <w:t>Short biography – 50-100 words</w:t>
      </w:r>
    </w:p>
    <w:p w14:paraId="30B2E2EA" w14:textId="59B7FFAD" w:rsidR="002E018D" w:rsidRPr="006A56FF" w:rsidRDefault="002E018D" w:rsidP="002E018D">
      <w:pPr>
        <w:rPr>
          <w:szCs w:val="24"/>
          <w:lang w:val="en-US"/>
        </w:rPr>
      </w:pPr>
    </w:p>
    <w:p w14:paraId="02D8736E" w14:textId="1F4025E1" w:rsidR="002E018D" w:rsidRPr="006A56FF" w:rsidRDefault="002E018D" w:rsidP="002E018D">
      <w:pPr>
        <w:rPr>
          <w:bCs/>
          <w:szCs w:val="24"/>
          <w:lang w:val="en-US"/>
        </w:rPr>
      </w:pPr>
      <w:r w:rsidRPr="006A56FF">
        <w:rPr>
          <w:b/>
          <w:bCs/>
          <w:szCs w:val="24"/>
          <w:lang w:val="en-US"/>
        </w:rPr>
        <w:t xml:space="preserve">Mareike Ariaans </w:t>
      </w:r>
      <w:r w:rsidRPr="006A56FF">
        <w:rPr>
          <w:bCs/>
          <w:szCs w:val="24"/>
          <w:lang w:val="en-US"/>
        </w:rPr>
        <w:t>…</w:t>
      </w:r>
    </w:p>
    <w:p w14:paraId="74A83DA6" w14:textId="77777777" w:rsidR="002E018D" w:rsidRPr="006A56FF" w:rsidRDefault="002E018D" w:rsidP="002E018D">
      <w:pPr>
        <w:rPr>
          <w:szCs w:val="24"/>
          <w:lang w:val="en-US"/>
        </w:rPr>
      </w:pPr>
    </w:p>
    <w:p w14:paraId="0DD9A856" w14:textId="6523E772" w:rsidR="002E018D" w:rsidRDefault="002E018D" w:rsidP="002E018D">
      <w:pPr>
        <w:pStyle w:val="02FlietextErsterAbsatz"/>
        <w:rPr>
          <w:szCs w:val="24"/>
          <w:lang w:val="en-US"/>
        </w:rPr>
      </w:pPr>
      <w:bookmarkStart w:id="3" w:name="_Hlk531703314"/>
      <w:r w:rsidRPr="006A56FF">
        <w:rPr>
          <w:b/>
          <w:szCs w:val="24"/>
          <w:lang w:val="en-US"/>
        </w:rPr>
        <w:t>Philipp Linden</w:t>
      </w:r>
      <w:r w:rsidRPr="006A56FF">
        <w:rPr>
          <w:szCs w:val="24"/>
          <w:lang w:val="en-US"/>
        </w:rPr>
        <w:t xml:space="preserve"> is a sociologist (M.Sc.) and works as research assistant and doctoral candidate in the junior research group MEPYSO at the University of Siegen. His research interests are in the field of medical sociology and demography of health, the consequences of medicalization and psychologization of unemployment and early childhood development as well as quantitative research methods.</w:t>
      </w:r>
      <w:bookmarkEnd w:id="3"/>
    </w:p>
    <w:p w14:paraId="2D72FD19" w14:textId="77777777" w:rsidR="00661837" w:rsidRPr="006A56FF" w:rsidRDefault="00661837" w:rsidP="002E018D">
      <w:pPr>
        <w:pStyle w:val="02FlietextErsterAbsatz"/>
        <w:rPr>
          <w:szCs w:val="24"/>
          <w:lang w:val="en-US"/>
        </w:rPr>
      </w:pPr>
    </w:p>
    <w:p w14:paraId="2AC6F1F2" w14:textId="08CA6FC8" w:rsidR="002E018D" w:rsidRPr="006A56FF" w:rsidRDefault="002E018D" w:rsidP="002E018D">
      <w:pPr>
        <w:pStyle w:val="02FlietextErsterAbsatz"/>
        <w:rPr>
          <w:szCs w:val="24"/>
          <w:lang w:val="en-US"/>
        </w:rPr>
      </w:pPr>
      <w:r w:rsidRPr="006A56FF">
        <w:rPr>
          <w:b/>
          <w:bCs/>
          <w:szCs w:val="24"/>
          <w:lang w:val="en-US"/>
        </w:rPr>
        <w:t>Claus Wendt</w:t>
      </w:r>
      <w:r w:rsidRPr="006A56FF">
        <w:rPr>
          <w:szCs w:val="24"/>
          <w:lang w:val="en-US"/>
        </w:rPr>
        <w:t xml:space="preserve"> …</w:t>
      </w:r>
    </w:p>
    <w:p w14:paraId="4A765D08" w14:textId="2CDF85EC" w:rsidR="002E018D" w:rsidRPr="006A56FF" w:rsidRDefault="002E018D" w:rsidP="00DB62C0">
      <w:pPr>
        <w:spacing w:line="360" w:lineRule="auto"/>
        <w:jc w:val="both"/>
        <w:rPr>
          <w:b/>
          <w:szCs w:val="24"/>
          <w:lang w:val="en-US"/>
        </w:rPr>
      </w:pPr>
    </w:p>
    <w:p w14:paraId="60FCAA76" w14:textId="000A1104" w:rsidR="002E018D" w:rsidRPr="006A56FF" w:rsidRDefault="002E018D" w:rsidP="00315A0E">
      <w:pPr>
        <w:pStyle w:val="berschrift2"/>
        <w:rPr>
          <w:lang w:val="en-US"/>
        </w:rPr>
      </w:pPr>
      <w:r w:rsidRPr="006A56FF">
        <w:rPr>
          <w:lang w:val="en-US"/>
        </w:rPr>
        <w:t>Acknowledgments</w:t>
      </w:r>
    </w:p>
    <w:p w14:paraId="1D3B822C" w14:textId="77777777" w:rsidR="00415494" w:rsidRPr="006A56FF" w:rsidRDefault="00415494" w:rsidP="00415494">
      <w:pPr>
        <w:rPr>
          <w:lang w:val="en-US"/>
        </w:rPr>
      </w:pPr>
    </w:p>
    <w:p w14:paraId="273F027B" w14:textId="2755505A" w:rsidR="008C7033" w:rsidRPr="006A56FF" w:rsidRDefault="002E018D" w:rsidP="00415494">
      <w:pPr>
        <w:pStyle w:val="02FlietextErsterAbsatz"/>
        <w:rPr>
          <w:lang w:val="en-US" w:eastAsia="de-DE"/>
        </w:rPr>
      </w:pPr>
      <w:r w:rsidRPr="006A56FF">
        <w:rPr>
          <w:lang w:val="en-US" w:eastAsia="de-DE"/>
        </w:rPr>
        <w:t>Earlier versions of this article were presented at the RC 19 Annual Meeting</w:t>
      </w:r>
      <w:r w:rsidR="00415494" w:rsidRPr="006A56FF">
        <w:rPr>
          <w:lang w:val="en-US" w:eastAsia="de-DE"/>
        </w:rPr>
        <w:t xml:space="preserve"> </w:t>
      </w:r>
      <w:r w:rsidR="00415494" w:rsidRPr="006A56FF">
        <w:rPr>
          <w:i/>
          <w:lang w:val="en-US" w:eastAsia="de-DE"/>
        </w:rPr>
        <w:t>“Global Crises and Social Policy: Coping with Conflict, Migration and Climate Change”,</w:t>
      </w:r>
      <w:r w:rsidR="00415494" w:rsidRPr="006A56FF">
        <w:rPr>
          <w:lang w:val="en-US" w:eastAsia="de-DE"/>
        </w:rPr>
        <w:t xml:space="preserve"> Mannheim University, Germany; August 28-30 2019.</w:t>
      </w:r>
    </w:p>
    <w:p w14:paraId="69AE280D" w14:textId="77777777" w:rsidR="008C7033" w:rsidRPr="006A56FF" w:rsidRDefault="008C7033" w:rsidP="00415494">
      <w:pPr>
        <w:pStyle w:val="02FlietextErsterAbsatz"/>
        <w:rPr>
          <w:b/>
          <w:szCs w:val="24"/>
          <w:lang w:val="en-US"/>
        </w:rPr>
      </w:pPr>
    </w:p>
    <w:p w14:paraId="69F0E2EE" w14:textId="77777777" w:rsidR="00A2688D" w:rsidRDefault="008C7033" w:rsidP="00315A0E">
      <w:pPr>
        <w:pStyle w:val="berschrift2"/>
        <w:rPr>
          <w:ins w:id="4" w:author="Mareike Ariaans" w:date="2020-07-12T13:42:00Z"/>
          <w:lang w:val="en-US"/>
        </w:rPr>
      </w:pPr>
      <w:r w:rsidRPr="006A56FF">
        <w:rPr>
          <w:lang w:val="en-US"/>
        </w:rPr>
        <w:t>Funding</w:t>
      </w:r>
    </w:p>
    <w:p w14:paraId="288C180D" w14:textId="374AA61E" w:rsidR="002E018D" w:rsidRPr="00A2688D" w:rsidRDefault="00A2688D">
      <w:pPr>
        <w:pStyle w:val="02FlietextErsterAbsatz"/>
        <w:rPr>
          <w:lang w:val="en-US"/>
        </w:rPr>
        <w:pPrChange w:id="5" w:author="Mareike Ariaans" w:date="2020-07-12T13:43:00Z">
          <w:pPr>
            <w:pStyle w:val="berschrift2"/>
          </w:pPr>
        </w:pPrChange>
      </w:pPr>
      <w:ins w:id="6" w:author="Mareike Ariaans" w:date="2020-07-12T13:42:00Z">
        <w:r w:rsidRPr="00A2688D">
          <w:rPr>
            <w:lang w:val="en-US"/>
          </w:rPr>
          <w:t>This article is part of the</w:t>
        </w:r>
      </w:ins>
      <w:ins w:id="7" w:author="Mareike Ariaans" w:date="2020-07-12T13:43:00Z">
        <w:r w:rsidRPr="00A2688D">
          <w:rPr>
            <w:lang w:val="en-US"/>
          </w:rPr>
          <w:t xml:space="preserve"> project “Comparing the Coordination of Elderly are Services in European Welfare States: How Organizational Actors Respond to Marketization Policies</w:t>
        </w:r>
        <w:r>
          <w:rPr>
            <w:lang w:val="en-US"/>
          </w:rPr>
          <w:t xml:space="preserve">” funded by the </w:t>
        </w:r>
      </w:ins>
      <w:ins w:id="8" w:author="Mareike Ariaans" w:date="2020-07-12T13:44:00Z">
        <w:r>
          <w:rPr>
            <w:lang w:val="en-US"/>
          </w:rPr>
          <w:t xml:space="preserve">Deutsche </w:t>
        </w:r>
        <w:proofErr w:type="spellStart"/>
        <w:r>
          <w:rPr>
            <w:lang w:val="en-US"/>
          </w:rPr>
          <w:t>Forschungsgemeinschaft</w:t>
        </w:r>
        <w:proofErr w:type="spellEnd"/>
        <w:r>
          <w:rPr>
            <w:lang w:val="en-US"/>
          </w:rPr>
          <w:t xml:space="preserve"> (DFG) grant number</w:t>
        </w:r>
        <w:proofErr w:type="gramStart"/>
        <w:r>
          <w:rPr>
            <w:lang w:val="en-US"/>
          </w:rPr>
          <w:t>:??????????????????????</w:t>
        </w:r>
      </w:ins>
      <w:proofErr w:type="gramEnd"/>
      <w:r w:rsidR="002E018D" w:rsidRPr="00A2688D">
        <w:rPr>
          <w:lang w:val="en-US"/>
        </w:rPr>
        <w:br w:type="page"/>
      </w:r>
    </w:p>
    <w:p w14:paraId="6BA0095C" w14:textId="60B4AA41" w:rsidR="00EB31E0" w:rsidRPr="006A56FF" w:rsidRDefault="00EB31E0" w:rsidP="00EB31E0">
      <w:pPr>
        <w:keepNext/>
        <w:keepLines/>
        <w:tabs>
          <w:tab w:val="left" w:pos="709"/>
        </w:tabs>
        <w:suppressAutoHyphens/>
        <w:spacing w:before="240" w:after="240" w:line="288" w:lineRule="auto"/>
        <w:ind w:right="1134"/>
        <w:outlineLvl w:val="0"/>
        <w:rPr>
          <w:rFonts w:eastAsia="Times New Roman"/>
          <w:b/>
          <w:bCs/>
          <w:sz w:val="28"/>
          <w:szCs w:val="28"/>
          <w:lang w:val="en-US"/>
        </w:rPr>
      </w:pPr>
      <w:r w:rsidRPr="006A56FF">
        <w:rPr>
          <w:rFonts w:eastAsia="Times New Roman"/>
          <w:b/>
          <w:bCs/>
          <w:sz w:val="28"/>
          <w:szCs w:val="28"/>
          <w:lang w:val="en-US"/>
        </w:rPr>
        <w:lastRenderedPageBreak/>
        <w:t>Wordcount</w:t>
      </w:r>
    </w:p>
    <w:tbl>
      <w:tblPr>
        <w:tblW w:w="4629" w:type="dxa"/>
        <w:tblInd w:w="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65"/>
        <w:gridCol w:w="1964"/>
      </w:tblGrid>
      <w:tr w:rsidR="00EB31E0" w:rsidRPr="006A56FF" w14:paraId="26C23702" w14:textId="77777777" w:rsidTr="00386E9B">
        <w:trPr>
          <w:trHeight w:val="285"/>
        </w:trPr>
        <w:tc>
          <w:tcPr>
            <w:tcW w:w="2665" w:type="dxa"/>
            <w:shd w:val="clear" w:color="auto" w:fill="auto"/>
            <w:noWrap/>
            <w:vAlign w:val="bottom"/>
            <w:hideMark/>
          </w:tcPr>
          <w:p w14:paraId="75940A20" w14:textId="77777777" w:rsidR="00EB31E0" w:rsidRPr="006A56FF" w:rsidRDefault="00EB31E0" w:rsidP="00EB31E0">
            <w:pPr>
              <w:rPr>
                <w:rFonts w:eastAsia="Times New Roman"/>
                <w:szCs w:val="24"/>
                <w:lang w:val="en-US" w:eastAsia="de-DE"/>
              </w:rPr>
            </w:pPr>
          </w:p>
        </w:tc>
        <w:tc>
          <w:tcPr>
            <w:tcW w:w="1964" w:type="dxa"/>
            <w:shd w:val="clear" w:color="auto" w:fill="auto"/>
            <w:noWrap/>
            <w:vAlign w:val="bottom"/>
            <w:hideMark/>
          </w:tcPr>
          <w:p w14:paraId="4B5569A2" w14:textId="77777777" w:rsidR="00EB31E0" w:rsidRPr="006A56FF" w:rsidRDefault="00EB31E0" w:rsidP="00EB31E0">
            <w:pPr>
              <w:jc w:val="right"/>
              <w:rPr>
                <w:rFonts w:eastAsia="Times New Roman"/>
                <w:b/>
                <w:bCs/>
                <w:lang w:val="en-US" w:eastAsia="de-DE"/>
              </w:rPr>
            </w:pPr>
            <w:proofErr w:type="spellStart"/>
            <w:r w:rsidRPr="006A56FF">
              <w:rPr>
                <w:rFonts w:eastAsia="Times New Roman"/>
                <w:b/>
                <w:lang w:val="en-US" w:eastAsia="de-DE"/>
              </w:rPr>
              <w:t>Ist</w:t>
            </w:r>
            <w:proofErr w:type="spellEnd"/>
          </w:p>
        </w:tc>
      </w:tr>
      <w:tr w:rsidR="00EB31E0" w:rsidRPr="006A56FF" w14:paraId="14E07851" w14:textId="77777777" w:rsidTr="00386E9B">
        <w:trPr>
          <w:trHeight w:val="285"/>
        </w:trPr>
        <w:tc>
          <w:tcPr>
            <w:tcW w:w="2665" w:type="dxa"/>
            <w:shd w:val="clear" w:color="auto" w:fill="auto"/>
            <w:noWrap/>
            <w:vAlign w:val="bottom"/>
          </w:tcPr>
          <w:p w14:paraId="03C50253" w14:textId="715CCEC2" w:rsidR="00EB31E0" w:rsidRPr="006A56FF" w:rsidRDefault="00EB31E0" w:rsidP="00EB31E0">
            <w:pPr>
              <w:rPr>
                <w:rFonts w:eastAsia="Times New Roman"/>
                <w:bCs/>
                <w:lang w:val="en-US" w:eastAsia="de-DE"/>
              </w:rPr>
            </w:pPr>
            <w:r w:rsidRPr="006A56FF">
              <w:rPr>
                <w:rFonts w:eastAsia="Times New Roman"/>
                <w:lang w:val="en-US" w:eastAsia="de-DE"/>
              </w:rPr>
              <w:t xml:space="preserve">Abstract </w:t>
            </w:r>
            <w:r w:rsidR="001F104C">
              <w:rPr>
                <w:rFonts w:eastAsia="Times New Roman"/>
                <w:lang w:val="en-US" w:eastAsia="de-DE"/>
              </w:rPr>
              <w:t>(</w:t>
            </w:r>
            <w:proofErr w:type="spellStart"/>
            <w:r w:rsidR="001F104C">
              <w:rPr>
                <w:rFonts w:eastAsia="Times New Roman"/>
                <w:lang w:val="en-US" w:eastAsia="de-DE"/>
              </w:rPr>
              <w:t>zählt</w:t>
            </w:r>
            <w:proofErr w:type="spellEnd"/>
            <w:r w:rsidR="001F104C">
              <w:rPr>
                <w:rFonts w:eastAsia="Times New Roman"/>
                <w:lang w:val="en-US" w:eastAsia="de-DE"/>
              </w:rPr>
              <w:t xml:space="preserve"> </w:t>
            </w:r>
            <w:proofErr w:type="spellStart"/>
            <w:r w:rsidR="001F104C">
              <w:rPr>
                <w:rFonts w:eastAsia="Times New Roman"/>
                <w:lang w:val="en-US" w:eastAsia="de-DE"/>
              </w:rPr>
              <w:t>nicht</w:t>
            </w:r>
            <w:proofErr w:type="spellEnd"/>
            <w:r w:rsidR="001F104C">
              <w:rPr>
                <w:rFonts w:eastAsia="Times New Roman"/>
                <w:lang w:val="en-US" w:eastAsia="de-DE"/>
              </w:rPr>
              <w:t>)</w:t>
            </w:r>
          </w:p>
        </w:tc>
        <w:tc>
          <w:tcPr>
            <w:tcW w:w="1964" w:type="dxa"/>
            <w:shd w:val="clear" w:color="auto" w:fill="auto"/>
            <w:noWrap/>
            <w:vAlign w:val="bottom"/>
          </w:tcPr>
          <w:p w14:paraId="37F6DF47" w14:textId="43A28AEE" w:rsidR="00EB31E0" w:rsidRPr="006A56FF" w:rsidRDefault="00926318" w:rsidP="00EB31E0">
            <w:pPr>
              <w:jc w:val="right"/>
              <w:rPr>
                <w:rFonts w:eastAsia="Times New Roman"/>
                <w:bCs/>
                <w:lang w:val="en-US" w:eastAsia="de-DE"/>
              </w:rPr>
            </w:pPr>
            <w:r>
              <w:rPr>
                <w:rFonts w:eastAsia="Times New Roman"/>
                <w:bCs/>
                <w:lang w:val="en-US" w:eastAsia="de-DE"/>
              </w:rPr>
              <w:t>52</w:t>
            </w:r>
          </w:p>
        </w:tc>
      </w:tr>
      <w:tr w:rsidR="00EB31E0" w:rsidRPr="006A56FF" w14:paraId="527D8842" w14:textId="77777777" w:rsidTr="00386E9B">
        <w:trPr>
          <w:trHeight w:val="285"/>
        </w:trPr>
        <w:tc>
          <w:tcPr>
            <w:tcW w:w="2665" w:type="dxa"/>
            <w:shd w:val="clear" w:color="auto" w:fill="auto"/>
            <w:noWrap/>
            <w:vAlign w:val="bottom"/>
          </w:tcPr>
          <w:p w14:paraId="027486E2" w14:textId="77777777" w:rsidR="00EB31E0" w:rsidRPr="006A56FF" w:rsidRDefault="00EB31E0" w:rsidP="00EB31E0">
            <w:pPr>
              <w:rPr>
                <w:rFonts w:eastAsia="Times New Roman"/>
                <w:lang w:val="en-US" w:eastAsia="de-DE"/>
              </w:rPr>
            </w:pPr>
            <w:r w:rsidRPr="006A56FF">
              <w:rPr>
                <w:rFonts w:eastAsia="Times New Roman"/>
                <w:lang w:val="en-US" w:eastAsia="de-DE"/>
              </w:rPr>
              <w:t>Intro</w:t>
            </w:r>
          </w:p>
        </w:tc>
        <w:tc>
          <w:tcPr>
            <w:tcW w:w="1964" w:type="dxa"/>
            <w:shd w:val="clear" w:color="auto" w:fill="auto"/>
            <w:noWrap/>
            <w:vAlign w:val="bottom"/>
          </w:tcPr>
          <w:p w14:paraId="4B673C35" w14:textId="2449D275" w:rsidR="00EB31E0" w:rsidRPr="006A56FF" w:rsidRDefault="006023C9" w:rsidP="00EB31E0">
            <w:pPr>
              <w:jc w:val="right"/>
              <w:rPr>
                <w:rFonts w:eastAsia="Times New Roman"/>
                <w:bCs/>
                <w:lang w:val="en-US" w:eastAsia="de-DE"/>
              </w:rPr>
            </w:pPr>
            <w:r>
              <w:rPr>
                <w:rFonts w:eastAsia="Times New Roman"/>
                <w:bCs/>
                <w:lang w:val="en-US" w:eastAsia="de-DE"/>
              </w:rPr>
              <w:t>367</w:t>
            </w:r>
          </w:p>
        </w:tc>
      </w:tr>
      <w:tr w:rsidR="00EB31E0" w:rsidRPr="006A56FF" w14:paraId="6ADEE35A" w14:textId="77777777" w:rsidTr="00386E9B">
        <w:trPr>
          <w:trHeight w:val="285"/>
        </w:trPr>
        <w:tc>
          <w:tcPr>
            <w:tcW w:w="2665" w:type="dxa"/>
            <w:shd w:val="clear" w:color="auto" w:fill="auto"/>
            <w:noWrap/>
            <w:vAlign w:val="bottom"/>
            <w:hideMark/>
          </w:tcPr>
          <w:p w14:paraId="34E13600" w14:textId="77777777" w:rsidR="00EB31E0" w:rsidRPr="006A56FF" w:rsidRDefault="00EB31E0" w:rsidP="00EB31E0">
            <w:pPr>
              <w:rPr>
                <w:rFonts w:eastAsia="Times New Roman"/>
                <w:bCs/>
                <w:lang w:val="en-US" w:eastAsia="de-DE"/>
              </w:rPr>
            </w:pPr>
            <w:r w:rsidRPr="006A56FF">
              <w:rPr>
                <w:rFonts w:eastAsia="Times New Roman"/>
                <w:bCs/>
                <w:lang w:val="en-US" w:eastAsia="de-DE"/>
              </w:rPr>
              <w:t>Theoretical background</w:t>
            </w:r>
          </w:p>
        </w:tc>
        <w:tc>
          <w:tcPr>
            <w:tcW w:w="1964" w:type="dxa"/>
            <w:shd w:val="clear" w:color="auto" w:fill="auto"/>
            <w:noWrap/>
            <w:vAlign w:val="bottom"/>
            <w:hideMark/>
          </w:tcPr>
          <w:p w14:paraId="3EE178AA" w14:textId="6F23AA05" w:rsidR="00EB31E0" w:rsidRPr="006A56FF" w:rsidRDefault="00926318" w:rsidP="00EB31E0">
            <w:pPr>
              <w:jc w:val="right"/>
              <w:rPr>
                <w:rFonts w:eastAsia="Times New Roman"/>
                <w:bCs/>
                <w:lang w:val="en-US" w:eastAsia="de-DE"/>
              </w:rPr>
            </w:pPr>
            <w:r>
              <w:rPr>
                <w:rFonts w:eastAsia="Times New Roman"/>
                <w:bCs/>
                <w:lang w:val="en-US" w:eastAsia="de-DE"/>
              </w:rPr>
              <w:t>1214</w:t>
            </w:r>
          </w:p>
        </w:tc>
      </w:tr>
      <w:tr w:rsidR="00EB31E0" w:rsidRPr="006A56FF" w14:paraId="04E7E74A" w14:textId="77777777" w:rsidTr="00386E9B">
        <w:trPr>
          <w:trHeight w:val="285"/>
        </w:trPr>
        <w:tc>
          <w:tcPr>
            <w:tcW w:w="2665" w:type="dxa"/>
            <w:shd w:val="clear" w:color="auto" w:fill="auto"/>
            <w:noWrap/>
            <w:vAlign w:val="bottom"/>
            <w:hideMark/>
          </w:tcPr>
          <w:p w14:paraId="03C4EC7C" w14:textId="77777777" w:rsidR="00EB31E0" w:rsidRPr="006A56FF" w:rsidRDefault="00EB31E0" w:rsidP="00EB31E0">
            <w:pPr>
              <w:rPr>
                <w:rFonts w:eastAsia="Times New Roman"/>
                <w:bCs/>
                <w:lang w:val="en-US" w:eastAsia="de-DE"/>
              </w:rPr>
            </w:pPr>
            <w:r w:rsidRPr="006A56FF">
              <w:rPr>
                <w:rFonts w:eastAsia="Times New Roman"/>
                <w:lang w:val="en-US" w:eastAsia="de-DE"/>
              </w:rPr>
              <w:t>Methods</w:t>
            </w:r>
          </w:p>
        </w:tc>
        <w:tc>
          <w:tcPr>
            <w:tcW w:w="1964" w:type="dxa"/>
            <w:shd w:val="clear" w:color="auto" w:fill="auto"/>
            <w:noWrap/>
            <w:vAlign w:val="bottom"/>
            <w:hideMark/>
          </w:tcPr>
          <w:p w14:paraId="34B0FD08" w14:textId="091C4573" w:rsidR="00EB31E0" w:rsidRPr="006A56FF" w:rsidRDefault="00926318" w:rsidP="00EB31E0">
            <w:pPr>
              <w:jc w:val="right"/>
              <w:rPr>
                <w:rFonts w:eastAsia="Times New Roman"/>
                <w:bCs/>
                <w:lang w:val="en-US" w:eastAsia="de-DE"/>
              </w:rPr>
            </w:pPr>
            <w:r>
              <w:rPr>
                <w:rFonts w:eastAsia="Times New Roman"/>
                <w:bCs/>
                <w:lang w:val="en-US" w:eastAsia="de-DE"/>
              </w:rPr>
              <w:t>1335</w:t>
            </w:r>
          </w:p>
        </w:tc>
      </w:tr>
      <w:tr w:rsidR="00EB31E0" w:rsidRPr="006A56FF" w14:paraId="2A96C933" w14:textId="77777777" w:rsidTr="00386E9B">
        <w:trPr>
          <w:trHeight w:val="285"/>
        </w:trPr>
        <w:tc>
          <w:tcPr>
            <w:tcW w:w="2665" w:type="dxa"/>
            <w:shd w:val="clear" w:color="auto" w:fill="auto"/>
            <w:noWrap/>
            <w:vAlign w:val="bottom"/>
            <w:hideMark/>
          </w:tcPr>
          <w:p w14:paraId="4FA0AB05" w14:textId="77777777" w:rsidR="00EB31E0" w:rsidRPr="006A56FF" w:rsidRDefault="00EB31E0" w:rsidP="00EB31E0">
            <w:pPr>
              <w:rPr>
                <w:rFonts w:eastAsia="Times New Roman"/>
                <w:bCs/>
                <w:lang w:val="en-US" w:eastAsia="de-DE"/>
              </w:rPr>
            </w:pPr>
            <w:r w:rsidRPr="006A56FF">
              <w:rPr>
                <w:rFonts w:eastAsia="Times New Roman"/>
                <w:lang w:val="en-US" w:eastAsia="de-DE"/>
              </w:rPr>
              <w:t>Results</w:t>
            </w:r>
          </w:p>
        </w:tc>
        <w:tc>
          <w:tcPr>
            <w:tcW w:w="1964" w:type="dxa"/>
            <w:shd w:val="clear" w:color="auto" w:fill="auto"/>
            <w:noWrap/>
            <w:vAlign w:val="bottom"/>
            <w:hideMark/>
          </w:tcPr>
          <w:p w14:paraId="61CDADF0" w14:textId="6713BBFC" w:rsidR="00EB31E0" w:rsidRPr="006A56FF" w:rsidRDefault="00926318" w:rsidP="00EB31E0">
            <w:pPr>
              <w:jc w:val="right"/>
              <w:rPr>
                <w:rFonts w:eastAsia="Times New Roman"/>
                <w:bCs/>
                <w:lang w:val="en-US" w:eastAsia="de-DE"/>
              </w:rPr>
            </w:pPr>
            <w:r>
              <w:rPr>
                <w:rFonts w:eastAsia="Times New Roman"/>
                <w:bCs/>
                <w:lang w:val="en-US" w:eastAsia="de-DE"/>
              </w:rPr>
              <w:t>826</w:t>
            </w:r>
          </w:p>
        </w:tc>
      </w:tr>
      <w:tr w:rsidR="00EB31E0" w:rsidRPr="006A56FF" w14:paraId="33BB5A2A" w14:textId="77777777" w:rsidTr="00386E9B">
        <w:trPr>
          <w:trHeight w:val="285"/>
        </w:trPr>
        <w:tc>
          <w:tcPr>
            <w:tcW w:w="2665" w:type="dxa"/>
            <w:shd w:val="clear" w:color="auto" w:fill="auto"/>
            <w:noWrap/>
            <w:vAlign w:val="bottom"/>
            <w:hideMark/>
          </w:tcPr>
          <w:p w14:paraId="75B16A6A" w14:textId="77777777" w:rsidR="00EB31E0" w:rsidRPr="006A56FF" w:rsidRDefault="00EB31E0" w:rsidP="00EB31E0">
            <w:pPr>
              <w:rPr>
                <w:rFonts w:eastAsia="Times New Roman"/>
                <w:bCs/>
                <w:lang w:val="en-US" w:eastAsia="de-DE"/>
              </w:rPr>
            </w:pPr>
            <w:r w:rsidRPr="006A56FF">
              <w:rPr>
                <w:rFonts w:eastAsia="Times New Roman"/>
                <w:lang w:val="en-US" w:eastAsia="de-DE"/>
              </w:rPr>
              <w:t>Discussion</w:t>
            </w:r>
          </w:p>
        </w:tc>
        <w:tc>
          <w:tcPr>
            <w:tcW w:w="1964" w:type="dxa"/>
            <w:shd w:val="clear" w:color="auto" w:fill="auto"/>
            <w:noWrap/>
            <w:vAlign w:val="bottom"/>
            <w:hideMark/>
          </w:tcPr>
          <w:p w14:paraId="324C49E3" w14:textId="58B442F8" w:rsidR="00EB31E0" w:rsidRPr="006A56FF" w:rsidRDefault="00926318" w:rsidP="00EB31E0">
            <w:pPr>
              <w:jc w:val="right"/>
              <w:rPr>
                <w:rFonts w:eastAsia="Times New Roman"/>
                <w:bCs/>
                <w:lang w:val="en-US" w:eastAsia="de-DE"/>
              </w:rPr>
            </w:pPr>
            <w:r>
              <w:rPr>
                <w:rFonts w:eastAsia="Times New Roman"/>
                <w:bCs/>
                <w:lang w:val="en-US" w:eastAsia="de-DE"/>
              </w:rPr>
              <w:t>366</w:t>
            </w:r>
          </w:p>
        </w:tc>
      </w:tr>
      <w:tr w:rsidR="004237F4" w:rsidRPr="006A56FF" w14:paraId="4F98EC5F" w14:textId="77777777" w:rsidTr="00386E9B">
        <w:trPr>
          <w:trHeight w:val="285"/>
        </w:trPr>
        <w:tc>
          <w:tcPr>
            <w:tcW w:w="2665" w:type="dxa"/>
            <w:shd w:val="clear" w:color="auto" w:fill="auto"/>
            <w:noWrap/>
            <w:vAlign w:val="bottom"/>
          </w:tcPr>
          <w:p w14:paraId="07CE73B9" w14:textId="42704E95" w:rsidR="004237F4" w:rsidRPr="006A56FF" w:rsidRDefault="004237F4" w:rsidP="00EB31E0">
            <w:pPr>
              <w:rPr>
                <w:rFonts w:eastAsia="Times New Roman"/>
                <w:bCs/>
                <w:lang w:val="en-US" w:eastAsia="de-DE"/>
              </w:rPr>
            </w:pPr>
            <w:r>
              <w:rPr>
                <w:rFonts w:eastAsia="Times New Roman"/>
                <w:bCs/>
                <w:lang w:val="en-US" w:eastAsia="de-DE"/>
              </w:rPr>
              <w:t>Conclusion</w:t>
            </w:r>
          </w:p>
        </w:tc>
        <w:tc>
          <w:tcPr>
            <w:tcW w:w="1964" w:type="dxa"/>
            <w:shd w:val="clear" w:color="auto" w:fill="auto"/>
            <w:noWrap/>
            <w:vAlign w:val="bottom"/>
          </w:tcPr>
          <w:p w14:paraId="163A248D" w14:textId="739D55E9" w:rsidR="004237F4" w:rsidRDefault="00926318" w:rsidP="00EB31E0">
            <w:pPr>
              <w:jc w:val="right"/>
              <w:rPr>
                <w:rFonts w:eastAsia="Times New Roman"/>
                <w:bCs/>
                <w:lang w:val="en-US" w:eastAsia="de-DE"/>
              </w:rPr>
            </w:pPr>
            <w:r>
              <w:rPr>
                <w:rFonts w:eastAsia="Times New Roman"/>
                <w:bCs/>
                <w:lang w:val="en-US" w:eastAsia="de-DE"/>
              </w:rPr>
              <w:t>384</w:t>
            </w:r>
          </w:p>
        </w:tc>
      </w:tr>
      <w:tr w:rsidR="00EB31E0" w:rsidRPr="006A56FF" w14:paraId="2D56E363" w14:textId="77777777" w:rsidTr="00386E9B">
        <w:trPr>
          <w:trHeight w:val="285"/>
        </w:trPr>
        <w:tc>
          <w:tcPr>
            <w:tcW w:w="2665" w:type="dxa"/>
            <w:shd w:val="clear" w:color="auto" w:fill="auto"/>
            <w:noWrap/>
            <w:vAlign w:val="bottom"/>
          </w:tcPr>
          <w:p w14:paraId="357EC8C9" w14:textId="77777777" w:rsidR="00EB31E0" w:rsidRPr="006A56FF" w:rsidRDefault="00EB31E0" w:rsidP="00EB31E0">
            <w:pPr>
              <w:rPr>
                <w:rFonts w:eastAsia="Times New Roman"/>
                <w:bCs/>
                <w:lang w:val="en-US" w:eastAsia="de-DE"/>
              </w:rPr>
            </w:pPr>
            <w:r w:rsidRPr="006A56FF">
              <w:rPr>
                <w:rFonts w:eastAsia="Times New Roman"/>
                <w:bCs/>
                <w:lang w:val="en-US" w:eastAsia="de-DE"/>
              </w:rPr>
              <w:t>Notes</w:t>
            </w:r>
          </w:p>
        </w:tc>
        <w:tc>
          <w:tcPr>
            <w:tcW w:w="1964" w:type="dxa"/>
            <w:shd w:val="clear" w:color="auto" w:fill="auto"/>
            <w:noWrap/>
            <w:vAlign w:val="bottom"/>
          </w:tcPr>
          <w:p w14:paraId="5BE9A474" w14:textId="5A71A808" w:rsidR="00EB31E0" w:rsidRPr="006A56FF" w:rsidRDefault="00EA2850" w:rsidP="00EB31E0">
            <w:pPr>
              <w:jc w:val="right"/>
              <w:rPr>
                <w:rFonts w:eastAsia="Times New Roman"/>
                <w:bCs/>
                <w:lang w:val="en-US" w:eastAsia="de-DE"/>
              </w:rPr>
            </w:pPr>
            <w:r>
              <w:rPr>
                <w:rFonts w:eastAsia="Times New Roman"/>
                <w:bCs/>
                <w:lang w:val="en-US" w:eastAsia="de-DE"/>
              </w:rPr>
              <w:t>0</w:t>
            </w:r>
          </w:p>
        </w:tc>
      </w:tr>
      <w:tr w:rsidR="00EB31E0" w:rsidRPr="006A56FF" w14:paraId="11718806" w14:textId="77777777" w:rsidTr="00386E9B">
        <w:trPr>
          <w:trHeight w:val="285"/>
        </w:trPr>
        <w:tc>
          <w:tcPr>
            <w:tcW w:w="2665" w:type="dxa"/>
            <w:shd w:val="clear" w:color="auto" w:fill="auto"/>
            <w:noWrap/>
            <w:vAlign w:val="bottom"/>
          </w:tcPr>
          <w:p w14:paraId="795E205B" w14:textId="62ADA018" w:rsidR="00EB31E0" w:rsidRPr="006A56FF" w:rsidRDefault="00EB31E0" w:rsidP="00EB31E0">
            <w:pPr>
              <w:rPr>
                <w:rFonts w:eastAsia="Times New Roman"/>
                <w:lang w:val="en-US" w:eastAsia="de-DE"/>
              </w:rPr>
            </w:pPr>
            <w:r w:rsidRPr="006A56FF">
              <w:rPr>
                <w:rFonts w:eastAsia="Times New Roman"/>
                <w:lang w:val="en-US" w:eastAsia="de-DE"/>
              </w:rPr>
              <w:t>References</w:t>
            </w:r>
            <w:r w:rsidR="001F104C">
              <w:rPr>
                <w:rFonts w:eastAsia="Times New Roman"/>
                <w:lang w:val="en-US" w:eastAsia="de-DE"/>
              </w:rPr>
              <w:t xml:space="preserve"> (</w:t>
            </w:r>
            <w:proofErr w:type="spellStart"/>
            <w:r w:rsidR="001F104C">
              <w:rPr>
                <w:rFonts w:eastAsia="Times New Roman"/>
                <w:lang w:val="en-US" w:eastAsia="de-DE"/>
              </w:rPr>
              <w:t>zählt</w:t>
            </w:r>
            <w:proofErr w:type="spellEnd"/>
            <w:r w:rsidR="001F104C">
              <w:rPr>
                <w:rFonts w:eastAsia="Times New Roman"/>
                <w:lang w:val="en-US" w:eastAsia="de-DE"/>
              </w:rPr>
              <w:t xml:space="preserve"> </w:t>
            </w:r>
            <w:proofErr w:type="spellStart"/>
            <w:r w:rsidR="001F104C">
              <w:rPr>
                <w:rFonts w:eastAsia="Times New Roman"/>
                <w:lang w:val="en-US" w:eastAsia="de-DE"/>
              </w:rPr>
              <w:t>nicht</w:t>
            </w:r>
            <w:proofErr w:type="spellEnd"/>
            <w:r w:rsidR="001F104C">
              <w:rPr>
                <w:rFonts w:eastAsia="Times New Roman"/>
                <w:lang w:val="en-US" w:eastAsia="de-DE"/>
              </w:rPr>
              <w:t>)</w:t>
            </w:r>
          </w:p>
        </w:tc>
        <w:tc>
          <w:tcPr>
            <w:tcW w:w="1964" w:type="dxa"/>
            <w:shd w:val="clear" w:color="auto" w:fill="auto"/>
            <w:noWrap/>
            <w:vAlign w:val="bottom"/>
          </w:tcPr>
          <w:p w14:paraId="2B0C49A2" w14:textId="2C7B9518" w:rsidR="00EB31E0" w:rsidRPr="006A56FF" w:rsidRDefault="00A20A1E" w:rsidP="00EB31E0">
            <w:pPr>
              <w:jc w:val="right"/>
              <w:rPr>
                <w:rFonts w:eastAsia="Times New Roman"/>
                <w:lang w:val="en-US" w:eastAsia="de-DE"/>
              </w:rPr>
            </w:pPr>
            <w:r>
              <w:rPr>
                <w:rFonts w:eastAsia="Times New Roman"/>
                <w:lang w:val="en-US" w:eastAsia="de-DE"/>
              </w:rPr>
              <w:t>1074</w:t>
            </w:r>
          </w:p>
        </w:tc>
      </w:tr>
      <w:tr w:rsidR="00EB31E0" w:rsidRPr="006A56FF" w14:paraId="39AEAFC3" w14:textId="77777777" w:rsidTr="00386E9B">
        <w:trPr>
          <w:trHeight w:val="285"/>
        </w:trPr>
        <w:tc>
          <w:tcPr>
            <w:tcW w:w="2665" w:type="dxa"/>
            <w:shd w:val="clear" w:color="auto" w:fill="auto"/>
            <w:noWrap/>
            <w:vAlign w:val="bottom"/>
          </w:tcPr>
          <w:p w14:paraId="4B7BFC2F" w14:textId="77777777" w:rsidR="00EB31E0" w:rsidRPr="006A56FF" w:rsidRDefault="00EB31E0" w:rsidP="00EB31E0">
            <w:pPr>
              <w:rPr>
                <w:rFonts w:eastAsia="Times New Roman"/>
                <w:lang w:val="en-US" w:eastAsia="de-DE"/>
              </w:rPr>
            </w:pPr>
            <w:r w:rsidRPr="006A56FF">
              <w:rPr>
                <w:rFonts w:eastAsia="Times New Roman"/>
                <w:lang w:val="en-US" w:eastAsia="de-DE"/>
              </w:rPr>
              <w:t>Only Words</w:t>
            </w:r>
          </w:p>
        </w:tc>
        <w:tc>
          <w:tcPr>
            <w:tcW w:w="1964" w:type="dxa"/>
            <w:shd w:val="clear" w:color="auto" w:fill="auto"/>
            <w:noWrap/>
            <w:vAlign w:val="bottom"/>
          </w:tcPr>
          <w:p w14:paraId="6E868524" w14:textId="2DEDCAEC" w:rsidR="00EB31E0" w:rsidRPr="006A56FF" w:rsidRDefault="004B09D8" w:rsidP="00EB31E0">
            <w:pPr>
              <w:jc w:val="right"/>
              <w:rPr>
                <w:rFonts w:eastAsia="Times New Roman"/>
                <w:lang w:val="en-US" w:eastAsia="de-DE"/>
              </w:rPr>
            </w:pPr>
            <w:r>
              <w:rPr>
                <w:rFonts w:eastAsia="Times New Roman"/>
                <w:lang w:val="en-US" w:eastAsia="de-DE"/>
              </w:rPr>
              <w:t>4584</w:t>
            </w:r>
          </w:p>
        </w:tc>
      </w:tr>
      <w:tr w:rsidR="001B3191" w:rsidRPr="006A56FF" w14:paraId="7367C983" w14:textId="77777777" w:rsidTr="001B3191">
        <w:trPr>
          <w:trHeight w:val="285"/>
        </w:trPr>
        <w:tc>
          <w:tcPr>
            <w:tcW w:w="2665" w:type="dxa"/>
            <w:shd w:val="clear" w:color="auto" w:fill="auto"/>
            <w:noWrap/>
            <w:vAlign w:val="bottom"/>
          </w:tcPr>
          <w:p w14:paraId="7D99A513" w14:textId="4DBD57C1" w:rsidR="001B3191" w:rsidRPr="006A56FF" w:rsidRDefault="001B3191" w:rsidP="001B3191">
            <w:pPr>
              <w:rPr>
                <w:rFonts w:eastAsia="Times New Roman"/>
                <w:b/>
                <w:lang w:val="en-US" w:eastAsia="de-DE"/>
              </w:rPr>
            </w:pPr>
            <w:r w:rsidRPr="006A56FF">
              <w:rPr>
                <w:rFonts w:eastAsia="Times New Roman"/>
                <w:lang w:val="en-US" w:eastAsia="de-DE"/>
              </w:rPr>
              <w:t>Figures/Tables</w:t>
            </w:r>
          </w:p>
        </w:tc>
        <w:tc>
          <w:tcPr>
            <w:tcW w:w="1964" w:type="dxa"/>
            <w:shd w:val="clear" w:color="auto" w:fill="auto"/>
            <w:noWrap/>
            <w:vAlign w:val="bottom"/>
          </w:tcPr>
          <w:p w14:paraId="0A5ED6EC" w14:textId="5B8A62E8" w:rsidR="001B3191" w:rsidRPr="00555ABD" w:rsidRDefault="007D6C6B" w:rsidP="001B3191">
            <w:pPr>
              <w:jc w:val="right"/>
              <w:rPr>
                <w:rFonts w:eastAsia="Times New Roman"/>
                <w:bCs/>
                <w:lang w:val="en-US" w:eastAsia="de-DE"/>
              </w:rPr>
            </w:pPr>
            <w:r>
              <w:rPr>
                <w:rFonts w:eastAsia="Times New Roman"/>
                <w:bCs/>
                <w:lang w:val="en-US" w:eastAsia="de-DE"/>
              </w:rPr>
              <w:t>612</w:t>
            </w:r>
          </w:p>
        </w:tc>
      </w:tr>
      <w:tr w:rsidR="00555ABD" w:rsidRPr="006A56FF" w14:paraId="151FA7C6" w14:textId="77777777" w:rsidTr="001B3191">
        <w:trPr>
          <w:trHeight w:val="285"/>
        </w:trPr>
        <w:tc>
          <w:tcPr>
            <w:tcW w:w="2665" w:type="dxa"/>
            <w:shd w:val="clear" w:color="auto" w:fill="auto"/>
            <w:noWrap/>
            <w:vAlign w:val="bottom"/>
          </w:tcPr>
          <w:p w14:paraId="5FFE65A4" w14:textId="37DDDE8B" w:rsidR="00555ABD" w:rsidRPr="006A56FF" w:rsidRDefault="00555ABD" w:rsidP="00555ABD">
            <w:pPr>
              <w:rPr>
                <w:rFonts w:eastAsia="Times New Roman"/>
                <w:lang w:val="en-US" w:eastAsia="de-DE"/>
              </w:rPr>
            </w:pPr>
            <w:r w:rsidRPr="006A56FF">
              <w:rPr>
                <w:rFonts w:eastAsia="Times New Roman"/>
                <w:bCs/>
                <w:lang w:val="en-US" w:eastAsia="de-DE"/>
              </w:rPr>
              <w:t>TOTAL</w:t>
            </w:r>
          </w:p>
        </w:tc>
        <w:tc>
          <w:tcPr>
            <w:tcW w:w="1964" w:type="dxa"/>
            <w:shd w:val="clear" w:color="auto" w:fill="auto"/>
            <w:noWrap/>
            <w:vAlign w:val="bottom"/>
          </w:tcPr>
          <w:p w14:paraId="3D8E3F50" w14:textId="08D66F77" w:rsidR="00555ABD" w:rsidRDefault="00F36CE6" w:rsidP="00555ABD">
            <w:pPr>
              <w:jc w:val="right"/>
              <w:rPr>
                <w:rFonts w:eastAsia="Times New Roman"/>
                <w:bCs/>
                <w:lang w:val="en-US" w:eastAsia="de-DE"/>
              </w:rPr>
            </w:pPr>
            <w:r>
              <w:rPr>
                <w:rFonts w:eastAsia="Times New Roman"/>
                <w:lang w:val="en-US" w:eastAsia="de-DE"/>
              </w:rPr>
              <w:t>5196</w:t>
            </w:r>
          </w:p>
        </w:tc>
      </w:tr>
      <w:tr w:rsidR="00555ABD" w:rsidRPr="006A56FF" w14:paraId="07F66811" w14:textId="77777777" w:rsidTr="001B3191">
        <w:trPr>
          <w:trHeight w:val="285"/>
        </w:trPr>
        <w:tc>
          <w:tcPr>
            <w:tcW w:w="2665" w:type="dxa"/>
            <w:shd w:val="clear" w:color="auto" w:fill="auto"/>
            <w:noWrap/>
            <w:vAlign w:val="bottom"/>
          </w:tcPr>
          <w:p w14:paraId="6FAAA61D" w14:textId="687D6271" w:rsidR="00555ABD" w:rsidRPr="006A56FF" w:rsidRDefault="00555ABD" w:rsidP="00555ABD">
            <w:pPr>
              <w:rPr>
                <w:rFonts w:eastAsia="Times New Roman"/>
                <w:bCs/>
                <w:lang w:val="en-US" w:eastAsia="de-DE"/>
              </w:rPr>
            </w:pPr>
            <w:r w:rsidRPr="006A56FF">
              <w:rPr>
                <w:rFonts w:eastAsia="Times New Roman"/>
                <w:b/>
                <w:lang w:val="en-US" w:eastAsia="de-DE"/>
              </w:rPr>
              <w:t>Journal Max.</w:t>
            </w:r>
          </w:p>
        </w:tc>
        <w:tc>
          <w:tcPr>
            <w:tcW w:w="1964" w:type="dxa"/>
            <w:shd w:val="clear" w:color="auto" w:fill="auto"/>
            <w:noWrap/>
            <w:vAlign w:val="bottom"/>
          </w:tcPr>
          <w:p w14:paraId="00B3ACBC" w14:textId="2D3666A3" w:rsidR="00555ABD" w:rsidRPr="006A56FF" w:rsidRDefault="00555ABD" w:rsidP="00555ABD">
            <w:pPr>
              <w:jc w:val="right"/>
              <w:rPr>
                <w:rFonts w:eastAsia="Times New Roman"/>
                <w:bCs/>
                <w:lang w:val="en-US" w:eastAsia="de-DE"/>
              </w:rPr>
            </w:pPr>
            <w:r>
              <w:rPr>
                <w:rFonts w:eastAsia="Times New Roman"/>
                <w:b/>
                <w:lang w:val="en-US" w:eastAsia="de-DE"/>
              </w:rPr>
              <w:t>7000</w:t>
            </w:r>
          </w:p>
        </w:tc>
      </w:tr>
      <w:tr w:rsidR="00555ABD" w:rsidRPr="006A56FF" w14:paraId="007E53E0" w14:textId="77777777" w:rsidTr="00386E9B">
        <w:trPr>
          <w:trHeight w:val="285"/>
        </w:trPr>
        <w:tc>
          <w:tcPr>
            <w:tcW w:w="2665" w:type="dxa"/>
            <w:shd w:val="clear" w:color="auto" w:fill="auto"/>
            <w:noWrap/>
            <w:vAlign w:val="bottom"/>
          </w:tcPr>
          <w:p w14:paraId="1302F765" w14:textId="35979016" w:rsidR="00555ABD" w:rsidRPr="006A56FF" w:rsidRDefault="00555ABD" w:rsidP="00555ABD">
            <w:pPr>
              <w:rPr>
                <w:rFonts w:eastAsia="Times New Roman"/>
                <w:lang w:val="en-US" w:eastAsia="de-DE"/>
              </w:rPr>
            </w:pPr>
          </w:p>
        </w:tc>
        <w:tc>
          <w:tcPr>
            <w:tcW w:w="1964" w:type="dxa"/>
            <w:shd w:val="clear" w:color="auto" w:fill="auto"/>
            <w:noWrap/>
            <w:vAlign w:val="bottom"/>
          </w:tcPr>
          <w:p w14:paraId="73D9AAE7" w14:textId="465492FB" w:rsidR="00555ABD" w:rsidRPr="006A56FF" w:rsidRDefault="00555ABD" w:rsidP="00555ABD">
            <w:pPr>
              <w:jc w:val="right"/>
              <w:rPr>
                <w:rFonts w:eastAsia="Times New Roman"/>
                <w:bCs/>
                <w:lang w:val="en-US" w:eastAsia="de-DE"/>
              </w:rPr>
            </w:pPr>
          </w:p>
        </w:tc>
      </w:tr>
      <w:tr w:rsidR="00555ABD" w:rsidRPr="006A56FF" w14:paraId="1D305B81" w14:textId="77777777" w:rsidTr="00555ABD">
        <w:trPr>
          <w:trHeight w:val="285"/>
        </w:trPr>
        <w:tc>
          <w:tcPr>
            <w:tcW w:w="2665" w:type="dxa"/>
            <w:shd w:val="clear" w:color="auto" w:fill="auto"/>
            <w:noWrap/>
            <w:vAlign w:val="bottom"/>
          </w:tcPr>
          <w:p w14:paraId="09645C1F" w14:textId="3372DC83" w:rsidR="00555ABD" w:rsidRPr="006A56FF" w:rsidRDefault="00555ABD" w:rsidP="00555ABD">
            <w:pPr>
              <w:jc w:val="right"/>
              <w:rPr>
                <w:rFonts w:eastAsia="Times New Roman"/>
                <w:bCs/>
                <w:lang w:val="en-US" w:eastAsia="de-DE"/>
              </w:rPr>
            </w:pPr>
          </w:p>
        </w:tc>
        <w:tc>
          <w:tcPr>
            <w:tcW w:w="1964" w:type="dxa"/>
            <w:shd w:val="clear" w:color="auto" w:fill="auto"/>
            <w:noWrap/>
            <w:vAlign w:val="bottom"/>
          </w:tcPr>
          <w:p w14:paraId="6A2EB706" w14:textId="2FDFB015" w:rsidR="00555ABD" w:rsidRPr="006A56FF" w:rsidRDefault="00555ABD" w:rsidP="00555ABD">
            <w:pPr>
              <w:jc w:val="right"/>
              <w:rPr>
                <w:rFonts w:eastAsia="Times New Roman"/>
                <w:bCs/>
                <w:lang w:val="en-US" w:eastAsia="de-DE"/>
              </w:rPr>
            </w:pPr>
          </w:p>
        </w:tc>
      </w:tr>
    </w:tbl>
    <w:tbl>
      <w:tblPr>
        <w:tblpPr w:leftFromText="141" w:rightFromText="141" w:vertAnchor="text" w:horzAnchor="page" w:tblpX="7160" w:tblpY="-4439"/>
        <w:tblW w:w="3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65"/>
        <w:gridCol w:w="1200"/>
      </w:tblGrid>
      <w:tr w:rsidR="008B7258" w:rsidRPr="006A56FF" w14:paraId="57232EBB" w14:textId="77777777" w:rsidTr="008B7258">
        <w:trPr>
          <w:trHeight w:val="285"/>
        </w:trPr>
        <w:tc>
          <w:tcPr>
            <w:tcW w:w="2665" w:type="dxa"/>
            <w:shd w:val="clear" w:color="auto" w:fill="auto"/>
            <w:noWrap/>
            <w:vAlign w:val="bottom"/>
            <w:hideMark/>
          </w:tcPr>
          <w:p w14:paraId="52808748" w14:textId="77777777" w:rsidR="008B7258" w:rsidRPr="006A56FF" w:rsidRDefault="008B7258" w:rsidP="008B7258">
            <w:pPr>
              <w:rPr>
                <w:rFonts w:eastAsia="Times New Roman"/>
                <w:b/>
                <w:szCs w:val="24"/>
                <w:lang w:val="en-US" w:eastAsia="de-DE"/>
              </w:rPr>
            </w:pPr>
            <w:proofErr w:type="spellStart"/>
            <w:r w:rsidRPr="006A56FF">
              <w:rPr>
                <w:rFonts w:eastAsia="Times New Roman"/>
                <w:b/>
                <w:szCs w:val="24"/>
                <w:lang w:val="en-US" w:eastAsia="de-DE"/>
              </w:rPr>
              <w:t>Tabels</w:t>
            </w:r>
            <w:proofErr w:type="spellEnd"/>
            <w:r w:rsidRPr="006A56FF">
              <w:rPr>
                <w:rFonts w:eastAsia="Times New Roman"/>
                <w:b/>
                <w:szCs w:val="24"/>
                <w:lang w:val="en-US" w:eastAsia="de-DE"/>
              </w:rPr>
              <w:t>/Figures</w:t>
            </w:r>
          </w:p>
        </w:tc>
        <w:tc>
          <w:tcPr>
            <w:tcW w:w="1200" w:type="dxa"/>
            <w:shd w:val="clear" w:color="auto" w:fill="auto"/>
            <w:noWrap/>
            <w:vAlign w:val="bottom"/>
          </w:tcPr>
          <w:p w14:paraId="27D2A57B" w14:textId="77777777" w:rsidR="008B7258" w:rsidRPr="006A56FF" w:rsidRDefault="008B7258" w:rsidP="008B7258">
            <w:pPr>
              <w:jc w:val="center"/>
              <w:rPr>
                <w:rFonts w:eastAsia="Times New Roman"/>
                <w:b/>
                <w:bCs/>
                <w:lang w:val="en-US" w:eastAsia="de-DE"/>
              </w:rPr>
            </w:pPr>
          </w:p>
        </w:tc>
      </w:tr>
      <w:tr w:rsidR="008B7258" w:rsidRPr="006A56FF" w14:paraId="6552EE18" w14:textId="77777777" w:rsidTr="008B7258">
        <w:trPr>
          <w:trHeight w:val="285"/>
        </w:trPr>
        <w:tc>
          <w:tcPr>
            <w:tcW w:w="2665" w:type="dxa"/>
            <w:shd w:val="clear" w:color="auto" w:fill="auto"/>
            <w:noWrap/>
            <w:vAlign w:val="bottom"/>
          </w:tcPr>
          <w:p w14:paraId="7BC4ADF9" w14:textId="77777777" w:rsidR="008B7258" w:rsidRPr="006A56FF" w:rsidRDefault="008B7258" w:rsidP="008B7258">
            <w:pPr>
              <w:rPr>
                <w:rFonts w:eastAsia="Times New Roman"/>
                <w:bCs/>
                <w:lang w:val="en-US" w:eastAsia="de-DE"/>
              </w:rPr>
            </w:pPr>
            <w:r w:rsidRPr="006A56FF">
              <w:rPr>
                <w:rFonts w:eastAsia="Times New Roman"/>
                <w:bCs/>
                <w:lang w:val="en-US" w:eastAsia="de-DE"/>
              </w:rPr>
              <w:t>T1 (Methods)</w:t>
            </w:r>
          </w:p>
        </w:tc>
        <w:tc>
          <w:tcPr>
            <w:tcW w:w="1200" w:type="dxa"/>
            <w:shd w:val="clear" w:color="auto" w:fill="auto"/>
            <w:noWrap/>
            <w:vAlign w:val="bottom"/>
          </w:tcPr>
          <w:p w14:paraId="435314D4" w14:textId="274F3A6C" w:rsidR="008B7258" w:rsidRPr="006A56FF" w:rsidRDefault="007D6C6B" w:rsidP="008B7258">
            <w:pPr>
              <w:jc w:val="right"/>
              <w:rPr>
                <w:rFonts w:eastAsia="Times New Roman"/>
                <w:bCs/>
                <w:lang w:val="en-US" w:eastAsia="de-DE"/>
              </w:rPr>
            </w:pPr>
            <w:r>
              <w:rPr>
                <w:rFonts w:eastAsia="Times New Roman"/>
                <w:bCs/>
                <w:lang w:val="en-US" w:eastAsia="de-DE"/>
              </w:rPr>
              <w:t>165</w:t>
            </w:r>
          </w:p>
        </w:tc>
      </w:tr>
      <w:tr w:rsidR="008B7258" w:rsidRPr="006A56FF" w14:paraId="07BBF0ED" w14:textId="77777777" w:rsidTr="008B7258">
        <w:trPr>
          <w:trHeight w:val="285"/>
        </w:trPr>
        <w:tc>
          <w:tcPr>
            <w:tcW w:w="2665" w:type="dxa"/>
            <w:shd w:val="clear" w:color="auto" w:fill="auto"/>
            <w:noWrap/>
            <w:vAlign w:val="bottom"/>
          </w:tcPr>
          <w:p w14:paraId="396DB0D6" w14:textId="77777777" w:rsidR="008B7258" w:rsidRPr="006A56FF" w:rsidRDefault="008B7258" w:rsidP="008B7258">
            <w:pPr>
              <w:rPr>
                <w:rFonts w:eastAsia="Times New Roman"/>
                <w:bCs/>
                <w:lang w:val="en-US" w:eastAsia="de-DE"/>
              </w:rPr>
            </w:pPr>
            <w:r w:rsidRPr="006A56FF">
              <w:rPr>
                <w:rFonts w:eastAsia="Times New Roman"/>
                <w:bCs/>
                <w:lang w:val="en-US" w:eastAsia="de-DE"/>
              </w:rPr>
              <w:t>Total Methods</w:t>
            </w:r>
          </w:p>
        </w:tc>
        <w:tc>
          <w:tcPr>
            <w:tcW w:w="1200" w:type="dxa"/>
            <w:shd w:val="clear" w:color="auto" w:fill="auto"/>
            <w:noWrap/>
            <w:vAlign w:val="bottom"/>
          </w:tcPr>
          <w:p w14:paraId="4025DDD4" w14:textId="258118FA" w:rsidR="008B7258" w:rsidRPr="006A56FF" w:rsidRDefault="007D6C6B" w:rsidP="008B7258">
            <w:pPr>
              <w:jc w:val="right"/>
              <w:rPr>
                <w:rFonts w:eastAsia="Times New Roman"/>
                <w:b/>
                <w:lang w:val="en-US" w:eastAsia="de-DE"/>
              </w:rPr>
            </w:pPr>
            <w:r>
              <w:rPr>
                <w:rFonts w:eastAsia="Times New Roman"/>
                <w:b/>
                <w:lang w:val="en-US" w:eastAsia="de-DE"/>
              </w:rPr>
              <w:t>165</w:t>
            </w:r>
          </w:p>
        </w:tc>
      </w:tr>
      <w:tr w:rsidR="007D6C6B" w:rsidRPr="006A56FF" w14:paraId="1C17A8E9" w14:textId="77777777" w:rsidTr="008B7258">
        <w:trPr>
          <w:trHeight w:val="285"/>
        </w:trPr>
        <w:tc>
          <w:tcPr>
            <w:tcW w:w="2665" w:type="dxa"/>
            <w:shd w:val="clear" w:color="auto" w:fill="auto"/>
            <w:noWrap/>
            <w:vAlign w:val="bottom"/>
          </w:tcPr>
          <w:p w14:paraId="3889963E" w14:textId="77777777" w:rsidR="007D6C6B" w:rsidRDefault="007D6C6B" w:rsidP="008B7258">
            <w:pPr>
              <w:rPr>
                <w:rFonts w:eastAsia="Times New Roman"/>
                <w:bCs/>
                <w:lang w:val="en-US" w:eastAsia="de-DE"/>
              </w:rPr>
            </w:pPr>
          </w:p>
        </w:tc>
        <w:tc>
          <w:tcPr>
            <w:tcW w:w="1200" w:type="dxa"/>
            <w:shd w:val="clear" w:color="auto" w:fill="auto"/>
            <w:noWrap/>
            <w:vAlign w:val="bottom"/>
          </w:tcPr>
          <w:p w14:paraId="11559A93" w14:textId="77777777" w:rsidR="007D6C6B" w:rsidRDefault="007D6C6B" w:rsidP="008B7258">
            <w:pPr>
              <w:jc w:val="right"/>
              <w:rPr>
                <w:rFonts w:eastAsia="Times New Roman"/>
                <w:bCs/>
                <w:lang w:val="en-US" w:eastAsia="de-DE"/>
              </w:rPr>
            </w:pPr>
          </w:p>
        </w:tc>
      </w:tr>
      <w:tr w:rsidR="008B7258" w:rsidRPr="006A56FF" w14:paraId="368EC36A" w14:textId="77777777" w:rsidTr="008B7258">
        <w:trPr>
          <w:trHeight w:val="285"/>
        </w:trPr>
        <w:tc>
          <w:tcPr>
            <w:tcW w:w="2665" w:type="dxa"/>
            <w:shd w:val="clear" w:color="auto" w:fill="auto"/>
            <w:noWrap/>
            <w:vAlign w:val="bottom"/>
          </w:tcPr>
          <w:p w14:paraId="50165E95" w14:textId="7D9FC4C1" w:rsidR="008B7258" w:rsidRPr="006A56FF" w:rsidRDefault="007D6C6B" w:rsidP="008B7258">
            <w:pPr>
              <w:rPr>
                <w:rFonts w:eastAsia="Times New Roman"/>
                <w:bCs/>
                <w:lang w:val="en-US" w:eastAsia="de-DE"/>
              </w:rPr>
            </w:pPr>
            <w:r>
              <w:rPr>
                <w:rFonts w:eastAsia="Times New Roman"/>
                <w:bCs/>
                <w:lang w:val="en-US" w:eastAsia="de-DE"/>
              </w:rPr>
              <w:t>T1 (Results)</w:t>
            </w:r>
          </w:p>
        </w:tc>
        <w:tc>
          <w:tcPr>
            <w:tcW w:w="1200" w:type="dxa"/>
            <w:shd w:val="clear" w:color="auto" w:fill="auto"/>
            <w:noWrap/>
            <w:vAlign w:val="bottom"/>
          </w:tcPr>
          <w:p w14:paraId="05375399" w14:textId="4729D54B" w:rsidR="008B7258" w:rsidRPr="006A56FF" w:rsidRDefault="007D6C6B" w:rsidP="008B7258">
            <w:pPr>
              <w:jc w:val="right"/>
              <w:rPr>
                <w:rFonts w:eastAsia="Times New Roman"/>
                <w:bCs/>
                <w:lang w:val="en-US" w:eastAsia="de-DE"/>
              </w:rPr>
            </w:pPr>
            <w:r>
              <w:rPr>
                <w:rFonts w:eastAsia="Times New Roman"/>
                <w:bCs/>
                <w:lang w:val="en-US" w:eastAsia="de-DE"/>
              </w:rPr>
              <w:t>148</w:t>
            </w:r>
          </w:p>
        </w:tc>
      </w:tr>
      <w:tr w:rsidR="008B7258" w:rsidRPr="006A56FF" w14:paraId="3F246F52" w14:textId="77777777" w:rsidTr="008B7258">
        <w:trPr>
          <w:trHeight w:val="285"/>
        </w:trPr>
        <w:tc>
          <w:tcPr>
            <w:tcW w:w="2665" w:type="dxa"/>
            <w:shd w:val="clear" w:color="auto" w:fill="auto"/>
            <w:noWrap/>
            <w:vAlign w:val="bottom"/>
          </w:tcPr>
          <w:p w14:paraId="1DEB8124" w14:textId="77777777" w:rsidR="008B7258" w:rsidRPr="006A56FF" w:rsidRDefault="008B7258" w:rsidP="008B7258">
            <w:pPr>
              <w:rPr>
                <w:rFonts w:eastAsia="Times New Roman"/>
                <w:bCs/>
                <w:lang w:val="en-US" w:eastAsia="de-DE"/>
              </w:rPr>
            </w:pPr>
            <w:r>
              <w:rPr>
                <w:rFonts w:eastAsia="Times New Roman"/>
                <w:bCs/>
                <w:lang w:val="en-US" w:eastAsia="de-DE"/>
              </w:rPr>
              <w:t>T</w:t>
            </w:r>
            <w:r w:rsidRPr="006A56FF">
              <w:rPr>
                <w:rFonts w:eastAsia="Times New Roman"/>
                <w:bCs/>
                <w:lang w:val="en-US" w:eastAsia="de-DE"/>
              </w:rPr>
              <w:t>2 (Results)</w:t>
            </w:r>
          </w:p>
        </w:tc>
        <w:tc>
          <w:tcPr>
            <w:tcW w:w="1200" w:type="dxa"/>
            <w:shd w:val="clear" w:color="auto" w:fill="auto"/>
            <w:noWrap/>
            <w:vAlign w:val="bottom"/>
          </w:tcPr>
          <w:p w14:paraId="6EC60E6D" w14:textId="2AE87FE1" w:rsidR="008B7258" w:rsidRPr="006A56FF" w:rsidRDefault="007D6C6B" w:rsidP="008B7258">
            <w:pPr>
              <w:jc w:val="right"/>
              <w:rPr>
                <w:rFonts w:eastAsia="Times New Roman"/>
                <w:bCs/>
                <w:lang w:val="en-US" w:eastAsia="de-DE"/>
              </w:rPr>
            </w:pPr>
            <w:r>
              <w:rPr>
                <w:rFonts w:eastAsia="Times New Roman"/>
                <w:bCs/>
                <w:lang w:val="en-US" w:eastAsia="de-DE"/>
              </w:rPr>
              <w:t>184</w:t>
            </w:r>
          </w:p>
        </w:tc>
      </w:tr>
      <w:tr w:rsidR="008B7258" w:rsidRPr="006A56FF" w14:paraId="73A20C10" w14:textId="77777777" w:rsidTr="008B7258">
        <w:trPr>
          <w:trHeight w:val="285"/>
        </w:trPr>
        <w:tc>
          <w:tcPr>
            <w:tcW w:w="2665" w:type="dxa"/>
            <w:shd w:val="clear" w:color="auto" w:fill="auto"/>
            <w:noWrap/>
            <w:vAlign w:val="bottom"/>
          </w:tcPr>
          <w:p w14:paraId="73CF8337" w14:textId="55A7CB46" w:rsidR="008B7258" w:rsidRPr="006A56FF" w:rsidRDefault="007D6C6B" w:rsidP="008B7258">
            <w:pPr>
              <w:rPr>
                <w:rFonts w:eastAsia="Times New Roman"/>
                <w:bCs/>
                <w:lang w:val="en-US" w:eastAsia="de-DE"/>
              </w:rPr>
            </w:pPr>
            <w:r>
              <w:rPr>
                <w:rFonts w:eastAsia="Times New Roman"/>
                <w:bCs/>
                <w:lang w:val="en-US" w:eastAsia="de-DE"/>
              </w:rPr>
              <w:t>T3 (Results)</w:t>
            </w:r>
          </w:p>
        </w:tc>
        <w:tc>
          <w:tcPr>
            <w:tcW w:w="1200" w:type="dxa"/>
            <w:shd w:val="clear" w:color="auto" w:fill="auto"/>
            <w:noWrap/>
            <w:vAlign w:val="bottom"/>
          </w:tcPr>
          <w:p w14:paraId="7AE9BA6E" w14:textId="7B895BCC" w:rsidR="008B7258" w:rsidRPr="006A56FF" w:rsidRDefault="007D6C6B" w:rsidP="008B7258">
            <w:pPr>
              <w:jc w:val="right"/>
              <w:rPr>
                <w:rFonts w:eastAsia="Times New Roman"/>
                <w:bCs/>
                <w:lang w:val="en-US" w:eastAsia="de-DE"/>
              </w:rPr>
            </w:pPr>
            <w:r>
              <w:rPr>
                <w:rFonts w:eastAsia="Times New Roman"/>
                <w:bCs/>
                <w:lang w:val="en-US" w:eastAsia="de-DE"/>
              </w:rPr>
              <w:t>115</w:t>
            </w:r>
          </w:p>
        </w:tc>
      </w:tr>
      <w:tr w:rsidR="008B7258" w:rsidRPr="006A56FF" w14:paraId="69F6D681" w14:textId="77777777" w:rsidTr="008B7258">
        <w:trPr>
          <w:trHeight w:val="285"/>
        </w:trPr>
        <w:tc>
          <w:tcPr>
            <w:tcW w:w="2665" w:type="dxa"/>
            <w:shd w:val="clear" w:color="auto" w:fill="auto"/>
            <w:noWrap/>
            <w:vAlign w:val="bottom"/>
          </w:tcPr>
          <w:p w14:paraId="2AB5B6A1"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182BF8DC" w14:textId="77777777" w:rsidR="008B7258" w:rsidRPr="006A56FF" w:rsidRDefault="008B7258" w:rsidP="008B7258">
            <w:pPr>
              <w:jc w:val="right"/>
              <w:rPr>
                <w:rFonts w:eastAsia="Times New Roman"/>
                <w:bCs/>
                <w:lang w:val="en-US" w:eastAsia="de-DE"/>
              </w:rPr>
            </w:pPr>
          </w:p>
        </w:tc>
      </w:tr>
      <w:tr w:rsidR="008B7258" w:rsidRPr="006A56FF" w14:paraId="4EBCA04C" w14:textId="77777777" w:rsidTr="008B7258">
        <w:trPr>
          <w:trHeight w:val="285"/>
        </w:trPr>
        <w:tc>
          <w:tcPr>
            <w:tcW w:w="2665" w:type="dxa"/>
            <w:shd w:val="clear" w:color="auto" w:fill="auto"/>
            <w:noWrap/>
            <w:vAlign w:val="bottom"/>
          </w:tcPr>
          <w:p w14:paraId="3D8FF0C0"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5613C014" w14:textId="77777777" w:rsidR="008B7258" w:rsidRPr="006A56FF" w:rsidRDefault="008B7258" w:rsidP="008B7258">
            <w:pPr>
              <w:jc w:val="right"/>
              <w:rPr>
                <w:rFonts w:eastAsia="Times New Roman"/>
                <w:bCs/>
                <w:lang w:val="en-US" w:eastAsia="de-DE"/>
              </w:rPr>
            </w:pPr>
          </w:p>
        </w:tc>
      </w:tr>
      <w:tr w:rsidR="008B7258" w:rsidRPr="006A56FF" w14:paraId="69586497" w14:textId="77777777" w:rsidTr="008B7258">
        <w:trPr>
          <w:trHeight w:val="285"/>
        </w:trPr>
        <w:tc>
          <w:tcPr>
            <w:tcW w:w="2665" w:type="dxa"/>
            <w:shd w:val="clear" w:color="auto" w:fill="auto"/>
            <w:noWrap/>
            <w:vAlign w:val="bottom"/>
          </w:tcPr>
          <w:p w14:paraId="355E6611" w14:textId="77777777" w:rsidR="008B7258" w:rsidRPr="006A56FF" w:rsidRDefault="008B7258" w:rsidP="008B7258">
            <w:pPr>
              <w:rPr>
                <w:rFonts w:eastAsia="Times New Roman"/>
                <w:bCs/>
                <w:lang w:val="en-US" w:eastAsia="de-DE"/>
              </w:rPr>
            </w:pPr>
            <w:r>
              <w:rPr>
                <w:rFonts w:eastAsia="Times New Roman"/>
                <w:bCs/>
                <w:lang w:val="en-US" w:eastAsia="de-DE"/>
              </w:rPr>
              <w:t>Total Results</w:t>
            </w:r>
          </w:p>
        </w:tc>
        <w:tc>
          <w:tcPr>
            <w:tcW w:w="1200" w:type="dxa"/>
            <w:shd w:val="clear" w:color="auto" w:fill="auto"/>
            <w:noWrap/>
            <w:vAlign w:val="bottom"/>
          </w:tcPr>
          <w:p w14:paraId="017E6795" w14:textId="347EA837" w:rsidR="008B7258" w:rsidRPr="006A56FF" w:rsidRDefault="007D6C6B" w:rsidP="008B7258">
            <w:pPr>
              <w:jc w:val="right"/>
              <w:rPr>
                <w:rFonts w:eastAsia="Times New Roman"/>
                <w:b/>
                <w:lang w:val="en-US" w:eastAsia="de-DE"/>
              </w:rPr>
            </w:pPr>
            <w:r>
              <w:rPr>
                <w:rFonts w:eastAsia="Times New Roman"/>
                <w:b/>
                <w:lang w:val="en-US" w:eastAsia="de-DE"/>
              </w:rPr>
              <w:t>447</w:t>
            </w:r>
          </w:p>
        </w:tc>
      </w:tr>
      <w:tr w:rsidR="008B7258" w:rsidRPr="006A56FF" w14:paraId="512AC6FF" w14:textId="77777777" w:rsidTr="008B7258">
        <w:trPr>
          <w:trHeight w:val="285"/>
        </w:trPr>
        <w:tc>
          <w:tcPr>
            <w:tcW w:w="2665" w:type="dxa"/>
            <w:shd w:val="clear" w:color="auto" w:fill="auto"/>
            <w:noWrap/>
            <w:vAlign w:val="bottom"/>
          </w:tcPr>
          <w:p w14:paraId="7F17EE29" w14:textId="77777777" w:rsidR="008B7258" w:rsidRPr="006A56FF" w:rsidRDefault="008B7258" w:rsidP="008B7258">
            <w:pPr>
              <w:rPr>
                <w:rFonts w:eastAsia="Times New Roman"/>
                <w:bCs/>
                <w:lang w:val="en-US" w:eastAsia="de-DE"/>
              </w:rPr>
            </w:pPr>
            <w:r w:rsidRPr="006A56FF">
              <w:rPr>
                <w:rFonts w:eastAsia="Times New Roman"/>
                <w:bCs/>
                <w:lang w:val="en-US" w:eastAsia="de-DE"/>
              </w:rPr>
              <w:t>Total</w:t>
            </w:r>
          </w:p>
        </w:tc>
        <w:tc>
          <w:tcPr>
            <w:tcW w:w="1200" w:type="dxa"/>
            <w:shd w:val="clear" w:color="auto" w:fill="auto"/>
            <w:noWrap/>
            <w:vAlign w:val="bottom"/>
          </w:tcPr>
          <w:p w14:paraId="5418A97B" w14:textId="7A0818C6" w:rsidR="008B7258" w:rsidRPr="00B52283" w:rsidRDefault="007D6C6B" w:rsidP="008B7258">
            <w:pPr>
              <w:jc w:val="right"/>
              <w:rPr>
                <w:rFonts w:eastAsia="Times New Roman"/>
                <w:b/>
                <w:lang w:val="en-US" w:eastAsia="de-DE"/>
              </w:rPr>
            </w:pPr>
            <w:r>
              <w:rPr>
                <w:rFonts w:eastAsia="Times New Roman"/>
                <w:b/>
                <w:lang w:val="en-US" w:eastAsia="de-DE"/>
              </w:rPr>
              <w:t>612</w:t>
            </w:r>
          </w:p>
        </w:tc>
      </w:tr>
      <w:tr w:rsidR="008B7258" w:rsidRPr="006A56FF" w14:paraId="725FD43B" w14:textId="77777777" w:rsidTr="008B7258">
        <w:trPr>
          <w:trHeight w:val="285"/>
        </w:trPr>
        <w:tc>
          <w:tcPr>
            <w:tcW w:w="2665" w:type="dxa"/>
            <w:shd w:val="clear" w:color="auto" w:fill="auto"/>
            <w:noWrap/>
            <w:vAlign w:val="bottom"/>
          </w:tcPr>
          <w:p w14:paraId="71211361" w14:textId="77777777" w:rsidR="008B7258" w:rsidRPr="006A56FF" w:rsidRDefault="008B7258" w:rsidP="008B7258">
            <w:pPr>
              <w:jc w:val="right"/>
              <w:rPr>
                <w:rFonts w:eastAsia="Times New Roman"/>
                <w:bCs/>
                <w:lang w:val="en-US" w:eastAsia="de-DE"/>
              </w:rPr>
            </w:pPr>
          </w:p>
        </w:tc>
        <w:tc>
          <w:tcPr>
            <w:tcW w:w="1200" w:type="dxa"/>
            <w:shd w:val="clear" w:color="auto" w:fill="auto"/>
            <w:noWrap/>
            <w:vAlign w:val="bottom"/>
          </w:tcPr>
          <w:p w14:paraId="1CF15BEA" w14:textId="77777777" w:rsidR="008B7258" w:rsidRPr="006A56FF" w:rsidRDefault="008B7258" w:rsidP="008B7258">
            <w:pPr>
              <w:jc w:val="right"/>
              <w:rPr>
                <w:rFonts w:eastAsia="Times New Roman"/>
                <w:b/>
                <w:lang w:val="en-US" w:eastAsia="de-DE"/>
              </w:rPr>
            </w:pPr>
          </w:p>
        </w:tc>
      </w:tr>
      <w:tr w:rsidR="008B7258" w:rsidRPr="006A56FF" w14:paraId="2F745F0D" w14:textId="77777777" w:rsidTr="008B7258">
        <w:trPr>
          <w:trHeight w:val="285"/>
        </w:trPr>
        <w:tc>
          <w:tcPr>
            <w:tcW w:w="2665" w:type="dxa"/>
            <w:shd w:val="clear" w:color="auto" w:fill="auto"/>
            <w:noWrap/>
            <w:vAlign w:val="bottom"/>
          </w:tcPr>
          <w:p w14:paraId="615DCC6C"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66784823" w14:textId="77777777" w:rsidR="008B7258" w:rsidRPr="006A56FF" w:rsidRDefault="008B7258" w:rsidP="008B7258">
            <w:pPr>
              <w:jc w:val="right"/>
              <w:rPr>
                <w:rFonts w:eastAsia="Times New Roman"/>
                <w:b/>
                <w:lang w:val="en-US" w:eastAsia="de-DE"/>
              </w:rPr>
            </w:pPr>
          </w:p>
        </w:tc>
      </w:tr>
      <w:tr w:rsidR="008B7258" w:rsidRPr="006A56FF" w14:paraId="313EF0E7" w14:textId="77777777" w:rsidTr="008B7258">
        <w:trPr>
          <w:trHeight w:val="285"/>
        </w:trPr>
        <w:tc>
          <w:tcPr>
            <w:tcW w:w="2665" w:type="dxa"/>
            <w:shd w:val="clear" w:color="auto" w:fill="auto"/>
            <w:noWrap/>
            <w:vAlign w:val="bottom"/>
          </w:tcPr>
          <w:p w14:paraId="1E6F44A0"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2DA86BDE" w14:textId="77777777" w:rsidR="008B7258" w:rsidRPr="006A56FF" w:rsidRDefault="008B7258" w:rsidP="008B7258">
            <w:pPr>
              <w:jc w:val="right"/>
              <w:rPr>
                <w:rFonts w:eastAsia="Times New Roman"/>
                <w:b/>
                <w:lang w:val="en-US" w:eastAsia="de-DE"/>
              </w:rPr>
            </w:pPr>
          </w:p>
        </w:tc>
      </w:tr>
      <w:tr w:rsidR="008B7258" w:rsidRPr="006A56FF" w14:paraId="226434FB" w14:textId="77777777" w:rsidTr="008B7258">
        <w:trPr>
          <w:trHeight w:val="285"/>
        </w:trPr>
        <w:tc>
          <w:tcPr>
            <w:tcW w:w="2665" w:type="dxa"/>
            <w:shd w:val="clear" w:color="auto" w:fill="auto"/>
            <w:noWrap/>
            <w:vAlign w:val="bottom"/>
          </w:tcPr>
          <w:p w14:paraId="56AC8BCF"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347C5F63" w14:textId="77777777" w:rsidR="008B7258" w:rsidRPr="006A56FF" w:rsidRDefault="008B7258" w:rsidP="008B7258">
            <w:pPr>
              <w:jc w:val="right"/>
              <w:rPr>
                <w:rFonts w:eastAsia="Times New Roman"/>
                <w:b/>
                <w:lang w:val="en-US" w:eastAsia="de-DE"/>
              </w:rPr>
            </w:pPr>
          </w:p>
        </w:tc>
      </w:tr>
    </w:tbl>
    <w:p w14:paraId="307DB334" w14:textId="77777777" w:rsidR="00EB31E0" w:rsidRPr="006A56FF" w:rsidRDefault="00EB31E0">
      <w:pPr>
        <w:rPr>
          <w:b/>
          <w:szCs w:val="24"/>
          <w:lang w:val="en-US"/>
        </w:rPr>
      </w:pPr>
      <w:r w:rsidRPr="006A56FF">
        <w:rPr>
          <w:b/>
          <w:szCs w:val="24"/>
          <w:lang w:val="en-US"/>
        </w:rPr>
        <w:br w:type="page"/>
      </w:r>
    </w:p>
    <w:p w14:paraId="539A1E6D" w14:textId="77777777" w:rsidR="00D3542F" w:rsidRDefault="00D3542F" w:rsidP="00EB31E0">
      <w:pPr>
        <w:pStyle w:val="berschrift1"/>
        <w:rPr>
          <w:lang w:val="en-US"/>
        </w:rPr>
        <w:sectPr w:rsidR="00D3542F" w:rsidSect="00AD66E9">
          <w:footerReference w:type="default" r:id="rId8"/>
          <w:pgSz w:w="11906" w:h="16838"/>
          <w:pgMar w:top="1417" w:right="1983" w:bottom="1134" w:left="1417" w:header="708" w:footer="708" w:gutter="0"/>
          <w:cols w:space="708"/>
          <w:docGrid w:linePitch="360"/>
        </w:sectPr>
      </w:pPr>
    </w:p>
    <w:p w14:paraId="637C8FE8" w14:textId="77777777" w:rsidR="00A2688D" w:rsidRDefault="00A2688D" w:rsidP="00A2688D">
      <w:pPr>
        <w:pStyle w:val="berschrift1"/>
        <w:rPr>
          <w:ins w:id="9" w:author="Mareike Ariaans" w:date="2020-07-12T13:41:00Z"/>
          <w:lang w:val="en-US"/>
        </w:rPr>
      </w:pPr>
      <w:ins w:id="10" w:author="Mareike Ariaans" w:date="2020-07-12T13:41:00Z">
        <w:r>
          <w:rPr>
            <w:lang w:val="en-US"/>
          </w:rPr>
          <w:lastRenderedPageBreak/>
          <w:t>Highlights</w:t>
        </w:r>
      </w:ins>
    </w:p>
    <w:p w14:paraId="3CA9A20E" w14:textId="77777777" w:rsidR="00A2688D" w:rsidRDefault="00A2688D" w:rsidP="00A2688D">
      <w:pPr>
        <w:pStyle w:val="02Flietext"/>
        <w:numPr>
          <w:ilvl w:val="0"/>
          <w:numId w:val="20"/>
        </w:numPr>
        <w:rPr>
          <w:ins w:id="11" w:author="Mareike Ariaans" w:date="2020-07-12T13:41:00Z"/>
          <w:lang w:val="en-US"/>
        </w:rPr>
      </w:pPr>
      <w:ins w:id="12" w:author="Mareike Ariaans" w:date="2020-07-12T13:41:00Z">
        <w:r>
          <w:rPr>
            <w:lang w:val="en-US"/>
          </w:rPr>
          <w:t>Compare and classify 25 OECD countries’ LTC systems</w:t>
        </w:r>
      </w:ins>
    </w:p>
    <w:p w14:paraId="52BAC6B5" w14:textId="20749CE7" w:rsidR="00A2688D" w:rsidRDefault="00620DAD" w:rsidP="00A2688D">
      <w:pPr>
        <w:pStyle w:val="02Flietext"/>
        <w:numPr>
          <w:ilvl w:val="0"/>
          <w:numId w:val="20"/>
        </w:numPr>
        <w:rPr>
          <w:ins w:id="13" w:author="Mareike Ariaans" w:date="2020-07-12T13:41:00Z"/>
          <w:lang w:val="en-US"/>
        </w:rPr>
      </w:pPr>
      <w:ins w:id="14" w:author="Mareike Ariaans" w:date="2020-07-13T11:22:00Z">
        <w:r>
          <w:rPr>
            <w:lang w:val="en-US"/>
          </w:rPr>
          <w:t>A</w:t>
        </w:r>
      </w:ins>
      <w:ins w:id="15" w:author="Mareike Ariaans" w:date="2020-07-12T13:41:00Z">
        <w:r w:rsidR="00A2688D">
          <w:rPr>
            <w:lang w:val="en-US"/>
          </w:rPr>
          <w:t>dopt most recent quantitative and institutional indicators</w:t>
        </w:r>
      </w:ins>
    </w:p>
    <w:p w14:paraId="6265DC80" w14:textId="3C873302" w:rsidR="00A2688D" w:rsidRDefault="00620DAD" w:rsidP="00A2688D">
      <w:pPr>
        <w:pStyle w:val="02Flietext"/>
        <w:numPr>
          <w:ilvl w:val="0"/>
          <w:numId w:val="20"/>
        </w:numPr>
        <w:rPr>
          <w:ins w:id="16" w:author="Mareike Ariaans" w:date="2020-07-12T13:41:00Z"/>
          <w:lang w:val="en-US"/>
        </w:rPr>
      </w:pPr>
      <w:ins w:id="17" w:author="Mareike Ariaans" w:date="2020-07-13T11:22:00Z">
        <w:r>
          <w:rPr>
            <w:lang w:val="en-US"/>
          </w:rPr>
          <w:t>U</w:t>
        </w:r>
      </w:ins>
      <w:ins w:id="18" w:author="Mareike Ariaans" w:date="2020-07-12T13:41:00Z">
        <w:r w:rsidR="00A2688D">
          <w:rPr>
            <w:lang w:val="en-US"/>
          </w:rPr>
          <w:t>se a new, innovative clustering approach</w:t>
        </w:r>
      </w:ins>
    </w:p>
    <w:p w14:paraId="78C91707" w14:textId="74C2F84D" w:rsidR="00A2688D" w:rsidRPr="00A2688D" w:rsidRDefault="00620DAD" w:rsidP="00A2688D">
      <w:pPr>
        <w:pStyle w:val="02Flietext"/>
        <w:numPr>
          <w:ilvl w:val="0"/>
          <w:numId w:val="20"/>
        </w:numPr>
        <w:rPr>
          <w:ins w:id="19" w:author="Mareike Ariaans" w:date="2020-07-12T13:41:00Z"/>
          <w:lang w:val="en-US"/>
        </w:rPr>
      </w:pPr>
      <w:ins w:id="20" w:author="Mareike Ariaans" w:date="2020-07-13T11:22:00Z">
        <w:r>
          <w:rPr>
            <w:lang w:val="en-US"/>
          </w:rPr>
          <w:t>P</w:t>
        </w:r>
      </w:ins>
      <w:ins w:id="21" w:author="Mareike Ariaans" w:date="2020-07-12T13:41:00Z">
        <w:r w:rsidR="00A2688D">
          <w:rPr>
            <w:lang w:val="en-US"/>
          </w:rPr>
          <w:t>rovide an updated and flexible LTC typology</w:t>
        </w:r>
      </w:ins>
    </w:p>
    <w:p w14:paraId="487BDA69" w14:textId="2A97D25C" w:rsidR="00D3542F" w:rsidRDefault="00D3542F" w:rsidP="00D3542F">
      <w:pPr>
        <w:pStyle w:val="02Flietext"/>
        <w:rPr>
          <w:lang w:val="en-US"/>
        </w:rPr>
      </w:pPr>
    </w:p>
    <w:p w14:paraId="1D6DE432" w14:textId="4E43146B" w:rsidR="00A2688D" w:rsidRDefault="00A2688D" w:rsidP="00A2688D">
      <w:pPr>
        <w:pStyle w:val="02Flietext"/>
        <w:rPr>
          <w:lang w:val="en-US"/>
        </w:rPr>
        <w:sectPr w:rsidR="00A2688D" w:rsidSect="00AD66E9">
          <w:pgSz w:w="11906" w:h="16838"/>
          <w:pgMar w:top="1417" w:right="1983" w:bottom="1134" w:left="1417" w:header="708" w:footer="708" w:gutter="0"/>
          <w:cols w:space="708"/>
          <w:docGrid w:linePitch="360"/>
        </w:sectPr>
      </w:pPr>
    </w:p>
    <w:p w14:paraId="7FB67B3F" w14:textId="0057EF16" w:rsidR="00D3542F" w:rsidRPr="00D3542F" w:rsidRDefault="00D3542F" w:rsidP="00D3542F">
      <w:pPr>
        <w:pStyle w:val="02Flietext"/>
        <w:rPr>
          <w:lang w:val="en-US"/>
        </w:rPr>
      </w:pPr>
    </w:p>
    <w:p w14:paraId="21F79C0A" w14:textId="5CCED567" w:rsidR="00AD66E9" w:rsidRPr="006A56FF" w:rsidRDefault="00AD66E9" w:rsidP="00EB31E0">
      <w:pPr>
        <w:pStyle w:val="berschrift1"/>
        <w:rPr>
          <w:lang w:val="en-US"/>
        </w:rPr>
      </w:pPr>
      <w:r w:rsidRPr="006A56FF">
        <w:rPr>
          <w:lang w:val="en-US"/>
        </w:rPr>
        <w:t>Abstract</w:t>
      </w:r>
      <w:r w:rsidR="00EB31E0" w:rsidRPr="006A56FF">
        <w:rPr>
          <w:lang w:val="en-US"/>
        </w:rPr>
        <w:t xml:space="preserve"> – </w:t>
      </w:r>
      <w:r w:rsidR="00C232A3">
        <w:rPr>
          <w:lang w:val="en-US"/>
        </w:rPr>
        <w:t>52</w:t>
      </w:r>
      <w:r w:rsidR="004C4BA1" w:rsidRPr="006A56FF">
        <w:rPr>
          <w:lang w:val="en-US"/>
        </w:rPr>
        <w:t xml:space="preserve"> </w:t>
      </w:r>
      <w:r w:rsidR="00EB31E0" w:rsidRPr="006A56FF">
        <w:rPr>
          <w:lang w:val="en-US"/>
        </w:rPr>
        <w:t>words</w:t>
      </w:r>
    </w:p>
    <w:p w14:paraId="3329E57B" w14:textId="6326A5B6" w:rsidR="00AD66E9" w:rsidRPr="006A56FF" w:rsidRDefault="00AD66E9" w:rsidP="00E00A57">
      <w:pPr>
        <w:pStyle w:val="02FlietextErsterAbsatz"/>
        <w:rPr>
          <w:lang w:val="en-US"/>
        </w:rPr>
      </w:pPr>
      <w:r w:rsidRPr="006A56FF">
        <w:rPr>
          <w:lang w:val="en-US"/>
        </w:rPr>
        <w:t xml:space="preserve">Providing long-term care (LTC) to the elderly is a major challenge for all welfare states. </w:t>
      </w:r>
      <w:r w:rsidR="00DC7F46">
        <w:rPr>
          <w:lang w:val="en-US"/>
        </w:rPr>
        <w:t xml:space="preserve">However, </w:t>
      </w:r>
      <w:r w:rsidRPr="006A56FF">
        <w:rPr>
          <w:lang w:val="en-US"/>
        </w:rPr>
        <w:t xml:space="preserve">LTC systems differ widely across countries. </w:t>
      </w:r>
      <w:r w:rsidR="00DC7F46" w:rsidRPr="00DC7F46">
        <w:rPr>
          <w:lang w:val="en-US"/>
        </w:rPr>
        <w:t xml:space="preserve">Moreover, due to </w:t>
      </w:r>
      <w:r w:rsidR="00DC7F46">
        <w:rPr>
          <w:lang w:val="en-US"/>
        </w:rPr>
        <w:t xml:space="preserve">recent </w:t>
      </w:r>
      <w:r w:rsidR="00DC7F46" w:rsidRPr="00DC7F46">
        <w:rPr>
          <w:lang w:val="en-US"/>
        </w:rPr>
        <w:t>maturation, economization</w:t>
      </w:r>
      <w:r w:rsidR="006E3A97">
        <w:rPr>
          <w:lang w:val="en-US"/>
        </w:rPr>
        <w:t>,</w:t>
      </w:r>
      <w:r w:rsidR="00DC7F46" w:rsidRPr="00DC7F46">
        <w:rPr>
          <w:lang w:val="en-US"/>
        </w:rPr>
        <w:t xml:space="preserve"> and marketization </w:t>
      </w:r>
      <w:r w:rsidR="00DC7F46">
        <w:rPr>
          <w:lang w:val="en-US"/>
        </w:rPr>
        <w:t xml:space="preserve">of LTC </w:t>
      </w:r>
      <w:r w:rsidR="00DC7F46" w:rsidRPr="00DC7F46">
        <w:rPr>
          <w:lang w:val="en-US"/>
        </w:rPr>
        <w:t xml:space="preserve">an updated and extended typology is needed. </w:t>
      </w:r>
      <w:r w:rsidR="00DC7F46">
        <w:rPr>
          <w:lang w:val="en-US"/>
        </w:rPr>
        <w:t>In this paper we</w:t>
      </w:r>
      <w:r w:rsidR="00DE67C7" w:rsidRPr="006A56FF">
        <w:rPr>
          <w:lang w:val="en-US"/>
        </w:rPr>
        <w:t xml:space="preserve"> aim to typologize OECD LTC systems</w:t>
      </w:r>
      <w:r w:rsidR="00722581">
        <w:rPr>
          <w:lang w:val="en-US"/>
        </w:rPr>
        <w:t xml:space="preserve"> </w:t>
      </w:r>
      <w:r w:rsidR="006E3A97" w:rsidRPr="006A56FF">
        <w:rPr>
          <w:lang w:val="en-US"/>
        </w:rPr>
        <w:t>and</w:t>
      </w:r>
      <w:r w:rsidR="006E3A97">
        <w:rPr>
          <w:lang w:val="en-US"/>
        </w:rPr>
        <w:t xml:space="preserve"> to</w:t>
      </w:r>
      <w:r w:rsidR="006E3A97" w:rsidRPr="006A56FF">
        <w:rPr>
          <w:lang w:val="en-US"/>
        </w:rPr>
        <w:t xml:space="preserve"> make results more comparable to other welfare and healthcare typologies</w:t>
      </w:r>
      <w:r w:rsidR="00160F11" w:rsidRPr="006A56FF">
        <w:rPr>
          <w:lang w:val="en-US"/>
        </w:rPr>
        <w:t>.</w:t>
      </w:r>
      <w:r w:rsidR="00A272E4">
        <w:rPr>
          <w:lang w:val="en-US"/>
        </w:rPr>
        <w:t xml:space="preserve"> </w:t>
      </w:r>
      <w:r w:rsidR="006E3A97">
        <w:rPr>
          <w:lang w:val="en-US"/>
        </w:rPr>
        <w:t xml:space="preserve">We use most recent OECD data and a unique set of institutional indicators, which are based on scientific literature and experts’ </w:t>
      </w:r>
      <w:r w:rsidR="00722581">
        <w:rPr>
          <w:lang w:val="en-US"/>
        </w:rPr>
        <w:t>evaluations</w:t>
      </w:r>
      <w:r w:rsidR="006E3A97">
        <w:rPr>
          <w:lang w:val="en-US"/>
        </w:rPr>
        <w:t xml:space="preserve">. </w:t>
      </w:r>
      <w:r w:rsidR="00BB1865" w:rsidRPr="006A56FF">
        <w:rPr>
          <w:lang w:val="en-US"/>
        </w:rPr>
        <w:t xml:space="preserve">Our results </w:t>
      </w:r>
      <w:r w:rsidR="006E3A97">
        <w:rPr>
          <w:lang w:val="en-US"/>
        </w:rPr>
        <w:t>reveal at least</w:t>
      </w:r>
      <w:r w:rsidR="002952B0">
        <w:rPr>
          <w:lang w:val="en-US"/>
        </w:rPr>
        <w:t xml:space="preserve"> four distinct LTC system types.</w:t>
      </w:r>
    </w:p>
    <w:p w14:paraId="69555BD9" w14:textId="5BF8123D" w:rsidR="00AD66E9" w:rsidRPr="006A56FF" w:rsidRDefault="00AD66E9" w:rsidP="00DB62C0">
      <w:pPr>
        <w:spacing w:line="360" w:lineRule="auto"/>
        <w:jc w:val="both"/>
        <w:rPr>
          <w:szCs w:val="24"/>
          <w:lang w:val="en-US"/>
        </w:rPr>
      </w:pPr>
    </w:p>
    <w:p w14:paraId="56E0A2E6" w14:textId="781306E9" w:rsidR="00522322" w:rsidRPr="006A56FF" w:rsidRDefault="00522322" w:rsidP="00DB62C0">
      <w:pPr>
        <w:spacing w:line="360" w:lineRule="auto"/>
        <w:jc w:val="both"/>
        <w:rPr>
          <w:szCs w:val="24"/>
          <w:lang w:val="en-US"/>
        </w:rPr>
      </w:pPr>
      <w:r w:rsidRPr="006A56FF">
        <w:rPr>
          <w:b/>
          <w:szCs w:val="24"/>
          <w:lang w:val="en-US"/>
        </w:rPr>
        <w:t>Keywords:</w:t>
      </w:r>
      <w:r w:rsidRPr="006A56FF">
        <w:rPr>
          <w:szCs w:val="24"/>
          <w:lang w:val="en-US"/>
        </w:rPr>
        <w:t xml:space="preserve"> long-term care, elderly, typology, classification</w:t>
      </w:r>
    </w:p>
    <w:p w14:paraId="0FE71BF8" w14:textId="1FA45DBB" w:rsidR="00522322" w:rsidRPr="006A56FF" w:rsidRDefault="00522322" w:rsidP="00DB62C0">
      <w:pPr>
        <w:spacing w:line="360" w:lineRule="auto"/>
        <w:jc w:val="both"/>
        <w:rPr>
          <w:szCs w:val="24"/>
          <w:lang w:val="en-US"/>
        </w:rPr>
      </w:pPr>
    </w:p>
    <w:p w14:paraId="3AA45043" w14:textId="77777777" w:rsidR="00EB31E0" w:rsidRPr="006A56FF" w:rsidRDefault="00EB31E0">
      <w:pPr>
        <w:rPr>
          <w:b/>
          <w:szCs w:val="24"/>
          <w:lang w:val="en-US"/>
        </w:rPr>
      </w:pPr>
      <w:r w:rsidRPr="006A56FF">
        <w:rPr>
          <w:b/>
          <w:szCs w:val="24"/>
          <w:lang w:val="en-US"/>
        </w:rPr>
        <w:br w:type="page"/>
      </w:r>
    </w:p>
    <w:p w14:paraId="0AB18E91" w14:textId="48FE8043" w:rsidR="00AD66E9" w:rsidRPr="006A56FF" w:rsidRDefault="00AD66E9" w:rsidP="00EB31E0">
      <w:pPr>
        <w:pStyle w:val="berschrift1"/>
        <w:rPr>
          <w:lang w:val="en-US"/>
        </w:rPr>
      </w:pPr>
      <w:r w:rsidRPr="006A56FF">
        <w:rPr>
          <w:lang w:val="en-US"/>
        </w:rPr>
        <w:lastRenderedPageBreak/>
        <w:t>Introduction</w:t>
      </w:r>
      <w:r w:rsidR="00EB31E0" w:rsidRPr="006A56FF">
        <w:rPr>
          <w:lang w:val="en-US"/>
        </w:rPr>
        <w:t xml:space="preserve"> – </w:t>
      </w:r>
      <w:r w:rsidR="00FE1C63">
        <w:rPr>
          <w:lang w:val="en-US"/>
        </w:rPr>
        <w:t>361</w:t>
      </w:r>
      <w:r w:rsidR="00986F93" w:rsidRPr="006A56FF">
        <w:rPr>
          <w:lang w:val="en-US"/>
        </w:rPr>
        <w:t xml:space="preserve"> </w:t>
      </w:r>
      <w:r w:rsidR="00EB31E0" w:rsidRPr="006A56FF">
        <w:rPr>
          <w:lang w:val="en-US"/>
        </w:rPr>
        <w:t>words</w:t>
      </w:r>
    </w:p>
    <w:p w14:paraId="7C986EB7" w14:textId="77777777" w:rsidR="00257C34" w:rsidRDefault="004112FE" w:rsidP="00FE1C63">
      <w:pPr>
        <w:pStyle w:val="02FlietextErsterAbsatz"/>
        <w:rPr>
          <w:lang w:val="en-US"/>
        </w:rPr>
      </w:pPr>
      <w:r>
        <w:rPr>
          <w:lang w:val="en-US"/>
        </w:rPr>
        <w:t xml:space="preserve">Providing LTC for the elderly is a current and future challenge of welfare states. Increasing longevity and the ageing of the baby-boom generation challenge the provision of LTC </w:t>
      </w:r>
      <w:sdt>
        <w:sdtPr>
          <w:rPr>
            <w:lang w:val="en-US"/>
          </w:rPr>
          <w:alias w:val="To edit, see citavi.com/edit"/>
          <w:tag w:val="CitaviPlaceholder#a476a732-fe1c-4d29-9a8e-554acce30d30"/>
          <w:id w:val="-1421414803"/>
          <w:placeholder>
            <w:docPart w:val="DefaultPlaceholder_-1854013440"/>
          </w:placeholder>
        </w:sdtPr>
        <w:sdtEndPr/>
        <w:sdtContent>
          <w:r>
            <w:rPr>
              <w:noProof/>
              <w:lang w:val="en-US"/>
            </w:rPr>
            <w:fldChar w:fldCharType="begin"/>
          </w:r>
          <w:r w:rsidR="006C3A49">
            <w:rPr>
              <w:noProof/>
              <w:lang w:val="en-US"/>
            </w:rPr>
            <w:instrText>ADDIN CitaviPlaceholder{eyIkaWQiOiIxIiwiRW50cmllcyI6W3siJGlkIjoiMiIsIklkIjoiOTkzM2YyYWQtYWE1YS00ZjFjLTkwNGUtNTJmODJkNDZlZjk2IiwiUmFuZ2VMZW5ndGgiOjIyLCJSZWZlcmVuY2VJZCI6IjBiNmExNDJlLTkwMjMtNGJjMS04MTU2LWY0ZTdiMjU2NjM2OS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0seyIkaWQiOiI2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Ny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UifX0seyIkaWQiOiI4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xMC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}</w:instrText>
          </w:r>
          <w:r>
            <w:rPr>
              <w:noProof/>
              <w:lang w:val="en-US"/>
            </w:rPr>
            <w:fldChar w:fldCharType="separate"/>
          </w:r>
          <w:r w:rsidR="000B0433">
            <w:rPr>
              <w:noProof/>
              <w:lang w:val="en-US"/>
            </w:rPr>
            <w:t>(Colombo et al., 2011)</w:t>
          </w:r>
          <w:r>
            <w:rPr>
              <w:noProof/>
              <w:lang w:val="en-US"/>
            </w:rPr>
            <w:fldChar w:fldCharType="end"/>
          </w:r>
        </w:sdtContent>
      </w:sdt>
      <w:r w:rsidR="006155B2">
        <w:rPr>
          <w:lang w:val="en-US"/>
        </w:rPr>
        <w:t xml:space="preserve">. Due to this rising number of elderly people in need of LTC services, fiscal pressures on LTC systems increase </w:t>
      </w:r>
      <w:sdt>
        <w:sdtPr>
          <w:rPr>
            <w:lang w:val="en-US"/>
          </w:rPr>
          <w:alias w:val="To edit, see citavi.com/edit"/>
          <w:tag w:val="CitaviPlaceholder#96268a9c-2a66-4855-aa16-189afa6851e7"/>
          <w:id w:val="-109354590"/>
          <w:placeholder>
            <w:docPart w:val="DefaultPlaceholder_-1854013440"/>
          </w:placeholder>
        </w:sdtPr>
        <w:sdtEndPr/>
        <w:sdtContent>
          <w:r w:rsidR="006155B2">
            <w:rPr>
              <w:noProof/>
              <w:lang w:val="en-US"/>
            </w:rPr>
            <w:fldChar w:fldCharType="begin"/>
          </w:r>
          <w:r w:rsidR="006C3A49">
            <w:rPr>
              <w:noProof/>
              <w:lang w:val="en-US"/>
            </w:rPr>
            <w:instrText>ADDIN CitaviPlaceholder{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}</w:instrText>
          </w:r>
          <w:r w:rsidR="006155B2">
            <w:rPr>
              <w:noProof/>
              <w:lang w:val="en-US"/>
            </w:rPr>
            <w:fldChar w:fldCharType="separate"/>
          </w:r>
          <w:r w:rsidR="000B0433">
            <w:rPr>
              <w:noProof/>
              <w:lang w:val="en-US"/>
            </w:rPr>
            <w:t>(Ranci and Pavolini, 2013)</w:t>
          </w:r>
          <w:r w:rsidR="006155B2">
            <w:rPr>
              <w:noProof/>
              <w:lang w:val="en-US"/>
            </w:rPr>
            <w:fldChar w:fldCharType="end"/>
          </w:r>
        </w:sdtContent>
      </w:sdt>
      <w:r w:rsidR="006155B2">
        <w:rPr>
          <w:lang w:val="en-US"/>
        </w:rPr>
        <w:t>.</w:t>
      </w:r>
      <w:r w:rsidR="00620C03">
        <w:rPr>
          <w:lang w:val="en-US"/>
        </w:rPr>
        <w:t xml:space="preserve"> At the same time, claims for better access to systems and  higher quality of services become louder </w:t>
      </w:r>
      <w:sdt>
        <w:sdtPr>
          <w:rPr>
            <w:lang w:val="en-US"/>
          </w:rPr>
          <w:alias w:val="To edit, see citavi.com/edit"/>
          <w:tag w:val="CitaviPlaceholder#f68dcf4e-77a1-4814-a344-0f9952c08bb9"/>
          <w:id w:val="399482428"/>
          <w:placeholder>
            <w:docPart w:val="DefaultPlaceholder_-1854013440"/>
          </w:placeholder>
        </w:sdtPr>
        <w:sdtEndPr/>
        <w:sdtContent>
          <w:r w:rsidR="00620C03">
            <w:rPr>
              <w:noProof/>
              <w:lang w:val="en-US"/>
            </w:rPr>
            <w:fldChar w:fldCharType="begin"/>
          </w:r>
          <w:r w:rsidR="00620C03">
            <w:rPr>
              <w:noProof/>
              <w:lang w:val="en-US"/>
            </w:rPr>
            <w:instrText>ADDIN CitaviPlaceholder{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}</w:instrText>
          </w:r>
          <w:r w:rsidR="00620C03">
            <w:rPr>
              <w:noProof/>
              <w:lang w:val="en-US"/>
            </w:rPr>
            <w:fldChar w:fldCharType="separate"/>
          </w:r>
          <w:r w:rsidR="000B0433">
            <w:rPr>
              <w:noProof/>
              <w:lang w:val="en-US"/>
            </w:rPr>
            <w:t>(OECD and European Commission, 2013)</w:t>
          </w:r>
          <w:r w:rsidR="00620C03">
            <w:rPr>
              <w:noProof/>
              <w:lang w:val="en-US"/>
            </w:rPr>
            <w:fldChar w:fldCharType="end"/>
          </w:r>
        </w:sdtContent>
      </w:sdt>
      <w:r w:rsidR="00620C03">
        <w:rPr>
          <w:lang w:val="en-US"/>
        </w:rPr>
        <w:t>.</w:t>
      </w:r>
      <w:r>
        <w:rPr>
          <w:lang w:val="en-US"/>
        </w:rPr>
        <w:t xml:space="preserve"> </w:t>
      </w:r>
      <w:r w:rsidR="00C55241">
        <w:rPr>
          <w:lang w:val="en-US"/>
        </w:rPr>
        <w:t>To cope with these pressures,</w:t>
      </w:r>
      <w:r w:rsidR="006E36CF">
        <w:rPr>
          <w:lang w:val="en-US"/>
        </w:rPr>
        <w:t xml:space="preserve"> m</w:t>
      </w:r>
      <w:r w:rsidR="006E36CF" w:rsidRPr="006A56FF">
        <w:rPr>
          <w:lang w:val="en-US"/>
        </w:rPr>
        <w:t xml:space="preserve">any countries </w:t>
      </w:r>
      <w:r w:rsidR="00C55241">
        <w:rPr>
          <w:lang w:val="en-US"/>
        </w:rPr>
        <w:t>reformed their LTC systems, often by adopting</w:t>
      </w:r>
      <w:r w:rsidR="006E36CF" w:rsidRPr="006A56FF">
        <w:rPr>
          <w:lang w:val="en-US"/>
        </w:rPr>
        <w:t xml:space="preserve"> marketization, economization</w:t>
      </w:r>
      <w:r w:rsidR="006E36CF">
        <w:rPr>
          <w:lang w:val="en-US"/>
        </w:rPr>
        <w:t>,</w:t>
      </w:r>
      <w:r w:rsidR="006E36CF" w:rsidRPr="006A56FF">
        <w:rPr>
          <w:lang w:val="en-US"/>
        </w:rPr>
        <w:t xml:space="preserve"> and corporatization measures</w:t>
      </w:r>
      <w:r w:rsidR="00C55241">
        <w:rPr>
          <w:lang w:val="en-US"/>
        </w:rPr>
        <w:t>,</w:t>
      </w:r>
      <w:r w:rsidR="006E36CF" w:rsidRPr="006A56FF">
        <w:rPr>
          <w:lang w:val="en-US"/>
        </w:rPr>
        <w:t xml:space="preserve"> which often tremendously altered the scope and functioning of established LTC systems </w:t>
      </w:r>
      <w:sdt>
        <w:sdtPr>
          <w:rPr>
            <w:lang w:val="en-US"/>
          </w:rPr>
          <w:alias w:val="Don't edit this field"/>
          <w:tag w:val="CitaviPlaceholder#7d7c2234-13b1-496a-83bb-e22264d924f5"/>
          <w:id w:val="-1784415561"/>
          <w:placeholder>
            <w:docPart w:val="6BEE46CC822A408CBC9AFEDAF2729DDE"/>
          </w:placeholder>
        </w:sdtPr>
        <w:sdtEndPr/>
        <w:sdtContent>
          <w:r w:rsidR="006E36CF" w:rsidRPr="006A56FF">
            <w:rPr>
              <w:lang w:val="en-US"/>
            </w:rPr>
            <w:fldChar w:fldCharType="begin"/>
          </w:r>
          <w:r w:rsidR="006E36CF">
            <w:rPr>
              <w:lang w:val="en-US"/>
            </w:rPr>
            <w:instrText>ADDIN CitaviPlaceholder{eyIkaWQiOiIxIiwiRW50cmllcyI6W3siJGlkIjoiMiIsIklkIjoiNmY5ZDkxMWUtOWE2Ni00ZGUwLTg1ZmMtNDk3OGU0OTI1N2I0IiwiUmFuZ2VMZW5ndGgiOjI3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n19LHsiJGlkIjoiNiIsIkZpcnN0TmFtZSI6IlNhYnJpbmEiLCJMYXN0TmFtZSI6Ik1hcmNoZXR0aSIsIlByb3RlY3RlZCI6ZmFsc2UsIlNleCI6MSwiQ3JlYXRlZEJ5IjoiX01hcmVpa2UgQXJpYWFucyIsIkNyZWF0ZWRPbiI6IjIwMTktMDYtMTRUMTM6NDY6MTYiLCJNb2RpZmllZEJ5IjoiX01hcmVpa2UgQXJpYWFucyIsIklkIjoiYzk1ZDY1NmItMTBiMi00YzJiLWJjYTktN2VkNDkyNmMwYjJmIiwiTW9kaWZpZWRPbiI6IjIwMTktMDYtMTRUMTM6NDY6MTk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Mzo0NjoxNCIsIk1vZGlmaWVkQnkiOiJfTWFyZWlrZSBBcmlhYW5zIiwiSWQiOiI4NjY3MjliOC1jNTIwLTRkNDgtOWUwNS05ODU0ZDYwZjg5MTMiLCJNb2RpZmllZE9uIjoiMjAxOS0wNi0xNFQxMzo0NjoyN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}</w:instrText>
          </w:r>
          <w:r w:rsidR="006E36CF" w:rsidRPr="006A56FF">
            <w:rPr>
              <w:lang w:val="en-US"/>
            </w:rPr>
            <w:fldChar w:fldCharType="separate"/>
          </w:r>
          <w:r w:rsidR="000B0433">
            <w:rPr>
              <w:lang w:val="en-US"/>
            </w:rPr>
            <w:t>(Farris and Marchetti, 2017; Ungerson, 1997)</w:t>
          </w:r>
          <w:r w:rsidR="006E36CF" w:rsidRPr="006A56FF">
            <w:rPr>
              <w:lang w:val="en-US"/>
            </w:rPr>
            <w:fldChar w:fldCharType="end"/>
          </w:r>
        </w:sdtContent>
      </w:sdt>
      <w:r w:rsidR="006E36CF" w:rsidRPr="006A56FF">
        <w:rPr>
          <w:lang w:val="en-US"/>
        </w:rPr>
        <w:t>.</w:t>
      </w:r>
      <w:r w:rsidR="00FE1C63">
        <w:rPr>
          <w:lang w:val="en-US"/>
        </w:rPr>
        <w:t xml:space="preserve"> </w:t>
      </w:r>
      <w:r w:rsidR="00A256C3">
        <w:rPr>
          <w:lang w:val="en-US"/>
        </w:rPr>
        <w:t xml:space="preserve">Therefore, </w:t>
      </w:r>
      <w:r w:rsidR="00986F93">
        <w:rPr>
          <w:lang w:val="en-US"/>
        </w:rPr>
        <w:t>this paper aims to provide a</w:t>
      </w:r>
      <w:r w:rsidR="001E64E8" w:rsidRPr="006A56FF">
        <w:rPr>
          <w:lang w:val="en-US"/>
        </w:rPr>
        <w:t xml:space="preserve"> new and updated LTC typology</w:t>
      </w:r>
      <w:r w:rsidR="00A256C3">
        <w:rPr>
          <w:lang w:val="en-US"/>
        </w:rPr>
        <w:t xml:space="preserve"> which</w:t>
      </w:r>
      <w:r w:rsidR="001E64E8" w:rsidRPr="006A56FF">
        <w:rPr>
          <w:lang w:val="en-US"/>
        </w:rPr>
        <w:t xml:space="preserve"> include</w:t>
      </w:r>
      <w:r w:rsidR="00A256C3">
        <w:rPr>
          <w:lang w:val="en-US"/>
        </w:rPr>
        <w:t>s</w:t>
      </w:r>
      <w:r w:rsidR="001E64E8" w:rsidRPr="006A56FF">
        <w:rPr>
          <w:lang w:val="en-US"/>
        </w:rPr>
        <w:t xml:space="preserve"> these changes and </w:t>
      </w:r>
      <w:r w:rsidR="0095374B">
        <w:rPr>
          <w:lang w:val="en-US"/>
        </w:rPr>
        <w:t>show</w:t>
      </w:r>
      <w:r w:rsidR="002952B0">
        <w:rPr>
          <w:lang w:val="en-US"/>
        </w:rPr>
        <w:t>s</w:t>
      </w:r>
      <w:r w:rsidR="0095374B">
        <w:rPr>
          <w:lang w:val="en-US"/>
        </w:rPr>
        <w:t xml:space="preserve"> in which way they lead to new</w:t>
      </w:r>
      <w:r w:rsidR="00C55241">
        <w:rPr>
          <w:lang w:val="en-US"/>
        </w:rPr>
        <w:t xml:space="preserve"> or altered</w:t>
      </w:r>
      <w:r w:rsidR="0095374B">
        <w:rPr>
          <w:lang w:val="en-US"/>
        </w:rPr>
        <w:t xml:space="preserve"> types of LTC systems.</w:t>
      </w:r>
      <w:r w:rsidR="00257C34">
        <w:rPr>
          <w:lang w:val="en-US"/>
        </w:rPr>
        <w:t xml:space="preserve"> </w:t>
      </w:r>
    </w:p>
    <w:p w14:paraId="4775E465" w14:textId="4B5A71BD" w:rsidR="00986F93" w:rsidRDefault="00872016" w:rsidP="00257C34">
      <w:pPr>
        <w:pStyle w:val="02FlietextErsterAbsatz"/>
        <w:ind w:firstLine="284"/>
        <w:rPr>
          <w:lang w:val="en-US"/>
        </w:rPr>
      </w:pPr>
      <w:r>
        <w:rPr>
          <w:lang w:val="en-US"/>
        </w:rPr>
        <w:t xml:space="preserve">Compared to </w:t>
      </w:r>
      <w:r w:rsidRPr="006A56FF">
        <w:rPr>
          <w:lang w:val="en-US"/>
        </w:rPr>
        <w:t xml:space="preserve">earlier typologies, we </w:t>
      </w:r>
      <w:r w:rsidR="00986F93">
        <w:rPr>
          <w:lang w:val="en-US"/>
        </w:rPr>
        <w:t xml:space="preserve">thereby </w:t>
      </w:r>
      <w:r w:rsidRPr="006A56FF">
        <w:rPr>
          <w:lang w:val="en-US"/>
        </w:rPr>
        <w:t xml:space="preserve">make </w:t>
      </w:r>
      <w:r w:rsidR="005B12C0">
        <w:rPr>
          <w:lang w:val="en-US"/>
        </w:rPr>
        <w:t>two</w:t>
      </w:r>
      <w:r w:rsidR="005B12C0" w:rsidRPr="006A56FF">
        <w:rPr>
          <w:lang w:val="en-US"/>
        </w:rPr>
        <w:t xml:space="preserve"> </w:t>
      </w:r>
      <w:r w:rsidRPr="006A56FF">
        <w:rPr>
          <w:lang w:val="en-US"/>
        </w:rPr>
        <w:t>advancements.</w:t>
      </w:r>
      <w:r w:rsidR="00A256C3">
        <w:rPr>
          <w:lang w:val="en-US"/>
        </w:rPr>
        <w:t xml:space="preserve"> </w:t>
      </w:r>
      <w:r w:rsidR="005B12C0">
        <w:rPr>
          <w:lang w:val="en-US"/>
        </w:rPr>
        <w:t xml:space="preserve"> First</w:t>
      </w:r>
      <w:r w:rsidRPr="006A56FF">
        <w:rPr>
          <w:lang w:val="en-US"/>
        </w:rPr>
        <w:t>, earlier typologies used either quantitative OECD or Eurostat data</w:t>
      </w:r>
      <w:r w:rsidR="005B12C0">
        <w:rPr>
          <w:lang w:val="en-US"/>
        </w:rPr>
        <w:t xml:space="preserve"> </w:t>
      </w:r>
      <w:sdt>
        <w:sdtPr>
          <w:rPr>
            <w:lang w:val="en-US"/>
          </w:rPr>
          <w:alias w:val="To edit, see citavi.com/edit"/>
          <w:tag w:val="CitaviPlaceholder#b4db29db-a471-4336-b875-6a61950c4763"/>
          <w:id w:val="-1100251725"/>
          <w:placeholder>
            <w:docPart w:val="DefaultPlaceholder_-1854013440"/>
          </w:placeholder>
        </w:sdtPr>
        <w:sdtEndPr/>
        <w:sdtContent>
          <w:r w:rsidR="005B12C0">
            <w:rPr>
              <w:noProof/>
              <w:lang w:val="en-US"/>
            </w:rPr>
            <w:fldChar w:fldCharType="begin"/>
          </w:r>
          <w:r w:rsidR="006C3A49">
            <w:rPr>
              <w:noProof/>
              <w:lang w:val="en-US"/>
            </w:rPr>
            <w:instrText>ADDIN CitaviPlaceholder{eyIkaWQiOiIxIiwiRW50cmllcyI6W3siJGlkIjoiMiIsIklkIjoiMWY1N2Q1ZjgtMjBjMS00ZGQ2LThiNjMtYTI0YjA3NjZmOGU5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wIiwiSWQiOiJlZTNmMTlhZC01NWNlLTRiMzctOTk0My1iNzI3MGE3OTMxN2YiLCJSYW5nZVN0YXJ0IjoyMSwiUmFuZ2VMZW5ndGgiOjI1LCJSZWZlcmVuY2VJZCI6IjM3M2M5NGNjLWYzYzItNGExZS1iZmI0LTI1ZTc3OGJkN2ZhZCIsIlJlZmVyZW5jZSI6eyIkaWQiOiIyMSIsIkFic3RyYWN0Q29tcGxleGl0eSI6MCwiQWJzdHJhY3RTb3VyY2VUZXh0Rm9ybWF0IjowLCJBdXRob3JzIjpbeyIkaWQiOiIyM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M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Q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1IiwiQWRkcmVzcyI6eyIkaWQiOiIyNiIsIklzTG9jYWxDbG91ZFByb2plY3RGaWxlTGluayI6ZmFsc2UsIkxpbmtlZFJlc291cmNlU3RhdHVzIjo4LCJPcmlnaW5hbFN0cmluZyI6IjEwLjE1MTUvcmV2ZWNwLTIwMTctMDAwOCIsIkxpbmtlZFJlc291cmNlVHlwZSI6NSwiVXJpU3RyaW5nIjoiaHR0cHM6Ly9kb2kub3JnLzEwLjE1MTUvcmV2ZWNwLTIwMTctMDAwOCIsIlByb3BlcnRpZXMiOnsiJGlkIjoiMjc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yOC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jkiLCJDb3VudCI6MSwiVGV4dFVuaXRzIjpbeyIkaWQiOiIzMCIsIkZvbnRTdHlsZSI6eyIkaWQiOiIzMSIsIk5ldXRyYWwiOnRydWV9LCJSZWFkaW5nT3JkZXIiOjEsIlRleHQiOiIoRGFtaWFuaSBldCBhbC4sIDIwMTE7IEhhbMOhc2tvdsOhIGV0IGFsLiwgMjAxNykifV19LCJUYWciOiJDaXRhdmlQbGFjZWhvbGRlciNiNGRiMjlkYi1hNDcxLTQzMzYtYjg3NS02YTYxOTUwYzQ3NjMiLCJUZXh0IjoiKERhbWlhbmkgZXQgYWwuLCAyMDExOyBIYWzDoXNrb3bDoSBldCBhbC4sIDIwMTcpIiwiV0FJVmVyc2lvbiI6IjYuNC4wLjM1In0=}</w:instrText>
          </w:r>
          <w:r w:rsidR="005B12C0">
            <w:rPr>
              <w:noProof/>
              <w:lang w:val="en-US"/>
            </w:rPr>
            <w:fldChar w:fldCharType="separate"/>
          </w:r>
          <w:r w:rsidR="000B0433">
            <w:rPr>
              <w:noProof/>
              <w:lang w:val="en-US"/>
            </w:rPr>
            <w:t>(Damiani et al., 2011; Halásková et al., 2017)</w:t>
          </w:r>
          <w:r w:rsidR="005B12C0">
            <w:rPr>
              <w:noProof/>
              <w:lang w:val="en-US"/>
            </w:rPr>
            <w:fldChar w:fldCharType="end"/>
          </w:r>
        </w:sdtContent>
      </w:sdt>
      <w:r w:rsidRPr="006A56FF">
        <w:rPr>
          <w:lang w:val="en-US"/>
        </w:rPr>
        <w:t xml:space="preserve"> or </w:t>
      </w:r>
      <w:r>
        <w:rPr>
          <w:lang w:val="en-US"/>
        </w:rPr>
        <w:t xml:space="preserve">standardized </w:t>
      </w:r>
      <w:r w:rsidRPr="006A56FF">
        <w:rPr>
          <w:lang w:val="en-US"/>
        </w:rPr>
        <w:t>data on institutional and regulatory aspects of LTC systems</w:t>
      </w:r>
      <w:r w:rsidR="005B12C0">
        <w:rPr>
          <w:lang w:val="en-US"/>
        </w:rPr>
        <w:t xml:space="preserve"> </w:t>
      </w:r>
      <w:sdt>
        <w:sdtPr>
          <w:rPr>
            <w:lang w:val="en-US"/>
          </w:rPr>
          <w:alias w:val="To edit, see citavi.com/edit"/>
          <w:tag w:val="CitaviPlaceholder#cd78574b-164a-48f1-aab7-a7a2e3648e05"/>
          <w:id w:val="-2061009429"/>
          <w:placeholder>
            <w:docPart w:val="DefaultPlaceholder_-1854013440"/>
          </w:placeholder>
        </w:sdtPr>
        <w:sdtEndPr/>
        <w:sdtContent>
          <w:r w:rsidR="005B12C0">
            <w:rPr>
              <w:noProof/>
              <w:lang w:val="en-US"/>
            </w:rPr>
            <w:fldChar w:fldCharType="begin"/>
          </w:r>
          <w:r w:rsidR="006C3A49">
            <w:rPr>
              <w:noProof/>
              <w:lang w:val="en-US"/>
            </w:rPr>
            <w:instrText>ADDIN CitaviPlaceholder{eyIkaWQiOiIxIiwiRW50cmllcyI6W3siJGlkIjoiMiIsIklkIjoiZmE0NTgyZjAtOTEyYy00YzkzLWE0MjMtODY3MGFhMzcyNjBkIiwiUmFuZ2VMZW5ndGgiOjE0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zIiwiSWQiOiJlMDVmMzlhOC0zZjE4LTRmZGEtODBkOC01ZmI5NjNlNTc0YmUiLCJSYW5nZVN0YXJ0IjoxNCwiUmFuZ2VMZW5ndGgiOjIxLCJSZWZlcmVuY2VJZCI6IjRhODMxYzM0LTc2YTctNGUyYi05OTU2LWVhMTFmNjY1MTY4MCIsIlJlZmVyZW5jZSI6eyIkaWQiOiIxNCIsIkFic3RyYWN0Q29tcGxleGl0eSI6MCwiQWJzdHJhY3RTb3VyY2VUZXh0Rm9ybWF0IjowLCJBdXRob3JzIjpbeyIkaWQiOiIxN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T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x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E4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E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jIiLCJDb3VudCI6MSwiVGV4dFVuaXRzIjpbeyIkaWQiOiIyMyIsIkZvbnRTdHlsZSI6eyIkaWQiOiIyNCIsIk5ldXRyYWwiOnRydWV9LCJSZWFkaW5nT3JkZXIiOjEsIlRleHQiOiIoQ29sb21ibywgMjAxMjsgS3JhdXMgZXQgYWwuLCAyMDEwKSJ9XX0sIlRhZyI6IkNpdGF2aVBsYWNlaG9sZGVyI2NkNzg1NzRiLTE2NGEtNDhmMS1hYWI3LWE3YTJlMzY0OGUwNSIsIlRleHQiOiIoQ29sb21ibywgMjAxMjsgS3JhdXMgZXQgYWwuLCAyMDEwKSIsIldBSVZlcnNpb24iOiI2LjQuMC4zNSJ9}</w:instrText>
          </w:r>
          <w:r w:rsidR="005B12C0">
            <w:rPr>
              <w:noProof/>
              <w:lang w:val="en-US"/>
            </w:rPr>
            <w:fldChar w:fldCharType="separate"/>
          </w:r>
          <w:r w:rsidR="000B0433">
            <w:rPr>
              <w:noProof/>
              <w:lang w:val="en-US"/>
            </w:rPr>
            <w:t>(Colombo, 2012; Kraus et al., 2010)</w:t>
          </w:r>
          <w:r w:rsidR="005B12C0">
            <w:rPr>
              <w:noProof/>
              <w:lang w:val="en-US"/>
            </w:rPr>
            <w:fldChar w:fldCharType="end"/>
          </w:r>
        </w:sdtContent>
      </w:sdt>
      <w:r w:rsidR="005B12C0">
        <w:rPr>
          <w:lang w:val="en-US"/>
        </w:rPr>
        <w:t>.</w:t>
      </w:r>
      <w:r w:rsidR="00FE1C63">
        <w:rPr>
          <w:lang w:val="en-US"/>
        </w:rPr>
        <w:t xml:space="preserve"> </w:t>
      </w:r>
      <w:r w:rsidRPr="006A56FF">
        <w:rPr>
          <w:lang w:val="en-US"/>
        </w:rPr>
        <w:t xml:space="preserve">We integrate both approaches by </w:t>
      </w:r>
      <w:r w:rsidR="00A256C3">
        <w:rPr>
          <w:lang w:val="en-US"/>
        </w:rPr>
        <w:t>analyzing</w:t>
      </w:r>
      <w:r w:rsidRPr="006A56FF">
        <w:rPr>
          <w:lang w:val="en-US"/>
        </w:rPr>
        <w:t xml:space="preserve"> OCED data on supply, public-private mix, performance </w:t>
      </w:r>
      <w:r w:rsidRPr="006A56FF">
        <w:rPr>
          <w:i/>
          <w:lang w:val="en-US"/>
        </w:rPr>
        <w:t>as well as</w:t>
      </w:r>
      <w:r w:rsidRPr="006A56FF">
        <w:rPr>
          <w:lang w:val="en-US"/>
        </w:rPr>
        <w:t xml:space="preserve"> institutional data on accessibility of systems. </w:t>
      </w:r>
      <w:r w:rsidR="005B12C0">
        <w:rPr>
          <w:lang w:val="en-US"/>
        </w:rPr>
        <w:t>Second</w:t>
      </w:r>
      <w:r w:rsidRPr="006A56FF">
        <w:rPr>
          <w:lang w:val="en-US"/>
        </w:rPr>
        <w:t>,</w:t>
      </w:r>
      <w:r w:rsidR="00C55241">
        <w:rPr>
          <w:lang w:val="en-US"/>
        </w:rPr>
        <w:t xml:space="preserve"> most LTC typolo</w:t>
      </w:r>
      <w:r w:rsidR="000B0433">
        <w:rPr>
          <w:lang w:val="en-US"/>
        </w:rPr>
        <w:t>gies use one cluster analysis to</w:t>
      </w:r>
      <w:r w:rsidR="00C55241">
        <w:rPr>
          <w:lang w:val="en-US"/>
        </w:rPr>
        <w:t xml:space="preserve"> provide </w:t>
      </w:r>
      <w:r w:rsidR="000B0433">
        <w:rPr>
          <w:lang w:val="en-US"/>
        </w:rPr>
        <w:t>results</w:t>
      </w:r>
      <w:r w:rsidR="00C55241">
        <w:rPr>
          <w:lang w:val="en-US"/>
        </w:rPr>
        <w:t xml:space="preserve"> </w:t>
      </w:r>
      <w:sdt>
        <w:sdtPr>
          <w:rPr>
            <w:lang w:val="en-US"/>
          </w:rPr>
          <w:alias w:val="To edit, see citavi.com/edit"/>
          <w:tag w:val="CitaviPlaceholder#bb284ddd-d186-47b8-a96f-46d1aa991e0b"/>
          <w:id w:val="-661006819"/>
          <w:placeholder>
            <w:docPart w:val="DefaultPlaceholder_-1854013440"/>
          </w:placeholder>
        </w:sdtPr>
        <w:sdtEndPr/>
        <w:sdtContent>
          <w:r w:rsidR="00C55241">
            <w:rPr>
              <w:noProof/>
              <w:lang w:val="en-US"/>
            </w:rPr>
            <w:fldChar w:fldCharType="begin"/>
          </w:r>
          <w:r w:rsidR="006C3A49">
            <w:rPr>
              <w:noProof/>
              <w:lang w:val="en-US"/>
            </w:rPr>
            <w:instrText>ADDIN CitaviPlaceholder{eyIkaWQiOiIxIiwiRW50cmllcyI6W3siJGlkIjoiMiIsIklkIjoiNDk5MjFkOGUtMGZkMC00Nzk0LThmZGQtODA4YjJkNWFkOGMy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wIiwiSWQiOiIwN2IyYTMwZC1jNjMzLTQ1ZWMtOGVlZC0yODE4Yzk4NjcyNzkiLCJSYW5nZVN0YXJ0IjoyMSwiUmFuZ2VMZW5ndGgiOjI0LCJSZWZlcmVuY2VJZCI6IjM3M2M5NGNjLWYzYzItNGExZS1iZmI0LTI1ZTc3OGJkN2ZhZCIsIlJlZmVyZW5jZSI6eyIkaWQiOiIyMSIsIkFic3RyYWN0Q29tcGxleGl0eSI6MCwiQWJzdHJhY3RTb3VyY2VUZXh0Rm9ybWF0IjowLCJBdXRob3JzIjpbeyIkaWQiOiIyM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M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Q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1IiwiQWRkcmVzcyI6eyIkaWQiOiIyNiIsIklzTG9jYWxDbG91ZFByb2plY3RGaWxlTGluayI6ZmFsc2UsIkxpbmtlZFJlc291cmNlU3RhdHVzIjo4LCJPcmlnaW5hbFN0cmluZyI6IjEwLjE1MTUvcmV2ZWNwLTIwMTctMDAwOCIsIkxpbmtlZFJlc291cmNlVHlwZSI6NSwiVXJpU3RyaW5nIjoiaHR0cHM6Ly9kb2kub3JnLzEwLjE1MTUvcmV2ZWNwLTIwMTctMDAwOCIsIlByb3BlcnRpZXMiOnsiJGlkIjoiMjc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yOC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Sx7IiRpZCI6IjI5IiwiSWQiOiI1NzJiMzNkMS0wMjU1LTQyMjQtYmZhZi1jYmQ2MmQ2NTkwNzAiLCJSYW5nZVN0YXJ0Ijo0NSwiUmFuZ2VMZW5ndGgiOjIxLCJSZWZlcmVuY2VJZCI6IjRhODMxYzM0LTc2YTctNGUyYi05OTU2LWVhMTFmNjY1MTY4MCIsIlJlZmVyZW5jZSI6eyIkaWQiOiIzMCIsIkFic3RyYWN0Q29tcGxleGl0eSI6MCwiQWJzdHJhY3RTb3VyY2VUZXh0Rm9ybWF0IjowLCJBdXRob3JzIjpbeyIkaWQiOiIzM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zI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zM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M0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M1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zNi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M3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zgiLCJDb3VudCI6MSwiVGV4dFVuaXRzIjpbeyIkaWQiOiIzOSIsIkZvbnRTdHlsZSI6eyIkaWQiOiI0MCIsIk5ldXRyYWwiOnRydWV9LCJSZWFkaW5nT3JkZXIiOjEsIlRleHQiOiIoRGFtaWFuaSBldCBhbC4sIDIwMTE7IEhhbMOhc2tvdsOhIGV0IGFsLiwgMjAxNzsgS3JhdXMgZXQgYWwuLCAyMDEwKSJ9XX0sIlRhZyI6IkNpdGF2aVBsYWNlaG9sZGVyI2JiMjg0ZGRkLWQxODYtNDdiOC1hOTZmLTQ2ZDFhYTk5MWUwYiIsIlRleHQiOiIoRGFtaWFuaSBldCBhbC4sIDIwMTE7IEhhbMOhc2tvdsOhIGV0IGFsLiwgMjAxNzsgS3JhdXMgZXQgYWwuLCAyMDEwKSIsIldBSVZlcnNpb24iOiI2LjQuMC4zNSJ9}</w:instrText>
          </w:r>
          <w:r w:rsidR="00C55241">
            <w:rPr>
              <w:noProof/>
              <w:lang w:val="en-US"/>
            </w:rPr>
            <w:fldChar w:fldCharType="separate"/>
          </w:r>
          <w:r w:rsidR="000B0433">
            <w:rPr>
              <w:noProof/>
              <w:lang w:val="en-US"/>
            </w:rPr>
            <w:t>(Damiani et al., 2011; Halásková et al., 2017; Kraus et al., 2010)</w:t>
          </w:r>
          <w:r w:rsidR="00C55241">
            <w:rPr>
              <w:noProof/>
              <w:lang w:val="en-US"/>
            </w:rPr>
            <w:fldChar w:fldCharType="end"/>
          </w:r>
        </w:sdtContent>
      </w:sdt>
      <w:r w:rsidR="000B0433">
        <w:rPr>
          <w:lang w:val="en-US"/>
        </w:rPr>
        <w:t xml:space="preserve">. We selected cluster analysis as method as well. However, we adopt the innovative approach by </w:t>
      </w:r>
      <w:sdt>
        <w:sdtPr>
          <w:rPr>
            <w:lang w:val="en-US"/>
          </w:rPr>
          <w:alias w:val="To edit, see citavi.com/edit"/>
          <w:tag w:val="CitaviPlaceholder#02b0ddcb-2f57-4d1f-8c33-2c25917924b0"/>
          <w:id w:val="-1643194566"/>
          <w:placeholder>
            <w:docPart w:val="DefaultPlaceholder_-1854013440"/>
          </w:placeholder>
        </w:sdtPr>
        <w:sdtEndPr/>
        <w:sdtContent>
          <w:r w:rsidR="000B0433">
            <w:rPr>
              <w:noProof/>
              <w:lang w:val="en-US"/>
            </w:rPr>
            <w:fldChar w:fldCharType="begin"/>
          </w:r>
          <w:r w:rsidR="006C3A49">
            <w:rPr>
              <w:noProof/>
              <w:lang w:val="en-US"/>
            </w:rPr>
            <w:instrText>ADDIN CitaviPlaceholder{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kFkZHJlc3MiOnsiJGlkIjoiOSIsIklzTG9jYWxDbG91ZFByb2plY3RGaWxlTGluayI6ZmFsc2UsIkxpbmtlZFJlc291cmNlU3RhdHVzIjo4LCJPcmlnaW5hbFN0cmluZyI6IjMxMTMzNDQ0IiwiTGlua2VkUmVzb3VyY2VUeXBlIjo1LCJVcmlTdHJpbmciOiJodHRwOi8vd3d3Lm5jYmkubmxtLm5paC5nb3YvcHVibWVkLzMxMTMzNDQ0IiwiUHJvcGVydGllcyI6eyIkaWQiOiIxMC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QWRkcmVzcyI6eyIkaWQiOiIxMiIsIklzTG9jYWxDbG91ZFByb2plY3RGaWxlTGluayI6ZmFsc2UsIkxpbmtlZFJlc291cmNlU3RhdHVzIjo4LCJPcmlnaW5hbFN0cmluZyI6IjEwLjEwMTYvai5oZWFsdGhwb2wuMjAxOS4wNS4wMDEiLCJMaW5rZWRSZXNvdXJjZVR5cGUiOjUsIlVyaVN0cmluZyI6Imh0dHBzOi8vZG9pLm9yZy8xMC4xMDE2L2ouaGVhbHRocG9sLjIwMTkuMDUuMDAxIiwiUHJvcGVydGllcyI6eyIkaWQiOiIxMy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ZXJpb2RpY2FsIjp7IiRpZCI6IjE0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}</w:instrText>
          </w:r>
          <w:r w:rsidR="000B0433">
            <w:rPr>
              <w:noProof/>
              <w:lang w:val="en-US"/>
            </w:rPr>
            <w:fldChar w:fldCharType="separate"/>
          </w:r>
          <w:r w:rsidR="000B0433">
            <w:rPr>
              <w:noProof/>
              <w:lang w:val="en-US"/>
            </w:rPr>
            <w:t>Reibling et al.</w:t>
          </w:r>
          <w:r w:rsidR="000B0433">
            <w:rPr>
              <w:noProof/>
              <w:lang w:val="en-US"/>
            </w:rPr>
            <w:fldChar w:fldCharType="end"/>
          </w:r>
        </w:sdtContent>
      </w:sdt>
      <w:r w:rsidR="000B0433">
        <w:rPr>
          <w:lang w:val="en-US"/>
        </w:rPr>
        <w:t xml:space="preserve"> </w:t>
      </w:r>
      <w:sdt>
        <w:sdtPr>
          <w:rPr>
            <w:lang w:val="en-US"/>
          </w:rPr>
          <w:alias w:val="To edit, see citavi.com/edit"/>
          <w:tag w:val="CitaviPlaceholder#378e39ee-1cd4-4d1d-a56d-23bfda855f33"/>
          <w:id w:val="1278519936"/>
          <w:placeholder>
            <w:docPart w:val="DefaultPlaceholder_-1854013440"/>
          </w:placeholder>
        </w:sdtPr>
        <w:sdtEndPr/>
        <w:sdtContent>
          <w:r w:rsidR="000B0433">
            <w:rPr>
              <w:noProof/>
              <w:lang w:val="en-US"/>
            </w:rPr>
            <w:fldChar w:fldCharType="begin"/>
          </w:r>
          <w:r w:rsidR="006C3A49">
            <w:rPr>
              <w:noProof/>
              <w:lang w:val="en-US"/>
            </w:rPr>
            <w:instrText>ADDIN CitaviPlaceholder{eyIkaWQiOiIxIiwiQXNzb2NpYXRlV2l0aFBsYWNlaG9sZGVyVGFnIjoiQ2l0YXZpUGxhY2Vob2xkZXIjMDJiMGRkY2ItMmY1Ny00ZDFmLThjMzMtMmMyNTkxNzkyNGIwIiwiRW50cmllcyI6W3siJGlkIjoiMiIsIklkIjoiYjQyYWQwNDctNGFjZi00MTkzLWE1YmItMWI0ZTcyYWYxNzliIiwiUmFuZ2VMZW5ndGgiOjYsIlJlZmVyZW5jZUlkIjoiYmEyNTFkNTEtNGM5ZC00YmFlLTk0OTUtYjdjNmMwMjQ0NGFiIiwiUmVmZXJlbmNlIjp7IiRpZCI6IjMiLCJBYnN0cmFjdENvbXBsZXhpdHkiOjAsIkFic3RyYWN0U291cmNlVGV4dEZvcm1hdCI6MCwiQXV0aG9ycyI6W3siJGlkIjoiNC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1In19LHsiJGlkIjoiNiIsIkZpcnN0TmFtZSI6Ik1hcmVpa2UiLCJMYXN0TmFtZSI6IkFyaWFhbnMiLCJQcm90ZWN0ZWQiOmZhbHNlLCJTZXgiOjEsIkNyZWF0ZWRCeSI6Il9NYXJlaWtlIEFyaWFhbnMiLCJDcmVhdGVkT24iOiIyMDE5LTA2LTE0VDExOjE2OjMwIiwiTW9kaWZpZWRCeSI6Il9NYXJlaWtlIEFyaWFhbnMiLCJJZCI6ImM5ZDA4YmEyLTJmYzctNGYzYy1hOTQ3LTFlZDA3YWEwOWY5MSIsIk1vZGlmaWVkT24iOiIyMDE5LTA2LTE0VDExOjE2OjMyIiwiUHJvamVjdCI6eyIkcmVmIjoiNSJ9fSx7IiRpZCI6Ijc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VyaW9kaWNhbCI6eyIkaWQiOiIxN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WWVhclJlc29sdmVkIjoiMjAxOSIsIkNyZWF0ZWRCeSI6Il9NYXJlaWtlIEFyaWFhbnMiLCJDcmVhdGVkT24iOiIyMDE5LTA2LTE0VDExOjE2OjIzIiwiTW9kaWZpZWRCeSI6Il9NYXJlaWtlIEFyaWFhbnMiLCJJZCI6ImJhMjUxZDUxLTRjOWQtNGJhZS05NDk1LWI3YzZjMDI0NDRhYiIsIk1vZGlmaWVkT24iOiIyMDIwLTA3LTEwVDEyOjIwOjQy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KDIwMTkpIn1dfSwiVGFnIjoiQ2l0YXZpUGxhY2Vob2xkZXIjMzc4ZTM5ZWUtMWNkNC00ZDFkLWE1NmQtMjNiZmRhODU1ZjMzIiwiVGV4dCI6IigyMDE5KSIsIldBSVZlcnNpb24iOiI2LjQuMC4zNSJ9}</w:instrText>
          </w:r>
          <w:r w:rsidR="000B0433">
            <w:rPr>
              <w:noProof/>
              <w:lang w:val="en-US"/>
            </w:rPr>
            <w:fldChar w:fldCharType="separate"/>
          </w:r>
          <w:r w:rsidR="000B0433">
            <w:rPr>
              <w:noProof/>
              <w:lang w:val="en-US"/>
            </w:rPr>
            <w:t>(2019)</w:t>
          </w:r>
          <w:r w:rsidR="000B0433">
            <w:rPr>
              <w:noProof/>
              <w:lang w:val="en-US"/>
            </w:rPr>
            <w:fldChar w:fldCharType="end"/>
          </w:r>
        </w:sdtContent>
      </w:sdt>
      <w:r w:rsidR="000B0433">
        <w:rPr>
          <w:lang w:val="en-US"/>
        </w:rPr>
        <w:t>, who calculate numerous cluster analyses to incorporate</w:t>
      </w:r>
      <w:r w:rsidR="005B12C0">
        <w:rPr>
          <w:lang w:val="en-US"/>
        </w:rPr>
        <w:t xml:space="preserve"> the internal consistency </w:t>
      </w:r>
      <w:r w:rsidR="000B0433">
        <w:rPr>
          <w:lang w:val="en-US"/>
        </w:rPr>
        <w:t xml:space="preserve">of clusters. This </w:t>
      </w:r>
      <w:r w:rsidR="00711713">
        <w:rPr>
          <w:lang w:val="en-US"/>
        </w:rPr>
        <w:t>has not been implemented so far in earlier typologies</w:t>
      </w:r>
      <w:r w:rsidR="000B0433">
        <w:rPr>
          <w:lang w:val="en-US"/>
        </w:rPr>
        <w:t>.</w:t>
      </w:r>
    </w:p>
    <w:p w14:paraId="11EFE79E" w14:textId="7AEEA57D" w:rsidR="000B0433" w:rsidRDefault="000B0433" w:rsidP="000A70B1">
      <w:pPr>
        <w:pStyle w:val="02FlietextEinzug"/>
        <w:rPr>
          <w:lang w:val="en-US"/>
        </w:rPr>
      </w:pPr>
      <w:r>
        <w:rPr>
          <w:lang w:val="en-US"/>
        </w:rPr>
        <w:t xml:space="preserve">In the following we first describe the dimensions and indicators earlier LTC typologies used and summarize their results. </w:t>
      </w:r>
      <w:r w:rsidR="00FE1C63">
        <w:rPr>
          <w:lang w:val="en-US"/>
        </w:rPr>
        <w:t xml:space="preserve">We then explain our chosen indicators and the sample </w:t>
      </w:r>
      <w:r w:rsidR="00FE1C63">
        <w:rPr>
          <w:lang w:val="en-US"/>
        </w:rPr>
        <w:lastRenderedPageBreak/>
        <w:t xml:space="preserve">composition. </w:t>
      </w:r>
      <w:r>
        <w:rPr>
          <w:lang w:val="en-US"/>
        </w:rPr>
        <w:t xml:space="preserve"> </w:t>
      </w:r>
      <w:r w:rsidR="00FE1C63" w:rsidRPr="00FE1C63">
        <w:rPr>
          <w:lang w:val="en-US"/>
        </w:rPr>
        <w:t>The results section contains a detailed method-driven clustering solution. Based on this, we also discuss a condensed content-based clustering solution</w:t>
      </w:r>
      <w:del w:id="22" w:author="Mareike Ariaans" w:date="2020-07-12T12:48:00Z">
        <w:r w:rsidR="00FE1C63" w:rsidRPr="00FE1C63" w:rsidDel="00257C34">
          <w:rPr>
            <w:lang w:val="en-US"/>
          </w:rPr>
          <w:delText>, which forms the basis for our typology proposal</w:delText>
        </w:r>
      </w:del>
      <w:r w:rsidR="00FE1C63" w:rsidRPr="00FE1C63">
        <w:rPr>
          <w:lang w:val="en-US"/>
        </w:rPr>
        <w:t xml:space="preserve">. </w:t>
      </w:r>
      <w:del w:id="23" w:author="Mareike Ariaans" w:date="2020-07-12T12:49:00Z">
        <w:r w:rsidR="00FE1C63" w:rsidRPr="00FE1C63" w:rsidDel="00257C34">
          <w:rPr>
            <w:lang w:val="en-US"/>
          </w:rPr>
          <w:delText xml:space="preserve">We propose a solution </w:delText>
        </w:r>
        <w:r w:rsidR="00FE1C63" w:rsidDel="00257C34">
          <w:rPr>
            <w:lang w:val="en-US"/>
          </w:rPr>
          <w:delText>of</w:delText>
        </w:r>
      </w:del>
      <w:ins w:id="24" w:author="Mareike Ariaans" w:date="2020-07-12T12:49:00Z">
        <w:r w:rsidR="00257C34">
          <w:rPr>
            <w:lang w:val="en-US"/>
          </w:rPr>
          <w:t>This includes</w:t>
        </w:r>
      </w:ins>
      <w:r w:rsidR="00FE1C63" w:rsidRPr="00FE1C63">
        <w:rPr>
          <w:lang w:val="en-US"/>
        </w:rPr>
        <w:t xml:space="preserve"> four distinct system types, two of which can be divided into two subtypes. In</w:t>
      </w:r>
      <w:ins w:id="25" w:author="Mareike Ariaans" w:date="2020-07-12T12:49:00Z">
        <w:r w:rsidR="00257C34">
          <w:rPr>
            <w:lang w:val="en-US"/>
          </w:rPr>
          <w:t xml:space="preserve"> the</w:t>
        </w:r>
      </w:ins>
      <w:r w:rsidR="00FE1C63" w:rsidRPr="00FE1C63">
        <w:rPr>
          <w:lang w:val="en-US"/>
        </w:rPr>
        <w:t xml:space="preserve"> conclusion, we discuss these results in the light of previous studies.</w:t>
      </w:r>
    </w:p>
    <w:p w14:paraId="2F5CA8FB" w14:textId="64CB4009" w:rsidR="001E64E8" w:rsidRPr="006A56FF" w:rsidRDefault="001E64E8" w:rsidP="00C97EBD">
      <w:pPr>
        <w:pStyle w:val="berschrift1"/>
        <w:ind w:left="0" w:firstLine="0"/>
        <w:rPr>
          <w:lang w:val="en-US"/>
        </w:rPr>
      </w:pPr>
      <w:r w:rsidRPr="006A56FF">
        <w:rPr>
          <w:lang w:val="en-US"/>
        </w:rPr>
        <w:t>Theory</w:t>
      </w:r>
      <w:r w:rsidR="00EB31E0" w:rsidRPr="006A56FF">
        <w:rPr>
          <w:lang w:val="en-US"/>
        </w:rPr>
        <w:t xml:space="preserve"> – </w:t>
      </w:r>
      <w:r w:rsidR="00E21111">
        <w:rPr>
          <w:lang w:val="en-US"/>
        </w:rPr>
        <w:t>1</w:t>
      </w:r>
      <w:r w:rsidR="00621D67">
        <w:rPr>
          <w:lang w:val="en-US"/>
        </w:rPr>
        <w:t>2</w:t>
      </w:r>
      <w:r w:rsidR="00F91AFB">
        <w:rPr>
          <w:lang w:val="en-US"/>
        </w:rPr>
        <w:t>1</w:t>
      </w:r>
      <w:r w:rsidR="00621D67">
        <w:rPr>
          <w:lang w:val="en-US"/>
        </w:rPr>
        <w:t>4</w:t>
      </w:r>
      <w:r w:rsidR="00EB31E0" w:rsidRPr="006A56FF">
        <w:rPr>
          <w:lang w:val="en-US"/>
        </w:rPr>
        <w:t xml:space="preserve"> words</w:t>
      </w:r>
    </w:p>
    <w:p w14:paraId="58B71862" w14:textId="039A662D" w:rsidR="00AD66E9" w:rsidRPr="006A56FF" w:rsidRDefault="001C0CE6" w:rsidP="00B82577">
      <w:pPr>
        <w:pStyle w:val="berschrift2"/>
        <w:rPr>
          <w:lang w:val="en-US"/>
        </w:rPr>
      </w:pPr>
      <w:r w:rsidRPr="006A56FF">
        <w:rPr>
          <w:lang w:val="en-US"/>
        </w:rPr>
        <w:t>L</w:t>
      </w:r>
      <w:r w:rsidR="000B7A56" w:rsidRPr="006A56FF">
        <w:rPr>
          <w:lang w:val="en-US"/>
        </w:rPr>
        <w:t xml:space="preserve">ong-term Care Classifications </w:t>
      </w:r>
    </w:p>
    <w:p w14:paraId="654148F8" w14:textId="62AB98A9" w:rsidR="00F474E4" w:rsidRDefault="00F211E8" w:rsidP="00B82577">
      <w:pPr>
        <w:pStyle w:val="02FlietextErsterAbsatz"/>
        <w:rPr>
          <w:lang w:val="en-US"/>
        </w:rPr>
      </w:pPr>
      <w:r w:rsidRPr="006A56FF">
        <w:rPr>
          <w:lang w:val="en-US"/>
        </w:rPr>
        <w:t>Typologi</w:t>
      </w:r>
      <w:r w:rsidR="00774363" w:rsidRPr="006A56FF">
        <w:rPr>
          <w:lang w:val="en-US"/>
        </w:rPr>
        <w:t>zing welfare states or welfare stat</w:t>
      </w:r>
      <w:r w:rsidRPr="006A56FF">
        <w:rPr>
          <w:lang w:val="en-US"/>
        </w:rPr>
        <w:t xml:space="preserve">e systems is </w:t>
      </w:r>
      <w:r w:rsidR="000145CE">
        <w:rPr>
          <w:lang w:val="en-US"/>
        </w:rPr>
        <w:t xml:space="preserve">a common endeavor in welfare state research, </w:t>
      </w:r>
      <w:r w:rsidRPr="006A56FF">
        <w:rPr>
          <w:lang w:val="en-US"/>
        </w:rPr>
        <w:t xml:space="preserve">not at least since </w:t>
      </w:r>
      <w:sdt>
        <w:sdtPr>
          <w:rPr>
            <w:lang w:val="en-US"/>
          </w:rPr>
          <w:alias w:val="Don't edit this field"/>
          <w:tag w:val="CitaviPlaceholder#8d858bd0-3fe1-46d2-b514-ed58cec5e07e"/>
          <w:id w:val="-2108494110"/>
          <w:placeholder>
            <w:docPart w:val="DefaultPlaceholder_-1854013440"/>
          </w:placeholder>
        </w:sdtPr>
        <w:sdtEndPr/>
        <w:sdtContent>
          <w:r w:rsidRPr="006A56FF">
            <w:rPr>
              <w:lang w:val="en-US"/>
            </w:rPr>
            <w:fldChar w:fldCharType="begin"/>
          </w:r>
          <w:r w:rsidR="006C3A49">
            <w:rPr>
              <w:lang w:val="en-US"/>
            </w:rPr>
            <w:instrText>ADDIN CitaviPlaceholder{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}</w:instrText>
          </w:r>
          <w:r w:rsidRPr="006A56FF">
            <w:rPr>
              <w:lang w:val="en-US"/>
            </w:rPr>
            <w:fldChar w:fldCharType="separate"/>
          </w:r>
          <w:r w:rsidR="000B0433">
            <w:rPr>
              <w:lang w:val="en-US"/>
            </w:rPr>
            <w:t>Esping-Andersen's</w:t>
          </w:r>
          <w:r w:rsidRPr="006A56FF">
            <w:rPr>
              <w:lang w:val="en-US"/>
            </w:rPr>
            <w:fldChar w:fldCharType="end"/>
          </w:r>
        </w:sdtContent>
      </w:sdt>
      <w:r w:rsidRPr="006A56FF">
        <w:rPr>
          <w:lang w:val="en-US"/>
        </w:rPr>
        <w:t xml:space="preserve"> </w:t>
      </w:r>
      <w:sdt>
        <w:sdtPr>
          <w:rPr>
            <w:lang w:val="en-US"/>
          </w:rPr>
          <w:alias w:val="Don't edit this field"/>
          <w:tag w:val="CitaviPlaceholder#197677a1-3e4b-4bfc-8413-45b07975b89d"/>
          <w:id w:val="2134436213"/>
          <w:placeholder>
            <w:docPart w:val="DefaultPlaceholder_-1854013440"/>
          </w:placeholder>
        </w:sdtPr>
        <w:sdtEndPr/>
        <w:sdtContent>
          <w:r w:rsidRPr="006A56FF">
            <w:rPr>
              <w:lang w:val="en-US"/>
            </w:rPr>
            <w:fldChar w:fldCharType="begin"/>
          </w:r>
          <w:r w:rsidR="006C3A49">
            <w:rPr>
              <w:lang w:val="en-US"/>
            </w:rPr>
            <w:instrText>ADDIN CitaviPlaceholder{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}</w:instrText>
          </w:r>
          <w:r w:rsidRPr="006A56FF">
            <w:rPr>
              <w:lang w:val="en-US"/>
            </w:rPr>
            <w:fldChar w:fldCharType="separate"/>
          </w:r>
          <w:r w:rsidR="000B0433">
            <w:rPr>
              <w:lang w:val="en-US"/>
            </w:rPr>
            <w:t>(1990)</w:t>
          </w:r>
          <w:r w:rsidRPr="006A56FF">
            <w:rPr>
              <w:lang w:val="en-US"/>
            </w:rPr>
            <w:fldChar w:fldCharType="end"/>
          </w:r>
        </w:sdtContent>
      </w:sdt>
      <w:r w:rsidR="00774363" w:rsidRPr="006A56FF">
        <w:rPr>
          <w:lang w:val="en-US"/>
        </w:rPr>
        <w:t xml:space="preserve"> seminal study</w:t>
      </w:r>
      <w:r w:rsidR="00F474E4">
        <w:rPr>
          <w:lang w:val="en-US"/>
        </w:rPr>
        <w:t>.</w:t>
      </w:r>
      <w:r w:rsidR="00BB65C1" w:rsidRPr="006A56FF">
        <w:rPr>
          <w:lang w:val="en-US"/>
        </w:rPr>
        <w:t xml:space="preserve"> His work an</w:t>
      </w:r>
      <w:r w:rsidR="002A6758" w:rsidRPr="006A56FF">
        <w:rPr>
          <w:lang w:val="en-US"/>
        </w:rPr>
        <w:t>d the</w:t>
      </w:r>
      <w:r w:rsidR="00BB65C1" w:rsidRPr="006A56FF">
        <w:rPr>
          <w:lang w:val="en-US"/>
        </w:rPr>
        <w:t xml:space="preserve"> following adaptions and discussions </w:t>
      </w:r>
      <w:sdt>
        <w:sdtPr>
          <w:rPr>
            <w:lang w:val="en-US"/>
          </w:rPr>
          <w:alias w:val="Don't edit this field"/>
          <w:tag w:val="CitaviPlaceholder#5a979912-2404-4813-b9ba-5028168d657b"/>
          <w:id w:val="807519297"/>
          <w:placeholder>
            <w:docPart w:val="DefaultPlaceholder_-1854013440"/>
          </w:placeholder>
        </w:sdtPr>
        <w:sdtEndPr/>
        <w:sdtContent>
          <w:r w:rsidR="00BD0E63" w:rsidRPr="006A56FF">
            <w:rPr>
              <w:lang w:val="en-US"/>
            </w:rPr>
            <w:fldChar w:fldCharType="begin"/>
          </w:r>
          <w:r w:rsidR="006C3A49">
            <w:rPr>
              <w:lang w:val="en-US"/>
            </w:rPr>
            <w:instrText>ADDIN CitaviPlaceholder{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}</w:instrText>
          </w:r>
          <w:r w:rsidR="00BD0E63" w:rsidRPr="006A56FF">
            <w:rPr>
              <w:lang w:val="en-US"/>
            </w:rPr>
            <w:fldChar w:fldCharType="separate"/>
          </w:r>
          <w:r w:rsidR="000B0433">
            <w:rPr>
              <w:lang w:val="en-US"/>
            </w:rPr>
            <w:t>(Ferrera, 1996; Arts and Gelissen, 2002; Castles and Mitchell, 1993)</w:t>
          </w:r>
          <w:r w:rsidR="00BD0E63" w:rsidRPr="006A56FF">
            <w:rPr>
              <w:lang w:val="en-US"/>
            </w:rPr>
            <w:fldChar w:fldCharType="end"/>
          </w:r>
        </w:sdtContent>
      </w:sdt>
      <w:r w:rsidR="00BB65C1" w:rsidRPr="006A56FF">
        <w:rPr>
          <w:lang w:val="en-US"/>
        </w:rPr>
        <w:t xml:space="preserve"> still provide a basic </w:t>
      </w:r>
      <w:r w:rsidR="00BD0E63" w:rsidRPr="006A56FF">
        <w:rPr>
          <w:lang w:val="en-US"/>
        </w:rPr>
        <w:t>template</w:t>
      </w:r>
      <w:r w:rsidR="00BB65C1" w:rsidRPr="006A56FF">
        <w:rPr>
          <w:lang w:val="en-US"/>
        </w:rPr>
        <w:t xml:space="preserve"> for </w:t>
      </w:r>
      <w:r w:rsidR="006E1C8C" w:rsidRPr="006A56FF">
        <w:rPr>
          <w:lang w:val="en-US"/>
        </w:rPr>
        <w:t>case selection and evaluation in</w:t>
      </w:r>
      <w:r w:rsidR="001E7C4F">
        <w:rPr>
          <w:lang w:val="en-US"/>
        </w:rPr>
        <w:t xml:space="preserve"> all areas of welfare state research</w:t>
      </w:r>
      <w:r w:rsidR="00604022">
        <w:rPr>
          <w:lang w:val="en-US"/>
        </w:rPr>
        <w:t>, which includes</w:t>
      </w:r>
      <w:r w:rsidR="00BB65C1" w:rsidRPr="006A56FF">
        <w:rPr>
          <w:lang w:val="en-US"/>
        </w:rPr>
        <w:t xml:space="preserve"> social service research </w:t>
      </w:r>
      <w:sdt>
        <w:sdtPr>
          <w:rPr>
            <w:lang w:val="en-US"/>
          </w:rPr>
          <w:alias w:val="Don't edit this field"/>
          <w:tag w:val="CitaviPlaceholder#73bff06a-5e38-422d-95b8-0c16d84f88cf"/>
          <w:id w:val="-2041498358"/>
          <w:placeholder>
            <w:docPart w:val="DefaultPlaceholder_-1854013440"/>
          </w:placeholder>
        </w:sdtPr>
        <w:sdtEndPr/>
        <w:sdtContent>
          <w:r w:rsidR="00BB65C1" w:rsidRPr="006A56FF">
            <w:rPr>
              <w:lang w:val="en-US"/>
            </w:rPr>
            <w:fldChar w:fldCharType="begin"/>
          </w:r>
          <w:r w:rsidR="006E36CF">
            <w:rPr>
              <w:lang w:val="en-US"/>
            </w:rPr>
            <w:instrText>ADDIN CitaviPlaceholder{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}</w:instrText>
          </w:r>
          <w:r w:rsidR="00BB65C1" w:rsidRPr="006A56FF">
            <w:rPr>
              <w:lang w:val="en-US"/>
            </w:rPr>
            <w:fldChar w:fldCharType="separate"/>
          </w:r>
          <w:r w:rsidR="000B0433">
            <w:rPr>
              <w:lang w:val="en-US"/>
            </w:rPr>
            <w:t>(Rostgaard, 2002)</w:t>
          </w:r>
          <w:r w:rsidR="00BB65C1" w:rsidRPr="006A56FF">
            <w:rPr>
              <w:lang w:val="en-US"/>
            </w:rPr>
            <w:fldChar w:fldCharType="end"/>
          </w:r>
        </w:sdtContent>
      </w:sdt>
      <w:r w:rsidR="00BB65C1" w:rsidRPr="006A56FF">
        <w:rPr>
          <w:lang w:val="en-US"/>
        </w:rPr>
        <w:t xml:space="preserve">. </w:t>
      </w:r>
      <w:r w:rsidR="00F474E4">
        <w:rPr>
          <w:lang w:val="en-US"/>
        </w:rPr>
        <w:t>Since</w:t>
      </w:r>
      <w:r w:rsidR="00BB65C1" w:rsidRPr="006A56FF">
        <w:rPr>
          <w:lang w:val="en-US"/>
        </w:rPr>
        <w:t xml:space="preserve"> then</w:t>
      </w:r>
      <w:r w:rsidR="00BD0E63" w:rsidRPr="006A56FF">
        <w:rPr>
          <w:lang w:val="en-US"/>
        </w:rPr>
        <w:t xml:space="preserve"> </w:t>
      </w:r>
      <w:r w:rsidR="00BB65C1" w:rsidRPr="006A56FF">
        <w:rPr>
          <w:lang w:val="en-US"/>
        </w:rPr>
        <w:t xml:space="preserve">a </w:t>
      </w:r>
      <w:r w:rsidR="00711713">
        <w:rPr>
          <w:lang w:val="en-US"/>
        </w:rPr>
        <w:t>vast amount</w:t>
      </w:r>
      <w:r w:rsidR="00711713" w:rsidRPr="006A56FF">
        <w:rPr>
          <w:lang w:val="en-US"/>
        </w:rPr>
        <w:t xml:space="preserve"> </w:t>
      </w:r>
      <w:r w:rsidR="00BB65C1" w:rsidRPr="006A56FF">
        <w:rPr>
          <w:lang w:val="en-US"/>
        </w:rPr>
        <w:t xml:space="preserve">of </w:t>
      </w:r>
      <w:r w:rsidR="00604022">
        <w:rPr>
          <w:lang w:val="en-US"/>
        </w:rPr>
        <w:t xml:space="preserve">issue and area-specific typologies have been developed, </w:t>
      </w:r>
      <w:r w:rsidR="00711713">
        <w:rPr>
          <w:lang w:val="en-US"/>
        </w:rPr>
        <w:t xml:space="preserve">not least in the </w:t>
      </w:r>
      <w:r w:rsidR="00722581">
        <w:rPr>
          <w:lang w:val="en-US"/>
        </w:rPr>
        <w:t>neighboring</w:t>
      </w:r>
      <w:r w:rsidR="00711713">
        <w:rPr>
          <w:lang w:val="en-US"/>
        </w:rPr>
        <w:t xml:space="preserve"> field of</w:t>
      </w:r>
      <w:r w:rsidR="00604022">
        <w:rPr>
          <w:lang w:val="en-US"/>
        </w:rPr>
        <w:t xml:space="preserve"> healthcare</w:t>
      </w:r>
      <w:r w:rsidR="00F86C6D">
        <w:rPr>
          <w:lang w:val="en-US"/>
        </w:rPr>
        <w:t xml:space="preserve"> </w:t>
      </w:r>
      <w:sdt>
        <w:sdtPr>
          <w:rPr>
            <w:lang w:val="en-US"/>
          </w:rPr>
          <w:alias w:val="To edit, see citavi.com/edit"/>
          <w:tag w:val="CitaviPlaceholder#3ada3442-06fe-4c9b-bfde-2797bd2fd337"/>
          <w:id w:val="-1439911987"/>
          <w:placeholder>
            <w:docPart w:val="DefaultPlaceholder_-1854013440"/>
          </w:placeholder>
        </w:sdtPr>
        <w:sdtEndPr/>
        <w:sdtContent>
          <w:commentRangeStart w:id="26"/>
          <w:r w:rsidR="00F86C6D">
            <w:rPr>
              <w:noProof/>
              <w:lang w:val="en-US"/>
            </w:rPr>
            <w:fldChar w:fldCharType="begin"/>
          </w:r>
          <w:r w:rsidR="006C3A49">
            <w:rPr>
              <w:noProof/>
              <w:lang w:val="en-US"/>
            </w:rPr>
            <w:instrText>ADDIN CitaviPlaceholder{eyIkaWQiOiIxIiwiRW50cmllcyI6W3siJGlkIjoiMiIsIklkIjoiMjQ2Zjk0NWItOTEzZi00YmRmLTliYWEtYmVjZTg3MmVlZWUyIiwiUmFuZ2VMZW5ndGgiOjEyLCJSZWZlcmVuY2VJZCI6ImFiNTE2YjIxLTQxMTktNGQ4NC1hMGQ1LTBkY2MxMWFmNGU5MyIsIlJlZmVyZW5jZSI6eyIkaWQiOiIzIiwiQWJzdHJhY3RDb21wbGV4aXR5IjowLCJBYnN0cmFjdFNvdXJjZVRleHRGb3JtYXQiOjAsIkF1dGhvcnMiOlt7IiRpZCI6IjQ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aWQiOiI1In19XSwiQ2l0YXRpb25LZXlVcGRhdGVUeXBlIjowLCJDb2xsYWJvcmF0b3JzIjpbXSwiRG9pIjoiMTAuMTExMS9zcG9sLjEyMDYxIi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cmVmIjoiNSJ9fSx7IiRpZCI6IjEz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HJlZiI6IjQi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E0IiwiQWRkcmVzcyI6eyIkaWQiOiIxNSIsIklzTG9jYWxDbG91ZFByb2plY3RGaWxlTGluayI6ZmFsc2UsIkxpbmtlZFJlc291cmNlU3RhdHVzIjo4LCJPcmlnaW5hbFN0cmluZyI6IjMxMTMzNDQ0IiwiTGlua2VkUmVzb3VyY2VUeXBlIjo1LCJVcmlTdHJpbmciOiJodHRwOi8vd3d3Lm5jYmkubmxtLm5paC5nb3YvcHVibWVkLzMxMTMzNDQ0IiwiUHJvcGVydGllcyI6eyIkaWQiOiIxNi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3IiwiQWRkcmVzcyI6eyIkaWQiOiIxOCIsIklzTG9jYWxDbG91ZFByb2plY3RGaWxlTGluayI6ZmFsc2UsIkxpbmtlZFJlc291cmNlU3RhdHVzIjo4LCJPcmlnaW5hbFN0cmluZyI6IjEwLjEwMTYvai5oZWFsdGhwb2wuMjAxOS4wNS4wMDEiLCJMaW5rZWRSZXNvdXJjZVR5cGUiOjUsIlVyaVN0cmluZyI6Imh0dHBzOi8vZG9pLm9yZy8xMC4xMDE2L2ouaGVhbHRocG9sLjIwMTkuMDUuMDAxIiwiUHJvcGVydGllcyI6eyIkaWQiOiIxOS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ZXJpb2RpY2FsIjp7IiRpZCI6IjIw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xMDEiLCJQYWdlQ291bnROdW1lcmFsU3lzdGVtIjoiQXJhYmljIiwiUGFyYWxsZWxUaXRsZSI6IkxhIHNhbnTDqSA6IGZpbmFuY2VtZW50IGV0IHByZXN0YXRpb25zIiwiUGxhY2VPZlB1YmxpY2F0aW9uIjoiUGFyaXMiLCJQdWJsaXNoZXJzIjpbeyIkaWQiOiIyNS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}</w:instrText>
          </w:r>
          <w:r w:rsidR="00F86C6D">
            <w:rPr>
              <w:noProof/>
              <w:lang w:val="en-US"/>
            </w:rPr>
            <w:fldChar w:fldCharType="separate"/>
          </w:r>
          <w:r w:rsidR="000B0433">
            <w:rPr>
              <w:noProof/>
              <w:lang w:val="en-US"/>
            </w:rPr>
            <w:t>(Wendt, 2014; Reibling et al., 2019; Schieber, 1987; Böhm et al., 2013)</w:t>
          </w:r>
          <w:r w:rsidR="00F86C6D">
            <w:rPr>
              <w:noProof/>
              <w:lang w:val="en-US"/>
            </w:rPr>
            <w:fldChar w:fldCharType="end"/>
          </w:r>
          <w:commentRangeEnd w:id="26"/>
          <w:r w:rsidR="00F474E4">
            <w:rPr>
              <w:rStyle w:val="Kommentarzeichen"/>
            </w:rPr>
            <w:commentReference w:id="26"/>
          </w:r>
        </w:sdtContent>
      </w:sdt>
      <w:r w:rsidR="00F86C6D">
        <w:rPr>
          <w:lang w:val="en-US"/>
        </w:rPr>
        <w:t xml:space="preserve">. </w:t>
      </w:r>
    </w:p>
    <w:p w14:paraId="4CE7248C" w14:textId="77777777" w:rsidR="00B728ED" w:rsidRPr="00B728ED" w:rsidRDefault="00B728ED" w:rsidP="00B728ED">
      <w:pPr>
        <w:pStyle w:val="02FlietextErsterAbsatz"/>
        <w:rPr>
          <w:lang w:val="en-US"/>
        </w:rPr>
      </w:pPr>
      <w:r w:rsidRPr="00B728ED">
        <w:rPr>
          <w:lang w:val="en-US"/>
        </w:rPr>
        <w:t xml:space="preserve">LTC is thereby defined as: </w:t>
      </w:r>
    </w:p>
    <w:p w14:paraId="5A71DBA9" w14:textId="77777777" w:rsidR="00B728ED" w:rsidRPr="00B728ED" w:rsidRDefault="00B728ED" w:rsidP="00B728ED">
      <w:pPr>
        <w:pStyle w:val="02FlietextErsterAbsatz"/>
        <w:rPr>
          <w:lang w:val="en-US"/>
        </w:rPr>
      </w:pPr>
      <w:r w:rsidRPr="00B728ED">
        <w:rPr>
          <w:lang w:val="en-US"/>
        </w:rPr>
        <w:t xml:space="preserve">“Range of services required by persons with a reduced degree of functional capacity, physical or cognitive, and who are consequently dependent for an extended period of time on help with basic activities of daily living (ADL). This “personal care” component is frequently provided in combination with help with basic medical services such as “nursing care” (help with wound dressing, pain management, medication, health monitoring), as well as prevention, rehabilitation or services of palliative care. Long-term care services can also be combined with lower-level care related to “domestic help” or help with instrumental activities of daily living (IADL).” </w:t>
      </w:r>
      <w:sdt>
        <w:sdtPr>
          <w:rPr>
            <w:lang w:val="en-US"/>
          </w:rPr>
          <w:alias w:val="Don't edit this field"/>
          <w:tag w:val="CitaviPlaceholder#adee8839-fc15-465a-8d1f-dad8bb13c2a1"/>
          <w:id w:val="138317419"/>
          <w:placeholder>
            <w:docPart w:val="F6F0356A402E49D0B217C3B50479984D"/>
          </w:placeholder>
        </w:sdtPr>
        <w:sdtEndPr/>
        <w:sdtContent>
          <w:r w:rsidRPr="00B728ED">
            <w:rPr>
              <w:lang w:val="en-US"/>
            </w:rPr>
            <w:fldChar w:fldCharType="begin"/>
          </w:r>
          <w:r w:rsidRPr="00B728ED">
            <w:rPr>
              <w:lang w:val="en-US"/>
            </w:rPr>
            <w:instrText>ADDIN CitaviPlaceholder{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4In19LHsiJGlkIjoiOS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OCJ9fSx7IiRpZCI6IjEw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OCJ9fSx7IiRpZCI6IjEx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OC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Ey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OCJ9fV0sIk90aGVyc0ludm9sdmVkIjpbXSwiUGFnZUNvdW50IjoiMzI0IiwiUGFnZUNvdW50TnVtZXJhbFN5c3RlbSI6IkFyYWJpYyIsIlBsYWNlT2ZQdWJsaWNhdGlvbiI6IlBhcmlzIiwiUHVibGlzaGVycyI6W3siJGlkIjoiMTM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OCJ9fV0sIlF1b3RhdGlvbnMiOltdLCJSZWZlcmVuY2VUeXBlIjoiQm9vayIsIlNlcmllc1RpdGxlIjp7IiRpZCI6IjE0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OC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}</w:instrText>
          </w:r>
          <w:r w:rsidRPr="00B728ED">
            <w:rPr>
              <w:lang w:val="en-US"/>
            </w:rPr>
            <w:fldChar w:fldCharType="separate"/>
          </w:r>
          <w:r w:rsidRPr="00B728ED">
            <w:rPr>
              <w:lang w:val="en-US"/>
            </w:rPr>
            <w:t>(Colombo et al., 2011: 11–2)</w:t>
          </w:r>
          <w:r w:rsidRPr="00B728ED">
            <w:rPr>
              <w:lang w:val="en-US"/>
            </w:rPr>
            <w:fldChar w:fldCharType="end"/>
          </w:r>
        </w:sdtContent>
      </w:sdt>
      <w:r w:rsidRPr="00B728ED">
        <w:rPr>
          <w:lang w:val="en-US"/>
        </w:rPr>
        <w:t xml:space="preserve">. </w:t>
      </w:r>
    </w:p>
    <w:p w14:paraId="032F3AED" w14:textId="5D04C333" w:rsidR="001C0CE6" w:rsidRPr="006A56FF" w:rsidRDefault="00B728ED" w:rsidP="00B728ED">
      <w:pPr>
        <w:pStyle w:val="02FlietextErsterAbsatz"/>
        <w:rPr>
          <w:lang w:val="en-US"/>
        </w:rPr>
      </w:pPr>
      <w:r w:rsidRPr="00B728ED">
        <w:rPr>
          <w:lang w:val="en-US"/>
        </w:rPr>
        <w:lastRenderedPageBreak/>
        <w:t xml:space="preserve">Although this definition is independent of age most LTC recipients are above 65 years old. </w:t>
      </w:r>
      <w:r w:rsidR="00F86C6D">
        <w:rPr>
          <w:lang w:val="en-US"/>
        </w:rPr>
        <w:t>T</w:t>
      </w:r>
      <w:r w:rsidR="00BB65C1" w:rsidRPr="006A56FF">
        <w:rPr>
          <w:lang w:val="en-US"/>
        </w:rPr>
        <w:t>ypologies</w:t>
      </w:r>
      <w:r w:rsidR="006E1C8C" w:rsidRPr="006A56FF">
        <w:rPr>
          <w:lang w:val="en-US"/>
        </w:rPr>
        <w:t xml:space="preserve"> including</w:t>
      </w:r>
      <w:r w:rsidR="00FF079F">
        <w:rPr>
          <w:lang w:val="en-US"/>
        </w:rPr>
        <w:t xml:space="preserve"> the institutional structure of</w:t>
      </w:r>
      <w:r w:rsidR="006E1C8C" w:rsidRPr="006A56FF">
        <w:rPr>
          <w:lang w:val="en-US"/>
        </w:rPr>
        <w:t xml:space="preserve"> </w:t>
      </w:r>
      <w:r w:rsidR="00BB65C1" w:rsidRPr="006A56FF">
        <w:rPr>
          <w:lang w:val="en-US"/>
        </w:rPr>
        <w:t xml:space="preserve">LTC </w:t>
      </w:r>
      <w:r w:rsidR="00FF079F">
        <w:rPr>
          <w:lang w:val="en-US"/>
        </w:rPr>
        <w:t xml:space="preserve">systems </w:t>
      </w:r>
      <w:r w:rsidR="006E1C8C" w:rsidRPr="006A56FF">
        <w:rPr>
          <w:lang w:val="en-US"/>
        </w:rPr>
        <w:t>or</w:t>
      </w:r>
      <w:r w:rsidR="00FF079F">
        <w:rPr>
          <w:lang w:val="en-US"/>
        </w:rPr>
        <w:t xml:space="preserve"> facets of</w:t>
      </w:r>
      <w:r w:rsidR="006E1C8C" w:rsidRPr="006A56FF">
        <w:rPr>
          <w:lang w:val="en-US"/>
        </w:rPr>
        <w:t xml:space="preserve"> </w:t>
      </w:r>
      <w:r w:rsidR="00BB65C1" w:rsidRPr="006A56FF">
        <w:rPr>
          <w:lang w:val="en-US"/>
        </w:rPr>
        <w:t>LTC</w:t>
      </w:r>
      <w:r w:rsidR="006E1C8C" w:rsidRPr="006A56FF">
        <w:rPr>
          <w:lang w:val="en-US"/>
        </w:rPr>
        <w:t xml:space="preserve"> </w:t>
      </w:r>
      <w:r w:rsidR="00FF079F">
        <w:rPr>
          <w:lang w:val="en-US"/>
        </w:rPr>
        <w:t xml:space="preserve">systems can be </w:t>
      </w:r>
      <w:r w:rsidR="00A04BA1" w:rsidRPr="006A56FF">
        <w:rPr>
          <w:lang w:val="en-US"/>
        </w:rPr>
        <w:t xml:space="preserve">divided </w:t>
      </w:r>
      <w:r w:rsidR="000C097C" w:rsidRPr="006A56FF">
        <w:rPr>
          <w:lang w:val="en-US"/>
        </w:rPr>
        <w:t>into three</w:t>
      </w:r>
      <w:r w:rsidR="00A04BA1" w:rsidRPr="006A56FF">
        <w:rPr>
          <w:lang w:val="en-US"/>
        </w:rPr>
        <w:t xml:space="preserve"> major groups</w:t>
      </w:r>
      <w:r w:rsidR="00BB65C1" w:rsidRPr="006A56FF">
        <w:rPr>
          <w:lang w:val="en-US"/>
        </w:rPr>
        <w:t>.</w:t>
      </w:r>
      <w:r w:rsidR="006E1C8C" w:rsidRPr="006A56FF">
        <w:rPr>
          <w:lang w:val="en-US"/>
        </w:rPr>
        <w:t xml:space="preserve"> </w:t>
      </w:r>
      <w:r w:rsidR="00BB65C1" w:rsidRPr="006A56FF">
        <w:rPr>
          <w:lang w:val="en-US"/>
        </w:rPr>
        <w:t xml:space="preserve">A first group </w:t>
      </w:r>
      <w:r w:rsidR="00B23D1F" w:rsidRPr="006A56FF">
        <w:rPr>
          <w:lang w:val="en-US"/>
        </w:rPr>
        <w:t>focuses</w:t>
      </w:r>
      <w:r w:rsidR="006E1C8C" w:rsidRPr="006A56FF">
        <w:rPr>
          <w:lang w:val="en-US"/>
        </w:rPr>
        <w:t xml:space="preserve"> on social services </w:t>
      </w:r>
      <w:r w:rsidR="000145CE">
        <w:rPr>
          <w:lang w:val="en-US"/>
        </w:rPr>
        <w:t>in general where</w:t>
      </w:r>
      <w:r w:rsidR="006E1C8C" w:rsidRPr="006A56FF">
        <w:rPr>
          <w:lang w:val="en-US"/>
        </w:rPr>
        <w:t xml:space="preserve"> LTC is </w:t>
      </w:r>
      <w:r w:rsidR="00A04BA1" w:rsidRPr="006A56FF">
        <w:rPr>
          <w:lang w:val="en-US"/>
        </w:rPr>
        <w:t>just one part of a big</w:t>
      </w:r>
      <w:r w:rsidR="00B23D1F" w:rsidRPr="006A56FF">
        <w:rPr>
          <w:lang w:val="en-US"/>
        </w:rPr>
        <w:t>ger social service</w:t>
      </w:r>
      <w:r w:rsidR="00A04BA1" w:rsidRPr="006A56FF">
        <w:rPr>
          <w:lang w:val="en-US"/>
        </w:rPr>
        <w:t xml:space="preserve"> picture</w:t>
      </w:r>
      <w:r w:rsidR="000C097C" w:rsidRPr="006A56FF">
        <w:rPr>
          <w:lang w:val="en-US"/>
        </w:rPr>
        <w:t xml:space="preserve"> </w:t>
      </w:r>
      <w:sdt>
        <w:sdtPr>
          <w:rPr>
            <w:lang w:val="en-US"/>
          </w:rPr>
          <w:alias w:val="Don’t edit this field."/>
          <w:tag w:val="CitaviPlaceholder#cf2ee87a-aa3e-4fb3-bfab-6170185e2644"/>
          <w:id w:val="684874940"/>
          <w:placeholder>
            <w:docPart w:val="DefaultPlaceholder_-1854013440"/>
          </w:placeholder>
        </w:sdtPr>
        <w:sdtEndPr/>
        <w:sdtContent>
          <w:r w:rsidR="00733407" w:rsidRPr="006A56FF">
            <w:rPr>
              <w:lang w:val="en-US"/>
            </w:rPr>
            <w:fldChar w:fldCharType="begin"/>
          </w:r>
          <w:r w:rsidR="006E36CF">
            <w:rPr>
              <w:lang w:val="en-US"/>
            </w:rPr>
            <w:instrText>ADDIN CitaviPlaceholder{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44Nzwvbj5cclxuICA8aW4+dHJ1ZTwvaW4+XHJcbiAgPG9zPjg3PC9vcz5cclxuICA8cHM+ODc8L3BzPlxyXG48L3NwPlxyXG48ZXA+XHJcbiAgPG4+MTAwPC9uPlxyXG4gIDxpbj50cnVlPC9pbj5cclxuICA8b3M+MTAwPC9vcz5cclxuICA8cHM+MTAwPC9wcz5cclxuPC9lcD5cclxuPG9zPjg3LTEwMDwvb3M+IiwiUGVyaW9kaWNhbCI6eyIkaWQiOiI3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}</w:instrText>
          </w:r>
          <w:r w:rsidR="00733407" w:rsidRPr="006A56FF">
            <w:rPr>
              <w:lang w:val="en-US"/>
            </w:rPr>
            <w:fldChar w:fldCharType="separate"/>
          </w:r>
          <w:r w:rsidR="000B0433">
            <w:rPr>
              <w:lang w:val="en-US"/>
            </w:rPr>
            <w:t>(Anttonen and Sipilä, 1996; Bettio and Plantenga, 2004; Kautto, 2002; Leitner, 2003; Saraceno and Keck, 2010)</w:t>
          </w:r>
          <w:r w:rsidR="00733407" w:rsidRPr="006A56FF">
            <w:rPr>
              <w:lang w:val="en-US"/>
            </w:rPr>
            <w:fldChar w:fldCharType="end"/>
          </w:r>
        </w:sdtContent>
      </w:sdt>
      <w:r w:rsidR="00733407" w:rsidRPr="006A56FF">
        <w:rPr>
          <w:lang w:val="en-US"/>
        </w:rPr>
        <w:t xml:space="preserve">. </w:t>
      </w:r>
      <w:r w:rsidR="00A04BA1" w:rsidRPr="006A56FF">
        <w:rPr>
          <w:lang w:val="en-US"/>
        </w:rPr>
        <w:t>The</w:t>
      </w:r>
      <w:r w:rsidR="00BB65C1" w:rsidRPr="006A56FF">
        <w:rPr>
          <w:lang w:val="en-US"/>
        </w:rPr>
        <w:t xml:space="preserve"> second group </w:t>
      </w:r>
      <w:r w:rsidR="00173192" w:rsidRPr="006A56FF">
        <w:rPr>
          <w:lang w:val="en-US"/>
        </w:rPr>
        <w:t xml:space="preserve">genuinely </w:t>
      </w:r>
      <w:r w:rsidR="00B23D1F" w:rsidRPr="006A56FF">
        <w:rPr>
          <w:lang w:val="en-US"/>
        </w:rPr>
        <w:t>concentrates</w:t>
      </w:r>
      <w:r w:rsidR="00A04BA1" w:rsidRPr="006A56FF">
        <w:rPr>
          <w:lang w:val="en-US"/>
        </w:rPr>
        <w:t xml:space="preserve"> </w:t>
      </w:r>
      <w:r w:rsidR="00BB65C1" w:rsidRPr="006A56FF">
        <w:rPr>
          <w:lang w:val="en-US"/>
        </w:rPr>
        <w:t xml:space="preserve">on LTC for the elderly, although </w:t>
      </w:r>
      <w:r w:rsidR="000145CE">
        <w:rPr>
          <w:lang w:val="en-US"/>
        </w:rPr>
        <w:t xml:space="preserve">they </w:t>
      </w:r>
      <w:r w:rsidR="00BB65C1" w:rsidRPr="006A56FF">
        <w:rPr>
          <w:lang w:val="en-US"/>
        </w:rPr>
        <w:t>often</w:t>
      </w:r>
      <w:r w:rsidR="000145CE">
        <w:rPr>
          <w:lang w:val="en-US"/>
        </w:rPr>
        <w:t xml:space="preserve"> include disability</w:t>
      </w:r>
      <w:r w:rsidR="00BB65C1" w:rsidRPr="006A56FF">
        <w:rPr>
          <w:lang w:val="en-US"/>
        </w:rPr>
        <w:t xml:space="preserve"> due to data reasons</w:t>
      </w:r>
      <w:r w:rsidR="000145CE">
        <w:rPr>
          <w:lang w:val="en-US"/>
        </w:rPr>
        <w:t>.</w:t>
      </w:r>
      <w:r w:rsidR="00BB65C1" w:rsidRPr="006A56FF">
        <w:rPr>
          <w:lang w:val="en-US"/>
        </w:rPr>
        <w:t xml:space="preserve"> </w:t>
      </w:r>
      <w:sdt>
        <w:sdtPr>
          <w:rPr>
            <w:lang w:val="en-US"/>
          </w:rPr>
          <w:alias w:val="Don't edit this field"/>
          <w:tag w:val="CitaviPlaceholder#b1339e33-593f-4666-929b-9161d648a658"/>
          <w:id w:val="671770707"/>
          <w:placeholder>
            <w:docPart w:val="DefaultPlaceholder_-1854013440"/>
          </w:placeholder>
        </w:sdtPr>
        <w:sdtEndPr/>
        <w:sdtContent>
          <w:r w:rsidR="00216DEA" w:rsidRPr="006A56FF">
            <w:rPr>
              <w:lang w:val="en-US"/>
            </w:rPr>
            <w:fldChar w:fldCharType="begin"/>
          </w:r>
          <w:r w:rsidR="006C3A49">
            <w:rPr>
              <w:lang w:val="en-US"/>
            </w:rPr>
            <w:instrText>ADDIN CitaviPlaceholder{eyIkaWQiOiIxIiwiRW50cmllcyI6W3siJGlkIjoiMiIsIklkIjoiZDc1MDU4ZTMtOTcxOS00Y2IwLWJkYzctOThkOGU5NjQwYzQ2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ZTAxMGFlMTctMjU2OS00MmM0LTgwMDUtNDBjZTMyMDAyZmNi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JiZTBkMjBmNS03NGI4LTQwNjMtOWQ5OC03NGE2YmIwNTY0MDc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YzNiMTFjMDUtN2I4OC00Yzk1LTg4OWYtM2M2ZDNmNTlmODVlIiwiUmFuZ2VTdGFydCI6NDksIlJhbmdlTGVuZ3RoIjoyMC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0seyIkaWQiOiI0MyIsIklkIjoiMjY2ZDMzNTUtYmU0YS00MDFkLWI2YjgtZmViZTg0ZTY5MjUwIiwiUmFuZ2VTdGFydCI6NjksIlJhbmdlTGVuZ3RoIjoyNCwiUmVmZXJlbmNlSWQiOiIzNzNjOTRjYy1mM2MyLTRhMWUtYmZiNC0yNWU3NzhiZDdmYWQiLCJSZWZlcmVuY2UiOnsiJGlkIjoiNDQiLCJBYnN0cmFjdENvbXBsZXhpdHkiOjAsIkFic3RyYWN0U291cmNlVGV4dEZvcm1hdCI6MCwiQXV0aG9ycyI6W3siJGlkIjoiNDU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ND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Q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0OCIsIkFkZHJlc3MiOnsiJGlkIjoiNDkiLCJJc0xvY2FsQ2xvdWRQcm9qZWN0RmlsZUxpbmsiOmZhbHNlLCJMaW5rZWRSZXNvdXJjZVN0YXR1cyI6OCwiT3JpZ2luYWxTdHJpbmciOiIxMC4xNTE1L3JldmVjcC0yMDE3LTAwMDgiLCJMaW5rZWRSZXNvdXJjZVR5cGUiOjUsIlVyaVN0cmluZyI6Imh0dHBzOi8vZG9pLm9yZy8xMC4xNTE1L3JldmVjcC0yMDE3LTAwMDgiLCJQcm9wZXJ0aWVzIjp7IiRpZCI6IjU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N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0seyIkaWQiOiI1MiIsIklkIjoiYTAyNzQ1YTctOGM4Yy00YmJjLWEzNGItZDZmMzI1MDc5ZjJlIiwiUmFuZ2VTdGFydCI6OTMsIlJhbmdlTGVuZ3RoIjoyMSwiUmVmZXJlbmNlSWQiOiI1MzcwZTQxOC01YjlkLTRhNWYtODkzMi0wOGNhNDdiYjk4NDgiLCJSZWZlcmVuY2UiOnsiJGlkIjoiNTMiLCJBYnN0cmFjdENvbXBsZXhpdHkiOjAsIkFic3RyYWN0U291cmNlVGV4dEZvcm1hdCI6MCwiQXV0aG9ycyI6W3siJGlkIjoiNTQ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U1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1Ni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1Ny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</w:instrText>
          </w:r>
          <w:r w:rsidR="006C3A49" w:rsidRPr="003F07B8">
            <w:instrText>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}</w:instrText>
          </w:r>
          <w:r w:rsidR="00216DEA" w:rsidRPr="006A56FF">
            <w:rPr>
              <w:lang w:val="en-US"/>
            </w:rPr>
            <w:fldChar w:fldCharType="separate"/>
          </w:r>
          <w:r w:rsidR="000B0433">
            <w:t>(Alber, 1995; Colombo, 2012; Damiani et al., 2011; Kraus et al., 2010; Halásková et al., 2017; Pommer et al., 2009; van Hooren, 2012)</w:t>
          </w:r>
          <w:r w:rsidR="00216DEA" w:rsidRPr="006A56FF">
            <w:rPr>
              <w:lang w:val="en-US"/>
            </w:rPr>
            <w:fldChar w:fldCharType="end"/>
          </w:r>
        </w:sdtContent>
      </w:sdt>
      <w:r w:rsidR="007C7068" w:rsidRPr="002A4B22">
        <w:t xml:space="preserve">. </w:t>
      </w:r>
      <w:r w:rsidR="007B59AB" w:rsidRPr="006A56FF">
        <w:rPr>
          <w:lang w:val="en-US"/>
        </w:rPr>
        <w:t xml:space="preserve">Finally, </w:t>
      </w:r>
      <w:r w:rsidR="00B23D1F" w:rsidRPr="006A56FF">
        <w:rPr>
          <w:lang w:val="en-US"/>
        </w:rPr>
        <w:t xml:space="preserve">the third group focuses on </w:t>
      </w:r>
      <w:r w:rsidR="00BB65C1" w:rsidRPr="006A56FF">
        <w:rPr>
          <w:lang w:val="en-US"/>
        </w:rPr>
        <w:t xml:space="preserve">special aspects of LTC and zoom in on </w:t>
      </w:r>
      <w:r w:rsidR="007C7068" w:rsidRPr="006A56FF">
        <w:rPr>
          <w:lang w:val="en-US"/>
        </w:rPr>
        <w:t xml:space="preserve">migration in the context of LTC </w:t>
      </w:r>
      <w:sdt>
        <w:sdtPr>
          <w:rPr>
            <w:lang w:val="en-US"/>
          </w:rPr>
          <w:alias w:val="Don’t edit this field."/>
          <w:tag w:val="CitaviPlaceholder#623220b4-da4b-4387-8cb8-417cf1117c26"/>
          <w:id w:val="-1106953229"/>
          <w:placeholder>
            <w:docPart w:val="DefaultPlaceholder_-1854013440"/>
          </w:placeholder>
        </w:sdtPr>
        <w:sdtEndPr/>
        <w:sdtContent>
          <w:r w:rsidR="007C7068" w:rsidRPr="006A56FF">
            <w:rPr>
              <w:lang w:val="en-US"/>
            </w:rPr>
            <w:fldChar w:fldCharType="begin"/>
          </w:r>
          <w:r w:rsidR="006C3A49">
            <w:rPr>
              <w:lang w:val="en-US"/>
            </w:rPr>
            <w:instrText>ADDIN CitaviPlaceholder{eyIkaWQiOiIxIiwiRW50cmllcyI6W3siJGlkIjoiMiIsIklkIjoiM2VkOWJkMTUtNTM2MS00OGIyLWI1OTYtZGVmZmU2NTdmOTYyIiwiUmFuZ2VMZW5ndGgiOjE1LCJSZWZlcmVuY2VJZCI6IjgxMGMwOGQ3LTA3NzctNDcyNy04MzYxLTJkOWM2NzQ2YTZiMSIsIlJlZmVyZW5jZSI6eyIkaWQiOiIzIiwiQWJzdHJhY3RDb21wbGV4aXR5IjowLCJBYnN0cmFjdFNvdXJjZVRleHRGb3JtYXQiOjAsIkF1dGhvcnMiOlt7IiRpZCI6IjQ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SXNMb2NhbENsb3VkUHJvamVjdEZpbGVMaW5rIjpmYWxzZS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JBZGRyZXNzIjp7IiRpZCI6IjEwIiwiSXNMb2NhbENsb3VkUHJvamVjdEZpbGVMaW5rIjpmYWxzZS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cmVmIjoiNSJ9fSx7IiRpZCI6IjE2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ciLCJBZGRyZXNzIjp7IiRpZCI6IjE4IiwiSXNMb2NhbENsb3VkUHJvamVjdEZpbGVMaW5rIjpmYWxzZSwiTGlua2VkUmVzb3VyY2VTdGF0dXMiOjgsIk9yaWdpbmFsU3RyaW5nIjoiMTAuMTE3Ny8wOTU4OTI4NzEzNDk5MTc1IiwiTGlua2VkUmVzb3VyY2VUeXBlIjo1LCJVcmlTdHJpbmciOiJodHRwczovL2RvaS5vcmcvMTAuMTE3Ny8wOTU4OTI4NzEzNDk5MTc1IiwiUHJvcGVydGllcyI6eyIkaWQiOiIxOSJ9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lcmlvZGljYWwiOnsiJGlkIjoiMjA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I0IiwiQWRkcmVzcyI6eyIkaWQiOiIyNSIsIklzTG9jYWxDbG91ZFByb2plY3RGaWxlTGluayI6ZmFsc2UsIkxpbmtlZFJlc291cmNlU3RhdHVzIjo4LCJPcmlnaW5hbFN0cmluZyI6IjEwLjEwOTMvY2plL2JlbjA0MyIsIkxpbmtlZFJlc291cmNlVHlwZSI6NSwiVXJpU3RyaW5nIjoiaHR0cHM6Ly9kb2kub3JnLzEwLjEwOTMvY2plL2JlbjA0MyIsIlByb3BlcnRpZXMiOnsiJGlkIjoiMjYif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}</w:instrText>
          </w:r>
          <w:r w:rsidR="007C7068" w:rsidRPr="006A56FF">
            <w:rPr>
              <w:lang w:val="en-US"/>
            </w:rPr>
            <w:fldChar w:fldCharType="separate"/>
          </w:r>
          <w:r w:rsidR="000B0433">
            <w:rPr>
              <w:lang w:val="en-US"/>
            </w:rPr>
            <w:t>(Anderson, 2012; Da Roit and Weicht, 2013; Simonazzi, 2008; van Hooren, 2012; Simonazzi, 2008)</w:t>
          </w:r>
          <w:r w:rsidR="007C7068" w:rsidRPr="006A56FF">
            <w:rPr>
              <w:lang w:val="en-US"/>
            </w:rPr>
            <w:fldChar w:fldCharType="end"/>
          </w:r>
        </w:sdtContent>
      </w:sdt>
      <w:r w:rsidR="007C7068" w:rsidRPr="006A56FF">
        <w:rPr>
          <w:lang w:val="en-US"/>
        </w:rPr>
        <w:t xml:space="preserve">, cash for care schemes in LTC </w:t>
      </w:r>
      <w:sdt>
        <w:sdtPr>
          <w:rPr>
            <w:lang w:val="en-US"/>
          </w:rPr>
          <w:alias w:val="Don’t edit this field."/>
          <w:tag w:val="CitaviPlaceholder#5f48cd27-25e1-4758-9462-3bfd9141821d"/>
          <w:id w:val="1048731015"/>
          <w:placeholder>
            <w:docPart w:val="DefaultPlaceholder_-1854013440"/>
          </w:placeholder>
        </w:sdtPr>
        <w:sdtEndPr/>
        <w:sdtContent>
          <w:r w:rsidR="007C7068" w:rsidRPr="006A56FF">
            <w:rPr>
              <w:lang w:val="en-US"/>
            </w:rPr>
            <w:fldChar w:fldCharType="begin"/>
          </w:r>
          <w:r w:rsidR="006E36CF">
            <w:rPr>
              <w:lang w:val="en-US"/>
            </w:rPr>
            <w:instrText>ADDIN CitaviPlaceholder{eyIkaWQiOiIxIiwiRW50cmllcyI6W3siJGlkIjoiMiIsIklkIjoiYWE0YmQ1ZjktNTNiNi00NDk1LTk2OWItN2FjNTdmYzJlNmQyIiwiUmFuZ2VMZW5ndGgiOjI4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lcmlvZGljYWwiOnsiJGlkIjoiNy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}</w:instrText>
          </w:r>
          <w:r w:rsidR="007C7068" w:rsidRPr="006A56FF">
            <w:rPr>
              <w:lang w:val="en-US"/>
            </w:rPr>
            <w:fldChar w:fldCharType="separate"/>
          </w:r>
          <w:r w:rsidR="000B0433">
            <w:rPr>
              <w:lang w:val="en-US"/>
            </w:rPr>
            <w:t>(Da Roit and Le Bihan, 2010)</w:t>
          </w:r>
          <w:r w:rsidR="007C7068" w:rsidRPr="006A56FF">
            <w:rPr>
              <w:lang w:val="en-US"/>
            </w:rPr>
            <w:fldChar w:fldCharType="end"/>
          </w:r>
        </w:sdtContent>
      </w:sdt>
      <w:r w:rsidR="00FF079F">
        <w:rPr>
          <w:lang w:val="en-US"/>
        </w:rPr>
        <w:t>,</w:t>
      </w:r>
      <w:r w:rsidR="00BB65C1" w:rsidRPr="006A56FF">
        <w:rPr>
          <w:lang w:val="en-US"/>
        </w:rPr>
        <w:t xml:space="preserve"> and</w:t>
      </w:r>
      <w:r w:rsidR="007C7068" w:rsidRPr="006A56FF">
        <w:rPr>
          <w:lang w:val="en-US"/>
        </w:rPr>
        <w:t xml:space="preserve"> informal care by families </w:t>
      </w:r>
      <w:sdt>
        <w:sdtPr>
          <w:rPr>
            <w:lang w:val="en-US"/>
          </w:rPr>
          <w:alias w:val="Don’t edit this field."/>
          <w:tag w:val="CitaviPlaceholder#f9d2fcb4-eeca-4583-8d27-24bfce5f1c49"/>
          <w:id w:val="271360352"/>
          <w:placeholder>
            <w:docPart w:val="DefaultPlaceholder_-1854013440"/>
          </w:placeholder>
        </w:sdtPr>
        <w:sdtEndPr/>
        <w:sdtContent>
          <w:r w:rsidR="007C7068" w:rsidRPr="006A56FF">
            <w:rPr>
              <w:lang w:val="en-US"/>
            </w:rPr>
            <w:fldChar w:fldCharType="begin"/>
          </w:r>
          <w:r w:rsidR="006E36CF">
            <w:rPr>
              <w:lang w:val="en-US"/>
            </w:rPr>
            <w:instrText>ADDIN CitaviPlaceholder{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}</w:instrText>
          </w:r>
          <w:r w:rsidR="007C7068" w:rsidRPr="006A56FF">
            <w:rPr>
              <w:lang w:val="en-US"/>
            </w:rPr>
            <w:fldChar w:fldCharType="separate"/>
          </w:r>
          <w:r w:rsidR="000B0433">
            <w:rPr>
              <w:lang w:val="en-US"/>
            </w:rPr>
            <w:t>(Di Rosa et al., 2011; Leitner, 2003; Pfau-Effinger, 2014; Simonazzi, 2008)</w:t>
          </w:r>
          <w:r w:rsidR="007C7068" w:rsidRPr="006A56FF">
            <w:rPr>
              <w:lang w:val="en-US"/>
            </w:rPr>
            <w:fldChar w:fldCharType="end"/>
          </w:r>
        </w:sdtContent>
      </w:sdt>
      <w:r w:rsidR="00B23D1F" w:rsidRPr="006A56FF">
        <w:rPr>
          <w:lang w:val="en-US"/>
        </w:rPr>
        <w:t>.</w:t>
      </w:r>
    </w:p>
    <w:p w14:paraId="4547E045" w14:textId="77777777" w:rsidR="003F07B8" w:rsidRDefault="00D661E1" w:rsidP="003F07B8">
      <w:pPr>
        <w:pStyle w:val="02FlietextEinzug"/>
        <w:rPr>
          <w:lang w:val="en-US"/>
        </w:rPr>
      </w:pPr>
      <w:r w:rsidRPr="006A56FF">
        <w:rPr>
          <w:lang w:val="en-US"/>
        </w:rPr>
        <w:t>Because</w:t>
      </w:r>
      <w:r w:rsidR="00B41CC2" w:rsidRPr="006A56FF">
        <w:rPr>
          <w:lang w:val="en-US"/>
        </w:rPr>
        <w:t xml:space="preserve"> our focus lies on building a </w:t>
      </w:r>
      <w:r w:rsidR="00722581">
        <w:rPr>
          <w:lang w:val="en-US"/>
        </w:rPr>
        <w:t>typology of</w:t>
      </w:r>
      <w:r w:rsidR="00722581" w:rsidRPr="006A56FF">
        <w:rPr>
          <w:lang w:val="en-US"/>
        </w:rPr>
        <w:t xml:space="preserve"> </w:t>
      </w:r>
      <w:r w:rsidR="00B41CC2" w:rsidRPr="006A56FF">
        <w:rPr>
          <w:lang w:val="en-US"/>
        </w:rPr>
        <w:t xml:space="preserve">LTC </w:t>
      </w:r>
      <w:r w:rsidR="00722581">
        <w:rPr>
          <w:lang w:val="en-US"/>
        </w:rPr>
        <w:t>system types</w:t>
      </w:r>
      <w:r w:rsidR="007B59AB" w:rsidRPr="006A56FF">
        <w:rPr>
          <w:lang w:val="en-US"/>
        </w:rPr>
        <w:t>, we identified</w:t>
      </w:r>
      <w:r w:rsidR="00B41CC2" w:rsidRPr="006A56FF">
        <w:rPr>
          <w:lang w:val="en-US"/>
        </w:rPr>
        <w:t xml:space="preserve"> the second group of typologies </w:t>
      </w:r>
      <w:r w:rsidR="007B59AB" w:rsidRPr="006A56FF">
        <w:rPr>
          <w:lang w:val="en-US"/>
        </w:rPr>
        <w:t>as</w:t>
      </w:r>
      <w:r w:rsidR="00B41CC2" w:rsidRPr="006A56FF">
        <w:rPr>
          <w:lang w:val="en-US"/>
        </w:rPr>
        <w:t xml:space="preserve"> most relevant for </w:t>
      </w:r>
      <w:r w:rsidR="00187A9D">
        <w:rPr>
          <w:lang w:val="en-US"/>
        </w:rPr>
        <w:t>our analysis</w:t>
      </w:r>
      <w:r w:rsidR="00B41CC2" w:rsidRPr="006A56FF">
        <w:rPr>
          <w:lang w:val="en-US"/>
        </w:rPr>
        <w:t xml:space="preserve">. </w:t>
      </w:r>
      <w:r w:rsidR="00722581">
        <w:rPr>
          <w:lang w:val="en-US"/>
        </w:rPr>
        <w:t>These typologies include</w:t>
      </w:r>
      <w:r w:rsidR="00B41CC2" w:rsidRPr="006A56FF">
        <w:rPr>
          <w:lang w:val="en-US"/>
        </w:rPr>
        <w:t xml:space="preserve"> a huge variety in the (number of) included country cases, data, methods</w:t>
      </w:r>
      <w:r w:rsidR="00F86C6D">
        <w:rPr>
          <w:lang w:val="en-US"/>
        </w:rPr>
        <w:t>,</w:t>
      </w:r>
      <w:r w:rsidR="00B41CC2" w:rsidRPr="006A56FF">
        <w:rPr>
          <w:lang w:val="en-US"/>
        </w:rPr>
        <w:t xml:space="preserve"> and results.</w:t>
      </w:r>
      <w:r w:rsidR="00B82577" w:rsidRPr="006A56FF">
        <w:rPr>
          <w:lang w:val="en-US"/>
        </w:rPr>
        <w:t xml:space="preserve"> </w:t>
      </w:r>
      <w:r w:rsidR="00722581">
        <w:rPr>
          <w:lang w:val="en-US"/>
        </w:rPr>
        <w:t>However, w</w:t>
      </w:r>
      <w:r w:rsidR="00E915CC" w:rsidRPr="00E915CC">
        <w:rPr>
          <w:lang w:val="en-US"/>
        </w:rPr>
        <w:t xml:space="preserve">ith regard to dimensions and indicators, most studies repeatedly </w:t>
      </w:r>
      <w:proofErr w:type="spellStart"/>
      <w:r w:rsidR="00E915CC" w:rsidRPr="00E915CC">
        <w:rPr>
          <w:lang w:val="en-US"/>
        </w:rPr>
        <w:t>analyse</w:t>
      </w:r>
      <w:proofErr w:type="spellEnd"/>
      <w:r w:rsidR="00E915CC" w:rsidRPr="00E915CC">
        <w:rPr>
          <w:lang w:val="en-US"/>
        </w:rPr>
        <w:t xml:space="preserve"> four central dimensions, thus creating a certain </w:t>
      </w:r>
      <w:proofErr w:type="spellStart"/>
      <w:r w:rsidR="00E915CC" w:rsidRPr="00E915CC">
        <w:rPr>
          <w:lang w:val="en-US"/>
        </w:rPr>
        <w:t>standardisation</w:t>
      </w:r>
      <w:proofErr w:type="spellEnd"/>
      <w:r w:rsidR="00E915CC" w:rsidRPr="00E915CC">
        <w:rPr>
          <w:lang w:val="en-US"/>
        </w:rPr>
        <w:t xml:space="preserve"> and comparability that we can make use of.</w:t>
      </w:r>
    </w:p>
    <w:p w14:paraId="09CC9C03" w14:textId="7A1CFDF7" w:rsidR="00B82577" w:rsidRPr="006A56FF" w:rsidRDefault="00B82577" w:rsidP="00E915CC">
      <w:pPr>
        <w:pStyle w:val="berschrift3"/>
        <w:rPr>
          <w:lang w:val="en-US"/>
        </w:rPr>
      </w:pPr>
      <w:r w:rsidRPr="006A56FF">
        <w:rPr>
          <w:lang w:val="en-US"/>
        </w:rPr>
        <w:t>I. Supply</w:t>
      </w:r>
    </w:p>
    <w:p w14:paraId="061DE4D6" w14:textId="70F35D47" w:rsidR="00B82577" w:rsidRPr="003F07B8" w:rsidRDefault="00F86C6D" w:rsidP="00E915CC">
      <w:pPr>
        <w:pStyle w:val="02FlietextErsterAbsatz"/>
        <w:rPr>
          <w:lang w:val="en-US"/>
        </w:rPr>
      </w:pPr>
      <w:r>
        <w:rPr>
          <w:lang w:val="en-US"/>
        </w:rPr>
        <w:t>M</w:t>
      </w:r>
      <w:r w:rsidR="004D3634">
        <w:rPr>
          <w:lang w:val="en-US"/>
        </w:rPr>
        <w:t xml:space="preserve">ost typologies under analysis, </w:t>
      </w:r>
      <w:r>
        <w:rPr>
          <w:lang w:val="en-US"/>
        </w:rPr>
        <w:t xml:space="preserve">incorporate </w:t>
      </w:r>
      <w:r w:rsidR="00CA56B9">
        <w:rPr>
          <w:lang w:val="en-US"/>
        </w:rPr>
        <w:t xml:space="preserve">the dimension of </w:t>
      </w:r>
      <w:r w:rsidR="004D3634">
        <w:rPr>
          <w:lang w:val="en-US"/>
        </w:rPr>
        <w:t>supply</w:t>
      </w:r>
      <w:r w:rsidR="004258EA">
        <w:rPr>
          <w:lang w:val="en-US"/>
        </w:rPr>
        <w:t>. Indicators in this dimension</w:t>
      </w:r>
      <w:r w:rsidR="00B82577" w:rsidRPr="00B82577">
        <w:rPr>
          <w:lang w:val="en-US"/>
        </w:rPr>
        <w:t xml:space="preserve"> include financial resource</w:t>
      </w:r>
      <w:r w:rsidR="004D3634">
        <w:rPr>
          <w:lang w:val="en-US"/>
        </w:rPr>
        <w:t>s</w:t>
      </w:r>
      <w:r w:rsidR="00E915CC">
        <w:rPr>
          <w:lang w:val="en-US"/>
        </w:rPr>
        <w:t xml:space="preserve"> </w:t>
      </w:r>
      <w:sdt>
        <w:sdtPr>
          <w:rPr>
            <w:lang w:val="en-US"/>
          </w:rPr>
          <w:alias w:val="Don't edit this field"/>
          <w:tag w:val="CitaviPlaceholder#ada65575-f54f-4f13-b165-372c32ed4cc8"/>
          <w:id w:val="-1870444503"/>
          <w:placeholder>
            <w:docPart w:val="C356B17F070344968CA3B1AA890708AB"/>
          </w:placeholder>
        </w:sdtPr>
        <w:sdtEndPr/>
        <w:sdtContent>
          <w:r w:rsidR="00B82577" w:rsidRPr="00B82577">
            <w:rPr>
              <w:lang w:val="en-US"/>
            </w:rPr>
            <w:fldChar w:fldCharType="begin"/>
          </w:r>
          <w:r w:rsidR="006C3A49">
            <w:rPr>
              <w:lang w:val="en-US"/>
            </w:rPr>
            <w:instrText>ADDIN CitaviPlaceholder{eyIkaWQiOiIxIiwiRW50cmllcyI6W3siJGlkIjoiMiIsIklkIjoiMGFlNmNkMzAtNTcwYS00M2M4LWFmNDktNmYyMGNkZTM4NTI1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ZDc4ZDJkODAtNmRhOC00ZDE2LWE5N2QtZGZjNGY0MWEwN2Vj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JhNGUxMmY4YS0wZjVkLTQ2NjYtODZhMC1lYzM3MGMzOTVlNWI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MTBkZWFkMTEtMWY1ZC00NWFkLTk0YjEtZGFjNDk4ZjlkNjA0IiwiUmFuZ2VTdGFydCI6NDksIlJhbmdlTGVuZ3RoIjoyNCwiUmVmZXJlbmNlSWQiOiIzNzNjOTRjYy1mM2MyLTRhMWUtYmZiNC0yNWU3NzhiZDdmYWQiLCJSZWZlcmVuY2UiOnsiJGlkIjoiMzUiLCJBYnN0cmFjdENvbXBsZXhpdHkiOjAsIkFic3RyYWN0U291cmNlVGV4dEZvcm1hdCI6MCwiQXV0aG9ycyI6W3siJGlkIjoiMzY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Mzc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M4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zOSIsIkFkZHJlc3MiOnsiJGlkIjoiNDAiLCJJc0xvY2FsQ2xvdWRQcm9qZWN0RmlsZUxpbmsiOmZhbHNlLCJMaW5rZWRSZXNvdXJjZVN0YXR1cyI6OCwiT3JpZ2luYWxTdHJpbmciOiIxMC4xNTE1L3JldmVjcC0yMDE3LTAwMDgiLCJMaW5rZWRSZXNvdXJjZVR5cGUiOjUsIlVyaVN0cmluZyI6Imh0dHBzOi8vZG9pLm9yZy8xMC4xNTE1L3JldmVjcC0yMDE3LTAwMDgiLCJQcm9wZXJ0aWVzIjp7IiRpZCI6IjQx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NDI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0seyIkaWQiOiI0MyIsIklkIjoiYmVhNDA3YWYtYmRmOC00NzNmLWJmYjEtNGE3MTc3OTI5YzM0IiwiUmFuZ2VTdGFydCI6NzMsIlJhbmdlTGVuZ3RoIjoyMSwiUmVmZXJlbmNlSWQiOiI0YTgzMWMzNC03NmE3LTRlMmItOTk1Ni1lYTExZjY2NTE2ODAiLCJSZWZlcmVuY2UiOnsiJGlkIjoiNDQiLCJBYnN0cmFjdENvbXBsZXhpdHkiOjAsIkFic3RyYWN0U291cmNlVGV4dEZvcm1hdCI6MCwiQXV0aG9ycyI6W3siJGlkIjoiNDU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Q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Dc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0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1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}</w:instrText>
          </w:r>
          <w:r w:rsidR="00B82577" w:rsidRPr="00B82577">
            <w:rPr>
              <w:lang w:val="en-US"/>
            </w:rPr>
            <w:fldChar w:fldCharType="separate"/>
          </w:r>
          <w:r w:rsidR="000B0433">
            <w:rPr>
              <w:lang w:val="en-US"/>
            </w:rPr>
            <w:t>(Alber, 1995; Colombo, 2012; Damiani et al., 2011; Halásková et al., 2017; Kraus et al., 2010)</w:t>
          </w:r>
          <w:r w:rsidR="00B82577" w:rsidRPr="00B82577">
            <w:rPr>
              <w:lang w:val="en-US"/>
            </w:rPr>
            <w:fldChar w:fldCharType="end"/>
          </w:r>
        </w:sdtContent>
      </w:sdt>
      <w:r w:rsidR="00B82577" w:rsidRPr="00B82577">
        <w:rPr>
          <w:lang w:val="en-US"/>
        </w:rPr>
        <w:t xml:space="preserve">, but also staff and staffing levels </w:t>
      </w:r>
      <w:sdt>
        <w:sdtPr>
          <w:rPr>
            <w:lang w:val="en-US"/>
          </w:rPr>
          <w:alias w:val="Don't edit this field"/>
          <w:tag w:val="CitaviPlaceholder#f1d5f6ab-4d64-4187-9134-80decf57e4d1"/>
          <w:id w:val="-252521416"/>
          <w:placeholder>
            <w:docPart w:val="C356B17F070344968CA3B1AA890708AB"/>
          </w:placeholder>
        </w:sdtPr>
        <w:sdtEndPr/>
        <w:sdtContent>
          <w:r w:rsidR="00B82577" w:rsidRPr="00B82577">
            <w:rPr>
              <w:lang w:val="en-US"/>
            </w:rPr>
            <w:fldChar w:fldCharType="begin"/>
          </w:r>
          <w:r w:rsidR="006E36CF">
            <w:rPr>
              <w:lang w:val="en-US"/>
            </w:rPr>
            <w:instrText>ADDIN CitaviPlaceholder{eyIkaWQiOiIxIiwiRW50cmllcyI6W3siJGlkIjoiMiIsIklkIjoiNDlmNTI1OTMtOGFkOS00MzEzLWJkNWItYzhmZTE1N2EyNmQxIiwiUmFuZ2VMZW5ndGgiOjEz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XSwiRm9ybWF0dGVkVGV4dCI6eyIkaWQiOiI3IiwiQ291bnQiOjEsIlRleHRVbml0cyI6W3siJGlkIjoiOCIsIkZvbnRTdHlsZSI6eyIkaWQiOiI5IiwiTmV1dHJhbCI6dHJ1ZX0sIlJlYWRpbmdPcmRlciI6MSwiVGV4dCI6IihBbGJlciwgMTk5NSkifV19LCJUYWciOiJDaXRhdmlQbGFjZWhvbGRlciNmMWQ1ZjZhYi00ZDY0LTQxODctOTEzNC04MGRlY2Y1N2U0ZDEiLCJUZXh0IjoiKEFsYmVyLCAxOTk1KSIsIldBSVZlcnNpb24iOiI2LjQuMC4zNSJ9}</w:instrText>
          </w:r>
          <w:r w:rsidR="00B82577" w:rsidRPr="00B82577">
            <w:rPr>
              <w:lang w:val="en-US"/>
            </w:rPr>
            <w:fldChar w:fldCharType="separate"/>
          </w:r>
          <w:r w:rsidR="000B0433">
            <w:rPr>
              <w:lang w:val="en-US"/>
            </w:rPr>
            <w:t>(Alber, 1995)</w:t>
          </w:r>
          <w:r w:rsidR="00B82577" w:rsidRPr="00B82577">
            <w:rPr>
              <w:lang w:val="en-US"/>
            </w:rPr>
            <w:fldChar w:fldCharType="end"/>
          </w:r>
        </w:sdtContent>
      </w:sdt>
      <w:r w:rsidR="00B82577" w:rsidRPr="00B82577">
        <w:rPr>
          <w:lang w:val="en-US"/>
        </w:rPr>
        <w:t xml:space="preserve"> as well as bed density in institutional LTC </w:t>
      </w:r>
      <w:sdt>
        <w:sdtPr>
          <w:rPr>
            <w:lang w:val="en-US"/>
          </w:rPr>
          <w:alias w:val="Don't edit this field"/>
          <w:tag w:val="CitaviPlaceholder#68e65faf-a14e-4dd3-92a6-636f672f2c99"/>
          <w:id w:val="-403606991"/>
          <w:placeholder>
            <w:docPart w:val="C356B17F070344968CA3B1AA890708AB"/>
          </w:placeholder>
        </w:sdtPr>
        <w:sdtEndPr/>
        <w:sdtContent>
          <w:r w:rsidR="00B82577" w:rsidRPr="00B82577">
            <w:rPr>
              <w:lang w:val="en-US"/>
            </w:rPr>
            <w:fldChar w:fldCharType="begin"/>
          </w:r>
          <w:r w:rsidR="006C3A49">
            <w:rPr>
              <w:lang w:val="en-US"/>
            </w:rPr>
            <w:instrText>ADDIN CitaviPlaceholder{eyIkaWQiOiIxIiwiRW50cmllcyI6W3siJGlkIjoiMiIsIklkIjoiYTA2YzM4MTgtMGFjMy00ZjIxLTk2YTItM2ZhZWYyZjM3MWZj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OGVmODVjNTQtMTk1Ni00NDgzLWEwMTQtYTlkODM0M2YwY2M4IiwiUmFuZ2VTdGFydCI6MTIsIlJhbmdlTGVuZ3RoIjoyMywiUmVmZXJlbmNlSWQiOiJmZDNhYzJhNi03MzExLTQxYzMtYjdiMi02OTg5NDc1MTg1NzkiLCJSZWZlcmVuY2UiOnsiJGlkIjoiOCIsIkFic3RyYWN0Q29tcGxleGl0eSI6MCwiQWJzdHJhY3RTb3VyY2VUZXh0Rm9ybWF0IjowLCJBdXRob3JzIjpbeyIkaWQiOiI5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MC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M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Mi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My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0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1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Y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3IiwiQWRkcmVzcyI6eyIkaWQiOiIxOCIsIklzTG9jYWxDbG91ZFByb2plY3RGaWxlTGluayI6ZmFsc2UsIkxpbmtlZFJlc291cmNlU3RhdHVzIjo4LCJPcmlnaW5hbFN0cmluZyI6IjEwLjExODYvMTQ3Mi02OTYzLTExLTMxNiIsIkxpbmtlZFJlc291cmNlVHlwZSI6NSwiVXJpU3RyaW5nIjoiaHR0cHM6Ly9kb2kub3JnLzEwLjExODYvMTQ3Mi02OTYzLTExLTMxNiIsIlByb3BlcnRpZXMiOnsiJGlkIjoiMTk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wIiwiQWRkcmVzcyI6eyIkaWQiOiIyMSIsIklzTG9jYWxDbG91ZFByb2plY3RGaWxlTGluayI6ZmFsc2UsIkxpbmtlZFJlc291cmNlU3RhdHVzIjo4LCJPcmlnaW5hbFN0cmluZyI6IjIyMDk4NjkzIiwiTGlua2VkUmVzb3VyY2VUeXBlIjo1LCJVcmlTdHJpbmciOiJodHRwOi8vd3d3Lm5jYmkubmxtLm5paC5nb3YvcHVibWVkLzIyMDk4NjkzIiwiUHJvcGVydGllcyI6eyIkaWQiOiIyMi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V0sIkZvcm1hdHRlZFRleHQiOnsiJGlkIjoiMjQiLCJDb3VudCI6MSwiVGV4dFVuaXRzIjpbeyIkaWQiOiIyNSIsIkZvbnRTdHlsZSI6eyIkaWQiOiIyNiIsIk5ldXRyYWwiOnRydWV9LCJSZWFkaW5nT3JkZXIiOjEsIlRleHQiOiIoQWxiZXIsIDE5OTU7IERhbWlhbmkgZXQgYWwuLCAyMDExKSJ9XX0sIlRhZyI6IkNpdGF2aVBsYWNlaG9sZGVyIzY4ZTY1ZmFmLWExNGUtNGRkMy05MmE2LTYzNmY2NzJmMmM5OSIsIlRleHQiOiIoQWxiZXIsIDE5OTU7IERhbWlhbmkgZXQgYWwuLCAyMDExKSIsIldBSVZlcnNpb24iOiI2LjQuMC4zNSJ9}</w:instrText>
          </w:r>
          <w:r w:rsidR="00B82577" w:rsidRPr="00B82577">
            <w:rPr>
              <w:lang w:val="en-US"/>
            </w:rPr>
            <w:fldChar w:fldCharType="separate"/>
          </w:r>
          <w:r w:rsidR="000B0433">
            <w:rPr>
              <w:lang w:val="en-US"/>
            </w:rPr>
            <w:t>(Alber, 1995; Damiani et al., 2011)</w:t>
          </w:r>
          <w:r w:rsidR="00B82577" w:rsidRPr="00B82577">
            <w:rPr>
              <w:lang w:val="en-US"/>
            </w:rPr>
            <w:fldChar w:fldCharType="end"/>
          </w:r>
        </w:sdtContent>
      </w:sdt>
      <w:r w:rsidR="00B82577" w:rsidRPr="00B82577">
        <w:rPr>
          <w:lang w:val="en-US"/>
        </w:rPr>
        <w:t xml:space="preserve">. Furthermore, the type of provision is often included in the supply dimension and </w:t>
      </w:r>
      <w:r w:rsidR="00B82577" w:rsidRPr="00B82577">
        <w:rPr>
          <w:lang w:val="en-US"/>
        </w:rPr>
        <w:lastRenderedPageBreak/>
        <w:t xml:space="preserve">operationalized via the percentage of people in ambulatory or residential care settings </w:t>
      </w:r>
      <w:sdt>
        <w:sdtPr>
          <w:rPr>
            <w:lang w:val="en-US"/>
          </w:rPr>
          <w:alias w:val="Don't edit this field"/>
          <w:tag w:val="CitaviPlaceholder#c4325d80-d81c-4604-955d-5b2bc016cded"/>
          <w:id w:val="-839384318"/>
          <w:placeholder>
            <w:docPart w:val="C356B17F070344968CA3B1AA890708AB"/>
          </w:placeholder>
        </w:sdtPr>
        <w:sdtEndPr/>
        <w:sdtContent>
          <w:r w:rsidR="00B82577" w:rsidRPr="00B82577">
            <w:rPr>
              <w:lang w:val="en-US"/>
            </w:rPr>
            <w:fldChar w:fldCharType="begin"/>
          </w:r>
          <w:r w:rsidR="006C3A49">
            <w:rPr>
              <w:lang w:val="en-US"/>
            </w:rPr>
            <w:instrText>ADDIN CitaviPlaceholder{eyIkaWQiOiIxIiwiRW50cmllcyI6W3siJGlkIjoiMiIsIklkIjoiMGQ0MWYwNWQtYTJjOC00ZWQ1LTliOTgtNzE0ODM0YjI3YmNi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OWY0OWFkNTktOWIwZi00NmNkLWJmZjItNWI0ZDdkNzc0NDkzIiwiUmFuZ2VTdGFydCI6MTIsIlJhbmdlTGVuZ3RoIjoyMiwiUmVmZXJlbmNlSWQiOiJmZDNhYzJhNi03MzExLTQxYzMtYjdiMi02OTg5NDc1MTg1NzkiLCJSZWZlcmVuY2UiOnsiJGlkIjoiOCIsIkFic3RyYWN0Q29tcGxleGl0eSI6MCwiQWJzdHJhY3RTb3VyY2VUZXh0Rm9ybWF0IjowLCJBdXRob3JzIjpbeyIkaWQiOiI5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MC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M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Mi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My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0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1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Y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3IiwiQWRkcmVzcyI6eyIkaWQiOiIxOCIsIklzTG9jYWxDbG91ZFByb2plY3RGaWxlTGluayI6ZmFsc2UsIkxpbmtlZFJlc291cmNlU3RhdHVzIjo4LCJPcmlnaW5hbFN0cmluZyI6IjEwLjExODYvMTQ3Mi02OTYzLTExLTMxNiIsIkxpbmtlZFJlc291cmNlVHlwZSI6NSwiVXJpU3RyaW5nIjoiaHR0cHM6Ly9kb2kub3JnLzEwLjExODYvMTQ3Mi02OTYzLTExLTMxNiIsIlByb3BlcnRpZXMiOnsiJGlkIjoiMTk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wIiwiQWRkcmVzcyI6eyIkaWQiOiIyMSIsIklzTG9jYWxDbG91ZFByb2plY3RGaWxlTGluayI6ZmFsc2UsIkxpbmtlZFJlc291cmNlU3RhdHVzIjo4LCJPcmlnaW5hbFN0cmluZyI6IjIyMDk4NjkzIiwiTGlua2VkUmVzb3VyY2VUeXBlIjo1LCJVcmlTdHJpbmciOiJodHRwOi8vd3d3Lm5jYmkubmxtLm5paC5nb3YvcHVibWVkLzIyMDk4NjkzIiwiUHJvcGVydGllcyI6eyIkaWQiOiIyMi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0IiwiSWQiOiJiM2VhYjk3OS00ZGNlLTQxMDQtYTg3Ni03ZWYxNjc0NzQwOTIiLCJSYW5nZVN0YXJ0IjozNCwiUmFuZ2VMZW5ndGgiOjI1LCJSZWZlcmVuY2VJZCI6IjM3M2M5NGNjLWYzYzItNGExZS1iZmI0LTI1ZTc3OGJkN2ZhZCIsIlJlZmVyZW5jZSI6eyIkaWQiOiIyNSIsIkFic3RyYWN0Q29tcGxleGl0eSI6MCwiQWJzdHJhY3RTb3VyY2VUZXh0Rm9ybWF0IjowLCJBdXRob3JzIjpbeyIkaWQiOiIyN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N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g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5IiwiQWRkcmVzcyI6eyIkaWQiOiIzMCIsIklzTG9jYWxDbG91ZFByb2plY3RGaWxlTGluayI6ZmFsc2UsIkxpbmtlZFJlc291cmNlU3RhdHVzIjo4LCJPcmlnaW5hbFN0cmluZyI6IjEwLjE1MTUvcmV2ZWNwLTIwMTctMDAwOCIsIkxpbmtlZFJlc291cmNlVHlwZSI6NSwiVXJpU3RyaW5nIjoiaHR0cHM6Ly9kb2kub3JnLzEwLjE1MTUvcmV2ZWNwLTIwMTctMDAwOCIsIlByb3BlcnRpZXMiOnsiJGlkIjoiMzE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zMiLCJDb3VudCI6MSwiVGV4dFVuaXRzIjpbeyIkaWQiOiIzNCIsIkZvbnRTdHlsZSI6eyIkaWQiOiIzNSIsIk5ldXRyYWwiOnRydWV9LCJSZWFkaW5nT3JkZXIiOjEsIlRleHQiOiIoQWxiZXIsIDE5OTU7IERhbWlhbmkgZXQgYWwuLCAyMDExOyBIYWzDoXNrb3bDoSBldCBhbC4sIDIwMTcpIn1dfSwiVGFnIjoiQ2l0YXZpUGxhY2Vob2xkZXIjYzQzMjVkODAtZDgxYy00NjA0LTk1NWQtNWIyYmMwMTZjZGVkIiwiVGV4dCI6IihBbGJlciwgMTk5NTsgRGFtaWFuaSBldCBhbC4sIDIwMTE7IEhhbMOhc2tvdsOhIGV0IGFsLiwgMjAxNykiLCJXQUlWZXJzaW9uIjoiNi40LjAuMzUifQ==}</w:instrText>
          </w:r>
          <w:r w:rsidR="00B82577" w:rsidRPr="00B82577">
            <w:rPr>
              <w:lang w:val="en-US"/>
            </w:rPr>
            <w:fldChar w:fldCharType="separate"/>
          </w:r>
          <w:r w:rsidR="000B0433">
            <w:rPr>
              <w:lang w:val="en-US"/>
            </w:rPr>
            <w:t>(Alber, 1995; Damiani et al., 2011; Halásková et al., 2017)</w:t>
          </w:r>
          <w:r w:rsidR="00B82577" w:rsidRPr="00B82577">
            <w:rPr>
              <w:lang w:val="en-US"/>
            </w:rPr>
            <w:fldChar w:fldCharType="end"/>
          </w:r>
        </w:sdtContent>
      </w:sdt>
      <w:r w:rsidR="00B82577" w:rsidRPr="003F07B8">
        <w:rPr>
          <w:lang w:val="en-US"/>
        </w:rPr>
        <w:t>.</w:t>
      </w:r>
    </w:p>
    <w:p w14:paraId="7D2527CE" w14:textId="77777777" w:rsidR="00981837" w:rsidRPr="003F07B8" w:rsidRDefault="00981837" w:rsidP="00981837">
      <w:pPr>
        <w:pStyle w:val="berschrift3"/>
        <w:rPr>
          <w:lang w:val="en-US"/>
        </w:rPr>
      </w:pPr>
      <w:r w:rsidRPr="003F07B8">
        <w:rPr>
          <w:lang w:val="en-US"/>
        </w:rPr>
        <w:t>II. Public-Private Mix</w:t>
      </w:r>
    </w:p>
    <w:p w14:paraId="5D0E9429" w14:textId="0F799232" w:rsidR="00981837" w:rsidRPr="006A56FF" w:rsidRDefault="00CA56B9" w:rsidP="00981837">
      <w:pPr>
        <w:pStyle w:val="02FlietextErsterAbsatz"/>
        <w:rPr>
          <w:lang w:val="en-US"/>
        </w:rPr>
      </w:pPr>
      <w:r>
        <w:rPr>
          <w:lang w:val="en-US"/>
        </w:rPr>
        <w:t>O</w:t>
      </w:r>
      <w:r w:rsidRPr="00CA56B9">
        <w:rPr>
          <w:lang w:val="en-US"/>
        </w:rPr>
        <w:t xml:space="preserve">ften part of healthcare typologies </w:t>
      </w:r>
      <w:sdt>
        <w:sdtPr>
          <w:rPr>
            <w:lang w:val="en-US"/>
          </w:rPr>
          <w:alias w:val="Don't edit this field"/>
          <w:tag w:val="CitaviPlaceholder#63f4d45c-a028-48af-9b7e-36b89049c0bd"/>
          <w:id w:val="948357831"/>
          <w:placeholder>
            <w:docPart w:val="84F401996EAD42F08A00A9260462461F"/>
          </w:placeholder>
        </w:sdtPr>
        <w:sdtEndPr/>
        <w:sdtContent>
          <w:r w:rsidRPr="00CA56B9">
            <w:rPr>
              <w:lang w:val="en-US"/>
            </w:rPr>
            <w:fldChar w:fldCharType="begin"/>
          </w:r>
          <w:r w:rsidR="006C3A49">
            <w:rPr>
              <w:lang w:val="en-US"/>
            </w:rPr>
            <w:instrText>ADDIN CitaviPlaceholder{eyIkaWQiOiIxIiwiRW50cmllcyI6W3siJGlkIjoiMiIsIklkIjoiODFhZTgzNDUtNmM1MS00YzI0LTliZjctNThjN2M4NjQ0Yzc3IiwiUmFuZ2VMZW5ndGgiOjIyLCJSZWZlcmVuY2VJZCI6ImJhMjUxZDUxLTRjOWQtNGJhZS05NDk1LWI3YzZjMDI0NDRhY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Sx7IiRpZCI6IjY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3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EiLCJBZGRyZXNzIjp7IiRpZCI6IjEyIiwiSXNMb2NhbENsb3VkUHJvamVjdEZpbGVMaW5rIjpmYWxzZSwiTGlua2VkUmVzb3VyY2VTdGF0dXMiOjgsIk9yaWdpbmFsU3RyaW5nIjoiMTAuMTAxNi9qLmhlYWx0aHBvbC4yMDE5LjA1LjAwMSIsIkxpbmtlZFJlc291cmNlVHlwZSI6NSwiVXJpU3RyaW5nIjoiaHR0cHM6Ly9kb2kub3JnLzEwLjEwMTYvai5oZWFsdGhwb2wuMjAxOS4wNS4wMDEiLCJQcm9wZXJ0aWVzIjp7IiRpZCI6IjEzIn19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TQ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}</w:instrText>
          </w:r>
          <w:r w:rsidRPr="00CA56B9">
            <w:rPr>
              <w:lang w:val="en-US"/>
            </w:rPr>
            <w:fldChar w:fldCharType="separate"/>
          </w:r>
          <w:r w:rsidR="000B0433">
            <w:rPr>
              <w:lang w:val="en-US"/>
            </w:rPr>
            <w:t>(Reibling et al., 2019; Böhm et al., 2013)</w:t>
          </w:r>
          <w:r w:rsidRPr="00CA56B9">
            <w:rPr>
              <w:lang w:val="en-US"/>
            </w:rPr>
            <w:fldChar w:fldCharType="end"/>
          </w:r>
        </w:sdtContent>
      </w:sdt>
      <w:r>
        <w:rPr>
          <w:lang w:val="en-US"/>
        </w:rPr>
        <w:t>, t</w:t>
      </w:r>
      <w:r w:rsidR="00981837" w:rsidRPr="006A56FF">
        <w:rPr>
          <w:lang w:val="en-US"/>
        </w:rPr>
        <w:t>he second dimension</w:t>
      </w:r>
      <w:r>
        <w:rPr>
          <w:lang w:val="en-US"/>
        </w:rPr>
        <w:t xml:space="preserve"> of public-private-mix</w:t>
      </w:r>
      <w:r w:rsidR="00981837" w:rsidRPr="006A56FF">
        <w:rPr>
          <w:lang w:val="en-US"/>
        </w:rPr>
        <w:t xml:space="preserve"> operationalizes the role of the state and of private actors.</w:t>
      </w:r>
      <w:r w:rsidR="00A40F30">
        <w:rPr>
          <w:lang w:val="en-US"/>
        </w:rPr>
        <w:t xml:space="preserve"> Only those </w:t>
      </w:r>
      <w:r w:rsidR="00981837" w:rsidRPr="006A56FF">
        <w:rPr>
          <w:lang w:val="en-US"/>
        </w:rPr>
        <w:t>LTC typologies specializ</w:t>
      </w:r>
      <w:r w:rsidR="00A40F30">
        <w:rPr>
          <w:lang w:val="en-US"/>
        </w:rPr>
        <w:t>ing</w:t>
      </w:r>
      <w:r w:rsidR="00981837" w:rsidRPr="006A56FF">
        <w:rPr>
          <w:lang w:val="en-US"/>
        </w:rPr>
        <w:t xml:space="preserve"> on specific aspects or taking a broader view on social services</w:t>
      </w:r>
      <w:r w:rsidR="00A40F30">
        <w:rPr>
          <w:lang w:val="en-US"/>
        </w:rPr>
        <w:t>,</w:t>
      </w:r>
      <w:r w:rsidR="00981837" w:rsidRPr="006A56FF">
        <w:rPr>
          <w:lang w:val="en-US"/>
        </w:rPr>
        <w:t xml:space="preserve"> integrate this dimension </w:t>
      </w:r>
      <w:sdt>
        <w:sdtPr>
          <w:rPr>
            <w:lang w:val="en-US"/>
          </w:rPr>
          <w:alias w:val="Don't edit this field"/>
          <w:tag w:val="CitaviPlaceholder#e82d7af9-67ad-40e5-8eb6-a4eaf49dc585"/>
          <w:id w:val="324009929"/>
          <w:placeholder>
            <w:docPart w:val="D15996FD79AB40888560A6AB265B1975"/>
          </w:placeholder>
        </w:sdtPr>
        <w:sdtEndPr/>
        <w:sdtContent>
          <w:r w:rsidR="00981837" w:rsidRPr="006A56FF">
            <w:rPr>
              <w:lang w:val="en-US"/>
            </w:rPr>
            <w:fldChar w:fldCharType="begin"/>
          </w:r>
          <w:r w:rsidR="006C3A49">
            <w:rPr>
              <w:lang w:val="en-US"/>
            </w:rPr>
            <w:instrText>ADDIN CitaviPlaceholder{eyIkaWQiOiIxIiwiRW50cmllcyI6W3siJGlkIjoiMiIsIklkIjoiYWQyNWQ4Y2YtYWVmMi00YTJhLTgwYzMtY2YwZDYyNjkzYjE5IiwiUmFuZ2VMZW5ndGgiOjE2LCJSZWZlcmVuY2VJZCI6IjgxMGMwOGQ3LTA3NzctNDcyNy04MzYxLTJkOWM2NzQ2YTZiMSIsIlJlZmVyZW5jZSI6eyIkaWQiOiIzIiwiQWJzdHJhY3RDb21wbGV4aXR5IjowLCJBYnN0cmFjdFNvdXJjZVRleHRGb3JtYXQiOjAsIkF1dGhvcnMiOlt7IiRpZCI6IjQ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SXNMb2NhbENsb3VkUHJvamVjdEZpbGVMaW5rIjpmYWxzZS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JBZGRyZXNzIjp7IiRpZCI6IjEwIiwiSXNMb2NhbENsb3VkUHJvamVjdEZpbGVMaW5rIjpmYWxzZS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}</w:instrText>
          </w:r>
          <w:r w:rsidR="00981837" w:rsidRPr="006A56FF">
            <w:rPr>
              <w:lang w:val="en-US"/>
            </w:rPr>
            <w:fldChar w:fldCharType="separate"/>
          </w:r>
          <w:r w:rsidR="000B0433">
            <w:rPr>
              <w:lang w:val="en-US"/>
            </w:rPr>
            <w:t>(Anderson, 2012)</w:t>
          </w:r>
          <w:r w:rsidR="00981837" w:rsidRPr="006A56FF">
            <w:rPr>
              <w:lang w:val="en-US"/>
            </w:rPr>
            <w:fldChar w:fldCharType="end"/>
          </w:r>
        </w:sdtContent>
      </w:sdt>
      <w:r w:rsidR="00981837" w:rsidRPr="006A56FF">
        <w:rPr>
          <w:lang w:val="en-US"/>
        </w:rPr>
        <w:t xml:space="preserve"> by the intensity of informal care </w:t>
      </w:r>
      <w:sdt>
        <w:sdtPr>
          <w:rPr>
            <w:lang w:val="en-US"/>
          </w:rPr>
          <w:alias w:val="Don't edit this field"/>
          <w:tag w:val="CitaviPlaceholder#d4ef5712-3fcd-4518-9cb1-7c4c92ea428b"/>
          <w:id w:val="1614786106"/>
          <w:placeholder>
            <w:docPart w:val="D15996FD79AB40888560A6AB265B1975"/>
          </w:placeholder>
        </w:sdtPr>
        <w:sdtEndPr/>
        <w:sdtContent>
          <w:r w:rsidR="00981837" w:rsidRPr="006A56FF">
            <w:rPr>
              <w:lang w:val="en-US"/>
            </w:rPr>
            <w:fldChar w:fldCharType="begin"/>
          </w:r>
          <w:r w:rsidR="006E36CF">
            <w:rPr>
              <w:lang w:val="en-US"/>
            </w:rPr>
            <w:instrText>ADDIN CitaviPlaceholder{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}</w:instrText>
          </w:r>
          <w:r w:rsidR="00981837" w:rsidRPr="006A56FF">
            <w:rPr>
              <w:lang w:val="en-US"/>
            </w:rPr>
            <w:fldChar w:fldCharType="separate"/>
          </w:r>
          <w:r w:rsidR="000B0433">
            <w:rPr>
              <w:lang w:val="en-US"/>
            </w:rPr>
            <w:t>(Bettio and Plantenga, 2004)</w:t>
          </w:r>
          <w:r w:rsidR="00981837" w:rsidRPr="006A56FF">
            <w:rPr>
              <w:lang w:val="en-US"/>
            </w:rPr>
            <w:fldChar w:fldCharType="end"/>
          </w:r>
        </w:sdtContent>
      </w:sdt>
      <w:r w:rsidR="00981837" w:rsidRPr="006A56FF">
        <w:rPr>
          <w:lang w:val="en-US"/>
        </w:rPr>
        <w:t xml:space="preserve">, the reach of public funds </w:t>
      </w:r>
      <w:sdt>
        <w:sdtPr>
          <w:rPr>
            <w:lang w:val="en-US"/>
          </w:rPr>
          <w:alias w:val="Don't edit this field"/>
          <w:tag w:val="CitaviPlaceholder#77748188-b7d3-422c-a22a-51a881664bf3"/>
          <w:id w:val="402952877"/>
          <w:placeholder>
            <w:docPart w:val="D15996FD79AB40888560A6AB265B1975"/>
          </w:placeholder>
        </w:sdtPr>
        <w:sdtEndPr/>
        <w:sdtContent>
          <w:r w:rsidR="00981837" w:rsidRPr="006A56FF">
            <w:rPr>
              <w:lang w:val="en-US"/>
            </w:rPr>
            <w:fldChar w:fldCharType="begin"/>
          </w:r>
          <w:r w:rsidR="006E36CF">
            <w:rPr>
              <w:lang w:val="en-US"/>
            </w:rPr>
            <w:instrText>ADDIN CitaviPlaceholder{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lcmlvZGljYWwiOnsiJGlkIjoiO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}</w:instrText>
          </w:r>
          <w:r w:rsidR="00981837" w:rsidRPr="006A56FF">
            <w:rPr>
              <w:lang w:val="en-US"/>
            </w:rPr>
            <w:fldChar w:fldCharType="separate"/>
          </w:r>
          <w:r w:rsidR="000B0433">
            <w:rPr>
              <w:lang w:val="en-US"/>
            </w:rPr>
            <w:t>(van Hooren, 2012)</w:t>
          </w:r>
          <w:r w:rsidR="00981837" w:rsidRPr="006A56FF">
            <w:rPr>
              <w:lang w:val="en-US"/>
            </w:rPr>
            <w:fldChar w:fldCharType="end"/>
          </w:r>
        </w:sdtContent>
      </w:sdt>
      <w:r w:rsidR="00981837" w:rsidRPr="006A56FF">
        <w:rPr>
          <w:lang w:val="en-US"/>
        </w:rPr>
        <w:t xml:space="preserve">, the proportion of for-profit-providers </w:t>
      </w:r>
      <w:sdt>
        <w:sdtPr>
          <w:rPr>
            <w:lang w:val="en-US"/>
          </w:rPr>
          <w:alias w:val="Don't edit this field"/>
          <w:tag w:val="CitaviPlaceholder#025295ab-a1a6-48db-b1f1-900207749abb"/>
          <w:id w:val="-1176804854"/>
          <w:placeholder>
            <w:docPart w:val="D15996FD79AB40888560A6AB265B1975"/>
          </w:placeholder>
        </w:sdtPr>
        <w:sdtEndPr/>
        <w:sdtContent>
          <w:r w:rsidR="00981837" w:rsidRPr="006A56FF">
            <w:rPr>
              <w:lang w:val="en-US"/>
            </w:rPr>
            <w:fldChar w:fldCharType="begin"/>
          </w:r>
          <w:r w:rsidR="006E36CF">
            <w:rPr>
              <w:lang w:val="en-US"/>
            </w:rPr>
            <w:instrText>ADDIN CitaviPlaceholder{eyIkaWQiOiIxIiwiRW50cmllcyI6W3siJGlkIjoiMiIsIklkIjoiYmQzMzdhMDItMjU3OS00ZDA1LWE5ODctNzJhN2Y3Njg0NTJmIiwiUmFuZ2VMZW5ndGgiOjI1LCJSZWZlcmVuY2VJZCI6ImE0ODM2ZGFlLTY4ZDktNGQ3NC04NjE2LWQxM2ZiMDIwN2Yx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ciLCJBZGRyZXNzIjp7IiRpZCI6IjgiLCJJc0xvY2FsQ2xvdWRQcm9qZWN0RmlsZUxpbmsiOmZhbHNlLCJMaW5rZWRSZXNvdXJjZVN0YXR1cyI6OCwiT3JpZ2luYWxTdHJpbmciOiIxMC4xMTc3LzA5NTg5Mjg3MTM0OTkxNzUiLCJMaW5rZWRSZXNvdXJjZVR5cGUiOjUsIlVyaVN0cmluZyI6Imh0dHBzOi8vZG9pLm9yZy8xMC4xMTc3LzA5NTg5Mjg3MTM0OTkxNzUiLCJQcm9wZXJ0aWVzIjp7IiRpZCI6Ijk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w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}</w:instrText>
          </w:r>
          <w:r w:rsidR="00981837" w:rsidRPr="006A56FF">
            <w:rPr>
              <w:lang w:val="en-US"/>
            </w:rPr>
            <w:fldChar w:fldCharType="separate"/>
          </w:r>
          <w:r w:rsidR="000B0433">
            <w:rPr>
              <w:lang w:val="en-US"/>
            </w:rPr>
            <w:t>(Da Roit and Weicht, 2013; Simonazzi, 2008)</w:t>
          </w:r>
          <w:r w:rsidR="00981837" w:rsidRPr="006A56FF">
            <w:rPr>
              <w:lang w:val="en-US"/>
            </w:rPr>
            <w:fldChar w:fldCharType="end"/>
          </w:r>
        </w:sdtContent>
      </w:sdt>
      <w:r w:rsidR="00BD2C3E">
        <w:rPr>
          <w:lang w:val="en-US"/>
        </w:rPr>
        <w:t>,</w:t>
      </w:r>
      <w:r w:rsidR="00981837" w:rsidRPr="006A56FF">
        <w:rPr>
          <w:lang w:val="en-US"/>
        </w:rPr>
        <w:t xml:space="preserve"> </w:t>
      </w:r>
      <w:r w:rsidR="006D0C8F">
        <w:rPr>
          <w:lang w:val="en-US"/>
        </w:rPr>
        <w:t>or</w:t>
      </w:r>
      <w:r w:rsidR="00981837" w:rsidRPr="006A56FF">
        <w:rPr>
          <w:lang w:val="en-US"/>
        </w:rPr>
        <w:t xml:space="preserve"> the expenditure on or use of uncontrolled cash benefit schemes </w:t>
      </w:r>
      <w:sdt>
        <w:sdtPr>
          <w:rPr>
            <w:lang w:val="en-US"/>
          </w:rPr>
          <w:alias w:val="Don't edit this field"/>
          <w:tag w:val="CitaviPlaceholder#9bb41434-8310-4d8d-bcd4-f3adcab63dab"/>
          <w:id w:val="-1370689796"/>
          <w:placeholder>
            <w:docPart w:val="D15996FD79AB40888560A6AB265B1975"/>
          </w:placeholder>
        </w:sdtPr>
        <w:sdtEndPr/>
        <w:sdtContent>
          <w:r w:rsidR="00981837" w:rsidRPr="006A56FF">
            <w:rPr>
              <w:lang w:val="en-US"/>
            </w:rPr>
            <w:fldChar w:fldCharType="begin"/>
          </w:r>
          <w:r w:rsidR="006E36CF">
            <w:rPr>
              <w:lang w:val="en-US"/>
            </w:rPr>
            <w:instrText>ADDIN CitaviPlaceholder{eyIkaWQiOiIxIiwiRW50cmllcyI6W3siJGlkIjoiMiIsIklkIjoiODVjNmUyMGItY2Q4ZC00MjgyLWEyNTgtNWIxMGFmYmYyZmI0IiwiUmFuZ2VMZW5ndGgiOjI1LCJSZWZlcmVuY2VJZCI6ImE0ODM2ZGFlLTY4ZDktNGQ3NC04NjE2LWQxM2ZiMDIwN2Yx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ciLCJBZGRyZXNzIjp7IiRpZCI6IjgiLCJJc0xvY2FsQ2xvdWRQcm9qZWN0RmlsZUxpbmsiOmZhbHNlLCJMaW5rZWRSZXNvdXJjZVN0YXR1cyI6OCwiT3JpZ2luYWxTdHJpbmciOiIxMC4xMTc3LzA5NTg5Mjg3MTM0OTkxNzUiLCJMaW5rZWRSZXNvdXJjZVR5cGUiOjUsIlVyaVN0cmluZyI6Imh0dHBzOi8vZG9pLm9yZy8xMC4xMTc3LzA5NTg5Mjg3MTM0OTkxNzUiLCJQcm9wZXJ0aWVzIjp7IiRpZCI6Ijk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w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}</w:instrText>
          </w:r>
          <w:r w:rsidR="00981837" w:rsidRPr="006A56FF">
            <w:rPr>
              <w:lang w:val="en-US"/>
            </w:rPr>
            <w:fldChar w:fldCharType="separate"/>
          </w:r>
          <w:r w:rsidR="000B0433">
            <w:rPr>
              <w:lang w:val="en-US"/>
            </w:rPr>
            <w:t>(Da Roit and Weicht, 2013; Simonazzi, 2008)</w:t>
          </w:r>
          <w:r w:rsidR="00981837" w:rsidRPr="006A56FF">
            <w:rPr>
              <w:lang w:val="en-US"/>
            </w:rPr>
            <w:fldChar w:fldCharType="end"/>
          </w:r>
        </w:sdtContent>
      </w:sdt>
      <w:r w:rsidR="00981837" w:rsidRPr="006A56FF">
        <w:rPr>
          <w:lang w:val="en-US"/>
        </w:rPr>
        <w:t xml:space="preserve">. </w:t>
      </w:r>
    </w:p>
    <w:p w14:paraId="3C4F7E80" w14:textId="506751F8" w:rsidR="00981837" w:rsidRPr="00981837" w:rsidRDefault="00981837" w:rsidP="00C3311E">
      <w:pPr>
        <w:pStyle w:val="berschrift3"/>
        <w:rPr>
          <w:lang w:val="en-US"/>
        </w:rPr>
      </w:pPr>
      <w:r w:rsidRPr="00981837">
        <w:rPr>
          <w:lang w:val="en-US"/>
        </w:rPr>
        <w:t>I</w:t>
      </w:r>
      <w:r w:rsidR="00A40F30">
        <w:rPr>
          <w:lang w:val="en-US"/>
        </w:rPr>
        <w:t>II</w:t>
      </w:r>
      <w:r w:rsidRPr="00981837">
        <w:rPr>
          <w:lang w:val="en-US"/>
        </w:rPr>
        <w:t>. Access regulation</w:t>
      </w:r>
    </w:p>
    <w:p w14:paraId="6CE852C5" w14:textId="2BB3AD92" w:rsidR="00C9734F" w:rsidRPr="006A56FF" w:rsidRDefault="00952423" w:rsidP="00180D20">
      <w:pPr>
        <w:pStyle w:val="02FlietextEinzug"/>
        <w:ind w:firstLine="0"/>
        <w:rPr>
          <w:lang w:val="en-US"/>
        </w:rPr>
      </w:pPr>
      <w:r w:rsidRPr="00981837">
        <w:rPr>
          <w:lang w:val="en-US"/>
        </w:rPr>
        <w:t xml:space="preserve">Restrictions in </w:t>
      </w:r>
      <w:r>
        <w:rPr>
          <w:lang w:val="en-US"/>
        </w:rPr>
        <w:t>LTC</w:t>
      </w:r>
      <w:r w:rsidRPr="00981837">
        <w:rPr>
          <w:lang w:val="en-US"/>
        </w:rPr>
        <w:t xml:space="preserve"> systems may pose barriers especially for lower social status groups to access care. Common barriers are means-testing of benefits and limitations of choice</w:t>
      </w:r>
      <w:r>
        <w:rPr>
          <w:lang w:val="en-US"/>
        </w:rPr>
        <w:t xml:space="preserve"> </w:t>
      </w:r>
      <w:sdt>
        <w:sdtPr>
          <w:rPr>
            <w:lang w:val="en-US"/>
          </w:rPr>
          <w:alias w:val="To edit, see citavi.com/edit"/>
          <w:tag w:val="CitaviPlaceholder#d5a29a79-0f3e-4351-bf0a-d9060f8efbd2"/>
          <w:id w:val="-1548286285"/>
          <w:placeholder>
            <w:docPart w:val="96C3866F64A94CB081856E61A572D680"/>
          </w:placeholder>
        </w:sdtPr>
        <w:sdtEndPr/>
        <w:sdtContent>
          <w:r>
            <w:rPr>
              <w:noProof/>
              <w:lang w:val="en-US"/>
            </w:rPr>
            <w:fldChar w:fldCharType="begin"/>
          </w:r>
          <w:r w:rsidR="006C3A49">
            <w:rPr>
              <w:noProof/>
              <w:lang w:val="en-US"/>
            </w:rPr>
            <w:instrText>ADDIN CitaviPlaceholder{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Sx7IiRpZCI6IjIy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MjM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MjQ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1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MjU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yNi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jc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}</w:instrText>
          </w:r>
          <w:r>
            <w:rPr>
              <w:noProof/>
              <w:lang w:val="en-US"/>
            </w:rPr>
            <w:fldChar w:fldCharType="separate"/>
          </w:r>
          <w:r w:rsidR="000B0433">
            <w:rPr>
              <w:noProof/>
              <w:lang w:val="en-US"/>
            </w:rPr>
            <w:t>(Bakx et al., 2015; Colombo et al., 2011)</w:t>
          </w:r>
          <w:r>
            <w:rPr>
              <w:noProof/>
              <w:lang w:val="en-US"/>
            </w:rPr>
            <w:fldChar w:fldCharType="end"/>
          </w:r>
        </w:sdtContent>
      </w:sdt>
      <w:r w:rsidRPr="00981837">
        <w:rPr>
          <w:lang w:val="en-US"/>
        </w:rPr>
        <w:t>.</w:t>
      </w:r>
      <w:r w:rsidRPr="00952423">
        <w:rPr>
          <w:lang w:val="en-US"/>
        </w:rPr>
        <w:t xml:space="preserve"> </w:t>
      </w:r>
      <w:r w:rsidR="005F6D29" w:rsidRPr="005E05FB">
        <w:rPr>
          <w:lang w:val="en-US"/>
        </w:rPr>
        <w:t xml:space="preserve">This access dimension has been proven of high relevance for healthcare typologies </w:t>
      </w:r>
      <w:sdt>
        <w:sdtPr>
          <w:rPr>
            <w:lang w:val="en-US"/>
          </w:rPr>
          <w:alias w:val="Don't edit this field"/>
          <w:tag w:val="CitaviPlaceholder#f2f0bd0e-df94-45b3-87aa-3a153d465999"/>
          <w:id w:val="-1509815262"/>
          <w:placeholder>
            <w:docPart w:val="6B2D75D8747441FCBC779C31018E6055"/>
          </w:placeholder>
        </w:sdtPr>
        <w:sdtEndPr/>
        <w:sdtContent>
          <w:r w:rsidR="005F6D29" w:rsidRPr="005E05FB">
            <w:rPr>
              <w:lang w:val="en-US"/>
            </w:rPr>
            <w:fldChar w:fldCharType="begin"/>
          </w:r>
          <w:r w:rsidR="006C3A49">
            <w:rPr>
              <w:lang w:val="en-US"/>
            </w:rPr>
            <w:instrText>ADDIN CitaviPlaceholder{eyIkaWQiOiIxIiwiRW50cmllcyI6W3siJGlkIjoiMiIsIklkIjoiNjlkNGJhNDUtNTIxZS00MjEwLWE3NzQtMDNiNWIwZjBhODhhIiwiUmFuZ2VMZW5ndGgiOjE1LCJSZWZlcmVuY2VJZCI6IjFiZjM0Njg3LWExNmYtNDJmNi04MTIxLWMwYmY0YjJmOTMwZ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V0sIkNpdGF0aW9uS2V5VXBkYXRlVHlwZSI6MCwiQ29sbGFib3JhdG9ycyI6W10sIkRvaSI6IjEwLjExNzcvMDk1ODkyODcwOTM1MjQwNiI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xM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MTQiLCJBZGRyZXNzIjp7IiRpZCI6IjE1IiwiSXNMb2NhbENsb3VkUHJvamVjdEZpbGVMaW5rIjpmYWxzZSwiTGlua2VkUmVzb3VyY2VTdGF0dXMiOjgsIk9yaWdpbmFsU3RyaW5nIjoiMzExMzM0NDQiLCJMaW5rZWRSZXNvdXJjZVR5cGUiOjUsIlVyaVN0cmluZyI6Imh0dHA6Ly93d3cubmNiaS5ubG0ubmloLmdvdi9wdWJtZWQvMzExMzM0NDQiLCJQcm9wZXJ0aWVzIjp7IiRpZCI6IjE2In19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ciLCJBZGRyZXNzIjp7IiRpZCI6IjE4IiwiSXNMb2NhbENsb3VkUHJvamVjdEZpbGVMaW5rIjpmYWxzZSwiTGlua2VkUmVzb3VyY2VTdGF0dXMiOjgsIk9yaWdpbmFsU3RyaW5nIjoiMTAuMTAxNi9qLmhlYWx0aHBvbC4yMDE5LjA1LjAwMSIsIkxpbmtlZFJlc291cmNlVHlwZSI6NSwiVXJpU3RyaW5nIjoiaHR0cHM6Ly9kb2kub3JnLzEwLjEwMTYvai5oZWFsdGhwb2wuMjAxOS4wNS4wMDEiLCJQcm9wZXJ0aWVzIjp7IiRpZCI6IjE5In19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jA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}</w:instrText>
          </w:r>
          <w:r w:rsidR="005F6D29" w:rsidRPr="005E05FB">
            <w:rPr>
              <w:lang w:val="en-US"/>
            </w:rPr>
            <w:fldChar w:fldCharType="separate"/>
          </w:r>
          <w:r w:rsidR="000B0433">
            <w:rPr>
              <w:lang w:val="en-US"/>
            </w:rPr>
            <w:t>(Reibling, 2010; Reibling et al., 2019)</w:t>
          </w:r>
          <w:r w:rsidR="005F6D29" w:rsidRPr="005E05FB">
            <w:rPr>
              <w:lang w:val="en-US"/>
            </w:rPr>
            <w:fldChar w:fldCharType="end"/>
          </w:r>
        </w:sdtContent>
      </w:sdt>
      <w:r w:rsidR="005F6D29" w:rsidRPr="005E05FB">
        <w:rPr>
          <w:lang w:val="en-US"/>
        </w:rPr>
        <w:t xml:space="preserve"> and is operationalized via means-testing for benefits, entitlement to residential care, home-care benefits</w:t>
      </w:r>
      <w:r w:rsidR="00A40F30">
        <w:rPr>
          <w:lang w:val="en-US"/>
        </w:rPr>
        <w:t>,</w:t>
      </w:r>
      <w:r w:rsidR="005F6D29" w:rsidRPr="005E05FB">
        <w:rPr>
          <w:lang w:val="en-US"/>
        </w:rPr>
        <w:t xml:space="preserve"> cash benefits</w:t>
      </w:r>
      <w:r w:rsidR="00A40F30">
        <w:rPr>
          <w:lang w:val="en-US"/>
        </w:rPr>
        <w:t>, and</w:t>
      </w:r>
      <w:r w:rsidR="005F6D29" w:rsidRPr="005E05FB">
        <w:rPr>
          <w:lang w:val="en-US"/>
        </w:rPr>
        <w:t xml:space="preserve"> choice restrictions in </w:t>
      </w:r>
      <w:sdt>
        <w:sdtPr>
          <w:rPr>
            <w:lang w:val="en-US"/>
          </w:rPr>
          <w:alias w:val="Don't edit this field"/>
          <w:tag w:val="CitaviPlaceholder#808dfd40-a0a4-4d26-8976-7ed4f92f59aa"/>
          <w:id w:val="-1249414639"/>
          <w:placeholder>
            <w:docPart w:val="6B2D75D8747441FCBC779C31018E6055"/>
          </w:placeholder>
        </w:sdtPr>
        <w:sdtEndPr/>
        <w:sdtContent>
          <w:r w:rsidR="005F6D29" w:rsidRPr="005E05FB">
            <w:rPr>
              <w:lang w:val="en-US"/>
            </w:rPr>
            <w:fldChar w:fldCharType="begin"/>
          </w:r>
          <w:r w:rsidR="005F6D29">
            <w:rPr>
              <w:lang w:val="en-US"/>
            </w:rPr>
            <w:instrText>ADDIN CitaviPlaceholder{eyIkaWQiOiIxIiwiQXNzb2NpYXRlV2l0aFBsYWNlaG9sZGVyVGFnIjoiQ2l0YXZpUGxhY2Vob2xkZXIjNThiNzI3MGMtZjgwMS00MmRhLTkwMGItNTBhOWI4MTY4MWZlIiwiRW50cmllcyI6W3siJGlkIjoiMiIsIklkIjoiODk5MmFlNjctNzE5Yi00NWQ1LTg1OTctN2UyZjFmZmZiMjI1IiwiUmFuZ2VMZW5ndGgiOjE0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U3VmZml4IjoiJ3MiLCJVc2VOdW1iZXJpbmdUeXBlT2ZQYXJlbnREb2N1bWVudCI6ZmFsc2UsIlVzZVN0YW5kYXJkU3VmZml4IjpmYWxzZX1dLCJGb3JtYXR0ZWRUZXh0Ijp7IiRpZCI6IjEyIiwiQ291bnQiOjEsIlRleHRVbml0cyI6W3siJGlkIjoiMTMiLCJGb250U3R5bGUiOnsiJGlkIjoiMTQiLCJOZXV0cmFsIjp0cnVlfSwiUmVhZGluZ09yZGVyIjoxLCJUZXh0IjoiS3JhdXMgZXQgYWwuJ3MifV19LCJUYWciOiJDaXRhdmlQbGFjZWhvbGRlciM4MDhkZmQ0MC1hMGE0LTRkMjYtODk3Ni03ZWQ0ZjkyZjU5YWEiLCJUZXh0IjoiS3JhdXMgZXQgYWwuJ3MiLCJXQUlWZXJzaW9uIjoiNi40LjAuMzUifQ==}</w:instrText>
          </w:r>
          <w:r w:rsidR="005F6D29" w:rsidRPr="005E05FB">
            <w:rPr>
              <w:lang w:val="en-US"/>
            </w:rPr>
            <w:fldChar w:fldCharType="separate"/>
          </w:r>
          <w:r w:rsidR="000B0433">
            <w:rPr>
              <w:lang w:val="en-US"/>
            </w:rPr>
            <w:t>Kraus et al.'s</w:t>
          </w:r>
          <w:r w:rsidR="005F6D29" w:rsidRPr="005E05FB">
            <w:rPr>
              <w:lang w:val="en-US"/>
            </w:rPr>
            <w:fldChar w:fldCharType="end"/>
          </w:r>
        </w:sdtContent>
      </w:sdt>
      <w:r w:rsidR="005F6D29" w:rsidRPr="005E05FB">
        <w:rPr>
          <w:lang w:val="en-US"/>
        </w:rPr>
        <w:t xml:space="preserve"> </w:t>
      </w:r>
      <w:sdt>
        <w:sdtPr>
          <w:rPr>
            <w:lang w:val="en-US"/>
          </w:rPr>
          <w:alias w:val="Don't edit this field"/>
          <w:tag w:val="CitaviPlaceholder#3841fbdc-615c-4153-b753-4f874dc78fd3"/>
          <w:id w:val="1645777835"/>
          <w:placeholder>
            <w:docPart w:val="6B2D75D8747441FCBC779C31018E6055"/>
          </w:placeholder>
        </w:sdtPr>
        <w:sdtEndPr/>
        <w:sdtContent>
          <w:r w:rsidR="005F6D29" w:rsidRPr="005E05FB">
            <w:rPr>
              <w:lang w:val="en-US"/>
            </w:rPr>
            <w:fldChar w:fldCharType="begin"/>
          </w:r>
          <w:r w:rsidR="005F6D29">
            <w:rPr>
              <w:lang w:val="en-US"/>
            </w:rPr>
            <w:instrText>ADDIN CitaviPlaceholder{eyIkaWQiOiIxIiwiQXNzb2NpYXRlV2l0aFBsYWNlaG9sZGVyVGFnIjoiQ2l0YXZpUGxhY2Vob2xkZXIjYWQ5MGUxMmQtMGRlNS00MzE5LWIyZGEtZThlZjQ0MGNlZDdiIiwiRW50cmllcyI6W3siJGlkIjoiMiIsIklkIjoiMDc1YTdiYjAtNGU2NS00NzY3LTgyYTAtYjY1NzFiYWUxNGYx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zM4NDFmYmRjLTYxNWMtNDE1My1iNzUzLTRmODc0ZGM3OGZkMyIsIlRleHQiOiIoMjAxMCkiLCJXQUlWZXJzaW9uIjoiNi40LjAuMzUifQ==}</w:instrText>
          </w:r>
          <w:r w:rsidR="005F6D29" w:rsidRPr="005E05FB">
            <w:rPr>
              <w:lang w:val="en-US"/>
            </w:rPr>
            <w:fldChar w:fldCharType="separate"/>
          </w:r>
          <w:r w:rsidR="000B0433">
            <w:rPr>
              <w:lang w:val="en-US"/>
            </w:rPr>
            <w:t>(2010)</w:t>
          </w:r>
          <w:r w:rsidR="005F6D29" w:rsidRPr="005E05FB">
            <w:rPr>
              <w:lang w:val="en-US"/>
            </w:rPr>
            <w:fldChar w:fldCharType="end"/>
          </w:r>
        </w:sdtContent>
      </w:sdt>
      <w:r w:rsidR="005F6D29" w:rsidRPr="005E05FB">
        <w:rPr>
          <w:lang w:val="en-US"/>
        </w:rPr>
        <w:t xml:space="preserve"> typology.</w:t>
      </w:r>
    </w:p>
    <w:p w14:paraId="74595C0A" w14:textId="3E8D73AD" w:rsidR="00A40F30" w:rsidRPr="00981837" w:rsidRDefault="00A40F30" w:rsidP="00A40F30">
      <w:pPr>
        <w:pStyle w:val="berschrift3"/>
        <w:rPr>
          <w:lang w:val="en-US"/>
        </w:rPr>
      </w:pPr>
      <w:r w:rsidRPr="00981837">
        <w:rPr>
          <w:lang w:val="en-US"/>
        </w:rPr>
        <w:t>I</w:t>
      </w:r>
      <w:r>
        <w:rPr>
          <w:lang w:val="en-US"/>
        </w:rPr>
        <w:t>V</w:t>
      </w:r>
      <w:r w:rsidRPr="00981837">
        <w:rPr>
          <w:lang w:val="en-US"/>
        </w:rPr>
        <w:t>. Performance</w:t>
      </w:r>
    </w:p>
    <w:p w14:paraId="232CEB2A" w14:textId="73B0FB07" w:rsidR="00A40F30" w:rsidRPr="00981837" w:rsidRDefault="00A40F30" w:rsidP="00A40F30">
      <w:pPr>
        <w:pStyle w:val="02Flietext"/>
        <w:rPr>
          <w:lang w:val="en-US"/>
        </w:rPr>
      </w:pPr>
      <w:r w:rsidRPr="00981837">
        <w:rPr>
          <w:lang w:val="en-US"/>
        </w:rPr>
        <w:t xml:space="preserve">Measuring the performance of LTC systems is especially on an internationally comparative level still in its infancy. </w:t>
      </w:r>
      <w:r>
        <w:rPr>
          <w:lang w:val="en-US"/>
        </w:rPr>
        <w:t>Common i</w:t>
      </w:r>
      <w:r w:rsidRPr="00981837">
        <w:rPr>
          <w:lang w:val="en-US"/>
        </w:rPr>
        <w:t>ndicators</w:t>
      </w:r>
      <w:r>
        <w:rPr>
          <w:lang w:val="en-US"/>
        </w:rPr>
        <w:t xml:space="preserve"> for measuring the quality of service provision in LTC</w:t>
      </w:r>
      <w:r w:rsidRPr="00981837">
        <w:rPr>
          <w:lang w:val="en-US"/>
        </w:rPr>
        <w:t xml:space="preserve"> such as the </w:t>
      </w:r>
      <w:r>
        <w:rPr>
          <w:lang w:val="en-US"/>
        </w:rPr>
        <w:t>share</w:t>
      </w:r>
      <w:r w:rsidRPr="00981837">
        <w:rPr>
          <w:lang w:val="en-US"/>
        </w:rPr>
        <w:t xml:space="preserve"> of institutional and home-based LTC patients with pressure ulcers or unintended weight loss are</w:t>
      </w:r>
      <w:r>
        <w:rPr>
          <w:lang w:val="en-US"/>
        </w:rPr>
        <w:t xml:space="preserve"> </w:t>
      </w:r>
      <w:r w:rsidRPr="00B00DDC">
        <w:rPr>
          <w:lang w:val="en-US"/>
        </w:rPr>
        <w:t>not available</w:t>
      </w:r>
      <w:r w:rsidRPr="00981837">
        <w:rPr>
          <w:lang w:val="en-US"/>
        </w:rPr>
        <w:t xml:space="preserve"> in many countries</w:t>
      </w:r>
      <w:r>
        <w:rPr>
          <w:lang w:val="en-US"/>
        </w:rPr>
        <w:t xml:space="preserve"> </w:t>
      </w:r>
      <w:sdt>
        <w:sdtPr>
          <w:rPr>
            <w:lang w:val="en-US"/>
          </w:rPr>
          <w:alias w:val="Don't edit this field"/>
          <w:tag w:val="CitaviPlaceholder#01bd8ee6-e27b-4514-94d5-c29002237f50"/>
          <w:id w:val="-410238692"/>
          <w:placeholder>
            <w:docPart w:val="F196FF1EFDE945D9A06C4F6CE0D2C0DE"/>
          </w:placeholder>
        </w:sdtPr>
        <w:sdtEndPr/>
        <w:sdtContent>
          <w:r w:rsidRPr="00981837">
            <w:rPr>
              <w:lang w:val="en-US"/>
            </w:rPr>
            <w:fldChar w:fldCharType="begin"/>
          </w:r>
          <w:r w:rsidR="006C3A49">
            <w:rPr>
              <w:lang w:val="en-US"/>
            </w:rPr>
            <w:instrText>ADDIN CitaviPlaceholder{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}</w:instrText>
          </w:r>
          <w:r w:rsidRPr="00981837">
            <w:rPr>
              <w:lang w:val="en-US"/>
            </w:rPr>
            <w:fldChar w:fldCharType="separate"/>
          </w:r>
          <w:r w:rsidR="000B0433">
            <w:rPr>
              <w:lang w:val="en-US"/>
            </w:rPr>
            <w:t>(Halfens et al., 2013)</w:t>
          </w:r>
          <w:r w:rsidRPr="00981837">
            <w:rPr>
              <w:lang w:val="en-US"/>
            </w:rPr>
            <w:fldChar w:fldCharType="end"/>
          </w:r>
        </w:sdtContent>
      </w:sdt>
      <w:r w:rsidRPr="00981837">
        <w:rPr>
          <w:lang w:val="en-US"/>
        </w:rPr>
        <w:t>.</w:t>
      </w:r>
      <w:r>
        <w:rPr>
          <w:lang w:val="en-US"/>
        </w:rPr>
        <w:t xml:space="preserve"> Hence, only few typologies include performance or quality </w:t>
      </w:r>
      <w:r>
        <w:rPr>
          <w:lang w:val="en-US"/>
        </w:rPr>
        <w:lastRenderedPageBreak/>
        <w:t xml:space="preserve">indicators. </w:t>
      </w:r>
      <w:sdt>
        <w:sdtPr>
          <w:rPr>
            <w:lang w:val="en-US"/>
          </w:rPr>
          <w:alias w:val="Don't edit this field"/>
          <w:tag w:val="CitaviPlaceholder#9ed77772-6871-4b84-bc4f-0d1aa44e606d"/>
          <w:id w:val="318246019"/>
          <w:placeholder>
            <w:docPart w:val="5545F3DBAB0E4F6FA3A9360EFAFFAAA6"/>
          </w:placeholder>
        </w:sdtPr>
        <w:sdtEndPr/>
        <w:sdtContent>
          <w:r w:rsidRPr="006A56FF">
            <w:rPr>
              <w:lang w:val="en-US"/>
            </w:rPr>
            <w:fldChar w:fldCharType="begin"/>
          </w:r>
          <w:r w:rsidR="006C3A49">
            <w:rPr>
              <w:lang w:val="en-US"/>
            </w:rPr>
            <w:instrText>ADDIN CitaviPlaceholder{eyIkaWQiOiIxIiwiQXNzb2NpYXRlV2l0aFBsYWNlaG9sZGVyVGFnIjoiQ2l0YXZpUGxhY2Vob2xkZXIjMmFmMTA1NzMtNDBkOC00NzBiLWE5YTMtYmU4MDEzM2VkMGQyIiwiRW50cmllcyI6W3siJGlkIjoiMiIsIklkIjoiNmMzMmEzMjctNWNlYi00ZGJkLTliNzktOWQ0YWEyM2M2NDFh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Jc0xvY2FsQ2xvdWRQcm9qZWN0RmlsZUxpbmsiOmZhbHNl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Jc0xvY2FsQ2xvdWRQcm9qZWN0RmlsZUxpbmsiOmZhbHNl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5ZWQ3Nzc3Mi02ODcxLTRiODQtYmM0Zi0wZDFhYTQ0ZTYwNmQiLCJUZXh0IjoiRGFtaWFuaSBldCBhbC4iLCJXQUlWZXJzaW9uIjoiNi40LjAuMzUifQ==}</w:instrText>
          </w:r>
          <w:r w:rsidRPr="006A56FF">
            <w:rPr>
              <w:lang w:val="en-US"/>
            </w:rPr>
            <w:fldChar w:fldCharType="separate"/>
          </w:r>
          <w:r w:rsidR="000B0433">
            <w:rPr>
              <w:lang w:val="en-US"/>
            </w:rPr>
            <w:t>Damiani et al.</w:t>
          </w:r>
          <w:r w:rsidRPr="006A56FF">
            <w:rPr>
              <w:lang w:val="en-US"/>
            </w:rPr>
            <w:fldChar w:fldCharType="end"/>
          </w:r>
        </w:sdtContent>
      </w:sdt>
      <w:r w:rsidRPr="006A56FF">
        <w:rPr>
          <w:lang w:val="en-US"/>
        </w:rPr>
        <w:t xml:space="preserve"> </w:t>
      </w:r>
      <w:sdt>
        <w:sdtPr>
          <w:rPr>
            <w:lang w:val="en-US"/>
          </w:rPr>
          <w:alias w:val="Don't edit this field"/>
          <w:tag w:val="CitaviPlaceholder#1610a65e-4c7c-4798-bb16-1b9fdbc14367"/>
          <w:id w:val="1409264845"/>
          <w:placeholder>
            <w:docPart w:val="5545F3DBAB0E4F6FA3A9360EFAFFAAA6"/>
          </w:placeholder>
        </w:sdtPr>
        <w:sdtEndPr/>
        <w:sdtContent>
          <w:r w:rsidRPr="006A56FF">
            <w:rPr>
              <w:lang w:val="en-US"/>
            </w:rPr>
            <w:fldChar w:fldCharType="begin"/>
          </w:r>
          <w:r w:rsidR="006C3A49">
            <w:rPr>
              <w:lang w:val="en-US"/>
            </w:rPr>
            <w:instrText>ADDIN CitaviPlaceholder{eyIkaWQiOiIxIiwiQXNzb2NpYXRlV2l0aFBsYWNlaG9sZGVyVGFnIjoiQ2l0YXZpUGxhY2Vob2xkZXIjOWVmNDQ4MTAtYTE2Yy00YzgxLTg5NGEtMGJkZTAwZGEzYzMwIiwiRW50cmllcyI6W3siJGlkIjoiMiIsIklkIjoiMWU2NDVhZTYtODg4OS00ODg4LWFlNGQtZDhmN2U4ZWExNjRm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SXNMb2NhbENsb3VkUHJvamVjdEZpbGVMaW5rIjpmYWxzZS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SXNMb2NhbENsb3VkUHJvamVjdEZpbGVMaW5rIjpmYWxzZS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ctMTBUMTI6MjA6ND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MxNjEwYTY1ZS00YzdjLTQ3OTgtYmIxNi0xYjlmZGJjMTQzNjciLCJUZXh0IjoiKDIwMTEpIiwiV0FJVmVyc2lvbiI6IjYuNC4wLjM1In0=}</w:instrText>
          </w:r>
          <w:r w:rsidRPr="006A56FF">
            <w:rPr>
              <w:lang w:val="en-US"/>
            </w:rPr>
            <w:fldChar w:fldCharType="separate"/>
          </w:r>
          <w:r w:rsidR="000B0433">
            <w:rPr>
              <w:lang w:val="en-US"/>
            </w:rPr>
            <w:t>(2011)</w:t>
          </w:r>
          <w:r w:rsidRPr="006A56FF">
            <w:rPr>
              <w:lang w:val="en-US"/>
            </w:rPr>
            <w:fldChar w:fldCharType="end"/>
          </w:r>
        </w:sdtContent>
      </w:sdt>
      <w:r w:rsidRPr="006A56FF">
        <w:rPr>
          <w:lang w:val="en-US"/>
        </w:rPr>
        <w:t xml:space="preserve"> for example use the share of people over 80 reporting good or very good health and the perceived limitations in ADLs for people aged 65 or older. </w:t>
      </w:r>
      <w:sdt>
        <w:sdtPr>
          <w:rPr>
            <w:lang w:val="en-US"/>
          </w:rPr>
          <w:alias w:val="Don't edit this field"/>
          <w:tag w:val="CitaviPlaceholder#db31a6e6-ba32-4bb0-bb6f-1a515e44c03c"/>
          <w:id w:val="-1788260562"/>
          <w:placeholder>
            <w:docPart w:val="5545F3DBAB0E4F6FA3A9360EFAFFAAA6"/>
          </w:placeholder>
        </w:sdtPr>
        <w:sdtEndPr/>
        <w:sdtContent>
          <w:r w:rsidRPr="006A56FF">
            <w:rPr>
              <w:lang w:val="en-US"/>
            </w:rPr>
            <w:fldChar w:fldCharType="begin"/>
          </w:r>
          <w:r>
            <w:rPr>
              <w:lang w:val="en-US"/>
            </w:rPr>
            <w:instrText>ADDIN CitaviPlaceholder{eyIkaWQiOiIxIiwiQXNzb2NpYXRlV2l0aFBsYWNlaG9sZGVyVGFnIjoiQ2l0YXZpUGxhY2Vob2xkZXIjNzUwZGFlYmQtYjEzOS00Mzk5LWI2OTctYTI2ZjNjMzg1NWM3IiwiRW50cmllcyI6W3siJGlkIjoiMiIsIklkIjoiMDJjOGQyOTAtOTRjOC00MDUxLWI4MzktYmRlN2Y0ZmQ1YzM0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NkYjMxYTZlNi1iYTMyLTRiYjAtYmI2Zi0xYTUxNWU0NGMwM2MiLCJUZXh0IjoiS3JhdXMgZXQgYWwuIiwiV0FJVmVyc2lvbiI6IjYuNC4wLjM1In0=}</w:instrText>
          </w:r>
          <w:r w:rsidRPr="006A56FF">
            <w:rPr>
              <w:lang w:val="en-US"/>
            </w:rPr>
            <w:fldChar w:fldCharType="separate"/>
          </w:r>
          <w:r w:rsidR="000B0433">
            <w:rPr>
              <w:lang w:val="en-US"/>
            </w:rPr>
            <w:t>Kraus et al.</w:t>
          </w:r>
          <w:r w:rsidRPr="006A56FF">
            <w:rPr>
              <w:lang w:val="en-US"/>
            </w:rPr>
            <w:fldChar w:fldCharType="end"/>
          </w:r>
        </w:sdtContent>
      </w:sdt>
      <w:r w:rsidRPr="006A56FF">
        <w:rPr>
          <w:lang w:val="en-US"/>
        </w:rPr>
        <w:t xml:space="preserve"> </w:t>
      </w:r>
      <w:sdt>
        <w:sdtPr>
          <w:rPr>
            <w:lang w:val="en-US"/>
          </w:rPr>
          <w:alias w:val="Don't edit this field"/>
          <w:tag w:val="CitaviPlaceholder#c77f243b-d57d-4784-96c2-946087fb8c53"/>
          <w:id w:val="-350022293"/>
          <w:placeholder>
            <w:docPart w:val="5545F3DBAB0E4F6FA3A9360EFAFFAAA6"/>
          </w:placeholder>
        </w:sdtPr>
        <w:sdtEndPr/>
        <w:sdtContent>
          <w:r w:rsidRPr="006A56FF">
            <w:rPr>
              <w:lang w:val="en-US"/>
            </w:rPr>
            <w:fldChar w:fldCharType="begin"/>
          </w:r>
          <w:r>
            <w:rPr>
              <w:lang w:val="en-US"/>
            </w:rPr>
            <w:instrText>ADDIN CitaviPlaceholder{eyIkaWQiOiIxIiwiQXNzb2NpYXRlV2l0aFBsYWNlaG9sZGVyVGFnIjoiQ2l0YXZpUGxhY2Vob2xkZXIjMjgwYWIyZjMtNjEzMS00OWUyLTkxODEtNzgwYWFmOTI1NGM2IiwiRW50cmllcyI6W3siJGlkIjoiMiIsIklkIjoiNTc1ODQ0YTAtZDJhYy00ZTJiLTllN2QtZjBiNzdkNWNhY2I1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2M3N2YyNDNiLWQ1N2QtNDc4NC05NmMyLTk0NjA4N2ZiOGM1MyIsIlRleHQiOiIoMjAxMCkiLCJXQUlWZXJzaW9uIjoiNi40LjAuMzUifQ==}</w:instrText>
          </w:r>
          <w:r w:rsidRPr="006A56FF">
            <w:rPr>
              <w:lang w:val="en-US"/>
            </w:rPr>
            <w:fldChar w:fldCharType="separate"/>
          </w:r>
          <w:r w:rsidR="000B0433">
            <w:rPr>
              <w:lang w:val="en-US"/>
            </w:rPr>
            <w:t>(2010)</w:t>
          </w:r>
          <w:r w:rsidRPr="006A56FF">
            <w:rPr>
              <w:lang w:val="en-US"/>
            </w:rPr>
            <w:fldChar w:fldCharType="end"/>
          </w:r>
        </w:sdtContent>
      </w:sdt>
      <w:r w:rsidRPr="006A56FF">
        <w:rPr>
          <w:lang w:val="en-US"/>
        </w:rPr>
        <w:t xml:space="preserve"> take institutional indicators of mandatory quality assurance systems and the degree and functioning of integrated services.</w:t>
      </w:r>
    </w:p>
    <w:p w14:paraId="6AD1AE6E" w14:textId="6566C4B4" w:rsidR="005E05FB" w:rsidRDefault="005E05FB" w:rsidP="00CF57A8">
      <w:pPr>
        <w:pStyle w:val="berschrift3"/>
        <w:rPr>
          <w:lang w:val="en-US"/>
        </w:rPr>
      </w:pPr>
      <w:r>
        <w:rPr>
          <w:lang w:val="en-US"/>
        </w:rPr>
        <w:t>An overview on existing typologies</w:t>
      </w:r>
    </w:p>
    <w:p w14:paraId="435E1D48" w14:textId="660B09B7" w:rsidR="005E05FB" w:rsidRPr="005E05FB" w:rsidRDefault="005F6D29" w:rsidP="005E05FB">
      <w:pPr>
        <w:pStyle w:val="02FlietextEinzug"/>
        <w:ind w:firstLine="0"/>
        <w:rPr>
          <w:lang w:val="en-US"/>
        </w:rPr>
      </w:pPr>
      <w:r>
        <w:rPr>
          <w:lang w:val="en-US"/>
        </w:rPr>
        <w:t xml:space="preserve">Most existing typologies are </w:t>
      </w:r>
      <w:r w:rsidR="00BC7C5E">
        <w:rPr>
          <w:lang w:val="en-US"/>
        </w:rPr>
        <w:t xml:space="preserve">solely </w:t>
      </w:r>
      <w:r>
        <w:rPr>
          <w:lang w:val="en-US"/>
        </w:rPr>
        <w:t>based on quantitative indictors</w:t>
      </w:r>
      <w:r w:rsidR="00BC7C5E">
        <w:rPr>
          <w:lang w:val="en-US"/>
        </w:rPr>
        <w:t>, usually taking up</w:t>
      </w:r>
      <w:r>
        <w:rPr>
          <w:lang w:val="en-US"/>
        </w:rPr>
        <w:t xml:space="preserve"> </w:t>
      </w:r>
      <w:r w:rsidR="005E05FB" w:rsidRPr="005E05FB">
        <w:rPr>
          <w:lang w:val="en-US"/>
        </w:rPr>
        <w:t xml:space="preserve"> OECD and Eurostat indicators</w:t>
      </w:r>
      <w:sdt>
        <w:sdtPr>
          <w:rPr>
            <w:lang w:val="en-US"/>
          </w:rPr>
          <w:alias w:val="Don’t edit this field."/>
          <w:tag w:val="CitaviPlaceholder#d8de9a1f-9524-46c7-bfd0-27622af51218"/>
          <w:id w:val="-634178680"/>
          <w:placeholder>
            <w:docPart w:val="E8AF97B8681D4B41AE16451455298E75"/>
          </w:placeholder>
        </w:sdtPr>
        <w:sdtEndPr/>
        <w:sdtContent>
          <w:r w:rsidR="005E05FB" w:rsidRPr="005E05FB">
            <w:rPr>
              <w:lang w:val="en-US"/>
            </w:rPr>
            <w:fldChar w:fldCharType="begin"/>
          </w:r>
          <w:r w:rsidR="006C3A49">
            <w:rPr>
              <w:lang w:val="en-US"/>
            </w:rPr>
            <w: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YzQ0MDgwNTktM2MzYy00NjJhLTk0ZGItMTQzOTZkMjQ4NTk4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2NjEzNjAyMi0zM2VmLTQwM2QtYjY4My1kNjNjNmJkNzZiYTY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YjE0NmFiY2ItZWQ3MS00ZDc0LWJkMWYtZjJhZWIxNTIyMGU4IiwiUmFuZ2VTdGFydCI6NDksIlJhbmdlTGVuZ3RoIjoyMS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QzIiwiQ291bnQiOjEsIlRleHRVbml0cyI6W3siJGlkIjoiNDQiLCJGb250U3R5bGUiOnsiJGlkIjoiNDUiLCJOZXV0cmFsIjp0cnVlfSwiUmVhZGluZ09yZGVyIjoxLCJUZXh0IjoiKEFsYmVyLCAxOTk1OyBDb2xvbWJvLCAyMDEyOyBEYW1pYW5pIGV0IGFsLiwgMjAxMTsgS3JhdXMgZXQgYWwuLCAyMDEwKSJ9XX0sIlRhZyI6IkNpdGF2aVBsYWNlaG9sZGVyI2Q4ZGU5YTFmLTk1MjQtNDZjNy1iZmQwLTI3NjIyYWY1MTIxOCIsIlRleHQiOiIoQWxiZXIsIDE5OTU7IENvbG9tYm8sIDIwMTI7IERhbWlhbmkgZXQgYWwuLCAyMDExOyBLcmF1cyBldCBhbC4sIDIwMTApIiwiV0FJVmVyc2lvbiI6IjYuNC4wLjM1In0=}</w:instrText>
          </w:r>
          <w:r w:rsidR="005E05FB" w:rsidRPr="005E05FB">
            <w:rPr>
              <w:lang w:val="en-US"/>
            </w:rPr>
            <w:fldChar w:fldCharType="separate"/>
          </w:r>
          <w:r w:rsidR="000B0433">
            <w:rPr>
              <w:lang w:val="en-US"/>
            </w:rPr>
            <w:t>(Alber, 1995; Colombo, 2012; Damiani et al., 2011; Kraus et al., 2010)</w:t>
          </w:r>
          <w:r w:rsidR="005E05FB" w:rsidRPr="005E05FB">
            <w:rPr>
              <w:lang w:val="en-US"/>
            </w:rPr>
            <w:fldChar w:fldCharType="end"/>
          </w:r>
        </w:sdtContent>
      </w:sdt>
      <w:r w:rsidR="005E05FB" w:rsidRPr="005E05FB">
        <w:rPr>
          <w:lang w:val="en-US"/>
        </w:rPr>
        <w:t>,</w:t>
      </w:r>
      <w:r>
        <w:rPr>
          <w:lang w:val="en-US"/>
        </w:rPr>
        <w:t xml:space="preserve"> but also </w:t>
      </w:r>
      <w:r w:rsidRPr="005E05FB">
        <w:rPr>
          <w:lang w:val="en-US"/>
        </w:rPr>
        <w:t>Share-Data (micro-data)</w:t>
      </w:r>
      <w:r>
        <w:rPr>
          <w:lang w:val="en-US"/>
        </w:rPr>
        <w:t xml:space="preserve"> are used</w:t>
      </w:r>
      <w:r w:rsidR="005E05FB" w:rsidRPr="005E05FB">
        <w:rPr>
          <w:lang w:val="en-US"/>
        </w:rPr>
        <w:t xml:space="preserve"> </w:t>
      </w:r>
      <w:sdt>
        <w:sdtPr>
          <w:rPr>
            <w:lang w:val="en-US"/>
          </w:rPr>
          <w:alias w:val="To edit, see citavi.com/edit"/>
          <w:tag w:val="CitaviPlaceholder#363ff3ea-769a-4c91-b512-1a73bcc1f2ff"/>
          <w:id w:val="824940676"/>
          <w:placeholder>
            <w:docPart w:val="DefaultPlaceholder_-1854013440"/>
          </w:placeholder>
        </w:sdtPr>
        <w:sdtEndPr/>
        <w:sdtContent>
          <w:r>
            <w:rPr>
              <w:noProof/>
              <w:lang w:val="en-US"/>
            </w:rPr>
            <w:fldChar w:fldCharType="begin"/>
          </w:r>
          <w:r w:rsidR="006E36CF">
            <w:rPr>
              <w:noProof/>
              <w:lang w:val="en-US"/>
            </w:rPr>
            <w:instrText>ADDIN CitaviPlaceholder{eyIkaWQiOiIxIiwiRW50cmllcyI6W3siJGlkIjoiMiIsIklkIjoiMTM3NWYyNmQtNzRhZS00MzMwLWEyY2YtNmQzNzZhMzg3NzE3IiwiUmFuZ2VMZW5ndGgiOjIxLCJSZWZlcmVuY2VJZCI6IjUzNzBlNDE4LTViOWQtNGE1Zi04OTMyLTA4Y2E0N2JiOTg0OCIsIlJlZmVyZW5jZSI6eyIkaWQiOiIzIiwiQWJzdHJhY3RDb21wbGV4aXR5IjowLCJBYnN0cmFjdFNvdXJjZVRleHRGb3JtYXQiOjAsIkF1dGhvcnMiOlt7IiRpZCI6IjQ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aWQiOiI1In19LHsiJGlkIjoiNiIsIkZpcnN0TmFtZSI6Iklzb2xkZSIsIkxhc3ROYW1lIjoiV29pdHRpZXoiLCJQcm90ZWN0ZWQiOmZhbHNlLCJTZXgiOjEsIkNyZWF0ZWRCeSI6Il9tIiwiQ3JlYXRlZE9uIjoiMjAxOC0xMi0xMlQxMDozOToyMyIsIk1vZGlmaWVkQnkiOiJfbSIsIklkIjoiMmI3Y2U0NDgtZmU5My00M2FiLWFlMGYtMjdkNDk1MzYxY2E5IiwiTW9kaWZpZWRPbiI6IjIwMTgtMTItMTJUMTA6Mzk6MjMiLCJQcm9qZWN0Ijp7IiRyZWYiOiI1In19LHsiJGlkIjoiN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}</w:instrText>
          </w:r>
          <w:r>
            <w:rPr>
              <w:noProof/>
              <w:lang w:val="en-US"/>
            </w:rPr>
            <w:fldChar w:fldCharType="separate"/>
          </w:r>
          <w:r w:rsidR="000B0433">
            <w:rPr>
              <w:noProof/>
              <w:lang w:val="en-US"/>
            </w:rPr>
            <w:t>(Pommer et al., 2009)</w:t>
          </w:r>
          <w:r>
            <w:rPr>
              <w:noProof/>
              <w:lang w:val="en-US"/>
            </w:rPr>
            <w:fldChar w:fldCharType="end"/>
          </w:r>
        </w:sdtContent>
      </w:sdt>
      <w:r w:rsidR="005E05FB" w:rsidRPr="005E05FB">
        <w:rPr>
          <w:lang w:val="en-US"/>
        </w:rPr>
        <w:t xml:space="preserve">. Only </w:t>
      </w:r>
      <w:sdt>
        <w:sdtPr>
          <w:rPr>
            <w:lang w:val="en-US"/>
          </w:rPr>
          <w:alias w:val="Don’t edit this field."/>
          <w:tag w:val="CitaviPlaceholder#0fa4c2d2-701b-4051-8c76-5a1dff8985cf"/>
          <w:id w:val="-1327901509"/>
          <w:placeholder>
            <w:docPart w:val="8EA9AD0B1D094F21AE7EF1A139F80951"/>
          </w:placeholder>
        </w:sdtPr>
        <w:sdtEndPr/>
        <w:sdtContent>
          <w:r w:rsidR="005E05FB" w:rsidRPr="005E05FB">
            <w:rPr>
              <w:lang w:val="en-US"/>
            </w:rPr>
            <w:fldChar w:fldCharType="begin"/>
          </w:r>
          <w:r w:rsidR="00952423">
            <w:rPr>
              <w:lang w:val="en-US"/>
            </w:rPr>
            <w:instrText>ADDIN CitaviPlaceholder{eyIkaWQiOiIxIiwiQXNzb2NpYXRlV2l0aFBsYWNlaG9sZGVyVGFnIjoiQ2l0YXZpUGxhY2Vob2xkZXIjMDBlNWMzOTMtZDQ4Zi00YzZlLWI3YTMtY2Y3MDJjOTgyZTMwIiwiRW50cmllcyI6W3siJGlkIjoiMiIsIklkIjoiMTQ5N2IzZTAtNDg5YS00OGY5LTliMDQtNWEzOGRlYjE4YzU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MwZmE0YzJkMi03MDFiLTQwNTEtOGM3Ni01YTFkZmY4OTg1Y2YiLCJUZXh0IjoiS3JhdXMgZXQgYWwuIiwiV0FJVmVyc2lvbiI6IjYuNC4wLjM1In0=}</w:instrText>
          </w:r>
          <w:r w:rsidR="005E05FB" w:rsidRPr="005E05FB">
            <w:rPr>
              <w:lang w:val="en-US"/>
            </w:rPr>
            <w:fldChar w:fldCharType="separate"/>
          </w:r>
          <w:r w:rsidR="000B0433">
            <w:rPr>
              <w:lang w:val="en-US"/>
            </w:rPr>
            <w:t>Kraus et al.</w:t>
          </w:r>
          <w:r w:rsidR="005E05FB" w:rsidRPr="005E05FB">
            <w:rPr>
              <w:lang w:val="en-US"/>
            </w:rPr>
            <w:fldChar w:fldCharType="end"/>
          </w:r>
        </w:sdtContent>
      </w:sdt>
      <w:r w:rsidR="005E05FB" w:rsidRPr="005E05FB">
        <w:rPr>
          <w:lang w:val="en-US"/>
        </w:rPr>
        <w:t xml:space="preserve"> </w:t>
      </w:r>
      <w:sdt>
        <w:sdtPr>
          <w:rPr>
            <w:lang w:val="en-US"/>
          </w:rPr>
          <w:alias w:val="Don’t edit this field."/>
          <w:tag w:val="CitaviPlaceholder#d364f84e-9272-4a50-b549-1bd7b02543df"/>
          <w:id w:val="1965686754"/>
          <w:placeholder>
            <w:docPart w:val="8EA9AD0B1D094F21AE7EF1A139F80951"/>
          </w:placeholder>
        </w:sdtPr>
        <w:sdtEndPr/>
        <w:sdtContent>
          <w:r w:rsidR="005E05FB" w:rsidRPr="005E05FB">
            <w:rPr>
              <w:lang w:val="en-US"/>
            </w:rPr>
            <w:fldChar w:fldCharType="begin"/>
          </w:r>
          <w:r w:rsidR="00952423">
            <w:rPr>
              <w:lang w:val="en-US"/>
            </w:rPr>
            <w:instrText>ADDIN CitaviPlaceholder{eyIkaWQiOiIxIiwiQXNzb2NpYXRlV2l0aFBsYWNlaG9sZGVyVGFnIjoiQ2l0YXZpUGxhY2Vob2xkZXIjY2Y1MmUwY2MtY2ViMi00ODk2LThkNjMtY2VmNzE3Y2EyOThmIiwiRW50cmllcyI6W3siJGlkIjoiMiIsIklkIjoiODU2Y2JlNGItZGY4NS00NTJlLTk1OTEtMGY5NzE5NGZkYjVi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2QzNjRmODRlLTkyNzItNGE1MC1iNTQ5LTFiZDdiMDI1NDNkZiIsIlRleHQiOiIoMjAxMCkiLCJXQUlWZXJzaW9uIjoiNi40LjAuMzUifQ==}</w:instrText>
          </w:r>
          <w:r w:rsidR="005E05FB" w:rsidRPr="005E05FB">
            <w:rPr>
              <w:lang w:val="en-US"/>
            </w:rPr>
            <w:fldChar w:fldCharType="separate"/>
          </w:r>
          <w:r w:rsidR="000B0433">
            <w:rPr>
              <w:lang w:val="en-US"/>
            </w:rPr>
            <w:t>(2010)</w:t>
          </w:r>
          <w:r w:rsidR="005E05FB" w:rsidRPr="005E05FB">
            <w:rPr>
              <w:lang w:val="en-US"/>
            </w:rPr>
            <w:fldChar w:fldCharType="end"/>
          </w:r>
        </w:sdtContent>
      </w:sdt>
      <w:r w:rsidR="005E05FB" w:rsidRPr="005E05FB">
        <w:rPr>
          <w:lang w:val="en-US"/>
        </w:rPr>
        <w:t xml:space="preserve"> adopts quantitative </w:t>
      </w:r>
      <w:r w:rsidR="005E05FB" w:rsidRPr="005E05FB">
        <w:rPr>
          <w:i/>
          <w:lang w:val="en-US"/>
        </w:rPr>
        <w:t>as well as</w:t>
      </w:r>
      <w:r w:rsidR="005E05FB" w:rsidRPr="005E05FB">
        <w:rPr>
          <w:lang w:val="en-US"/>
        </w:rPr>
        <w:t xml:space="preserve"> qualitative data on institutional setting and rules for access to the system, which are based on own primary data collection. The results of these typologies are certainly influenced by their focus and aim but also by the </w:t>
      </w:r>
      <w:r w:rsidR="00B42E5D">
        <w:rPr>
          <w:lang w:val="en-US"/>
        </w:rPr>
        <w:t>(</w:t>
      </w:r>
      <w:r w:rsidR="005E05FB" w:rsidRPr="005E05FB">
        <w:rPr>
          <w:lang w:val="en-US"/>
        </w:rPr>
        <w:t>number of</w:t>
      </w:r>
      <w:r w:rsidR="00B42E5D">
        <w:rPr>
          <w:lang w:val="en-US"/>
        </w:rPr>
        <w:t>)</w:t>
      </w:r>
      <w:r w:rsidR="005E05FB" w:rsidRPr="005E05FB">
        <w:rPr>
          <w:lang w:val="en-US"/>
        </w:rPr>
        <w:t xml:space="preserve"> included countries. Some studies included only about ten European/OECD country cases </w:t>
      </w:r>
      <w:sdt>
        <w:sdtPr>
          <w:rPr>
            <w:lang w:val="en-US"/>
          </w:rPr>
          <w:alias w:val="Don't edit this field"/>
          <w:tag w:val="CitaviPlaceholder#ec1d3126-328c-4a11-aec2-2b589b409d19"/>
          <w:id w:val="-1134094184"/>
          <w:placeholder>
            <w:docPart w:val="4118B0A02F2141DCB251311D18CB2180"/>
          </w:placeholder>
        </w:sdtPr>
        <w:sdtEndPr/>
        <w:sdtContent>
          <w:r w:rsidR="005E05FB" w:rsidRPr="005E05FB">
            <w:rPr>
              <w:lang w:val="en-US"/>
            </w:rPr>
            <w:fldChar w:fldCharType="begin"/>
          </w:r>
          <w:r w:rsidR="006E36CF">
            <w:rPr>
              <w:lang w:val="en-US"/>
            </w:rPr>
            <w:instrText>ADDIN CitaviPlaceholder{eyIkaWQiOiIxIiwiRW50cmllcyI6W3siJGlkIjoiMiIsIklkIjoiNzM5ZTY4NzEtZDAxMC00YzRlLTliM2MtYzFjZTYyYjgxOTUw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OTAxMzg1YTUtNjZiNS00ZTEzLWIzN2YtMzk0ODVkNDA0ZGNlIiwiUmFuZ2VTdGFydCI6MTIsIlJhbmdlTGVuZ3RoIjoyNCwiUmVmZXJlbmNlSWQiOiIzNzNjOTRjYy1mM2MyLTRhMWUtYmZiNC0yNWU3NzhiZDdmYWQiLCJSZWZlcmVuY2UiOnsiJGlkIjoiOCIsIkFic3RyYWN0Q29tcGxleGl0eSI6MCwiQWJzdHJhY3RTb3VyY2VUZXh0Rm9ybWF0IjowLCJBdXRob3JzIjpbeyIkaWQiOiI5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Ew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xMS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TIiLCJBZGRyZXNzIjp7IiRpZCI6IjEzIiwiSXNMb2NhbENsb3VkUHJvamVjdEZpbGVMaW5rIjpmYWxzZSwiTGlua2VkUmVzb3VyY2VTdGF0dXMiOjgsIk9yaWdpbmFsU3RyaW5nIjoiMTAuMTUxNS9yZXZlY3AtMjAxNy0wMDA4IiwiTGlua2VkUmVzb3VyY2VUeXBlIjo1LCJVcmlTdHJpbmciOiJodHRwczovL2RvaS5vcmcvMTAuMTUxNS9yZXZlY3AtMjAxNy0wMDA4IiwiUHJvcGVydGllcyI6eyIkaWQiOiIxN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ZXJpb2RpY2FsIjp7IiRpZCI6IjE1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LHsiJGlkIjoiMTYiLCJJZCI6ImZjNzM1YzJhLTU4MjMtNGJhNy1hYWNiLTkwNTcxODAxNGUwNiIsIlJhbmdlU3RhcnQiOjM2LCJSYW5nZUxlbmd0aCI6MjIsIlJlZmVyZW5jZUlkIjoiNTM3MGU0MTgtNWI5ZC00YTVmLTg5MzItMDhjYTQ3YmI5ODQ4IiwiUmVmZXJlbmNlIjp7IiRpZCI6IjE3IiwiQWJzdHJhY3RDb21wbGV4aXR5IjowLCJBYnN0cmFjdFNvdXJjZVRleHRGb3JtYXQiOjAsIkF1dGhvcnMiOlt7IiRpZCI6IjE4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HJlZiI6IjUifX0seyIkaWQiOiIxOSIsIkZpcnN0TmFtZSI6Iklzb2xkZSIsIkxhc3ROYW1lIjoiV29pdHRpZXoiLCJQcm90ZWN0ZWQiOmZhbHNlLCJTZXgiOjEsIkNyZWF0ZWRCeSI6Il9tIiwiQ3JlYXRlZE9uIjoiMjAxOC0xMi0xMlQxMDozOToyMyIsIk1vZGlmaWVkQnkiOiJfbSIsIklkIjoiMmI3Y2U0NDgtZmU5My00M2FiLWFlMGYtMjdkNDk1MzYxY2E5IiwiTW9kaWZpZWRPbiI6IjIwMTgtMTItMTJUMTA6Mzk6MjMiLCJQcm9qZWN0Ijp7IiRyZWYiOiI1In19LHsiJGlkIjoiMjA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MjE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}</w:instrText>
          </w:r>
          <w:r w:rsidR="005E05FB" w:rsidRPr="005E05FB">
            <w:rPr>
              <w:lang w:val="en-US"/>
            </w:rPr>
            <w:fldChar w:fldCharType="separate"/>
          </w:r>
          <w:r w:rsidR="000B0433">
            <w:rPr>
              <w:lang w:val="en-US"/>
            </w:rPr>
            <w:t>(Alber, 1995; Halásková et al., 2017; Pommer et al., 2009)</w:t>
          </w:r>
          <w:r w:rsidR="005E05FB" w:rsidRPr="005E05FB">
            <w:rPr>
              <w:lang w:val="en-US"/>
            </w:rPr>
            <w:fldChar w:fldCharType="end"/>
          </w:r>
        </w:sdtContent>
      </w:sdt>
      <w:r w:rsidR="005E05FB" w:rsidRPr="005E05FB">
        <w:rPr>
          <w:lang w:val="en-US"/>
        </w:rPr>
        <w:t xml:space="preserve"> while others analyzed about 20 and more European </w:t>
      </w:r>
      <w:sdt>
        <w:sdtPr>
          <w:rPr>
            <w:lang w:val="en-US"/>
          </w:rPr>
          <w:alias w:val="Don't edit this field"/>
          <w:tag w:val="CitaviPlaceholder#5d260071-a9f0-4c78-b355-2a1871fb6dac"/>
          <w:id w:val="-717971029"/>
          <w:placeholder>
            <w:docPart w:val="4118B0A02F2141DCB251311D18CB2180"/>
          </w:placeholder>
        </w:sdtPr>
        <w:sdtEndPr/>
        <w:sdtContent>
          <w:r w:rsidR="005E05FB" w:rsidRPr="005E05FB">
            <w:rPr>
              <w:lang w:val="en-US"/>
            </w:rPr>
            <w:fldChar w:fldCharType="begin"/>
          </w:r>
          <w:r w:rsidR="006C3A49">
            <w:rPr>
              <w:lang w:val="en-US"/>
            </w:rPr>
            <w:instrText>ADDIN CitaviPlaceholder{eyIkaWQiOiIxIiwiRW50cmllcyI6W3siJGlkIjoiMiIsIklkIjoiYTNhZWZhYmEtZTAxNy00ODI3LWIwZGQtYTVmNWIwMGIzZDVm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wIiwiSWQiOiIwOWNjOWMwMy0yYjQ1LTRkYmUtOGM3ZC00NTZjMWE3NWU4MTEiLCJSYW5nZVN0YXJ0IjoyMSwiUmFuZ2VMZW5ndGgiOjIxLCJSZWZlcmVuY2VJZCI6IjRhODMxYzM0LTc2YTctNGUyYi05OTU2LWVhMTFmNjY1MTY4MCIsIlJlZmVyZW5jZSI6eyIkaWQiOiIyMSIsIkFic3RyYWN0Q29tcGxleGl0eSI6MCwiQWJzdHJhY3RTb3VyY2VUZXh0Rm9ybWF0IjowLCJBdXRob3JzIjpbeyIkaWQiOiIyM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N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4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jkiLCJDb3VudCI6MSwiVGV4dFVuaXRzIjpbeyIkaWQiOiIzMCIsIkZvbnRTdHlsZSI6eyIkaWQiOiIzMSIsIk5ldXRyYWwiOnRydWV9LCJSZWFkaW5nT3JkZXIiOjEsIlRleHQiOiIoRGFtaWFuaSBldCBhbC4sIDIwMTE7IEtyYXVzIGV0IGFsLiwgMjAxMCkifV19LCJUYWciOiJDaXRhdmlQbGFjZWhvbGRlciM1ZDI2MDA3MS1hOWYwLTRjNzgtYjM1NS0yYTE4NzFmYjZkYWMiLCJUZXh0IjoiKERhbWlhbmkgZXQgYWwuLCAyMDExOyBLcmF1cyBldCBhbC4sIDIwMTApIiwiV0FJVmVyc2lvbiI6IjYuNC4wLjM1In0=}</w:instrText>
          </w:r>
          <w:r w:rsidR="005E05FB" w:rsidRPr="005E05FB">
            <w:rPr>
              <w:lang w:val="en-US"/>
            </w:rPr>
            <w:fldChar w:fldCharType="separate"/>
          </w:r>
          <w:r w:rsidR="000B0433">
            <w:rPr>
              <w:lang w:val="en-US"/>
            </w:rPr>
            <w:t>(Damiani et al., 2011; Kraus et al., 2010)</w:t>
          </w:r>
          <w:r w:rsidR="005E05FB" w:rsidRPr="005E05FB">
            <w:rPr>
              <w:lang w:val="en-US"/>
            </w:rPr>
            <w:fldChar w:fldCharType="end"/>
          </w:r>
        </w:sdtContent>
      </w:sdt>
      <w:r w:rsidR="005E05FB" w:rsidRPr="005E05FB">
        <w:rPr>
          <w:lang w:val="en-US"/>
        </w:rPr>
        <w:t xml:space="preserve"> and/or OECD cases </w:t>
      </w:r>
      <w:sdt>
        <w:sdtPr>
          <w:rPr>
            <w:lang w:val="en-US"/>
          </w:rPr>
          <w:alias w:val="Don't edit this field"/>
          <w:tag w:val="CitaviPlaceholder#88df41d0-3cbf-4436-9486-799861ce0173"/>
          <w:id w:val="2063670814"/>
          <w:placeholder>
            <w:docPart w:val="4118B0A02F2141DCB251311D18CB2180"/>
          </w:placeholder>
        </w:sdtPr>
        <w:sdtEndPr/>
        <w:sdtContent>
          <w:r w:rsidR="005E05FB" w:rsidRPr="005E05FB">
            <w:rPr>
              <w:lang w:val="en-US"/>
            </w:rPr>
            <w:fldChar w:fldCharType="begin"/>
          </w:r>
          <w:r w:rsidR="006C3A49">
            <w:rPr>
              <w:lang w:val="en-US"/>
            </w:rPr>
            <w:instrText>ADDIN CitaviPlaceholder{eyIkaWQiOiIxIiwiRW50cmllcyI6W3siJGlkIjoiMiIsIklkIjoiNzA0Yjc3NWQtMjE0My00ZDdlLWFjZmYtYjMzMDFjNDAzMmYzIiwiUmFuZ2VMZW5ndGgiOjE1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V0sIkZvcm1hdHRlZFRleHQiOnsiJGlkIjoiMTMiLCJDb3VudCI6MSwiVGV4dFVuaXRzIjpbeyIkaWQiOiIxNCIsIkZvbnRTdHlsZSI6eyIkaWQiOiIxNSIsIk5ldXRyYWwiOnRydWV9LCJSZWFkaW5nT3JkZXIiOjEsIlRleHQiOiIoQ29sb21ibywgMjAxMikifV19LCJUYWciOiJDaXRhdmlQbGFjZWhvbGRlciM4OGRmNDFkMC0zY2JmLTQ0MzYtOTQ4Ni03OTk4NjFjZTAxNzMiLCJUZXh0IjoiKENvbG9tYm8sIDIwMTIpIiwiV0FJVmVyc2lvbiI6IjYuNC4wLjM1In0=}</w:instrText>
          </w:r>
          <w:r w:rsidR="005E05FB" w:rsidRPr="005E05FB">
            <w:rPr>
              <w:lang w:val="en-US"/>
            </w:rPr>
            <w:fldChar w:fldCharType="separate"/>
          </w:r>
          <w:r w:rsidR="000B0433">
            <w:rPr>
              <w:lang w:val="en-US"/>
            </w:rPr>
            <w:t>(Colombo, 2012)</w:t>
          </w:r>
          <w:r w:rsidR="005E05FB" w:rsidRPr="005E05FB">
            <w:rPr>
              <w:lang w:val="en-US"/>
            </w:rPr>
            <w:fldChar w:fldCharType="end"/>
          </w:r>
        </w:sdtContent>
      </w:sdt>
      <w:r w:rsidR="005E05FB" w:rsidRPr="005E05FB">
        <w:rPr>
          <w:lang w:val="en-US"/>
        </w:rPr>
        <w:t xml:space="preserve">. </w:t>
      </w:r>
    </w:p>
    <w:p w14:paraId="0C9623C8" w14:textId="6204BE62" w:rsidR="005E05FB" w:rsidRPr="005E05FB" w:rsidRDefault="005E05FB" w:rsidP="00CF57A8">
      <w:pPr>
        <w:pStyle w:val="02FlietextEinzug"/>
        <w:rPr>
          <w:lang w:val="en-US"/>
        </w:rPr>
      </w:pPr>
      <w:r w:rsidRPr="005E05FB">
        <w:rPr>
          <w:lang w:val="en-US"/>
        </w:rPr>
        <w:t xml:space="preserve">Despite the large variety in the number of clusters and the composition of those clusters in the different typologies some similarities and parallels can be depicted. The most robust </w:t>
      </w:r>
      <w:r w:rsidR="00782D78">
        <w:rPr>
          <w:lang w:val="en-US"/>
        </w:rPr>
        <w:t>system type</w:t>
      </w:r>
      <w:r w:rsidR="00782D78" w:rsidRPr="005E05FB">
        <w:rPr>
          <w:lang w:val="en-US"/>
        </w:rPr>
        <w:t xml:space="preserve"> </w:t>
      </w:r>
      <w:r w:rsidRPr="005E05FB">
        <w:rPr>
          <w:lang w:val="en-US"/>
        </w:rPr>
        <w:t xml:space="preserve">is a Scandinavian or northern European cluster that mostly includes Sweden, Norway, Denmark, Finland and often also the Netherlands </w:t>
      </w:r>
      <w:sdt>
        <w:sdtPr>
          <w:rPr>
            <w:lang w:val="en-US"/>
          </w:rPr>
          <w:alias w:val="Don't edit this field"/>
          <w:tag w:val="CitaviPlaceholder#f63525ed-8884-4f8e-918e-35e6d3f77443"/>
          <w:id w:val="-1308238888"/>
          <w:placeholder>
            <w:docPart w:val="4118B0A02F2141DCB251311D18CB2180"/>
          </w:placeholder>
        </w:sdtPr>
        <w:sdtEndPr/>
        <w:sdtContent>
          <w:r w:rsidRPr="005E05FB">
            <w:rPr>
              <w:lang w:val="en-US"/>
            </w:rPr>
            <w:fldChar w:fldCharType="begin"/>
          </w:r>
          <w:r w:rsidR="006C3A49">
            <w:rPr>
              <w:lang w:val="en-US"/>
            </w:rPr>
            <w:instrText>ADDIN CitaviPlaceholder{eyIkaWQiOiIxIiwiRW50cmllcyI6W3siJGlkIjoiMiIsIklkIjoiMDIwNWUwZDktZWJlYi00NWVlLWJlMTItNzMxZTQ3Yzc1YjU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M2I0MDM2MWUtYjQ4NS00YTExLWI5M2YtZGQ5YzhlM2MxMzli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3OTg4OTNjZS0zNTIyLTRlYWUtOTc1NS05YzViYmRjMzJlMWU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NGZkYTI4NWMtNGEyYy00MjQ3LWExZTgtZDNkNjQyYjNkYmY2IiwiUmFuZ2VTdGFydCI6NDksIlJhbmdlTGVuZ3RoIjoyMC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0seyIkaWQiOiI0MyIsIklkIjoiN2E3YmE2NWMtYzNhZC00YTJkLWI5ZDctMmJjN2RkNWNlOTE5IiwiUmFuZ2VTdGFydCI6NjksIlJhbmdlTGVuZ3RoIjoyMiwiUmVmZXJlbmNlSWQiOiI1MzcwZTQxOC01YjlkLTRhNWYtODkzMi0wOGNhNDdiYjk4NDgiLCJSZWZlcmVuY2UiOnsiJGlkIjoiNDQiLCJBYnN0cmFjdENvbXBsZXhpdHkiOjAsIkFic3RyYWN0U291cmNlVGV4dEZvcm1hdCI6MCwiQXV0aG9ycyI6W3siJGlkIjoiNDU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OCIsIk5hbWUiOiJBa3NhbnQgQWNhZC4gUHVibCIsIlByb3RlY3RlZCI6ZmFsc2UsIkNyZWF0ZWRCeSI6Il9tIiwiQ3JlYXRlZE9uIjoiMjAxOC0xMi0xMlQxMDozOToyMyIsIk1vZGlmaWVkQnkiOiJfbSIsIklkIjoiNWEwYTk0MjUtYzhjZi00ODhiLWJkYWYtZDQyYmU5ZTYxOWE2Ii</w:instrText>
          </w:r>
          <w:r w:rsidR="006C3A49" w:rsidRPr="003F07B8">
            <w:instrText>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}</w:instrText>
          </w:r>
          <w:r w:rsidRPr="005E05FB">
            <w:rPr>
              <w:lang w:val="en-US"/>
            </w:rPr>
            <w:fldChar w:fldCharType="separate"/>
          </w:r>
          <w:r w:rsidR="000B0433">
            <w:t>(Alber, 1995; Colombo, 2012; Damiani et al., 2011; Kraus et al., 2010; Pommer et al., 2009)</w:t>
          </w:r>
          <w:r w:rsidRPr="005E05FB">
            <w:rPr>
              <w:lang w:val="en-US"/>
            </w:rPr>
            <w:fldChar w:fldCharType="end"/>
          </w:r>
        </w:sdtContent>
      </w:sdt>
      <w:r w:rsidRPr="005E05FB">
        <w:t xml:space="preserve">. </w:t>
      </w:r>
      <w:r w:rsidRPr="005E05FB">
        <w:rPr>
          <w:lang w:val="en-US"/>
        </w:rPr>
        <w:t xml:space="preserve">Clusters which include only Eastern European countries can be found in the typologies by </w:t>
      </w:r>
      <w:sdt>
        <w:sdtPr>
          <w:rPr>
            <w:lang w:val="en-US"/>
          </w:rPr>
          <w:alias w:val="Don't edit this field"/>
          <w:tag w:val="CitaviPlaceholder#821802ec-8205-43cc-a6b6-7855e3c19feb"/>
          <w:id w:val="1555120584"/>
          <w:placeholder>
            <w:docPart w:val="4118B0A02F2141DCB251311D18CB2180"/>
          </w:placeholder>
        </w:sdtPr>
        <w:sdtEndPr/>
        <w:sdtContent>
          <w:r w:rsidRPr="005E05FB">
            <w:rPr>
              <w:lang w:val="en-US"/>
            </w:rPr>
            <w:fldChar w:fldCharType="begin"/>
          </w:r>
          <w:r w:rsidR="006C3A49">
            <w:rPr>
              <w:lang w:val="en-US"/>
            </w:rPr>
            <w:instrText>ADDIN CitaviPlaceholder{eyIkaWQiOiIxIiwiQXNzb2NpYXRlV2l0aFBsYWNlaG9sZGVyVGFnIjoiQ2l0YXZpUGxhY2Vob2xkZXIjZDAxMDgxNjUtZGY4YS00MGY4LTg1MzMtOTI4ZDIzZGU1YzhlIiwiRW50cmllcyI6W3siJGlkIjoiMiIsIklkIjoiMjBiYjM2Y2YtNWUyZC00ZjA1LWE3ODMtN2FmY2NiYWZmMWU3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Jc0xvY2FsQ2xvdWRQcm9qZWN0RmlsZUxpbmsiOmZhbHNl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Jc0xvY2FsQ2xvdWRQcm9qZWN0RmlsZUxpbmsiOmZhbHNl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4MjE4MDJlYy04MjA1LTQzY2MtYTZiNi03ODU1ZTNjMTlmZWIiLCJUZXh0IjoiRGFtaWFuaSBldCBhbC4iLCJXQUlWZXJzaW9uIjoiNi40LjAuMzUifQ==}</w:instrText>
          </w:r>
          <w:r w:rsidRPr="005E05FB">
            <w:rPr>
              <w:lang w:val="en-US"/>
            </w:rPr>
            <w:fldChar w:fldCharType="separate"/>
          </w:r>
          <w:r w:rsidR="000B0433">
            <w:rPr>
              <w:lang w:val="en-US"/>
            </w:rPr>
            <w:t>Damiani et al.</w:t>
          </w:r>
          <w:r w:rsidRPr="005E05FB">
            <w:rPr>
              <w:lang w:val="en-US"/>
            </w:rPr>
            <w:fldChar w:fldCharType="end"/>
          </w:r>
        </w:sdtContent>
      </w:sdt>
      <w:r w:rsidRPr="005E05FB">
        <w:rPr>
          <w:lang w:val="en-US"/>
        </w:rPr>
        <w:t xml:space="preserve"> </w:t>
      </w:r>
      <w:sdt>
        <w:sdtPr>
          <w:rPr>
            <w:lang w:val="en-US"/>
          </w:rPr>
          <w:alias w:val="Don't edit this field"/>
          <w:tag w:val="CitaviPlaceholder#f46b660c-723d-4d8b-8eec-b5516c790d77"/>
          <w:id w:val="-487555929"/>
          <w:placeholder>
            <w:docPart w:val="4118B0A02F2141DCB251311D18CB2180"/>
          </w:placeholder>
        </w:sdtPr>
        <w:sdtEndPr/>
        <w:sdtContent>
          <w:r w:rsidRPr="005E05FB">
            <w:rPr>
              <w:lang w:val="en-US"/>
            </w:rPr>
            <w:fldChar w:fldCharType="begin"/>
          </w:r>
          <w:r w:rsidR="006C3A49">
            <w:rPr>
              <w:lang w:val="en-US"/>
            </w:rPr>
            <w:instrText>ADDIN CitaviPlaceholder{eyIkaWQiOiIxIiwiQXNzb2NpYXRlV2l0aFBsYWNlaG9sZGVyVGFnIjoiQ2l0YXZpUGxhY2Vob2xkZXIjMGYyMWY3YzUtOTM1ZC00MzFkLThmNDMtOWEzYTcyYTc0ODZhIiwiRW50cmllcyI6W3siJGlkIjoiMiIsIklkIjoiMjdiM2JkYTItYzdmZC00MDY1LTllZGUtNDFmNDIzYTM2MmFi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SXNMb2NhbENsb3VkUHJvamVjdEZpbGVMaW5rIjpmYWxzZS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SXNMb2NhbENsb3VkUHJvamVjdEZpbGVMaW5rIjpmYWxzZS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ctMTBUMTI6MjA6ND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NmNDZiNjYwYy03MjNkLTRkOGItOGVlYy1iNTUxNmM3OTBkNzciLCJUZXh0IjoiKDIwMTEpIiwiV0FJVmVyc2lvbiI6IjYuNC4wLjM1In0=}</w:instrText>
          </w:r>
          <w:r w:rsidRPr="005E05FB">
            <w:rPr>
              <w:lang w:val="en-US"/>
            </w:rPr>
            <w:fldChar w:fldCharType="separate"/>
          </w:r>
          <w:r w:rsidR="000B0433">
            <w:rPr>
              <w:lang w:val="en-US"/>
            </w:rPr>
            <w:t>(2011)</w:t>
          </w:r>
          <w:r w:rsidRPr="005E05FB">
            <w:rPr>
              <w:lang w:val="en-US"/>
            </w:rPr>
            <w:fldChar w:fldCharType="end"/>
          </w:r>
        </w:sdtContent>
      </w:sdt>
      <w:r w:rsidRPr="005E05FB">
        <w:rPr>
          <w:lang w:val="en-US"/>
        </w:rPr>
        <w:t xml:space="preserve">, </w:t>
      </w:r>
      <w:sdt>
        <w:sdtPr>
          <w:rPr>
            <w:lang w:val="en-US"/>
          </w:rPr>
          <w:alias w:val="Don't edit this field"/>
          <w:tag w:val="CitaviPlaceholder#70321f17-dd04-46c3-93b1-c87d23ba7b4e"/>
          <w:id w:val="1876421934"/>
          <w:placeholder>
            <w:docPart w:val="4118B0A02F2141DCB251311D18CB2180"/>
          </w:placeholder>
        </w:sdtPr>
        <w:sdtEndPr/>
        <w:sdtContent>
          <w:r w:rsidRPr="005E05FB">
            <w:rPr>
              <w:lang w:val="en-US"/>
            </w:rPr>
            <w:fldChar w:fldCharType="begin"/>
          </w:r>
          <w:r w:rsidR="00952423">
            <w:rPr>
              <w:lang w:val="en-US"/>
            </w:rPr>
            <w:instrText>ADDIN CitaviPlaceholder{eyIkaWQiOiIxIiwiQXNzb2NpYXRlV2l0aFBsYWNlaG9sZGVyVGFnIjoiQ2l0YXZpUGxhY2Vob2xkZXIjZDViYjQyM2MtZmE1YS00MDY3LTgzOTEtZDNkNjEzODk5MmU0IiwiRW50cmllcyI6W3siJGlkIjoiMiIsIklkIjoiMzkxNjI1NzYtMDc1Yi00ZWU2LTgzZGMtMzQ5MTY4NmM2MGZhIiwiUmFuZ2VMZW5ndGgiOjE2LCJSZWZlcmVuY2VJZCI6IjM3M2M5NGNjLWYzYzItNGExZS1iZmI0LTI1ZTc3OGJkN2Zh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n19LHsiJGlkIjoiNi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lzTG9jYWxDbG91ZFByb2plY3RGaWxlTGluayI6ZmFsc2U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M3MDMyMWYxNy1kZDA0LTQ2YzMtOTNiMS1jODdkMjNiYTdiNGUiLCJUZXh0IjoiSGFsw6Fza292w6EgZXQgYWwuIiwiV0FJVmVyc2lvbiI6IjYuNC4wLjM1In0=}</w:instrText>
          </w:r>
          <w:r w:rsidRPr="005E05FB">
            <w:rPr>
              <w:lang w:val="en-US"/>
            </w:rPr>
            <w:fldChar w:fldCharType="separate"/>
          </w:r>
          <w:r w:rsidR="000B0433">
            <w:rPr>
              <w:lang w:val="en-US"/>
            </w:rPr>
            <w:t>Halásková et al.</w:t>
          </w:r>
          <w:r w:rsidRPr="005E05FB">
            <w:rPr>
              <w:lang w:val="en-US"/>
            </w:rPr>
            <w:fldChar w:fldCharType="end"/>
          </w:r>
        </w:sdtContent>
      </w:sdt>
      <w:r w:rsidRPr="005E05FB">
        <w:rPr>
          <w:lang w:val="en-US"/>
        </w:rPr>
        <w:t xml:space="preserve"> </w:t>
      </w:r>
      <w:sdt>
        <w:sdtPr>
          <w:rPr>
            <w:lang w:val="en-US"/>
          </w:rPr>
          <w:alias w:val="Don't edit this field"/>
          <w:tag w:val="CitaviPlaceholder#073aa931-c262-4e1a-9792-b46e1ef1143f"/>
          <w:id w:val="1732970932"/>
          <w:placeholder>
            <w:docPart w:val="4118B0A02F2141DCB251311D18CB2180"/>
          </w:placeholder>
        </w:sdtPr>
        <w:sdtEndPr/>
        <w:sdtContent>
          <w:r w:rsidRPr="005E05FB">
            <w:rPr>
              <w:lang w:val="en-US"/>
            </w:rPr>
            <w:fldChar w:fldCharType="begin"/>
          </w:r>
          <w:r w:rsidR="00952423">
            <w:rPr>
              <w:lang w:val="en-US"/>
            </w:rPr>
            <w:instrText>ADDIN CitaviPlaceholder{eyIkaWQiOiIxIiwiQXNzb2NpYXRlV2l0aFBsYWNlaG9sZGVyVGFnIjoiQ2l0YXZpUGxhY2Vob2xkZXIjODNhNWFmYjUtZDg4Yy00MTQzLTkwODgtYjg0NzZjZmIzZWZiIiwiRW50cmllcyI6W3siJGlkIjoiMiIsIklkIjoiOTgxNjI5ZjEtYzg3Ny00NGEyLTgxYjUtMGM2OTg5NTQ2OWVk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J9fSx7IiRpZCI6Ij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Jc0xvY2FsQ2xvdWRQcm9qZWN0RmlsZUxpbmsiOmZhbHNl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zA3M2FhOTMxLWMyNjItNGUxYS05NzkyLWI0NmUxZWYxMTQzZiIsIlRleHQiOiIoMjAxNykiLCJXQUlWZXJzaW9uIjoiNi40LjAuMzUifQ==}</w:instrText>
          </w:r>
          <w:r w:rsidRPr="005E05FB">
            <w:rPr>
              <w:lang w:val="en-US"/>
            </w:rPr>
            <w:fldChar w:fldCharType="separate"/>
          </w:r>
          <w:r w:rsidR="000B0433">
            <w:rPr>
              <w:lang w:val="en-US"/>
            </w:rPr>
            <w:t>(2017)</w:t>
          </w:r>
          <w:r w:rsidRPr="005E05FB">
            <w:rPr>
              <w:lang w:val="en-US"/>
            </w:rPr>
            <w:fldChar w:fldCharType="end"/>
          </w:r>
        </w:sdtContent>
      </w:sdt>
      <w:r w:rsidR="00620DAD">
        <w:rPr>
          <w:lang w:val="en-US"/>
        </w:rPr>
        <w:t>,</w:t>
      </w:r>
      <w:r w:rsidRPr="005E05FB">
        <w:rPr>
          <w:lang w:val="en-US"/>
        </w:rPr>
        <w:t xml:space="preserve"> and </w:t>
      </w:r>
      <w:sdt>
        <w:sdtPr>
          <w:rPr>
            <w:lang w:val="en-US"/>
          </w:rPr>
          <w:alias w:val="Don't edit this field"/>
          <w:tag w:val="CitaviPlaceholder#8d831f9c-58b9-4296-bddc-c7411dbb6c75"/>
          <w:id w:val="-2093773289"/>
          <w:placeholder>
            <w:docPart w:val="4118B0A02F2141DCB251311D18CB2180"/>
          </w:placeholder>
        </w:sdtPr>
        <w:sdtEndPr/>
        <w:sdtContent>
          <w:r w:rsidRPr="005E05FB">
            <w:rPr>
              <w:lang w:val="en-US"/>
            </w:rPr>
            <w:fldChar w:fldCharType="begin"/>
          </w:r>
          <w:r w:rsidR="00952423">
            <w:rPr>
              <w:lang w:val="en-US"/>
            </w:rPr>
            <w:instrText>ADDIN CitaviPlaceholder{eyIkaWQiOiIxIiwiQXNzb2NpYXRlV2l0aFBsYWNlaG9sZGVyVGFnIjoiQ2l0YXZpUGxhY2Vob2xkZXIjYWI3NDIzOWUtZjUwMy00MDVmLTgyMzktMzg2Y2RhM2Q0ZTk1IiwiRW50cmllcyI6W3siJGlkIjoiMiIsIklkIjoiZjg2MjEzYmMtZTI0NC00MzNjLTg5MmMtZGFhN2JkOTFjMDM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M4ZDgzMWY5Yy01OGI5LTQyOTYtYmRkYy1jNzQxMWRiYjZjNzUiLCJUZXh0IjoiS3JhdXMgZXQgYWwuIiwiV0FJVmVyc2lvbiI6IjYuNC4wLjM1In0=}</w:instrText>
          </w:r>
          <w:r w:rsidRPr="005E05FB">
            <w:rPr>
              <w:lang w:val="en-US"/>
            </w:rPr>
            <w:fldChar w:fldCharType="separate"/>
          </w:r>
          <w:r w:rsidR="000B0433">
            <w:rPr>
              <w:lang w:val="en-US"/>
            </w:rPr>
            <w:t>Kraus et al.</w:t>
          </w:r>
          <w:r w:rsidRPr="005E05FB">
            <w:rPr>
              <w:lang w:val="en-US"/>
            </w:rPr>
            <w:fldChar w:fldCharType="end"/>
          </w:r>
        </w:sdtContent>
      </w:sdt>
      <w:r w:rsidRPr="005E05FB">
        <w:rPr>
          <w:lang w:val="en-US"/>
        </w:rPr>
        <w:t xml:space="preserve"> </w:t>
      </w:r>
      <w:sdt>
        <w:sdtPr>
          <w:rPr>
            <w:lang w:val="en-US"/>
          </w:rPr>
          <w:alias w:val="Don't edit this field"/>
          <w:tag w:val="CitaviPlaceholder#d346ffb4-9ff1-4cd1-a19c-9aaaaabb572a"/>
          <w:id w:val="1577400042"/>
          <w:placeholder>
            <w:docPart w:val="4118B0A02F2141DCB251311D18CB2180"/>
          </w:placeholder>
        </w:sdtPr>
        <w:sdtEndPr/>
        <w:sdtContent>
          <w:r w:rsidRPr="005E05FB">
            <w:rPr>
              <w:lang w:val="en-US"/>
            </w:rPr>
            <w:fldChar w:fldCharType="begin"/>
          </w:r>
          <w:r w:rsidR="00952423">
            <w:rPr>
              <w:lang w:val="en-US"/>
            </w:rPr>
            <w:instrText>ADDIN CitaviPlaceholder{eyIkaWQiOiIxIiwiQXNzb2NpYXRlV2l0aFBsYWNlaG9sZGVyVGFnIjoiQ2l0YXZpUGxhY2Vob2xkZXIjMWJlOTdkMWQtY2UxMy00ZWJhLWEwYjMtZjlmYzBlNzE0MDRmIiwiRW50cmllcyI6W3siJGlkIjoiMiIsIklkIjoiNzNhMzhmYTEtMTliMy00MDdmLWE5Y2QtNGQwM2IyYWQwMDBj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2QzNDZmZmI0LTlmZjEtNGNkMS1hMTljLTlhYWFhYWJiNTcyYSIsIlRleHQiOiIoMjAxMCkiLCJXQUlWZXJzaW9uIjoiNi40LjAuMzUifQ==}</w:instrText>
          </w:r>
          <w:r w:rsidRPr="005E05FB">
            <w:rPr>
              <w:lang w:val="en-US"/>
            </w:rPr>
            <w:fldChar w:fldCharType="separate"/>
          </w:r>
          <w:r w:rsidR="000B0433">
            <w:rPr>
              <w:lang w:val="en-US"/>
            </w:rPr>
            <w:t>(2010)</w:t>
          </w:r>
          <w:r w:rsidRPr="005E05FB">
            <w:rPr>
              <w:lang w:val="en-US"/>
            </w:rPr>
            <w:fldChar w:fldCharType="end"/>
          </w:r>
        </w:sdtContent>
      </w:sdt>
      <w:r w:rsidR="00FC37B8">
        <w:rPr>
          <w:lang w:val="en-US"/>
        </w:rPr>
        <w:t>.</w:t>
      </w:r>
      <w:r w:rsidRPr="005E05FB">
        <w:rPr>
          <w:lang w:val="en-US"/>
        </w:rPr>
        <w:t xml:space="preserve"> </w:t>
      </w:r>
      <w:r w:rsidR="00782D78">
        <w:rPr>
          <w:lang w:val="en-US"/>
        </w:rPr>
        <w:t>O</w:t>
      </w:r>
      <w:r w:rsidRPr="005E05FB">
        <w:rPr>
          <w:lang w:val="en-US"/>
        </w:rPr>
        <w:t>ften Bulgaria, Hungary, Czech Republic, Estonia</w:t>
      </w:r>
      <w:r w:rsidR="00A35056">
        <w:rPr>
          <w:lang w:val="en-US"/>
        </w:rPr>
        <w:t>,</w:t>
      </w:r>
      <w:r w:rsidRPr="005E05FB">
        <w:rPr>
          <w:lang w:val="en-US"/>
        </w:rPr>
        <w:t xml:space="preserve"> and Slovakia are included, while other Eastern European countries sometimes join. In some studies a second cluster which incorporates Eastern-European as well as Southern European countries is built </w:t>
      </w:r>
      <w:sdt>
        <w:sdtPr>
          <w:rPr>
            <w:lang w:val="en-US"/>
          </w:rPr>
          <w:alias w:val="Don't edit this field"/>
          <w:tag w:val="CitaviPlaceholder#716d8010-c467-4967-b0e5-14c22d47fa9c"/>
          <w:id w:val="11578945"/>
          <w:placeholder>
            <w:docPart w:val="4118B0A02F2141DCB251311D18CB2180"/>
          </w:placeholder>
        </w:sdtPr>
        <w:sdtEndPr/>
        <w:sdtContent>
          <w:r w:rsidRPr="005E05FB">
            <w:rPr>
              <w:lang w:val="en-US"/>
            </w:rPr>
            <w:fldChar w:fldCharType="begin"/>
          </w:r>
          <w:r w:rsidR="006C3A49">
            <w:rPr>
              <w:lang w:val="en-US"/>
            </w:rPr>
            <w:instrText>ADDIN CitaviPlaceholder{eyIkaWQiOiIxIiwiRW50cmllcyI6W3siJGlkIjoiMiIsIklkIjoiYjc5NTI2MDktOWM1MC00MjZlLWIwMDQtZjQyNWNiNjZiY2M0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wIiwiSWQiOiJjMzkxOGYzNi1jMmEwLTQ5YmYtYmMxOS1jNTRhY2YwYTMyN2QiLCJSYW5nZVN0YXJ0IjoyMSwiUmFuZ2VMZW5ndGgiOjIwLCJSZWZlcmVuY2VJZCI6IjRhODMxYzM0LTc2YTctNGUyYi05OTU2LWVhMTFmNjY1MTY4MCIsIlJlZmVyZW5jZSI6eyIkaWQiOiIyMSIsIkFic3RyYWN0Q29tcGxleGl0eSI6MCwiQWJzdHJhY3RTb3VyY2VUZXh0Rm9ybWF0IjowLCJBdXRob3JzIjpbeyIkaWQiOiIyM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N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4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Sx7IiRpZCI6IjI5IiwiSWQiOiJmZWVmZjA5ZS01Y2FjLTQzY2MtOTQxYy1lYjZhZTAwMWNjNzIiLCJSYW5nZVN0YXJ0Ijo0MSwiUmFuZ2VMZW5ndGgiOjIzLCJSZWZlcmVuY2VJZCI6IjBiNmExNDJlLTkwMjMtNGJjMS04MTU2LWY0ZTdiMjU2NjM2OSIsIlJlZmVyZW5jZSI6eyIkaWQiOiIzMCIsIkFic3RyYWN0Q29tcGxleGl0eSI6MCwiQWJzdHJhY3RTb3VyY2VUZXh0Rm9ybWF0IjowLCJBdXRob3JzIjpbeyIkaWQiOiIzMS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HJlZiI6IjUifX0seyIkaWQiOiIzMi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NSJ9fSx7IiRpZCI6IjMz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NSJ9fSx7IiRpZCI6IjM0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M1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NSJ9fV0sIk90aGVyc0ludm9sdmVkIjpbXSwiUGFnZUNvdW50IjoiMzI0IiwiUGFnZUNvdW50TnVtZXJhbFN5c3RlbSI6IkFyYWJpYyIsIlBsYWNlT2ZQdWJsaWNhdGlvbiI6IlBhcmlzIiwiUHVibGlzaGVycyI6W3siJGlkIjoiMzY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NSJ9fV0sIlF1b3RhdGlvbnMiOltdLCJSZWZlcmVuY2VUeXBlIjoiQm9vayIsIlNlcmllc1RpdGxlIjp7IiRpZCI6IjM3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NS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}</w:instrText>
          </w:r>
          <w:r w:rsidRPr="005E05FB">
            <w:rPr>
              <w:lang w:val="en-US"/>
            </w:rPr>
            <w:fldChar w:fldCharType="separate"/>
          </w:r>
          <w:r w:rsidR="000B0433">
            <w:rPr>
              <w:lang w:val="en-US"/>
            </w:rPr>
            <w:t xml:space="preserve">(Damiani et al., 2011; Kraus et al., 2010; </w:t>
          </w:r>
          <w:r w:rsidR="000B0433">
            <w:rPr>
              <w:lang w:val="en-US"/>
            </w:rPr>
            <w:lastRenderedPageBreak/>
            <w:t>Colombo et al., 2011)</w:t>
          </w:r>
          <w:r w:rsidRPr="005E05FB">
            <w:rPr>
              <w:lang w:val="en-US"/>
            </w:rPr>
            <w:fldChar w:fldCharType="end"/>
          </w:r>
        </w:sdtContent>
      </w:sdt>
      <w:r w:rsidRPr="005E05FB">
        <w:rPr>
          <w:lang w:val="en-US"/>
        </w:rPr>
        <w:t xml:space="preserve"> including Italy, Spain</w:t>
      </w:r>
      <w:r w:rsidR="00A35056">
        <w:rPr>
          <w:lang w:val="en-US"/>
        </w:rPr>
        <w:t>,</w:t>
      </w:r>
      <w:r w:rsidRPr="005E05FB">
        <w:rPr>
          <w:lang w:val="en-US"/>
        </w:rPr>
        <w:t xml:space="preserve"> and Greece. These countries are only depicted in a genuine Southern European cluster by </w:t>
      </w:r>
      <w:sdt>
        <w:sdtPr>
          <w:rPr>
            <w:lang w:val="en-US"/>
          </w:rPr>
          <w:alias w:val="Don't edit this field"/>
          <w:tag w:val="CitaviPlaceholder#698012ae-af6b-403b-a13c-13b1e2315222"/>
          <w:id w:val="1252860813"/>
          <w:placeholder>
            <w:docPart w:val="4118B0A02F2141DCB251311D18CB2180"/>
          </w:placeholder>
        </w:sdtPr>
        <w:sdtEndPr/>
        <w:sdtContent>
          <w:r w:rsidRPr="005E05FB">
            <w:rPr>
              <w:lang w:val="en-US"/>
            </w:rPr>
            <w:fldChar w:fldCharType="begin"/>
          </w:r>
          <w:r w:rsidR="006E36CF">
            <w:rPr>
              <w:lang w:val="en-US"/>
            </w:rPr>
            <w:instrText>ADDIN CitaviPlaceholder{eyIkaWQiOiIxIiwiQXNzb2NpYXRlV2l0aFBsYWNlaG9sZGVyVGFnIjoiQ2l0YXZpUGxhY2Vob2xkZXIjYmIyYWExZTEtNzc5OC00ZmM1LTlkMDgtZGQ3NmE2ZTg5NWFmIiwiRW50cmllcyI6W3siJGlkIjoiMiIsIklkIjoiZjJmMTE0ZmEtOTQ2Mi00ZTYwLWI5ZmItNWVlY2M1NDFhYThkIiwiUmFuZ2VMZW5ndGgiOjEzLCJSZWZlcmVuY2VJZCI6IjUzNzBlNDE4LTViOWQtNGE1Zi04OTMyLTA4Y2E0N2JiOTg0OCIsIk5vUGFyIjp0cnVlLCJQZXJzb25Pbmx5Ijp0cnVlLCJSZWZlcmVuY2UiOnsiJGlkIjoiMyIsIkFic3RyYWN0Q29tcGxleGl0eSI6MCwiQWJzdHJhY3RTb3VyY2VUZXh0Rm9ybWF0IjowLCJBdXRob3JzIjpbeyIkaWQiOiI0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GlkIjoiNSJ9fSx7IiRpZCI6IjY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c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1dLCJGb3JtYXR0ZWRUZXh0Ijp7IiRpZCI6IjkiLCJDb3VudCI6MSwiVGV4dFVuaXRzIjpbeyIkaWQiOiIxMCIsIkZvbnRTdHlsZSI6eyIkaWQiOiIxMSIsIk5ldXRyYWwiOnRydWV9LCJSZWFkaW5nT3JkZXIiOjEsIlRleHQiOiJQb21tZXIgZXQgYWwuIn1dfSwiVGFnIjoiQ2l0YXZpUGxhY2Vob2xkZXIjNjk4MDEyYWUtYWY2Yi00MDNiLWExM2MtMTNiMWUyMzE1MjIyIiwiVGV4dCI6IlBvbW1lciBldCBhbC4iLCJXQUlWZXJzaW9uIjoiNi40LjAuMzUifQ==}</w:instrText>
          </w:r>
          <w:r w:rsidRPr="005E05FB">
            <w:rPr>
              <w:lang w:val="en-US"/>
            </w:rPr>
            <w:fldChar w:fldCharType="separate"/>
          </w:r>
          <w:r w:rsidR="000B0433">
            <w:rPr>
              <w:lang w:val="en-US"/>
            </w:rPr>
            <w:t>Pommer et al.</w:t>
          </w:r>
          <w:r w:rsidRPr="005E05FB">
            <w:rPr>
              <w:lang w:val="en-US"/>
            </w:rPr>
            <w:fldChar w:fldCharType="end"/>
          </w:r>
        </w:sdtContent>
      </w:sdt>
      <w:r w:rsidRPr="005E05FB">
        <w:rPr>
          <w:lang w:val="en-US"/>
        </w:rPr>
        <w:t xml:space="preserve"> </w:t>
      </w:r>
      <w:sdt>
        <w:sdtPr>
          <w:rPr>
            <w:lang w:val="en-US"/>
          </w:rPr>
          <w:alias w:val="Don't edit this field"/>
          <w:tag w:val="CitaviPlaceholder#7bf4dada-3011-4343-9523-8c94b097e98b"/>
          <w:id w:val="731275599"/>
          <w:placeholder>
            <w:docPart w:val="4118B0A02F2141DCB251311D18CB2180"/>
          </w:placeholder>
        </w:sdtPr>
        <w:sdtEndPr/>
        <w:sdtContent>
          <w:r w:rsidRPr="005E05FB">
            <w:rPr>
              <w:lang w:val="en-US"/>
            </w:rPr>
            <w:fldChar w:fldCharType="begin"/>
          </w:r>
          <w:r w:rsidR="006E36CF">
            <w:rPr>
              <w:lang w:val="en-US"/>
            </w:rPr>
            <w:instrText>ADDIN CitaviPlaceholder{eyIkaWQiOiIxIiwiQXNzb2NpYXRlV2l0aFBsYWNlaG9sZGVyVGFnIjoiQ2l0YXZpUGxhY2Vob2xkZXIjMzQ4MDE0NzYtNzM0Ny00MjRkLTkzMGYtMWJhZjJhYzI0ZDU0IiwiRW50cmllcyI6W3siJGlkIjoiMiIsIklkIjoiYjgxZjk5NDEtZjE3OS00Yzc4LThlNjEtYjY5ZWQ0ZmVlM2E2IiwiUmFuZ2VMZW5ndGgiOjYsIlJlZmVyZW5jZUlkIjoiNTM3MGU0MTgtNWI5ZC00YTVmLTg5MzItMDhjYTQ3YmI5ODQ4IiwiUmVmZXJlbmNlIjp7IiRpZCI6IjMiLCJBYnN0cmFjdENvbXBsZXhpdHkiOjAsIkFic3RyYWN0U291cmNlVGV4dEZvcm1hdCI6MCwiQXV0aG9ycyI6W3siJGlkIjoi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pZCI6IjUifX0seyIkaWQiOiI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3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g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}</w:instrText>
          </w:r>
          <w:r w:rsidRPr="005E05FB">
            <w:rPr>
              <w:lang w:val="en-US"/>
            </w:rPr>
            <w:fldChar w:fldCharType="separate"/>
          </w:r>
          <w:r w:rsidR="000B0433">
            <w:rPr>
              <w:lang w:val="en-US"/>
            </w:rPr>
            <w:t>(2009)</w:t>
          </w:r>
          <w:r w:rsidRPr="005E05FB">
            <w:rPr>
              <w:lang w:val="en-US"/>
            </w:rPr>
            <w:fldChar w:fldCharType="end"/>
          </w:r>
        </w:sdtContent>
      </w:sdt>
      <w:r w:rsidRPr="005E05FB">
        <w:rPr>
          <w:lang w:val="en-US"/>
        </w:rPr>
        <w:t>. Continental European countries such as Germany, France, Austria, Belgium</w:t>
      </w:r>
      <w:r w:rsidR="00A35056">
        <w:rPr>
          <w:lang w:val="en-US"/>
        </w:rPr>
        <w:t>,</w:t>
      </w:r>
      <w:r w:rsidRPr="005E05FB">
        <w:rPr>
          <w:lang w:val="en-US"/>
        </w:rPr>
        <w:t xml:space="preserve"> and Luxemburg can be found in many typologies together in one </w:t>
      </w:r>
      <w:r w:rsidR="00782D78">
        <w:rPr>
          <w:lang w:val="en-US"/>
        </w:rPr>
        <w:t>system type</w:t>
      </w:r>
      <w:r w:rsidR="00782D78" w:rsidRPr="005E05FB">
        <w:rPr>
          <w:lang w:val="en-US"/>
        </w:rPr>
        <w:t xml:space="preserve"> </w:t>
      </w:r>
      <w:r w:rsidRPr="005E05FB">
        <w:rPr>
          <w:lang w:val="en-US"/>
        </w:rPr>
        <w:t xml:space="preserve">but mostly together with some Eastern European or Northern European countries </w:t>
      </w:r>
      <w:sdt>
        <w:sdtPr>
          <w:rPr>
            <w:lang w:val="en-US"/>
          </w:rPr>
          <w:alias w:val="Don't edit this field"/>
          <w:tag w:val="CitaviPlaceholder#3e8aa7b1-879c-4384-bf4d-276a839ec866"/>
          <w:id w:val="2041162726"/>
          <w:placeholder>
            <w:docPart w:val="4118B0A02F2141DCB251311D18CB2180"/>
          </w:placeholder>
        </w:sdtPr>
        <w:sdtEndPr/>
        <w:sdtContent>
          <w:r w:rsidRPr="005E05FB">
            <w:rPr>
              <w:lang w:val="en-US"/>
            </w:rPr>
            <w:fldChar w:fldCharType="begin"/>
          </w:r>
          <w:r w:rsidR="006C3A49">
            <w:rPr>
              <w:lang w:val="en-US"/>
            </w:rPr>
            <w:instrText>ADDIN CitaviPlaceholder{eyIkaWQiOiIxIiwiRW50cmllcyI6W3siJGlkIjoiMiIsIklkIjoiY2IzNGZkMTYtYTQwNy00MjljLTk3MGItMWRhOTU4YTdhMzZl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YTY3M2VlMzItNjE1YS00Yjk4LWFjMzQtYmJlNjNjNmMwNTY1IiwiUmFuZ2VTdGFydCI6MTIsIlJhbmdlTGVuZ3RoIjoyMiwiUmVmZXJlbmNlSWQiOiJmZDNhYzJhNi03MzExLTQxYzMtYjdiMi02OTg5NDc1MTg1NzkiLCJSZWZlcmVuY2UiOnsiJGlkIjoiOCIsIkFic3RyYWN0Q29tcGxleGl0eSI6MCwiQWJzdHJhY3RTb3VyY2VUZXh0Rm9ybWF0IjowLCJBdXRob3JzIjpbeyIkaWQiOiI5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MC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M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Mi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My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0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1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Y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3IiwiQWRkcmVzcyI6eyIkaWQiOiIxOCIsIklzTG9jYWxDbG91ZFByb2plY3RGaWxlTGluayI6ZmFsc2UsIkxpbmtlZFJlc291cmNlU3RhdHVzIjo4LCJPcmlnaW5hbFN0cmluZyI6IjEwLjExODYvMTQ3Mi02OTYzLTExLTMxNiIsIkxpbmtlZFJlc291cmNlVHlwZSI6NSwiVXJpU3RyaW5nIjoiaHR0cHM6Ly9kb2kub3JnLzEwLjExODYvMTQ3Mi02OTYzLTExLTMxNiIsIlByb3BlcnRpZXMiOnsiJGlkIjoiMTk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wIiwiQWRkcmVzcyI6eyIkaWQiOiIyMSIsIklzTG9jYWxDbG91ZFByb2plY3RGaWxlTGluayI6ZmFsc2UsIkxpbmtlZFJlc291cmNlU3RhdHVzIjo4LCJPcmlnaW5hbFN0cmluZyI6IjIyMDk4NjkzIiwiTGlua2VkUmVzb3VyY2VUeXBlIjo1LCJVcmlTdHJpbmciOiJodHRwOi8vd3d3Lm5jYmkubmxtLm5paC5nb3YvcHVibWVkLzIyMDk4NjkzIiwiUHJvcGVydGllcyI6eyIkaWQiOiIyMi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0IiwiSWQiOiI2NDc3YmJmMi1jODYzLTRlNGQtYmZlMS0zN2MyZjQ0NTc5ZTYiLCJSYW5nZVN0YXJ0IjozNCwiUmFuZ2VMZW5ndGgiOjI0LCJSZWZlcmVuY2VJZCI6IjM3M2M5NGNjLWYzYzItNGExZS1iZmI0LTI1ZTc3OGJkN2ZhZCIsIlJlZmVyZW5jZSI6eyIkaWQiOiIyNSIsIkFic3RyYWN0Q29tcGxleGl0eSI6MCwiQWJzdHJhY3RTb3VyY2VUZXh0Rm9ybWF0IjowLCJBdXRob3JzIjpbeyIkaWQiOiIyN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N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g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5IiwiQWRkcmVzcyI6eyIkaWQiOiIzMCIsIklzTG9jYWxDbG91ZFByb2plY3RGaWxlTGluayI6ZmFsc2UsIkxpbmtlZFJlc291cmNlU3RhdHVzIjo4LCJPcmlnaW5hbFN0cmluZyI6IjEwLjE1MTUvcmV2ZWNwLTIwMTctMDAwOCIsIkxpbmtlZFJlc291cmNlVHlwZSI6NSwiVXJpU3RyaW5nIjoiaHR0cHM6Ly9kb2kub3JnLzEwLjE1MTUvcmV2ZWNwLTIwMTctMDAwOCIsIlByb3BlcnRpZXMiOnsiJGlkIjoiMzE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Sx7IiRpZCI6IjMzIiwiSWQiOiI5ZDI3MDdmNy02ZTUxLTQzMWEtODRlZi05YjM2OThlODIwNWUiLCJSYW5nZVN0YXJ0Ijo1OCwiUmFuZ2VMZW5ndGgiOjIwLCJSZWZlcmVuY2VJZCI6IjRhODMxYzM0LTc2YTctNGUyYi05OTU2LWVhMTFmNjY1MTY4MCIsIlJlZmVyZW5jZSI6eyIkaWQiOiIzNCIsIkFic3RyYWN0Q29tcGxleGl0eSI6MCwiQWJzdHJhY3RTb3VyY2VUZXh0Rm9ybWF0IjowLCJBdXRob3JzIjpbeyIkaWQiOiIzN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z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z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M4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M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0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Q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Sx7IiRpZCI6IjQyIiwiSWQiOiI2NjE2OTM2Ni01NjM3LTRiMWItOGYzMy00MTVkMTZlMjc2YmMiLCJSYW5nZVN0YXJ0Ijo3OCwiUmFuZ2VMZW5ndGgiOjIyLCJSZWZlcmVuY2VJZCI6IjUzNzBlNDE4LTViOWQtNGE1Zi04OTMyLTA4Y2E0N2JiOTg0OCIsIlJlZmVyZW5jZSI6eyIkaWQiOiI0MyIsIkFic3RyYWN0Q29tcGxleGl0eSI6MCwiQWJzdHJhY3RTb3VyY2VUZXh0Rm9ybWF0IjowLCJBdXRob3JzIjpbeyIkaWQiOiI0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yZWYiOiI1In19LHsiJGlkIjoiNDU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Q2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Q3IiwiTmFtZSI6IkFrc2FudCBBY2FkLiBQdWJsIiwiUHJvdGVjdGVkIjpmYWxzZSwiQ3JlYXRlZEJ5IjoiX20iLCJDcmVhdGVkT24iOiIyMDE4LTEyLTEyVDEwOjM5OjIzIiwiTW9kaWZpZWRCeSI6Il9tIiwiSWQiOiI1YTBhOTQyNS1jOGNmLTQ4OGItYmRhZi1kNDJiZTllNjE5YTYiLCJNb2RpZmllZE9uIjoiMjAxOC0xMi</w:instrText>
          </w:r>
          <w:r w:rsidR="006C3A49" w:rsidRPr="003F07B8">
            <w:instrText>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}</w:instrText>
          </w:r>
          <w:r w:rsidRPr="005E05FB">
            <w:rPr>
              <w:lang w:val="en-US"/>
            </w:rPr>
            <w:fldChar w:fldCharType="separate"/>
          </w:r>
          <w:r w:rsidR="000B0433">
            <w:t>(Alber, 1995; Damiani et al., 2011; Halásková et al., 2017; Kraus et al., 2010; Pommer et al., 2009)</w:t>
          </w:r>
          <w:r w:rsidRPr="005E05FB">
            <w:rPr>
              <w:lang w:val="en-US"/>
            </w:rPr>
            <w:fldChar w:fldCharType="end"/>
          </w:r>
        </w:sdtContent>
      </w:sdt>
      <w:r w:rsidRPr="005E05FB">
        <w:t xml:space="preserve">. </w:t>
      </w:r>
      <w:r w:rsidRPr="005E05FB">
        <w:rPr>
          <w:lang w:val="en-US"/>
        </w:rPr>
        <w:t xml:space="preserve">Non-European countries are rarely included in the typologies. The typology by </w:t>
      </w:r>
      <w:sdt>
        <w:sdtPr>
          <w:rPr>
            <w:lang w:val="en-US"/>
          </w:rPr>
          <w:alias w:val="Don't edit this field"/>
          <w:tag w:val="CitaviPlaceholder#d0629911-bcfe-448f-b618-1aad2ae5c3e6"/>
          <w:id w:val="-193159987"/>
          <w:placeholder>
            <w:docPart w:val="4118B0A02F2141DCB251311D18CB2180"/>
          </w:placeholder>
        </w:sdtPr>
        <w:sdtEndPr/>
        <w:sdtContent>
          <w:r w:rsidRPr="005E05FB">
            <w:rPr>
              <w:lang w:val="en-US"/>
            </w:rPr>
            <w:fldChar w:fldCharType="begin"/>
          </w:r>
          <w:r w:rsidR="006C3A49">
            <w:rPr>
              <w:lang w:val="en-US"/>
            </w:rPr>
            <w:instrText>ADDIN CitaviPlaceholder{eyIkaWQiOiIxIiwiQXNzb2NpYXRlV2l0aFBsYWNlaG9sZGVyVGFnIjoiQ2l0YXZpUGxhY2Vob2xkZXIjMGUwNTU4NzEtZTY5Yi00YjVkLTkxYzktMWRjNDBlZDEzZDM4IiwiRW50cmllcyI6W3siJGlkIjoiMiIsIklkIjoiNTNlMjM3MjUtZTFmOC00OTExLTgzMzEtMjkzNGU1Y2MyOGM3IiwiUmFuZ2VMZW5ndGgiOjcsIlJlZmVyZW5jZUlkIjoiODYxNjYxOTMtMzAzMy00N2NhLTk2OWUtMjE2OGFmNDhiNGI4IiwiTm9QYXIiOnRydWUsIlBlcnNvbk9ubHkiOnRydWU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V0sIkZvcm1hdHRlZFRleHQiOnsiJGlkIjoiMTMiLCJDb3VudCI6MSwiVGV4dFVuaXRzIjpbeyIkaWQiOiIxNCIsIkZvbnRTdHlsZSI6eyIkaWQiOiIxNSIsIk5ldXRyYWwiOnRydWV9LCJSZWFkaW5nT3JkZXIiOjEsIlRleHQiOiJDb2xvbWJvIn1dfSwiVGFnIjoiQ2l0YXZpUGxhY2Vob2xkZXIjZDA2Mjk5MTEtYmNmZS00NDhmLWI2MTgtMWFhZDJhZTVjM2U2IiwiVGV4dCI6IkNvbG9tYm8iLCJXQUlWZXJzaW9uIjoiNi40LjAuMzUifQ==}</w:instrText>
          </w:r>
          <w:r w:rsidRPr="005E05FB">
            <w:rPr>
              <w:lang w:val="en-US"/>
            </w:rPr>
            <w:fldChar w:fldCharType="separate"/>
          </w:r>
          <w:r w:rsidR="000B0433">
            <w:rPr>
              <w:lang w:val="en-US"/>
            </w:rPr>
            <w:t>Colombo</w:t>
          </w:r>
          <w:r w:rsidRPr="005E05FB">
            <w:rPr>
              <w:lang w:val="en-US"/>
            </w:rPr>
            <w:fldChar w:fldCharType="end"/>
          </w:r>
        </w:sdtContent>
      </w:sdt>
      <w:r w:rsidRPr="005E05FB">
        <w:rPr>
          <w:lang w:val="en-US"/>
        </w:rPr>
        <w:t xml:space="preserve"> </w:t>
      </w:r>
      <w:sdt>
        <w:sdtPr>
          <w:rPr>
            <w:lang w:val="en-US"/>
          </w:rPr>
          <w:alias w:val="Don't edit this field"/>
          <w:tag w:val="CitaviPlaceholder#fd23733d-2651-46fa-88c9-8fb3f20ab88c"/>
          <w:id w:val="-946462280"/>
          <w:placeholder>
            <w:docPart w:val="4118B0A02F2141DCB251311D18CB2180"/>
          </w:placeholder>
        </w:sdtPr>
        <w:sdtEndPr/>
        <w:sdtContent>
          <w:r w:rsidRPr="005E05FB">
            <w:rPr>
              <w:lang w:val="en-US"/>
            </w:rPr>
            <w:fldChar w:fldCharType="begin"/>
          </w:r>
          <w:r w:rsidR="006C3A49">
            <w:rPr>
              <w:lang w:val="en-US"/>
            </w:rPr>
            <w:instrText>ADDIN CitaviPlaceholder{eyIkaWQiOiIxIiwiQXNzb2NpYXRlV2l0aFBsYWNlaG9sZGVyVGFnIjoiQ2l0YXZpUGxhY2Vob2xkZXIjYWU0MGZiN2UtYmE4Yi00Nzg1LWEzNzktYmZlOGI5ZWM2ODYyIiwiRW50cmllcyI6W3siJGlkIjoiMiIsIklkIjoiYWI4NWRlYzItMjc2Mi00Mjg1LTliYjMtMzAzMDViNzRkN2Y4IiwiUmFuZ2VMZW5ndGgiOjYsIlJlZmVyZW5jZUlkIjoiODYxNjYxOTMtMzAzMy00N2NhLTk2OWUtMjE2OGFmNDhiNGI4IiwiUmVmZXJlbmNlIjp7IiRpZCI6IjMiLCJBYnN0cmFjdENvbXBsZXhpdHkiOjAsIkFic3RyYWN0U291cmNlVGV4dEZvcm1hdCI6MCwiQXV0aG9ycyI6W3siJGlkIjoiN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kiLCJBZGRyZXNzIjp7IiRpZCI6IjEwIiwiSXNMb2NhbENsb3VkUHJvamVjdEZpbGVMaW5rIjpmYWxzZSwiTGlua2VkUmVzb3VyY2VTdGF0dXMiOjgsIk9yaWdpbmFsU3RyaW5nIjoiMTAuMTA1Ny85NzgwMjMwMzQ5MTkzIiwiTGlua2VkUmVzb3VyY2VUeXBlIjo1LCJVcmlTdHJpbmciOiJodHRwczovL2RvaS5vcmcvMTAuMTA1Ny85NzgwMjMwMzQ5MTkzIiwiUHJvcGVydGllcyI6eyIkaWQiOiIxM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y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WWVhclJlc29sdmVkIjoiMjAxMiIsIkNyZWF0ZWRCeSI6Il9tIiwiQ3JlYXRlZE9uIjoiMjAxOC0xMi0xMlQxMDoxOToxOCIsIk1vZGlmaWVkQnkiOiJfbSIsIklkIjoiNDZjNjI2YjctOTY0YS00OTA2LWI5YzktOWQ1ZmI1ZDZkN2RiIiwiTW9kaWZpZWRPbiI6IjIwMTgtMTItMTJUMTA6MTk6MjQ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}</w:instrText>
          </w:r>
          <w:r w:rsidRPr="005E05FB">
            <w:rPr>
              <w:lang w:val="en-US"/>
            </w:rPr>
            <w:fldChar w:fldCharType="separate"/>
          </w:r>
          <w:r w:rsidR="000B0433">
            <w:rPr>
              <w:lang w:val="en-US"/>
            </w:rPr>
            <w:t>(2012)</w:t>
          </w:r>
          <w:r w:rsidRPr="005E05FB">
            <w:rPr>
              <w:lang w:val="en-US"/>
            </w:rPr>
            <w:fldChar w:fldCharType="end"/>
          </w:r>
        </w:sdtContent>
      </w:sdt>
      <w:r w:rsidRPr="005E05FB">
        <w:rPr>
          <w:lang w:val="en-US"/>
        </w:rPr>
        <w:t>, which categorize</w:t>
      </w:r>
      <w:r w:rsidR="00A35056">
        <w:rPr>
          <w:lang w:val="en-US"/>
        </w:rPr>
        <w:t>s</w:t>
      </w:r>
      <w:r w:rsidRPr="005E05FB">
        <w:rPr>
          <w:lang w:val="en-US"/>
        </w:rPr>
        <w:t xml:space="preserve"> countries based on financing indicators include Japan and South Korea in a cluster with Germany, Luxemburg</w:t>
      </w:r>
      <w:r w:rsidR="00A35056">
        <w:rPr>
          <w:lang w:val="en-US"/>
        </w:rPr>
        <w:t>,</w:t>
      </w:r>
      <w:r w:rsidRPr="005E05FB">
        <w:rPr>
          <w:lang w:val="en-US"/>
        </w:rPr>
        <w:t xml:space="preserve"> and the Netherlands due to their common social insurance approach, whereas New Zealand and Canada are in a cluster with Greece, Spain</w:t>
      </w:r>
      <w:r w:rsidR="00A35056">
        <w:rPr>
          <w:lang w:val="en-US"/>
        </w:rPr>
        <w:t>,</w:t>
      </w:r>
      <w:r w:rsidRPr="005E05FB">
        <w:rPr>
          <w:lang w:val="en-US"/>
        </w:rPr>
        <w:t xml:space="preserve"> and Switzerland due to their universal but means-tested financing approach. </w:t>
      </w:r>
      <w:sdt>
        <w:sdtPr>
          <w:rPr>
            <w:lang w:val="en-US"/>
          </w:rPr>
          <w:alias w:val="Don't edit this field"/>
          <w:tag w:val="CitaviPlaceholder#c13caac7-2655-4f64-85de-f7bc086546dd"/>
          <w:id w:val="-738241989"/>
          <w:placeholder>
            <w:docPart w:val="4118B0A02F2141DCB251311D18CB2180"/>
          </w:placeholder>
        </w:sdtPr>
        <w:sdtEndPr/>
        <w:sdtContent>
          <w:r w:rsidRPr="005E05FB">
            <w:rPr>
              <w:lang w:val="en-US"/>
            </w:rPr>
            <w:fldChar w:fldCharType="begin"/>
          </w:r>
          <w:r w:rsidR="00952423">
            <w:rPr>
              <w:lang w:val="en-US"/>
            </w:rPr>
            <w:instrText>ADDIN CitaviPlaceholder{eyIkaWQiOiIxIiwiQXNzb2NpYXRlV2l0aFBsYWNlaG9sZGVyVGFnIjoiQ2l0YXZpUGxhY2Vob2xkZXIjMjdhZTExZDEtODhiMy00NDhmLWEwNmEtMDNiYzM0MzJjZDg4IiwiRW50cmllcyI6W3siJGlkIjoiMiIsIklkIjoiOGUxMzU1NmQtMTQzZS00ODY1LWExYjAtOTRiMDQxODc0YThkIiwiUmFuZ2VMZW5ndGgiOjE2LCJSZWZlcmVuY2VJZCI6IjM3M2M5NGNjLWYzYzItNGExZS1iZmI0LTI1ZTc3OGJkN2Zh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n19LHsiJGlkIjoiNi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lzTG9jYWxDbG91ZFByb2plY3RGaWxlTGluayI6ZmFsc2U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NjMTNjYWFjNy0yNjU1LTRmNjQtODVkZS1mN2JjMDg2NTQ2ZGQiLCJUZXh0IjoiSGFsw6Fza292w6EgZXQgYWwuIiwiV0FJVmVyc2lvbiI6IjYuNC4wLjM1In0=}</w:instrText>
          </w:r>
          <w:r w:rsidRPr="005E05FB">
            <w:rPr>
              <w:lang w:val="en-US"/>
            </w:rPr>
            <w:fldChar w:fldCharType="separate"/>
          </w:r>
          <w:r w:rsidR="000B0433">
            <w:rPr>
              <w:lang w:val="en-US"/>
            </w:rPr>
            <w:t>Halásková et al.</w:t>
          </w:r>
          <w:r w:rsidRPr="005E05FB">
            <w:rPr>
              <w:lang w:val="en-US"/>
            </w:rPr>
            <w:fldChar w:fldCharType="end"/>
          </w:r>
        </w:sdtContent>
      </w:sdt>
      <w:r w:rsidRPr="005E05FB">
        <w:rPr>
          <w:lang w:val="en-US"/>
        </w:rPr>
        <w:t xml:space="preserve"> </w:t>
      </w:r>
      <w:sdt>
        <w:sdtPr>
          <w:rPr>
            <w:lang w:val="en-US"/>
          </w:rPr>
          <w:alias w:val="Don't edit this field"/>
          <w:tag w:val="CitaviPlaceholder#f1699b1b-4366-4d88-bc38-e9765d3d94c5"/>
          <w:id w:val="-29578679"/>
          <w:placeholder>
            <w:docPart w:val="4118B0A02F2141DCB251311D18CB2180"/>
          </w:placeholder>
        </w:sdtPr>
        <w:sdtEndPr/>
        <w:sdtContent>
          <w:r w:rsidRPr="005E05FB">
            <w:rPr>
              <w:lang w:val="en-US"/>
            </w:rPr>
            <w:fldChar w:fldCharType="begin"/>
          </w:r>
          <w:r w:rsidR="00952423">
            <w:rPr>
              <w:lang w:val="en-US"/>
            </w:rPr>
            <w:instrText>ADDIN CitaviPlaceholder{eyIkaWQiOiIxIiwiQXNzb2NpYXRlV2l0aFBsYWNlaG9sZGVyVGFnIjoiQ2l0YXZpUGxhY2Vob2xkZXIjNzI5MmQ2ZTAtZjNiOS00ODVkLWE0NTItOTBjZDUzMTIyZmY5IiwiRW50cmllcyI6W3siJGlkIjoiMiIsIklkIjoiZTYzNDE2Y2YtYmY4Ni00M2U5LTlhZGEtNDM4ZTY1MDk5YTQz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J9fSx7IiRpZCI6Ij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Jc0xvY2FsQ2xvdWRQcm9qZWN0RmlsZUxpbmsiOmZhbHNl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2YxNjk5YjFiLTQzNjYtNGQ4OC1iYzM4LWU5NzY1ZDNkOTRjNSIsIlRleHQiOiIoMjAxNykiLCJXQUlWZXJzaW9uIjoiNi40LjAuMzUifQ==}</w:instrText>
          </w:r>
          <w:r w:rsidRPr="005E05FB">
            <w:rPr>
              <w:lang w:val="en-US"/>
            </w:rPr>
            <w:fldChar w:fldCharType="separate"/>
          </w:r>
          <w:r w:rsidR="000B0433">
            <w:rPr>
              <w:lang w:val="en-US"/>
            </w:rPr>
            <w:t>(2017)</w:t>
          </w:r>
          <w:r w:rsidRPr="005E05FB">
            <w:rPr>
              <w:lang w:val="en-US"/>
            </w:rPr>
            <w:fldChar w:fldCharType="end"/>
          </w:r>
        </w:sdtContent>
      </w:sdt>
      <w:r w:rsidRPr="005E05FB">
        <w:rPr>
          <w:lang w:val="en-US"/>
        </w:rPr>
        <w:t xml:space="preserve"> find Australia and South Korea in one cluster.</w:t>
      </w:r>
    </w:p>
    <w:p w14:paraId="5BC41897" w14:textId="3A2711A2" w:rsidR="005E05FB" w:rsidRPr="006A56FF" w:rsidRDefault="005E05FB" w:rsidP="00CF57A8">
      <w:pPr>
        <w:pStyle w:val="02FlietextEinzug"/>
        <w:rPr>
          <w:lang w:val="en-US"/>
        </w:rPr>
      </w:pPr>
      <w:r w:rsidRPr="005E05FB">
        <w:rPr>
          <w:lang w:val="en-US"/>
        </w:rPr>
        <w:t xml:space="preserve">This short overview on existing LTC typologies shows room for extension. </w:t>
      </w:r>
      <w:r>
        <w:rPr>
          <w:lang w:val="en-US"/>
        </w:rPr>
        <w:t>First</w:t>
      </w:r>
      <w:r w:rsidRPr="005E05FB">
        <w:rPr>
          <w:lang w:val="en-US"/>
        </w:rPr>
        <w:t>, many typologies have a European focus or only use a small sample of countries. Thus, we would like to extend these typologies by using an OECD sample with as many countries as possible.</w:t>
      </w:r>
      <w:r>
        <w:rPr>
          <w:lang w:val="en-US"/>
        </w:rPr>
        <w:t xml:space="preserve"> Second</w:t>
      </w:r>
      <w:r w:rsidRPr="005E05FB">
        <w:rPr>
          <w:lang w:val="en-US"/>
        </w:rPr>
        <w:t>, most typologies only use quantitative indicators where a huge weight lies on financing indicators.</w:t>
      </w:r>
      <w:r>
        <w:rPr>
          <w:lang w:val="en-US"/>
        </w:rPr>
        <w:t xml:space="preserve"> In contra</w:t>
      </w:r>
      <w:r w:rsidR="00341CEB">
        <w:rPr>
          <w:lang w:val="en-US"/>
        </w:rPr>
        <w:t>s</w:t>
      </w:r>
      <w:r>
        <w:rPr>
          <w:lang w:val="en-US"/>
        </w:rPr>
        <w:t>t, i</w:t>
      </w:r>
      <w:r w:rsidRPr="005E05FB">
        <w:rPr>
          <w:lang w:val="en-US"/>
        </w:rPr>
        <w:t xml:space="preserve">nstitutional indicators focusing on access to long-term care are </w:t>
      </w:r>
      <w:r>
        <w:rPr>
          <w:lang w:val="en-US"/>
        </w:rPr>
        <w:t>rarely used</w:t>
      </w:r>
      <w:r w:rsidRPr="005E05FB">
        <w:rPr>
          <w:lang w:val="en-US"/>
        </w:rPr>
        <w:t xml:space="preserve">. </w:t>
      </w:r>
      <w:r w:rsidR="00341CEB">
        <w:rPr>
          <w:lang w:val="en-US"/>
        </w:rPr>
        <w:t>We therefor</w:t>
      </w:r>
      <w:r w:rsidR="00A35056">
        <w:rPr>
          <w:lang w:val="en-US"/>
        </w:rPr>
        <w:t>e</w:t>
      </w:r>
      <w:r w:rsidR="00341CEB">
        <w:rPr>
          <w:lang w:val="en-US"/>
        </w:rPr>
        <w:t xml:space="preserve"> combined both approaches.</w:t>
      </w:r>
    </w:p>
    <w:p w14:paraId="56CE1366" w14:textId="045A4092" w:rsidR="000732E6" w:rsidRPr="006A56FF" w:rsidRDefault="005E0DE7" w:rsidP="00EB31E0">
      <w:pPr>
        <w:pStyle w:val="berschrift1"/>
        <w:rPr>
          <w:lang w:val="en-US"/>
        </w:rPr>
      </w:pPr>
      <w:r w:rsidRPr="006A56FF">
        <w:rPr>
          <w:lang w:val="en-US"/>
        </w:rPr>
        <w:t>Methodology</w:t>
      </w:r>
      <w:r w:rsidR="0081256C" w:rsidRPr="006A56FF">
        <w:rPr>
          <w:lang w:val="en-US"/>
        </w:rPr>
        <w:t xml:space="preserve"> – 1</w:t>
      </w:r>
      <w:r w:rsidR="006A40EF">
        <w:rPr>
          <w:lang w:val="en-US"/>
        </w:rPr>
        <w:t>400</w:t>
      </w:r>
      <w:r w:rsidR="0081256C" w:rsidRPr="006A56FF">
        <w:rPr>
          <w:lang w:val="en-US"/>
        </w:rPr>
        <w:t xml:space="preserve"> words</w:t>
      </w:r>
    </w:p>
    <w:p w14:paraId="43C41322" w14:textId="71D9DD4F" w:rsidR="005E0DE7" w:rsidRPr="006A56FF" w:rsidRDefault="00AB6B50" w:rsidP="005E0DE7">
      <w:pPr>
        <w:pStyle w:val="berschrift2"/>
        <w:rPr>
          <w:lang w:val="en-US"/>
        </w:rPr>
      </w:pPr>
      <w:r>
        <w:rPr>
          <w:lang w:val="en-US"/>
        </w:rPr>
        <w:t xml:space="preserve">Quantitative </w:t>
      </w:r>
      <w:r w:rsidR="00D86257">
        <w:rPr>
          <w:lang w:val="en-US"/>
        </w:rPr>
        <w:t>and institutional indicators</w:t>
      </w:r>
    </w:p>
    <w:p w14:paraId="648992AC" w14:textId="32DA75FF" w:rsidR="00E62C77" w:rsidRDefault="00E91ABE" w:rsidP="00FC37B8">
      <w:pPr>
        <w:pStyle w:val="02Flietext"/>
        <w:spacing w:after="0"/>
        <w:rPr>
          <w:lang w:val="en-US"/>
        </w:rPr>
      </w:pPr>
      <w:r w:rsidRPr="004B36E0">
        <w:rPr>
          <w:lang w:val="en-US"/>
        </w:rPr>
        <w:t xml:space="preserve">Indicators for the typology </w:t>
      </w:r>
      <w:r w:rsidR="00304754" w:rsidRPr="004B36E0">
        <w:rPr>
          <w:lang w:val="en-US"/>
        </w:rPr>
        <w:t xml:space="preserve">of LTC systems </w:t>
      </w:r>
      <w:r w:rsidRPr="004B36E0">
        <w:rPr>
          <w:lang w:val="en-US"/>
        </w:rPr>
        <w:t>came from two data sources</w:t>
      </w:r>
      <w:r w:rsidR="000116F3" w:rsidRPr="004B36E0">
        <w:rPr>
          <w:lang w:val="en-US"/>
        </w:rPr>
        <w:t xml:space="preserve"> (Table 1)</w:t>
      </w:r>
      <w:r w:rsidRPr="004B36E0">
        <w:rPr>
          <w:lang w:val="en-US"/>
        </w:rPr>
        <w:t>. First, six</w:t>
      </w:r>
      <w:r w:rsidR="00E374AB" w:rsidRPr="004B36E0">
        <w:rPr>
          <w:lang w:val="en-US"/>
        </w:rPr>
        <w:t xml:space="preserve"> quantitative </w:t>
      </w:r>
      <w:r w:rsidR="004A6407" w:rsidRPr="004B36E0">
        <w:rPr>
          <w:lang w:val="en-US"/>
        </w:rPr>
        <w:t>measures</w:t>
      </w:r>
      <w:r w:rsidR="0094172E" w:rsidRPr="004B36E0">
        <w:rPr>
          <w:lang w:val="en-US"/>
        </w:rPr>
        <w:t xml:space="preserve"> </w:t>
      </w:r>
      <w:r w:rsidRPr="004B36E0">
        <w:rPr>
          <w:lang w:val="en-US"/>
        </w:rPr>
        <w:t>were extracted at the 10</w:t>
      </w:r>
      <w:r w:rsidRPr="004B36E0">
        <w:rPr>
          <w:vertAlign w:val="superscript"/>
          <w:lang w:val="en-US"/>
        </w:rPr>
        <w:t>th</w:t>
      </w:r>
      <w:r w:rsidRPr="004B36E0">
        <w:rPr>
          <w:lang w:val="en-US"/>
        </w:rPr>
        <w:t xml:space="preserve"> of December 2018 </w:t>
      </w:r>
      <w:r w:rsidR="004A6407" w:rsidRPr="004B36E0">
        <w:rPr>
          <w:lang w:val="en-US"/>
        </w:rPr>
        <w:t xml:space="preserve">from OECD health data </w:t>
      </w:r>
      <w:sdt>
        <w:sdtPr>
          <w:alias w:val="Don't edit this field"/>
          <w:tag w:val="CitaviPlaceholder#62beef68-7be2-40d1-8531-3e97157dae78"/>
          <w:id w:val="-311105624"/>
          <w:placeholder>
            <w:docPart w:val="D2AACC3907094CA0A5C9B323AD6AFB0C"/>
          </w:placeholder>
        </w:sdtPr>
        <w:sdtEndPr/>
        <w:sdtContent>
          <w:r w:rsidR="004A6407" w:rsidRPr="006A56FF">
            <w:fldChar w:fldCharType="begin"/>
          </w:r>
          <w:r w:rsidR="006E36CF">
            <w:rPr>
              <w:lang w:val="en-US"/>
            </w:rPr>
            <w:instrText>ADDIN CitaviPlaceholder{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}</w:instrText>
          </w:r>
          <w:r w:rsidR="004A6407" w:rsidRPr="006A56FF">
            <w:fldChar w:fldCharType="separate"/>
          </w:r>
          <w:r w:rsidR="000B0433">
            <w:rPr>
              <w:lang w:val="en-US"/>
            </w:rPr>
            <w:t>(OECD, 2018)</w:t>
          </w:r>
          <w:r w:rsidR="004A6407" w:rsidRPr="006A56FF">
            <w:fldChar w:fldCharType="end"/>
          </w:r>
        </w:sdtContent>
      </w:sdt>
      <w:r w:rsidR="000116F3" w:rsidRPr="004B36E0">
        <w:rPr>
          <w:lang w:val="en-US"/>
        </w:rPr>
        <w:t xml:space="preserve">. </w:t>
      </w:r>
      <w:r w:rsidR="00D86257" w:rsidRPr="00D86257">
        <w:rPr>
          <w:lang w:val="en-US"/>
        </w:rPr>
        <w:t xml:space="preserve">Another </w:t>
      </w:r>
      <w:r w:rsidR="008233BC">
        <w:rPr>
          <w:lang w:val="en-US"/>
        </w:rPr>
        <w:t>five</w:t>
      </w:r>
      <w:r w:rsidR="00D86257" w:rsidRPr="00D86257">
        <w:rPr>
          <w:lang w:val="en-US"/>
        </w:rPr>
        <w:t xml:space="preserve"> institutional indicators were distilled from information within the </w:t>
      </w:r>
      <w:proofErr w:type="spellStart"/>
      <w:r w:rsidR="00D86257" w:rsidRPr="00D86257">
        <w:rPr>
          <w:lang w:val="en-US"/>
        </w:rPr>
        <w:t>Missoc</w:t>
      </w:r>
      <w:proofErr w:type="spellEnd"/>
      <w:r w:rsidR="00D86257" w:rsidRPr="00D86257">
        <w:rPr>
          <w:lang w:val="en-US"/>
        </w:rPr>
        <w:t xml:space="preserve"> database </w:t>
      </w:r>
      <w:r w:rsidR="00D86257" w:rsidRPr="00D86257">
        <w:fldChar w:fldCharType="begin"/>
      </w:r>
      <w:r w:rsidR="00D86257" w:rsidRPr="00D86257">
        <w:rPr>
          <w:lang w:val="en-US"/>
        </w:rPr>
        <w:instrText>ADDIN CitaviPlaceholder{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</w:instrText>
      </w:r>
      <w:r w:rsidR="00D86257" w:rsidRPr="00D86257">
        <w:instrText>5NjMyLTRjMzYtYWJiNy0wNmQwM2VhMWE0NmEiLCJUZXh0IjoiKE1JU1NPQywgMjAxOCkiLCJXQUlWZXJzaW9uIjoiNi40LjAuMzUifQ==}</w:instrText>
      </w:r>
      <w:r w:rsidR="00D86257" w:rsidRPr="00D86257">
        <w:fldChar w:fldCharType="separate"/>
      </w:r>
      <w:r w:rsidR="00D86257" w:rsidRPr="00D86257">
        <w:t>(MISSOC, 2018)</w:t>
      </w:r>
      <w:r w:rsidR="00D86257" w:rsidRPr="00D86257">
        <w:rPr>
          <w:lang w:val="en-US"/>
        </w:rPr>
        <w:fldChar w:fldCharType="end"/>
      </w:r>
      <w:r w:rsidR="00D86257" w:rsidRPr="00D86257">
        <w:t xml:space="preserve">, </w:t>
      </w:r>
      <w:proofErr w:type="spellStart"/>
      <w:r w:rsidR="00D86257" w:rsidRPr="00D86257">
        <w:t>the</w:t>
      </w:r>
      <w:proofErr w:type="spellEnd"/>
      <w:r w:rsidR="00D86257" w:rsidRPr="00D86257">
        <w:t xml:space="preserve"> </w:t>
      </w:r>
      <w:proofErr w:type="spellStart"/>
      <w:r w:rsidR="00D86257" w:rsidRPr="00D86257">
        <w:t>Health</w:t>
      </w:r>
      <w:proofErr w:type="spellEnd"/>
      <w:r w:rsidR="00D86257" w:rsidRPr="00D86257">
        <w:t xml:space="preserve"> in Transition </w:t>
      </w:r>
      <w:proofErr w:type="spellStart"/>
      <w:r w:rsidR="00D86257" w:rsidRPr="00D86257">
        <w:t>reports</w:t>
      </w:r>
      <w:proofErr w:type="spellEnd"/>
      <w:r w:rsidR="00D86257" w:rsidRPr="00D86257">
        <w:t xml:space="preserve"> </w:t>
      </w:r>
      <w:r w:rsidR="00D86257" w:rsidRPr="00D86257">
        <w:fldChar w:fldCharType="begin"/>
      </w:r>
      <w:r w:rsidR="00D86257" w:rsidRPr="00D86257">
        <w:instrText>ADDIN CitaviPlaceholder{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</w:instrText>
      </w:r>
      <w:r w:rsidR="00D86257" w:rsidRPr="00D86257">
        <w:rPr>
          <w:lang w:val="en-US"/>
        </w:rPr>
        <w:instrText>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}</w:instrText>
      </w:r>
      <w:r w:rsidR="00D86257" w:rsidRPr="00D86257">
        <w:fldChar w:fldCharType="separate"/>
      </w:r>
      <w:r w:rsidR="00D86257" w:rsidRPr="00D86257">
        <w:rPr>
          <w:lang w:val="en-US"/>
        </w:rPr>
        <w:t>(European Observatory on Health Systems and Policies, 2018)</w:t>
      </w:r>
      <w:r w:rsidR="00D86257" w:rsidRPr="00D86257">
        <w:rPr>
          <w:lang w:val="en-US"/>
        </w:rPr>
        <w:fldChar w:fldCharType="end"/>
      </w:r>
      <w:r w:rsidR="00D86257" w:rsidRPr="00D86257">
        <w:rPr>
          <w:lang w:val="en-US"/>
        </w:rPr>
        <w:t xml:space="preserve"> and the ESPN reports of the European </w:t>
      </w:r>
      <w:r w:rsidR="00D86257" w:rsidRPr="00D86257">
        <w:rPr>
          <w:lang w:val="en-US"/>
        </w:rPr>
        <w:lastRenderedPageBreak/>
        <w:t xml:space="preserve">Union </w:t>
      </w:r>
      <w:sdt>
        <w:sdtPr>
          <w:alias w:val="Don't edit this field"/>
          <w:tag w:val="CitaviPlaceholder#f4e1c29c-66b7-4863-890c-6a46d62ce28c"/>
          <w:id w:val="-621620643"/>
          <w:placeholder>
            <w:docPart w:val="7D57A7D08DD44C4D8EBE6004EE04B4BE"/>
          </w:placeholder>
        </w:sdtPr>
        <w:sdtEndPr/>
        <w:sdtContent>
          <w:r w:rsidR="00D86257" w:rsidRPr="00D86257">
            <w:fldChar w:fldCharType="begin"/>
          </w:r>
          <w:r w:rsidR="006E36CF">
            <w:rPr>
              <w:lang w:val="en-US"/>
            </w:rPr>
            <w:instrText>ADDIN CitaviPlaceholder{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}</w:instrText>
          </w:r>
          <w:r w:rsidR="00D86257" w:rsidRPr="00D86257">
            <w:fldChar w:fldCharType="separate"/>
          </w:r>
          <w:r w:rsidR="000B0433">
            <w:rPr>
              <w:lang w:val="en-US"/>
            </w:rPr>
            <w:t>(European Commission, 2018)</w:t>
          </w:r>
          <w:r w:rsidR="00D86257" w:rsidRPr="00D86257">
            <w:rPr>
              <w:lang w:val="en-US"/>
            </w:rPr>
            <w:fldChar w:fldCharType="end"/>
          </w:r>
        </w:sdtContent>
      </w:sdt>
      <w:r w:rsidR="00935E6D" w:rsidRPr="00935E6D">
        <w:rPr>
          <w:lang w:val="en-US"/>
        </w:rPr>
        <w:t>.</w:t>
      </w:r>
      <w:r w:rsidR="00D86257" w:rsidRPr="00D86257">
        <w:rPr>
          <w:lang w:val="en-US"/>
        </w:rPr>
        <w:t xml:space="preserve"> </w:t>
      </w:r>
      <w:r w:rsidR="00935E6D">
        <w:rPr>
          <w:lang w:val="en-US"/>
        </w:rPr>
        <w:t>All</w:t>
      </w:r>
      <w:r w:rsidR="00F20EDF">
        <w:rPr>
          <w:lang w:val="en-US"/>
        </w:rPr>
        <w:t xml:space="preserve"> values for the</w:t>
      </w:r>
      <w:r w:rsidR="00935E6D">
        <w:rPr>
          <w:lang w:val="en-US"/>
        </w:rPr>
        <w:t xml:space="preserve"> institutional indicators</w:t>
      </w:r>
      <w:r w:rsidR="00D86257" w:rsidRPr="00D86257">
        <w:rPr>
          <w:lang w:val="en-US"/>
        </w:rPr>
        <w:t xml:space="preserve"> refer to the national rules or the dominant rules in place, since in some countries regional or municipal rules prevail. To double-check our values, we contacted national LTC policy experts</w:t>
      </w:r>
      <w:r w:rsidR="00F20EDF">
        <w:rPr>
          <w:lang w:val="en-US"/>
        </w:rPr>
        <w:t xml:space="preserve"> via e-mail</w:t>
      </w:r>
      <w:r w:rsidR="00D86257" w:rsidRPr="00D86257">
        <w:rPr>
          <w:lang w:val="en-US"/>
        </w:rPr>
        <w:t xml:space="preserve">, sent them a questionnaire containing the </w:t>
      </w:r>
      <w:r w:rsidR="00F20EDF">
        <w:rPr>
          <w:lang w:val="en-US"/>
        </w:rPr>
        <w:t xml:space="preserve">description of indicators and values including our country-specific </w:t>
      </w:r>
      <w:r w:rsidR="00D86257" w:rsidRPr="00D86257">
        <w:rPr>
          <w:lang w:val="en-US"/>
        </w:rPr>
        <w:t>assessment of</w:t>
      </w:r>
      <w:r w:rsidR="00F20EDF">
        <w:rPr>
          <w:lang w:val="en-US"/>
        </w:rPr>
        <w:t xml:space="preserve"> values</w:t>
      </w:r>
      <w:r w:rsidR="00D86257" w:rsidRPr="00D86257">
        <w:rPr>
          <w:lang w:val="en-US"/>
        </w:rPr>
        <w:t xml:space="preserve">. We received </w:t>
      </w:r>
      <w:commentRangeStart w:id="27"/>
      <w:commentRangeStart w:id="28"/>
      <w:r w:rsidR="00D86257" w:rsidRPr="00D86257">
        <w:rPr>
          <w:lang w:val="en-US"/>
        </w:rPr>
        <w:t>XX</w:t>
      </w:r>
      <w:commentRangeEnd w:id="27"/>
      <w:r w:rsidR="000A6448">
        <w:rPr>
          <w:rStyle w:val="Kommentarzeichen"/>
        </w:rPr>
        <w:commentReference w:id="27"/>
      </w:r>
      <w:commentRangeEnd w:id="28"/>
      <w:r w:rsidR="00257C34">
        <w:rPr>
          <w:rStyle w:val="Kommentarzeichen"/>
        </w:rPr>
        <w:commentReference w:id="28"/>
      </w:r>
      <w:r w:rsidR="00D86257" w:rsidRPr="00D86257">
        <w:rPr>
          <w:lang w:val="en-US"/>
        </w:rPr>
        <w:t xml:space="preserve"> </w:t>
      </w:r>
      <w:r w:rsidR="00F20EDF" w:rsidRPr="00D86257">
        <w:rPr>
          <w:lang w:val="en-US"/>
        </w:rPr>
        <w:t>questionnaires</w:t>
      </w:r>
      <w:r w:rsidR="00D86257" w:rsidRPr="00D86257">
        <w:rPr>
          <w:lang w:val="en-US"/>
        </w:rPr>
        <w:t xml:space="preserve"> with comments to our coding between May and July 2019.</w:t>
      </w:r>
    </w:p>
    <w:p w14:paraId="6064959F" w14:textId="77777777" w:rsidR="00E62C77" w:rsidRPr="006A56FF" w:rsidRDefault="00E62C77" w:rsidP="00E62C77">
      <w:pPr>
        <w:pStyle w:val="Textkrper"/>
        <w:spacing w:line="480" w:lineRule="auto"/>
        <w:jc w:val="center"/>
        <w:rPr>
          <w:szCs w:val="24"/>
        </w:rPr>
      </w:pPr>
      <w:r w:rsidRPr="00E028AA">
        <w:rPr>
          <w:szCs w:val="24"/>
          <w:highlight w:val="yellow"/>
        </w:rPr>
        <w:t>--- TABLE 1 ABOUT HERE ---</w:t>
      </w:r>
    </w:p>
    <w:p w14:paraId="0DCCDBDE" w14:textId="77777777" w:rsidR="00E62C77" w:rsidRPr="006A56FF" w:rsidRDefault="00E62C77" w:rsidP="00E62C77">
      <w:pPr>
        <w:pStyle w:val="03TabelleKopfzeile12pt"/>
        <w:rPr>
          <w:lang w:val="en-US"/>
        </w:rPr>
      </w:pPr>
      <w:r w:rsidRPr="006A56FF">
        <w:rPr>
          <w:lang w:val="en-US"/>
        </w:rPr>
        <w:t xml:space="preserve">Table </w:t>
      </w:r>
      <w:r w:rsidRPr="006A56FF">
        <w:rPr>
          <w:lang w:val="en-US"/>
        </w:rPr>
        <w:fldChar w:fldCharType="begin"/>
      </w:r>
      <w:r w:rsidRPr="006A56FF">
        <w:rPr>
          <w:lang w:val="en-US"/>
        </w:rPr>
        <w:instrText xml:space="preserve"> SEQ Table \* ARABIC </w:instrText>
      </w:r>
      <w:r w:rsidRPr="006A56FF">
        <w:rPr>
          <w:lang w:val="en-US"/>
        </w:rPr>
        <w:fldChar w:fldCharType="separate"/>
      </w:r>
      <w:r>
        <w:rPr>
          <w:noProof/>
          <w:lang w:val="en-US"/>
        </w:rPr>
        <w:t>1</w:t>
      </w:r>
      <w:r w:rsidRPr="006A56FF">
        <w:rPr>
          <w:lang w:val="en-US"/>
        </w:rPr>
        <w:fldChar w:fldCharType="end"/>
      </w:r>
      <w:r w:rsidRPr="006A56FF">
        <w:rPr>
          <w:lang w:val="en-US"/>
        </w:rPr>
        <w:t xml:space="preserve">: Overview of LTC typology </w:t>
      </w:r>
      <w:commentRangeStart w:id="29"/>
      <w:r w:rsidRPr="006A56FF">
        <w:rPr>
          <w:lang w:val="en-US"/>
        </w:rPr>
        <w:t>indicators</w:t>
      </w:r>
      <w:commentRangeEnd w:id="29"/>
      <w:r>
        <w:rPr>
          <w:rStyle w:val="Kommentarzeichen"/>
          <w:bCs w:val="0"/>
        </w:rPr>
        <w:commentReference w:id="29"/>
      </w:r>
    </w:p>
    <w:tbl>
      <w:tblPr>
        <w:tblW w:w="8506" w:type="dxa"/>
        <w:tblLayout w:type="fixed"/>
        <w:tblLook w:val="0000" w:firstRow="0" w:lastRow="0" w:firstColumn="0" w:lastColumn="0" w:noHBand="0" w:noVBand="0"/>
      </w:tblPr>
      <w:tblGrid>
        <w:gridCol w:w="3828"/>
        <w:gridCol w:w="1276"/>
        <w:gridCol w:w="851"/>
        <w:gridCol w:w="851"/>
        <w:gridCol w:w="709"/>
        <w:gridCol w:w="991"/>
      </w:tblGrid>
      <w:tr w:rsidR="00E62C77" w:rsidRPr="006A56FF" w14:paraId="0C58154D" w14:textId="77777777" w:rsidTr="006E3A97">
        <w:trPr>
          <w:trHeight w:val="283"/>
        </w:trPr>
        <w:tc>
          <w:tcPr>
            <w:tcW w:w="3828" w:type="dxa"/>
            <w:tcBorders>
              <w:top w:val="single" w:sz="4" w:space="0" w:color="auto"/>
              <w:bottom w:val="single" w:sz="4" w:space="0" w:color="auto"/>
            </w:tcBorders>
            <w:shd w:val="clear" w:color="auto" w:fill="auto"/>
            <w:vAlign w:val="center"/>
          </w:tcPr>
          <w:p w14:paraId="071B84BB" w14:textId="77777777" w:rsidR="00E62C77" w:rsidRPr="006A56FF" w:rsidRDefault="00E62C77" w:rsidP="006E3A97">
            <w:pPr>
              <w:rPr>
                <w:sz w:val="20"/>
                <w:lang w:val="en-US"/>
              </w:rPr>
            </w:pPr>
          </w:p>
        </w:tc>
        <w:tc>
          <w:tcPr>
            <w:tcW w:w="1276" w:type="dxa"/>
            <w:tcBorders>
              <w:top w:val="single" w:sz="4" w:space="0" w:color="auto"/>
              <w:bottom w:val="single" w:sz="4" w:space="0" w:color="auto"/>
            </w:tcBorders>
            <w:vAlign w:val="center"/>
          </w:tcPr>
          <w:p w14:paraId="45BFAC6F" w14:textId="77777777" w:rsidR="00E62C77" w:rsidRPr="006A56FF" w:rsidRDefault="00E62C77" w:rsidP="006E3A97">
            <w:pPr>
              <w:rPr>
                <w:sz w:val="20"/>
                <w:lang w:val="en-US"/>
              </w:rPr>
            </w:pPr>
            <w:r w:rsidRPr="006A56FF">
              <w:rPr>
                <w:sz w:val="20"/>
                <w:lang w:val="en-US"/>
              </w:rPr>
              <w:t>Abbreviation</w:t>
            </w:r>
          </w:p>
        </w:tc>
        <w:tc>
          <w:tcPr>
            <w:tcW w:w="851" w:type="dxa"/>
            <w:tcBorders>
              <w:top w:val="single" w:sz="4" w:space="0" w:color="auto"/>
              <w:bottom w:val="single" w:sz="4" w:space="0" w:color="auto"/>
            </w:tcBorders>
            <w:vAlign w:val="center"/>
          </w:tcPr>
          <w:p w14:paraId="6547087F" w14:textId="77777777" w:rsidR="00E62C77" w:rsidRPr="006A56FF" w:rsidRDefault="00E62C77" w:rsidP="006E3A97">
            <w:pPr>
              <w:rPr>
                <w:sz w:val="20"/>
                <w:lang w:val="en-US"/>
              </w:rPr>
            </w:pPr>
            <w:r w:rsidRPr="006A56FF">
              <w:rPr>
                <w:sz w:val="20"/>
                <w:lang w:val="en-US"/>
              </w:rPr>
              <w:t>Mean</w:t>
            </w:r>
          </w:p>
        </w:tc>
        <w:tc>
          <w:tcPr>
            <w:tcW w:w="851" w:type="dxa"/>
            <w:tcBorders>
              <w:top w:val="single" w:sz="4" w:space="0" w:color="auto"/>
              <w:bottom w:val="single" w:sz="4" w:space="0" w:color="auto"/>
            </w:tcBorders>
            <w:vAlign w:val="center"/>
          </w:tcPr>
          <w:p w14:paraId="711DD8BC" w14:textId="77777777" w:rsidR="00E62C77" w:rsidRPr="006A56FF" w:rsidRDefault="00E62C77" w:rsidP="006E3A97">
            <w:pPr>
              <w:rPr>
                <w:sz w:val="20"/>
                <w:lang w:val="en-US"/>
              </w:rPr>
            </w:pPr>
            <w:r w:rsidRPr="006A56FF">
              <w:rPr>
                <w:sz w:val="20"/>
                <w:lang w:val="en-US"/>
              </w:rPr>
              <w:t>SD</w:t>
            </w:r>
          </w:p>
        </w:tc>
        <w:tc>
          <w:tcPr>
            <w:tcW w:w="709" w:type="dxa"/>
            <w:tcBorders>
              <w:top w:val="single" w:sz="4" w:space="0" w:color="auto"/>
              <w:bottom w:val="single" w:sz="4" w:space="0" w:color="auto"/>
            </w:tcBorders>
            <w:vAlign w:val="center"/>
          </w:tcPr>
          <w:p w14:paraId="21109404" w14:textId="77777777" w:rsidR="00E62C77" w:rsidRPr="006A56FF" w:rsidRDefault="00E62C77" w:rsidP="006E3A97">
            <w:pPr>
              <w:rPr>
                <w:sz w:val="20"/>
                <w:lang w:val="en-US"/>
              </w:rPr>
            </w:pPr>
            <w:r w:rsidRPr="006A56FF">
              <w:rPr>
                <w:sz w:val="20"/>
                <w:lang w:val="en-US"/>
              </w:rPr>
              <w:t>Min.</w:t>
            </w:r>
          </w:p>
        </w:tc>
        <w:tc>
          <w:tcPr>
            <w:tcW w:w="991" w:type="dxa"/>
            <w:tcBorders>
              <w:top w:val="single" w:sz="4" w:space="0" w:color="auto"/>
              <w:bottom w:val="single" w:sz="4" w:space="0" w:color="auto"/>
            </w:tcBorders>
            <w:vAlign w:val="center"/>
          </w:tcPr>
          <w:p w14:paraId="140B30B4" w14:textId="77777777" w:rsidR="00E62C77" w:rsidRPr="006A56FF" w:rsidRDefault="00E62C77" w:rsidP="006E3A97">
            <w:pPr>
              <w:rPr>
                <w:sz w:val="20"/>
                <w:lang w:val="en-US"/>
              </w:rPr>
            </w:pPr>
            <w:r w:rsidRPr="006A56FF">
              <w:rPr>
                <w:sz w:val="20"/>
                <w:lang w:val="en-US"/>
              </w:rPr>
              <w:t>Max.</w:t>
            </w:r>
          </w:p>
        </w:tc>
      </w:tr>
      <w:tr w:rsidR="00E62C77" w:rsidRPr="006A56FF" w14:paraId="713024A9" w14:textId="77777777" w:rsidTr="006E3A97">
        <w:trPr>
          <w:trHeight w:val="283"/>
        </w:trPr>
        <w:tc>
          <w:tcPr>
            <w:tcW w:w="3828" w:type="dxa"/>
            <w:tcBorders>
              <w:top w:val="single" w:sz="4" w:space="0" w:color="auto"/>
            </w:tcBorders>
            <w:shd w:val="clear" w:color="auto" w:fill="auto"/>
            <w:vAlign w:val="center"/>
          </w:tcPr>
          <w:p w14:paraId="2A35EF62" w14:textId="77777777" w:rsidR="00E62C77" w:rsidRPr="00CD07AD" w:rsidRDefault="00E62C77" w:rsidP="006E3A97">
            <w:pPr>
              <w:rPr>
                <w:i/>
                <w:iCs/>
                <w:sz w:val="20"/>
                <w:lang w:val="en-US"/>
              </w:rPr>
            </w:pPr>
            <w:r w:rsidRPr="00CD07AD">
              <w:rPr>
                <w:i/>
                <w:iCs/>
                <w:sz w:val="20"/>
                <w:lang w:val="en-US"/>
              </w:rPr>
              <w:t>I: Supply</w:t>
            </w:r>
          </w:p>
        </w:tc>
        <w:tc>
          <w:tcPr>
            <w:tcW w:w="1276" w:type="dxa"/>
            <w:tcBorders>
              <w:top w:val="single" w:sz="4" w:space="0" w:color="auto"/>
            </w:tcBorders>
            <w:vAlign w:val="center"/>
          </w:tcPr>
          <w:p w14:paraId="722D5638" w14:textId="77777777" w:rsidR="00E62C77" w:rsidRPr="006A56FF" w:rsidRDefault="00E62C77" w:rsidP="006E3A97">
            <w:pPr>
              <w:rPr>
                <w:sz w:val="20"/>
                <w:lang w:val="en-US"/>
              </w:rPr>
            </w:pPr>
          </w:p>
        </w:tc>
        <w:tc>
          <w:tcPr>
            <w:tcW w:w="851" w:type="dxa"/>
            <w:tcBorders>
              <w:top w:val="single" w:sz="4" w:space="0" w:color="auto"/>
            </w:tcBorders>
            <w:vAlign w:val="center"/>
          </w:tcPr>
          <w:p w14:paraId="50519775" w14:textId="77777777" w:rsidR="00E62C77" w:rsidRPr="006A56FF" w:rsidRDefault="00E62C77" w:rsidP="006E3A97">
            <w:pPr>
              <w:rPr>
                <w:sz w:val="20"/>
                <w:lang w:val="en-US"/>
              </w:rPr>
            </w:pPr>
          </w:p>
        </w:tc>
        <w:tc>
          <w:tcPr>
            <w:tcW w:w="851" w:type="dxa"/>
            <w:tcBorders>
              <w:top w:val="single" w:sz="4" w:space="0" w:color="auto"/>
            </w:tcBorders>
            <w:vAlign w:val="center"/>
          </w:tcPr>
          <w:p w14:paraId="652C39BF" w14:textId="77777777" w:rsidR="00E62C77" w:rsidRPr="006A56FF" w:rsidRDefault="00E62C77" w:rsidP="006E3A97">
            <w:pPr>
              <w:rPr>
                <w:sz w:val="20"/>
                <w:lang w:val="en-US"/>
              </w:rPr>
            </w:pPr>
          </w:p>
        </w:tc>
        <w:tc>
          <w:tcPr>
            <w:tcW w:w="709" w:type="dxa"/>
            <w:tcBorders>
              <w:top w:val="single" w:sz="4" w:space="0" w:color="auto"/>
            </w:tcBorders>
            <w:vAlign w:val="center"/>
          </w:tcPr>
          <w:p w14:paraId="6CB030D9" w14:textId="77777777" w:rsidR="00E62C77" w:rsidRPr="006A56FF" w:rsidRDefault="00E62C77" w:rsidP="006E3A97">
            <w:pPr>
              <w:rPr>
                <w:sz w:val="20"/>
                <w:lang w:val="en-US"/>
              </w:rPr>
            </w:pPr>
          </w:p>
        </w:tc>
        <w:tc>
          <w:tcPr>
            <w:tcW w:w="991" w:type="dxa"/>
            <w:tcBorders>
              <w:top w:val="single" w:sz="4" w:space="0" w:color="auto"/>
            </w:tcBorders>
            <w:vAlign w:val="center"/>
          </w:tcPr>
          <w:p w14:paraId="3E4ED437" w14:textId="77777777" w:rsidR="00E62C77" w:rsidRPr="006A56FF" w:rsidRDefault="00E62C77" w:rsidP="006E3A97">
            <w:pPr>
              <w:rPr>
                <w:sz w:val="20"/>
                <w:lang w:val="en-US"/>
              </w:rPr>
            </w:pPr>
          </w:p>
        </w:tc>
      </w:tr>
      <w:tr w:rsidR="00E62C77" w:rsidRPr="006A56FF" w14:paraId="0DF86274" w14:textId="77777777" w:rsidTr="006E3A97">
        <w:trPr>
          <w:trHeight w:val="283"/>
        </w:trPr>
        <w:tc>
          <w:tcPr>
            <w:tcW w:w="3828" w:type="dxa"/>
            <w:shd w:val="clear" w:color="auto" w:fill="auto"/>
            <w:vAlign w:val="center"/>
          </w:tcPr>
          <w:p w14:paraId="5EFB49B3" w14:textId="77777777" w:rsidR="00E62C77" w:rsidRPr="006A56FF" w:rsidRDefault="00E62C77" w:rsidP="006E3A97">
            <w:pPr>
              <w:spacing w:line="276" w:lineRule="auto"/>
              <w:ind w:left="142"/>
              <w:rPr>
                <w:sz w:val="20"/>
                <w:lang w:val="en-US"/>
              </w:rPr>
            </w:pPr>
            <w:r w:rsidRPr="006A56FF">
              <w:rPr>
                <w:sz w:val="20"/>
                <w:lang w:val="en-US"/>
              </w:rPr>
              <w:t>Expenditure per capita in US$, PPP</w:t>
            </w:r>
          </w:p>
        </w:tc>
        <w:tc>
          <w:tcPr>
            <w:tcW w:w="1276" w:type="dxa"/>
            <w:vAlign w:val="center"/>
          </w:tcPr>
          <w:p w14:paraId="69473DDA" w14:textId="77777777" w:rsidR="00E62C77" w:rsidRPr="006A56FF" w:rsidRDefault="00E62C77" w:rsidP="006E3A97">
            <w:pPr>
              <w:rPr>
                <w:sz w:val="20"/>
                <w:lang w:val="en-US"/>
              </w:rPr>
            </w:pPr>
            <w:r w:rsidRPr="006A56FF">
              <w:rPr>
                <w:sz w:val="20"/>
                <w:lang w:val="en-US"/>
              </w:rPr>
              <w:t>EXPND</w:t>
            </w:r>
          </w:p>
        </w:tc>
        <w:tc>
          <w:tcPr>
            <w:tcW w:w="851" w:type="dxa"/>
            <w:vAlign w:val="center"/>
          </w:tcPr>
          <w:p w14:paraId="6D1CCEA0" w14:textId="77777777" w:rsidR="00E62C77" w:rsidRPr="006A56FF" w:rsidRDefault="00E62C77" w:rsidP="006E3A97">
            <w:pPr>
              <w:rPr>
                <w:sz w:val="20"/>
                <w:lang w:val="en-US"/>
              </w:rPr>
            </w:pPr>
            <w:r w:rsidRPr="006A56FF">
              <w:rPr>
                <w:sz w:val="20"/>
                <w:lang w:val="en-US"/>
              </w:rPr>
              <w:t>709.89</w:t>
            </w:r>
          </w:p>
        </w:tc>
        <w:tc>
          <w:tcPr>
            <w:tcW w:w="851" w:type="dxa"/>
            <w:vAlign w:val="center"/>
          </w:tcPr>
          <w:p w14:paraId="052FC8B0" w14:textId="77777777" w:rsidR="00E62C77" w:rsidRPr="006A56FF" w:rsidRDefault="00E62C77" w:rsidP="006E3A97">
            <w:pPr>
              <w:rPr>
                <w:sz w:val="20"/>
                <w:lang w:val="en-US"/>
              </w:rPr>
            </w:pPr>
            <w:r w:rsidRPr="006A56FF">
              <w:rPr>
                <w:sz w:val="20"/>
                <w:lang w:val="en-US"/>
              </w:rPr>
              <w:t>524.81</w:t>
            </w:r>
          </w:p>
        </w:tc>
        <w:tc>
          <w:tcPr>
            <w:tcW w:w="709" w:type="dxa"/>
            <w:vAlign w:val="center"/>
          </w:tcPr>
          <w:p w14:paraId="1532C575" w14:textId="77777777" w:rsidR="00E62C77" w:rsidRPr="006A56FF" w:rsidRDefault="00E62C77" w:rsidP="006E3A97">
            <w:pPr>
              <w:rPr>
                <w:sz w:val="20"/>
                <w:lang w:val="en-US"/>
              </w:rPr>
            </w:pPr>
            <w:r w:rsidRPr="006A56FF">
              <w:rPr>
                <w:sz w:val="20"/>
                <w:lang w:val="en-US"/>
              </w:rPr>
              <w:t>9.48</w:t>
            </w:r>
          </w:p>
        </w:tc>
        <w:tc>
          <w:tcPr>
            <w:tcW w:w="991" w:type="dxa"/>
            <w:vAlign w:val="center"/>
          </w:tcPr>
          <w:p w14:paraId="57CDD1D9" w14:textId="77777777" w:rsidR="00E62C77" w:rsidRPr="006A56FF" w:rsidRDefault="00E62C77" w:rsidP="006E3A97">
            <w:pPr>
              <w:rPr>
                <w:sz w:val="20"/>
                <w:lang w:val="en-US"/>
              </w:rPr>
            </w:pPr>
            <w:r w:rsidRPr="006A56FF">
              <w:rPr>
                <w:sz w:val="20"/>
                <w:lang w:val="en-US"/>
              </w:rPr>
              <w:t>1745.09</w:t>
            </w:r>
          </w:p>
        </w:tc>
      </w:tr>
      <w:tr w:rsidR="00E62C77" w:rsidRPr="006A56FF" w14:paraId="118C3908" w14:textId="77777777" w:rsidTr="006E3A97">
        <w:trPr>
          <w:trHeight w:val="283"/>
        </w:trPr>
        <w:tc>
          <w:tcPr>
            <w:tcW w:w="3828" w:type="dxa"/>
            <w:shd w:val="clear" w:color="auto" w:fill="auto"/>
            <w:vAlign w:val="center"/>
          </w:tcPr>
          <w:p w14:paraId="0CE5AFD8" w14:textId="77777777" w:rsidR="00E62C77" w:rsidRPr="006A56FF" w:rsidRDefault="00E62C77" w:rsidP="006E3A97">
            <w:pPr>
              <w:spacing w:line="276" w:lineRule="auto"/>
              <w:ind w:left="142"/>
              <w:rPr>
                <w:sz w:val="20"/>
                <w:lang w:val="en-US"/>
              </w:rPr>
            </w:pPr>
            <w:r w:rsidRPr="006A56FF">
              <w:rPr>
                <w:sz w:val="20"/>
                <w:lang w:val="en-US"/>
              </w:rPr>
              <w:t>Number of beds per 1000 inhabitants</w:t>
            </w:r>
          </w:p>
        </w:tc>
        <w:tc>
          <w:tcPr>
            <w:tcW w:w="1276" w:type="dxa"/>
            <w:vAlign w:val="center"/>
          </w:tcPr>
          <w:p w14:paraId="6297B1AE" w14:textId="77777777" w:rsidR="00E62C77" w:rsidRPr="006A56FF" w:rsidRDefault="00E62C77" w:rsidP="006E3A97">
            <w:pPr>
              <w:rPr>
                <w:sz w:val="20"/>
                <w:lang w:val="en-US"/>
              </w:rPr>
            </w:pPr>
            <w:r w:rsidRPr="006A56FF">
              <w:rPr>
                <w:sz w:val="20"/>
                <w:lang w:val="en-US"/>
              </w:rPr>
              <w:t>BEDS</w:t>
            </w:r>
          </w:p>
        </w:tc>
        <w:tc>
          <w:tcPr>
            <w:tcW w:w="851" w:type="dxa"/>
            <w:vAlign w:val="center"/>
          </w:tcPr>
          <w:p w14:paraId="70885399" w14:textId="77777777" w:rsidR="00E62C77" w:rsidRPr="006A56FF" w:rsidRDefault="00E62C77" w:rsidP="006E3A97">
            <w:pPr>
              <w:rPr>
                <w:sz w:val="20"/>
                <w:lang w:val="en-US"/>
              </w:rPr>
            </w:pPr>
            <w:r w:rsidRPr="006A56FF">
              <w:rPr>
                <w:sz w:val="20"/>
                <w:lang w:val="en-US"/>
              </w:rPr>
              <w:t>47.73</w:t>
            </w:r>
          </w:p>
        </w:tc>
        <w:tc>
          <w:tcPr>
            <w:tcW w:w="851" w:type="dxa"/>
            <w:vAlign w:val="center"/>
          </w:tcPr>
          <w:p w14:paraId="38FC0A4C" w14:textId="77777777" w:rsidR="00E62C77" w:rsidRPr="006A56FF" w:rsidRDefault="00E62C77" w:rsidP="006E3A97">
            <w:pPr>
              <w:rPr>
                <w:sz w:val="20"/>
                <w:lang w:val="en-US"/>
              </w:rPr>
            </w:pPr>
            <w:r w:rsidRPr="006A56FF">
              <w:rPr>
                <w:sz w:val="20"/>
                <w:lang w:val="en-US"/>
              </w:rPr>
              <w:t>18.27</w:t>
            </w:r>
          </w:p>
        </w:tc>
        <w:tc>
          <w:tcPr>
            <w:tcW w:w="709" w:type="dxa"/>
            <w:vAlign w:val="center"/>
          </w:tcPr>
          <w:p w14:paraId="3823C6DF" w14:textId="77777777" w:rsidR="00E62C77" w:rsidRPr="006A56FF" w:rsidRDefault="00E62C77" w:rsidP="006E3A97">
            <w:pPr>
              <w:rPr>
                <w:sz w:val="20"/>
                <w:lang w:val="en-US"/>
              </w:rPr>
            </w:pPr>
            <w:r w:rsidRPr="006A56FF">
              <w:rPr>
                <w:sz w:val="20"/>
                <w:lang w:val="en-US"/>
              </w:rPr>
              <w:t>12.2</w:t>
            </w:r>
          </w:p>
        </w:tc>
        <w:tc>
          <w:tcPr>
            <w:tcW w:w="991" w:type="dxa"/>
            <w:vAlign w:val="center"/>
          </w:tcPr>
          <w:p w14:paraId="4F913ADE" w14:textId="77777777" w:rsidR="00E62C77" w:rsidRPr="006A56FF" w:rsidRDefault="00E62C77" w:rsidP="006E3A97">
            <w:pPr>
              <w:rPr>
                <w:sz w:val="20"/>
                <w:lang w:val="en-US"/>
              </w:rPr>
            </w:pPr>
            <w:r w:rsidRPr="006A56FF">
              <w:rPr>
                <w:sz w:val="20"/>
                <w:lang w:val="en-US"/>
              </w:rPr>
              <w:t>85</w:t>
            </w:r>
          </w:p>
        </w:tc>
      </w:tr>
      <w:tr w:rsidR="00E62C77" w:rsidRPr="006A56FF" w14:paraId="1B3E6032" w14:textId="77777777" w:rsidTr="006E3A97">
        <w:trPr>
          <w:trHeight w:val="283"/>
        </w:trPr>
        <w:tc>
          <w:tcPr>
            <w:tcW w:w="3828" w:type="dxa"/>
            <w:tcBorders>
              <w:bottom w:val="single" w:sz="4" w:space="0" w:color="auto"/>
            </w:tcBorders>
            <w:shd w:val="clear" w:color="auto" w:fill="auto"/>
            <w:vAlign w:val="center"/>
          </w:tcPr>
          <w:p w14:paraId="4B74AE57" w14:textId="77777777" w:rsidR="00E62C77" w:rsidRPr="006A56FF" w:rsidRDefault="00E62C77" w:rsidP="006E3A97">
            <w:pPr>
              <w:spacing w:line="276" w:lineRule="auto"/>
              <w:ind w:left="142"/>
              <w:rPr>
                <w:sz w:val="20"/>
                <w:lang w:val="en-US"/>
              </w:rPr>
            </w:pPr>
            <w:r w:rsidRPr="006A56FF">
              <w:rPr>
                <w:sz w:val="20"/>
                <w:lang w:val="en-US"/>
              </w:rPr>
              <w:t xml:space="preserve">Number of recipients in institutions, </w:t>
            </w:r>
          </w:p>
          <w:p w14:paraId="56510F8E" w14:textId="77777777" w:rsidR="00E62C77" w:rsidRPr="006A56FF" w:rsidRDefault="00E62C77" w:rsidP="006E3A97">
            <w:pPr>
              <w:spacing w:line="276" w:lineRule="auto"/>
              <w:ind w:left="142" w:firstLine="142"/>
              <w:rPr>
                <w:sz w:val="20"/>
                <w:lang w:val="en-US"/>
              </w:rPr>
            </w:pPr>
            <w:r w:rsidRPr="006A56FF">
              <w:rPr>
                <w:sz w:val="20"/>
                <w:lang w:val="en-US"/>
              </w:rPr>
              <w:t>% of all people aged 65+</w:t>
            </w:r>
          </w:p>
        </w:tc>
        <w:tc>
          <w:tcPr>
            <w:tcW w:w="1276" w:type="dxa"/>
            <w:tcBorders>
              <w:bottom w:val="single" w:sz="4" w:space="0" w:color="auto"/>
            </w:tcBorders>
            <w:vAlign w:val="center"/>
          </w:tcPr>
          <w:p w14:paraId="7ECE8D27" w14:textId="77777777" w:rsidR="00E62C77" w:rsidRPr="006A56FF" w:rsidRDefault="00E62C77" w:rsidP="006E3A97">
            <w:pPr>
              <w:rPr>
                <w:sz w:val="20"/>
                <w:lang w:val="en-US"/>
              </w:rPr>
            </w:pPr>
            <w:r w:rsidRPr="006A56FF">
              <w:rPr>
                <w:sz w:val="20"/>
                <w:lang w:val="en-US"/>
              </w:rPr>
              <w:t>RCPT</w:t>
            </w:r>
            <w:r>
              <w:rPr>
                <w:sz w:val="20"/>
                <w:lang w:val="en-US"/>
              </w:rPr>
              <w:t>IN</w:t>
            </w:r>
          </w:p>
        </w:tc>
        <w:tc>
          <w:tcPr>
            <w:tcW w:w="851" w:type="dxa"/>
            <w:tcBorders>
              <w:bottom w:val="single" w:sz="4" w:space="0" w:color="auto"/>
            </w:tcBorders>
            <w:vAlign w:val="center"/>
          </w:tcPr>
          <w:p w14:paraId="550A17D0" w14:textId="77777777" w:rsidR="00E62C77" w:rsidRPr="006A56FF" w:rsidRDefault="00E62C77" w:rsidP="006E3A97">
            <w:pPr>
              <w:rPr>
                <w:sz w:val="20"/>
                <w:lang w:val="en-US"/>
              </w:rPr>
            </w:pPr>
            <w:r w:rsidRPr="006A56FF">
              <w:rPr>
                <w:sz w:val="20"/>
                <w:lang w:val="en-US"/>
              </w:rPr>
              <w:t>3.88</w:t>
            </w:r>
          </w:p>
        </w:tc>
        <w:tc>
          <w:tcPr>
            <w:tcW w:w="851" w:type="dxa"/>
            <w:tcBorders>
              <w:bottom w:val="single" w:sz="4" w:space="0" w:color="auto"/>
            </w:tcBorders>
            <w:vAlign w:val="center"/>
          </w:tcPr>
          <w:p w14:paraId="7F407022" w14:textId="77777777" w:rsidR="00E62C77" w:rsidRPr="006A56FF" w:rsidRDefault="00E62C77" w:rsidP="006E3A97">
            <w:pPr>
              <w:rPr>
                <w:sz w:val="20"/>
                <w:lang w:val="en-US"/>
              </w:rPr>
            </w:pPr>
            <w:r w:rsidRPr="006A56FF">
              <w:rPr>
                <w:sz w:val="20"/>
                <w:lang w:val="en-US"/>
              </w:rPr>
              <w:t>1.66</w:t>
            </w:r>
          </w:p>
        </w:tc>
        <w:tc>
          <w:tcPr>
            <w:tcW w:w="709" w:type="dxa"/>
            <w:tcBorders>
              <w:bottom w:val="single" w:sz="4" w:space="0" w:color="auto"/>
            </w:tcBorders>
            <w:vAlign w:val="center"/>
          </w:tcPr>
          <w:p w14:paraId="661AC5EE" w14:textId="77777777" w:rsidR="00E62C77" w:rsidRPr="006A56FF" w:rsidRDefault="00E62C77" w:rsidP="006E3A97">
            <w:pPr>
              <w:rPr>
                <w:sz w:val="20"/>
                <w:lang w:val="en-US"/>
              </w:rPr>
            </w:pPr>
            <w:r w:rsidRPr="006A56FF">
              <w:rPr>
                <w:sz w:val="20"/>
                <w:lang w:val="en-US"/>
              </w:rPr>
              <w:t>0.43</w:t>
            </w:r>
          </w:p>
        </w:tc>
        <w:tc>
          <w:tcPr>
            <w:tcW w:w="991" w:type="dxa"/>
            <w:tcBorders>
              <w:bottom w:val="single" w:sz="4" w:space="0" w:color="auto"/>
            </w:tcBorders>
            <w:vAlign w:val="center"/>
          </w:tcPr>
          <w:p w14:paraId="2C2825C9" w14:textId="77777777" w:rsidR="00E62C77" w:rsidRPr="006A56FF" w:rsidRDefault="00E62C77" w:rsidP="006E3A97">
            <w:pPr>
              <w:rPr>
                <w:sz w:val="20"/>
                <w:lang w:val="en-US"/>
              </w:rPr>
            </w:pPr>
            <w:r w:rsidRPr="006A56FF">
              <w:rPr>
                <w:sz w:val="20"/>
                <w:lang w:val="en-US"/>
              </w:rPr>
              <w:t>7.17</w:t>
            </w:r>
          </w:p>
        </w:tc>
      </w:tr>
      <w:tr w:rsidR="00E62C77" w:rsidRPr="006A56FF" w14:paraId="2FD67D3F" w14:textId="77777777" w:rsidTr="006E3A97">
        <w:trPr>
          <w:trHeight w:val="283"/>
        </w:trPr>
        <w:tc>
          <w:tcPr>
            <w:tcW w:w="3828" w:type="dxa"/>
            <w:tcBorders>
              <w:top w:val="single" w:sz="4" w:space="0" w:color="auto"/>
            </w:tcBorders>
            <w:shd w:val="clear" w:color="auto" w:fill="auto"/>
            <w:vAlign w:val="center"/>
          </w:tcPr>
          <w:p w14:paraId="42FD1F47" w14:textId="77777777" w:rsidR="00E62C77" w:rsidRPr="00CD07AD" w:rsidRDefault="00E62C77" w:rsidP="006E3A97">
            <w:pPr>
              <w:rPr>
                <w:i/>
                <w:iCs/>
                <w:sz w:val="20"/>
                <w:lang w:val="en-US"/>
              </w:rPr>
            </w:pPr>
            <w:r w:rsidRPr="00CD07AD">
              <w:rPr>
                <w:i/>
                <w:iCs/>
                <w:sz w:val="20"/>
                <w:lang w:val="en-US"/>
              </w:rPr>
              <w:t>II: Public-Private-Mix</w:t>
            </w:r>
          </w:p>
        </w:tc>
        <w:tc>
          <w:tcPr>
            <w:tcW w:w="1276" w:type="dxa"/>
            <w:tcBorders>
              <w:top w:val="single" w:sz="4" w:space="0" w:color="auto"/>
            </w:tcBorders>
            <w:vAlign w:val="center"/>
          </w:tcPr>
          <w:p w14:paraId="03A5BAB7" w14:textId="77777777" w:rsidR="00E62C77" w:rsidRPr="006A56FF" w:rsidRDefault="00E62C77" w:rsidP="006E3A97">
            <w:pPr>
              <w:rPr>
                <w:sz w:val="20"/>
                <w:lang w:val="en-US"/>
              </w:rPr>
            </w:pPr>
          </w:p>
        </w:tc>
        <w:tc>
          <w:tcPr>
            <w:tcW w:w="851" w:type="dxa"/>
            <w:tcBorders>
              <w:top w:val="single" w:sz="4" w:space="0" w:color="auto"/>
            </w:tcBorders>
            <w:vAlign w:val="center"/>
          </w:tcPr>
          <w:p w14:paraId="07F8C2BE" w14:textId="77777777" w:rsidR="00E62C77" w:rsidRPr="006A56FF" w:rsidRDefault="00E62C77" w:rsidP="006E3A97">
            <w:pPr>
              <w:rPr>
                <w:sz w:val="20"/>
                <w:lang w:val="en-US"/>
              </w:rPr>
            </w:pPr>
          </w:p>
        </w:tc>
        <w:tc>
          <w:tcPr>
            <w:tcW w:w="851" w:type="dxa"/>
            <w:tcBorders>
              <w:top w:val="single" w:sz="4" w:space="0" w:color="auto"/>
            </w:tcBorders>
            <w:vAlign w:val="center"/>
          </w:tcPr>
          <w:p w14:paraId="6D53B8B4" w14:textId="77777777" w:rsidR="00E62C77" w:rsidRPr="006A56FF" w:rsidRDefault="00E62C77" w:rsidP="006E3A97">
            <w:pPr>
              <w:rPr>
                <w:sz w:val="20"/>
                <w:lang w:val="en-US"/>
              </w:rPr>
            </w:pPr>
          </w:p>
        </w:tc>
        <w:tc>
          <w:tcPr>
            <w:tcW w:w="709" w:type="dxa"/>
            <w:tcBorders>
              <w:top w:val="single" w:sz="4" w:space="0" w:color="auto"/>
            </w:tcBorders>
            <w:vAlign w:val="center"/>
          </w:tcPr>
          <w:p w14:paraId="3FE1CEBF" w14:textId="77777777" w:rsidR="00E62C77" w:rsidRPr="006A56FF" w:rsidRDefault="00E62C77" w:rsidP="006E3A97">
            <w:pPr>
              <w:rPr>
                <w:sz w:val="20"/>
                <w:lang w:val="en-US"/>
              </w:rPr>
            </w:pPr>
          </w:p>
        </w:tc>
        <w:tc>
          <w:tcPr>
            <w:tcW w:w="991" w:type="dxa"/>
            <w:tcBorders>
              <w:top w:val="single" w:sz="4" w:space="0" w:color="auto"/>
            </w:tcBorders>
            <w:vAlign w:val="center"/>
          </w:tcPr>
          <w:p w14:paraId="54C54AE1" w14:textId="77777777" w:rsidR="00E62C77" w:rsidRPr="006A56FF" w:rsidRDefault="00E62C77" w:rsidP="006E3A97">
            <w:pPr>
              <w:rPr>
                <w:sz w:val="20"/>
                <w:lang w:val="en-US"/>
              </w:rPr>
            </w:pPr>
          </w:p>
        </w:tc>
      </w:tr>
      <w:tr w:rsidR="00E62C77" w:rsidRPr="006A56FF" w14:paraId="56B2206C" w14:textId="77777777" w:rsidTr="006E3A97">
        <w:trPr>
          <w:trHeight w:val="283"/>
        </w:trPr>
        <w:tc>
          <w:tcPr>
            <w:tcW w:w="3828" w:type="dxa"/>
            <w:shd w:val="clear" w:color="auto" w:fill="auto"/>
            <w:vAlign w:val="center"/>
          </w:tcPr>
          <w:p w14:paraId="528F95C1" w14:textId="77777777" w:rsidR="00E62C77" w:rsidRPr="006A56FF" w:rsidRDefault="00E62C77" w:rsidP="006E3A97">
            <w:pPr>
              <w:spacing w:line="276" w:lineRule="auto"/>
              <w:ind w:left="142"/>
              <w:rPr>
                <w:sz w:val="20"/>
                <w:lang w:val="en-US"/>
              </w:rPr>
            </w:pPr>
            <w:r w:rsidRPr="006A56FF">
              <w:rPr>
                <w:sz w:val="20"/>
                <w:lang w:val="en-US"/>
              </w:rPr>
              <w:t xml:space="preserve">Share of private expenditure, </w:t>
            </w:r>
          </w:p>
          <w:p w14:paraId="6970EBF8" w14:textId="77777777" w:rsidR="00E62C77" w:rsidRPr="006A56FF" w:rsidRDefault="00E62C77" w:rsidP="006E3A97">
            <w:pPr>
              <w:spacing w:line="276" w:lineRule="auto"/>
              <w:ind w:left="142" w:firstLine="142"/>
              <w:rPr>
                <w:sz w:val="20"/>
                <w:lang w:val="en-US"/>
              </w:rPr>
            </w:pPr>
            <w:r w:rsidRPr="006A56FF">
              <w:rPr>
                <w:sz w:val="20"/>
                <w:lang w:val="en-US"/>
              </w:rPr>
              <w:t>% of total expenditure</w:t>
            </w:r>
          </w:p>
        </w:tc>
        <w:tc>
          <w:tcPr>
            <w:tcW w:w="1276" w:type="dxa"/>
            <w:vAlign w:val="center"/>
          </w:tcPr>
          <w:p w14:paraId="2C1987A6" w14:textId="77777777" w:rsidR="00E62C77" w:rsidRPr="006A56FF" w:rsidRDefault="00E62C77" w:rsidP="006E3A97">
            <w:pPr>
              <w:rPr>
                <w:sz w:val="20"/>
                <w:lang w:val="en-US"/>
              </w:rPr>
            </w:pPr>
            <w:r w:rsidRPr="006A56FF">
              <w:rPr>
                <w:sz w:val="20"/>
                <w:lang w:val="en-US"/>
              </w:rPr>
              <w:t>PEXPND</w:t>
            </w:r>
          </w:p>
        </w:tc>
        <w:tc>
          <w:tcPr>
            <w:tcW w:w="851" w:type="dxa"/>
            <w:vAlign w:val="center"/>
          </w:tcPr>
          <w:p w14:paraId="6A75BD20" w14:textId="77777777" w:rsidR="00E62C77" w:rsidRPr="006A56FF" w:rsidRDefault="00E62C77" w:rsidP="006E3A97">
            <w:pPr>
              <w:rPr>
                <w:sz w:val="20"/>
                <w:lang w:val="en-US"/>
              </w:rPr>
            </w:pPr>
            <w:r w:rsidRPr="006A56FF">
              <w:rPr>
                <w:sz w:val="20"/>
                <w:lang w:val="en-US"/>
              </w:rPr>
              <w:t>15.84</w:t>
            </w:r>
          </w:p>
        </w:tc>
        <w:tc>
          <w:tcPr>
            <w:tcW w:w="851" w:type="dxa"/>
            <w:vAlign w:val="center"/>
          </w:tcPr>
          <w:p w14:paraId="41E55BF4" w14:textId="77777777" w:rsidR="00E62C77" w:rsidRPr="006A56FF" w:rsidRDefault="00E62C77" w:rsidP="006E3A97">
            <w:pPr>
              <w:rPr>
                <w:sz w:val="20"/>
                <w:lang w:val="en-US"/>
              </w:rPr>
            </w:pPr>
            <w:r w:rsidRPr="006A56FF">
              <w:rPr>
                <w:sz w:val="20"/>
                <w:lang w:val="en-US"/>
              </w:rPr>
              <w:t>11.09</w:t>
            </w:r>
          </w:p>
        </w:tc>
        <w:tc>
          <w:tcPr>
            <w:tcW w:w="709" w:type="dxa"/>
            <w:vAlign w:val="center"/>
          </w:tcPr>
          <w:p w14:paraId="170565A0" w14:textId="77777777" w:rsidR="00E62C77" w:rsidRPr="006A56FF" w:rsidRDefault="00E62C77" w:rsidP="006E3A97">
            <w:pPr>
              <w:rPr>
                <w:sz w:val="20"/>
                <w:lang w:val="en-US"/>
              </w:rPr>
            </w:pPr>
            <w:r w:rsidRPr="006A56FF">
              <w:rPr>
                <w:sz w:val="20"/>
                <w:lang w:val="en-US"/>
              </w:rPr>
              <w:t>0.19</w:t>
            </w:r>
          </w:p>
        </w:tc>
        <w:tc>
          <w:tcPr>
            <w:tcW w:w="991" w:type="dxa"/>
            <w:vAlign w:val="center"/>
          </w:tcPr>
          <w:p w14:paraId="451877A0" w14:textId="77777777" w:rsidR="00E62C77" w:rsidRPr="006A56FF" w:rsidRDefault="00E62C77" w:rsidP="006E3A97">
            <w:pPr>
              <w:rPr>
                <w:sz w:val="20"/>
                <w:lang w:val="en-US"/>
              </w:rPr>
            </w:pPr>
            <w:r w:rsidRPr="006A56FF">
              <w:rPr>
                <w:sz w:val="20"/>
                <w:lang w:val="en-US"/>
              </w:rPr>
              <w:t>34.56</w:t>
            </w:r>
          </w:p>
        </w:tc>
      </w:tr>
      <w:tr w:rsidR="00E62C77" w:rsidRPr="006A56FF" w14:paraId="7A12BCBB" w14:textId="77777777" w:rsidTr="006E3A97">
        <w:trPr>
          <w:trHeight w:val="283"/>
        </w:trPr>
        <w:tc>
          <w:tcPr>
            <w:tcW w:w="3828" w:type="dxa"/>
            <w:tcBorders>
              <w:bottom w:val="single" w:sz="4" w:space="0" w:color="auto"/>
            </w:tcBorders>
            <w:shd w:val="clear" w:color="auto" w:fill="auto"/>
            <w:vAlign w:val="center"/>
          </w:tcPr>
          <w:p w14:paraId="0A92AD46" w14:textId="77777777" w:rsidR="00E62C77" w:rsidRDefault="00E62C77" w:rsidP="006E3A97">
            <w:pPr>
              <w:ind w:firstLine="142"/>
              <w:rPr>
                <w:sz w:val="20"/>
                <w:lang w:val="en-US"/>
              </w:rPr>
            </w:pPr>
            <w:r w:rsidRPr="006A56FF">
              <w:rPr>
                <w:sz w:val="20"/>
                <w:lang w:val="en-US"/>
              </w:rPr>
              <w:t xml:space="preserve">Cash </w:t>
            </w:r>
            <w:r>
              <w:rPr>
                <w:sz w:val="20"/>
                <w:lang w:val="en-US"/>
              </w:rPr>
              <w:t>A</w:t>
            </w:r>
            <w:r w:rsidRPr="006A56FF">
              <w:rPr>
                <w:sz w:val="20"/>
                <w:lang w:val="en-US"/>
              </w:rPr>
              <w:t>vailability</w:t>
            </w:r>
            <w:r>
              <w:rPr>
                <w:sz w:val="20"/>
                <w:lang w:val="en-US"/>
              </w:rPr>
              <w:t xml:space="preserve"> of cash </w:t>
            </w:r>
            <w:proofErr w:type="spellStart"/>
            <w:r>
              <w:rPr>
                <w:sz w:val="20"/>
                <w:lang w:val="en-US"/>
              </w:rPr>
              <w:t>ebenfits</w:t>
            </w:r>
            <w:proofErr w:type="spellEnd"/>
            <w:r w:rsidRPr="006A56FF">
              <w:rPr>
                <w:sz w:val="20"/>
                <w:lang w:val="en-US"/>
              </w:rPr>
              <w:t xml:space="preserve"> </w:t>
            </w:r>
          </w:p>
          <w:p w14:paraId="380E0855" w14:textId="77777777" w:rsidR="00E62C77" w:rsidRPr="006A56FF" w:rsidRDefault="00E62C77" w:rsidP="006E3A97">
            <w:pPr>
              <w:spacing w:line="276" w:lineRule="auto"/>
              <w:ind w:left="142" w:firstLine="142"/>
              <w:rPr>
                <w:sz w:val="20"/>
                <w:lang w:val="en-US"/>
              </w:rPr>
            </w:pPr>
            <w:r w:rsidRPr="006A56FF">
              <w:rPr>
                <w:sz w:val="20"/>
                <w:lang w:val="en-US"/>
              </w:rPr>
              <w:t>(</w:t>
            </w:r>
            <w:r>
              <w:rPr>
                <w:sz w:val="20"/>
                <w:lang w:val="en-US"/>
              </w:rPr>
              <w:t xml:space="preserve">only </w:t>
            </w:r>
            <w:proofErr w:type="spellStart"/>
            <w:r>
              <w:rPr>
                <w:sz w:val="20"/>
                <w:lang w:val="en-US"/>
              </w:rPr>
              <w:t>i</w:t>
            </w:r>
            <w:r w:rsidRPr="006A56FF">
              <w:rPr>
                <w:sz w:val="20"/>
                <w:lang w:val="en-US"/>
              </w:rPr>
              <w:t>nkind</w:t>
            </w:r>
            <w:proofErr w:type="spellEnd"/>
            <w:r w:rsidRPr="006A56FF">
              <w:rPr>
                <w:sz w:val="20"/>
                <w:lang w:val="en-US"/>
              </w:rPr>
              <w:t>, Bound, Unbound)</w:t>
            </w:r>
          </w:p>
        </w:tc>
        <w:tc>
          <w:tcPr>
            <w:tcW w:w="1276" w:type="dxa"/>
            <w:tcBorders>
              <w:bottom w:val="single" w:sz="4" w:space="0" w:color="auto"/>
            </w:tcBorders>
            <w:vAlign w:val="center"/>
          </w:tcPr>
          <w:p w14:paraId="0D627DAC" w14:textId="77777777" w:rsidR="00E62C77" w:rsidRPr="006A56FF" w:rsidRDefault="00E62C77" w:rsidP="006E3A97">
            <w:pPr>
              <w:rPr>
                <w:sz w:val="20"/>
                <w:lang w:val="en-US"/>
              </w:rPr>
            </w:pPr>
            <w:r w:rsidRPr="006A56FF">
              <w:rPr>
                <w:sz w:val="20"/>
                <w:lang w:val="en-US"/>
              </w:rPr>
              <w:t>CA</w:t>
            </w:r>
            <w:r>
              <w:rPr>
                <w:sz w:val="20"/>
                <w:lang w:val="en-US"/>
              </w:rPr>
              <w:t>SH</w:t>
            </w:r>
          </w:p>
        </w:tc>
        <w:tc>
          <w:tcPr>
            <w:tcW w:w="851" w:type="dxa"/>
            <w:tcBorders>
              <w:bottom w:val="single" w:sz="4" w:space="0" w:color="auto"/>
            </w:tcBorders>
            <w:vAlign w:val="center"/>
          </w:tcPr>
          <w:p w14:paraId="167BEC54" w14:textId="77777777" w:rsidR="00E62C77" w:rsidRPr="006A56FF" w:rsidRDefault="00E62C77" w:rsidP="006E3A97">
            <w:pPr>
              <w:rPr>
                <w:sz w:val="20"/>
                <w:lang w:val="en-US"/>
              </w:rPr>
            </w:pPr>
            <w:r w:rsidRPr="006A56FF">
              <w:rPr>
                <w:sz w:val="20"/>
                <w:lang w:val="en-US"/>
              </w:rPr>
              <w:t>1.08</w:t>
            </w:r>
          </w:p>
        </w:tc>
        <w:tc>
          <w:tcPr>
            <w:tcW w:w="851" w:type="dxa"/>
            <w:tcBorders>
              <w:bottom w:val="single" w:sz="4" w:space="0" w:color="auto"/>
            </w:tcBorders>
            <w:vAlign w:val="center"/>
          </w:tcPr>
          <w:p w14:paraId="2B2618E0" w14:textId="77777777" w:rsidR="00E62C77" w:rsidRPr="006A56FF" w:rsidRDefault="00E62C77" w:rsidP="006E3A97">
            <w:pPr>
              <w:rPr>
                <w:sz w:val="20"/>
                <w:lang w:val="en-US"/>
              </w:rPr>
            </w:pPr>
            <w:r w:rsidRPr="006A56FF">
              <w:rPr>
                <w:sz w:val="20"/>
                <w:lang w:val="en-US"/>
              </w:rPr>
              <w:t>0.81</w:t>
            </w:r>
          </w:p>
        </w:tc>
        <w:tc>
          <w:tcPr>
            <w:tcW w:w="709" w:type="dxa"/>
            <w:tcBorders>
              <w:bottom w:val="single" w:sz="4" w:space="0" w:color="auto"/>
            </w:tcBorders>
            <w:vAlign w:val="center"/>
          </w:tcPr>
          <w:p w14:paraId="6F95125A" w14:textId="77777777" w:rsidR="00E62C77" w:rsidRPr="006A56FF" w:rsidRDefault="00E62C77" w:rsidP="006E3A97">
            <w:pPr>
              <w:rPr>
                <w:sz w:val="20"/>
                <w:lang w:val="en-US"/>
              </w:rPr>
            </w:pPr>
            <w:r w:rsidRPr="006A56FF">
              <w:rPr>
                <w:sz w:val="20"/>
                <w:lang w:val="en-US"/>
              </w:rPr>
              <w:t>0</w:t>
            </w:r>
          </w:p>
        </w:tc>
        <w:tc>
          <w:tcPr>
            <w:tcW w:w="991" w:type="dxa"/>
            <w:tcBorders>
              <w:bottom w:val="single" w:sz="4" w:space="0" w:color="auto"/>
            </w:tcBorders>
            <w:vAlign w:val="center"/>
          </w:tcPr>
          <w:p w14:paraId="44EE03C0" w14:textId="77777777" w:rsidR="00E62C77" w:rsidRPr="006A56FF" w:rsidRDefault="00E62C77" w:rsidP="006E3A97">
            <w:pPr>
              <w:rPr>
                <w:sz w:val="20"/>
                <w:lang w:val="en-US"/>
              </w:rPr>
            </w:pPr>
            <w:r>
              <w:rPr>
                <w:sz w:val="20"/>
                <w:lang w:val="en-US"/>
              </w:rPr>
              <w:t>2</w:t>
            </w:r>
          </w:p>
        </w:tc>
      </w:tr>
      <w:tr w:rsidR="00E62C77" w:rsidRPr="006A56FF" w14:paraId="16C90731" w14:textId="77777777" w:rsidTr="006E3A97">
        <w:trPr>
          <w:trHeight w:val="283"/>
        </w:trPr>
        <w:tc>
          <w:tcPr>
            <w:tcW w:w="3828" w:type="dxa"/>
            <w:tcBorders>
              <w:top w:val="single" w:sz="4" w:space="0" w:color="auto"/>
            </w:tcBorders>
            <w:shd w:val="clear" w:color="auto" w:fill="auto"/>
            <w:vAlign w:val="center"/>
          </w:tcPr>
          <w:p w14:paraId="3D4CC6CB" w14:textId="2D832168" w:rsidR="00E62C77" w:rsidRPr="00CD07AD" w:rsidRDefault="00E62C77" w:rsidP="006E3A97">
            <w:pPr>
              <w:rPr>
                <w:i/>
                <w:iCs/>
                <w:sz w:val="20"/>
                <w:lang w:val="en-US"/>
              </w:rPr>
            </w:pPr>
            <w:r w:rsidRPr="00CD07AD">
              <w:rPr>
                <w:i/>
                <w:iCs/>
                <w:sz w:val="20"/>
                <w:lang w:val="en-US"/>
              </w:rPr>
              <w:t>I</w:t>
            </w:r>
            <w:r w:rsidR="000A6448">
              <w:rPr>
                <w:i/>
                <w:iCs/>
                <w:sz w:val="20"/>
                <w:lang w:val="en-US"/>
              </w:rPr>
              <w:t>II</w:t>
            </w:r>
            <w:r w:rsidRPr="00CD07AD">
              <w:rPr>
                <w:i/>
                <w:iCs/>
                <w:sz w:val="20"/>
                <w:lang w:val="en-US"/>
              </w:rPr>
              <w:t>: Access regulation</w:t>
            </w:r>
          </w:p>
        </w:tc>
        <w:tc>
          <w:tcPr>
            <w:tcW w:w="1276" w:type="dxa"/>
            <w:tcBorders>
              <w:top w:val="single" w:sz="4" w:space="0" w:color="auto"/>
            </w:tcBorders>
            <w:vAlign w:val="center"/>
          </w:tcPr>
          <w:p w14:paraId="45733DB3" w14:textId="77777777" w:rsidR="00E62C77" w:rsidRPr="006A56FF" w:rsidRDefault="00E62C77" w:rsidP="006E3A97">
            <w:pPr>
              <w:rPr>
                <w:sz w:val="20"/>
                <w:lang w:val="en-US"/>
              </w:rPr>
            </w:pPr>
          </w:p>
        </w:tc>
        <w:tc>
          <w:tcPr>
            <w:tcW w:w="851" w:type="dxa"/>
            <w:tcBorders>
              <w:top w:val="single" w:sz="4" w:space="0" w:color="auto"/>
            </w:tcBorders>
            <w:vAlign w:val="center"/>
          </w:tcPr>
          <w:p w14:paraId="7112E1B4" w14:textId="77777777" w:rsidR="00E62C77" w:rsidRPr="006A56FF" w:rsidRDefault="00E62C77" w:rsidP="006E3A97">
            <w:pPr>
              <w:rPr>
                <w:sz w:val="20"/>
                <w:lang w:val="en-US"/>
              </w:rPr>
            </w:pPr>
          </w:p>
        </w:tc>
        <w:tc>
          <w:tcPr>
            <w:tcW w:w="851" w:type="dxa"/>
            <w:tcBorders>
              <w:top w:val="single" w:sz="4" w:space="0" w:color="auto"/>
            </w:tcBorders>
            <w:vAlign w:val="center"/>
          </w:tcPr>
          <w:p w14:paraId="7C69A2E2" w14:textId="77777777" w:rsidR="00E62C77" w:rsidRPr="006A56FF" w:rsidRDefault="00E62C77" w:rsidP="006E3A97">
            <w:pPr>
              <w:rPr>
                <w:sz w:val="20"/>
                <w:lang w:val="en-US"/>
              </w:rPr>
            </w:pPr>
          </w:p>
        </w:tc>
        <w:tc>
          <w:tcPr>
            <w:tcW w:w="709" w:type="dxa"/>
            <w:tcBorders>
              <w:top w:val="single" w:sz="4" w:space="0" w:color="auto"/>
            </w:tcBorders>
            <w:vAlign w:val="center"/>
          </w:tcPr>
          <w:p w14:paraId="7B9AB8E6" w14:textId="77777777" w:rsidR="00E62C77" w:rsidRPr="006A56FF" w:rsidRDefault="00E62C77" w:rsidP="006E3A97">
            <w:pPr>
              <w:rPr>
                <w:sz w:val="20"/>
                <w:lang w:val="en-US"/>
              </w:rPr>
            </w:pPr>
          </w:p>
        </w:tc>
        <w:tc>
          <w:tcPr>
            <w:tcW w:w="991" w:type="dxa"/>
            <w:tcBorders>
              <w:top w:val="single" w:sz="4" w:space="0" w:color="auto"/>
            </w:tcBorders>
            <w:vAlign w:val="center"/>
          </w:tcPr>
          <w:p w14:paraId="79B4590B" w14:textId="77777777" w:rsidR="00E62C77" w:rsidRDefault="00E62C77" w:rsidP="006E3A97">
            <w:pPr>
              <w:rPr>
                <w:sz w:val="20"/>
                <w:lang w:val="en-US"/>
              </w:rPr>
            </w:pPr>
          </w:p>
        </w:tc>
      </w:tr>
      <w:tr w:rsidR="00E62C77" w:rsidRPr="006A56FF" w14:paraId="6A9EA9A4" w14:textId="77777777" w:rsidTr="006E3A97">
        <w:trPr>
          <w:trHeight w:val="283"/>
        </w:trPr>
        <w:tc>
          <w:tcPr>
            <w:tcW w:w="3828" w:type="dxa"/>
            <w:shd w:val="clear" w:color="auto" w:fill="auto"/>
            <w:vAlign w:val="center"/>
          </w:tcPr>
          <w:p w14:paraId="39259095" w14:textId="77777777" w:rsidR="00E62C77" w:rsidRPr="006A56FF" w:rsidRDefault="00E62C77" w:rsidP="006E3A97">
            <w:pPr>
              <w:ind w:firstLine="142"/>
              <w:rPr>
                <w:sz w:val="20"/>
                <w:lang w:val="en-US"/>
              </w:rPr>
            </w:pPr>
            <w:r w:rsidRPr="006A56FF">
              <w:rPr>
                <w:sz w:val="20"/>
                <w:lang w:val="en-US"/>
              </w:rPr>
              <w:t>Choice Index (</w:t>
            </w:r>
            <w:r>
              <w:rPr>
                <w:sz w:val="20"/>
                <w:lang w:val="en-US"/>
              </w:rPr>
              <w:t xml:space="preserve">Unlimited - </w:t>
            </w:r>
            <w:r w:rsidRPr="006A56FF">
              <w:rPr>
                <w:sz w:val="20"/>
                <w:lang w:val="en-US"/>
              </w:rPr>
              <w:t>Limited)</w:t>
            </w:r>
          </w:p>
        </w:tc>
        <w:tc>
          <w:tcPr>
            <w:tcW w:w="1276" w:type="dxa"/>
            <w:vAlign w:val="center"/>
          </w:tcPr>
          <w:p w14:paraId="71287D4A" w14:textId="77777777" w:rsidR="00E62C77" w:rsidRPr="006A56FF" w:rsidRDefault="00E62C77" w:rsidP="006E3A97">
            <w:pPr>
              <w:rPr>
                <w:sz w:val="20"/>
                <w:lang w:val="en-US"/>
              </w:rPr>
            </w:pPr>
            <w:r w:rsidRPr="006A56FF">
              <w:rPr>
                <w:sz w:val="20"/>
                <w:lang w:val="en-US"/>
              </w:rPr>
              <w:t>CIDX</w:t>
            </w:r>
          </w:p>
        </w:tc>
        <w:tc>
          <w:tcPr>
            <w:tcW w:w="851" w:type="dxa"/>
            <w:vAlign w:val="center"/>
          </w:tcPr>
          <w:p w14:paraId="395B85EE" w14:textId="77777777" w:rsidR="00E62C77" w:rsidRPr="006A56FF" w:rsidRDefault="00E62C77" w:rsidP="006E3A97">
            <w:pPr>
              <w:rPr>
                <w:sz w:val="20"/>
                <w:lang w:val="en-US"/>
              </w:rPr>
            </w:pPr>
            <w:r w:rsidRPr="006A56FF">
              <w:rPr>
                <w:sz w:val="20"/>
                <w:lang w:val="en-US"/>
              </w:rPr>
              <w:t>1.64</w:t>
            </w:r>
          </w:p>
        </w:tc>
        <w:tc>
          <w:tcPr>
            <w:tcW w:w="851" w:type="dxa"/>
            <w:vAlign w:val="center"/>
          </w:tcPr>
          <w:p w14:paraId="072DD3A8" w14:textId="77777777" w:rsidR="00E62C77" w:rsidRPr="006A56FF" w:rsidRDefault="00E62C77" w:rsidP="006E3A97">
            <w:pPr>
              <w:rPr>
                <w:sz w:val="20"/>
                <w:lang w:val="en-US"/>
              </w:rPr>
            </w:pPr>
            <w:r w:rsidRPr="006A56FF">
              <w:rPr>
                <w:sz w:val="20"/>
                <w:lang w:val="en-US"/>
              </w:rPr>
              <w:t>0.5</w:t>
            </w:r>
          </w:p>
        </w:tc>
        <w:tc>
          <w:tcPr>
            <w:tcW w:w="709" w:type="dxa"/>
            <w:vAlign w:val="center"/>
          </w:tcPr>
          <w:p w14:paraId="041D7F7E" w14:textId="77777777" w:rsidR="00E62C77" w:rsidRPr="006A56FF" w:rsidRDefault="00E62C77" w:rsidP="006E3A97">
            <w:pPr>
              <w:rPr>
                <w:sz w:val="20"/>
                <w:lang w:val="en-US"/>
              </w:rPr>
            </w:pPr>
            <w:r w:rsidRPr="006A56FF">
              <w:rPr>
                <w:sz w:val="20"/>
                <w:lang w:val="en-US"/>
              </w:rPr>
              <w:t>0</w:t>
            </w:r>
          </w:p>
        </w:tc>
        <w:tc>
          <w:tcPr>
            <w:tcW w:w="991" w:type="dxa"/>
            <w:vAlign w:val="center"/>
          </w:tcPr>
          <w:p w14:paraId="7AB0C5BC" w14:textId="77777777" w:rsidR="00E62C77" w:rsidRPr="006A56FF" w:rsidRDefault="00E62C77" w:rsidP="006E3A97">
            <w:pPr>
              <w:rPr>
                <w:sz w:val="20"/>
                <w:lang w:val="en-US"/>
              </w:rPr>
            </w:pPr>
            <w:r>
              <w:rPr>
                <w:sz w:val="20"/>
                <w:lang w:val="en-US"/>
              </w:rPr>
              <w:t>4</w:t>
            </w:r>
          </w:p>
        </w:tc>
      </w:tr>
      <w:tr w:rsidR="00E62C77" w:rsidRPr="006A56FF" w14:paraId="1BAC08CC" w14:textId="77777777" w:rsidTr="006E3A97">
        <w:trPr>
          <w:trHeight w:val="283"/>
        </w:trPr>
        <w:tc>
          <w:tcPr>
            <w:tcW w:w="3828" w:type="dxa"/>
            <w:shd w:val="clear" w:color="auto" w:fill="auto"/>
            <w:vAlign w:val="center"/>
          </w:tcPr>
          <w:p w14:paraId="63DEEB97" w14:textId="77777777" w:rsidR="00E62C77" w:rsidRPr="006A56FF" w:rsidRDefault="00E62C77" w:rsidP="006E3A97">
            <w:pPr>
              <w:ind w:firstLine="284"/>
              <w:rPr>
                <w:sz w:val="20"/>
                <w:lang w:val="en-US"/>
              </w:rPr>
            </w:pPr>
            <w:r w:rsidRPr="006A56FF">
              <w:rPr>
                <w:sz w:val="20"/>
                <w:lang w:val="en-US"/>
              </w:rPr>
              <w:t>Choice of homecare provider</w:t>
            </w:r>
          </w:p>
        </w:tc>
        <w:tc>
          <w:tcPr>
            <w:tcW w:w="1276" w:type="dxa"/>
            <w:vAlign w:val="center"/>
          </w:tcPr>
          <w:p w14:paraId="7A00F916" w14:textId="77777777" w:rsidR="00E62C77" w:rsidRPr="006A56FF" w:rsidRDefault="00E62C77" w:rsidP="006E3A97">
            <w:pPr>
              <w:rPr>
                <w:sz w:val="20"/>
                <w:lang w:val="en-US"/>
              </w:rPr>
            </w:pPr>
            <w:r w:rsidRPr="006A56FF">
              <w:rPr>
                <w:sz w:val="20"/>
                <w:lang w:val="en-US"/>
              </w:rPr>
              <w:t>HC</w:t>
            </w:r>
          </w:p>
        </w:tc>
        <w:tc>
          <w:tcPr>
            <w:tcW w:w="851" w:type="dxa"/>
            <w:vAlign w:val="center"/>
          </w:tcPr>
          <w:p w14:paraId="1260BD27" w14:textId="77777777" w:rsidR="00E62C77" w:rsidRPr="006A56FF" w:rsidRDefault="00E62C77" w:rsidP="006E3A97">
            <w:pPr>
              <w:rPr>
                <w:sz w:val="20"/>
                <w:lang w:val="en-US"/>
              </w:rPr>
            </w:pPr>
            <w:r w:rsidRPr="006A56FF">
              <w:rPr>
                <w:sz w:val="20"/>
                <w:lang w:val="en-US"/>
              </w:rPr>
              <w:t>0.4</w:t>
            </w:r>
          </w:p>
        </w:tc>
        <w:tc>
          <w:tcPr>
            <w:tcW w:w="851" w:type="dxa"/>
            <w:vAlign w:val="center"/>
          </w:tcPr>
          <w:p w14:paraId="244533E5" w14:textId="77777777" w:rsidR="00E62C77" w:rsidRPr="006A56FF" w:rsidRDefault="00E62C77" w:rsidP="006E3A97">
            <w:pPr>
              <w:rPr>
                <w:sz w:val="20"/>
                <w:lang w:val="en-US"/>
              </w:rPr>
            </w:pPr>
            <w:r w:rsidRPr="006A56FF">
              <w:rPr>
                <w:sz w:val="20"/>
                <w:lang w:val="en-US"/>
              </w:rPr>
              <w:t>0.49</w:t>
            </w:r>
          </w:p>
        </w:tc>
        <w:tc>
          <w:tcPr>
            <w:tcW w:w="709" w:type="dxa"/>
            <w:vAlign w:val="center"/>
          </w:tcPr>
          <w:p w14:paraId="0DE4B0E9" w14:textId="77777777" w:rsidR="00E62C77" w:rsidRPr="006A56FF" w:rsidRDefault="00E62C77" w:rsidP="006E3A97">
            <w:pPr>
              <w:rPr>
                <w:sz w:val="20"/>
                <w:lang w:val="en-US"/>
              </w:rPr>
            </w:pPr>
            <w:r w:rsidRPr="006A56FF">
              <w:rPr>
                <w:sz w:val="20"/>
                <w:lang w:val="en-US"/>
              </w:rPr>
              <w:t>0</w:t>
            </w:r>
          </w:p>
        </w:tc>
        <w:tc>
          <w:tcPr>
            <w:tcW w:w="991" w:type="dxa"/>
            <w:vAlign w:val="center"/>
          </w:tcPr>
          <w:p w14:paraId="19639085" w14:textId="77777777" w:rsidR="00E62C77" w:rsidRPr="006A56FF" w:rsidRDefault="00E62C77" w:rsidP="006E3A97">
            <w:pPr>
              <w:rPr>
                <w:sz w:val="20"/>
                <w:lang w:val="en-US"/>
              </w:rPr>
            </w:pPr>
            <w:r w:rsidRPr="006A56FF">
              <w:rPr>
                <w:sz w:val="20"/>
                <w:lang w:val="en-US"/>
              </w:rPr>
              <w:t>1</w:t>
            </w:r>
          </w:p>
        </w:tc>
      </w:tr>
      <w:tr w:rsidR="00E62C77" w:rsidRPr="006A56FF" w14:paraId="7784BB2D" w14:textId="77777777" w:rsidTr="006E3A97">
        <w:trPr>
          <w:trHeight w:val="283"/>
        </w:trPr>
        <w:tc>
          <w:tcPr>
            <w:tcW w:w="3828" w:type="dxa"/>
            <w:shd w:val="clear" w:color="auto" w:fill="auto"/>
            <w:vAlign w:val="center"/>
          </w:tcPr>
          <w:p w14:paraId="31DA42B7" w14:textId="77777777" w:rsidR="00E62C77" w:rsidRPr="006A56FF" w:rsidRDefault="00E62C77" w:rsidP="006E3A97">
            <w:pPr>
              <w:ind w:firstLine="284"/>
              <w:rPr>
                <w:sz w:val="20"/>
                <w:lang w:val="en-US"/>
              </w:rPr>
            </w:pPr>
            <w:r w:rsidRPr="006A56FF">
              <w:rPr>
                <w:sz w:val="20"/>
                <w:lang w:val="en-US"/>
              </w:rPr>
              <w:t>Choice of institutional care provider</w:t>
            </w:r>
          </w:p>
        </w:tc>
        <w:tc>
          <w:tcPr>
            <w:tcW w:w="1276" w:type="dxa"/>
            <w:vAlign w:val="center"/>
          </w:tcPr>
          <w:p w14:paraId="1D3E40B2" w14:textId="77777777" w:rsidR="00E62C77" w:rsidRPr="006A56FF" w:rsidRDefault="00E62C77" w:rsidP="006E3A97">
            <w:pPr>
              <w:rPr>
                <w:sz w:val="20"/>
                <w:lang w:val="en-US"/>
              </w:rPr>
            </w:pPr>
            <w:r w:rsidRPr="006A56FF">
              <w:rPr>
                <w:sz w:val="20"/>
                <w:lang w:val="en-US"/>
              </w:rPr>
              <w:t>IC</w:t>
            </w:r>
          </w:p>
        </w:tc>
        <w:tc>
          <w:tcPr>
            <w:tcW w:w="851" w:type="dxa"/>
            <w:vAlign w:val="center"/>
          </w:tcPr>
          <w:p w14:paraId="7844BAD0" w14:textId="77777777" w:rsidR="00E62C77" w:rsidRPr="006A56FF" w:rsidRDefault="00E62C77" w:rsidP="006E3A97">
            <w:pPr>
              <w:rPr>
                <w:sz w:val="20"/>
                <w:lang w:val="en-US"/>
              </w:rPr>
            </w:pPr>
            <w:r w:rsidRPr="006A56FF">
              <w:rPr>
                <w:sz w:val="20"/>
                <w:lang w:val="en-US"/>
              </w:rPr>
              <w:t>0.36</w:t>
            </w:r>
          </w:p>
        </w:tc>
        <w:tc>
          <w:tcPr>
            <w:tcW w:w="851" w:type="dxa"/>
            <w:vAlign w:val="center"/>
          </w:tcPr>
          <w:p w14:paraId="7FBFA8B5" w14:textId="77777777" w:rsidR="00E62C77" w:rsidRPr="006A56FF" w:rsidRDefault="00E62C77" w:rsidP="006E3A97">
            <w:pPr>
              <w:rPr>
                <w:sz w:val="20"/>
                <w:lang w:val="en-US"/>
              </w:rPr>
            </w:pPr>
            <w:r w:rsidRPr="006A56FF">
              <w:rPr>
                <w:sz w:val="20"/>
                <w:lang w:val="en-US"/>
              </w:rPr>
              <w:t>0.83</w:t>
            </w:r>
          </w:p>
        </w:tc>
        <w:tc>
          <w:tcPr>
            <w:tcW w:w="709" w:type="dxa"/>
            <w:vAlign w:val="center"/>
          </w:tcPr>
          <w:p w14:paraId="76B81E5D" w14:textId="77777777" w:rsidR="00E62C77" w:rsidRPr="006A56FF" w:rsidRDefault="00E62C77" w:rsidP="006E3A97">
            <w:pPr>
              <w:rPr>
                <w:sz w:val="20"/>
                <w:lang w:val="en-US"/>
              </w:rPr>
            </w:pPr>
            <w:r w:rsidRPr="006A56FF">
              <w:rPr>
                <w:sz w:val="20"/>
                <w:lang w:val="en-US"/>
              </w:rPr>
              <w:t>0</w:t>
            </w:r>
          </w:p>
        </w:tc>
        <w:tc>
          <w:tcPr>
            <w:tcW w:w="991" w:type="dxa"/>
            <w:vAlign w:val="center"/>
          </w:tcPr>
          <w:p w14:paraId="1071C44F" w14:textId="77777777" w:rsidR="00E62C77" w:rsidRPr="006A56FF" w:rsidRDefault="00E62C77" w:rsidP="006E3A97">
            <w:pPr>
              <w:rPr>
                <w:sz w:val="20"/>
                <w:lang w:val="en-US"/>
              </w:rPr>
            </w:pPr>
            <w:r>
              <w:rPr>
                <w:sz w:val="20"/>
                <w:lang w:val="en-US"/>
              </w:rPr>
              <w:t>1</w:t>
            </w:r>
          </w:p>
        </w:tc>
      </w:tr>
      <w:tr w:rsidR="00E62C77" w:rsidRPr="006A56FF" w14:paraId="405D2AFC" w14:textId="77777777" w:rsidTr="006E3A97">
        <w:trPr>
          <w:trHeight w:val="283"/>
        </w:trPr>
        <w:tc>
          <w:tcPr>
            <w:tcW w:w="3828" w:type="dxa"/>
            <w:shd w:val="clear" w:color="auto" w:fill="auto"/>
            <w:vAlign w:val="center"/>
          </w:tcPr>
          <w:p w14:paraId="3A0D9B31" w14:textId="77777777" w:rsidR="00E62C77" w:rsidRPr="006A56FF" w:rsidRDefault="00E62C77" w:rsidP="006E3A97">
            <w:pPr>
              <w:ind w:firstLine="284"/>
              <w:rPr>
                <w:sz w:val="20"/>
                <w:lang w:val="en-US"/>
              </w:rPr>
            </w:pPr>
            <w:r w:rsidRPr="006A56FF">
              <w:rPr>
                <w:sz w:val="20"/>
                <w:lang w:val="en-US"/>
              </w:rPr>
              <w:t xml:space="preserve">Choice between cash vs </w:t>
            </w:r>
            <w:proofErr w:type="spellStart"/>
            <w:r w:rsidRPr="006A56FF">
              <w:rPr>
                <w:sz w:val="20"/>
                <w:lang w:val="en-US"/>
              </w:rPr>
              <w:t>inkind</w:t>
            </w:r>
            <w:proofErr w:type="spellEnd"/>
            <w:r w:rsidRPr="006A56FF">
              <w:rPr>
                <w:sz w:val="20"/>
                <w:lang w:val="en-US"/>
              </w:rPr>
              <w:t>-benefits</w:t>
            </w:r>
          </w:p>
        </w:tc>
        <w:tc>
          <w:tcPr>
            <w:tcW w:w="1276" w:type="dxa"/>
            <w:vAlign w:val="center"/>
          </w:tcPr>
          <w:p w14:paraId="37078BBB" w14:textId="77777777" w:rsidR="00E62C77" w:rsidRPr="006A56FF" w:rsidRDefault="00E62C77" w:rsidP="006E3A97">
            <w:pPr>
              <w:rPr>
                <w:sz w:val="20"/>
                <w:lang w:val="en-US"/>
              </w:rPr>
            </w:pPr>
            <w:r w:rsidRPr="006A56FF">
              <w:rPr>
                <w:sz w:val="20"/>
                <w:lang w:val="en-US"/>
              </w:rPr>
              <w:t>CVSI</w:t>
            </w:r>
          </w:p>
        </w:tc>
        <w:tc>
          <w:tcPr>
            <w:tcW w:w="851" w:type="dxa"/>
            <w:vAlign w:val="center"/>
          </w:tcPr>
          <w:p w14:paraId="3788521C" w14:textId="77777777" w:rsidR="00E62C77" w:rsidRPr="006A56FF" w:rsidRDefault="00E62C77" w:rsidP="006E3A97">
            <w:pPr>
              <w:rPr>
                <w:sz w:val="20"/>
                <w:lang w:val="en-US"/>
              </w:rPr>
            </w:pPr>
            <w:r w:rsidRPr="006A56FF">
              <w:rPr>
                <w:sz w:val="20"/>
                <w:lang w:val="en-US"/>
              </w:rPr>
              <w:t>0.88</w:t>
            </w:r>
          </w:p>
        </w:tc>
        <w:tc>
          <w:tcPr>
            <w:tcW w:w="851" w:type="dxa"/>
            <w:vAlign w:val="center"/>
          </w:tcPr>
          <w:p w14:paraId="03C2D976" w14:textId="77777777" w:rsidR="00E62C77" w:rsidRPr="006A56FF" w:rsidRDefault="00E62C77" w:rsidP="006E3A97">
            <w:pPr>
              <w:rPr>
                <w:sz w:val="20"/>
                <w:lang w:val="en-US"/>
              </w:rPr>
            </w:pPr>
            <w:r w:rsidRPr="006A56FF">
              <w:rPr>
                <w:sz w:val="20"/>
                <w:lang w:val="en-US"/>
              </w:rPr>
              <w:t>1.25</w:t>
            </w:r>
          </w:p>
        </w:tc>
        <w:tc>
          <w:tcPr>
            <w:tcW w:w="709" w:type="dxa"/>
            <w:vAlign w:val="center"/>
          </w:tcPr>
          <w:p w14:paraId="651D3CD0" w14:textId="77777777" w:rsidR="00E62C77" w:rsidRPr="006A56FF" w:rsidRDefault="00E62C77" w:rsidP="006E3A97">
            <w:pPr>
              <w:rPr>
                <w:sz w:val="20"/>
                <w:lang w:val="en-US"/>
              </w:rPr>
            </w:pPr>
            <w:r w:rsidRPr="006A56FF">
              <w:rPr>
                <w:sz w:val="20"/>
                <w:lang w:val="en-US"/>
              </w:rPr>
              <w:t>0</w:t>
            </w:r>
          </w:p>
        </w:tc>
        <w:tc>
          <w:tcPr>
            <w:tcW w:w="991" w:type="dxa"/>
            <w:vAlign w:val="center"/>
          </w:tcPr>
          <w:p w14:paraId="2DB2D334" w14:textId="77777777" w:rsidR="00E62C77" w:rsidRPr="006A56FF" w:rsidRDefault="00E62C77" w:rsidP="006E3A97">
            <w:pPr>
              <w:rPr>
                <w:sz w:val="20"/>
                <w:lang w:val="en-US"/>
              </w:rPr>
            </w:pPr>
            <w:r>
              <w:rPr>
                <w:sz w:val="20"/>
                <w:lang w:val="en-US"/>
              </w:rPr>
              <w:t>2</w:t>
            </w:r>
          </w:p>
        </w:tc>
      </w:tr>
      <w:tr w:rsidR="00E62C77" w:rsidRPr="006A56FF" w14:paraId="1AB3E95A" w14:textId="77777777" w:rsidTr="006E3A97">
        <w:trPr>
          <w:trHeight w:val="283"/>
        </w:trPr>
        <w:tc>
          <w:tcPr>
            <w:tcW w:w="3828" w:type="dxa"/>
            <w:tcBorders>
              <w:bottom w:val="single" w:sz="4" w:space="0" w:color="auto"/>
            </w:tcBorders>
            <w:shd w:val="clear" w:color="auto" w:fill="auto"/>
            <w:vAlign w:val="center"/>
          </w:tcPr>
          <w:p w14:paraId="5146EF1F" w14:textId="77777777" w:rsidR="00E62C77" w:rsidRPr="006A56FF" w:rsidRDefault="00E62C77" w:rsidP="006E3A97">
            <w:pPr>
              <w:ind w:firstLine="142"/>
              <w:rPr>
                <w:sz w:val="20"/>
                <w:lang w:val="en-US"/>
              </w:rPr>
            </w:pPr>
            <w:r w:rsidRPr="006A56FF">
              <w:rPr>
                <w:sz w:val="20"/>
                <w:lang w:val="en-US"/>
              </w:rPr>
              <w:t>Means-testing for any benefit (No/Yes)</w:t>
            </w:r>
          </w:p>
        </w:tc>
        <w:tc>
          <w:tcPr>
            <w:tcW w:w="1276" w:type="dxa"/>
            <w:tcBorders>
              <w:bottom w:val="single" w:sz="4" w:space="0" w:color="auto"/>
            </w:tcBorders>
            <w:vAlign w:val="center"/>
          </w:tcPr>
          <w:p w14:paraId="29504F7B" w14:textId="77777777" w:rsidR="00E62C77" w:rsidRPr="006A56FF" w:rsidRDefault="00E62C77" w:rsidP="006E3A97">
            <w:pPr>
              <w:rPr>
                <w:sz w:val="20"/>
                <w:lang w:val="en-US"/>
              </w:rPr>
            </w:pPr>
            <w:r w:rsidRPr="006A56FF">
              <w:rPr>
                <w:sz w:val="20"/>
                <w:lang w:val="en-US"/>
              </w:rPr>
              <w:t>MTAB</w:t>
            </w:r>
          </w:p>
        </w:tc>
        <w:tc>
          <w:tcPr>
            <w:tcW w:w="851" w:type="dxa"/>
            <w:tcBorders>
              <w:bottom w:val="single" w:sz="4" w:space="0" w:color="auto"/>
            </w:tcBorders>
            <w:vAlign w:val="center"/>
          </w:tcPr>
          <w:p w14:paraId="0905E5A6" w14:textId="77777777" w:rsidR="00E62C77" w:rsidRPr="006A56FF" w:rsidRDefault="00E62C77" w:rsidP="006E3A97">
            <w:pPr>
              <w:rPr>
                <w:sz w:val="20"/>
                <w:lang w:val="en-US"/>
              </w:rPr>
            </w:pPr>
            <w:r w:rsidRPr="006A56FF">
              <w:rPr>
                <w:sz w:val="20"/>
                <w:lang w:val="en-US"/>
              </w:rPr>
              <w:t>0.56</w:t>
            </w:r>
          </w:p>
        </w:tc>
        <w:tc>
          <w:tcPr>
            <w:tcW w:w="851" w:type="dxa"/>
            <w:tcBorders>
              <w:bottom w:val="single" w:sz="4" w:space="0" w:color="auto"/>
            </w:tcBorders>
            <w:vAlign w:val="center"/>
          </w:tcPr>
          <w:p w14:paraId="4247BB1D" w14:textId="77777777" w:rsidR="00E62C77" w:rsidRPr="006A56FF" w:rsidRDefault="00E62C77" w:rsidP="006E3A97">
            <w:pPr>
              <w:rPr>
                <w:sz w:val="20"/>
                <w:lang w:val="en-US"/>
              </w:rPr>
            </w:pPr>
            <w:r w:rsidRPr="006A56FF">
              <w:rPr>
                <w:sz w:val="20"/>
                <w:lang w:val="en-US"/>
              </w:rPr>
              <w:t>0.51</w:t>
            </w:r>
          </w:p>
        </w:tc>
        <w:tc>
          <w:tcPr>
            <w:tcW w:w="709" w:type="dxa"/>
            <w:tcBorders>
              <w:bottom w:val="single" w:sz="4" w:space="0" w:color="auto"/>
            </w:tcBorders>
            <w:vAlign w:val="center"/>
          </w:tcPr>
          <w:p w14:paraId="54E22F03" w14:textId="77777777" w:rsidR="00E62C77" w:rsidRPr="006A56FF" w:rsidRDefault="00E62C77" w:rsidP="006E3A97">
            <w:pPr>
              <w:rPr>
                <w:sz w:val="20"/>
                <w:lang w:val="en-US"/>
              </w:rPr>
            </w:pPr>
            <w:r w:rsidRPr="006A56FF">
              <w:rPr>
                <w:sz w:val="20"/>
                <w:lang w:val="en-US"/>
              </w:rPr>
              <w:t>0</w:t>
            </w:r>
          </w:p>
        </w:tc>
        <w:tc>
          <w:tcPr>
            <w:tcW w:w="991" w:type="dxa"/>
            <w:tcBorders>
              <w:bottom w:val="single" w:sz="4" w:space="0" w:color="auto"/>
            </w:tcBorders>
            <w:vAlign w:val="center"/>
          </w:tcPr>
          <w:p w14:paraId="04325A03" w14:textId="77777777" w:rsidR="00E62C77" w:rsidRPr="006A56FF" w:rsidRDefault="00E62C77" w:rsidP="006E3A97">
            <w:pPr>
              <w:rPr>
                <w:sz w:val="20"/>
                <w:lang w:val="en-US"/>
              </w:rPr>
            </w:pPr>
            <w:r w:rsidRPr="006A56FF">
              <w:rPr>
                <w:sz w:val="20"/>
                <w:lang w:val="en-US"/>
              </w:rPr>
              <w:t>1</w:t>
            </w:r>
          </w:p>
        </w:tc>
      </w:tr>
      <w:tr w:rsidR="000A6448" w:rsidRPr="006A56FF" w14:paraId="313AE71C" w14:textId="77777777" w:rsidTr="000A6448">
        <w:trPr>
          <w:trHeight w:val="283"/>
        </w:trPr>
        <w:tc>
          <w:tcPr>
            <w:tcW w:w="3828" w:type="dxa"/>
            <w:tcBorders>
              <w:top w:val="single" w:sz="4" w:space="0" w:color="auto"/>
            </w:tcBorders>
            <w:shd w:val="clear" w:color="auto" w:fill="auto"/>
            <w:vAlign w:val="center"/>
          </w:tcPr>
          <w:p w14:paraId="3A64C35A" w14:textId="594F5CCA" w:rsidR="000A6448" w:rsidRPr="00CD07AD" w:rsidRDefault="000A6448" w:rsidP="000A6448">
            <w:pPr>
              <w:rPr>
                <w:i/>
                <w:iCs/>
                <w:sz w:val="20"/>
                <w:lang w:val="en-US"/>
              </w:rPr>
            </w:pPr>
            <w:r w:rsidRPr="00CD07AD">
              <w:rPr>
                <w:i/>
                <w:iCs/>
                <w:sz w:val="20"/>
                <w:lang w:val="en-US"/>
              </w:rPr>
              <w:t>I</w:t>
            </w:r>
            <w:r>
              <w:rPr>
                <w:i/>
                <w:iCs/>
                <w:sz w:val="20"/>
                <w:lang w:val="en-US"/>
              </w:rPr>
              <w:t>V</w:t>
            </w:r>
            <w:r w:rsidRPr="00CD07AD">
              <w:rPr>
                <w:i/>
                <w:iCs/>
                <w:sz w:val="20"/>
                <w:lang w:val="en-US"/>
              </w:rPr>
              <w:t>: Performance</w:t>
            </w:r>
          </w:p>
        </w:tc>
        <w:tc>
          <w:tcPr>
            <w:tcW w:w="1276" w:type="dxa"/>
            <w:tcBorders>
              <w:top w:val="single" w:sz="4" w:space="0" w:color="auto"/>
            </w:tcBorders>
            <w:vAlign w:val="center"/>
          </w:tcPr>
          <w:p w14:paraId="46A73554" w14:textId="77777777" w:rsidR="000A6448" w:rsidRPr="006A56FF" w:rsidRDefault="000A6448" w:rsidP="000A6448">
            <w:pPr>
              <w:rPr>
                <w:sz w:val="20"/>
                <w:lang w:val="en-US"/>
              </w:rPr>
            </w:pPr>
          </w:p>
        </w:tc>
        <w:tc>
          <w:tcPr>
            <w:tcW w:w="851" w:type="dxa"/>
            <w:tcBorders>
              <w:top w:val="single" w:sz="4" w:space="0" w:color="auto"/>
            </w:tcBorders>
            <w:vAlign w:val="center"/>
          </w:tcPr>
          <w:p w14:paraId="17B5A4FF" w14:textId="77777777" w:rsidR="000A6448" w:rsidRPr="006A56FF" w:rsidRDefault="000A6448" w:rsidP="000A6448">
            <w:pPr>
              <w:rPr>
                <w:sz w:val="20"/>
                <w:lang w:val="en-US"/>
              </w:rPr>
            </w:pPr>
          </w:p>
        </w:tc>
        <w:tc>
          <w:tcPr>
            <w:tcW w:w="851" w:type="dxa"/>
            <w:tcBorders>
              <w:top w:val="single" w:sz="4" w:space="0" w:color="auto"/>
            </w:tcBorders>
            <w:vAlign w:val="center"/>
          </w:tcPr>
          <w:p w14:paraId="2E877712" w14:textId="77777777" w:rsidR="000A6448" w:rsidRPr="006A56FF" w:rsidRDefault="000A6448" w:rsidP="000A6448">
            <w:pPr>
              <w:rPr>
                <w:sz w:val="20"/>
                <w:lang w:val="en-US"/>
              </w:rPr>
            </w:pPr>
          </w:p>
        </w:tc>
        <w:tc>
          <w:tcPr>
            <w:tcW w:w="709" w:type="dxa"/>
            <w:tcBorders>
              <w:top w:val="single" w:sz="4" w:space="0" w:color="auto"/>
            </w:tcBorders>
            <w:vAlign w:val="center"/>
          </w:tcPr>
          <w:p w14:paraId="1DEFBC5E" w14:textId="77777777" w:rsidR="000A6448" w:rsidRPr="006A56FF" w:rsidRDefault="000A6448" w:rsidP="000A6448">
            <w:pPr>
              <w:rPr>
                <w:sz w:val="20"/>
                <w:lang w:val="en-US"/>
              </w:rPr>
            </w:pPr>
          </w:p>
        </w:tc>
        <w:tc>
          <w:tcPr>
            <w:tcW w:w="991" w:type="dxa"/>
            <w:tcBorders>
              <w:top w:val="single" w:sz="4" w:space="0" w:color="auto"/>
            </w:tcBorders>
            <w:vAlign w:val="center"/>
          </w:tcPr>
          <w:p w14:paraId="111A18ED" w14:textId="77777777" w:rsidR="000A6448" w:rsidRPr="006A56FF" w:rsidRDefault="000A6448" w:rsidP="000A6448">
            <w:pPr>
              <w:rPr>
                <w:sz w:val="20"/>
                <w:lang w:val="en-US"/>
              </w:rPr>
            </w:pPr>
          </w:p>
        </w:tc>
      </w:tr>
      <w:tr w:rsidR="000A6448" w:rsidRPr="006A56FF" w14:paraId="49952D6E" w14:textId="77777777" w:rsidTr="000A6448">
        <w:trPr>
          <w:trHeight w:val="283"/>
        </w:trPr>
        <w:tc>
          <w:tcPr>
            <w:tcW w:w="3828" w:type="dxa"/>
            <w:shd w:val="clear" w:color="auto" w:fill="auto"/>
            <w:vAlign w:val="center"/>
          </w:tcPr>
          <w:p w14:paraId="3BC0DAB0" w14:textId="77777777" w:rsidR="000A6448" w:rsidRPr="006A56FF" w:rsidRDefault="000A6448" w:rsidP="000A6448">
            <w:pPr>
              <w:spacing w:line="276" w:lineRule="auto"/>
              <w:ind w:left="142"/>
              <w:rPr>
                <w:sz w:val="20"/>
                <w:lang w:val="en-US"/>
              </w:rPr>
            </w:pPr>
            <w:r w:rsidRPr="006A56FF">
              <w:rPr>
                <w:sz w:val="20"/>
                <w:lang w:val="en-US"/>
              </w:rPr>
              <w:t>Life expectancy 65+</w:t>
            </w:r>
          </w:p>
        </w:tc>
        <w:tc>
          <w:tcPr>
            <w:tcW w:w="1276" w:type="dxa"/>
            <w:vAlign w:val="center"/>
          </w:tcPr>
          <w:p w14:paraId="709270A5" w14:textId="44086157" w:rsidR="000A6448" w:rsidRPr="006A56FF" w:rsidRDefault="000A6448" w:rsidP="000A6448">
            <w:pPr>
              <w:rPr>
                <w:sz w:val="20"/>
                <w:lang w:val="en-US"/>
              </w:rPr>
            </w:pPr>
            <w:r w:rsidRPr="006A56FF">
              <w:rPr>
                <w:sz w:val="20"/>
                <w:lang w:val="en-US"/>
              </w:rPr>
              <w:t>LEX</w:t>
            </w:r>
          </w:p>
        </w:tc>
        <w:tc>
          <w:tcPr>
            <w:tcW w:w="851" w:type="dxa"/>
            <w:vAlign w:val="center"/>
          </w:tcPr>
          <w:p w14:paraId="3CF85A8F" w14:textId="77777777" w:rsidR="000A6448" w:rsidRPr="006A56FF" w:rsidRDefault="000A6448" w:rsidP="000A6448">
            <w:pPr>
              <w:rPr>
                <w:sz w:val="20"/>
                <w:lang w:val="en-US"/>
              </w:rPr>
            </w:pPr>
            <w:r w:rsidRPr="006A56FF">
              <w:rPr>
                <w:sz w:val="20"/>
                <w:lang w:val="en-US"/>
              </w:rPr>
              <w:t>19.77</w:t>
            </w:r>
          </w:p>
        </w:tc>
        <w:tc>
          <w:tcPr>
            <w:tcW w:w="851" w:type="dxa"/>
            <w:vAlign w:val="center"/>
          </w:tcPr>
          <w:p w14:paraId="1EB6FA17" w14:textId="77777777" w:rsidR="000A6448" w:rsidRPr="006A56FF" w:rsidRDefault="000A6448" w:rsidP="000A6448">
            <w:pPr>
              <w:rPr>
                <w:sz w:val="20"/>
                <w:lang w:val="en-US"/>
              </w:rPr>
            </w:pPr>
            <w:r w:rsidRPr="006A56FF">
              <w:rPr>
                <w:sz w:val="20"/>
                <w:lang w:val="en-US"/>
              </w:rPr>
              <w:t>1.35</w:t>
            </w:r>
          </w:p>
        </w:tc>
        <w:tc>
          <w:tcPr>
            <w:tcW w:w="709" w:type="dxa"/>
            <w:vAlign w:val="center"/>
          </w:tcPr>
          <w:p w14:paraId="6CA50B89" w14:textId="77777777" w:rsidR="000A6448" w:rsidRPr="006A56FF" w:rsidRDefault="000A6448" w:rsidP="000A6448">
            <w:pPr>
              <w:rPr>
                <w:sz w:val="20"/>
                <w:lang w:val="en-US"/>
              </w:rPr>
            </w:pPr>
            <w:r w:rsidRPr="006A56FF">
              <w:rPr>
                <w:sz w:val="20"/>
                <w:lang w:val="en-US"/>
              </w:rPr>
              <w:t>16.48</w:t>
            </w:r>
          </w:p>
        </w:tc>
        <w:tc>
          <w:tcPr>
            <w:tcW w:w="991" w:type="dxa"/>
            <w:vAlign w:val="center"/>
          </w:tcPr>
          <w:p w14:paraId="12B8760B" w14:textId="77777777" w:rsidR="000A6448" w:rsidRPr="006A56FF" w:rsidRDefault="000A6448" w:rsidP="000A6448">
            <w:pPr>
              <w:rPr>
                <w:sz w:val="20"/>
                <w:lang w:val="en-US"/>
              </w:rPr>
            </w:pPr>
            <w:r w:rsidRPr="006A56FF">
              <w:rPr>
                <w:sz w:val="20"/>
                <w:lang w:val="en-US"/>
              </w:rPr>
              <w:t>21.85</w:t>
            </w:r>
          </w:p>
        </w:tc>
      </w:tr>
      <w:tr w:rsidR="000A6448" w:rsidRPr="006A56FF" w14:paraId="1387B999" w14:textId="77777777" w:rsidTr="000A6448">
        <w:trPr>
          <w:trHeight w:val="283"/>
        </w:trPr>
        <w:tc>
          <w:tcPr>
            <w:tcW w:w="3828" w:type="dxa"/>
            <w:tcBorders>
              <w:bottom w:val="single" w:sz="4" w:space="0" w:color="auto"/>
            </w:tcBorders>
            <w:shd w:val="clear" w:color="auto" w:fill="auto"/>
            <w:vAlign w:val="center"/>
          </w:tcPr>
          <w:p w14:paraId="7AFCBFF5" w14:textId="77777777" w:rsidR="000A6448" w:rsidRPr="006A56FF" w:rsidRDefault="000A6448" w:rsidP="000A6448">
            <w:pPr>
              <w:spacing w:line="276" w:lineRule="auto"/>
              <w:ind w:left="142"/>
              <w:rPr>
                <w:sz w:val="20"/>
                <w:lang w:val="en-US"/>
              </w:rPr>
            </w:pPr>
            <w:r w:rsidRPr="006A56FF">
              <w:rPr>
                <w:sz w:val="20"/>
                <w:lang w:val="en-US"/>
              </w:rPr>
              <w:t xml:space="preserve">Self-perceived health status (very) good, </w:t>
            </w:r>
          </w:p>
          <w:p w14:paraId="4D5D0287" w14:textId="77777777" w:rsidR="000A6448" w:rsidRPr="006A56FF" w:rsidRDefault="000A6448" w:rsidP="000A6448">
            <w:pPr>
              <w:spacing w:line="276" w:lineRule="auto"/>
              <w:ind w:left="142" w:firstLine="142"/>
              <w:rPr>
                <w:sz w:val="20"/>
                <w:lang w:val="en-US"/>
              </w:rPr>
            </w:pPr>
            <w:r w:rsidRPr="006A56FF">
              <w:rPr>
                <w:sz w:val="20"/>
                <w:lang w:val="en-US"/>
              </w:rPr>
              <w:t>% of the population 65+</w:t>
            </w:r>
          </w:p>
        </w:tc>
        <w:tc>
          <w:tcPr>
            <w:tcW w:w="1276" w:type="dxa"/>
            <w:tcBorders>
              <w:bottom w:val="single" w:sz="4" w:space="0" w:color="auto"/>
            </w:tcBorders>
            <w:vAlign w:val="center"/>
          </w:tcPr>
          <w:p w14:paraId="0436DDDF" w14:textId="77777777" w:rsidR="000A6448" w:rsidRPr="006A56FF" w:rsidRDefault="000A6448" w:rsidP="000A6448">
            <w:pPr>
              <w:rPr>
                <w:sz w:val="20"/>
                <w:lang w:val="en-US"/>
              </w:rPr>
            </w:pPr>
            <w:r w:rsidRPr="006A56FF">
              <w:rPr>
                <w:sz w:val="20"/>
                <w:lang w:val="en-US"/>
              </w:rPr>
              <w:t>SPH</w:t>
            </w:r>
          </w:p>
        </w:tc>
        <w:tc>
          <w:tcPr>
            <w:tcW w:w="851" w:type="dxa"/>
            <w:tcBorders>
              <w:bottom w:val="single" w:sz="4" w:space="0" w:color="auto"/>
            </w:tcBorders>
            <w:vAlign w:val="center"/>
          </w:tcPr>
          <w:p w14:paraId="47EA6BE8" w14:textId="77777777" w:rsidR="000A6448" w:rsidRPr="006A56FF" w:rsidRDefault="000A6448" w:rsidP="000A6448">
            <w:pPr>
              <w:rPr>
                <w:sz w:val="20"/>
                <w:lang w:val="en-US"/>
              </w:rPr>
            </w:pPr>
            <w:r w:rsidRPr="006A56FF">
              <w:rPr>
                <w:sz w:val="20"/>
                <w:lang w:val="en-US"/>
              </w:rPr>
              <w:t>46.11</w:t>
            </w:r>
          </w:p>
        </w:tc>
        <w:tc>
          <w:tcPr>
            <w:tcW w:w="851" w:type="dxa"/>
            <w:tcBorders>
              <w:bottom w:val="single" w:sz="4" w:space="0" w:color="auto"/>
            </w:tcBorders>
            <w:vAlign w:val="center"/>
          </w:tcPr>
          <w:p w14:paraId="073A9075" w14:textId="77777777" w:rsidR="000A6448" w:rsidRPr="006A56FF" w:rsidRDefault="000A6448" w:rsidP="000A6448">
            <w:pPr>
              <w:rPr>
                <w:sz w:val="20"/>
                <w:lang w:val="en-US"/>
              </w:rPr>
            </w:pPr>
            <w:r w:rsidRPr="006A56FF">
              <w:rPr>
                <w:sz w:val="20"/>
                <w:lang w:val="en-US"/>
              </w:rPr>
              <w:t>21.83</w:t>
            </w:r>
          </w:p>
        </w:tc>
        <w:tc>
          <w:tcPr>
            <w:tcW w:w="709" w:type="dxa"/>
            <w:tcBorders>
              <w:bottom w:val="single" w:sz="4" w:space="0" w:color="auto"/>
            </w:tcBorders>
            <w:vAlign w:val="center"/>
          </w:tcPr>
          <w:p w14:paraId="6CC47E91" w14:textId="77777777" w:rsidR="000A6448" w:rsidRPr="006A56FF" w:rsidRDefault="000A6448" w:rsidP="000A6448">
            <w:pPr>
              <w:rPr>
                <w:sz w:val="20"/>
                <w:lang w:val="en-US"/>
              </w:rPr>
            </w:pPr>
            <w:r w:rsidRPr="006A56FF">
              <w:rPr>
                <w:sz w:val="20"/>
                <w:lang w:val="en-US"/>
              </w:rPr>
              <w:t>8.6</w:t>
            </w:r>
          </w:p>
        </w:tc>
        <w:tc>
          <w:tcPr>
            <w:tcW w:w="991" w:type="dxa"/>
            <w:tcBorders>
              <w:bottom w:val="single" w:sz="4" w:space="0" w:color="auto"/>
            </w:tcBorders>
            <w:vAlign w:val="center"/>
          </w:tcPr>
          <w:p w14:paraId="49386501" w14:textId="77777777" w:rsidR="000A6448" w:rsidRPr="006A56FF" w:rsidRDefault="000A6448" w:rsidP="000A6448">
            <w:pPr>
              <w:rPr>
                <w:sz w:val="20"/>
                <w:lang w:val="en-US"/>
              </w:rPr>
            </w:pPr>
            <w:r w:rsidRPr="006A56FF">
              <w:rPr>
                <w:sz w:val="20"/>
                <w:lang w:val="en-US"/>
              </w:rPr>
              <w:t>86.9</w:t>
            </w:r>
          </w:p>
        </w:tc>
      </w:tr>
    </w:tbl>
    <w:p w14:paraId="4D464144" w14:textId="2F5EACEE" w:rsidR="00FC37B8" w:rsidRDefault="00E915CC" w:rsidP="00E62C77">
      <w:pPr>
        <w:pStyle w:val="02Flietext"/>
        <w:spacing w:before="240" w:after="0"/>
        <w:rPr>
          <w:lang w:val="en-US"/>
        </w:rPr>
      </w:pPr>
      <w:r w:rsidRPr="00180D20">
        <w:rPr>
          <w:lang w:val="en-US"/>
        </w:rPr>
        <w:t xml:space="preserve">As a measure of financial input into the system we use </w:t>
      </w:r>
      <w:r w:rsidR="00FC37B8">
        <w:rPr>
          <w:lang w:val="en-US"/>
        </w:rPr>
        <w:t xml:space="preserve">the </w:t>
      </w:r>
      <w:r w:rsidRPr="00180D20">
        <w:rPr>
          <w:lang w:val="en-US"/>
        </w:rPr>
        <w:t>LTC expenditure (health) per capita in US$ of purchasing power parities</w:t>
      </w:r>
      <w:r w:rsidR="00FC37B8">
        <w:rPr>
          <w:lang w:val="en-US"/>
        </w:rPr>
        <w:t xml:space="preserve"> (EXPND).</w:t>
      </w:r>
      <w:r w:rsidRPr="00180D20">
        <w:rPr>
          <w:lang w:val="en-US"/>
        </w:rPr>
        <w:t xml:space="preserve"> It includes all expenditure on bodily related LTC, mainly on “(basic) Activities of daily living (ADL)” like bathing, dressing or eating). We would have liked to include LTC expenditure (social) as well, which includes “instrumental activities of daily living (IADL)</w:t>
      </w:r>
      <w:r w:rsidR="00620DAD">
        <w:rPr>
          <w:lang w:val="en-US"/>
        </w:rPr>
        <w:t>”</w:t>
      </w:r>
      <w:r w:rsidR="00FC37B8">
        <w:rPr>
          <w:lang w:val="en-US"/>
        </w:rPr>
        <w:t xml:space="preserve"> giving</w:t>
      </w:r>
      <w:r w:rsidRPr="00180D20">
        <w:rPr>
          <w:lang w:val="en-US"/>
        </w:rPr>
        <w:t xml:space="preserve"> the LTC system expenditure a broader scope </w:t>
      </w:r>
      <w:sdt>
        <w:sdtPr>
          <w:alias w:val="Don't edit this field"/>
          <w:tag w:val="CitaviPlaceholder#7765f8ae-a8cc-4296-8d37-50c49fa2a77b"/>
          <w:id w:val="615803389"/>
          <w:placeholder>
            <w:docPart w:val="FB0D24A7CC2841299B4368F888AA6D30"/>
          </w:placeholder>
        </w:sdtPr>
        <w:sdtEndPr/>
        <w:sdtContent>
          <w:r w:rsidRPr="00E915CC">
            <w:fldChar w:fldCharType="begin"/>
          </w:r>
          <w:r w:rsidRPr="00180D20">
            <w:rPr>
              <w:lang w:val="en-US"/>
            </w:rPr>
            <w:instrText>ADDIN CitaviPlaceholder{eyIkaWQiOiIxIiwiRW50cmllcyI6W3siJGlkIjoiMiIsIklkIjoiNmVlNDlhYWItYjdlNC00YzljLThkZGUtMjc0MDM0YjFiNjlmIiwiUmFuZ2VMZW5ndGgiOjI0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w:instrText>
          </w:r>
          <w:r w:rsidRPr="00FC37B8">
            <w:rPr>
              <w:lang w:val="en-US"/>
            </w:rPr>
            <w:instrText>9NYXJlaWtlIEFyaWFhbnMiLCJJZCI6IjRlMjhjMGY1LWRjZjktNDU3NS1iODc4LWRiZDBkOTJlYzVhNiIsIk</w:instrText>
          </w:r>
          <w:r w:rsidRPr="000A6448">
            <w:rPr>
              <w:lang w:val="en-US"/>
            </w:rPr>
            <w:instrText>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SXNMb2NhbENsb3VkUHJvamVjdEZpbGVMaW5rIjpmYWxzZS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w:instrText>
          </w:r>
          <w:r w:rsidRPr="00E915CC">
            <w:instrText>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</w:instrText>
          </w:r>
          <w:r w:rsidRPr="00180D20">
            <w:rPr>
              <w:lang w:val="en-US"/>
            </w:rPr>
            <w:instrText>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XSwiRm9ybWF0dGVkVGV4dCI6eyIkaWQiOiIxMiIsIkNvdW50IjoxLCJUZXh0VW5pdHMiOlt7IiRpZCI6IjEzIiwiRm9udFN0eWxlIjp7IiRpZCI6IjE0IiwiTmV1dHJhbCI6dHJ1ZX0sIlJlYWRpbmdPcmRlciI6MSwiVGV4dCI6IihIYWzDoXNrb3bDoSBldCBhbC4sIDIwMTcpIn1dfSwiVGFnIjoiQ2l0YXZpUGxhY2Vob2xkZXIjNzc2NWY4YWUtYThjYy00Mjk2LThkMzctNTBjNDlmYTJhNzdiIiwiVGV4dCI6IihIYWzDoXNrb3bDoSBldCBhbC4sIDIwMTcpIiwiV0FJVmVyc2lvbiI6IjYuNC4wLjM1In0=}</w:instrText>
          </w:r>
          <w:r w:rsidRPr="00E915CC">
            <w:fldChar w:fldCharType="separate"/>
          </w:r>
          <w:r w:rsidR="000B0433">
            <w:rPr>
              <w:lang w:val="en-US"/>
            </w:rPr>
            <w:t>(Halásková et al., 2017)</w:t>
          </w:r>
          <w:r w:rsidRPr="00E915CC">
            <w:fldChar w:fldCharType="end"/>
          </w:r>
        </w:sdtContent>
      </w:sdt>
      <w:r w:rsidRPr="00180D20">
        <w:rPr>
          <w:lang w:val="en-US"/>
        </w:rPr>
        <w:t xml:space="preserve">. Unfortunately, data availability was </w:t>
      </w:r>
      <w:r w:rsidRPr="00180D20">
        <w:rPr>
          <w:lang w:val="en-US"/>
        </w:rPr>
        <w:lastRenderedPageBreak/>
        <w:t xml:space="preserve">extremely limited in this dimension. Institutional supply of services was </w:t>
      </w:r>
      <w:r w:rsidR="00FC37B8">
        <w:rPr>
          <w:lang w:val="en-US"/>
        </w:rPr>
        <w:t xml:space="preserve">furthermore </w:t>
      </w:r>
      <w:r w:rsidRPr="00180D20">
        <w:rPr>
          <w:lang w:val="en-US"/>
        </w:rPr>
        <w:t>measured by the number of LTC beds per 1000 population aged 65 or older</w:t>
      </w:r>
      <w:r w:rsidR="00E62C77">
        <w:rPr>
          <w:lang w:val="en-US"/>
        </w:rPr>
        <w:t xml:space="preserve"> (BEDS)</w:t>
      </w:r>
      <w:r w:rsidRPr="00180D20">
        <w:rPr>
          <w:lang w:val="en-US"/>
        </w:rPr>
        <w:t xml:space="preserve"> while the actual supply</w:t>
      </w:r>
      <w:ins w:id="30" w:author="Mareike Ariaans" w:date="2020-07-13T11:23:00Z">
        <w:r w:rsidR="00620DAD">
          <w:rPr>
            <w:lang w:val="en-US"/>
          </w:rPr>
          <w:t xml:space="preserve"> and occupancy</w:t>
        </w:r>
      </w:ins>
      <w:r w:rsidRPr="00180D20">
        <w:rPr>
          <w:lang w:val="en-US"/>
        </w:rPr>
        <w:t xml:space="preserve"> of spots in these facilities </w:t>
      </w:r>
      <w:r w:rsidR="00FC37B8">
        <w:rPr>
          <w:lang w:val="en-US"/>
        </w:rPr>
        <w:t xml:space="preserve">was reflected by </w:t>
      </w:r>
      <w:r w:rsidRPr="00180D20">
        <w:rPr>
          <w:lang w:val="en-US"/>
        </w:rPr>
        <w:t>the number of LTC recipients in institutions measured as the percentage of all people aged 65 years and older</w:t>
      </w:r>
      <w:r w:rsidR="00E62C77">
        <w:rPr>
          <w:lang w:val="en-US"/>
        </w:rPr>
        <w:t xml:space="preserve"> (RCPTIN)</w:t>
      </w:r>
      <w:r w:rsidRPr="00180D20">
        <w:rPr>
          <w:lang w:val="en-US"/>
        </w:rPr>
        <w:t>.</w:t>
      </w:r>
    </w:p>
    <w:p w14:paraId="6234CCE3" w14:textId="48809127" w:rsidR="00E915CC" w:rsidRDefault="009822E9" w:rsidP="00FC37B8">
      <w:pPr>
        <w:pStyle w:val="02FlietextEinzug"/>
        <w:rPr>
          <w:lang w:val="en-US"/>
        </w:rPr>
      </w:pPr>
      <w:r>
        <w:rPr>
          <w:lang w:val="en-US"/>
        </w:rPr>
        <w:t xml:space="preserve">To mirror the public-private-mix of LTC systems we use two indicators. First, </w:t>
      </w:r>
      <w:r w:rsidRPr="00E915CC">
        <w:rPr>
          <w:lang w:val="en-US"/>
        </w:rPr>
        <w:t>the share of private (voluntary and out-of-pocket) expenditure in the total expenditure</w:t>
      </w:r>
      <w:r>
        <w:rPr>
          <w:lang w:val="en-US"/>
        </w:rPr>
        <w:t xml:space="preserve"> (PEXPND) as a measure of </w:t>
      </w:r>
      <w:r w:rsidR="00E915CC" w:rsidRPr="00E915CC">
        <w:rPr>
          <w:lang w:val="en-US"/>
        </w:rPr>
        <w:t xml:space="preserve">public and private involvement in payments for care. </w:t>
      </w:r>
      <w:r w:rsidR="00D61EC5">
        <w:rPr>
          <w:lang w:val="en-US"/>
        </w:rPr>
        <w:t>Second, w</w:t>
      </w:r>
      <w:r w:rsidR="00E915CC" w:rsidRPr="00E915CC">
        <w:rPr>
          <w:lang w:val="en-US"/>
        </w:rPr>
        <w:t>e adopted the availability of cash benefits</w:t>
      </w:r>
      <w:r w:rsidR="00E62C77">
        <w:rPr>
          <w:lang w:val="en-US"/>
        </w:rPr>
        <w:t xml:space="preserve"> (CASH)</w:t>
      </w:r>
      <w:r w:rsidR="00E915CC" w:rsidRPr="00E915CC">
        <w:rPr>
          <w:lang w:val="en-US"/>
        </w:rPr>
        <w:t xml:space="preserve"> as an approximation for formal and informal care provision. Research has shown that the availability as well as the unrestricted usage of cash benefits fosters family and migrant care </w:t>
      </w:r>
      <w:sdt>
        <w:sdtPr>
          <w:alias w:val="Don't edit this field"/>
          <w:tag w:val="CitaviPlaceholder#c38378f8-6fee-4ab7-af4a-1d227af07c0f"/>
          <w:id w:val="-1203474734"/>
          <w:placeholder>
            <w:docPart w:val="517168BC600C4AF290D040EBC5A03C91"/>
          </w:placeholder>
        </w:sdtPr>
        <w:sdtEndPr/>
        <w:sdtContent>
          <w:r w:rsidR="00E915CC" w:rsidRPr="00E915CC">
            <w:fldChar w:fldCharType="begin"/>
          </w:r>
          <w:r w:rsidR="006E36CF">
            <w:rPr>
              <w:lang w:val="en-US"/>
            </w:rPr>
            <w:instrText>ADDIN CitaviPlaceholder{eyIkaWQiOiIxIiwiRW50cmllcyI6W3siJGlkIjoiMiIsIklkIjoiMTk4YTFjMjgtODA0Yi00ZmY5LWFiMDItMGZmNWM1ODg1YWEzIiwiUmFuZ2VMZW5ndGgiOjI3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lcmlvZGljYWwiOnsiJGlkIjoiNy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ExIiwiQWRkcmVzcyI6eyIkaWQiOiIxMiIsIklzTG9jYWxDbG91ZFByb2plY3RGaWxlTGluayI6ZmFsc2UsIkxpbmtlZFJlc291cmNlU3RhdHVzIjo4LCJPcmlnaW5hbFN0cmluZyI6IjEwLjExNzcvMDk1ODkyODcxMzQ5OTE3NSIsIkxpbmtlZFJlc291cmNlVHlwZSI6NSwiVXJpU3RyaW5nIjoiaHR0cHM6Ly9kb2kub3JnLzEwLjExNzcvMDk1ODkyODcxMzQ5OTE3NSIsIlByb3BlcnRpZXMiOnsiJGlkIjoiMTM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0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}</w:instrText>
          </w:r>
          <w:r w:rsidR="00E915CC" w:rsidRPr="00E915CC">
            <w:fldChar w:fldCharType="separate"/>
          </w:r>
          <w:r w:rsidR="000B0433">
            <w:rPr>
              <w:lang w:val="en-US"/>
            </w:rPr>
            <w:t>(Da Roit and Le Bihan, 2010; Da Roit and Weicht, 2013)</w:t>
          </w:r>
          <w:r w:rsidR="00E915CC" w:rsidRPr="00E915CC">
            <w:fldChar w:fldCharType="end"/>
          </w:r>
        </w:sdtContent>
      </w:sdt>
      <w:r w:rsidR="00E915CC" w:rsidRPr="00E915CC">
        <w:rPr>
          <w:lang w:val="en-US"/>
        </w:rPr>
        <w:t>.</w:t>
      </w:r>
      <w:r w:rsidR="00E62C77">
        <w:rPr>
          <w:lang w:val="en-US"/>
        </w:rPr>
        <w:t xml:space="preserve"> In our setting, CASH may</w:t>
      </w:r>
      <w:r w:rsidR="00E62C77" w:rsidRPr="00E62C77">
        <w:rPr>
          <w:lang w:val="en-US"/>
        </w:rPr>
        <w:t xml:space="preserve"> take values of 0, describing a system where only in</w:t>
      </w:r>
      <w:r w:rsidR="005D7A23">
        <w:rPr>
          <w:lang w:val="en-US"/>
        </w:rPr>
        <w:t>-</w:t>
      </w:r>
      <w:r w:rsidR="00E62C77" w:rsidRPr="00E62C77">
        <w:rPr>
          <w:lang w:val="en-US"/>
        </w:rPr>
        <w:t xml:space="preserve">kind-benefits are available. If the use of cash benefits were bound to specific services and aids, the indicator was coded 1, while unbound benefits, where the use of the benefit was </w:t>
      </w:r>
      <w:r w:rsidR="005D7A23">
        <w:rPr>
          <w:lang w:val="en-US"/>
        </w:rPr>
        <w:t>at</w:t>
      </w:r>
      <w:r w:rsidR="005D7A23" w:rsidRPr="00E62C77">
        <w:rPr>
          <w:lang w:val="en-US"/>
        </w:rPr>
        <w:t xml:space="preserve"> </w:t>
      </w:r>
      <w:r w:rsidR="00E62C77" w:rsidRPr="00E62C77">
        <w:rPr>
          <w:lang w:val="en-US"/>
        </w:rPr>
        <w:t xml:space="preserve">the </w:t>
      </w:r>
      <w:r w:rsidR="000025F9" w:rsidRPr="00E62C77">
        <w:rPr>
          <w:lang w:val="en-US"/>
        </w:rPr>
        <w:t>beneficiary’s</w:t>
      </w:r>
      <w:r w:rsidR="00E62C77" w:rsidRPr="00E62C77">
        <w:rPr>
          <w:lang w:val="en-US"/>
        </w:rPr>
        <w:t xml:space="preserve"> own discre</w:t>
      </w:r>
      <w:r w:rsidR="005D7A23">
        <w:rPr>
          <w:lang w:val="en-US"/>
        </w:rPr>
        <w:t>tion</w:t>
      </w:r>
      <w:r w:rsidR="00E62C77" w:rsidRPr="00E62C77">
        <w:rPr>
          <w:lang w:val="en-US"/>
        </w:rPr>
        <w:t>, were coded with a 2</w:t>
      </w:r>
      <w:r w:rsidR="00E62C77">
        <w:rPr>
          <w:lang w:val="en-US"/>
        </w:rPr>
        <w:t>.</w:t>
      </w:r>
    </w:p>
    <w:p w14:paraId="301EBF7B" w14:textId="3DD32D48" w:rsidR="003C165F" w:rsidRDefault="00D86257" w:rsidP="003C165F">
      <w:pPr>
        <w:pStyle w:val="02FlietextEinzug"/>
        <w:rPr>
          <w:lang w:val="en-US"/>
        </w:rPr>
      </w:pPr>
      <w:r>
        <w:rPr>
          <w:lang w:val="en-US"/>
        </w:rPr>
        <w:t>Access to LTC systems is reflected by</w:t>
      </w:r>
      <w:r w:rsidR="00180D20" w:rsidRPr="00180D20">
        <w:rPr>
          <w:lang w:val="en-US"/>
        </w:rPr>
        <w:t xml:space="preserve"> three </w:t>
      </w:r>
      <w:r w:rsidR="00C101DA">
        <w:rPr>
          <w:lang w:val="en-US"/>
        </w:rPr>
        <w:t xml:space="preserve">choice </w:t>
      </w:r>
      <w:r w:rsidR="00180D20" w:rsidRPr="00180D20">
        <w:rPr>
          <w:lang w:val="en-US"/>
        </w:rPr>
        <w:t>indicators</w:t>
      </w:r>
      <w:r w:rsidR="007B4F7D">
        <w:rPr>
          <w:lang w:val="en-US"/>
        </w:rPr>
        <w:t xml:space="preserve"> and one means-testing indicator</w:t>
      </w:r>
      <w:r w:rsidR="00180D20" w:rsidRPr="00180D20">
        <w:rPr>
          <w:lang w:val="en-US"/>
        </w:rPr>
        <w:t xml:space="preserve">. Limitations in choice are </w:t>
      </w:r>
      <w:r w:rsidR="007B4F7D">
        <w:rPr>
          <w:lang w:val="en-US"/>
        </w:rPr>
        <w:t xml:space="preserve">defined as restrictions in the kind of benefit or provider that can be chosen and can relate to </w:t>
      </w:r>
      <w:r w:rsidR="00180D20" w:rsidRPr="00180D20">
        <w:rPr>
          <w:lang w:val="en-US"/>
        </w:rPr>
        <w:t xml:space="preserve">regional restriction or to insurance or benefit plans. The indicators </w:t>
      </w:r>
      <w:r w:rsidR="000A6448" w:rsidRPr="00180D20">
        <w:rPr>
          <w:lang w:val="en-US"/>
        </w:rPr>
        <w:t>are</w:t>
      </w:r>
      <w:r w:rsidR="00180D20" w:rsidRPr="00180D20">
        <w:rPr>
          <w:lang w:val="en-US"/>
        </w:rPr>
        <w:t xml:space="preserve"> choice of homes-care provider</w:t>
      </w:r>
      <w:r w:rsidR="00E62C77">
        <w:rPr>
          <w:lang w:val="en-US"/>
        </w:rPr>
        <w:t xml:space="preserve"> (HC)</w:t>
      </w:r>
      <w:r w:rsidR="00180D20" w:rsidRPr="00180D20">
        <w:rPr>
          <w:lang w:val="en-US"/>
        </w:rPr>
        <w:t xml:space="preserve">, choice of institutional care provider </w:t>
      </w:r>
      <w:r w:rsidR="00E62C77">
        <w:rPr>
          <w:lang w:val="en-US"/>
        </w:rPr>
        <w:t xml:space="preserve">(IC) </w:t>
      </w:r>
      <w:r w:rsidR="00180D20" w:rsidRPr="00180D20">
        <w:rPr>
          <w:lang w:val="en-US"/>
        </w:rPr>
        <w:t>and choice between cash and in-kind benefits</w:t>
      </w:r>
      <w:r w:rsidR="00E62C77">
        <w:rPr>
          <w:lang w:val="en-US"/>
        </w:rPr>
        <w:t xml:space="preserve"> (CVSI)</w:t>
      </w:r>
      <w:r w:rsidR="00180D20" w:rsidRPr="00180D20">
        <w:rPr>
          <w:lang w:val="en-US"/>
        </w:rPr>
        <w:t>.</w:t>
      </w:r>
      <w:r w:rsidR="00343B5D">
        <w:rPr>
          <w:lang w:val="en-US"/>
        </w:rPr>
        <w:t xml:space="preserve"> </w:t>
      </w:r>
      <w:r w:rsidR="00343B5D" w:rsidRPr="00343B5D">
        <w:rPr>
          <w:lang w:val="en-US"/>
        </w:rPr>
        <w:t>We constructed a cumulative index from these three choice indicators</w:t>
      </w:r>
      <w:r w:rsidR="000025F9">
        <w:rPr>
          <w:lang w:val="en-US"/>
        </w:rPr>
        <w:t xml:space="preserve">, since </w:t>
      </w:r>
      <w:r w:rsidR="000025F9" w:rsidRPr="000025F9">
        <w:rPr>
          <w:lang w:val="en-US"/>
        </w:rPr>
        <w:t xml:space="preserve">cluster analysis profits from a small number of variables, since multicollinearity might weight individual variables too strong biasing the derivation of meaningful clusters </w:t>
      </w:r>
      <w:sdt>
        <w:sdtPr>
          <w:rPr>
            <w:lang w:val="en-US"/>
          </w:rPr>
          <w:alias w:val="To edit, see citavi.com/edit"/>
          <w:tag w:val="CitaviPlaceholder#4d1eb3dc-c530-4f41-8c43-9a4104a3ef30"/>
          <w:id w:val="435959722"/>
          <w:placeholder>
            <w:docPart w:val="77F1CF32B55E4B07A4C0A9193610D1D6"/>
          </w:placeholder>
        </w:sdtPr>
        <w:sdtEndPr/>
        <w:sdtContent>
          <w:r w:rsidR="000025F9" w:rsidRPr="000025F9">
            <w:rPr>
              <w:lang w:val="en-US"/>
            </w:rPr>
            <w:fldChar w:fldCharType="begin"/>
          </w:r>
          <w:r w:rsidR="000025F9" w:rsidRPr="000025F9">
            <w:rPr>
              <w:lang w:val="en-US"/>
            </w:rPr>
            <w:instrText>ADDIN CitaviPlaceholder{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}</w:instrText>
          </w:r>
          <w:r w:rsidR="000025F9" w:rsidRPr="000025F9">
            <w:rPr>
              <w:lang w:val="en-US"/>
            </w:rPr>
            <w:fldChar w:fldCharType="separate"/>
          </w:r>
          <w:r w:rsidR="000025F9" w:rsidRPr="000025F9">
            <w:rPr>
              <w:lang w:val="en-US"/>
            </w:rPr>
            <w:t>(Milligan and Cooper, 1987)</w:t>
          </w:r>
          <w:r w:rsidR="000025F9" w:rsidRPr="000025F9">
            <w:rPr>
              <w:lang w:val="en-US"/>
            </w:rPr>
            <w:fldChar w:fldCharType="end"/>
          </w:r>
        </w:sdtContent>
      </w:sdt>
      <w:r w:rsidR="000025F9" w:rsidRPr="000025F9">
        <w:rPr>
          <w:lang w:val="en-US"/>
        </w:rPr>
        <w:t>. Moreover, this prevents findings from being biased by a strong overweighting of choice within the cluster analysis</w:t>
      </w:r>
      <w:r w:rsidR="00343B5D" w:rsidRPr="00343B5D">
        <w:rPr>
          <w:lang w:val="en-US"/>
        </w:rPr>
        <w:t xml:space="preserve">. This index (CIDX) may take values between 0-4, where 0 means absolute freedom of choice, while 4 reflects strong restrictions. </w:t>
      </w:r>
      <w:r w:rsidR="000025F9">
        <w:rPr>
          <w:lang w:val="en-US"/>
        </w:rPr>
        <w:t xml:space="preserve">Furthermore, </w:t>
      </w:r>
      <w:r>
        <w:rPr>
          <w:lang w:val="en-US"/>
        </w:rPr>
        <w:t xml:space="preserve">we </w:t>
      </w:r>
      <w:r w:rsidRPr="00D86257">
        <w:rPr>
          <w:lang w:val="en-US"/>
        </w:rPr>
        <w:lastRenderedPageBreak/>
        <w:t xml:space="preserve">used means-testing (MTAB) for any </w:t>
      </w:r>
      <w:r w:rsidR="00343B5D" w:rsidRPr="00D86257">
        <w:rPr>
          <w:lang w:val="en-US"/>
        </w:rPr>
        <w:t>benefit,</w:t>
      </w:r>
      <w:r w:rsidR="00D56285">
        <w:rPr>
          <w:lang w:val="en-US"/>
        </w:rPr>
        <w:t xml:space="preserve"> which includes</w:t>
      </w:r>
      <w:r w:rsidR="00343B5D">
        <w:rPr>
          <w:lang w:val="en-US"/>
        </w:rPr>
        <w:t xml:space="preserve"> </w:t>
      </w:r>
      <w:r w:rsidRPr="00D86257">
        <w:rPr>
          <w:lang w:val="en-US"/>
        </w:rPr>
        <w:t>cash benefits, in-kind benefits,</w:t>
      </w:r>
      <w:r w:rsidR="00D56285">
        <w:rPr>
          <w:lang w:val="en-US"/>
        </w:rPr>
        <w:t xml:space="preserve"> and</w:t>
      </w:r>
      <w:r w:rsidRPr="00D86257">
        <w:rPr>
          <w:lang w:val="en-US"/>
        </w:rPr>
        <w:t xml:space="preserve"> other care related benefits.</w:t>
      </w:r>
      <w:r>
        <w:rPr>
          <w:lang w:val="en-US"/>
        </w:rPr>
        <w:t xml:space="preserve"> </w:t>
      </w:r>
      <w:r w:rsidRPr="00D86257">
        <w:rPr>
          <w:lang w:val="en-US"/>
        </w:rPr>
        <w:t>If a country system applies no means-testing in LTC systems</w:t>
      </w:r>
      <w:r w:rsidR="00D56285">
        <w:rPr>
          <w:lang w:val="en-US"/>
        </w:rPr>
        <w:t xml:space="preserve"> at all</w:t>
      </w:r>
      <w:r w:rsidRPr="00D86257">
        <w:rPr>
          <w:lang w:val="en-US"/>
        </w:rPr>
        <w:t>, it was coded 0 and 1 if means-testing takes place.</w:t>
      </w:r>
      <w:r w:rsidR="003C165F" w:rsidRPr="003C165F">
        <w:rPr>
          <w:lang w:val="en-US"/>
        </w:rPr>
        <w:t xml:space="preserve"> </w:t>
      </w:r>
    </w:p>
    <w:p w14:paraId="5F02845C" w14:textId="675E57CF" w:rsidR="00180D20" w:rsidRDefault="000025F9" w:rsidP="000025F9">
      <w:pPr>
        <w:pStyle w:val="02FlietextEinzug"/>
        <w:rPr>
          <w:lang w:val="en-US"/>
        </w:rPr>
      </w:pPr>
      <w:r>
        <w:rPr>
          <w:lang w:val="en-US"/>
        </w:rPr>
        <w:t>Finally, w</w:t>
      </w:r>
      <w:r w:rsidR="003C165F">
        <w:rPr>
          <w:lang w:val="en-US"/>
        </w:rPr>
        <w:t>ithin the performance dimension</w:t>
      </w:r>
      <w:r w:rsidR="00FB0DD1">
        <w:rPr>
          <w:lang w:val="en-US"/>
        </w:rPr>
        <w:t xml:space="preserve">, </w:t>
      </w:r>
      <w:r w:rsidR="003C165F" w:rsidRPr="00180D20">
        <w:rPr>
          <w:lang w:val="en-US"/>
        </w:rPr>
        <w:t xml:space="preserve">we use indicators that are not exclusively but to a large part determined by the quality of LTC services. </w:t>
      </w:r>
      <w:r w:rsidR="003C165F">
        <w:rPr>
          <w:lang w:val="en-US"/>
        </w:rPr>
        <w:t>W</w:t>
      </w:r>
      <w:r w:rsidR="003C165F" w:rsidRPr="00180D20">
        <w:rPr>
          <w:lang w:val="en-US"/>
        </w:rPr>
        <w:t>e integrate life expectancy of people aged 65 or older</w:t>
      </w:r>
      <w:r w:rsidR="003C165F">
        <w:rPr>
          <w:lang w:val="en-US"/>
        </w:rPr>
        <w:t xml:space="preserve"> (LEX)</w:t>
      </w:r>
      <w:r w:rsidR="003C165F" w:rsidRPr="00180D20">
        <w:rPr>
          <w:lang w:val="en-US"/>
        </w:rPr>
        <w:t xml:space="preserve"> and the percentage of the population who are 65 or older and perceive their health as good or very good</w:t>
      </w:r>
      <w:r w:rsidR="003C165F">
        <w:rPr>
          <w:lang w:val="en-US"/>
        </w:rPr>
        <w:t xml:space="preserve"> (SPH)</w:t>
      </w:r>
      <w:r w:rsidR="003C165F" w:rsidRPr="00180D20">
        <w:rPr>
          <w:lang w:val="en-US"/>
        </w:rPr>
        <w:t>.</w:t>
      </w:r>
    </w:p>
    <w:p w14:paraId="66700576" w14:textId="78EBC149" w:rsidR="00E91ABE" w:rsidRPr="00673E58" w:rsidRDefault="00E62C77" w:rsidP="00E62C77">
      <w:pPr>
        <w:pStyle w:val="berschrift2"/>
        <w:rPr>
          <w:lang w:val="en-US"/>
        </w:rPr>
      </w:pPr>
      <w:r w:rsidRPr="00673E58">
        <w:rPr>
          <w:lang w:val="en-US"/>
        </w:rPr>
        <w:t>Data</w:t>
      </w:r>
    </w:p>
    <w:p w14:paraId="740C7D30" w14:textId="72AA4AA6" w:rsidR="006A56FF" w:rsidRPr="006A56FF" w:rsidRDefault="00C04881" w:rsidP="002A4B22">
      <w:pPr>
        <w:pStyle w:val="Textkrper"/>
        <w:spacing w:line="480" w:lineRule="auto"/>
        <w:rPr>
          <w:szCs w:val="24"/>
        </w:rPr>
      </w:pPr>
      <w:r>
        <w:rPr>
          <w:szCs w:val="24"/>
        </w:rPr>
        <w:t xml:space="preserve">After </w:t>
      </w:r>
      <w:ins w:id="31" w:author="Mareike Ariaans" w:date="2020-07-13T11:23:00Z">
        <w:r w:rsidR="00620DAD">
          <w:rPr>
            <w:szCs w:val="24"/>
          </w:rPr>
          <w:t xml:space="preserve">data </w:t>
        </w:r>
      </w:ins>
      <w:r>
        <w:rPr>
          <w:szCs w:val="24"/>
        </w:rPr>
        <w:t xml:space="preserve">extraction, we </w:t>
      </w:r>
      <w:r w:rsidR="00577247" w:rsidRPr="006A56FF">
        <w:rPr>
          <w:szCs w:val="24"/>
        </w:rPr>
        <w:t>excluded c</w:t>
      </w:r>
      <w:r w:rsidR="000F2CA0" w:rsidRPr="006A56FF">
        <w:rPr>
          <w:szCs w:val="24"/>
        </w:rPr>
        <w:t>ountries</w:t>
      </w:r>
      <w:r w:rsidR="00577247" w:rsidRPr="006A56FF">
        <w:rPr>
          <w:szCs w:val="24"/>
        </w:rPr>
        <w:t xml:space="preserve">, where data was missing </w:t>
      </w:r>
      <w:r w:rsidR="000F2CA0" w:rsidRPr="006A56FF">
        <w:rPr>
          <w:szCs w:val="24"/>
        </w:rPr>
        <w:t xml:space="preserve">on single </w:t>
      </w:r>
      <w:r w:rsidR="005A6A98" w:rsidRPr="006A56FF">
        <w:rPr>
          <w:szCs w:val="24"/>
        </w:rPr>
        <w:t>indicators</w:t>
      </w:r>
      <w:r w:rsidR="00D86257">
        <w:rPr>
          <w:szCs w:val="24"/>
        </w:rPr>
        <w:t xml:space="preserve"> for the whole observation period</w:t>
      </w:r>
      <w:r w:rsidR="000F2CA0" w:rsidRPr="006A56FF">
        <w:rPr>
          <w:szCs w:val="24"/>
        </w:rPr>
        <w:t xml:space="preserve"> (Austria, Canada,</w:t>
      </w:r>
      <w:r w:rsidR="004C6923">
        <w:rPr>
          <w:szCs w:val="24"/>
        </w:rPr>
        <w:t xml:space="preserve"> Chile,</w:t>
      </w:r>
      <w:r w:rsidR="000F2CA0" w:rsidRPr="006A56FF">
        <w:rPr>
          <w:szCs w:val="24"/>
        </w:rPr>
        <w:t xml:space="preserve"> Greece, Hungary, Iceland, Italy, Lithuania</w:t>
      </w:r>
      <w:r w:rsidR="004C6923">
        <w:rPr>
          <w:szCs w:val="24"/>
        </w:rPr>
        <w:t>, Mexico,</w:t>
      </w:r>
      <w:r w:rsidR="000E7BD7">
        <w:rPr>
          <w:szCs w:val="24"/>
        </w:rPr>
        <w:t xml:space="preserve"> </w:t>
      </w:r>
      <w:r w:rsidR="000F2CA0" w:rsidRPr="006A56FF">
        <w:rPr>
          <w:szCs w:val="24"/>
        </w:rPr>
        <w:t>Portugal</w:t>
      </w:r>
      <w:r w:rsidR="004C6923">
        <w:rPr>
          <w:szCs w:val="24"/>
        </w:rPr>
        <w:t xml:space="preserve"> and Turkey</w:t>
      </w:r>
      <w:r w:rsidR="000F2CA0" w:rsidRPr="006A56FF">
        <w:rPr>
          <w:szCs w:val="24"/>
        </w:rPr>
        <w:t>) leading</w:t>
      </w:r>
      <w:r w:rsidR="00DC39A1" w:rsidRPr="006A56FF">
        <w:rPr>
          <w:szCs w:val="24"/>
        </w:rPr>
        <w:t xml:space="preserve"> to </w:t>
      </w:r>
      <w:r w:rsidR="005A6A98" w:rsidRPr="006A56FF">
        <w:rPr>
          <w:szCs w:val="24"/>
        </w:rPr>
        <w:t xml:space="preserve">an analysis sample of </w:t>
      </w:r>
      <w:r w:rsidR="00147CE1" w:rsidRPr="006A56FF">
        <w:rPr>
          <w:i/>
          <w:iCs/>
          <w:szCs w:val="24"/>
        </w:rPr>
        <w:t>N</w:t>
      </w:r>
      <w:r w:rsidR="00147CE1" w:rsidRPr="006A56FF">
        <w:rPr>
          <w:szCs w:val="24"/>
        </w:rPr>
        <w:t>=</w:t>
      </w:r>
      <w:r w:rsidR="005A6A98" w:rsidRPr="006A56FF">
        <w:rPr>
          <w:szCs w:val="24"/>
        </w:rPr>
        <w:t>2</w:t>
      </w:r>
      <w:r w:rsidR="00341A8B" w:rsidRPr="006A56FF">
        <w:rPr>
          <w:szCs w:val="24"/>
        </w:rPr>
        <w:t>5</w:t>
      </w:r>
      <w:r w:rsidR="005A6A98" w:rsidRPr="006A56FF">
        <w:rPr>
          <w:szCs w:val="24"/>
        </w:rPr>
        <w:t xml:space="preserve"> countries. </w:t>
      </w:r>
      <w:bookmarkStart w:id="32" w:name="_Hlk42090690"/>
      <w:del w:id="33" w:author="Philipp Alexander Linden" w:date="2020-07-10T16:31:00Z">
        <w:r w:rsidR="000E7BD7" w:rsidDel="00792D73">
          <w:rPr>
            <w:szCs w:val="24"/>
          </w:rPr>
          <w:delText>We</w:delText>
        </w:r>
        <w:r w:rsidR="000E7BD7" w:rsidRPr="006A56FF" w:rsidDel="00792D73">
          <w:rPr>
            <w:szCs w:val="24"/>
          </w:rPr>
          <w:delText xml:space="preserve"> calculated an overall mean of the observation period</w:delText>
        </w:r>
        <w:r w:rsidR="000E7BD7" w:rsidDel="00792D73">
          <w:rPr>
            <w:szCs w:val="24"/>
          </w:rPr>
          <w:delText xml:space="preserve"> between 2014-2016 for our analysis (Table </w:delText>
        </w:r>
        <w:r w:rsidR="00792D73" w:rsidDel="00792D73">
          <w:rPr>
            <w:szCs w:val="24"/>
          </w:rPr>
          <w:delText>5</w:delText>
        </w:r>
        <w:r w:rsidR="000E7BD7" w:rsidDel="00792D73">
          <w:rPr>
            <w:szCs w:val="24"/>
          </w:rPr>
          <w:delText>, Online Appendix)</w:delText>
        </w:r>
        <w:r w:rsidR="000E7BD7" w:rsidRPr="006A56FF" w:rsidDel="00792D73">
          <w:rPr>
            <w:szCs w:val="24"/>
          </w:rPr>
          <w:delText>.</w:delText>
        </w:r>
        <w:r w:rsidR="00560C83" w:rsidDel="00792D73">
          <w:rPr>
            <w:szCs w:val="24"/>
          </w:rPr>
          <w:delText xml:space="preserve"> </w:delText>
        </w:r>
      </w:del>
      <w:r w:rsidR="00D86257">
        <w:rPr>
          <w:szCs w:val="24"/>
        </w:rPr>
        <w:t xml:space="preserve">To </w:t>
      </w:r>
      <w:r w:rsidR="001F6140" w:rsidRPr="006A56FF">
        <w:rPr>
          <w:szCs w:val="24"/>
        </w:rPr>
        <w:t xml:space="preserve">handle </w:t>
      </w:r>
      <w:r w:rsidR="00B82577" w:rsidRPr="006A56FF">
        <w:rPr>
          <w:szCs w:val="24"/>
        </w:rPr>
        <w:t>missing values</w:t>
      </w:r>
      <w:r w:rsidR="005A6A98" w:rsidRPr="006A56FF">
        <w:rPr>
          <w:szCs w:val="24"/>
        </w:rPr>
        <w:t xml:space="preserve"> w</w:t>
      </w:r>
      <w:r w:rsidR="00F73978" w:rsidRPr="006A56FF">
        <w:rPr>
          <w:szCs w:val="24"/>
        </w:rPr>
        <w:t xml:space="preserve">ithin </w:t>
      </w:r>
      <w:r w:rsidR="006A56FF" w:rsidRPr="006A56FF">
        <w:rPr>
          <w:szCs w:val="24"/>
        </w:rPr>
        <w:t>quantitative indicators</w:t>
      </w:r>
      <w:r w:rsidR="00147CE1" w:rsidRPr="006A56FF">
        <w:rPr>
          <w:szCs w:val="24"/>
        </w:rPr>
        <w:t xml:space="preserve"> </w:t>
      </w:r>
      <w:r w:rsidR="003911ED" w:rsidRPr="006A56FF">
        <w:rPr>
          <w:szCs w:val="24"/>
        </w:rPr>
        <w:t>we</w:t>
      </w:r>
      <w:r w:rsidR="00147CE1" w:rsidRPr="006A56FF">
        <w:rPr>
          <w:szCs w:val="24"/>
        </w:rPr>
        <w:t xml:space="preserve"> conducted a three-step process</w:t>
      </w:r>
      <w:bookmarkEnd w:id="32"/>
      <w:r w:rsidR="00E028AA">
        <w:rPr>
          <w:szCs w:val="24"/>
        </w:rPr>
        <w:t xml:space="preserve">: </w:t>
      </w:r>
      <w:r w:rsidR="00F42EE7">
        <w:rPr>
          <w:szCs w:val="24"/>
        </w:rPr>
        <w:t>First, w</w:t>
      </w:r>
      <w:r w:rsidR="003911ED" w:rsidRPr="006A56FF">
        <w:rPr>
          <w:szCs w:val="24"/>
        </w:rPr>
        <w:t xml:space="preserve">e </w:t>
      </w:r>
      <w:r w:rsidR="000F2CA0" w:rsidRPr="006A56FF">
        <w:rPr>
          <w:szCs w:val="24"/>
        </w:rPr>
        <w:t xml:space="preserve">estimated a </w:t>
      </w:r>
      <w:r w:rsidR="00DC39A1" w:rsidRPr="006A56FF">
        <w:rPr>
          <w:szCs w:val="24"/>
        </w:rPr>
        <w:t xml:space="preserve">multiple </w:t>
      </w:r>
      <w:r w:rsidR="0063437C" w:rsidRPr="006A56FF">
        <w:rPr>
          <w:szCs w:val="24"/>
        </w:rPr>
        <w:t xml:space="preserve">imputed </w:t>
      </w:r>
      <w:r w:rsidR="00DC39A1" w:rsidRPr="006A56FF">
        <w:rPr>
          <w:szCs w:val="24"/>
        </w:rPr>
        <w:t>chained</w:t>
      </w:r>
      <w:r w:rsidR="0063437C" w:rsidRPr="006A56FF">
        <w:rPr>
          <w:szCs w:val="24"/>
        </w:rPr>
        <w:t xml:space="preserve"> equation</w:t>
      </w:r>
      <w:r w:rsidR="00DC39A1" w:rsidRPr="006A56FF">
        <w:rPr>
          <w:szCs w:val="24"/>
        </w:rPr>
        <w:t xml:space="preserve"> (MICE)</w:t>
      </w:r>
      <w:r w:rsidR="00577247" w:rsidRPr="006A56FF">
        <w:rPr>
          <w:szCs w:val="24"/>
        </w:rPr>
        <w:t xml:space="preserve"> </w:t>
      </w:r>
      <w:r w:rsidR="000F2CA0" w:rsidRPr="006A56FF">
        <w:rPr>
          <w:szCs w:val="24"/>
        </w:rPr>
        <w:t>regression model using predictive mean matching (PMM) for</w:t>
      </w:r>
      <w:r w:rsidR="00147CE1" w:rsidRPr="006A56FF">
        <w:rPr>
          <w:szCs w:val="24"/>
        </w:rPr>
        <w:t xml:space="preserve"> </w:t>
      </w:r>
      <w:r w:rsidR="00DC39A1" w:rsidRPr="006A56FF">
        <w:rPr>
          <w:szCs w:val="24"/>
        </w:rPr>
        <w:t>20</w:t>
      </w:r>
      <w:r w:rsidR="00147CE1" w:rsidRPr="006A56FF">
        <w:rPr>
          <w:szCs w:val="24"/>
        </w:rPr>
        <w:t xml:space="preserve"> </w:t>
      </w:r>
      <w:r w:rsidR="000F2CA0" w:rsidRPr="006A56FF">
        <w:rPr>
          <w:szCs w:val="24"/>
        </w:rPr>
        <w:t>cycles</w:t>
      </w:r>
      <w:r w:rsidR="00147CE1" w:rsidRPr="006A56FF">
        <w:rPr>
          <w:szCs w:val="24"/>
        </w:rPr>
        <w:t xml:space="preserve">. </w:t>
      </w:r>
      <w:r w:rsidR="00F42EE7" w:rsidRPr="00F42EE7">
        <w:rPr>
          <w:szCs w:val="24"/>
        </w:rPr>
        <w:t>Following the findings and recommendations of</w:t>
      </w:r>
      <w:r w:rsidR="007D212C">
        <w:rPr>
          <w:szCs w:val="24"/>
        </w:rPr>
        <w:t xml:space="preserve"> </w:t>
      </w:r>
      <w:sdt>
        <w:sdtPr>
          <w:rPr>
            <w:szCs w:val="24"/>
          </w:rPr>
          <w:alias w:val="To edit, see citavi.com/edit"/>
          <w:tag w:val="CitaviPlaceholder#7426b5a8-581b-44ab-a3f8-d81d712f09eb"/>
          <w:id w:val="154276306"/>
          <w:placeholder>
            <w:docPart w:val="DefaultPlaceholder_-1854013440"/>
          </w:placeholder>
        </w:sdtPr>
        <w:sdtEndPr/>
        <w:sdtContent>
          <w:r w:rsidR="007D212C">
            <w:rPr>
              <w:noProof/>
              <w:szCs w:val="24"/>
            </w:rPr>
            <w:fldChar w:fldCharType="begin"/>
          </w:r>
          <w:r w:rsidR="006C3A49">
            <w:rPr>
              <w:noProof/>
              <w:szCs w:val="24"/>
            </w:rPr>
            <w:instrText>ADDIN CitaviPlaceholder{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}</w:instrText>
          </w:r>
          <w:r w:rsidR="007D212C">
            <w:rPr>
              <w:noProof/>
              <w:szCs w:val="24"/>
            </w:rPr>
            <w:fldChar w:fldCharType="separate"/>
          </w:r>
          <w:r w:rsidR="000B0433">
            <w:rPr>
              <w:noProof/>
              <w:szCs w:val="24"/>
            </w:rPr>
            <w:t>(White et al., 2011; Kleinke et al., 2011)</w:t>
          </w:r>
          <w:r w:rsidR="007D212C">
            <w:rPr>
              <w:noProof/>
              <w:szCs w:val="24"/>
            </w:rPr>
            <w:fldChar w:fldCharType="end"/>
          </w:r>
        </w:sdtContent>
      </w:sdt>
      <w:r w:rsidR="00F42EE7" w:rsidRPr="00F42EE7">
        <w:rPr>
          <w:szCs w:val="24"/>
        </w:rPr>
        <w:t>, we imputed missing mean values of indicators by predictive mean matching of the next neighbor, here the next year. If for example the value was missing in 2105 for a specific country, we estimated the model with the full information from 2014 and aggregated the values of 20 cycles to yearly mean.</w:t>
      </w:r>
      <w:r w:rsidR="00F42EE7">
        <w:rPr>
          <w:szCs w:val="24"/>
        </w:rPr>
        <w:t xml:space="preserve"> Second, w</w:t>
      </w:r>
      <w:r w:rsidR="00DC39A1" w:rsidRPr="006A56FF">
        <w:rPr>
          <w:szCs w:val="24"/>
        </w:rPr>
        <w:t>e aggregated imputed data to the</w:t>
      </w:r>
      <w:r w:rsidR="00B42A9C" w:rsidRPr="006A56FF">
        <w:rPr>
          <w:szCs w:val="24"/>
        </w:rPr>
        <w:t xml:space="preserve"> </w:t>
      </w:r>
      <w:r w:rsidR="000F2CA0" w:rsidRPr="006A56FF">
        <w:rPr>
          <w:szCs w:val="24"/>
        </w:rPr>
        <w:t>yearly-</w:t>
      </w:r>
      <w:r w:rsidR="00B42A9C" w:rsidRPr="006A56FF">
        <w:rPr>
          <w:szCs w:val="24"/>
        </w:rPr>
        <w:t xml:space="preserve">mean of the </w:t>
      </w:r>
      <w:r w:rsidR="00DC39A1" w:rsidRPr="006A56FF">
        <w:rPr>
          <w:szCs w:val="24"/>
        </w:rPr>
        <w:t xml:space="preserve">specific </w:t>
      </w:r>
      <w:r w:rsidR="00B42A9C" w:rsidRPr="006A56FF">
        <w:rPr>
          <w:szCs w:val="24"/>
        </w:rPr>
        <w:t xml:space="preserve">indicator if the </w:t>
      </w:r>
      <w:r w:rsidR="000F2CA0" w:rsidRPr="006A56FF">
        <w:rPr>
          <w:szCs w:val="24"/>
        </w:rPr>
        <w:t>true</w:t>
      </w:r>
      <w:r w:rsidR="00B42A9C" w:rsidRPr="006A56FF">
        <w:rPr>
          <w:szCs w:val="24"/>
        </w:rPr>
        <w:t xml:space="preserve"> value was missing</w:t>
      </w:r>
      <w:r w:rsidR="00147CE1" w:rsidRPr="006A56FF">
        <w:rPr>
          <w:szCs w:val="24"/>
        </w:rPr>
        <w:t>.</w:t>
      </w:r>
      <w:ins w:id="34" w:author="Philipp Alexander Linden" w:date="2020-07-10T16:31:00Z">
        <w:r w:rsidR="00792D73">
          <w:rPr>
            <w:szCs w:val="24"/>
          </w:rPr>
          <w:t xml:space="preserve"> Finally, w</w:t>
        </w:r>
        <w:r w:rsidR="00792D73" w:rsidRPr="00792D73">
          <w:rPr>
            <w:szCs w:val="24"/>
            <w:rPrChange w:id="35" w:author="Philipp Alexander Linden" w:date="2020-07-10T16:31:00Z">
              <w:rPr>
                <w:szCs w:val="24"/>
                <w:lang w:val="de-DE"/>
              </w:rPr>
            </w:rPrChange>
          </w:rPr>
          <w:t xml:space="preserve">e calculated an overall mean of the observation period between 2014-2016 for our analysis (Table 5, Online </w:t>
        </w:r>
        <w:commentRangeStart w:id="36"/>
        <w:commentRangeStart w:id="37"/>
        <w:r w:rsidR="00792D73" w:rsidRPr="00792D73">
          <w:rPr>
            <w:szCs w:val="24"/>
            <w:rPrChange w:id="38" w:author="Philipp Alexander Linden" w:date="2020-07-10T16:31:00Z">
              <w:rPr>
                <w:szCs w:val="24"/>
                <w:lang w:val="de-DE"/>
              </w:rPr>
            </w:rPrChange>
          </w:rPr>
          <w:t>Appendix</w:t>
        </w:r>
        <w:commentRangeEnd w:id="36"/>
        <w:r w:rsidR="00792D73">
          <w:rPr>
            <w:rStyle w:val="Kommentarzeichen"/>
            <w:lang w:val="de-DE"/>
          </w:rPr>
          <w:commentReference w:id="36"/>
        </w:r>
      </w:ins>
      <w:commentRangeEnd w:id="37"/>
      <w:r w:rsidR="00C06FE3">
        <w:rPr>
          <w:rStyle w:val="Kommentarzeichen"/>
          <w:lang w:val="de-DE"/>
        </w:rPr>
        <w:commentReference w:id="37"/>
      </w:r>
      <w:ins w:id="40" w:author="Philipp Alexander Linden" w:date="2020-07-10T16:31:00Z">
        <w:r w:rsidR="00792D73" w:rsidRPr="00792D73">
          <w:rPr>
            <w:szCs w:val="24"/>
            <w:rPrChange w:id="41" w:author="Philipp Alexander Linden" w:date="2020-07-10T16:31:00Z">
              <w:rPr>
                <w:szCs w:val="24"/>
                <w:lang w:val="de-DE"/>
              </w:rPr>
            </w:rPrChange>
          </w:rPr>
          <w:t xml:space="preserve">). </w:t>
        </w:r>
      </w:ins>
      <w:r w:rsidR="00147CE1" w:rsidRPr="006A56FF">
        <w:rPr>
          <w:szCs w:val="24"/>
        </w:rPr>
        <w:t xml:space="preserve"> </w:t>
      </w:r>
    </w:p>
    <w:p w14:paraId="01CE70CC" w14:textId="494ECE58" w:rsidR="005E0DE7" w:rsidRPr="006A56FF" w:rsidRDefault="005E0DE7" w:rsidP="005E0DE7">
      <w:pPr>
        <w:pStyle w:val="berschrift2"/>
        <w:rPr>
          <w:lang w:val="en-US"/>
        </w:rPr>
      </w:pPr>
      <w:r w:rsidRPr="006A56FF">
        <w:rPr>
          <w:lang w:val="en-US"/>
        </w:rPr>
        <w:lastRenderedPageBreak/>
        <w:t>Cluster analysis</w:t>
      </w:r>
    </w:p>
    <w:p w14:paraId="1F6F8A47" w14:textId="026C95DD" w:rsidR="00B95452" w:rsidRDefault="00981837" w:rsidP="002A4B22">
      <w:pPr>
        <w:pStyle w:val="02FlietextErsterAbsatz"/>
        <w:rPr>
          <w:lang w:val="en-US"/>
        </w:rPr>
      </w:pPr>
      <w:r w:rsidRPr="006A56FF">
        <w:rPr>
          <w:lang w:val="en-US"/>
        </w:rPr>
        <w:t xml:space="preserve">Cluster analysis is the standard method in welfare state typologies </w:t>
      </w:r>
      <w:sdt>
        <w:sdtPr>
          <w:rPr>
            <w:lang w:val="en-US"/>
          </w:rPr>
          <w:alias w:val="Don't edit this field"/>
          <w:tag w:val="CitaviPlaceholder#67a703a8-bda3-4c7a-be2d-c5f4e4c3a4a0"/>
          <w:id w:val="660270162"/>
          <w:placeholder>
            <w:docPart w:val="A5334BB543314443BB94EC4AE6911E2D"/>
          </w:placeholder>
        </w:sdtPr>
        <w:sdtEndPr/>
        <w:sdtContent>
          <w:r w:rsidRPr="006A56FF">
            <w:rPr>
              <w:lang w:val="en-US"/>
            </w:rPr>
            <w:fldChar w:fldCharType="begin"/>
          </w:r>
          <w:r w:rsidR="006C3A49">
            <w:rPr>
              <w:lang w:val="en-US"/>
            </w:rPr>
            <w:instrText>ADDIN CitaviPlaceholder{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}</w:instrText>
          </w:r>
          <w:r w:rsidRPr="006A56FF">
            <w:rPr>
              <w:lang w:val="en-US"/>
            </w:rPr>
            <w:fldChar w:fldCharType="separate"/>
          </w:r>
          <w:r w:rsidR="000B0433">
            <w:rPr>
              <w:lang w:val="en-US"/>
            </w:rPr>
            <w:t>(Jensen, 2008; Reibling, 2010; Wendt, 2014)</w:t>
          </w:r>
          <w:r w:rsidRPr="006A56FF">
            <w:rPr>
              <w:lang w:val="en-US"/>
            </w:rPr>
            <w:fldChar w:fldCharType="end"/>
          </w:r>
        </w:sdtContent>
      </w:sdt>
      <w:r w:rsidRPr="006A56FF">
        <w:rPr>
          <w:lang w:val="en-US"/>
        </w:rPr>
        <w:t xml:space="preserve"> as well as in LTC typologies </w:t>
      </w:r>
      <w:sdt>
        <w:sdtPr>
          <w:rPr>
            <w:lang w:val="en-US"/>
          </w:rPr>
          <w:alias w:val="Don't edit this field"/>
          <w:tag w:val="CitaviPlaceholder#ff681547-d17e-4bc3-a63c-3ab7332493b6"/>
          <w:id w:val="-117612699"/>
          <w:placeholder>
            <w:docPart w:val="A5334BB543314443BB94EC4AE6911E2D"/>
          </w:placeholder>
        </w:sdtPr>
        <w:sdtEndPr/>
        <w:sdtContent>
          <w:r w:rsidRPr="006A56FF">
            <w:rPr>
              <w:lang w:val="en-US"/>
            </w:rPr>
            <w:fldChar w:fldCharType="begin"/>
          </w:r>
          <w:r w:rsidR="006E36CF">
            <w:rPr>
              <w:lang w:val="en-US"/>
            </w:rPr>
            <w:instrText>ADDIN CitaviPlaceholder{eyIkaWQiOiIxIiwiRW50cmllcyI6W3siJGlkIjoiMiIsIklkIjoiODMxODBkY2MtY2ZkNy00ZDU0LWIzYTYtZGYyMGQ3MzFhZDljIiwiUmFuZ2VMZW5ndGgiOjIz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SXNMb2NhbENsb3VkUHJvamVjdEZpbGVMaW5rIjpmYWxzZS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ZXJpb2RpY2FsIjp7IiRpZCI6IjEx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YWYiLCJMYW5ndWFnZUNvZGUiOiJhZiIsIkxvY2F0aW9ucyI6W10sIk51bWJlciI6IjEiLCJPcmdhbml6YXRpb25zIjpbXSwiT3RoZXJzSW52b2x2ZWQiOltdLCJQYWdlUmFuZ2UiOiI8c3A+XHJcbiAgPG4+NTM8L24+XHJcbiAgPGluPnRydWU8L2luPlxyXG4gIDxvcz41Mzwvb3M+XHJcbiAgPHBzPjUzPC9wcz5cclxuPC9zcD5cclxuPGVwPlxyXG4gIDxuPjY1PC9uPlxyXG4gIDxpbj50cnVlPC9pbj5cclxuICA8b3M+NjU8L29zPlxyXG4gIDxwcz42NTwvcHM+XHJcbjwvZXA+XHJcbjxvcz41My02NTwvb3M+IiwiUGVyaW9kaWNhbCI6eyIkaWQiOiIxN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xOS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Iw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jE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MjI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Iz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jQ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}</w:instrText>
          </w:r>
          <w:r w:rsidRPr="006A56FF">
            <w:rPr>
              <w:lang w:val="en-US"/>
            </w:rPr>
            <w:fldChar w:fldCharType="separate"/>
          </w:r>
          <w:r w:rsidR="000B0433">
            <w:rPr>
              <w:lang w:val="en-US"/>
            </w:rPr>
            <w:t>(Halásková et al., 2017; Kautto, 2002; Kraus et al., 2010; Saraceno and Keck, 2010)</w:t>
          </w:r>
          <w:r w:rsidRPr="006A56FF">
            <w:rPr>
              <w:lang w:val="en-US"/>
            </w:rPr>
            <w:fldChar w:fldCharType="end"/>
          </w:r>
        </w:sdtContent>
      </w:sdt>
      <w:r w:rsidRPr="006A56FF">
        <w:rPr>
          <w:lang w:val="en-US"/>
        </w:rPr>
        <w:t xml:space="preserve"> for classifying and developing system types. </w:t>
      </w:r>
      <w:r w:rsidR="00890CE6">
        <w:rPr>
          <w:lang w:val="en-US"/>
        </w:rPr>
        <w:t>T</w:t>
      </w:r>
      <w:r w:rsidR="00890CE6" w:rsidRPr="00890CE6">
        <w:rPr>
          <w:lang w:val="en-US"/>
        </w:rPr>
        <w:t xml:space="preserve">he innovative approach by </w:t>
      </w:r>
      <w:sdt>
        <w:sdtPr>
          <w:rPr>
            <w:lang w:val="en-US"/>
          </w:rPr>
          <w:alias w:val="Don't edit this field"/>
          <w:tag w:val="CitaviPlaceholder#83e31000-2d90-473e-824b-b0a466f6b8d5"/>
          <w:id w:val="877590673"/>
          <w:placeholder>
            <w:docPart w:val="CF282BB1D66D4B6785A2B636FAEAAF1D"/>
          </w:placeholder>
        </w:sdtPr>
        <w:sdtEndPr/>
        <w:sdtContent>
          <w:r w:rsidR="00890CE6" w:rsidRPr="00890CE6">
            <w:rPr>
              <w:lang w:val="en-US"/>
            </w:rPr>
            <w:fldChar w:fldCharType="begin"/>
          </w:r>
          <w:r w:rsidR="006C3A49">
            <w:rPr>
              <w:lang w:val="en-US"/>
            </w:rPr>
            <w:instrText>ADDIN CitaviPlaceholder{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kFkZHJlc3MiOnsiJGlkIjoiOSIsIklzTG9jYWxDbG91ZFByb2plY3RGaWxlTGluayI6ZmFsc2UsIkxpbmtlZFJlc291cmNlU3RhdHVzIjo4LCJPcmlnaW5hbFN0cmluZyI6IjMxMTMzNDQ0IiwiTGlua2VkUmVzb3VyY2VUeXBlIjo1LCJVcmlTdHJpbmciOiJodHRwOi8vd3d3Lm5jYmkubmxtLm5paC5nb3YvcHVibWVkLzMxMTMzNDQ0IiwiUHJvcGVydGllcyI6eyIkaWQiOiIxMC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QWRkcmVzcyI6eyIkaWQiOiIxMiIsIklzTG9jYWxDbG91ZFByb2plY3RGaWxlTGluayI6ZmFsc2UsIkxpbmtlZFJlc291cmNlU3RhdHVzIjo4LCJPcmlnaW5hbFN0cmluZyI6IjEwLjEwMTYvai5oZWFsdGhwb2wuMjAxOS4wNS4wMDEiLCJMaW5rZWRSZXNvdXJjZVR5cGUiOjUsIlVyaVN0cmluZyI6Imh0dHBzOi8vZG9pLm9yZy8xMC4xMDE2L2ouaGVhbHRocG9sLjIwMTkuMDUuMDAxIiwiUHJvcGVydGllcyI6eyIkaWQiOiIxMy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ZXJpb2RpY2FsIjp7IiRpZCI6IjE0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}</w:instrText>
          </w:r>
          <w:r w:rsidR="00890CE6" w:rsidRPr="00890CE6">
            <w:rPr>
              <w:lang w:val="en-US"/>
            </w:rPr>
            <w:fldChar w:fldCharType="separate"/>
          </w:r>
          <w:r w:rsidR="000B0433">
            <w:rPr>
              <w:lang w:val="en-US"/>
            </w:rPr>
            <w:t>Reibling et al.</w:t>
          </w:r>
          <w:r w:rsidR="00890CE6" w:rsidRPr="00890CE6">
            <w:rPr>
              <w:lang w:val="en-US"/>
            </w:rPr>
            <w:fldChar w:fldCharType="end"/>
          </w:r>
        </w:sdtContent>
      </w:sdt>
      <w:r w:rsidR="00890CE6" w:rsidRPr="00890CE6">
        <w:rPr>
          <w:lang w:val="en-US"/>
        </w:rPr>
        <w:t xml:space="preserve"> </w:t>
      </w:r>
      <w:sdt>
        <w:sdtPr>
          <w:rPr>
            <w:lang w:val="en-US"/>
          </w:rPr>
          <w:alias w:val="Don't edit this field"/>
          <w:tag w:val="CitaviPlaceholder#dcd77d32-a30b-4215-8fef-969935cd8192"/>
          <w:id w:val="1405262806"/>
          <w:placeholder>
            <w:docPart w:val="CF282BB1D66D4B6785A2B636FAEAAF1D"/>
          </w:placeholder>
        </w:sdtPr>
        <w:sdtEndPr/>
        <w:sdtContent>
          <w:r w:rsidR="00890CE6" w:rsidRPr="00890CE6">
            <w:rPr>
              <w:lang w:val="en-US"/>
            </w:rPr>
            <w:fldChar w:fldCharType="begin"/>
          </w:r>
          <w:r w:rsidR="006C3A49">
            <w:rPr>
              <w:lang w:val="en-US"/>
            </w:rPr>
            <w:instrText>ADDIN CitaviPlaceholder{eyIkaWQiOiIxIiwiQXNzb2NpYXRlV2l0aFBsYWNlaG9sZGVyVGFnIjoiQ2l0YXZpUGxhY2Vob2xkZXIjODNlMzEwMDAtMmQ5MC00NzNlLTgyNGItYjBhNDY2ZjZiOGQ1IiwiRW50cmllcyI6W3siJGlkIjoiMiIsIklkIjoiYjQ4ZTJmOGYtYWIyOC00ZGNjLWE5OTgtY2RiNjhhN2Y3OTZhIiwiUmFuZ2VMZW5ndGgiOjYsIlJlZmVyZW5jZUlkIjoiYmEyNTFkNTEtNGM5ZC00YmFlLTk0OTUtYjdjNmMwMjQ0NGFiIiwiUmVmZXJlbmNlIjp7IiRpZCI6IjMiLCJBYnN0cmFjdENvbXBsZXhpdHkiOjAsIkFic3RyYWN0U291cmNlVGV4dEZvcm1hdCI6MCwiQXV0aG9ycyI6W3siJGlkIjoiNC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1In19LHsiJGlkIjoiNiIsIkZpcnN0TmFtZSI6Ik1hcmVpa2UiLCJMYXN0TmFtZSI6IkFyaWFhbnMiLCJQcm90ZWN0ZWQiOmZhbHNlLCJTZXgiOjEsIkNyZWF0ZWRCeSI6Il9NYXJlaWtlIEFyaWFhbnMiLCJDcmVhdGVkT24iOiIyMDE5LTA2LTE0VDExOjE2OjMwIiwiTW9kaWZpZWRCeSI6Il9NYXJlaWtlIEFyaWFhbnMiLCJJZCI6ImM5ZDA4YmEyLTJmYzctNGYzYy1hOTQ3LTFlZDA3YWEwOWY5MSIsIk1vZGlmaWVkT24iOiIyMDE5LTA2LTE0VDExOjE2OjMyIiwiUHJvamVjdCI6eyIkcmVmIjoiNSJ9fSx7IiRpZCI6Ijc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VyaW9kaWNhbCI6eyIkaWQiOiIxN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WWVhclJlc29sdmVkIjoiMjAxOSIsIkNyZWF0ZWRCeSI6Il9NYXJlaWtlIEFyaWFhbnMiLCJDcmVhdGVkT24iOiIyMDE5LTA2LTE0VDExOjE2OjIzIiwiTW9kaWZpZWRCeSI6Il9NYXJlaWtlIEFyaWFhbnMiLCJJZCI6ImJhMjUxZDUxLTRjOWQtNGJhZS05NDk1LWI3YzZjMDI0NDRhYiIsIk1vZGlmaWVkT24iOiIyMDIwLTA3LTEwVDEyOjIwOjQy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KDIwMTkpIn1dfSwiVGFnIjoiQ2l0YXZpUGxhY2Vob2xkZXIjZGNkNzdkMzItYTMwYi00MjE1LThmZWYtOTY5OTM1Y2Q4MTkyIiwiVGV4dCI6IigyMDE5KSIsIldBSVZlcnNpb24iOiI2LjQuMC4zNSJ9}</w:instrText>
          </w:r>
          <w:r w:rsidR="00890CE6" w:rsidRPr="00890CE6">
            <w:rPr>
              <w:lang w:val="en-US"/>
            </w:rPr>
            <w:fldChar w:fldCharType="separate"/>
          </w:r>
          <w:r w:rsidR="000B0433">
            <w:rPr>
              <w:lang w:val="en-US"/>
            </w:rPr>
            <w:t>(2019)</w:t>
          </w:r>
          <w:r w:rsidR="00890CE6" w:rsidRPr="00890CE6">
            <w:rPr>
              <w:lang w:val="en-US"/>
            </w:rPr>
            <w:fldChar w:fldCharType="end"/>
          </w:r>
        </w:sdtContent>
      </w:sdt>
      <w:r w:rsidR="00890CE6" w:rsidRPr="00890CE6">
        <w:rPr>
          <w:lang w:val="en-US"/>
        </w:rPr>
        <w:t>, wh</w:t>
      </w:r>
      <w:r w:rsidR="00A64CDE">
        <w:rPr>
          <w:lang w:val="en-US"/>
        </w:rPr>
        <w:t>ere the authors</w:t>
      </w:r>
      <w:r w:rsidR="00890CE6" w:rsidRPr="00890CE6">
        <w:rPr>
          <w:lang w:val="en-US"/>
        </w:rPr>
        <w:t xml:space="preserve"> u</w:t>
      </w:r>
      <w:r w:rsidR="00A64CDE">
        <w:rPr>
          <w:lang w:val="en-US"/>
        </w:rPr>
        <w:t>tilize</w:t>
      </w:r>
      <w:r w:rsidR="00890CE6" w:rsidRPr="00890CE6">
        <w:rPr>
          <w:lang w:val="en-US"/>
        </w:rPr>
        <w:t xml:space="preserve"> multiple cluster analys</w:t>
      </w:r>
      <w:r w:rsidR="00F252A1">
        <w:rPr>
          <w:lang w:val="en-US"/>
        </w:rPr>
        <w:t>e</w:t>
      </w:r>
      <w:r w:rsidR="00890CE6" w:rsidRPr="00890CE6">
        <w:rPr>
          <w:lang w:val="en-US"/>
        </w:rPr>
        <w:t xml:space="preserve">s </w:t>
      </w:r>
      <w:r w:rsidR="007E1E49">
        <w:rPr>
          <w:lang w:val="en-US"/>
        </w:rPr>
        <w:t xml:space="preserve">within the same methodological framework has </w:t>
      </w:r>
      <w:r w:rsidR="00890CE6">
        <w:rPr>
          <w:lang w:val="en-US"/>
        </w:rPr>
        <w:t xml:space="preserve">several advantages compared to classical </w:t>
      </w:r>
      <w:r w:rsidR="007E1E49">
        <w:rPr>
          <w:lang w:val="en-US"/>
        </w:rPr>
        <w:t>approaches</w:t>
      </w:r>
      <w:r w:rsidR="004B68A3">
        <w:rPr>
          <w:lang w:val="en-US"/>
        </w:rPr>
        <w:t xml:space="preserve"> that often lack accepted standards and statistical rules </w:t>
      </w:r>
      <w:sdt>
        <w:sdtPr>
          <w:rPr>
            <w:lang w:val="en-US"/>
          </w:rPr>
          <w:alias w:val="To edit, see citavi.com/edit"/>
          <w:tag w:val="CitaviPlaceholder#0b45a2e3-9a04-4fc5-891f-fbbc5b7f3dac"/>
          <w:id w:val="-866294696"/>
          <w:placeholder>
            <w:docPart w:val="DefaultPlaceholder_-1854013440"/>
          </w:placeholder>
        </w:sdtPr>
        <w:sdtEndPr/>
        <w:sdtContent>
          <w:r w:rsidR="00F252A1">
            <w:rPr>
              <w:noProof/>
              <w:lang w:val="en-US"/>
            </w:rPr>
            <w:fldChar w:fldCharType="begin"/>
          </w:r>
          <w:r w:rsidR="006C3A49">
            <w:rPr>
              <w:noProof/>
              <w:lang w:val="en-US"/>
            </w:rPr>
            <w:instrText>ADDIN CitaviPlaceholder{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}</w:instrText>
          </w:r>
          <w:r w:rsidR="00F252A1">
            <w:rPr>
              <w:noProof/>
              <w:lang w:val="en-US"/>
            </w:rPr>
            <w:fldChar w:fldCharType="separate"/>
          </w:r>
          <w:r w:rsidR="000B0433">
            <w:rPr>
              <w:noProof/>
              <w:lang w:val="en-US"/>
            </w:rPr>
            <w:t>(Fonseca, 2013)</w:t>
          </w:r>
          <w:r w:rsidR="00F252A1">
            <w:rPr>
              <w:noProof/>
              <w:lang w:val="en-US"/>
            </w:rPr>
            <w:fldChar w:fldCharType="end"/>
          </w:r>
        </w:sdtContent>
      </w:sdt>
      <w:r w:rsidR="00890CE6">
        <w:rPr>
          <w:lang w:val="en-US"/>
        </w:rPr>
        <w:t xml:space="preserve">. </w:t>
      </w:r>
      <w:r w:rsidR="004B68A3">
        <w:rPr>
          <w:lang w:val="en-US"/>
        </w:rPr>
        <w:t xml:space="preserve">Since researchers </w:t>
      </w:r>
      <w:r w:rsidR="00A64CDE">
        <w:rPr>
          <w:lang w:val="en-US"/>
        </w:rPr>
        <w:t>must</w:t>
      </w:r>
      <w:r w:rsidR="004B68A3">
        <w:rPr>
          <w:lang w:val="en-US"/>
        </w:rPr>
        <w:t xml:space="preserve"> make </w:t>
      </w:r>
      <w:r w:rsidR="007E1E49">
        <w:rPr>
          <w:lang w:val="en-US"/>
        </w:rPr>
        <w:t xml:space="preserve">technical decisions </w:t>
      </w:r>
      <w:r w:rsidR="00E028AA">
        <w:rPr>
          <w:lang w:val="en-US"/>
        </w:rPr>
        <w:t xml:space="preserve">that </w:t>
      </w:r>
      <w:r w:rsidR="00A64CDE">
        <w:rPr>
          <w:lang w:val="en-US"/>
        </w:rPr>
        <w:t>potentially</w:t>
      </w:r>
      <w:r w:rsidR="004B68A3">
        <w:rPr>
          <w:lang w:val="en-US"/>
        </w:rPr>
        <w:t xml:space="preserve"> </w:t>
      </w:r>
      <w:r w:rsidR="00440583">
        <w:rPr>
          <w:lang w:val="en-US"/>
        </w:rPr>
        <w:t>shift</w:t>
      </w:r>
      <w:r w:rsidR="007E1E49">
        <w:rPr>
          <w:lang w:val="en-US"/>
        </w:rPr>
        <w:t xml:space="preserve"> findings in different ways of interpretation, </w:t>
      </w:r>
      <w:r w:rsidR="004B68A3">
        <w:rPr>
          <w:lang w:val="en-US"/>
        </w:rPr>
        <w:t xml:space="preserve">a single cluster analysis is not appropriate for classifying </w:t>
      </w:r>
      <w:r w:rsidR="00440583">
        <w:rPr>
          <w:lang w:val="en-US"/>
        </w:rPr>
        <w:t xml:space="preserve">such complex long-term care </w:t>
      </w:r>
      <w:r w:rsidR="004B68A3">
        <w:rPr>
          <w:lang w:val="en-US"/>
        </w:rPr>
        <w:t xml:space="preserve">systems. The flexibility of the multi-cluster-analysis proposed by </w:t>
      </w:r>
      <w:sdt>
        <w:sdtPr>
          <w:rPr>
            <w:lang w:val="en-US"/>
          </w:rPr>
          <w:alias w:val="To edit, see citavi.com/edit"/>
          <w:tag w:val="CitaviPlaceholder#4320c01d-6c84-4cfd-b6f1-6434fbc777ee"/>
          <w:id w:val="1597374595"/>
          <w:placeholder>
            <w:docPart w:val="DefaultPlaceholder_-1854013440"/>
          </w:placeholder>
        </w:sdtPr>
        <w:sdtEndPr/>
        <w:sdtContent>
          <w:r w:rsidR="00F252A1">
            <w:rPr>
              <w:noProof/>
              <w:lang w:val="en-US"/>
            </w:rPr>
            <w:fldChar w:fldCharType="begin"/>
          </w:r>
          <w:r w:rsidR="006C3A49">
            <w:rPr>
              <w:noProof/>
              <w:lang w:val="en-US"/>
            </w:rPr>
            <w:instrText>ADDIN CitaviPlaceholder{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OCJ9fSx7IiRpZCI6Ijk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gifX0seyIkaWQiOiIxMC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4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MTEiLCJBZGRyZXNzIjp7IiRpZCI6IjEyIiwiSXNMb2NhbENsb3VkUHJvamVjdEZpbGVMaW5rIjpmYWxzZSwiTGlua2VkUmVzb3VyY2VTdGF0dXMiOjgsIk9yaWdpbmFsU3RyaW5nIjoiMzExMzM0NDQiLCJMaW5rZWRSZXNvdXJjZVR5cGUiOjUsIlVyaVN0cmluZyI6Imh0dHA6Ly93d3cubmNiaS5ubG0ubmloLmdvdi9wdWJtZWQvMzExMzM0NDQiLCJQcm9wZXJ0aWVzIjp7IiRpZCI6IjEzIn19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4In19LHsiJGlkIjoiMTQiLCJBZGRyZXNzIjp7IiRpZCI6IjE1IiwiSXNMb2NhbENsb3VkUHJvamVjdEZpbGVMaW5rIjpmYWxzZSwiTGlua2VkUmVzb3VyY2VTdGF0dXMiOjgsIk9yaWdpbmFsU3RyaW5nIjoiMTAuMTAxNi9qLmhlYWx0aHBvbC4yMDE5LjA1LjAwMSIsIkxpbmtlZFJlc291cmNlVHlwZSI6NSwiVXJpU3RyaW5nIjoiaHR0cHM6Ly9kb2kub3JnLzEwLjEwMTYvai5oZWFsdGhwb2wuMjAxOS4wNS4wMDEiLCJQcm9wZXJ0aWVzIjp7IiRpZCI6IjE2In19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4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Tc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OC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}</w:instrText>
          </w:r>
          <w:r w:rsidR="00F252A1">
            <w:rPr>
              <w:noProof/>
              <w:lang w:val="en-US"/>
            </w:rPr>
            <w:fldChar w:fldCharType="separate"/>
          </w:r>
          <w:r w:rsidR="000B0433">
            <w:rPr>
              <w:noProof/>
              <w:lang w:val="en-US"/>
            </w:rPr>
            <w:t>(Reibling et al., 2019: 615)</w:t>
          </w:r>
          <w:r w:rsidR="00F252A1">
            <w:rPr>
              <w:noProof/>
              <w:lang w:val="en-US"/>
            </w:rPr>
            <w:fldChar w:fldCharType="end"/>
          </w:r>
        </w:sdtContent>
      </w:sdt>
      <w:r w:rsidR="004B68A3">
        <w:rPr>
          <w:lang w:val="en-US"/>
        </w:rPr>
        <w:t>, however allows to combine results from different specifications “using the variability across those results as measure of confidence about the membership of two observations in one cluster” increasing reliability of the method itself.</w:t>
      </w:r>
    </w:p>
    <w:p w14:paraId="77DB0897" w14:textId="2A9806C9" w:rsidR="00574BF9" w:rsidRDefault="00B95452" w:rsidP="002A4B22">
      <w:pPr>
        <w:pStyle w:val="02FlietextEinzug"/>
        <w:rPr>
          <w:lang w:val="en-US"/>
        </w:rPr>
      </w:pPr>
      <w:r>
        <w:rPr>
          <w:lang w:val="en-US"/>
        </w:rPr>
        <w:t>Following the proposed framework</w:t>
      </w:r>
      <w:r w:rsidR="00E028AA">
        <w:rPr>
          <w:lang w:val="en-US"/>
        </w:rPr>
        <w:t xml:space="preserve"> </w:t>
      </w:r>
      <w:r>
        <w:rPr>
          <w:lang w:val="en-US"/>
        </w:rPr>
        <w:t>we specified cluster analysis</w:t>
      </w:r>
      <w:r w:rsidR="00574BF9">
        <w:rPr>
          <w:lang w:val="en-US"/>
        </w:rPr>
        <w:t xml:space="preserve"> in Stata 16</w:t>
      </w:r>
      <w:r>
        <w:rPr>
          <w:lang w:val="en-US"/>
        </w:rPr>
        <w:t xml:space="preserve"> with either z- and range-standardized variables, used Gower and squared Euclidian distance as measures of dissimilarity in both, a k-means partitioning analysis as well as a agglomerative cluster </w:t>
      </w:r>
      <w:r w:rsidR="00574BF9">
        <w:rPr>
          <w:lang w:val="en-US"/>
        </w:rPr>
        <w:t xml:space="preserve">analysis with average and Wards algorithms as linkage methods and selected </w:t>
      </w:r>
      <w:r w:rsidR="009D562C">
        <w:rPr>
          <w:lang w:val="en-US"/>
        </w:rPr>
        <w:t xml:space="preserve">the </w:t>
      </w:r>
      <w:r w:rsidR="00574BF9">
        <w:rPr>
          <w:lang w:val="en-US"/>
        </w:rPr>
        <w:t xml:space="preserve">first and second-best result determined by stopping rules of </w:t>
      </w:r>
      <w:proofErr w:type="spellStart"/>
      <w:r w:rsidR="00574BF9">
        <w:rPr>
          <w:lang w:val="en-US"/>
        </w:rPr>
        <w:t>Calinski-Harab</w:t>
      </w:r>
      <w:r w:rsidR="00D3542F">
        <w:rPr>
          <w:lang w:val="en-US"/>
        </w:rPr>
        <w:t>asz</w:t>
      </w:r>
      <w:proofErr w:type="spellEnd"/>
      <w:r w:rsidR="00D3542F">
        <w:rPr>
          <w:lang w:val="en-US"/>
        </w:rPr>
        <w:t xml:space="preserve"> and </w:t>
      </w:r>
      <w:proofErr w:type="spellStart"/>
      <w:r w:rsidR="00D3542F">
        <w:rPr>
          <w:lang w:val="en-US"/>
        </w:rPr>
        <w:t>Duda</w:t>
      </w:r>
      <w:proofErr w:type="spellEnd"/>
      <w:r w:rsidR="00D3542F">
        <w:rPr>
          <w:lang w:val="en-US"/>
        </w:rPr>
        <w:t xml:space="preserve">/Hart and </w:t>
      </w:r>
      <w:proofErr w:type="spellStart"/>
      <w:r w:rsidR="00D3542F">
        <w:rPr>
          <w:lang w:val="en-US"/>
        </w:rPr>
        <w:t>Dendrogram</w:t>
      </w:r>
      <w:r w:rsidR="00574BF9">
        <w:rPr>
          <w:lang w:val="en-US"/>
        </w:rPr>
        <w:t>ms</w:t>
      </w:r>
      <w:proofErr w:type="spellEnd"/>
      <w:r w:rsidR="009D562C">
        <w:rPr>
          <w:lang w:val="en-US"/>
        </w:rPr>
        <w:t xml:space="preserve"> for each of the 24 separate cluster analysis</w:t>
      </w:r>
      <w:ins w:id="42" w:author="Mareike Ariaans" w:date="2020-07-13T11:24:00Z">
        <w:r w:rsidR="00620DAD">
          <w:rPr>
            <w:lang w:val="en-US"/>
          </w:rPr>
          <w:t xml:space="preserve"> following from the combination of specification</w:t>
        </w:r>
      </w:ins>
      <w:r w:rsidR="00574BF9">
        <w:rPr>
          <w:lang w:val="en-US"/>
        </w:rPr>
        <w:t>.</w:t>
      </w:r>
    </w:p>
    <w:p w14:paraId="62F2363A" w14:textId="1799ECB7" w:rsidR="005E0DE7" w:rsidRPr="004B68A3" w:rsidRDefault="00574BF9" w:rsidP="00AF0643">
      <w:pPr>
        <w:pStyle w:val="02FlietextEinzug"/>
        <w:rPr>
          <w:lang w:val="en-US"/>
        </w:rPr>
      </w:pPr>
      <w:r>
        <w:rPr>
          <w:lang w:val="en-US"/>
        </w:rPr>
        <w:t xml:space="preserve">Findings from 8 k-means </w:t>
      </w:r>
      <w:r w:rsidR="009D562C">
        <w:rPr>
          <w:lang w:val="en-US"/>
        </w:rPr>
        <w:t xml:space="preserve">and </w:t>
      </w:r>
      <w:r>
        <w:rPr>
          <w:lang w:val="en-US"/>
        </w:rPr>
        <w:t>16 hierarchical</w:t>
      </w:r>
      <w:r w:rsidR="009D562C">
        <w:rPr>
          <w:lang w:val="en-US"/>
        </w:rPr>
        <w:t xml:space="preserve"> cluster analysis</w:t>
      </w:r>
      <w:r>
        <w:rPr>
          <w:lang w:val="en-US"/>
        </w:rPr>
        <w:t xml:space="preserve"> results went equally in the calculation on how often each country was in the same cluster with every other country. To classify as full membership within this network of long-term-care systems, </w:t>
      </w:r>
      <w:r w:rsidR="00A23230">
        <w:rPr>
          <w:lang w:val="en-US"/>
        </w:rPr>
        <w:t>a connection between two countries</w:t>
      </w:r>
      <w:r>
        <w:rPr>
          <w:lang w:val="en-US"/>
        </w:rPr>
        <w:t xml:space="preserve"> </w:t>
      </w:r>
      <w:r w:rsidR="007C1E77">
        <w:rPr>
          <w:lang w:val="en-US"/>
        </w:rPr>
        <w:t>must</w:t>
      </w:r>
      <w:r>
        <w:rPr>
          <w:lang w:val="en-US"/>
        </w:rPr>
        <w:t xml:space="preserve"> show up in </w:t>
      </w:r>
      <w:r w:rsidR="006242EC">
        <w:rPr>
          <w:lang w:val="en-US"/>
        </w:rPr>
        <w:t>≥</w:t>
      </w:r>
      <w:r>
        <w:rPr>
          <w:lang w:val="en-US"/>
        </w:rPr>
        <w:t xml:space="preserve"> 66% of all </w:t>
      </w:r>
      <w:r w:rsidR="00264EB7">
        <w:rPr>
          <w:lang w:val="en-US"/>
        </w:rPr>
        <w:t>cluster analysis</w:t>
      </w:r>
      <w:r w:rsidR="008B7E3E">
        <w:rPr>
          <w:lang w:val="en-US"/>
        </w:rPr>
        <w:t xml:space="preserve"> and a country needs to have these strong ties with at least half of all countries in the cluster. A </w:t>
      </w:r>
      <w:r w:rsidR="008B7E3E">
        <w:rPr>
          <w:lang w:val="en-US"/>
        </w:rPr>
        <w:lastRenderedPageBreak/>
        <w:t>partial membership is defined as a connection of two countries in</w:t>
      </w:r>
      <w:r>
        <w:rPr>
          <w:lang w:val="en-US"/>
        </w:rPr>
        <w:t xml:space="preserve"> </w:t>
      </w:r>
      <w:r w:rsidR="006242EC">
        <w:rPr>
          <w:lang w:val="en-US"/>
        </w:rPr>
        <w:t>≥</w:t>
      </w:r>
      <w:r>
        <w:rPr>
          <w:lang w:val="en-US"/>
        </w:rPr>
        <w:t xml:space="preserve"> 50% of cluster</w:t>
      </w:r>
      <w:r w:rsidR="008B7E3E">
        <w:rPr>
          <w:lang w:val="en-US"/>
        </w:rPr>
        <w:t xml:space="preserve"> analysis</w:t>
      </w:r>
      <w:r>
        <w:rPr>
          <w:lang w:val="en-US"/>
        </w:rPr>
        <w:t>.</w:t>
      </w:r>
      <w:r w:rsidR="00AF0643">
        <w:rPr>
          <w:lang w:val="en-US"/>
        </w:rPr>
        <w:t xml:space="preserve"> </w:t>
      </w:r>
      <w:r w:rsidR="00826A47">
        <w:rPr>
          <w:lang w:val="en-US"/>
        </w:rPr>
        <w:t xml:space="preserve">We present one cluster solution which is based on the </w:t>
      </w:r>
      <w:r w:rsidR="00264EB7">
        <w:rPr>
          <w:lang w:val="en-US"/>
        </w:rPr>
        <w:t>full membership rule</w:t>
      </w:r>
      <w:r w:rsidR="00826A47">
        <w:rPr>
          <w:lang w:val="en-US"/>
        </w:rPr>
        <w:t xml:space="preserve"> and one cluster solution which also integrates </w:t>
      </w:r>
      <w:r w:rsidR="00264EB7">
        <w:rPr>
          <w:lang w:val="en-US"/>
        </w:rPr>
        <w:t xml:space="preserve">the partial </w:t>
      </w:r>
      <w:r w:rsidR="00E435AB">
        <w:rPr>
          <w:lang w:val="en-US"/>
        </w:rPr>
        <w:t>memberships</w:t>
      </w:r>
      <w:r w:rsidR="00264EB7">
        <w:rPr>
          <w:lang w:val="en-US"/>
        </w:rPr>
        <w:t xml:space="preserve"> into the solution</w:t>
      </w:r>
      <w:r w:rsidR="00826A47">
        <w:rPr>
          <w:lang w:val="en-US"/>
        </w:rPr>
        <w:t>. We m</w:t>
      </w:r>
      <w:r w:rsidR="00264EB7">
        <w:rPr>
          <w:lang w:val="en-US"/>
        </w:rPr>
        <w:t xml:space="preserve">apped the cluster solution by a </w:t>
      </w:r>
      <w:r w:rsidR="00EF6744">
        <w:rPr>
          <w:lang w:val="en-US"/>
        </w:rPr>
        <w:t>network graph</w:t>
      </w:r>
      <w:r w:rsidR="00826A47">
        <w:rPr>
          <w:lang w:val="en-US"/>
        </w:rPr>
        <w:t xml:space="preserve">, which </w:t>
      </w:r>
      <w:r w:rsidR="008B7E3E">
        <w:rPr>
          <w:lang w:val="en-US"/>
        </w:rPr>
        <w:t xml:space="preserve">was </w:t>
      </w:r>
      <w:r w:rsidR="00EF6744">
        <w:rPr>
          <w:lang w:val="en-US"/>
        </w:rPr>
        <w:t xml:space="preserve">modelled </w:t>
      </w:r>
      <w:r w:rsidR="008B7E3E">
        <w:rPr>
          <w:lang w:val="en-US"/>
        </w:rPr>
        <w:t xml:space="preserve">by </w:t>
      </w:r>
      <w:r>
        <w:rPr>
          <w:lang w:val="en-US"/>
        </w:rPr>
        <w:t>UNICNET6/</w:t>
      </w:r>
      <w:proofErr w:type="spellStart"/>
      <w:r>
        <w:rPr>
          <w:lang w:val="en-US"/>
        </w:rPr>
        <w:t>Netdraw</w:t>
      </w:r>
      <w:proofErr w:type="spellEnd"/>
      <w:r>
        <w:rPr>
          <w:lang w:val="en-US"/>
        </w:rPr>
        <w:t>.</w:t>
      </w:r>
      <w:r w:rsidR="00C15C3A">
        <w:rPr>
          <w:lang w:val="en-US"/>
        </w:rPr>
        <w:t xml:space="preserve"> </w:t>
      </w:r>
      <w:r w:rsidR="00C15C3A" w:rsidRPr="00C15C3A">
        <w:rPr>
          <w:lang w:val="en-US"/>
        </w:rPr>
        <w:t xml:space="preserve">The graph thereby not only visualizes groups of countries and how likely it is that two countries belong to a similar </w:t>
      </w:r>
      <w:r w:rsidR="00AF3AF9" w:rsidRPr="00C15C3A">
        <w:rPr>
          <w:lang w:val="en-US"/>
        </w:rPr>
        <w:t xml:space="preserve">LTC system </w:t>
      </w:r>
      <w:r w:rsidR="00C15C3A" w:rsidRPr="00C15C3A">
        <w:rPr>
          <w:lang w:val="en-US"/>
        </w:rPr>
        <w:t>type. Rather it displays the internal consistency of LTC systems</w:t>
      </w:r>
      <w:r w:rsidR="003920CC">
        <w:rPr>
          <w:lang w:val="en-US"/>
        </w:rPr>
        <w:t xml:space="preserve"> allowing for an in-depth analysis of the composition of clusters.</w:t>
      </w:r>
    </w:p>
    <w:p w14:paraId="0CCAFD0B" w14:textId="6BF06330" w:rsidR="00AD66E9" w:rsidRDefault="00AD66E9" w:rsidP="00EB31E0">
      <w:pPr>
        <w:pStyle w:val="berschrift1"/>
        <w:rPr>
          <w:lang w:val="en-US"/>
        </w:rPr>
      </w:pPr>
      <w:r w:rsidRPr="006A56FF">
        <w:rPr>
          <w:lang w:val="en-US"/>
        </w:rPr>
        <w:t>Results</w:t>
      </w:r>
      <w:r w:rsidR="0081256C" w:rsidRPr="006A56FF">
        <w:rPr>
          <w:lang w:val="en-US"/>
        </w:rPr>
        <w:t xml:space="preserve"> – </w:t>
      </w:r>
      <w:r w:rsidR="000852B7">
        <w:rPr>
          <w:lang w:val="en-US"/>
        </w:rPr>
        <w:t>12</w:t>
      </w:r>
      <w:r w:rsidR="00364FD2">
        <w:rPr>
          <w:lang w:val="en-US"/>
        </w:rPr>
        <w:t>73</w:t>
      </w:r>
      <w:r w:rsidR="0081256C" w:rsidRPr="006A56FF">
        <w:rPr>
          <w:lang w:val="en-US"/>
        </w:rPr>
        <w:t xml:space="preserve"> words</w:t>
      </w:r>
    </w:p>
    <w:p w14:paraId="56410A74" w14:textId="071ADAB0" w:rsidR="00826A47" w:rsidRDefault="00B87403" w:rsidP="003E139E">
      <w:pPr>
        <w:pStyle w:val="02Flietext"/>
        <w:rPr>
          <w:lang w:val="en-US"/>
        </w:rPr>
      </w:pPr>
      <w:r>
        <w:rPr>
          <w:lang w:val="en-US"/>
        </w:rPr>
        <w:t>Based on the full membership rule, n</w:t>
      </w:r>
      <w:r w:rsidR="007377B2">
        <w:rPr>
          <w:lang w:val="en-US"/>
        </w:rPr>
        <w:t>ine clusters can be divided</w:t>
      </w:r>
      <w:r>
        <w:rPr>
          <w:lang w:val="en-US"/>
        </w:rPr>
        <w:t xml:space="preserve"> (Table </w:t>
      </w:r>
      <w:r w:rsidR="00897DA8">
        <w:rPr>
          <w:lang w:val="en-US"/>
        </w:rPr>
        <w:t>2</w:t>
      </w:r>
      <w:r>
        <w:rPr>
          <w:lang w:val="en-US"/>
        </w:rPr>
        <w:t>):</w:t>
      </w:r>
    </w:p>
    <w:p w14:paraId="13E3E7F3" w14:textId="39CC05EC" w:rsidR="00B17790" w:rsidRDefault="00B17790" w:rsidP="00C04881">
      <w:pPr>
        <w:pStyle w:val="05Aufzhlungnummeriert"/>
        <w:jc w:val="both"/>
        <w:rPr>
          <w:lang w:val="en-US"/>
        </w:rPr>
      </w:pPr>
      <w:r w:rsidRPr="00184E5A">
        <w:rPr>
          <w:lang w:val="en-US"/>
        </w:rPr>
        <w:t xml:space="preserve">The first cluster consist of Czech Republic, Latvia, and Poland </w:t>
      </w:r>
      <w:r>
        <w:rPr>
          <w:lang w:val="en-US"/>
        </w:rPr>
        <w:t xml:space="preserve">who </w:t>
      </w:r>
      <w:r w:rsidRPr="00184E5A">
        <w:rPr>
          <w:lang w:val="en-US"/>
        </w:rPr>
        <w:t>form a distinct and highly consistent cluster, with all ties between these cou</w:t>
      </w:r>
      <w:r>
        <w:rPr>
          <w:lang w:val="en-US"/>
        </w:rPr>
        <w:t xml:space="preserve">ntries </w:t>
      </w:r>
      <w:r w:rsidR="00897DA8" w:rsidRPr="00897DA8">
        <w:rPr>
          <w:rFonts w:eastAsiaTheme="minorHAnsi"/>
          <w:iCs/>
          <w:color w:val="auto"/>
          <w:szCs w:val="18"/>
          <w:lang w:val="en-US"/>
        </w:rPr>
        <w:t>≥</w:t>
      </w:r>
      <w:r>
        <w:rPr>
          <w:lang w:val="en-US"/>
        </w:rPr>
        <w:t xml:space="preserve"> 90%. No other country</w:t>
      </w:r>
      <w:r w:rsidRPr="00184E5A">
        <w:rPr>
          <w:lang w:val="en-US"/>
        </w:rPr>
        <w:t xml:space="preserve"> has a partial membership in this cluster. </w:t>
      </w:r>
    </w:p>
    <w:p w14:paraId="2946054F" w14:textId="630C0713" w:rsidR="00B17790" w:rsidRPr="00184E5A" w:rsidRDefault="00B17790" w:rsidP="00C04881">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Finland</w:t>
      </w:r>
      <w:r>
        <w:rPr>
          <w:rFonts w:eastAsiaTheme="minorHAnsi"/>
          <w:iCs/>
          <w:color w:val="auto"/>
          <w:szCs w:val="18"/>
          <w:lang w:val="en-US"/>
        </w:rPr>
        <w:t xml:space="preserve"> and </w:t>
      </w:r>
      <w:r w:rsidRPr="00184E5A">
        <w:rPr>
          <w:rFonts w:eastAsiaTheme="minorHAnsi"/>
          <w:iCs/>
          <w:color w:val="auto"/>
          <w:szCs w:val="18"/>
          <w:lang w:val="en-US"/>
        </w:rPr>
        <w:t>Germany</w:t>
      </w:r>
      <w:r>
        <w:rPr>
          <w:rFonts w:eastAsiaTheme="minorHAnsi"/>
          <w:iCs/>
          <w:color w:val="auto"/>
          <w:szCs w:val="18"/>
          <w:lang w:val="en-US"/>
        </w:rPr>
        <w:t xml:space="preserve"> </w:t>
      </w:r>
      <w:r w:rsidRPr="00184E5A">
        <w:rPr>
          <w:rFonts w:eastAsiaTheme="minorHAnsi"/>
          <w:iCs/>
          <w:color w:val="auto"/>
          <w:szCs w:val="18"/>
          <w:lang w:val="en-US"/>
        </w:rPr>
        <w:t>form a</w:t>
      </w:r>
      <w:r>
        <w:rPr>
          <w:rFonts w:eastAsiaTheme="minorHAnsi"/>
          <w:iCs/>
          <w:color w:val="auto"/>
          <w:szCs w:val="18"/>
          <w:lang w:val="en-US"/>
        </w:rPr>
        <w:t>nother</w:t>
      </w:r>
      <w:r w:rsidRPr="00184E5A">
        <w:rPr>
          <w:rFonts w:eastAsiaTheme="minorHAnsi"/>
          <w:iCs/>
          <w:color w:val="auto"/>
          <w:szCs w:val="18"/>
          <w:lang w:val="en-US"/>
        </w:rPr>
        <w:t xml:space="preserve"> distinct cluster</w:t>
      </w:r>
      <w:r>
        <w:rPr>
          <w:rFonts w:eastAsiaTheme="minorHAnsi"/>
          <w:iCs/>
          <w:color w:val="auto"/>
          <w:szCs w:val="18"/>
          <w:lang w:val="en-US"/>
        </w:rPr>
        <w:t xml:space="preserve"> with </w:t>
      </w:r>
      <w:r w:rsidR="00897DA8">
        <w:rPr>
          <w:rFonts w:eastAsiaTheme="minorHAnsi"/>
          <w:iCs/>
          <w:color w:val="auto"/>
          <w:szCs w:val="18"/>
          <w:lang w:val="en-US"/>
        </w:rPr>
        <w:t xml:space="preserve">a </w:t>
      </w:r>
      <w:r>
        <w:rPr>
          <w:rFonts w:eastAsiaTheme="minorHAnsi"/>
          <w:iCs/>
          <w:color w:val="auto"/>
          <w:szCs w:val="18"/>
          <w:lang w:val="en-US"/>
        </w:rPr>
        <w:t>strong tie (94%)</w:t>
      </w:r>
      <w:r w:rsidRPr="00184E5A">
        <w:rPr>
          <w:rFonts w:eastAsiaTheme="minorHAnsi"/>
          <w:iCs/>
          <w:color w:val="auto"/>
          <w:szCs w:val="18"/>
          <w:lang w:val="en-US"/>
        </w:rPr>
        <w:t xml:space="preserve">. </w:t>
      </w:r>
      <w:r>
        <w:rPr>
          <w:rFonts w:eastAsiaTheme="minorHAnsi"/>
          <w:iCs/>
          <w:color w:val="auto"/>
          <w:szCs w:val="18"/>
          <w:lang w:val="en-US"/>
        </w:rPr>
        <w:t>Both countries</w:t>
      </w:r>
      <w:r w:rsidRPr="00184E5A">
        <w:rPr>
          <w:rFonts w:eastAsiaTheme="minorHAnsi"/>
          <w:iCs/>
          <w:color w:val="auto"/>
          <w:szCs w:val="18"/>
          <w:lang w:val="en-US"/>
        </w:rPr>
        <w:t xml:space="preserve"> do not have </w:t>
      </w:r>
      <w:r>
        <w:rPr>
          <w:rFonts w:eastAsiaTheme="minorHAnsi"/>
          <w:iCs/>
          <w:color w:val="auto"/>
          <w:szCs w:val="18"/>
          <w:lang w:val="en-US"/>
        </w:rPr>
        <w:t xml:space="preserve">any </w:t>
      </w:r>
      <w:r w:rsidRPr="00184E5A">
        <w:rPr>
          <w:rFonts w:eastAsiaTheme="minorHAnsi"/>
          <w:iCs/>
          <w:color w:val="auto"/>
          <w:szCs w:val="18"/>
          <w:lang w:val="en-US"/>
        </w:rPr>
        <w:t>partial membership in other cluster</w:t>
      </w:r>
      <w:r>
        <w:rPr>
          <w:rFonts w:eastAsiaTheme="minorHAnsi"/>
          <w:iCs/>
          <w:color w:val="auto"/>
          <w:szCs w:val="18"/>
          <w:lang w:val="en-US"/>
        </w:rPr>
        <w:t>s</w:t>
      </w:r>
      <w:r w:rsidRPr="00184E5A">
        <w:rPr>
          <w:rFonts w:eastAsiaTheme="minorHAnsi"/>
          <w:iCs/>
          <w:color w:val="auto"/>
          <w:szCs w:val="18"/>
          <w:lang w:val="en-US"/>
        </w:rPr>
        <w:t>.</w:t>
      </w:r>
    </w:p>
    <w:p w14:paraId="7E466BBB" w14:textId="77777777" w:rsidR="00B17790" w:rsidRDefault="00B17790" w:rsidP="00C04881">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Denmark, Ireland, Norway</w:t>
      </w:r>
      <w:r>
        <w:rPr>
          <w:rFonts w:eastAsiaTheme="minorHAnsi"/>
          <w:iCs/>
          <w:color w:val="auto"/>
          <w:szCs w:val="18"/>
          <w:lang w:val="en-US"/>
        </w:rPr>
        <w:t xml:space="preserve">, and </w:t>
      </w:r>
      <w:r w:rsidRPr="00184E5A">
        <w:rPr>
          <w:rFonts w:eastAsiaTheme="minorHAnsi"/>
          <w:iCs/>
          <w:color w:val="auto"/>
          <w:szCs w:val="18"/>
          <w:lang w:val="en-US"/>
        </w:rPr>
        <w:t>Sweden</w:t>
      </w:r>
      <w:r>
        <w:rPr>
          <w:rFonts w:eastAsiaTheme="minorHAnsi"/>
          <w:iCs/>
          <w:color w:val="auto"/>
          <w:szCs w:val="18"/>
          <w:lang w:val="en-US"/>
        </w:rPr>
        <w:t xml:space="preserve"> </w:t>
      </w:r>
      <w:r w:rsidRPr="00184E5A">
        <w:rPr>
          <w:rFonts w:eastAsiaTheme="minorHAnsi"/>
          <w:iCs/>
          <w:color w:val="auto"/>
          <w:szCs w:val="18"/>
          <w:lang w:val="en-US"/>
        </w:rPr>
        <w:t>show a high internal consistency</w:t>
      </w:r>
      <w:r>
        <w:rPr>
          <w:rFonts w:eastAsiaTheme="minorHAnsi"/>
          <w:iCs/>
          <w:color w:val="auto"/>
          <w:szCs w:val="18"/>
          <w:lang w:val="en-US"/>
        </w:rPr>
        <w:t xml:space="preserve">. </w:t>
      </w:r>
      <w:r w:rsidRPr="00184E5A">
        <w:rPr>
          <w:rFonts w:eastAsiaTheme="minorHAnsi"/>
          <w:iCs/>
          <w:color w:val="auto"/>
          <w:szCs w:val="18"/>
          <w:lang w:val="en-US"/>
        </w:rPr>
        <w:t>All countries can be found in the same cluster in all performed cluster analysis.</w:t>
      </w:r>
    </w:p>
    <w:p w14:paraId="6E9FE270" w14:textId="323AA1E0" w:rsidR="00B17790" w:rsidRPr="001C01E8" w:rsidRDefault="00B17790" w:rsidP="00C04881">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 xml:space="preserve">Japan and Korea have </w:t>
      </w:r>
      <w:r>
        <w:rPr>
          <w:rFonts w:eastAsiaTheme="minorHAnsi"/>
          <w:iCs/>
          <w:color w:val="auto"/>
          <w:szCs w:val="18"/>
          <w:lang w:val="en-US"/>
        </w:rPr>
        <w:t xml:space="preserve">a strong tie among them (94%) and join </w:t>
      </w:r>
      <w:r w:rsidRPr="00184E5A">
        <w:rPr>
          <w:rFonts w:eastAsiaTheme="minorHAnsi"/>
          <w:iCs/>
          <w:color w:val="auto"/>
          <w:szCs w:val="18"/>
          <w:lang w:val="en-US"/>
        </w:rPr>
        <w:t>a</w:t>
      </w:r>
      <w:r>
        <w:rPr>
          <w:rFonts w:eastAsiaTheme="minorHAnsi"/>
          <w:iCs/>
          <w:color w:val="auto"/>
          <w:szCs w:val="18"/>
          <w:lang w:val="en-US"/>
        </w:rPr>
        <w:t>s</w:t>
      </w:r>
      <w:r w:rsidRPr="00184E5A">
        <w:rPr>
          <w:rFonts w:eastAsiaTheme="minorHAnsi"/>
          <w:iCs/>
          <w:color w:val="auto"/>
          <w:szCs w:val="18"/>
          <w:lang w:val="en-US"/>
        </w:rPr>
        <w:t xml:space="preserve"> partial members</w:t>
      </w:r>
      <w:r>
        <w:rPr>
          <w:rFonts w:eastAsiaTheme="minorHAnsi"/>
          <w:iCs/>
          <w:color w:val="auto"/>
          <w:szCs w:val="18"/>
          <w:lang w:val="en-US"/>
        </w:rPr>
        <w:t xml:space="preserve"> of the previous c</w:t>
      </w:r>
      <w:r w:rsidR="00897DA8">
        <w:rPr>
          <w:rFonts w:eastAsiaTheme="minorHAnsi"/>
          <w:iCs/>
          <w:color w:val="auto"/>
          <w:szCs w:val="18"/>
          <w:lang w:val="en-US"/>
        </w:rPr>
        <w:t>l</w:t>
      </w:r>
      <w:r>
        <w:rPr>
          <w:rFonts w:eastAsiaTheme="minorHAnsi"/>
          <w:iCs/>
          <w:color w:val="auto"/>
          <w:szCs w:val="18"/>
          <w:lang w:val="en-US"/>
        </w:rPr>
        <w:t xml:space="preserve">uster. </w:t>
      </w:r>
    </w:p>
    <w:p w14:paraId="06BEC61F" w14:textId="5F7843A9" w:rsidR="00B17790" w:rsidRPr="00184E5A" w:rsidRDefault="00B17790" w:rsidP="00C04881">
      <w:pPr>
        <w:numPr>
          <w:ilvl w:val="0"/>
          <w:numId w:val="12"/>
        </w:numPr>
        <w:spacing w:before="240" w:after="160" w:line="360" w:lineRule="auto"/>
        <w:jc w:val="both"/>
        <w:rPr>
          <w:rFonts w:eastAsiaTheme="minorHAnsi"/>
          <w:iCs/>
          <w:color w:val="auto"/>
          <w:szCs w:val="18"/>
          <w:lang w:val="en-US"/>
        </w:rPr>
      </w:pPr>
      <w:r w:rsidRPr="004F1AEA">
        <w:rPr>
          <w:rFonts w:eastAsiaTheme="minorHAnsi"/>
          <w:iCs/>
          <w:color w:val="auto"/>
          <w:szCs w:val="18"/>
          <w:lang w:val="en-US"/>
        </w:rPr>
        <w:t>Australia, Belgium, Luxemburg, Netherlands, and Switzerland</w:t>
      </w:r>
      <w:r w:rsidR="00897DA8">
        <w:rPr>
          <w:rFonts w:eastAsiaTheme="minorHAnsi"/>
          <w:iCs/>
          <w:color w:val="auto"/>
          <w:szCs w:val="18"/>
          <w:lang w:val="en-US"/>
        </w:rPr>
        <w:t xml:space="preserve"> </w:t>
      </w:r>
      <w:r>
        <w:rPr>
          <w:rFonts w:eastAsiaTheme="minorHAnsi"/>
          <w:iCs/>
          <w:color w:val="auto"/>
          <w:szCs w:val="18"/>
          <w:lang w:val="en-US"/>
        </w:rPr>
        <w:t>form a dense cluster, in which</w:t>
      </w:r>
      <w:r w:rsidRPr="004F1AEA">
        <w:rPr>
          <w:rFonts w:eastAsiaTheme="minorHAnsi"/>
          <w:iCs/>
          <w:color w:val="auto"/>
          <w:szCs w:val="18"/>
          <w:lang w:val="en-US"/>
        </w:rPr>
        <w:t xml:space="preserve"> </w:t>
      </w:r>
      <w:r>
        <w:rPr>
          <w:rFonts w:eastAsiaTheme="minorHAnsi"/>
          <w:iCs/>
          <w:color w:val="auto"/>
          <w:szCs w:val="18"/>
          <w:lang w:val="en-US"/>
        </w:rPr>
        <w:t>e</w:t>
      </w:r>
      <w:r w:rsidRPr="00184E5A">
        <w:rPr>
          <w:rFonts w:eastAsiaTheme="minorHAnsi"/>
          <w:iCs/>
          <w:color w:val="auto"/>
          <w:szCs w:val="18"/>
          <w:lang w:val="en-US"/>
        </w:rPr>
        <w:t xml:space="preserve">ach country shares strong ties to </w:t>
      </w:r>
      <w:r>
        <w:rPr>
          <w:rFonts w:eastAsiaTheme="minorHAnsi"/>
          <w:iCs/>
          <w:color w:val="auto"/>
          <w:szCs w:val="18"/>
          <w:lang w:val="en-US"/>
        </w:rPr>
        <w:t xml:space="preserve">all </w:t>
      </w:r>
      <w:r w:rsidRPr="00184E5A">
        <w:rPr>
          <w:rFonts w:eastAsiaTheme="minorHAnsi"/>
          <w:iCs/>
          <w:color w:val="auto"/>
          <w:szCs w:val="18"/>
          <w:lang w:val="en-US"/>
        </w:rPr>
        <w:t>other countr</w:t>
      </w:r>
      <w:r w:rsidR="00897DA8">
        <w:rPr>
          <w:rFonts w:eastAsiaTheme="minorHAnsi"/>
          <w:iCs/>
          <w:color w:val="auto"/>
          <w:szCs w:val="18"/>
          <w:lang w:val="en-US"/>
        </w:rPr>
        <w:t>ies</w:t>
      </w:r>
      <w:r w:rsidRPr="00184E5A">
        <w:rPr>
          <w:rFonts w:eastAsiaTheme="minorHAnsi"/>
          <w:iCs/>
          <w:color w:val="auto"/>
          <w:szCs w:val="18"/>
          <w:lang w:val="en-US"/>
        </w:rPr>
        <w:t xml:space="preserve"> in the cluste</w:t>
      </w:r>
      <w:r>
        <w:rPr>
          <w:rFonts w:eastAsiaTheme="minorHAnsi"/>
          <w:iCs/>
          <w:color w:val="auto"/>
          <w:szCs w:val="18"/>
          <w:lang w:val="en-US"/>
        </w:rPr>
        <w:t>r.</w:t>
      </w:r>
    </w:p>
    <w:p w14:paraId="5FC3483C" w14:textId="77777777" w:rsidR="00B17790" w:rsidRPr="00184E5A" w:rsidRDefault="00B17790" w:rsidP="00C04881">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 xml:space="preserve">Slovenia and Slovakia have a strong tie, yet less strong than the other clusters of two by 72%. The countries </w:t>
      </w:r>
      <w:r>
        <w:rPr>
          <w:rFonts w:eastAsiaTheme="minorHAnsi"/>
          <w:iCs/>
          <w:color w:val="auto"/>
          <w:szCs w:val="18"/>
          <w:lang w:val="en-US"/>
        </w:rPr>
        <w:t xml:space="preserve">have strong and weak ties to cluster 5 and cluster 7. </w:t>
      </w:r>
    </w:p>
    <w:p w14:paraId="61B70FBE" w14:textId="4B2E3936" w:rsidR="00B17790" w:rsidRPr="00184E5A" w:rsidRDefault="00B17790" w:rsidP="00C04881">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France, Israel, Spain, the United Kingdom, and the United States constitute a</w:t>
      </w:r>
      <w:r>
        <w:rPr>
          <w:rFonts w:eastAsiaTheme="minorHAnsi"/>
          <w:iCs/>
          <w:color w:val="auto"/>
          <w:szCs w:val="18"/>
          <w:lang w:val="en-US"/>
        </w:rPr>
        <w:t>nother</w:t>
      </w:r>
      <w:r w:rsidR="00897DA8">
        <w:rPr>
          <w:rFonts w:eastAsiaTheme="minorHAnsi"/>
          <w:iCs/>
          <w:color w:val="auto"/>
          <w:szCs w:val="18"/>
          <w:lang w:val="en-US"/>
        </w:rPr>
        <w:t xml:space="preserve"> </w:t>
      </w:r>
      <w:r w:rsidRPr="00184E5A">
        <w:rPr>
          <w:rFonts w:eastAsiaTheme="minorHAnsi"/>
          <w:iCs/>
          <w:color w:val="auto"/>
          <w:szCs w:val="18"/>
          <w:lang w:val="en-US"/>
        </w:rPr>
        <w:t>cluster, in which the tie between the US and France is the only weak one in the cluster.</w:t>
      </w:r>
    </w:p>
    <w:p w14:paraId="7909B881" w14:textId="0E946D16" w:rsidR="00C04881" w:rsidRPr="00C04881" w:rsidRDefault="00B17790" w:rsidP="00C04881">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lastRenderedPageBreak/>
        <w:t>Estonia and 9) New Zealand are sole clusters</w:t>
      </w:r>
      <w:r>
        <w:rPr>
          <w:rFonts w:eastAsiaTheme="minorHAnsi"/>
          <w:iCs/>
          <w:color w:val="auto"/>
          <w:szCs w:val="18"/>
          <w:lang w:val="en-US"/>
        </w:rPr>
        <w:t>, including only one country</w:t>
      </w:r>
      <w:r w:rsidRPr="00184E5A">
        <w:rPr>
          <w:rFonts w:eastAsiaTheme="minorHAnsi"/>
          <w:iCs/>
          <w:color w:val="auto"/>
          <w:szCs w:val="18"/>
          <w:lang w:val="en-US"/>
        </w:rPr>
        <w:t xml:space="preserve">. Estonia </w:t>
      </w:r>
      <w:r>
        <w:rPr>
          <w:rFonts w:eastAsiaTheme="minorHAnsi"/>
          <w:iCs/>
          <w:color w:val="auto"/>
          <w:szCs w:val="18"/>
          <w:lang w:val="en-US"/>
        </w:rPr>
        <w:t>has two weak ties to</w:t>
      </w:r>
      <w:r w:rsidRPr="00184E5A">
        <w:rPr>
          <w:rFonts w:eastAsiaTheme="minorHAnsi"/>
          <w:iCs/>
          <w:color w:val="auto"/>
          <w:szCs w:val="18"/>
          <w:lang w:val="en-US"/>
        </w:rPr>
        <w:t xml:space="preserve"> France and the US and is hence </w:t>
      </w:r>
      <w:r>
        <w:rPr>
          <w:rFonts w:eastAsiaTheme="minorHAnsi"/>
          <w:iCs/>
          <w:color w:val="auto"/>
          <w:szCs w:val="18"/>
          <w:lang w:val="en-US"/>
        </w:rPr>
        <w:t xml:space="preserve">considered </w:t>
      </w:r>
      <w:r w:rsidRPr="00184E5A">
        <w:rPr>
          <w:rFonts w:eastAsiaTheme="minorHAnsi"/>
          <w:iCs/>
          <w:color w:val="auto"/>
          <w:szCs w:val="18"/>
          <w:lang w:val="en-US"/>
        </w:rPr>
        <w:t>a partial member of cluster four. New Zealand has three weak ties to cluster four and is hence considered a partial member</w:t>
      </w:r>
      <w:r>
        <w:rPr>
          <w:rFonts w:eastAsiaTheme="minorHAnsi"/>
          <w:iCs/>
          <w:color w:val="auto"/>
          <w:szCs w:val="18"/>
          <w:lang w:val="en-US"/>
        </w:rPr>
        <w:t xml:space="preserve"> in this cluster, too</w:t>
      </w:r>
      <w:r w:rsidRPr="00184E5A">
        <w:rPr>
          <w:rFonts w:eastAsiaTheme="minorHAnsi"/>
          <w:iCs/>
          <w:color w:val="auto"/>
          <w:szCs w:val="18"/>
          <w:lang w:val="en-US"/>
        </w:rPr>
        <w:t>.</w:t>
      </w:r>
    </w:p>
    <w:p w14:paraId="4743F3A4" w14:textId="77777777" w:rsidR="00C04881" w:rsidRPr="00C04881" w:rsidRDefault="00C04881" w:rsidP="00C04881">
      <w:pPr>
        <w:spacing w:after="180" w:line="480" w:lineRule="auto"/>
        <w:jc w:val="center"/>
        <w:rPr>
          <w:lang w:val="en-US"/>
        </w:rPr>
      </w:pPr>
      <w:r w:rsidRPr="00C04881">
        <w:rPr>
          <w:highlight w:val="yellow"/>
          <w:lang w:val="en-US"/>
        </w:rPr>
        <w:t>--- TABLE 2 ABOUT HERE ---</w:t>
      </w:r>
    </w:p>
    <w:p w14:paraId="14E6A5BC" w14:textId="77777777" w:rsidR="00C04881" w:rsidRPr="00C04881" w:rsidRDefault="00C04881" w:rsidP="00C04881">
      <w:pPr>
        <w:keepNext/>
        <w:spacing w:before="240" w:after="240" w:line="288" w:lineRule="auto"/>
        <w:rPr>
          <w:color w:val="auto"/>
          <w:sz w:val="22"/>
          <w:lang w:val="en-US"/>
        </w:rPr>
      </w:pPr>
      <w:r w:rsidRPr="00C04881">
        <w:rPr>
          <w:color w:val="auto"/>
          <w:sz w:val="22"/>
          <w:lang w:val="en-US"/>
        </w:rPr>
        <w:t xml:space="preserve">Table </w:t>
      </w:r>
      <w:r w:rsidRPr="00C04881">
        <w:rPr>
          <w:color w:val="auto"/>
          <w:sz w:val="22"/>
          <w:lang w:val="en-US"/>
        </w:rPr>
        <w:fldChar w:fldCharType="begin"/>
      </w:r>
      <w:r w:rsidRPr="00C04881">
        <w:rPr>
          <w:color w:val="auto"/>
          <w:sz w:val="22"/>
          <w:lang w:val="en-US"/>
        </w:rPr>
        <w:instrText xml:space="preserve"> SEQ Table \* ARABIC </w:instrText>
      </w:r>
      <w:r w:rsidRPr="00C04881">
        <w:rPr>
          <w:color w:val="auto"/>
          <w:sz w:val="22"/>
          <w:lang w:val="en-US"/>
        </w:rPr>
        <w:fldChar w:fldCharType="separate"/>
      </w:r>
      <w:r w:rsidRPr="00C04881">
        <w:rPr>
          <w:noProof/>
          <w:color w:val="auto"/>
          <w:sz w:val="22"/>
          <w:lang w:val="en-US"/>
        </w:rPr>
        <w:t>2</w:t>
      </w:r>
      <w:r w:rsidRPr="00C04881">
        <w:rPr>
          <w:color w:val="auto"/>
          <w:sz w:val="22"/>
          <w:lang w:val="en-US"/>
        </w:rPr>
        <w:fldChar w:fldCharType="end"/>
      </w:r>
      <w:r w:rsidRPr="00C04881">
        <w:rPr>
          <w:color w:val="auto"/>
          <w:sz w:val="22"/>
          <w:lang w:val="en-US"/>
        </w:rPr>
        <w:t xml:space="preserve">: Clustering based on benchmark percentages of same cluster </w:t>
      </w:r>
      <w:commentRangeStart w:id="43"/>
      <w:r w:rsidRPr="00C04881">
        <w:rPr>
          <w:color w:val="auto"/>
          <w:sz w:val="22"/>
          <w:lang w:val="en-US"/>
        </w:rPr>
        <w:t>solutions</w:t>
      </w:r>
      <w:commentRangeEnd w:id="43"/>
      <w:r w:rsidRPr="00C04881">
        <w:rPr>
          <w:sz w:val="16"/>
          <w:szCs w:val="16"/>
        </w:rPr>
        <w:commentReference w:id="43"/>
      </w:r>
    </w:p>
    <w:tbl>
      <w:tblPr>
        <w:tblStyle w:val="EinfacheTabelle3"/>
        <w:tblW w:w="8505" w:type="dxa"/>
        <w:shd w:val="clear" w:color="auto" w:fill="FFFFFF" w:themeFill="background1"/>
        <w:tblLayout w:type="fixed"/>
        <w:tblLook w:val="04A0" w:firstRow="1" w:lastRow="0" w:firstColumn="1" w:lastColumn="0" w:noHBand="0" w:noVBand="1"/>
      </w:tblPr>
      <w:tblGrid>
        <w:gridCol w:w="1105"/>
        <w:gridCol w:w="822"/>
        <w:gridCol w:w="822"/>
        <w:gridCol w:w="822"/>
        <w:gridCol w:w="822"/>
        <w:gridCol w:w="823"/>
        <w:gridCol w:w="822"/>
        <w:gridCol w:w="822"/>
        <w:gridCol w:w="822"/>
        <w:gridCol w:w="823"/>
      </w:tblGrid>
      <w:tr w:rsidR="00C04881" w:rsidRPr="00C04881" w14:paraId="5C9DCA5E" w14:textId="77777777" w:rsidTr="00257C34">
        <w:trPr>
          <w:cnfStyle w:val="100000000000" w:firstRow="1" w:lastRow="0" w:firstColumn="0" w:lastColumn="0" w:oddVBand="0" w:evenVBand="0" w:oddHBand="0" w:evenHBand="0" w:firstRowFirstColumn="0" w:firstRowLastColumn="0" w:lastRowFirstColumn="0" w:lastRowLastColumn="0"/>
          <w:trHeight w:val="680"/>
        </w:trPr>
        <w:tc>
          <w:tcPr>
            <w:cnfStyle w:val="001000000100" w:firstRow="0" w:lastRow="0" w:firstColumn="1" w:lastColumn="0" w:oddVBand="0" w:evenVBand="0" w:oddHBand="0" w:evenHBand="0" w:firstRowFirstColumn="1" w:firstRowLastColumn="0" w:lastRowFirstColumn="0" w:lastRowLastColumn="0"/>
            <w:tcW w:w="1105" w:type="dxa"/>
            <w:tcBorders>
              <w:top w:val="single" w:sz="12" w:space="0" w:color="auto"/>
            </w:tcBorders>
            <w:shd w:val="clear" w:color="auto" w:fill="FFFFFF" w:themeFill="background1"/>
            <w:vAlign w:val="center"/>
          </w:tcPr>
          <w:p w14:paraId="6F70D7E3" w14:textId="77777777" w:rsidR="00C04881" w:rsidRPr="00C04881" w:rsidRDefault="00C04881" w:rsidP="00C04881">
            <w:pPr>
              <w:spacing w:line="276" w:lineRule="auto"/>
              <w:rPr>
                <w:color w:val="auto"/>
                <w:sz w:val="16"/>
                <w:szCs w:val="16"/>
                <w:lang w:val="en-US"/>
              </w:rPr>
            </w:pPr>
          </w:p>
        </w:tc>
        <w:tc>
          <w:tcPr>
            <w:tcW w:w="822" w:type="dxa"/>
            <w:tcBorders>
              <w:top w:val="single" w:sz="12" w:space="0" w:color="auto"/>
              <w:right w:val="nil"/>
            </w:tcBorders>
            <w:shd w:val="clear" w:color="auto" w:fill="FFFFFF" w:themeFill="background1"/>
            <w:vAlign w:val="center"/>
          </w:tcPr>
          <w:p w14:paraId="57172151"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1</w:t>
            </w:r>
          </w:p>
        </w:tc>
        <w:tc>
          <w:tcPr>
            <w:tcW w:w="822" w:type="dxa"/>
            <w:tcBorders>
              <w:top w:val="single" w:sz="12" w:space="0" w:color="auto"/>
            </w:tcBorders>
            <w:shd w:val="clear" w:color="auto" w:fill="FFFFFF" w:themeFill="background1"/>
            <w:vAlign w:val="center"/>
          </w:tcPr>
          <w:p w14:paraId="2D65F206"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2</w:t>
            </w:r>
          </w:p>
        </w:tc>
        <w:tc>
          <w:tcPr>
            <w:tcW w:w="822" w:type="dxa"/>
            <w:tcBorders>
              <w:top w:val="single" w:sz="12" w:space="0" w:color="auto"/>
              <w:right w:val="nil"/>
            </w:tcBorders>
            <w:shd w:val="clear" w:color="auto" w:fill="FFFFFF" w:themeFill="background1"/>
            <w:vAlign w:val="center"/>
          </w:tcPr>
          <w:p w14:paraId="3B02A29A"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3</w:t>
            </w:r>
          </w:p>
        </w:tc>
        <w:tc>
          <w:tcPr>
            <w:tcW w:w="822" w:type="dxa"/>
            <w:tcBorders>
              <w:top w:val="single" w:sz="12" w:space="0" w:color="auto"/>
              <w:left w:val="nil"/>
              <w:bottom w:val="single" w:sz="4" w:space="0" w:color="auto"/>
            </w:tcBorders>
            <w:shd w:val="clear" w:color="auto" w:fill="FFFFFF" w:themeFill="background1"/>
            <w:vAlign w:val="center"/>
          </w:tcPr>
          <w:p w14:paraId="6F24C04A"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4</w:t>
            </w:r>
          </w:p>
        </w:tc>
        <w:tc>
          <w:tcPr>
            <w:tcW w:w="823" w:type="dxa"/>
            <w:tcBorders>
              <w:top w:val="single" w:sz="12" w:space="0" w:color="auto"/>
              <w:bottom w:val="single" w:sz="4" w:space="0" w:color="auto"/>
            </w:tcBorders>
            <w:shd w:val="clear" w:color="auto" w:fill="FFFFFF" w:themeFill="background1"/>
            <w:vAlign w:val="center"/>
          </w:tcPr>
          <w:p w14:paraId="6FF1C89F"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5</w:t>
            </w:r>
          </w:p>
        </w:tc>
        <w:tc>
          <w:tcPr>
            <w:tcW w:w="822" w:type="dxa"/>
            <w:tcBorders>
              <w:top w:val="single" w:sz="12" w:space="0" w:color="auto"/>
              <w:bottom w:val="single" w:sz="4" w:space="0" w:color="auto"/>
            </w:tcBorders>
            <w:shd w:val="clear" w:color="auto" w:fill="FFFFFF" w:themeFill="background1"/>
            <w:vAlign w:val="center"/>
          </w:tcPr>
          <w:p w14:paraId="29AA71C7"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6</w:t>
            </w:r>
          </w:p>
        </w:tc>
        <w:tc>
          <w:tcPr>
            <w:tcW w:w="822" w:type="dxa"/>
            <w:tcBorders>
              <w:top w:val="single" w:sz="12" w:space="0" w:color="auto"/>
              <w:bottom w:val="single" w:sz="4" w:space="0" w:color="auto"/>
            </w:tcBorders>
            <w:shd w:val="clear" w:color="auto" w:fill="FFFFFF" w:themeFill="background1"/>
            <w:vAlign w:val="center"/>
          </w:tcPr>
          <w:p w14:paraId="0ADB9612"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7</w:t>
            </w:r>
          </w:p>
        </w:tc>
        <w:tc>
          <w:tcPr>
            <w:tcW w:w="822" w:type="dxa"/>
            <w:tcBorders>
              <w:top w:val="single" w:sz="12" w:space="0" w:color="auto"/>
              <w:bottom w:val="single" w:sz="4" w:space="0" w:color="auto"/>
            </w:tcBorders>
            <w:shd w:val="clear" w:color="auto" w:fill="FFFFFF" w:themeFill="background1"/>
            <w:vAlign w:val="center"/>
          </w:tcPr>
          <w:p w14:paraId="2518DB8D"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8</w:t>
            </w:r>
          </w:p>
        </w:tc>
        <w:tc>
          <w:tcPr>
            <w:tcW w:w="823" w:type="dxa"/>
            <w:tcBorders>
              <w:top w:val="single" w:sz="12" w:space="0" w:color="auto"/>
              <w:bottom w:val="single" w:sz="4" w:space="0" w:color="auto"/>
            </w:tcBorders>
            <w:shd w:val="clear" w:color="auto" w:fill="FFFFFF" w:themeFill="background1"/>
            <w:vAlign w:val="center"/>
          </w:tcPr>
          <w:p w14:paraId="45AB6DBD"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9</w:t>
            </w:r>
          </w:p>
        </w:tc>
      </w:tr>
      <w:tr w:rsidR="00C04881" w:rsidRPr="00C04881" w14:paraId="22DAC47A" w14:textId="77777777" w:rsidTr="00257C3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tcBorders>
              <w:top w:val="single" w:sz="4" w:space="0" w:color="auto"/>
            </w:tcBorders>
            <w:shd w:val="clear" w:color="auto" w:fill="FFFFFF" w:themeFill="background1"/>
            <w:vAlign w:val="center"/>
          </w:tcPr>
          <w:p w14:paraId="2C6968C4" w14:textId="77777777" w:rsidR="00C04881" w:rsidRPr="00C04881" w:rsidRDefault="00C04881" w:rsidP="00C04881">
            <w:pPr>
              <w:spacing w:line="276" w:lineRule="auto"/>
              <w:rPr>
                <w:color w:val="auto"/>
                <w:sz w:val="16"/>
                <w:szCs w:val="16"/>
                <w:lang w:val="en-US"/>
              </w:rPr>
            </w:pPr>
            <w:r w:rsidRPr="00C04881">
              <w:rPr>
                <w:color w:val="auto"/>
                <w:sz w:val="16"/>
                <w:szCs w:val="16"/>
                <w:lang w:val="en-US"/>
              </w:rPr>
              <w:t>≥ 0.66 and ≥ 0.5 cluster ties</w:t>
            </w:r>
          </w:p>
        </w:tc>
        <w:tc>
          <w:tcPr>
            <w:tcW w:w="822" w:type="dxa"/>
            <w:tcBorders>
              <w:top w:val="single" w:sz="4" w:space="0" w:color="auto"/>
              <w:right w:val="nil"/>
            </w:tcBorders>
            <w:shd w:val="clear" w:color="auto" w:fill="FFFFFF" w:themeFill="background1"/>
            <w:vAlign w:val="center"/>
          </w:tcPr>
          <w:p w14:paraId="62E50144"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CZ, LV, PL</w:t>
            </w:r>
          </w:p>
        </w:tc>
        <w:tc>
          <w:tcPr>
            <w:tcW w:w="822" w:type="dxa"/>
            <w:tcBorders>
              <w:top w:val="single" w:sz="4" w:space="0" w:color="auto"/>
            </w:tcBorders>
            <w:shd w:val="clear" w:color="auto" w:fill="FFFFFF" w:themeFill="background1"/>
            <w:vAlign w:val="center"/>
          </w:tcPr>
          <w:p w14:paraId="066E744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DE, FI</w:t>
            </w:r>
          </w:p>
        </w:tc>
        <w:tc>
          <w:tcPr>
            <w:tcW w:w="822" w:type="dxa"/>
            <w:tcBorders>
              <w:top w:val="single" w:sz="4" w:space="0" w:color="auto"/>
              <w:right w:val="nil"/>
            </w:tcBorders>
            <w:shd w:val="clear" w:color="auto" w:fill="FFFFFF" w:themeFill="background1"/>
            <w:vAlign w:val="center"/>
          </w:tcPr>
          <w:p w14:paraId="566FBB2E"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DK, IE, NO, SE</w:t>
            </w:r>
          </w:p>
        </w:tc>
        <w:tc>
          <w:tcPr>
            <w:tcW w:w="822" w:type="dxa"/>
            <w:tcBorders>
              <w:top w:val="single" w:sz="4" w:space="0" w:color="auto"/>
              <w:left w:val="nil"/>
            </w:tcBorders>
            <w:shd w:val="clear" w:color="auto" w:fill="FFFFFF" w:themeFill="background1"/>
            <w:vAlign w:val="center"/>
          </w:tcPr>
          <w:p w14:paraId="176CC96D"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JP, KR</w:t>
            </w:r>
          </w:p>
        </w:tc>
        <w:tc>
          <w:tcPr>
            <w:tcW w:w="823" w:type="dxa"/>
            <w:tcBorders>
              <w:top w:val="single" w:sz="4" w:space="0" w:color="auto"/>
            </w:tcBorders>
            <w:shd w:val="clear" w:color="auto" w:fill="FFFFFF" w:themeFill="background1"/>
            <w:vAlign w:val="center"/>
          </w:tcPr>
          <w:p w14:paraId="43781BC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rPr>
              <w:t>AU, BE, CH, LU, NL</w:t>
            </w:r>
          </w:p>
        </w:tc>
        <w:tc>
          <w:tcPr>
            <w:tcW w:w="822" w:type="dxa"/>
            <w:tcBorders>
              <w:top w:val="single" w:sz="4" w:space="0" w:color="auto"/>
            </w:tcBorders>
            <w:shd w:val="clear" w:color="auto" w:fill="FFFFFF" w:themeFill="background1"/>
            <w:vAlign w:val="center"/>
          </w:tcPr>
          <w:p w14:paraId="71CEC8E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SI, SK</w:t>
            </w:r>
          </w:p>
        </w:tc>
        <w:tc>
          <w:tcPr>
            <w:tcW w:w="822" w:type="dxa"/>
            <w:tcBorders>
              <w:top w:val="single" w:sz="4" w:space="0" w:color="auto"/>
            </w:tcBorders>
            <w:shd w:val="clear" w:color="auto" w:fill="FFFFFF" w:themeFill="background1"/>
            <w:vAlign w:val="center"/>
          </w:tcPr>
          <w:p w14:paraId="24FE52C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rPr>
              <w:t>FR, IL, ES, UK, US</w:t>
            </w:r>
          </w:p>
        </w:tc>
        <w:tc>
          <w:tcPr>
            <w:tcW w:w="822" w:type="dxa"/>
            <w:tcBorders>
              <w:top w:val="single" w:sz="4" w:space="0" w:color="auto"/>
            </w:tcBorders>
            <w:shd w:val="clear" w:color="auto" w:fill="FFFFFF" w:themeFill="background1"/>
            <w:vAlign w:val="center"/>
          </w:tcPr>
          <w:p w14:paraId="4BBAAF14"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EE</w:t>
            </w:r>
          </w:p>
        </w:tc>
        <w:tc>
          <w:tcPr>
            <w:tcW w:w="823" w:type="dxa"/>
            <w:tcBorders>
              <w:top w:val="single" w:sz="4" w:space="0" w:color="auto"/>
            </w:tcBorders>
            <w:shd w:val="clear" w:color="auto" w:fill="FFFFFF" w:themeFill="background1"/>
            <w:vAlign w:val="center"/>
          </w:tcPr>
          <w:p w14:paraId="53DB65B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NZ</w:t>
            </w:r>
          </w:p>
        </w:tc>
      </w:tr>
      <w:tr w:rsidR="00C04881" w:rsidRPr="00C04881" w14:paraId="678B0318" w14:textId="77777777" w:rsidTr="00257C34">
        <w:trPr>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3DB0345E" w14:textId="77777777" w:rsidR="00C04881" w:rsidRPr="00C04881" w:rsidRDefault="00C04881" w:rsidP="00C04881">
            <w:pPr>
              <w:spacing w:line="276" w:lineRule="auto"/>
              <w:rPr>
                <w:color w:val="auto"/>
                <w:sz w:val="16"/>
                <w:szCs w:val="16"/>
                <w:lang w:val="en-US"/>
              </w:rPr>
            </w:pPr>
            <w:r w:rsidRPr="00C04881">
              <w:rPr>
                <w:color w:val="auto"/>
                <w:sz w:val="16"/>
                <w:szCs w:val="16"/>
                <w:lang w:val="en-US"/>
              </w:rPr>
              <w:t>≥ 0.5 cluster ties</w:t>
            </w:r>
          </w:p>
        </w:tc>
        <w:tc>
          <w:tcPr>
            <w:tcW w:w="822" w:type="dxa"/>
            <w:tcBorders>
              <w:right w:val="nil"/>
            </w:tcBorders>
            <w:shd w:val="clear" w:color="auto" w:fill="FFFFFF" w:themeFill="background1"/>
            <w:vAlign w:val="center"/>
          </w:tcPr>
          <w:p w14:paraId="2BD5CEE5"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446EEB6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tcBorders>
              <w:right w:val="nil"/>
            </w:tcBorders>
            <w:shd w:val="clear" w:color="auto" w:fill="FFFFFF" w:themeFill="background1"/>
            <w:vAlign w:val="center"/>
          </w:tcPr>
          <w:p w14:paraId="6E48A6F3"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JP, KR</w:t>
            </w:r>
          </w:p>
        </w:tc>
        <w:tc>
          <w:tcPr>
            <w:tcW w:w="822" w:type="dxa"/>
            <w:tcBorders>
              <w:left w:val="nil"/>
            </w:tcBorders>
            <w:shd w:val="clear" w:color="auto" w:fill="FFFFFF" w:themeFill="background1"/>
            <w:vAlign w:val="center"/>
          </w:tcPr>
          <w:p w14:paraId="7439B9C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 IE, NO, SE</w:t>
            </w:r>
          </w:p>
        </w:tc>
        <w:tc>
          <w:tcPr>
            <w:tcW w:w="823" w:type="dxa"/>
            <w:shd w:val="clear" w:color="auto" w:fill="FFFFFF" w:themeFill="background1"/>
            <w:vAlign w:val="center"/>
          </w:tcPr>
          <w:p w14:paraId="6597F62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FR, UK, IL, SI, SK</w:t>
            </w:r>
          </w:p>
        </w:tc>
        <w:tc>
          <w:tcPr>
            <w:tcW w:w="822" w:type="dxa"/>
            <w:shd w:val="clear" w:color="auto" w:fill="FFFFFF" w:themeFill="background1"/>
            <w:vAlign w:val="center"/>
          </w:tcPr>
          <w:p w14:paraId="11CB3CAB"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3CE32152"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C04881">
              <w:rPr>
                <w:color w:val="auto"/>
                <w:sz w:val="16"/>
                <w:szCs w:val="16"/>
              </w:rPr>
              <w:t>AU, BE</w:t>
            </w:r>
          </w:p>
          <w:p w14:paraId="70821F47"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C04881">
              <w:rPr>
                <w:color w:val="auto"/>
                <w:sz w:val="16"/>
                <w:szCs w:val="16"/>
              </w:rPr>
              <w:t>CH, EE, LU, NL, NZ, SK, SI</w:t>
            </w:r>
          </w:p>
        </w:tc>
        <w:tc>
          <w:tcPr>
            <w:tcW w:w="822" w:type="dxa"/>
            <w:shd w:val="clear" w:color="auto" w:fill="FFFFFF" w:themeFill="background1"/>
            <w:vAlign w:val="center"/>
          </w:tcPr>
          <w:p w14:paraId="4AF6D47D"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p>
        </w:tc>
        <w:tc>
          <w:tcPr>
            <w:tcW w:w="823" w:type="dxa"/>
            <w:shd w:val="clear" w:color="auto" w:fill="FFFFFF" w:themeFill="background1"/>
            <w:vAlign w:val="center"/>
          </w:tcPr>
          <w:p w14:paraId="7A42964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FR, UK, US</w:t>
            </w:r>
          </w:p>
        </w:tc>
      </w:tr>
      <w:tr w:rsidR="00C04881" w:rsidRPr="00C04881" w14:paraId="59B5F013" w14:textId="77777777" w:rsidTr="00257C3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5B0294A5" w14:textId="77777777" w:rsidR="00C04881" w:rsidRPr="00C04881" w:rsidRDefault="00C04881" w:rsidP="00C04881">
            <w:pPr>
              <w:spacing w:line="276" w:lineRule="auto"/>
              <w:rPr>
                <w:b w:val="0"/>
                <w:bCs w:val="0"/>
                <w:caps w:val="0"/>
                <w:color w:val="auto"/>
                <w:sz w:val="16"/>
                <w:szCs w:val="16"/>
                <w:lang w:val="en-US"/>
              </w:rPr>
            </w:pPr>
            <w:r w:rsidRPr="00C04881">
              <w:rPr>
                <w:color w:val="auto"/>
                <w:sz w:val="16"/>
                <w:szCs w:val="16"/>
                <w:lang w:val="en-US"/>
              </w:rPr>
              <w:t xml:space="preserve">Strongest tie </w:t>
            </w:r>
          </w:p>
          <w:p w14:paraId="0D0D717C" w14:textId="77777777" w:rsidR="00C04881" w:rsidRPr="00C04881" w:rsidRDefault="00C04881" w:rsidP="00C04881">
            <w:pPr>
              <w:spacing w:line="276" w:lineRule="auto"/>
              <w:rPr>
                <w:color w:val="auto"/>
                <w:sz w:val="16"/>
                <w:szCs w:val="16"/>
                <w:lang w:val="en-US"/>
              </w:rPr>
            </w:pPr>
            <w:r w:rsidRPr="00C04881">
              <w:rPr>
                <w:color w:val="auto"/>
                <w:sz w:val="16"/>
                <w:szCs w:val="16"/>
                <w:lang w:val="en-US"/>
              </w:rPr>
              <w:t>in full cluster</w:t>
            </w:r>
          </w:p>
        </w:tc>
        <w:tc>
          <w:tcPr>
            <w:tcW w:w="822" w:type="dxa"/>
            <w:tcBorders>
              <w:right w:val="nil"/>
            </w:tcBorders>
            <w:shd w:val="clear" w:color="auto" w:fill="FFFFFF" w:themeFill="background1"/>
            <w:vAlign w:val="center"/>
          </w:tcPr>
          <w:p w14:paraId="57C758F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LV_PL</w:t>
            </w:r>
          </w:p>
          <w:p w14:paraId="15AD016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(1,0)</w:t>
            </w:r>
          </w:p>
        </w:tc>
        <w:tc>
          <w:tcPr>
            <w:tcW w:w="822" w:type="dxa"/>
            <w:shd w:val="clear" w:color="auto" w:fill="FFFFFF" w:themeFill="background1"/>
            <w:vAlign w:val="center"/>
          </w:tcPr>
          <w:p w14:paraId="291BA80F"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FI_DE</w:t>
            </w:r>
          </w:p>
          <w:p w14:paraId="250B008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2" w:type="dxa"/>
            <w:tcBorders>
              <w:right w:val="nil"/>
            </w:tcBorders>
            <w:shd w:val="clear" w:color="auto" w:fill="FFFFFF" w:themeFill="background1"/>
            <w:vAlign w:val="center"/>
          </w:tcPr>
          <w:p w14:paraId="3220BE1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DK_IE (1,0)</w:t>
            </w:r>
          </w:p>
          <w:p w14:paraId="2D288FC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DK_NO (1,0)</w:t>
            </w:r>
          </w:p>
          <w:p w14:paraId="081FC971"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DK_SE (1,0)</w:t>
            </w:r>
          </w:p>
          <w:p w14:paraId="467F9DD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IE_NO (1,0)</w:t>
            </w:r>
          </w:p>
          <w:p w14:paraId="28D7E866"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IE_SE (1,0)</w:t>
            </w:r>
          </w:p>
          <w:p w14:paraId="7DFB64F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NO_SE (1,0)</w:t>
            </w:r>
          </w:p>
        </w:tc>
        <w:tc>
          <w:tcPr>
            <w:tcW w:w="822" w:type="dxa"/>
            <w:tcBorders>
              <w:left w:val="nil"/>
            </w:tcBorders>
            <w:shd w:val="clear" w:color="auto" w:fill="FFFFFF" w:themeFill="background1"/>
            <w:vAlign w:val="center"/>
          </w:tcPr>
          <w:p w14:paraId="305D8F15"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JP_KR</w:t>
            </w:r>
          </w:p>
          <w:p w14:paraId="1046DE64"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3" w:type="dxa"/>
            <w:shd w:val="clear" w:color="auto" w:fill="FFFFFF" w:themeFill="background1"/>
            <w:vAlign w:val="center"/>
          </w:tcPr>
          <w:p w14:paraId="09CE59EE"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LU_NL (1,0)</w:t>
            </w:r>
          </w:p>
        </w:tc>
        <w:tc>
          <w:tcPr>
            <w:tcW w:w="822" w:type="dxa"/>
            <w:shd w:val="clear" w:color="auto" w:fill="FFFFFF" w:themeFill="background1"/>
            <w:vAlign w:val="center"/>
          </w:tcPr>
          <w:p w14:paraId="4C5CAA65"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SI_SK</w:t>
            </w:r>
          </w:p>
          <w:p w14:paraId="1A01C19B"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(0.72)</w:t>
            </w:r>
          </w:p>
        </w:tc>
        <w:tc>
          <w:tcPr>
            <w:tcW w:w="822" w:type="dxa"/>
            <w:shd w:val="clear" w:color="auto" w:fill="FFFFFF" w:themeFill="background1"/>
            <w:vAlign w:val="center"/>
          </w:tcPr>
          <w:p w14:paraId="506D13C6"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ES_US</w:t>
            </w:r>
          </w:p>
          <w:p w14:paraId="039C832D"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2" w:type="dxa"/>
            <w:shd w:val="clear" w:color="auto" w:fill="FFFFFF" w:themeFill="background1"/>
            <w:vAlign w:val="center"/>
          </w:tcPr>
          <w:p w14:paraId="26610C9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c>
          <w:tcPr>
            <w:tcW w:w="823" w:type="dxa"/>
            <w:shd w:val="clear" w:color="auto" w:fill="FFFFFF" w:themeFill="background1"/>
            <w:vAlign w:val="center"/>
          </w:tcPr>
          <w:p w14:paraId="742C11DB"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r>
      <w:tr w:rsidR="00C04881" w:rsidRPr="00C04881" w14:paraId="0F291923" w14:textId="77777777" w:rsidTr="00257C34">
        <w:trPr>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33C7E9F0" w14:textId="77777777" w:rsidR="00C04881" w:rsidRPr="00C04881" w:rsidRDefault="00C04881" w:rsidP="00C04881">
            <w:pPr>
              <w:spacing w:line="276" w:lineRule="auto"/>
              <w:rPr>
                <w:color w:val="auto"/>
                <w:sz w:val="16"/>
                <w:szCs w:val="16"/>
                <w:lang w:val="en-US"/>
              </w:rPr>
            </w:pPr>
            <w:r w:rsidRPr="00C04881">
              <w:rPr>
                <w:color w:val="auto"/>
                <w:sz w:val="16"/>
                <w:szCs w:val="16"/>
                <w:lang w:val="en-US"/>
              </w:rPr>
              <w:t>≥ 0.9 cluster ties</w:t>
            </w:r>
          </w:p>
        </w:tc>
        <w:tc>
          <w:tcPr>
            <w:tcW w:w="822" w:type="dxa"/>
            <w:tcBorders>
              <w:right w:val="nil"/>
            </w:tcBorders>
            <w:shd w:val="clear" w:color="auto" w:fill="FFFFFF" w:themeFill="background1"/>
            <w:vAlign w:val="center"/>
          </w:tcPr>
          <w:p w14:paraId="1766584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CZ_LV</w:t>
            </w:r>
          </w:p>
          <w:p w14:paraId="4C558F8F"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CZ_PL LV_PL</w:t>
            </w:r>
          </w:p>
          <w:p w14:paraId="09712CC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55CFA13D"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rPr>
              <w:t>FI_DE</w:t>
            </w:r>
          </w:p>
        </w:tc>
        <w:tc>
          <w:tcPr>
            <w:tcW w:w="822" w:type="dxa"/>
            <w:tcBorders>
              <w:right w:val="nil"/>
            </w:tcBorders>
            <w:shd w:val="clear" w:color="auto" w:fill="FFFFFF" w:themeFill="background1"/>
            <w:vAlign w:val="center"/>
          </w:tcPr>
          <w:p w14:paraId="19697DED"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DK_IE</w:t>
            </w:r>
          </w:p>
          <w:p w14:paraId="7F109BA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DK_NO</w:t>
            </w:r>
          </w:p>
          <w:p w14:paraId="3B2F419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DK_SE</w:t>
            </w:r>
          </w:p>
          <w:p w14:paraId="1EF4DA83"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IE_NO</w:t>
            </w:r>
          </w:p>
          <w:p w14:paraId="326F8917"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IE_SE</w:t>
            </w:r>
          </w:p>
          <w:p w14:paraId="7BEB055A"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NO_SE</w:t>
            </w:r>
          </w:p>
        </w:tc>
        <w:tc>
          <w:tcPr>
            <w:tcW w:w="822" w:type="dxa"/>
            <w:tcBorders>
              <w:left w:val="nil"/>
            </w:tcBorders>
            <w:shd w:val="clear" w:color="auto" w:fill="FFFFFF" w:themeFill="background1"/>
            <w:vAlign w:val="center"/>
          </w:tcPr>
          <w:p w14:paraId="02395146"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JP_KR</w:t>
            </w:r>
          </w:p>
        </w:tc>
        <w:tc>
          <w:tcPr>
            <w:tcW w:w="823" w:type="dxa"/>
            <w:shd w:val="clear" w:color="auto" w:fill="FFFFFF" w:themeFill="background1"/>
            <w:vAlign w:val="center"/>
          </w:tcPr>
          <w:p w14:paraId="6BEF9C6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BE_LU</w:t>
            </w:r>
          </w:p>
          <w:p w14:paraId="6250218A"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BE_NL</w:t>
            </w:r>
          </w:p>
          <w:p w14:paraId="3723A14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LU_CH</w:t>
            </w:r>
          </w:p>
          <w:p w14:paraId="6CEFA53E"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LU_NL</w:t>
            </w:r>
          </w:p>
          <w:p w14:paraId="40A3240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NL_CH</w:t>
            </w:r>
          </w:p>
        </w:tc>
        <w:tc>
          <w:tcPr>
            <w:tcW w:w="822" w:type="dxa"/>
            <w:shd w:val="clear" w:color="auto" w:fill="FFFFFF" w:themeFill="background1"/>
            <w:vAlign w:val="center"/>
          </w:tcPr>
          <w:p w14:paraId="4DAAC92F"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2BF4EE56"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ES_US</w:t>
            </w:r>
          </w:p>
        </w:tc>
        <w:tc>
          <w:tcPr>
            <w:tcW w:w="822" w:type="dxa"/>
            <w:shd w:val="clear" w:color="auto" w:fill="FFFFFF" w:themeFill="background1"/>
            <w:vAlign w:val="center"/>
          </w:tcPr>
          <w:p w14:paraId="6E68200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3" w:type="dxa"/>
            <w:shd w:val="clear" w:color="auto" w:fill="FFFFFF" w:themeFill="background1"/>
            <w:vAlign w:val="center"/>
          </w:tcPr>
          <w:p w14:paraId="2BA25F27"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r>
      <w:tr w:rsidR="00C04881" w:rsidRPr="00C04881" w14:paraId="3961E329" w14:textId="77777777" w:rsidTr="00257C3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tcBorders>
              <w:bottom w:val="single" w:sz="12" w:space="0" w:color="auto"/>
            </w:tcBorders>
            <w:shd w:val="clear" w:color="auto" w:fill="FFFFFF" w:themeFill="background1"/>
            <w:vAlign w:val="center"/>
          </w:tcPr>
          <w:p w14:paraId="36B60F82" w14:textId="77777777" w:rsidR="00C04881" w:rsidRPr="00C04881" w:rsidRDefault="00C04881" w:rsidP="00C04881">
            <w:pPr>
              <w:spacing w:line="276" w:lineRule="auto"/>
              <w:rPr>
                <w:b w:val="0"/>
                <w:bCs w:val="0"/>
                <w:caps w:val="0"/>
                <w:color w:val="auto"/>
                <w:sz w:val="16"/>
                <w:szCs w:val="16"/>
                <w:lang w:val="en-US"/>
              </w:rPr>
            </w:pPr>
            <w:r w:rsidRPr="00C04881">
              <w:rPr>
                <w:color w:val="auto"/>
                <w:sz w:val="16"/>
                <w:szCs w:val="16"/>
                <w:lang w:val="en-US"/>
              </w:rPr>
              <w:t xml:space="preserve"># of ties in </w:t>
            </w:r>
          </w:p>
          <w:p w14:paraId="017DC61F" w14:textId="77777777" w:rsidR="00C04881" w:rsidRPr="00C04881" w:rsidRDefault="00C04881" w:rsidP="00C04881">
            <w:pPr>
              <w:spacing w:line="276" w:lineRule="auto"/>
              <w:rPr>
                <w:b w:val="0"/>
                <w:bCs w:val="0"/>
                <w:caps w:val="0"/>
                <w:color w:val="auto"/>
                <w:sz w:val="16"/>
                <w:szCs w:val="16"/>
                <w:lang w:val="en-US"/>
              </w:rPr>
            </w:pPr>
            <w:r w:rsidRPr="00C04881">
              <w:rPr>
                <w:color w:val="auto"/>
                <w:sz w:val="16"/>
                <w:szCs w:val="16"/>
                <w:lang w:val="en-US"/>
              </w:rPr>
              <w:t>full cluster</w:t>
            </w:r>
          </w:p>
        </w:tc>
        <w:tc>
          <w:tcPr>
            <w:tcW w:w="822" w:type="dxa"/>
            <w:tcBorders>
              <w:bottom w:val="single" w:sz="12" w:space="0" w:color="auto"/>
              <w:right w:val="nil"/>
            </w:tcBorders>
            <w:shd w:val="clear" w:color="auto" w:fill="FFFFFF" w:themeFill="background1"/>
            <w:vAlign w:val="center"/>
          </w:tcPr>
          <w:p w14:paraId="51264936"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3/3</w:t>
            </w:r>
          </w:p>
        </w:tc>
        <w:tc>
          <w:tcPr>
            <w:tcW w:w="822" w:type="dxa"/>
            <w:tcBorders>
              <w:bottom w:val="single" w:sz="12" w:space="0" w:color="auto"/>
            </w:tcBorders>
            <w:shd w:val="clear" w:color="auto" w:fill="FFFFFF" w:themeFill="background1"/>
            <w:vAlign w:val="center"/>
          </w:tcPr>
          <w:p w14:paraId="44D36E11"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2" w:type="dxa"/>
            <w:tcBorders>
              <w:bottom w:val="single" w:sz="12" w:space="0" w:color="auto"/>
              <w:right w:val="nil"/>
            </w:tcBorders>
            <w:shd w:val="clear" w:color="auto" w:fill="FFFFFF" w:themeFill="background1"/>
            <w:vAlign w:val="center"/>
          </w:tcPr>
          <w:p w14:paraId="7E32521F"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6/6</w:t>
            </w:r>
          </w:p>
        </w:tc>
        <w:tc>
          <w:tcPr>
            <w:tcW w:w="822" w:type="dxa"/>
            <w:tcBorders>
              <w:left w:val="nil"/>
              <w:bottom w:val="single" w:sz="12" w:space="0" w:color="auto"/>
            </w:tcBorders>
            <w:shd w:val="clear" w:color="auto" w:fill="FFFFFF" w:themeFill="background1"/>
            <w:vAlign w:val="center"/>
          </w:tcPr>
          <w:p w14:paraId="6B85683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3" w:type="dxa"/>
            <w:tcBorders>
              <w:bottom w:val="single" w:sz="12" w:space="0" w:color="auto"/>
            </w:tcBorders>
            <w:shd w:val="clear" w:color="auto" w:fill="FFFFFF" w:themeFill="background1"/>
            <w:vAlign w:val="center"/>
          </w:tcPr>
          <w:p w14:paraId="77FB269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10/10</w:t>
            </w:r>
          </w:p>
        </w:tc>
        <w:tc>
          <w:tcPr>
            <w:tcW w:w="822" w:type="dxa"/>
            <w:tcBorders>
              <w:bottom w:val="single" w:sz="12" w:space="0" w:color="auto"/>
            </w:tcBorders>
            <w:shd w:val="clear" w:color="auto" w:fill="FFFFFF" w:themeFill="background1"/>
            <w:vAlign w:val="center"/>
          </w:tcPr>
          <w:p w14:paraId="79048CBA"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2" w:type="dxa"/>
            <w:tcBorders>
              <w:bottom w:val="single" w:sz="12" w:space="0" w:color="auto"/>
            </w:tcBorders>
            <w:shd w:val="clear" w:color="auto" w:fill="FFFFFF" w:themeFill="background1"/>
            <w:vAlign w:val="center"/>
          </w:tcPr>
          <w:p w14:paraId="3E97B0F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9/10</w:t>
            </w:r>
          </w:p>
        </w:tc>
        <w:tc>
          <w:tcPr>
            <w:tcW w:w="822" w:type="dxa"/>
            <w:tcBorders>
              <w:bottom w:val="single" w:sz="12" w:space="0" w:color="auto"/>
            </w:tcBorders>
            <w:shd w:val="clear" w:color="auto" w:fill="FFFFFF" w:themeFill="background1"/>
            <w:vAlign w:val="center"/>
          </w:tcPr>
          <w:p w14:paraId="5C6D7F4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c>
          <w:tcPr>
            <w:tcW w:w="823" w:type="dxa"/>
            <w:tcBorders>
              <w:bottom w:val="single" w:sz="12" w:space="0" w:color="auto"/>
            </w:tcBorders>
            <w:shd w:val="clear" w:color="auto" w:fill="FFFFFF" w:themeFill="background1"/>
            <w:vAlign w:val="center"/>
          </w:tcPr>
          <w:p w14:paraId="6FB978F3"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r>
    </w:tbl>
    <w:p w14:paraId="7AB559F2" w14:textId="768A03E7" w:rsidR="00B17790" w:rsidRPr="007105A0" w:rsidRDefault="00B87403" w:rsidP="00EA4915">
      <w:pPr>
        <w:pStyle w:val="02Flietext"/>
        <w:spacing w:before="240"/>
        <w:rPr>
          <w:lang w:val="en-US"/>
        </w:rPr>
      </w:pPr>
      <w:r w:rsidRPr="00B87403">
        <w:rPr>
          <w:lang w:val="en-US"/>
        </w:rPr>
        <w:t>Although nine clusters were clearly distinguished from a methodological point of view, such a solution with clusters covering only one or two countries may not be suitable for most purposes. However, our flexible typology is able to go beyond this interpretation. The clusters can be condensed based on their partial memberships. Four distinct cluster</w:t>
      </w:r>
      <w:r w:rsidR="00897DA8">
        <w:rPr>
          <w:lang w:val="en-US"/>
        </w:rPr>
        <w:t>s</w:t>
      </w:r>
      <w:r w:rsidRPr="00B87403">
        <w:rPr>
          <w:lang w:val="en-US"/>
        </w:rPr>
        <w:t xml:space="preserve"> emerge, which have no tie ≥ 50%</w:t>
      </w:r>
      <w:r w:rsidR="00897DA8">
        <w:rPr>
          <w:lang w:val="en-US"/>
        </w:rPr>
        <w:t xml:space="preserve"> to each other</w:t>
      </w:r>
      <w:r w:rsidRPr="00B87403">
        <w:rPr>
          <w:lang w:val="en-US"/>
        </w:rPr>
        <w:t xml:space="preserve">. </w:t>
      </w:r>
      <w:r w:rsidR="00B17790" w:rsidRPr="007105A0">
        <w:rPr>
          <w:lang w:val="en-US"/>
        </w:rPr>
        <w:t>Figure 1</w:t>
      </w:r>
      <w:r w:rsidRPr="007105A0">
        <w:rPr>
          <w:lang w:val="en-US"/>
        </w:rPr>
        <w:t xml:space="preserve"> </w:t>
      </w:r>
      <w:r w:rsidR="00B17790" w:rsidRPr="007105A0">
        <w:rPr>
          <w:lang w:val="en-US"/>
        </w:rPr>
        <w:t>shows a graphical depiction of</w:t>
      </w:r>
      <w:r w:rsidR="00897DA8">
        <w:rPr>
          <w:lang w:val="en-US"/>
        </w:rPr>
        <w:t xml:space="preserve"> the ties between countries and</w:t>
      </w:r>
      <w:r w:rsidR="00B17790" w:rsidRPr="007105A0">
        <w:rPr>
          <w:lang w:val="en-US"/>
        </w:rPr>
        <w:t xml:space="preserve"> the clusters. </w:t>
      </w:r>
      <w:r w:rsidR="00897DA8">
        <w:rPr>
          <w:lang w:val="en-US"/>
        </w:rPr>
        <w:t xml:space="preserve">Only ties between countries </w:t>
      </w:r>
      <w:r w:rsidR="00897DA8" w:rsidRPr="00B87403">
        <w:rPr>
          <w:lang w:val="en-US"/>
        </w:rPr>
        <w:t>≥ 50%</w:t>
      </w:r>
      <w:r w:rsidR="00897DA8">
        <w:rPr>
          <w:lang w:val="en-US"/>
        </w:rPr>
        <w:t xml:space="preserve"> are</w:t>
      </w:r>
      <w:r w:rsidR="00C70989">
        <w:rPr>
          <w:lang w:val="en-US"/>
        </w:rPr>
        <w:t xml:space="preserve"> depicted in the figure.</w:t>
      </w:r>
    </w:p>
    <w:p w14:paraId="6C33A93F" w14:textId="7A2E42B9" w:rsidR="002E6277" w:rsidRPr="00E028AA" w:rsidRDefault="002E6277" w:rsidP="002E6277">
      <w:pPr>
        <w:pStyle w:val="02Flietext"/>
        <w:jc w:val="center"/>
        <w:rPr>
          <w:lang w:val="en-US"/>
        </w:rPr>
      </w:pPr>
      <w:r>
        <w:rPr>
          <w:highlight w:val="yellow"/>
          <w:lang w:val="en-US"/>
        </w:rPr>
        <w:lastRenderedPageBreak/>
        <w:t>--- FIGURE 1</w:t>
      </w:r>
      <w:r w:rsidRPr="00E028AA">
        <w:rPr>
          <w:highlight w:val="yellow"/>
          <w:lang w:val="en-US"/>
        </w:rPr>
        <w:t xml:space="preserve"> ABOUT HERE ---</w:t>
      </w:r>
    </w:p>
    <w:p w14:paraId="72D0DEDC" w14:textId="0FD53191" w:rsidR="002D1426" w:rsidRPr="002D1426" w:rsidRDefault="002D1426" w:rsidP="002D1426">
      <w:pPr>
        <w:pStyle w:val="Beschriftung"/>
        <w:keepNext/>
        <w:jc w:val="left"/>
        <w:rPr>
          <w:lang w:val="en-US"/>
        </w:rPr>
      </w:pPr>
      <w:r w:rsidRPr="002D1426">
        <w:rPr>
          <w:lang w:val="en-US"/>
        </w:rPr>
        <w:t xml:space="preserve">Figure </w:t>
      </w:r>
      <w:r>
        <w:fldChar w:fldCharType="begin"/>
      </w:r>
      <w:r w:rsidRPr="002D1426">
        <w:rPr>
          <w:lang w:val="en-US"/>
        </w:rPr>
        <w:instrText xml:space="preserve"> SEQ Figure \* ARABIC </w:instrText>
      </w:r>
      <w:r>
        <w:fldChar w:fldCharType="separate"/>
      </w:r>
      <w:r w:rsidRPr="002D1426">
        <w:rPr>
          <w:noProof/>
          <w:lang w:val="en-US"/>
        </w:rPr>
        <w:t>1</w:t>
      </w:r>
      <w:r>
        <w:fldChar w:fldCharType="end"/>
      </w:r>
      <w:r w:rsidRPr="002D1426">
        <w:rPr>
          <w:lang w:val="en-US"/>
        </w:rPr>
        <w:t>: Network of OECD LTC systems.</w:t>
      </w:r>
    </w:p>
    <w:p w14:paraId="0D28ED9F" w14:textId="5D6C8D12" w:rsidR="002E6277" w:rsidRDefault="002D1426" w:rsidP="00440583">
      <w:pPr>
        <w:pStyle w:val="02Flietext"/>
        <w:jc w:val="center"/>
        <w:rPr>
          <w:highlight w:val="yellow"/>
          <w:lang w:val="en-US"/>
        </w:rPr>
      </w:pPr>
      <w:r>
        <w:rPr>
          <w:noProof/>
          <w:lang w:eastAsia="de-DE"/>
        </w:rPr>
        <w:drawing>
          <wp:inline distT="0" distB="0" distL="0" distR="0" wp14:anchorId="4AB3F8FC" wp14:editId="7025BC4C">
            <wp:extent cx="5401310" cy="2930525"/>
            <wp:effectExtent l="0" t="0" r="889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1310" cy="2930525"/>
                    </a:xfrm>
                    <a:prstGeom prst="rect">
                      <a:avLst/>
                    </a:prstGeom>
                    <a:noFill/>
                    <a:ln>
                      <a:noFill/>
                    </a:ln>
                  </pic:spPr>
                </pic:pic>
              </a:graphicData>
            </a:graphic>
          </wp:inline>
        </w:drawing>
      </w:r>
    </w:p>
    <w:p w14:paraId="385996A5" w14:textId="5035288B" w:rsidR="002D1426" w:rsidRDefault="003E139E" w:rsidP="003F12F4">
      <w:pPr>
        <w:spacing w:after="160" w:line="259" w:lineRule="auto"/>
        <w:rPr>
          <w:rFonts w:eastAsiaTheme="minorHAnsi"/>
          <w:iCs/>
          <w:color w:val="auto"/>
          <w:sz w:val="20"/>
          <w:szCs w:val="14"/>
          <w:lang w:val="en-US"/>
        </w:rPr>
      </w:pPr>
      <w:r>
        <w:rPr>
          <w:rFonts w:eastAsiaTheme="minorHAnsi"/>
          <w:iCs/>
          <w:color w:val="auto"/>
          <w:sz w:val="20"/>
          <w:szCs w:val="14"/>
          <w:lang w:val="en-US"/>
        </w:rPr>
        <w:t>Light grey: ≥ 50%; Full grey: ≥ 66%; Black: ≥ 90%.</w:t>
      </w:r>
    </w:p>
    <w:p w14:paraId="1E4666AD" w14:textId="77777777" w:rsidR="003F12F4" w:rsidRPr="003F12F4" w:rsidRDefault="003F12F4" w:rsidP="003F12F4">
      <w:pPr>
        <w:spacing w:after="160" w:line="259" w:lineRule="auto"/>
        <w:rPr>
          <w:rFonts w:eastAsiaTheme="minorHAnsi"/>
          <w:iCs/>
          <w:color w:val="auto"/>
          <w:sz w:val="20"/>
          <w:szCs w:val="14"/>
          <w:lang w:val="en-US"/>
        </w:rPr>
      </w:pPr>
    </w:p>
    <w:p w14:paraId="7BF5BD9E" w14:textId="3A227B10" w:rsidR="002D1426" w:rsidRPr="00BA6E5E" w:rsidRDefault="003920CC" w:rsidP="00BA6E5E">
      <w:pPr>
        <w:pStyle w:val="02Flietext"/>
        <w:rPr>
          <w:lang w:val="en-US"/>
        </w:rPr>
      </w:pPr>
      <w:r w:rsidRPr="007105A0">
        <w:rPr>
          <w:lang w:val="en-US"/>
        </w:rPr>
        <w:t xml:space="preserve"> </w:t>
      </w:r>
      <w:r w:rsidRPr="003920CC">
        <w:rPr>
          <w:lang w:val="en-US"/>
        </w:rPr>
        <w:t xml:space="preserve">With the graphic representation it is also noticeable that </w:t>
      </w:r>
      <w:r w:rsidR="00C252F3">
        <w:rPr>
          <w:lang w:val="en-US"/>
        </w:rPr>
        <w:t>t</w:t>
      </w:r>
      <w:r w:rsidR="000E5CF2">
        <w:rPr>
          <w:lang w:val="en-US"/>
        </w:rPr>
        <w:t>w</w:t>
      </w:r>
      <w:r w:rsidR="00C252F3">
        <w:rPr>
          <w:lang w:val="en-US"/>
        </w:rPr>
        <w:t>o clusters (bottom right and</w:t>
      </w:r>
      <w:r w:rsidR="00901F8F">
        <w:rPr>
          <w:lang w:val="en-US"/>
        </w:rPr>
        <w:t xml:space="preserve"> bottom</w:t>
      </w:r>
      <w:r w:rsidR="00C252F3">
        <w:rPr>
          <w:lang w:val="en-US"/>
        </w:rPr>
        <w:t xml:space="preserve"> left</w:t>
      </w:r>
      <w:r w:rsidR="00901F8F">
        <w:rPr>
          <w:lang w:val="en-US"/>
        </w:rPr>
        <w:t xml:space="preserve"> in Figure 1</w:t>
      </w:r>
      <w:r w:rsidR="00C252F3">
        <w:rPr>
          <w:lang w:val="en-US"/>
        </w:rPr>
        <w:t>) could be split up in two sub-clusters each</w:t>
      </w:r>
      <w:r w:rsidR="00901F8F">
        <w:rPr>
          <w:lang w:val="en-US"/>
        </w:rPr>
        <w:t>, based on their tie strength</w:t>
      </w:r>
      <w:r w:rsidR="00413157">
        <w:rPr>
          <w:lang w:val="en-US"/>
        </w:rPr>
        <w:t xml:space="preserve"> Cluster 1 and 2 remain as types, cluster 3 and 4 are joined to one system type, with each representing a sub-type. All other countries built one system type with cluster 5 and 6 as one sub-type and cluster 7, 8, and 9 as </w:t>
      </w:r>
      <w:del w:id="44" w:author="Mareike Ariaans" w:date="2020-07-13T11:24:00Z">
        <w:r w:rsidR="00413157" w:rsidDel="00620DAD">
          <w:rPr>
            <w:lang w:val="en-US"/>
          </w:rPr>
          <w:delText xml:space="preserve">one </w:delText>
        </w:r>
      </w:del>
      <w:ins w:id="45" w:author="Mareike Ariaans" w:date="2020-07-13T11:24:00Z">
        <w:r w:rsidR="00620DAD">
          <w:rPr>
            <w:lang w:val="en-US"/>
          </w:rPr>
          <w:t>the other</w:t>
        </w:r>
        <w:r w:rsidR="00620DAD">
          <w:rPr>
            <w:lang w:val="en-US"/>
          </w:rPr>
          <w:t xml:space="preserve"> </w:t>
        </w:r>
      </w:ins>
      <w:r w:rsidR="00413157">
        <w:rPr>
          <w:lang w:val="en-US"/>
        </w:rPr>
        <w:t xml:space="preserve">sub-type. </w:t>
      </w:r>
      <w:r w:rsidR="00C252F3">
        <w:rPr>
          <w:lang w:val="en-US"/>
        </w:rPr>
        <w:t xml:space="preserve">Thus, </w:t>
      </w:r>
      <w:r w:rsidR="00E9387A">
        <w:rPr>
          <w:lang w:val="en-US"/>
        </w:rPr>
        <w:t xml:space="preserve">we propose a </w:t>
      </w:r>
      <w:r w:rsidR="00413157">
        <w:rPr>
          <w:lang w:val="en-US"/>
        </w:rPr>
        <w:t xml:space="preserve">LTC </w:t>
      </w:r>
      <w:r w:rsidR="00B17790">
        <w:rPr>
          <w:lang w:val="en-US"/>
        </w:rPr>
        <w:t>typology</w:t>
      </w:r>
      <w:r w:rsidR="00E9387A">
        <w:rPr>
          <w:lang w:val="en-US"/>
        </w:rPr>
        <w:t xml:space="preserve"> of </w:t>
      </w:r>
      <w:r w:rsidR="00413157">
        <w:rPr>
          <w:lang w:val="en-US"/>
        </w:rPr>
        <w:t>four system types, with two systems having two sub-types each</w:t>
      </w:r>
      <w:ins w:id="46" w:author="Mareike Ariaans" w:date="2020-07-13T11:24:00Z">
        <w:r w:rsidR="00620DAD">
          <w:rPr>
            <w:lang w:val="en-US"/>
          </w:rPr>
          <w:t>.</w:t>
        </w:r>
      </w:ins>
      <w:del w:id="47" w:author="Mareike Ariaans" w:date="2020-07-13T11:24:00Z">
        <w:r w:rsidR="00C252F3" w:rsidDel="00620DAD">
          <w:rPr>
            <w:lang w:val="en-US"/>
          </w:rPr>
          <w:delText>:</w:delText>
        </w:r>
      </w:del>
    </w:p>
    <w:p w14:paraId="5A92FC0C" w14:textId="13F03E09"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sidR="00F82B67" w:rsidRPr="00C83EC5">
        <w:rPr>
          <w:rFonts w:eastAsiaTheme="minorHAnsi"/>
          <w:b/>
          <w:iCs/>
          <w:color w:val="auto"/>
          <w:szCs w:val="18"/>
          <w:lang w:val="en-US"/>
        </w:rPr>
        <w:t xml:space="preserve">low-supply </w:t>
      </w:r>
      <w:r w:rsidR="00F82B67">
        <w:rPr>
          <w:rFonts w:eastAsiaTheme="minorHAnsi"/>
          <w:b/>
          <w:iCs/>
          <w:color w:val="auto"/>
          <w:szCs w:val="18"/>
          <w:lang w:val="en-US"/>
        </w:rPr>
        <w:t xml:space="preserve">and </w:t>
      </w:r>
      <w:r w:rsidR="00413157">
        <w:rPr>
          <w:rFonts w:eastAsiaTheme="minorHAnsi"/>
          <w:b/>
          <w:iCs/>
          <w:color w:val="auto"/>
          <w:szCs w:val="18"/>
          <w:lang w:val="en-US"/>
        </w:rPr>
        <w:t>low-performance</w:t>
      </w:r>
      <w:r w:rsidR="00D0320B">
        <w:rPr>
          <w:rFonts w:eastAsiaTheme="minorHAnsi"/>
          <w:b/>
          <w:iCs/>
          <w:color w:val="auto"/>
          <w:szCs w:val="18"/>
          <w:lang w:val="en-US"/>
        </w:rPr>
        <w:t xml:space="preserve"> </w:t>
      </w:r>
      <w:r w:rsidRPr="00C83EC5">
        <w:rPr>
          <w:rFonts w:eastAsiaTheme="minorHAnsi"/>
          <w:b/>
          <w:iCs/>
          <w:color w:val="auto"/>
          <w:szCs w:val="18"/>
          <w:lang w:val="en-US"/>
        </w:rPr>
        <w:t>system</w:t>
      </w:r>
    </w:p>
    <w:p w14:paraId="53DC51BE" w14:textId="4DABCCF6" w:rsidR="00C83EC5" w:rsidRPr="00C83EC5" w:rsidRDefault="00C83EC5" w:rsidP="00364FD2">
      <w:pPr>
        <w:pStyle w:val="02FlietextErsterAbsatz"/>
        <w:rPr>
          <w:lang w:val="en-US"/>
        </w:rPr>
      </w:pPr>
      <w:r w:rsidRPr="00C83EC5">
        <w:rPr>
          <w:lang w:val="en-US"/>
        </w:rPr>
        <w:t xml:space="preserve">The first system is marked </w:t>
      </w:r>
      <w:r w:rsidR="00901F8F">
        <w:rPr>
          <w:lang w:val="en-US"/>
        </w:rPr>
        <w:t>by</w:t>
      </w:r>
      <w:r w:rsidRPr="00C83EC5">
        <w:rPr>
          <w:lang w:val="en-US"/>
        </w:rPr>
        <w:t xml:space="preserve"> low levels of supply</w:t>
      </w:r>
      <w:r w:rsidR="0006533C">
        <w:rPr>
          <w:lang w:val="en-US"/>
        </w:rPr>
        <w:t xml:space="preserve"> (Table 3)</w:t>
      </w:r>
      <w:r w:rsidR="00901F8F">
        <w:rPr>
          <w:lang w:val="en-US"/>
        </w:rPr>
        <w:t>,</w:t>
      </w:r>
      <w:r w:rsidRPr="00C83EC5">
        <w:rPr>
          <w:lang w:val="en-US"/>
        </w:rPr>
        <w:t xml:space="preserve"> which results in a low level of performance. It has by far the lowest </w:t>
      </w:r>
      <w:r w:rsidR="00901F8F">
        <w:rPr>
          <w:lang w:val="en-US"/>
        </w:rPr>
        <w:t xml:space="preserve">overall </w:t>
      </w:r>
      <w:r w:rsidRPr="00C83EC5">
        <w:rPr>
          <w:lang w:val="en-US"/>
        </w:rPr>
        <w:t>expenditure, beds</w:t>
      </w:r>
      <w:r w:rsidR="00901F8F">
        <w:rPr>
          <w:lang w:val="en-US"/>
        </w:rPr>
        <w:t>,</w:t>
      </w:r>
      <w:r w:rsidRPr="00C83EC5">
        <w:rPr>
          <w:lang w:val="en-US"/>
        </w:rPr>
        <w:t xml:space="preserve"> and recipients</w:t>
      </w:r>
      <w:r w:rsidR="00901F8F">
        <w:rPr>
          <w:lang w:val="en-US"/>
        </w:rPr>
        <w:t xml:space="preserve"> in comparison to all other system-types</w:t>
      </w:r>
      <w:r w:rsidRPr="00C83EC5">
        <w:rPr>
          <w:lang w:val="en-US"/>
        </w:rPr>
        <w:t xml:space="preserve">. Although </w:t>
      </w:r>
      <w:r w:rsidR="00901F8F">
        <w:rPr>
          <w:lang w:val="en-US"/>
        </w:rPr>
        <w:t xml:space="preserve">countries of </w:t>
      </w:r>
      <w:r w:rsidRPr="00C83EC5">
        <w:rPr>
          <w:lang w:val="en-US"/>
        </w:rPr>
        <w:t xml:space="preserve">this </w:t>
      </w:r>
      <w:r w:rsidR="00901F8F">
        <w:rPr>
          <w:lang w:val="en-US"/>
        </w:rPr>
        <w:t xml:space="preserve">LTC </w:t>
      </w:r>
      <w:r w:rsidRPr="00C83EC5">
        <w:rPr>
          <w:lang w:val="en-US"/>
        </w:rPr>
        <w:t>system</w:t>
      </w:r>
      <w:r w:rsidR="00901F8F">
        <w:rPr>
          <w:lang w:val="en-US"/>
        </w:rPr>
        <w:t xml:space="preserve"> type</w:t>
      </w:r>
      <w:r w:rsidRPr="00C83EC5">
        <w:rPr>
          <w:lang w:val="en-US"/>
        </w:rPr>
        <w:t xml:space="preserve"> </w:t>
      </w:r>
      <w:r w:rsidR="00901F8F">
        <w:rPr>
          <w:lang w:val="en-US"/>
        </w:rPr>
        <w:t xml:space="preserve">have low </w:t>
      </w:r>
      <w:r w:rsidR="00F82B67">
        <w:rPr>
          <w:lang w:val="en-US"/>
        </w:rPr>
        <w:t>access</w:t>
      </w:r>
      <w:r w:rsidR="00901F8F">
        <w:rPr>
          <w:lang w:val="en-US"/>
        </w:rPr>
        <w:t xml:space="preserve"> barriers by</w:t>
      </w:r>
      <w:r w:rsidR="00F82B67">
        <w:rPr>
          <w:lang w:val="en-US"/>
        </w:rPr>
        <w:t xml:space="preserve"> applying</w:t>
      </w:r>
      <w:r w:rsidR="00901F8F">
        <w:rPr>
          <w:lang w:val="en-US"/>
        </w:rPr>
        <w:t xml:space="preserve"> </w:t>
      </w:r>
      <w:r w:rsidRPr="00C83EC5">
        <w:rPr>
          <w:lang w:val="en-US"/>
        </w:rPr>
        <w:t>no means-testing and a low level of choice restrictions</w:t>
      </w:r>
      <w:r w:rsidR="005562E8">
        <w:rPr>
          <w:lang w:val="en-US"/>
        </w:rPr>
        <w:t>, bound cash benefits hint at a</w:t>
      </w:r>
      <w:r w:rsidR="00C65A29">
        <w:rPr>
          <w:lang w:val="en-US"/>
        </w:rPr>
        <w:t xml:space="preserve"> </w:t>
      </w:r>
      <w:r w:rsidR="005562E8">
        <w:rPr>
          <w:lang w:val="en-US"/>
        </w:rPr>
        <w:t>high level of informal care provision</w:t>
      </w:r>
      <w:r w:rsidRPr="00C83EC5">
        <w:rPr>
          <w:lang w:val="en-US"/>
        </w:rPr>
        <w:t>.</w:t>
      </w:r>
      <w:r w:rsidR="005562E8">
        <w:rPr>
          <w:lang w:val="en-US"/>
        </w:rPr>
        <w:t xml:space="preserve"> However, private LTC </w:t>
      </w:r>
      <w:r w:rsidR="005562E8">
        <w:rPr>
          <w:lang w:val="en-US"/>
        </w:rPr>
        <w:lastRenderedPageBreak/>
        <w:t>expenditure is the lowest of all system types. Performance of these systems measured by</w:t>
      </w:r>
      <w:r w:rsidRPr="00C83EC5">
        <w:rPr>
          <w:lang w:val="en-US"/>
        </w:rPr>
        <w:t xml:space="preserve"> </w:t>
      </w:r>
      <w:r w:rsidR="005562E8">
        <w:rPr>
          <w:lang w:val="en-US"/>
        </w:rPr>
        <w:t>l</w:t>
      </w:r>
      <w:r w:rsidRPr="00C83EC5">
        <w:rPr>
          <w:lang w:val="en-US"/>
        </w:rPr>
        <w:t>ife expectancy and subjective health status are by far the lowest compared to all other systems.</w:t>
      </w:r>
    </w:p>
    <w:p w14:paraId="4638C9C1" w14:textId="5AB697D5"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sidR="00F9013E">
        <w:rPr>
          <w:rFonts w:eastAsiaTheme="minorHAnsi"/>
          <w:b/>
          <w:iCs/>
          <w:color w:val="auto"/>
          <w:szCs w:val="18"/>
          <w:lang w:val="en-US"/>
        </w:rPr>
        <w:t>access-oriented private system</w:t>
      </w:r>
    </w:p>
    <w:p w14:paraId="0BA0C1E4" w14:textId="5496320B" w:rsidR="00C83EC5" w:rsidRDefault="00753800" w:rsidP="00364FD2">
      <w:pPr>
        <w:pStyle w:val="02FlietextErsterAbsatz"/>
        <w:rPr>
          <w:lang w:val="en-US"/>
        </w:rPr>
      </w:pPr>
      <w:r>
        <w:rPr>
          <w:lang w:val="en-US"/>
        </w:rPr>
        <w:t>Access restrictions are among the lowest for all system</w:t>
      </w:r>
      <w:r w:rsidR="00F82B67">
        <w:rPr>
          <w:lang w:val="en-US"/>
        </w:rPr>
        <w:t>s</w:t>
      </w:r>
      <w:r w:rsidR="00620DAD">
        <w:rPr>
          <w:lang w:val="en-US"/>
        </w:rPr>
        <w:t xml:space="preserve"> with no </w:t>
      </w:r>
      <w:r>
        <w:rPr>
          <w:lang w:val="en-US"/>
        </w:rPr>
        <w:t>means-testing and limited choice restrictions. Supply can be evaluated as medium to high. Yet, this system show</w:t>
      </w:r>
      <w:r w:rsidR="00F82B67">
        <w:rPr>
          <w:lang w:val="en-US"/>
        </w:rPr>
        <w:t>s</w:t>
      </w:r>
      <w:r>
        <w:rPr>
          <w:lang w:val="en-US"/>
        </w:rPr>
        <w:t xml:space="preserve"> one of the highes</w:t>
      </w:r>
      <w:r w:rsidR="004E5C38">
        <w:rPr>
          <w:lang w:val="en-US"/>
        </w:rPr>
        <w:t>t</w:t>
      </w:r>
      <w:r>
        <w:rPr>
          <w:lang w:val="en-US"/>
        </w:rPr>
        <w:t xml:space="preserve"> shares of private expenditure and</w:t>
      </w:r>
      <w:r w:rsidR="00F82B67">
        <w:rPr>
          <w:lang w:val="en-US"/>
        </w:rPr>
        <w:t xml:space="preserve"> the availability of</w:t>
      </w:r>
      <w:r>
        <w:rPr>
          <w:lang w:val="en-US"/>
        </w:rPr>
        <w:t xml:space="preserve"> unbound cash benefits which hint at a high level of informal care provision. Performance levels are medium.</w:t>
      </w:r>
    </w:p>
    <w:p w14:paraId="521321C7" w14:textId="77CE3ACF" w:rsidR="00BD2FE1" w:rsidRPr="00640530" w:rsidRDefault="00BD2FE1" w:rsidP="00640530">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3</w:t>
      </w:r>
      <w:r w:rsidRPr="00E028AA">
        <w:rPr>
          <w:rFonts w:eastAsiaTheme="minorHAnsi"/>
          <w:iCs/>
          <w:color w:val="auto"/>
          <w:szCs w:val="18"/>
          <w:highlight w:val="yellow"/>
          <w:lang w:val="en-US"/>
        </w:rPr>
        <w:t xml:space="preserve"> ABOUT HERE ---</w:t>
      </w:r>
    </w:p>
    <w:p w14:paraId="617A1071" w14:textId="41D98D6B" w:rsidR="0006533C" w:rsidRPr="006A56FF" w:rsidRDefault="0006533C" w:rsidP="0006533C">
      <w:pPr>
        <w:pStyle w:val="Beschriftung"/>
        <w:keepNext/>
        <w:spacing w:before="240" w:after="240"/>
        <w:jc w:val="left"/>
        <w:rPr>
          <w:i/>
          <w:sz w:val="22"/>
          <w:szCs w:val="22"/>
          <w:lang w:val="en-US"/>
        </w:rPr>
      </w:pPr>
      <w:r w:rsidRPr="006A56FF">
        <w:rPr>
          <w:sz w:val="22"/>
          <w:szCs w:val="22"/>
          <w:lang w:val="en-US"/>
        </w:rPr>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r>
        <w:rPr>
          <w:noProof/>
          <w:sz w:val="22"/>
          <w:szCs w:val="22"/>
          <w:lang w:val="en-US"/>
        </w:rPr>
        <w:t>3</w:t>
      </w:r>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in LTC typology over </w:t>
      </w:r>
      <w:r>
        <w:rPr>
          <w:sz w:val="22"/>
          <w:szCs w:val="22"/>
          <w:lang w:val="en-US"/>
        </w:rPr>
        <w:t xml:space="preserve">(N=4) </w:t>
      </w:r>
      <w:commentRangeStart w:id="48"/>
      <w:r w:rsidRPr="006A56FF">
        <w:rPr>
          <w:sz w:val="22"/>
          <w:szCs w:val="22"/>
          <w:lang w:val="en-US"/>
        </w:rPr>
        <w:t>clusters</w:t>
      </w:r>
      <w:commentRangeEnd w:id="48"/>
      <w:r>
        <w:rPr>
          <w:rStyle w:val="Kommentarzeichen"/>
          <w:color w:val="000000"/>
        </w:rPr>
        <w:commentReference w:id="48"/>
      </w:r>
      <w:r>
        <w:rPr>
          <w:sz w:val="22"/>
          <w:szCs w:val="22"/>
          <w:lang w:val="en-US"/>
        </w:rPr>
        <w:t xml:space="preserve"> with (N=4) subclusters</w:t>
      </w:r>
    </w:p>
    <w:tbl>
      <w:tblPr>
        <w:tblStyle w:val="EinfacheTabelle3"/>
        <w:tblW w:w="8506" w:type="dxa"/>
        <w:shd w:val="clear" w:color="auto" w:fill="FFFFFF" w:themeFill="background1"/>
        <w:tblLayout w:type="fixed"/>
        <w:tblLook w:val="04A0" w:firstRow="1" w:lastRow="0" w:firstColumn="1" w:lastColumn="0" w:noHBand="0" w:noVBand="1"/>
      </w:tblPr>
      <w:tblGrid>
        <w:gridCol w:w="851"/>
        <w:gridCol w:w="1134"/>
        <w:gridCol w:w="993"/>
        <w:gridCol w:w="1134"/>
        <w:gridCol w:w="850"/>
        <w:gridCol w:w="709"/>
        <w:gridCol w:w="1134"/>
        <w:gridCol w:w="850"/>
        <w:gridCol w:w="851"/>
      </w:tblGrid>
      <w:tr w:rsidR="0006533C" w:rsidRPr="00BA24A7" w14:paraId="442C391A" w14:textId="77777777" w:rsidTr="006E3A97">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851" w:type="dxa"/>
            <w:tcBorders>
              <w:top w:val="single" w:sz="12" w:space="0" w:color="auto"/>
              <w:bottom w:val="single" w:sz="12" w:space="0" w:color="auto"/>
            </w:tcBorders>
            <w:shd w:val="clear" w:color="auto" w:fill="FFFFFF" w:themeFill="background1"/>
            <w:vAlign w:val="center"/>
          </w:tcPr>
          <w:p w14:paraId="22D5B896" w14:textId="77777777" w:rsidR="0006533C" w:rsidRPr="00D67B4C" w:rsidRDefault="0006533C" w:rsidP="006E3A97">
            <w:pPr>
              <w:spacing w:before="240" w:after="240" w:line="276" w:lineRule="auto"/>
              <w:rPr>
                <w:b w:val="0"/>
                <w:bCs w:val="0"/>
                <w:caps w:val="0"/>
                <w:sz w:val="16"/>
                <w:szCs w:val="16"/>
                <w:lang w:val="en-US"/>
              </w:rPr>
            </w:pPr>
          </w:p>
        </w:tc>
        <w:tc>
          <w:tcPr>
            <w:tcW w:w="1134" w:type="dxa"/>
            <w:tcBorders>
              <w:top w:val="single" w:sz="12" w:space="0" w:color="auto"/>
              <w:bottom w:val="single" w:sz="12" w:space="0" w:color="auto"/>
            </w:tcBorders>
            <w:shd w:val="clear" w:color="auto" w:fill="FFFFFF" w:themeFill="background1"/>
            <w:vAlign w:val="center"/>
          </w:tcPr>
          <w:p w14:paraId="7C171DCB" w14:textId="77777777" w:rsidR="0006533C" w:rsidRPr="00D67B4C" w:rsidRDefault="0006533C" w:rsidP="006E3A97">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Low performance, low supply</w:t>
            </w:r>
          </w:p>
        </w:tc>
        <w:tc>
          <w:tcPr>
            <w:tcW w:w="993" w:type="dxa"/>
            <w:tcBorders>
              <w:top w:val="single" w:sz="12" w:space="0" w:color="auto"/>
              <w:bottom w:val="single" w:sz="12" w:space="0" w:color="auto"/>
            </w:tcBorders>
            <w:shd w:val="clear" w:color="auto" w:fill="FFFFFF" w:themeFill="background1"/>
            <w:vAlign w:val="center"/>
          </w:tcPr>
          <w:p w14:paraId="1DDEE3A4" w14:textId="77777777" w:rsidR="0006533C" w:rsidRPr="00D67B4C" w:rsidRDefault="0006533C" w:rsidP="006E3A97">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Access-orientated private</w:t>
            </w:r>
          </w:p>
        </w:tc>
        <w:tc>
          <w:tcPr>
            <w:tcW w:w="1134" w:type="dxa"/>
            <w:tcBorders>
              <w:top w:val="single" w:sz="12" w:space="0" w:color="auto"/>
              <w:bottom w:val="single" w:sz="12" w:space="0" w:color="auto"/>
            </w:tcBorders>
            <w:shd w:val="clear" w:color="auto" w:fill="FFFFFF" w:themeFill="background1"/>
            <w:vAlign w:val="center"/>
          </w:tcPr>
          <w:p w14:paraId="0ACFDDD4" w14:textId="77777777" w:rsidR="0006533C" w:rsidRPr="00D67B4C" w:rsidRDefault="0006533C" w:rsidP="006E3A97">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High performance public orientated</w:t>
            </w:r>
          </w:p>
        </w:tc>
        <w:tc>
          <w:tcPr>
            <w:tcW w:w="850" w:type="dxa"/>
            <w:tcBorders>
              <w:top w:val="single" w:sz="12" w:space="0" w:color="auto"/>
              <w:bottom w:val="single" w:sz="12" w:space="0" w:color="auto"/>
            </w:tcBorders>
            <w:shd w:val="clear" w:color="auto" w:fill="FFFFFF" w:themeFill="background1"/>
            <w:vAlign w:val="center"/>
          </w:tcPr>
          <w:p w14:paraId="637DB9EC" w14:textId="77777777" w:rsidR="0006533C" w:rsidRPr="000D6FB8" w:rsidRDefault="0006533C" w:rsidP="006E3A97">
            <w:pPr>
              <w:spacing w:before="240" w:after="240"/>
              <w:jc w:val="center"/>
              <w:cnfStyle w:val="100000000000" w:firstRow="1" w:lastRow="0" w:firstColumn="0" w:lastColumn="0" w:oddVBand="0" w:evenVBand="0" w:oddHBand="0" w:evenHBand="0" w:firstRowFirstColumn="0" w:firstRowLastColumn="0" w:lastRowFirstColumn="0" w:lastRowLastColumn="0"/>
              <w:rPr>
                <w:sz w:val="16"/>
                <w:szCs w:val="16"/>
                <w:lang w:val="en-US"/>
              </w:rPr>
            </w:pPr>
            <w:r>
              <w:rPr>
                <w:b w:val="0"/>
                <w:bCs w:val="0"/>
                <w:caps w:val="0"/>
                <w:sz w:val="16"/>
                <w:szCs w:val="16"/>
                <w:lang w:val="en-US"/>
              </w:rPr>
              <w:t>High supply</w:t>
            </w:r>
          </w:p>
        </w:tc>
        <w:tc>
          <w:tcPr>
            <w:tcW w:w="709" w:type="dxa"/>
            <w:tcBorders>
              <w:top w:val="single" w:sz="12" w:space="0" w:color="auto"/>
              <w:bottom w:val="single" w:sz="12" w:space="0" w:color="auto"/>
            </w:tcBorders>
            <w:shd w:val="clear" w:color="auto" w:fill="FFFFFF" w:themeFill="background1"/>
            <w:vAlign w:val="center"/>
          </w:tcPr>
          <w:p w14:paraId="69527D81" w14:textId="77777777" w:rsidR="0006533C" w:rsidRDefault="0006533C" w:rsidP="006E3A97">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Low supply</w:t>
            </w:r>
          </w:p>
        </w:tc>
        <w:tc>
          <w:tcPr>
            <w:tcW w:w="1134" w:type="dxa"/>
            <w:tcBorders>
              <w:top w:val="single" w:sz="12" w:space="0" w:color="auto"/>
              <w:bottom w:val="single" w:sz="12" w:space="0" w:color="auto"/>
            </w:tcBorders>
            <w:shd w:val="clear" w:color="auto" w:fill="FFFFFF" w:themeFill="background1"/>
            <w:vAlign w:val="center"/>
          </w:tcPr>
          <w:p w14:paraId="1CA5B7D9" w14:textId="77777777" w:rsidR="0006533C" w:rsidRDefault="0006533C" w:rsidP="006E3A97">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High performance private orientated</w:t>
            </w:r>
          </w:p>
        </w:tc>
        <w:tc>
          <w:tcPr>
            <w:tcW w:w="850" w:type="dxa"/>
            <w:tcBorders>
              <w:top w:val="single" w:sz="12" w:space="0" w:color="auto"/>
              <w:bottom w:val="single" w:sz="12" w:space="0" w:color="auto"/>
            </w:tcBorders>
            <w:shd w:val="clear" w:color="auto" w:fill="FFFFFF" w:themeFill="background1"/>
            <w:vAlign w:val="center"/>
          </w:tcPr>
          <w:p w14:paraId="1C8ACE96" w14:textId="77777777" w:rsidR="0006533C" w:rsidRDefault="0006533C" w:rsidP="006E3A97">
            <w:pPr>
              <w:pStyle w:val="Kommentartext"/>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High supply</w:t>
            </w:r>
          </w:p>
        </w:tc>
        <w:tc>
          <w:tcPr>
            <w:tcW w:w="851" w:type="dxa"/>
            <w:tcBorders>
              <w:top w:val="single" w:sz="12" w:space="0" w:color="auto"/>
              <w:bottom w:val="single" w:sz="12" w:space="0" w:color="auto"/>
            </w:tcBorders>
            <w:shd w:val="clear" w:color="auto" w:fill="FFFFFF" w:themeFill="background1"/>
            <w:vAlign w:val="center"/>
          </w:tcPr>
          <w:p w14:paraId="1424004D" w14:textId="77777777" w:rsidR="0006533C" w:rsidRDefault="0006533C" w:rsidP="006E3A97">
            <w:pPr>
              <w:pStyle w:val="Kommentartext"/>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Low supply</w:t>
            </w:r>
          </w:p>
        </w:tc>
      </w:tr>
      <w:tr w:rsidR="0006533C" w:rsidRPr="006A56FF" w14:paraId="5A189476" w14:textId="77777777" w:rsidTr="006E3A9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1" w:type="dxa"/>
            <w:tcBorders>
              <w:top w:val="single" w:sz="12" w:space="0" w:color="auto"/>
              <w:bottom w:val="single" w:sz="4" w:space="0" w:color="auto"/>
            </w:tcBorders>
            <w:shd w:val="clear" w:color="auto" w:fill="FFFFFF" w:themeFill="background1"/>
            <w:vAlign w:val="center"/>
          </w:tcPr>
          <w:p w14:paraId="6F977DF3" w14:textId="77777777" w:rsidR="0006533C" w:rsidRPr="00D67B4C" w:rsidRDefault="0006533C" w:rsidP="006E3A97">
            <w:pPr>
              <w:spacing w:before="240" w:after="240" w:line="276" w:lineRule="auto"/>
              <w:rPr>
                <w:b w:val="0"/>
                <w:bCs w:val="0"/>
                <w:caps w:val="0"/>
                <w:sz w:val="16"/>
                <w:szCs w:val="16"/>
                <w:lang w:val="en-US"/>
              </w:rPr>
            </w:pPr>
            <w:r w:rsidRPr="00D67B4C">
              <w:rPr>
                <w:b w:val="0"/>
                <w:bCs w:val="0"/>
                <w:caps w:val="0"/>
                <w:sz w:val="16"/>
                <w:szCs w:val="16"/>
                <w:lang w:val="en-US"/>
              </w:rPr>
              <w:t>Cluster comp</w:t>
            </w:r>
            <w:r>
              <w:rPr>
                <w:b w:val="0"/>
                <w:bCs w:val="0"/>
                <w:caps w:val="0"/>
                <w:sz w:val="16"/>
                <w:szCs w:val="16"/>
                <w:lang w:val="en-US"/>
              </w:rPr>
              <w:t>.</w:t>
            </w:r>
          </w:p>
        </w:tc>
        <w:tc>
          <w:tcPr>
            <w:tcW w:w="1134" w:type="dxa"/>
            <w:tcBorders>
              <w:top w:val="single" w:sz="12" w:space="0" w:color="auto"/>
              <w:bottom w:val="single" w:sz="4" w:space="0" w:color="auto"/>
            </w:tcBorders>
            <w:shd w:val="clear" w:color="auto" w:fill="FFFFFF" w:themeFill="background1"/>
            <w:vAlign w:val="center"/>
          </w:tcPr>
          <w:p w14:paraId="21C7B583" w14:textId="77777777" w:rsidR="0006533C" w:rsidRPr="00D67B4C" w:rsidRDefault="0006533C" w:rsidP="006E3A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CZ, LV, PL</w:t>
            </w:r>
          </w:p>
        </w:tc>
        <w:tc>
          <w:tcPr>
            <w:tcW w:w="993" w:type="dxa"/>
            <w:tcBorders>
              <w:top w:val="single" w:sz="12" w:space="0" w:color="auto"/>
              <w:bottom w:val="single" w:sz="4" w:space="0" w:color="auto"/>
            </w:tcBorders>
            <w:shd w:val="clear" w:color="auto" w:fill="FFFFFF" w:themeFill="background1"/>
            <w:vAlign w:val="center"/>
          </w:tcPr>
          <w:p w14:paraId="058B1B2A" w14:textId="77777777" w:rsidR="0006533C" w:rsidRPr="00D67B4C" w:rsidRDefault="0006533C" w:rsidP="006E3A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DE, FI</w:t>
            </w:r>
          </w:p>
        </w:tc>
        <w:tc>
          <w:tcPr>
            <w:tcW w:w="1134" w:type="dxa"/>
            <w:tcBorders>
              <w:top w:val="single" w:sz="12" w:space="0" w:color="auto"/>
              <w:bottom w:val="single" w:sz="4" w:space="0" w:color="auto"/>
            </w:tcBorders>
            <w:shd w:val="clear" w:color="auto" w:fill="FFFFFF" w:themeFill="background1"/>
            <w:vAlign w:val="center"/>
          </w:tcPr>
          <w:p w14:paraId="449DD30E" w14:textId="77777777" w:rsidR="0006533C" w:rsidRPr="00D67B4C" w:rsidRDefault="0006533C" w:rsidP="006E3A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DK, IE, NO, SE, KR, JP</w:t>
            </w:r>
          </w:p>
        </w:tc>
        <w:tc>
          <w:tcPr>
            <w:tcW w:w="850" w:type="dxa"/>
            <w:tcBorders>
              <w:top w:val="single" w:sz="12" w:space="0" w:color="auto"/>
              <w:bottom w:val="single" w:sz="4" w:space="0" w:color="auto"/>
            </w:tcBorders>
            <w:shd w:val="clear" w:color="auto" w:fill="FFFFFF" w:themeFill="background1"/>
            <w:vAlign w:val="center"/>
          </w:tcPr>
          <w:p w14:paraId="75B68DC9" w14:textId="77777777" w:rsidR="0006533C" w:rsidRPr="00D67B4C" w:rsidRDefault="0006533C" w:rsidP="006E3A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DK, IE, NO, SE</w:t>
            </w:r>
          </w:p>
        </w:tc>
        <w:tc>
          <w:tcPr>
            <w:tcW w:w="709" w:type="dxa"/>
            <w:tcBorders>
              <w:top w:val="single" w:sz="12" w:space="0" w:color="auto"/>
              <w:bottom w:val="single" w:sz="4" w:space="0" w:color="auto"/>
            </w:tcBorders>
            <w:shd w:val="clear" w:color="auto" w:fill="FFFFFF" w:themeFill="background1"/>
            <w:vAlign w:val="center"/>
          </w:tcPr>
          <w:p w14:paraId="776A3FB8" w14:textId="77777777" w:rsidR="0006533C" w:rsidRPr="00D67B4C" w:rsidRDefault="0006533C" w:rsidP="006E3A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JP, KR</w:t>
            </w:r>
          </w:p>
        </w:tc>
        <w:tc>
          <w:tcPr>
            <w:tcW w:w="1134" w:type="dxa"/>
            <w:tcBorders>
              <w:top w:val="single" w:sz="12" w:space="0" w:color="auto"/>
              <w:bottom w:val="single" w:sz="4" w:space="0" w:color="auto"/>
            </w:tcBorders>
            <w:shd w:val="clear" w:color="auto" w:fill="FFFFFF" w:themeFill="background1"/>
            <w:vAlign w:val="center"/>
          </w:tcPr>
          <w:p w14:paraId="421B5EAB" w14:textId="77777777" w:rsidR="0006533C" w:rsidRPr="00832038" w:rsidRDefault="0006533C" w:rsidP="006E3A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32038">
              <w:rPr>
                <w:sz w:val="16"/>
                <w:szCs w:val="16"/>
              </w:rPr>
              <w:t xml:space="preserve">AU, </w:t>
            </w:r>
            <w:r>
              <w:rPr>
                <w:sz w:val="16"/>
                <w:szCs w:val="16"/>
              </w:rPr>
              <w:t xml:space="preserve">BE, </w:t>
            </w:r>
            <w:r w:rsidRPr="00832038">
              <w:rPr>
                <w:sz w:val="16"/>
                <w:szCs w:val="16"/>
              </w:rPr>
              <w:t xml:space="preserve">CH, </w:t>
            </w:r>
            <w:r>
              <w:rPr>
                <w:sz w:val="16"/>
                <w:szCs w:val="16"/>
              </w:rPr>
              <w:t xml:space="preserve">EE, ES, IL, </w:t>
            </w:r>
            <w:r w:rsidRPr="00832038">
              <w:rPr>
                <w:sz w:val="16"/>
                <w:szCs w:val="16"/>
              </w:rPr>
              <w:t xml:space="preserve">LU, FR, </w:t>
            </w:r>
            <w:r>
              <w:rPr>
                <w:sz w:val="16"/>
                <w:szCs w:val="16"/>
              </w:rPr>
              <w:t xml:space="preserve">NL, NZ, </w:t>
            </w:r>
            <w:r w:rsidRPr="00832038">
              <w:rPr>
                <w:sz w:val="16"/>
                <w:szCs w:val="16"/>
              </w:rPr>
              <w:t>S</w:t>
            </w:r>
            <w:r>
              <w:rPr>
                <w:sz w:val="16"/>
                <w:szCs w:val="16"/>
              </w:rPr>
              <w:t>K</w:t>
            </w:r>
            <w:r w:rsidRPr="00832038">
              <w:rPr>
                <w:sz w:val="16"/>
                <w:szCs w:val="16"/>
              </w:rPr>
              <w:t>, S</w:t>
            </w:r>
            <w:r>
              <w:rPr>
                <w:sz w:val="16"/>
                <w:szCs w:val="16"/>
              </w:rPr>
              <w:t>I</w:t>
            </w:r>
            <w:r w:rsidRPr="00832038">
              <w:rPr>
                <w:sz w:val="16"/>
                <w:szCs w:val="16"/>
              </w:rPr>
              <w:t>,</w:t>
            </w:r>
            <w:r>
              <w:rPr>
                <w:sz w:val="16"/>
                <w:szCs w:val="16"/>
              </w:rPr>
              <w:t xml:space="preserve"> UK, US</w:t>
            </w:r>
          </w:p>
        </w:tc>
        <w:tc>
          <w:tcPr>
            <w:tcW w:w="850" w:type="dxa"/>
            <w:tcBorders>
              <w:top w:val="single" w:sz="12" w:space="0" w:color="auto"/>
              <w:bottom w:val="single" w:sz="4" w:space="0" w:color="auto"/>
            </w:tcBorders>
            <w:shd w:val="clear" w:color="auto" w:fill="FFFFFF" w:themeFill="background1"/>
            <w:vAlign w:val="center"/>
          </w:tcPr>
          <w:p w14:paraId="2F0BA475" w14:textId="77777777" w:rsidR="0006533C" w:rsidRPr="00832038" w:rsidRDefault="0006533C" w:rsidP="006E3A97">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832038">
              <w:rPr>
                <w:sz w:val="16"/>
                <w:szCs w:val="16"/>
                <w:lang w:val="en-US"/>
              </w:rPr>
              <w:t>AU, BE, CH, LU, NL, S</w:t>
            </w:r>
            <w:r>
              <w:rPr>
                <w:sz w:val="16"/>
                <w:szCs w:val="16"/>
                <w:lang w:val="en-US"/>
              </w:rPr>
              <w:t>K, SI</w:t>
            </w:r>
          </w:p>
        </w:tc>
        <w:tc>
          <w:tcPr>
            <w:tcW w:w="851" w:type="dxa"/>
            <w:tcBorders>
              <w:top w:val="single" w:sz="12" w:space="0" w:color="auto"/>
              <w:bottom w:val="single" w:sz="4" w:space="0" w:color="auto"/>
            </w:tcBorders>
            <w:shd w:val="clear" w:color="auto" w:fill="FFFFFF" w:themeFill="background1"/>
            <w:vAlign w:val="center"/>
          </w:tcPr>
          <w:p w14:paraId="6CB0EA47" w14:textId="58181FD6" w:rsidR="0006533C" w:rsidRPr="00832038" w:rsidRDefault="0006533C" w:rsidP="006E3A97">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32038">
              <w:rPr>
                <w:sz w:val="16"/>
                <w:szCs w:val="16"/>
              </w:rPr>
              <w:t>EE, ES, FR, IL,</w:t>
            </w:r>
            <w:r w:rsidR="00580D50">
              <w:rPr>
                <w:sz w:val="16"/>
                <w:szCs w:val="16"/>
              </w:rPr>
              <w:t xml:space="preserve"> </w:t>
            </w:r>
            <w:r w:rsidRPr="00832038">
              <w:rPr>
                <w:sz w:val="16"/>
                <w:szCs w:val="16"/>
              </w:rPr>
              <w:t xml:space="preserve">NZ, UK, US </w:t>
            </w:r>
          </w:p>
        </w:tc>
      </w:tr>
      <w:tr w:rsidR="0006533C" w:rsidRPr="006A56FF" w14:paraId="5DA4DE77" w14:textId="77777777" w:rsidTr="006E3A97">
        <w:trPr>
          <w:trHeight w:val="283"/>
        </w:trPr>
        <w:tc>
          <w:tcPr>
            <w:cnfStyle w:val="001000000000" w:firstRow="0" w:lastRow="0" w:firstColumn="1" w:lastColumn="0" w:oddVBand="0" w:evenVBand="0" w:oddHBand="0" w:evenHBand="0" w:firstRowFirstColumn="0" w:firstRowLastColumn="0" w:lastRowFirstColumn="0" w:lastRowLastColumn="0"/>
            <w:tcW w:w="851" w:type="dxa"/>
            <w:tcBorders>
              <w:top w:val="single" w:sz="4" w:space="0" w:color="auto"/>
              <w:bottom w:val="single" w:sz="4" w:space="0" w:color="auto"/>
            </w:tcBorders>
            <w:shd w:val="clear" w:color="auto" w:fill="FFFFFF" w:themeFill="background1"/>
            <w:vAlign w:val="center"/>
          </w:tcPr>
          <w:p w14:paraId="7C0457A4" w14:textId="77777777" w:rsidR="0006533C" w:rsidRPr="00D67B4C" w:rsidRDefault="0006533C" w:rsidP="006E3A97">
            <w:pPr>
              <w:spacing w:line="276" w:lineRule="auto"/>
              <w:rPr>
                <w:b w:val="0"/>
                <w:bCs w:val="0"/>
                <w:caps w:val="0"/>
                <w:sz w:val="16"/>
                <w:szCs w:val="16"/>
                <w:lang w:val="en-US"/>
              </w:rPr>
            </w:pPr>
            <w:r w:rsidRPr="00D67B4C">
              <w:rPr>
                <w:b w:val="0"/>
                <w:bCs w:val="0"/>
                <w:caps w:val="0"/>
                <w:sz w:val="16"/>
                <w:szCs w:val="16"/>
                <w:lang w:val="en-US"/>
              </w:rPr>
              <w:t xml:space="preserve">Cluster </w:t>
            </w:r>
            <w:r>
              <w:rPr>
                <w:b w:val="0"/>
                <w:bCs w:val="0"/>
                <w:caps w:val="0"/>
                <w:sz w:val="16"/>
                <w:szCs w:val="16"/>
                <w:lang w:val="en-US"/>
              </w:rPr>
              <w:t>s</w:t>
            </w:r>
            <w:r w:rsidRPr="00D67B4C">
              <w:rPr>
                <w:b w:val="0"/>
                <w:bCs w:val="0"/>
                <w:caps w:val="0"/>
                <w:sz w:val="16"/>
                <w:szCs w:val="16"/>
                <w:lang w:val="en-US"/>
              </w:rPr>
              <w:t>ize</w:t>
            </w:r>
          </w:p>
        </w:tc>
        <w:tc>
          <w:tcPr>
            <w:tcW w:w="1134" w:type="dxa"/>
            <w:tcBorders>
              <w:top w:val="single" w:sz="4" w:space="0" w:color="auto"/>
              <w:bottom w:val="single" w:sz="4" w:space="0" w:color="auto"/>
            </w:tcBorders>
            <w:shd w:val="clear" w:color="auto" w:fill="FFFFFF" w:themeFill="background1"/>
            <w:vAlign w:val="center"/>
          </w:tcPr>
          <w:p w14:paraId="4DA33A8B"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3</w:t>
            </w:r>
          </w:p>
        </w:tc>
        <w:tc>
          <w:tcPr>
            <w:tcW w:w="993" w:type="dxa"/>
            <w:tcBorders>
              <w:top w:val="single" w:sz="4" w:space="0" w:color="auto"/>
              <w:bottom w:val="single" w:sz="4" w:space="0" w:color="auto"/>
            </w:tcBorders>
            <w:shd w:val="clear" w:color="auto" w:fill="FFFFFF" w:themeFill="background1"/>
            <w:vAlign w:val="center"/>
          </w:tcPr>
          <w:p w14:paraId="0A09CC07"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w:t>
            </w:r>
          </w:p>
        </w:tc>
        <w:tc>
          <w:tcPr>
            <w:tcW w:w="1134" w:type="dxa"/>
            <w:tcBorders>
              <w:top w:val="single" w:sz="4" w:space="0" w:color="auto"/>
              <w:bottom w:val="single" w:sz="4" w:space="0" w:color="auto"/>
            </w:tcBorders>
            <w:shd w:val="clear" w:color="auto" w:fill="FFFFFF" w:themeFill="background1"/>
            <w:vAlign w:val="center"/>
          </w:tcPr>
          <w:p w14:paraId="34E4E0BD"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6</w:t>
            </w:r>
          </w:p>
        </w:tc>
        <w:tc>
          <w:tcPr>
            <w:tcW w:w="850" w:type="dxa"/>
            <w:tcBorders>
              <w:top w:val="single" w:sz="4" w:space="0" w:color="auto"/>
              <w:bottom w:val="single" w:sz="4" w:space="0" w:color="auto"/>
            </w:tcBorders>
            <w:shd w:val="clear" w:color="auto" w:fill="FFFFFF" w:themeFill="background1"/>
            <w:vAlign w:val="center"/>
          </w:tcPr>
          <w:p w14:paraId="4B8E9557"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4</w:t>
            </w:r>
          </w:p>
        </w:tc>
        <w:tc>
          <w:tcPr>
            <w:tcW w:w="709" w:type="dxa"/>
            <w:tcBorders>
              <w:top w:val="single" w:sz="4" w:space="0" w:color="auto"/>
              <w:bottom w:val="single" w:sz="4" w:space="0" w:color="auto"/>
            </w:tcBorders>
            <w:shd w:val="clear" w:color="auto" w:fill="FFFFFF" w:themeFill="background1"/>
            <w:vAlign w:val="center"/>
          </w:tcPr>
          <w:p w14:paraId="38040CEA"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1134" w:type="dxa"/>
            <w:tcBorders>
              <w:top w:val="single" w:sz="4" w:space="0" w:color="auto"/>
              <w:bottom w:val="single" w:sz="4" w:space="0" w:color="auto"/>
            </w:tcBorders>
            <w:shd w:val="clear" w:color="auto" w:fill="FFFFFF" w:themeFill="background1"/>
            <w:vAlign w:val="center"/>
          </w:tcPr>
          <w:p w14:paraId="0E702C7A"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14</w:t>
            </w:r>
          </w:p>
        </w:tc>
        <w:tc>
          <w:tcPr>
            <w:tcW w:w="850" w:type="dxa"/>
            <w:tcBorders>
              <w:top w:val="single" w:sz="4" w:space="0" w:color="auto"/>
              <w:bottom w:val="single" w:sz="4" w:space="0" w:color="auto"/>
            </w:tcBorders>
            <w:shd w:val="clear" w:color="auto" w:fill="FFFFFF" w:themeFill="background1"/>
            <w:vAlign w:val="center"/>
          </w:tcPr>
          <w:p w14:paraId="0066F208"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7</w:t>
            </w:r>
          </w:p>
        </w:tc>
        <w:tc>
          <w:tcPr>
            <w:tcW w:w="851" w:type="dxa"/>
            <w:tcBorders>
              <w:top w:val="single" w:sz="4" w:space="0" w:color="auto"/>
              <w:bottom w:val="single" w:sz="4" w:space="0" w:color="auto"/>
            </w:tcBorders>
            <w:shd w:val="clear" w:color="auto" w:fill="FFFFFF" w:themeFill="background1"/>
            <w:vAlign w:val="center"/>
          </w:tcPr>
          <w:p w14:paraId="085FC8BE"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7</w:t>
            </w:r>
          </w:p>
        </w:tc>
      </w:tr>
      <w:tr w:rsidR="0006533C" w:rsidRPr="006A56FF" w14:paraId="4BDC3CB3" w14:textId="77777777" w:rsidTr="006E3A9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1" w:type="dxa"/>
            <w:tcBorders>
              <w:top w:val="single" w:sz="4" w:space="0" w:color="auto"/>
            </w:tcBorders>
            <w:shd w:val="clear" w:color="auto" w:fill="FFFFFF" w:themeFill="background1"/>
            <w:vAlign w:val="center"/>
          </w:tcPr>
          <w:p w14:paraId="18F7615A" w14:textId="77777777" w:rsidR="0006533C" w:rsidRPr="00D67B4C" w:rsidRDefault="0006533C" w:rsidP="006E3A97">
            <w:pPr>
              <w:spacing w:line="276" w:lineRule="auto"/>
              <w:rPr>
                <w:b w:val="0"/>
                <w:bCs w:val="0"/>
                <w:caps w:val="0"/>
                <w:sz w:val="16"/>
                <w:szCs w:val="16"/>
                <w:lang w:val="en-US"/>
              </w:rPr>
            </w:pPr>
            <w:r w:rsidRPr="00D67B4C">
              <w:rPr>
                <w:b w:val="0"/>
                <w:bCs w:val="0"/>
                <w:caps w:val="0"/>
                <w:sz w:val="16"/>
                <w:szCs w:val="16"/>
                <w:lang w:val="en-US"/>
              </w:rPr>
              <w:t>EXPND</w:t>
            </w:r>
          </w:p>
        </w:tc>
        <w:tc>
          <w:tcPr>
            <w:tcW w:w="1134" w:type="dxa"/>
            <w:tcBorders>
              <w:top w:val="single" w:sz="4" w:space="0" w:color="auto"/>
            </w:tcBorders>
            <w:shd w:val="clear" w:color="auto" w:fill="FFFFFF" w:themeFill="background1"/>
            <w:vAlign w:val="center"/>
          </w:tcPr>
          <w:p w14:paraId="655E73FD" w14:textId="77777777" w:rsidR="0006533C" w:rsidRPr="00FC18FA"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lang w:val="en-US"/>
              </w:rPr>
              <w:t>161.82</w:t>
            </w:r>
          </w:p>
        </w:tc>
        <w:tc>
          <w:tcPr>
            <w:tcW w:w="993" w:type="dxa"/>
            <w:tcBorders>
              <w:top w:val="single" w:sz="4" w:space="0" w:color="auto"/>
            </w:tcBorders>
            <w:shd w:val="clear" w:color="auto" w:fill="FFFFFF" w:themeFill="background1"/>
            <w:vAlign w:val="center"/>
          </w:tcPr>
          <w:p w14:paraId="739496E2"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811.33</w:t>
            </w:r>
          </w:p>
        </w:tc>
        <w:tc>
          <w:tcPr>
            <w:tcW w:w="1134" w:type="dxa"/>
            <w:tcBorders>
              <w:top w:val="single" w:sz="4" w:space="0" w:color="auto"/>
            </w:tcBorders>
            <w:shd w:val="clear" w:color="auto" w:fill="FFFFFF" w:themeFill="background1"/>
            <w:vAlign w:val="center"/>
          </w:tcPr>
          <w:p w14:paraId="266D6479"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1114.09</w:t>
            </w:r>
          </w:p>
        </w:tc>
        <w:tc>
          <w:tcPr>
            <w:tcW w:w="850" w:type="dxa"/>
            <w:tcBorders>
              <w:top w:val="single" w:sz="4" w:space="0" w:color="auto"/>
            </w:tcBorders>
            <w:shd w:val="clear" w:color="auto" w:fill="FFFFFF" w:themeFill="background1"/>
            <w:vAlign w:val="center"/>
          </w:tcPr>
          <w:p w14:paraId="4DB43FE9"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1369.15</w:t>
            </w:r>
          </w:p>
        </w:tc>
        <w:tc>
          <w:tcPr>
            <w:tcW w:w="709" w:type="dxa"/>
            <w:tcBorders>
              <w:top w:val="single" w:sz="4" w:space="0" w:color="auto"/>
            </w:tcBorders>
            <w:shd w:val="clear" w:color="auto" w:fill="FFFFFF" w:themeFill="background1"/>
            <w:vAlign w:val="center"/>
          </w:tcPr>
          <w:p w14:paraId="1704B233"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603.97</w:t>
            </w:r>
          </w:p>
        </w:tc>
        <w:tc>
          <w:tcPr>
            <w:tcW w:w="1134" w:type="dxa"/>
            <w:tcBorders>
              <w:top w:val="single" w:sz="4" w:space="0" w:color="auto"/>
            </w:tcBorders>
            <w:shd w:val="clear" w:color="auto" w:fill="FFFFFF" w:themeFill="background1"/>
            <w:vAlign w:val="center"/>
          </w:tcPr>
          <w:p w14:paraId="2A351F3A"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639.61</w:t>
            </w:r>
          </w:p>
        </w:tc>
        <w:tc>
          <w:tcPr>
            <w:tcW w:w="850" w:type="dxa"/>
            <w:tcBorders>
              <w:top w:val="single" w:sz="4" w:space="0" w:color="auto"/>
            </w:tcBorders>
            <w:shd w:val="clear" w:color="auto" w:fill="FFFFFF" w:themeFill="background1"/>
            <w:vAlign w:val="center"/>
          </w:tcPr>
          <w:p w14:paraId="52FBBF99"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819.81</w:t>
            </w:r>
          </w:p>
        </w:tc>
        <w:tc>
          <w:tcPr>
            <w:tcW w:w="851" w:type="dxa"/>
            <w:tcBorders>
              <w:top w:val="single" w:sz="4" w:space="0" w:color="auto"/>
            </w:tcBorders>
            <w:shd w:val="clear" w:color="auto" w:fill="FFFFFF" w:themeFill="background1"/>
            <w:vAlign w:val="center"/>
          </w:tcPr>
          <w:p w14:paraId="1EF22E05"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459.42</w:t>
            </w:r>
          </w:p>
        </w:tc>
      </w:tr>
      <w:tr w:rsidR="0006533C" w:rsidRPr="006A56FF" w14:paraId="3F9D7844" w14:textId="77777777" w:rsidTr="006E3A97">
        <w:trPr>
          <w:trHeight w:val="283"/>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5B11726C" w14:textId="77777777" w:rsidR="0006533C" w:rsidRPr="00D67B4C" w:rsidRDefault="0006533C" w:rsidP="006E3A97">
            <w:pPr>
              <w:spacing w:line="276" w:lineRule="auto"/>
              <w:rPr>
                <w:b w:val="0"/>
                <w:bCs w:val="0"/>
                <w:caps w:val="0"/>
                <w:sz w:val="16"/>
                <w:szCs w:val="16"/>
                <w:lang w:val="en-US"/>
              </w:rPr>
            </w:pPr>
            <w:r>
              <w:rPr>
                <w:b w:val="0"/>
                <w:bCs w:val="0"/>
                <w:caps w:val="0"/>
                <w:sz w:val="16"/>
                <w:szCs w:val="16"/>
                <w:lang w:val="en-US"/>
              </w:rPr>
              <w:t>BEDS</w:t>
            </w:r>
          </w:p>
        </w:tc>
        <w:tc>
          <w:tcPr>
            <w:tcW w:w="1134" w:type="dxa"/>
            <w:shd w:val="clear" w:color="auto" w:fill="FFFFFF" w:themeFill="background1"/>
            <w:vAlign w:val="center"/>
          </w:tcPr>
          <w:p w14:paraId="475F7971"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21.76</w:t>
            </w:r>
          </w:p>
        </w:tc>
        <w:tc>
          <w:tcPr>
            <w:tcW w:w="993" w:type="dxa"/>
            <w:shd w:val="clear" w:color="auto" w:fill="FFFFFF" w:themeFill="background1"/>
            <w:vAlign w:val="center"/>
          </w:tcPr>
          <w:p w14:paraId="34C2C695"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56.33</w:t>
            </w:r>
          </w:p>
        </w:tc>
        <w:tc>
          <w:tcPr>
            <w:tcW w:w="1134" w:type="dxa"/>
            <w:shd w:val="clear" w:color="auto" w:fill="FFFFFF" w:themeFill="background1"/>
            <w:vAlign w:val="center"/>
          </w:tcPr>
          <w:p w14:paraId="2F491680"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43.57</w:t>
            </w:r>
          </w:p>
        </w:tc>
        <w:tc>
          <w:tcPr>
            <w:tcW w:w="850" w:type="dxa"/>
            <w:shd w:val="clear" w:color="auto" w:fill="FFFFFF" w:themeFill="background1"/>
            <w:vAlign w:val="center"/>
          </w:tcPr>
          <w:p w14:paraId="21F0F435"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53.21</w:t>
            </w:r>
          </w:p>
        </w:tc>
        <w:tc>
          <w:tcPr>
            <w:tcW w:w="709" w:type="dxa"/>
            <w:shd w:val="clear" w:color="auto" w:fill="FFFFFF" w:themeFill="background1"/>
            <w:vAlign w:val="center"/>
          </w:tcPr>
          <w:p w14:paraId="33D56893"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24.28</w:t>
            </w:r>
          </w:p>
        </w:tc>
        <w:tc>
          <w:tcPr>
            <w:tcW w:w="1134" w:type="dxa"/>
            <w:shd w:val="clear" w:color="auto" w:fill="FFFFFF" w:themeFill="background1"/>
            <w:vAlign w:val="center"/>
          </w:tcPr>
          <w:p w14:paraId="1D19A8A5"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53.85</w:t>
            </w:r>
          </w:p>
        </w:tc>
        <w:tc>
          <w:tcPr>
            <w:tcW w:w="850" w:type="dxa"/>
            <w:shd w:val="clear" w:color="auto" w:fill="FFFFFF" w:themeFill="background1"/>
            <w:vAlign w:val="center"/>
          </w:tcPr>
          <w:p w14:paraId="7C67823A"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64.28</w:t>
            </w:r>
          </w:p>
        </w:tc>
        <w:tc>
          <w:tcPr>
            <w:tcW w:w="851" w:type="dxa"/>
            <w:shd w:val="clear" w:color="auto" w:fill="FFFFFF" w:themeFill="background1"/>
            <w:vAlign w:val="center"/>
          </w:tcPr>
          <w:p w14:paraId="29FBE56E"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43.43</w:t>
            </w:r>
          </w:p>
        </w:tc>
      </w:tr>
      <w:tr w:rsidR="0006533C" w:rsidRPr="006A56FF" w14:paraId="378F8C82" w14:textId="77777777" w:rsidTr="006E3A9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171B913D" w14:textId="77777777" w:rsidR="0006533C" w:rsidRPr="00D67B4C" w:rsidRDefault="0006533C" w:rsidP="006E3A97">
            <w:pPr>
              <w:spacing w:line="276" w:lineRule="auto"/>
              <w:rPr>
                <w:b w:val="0"/>
                <w:bCs w:val="0"/>
                <w:caps w:val="0"/>
                <w:sz w:val="16"/>
                <w:szCs w:val="16"/>
                <w:lang w:val="en-US"/>
              </w:rPr>
            </w:pPr>
            <w:r w:rsidRPr="00D67B4C">
              <w:rPr>
                <w:b w:val="0"/>
                <w:bCs w:val="0"/>
                <w:caps w:val="0"/>
                <w:sz w:val="16"/>
                <w:szCs w:val="16"/>
                <w:lang w:val="en-US"/>
              </w:rPr>
              <w:t>RCPT</w:t>
            </w:r>
            <w:r>
              <w:rPr>
                <w:b w:val="0"/>
                <w:bCs w:val="0"/>
                <w:caps w:val="0"/>
                <w:sz w:val="16"/>
                <w:szCs w:val="16"/>
                <w:lang w:val="en-US"/>
              </w:rPr>
              <w:t>IN</w:t>
            </w:r>
          </w:p>
        </w:tc>
        <w:tc>
          <w:tcPr>
            <w:tcW w:w="1134" w:type="dxa"/>
            <w:shd w:val="clear" w:color="auto" w:fill="FFFFFF" w:themeFill="background1"/>
            <w:vAlign w:val="center"/>
          </w:tcPr>
          <w:p w14:paraId="179F7E0C"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1.18</w:t>
            </w:r>
          </w:p>
        </w:tc>
        <w:tc>
          <w:tcPr>
            <w:tcW w:w="993" w:type="dxa"/>
            <w:shd w:val="clear" w:color="auto" w:fill="FFFFFF" w:themeFill="background1"/>
            <w:vAlign w:val="center"/>
          </w:tcPr>
          <w:p w14:paraId="5CB33E44"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4.4</w:t>
            </w:r>
          </w:p>
        </w:tc>
        <w:tc>
          <w:tcPr>
            <w:tcW w:w="1134" w:type="dxa"/>
            <w:shd w:val="clear" w:color="auto" w:fill="FFFFFF" w:themeFill="background1"/>
            <w:vAlign w:val="center"/>
          </w:tcPr>
          <w:p w14:paraId="6368A179"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3.65</w:t>
            </w:r>
          </w:p>
        </w:tc>
        <w:tc>
          <w:tcPr>
            <w:tcW w:w="850" w:type="dxa"/>
            <w:shd w:val="clear" w:color="auto" w:fill="FFFFFF" w:themeFill="background1"/>
            <w:vAlign w:val="center"/>
          </w:tcPr>
          <w:p w14:paraId="400798F1"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4.16</w:t>
            </w:r>
          </w:p>
        </w:tc>
        <w:tc>
          <w:tcPr>
            <w:tcW w:w="709" w:type="dxa"/>
            <w:shd w:val="clear" w:color="auto" w:fill="FFFFFF" w:themeFill="background1"/>
            <w:vAlign w:val="center"/>
          </w:tcPr>
          <w:p w14:paraId="7E83244C"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2.63</w:t>
            </w:r>
          </w:p>
        </w:tc>
        <w:tc>
          <w:tcPr>
            <w:tcW w:w="1134" w:type="dxa"/>
            <w:shd w:val="clear" w:color="auto" w:fill="FFFFFF" w:themeFill="background1"/>
            <w:vAlign w:val="center"/>
          </w:tcPr>
          <w:p w14:paraId="08147425"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4.49</w:t>
            </w:r>
          </w:p>
        </w:tc>
        <w:tc>
          <w:tcPr>
            <w:tcW w:w="850" w:type="dxa"/>
            <w:shd w:val="clear" w:color="auto" w:fill="FFFFFF" w:themeFill="background1"/>
            <w:vAlign w:val="center"/>
          </w:tcPr>
          <w:p w14:paraId="13B85EB9"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5.51</w:t>
            </w:r>
          </w:p>
        </w:tc>
        <w:tc>
          <w:tcPr>
            <w:tcW w:w="851" w:type="dxa"/>
            <w:shd w:val="clear" w:color="auto" w:fill="FFFFFF" w:themeFill="background1"/>
            <w:vAlign w:val="center"/>
          </w:tcPr>
          <w:p w14:paraId="2316AA4A"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3.46</w:t>
            </w:r>
          </w:p>
        </w:tc>
      </w:tr>
      <w:tr w:rsidR="0006533C" w:rsidRPr="006A56FF" w14:paraId="2E52B65E" w14:textId="77777777" w:rsidTr="006E3A97">
        <w:trPr>
          <w:trHeight w:val="283"/>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190E36D6" w14:textId="77777777" w:rsidR="0006533C" w:rsidRPr="00D67B4C" w:rsidRDefault="0006533C" w:rsidP="006E3A97">
            <w:pPr>
              <w:spacing w:line="276" w:lineRule="auto"/>
              <w:rPr>
                <w:b w:val="0"/>
                <w:bCs w:val="0"/>
                <w:caps w:val="0"/>
                <w:sz w:val="16"/>
                <w:szCs w:val="16"/>
                <w:lang w:val="en-US"/>
              </w:rPr>
            </w:pPr>
            <w:r w:rsidRPr="00D67B4C">
              <w:rPr>
                <w:b w:val="0"/>
                <w:bCs w:val="0"/>
                <w:caps w:val="0"/>
                <w:sz w:val="16"/>
                <w:szCs w:val="16"/>
                <w:lang w:val="en-US"/>
              </w:rPr>
              <w:t>PEXPND</w:t>
            </w:r>
          </w:p>
        </w:tc>
        <w:tc>
          <w:tcPr>
            <w:tcW w:w="1134" w:type="dxa"/>
            <w:shd w:val="clear" w:color="auto" w:fill="FFFFFF" w:themeFill="background1"/>
            <w:vAlign w:val="center"/>
          </w:tcPr>
          <w:p w14:paraId="515A80E4"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5.77</w:t>
            </w:r>
          </w:p>
        </w:tc>
        <w:tc>
          <w:tcPr>
            <w:tcW w:w="993" w:type="dxa"/>
            <w:shd w:val="clear" w:color="auto" w:fill="FFFFFF" w:themeFill="background1"/>
            <w:vAlign w:val="center"/>
          </w:tcPr>
          <w:p w14:paraId="180F79CE"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23.94</w:t>
            </w:r>
          </w:p>
        </w:tc>
        <w:tc>
          <w:tcPr>
            <w:tcW w:w="1134" w:type="dxa"/>
            <w:shd w:val="clear" w:color="auto" w:fill="FFFFFF" w:themeFill="background1"/>
            <w:vAlign w:val="center"/>
          </w:tcPr>
          <w:p w14:paraId="24C0988C"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13.05</w:t>
            </w:r>
          </w:p>
        </w:tc>
        <w:tc>
          <w:tcPr>
            <w:tcW w:w="850" w:type="dxa"/>
            <w:shd w:val="clear" w:color="auto" w:fill="FFFFFF" w:themeFill="background1"/>
            <w:vAlign w:val="center"/>
          </w:tcPr>
          <w:p w14:paraId="0BA8FBFE"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10.49</w:t>
            </w:r>
          </w:p>
        </w:tc>
        <w:tc>
          <w:tcPr>
            <w:tcW w:w="709" w:type="dxa"/>
            <w:shd w:val="clear" w:color="auto" w:fill="FFFFFF" w:themeFill="background1"/>
            <w:vAlign w:val="center"/>
          </w:tcPr>
          <w:p w14:paraId="6CD7FD89"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18.17</w:t>
            </w:r>
          </w:p>
        </w:tc>
        <w:tc>
          <w:tcPr>
            <w:tcW w:w="1134" w:type="dxa"/>
            <w:shd w:val="clear" w:color="auto" w:fill="FFFFFF" w:themeFill="background1"/>
            <w:vAlign w:val="center"/>
          </w:tcPr>
          <w:p w14:paraId="35266ECD"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18.03</w:t>
            </w:r>
          </w:p>
        </w:tc>
        <w:tc>
          <w:tcPr>
            <w:tcW w:w="850" w:type="dxa"/>
            <w:shd w:val="clear" w:color="auto" w:fill="FFFFFF" w:themeFill="background1"/>
            <w:vAlign w:val="center"/>
          </w:tcPr>
          <w:p w14:paraId="1E757608"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11.81</w:t>
            </w:r>
          </w:p>
        </w:tc>
        <w:tc>
          <w:tcPr>
            <w:tcW w:w="851" w:type="dxa"/>
            <w:shd w:val="clear" w:color="auto" w:fill="FFFFFF" w:themeFill="background1"/>
            <w:vAlign w:val="center"/>
          </w:tcPr>
          <w:p w14:paraId="1B3DD64B"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24.25</w:t>
            </w:r>
          </w:p>
        </w:tc>
      </w:tr>
      <w:tr w:rsidR="0006533C" w:rsidRPr="006A56FF" w14:paraId="73B40657" w14:textId="77777777" w:rsidTr="006E3A9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362AF3B0" w14:textId="77777777" w:rsidR="0006533C" w:rsidRPr="00D67B4C" w:rsidRDefault="0006533C" w:rsidP="006E3A97">
            <w:pPr>
              <w:spacing w:line="276" w:lineRule="auto"/>
              <w:rPr>
                <w:b w:val="0"/>
                <w:bCs w:val="0"/>
                <w:caps w:val="0"/>
                <w:sz w:val="16"/>
                <w:szCs w:val="16"/>
                <w:lang w:val="en-US"/>
              </w:rPr>
            </w:pPr>
            <w:r w:rsidRPr="00D67B4C">
              <w:rPr>
                <w:b w:val="0"/>
                <w:bCs w:val="0"/>
                <w:caps w:val="0"/>
                <w:sz w:val="16"/>
                <w:szCs w:val="16"/>
                <w:lang w:val="en-US"/>
              </w:rPr>
              <w:t>CA</w:t>
            </w:r>
            <w:r>
              <w:rPr>
                <w:b w:val="0"/>
                <w:bCs w:val="0"/>
                <w:caps w:val="0"/>
                <w:sz w:val="16"/>
                <w:szCs w:val="16"/>
                <w:lang w:val="en-US"/>
              </w:rPr>
              <w:t>SH</w:t>
            </w:r>
          </w:p>
        </w:tc>
        <w:tc>
          <w:tcPr>
            <w:tcW w:w="1134" w:type="dxa"/>
            <w:shd w:val="clear" w:color="auto" w:fill="FFFFFF" w:themeFill="background1"/>
            <w:vAlign w:val="center"/>
          </w:tcPr>
          <w:p w14:paraId="28D381FA"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1.67</w:t>
            </w:r>
          </w:p>
        </w:tc>
        <w:tc>
          <w:tcPr>
            <w:tcW w:w="993" w:type="dxa"/>
            <w:shd w:val="clear" w:color="auto" w:fill="FFFFFF" w:themeFill="background1"/>
            <w:vAlign w:val="center"/>
          </w:tcPr>
          <w:p w14:paraId="552E21E5"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2</w:t>
            </w:r>
          </w:p>
        </w:tc>
        <w:tc>
          <w:tcPr>
            <w:tcW w:w="1134" w:type="dxa"/>
            <w:shd w:val="clear" w:color="auto" w:fill="FFFFFF" w:themeFill="background1"/>
            <w:vAlign w:val="center"/>
          </w:tcPr>
          <w:p w14:paraId="65D7325E"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0.17</w:t>
            </w:r>
          </w:p>
        </w:tc>
        <w:tc>
          <w:tcPr>
            <w:tcW w:w="850" w:type="dxa"/>
            <w:shd w:val="clear" w:color="auto" w:fill="FFFFFF" w:themeFill="background1"/>
            <w:vAlign w:val="center"/>
          </w:tcPr>
          <w:p w14:paraId="0BB43ABC"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0.25</w:t>
            </w:r>
          </w:p>
        </w:tc>
        <w:tc>
          <w:tcPr>
            <w:tcW w:w="709" w:type="dxa"/>
            <w:shd w:val="clear" w:color="auto" w:fill="FFFFFF" w:themeFill="background1"/>
            <w:vAlign w:val="center"/>
          </w:tcPr>
          <w:p w14:paraId="1C3DF812"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1134" w:type="dxa"/>
            <w:shd w:val="clear" w:color="auto" w:fill="FFFFFF" w:themeFill="background1"/>
            <w:vAlign w:val="center"/>
          </w:tcPr>
          <w:p w14:paraId="10627FBE"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1.21</w:t>
            </w:r>
          </w:p>
        </w:tc>
        <w:tc>
          <w:tcPr>
            <w:tcW w:w="850" w:type="dxa"/>
            <w:shd w:val="clear" w:color="auto" w:fill="FFFFFF" w:themeFill="background1"/>
            <w:vAlign w:val="center"/>
          </w:tcPr>
          <w:p w14:paraId="2DCB4E27"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1.57</w:t>
            </w:r>
          </w:p>
        </w:tc>
        <w:tc>
          <w:tcPr>
            <w:tcW w:w="851" w:type="dxa"/>
            <w:shd w:val="clear" w:color="auto" w:fill="FFFFFF" w:themeFill="background1"/>
            <w:vAlign w:val="center"/>
          </w:tcPr>
          <w:p w14:paraId="6B81F57F"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0.86</w:t>
            </w:r>
          </w:p>
        </w:tc>
      </w:tr>
      <w:tr w:rsidR="0006533C" w:rsidRPr="006A56FF" w14:paraId="6982A0AA" w14:textId="77777777" w:rsidTr="006E3A97">
        <w:trPr>
          <w:trHeight w:val="283"/>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63EEFAF7" w14:textId="77777777" w:rsidR="0006533C" w:rsidRPr="00D67B4C" w:rsidRDefault="0006533C" w:rsidP="006E3A97">
            <w:pPr>
              <w:spacing w:line="276" w:lineRule="auto"/>
              <w:rPr>
                <w:b w:val="0"/>
                <w:bCs w:val="0"/>
                <w:caps w:val="0"/>
                <w:sz w:val="16"/>
                <w:szCs w:val="16"/>
                <w:lang w:val="en-US"/>
              </w:rPr>
            </w:pPr>
            <w:r w:rsidRPr="00D67B4C">
              <w:rPr>
                <w:b w:val="0"/>
                <w:bCs w:val="0"/>
                <w:caps w:val="0"/>
                <w:sz w:val="16"/>
                <w:szCs w:val="16"/>
                <w:lang w:val="en-US"/>
              </w:rPr>
              <w:t>CIDX</w:t>
            </w:r>
          </w:p>
        </w:tc>
        <w:tc>
          <w:tcPr>
            <w:tcW w:w="1134" w:type="dxa"/>
            <w:shd w:val="clear" w:color="auto" w:fill="FFFFFF" w:themeFill="background1"/>
            <w:vAlign w:val="center"/>
          </w:tcPr>
          <w:p w14:paraId="621ECA78"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w:t>
            </w:r>
          </w:p>
        </w:tc>
        <w:tc>
          <w:tcPr>
            <w:tcW w:w="993" w:type="dxa"/>
            <w:shd w:val="clear" w:color="auto" w:fill="FFFFFF" w:themeFill="background1"/>
            <w:vAlign w:val="center"/>
          </w:tcPr>
          <w:p w14:paraId="524A3748"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w:t>
            </w:r>
          </w:p>
        </w:tc>
        <w:tc>
          <w:tcPr>
            <w:tcW w:w="1134" w:type="dxa"/>
            <w:shd w:val="clear" w:color="auto" w:fill="FFFFFF" w:themeFill="background1"/>
            <w:vAlign w:val="center"/>
          </w:tcPr>
          <w:p w14:paraId="0437AF42"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2.67</w:t>
            </w:r>
          </w:p>
        </w:tc>
        <w:tc>
          <w:tcPr>
            <w:tcW w:w="850" w:type="dxa"/>
            <w:shd w:val="clear" w:color="auto" w:fill="FFFFFF" w:themeFill="background1"/>
            <w:vAlign w:val="center"/>
          </w:tcPr>
          <w:p w14:paraId="674B323E"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3</w:t>
            </w:r>
          </w:p>
        </w:tc>
        <w:tc>
          <w:tcPr>
            <w:tcW w:w="709" w:type="dxa"/>
            <w:shd w:val="clear" w:color="auto" w:fill="FFFFFF" w:themeFill="background1"/>
            <w:vAlign w:val="center"/>
          </w:tcPr>
          <w:p w14:paraId="4AD3685D"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w:t>
            </w:r>
          </w:p>
        </w:tc>
        <w:tc>
          <w:tcPr>
            <w:tcW w:w="1134" w:type="dxa"/>
            <w:shd w:val="clear" w:color="auto" w:fill="FFFFFF" w:themeFill="background1"/>
            <w:vAlign w:val="center"/>
          </w:tcPr>
          <w:p w14:paraId="2B578A95"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1.43</w:t>
            </w:r>
          </w:p>
        </w:tc>
        <w:tc>
          <w:tcPr>
            <w:tcW w:w="850" w:type="dxa"/>
            <w:shd w:val="clear" w:color="auto" w:fill="FFFFFF" w:themeFill="background1"/>
            <w:vAlign w:val="center"/>
          </w:tcPr>
          <w:p w14:paraId="586C44F4"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0.57</w:t>
            </w:r>
          </w:p>
        </w:tc>
        <w:tc>
          <w:tcPr>
            <w:tcW w:w="851" w:type="dxa"/>
            <w:shd w:val="clear" w:color="auto" w:fill="FFFFFF" w:themeFill="background1"/>
            <w:vAlign w:val="center"/>
          </w:tcPr>
          <w:p w14:paraId="4C9E21C7"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2.29</w:t>
            </w:r>
          </w:p>
        </w:tc>
      </w:tr>
      <w:tr w:rsidR="0006533C" w:rsidRPr="006A56FF" w14:paraId="164BA617" w14:textId="77777777" w:rsidTr="00580D50">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535A7DA3" w14:textId="77777777" w:rsidR="0006533C" w:rsidRPr="00D67B4C" w:rsidRDefault="0006533C" w:rsidP="006E3A97">
            <w:pPr>
              <w:spacing w:line="276" w:lineRule="auto"/>
              <w:rPr>
                <w:b w:val="0"/>
                <w:bCs w:val="0"/>
                <w:caps w:val="0"/>
                <w:sz w:val="16"/>
                <w:szCs w:val="16"/>
                <w:lang w:val="en-US"/>
              </w:rPr>
            </w:pPr>
            <w:r w:rsidRPr="00D67B4C">
              <w:rPr>
                <w:b w:val="0"/>
                <w:bCs w:val="0"/>
                <w:caps w:val="0"/>
                <w:sz w:val="16"/>
                <w:szCs w:val="16"/>
                <w:lang w:val="en-US"/>
              </w:rPr>
              <w:t>MTAB</w:t>
            </w:r>
          </w:p>
        </w:tc>
        <w:tc>
          <w:tcPr>
            <w:tcW w:w="1134" w:type="dxa"/>
            <w:shd w:val="clear" w:color="auto" w:fill="FFFFFF" w:themeFill="background1"/>
            <w:vAlign w:val="center"/>
          </w:tcPr>
          <w:p w14:paraId="5192B4EC"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993" w:type="dxa"/>
            <w:shd w:val="clear" w:color="auto" w:fill="FFFFFF" w:themeFill="background1"/>
            <w:vAlign w:val="center"/>
          </w:tcPr>
          <w:p w14:paraId="0433B25B"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1134" w:type="dxa"/>
            <w:shd w:val="clear" w:color="auto" w:fill="FFFFFF" w:themeFill="background1"/>
            <w:vAlign w:val="center"/>
          </w:tcPr>
          <w:p w14:paraId="4E4E00C2"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850" w:type="dxa"/>
            <w:shd w:val="clear" w:color="auto" w:fill="FFFFFF" w:themeFill="background1"/>
            <w:vAlign w:val="center"/>
          </w:tcPr>
          <w:p w14:paraId="217FF90E"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709" w:type="dxa"/>
            <w:shd w:val="clear" w:color="auto" w:fill="FFFFFF" w:themeFill="background1"/>
            <w:vAlign w:val="center"/>
          </w:tcPr>
          <w:p w14:paraId="45825B1D"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1134" w:type="dxa"/>
            <w:shd w:val="clear" w:color="auto" w:fill="FFFFFF" w:themeFill="background1"/>
            <w:vAlign w:val="center"/>
          </w:tcPr>
          <w:p w14:paraId="34EE36E3"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w:t>
            </w:r>
          </w:p>
        </w:tc>
        <w:tc>
          <w:tcPr>
            <w:tcW w:w="850" w:type="dxa"/>
            <w:shd w:val="clear" w:color="auto" w:fill="FFFFFF" w:themeFill="background1"/>
            <w:vAlign w:val="center"/>
          </w:tcPr>
          <w:p w14:paraId="31BC63A7"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w:t>
            </w:r>
          </w:p>
        </w:tc>
        <w:tc>
          <w:tcPr>
            <w:tcW w:w="851" w:type="dxa"/>
            <w:shd w:val="clear" w:color="auto" w:fill="FFFFFF" w:themeFill="background1"/>
            <w:vAlign w:val="center"/>
          </w:tcPr>
          <w:p w14:paraId="2347D88F"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w:t>
            </w:r>
          </w:p>
        </w:tc>
      </w:tr>
      <w:tr w:rsidR="00580D50" w:rsidRPr="006A56FF" w14:paraId="04FDC927" w14:textId="77777777" w:rsidTr="00580D50">
        <w:trPr>
          <w:trHeight w:val="283"/>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6FD86705" w14:textId="76756437" w:rsidR="00580D50" w:rsidRPr="00D67B4C" w:rsidRDefault="00580D50" w:rsidP="00580D50">
            <w:pPr>
              <w:rPr>
                <w:b w:val="0"/>
                <w:bCs w:val="0"/>
                <w:caps w:val="0"/>
                <w:sz w:val="16"/>
                <w:szCs w:val="16"/>
                <w:lang w:val="en-US"/>
              </w:rPr>
            </w:pPr>
            <w:r w:rsidRPr="00D67B4C">
              <w:rPr>
                <w:b w:val="0"/>
                <w:bCs w:val="0"/>
                <w:caps w:val="0"/>
                <w:sz w:val="16"/>
                <w:szCs w:val="16"/>
                <w:lang w:val="en-US"/>
              </w:rPr>
              <w:t>LEX</w:t>
            </w:r>
          </w:p>
        </w:tc>
        <w:tc>
          <w:tcPr>
            <w:tcW w:w="1134" w:type="dxa"/>
            <w:shd w:val="clear" w:color="auto" w:fill="FFFFFF" w:themeFill="background1"/>
            <w:vAlign w:val="center"/>
          </w:tcPr>
          <w:p w14:paraId="5BF5101E" w14:textId="60354525" w:rsidR="00580D50" w:rsidRDefault="00580D50" w:rsidP="00580D50">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17.49</w:t>
            </w:r>
          </w:p>
        </w:tc>
        <w:tc>
          <w:tcPr>
            <w:tcW w:w="993" w:type="dxa"/>
            <w:shd w:val="clear" w:color="auto" w:fill="FFFFFF" w:themeFill="background1"/>
            <w:vAlign w:val="center"/>
          </w:tcPr>
          <w:p w14:paraId="63783EEA" w14:textId="76AA8616" w:rsidR="00580D50" w:rsidRDefault="00580D50" w:rsidP="00580D50">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19.84</w:t>
            </w:r>
          </w:p>
        </w:tc>
        <w:tc>
          <w:tcPr>
            <w:tcW w:w="1134" w:type="dxa"/>
            <w:shd w:val="clear" w:color="auto" w:fill="FFFFFF" w:themeFill="background1"/>
            <w:vAlign w:val="center"/>
          </w:tcPr>
          <w:p w14:paraId="1712860E" w14:textId="06E6FE8B" w:rsidR="00580D50" w:rsidRDefault="00580D50" w:rsidP="00580D50">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20.31</w:t>
            </w:r>
          </w:p>
        </w:tc>
        <w:tc>
          <w:tcPr>
            <w:tcW w:w="850" w:type="dxa"/>
            <w:shd w:val="clear" w:color="auto" w:fill="FFFFFF" w:themeFill="background1"/>
            <w:vAlign w:val="center"/>
          </w:tcPr>
          <w:p w14:paraId="3CAD81E8" w14:textId="66BFDA68" w:rsidR="00580D50" w:rsidRDefault="00580D50" w:rsidP="00580D50">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19.93</w:t>
            </w:r>
          </w:p>
        </w:tc>
        <w:tc>
          <w:tcPr>
            <w:tcW w:w="709" w:type="dxa"/>
            <w:shd w:val="clear" w:color="auto" w:fill="FFFFFF" w:themeFill="background1"/>
            <w:vAlign w:val="center"/>
          </w:tcPr>
          <w:p w14:paraId="675D6B4F" w14:textId="692AC5A9" w:rsidR="00580D50" w:rsidRDefault="00580D50" w:rsidP="00580D50">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21.06</w:t>
            </w:r>
          </w:p>
        </w:tc>
        <w:tc>
          <w:tcPr>
            <w:tcW w:w="1134" w:type="dxa"/>
            <w:shd w:val="clear" w:color="auto" w:fill="FFFFFF" w:themeFill="background1"/>
            <w:vAlign w:val="center"/>
          </w:tcPr>
          <w:p w14:paraId="05EAA13A" w14:textId="28EDC43B" w:rsidR="00580D50" w:rsidRDefault="00580D50" w:rsidP="00580D50">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20.02</w:t>
            </w:r>
          </w:p>
        </w:tc>
        <w:tc>
          <w:tcPr>
            <w:tcW w:w="850" w:type="dxa"/>
            <w:shd w:val="clear" w:color="auto" w:fill="FFFFFF" w:themeFill="background1"/>
            <w:vAlign w:val="center"/>
          </w:tcPr>
          <w:p w14:paraId="1537D449" w14:textId="448DCB1F" w:rsidR="00580D50" w:rsidRDefault="00580D50" w:rsidP="00580D50">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19.90</w:t>
            </w:r>
          </w:p>
        </w:tc>
        <w:tc>
          <w:tcPr>
            <w:tcW w:w="851" w:type="dxa"/>
            <w:shd w:val="clear" w:color="auto" w:fill="FFFFFF" w:themeFill="background1"/>
            <w:vAlign w:val="center"/>
          </w:tcPr>
          <w:p w14:paraId="19D7C06D" w14:textId="0EB64D3D" w:rsidR="00580D50" w:rsidRDefault="00580D50" w:rsidP="00580D50">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20.15</w:t>
            </w:r>
          </w:p>
        </w:tc>
      </w:tr>
      <w:tr w:rsidR="00580D50" w:rsidRPr="006A56FF" w14:paraId="5C09679A" w14:textId="77777777" w:rsidTr="00580D50">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1" w:type="dxa"/>
            <w:tcBorders>
              <w:bottom w:val="single" w:sz="12" w:space="0" w:color="auto"/>
            </w:tcBorders>
            <w:shd w:val="clear" w:color="auto" w:fill="FFFFFF" w:themeFill="background1"/>
            <w:vAlign w:val="center"/>
          </w:tcPr>
          <w:p w14:paraId="501D015C" w14:textId="02BDE2FF" w:rsidR="00580D50" w:rsidRPr="00D67B4C" w:rsidRDefault="00580D50" w:rsidP="00580D50">
            <w:pPr>
              <w:rPr>
                <w:b w:val="0"/>
                <w:bCs w:val="0"/>
                <w:caps w:val="0"/>
                <w:sz w:val="16"/>
                <w:szCs w:val="16"/>
                <w:lang w:val="en-US"/>
              </w:rPr>
            </w:pPr>
            <w:r w:rsidRPr="00D67B4C">
              <w:rPr>
                <w:b w:val="0"/>
                <w:bCs w:val="0"/>
                <w:caps w:val="0"/>
                <w:sz w:val="16"/>
                <w:szCs w:val="16"/>
                <w:lang w:val="en-US"/>
              </w:rPr>
              <w:t>SPH</w:t>
            </w:r>
          </w:p>
        </w:tc>
        <w:tc>
          <w:tcPr>
            <w:tcW w:w="1134" w:type="dxa"/>
            <w:tcBorders>
              <w:bottom w:val="single" w:sz="12" w:space="0" w:color="auto"/>
            </w:tcBorders>
            <w:shd w:val="clear" w:color="auto" w:fill="FFFFFF" w:themeFill="background1"/>
            <w:vAlign w:val="center"/>
          </w:tcPr>
          <w:p w14:paraId="03CA1731" w14:textId="49BA0F34" w:rsidR="00580D50" w:rsidRDefault="00580D50" w:rsidP="00580D50">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16.08</w:t>
            </w:r>
          </w:p>
        </w:tc>
        <w:tc>
          <w:tcPr>
            <w:tcW w:w="993" w:type="dxa"/>
            <w:tcBorders>
              <w:bottom w:val="single" w:sz="12" w:space="0" w:color="auto"/>
            </w:tcBorders>
            <w:shd w:val="clear" w:color="auto" w:fill="FFFFFF" w:themeFill="background1"/>
            <w:vAlign w:val="center"/>
          </w:tcPr>
          <w:p w14:paraId="7AE8746F" w14:textId="01E60B13" w:rsidR="00580D50" w:rsidRDefault="00580D50" w:rsidP="00580D50">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42.73</w:t>
            </w:r>
          </w:p>
        </w:tc>
        <w:tc>
          <w:tcPr>
            <w:tcW w:w="1134" w:type="dxa"/>
            <w:tcBorders>
              <w:bottom w:val="single" w:sz="12" w:space="0" w:color="auto"/>
            </w:tcBorders>
            <w:shd w:val="clear" w:color="auto" w:fill="FFFFFF" w:themeFill="background1"/>
            <w:vAlign w:val="center"/>
          </w:tcPr>
          <w:p w14:paraId="42C7CB06" w14:textId="71437F76" w:rsidR="00580D50" w:rsidRDefault="00580D50" w:rsidP="00580D50">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49.84</w:t>
            </w:r>
          </w:p>
        </w:tc>
        <w:tc>
          <w:tcPr>
            <w:tcW w:w="850" w:type="dxa"/>
            <w:tcBorders>
              <w:bottom w:val="single" w:sz="12" w:space="0" w:color="auto"/>
            </w:tcBorders>
            <w:shd w:val="clear" w:color="auto" w:fill="FFFFFF" w:themeFill="background1"/>
            <w:vAlign w:val="center"/>
          </w:tcPr>
          <w:p w14:paraId="05C47309" w14:textId="457DCE7A" w:rsidR="00580D50" w:rsidRDefault="00580D50" w:rsidP="00580D50">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63.43</w:t>
            </w:r>
          </w:p>
        </w:tc>
        <w:tc>
          <w:tcPr>
            <w:tcW w:w="709" w:type="dxa"/>
            <w:tcBorders>
              <w:bottom w:val="single" w:sz="12" w:space="0" w:color="auto"/>
            </w:tcBorders>
            <w:shd w:val="clear" w:color="auto" w:fill="FFFFFF" w:themeFill="background1"/>
            <w:vAlign w:val="center"/>
          </w:tcPr>
          <w:p w14:paraId="5C7DC92E" w14:textId="0666EB6D" w:rsidR="00580D50" w:rsidRDefault="00580D50" w:rsidP="00580D50">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22.68</w:t>
            </w:r>
          </w:p>
        </w:tc>
        <w:tc>
          <w:tcPr>
            <w:tcW w:w="1134" w:type="dxa"/>
            <w:tcBorders>
              <w:bottom w:val="single" w:sz="12" w:space="0" w:color="auto"/>
            </w:tcBorders>
            <w:shd w:val="clear" w:color="auto" w:fill="FFFFFF" w:themeFill="background1"/>
            <w:vAlign w:val="center"/>
          </w:tcPr>
          <w:p w14:paraId="609BCA4B" w14:textId="3562648E" w:rsidR="00580D50" w:rsidRDefault="00580D50" w:rsidP="00580D50">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51.43</w:t>
            </w:r>
          </w:p>
        </w:tc>
        <w:tc>
          <w:tcPr>
            <w:tcW w:w="850" w:type="dxa"/>
            <w:tcBorders>
              <w:bottom w:val="single" w:sz="12" w:space="0" w:color="auto"/>
            </w:tcBorders>
            <w:shd w:val="clear" w:color="auto" w:fill="FFFFFF" w:themeFill="background1"/>
            <w:vAlign w:val="center"/>
          </w:tcPr>
          <w:p w14:paraId="53AC7E41" w14:textId="1AB858A8" w:rsidR="00580D50" w:rsidRDefault="00580D50" w:rsidP="00580D50">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49.99</w:t>
            </w:r>
          </w:p>
        </w:tc>
        <w:tc>
          <w:tcPr>
            <w:tcW w:w="851" w:type="dxa"/>
            <w:tcBorders>
              <w:bottom w:val="single" w:sz="12" w:space="0" w:color="auto"/>
            </w:tcBorders>
            <w:shd w:val="clear" w:color="auto" w:fill="FFFFFF" w:themeFill="background1"/>
            <w:vAlign w:val="center"/>
          </w:tcPr>
          <w:p w14:paraId="1B7469BE" w14:textId="2D2DD9EF" w:rsidR="00580D50" w:rsidRDefault="00580D50" w:rsidP="00580D50">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52.88</w:t>
            </w:r>
          </w:p>
        </w:tc>
      </w:tr>
    </w:tbl>
    <w:p w14:paraId="51FD7237" w14:textId="2128C469" w:rsidR="0006533C" w:rsidRDefault="0006533C" w:rsidP="00C83EC5">
      <w:pPr>
        <w:spacing w:after="160" w:line="360" w:lineRule="auto"/>
        <w:jc w:val="both"/>
        <w:rPr>
          <w:rFonts w:eastAsiaTheme="minorHAnsi"/>
          <w:iCs/>
          <w:color w:val="auto"/>
          <w:szCs w:val="18"/>
          <w:lang w:val="en-US"/>
        </w:rPr>
      </w:pPr>
    </w:p>
    <w:p w14:paraId="0AFC38B0" w14:textId="77777777" w:rsidR="00BA6E5E" w:rsidRPr="002A4B22" w:rsidRDefault="00BA6E5E" w:rsidP="00BA6E5E">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4</w:t>
      </w:r>
      <w:r w:rsidRPr="00E028AA">
        <w:rPr>
          <w:rFonts w:eastAsiaTheme="minorHAnsi"/>
          <w:iCs/>
          <w:color w:val="auto"/>
          <w:szCs w:val="18"/>
          <w:highlight w:val="yellow"/>
          <w:lang w:val="en-US"/>
        </w:rPr>
        <w:t xml:space="preserve"> ABOUT HERE ---</w:t>
      </w:r>
    </w:p>
    <w:p w14:paraId="0917668C" w14:textId="77777777" w:rsidR="00BA6E5E" w:rsidRDefault="00BA6E5E" w:rsidP="00BA6E5E">
      <w:pPr>
        <w:keepNext/>
        <w:spacing w:after="200"/>
        <w:rPr>
          <w:rFonts w:eastAsiaTheme="minorHAnsi"/>
          <w:iCs/>
          <w:color w:val="auto"/>
          <w:lang w:val="en-US"/>
        </w:rPr>
      </w:pPr>
    </w:p>
    <w:p w14:paraId="61C5BB96" w14:textId="77777777" w:rsidR="00BA6E5E" w:rsidRPr="00A77345" w:rsidRDefault="00BA6E5E" w:rsidP="00BA6E5E">
      <w:pPr>
        <w:pStyle w:val="Beschriftung"/>
        <w:keepNext/>
        <w:spacing w:before="240" w:after="240"/>
        <w:jc w:val="left"/>
        <w:rPr>
          <w:sz w:val="22"/>
          <w:szCs w:val="22"/>
          <w:lang w:val="en-US"/>
        </w:rPr>
      </w:pPr>
      <w:r w:rsidRPr="00A77345">
        <w:rPr>
          <w:sz w:val="22"/>
          <w:szCs w:val="22"/>
          <w:lang w:val="en-US"/>
        </w:rPr>
        <w:t xml:space="preserve">Table </w:t>
      </w:r>
      <w:r w:rsidRPr="00A77345">
        <w:rPr>
          <w:sz w:val="22"/>
          <w:szCs w:val="22"/>
          <w:lang w:val="en-US"/>
        </w:rPr>
        <w:fldChar w:fldCharType="begin"/>
      </w:r>
      <w:r w:rsidRPr="00A77345">
        <w:rPr>
          <w:sz w:val="22"/>
          <w:szCs w:val="22"/>
          <w:lang w:val="en-US"/>
        </w:rPr>
        <w:instrText xml:space="preserve"> SEQ Table \* ARABIC </w:instrText>
      </w:r>
      <w:r w:rsidRPr="00A77345">
        <w:rPr>
          <w:sz w:val="22"/>
          <w:szCs w:val="22"/>
          <w:lang w:val="en-US"/>
        </w:rPr>
        <w:fldChar w:fldCharType="separate"/>
      </w:r>
      <w:r w:rsidRPr="00A77345">
        <w:rPr>
          <w:sz w:val="22"/>
          <w:szCs w:val="22"/>
          <w:lang w:val="en-US"/>
        </w:rPr>
        <w:t>4</w:t>
      </w:r>
      <w:r w:rsidRPr="00A77345">
        <w:rPr>
          <w:sz w:val="22"/>
          <w:szCs w:val="22"/>
          <w:lang w:val="en-US"/>
        </w:rPr>
        <w:fldChar w:fldCharType="end"/>
      </w:r>
      <w:r w:rsidRPr="00A77345">
        <w:rPr>
          <w:sz w:val="22"/>
          <w:szCs w:val="22"/>
          <w:lang w:val="en-US"/>
        </w:rPr>
        <w:t>: Overview of</w:t>
      </w:r>
      <w:r>
        <w:rPr>
          <w:sz w:val="22"/>
          <w:szCs w:val="22"/>
          <w:lang w:val="en-US"/>
        </w:rPr>
        <w:t xml:space="preserve"> cluster</w:t>
      </w:r>
      <w:r w:rsidRPr="00A77345">
        <w:rPr>
          <w:sz w:val="22"/>
          <w:szCs w:val="22"/>
          <w:lang w:val="en-US"/>
        </w:rPr>
        <w:t xml:space="preserve"> </w:t>
      </w:r>
      <w:r>
        <w:rPr>
          <w:sz w:val="22"/>
          <w:szCs w:val="22"/>
          <w:lang w:val="en-US"/>
        </w:rPr>
        <w:t>l</w:t>
      </w:r>
      <w:r w:rsidRPr="00A77345">
        <w:rPr>
          <w:sz w:val="22"/>
          <w:szCs w:val="22"/>
          <w:lang w:val="en-US"/>
        </w:rPr>
        <w:t xml:space="preserve">abels and </w:t>
      </w:r>
      <w:r>
        <w:rPr>
          <w:sz w:val="22"/>
          <w:szCs w:val="22"/>
          <w:lang w:val="en-US"/>
        </w:rPr>
        <w:t>c</w:t>
      </w:r>
      <w:commentRangeStart w:id="49"/>
      <w:r w:rsidRPr="00A77345">
        <w:rPr>
          <w:sz w:val="22"/>
          <w:szCs w:val="22"/>
          <w:lang w:val="en-US"/>
        </w:rPr>
        <w:t>haracteristics</w:t>
      </w:r>
      <w:commentRangeEnd w:id="49"/>
      <w:r>
        <w:rPr>
          <w:sz w:val="22"/>
          <w:szCs w:val="22"/>
          <w:lang w:val="en-US"/>
        </w:rPr>
        <w:t xml:space="preserve"> within the 4+2 cluster typology</w:t>
      </w:r>
      <w:r>
        <w:rPr>
          <w:rStyle w:val="Kommentarzeichen"/>
          <w:color w:val="000000"/>
        </w:rPr>
        <w:commentReference w:id="49"/>
      </w:r>
    </w:p>
    <w:tbl>
      <w:tblPr>
        <w:tblStyle w:val="EinfacheTabelle3"/>
        <w:tblW w:w="9349" w:type="dxa"/>
        <w:shd w:val="clear" w:color="auto" w:fill="FFFFFF" w:themeFill="background1"/>
        <w:tblLayout w:type="fixed"/>
        <w:tblLook w:val="04A0" w:firstRow="1" w:lastRow="0" w:firstColumn="1" w:lastColumn="0" w:noHBand="0" w:noVBand="1"/>
      </w:tblPr>
      <w:tblGrid>
        <w:gridCol w:w="1560"/>
        <w:gridCol w:w="1134"/>
        <w:gridCol w:w="992"/>
        <w:gridCol w:w="1092"/>
        <w:gridCol w:w="850"/>
        <w:gridCol w:w="885"/>
        <w:gridCol w:w="1134"/>
        <w:gridCol w:w="851"/>
        <w:gridCol w:w="851"/>
      </w:tblGrid>
      <w:tr w:rsidR="00BA6E5E" w:rsidRPr="007C5A34" w14:paraId="33B8FF00" w14:textId="77777777" w:rsidTr="00257C34">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560" w:type="dxa"/>
            <w:tcBorders>
              <w:top w:val="single" w:sz="12" w:space="0" w:color="auto"/>
              <w:bottom w:val="single" w:sz="12" w:space="0" w:color="auto"/>
            </w:tcBorders>
            <w:shd w:val="clear" w:color="auto" w:fill="FFFFFF" w:themeFill="background1"/>
            <w:vAlign w:val="center"/>
          </w:tcPr>
          <w:p w14:paraId="79BA4234" w14:textId="77777777" w:rsidR="00BA6E5E" w:rsidRPr="007C5A34" w:rsidRDefault="00BA6E5E" w:rsidP="00257C34">
            <w:pPr>
              <w:spacing w:before="240" w:after="240" w:line="276" w:lineRule="auto"/>
              <w:rPr>
                <w:b w:val="0"/>
                <w:bCs w:val="0"/>
                <w:caps w:val="0"/>
                <w:sz w:val="16"/>
                <w:szCs w:val="16"/>
                <w:lang w:val="en-US"/>
              </w:rPr>
            </w:pPr>
          </w:p>
        </w:tc>
        <w:tc>
          <w:tcPr>
            <w:tcW w:w="1134" w:type="dxa"/>
            <w:tcBorders>
              <w:top w:val="single" w:sz="12" w:space="0" w:color="auto"/>
              <w:bottom w:val="single" w:sz="12" w:space="0" w:color="auto"/>
            </w:tcBorders>
            <w:shd w:val="clear" w:color="auto" w:fill="FFFFFF" w:themeFill="background1"/>
            <w:vAlign w:val="center"/>
          </w:tcPr>
          <w:p w14:paraId="798AC77D" w14:textId="77777777" w:rsidR="00BA6E5E" w:rsidRPr="007C5A34" w:rsidRDefault="00BA6E5E" w:rsidP="00257C3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Low performance, low supply</w:t>
            </w:r>
          </w:p>
        </w:tc>
        <w:tc>
          <w:tcPr>
            <w:tcW w:w="992" w:type="dxa"/>
            <w:tcBorders>
              <w:top w:val="single" w:sz="12" w:space="0" w:color="auto"/>
              <w:bottom w:val="single" w:sz="12" w:space="0" w:color="auto"/>
            </w:tcBorders>
            <w:shd w:val="clear" w:color="auto" w:fill="FFFFFF" w:themeFill="background1"/>
            <w:vAlign w:val="center"/>
          </w:tcPr>
          <w:p w14:paraId="5C13F753" w14:textId="77777777" w:rsidR="00BA6E5E" w:rsidRPr="007C5A34" w:rsidRDefault="00BA6E5E" w:rsidP="00257C3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Access-orientated private</w:t>
            </w:r>
          </w:p>
        </w:tc>
        <w:tc>
          <w:tcPr>
            <w:tcW w:w="1092" w:type="dxa"/>
            <w:tcBorders>
              <w:top w:val="single" w:sz="12" w:space="0" w:color="auto"/>
              <w:bottom w:val="single" w:sz="12" w:space="0" w:color="auto"/>
            </w:tcBorders>
            <w:shd w:val="clear" w:color="auto" w:fill="FFFFFF" w:themeFill="background1"/>
            <w:vAlign w:val="center"/>
          </w:tcPr>
          <w:p w14:paraId="0504212B" w14:textId="77777777" w:rsidR="00BA6E5E" w:rsidRPr="007C5A34" w:rsidRDefault="00BA6E5E" w:rsidP="00257C3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High performance public orientated</w:t>
            </w:r>
          </w:p>
        </w:tc>
        <w:tc>
          <w:tcPr>
            <w:tcW w:w="850" w:type="dxa"/>
            <w:tcBorders>
              <w:top w:val="single" w:sz="12" w:space="0" w:color="auto"/>
              <w:bottom w:val="single" w:sz="12" w:space="0" w:color="auto"/>
            </w:tcBorders>
            <w:shd w:val="clear" w:color="auto" w:fill="FFFFFF" w:themeFill="background1"/>
            <w:vAlign w:val="center"/>
          </w:tcPr>
          <w:p w14:paraId="0A792553" w14:textId="77777777" w:rsidR="00BA6E5E" w:rsidRPr="007C5A34" w:rsidRDefault="00BA6E5E" w:rsidP="00257C3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High supply</w:t>
            </w:r>
          </w:p>
        </w:tc>
        <w:tc>
          <w:tcPr>
            <w:tcW w:w="885" w:type="dxa"/>
            <w:tcBorders>
              <w:top w:val="single" w:sz="12" w:space="0" w:color="auto"/>
              <w:bottom w:val="single" w:sz="12" w:space="0" w:color="auto"/>
            </w:tcBorders>
            <w:shd w:val="clear" w:color="auto" w:fill="FFFFFF" w:themeFill="background1"/>
            <w:vAlign w:val="center"/>
          </w:tcPr>
          <w:p w14:paraId="64998531" w14:textId="77777777" w:rsidR="00BA6E5E" w:rsidRPr="007C5A34" w:rsidRDefault="00BA6E5E" w:rsidP="00257C3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Low supply</w:t>
            </w:r>
          </w:p>
        </w:tc>
        <w:tc>
          <w:tcPr>
            <w:tcW w:w="1134" w:type="dxa"/>
            <w:tcBorders>
              <w:top w:val="single" w:sz="12" w:space="0" w:color="auto"/>
              <w:bottom w:val="single" w:sz="12" w:space="0" w:color="auto"/>
            </w:tcBorders>
            <w:shd w:val="clear" w:color="auto" w:fill="FFFFFF" w:themeFill="background1"/>
            <w:vAlign w:val="center"/>
          </w:tcPr>
          <w:p w14:paraId="709790CC" w14:textId="77777777" w:rsidR="00BA6E5E" w:rsidRPr="007C5A34" w:rsidRDefault="00BA6E5E" w:rsidP="00257C3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High performance private orientated</w:t>
            </w:r>
          </w:p>
        </w:tc>
        <w:tc>
          <w:tcPr>
            <w:tcW w:w="851" w:type="dxa"/>
            <w:tcBorders>
              <w:top w:val="single" w:sz="12" w:space="0" w:color="auto"/>
              <w:bottom w:val="single" w:sz="12" w:space="0" w:color="auto"/>
            </w:tcBorders>
            <w:shd w:val="clear" w:color="auto" w:fill="FFFFFF" w:themeFill="background1"/>
            <w:vAlign w:val="center"/>
          </w:tcPr>
          <w:p w14:paraId="019AE6D0" w14:textId="77777777" w:rsidR="00BA6E5E" w:rsidRPr="007C5A34" w:rsidRDefault="00BA6E5E" w:rsidP="00257C3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High supply</w:t>
            </w:r>
          </w:p>
        </w:tc>
        <w:tc>
          <w:tcPr>
            <w:tcW w:w="851" w:type="dxa"/>
            <w:tcBorders>
              <w:top w:val="single" w:sz="12" w:space="0" w:color="auto"/>
              <w:bottom w:val="single" w:sz="12" w:space="0" w:color="auto"/>
            </w:tcBorders>
            <w:shd w:val="clear" w:color="auto" w:fill="FFFFFF" w:themeFill="background1"/>
            <w:vAlign w:val="center"/>
          </w:tcPr>
          <w:p w14:paraId="2E95610D" w14:textId="77777777" w:rsidR="00BA6E5E" w:rsidRPr="007C5A34" w:rsidRDefault="00BA6E5E" w:rsidP="00257C3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Low supply</w:t>
            </w:r>
          </w:p>
        </w:tc>
      </w:tr>
      <w:tr w:rsidR="00BA6E5E" w:rsidRPr="007C5A34" w14:paraId="189A056C" w14:textId="77777777" w:rsidTr="00257C3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tcBorders>
            <w:shd w:val="clear" w:color="auto" w:fill="FFFFFF" w:themeFill="background1"/>
            <w:vAlign w:val="center"/>
          </w:tcPr>
          <w:p w14:paraId="5B1B68B8" w14:textId="77777777" w:rsidR="00BA6E5E" w:rsidRPr="007C5A34" w:rsidRDefault="00BA6E5E" w:rsidP="00257C34">
            <w:pPr>
              <w:spacing w:before="240" w:after="240" w:line="360" w:lineRule="auto"/>
              <w:rPr>
                <w:b w:val="0"/>
                <w:bCs w:val="0"/>
                <w:caps w:val="0"/>
                <w:sz w:val="16"/>
                <w:szCs w:val="16"/>
                <w:lang w:val="en-US"/>
              </w:rPr>
            </w:pPr>
            <w:r w:rsidRPr="007C5A34">
              <w:rPr>
                <w:b w:val="0"/>
                <w:bCs w:val="0"/>
                <w:caps w:val="0"/>
                <w:sz w:val="16"/>
                <w:szCs w:val="16"/>
                <w:lang w:val="en-US"/>
              </w:rPr>
              <w:t>Cluster comp.</w:t>
            </w:r>
          </w:p>
        </w:tc>
        <w:tc>
          <w:tcPr>
            <w:tcW w:w="1134" w:type="dxa"/>
            <w:tcBorders>
              <w:top w:val="single" w:sz="12" w:space="0" w:color="auto"/>
            </w:tcBorders>
            <w:shd w:val="clear" w:color="auto" w:fill="FFFFFF" w:themeFill="background1"/>
            <w:vAlign w:val="center"/>
          </w:tcPr>
          <w:p w14:paraId="458D4880" w14:textId="77777777" w:rsidR="00BA6E5E" w:rsidRPr="007C5A34" w:rsidRDefault="00BA6E5E" w:rsidP="00257C3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7C5A34">
              <w:rPr>
                <w:sz w:val="16"/>
                <w:szCs w:val="16"/>
                <w:lang w:val="en-US"/>
              </w:rPr>
              <w:t>CZ, LV, PL</w:t>
            </w:r>
          </w:p>
        </w:tc>
        <w:tc>
          <w:tcPr>
            <w:tcW w:w="992" w:type="dxa"/>
            <w:tcBorders>
              <w:top w:val="single" w:sz="12" w:space="0" w:color="auto"/>
              <w:bottom w:val="single" w:sz="4" w:space="0" w:color="auto"/>
            </w:tcBorders>
            <w:shd w:val="clear" w:color="auto" w:fill="FFFFFF" w:themeFill="background1"/>
            <w:vAlign w:val="center"/>
          </w:tcPr>
          <w:p w14:paraId="58233D00" w14:textId="77777777" w:rsidR="00BA6E5E" w:rsidRPr="007C5A34" w:rsidRDefault="00BA6E5E" w:rsidP="00257C3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7C5A34">
              <w:rPr>
                <w:sz w:val="16"/>
                <w:szCs w:val="16"/>
              </w:rPr>
              <w:t>DE, FI</w:t>
            </w:r>
          </w:p>
        </w:tc>
        <w:tc>
          <w:tcPr>
            <w:tcW w:w="1092" w:type="dxa"/>
            <w:tcBorders>
              <w:top w:val="single" w:sz="12" w:space="0" w:color="auto"/>
              <w:bottom w:val="single" w:sz="4" w:space="0" w:color="auto"/>
            </w:tcBorders>
            <w:shd w:val="clear" w:color="auto" w:fill="FFFFFF" w:themeFill="background1"/>
            <w:vAlign w:val="center"/>
          </w:tcPr>
          <w:p w14:paraId="5AE8156B" w14:textId="77777777" w:rsidR="00BA6E5E" w:rsidRPr="007C5A34" w:rsidRDefault="00BA6E5E" w:rsidP="00257C3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DK, IE, NO, SE, KR, JP</w:t>
            </w:r>
          </w:p>
        </w:tc>
        <w:tc>
          <w:tcPr>
            <w:tcW w:w="850" w:type="dxa"/>
            <w:tcBorders>
              <w:top w:val="single" w:sz="12" w:space="0" w:color="auto"/>
              <w:bottom w:val="single" w:sz="4" w:space="0" w:color="auto"/>
            </w:tcBorders>
            <w:shd w:val="clear" w:color="auto" w:fill="FFFFFF" w:themeFill="background1"/>
            <w:vAlign w:val="center"/>
          </w:tcPr>
          <w:p w14:paraId="148AA3B5" w14:textId="77777777" w:rsidR="00BA6E5E" w:rsidRPr="007C5A34" w:rsidRDefault="00BA6E5E" w:rsidP="00257C3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7C5A34">
              <w:rPr>
                <w:sz w:val="16"/>
                <w:szCs w:val="16"/>
                <w:lang w:val="en-US"/>
              </w:rPr>
              <w:t>DK, IE, NO, SE</w:t>
            </w:r>
          </w:p>
        </w:tc>
        <w:tc>
          <w:tcPr>
            <w:tcW w:w="885" w:type="dxa"/>
            <w:tcBorders>
              <w:top w:val="single" w:sz="12" w:space="0" w:color="auto"/>
              <w:bottom w:val="single" w:sz="4" w:space="0" w:color="auto"/>
            </w:tcBorders>
            <w:shd w:val="clear" w:color="auto" w:fill="FFFFFF" w:themeFill="background1"/>
            <w:vAlign w:val="center"/>
          </w:tcPr>
          <w:p w14:paraId="25B71792" w14:textId="77777777" w:rsidR="00BA6E5E" w:rsidRPr="007C5A34" w:rsidRDefault="00BA6E5E" w:rsidP="00257C3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JP, KR</w:t>
            </w:r>
          </w:p>
        </w:tc>
        <w:tc>
          <w:tcPr>
            <w:tcW w:w="1134" w:type="dxa"/>
            <w:tcBorders>
              <w:top w:val="single" w:sz="12" w:space="0" w:color="auto"/>
              <w:bottom w:val="single" w:sz="4" w:space="0" w:color="auto"/>
            </w:tcBorders>
            <w:shd w:val="clear" w:color="auto" w:fill="FFFFFF" w:themeFill="background1"/>
          </w:tcPr>
          <w:p w14:paraId="7C0FF415" w14:textId="77777777" w:rsidR="00BA6E5E" w:rsidRPr="007C5A34" w:rsidRDefault="00BA6E5E" w:rsidP="00257C3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rPr>
              <w:t>AU, BE, CH, EE, ES, IL, LU, FR, NL, NZ, SK, SI, UK, US</w:t>
            </w:r>
          </w:p>
        </w:tc>
        <w:tc>
          <w:tcPr>
            <w:tcW w:w="851" w:type="dxa"/>
            <w:tcBorders>
              <w:top w:val="single" w:sz="12" w:space="0" w:color="auto"/>
              <w:bottom w:val="single" w:sz="4" w:space="0" w:color="auto"/>
            </w:tcBorders>
            <w:shd w:val="clear" w:color="auto" w:fill="FFFFFF" w:themeFill="background1"/>
            <w:vAlign w:val="center"/>
          </w:tcPr>
          <w:p w14:paraId="0B13C4BD" w14:textId="77777777" w:rsidR="00BA6E5E" w:rsidRPr="007C5A34" w:rsidRDefault="00BA6E5E" w:rsidP="00257C3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AU, BE, CH, LU, NL, SK, SI</w:t>
            </w:r>
          </w:p>
        </w:tc>
        <w:tc>
          <w:tcPr>
            <w:tcW w:w="851" w:type="dxa"/>
            <w:tcBorders>
              <w:top w:val="single" w:sz="12" w:space="0" w:color="auto"/>
              <w:bottom w:val="single" w:sz="4" w:space="0" w:color="auto"/>
            </w:tcBorders>
            <w:shd w:val="clear" w:color="auto" w:fill="FFFFFF" w:themeFill="background1"/>
            <w:vAlign w:val="center"/>
          </w:tcPr>
          <w:p w14:paraId="106F4AEC" w14:textId="77777777" w:rsidR="00BA6E5E" w:rsidRPr="007C5A34" w:rsidRDefault="00BA6E5E" w:rsidP="00257C3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7C5A34">
              <w:rPr>
                <w:sz w:val="16"/>
                <w:szCs w:val="16"/>
              </w:rPr>
              <w:t>EE, ES, FR, IL,</w:t>
            </w:r>
            <w:r>
              <w:rPr>
                <w:sz w:val="16"/>
                <w:szCs w:val="16"/>
              </w:rPr>
              <w:t xml:space="preserve"> </w:t>
            </w:r>
            <w:r w:rsidRPr="007C5A34">
              <w:rPr>
                <w:sz w:val="16"/>
                <w:szCs w:val="16"/>
              </w:rPr>
              <w:t>NZ, UK, US</w:t>
            </w:r>
          </w:p>
        </w:tc>
      </w:tr>
      <w:tr w:rsidR="00BA6E5E" w:rsidRPr="007C5A34" w14:paraId="7D90393F" w14:textId="77777777" w:rsidTr="00257C34">
        <w:trPr>
          <w:trHeight w:val="283"/>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tcBorders>
            <w:shd w:val="clear" w:color="auto" w:fill="FFFFFF" w:themeFill="background1"/>
            <w:vAlign w:val="center"/>
          </w:tcPr>
          <w:p w14:paraId="67CEB0DC" w14:textId="77777777" w:rsidR="00BA6E5E" w:rsidRPr="007C5A34" w:rsidRDefault="00BA6E5E" w:rsidP="00257C34">
            <w:pPr>
              <w:spacing w:line="360" w:lineRule="auto"/>
              <w:rPr>
                <w:sz w:val="16"/>
                <w:szCs w:val="16"/>
                <w:lang w:val="en-US"/>
              </w:rPr>
            </w:pPr>
            <w:r w:rsidRPr="007C5A34">
              <w:rPr>
                <w:b w:val="0"/>
                <w:bCs w:val="0"/>
                <w:caps w:val="0"/>
                <w:sz w:val="16"/>
                <w:szCs w:val="16"/>
                <w:lang w:val="en-US"/>
              </w:rPr>
              <w:t xml:space="preserve">Supply </w:t>
            </w:r>
          </w:p>
          <w:p w14:paraId="7F63E3B3" w14:textId="77777777" w:rsidR="00BA6E5E" w:rsidRPr="007C5A34" w:rsidRDefault="00BA6E5E" w:rsidP="00257C34">
            <w:pPr>
              <w:spacing w:line="360" w:lineRule="auto"/>
              <w:ind w:firstLine="180"/>
              <w:rPr>
                <w:sz w:val="16"/>
                <w:szCs w:val="16"/>
                <w:lang w:val="en-US"/>
              </w:rPr>
            </w:pPr>
            <w:r w:rsidRPr="007C5A34">
              <w:rPr>
                <w:b w:val="0"/>
                <w:bCs w:val="0"/>
                <w:caps w:val="0"/>
                <w:sz w:val="16"/>
                <w:szCs w:val="16"/>
                <w:lang w:val="en-US"/>
              </w:rPr>
              <w:t>EXPD</w:t>
            </w:r>
          </w:p>
          <w:p w14:paraId="36234CEE" w14:textId="77777777" w:rsidR="00BA6E5E" w:rsidRPr="007C5A34" w:rsidRDefault="00BA6E5E" w:rsidP="00257C34">
            <w:pPr>
              <w:spacing w:line="360" w:lineRule="auto"/>
              <w:ind w:firstLine="180"/>
              <w:rPr>
                <w:sz w:val="16"/>
                <w:szCs w:val="16"/>
                <w:lang w:val="en-US"/>
              </w:rPr>
            </w:pPr>
            <w:r w:rsidRPr="007C5A34">
              <w:rPr>
                <w:b w:val="0"/>
                <w:bCs w:val="0"/>
                <w:caps w:val="0"/>
                <w:sz w:val="16"/>
                <w:szCs w:val="16"/>
                <w:lang w:val="en-US"/>
              </w:rPr>
              <w:t>BEDS</w:t>
            </w:r>
          </w:p>
          <w:p w14:paraId="034B0687" w14:textId="77777777" w:rsidR="00BA6E5E" w:rsidRPr="007C5A34" w:rsidRDefault="00BA6E5E" w:rsidP="00257C34">
            <w:pPr>
              <w:spacing w:line="360" w:lineRule="auto"/>
              <w:ind w:firstLine="180"/>
              <w:rPr>
                <w:b w:val="0"/>
                <w:bCs w:val="0"/>
                <w:caps w:val="0"/>
                <w:sz w:val="16"/>
                <w:szCs w:val="16"/>
                <w:lang w:val="en-US"/>
              </w:rPr>
            </w:pPr>
            <w:r w:rsidRPr="007C5A34">
              <w:rPr>
                <w:b w:val="0"/>
                <w:bCs w:val="0"/>
                <w:caps w:val="0"/>
                <w:sz w:val="16"/>
                <w:szCs w:val="16"/>
                <w:lang w:val="en-US"/>
              </w:rPr>
              <w:t>RCPTIN</w:t>
            </w:r>
          </w:p>
        </w:tc>
        <w:tc>
          <w:tcPr>
            <w:tcW w:w="1134" w:type="dxa"/>
            <w:tcBorders>
              <w:top w:val="single" w:sz="4" w:space="0" w:color="auto"/>
            </w:tcBorders>
            <w:shd w:val="clear" w:color="auto" w:fill="FFFFFF" w:themeFill="background1"/>
            <w:vAlign w:val="center"/>
          </w:tcPr>
          <w:p w14:paraId="70462821"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4E7E77F2"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p w14:paraId="64CC565A"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p w14:paraId="0E19B9ED"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tc>
        <w:tc>
          <w:tcPr>
            <w:tcW w:w="992" w:type="dxa"/>
            <w:tcBorders>
              <w:top w:val="single" w:sz="4" w:space="0" w:color="auto"/>
            </w:tcBorders>
            <w:shd w:val="clear" w:color="auto" w:fill="FFFFFF" w:themeFill="background1"/>
            <w:vAlign w:val="center"/>
          </w:tcPr>
          <w:p w14:paraId="0BFE7CE9"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3D0AB8E2"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Medium High</w:t>
            </w:r>
          </w:p>
          <w:p w14:paraId="5F637F74"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tc>
        <w:tc>
          <w:tcPr>
            <w:tcW w:w="1092" w:type="dxa"/>
            <w:tcBorders>
              <w:top w:val="single" w:sz="4" w:space="0" w:color="auto"/>
            </w:tcBorders>
            <w:shd w:val="clear" w:color="auto" w:fill="FFFFFF" w:themeFill="background1"/>
            <w:vAlign w:val="center"/>
          </w:tcPr>
          <w:p w14:paraId="071D7EAE" w14:textId="77777777" w:rsidR="00BA6E5E"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11917E27" w14:textId="77777777" w:rsidR="00BA6E5E"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High</w:t>
            </w:r>
          </w:p>
          <w:p w14:paraId="15A166B4" w14:textId="77777777" w:rsidR="00BA6E5E"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Medium</w:t>
            </w:r>
          </w:p>
          <w:p w14:paraId="6BEDB445"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Medium</w:t>
            </w:r>
          </w:p>
        </w:tc>
        <w:tc>
          <w:tcPr>
            <w:tcW w:w="850" w:type="dxa"/>
            <w:tcBorders>
              <w:top w:val="single" w:sz="4" w:space="0" w:color="auto"/>
            </w:tcBorders>
            <w:shd w:val="clear" w:color="auto" w:fill="FFFFFF" w:themeFill="background1"/>
            <w:vAlign w:val="center"/>
          </w:tcPr>
          <w:p w14:paraId="1929B3B4"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6FDFC4F3"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p w14:paraId="76937FD5"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p w14:paraId="139BFB67"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tc>
        <w:tc>
          <w:tcPr>
            <w:tcW w:w="885" w:type="dxa"/>
            <w:tcBorders>
              <w:top w:val="single" w:sz="4" w:space="0" w:color="auto"/>
            </w:tcBorders>
            <w:shd w:val="clear" w:color="auto" w:fill="FFFFFF" w:themeFill="background1"/>
            <w:vAlign w:val="center"/>
          </w:tcPr>
          <w:p w14:paraId="62085CFB"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75E3FCB8"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Medium</w:t>
            </w:r>
          </w:p>
          <w:p w14:paraId="4663227E"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p w14:paraId="642F1B28"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Medium</w:t>
            </w:r>
          </w:p>
        </w:tc>
        <w:tc>
          <w:tcPr>
            <w:tcW w:w="1134" w:type="dxa"/>
            <w:tcBorders>
              <w:top w:val="single" w:sz="4" w:space="0" w:color="auto"/>
            </w:tcBorders>
            <w:shd w:val="clear" w:color="auto" w:fill="FFFFFF" w:themeFill="background1"/>
            <w:vAlign w:val="center"/>
          </w:tcPr>
          <w:p w14:paraId="7E31B022" w14:textId="77777777" w:rsidR="00BA6E5E"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533F0A0D" w14:textId="77777777" w:rsidR="00BA6E5E"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Medium</w:t>
            </w:r>
          </w:p>
          <w:p w14:paraId="34717EBF" w14:textId="77777777" w:rsidR="00BA6E5E"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Medium</w:t>
            </w:r>
          </w:p>
          <w:p w14:paraId="0118400E"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Medium</w:t>
            </w:r>
          </w:p>
        </w:tc>
        <w:tc>
          <w:tcPr>
            <w:tcW w:w="851" w:type="dxa"/>
            <w:tcBorders>
              <w:top w:val="single" w:sz="4" w:space="0" w:color="auto"/>
            </w:tcBorders>
            <w:shd w:val="clear" w:color="auto" w:fill="FFFFFF" w:themeFill="background1"/>
            <w:vAlign w:val="center"/>
          </w:tcPr>
          <w:p w14:paraId="1A5E0452"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23D89037"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Medium</w:t>
            </w:r>
          </w:p>
          <w:p w14:paraId="46214577"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p w14:paraId="0572C043"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tc>
        <w:tc>
          <w:tcPr>
            <w:tcW w:w="851" w:type="dxa"/>
            <w:tcBorders>
              <w:top w:val="single" w:sz="4" w:space="0" w:color="auto"/>
            </w:tcBorders>
            <w:shd w:val="clear" w:color="auto" w:fill="FFFFFF" w:themeFill="background1"/>
            <w:vAlign w:val="center"/>
          </w:tcPr>
          <w:p w14:paraId="1E4673DA"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0FD73DCD"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p w14:paraId="4F6A9F83"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Medium</w:t>
            </w:r>
          </w:p>
          <w:p w14:paraId="48764DB7"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Medium</w:t>
            </w:r>
          </w:p>
        </w:tc>
      </w:tr>
      <w:tr w:rsidR="00BA6E5E" w:rsidRPr="007C5A34" w14:paraId="5B783712" w14:textId="77777777" w:rsidTr="00257C3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shd w:val="clear" w:color="auto" w:fill="FFFFFF" w:themeFill="background1"/>
            <w:vAlign w:val="center"/>
          </w:tcPr>
          <w:p w14:paraId="20F128F0" w14:textId="77777777" w:rsidR="00BA6E5E" w:rsidRPr="007C5A34" w:rsidRDefault="00BA6E5E" w:rsidP="00257C34">
            <w:pPr>
              <w:spacing w:line="360" w:lineRule="auto"/>
              <w:rPr>
                <w:sz w:val="16"/>
                <w:szCs w:val="16"/>
                <w:lang w:val="en-US"/>
              </w:rPr>
            </w:pPr>
            <w:r w:rsidRPr="007C5A34">
              <w:rPr>
                <w:b w:val="0"/>
                <w:bCs w:val="0"/>
                <w:caps w:val="0"/>
                <w:sz w:val="16"/>
                <w:szCs w:val="16"/>
                <w:lang w:val="en-US"/>
              </w:rPr>
              <w:t>Public-Private Mix</w:t>
            </w:r>
          </w:p>
          <w:p w14:paraId="5EBC4D30" w14:textId="77777777" w:rsidR="00BA6E5E" w:rsidRPr="007C5A34" w:rsidRDefault="00BA6E5E" w:rsidP="00257C34">
            <w:pPr>
              <w:spacing w:line="360" w:lineRule="auto"/>
              <w:ind w:firstLine="179"/>
              <w:rPr>
                <w:sz w:val="16"/>
                <w:szCs w:val="16"/>
                <w:lang w:val="en-US"/>
              </w:rPr>
            </w:pPr>
            <w:r w:rsidRPr="007C5A34">
              <w:rPr>
                <w:b w:val="0"/>
                <w:bCs w:val="0"/>
                <w:caps w:val="0"/>
                <w:sz w:val="16"/>
                <w:szCs w:val="16"/>
                <w:lang w:val="en-US"/>
              </w:rPr>
              <w:t>PEXPND</w:t>
            </w:r>
          </w:p>
          <w:p w14:paraId="78EA07A5" w14:textId="77777777" w:rsidR="00BA6E5E" w:rsidRPr="007C5A34" w:rsidRDefault="00BA6E5E" w:rsidP="00257C34">
            <w:pPr>
              <w:spacing w:line="360" w:lineRule="auto"/>
              <w:ind w:firstLine="179"/>
              <w:rPr>
                <w:b w:val="0"/>
                <w:bCs w:val="0"/>
                <w:caps w:val="0"/>
                <w:sz w:val="16"/>
                <w:szCs w:val="16"/>
                <w:lang w:val="en-US"/>
              </w:rPr>
            </w:pPr>
            <w:r w:rsidRPr="007C5A34">
              <w:rPr>
                <w:b w:val="0"/>
                <w:bCs w:val="0"/>
                <w:caps w:val="0"/>
                <w:sz w:val="16"/>
                <w:szCs w:val="16"/>
                <w:lang w:val="en-US"/>
              </w:rPr>
              <w:t>CASH</w:t>
            </w:r>
          </w:p>
        </w:tc>
        <w:tc>
          <w:tcPr>
            <w:tcW w:w="1134" w:type="dxa"/>
            <w:shd w:val="clear" w:color="auto" w:fill="FFFFFF" w:themeFill="background1"/>
            <w:vAlign w:val="center"/>
          </w:tcPr>
          <w:p w14:paraId="453443A5"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0113F0C7"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Low</w:t>
            </w:r>
          </w:p>
          <w:p w14:paraId="7508C1FB"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tc>
        <w:tc>
          <w:tcPr>
            <w:tcW w:w="992" w:type="dxa"/>
            <w:shd w:val="clear" w:color="auto" w:fill="FFFFFF" w:themeFill="background1"/>
            <w:vAlign w:val="center"/>
          </w:tcPr>
          <w:p w14:paraId="6C06A328"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55AE2D57"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High</w:t>
            </w:r>
          </w:p>
          <w:p w14:paraId="160E4D88"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tc>
        <w:tc>
          <w:tcPr>
            <w:tcW w:w="1092" w:type="dxa"/>
            <w:shd w:val="clear" w:color="auto" w:fill="FFFFFF" w:themeFill="background1"/>
            <w:vAlign w:val="center"/>
          </w:tcPr>
          <w:p w14:paraId="3DC1159A" w14:textId="77777777" w:rsidR="00BA6E5E"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33667B74" w14:textId="77777777" w:rsidR="00BA6E5E"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Medium</w:t>
            </w:r>
          </w:p>
          <w:p w14:paraId="7D9AE80E"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Low</w:t>
            </w:r>
          </w:p>
        </w:tc>
        <w:tc>
          <w:tcPr>
            <w:tcW w:w="850" w:type="dxa"/>
            <w:shd w:val="clear" w:color="auto" w:fill="FFFFFF" w:themeFill="background1"/>
            <w:vAlign w:val="center"/>
          </w:tcPr>
          <w:p w14:paraId="3AC555E6"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3F7D394A"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p w14:paraId="420B9277"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Low</w:t>
            </w:r>
          </w:p>
        </w:tc>
        <w:tc>
          <w:tcPr>
            <w:tcW w:w="885" w:type="dxa"/>
            <w:shd w:val="clear" w:color="auto" w:fill="FFFFFF" w:themeFill="background1"/>
            <w:vAlign w:val="center"/>
          </w:tcPr>
          <w:p w14:paraId="50FEBD1D"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57A9F23A"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p w14:paraId="2DBE7C1B"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Low</w:t>
            </w:r>
          </w:p>
        </w:tc>
        <w:tc>
          <w:tcPr>
            <w:tcW w:w="1134" w:type="dxa"/>
            <w:shd w:val="clear" w:color="auto" w:fill="FFFFFF" w:themeFill="background1"/>
            <w:vAlign w:val="center"/>
          </w:tcPr>
          <w:p w14:paraId="7FABD3E6" w14:textId="77777777" w:rsidR="00BA6E5E"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7DED1251" w14:textId="77777777" w:rsidR="00BA6E5E"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Medium</w:t>
            </w:r>
          </w:p>
          <w:p w14:paraId="0AE49FB2"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Medium</w:t>
            </w:r>
          </w:p>
        </w:tc>
        <w:tc>
          <w:tcPr>
            <w:tcW w:w="851" w:type="dxa"/>
            <w:shd w:val="clear" w:color="auto" w:fill="FFFFFF" w:themeFill="background1"/>
            <w:vAlign w:val="center"/>
          </w:tcPr>
          <w:p w14:paraId="7FCF2349"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4889AD7E"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p w14:paraId="64D18BEB"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High</w:t>
            </w:r>
          </w:p>
        </w:tc>
        <w:tc>
          <w:tcPr>
            <w:tcW w:w="851" w:type="dxa"/>
            <w:shd w:val="clear" w:color="auto" w:fill="FFFFFF" w:themeFill="background1"/>
            <w:vAlign w:val="center"/>
          </w:tcPr>
          <w:p w14:paraId="55F1ABB5"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335529D4"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High</w:t>
            </w:r>
          </w:p>
          <w:p w14:paraId="65327325"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tc>
      </w:tr>
      <w:tr w:rsidR="00BA6E5E" w:rsidRPr="007C5A34" w14:paraId="59A11155" w14:textId="77777777" w:rsidTr="00257C34">
        <w:trPr>
          <w:trHeight w:val="283"/>
        </w:trPr>
        <w:tc>
          <w:tcPr>
            <w:cnfStyle w:val="001000000000" w:firstRow="0" w:lastRow="0" w:firstColumn="1" w:lastColumn="0" w:oddVBand="0" w:evenVBand="0" w:oddHBand="0" w:evenHBand="0" w:firstRowFirstColumn="0" w:firstRowLastColumn="0" w:lastRowFirstColumn="0" w:lastRowLastColumn="0"/>
            <w:tcW w:w="1560" w:type="dxa"/>
            <w:shd w:val="clear" w:color="auto" w:fill="FFFFFF" w:themeFill="background1"/>
            <w:vAlign w:val="center"/>
          </w:tcPr>
          <w:p w14:paraId="2DE58535" w14:textId="77777777" w:rsidR="00BA6E5E" w:rsidRPr="007C5A34" w:rsidRDefault="00BA6E5E" w:rsidP="00257C34">
            <w:pPr>
              <w:spacing w:line="360" w:lineRule="auto"/>
              <w:rPr>
                <w:sz w:val="16"/>
                <w:szCs w:val="16"/>
                <w:lang w:val="en-US"/>
              </w:rPr>
            </w:pPr>
            <w:r w:rsidRPr="007C5A34">
              <w:rPr>
                <w:b w:val="0"/>
                <w:bCs w:val="0"/>
                <w:caps w:val="0"/>
                <w:sz w:val="16"/>
                <w:szCs w:val="16"/>
                <w:lang w:val="en-US"/>
              </w:rPr>
              <w:t>Access Regulation</w:t>
            </w:r>
          </w:p>
          <w:p w14:paraId="593409A9" w14:textId="77777777" w:rsidR="00BA6E5E" w:rsidRPr="007C5A34" w:rsidRDefault="00BA6E5E" w:rsidP="00257C34">
            <w:pPr>
              <w:spacing w:line="360" w:lineRule="auto"/>
              <w:ind w:firstLine="179"/>
              <w:rPr>
                <w:sz w:val="16"/>
                <w:szCs w:val="16"/>
                <w:lang w:val="en-US"/>
              </w:rPr>
            </w:pPr>
            <w:r w:rsidRPr="007C5A34">
              <w:rPr>
                <w:b w:val="0"/>
                <w:bCs w:val="0"/>
                <w:caps w:val="0"/>
                <w:sz w:val="16"/>
                <w:szCs w:val="16"/>
                <w:lang w:val="en-US"/>
              </w:rPr>
              <w:t>CIDX</w:t>
            </w:r>
          </w:p>
          <w:p w14:paraId="3C637635" w14:textId="77777777" w:rsidR="00BA6E5E" w:rsidRPr="007C5A34" w:rsidRDefault="00BA6E5E" w:rsidP="00257C34">
            <w:pPr>
              <w:spacing w:line="360" w:lineRule="auto"/>
              <w:ind w:firstLine="179"/>
              <w:rPr>
                <w:b w:val="0"/>
                <w:bCs w:val="0"/>
                <w:caps w:val="0"/>
                <w:sz w:val="16"/>
                <w:szCs w:val="16"/>
                <w:lang w:val="en-US"/>
              </w:rPr>
            </w:pPr>
            <w:r w:rsidRPr="007C5A34">
              <w:rPr>
                <w:b w:val="0"/>
                <w:bCs w:val="0"/>
                <w:caps w:val="0"/>
                <w:sz w:val="16"/>
                <w:szCs w:val="16"/>
                <w:lang w:val="en-US"/>
              </w:rPr>
              <w:t>MTAB</w:t>
            </w:r>
          </w:p>
        </w:tc>
        <w:tc>
          <w:tcPr>
            <w:tcW w:w="1134" w:type="dxa"/>
            <w:shd w:val="clear" w:color="auto" w:fill="FFFFFF" w:themeFill="background1"/>
            <w:vAlign w:val="center"/>
          </w:tcPr>
          <w:p w14:paraId="4EBA929D"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p w14:paraId="66977630"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tc>
        <w:tc>
          <w:tcPr>
            <w:tcW w:w="992" w:type="dxa"/>
            <w:shd w:val="clear" w:color="auto" w:fill="FFFFFF" w:themeFill="background1"/>
            <w:vAlign w:val="center"/>
          </w:tcPr>
          <w:p w14:paraId="5B9DF184"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p w14:paraId="55474C3D"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tc>
        <w:tc>
          <w:tcPr>
            <w:tcW w:w="1092" w:type="dxa"/>
            <w:shd w:val="clear" w:color="auto" w:fill="FFFFFF" w:themeFill="background1"/>
            <w:vAlign w:val="center"/>
          </w:tcPr>
          <w:p w14:paraId="2B44A098" w14:textId="77777777" w:rsidR="00BA6E5E"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High</w:t>
            </w:r>
          </w:p>
          <w:p w14:paraId="02D1B84C"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Low</w:t>
            </w:r>
          </w:p>
        </w:tc>
        <w:tc>
          <w:tcPr>
            <w:tcW w:w="850" w:type="dxa"/>
            <w:shd w:val="clear" w:color="auto" w:fill="FFFFFF" w:themeFill="background1"/>
            <w:vAlign w:val="center"/>
          </w:tcPr>
          <w:p w14:paraId="4297DD41"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p w14:paraId="570FCF72"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tc>
        <w:tc>
          <w:tcPr>
            <w:tcW w:w="885" w:type="dxa"/>
            <w:shd w:val="clear" w:color="auto" w:fill="FFFFFF" w:themeFill="background1"/>
            <w:vAlign w:val="center"/>
          </w:tcPr>
          <w:p w14:paraId="1496282D"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p w14:paraId="5F8FFF11"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tc>
        <w:tc>
          <w:tcPr>
            <w:tcW w:w="1134" w:type="dxa"/>
            <w:shd w:val="clear" w:color="auto" w:fill="FFFFFF" w:themeFill="background1"/>
            <w:vAlign w:val="center"/>
          </w:tcPr>
          <w:p w14:paraId="32391C46" w14:textId="77777777" w:rsidR="00BA6E5E"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Medium</w:t>
            </w:r>
          </w:p>
          <w:p w14:paraId="53FE6EE3"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High</w:t>
            </w:r>
          </w:p>
        </w:tc>
        <w:tc>
          <w:tcPr>
            <w:tcW w:w="851" w:type="dxa"/>
            <w:shd w:val="clear" w:color="auto" w:fill="FFFFFF" w:themeFill="background1"/>
            <w:vAlign w:val="center"/>
          </w:tcPr>
          <w:p w14:paraId="62F0E2EA"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p w14:paraId="4E3E0CCA"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tc>
        <w:tc>
          <w:tcPr>
            <w:tcW w:w="851" w:type="dxa"/>
            <w:shd w:val="clear" w:color="auto" w:fill="FFFFFF" w:themeFill="background1"/>
            <w:vAlign w:val="center"/>
          </w:tcPr>
          <w:p w14:paraId="3D7D7CCC"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p w14:paraId="122968AB"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tc>
      </w:tr>
      <w:tr w:rsidR="00BA6E5E" w:rsidRPr="007C5A34" w14:paraId="4BEDE894" w14:textId="77777777" w:rsidTr="00257C3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tcBorders>
              <w:bottom w:val="single" w:sz="12" w:space="0" w:color="auto"/>
            </w:tcBorders>
            <w:shd w:val="clear" w:color="auto" w:fill="FFFFFF" w:themeFill="background1"/>
            <w:vAlign w:val="center"/>
          </w:tcPr>
          <w:p w14:paraId="1322BFF9" w14:textId="77777777" w:rsidR="00BA6E5E" w:rsidRPr="007C5A34" w:rsidRDefault="00BA6E5E" w:rsidP="00257C34">
            <w:pPr>
              <w:spacing w:line="360" w:lineRule="auto"/>
              <w:rPr>
                <w:sz w:val="16"/>
                <w:szCs w:val="16"/>
                <w:lang w:val="en-US"/>
              </w:rPr>
            </w:pPr>
            <w:r w:rsidRPr="007C5A34">
              <w:rPr>
                <w:b w:val="0"/>
                <w:bCs w:val="0"/>
                <w:caps w:val="0"/>
                <w:sz w:val="16"/>
                <w:szCs w:val="16"/>
                <w:lang w:val="en-US"/>
              </w:rPr>
              <w:t>Performance</w:t>
            </w:r>
          </w:p>
          <w:p w14:paraId="372B81FC" w14:textId="2068FD88" w:rsidR="00BA6E5E" w:rsidRPr="007C5A34" w:rsidRDefault="00BA6E5E" w:rsidP="00257C34">
            <w:pPr>
              <w:spacing w:line="360" w:lineRule="auto"/>
              <w:ind w:firstLine="179"/>
              <w:rPr>
                <w:sz w:val="16"/>
                <w:szCs w:val="16"/>
                <w:lang w:val="en-US"/>
              </w:rPr>
            </w:pPr>
            <w:r w:rsidRPr="007C5A34">
              <w:rPr>
                <w:b w:val="0"/>
                <w:bCs w:val="0"/>
                <w:caps w:val="0"/>
                <w:sz w:val="16"/>
                <w:szCs w:val="16"/>
                <w:lang w:val="en-US"/>
              </w:rPr>
              <w:t>LEX</w:t>
            </w:r>
          </w:p>
          <w:p w14:paraId="1B2661D0" w14:textId="77777777" w:rsidR="00BA6E5E" w:rsidRPr="007C5A34" w:rsidRDefault="00BA6E5E" w:rsidP="00257C34">
            <w:pPr>
              <w:spacing w:line="360" w:lineRule="auto"/>
              <w:ind w:firstLine="179"/>
              <w:rPr>
                <w:b w:val="0"/>
                <w:bCs w:val="0"/>
                <w:caps w:val="0"/>
                <w:sz w:val="16"/>
                <w:szCs w:val="16"/>
                <w:lang w:val="en-US"/>
              </w:rPr>
            </w:pPr>
            <w:r w:rsidRPr="007C5A34">
              <w:rPr>
                <w:b w:val="0"/>
                <w:bCs w:val="0"/>
                <w:caps w:val="0"/>
                <w:sz w:val="16"/>
                <w:szCs w:val="16"/>
                <w:lang w:val="en-US"/>
              </w:rPr>
              <w:t>SPH</w:t>
            </w:r>
          </w:p>
        </w:tc>
        <w:tc>
          <w:tcPr>
            <w:tcW w:w="1134" w:type="dxa"/>
            <w:tcBorders>
              <w:bottom w:val="single" w:sz="12" w:space="0" w:color="auto"/>
            </w:tcBorders>
            <w:shd w:val="clear" w:color="auto" w:fill="FFFFFF" w:themeFill="background1"/>
            <w:vAlign w:val="center"/>
          </w:tcPr>
          <w:p w14:paraId="2A83240F"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040B0F79"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Low</w:t>
            </w:r>
          </w:p>
          <w:p w14:paraId="375D3507"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Low</w:t>
            </w:r>
          </w:p>
        </w:tc>
        <w:tc>
          <w:tcPr>
            <w:tcW w:w="992" w:type="dxa"/>
            <w:tcBorders>
              <w:bottom w:val="single" w:sz="12" w:space="0" w:color="auto"/>
            </w:tcBorders>
            <w:shd w:val="clear" w:color="auto" w:fill="FFFFFF" w:themeFill="background1"/>
            <w:vAlign w:val="center"/>
          </w:tcPr>
          <w:p w14:paraId="0DC81D7F"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51203D58"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p w14:paraId="5CDE3940"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tc>
        <w:tc>
          <w:tcPr>
            <w:tcW w:w="1092" w:type="dxa"/>
            <w:tcBorders>
              <w:bottom w:val="single" w:sz="12" w:space="0" w:color="auto"/>
            </w:tcBorders>
            <w:shd w:val="clear" w:color="auto" w:fill="FFFFFF" w:themeFill="background1"/>
            <w:vAlign w:val="center"/>
          </w:tcPr>
          <w:p w14:paraId="544735C0" w14:textId="77777777" w:rsidR="00BA6E5E"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4AE5D6FF" w14:textId="77777777" w:rsidR="00BA6E5E"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High</w:t>
            </w:r>
          </w:p>
          <w:p w14:paraId="6E75E314" w14:textId="77777777" w:rsidR="00BA6E5E"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Medium</w:t>
            </w:r>
          </w:p>
        </w:tc>
        <w:tc>
          <w:tcPr>
            <w:tcW w:w="850" w:type="dxa"/>
            <w:tcBorders>
              <w:bottom w:val="single" w:sz="12" w:space="0" w:color="auto"/>
            </w:tcBorders>
            <w:shd w:val="clear" w:color="auto" w:fill="FFFFFF" w:themeFill="background1"/>
            <w:vAlign w:val="center"/>
          </w:tcPr>
          <w:p w14:paraId="3B956C6E"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6E6D7CAB"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p w14:paraId="79549B9C"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High</w:t>
            </w:r>
          </w:p>
        </w:tc>
        <w:tc>
          <w:tcPr>
            <w:tcW w:w="885" w:type="dxa"/>
            <w:tcBorders>
              <w:bottom w:val="single" w:sz="12" w:space="0" w:color="auto"/>
            </w:tcBorders>
            <w:shd w:val="clear" w:color="auto" w:fill="FFFFFF" w:themeFill="background1"/>
            <w:vAlign w:val="center"/>
          </w:tcPr>
          <w:p w14:paraId="3DE2BAAA"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3E1FE380"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High</w:t>
            </w:r>
          </w:p>
          <w:p w14:paraId="686773DF"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Low</w:t>
            </w:r>
          </w:p>
        </w:tc>
        <w:tc>
          <w:tcPr>
            <w:tcW w:w="1134" w:type="dxa"/>
            <w:tcBorders>
              <w:bottom w:val="single" w:sz="12" w:space="0" w:color="auto"/>
            </w:tcBorders>
            <w:shd w:val="clear" w:color="auto" w:fill="FFFFFF" w:themeFill="background1"/>
            <w:vAlign w:val="center"/>
          </w:tcPr>
          <w:p w14:paraId="63D53210" w14:textId="77777777" w:rsidR="00BA6E5E"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04EE79EA" w14:textId="77777777" w:rsidR="00BA6E5E"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Medium</w:t>
            </w:r>
          </w:p>
          <w:p w14:paraId="4BC7C147" w14:textId="77777777" w:rsidR="00BA6E5E"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High</w:t>
            </w:r>
          </w:p>
        </w:tc>
        <w:tc>
          <w:tcPr>
            <w:tcW w:w="851" w:type="dxa"/>
            <w:tcBorders>
              <w:bottom w:val="single" w:sz="12" w:space="0" w:color="auto"/>
            </w:tcBorders>
            <w:shd w:val="clear" w:color="auto" w:fill="FFFFFF" w:themeFill="background1"/>
            <w:vAlign w:val="center"/>
          </w:tcPr>
          <w:p w14:paraId="494E8E45"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65B4BFDC"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p w14:paraId="6231501C"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High</w:t>
            </w:r>
          </w:p>
        </w:tc>
        <w:tc>
          <w:tcPr>
            <w:tcW w:w="851" w:type="dxa"/>
            <w:tcBorders>
              <w:bottom w:val="single" w:sz="12" w:space="0" w:color="auto"/>
            </w:tcBorders>
            <w:shd w:val="clear" w:color="auto" w:fill="FFFFFF" w:themeFill="background1"/>
            <w:vAlign w:val="center"/>
          </w:tcPr>
          <w:p w14:paraId="18DB1F4F"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294CEB13"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High</w:t>
            </w:r>
          </w:p>
          <w:p w14:paraId="06E2F56C"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High</w:t>
            </w:r>
          </w:p>
        </w:tc>
      </w:tr>
    </w:tbl>
    <w:p w14:paraId="3403A5CB" w14:textId="77777777" w:rsidR="00BA6E5E" w:rsidRPr="00C83EC5" w:rsidRDefault="00BA6E5E" w:rsidP="00C83EC5">
      <w:pPr>
        <w:spacing w:after="160" w:line="360" w:lineRule="auto"/>
        <w:jc w:val="both"/>
        <w:rPr>
          <w:rFonts w:eastAsiaTheme="minorHAnsi"/>
          <w:iCs/>
          <w:color w:val="auto"/>
          <w:szCs w:val="18"/>
          <w:lang w:val="en-US"/>
        </w:rPr>
      </w:pPr>
    </w:p>
    <w:p w14:paraId="313AF3F6" w14:textId="64688E6F"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sidR="00CA66CB" w:rsidRPr="00C83EC5">
        <w:rPr>
          <w:rFonts w:eastAsiaTheme="minorHAnsi"/>
          <w:b/>
          <w:iCs/>
          <w:color w:val="auto"/>
          <w:szCs w:val="18"/>
          <w:lang w:val="en-US"/>
        </w:rPr>
        <w:t>high-performance</w:t>
      </w:r>
      <w:r w:rsidRPr="00C83EC5">
        <w:rPr>
          <w:rFonts w:eastAsiaTheme="minorHAnsi"/>
          <w:b/>
          <w:iCs/>
          <w:color w:val="auto"/>
          <w:szCs w:val="18"/>
          <w:lang w:val="en-US"/>
        </w:rPr>
        <w:t xml:space="preserve"> </w:t>
      </w:r>
      <w:r w:rsidR="00AE794B" w:rsidRPr="00C83EC5">
        <w:rPr>
          <w:rFonts w:eastAsiaTheme="minorHAnsi"/>
          <w:b/>
          <w:iCs/>
          <w:color w:val="auto"/>
          <w:szCs w:val="18"/>
          <w:lang w:val="en-US"/>
        </w:rPr>
        <w:t xml:space="preserve">public-orientated </w:t>
      </w:r>
      <w:r w:rsidRPr="00C83EC5">
        <w:rPr>
          <w:rFonts w:eastAsiaTheme="minorHAnsi"/>
          <w:b/>
          <w:iCs/>
          <w:color w:val="auto"/>
          <w:szCs w:val="18"/>
          <w:lang w:val="en-US"/>
        </w:rPr>
        <w:t>system</w:t>
      </w:r>
    </w:p>
    <w:p w14:paraId="3DADFDAF" w14:textId="137C0EFA" w:rsidR="00C83EC5" w:rsidRDefault="00AE794B" w:rsidP="00364FD2">
      <w:pPr>
        <w:pStyle w:val="02FlietextErsterAbsatz"/>
        <w:rPr>
          <w:lang w:val="en-US"/>
        </w:rPr>
      </w:pPr>
      <w:r>
        <w:rPr>
          <w:lang w:val="en-US"/>
        </w:rPr>
        <w:t>This system is defined by above average performance and below average private expenditure. Benefits are mainly only available in-kind, which hints to a low level of informal care provision.</w:t>
      </w:r>
      <w:r w:rsidR="00F3631B" w:rsidRPr="00F3631B">
        <w:rPr>
          <w:lang w:val="en-US"/>
        </w:rPr>
        <w:t xml:space="preserve"> </w:t>
      </w:r>
      <w:r w:rsidR="00F3631B">
        <w:rPr>
          <w:lang w:val="en-US"/>
        </w:rPr>
        <w:t xml:space="preserve">Furthermore, choice is limited in these systems, </w:t>
      </w:r>
      <w:r w:rsidR="00CA66CB">
        <w:rPr>
          <w:lang w:val="en-US"/>
        </w:rPr>
        <w:t>yet</w:t>
      </w:r>
      <w:r w:rsidR="00F3631B">
        <w:rPr>
          <w:lang w:val="en-US"/>
        </w:rPr>
        <w:t xml:space="preserve"> no means-test</w:t>
      </w:r>
      <w:r w:rsidR="00F82B67">
        <w:rPr>
          <w:lang w:val="en-US"/>
        </w:rPr>
        <w:t>s</w:t>
      </w:r>
      <w:r w:rsidR="00F3631B">
        <w:rPr>
          <w:lang w:val="en-US"/>
        </w:rPr>
        <w:t xml:space="preserve"> appl</w:t>
      </w:r>
      <w:r w:rsidR="00F82B67">
        <w:rPr>
          <w:lang w:val="en-US"/>
        </w:rPr>
        <w:t>y</w:t>
      </w:r>
      <w:r w:rsidR="00F3631B">
        <w:rPr>
          <w:lang w:val="en-US"/>
        </w:rPr>
        <w:t xml:space="preserve">. The sub-types of this system are </w:t>
      </w:r>
      <w:r w:rsidR="00F82B67">
        <w:rPr>
          <w:lang w:val="en-US"/>
        </w:rPr>
        <w:t>divided</w:t>
      </w:r>
      <w:r w:rsidR="00F3631B">
        <w:rPr>
          <w:lang w:val="en-US"/>
        </w:rPr>
        <w:t xml:space="preserve"> by high and low levels of supply.</w:t>
      </w:r>
      <w:r>
        <w:rPr>
          <w:lang w:val="en-US"/>
        </w:rPr>
        <w:t xml:space="preserve"> </w:t>
      </w:r>
    </w:p>
    <w:p w14:paraId="612AD6E0" w14:textId="2C8BF07E" w:rsidR="00F3631B" w:rsidRDefault="00F3631B" w:rsidP="00C83EC5">
      <w:pPr>
        <w:spacing w:after="160" w:line="360" w:lineRule="auto"/>
        <w:jc w:val="both"/>
        <w:rPr>
          <w:rFonts w:eastAsiaTheme="minorHAnsi"/>
          <w:b/>
          <w:iCs/>
          <w:color w:val="auto"/>
          <w:szCs w:val="18"/>
          <w:lang w:val="en-US"/>
        </w:rPr>
      </w:pPr>
      <w:r w:rsidRPr="00313058">
        <w:rPr>
          <w:rFonts w:eastAsiaTheme="minorHAnsi"/>
          <w:b/>
          <w:iCs/>
          <w:color w:val="auto"/>
          <w:szCs w:val="18"/>
          <w:lang w:val="en-US"/>
        </w:rPr>
        <w:t>The high performance private oriented system</w:t>
      </w:r>
    </w:p>
    <w:p w14:paraId="74B93F8A" w14:textId="57169E6A" w:rsidR="00A77345" w:rsidRPr="00364FD2" w:rsidRDefault="00A740AC" w:rsidP="00364FD2">
      <w:pPr>
        <w:pStyle w:val="02FlietextErsterAbsatz"/>
        <w:rPr>
          <w:lang w:val="en-US"/>
        </w:rPr>
      </w:pPr>
      <w:r w:rsidRPr="00313058">
        <w:rPr>
          <w:lang w:val="en-US"/>
        </w:rPr>
        <w:t>Per</w:t>
      </w:r>
      <w:r>
        <w:rPr>
          <w:lang w:val="en-US"/>
        </w:rPr>
        <w:t>formance in this LTC type is high with abov</w:t>
      </w:r>
      <w:r w:rsidR="004E5C38">
        <w:rPr>
          <w:lang w:val="en-US"/>
        </w:rPr>
        <w:t>e</w:t>
      </w:r>
      <w:r>
        <w:rPr>
          <w:lang w:val="en-US"/>
        </w:rPr>
        <w:t xml:space="preserve"> average life expectancy and self-rated health. As private expenditure are above average and cash benefits avai</w:t>
      </w:r>
      <w:r w:rsidR="004E5C38">
        <w:rPr>
          <w:lang w:val="en-US"/>
        </w:rPr>
        <w:t>lable</w:t>
      </w:r>
      <w:r>
        <w:rPr>
          <w:lang w:val="en-US"/>
        </w:rPr>
        <w:t xml:space="preserve"> in almost all countries and often unbound, this type can be depicted as oriented towards </w:t>
      </w:r>
      <w:r w:rsidR="002F441C">
        <w:rPr>
          <w:lang w:val="en-US"/>
        </w:rPr>
        <w:t>private</w:t>
      </w:r>
      <w:r>
        <w:rPr>
          <w:lang w:val="en-US"/>
        </w:rPr>
        <w:t xml:space="preserve"> provision and financing. The sub-types differ by high and low supply. Both sub-types </w:t>
      </w:r>
      <w:r>
        <w:rPr>
          <w:lang w:val="en-US"/>
        </w:rPr>
        <w:lastRenderedPageBreak/>
        <w:t>apply means-testing, yet only the low</w:t>
      </w:r>
      <w:r w:rsidR="002F441C">
        <w:rPr>
          <w:lang w:val="en-US"/>
        </w:rPr>
        <w:t>-</w:t>
      </w:r>
      <w:r>
        <w:rPr>
          <w:lang w:val="en-US"/>
        </w:rPr>
        <w:t xml:space="preserve">supply type is marked by considerable </w:t>
      </w:r>
      <w:r w:rsidR="002F441C">
        <w:rPr>
          <w:lang w:val="en-US"/>
        </w:rPr>
        <w:t>choice</w:t>
      </w:r>
      <w:r>
        <w:rPr>
          <w:lang w:val="en-US"/>
        </w:rPr>
        <w:t xml:space="preserve"> restrictions.</w:t>
      </w:r>
    </w:p>
    <w:p w14:paraId="762318F9" w14:textId="67377F2C" w:rsidR="008D6126" w:rsidRPr="006A56FF" w:rsidRDefault="002E107C" w:rsidP="00EB31E0">
      <w:pPr>
        <w:pStyle w:val="berschrift1"/>
        <w:rPr>
          <w:lang w:val="en-US"/>
        </w:rPr>
      </w:pPr>
      <w:r>
        <w:rPr>
          <w:lang w:val="en-US"/>
        </w:rPr>
        <w:t>Discussion</w:t>
      </w:r>
      <w:r w:rsidR="00085DE3">
        <w:rPr>
          <w:lang w:val="en-US"/>
        </w:rPr>
        <w:t xml:space="preserve"> </w:t>
      </w:r>
      <w:proofErr w:type="gramStart"/>
      <w:r w:rsidR="0081256C" w:rsidRPr="006A56FF">
        <w:rPr>
          <w:lang w:val="en-US"/>
        </w:rPr>
        <w:t xml:space="preserve">– </w:t>
      </w:r>
      <w:r w:rsidR="00085DE3">
        <w:rPr>
          <w:lang w:val="en-US"/>
        </w:rPr>
        <w:t xml:space="preserve"> </w:t>
      </w:r>
      <w:r w:rsidR="00A85F93">
        <w:rPr>
          <w:lang w:val="en-US"/>
        </w:rPr>
        <w:t>36</w:t>
      </w:r>
      <w:r w:rsidR="00364FD2">
        <w:rPr>
          <w:lang w:val="en-US"/>
        </w:rPr>
        <w:t>6</w:t>
      </w:r>
      <w:proofErr w:type="gramEnd"/>
      <w:r w:rsidR="00A85F93">
        <w:rPr>
          <w:lang w:val="en-US"/>
        </w:rPr>
        <w:t xml:space="preserve"> </w:t>
      </w:r>
      <w:r w:rsidR="0081256C" w:rsidRPr="006A56FF">
        <w:rPr>
          <w:lang w:val="en-US"/>
        </w:rPr>
        <w:t>words</w:t>
      </w:r>
    </w:p>
    <w:p w14:paraId="2EC44C68" w14:textId="478EC943" w:rsidR="00B70268" w:rsidRPr="00B70268" w:rsidRDefault="00643ED3" w:rsidP="00A85F93">
      <w:pPr>
        <w:pStyle w:val="02FlietextErsterAbsatz"/>
        <w:rPr>
          <w:lang w:val="en-US"/>
        </w:rPr>
      </w:pPr>
      <w:r>
        <w:rPr>
          <w:lang w:val="en-US"/>
        </w:rPr>
        <w:t xml:space="preserve">Focusing on the countries in the four </w:t>
      </w:r>
      <w:r w:rsidR="002F441C">
        <w:rPr>
          <w:lang w:val="en-US"/>
        </w:rPr>
        <w:t>systems</w:t>
      </w:r>
      <w:r>
        <w:rPr>
          <w:lang w:val="en-US"/>
        </w:rPr>
        <w:t xml:space="preserve">, we find expected patterns based on earlier studies, but also </w:t>
      </w:r>
      <w:r w:rsidR="00CD4831">
        <w:rPr>
          <w:lang w:val="en-US"/>
        </w:rPr>
        <w:t>unanticipated countries joining these types. T</w:t>
      </w:r>
      <w:r w:rsidR="00D0320B">
        <w:rPr>
          <w:lang w:val="en-US"/>
        </w:rPr>
        <w:t>he high-performance, public</w:t>
      </w:r>
      <w:r w:rsidR="00CD4831">
        <w:rPr>
          <w:lang w:val="en-US"/>
        </w:rPr>
        <w:t>-</w:t>
      </w:r>
      <w:r w:rsidR="00D0320B">
        <w:rPr>
          <w:lang w:val="en-US"/>
        </w:rPr>
        <w:t>oriented</w:t>
      </w:r>
      <w:r w:rsidR="00CD4831">
        <w:rPr>
          <w:lang w:val="en-US"/>
        </w:rPr>
        <w:t>, high-</w:t>
      </w:r>
      <w:r w:rsidR="00D0320B">
        <w:rPr>
          <w:lang w:val="en-US"/>
        </w:rPr>
        <w:t>supply sub-system</w:t>
      </w:r>
      <w:r w:rsidR="00B70268" w:rsidRPr="00B70268">
        <w:rPr>
          <w:lang w:val="en-US"/>
        </w:rPr>
        <w:t xml:space="preserve"> </w:t>
      </w:r>
      <w:r w:rsidR="00D0320B">
        <w:rPr>
          <w:lang w:val="en-US"/>
        </w:rPr>
        <w:t xml:space="preserve">is </w:t>
      </w:r>
      <w:r w:rsidR="00B70268" w:rsidRPr="00B70268">
        <w:rPr>
          <w:lang w:val="en-US"/>
        </w:rPr>
        <w:t>led by the Nordic countries of Sweden, Norway, and Denmark</w:t>
      </w:r>
      <w:r w:rsidR="002F441C">
        <w:rPr>
          <w:lang w:val="en-US"/>
        </w:rPr>
        <w:t>.</w:t>
      </w:r>
      <w:r w:rsidR="00CD4831">
        <w:rPr>
          <w:lang w:val="en-US"/>
        </w:rPr>
        <w:t xml:space="preserve"> This group of </w:t>
      </w:r>
      <w:r w:rsidR="002F441C">
        <w:rPr>
          <w:lang w:val="en-US"/>
        </w:rPr>
        <w:t>countries</w:t>
      </w:r>
      <w:r w:rsidR="00CD4831">
        <w:rPr>
          <w:lang w:val="en-US"/>
        </w:rPr>
        <w:t xml:space="preserve"> is found in several studies </w:t>
      </w:r>
      <w:sdt>
        <w:sdtPr>
          <w:rPr>
            <w:lang w:val="en-US"/>
          </w:rPr>
          <w:alias w:val="To edit, see citavi.com/edit"/>
          <w:tag w:val="CitaviPlaceholder#c7085b05-d335-4b51-ba14-ad3e114a0df1"/>
          <w:id w:val="1568998496"/>
          <w:placeholder>
            <w:docPart w:val="DefaultPlaceholder_-1854013440"/>
          </w:placeholder>
        </w:sdtPr>
        <w:sdtEndPr/>
        <w:sdtContent>
          <w:r w:rsidR="00F8757A">
            <w:rPr>
              <w:noProof/>
              <w:lang w:val="en-US"/>
            </w:rPr>
            <w:fldChar w:fldCharType="begin"/>
          </w:r>
          <w:r w:rsidR="006C3A49">
            <w:rPr>
              <w:noProof/>
              <w:lang w:val="en-US"/>
            </w:rPr>
            <w:instrText>ADDIN CitaviPlaceholder{eyIkaWQiOiIxIiwiRW50cmllcyI6W3siJGlkIjoiMiIsIklkIjoiNGM0OTM2ZjctNWEyMi00YjYzLTgyZTYtNGUzYmM2OGM4MDI5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NDg1ZDdiOTUtZjc3Mi00MTU2LWE3YTktZTJlMWVlMTA0YzVm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4YTJjZDg2Mi1hYjEyLTQxMTctOTY3My1jYjdiYjRjNWQwYWIiLCJSYW5nZVN0YXJ0IjoyNywiUmFuZ2VMZW5ndGgiOjIz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1dLCJGb3JtYXR0ZWRUZXh0Ijp7IiRpZCI6IjM0IiwiQ291bnQiOjEsIlRleHRVbml0cyI6W3siJGlkIjoiMzUiLCJGb250U3R5bGUiOnsiJGlkIjoiMzYiLCJOZXV0cmFsIjp0cnVlfSwiUmVhZGluZ09yZGVyIjoxLCJUZXh0IjoiKEFsYmVyLCAxOTk1OyBDb2xvbWJvLCAyMDEyOyBEYW1pYW5pIGV0IGFsLiwgMjAxMSkifV19LCJUYWciOiJDaXRhdmlQbGFjZWhvbGRlciNjNzA4NWIwNS1kMzM1LTRiNTEtYmExNC1hZDNlMTE0YTBkZjEiLCJUZXh0IjoiKEFsYmVyLCAxOTk1OyBDb2xvbWJvLCAyMDEyOyBEYW1pYW5pIGV0IGFsLiwgMjAxMSkiLCJXQUlWZXJzaW9uIjoiNi40LjAuMzUifQ==}</w:instrText>
          </w:r>
          <w:r w:rsidR="00F8757A">
            <w:rPr>
              <w:noProof/>
              <w:lang w:val="en-US"/>
            </w:rPr>
            <w:fldChar w:fldCharType="separate"/>
          </w:r>
          <w:r w:rsidR="000B0433">
            <w:rPr>
              <w:noProof/>
              <w:lang w:val="en-US"/>
            </w:rPr>
            <w:t>(Alber, 1995; Colombo, 2012; Damiani et al., 2011)</w:t>
          </w:r>
          <w:r w:rsidR="00F8757A">
            <w:rPr>
              <w:noProof/>
              <w:lang w:val="en-US"/>
            </w:rPr>
            <w:fldChar w:fldCharType="end"/>
          </w:r>
        </w:sdtContent>
      </w:sdt>
      <w:r w:rsidR="00F8757A">
        <w:rPr>
          <w:lang w:val="en-US"/>
        </w:rPr>
        <w:t xml:space="preserve">, but mostly also includes Finland and the Netherlands </w:t>
      </w:r>
      <w:sdt>
        <w:sdtPr>
          <w:rPr>
            <w:lang w:val="en-US"/>
          </w:rPr>
          <w:alias w:val="To edit, see citavi.com/edit"/>
          <w:tag w:val="CitaviPlaceholder#04958186-4485-433c-8bea-f9ac70de5f35"/>
          <w:id w:val="-1308859925"/>
          <w:placeholder>
            <w:docPart w:val="DefaultPlaceholder_-1854013440"/>
          </w:placeholder>
        </w:sdtPr>
        <w:sdtEndPr/>
        <w:sdtContent>
          <w:r w:rsidR="00F8757A">
            <w:rPr>
              <w:noProof/>
              <w:lang w:val="en-US"/>
            </w:rPr>
            <w:fldChar w:fldCharType="begin"/>
          </w:r>
          <w:r w:rsidR="006C3A49">
            <w:rPr>
              <w:noProof/>
              <w:lang w:val="en-US"/>
            </w:rPr>
            <w:instrText>ADDIN CitaviPlaceholder{eyIkaWQiOiIxIiwiRW50cmllcyI6W3siJGlkIjoiMiIsIklkIjoiNThmMjU4ZDUtY2Q1Ny00MzczLTk4N2EtZWM3MGFiYzk1MGMxIiwiUmFuZ2VMZW5ndGgiOjE0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zIiwiSWQiOiJkY2EwMjNiNi05ODRjLTRjZjUtYTY5Zi1iMTVkODkxOGNjYWUiLCJSYW5nZVN0YXJ0IjoxNCwiUmFuZ2VMZW5ndGgiOjIyLCJSZWZlcmVuY2VJZCI6ImZkM2FjMmE2LTczMTEtNDFjMy1iN2IyLTY5ODk0NzUxODU3OSIsIlJlZmVyZW5jZSI6eyIkaWQiOiIxNCIsIkFic3RyYWN0Q29tcGxleGl0eSI6MCwiQWJzdHJhY3RTb3VyY2VUZXh0Rm9ybWF0IjowLCJBdXRob3JzIjpbeyIkaWQiOiIxN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T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T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T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T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MyIsIkFkZHJlc3MiOnsiJGlkIjoiMjQiLCJJc0xvY2FsQ2xvdWRQcm9qZWN0RmlsZUxpbmsiOmZhbHNlLCJMaW5rZWRSZXNvdXJjZVN0YXR1cyI6OCwiT3JpZ2luYWxTdHJpbmciOiIxMC4xMTg2LzE0NzItNjk2My0xMS0zMTYiLCJMaW5rZWRSZXNvdXJjZVR5cGUiOjUsIlVyaVN0cmluZyI6Imh0dHBzOi8vZG9pLm9yZy8xMC4xMTg2LzE0NzItNjk2My0xMS0zMTYiLCJQcm9wZXJ0aWVzIjp7IiRpZCI6IjI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yNiIsIkFkZHJlc3MiOnsiJGlkIjoiMjciLCJJc0xvY2FsQ2xvdWRQcm9qZWN0RmlsZUxpbmsiOmZhbHNlLCJMaW5rZWRSZXNvdXJjZVN0YXR1cyI6OCwiT3JpZ2luYWxTdHJpbmciOiIyMjA5ODY5MyIsIkxpbmtlZFJlc291cmNlVHlwZSI6NSwiVXJpU3RyaW5nIjoiaHR0cDovL3d3dy5uY2JpLm5sbS5uaWguZ292L3B1Ym1lZC8yMjA5ODY5MyIsIlByb3BlcnRpZXMiOnsiJGlkIjoiMj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I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MCIsIklkIjoiZmMyODFiYTgtNzFjNS00ODc0LTk0OGEtZmQ5ZGQ5YTUxMWIxIiwiUmFuZ2VTdGFydCI6MzYsIlJhbmdlTGVuZ3RoIjoyMCwiUmVmZXJlbmNlSWQiOiI0YTgzMWMzNC03NmE3LTRlMmItOTk1Ni1lYTExZjY2NTE2ODAiLCJSZWZlcmVuY2UiOnsiJGlkIjoiMzEiLCJBYnN0cmFjdENvbXBsZXhpdHkiOjAsIkFic3RyYWN0U291cmNlVGV4dEZvcm1hdCI6MCwiQXV0aG9ycyI6W3siJGlkIjoiMzI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z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Q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N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zNi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zc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zOC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0seyIkaWQiOiIzOSIsIklkIjoiMDRjNzY2Y2MtYjFkZi00MGYzLWFiZWYtMDVkYTg1NmNlOGMzIiwiUmFuZ2VTdGFydCI6NTYsIlJhbmdlTGVuZ3RoIjoyMiwiUmVmZXJlbmNlSWQiOiI1MzcwZTQxOC01YjlkLTRhNWYtODkzMi0wOGNhNDdiYjk4NDgiLCJSZWZlcmVuY2UiOnsiJGlkIjoiNDAiLCJBYnN0cmFjdENvbXBsZXhpdHkiOjAsIkFic3RyYWN0U291cmNlVGV4dEZvcm1hdCI6MCwiQXV0aG9ycyI6W3siJGlkIjoiNDE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y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M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NCIsIk5hbWUiOiJBa3NhbnQgQWNhZC4gUHVibCIsIlByb3RlY3RlZCI6ZmFsc2UsIkNyZWF0ZWRCeSI6Il9tIiwiQ3JlYXRlZE9uIjoiMjAxOC0xMi0xMlQxMDozOToyMyIsIk1vZGlmaWVkQnkiOiJfbSIsIklkIjoiNWEwYTk0MjUtYz</w:instrText>
          </w:r>
          <w:r w:rsidR="006C3A49" w:rsidRPr="001963E5">
            <w:rPr>
              <w:noProof/>
            </w:rPr>
            <w:instrText>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}</w:instrText>
          </w:r>
          <w:r w:rsidR="00F8757A">
            <w:rPr>
              <w:noProof/>
              <w:lang w:val="en-US"/>
            </w:rPr>
            <w:fldChar w:fldCharType="separate"/>
          </w:r>
          <w:r w:rsidR="000B0433">
            <w:rPr>
              <w:noProof/>
            </w:rPr>
            <w:t>(Colombo, 2012; Damiani et al., 2011; Kraus et al., 2010; Pommer et al., 2009)</w:t>
          </w:r>
          <w:r w:rsidR="00F8757A">
            <w:rPr>
              <w:noProof/>
              <w:lang w:val="en-US"/>
            </w:rPr>
            <w:fldChar w:fldCharType="end"/>
          </w:r>
        </w:sdtContent>
      </w:sdt>
      <w:r w:rsidR="00B70268" w:rsidRPr="00A272E4">
        <w:t xml:space="preserve">. </w:t>
      </w:r>
      <w:r w:rsidR="00B70268" w:rsidRPr="00B70268">
        <w:rPr>
          <w:lang w:val="en-US"/>
        </w:rPr>
        <w:t>Furthermore,</w:t>
      </w:r>
      <w:r w:rsidR="00A90803">
        <w:rPr>
          <w:lang w:val="en-US"/>
        </w:rPr>
        <w:t xml:space="preserve"> </w:t>
      </w:r>
      <w:r w:rsidR="00F8757A">
        <w:rPr>
          <w:lang w:val="en-US"/>
        </w:rPr>
        <w:t>the low-supply, low-performance system</w:t>
      </w:r>
      <w:r w:rsidR="00A90803">
        <w:rPr>
          <w:lang w:val="en-US"/>
        </w:rPr>
        <w:t xml:space="preserve"> is built by </w:t>
      </w:r>
      <w:r w:rsidR="00B70268" w:rsidRPr="00B70268">
        <w:rPr>
          <w:lang w:val="en-US"/>
        </w:rPr>
        <w:t>Poland, Latvia, and the Czech Republic</w:t>
      </w:r>
      <w:r w:rsidR="00A90803">
        <w:rPr>
          <w:lang w:val="en-US"/>
        </w:rPr>
        <w:t xml:space="preserve"> – three Eastern European countries</w:t>
      </w:r>
      <w:r w:rsidR="006A4FA5">
        <w:rPr>
          <w:lang w:val="en-US"/>
        </w:rPr>
        <w:t xml:space="preserve"> </w:t>
      </w:r>
      <w:sdt>
        <w:sdtPr>
          <w:rPr>
            <w:lang w:val="en-US"/>
          </w:rPr>
          <w:alias w:val="To edit, see citavi.com/edit"/>
          <w:tag w:val="CitaviPlaceholder#cb30597d-8030-4c69-b9c1-66a76a47f1a9"/>
          <w:id w:val="2074003624"/>
          <w:placeholder>
            <w:docPart w:val="DefaultPlaceholder_-1854013440"/>
          </w:placeholder>
        </w:sdtPr>
        <w:sdtEndPr/>
        <w:sdtContent>
          <w:r w:rsidR="006A4FA5">
            <w:rPr>
              <w:noProof/>
              <w:lang w:val="en-US"/>
            </w:rPr>
            <w:fldChar w:fldCharType="begin"/>
          </w:r>
          <w:r w:rsidR="006C3A49">
            <w:rPr>
              <w:noProof/>
              <w:lang w:val="en-US"/>
            </w:rPr>
            <w:instrText>ADDIN CitaviPlaceholder{eyIkaWQiOiIxIiwiRW50cmllcyI6W3siJGlkIjoiMiIsIklkIjoiOTYyN2U5YzktNGZmYS00YTQ5LWE4MGEtN2I5NjkyYmM0NTQ2IiwiUmFuZ2VMZW5ndGgiOjIy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V0sIkZvcm1hdHRlZFRleHQiOnsiJGlkIjoiMjAiLCJDb3VudCI6MSwiVGV4dFVuaXRzIjpbeyIkaWQiOiIyMSIsIkZvbnRTdHlsZSI6eyIkaWQiOiIyMiIsIk5ldXRyYWwiOnRydWV9LCJSZWFkaW5nT3JkZXIiOjEsIlRleHQiOiIoRGFtaWFuaSBldCBhbC4sIDIwMTEpIn1dfSwiVGFnIjoiQ2l0YXZpUGxhY2Vob2xkZXIjY2IzMDU5N2QtODAzMC00YzY5LWI5YzEtNjZhNzZhNDdmMWE5IiwiVGV4dCI6IihEYW1pYW5pIGV0IGFsLiwgMjAxMSkiLCJXQUlWZXJzaW9uIjoiNi40LjAuMzUifQ==}</w:instrText>
          </w:r>
          <w:r w:rsidR="006A4FA5">
            <w:rPr>
              <w:noProof/>
              <w:lang w:val="en-US"/>
            </w:rPr>
            <w:fldChar w:fldCharType="separate"/>
          </w:r>
          <w:r w:rsidR="000B0433">
            <w:rPr>
              <w:noProof/>
              <w:lang w:val="en-US"/>
            </w:rPr>
            <w:t>(Damiani et al., 2011)</w:t>
          </w:r>
          <w:r w:rsidR="006A4FA5">
            <w:rPr>
              <w:noProof/>
              <w:lang w:val="en-US"/>
            </w:rPr>
            <w:fldChar w:fldCharType="end"/>
          </w:r>
        </w:sdtContent>
      </w:sdt>
      <w:r w:rsidR="00B70268" w:rsidRPr="00B70268">
        <w:rPr>
          <w:lang w:val="en-US"/>
        </w:rPr>
        <w:t xml:space="preserve">. </w:t>
      </w:r>
      <w:r w:rsidR="006A4FA5">
        <w:rPr>
          <w:lang w:val="en-US"/>
        </w:rPr>
        <w:t>However</w:t>
      </w:r>
      <w:r w:rsidR="00B70268" w:rsidRPr="00B70268">
        <w:rPr>
          <w:lang w:val="en-US"/>
        </w:rPr>
        <w:t xml:space="preserve">, other Eastern European countries as Slovenia, Slovakia, and Estonia are loosely attached to the </w:t>
      </w:r>
      <w:r w:rsidR="006A4FA5">
        <w:rPr>
          <w:lang w:val="en-US"/>
        </w:rPr>
        <w:t>high performance private-oriented</w:t>
      </w:r>
      <w:r w:rsidR="00B70268" w:rsidRPr="00B70268">
        <w:rPr>
          <w:lang w:val="en-US"/>
        </w:rPr>
        <w:t xml:space="preserve"> types. As we could only incorporate Spain into the typology as a southern European country, the results cannot show or negate the existence of such a cluster of LTC systems. Continental European countries are mainly included in the</w:t>
      </w:r>
      <w:r w:rsidR="006A4FA5">
        <w:rPr>
          <w:lang w:val="en-US"/>
        </w:rPr>
        <w:t xml:space="preserve"> high performance private-oriented</w:t>
      </w:r>
      <w:r w:rsidR="006A4FA5" w:rsidRPr="00B70268">
        <w:rPr>
          <w:lang w:val="en-US"/>
        </w:rPr>
        <w:t xml:space="preserve"> types</w:t>
      </w:r>
      <w:r w:rsidR="00B70268" w:rsidRPr="00B70268">
        <w:rPr>
          <w:lang w:val="en-US"/>
        </w:rPr>
        <w:t xml:space="preserve"> – especially in the </w:t>
      </w:r>
      <w:r w:rsidR="006A4FA5">
        <w:rPr>
          <w:lang w:val="en-US"/>
        </w:rPr>
        <w:t>high</w:t>
      </w:r>
      <w:r w:rsidR="002F441C">
        <w:rPr>
          <w:lang w:val="en-US"/>
        </w:rPr>
        <w:t>-</w:t>
      </w:r>
      <w:r w:rsidR="006A4FA5">
        <w:rPr>
          <w:lang w:val="en-US"/>
        </w:rPr>
        <w:t>supply</w:t>
      </w:r>
      <w:r w:rsidR="00B70268" w:rsidRPr="00B70268">
        <w:rPr>
          <w:lang w:val="en-US"/>
        </w:rPr>
        <w:t xml:space="preserve"> sub-cluster – yet the cluster includes Eastern European, Southern European, and Non-European OECD countries as well. As Japan and Korea have been attached to Germany and the Netherlands in earlier typologies due to their social insurance model in LTC</w:t>
      </w:r>
      <w:r w:rsidR="006A4FA5">
        <w:rPr>
          <w:lang w:val="en-US"/>
        </w:rPr>
        <w:t xml:space="preserve"> </w:t>
      </w:r>
      <w:sdt>
        <w:sdtPr>
          <w:rPr>
            <w:lang w:val="en-US"/>
          </w:rPr>
          <w:alias w:val="To edit, see citavi.com/edit"/>
          <w:tag w:val="CitaviPlaceholder#e005e0d1-5819-4abc-9fcd-e9b44fb8af1c"/>
          <w:id w:val="580107347"/>
          <w:placeholder>
            <w:docPart w:val="DefaultPlaceholder_-1854013440"/>
          </w:placeholder>
        </w:sdtPr>
        <w:sdtEndPr/>
        <w:sdtContent>
          <w:r w:rsidR="006A4FA5">
            <w:rPr>
              <w:noProof/>
              <w:lang w:val="en-US"/>
            </w:rPr>
            <w:fldChar w:fldCharType="begin"/>
          </w:r>
          <w:r w:rsidR="006C3A49">
            <w:rPr>
              <w:noProof/>
              <w:lang w:val="en-US"/>
            </w:rPr>
            <w:instrText>ADDIN CitaviPlaceholder{eyIkaWQiOiIxIiwiRW50cmllcyI6W3siJGlkIjoiMiIsIklkIjoiY2QwYmY5OTMtZDAxNS00ZGY2LWI0ZjQtOGIxMjM5ZGY5NzY3IiwiUmFuZ2VMZW5ndGgiOjE1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V0sIkZvcm1hdHRlZFRleHQiOnsiJGlkIjoiMTMiLCJDb3VudCI6MSwiVGV4dFVuaXRzIjpbeyIkaWQiOiIxNCIsIkZvbnRTdHlsZSI6eyIkaWQiOiIxNSIsIk5ldXRyYWwiOnRydWV9LCJSZWFkaW5nT3JkZXIiOjEsIlRleHQiOiIoQ29sb21ibywgMjAxMikifV19LCJUYWciOiJDaXRhdmlQbGFjZWhvbGRlciNlMDA1ZTBkMS01ODE5LTRhYmMtOWZjZC1lOWI0NGZiOGFmMWMiLCJUZXh0IjoiKENvbG9tYm8sIDIwMTIpIiwiV0FJVmVyc2lvbiI6IjYuNC4wLjM1In0=}</w:instrText>
          </w:r>
          <w:r w:rsidR="006A4FA5">
            <w:rPr>
              <w:noProof/>
              <w:lang w:val="en-US"/>
            </w:rPr>
            <w:fldChar w:fldCharType="separate"/>
          </w:r>
          <w:r w:rsidR="000B0433">
            <w:rPr>
              <w:noProof/>
              <w:lang w:val="en-US"/>
            </w:rPr>
            <w:t>(Colombo, 2012)</w:t>
          </w:r>
          <w:r w:rsidR="006A4FA5">
            <w:rPr>
              <w:noProof/>
              <w:lang w:val="en-US"/>
            </w:rPr>
            <w:fldChar w:fldCharType="end"/>
          </w:r>
        </w:sdtContent>
      </w:sdt>
      <w:r w:rsidR="006A4FA5">
        <w:rPr>
          <w:lang w:val="en-US"/>
        </w:rPr>
        <w:t xml:space="preserve"> our results show that the high performance and the public-private mix of these LTC systems are closer to those of</w:t>
      </w:r>
      <w:r w:rsidR="00B70268" w:rsidRPr="00B70268">
        <w:rPr>
          <w:lang w:val="en-US"/>
        </w:rPr>
        <w:t xml:space="preserve"> Northern European LTC systems. </w:t>
      </w:r>
      <w:r w:rsidR="00191C08">
        <w:rPr>
          <w:lang w:val="en-US"/>
        </w:rPr>
        <w:t xml:space="preserve">Finding Finland and Germany in one cluster seems rare. Only one typology finds both </w:t>
      </w:r>
      <w:r w:rsidR="002F441C">
        <w:rPr>
          <w:lang w:val="en-US"/>
        </w:rPr>
        <w:t>countries</w:t>
      </w:r>
      <w:r w:rsidR="00191C08">
        <w:rPr>
          <w:lang w:val="en-US"/>
        </w:rPr>
        <w:t xml:space="preserve"> in one cluster, yet together with other </w:t>
      </w:r>
      <w:r w:rsidR="002F441C">
        <w:rPr>
          <w:lang w:val="en-US"/>
        </w:rPr>
        <w:t xml:space="preserve">countries </w:t>
      </w:r>
      <w:sdt>
        <w:sdtPr>
          <w:rPr>
            <w:lang w:val="en-US"/>
          </w:rPr>
          <w:alias w:val="To edit, see citavi.com/edit"/>
          <w:tag w:val="CitaviPlaceholder#0caf82ee-c218-4121-abd9-c9f213fdef35"/>
          <w:id w:val="552815682"/>
          <w:placeholder>
            <w:docPart w:val="DefaultPlaceholder_-1854013440"/>
          </w:placeholder>
        </w:sdtPr>
        <w:sdtEndPr/>
        <w:sdtContent>
          <w:r w:rsidR="00191C08">
            <w:rPr>
              <w:noProof/>
              <w:lang w:val="en-US"/>
            </w:rPr>
            <w:fldChar w:fldCharType="begin"/>
          </w:r>
          <w:r w:rsidR="006C3A49">
            <w:rPr>
              <w:noProof/>
              <w:lang w:val="en-US"/>
            </w:rPr>
            <w:instrText>ADDIN CitaviPlaceholder{eyIkaWQiOiIxIiwiRW50cmllcyI6W3siJGlkIjoiMiIsIklkIjoiNzc4NzNiMDItY2UyZC00OTQ3LThhN2UtMzUzN2I3NDQxYjNhIiwiUmFuZ2VMZW5ndGgiOjIy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V0sIkZvcm1hdHRlZFRleHQiOnsiJGlkIjoiMjAiLCJDb3VudCI6MSwiVGV4dFVuaXRzIjpbeyIkaWQiOiIyMSIsIkZvbnRTdHlsZSI6eyIkaWQiOiIyMiIsIk5ldXRyYWwiOnRydWV9LCJSZWFkaW5nT3JkZXIiOjEsIlRleHQiOiIoRGFtaWFuaSBldCBhbC4sIDIwMTEpIn1dfSwiVGFnIjoiQ2l0YXZpUGxhY2Vob2xkZXIjMGNhZjgyZWUtYzIxOC00MTIxLWFiZDktYzlmMjEzZmRlZjM1IiwiVGV4dCI6IihEYW1pYW5pIGV0IGFsLiwgMjAxMSkiLCJXQUlWZXJzaW9uIjoiNi40LjAuMzUifQ==}</w:instrText>
          </w:r>
          <w:r w:rsidR="00191C08">
            <w:rPr>
              <w:noProof/>
              <w:lang w:val="en-US"/>
            </w:rPr>
            <w:fldChar w:fldCharType="separate"/>
          </w:r>
          <w:r w:rsidR="000B0433">
            <w:rPr>
              <w:noProof/>
              <w:lang w:val="en-US"/>
            </w:rPr>
            <w:t>(Damiani et al., 2011)</w:t>
          </w:r>
          <w:r w:rsidR="00191C08">
            <w:rPr>
              <w:noProof/>
              <w:lang w:val="en-US"/>
            </w:rPr>
            <w:fldChar w:fldCharType="end"/>
          </w:r>
        </w:sdtContent>
      </w:sdt>
      <w:r w:rsidR="00191C08">
        <w:rPr>
          <w:lang w:val="en-US"/>
        </w:rPr>
        <w:t xml:space="preserve">. </w:t>
      </w:r>
      <w:r w:rsidR="00B728ED">
        <w:rPr>
          <w:lang w:val="en-US"/>
        </w:rPr>
        <w:t>However,</w:t>
      </w:r>
      <w:r w:rsidR="00191C08">
        <w:rPr>
          <w:lang w:val="en-US"/>
        </w:rPr>
        <w:t xml:space="preserve"> on</w:t>
      </w:r>
      <w:r w:rsidR="002F441C">
        <w:rPr>
          <w:lang w:val="en-US"/>
        </w:rPr>
        <w:t>e</w:t>
      </w:r>
      <w:r w:rsidR="00191C08">
        <w:rPr>
          <w:lang w:val="en-US"/>
        </w:rPr>
        <w:t xml:space="preserve"> could speculate if this cluster would also include countries such as Austria or Luxembourg which were not included due to data limitations.</w:t>
      </w:r>
    </w:p>
    <w:p w14:paraId="01790CEE" w14:textId="51FA16AE" w:rsidR="0068084C" w:rsidRPr="006A56FF" w:rsidRDefault="00191C08" w:rsidP="00A31CB1">
      <w:pPr>
        <w:pStyle w:val="02FlietextEinzug"/>
        <w:rPr>
          <w:lang w:val="en-US"/>
        </w:rPr>
      </w:pPr>
      <w:r>
        <w:rPr>
          <w:lang w:val="en-US"/>
        </w:rPr>
        <w:lastRenderedPageBreak/>
        <w:t>Despite</w:t>
      </w:r>
      <w:r w:rsidRPr="006A56FF">
        <w:rPr>
          <w:lang w:val="en-US"/>
        </w:rPr>
        <w:t xml:space="preserve"> </w:t>
      </w:r>
      <w:r w:rsidR="005D4FC8" w:rsidRPr="006A56FF">
        <w:rPr>
          <w:lang w:val="en-US"/>
        </w:rPr>
        <w:t xml:space="preserve">many reforms in </w:t>
      </w:r>
      <w:r>
        <w:rPr>
          <w:lang w:val="en-US"/>
        </w:rPr>
        <w:t xml:space="preserve">OECD </w:t>
      </w:r>
      <w:r w:rsidR="005D4FC8" w:rsidRPr="006A56FF">
        <w:rPr>
          <w:lang w:val="en-US"/>
        </w:rPr>
        <w:t>countries’ LTC systems</w:t>
      </w:r>
      <w:r>
        <w:rPr>
          <w:lang w:val="en-US"/>
        </w:rPr>
        <w:t xml:space="preserve"> </w:t>
      </w:r>
      <w:r w:rsidR="005D4FC8" w:rsidRPr="006A56FF">
        <w:rPr>
          <w:lang w:val="en-US"/>
        </w:rPr>
        <w:t>in recent years</w:t>
      </w:r>
      <w:r>
        <w:rPr>
          <w:lang w:val="en-US"/>
        </w:rPr>
        <w:t>, our results underline certain patterns of LTC system types. A low-performance and low-supply system marked by Eastern European countries, as well as a high-performance, public-oriented system</w:t>
      </w:r>
      <w:r w:rsidR="002F441C">
        <w:rPr>
          <w:lang w:val="en-US"/>
        </w:rPr>
        <w:t xml:space="preserve"> mainly occupied by Northern European countries</w:t>
      </w:r>
      <w:r>
        <w:rPr>
          <w:lang w:val="en-US"/>
        </w:rPr>
        <w:t xml:space="preserve">. However, </w:t>
      </w:r>
      <w:r w:rsidR="002F441C">
        <w:rPr>
          <w:lang w:val="en-US"/>
        </w:rPr>
        <w:t>the</w:t>
      </w:r>
      <w:r>
        <w:rPr>
          <w:lang w:val="en-US"/>
        </w:rPr>
        <w:t xml:space="preserve"> large group of countries in the high-performance, private-oriented system </w:t>
      </w:r>
      <w:r w:rsidR="006852EF">
        <w:rPr>
          <w:lang w:val="en-US"/>
        </w:rPr>
        <w:t xml:space="preserve">is a new finding. This might show that </w:t>
      </w:r>
      <w:r w:rsidR="006852EF" w:rsidRPr="006A56FF">
        <w:rPr>
          <w:lang w:val="en-US"/>
        </w:rPr>
        <w:t xml:space="preserve">privatization and marketization </w:t>
      </w:r>
      <w:r w:rsidR="006852EF">
        <w:rPr>
          <w:lang w:val="en-US"/>
        </w:rPr>
        <w:t>reforms in OECD LTC systems</w:t>
      </w:r>
      <w:r w:rsidR="006852EF" w:rsidRPr="006A56FF">
        <w:rPr>
          <w:lang w:val="en-US"/>
        </w:rPr>
        <w:t xml:space="preserve"> (Ranci and </w:t>
      </w:r>
      <w:proofErr w:type="spellStart"/>
      <w:r w:rsidR="006852EF" w:rsidRPr="006A56FF">
        <w:rPr>
          <w:lang w:val="en-US"/>
        </w:rPr>
        <w:t>Pavolini</w:t>
      </w:r>
      <w:proofErr w:type="spellEnd"/>
      <w:r w:rsidR="006852EF" w:rsidRPr="006A56FF">
        <w:rPr>
          <w:lang w:val="en-US"/>
        </w:rPr>
        <w:t xml:space="preserve">, 2013; Farris and Marchetti, 2017) </w:t>
      </w:r>
      <w:r w:rsidR="006852EF">
        <w:rPr>
          <w:lang w:val="en-US"/>
        </w:rPr>
        <w:t>led to a convergence of these</w:t>
      </w:r>
      <w:r w:rsidR="002F441C">
        <w:rPr>
          <w:lang w:val="en-US"/>
        </w:rPr>
        <w:t xml:space="preserve"> countries’ LTC</w:t>
      </w:r>
      <w:r w:rsidR="006852EF">
        <w:rPr>
          <w:lang w:val="en-US"/>
        </w:rPr>
        <w:t xml:space="preserve"> systems.</w:t>
      </w:r>
    </w:p>
    <w:p w14:paraId="56C7F410" w14:textId="14E7F7A1" w:rsidR="006852EF" w:rsidRPr="00313058" w:rsidRDefault="006852EF" w:rsidP="00313058">
      <w:pPr>
        <w:pStyle w:val="berschrift1"/>
        <w:rPr>
          <w:lang w:val="en-US"/>
        </w:rPr>
      </w:pPr>
      <w:r w:rsidRPr="00313058">
        <w:rPr>
          <w:lang w:val="en-US"/>
        </w:rPr>
        <w:t>Conclusion</w:t>
      </w:r>
      <w:r w:rsidR="006A4118">
        <w:rPr>
          <w:lang w:val="en-US"/>
        </w:rPr>
        <w:t xml:space="preserve"> – 3</w:t>
      </w:r>
      <w:r w:rsidR="00364FD2">
        <w:rPr>
          <w:lang w:val="en-US"/>
        </w:rPr>
        <w:t>84</w:t>
      </w:r>
      <w:r w:rsidR="006A4118">
        <w:rPr>
          <w:lang w:val="en-US"/>
        </w:rPr>
        <w:t xml:space="preserve"> words</w:t>
      </w:r>
    </w:p>
    <w:p w14:paraId="47E92298" w14:textId="7443AC69" w:rsidR="00F557A8" w:rsidRPr="006A56FF" w:rsidRDefault="00F557A8" w:rsidP="00313058">
      <w:pPr>
        <w:pStyle w:val="02FlietextErsterAbsatz"/>
        <w:rPr>
          <w:lang w:val="en-US"/>
        </w:rPr>
      </w:pPr>
      <w:r w:rsidRPr="006A56FF">
        <w:rPr>
          <w:lang w:val="en-US"/>
        </w:rPr>
        <w:t>We provided an updated, innovative</w:t>
      </w:r>
      <w:r w:rsidR="006852EF">
        <w:rPr>
          <w:lang w:val="en-US"/>
        </w:rPr>
        <w:t>,</w:t>
      </w:r>
      <w:r w:rsidRPr="006A56FF">
        <w:rPr>
          <w:lang w:val="en-US"/>
        </w:rPr>
        <w:t xml:space="preserve"> and flexible LTC typology. </w:t>
      </w:r>
      <w:r w:rsidR="00B728ED">
        <w:rPr>
          <w:lang w:val="en-US"/>
        </w:rPr>
        <w:t>Updated, since</w:t>
      </w:r>
      <w:r w:rsidR="00B70268">
        <w:rPr>
          <w:lang w:val="en-US"/>
        </w:rPr>
        <w:t xml:space="preserve"> we</w:t>
      </w:r>
      <w:r w:rsidRPr="006A56FF">
        <w:rPr>
          <w:lang w:val="en-US"/>
        </w:rPr>
        <w:t xml:space="preserve"> used the latest available data from the OECD database as well as</w:t>
      </w:r>
      <w:r w:rsidR="00241280" w:rsidRPr="006A56FF">
        <w:rPr>
          <w:lang w:val="en-US"/>
        </w:rPr>
        <w:t xml:space="preserve"> a</w:t>
      </w:r>
      <w:r w:rsidRPr="006A56FF">
        <w:rPr>
          <w:lang w:val="en-US"/>
        </w:rPr>
        <w:t xml:space="preserve"> unique institutional dataset, which we developed ourselves and which has been checked by country policy experts. </w:t>
      </w:r>
      <w:r w:rsidR="00B728ED">
        <w:rPr>
          <w:lang w:val="en-US"/>
        </w:rPr>
        <w:t xml:space="preserve">Innovative, because </w:t>
      </w:r>
      <w:r w:rsidRPr="006A56FF">
        <w:rPr>
          <w:lang w:val="en-US"/>
        </w:rPr>
        <w:t xml:space="preserve">most typologies rely heavily </w:t>
      </w:r>
      <w:r w:rsidR="002D6AC0" w:rsidRPr="006A56FF">
        <w:rPr>
          <w:lang w:val="en-US"/>
        </w:rPr>
        <w:t xml:space="preserve">on quantitative indicators, especially when a larger country sample is included </w:t>
      </w:r>
      <w:sdt>
        <w:sdtPr>
          <w:rPr>
            <w:lang w:val="en-US"/>
          </w:rPr>
          <w:alias w:val="Don't edit this field"/>
          <w:tag w:val="CitaviPlaceholder#664df0c3-6791-462b-842f-beca27203070"/>
          <w:id w:val="-2069945099"/>
          <w:placeholder>
            <w:docPart w:val="DefaultPlaceholder_-1854013440"/>
          </w:placeholder>
        </w:sdtPr>
        <w:sdtEndPr/>
        <w:sdtContent>
          <w:r w:rsidR="004C3BAD" w:rsidRPr="006A56FF">
            <w:rPr>
              <w:lang w:val="en-US"/>
            </w:rPr>
            <w:fldChar w:fldCharType="begin"/>
          </w:r>
          <w:r w:rsidR="006C3A49">
            <w:rPr>
              <w:lang w:val="en-US"/>
            </w:rPr>
            <w:instrText>ADDIN CitaviPlaceholder{eyIkaWQiOiIxIiwiRW50cmllcyI6W3siJGlkIjoiMiIsIklkIjoiMTQzNjQ1ZjktOGY4Ni00YzliLWE3ZGYtMjk1OGQ5MGIwNGFjIiwiUmFuZ2VMZW5ndGgiOjE0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zIiwiSWQiOiIxMmRlNzU2NS00ZThiLTRhOWItOGE1NC1kY2NjYzQ2ZTNhODUiLCJSYW5nZVN0YXJ0IjoxNCwiUmFuZ2VMZW5ndGgiOjIyLCJSZWZlcmVuY2VJZCI6ImZkM2FjMmE2LTczMTEtNDFjMy1iN2IyLTY5ODk0NzUxODU3OSIsIlJlZmVyZW5jZSI6eyIkaWQiOiIxNCIsIkFic3RyYWN0Q29tcGxleGl0eSI6MCwiQWJzdHJhY3RTb3VyY2VUZXh0Rm9ybWF0IjowLCJBdXRob3JzIjpbeyIkaWQiOiIxN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T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T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T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T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MyIsIkFkZHJlc3MiOnsiJGlkIjoiMjQiLCJJc0xvY2FsQ2xvdWRQcm9qZWN0RmlsZUxpbmsiOmZhbHNlLCJMaW5rZWRSZXNvdXJjZVN0YXR1cyI6OCwiT3JpZ2luYWxTdHJpbmciOiIxMC4xMTg2LzE0NzItNjk2My0xMS0zMTYiLCJMaW5rZWRSZXNvdXJjZVR5cGUiOjUsIlVyaVN0cmluZyI6Imh0dHBzOi8vZG9pLm9yZy8xMC4xMTg2LzE0NzItNjk2My0xMS0zMTYiLCJQcm9wZXJ0aWVzIjp7IiRpZCI6IjI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yNiIsIkFkZHJlc3MiOnsiJGlkIjoiMjciLCJJc0xvY2FsQ2xvdWRQcm9qZWN0RmlsZUxpbmsiOmZhbHNlLCJMaW5rZWRSZXNvdXJjZVN0YXR1cyI6OCwiT3JpZ2luYWxTdHJpbmciOiIyMjA5ODY5MyIsIkxpbmtlZFJlc291cmNlVHlwZSI6NSwiVXJpU3RyaW5nIjoiaHR0cDovL3d3dy5uY2JpLm5sbS5uaWguZ292L3B1Ym1lZC8yMjA5ODY5MyIsIlByb3BlcnRpZXMiOnsiJGlkIjoiMj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I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MCIsIklkIjoiZmNiNjZhZWItZTZjZC00MTRjLWI5ODctOWFjNjkwOGYwNTY2IiwiUmFuZ2VTdGFydCI6MzYsIlJhbmdlTGVuZ3RoIjoyNSwiUmVmZXJlbmNlSWQiOiIzNzNjOTRjYy1mM2MyLTRhMWUtYmZiNC0yNWU3NzhiZDdmYWQiLCJSZWZlcmVuY2UiOnsiJGlkIjoiMzEiLCJBYnN0cmFjdENvbXBsZXhpdHkiOjAsIkFic3RyYWN0U291cmNlVGV4dEZvcm1hdCI6MCwiQXV0aG9ycyI6W3siJGlkIjoiMzI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MzM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M0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zNSIsIkFkZHJlc3MiOnsiJGlkIjoiMzYiLCJJc0xvY2FsQ2xvdWRQcm9qZWN0RmlsZUxpbmsiOmZhbHNlLCJMaW5rZWRSZXNvdXJjZVN0YXR1cyI6OCwiT3JpZ2luYWxTdHJpbmciOiIxMC4xNTE1L3JldmVjcC0yMDE3LTAwMDgiLCJMaW5rZWRSZXNvdXJjZVR5cGUiOjUsIlVyaVN0cmluZyI6Imh0dHBzOi8vZG9pLm9yZy8xMC4xNTE1L3JldmVjcC0yMDE3LTAwMDgiLCJQcm9wZXJ0aWVzIjp7IiRpZCI6IjM3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zg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1dLCJGb3JtYXR0ZWRUZXh0Ijp7IiRpZCI6IjM5IiwiQ291bnQiOjEsIlRleHRVbml0cyI6W3siJGlkIjoiNDAiLCJGb250U3R5bGUiOnsiJGlkIjoiNDEiLCJOZXV0cmFsIjp0cnVlfSwiUmVhZGluZ09yZGVyIjoxLCJUZXh0IjoiKENvbG9tYm8sIDIwMTI7IERhbWlhbmkgZXQgYWwuLCAyMDExOyBIYWzDoXNrb3bDoSBldCBhbC4sIDIwMTcpIn1dfSwiVGFnIjoiQ2l0YXZpUGxhY2Vob2xkZXIjNjY0ZGYwYzMtNjc5MS00NjJiLTg0MmYtYmVjYTI3MjAzMDcwIiwiVGV4dCI6IihDb2xvbWJvLCAyMDEyOyBEYW1pYW5pIGV0IGFsLiwgMjAxMTsgSGFsw6Fza292w6EgZXQgYWwuLCAyMDE3KSIsIldBSVZlcnNpb24iOiI2LjQuMC4zNSJ9}</w:instrText>
          </w:r>
          <w:r w:rsidR="004C3BAD" w:rsidRPr="006A56FF">
            <w:rPr>
              <w:lang w:val="en-US"/>
            </w:rPr>
            <w:fldChar w:fldCharType="separate"/>
          </w:r>
          <w:r w:rsidR="000B0433">
            <w:rPr>
              <w:lang w:val="en-US"/>
            </w:rPr>
            <w:t>(Colombo, 2012; Damiani et al., 2011; Halásková et al., 2017)</w:t>
          </w:r>
          <w:r w:rsidR="004C3BAD" w:rsidRPr="006A56FF">
            <w:rPr>
              <w:lang w:val="en-US"/>
            </w:rPr>
            <w:fldChar w:fldCharType="end"/>
          </w:r>
        </w:sdtContent>
      </w:sdt>
      <w:r w:rsidR="002D6AC0" w:rsidRPr="006A56FF">
        <w:rPr>
          <w:lang w:val="en-US"/>
        </w:rPr>
        <w:t>. Only in cases of smaller country samples</w:t>
      </w:r>
      <w:r w:rsidR="006852EF">
        <w:rPr>
          <w:lang w:val="en-US"/>
        </w:rPr>
        <w:t>,</w:t>
      </w:r>
      <w:r w:rsidR="002D6AC0" w:rsidRPr="006A56FF">
        <w:rPr>
          <w:lang w:val="en-US"/>
        </w:rPr>
        <w:t xml:space="preserve"> which </w:t>
      </w:r>
      <w:r w:rsidR="00D9383E" w:rsidRPr="006A56FF">
        <w:rPr>
          <w:lang w:val="en-US"/>
        </w:rPr>
        <w:t>use more often</w:t>
      </w:r>
      <w:r w:rsidR="002D6AC0" w:rsidRPr="006A56FF">
        <w:rPr>
          <w:lang w:val="en-US"/>
        </w:rPr>
        <w:t xml:space="preserve"> qualitative comparisons</w:t>
      </w:r>
      <w:r w:rsidR="006852EF">
        <w:rPr>
          <w:lang w:val="en-US"/>
        </w:rPr>
        <w:t>,</w:t>
      </w:r>
      <w:r w:rsidR="00126962" w:rsidRPr="006A56FF">
        <w:rPr>
          <w:lang w:val="en-US"/>
        </w:rPr>
        <w:t xml:space="preserve"> institutional indicators are considered. </w:t>
      </w:r>
      <w:r w:rsidR="006852EF">
        <w:rPr>
          <w:lang w:val="en-US"/>
        </w:rPr>
        <w:t>A</w:t>
      </w:r>
      <w:r w:rsidR="00126962" w:rsidRPr="006A56FF">
        <w:rPr>
          <w:lang w:val="en-US"/>
        </w:rPr>
        <w:t xml:space="preserve"> larger country sample as well as a mix of quantitative and institutional indicators has only been adopted by </w:t>
      </w:r>
      <w:sdt>
        <w:sdtPr>
          <w:rPr>
            <w:lang w:val="en-US"/>
          </w:rPr>
          <w:alias w:val="Don't edit this field"/>
          <w:tag w:val="CitaviPlaceholder#3f2121a8-c7dc-450f-b67a-516233bc6508"/>
          <w:id w:val="-1071271194"/>
          <w:placeholder>
            <w:docPart w:val="DefaultPlaceholder_-1854013440"/>
          </w:placeholder>
        </w:sdtPr>
        <w:sdtEndPr/>
        <w:sdtContent>
          <w:r w:rsidR="00DF05EA" w:rsidRPr="006A56FF">
            <w:rPr>
              <w:lang w:val="en-US"/>
            </w:rPr>
            <w:fldChar w:fldCharType="begin"/>
          </w:r>
          <w:r w:rsidR="00952423">
            <w:rPr>
              <w:lang w:val="en-US"/>
            </w:rPr>
            <w:instrText>ADDIN CitaviPlaceholder{eyIkaWQiOiIxIiwiQXNzb2NpYXRlV2l0aFBsYWNlaG9sZGVyVGFnIjoiQ2l0YXZpUGxhY2Vob2xkZXIjMDQ5NjRhYTgtN2VmOS00YjQxLTgyNzgtZDFlZWRmMGVmMzI3IiwiRW50cmllcyI6W3siJGlkIjoiMiIsIklkIjoiYzI0ODMyZDctZDE1ZS00Njg1LThmODctMWQ2MmVjYmZlMjY2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MzZjIxMjFhOC1jN2RjLTQ1MGYtYjY3YS01MTYyMzNiYzY1MDgiLCJUZXh0IjoiS3JhdXMgZXQgYWwuIiwiV0FJVmVyc2lvbiI6IjYuNC4wLjM1In0=}</w:instrText>
          </w:r>
          <w:r w:rsidR="00DF05EA" w:rsidRPr="006A56FF">
            <w:rPr>
              <w:lang w:val="en-US"/>
            </w:rPr>
            <w:fldChar w:fldCharType="separate"/>
          </w:r>
          <w:r w:rsidR="000B0433">
            <w:rPr>
              <w:lang w:val="en-US"/>
            </w:rPr>
            <w:t>Kraus et al.</w:t>
          </w:r>
          <w:r w:rsidR="00DF05EA" w:rsidRPr="006A56FF">
            <w:rPr>
              <w:lang w:val="en-US"/>
            </w:rPr>
            <w:fldChar w:fldCharType="end"/>
          </w:r>
        </w:sdtContent>
      </w:sdt>
      <w:r w:rsidR="00DF05EA" w:rsidRPr="006A56FF">
        <w:rPr>
          <w:lang w:val="en-US"/>
        </w:rPr>
        <w:t xml:space="preserve"> </w:t>
      </w:r>
      <w:sdt>
        <w:sdtPr>
          <w:rPr>
            <w:lang w:val="en-US"/>
          </w:rPr>
          <w:alias w:val="Don't edit this field"/>
          <w:tag w:val="CitaviPlaceholder#04964aa8-7ef9-4b41-8278-d1eedf0ef327"/>
          <w:id w:val="1345970278"/>
          <w:placeholder>
            <w:docPart w:val="DefaultPlaceholder_-1854013440"/>
          </w:placeholder>
        </w:sdtPr>
        <w:sdtEndPr/>
        <w:sdtContent>
          <w:r w:rsidR="00DF05EA" w:rsidRPr="006A56FF">
            <w:rPr>
              <w:lang w:val="en-US"/>
            </w:rPr>
            <w:fldChar w:fldCharType="begin"/>
          </w:r>
          <w:r w:rsidR="00952423">
            <w:rPr>
              <w:lang w:val="en-US"/>
            </w:rPr>
            <w:instrText>ADDIN CitaviPlaceholder{eyIkaWQiOiIxIiwiQXNzb2NpYXRlV2l0aFBsYWNlaG9sZGVyVGFnIjoiQ2l0YXZpUGxhY2Vob2xkZXIjM2YyMTIxYTgtYzdkYy00NTBmLWI2N2EtNTE2MjMzYmM2NTA4IiwiRW50cmllcyI6W3siJGlkIjoiMiIsIklkIjoiMDZkODFiNTctZTkzMC00MWRhLWJlMzEtY2U4MDkxYTZiM2Jm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zA0OTY0YWE4LTdlZjktNGI0MS04Mjc4LWQxZWVkZjBlZjMyNyIsIlRleHQiOiIoMjAxMCkiLCJXQUlWZXJzaW9uIjoiNi40LjAuMzUifQ==}</w:instrText>
          </w:r>
          <w:r w:rsidR="00DF05EA" w:rsidRPr="006A56FF">
            <w:rPr>
              <w:lang w:val="en-US"/>
            </w:rPr>
            <w:fldChar w:fldCharType="separate"/>
          </w:r>
          <w:r w:rsidR="000B0433">
            <w:rPr>
              <w:lang w:val="en-US"/>
            </w:rPr>
            <w:t>(2010)</w:t>
          </w:r>
          <w:r w:rsidR="00DF05EA" w:rsidRPr="006A56FF">
            <w:rPr>
              <w:lang w:val="en-US"/>
            </w:rPr>
            <w:fldChar w:fldCharType="end"/>
          </w:r>
        </w:sdtContent>
      </w:sdt>
      <w:r w:rsidR="00DF05EA" w:rsidRPr="006A56FF">
        <w:rPr>
          <w:lang w:val="en-US"/>
        </w:rPr>
        <w:t>.</w:t>
      </w:r>
      <w:r w:rsidR="00B70268">
        <w:rPr>
          <w:lang w:val="en-US"/>
        </w:rPr>
        <w:t xml:space="preserve"> </w:t>
      </w:r>
      <w:r w:rsidR="00B728ED">
        <w:rPr>
          <w:lang w:val="en-US"/>
        </w:rPr>
        <w:t>Flexible,</w:t>
      </w:r>
      <w:r w:rsidR="00B70268">
        <w:rPr>
          <w:lang w:val="en-US"/>
        </w:rPr>
        <w:t xml:space="preserve"> </w:t>
      </w:r>
      <w:r w:rsidR="00B728ED">
        <w:rPr>
          <w:lang w:val="en-US"/>
        </w:rPr>
        <w:t xml:space="preserve">due to the fact that we defined </w:t>
      </w:r>
      <w:r w:rsidR="006852EF">
        <w:rPr>
          <w:lang w:val="en-US"/>
        </w:rPr>
        <w:t>nine clusters</w:t>
      </w:r>
      <w:r w:rsidR="00D3542F">
        <w:rPr>
          <w:lang w:val="en-US"/>
        </w:rPr>
        <w:t xml:space="preserve"> </w:t>
      </w:r>
      <w:r w:rsidR="00B70268">
        <w:rPr>
          <w:lang w:val="en-US"/>
        </w:rPr>
        <w:t>on methodolog</w:t>
      </w:r>
      <w:r w:rsidR="006852EF">
        <w:rPr>
          <w:lang w:val="en-US"/>
        </w:rPr>
        <w:t>ical grounds</w:t>
      </w:r>
      <w:r w:rsidR="00B728ED">
        <w:rPr>
          <w:lang w:val="en-US"/>
        </w:rPr>
        <w:t xml:space="preserve"> but go further in interpretation</w:t>
      </w:r>
      <w:r w:rsidR="006852EF">
        <w:rPr>
          <w:lang w:val="en-US"/>
        </w:rPr>
        <w:t xml:space="preserve"> </w:t>
      </w:r>
      <w:ins w:id="50" w:author="Mareike Ariaans" w:date="2020-07-13T11:25:00Z">
        <w:r w:rsidR="00620DAD">
          <w:rPr>
            <w:lang w:val="en-US"/>
          </w:rPr>
          <w:t xml:space="preserve">by </w:t>
        </w:r>
      </w:ins>
      <w:r w:rsidR="006852EF">
        <w:rPr>
          <w:lang w:val="en-US"/>
        </w:rPr>
        <w:t>condens</w:t>
      </w:r>
      <w:ins w:id="51" w:author="Mareike Ariaans" w:date="2020-07-13T11:25:00Z">
        <w:r w:rsidR="00620DAD">
          <w:rPr>
            <w:lang w:val="en-US"/>
          </w:rPr>
          <w:t>ing</w:t>
        </w:r>
      </w:ins>
      <w:del w:id="52" w:author="Mareike Ariaans" w:date="2020-07-13T11:25:00Z">
        <w:r w:rsidR="006852EF" w:rsidDel="00620DAD">
          <w:rPr>
            <w:lang w:val="en-US"/>
          </w:rPr>
          <w:delText>ed</w:delText>
        </w:r>
      </w:del>
      <w:r w:rsidR="00B728ED">
        <w:rPr>
          <w:lang w:val="en-US"/>
        </w:rPr>
        <w:t xml:space="preserve"> them</w:t>
      </w:r>
      <w:r w:rsidR="006852EF">
        <w:rPr>
          <w:lang w:val="en-US"/>
        </w:rPr>
        <w:t xml:space="preserve"> to four clusters</w:t>
      </w:r>
      <w:r w:rsidR="00B70268">
        <w:rPr>
          <w:lang w:val="en-US"/>
        </w:rPr>
        <w:t xml:space="preserve"> based on less strict methodol</w:t>
      </w:r>
      <w:r w:rsidR="002F441C">
        <w:rPr>
          <w:lang w:val="en-US"/>
        </w:rPr>
        <w:t>og</w:t>
      </w:r>
      <w:r w:rsidR="00B70268">
        <w:rPr>
          <w:lang w:val="en-US"/>
        </w:rPr>
        <w:t>ical as well as content-related considerations</w:t>
      </w:r>
      <w:r w:rsidR="002F441C">
        <w:rPr>
          <w:lang w:val="en-US"/>
        </w:rPr>
        <w:t>.</w:t>
      </w:r>
      <w:r w:rsidR="00DF05EA" w:rsidRPr="006A56FF">
        <w:rPr>
          <w:lang w:val="en-US"/>
        </w:rPr>
        <w:t xml:space="preserve"> </w:t>
      </w:r>
      <w:r w:rsidR="006852EF">
        <w:rPr>
          <w:lang w:val="en-US"/>
        </w:rPr>
        <w:t>I</w:t>
      </w:r>
      <w:r w:rsidR="00DF05EA" w:rsidRPr="006A56FF">
        <w:rPr>
          <w:lang w:val="en-US"/>
        </w:rPr>
        <w:t>n the last century marketi</w:t>
      </w:r>
      <w:r w:rsidR="004C3BAD" w:rsidRPr="006A56FF">
        <w:rPr>
          <w:lang w:val="en-US"/>
        </w:rPr>
        <w:t>zation, commodification</w:t>
      </w:r>
      <w:ins w:id="53" w:author="Mareike Ariaans" w:date="2020-07-13T11:25:00Z">
        <w:r w:rsidR="00620DAD">
          <w:rPr>
            <w:lang w:val="en-US"/>
          </w:rPr>
          <w:t>,</w:t>
        </w:r>
      </w:ins>
      <w:r w:rsidR="004C3BAD" w:rsidRPr="006A56FF">
        <w:rPr>
          <w:lang w:val="en-US"/>
        </w:rPr>
        <w:t xml:space="preserve"> and co</w:t>
      </w:r>
      <w:r w:rsidR="002F441C">
        <w:rPr>
          <w:lang w:val="en-US"/>
        </w:rPr>
        <w:t>r</w:t>
      </w:r>
      <w:r w:rsidR="004C3BAD" w:rsidRPr="006A56FF">
        <w:rPr>
          <w:lang w:val="en-US"/>
        </w:rPr>
        <w:t>p</w:t>
      </w:r>
      <w:r w:rsidR="00DF05EA" w:rsidRPr="006A56FF">
        <w:rPr>
          <w:lang w:val="en-US"/>
        </w:rPr>
        <w:t>o</w:t>
      </w:r>
      <w:r w:rsidR="00261168" w:rsidRPr="006A56FF">
        <w:rPr>
          <w:lang w:val="en-US"/>
        </w:rPr>
        <w:t>rat</w:t>
      </w:r>
      <w:r w:rsidR="004C3BAD" w:rsidRPr="006A56FF">
        <w:rPr>
          <w:lang w:val="en-US"/>
        </w:rPr>
        <w:t>ization of care</w:t>
      </w:r>
      <w:r w:rsidR="00DF05EA" w:rsidRPr="006A56FF">
        <w:rPr>
          <w:lang w:val="en-US"/>
        </w:rPr>
        <w:t xml:space="preserve"> changed LTC systems all over the world </w:t>
      </w:r>
      <w:sdt>
        <w:sdtPr>
          <w:rPr>
            <w:lang w:val="en-US"/>
          </w:rPr>
          <w:alias w:val="Don't edit this field"/>
          <w:tag w:val="CitaviPlaceholder#f1726c79-1af5-4e75-8eca-fc2f639f003d"/>
          <w:id w:val="14994"/>
          <w:placeholder>
            <w:docPart w:val="DefaultPlaceholder_-1854013440"/>
          </w:placeholder>
        </w:sdtPr>
        <w:sdtEndPr/>
        <w:sdtContent>
          <w:r w:rsidR="00DF05EA" w:rsidRPr="006A56FF">
            <w:rPr>
              <w:lang w:val="en-US"/>
            </w:rPr>
            <w:fldChar w:fldCharType="begin"/>
          </w:r>
          <w:r w:rsidR="006E36CF">
            <w:rPr>
              <w:lang w:val="en-US"/>
            </w:rPr>
            <w:instrText>ADDIN CitaviPlaceholder{eyIkaWQiOiIxIiwiRW50cmllcyI6W3siJGlkIjoiMiIsIklkIjoiZTMwODcxYmMtNDdhNi00ODMxLTlhODktZjY3N2NjZjRlNmYzIiwiUmFuZ2VMZW5ndGgiOjI4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n19LHsiJGlkIjoiNiIsIkZpcnN0TmFtZSI6IlNhYnJpbmEiLCJMYXN0TmFtZSI6Ik1hcmNoZXR0aSIsIlByb3RlY3RlZCI6ZmFsc2UsIlNleCI6MSwiQ3JlYXRlZEJ5IjoiX01hcmVpa2UgQXJpYWFucyIsIkNyZWF0ZWRPbiI6IjIwMTktMDYtMTRUMTM6NDY6MTYiLCJNb2RpZmllZEJ5IjoiX01hcmVpa2UgQXJpYWFucyIsIklkIjoiYzk1ZDY1NmItMTBiMi00YzJiLWJjYTktN2VkNDkyNmMwYjJmIiwiTW9kaWZpZWRPbiI6IjIwMTktMDYtMTRUMTM6NDY6MTk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Mzo0NjoxNCIsIk1vZGlmaWVkQnkiOiJfTWFyZWlrZSBBcmlhYW5zIiwiSWQiOiI4NjY3MjliOC1jNTIwLTRkNDgtOWUwNS05ODU0ZDYwZjg5MTMiLCJNb2RpZmllZE9uIjoiMjAxOS0wNi0xNFQxMzo0NjoyN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}</w:instrText>
          </w:r>
          <w:r w:rsidR="00DF05EA" w:rsidRPr="006A56FF">
            <w:rPr>
              <w:lang w:val="en-US"/>
            </w:rPr>
            <w:fldChar w:fldCharType="separate"/>
          </w:r>
          <w:r w:rsidR="000B0433">
            <w:rPr>
              <w:lang w:val="en-US"/>
            </w:rPr>
            <w:t>(Farris and Marchetti, 2017)</w:t>
          </w:r>
          <w:r w:rsidR="00DF05EA" w:rsidRPr="006A56FF">
            <w:rPr>
              <w:lang w:val="en-US"/>
            </w:rPr>
            <w:fldChar w:fldCharType="end"/>
          </w:r>
        </w:sdtContent>
      </w:sdt>
      <w:r w:rsidR="00DF05EA" w:rsidRPr="006A56FF">
        <w:rPr>
          <w:lang w:val="en-US"/>
        </w:rPr>
        <w:t xml:space="preserve">, which makes a new and updated LTC typology necessary. </w:t>
      </w:r>
    </w:p>
    <w:p w14:paraId="629999E3" w14:textId="71CF225B" w:rsidR="00364FD2" w:rsidRDefault="00162B67" w:rsidP="00364FD2">
      <w:pPr>
        <w:pStyle w:val="02FlietextEinzug"/>
        <w:rPr>
          <w:lang w:val="en-US"/>
        </w:rPr>
      </w:pPr>
      <w:r w:rsidRPr="006A56FF">
        <w:rPr>
          <w:lang w:val="en-US"/>
        </w:rPr>
        <w:t>Still</w:t>
      </w:r>
      <w:r w:rsidR="00241280" w:rsidRPr="006A56FF">
        <w:rPr>
          <w:lang w:val="en-US"/>
        </w:rPr>
        <w:t>,</w:t>
      </w:r>
      <w:r w:rsidRPr="006A56FF">
        <w:rPr>
          <w:lang w:val="en-US"/>
        </w:rPr>
        <w:t xml:space="preserve"> typologies</w:t>
      </w:r>
      <w:r w:rsidR="00241280" w:rsidRPr="006A56FF">
        <w:rPr>
          <w:lang w:val="en-US"/>
        </w:rPr>
        <w:t xml:space="preserve"> always</w:t>
      </w:r>
      <w:r w:rsidRPr="006A56FF">
        <w:rPr>
          <w:lang w:val="en-US"/>
        </w:rPr>
        <w:t xml:space="preserve"> imply generalizations. For example, i</w:t>
      </w:r>
      <w:r w:rsidR="00D062D3" w:rsidRPr="006A56FF">
        <w:rPr>
          <w:lang w:val="en-US"/>
        </w:rPr>
        <w:t>n many countries</w:t>
      </w:r>
      <w:r w:rsidRPr="006A56FF">
        <w:rPr>
          <w:lang w:val="en-US"/>
        </w:rPr>
        <w:t xml:space="preserve"> LTC service</w:t>
      </w:r>
      <w:r w:rsidR="006852EF">
        <w:rPr>
          <w:lang w:val="en-US"/>
        </w:rPr>
        <w:t xml:space="preserve"> provision</w:t>
      </w:r>
      <w:r w:rsidRPr="006A56FF">
        <w:rPr>
          <w:lang w:val="en-US"/>
        </w:rPr>
        <w:t xml:space="preserve"> and access have a</w:t>
      </w:r>
      <w:r w:rsidR="00D062D3" w:rsidRPr="006A56FF">
        <w:rPr>
          <w:lang w:val="en-US"/>
        </w:rPr>
        <w:t xml:space="preserve"> high regional fragmentation</w:t>
      </w:r>
      <w:r w:rsidRPr="006A56FF">
        <w:rPr>
          <w:lang w:val="en-US"/>
        </w:rPr>
        <w:t xml:space="preserve"> </w:t>
      </w:r>
      <w:sdt>
        <w:sdtPr>
          <w:rPr>
            <w:lang w:val="en-US"/>
          </w:rPr>
          <w:alias w:val="Don't edit this field"/>
          <w:tag w:val="CitaviPlaceholder#e95ca389-6564-4078-8fc8-90035c8d2a67"/>
          <w:id w:val="-795451103"/>
          <w:placeholder>
            <w:docPart w:val="DefaultPlaceholder_-1854013440"/>
          </w:placeholder>
        </w:sdtPr>
        <w:sdtEndPr/>
        <w:sdtContent>
          <w:r w:rsidRPr="006A56FF">
            <w:rPr>
              <w:lang w:val="en-US"/>
            </w:rPr>
            <w:fldChar w:fldCharType="begin"/>
          </w:r>
          <w:r w:rsidR="006E36CF">
            <w:rPr>
              <w:lang w:val="en-US"/>
            </w:rPr>
            <w:instrText>ADDIN CitaviPlaceholder{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}</w:instrText>
          </w:r>
          <w:r w:rsidRPr="006A56FF">
            <w:rPr>
              <w:lang w:val="en-US"/>
            </w:rPr>
            <w:fldChar w:fldCharType="separate"/>
          </w:r>
          <w:r w:rsidR="000B0433">
            <w:rPr>
              <w:lang w:val="en-US"/>
            </w:rPr>
            <w:t>(Spasova et al., 2018)</w:t>
          </w:r>
          <w:r w:rsidRPr="006A56FF">
            <w:rPr>
              <w:lang w:val="en-US"/>
            </w:rPr>
            <w:fldChar w:fldCharType="end"/>
          </w:r>
        </w:sdtContent>
      </w:sdt>
      <w:r w:rsidRPr="006A56FF">
        <w:rPr>
          <w:lang w:val="en-US"/>
        </w:rPr>
        <w:t xml:space="preserve">, </w:t>
      </w:r>
      <w:r w:rsidR="00D062D3" w:rsidRPr="006A56FF">
        <w:rPr>
          <w:lang w:val="en-US"/>
        </w:rPr>
        <w:lastRenderedPageBreak/>
        <w:t>which cannot</w:t>
      </w:r>
      <w:r w:rsidRPr="006A56FF">
        <w:rPr>
          <w:lang w:val="en-US"/>
        </w:rPr>
        <w:t xml:space="preserve"> be</w:t>
      </w:r>
      <w:r w:rsidR="00D062D3" w:rsidRPr="006A56FF">
        <w:rPr>
          <w:lang w:val="en-US"/>
        </w:rPr>
        <w:t xml:space="preserve"> display</w:t>
      </w:r>
      <w:r w:rsidRPr="006A56FF">
        <w:rPr>
          <w:lang w:val="en-US"/>
        </w:rPr>
        <w:t xml:space="preserve">ed on a </w:t>
      </w:r>
      <w:r w:rsidR="00B728ED">
        <w:rPr>
          <w:lang w:val="en-US"/>
        </w:rPr>
        <w:t>broad</w:t>
      </w:r>
      <w:r w:rsidRPr="006A56FF">
        <w:rPr>
          <w:lang w:val="en-US"/>
        </w:rPr>
        <w:t xml:space="preserve"> basis in an internationally comparative typology. Furthermore, LTC systems have not that clear boundaries as other welfare state systems such as healthcare, unemployment</w:t>
      </w:r>
      <w:r w:rsidR="006852EF">
        <w:rPr>
          <w:lang w:val="en-US"/>
        </w:rPr>
        <w:t>,</w:t>
      </w:r>
      <w:r w:rsidRPr="006A56FF">
        <w:rPr>
          <w:lang w:val="en-US"/>
        </w:rPr>
        <w:t xml:space="preserve"> or pensions</w:t>
      </w:r>
      <w:r w:rsidR="006852EF">
        <w:rPr>
          <w:lang w:val="en-US"/>
        </w:rPr>
        <w:t xml:space="preserve"> systems</w:t>
      </w:r>
      <w:r w:rsidR="00241280" w:rsidRPr="006A56FF">
        <w:rPr>
          <w:lang w:val="en-US"/>
        </w:rPr>
        <w:t xml:space="preserve"> do</w:t>
      </w:r>
      <w:r w:rsidRPr="006A56FF">
        <w:rPr>
          <w:lang w:val="en-US"/>
        </w:rPr>
        <w:t xml:space="preserve">. LTC can be provided via a </w:t>
      </w:r>
      <w:r w:rsidR="004C3BAD" w:rsidRPr="006A56FF">
        <w:rPr>
          <w:lang w:val="en-US"/>
        </w:rPr>
        <w:t>separate</w:t>
      </w:r>
      <w:r w:rsidRPr="006A56FF">
        <w:rPr>
          <w:lang w:val="en-US"/>
        </w:rPr>
        <w:t xml:space="preserve"> LTC system or it can be partially integrated in healthcare, social assistance</w:t>
      </w:r>
      <w:r w:rsidR="006852EF">
        <w:rPr>
          <w:lang w:val="en-US"/>
        </w:rPr>
        <w:t>,</w:t>
      </w:r>
      <w:r w:rsidRPr="006A56FF">
        <w:rPr>
          <w:lang w:val="en-US"/>
        </w:rPr>
        <w:t xml:space="preserve"> or pension systems</w:t>
      </w:r>
      <w:r w:rsidR="00F95583" w:rsidRPr="006A56FF">
        <w:rPr>
          <w:lang w:val="en-US"/>
        </w:rPr>
        <w:t xml:space="preserve">, where different access and provision rules apply </w:t>
      </w:r>
      <w:sdt>
        <w:sdtPr>
          <w:rPr>
            <w:lang w:val="en-US"/>
          </w:rPr>
          <w:alias w:val="Don't edit this field"/>
          <w:tag w:val="CitaviPlaceholder#fd078c24-6b91-4ed2-a0cb-2eb61fd7691f"/>
          <w:id w:val="745534389"/>
          <w:placeholder>
            <w:docPart w:val="DefaultPlaceholder_-1854013440"/>
          </w:placeholder>
        </w:sdtPr>
        <w:sdtEndPr/>
        <w:sdtContent>
          <w:r w:rsidR="000E5EEF" w:rsidRPr="006A56FF">
            <w:rPr>
              <w:lang w:val="en-US"/>
            </w:rPr>
            <w:fldChar w:fldCharType="begin"/>
          </w:r>
          <w:r w:rsidR="006C3A49">
            <w:rPr>
              <w:lang w:val="en-US"/>
            </w:rPr>
            <w:instrText>ADDIN CitaviPlaceholder{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}</w:instrText>
          </w:r>
          <w:r w:rsidR="000E5EEF" w:rsidRPr="006A56FF">
            <w:rPr>
              <w:lang w:val="en-US"/>
            </w:rPr>
            <w:fldChar w:fldCharType="separate"/>
          </w:r>
          <w:r w:rsidR="000B0433">
            <w:rPr>
              <w:lang w:val="en-US"/>
            </w:rPr>
            <w:t>(Nies et al., 2013)</w:t>
          </w:r>
          <w:r w:rsidR="000E5EEF" w:rsidRPr="006A56FF">
            <w:rPr>
              <w:lang w:val="en-US"/>
            </w:rPr>
            <w:fldChar w:fldCharType="end"/>
          </w:r>
        </w:sdtContent>
      </w:sdt>
      <w:r w:rsidR="000E5EEF" w:rsidRPr="006A56FF">
        <w:rPr>
          <w:lang w:val="en-US"/>
        </w:rPr>
        <w:t xml:space="preserve">. </w:t>
      </w:r>
      <w:r w:rsidR="00B728ED">
        <w:rPr>
          <w:lang w:val="en-US"/>
        </w:rPr>
        <w:t>Finally</w:t>
      </w:r>
      <w:r w:rsidR="00F95583" w:rsidRPr="006A56FF">
        <w:rPr>
          <w:lang w:val="en-US"/>
        </w:rPr>
        <w:t>, LTC is in many countries still a new issue in the welfare state, because the provision was traditionally devolved to familie</w:t>
      </w:r>
      <w:r w:rsidR="00D9383E" w:rsidRPr="006A56FF">
        <w:rPr>
          <w:lang w:val="en-US"/>
        </w:rPr>
        <w:t xml:space="preserve">s and now increasingly </w:t>
      </w:r>
      <w:r w:rsidR="00F95583" w:rsidRPr="006A56FF">
        <w:rPr>
          <w:lang w:val="en-US"/>
        </w:rPr>
        <w:t>to migrant care workers</w:t>
      </w:r>
      <w:r w:rsidR="000E5EEF" w:rsidRPr="006A56FF">
        <w:rPr>
          <w:lang w:val="en-US"/>
        </w:rPr>
        <w:t xml:space="preserve"> </w:t>
      </w:r>
      <w:sdt>
        <w:sdtPr>
          <w:rPr>
            <w:lang w:val="en-US"/>
          </w:rPr>
          <w:alias w:val="Don't edit this field"/>
          <w:tag w:val="CitaviPlaceholder#0b22ce80-8054-450c-b072-152ad4f1eec1"/>
          <w:id w:val="759487378"/>
          <w:placeholder>
            <w:docPart w:val="DefaultPlaceholder_-1854013440"/>
          </w:placeholder>
        </w:sdtPr>
        <w:sdtEndPr/>
        <w:sdtContent>
          <w:r w:rsidR="000E5EEF" w:rsidRPr="006A56FF">
            <w:rPr>
              <w:lang w:val="en-US"/>
            </w:rPr>
            <w:fldChar w:fldCharType="begin"/>
          </w:r>
          <w:r w:rsidR="006C3A49">
            <w:rPr>
              <w:lang w:val="en-US"/>
            </w:rPr>
            <w:instrText>ADDIN CitaviPlaceholder{eyIkaWQiOiIxIiwiRW50cmllcyI6W3siJGlkIjoiMiIsIklkIjoiZWQ1NzNkODAtNWIyZi00ODEwLWJlYWQtYmM0MzhjN2Y0YTM5IiwiUmFuZ2VMZW5ndGgiOjIxLCJSZWZlcmVuY2VJZCI6IjBiNmExNDJlLTkwMjMtNGJjMS04MTU2LWY0ZTdiMjU2NjM2OS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0seyIkaWQiOiI2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Ny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UifX0seyIkaWQiOiI4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xMC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cmVmIjoiNSJ9fSx7IiRpZCI6IjE1IiwiRmlyc3ROYW1lIjoiQmxhbmNoZSIsIkxhc3ROYW1lIjoiTGUgQmloYW4iLCJQcm90ZWN0ZWQiOmZhbHNlLCJTZXgiOjEsIkNyZWF0ZWRCeSI6Il9tIiwiQ3JlYXRlZE9uIjoiMjAxOC0xMi0xMlQxMDoyMTo0NSIsIk1vZGlmaWVkQnkiOiJfbSIsIklkIjoiYTY0YzEzNmUtY2IyMS00MmFhLWE4ZWYtNTExODc1ZWNiYmM0IiwiTW9kaWZpZWRPbiI6IjIwMTgtMTItMTJUMTA6MjE6NDU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OdW1iZXIiOiIzIiwiT3JnYW5pemF0aW9ucyI6W10sIk90aGVyc0ludm9sdmVkIjpbXSwiUGFnZVJhbmdlIjoiPHNwPlxyXG4gIDxuPjI4Njwvbj5cclxuICA8aW4+dHJ1ZTwvaW4+XHJcbiAgPG9zPjI4Njwvb3M+XHJcbiAgPHBzPjI4NjwvcHM+XHJcbjwvc3A+XHJcbjxlcD5cclxuICA8bj4zMDk8L24+XHJcbiAgPGluPnRydWU8L2luPlxyXG4gIDxvcz4zMDk8L29zPlxyXG4gIDxwcz4zMDk8L3BzPlxyXG48L2VwPlxyXG48b3M+Mjg2LTMwOTwvb3M+IiwiUGVyaW9kaWNhbCI6eyIkaWQiOiIxNi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}</w:instrText>
          </w:r>
          <w:r w:rsidR="000E5EEF" w:rsidRPr="006A56FF">
            <w:rPr>
              <w:lang w:val="en-US"/>
            </w:rPr>
            <w:fldChar w:fldCharType="separate"/>
          </w:r>
          <w:r w:rsidR="000B0433">
            <w:rPr>
              <w:lang w:val="en-US"/>
            </w:rPr>
            <w:t>(Colombo et al., 2011; Da Roit and Le Bihan, 2010)</w:t>
          </w:r>
          <w:r w:rsidR="000E5EEF" w:rsidRPr="006A56FF">
            <w:rPr>
              <w:lang w:val="en-US"/>
            </w:rPr>
            <w:fldChar w:fldCharType="end"/>
          </w:r>
        </w:sdtContent>
      </w:sdt>
      <w:r w:rsidR="00F95583" w:rsidRPr="006A56FF">
        <w:rPr>
          <w:lang w:val="en-US"/>
        </w:rPr>
        <w:t>. Unfortunatel</w:t>
      </w:r>
      <w:r w:rsidR="000E5EEF" w:rsidRPr="006A56FF">
        <w:rPr>
          <w:lang w:val="en-US"/>
        </w:rPr>
        <w:t xml:space="preserve">y, indicators on informal care </w:t>
      </w:r>
      <w:r w:rsidR="00F95583" w:rsidRPr="006A56FF">
        <w:rPr>
          <w:lang w:val="en-US"/>
        </w:rPr>
        <w:t>are not available and by nature not reliable. The only approximation</w:t>
      </w:r>
      <w:r w:rsidR="00241280" w:rsidRPr="006A56FF">
        <w:rPr>
          <w:lang w:val="en-US"/>
        </w:rPr>
        <w:t>, we have included,</w:t>
      </w:r>
      <w:r w:rsidR="00F95583" w:rsidRPr="006A56FF">
        <w:rPr>
          <w:lang w:val="en-US"/>
        </w:rPr>
        <w:t xml:space="preserve"> are cash benefits (especially unbound) which are an institutional measure to increase informal family and migrant care </w:t>
      </w:r>
      <w:sdt>
        <w:sdtPr>
          <w:rPr>
            <w:lang w:val="en-US"/>
          </w:rPr>
          <w:alias w:val="Don't edit this field"/>
          <w:tag w:val="CitaviPlaceholder#b3987cbb-1f8a-4e2d-b10f-93920f470a39"/>
          <w:id w:val="1002932273"/>
          <w:placeholder>
            <w:docPart w:val="DefaultPlaceholder_-1854013440"/>
          </w:placeholder>
        </w:sdtPr>
        <w:sdtEndPr/>
        <w:sdtContent>
          <w:r w:rsidR="000E5EEF" w:rsidRPr="006A56FF">
            <w:rPr>
              <w:lang w:val="en-US"/>
            </w:rPr>
            <w:fldChar w:fldCharType="begin"/>
          </w:r>
          <w:r w:rsidR="006E36CF">
            <w:rPr>
              <w:lang w:val="en-US"/>
            </w:rPr>
            <w:instrText>ADDIN CitaviPlaceholder{eyIkaWQiOiIxIiwiRW50cmllcyI6W3siJGlkIjoiMiIsIklkIjoiODMyMjdlN2QtYzdhNS00YWYzLWFmNzMtOTE5NzAyYmQ3NDMwIiwiUmFuZ2VMZW5ndGgiOjI3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lcmlvZGljYWwiOnsiJGlkIjoiNy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ExIiwiQWRkcmVzcyI6eyIkaWQiOiIxMiIsIklzTG9jYWxDbG91ZFByb2plY3RGaWxlTGluayI6ZmFsc2UsIkxpbmtlZFJlc291cmNlU3RhdHVzIjo4LCJPcmlnaW5hbFN0cmluZyI6IjEwLjExNzcvMDk1ODkyODcxMzQ5OTE3NSIsIkxpbmtlZFJlc291cmNlVHlwZSI6NSwiVXJpU3RyaW5nIjoiaHR0cHM6Ly9kb2kub3JnLzEwLjExNzcvMDk1ODkyODcxMzQ5OTE3NSIsIlByb3BlcnRpZXMiOnsiJGlkIjoiMTM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0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}</w:instrText>
          </w:r>
          <w:r w:rsidR="000E5EEF" w:rsidRPr="006A56FF">
            <w:rPr>
              <w:lang w:val="en-US"/>
            </w:rPr>
            <w:fldChar w:fldCharType="separate"/>
          </w:r>
          <w:r w:rsidR="000B0433">
            <w:rPr>
              <w:lang w:val="en-US"/>
            </w:rPr>
            <w:t>(Da Roit and Le Bihan, 2010; Da Roit and Weicht, 2013)</w:t>
          </w:r>
          <w:r w:rsidR="000E5EEF" w:rsidRPr="006A56FF">
            <w:rPr>
              <w:lang w:val="en-US"/>
            </w:rPr>
            <w:fldChar w:fldCharType="end"/>
          </w:r>
        </w:sdtContent>
      </w:sdt>
      <w:r w:rsidR="000E5EEF" w:rsidRPr="006A56FF">
        <w:rPr>
          <w:lang w:val="en-US"/>
        </w:rPr>
        <w:t>.</w:t>
      </w:r>
    </w:p>
    <w:p w14:paraId="7138685C" w14:textId="248BE3B6" w:rsidR="00926318" w:rsidRDefault="00A51C3B" w:rsidP="00364FD2">
      <w:pPr>
        <w:pStyle w:val="02FlietextEinzug"/>
        <w:rPr>
          <w:lang w:val="en-US"/>
        </w:rPr>
      </w:pPr>
      <w:r>
        <w:rPr>
          <w:lang w:val="en-US"/>
        </w:rPr>
        <w:t xml:space="preserve">Despite these limitations, this article provides an innovative and updated LTC typology, which can </w:t>
      </w:r>
      <w:r w:rsidR="00B728ED" w:rsidRPr="00B728ED">
        <w:rPr>
          <w:lang w:val="en-US"/>
        </w:rPr>
        <w:t>extend our understanding of the composition and design of different LTC systems</w:t>
      </w:r>
      <w:r w:rsidR="00B728ED">
        <w:rPr>
          <w:lang w:val="en-US"/>
        </w:rPr>
        <w:t xml:space="preserve">. </w:t>
      </w:r>
      <w:r w:rsidR="00D51A58">
        <w:rPr>
          <w:lang w:val="en-US"/>
        </w:rPr>
        <w:t>Lastly, this flexible typology can</w:t>
      </w:r>
      <w:r w:rsidR="00B728ED">
        <w:rPr>
          <w:lang w:val="en-US"/>
        </w:rPr>
        <w:t xml:space="preserve"> </w:t>
      </w:r>
      <w:r>
        <w:rPr>
          <w:lang w:val="en-US"/>
        </w:rPr>
        <w:t>be of use by welfare state and LTC scholars and is of relevance for LTC policy officials</w:t>
      </w:r>
      <w:r w:rsidR="00D51A58">
        <w:rPr>
          <w:lang w:val="en-US"/>
        </w:rPr>
        <w:t xml:space="preserve"> who face</w:t>
      </w:r>
      <w:r w:rsidR="00D3542F">
        <w:rPr>
          <w:lang w:val="en-US"/>
        </w:rPr>
        <w:t xml:space="preserve"> the challenges of </w:t>
      </w:r>
      <w:r w:rsidR="00D51A58" w:rsidRPr="00D51A58">
        <w:rPr>
          <w:lang w:val="en-US"/>
        </w:rPr>
        <w:t>aging societies</w:t>
      </w:r>
      <w:r w:rsidR="004A168B">
        <w:rPr>
          <w:lang w:val="en-US"/>
        </w:rPr>
        <w:t>.</w:t>
      </w:r>
    </w:p>
    <w:p w14:paraId="0E0CCCCB" w14:textId="77777777" w:rsidR="00926318" w:rsidRDefault="00926318" w:rsidP="00364FD2">
      <w:pPr>
        <w:pStyle w:val="02FlietextEinzug"/>
        <w:rPr>
          <w:lang w:val="en-US"/>
        </w:rPr>
      </w:pPr>
    </w:p>
    <w:p w14:paraId="04FB45A2" w14:textId="77777777" w:rsidR="00B728ED" w:rsidRDefault="00B728ED">
      <w:pPr>
        <w:spacing w:after="160" w:line="259" w:lineRule="auto"/>
        <w:rPr>
          <w:rFonts w:eastAsia="Times New Roman"/>
          <w:b/>
          <w:bCs/>
          <w:sz w:val="32"/>
          <w:szCs w:val="28"/>
          <w:lang w:val="en-US"/>
        </w:rPr>
      </w:pPr>
      <w:r>
        <w:rPr>
          <w:lang w:val="en-US"/>
        </w:rPr>
        <w:br w:type="page"/>
      </w:r>
    </w:p>
    <w:p w14:paraId="491B9C36" w14:textId="6929D5C8" w:rsidR="00A94E53" w:rsidRPr="001963E5" w:rsidRDefault="00926318" w:rsidP="00926318">
      <w:pPr>
        <w:pStyle w:val="berschrift1"/>
        <w:rPr>
          <w:lang w:val="en-US"/>
        </w:rPr>
      </w:pPr>
      <w:r>
        <w:rPr>
          <w:lang w:val="en-US"/>
        </w:rPr>
        <w:lastRenderedPageBreak/>
        <w:t>References - 1074</w:t>
      </w:r>
    </w:p>
    <w:sdt>
      <w:sdtPr>
        <w:rPr>
          <w:rFonts w:eastAsiaTheme="minorHAnsi"/>
          <w:b w:val="0"/>
          <w:bCs w:val="0"/>
          <w:sz w:val="24"/>
          <w:szCs w:val="22"/>
          <w:lang w:val="en-US"/>
        </w:rPr>
        <w:alias w:val="Don’t edit this field."/>
        <w:tag w:val="CitaviBibliography"/>
        <w:id w:val="-861361920"/>
        <w:placeholder>
          <w:docPart w:val="DefaultPlaceholder_-1854013440"/>
        </w:placeholder>
      </w:sdtPr>
      <w:sdtEndPr>
        <w:rPr>
          <w:rFonts w:eastAsia="Calibri"/>
        </w:rPr>
      </w:sdtEndPr>
      <w:sdtContent>
        <w:p w14:paraId="555190FC" w14:textId="77777777" w:rsidR="000B0433" w:rsidRDefault="00D062D3" w:rsidP="000B0433">
          <w:pPr>
            <w:pStyle w:val="CitaviBibliographyHeading"/>
            <w:rPr>
              <w:lang w:val="en-US"/>
            </w:rPr>
          </w:pPr>
          <w:r w:rsidRPr="006A56FF">
            <w:rPr>
              <w:lang w:val="en-US"/>
            </w:rPr>
            <w:fldChar w:fldCharType="begin"/>
          </w:r>
          <w:r w:rsidR="00DB62C0" w:rsidRPr="006A56FF">
            <w:rPr>
              <w:lang w:val="en-US"/>
            </w:rPr>
            <w:instrText>ADDIN CITAVI.BIBLIOGRAPHY PD94bWwgdmVyc2lvbj0iMS4wIiBlbmNvZGluZz0idXRmLTE2Ij8+PEJpYmxpb2dyYXBoeT48QWRkSW5WZXJzaW9uPjUuMC4wLjExPC9BZGRJblZlcnNpb24+PElkPjg4YjcxMjIxLWRhZDktNGVlNS04MzZjLTI3ZjFmZTg4ZDFiNDwvSWQ+PEJpYmxpb2dyYXBoeUNpdGF0aW9uPjxIZWFkaW5nPjxUZXh0VW5pdHM+PFRleHRVbml0PjxJbnNlcnRQYXJhZ3JhcGhBZnRlcj50cnVlPC9JbnNlcnRQYXJhZ3JhcGhBZnRlcj48Rm9udE5hbWUgLz48Rm9udFN0eWxlPjxOYW1lPkNpdGF2aSBCaWJsaW9ncmFwaHkgSGVhZGluZzwvTmFtZT48L0ZvbnRTdHlsZT48Rm9udFNpemU+MDwvRm9udFNpemU+PFRleHQ+UmVmZXJlbmNl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</w:instrText>
          </w:r>
          <w:r w:rsidRPr="006A56FF">
            <w:rPr>
              <w:lang w:val="en-US"/>
            </w:rPr>
            <w:fldChar w:fldCharType="separate"/>
          </w:r>
          <w:bookmarkStart w:id="54" w:name="_CTVBIBLIOGRAPHY1"/>
          <w:bookmarkEnd w:id="54"/>
          <w:r w:rsidR="000B0433">
            <w:rPr>
              <w:lang w:val="en-US"/>
            </w:rPr>
            <w:t>References</w:t>
          </w:r>
        </w:p>
        <w:p w14:paraId="7D53A460" w14:textId="77777777" w:rsidR="000B0433" w:rsidRDefault="000B0433" w:rsidP="000B0433">
          <w:pPr>
            <w:pStyle w:val="CitaviBibliographyEntry"/>
            <w:rPr>
              <w:lang w:val="en-US"/>
            </w:rPr>
          </w:pPr>
          <w:bookmarkStart w:id="55" w:name="_CTVL001034e448139b54f419adf4039f0e6938f"/>
          <w:r>
            <w:rPr>
              <w:lang w:val="en-US"/>
            </w:rPr>
            <w:t>Alber, J. (1995) ‘A Framework for the Comparative Study of Social Services’, Journal of European Social Policy 5(2): 131–49.</w:t>
          </w:r>
        </w:p>
        <w:p w14:paraId="2F211FE7" w14:textId="77777777" w:rsidR="000B0433" w:rsidRDefault="000B0433" w:rsidP="000B0433">
          <w:pPr>
            <w:pStyle w:val="CitaviBibliographyEntry"/>
            <w:rPr>
              <w:lang w:val="en-US"/>
            </w:rPr>
          </w:pPr>
          <w:bookmarkStart w:id="56" w:name="_CTVL001810c08d70777472783612d9c6746a6b1"/>
          <w:bookmarkEnd w:id="55"/>
          <w:r>
            <w:rPr>
              <w:lang w:val="en-US"/>
            </w:rPr>
            <w:t>Anderson, A. (2012) ‘Europe's Care Regimes and the Role of Migrant Care Workers Within Them’, Journal of Population Ageing 5(2): 135–46.</w:t>
          </w:r>
        </w:p>
        <w:p w14:paraId="582825C6" w14:textId="77777777" w:rsidR="000B0433" w:rsidRDefault="000B0433" w:rsidP="000B0433">
          <w:pPr>
            <w:pStyle w:val="CitaviBibliographyEntry"/>
            <w:rPr>
              <w:lang w:val="en-US"/>
            </w:rPr>
          </w:pPr>
          <w:bookmarkStart w:id="57" w:name="_CTVL001d05c2d44cb5e4fe2b3f74ab1c28541ed"/>
          <w:bookmarkEnd w:id="56"/>
          <w:r>
            <w:rPr>
              <w:lang w:val="en-US"/>
            </w:rPr>
            <w:t>Anttonen, A. and Sipilä, J. (1996) ‘European Social Care Services: Is it possible to identify models?’, Journal of European Social Policy 6(2): 87–100.</w:t>
          </w:r>
        </w:p>
        <w:p w14:paraId="637E707C" w14:textId="77777777" w:rsidR="000B0433" w:rsidRDefault="000B0433" w:rsidP="000B0433">
          <w:pPr>
            <w:pStyle w:val="CitaviBibliographyEntry"/>
            <w:rPr>
              <w:lang w:val="en-US"/>
            </w:rPr>
          </w:pPr>
          <w:bookmarkStart w:id="58" w:name="_CTVL0019c83775edfdb449eb0696fce30169fae"/>
          <w:bookmarkEnd w:id="57"/>
          <w:r>
            <w:rPr>
              <w:lang w:val="en-US"/>
            </w:rPr>
            <w:t>Arts, W. and Gelissen, J. (2002) ‘Three worlds of welfare capitalism or more?: A state-of-the-art report’, Journal of European Social Policy 12(2): 137–58.</w:t>
          </w:r>
        </w:p>
        <w:p w14:paraId="1AD368AF" w14:textId="77777777" w:rsidR="000B0433" w:rsidRDefault="000B0433" w:rsidP="000B0433">
          <w:pPr>
            <w:pStyle w:val="CitaviBibliographyEntry"/>
            <w:rPr>
              <w:lang w:val="en-US"/>
            </w:rPr>
          </w:pPr>
          <w:bookmarkStart w:id="59" w:name="_CTVL001a858d40c11f94d469c01c5a9e0154ab5"/>
          <w:bookmarkEnd w:id="58"/>
          <w:r>
            <w:rPr>
              <w:lang w:val="en-US"/>
            </w:rPr>
            <w:t>Bakx, P., Chernichovsky, D., Paolucci, F., Schokkaert, E., Trottmann, M., Wasem, J. and Schut, F. (2015) ‘Demand-side strategies to deal with moral hazard in public insurance for long-term care’, Journal of health services research &amp; policy 20(3): 170–6.</w:t>
          </w:r>
        </w:p>
        <w:p w14:paraId="53F3EED8" w14:textId="77777777" w:rsidR="000B0433" w:rsidRDefault="000B0433" w:rsidP="000B0433">
          <w:pPr>
            <w:pStyle w:val="CitaviBibliographyEntry"/>
            <w:rPr>
              <w:lang w:val="en-US"/>
            </w:rPr>
          </w:pPr>
          <w:bookmarkStart w:id="60" w:name="_CTVL001e6435ca3dc8443b5a53ecffd8c03ae4d"/>
          <w:bookmarkEnd w:id="59"/>
          <w:r>
            <w:rPr>
              <w:lang w:val="en-US"/>
            </w:rPr>
            <w:t>Bettio, F. and Plantenga, J. (2004) ‘Comparing Care Regimes in Europe’, Feminist Economics 10(1): 85–113.</w:t>
          </w:r>
        </w:p>
        <w:p w14:paraId="35A66377" w14:textId="77777777" w:rsidR="000B0433" w:rsidRDefault="000B0433" w:rsidP="000B0433">
          <w:pPr>
            <w:pStyle w:val="CitaviBibliographyEntry"/>
            <w:rPr>
              <w:lang w:val="en-US"/>
            </w:rPr>
          </w:pPr>
          <w:bookmarkStart w:id="61" w:name="_CTVL0013d007445ae5a40379b45bf9ea10b8792"/>
          <w:bookmarkEnd w:id="60"/>
          <w:r>
            <w:rPr>
              <w:lang w:val="en-US"/>
            </w:rPr>
            <w:t>Böhm, K., Schmid, A., Götze, R., Landwehr, C. and Rothgang, H. (2013) ‘Five types of OECD healthcare systems: empirical results of a deductive classification’, Health policy (Amsterdam, Netherlands) 113(3): 258–69.</w:t>
          </w:r>
        </w:p>
        <w:p w14:paraId="5EFD8E94" w14:textId="77777777" w:rsidR="000B0433" w:rsidRDefault="000B0433" w:rsidP="000B0433">
          <w:pPr>
            <w:pStyle w:val="CitaviBibliographyEntry"/>
            <w:rPr>
              <w:lang w:val="en-US"/>
            </w:rPr>
          </w:pPr>
          <w:bookmarkStart w:id="62" w:name="_CTVL00134984415fb464e2783512e6c89b0cd6c"/>
          <w:bookmarkEnd w:id="61"/>
          <w:r>
            <w:rPr>
              <w:lang w:val="en-US"/>
            </w:rPr>
            <w:t>Castles, F. G. and Mitchell, D. (1993) ‘Worlds of Welfare and Families of Nations’, in F. G. Castles (ed.)</w:t>
          </w:r>
          <w:bookmarkEnd w:id="62"/>
          <w:r>
            <w:rPr>
              <w:lang w:val="en-US"/>
            </w:rPr>
            <w:t xml:space="preserve"> </w:t>
          </w:r>
          <w:r w:rsidRPr="000B0433">
            <w:rPr>
              <w:i/>
              <w:lang w:val="en-US"/>
            </w:rPr>
            <w:t xml:space="preserve">Families of nations: Patterns of public policy in Western democracies. </w:t>
          </w:r>
          <w:r w:rsidRPr="000B0433">
            <w:rPr>
              <w:lang w:val="en-US"/>
            </w:rPr>
            <w:t>Aldershot: Ashgate.</w:t>
          </w:r>
        </w:p>
        <w:p w14:paraId="49A14749" w14:textId="77777777" w:rsidR="000B0433" w:rsidRDefault="000B0433" w:rsidP="000B0433">
          <w:pPr>
            <w:pStyle w:val="CitaviBibliographyEntry"/>
            <w:rPr>
              <w:lang w:val="en-US"/>
            </w:rPr>
          </w:pPr>
          <w:bookmarkStart w:id="63" w:name="_CTVL00186166193303347ca969e2168af48b4b8"/>
          <w:r>
            <w:rPr>
              <w:lang w:val="en-US"/>
            </w:rPr>
            <w:t>Colombo, F. (2012) ‘Typology of Public Coverage for Long-Term Care in OECD Countries’, in J. Costa-Font and C. Courbage (eds)</w:t>
          </w:r>
          <w:bookmarkEnd w:id="63"/>
          <w:r>
            <w:rPr>
              <w:lang w:val="en-US"/>
            </w:rPr>
            <w:t xml:space="preserve"> </w:t>
          </w:r>
          <w:r w:rsidRPr="000B0433">
            <w:rPr>
              <w:i/>
              <w:lang w:val="en-US"/>
            </w:rPr>
            <w:t>Financing Long-Term Care in Europe: Institutions, Markets and Models</w:t>
          </w:r>
          <w:r w:rsidRPr="000B0433">
            <w:rPr>
              <w:lang w:val="en-US"/>
            </w:rPr>
            <w:t>, pp. 17–40. London, s.l.: Palgrave Macmillan UK.</w:t>
          </w:r>
        </w:p>
        <w:p w14:paraId="5EB0057D" w14:textId="77777777" w:rsidR="000B0433" w:rsidRDefault="000B0433" w:rsidP="000B0433">
          <w:pPr>
            <w:pStyle w:val="CitaviBibliographyEntry"/>
            <w:rPr>
              <w:lang w:val="en-US"/>
            </w:rPr>
          </w:pPr>
          <w:bookmarkStart w:id="64" w:name="_CTVL0010b6a142e90234bc18156f4e7b2566369"/>
          <w:r>
            <w:rPr>
              <w:lang w:val="en-US"/>
            </w:rPr>
            <w:t>Colombo, F., Llena-Nozal, A., Mercier, J. and Tjadens, F. (2011)</w:t>
          </w:r>
          <w:bookmarkEnd w:id="64"/>
          <w:r>
            <w:rPr>
              <w:lang w:val="en-US"/>
            </w:rPr>
            <w:t xml:space="preserve"> </w:t>
          </w:r>
          <w:r w:rsidRPr="000B0433">
            <w:rPr>
              <w:i/>
              <w:lang w:val="en-US"/>
            </w:rPr>
            <w:t xml:space="preserve">Help wanted?: Providing and paying for long-term care. </w:t>
          </w:r>
          <w:r w:rsidRPr="000B0433">
            <w:rPr>
              <w:lang w:val="en-US"/>
            </w:rPr>
            <w:t>Paris: OECD.</w:t>
          </w:r>
        </w:p>
        <w:p w14:paraId="20FA001B" w14:textId="77777777" w:rsidR="000B0433" w:rsidRDefault="000B0433" w:rsidP="000B0433">
          <w:pPr>
            <w:pStyle w:val="CitaviBibliographyEntry"/>
            <w:rPr>
              <w:lang w:val="en-US"/>
            </w:rPr>
          </w:pPr>
          <w:bookmarkStart w:id="65" w:name="_CTVL0011b8ba8c659eb4b73a7f1fa02fe518735"/>
          <w:r>
            <w:rPr>
              <w:lang w:val="en-US"/>
            </w:rPr>
            <w:t>Da Roit, B. and Le Bihan, B. (2010) ‘Similar and Yet So Different: Cash-for-Care in Six European Countries’ Long-Term Care Policies’, The Milbank Quarterly 88(3): 286–309.</w:t>
          </w:r>
        </w:p>
        <w:p w14:paraId="21978C00" w14:textId="77777777" w:rsidR="000B0433" w:rsidRDefault="000B0433" w:rsidP="000B0433">
          <w:pPr>
            <w:pStyle w:val="CitaviBibliographyEntry"/>
            <w:rPr>
              <w:lang w:val="en-US"/>
            </w:rPr>
          </w:pPr>
          <w:bookmarkStart w:id="66" w:name="_CTVL001a4836dae68d94d748616d13fb0207f15"/>
          <w:bookmarkEnd w:id="65"/>
          <w:r>
            <w:rPr>
              <w:lang w:val="en-US"/>
            </w:rPr>
            <w:t>Da Roit, B. and Weicht, B. (2013) ‘Migrant care work and care, migration and employment regimes: A fuzzy-set analysis’, Journal of European Social Policy 23(5): 469–86.</w:t>
          </w:r>
        </w:p>
        <w:p w14:paraId="3997299F" w14:textId="77777777" w:rsidR="000B0433" w:rsidRDefault="000B0433" w:rsidP="000B0433">
          <w:pPr>
            <w:pStyle w:val="CitaviBibliographyEntry"/>
            <w:rPr>
              <w:lang w:val="en-US"/>
            </w:rPr>
          </w:pPr>
          <w:bookmarkStart w:id="67" w:name="_CTVL001fd3ac2a6731141c3b7b2698947518579"/>
          <w:bookmarkEnd w:id="66"/>
          <w:r>
            <w:rPr>
              <w:lang w:val="en-US"/>
            </w:rPr>
            <w:t>Damiani, G., Farelli, V., Anselmi, A., Sicuro, L., Solipaca, A., Burgio, A., Iezzi, D. F. and Ricciardi, W. (2011) ‘Patterns of Long Term Care in 29 European countries: evidence from an exploratory study’, BMC health services research 11: 316.</w:t>
          </w:r>
        </w:p>
        <w:p w14:paraId="7688C87D" w14:textId="77777777" w:rsidR="000B0433" w:rsidRDefault="000B0433" w:rsidP="000B0433">
          <w:pPr>
            <w:pStyle w:val="CitaviBibliographyEntry"/>
            <w:rPr>
              <w:lang w:val="en-US"/>
            </w:rPr>
          </w:pPr>
          <w:bookmarkStart w:id="68" w:name="_CTVL0015f1bbd69fb3c4522abd802c60d39aab7"/>
          <w:bookmarkEnd w:id="67"/>
          <w:r>
            <w:rPr>
              <w:lang w:val="en-US"/>
            </w:rPr>
            <w:t>Di Rosa, M., Kofahl, C., McKee, K., Bień, B., Lamura, G., Prouskas, C., Döhner, H. and Mnich, E. (2011) ‘A Typology of Caregiving Situations and Service Use in Family Carers of Older People in Six European Countries’, GeroPsych 24(1): 5–18.</w:t>
          </w:r>
        </w:p>
        <w:p w14:paraId="63F29DDF" w14:textId="77777777" w:rsidR="000B0433" w:rsidRDefault="000B0433" w:rsidP="000B0433">
          <w:pPr>
            <w:pStyle w:val="CitaviBibliographyEntry"/>
            <w:rPr>
              <w:lang w:val="en-US"/>
            </w:rPr>
          </w:pPr>
          <w:bookmarkStart w:id="69" w:name="_CTVL0010ab61766c6234c81af59c27fe2c9d49d"/>
          <w:bookmarkEnd w:id="68"/>
          <w:r>
            <w:rPr>
              <w:lang w:val="en-US"/>
            </w:rPr>
            <w:t>Esping-Andersen, G. (1990)</w:t>
          </w:r>
          <w:bookmarkEnd w:id="69"/>
          <w:r>
            <w:rPr>
              <w:lang w:val="en-US"/>
            </w:rPr>
            <w:t xml:space="preserve"> </w:t>
          </w:r>
          <w:r w:rsidRPr="000B0433">
            <w:rPr>
              <w:i/>
              <w:lang w:val="en-US"/>
            </w:rPr>
            <w:t xml:space="preserve">The three worlds of welfare capitalism. </w:t>
          </w:r>
          <w:r w:rsidRPr="000B0433">
            <w:rPr>
              <w:lang w:val="en-US"/>
            </w:rPr>
            <w:t>Princeton, N.J.: Princeton University Press.</w:t>
          </w:r>
        </w:p>
        <w:p w14:paraId="2497A154" w14:textId="77777777" w:rsidR="000B0433" w:rsidRDefault="000B0433" w:rsidP="000B0433">
          <w:pPr>
            <w:pStyle w:val="CitaviBibliographyEntry"/>
            <w:rPr>
              <w:lang w:val="en-US"/>
            </w:rPr>
          </w:pPr>
          <w:bookmarkStart w:id="70" w:name="_CTVL001e695c9812ebe48f081664322ba67ea9f"/>
          <w:r>
            <w:rPr>
              <w:lang w:val="en-US"/>
            </w:rPr>
            <w:t>European Commission (2018) ‘ESPN thematic report on Challenges in long-term care’. https://ec.europa.eu/social/main.jsp?advSearchKey=espnltc_2018&amp;mode=advancedSubmit&amp;catId=22&amp;policyArea=0&amp;policyAreaSub=0&amp;country=0&amp;year=0.</w:t>
          </w:r>
        </w:p>
        <w:p w14:paraId="6BE576AA" w14:textId="77777777" w:rsidR="000B0433" w:rsidRDefault="000B0433" w:rsidP="000B0433">
          <w:pPr>
            <w:pStyle w:val="CitaviBibliographyEntry"/>
            <w:rPr>
              <w:lang w:val="en-US"/>
            </w:rPr>
          </w:pPr>
          <w:bookmarkStart w:id="71" w:name="_CTVL0013deb4cb5e8224491a572d4026b6a1358"/>
          <w:bookmarkEnd w:id="70"/>
          <w:r>
            <w:rPr>
              <w:lang w:val="en-US"/>
            </w:rPr>
            <w:t>Farris, S. R. and Marchetti, S. (2017) ‘From the Commodification to the Corporatization of Care: European Perspectives and Debates’, Social Politics: International Studies in Gender, State &amp; Society 24(2): 109–31.</w:t>
          </w:r>
        </w:p>
        <w:p w14:paraId="2DF08E13" w14:textId="77777777" w:rsidR="000B0433" w:rsidRDefault="000B0433" w:rsidP="000B0433">
          <w:pPr>
            <w:pStyle w:val="CitaviBibliographyEntry"/>
            <w:rPr>
              <w:lang w:val="en-US"/>
            </w:rPr>
          </w:pPr>
          <w:bookmarkStart w:id="72" w:name="_CTVL0017c3d120b68894a438ddae60dd66cb8df"/>
          <w:bookmarkEnd w:id="71"/>
          <w:r>
            <w:rPr>
              <w:lang w:val="en-US"/>
            </w:rPr>
            <w:lastRenderedPageBreak/>
            <w:t>Ferrera, M. (1996) ‘The 'Southern Model' of Welfare in Social Europe’, Journal of European Social Policy 6(1): 17–37.</w:t>
          </w:r>
        </w:p>
        <w:p w14:paraId="6A16DD89" w14:textId="77777777" w:rsidR="000B0433" w:rsidRDefault="000B0433" w:rsidP="000B0433">
          <w:pPr>
            <w:pStyle w:val="CitaviBibliographyEntry"/>
            <w:rPr>
              <w:lang w:val="en-US"/>
            </w:rPr>
          </w:pPr>
          <w:bookmarkStart w:id="73" w:name="_CTVL0014251892f140044c98ec580332144306b"/>
          <w:bookmarkEnd w:id="72"/>
          <w:r>
            <w:rPr>
              <w:lang w:val="en-US"/>
            </w:rPr>
            <w:t>Fonseca, J. R.S. (2013) ‘Clustering in the field of social sciences: that is your choice’, International Journal of Social Research Methodology 16(5): 403–28.</w:t>
          </w:r>
        </w:p>
        <w:p w14:paraId="25126519" w14:textId="77777777" w:rsidR="000B0433" w:rsidRDefault="000B0433" w:rsidP="000B0433">
          <w:pPr>
            <w:pStyle w:val="CitaviBibliographyEntry"/>
            <w:rPr>
              <w:lang w:val="en-US"/>
            </w:rPr>
          </w:pPr>
          <w:bookmarkStart w:id="74" w:name="_CTVL001373c94ccf3c24a1ebfb425e778bd7fad"/>
          <w:bookmarkEnd w:id="73"/>
          <w:r>
            <w:rPr>
              <w:lang w:val="en-US"/>
            </w:rPr>
            <w:t>Halásková, R., Bednář, P. and Halásková, M. (2017) ‘Forms of Providing and Financing Long-Term Care in OECD Countries’, Review of Economic Perspectives 17(2): 159–78.</w:t>
          </w:r>
        </w:p>
        <w:p w14:paraId="3F11A651" w14:textId="77777777" w:rsidR="000B0433" w:rsidRDefault="000B0433" w:rsidP="000B0433">
          <w:pPr>
            <w:pStyle w:val="CitaviBibliographyEntry"/>
            <w:rPr>
              <w:lang w:val="en-US"/>
            </w:rPr>
          </w:pPr>
          <w:bookmarkStart w:id="75" w:name="_CTVL0012648c6a98a1148368dd9ae50a6bfa51a"/>
          <w:bookmarkEnd w:id="74"/>
          <w:r>
            <w:rPr>
              <w:lang w:val="en-US"/>
            </w:rPr>
            <w:t>Halfens, R. J. G., Meesterberends, E., van Nie-Visser, N. C., Lohrmann, C., Schönherr, S., Meijers, J. M. M., Hahn, S., Vangelooven, C. and Schols, J. M. G. A. (2013) ‘International prevalence measurement of care problems: results’, Journal of advanced nursing 69(9): e5-17.</w:t>
          </w:r>
        </w:p>
        <w:p w14:paraId="12553C22" w14:textId="77777777" w:rsidR="000B0433" w:rsidRDefault="000B0433" w:rsidP="000B0433">
          <w:pPr>
            <w:pStyle w:val="CitaviBibliographyEntry"/>
            <w:rPr>
              <w:lang w:val="en-US"/>
            </w:rPr>
          </w:pPr>
          <w:bookmarkStart w:id="76" w:name="_CTVL001be466e05928646daa518cec4cec03f63"/>
          <w:bookmarkEnd w:id="75"/>
          <w:r>
            <w:rPr>
              <w:lang w:val="en-US"/>
            </w:rPr>
            <w:t>Jensen, C. (2008) ‘Worlds of welfare services and transfers’, Journal of European Social Policy 18(2): 151–62.</w:t>
          </w:r>
        </w:p>
        <w:p w14:paraId="71354FBB" w14:textId="77777777" w:rsidR="000B0433" w:rsidRDefault="000B0433" w:rsidP="000B0433">
          <w:pPr>
            <w:pStyle w:val="CitaviBibliographyEntry"/>
            <w:rPr>
              <w:lang w:val="en-US"/>
            </w:rPr>
          </w:pPr>
          <w:bookmarkStart w:id="77" w:name="_CTVL0010c10d28edea54957a390cc5df62b8fef"/>
          <w:bookmarkEnd w:id="76"/>
          <w:r>
            <w:rPr>
              <w:lang w:val="en-US"/>
            </w:rPr>
            <w:t>Kautto, M. (2002) ‘Investing in Services in West European welfare states’, Journal of European Social Policy 12(1): 53–65.</w:t>
          </w:r>
        </w:p>
        <w:p w14:paraId="6D64F0F4" w14:textId="77777777" w:rsidR="000B0433" w:rsidRDefault="000B0433" w:rsidP="000B0433">
          <w:pPr>
            <w:pStyle w:val="CitaviBibliographyEntry"/>
            <w:rPr>
              <w:lang w:val="en-US"/>
            </w:rPr>
          </w:pPr>
          <w:bookmarkStart w:id="78" w:name="_CTVL0011f8691c88a8d41f08287656a243643f7"/>
          <w:bookmarkEnd w:id="77"/>
          <w:r>
            <w:rPr>
              <w:lang w:val="en-US"/>
            </w:rPr>
            <w:t>Kleinke, K., Stemmler, M., Reinecke, J. and Lösel, F. (2011) ‘Efficient ways to impute incomplete panel data’, AStA Adv Stat Anal 95(4): 351–73.</w:t>
          </w:r>
        </w:p>
        <w:p w14:paraId="4F37BA40" w14:textId="77777777" w:rsidR="000B0433" w:rsidRDefault="000B0433" w:rsidP="000B0433">
          <w:pPr>
            <w:pStyle w:val="CitaviBibliographyEntry"/>
            <w:rPr>
              <w:lang w:val="en-US"/>
            </w:rPr>
          </w:pPr>
          <w:bookmarkStart w:id="79" w:name="_CTVL0014a831c3476a74e2b9956ea11f6651680"/>
          <w:bookmarkEnd w:id="78"/>
          <w:r>
            <w:rPr>
              <w:lang w:val="en-US"/>
            </w:rPr>
            <w:t>Kraus, M., Riedel, M., Mot, E. S., Willemé, P. and Röhrling, G. (2010)</w:t>
          </w:r>
          <w:bookmarkEnd w:id="79"/>
          <w:r>
            <w:rPr>
              <w:lang w:val="en-US"/>
            </w:rPr>
            <w:t xml:space="preserve"> </w:t>
          </w:r>
          <w:r w:rsidRPr="000B0433">
            <w:rPr>
              <w:i/>
              <w:lang w:val="en-US"/>
            </w:rPr>
            <w:t xml:space="preserve">A typology of long-term care systems in Europe. </w:t>
          </w:r>
          <w:r w:rsidRPr="000B0433">
            <w:rPr>
              <w:lang w:val="en-US"/>
            </w:rPr>
            <w:t>Brussels: ENEPRI.</w:t>
          </w:r>
        </w:p>
        <w:p w14:paraId="7E3973C9" w14:textId="77777777" w:rsidR="000B0433" w:rsidRDefault="000B0433" w:rsidP="000B0433">
          <w:pPr>
            <w:pStyle w:val="CitaviBibliographyEntry"/>
            <w:rPr>
              <w:lang w:val="en-US"/>
            </w:rPr>
          </w:pPr>
          <w:bookmarkStart w:id="80" w:name="_CTVL0014201f31f4e42406fb639b4aefaa60020"/>
          <w:r>
            <w:rPr>
              <w:lang w:val="en-US"/>
            </w:rPr>
            <w:t>Leitner, S. (2003) ‘Varieties of familialism: The caring function of the family in comparative perspective’, European Societies 5(4): 353–75.</w:t>
          </w:r>
        </w:p>
        <w:p w14:paraId="5E0A69D2" w14:textId="77777777" w:rsidR="000B0433" w:rsidRDefault="000B0433" w:rsidP="000B0433">
          <w:pPr>
            <w:pStyle w:val="CitaviBibliographyEntry"/>
            <w:rPr>
              <w:lang w:val="en-US"/>
            </w:rPr>
          </w:pPr>
          <w:bookmarkStart w:id="81" w:name="_CTVL00108ebed689e2c4289841c92d111094b6e"/>
          <w:bookmarkEnd w:id="80"/>
          <w:r>
            <w:rPr>
              <w:lang w:val="en-US"/>
            </w:rPr>
            <w:t>Milligan, G. W. and Cooper, M. C. (1987) ‘Methodology Review: Clustering Methods’, Applied Psychological Measurement 11(4): 329–54.</w:t>
          </w:r>
        </w:p>
        <w:p w14:paraId="27503DD6" w14:textId="77777777" w:rsidR="000B0433" w:rsidRDefault="000B0433" w:rsidP="000B0433">
          <w:pPr>
            <w:pStyle w:val="CitaviBibliographyEntry"/>
            <w:rPr>
              <w:lang w:val="en-US"/>
            </w:rPr>
          </w:pPr>
          <w:bookmarkStart w:id="82" w:name="_CTVL001c8de60e5bb4846cabf3cbe7b0f4faa71"/>
          <w:bookmarkEnd w:id="81"/>
          <w:r>
            <w:rPr>
              <w:lang w:val="en-US"/>
            </w:rPr>
            <w:t>Nies, H., Leichsenring, K. and Mak, S. (2013) ‘The Emerging Identity of Long- Term Care Systems in Europe’, in Leichsenring, Kai, Billings, Jenny and H. Nies (eds)</w:t>
          </w:r>
          <w:bookmarkEnd w:id="82"/>
          <w:r>
            <w:rPr>
              <w:lang w:val="en-US"/>
            </w:rPr>
            <w:t xml:space="preserve"> </w:t>
          </w:r>
          <w:r w:rsidRPr="000B0433">
            <w:rPr>
              <w:i/>
              <w:lang w:val="en-US"/>
            </w:rPr>
            <w:t>Long term care in Europe: Improving policy and practice</w:t>
          </w:r>
          <w:r w:rsidRPr="000B0433">
            <w:rPr>
              <w:lang w:val="en-US"/>
            </w:rPr>
            <w:t>, pp. 19–41. Basingstoke: Palgrave Macmillan.</w:t>
          </w:r>
        </w:p>
        <w:p w14:paraId="7C0CD531" w14:textId="77777777" w:rsidR="000B0433" w:rsidRDefault="000B0433" w:rsidP="000B0433">
          <w:pPr>
            <w:pStyle w:val="CitaviBibliographyEntry"/>
            <w:rPr>
              <w:lang w:val="en-US"/>
            </w:rPr>
          </w:pPr>
          <w:bookmarkStart w:id="83" w:name="_CTVL00131a6e1e5cd3746469cdb27300f86d341"/>
          <w:r>
            <w:rPr>
              <w:lang w:val="en-US"/>
            </w:rPr>
            <w:t>OECD (2018) ‘OECD Health Statistics 2018’. http://www.oecd.org/els/health-systems/health-data.htm.</w:t>
          </w:r>
        </w:p>
        <w:p w14:paraId="301F5F2E" w14:textId="77777777" w:rsidR="000B0433" w:rsidRDefault="000B0433" w:rsidP="000B0433">
          <w:pPr>
            <w:pStyle w:val="CitaviBibliographyEntry"/>
            <w:rPr>
              <w:lang w:val="en-US"/>
            </w:rPr>
          </w:pPr>
          <w:bookmarkStart w:id="84" w:name="_CTVL001ffb96f5d318a4de298a39e8f0bd5fa6a"/>
          <w:bookmarkEnd w:id="83"/>
          <w:r>
            <w:rPr>
              <w:lang w:val="en-US"/>
            </w:rPr>
            <w:t>OECD and European Commission (2013)</w:t>
          </w:r>
          <w:bookmarkEnd w:id="84"/>
          <w:r>
            <w:rPr>
              <w:lang w:val="en-US"/>
            </w:rPr>
            <w:t xml:space="preserve"> </w:t>
          </w:r>
          <w:r w:rsidRPr="000B0433">
            <w:rPr>
              <w:i/>
              <w:lang w:val="en-US"/>
            </w:rPr>
            <w:t xml:space="preserve">A Good Life in Old Age?: </w:t>
          </w:r>
          <w:r w:rsidRPr="000B0433">
            <w:rPr>
              <w:lang w:val="en-US"/>
            </w:rPr>
            <w:t>OECD Publishing.</w:t>
          </w:r>
        </w:p>
        <w:p w14:paraId="73A47F54" w14:textId="77777777" w:rsidR="000B0433" w:rsidRDefault="000B0433" w:rsidP="000B0433">
          <w:pPr>
            <w:pStyle w:val="CitaviBibliographyEntry"/>
            <w:rPr>
              <w:lang w:val="en-US"/>
            </w:rPr>
          </w:pPr>
          <w:bookmarkStart w:id="85" w:name="_CTVL00103a469d8c12940fdbc2ae3b2729b6d39"/>
          <w:r>
            <w:rPr>
              <w:lang w:val="en-US"/>
            </w:rPr>
            <w:t>Pfau-Effinger, B. (2014) ‘New policies for caring family members in European welfare states’, Cuad. Relac. Lab. 32(1).</w:t>
          </w:r>
        </w:p>
        <w:p w14:paraId="17C44235" w14:textId="77777777" w:rsidR="000B0433" w:rsidRDefault="000B0433" w:rsidP="000B0433">
          <w:pPr>
            <w:pStyle w:val="CitaviBibliographyEntry"/>
            <w:rPr>
              <w:lang w:val="en-US"/>
            </w:rPr>
          </w:pPr>
          <w:bookmarkStart w:id="86" w:name="_CTVL0015370e4185b9d4a5f893208ca47bb9848"/>
          <w:bookmarkEnd w:id="85"/>
          <w:r>
            <w:rPr>
              <w:lang w:val="en-US"/>
            </w:rPr>
            <w:t>Pommer, E., Woittiez, I. and Stevens, J. (2009)</w:t>
          </w:r>
          <w:bookmarkEnd w:id="86"/>
          <w:r>
            <w:rPr>
              <w:lang w:val="en-US"/>
            </w:rPr>
            <w:t xml:space="preserve"> </w:t>
          </w:r>
          <w:r w:rsidRPr="000B0433">
            <w:rPr>
              <w:i/>
              <w:lang w:val="en-US"/>
            </w:rPr>
            <w:t xml:space="preserve">Comparing care: The care for elderly in ten EU-countries. </w:t>
          </w:r>
          <w:r w:rsidRPr="000B0433">
            <w:rPr>
              <w:lang w:val="en-US"/>
            </w:rPr>
            <w:t>Amsterdam: Aksant Acad. Publ.</w:t>
          </w:r>
        </w:p>
        <w:p w14:paraId="27428FCD" w14:textId="77777777" w:rsidR="000B0433" w:rsidRDefault="000B0433" w:rsidP="000B0433">
          <w:pPr>
            <w:pStyle w:val="CitaviBibliographyEntry"/>
            <w:rPr>
              <w:lang w:val="en-US"/>
            </w:rPr>
          </w:pPr>
          <w:bookmarkStart w:id="87" w:name="_CTVL0014fb1e12993c0486bb38a312102fa0b95"/>
          <w:r>
            <w:rPr>
              <w:lang w:val="en-US"/>
            </w:rPr>
            <w:t>Ranci, C. and Pavolini, E. (eds.) (2013)</w:t>
          </w:r>
          <w:bookmarkEnd w:id="87"/>
          <w:r>
            <w:rPr>
              <w:lang w:val="en-US"/>
            </w:rPr>
            <w:t xml:space="preserve"> </w:t>
          </w:r>
          <w:r w:rsidRPr="000B0433">
            <w:rPr>
              <w:i/>
              <w:lang w:val="en-US"/>
            </w:rPr>
            <w:t xml:space="preserve">Reforms in Long-Term Care Policies in Europe: Investigating Institutional Change and Social Impacts. </w:t>
          </w:r>
          <w:r w:rsidRPr="000B0433">
            <w:rPr>
              <w:lang w:val="en-US"/>
            </w:rPr>
            <w:t>New York, NY: Springer.</w:t>
          </w:r>
        </w:p>
        <w:p w14:paraId="21AC4549" w14:textId="77777777" w:rsidR="000B0433" w:rsidRDefault="000B0433" w:rsidP="000B0433">
          <w:pPr>
            <w:pStyle w:val="CitaviBibliographyEntry"/>
            <w:rPr>
              <w:lang w:val="en-US"/>
            </w:rPr>
          </w:pPr>
          <w:bookmarkStart w:id="88" w:name="_CTVL00178e0bc8b722c40a48b8c059782da93b0"/>
          <w:r>
            <w:rPr>
              <w:lang w:val="en-US"/>
            </w:rPr>
            <w:t>Rechel, B., Grundy, E., Robine, J.-M., Cylus, J., Mackenbach, J. P., Knai, C. and McKee, M. (2013) ‘Ageing in the European Union’, The Lancet 381(9874): 1312–22.</w:t>
          </w:r>
        </w:p>
        <w:p w14:paraId="2632DE18" w14:textId="77777777" w:rsidR="000B0433" w:rsidRDefault="000B0433" w:rsidP="000B0433">
          <w:pPr>
            <w:pStyle w:val="CitaviBibliographyEntry"/>
            <w:rPr>
              <w:lang w:val="en-US"/>
            </w:rPr>
          </w:pPr>
          <w:bookmarkStart w:id="89" w:name="_CTVL0011bf34687a16f42f68121c0bf4b2f930f"/>
          <w:bookmarkEnd w:id="88"/>
          <w:r>
            <w:rPr>
              <w:lang w:val="en-US"/>
            </w:rPr>
            <w:t>Reibling, N. (2010) ‘Healthcare systems in Europe: towards an incorporation of patient access’, Journal of European Social Policy 20(1): 5–18.</w:t>
          </w:r>
        </w:p>
        <w:p w14:paraId="53043D1A" w14:textId="77777777" w:rsidR="000B0433" w:rsidRDefault="000B0433" w:rsidP="000B0433">
          <w:pPr>
            <w:pStyle w:val="CitaviBibliographyEntry"/>
            <w:rPr>
              <w:lang w:val="en-US"/>
            </w:rPr>
          </w:pPr>
          <w:bookmarkStart w:id="90" w:name="_CTVL001ba251d514c9d4bae9495b7c6c02444ab"/>
          <w:bookmarkEnd w:id="89"/>
          <w:r>
            <w:rPr>
              <w:lang w:val="en-US"/>
            </w:rPr>
            <w:t>Reibling, N., Ariaans, M. and Wendt, C. (2019) ‘Worlds of Healthcare: A Healthcare System Typology of OECD Countries’, Health policy (Amsterdam, Netherlands) 123(7): 611–20.</w:t>
          </w:r>
        </w:p>
        <w:p w14:paraId="6E77A6EA" w14:textId="77777777" w:rsidR="000B0433" w:rsidRDefault="000B0433" w:rsidP="000B0433">
          <w:pPr>
            <w:pStyle w:val="CitaviBibliographyEntry"/>
            <w:rPr>
              <w:lang w:val="en-US"/>
            </w:rPr>
          </w:pPr>
          <w:bookmarkStart w:id="91" w:name="_CTVL001c4d18bc7cbb84effbca47358d0ec4f5f"/>
          <w:bookmarkEnd w:id="90"/>
          <w:r>
            <w:rPr>
              <w:lang w:val="en-US"/>
            </w:rPr>
            <w:t>Rostgaard, T. (2002) ‘Caring for Children and Older People in Europe - A Comparison of European Policies and Practice’, Policy Studies 23(1): 51–68.</w:t>
          </w:r>
        </w:p>
        <w:p w14:paraId="4BA261A2" w14:textId="77777777" w:rsidR="000B0433" w:rsidRDefault="000B0433" w:rsidP="000B0433">
          <w:pPr>
            <w:pStyle w:val="CitaviBibliographyEntry"/>
            <w:rPr>
              <w:lang w:val="en-US"/>
            </w:rPr>
          </w:pPr>
          <w:bookmarkStart w:id="92" w:name="_CTVL001374111b5997247799147bfd63b1f9fef"/>
          <w:bookmarkEnd w:id="91"/>
          <w:r>
            <w:rPr>
              <w:lang w:val="en-US"/>
            </w:rPr>
            <w:t>Saraceno, C. and Keck, W. (2010) ‘Can we identify intergenerational policy regimes in Europe?’, European Societies 12(5): 675–96.</w:t>
          </w:r>
        </w:p>
        <w:p w14:paraId="51D6CE5B" w14:textId="77777777" w:rsidR="000B0433" w:rsidRDefault="000B0433" w:rsidP="000B0433">
          <w:pPr>
            <w:pStyle w:val="CitaviBibliographyEntry"/>
            <w:rPr>
              <w:lang w:val="en-US"/>
            </w:rPr>
          </w:pPr>
          <w:bookmarkStart w:id="93" w:name="_CTVL0018474dca944ff43a3977d89e1f8cbf9bc"/>
          <w:bookmarkEnd w:id="92"/>
          <w:r>
            <w:rPr>
              <w:lang w:val="en-US"/>
            </w:rPr>
            <w:t>Schieber, G. J. (1987)</w:t>
          </w:r>
          <w:bookmarkEnd w:id="93"/>
          <w:r>
            <w:rPr>
              <w:lang w:val="en-US"/>
            </w:rPr>
            <w:t xml:space="preserve"> </w:t>
          </w:r>
          <w:r w:rsidRPr="000B0433">
            <w:rPr>
              <w:i/>
              <w:lang w:val="en-US"/>
            </w:rPr>
            <w:t xml:space="preserve">Financing and delivering health care: A comparative analysis of OECD countries. </w:t>
          </w:r>
          <w:r w:rsidRPr="000B0433">
            <w:rPr>
              <w:lang w:val="en-US"/>
            </w:rPr>
            <w:t>Paris: OECD.</w:t>
          </w:r>
        </w:p>
        <w:p w14:paraId="0F3B1B50" w14:textId="77777777" w:rsidR="000B0433" w:rsidRDefault="000B0433" w:rsidP="000B0433">
          <w:pPr>
            <w:pStyle w:val="CitaviBibliographyEntry"/>
            <w:rPr>
              <w:lang w:val="en-US"/>
            </w:rPr>
          </w:pPr>
          <w:bookmarkStart w:id="94" w:name="_CTVL0010aa49c15848940a59eff4c656fb83638"/>
          <w:r>
            <w:rPr>
              <w:lang w:val="en-US"/>
            </w:rPr>
            <w:lastRenderedPageBreak/>
            <w:t>Simonazzi, A. (2008) ‘Care regimes and national employment models’, Cambridge Journal of Economics 33(2): 211–32.</w:t>
          </w:r>
        </w:p>
        <w:p w14:paraId="0F59ECE1" w14:textId="77777777" w:rsidR="000B0433" w:rsidRDefault="000B0433" w:rsidP="000B0433">
          <w:pPr>
            <w:pStyle w:val="CitaviBibliographyEntry"/>
            <w:rPr>
              <w:lang w:val="en-US"/>
            </w:rPr>
          </w:pPr>
          <w:bookmarkStart w:id="95" w:name="_CTVL001c4cde9c35b0a4375a4d04a5ae1610beb"/>
          <w:bookmarkEnd w:id="94"/>
          <w:r>
            <w:rPr>
              <w:lang w:val="en-US"/>
            </w:rPr>
            <w:t>Spasova, S., Baeten, R., Coster, S., Ghailani, D., Peña-Casas, R. and Vanhercke, B. (2018)</w:t>
          </w:r>
          <w:bookmarkEnd w:id="95"/>
          <w:r>
            <w:rPr>
              <w:lang w:val="en-US"/>
            </w:rPr>
            <w:t xml:space="preserve"> </w:t>
          </w:r>
          <w:r w:rsidRPr="000B0433">
            <w:rPr>
              <w:i/>
              <w:lang w:val="en-US"/>
            </w:rPr>
            <w:t xml:space="preserve">Challenges in long-term care in Europe: A study of national policies. </w:t>
          </w:r>
          <w:r w:rsidRPr="000B0433">
            <w:rPr>
              <w:lang w:val="en-US"/>
            </w:rPr>
            <w:t>Brussels.</w:t>
          </w:r>
        </w:p>
        <w:p w14:paraId="7C70011D" w14:textId="77777777" w:rsidR="000B0433" w:rsidRDefault="000B0433" w:rsidP="000B0433">
          <w:pPr>
            <w:pStyle w:val="CitaviBibliographyEntry"/>
            <w:rPr>
              <w:lang w:val="en-US"/>
            </w:rPr>
          </w:pPr>
          <w:bookmarkStart w:id="96" w:name="_CTVL00103efbb5656b9476aa5f278c064126856"/>
          <w:r>
            <w:rPr>
              <w:lang w:val="en-US"/>
            </w:rPr>
            <w:t>Ungerson, C. (1997) ‘Social Politics and the Commodification of Care’, Social Politics: International Studies in Gender, State &amp; Society 4(3): 362–81.</w:t>
          </w:r>
        </w:p>
        <w:p w14:paraId="290A7D65" w14:textId="77777777" w:rsidR="000B0433" w:rsidRDefault="000B0433" w:rsidP="000B0433">
          <w:pPr>
            <w:pStyle w:val="CitaviBibliographyEntry"/>
            <w:rPr>
              <w:lang w:val="en-US"/>
            </w:rPr>
          </w:pPr>
          <w:bookmarkStart w:id="97" w:name="_CTVL001ba09466a76eb497588929f7223bebb75"/>
          <w:bookmarkEnd w:id="96"/>
          <w:r>
            <w:rPr>
              <w:lang w:val="en-US"/>
            </w:rPr>
            <w:t>van Hooren, F. J. (2012) ‘Varieties of migrant care work: Comparing patterns of migrant labour in social care’, Journal of European Social Policy 22(2): 133–47.</w:t>
          </w:r>
        </w:p>
        <w:p w14:paraId="1F790660" w14:textId="77777777" w:rsidR="000B0433" w:rsidRDefault="000B0433" w:rsidP="000B0433">
          <w:pPr>
            <w:pStyle w:val="CitaviBibliographyEntry"/>
            <w:rPr>
              <w:lang w:val="en-US"/>
            </w:rPr>
          </w:pPr>
          <w:bookmarkStart w:id="98" w:name="_CTVL001ab516b2141194d84a0d50dcc11af4e93"/>
          <w:bookmarkEnd w:id="97"/>
          <w:r>
            <w:rPr>
              <w:lang w:val="en-US"/>
            </w:rPr>
            <w:t>Wendt, C. (2014) ‘Changing Healthcare System Types’, Social Policy &amp; Administration 48(7): 864–82.</w:t>
          </w:r>
        </w:p>
        <w:p w14:paraId="7F8E7957" w14:textId="00F6475A" w:rsidR="00725171" w:rsidRPr="006A56FF" w:rsidRDefault="000B0433" w:rsidP="000B0433">
          <w:pPr>
            <w:pStyle w:val="CitaviBibliographyEntry"/>
            <w:rPr>
              <w:lang w:val="en-US"/>
            </w:rPr>
          </w:pPr>
          <w:bookmarkStart w:id="99" w:name="_CTVL001fb37b04adcac459ebe08c9b097c11676"/>
          <w:bookmarkEnd w:id="98"/>
          <w:r>
            <w:rPr>
              <w:lang w:val="en-US"/>
            </w:rPr>
            <w:t>White, I. R., Royston, P. and Wood, A. M. (2011) ‘Multiple imputation using chained equations: Issues and guidance for practice’, Statistics in medicine 30(4): 377–99</w:t>
          </w:r>
          <w:bookmarkEnd w:id="99"/>
          <w:r>
            <w:rPr>
              <w:lang w:val="en-US"/>
            </w:rPr>
            <w:t>.</w:t>
          </w:r>
          <w:r w:rsidR="00D062D3" w:rsidRPr="006A56FF">
            <w:rPr>
              <w:lang w:val="en-US"/>
            </w:rPr>
            <w:fldChar w:fldCharType="end"/>
          </w:r>
        </w:p>
      </w:sdtContent>
    </w:sdt>
    <w:p w14:paraId="68E2CD42" w14:textId="0D685F43" w:rsidR="00DC39A1" w:rsidRPr="006A56FF" w:rsidRDefault="00DC39A1">
      <w:pPr>
        <w:spacing w:after="160" w:line="259" w:lineRule="auto"/>
        <w:rPr>
          <w:szCs w:val="24"/>
          <w:lang w:val="en-US"/>
        </w:rPr>
      </w:pPr>
    </w:p>
    <w:p w14:paraId="2B11558E" w14:textId="53D3A373" w:rsidR="000C6B26" w:rsidRPr="00954C0D" w:rsidRDefault="000C6B26">
      <w:pPr>
        <w:spacing w:after="160" w:line="259" w:lineRule="auto"/>
        <w:rPr>
          <w:rFonts w:eastAsia="Times New Roman"/>
          <w:b/>
          <w:bCs/>
          <w:sz w:val="32"/>
          <w:szCs w:val="28"/>
          <w:lang w:val="en-US"/>
        </w:rPr>
      </w:pPr>
      <w:r w:rsidRPr="00954C0D">
        <w:rPr>
          <w:lang w:val="en-US"/>
        </w:rPr>
        <w:br w:type="page"/>
      </w:r>
    </w:p>
    <w:p w14:paraId="79325F45" w14:textId="7513508F" w:rsidR="000C6B26" w:rsidRPr="00954C0D" w:rsidRDefault="000C6B26">
      <w:pPr>
        <w:pStyle w:val="CitaviBibliographyHeading"/>
        <w:rPr>
          <w:lang w:val="en-US"/>
        </w:rPr>
      </w:pPr>
      <w:r w:rsidRPr="00954C0D">
        <w:rPr>
          <w:lang w:val="en-US"/>
        </w:rPr>
        <w:lastRenderedPageBreak/>
        <w:t>Online Appendix</w:t>
      </w:r>
    </w:p>
    <w:p w14:paraId="47BEE2F4" w14:textId="4F47AD07" w:rsidR="000C6B26" w:rsidRPr="006A56FF" w:rsidRDefault="000C6B26" w:rsidP="000C6B26">
      <w:pPr>
        <w:pStyle w:val="03TabelleKopfzeile12pt"/>
        <w:rPr>
          <w:lang w:val="en-US"/>
        </w:rPr>
      </w:pPr>
    </w:p>
    <w:p w14:paraId="1BE3CECB" w14:textId="6771E559" w:rsidR="00BD5458" w:rsidRPr="00BD5458" w:rsidRDefault="00BD5458" w:rsidP="00BD5458">
      <w:pPr>
        <w:pStyle w:val="Beschriftung"/>
        <w:keepNext/>
        <w:spacing w:before="240" w:after="240"/>
        <w:jc w:val="left"/>
        <w:rPr>
          <w:sz w:val="22"/>
          <w:szCs w:val="22"/>
          <w:lang w:val="en-US"/>
        </w:rPr>
      </w:pPr>
      <w:r w:rsidRPr="00BD5458">
        <w:rPr>
          <w:sz w:val="22"/>
          <w:szCs w:val="22"/>
          <w:lang w:val="en-US"/>
        </w:rPr>
        <w:t xml:space="preserve">Table </w:t>
      </w:r>
      <w:r w:rsidRPr="00BD5458">
        <w:rPr>
          <w:sz w:val="22"/>
          <w:szCs w:val="22"/>
          <w:lang w:val="en-US"/>
        </w:rPr>
        <w:fldChar w:fldCharType="begin"/>
      </w:r>
      <w:r w:rsidRPr="00BD5458">
        <w:rPr>
          <w:sz w:val="22"/>
          <w:szCs w:val="22"/>
          <w:lang w:val="en-US"/>
        </w:rPr>
        <w:instrText xml:space="preserve"> SEQ Table \* ARABIC </w:instrText>
      </w:r>
      <w:r w:rsidRPr="00BD5458">
        <w:rPr>
          <w:sz w:val="22"/>
          <w:szCs w:val="22"/>
          <w:lang w:val="en-US"/>
        </w:rPr>
        <w:fldChar w:fldCharType="separate"/>
      </w:r>
      <w:r w:rsidR="00A77345">
        <w:rPr>
          <w:noProof/>
          <w:sz w:val="22"/>
          <w:szCs w:val="22"/>
          <w:lang w:val="en-US"/>
        </w:rPr>
        <w:t>5</w:t>
      </w:r>
      <w:r w:rsidRPr="00BD5458">
        <w:rPr>
          <w:sz w:val="22"/>
          <w:szCs w:val="22"/>
          <w:lang w:val="en-US"/>
        </w:rPr>
        <w:fldChar w:fldCharType="end"/>
      </w:r>
      <w:r w:rsidRPr="00BD5458">
        <w:rPr>
          <w:sz w:val="22"/>
          <w:szCs w:val="22"/>
          <w:lang w:val="en-US"/>
        </w:rPr>
        <w:t>: Means LTC typology indicators over countries (N=25) and years (2014-</w:t>
      </w:r>
      <w:commentRangeStart w:id="100"/>
      <w:r w:rsidRPr="00BD5458">
        <w:rPr>
          <w:sz w:val="22"/>
          <w:szCs w:val="22"/>
          <w:lang w:val="en-US"/>
        </w:rPr>
        <w:t>2016</w:t>
      </w:r>
      <w:commentRangeEnd w:id="100"/>
      <w:r>
        <w:rPr>
          <w:rStyle w:val="Kommentarzeichen"/>
          <w:color w:val="000000"/>
        </w:rPr>
        <w:commentReference w:id="100"/>
      </w:r>
      <w:r w:rsidRPr="00BD5458">
        <w:rPr>
          <w:sz w:val="22"/>
          <w:szCs w:val="22"/>
          <w:lang w:val="en-US"/>
        </w:rPr>
        <w:t>)</w:t>
      </w:r>
    </w:p>
    <w:tbl>
      <w:tblPr>
        <w:tblStyle w:val="EinfacheTabelle3"/>
        <w:tblW w:w="8555" w:type="dxa"/>
        <w:shd w:val="clear" w:color="auto" w:fill="FFFFFF" w:themeFill="background1"/>
        <w:tblLayout w:type="fixed"/>
        <w:tblLook w:val="04A0" w:firstRow="1" w:lastRow="0" w:firstColumn="1" w:lastColumn="0" w:noHBand="0" w:noVBand="1"/>
      </w:tblPr>
      <w:tblGrid>
        <w:gridCol w:w="567"/>
        <w:gridCol w:w="993"/>
        <w:gridCol w:w="851"/>
        <w:gridCol w:w="991"/>
        <w:gridCol w:w="1004"/>
        <w:gridCol w:w="708"/>
        <w:gridCol w:w="755"/>
        <w:gridCol w:w="1096"/>
        <w:gridCol w:w="709"/>
        <w:gridCol w:w="881"/>
      </w:tblGrid>
      <w:tr w:rsidR="000C6B26" w:rsidRPr="006A56FF" w14:paraId="588B48F3" w14:textId="77777777" w:rsidTr="00534234">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567" w:type="dxa"/>
            <w:tcBorders>
              <w:bottom w:val="single" w:sz="12" w:space="0" w:color="auto"/>
              <w:right w:val="none" w:sz="0" w:space="0" w:color="auto"/>
            </w:tcBorders>
            <w:shd w:val="clear" w:color="auto" w:fill="FFFFFF" w:themeFill="background1"/>
            <w:vAlign w:val="center"/>
          </w:tcPr>
          <w:p w14:paraId="011585C2" w14:textId="77777777" w:rsidR="000C6B26" w:rsidRPr="006A56FF" w:rsidRDefault="000C6B26" w:rsidP="00832038">
            <w:pPr>
              <w:rPr>
                <w:b w:val="0"/>
                <w:bCs w:val="0"/>
                <w:caps w:val="0"/>
                <w:sz w:val="20"/>
                <w:szCs w:val="20"/>
                <w:lang w:val="en-US"/>
              </w:rPr>
            </w:pPr>
          </w:p>
        </w:tc>
        <w:tc>
          <w:tcPr>
            <w:tcW w:w="5302" w:type="dxa"/>
            <w:gridSpan w:val="6"/>
            <w:tcBorders>
              <w:left w:val="nil"/>
              <w:bottom w:val="single" w:sz="12" w:space="0" w:color="auto"/>
            </w:tcBorders>
            <w:shd w:val="clear" w:color="auto" w:fill="FFFFFF" w:themeFill="background1"/>
            <w:vAlign w:val="center"/>
          </w:tcPr>
          <w:p w14:paraId="31B91228" w14:textId="77777777" w:rsidR="000C6B26" w:rsidRPr="00ED188F" w:rsidRDefault="000C6B26" w:rsidP="00832038">
            <w:pPr>
              <w:cnfStyle w:val="100000000000" w:firstRow="1" w:lastRow="0" w:firstColumn="0" w:lastColumn="0" w:oddVBand="0" w:evenVBand="0" w:oddHBand="0" w:evenHBand="0" w:firstRowFirstColumn="0" w:firstRowLastColumn="0" w:lastRowFirstColumn="0" w:lastRowLastColumn="0"/>
              <w:rPr>
                <w:caps w:val="0"/>
                <w:sz w:val="20"/>
                <w:szCs w:val="20"/>
                <w:lang w:val="en-US"/>
              </w:rPr>
            </w:pPr>
            <w:r w:rsidRPr="00ED188F">
              <w:rPr>
                <w:caps w:val="0"/>
                <w:sz w:val="20"/>
                <w:szCs w:val="20"/>
                <w:lang w:val="en-US"/>
              </w:rPr>
              <w:t>Quantitative indicators</w:t>
            </w:r>
          </w:p>
        </w:tc>
        <w:tc>
          <w:tcPr>
            <w:tcW w:w="2686" w:type="dxa"/>
            <w:gridSpan w:val="3"/>
            <w:tcBorders>
              <w:bottom w:val="single" w:sz="4" w:space="0" w:color="auto"/>
            </w:tcBorders>
            <w:shd w:val="clear" w:color="auto" w:fill="FFFFFF" w:themeFill="background1"/>
            <w:vAlign w:val="center"/>
          </w:tcPr>
          <w:p w14:paraId="23FA6898" w14:textId="20C1547F" w:rsidR="000C6B26" w:rsidRPr="00ED188F" w:rsidRDefault="00351C14" w:rsidP="00832038">
            <w:pPr>
              <w:cnfStyle w:val="100000000000" w:firstRow="1" w:lastRow="0" w:firstColumn="0" w:lastColumn="0" w:oddVBand="0" w:evenVBand="0" w:oddHBand="0" w:evenHBand="0" w:firstRowFirstColumn="0" w:firstRowLastColumn="0" w:lastRowFirstColumn="0" w:lastRowLastColumn="0"/>
              <w:rPr>
                <w:caps w:val="0"/>
                <w:sz w:val="20"/>
                <w:szCs w:val="20"/>
                <w:lang w:val="en-US"/>
              </w:rPr>
            </w:pPr>
            <w:r>
              <w:rPr>
                <w:caps w:val="0"/>
                <w:sz w:val="20"/>
                <w:szCs w:val="20"/>
                <w:lang w:val="en-US"/>
              </w:rPr>
              <w:t>Institutional</w:t>
            </w:r>
            <w:r w:rsidR="000C6B26" w:rsidRPr="00ED188F">
              <w:rPr>
                <w:caps w:val="0"/>
                <w:sz w:val="20"/>
                <w:szCs w:val="20"/>
                <w:lang w:val="en-US"/>
              </w:rPr>
              <w:t xml:space="preserve"> indicators</w:t>
            </w:r>
          </w:p>
        </w:tc>
      </w:tr>
      <w:tr w:rsidR="000C6B26" w:rsidRPr="006A56FF" w14:paraId="3D4040C2"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12" w:space="0" w:color="auto"/>
              <w:bottom w:val="single" w:sz="4" w:space="0" w:color="auto"/>
              <w:right w:val="single" w:sz="4" w:space="0" w:color="auto"/>
            </w:tcBorders>
            <w:shd w:val="clear" w:color="auto" w:fill="FFFFFF" w:themeFill="background1"/>
            <w:vAlign w:val="center"/>
          </w:tcPr>
          <w:p w14:paraId="727A7D89" w14:textId="77777777" w:rsidR="000C6B26" w:rsidRPr="006A56FF" w:rsidRDefault="000C6B26" w:rsidP="00832038">
            <w:pPr>
              <w:rPr>
                <w:b w:val="0"/>
                <w:bCs w:val="0"/>
                <w:caps w:val="0"/>
                <w:sz w:val="20"/>
                <w:szCs w:val="20"/>
                <w:lang w:val="en-US"/>
              </w:rPr>
            </w:pPr>
            <w:r w:rsidRPr="006A56FF">
              <w:rPr>
                <w:b w:val="0"/>
                <w:bCs w:val="0"/>
                <w:caps w:val="0"/>
                <w:sz w:val="20"/>
                <w:szCs w:val="20"/>
                <w:lang w:val="en-US"/>
              </w:rPr>
              <w:t>ID</w:t>
            </w:r>
          </w:p>
        </w:tc>
        <w:tc>
          <w:tcPr>
            <w:tcW w:w="993" w:type="dxa"/>
            <w:tcBorders>
              <w:top w:val="single" w:sz="12" w:space="0" w:color="auto"/>
              <w:left w:val="single" w:sz="4" w:space="0" w:color="auto"/>
              <w:bottom w:val="single" w:sz="4" w:space="0" w:color="auto"/>
            </w:tcBorders>
            <w:shd w:val="clear" w:color="auto" w:fill="FFFFFF" w:themeFill="background1"/>
            <w:vAlign w:val="center"/>
          </w:tcPr>
          <w:p w14:paraId="602EDE77"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EXPND</w:t>
            </w:r>
          </w:p>
        </w:tc>
        <w:tc>
          <w:tcPr>
            <w:tcW w:w="851" w:type="dxa"/>
            <w:tcBorders>
              <w:top w:val="single" w:sz="12" w:space="0" w:color="auto"/>
              <w:bottom w:val="single" w:sz="4" w:space="0" w:color="auto"/>
            </w:tcBorders>
            <w:shd w:val="clear" w:color="auto" w:fill="FFFFFF" w:themeFill="background1"/>
            <w:vAlign w:val="center"/>
          </w:tcPr>
          <w:p w14:paraId="01195214"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BEDS</w:t>
            </w:r>
          </w:p>
        </w:tc>
        <w:tc>
          <w:tcPr>
            <w:tcW w:w="991" w:type="dxa"/>
            <w:tcBorders>
              <w:top w:val="single" w:sz="4" w:space="0" w:color="auto"/>
              <w:bottom w:val="single" w:sz="4" w:space="0" w:color="auto"/>
            </w:tcBorders>
            <w:shd w:val="clear" w:color="auto" w:fill="FFFFFF" w:themeFill="background1"/>
            <w:vAlign w:val="center"/>
          </w:tcPr>
          <w:p w14:paraId="436E6A62" w14:textId="173A16DB" w:rsidR="000C6B26" w:rsidRPr="001F4B57" w:rsidRDefault="00534234"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534234">
              <w:rPr>
                <w:caps/>
                <w:sz w:val="20"/>
                <w:szCs w:val="20"/>
                <w:lang w:val="en-US"/>
              </w:rPr>
              <w:t>RCPTIN</w:t>
            </w:r>
          </w:p>
        </w:tc>
        <w:tc>
          <w:tcPr>
            <w:tcW w:w="1004" w:type="dxa"/>
            <w:tcBorders>
              <w:top w:val="single" w:sz="4" w:space="0" w:color="auto"/>
              <w:bottom w:val="single" w:sz="4" w:space="0" w:color="auto"/>
            </w:tcBorders>
            <w:shd w:val="clear" w:color="auto" w:fill="FFFFFF" w:themeFill="background1"/>
            <w:vAlign w:val="center"/>
          </w:tcPr>
          <w:p w14:paraId="7DF41661"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PEXPND</w:t>
            </w:r>
          </w:p>
        </w:tc>
        <w:tc>
          <w:tcPr>
            <w:tcW w:w="708" w:type="dxa"/>
            <w:tcBorders>
              <w:top w:val="single" w:sz="4" w:space="0" w:color="auto"/>
              <w:bottom w:val="single" w:sz="4" w:space="0" w:color="auto"/>
            </w:tcBorders>
            <w:shd w:val="clear" w:color="auto" w:fill="FFFFFF" w:themeFill="background1"/>
            <w:vAlign w:val="center"/>
          </w:tcPr>
          <w:p w14:paraId="180B784F" w14:textId="7B108698"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LEX</w:t>
            </w:r>
          </w:p>
        </w:tc>
        <w:tc>
          <w:tcPr>
            <w:tcW w:w="755" w:type="dxa"/>
            <w:tcBorders>
              <w:top w:val="single" w:sz="4" w:space="0" w:color="auto"/>
              <w:bottom w:val="single" w:sz="4" w:space="0" w:color="auto"/>
              <w:right w:val="single" w:sz="4" w:space="0" w:color="auto"/>
            </w:tcBorders>
            <w:shd w:val="clear" w:color="auto" w:fill="FFFFFF" w:themeFill="background1"/>
            <w:vAlign w:val="center"/>
          </w:tcPr>
          <w:p w14:paraId="0B1325ED"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SPH</w:t>
            </w:r>
          </w:p>
        </w:tc>
        <w:tc>
          <w:tcPr>
            <w:tcW w:w="1096" w:type="dxa"/>
            <w:tcBorders>
              <w:top w:val="single" w:sz="12" w:space="0" w:color="auto"/>
              <w:left w:val="single" w:sz="4" w:space="0" w:color="auto"/>
              <w:bottom w:val="single" w:sz="4" w:space="0" w:color="auto"/>
            </w:tcBorders>
            <w:shd w:val="clear" w:color="auto" w:fill="FFFFFF" w:themeFill="background1"/>
            <w:vAlign w:val="center"/>
          </w:tcPr>
          <w:p w14:paraId="78A2A38D" w14:textId="4AE46424"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CA</w:t>
            </w:r>
            <w:r w:rsidR="00351C14">
              <w:rPr>
                <w:caps/>
                <w:sz w:val="20"/>
                <w:szCs w:val="20"/>
                <w:lang w:val="en-US"/>
              </w:rPr>
              <w:t>SH</w:t>
            </w:r>
          </w:p>
        </w:tc>
        <w:tc>
          <w:tcPr>
            <w:tcW w:w="709" w:type="dxa"/>
            <w:tcBorders>
              <w:top w:val="single" w:sz="12" w:space="0" w:color="auto"/>
              <w:bottom w:val="single" w:sz="4" w:space="0" w:color="auto"/>
            </w:tcBorders>
            <w:shd w:val="clear" w:color="auto" w:fill="FFFFFF" w:themeFill="background1"/>
            <w:vAlign w:val="center"/>
          </w:tcPr>
          <w:p w14:paraId="126949BE"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CIDX</w:t>
            </w:r>
          </w:p>
        </w:tc>
        <w:tc>
          <w:tcPr>
            <w:tcW w:w="881" w:type="dxa"/>
            <w:tcBorders>
              <w:top w:val="single" w:sz="12" w:space="0" w:color="auto"/>
              <w:bottom w:val="single" w:sz="4" w:space="0" w:color="auto"/>
            </w:tcBorders>
            <w:shd w:val="clear" w:color="auto" w:fill="FFFFFF" w:themeFill="background1"/>
            <w:vAlign w:val="center"/>
          </w:tcPr>
          <w:p w14:paraId="6C3EB8B1"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MTAB</w:t>
            </w:r>
          </w:p>
        </w:tc>
      </w:tr>
      <w:tr w:rsidR="000C6B26" w:rsidRPr="006A56FF" w14:paraId="6E13229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right w:val="single" w:sz="4" w:space="0" w:color="auto"/>
            </w:tcBorders>
            <w:shd w:val="clear" w:color="auto" w:fill="FFFFFF" w:themeFill="background1"/>
            <w:vAlign w:val="center"/>
          </w:tcPr>
          <w:p w14:paraId="6501200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AU</w:t>
            </w:r>
          </w:p>
        </w:tc>
        <w:tc>
          <w:tcPr>
            <w:tcW w:w="993" w:type="dxa"/>
            <w:tcBorders>
              <w:top w:val="single" w:sz="4" w:space="0" w:color="auto"/>
              <w:left w:val="single" w:sz="4" w:space="0" w:color="auto"/>
            </w:tcBorders>
            <w:shd w:val="clear" w:color="auto" w:fill="FFFFFF" w:themeFill="background1"/>
            <w:vAlign w:val="center"/>
          </w:tcPr>
          <w:p w14:paraId="7736864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99.86</w:t>
            </w:r>
          </w:p>
        </w:tc>
        <w:tc>
          <w:tcPr>
            <w:tcW w:w="851" w:type="dxa"/>
            <w:tcBorders>
              <w:top w:val="single" w:sz="4" w:space="0" w:color="auto"/>
            </w:tcBorders>
            <w:shd w:val="clear" w:color="auto" w:fill="FFFFFF" w:themeFill="background1"/>
            <w:vAlign w:val="center"/>
          </w:tcPr>
          <w:p w14:paraId="01CB4F6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52.53</w:t>
            </w:r>
          </w:p>
        </w:tc>
        <w:tc>
          <w:tcPr>
            <w:tcW w:w="991" w:type="dxa"/>
            <w:tcBorders>
              <w:top w:val="single" w:sz="4" w:space="0" w:color="auto"/>
            </w:tcBorders>
            <w:shd w:val="clear" w:color="auto" w:fill="FFFFFF" w:themeFill="background1"/>
            <w:vAlign w:val="center"/>
          </w:tcPr>
          <w:p w14:paraId="6FB2000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6.40</w:t>
            </w:r>
          </w:p>
        </w:tc>
        <w:tc>
          <w:tcPr>
            <w:tcW w:w="1004" w:type="dxa"/>
            <w:tcBorders>
              <w:top w:val="single" w:sz="4" w:space="0" w:color="auto"/>
            </w:tcBorders>
            <w:shd w:val="clear" w:color="auto" w:fill="FFFFFF" w:themeFill="background1"/>
            <w:vAlign w:val="center"/>
          </w:tcPr>
          <w:p w14:paraId="1AB6FB3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5.87</w:t>
            </w:r>
          </w:p>
        </w:tc>
        <w:tc>
          <w:tcPr>
            <w:tcW w:w="708" w:type="dxa"/>
            <w:tcBorders>
              <w:top w:val="single" w:sz="4" w:space="0" w:color="auto"/>
            </w:tcBorders>
            <w:shd w:val="clear" w:color="auto" w:fill="FFFFFF" w:themeFill="background1"/>
            <w:vAlign w:val="center"/>
          </w:tcPr>
          <w:p w14:paraId="78CF1C4D"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20.88</w:t>
            </w:r>
          </w:p>
        </w:tc>
        <w:tc>
          <w:tcPr>
            <w:tcW w:w="755" w:type="dxa"/>
            <w:tcBorders>
              <w:top w:val="single" w:sz="4" w:space="0" w:color="auto"/>
              <w:right w:val="single" w:sz="4" w:space="0" w:color="auto"/>
            </w:tcBorders>
            <w:shd w:val="clear" w:color="auto" w:fill="FFFFFF" w:themeFill="background1"/>
            <w:vAlign w:val="center"/>
          </w:tcPr>
          <w:p w14:paraId="3C7DBB32"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76.40</w:t>
            </w:r>
          </w:p>
        </w:tc>
        <w:tc>
          <w:tcPr>
            <w:tcW w:w="1096" w:type="dxa"/>
            <w:tcBorders>
              <w:top w:val="single" w:sz="4" w:space="0" w:color="auto"/>
              <w:left w:val="single" w:sz="4" w:space="0" w:color="auto"/>
            </w:tcBorders>
            <w:shd w:val="clear" w:color="auto" w:fill="FFFFFF" w:themeFill="background1"/>
            <w:vAlign w:val="center"/>
          </w:tcPr>
          <w:p w14:paraId="3E834581"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Unbound</w:t>
            </w:r>
          </w:p>
        </w:tc>
        <w:tc>
          <w:tcPr>
            <w:tcW w:w="709" w:type="dxa"/>
            <w:tcBorders>
              <w:top w:val="single" w:sz="4" w:space="0" w:color="auto"/>
            </w:tcBorders>
            <w:shd w:val="clear" w:color="auto" w:fill="FFFFFF" w:themeFill="background1"/>
            <w:vAlign w:val="center"/>
          </w:tcPr>
          <w:p w14:paraId="4D0E459F"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0</w:t>
            </w:r>
          </w:p>
        </w:tc>
        <w:tc>
          <w:tcPr>
            <w:tcW w:w="881" w:type="dxa"/>
            <w:tcBorders>
              <w:top w:val="single" w:sz="4" w:space="0" w:color="auto"/>
            </w:tcBorders>
            <w:shd w:val="clear" w:color="auto" w:fill="FFFFFF" w:themeFill="background1"/>
            <w:vAlign w:val="center"/>
          </w:tcPr>
          <w:p w14:paraId="3791C3D9"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Yes</w:t>
            </w:r>
          </w:p>
        </w:tc>
      </w:tr>
      <w:tr w:rsidR="000C6B26" w:rsidRPr="006A56FF" w14:paraId="5581A877"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F21DA2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BE</w:t>
            </w:r>
          </w:p>
        </w:tc>
        <w:tc>
          <w:tcPr>
            <w:tcW w:w="993" w:type="dxa"/>
            <w:tcBorders>
              <w:left w:val="single" w:sz="4" w:space="0" w:color="auto"/>
            </w:tcBorders>
            <w:shd w:val="clear" w:color="auto" w:fill="FFFFFF" w:themeFill="background1"/>
            <w:vAlign w:val="center"/>
          </w:tcPr>
          <w:p w14:paraId="00BA32E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1037.03</w:t>
            </w:r>
          </w:p>
        </w:tc>
        <w:tc>
          <w:tcPr>
            <w:tcW w:w="851" w:type="dxa"/>
            <w:shd w:val="clear" w:color="auto" w:fill="FFFFFF" w:themeFill="background1"/>
            <w:vAlign w:val="center"/>
          </w:tcPr>
          <w:p w14:paraId="023EA4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68.10</w:t>
            </w:r>
          </w:p>
        </w:tc>
        <w:tc>
          <w:tcPr>
            <w:tcW w:w="991" w:type="dxa"/>
            <w:shd w:val="clear" w:color="auto" w:fill="FFFFFF" w:themeFill="background1"/>
            <w:vAlign w:val="center"/>
          </w:tcPr>
          <w:p w14:paraId="382E16C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7.16</w:t>
            </w:r>
          </w:p>
        </w:tc>
        <w:tc>
          <w:tcPr>
            <w:tcW w:w="1004" w:type="dxa"/>
            <w:shd w:val="clear" w:color="auto" w:fill="FFFFFF" w:themeFill="background1"/>
            <w:vAlign w:val="center"/>
          </w:tcPr>
          <w:p w14:paraId="5B2D15B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9.43</w:t>
            </w:r>
          </w:p>
        </w:tc>
        <w:tc>
          <w:tcPr>
            <w:tcW w:w="708" w:type="dxa"/>
            <w:shd w:val="clear" w:color="auto" w:fill="FFFFFF" w:themeFill="background1"/>
            <w:vAlign w:val="center"/>
          </w:tcPr>
          <w:p w14:paraId="6BA5EB6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20.05</w:t>
            </w:r>
          </w:p>
        </w:tc>
        <w:tc>
          <w:tcPr>
            <w:tcW w:w="755" w:type="dxa"/>
            <w:tcBorders>
              <w:right w:val="single" w:sz="4" w:space="0" w:color="auto"/>
            </w:tcBorders>
            <w:shd w:val="clear" w:color="auto" w:fill="FFFFFF" w:themeFill="background1"/>
            <w:vAlign w:val="center"/>
          </w:tcPr>
          <w:p w14:paraId="5744F94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52.30</w:t>
            </w:r>
          </w:p>
        </w:tc>
        <w:tc>
          <w:tcPr>
            <w:tcW w:w="1096" w:type="dxa"/>
            <w:tcBorders>
              <w:left w:val="single" w:sz="4" w:space="0" w:color="auto"/>
            </w:tcBorders>
            <w:shd w:val="clear" w:color="auto" w:fill="FFFFFF" w:themeFill="background1"/>
            <w:vAlign w:val="center"/>
          </w:tcPr>
          <w:p w14:paraId="0C1B11D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588868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619CC01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7780F37E"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A28B7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CZ</w:t>
            </w:r>
          </w:p>
        </w:tc>
        <w:tc>
          <w:tcPr>
            <w:tcW w:w="993" w:type="dxa"/>
            <w:tcBorders>
              <w:left w:val="single" w:sz="4" w:space="0" w:color="auto"/>
            </w:tcBorders>
            <w:shd w:val="clear" w:color="auto" w:fill="FFFFFF" w:themeFill="background1"/>
            <w:vAlign w:val="center"/>
          </w:tcPr>
          <w:p w14:paraId="37267DA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314.19</w:t>
            </w:r>
          </w:p>
        </w:tc>
        <w:tc>
          <w:tcPr>
            <w:tcW w:w="851" w:type="dxa"/>
            <w:shd w:val="clear" w:color="auto" w:fill="FFFFFF" w:themeFill="background1"/>
            <w:vAlign w:val="center"/>
          </w:tcPr>
          <w:p w14:paraId="5AAF8AB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38.87</w:t>
            </w:r>
          </w:p>
        </w:tc>
        <w:tc>
          <w:tcPr>
            <w:tcW w:w="991" w:type="dxa"/>
            <w:shd w:val="clear" w:color="auto" w:fill="FFFFFF" w:themeFill="background1"/>
            <w:vAlign w:val="center"/>
          </w:tcPr>
          <w:p w14:paraId="1B68A1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2.24</w:t>
            </w:r>
          </w:p>
        </w:tc>
        <w:tc>
          <w:tcPr>
            <w:tcW w:w="1004" w:type="dxa"/>
            <w:shd w:val="clear" w:color="auto" w:fill="FFFFFF" w:themeFill="background1"/>
            <w:vAlign w:val="center"/>
          </w:tcPr>
          <w:p w14:paraId="18041AD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0.19</w:t>
            </w:r>
          </w:p>
        </w:tc>
        <w:tc>
          <w:tcPr>
            <w:tcW w:w="708" w:type="dxa"/>
            <w:shd w:val="clear" w:color="auto" w:fill="FFFFFF" w:themeFill="background1"/>
            <w:vAlign w:val="center"/>
          </w:tcPr>
          <w:p w14:paraId="7085CB8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17.90</w:t>
            </w:r>
          </w:p>
        </w:tc>
        <w:tc>
          <w:tcPr>
            <w:tcW w:w="755" w:type="dxa"/>
            <w:tcBorders>
              <w:right w:val="single" w:sz="4" w:space="0" w:color="auto"/>
            </w:tcBorders>
            <w:shd w:val="clear" w:color="auto" w:fill="FFFFFF" w:themeFill="background1"/>
            <w:vAlign w:val="center"/>
          </w:tcPr>
          <w:p w14:paraId="57DE8AD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23.57</w:t>
            </w:r>
          </w:p>
        </w:tc>
        <w:tc>
          <w:tcPr>
            <w:tcW w:w="1096" w:type="dxa"/>
            <w:tcBorders>
              <w:left w:val="single" w:sz="4" w:space="0" w:color="auto"/>
            </w:tcBorders>
            <w:shd w:val="clear" w:color="auto" w:fill="FFFFFF" w:themeFill="background1"/>
            <w:vAlign w:val="center"/>
          </w:tcPr>
          <w:p w14:paraId="0F81DB0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3BCBC3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7A8C68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A756CBE"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290A264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DK</w:t>
            </w:r>
          </w:p>
        </w:tc>
        <w:tc>
          <w:tcPr>
            <w:tcW w:w="993" w:type="dxa"/>
            <w:tcBorders>
              <w:left w:val="single" w:sz="4" w:space="0" w:color="auto"/>
            </w:tcBorders>
            <w:shd w:val="clear" w:color="auto" w:fill="FFFFFF" w:themeFill="background1"/>
            <w:vAlign w:val="center"/>
          </w:tcPr>
          <w:p w14:paraId="056B55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1223.61</w:t>
            </w:r>
          </w:p>
        </w:tc>
        <w:tc>
          <w:tcPr>
            <w:tcW w:w="851" w:type="dxa"/>
            <w:shd w:val="clear" w:color="auto" w:fill="FFFFFF" w:themeFill="background1"/>
            <w:vAlign w:val="center"/>
          </w:tcPr>
          <w:p w14:paraId="01B146F9" w14:textId="77777777" w:rsidR="000C6B26" w:rsidRPr="006A56FF" w:rsidRDefault="000C6B26" w:rsidP="00832038">
            <w:pPr>
              <w:pStyle w:val="Kommentartext"/>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6A56FF">
              <w:rPr>
                <w:lang w:val="en-US"/>
              </w:rPr>
              <w:t>45.95</w:t>
            </w:r>
          </w:p>
        </w:tc>
        <w:tc>
          <w:tcPr>
            <w:tcW w:w="991" w:type="dxa"/>
            <w:shd w:val="clear" w:color="auto" w:fill="FFFFFF" w:themeFill="background1"/>
            <w:vAlign w:val="center"/>
          </w:tcPr>
          <w:p w14:paraId="08FC7B1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3.97</w:t>
            </w:r>
          </w:p>
        </w:tc>
        <w:tc>
          <w:tcPr>
            <w:tcW w:w="1004" w:type="dxa"/>
            <w:shd w:val="clear" w:color="auto" w:fill="FFFFFF" w:themeFill="background1"/>
            <w:vAlign w:val="center"/>
          </w:tcPr>
          <w:p w14:paraId="590A5FB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8.25</w:t>
            </w:r>
          </w:p>
        </w:tc>
        <w:tc>
          <w:tcPr>
            <w:tcW w:w="708" w:type="dxa"/>
            <w:shd w:val="clear" w:color="auto" w:fill="FFFFFF" w:themeFill="background1"/>
            <w:vAlign w:val="center"/>
          </w:tcPr>
          <w:p w14:paraId="7E0702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19.43</w:t>
            </w:r>
          </w:p>
        </w:tc>
        <w:tc>
          <w:tcPr>
            <w:tcW w:w="755" w:type="dxa"/>
            <w:tcBorders>
              <w:right w:val="single" w:sz="4" w:space="0" w:color="auto"/>
            </w:tcBorders>
            <w:shd w:val="clear" w:color="auto" w:fill="FFFFFF" w:themeFill="background1"/>
            <w:vAlign w:val="center"/>
          </w:tcPr>
          <w:p w14:paraId="6DEB824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58.57</w:t>
            </w:r>
          </w:p>
        </w:tc>
        <w:tc>
          <w:tcPr>
            <w:tcW w:w="1096" w:type="dxa"/>
            <w:tcBorders>
              <w:left w:val="single" w:sz="4" w:space="0" w:color="auto"/>
            </w:tcBorders>
            <w:shd w:val="clear" w:color="auto" w:fill="FFFFFF" w:themeFill="background1"/>
            <w:vAlign w:val="center"/>
          </w:tcPr>
          <w:p w14:paraId="7EF23A2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DADF25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0535C28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260422D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5D9A6D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EE</w:t>
            </w:r>
          </w:p>
        </w:tc>
        <w:tc>
          <w:tcPr>
            <w:tcW w:w="993" w:type="dxa"/>
            <w:tcBorders>
              <w:left w:val="single" w:sz="4" w:space="0" w:color="auto"/>
            </w:tcBorders>
            <w:shd w:val="clear" w:color="auto" w:fill="FFFFFF" w:themeFill="background1"/>
            <w:vAlign w:val="center"/>
          </w:tcPr>
          <w:p w14:paraId="09E25CA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106.22</w:t>
            </w:r>
          </w:p>
        </w:tc>
        <w:tc>
          <w:tcPr>
            <w:tcW w:w="851" w:type="dxa"/>
            <w:shd w:val="clear" w:color="auto" w:fill="FFFFFF" w:themeFill="background1"/>
            <w:vAlign w:val="center"/>
          </w:tcPr>
          <w:p w14:paraId="4C091E4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45.60</w:t>
            </w:r>
          </w:p>
        </w:tc>
        <w:tc>
          <w:tcPr>
            <w:tcW w:w="991" w:type="dxa"/>
            <w:shd w:val="clear" w:color="auto" w:fill="FFFFFF" w:themeFill="background1"/>
            <w:vAlign w:val="center"/>
          </w:tcPr>
          <w:p w14:paraId="14DB58B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5.00</w:t>
            </w:r>
          </w:p>
        </w:tc>
        <w:tc>
          <w:tcPr>
            <w:tcW w:w="1004" w:type="dxa"/>
            <w:shd w:val="clear" w:color="auto" w:fill="FFFFFF" w:themeFill="background1"/>
            <w:vAlign w:val="center"/>
          </w:tcPr>
          <w:p w14:paraId="3DE6626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34.56</w:t>
            </w:r>
          </w:p>
        </w:tc>
        <w:tc>
          <w:tcPr>
            <w:tcW w:w="708" w:type="dxa"/>
            <w:shd w:val="clear" w:color="auto" w:fill="FFFFFF" w:themeFill="background1"/>
            <w:vAlign w:val="center"/>
          </w:tcPr>
          <w:p w14:paraId="4A59FD0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18.05</w:t>
            </w:r>
          </w:p>
        </w:tc>
        <w:tc>
          <w:tcPr>
            <w:tcW w:w="755" w:type="dxa"/>
            <w:tcBorders>
              <w:right w:val="single" w:sz="4" w:space="0" w:color="auto"/>
            </w:tcBorders>
            <w:shd w:val="clear" w:color="auto" w:fill="FFFFFF" w:themeFill="background1"/>
            <w:vAlign w:val="center"/>
          </w:tcPr>
          <w:p w14:paraId="794D002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15.87</w:t>
            </w:r>
          </w:p>
        </w:tc>
        <w:tc>
          <w:tcPr>
            <w:tcW w:w="1096" w:type="dxa"/>
            <w:tcBorders>
              <w:left w:val="single" w:sz="4" w:space="0" w:color="auto"/>
            </w:tcBorders>
            <w:shd w:val="clear" w:color="auto" w:fill="FFFFFF" w:themeFill="background1"/>
            <w:vAlign w:val="center"/>
          </w:tcPr>
          <w:p w14:paraId="1A0C001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596C01B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w:t>
            </w:r>
          </w:p>
        </w:tc>
        <w:tc>
          <w:tcPr>
            <w:tcW w:w="881" w:type="dxa"/>
            <w:shd w:val="clear" w:color="auto" w:fill="FFFFFF" w:themeFill="background1"/>
            <w:vAlign w:val="center"/>
          </w:tcPr>
          <w:p w14:paraId="1F8AAC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11A6E409"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7B85F0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FI</w:t>
            </w:r>
          </w:p>
        </w:tc>
        <w:tc>
          <w:tcPr>
            <w:tcW w:w="993" w:type="dxa"/>
            <w:tcBorders>
              <w:left w:val="single" w:sz="4" w:space="0" w:color="auto"/>
            </w:tcBorders>
            <w:shd w:val="clear" w:color="auto" w:fill="FFFFFF" w:themeFill="background1"/>
            <w:vAlign w:val="center"/>
          </w:tcPr>
          <w:p w14:paraId="472264B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763.24</w:t>
            </w:r>
          </w:p>
        </w:tc>
        <w:tc>
          <w:tcPr>
            <w:tcW w:w="851" w:type="dxa"/>
            <w:shd w:val="clear" w:color="auto" w:fill="FFFFFF" w:themeFill="background1"/>
            <w:vAlign w:val="center"/>
          </w:tcPr>
          <w:p w14:paraId="0D7F6E4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59.30</w:t>
            </w:r>
          </w:p>
        </w:tc>
        <w:tc>
          <w:tcPr>
            <w:tcW w:w="991" w:type="dxa"/>
            <w:shd w:val="clear" w:color="auto" w:fill="FFFFFF" w:themeFill="background1"/>
            <w:vAlign w:val="center"/>
          </w:tcPr>
          <w:p w14:paraId="6CB6FF9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4.70</w:t>
            </w:r>
          </w:p>
        </w:tc>
        <w:tc>
          <w:tcPr>
            <w:tcW w:w="1004" w:type="dxa"/>
            <w:shd w:val="clear" w:color="auto" w:fill="FFFFFF" w:themeFill="background1"/>
            <w:vAlign w:val="center"/>
          </w:tcPr>
          <w:p w14:paraId="43786DF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17.21</w:t>
            </w:r>
          </w:p>
        </w:tc>
        <w:tc>
          <w:tcPr>
            <w:tcW w:w="708" w:type="dxa"/>
            <w:shd w:val="clear" w:color="auto" w:fill="FFFFFF" w:themeFill="background1"/>
            <w:vAlign w:val="center"/>
          </w:tcPr>
          <w:p w14:paraId="7E1E9CF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20.03</w:t>
            </w:r>
          </w:p>
        </w:tc>
        <w:tc>
          <w:tcPr>
            <w:tcW w:w="755" w:type="dxa"/>
            <w:tcBorders>
              <w:right w:val="single" w:sz="4" w:space="0" w:color="auto"/>
            </w:tcBorders>
            <w:shd w:val="clear" w:color="auto" w:fill="FFFFFF" w:themeFill="background1"/>
            <w:vAlign w:val="center"/>
          </w:tcPr>
          <w:p w14:paraId="7779084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44.87</w:t>
            </w:r>
          </w:p>
        </w:tc>
        <w:tc>
          <w:tcPr>
            <w:tcW w:w="1096" w:type="dxa"/>
            <w:tcBorders>
              <w:left w:val="single" w:sz="4" w:space="0" w:color="auto"/>
            </w:tcBorders>
            <w:shd w:val="clear" w:color="auto" w:fill="FFFFFF" w:themeFill="background1"/>
            <w:vAlign w:val="center"/>
          </w:tcPr>
          <w:p w14:paraId="793F3D2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A1A8F7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37FD760F"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175224A7"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A86E4CB"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FR</w:t>
            </w:r>
          </w:p>
        </w:tc>
        <w:tc>
          <w:tcPr>
            <w:tcW w:w="993" w:type="dxa"/>
            <w:tcBorders>
              <w:left w:val="single" w:sz="4" w:space="0" w:color="auto"/>
            </w:tcBorders>
            <w:shd w:val="clear" w:color="auto" w:fill="FFFFFF" w:themeFill="background1"/>
            <w:vAlign w:val="center"/>
          </w:tcPr>
          <w:p w14:paraId="34040A1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696.76</w:t>
            </w:r>
          </w:p>
        </w:tc>
        <w:tc>
          <w:tcPr>
            <w:tcW w:w="851" w:type="dxa"/>
            <w:shd w:val="clear" w:color="auto" w:fill="FFFFFF" w:themeFill="background1"/>
            <w:vAlign w:val="center"/>
          </w:tcPr>
          <w:p w14:paraId="1A035BF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53.07</w:t>
            </w:r>
          </w:p>
        </w:tc>
        <w:tc>
          <w:tcPr>
            <w:tcW w:w="991" w:type="dxa"/>
            <w:shd w:val="clear" w:color="auto" w:fill="FFFFFF" w:themeFill="background1"/>
            <w:vAlign w:val="center"/>
          </w:tcPr>
          <w:p w14:paraId="0DEAC24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4.20</w:t>
            </w:r>
          </w:p>
        </w:tc>
        <w:tc>
          <w:tcPr>
            <w:tcW w:w="1004" w:type="dxa"/>
            <w:shd w:val="clear" w:color="auto" w:fill="FFFFFF" w:themeFill="background1"/>
            <w:vAlign w:val="center"/>
          </w:tcPr>
          <w:p w14:paraId="022C119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22.47</w:t>
            </w:r>
          </w:p>
        </w:tc>
        <w:tc>
          <w:tcPr>
            <w:tcW w:w="708" w:type="dxa"/>
            <w:shd w:val="clear" w:color="auto" w:fill="FFFFFF" w:themeFill="background1"/>
            <w:vAlign w:val="center"/>
          </w:tcPr>
          <w:p w14:paraId="6FAA66C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21.77</w:t>
            </w:r>
          </w:p>
        </w:tc>
        <w:tc>
          <w:tcPr>
            <w:tcW w:w="755" w:type="dxa"/>
            <w:tcBorders>
              <w:right w:val="single" w:sz="4" w:space="0" w:color="auto"/>
            </w:tcBorders>
            <w:shd w:val="clear" w:color="auto" w:fill="FFFFFF" w:themeFill="background1"/>
            <w:vAlign w:val="center"/>
          </w:tcPr>
          <w:p w14:paraId="7735B33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41.03</w:t>
            </w:r>
          </w:p>
        </w:tc>
        <w:tc>
          <w:tcPr>
            <w:tcW w:w="1096" w:type="dxa"/>
            <w:tcBorders>
              <w:left w:val="single" w:sz="4" w:space="0" w:color="auto"/>
            </w:tcBorders>
            <w:shd w:val="clear" w:color="auto" w:fill="FFFFFF" w:themeFill="background1"/>
            <w:vAlign w:val="center"/>
          </w:tcPr>
          <w:p w14:paraId="622A1EE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04F1360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34B177E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DD4C1B6"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554C993"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DE</w:t>
            </w:r>
          </w:p>
        </w:tc>
        <w:tc>
          <w:tcPr>
            <w:tcW w:w="993" w:type="dxa"/>
            <w:tcBorders>
              <w:left w:val="single" w:sz="4" w:space="0" w:color="auto"/>
            </w:tcBorders>
            <w:shd w:val="clear" w:color="auto" w:fill="FFFFFF" w:themeFill="background1"/>
            <w:vAlign w:val="center"/>
          </w:tcPr>
          <w:p w14:paraId="60C5DB0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859.42</w:t>
            </w:r>
          </w:p>
        </w:tc>
        <w:tc>
          <w:tcPr>
            <w:tcW w:w="851" w:type="dxa"/>
            <w:shd w:val="clear" w:color="auto" w:fill="FFFFFF" w:themeFill="background1"/>
            <w:vAlign w:val="center"/>
          </w:tcPr>
          <w:p w14:paraId="216F7D9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53.35</w:t>
            </w:r>
          </w:p>
        </w:tc>
        <w:tc>
          <w:tcPr>
            <w:tcW w:w="991" w:type="dxa"/>
            <w:shd w:val="clear" w:color="auto" w:fill="FFFFFF" w:themeFill="background1"/>
            <w:vAlign w:val="center"/>
          </w:tcPr>
          <w:p w14:paraId="4D320DF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4.10</w:t>
            </w:r>
          </w:p>
        </w:tc>
        <w:tc>
          <w:tcPr>
            <w:tcW w:w="1004" w:type="dxa"/>
            <w:shd w:val="clear" w:color="auto" w:fill="FFFFFF" w:themeFill="background1"/>
            <w:vAlign w:val="center"/>
          </w:tcPr>
          <w:p w14:paraId="144E2C6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30.67</w:t>
            </w:r>
          </w:p>
        </w:tc>
        <w:tc>
          <w:tcPr>
            <w:tcW w:w="708" w:type="dxa"/>
            <w:shd w:val="clear" w:color="auto" w:fill="FFFFFF" w:themeFill="background1"/>
            <w:vAlign w:val="center"/>
          </w:tcPr>
          <w:p w14:paraId="160A07F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19.65</w:t>
            </w:r>
          </w:p>
        </w:tc>
        <w:tc>
          <w:tcPr>
            <w:tcW w:w="755" w:type="dxa"/>
            <w:tcBorders>
              <w:right w:val="single" w:sz="4" w:space="0" w:color="auto"/>
            </w:tcBorders>
            <w:shd w:val="clear" w:color="auto" w:fill="FFFFFF" w:themeFill="background1"/>
            <w:vAlign w:val="center"/>
          </w:tcPr>
          <w:p w14:paraId="19E0707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40.60</w:t>
            </w:r>
          </w:p>
        </w:tc>
        <w:tc>
          <w:tcPr>
            <w:tcW w:w="1096" w:type="dxa"/>
            <w:tcBorders>
              <w:left w:val="single" w:sz="4" w:space="0" w:color="auto"/>
            </w:tcBorders>
            <w:shd w:val="clear" w:color="auto" w:fill="FFFFFF" w:themeFill="background1"/>
            <w:vAlign w:val="center"/>
          </w:tcPr>
          <w:p w14:paraId="52464D2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6E09E00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0BE43BBF"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5CC3274"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6184D3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IE</w:t>
            </w:r>
          </w:p>
        </w:tc>
        <w:tc>
          <w:tcPr>
            <w:tcW w:w="993" w:type="dxa"/>
            <w:tcBorders>
              <w:left w:val="single" w:sz="4" w:space="0" w:color="auto"/>
            </w:tcBorders>
            <w:shd w:val="clear" w:color="auto" w:fill="FFFFFF" w:themeFill="background1"/>
            <w:vAlign w:val="center"/>
          </w:tcPr>
          <w:p w14:paraId="1D57189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1126.68</w:t>
            </w:r>
          </w:p>
        </w:tc>
        <w:tc>
          <w:tcPr>
            <w:tcW w:w="851" w:type="dxa"/>
            <w:shd w:val="clear" w:color="auto" w:fill="FFFFFF" w:themeFill="background1"/>
            <w:vAlign w:val="center"/>
          </w:tcPr>
          <w:p w14:paraId="31580C9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49.20</w:t>
            </w:r>
          </w:p>
        </w:tc>
        <w:tc>
          <w:tcPr>
            <w:tcW w:w="991" w:type="dxa"/>
            <w:shd w:val="clear" w:color="auto" w:fill="FFFFFF" w:themeFill="background1"/>
            <w:vAlign w:val="center"/>
          </w:tcPr>
          <w:p w14:paraId="19E7B04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3.53</w:t>
            </w:r>
          </w:p>
        </w:tc>
        <w:tc>
          <w:tcPr>
            <w:tcW w:w="1004" w:type="dxa"/>
            <w:shd w:val="clear" w:color="auto" w:fill="FFFFFF" w:themeFill="background1"/>
            <w:vAlign w:val="center"/>
          </w:tcPr>
          <w:p w14:paraId="68619EA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17.79</w:t>
            </w:r>
          </w:p>
        </w:tc>
        <w:tc>
          <w:tcPr>
            <w:tcW w:w="708" w:type="dxa"/>
            <w:shd w:val="clear" w:color="auto" w:fill="FFFFFF" w:themeFill="background1"/>
            <w:vAlign w:val="center"/>
          </w:tcPr>
          <w:p w14:paraId="041156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19.76</w:t>
            </w:r>
          </w:p>
        </w:tc>
        <w:tc>
          <w:tcPr>
            <w:tcW w:w="755" w:type="dxa"/>
            <w:tcBorders>
              <w:right w:val="single" w:sz="4" w:space="0" w:color="auto"/>
            </w:tcBorders>
            <w:shd w:val="clear" w:color="auto" w:fill="FFFFFF" w:themeFill="background1"/>
            <w:vAlign w:val="center"/>
          </w:tcPr>
          <w:p w14:paraId="2838C5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65.43</w:t>
            </w:r>
          </w:p>
        </w:tc>
        <w:tc>
          <w:tcPr>
            <w:tcW w:w="1096" w:type="dxa"/>
            <w:tcBorders>
              <w:left w:val="single" w:sz="4" w:space="0" w:color="auto"/>
            </w:tcBorders>
            <w:shd w:val="clear" w:color="auto" w:fill="FFFFFF" w:themeFill="background1"/>
            <w:vAlign w:val="center"/>
          </w:tcPr>
          <w:p w14:paraId="24EC9F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4B85CC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4FCC906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33CAA416"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35B87C1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IL</w:t>
            </w:r>
          </w:p>
        </w:tc>
        <w:tc>
          <w:tcPr>
            <w:tcW w:w="993" w:type="dxa"/>
            <w:tcBorders>
              <w:left w:val="single" w:sz="4" w:space="0" w:color="auto"/>
            </w:tcBorders>
            <w:shd w:val="clear" w:color="auto" w:fill="FFFFFF" w:themeFill="background1"/>
            <w:vAlign w:val="center"/>
          </w:tcPr>
          <w:p w14:paraId="017D19D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244.61</w:t>
            </w:r>
          </w:p>
        </w:tc>
        <w:tc>
          <w:tcPr>
            <w:tcW w:w="851" w:type="dxa"/>
            <w:shd w:val="clear" w:color="auto" w:fill="FFFFFF" w:themeFill="background1"/>
            <w:vAlign w:val="center"/>
          </w:tcPr>
          <w:p w14:paraId="3755B37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21.00</w:t>
            </w:r>
          </w:p>
        </w:tc>
        <w:tc>
          <w:tcPr>
            <w:tcW w:w="991" w:type="dxa"/>
            <w:shd w:val="clear" w:color="auto" w:fill="FFFFFF" w:themeFill="background1"/>
            <w:vAlign w:val="center"/>
          </w:tcPr>
          <w:p w14:paraId="6DD1911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1.90</w:t>
            </w:r>
          </w:p>
        </w:tc>
        <w:tc>
          <w:tcPr>
            <w:tcW w:w="1004" w:type="dxa"/>
            <w:shd w:val="clear" w:color="auto" w:fill="FFFFFF" w:themeFill="background1"/>
            <w:vAlign w:val="center"/>
          </w:tcPr>
          <w:p w14:paraId="1BB8675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28.29</w:t>
            </w:r>
          </w:p>
        </w:tc>
        <w:tc>
          <w:tcPr>
            <w:tcW w:w="708" w:type="dxa"/>
            <w:shd w:val="clear" w:color="auto" w:fill="FFFFFF" w:themeFill="background1"/>
            <w:vAlign w:val="center"/>
          </w:tcPr>
          <w:p w14:paraId="0C6146C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20.37</w:t>
            </w:r>
          </w:p>
        </w:tc>
        <w:tc>
          <w:tcPr>
            <w:tcW w:w="755" w:type="dxa"/>
            <w:tcBorders>
              <w:right w:val="single" w:sz="4" w:space="0" w:color="auto"/>
            </w:tcBorders>
            <w:shd w:val="clear" w:color="auto" w:fill="FFFFFF" w:themeFill="background1"/>
            <w:vAlign w:val="center"/>
          </w:tcPr>
          <w:p w14:paraId="0AE60A4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55.47</w:t>
            </w:r>
          </w:p>
        </w:tc>
        <w:tc>
          <w:tcPr>
            <w:tcW w:w="1096" w:type="dxa"/>
            <w:tcBorders>
              <w:left w:val="single" w:sz="4" w:space="0" w:color="auto"/>
            </w:tcBorders>
            <w:shd w:val="clear" w:color="auto" w:fill="FFFFFF" w:themeFill="background1"/>
            <w:vAlign w:val="center"/>
          </w:tcPr>
          <w:p w14:paraId="36251D8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48EADF2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757F682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01531B61"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005C1A1"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JP</w:t>
            </w:r>
          </w:p>
        </w:tc>
        <w:tc>
          <w:tcPr>
            <w:tcW w:w="993" w:type="dxa"/>
            <w:tcBorders>
              <w:left w:val="single" w:sz="4" w:space="0" w:color="auto"/>
            </w:tcBorders>
            <w:shd w:val="clear" w:color="auto" w:fill="FFFFFF" w:themeFill="background1"/>
            <w:vAlign w:val="center"/>
          </w:tcPr>
          <w:p w14:paraId="77E1E49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796.31</w:t>
            </w:r>
          </w:p>
        </w:tc>
        <w:tc>
          <w:tcPr>
            <w:tcW w:w="851" w:type="dxa"/>
            <w:shd w:val="clear" w:color="auto" w:fill="FFFFFF" w:themeFill="background1"/>
            <w:vAlign w:val="center"/>
          </w:tcPr>
          <w:p w14:paraId="300BBAB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24.10</w:t>
            </w:r>
          </w:p>
        </w:tc>
        <w:tc>
          <w:tcPr>
            <w:tcW w:w="991" w:type="dxa"/>
            <w:shd w:val="clear" w:color="auto" w:fill="FFFFFF" w:themeFill="background1"/>
            <w:vAlign w:val="center"/>
          </w:tcPr>
          <w:p w14:paraId="4D07E7B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2.70</w:t>
            </w:r>
          </w:p>
        </w:tc>
        <w:tc>
          <w:tcPr>
            <w:tcW w:w="1004" w:type="dxa"/>
            <w:shd w:val="clear" w:color="auto" w:fill="FFFFFF" w:themeFill="background1"/>
            <w:vAlign w:val="center"/>
          </w:tcPr>
          <w:p w14:paraId="4350FF0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8.39</w:t>
            </w:r>
          </w:p>
        </w:tc>
        <w:tc>
          <w:tcPr>
            <w:tcW w:w="708" w:type="dxa"/>
            <w:shd w:val="clear" w:color="auto" w:fill="FFFFFF" w:themeFill="background1"/>
            <w:vAlign w:val="center"/>
          </w:tcPr>
          <w:p w14:paraId="15551F3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21.85</w:t>
            </w:r>
          </w:p>
        </w:tc>
        <w:tc>
          <w:tcPr>
            <w:tcW w:w="755" w:type="dxa"/>
            <w:tcBorders>
              <w:right w:val="single" w:sz="4" w:space="0" w:color="auto"/>
            </w:tcBorders>
            <w:shd w:val="clear" w:color="auto" w:fill="FFFFFF" w:themeFill="background1"/>
            <w:vAlign w:val="center"/>
          </w:tcPr>
          <w:p w14:paraId="7D9C439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24.00</w:t>
            </w:r>
          </w:p>
        </w:tc>
        <w:tc>
          <w:tcPr>
            <w:tcW w:w="1096" w:type="dxa"/>
            <w:tcBorders>
              <w:left w:val="single" w:sz="4" w:space="0" w:color="auto"/>
            </w:tcBorders>
            <w:shd w:val="clear" w:color="auto" w:fill="FFFFFF" w:themeFill="background1"/>
            <w:vAlign w:val="center"/>
          </w:tcPr>
          <w:p w14:paraId="6EDB0A2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6421101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637457A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41AB530E"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C4E01D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KR</w:t>
            </w:r>
          </w:p>
        </w:tc>
        <w:tc>
          <w:tcPr>
            <w:tcW w:w="993" w:type="dxa"/>
            <w:tcBorders>
              <w:left w:val="single" w:sz="4" w:space="0" w:color="auto"/>
            </w:tcBorders>
            <w:shd w:val="clear" w:color="auto" w:fill="FFFFFF" w:themeFill="background1"/>
            <w:vAlign w:val="center"/>
          </w:tcPr>
          <w:p w14:paraId="07A8CE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411.63</w:t>
            </w:r>
          </w:p>
        </w:tc>
        <w:tc>
          <w:tcPr>
            <w:tcW w:w="851" w:type="dxa"/>
            <w:shd w:val="clear" w:color="auto" w:fill="FFFFFF" w:themeFill="background1"/>
            <w:vAlign w:val="center"/>
          </w:tcPr>
          <w:p w14:paraId="71FC4C8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24.47</w:t>
            </w:r>
          </w:p>
        </w:tc>
        <w:tc>
          <w:tcPr>
            <w:tcW w:w="991" w:type="dxa"/>
            <w:shd w:val="clear" w:color="auto" w:fill="FFFFFF" w:themeFill="background1"/>
            <w:vAlign w:val="center"/>
          </w:tcPr>
          <w:p w14:paraId="7710BF7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2.57</w:t>
            </w:r>
          </w:p>
        </w:tc>
        <w:tc>
          <w:tcPr>
            <w:tcW w:w="1004" w:type="dxa"/>
            <w:shd w:val="clear" w:color="auto" w:fill="FFFFFF" w:themeFill="background1"/>
            <w:vAlign w:val="center"/>
          </w:tcPr>
          <w:p w14:paraId="588F26B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27.95</w:t>
            </w:r>
          </w:p>
        </w:tc>
        <w:tc>
          <w:tcPr>
            <w:tcW w:w="708" w:type="dxa"/>
            <w:shd w:val="clear" w:color="auto" w:fill="FFFFFF" w:themeFill="background1"/>
            <w:vAlign w:val="center"/>
          </w:tcPr>
          <w:p w14:paraId="06CCB0D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20.30</w:t>
            </w:r>
          </w:p>
        </w:tc>
        <w:tc>
          <w:tcPr>
            <w:tcW w:w="755" w:type="dxa"/>
            <w:tcBorders>
              <w:right w:val="single" w:sz="4" w:space="0" w:color="auto"/>
            </w:tcBorders>
            <w:shd w:val="clear" w:color="auto" w:fill="FFFFFF" w:themeFill="background1"/>
            <w:vAlign w:val="center"/>
          </w:tcPr>
          <w:p w14:paraId="75A80B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21.37</w:t>
            </w:r>
          </w:p>
        </w:tc>
        <w:tc>
          <w:tcPr>
            <w:tcW w:w="1096" w:type="dxa"/>
            <w:tcBorders>
              <w:left w:val="single" w:sz="4" w:space="0" w:color="auto"/>
            </w:tcBorders>
            <w:shd w:val="clear" w:color="auto" w:fill="FFFFFF" w:themeFill="background1"/>
            <w:vAlign w:val="center"/>
          </w:tcPr>
          <w:p w14:paraId="4AC2BC7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BC4A40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31D4897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357F782"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49E275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LV</w:t>
            </w:r>
          </w:p>
        </w:tc>
        <w:tc>
          <w:tcPr>
            <w:tcW w:w="993" w:type="dxa"/>
            <w:tcBorders>
              <w:left w:val="single" w:sz="4" w:space="0" w:color="auto"/>
            </w:tcBorders>
            <w:shd w:val="clear" w:color="auto" w:fill="FFFFFF" w:themeFill="background1"/>
            <w:vAlign w:val="center"/>
          </w:tcPr>
          <w:p w14:paraId="2257F39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73.42</w:t>
            </w:r>
          </w:p>
        </w:tc>
        <w:tc>
          <w:tcPr>
            <w:tcW w:w="851" w:type="dxa"/>
            <w:shd w:val="clear" w:color="auto" w:fill="FFFFFF" w:themeFill="background1"/>
            <w:vAlign w:val="center"/>
          </w:tcPr>
          <w:p w14:paraId="2329EB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14.20</w:t>
            </w:r>
          </w:p>
        </w:tc>
        <w:tc>
          <w:tcPr>
            <w:tcW w:w="991" w:type="dxa"/>
            <w:shd w:val="clear" w:color="auto" w:fill="FFFFFF" w:themeFill="background1"/>
            <w:vAlign w:val="center"/>
          </w:tcPr>
          <w:p w14:paraId="1A37F98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0.43</w:t>
            </w:r>
          </w:p>
        </w:tc>
        <w:tc>
          <w:tcPr>
            <w:tcW w:w="1004" w:type="dxa"/>
            <w:shd w:val="clear" w:color="auto" w:fill="FFFFFF" w:themeFill="background1"/>
            <w:vAlign w:val="center"/>
          </w:tcPr>
          <w:p w14:paraId="706C6B3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13.10</w:t>
            </w:r>
          </w:p>
        </w:tc>
        <w:tc>
          <w:tcPr>
            <w:tcW w:w="708" w:type="dxa"/>
            <w:shd w:val="clear" w:color="auto" w:fill="FFFFFF" w:themeFill="background1"/>
            <w:vAlign w:val="center"/>
          </w:tcPr>
          <w:p w14:paraId="0A5AC9A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16.48</w:t>
            </w:r>
          </w:p>
        </w:tc>
        <w:tc>
          <w:tcPr>
            <w:tcW w:w="755" w:type="dxa"/>
            <w:tcBorders>
              <w:right w:val="single" w:sz="4" w:space="0" w:color="auto"/>
            </w:tcBorders>
            <w:shd w:val="clear" w:color="auto" w:fill="FFFFFF" w:themeFill="background1"/>
            <w:vAlign w:val="center"/>
          </w:tcPr>
          <w:p w14:paraId="57F77C1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8.60</w:t>
            </w:r>
          </w:p>
        </w:tc>
        <w:tc>
          <w:tcPr>
            <w:tcW w:w="1096" w:type="dxa"/>
            <w:tcBorders>
              <w:left w:val="single" w:sz="4" w:space="0" w:color="auto"/>
            </w:tcBorders>
            <w:shd w:val="clear" w:color="auto" w:fill="FFFFFF" w:themeFill="background1"/>
            <w:vAlign w:val="center"/>
          </w:tcPr>
          <w:p w14:paraId="4C6139F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48F9222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18A0FE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030EB930"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0BF384E"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LU</w:t>
            </w:r>
          </w:p>
        </w:tc>
        <w:tc>
          <w:tcPr>
            <w:tcW w:w="993" w:type="dxa"/>
            <w:tcBorders>
              <w:left w:val="single" w:sz="4" w:space="0" w:color="auto"/>
            </w:tcBorders>
            <w:shd w:val="clear" w:color="auto" w:fill="FFFFFF" w:themeFill="background1"/>
            <w:vAlign w:val="center"/>
          </w:tcPr>
          <w:p w14:paraId="12DFC86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1503.52</w:t>
            </w:r>
          </w:p>
        </w:tc>
        <w:tc>
          <w:tcPr>
            <w:tcW w:w="851" w:type="dxa"/>
            <w:shd w:val="clear" w:color="auto" w:fill="FFFFFF" w:themeFill="background1"/>
            <w:vAlign w:val="center"/>
          </w:tcPr>
          <w:p w14:paraId="2E17D68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85.00</w:t>
            </w:r>
          </w:p>
        </w:tc>
        <w:tc>
          <w:tcPr>
            <w:tcW w:w="991" w:type="dxa"/>
            <w:shd w:val="clear" w:color="auto" w:fill="FFFFFF" w:themeFill="background1"/>
            <w:vAlign w:val="center"/>
          </w:tcPr>
          <w:p w14:paraId="638D10D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5.47</w:t>
            </w:r>
          </w:p>
        </w:tc>
        <w:tc>
          <w:tcPr>
            <w:tcW w:w="1004" w:type="dxa"/>
            <w:shd w:val="clear" w:color="auto" w:fill="FFFFFF" w:themeFill="background1"/>
            <w:vAlign w:val="center"/>
          </w:tcPr>
          <w:p w14:paraId="35CB08B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20.19</w:t>
            </w:r>
          </w:p>
        </w:tc>
        <w:tc>
          <w:tcPr>
            <w:tcW w:w="708" w:type="dxa"/>
            <w:shd w:val="clear" w:color="auto" w:fill="FFFFFF" w:themeFill="background1"/>
            <w:vAlign w:val="center"/>
          </w:tcPr>
          <w:p w14:paraId="491AA98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20.57</w:t>
            </w:r>
          </w:p>
        </w:tc>
        <w:tc>
          <w:tcPr>
            <w:tcW w:w="755" w:type="dxa"/>
            <w:tcBorders>
              <w:right w:val="single" w:sz="4" w:space="0" w:color="auto"/>
            </w:tcBorders>
            <w:shd w:val="clear" w:color="auto" w:fill="FFFFFF" w:themeFill="background1"/>
            <w:vAlign w:val="center"/>
          </w:tcPr>
          <w:p w14:paraId="1EE57CD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47.10</w:t>
            </w:r>
          </w:p>
        </w:tc>
        <w:tc>
          <w:tcPr>
            <w:tcW w:w="1096" w:type="dxa"/>
            <w:tcBorders>
              <w:left w:val="single" w:sz="4" w:space="0" w:color="auto"/>
            </w:tcBorders>
            <w:shd w:val="clear" w:color="auto" w:fill="FFFFFF" w:themeFill="background1"/>
            <w:vAlign w:val="center"/>
          </w:tcPr>
          <w:p w14:paraId="64F3798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6B89408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0B7E304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3C7CBEC"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6E30C0D"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NL</w:t>
            </w:r>
          </w:p>
        </w:tc>
        <w:tc>
          <w:tcPr>
            <w:tcW w:w="993" w:type="dxa"/>
            <w:tcBorders>
              <w:left w:val="single" w:sz="4" w:space="0" w:color="auto"/>
            </w:tcBorders>
            <w:shd w:val="clear" w:color="auto" w:fill="FFFFFF" w:themeFill="background1"/>
            <w:vAlign w:val="center"/>
          </w:tcPr>
          <w:p w14:paraId="2F522F9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1360.82</w:t>
            </w:r>
          </w:p>
        </w:tc>
        <w:tc>
          <w:tcPr>
            <w:tcW w:w="851" w:type="dxa"/>
            <w:shd w:val="clear" w:color="auto" w:fill="FFFFFF" w:themeFill="background1"/>
            <w:vAlign w:val="center"/>
          </w:tcPr>
          <w:p w14:paraId="7EF938D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75.70</w:t>
            </w:r>
          </w:p>
        </w:tc>
        <w:tc>
          <w:tcPr>
            <w:tcW w:w="991" w:type="dxa"/>
            <w:shd w:val="clear" w:color="auto" w:fill="FFFFFF" w:themeFill="background1"/>
            <w:vAlign w:val="center"/>
          </w:tcPr>
          <w:p w14:paraId="3A060FF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4.80</w:t>
            </w:r>
          </w:p>
        </w:tc>
        <w:tc>
          <w:tcPr>
            <w:tcW w:w="1004" w:type="dxa"/>
            <w:shd w:val="clear" w:color="auto" w:fill="FFFFFF" w:themeFill="background1"/>
            <w:vAlign w:val="center"/>
          </w:tcPr>
          <w:p w14:paraId="159EF6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8.39</w:t>
            </w:r>
          </w:p>
        </w:tc>
        <w:tc>
          <w:tcPr>
            <w:tcW w:w="708" w:type="dxa"/>
            <w:shd w:val="clear" w:color="auto" w:fill="FFFFFF" w:themeFill="background1"/>
            <w:vAlign w:val="center"/>
          </w:tcPr>
          <w:p w14:paraId="0E525EF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19.85</w:t>
            </w:r>
          </w:p>
        </w:tc>
        <w:tc>
          <w:tcPr>
            <w:tcW w:w="755" w:type="dxa"/>
            <w:tcBorders>
              <w:right w:val="single" w:sz="4" w:space="0" w:color="auto"/>
            </w:tcBorders>
            <w:shd w:val="clear" w:color="auto" w:fill="FFFFFF" w:themeFill="background1"/>
            <w:vAlign w:val="center"/>
          </w:tcPr>
          <w:p w14:paraId="0910ED9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60.47</w:t>
            </w:r>
          </w:p>
        </w:tc>
        <w:tc>
          <w:tcPr>
            <w:tcW w:w="1096" w:type="dxa"/>
            <w:tcBorders>
              <w:left w:val="single" w:sz="4" w:space="0" w:color="auto"/>
            </w:tcBorders>
            <w:shd w:val="clear" w:color="auto" w:fill="FFFFFF" w:themeFill="background1"/>
            <w:vAlign w:val="center"/>
          </w:tcPr>
          <w:p w14:paraId="6977698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25178E2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13B50D3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CEDC458"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2E6DC4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NZ</w:t>
            </w:r>
          </w:p>
        </w:tc>
        <w:tc>
          <w:tcPr>
            <w:tcW w:w="993" w:type="dxa"/>
            <w:tcBorders>
              <w:left w:val="single" w:sz="4" w:space="0" w:color="auto"/>
            </w:tcBorders>
            <w:shd w:val="clear" w:color="auto" w:fill="FFFFFF" w:themeFill="background1"/>
            <w:vAlign w:val="center"/>
          </w:tcPr>
          <w:p w14:paraId="2D9D447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635.47</w:t>
            </w:r>
          </w:p>
        </w:tc>
        <w:tc>
          <w:tcPr>
            <w:tcW w:w="851" w:type="dxa"/>
            <w:shd w:val="clear" w:color="auto" w:fill="FFFFFF" w:themeFill="background1"/>
            <w:vAlign w:val="center"/>
          </w:tcPr>
          <w:p w14:paraId="05587DA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56.43</w:t>
            </w:r>
          </w:p>
        </w:tc>
        <w:tc>
          <w:tcPr>
            <w:tcW w:w="991" w:type="dxa"/>
            <w:shd w:val="clear" w:color="auto" w:fill="FFFFFF" w:themeFill="background1"/>
            <w:vAlign w:val="center"/>
          </w:tcPr>
          <w:p w14:paraId="2ED9ED4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4.60</w:t>
            </w:r>
          </w:p>
        </w:tc>
        <w:tc>
          <w:tcPr>
            <w:tcW w:w="1004" w:type="dxa"/>
            <w:shd w:val="clear" w:color="auto" w:fill="FFFFFF" w:themeFill="background1"/>
            <w:vAlign w:val="center"/>
          </w:tcPr>
          <w:p w14:paraId="7971773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6.13</w:t>
            </w:r>
          </w:p>
        </w:tc>
        <w:tc>
          <w:tcPr>
            <w:tcW w:w="708" w:type="dxa"/>
            <w:shd w:val="clear" w:color="auto" w:fill="FFFFFF" w:themeFill="background1"/>
            <w:vAlign w:val="center"/>
          </w:tcPr>
          <w:p w14:paraId="10F672F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20.37</w:t>
            </w:r>
          </w:p>
        </w:tc>
        <w:tc>
          <w:tcPr>
            <w:tcW w:w="755" w:type="dxa"/>
            <w:tcBorders>
              <w:right w:val="single" w:sz="4" w:space="0" w:color="auto"/>
            </w:tcBorders>
            <w:shd w:val="clear" w:color="auto" w:fill="FFFFFF" w:themeFill="background1"/>
            <w:vAlign w:val="center"/>
          </w:tcPr>
          <w:p w14:paraId="59A4167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86.90</w:t>
            </w:r>
          </w:p>
        </w:tc>
        <w:tc>
          <w:tcPr>
            <w:tcW w:w="1096" w:type="dxa"/>
            <w:tcBorders>
              <w:left w:val="single" w:sz="4" w:space="0" w:color="auto"/>
            </w:tcBorders>
            <w:shd w:val="clear" w:color="auto" w:fill="FFFFFF" w:themeFill="background1"/>
            <w:vAlign w:val="center"/>
          </w:tcPr>
          <w:p w14:paraId="06FE8C5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6E5A35B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15CBF7C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74AB96B5"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8923424"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NO</w:t>
            </w:r>
          </w:p>
        </w:tc>
        <w:tc>
          <w:tcPr>
            <w:tcW w:w="993" w:type="dxa"/>
            <w:tcBorders>
              <w:left w:val="single" w:sz="4" w:space="0" w:color="auto"/>
            </w:tcBorders>
            <w:shd w:val="clear" w:color="auto" w:fill="FFFFFF" w:themeFill="background1"/>
            <w:vAlign w:val="center"/>
          </w:tcPr>
          <w:p w14:paraId="7BE7308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1745.09</w:t>
            </w:r>
          </w:p>
        </w:tc>
        <w:tc>
          <w:tcPr>
            <w:tcW w:w="851" w:type="dxa"/>
            <w:shd w:val="clear" w:color="auto" w:fill="FFFFFF" w:themeFill="background1"/>
            <w:vAlign w:val="center"/>
          </w:tcPr>
          <w:p w14:paraId="6F3E8B8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52.17</w:t>
            </w:r>
          </w:p>
        </w:tc>
        <w:tc>
          <w:tcPr>
            <w:tcW w:w="991" w:type="dxa"/>
            <w:shd w:val="clear" w:color="auto" w:fill="FFFFFF" w:themeFill="background1"/>
            <w:vAlign w:val="center"/>
          </w:tcPr>
          <w:p w14:paraId="4D7ABE7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4.63</w:t>
            </w:r>
          </w:p>
        </w:tc>
        <w:tc>
          <w:tcPr>
            <w:tcW w:w="1004" w:type="dxa"/>
            <w:shd w:val="clear" w:color="auto" w:fill="FFFFFF" w:themeFill="background1"/>
            <w:vAlign w:val="center"/>
          </w:tcPr>
          <w:p w14:paraId="78EA872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8.63</w:t>
            </w:r>
          </w:p>
        </w:tc>
        <w:tc>
          <w:tcPr>
            <w:tcW w:w="708" w:type="dxa"/>
            <w:shd w:val="clear" w:color="auto" w:fill="FFFFFF" w:themeFill="background1"/>
            <w:vAlign w:val="center"/>
          </w:tcPr>
          <w:p w14:paraId="58505A9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20.27</w:t>
            </w:r>
          </w:p>
        </w:tc>
        <w:tc>
          <w:tcPr>
            <w:tcW w:w="755" w:type="dxa"/>
            <w:tcBorders>
              <w:right w:val="single" w:sz="4" w:space="0" w:color="auto"/>
            </w:tcBorders>
            <w:shd w:val="clear" w:color="auto" w:fill="FFFFFF" w:themeFill="background1"/>
            <w:vAlign w:val="center"/>
          </w:tcPr>
          <w:p w14:paraId="1DAFD79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66.37</w:t>
            </w:r>
          </w:p>
        </w:tc>
        <w:tc>
          <w:tcPr>
            <w:tcW w:w="1096" w:type="dxa"/>
            <w:tcBorders>
              <w:left w:val="single" w:sz="4" w:space="0" w:color="auto"/>
            </w:tcBorders>
            <w:shd w:val="clear" w:color="auto" w:fill="FFFFFF" w:themeFill="background1"/>
            <w:vAlign w:val="center"/>
          </w:tcPr>
          <w:p w14:paraId="7DEE0D3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307F2AD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199B44D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5FBE183C"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5C191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PL</w:t>
            </w:r>
          </w:p>
        </w:tc>
        <w:tc>
          <w:tcPr>
            <w:tcW w:w="993" w:type="dxa"/>
            <w:tcBorders>
              <w:left w:val="single" w:sz="4" w:space="0" w:color="auto"/>
            </w:tcBorders>
            <w:shd w:val="clear" w:color="auto" w:fill="FFFFFF" w:themeFill="background1"/>
            <w:vAlign w:val="center"/>
          </w:tcPr>
          <w:p w14:paraId="1E09A67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97.86</w:t>
            </w:r>
          </w:p>
        </w:tc>
        <w:tc>
          <w:tcPr>
            <w:tcW w:w="851" w:type="dxa"/>
            <w:shd w:val="clear" w:color="auto" w:fill="FFFFFF" w:themeFill="background1"/>
            <w:vAlign w:val="center"/>
          </w:tcPr>
          <w:p w14:paraId="734324A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12.20</w:t>
            </w:r>
          </w:p>
        </w:tc>
        <w:tc>
          <w:tcPr>
            <w:tcW w:w="991" w:type="dxa"/>
            <w:shd w:val="clear" w:color="auto" w:fill="FFFFFF" w:themeFill="background1"/>
            <w:vAlign w:val="center"/>
          </w:tcPr>
          <w:p w14:paraId="71E2E2B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0.87</w:t>
            </w:r>
          </w:p>
        </w:tc>
        <w:tc>
          <w:tcPr>
            <w:tcW w:w="1004" w:type="dxa"/>
            <w:shd w:val="clear" w:color="auto" w:fill="FFFFFF" w:themeFill="background1"/>
            <w:vAlign w:val="center"/>
          </w:tcPr>
          <w:p w14:paraId="281FF5E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4.03</w:t>
            </w:r>
          </w:p>
        </w:tc>
        <w:tc>
          <w:tcPr>
            <w:tcW w:w="708" w:type="dxa"/>
            <w:shd w:val="clear" w:color="auto" w:fill="FFFFFF" w:themeFill="background1"/>
            <w:vAlign w:val="center"/>
          </w:tcPr>
          <w:p w14:paraId="6D2A33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18.10</w:t>
            </w:r>
          </w:p>
        </w:tc>
        <w:tc>
          <w:tcPr>
            <w:tcW w:w="755" w:type="dxa"/>
            <w:tcBorders>
              <w:right w:val="single" w:sz="4" w:space="0" w:color="auto"/>
            </w:tcBorders>
            <w:shd w:val="clear" w:color="auto" w:fill="FFFFFF" w:themeFill="background1"/>
            <w:vAlign w:val="center"/>
          </w:tcPr>
          <w:p w14:paraId="06FA3A6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16.07</w:t>
            </w:r>
          </w:p>
        </w:tc>
        <w:tc>
          <w:tcPr>
            <w:tcW w:w="1096" w:type="dxa"/>
            <w:tcBorders>
              <w:left w:val="single" w:sz="4" w:space="0" w:color="auto"/>
            </w:tcBorders>
            <w:shd w:val="clear" w:color="auto" w:fill="FFFFFF" w:themeFill="background1"/>
            <w:vAlign w:val="center"/>
          </w:tcPr>
          <w:p w14:paraId="489EB75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BEB5F9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5FBFE4E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C902736"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AB4A239"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SK</w:t>
            </w:r>
          </w:p>
        </w:tc>
        <w:tc>
          <w:tcPr>
            <w:tcW w:w="993" w:type="dxa"/>
            <w:tcBorders>
              <w:left w:val="single" w:sz="4" w:space="0" w:color="auto"/>
            </w:tcBorders>
            <w:shd w:val="clear" w:color="auto" w:fill="FFFFFF" w:themeFill="background1"/>
            <w:vAlign w:val="center"/>
          </w:tcPr>
          <w:p w14:paraId="1EC011D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9.48</w:t>
            </w:r>
          </w:p>
        </w:tc>
        <w:tc>
          <w:tcPr>
            <w:tcW w:w="851" w:type="dxa"/>
            <w:shd w:val="clear" w:color="auto" w:fill="FFFFFF" w:themeFill="background1"/>
            <w:vAlign w:val="center"/>
          </w:tcPr>
          <w:p w14:paraId="49783FB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52.07</w:t>
            </w:r>
          </w:p>
        </w:tc>
        <w:tc>
          <w:tcPr>
            <w:tcW w:w="991" w:type="dxa"/>
            <w:shd w:val="clear" w:color="auto" w:fill="FFFFFF" w:themeFill="background1"/>
            <w:vAlign w:val="center"/>
          </w:tcPr>
          <w:p w14:paraId="2532141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3.93</w:t>
            </w:r>
          </w:p>
        </w:tc>
        <w:tc>
          <w:tcPr>
            <w:tcW w:w="1004" w:type="dxa"/>
            <w:shd w:val="clear" w:color="auto" w:fill="FFFFFF" w:themeFill="background1"/>
            <w:vAlign w:val="center"/>
          </w:tcPr>
          <w:p w14:paraId="0D38CB4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1.17</w:t>
            </w:r>
          </w:p>
        </w:tc>
        <w:tc>
          <w:tcPr>
            <w:tcW w:w="708" w:type="dxa"/>
            <w:shd w:val="clear" w:color="auto" w:fill="FFFFFF" w:themeFill="background1"/>
            <w:vAlign w:val="center"/>
          </w:tcPr>
          <w:p w14:paraId="56DB73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17.08</w:t>
            </w:r>
          </w:p>
        </w:tc>
        <w:tc>
          <w:tcPr>
            <w:tcW w:w="755" w:type="dxa"/>
            <w:tcBorders>
              <w:right w:val="single" w:sz="4" w:space="0" w:color="auto"/>
            </w:tcBorders>
            <w:shd w:val="clear" w:color="auto" w:fill="FFFFFF" w:themeFill="background1"/>
            <w:vAlign w:val="center"/>
          </w:tcPr>
          <w:p w14:paraId="3BF2A57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18.77</w:t>
            </w:r>
          </w:p>
        </w:tc>
        <w:tc>
          <w:tcPr>
            <w:tcW w:w="1096" w:type="dxa"/>
            <w:tcBorders>
              <w:left w:val="single" w:sz="4" w:space="0" w:color="auto"/>
            </w:tcBorders>
            <w:shd w:val="clear" w:color="auto" w:fill="FFFFFF" w:themeFill="background1"/>
            <w:vAlign w:val="center"/>
          </w:tcPr>
          <w:p w14:paraId="66C2C7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59743FC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5BC0552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43FCD83"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13D459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SI</w:t>
            </w:r>
          </w:p>
        </w:tc>
        <w:tc>
          <w:tcPr>
            <w:tcW w:w="993" w:type="dxa"/>
            <w:tcBorders>
              <w:left w:val="single" w:sz="4" w:space="0" w:color="auto"/>
            </w:tcBorders>
            <w:shd w:val="clear" w:color="auto" w:fill="FFFFFF" w:themeFill="background1"/>
            <w:vAlign w:val="center"/>
          </w:tcPr>
          <w:p w14:paraId="66A39F2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266.88</w:t>
            </w:r>
          </w:p>
        </w:tc>
        <w:tc>
          <w:tcPr>
            <w:tcW w:w="851" w:type="dxa"/>
            <w:shd w:val="clear" w:color="auto" w:fill="FFFFFF" w:themeFill="background1"/>
            <w:vAlign w:val="center"/>
          </w:tcPr>
          <w:p w14:paraId="2E1E5BB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50.67</w:t>
            </w:r>
          </w:p>
        </w:tc>
        <w:tc>
          <w:tcPr>
            <w:tcW w:w="991" w:type="dxa"/>
            <w:shd w:val="clear" w:color="auto" w:fill="FFFFFF" w:themeFill="background1"/>
            <w:vAlign w:val="center"/>
          </w:tcPr>
          <w:p w14:paraId="5DB131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4.93</w:t>
            </w:r>
          </w:p>
        </w:tc>
        <w:tc>
          <w:tcPr>
            <w:tcW w:w="1004" w:type="dxa"/>
            <w:shd w:val="clear" w:color="auto" w:fill="FFFFFF" w:themeFill="background1"/>
            <w:vAlign w:val="center"/>
          </w:tcPr>
          <w:p w14:paraId="71B97AC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4.11</w:t>
            </w:r>
          </w:p>
        </w:tc>
        <w:tc>
          <w:tcPr>
            <w:tcW w:w="708" w:type="dxa"/>
            <w:shd w:val="clear" w:color="auto" w:fill="FFFFFF" w:themeFill="background1"/>
            <w:vAlign w:val="center"/>
          </w:tcPr>
          <w:p w14:paraId="73A8B4F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19.67</w:t>
            </w:r>
          </w:p>
        </w:tc>
        <w:tc>
          <w:tcPr>
            <w:tcW w:w="755" w:type="dxa"/>
            <w:tcBorders>
              <w:right w:val="single" w:sz="4" w:space="0" w:color="auto"/>
            </w:tcBorders>
            <w:shd w:val="clear" w:color="auto" w:fill="FFFFFF" w:themeFill="background1"/>
            <w:vAlign w:val="center"/>
          </w:tcPr>
          <w:p w14:paraId="2A32F48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31.03</w:t>
            </w:r>
          </w:p>
        </w:tc>
        <w:tc>
          <w:tcPr>
            <w:tcW w:w="1096" w:type="dxa"/>
            <w:tcBorders>
              <w:left w:val="single" w:sz="4" w:space="0" w:color="auto"/>
            </w:tcBorders>
            <w:shd w:val="clear" w:color="auto" w:fill="FFFFFF" w:themeFill="background1"/>
            <w:vAlign w:val="center"/>
          </w:tcPr>
          <w:p w14:paraId="7FDC54B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42AB7AC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4791ED0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C068A44"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EBBE07F"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ES</w:t>
            </w:r>
          </w:p>
        </w:tc>
        <w:tc>
          <w:tcPr>
            <w:tcW w:w="993" w:type="dxa"/>
            <w:tcBorders>
              <w:left w:val="single" w:sz="4" w:space="0" w:color="auto"/>
            </w:tcBorders>
            <w:shd w:val="clear" w:color="auto" w:fill="FFFFFF" w:themeFill="background1"/>
            <w:vAlign w:val="center"/>
          </w:tcPr>
          <w:p w14:paraId="68A0540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294.38</w:t>
            </w:r>
          </w:p>
        </w:tc>
        <w:tc>
          <w:tcPr>
            <w:tcW w:w="851" w:type="dxa"/>
            <w:shd w:val="clear" w:color="auto" w:fill="FFFFFF" w:themeFill="background1"/>
            <w:vAlign w:val="center"/>
          </w:tcPr>
          <w:p w14:paraId="69C4A65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44.47</w:t>
            </w:r>
          </w:p>
        </w:tc>
        <w:tc>
          <w:tcPr>
            <w:tcW w:w="991" w:type="dxa"/>
            <w:shd w:val="clear" w:color="auto" w:fill="FFFFFF" w:themeFill="background1"/>
            <w:vAlign w:val="center"/>
          </w:tcPr>
          <w:p w14:paraId="382D9BD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1.83</w:t>
            </w:r>
          </w:p>
        </w:tc>
        <w:tc>
          <w:tcPr>
            <w:tcW w:w="1004" w:type="dxa"/>
            <w:shd w:val="clear" w:color="auto" w:fill="FFFFFF" w:themeFill="background1"/>
            <w:vAlign w:val="center"/>
          </w:tcPr>
          <w:p w14:paraId="48BF565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18.54</w:t>
            </w:r>
          </w:p>
        </w:tc>
        <w:tc>
          <w:tcPr>
            <w:tcW w:w="708" w:type="dxa"/>
            <w:shd w:val="clear" w:color="auto" w:fill="FFFFFF" w:themeFill="background1"/>
            <w:vAlign w:val="center"/>
          </w:tcPr>
          <w:p w14:paraId="6F6081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21.30</w:t>
            </w:r>
          </w:p>
        </w:tc>
        <w:tc>
          <w:tcPr>
            <w:tcW w:w="755" w:type="dxa"/>
            <w:tcBorders>
              <w:right w:val="single" w:sz="4" w:space="0" w:color="auto"/>
            </w:tcBorders>
            <w:shd w:val="clear" w:color="auto" w:fill="FFFFFF" w:themeFill="background1"/>
            <w:vAlign w:val="center"/>
          </w:tcPr>
          <w:p w14:paraId="645D9DE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40.03</w:t>
            </w:r>
          </w:p>
        </w:tc>
        <w:tc>
          <w:tcPr>
            <w:tcW w:w="1096" w:type="dxa"/>
            <w:tcBorders>
              <w:left w:val="single" w:sz="4" w:space="0" w:color="auto"/>
            </w:tcBorders>
            <w:shd w:val="clear" w:color="auto" w:fill="FFFFFF" w:themeFill="background1"/>
            <w:vAlign w:val="center"/>
          </w:tcPr>
          <w:p w14:paraId="767F7EF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1436674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0623F1F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7470DA9"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1F31E0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SE</w:t>
            </w:r>
          </w:p>
        </w:tc>
        <w:tc>
          <w:tcPr>
            <w:tcW w:w="993" w:type="dxa"/>
            <w:tcBorders>
              <w:left w:val="single" w:sz="4" w:space="0" w:color="auto"/>
            </w:tcBorders>
            <w:shd w:val="clear" w:color="auto" w:fill="FFFFFF" w:themeFill="background1"/>
            <w:vAlign w:val="center"/>
          </w:tcPr>
          <w:p w14:paraId="36D2FB4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1381.24</w:t>
            </w:r>
          </w:p>
        </w:tc>
        <w:tc>
          <w:tcPr>
            <w:tcW w:w="851" w:type="dxa"/>
            <w:shd w:val="clear" w:color="auto" w:fill="FFFFFF" w:themeFill="background1"/>
            <w:vAlign w:val="center"/>
          </w:tcPr>
          <w:p w14:paraId="56FDE63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65.53</w:t>
            </w:r>
          </w:p>
        </w:tc>
        <w:tc>
          <w:tcPr>
            <w:tcW w:w="991" w:type="dxa"/>
            <w:shd w:val="clear" w:color="auto" w:fill="FFFFFF" w:themeFill="background1"/>
            <w:vAlign w:val="center"/>
          </w:tcPr>
          <w:p w14:paraId="6575EAF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4.50</w:t>
            </w:r>
          </w:p>
        </w:tc>
        <w:tc>
          <w:tcPr>
            <w:tcW w:w="1004" w:type="dxa"/>
            <w:shd w:val="clear" w:color="auto" w:fill="FFFFFF" w:themeFill="background1"/>
            <w:vAlign w:val="center"/>
          </w:tcPr>
          <w:p w14:paraId="77C4639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7.29</w:t>
            </w:r>
          </w:p>
        </w:tc>
        <w:tc>
          <w:tcPr>
            <w:tcW w:w="708" w:type="dxa"/>
            <w:shd w:val="clear" w:color="auto" w:fill="FFFFFF" w:themeFill="background1"/>
            <w:vAlign w:val="center"/>
          </w:tcPr>
          <w:p w14:paraId="442D91D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20.25</w:t>
            </w:r>
          </w:p>
        </w:tc>
        <w:tc>
          <w:tcPr>
            <w:tcW w:w="755" w:type="dxa"/>
            <w:tcBorders>
              <w:right w:val="single" w:sz="4" w:space="0" w:color="auto"/>
            </w:tcBorders>
            <w:shd w:val="clear" w:color="auto" w:fill="FFFFFF" w:themeFill="background1"/>
            <w:vAlign w:val="center"/>
          </w:tcPr>
          <w:p w14:paraId="2340B3D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63.33</w:t>
            </w:r>
          </w:p>
        </w:tc>
        <w:tc>
          <w:tcPr>
            <w:tcW w:w="1096" w:type="dxa"/>
            <w:tcBorders>
              <w:left w:val="single" w:sz="4" w:space="0" w:color="auto"/>
            </w:tcBorders>
            <w:shd w:val="clear" w:color="auto" w:fill="FFFFFF" w:themeFill="background1"/>
            <w:vAlign w:val="center"/>
          </w:tcPr>
          <w:p w14:paraId="0440AEB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407BEB1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w:t>
            </w:r>
          </w:p>
        </w:tc>
        <w:tc>
          <w:tcPr>
            <w:tcW w:w="881" w:type="dxa"/>
            <w:shd w:val="clear" w:color="auto" w:fill="FFFFFF" w:themeFill="background1"/>
            <w:vAlign w:val="center"/>
          </w:tcPr>
          <w:p w14:paraId="6CF5A85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321C9AA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BE3C4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CH</w:t>
            </w:r>
          </w:p>
        </w:tc>
        <w:tc>
          <w:tcPr>
            <w:tcW w:w="993" w:type="dxa"/>
            <w:tcBorders>
              <w:left w:val="single" w:sz="4" w:space="0" w:color="auto"/>
            </w:tcBorders>
            <w:shd w:val="clear" w:color="auto" w:fill="FFFFFF" w:themeFill="background1"/>
            <w:vAlign w:val="center"/>
          </w:tcPr>
          <w:p w14:paraId="1C0816E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1461.08</w:t>
            </w:r>
          </w:p>
        </w:tc>
        <w:tc>
          <w:tcPr>
            <w:tcW w:w="851" w:type="dxa"/>
            <w:shd w:val="clear" w:color="auto" w:fill="FFFFFF" w:themeFill="background1"/>
            <w:vAlign w:val="center"/>
          </w:tcPr>
          <w:p w14:paraId="7D62F6A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65.90</w:t>
            </w:r>
          </w:p>
        </w:tc>
        <w:tc>
          <w:tcPr>
            <w:tcW w:w="991" w:type="dxa"/>
            <w:shd w:val="clear" w:color="auto" w:fill="FFFFFF" w:themeFill="background1"/>
            <w:vAlign w:val="center"/>
          </w:tcPr>
          <w:p w14:paraId="589E407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5.90</w:t>
            </w:r>
          </w:p>
        </w:tc>
        <w:tc>
          <w:tcPr>
            <w:tcW w:w="1004" w:type="dxa"/>
            <w:shd w:val="clear" w:color="auto" w:fill="FFFFFF" w:themeFill="background1"/>
            <w:vAlign w:val="center"/>
          </w:tcPr>
          <w:p w14:paraId="4A1CB5C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33.53</w:t>
            </w:r>
          </w:p>
        </w:tc>
        <w:tc>
          <w:tcPr>
            <w:tcW w:w="708" w:type="dxa"/>
            <w:shd w:val="clear" w:color="auto" w:fill="FFFFFF" w:themeFill="background1"/>
            <w:vAlign w:val="center"/>
          </w:tcPr>
          <w:p w14:paraId="4A76803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21.17</w:t>
            </w:r>
          </w:p>
        </w:tc>
        <w:tc>
          <w:tcPr>
            <w:tcW w:w="755" w:type="dxa"/>
            <w:tcBorders>
              <w:right w:val="single" w:sz="4" w:space="0" w:color="auto"/>
            </w:tcBorders>
            <w:shd w:val="clear" w:color="auto" w:fill="FFFFFF" w:themeFill="background1"/>
            <w:vAlign w:val="center"/>
          </w:tcPr>
          <w:p w14:paraId="3F22820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63.83</w:t>
            </w:r>
          </w:p>
        </w:tc>
        <w:tc>
          <w:tcPr>
            <w:tcW w:w="1096" w:type="dxa"/>
            <w:tcBorders>
              <w:left w:val="single" w:sz="4" w:space="0" w:color="auto"/>
            </w:tcBorders>
            <w:shd w:val="clear" w:color="auto" w:fill="FFFFFF" w:themeFill="background1"/>
            <w:vAlign w:val="center"/>
          </w:tcPr>
          <w:p w14:paraId="29E3D0B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23C9D0F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10629C8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4EBD903"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E64B7F5"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UK</w:t>
            </w:r>
          </w:p>
        </w:tc>
        <w:tc>
          <w:tcPr>
            <w:tcW w:w="993" w:type="dxa"/>
            <w:tcBorders>
              <w:left w:val="single" w:sz="4" w:space="0" w:color="auto"/>
            </w:tcBorders>
            <w:shd w:val="clear" w:color="auto" w:fill="FFFFFF" w:themeFill="background1"/>
            <w:vAlign w:val="center"/>
          </w:tcPr>
          <w:p w14:paraId="48F1DE9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747.22</w:t>
            </w:r>
          </w:p>
        </w:tc>
        <w:tc>
          <w:tcPr>
            <w:tcW w:w="851" w:type="dxa"/>
            <w:shd w:val="clear" w:color="auto" w:fill="FFFFFF" w:themeFill="background1"/>
            <w:vAlign w:val="center"/>
          </w:tcPr>
          <w:p w14:paraId="01F4FD4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47.60</w:t>
            </w:r>
          </w:p>
        </w:tc>
        <w:tc>
          <w:tcPr>
            <w:tcW w:w="991" w:type="dxa"/>
            <w:shd w:val="clear" w:color="auto" w:fill="FFFFFF" w:themeFill="background1"/>
            <w:vAlign w:val="center"/>
          </w:tcPr>
          <w:p w14:paraId="2EA47B8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4.22</w:t>
            </w:r>
          </w:p>
        </w:tc>
        <w:tc>
          <w:tcPr>
            <w:tcW w:w="1004" w:type="dxa"/>
            <w:shd w:val="clear" w:color="auto" w:fill="FFFFFF" w:themeFill="background1"/>
            <w:vAlign w:val="center"/>
          </w:tcPr>
          <w:p w14:paraId="7722FC5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33.42</w:t>
            </w:r>
          </w:p>
        </w:tc>
        <w:tc>
          <w:tcPr>
            <w:tcW w:w="708" w:type="dxa"/>
            <w:shd w:val="clear" w:color="auto" w:fill="FFFFFF" w:themeFill="background1"/>
            <w:vAlign w:val="center"/>
          </w:tcPr>
          <w:p w14:paraId="1437D6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19.90</w:t>
            </w:r>
          </w:p>
        </w:tc>
        <w:tc>
          <w:tcPr>
            <w:tcW w:w="755" w:type="dxa"/>
            <w:tcBorders>
              <w:right w:val="single" w:sz="4" w:space="0" w:color="auto"/>
            </w:tcBorders>
            <w:shd w:val="clear" w:color="auto" w:fill="FFFFFF" w:themeFill="background1"/>
            <w:vAlign w:val="center"/>
          </w:tcPr>
          <w:p w14:paraId="3D2028E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52.70</w:t>
            </w:r>
          </w:p>
        </w:tc>
        <w:tc>
          <w:tcPr>
            <w:tcW w:w="1096" w:type="dxa"/>
            <w:tcBorders>
              <w:left w:val="single" w:sz="4" w:space="0" w:color="auto"/>
            </w:tcBorders>
            <w:shd w:val="clear" w:color="auto" w:fill="FFFFFF" w:themeFill="background1"/>
            <w:vAlign w:val="center"/>
          </w:tcPr>
          <w:p w14:paraId="15CF0F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4387D29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4CA7301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3346086F"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bottom w:val="single" w:sz="4" w:space="0" w:color="auto"/>
              <w:right w:val="single" w:sz="4" w:space="0" w:color="auto"/>
            </w:tcBorders>
            <w:shd w:val="clear" w:color="auto" w:fill="FFFFFF" w:themeFill="background1"/>
            <w:vAlign w:val="center"/>
          </w:tcPr>
          <w:p w14:paraId="26F123F4"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US</w:t>
            </w:r>
          </w:p>
        </w:tc>
        <w:tc>
          <w:tcPr>
            <w:tcW w:w="993" w:type="dxa"/>
            <w:tcBorders>
              <w:left w:val="single" w:sz="4" w:space="0" w:color="auto"/>
              <w:bottom w:val="single" w:sz="4" w:space="0" w:color="auto"/>
            </w:tcBorders>
            <w:shd w:val="clear" w:color="auto" w:fill="FFFFFF" w:themeFill="background1"/>
            <w:vAlign w:val="center"/>
          </w:tcPr>
          <w:p w14:paraId="0BFD15A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491.26</w:t>
            </w:r>
          </w:p>
        </w:tc>
        <w:tc>
          <w:tcPr>
            <w:tcW w:w="851" w:type="dxa"/>
            <w:tcBorders>
              <w:bottom w:val="single" w:sz="4" w:space="0" w:color="auto"/>
            </w:tcBorders>
            <w:shd w:val="clear" w:color="auto" w:fill="FFFFFF" w:themeFill="background1"/>
            <w:vAlign w:val="center"/>
          </w:tcPr>
          <w:p w14:paraId="073411C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35.83</w:t>
            </w:r>
          </w:p>
        </w:tc>
        <w:tc>
          <w:tcPr>
            <w:tcW w:w="991" w:type="dxa"/>
            <w:tcBorders>
              <w:bottom w:val="single" w:sz="4" w:space="0" w:color="auto"/>
            </w:tcBorders>
            <w:shd w:val="clear" w:color="auto" w:fill="FFFFFF" w:themeFill="background1"/>
            <w:vAlign w:val="center"/>
          </w:tcPr>
          <w:p w14:paraId="739B4AB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2.50</w:t>
            </w:r>
          </w:p>
        </w:tc>
        <w:tc>
          <w:tcPr>
            <w:tcW w:w="1004" w:type="dxa"/>
            <w:tcBorders>
              <w:bottom w:val="single" w:sz="4" w:space="0" w:color="auto"/>
            </w:tcBorders>
            <w:shd w:val="clear" w:color="auto" w:fill="FFFFFF" w:themeFill="background1"/>
            <w:vAlign w:val="center"/>
          </w:tcPr>
          <w:p w14:paraId="278E7AF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26.36</w:t>
            </w:r>
          </w:p>
        </w:tc>
        <w:tc>
          <w:tcPr>
            <w:tcW w:w="708" w:type="dxa"/>
            <w:tcBorders>
              <w:bottom w:val="single" w:sz="4" w:space="0" w:color="auto"/>
            </w:tcBorders>
            <w:shd w:val="clear" w:color="auto" w:fill="FFFFFF" w:themeFill="background1"/>
            <w:vAlign w:val="center"/>
          </w:tcPr>
          <w:p w14:paraId="201034F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19.28</w:t>
            </w:r>
          </w:p>
        </w:tc>
        <w:tc>
          <w:tcPr>
            <w:tcW w:w="755" w:type="dxa"/>
            <w:tcBorders>
              <w:bottom w:val="single" w:sz="4" w:space="0" w:color="auto"/>
              <w:right w:val="single" w:sz="4" w:space="0" w:color="auto"/>
            </w:tcBorders>
            <w:shd w:val="clear" w:color="auto" w:fill="FFFFFF" w:themeFill="background1"/>
            <w:vAlign w:val="center"/>
          </w:tcPr>
          <w:p w14:paraId="28CCBC6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78.16</w:t>
            </w:r>
          </w:p>
        </w:tc>
        <w:tc>
          <w:tcPr>
            <w:tcW w:w="1096" w:type="dxa"/>
            <w:tcBorders>
              <w:left w:val="single" w:sz="4" w:space="0" w:color="auto"/>
              <w:bottom w:val="single" w:sz="4" w:space="0" w:color="auto"/>
            </w:tcBorders>
            <w:shd w:val="clear" w:color="auto" w:fill="FFFFFF" w:themeFill="background1"/>
            <w:vAlign w:val="center"/>
          </w:tcPr>
          <w:p w14:paraId="516478A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tcBorders>
              <w:bottom w:val="single" w:sz="4" w:space="0" w:color="auto"/>
            </w:tcBorders>
            <w:shd w:val="clear" w:color="auto" w:fill="FFFFFF" w:themeFill="background1"/>
            <w:vAlign w:val="center"/>
          </w:tcPr>
          <w:p w14:paraId="1674C80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tcBorders>
              <w:bottom w:val="single" w:sz="4" w:space="0" w:color="auto"/>
            </w:tcBorders>
            <w:shd w:val="clear" w:color="auto" w:fill="FFFFFF" w:themeFill="background1"/>
            <w:vAlign w:val="center"/>
          </w:tcPr>
          <w:p w14:paraId="192B757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6DDD930F"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bottom w:val="single" w:sz="12" w:space="0" w:color="auto"/>
              <w:right w:val="single" w:sz="4" w:space="0" w:color="auto"/>
            </w:tcBorders>
            <w:shd w:val="clear" w:color="auto" w:fill="FFFFFF" w:themeFill="background1"/>
            <w:vAlign w:val="center"/>
          </w:tcPr>
          <w:p w14:paraId="20BE58A0" w14:textId="77777777" w:rsidR="000C6B26" w:rsidRPr="006A56FF" w:rsidRDefault="000C6B26" w:rsidP="00832038">
            <w:pPr>
              <w:spacing w:line="276" w:lineRule="auto"/>
              <w:rPr>
                <w:b w:val="0"/>
                <w:bCs w:val="0"/>
                <w:i/>
                <w:iCs/>
                <w:caps w:val="0"/>
                <w:sz w:val="20"/>
                <w:szCs w:val="20"/>
                <w:lang w:val="en-US"/>
              </w:rPr>
            </w:pPr>
            <w:r w:rsidRPr="006A56FF">
              <w:rPr>
                <w:b w:val="0"/>
                <w:bCs w:val="0"/>
                <w:i/>
                <w:iCs/>
                <w:caps w:val="0"/>
                <w:sz w:val="20"/>
                <w:szCs w:val="20"/>
                <w:lang w:val="en-US"/>
              </w:rPr>
              <w:t>TM</w:t>
            </w:r>
          </w:p>
        </w:tc>
        <w:tc>
          <w:tcPr>
            <w:tcW w:w="993" w:type="dxa"/>
            <w:tcBorders>
              <w:left w:val="single" w:sz="4" w:space="0" w:color="auto"/>
              <w:bottom w:val="single" w:sz="12" w:space="0" w:color="auto"/>
            </w:tcBorders>
            <w:shd w:val="clear" w:color="auto" w:fill="FFFFFF" w:themeFill="background1"/>
            <w:vAlign w:val="center"/>
          </w:tcPr>
          <w:p w14:paraId="415AC4D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709.89</w:t>
            </w:r>
          </w:p>
        </w:tc>
        <w:tc>
          <w:tcPr>
            <w:tcW w:w="851" w:type="dxa"/>
            <w:tcBorders>
              <w:bottom w:val="single" w:sz="12" w:space="0" w:color="auto"/>
            </w:tcBorders>
            <w:shd w:val="clear" w:color="auto" w:fill="FFFFFF" w:themeFill="background1"/>
            <w:vAlign w:val="center"/>
          </w:tcPr>
          <w:p w14:paraId="523E80B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47.73</w:t>
            </w:r>
          </w:p>
        </w:tc>
        <w:tc>
          <w:tcPr>
            <w:tcW w:w="991" w:type="dxa"/>
            <w:tcBorders>
              <w:bottom w:val="single" w:sz="12" w:space="0" w:color="auto"/>
            </w:tcBorders>
            <w:shd w:val="clear" w:color="auto" w:fill="FFFFFF" w:themeFill="background1"/>
            <w:vAlign w:val="center"/>
          </w:tcPr>
          <w:p w14:paraId="42DBC13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3.88</w:t>
            </w:r>
          </w:p>
        </w:tc>
        <w:tc>
          <w:tcPr>
            <w:tcW w:w="1004" w:type="dxa"/>
            <w:tcBorders>
              <w:bottom w:val="single" w:sz="12" w:space="0" w:color="auto"/>
            </w:tcBorders>
            <w:shd w:val="clear" w:color="auto" w:fill="FFFFFF" w:themeFill="background1"/>
            <w:vAlign w:val="center"/>
          </w:tcPr>
          <w:p w14:paraId="038F6C2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15.84</w:t>
            </w:r>
          </w:p>
        </w:tc>
        <w:tc>
          <w:tcPr>
            <w:tcW w:w="708" w:type="dxa"/>
            <w:tcBorders>
              <w:bottom w:val="single" w:sz="12" w:space="0" w:color="auto"/>
            </w:tcBorders>
            <w:shd w:val="clear" w:color="auto" w:fill="FFFFFF" w:themeFill="background1"/>
            <w:vAlign w:val="center"/>
          </w:tcPr>
          <w:p w14:paraId="3035484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19.77</w:t>
            </w:r>
          </w:p>
        </w:tc>
        <w:tc>
          <w:tcPr>
            <w:tcW w:w="755" w:type="dxa"/>
            <w:tcBorders>
              <w:bottom w:val="single" w:sz="12" w:space="0" w:color="auto"/>
              <w:right w:val="single" w:sz="4" w:space="0" w:color="auto"/>
            </w:tcBorders>
            <w:shd w:val="clear" w:color="auto" w:fill="FFFFFF" w:themeFill="background1"/>
            <w:vAlign w:val="center"/>
          </w:tcPr>
          <w:p w14:paraId="0723589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46.11</w:t>
            </w:r>
          </w:p>
        </w:tc>
        <w:tc>
          <w:tcPr>
            <w:tcW w:w="1096" w:type="dxa"/>
            <w:tcBorders>
              <w:left w:val="single" w:sz="4" w:space="0" w:color="auto"/>
              <w:bottom w:val="single" w:sz="12" w:space="0" w:color="auto"/>
            </w:tcBorders>
            <w:shd w:val="clear" w:color="auto" w:fill="FFFFFF" w:themeFill="background1"/>
            <w:vAlign w:val="center"/>
          </w:tcPr>
          <w:p w14:paraId="720954B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w:t>
            </w:r>
          </w:p>
        </w:tc>
        <w:tc>
          <w:tcPr>
            <w:tcW w:w="709" w:type="dxa"/>
            <w:tcBorders>
              <w:bottom w:val="single" w:sz="12" w:space="0" w:color="auto"/>
            </w:tcBorders>
            <w:shd w:val="clear" w:color="auto" w:fill="FFFFFF" w:themeFill="background1"/>
            <w:vAlign w:val="center"/>
          </w:tcPr>
          <w:p w14:paraId="6B02F5F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1.64</w:t>
            </w:r>
          </w:p>
        </w:tc>
        <w:tc>
          <w:tcPr>
            <w:tcW w:w="881" w:type="dxa"/>
            <w:tcBorders>
              <w:bottom w:val="single" w:sz="12" w:space="0" w:color="auto"/>
            </w:tcBorders>
            <w:shd w:val="clear" w:color="auto" w:fill="FFFFFF" w:themeFill="background1"/>
            <w:vAlign w:val="center"/>
          </w:tcPr>
          <w:p w14:paraId="6BA32C0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w:t>
            </w:r>
          </w:p>
        </w:tc>
      </w:tr>
    </w:tbl>
    <w:p w14:paraId="685FAA65" w14:textId="3C47439C" w:rsidR="00BD5458" w:rsidRDefault="000C6B26" w:rsidP="000C6B26">
      <w:pPr>
        <w:spacing w:after="160" w:line="259" w:lineRule="auto"/>
        <w:rPr>
          <w:rFonts w:eastAsiaTheme="minorHAnsi"/>
          <w:iCs/>
          <w:color w:val="auto"/>
          <w:sz w:val="20"/>
          <w:szCs w:val="20"/>
          <w:lang w:val="en-US"/>
        </w:rPr>
      </w:pPr>
      <w:r w:rsidRPr="006A56FF">
        <w:rPr>
          <w:rFonts w:eastAsiaTheme="minorHAnsi"/>
          <w:iCs/>
          <w:color w:val="auto"/>
          <w:sz w:val="20"/>
          <w:szCs w:val="20"/>
          <w:lang w:val="en-US"/>
        </w:rPr>
        <w:t>Sources: OECD health data (extracted on 10.12.2018) &amp;</w:t>
      </w:r>
      <w:r w:rsidRPr="006A56FF">
        <w:rPr>
          <w:rFonts w:eastAsiaTheme="minorHAnsi"/>
          <w:b/>
          <w:bCs/>
          <w:iCs/>
          <w:color w:val="auto"/>
          <w:sz w:val="20"/>
          <w:szCs w:val="20"/>
          <w:lang w:val="en-US"/>
        </w:rPr>
        <w:t xml:space="preserve"> </w:t>
      </w:r>
      <w:r w:rsidRPr="006A56FF">
        <w:rPr>
          <w:rFonts w:eastAsiaTheme="minorHAnsi"/>
          <w:iCs/>
          <w:color w:val="auto"/>
          <w:sz w:val="20"/>
          <w:szCs w:val="20"/>
          <w:lang w:val="en-US"/>
        </w:rPr>
        <w:t>MISSOC 2018 (European observatory on health systems and policies 2018), European commission 2018; Own Coding Scheme; TM = Total mean</w:t>
      </w:r>
    </w:p>
    <w:p w14:paraId="14F97FE8" w14:textId="77777777" w:rsidR="00BD5458" w:rsidRDefault="00BD5458">
      <w:pPr>
        <w:spacing w:after="160" w:line="259" w:lineRule="auto"/>
        <w:rPr>
          <w:rFonts w:eastAsiaTheme="minorHAnsi"/>
          <w:iCs/>
          <w:color w:val="auto"/>
          <w:sz w:val="20"/>
          <w:szCs w:val="20"/>
          <w:lang w:val="en-US"/>
        </w:rPr>
      </w:pPr>
      <w:r>
        <w:rPr>
          <w:rFonts w:eastAsiaTheme="minorHAnsi"/>
          <w:iCs/>
          <w:color w:val="auto"/>
          <w:sz w:val="20"/>
          <w:szCs w:val="20"/>
          <w:lang w:val="en-US"/>
        </w:rPr>
        <w:br w:type="page"/>
      </w:r>
    </w:p>
    <w:p w14:paraId="42AC9EA7" w14:textId="17788118" w:rsidR="00BD5458" w:rsidRPr="006A56FF" w:rsidRDefault="00BD5458" w:rsidP="00BD5458">
      <w:pPr>
        <w:pStyle w:val="Beschriftung"/>
        <w:keepNext/>
        <w:spacing w:before="240" w:after="240"/>
        <w:jc w:val="left"/>
        <w:rPr>
          <w:i/>
          <w:sz w:val="22"/>
          <w:szCs w:val="22"/>
          <w:lang w:val="en-US"/>
        </w:rPr>
      </w:pPr>
      <w:r w:rsidRPr="006A56FF">
        <w:rPr>
          <w:sz w:val="22"/>
          <w:szCs w:val="22"/>
          <w:lang w:val="en-US"/>
        </w:rPr>
        <w:lastRenderedPageBreak/>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r w:rsidR="00A77345">
        <w:rPr>
          <w:noProof/>
          <w:sz w:val="22"/>
          <w:szCs w:val="22"/>
          <w:lang w:val="en-US"/>
        </w:rPr>
        <w:t>6</w:t>
      </w:r>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in LTC typology over </w:t>
      </w:r>
      <w:r>
        <w:rPr>
          <w:sz w:val="22"/>
          <w:szCs w:val="22"/>
          <w:lang w:val="en-US"/>
        </w:rPr>
        <w:t xml:space="preserve">(N=9) </w:t>
      </w:r>
      <w:r w:rsidRPr="006A56FF">
        <w:rPr>
          <w:sz w:val="22"/>
          <w:szCs w:val="22"/>
          <w:lang w:val="en-US"/>
        </w:rPr>
        <w:t xml:space="preserve">methodological </w:t>
      </w:r>
      <w:commentRangeStart w:id="101"/>
      <w:r w:rsidRPr="006A56FF">
        <w:rPr>
          <w:sz w:val="22"/>
          <w:szCs w:val="22"/>
          <w:lang w:val="en-US"/>
        </w:rPr>
        <w:t>clusters</w:t>
      </w:r>
      <w:commentRangeEnd w:id="101"/>
      <w:r>
        <w:rPr>
          <w:rStyle w:val="Kommentarzeichen"/>
          <w:color w:val="000000"/>
        </w:rPr>
        <w:commentReference w:id="101"/>
      </w:r>
    </w:p>
    <w:tbl>
      <w:tblPr>
        <w:tblStyle w:val="EinfacheTabelle3"/>
        <w:tblW w:w="8505" w:type="dxa"/>
        <w:shd w:val="clear" w:color="auto" w:fill="FFFFFF" w:themeFill="background1"/>
        <w:tblLayout w:type="fixed"/>
        <w:tblLook w:val="04A0" w:firstRow="1" w:lastRow="0" w:firstColumn="1" w:lastColumn="0" w:noHBand="0" w:noVBand="1"/>
      </w:tblPr>
      <w:tblGrid>
        <w:gridCol w:w="1276"/>
        <w:gridCol w:w="1134"/>
        <w:gridCol w:w="708"/>
        <w:gridCol w:w="851"/>
        <w:gridCol w:w="709"/>
        <w:gridCol w:w="708"/>
        <w:gridCol w:w="993"/>
        <w:gridCol w:w="709"/>
        <w:gridCol w:w="708"/>
        <w:gridCol w:w="709"/>
      </w:tblGrid>
      <w:tr w:rsidR="00BD5458" w:rsidRPr="006A56FF" w14:paraId="150DE0A1" w14:textId="77777777" w:rsidTr="00DC7F4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bottom w:val="none" w:sz="0" w:space="0" w:color="auto"/>
              <w:right w:val="none" w:sz="0" w:space="0" w:color="auto"/>
            </w:tcBorders>
            <w:shd w:val="clear" w:color="auto" w:fill="FFFFFF" w:themeFill="background1"/>
            <w:vAlign w:val="center"/>
          </w:tcPr>
          <w:p w14:paraId="734F4F6C" w14:textId="77777777" w:rsidR="00BD5458" w:rsidRPr="00D67B4C" w:rsidRDefault="00BD5458" w:rsidP="00DC7F46">
            <w:pPr>
              <w:spacing w:line="276" w:lineRule="auto"/>
              <w:rPr>
                <w:b w:val="0"/>
                <w:bCs w:val="0"/>
                <w:caps w:val="0"/>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44A6CB82"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1</w:t>
            </w:r>
          </w:p>
        </w:tc>
        <w:tc>
          <w:tcPr>
            <w:tcW w:w="708" w:type="dxa"/>
            <w:tcBorders>
              <w:top w:val="single" w:sz="12" w:space="0" w:color="auto"/>
              <w:bottom w:val="single" w:sz="4" w:space="0" w:color="auto"/>
            </w:tcBorders>
            <w:shd w:val="clear" w:color="auto" w:fill="FFFFFF" w:themeFill="background1"/>
            <w:vAlign w:val="center"/>
          </w:tcPr>
          <w:p w14:paraId="4DDA1C02"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2</w:t>
            </w:r>
          </w:p>
        </w:tc>
        <w:tc>
          <w:tcPr>
            <w:tcW w:w="851" w:type="dxa"/>
            <w:tcBorders>
              <w:top w:val="single" w:sz="12" w:space="0" w:color="auto"/>
              <w:bottom w:val="single" w:sz="4" w:space="0" w:color="auto"/>
            </w:tcBorders>
            <w:shd w:val="clear" w:color="auto" w:fill="FFFFFF" w:themeFill="background1"/>
            <w:vAlign w:val="center"/>
          </w:tcPr>
          <w:p w14:paraId="43715424"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3</w:t>
            </w:r>
          </w:p>
        </w:tc>
        <w:tc>
          <w:tcPr>
            <w:tcW w:w="709" w:type="dxa"/>
            <w:tcBorders>
              <w:top w:val="single" w:sz="12" w:space="0" w:color="auto"/>
              <w:bottom w:val="single" w:sz="4" w:space="0" w:color="auto"/>
            </w:tcBorders>
            <w:shd w:val="clear" w:color="auto" w:fill="FFFFFF" w:themeFill="background1"/>
            <w:vAlign w:val="center"/>
          </w:tcPr>
          <w:p w14:paraId="6DB5B3A1"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4</w:t>
            </w:r>
          </w:p>
        </w:tc>
        <w:tc>
          <w:tcPr>
            <w:tcW w:w="708" w:type="dxa"/>
            <w:tcBorders>
              <w:top w:val="single" w:sz="12" w:space="0" w:color="auto"/>
              <w:bottom w:val="single" w:sz="4" w:space="0" w:color="auto"/>
            </w:tcBorders>
            <w:shd w:val="clear" w:color="auto" w:fill="FFFFFF" w:themeFill="background1"/>
            <w:vAlign w:val="center"/>
          </w:tcPr>
          <w:p w14:paraId="6EB91D6C"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5</w:t>
            </w:r>
          </w:p>
        </w:tc>
        <w:tc>
          <w:tcPr>
            <w:tcW w:w="993" w:type="dxa"/>
            <w:tcBorders>
              <w:top w:val="single" w:sz="12" w:space="0" w:color="auto"/>
              <w:bottom w:val="single" w:sz="4" w:space="0" w:color="auto"/>
            </w:tcBorders>
            <w:shd w:val="clear" w:color="auto" w:fill="FFFFFF" w:themeFill="background1"/>
            <w:vAlign w:val="center"/>
          </w:tcPr>
          <w:p w14:paraId="4EAAB4D7"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6</w:t>
            </w:r>
          </w:p>
        </w:tc>
        <w:tc>
          <w:tcPr>
            <w:tcW w:w="709" w:type="dxa"/>
            <w:tcBorders>
              <w:top w:val="single" w:sz="12" w:space="0" w:color="auto"/>
              <w:bottom w:val="single" w:sz="4" w:space="0" w:color="auto"/>
            </w:tcBorders>
            <w:shd w:val="clear" w:color="auto" w:fill="FFFFFF" w:themeFill="background1"/>
            <w:vAlign w:val="center"/>
          </w:tcPr>
          <w:p w14:paraId="05E878A5"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7</w:t>
            </w:r>
          </w:p>
        </w:tc>
        <w:tc>
          <w:tcPr>
            <w:tcW w:w="708" w:type="dxa"/>
            <w:tcBorders>
              <w:top w:val="single" w:sz="12" w:space="0" w:color="auto"/>
              <w:bottom w:val="single" w:sz="4" w:space="0" w:color="auto"/>
            </w:tcBorders>
            <w:shd w:val="clear" w:color="auto" w:fill="FFFFFF" w:themeFill="background1"/>
            <w:vAlign w:val="center"/>
          </w:tcPr>
          <w:p w14:paraId="426911EE"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8</w:t>
            </w:r>
          </w:p>
        </w:tc>
        <w:tc>
          <w:tcPr>
            <w:tcW w:w="709" w:type="dxa"/>
            <w:tcBorders>
              <w:top w:val="single" w:sz="12" w:space="0" w:color="auto"/>
              <w:bottom w:val="single" w:sz="4" w:space="0" w:color="auto"/>
            </w:tcBorders>
            <w:shd w:val="clear" w:color="auto" w:fill="FFFFFF" w:themeFill="background1"/>
            <w:vAlign w:val="center"/>
          </w:tcPr>
          <w:p w14:paraId="53E1B5F2"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9</w:t>
            </w:r>
          </w:p>
        </w:tc>
      </w:tr>
      <w:tr w:rsidR="00BD5458" w:rsidRPr="006A56FF" w14:paraId="0DED792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06F408D"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Cluster composition</w:t>
            </w:r>
          </w:p>
        </w:tc>
        <w:tc>
          <w:tcPr>
            <w:tcW w:w="1134" w:type="dxa"/>
            <w:tcBorders>
              <w:top w:val="single" w:sz="4" w:space="0" w:color="auto"/>
              <w:bottom w:val="single" w:sz="4" w:space="0" w:color="auto"/>
            </w:tcBorders>
            <w:shd w:val="clear" w:color="auto" w:fill="FFFFFF" w:themeFill="background1"/>
            <w:vAlign w:val="center"/>
          </w:tcPr>
          <w:p w14:paraId="570C46AD" w14:textId="77777777" w:rsidR="00BD5458" w:rsidRPr="00832038"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rPr>
            </w:pPr>
            <w:r w:rsidRPr="00832038">
              <w:rPr>
                <w:sz w:val="16"/>
                <w:szCs w:val="16"/>
              </w:rPr>
              <w:t>AU, BE, CH, LU, NL</w:t>
            </w:r>
          </w:p>
        </w:tc>
        <w:tc>
          <w:tcPr>
            <w:tcW w:w="708" w:type="dxa"/>
            <w:tcBorders>
              <w:top w:val="single" w:sz="4" w:space="0" w:color="auto"/>
              <w:bottom w:val="single" w:sz="4" w:space="0" w:color="auto"/>
            </w:tcBorders>
            <w:shd w:val="clear" w:color="auto" w:fill="FFFFFF" w:themeFill="background1"/>
            <w:vAlign w:val="center"/>
          </w:tcPr>
          <w:p w14:paraId="0D00327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CZ, LV, PL</w:t>
            </w:r>
          </w:p>
        </w:tc>
        <w:tc>
          <w:tcPr>
            <w:tcW w:w="851" w:type="dxa"/>
            <w:tcBorders>
              <w:top w:val="single" w:sz="4" w:space="0" w:color="auto"/>
              <w:bottom w:val="single" w:sz="4" w:space="0" w:color="auto"/>
            </w:tcBorders>
            <w:shd w:val="clear" w:color="auto" w:fill="FFFFFF" w:themeFill="background1"/>
            <w:vAlign w:val="center"/>
          </w:tcPr>
          <w:p w14:paraId="5B9BD97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DK, IE, NO, SE</w:t>
            </w:r>
          </w:p>
        </w:tc>
        <w:tc>
          <w:tcPr>
            <w:tcW w:w="709" w:type="dxa"/>
            <w:tcBorders>
              <w:top w:val="single" w:sz="4" w:space="0" w:color="auto"/>
              <w:bottom w:val="single" w:sz="4" w:space="0" w:color="auto"/>
            </w:tcBorders>
            <w:shd w:val="clear" w:color="auto" w:fill="FFFFFF" w:themeFill="background1"/>
            <w:vAlign w:val="center"/>
          </w:tcPr>
          <w:p w14:paraId="04F37258"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EE</w:t>
            </w:r>
          </w:p>
        </w:tc>
        <w:tc>
          <w:tcPr>
            <w:tcW w:w="708" w:type="dxa"/>
            <w:tcBorders>
              <w:top w:val="single" w:sz="4" w:space="0" w:color="auto"/>
              <w:bottom w:val="single" w:sz="4" w:space="0" w:color="auto"/>
            </w:tcBorders>
            <w:shd w:val="clear" w:color="auto" w:fill="FFFFFF" w:themeFill="background1"/>
            <w:vAlign w:val="center"/>
          </w:tcPr>
          <w:p w14:paraId="0A765CF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DE</w:t>
            </w:r>
            <w:r w:rsidRPr="00D67B4C">
              <w:rPr>
                <w:sz w:val="16"/>
                <w:szCs w:val="16"/>
                <w:lang w:val="en-US"/>
              </w:rPr>
              <w:t xml:space="preserve">, </w:t>
            </w:r>
            <w:r>
              <w:rPr>
                <w:sz w:val="16"/>
                <w:szCs w:val="16"/>
                <w:lang w:val="en-US"/>
              </w:rPr>
              <w:t>FI</w:t>
            </w:r>
          </w:p>
        </w:tc>
        <w:tc>
          <w:tcPr>
            <w:tcW w:w="993" w:type="dxa"/>
            <w:tcBorders>
              <w:top w:val="single" w:sz="4" w:space="0" w:color="auto"/>
              <w:bottom w:val="single" w:sz="4" w:space="0" w:color="auto"/>
            </w:tcBorders>
            <w:shd w:val="clear" w:color="auto" w:fill="FFFFFF" w:themeFill="background1"/>
            <w:vAlign w:val="center"/>
          </w:tcPr>
          <w:p w14:paraId="79D8E550"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ES, </w:t>
            </w:r>
            <w:r w:rsidRPr="00D67B4C">
              <w:rPr>
                <w:sz w:val="16"/>
                <w:szCs w:val="16"/>
              </w:rPr>
              <w:t>FR, IL, UK, US</w:t>
            </w:r>
          </w:p>
        </w:tc>
        <w:tc>
          <w:tcPr>
            <w:tcW w:w="709" w:type="dxa"/>
            <w:tcBorders>
              <w:top w:val="single" w:sz="4" w:space="0" w:color="auto"/>
              <w:bottom w:val="single" w:sz="4" w:space="0" w:color="auto"/>
            </w:tcBorders>
            <w:shd w:val="clear" w:color="auto" w:fill="FFFFFF" w:themeFill="background1"/>
            <w:vAlign w:val="center"/>
          </w:tcPr>
          <w:p w14:paraId="10E224C1"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JP, KR</w:t>
            </w:r>
          </w:p>
        </w:tc>
        <w:tc>
          <w:tcPr>
            <w:tcW w:w="708" w:type="dxa"/>
            <w:tcBorders>
              <w:top w:val="single" w:sz="4" w:space="0" w:color="auto"/>
              <w:bottom w:val="single" w:sz="4" w:space="0" w:color="auto"/>
            </w:tcBorders>
            <w:shd w:val="clear" w:color="auto" w:fill="FFFFFF" w:themeFill="background1"/>
            <w:vAlign w:val="center"/>
          </w:tcPr>
          <w:p w14:paraId="4EA8A8CC"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NZ</w:t>
            </w:r>
          </w:p>
        </w:tc>
        <w:tc>
          <w:tcPr>
            <w:tcW w:w="709" w:type="dxa"/>
            <w:tcBorders>
              <w:top w:val="single" w:sz="4" w:space="0" w:color="auto"/>
              <w:bottom w:val="single" w:sz="4" w:space="0" w:color="auto"/>
            </w:tcBorders>
            <w:shd w:val="clear" w:color="auto" w:fill="FFFFFF" w:themeFill="background1"/>
            <w:vAlign w:val="center"/>
          </w:tcPr>
          <w:p w14:paraId="37608C27"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S</w:t>
            </w:r>
            <w:r>
              <w:rPr>
                <w:sz w:val="16"/>
                <w:szCs w:val="16"/>
                <w:lang w:val="en-US"/>
              </w:rPr>
              <w:t>I</w:t>
            </w:r>
            <w:r w:rsidRPr="00D67B4C">
              <w:rPr>
                <w:sz w:val="16"/>
                <w:szCs w:val="16"/>
                <w:lang w:val="en-US"/>
              </w:rPr>
              <w:t>, I</w:t>
            </w:r>
            <w:r>
              <w:rPr>
                <w:sz w:val="16"/>
                <w:szCs w:val="16"/>
                <w:lang w:val="en-US"/>
              </w:rPr>
              <w:t>K</w:t>
            </w:r>
          </w:p>
        </w:tc>
      </w:tr>
      <w:tr w:rsidR="00BD5458" w:rsidRPr="006A56FF" w14:paraId="7C429170"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right w:val="none" w:sz="0" w:space="0" w:color="auto"/>
            </w:tcBorders>
            <w:shd w:val="clear" w:color="auto" w:fill="FFFFFF" w:themeFill="background1"/>
            <w:vAlign w:val="center"/>
          </w:tcPr>
          <w:p w14:paraId="6A4E9859"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Cluster Size</w:t>
            </w:r>
          </w:p>
        </w:tc>
        <w:tc>
          <w:tcPr>
            <w:tcW w:w="1134" w:type="dxa"/>
            <w:tcBorders>
              <w:top w:val="single" w:sz="4" w:space="0" w:color="auto"/>
              <w:bottom w:val="single" w:sz="4" w:space="0" w:color="auto"/>
            </w:tcBorders>
            <w:shd w:val="clear" w:color="auto" w:fill="FFFFFF" w:themeFill="background1"/>
            <w:vAlign w:val="center"/>
          </w:tcPr>
          <w:p w14:paraId="643788D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w:t>
            </w:r>
          </w:p>
        </w:tc>
        <w:tc>
          <w:tcPr>
            <w:tcW w:w="708" w:type="dxa"/>
            <w:tcBorders>
              <w:top w:val="single" w:sz="4" w:space="0" w:color="auto"/>
              <w:bottom w:val="single" w:sz="4" w:space="0" w:color="auto"/>
            </w:tcBorders>
            <w:shd w:val="clear" w:color="auto" w:fill="FFFFFF" w:themeFill="background1"/>
            <w:vAlign w:val="center"/>
          </w:tcPr>
          <w:p w14:paraId="41897945"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w:t>
            </w:r>
          </w:p>
        </w:tc>
        <w:tc>
          <w:tcPr>
            <w:tcW w:w="851" w:type="dxa"/>
            <w:tcBorders>
              <w:top w:val="single" w:sz="4" w:space="0" w:color="auto"/>
              <w:bottom w:val="single" w:sz="4" w:space="0" w:color="auto"/>
            </w:tcBorders>
            <w:shd w:val="clear" w:color="auto" w:fill="FFFFFF" w:themeFill="background1"/>
            <w:vAlign w:val="center"/>
          </w:tcPr>
          <w:p w14:paraId="51FE2BC0"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w:t>
            </w:r>
          </w:p>
        </w:tc>
        <w:tc>
          <w:tcPr>
            <w:tcW w:w="709" w:type="dxa"/>
            <w:tcBorders>
              <w:top w:val="single" w:sz="4" w:space="0" w:color="auto"/>
              <w:bottom w:val="single" w:sz="4" w:space="0" w:color="auto"/>
            </w:tcBorders>
            <w:shd w:val="clear" w:color="auto" w:fill="FFFFFF" w:themeFill="background1"/>
            <w:vAlign w:val="center"/>
          </w:tcPr>
          <w:p w14:paraId="1EE13CD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708" w:type="dxa"/>
            <w:tcBorders>
              <w:top w:val="single" w:sz="4" w:space="0" w:color="auto"/>
              <w:bottom w:val="single" w:sz="4" w:space="0" w:color="auto"/>
            </w:tcBorders>
            <w:shd w:val="clear" w:color="auto" w:fill="FFFFFF" w:themeFill="background1"/>
            <w:vAlign w:val="center"/>
          </w:tcPr>
          <w:p w14:paraId="41E8DB8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993" w:type="dxa"/>
            <w:tcBorders>
              <w:top w:val="single" w:sz="4" w:space="0" w:color="auto"/>
              <w:bottom w:val="single" w:sz="4" w:space="0" w:color="auto"/>
            </w:tcBorders>
            <w:shd w:val="clear" w:color="auto" w:fill="FFFFFF" w:themeFill="background1"/>
            <w:vAlign w:val="center"/>
          </w:tcPr>
          <w:p w14:paraId="1D39A8F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w:t>
            </w:r>
          </w:p>
        </w:tc>
        <w:tc>
          <w:tcPr>
            <w:tcW w:w="709" w:type="dxa"/>
            <w:tcBorders>
              <w:top w:val="single" w:sz="4" w:space="0" w:color="auto"/>
              <w:bottom w:val="single" w:sz="4" w:space="0" w:color="auto"/>
            </w:tcBorders>
            <w:shd w:val="clear" w:color="auto" w:fill="FFFFFF" w:themeFill="background1"/>
            <w:vAlign w:val="center"/>
          </w:tcPr>
          <w:p w14:paraId="481337E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8" w:type="dxa"/>
            <w:tcBorders>
              <w:top w:val="single" w:sz="4" w:space="0" w:color="auto"/>
              <w:bottom w:val="single" w:sz="4" w:space="0" w:color="auto"/>
            </w:tcBorders>
            <w:shd w:val="clear" w:color="auto" w:fill="FFFFFF" w:themeFill="background1"/>
            <w:vAlign w:val="center"/>
          </w:tcPr>
          <w:p w14:paraId="2453CF7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709" w:type="dxa"/>
            <w:tcBorders>
              <w:top w:val="single" w:sz="4" w:space="0" w:color="auto"/>
              <w:bottom w:val="single" w:sz="4" w:space="0" w:color="auto"/>
            </w:tcBorders>
            <w:shd w:val="clear" w:color="auto" w:fill="FFFFFF" w:themeFill="background1"/>
            <w:vAlign w:val="center"/>
          </w:tcPr>
          <w:p w14:paraId="3E4BC7F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r>
      <w:tr w:rsidR="00BD5458" w:rsidRPr="006A56FF" w14:paraId="1CF4195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right w:val="none" w:sz="0" w:space="0" w:color="auto"/>
            </w:tcBorders>
            <w:shd w:val="clear" w:color="auto" w:fill="FFFFFF" w:themeFill="background1"/>
            <w:vAlign w:val="center"/>
          </w:tcPr>
          <w:p w14:paraId="20D25F90"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EXPND</w:t>
            </w:r>
          </w:p>
        </w:tc>
        <w:tc>
          <w:tcPr>
            <w:tcW w:w="1134" w:type="dxa"/>
            <w:tcBorders>
              <w:top w:val="single" w:sz="4" w:space="0" w:color="auto"/>
            </w:tcBorders>
            <w:shd w:val="clear" w:color="auto" w:fill="FFFFFF" w:themeFill="background1"/>
            <w:vAlign w:val="center"/>
          </w:tcPr>
          <w:p w14:paraId="41A8E41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1092.46</w:t>
            </w:r>
          </w:p>
        </w:tc>
        <w:tc>
          <w:tcPr>
            <w:tcW w:w="708" w:type="dxa"/>
            <w:tcBorders>
              <w:top w:val="single" w:sz="4" w:space="0" w:color="auto"/>
            </w:tcBorders>
            <w:shd w:val="clear" w:color="auto" w:fill="FFFFFF" w:themeFill="background1"/>
            <w:vAlign w:val="center"/>
          </w:tcPr>
          <w:p w14:paraId="07440D59"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161.82</w:t>
            </w:r>
          </w:p>
        </w:tc>
        <w:tc>
          <w:tcPr>
            <w:tcW w:w="851" w:type="dxa"/>
            <w:tcBorders>
              <w:top w:val="single" w:sz="4" w:space="0" w:color="auto"/>
            </w:tcBorders>
            <w:shd w:val="clear" w:color="auto" w:fill="FFFFFF" w:themeFill="background1"/>
            <w:vAlign w:val="center"/>
          </w:tcPr>
          <w:p w14:paraId="58C0B68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1369.15</w:t>
            </w:r>
          </w:p>
        </w:tc>
        <w:tc>
          <w:tcPr>
            <w:tcW w:w="709" w:type="dxa"/>
            <w:tcBorders>
              <w:top w:val="single" w:sz="4" w:space="0" w:color="auto"/>
            </w:tcBorders>
            <w:shd w:val="clear" w:color="auto" w:fill="FFFFFF" w:themeFill="background1"/>
            <w:vAlign w:val="center"/>
          </w:tcPr>
          <w:p w14:paraId="7426E61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106.22</w:t>
            </w:r>
          </w:p>
        </w:tc>
        <w:tc>
          <w:tcPr>
            <w:tcW w:w="708" w:type="dxa"/>
            <w:tcBorders>
              <w:top w:val="single" w:sz="4" w:space="0" w:color="auto"/>
            </w:tcBorders>
            <w:shd w:val="clear" w:color="auto" w:fill="FFFFFF" w:themeFill="background1"/>
            <w:vAlign w:val="center"/>
          </w:tcPr>
          <w:p w14:paraId="13557E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811.33</w:t>
            </w:r>
          </w:p>
        </w:tc>
        <w:tc>
          <w:tcPr>
            <w:tcW w:w="993" w:type="dxa"/>
            <w:tcBorders>
              <w:top w:val="single" w:sz="4" w:space="0" w:color="auto"/>
            </w:tcBorders>
            <w:shd w:val="clear" w:color="auto" w:fill="FFFFFF" w:themeFill="background1"/>
            <w:vAlign w:val="center"/>
          </w:tcPr>
          <w:p w14:paraId="51DC607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494.85</w:t>
            </w:r>
          </w:p>
        </w:tc>
        <w:tc>
          <w:tcPr>
            <w:tcW w:w="709" w:type="dxa"/>
            <w:tcBorders>
              <w:top w:val="single" w:sz="4" w:space="0" w:color="auto"/>
            </w:tcBorders>
            <w:shd w:val="clear" w:color="auto" w:fill="FFFFFF" w:themeFill="background1"/>
            <w:vAlign w:val="center"/>
          </w:tcPr>
          <w:p w14:paraId="0E6D8A0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603.97</w:t>
            </w:r>
          </w:p>
        </w:tc>
        <w:tc>
          <w:tcPr>
            <w:tcW w:w="708" w:type="dxa"/>
            <w:tcBorders>
              <w:top w:val="single" w:sz="4" w:space="0" w:color="auto"/>
            </w:tcBorders>
            <w:shd w:val="clear" w:color="auto" w:fill="FFFFFF" w:themeFill="background1"/>
            <w:vAlign w:val="center"/>
          </w:tcPr>
          <w:p w14:paraId="1B55DFE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635.46</w:t>
            </w:r>
          </w:p>
        </w:tc>
        <w:tc>
          <w:tcPr>
            <w:tcW w:w="709" w:type="dxa"/>
            <w:tcBorders>
              <w:top w:val="single" w:sz="4" w:space="0" w:color="auto"/>
            </w:tcBorders>
            <w:shd w:val="clear" w:color="auto" w:fill="FFFFFF" w:themeFill="background1"/>
            <w:vAlign w:val="center"/>
          </w:tcPr>
          <w:p w14:paraId="487A755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138.18</w:t>
            </w:r>
          </w:p>
        </w:tc>
      </w:tr>
      <w:tr w:rsidR="00BD5458" w:rsidRPr="006A56FF" w14:paraId="5AA4BD4B"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B7DFCAB" w14:textId="77777777" w:rsidR="00BD5458" w:rsidRPr="00D67B4C" w:rsidRDefault="00BD5458" w:rsidP="00DC7F46">
            <w:pPr>
              <w:spacing w:line="276" w:lineRule="auto"/>
              <w:rPr>
                <w:b w:val="0"/>
                <w:bCs w:val="0"/>
                <w:caps w:val="0"/>
                <w:sz w:val="16"/>
                <w:szCs w:val="16"/>
                <w:lang w:val="en-US"/>
              </w:rPr>
            </w:pPr>
            <w:r>
              <w:rPr>
                <w:b w:val="0"/>
                <w:bCs w:val="0"/>
                <w:caps w:val="0"/>
                <w:sz w:val="16"/>
                <w:szCs w:val="16"/>
                <w:lang w:val="en-US"/>
              </w:rPr>
              <w:t>BEDS</w:t>
            </w:r>
          </w:p>
        </w:tc>
        <w:tc>
          <w:tcPr>
            <w:tcW w:w="1134" w:type="dxa"/>
            <w:shd w:val="clear" w:color="auto" w:fill="FFFFFF" w:themeFill="background1"/>
            <w:vAlign w:val="center"/>
          </w:tcPr>
          <w:p w14:paraId="0B531DF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69.45</w:t>
            </w:r>
          </w:p>
        </w:tc>
        <w:tc>
          <w:tcPr>
            <w:tcW w:w="708" w:type="dxa"/>
            <w:shd w:val="clear" w:color="auto" w:fill="FFFFFF" w:themeFill="background1"/>
            <w:vAlign w:val="center"/>
          </w:tcPr>
          <w:p w14:paraId="0EB056A8"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21.76</w:t>
            </w:r>
          </w:p>
        </w:tc>
        <w:tc>
          <w:tcPr>
            <w:tcW w:w="851" w:type="dxa"/>
            <w:shd w:val="clear" w:color="auto" w:fill="FFFFFF" w:themeFill="background1"/>
            <w:vAlign w:val="center"/>
          </w:tcPr>
          <w:p w14:paraId="1DF93609"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53.21</w:t>
            </w:r>
          </w:p>
        </w:tc>
        <w:tc>
          <w:tcPr>
            <w:tcW w:w="709" w:type="dxa"/>
            <w:shd w:val="clear" w:color="auto" w:fill="FFFFFF" w:themeFill="background1"/>
            <w:vAlign w:val="center"/>
          </w:tcPr>
          <w:p w14:paraId="7C9ACA49"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45.6</w:t>
            </w:r>
          </w:p>
        </w:tc>
        <w:tc>
          <w:tcPr>
            <w:tcW w:w="708" w:type="dxa"/>
            <w:shd w:val="clear" w:color="auto" w:fill="FFFFFF" w:themeFill="background1"/>
            <w:vAlign w:val="center"/>
          </w:tcPr>
          <w:p w14:paraId="594F5C9C"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56.33</w:t>
            </w:r>
          </w:p>
        </w:tc>
        <w:tc>
          <w:tcPr>
            <w:tcW w:w="993" w:type="dxa"/>
            <w:shd w:val="clear" w:color="auto" w:fill="FFFFFF" w:themeFill="background1"/>
            <w:vAlign w:val="center"/>
          </w:tcPr>
          <w:p w14:paraId="54A0C3E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40.39</w:t>
            </w:r>
          </w:p>
        </w:tc>
        <w:tc>
          <w:tcPr>
            <w:tcW w:w="709" w:type="dxa"/>
            <w:shd w:val="clear" w:color="auto" w:fill="FFFFFF" w:themeFill="background1"/>
            <w:vAlign w:val="center"/>
          </w:tcPr>
          <w:p w14:paraId="36878E9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24.28</w:t>
            </w:r>
          </w:p>
        </w:tc>
        <w:tc>
          <w:tcPr>
            <w:tcW w:w="708" w:type="dxa"/>
            <w:shd w:val="clear" w:color="auto" w:fill="FFFFFF" w:themeFill="background1"/>
            <w:vAlign w:val="center"/>
          </w:tcPr>
          <w:p w14:paraId="097525D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56.43</w:t>
            </w:r>
          </w:p>
        </w:tc>
        <w:tc>
          <w:tcPr>
            <w:tcW w:w="709" w:type="dxa"/>
            <w:shd w:val="clear" w:color="auto" w:fill="FFFFFF" w:themeFill="background1"/>
            <w:vAlign w:val="center"/>
          </w:tcPr>
          <w:p w14:paraId="6E3AA3A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51.37</w:t>
            </w:r>
          </w:p>
        </w:tc>
      </w:tr>
      <w:tr w:rsidR="00BD5458" w:rsidRPr="006A56FF" w14:paraId="390BD1EF"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7CFEC3AE"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RCPT</w:t>
            </w:r>
            <w:r>
              <w:rPr>
                <w:b w:val="0"/>
                <w:bCs w:val="0"/>
                <w:caps w:val="0"/>
                <w:sz w:val="16"/>
                <w:szCs w:val="16"/>
                <w:lang w:val="en-US"/>
              </w:rPr>
              <w:t>IN</w:t>
            </w:r>
          </w:p>
        </w:tc>
        <w:tc>
          <w:tcPr>
            <w:tcW w:w="1134" w:type="dxa"/>
            <w:shd w:val="clear" w:color="auto" w:fill="FFFFFF" w:themeFill="background1"/>
            <w:vAlign w:val="center"/>
          </w:tcPr>
          <w:p w14:paraId="54A5D77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5.95</w:t>
            </w:r>
          </w:p>
        </w:tc>
        <w:tc>
          <w:tcPr>
            <w:tcW w:w="708" w:type="dxa"/>
            <w:shd w:val="clear" w:color="auto" w:fill="FFFFFF" w:themeFill="background1"/>
            <w:vAlign w:val="center"/>
          </w:tcPr>
          <w:p w14:paraId="7947770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1.18</w:t>
            </w:r>
          </w:p>
        </w:tc>
        <w:tc>
          <w:tcPr>
            <w:tcW w:w="851" w:type="dxa"/>
            <w:shd w:val="clear" w:color="auto" w:fill="FFFFFF" w:themeFill="background1"/>
            <w:vAlign w:val="center"/>
          </w:tcPr>
          <w:p w14:paraId="45AEF58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4.16</w:t>
            </w:r>
          </w:p>
        </w:tc>
        <w:tc>
          <w:tcPr>
            <w:tcW w:w="709" w:type="dxa"/>
            <w:shd w:val="clear" w:color="auto" w:fill="FFFFFF" w:themeFill="background1"/>
            <w:vAlign w:val="center"/>
          </w:tcPr>
          <w:p w14:paraId="640D304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w:t>
            </w:r>
          </w:p>
        </w:tc>
        <w:tc>
          <w:tcPr>
            <w:tcW w:w="708" w:type="dxa"/>
            <w:shd w:val="clear" w:color="auto" w:fill="FFFFFF" w:themeFill="background1"/>
            <w:vAlign w:val="center"/>
          </w:tcPr>
          <w:p w14:paraId="6902DD0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4.4</w:t>
            </w:r>
          </w:p>
        </w:tc>
        <w:tc>
          <w:tcPr>
            <w:tcW w:w="993" w:type="dxa"/>
            <w:shd w:val="clear" w:color="auto" w:fill="FFFFFF" w:themeFill="background1"/>
            <w:vAlign w:val="center"/>
          </w:tcPr>
          <w:p w14:paraId="2DE6345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2.93</w:t>
            </w:r>
          </w:p>
        </w:tc>
        <w:tc>
          <w:tcPr>
            <w:tcW w:w="709" w:type="dxa"/>
            <w:shd w:val="clear" w:color="auto" w:fill="FFFFFF" w:themeFill="background1"/>
            <w:vAlign w:val="center"/>
          </w:tcPr>
          <w:p w14:paraId="73724BB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2.63</w:t>
            </w:r>
          </w:p>
        </w:tc>
        <w:tc>
          <w:tcPr>
            <w:tcW w:w="708" w:type="dxa"/>
            <w:shd w:val="clear" w:color="auto" w:fill="FFFFFF" w:themeFill="background1"/>
            <w:vAlign w:val="center"/>
          </w:tcPr>
          <w:p w14:paraId="02D0679B"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4.6</w:t>
            </w:r>
          </w:p>
        </w:tc>
        <w:tc>
          <w:tcPr>
            <w:tcW w:w="709" w:type="dxa"/>
            <w:shd w:val="clear" w:color="auto" w:fill="FFFFFF" w:themeFill="background1"/>
            <w:vAlign w:val="center"/>
          </w:tcPr>
          <w:p w14:paraId="102365FA"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4.43</w:t>
            </w:r>
          </w:p>
        </w:tc>
      </w:tr>
      <w:tr w:rsidR="00BD5458" w:rsidRPr="006A56FF" w14:paraId="3D459B74"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5818B74"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PEXPND</w:t>
            </w:r>
          </w:p>
        </w:tc>
        <w:tc>
          <w:tcPr>
            <w:tcW w:w="1134" w:type="dxa"/>
            <w:shd w:val="clear" w:color="auto" w:fill="FFFFFF" w:themeFill="background1"/>
            <w:vAlign w:val="center"/>
          </w:tcPr>
          <w:p w14:paraId="25CF9B8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15.48</w:t>
            </w:r>
          </w:p>
        </w:tc>
        <w:tc>
          <w:tcPr>
            <w:tcW w:w="708" w:type="dxa"/>
            <w:shd w:val="clear" w:color="auto" w:fill="FFFFFF" w:themeFill="background1"/>
            <w:vAlign w:val="center"/>
          </w:tcPr>
          <w:p w14:paraId="288DB72D"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5.77</w:t>
            </w:r>
          </w:p>
        </w:tc>
        <w:tc>
          <w:tcPr>
            <w:tcW w:w="851" w:type="dxa"/>
            <w:shd w:val="clear" w:color="auto" w:fill="FFFFFF" w:themeFill="background1"/>
            <w:vAlign w:val="center"/>
          </w:tcPr>
          <w:p w14:paraId="5FB8F0D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10.49</w:t>
            </w:r>
          </w:p>
        </w:tc>
        <w:tc>
          <w:tcPr>
            <w:tcW w:w="709" w:type="dxa"/>
            <w:shd w:val="clear" w:color="auto" w:fill="FFFFFF" w:themeFill="background1"/>
            <w:vAlign w:val="center"/>
          </w:tcPr>
          <w:p w14:paraId="54FD655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34.56</w:t>
            </w:r>
          </w:p>
        </w:tc>
        <w:tc>
          <w:tcPr>
            <w:tcW w:w="708" w:type="dxa"/>
            <w:shd w:val="clear" w:color="auto" w:fill="FFFFFF" w:themeFill="background1"/>
            <w:vAlign w:val="center"/>
          </w:tcPr>
          <w:p w14:paraId="18259BA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23.94</w:t>
            </w:r>
          </w:p>
        </w:tc>
        <w:tc>
          <w:tcPr>
            <w:tcW w:w="993" w:type="dxa"/>
            <w:shd w:val="clear" w:color="auto" w:fill="FFFFFF" w:themeFill="background1"/>
            <w:vAlign w:val="center"/>
          </w:tcPr>
          <w:p w14:paraId="75D09EA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25.82</w:t>
            </w:r>
          </w:p>
        </w:tc>
        <w:tc>
          <w:tcPr>
            <w:tcW w:w="709" w:type="dxa"/>
            <w:shd w:val="clear" w:color="auto" w:fill="FFFFFF" w:themeFill="background1"/>
            <w:vAlign w:val="center"/>
          </w:tcPr>
          <w:p w14:paraId="5F63F9E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18.17</w:t>
            </w:r>
          </w:p>
        </w:tc>
        <w:tc>
          <w:tcPr>
            <w:tcW w:w="708" w:type="dxa"/>
            <w:shd w:val="clear" w:color="auto" w:fill="FFFFFF" w:themeFill="background1"/>
            <w:vAlign w:val="center"/>
          </w:tcPr>
          <w:p w14:paraId="1976455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6.13</w:t>
            </w:r>
          </w:p>
        </w:tc>
        <w:tc>
          <w:tcPr>
            <w:tcW w:w="709" w:type="dxa"/>
            <w:shd w:val="clear" w:color="auto" w:fill="FFFFFF" w:themeFill="background1"/>
            <w:vAlign w:val="center"/>
          </w:tcPr>
          <w:p w14:paraId="6950010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2.64</w:t>
            </w:r>
          </w:p>
        </w:tc>
      </w:tr>
      <w:tr w:rsidR="00BD5458" w:rsidRPr="006A56FF" w14:paraId="53A55769"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32698669"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CA</w:t>
            </w:r>
            <w:r>
              <w:rPr>
                <w:b w:val="0"/>
                <w:bCs w:val="0"/>
                <w:caps w:val="0"/>
                <w:sz w:val="16"/>
                <w:szCs w:val="16"/>
                <w:lang w:val="en-US"/>
              </w:rPr>
              <w:t>SH</w:t>
            </w:r>
          </w:p>
        </w:tc>
        <w:tc>
          <w:tcPr>
            <w:tcW w:w="1134" w:type="dxa"/>
            <w:shd w:val="clear" w:color="auto" w:fill="FFFFFF" w:themeFill="background1"/>
            <w:vAlign w:val="center"/>
          </w:tcPr>
          <w:p w14:paraId="155638B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w:t>
            </w:r>
          </w:p>
        </w:tc>
        <w:tc>
          <w:tcPr>
            <w:tcW w:w="708" w:type="dxa"/>
            <w:shd w:val="clear" w:color="auto" w:fill="FFFFFF" w:themeFill="background1"/>
            <w:vAlign w:val="center"/>
          </w:tcPr>
          <w:p w14:paraId="27CBBF9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1.67</w:t>
            </w:r>
          </w:p>
        </w:tc>
        <w:tc>
          <w:tcPr>
            <w:tcW w:w="851" w:type="dxa"/>
            <w:shd w:val="clear" w:color="auto" w:fill="FFFFFF" w:themeFill="background1"/>
            <w:vAlign w:val="center"/>
          </w:tcPr>
          <w:p w14:paraId="4E82EE22"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0.25</w:t>
            </w:r>
          </w:p>
        </w:tc>
        <w:tc>
          <w:tcPr>
            <w:tcW w:w="709" w:type="dxa"/>
            <w:shd w:val="clear" w:color="auto" w:fill="FFFFFF" w:themeFill="background1"/>
            <w:vAlign w:val="center"/>
          </w:tcPr>
          <w:p w14:paraId="0FF6711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shd w:val="clear" w:color="auto" w:fill="FFFFFF" w:themeFill="background1"/>
            <w:vAlign w:val="center"/>
          </w:tcPr>
          <w:p w14:paraId="7C5E021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w:t>
            </w:r>
          </w:p>
        </w:tc>
        <w:tc>
          <w:tcPr>
            <w:tcW w:w="993" w:type="dxa"/>
            <w:shd w:val="clear" w:color="auto" w:fill="FFFFFF" w:themeFill="background1"/>
            <w:vAlign w:val="center"/>
          </w:tcPr>
          <w:p w14:paraId="3D82C1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1.2</w:t>
            </w:r>
          </w:p>
        </w:tc>
        <w:tc>
          <w:tcPr>
            <w:tcW w:w="709" w:type="dxa"/>
            <w:shd w:val="clear" w:color="auto" w:fill="FFFFFF" w:themeFill="background1"/>
            <w:vAlign w:val="center"/>
          </w:tcPr>
          <w:p w14:paraId="5C3FD4A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shd w:val="clear" w:color="auto" w:fill="FFFFFF" w:themeFill="background1"/>
            <w:vAlign w:val="center"/>
          </w:tcPr>
          <w:p w14:paraId="17CF329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9" w:type="dxa"/>
            <w:shd w:val="clear" w:color="auto" w:fill="FFFFFF" w:themeFill="background1"/>
            <w:vAlign w:val="center"/>
          </w:tcPr>
          <w:p w14:paraId="02D5803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1.5</w:t>
            </w:r>
          </w:p>
        </w:tc>
      </w:tr>
      <w:tr w:rsidR="00BD5458" w:rsidRPr="006A56FF" w14:paraId="4CCFA910"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09173A48"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LEX 65+</w:t>
            </w:r>
          </w:p>
        </w:tc>
        <w:tc>
          <w:tcPr>
            <w:tcW w:w="1134" w:type="dxa"/>
            <w:shd w:val="clear" w:color="auto" w:fill="FFFFFF" w:themeFill="background1"/>
            <w:vAlign w:val="center"/>
          </w:tcPr>
          <w:p w14:paraId="5B238C2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20.50</w:t>
            </w:r>
          </w:p>
        </w:tc>
        <w:tc>
          <w:tcPr>
            <w:tcW w:w="708" w:type="dxa"/>
            <w:shd w:val="clear" w:color="auto" w:fill="FFFFFF" w:themeFill="background1"/>
            <w:vAlign w:val="center"/>
          </w:tcPr>
          <w:p w14:paraId="7DC5D178"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17.49</w:t>
            </w:r>
          </w:p>
        </w:tc>
        <w:tc>
          <w:tcPr>
            <w:tcW w:w="851" w:type="dxa"/>
            <w:shd w:val="clear" w:color="auto" w:fill="FFFFFF" w:themeFill="background1"/>
            <w:vAlign w:val="center"/>
          </w:tcPr>
          <w:p w14:paraId="2901E61A"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19.93</w:t>
            </w:r>
          </w:p>
        </w:tc>
        <w:tc>
          <w:tcPr>
            <w:tcW w:w="709" w:type="dxa"/>
            <w:shd w:val="clear" w:color="auto" w:fill="FFFFFF" w:themeFill="background1"/>
            <w:vAlign w:val="center"/>
          </w:tcPr>
          <w:p w14:paraId="48E5308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18.05</w:t>
            </w:r>
          </w:p>
        </w:tc>
        <w:tc>
          <w:tcPr>
            <w:tcW w:w="708" w:type="dxa"/>
            <w:shd w:val="clear" w:color="auto" w:fill="FFFFFF" w:themeFill="background1"/>
            <w:vAlign w:val="center"/>
          </w:tcPr>
          <w:p w14:paraId="1B82ECD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19.84</w:t>
            </w:r>
          </w:p>
        </w:tc>
        <w:tc>
          <w:tcPr>
            <w:tcW w:w="993" w:type="dxa"/>
            <w:shd w:val="clear" w:color="auto" w:fill="FFFFFF" w:themeFill="background1"/>
            <w:vAlign w:val="center"/>
          </w:tcPr>
          <w:p w14:paraId="08C54A2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20.52</w:t>
            </w:r>
          </w:p>
        </w:tc>
        <w:tc>
          <w:tcPr>
            <w:tcW w:w="709" w:type="dxa"/>
            <w:shd w:val="clear" w:color="auto" w:fill="FFFFFF" w:themeFill="background1"/>
            <w:vAlign w:val="center"/>
          </w:tcPr>
          <w:p w14:paraId="13BB782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21.08</w:t>
            </w:r>
          </w:p>
        </w:tc>
        <w:tc>
          <w:tcPr>
            <w:tcW w:w="708" w:type="dxa"/>
            <w:shd w:val="clear" w:color="auto" w:fill="FFFFFF" w:themeFill="background1"/>
            <w:vAlign w:val="center"/>
          </w:tcPr>
          <w:p w14:paraId="19FDB89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20.37</w:t>
            </w:r>
          </w:p>
        </w:tc>
        <w:tc>
          <w:tcPr>
            <w:tcW w:w="709" w:type="dxa"/>
            <w:shd w:val="clear" w:color="auto" w:fill="FFFFFF" w:themeFill="background1"/>
            <w:vAlign w:val="center"/>
          </w:tcPr>
          <w:p w14:paraId="359FC18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18.38</w:t>
            </w:r>
          </w:p>
        </w:tc>
      </w:tr>
      <w:tr w:rsidR="00BD5458" w:rsidRPr="006A56FF" w14:paraId="677DCA16"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595A8EC"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SPH</w:t>
            </w:r>
          </w:p>
        </w:tc>
        <w:tc>
          <w:tcPr>
            <w:tcW w:w="1134" w:type="dxa"/>
            <w:shd w:val="clear" w:color="auto" w:fill="FFFFFF" w:themeFill="background1"/>
            <w:vAlign w:val="center"/>
          </w:tcPr>
          <w:p w14:paraId="697E44F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60.02</w:t>
            </w:r>
          </w:p>
        </w:tc>
        <w:tc>
          <w:tcPr>
            <w:tcW w:w="708" w:type="dxa"/>
            <w:shd w:val="clear" w:color="auto" w:fill="FFFFFF" w:themeFill="background1"/>
            <w:vAlign w:val="center"/>
          </w:tcPr>
          <w:p w14:paraId="2C28B2C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16.08</w:t>
            </w:r>
          </w:p>
        </w:tc>
        <w:tc>
          <w:tcPr>
            <w:tcW w:w="851" w:type="dxa"/>
            <w:shd w:val="clear" w:color="auto" w:fill="FFFFFF" w:themeFill="background1"/>
            <w:vAlign w:val="center"/>
          </w:tcPr>
          <w:p w14:paraId="305EC66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63.43</w:t>
            </w:r>
          </w:p>
        </w:tc>
        <w:tc>
          <w:tcPr>
            <w:tcW w:w="709" w:type="dxa"/>
            <w:shd w:val="clear" w:color="auto" w:fill="FFFFFF" w:themeFill="background1"/>
            <w:vAlign w:val="center"/>
          </w:tcPr>
          <w:p w14:paraId="3EEEE012"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15.87</w:t>
            </w:r>
          </w:p>
        </w:tc>
        <w:tc>
          <w:tcPr>
            <w:tcW w:w="708" w:type="dxa"/>
            <w:shd w:val="clear" w:color="auto" w:fill="FFFFFF" w:themeFill="background1"/>
            <w:vAlign w:val="center"/>
          </w:tcPr>
          <w:p w14:paraId="6D16ED4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42.73</w:t>
            </w:r>
          </w:p>
        </w:tc>
        <w:tc>
          <w:tcPr>
            <w:tcW w:w="993" w:type="dxa"/>
            <w:shd w:val="clear" w:color="auto" w:fill="FFFFFF" w:themeFill="background1"/>
            <w:vAlign w:val="center"/>
          </w:tcPr>
          <w:p w14:paraId="2399955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53.48</w:t>
            </w:r>
          </w:p>
        </w:tc>
        <w:tc>
          <w:tcPr>
            <w:tcW w:w="709" w:type="dxa"/>
            <w:shd w:val="clear" w:color="auto" w:fill="FFFFFF" w:themeFill="background1"/>
            <w:vAlign w:val="center"/>
          </w:tcPr>
          <w:p w14:paraId="5603B8D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22.68</w:t>
            </w:r>
          </w:p>
        </w:tc>
        <w:tc>
          <w:tcPr>
            <w:tcW w:w="708" w:type="dxa"/>
            <w:shd w:val="clear" w:color="auto" w:fill="FFFFFF" w:themeFill="background1"/>
            <w:vAlign w:val="center"/>
          </w:tcPr>
          <w:p w14:paraId="67D823AB"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86.9</w:t>
            </w:r>
          </w:p>
        </w:tc>
        <w:tc>
          <w:tcPr>
            <w:tcW w:w="709" w:type="dxa"/>
            <w:shd w:val="clear" w:color="auto" w:fill="FFFFFF" w:themeFill="background1"/>
            <w:vAlign w:val="center"/>
          </w:tcPr>
          <w:p w14:paraId="69DD3D19"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24.9</w:t>
            </w:r>
          </w:p>
        </w:tc>
      </w:tr>
      <w:tr w:rsidR="00BD5458" w:rsidRPr="006A56FF" w14:paraId="565F5DFD"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FBE9E4F"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CIDX</w:t>
            </w:r>
          </w:p>
        </w:tc>
        <w:tc>
          <w:tcPr>
            <w:tcW w:w="1134" w:type="dxa"/>
            <w:shd w:val="clear" w:color="auto" w:fill="FFFFFF" w:themeFill="background1"/>
            <w:vAlign w:val="center"/>
          </w:tcPr>
          <w:p w14:paraId="2ECC214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0.6</w:t>
            </w:r>
          </w:p>
        </w:tc>
        <w:tc>
          <w:tcPr>
            <w:tcW w:w="708" w:type="dxa"/>
            <w:shd w:val="clear" w:color="auto" w:fill="FFFFFF" w:themeFill="background1"/>
            <w:vAlign w:val="center"/>
          </w:tcPr>
          <w:p w14:paraId="68248B4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851" w:type="dxa"/>
            <w:shd w:val="clear" w:color="auto" w:fill="FFFFFF" w:themeFill="background1"/>
            <w:vAlign w:val="center"/>
          </w:tcPr>
          <w:p w14:paraId="5D01479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w:t>
            </w:r>
          </w:p>
        </w:tc>
        <w:tc>
          <w:tcPr>
            <w:tcW w:w="709" w:type="dxa"/>
            <w:shd w:val="clear" w:color="auto" w:fill="FFFFFF" w:themeFill="background1"/>
            <w:vAlign w:val="center"/>
          </w:tcPr>
          <w:p w14:paraId="1524494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w:t>
            </w:r>
          </w:p>
        </w:tc>
        <w:tc>
          <w:tcPr>
            <w:tcW w:w="708" w:type="dxa"/>
            <w:shd w:val="clear" w:color="auto" w:fill="FFFFFF" w:themeFill="background1"/>
            <w:vAlign w:val="center"/>
          </w:tcPr>
          <w:p w14:paraId="2C1C892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993" w:type="dxa"/>
            <w:shd w:val="clear" w:color="auto" w:fill="FFFFFF" w:themeFill="background1"/>
            <w:vAlign w:val="center"/>
          </w:tcPr>
          <w:p w14:paraId="5DC58A6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9" w:type="dxa"/>
            <w:shd w:val="clear" w:color="auto" w:fill="FFFFFF" w:themeFill="background1"/>
            <w:vAlign w:val="center"/>
          </w:tcPr>
          <w:p w14:paraId="7E5AB1C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8" w:type="dxa"/>
            <w:shd w:val="clear" w:color="auto" w:fill="FFFFFF" w:themeFill="background1"/>
            <w:vAlign w:val="center"/>
          </w:tcPr>
          <w:p w14:paraId="786434BA"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9" w:type="dxa"/>
            <w:shd w:val="clear" w:color="auto" w:fill="FFFFFF" w:themeFill="background1"/>
            <w:vAlign w:val="center"/>
          </w:tcPr>
          <w:p w14:paraId="3747BE6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0.5</w:t>
            </w:r>
          </w:p>
        </w:tc>
      </w:tr>
      <w:tr w:rsidR="00BD5458" w:rsidRPr="006A56FF" w14:paraId="71503C48"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right w:val="none" w:sz="0" w:space="0" w:color="auto"/>
            </w:tcBorders>
            <w:shd w:val="clear" w:color="auto" w:fill="FFFFFF" w:themeFill="background1"/>
            <w:vAlign w:val="center"/>
          </w:tcPr>
          <w:p w14:paraId="23A58914"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MTAB</w:t>
            </w:r>
          </w:p>
        </w:tc>
        <w:tc>
          <w:tcPr>
            <w:tcW w:w="1134" w:type="dxa"/>
            <w:tcBorders>
              <w:bottom w:val="single" w:sz="12" w:space="0" w:color="auto"/>
            </w:tcBorders>
            <w:shd w:val="clear" w:color="auto" w:fill="FFFFFF" w:themeFill="background1"/>
            <w:vAlign w:val="center"/>
          </w:tcPr>
          <w:p w14:paraId="208899C3"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8" w:type="dxa"/>
            <w:tcBorders>
              <w:bottom w:val="single" w:sz="12" w:space="0" w:color="auto"/>
            </w:tcBorders>
            <w:shd w:val="clear" w:color="auto" w:fill="FFFFFF" w:themeFill="background1"/>
            <w:vAlign w:val="center"/>
          </w:tcPr>
          <w:p w14:paraId="337F8AF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851" w:type="dxa"/>
            <w:tcBorders>
              <w:bottom w:val="single" w:sz="12" w:space="0" w:color="auto"/>
            </w:tcBorders>
            <w:shd w:val="clear" w:color="auto" w:fill="FFFFFF" w:themeFill="background1"/>
            <w:vAlign w:val="center"/>
          </w:tcPr>
          <w:p w14:paraId="3F03A16A"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9" w:type="dxa"/>
            <w:tcBorders>
              <w:bottom w:val="single" w:sz="12" w:space="0" w:color="auto"/>
            </w:tcBorders>
            <w:shd w:val="clear" w:color="auto" w:fill="FFFFFF" w:themeFill="background1"/>
            <w:vAlign w:val="center"/>
          </w:tcPr>
          <w:p w14:paraId="09543E5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8" w:type="dxa"/>
            <w:tcBorders>
              <w:bottom w:val="single" w:sz="12" w:space="0" w:color="auto"/>
            </w:tcBorders>
            <w:shd w:val="clear" w:color="auto" w:fill="FFFFFF" w:themeFill="background1"/>
            <w:vAlign w:val="center"/>
          </w:tcPr>
          <w:p w14:paraId="7FE974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993" w:type="dxa"/>
            <w:tcBorders>
              <w:bottom w:val="single" w:sz="12" w:space="0" w:color="auto"/>
            </w:tcBorders>
            <w:shd w:val="clear" w:color="auto" w:fill="FFFFFF" w:themeFill="background1"/>
            <w:vAlign w:val="center"/>
          </w:tcPr>
          <w:p w14:paraId="3A20FF6E"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9" w:type="dxa"/>
            <w:tcBorders>
              <w:bottom w:val="single" w:sz="12" w:space="0" w:color="auto"/>
            </w:tcBorders>
            <w:shd w:val="clear" w:color="auto" w:fill="FFFFFF" w:themeFill="background1"/>
            <w:vAlign w:val="center"/>
          </w:tcPr>
          <w:p w14:paraId="1EF3DFE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tcBorders>
              <w:bottom w:val="single" w:sz="12" w:space="0" w:color="auto"/>
            </w:tcBorders>
            <w:shd w:val="clear" w:color="auto" w:fill="FFFFFF" w:themeFill="background1"/>
            <w:vAlign w:val="center"/>
          </w:tcPr>
          <w:p w14:paraId="0CE24D1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9" w:type="dxa"/>
            <w:tcBorders>
              <w:bottom w:val="single" w:sz="12" w:space="0" w:color="auto"/>
            </w:tcBorders>
            <w:shd w:val="clear" w:color="auto" w:fill="FFFFFF" w:themeFill="background1"/>
            <w:vAlign w:val="center"/>
          </w:tcPr>
          <w:p w14:paraId="60B3EB2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r>
    </w:tbl>
    <w:p w14:paraId="2E259A8E" w14:textId="77777777" w:rsidR="00BD5458" w:rsidRDefault="00BD5458" w:rsidP="00BD5458">
      <w:pPr>
        <w:spacing w:after="160" w:line="259" w:lineRule="auto"/>
        <w:rPr>
          <w:rFonts w:eastAsiaTheme="minorHAnsi"/>
          <w:iCs/>
          <w:color w:val="auto"/>
          <w:sz w:val="20"/>
          <w:szCs w:val="14"/>
          <w:lang w:val="en-US"/>
        </w:rPr>
      </w:pPr>
      <w:r w:rsidRPr="00D67B4C">
        <w:rPr>
          <w:rFonts w:eastAsiaTheme="minorHAnsi"/>
          <w:iCs/>
          <w:color w:val="auto"/>
          <w:sz w:val="20"/>
          <w:szCs w:val="14"/>
          <w:lang w:val="en-US"/>
        </w:rPr>
        <w:t>Sources: OECD health data (extracted on 10.12.2018) &amp; MISSOC 2018 (European observatory on health systems and policies 2018), European commission 2018; Own Coding Scheme</w:t>
      </w:r>
    </w:p>
    <w:p w14:paraId="40B6B4EA" w14:textId="77777777" w:rsidR="000C6B26" w:rsidRPr="006A56FF" w:rsidRDefault="000C6B26" w:rsidP="000C6B26">
      <w:pPr>
        <w:spacing w:after="160" w:line="259" w:lineRule="auto"/>
        <w:rPr>
          <w:rFonts w:eastAsiaTheme="minorHAnsi"/>
          <w:iCs/>
          <w:color w:val="44546A" w:themeColor="text2"/>
          <w:sz w:val="20"/>
          <w:szCs w:val="20"/>
          <w:lang w:val="en-US"/>
        </w:rPr>
      </w:pPr>
    </w:p>
    <w:p w14:paraId="76A60124" w14:textId="77777777" w:rsidR="0026723C" w:rsidRPr="00C101DA" w:rsidRDefault="0026723C">
      <w:pPr>
        <w:spacing w:after="160" w:line="259" w:lineRule="auto"/>
        <w:rPr>
          <w:rFonts w:eastAsia="Times New Roman"/>
          <w:b/>
          <w:bCs/>
          <w:sz w:val="32"/>
          <w:szCs w:val="28"/>
          <w:lang w:val="en-US"/>
        </w:rPr>
      </w:pPr>
      <w:r w:rsidRPr="00C101DA">
        <w:rPr>
          <w:lang w:val="en-US"/>
        </w:rPr>
        <w:br w:type="page"/>
      </w:r>
    </w:p>
    <w:p w14:paraId="3FBAC0E2" w14:textId="3D4AB8F2" w:rsidR="0026723C" w:rsidRPr="00C101DA" w:rsidRDefault="0026723C">
      <w:pPr>
        <w:pStyle w:val="CitaviBibliographyHeading"/>
        <w:rPr>
          <w:lang w:val="en-US"/>
        </w:rPr>
      </w:pPr>
      <w:r w:rsidRPr="00C101DA">
        <w:rPr>
          <w:lang w:val="en-US"/>
        </w:rPr>
        <w:lastRenderedPageBreak/>
        <w:t>CUT CONTENT</w:t>
      </w:r>
    </w:p>
    <w:p w14:paraId="46CADB2B" w14:textId="43FE442A" w:rsidR="0026723C" w:rsidRPr="006A56FF" w:rsidRDefault="0026723C" w:rsidP="001A517D">
      <w:pPr>
        <w:pStyle w:val="berschrift2"/>
        <w:rPr>
          <w:i/>
          <w:lang w:val="en-US"/>
        </w:rPr>
      </w:pPr>
      <w:r w:rsidRPr="006A56FF">
        <w:rPr>
          <w:lang w:val="en-US"/>
        </w:rPr>
        <w:t>Table</w:t>
      </w:r>
      <w:r w:rsidR="00956772">
        <w:rPr>
          <w:lang w:val="en-US"/>
        </w:rPr>
        <w:t xml:space="preserve"> X</w:t>
      </w:r>
      <w:r w:rsidRPr="006A56FF">
        <w:rPr>
          <w:lang w:val="en-US"/>
        </w:rPr>
        <w:t xml:space="preserve">: </w:t>
      </w:r>
      <w:r w:rsidRPr="006A56FF">
        <w:rPr>
          <w:iCs/>
          <w:lang w:val="en-US"/>
        </w:rPr>
        <w:t>Means of</w:t>
      </w:r>
      <w:r w:rsidRPr="006A56FF">
        <w:rPr>
          <w:lang w:val="en-US"/>
        </w:rPr>
        <w:t xml:space="preserve"> quantitative indicators in LTC typology over </w:t>
      </w:r>
      <w:r>
        <w:rPr>
          <w:lang w:val="en-US"/>
        </w:rPr>
        <w:t xml:space="preserve">(N=5) </w:t>
      </w:r>
      <w:r w:rsidRPr="006A56FF">
        <w:rPr>
          <w:lang w:val="en-US"/>
        </w:rPr>
        <w:t>theory-based clusters</w:t>
      </w:r>
    </w:p>
    <w:tbl>
      <w:tblPr>
        <w:tblStyle w:val="EinfacheTabelle3"/>
        <w:tblW w:w="8081" w:type="dxa"/>
        <w:shd w:val="clear" w:color="auto" w:fill="FFFFFF" w:themeFill="background1"/>
        <w:tblLayout w:type="fixed"/>
        <w:tblLook w:val="04A0" w:firstRow="1" w:lastRow="0" w:firstColumn="1" w:lastColumn="0" w:noHBand="0" w:noVBand="1"/>
      </w:tblPr>
      <w:tblGrid>
        <w:gridCol w:w="1276"/>
        <w:gridCol w:w="2410"/>
        <w:gridCol w:w="1276"/>
        <w:gridCol w:w="1418"/>
        <w:gridCol w:w="851"/>
        <w:gridCol w:w="850"/>
      </w:tblGrid>
      <w:tr w:rsidR="0026723C" w:rsidRPr="006A56FF" w14:paraId="53518C08" w14:textId="77777777" w:rsidTr="00DC7F4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bottom w:val="none" w:sz="0" w:space="0" w:color="auto"/>
              <w:right w:val="none" w:sz="0" w:space="0" w:color="auto"/>
            </w:tcBorders>
            <w:shd w:val="clear" w:color="auto" w:fill="FFFFFF" w:themeFill="background1"/>
            <w:vAlign w:val="center"/>
          </w:tcPr>
          <w:p w14:paraId="6F46D1EA" w14:textId="77777777" w:rsidR="0026723C" w:rsidRPr="006A56FF" w:rsidRDefault="0026723C" w:rsidP="00DC7F46">
            <w:pPr>
              <w:spacing w:line="276" w:lineRule="auto"/>
              <w:rPr>
                <w:b w:val="0"/>
                <w:bCs w:val="0"/>
                <w:caps w:val="0"/>
                <w:sz w:val="20"/>
                <w:szCs w:val="20"/>
                <w:lang w:val="en-US"/>
              </w:rPr>
            </w:pPr>
          </w:p>
        </w:tc>
        <w:tc>
          <w:tcPr>
            <w:tcW w:w="2410" w:type="dxa"/>
            <w:tcBorders>
              <w:top w:val="single" w:sz="12" w:space="0" w:color="auto"/>
              <w:bottom w:val="single" w:sz="4" w:space="0" w:color="auto"/>
            </w:tcBorders>
            <w:shd w:val="clear" w:color="auto" w:fill="FFFFFF" w:themeFill="background1"/>
            <w:vAlign w:val="center"/>
          </w:tcPr>
          <w:p w14:paraId="0AF00149"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1</w:t>
            </w:r>
          </w:p>
        </w:tc>
        <w:tc>
          <w:tcPr>
            <w:tcW w:w="1276" w:type="dxa"/>
            <w:tcBorders>
              <w:top w:val="single" w:sz="12" w:space="0" w:color="auto"/>
              <w:bottom w:val="single" w:sz="4" w:space="0" w:color="auto"/>
            </w:tcBorders>
            <w:shd w:val="clear" w:color="auto" w:fill="FFFFFF" w:themeFill="background1"/>
            <w:vAlign w:val="center"/>
          </w:tcPr>
          <w:p w14:paraId="346E09FD"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2</w:t>
            </w:r>
          </w:p>
        </w:tc>
        <w:tc>
          <w:tcPr>
            <w:tcW w:w="1418" w:type="dxa"/>
            <w:tcBorders>
              <w:top w:val="single" w:sz="12" w:space="0" w:color="auto"/>
              <w:bottom w:val="single" w:sz="4" w:space="0" w:color="auto"/>
            </w:tcBorders>
            <w:shd w:val="clear" w:color="auto" w:fill="FFFFFF" w:themeFill="background1"/>
            <w:vAlign w:val="center"/>
          </w:tcPr>
          <w:p w14:paraId="7C81F8C9"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3</w:t>
            </w:r>
          </w:p>
        </w:tc>
        <w:tc>
          <w:tcPr>
            <w:tcW w:w="851" w:type="dxa"/>
            <w:tcBorders>
              <w:top w:val="single" w:sz="12" w:space="0" w:color="auto"/>
              <w:bottom w:val="single" w:sz="4" w:space="0" w:color="auto"/>
            </w:tcBorders>
            <w:shd w:val="clear" w:color="auto" w:fill="FFFFFF" w:themeFill="background1"/>
            <w:vAlign w:val="center"/>
          </w:tcPr>
          <w:p w14:paraId="21323AF8"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4</w:t>
            </w:r>
          </w:p>
        </w:tc>
        <w:tc>
          <w:tcPr>
            <w:tcW w:w="850" w:type="dxa"/>
            <w:tcBorders>
              <w:top w:val="single" w:sz="12" w:space="0" w:color="auto"/>
              <w:bottom w:val="single" w:sz="4" w:space="0" w:color="auto"/>
            </w:tcBorders>
            <w:shd w:val="clear" w:color="auto" w:fill="FFFFFF" w:themeFill="background1"/>
            <w:vAlign w:val="center"/>
          </w:tcPr>
          <w:p w14:paraId="1F0D10FD"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5</w:t>
            </w:r>
          </w:p>
        </w:tc>
      </w:tr>
      <w:tr w:rsidR="0026723C" w:rsidRPr="006A56FF" w14:paraId="562CA7D0"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7A75EBBD"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Cluster composition</w:t>
            </w:r>
          </w:p>
        </w:tc>
        <w:tc>
          <w:tcPr>
            <w:tcW w:w="2410" w:type="dxa"/>
            <w:tcBorders>
              <w:top w:val="single" w:sz="4" w:space="0" w:color="auto"/>
              <w:bottom w:val="single" w:sz="4" w:space="0" w:color="auto"/>
            </w:tcBorders>
            <w:shd w:val="clear" w:color="auto" w:fill="FFFFFF" w:themeFill="background1"/>
            <w:vAlign w:val="center"/>
          </w:tcPr>
          <w:p w14:paraId="18E1B3E3" w14:textId="77777777" w:rsidR="0026723C" w:rsidRPr="002A4B22"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rPr>
            </w:pPr>
            <w:r w:rsidRPr="002A4B22">
              <w:rPr>
                <w:sz w:val="20"/>
                <w:szCs w:val="20"/>
              </w:rPr>
              <w:t>AU, BE, FR, IL, LU, NL, NZ, ES, CH, UK, US</w:t>
            </w:r>
          </w:p>
        </w:tc>
        <w:tc>
          <w:tcPr>
            <w:tcW w:w="1276" w:type="dxa"/>
            <w:tcBorders>
              <w:top w:val="single" w:sz="4" w:space="0" w:color="auto"/>
              <w:bottom w:val="single" w:sz="4" w:space="0" w:color="auto"/>
            </w:tcBorders>
            <w:shd w:val="clear" w:color="auto" w:fill="FFFFFF" w:themeFill="background1"/>
            <w:vAlign w:val="center"/>
          </w:tcPr>
          <w:p w14:paraId="25BED99E"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CZ, LV, PL</w:t>
            </w:r>
          </w:p>
        </w:tc>
        <w:tc>
          <w:tcPr>
            <w:tcW w:w="1418" w:type="dxa"/>
            <w:tcBorders>
              <w:top w:val="single" w:sz="4" w:space="0" w:color="auto"/>
              <w:bottom w:val="single" w:sz="4" w:space="0" w:color="auto"/>
            </w:tcBorders>
            <w:shd w:val="clear" w:color="auto" w:fill="FFFFFF" w:themeFill="background1"/>
            <w:vAlign w:val="center"/>
          </w:tcPr>
          <w:p w14:paraId="25AF472F"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DK, IE, JP, KR, NO, SE</w:t>
            </w:r>
          </w:p>
        </w:tc>
        <w:tc>
          <w:tcPr>
            <w:tcW w:w="851" w:type="dxa"/>
            <w:tcBorders>
              <w:top w:val="single" w:sz="4" w:space="0" w:color="auto"/>
              <w:bottom w:val="single" w:sz="4" w:space="0" w:color="auto"/>
            </w:tcBorders>
            <w:shd w:val="clear" w:color="auto" w:fill="FFFFFF" w:themeFill="background1"/>
            <w:vAlign w:val="center"/>
          </w:tcPr>
          <w:p w14:paraId="504AA62C"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EE</w:t>
            </w:r>
          </w:p>
        </w:tc>
        <w:tc>
          <w:tcPr>
            <w:tcW w:w="850" w:type="dxa"/>
            <w:tcBorders>
              <w:top w:val="single" w:sz="4" w:space="0" w:color="auto"/>
              <w:bottom w:val="single" w:sz="4" w:space="0" w:color="auto"/>
            </w:tcBorders>
            <w:shd w:val="clear" w:color="auto" w:fill="FFFFFF" w:themeFill="background1"/>
            <w:vAlign w:val="center"/>
          </w:tcPr>
          <w:p w14:paraId="5AD5C67E"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FI, DE</w:t>
            </w:r>
          </w:p>
        </w:tc>
      </w:tr>
      <w:tr w:rsidR="0026723C" w:rsidRPr="006A56FF" w14:paraId="1DF95422"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right w:val="none" w:sz="0" w:space="0" w:color="auto"/>
            </w:tcBorders>
            <w:shd w:val="clear" w:color="auto" w:fill="FFFFFF" w:themeFill="background1"/>
            <w:vAlign w:val="center"/>
          </w:tcPr>
          <w:p w14:paraId="0A2EC0D0"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Cluster Size</w:t>
            </w:r>
          </w:p>
        </w:tc>
        <w:tc>
          <w:tcPr>
            <w:tcW w:w="2410" w:type="dxa"/>
            <w:tcBorders>
              <w:top w:val="single" w:sz="4" w:space="0" w:color="auto"/>
              <w:bottom w:val="single" w:sz="4" w:space="0" w:color="auto"/>
            </w:tcBorders>
            <w:shd w:val="clear" w:color="auto" w:fill="FFFFFF" w:themeFill="background1"/>
            <w:vAlign w:val="center"/>
          </w:tcPr>
          <w:p w14:paraId="3EA7B4C5"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w:t>
            </w:r>
          </w:p>
        </w:tc>
        <w:tc>
          <w:tcPr>
            <w:tcW w:w="1276" w:type="dxa"/>
            <w:tcBorders>
              <w:top w:val="single" w:sz="4" w:space="0" w:color="auto"/>
              <w:bottom w:val="single" w:sz="4" w:space="0" w:color="auto"/>
            </w:tcBorders>
            <w:shd w:val="clear" w:color="auto" w:fill="FFFFFF" w:themeFill="background1"/>
            <w:vAlign w:val="center"/>
          </w:tcPr>
          <w:p w14:paraId="42CEAECD"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1418" w:type="dxa"/>
            <w:tcBorders>
              <w:top w:val="single" w:sz="4" w:space="0" w:color="auto"/>
              <w:bottom w:val="single" w:sz="4" w:space="0" w:color="auto"/>
            </w:tcBorders>
            <w:shd w:val="clear" w:color="auto" w:fill="FFFFFF" w:themeFill="background1"/>
            <w:vAlign w:val="center"/>
          </w:tcPr>
          <w:p w14:paraId="0E14C205"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w:t>
            </w:r>
          </w:p>
        </w:tc>
        <w:tc>
          <w:tcPr>
            <w:tcW w:w="851" w:type="dxa"/>
            <w:tcBorders>
              <w:top w:val="single" w:sz="4" w:space="0" w:color="auto"/>
              <w:bottom w:val="single" w:sz="4" w:space="0" w:color="auto"/>
            </w:tcBorders>
            <w:shd w:val="clear" w:color="auto" w:fill="FFFFFF" w:themeFill="background1"/>
            <w:vAlign w:val="center"/>
          </w:tcPr>
          <w:p w14:paraId="4D640199"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50" w:type="dxa"/>
            <w:tcBorders>
              <w:top w:val="single" w:sz="4" w:space="0" w:color="auto"/>
              <w:bottom w:val="single" w:sz="4" w:space="0" w:color="auto"/>
            </w:tcBorders>
            <w:shd w:val="clear" w:color="auto" w:fill="FFFFFF" w:themeFill="background1"/>
            <w:vAlign w:val="center"/>
          </w:tcPr>
          <w:p w14:paraId="109E24E0"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r>
      <w:tr w:rsidR="0026723C" w:rsidRPr="006A56FF" w14:paraId="18901E29"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right w:val="none" w:sz="0" w:space="0" w:color="auto"/>
            </w:tcBorders>
            <w:shd w:val="clear" w:color="auto" w:fill="FFFFFF" w:themeFill="background1"/>
            <w:vAlign w:val="center"/>
          </w:tcPr>
          <w:p w14:paraId="011D5D05"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EXPND</w:t>
            </w:r>
          </w:p>
        </w:tc>
        <w:tc>
          <w:tcPr>
            <w:tcW w:w="2410" w:type="dxa"/>
            <w:tcBorders>
              <w:top w:val="single" w:sz="4" w:space="0" w:color="auto"/>
            </w:tcBorders>
            <w:shd w:val="clear" w:color="auto" w:fill="FFFFFF" w:themeFill="background1"/>
            <w:vAlign w:val="center"/>
          </w:tcPr>
          <w:p w14:paraId="5E8632ED"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779.27</w:t>
            </w:r>
          </w:p>
        </w:tc>
        <w:tc>
          <w:tcPr>
            <w:tcW w:w="1276" w:type="dxa"/>
            <w:tcBorders>
              <w:top w:val="single" w:sz="4" w:space="0" w:color="auto"/>
            </w:tcBorders>
            <w:shd w:val="clear" w:color="auto" w:fill="FFFFFF" w:themeFill="background1"/>
            <w:vAlign w:val="center"/>
          </w:tcPr>
          <w:p w14:paraId="5D5C8B15"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161.82</w:t>
            </w:r>
          </w:p>
        </w:tc>
        <w:tc>
          <w:tcPr>
            <w:tcW w:w="1418" w:type="dxa"/>
            <w:tcBorders>
              <w:top w:val="single" w:sz="4" w:space="0" w:color="auto"/>
            </w:tcBorders>
            <w:shd w:val="clear" w:color="auto" w:fill="FFFFFF" w:themeFill="background1"/>
            <w:vAlign w:val="center"/>
          </w:tcPr>
          <w:p w14:paraId="425099E4"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1114.09</w:t>
            </w:r>
          </w:p>
        </w:tc>
        <w:tc>
          <w:tcPr>
            <w:tcW w:w="851" w:type="dxa"/>
            <w:tcBorders>
              <w:top w:val="single" w:sz="4" w:space="0" w:color="auto"/>
            </w:tcBorders>
            <w:shd w:val="clear" w:color="auto" w:fill="FFFFFF" w:themeFill="background1"/>
            <w:vAlign w:val="center"/>
          </w:tcPr>
          <w:p w14:paraId="292CA3EF"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106.22</w:t>
            </w:r>
          </w:p>
        </w:tc>
        <w:tc>
          <w:tcPr>
            <w:tcW w:w="850" w:type="dxa"/>
            <w:tcBorders>
              <w:top w:val="single" w:sz="4" w:space="0" w:color="auto"/>
            </w:tcBorders>
            <w:shd w:val="clear" w:color="auto" w:fill="FFFFFF" w:themeFill="background1"/>
            <w:vAlign w:val="center"/>
          </w:tcPr>
          <w:p w14:paraId="3099D514"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811.33</w:t>
            </w:r>
          </w:p>
        </w:tc>
      </w:tr>
      <w:tr w:rsidR="0026723C" w:rsidRPr="006A56FF" w14:paraId="625C524D"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6BE1BFB7" w14:textId="77777777" w:rsidR="0026723C" w:rsidRPr="006A56FF" w:rsidRDefault="0026723C" w:rsidP="00DC7F46">
            <w:pPr>
              <w:spacing w:line="276" w:lineRule="auto"/>
              <w:rPr>
                <w:b w:val="0"/>
                <w:bCs w:val="0"/>
                <w:caps w:val="0"/>
                <w:sz w:val="20"/>
                <w:szCs w:val="20"/>
                <w:lang w:val="en-US"/>
              </w:rPr>
            </w:pPr>
            <w:r>
              <w:rPr>
                <w:b w:val="0"/>
                <w:bCs w:val="0"/>
                <w:caps w:val="0"/>
                <w:sz w:val="20"/>
                <w:szCs w:val="20"/>
                <w:lang w:val="en-US"/>
              </w:rPr>
              <w:t>BEDS</w:t>
            </w:r>
          </w:p>
        </w:tc>
        <w:tc>
          <w:tcPr>
            <w:tcW w:w="2410" w:type="dxa"/>
            <w:shd w:val="clear" w:color="auto" w:fill="FFFFFF" w:themeFill="background1"/>
            <w:vAlign w:val="center"/>
          </w:tcPr>
          <w:p w14:paraId="4E84D1DB"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55.06</w:t>
            </w:r>
          </w:p>
        </w:tc>
        <w:tc>
          <w:tcPr>
            <w:tcW w:w="1276" w:type="dxa"/>
            <w:shd w:val="clear" w:color="auto" w:fill="FFFFFF" w:themeFill="background1"/>
            <w:vAlign w:val="center"/>
          </w:tcPr>
          <w:p w14:paraId="58739A7F"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21.76</w:t>
            </w:r>
          </w:p>
        </w:tc>
        <w:tc>
          <w:tcPr>
            <w:tcW w:w="1418" w:type="dxa"/>
            <w:shd w:val="clear" w:color="auto" w:fill="FFFFFF" w:themeFill="background1"/>
            <w:vAlign w:val="center"/>
          </w:tcPr>
          <w:p w14:paraId="65FACF1A"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45.57</w:t>
            </w:r>
          </w:p>
        </w:tc>
        <w:tc>
          <w:tcPr>
            <w:tcW w:w="851" w:type="dxa"/>
            <w:shd w:val="clear" w:color="auto" w:fill="FFFFFF" w:themeFill="background1"/>
            <w:vAlign w:val="center"/>
          </w:tcPr>
          <w:p w14:paraId="61E817E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45.6</w:t>
            </w:r>
          </w:p>
        </w:tc>
        <w:tc>
          <w:tcPr>
            <w:tcW w:w="850" w:type="dxa"/>
            <w:shd w:val="clear" w:color="auto" w:fill="FFFFFF" w:themeFill="background1"/>
            <w:vAlign w:val="center"/>
          </w:tcPr>
          <w:p w14:paraId="1FE9AB4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56.33</w:t>
            </w:r>
          </w:p>
        </w:tc>
      </w:tr>
      <w:tr w:rsidR="0026723C" w:rsidRPr="006A56FF" w14:paraId="6620F10D"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0ACE44D1"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RCPT</w:t>
            </w:r>
            <w:r>
              <w:rPr>
                <w:b w:val="0"/>
                <w:bCs w:val="0"/>
                <w:caps w:val="0"/>
                <w:sz w:val="20"/>
                <w:szCs w:val="20"/>
                <w:lang w:val="en-US"/>
              </w:rPr>
              <w:t>IN</w:t>
            </w:r>
          </w:p>
        </w:tc>
        <w:tc>
          <w:tcPr>
            <w:tcW w:w="2410" w:type="dxa"/>
            <w:shd w:val="clear" w:color="auto" w:fill="FFFFFF" w:themeFill="background1"/>
            <w:vAlign w:val="center"/>
          </w:tcPr>
          <w:p w14:paraId="2632CE88"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4.45</w:t>
            </w:r>
          </w:p>
        </w:tc>
        <w:tc>
          <w:tcPr>
            <w:tcW w:w="1276" w:type="dxa"/>
            <w:shd w:val="clear" w:color="auto" w:fill="FFFFFF" w:themeFill="background1"/>
            <w:vAlign w:val="center"/>
          </w:tcPr>
          <w:p w14:paraId="062A11A0"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1.18</w:t>
            </w:r>
          </w:p>
        </w:tc>
        <w:tc>
          <w:tcPr>
            <w:tcW w:w="1418" w:type="dxa"/>
            <w:shd w:val="clear" w:color="auto" w:fill="FFFFFF" w:themeFill="background1"/>
            <w:vAlign w:val="center"/>
          </w:tcPr>
          <w:p w14:paraId="16F2CEEA"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3.65</w:t>
            </w:r>
          </w:p>
        </w:tc>
        <w:tc>
          <w:tcPr>
            <w:tcW w:w="851" w:type="dxa"/>
            <w:shd w:val="clear" w:color="auto" w:fill="FFFFFF" w:themeFill="background1"/>
            <w:vAlign w:val="center"/>
          </w:tcPr>
          <w:p w14:paraId="7BF8ABCA"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w:t>
            </w:r>
          </w:p>
        </w:tc>
        <w:tc>
          <w:tcPr>
            <w:tcW w:w="850" w:type="dxa"/>
            <w:shd w:val="clear" w:color="auto" w:fill="FFFFFF" w:themeFill="background1"/>
            <w:vAlign w:val="center"/>
          </w:tcPr>
          <w:p w14:paraId="0DE35AD9"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w:t>
            </w:r>
          </w:p>
        </w:tc>
      </w:tr>
      <w:tr w:rsidR="0026723C" w:rsidRPr="006A56FF" w14:paraId="1B92F21D"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8CC5EBC"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PEXPND</w:t>
            </w:r>
          </w:p>
        </w:tc>
        <w:tc>
          <w:tcPr>
            <w:tcW w:w="2410" w:type="dxa"/>
            <w:shd w:val="clear" w:color="auto" w:fill="FFFFFF" w:themeFill="background1"/>
            <w:vAlign w:val="center"/>
          </w:tcPr>
          <w:p w14:paraId="735B120F"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19.33</w:t>
            </w:r>
          </w:p>
        </w:tc>
        <w:tc>
          <w:tcPr>
            <w:tcW w:w="1276" w:type="dxa"/>
            <w:shd w:val="clear" w:color="auto" w:fill="FFFFFF" w:themeFill="background1"/>
            <w:vAlign w:val="center"/>
          </w:tcPr>
          <w:p w14:paraId="07D0B965"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5.77</w:t>
            </w:r>
          </w:p>
        </w:tc>
        <w:tc>
          <w:tcPr>
            <w:tcW w:w="1418" w:type="dxa"/>
            <w:shd w:val="clear" w:color="auto" w:fill="FFFFFF" w:themeFill="background1"/>
            <w:vAlign w:val="center"/>
          </w:tcPr>
          <w:p w14:paraId="6D65198D"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13.05</w:t>
            </w:r>
          </w:p>
        </w:tc>
        <w:tc>
          <w:tcPr>
            <w:tcW w:w="851" w:type="dxa"/>
            <w:shd w:val="clear" w:color="auto" w:fill="FFFFFF" w:themeFill="background1"/>
            <w:vAlign w:val="center"/>
          </w:tcPr>
          <w:p w14:paraId="5A92297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34.56</w:t>
            </w:r>
          </w:p>
        </w:tc>
        <w:tc>
          <w:tcPr>
            <w:tcW w:w="850" w:type="dxa"/>
            <w:shd w:val="clear" w:color="auto" w:fill="FFFFFF" w:themeFill="background1"/>
            <w:vAlign w:val="center"/>
          </w:tcPr>
          <w:p w14:paraId="344D7BCB"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23.94</w:t>
            </w:r>
          </w:p>
        </w:tc>
      </w:tr>
      <w:tr w:rsidR="0026723C" w:rsidRPr="006A56FF" w14:paraId="1A733D40"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6F5F146E"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CA</w:t>
            </w:r>
            <w:r>
              <w:rPr>
                <w:b w:val="0"/>
                <w:bCs w:val="0"/>
                <w:caps w:val="0"/>
                <w:sz w:val="20"/>
                <w:szCs w:val="20"/>
                <w:lang w:val="en-US"/>
              </w:rPr>
              <w:t>SH</w:t>
            </w:r>
          </w:p>
        </w:tc>
        <w:tc>
          <w:tcPr>
            <w:tcW w:w="2410" w:type="dxa"/>
            <w:shd w:val="clear" w:color="auto" w:fill="FFFFFF" w:themeFill="background1"/>
            <w:vAlign w:val="center"/>
          </w:tcPr>
          <w:p w14:paraId="2D9FAE42"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1.27</w:t>
            </w:r>
          </w:p>
        </w:tc>
        <w:tc>
          <w:tcPr>
            <w:tcW w:w="1276" w:type="dxa"/>
            <w:shd w:val="clear" w:color="auto" w:fill="FFFFFF" w:themeFill="background1"/>
            <w:vAlign w:val="center"/>
          </w:tcPr>
          <w:p w14:paraId="61ECDBD6"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1.67</w:t>
            </w:r>
          </w:p>
        </w:tc>
        <w:tc>
          <w:tcPr>
            <w:tcW w:w="1418" w:type="dxa"/>
            <w:shd w:val="clear" w:color="auto" w:fill="FFFFFF" w:themeFill="background1"/>
            <w:vAlign w:val="center"/>
          </w:tcPr>
          <w:p w14:paraId="56BA93FB"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0.17</w:t>
            </w:r>
          </w:p>
        </w:tc>
        <w:tc>
          <w:tcPr>
            <w:tcW w:w="851" w:type="dxa"/>
            <w:shd w:val="clear" w:color="auto" w:fill="FFFFFF" w:themeFill="background1"/>
            <w:vAlign w:val="center"/>
          </w:tcPr>
          <w:p w14:paraId="4ECBEBF5"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50" w:type="dxa"/>
            <w:shd w:val="clear" w:color="auto" w:fill="FFFFFF" w:themeFill="background1"/>
            <w:vAlign w:val="center"/>
          </w:tcPr>
          <w:p w14:paraId="002805CD"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r>
      <w:tr w:rsidR="0026723C" w:rsidRPr="006A56FF" w14:paraId="6232B12F"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201876F"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LEX 65+</w:t>
            </w:r>
          </w:p>
        </w:tc>
        <w:tc>
          <w:tcPr>
            <w:tcW w:w="2410" w:type="dxa"/>
            <w:shd w:val="clear" w:color="auto" w:fill="FFFFFF" w:themeFill="background1"/>
            <w:vAlign w:val="center"/>
          </w:tcPr>
          <w:p w14:paraId="1FB58499"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20.5</w:t>
            </w:r>
          </w:p>
        </w:tc>
        <w:tc>
          <w:tcPr>
            <w:tcW w:w="1276" w:type="dxa"/>
            <w:shd w:val="clear" w:color="auto" w:fill="FFFFFF" w:themeFill="background1"/>
            <w:vAlign w:val="center"/>
          </w:tcPr>
          <w:p w14:paraId="11ACB462"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17.49</w:t>
            </w:r>
          </w:p>
        </w:tc>
        <w:tc>
          <w:tcPr>
            <w:tcW w:w="1418" w:type="dxa"/>
            <w:shd w:val="clear" w:color="auto" w:fill="FFFFFF" w:themeFill="background1"/>
            <w:vAlign w:val="center"/>
          </w:tcPr>
          <w:p w14:paraId="2990BC11"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20.31</w:t>
            </w:r>
          </w:p>
        </w:tc>
        <w:tc>
          <w:tcPr>
            <w:tcW w:w="851" w:type="dxa"/>
            <w:shd w:val="clear" w:color="auto" w:fill="FFFFFF" w:themeFill="background1"/>
            <w:vAlign w:val="center"/>
          </w:tcPr>
          <w:p w14:paraId="308B8EF3"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18.05</w:t>
            </w:r>
          </w:p>
        </w:tc>
        <w:tc>
          <w:tcPr>
            <w:tcW w:w="850" w:type="dxa"/>
            <w:shd w:val="clear" w:color="auto" w:fill="FFFFFF" w:themeFill="background1"/>
            <w:vAlign w:val="center"/>
          </w:tcPr>
          <w:p w14:paraId="74F7D1A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19.84</w:t>
            </w:r>
          </w:p>
        </w:tc>
      </w:tr>
      <w:tr w:rsidR="0026723C" w:rsidRPr="006A56FF" w14:paraId="40084C63"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4DC436DC"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SPH</w:t>
            </w:r>
          </w:p>
        </w:tc>
        <w:tc>
          <w:tcPr>
            <w:tcW w:w="2410" w:type="dxa"/>
            <w:shd w:val="clear" w:color="auto" w:fill="FFFFFF" w:themeFill="background1"/>
            <w:vAlign w:val="center"/>
          </w:tcPr>
          <w:p w14:paraId="7B796724"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59.49</w:t>
            </w:r>
          </w:p>
        </w:tc>
        <w:tc>
          <w:tcPr>
            <w:tcW w:w="1276" w:type="dxa"/>
            <w:shd w:val="clear" w:color="auto" w:fill="FFFFFF" w:themeFill="background1"/>
            <w:vAlign w:val="center"/>
          </w:tcPr>
          <w:p w14:paraId="7B76CC62"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16.08</w:t>
            </w:r>
          </w:p>
        </w:tc>
        <w:tc>
          <w:tcPr>
            <w:tcW w:w="1418" w:type="dxa"/>
            <w:shd w:val="clear" w:color="auto" w:fill="FFFFFF" w:themeFill="background1"/>
            <w:vAlign w:val="center"/>
          </w:tcPr>
          <w:p w14:paraId="178BB2A1"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49.84</w:t>
            </w:r>
          </w:p>
        </w:tc>
        <w:tc>
          <w:tcPr>
            <w:tcW w:w="851" w:type="dxa"/>
            <w:shd w:val="clear" w:color="auto" w:fill="FFFFFF" w:themeFill="background1"/>
            <w:vAlign w:val="center"/>
          </w:tcPr>
          <w:p w14:paraId="65509B09"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15.87</w:t>
            </w:r>
          </w:p>
        </w:tc>
        <w:tc>
          <w:tcPr>
            <w:tcW w:w="850" w:type="dxa"/>
            <w:shd w:val="clear" w:color="auto" w:fill="FFFFFF" w:themeFill="background1"/>
            <w:vAlign w:val="center"/>
          </w:tcPr>
          <w:p w14:paraId="60588C39"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42.73</w:t>
            </w:r>
          </w:p>
        </w:tc>
      </w:tr>
      <w:tr w:rsidR="0026723C" w:rsidRPr="006A56FF" w14:paraId="2C3566BE"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967381A"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CIDX</w:t>
            </w:r>
          </w:p>
        </w:tc>
        <w:tc>
          <w:tcPr>
            <w:tcW w:w="2410" w:type="dxa"/>
            <w:shd w:val="clear" w:color="auto" w:fill="FFFFFF" w:themeFill="background1"/>
            <w:vAlign w:val="center"/>
          </w:tcPr>
          <w:p w14:paraId="27DFF18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1.36</w:t>
            </w:r>
          </w:p>
        </w:tc>
        <w:tc>
          <w:tcPr>
            <w:tcW w:w="1276" w:type="dxa"/>
            <w:shd w:val="clear" w:color="auto" w:fill="FFFFFF" w:themeFill="background1"/>
            <w:vAlign w:val="center"/>
          </w:tcPr>
          <w:p w14:paraId="55415E5F"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1418" w:type="dxa"/>
            <w:shd w:val="clear" w:color="auto" w:fill="FFFFFF" w:themeFill="background1"/>
            <w:vAlign w:val="center"/>
          </w:tcPr>
          <w:p w14:paraId="47CE414C"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2.67</w:t>
            </w:r>
          </w:p>
        </w:tc>
        <w:tc>
          <w:tcPr>
            <w:tcW w:w="851" w:type="dxa"/>
            <w:shd w:val="clear" w:color="auto" w:fill="FFFFFF" w:themeFill="background1"/>
            <w:vAlign w:val="center"/>
          </w:tcPr>
          <w:p w14:paraId="4EABD1D5"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w:t>
            </w:r>
          </w:p>
        </w:tc>
        <w:tc>
          <w:tcPr>
            <w:tcW w:w="850" w:type="dxa"/>
            <w:shd w:val="clear" w:color="auto" w:fill="FFFFFF" w:themeFill="background1"/>
            <w:vAlign w:val="center"/>
          </w:tcPr>
          <w:p w14:paraId="309DAE53"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r>
      <w:tr w:rsidR="0026723C" w:rsidRPr="006A56FF" w14:paraId="5A306C28"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right w:val="none" w:sz="0" w:space="0" w:color="auto"/>
            </w:tcBorders>
            <w:shd w:val="clear" w:color="auto" w:fill="FFFFFF" w:themeFill="background1"/>
            <w:vAlign w:val="center"/>
          </w:tcPr>
          <w:p w14:paraId="17B35088"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MTAB</w:t>
            </w:r>
          </w:p>
        </w:tc>
        <w:tc>
          <w:tcPr>
            <w:tcW w:w="2410" w:type="dxa"/>
            <w:tcBorders>
              <w:bottom w:val="single" w:sz="12" w:space="0" w:color="auto"/>
            </w:tcBorders>
            <w:shd w:val="clear" w:color="auto" w:fill="FFFFFF" w:themeFill="background1"/>
            <w:vAlign w:val="center"/>
          </w:tcPr>
          <w:p w14:paraId="55252C26"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1276" w:type="dxa"/>
            <w:tcBorders>
              <w:bottom w:val="single" w:sz="12" w:space="0" w:color="auto"/>
            </w:tcBorders>
            <w:shd w:val="clear" w:color="auto" w:fill="FFFFFF" w:themeFill="background1"/>
            <w:vAlign w:val="center"/>
          </w:tcPr>
          <w:p w14:paraId="0E1B973B"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1418" w:type="dxa"/>
            <w:tcBorders>
              <w:bottom w:val="single" w:sz="12" w:space="0" w:color="auto"/>
            </w:tcBorders>
            <w:shd w:val="clear" w:color="auto" w:fill="FFFFFF" w:themeFill="background1"/>
            <w:vAlign w:val="center"/>
          </w:tcPr>
          <w:p w14:paraId="53857BB6"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51" w:type="dxa"/>
            <w:tcBorders>
              <w:bottom w:val="single" w:sz="12" w:space="0" w:color="auto"/>
            </w:tcBorders>
            <w:shd w:val="clear" w:color="auto" w:fill="FFFFFF" w:themeFill="background1"/>
            <w:vAlign w:val="center"/>
          </w:tcPr>
          <w:p w14:paraId="42E7E7AF"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50" w:type="dxa"/>
            <w:tcBorders>
              <w:bottom w:val="single" w:sz="12" w:space="0" w:color="auto"/>
            </w:tcBorders>
            <w:shd w:val="clear" w:color="auto" w:fill="FFFFFF" w:themeFill="background1"/>
            <w:vAlign w:val="center"/>
          </w:tcPr>
          <w:p w14:paraId="55AFF3FF"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r>
    </w:tbl>
    <w:p w14:paraId="0EB2114D" w14:textId="4A56FB57" w:rsidR="0026723C" w:rsidRDefault="0026723C" w:rsidP="0026723C">
      <w:pPr>
        <w:spacing w:after="160" w:line="259" w:lineRule="auto"/>
        <w:rPr>
          <w:rFonts w:eastAsiaTheme="minorHAnsi"/>
          <w:iCs/>
          <w:color w:val="auto"/>
          <w:sz w:val="20"/>
          <w:szCs w:val="14"/>
          <w:lang w:val="en-US"/>
        </w:rPr>
      </w:pPr>
      <w:r w:rsidRPr="00D67B4C">
        <w:rPr>
          <w:rFonts w:eastAsiaTheme="minorHAnsi"/>
          <w:iCs/>
          <w:color w:val="auto"/>
          <w:sz w:val="20"/>
          <w:szCs w:val="14"/>
          <w:lang w:val="en-US"/>
        </w:rPr>
        <w:t>Sources: OECD health data (extracted on 10.12.2018) &amp; MISSOC 2018 (European observatory on health systems and policies 2018), European commission 2018; Own Coding Scheme</w:t>
      </w:r>
    </w:p>
    <w:p w14:paraId="05F51D2A" w14:textId="77777777" w:rsidR="0026723C" w:rsidRPr="00D67B4C" w:rsidRDefault="0026723C" w:rsidP="0026723C">
      <w:pPr>
        <w:spacing w:after="160" w:line="259" w:lineRule="auto"/>
        <w:rPr>
          <w:rFonts w:eastAsiaTheme="minorHAnsi"/>
          <w:iCs/>
          <w:color w:val="auto"/>
          <w:sz w:val="20"/>
          <w:szCs w:val="14"/>
          <w:lang w:val="en-US"/>
        </w:rPr>
      </w:pPr>
    </w:p>
    <w:p w14:paraId="698BCB1D" w14:textId="1C58086A" w:rsidR="0026723C" w:rsidRDefault="0026723C" w:rsidP="001A517D">
      <w:pPr>
        <w:pStyle w:val="berschrift2"/>
        <w:rPr>
          <w:rFonts w:eastAsiaTheme="minorHAnsi"/>
          <w:lang w:val="en-US"/>
        </w:rPr>
      </w:pPr>
      <w:r>
        <w:rPr>
          <w:rFonts w:eastAsiaTheme="minorHAnsi"/>
          <w:lang w:val="en-US"/>
        </w:rPr>
        <w:t xml:space="preserve">Table </w:t>
      </w:r>
      <w:r w:rsidR="00956772">
        <w:rPr>
          <w:rFonts w:eastAsiaTheme="minorHAnsi"/>
          <w:lang w:val="en-US"/>
        </w:rPr>
        <w:t>X</w:t>
      </w:r>
      <w:r w:rsidRPr="006914AC">
        <w:rPr>
          <w:rFonts w:eastAsiaTheme="minorHAnsi"/>
          <w:lang w:val="en-US"/>
        </w:rPr>
        <w:t>: Overview of Cluster Labels and Characteristics</w:t>
      </w:r>
    </w:p>
    <w:tbl>
      <w:tblPr>
        <w:tblStyle w:val="EinfacheTabelle3"/>
        <w:tblW w:w="8080" w:type="dxa"/>
        <w:shd w:val="clear" w:color="auto" w:fill="FFFFFF" w:themeFill="background1"/>
        <w:tblLayout w:type="fixed"/>
        <w:tblLook w:val="04A0" w:firstRow="1" w:lastRow="0" w:firstColumn="1" w:lastColumn="0" w:noHBand="0" w:noVBand="1"/>
      </w:tblPr>
      <w:tblGrid>
        <w:gridCol w:w="1843"/>
        <w:gridCol w:w="1701"/>
        <w:gridCol w:w="1134"/>
        <w:gridCol w:w="1276"/>
        <w:gridCol w:w="935"/>
        <w:gridCol w:w="1191"/>
      </w:tblGrid>
      <w:tr w:rsidR="0026723C" w:rsidRPr="007A31D0" w14:paraId="2471AFC7" w14:textId="77777777" w:rsidTr="00DC7F4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843" w:type="dxa"/>
            <w:tcBorders>
              <w:top w:val="single" w:sz="12" w:space="0" w:color="auto"/>
            </w:tcBorders>
            <w:shd w:val="clear" w:color="auto" w:fill="FFFFFF" w:themeFill="background1"/>
            <w:vAlign w:val="center"/>
          </w:tcPr>
          <w:p w14:paraId="32FBFB91" w14:textId="77777777" w:rsidR="0026723C" w:rsidRPr="007A31D0" w:rsidRDefault="0026723C" w:rsidP="00DC7F46">
            <w:pPr>
              <w:spacing w:line="276" w:lineRule="auto"/>
              <w:rPr>
                <w:b w:val="0"/>
                <w:bCs w:val="0"/>
                <w:caps w:val="0"/>
                <w:sz w:val="20"/>
                <w:szCs w:val="20"/>
                <w:lang w:val="en-US"/>
              </w:rPr>
            </w:pPr>
          </w:p>
        </w:tc>
        <w:tc>
          <w:tcPr>
            <w:tcW w:w="1701" w:type="dxa"/>
            <w:tcBorders>
              <w:top w:val="single" w:sz="12" w:space="0" w:color="auto"/>
              <w:bottom w:val="single" w:sz="4" w:space="0" w:color="auto"/>
            </w:tcBorders>
            <w:shd w:val="clear" w:color="auto" w:fill="FFFFFF" w:themeFill="background1"/>
            <w:vAlign w:val="center"/>
          </w:tcPr>
          <w:p w14:paraId="07EEAFF6"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1</w:t>
            </w:r>
          </w:p>
        </w:tc>
        <w:tc>
          <w:tcPr>
            <w:tcW w:w="1134" w:type="dxa"/>
            <w:tcBorders>
              <w:top w:val="single" w:sz="12" w:space="0" w:color="auto"/>
              <w:bottom w:val="single" w:sz="4" w:space="0" w:color="auto"/>
            </w:tcBorders>
            <w:shd w:val="clear" w:color="auto" w:fill="FFFFFF" w:themeFill="background1"/>
            <w:vAlign w:val="center"/>
          </w:tcPr>
          <w:p w14:paraId="6AE13260"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2</w:t>
            </w:r>
          </w:p>
        </w:tc>
        <w:tc>
          <w:tcPr>
            <w:tcW w:w="1276" w:type="dxa"/>
            <w:tcBorders>
              <w:top w:val="single" w:sz="12" w:space="0" w:color="auto"/>
              <w:bottom w:val="single" w:sz="4" w:space="0" w:color="auto"/>
            </w:tcBorders>
            <w:shd w:val="clear" w:color="auto" w:fill="FFFFFF" w:themeFill="background1"/>
            <w:vAlign w:val="center"/>
          </w:tcPr>
          <w:p w14:paraId="5C568E0D"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3</w:t>
            </w:r>
          </w:p>
        </w:tc>
        <w:tc>
          <w:tcPr>
            <w:tcW w:w="935" w:type="dxa"/>
            <w:tcBorders>
              <w:top w:val="single" w:sz="12" w:space="0" w:color="auto"/>
              <w:bottom w:val="single" w:sz="4" w:space="0" w:color="auto"/>
            </w:tcBorders>
            <w:shd w:val="clear" w:color="auto" w:fill="FFFFFF" w:themeFill="background1"/>
            <w:vAlign w:val="center"/>
          </w:tcPr>
          <w:p w14:paraId="7F946841"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4</w:t>
            </w:r>
          </w:p>
        </w:tc>
        <w:tc>
          <w:tcPr>
            <w:tcW w:w="1191" w:type="dxa"/>
            <w:tcBorders>
              <w:top w:val="single" w:sz="12" w:space="0" w:color="auto"/>
              <w:bottom w:val="single" w:sz="4" w:space="0" w:color="auto"/>
            </w:tcBorders>
            <w:shd w:val="clear" w:color="auto" w:fill="FFFFFF" w:themeFill="background1"/>
            <w:vAlign w:val="center"/>
          </w:tcPr>
          <w:p w14:paraId="7B707627"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5</w:t>
            </w:r>
          </w:p>
        </w:tc>
      </w:tr>
      <w:tr w:rsidR="0026723C" w:rsidRPr="007A31D0" w14:paraId="02BCC320"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387137A4" w14:textId="77777777" w:rsidR="0026723C" w:rsidRPr="007A31D0" w:rsidRDefault="0026723C" w:rsidP="00DC7F46">
            <w:pPr>
              <w:spacing w:line="276" w:lineRule="auto"/>
              <w:rPr>
                <w:b w:val="0"/>
                <w:bCs w:val="0"/>
                <w:caps w:val="0"/>
                <w:sz w:val="20"/>
                <w:szCs w:val="20"/>
                <w:lang w:val="en-US"/>
              </w:rPr>
            </w:pPr>
            <w:r w:rsidRPr="00F13503">
              <w:rPr>
                <w:b w:val="0"/>
                <w:bCs w:val="0"/>
                <w:caps w:val="0"/>
                <w:sz w:val="20"/>
                <w:szCs w:val="20"/>
                <w:lang w:val="en-US"/>
              </w:rPr>
              <w:t>Cluster composition</w:t>
            </w:r>
          </w:p>
        </w:tc>
        <w:tc>
          <w:tcPr>
            <w:tcW w:w="1701" w:type="dxa"/>
            <w:tcBorders>
              <w:top w:val="single" w:sz="4" w:space="0" w:color="auto"/>
              <w:bottom w:val="single" w:sz="4" w:space="0" w:color="auto"/>
            </w:tcBorders>
            <w:shd w:val="clear" w:color="auto" w:fill="FFFFFF" w:themeFill="background1"/>
            <w:vAlign w:val="center"/>
          </w:tcPr>
          <w:p w14:paraId="6A7059F4" w14:textId="77777777" w:rsidR="0026723C" w:rsidRPr="003D2452"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rPr>
            </w:pPr>
            <w:r w:rsidRPr="003D2452">
              <w:rPr>
                <w:sz w:val="20"/>
                <w:szCs w:val="20"/>
              </w:rPr>
              <w:t>AU, BE, FR, IL, LU</w:t>
            </w:r>
            <w:r>
              <w:rPr>
                <w:sz w:val="20"/>
                <w:szCs w:val="20"/>
              </w:rPr>
              <w:t>, NL, NZ, ES, CH, UK, US</w:t>
            </w:r>
          </w:p>
        </w:tc>
        <w:tc>
          <w:tcPr>
            <w:tcW w:w="1134" w:type="dxa"/>
            <w:tcBorders>
              <w:top w:val="single" w:sz="4" w:space="0" w:color="auto"/>
              <w:bottom w:val="single" w:sz="4" w:space="0" w:color="auto"/>
            </w:tcBorders>
            <w:shd w:val="clear" w:color="auto" w:fill="FFFFFF" w:themeFill="background1"/>
            <w:vAlign w:val="center"/>
          </w:tcPr>
          <w:p w14:paraId="7337DB80"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31D0">
              <w:rPr>
                <w:sz w:val="20"/>
                <w:szCs w:val="20"/>
                <w:lang w:val="en-US"/>
              </w:rPr>
              <w:t>CZ, LV, PL</w:t>
            </w:r>
          </w:p>
        </w:tc>
        <w:tc>
          <w:tcPr>
            <w:tcW w:w="1276" w:type="dxa"/>
            <w:tcBorders>
              <w:top w:val="single" w:sz="4" w:space="0" w:color="auto"/>
              <w:bottom w:val="single" w:sz="4" w:space="0" w:color="auto"/>
            </w:tcBorders>
            <w:shd w:val="clear" w:color="auto" w:fill="FFFFFF" w:themeFill="background1"/>
            <w:vAlign w:val="center"/>
          </w:tcPr>
          <w:p w14:paraId="40ECB2FD"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DK, IE, JP, KR, NO, SE</w:t>
            </w:r>
          </w:p>
        </w:tc>
        <w:tc>
          <w:tcPr>
            <w:tcW w:w="935" w:type="dxa"/>
            <w:tcBorders>
              <w:top w:val="single" w:sz="4" w:space="0" w:color="auto"/>
              <w:bottom w:val="single" w:sz="4" w:space="0" w:color="auto"/>
            </w:tcBorders>
            <w:shd w:val="clear" w:color="auto" w:fill="FFFFFF" w:themeFill="background1"/>
            <w:vAlign w:val="center"/>
          </w:tcPr>
          <w:p w14:paraId="539B668E"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31D0">
              <w:rPr>
                <w:sz w:val="20"/>
                <w:szCs w:val="20"/>
                <w:lang w:val="en-US"/>
              </w:rPr>
              <w:t>EE</w:t>
            </w:r>
          </w:p>
        </w:tc>
        <w:tc>
          <w:tcPr>
            <w:tcW w:w="1191" w:type="dxa"/>
            <w:tcBorders>
              <w:top w:val="single" w:sz="4" w:space="0" w:color="auto"/>
              <w:bottom w:val="single" w:sz="4" w:space="0" w:color="auto"/>
            </w:tcBorders>
            <w:shd w:val="clear" w:color="auto" w:fill="FFFFFF" w:themeFill="background1"/>
            <w:vAlign w:val="center"/>
          </w:tcPr>
          <w:p w14:paraId="0BBA3CD7"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31D0">
              <w:rPr>
                <w:sz w:val="20"/>
                <w:szCs w:val="20"/>
                <w:lang w:val="en-US"/>
              </w:rPr>
              <w:t>FI, DE</w:t>
            </w:r>
          </w:p>
        </w:tc>
      </w:tr>
      <w:tr w:rsidR="0026723C" w:rsidRPr="00620DAD" w14:paraId="63894FCE"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FFFFFF" w:themeFill="background1"/>
            <w:vAlign w:val="center"/>
          </w:tcPr>
          <w:p w14:paraId="1E964CE3" w14:textId="77777777" w:rsidR="0026723C" w:rsidRDefault="0026723C" w:rsidP="00DC7F46">
            <w:pPr>
              <w:spacing w:line="276" w:lineRule="auto"/>
              <w:rPr>
                <w:sz w:val="20"/>
                <w:szCs w:val="20"/>
                <w:lang w:val="en-US"/>
              </w:rPr>
            </w:pPr>
            <w:r>
              <w:rPr>
                <w:b w:val="0"/>
                <w:bCs w:val="0"/>
                <w:caps w:val="0"/>
                <w:sz w:val="20"/>
                <w:szCs w:val="20"/>
                <w:lang w:val="en-US"/>
              </w:rPr>
              <w:t xml:space="preserve">Supply </w:t>
            </w:r>
          </w:p>
          <w:p w14:paraId="07106508" w14:textId="77777777" w:rsidR="0026723C" w:rsidRDefault="0026723C" w:rsidP="00DC7F46">
            <w:pPr>
              <w:spacing w:line="276" w:lineRule="auto"/>
              <w:ind w:firstLine="180"/>
              <w:rPr>
                <w:sz w:val="20"/>
                <w:szCs w:val="20"/>
                <w:lang w:val="en-US"/>
              </w:rPr>
            </w:pPr>
            <w:r>
              <w:rPr>
                <w:b w:val="0"/>
                <w:bCs w:val="0"/>
                <w:caps w:val="0"/>
                <w:sz w:val="20"/>
                <w:szCs w:val="20"/>
                <w:lang w:val="en-US"/>
              </w:rPr>
              <w:t>EXPD</w:t>
            </w:r>
          </w:p>
          <w:p w14:paraId="1B008FBE" w14:textId="77777777" w:rsidR="0026723C" w:rsidRDefault="0026723C" w:rsidP="00DC7F46">
            <w:pPr>
              <w:spacing w:line="276" w:lineRule="auto"/>
              <w:ind w:firstLine="180"/>
              <w:rPr>
                <w:sz w:val="20"/>
                <w:szCs w:val="20"/>
                <w:lang w:val="en-US"/>
              </w:rPr>
            </w:pPr>
            <w:r>
              <w:rPr>
                <w:b w:val="0"/>
                <w:bCs w:val="0"/>
                <w:caps w:val="0"/>
                <w:sz w:val="20"/>
                <w:szCs w:val="20"/>
                <w:lang w:val="en-US"/>
              </w:rPr>
              <w:t>BEDS</w:t>
            </w:r>
          </w:p>
          <w:p w14:paraId="7F972976" w14:textId="77777777" w:rsidR="0026723C" w:rsidRPr="007A31D0" w:rsidRDefault="0026723C" w:rsidP="00DC7F46">
            <w:pPr>
              <w:spacing w:line="276" w:lineRule="auto"/>
              <w:ind w:firstLine="180"/>
              <w:rPr>
                <w:b w:val="0"/>
                <w:bCs w:val="0"/>
                <w:caps w:val="0"/>
                <w:sz w:val="20"/>
                <w:szCs w:val="20"/>
                <w:lang w:val="en-US"/>
              </w:rPr>
            </w:pPr>
            <w:r>
              <w:rPr>
                <w:b w:val="0"/>
                <w:bCs w:val="0"/>
                <w:caps w:val="0"/>
                <w:sz w:val="20"/>
                <w:szCs w:val="20"/>
                <w:lang w:val="en-US"/>
              </w:rPr>
              <w:t>RCPTIN</w:t>
            </w:r>
          </w:p>
        </w:tc>
        <w:tc>
          <w:tcPr>
            <w:tcW w:w="1701" w:type="dxa"/>
            <w:tcBorders>
              <w:top w:val="single" w:sz="4" w:space="0" w:color="auto"/>
            </w:tcBorders>
            <w:shd w:val="clear" w:color="auto" w:fill="FFFFFF" w:themeFill="background1"/>
            <w:vAlign w:val="center"/>
          </w:tcPr>
          <w:p w14:paraId="651E91F8"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60D2CBE8"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Medium</w:t>
            </w:r>
          </w:p>
          <w:p w14:paraId="11E563F1"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p w14:paraId="2837D42B"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tc>
        <w:tc>
          <w:tcPr>
            <w:tcW w:w="1134" w:type="dxa"/>
            <w:tcBorders>
              <w:top w:val="single" w:sz="4" w:space="0" w:color="auto"/>
            </w:tcBorders>
            <w:shd w:val="clear" w:color="auto" w:fill="FFFFFF" w:themeFill="background1"/>
            <w:vAlign w:val="center"/>
          </w:tcPr>
          <w:p w14:paraId="00D33145"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4115C7A8"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7B995C95"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4581C2A7"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tc>
        <w:tc>
          <w:tcPr>
            <w:tcW w:w="1276" w:type="dxa"/>
            <w:tcBorders>
              <w:top w:val="single" w:sz="4" w:space="0" w:color="auto"/>
            </w:tcBorders>
            <w:shd w:val="clear" w:color="auto" w:fill="FFFFFF" w:themeFill="background1"/>
            <w:vAlign w:val="center"/>
          </w:tcPr>
          <w:p w14:paraId="1E156AB2"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36AAE2F7"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p w14:paraId="54D1EF54"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Medium </w:t>
            </w:r>
            <w:proofErr w:type="spellStart"/>
            <w:r>
              <w:rPr>
                <w:sz w:val="20"/>
                <w:szCs w:val="20"/>
                <w:lang w:val="en-US"/>
              </w:rPr>
              <w:t>Medium</w:t>
            </w:r>
            <w:proofErr w:type="spellEnd"/>
          </w:p>
        </w:tc>
        <w:tc>
          <w:tcPr>
            <w:tcW w:w="935" w:type="dxa"/>
            <w:tcBorders>
              <w:top w:val="single" w:sz="4" w:space="0" w:color="auto"/>
            </w:tcBorders>
            <w:shd w:val="clear" w:color="auto" w:fill="FFFFFF" w:themeFill="background1"/>
            <w:vAlign w:val="center"/>
          </w:tcPr>
          <w:p w14:paraId="14D73BF1"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20233889"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023CAB27"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p w14:paraId="6C7EA04D"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tc>
        <w:tc>
          <w:tcPr>
            <w:tcW w:w="1191" w:type="dxa"/>
            <w:tcBorders>
              <w:top w:val="single" w:sz="4" w:space="0" w:color="auto"/>
            </w:tcBorders>
            <w:shd w:val="clear" w:color="auto" w:fill="FFFFFF" w:themeFill="background1"/>
            <w:vAlign w:val="center"/>
          </w:tcPr>
          <w:p w14:paraId="50D89F76"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216A5B98"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Medium Med.-High</w:t>
            </w:r>
          </w:p>
          <w:p w14:paraId="08489503"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tc>
      </w:tr>
      <w:tr w:rsidR="0026723C" w:rsidRPr="007A31D0" w14:paraId="58B84BA3"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25C78920" w14:textId="77777777" w:rsidR="0026723C" w:rsidRPr="007A31D0" w:rsidRDefault="0026723C" w:rsidP="00DC7F46">
            <w:pPr>
              <w:spacing w:line="276" w:lineRule="auto"/>
              <w:rPr>
                <w:b w:val="0"/>
                <w:bCs w:val="0"/>
                <w:caps w:val="0"/>
                <w:sz w:val="20"/>
                <w:szCs w:val="20"/>
                <w:lang w:val="en-US"/>
              </w:rPr>
            </w:pPr>
            <w:r>
              <w:rPr>
                <w:b w:val="0"/>
                <w:bCs w:val="0"/>
                <w:caps w:val="0"/>
                <w:sz w:val="20"/>
                <w:szCs w:val="20"/>
                <w:lang w:val="en-US"/>
              </w:rPr>
              <w:t>Public-Private Mix</w:t>
            </w:r>
          </w:p>
        </w:tc>
        <w:tc>
          <w:tcPr>
            <w:tcW w:w="1701" w:type="dxa"/>
            <w:shd w:val="clear" w:color="auto" w:fill="FFFFFF" w:themeFill="background1"/>
            <w:vAlign w:val="center"/>
          </w:tcPr>
          <w:p w14:paraId="72E44AB1" w14:textId="77777777" w:rsidR="0026723C" w:rsidRPr="007A087D"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087D">
              <w:rPr>
                <w:sz w:val="20"/>
                <w:szCs w:val="20"/>
                <w:lang w:val="en-US"/>
              </w:rPr>
              <w:t>Med.-High</w:t>
            </w:r>
          </w:p>
          <w:p w14:paraId="3B125FBD"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Medium</w:t>
            </w:r>
          </w:p>
        </w:tc>
        <w:tc>
          <w:tcPr>
            <w:tcW w:w="1134" w:type="dxa"/>
            <w:shd w:val="clear" w:color="auto" w:fill="FFFFFF" w:themeFill="background1"/>
            <w:vAlign w:val="center"/>
          </w:tcPr>
          <w:p w14:paraId="4AEF9DD1"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p w14:paraId="658631B1"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087D">
              <w:rPr>
                <w:sz w:val="20"/>
                <w:szCs w:val="20"/>
                <w:lang w:val="en-US"/>
              </w:rPr>
              <w:t>Med.-High</w:t>
            </w:r>
          </w:p>
        </w:tc>
        <w:tc>
          <w:tcPr>
            <w:tcW w:w="1276" w:type="dxa"/>
            <w:shd w:val="clear" w:color="auto" w:fill="FFFFFF" w:themeFill="background1"/>
            <w:vAlign w:val="center"/>
          </w:tcPr>
          <w:p w14:paraId="682D3A2D"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Medium</w:t>
            </w:r>
          </w:p>
          <w:p w14:paraId="2A1DB940"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935" w:type="dxa"/>
            <w:shd w:val="clear" w:color="auto" w:fill="FFFFFF" w:themeFill="background1"/>
            <w:vAlign w:val="center"/>
          </w:tcPr>
          <w:p w14:paraId="51588B1D"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p w14:paraId="4CDDC096"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1191" w:type="dxa"/>
            <w:shd w:val="clear" w:color="auto" w:fill="FFFFFF" w:themeFill="background1"/>
            <w:vAlign w:val="center"/>
          </w:tcPr>
          <w:p w14:paraId="7232074A" w14:textId="77777777" w:rsidR="0026723C" w:rsidRPr="007A087D"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087D">
              <w:rPr>
                <w:sz w:val="20"/>
                <w:szCs w:val="20"/>
                <w:lang w:val="en-US"/>
              </w:rPr>
              <w:t>Med.-High</w:t>
            </w:r>
          </w:p>
          <w:p w14:paraId="044EA90F"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tc>
      </w:tr>
      <w:tr w:rsidR="0026723C" w:rsidRPr="007A31D0" w14:paraId="700D78DA"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313A85FB" w14:textId="77777777" w:rsidR="0026723C" w:rsidRPr="007A31D0" w:rsidRDefault="0026723C" w:rsidP="00DC7F46">
            <w:pPr>
              <w:spacing w:line="276" w:lineRule="auto"/>
              <w:rPr>
                <w:b w:val="0"/>
                <w:bCs w:val="0"/>
                <w:caps w:val="0"/>
                <w:sz w:val="20"/>
                <w:szCs w:val="20"/>
                <w:lang w:val="en-US"/>
              </w:rPr>
            </w:pPr>
            <w:proofErr w:type="spellStart"/>
            <w:r>
              <w:rPr>
                <w:b w:val="0"/>
                <w:bCs w:val="0"/>
                <w:caps w:val="0"/>
                <w:sz w:val="20"/>
                <w:szCs w:val="20"/>
                <w:lang w:val="en-US"/>
              </w:rPr>
              <w:t>Pefrormance</w:t>
            </w:r>
            <w:proofErr w:type="spellEnd"/>
          </w:p>
        </w:tc>
        <w:tc>
          <w:tcPr>
            <w:tcW w:w="1701" w:type="dxa"/>
            <w:shd w:val="clear" w:color="auto" w:fill="FFFFFF" w:themeFill="background1"/>
            <w:vAlign w:val="center"/>
          </w:tcPr>
          <w:p w14:paraId="2D32B8E3"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w:t>
            </w:r>
            <w:r>
              <w:rPr>
                <w:sz w:val="20"/>
                <w:szCs w:val="20"/>
                <w:lang w:val="en-US"/>
              </w:rPr>
              <w:t>.</w:t>
            </w:r>
            <w:r w:rsidRPr="007A087D">
              <w:rPr>
                <w:sz w:val="20"/>
                <w:szCs w:val="20"/>
                <w:lang w:val="en-US"/>
              </w:rPr>
              <w:t>-High</w:t>
            </w:r>
          </w:p>
          <w:p w14:paraId="0DEBB9FB"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tc>
        <w:tc>
          <w:tcPr>
            <w:tcW w:w="1134" w:type="dxa"/>
            <w:shd w:val="clear" w:color="auto" w:fill="FFFFFF" w:themeFill="background1"/>
            <w:vAlign w:val="center"/>
          </w:tcPr>
          <w:p w14:paraId="274A79AC"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6F2A8AC2"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tc>
        <w:tc>
          <w:tcPr>
            <w:tcW w:w="1276" w:type="dxa"/>
            <w:shd w:val="clear" w:color="auto" w:fill="FFFFFF" w:themeFill="background1"/>
            <w:vAlign w:val="center"/>
          </w:tcPr>
          <w:p w14:paraId="4E1A150F"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p w14:paraId="59A6BF88"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tc>
        <w:tc>
          <w:tcPr>
            <w:tcW w:w="935" w:type="dxa"/>
            <w:shd w:val="clear" w:color="auto" w:fill="FFFFFF" w:themeFill="background1"/>
            <w:vAlign w:val="center"/>
          </w:tcPr>
          <w:p w14:paraId="6D0EB180"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67BC6752"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tc>
        <w:tc>
          <w:tcPr>
            <w:tcW w:w="1191" w:type="dxa"/>
            <w:shd w:val="clear" w:color="auto" w:fill="FFFFFF" w:themeFill="background1"/>
            <w:vAlign w:val="center"/>
          </w:tcPr>
          <w:p w14:paraId="41D49D50"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p w14:paraId="14A3EED1"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tc>
      </w:tr>
      <w:tr w:rsidR="0026723C" w:rsidRPr="007A31D0" w14:paraId="4FA6BAB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bottom w:val="single" w:sz="12" w:space="0" w:color="auto"/>
            </w:tcBorders>
            <w:shd w:val="clear" w:color="auto" w:fill="FFFFFF" w:themeFill="background1"/>
            <w:vAlign w:val="center"/>
          </w:tcPr>
          <w:p w14:paraId="4FE2347C" w14:textId="77777777" w:rsidR="0026723C" w:rsidRPr="007A31D0" w:rsidRDefault="0026723C" w:rsidP="00DC7F46">
            <w:pPr>
              <w:spacing w:line="276" w:lineRule="auto"/>
              <w:rPr>
                <w:b w:val="0"/>
                <w:bCs w:val="0"/>
                <w:caps w:val="0"/>
                <w:sz w:val="20"/>
                <w:szCs w:val="20"/>
                <w:lang w:val="en-US"/>
              </w:rPr>
            </w:pPr>
            <w:r>
              <w:rPr>
                <w:b w:val="0"/>
                <w:bCs w:val="0"/>
                <w:caps w:val="0"/>
                <w:sz w:val="20"/>
                <w:szCs w:val="20"/>
                <w:lang w:val="en-US"/>
              </w:rPr>
              <w:t>Access Regulation</w:t>
            </w:r>
          </w:p>
        </w:tc>
        <w:tc>
          <w:tcPr>
            <w:tcW w:w="1701" w:type="dxa"/>
            <w:tcBorders>
              <w:bottom w:val="single" w:sz="12" w:space="0" w:color="auto"/>
            </w:tcBorders>
            <w:shd w:val="clear" w:color="auto" w:fill="FFFFFF" w:themeFill="background1"/>
            <w:vAlign w:val="center"/>
          </w:tcPr>
          <w:p w14:paraId="34046B77"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34" w:type="dxa"/>
            <w:tcBorders>
              <w:bottom w:val="single" w:sz="12" w:space="0" w:color="auto"/>
            </w:tcBorders>
            <w:shd w:val="clear" w:color="auto" w:fill="FFFFFF" w:themeFill="background1"/>
            <w:vAlign w:val="center"/>
          </w:tcPr>
          <w:p w14:paraId="289B75B8"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p w14:paraId="6EFFE43D"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1276" w:type="dxa"/>
            <w:tcBorders>
              <w:bottom w:val="single" w:sz="12" w:space="0" w:color="auto"/>
            </w:tcBorders>
            <w:shd w:val="clear" w:color="auto" w:fill="FFFFFF" w:themeFill="background1"/>
            <w:vAlign w:val="center"/>
          </w:tcPr>
          <w:p w14:paraId="69E3F48A"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935" w:type="dxa"/>
            <w:tcBorders>
              <w:bottom w:val="single" w:sz="12" w:space="0" w:color="auto"/>
            </w:tcBorders>
            <w:shd w:val="clear" w:color="auto" w:fill="FFFFFF" w:themeFill="background1"/>
            <w:vAlign w:val="center"/>
          </w:tcPr>
          <w:p w14:paraId="6929400D"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p w14:paraId="6E8B1E78"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tc>
        <w:tc>
          <w:tcPr>
            <w:tcW w:w="1191" w:type="dxa"/>
            <w:tcBorders>
              <w:bottom w:val="single" w:sz="12" w:space="0" w:color="auto"/>
            </w:tcBorders>
            <w:shd w:val="clear" w:color="auto" w:fill="FFFFFF" w:themeFill="background1"/>
            <w:vAlign w:val="center"/>
          </w:tcPr>
          <w:p w14:paraId="6A1CC313"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p w14:paraId="6C7495E1"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r>
    </w:tbl>
    <w:p w14:paraId="1C8C1BBC" w14:textId="77777777" w:rsidR="001A517D" w:rsidRDefault="001A517D" w:rsidP="001A517D">
      <w:pPr>
        <w:pStyle w:val="02FlietextEinzug"/>
        <w:rPr>
          <w:lang w:val="en-US"/>
        </w:rPr>
      </w:pPr>
    </w:p>
    <w:p w14:paraId="0D7760C8" w14:textId="0C9AABBE" w:rsidR="001A517D" w:rsidRDefault="001A517D" w:rsidP="001A517D">
      <w:pPr>
        <w:pStyle w:val="berschrift2"/>
        <w:rPr>
          <w:lang w:val="en-US"/>
        </w:rPr>
      </w:pPr>
      <w:r>
        <w:rPr>
          <w:lang w:val="en-US"/>
        </w:rPr>
        <w:t>Why do lines between Estonia/France and US appear light grey, not full grey?</w:t>
      </w:r>
    </w:p>
    <w:p w14:paraId="6B7D3375" w14:textId="767B12F0" w:rsidR="000C6B26" w:rsidRPr="000C6B26" w:rsidRDefault="001A517D" w:rsidP="00C101DA">
      <w:pPr>
        <w:pStyle w:val="02Flietext"/>
        <w:rPr>
          <w:lang w:val="en-US"/>
        </w:rPr>
      </w:pPr>
      <w:r w:rsidRPr="001A517D">
        <w:rPr>
          <w:lang w:val="en-US"/>
        </w:rPr>
        <w:t xml:space="preserve">The ties of Estonia to France and the US are rounded values of 0,66. As we us </w:t>
      </w:r>
      <w:proofErr w:type="spellStart"/>
      <w:r w:rsidRPr="001A517D">
        <w:rPr>
          <w:lang w:val="en-US"/>
        </w:rPr>
        <w:t>unreounded</w:t>
      </w:r>
      <w:proofErr w:type="spellEnd"/>
      <w:r w:rsidRPr="001A517D">
        <w:rPr>
          <w:lang w:val="en-US"/>
        </w:rPr>
        <w:t xml:space="preserve"> values for Figure 1, the lines appear light grey, not full grey. As Estonia only has ties to these two </w:t>
      </w:r>
      <w:proofErr w:type="spellStart"/>
      <w:r w:rsidRPr="001A517D">
        <w:rPr>
          <w:lang w:val="en-US"/>
        </w:rPr>
        <w:t>countires</w:t>
      </w:r>
      <w:proofErr w:type="spellEnd"/>
      <w:r w:rsidRPr="001A517D">
        <w:rPr>
          <w:lang w:val="en-US"/>
        </w:rPr>
        <w:t xml:space="preserve"> of the five countries of cluster 7, according to the rules set out in the Data and Methods section it is </w:t>
      </w:r>
      <w:proofErr w:type="spellStart"/>
      <w:r w:rsidRPr="001A517D">
        <w:rPr>
          <w:lang w:val="en-US"/>
        </w:rPr>
        <w:t>condiered</w:t>
      </w:r>
      <w:proofErr w:type="spellEnd"/>
      <w:r w:rsidRPr="001A517D">
        <w:rPr>
          <w:lang w:val="en-US"/>
        </w:rPr>
        <w:t xml:space="preserve"> a partial member of this cluster.</w:t>
      </w:r>
    </w:p>
    <w:sectPr w:rsidR="000C6B26" w:rsidRPr="000C6B26" w:rsidSect="00AD66E9">
      <w:pgSz w:w="11906" w:h="16838"/>
      <w:pgMar w:top="1417" w:right="1983"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6" w:author="Philipp Alexander Linden" w:date="2020-07-07T13:17:00Z" w:initials="PAL">
    <w:p w14:paraId="36C88899" w14:textId="0577E013" w:rsidR="00257C34" w:rsidRDefault="00257C34">
      <w:pPr>
        <w:pStyle w:val="Kommentartext"/>
      </w:pPr>
      <w:r>
        <w:rPr>
          <w:rStyle w:val="Kommentarzeichen"/>
        </w:rPr>
        <w:annotationRef/>
      </w:r>
      <w:proofErr w:type="gramStart"/>
      <w:r>
        <w:t>Wendt  &amp;</w:t>
      </w:r>
      <w:proofErr w:type="gramEnd"/>
      <w:r>
        <w:t xml:space="preserve"> Reibling überall blinden</w:t>
      </w:r>
    </w:p>
  </w:comment>
  <w:comment w:id="27" w:author="Philipp Alexander Linden" w:date="2020-07-10T16:09:00Z" w:initials="PAL">
    <w:p w14:paraId="7CBEB167" w14:textId="1962F9FE" w:rsidR="00257C34" w:rsidRDefault="00257C34">
      <w:pPr>
        <w:pStyle w:val="Kommentartext"/>
      </w:pPr>
      <w:r>
        <w:rPr>
          <w:rStyle w:val="Kommentarzeichen"/>
        </w:rPr>
        <w:annotationRef/>
      </w:r>
      <w:proofErr w:type="spellStart"/>
      <w:r>
        <w:t>How</w:t>
      </w:r>
      <w:proofErr w:type="spellEnd"/>
      <w:r>
        <w:t xml:space="preserve"> </w:t>
      </w:r>
      <w:proofErr w:type="spellStart"/>
      <w:r>
        <w:t>many</w:t>
      </w:r>
      <w:proofErr w:type="spellEnd"/>
      <w:r>
        <w:t>?</w:t>
      </w:r>
    </w:p>
  </w:comment>
  <w:comment w:id="28" w:author="Mareike Ariaans" w:date="2020-07-12T12:53:00Z" w:initials="MA">
    <w:p w14:paraId="450EB557" w14:textId="398BB679" w:rsidR="00257C34" w:rsidRDefault="00257C34">
      <w:pPr>
        <w:pStyle w:val="Kommentartext"/>
      </w:pPr>
      <w:r>
        <w:rPr>
          <w:rStyle w:val="Kommentarzeichen"/>
        </w:rPr>
        <w:annotationRef/>
      </w:r>
      <w:r>
        <w:t xml:space="preserve">Wir haben </w:t>
      </w:r>
      <w:r w:rsidR="00E518AB">
        <w:t>insgesamt</w:t>
      </w:r>
      <w:r>
        <w:t xml:space="preserve"> 30 Fragebögen zurücke</w:t>
      </w:r>
      <w:r w:rsidR="00E518AB">
        <w:t>r</w:t>
      </w:r>
      <w:r>
        <w:t>halten, da sind aber Länder mitgezählt wie Österreich oder Canada, die dann doch ausgeschlossen wurden</w:t>
      </w:r>
      <w:r w:rsidR="00E518AB">
        <w:t>. Sonst sind es 24. Land 25 (Deutschland) waren wir selbst Experten. Ich weiß nicht was wir dann hier schreiben sollen.</w:t>
      </w:r>
    </w:p>
  </w:comment>
  <w:comment w:id="29" w:author="Philipp Alexander Linden" w:date="2020-06-03T19:24:00Z" w:initials="PAL">
    <w:p w14:paraId="030BE762" w14:textId="77777777" w:rsidR="00257C34" w:rsidRPr="009E7DEE" w:rsidRDefault="00257C34" w:rsidP="00E62C77">
      <w:pPr>
        <w:pStyle w:val="Kommentartext"/>
      </w:pPr>
      <w:r>
        <w:rPr>
          <w:rStyle w:val="Kommentarzeichen"/>
        </w:rPr>
        <w:annotationRef/>
      </w:r>
      <w:r w:rsidRPr="009E7DEE">
        <w:t xml:space="preserve">165 </w:t>
      </w:r>
      <w:proofErr w:type="spellStart"/>
      <w:r w:rsidRPr="009E7DEE">
        <w:t>words</w:t>
      </w:r>
      <w:proofErr w:type="spellEnd"/>
    </w:p>
  </w:comment>
  <w:comment w:id="36" w:author="Philipp Alexander Linden" w:date="2020-07-10T16:31:00Z" w:initials="PAL">
    <w:p w14:paraId="7CEF2115" w14:textId="405A14DD" w:rsidR="00257C34" w:rsidRDefault="00257C34">
      <w:pPr>
        <w:pStyle w:val="Kommentartext"/>
      </w:pPr>
      <w:r>
        <w:rPr>
          <w:rStyle w:val="Kommentarzeichen"/>
        </w:rPr>
        <w:annotationRef/>
      </w:r>
      <w:r>
        <w:t>Das ist der letzte Schritt, wir sollten schon darlegen, wie wir dahin gekommen sind. Daher sollte es auch am Ende stehen.</w:t>
      </w:r>
    </w:p>
  </w:comment>
  <w:comment w:id="37" w:author="Mareike Ariaans" w:date="2020-07-12T13:03:00Z" w:initials="MA">
    <w:p w14:paraId="59E28DA2" w14:textId="19871A76" w:rsidR="00C06FE3" w:rsidRDefault="00C06FE3">
      <w:pPr>
        <w:pStyle w:val="Kommentartext"/>
      </w:pPr>
      <w:r>
        <w:rPr>
          <w:rStyle w:val="Kommentarzeichen"/>
        </w:rPr>
        <w:annotationRef/>
      </w:r>
      <w:r>
        <w:t>Nadine sagt immer, das eine ist, wie man es macht das andere ist wie man es aufschreibt.</w:t>
      </w:r>
      <w:r w:rsidR="00D3542F">
        <w:t xml:space="preserve"> Aus meiner Perspektive als Leser, würde ich erst wissen </w:t>
      </w:r>
      <w:r w:rsidR="00D3542F">
        <w:t>wollen</w:t>
      </w:r>
      <w:r w:rsidR="00D33550">
        <w:t>:</w:t>
      </w:r>
      <w:bookmarkStart w:id="39" w:name="_GoBack"/>
      <w:bookmarkEnd w:id="39"/>
      <w:r w:rsidR="00D3542F">
        <w:t xml:space="preserve"> Welche Länder, welcher Zeitpunkt, wie wurden </w:t>
      </w:r>
      <w:proofErr w:type="spellStart"/>
      <w:r w:rsidR="00D3542F">
        <w:t>missings</w:t>
      </w:r>
      <w:proofErr w:type="spellEnd"/>
      <w:r w:rsidR="00D3542F">
        <w:t xml:space="preserve"> behandelt. Für mich ist es aber auch in Ordnung das anders zu schreiben. Du bist der Profi, für </w:t>
      </w:r>
      <w:proofErr w:type="gramStart"/>
      <w:r w:rsidR="00D3542F">
        <w:t>den Daten</w:t>
      </w:r>
      <w:proofErr w:type="gramEnd"/>
      <w:r w:rsidR="00D3542F">
        <w:t xml:space="preserve"> und Methodenteil.</w:t>
      </w:r>
    </w:p>
  </w:comment>
  <w:comment w:id="43" w:author="Philipp Alexander Linden" w:date="2020-06-29T18:49:00Z" w:initials="PAL">
    <w:p w14:paraId="716C4805" w14:textId="77777777" w:rsidR="00257C34" w:rsidRPr="00264EB7" w:rsidRDefault="00257C34" w:rsidP="00C04881">
      <w:pPr>
        <w:pStyle w:val="Kommentartext"/>
      </w:pPr>
      <w:r>
        <w:rPr>
          <w:rStyle w:val="Kommentarzeichen"/>
        </w:rPr>
        <w:annotationRef/>
      </w:r>
      <w:r w:rsidRPr="00264EB7">
        <w:t xml:space="preserve">148 </w:t>
      </w:r>
      <w:proofErr w:type="spellStart"/>
      <w:r w:rsidRPr="00264EB7">
        <w:t>words</w:t>
      </w:r>
      <w:proofErr w:type="spellEnd"/>
    </w:p>
  </w:comment>
  <w:comment w:id="48" w:author="Philipp Alexander Linden" w:date="2020-06-12T15:31:00Z" w:initials="PAL">
    <w:p w14:paraId="6F2F8669" w14:textId="77777777" w:rsidR="00257C34" w:rsidRPr="00264EB7" w:rsidRDefault="00257C34" w:rsidP="0006533C">
      <w:pPr>
        <w:pStyle w:val="Kommentartext"/>
      </w:pPr>
      <w:r>
        <w:rPr>
          <w:rStyle w:val="Kommentarzeichen"/>
        </w:rPr>
        <w:annotationRef/>
      </w:r>
      <w:r w:rsidRPr="00264EB7">
        <w:t xml:space="preserve">184 </w:t>
      </w:r>
      <w:proofErr w:type="spellStart"/>
      <w:r w:rsidRPr="00264EB7">
        <w:t>words</w:t>
      </w:r>
      <w:proofErr w:type="spellEnd"/>
    </w:p>
  </w:comment>
  <w:comment w:id="49" w:author="Philipp Alexander Linden" w:date="2020-06-29T17:55:00Z" w:initials="PAL">
    <w:p w14:paraId="01006663" w14:textId="77777777" w:rsidR="00257C34" w:rsidRPr="00264EB7" w:rsidRDefault="00257C34" w:rsidP="00BA6E5E">
      <w:pPr>
        <w:pStyle w:val="Kommentartext"/>
      </w:pPr>
      <w:r>
        <w:rPr>
          <w:rStyle w:val="Kommentarzeichen"/>
        </w:rPr>
        <w:annotationRef/>
      </w:r>
      <w:r w:rsidRPr="00264EB7">
        <w:t xml:space="preserve">115 </w:t>
      </w:r>
      <w:proofErr w:type="spellStart"/>
      <w:r w:rsidRPr="00264EB7">
        <w:t>words</w:t>
      </w:r>
      <w:proofErr w:type="spellEnd"/>
    </w:p>
  </w:comment>
  <w:comment w:id="100" w:author="Philipp Alexander Linden" w:date="2020-06-26T15:35:00Z" w:initials="PAL">
    <w:p w14:paraId="19560E76" w14:textId="44662A9D" w:rsidR="00257C34" w:rsidRPr="00264EB7" w:rsidRDefault="00257C34">
      <w:pPr>
        <w:pStyle w:val="Kommentartext"/>
      </w:pPr>
      <w:r>
        <w:rPr>
          <w:rStyle w:val="Kommentarzeichen"/>
        </w:rPr>
        <w:annotationRef/>
      </w:r>
      <w:r w:rsidRPr="00264EB7">
        <w:t xml:space="preserve">315 </w:t>
      </w:r>
      <w:proofErr w:type="spellStart"/>
      <w:r w:rsidRPr="00264EB7">
        <w:t>words</w:t>
      </w:r>
      <w:proofErr w:type="spellEnd"/>
    </w:p>
  </w:comment>
  <w:comment w:id="101" w:author="Philipp Alexander Linden" w:date="2020-06-12T15:31:00Z" w:initials="PAL">
    <w:p w14:paraId="73A711EC" w14:textId="77777777" w:rsidR="00257C34" w:rsidRPr="00264EB7" w:rsidRDefault="00257C34" w:rsidP="00BD5458">
      <w:pPr>
        <w:pStyle w:val="Kommentartext"/>
      </w:pPr>
      <w:r>
        <w:rPr>
          <w:rStyle w:val="Kommentarzeichen"/>
        </w:rPr>
        <w:annotationRef/>
      </w:r>
      <w:r w:rsidRPr="00264EB7">
        <w:t xml:space="preserve">177 </w:t>
      </w:r>
      <w:proofErr w:type="spellStart"/>
      <w:r w:rsidRPr="00264EB7">
        <w:t>words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C88899" w15:done="0"/>
  <w15:commentEx w15:paraId="7CBEB167" w15:done="0"/>
  <w15:commentEx w15:paraId="450EB557" w15:paraIdParent="7CBEB167" w15:done="0"/>
  <w15:commentEx w15:paraId="030BE762" w15:done="0"/>
  <w15:commentEx w15:paraId="7CEF2115" w15:done="0"/>
  <w15:commentEx w15:paraId="59E28DA2" w15:paraIdParent="7CEF2115" w15:done="0"/>
  <w15:commentEx w15:paraId="716C4805" w15:done="0"/>
  <w15:commentEx w15:paraId="6F2F8669" w15:done="0"/>
  <w15:commentEx w15:paraId="01006663" w15:done="0"/>
  <w15:commentEx w15:paraId="19560E76" w15:done="0"/>
  <w15:commentEx w15:paraId="73A711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31D49" w16cex:dateUtc="2020-07-10T15:00:00Z"/>
  <w16cex:commentExtensible w16cex:durableId="22AEF462" w16cex:dateUtc="2020-07-07T11:17:00Z"/>
  <w16cex:commentExtensible w16cex:durableId="22B31ABC" w16cex:dateUtc="2020-07-10T14:50:00Z"/>
  <w16cex:commentExtensible w16cex:durableId="22B31421" w16cex:dateUtc="2020-07-10T14:21:00Z"/>
  <w16cex:commentExtensible w16cex:durableId="22B31121" w16cex:dateUtc="2020-07-10T14:09:00Z"/>
  <w16cex:commentExtensible w16cex:durableId="22B31133" w16cex:dateUtc="2020-07-10T14:09:00Z"/>
  <w16cex:commentExtensible w16cex:durableId="22827762" w16cex:dateUtc="2020-06-03T17:24:00Z"/>
  <w16cex:commentExtensible w16cex:durableId="22B313BE" w16cex:dateUtc="2020-07-10T14:20:00Z"/>
  <w16cex:commentExtensible w16cex:durableId="22B313F0" w16cex:dateUtc="2020-07-10T14:21:00Z"/>
  <w16cex:commentExtensible w16cex:durableId="22B312FB" w16cex:dateUtc="2020-07-10T14:16:00Z"/>
  <w16cex:commentExtensible w16cex:durableId="22B3166C" w16cex:dateUtc="2020-07-10T14:31:00Z"/>
  <w16cex:commentExtensible w16cex:durableId="22AF104E" w16cex:dateUtc="2020-06-29T16:49:00Z"/>
  <w16cex:commentExtensible w16cex:durableId="22AF15E5" w16cex:dateUtc="2020-06-12T13:31:00Z"/>
  <w16cex:commentExtensible w16cex:durableId="22B318FE" w16cex:dateUtc="2020-06-29T15:55:00Z"/>
  <w16cex:commentExtensible w16cex:durableId="22A09426" w16cex:dateUtc="2020-06-26T13:35:00Z"/>
  <w16cex:commentExtensible w16cex:durableId="228E1E69" w16cex:dateUtc="2020-06-12T1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2E163F3" w16cid:durableId="22B31D49"/>
  <w16cid:commentId w16cid:paraId="36C88899" w16cid:durableId="22AEF462"/>
  <w16cid:commentId w16cid:paraId="15BA8085" w16cid:durableId="22B31ABC"/>
  <w16cid:commentId w16cid:paraId="1DFC55E2" w16cid:durableId="22B30FAD"/>
  <w16cid:commentId w16cid:paraId="1EC4BA1A" w16cid:durableId="22B31421"/>
  <w16cid:commentId w16cid:paraId="7947ACBD" w16cid:durableId="22B30FB0"/>
  <w16cid:commentId w16cid:paraId="0FC89B08" w16cid:durableId="22B31121"/>
  <w16cid:commentId w16cid:paraId="7CBEB167" w16cid:durableId="22B31133"/>
  <w16cid:commentId w16cid:paraId="030BE762" w16cid:durableId="22827762"/>
  <w16cid:commentId w16cid:paraId="6404ACDA" w16cid:durableId="22B313BE"/>
  <w16cid:commentId w16cid:paraId="651947E7" w16cid:durableId="22B313F0"/>
  <w16cid:commentId w16cid:paraId="5C629828" w16cid:durableId="22B312FB"/>
  <w16cid:commentId w16cid:paraId="7CEF2115" w16cid:durableId="22B3166C"/>
  <w16cid:commentId w16cid:paraId="716C4805" w16cid:durableId="22AF104E"/>
  <w16cid:commentId w16cid:paraId="6F2F8669" w16cid:durableId="22AF15E5"/>
  <w16cid:commentId w16cid:paraId="01006663" w16cid:durableId="22B318FE"/>
  <w16cid:commentId w16cid:paraId="19560E76" w16cid:durableId="22A09426"/>
  <w16cid:commentId w16cid:paraId="73A711EC" w16cid:durableId="228E1E6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B5CCCE" w14:textId="77777777" w:rsidR="00C863DA" w:rsidRDefault="00C863DA" w:rsidP="00DB62C0">
      <w:r>
        <w:separator/>
      </w:r>
    </w:p>
    <w:p w14:paraId="6A7EDBCA" w14:textId="77777777" w:rsidR="00C863DA" w:rsidRDefault="00C863DA"/>
  </w:endnote>
  <w:endnote w:type="continuationSeparator" w:id="0">
    <w:p w14:paraId="10A18D52" w14:textId="77777777" w:rsidR="00C863DA" w:rsidRDefault="00C863DA" w:rsidP="00DB62C0">
      <w:r>
        <w:continuationSeparator/>
      </w:r>
    </w:p>
    <w:p w14:paraId="20B74E3E" w14:textId="77777777" w:rsidR="00C863DA" w:rsidRDefault="00C863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1438537"/>
      <w:docPartObj>
        <w:docPartGallery w:val="Page Numbers (Bottom of Page)"/>
        <w:docPartUnique/>
      </w:docPartObj>
    </w:sdtPr>
    <w:sdtEndPr/>
    <w:sdtContent>
      <w:p w14:paraId="7C3FCD93" w14:textId="1CE5687A" w:rsidR="00257C34" w:rsidRDefault="00257C34">
        <w:pPr>
          <w:pStyle w:val="Fuzeile"/>
          <w:jc w:val="right"/>
        </w:pPr>
        <w:r>
          <w:fldChar w:fldCharType="begin"/>
        </w:r>
        <w:r>
          <w:instrText>PAGE   \* MERGEFORMAT</w:instrText>
        </w:r>
        <w:r>
          <w:fldChar w:fldCharType="separate"/>
        </w:r>
        <w:r w:rsidR="00D33550">
          <w:rPr>
            <w:noProof/>
          </w:rPr>
          <w:t>21</w:t>
        </w:r>
        <w:r>
          <w:fldChar w:fldCharType="end"/>
        </w:r>
      </w:p>
    </w:sdtContent>
  </w:sdt>
  <w:p w14:paraId="36BE76A4" w14:textId="77777777" w:rsidR="00257C34" w:rsidRDefault="00257C3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EF5768" w14:textId="77777777" w:rsidR="00C863DA" w:rsidRDefault="00C863DA" w:rsidP="00DB62C0">
      <w:r>
        <w:separator/>
      </w:r>
    </w:p>
    <w:p w14:paraId="1BF934E2" w14:textId="77777777" w:rsidR="00C863DA" w:rsidRDefault="00C863DA"/>
  </w:footnote>
  <w:footnote w:type="continuationSeparator" w:id="0">
    <w:p w14:paraId="23FA70EC" w14:textId="77777777" w:rsidR="00C863DA" w:rsidRDefault="00C863DA" w:rsidP="00DB62C0">
      <w:r>
        <w:continuationSeparator/>
      </w:r>
    </w:p>
    <w:p w14:paraId="59CAC4F5" w14:textId="77777777" w:rsidR="00C863DA" w:rsidRDefault="00C863DA"/>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3A8A0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58BB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29823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68EB8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2A011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6CA1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8340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CE65C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0F222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1287D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0A2820"/>
    <w:multiLevelType w:val="hybridMultilevel"/>
    <w:tmpl w:val="3A706D36"/>
    <w:lvl w:ilvl="0" w:tplc="C8CCB856">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F155A5"/>
    <w:multiLevelType w:val="hybridMultilevel"/>
    <w:tmpl w:val="C532BF00"/>
    <w:lvl w:ilvl="0" w:tplc="ED5C6AF6">
      <w:start w:val="1"/>
      <w:numFmt w:val="decimal"/>
      <w:pStyle w:val="05Aufzhlungnummeriert"/>
      <w:lvlText w:val="%1)"/>
      <w:lvlJc w:val="left"/>
      <w:pPr>
        <w:ind w:left="717"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E2A464B"/>
    <w:multiLevelType w:val="hybridMultilevel"/>
    <w:tmpl w:val="9A40FA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6C5BA9"/>
    <w:multiLevelType w:val="hybridMultilevel"/>
    <w:tmpl w:val="F93C0EC6"/>
    <w:lvl w:ilvl="0" w:tplc="7B724860">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705985"/>
    <w:multiLevelType w:val="hybridMultilevel"/>
    <w:tmpl w:val="5F383BBE"/>
    <w:lvl w:ilvl="0" w:tplc="B5A2BC1E">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4B64A88"/>
    <w:multiLevelType w:val="multilevel"/>
    <w:tmpl w:val="0BE46E78"/>
    <w:styleLink w:val="Nummerierung"/>
    <w:lvl w:ilvl="0">
      <w:start w:val="1"/>
      <w:numFmt w:val="decimal"/>
      <w:lvlText w:val="%1."/>
      <w:lvlJc w:val="left"/>
      <w:pPr>
        <w:tabs>
          <w:tab w:val="num" w:pos="567"/>
        </w:tabs>
        <w:ind w:left="567" w:hanging="567"/>
      </w:pPr>
      <w:rPr>
        <w:rFonts w:hint="default"/>
        <w:sz w:val="24"/>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16" w15:restartNumberingAfterBreak="0">
    <w:nsid w:val="4D7D0B61"/>
    <w:multiLevelType w:val="hybridMultilevel"/>
    <w:tmpl w:val="B06A3E00"/>
    <w:lvl w:ilvl="0" w:tplc="004CC032">
      <w:numFmt w:val="bullet"/>
      <w:pStyle w:val="05Aufzhlung"/>
      <w:lvlText w:val="–"/>
      <w:lvlJc w:val="left"/>
      <w:pPr>
        <w:ind w:left="720" w:hanging="360"/>
      </w:pPr>
      <w:rPr>
        <w:rFonts w:ascii="Times" w:eastAsia="Times New Roman" w:hAnsi="Time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6446DB7"/>
    <w:multiLevelType w:val="hybridMultilevel"/>
    <w:tmpl w:val="660C784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A1F56BD"/>
    <w:multiLevelType w:val="hybridMultilevel"/>
    <w:tmpl w:val="C494D70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E7220F1"/>
    <w:multiLevelType w:val="hybridMultilevel"/>
    <w:tmpl w:val="EEEC9D7A"/>
    <w:lvl w:ilvl="0" w:tplc="20D63064">
      <w:numFmt w:val="bullet"/>
      <w:lvlText w:val="-"/>
      <w:lvlJc w:val="left"/>
      <w:pPr>
        <w:ind w:left="1080" w:hanging="360"/>
      </w:pPr>
      <w:rPr>
        <w:rFonts w:ascii="Times New Roman" w:eastAsia="Calibri"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1"/>
  </w:num>
  <w:num w:numId="13">
    <w:abstractNumId w:val="15"/>
  </w:num>
  <w:num w:numId="14">
    <w:abstractNumId w:val="17"/>
  </w:num>
  <w:num w:numId="15">
    <w:abstractNumId w:val="18"/>
  </w:num>
  <w:num w:numId="16">
    <w:abstractNumId w:val="12"/>
  </w:num>
  <w:num w:numId="17">
    <w:abstractNumId w:val="10"/>
  </w:num>
  <w:num w:numId="18">
    <w:abstractNumId w:val="14"/>
  </w:num>
  <w:num w:numId="19">
    <w:abstractNumId w:val="19"/>
  </w:num>
  <w:num w:numId="2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eike Ariaans">
    <w15:presenceInfo w15:providerId="Windows Live" w15:userId="ad2f2a960a7bcc82"/>
  </w15:person>
  <w15:person w15:author="Philipp Alexander Linden">
    <w15:presenceInfo w15:providerId="Windows Live" w15:userId="f72ec8cf777aaf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activeWritingStyle w:appName="MSWord" w:lang="en-US" w:vendorID="64" w:dllVersion="131078" w:nlCheck="1" w:checkStyle="1"/>
  <w:activeWritingStyle w:appName="MSWord" w:lang="de-DE"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6E9"/>
    <w:rsid w:val="000025F9"/>
    <w:rsid w:val="0001050A"/>
    <w:rsid w:val="000116F3"/>
    <w:rsid w:val="000145CE"/>
    <w:rsid w:val="0002402B"/>
    <w:rsid w:val="0002562E"/>
    <w:rsid w:val="00025E2C"/>
    <w:rsid w:val="0003105A"/>
    <w:rsid w:val="00032793"/>
    <w:rsid w:val="00034C24"/>
    <w:rsid w:val="00037320"/>
    <w:rsid w:val="00040270"/>
    <w:rsid w:val="000442E3"/>
    <w:rsid w:val="00047EB1"/>
    <w:rsid w:val="000527C8"/>
    <w:rsid w:val="00053842"/>
    <w:rsid w:val="00053BF1"/>
    <w:rsid w:val="00056E7C"/>
    <w:rsid w:val="00057C09"/>
    <w:rsid w:val="00061468"/>
    <w:rsid w:val="0006533C"/>
    <w:rsid w:val="00071351"/>
    <w:rsid w:val="000732E6"/>
    <w:rsid w:val="0008201E"/>
    <w:rsid w:val="00082D2D"/>
    <w:rsid w:val="000852B7"/>
    <w:rsid w:val="00085DE3"/>
    <w:rsid w:val="00094C4D"/>
    <w:rsid w:val="000960F9"/>
    <w:rsid w:val="00096922"/>
    <w:rsid w:val="000A5A7E"/>
    <w:rsid w:val="000A6448"/>
    <w:rsid w:val="000A6961"/>
    <w:rsid w:val="000A6C8D"/>
    <w:rsid w:val="000A70B1"/>
    <w:rsid w:val="000B0433"/>
    <w:rsid w:val="000B2A21"/>
    <w:rsid w:val="000B7A56"/>
    <w:rsid w:val="000C097C"/>
    <w:rsid w:val="000C6B26"/>
    <w:rsid w:val="000C7D99"/>
    <w:rsid w:val="000D26F0"/>
    <w:rsid w:val="000D6FB8"/>
    <w:rsid w:val="000E25FF"/>
    <w:rsid w:val="000E5CF2"/>
    <w:rsid w:val="000E5EEF"/>
    <w:rsid w:val="000E7BD7"/>
    <w:rsid w:val="000F2CA0"/>
    <w:rsid w:val="000F6DC1"/>
    <w:rsid w:val="001029EA"/>
    <w:rsid w:val="00105691"/>
    <w:rsid w:val="001066CA"/>
    <w:rsid w:val="001067B2"/>
    <w:rsid w:val="00107B5D"/>
    <w:rsid w:val="0012335A"/>
    <w:rsid w:val="001237F3"/>
    <w:rsid w:val="00126962"/>
    <w:rsid w:val="00131EC9"/>
    <w:rsid w:val="00136D75"/>
    <w:rsid w:val="00147CE1"/>
    <w:rsid w:val="00150B95"/>
    <w:rsid w:val="00155513"/>
    <w:rsid w:val="00160F11"/>
    <w:rsid w:val="00162B67"/>
    <w:rsid w:val="001634D1"/>
    <w:rsid w:val="0016482E"/>
    <w:rsid w:val="00170435"/>
    <w:rsid w:val="00173192"/>
    <w:rsid w:val="00180315"/>
    <w:rsid w:val="00180D20"/>
    <w:rsid w:val="001817F0"/>
    <w:rsid w:val="00184E5A"/>
    <w:rsid w:val="00185A42"/>
    <w:rsid w:val="00187278"/>
    <w:rsid w:val="00187A9D"/>
    <w:rsid w:val="00191C08"/>
    <w:rsid w:val="00191ECF"/>
    <w:rsid w:val="00194023"/>
    <w:rsid w:val="00194BB1"/>
    <w:rsid w:val="001963E5"/>
    <w:rsid w:val="001A0292"/>
    <w:rsid w:val="001A517D"/>
    <w:rsid w:val="001B3191"/>
    <w:rsid w:val="001C01E8"/>
    <w:rsid w:val="001C0250"/>
    <w:rsid w:val="001C0CE6"/>
    <w:rsid w:val="001D3817"/>
    <w:rsid w:val="001D5B90"/>
    <w:rsid w:val="001E64E8"/>
    <w:rsid w:val="001E7C4F"/>
    <w:rsid w:val="001F0E06"/>
    <w:rsid w:val="001F104C"/>
    <w:rsid w:val="001F4B57"/>
    <w:rsid w:val="001F6140"/>
    <w:rsid w:val="001F6353"/>
    <w:rsid w:val="002128F4"/>
    <w:rsid w:val="00216DEA"/>
    <w:rsid w:val="0022344C"/>
    <w:rsid w:val="0022392A"/>
    <w:rsid w:val="00241280"/>
    <w:rsid w:val="00245A78"/>
    <w:rsid w:val="002471AC"/>
    <w:rsid w:val="0025677D"/>
    <w:rsid w:val="00257461"/>
    <w:rsid w:val="00257C34"/>
    <w:rsid w:val="00261168"/>
    <w:rsid w:val="00264EB7"/>
    <w:rsid w:val="00265ABF"/>
    <w:rsid w:val="00265CD2"/>
    <w:rsid w:val="0026723C"/>
    <w:rsid w:val="00267612"/>
    <w:rsid w:val="002728B6"/>
    <w:rsid w:val="00272AF4"/>
    <w:rsid w:val="002738D8"/>
    <w:rsid w:val="002746DE"/>
    <w:rsid w:val="0027590F"/>
    <w:rsid w:val="002800B4"/>
    <w:rsid w:val="002840A2"/>
    <w:rsid w:val="00290D20"/>
    <w:rsid w:val="0029377B"/>
    <w:rsid w:val="002952B0"/>
    <w:rsid w:val="002A0294"/>
    <w:rsid w:val="002A24A1"/>
    <w:rsid w:val="002A4812"/>
    <w:rsid w:val="002A4B22"/>
    <w:rsid w:val="002A4D2C"/>
    <w:rsid w:val="002A5457"/>
    <w:rsid w:val="002A57AA"/>
    <w:rsid w:val="002A6758"/>
    <w:rsid w:val="002B5BC1"/>
    <w:rsid w:val="002C11D6"/>
    <w:rsid w:val="002C276B"/>
    <w:rsid w:val="002C6547"/>
    <w:rsid w:val="002C694E"/>
    <w:rsid w:val="002C6B2D"/>
    <w:rsid w:val="002D1426"/>
    <w:rsid w:val="002D325D"/>
    <w:rsid w:val="002D4667"/>
    <w:rsid w:val="002D6014"/>
    <w:rsid w:val="002D6AC0"/>
    <w:rsid w:val="002E018D"/>
    <w:rsid w:val="002E107C"/>
    <w:rsid w:val="002E274E"/>
    <w:rsid w:val="002E6277"/>
    <w:rsid w:val="002E654E"/>
    <w:rsid w:val="002F083B"/>
    <w:rsid w:val="002F09EA"/>
    <w:rsid w:val="002F441C"/>
    <w:rsid w:val="002F6B52"/>
    <w:rsid w:val="00304754"/>
    <w:rsid w:val="00304F93"/>
    <w:rsid w:val="00310B7D"/>
    <w:rsid w:val="00313058"/>
    <w:rsid w:val="00315A0E"/>
    <w:rsid w:val="003222D5"/>
    <w:rsid w:val="0033302D"/>
    <w:rsid w:val="00341A8B"/>
    <w:rsid w:val="00341CEB"/>
    <w:rsid w:val="00343B5D"/>
    <w:rsid w:val="00345836"/>
    <w:rsid w:val="003458D6"/>
    <w:rsid w:val="003509B8"/>
    <w:rsid w:val="00351C14"/>
    <w:rsid w:val="00351FB1"/>
    <w:rsid w:val="00360365"/>
    <w:rsid w:val="003611ED"/>
    <w:rsid w:val="003636D7"/>
    <w:rsid w:val="00364FD2"/>
    <w:rsid w:val="00365897"/>
    <w:rsid w:val="00370427"/>
    <w:rsid w:val="00374A56"/>
    <w:rsid w:val="00377728"/>
    <w:rsid w:val="00383E36"/>
    <w:rsid w:val="00386E9B"/>
    <w:rsid w:val="00387D21"/>
    <w:rsid w:val="003911ED"/>
    <w:rsid w:val="003920CC"/>
    <w:rsid w:val="003B101F"/>
    <w:rsid w:val="003B3094"/>
    <w:rsid w:val="003B6E4C"/>
    <w:rsid w:val="003C0489"/>
    <w:rsid w:val="003C165F"/>
    <w:rsid w:val="003C78E4"/>
    <w:rsid w:val="003D3174"/>
    <w:rsid w:val="003D5343"/>
    <w:rsid w:val="003D5F7A"/>
    <w:rsid w:val="003E139E"/>
    <w:rsid w:val="003F07B8"/>
    <w:rsid w:val="003F12F4"/>
    <w:rsid w:val="004110D5"/>
    <w:rsid w:val="004112FE"/>
    <w:rsid w:val="00413157"/>
    <w:rsid w:val="00415494"/>
    <w:rsid w:val="004209F1"/>
    <w:rsid w:val="004237F4"/>
    <w:rsid w:val="0042481F"/>
    <w:rsid w:val="004258EA"/>
    <w:rsid w:val="00427373"/>
    <w:rsid w:val="00427CA7"/>
    <w:rsid w:val="00440583"/>
    <w:rsid w:val="00441606"/>
    <w:rsid w:val="00443E2D"/>
    <w:rsid w:val="00444E03"/>
    <w:rsid w:val="004564F2"/>
    <w:rsid w:val="0046400D"/>
    <w:rsid w:val="00465EA0"/>
    <w:rsid w:val="00490016"/>
    <w:rsid w:val="004936C3"/>
    <w:rsid w:val="00494168"/>
    <w:rsid w:val="004A168B"/>
    <w:rsid w:val="004A2130"/>
    <w:rsid w:val="004A2CB2"/>
    <w:rsid w:val="004A3337"/>
    <w:rsid w:val="004A5931"/>
    <w:rsid w:val="004A6407"/>
    <w:rsid w:val="004B09D8"/>
    <w:rsid w:val="004B1DA7"/>
    <w:rsid w:val="004B36E0"/>
    <w:rsid w:val="004B3994"/>
    <w:rsid w:val="004B5B0F"/>
    <w:rsid w:val="004B68A3"/>
    <w:rsid w:val="004C3BAD"/>
    <w:rsid w:val="004C4BA1"/>
    <w:rsid w:val="004C6923"/>
    <w:rsid w:val="004D1F35"/>
    <w:rsid w:val="004D303B"/>
    <w:rsid w:val="004D3634"/>
    <w:rsid w:val="004E0187"/>
    <w:rsid w:val="004E5C38"/>
    <w:rsid w:val="004E7C9C"/>
    <w:rsid w:val="004F1AEA"/>
    <w:rsid w:val="005010B7"/>
    <w:rsid w:val="00501DAF"/>
    <w:rsid w:val="00504F64"/>
    <w:rsid w:val="00505D30"/>
    <w:rsid w:val="005073E5"/>
    <w:rsid w:val="00522322"/>
    <w:rsid w:val="00534234"/>
    <w:rsid w:val="00535BDA"/>
    <w:rsid w:val="0054101A"/>
    <w:rsid w:val="00545374"/>
    <w:rsid w:val="00545EFD"/>
    <w:rsid w:val="0055140A"/>
    <w:rsid w:val="00552069"/>
    <w:rsid w:val="00555ABD"/>
    <w:rsid w:val="005562E8"/>
    <w:rsid w:val="00560C83"/>
    <w:rsid w:val="00563976"/>
    <w:rsid w:val="00564EA5"/>
    <w:rsid w:val="005665F1"/>
    <w:rsid w:val="00574BF9"/>
    <w:rsid w:val="00576CF1"/>
    <w:rsid w:val="00577247"/>
    <w:rsid w:val="00580D50"/>
    <w:rsid w:val="00581986"/>
    <w:rsid w:val="00590032"/>
    <w:rsid w:val="005A1198"/>
    <w:rsid w:val="005A6A98"/>
    <w:rsid w:val="005A70B0"/>
    <w:rsid w:val="005B0787"/>
    <w:rsid w:val="005B12C0"/>
    <w:rsid w:val="005B7587"/>
    <w:rsid w:val="005C01C0"/>
    <w:rsid w:val="005C7AD9"/>
    <w:rsid w:val="005D202B"/>
    <w:rsid w:val="005D4735"/>
    <w:rsid w:val="005D48E5"/>
    <w:rsid w:val="005D4FC8"/>
    <w:rsid w:val="005D7A23"/>
    <w:rsid w:val="005E05FB"/>
    <w:rsid w:val="005E0DE7"/>
    <w:rsid w:val="005E424B"/>
    <w:rsid w:val="005F5909"/>
    <w:rsid w:val="005F6D29"/>
    <w:rsid w:val="00600DB4"/>
    <w:rsid w:val="006023C9"/>
    <w:rsid w:val="00602B69"/>
    <w:rsid w:val="00604022"/>
    <w:rsid w:val="006155B2"/>
    <w:rsid w:val="006207C3"/>
    <w:rsid w:val="00620C03"/>
    <w:rsid w:val="00620DAD"/>
    <w:rsid w:val="00621B1A"/>
    <w:rsid w:val="00621D67"/>
    <w:rsid w:val="006242EC"/>
    <w:rsid w:val="00630A96"/>
    <w:rsid w:val="0063437C"/>
    <w:rsid w:val="0063517C"/>
    <w:rsid w:val="00635324"/>
    <w:rsid w:val="00635380"/>
    <w:rsid w:val="00640530"/>
    <w:rsid w:val="00640B24"/>
    <w:rsid w:val="00643277"/>
    <w:rsid w:val="00643ED3"/>
    <w:rsid w:val="0064424A"/>
    <w:rsid w:val="006445C6"/>
    <w:rsid w:val="0064637A"/>
    <w:rsid w:val="00652A6F"/>
    <w:rsid w:val="006616AB"/>
    <w:rsid w:val="00661837"/>
    <w:rsid w:val="006621CC"/>
    <w:rsid w:val="006641F6"/>
    <w:rsid w:val="00672A43"/>
    <w:rsid w:val="00673314"/>
    <w:rsid w:val="00673E58"/>
    <w:rsid w:val="00675A89"/>
    <w:rsid w:val="00677E81"/>
    <w:rsid w:val="0068084C"/>
    <w:rsid w:val="006852EF"/>
    <w:rsid w:val="00686E2D"/>
    <w:rsid w:val="00695BDB"/>
    <w:rsid w:val="00697062"/>
    <w:rsid w:val="006A34F1"/>
    <w:rsid w:val="006A3B16"/>
    <w:rsid w:val="006A40EF"/>
    <w:rsid w:val="006A4118"/>
    <w:rsid w:val="006A4AD0"/>
    <w:rsid w:val="006A4FA5"/>
    <w:rsid w:val="006A56FF"/>
    <w:rsid w:val="006C0153"/>
    <w:rsid w:val="006C3A49"/>
    <w:rsid w:val="006C4793"/>
    <w:rsid w:val="006C58E3"/>
    <w:rsid w:val="006D0C8F"/>
    <w:rsid w:val="006D1F30"/>
    <w:rsid w:val="006D4709"/>
    <w:rsid w:val="006E1C8C"/>
    <w:rsid w:val="006E31C0"/>
    <w:rsid w:val="006E36CF"/>
    <w:rsid w:val="006E3A97"/>
    <w:rsid w:val="006E55FF"/>
    <w:rsid w:val="00700DC2"/>
    <w:rsid w:val="007105A0"/>
    <w:rsid w:val="007105F9"/>
    <w:rsid w:val="00711713"/>
    <w:rsid w:val="00713073"/>
    <w:rsid w:val="00722581"/>
    <w:rsid w:val="00725171"/>
    <w:rsid w:val="00726E91"/>
    <w:rsid w:val="00733407"/>
    <w:rsid w:val="00735F9F"/>
    <w:rsid w:val="007377B2"/>
    <w:rsid w:val="00747F35"/>
    <w:rsid w:val="0075221A"/>
    <w:rsid w:val="00753800"/>
    <w:rsid w:val="00757B14"/>
    <w:rsid w:val="007605EE"/>
    <w:rsid w:val="00761B67"/>
    <w:rsid w:val="007641DF"/>
    <w:rsid w:val="007643EB"/>
    <w:rsid w:val="00765EF3"/>
    <w:rsid w:val="0076718F"/>
    <w:rsid w:val="00771EFB"/>
    <w:rsid w:val="0077240A"/>
    <w:rsid w:val="00772CDD"/>
    <w:rsid w:val="00774363"/>
    <w:rsid w:val="00777025"/>
    <w:rsid w:val="00782D78"/>
    <w:rsid w:val="00790491"/>
    <w:rsid w:val="00792D73"/>
    <w:rsid w:val="007A042A"/>
    <w:rsid w:val="007A087D"/>
    <w:rsid w:val="007A261A"/>
    <w:rsid w:val="007A4925"/>
    <w:rsid w:val="007B3A09"/>
    <w:rsid w:val="007B4F7D"/>
    <w:rsid w:val="007B59AB"/>
    <w:rsid w:val="007B6F15"/>
    <w:rsid w:val="007C0CEC"/>
    <w:rsid w:val="007C1E77"/>
    <w:rsid w:val="007C23D7"/>
    <w:rsid w:val="007C5A34"/>
    <w:rsid w:val="007C7068"/>
    <w:rsid w:val="007D212C"/>
    <w:rsid w:val="007D6C6B"/>
    <w:rsid w:val="007E1E49"/>
    <w:rsid w:val="007E58D1"/>
    <w:rsid w:val="007F29CB"/>
    <w:rsid w:val="00800BAB"/>
    <w:rsid w:val="00803E88"/>
    <w:rsid w:val="00807EC6"/>
    <w:rsid w:val="00810ECC"/>
    <w:rsid w:val="0081256C"/>
    <w:rsid w:val="008233BC"/>
    <w:rsid w:val="00826A47"/>
    <w:rsid w:val="00826B04"/>
    <w:rsid w:val="008312D3"/>
    <w:rsid w:val="00832038"/>
    <w:rsid w:val="00833617"/>
    <w:rsid w:val="00833F1F"/>
    <w:rsid w:val="00835F65"/>
    <w:rsid w:val="00840047"/>
    <w:rsid w:val="008447C6"/>
    <w:rsid w:val="00854572"/>
    <w:rsid w:val="00854C66"/>
    <w:rsid w:val="00857ECD"/>
    <w:rsid w:val="00862CE8"/>
    <w:rsid w:val="00863BBD"/>
    <w:rsid w:val="00865C1F"/>
    <w:rsid w:val="00872016"/>
    <w:rsid w:val="00873532"/>
    <w:rsid w:val="00885043"/>
    <w:rsid w:val="00886050"/>
    <w:rsid w:val="00886311"/>
    <w:rsid w:val="00887BE7"/>
    <w:rsid w:val="00890CE6"/>
    <w:rsid w:val="0089212E"/>
    <w:rsid w:val="00892451"/>
    <w:rsid w:val="00895245"/>
    <w:rsid w:val="00897DA8"/>
    <w:rsid w:val="008A03C0"/>
    <w:rsid w:val="008B0625"/>
    <w:rsid w:val="008B2ACE"/>
    <w:rsid w:val="008B5643"/>
    <w:rsid w:val="008B7258"/>
    <w:rsid w:val="008B73A0"/>
    <w:rsid w:val="008B7E3E"/>
    <w:rsid w:val="008C7033"/>
    <w:rsid w:val="008D28C6"/>
    <w:rsid w:val="008D4E02"/>
    <w:rsid w:val="008D6126"/>
    <w:rsid w:val="008D7AC3"/>
    <w:rsid w:val="008E2B69"/>
    <w:rsid w:val="008E361D"/>
    <w:rsid w:val="008F0D52"/>
    <w:rsid w:val="008F1BAD"/>
    <w:rsid w:val="00900C32"/>
    <w:rsid w:val="0090174A"/>
    <w:rsid w:val="00901F8F"/>
    <w:rsid w:val="00902DC2"/>
    <w:rsid w:val="00903627"/>
    <w:rsid w:val="00905005"/>
    <w:rsid w:val="00915074"/>
    <w:rsid w:val="0092131F"/>
    <w:rsid w:val="0092358D"/>
    <w:rsid w:val="00925AF8"/>
    <w:rsid w:val="00926318"/>
    <w:rsid w:val="00926574"/>
    <w:rsid w:val="00933EC7"/>
    <w:rsid w:val="00935E6D"/>
    <w:rsid w:val="00936A8D"/>
    <w:rsid w:val="0094172E"/>
    <w:rsid w:val="009422D7"/>
    <w:rsid w:val="0095023E"/>
    <w:rsid w:val="00952423"/>
    <w:rsid w:val="0095374B"/>
    <w:rsid w:val="00954C0D"/>
    <w:rsid w:val="0095510D"/>
    <w:rsid w:val="00956772"/>
    <w:rsid w:val="0097169C"/>
    <w:rsid w:val="00973D25"/>
    <w:rsid w:val="009743E5"/>
    <w:rsid w:val="00974C3E"/>
    <w:rsid w:val="00981837"/>
    <w:rsid w:val="009822E9"/>
    <w:rsid w:val="009832EF"/>
    <w:rsid w:val="00986D75"/>
    <w:rsid w:val="00986F93"/>
    <w:rsid w:val="009946F7"/>
    <w:rsid w:val="009A0151"/>
    <w:rsid w:val="009A7344"/>
    <w:rsid w:val="009B392E"/>
    <w:rsid w:val="009B4BEF"/>
    <w:rsid w:val="009B51BE"/>
    <w:rsid w:val="009B659D"/>
    <w:rsid w:val="009C6C71"/>
    <w:rsid w:val="009D02CC"/>
    <w:rsid w:val="009D1163"/>
    <w:rsid w:val="009D12A7"/>
    <w:rsid w:val="009D27F5"/>
    <w:rsid w:val="009D562C"/>
    <w:rsid w:val="009E3189"/>
    <w:rsid w:val="009E7DEE"/>
    <w:rsid w:val="009F4324"/>
    <w:rsid w:val="009F5308"/>
    <w:rsid w:val="009F78A3"/>
    <w:rsid w:val="00A02BFB"/>
    <w:rsid w:val="00A04BA1"/>
    <w:rsid w:val="00A07B99"/>
    <w:rsid w:val="00A07E6E"/>
    <w:rsid w:val="00A138F0"/>
    <w:rsid w:val="00A17958"/>
    <w:rsid w:val="00A20A1E"/>
    <w:rsid w:val="00A20DA6"/>
    <w:rsid w:val="00A23230"/>
    <w:rsid w:val="00A236A4"/>
    <w:rsid w:val="00A23D77"/>
    <w:rsid w:val="00A256C3"/>
    <w:rsid w:val="00A2688D"/>
    <w:rsid w:val="00A272E4"/>
    <w:rsid w:val="00A31CB1"/>
    <w:rsid w:val="00A35056"/>
    <w:rsid w:val="00A40F30"/>
    <w:rsid w:val="00A5043A"/>
    <w:rsid w:val="00A51C3B"/>
    <w:rsid w:val="00A55044"/>
    <w:rsid w:val="00A60900"/>
    <w:rsid w:val="00A6405F"/>
    <w:rsid w:val="00A64CDE"/>
    <w:rsid w:val="00A65F8A"/>
    <w:rsid w:val="00A740AC"/>
    <w:rsid w:val="00A753F2"/>
    <w:rsid w:val="00A76139"/>
    <w:rsid w:val="00A76374"/>
    <w:rsid w:val="00A77345"/>
    <w:rsid w:val="00A85F93"/>
    <w:rsid w:val="00A906A9"/>
    <w:rsid w:val="00A90803"/>
    <w:rsid w:val="00A91387"/>
    <w:rsid w:val="00A93F2D"/>
    <w:rsid w:val="00A94E53"/>
    <w:rsid w:val="00AA3293"/>
    <w:rsid w:val="00AB2A9F"/>
    <w:rsid w:val="00AB6B50"/>
    <w:rsid w:val="00AC0934"/>
    <w:rsid w:val="00AC1DAB"/>
    <w:rsid w:val="00AC77D4"/>
    <w:rsid w:val="00AD03E0"/>
    <w:rsid w:val="00AD0480"/>
    <w:rsid w:val="00AD66E9"/>
    <w:rsid w:val="00AE58E8"/>
    <w:rsid w:val="00AE794B"/>
    <w:rsid w:val="00AE7ACF"/>
    <w:rsid w:val="00AF0643"/>
    <w:rsid w:val="00AF2C2A"/>
    <w:rsid w:val="00AF3AF9"/>
    <w:rsid w:val="00AF5658"/>
    <w:rsid w:val="00B00521"/>
    <w:rsid w:val="00B00DDC"/>
    <w:rsid w:val="00B047CD"/>
    <w:rsid w:val="00B04C52"/>
    <w:rsid w:val="00B10A5C"/>
    <w:rsid w:val="00B10ABD"/>
    <w:rsid w:val="00B11C37"/>
    <w:rsid w:val="00B14BB1"/>
    <w:rsid w:val="00B17790"/>
    <w:rsid w:val="00B20442"/>
    <w:rsid w:val="00B23D1F"/>
    <w:rsid w:val="00B252E7"/>
    <w:rsid w:val="00B41CC2"/>
    <w:rsid w:val="00B42A9C"/>
    <w:rsid w:val="00B42E5D"/>
    <w:rsid w:val="00B44DF3"/>
    <w:rsid w:val="00B456DE"/>
    <w:rsid w:val="00B45B4A"/>
    <w:rsid w:val="00B47D0F"/>
    <w:rsid w:val="00B50006"/>
    <w:rsid w:val="00B52283"/>
    <w:rsid w:val="00B52B2F"/>
    <w:rsid w:val="00B562F1"/>
    <w:rsid w:val="00B60E8A"/>
    <w:rsid w:val="00B614ED"/>
    <w:rsid w:val="00B61C59"/>
    <w:rsid w:val="00B6557F"/>
    <w:rsid w:val="00B70268"/>
    <w:rsid w:val="00B7130E"/>
    <w:rsid w:val="00B728ED"/>
    <w:rsid w:val="00B82577"/>
    <w:rsid w:val="00B85902"/>
    <w:rsid w:val="00B87403"/>
    <w:rsid w:val="00B95452"/>
    <w:rsid w:val="00B9651F"/>
    <w:rsid w:val="00BA24A7"/>
    <w:rsid w:val="00BA6E5E"/>
    <w:rsid w:val="00BB0F4E"/>
    <w:rsid w:val="00BB0FB1"/>
    <w:rsid w:val="00BB1865"/>
    <w:rsid w:val="00BB65C1"/>
    <w:rsid w:val="00BC238A"/>
    <w:rsid w:val="00BC7C5E"/>
    <w:rsid w:val="00BD0071"/>
    <w:rsid w:val="00BD0E63"/>
    <w:rsid w:val="00BD2C3E"/>
    <w:rsid w:val="00BD2FE1"/>
    <w:rsid w:val="00BD5458"/>
    <w:rsid w:val="00BE14A6"/>
    <w:rsid w:val="00BE4D6B"/>
    <w:rsid w:val="00BE6B30"/>
    <w:rsid w:val="00BF17B8"/>
    <w:rsid w:val="00BF18C4"/>
    <w:rsid w:val="00BF70E8"/>
    <w:rsid w:val="00C04881"/>
    <w:rsid w:val="00C04C9A"/>
    <w:rsid w:val="00C06244"/>
    <w:rsid w:val="00C06FE3"/>
    <w:rsid w:val="00C101DA"/>
    <w:rsid w:val="00C1368A"/>
    <w:rsid w:val="00C1373B"/>
    <w:rsid w:val="00C15C3A"/>
    <w:rsid w:val="00C232A3"/>
    <w:rsid w:val="00C252F3"/>
    <w:rsid w:val="00C3071E"/>
    <w:rsid w:val="00C3311E"/>
    <w:rsid w:val="00C33595"/>
    <w:rsid w:val="00C33DD0"/>
    <w:rsid w:val="00C40987"/>
    <w:rsid w:val="00C45463"/>
    <w:rsid w:val="00C473F4"/>
    <w:rsid w:val="00C50742"/>
    <w:rsid w:val="00C51D3B"/>
    <w:rsid w:val="00C54555"/>
    <w:rsid w:val="00C55241"/>
    <w:rsid w:val="00C65A29"/>
    <w:rsid w:val="00C67F4C"/>
    <w:rsid w:val="00C70989"/>
    <w:rsid w:val="00C825AC"/>
    <w:rsid w:val="00C83EC5"/>
    <w:rsid w:val="00C863DA"/>
    <w:rsid w:val="00C9734F"/>
    <w:rsid w:val="00C97EBD"/>
    <w:rsid w:val="00CA14FB"/>
    <w:rsid w:val="00CA3F98"/>
    <w:rsid w:val="00CA4021"/>
    <w:rsid w:val="00CA56B9"/>
    <w:rsid w:val="00CA5DC3"/>
    <w:rsid w:val="00CA66CB"/>
    <w:rsid w:val="00CB225A"/>
    <w:rsid w:val="00CB5610"/>
    <w:rsid w:val="00CB6011"/>
    <w:rsid w:val="00CC443A"/>
    <w:rsid w:val="00CD07AD"/>
    <w:rsid w:val="00CD4831"/>
    <w:rsid w:val="00CD6CD2"/>
    <w:rsid w:val="00CD73BC"/>
    <w:rsid w:val="00CD7884"/>
    <w:rsid w:val="00CE38C0"/>
    <w:rsid w:val="00CE413C"/>
    <w:rsid w:val="00CE49D5"/>
    <w:rsid w:val="00CE76F2"/>
    <w:rsid w:val="00CF57A8"/>
    <w:rsid w:val="00D0312E"/>
    <w:rsid w:val="00D0320B"/>
    <w:rsid w:val="00D05F60"/>
    <w:rsid w:val="00D062D3"/>
    <w:rsid w:val="00D11535"/>
    <w:rsid w:val="00D13B0F"/>
    <w:rsid w:val="00D15248"/>
    <w:rsid w:val="00D217D9"/>
    <w:rsid w:val="00D33550"/>
    <w:rsid w:val="00D3542F"/>
    <w:rsid w:val="00D4783C"/>
    <w:rsid w:val="00D519B7"/>
    <w:rsid w:val="00D51A58"/>
    <w:rsid w:val="00D534D0"/>
    <w:rsid w:val="00D55E9E"/>
    <w:rsid w:val="00D56285"/>
    <w:rsid w:val="00D564CE"/>
    <w:rsid w:val="00D61EC5"/>
    <w:rsid w:val="00D661E1"/>
    <w:rsid w:val="00D672CA"/>
    <w:rsid w:val="00D67B4C"/>
    <w:rsid w:val="00D734EB"/>
    <w:rsid w:val="00D76EEB"/>
    <w:rsid w:val="00D86257"/>
    <w:rsid w:val="00D9383E"/>
    <w:rsid w:val="00DA59EE"/>
    <w:rsid w:val="00DB2875"/>
    <w:rsid w:val="00DB62C0"/>
    <w:rsid w:val="00DC026B"/>
    <w:rsid w:val="00DC39A1"/>
    <w:rsid w:val="00DC511D"/>
    <w:rsid w:val="00DC7F46"/>
    <w:rsid w:val="00DD46AE"/>
    <w:rsid w:val="00DD6582"/>
    <w:rsid w:val="00DD6DD9"/>
    <w:rsid w:val="00DE025C"/>
    <w:rsid w:val="00DE21DA"/>
    <w:rsid w:val="00DE67C7"/>
    <w:rsid w:val="00DF05EA"/>
    <w:rsid w:val="00DF2170"/>
    <w:rsid w:val="00DF6D31"/>
    <w:rsid w:val="00E00061"/>
    <w:rsid w:val="00E00A57"/>
    <w:rsid w:val="00E01DE4"/>
    <w:rsid w:val="00E028AA"/>
    <w:rsid w:val="00E0718C"/>
    <w:rsid w:val="00E168B9"/>
    <w:rsid w:val="00E2094C"/>
    <w:rsid w:val="00E21111"/>
    <w:rsid w:val="00E22111"/>
    <w:rsid w:val="00E22FC8"/>
    <w:rsid w:val="00E23273"/>
    <w:rsid w:val="00E23A63"/>
    <w:rsid w:val="00E31DA8"/>
    <w:rsid w:val="00E35F12"/>
    <w:rsid w:val="00E374AB"/>
    <w:rsid w:val="00E4285A"/>
    <w:rsid w:val="00E435AB"/>
    <w:rsid w:val="00E518AB"/>
    <w:rsid w:val="00E52E6F"/>
    <w:rsid w:val="00E5564C"/>
    <w:rsid w:val="00E60BA4"/>
    <w:rsid w:val="00E623D6"/>
    <w:rsid w:val="00E62C77"/>
    <w:rsid w:val="00E74C95"/>
    <w:rsid w:val="00E77BFF"/>
    <w:rsid w:val="00E86C5E"/>
    <w:rsid w:val="00E915CC"/>
    <w:rsid w:val="00E91ABE"/>
    <w:rsid w:val="00E9387A"/>
    <w:rsid w:val="00E96149"/>
    <w:rsid w:val="00EA03CF"/>
    <w:rsid w:val="00EA2850"/>
    <w:rsid w:val="00EA4915"/>
    <w:rsid w:val="00EB31E0"/>
    <w:rsid w:val="00EB32C7"/>
    <w:rsid w:val="00EB4CD6"/>
    <w:rsid w:val="00EB4D73"/>
    <w:rsid w:val="00EC11EF"/>
    <w:rsid w:val="00ED16FD"/>
    <w:rsid w:val="00ED188F"/>
    <w:rsid w:val="00ED3A72"/>
    <w:rsid w:val="00EE18A7"/>
    <w:rsid w:val="00EE301C"/>
    <w:rsid w:val="00EE58A1"/>
    <w:rsid w:val="00EF3AEC"/>
    <w:rsid w:val="00EF6744"/>
    <w:rsid w:val="00F1495E"/>
    <w:rsid w:val="00F165E6"/>
    <w:rsid w:val="00F20EDF"/>
    <w:rsid w:val="00F211E8"/>
    <w:rsid w:val="00F252A1"/>
    <w:rsid w:val="00F27022"/>
    <w:rsid w:val="00F279F3"/>
    <w:rsid w:val="00F30916"/>
    <w:rsid w:val="00F31400"/>
    <w:rsid w:val="00F32E10"/>
    <w:rsid w:val="00F3631B"/>
    <w:rsid w:val="00F36CE6"/>
    <w:rsid w:val="00F42EE7"/>
    <w:rsid w:val="00F474E4"/>
    <w:rsid w:val="00F51543"/>
    <w:rsid w:val="00F51649"/>
    <w:rsid w:val="00F54FBA"/>
    <w:rsid w:val="00F557A8"/>
    <w:rsid w:val="00F63503"/>
    <w:rsid w:val="00F66774"/>
    <w:rsid w:val="00F73978"/>
    <w:rsid w:val="00F82B67"/>
    <w:rsid w:val="00F8457E"/>
    <w:rsid w:val="00F84F7F"/>
    <w:rsid w:val="00F85BAA"/>
    <w:rsid w:val="00F86C6D"/>
    <w:rsid w:val="00F8757A"/>
    <w:rsid w:val="00F9013E"/>
    <w:rsid w:val="00F90DFE"/>
    <w:rsid w:val="00F91AFB"/>
    <w:rsid w:val="00F9233D"/>
    <w:rsid w:val="00F92878"/>
    <w:rsid w:val="00F95583"/>
    <w:rsid w:val="00F960CE"/>
    <w:rsid w:val="00FA0513"/>
    <w:rsid w:val="00FA06D6"/>
    <w:rsid w:val="00FA0886"/>
    <w:rsid w:val="00FA3154"/>
    <w:rsid w:val="00FA46BF"/>
    <w:rsid w:val="00FA5BF6"/>
    <w:rsid w:val="00FB0DD1"/>
    <w:rsid w:val="00FB1FF5"/>
    <w:rsid w:val="00FB24EC"/>
    <w:rsid w:val="00FB73E3"/>
    <w:rsid w:val="00FC18FA"/>
    <w:rsid w:val="00FC37B8"/>
    <w:rsid w:val="00FC736E"/>
    <w:rsid w:val="00FD5259"/>
    <w:rsid w:val="00FD6F7B"/>
    <w:rsid w:val="00FE1C63"/>
    <w:rsid w:val="00FF02BA"/>
    <w:rsid w:val="00FF079F"/>
    <w:rsid w:val="00FF5B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CE87"/>
  <w15:chartTrackingRefBased/>
  <w15:docId w15:val="{14D231C8-7A9E-4629-AB15-C4F611D8D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41A8B"/>
    <w:pPr>
      <w:spacing w:after="0" w:line="240" w:lineRule="auto"/>
    </w:pPr>
    <w:rPr>
      <w:rFonts w:ascii="Times New Roman" w:eastAsia="Calibri" w:hAnsi="Times New Roman" w:cs="Times New Roman"/>
      <w:color w:val="000000"/>
      <w:sz w:val="24"/>
    </w:rPr>
  </w:style>
  <w:style w:type="paragraph" w:styleId="berschrift1">
    <w:name w:val="heading 1"/>
    <w:basedOn w:val="Standard"/>
    <w:next w:val="02Flietext"/>
    <w:link w:val="berschrift1Zchn"/>
    <w:uiPriority w:val="9"/>
    <w:qFormat/>
    <w:rsid w:val="00341A8B"/>
    <w:pPr>
      <w:keepNext/>
      <w:keepLines/>
      <w:tabs>
        <w:tab w:val="left" w:pos="709"/>
      </w:tabs>
      <w:suppressAutoHyphens/>
      <w:spacing w:before="240" w:after="240" w:line="288" w:lineRule="auto"/>
      <w:ind w:left="709" w:right="1134" w:hanging="709"/>
      <w:outlineLvl w:val="0"/>
    </w:pPr>
    <w:rPr>
      <w:rFonts w:eastAsia="Times New Roman"/>
      <w:b/>
      <w:bCs/>
      <w:sz w:val="32"/>
      <w:szCs w:val="28"/>
    </w:rPr>
  </w:style>
  <w:style w:type="paragraph" w:styleId="berschrift2">
    <w:name w:val="heading 2"/>
    <w:basedOn w:val="Standard"/>
    <w:next w:val="02Flietext"/>
    <w:link w:val="berschrift2Zchn"/>
    <w:uiPriority w:val="9"/>
    <w:qFormat/>
    <w:rsid w:val="00341A8B"/>
    <w:pPr>
      <w:keepNext/>
      <w:keepLines/>
      <w:tabs>
        <w:tab w:val="left" w:pos="709"/>
      </w:tabs>
      <w:suppressAutoHyphens/>
      <w:spacing w:before="240" w:after="240" w:line="288" w:lineRule="auto"/>
      <w:ind w:left="709" w:right="1134" w:hanging="709"/>
      <w:outlineLvl w:val="1"/>
    </w:pPr>
    <w:rPr>
      <w:rFonts w:eastAsia="Times New Roman"/>
      <w:b/>
      <w:szCs w:val="26"/>
    </w:rPr>
  </w:style>
  <w:style w:type="paragraph" w:styleId="berschrift3">
    <w:name w:val="heading 3"/>
    <w:basedOn w:val="Standard"/>
    <w:next w:val="Standard"/>
    <w:link w:val="berschrift3Zchn"/>
    <w:uiPriority w:val="9"/>
    <w:qFormat/>
    <w:rsid w:val="00341A8B"/>
    <w:pPr>
      <w:keepNext/>
      <w:keepLines/>
      <w:tabs>
        <w:tab w:val="left" w:pos="709"/>
      </w:tabs>
      <w:suppressAutoHyphens/>
      <w:spacing w:before="240" w:after="240" w:line="288" w:lineRule="auto"/>
      <w:ind w:left="709" w:right="1134" w:hanging="709"/>
      <w:outlineLvl w:val="2"/>
    </w:pPr>
    <w:rPr>
      <w:rFonts w:eastAsia="Times New Roman"/>
      <w:u w:val="single"/>
    </w:rPr>
  </w:style>
  <w:style w:type="paragraph" w:styleId="berschrift4">
    <w:name w:val="heading 4"/>
    <w:basedOn w:val="Standard"/>
    <w:next w:val="02Flietext"/>
    <w:link w:val="berschrift4Zchn"/>
    <w:uiPriority w:val="9"/>
    <w:qFormat/>
    <w:rsid w:val="00341A8B"/>
    <w:pPr>
      <w:keepNext/>
      <w:keepLines/>
      <w:tabs>
        <w:tab w:val="left" w:pos="709"/>
      </w:tabs>
      <w:suppressAutoHyphens/>
      <w:spacing w:before="240" w:after="240" w:line="288" w:lineRule="auto"/>
      <w:ind w:left="709" w:right="1134" w:hanging="709"/>
      <w:outlineLvl w:val="3"/>
    </w:pPr>
    <w:rPr>
      <w:rFonts w:eastAsia="Times New Roman"/>
      <w:i/>
      <w:color w:val="auto"/>
    </w:rPr>
  </w:style>
  <w:style w:type="paragraph" w:styleId="berschrift5">
    <w:name w:val="heading 5"/>
    <w:basedOn w:val="Standard"/>
    <w:next w:val="02Flietext"/>
    <w:link w:val="berschrift5Zchn"/>
    <w:uiPriority w:val="9"/>
    <w:rsid w:val="00341A8B"/>
    <w:pPr>
      <w:keepNext/>
      <w:keepLines/>
      <w:tabs>
        <w:tab w:val="left" w:pos="993"/>
      </w:tabs>
      <w:suppressAutoHyphens/>
      <w:spacing w:before="288" w:line="288" w:lineRule="auto"/>
      <w:ind w:left="992" w:right="1134" w:hanging="992"/>
      <w:outlineLvl w:val="4"/>
    </w:pPr>
    <w:rPr>
      <w:rFonts w:eastAsia="Times New Roman"/>
      <w:i/>
      <w:color w:val="auto"/>
      <w:u w:val="single"/>
    </w:rPr>
  </w:style>
  <w:style w:type="paragraph" w:styleId="berschrift6">
    <w:name w:val="heading 6"/>
    <w:basedOn w:val="Standard"/>
    <w:next w:val="Standard"/>
    <w:link w:val="berschrift6Zchn"/>
    <w:uiPriority w:val="9"/>
    <w:semiHidden/>
    <w:qFormat/>
    <w:rsid w:val="00341A8B"/>
    <w:pPr>
      <w:keepNext/>
      <w:keepLines/>
      <w:tabs>
        <w:tab w:val="left" w:pos="993"/>
      </w:tabs>
      <w:suppressAutoHyphens/>
      <w:spacing w:before="288" w:line="288" w:lineRule="auto"/>
      <w:ind w:left="992" w:right="1134" w:hanging="992"/>
      <w:outlineLvl w:val="5"/>
    </w:pPr>
    <w:rPr>
      <w:rFonts w:eastAsia="Times New Roman"/>
      <w:i/>
      <w:iCs/>
      <w:color w:val="auto"/>
    </w:rPr>
  </w:style>
  <w:style w:type="paragraph" w:styleId="berschrift7">
    <w:name w:val="heading 7"/>
    <w:basedOn w:val="Standard"/>
    <w:next w:val="Standard"/>
    <w:link w:val="berschrift7Zchn"/>
    <w:uiPriority w:val="9"/>
    <w:semiHidden/>
    <w:qFormat/>
    <w:rsid w:val="00341A8B"/>
    <w:pPr>
      <w:keepNext/>
      <w:keepLines/>
      <w:tabs>
        <w:tab w:val="left" w:pos="993"/>
      </w:tabs>
      <w:suppressAutoHyphens/>
      <w:spacing w:before="288" w:line="288" w:lineRule="auto"/>
      <w:ind w:left="992" w:hanging="992"/>
      <w:outlineLvl w:val="6"/>
    </w:pPr>
    <w:rPr>
      <w:rFonts w:eastAsia="Times New Roman"/>
      <w:i/>
      <w:iCs/>
      <w:color w:val="auto"/>
    </w:rPr>
  </w:style>
  <w:style w:type="paragraph" w:styleId="berschrift8">
    <w:name w:val="heading 8"/>
    <w:basedOn w:val="Standard"/>
    <w:next w:val="Standard"/>
    <w:link w:val="berschrift8Zchn"/>
    <w:uiPriority w:val="9"/>
    <w:semiHidden/>
    <w:qFormat/>
    <w:rsid w:val="00341A8B"/>
    <w:pPr>
      <w:keepNext/>
      <w:keepLines/>
      <w:tabs>
        <w:tab w:val="left" w:pos="993"/>
      </w:tabs>
      <w:suppressAutoHyphens/>
      <w:spacing w:before="288" w:line="288" w:lineRule="auto"/>
      <w:ind w:left="992" w:hanging="992"/>
      <w:outlineLvl w:val="7"/>
    </w:pPr>
    <w:rPr>
      <w:rFonts w:eastAsia="Times New Roman"/>
      <w:i/>
      <w:iCs/>
      <w:color w:val="auto"/>
      <w:szCs w:val="24"/>
    </w:rPr>
  </w:style>
  <w:style w:type="paragraph" w:styleId="berschrift9">
    <w:name w:val="heading 9"/>
    <w:basedOn w:val="Standard"/>
    <w:next w:val="02Flietext"/>
    <w:link w:val="berschrift9Zchn"/>
    <w:uiPriority w:val="9"/>
    <w:semiHidden/>
    <w:qFormat/>
    <w:rsid w:val="00341A8B"/>
    <w:pPr>
      <w:keepNext/>
      <w:keepLines/>
      <w:tabs>
        <w:tab w:val="left" w:pos="993"/>
      </w:tabs>
      <w:suppressAutoHyphens/>
      <w:spacing w:before="288" w:line="288" w:lineRule="auto"/>
      <w:outlineLvl w:val="8"/>
    </w:pPr>
    <w:rPr>
      <w:rFonts w:eastAsia="Times New Roman"/>
      <w:i/>
      <w:iCs/>
      <w:color w:val="auto"/>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itaviBibliographyEntry">
    <w:name w:val="Citavi Bibliography Entry"/>
    <w:basedOn w:val="Standard"/>
    <w:link w:val="CitaviBibliographyEntryZchn"/>
    <w:rsid w:val="00D062D3"/>
    <w:pPr>
      <w:tabs>
        <w:tab w:val="left" w:pos="283"/>
      </w:tabs>
      <w:ind w:left="283" w:hanging="283"/>
    </w:pPr>
  </w:style>
  <w:style w:type="character" w:customStyle="1" w:styleId="CitaviBibliographyEntryZchn">
    <w:name w:val="Citavi Bibliography Entry Zchn"/>
    <w:basedOn w:val="Absatz-Standardschriftart"/>
    <w:link w:val="CitaviBibliographyEntry"/>
    <w:rsid w:val="00D062D3"/>
    <w:rPr>
      <w:rFonts w:ascii="Times New Roman" w:eastAsia="Calibri" w:hAnsi="Times New Roman" w:cs="Times New Roman"/>
      <w:color w:val="000000"/>
      <w:sz w:val="24"/>
    </w:rPr>
  </w:style>
  <w:style w:type="paragraph" w:customStyle="1" w:styleId="CitaviBibliographyHeading">
    <w:name w:val="Citavi Bibliography Heading"/>
    <w:basedOn w:val="berschrift1"/>
    <w:link w:val="CitaviBibliographyHeadingZchn"/>
    <w:rsid w:val="00D062D3"/>
  </w:style>
  <w:style w:type="character" w:customStyle="1" w:styleId="CitaviBibliographyHeadingZchn">
    <w:name w:val="Citavi Bibliography Heading Zchn"/>
    <w:basedOn w:val="Absatz-Standardschriftart"/>
    <w:link w:val="CitaviBibliographyHeading"/>
    <w:rsid w:val="00D062D3"/>
    <w:rPr>
      <w:rFonts w:asciiTheme="majorHAnsi" w:eastAsiaTheme="majorEastAsia" w:hAnsiTheme="majorHAnsi" w:cstheme="majorBidi"/>
      <w:color w:val="2E74B5" w:themeColor="accent1" w:themeShade="BF"/>
      <w:sz w:val="32"/>
      <w:szCs w:val="32"/>
    </w:rPr>
  </w:style>
  <w:style w:type="character" w:customStyle="1" w:styleId="berschrift1Zchn">
    <w:name w:val="Überschrift 1 Zchn"/>
    <w:basedOn w:val="Absatz-Standardschriftart"/>
    <w:link w:val="berschrift1"/>
    <w:uiPriority w:val="9"/>
    <w:rsid w:val="00341A8B"/>
    <w:rPr>
      <w:rFonts w:ascii="Times New Roman" w:eastAsia="Times New Roman" w:hAnsi="Times New Roman" w:cs="Times New Roman"/>
      <w:b/>
      <w:bCs/>
      <w:color w:val="000000"/>
      <w:sz w:val="32"/>
      <w:szCs w:val="28"/>
    </w:rPr>
  </w:style>
  <w:style w:type="paragraph" w:styleId="Kopfzeile">
    <w:name w:val="header"/>
    <w:basedOn w:val="Standard"/>
    <w:link w:val="KopfzeileZchn"/>
    <w:uiPriority w:val="99"/>
    <w:unhideWhenUsed/>
    <w:rsid w:val="00341A8B"/>
    <w:pPr>
      <w:tabs>
        <w:tab w:val="left" w:pos="709"/>
        <w:tab w:val="right" w:pos="8505"/>
      </w:tabs>
    </w:pPr>
    <w:rPr>
      <w:noProof/>
      <w:sz w:val="20"/>
      <w:szCs w:val="20"/>
    </w:rPr>
  </w:style>
  <w:style w:type="character" w:customStyle="1" w:styleId="KopfzeileZchn">
    <w:name w:val="Kopfzeile Zchn"/>
    <w:basedOn w:val="Absatz-Standardschriftart"/>
    <w:link w:val="Kopfzeile"/>
    <w:uiPriority w:val="99"/>
    <w:rsid w:val="00341A8B"/>
    <w:rPr>
      <w:rFonts w:ascii="Times New Roman" w:eastAsia="Calibri" w:hAnsi="Times New Roman" w:cs="Times New Roman"/>
      <w:noProof/>
      <w:color w:val="000000"/>
      <w:sz w:val="20"/>
      <w:szCs w:val="20"/>
    </w:rPr>
  </w:style>
  <w:style w:type="paragraph" w:styleId="Fuzeile">
    <w:name w:val="footer"/>
    <w:basedOn w:val="Standard"/>
    <w:link w:val="FuzeileZchn"/>
    <w:uiPriority w:val="99"/>
    <w:unhideWhenUsed/>
    <w:rsid w:val="00341A8B"/>
    <w:pPr>
      <w:tabs>
        <w:tab w:val="center" w:pos="4536"/>
        <w:tab w:val="right" w:pos="9072"/>
      </w:tabs>
    </w:pPr>
  </w:style>
  <w:style w:type="character" w:customStyle="1" w:styleId="FuzeileZchn">
    <w:name w:val="Fußzeile Zchn"/>
    <w:basedOn w:val="Absatz-Standardschriftart"/>
    <w:link w:val="Fuzeile"/>
    <w:uiPriority w:val="99"/>
    <w:rsid w:val="00341A8B"/>
    <w:rPr>
      <w:rFonts w:ascii="Times New Roman" w:eastAsia="Calibri" w:hAnsi="Times New Roman" w:cs="Times New Roman"/>
      <w:color w:val="000000"/>
      <w:sz w:val="24"/>
    </w:rPr>
  </w:style>
  <w:style w:type="character" w:styleId="Kommentarzeichen">
    <w:name w:val="annotation reference"/>
    <w:basedOn w:val="Absatz-Standardschriftart"/>
    <w:uiPriority w:val="99"/>
    <w:semiHidden/>
    <w:unhideWhenUsed/>
    <w:rsid w:val="00444E03"/>
    <w:rPr>
      <w:sz w:val="16"/>
      <w:szCs w:val="16"/>
    </w:rPr>
  </w:style>
  <w:style w:type="paragraph" w:styleId="Kommentartext">
    <w:name w:val="annotation text"/>
    <w:basedOn w:val="Standard"/>
    <w:link w:val="KommentartextZchn"/>
    <w:uiPriority w:val="99"/>
    <w:unhideWhenUsed/>
    <w:rsid w:val="00444E03"/>
    <w:rPr>
      <w:sz w:val="20"/>
      <w:szCs w:val="20"/>
    </w:rPr>
  </w:style>
  <w:style w:type="character" w:customStyle="1" w:styleId="KommentartextZchn">
    <w:name w:val="Kommentartext Zchn"/>
    <w:basedOn w:val="Absatz-Standardschriftart"/>
    <w:link w:val="Kommentartext"/>
    <w:uiPriority w:val="99"/>
    <w:rsid w:val="00444E03"/>
    <w:rPr>
      <w:sz w:val="20"/>
      <w:szCs w:val="20"/>
    </w:rPr>
  </w:style>
  <w:style w:type="paragraph" w:styleId="Kommentarthema">
    <w:name w:val="annotation subject"/>
    <w:basedOn w:val="Kommentartext"/>
    <w:next w:val="Kommentartext"/>
    <w:link w:val="KommentarthemaZchn"/>
    <w:uiPriority w:val="99"/>
    <w:unhideWhenUsed/>
    <w:rsid w:val="00444E03"/>
    <w:rPr>
      <w:b/>
      <w:bCs/>
    </w:rPr>
  </w:style>
  <w:style w:type="character" w:customStyle="1" w:styleId="KommentarthemaZchn">
    <w:name w:val="Kommentarthema Zchn"/>
    <w:basedOn w:val="KommentartextZchn"/>
    <w:link w:val="Kommentarthema"/>
    <w:uiPriority w:val="99"/>
    <w:rsid w:val="00444E03"/>
    <w:rPr>
      <w:b/>
      <w:bCs/>
      <w:sz w:val="20"/>
      <w:szCs w:val="20"/>
    </w:rPr>
  </w:style>
  <w:style w:type="paragraph" w:styleId="Sprechblasentext">
    <w:name w:val="Balloon Text"/>
    <w:basedOn w:val="Standard"/>
    <w:link w:val="SprechblasentextZchn"/>
    <w:uiPriority w:val="99"/>
    <w:semiHidden/>
    <w:unhideWhenUsed/>
    <w:rsid w:val="00341A8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1A8B"/>
    <w:rPr>
      <w:rFonts w:ascii="Tahoma" w:eastAsia="Calibri" w:hAnsi="Tahoma" w:cs="Tahoma"/>
      <w:color w:val="000000"/>
      <w:sz w:val="16"/>
      <w:szCs w:val="16"/>
    </w:rPr>
  </w:style>
  <w:style w:type="paragraph" w:styleId="Funotentext">
    <w:name w:val="footnote text"/>
    <w:basedOn w:val="Standard"/>
    <w:link w:val="FunotentextZchn"/>
    <w:uiPriority w:val="99"/>
    <w:unhideWhenUsed/>
    <w:rsid w:val="00341A8B"/>
    <w:pPr>
      <w:keepLines/>
      <w:tabs>
        <w:tab w:val="left" w:pos="709"/>
      </w:tabs>
      <w:spacing w:line="288" w:lineRule="auto"/>
      <w:ind w:left="709" w:hanging="709"/>
      <w:jc w:val="both"/>
    </w:pPr>
    <w:rPr>
      <w:sz w:val="20"/>
      <w:szCs w:val="20"/>
    </w:rPr>
  </w:style>
  <w:style w:type="character" w:customStyle="1" w:styleId="FunotentextZchn">
    <w:name w:val="Fußnotentext Zchn"/>
    <w:basedOn w:val="Absatz-Standardschriftart"/>
    <w:link w:val="Funotentext"/>
    <w:uiPriority w:val="99"/>
    <w:rsid w:val="00341A8B"/>
    <w:rPr>
      <w:rFonts w:ascii="Times New Roman" w:eastAsia="Calibri" w:hAnsi="Times New Roman" w:cs="Times New Roman"/>
      <w:color w:val="000000"/>
      <w:sz w:val="20"/>
      <w:szCs w:val="20"/>
    </w:rPr>
  </w:style>
  <w:style w:type="character" w:styleId="Funotenzeichen">
    <w:name w:val="footnote reference"/>
    <w:basedOn w:val="Absatz-Standardschriftart"/>
    <w:uiPriority w:val="99"/>
    <w:semiHidden/>
    <w:unhideWhenUsed/>
    <w:rsid w:val="00341A8B"/>
    <w:rPr>
      <w:vertAlign w:val="superscript"/>
    </w:rPr>
  </w:style>
  <w:style w:type="character" w:styleId="Platzhaltertext">
    <w:name w:val="Placeholder Text"/>
    <w:basedOn w:val="Absatz-Standardschriftart"/>
    <w:uiPriority w:val="99"/>
    <w:semiHidden/>
    <w:rsid w:val="00725171"/>
    <w:rPr>
      <w:color w:val="808080"/>
    </w:rPr>
  </w:style>
  <w:style w:type="paragraph" w:customStyle="1" w:styleId="CitaviBibliographySubheading1">
    <w:name w:val="Citavi Bibliography Subheading 1"/>
    <w:basedOn w:val="berschrift2"/>
    <w:link w:val="CitaviBibliographySubheading1Zchn"/>
    <w:rsid w:val="009D12A7"/>
    <w:pPr>
      <w:spacing w:line="360" w:lineRule="auto"/>
      <w:jc w:val="both"/>
      <w:outlineLvl w:val="9"/>
    </w:pPr>
    <w:rPr>
      <w:i/>
      <w:lang w:val="en-US"/>
    </w:rPr>
  </w:style>
  <w:style w:type="character" w:customStyle="1" w:styleId="CitaviBibliographySubheading1Zchn">
    <w:name w:val="Citavi Bibliography Subheading 1 Zchn"/>
    <w:basedOn w:val="Absatz-Standardschriftart"/>
    <w:link w:val="CitaviBibliographySubheading1"/>
    <w:rsid w:val="009D12A7"/>
    <w:rPr>
      <w:rFonts w:asciiTheme="majorHAnsi" w:eastAsiaTheme="majorEastAsia" w:hAnsiTheme="majorHAnsi" w:cstheme="majorBidi"/>
      <w:i/>
      <w:color w:val="2E74B5" w:themeColor="accent1" w:themeShade="BF"/>
      <w:sz w:val="26"/>
      <w:szCs w:val="26"/>
      <w:lang w:val="en-US"/>
    </w:rPr>
  </w:style>
  <w:style w:type="character" w:customStyle="1" w:styleId="berschrift2Zchn">
    <w:name w:val="Überschrift 2 Zchn"/>
    <w:basedOn w:val="Absatz-Standardschriftart"/>
    <w:link w:val="berschrift2"/>
    <w:uiPriority w:val="9"/>
    <w:rsid w:val="00341A8B"/>
    <w:rPr>
      <w:rFonts w:ascii="Times New Roman" w:eastAsia="Times New Roman" w:hAnsi="Times New Roman" w:cs="Times New Roman"/>
      <w:b/>
      <w:color w:val="000000"/>
      <w:sz w:val="24"/>
      <w:szCs w:val="26"/>
    </w:rPr>
  </w:style>
  <w:style w:type="paragraph" w:customStyle="1" w:styleId="CitaviBibliographySubheading2">
    <w:name w:val="Citavi Bibliography Subheading 2"/>
    <w:basedOn w:val="berschrift3"/>
    <w:link w:val="CitaviBibliographySubheading2Zchn"/>
    <w:rsid w:val="009D12A7"/>
    <w:pPr>
      <w:spacing w:line="360" w:lineRule="auto"/>
      <w:jc w:val="both"/>
      <w:outlineLvl w:val="9"/>
    </w:pPr>
    <w:rPr>
      <w:i/>
      <w:lang w:val="en-US"/>
    </w:rPr>
  </w:style>
  <w:style w:type="character" w:customStyle="1" w:styleId="CitaviBibliographySubheading2Zchn">
    <w:name w:val="Citavi Bibliography Subheading 2 Zchn"/>
    <w:basedOn w:val="Absatz-Standardschriftart"/>
    <w:link w:val="CitaviBibliographySubheading2"/>
    <w:rsid w:val="009D12A7"/>
    <w:rPr>
      <w:rFonts w:asciiTheme="majorHAnsi" w:eastAsiaTheme="majorEastAsia" w:hAnsiTheme="majorHAnsi" w:cstheme="majorBidi"/>
      <w:i/>
      <w:color w:val="1F4D78" w:themeColor="accent1" w:themeShade="7F"/>
      <w:sz w:val="24"/>
      <w:szCs w:val="24"/>
      <w:lang w:val="en-US"/>
    </w:rPr>
  </w:style>
  <w:style w:type="character" w:customStyle="1" w:styleId="berschrift3Zchn">
    <w:name w:val="Überschrift 3 Zchn"/>
    <w:basedOn w:val="Absatz-Standardschriftart"/>
    <w:link w:val="berschrift3"/>
    <w:uiPriority w:val="9"/>
    <w:rsid w:val="00341A8B"/>
    <w:rPr>
      <w:rFonts w:ascii="Times New Roman" w:eastAsia="Times New Roman" w:hAnsi="Times New Roman" w:cs="Times New Roman"/>
      <w:color w:val="000000"/>
      <w:sz w:val="24"/>
      <w:u w:val="single"/>
    </w:rPr>
  </w:style>
  <w:style w:type="paragraph" w:customStyle="1" w:styleId="CitaviBibliographySubheading3">
    <w:name w:val="Citavi Bibliography Subheading 3"/>
    <w:basedOn w:val="berschrift4"/>
    <w:link w:val="CitaviBibliographySubheading3Zchn"/>
    <w:rsid w:val="009D12A7"/>
    <w:pPr>
      <w:spacing w:line="360" w:lineRule="auto"/>
      <w:jc w:val="both"/>
      <w:outlineLvl w:val="9"/>
    </w:pPr>
    <w:rPr>
      <w:i w:val="0"/>
      <w:lang w:val="en-US"/>
    </w:rPr>
  </w:style>
  <w:style w:type="character" w:customStyle="1" w:styleId="CitaviBibliographySubheading3Zchn">
    <w:name w:val="Citavi Bibliography Subheading 3 Zchn"/>
    <w:basedOn w:val="Absatz-Standardschriftart"/>
    <w:link w:val="CitaviBibliographySubheading3"/>
    <w:rsid w:val="009D12A7"/>
    <w:rPr>
      <w:rFonts w:asciiTheme="majorHAnsi" w:eastAsiaTheme="majorEastAsia" w:hAnsiTheme="majorHAnsi" w:cstheme="majorBidi"/>
      <w:iCs/>
      <w:color w:val="2E74B5" w:themeColor="accent1" w:themeShade="BF"/>
      <w:lang w:val="en-US"/>
    </w:rPr>
  </w:style>
  <w:style w:type="character" w:customStyle="1" w:styleId="berschrift4Zchn">
    <w:name w:val="Überschrift 4 Zchn"/>
    <w:basedOn w:val="Absatz-Standardschriftart"/>
    <w:link w:val="berschrift4"/>
    <w:uiPriority w:val="9"/>
    <w:rsid w:val="00341A8B"/>
    <w:rPr>
      <w:rFonts w:ascii="Times New Roman" w:eastAsia="Times New Roman" w:hAnsi="Times New Roman" w:cs="Times New Roman"/>
      <w:i/>
      <w:sz w:val="24"/>
    </w:rPr>
  </w:style>
  <w:style w:type="paragraph" w:customStyle="1" w:styleId="CitaviBibliographySubheading4">
    <w:name w:val="Citavi Bibliography Subheading 4"/>
    <w:basedOn w:val="berschrift5"/>
    <w:link w:val="CitaviBibliographySubheading4Zchn"/>
    <w:rsid w:val="009D12A7"/>
    <w:pPr>
      <w:spacing w:line="360" w:lineRule="auto"/>
      <w:jc w:val="both"/>
      <w:outlineLvl w:val="9"/>
    </w:pPr>
    <w:rPr>
      <w:i w:val="0"/>
      <w:lang w:val="en-US"/>
    </w:rPr>
  </w:style>
  <w:style w:type="character" w:customStyle="1" w:styleId="CitaviBibliographySubheading4Zchn">
    <w:name w:val="Citavi Bibliography Subheading 4 Zchn"/>
    <w:basedOn w:val="Absatz-Standardschriftart"/>
    <w:link w:val="CitaviBibliographySubheading4"/>
    <w:rsid w:val="009D12A7"/>
    <w:rPr>
      <w:rFonts w:asciiTheme="majorHAnsi" w:eastAsiaTheme="majorEastAsia" w:hAnsiTheme="majorHAnsi" w:cstheme="majorBidi"/>
      <w:i/>
      <w:color w:val="2E74B5" w:themeColor="accent1" w:themeShade="BF"/>
      <w:lang w:val="en-US"/>
    </w:rPr>
  </w:style>
  <w:style w:type="character" w:customStyle="1" w:styleId="berschrift5Zchn">
    <w:name w:val="Überschrift 5 Zchn"/>
    <w:basedOn w:val="Absatz-Standardschriftart"/>
    <w:link w:val="berschrift5"/>
    <w:uiPriority w:val="9"/>
    <w:rsid w:val="00341A8B"/>
    <w:rPr>
      <w:rFonts w:ascii="Times New Roman" w:eastAsia="Times New Roman" w:hAnsi="Times New Roman" w:cs="Times New Roman"/>
      <w:i/>
      <w:sz w:val="24"/>
      <w:u w:val="single"/>
    </w:rPr>
  </w:style>
  <w:style w:type="paragraph" w:customStyle="1" w:styleId="CitaviBibliographySubheading5">
    <w:name w:val="Citavi Bibliography Subheading 5"/>
    <w:basedOn w:val="berschrift6"/>
    <w:link w:val="CitaviBibliographySubheading5Zchn"/>
    <w:rsid w:val="009D12A7"/>
    <w:pPr>
      <w:spacing w:line="360" w:lineRule="auto"/>
      <w:jc w:val="both"/>
      <w:outlineLvl w:val="9"/>
    </w:pPr>
    <w:rPr>
      <w:i w:val="0"/>
      <w:lang w:val="en-US"/>
    </w:rPr>
  </w:style>
  <w:style w:type="character" w:customStyle="1" w:styleId="CitaviBibliographySubheading5Zchn">
    <w:name w:val="Citavi Bibliography Subheading 5 Zchn"/>
    <w:basedOn w:val="Absatz-Standardschriftart"/>
    <w:link w:val="CitaviBibliographySubheading5"/>
    <w:rsid w:val="009D12A7"/>
    <w:rPr>
      <w:rFonts w:asciiTheme="majorHAnsi" w:eastAsiaTheme="majorEastAsia" w:hAnsiTheme="majorHAnsi" w:cstheme="majorBidi"/>
      <w:i/>
      <w:color w:val="1F4D78" w:themeColor="accent1" w:themeShade="7F"/>
      <w:lang w:val="en-US"/>
    </w:rPr>
  </w:style>
  <w:style w:type="character" w:customStyle="1" w:styleId="berschrift6Zchn">
    <w:name w:val="Überschrift 6 Zchn"/>
    <w:basedOn w:val="Absatz-Standardschriftart"/>
    <w:link w:val="berschrift6"/>
    <w:uiPriority w:val="9"/>
    <w:semiHidden/>
    <w:rsid w:val="00341A8B"/>
    <w:rPr>
      <w:rFonts w:ascii="Times New Roman" w:eastAsia="Times New Roman" w:hAnsi="Times New Roman" w:cs="Times New Roman"/>
      <w:i/>
      <w:iCs/>
      <w:sz w:val="24"/>
    </w:rPr>
  </w:style>
  <w:style w:type="paragraph" w:customStyle="1" w:styleId="CitaviBibliographySubheading6">
    <w:name w:val="Citavi Bibliography Subheading 6"/>
    <w:basedOn w:val="berschrift7"/>
    <w:link w:val="CitaviBibliographySubheading6Zchn"/>
    <w:rsid w:val="009D12A7"/>
    <w:pPr>
      <w:spacing w:line="360" w:lineRule="auto"/>
      <w:jc w:val="both"/>
      <w:outlineLvl w:val="9"/>
    </w:pPr>
    <w:rPr>
      <w:i w:val="0"/>
      <w:lang w:val="en-US"/>
    </w:rPr>
  </w:style>
  <w:style w:type="character" w:customStyle="1" w:styleId="CitaviBibliographySubheading6Zchn">
    <w:name w:val="Citavi Bibliography Subheading 6 Zchn"/>
    <w:basedOn w:val="Absatz-Standardschriftart"/>
    <w:link w:val="CitaviBibliographySubheading6"/>
    <w:rsid w:val="009D12A7"/>
    <w:rPr>
      <w:rFonts w:asciiTheme="majorHAnsi" w:eastAsiaTheme="majorEastAsia" w:hAnsiTheme="majorHAnsi" w:cstheme="majorBidi"/>
      <w:iCs/>
      <w:color w:val="1F4D78" w:themeColor="accent1" w:themeShade="7F"/>
      <w:lang w:val="en-US"/>
    </w:rPr>
  </w:style>
  <w:style w:type="character" w:customStyle="1" w:styleId="berschrift7Zchn">
    <w:name w:val="Überschrift 7 Zchn"/>
    <w:basedOn w:val="Absatz-Standardschriftart"/>
    <w:link w:val="berschrift7"/>
    <w:uiPriority w:val="9"/>
    <w:semiHidden/>
    <w:rsid w:val="00341A8B"/>
    <w:rPr>
      <w:rFonts w:ascii="Times New Roman" w:eastAsia="Times New Roman" w:hAnsi="Times New Roman" w:cs="Times New Roman"/>
      <w:i/>
      <w:iCs/>
      <w:sz w:val="24"/>
    </w:rPr>
  </w:style>
  <w:style w:type="paragraph" w:customStyle="1" w:styleId="CitaviBibliographySubheading7">
    <w:name w:val="Citavi Bibliography Subheading 7"/>
    <w:basedOn w:val="berschrift8"/>
    <w:link w:val="CitaviBibliographySubheading7Zchn"/>
    <w:rsid w:val="009D12A7"/>
    <w:pPr>
      <w:spacing w:line="360" w:lineRule="auto"/>
      <w:jc w:val="both"/>
      <w:outlineLvl w:val="9"/>
    </w:pPr>
    <w:rPr>
      <w:i w:val="0"/>
      <w:lang w:val="en-US"/>
    </w:rPr>
  </w:style>
  <w:style w:type="character" w:customStyle="1" w:styleId="CitaviBibliographySubheading7Zchn">
    <w:name w:val="Citavi Bibliography Subheading 7 Zchn"/>
    <w:basedOn w:val="Absatz-Standardschriftart"/>
    <w:link w:val="CitaviBibliographySubheading7"/>
    <w:rsid w:val="009D12A7"/>
    <w:rPr>
      <w:rFonts w:asciiTheme="majorHAnsi" w:eastAsiaTheme="majorEastAsia" w:hAnsiTheme="majorHAnsi" w:cstheme="majorBidi"/>
      <w: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341A8B"/>
    <w:rPr>
      <w:rFonts w:ascii="Times New Roman" w:eastAsia="Times New Roman" w:hAnsi="Times New Roman" w:cs="Times New Roman"/>
      <w:i/>
      <w:iCs/>
      <w:sz w:val="24"/>
      <w:szCs w:val="24"/>
    </w:rPr>
  </w:style>
  <w:style w:type="paragraph" w:customStyle="1" w:styleId="CitaviBibliographySubheading8">
    <w:name w:val="Citavi Bibliography Subheading 8"/>
    <w:basedOn w:val="berschrift9"/>
    <w:link w:val="CitaviBibliographySubheading8Zchn"/>
    <w:rsid w:val="009D12A7"/>
    <w:pPr>
      <w:spacing w:line="360" w:lineRule="auto"/>
      <w:jc w:val="both"/>
      <w:outlineLvl w:val="9"/>
    </w:pPr>
    <w:rPr>
      <w:i w:val="0"/>
      <w:lang w:val="en-US"/>
    </w:rPr>
  </w:style>
  <w:style w:type="character" w:customStyle="1" w:styleId="CitaviBibliographySubheading8Zchn">
    <w:name w:val="Citavi Bibliography Subheading 8 Zchn"/>
    <w:basedOn w:val="Absatz-Standardschriftart"/>
    <w:link w:val="CitaviBibliographySubheading8"/>
    <w:rsid w:val="009D12A7"/>
    <w:rPr>
      <w:rFonts w:asciiTheme="majorHAnsi" w:eastAsiaTheme="majorEastAsia" w:hAnsiTheme="majorHAnsi" w:cstheme="majorBid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341A8B"/>
    <w:rPr>
      <w:rFonts w:ascii="Times New Roman" w:eastAsia="Times New Roman" w:hAnsi="Times New Roman" w:cs="Times New Roman"/>
      <w:i/>
      <w:iCs/>
      <w:sz w:val="24"/>
      <w:szCs w:val="24"/>
    </w:rPr>
  </w:style>
  <w:style w:type="table" w:styleId="Tabellenraster">
    <w:name w:val="Table Grid"/>
    <w:basedOn w:val="NormaleTabelle"/>
    <w:uiPriority w:val="59"/>
    <w:rsid w:val="00341A8B"/>
    <w:pPr>
      <w:spacing w:after="0" w:line="240" w:lineRule="auto"/>
    </w:pPr>
    <w:rPr>
      <w:rFonts w:ascii="Calibri" w:eastAsia="Calibri" w:hAnsi="Calibri" w:cs="Arial"/>
      <w:sz w:val="20"/>
      <w:szCs w:val="20"/>
      <w:lang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style>
  <w:style w:type="paragraph" w:styleId="Beschriftung">
    <w:name w:val="caption"/>
    <w:basedOn w:val="Standard"/>
    <w:next w:val="02Flietext"/>
    <w:uiPriority w:val="35"/>
    <w:unhideWhenUsed/>
    <w:qFormat/>
    <w:rsid w:val="00341A8B"/>
    <w:pPr>
      <w:spacing w:before="288" w:after="576" w:line="288" w:lineRule="auto"/>
      <w:jc w:val="center"/>
    </w:pPr>
    <w:rPr>
      <w:color w:val="auto"/>
      <w:sz w:val="20"/>
      <w:szCs w:val="20"/>
    </w:rPr>
  </w:style>
  <w:style w:type="table" w:styleId="EinfacheTabelle3">
    <w:name w:val="Plain Table 3"/>
    <w:basedOn w:val="NormaleTabelle"/>
    <w:uiPriority w:val="43"/>
    <w:rsid w:val="000960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krper">
    <w:name w:val="Body Text"/>
    <w:basedOn w:val="Standard"/>
    <w:link w:val="TextkrperZchn"/>
    <w:uiPriority w:val="99"/>
    <w:unhideWhenUsed/>
    <w:rsid w:val="0094172E"/>
    <w:pPr>
      <w:spacing w:line="360" w:lineRule="auto"/>
      <w:jc w:val="both"/>
    </w:pPr>
    <w:rPr>
      <w:lang w:val="en-US"/>
    </w:rPr>
  </w:style>
  <w:style w:type="character" w:customStyle="1" w:styleId="TextkrperZchn">
    <w:name w:val="Textkörper Zchn"/>
    <w:basedOn w:val="Absatz-Standardschriftart"/>
    <w:link w:val="Textkrper"/>
    <w:uiPriority w:val="99"/>
    <w:rsid w:val="0094172E"/>
    <w:rPr>
      <w:lang w:val="en-US"/>
    </w:rPr>
  </w:style>
  <w:style w:type="character" w:styleId="Hyperlink">
    <w:name w:val="Hyperlink"/>
    <w:basedOn w:val="Absatz-Standardschriftart"/>
    <w:uiPriority w:val="99"/>
    <w:rsid w:val="00341A8B"/>
    <w:rPr>
      <w:color w:val="auto"/>
      <w:u w:val="none"/>
    </w:rPr>
  </w:style>
  <w:style w:type="paragraph" w:customStyle="1" w:styleId="02FlietextErsterAbsatz">
    <w:name w:val="02 Fließtext Erster Absatz"/>
    <w:basedOn w:val="02FlietextEinzug"/>
    <w:link w:val="02FlietextErsterAbsatzZchn"/>
    <w:qFormat/>
    <w:rsid w:val="00341A8B"/>
    <w:pPr>
      <w:ind w:firstLine="0"/>
    </w:pPr>
  </w:style>
  <w:style w:type="character" w:customStyle="1" w:styleId="02FlietextErsterAbsatzZchn">
    <w:name w:val="02 Fließtext Erster Absatz Zchn"/>
    <w:basedOn w:val="Absatz-Standardschriftart"/>
    <w:link w:val="02FlietextErsterAbsatz"/>
    <w:rsid w:val="002E018D"/>
    <w:rPr>
      <w:rFonts w:ascii="Times New Roman" w:eastAsia="Calibri" w:hAnsi="Times New Roman" w:cs="Times New Roman"/>
      <w:color w:val="000000"/>
      <w:sz w:val="24"/>
    </w:rPr>
  </w:style>
  <w:style w:type="character" w:customStyle="1" w:styleId="NichtaufgelsteErwhnung1">
    <w:name w:val="Nicht aufgelöste Erwähnung1"/>
    <w:basedOn w:val="Absatz-Standardschriftart"/>
    <w:uiPriority w:val="99"/>
    <w:semiHidden/>
    <w:unhideWhenUsed/>
    <w:rsid w:val="00900C32"/>
    <w:rPr>
      <w:color w:val="605E5C"/>
      <w:shd w:val="clear" w:color="auto" w:fill="E1DFDD"/>
    </w:rPr>
  </w:style>
  <w:style w:type="paragraph" w:customStyle="1" w:styleId="01TitelAutor">
    <w:name w:val="01 Titel Autor"/>
    <w:basedOn w:val="Standard"/>
    <w:rsid w:val="00341A8B"/>
    <w:pPr>
      <w:spacing w:before="1800" w:line="288" w:lineRule="auto"/>
      <w:jc w:val="center"/>
    </w:pPr>
  </w:style>
  <w:style w:type="paragraph" w:customStyle="1" w:styleId="01TitelBeschreibung">
    <w:name w:val="01 Titel Beschreibung"/>
    <w:basedOn w:val="Standard"/>
    <w:rsid w:val="00341A8B"/>
    <w:pPr>
      <w:spacing w:line="288" w:lineRule="auto"/>
      <w:jc w:val="center"/>
    </w:pPr>
  </w:style>
  <w:style w:type="paragraph" w:customStyle="1" w:styleId="01TitelTabelle">
    <w:name w:val="01 Titel Tabelle"/>
    <w:basedOn w:val="Standard"/>
    <w:rsid w:val="00341A8B"/>
    <w:pPr>
      <w:spacing w:line="288" w:lineRule="auto"/>
    </w:pPr>
    <w:rPr>
      <w:szCs w:val="24"/>
    </w:rPr>
  </w:style>
  <w:style w:type="paragraph" w:customStyle="1" w:styleId="01TitelTitel">
    <w:name w:val="01 Titel Titel"/>
    <w:basedOn w:val="Standard"/>
    <w:rsid w:val="00341A8B"/>
    <w:pPr>
      <w:spacing w:line="288" w:lineRule="auto"/>
      <w:jc w:val="center"/>
    </w:pPr>
    <w:rPr>
      <w:sz w:val="48"/>
      <w:szCs w:val="48"/>
    </w:rPr>
  </w:style>
  <w:style w:type="paragraph" w:customStyle="1" w:styleId="01TitelUntertitel">
    <w:name w:val="01 Titel Untertitel"/>
    <w:basedOn w:val="Standard"/>
    <w:rsid w:val="00341A8B"/>
    <w:pPr>
      <w:spacing w:after="1080" w:line="288" w:lineRule="auto"/>
      <w:jc w:val="center"/>
    </w:pPr>
  </w:style>
  <w:style w:type="paragraph" w:customStyle="1" w:styleId="02Flietext">
    <w:name w:val="02 Fließtext"/>
    <w:basedOn w:val="Standard"/>
    <w:rsid w:val="00E00A57"/>
    <w:pPr>
      <w:spacing w:after="180" w:line="480" w:lineRule="auto"/>
      <w:jc w:val="both"/>
    </w:pPr>
  </w:style>
  <w:style w:type="paragraph" w:customStyle="1" w:styleId="02FlietextEinzug">
    <w:name w:val="02 Fließtext Einzug"/>
    <w:basedOn w:val="Standard"/>
    <w:qFormat/>
    <w:rsid w:val="00E00A57"/>
    <w:pPr>
      <w:spacing w:line="480" w:lineRule="auto"/>
      <w:ind w:firstLine="284"/>
      <w:jc w:val="both"/>
    </w:pPr>
  </w:style>
  <w:style w:type="paragraph" w:customStyle="1" w:styleId="03Abbildung">
    <w:name w:val="03 Abbildung"/>
    <w:basedOn w:val="Standard"/>
    <w:next w:val="Beschriftung"/>
    <w:qFormat/>
    <w:rsid w:val="00341A8B"/>
    <w:pPr>
      <w:keepNext/>
      <w:spacing w:before="360"/>
      <w:jc w:val="center"/>
    </w:pPr>
    <w:rPr>
      <w:noProof/>
      <w:lang w:eastAsia="de-DE"/>
    </w:rPr>
  </w:style>
  <w:style w:type="paragraph" w:customStyle="1" w:styleId="03TabelleText10pt">
    <w:name w:val="03 Tabelle Text 10pt"/>
    <w:basedOn w:val="02Flietext"/>
    <w:qFormat/>
    <w:rsid w:val="00341A8B"/>
    <w:pPr>
      <w:spacing w:before="72" w:after="72" w:line="240" w:lineRule="auto"/>
      <w:jc w:val="left"/>
    </w:pPr>
    <w:rPr>
      <w:bCs/>
      <w:sz w:val="20"/>
    </w:rPr>
  </w:style>
  <w:style w:type="paragraph" w:customStyle="1" w:styleId="03TabelleKopfzeile12pt">
    <w:name w:val="03 Tabelle Kopfzeile 12pt"/>
    <w:basedOn w:val="03TabelleText10pt"/>
    <w:qFormat/>
    <w:rsid w:val="00341A8B"/>
    <w:pPr>
      <w:spacing w:before="240" w:after="240"/>
    </w:pPr>
    <w:rPr>
      <w:sz w:val="24"/>
    </w:rPr>
  </w:style>
  <w:style w:type="paragraph" w:customStyle="1" w:styleId="03TabelleText12pt">
    <w:name w:val="03 Tabelle Text 12pt"/>
    <w:basedOn w:val="03TabelleText10pt"/>
    <w:qFormat/>
    <w:rsid w:val="00341A8B"/>
    <w:pPr>
      <w:spacing w:before="0" w:after="0"/>
    </w:pPr>
    <w:rPr>
      <w:sz w:val="24"/>
    </w:rPr>
  </w:style>
  <w:style w:type="paragraph" w:customStyle="1" w:styleId="04Blockzitat1">
    <w:name w:val="04 Blockzitat 1"/>
    <w:basedOn w:val="Standard"/>
    <w:qFormat/>
    <w:rsid w:val="00FB73E3"/>
    <w:pPr>
      <w:spacing w:before="144" w:after="144" w:line="288" w:lineRule="auto"/>
      <w:ind w:left="709" w:hanging="57"/>
      <w:jc w:val="both"/>
    </w:pPr>
  </w:style>
  <w:style w:type="paragraph" w:customStyle="1" w:styleId="04Blockzitat2">
    <w:name w:val="04 Blockzitat 2"/>
    <w:basedOn w:val="Standard"/>
    <w:qFormat/>
    <w:rsid w:val="00341A8B"/>
    <w:pPr>
      <w:spacing w:before="144" w:after="144" w:line="288" w:lineRule="auto"/>
      <w:ind w:left="709" w:hanging="57"/>
      <w:jc w:val="both"/>
    </w:pPr>
    <w:rPr>
      <w:sz w:val="20"/>
      <w:szCs w:val="20"/>
    </w:rPr>
  </w:style>
  <w:style w:type="paragraph" w:customStyle="1" w:styleId="04Blockzitat3">
    <w:name w:val="04 Blockzitat 3"/>
    <w:basedOn w:val="Standard"/>
    <w:qFormat/>
    <w:rsid w:val="00341A8B"/>
    <w:pPr>
      <w:spacing w:before="144" w:after="144" w:line="288" w:lineRule="auto"/>
      <w:ind w:left="709" w:hanging="57"/>
      <w:jc w:val="both"/>
    </w:pPr>
    <w:rPr>
      <w:i/>
      <w:iCs/>
    </w:rPr>
  </w:style>
  <w:style w:type="paragraph" w:customStyle="1" w:styleId="05Aufzhlung">
    <w:name w:val="05 Aufzählung"/>
    <w:basedOn w:val="Standard"/>
    <w:qFormat/>
    <w:rsid w:val="00341A8B"/>
    <w:pPr>
      <w:numPr>
        <w:numId w:val="11"/>
      </w:numPr>
      <w:tabs>
        <w:tab w:val="left" w:pos="709"/>
      </w:tabs>
      <w:spacing w:before="180" w:after="180" w:line="360" w:lineRule="auto"/>
      <w:contextualSpacing/>
    </w:pPr>
  </w:style>
  <w:style w:type="paragraph" w:customStyle="1" w:styleId="05Aufzhlungnummeriert">
    <w:name w:val="05 Aufzählung nummeriert"/>
    <w:basedOn w:val="Standard"/>
    <w:qFormat/>
    <w:rsid w:val="00061468"/>
    <w:pPr>
      <w:numPr>
        <w:numId w:val="12"/>
      </w:numPr>
      <w:tabs>
        <w:tab w:val="left" w:pos="709"/>
      </w:tabs>
      <w:spacing w:before="180" w:after="180" w:line="360" w:lineRule="auto"/>
      <w:contextualSpacing/>
    </w:pPr>
  </w:style>
  <w:style w:type="character" w:customStyle="1" w:styleId="06Schmaler">
    <w:name w:val="06 Schmaler"/>
    <w:basedOn w:val="Absatz-Standardschriftart"/>
    <w:uiPriority w:val="1"/>
    <w:semiHidden/>
    <w:qFormat/>
    <w:locked/>
    <w:rsid w:val="00341A8B"/>
    <w:rPr>
      <w:spacing w:val="-2"/>
    </w:rPr>
  </w:style>
  <w:style w:type="character" w:customStyle="1" w:styleId="06Weiter">
    <w:name w:val="06 Weiter"/>
    <w:basedOn w:val="Absatz-Standardschriftart"/>
    <w:uiPriority w:val="1"/>
    <w:semiHidden/>
    <w:qFormat/>
    <w:locked/>
    <w:rsid w:val="00341A8B"/>
    <w:rPr>
      <w:spacing w:val="2"/>
    </w:rPr>
  </w:style>
  <w:style w:type="paragraph" w:styleId="Abbildungsverzeichnis">
    <w:name w:val="table of figures"/>
    <w:basedOn w:val="Standard"/>
    <w:next w:val="Standard"/>
    <w:uiPriority w:val="99"/>
    <w:unhideWhenUsed/>
    <w:rsid w:val="00341A8B"/>
    <w:pPr>
      <w:tabs>
        <w:tab w:val="right" w:leader="dot" w:pos="8494"/>
      </w:tabs>
      <w:spacing w:line="288" w:lineRule="auto"/>
      <w:ind w:left="567" w:hanging="567"/>
    </w:pPr>
    <w:rPr>
      <w:noProof/>
    </w:rPr>
  </w:style>
  <w:style w:type="paragraph" w:customStyle="1" w:styleId="Abkrzungsverzeichnis">
    <w:name w:val="Abkürzungsverzeichnis"/>
    <w:basedOn w:val="Standard"/>
    <w:rsid w:val="00341A8B"/>
    <w:pPr>
      <w:spacing w:line="288" w:lineRule="auto"/>
    </w:pPr>
    <w:rPr>
      <w:szCs w:val="24"/>
    </w:rPr>
  </w:style>
  <w:style w:type="paragraph" w:customStyle="1" w:styleId="BeschriftungTabelle">
    <w:name w:val="Beschriftung Tabelle"/>
    <w:basedOn w:val="Beschriftung"/>
    <w:qFormat/>
    <w:rsid w:val="00341A8B"/>
    <w:pPr>
      <w:keepNext/>
      <w:spacing w:before="576" w:after="288"/>
    </w:pPr>
  </w:style>
  <w:style w:type="paragraph" w:styleId="Dokumentstruktur">
    <w:name w:val="Document Map"/>
    <w:basedOn w:val="Standard"/>
    <w:link w:val="DokumentstrukturZchn"/>
    <w:uiPriority w:val="99"/>
    <w:semiHidden/>
    <w:unhideWhenUsed/>
    <w:rsid w:val="00341A8B"/>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341A8B"/>
    <w:rPr>
      <w:rFonts w:ascii="Tahoma" w:eastAsia="Calibri" w:hAnsi="Tahoma" w:cs="Tahoma"/>
      <w:color w:val="000000"/>
      <w:sz w:val="16"/>
      <w:szCs w:val="16"/>
    </w:rPr>
  </w:style>
  <w:style w:type="paragraph" w:customStyle="1" w:styleId="FormatvorlageAbbildungsverzeichnisZeilenabstandMehrere12ze">
    <w:name w:val="Formatvorlage Abbildungsverzeichnis + Zeilenabstand:  Mehrere 12 ze"/>
    <w:basedOn w:val="Abbildungsverzeichnis"/>
    <w:semiHidden/>
    <w:locked/>
    <w:rsid w:val="00341A8B"/>
    <w:rPr>
      <w:rFonts w:eastAsia="Times New Roman"/>
    </w:rPr>
  </w:style>
  <w:style w:type="table" w:customStyle="1" w:styleId="HelleSchattierung-Akzent11">
    <w:name w:val="Helle Schattierung - Akzent 11"/>
    <w:basedOn w:val="NormaleTabelle"/>
    <w:uiPriority w:val="60"/>
    <w:locked/>
    <w:rsid w:val="00341A8B"/>
    <w:pPr>
      <w:spacing w:after="0" w:line="240" w:lineRule="auto"/>
    </w:pPr>
    <w:rPr>
      <w:rFonts w:ascii="Calibri" w:eastAsia="Calibri" w:hAnsi="Calibri" w:cs="Arial"/>
      <w:color w:val="365F91"/>
      <w:sz w:val="20"/>
      <w:szCs w:val="20"/>
      <w:lang w:eastAsia="de-D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Index1">
    <w:name w:val="index 1"/>
    <w:basedOn w:val="Standard"/>
    <w:next w:val="Standard"/>
    <w:autoRedefine/>
    <w:uiPriority w:val="99"/>
    <w:semiHidden/>
    <w:rsid w:val="00341A8B"/>
    <w:pPr>
      <w:tabs>
        <w:tab w:val="right" w:leader="dot" w:pos="3882"/>
      </w:tabs>
      <w:spacing w:line="288" w:lineRule="auto"/>
      <w:ind w:left="238" w:hanging="238"/>
    </w:pPr>
    <w:rPr>
      <w:noProof/>
    </w:rPr>
  </w:style>
  <w:style w:type="paragraph" w:styleId="KeinLeerraum">
    <w:name w:val="No Spacing"/>
    <w:link w:val="KeinLeerraumZchn"/>
    <w:uiPriority w:val="1"/>
    <w:qFormat/>
    <w:rsid w:val="00341A8B"/>
    <w:pPr>
      <w:spacing w:after="0" w:line="240" w:lineRule="auto"/>
    </w:pPr>
    <w:rPr>
      <w:rFonts w:ascii="Calibri" w:eastAsia="Times New Roman" w:hAnsi="Calibri" w:cs="Arial"/>
    </w:rPr>
  </w:style>
  <w:style w:type="character" w:customStyle="1" w:styleId="KeinLeerraumZchn">
    <w:name w:val="Kein Leerraum Zchn"/>
    <w:basedOn w:val="Absatz-Standardschriftart"/>
    <w:link w:val="KeinLeerraum"/>
    <w:uiPriority w:val="1"/>
    <w:rsid w:val="00341A8B"/>
    <w:rPr>
      <w:rFonts w:ascii="Calibri" w:eastAsia="Times New Roman" w:hAnsi="Calibri" w:cs="Arial"/>
    </w:rPr>
  </w:style>
  <w:style w:type="paragraph" w:styleId="Listenabsatz">
    <w:name w:val="List Paragraph"/>
    <w:basedOn w:val="Standard"/>
    <w:uiPriority w:val="34"/>
    <w:rsid w:val="00341A8B"/>
    <w:pPr>
      <w:spacing w:line="288" w:lineRule="auto"/>
      <w:contextualSpacing/>
    </w:pPr>
  </w:style>
  <w:style w:type="paragraph" w:styleId="Literaturverzeichnis">
    <w:name w:val="Bibliography"/>
    <w:basedOn w:val="Standard"/>
    <w:next w:val="Standard"/>
    <w:uiPriority w:val="37"/>
    <w:unhideWhenUsed/>
    <w:rsid w:val="00341A8B"/>
    <w:pPr>
      <w:keepLines/>
      <w:spacing w:after="144" w:line="288" w:lineRule="auto"/>
      <w:ind w:left="709" w:hanging="709"/>
      <w:jc w:val="both"/>
    </w:pPr>
  </w:style>
  <w:style w:type="table" w:customStyle="1" w:styleId="MittlereSchattierung11">
    <w:name w:val="Mittlere Schattierung 11"/>
    <w:basedOn w:val="NormaleTabelle"/>
    <w:uiPriority w:val="63"/>
    <w:locked/>
    <w:rsid w:val="00341A8B"/>
    <w:pPr>
      <w:spacing w:after="0" w:line="240" w:lineRule="auto"/>
    </w:pPr>
    <w:rPr>
      <w:rFonts w:ascii="Calibri" w:eastAsia="Calibri" w:hAnsi="Calibri" w:cs="Arial"/>
      <w:sz w:val="20"/>
      <w:szCs w:val="20"/>
      <w:lang w:eastAsia="de-DE"/>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shd w:val="clear" w:color="auto" w:fill="FFFFFF"/>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numbering" w:customStyle="1" w:styleId="Nummerierung">
    <w:name w:val="Nummerierung"/>
    <w:uiPriority w:val="99"/>
    <w:locked/>
    <w:rsid w:val="00341A8B"/>
    <w:pPr>
      <w:numPr>
        <w:numId w:val="13"/>
      </w:numPr>
    </w:pPr>
  </w:style>
  <w:style w:type="table" w:customStyle="1" w:styleId="Tabelle1">
    <w:name w:val="Tabelle 1"/>
    <w:basedOn w:val="NormaleTabelle"/>
    <w:uiPriority w:val="60"/>
    <w:locked/>
    <w:rsid w:val="00341A8B"/>
    <w:pPr>
      <w:spacing w:before="72" w:after="72" w:line="288" w:lineRule="auto"/>
    </w:pPr>
    <w:rPr>
      <w:rFonts w:ascii="Calibri" w:eastAsia="Calibri" w:hAnsi="Calibri" w:cs="Arial"/>
      <w:color w:val="000000"/>
      <w:sz w:val="20"/>
      <w:szCs w:val="20"/>
      <w:lang w:eastAsia="de-DE"/>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i/>
      </w:rPr>
      <w:tblPr/>
      <w:tcPr>
        <w:shd w:val="clear" w:color="auto" w:fill="FFFFFF"/>
      </w:tcPr>
    </w:tblStylePr>
    <w:tblStylePr w:type="lastRow">
      <w:pPr>
        <w:spacing w:before="0" w:after="0" w:line="240" w:lineRule="auto"/>
      </w:pPr>
      <w:rPr>
        <w:b/>
        <w:bCs/>
      </w:rPr>
      <w:tblPr/>
      <w:tcPr>
        <w:shd w:val="clear" w:color="auto" w:fill="FFFFFF"/>
      </w:tcPr>
    </w:tblStylePr>
    <w:tblStylePr w:type="firstCol">
      <w:rPr>
        <w:b w:val="0"/>
        <w:bCs/>
      </w:rPr>
      <w:tblPr/>
      <w:tcPr>
        <w:shd w:val="clear" w:color="auto" w:fill="FFFFFF"/>
      </w:tcPr>
    </w:tblStylePr>
    <w:tblStylePr w:type="lastCol">
      <w:rPr>
        <w:b w:val="0"/>
        <w:bCs/>
      </w:rPr>
      <w:tblPr/>
      <w:tcPr>
        <w:shd w:val="clear" w:color="auto" w:fill="FFFFFF"/>
      </w:tcPr>
    </w:tblStylePr>
    <w:tblStylePr w:type="band1Vert">
      <w:tblPr/>
      <w:tcPr>
        <w:tcBorders>
          <w:left w:val="nil"/>
          <w:right w:val="nil"/>
          <w:insideH w:val="nil"/>
          <w:insideV w:val="nil"/>
        </w:tcBorders>
        <w:shd w:val="clear" w:color="auto" w:fill="C0C0C0"/>
      </w:tcPr>
    </w:tblStylePr>
    <w:tblStylePr w:type="band1Horz">
      <w:tblPr/>
      <w:tcPr>
        <w:shd w:val="clear" w:color="auto" w:fill="FFFFFF"/>
      </w:tcPr>
    </w:tblStylePr>
    <w:tblStylePr w:type="band2Horz">
      <w:tblPr/>
      <w:tcPr>
        <w:shd w:val="clear" w:color="auto" w:fill="FFFFFF"/>
      </w:tcPr>
    </w:tblStylePr>
  </w:style>
  <w:style w:type="paragraph" w:customStyle="1" w:styleId="berschrift1ohne">
    <w:name w:val="Überschrift 1_ohne"/>
    <w:basedOn w:val="Standard"/>
    <w:next w:val="02Flietext"/>
    <w:qFormat/>
    <w:rsid w:val="00341A8B"/>
    <w:pPr>
      <w:keepNext/>
      <w:keepLines/>
      <w:tabs>
        <w:tab w:val="left" w:pos="709"/>
      </w:tabs>
      <w:suppressAutoHyphens/>
      <w:spacing w:after="720" w:line="288" w:lineRule="auto"/>
      <w:ind w:right="1134"/>
    </w:pPr>
    <w:rPr>
      <w:sz w:val="36"/>
      <w:szCs w:val="36"/>
    </w:rPr>
  </w:style>
  <w:style w:type="paragraph" w:customStyle="1" w:styleId="berschrift2ohne">
    <w:name w:val="Überschrift 2_ohne"/>
    <w:basedOn w:val="berschrift2"/>
    <w:qFormat/>
    <w:rsid w:val="00341A8B"/>
    <w:pPr>
      <w:outlineLvl w:val="9"/>
    </w:pPr>
  </w:style>
  <w:style w:type="table" w:customStyle="1" w:styleId="UnsichtbareTabelle">
    <w:name w:val="Unsichtbare Tabelle"/>
    <w:basedOn w:val="NormaleTabelle"/>
    <w:uiPriority w:val="60"/>
    <w:rsid w:val="00341A8B"/>
    <w:pPr>
      <w:spacing w:after="0" w:line="288" w:lineRule="auto"/>
    </w:pPr>
    <w:rPr>
      <w:rFonts w:ascii="Times New Roman" w:eastAsia="Calibri" w:hAnsi="Times New Roman" w:cs="Arial"/>
      <w:sz w:val="24"/>
      <w:szCs w:val="24"/>
      <w:lang w:eastAsia="de-DE"/>
    </w:rPr>
    <w:tblPr>
      <w:tblStyleRowBandSize w:val="1"/>
      <w:tblStyleColBandSize w:val="1"/>
    </w:tblPr>
    <w:tblStylePr w:type="firstRow">
      <w:pPr>
        <w:spacing w:before="0" w:after="0" w:line="240" w:lineRule="auto"/>
      </w:pPr>
      <w:rPr>
        <w:b w:val="0"/>
        <w:bCs/>
      </w:rPr>
      <w:tblPr/>
      <w:tcPr>
        <w:shd w:val="clear" w:color="auto" w:fill="FFFFFF"/>
      </w:tcPr>
    </w:tblStylePr>
    <w:tblStylePr w:type="lastRow">
      <w:pPr>
        <w:spacing w:before="0" w:after="0" w:line="240" w:lineRule="auto"/>
      </w:pPr>
      <w:rPr>
        <w:b w:val="0"/>
        <w:bCs/>
      </w:rPr>
      <w:tblPr/>
      <w:tcPr>
        <w:tcBorders>
          <w:top w:val="single" w:sz="8" w:space="0" w:color="4F81BD"/>
          <w:left w:val="nil"/>
          <w:bottom w:val="single" w:sz="8" w:space="0" w:color="4F81BD"/>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cPr>
    </w:tblStylePr>
    <w:tblStylePr w:type="band1Horz">
      <w:tblPr/>
      <w:tcPr>
        <w:shd w:val="clear" w:color="auto" w:fill="FFFFFF"/>
      </w:tcPr>
    </w:tblStylePr>
  </w:style>
  <w:style w:type="paragraph" w:styleId="Verzeichnis1">
    <w:name w:val="toc 1"/>
    <w:basedOn w:val="Standard"/>
    <w:next w:val="Standard"/>
    <w:autoRedefine/>
    <w:uiPriority w:val="39"/>
    <w:semiHidden/>
    <w:rsid w:val="00341A8B"/>
    <w:pPr>
      <w:tabs>
        <w:tab w:val="left" w:pos="567"/>
        <w:tab w:val="right" w:leader="dot" w:pos="8505"/>
      </w:tabs>
      <w:spacing w:before="148" w:line="288" w:lineRule="auto"/>
      <w:ind w:left="567" w:hanging="567"/>
    </w:pPr>
    <w:rPr>
      <w:noProof/>
    </w:rPr>
  </w:style>
  <w:style w:type="paragraph" w:styleId="Verzeichnis2">
    <w:name w:val="toc 2"/>
    <w:basedOn w:val="Standard"/>
    <w:next w:val="Standard"/>
    <w:autoRedefine/>
    <w:uiPriority w:val="39"/>
    <w:semiHidden/>
    <w:rsid w:val="00341A8B"/>
    <w:pPr>
      <w:tabs>
        <w:tab w:val="left" w:pos="1418"/>
        <w:tab w:val="right" w:leader="dot" w:pos="8505"/>
      </w:tabs>
      <w:spacing w:line="288" w:lineRule="auto"/>
      <w:ind w:left="1418" w:hanging="851"/>
    </w:pPr>
    <w:rPr>
      <w:noProof/>
    </w:rPr>
  </w:style>
  <w:style w:type="paragraph" w:styleId="Verzeichnis3">
    <w:name w:val="toc 3"/>
    <w:basedOn w:val="Standard"/>
    <w:next w:val="Standard"/>
    <w:autoRedefine/>
    <w:uiPriority w:val="39"/>
    <w:semiHidden/>
    <w:rsid w:val="00341A8B"/>
    <w:pPr>
      <w:tabs>
        <w:tab w:val="left" w:pos="2268"/>
        <w:tab w:val="right" w:leader="dot" w:pos="8505"/>
      </w:tabs>
      <w:spacing w:line="288" w:lineRule="auto"/>
      <w:ind w:left="2268" w:hanging="850"/>
    </w:pPr>
    <w:rPr>
      <w:noProof/>
    </w:rPr>
  </w:style>
  <w:style w:type="paragraph" w:styleId="Verzeichnis4">
    <w:name w:val="toc 4"/>
    <w:basedOn w:val="Standard"/>
    <w:next w:val="Standard"/>
    <w:autoRedefine/>
    <w:uiPriority w:val="39"/>
    <w:semiHidden/>
    <w:rsid w:val="00341A8B"/>
    <w:pPr>
      <w:tabs>
        <w:tab w:val="left" w:pos="2127"/>
        <w:tab w:val="right" w:leader="dot" w:pos="8505"/>
      </w:tabs>
      <w:spacing w:line="288" w:lineRule="auto"/>
      <w:ind w:left="2127" w:hanging="1134"/>
    </w:pPr>
    <w:rPr>
      <w:noProof/>
    </w:rPr>
  </w:style>
  <w:style w:type="paragraph" w:styleId="Verzeichnis9">
    <w:name w:val="toc 9"/>
    <w:basedOn w:val="Standard"/>
    <w:next w:val="Standard"/>
    <w:autoRedefine/>
    <w:uiPriority w:val="39"/>
    <w:semiHidden/>
    <w:unhideWhenUsed/>
    <w:rsid w:val="00341A8B"/>
    <w:pPr>
      <w:spacing w:after="100"/>
      <w:ind w:left="1920"/>
    </w:pPr>
  </w:style>
  <w:style w:type="paragraph" w:customStyle="1" w:styleId="Zwischenberschrift">
    <w:name w:val="Zwischenüberschrift"/>
    <w:basedOn w:val="Standard"/>
    <w:next w:val="02Flietext"/>
    <w:semiHidden/>
    <w:qFormat/>
    <w:locked/>
    <w:rsid w:val="00341A8B"/>
    <w:pPr>
      <w:keepNext/>
      <w:keepLines/>
      <w:suppressAutoHyphens/>
      <w:spacing w:before="288" w:after="144" w:line="288" w:lineRule="auto"/>
      <w:ind w:right="1134"/>
    </w:pPr>
    <w:rPr>
      <w:i/>
    </w:rPr>
  </w:style>
  <w:style w:type="paragraph" w:styleId="Endnotentext">
    <w:name w:val="endnote text"/>
    <w:basedOn w:val="Standard"/>
    <w:link w:val="EndnotentextZchn"/>
    <w:uiPriority w:val="99"/>
    <w:semiHidden/>
    <w:unhideWhenUsed/>
    <w:rsid w:val="00DC39A1"/>
    <w:rPr>
      <w:sz w:val="20"/>
      <w:szCs w:val="20"/>
    </w:rPr>
  </w:style>
  <w:style w:type="character" w:customStyle="1" w:styleId="EndnotentextZchn">
    <w:name w:val="Endnotentext Zchn"/>
    <w:basedOn w:val="Absatz-Standardschriftart"/>
    <w:link w:val="Endnotentext"/>
    <w:uiPriority w:val="99"/>
    <w:semiHidden/>
    <w:rsid w:val="00DC39A1"/>
    <w:rPr>
      <w:rFonts w:ascii="Times New Roman" w:eastAsia="Calibri" w:hAnsi="Times New Roman" w:cs="Times New Roman"/>
      <w:color w:val="000000"/>
      <w:sz w:val="20"/>
      <w:szCs w:val="20"/>
    </w:rPr>
  </w:style>
  <w:style w:type="character" w:styleId="Endnotenzeichen">
    <w:name w:val="endnote reference"/>
    <w:basedOn w:val="Absatz-Standardschriftart"/>
    <w:uiPriority w:val="99"/>
    <w:semiHidden/>
    <w:unhideWhenUsed/>
    <w:rsid w:val="00DC39A1"/>
    <w:rPr>
      <w:vertAlign w:val="superscript"/>
    </w:rPr>
  </w:style>
  <w:style w:type="character" w:customStyle="1" w:styleId="NichtaufgelsteErwhnung2">
    <w:name w:val="Nicht aufgelöste Erwähnung2"/>
    <w:basedOn w:val="Absatz-Standardschriftart"/>
    <w:uiPriority w:val="99"/>
    <w:semiHidden/>
    <w:unhideWhenUsed/>
    <w:rsid w:val="00661837"/>
    <w:rPr>
      <w:color w:val="605E5C"/>
      <w:shd w:val="clear" w:color="auto" w:fill="E1DFDD"/>
    </w:rPr>
  </w:style>
  <w:style w:type="paragraph" w:customStyle="1" w:styleId="CitaviChapterBibliographyHeading">
    <w:name w:val="Citavi Chapter Bibliography Heading"/>
    <w:basedOn w:val="berschrift2"/>
    <w:link w:val="CitaviChapterBibliographyHeadingZchn"/>
    <w:uiPriority w:val="99"/>
    <w:rsid w:val="001E7C4F"/>
  </w:style>
  <w:style w:type="character" w:customStyle="1" w:styleId="CitaviChapterBibliographyHeadingZchn">
    <w:name w:val="Citavi Chapter Bibliography Heading Zchn"/>
    <w:basedOn w:val="02FlietextErsterAbsatzZchn"/>
    <w:link w:val="CitaviChapterBibliographyHeading"/>
    <w:uiPriority w:val="99"/>
    <w:rsid w:val="001E7C4F"/>
    <w:rPr>
      <w:rFonts w:ascii="Times New Roman" w:eastAsia="Times New Roman" w:hAnsi="Times New Roman" w:cs="Times New Roman"/>
      <w:b/>
      <w:color w:val="000000"/>
      <w:sz w:val="24"/>
      <w:szCs w:val="26"/>
    </w:rPr>
  </w:style>
  <w:style w:type="paragraph" w:styleId="Zitat">
    <w:name w:val="Quote"/>
    <w:basedOn w:val="Standard"/>
    <w:next w:val="Standard"/>
    <w:link w:val="ZitatZchn"/>
    <w:uiPriority w:val="29"/>
    <w:qFormat/>
    <w:rsid w:val="00FB73E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FB73E3"/>
    <w:rPr>
      <w:rFonts w:ascii="Times New Roman" w:eastAsia="Calibri" w:hAnsi="Times New Roman" w:cs="Times New Roman"/>
      <w:i/>
      <w:iCs/>
      <w:color w:val="404040" w:themeColor="text1" w:themeTint="BF"/>
      <w:sz w:val="24"/>
    </w:rPr>
  </w:style>
  <w:style w:type="paragraph" w:styleId="IntensivesZitat">
    <w:name w:val="Intense Quote"/>
    <w:basedOn w:val="Standard"/>
    <w:next w:val="Standard"/>
    <w:link w:val="IntensivesZitatZchn"/>
    <w:uiPriority w:val="30"/>
    <w:qFormat/>
    <w:rsid w:val="00FB73E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FB73E3"/>
    <w:rPr>
      <w:rFonts w:ascii="Times New Roman" w:eastAsia="Calibri" w:hAnsi="Times New Roman" w:cs="Times New Roman"/>
      <w:i/>
      <w:iCs/>
      <w:color w:val="5B9BD5" w:themeColor="accent1"/>
      <w:sz w:val="24"/>
    </w:rPr>
  </w:style>
  <w:style w:type="character" w:styleId="SchwacherVerweis">
    <w:name w:val="Subtle Reference"/>
    <w:basedOn w:val="Absatz-Standardschriftart"/>
    <w:uiPriority w:val="31"/>
    <w:qFormat/>
    <w:rsid w:val="00FB73E3"/>
    <w:rPr>
      <w:smallCaps/>
      <w:color w:val="5A5A5A" w:themeColor="text1" w:themeTint="A5"/>
    </w:rPr>
  </w:style>
  <w:style w:type="character" w:styleId="IntensiverVerweis">
    <w:name w:val="Intense Reference"/>
    <w:basedOn w:val="Absatz-Standardschriftart"/>
    <w:uiPriority w:val="32"/>
    <w:qFormat/>
    <w:rsid w:val="00FB73E3"/>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428600">
      <w:bodyDiv w:val="1"/>
      <w:marLeft w:val="0"/>
      <w:marRight w:val="0"/>
      <w:marTop w:val="0"/>
      <w:marBottom w:val="0"/>
      <w:divBdr>
        <w:top w:val="none" w:sz="0" w:space="0" w:color="auto"/>
        <w:left w:val="none" w:sz="0" w:space="0" w:color="auto"/>
        <w:bottom w:val="none" w:sz="0" w:space="0" w:color="auto"/>
        <w:right w:val="none" w:sz="0" w:space="0" w:color="auto"/>
      </w:divBdr>
    </w:div>
    <w:div w:id="671957930">
      <w:bodyDiv w:val="1"/>
      <w:marLeft w:val="0"/>
      <w:marRight w:val="0"/>
      <w:marTop w:val="0"/>
      <w:marBottom w:val="0"/>
      <w:divBdr>
        <w:top w:val="none" w:sz="0" w:space="0" w:color="auto"/>
        <w:left w:val="none" w:sz="0" w:space="0" w:color="auto"/>
        <w:bottom w:val="none" w:sz="0" w:space="0" w:color="auto"/>
        <w:right w:val="none" w:sz="0" w:space="0" w:color="auto"/>
      </w:divBdr>
    </w:div>
    <w:div w:id="804658607">
      <w:bodyDiv w:val="1"/>
      <w:marLeft w:val="0"/>
      <w:marRight w:val="0"/>
      <w:marTop w:val="0"/>
      <w:marBottom w:val="0"/>
      <w:divBdr>
        <w:top w:val="none" w:sz="0" w:space="0" w:color="auto"/>
        <w:left w:val="none" w:sz="0" w:space="0" w:color="auto"/>
        <w:bottom w:val="none" w:sz="0" w:space="0" w:color="auto"/>
        <w:right w:val="none" w:sz="0" w:space="0" w:color="auto"/>
      </w:divBdr>
      <w:divsChild>
        <w:div w:id="435952907">
          <w:marLeft w:val="0"/>
          <w:marRight w:val="0"/>
          <w:marTop w:val="0"/>
          <w:marBottom w:val="0"/>
          <w:divBdr>
            <w:top w:val="none" w:sz="0" w:space="0" w:color="auto"/>
            <w:left w:val="none" w:sz="0" w:space="0" w:color="auto"/>
            <w:bottom w:val="none" w:sz="0" w:space="0" w:color="auto"/>
            <w:right w:val="none" w:sz="0" w:space="0" w:color="auto"/>
          </w:divBdr>
        </w:div>
      </w:divsChild>
    </w:div>
    <w:div w:id="1099331245">
      <w:bodyDiv w:val="1"/>
      <w:marLeft w:val="0"/>
      <w:marRight w:val="0"/>
      <w:marTop w:val="0"/>
      <w:marBottom w:val="0"/>
      <w:divBdr>
        <w:top w:val="none" w:sz="0" w:space="0" w:color="auto"/>
        <w:left w:val="none" w:sz="0" w:space="0" w:color="auto"/>
        <w:bottom w:val="none" w:sz="0" w:space="0" w:color="auto"/>
        <w:right w:val="none" w:sz="0" w:space="0" w:color="auto"/>
      </w:divBdr>
      <w:divsChild>
        <w:div w:id="1798134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Allgemein"/>
          <w:gallery w:val="placeholder"/>
        </w:category>
        <w:types>
          <w:type w:val="bbPlcHdr"/>
        </w:types>
        <w:behaviors>
          <w:behavior w:val="content"/>
        </w:behaviors>
        <w:guid w:val="{EB555234-F338-43D8-99E0-9BF692681E9D}"/>
      </w:docPartPr>
      <w:docPartBody>
        <w:p w:rsidR="008E32BE" w:rsidRDefault="003053B6">
          <w:r w:rsidRPr="00170DD2">
            <w:rPr>
              <w:rStyle w:val="Platzhaltertext"/>
            </w:rPr>
            <w:t>Klicken oder tippen Sie hier, um Text einzugeben.</w:t>
          </w:r>
        </w:p>
      </w:docPartBody>
    </w:docPart>
    <w:docPart>
      <w:docPartPr>
        <w:name w:val="D2AACC3907094CA0A5C9B323AD6AFB0C"/>
        <w:category>
          <w:name w:val="Allgemein"/>
          <w:gallery w:val="placeholder"/>
        </w:category>
        <w:types>
          <w:type w:val="bbPlcHdr"/>
        </w:types>
        <w:behaviors>
          <w:behavior w:val="content"/>
        </w:behaviors>
        <w:guid w:val="{FF85CA76-3664-4C96-8A95-17B0C4D75602}"/>
      </w:docPartPr>
      <w:docPartBody>
        <w:p w:rsidR="00357989" w:rsidRDefault="00357989" w:rsidP="00357989">
          <w:pPr>
            <w:pStyle w:val="D2AACC3907094CA0A5C9B323AD6AFB0C"/>
          </w:pPr>
          <w:r w:rsidRPr="00170DD2">
            <w:rPr>
              <w:rStyle w:val="Platzhaltertext"/>
            </w:rPr>
            <w:t>Klicken oder tippen Sie hier, um Text einzugeben.</w:t>
          </w:r>
        </w:p>
      </w:docPartBody>
    </w:docPart>
    <w:docPart>
      <w:docPartPr>
        <w:name w:val="C356B17F070344968CA3B1AA890708AB"/>
        <w:category>
          <w:name w:val="Allgemein"/>
          <w:gallery w:val="placeholder"/>
        </w:category>
        <w:types>
          <w:type w:val="bbPlcHdr"/>
        </w:types>
        <w:behaviors>
          <w:behavior w:val="content"/>
        </w:behaviors>
        <w:guid w:val="{EC7269F4-652B-472B-94DD-5ED40B66E388}"/>
      </w:docPartPr>
      <w:docPartBody>
        <w:p w:rsidR="00357989" w:rsidRDefault="00357989" w:rsidP="00357989">
          <w:pPr>
            <w:pStyle w:val="C356B17F070344968CA3B1AA890708AB"/>
          </w:pPr>
          <w:r w:rsidRPr="00170DD2">
            <w:rPr>
              <w:rStyle w:val="Platzhaltertext"/>
            </w:rPr>
            <w:t>Klicken oder tippen Sie hier, um Text einzugeben.</w:t>
          </w:r>
        </w:p>
      </w:docPartBody>
    </w:docPart>
    <w:docPart>
      <w:docPartPr>
        <w:name w:val="D15996FD79AB40888560A6AB265B1975"/>
        <w:category>
          <w:name w:val="Allgemein"/>
          <w:gallery w:val="placeholder"/>
        </w:category>
        <w:types>
          <w:type w:val="bbPlcHdr"/>
        </w:types>
        <w:behaviors>
          <w:behavior w:val="content"/>
        </w:behaviors>
        <w:guid w:val="{F52813EC-A79B-4933-82E0-9D34FE027CB5}"/>
      </w:docPartPr>
      <w:docPartBody>
        <w:p w:rsidR="00357989" w:rsidRDefault="00357989" w:rsidP="00357989">
          <w:pPr>
            <w:pStyle w:val="D15996FD79AB40888560A6AB265B1975"/>
          </w:pPr>
          <w:r w:rsidRPr="00170DD2">
            <w:rPr>
              <w:rStyle w:val="Platzhaltertext"/>
            </w:rPr>
            <w:t>Klicken oder tippen Sie hier, um Text einzugeben.</w:t>
          </w:r>
        </w:p>
      </w:docPartBody>
    </w:docPart>
    <w:docPart>
      <w:docPartPr>
        <w:name w:val="A5334BB543314443BB94EC4AE6911E2D"/>
        <w:category>
          <w:name w:val="Allgemein"/>
          <w:gallery w:val="placeholder"/>
        </w:category>
        <w:types>
          <w:type w:val="bbPlcHdr"/>
        </w:types>
        <w:behaviors>
          <w:behavior w:val="content"/>
        </w:behaviors>
        <w:guid w:val="{28F5D0B2-4D5C-4246-9D40-98245A5AE66B}"/>
      </w:docPartPr>
      <w:docPartBody>
        <w:p w:rsidR="00357989" w:rsidRDefault="00357989" w:rsidP="00357989">
          <w:pPr>
            <w:pStyle w:val="A5334BB543314443BB94EC4AE6911E2D"/>
          </w:pPr>
          <w:r w:rsidRPr="00170DD2">
            <w:rPr>
              <w:rStyle w:val="Platzhaltertext"/>
            </w:rPr>
            <w:t>Klicken oder tippen Sie hier, um Text einzugeben.</w:t>
          </w:r>
        </w:p>
      </w:docPartBody>
    </w:docPart>
    <w:docPart>
      <w:docPartPr>
        <w:name w:val="CF282BB1D66D4B6785A2B636FAEAAF1D"/>
        <w:category>
          <w:name w:val="Allgemein"/>
          <w:gallery w:val="placeholder"/>
        </w:category>
        <w:types>
          <w:type w:val="bbPlcHdr"/>
        </w:types>
        <w:behaviors>
          <w:behavior w:val="content"/>
        </w:behaviors>
        <w:guid w:val="{3EDE391F-C032-4C55-8B51-CAC7CC3A834E}"/>
      </w:docPartPr>
      <w:docPartBody>
        <w:p w:rsidR="00347FAF" w:rsidRDefault="00357989" w:rsidP="00357989">
          <w:pPr>
            <w:pStyle w:val="CF282BB1D66D4B6785A2B636FAEAAF1D"/>
          </w:pPr>
          <w:r w:rsidRPr="00170DD2">
            <w:rPr>
              <w:rStyle w:val="Platzhaltertext"/>
            </w:rPr>
            <w:t>Klicken oder tippen Sie hier, um Text einzugeben.</w:t>
          </w:r>
        </w:p>
      </w:docPartBody>
    </w:docPart>
    <w:docPart>
      <w:docPartPr>
        <w:name w:val="84F401996EAD42F08A00A9260462461F"/>
        <w:category>
          <w:name w:val="Allgemein"/>
          <w:gallery w:val="placeholder"/>
        </w:category>
        <w:types>
          <w:type w:val="bbPlcHdr"/>
        </w:types>
        <w:behaviors>
          <w:behavior w:val="content"/>
        </w:behaviors>
        <w:guid w:val="{7586D292-0539-4919-9559-F7BC63FE3183}"/>
      </w:docPartPr>
      <w:docPartBody>
        <w:p w:rsidR="00964CF5" w:rsidRDefault="00964CF5" w:rsidP="00964CF5">
          <w:pPr>
            <w:pStyle w:val="84F401996EAD42F08A00A9260462461F"/>
          </w:pPr>
          <w:r w:rsidRPr="00170DD2">
            <w:rPr>
              <w:rStyle w:val="Platzhaltertext"/>
            </w:rPr>
            <w:t>Klicken oder tippen Sie hier, um Text einzugeben.</w:t>
          </w:r>
        </w:p>
      </w:docPartBody>
    </w:docPart>
    <w:docPart>
      <w:docPartPr>
        <w:name w:val="4118B0A02F2141DCB251311D18CB2180"/>
        <w:category>
          <w:name w:val="Allgemein"/>
          <w:gallery w:val="placeholder"/>
        </w:category>
        <w:types>
          <w:type w:val="bbPlcHdr"/>
        </w:types>
        <w:behaviors>
          <w:behavior w:val="content"/>
        </w:behaviors>
        <w:guid w:val="{2E47AF46-E8A5-4313-AED0-991B0403FDD5}"/>
      </w:docPartPr>
      <w:docPartBody>
        <w:p w:rsidR="00964CF5" w:rsidRDefault="00964CF5" w:rsidP="00964CF5">
          <w:pPr>
            <w:pStyle w:val="4118B0A02F2141DCB251311D18CB2180"/>
          </w:pPr>
          <w:r w:rsidRPr="00170DD2">
            <w:rPr>
              <w:rStyle w:val="Platzhaltertext"/>
            </w:rPr>
            <w:t>Klicken oder tippen Sie hier, um Text einzugeben.</w:t>
          </w:r>
        </w:p>
      </w:docPartBody>
    </w:docPart>
    <w:docPart>
      <w:docPartPr>
        <w:name w:val="E8AF97B8681D4B41AE16451455298E75"/>
        <w:category>
          <w:name w:val="Allgemein"/>
          <w:gallery w:val="placeholder"/>
        </w:category>
        <w:types>
          <w:type w:val="bbPlcHdr"/>
        </w:types>
        <w:behaviors>
          <w:behavior w:val="content"/>
        </w:behaviors>
        <w:guid w:val="{201E356D-FD8A-4DF5-9CC5-6EDABADA33F6}"/>
      </w:docPartPr>
      <w:docPartBody>
        <w:p w:rsidR="00964CF5" w:rsidRDefault="00964CF5" w:rsidP="00964CF5">
          <w:pPr>
            <w:pStyle w:val="E8AF97B8681D4B41AE16451455298E75"/>
          </w:pPr>
          <w:r w:rsidRPr="00170DD2">
            <w:rPr>
              <w:rStyle w:val="Platzhaltertext"/>
            </w:rPr>
            <w:t>Klicken oder tippen Sie hier, um Text einzugeben.</w:t>
          </w:r>
        </w:p>
      </w:docPartBody>
    </w:docPart>
    <w:docPart>
      <w:docPartPr>
        <w:name w:val="8EA9AD0B1D094F21AE7EF1A139F80951"/>
        <w:category>
          <w:name w:val="Allgemein"/>
          <w:gallery w:val="placeholder"/>
        </w:category>
        <w:types>
          <w:type w:val="bbPlcHdr"/>
        </w:types>
        <w:behaviors>
          <w:behavior w:val="content"/>
        </w:behaviors>
        <w:guid w:val="{66720FB0-4D88-4D6B-8C8C-C832A711B316}"/>
      </w:docPartPr>
      <w:docPartBody>
        <w:p w:rsidR="00964CF5" w:rsidRDefault="00964CF5" w:rsidP="00964CF5">
          <w:pPr>
            <w:pStyle w:val="8EA9AD0B1D094F21AE7EF1A139F80951"/>
          </w:pPr>
          <w:r w:rsidRPr="00170DD2">
            <w:rPr>
              <w:rStyle w:val="Platzhaltertext"/>
            </w:rPr>
            <w:t>Klicken oder tippen Sie hier, um Text einzugeben.</w:t>
          </w:r>
        </w:p>
      </w:docPartBody>
    </w:docPart>
    <w:docPart>
      <w:docPartPr>
        <w:name w:val="96C3866F64A94CB081856E61A572D680"/>
        <w:category>
          <w:name w:val="Allgemein"/>
          <w:gallery w:val="placeholder"/>
        </w:category>
        <w:types>
          <w:type w:val="bbPlcHdr"/>
        </w:types>
        <w:behaviors>
          <w:behavior w:val="content"/>
        </w:behaviors>
        <w:guid w:val="{AA0D9A46-9DB7-41E7-A75D-D27E20965612}"/>
      </w:docPartPr>
      <w:docPartBody>
        <w:p w:rsidR="00C50EB0" w:rsidRDefault="00C50EB0" w:rsidP="00C50EB0">
          <w:pPr>
            <w:pStyle w:val="96C3866F64A94CB081856E61A572D680"/>
          </w:pPr>
          <w:r w:rsidRPr="00170DD2">
            <w:rPr>
              <w:rStyle w:val="Platzhaltertext"/>
            </w:rPr>
            <w:t>Klicken oder tippen Sie hier, um Text einzugeben.</w:t>
          </w:r>
        </w:p>
      </w:docPartBody>
    </w:docPart>
    <w:docPart>
      <w:docPartPr>
        <w:name w:val="6B2D75D8747441FCBC779C31018E6055"/>
        <w:category>
          <w:name w:val="Allgemein"/>
          <w:gallery w:val="placeholder"/>
        </w:category>
        <w:types>
          <w:type w:val="bbPlcHdr"/>
        </w:types>
        <w:behaviors>
          <w:behavior w:val="content"/>
        </w:behaviors>
        <w:guid w:val="{0166D6CE-A352-4986-AE3B-9F92395D1406}"/>
      </w:docPartPr>
      <w:docPartBody>
        <w:p w:rsidR="00C50EB0" w:rsidRDefault="00C50EB0" w:rsidP="00C50EB0">
          <w:pPr>
            <w:pStyle w:val="6B2D75D8747441FCBC779C31018E6055"/>
          </w:pPr>
          <w:r w:rsidRPr="00170DD2">
            <w:rPr>
              <w:rStyle w:val="Platzhaltertext"/>
            </w:rPr>
            <w:t>Klicken oder tippen Sie hier, um Text einzugeben.</w:t>
          </w:r>
        </w:p>
      </w:docPartBody>
    </w:docPart>
    <w:docPart>
      <w:docPartPr>
        <w:name w:val="FB0D24A7CC2841299B4368F888AA6D30"/>
        <w:category>
          <w:name w:val="Allgemein"/>
          <w:gallery w:val="placeholder"/>
        </w:category>
        <w:types>
          <w:type w:val="bbPlcHdr"/>
        </w:types>
        <w:behaviors>
          <w:behavior w:val="content"/>
        </w:behaviors>
        <w:guid w:val="{9E1A0D61-4038-47F4-8D32-6677F1B0118A}"/>
      </w:docPartPr>
      <w:docPartBody>
        <w:p w:rsidR="00835700" w:rsidRDefault="00835700" w:rsidP="00835700">
          <w:pPr>
            <w:pStyle w:val="FB0D24A7CC2841299B4368F888AA6D30"/>
          </w:pPr>
          <w:r w:rsidRPr="00170DD2">
            <w:rPr>
              <w:rStyle w:val="Platzhaltertext"/>
            </w:rPr>
            <w:t>Klicken oder tippen Sie hier, um Text einzugeben.</w:t>
          </w:r>
        </w:p>
      </w:docPartBody>
    </w:docPart>
    <w:docPart>
      <w:docPartPr>
        <w:name w:val="517168BC600C4AF290D040EBC5A03C91"/>
        <w:category>
          <w:name w:val="Allgemein"/>
          <w:gallery w:val="placeholder"/>
        </w:category>
        <w:types>
          <w:type w:val="bbPlcHdr"/>
        </w:types>
        <w:behaviors>
          <w:behavior w:val="content"/>
        </w:behaviors>
        <w:guid w:val="{FBE66B81-AF13-497A-8F6B-E3D5C4BD53F7}"/>
      </w:docPartPr>
      <w:docPartBody>
        <w:p w:rsidR="00835700" w:rsidRDefault="00835700" w:rsidP="00835700">
          <w:pPr>
            <w:pStyle w:val="517168BC600C4AF290D040EBC5A03C91"/>
          </w:pPr>
          <w:r w:rsidRPr="00170DD2">
            <w:rPr>
              <w:rStyle w:val="Platzhaltertext"/>
            </w:rPr>
            <w:t>Klicken oder tippen Sie hier, um Text einzugeben.</w:t>
          </w:r>
        </w:p>
      </w:docPartBody>
    </w:docPart>
    <w:docPart>
      <w:docPartPr>
        <w:name w:val="7D57A7D08DD44C4D8EBE6004EE04B4BE"/>
        <w:category>
          <w:name w:val="Allgemein"/>
          <w:gallery w:val="placeholder"/>
        </w:category>
        <w:types>
          <w:type w:val="bbPlcHdr"/>
        </w:types>
        <w:behaviors>
          <w:behavior w:val="content"/>
        </w:behaviors>
        <w:guid w:val="{E99331D2-7F92-45A7-86DF-AB850CBE4E56}"/>
      </w:docPartPr>
      <w:docPartBody>
        <w:p w:rsidR="000D58A0" w:rsidRDefault="00835700" w:rsidP="00835700">
          <w:pPr>
            <w:pStyle w:val="7D57A7D08DD44C4D8EBE6004EE04B4BE"/>
          </w:pPr>
          <w:r w:rsidRPr="00170DD2">
            <w:rPr>
              <w:rStyle w:val="Platzhaltertext"/>
            </w:rPr>
            <w:t>Klicken oder tippen Sie hier, um Text einzugeben.</w:t>
          </w:r>
        </w:p>
      </w:docPartBody>
    </w:docPart>
    <w:docPart>
      <w:docPartPr>
        <w:name w:val="F196FF1EFDE945D9A06C4F6CE0D2C0DE"/>
        <w:category>
          <w:name w:val="Allgemein"/>
          <w:gallery w:val="placeholder"/>
        </w:category>
        <w:types>
          <w:type w:val="bbPlcHdr"/>
        </w:types>
        <w:behaviors>
          <w:behavior w:val="content"/>
        </w:behaviors>
        <w:guid w:val="{B06C5B0C-CDC5-47B1-8277-3F4D273C6406}"/>
      </w:docPartPr>
      <w:docPartBody>
        <w:p w:rsidR="0066079D" w:rsidRDefault="0066079D" w:rsidP="0066079D">
          <w:pPr>
            <w:pStyle w:val="F196FF1EFDE945D9A06C4F6CE0D2C0DE"/>
          </w:pPr>
          <w:r w:rsidRPr="00170DD2">
            <w:rPr>
              <w:rStyle w:val="Platzhaltertext"/>
            </w:rPr>
            <w:t>Klicken oder tippen Sie hier, um Text einzugeben.</w:t>
          </w:r>
        </w:p>
      </w:docPartBody>
    </w:docPart>
    <w:docPart>
      <w:docPartPr>
        <w:name w:val="5545F3DBAB0E4F6FA3A9360EFAFFAAA6"/>
        <w:category>
          <w:name w:val="Allgemein"/>
          <w:gallery w:val="placeholder"/>
        </w:category>
        <w:types>
          <w:type w:val="bbPlcHdr"/>
        </w:types>
        <w:behaviors>
          <w:behavior w:val="content"/>
        </w:behaviors>
        <w:guid w:val="{2D1AAA93-A266-4FBA-B830-5ADB740B3E43}"/>
      </w:docPartPr>
      <w:docPartBody>
        <w:p w:rsidR="0066079D" w:rsidRDefault="0066079D" w:rsidP="0066079D">
          <w:pPr>
            <w:pStyle w:val="5545F3DBAB0E4F6FA3A9360EFAFFAAA6"/>
          </w:pPr>
          <w:r w:rsidRPr="00170DD2">
            <w:rPr>
              <w:rStyle w:val="Platzhaltertext"/>
            </w:rPr>
            <w:t>Klicken oder tippen Sie hier, um Text einzugeben.</w:t>
          </w:r>
        </w:p>
      </w:docPartBody>
    </w:docPart>
    <w:docPart>
      <w:docPartPr>
        <w:name w:val="6BEE46CC822A408CBC9AFEDAF2729DDE"/>
        <w:category>
          <w:name w:val="Allgemein"/>
          <w:gallery w:val="placeholder"/>
        </w:category>
        <w:types>
          <w:type w:val="bbPlcHdr"/>
        </w:types>
        <w:behaviors>
          <w:behavior w:val="content"/>
        </w:behaviors>
        <w:guid w:val="{8008243D-B6B4-4B8F-80A3-779C74E1AD75}"/>
      </w:docPartPr>
      <w:docPartBody>
        <w:p w:rsidR="00BE67E6" w:rsidRDefault="00877946" w:rsidP="00877946">
          <w:pPr>
            <w:pStyle w:val="6BEE46CC822A408CBC9AFEDAF2729DDE"/>
          </w:pPr>
          <w:r w:rsidRPr="00170DD2">
            <w:rPr>
              <w:rStyle w:val="Platzhaltertext"/>
            </w:rPr>
            <w:t>Klicken oder tippen Sie hier, um Text einzugeben.</w:t>
          </w:r>
        </w:p>
      </w:docPartBody>
    </w:docPart>
    <w:docPart>
      <w:docPartPr>
        <w:name w:val="77F1CF32B55E4B07A4C0A9193610D1D6"/>
        <w:category>
          <w:name w:val="Allgemein"/>
          <w:gallery w:val="placeholder"/>
        </w:category>
        <w:types>
          <w:type w:val="bbPlcHdr"/>
        </w:types>
        <w:behaviors>
          <w:behavior w:val="content"/>
        </w:behaviors>
        <w:guid w:val="{71D7B088-98F7-412F-ACAD-3619A1817952}"/>
      </w:docPartPr>
      <w:docPartBody>
        <w:p w:rsidR="00EB45F7" w:rsidRDefault="00792E73" w:rsidP="00792E73">
          <w:pPr>
            <w:pStyle w:val="77F1CF32B55E4B07A4C0A9193610D1D6"/>
          </w:pPr>
          <w:r w:rsidRPr="00170DD2">
            <w:rPr>
              <w:rStyle w:val="Platzhaltertext"/>
            </w:rPr>
            <w:t>Klicken oder tippen Sie hier, um Text einzugeben.</w:t>
          </w:r>
        </w:p>
      </w:docPartBody>
    </w:docPart>
    <w:docPart>
      <w:docPartPr>
        <w:name w:val="F6F0356A402E49D0B217C3B50479984D"/>
        <w:category>
          <w:name w:val="Allgemein"/>
          <w:gallery w:val="placeholder"/>
        </w:category>
        <w:types>
          <w:type w:val="bbPlcHdr"/>
        </w:types>
        <w:behaviors>
          <w:behavior w:val="content"/>
        </w:behaviors>
        <w:guid w:val="{ED22B683-7765-4A10-B3F9-68DA3337CF13}"/>
      </w:docPartPr>
      <w:docPartBody>
        <w:p w:rsidR="00EB45F7" w:rsidRDefault="00792E73" w:rsidP="00792E73">
          <w:pPr>
            <w:pStyle w:val="F6F0356A402E49D0B217C3B50479984D"/>
          </w:pPr>
          <w:r w:rsidRPr="00170DD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3B6"/>
    <w:rsid w:val="00092767"/>
    <w:rsid w:val="000D58A0"/>
    <w:rsid w:val="00192F28"/>
    <w:rsid w:val="002765ED"/>
    <w:rsid w:val="002B2B5F"/>
    <w:rsid w:val="003053B6"/>
    <w:rsid w:val="00347FAF"/>
    <w:rsid w:val="00357989"/>
    <w:rsid w:val="00443CAC"/>
    <w:rsid w:val="00515244"/>
    <w:rsid w:val="0066079D"/>
    <w:rsid w:val="006D3C6C"/>
    <w:rsid w:val="00792E73"/>
    <w:rsid w:val="007D2596"/>
    <w:rsid w:val="00835700"/>
    <w:rsid w:val="00877946"/>
    <w:rsid w:val="0088540B"/>
    <w:rsid w:val="008E32BE"/>
    <w:rsid w:val="009426AC"/>
    <w:rsid w:val="00964CF5"/>
    <w:rsid w:val="00975787"/>
    <w:rsid w:val="009D6E4F"/>
    <w:rsid w:val="009E295A"/>
    <w:rsid w:val="00A403CB"/>
    <w:rsid w:val="00A43F81"/>
    <w:rsid w:val="00A70037"/>
    <w:rsid w:val="00B02456"/>
    <w:rsid w:val="00B257AC"/>
    <w:rsid w:val="00B84CF2"/>
    <w:rsid w:val="00BE138D"/>
    <w:rsid w:val="00BE67E6"/>
    <w:rsid w:val="00C27EFE"/>
    <w:rsid w:val="00C50EB0"/>
    <w:rsid w:val="00CC5835"/>
    <w:rsid w:val="00D9650E"/>
    <w:rsid w:val="00E31487"/>
    <w:rsid w:val="00E72B61"/>
    <w:rsid w:val="00EB45F7"/>
    <w:rsid w:val="00F166E7"/>
    <w:rsid w:val="00F837F5"/>
    <w:rsid w:val="00FF76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92E73"/>
    <w:rPr>
      <w:color w:val="808080"/>
    </w:rPr>
  </w:style>
  <w:style w:type="paragraph" w:customStyle="1" w:styleId="0B8A3F0C7E6C4DB1AEC0D3C2F6CAC5A4">
    <w:name w:val="0B8A3F0C7E6C4DB1AEC0D3C2F6CAC5A4"/>
    <w:rsid w:val="003053B6"/>
  </w:style>
  <w:style w:type="paragraph" w:customStyle="1" w:styleId="F88FDC6EF90B4E829023FC9767D4DCE5">
    <w:name w:val="F88FDC6EF90B4E829023FC9767D4DCE5"/>
    <w:rsid w:val="003053B6"/>
  </w:style>
  <w:style w:type="paragraph" w:customStyle="1" w:styleId="95098219C498468799690A5DF6E5AF84">
    <w:name w:val="95098219C498468799690A5DF6E5AF84"/>
    <w:rsid w:val="00FF7681"/>
  </w:style>
  <w:style w:type="paragraph" w:customStyle="1" w:styleId="13AD7C84CDD84F019250A833886B9A12">
    <w:name w:val="13AD7C84CDD84F019250A833886B9A12"/>
    <w:rsid w:val="00192F28"/>
  </w:style>
  <w:style w:type="paragraph" w:customStyle="1" w:styleId="BA4933A98030458B918C9F0ABAEC5A28">
    <w:name w:val="BA4933A98030458B918C9F0ABAEC5A28"/>
    <w:rsid w:val="00192F28"/>
  </w:style>
  <w:style w:type="paragraph" w:customStyle="1" w:styleId="5008B0D918464BC0BF306EC1295FB619">
    <w:name w:val="5008B0D918464BC0BF306EC1295FB619"/>
    <w:rsid w:val="00192F28"/>
  </w:style>
  <w:style w:type="paragraph" w:customStyle="1" w:styleId="A4988C29E4274C62A54B9128D2F5A702">
    <w:name w:val="A4988C29E4274C62A54B9128D2F5A702"/>
    <w:rsid w:val="00CC5835"/>
    <w:rPr>
      <w:lang w:val="en-US" w:eastAsia="en-US"/>
    </w:rPr>
  </w:style>
  <w:style w:type="paragraph" w:customStyle="1" w:styleId="3466570717FB49D68C39461A9DA068E0">
    <w:name w:val="3466570717FB49D68C39461A9DA068E0"/>
    <w:rsid w:val="00CC5835"/>
    <w:rPr>
      <w:lang w:val="en-US" w:eastAsia="en-US"/>
    </w:rPr>
  </w:style>
  <w:style w:type="paragraph" w:customStyle="1" w:styleId="F0C6E68FCBD545FFAD5E4D9641B6ADD5">
    <w:name w:val="F0C6E68FCBD545FFAD5E4D9641B6ADD5"/>
    <w:rsid w:val="00CC5835"/>
    <w:rPr>
      <w:lang w:val="en-US" w:eastAsia="en-US"/>
    </w:rPr>
  </w:style>
  <w:style w:type="paragraph" w:customStyle="1" w:styleId="ACB44B0C5ADC4A1D8425FC8E9E391E98">
    <w:name w:val="ACB44B0C5ADC4A1D8425FC8E9E391E98"/>
    <w:rsid w:val="00CC5835"/>
    <w:rPr>
      <w:lang w:val="en-US" w:eastAsia="en-US"/>
    </w:rPr>
  </w:style>
  <w:style w:type="paragraph" w:customStyle="1" w:styleId="1212FD1CB7DF4F41A3C37B4EAE9AFDF3">
    <w:name w:val="1212FD1CB7DF4F41A3C37B4EAE9AFDF3"/>
    <w:rsid w:val="00CC5835"/>
    <w:rPr>
      <w:lang w:val="en-US" w:eastAsia="en-US"/>
    </w:rPr>
  </w:style>
  <w:style w:type="paragraph" w:customStyle="1" w:styleId="827A874C38FA4E5187B83ECCCC193997">
    <w:name w:val="827A874C38FA4E5187B83ECCCC193997"/>
    <w:rsid w:val="00357989"/>
  </w:style>
  <w:style w:type="paragraph" w:customStyle="1" w:styleId="3137F1E46D754BDA83C48E671B6CFA29">
    <w:name w:val="3137F1E46D754BDA83C48E671B6CFA29"/>
    <w:rsid w:val="00357989"/>
  </w:style>
  <w:style w:type="paragraph" w:customStyle="1" w:styleId="4C7A91EEA09D49358FE43A1F8BB13803">
    <w:name w:val="4C7A91EEA09D49358FE43A1F8BB13803"/>
    <w:rsid w:val="00357989"/>
  </w:style>
  <w:style w:type="paragraph" w:customStyle="1" w:styleId="D2AACC3907094CA0A5C9B323AD6AFB0C">
    <w:name w:val="D2AACC3907094CA0A5C9B323AD6AFB0C"/>
    <w:rsid w:val="00357989"/>
  </w:style>
  <w:style w:type="paragraph" w:customStyle="1" w:styleId="66933203ED6E4FD4A50EB05933D0CB8C">
    <w:name w:val="66933203ED6E4FD4A50EB05933D0CB8C"/>
    <w:rsid w:val="00357989"/>
  </w:style>
  <w:style w:type="paragraph" w:customStyle="1" w:styleId="23C2ECC1428A4A27ADC42651E267C69E">
    <w:name w:val="23C2ECC1428A4A27ADC42651E267C69E"/>
    <w:rsid w:val="00357989"/>
  </w:style>
  <w:style w:type="paragraph" w:customStyle="1" w:styleId="A8A6E7D4AC174F96925A84DB542560AE">
    <w:name w:val="A8A6E7D4AC174F96925A84DB542560AE"/>
    <w:rsid w:val="00357989"/>
  </w:style>
  <w:style w:type="paragraph" w:customStyle="1" w:styleId="F51DEDB12238436AAE2D705E967C2946">
    <w:name w:val="F51DEDB12238436AAE2D705E967C2946"/>
    <w:rsid w:val="00357989"/>
  </w:style>
  <w:style w:type="paragraph" w:customStyle="1" w:styleId="A22EEDF05E374FE496D0EA7BB884D903">
    <w:name w:val="A22EEDF05E374FE496D0EA7BB884D903"/>
    <w:rsid w:val="00357989"/>
  </w:style>
  <w:style w:type="paragraph" w:customStyle="1" w:styleId="151CC5F8E5A943868655020E187702DF">
    <w:name w:val="151CC5F8E5A943868655020E187702DF"/>
    <w:rsid w:val="00357989"/>
  </w:style>
  <w:style w:type="paragraph" w:customStyle="1" w:styleId="46B3238E4788443F91DBFC1E83877909">
    <w:name w:val="46B3238E4788443F91DBFC1E83877909"/>
    <w:rsid w:val="00357989"/>
  </w:style>
  <w:style w:type="paragraph" w:customStyle="1" w:styleId="C356B17F070344968CA3B1AA890708AB">
    <w:name w:val="C356B17F070344968CA3B1AA890708AB"/>
    <w:rsid w:val="00357989"/>
  </w:style>
  <w:style w:type="paragraph" w:customStyle="1" w:styleId="6682BF8B4C374525B67C784078FBD35A">
    <w:name w:val="6682BF8B4C374525B67C784078FBD35A"/>
    <w:rsid w:val="00357989"/>
  </w:style>
  <w:style w:type="paragraph" w:customStyle="1" w:styleId="836A0E09C2A847C09471D6193CEF2C81">
    <w:name w:val="836A0E09C2A847C09471D6193CEF2C81"/>
    <w:rsid w:val="00357989"/>
  </w:style>
  <w:style w:type="paragraph" w:customStyle="1" w:styleId="0EC5AD2779B3412E8138099553B7B2EE">
    <w:name w:val="0EC5AD2779B3412E8138099553B7B2EE"/>
    <w:rsid w:val="00357989"/>
  </w:style>
  <w:style w:type="paragraph" w:customStyle="1" w:styleId="D15996FD79AB40888560A6AB265B1975">
    <w:name w:val="D15996FD79AB40888560A6AB265B1975"/>
    <w:rsid w:val="00357989"/>
  </w:style>
  <w:style w:type="paragraph" w:customStyle="1" w:styleId="73652C0BCCBC48C3B1AE7FD2312428DA">
    <w:name w:val="73652C0BCCBC48C3B1AE7FD2312428DA"/>
    <w:rsid w:val="00357989"/>
  </w:style>
  <w:style w:type="paragraph" w:customStyle="1" w:styleId="920CC7339F704EB7A1BCA7D8A5D84F56">
    <w:name w:val="920CC7339F704EB7A1BCA7D8A5D84F56"/>
    <w:rsid w:val="00357989"/>
  </w:style>
  <w:style w:type="paragraph" w:customStyle="1" w:styleId="8ABB7F3F46604959BF0FB62CAA81810F">
    <w:name w:val="8ABB7F3F46604959BF0FB62CAA81810F"/>
    <w:rsid w:val="00357989"/>
  </w:style>
  <w:style w:type="paragraph" w:customStyle="1" w:styleId="4A126922C5E8420F94D41E05C0FCC909">
    <w:name w:val="4A126922C5E8420F94D41E05C0FCC909"/>
    <w:rsid w:val="00357989"/>
  </w:style>
  <w:style w:type="paragraph" w:customStyle="1" w:styleId="B35D529A0FBD45AABFDADE887FAC9869">
    <w:name w:val="B35D529A0FBD45AABFDADE887FAC9869"/>
    <w:rsid w:val="00357989"/>
  </w:style>
  <w:style w:type="paragraph" w:customStyle="1" w:styleId="AB36B20BEEEA405D9DB5A0B4B13AD678">
    <w:name w:val="AB36B20BEEEA405D9DB5A0B4B13AD678"/>
    <w:rsid w:val="00357989"/>
  </w:style>
  <w:style w:type="paragraph" w:customStyle="1" w:styleId="6C72ED5596EB44C181AF6DA466E1DF94">
    <w:name w:val="6C72ED5596EB44C181AF6DA466E1DF94"/>
    <w:rsid w:val="00357989"/>
  </w:style>
  <w:style w:type="paragraph" w:customStyle="1" w:styleId="A5334BB543314443BB94EC4AE6911E2D">
    <w:name w:val="A5334BB543314443BB94EC4AE6911E2D"/>
    <w:rsid w:val="00357989"/>
  </w:style>
  <w:style w:type="paragraph" w:customStyle="1" w:styleId="D95517B5BA3B498B94AD7515C8E83E76">
    <w:name w:val="D95517B5BA3B498B94AD7515C8E83E76"/>
    <w:rsid w:val="00357989"/>
  </w:style>
  <w:style w:type="paragraph" w:customStyle="1" w:styleId="CF282BB1D66D4B6785A2B636FAEAAF1D">
    <w:name w:val="CF282BB1D66D4B6785A2B636FAEAAF1D"/>
    <w:rsid w:val="00357989"/>
  </w:style>
  <w:style w:type="paragraph" w:customStyle="1" w:styleId="147B6D6A423B4C4B95EAF3D519C785FB">
    <w:name w:val="147B6D6A423B4C4B95EAF3D519C785FB"/>
    <w:rsid w:val="00964CF5"/>
  </w:style>
  <w:style w:type="paragraph" w:customStyle="1" w:styleId="CFB168E5B9A7404CB9C23D04B1B0159A">
    <w:name w:val="CFB168E5B9A7404CB9C23D04B1B0159A"/>
    <w:rsid w:val="00964CF5"/>
  </w:style>
  <w:style w:type="paragraph" w:customStyle="1" w:styleId="E189C222B9C74F42AEE447A9ACA7DF76">
    <w:name w:val="E189C222B9C74F42AEE447A9ACA7DF76"/>
    <w:rsid w:val="00964CF5"/>
  </w:style>
  <w:style w:type="paragraph" w:customStyle="1" w:styleId="84F401996EAD42F08A00A9260462461F">
    <w:name w:val="84F401996EAD42F08A00A9260462461F"/>
    <w:rsid w:val="00964CF5"/>
  </w:style>
  <w:style w:type="paragraph" w:customStyle="1" w:styleId="E454CA0A68B34D1E9CEA5BE3AB6DF851">
    <w:name w:val="E454CA0A68B34D1E9CEA5BE3AB6DF851"/>
    <w:rsid w:val="00964CF5"/>
  </w:style>
  <w:style w:type="paragraph" w:customStyle="1" w:styleId="CBA7256C297F44B986C1D3614C007CCF">
    <w:name w:val="CBA7256C297F44B986C1D3614C007CCF"/>
    <w:rsid w:val="00964CF5"/>
  </w:style>
  <w:style w:type="paragraph" w:customStyle="1" w:styleId="964857D5E454456BA025E6CC43EB7933">
    <w:name w:val="964857D5E454456BA025E6CC43EB7933"/>
    <w:rsid w:val="00964CF5"/>
  </w:style>
  <w:style w:type="paragraph" w:customStyle="1" w:styleId="A4DE1FECD7A1429DADDF46567A00FBFF">
    <w:name w:val="A4DE1FECD7A1429DADDF46567A00FBFF"/>
    <w:rsid w:val="00964CF5"/>
  </w:style>
  <w:style w:type="paragraph" w:customStyle="1" w:styleId="ECBD61997DDA4984B8D1518EAD22EDA3">
    <w:name w:val="ECBD61997DDA4984B8D1518EAD22EDA3"/>
    <w:rsid w:val="00964CF5"/>
  </w:style>
  <w:style w:type="paragraph" w:customStyle="1" w:styleId="B98E84F4C7324377A84DC697EA190AA8">
    <w:name w:val="B98E84F4C7324377A84DC697EA190AA8"/>
    <w:rsid w:val="00964CF5"/>
  </w:style>
  <w:style w:type="paragraph" w:customStyle="1" w:styleId="44689E0118974FB39525E1CCE43D39FB">
    <w:name w:val="44689E0118974FB39525E1CCE43D39FB"/>
    <w:rsid w:val="00964CF5"/>
  </w:style>
  <w:style w:type="paragraph" w:customStyle="1" w:styleId="0C56A1CE9AB84F1B89AEC68F76A7FA12">
    <w:name w:val="0C56A1CE9AB84F1B89AEC68F76A7FA12"/>
    <w:rsid w:val="00964CF5"/>
  </w:style>
  <w:style w:type="paragraph" w:customStyle="1" w:styleId="A002F7C560B74B1CB3ACB083088468AD">
    <w:name w:val="A002F7C560B74B1CB3ACB083088468AD"/>
    <w:rsid w:val="00964CF5"/>
  </w:style>
  <w:style w:type="paragraph" w:customStyle="1" w:styleId="4118B0A02F2141DCB251311D18CB2180">
    <w:name w:val="4118B0A02F2141DCB251311D18CB2180"/>
    <w:rsid w:val="00964CF5"/>
  </w:style>
  <w:style w:type="paragraph" w:customStyle="1" w:styleId="AE3CD07E18024BD6B7A2D2385F950BDC">
    <w:name w:val="AE3CD07E18024BD6B7A2D2385F950BDC"/>
    <w:rsid w:val="00964CF5"/>
  </w:style>
  <w:style w:type="paragraph" w:customStyle="1" w:styleId="E8AF97B8681D4B41AE16451455298E75">
    <w:name w:val="E8AF97B8681D4B41AE16451455298E75"/>
    <w:rsid w:val="00964CF5"/>
  </w:style>
  <w:style w:type="paragraph" w:customStyle="1" w:styleId="8EA9AD0B1D094F21AE7EF1A139F80951">
    <w:name w:val="8EA9AD0B1D094F21AE7EF1A139F80951"/>
    <w:rsid w:val="00964CF5"/>
  </w:style>
  <w:style w:type="paragraph" w:customStyle="1" w:styleId="5A1809D5CC24462F8FE22A82A95EB13B">
    <w:name w:val="5A1809D5CC24462F8FE22A82A95EB13B"/>
    <w:rsid w:val="00C50EB0"/>
  </w:style>
  <w:style w:type="paragraph" w:customStyle="1" w:styleId="96C3866F64A94CB081856E61A572D680">
    <w:name w:val="96C3866F64A94CB081856E61A572D680"/>
    <w:rsid w:val="00C50EB0"/>
  </w:style>
  <w:style w:type="paragraph" w:customStyle="1" w:styleId="C8E6123E9B9D4C38B139A102D44C4BA4">
    <w:name w:val="C8E6123E9B9D4C38B139A102D44C4BA4"/>
    <w:rsid w:val="00C50EB0"/>
  </w:style>
  <w:style w:type="paragraph" w:customStyle="1" w:styleId="6B2D75D8747441FCBC779C31018E6055">
    <w:name w:val="6B2D75D8747441FCBC779C31018E6055"/>
    <w:rsid w:val="00C50EB0"/>
  </w:style>
  <w:style w:type="paragraph" w:customStyle="1" w:styleId="DFC8E30F2CE24E988F2E909E7322CDA5">
    <w:name w:val="DFC8E30F2CE24E988F2E909E7322CDA5"/>
    <w:rsid w:val="00835700"/>
    <w:rPr>
      <w:lang w:val="en-US" w:eastAsia="en-US"/>
    </w:rPr>
  </w:style>
  <w:style w:type="paragraph" w:customStyle="1" w:styleId="80CFBEEE0CD04EBEB6FCBD0720009565">
    <w:name w:val="80CFBEEE0CD04EBEB6FCBD0720009565"/>
    <w:rsid w:val="00835700"/>
    <w:rPr>
      <w:lang w:val="en-US" w:eastAsia="en-US"/>
    </w:rPr>
  </w:style>
  <w:style w:type="paragraph" w:customStyle="1" w:styleId="A96F72E01F96442AB59BBB43DBD4D3C5">
    <w:name w:val="A96F72E01F96442AB59BBB43DBD4D3C5"/>
    <w:rsid w:val="00835700"/>
    <w:rPr>
      <w:lang w:val="en-US" w:eastAsia="en-US"/>
    </w:rPr>
  </w:style>
  <w:style w:type="paragraph" w:customStyle="1" w:styleId="C661A70AAFAB4BC6A3C426319288AD87">
    <w:name w:val="C661A70AAFAB4BC6A3C426319288AD87"/>
    <w:rsid w:val="00835700"/>
    <w:rPr>
      <w:lang w:val="en-US" w:eastAsia="en-US"/>
    </w:rPr>
  </w:style>
  <w:style w:type="paragraph" w:customStyle="1" w:styleId="9110354D8A094A03B4582E1316949CF1">
    <w:name w:val="9110354D8A094A03B4582E1316949CF1"/>
    <w:rsid w:val="00835700"/>
    <w:rPr>
      <w:lang w:val="en-US" w:eastAsia="en-US"/>
    </w:rPr>
  </w:style>
  <w:style w:type="paragraph" w:customStyle="1" w:styleId="45911BF8AAA04989A88EECD8A15702E5">
    <w:name w:val="45911BF8AAA04989A88EECD8A15702E5"/>
    <w:rsid w:val="00835700"/>
    <w:rPr>
      <w:lang w:val="en-US" w:eastAsia="en-US"/>
    </w:rPr>
  </w:style>
  <w:style w:type="paragraph" w:customStyle="1" w:styleId="F86CBDDA250E4B708D7446A848027392">
    <w:name w:val="F86CBDDA250E4B708D7446A848027392"/>
    <w:rsid w:val="00835700"/>
    <w:rPr>
      <w:lang w:val="en-US" w:eastAsia="en-US"/>
    </w:rPr>
  </w:style>
  <w:style w:type="paragraph" w:customStyle="1" w:styleId="20E2EC852C8A4426B7A3926E893648B5">
    <w:name w:val="20E2EC852C8A4426B7A3926E893648B5"/>
    <w:rsid w:val="00835700"/>
    <w:rPr>
      <w:lang w:val="en-US" w:eastAsia="en-US"/>
    </w:rPr>
  </w:style>
  <w:style w:type="paragraph" w:customStyle="1" w:styleId="65CFF881895B48C2821CA6C7C347CBE1">
    <w:name w:val="65CFF881895B48C2821CA6C7C347CBE1"/>
    <w:rsid w:val="00835700"/>
    <w:rPr>
      <w:lang w:val="en-US" w:eastAsia="en-US"/>
    </w:rPr>
  </w:style>
  <w:style w:type="paragraph" w:customStyle="1" w:styleId="FB0D24A7CC2841299B4368F888AA6D30">
    <w:name w:val="FB0D24A7CC2841299B4368F888AA6D30"/>
    <w:rsid w:val="00835700"/>
    <w:rPr>
      <w:lang w:val="en-US" w:eastAsia="en-US"/>
    </w:rPr>
  </w:style>
  <w:style w:type="paragraph" w:customStyle="1" w:styleId="99188D3C018C4100909220456B5F22BA">
    <w:name w:val="99188D3C018C4100909220456B5F22BA"/>
    <w:rsid w:val="00835700"/>
    <w:rPr>
      <w:lang w:val="en-US" w:eastAsia="en-US"/>
    </w:rPr>
  </w:style>
  <w:style w:type="paragraph" w:customStyle="1" w:styleId="517168BC600C4AF290D040EBC5A03C91">
    <w:name w:val="517168BC600C4AF290D040EBC5A03C91"/>
    <w:rsid w:val="00835700"/>
    <w:rPr>
      <w:lang w:val="en-US" w:eastAsia="en-US"/>
    </w:rPr>
  </w:style>
  <w:style w:type="paragraph" w:customStyle="1" w:styleId="1A9EBABDAFEA41F8B1C62EDC0BBA96B3">
    <w:name w:val="1A9EBABDAFEA41F8B1C62EDC0BBA96B3"/>
    <w:rsid w:val="00835700"/>
    <w:rPr>
      <w:lang w:val="en-US" w:eastAsia="en-US"/>
    </w:rPr>
  </w:style>
  <w:style w:type="paragraph" w:customStyle="1" w:styleId="88C33AAB7A9A45F4BA17BE68FA51A6AC">
    <w:name w:val="88C33AAB7A9A45F4BA17BE68FA51A6AC"/>
    <w:rsid w:val="00835700"/>
    <w:rPr>
      <w:lang w:val="en-US" w:eastAsia="en-US"/>
    </w:rPr>
  </w:style>
  <w:style w:type="paragraph" w:customStyle="1" w:styleId="10BCDBD237364B74B572DC40A315A185">
    <w:name w:val="10BCDBD237364B74B572DC40A315A185"/>
    <w:rsid w:val="00835700"/>
    <w:rPr>
      <w:lang w:val="en-US" w:eastAsia="en-US"/>
    </w:rPr>
  </w:style>
  <w:style w:type="paragraph" w:customStyle="1" w:styleId="3AFC3BE893AB459ABCC250C68A9BBC23">
    <w:name w:val="3AFC3BE893AB459ABCC250C68A9BBC23"/>
    <w:rsid w:val="00835700"/>
    <w:rPr>
      <w:lang w:val="en-US" w:eastAsia="en-US"/>
    </w:rPr>
  </w:style>
  <w:style w:type="paragraph" w:customStyle="1" w:styleId="E352741899E44B719DC367982D66ED43">
    <w:name w:val="E352741899E44B719DC367982D66ED43"/>
    <w:rsid w:val="00835700"/>
    <w:rPr>
      <w:lang w:val="en-US" w:eastAsia="en-US"/>
    </w:rPr>
  </w:style>
  <w:style w:type="paragraph" w:customStyle="1" w:styleId="7D57A7D08DD44C4D8EBE6004EE04B4BE">
    <w:name w:val="7D57A7D08DD44C4D8EBE6004EE04B4BE"/>
    <w:rsid w:val="00835700"/>
    <w:rPr>
      <w:lang w:val="en-US" w:eastAsia="en-US"/>
    </w:rPr>
  </w:style>
  <w:style w:type="paragraph" w:customStyle="1" w:styleId="FC020FCAA4284921A2F69814CD9D8371">
    <w:name w:val="FC020FCAA4284921A2F69814CD9D8371"/>
    <w:rsid w:val="00835700"/>
    <w:rPr>
      <w:lang w:val="en-US" w:eastAsia="en-US"/>
    </w:rPr>
  </w:style>
  <w:style w:type="paragraph" w:customStyle="1" w:styleId="AEC3CDEBED214875AAAE9D00ACAAC287">
    <w:name w:val="AEC3CDEBED214875AAAE9D00ACAAC287"/>
    <w:rsid w:val="00835700"/>
    <w:rPr>
      <w:lang w:val="en-US" w:eastAsia="en-US"/>
    </w:rPr>
  </w:style>
  <w:style w:type="paragraph" w:customStyle="1" w:styleId="F196FF1EFDE945D9A06C4F6CE0D2C0DE">
    <w:name w:val="F196FF1EFDE945D9A06C4F6CE0D2C0DE"/>
    <w:rsid w:val="0066079D"/>
  </w:style>
  <w:style w:type="paragraph" w:customStyle="1" w:styleId="5545F3DBAB0E4F6FA3A9360EFAFFAAA6">
    <w:name w:val="5545F3DBAB0E4F6FA3A9360EFAFFAAA6"/>
    <w:rsid w:val="0066079D"/>
  </w:style>
  <w:style w:type="paragraph" w:customStyle="1" w:styleId="11E4C870A8154F9786DCC64CD8668ACC">
    <w:name w:val="11E4C870A8154F9786DCC64CD8668ACC"/>
    <w:rsid w:val="0066079D"/>
  </w:style>
  <w:style w:type="paragraph" w:customStyle="1" w:styleId="344D052316D64766B6D3E45925605B36">
    <w:name w:val="344D052316D64766B6D3E45925605B36"/>
    <w:rsid w:val="0066079D"/>
  </w:style>
  <w:style w:type="paragraph" w:customStyle="1" w:styleId="24576ECCF90A4DAEB8D9DC7A657EF527">
    <w:name w:val="24576ECCF90A4DAEB8D9DC7A657EF527"/>
    <w:rsid w:val="0066079D"/>
  </w:style>
  <w:style w:type="paragraph" w:customStyle="1" w:styleId="6BEE46CC822A408CBC9AFEDAF2729DDE">
    <w:name w:val="6BEE46CC822A408CBC9AFEDAF2729DDE"/>
    <w:rsid w:val="00877946"/>
  </w:style>
  <w:style w:type="paragraph" w:customStyle="1" w:styleId="670BD0A72592478491E2E07B648F4194">
    <w:name w:val="670BD0A72592478491E2E07B648F4194"/>
    <w:rsid w:val="00877946"/>
  </w:style>
  <w:style w:type="paragraph" w:customStyle="1" w:styleId="FBBE510528F84394833CE6B1FEA41173">
    <w:name w:val="FBBE510528F84394833CE6B1FEA41173"/>
    <w:rsid w:val="00792E73"/>
    <w:rPr>
      <w:lang w:val="en-US" w:eastAsia="en-US"/>
    </w:rPr>
  </w:style>
  <w:style w:type="paragraph" w:customStyle="1" w:styleId="9BC2B110A1EA47018B8C923431DEE0BF">
    <w:name w:val="9BC2B110A1EA47018B8C923431DEE0BF"/>
    <w:rsid w:val="00792E73"/>
    <w:rPr>
      <w:lang w:val="en-US" w:eastAsia="en-US"/>
    </w:rPr>
  </w:style>
  <w:style w:type="paragraph" w:customStyle="1" w:styleId="5E6ADD7EC5B64D0797B384141B2E2257">
    <w:name w:val="5E6ADD7EC5B64D0797B384141B2E2257"/>
    <w:rsid w:val="00792E73"/>
    <w:rPr>
      <w:lang w:val="en-US" w:eastAsia="en-US"/>
    </w:rPr>
  </w:style>
  <w:style w:type="paragraph" w:customStyle="1" w:styleId="77F1CF32B55E4B07A4C0A9193610D1D6">
    <w:name w:val="77F1CF32B55E4B07A4C0A9193610D1D6"/>
    <w:rsid w:val="00792E73"/>
    <w:rPr>
      <w:lang w:val="en-US" w:eastAsia="en-US"/>
    </w:rPr>
  </w:style>
  <w:style w:type="paragraph" w:customStyle="1" w:styleId="7B190CCE3D7B4DA6A8452A040FCEAB6F">
    <w:name w:val="7B190CCE3D7B4DA6A8452A040FCEAB6F"/>
    <w:rsid w:val="00792E73"/>
    <w:rPr>
      <w:lang w:val="en-US" w:eastAsia="en-US"/>
    </w:rPr>
  </w:style>
  <w:style w:type="paragraph" w:customStyle="1" w:styleId="8E23EDBA682F47A58F816FF130685439">
    <w:name w:val="8E23EDBA682F47A58F816FF130685439"/>
    <w:rsid w:val="00792E73"/>
    <w:rPr>
      <w:lang w:val="en-US" w:eastAsia="en-US"/>
    </w:rPr>
  </w:style>
  <w:style w:type="paragraph" w:customStyle="1" w:styleId="7EA74FE3B5854258AE2DF41D5ED32106">
    <w:name w:val="7EA74FE3B5854258AE2DF41D5ED32106"/>
    <w:rsid w:val="00792E73"/>
    <w:rPr>
      <w:lang w:val="en-US" w:eastAsia="en-US"/>
    </w:rPr>
  </w:style>
  <w:style w:type="paragraph" w:customStyle="1" w:styleId="F6F0356A402E49D0B217C3B50479984D">
    <w:name w:val="F6F0356A402E49D0B217C3B50479984D"/>
    <w:rsid w:val="00792E73"/>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90FCC-30C3-42BA-80CD-D2C47995D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104141</Words>
  <Characters>656092</Characters>
  <Application>Microsoft Office Word</Application>
  <DocSecurity>0</DocSecurity>
  <Lines>5467</Lines>
  <Paragraphs>1517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maariaan</dc:creator>
  <cp:keywords/>
  <dc:description/>
  <cp:lastModifiedBy>Mareike Ariaans</cp:lastModifiedBy>
  <cp:revision>7</cp:revision>
  <cp:lastPrinted>2019-06-30T11:28:00Z</cp:lastPrinted>
  <dcterms:created xsi:type="dcterms:W3CDTF">2020-07-12T10:46:00Z</dcterms:created>
  <dcterms:modified xsi:type="dcterms:W3CDTF">2020-07-13T09:26:00Z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coelcare_ma_LTCTypology</vt:lpwstr>
  </property>
  <property fmtid="{D5CDD505-2E9C-101B-9397-08002B2CF9AE}" pid="3" name="CitaviDocumentProperty_0">
    <vt:lpwstr>b4ee5ea6-6499-44e2-98d1-af7d42a5fdbf</vt:lpwstr>
  </property>
  <property fmtid="{D5CDD505-2E9C-101B-9397-08002B2CF9AE}" pid="4" name="CitaviDocumentProperty_8">
    <vt:lpwstr>C:\Users\Mareike Ariaans\Documents\Citavi 6\Projects\coelcare_ma_LTCTypology\coelcare_ma_LTCTypology.ctv6</vt:lpwstr>
  </property>
  <property fmtid="{D5CDD505-2E9C-101B-9397-08002B2CF9AE}" pid="5" name="CitaviDocumentProperty_6">
    <vt:lpwstr>True</vt:lpwstr>
  </property>
  <property fmtid="{D5CDD505-2E9C-101B-9397-08002B2CF9AE}" pid="6" name="CitaviDocumentProperty_1">
    <vt:lpwstr>6.4.0.35</vt:lpwstr>
  </property>
</Properties>
</file>