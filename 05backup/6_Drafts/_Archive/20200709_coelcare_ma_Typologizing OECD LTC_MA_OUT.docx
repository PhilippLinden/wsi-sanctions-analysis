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08201E" w:rsidRDefault="002E018D" w:rsidP="00DE025C">
      <w:pPr>
        <w:spacing w:line="480" w:lineRule="auto"/>
        <w:rPr>
          <w:bCs/>
          <w:szCs w:val="24"/>
          <w:vertAlign w:val="superscript"/>
          <w:rPrChange w:id="1" w:author="Mareike Ariaans" w:date="2020-07-10T12:20:00Z">
            <w:rPr>
              <w:bCs/>
              <w:szCs w:val="24"/>
              <w:vertAlign w:val="superscript"/>
              <w:lang w:val="en-US"/>
            </w:rPr>
          </w:rPrChange>
        </w:rPr>
      </w:pPr>
      <w:r w:rsidRPr="0008201E">
        <w:rPr>
          <w:bCs/>
          <w:szCs w:val="24"/>
          <w:rPrChange w:id="2" w:author="Mareike Ariaans" w:date="2020-07-10T12:20:00Z">
            <w:rPr>
              <w:bCs/>
              <w:szCs w:val="24"/>
              <w:lang w:val="en-US"/>
            </w:rPr>
          </w:rPrChange>
        </w:rPr>
        <w:t>Mareike Ariaans</w:t>
      </w:r>
      <w:r w:rsidR="00DE025C" w:rsidRPr="0008201E">
        <w:rPr>
          <w:bCs/>
          <w:szCs w:val="24"/>
          <w:vertAlign w:val="superscript"/>
          <w:rPrChange w:id="3" w:author="Mareike Ariaans" w:date="2020-07-10T12:20:00Z">
            <w:rPr>
              <w:bCs/>
              <w:szCs w:val="24"/>
              <w:vertAlign w:val="superscript"/>
              <w:lang w:val="en-US"/>
            </w:rPr>
          </w:rPrChange>
        </w:rPr>
        <w:t>1</w:t>
      </w:r>
      <w:r w:rsidR="00661837" w:rsidRPr="0008201E">
        <w:rPr>
          <w:bCs/>
          <w:szCs w:val="24"/>
          <w:vertAlign w:val="superscript"/>
          <w:rPrChange w:id="4" w:author="Mareike Ariaans" w:date="2020-07-10T12:20:00Z">
            <w:rPr>
              <w:bCs/>
              <w:szCs w:val="24"/>
              <w:vertAlign w:val="superscript"/>
              <w:lang w:val="en-US"/>
            </w:rPr>
          </w:rPrChange>
        </w:rPr>
        <w:t>,</w:t>
      </w:r>
      <w:r w:rsidR="00D534D0" w:rsidRPr="0008201E">
        <w:rPr>
          <w:bCs/>
          <w:szCs w:val="24"/>
          <w:vertAlign w:val="superscript"/>
          <w:rPrChange w:id="5" w:author="Mareike Ariaans" w:date="2020-07-10T12:20:00Z">
            <w:rPr>
              <w:bCs/>
              <w:szCs w:val="24"/>
              <w:vertAlign w:val="superscript"/>
              <w:lang w:val="en-US"/>
            </w:rPr>
          </w:rPrChange>
        </w:rPr>
        <w:t>2</w:t>
      </w:r>
      <w:r w:rsidR="00DE025C" w:rsidRPr="0008201E">
        <w:rPr>
          <w:bCs/>
          <w:szCs w:val="24"/>
          <w:vertAlign w:val="superscript"/>
          <w:rPrChange w:id="6" w:author="Mareike Ariaans" w:date="2020-07-10T12:20:00Z">
            <w:rPr>
              <w:bCs/>
              <w:szCs w:val="24"/>
              <w:vertAlign w:val="superscript"/>
              <w:lang w:val="en-US"/>
            </w:rPr>
          </w:rPrChange>
        </w:rPr>
        <w:t>, *</w:t>
      </w:r>
      <w:r w:rsidR="00DE025C" w:rsidRPr="0008201E">
        <w:rPr>
          <w:bCs/>
          <w:szCs w:val="24"/>
          <w:rPrChange w:id="7" w:author="Mareike Ariaans" w:date="2020-07-10T12:20:00Z">
            <w:rPr>
              <w:bCs/>
              <w:szCs w:val="24"/>
              <w:lang w:val="en-US"/>
            </w:rPr>
          </w:rPrChange>
        </w:rPr>
        <w:t xml:space="preserve">, </w:t>
      </w:r>
      <w:r w:rsidRPr="0008201E">
        <w:rPr>
          <w:bCs/>
          <w:szCs w:val="24"/>
          <w:rPrChange w:id="8" w:author="Mareike Ariaans" w:date="2020-07-10T12:20:00Z">
            <w:rPr>
              <w:bCs/>
              <w:szCs w:val="24"/>
              <w:lang w:val="en-US"/>
            </w:rPr>
          </w:rPrChange>
        </w:rPr>
        <w:t>Philipp Linden</w:t>
      </w:r>
      <w:r w:rsidR="00D534D0" w:rsidRPr="0008201E">
        <w:rPr>
          <w:bCs/>
          <w:szCs w:val="24"/>
          <w:vertAlign w:val="superscript"/>
          <w:rPrChange w:id="9" w:author="Mareike Ariaans" w:date="2020-07-10T12:20:00Z">
            <w:rPr>
              <w:bCs/>
              <w:szCs w:val="24"/>
              <w:vertAlign w:val="superscript"/>
              <w:lang w:val="en-US"/>
            </w:rPr>
          </w:rPrChange>
        </w:rPr>
        <w:t>3</w:t>
      </w:r>
      <w:r w:rsidRPr="0008201E">
        <w:rPr>
          <w:bCs/>
          <w:szCs w:val="24"/>
          <w:rPrChange w:id="10" w:author="Mareike Ariaans" w:date="2020-07-10T12:20:00Z">
            <w:rPr>
              <w:bCs/>
              <w:szCs w:val="24"/>
              <w:lang w:val="en-US"/>
            </w:rPr>
          </w:rPrChange>
        </w:rPr>
        <w:t>,</w:t>
      </w:r>
      <w:r w:rsidR="00DE025C" w:rsidRPr="0008201E">
        <w:rPr>
          <w:bCs/>
          <w:szCs w:val="24"/>
          <w:rPrChange w:id="11" w:author="Mareike Ariaans" w:date="2020-07-10T12:20:00Z">
            <w:rPr>
              <w:bCs/>
              <w:szCs w:val="24"/>
              <w:lang w:val="en-US"/>
            </w:rPr>
          </w:rPrChange>
        </w:rPr>
        <w:t xml:space="preserve"> </w:t>
      </w:r>
      <w:r w:rsidRPr="0008201E">
        <w:rPr>
          <w:bCs/>
          <w:szCs w:val="24"/>
          <w:rPrChange w:id="12" w:author="Mareike Ariaans" w:date="2020-07-10T12:20:00Z">
            <w:rPr>
              <w:bCs/>
              <w:szCs w:val="24"/>
              <w:lang w:val="en-US"/>
            </w:rPr>
          </w:rPrChange>
        </w:rPr>
        <w:t>Claus Wendt</w:t>
      </w:r>
      <w:r w:rsidR="00DE025C" w:rsidRPr="0008201E">
        <w:rPr>
          <w:bCs/>
          <w:szCs w:val="24"/>
          <w:vertAlign w:val="superscript"/>
          <w:rPrChange w:id="13" w:author="Mareike Ariaans" w:date="2020-07-10T12:20:00Z">
            <w:rPr>
              <w:bCs/>
              <w:szCs w:val="24"/>
              <w:vertAlign w:val="superscript"/>
              <w:lang w:val="en-US"/>
            </w:rPr>
          </w:rPrChange>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Adolf-Reichwein-Str. 2, 57068 Siegen, Germany; Phone: +49-271-740-5288, </w:t>
      </w:r>
      <w:r w:rsidR="009E7DEE">
        <w:fldChar w:fldCharType="begin"/>
      </w:r>
      <w:r w:rsidR="009E7DEE" w:rsidRPr="009E7DEE">
        <w:rPr>
          <w:lang w:val="en-US"/>
          <w:rPrChange w:id="14" w:author="Mareike Ariaans" w:date="2020-07-06T09:42:00Z">
            <w:rPr/>
          </w:rPrChange>
        </w:rPr>
        <w:instrText xml:space="preserve"> HYPERLINK "mailto:ariaans@soziologie.uni-siegen.de" </w:instrText>
      </w:r>
      <w:r w:rsidR="009E7DEE">
        <w:fldChar w:fldCharType="separate"/>
      </w:r>
      <w:r w:rsidR="00DE025C" w:rsidRPr="006A56FF">
        <w:rPr>
          <w:rStyle w:val="Hyperlink"/>
          <w:szCs w:val="24"/>
          <w:lang w:val="en-US"/>
        </w:rPr>
        <w:t>ariaans@soziologie.uni-siegen.de</w:t>
      </w:r>
      <w:r w:rsidR="009E7DEE">
        <w:rPr>
          <w:rStyle w:val="Hyperlink"/>
          <w:szCs w:val="24"/>
          <w:lang w:val="en-US"/>
        </w:rPr>
        <w:fldChar w:fldCharType="end"/>
      </w:r>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Adolf-Reichwein-Str. 2, 57068 Siegen, Germany; Phone: +49-271-740-5288, </w:t>
      </w:r>
      <w:r w:rsidR="009E7DEE">
        <w:fldChar w:fldCharType="begin"/>
      </w:r>
      <w:r w:rsidR="009E7DEE" w:rsidRPr="009E7DEE">
        <w:rPr>
          <w:lang w:val="en-US"/>
          <w:rPrChange w:id="15" w:author="Mareike Ariaans" w:date="2020-07-06T09:42:00Z">
            <w:rPr/>
          </w:rPrChange>
        </w:rPr>
        <w:instrText xml:space="preserve"> HYPERLINK "mailto:linden@soziologie.uni-siegen.de" </w:instrText>
      </w:r>
      <w:r w:rsidR="009E7DEE">
        <w:fldChar w:fldCharType="separate"/>
      </w:r>
      <w:r w:rsidR="00900C32" w:rsidRPr="006A56FF">
        <w:rPr>
          <w:lang w:val="en-US"/>
        </w:rPr>
        <w:t>linden@soziologie.uni-siegen.de</w:t>
      </w:r>
      <w:r w:rsidR="009E7DEE">
        <w:rPr>
          <w:lang w:val="en-US"/>
        </w:rPr>
        <w:fldChar w:fldCharType="end"/>
      </w:r>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Adolf-Reichwein-Str.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9E7DEE">
        <w:fldChar w:fldCharType="begin"/>
      </w:r>
      <w:r w:rsidR="009E7DEE" w:rsidRPr="009E7DEE">
        <w:rPr>
          <w:lang w:val="en-US"/>
          <w:rPrChange w:id="16" w:author="Mareike Ariaans" w:date="2020-07-06T09:42:00Z">
            <w:rPr/>
          </w:rPrChange>
        </w:rPr>
        <w:instrText xml:space="preserve"> HYPERLINK "mailto:wendt@soziologie.uni-siegen.de" </w:instrText>
      </w:r>
      <w:r w:rsidR="009E7DEE">
        <w:fldChar w:fldCharType="separate"/>
      </w:r>
      <w:r w:rsidR="00661837" w:rsidRPr="007048BA">
        <w:rPr>
          <w:rStyle w:val="Hyperlink"/>
          <w:szCs w:val="24"/>
          <w:lang w:val="en-US"/>
        </w:rPr>
        <w:t>wendt@soziologie.uni-siegen.de</w:t>
      </w:r>
      <w:r w:rsidR="009E7DEE">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17"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17"/>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r w:rsidRPr="006A56FF">
              <w:rPr>
                <w:rFonts w:eastAsia="Times New Roman"/>
                <w:b/>
                <w:lang w:val="en-US" w:eastAsia="de-DE"/>
              </w:rPr>
              <w:t>Ist</w:t>
            </w:r>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(zählt nicht)</w:t>
            </w:r>
          </w:p>
        </w:tc>
        <w:tc>
          <w:tcPr>
            <w:tcW w:w="1964" w:type="dxa"/>
            <w:shd w:val="clear" w:color="auto" w:fill="auto"/>
            <w:noWrap/>
            <w:vAlign w:val="bottom"/>
          </w:tcPr>
          <w:p w14:paraId="37F6DF47" w14:textId="777EAE53" w:rsidR="00EB31E0" w:rsidRPr="006A56FF" w:rsidRDefault="004237F4" w:rsidP="00EB31E0">
            <w:pPr>
              <w:jc w:val="right"/>
              <w:rPr>
                <w:rFonts w:eastAsia="Times New Roman"/>
                <w:bCs/>
                <w:lang w:val="en-US" w:eastAsia="de-DE"/>
              </w:rPr>
            </w:pPr>
            <w:r>
              <w:rPr>
                <w:rFonts w:eastAsia="Times New Roman"/>
                <w:bCs/>
                <w:lang w:val="en-US" w:eastAsia="de-DE"/>
              </w:rPr>
              <w:t>81</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0DC2A604" w:rsidR="00EB31E0" w:rsidRPr="006A56FF" w:rsidRDefault="004237F4" w:rsidP="00EB31E0">
            <w:pPr>
              <w:jc w:val="right"/>
              <w:rPr>
                <w:rFonts w:eastAsia="Times New Roman"/>
                <w:bCs/>
                <w:lang w:val="en-US" w:eastAsia="de-DE"/>
              </w:rPr>
            </w:pPr>
            <w:r>
              <w:rPr>
                <w:rFonts w:eastAsia="Times New Roman"/>
                <w:bCs/>
                <w:lang w:val="en-US" w:eastAsia="de-DE"/>
              </w:rPr>
              <w:t>417</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39A340EB" w:rsidR="00EB31E0" w:rsidRPr="006A56FF" w:rsidRDefault="004237F4" w:rsidP="00EB31E0">
            <w:pPr>
              <w:jc w:val="right"/>
              <w:rPr>
                <w:rFonts w:eastAsia="Times New Roman"/>
                <w:bCs/>
                <w:lang w:val="en-US" w:eastAsia="de-DE"/>
              </w:rPr>
            </w:pPr>
            <w:r>
              <w:rPr>
                <w:rFonts w:eastAsia="Times New Roman"/>
                <w:bCs/>
                <w:lang w:val="en-US" w:eastAsia="de-DE"/>
              </w:rPr>
              <w:t>1204</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600E2D3C" w:rsidR="00EB31E0" w:rsidRPr="006A56FF" w:rsidRDefault="00B9651F" w:rsidP="00EB31E0">
            <w:pPr>
              <w:jc w:val="right"/>
              <w:rPr>
                <w:rFonts w:eastAsia="Times New Roman"/>
                <w:bCs/>
                <w:lang w:val="en-US" w:eastAsia="de-DE"/>
              </w:rPr>
            </w:pPr>
            <w:r>
              <w:rPr>
                <w:rFonts w:eastAsia="Times New Roman"/>
                <w:bCs/>
                <w:lang w:val="en-US" w:eastAsia="de-DE"/>
              </w:rPr>
              <w:t>1221</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1AE9FF81" w:rsidR="00EB31E0" w:rsidRPr="006A56FF" w:rsidRDefault="00B9651F" w:rsidP="00EB31E0">
            <w:pPr>
              <w:jc w:val="right"/>
              <w:rPr>
                <w:rFonts w:eastAsia="Times New Roman"/>
                <w:bCs/>
                <w:lang w:val="en-US" w:eastAsia="de-DE"/>
              </w:rPr>
            </w:pPr>
            <w:r>
              <w:rPr>
                <w:rFonts w:eastAsia="Times New Roman"/>
                <w:bCs/>
                <w:lang w:val="en-US" w:eastAsia="de-DE"/>
              </w:rPr>
              <w:t>789</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53BAFAC2" w:rsidR="00EB31E0" w:rsidRPr="006A56FF" w:rsidRDefault="004237F4" w:rsidP="00EB31E0">
            <w:pPr>
              <w:jc w:val="right"/>
              <w:rPr>
                <w:rFonts w:eastAsia="Times New Roman"/>
                <w:bCs/>
                <w:lang w:val="en-US" w:eastAsia="de-DE"/>
              </w:rPr>
            </w:pPr>
            <w:r>
              <w:rPr>
                <w:rFonts w:eastAsia="Times New Roman"/>
                <w:bCs/>
                <w:lang w:val="en-US" w:eastAsia="de-DE"/>
              </w:rPr>
              <w:t>361</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38789E16" w:rsidR="004237F4" w:rsidRDefault="004237F4" w:rsidP="00EB31E0">
            <w:pPr>
              <w:jc w:val="right"/>
              <w:rPr>
                <w:rFonts w:eastAsia="Times New Roman"/>
                <w:bCs/>
                <w:lang w:val="en-US" w:eastAsia="de-DE"/>
              </w:rPr>
            </w:pPr>
            <w:r>
              <w:rPr>
                <w:rFonts w:eastAsia="Times New Roman"/>
                <w:bCs/>
                <w:lang w:val="en-US" w:eastAsia="de-DE"/>
              </w:rPr>
              <w:t>379</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(zählt nicht)</w:t>
            </w:r>
          </w:p>
        </w:tc>
        <w:tc>
          <w:tcPr>
            <w:tcW w:w="1964" w:type="dxa"/>
            <w:shd w:val="clear" w:color="auto" w:fill="auto"/>
            <w:noWrap/>
            <w:vAlign w:val="bottom"/>
          </w:tcPr>
          <w:p w14:paraId="2B0C49A2" w14:textId="0B92E6E0" w:rsidR="00EB31E0" w:rsidRPr="006A56FF" w:rsidRDefault="004237F4" w:rsidP="00EB31E0">
            <w:pPr>
              <w:jc w:val="right"/>
              <w:rPr>
                <w:rFonts w:eastAsia="Times New Roman"/>
                <w:lang w:val="en-US" w:eastAsia="de-DE"/>
              </w:rPr>
            </w:pPr>
            <w:r>
              <w:rPr>
                <w:rFonts w:eastAsia="Times New Roman"/>
                <w:lang w:val="en-US" w:eastAsia="de-DE"/>
              </w:rPr>
              <w:t>981</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277D69ED" w:rsidR="00EB31E0" w:rsidRPr="006A56FF" w:rsidRDefault="004110D5" w:rsidP="00EB31E0">
            <w:pPr>
              <w:jc w:val="right"/>
              <w:rPr>
                <w:rFonts w:eastAsia="Times New Roman"/>
                <w:lang w:val="en-US" w:eastAsia="de-DE"/>
              </w:rPr>
            </w:pPr>
            <w:r>
              <w:rPr>
                <w:rFonts w:eastAsia="Times New Roman"/>
                <w:lang w:val="en-US" w:eastAsia="de-DE"/>
              </w:rPr>
              <w:t>4452</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5B8A62E8" w:rsidR="001B3191" w:rsidRPr="00555ABD" w:rsidRDefault="007D6C6B" w:rsidP="001B3191">
            <w:pPr>
              <w:jc w:val="right"/>
              <w:rPr>
                <w:rFonts w:eastAsia="Times New Roman"/>
                <w:bCs/>
                <w:lang w:val="en-US" w:eastAsia="de-DE"/>
              </w:rPr>
            </w:pPr>
            <w:r>
              <w:rPr>
                <w:rFonts w:eastAsia="Times New Roman"/>
                <w:bCs/>
                <w:lang w:val="en-US" w:eastAsia="de-DE"/>
              </w:rPr>
              <w:t>612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57775938" w:rsidR="00555ABD" w:rsidRDefault="004110D5" w:rsidP="00555ABD">
            <w:pPr>
              <w:jc w:val="right"/>
              <w:rPr>
                <w:rFonts w:eastAsia="Times New Roman"/>
                <w:bCs/>
                <w:lang w:val="en-US" w:eastAsia="de-DE"/>
              </w:rPr>
            </w:pPr>
            <w:r>
              <w:rPr>
                <w:rFonts w:eastAsia="Times New Roman"/>
                <w:lang w:val="en-US" w:eastAsia="de-DE"/>
              </w:rPr>
              <w:t>5064</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r w:rsidRPr="006A56FF">
              <w:rPr>
                <w:rFonts w:eastAsia="Times New Roman"/>
                <w:b/>
                <w:szCs w:val="24"/>
                <w:lang w:val="en-US" w:eastAsia="de-DE"/>
              </w:rPr>
              <w:t>Tabels/Figures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274F3A6C" w:rsidR="008B7258" w:rsidRPr="006A56FF" w:rsidRDefault="007D6C6B" w:rsidP="008B7258">
            <w:pPr>
              <w:jc w:val="right"/>
              <w:rPr>
                <w:rFonts w:eastAsia="Times New Roman"/>
                <w:bCs/>
                <w:lang w:val="en-US" w:eastAsia="de-DE"/>
              </w:rPr>
            </w:pPr>
            <w:r>
              <w:rPr>
                <w:rFonts w:eastAsia="Times New Roman"/>
                <w:bCs/>
                <w:lang w:val="en-US" w:eastAsia="de-DE"/>
              </w:rPr>
              <w:t>165</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258118FA" w:rsidR="008B7258" w:rsidRPr="006A56FF" w:rsidRDefault="007D6C6B" w:rsidP="008B7258">
            <w:pPr>
              <w:jc w:val="right"/>
              <w:rPr>
                <w:rFonts w:eastAsia="Times New Roman"/>
                <w:b/>
                <w:lang w:val="en-US" w:eastAsia="de-DE"/>
              </w:rPr>
            </w:pPr>
            <w:r>
              <w:rPr>
                <w:rFonts w:eastAsia="Times New Roman"/>
                <w:b/>
                <w:lang w:val="en-US" w:eastAsia="de-DE"/>
              </w:rPr>
              <w:t>165</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7D9FC4C1" w:rsidR="008B7258" w:rsidRPr="006A56FF" w:rsidRDefault="007D6C6B" w:rsidP="008B7258">
            <w:pPr>
              <w:rPr>
                <w:rFonts w:eastAsia="Times New Roman"/>
                <w:bCs/>
                <w:lang w:val="en-US" w:eastAsia="de-DE"/>
              </w:rPr>
            </w:pPr>
            <w:r>
              <w:rPr>
                <w:rFonts w:eastAsia="Times New Roman"/>
                <w:bCs/>
                <w:lang w:val="en-US" w:eastAsia="de-DE"/>
              </w:rPr>
              <w:t>T1 (Results)</w:t>
            </w:r>
          </w:p>
        </w:tc>
        <w:tc>
          <w:tcPr>
            <w:tcW w:w="1200" w:type="dxa"/>
            <w:shd w:val="clear" w:color="auto" w:fill="auto"/>
            <w:noWrap/>
            <w:vAlign w:val="bottom"/>
          </w:tcPr>
          <w:p w14:paraId="05375399" w14:textId="4729D54B" w:rsidR="008B7258" w:rsidRPr="006A56FF" w:rsidRDefault="007D6C6B" w:rsidP="008B7258">
            <w:pPr>
              <w:jc w:val="right"/>
              <w:rPr>
                <w:rFonts w:eastAsia="Times New Roman"/>
                <w:bCs/>
                <w:lang w:val="en-US" w:eastAsia="de-DE"/>
              </w:rPr>
            </w:pPr>
            <w:r>
              <w:rPr>
                <w:rFonts w:eastAsia="Times New Roman"/>
                <w:bCs/>
                <w:lang w:val="en-US" w:eastAsia="de-DE"/>
              </w:rPr>
              <w:t>148</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2AE87FE1" w:rsidR="008B7258" w:rsidRPr="006A56FF" w:rsidRDefault="007D6C6B" w:rsidP="008B7258">
            <w:pPr>
              <w:jc w:val="right"/>
              <w:rPr>
                <w:rFonts w:eastAsia="Times New Roman"/>
                <w:bCs/>
                <w:lang w:val="en-US" w:eastAsia="de-DE"/>
              </w:rPr>
            </w:pPr>
            <w:r>
              <w:rPr>
                <w:rFonts w:eastAsia="Times New Roman"/>
                <w:bCs/>
                <w:lang w:val="en-US" w:eastAsia="de-DE"/>
              </w:rPr>
              <w:t>184</w:t>
            </w:r>
          </w:p>
        </w:tc>
      </w:tr>
      <w:tr w:rsidR="008B7258" w:rsidRPr="006A56FF" w14:paraId="73A20C10" w14:textId="77777777" w:rsidTr="008B7258">
        <w:trPr>
          <w:trHeight w:val="285"/>
        </w:trPr>
        <w:tc>
          <w:tcPr>
            <w:tcW w:w="2665" w:type="dxa"/>
            <w:shd w:val="clear" w:color="auto" w:fill="auto"/>
            <w:noWrap/>
            <w:vAlign w:val="bottom"/>
          </w:tcPr>
          <w:p w14:paraId="73CF8337" w14:textId="55A7CB46" w:rsidR="008B7258" w:rsidRPr="006A56FF" w:rsidRDefault="007D6C6B" w:rsidP="008B7258">
            <w:pPr>
              <w:rPr>
                <w:rFonts w:eastAsia="Times New Roman"/>
                <w:bCs/>
                <w:lang w:val="en-US" w:eastAsia="de-DE"/>
              </w:rPr>
            </w:pPr>
            <w:r>
              <w:rPr>
                <w:rFonts w:eastAsia="Times New Roman"/>
                <w:bCs/>
                <w:lang w:val="en-US" w:eastAsia="de-DE"/>
              </w:rPr>
              <w:t>T3 (Results)</w:t>
            </w:r>
          </w:p>
        </w:tc>
        <w:tc>
          <w:tcPr>
            <w:tcW w:w="1200" w:type="dxa"/>
            <w:shd w:val="clear" w:color="auto" w:fill="auto"/>
            <w:noWrap/>
            <w:vAlign w:val="bottom"/>
          </w:tcPr>
          <w:p w14:paraId="7AE9BA6E" w14:textId="7B895BCC" w:rsidR="008B7258" w:rsidRPr="006A56FF" w:rsidRDefault="007D6C6B" w:rsidP="008B7258">
            <w:pPr>
              <w:jc w:val="right"/>
              <w:rPr>
                <w:rFonts w:eastAsia="Times New Roman"/>
                <w:bCs/>
                <w:lang w:val="en-US" w:eastAsia="de-DE"/>
              </w:rPr>
            </w:pPr>
            <w:r>
              <w:rPr>
                <w:rFonts w:eastAsia="Times New Roman"/>
                <w:bCs/>
                <w:lang w:val="en-US" w:eastAsia="de-DE"/>
              </w:rPr>
              <w:t>115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347EA837" w:rsidR="008B7258" w:rsidRPr="006A56FF" w:rsidRDefault="007D6C6B" w:rsidP="008B7258">
            <w:pPr>
              <w:jc w:val="right"/>
              <w:rPr>
                <w:rFonts w:eastAsia="Times New Roman"/>
                <w:b/>
                <w:lang w:val="en-US" w:eastAsia="de-DE"/>
              </w:rPr>
            </w:pPr>
            <w:r>
              <w:rPr>
                <w:rFonts w:eastAsia="Times New Roman"/>
                <w:b/>
                <w:lang w:val="en-US" w:eastAsia="de-DE"/>
              </w:rPr>
              <w:t>447</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A0818C6" w:rsidR="008B7258" w:rsidRPr="00B52283" w:rsidRDefault="007D6C6B" w:rsidP="008B7258">
            <w:pPr>
              <w:jc w:val="right"/>
              <w:rPr>
                <w:rFonts w:eastAsia="Times New Roman"/>
                <w:b/>
                <w:lang w:val="en-US" w:eastAsia="de-DE"/>
              </w:rPr>
            </w:pPr>
            <w:r>
              <w:rPr>
                <w:rFonts w:eastAsia="Times New Roman"/>
                <w:b/>
                <w:lang w:val="en-US" w:eastAsia="de-DE"/>
              </w:rPr>
              <w:t>612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3F84D906"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w:t>
      </w:r>
      <w:r w:rsidR="00A272E4">
        <w:rPr>
          <w:lang w:val="en-US"/>
        </w:rPr>
        <w:t>81</w:t>
      </w:r>
      <w:r w:rsidR="004C4BA1" w:rsidRPr="006A56FF">
        <w:rPr>
          <w:lang w:val="en-US"/>
        </w:rPr>
        <w:t xml:space="preserve"> </w:t>
      </w:r>
      <w:r w:rsidR="00EB31E0" w:rsidRPr="006A56FF">
        <w:rPr>
          <w:lang w:val="en-US"/>
        </w:rPr>
        <w:t>words</w:t>
      </w:r>
    </w:p>
    <w:p w14:paraId="3329E57B" w14:textId="482DE3CE"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typologize OECD LTC systems</w:t>
      </w:r>
      <w:ins w:id="18" w:author="Mareike Ariaans" w:date="2020-07-09T12:00:00Z">
        <w:r w:rsidR="00722581">
          <w:rPr>
            <w:lang w:val="en-US"/>
          </w:rPr>
          <w:t xml:space="preserve"> </w:t>
        </w:r>
      </w:ins>
      <w:del w:id="19" w:author="Mareike Ariaans" w:date="2020-07-09T10:25:00Z">
        <w:r w:rsidR="00DC7F46" w:rsidDel="006E3A97">
          <w:rPr>
            <w:lang w:val="en-US"/>
          </w:rPr>
          <w:delText xml:space="preserve"> </w:delText>
        </w:r>
      </w:del>
      <w:ins w:id="20" w:author="Mareike Ariaans" w:date="2020-07-09T10:28:00Z">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ins>
      <w:del w:id="21" w:author="Mareike Ariaans" w:date="2020-07-09T10:25:00Z">
        <w:r w:rsidR="00DC7F46" w:rsidDel="006E3A97">
          <w:rPr>
            <w:lang w:val="en-US"/>
          </w:rPr>
          <w:delText>systematically</w:delText>
        </w:r>
      </w:del>
      <w:r w:rsidR="00160F11" w:rsidRPr="006A56FF">
        <w:rPr>
          <w:lang w:val="en-US"/>
        </w:rPr>
        <w:t>.</w:t>
      </w:r>
      <w:r w:rsidR="00A272E4">
        <w:rPr>
          <w:lang w:val="en-US"/>
        </w:rPr>
        <w:t xml:space="preserve"> </w:t>
      </w:r>
      <w:ins w:id="22" w:author="Mareike Ariaans" w:date="2020-07-09T10:25:00Z">
        <w:r w:rsidR="006E3A97">
          <w:rPr>
            <w:lang w:val="en-US"/>
          </w:rPr>
          <w:t xml:space="preserve">We use most recent </w:t>
        </w:r>
      </w:ins>
      <w:ins w:id="23" w:author="Mareike Ariaans" w:date="2020-07-09T10:26:00Z">
        <w:r w:rsidR="006E3A97">
          <w:rPr>
            <w:lang w:val="en-US"/>
          </w:rPr>
          <w:t>OECD data and a unique set of institutional indicators, which are based on scientific literature and expert</w:t>
        </w:r>
      </w:ins>
      <w:ins w:id="24" w:author="Mareike Ariaans" w:date="2020-07-09T10:27:00Z">
        <w:r w:rsidR="006E3A97">
          <w:rPr>
            <w:lang w:val="en-US"/>
          </w:rPr>
          <w:t>s’</w:t>
        </w:r>
      </w:ins>
      <w:ins w:id="25" w:author="Mareike Ariaans" w:date="2020-07-09T10:26:00Z">
        <w:r w:rsidR="006E3A97">
          <w:rPr>
            <w:lang w:val="en-US"/>
          </w:rPr>
          <w:t xml:space="preserve"> </w:t>
        </w:r>
      </w:ins>
      <w:ins w:id="26" w:author="Mareike Ariaans" w:date="2020-07-09T12:00:00Z">
        <w:r w:rsidR="00722581">
          <w:rPr>
            <w:lang w:val="en-US"/>
          </w:rPr>
          <w:t>evaluations</w:t>
        </w:r>
      </w:ins>
      <w:ins w:id="27" w:author="Mareike Ariaans" w:date="2020-07-09T10:26:00Z">
        <w:r w:rsidR="006E3A97">
          <w:rPr>
            <w:lang w:val="en-US"/>
          </w:rPr>
          <w:t>.</w:t>
        </w:r>
      </w:ins>
      <w:ins w:id="28" w:author="Mareike Ariaans" w:date="2020-07-09T10:27:00Z">
        <w:r w:rsidR="006E3A97">
          <w:rPr>
            <w:lang w:val="en-US"/>
          </w:rPr>
          <w:t xml:space="preserve"> </w:t>
        </w:r>
      </w:ins>
      <w:del w:id="29" w:author="Mareike Ariaans" w:date="2020-07-09T10:28:00Z">
        <w:r w:rsidRPr="006A56FF" w:rsidDel="006E3A97">
          <w:rPr>
            <w:lang w:val="en-US"/>
          </w:rPr>
          <w:delText>These advancements increase the empirical basis of comparative LTC systems research and make results more comparable to other welfare and healthcare typologies.</w:delText>
        </w:r>
        <w:r w:rsidR="00BB1865" w:rsidRPr="006A56FF" w:rsidDel="006E3A97">
          <w:rPr>
            <w:lang w:val="en-US"/>
          </w:rPr>
          <w:delText xml:space="preserve"> </w:delText>
        </w:r>
      </w:del>
      <w:r w:rsidR="00BB1865" w:rsidRPr="006A56FF">
        <w:rPr>
          <w:lang w:val="en-US"/>
        </w:rPr>
        <w:t xml:space="preserve">Our results </w:t>
      </w:r>
      <w:ins w:id="30" w:author="Mareike Ariaans" w:date="2020-07-09T10:30:00Z">
        <w:r w:rsidR="006E3A97">
          <w:rPr>
            <w:lang w:val="en-US"/>
          </w:rPr>
          <w:t>reveal at least</w:t>
        </w:r>
      </w:ins>
      <w:ins w:id="31" w:author="Mareike Ariaans" w:date="2020-07-09T10:34:00Z">
        <w:r w:rsidR="002952B0">
          <w:rPr>
            <w:lang w:val="en-US"/>
          </w:rPr>
          <w:t xml:space="preserve"> four distinct </w:t>
        </w:r>
      </w:ins>
      <w:ins w:id="32" w:author="Mareike Ariaans" w:date="2020-07-09T10:35:00Z">
        <w:r w:rsidR="002952B0">
          <w:rPr>
            <w:lang w:val="en-US"/>
          </w:rPr>
          <w:t>LTC system types.</w:t>
        </w:r>
      </w:ins>
      <w:del w:id="33" w:author="Mareike Ariaans" w:date="2020-07-09T10:30:00Z">
        <w:r w:rsidR="00BB1865" w:rsidRPr="006A56FF" w:rsidDel="006E3A97">
          <w:rPr>
            <w:lang w:val="en-US"/>
          </w:rPr>
          <w:delText xml:space="preserve">show </w:delText>
        </w:r>
      </w:del>
      <w:del w:id="34" w:author="Mareike Ariaans" w:date="2020-07-09T10:28:00Z">
        <w:r w:rsidR="006641F6" w:rsidDel="006E3A97">
          <w:rPr>
            <w:lang w:val="en-US"/>
          </w:rPr>
          <w:delText xml:space="preserve">a typology of </w:delText>
        </w:r>
      </w:del>
      <w:del w:id="35" w:author="Mareike Ariaans" w:date="2020-07-09T10:29:00Z">
        <w:r w:rsidR="006641F6" w:rsidDel="006E3A97">
          <w:rPr>
            <w:lang w:val="en-US"/>
          </w:rPr>
          <w:delText>4+2 clusters with</w:delText>
        </w:r>
      </w:del>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13AFD825"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986F93">
        <w:rPr>
          <w:lang w:val="en-US"/>
        </w:rPr>
        <w:t>417</w:t>
      </w:r>
      <w:r w:rsidR="00986F93" w:rsidRPr="006A56FF">
        <w:rPr>
          <w:lang w:val="en-US"/>
        </w:rPr>
        <w:t xml:space="preserve"> </w:t>
      </w:r>
      <w:r w:rsidR="00EB31E0" w:rsidRPr="006A56FF">
        <w:rPr>
          <w:lang w:val="en-US"/>
        </w:rPr>
        <w:t>words</w:t>
      </w:r>
    </w:p>
    <w:p w14:paraId="0132A334" w14:textId="5098DD03" w:rsidR="00FB73E3" w:rsidRPr="00FB73E3" w:rsidDel="000B0433" w:rsidRDefault="004112FE" w:rsidP="000B0433">
      <w:pPr>
        <w:pStyle w:val="02FlietextErsterAbsatz"/>
        <w:rPr>
          <w:moveFrom w:id="36" w:author="Mareike Ariaans" w:date="2020-07-10T12:06:00Z"/>
          <w:lang w:val="en-US"/>
        </w:rPr>
      </w:pPr>
      <w:ins w:id="37" w:author="Mareike Ariaans" w:date="2020-07-10T11:09:00Z">
        <w:r>
          <w:rPr>
            <w:lang w:val="en-US"/>
          </w:rPr>
          <w:t xml:space="preserve">Providing LTC for the elderly is </w:t>
        </w:r>
      </w:ins>
      <w:ins w:id="38" w:author="Mareike Ariaans" w:date="2020-07-10T11:10:00Z">
        <w:r>
          <w:rPr>
            <w:lang w:val="en-US"/>
          </w:rPr>
          <w:t xml:space="preserve">a current and future challenge of welfare states. </w:t>
        </w:r>
      </w:ins>
      <w:ins w:id="39" w:author="Mareike Ariaans" w:date="2020-07-10T11:11:00Z">
        <w:r>
          <w:rPr>
            <w:lang w:val="en-US"/>
          </w:rPr>
          <w:t xml:space="preserve">Increasing longevity and the ageing of the baby-boom generation challenge the provision of </w:t>
        </w:r>
      </w:ins>
      <w:ins w:id="40" w:author="Mareike Ariaans" w:date="2020-07-10T11:13:00Z">
        <w:r>
          <w:rPr>
            <w:lang w:val="en-US"/>
          </w:rPr>
          <w:t>LTC</w:t>
        </w:r>
      </w:ins>
      <w:ins w:id="41" w:author="Mareike Ariaans" w:date="2020-07-10T11:20:00Z">
        <w:r>
          <w:rPr>
            <w:lang w:val="en-US"/>
          </w:rPr>
          <w:t xml:space="preserve"> </w:t>
        </w:r>
      </w:ins>
      <w:customXmlInsRangeStart w:id="42" w:author="Mareike Ariaans" w:date="2020-07-10T11:20:00Z"/>
      <w:sdt>
        <w:sdtPr>
          <w:rPr>
            <w:lang w:val="en-US"/>
          </w:rPr>
          <w:alias w:val="To edit, see citavi.com/edit"/>
          <w:tag w:val="CitaviPlaceholder#a476a732-fe1c-4d29-9a8e-554acce30d30"/>
          <w:id w:val="-1421414803"/>
          <w:placeholder>
            <w:docPart w:val="DefaultPlaceholder_-1854013440"/>
          </w:placeholder>
        </w:sdtPr>
        <w:sdtEndPr/>
        <w:sdtContent>
          <w:customXmlInsRangeEnd w:id="42"/>
          <w:ins w:id="43" w:author="Mareike Ariaans" w:date="2020-07-10T11:20:00Z">
            <w:r>
              <w:rPr>
                <w:noProof/>
                <w:lang w:val="en-US"/>
              </w:rPr>
              <w:fldChar w:fldCharType="begin"/>
            </w:r>
          </w:ins>
          <w:ins w:id="44" w:author="Mareike Ariaans" w:date="2020-07-10T12:22:00Z">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ins>
          <w:del w:id="45" w:author="Mareike Ariaans" w:date="2020-07-10T12:22:00Z">
            <w:r w:rsidR="000B0433" w:rsidDel="006C3A49">
              <w:rPr>
                <w:noProof/>
                <w:lang w:val="en-US"/>
              </w:rPr>
              <w:delInstrText>ADDIN CitaviPlaceholder{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jAtMDctMTBUMTE6NTQ6MzEiLCJQcm9qZWN0Ijp7IiRyZWYiOiI1In19LCJVc2VOdW1iZXJpbmdUeXBlT2ZQYXJlbnREb2N1bWVudCI6ZmFsc2V9XSwiRm9ybWF0dGVkVGV4dCI6eyIkaWQiOiIxMiIsIkNvdW50IjoxLCJUZXh0VW5pdHMiOlt7IiRpZCI6IjEzIiwiRm9udFN0eWxlIjp7IiRpZCI6IjE0IiwiTmV1dHJhbCI6dHJ1ZX0sIlJlYWRpbmdPcmRlciI6MSwiVGV4dCI6IihDb2xvbWJvIGV0IGFsLiwgMjAxMSkifV19LCJUYWciOiJDaXRhdmlQbGFjZWhvbGRlciNhNDc2YTczMi1mZTFjLTRkMjktOWE4ZS01NTRhY2NlMzBkMzAiLCJUZXh0IjoiKENvbG9tYm8gZXQgYWwuLCAyMDExKSIsIldBSVZlcnNpb24iOiI2LjQuMC4zNSJ9}</w:delInstrText>
            </w:r>
          </w:del>
          <w:r>
            <w:rPr>
              <w:noProof/>
              <w:lang w:val="en-US"/>
            </w:rPr>
            <w:fldChar w:fldCharType="separate"/>
          </w:r>
          <w:r w:rsidR="000B0433">
            <w:rPr>
              <w:noProof/>
              <w:lang w:val="en-US"/>
            </w:rPr>
            <w:t>(Colombo et al., 2011)</w:t>
          </w:r>
          <w:ins w:id="46" w:author="Mareike Ariaans" w:date="2020-07-10T11:20:00Z">
            <w:r>
              <w:rPr>
                <w:noProof/>
                <w:lang w:val="en-US"/>
              </w:rPr>
              <w:fldChar w:fldCharType="end"/>
            </w:r>
          </w:ins>
          <w:customXmlInsRangeStart w:id="47" w:author="Mareike Ariaans" w:date="2020-07-10T11:20:00Z"/>
        </w:sdtContent>
      </w:sdt>
      <w:customXmlInsRangeEnd w:id="47"/>
      <w:ins w:id="48" w:author="Mareike Ariaans" w:date="2020-07-10T11:21:00Z">
        <w:r w:rsidR="006155B2">
          <w:rPr>
            <w:lang w:val="en-US"/>
          </w:rPr>
          <w:t xml:space="preserve">. </w:t>
        </w:r>
      </w:ins>
      <w:ins w:id="49" w:author="Mareike Ariaans" w:date="2020-07-10T11:31:00Z">
        <w:r w:rsidR="006155B2">
          <w:rPr>
            <w:lang w:val="en-US"/>
          </w:rPr>
          <w:t xml:space="preserve">Due to this rising number of elderly people in need of LTC services, </w:t>
        </w:r>
      </w:ins>
      <w:ins w:id="50" w:author="Mareike Ariaans" w:date="2020-07-10T11:21:00Z">
        <w:r w:rsidR="006155B2">
          <w:rPr>
            <w:lang w:val="en-US"/>
          </w:rPr>
          <w:t xml:space="preserve">fiscal pressures on LTC systems increase </w:t>
        </w:r>
      </w:ins>
      <w:customXmlInsRangeStart w:id="51" w:author="Mareike Ariaans" w:date="2020-07-10T11:23:00Z"/>
      <w:sdt>
        <w:sdtPr>
          <w:rPr>
            <w:lang w:val="en-US"/>
          </w:rPr>
          <w:alias w:val="To edit, see citavi.com/edit"/>
          <w:tag w:val="CitaviPlaceholder#96268a9c-2a66-4855-aa16-189afa6851e7"/>
          <w:id w:val="-109354590"/>
          <w:placeholder>
            <w:docPart w:val="DefaultPlaceholder_-1854013440"/>
          </w:placeholder>
        </w:sdtPr>
        <w:sdtEndPr/>
        <w:sdtContent>
          <w:customXmlInsRangeEnd w:id="51"/>
          <w:ins w:id="52" w:author="Mareike Ariaans" w:date="2020-07-10T11:23:00Z">
            <w:r w:rsidR="006155B2">
              <w:rPr>
                <w:noProof/>
                <w:lang w:val="en-US"/>
              </w:rPr>
              <w:fldChar w:fldCharType="begin"/>
            </w:r>
          </w:ins>
          <w:ins w:id="53" w:author="Mareike Ariaans" w:date="2020-07-10T12:22:00Z">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ins>
          <w:del w:id="54" w:author="Mareike Ariaans" w:date="2020-07-10T12:22:00Z">
            <w:r w:rsidR="000B0433" w:rsidDel="006C3A49">
              <w:rPr>
                <w:noProof/>
                <w:lang w:val="en-US"/>
              </w:rPr>
              <w:delInstrText>ADDIN CitaviPlaceholder{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E6NTQ6MzE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delInstrText>
            </w:r>
          </w:del>
          <w:r w:rsidR="006155B2">
            <w:rPr>
              <w:noProof/>
              <w:lang w:val="en-US"/>
            </w:rPr>
            <w:fldChar w:fldCharType="separate"/>
          </w:r>
          <w:r w:rsidR="000B0433">
            <w:rPr>
              <w:noProof/>
              <w:lang w:val="en-US"/>
            </w:rPr>
            <w:t>(Ranci and Pavolini, 2013)</w:t>
          </w:r>
          <w:ins w:id="55" w:author="Mareike Ariaans" w:date="2020-07-10T11:23:00Z">
            <w:r w:rsidR="006155B2">
              <w:rPr>
                <w:noProof/>
                <w:lang w:val="en-US"/>
              </w:rPr>
              <w:fldChar w:fldCharType="end"/>
            </w:r>
          </w:ins>
          <w:customXmlInsRangeStart w:id="56" w:author="Mareike Ariaans" w:date="2020-07-10T11:23:00Z"/>
        </w:sdtContent>
      </w:sdt>
      <w:customXmlInsRangeEnd w:id="56"/>
      <w:ins w:id="57" w:author="Mareike Ariaans" w:date="2020-07-10T11:23:00Z">
        <w:r w:rsidR="006155B2">
          <w:rPr>
            <w:lang w:val="en-US"/>
          </w:rPr>
          <w:t>.</w:t>
        </w:r>
      </w:ins>
      <w:ins w:id="58" w:author="Mareike Ariaans" w:date="2020-07-10T11:45:00Z">
        <w:r w:rsidR="00620C03">
          <w:rPr>
            <w:lang w:val="en-US"/>
          </w:rPr>
          <w:t xml:space="preserve"> At the same time, claims for better access to systems and  higher quality of services become louder </w:t>
        </w:r>
      </w:ins>
      <w:customXmlInsRangeStart w:id="59" w:author="Mareike Ariaans" w:date="2020-07-10T11:54:00Z"/>
      <w:sdt>
        <w:sdtPr>
          <w:rPr>
            <w:lang w:val="en-US"/>
          </w:rPr>
          <w:alias w:val="To edit, see citavi.com/edit"/>
          <w:tag w:val="CitaviPlaceholder#f68dcf4e-77a1-4814-a344-0f9952c08bb9"/>
          <w:id w:val="399482428"/>
          <w:placeholder>
            <w:docPart w:val="DefaultPlaceholder_-1854013440"/>
          </w:placeholder>
        </w:sdtPr>
        <w:sdtEndPr/>
        <w:sdtContent>
          <w:customXmlInsRangeEnd w:id="59"/>
          <w:ins w:id="60" w:author="Mareike Ariaans" w:date="2020-07-10T11:54:00Z">
            <w:r w:rsidR="00620C03">
              <w:rPr>
                <w:noProof/>
                <w:lang w:val="en-US"/>
              </w:rPr>
              <w:fldChar w:fldCharType="begin"/>
            </w:r>
          </w:ins>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ins w:id="61" w:author="Mareike Ariaans" w:date="2020-07-10T11:54:00Z">
            <w:r w:rsidR="00620C03">
              <w:rPr>
                <w:noProof/>
                <w:lang w:val="en-US"/>
              </w:rPr>
              <w:fldChar w:fldCharType="end"/>
            </w:r>
          </w:ins>
          <w:customXmlInsRangeStart w:id="62" w:author="Mareike Ariaans" w:date="2020-07-10T11:54:00Z"/>
        </w:sdtContent>
      </w:sdt>
      <w:customXmlInsRangeEnd w:id="62"/>
      <w:ins w:id="63" w:author="Mareike Ariaans" w:date="2020-07-10T11:54:00Z">
        <w:r w:rsidR="00620C03">
          <w:rPr>
            <w:lang w:val="en-US"/>
          </w:rPr>
          <w:t>.</w:t>
        </w:r>
      </w:ins>
      <w:ins w:id="64" w:author="Mareike Ariaans" w:date="2020-07-10T11:13:00Z">
        <w:r>
          <w:rPr>
            <w:lang w:val="en-US"/>
          </w:rPr>
          <w:t xml:space="preserve"> </w:t>
        </w:r>
      </w:ins>
      <w:ins w:id="65" w:author="Mareike Ariaans" w:date="2020-07-10T11:55:00Z">
        <w:r w:rsidR="00C55241">
          <w:rPr>
            <w:lang w:val="en-US"/>
          </w:rPr>
          <w:t>To cope with these pressures,</w:t>
        </w:r>
      </w:ins>
      <w:ins w:id="66" w:author="Mareike Ariaans" w:date="2020-07-10T11:32:00Z">
        <w:r w:rsidR="006E36CF">
          <w:rPr>
            <w:lang w:val="en-US"/>
          </w:rPr>
          <w:t xml:space="preserve"> </w:t>
        </w:r>
      </w:ins>
      <w:moveToRangeStart w:id="67" w:author="Mareike Ariaans" w:date="2020-07-10T11:32:00Z" w:name="move45273152"/>
      <w:moveTo w:id="68" w:author="Mareike Ariaans" w:date="2020-07-10T11:32:00Z">
        <w:del w:id="69" w:author="Mareike Ariaans" w:date="2020-07-10T11:32:00Z">
          <w:r w:rsidR="006E36CF" w:rsidRPr="006A56FF" w:rsidDel="006E36CF">
            <w:rPr>
              <w:lang w:val="en-US"/>
            </w:rPr>
            <w:delText>M</w:delText>
          </w:r>
        </w:del>
      </w:moveTo>
      <w:ins w:id="70" w:author="Mareike Ariaans" w:date="2020-07-10T11:32:00Z">
        <w:r w:rsidR="006E36CF">
          <w:rPr>
            <w:lang w:val="en-US"/>
          </w:rPr>
          <w:t>m</w:t>
        </w:r>
      </w:ins>
      <w:moveTo w:id="71" w:author="Mareike Ariaans" w:date="2020-07-10T11:32:00Z">
        <w:r w:rsidR="006E36CF" w:rsidRPr="006A56FF">
          <w:rPr>
            <w:lang w:val="en-US"/>
          </w:rPr>
          <w:t xml:space="preserve">any countries </w:t>
        </w:r>
        <w:del w:id="72" w:author="Mareike Ariaans" w:date="2020-07-10T11:56:00Z">
          <w:r w:rsidR="006E36CF" w:rsidRPr="006A56FF" w:rsidDel="00C55241">
            <w:rPr>
              <w:lang w:val="en-US"/>
            </w:rPr>
            <w:delText>adopted</w:delText>
          </w:r>
        </w:del>
      </w:moveTo>
      <w:ins w:id="73" w:author="Mareike Ariaans" w:date="2020-07-10T11:56:00Z">
        <w:r w:rsidR="00C55241">
          <w:rPr>
            <w:lang w:val="en-US"/>
          </w:rPr>
          <w:t>reformed their LTC systems, often by adopting</w:t>
        </w:r>
      </w:ins>
      <w:moveTo w:id="74" w:author="Mareike Ariaans" w:date="2020-07-10T11:32:00Z">
        <w:r w:rsidR="006E36CF" w:rsidRPr="006A56FF">
          <w:rPr>
            <w:lang w:val="en-US"/>
          </w:rPr>
          <w:t xml:space="preserve"> marketization, economization</w:t>
        </w:r>
        <w:r w:rsidR="006E36CF">
          <w:rPr>
            <w:lang w:val="en-US"/>
          </w:rPr>
          <w:t>,</w:t>
        </w:r>
        <w:r w:rsidR="006E36CF" w:rsidRPr="006A56FF">
          <w:rPr>
            <w:lang w:val="en-US"/>
          </w:rPr>
          <w:t xml:space="preserve"> and corporatization </w:t>
        </w:r>
        <w:del w:id="75" w:author="Mareike Ariaans" w:date="2020-07-10T11:56:00Z">
          <w:r w:rsidR="006E36CF" w:rsidRPr="006A56FF" w:rsidDel="00C55241">
            <w:rPr>
              <w:lang w:val="en-US"/>
            </w:rPr>
            <w:delText xml:space="preserve">reform </w:delText>
          </w:r>
        </w:del>
        <w:r w:rsidR="006E36CF" w:rsidRPr="006A56FF">
          <w:rPr>
            <w:lang w:val="en-US"/>
          </w:rPr>
          <w:t>measures</w:t>
        </w:r>
      </w:moveTo>
      <w:ins w:id="76" w:author="Mareike Ariaans" w:date="2020-07-10T11:56:00Z">
        <w:r w:rsidR="00C55241">
          <w:rPr>
            <w:lang w:val="en-US"/>
          </w:rPr>
          <w:t>,</w:t>
        </w:r>
      </w:ins>
      <w:moveTo w:id="77" w:author="Mareike Ariaans" w:date="2020-07-10T11:32:00Z">
        <w:r w:rsidR="006E36CF" w:rsidRPr="006A56FF">
          <w:rPr>
            <w:lang w:val="en-US"/>
          </w:rPr>
          <w:t xml:space="preserve"> which often tremendously altered the scope and functioning of established LTC systems </w:t>
        </w:r>
      </w:moveTo>
      <w:sdt>
        <w:sdtPr>
          <w:rPr>
            <w:lang w:val="en-US"/>
          </w:rPr>
          <w:alias w:val="Don't edit this field"/>
          <w:tag w:val="CitaviPlaceholder#7d7c2234-13b1-496a-83bb-e22264d924f5"/>
          <w:id w:val="-1784415561"/>
          <w:placeholder>
            <w:docPart w:val="6BEE46CC822A408CBC9AFEDAF2729DDE"/>
          </w:placeholder>
        </w:sdtPr>
        <w:sdtEndPr/>
        <w:sdtContent>
          <w:moveTo w:id="78" w:author="Mareike Ariaans" w:date="2020-07-10T11:32:00Z">
            <w:r w:rsidR="006E36CF" w:rsidRPr="006A56FF">
              <w:rPr>
                <w:lang w:val="en-US"/>
              </w:rPr>
              <w:fldChar w:fldCharType="begin"/>
            </w:r>
          </w:moveTo>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moveTo w:id="79" w:author="Mareike Ariaans" w:date="2020-07-10T11:32:00Z">
            <w:r w:rsidR="006E36CF" w:rsidRPr="006A56FF">
              <w:rPr>
                <w:lang w:val="en-US"/>
              </w:rPr>
              <w:fldChar w:fldCharType="separate"/>
            </w:r>
          </w:moveTo>
          <w:r w:rsidR="000B0433">
            <w:rPr>
              <w:lang w:val="en-US"/>
            </w:rPr>
            <w:t>(Farris and Marchetti, 2017; Ungerson, 1997)</w:t>
          </w:r>
          <w:moveTo w:id="80" w:author="Mareike Ariaans" w:date="2020-07-10T11:32:00Z">
            <w:r w:rsidR="006E36CF" w:rsidRPr="006A56FF">
              <w:rPr>
                <w:lang w:val="en-US"/>
              </w:rPr>
              <w:fldChar w:fldCharType="end"/>
            </w:r>
          </w:moveTo>
        </w:sdtContent>
      </w:sdt>
      <w:moveTo w:id="81" w:author="Mareike Ariaans" w:date="2020-07-10T11:32:00Z">
        <w:r w:rsidR="006E36CF" w:rsidRPr="006A56FF">
          <w:rPr>
            <w:lang w:val="en-US"/>
          </w:rPr>
          <w:t xml:space="preserve">. </w:t>
        </w:r>
      </w:moveTo>
      <w:moveToRangeEnd w:id="67"/>
      <w:commentRangeStart w:id="82"/>
      <w:del w:id="83" w:author="Mareike Ariaans" w:date="2020-07-10T12:07:00Z">
        <w:r w:rsidR="00CA3F98" w:rsidRPr="006A56FF" w:rsidDel="000B0433">
          <w:rPr>
            <w:lang w:val="en-US"/>
          </w:rPr>
          <w:delText>In most OECD countries d</w:delText>
        </w:r>
        <w:r w:rsidR="00E2094C" w:rsidRPr="006A56FF" w:rsidDel="000B0433">
          <w:rPr>
            <w:lang w:val="en-US"/>
          </w:rPr>
          <w:delText xml:space="preserve">emographic ageing </w:delText>
        </w:r>
        <w:r w:rsidR="0092131F" w:rsidRPr="006A56FF" w:rsidDel="000B0433">
          <w:rPr>
            <w:lang w:val="en-US"/>
          </w:rPr>
          <w:delText>poses</w:delText>
        </w:r>
        <w:r w:rsidR="00CA3F98" w:rsidRPr="006A56FF" w:rsidDel="000B0433">
          <w:rPr>
            <w:lang w:val="en-US"/>
          </w:rPr>
          <w:delText xml:space="preserve"> serious</w:delText>
        </w:r>
        <w:r w:rsidR="0092131F" w:rsidRPr="006A56FF" w:rsidDel="000B0433">
          <w:rPr>
            <w:lang w:val="en-US"/>
          </w:rPr>
          <w:delText xml:space="preserve"> challenges </w:delText>
        </w:r>
        <w:r w:rsidR="00CA3F98" w:rsidRPr="006A56FF" w:rsidDel="000B0433">
          <w:rPr>
            <w:lang w:val="en-US"/>
          </w:rPr>
          <w:delText xml:space="preserve">to </w:delText>
        </w:r>
        <w:r w:rsidR="00673314" w:rsidRPr="006A56FF" w:rsidDel="000B0433">
          <w:rPr>
            <w:lang w:val="en-US"/>
          </w:rPr>
          <w:delText>the provision of</w:delText>
        </w:r>
        <w:r w:rsidR="00CA3F98" w:rsidRPr="006A56FF" w:rsidDel="000B0433">
          <w:rPr>
            <w:lang w:val="en-US"/>
          </w:rPr>
          <w:delText xml:space="preserve"> long-term care (LTC) services.</w:delText>
        </w:r>
      </w:del>
      <w:moveFromRangeStart w:id="84" w:author="Mareike Ariaans" w:date="2020-07-10T12:06:00Z" w:name="move45275193"/>
      <w:moveFrom w:id="85" w:author="Mareike Ariaans" w:date="2020-07-10T12:06:00Z">
        <w:del w:id="86" w:author="Mareike Ariaans" w:date="2020-07-10T12:07:00Z">
          <w:r w:rsidR="00CA3F98" w:rsidRPr="006A56FF" w:rsidDel="000B0433">
            <w:rPr>
              <w:lang w:val="en-US"/>
            </w:rPr>
            <w:delText xml:space="preserve"> </w:delText>
          </w:r>
          <w:r w:rsidR="00FB73E3" w:rsidDel="000B0433">
            <w:rPr>
              <w:lang w:val="en-US"/>
            </w:rPr>
            <w:delText xml:space="preserve">LTC </w:delText>
          </w:r>
        </w:del>
        <w:r w:rsidR="00FB73E3" w:rsidDel="000B0433">
          <w:rPr>
            <w:lang w:val="en-US"/>
          </w:rPr>
          <w:t xml:space="preserve">is thereby defined as: </w:t>
        </w:r>
      </w:moveFrom>
    </w:p>
    <w:p w14:paraId="0EABA064" w14:textId="124380B8" w:rsidR="00FB73E3" w:rsidRPr="00FB73E3" w:rsidDel="000B0433" w:rsidRDefault="00FB73E3">
      <w:pPr>
        <w:pStyle w:val="02FlietextErsterAbsatz"/>
        <w:rPr>
          <w:moveFrom w:id="87" w:author="Mareike Ariaans" w:date="2020-07-10T12:06:00Z"/>
          <w:lang w:val="en-US"/>
        </w:rPr>
        <w:pPrChange w:id="88" w:author="Mareike Ariaans" w:date="2020-07-10T12:06:00Z">
          <w:pPr>
            <w:pStyle w:val="04Blockzitat1"/>
          </w:pPr>
        </w:pPrChange>
      </w:pPr>
      <w:moveFrom w:id="89" w:author="Mareike Ariaans" w:date="2020-07-10T12:06:00Z">
        <w:r w:rsidRPr="00FB73E3" w:rsidDel="000B0433">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moveFrom>
      <w:sdt>
        <w:sdtPr>
          <w:rPr>
            <w:lang w:val="en-US"/>
          </w:rPr>
          <w:alias w:val="Don't edit this field"/>
          <w:tag w:val="CitaviPlaceholder#0d5fa899-e6cf-44dc-addb-96464930068d"/>
          <w:id w:val="759645406"/>
          <w:placeholder>
            <w:docPart w:val="20E2EC852C8A4426B7A3926E893648B5"/>
          </w:placeholder>
        </w:sdtPr>
        <w:sdtEndPr/>
        <w:sdtContent>
          <w:moveFrom w:id="90" w:author="Mareike Ariaans" w:date="2020-07-10T12:06:00Z">
            <w:r w:rsidRPr="00FB73E3" w:rsidDel="000B0433">
              <w:rPr>
                <w:lang w:val="en-US"/>
              </w:rPr>
              <w:fldChar w:fldCharType="begin"/>
            </w:r>
          </w:moveFrom>
          <w:ins w:id="91" w:author="Mareike Ariaans" w:date="2020-07-10T12:22:00Z">
            <w:r w:rsidR="006C3A49">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zBkNWZhODk5LWU2Y2YtNDRkYy1hZGRiLTk2NDY0OTMwMDY4ZCIsIlRleHQiOiIoQ29sb21ibyBldCBhbC4sIDIwMTE6IDEx4oCTMikiLCJXQUlWZXJzaW9uIjoiNi40LjAuMzUifQ==}</w:instrText>
            </w:r>
          </w:ins>
          <w:del w:id="92" w:author="Mareike Ariaans" w:date="2020-07-10T12:22:00Z">
            <w:r w:rsidR="000B0433" w:rsidDel="006C3A49">
              <w:rPr>
                <w:lang w:val="en-US"/>
              </w:rPr>
              <w:del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gifX0seyIkaWQiOiI5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4In19LHsiJGlkIjoiMTA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4In19LHsiJGlkIjoiMTE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4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TI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4In19XSwiT3RoZXJzSW52b2x2ZWQiOltdLCJQYWdlQ291bnQiOiIzMjQiLCJQYWdlQ291bnROdW1lcmFsU3lzdGVtIjoiQXJhYmljIiwiUGxhY2VPZlB1YmxpY2F0aW9uIjoiUGFyaXMiLCJQdWJsaXNoZXJzIjpbeyIkaWQiOiIxMy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4In19XSwiUXVvdGF0aW9ucyI6W10sIlJlZmVyZW5jZVR5cGUiOiJCb29rIiwiU2VyaWVzVGl0bGUiOnsiJGlkIjoiMTQ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4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}</w:delInstrText>
            </w:r>
          </w:del>
          <w:moveFrom w:id="93" w:author="Mareike Ariaans" w:date="2020-07-10T12:06:00Z">
            <w:r w:rsidRPr="00FB73E3" w:rsidDel="000B0433">
              <w:rPr>
                <w:lang w:val="en-US"/>
              </w:rPr>
              <w:fldChar w:fldCharType="separate"/>
            </w:r>
          </w:moveFrom>
          <w:r w:rsidR="000B0433">
            <w:rPr>
              <w:lang w:val="en-US"/>
            </w:rPr>
            <w:t>(Colombo et al., 2011: 11–2)</w:t>
          </w:r>
          <w:moveFrom w:id="94" w:author="Mareike Ariaans" w:date="2020-07-10T12:06:00Z">
            <w:r w:rsidRPr="00FB73E3" w:rsidDel="000B0433">
              <w:rPr>
                <w:lang w:val="en-US"/>
              </w:rPr>
              <w:fldChar w:fldCharType="end"/>
            </w:r>
          </w:moveFrom>
        </w:sdtContent>
      </w:sdt>
      <w:moveFrom w:id="95" w:author="Mareike Ariaans" w:date="2020-07-10T12:06:00Z">
        <w:r w:rsidRPr="00FB73E3" w:rsidDel="000B0433">
          <w:rPr>
            <w:lang w:val="en-US"/>
          </w:rPr>
          <w:t xml:space="preserve">. </w:t>
        </w:r>
      </w:moveFrom>
    </w:p>
    <w:p w14:paraId="6934CD08" w14:textId="68CC5CA4" w:rsidR="00FB73E3" w:rsidRPr="00FB73E3" w:rsidDel="000B0433" w:rsidRDefault="00FB73E3">
      <w:pPr>
        <w:pStyle w:val="02FlietextErsterAbsatz"/>
        <w:rPr>
          <w:moveFrom w:id="96" w:author="Mareike Ariaans" w:date="2020-07-10T12:06:00Z"/>
          <w:lang w:val="en-US"/>
        </w:rPr>
      </w:pPr>
    </w:p>
    <w:p w14:paraId="35B87000" w14:textId="76D1CCA6" w:rsidR="00A256C3" w:rsidRDefault="00A236A4">
      <w:pPr>
        <w:pStyle w:val="02FlietextErsterAbsatz"/>
        <w:rPr>
          <w:lang w:val="en-US"/>
        </w:rPr>
      </w:pPr>
      <w:moveFrom w:id="97" w:author="Mareike Ariaans" w:date="2020-07-10T12:06:00Z">
        <w:r w:rsidRPr="00A236A4" w:rsidDel="000B0433">
          <w:rPr>
            <w:lang w:val="en-US"/>
          </w:rPr>
          <w:t>Although this definition is independent of age most LTC recipient</w:t>
        </w:r>
        <w:r w:rsidR="00986F93" w:rsidDel="000B0433">
          <w:rPr>
            <w:lang w:val="en-US"/>
          </w:rPr>
          <w:t>s</w:t>
        </w:r>
        <w:r w:rsidRPr="00A236A4" w:rsidDel="000B0433">
          <w:rPr>
            <w:lang w:val="en-US"/>
          </w:rPr>
          <w:t xml:space="preserve"> are above 65 years old</w:t>
        </w:r>
      </w:moveFrom>
      <w:moveFromRangeEnd w:id="84"/>
      <w:r w:rsidR="001C0250">
        <w:rPr>
          <w:lang w:val="en-US"/>
        </w:rPr>
        <w:t xml:space="preserve">. </w:t>
      </w:r>
      <w:del w:id="98" w:author="Mareike Ariaans" w:date="2020-07-10T11:44:00Z">
        <w:r w:rsidR="001C0250" w:rsidDel="00620C03">
          <w:rPr>
            <w:lang w:val="en-US"/>
          </w:rPr>
          <w:delText>Moreover, the</w:delText>
        </w:r>
        <w:r w:rsidR="00B60E8A" w:rsidRPr="00B60E8A" w:rsidDel="00620C03">
          <w:rPr>
            <w:lang w:val="en-US"/>
          </w:rPr>
          <w:delText xml:space="preserve"> </w:delText>
        </w:r>
        <w:r w:rsidR="000145CE" w:rsidDel="00620C03">
          <w:rPr>
            <w:lang w:val="en-US"/>
          </w:rPr>
          <w:delText>period</w:delText>
        </w:r>
        <w:r w:rsidR="00B60E8A" w:rsidRPr="00B60E8A" w:rsidDel="00620C03">
          <w:rPr>
            <w:lang w:val="en-US"/>
          </w:rPr>
          <w:delText xml:space="preserve"> in which LTC services are needed </w:delText>
        </w:r>
      </w:del>
      <w:customXmlDelRangeStart w:id="99" w:author="Mareike Ariaans" w:date="2020-07-10T11:44:00Z"/>
      <w:sdt>
        <w:sdtPr>
          <w:rPr>
            <w:lang w:val="en-US"/>
          </w:rPr>
          <w:alias w:val="Don't edit this field"/>
          <w:tag w:val="CitaviPlaceholder#b8d5291f-effe-4c65-a9cd-3b7fae3e03cb"/>
          <w:id w:val="1795401828"/>
          <w:placeholder>
            <w:docPart w:val="CFB168E5B9A7404CB9C23D04B1B0159A"/>
          </w:placeholder>
        </w:sdtPr>
        <w:sdtEndPr/>
        <w:sdtContent>
          <w:customXmlDelRangeEnd w:id="99"/>
          <w:del w:id="100" w:author="Mareike Ariaans" w:date="2020-07-10T11:44:00Z">
            <w:r w:rsidR="00B60E8A" w:rsidRPr="00B60E8A" w:rsidDel="00620C03">
              <w:rPr>
                <w:lang w:val="en-US"/>
              </w:rPr>
              <w:fldChar w:fldCharType="begin"/>
            </w:r>
          </w:del>
          <w:ins w:id="101" w:author="Mareike Ariaans" w:date="2020-07-10T12:22:00Z">
            <w:r w:rsidR="006C3A49">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E5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A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E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I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My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Q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NC4wLjM1In0=}</w:instrText>
            </w:r>
          </w:ins>
          <w:del w:id="102" w:author="Mareike Ariaans" w:date="2020-07-10T12:22:00Z">
            <w:r w:rsidR="000B0433" w:rsidDel="006C3A49">
              <w:rPr>
                <w:lang w:val="en-US"/>
              </w:rPr>
              <w:del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E5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A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E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I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My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Q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}</w:delInstrText>
            </w:r>
          </w:del>
          <w:del w:id="103" w:author="Mareike Ariaans" w:date="2020-07-10T11:44:00Z">
            <w:r w:rsidR="00B60E8A" w:rsidRPr="00B60E8A" w:rsidDel="00620C03">
              <w:rPr>
                <w:lang w:val="en-US"/>
              </w:rPr>
              <w:fldChar w:fldCharType="separate"/>
            </w:r>
          </w:del>
          <w:r w:rsidR="000B0433">
            <w:rPr>
              <w:lang w:val="en-US"/>
            </w:rPr>
            <w:t>(Rechel et al., 2013; Colombo et al., 2011)</w:t>
          </w:r>
          <w:del w:id="104" w:author="Mareike Ariaans" w:date="2020-07-10T11:44:00Z">
            <w:r w:rsidR="00B60E8A" w:rsidRPr="00B60E8A" w:rsidDel="00620C03">
              <w:rPr>
                <w:lang w:val="en-US"/>
              </w:rPr>
              <w:fldChar w:fldCharType="end"/>
            </w:r>
          </w:del>
          <w:customXmlDelRangeStart w:id="105" w:author="Mareike Ariaans" w:date="2020-07-10T11:44:00Z"/>
        </w:sdtContent>
      </w:sdt>
      <w:customXmlDelRangeEnd w:id="105"/>
      <w:del w:id="106" w:author="Mareike Ariaans" w:date="2020-07-10T11:44:00Z">
        <w:r w:rsidR="00B60E8A" w:rsidDel="00620C03">
          <w:rPr>
            <w:lang w:val="en-US"/>
          </w:rPr>
          <w:delText xml:space="preserve"> will </w:delText>
        </w:r>
        <w:r w:rsidR="000145CE" w:rsidDel="00620C03">
          <w:rPr>
            <w:lang w:val="en-US"/>
          </w:rPr>
          <w:delText>extend</w:delText>
        </w:r>
        <w:r w:rsidR="00B60E8A" w:rsidDel="00620C03">
          <w:rPr>
            <w:lang w:val="en-US"/>
          </w:rPr>
          <w:delText xml:space="preserve">, since </w:delText>
        </w:r>
        <w:r w:rsidR="0033302D" w:rsidRPr="006A56FF" w:rsidDel="00620C03">
          <w:rPr>
            <w:lang w:val="en-US"/>
          </w:rPr>
          <w:delText>longevity and the ageing o</w:delText>
        </w:r>
        <w:r w:rsidR="00E96149" w:rsidRPr="006A56FF" w:rsidDel="00620C03">
          <w:rPr>
            <w:lang w:val="en-US"/>
          </w:rPr>
          <w:delText>f the baby boom generation lead</w:delText>
        </w:r>
        <w:r w:rsidR="00B60E8A" w:rsidDel="00620C03">
          <w:rPr>
            <w:lang w:val="en-US"/>
          </w:rPr>
          <w:delText>s</w:delText>
        </w:r>
        <w:r w:rsidR="0033302D" w:rsidRPr="006A56FF" w:rsidDel="00620C03">
          <w:rPr>
            <w:lang w:val="en-US"/>
          </w:rPr>
          <w:delText xml:space="preserve"> to </w:delText>
        </w:r>
        <w:r w:rsidR="00B60E8A" w:rsidDel="00620C03">
          <w:rPr>
            <w:lang w:val="en-US"/>
          </w:rPr>
          <w:delText xml:space="preserve">more </w:delText>
        </w:r>
        <w:r w:rsidR="0033302D" w:rsidRPr="006A56FF" w:rsidDel="00620C03">
          <w:rPr>
            <w:lang w:val="en-US"/>
          </w:rPr>
          <w:delText>elderly people</w:delText>
        </w:r>
        <w:r w:rsidR="00B60E8A" w:rsidDel="00620C03">
          <w:rPr>
            <w:lang w:val="en-US"/>
          </w:rPr>
          <w:delText xml:space="preserve"> with higher life expectancies</w:delText>
        </w:r>
        <w:r w:rsidR="00C97EBD" w:rsidDel="00620C03">
          <w:rPr>
            <w:lang w:val="en-US"/>
          </w:rPr>
          <w:delText xml:space="preserve">. </w:delText>
        </w:r>
        <w:r w:rsidR="000145CE" w:rsidDel="00620C03">
          <w:rPr>
            <w:lang w:val="en-US"/>
          </w:rPr>
          <w:delText>T</w:delText>
        </w:r>
        <w:r w:rsidR="0092131F" w:rsidRPr="006A56FF" w:rsidDel="00620C03">
          <w:rPr>
            <w:lang w:val="en-US"/>
          </w:rPr>
          <w:delText>his double burde</w:delText>
        </w:r>
        <w:r w:rsidR="00F90DFE" w:rsidRPr="006A56FF" w:rsidDel="00620C03">
          <w:rPr>
            <w:lang w:val="en-US"/>
          </w:rPr>
          <w:delText>n</w:delText>
        </w:r>
        <w:r w:rsidR="00E96149" w:rsidRPr="006A56FF" w:rsidDel="00620C03">
          <w:rPr>
            <w:lang w:val="en-US"/>
          </w:rPr>
          <w:delText xml:space="preserve"> </w:delText>
        </w:r>
        <w:r w:rsidR="000145CE" w:rsidDel="00620C03">
          <w:rPr>
            <w:lang w:val="en-US"/>
          </w:rPr>
          <w:lastRenderedPageBreak/>
          <w:delText xml:space="preserve">will increase both, </w:delText>
        </w:r>
        <w:r w:rsidR="00E96149" w:rsidRPr="006A56FF" w:rsidDel="00620C03">
          <w:rPr>
            <w:lang w:val="en-US"/>
          </w:rPr>
          <w:delText xml:space="preserve">the demand for LTC services </w:delText>
        </w:r>
        <w:r w:rsidR="000145CE" w:rsidDel="00620C03">
          <w:rPr>
            <w:lang w:val="en-US"/>
          </w:rPr>
          <w:delText xml:space="preserve">and </w:delText>
        </w:r>
        <w:r w:rsidR="00E96149" w:rsidRPr="006A56FF" w:rsidDel="00620C03">
          <w:rPr>
            <w:lang w:val="en-US"/>
          </w:rPr>
          <w:delText>costs for</w:delText>
        </w:r>
        <w:r w:rsidR="000145CE" w:rsidDel="00620C03">
          <w:rPr>
            <w:lang w:val="en-US"/>
          </w:rPr>
          <w:delText xml:space="preserve"> th</w:delText>
        </w:r>
        <w:r w:rsidR="0064424A" w:rsidDel="00620C03">
          <w:rPr>
            <w:lang w:val="en-US"/>
          </w:rPr>
          <w:delText>ei</w:delText>
        </w:r>
        <w:r w:rsidR="000145CE" w:rsidDel="00620C03">
          <w:rPr>
            <w:lang w:val="en-US"/>
          </w:rPr>
          <w:delText>r</w:delText>
        </w:r>
        <w:r w:rsidR="00A02BFB" w:rsidRPr="006A56FF" w:rsidDel="00620C03">
          <w:rPr>
            <w:lang w:val="en-US"/>
          </w:rPr>
          <w:delText xml:space="preserve"> provision</w:delText>
        </w:r>
        <w:r w:rsidR="00E96149" w:rsidRPr="006A56FF" w:rsidDel="00620C03">
          <w:rPr>
            <w:lang w:val="en-US"/>
          </w:rPr>
          <w:delText>.</w:delText>
        </w:r>
        <w:r w:rsidR="00C97EBD" w:rsidDel="00620C03">
          <w:rPr>
            <w:lang w:val="en-US"/>
          </w:rPr>
          <w:delText xml:space="preserve"> </w:delText>
        </w:r>
        <w:commentRangeEnd w:id="82"/>
        <w:r w:rsidR="00711713" w:rsidDel="00620C03">
          <w:rPr>
            <w:rStyle w:val="Kommentarzeichen"/>
          </w:rPr>
          <w:commentReference w:id="82"/>
        </w:r>
      </w:del>
      <w:del w:id="107" w:author="Mareike Ariaans" w:date="2020-07-10T11:57:00Z">
        <w:r w:rsidR="00E96149" w:rsidRPr="006A56FF" w:rsidDel="00C55241">
          <w:rPr>
            <w:lang w:val="en-US"/>
          </w:rPr>
          <w:delText>Thus,</w:delText>
        </w:r>
        <w:r w:rsidR="00F90DFE" w:rsidRPr="006A56FF" w:rsidDel="00C55241">
          <w:rPr>
            <w:lang w:val="en-US"/>
          </w:rPr>
          <w:delText xml:space="preserve"> countries</w:delText>
        </w:r>
        <w:r w:rsidR="0092131F" w:rsidRPr="006A56FF" w:rsidDel="00C55241">
          <w:rPr>
            <w:lang w:val="en-US"/>
          </w:rPr>
          <w:delText xml:space="preserve"> reshape their LTC systems</w:delText>
        </w:r>
        <w:r w:rsidR="0033302D" w:rsidRPr="006A56FF" w:rsidDel="00C55241">
          <w:rPr>
            <w:lang w:val="en-US"/>
          </w:rPr>
          <w:delText>,</w:delText>
        </w:r>
        <w:r w:rsidR="0092131F" w:rsidRPr="006A56FF" w:rsidDel="00C55241">
          <w:rPr>
            <w:lang w:val="en-US"/>
          </w:rPr>
          <w:delText xml:space="preserve"> on the one hand to make them more efficient and financially robust and on the other hand to increase the access and performance of LTC systems</w:delText>
        </w:r>
        <w:r w:rsidR="0064637A" w:rsidRPr="006A56FF" w:rsidDel="00C55241">
          <w:rPr>
            <w:lang w:val="en-US"/>
          </w:rPr>
          <w:delText xml:space="preserve"> </w:delText>
        </w:r>
      </w:del>
      <w:customXmlDelRangeStart w:id="108" w:author="Mareike Ariaans" w:date="2020-07-10T11:57:00Z"/>
      <w:sdt>
        <w:sdtPr>
          <w:rPr>
            <w:lang w:val="en-US"/>
          </w:rPr>
          <w:alias w:val="Don't edit this field"/>
          <w:tag w:val="CitaviPlaceholder#451fbbc4-b02a-4026-8792-7d3b21a729f5"/>
          <w:id w:val="1612167781"/>
          <w:placeholder>
            <w:docPart w:val="DefaultPlaceholder_-1854013440"/>
          </w:placeholder>
        </w:sdtPr>
        <w:sdtEndPr/>
        <w:sdtContent>
          <w:customXmlDelRangeEnd w:id="108"/>
          <w:del w:id="109" w:author="Mareike Ariaans" w:date="2020-07-10T11:57:00Z">
            <w:r w:rsidR="0064637A" w:rsidRPr="006A56FF" w:rsidDel="00C55241">
              <w:rPr>
                <w:lang w:val="en-US"/>
              </w:rPr>
              <w:fldChar w:fldCharType="begin"/>
            </w:r>
          </w:del>
          <w:ins w:id="110" w:author="Mareike Ariaans" w:date="2020-07-10T12:22:00Z">
            <w:r w:rsidR="006C3A49">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NDUxZmJiYzQtYjAyYS00MDI2LTg3OTItN2QzYjIxYTcyOWY1IiwiVGV4dCI6IihSYW5jaSBhbmQgUGF2b2xpbmksIDIwMTMpIiwiV0FJVmVyc2lvbiI6IjYuNC4wLjM1In0=}</w:instrText>
            </w:r>
          </w:ins>
          <w:del w:id="111" w:author="Mareike Ariaans" w:date="2020-07-10T12:22:00Z">
            <w:r w:rsidR="000B0433" w:rsidDel="006C3A49">
              <w:rPr>
                <w:lang w:val="en-US"/>
              </w:rPr>
              <w:delInstrText>ADDIN CitaviPlaceholder{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E6NTQ6MzE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NDUxZmJiYzQtYjAyYS00MDI2LTg3OTItN2QzYjIxYTcyOWY1IiwiVGV4dCI6IihSYW5jaSBhbmQgUGF2b2xpbmksIDIwMTMpIiwiV0FJVmVyc2lvbiI6IjYuNC4wLjM1In0=}</w:delInstrText>
            </w:r>
          </w:del>
          <w:del w:id="112" w:author="Mareike Ariaans" w:date="2020-07-10T11:57:00Z">
            <w:r w:rsidR="0064637A" w:rsidRPr="006A56FF" w:rsidDel="00C55241">
              <w:rPr>
                <w:lang w:val="en-US"/>
              </w:rPr>
              <w:fldChar w:fldCharType="separate"/>
            </w:r>
          </w:del>
          <w:r w:rsidR="000B0433">
            <w:rPr>
              <w:lang w:val="en-US"/>
            </w:rPr>
            <w:t>(Ranci and Pavolini, 2013)</w:t>
          </w:r>
          <w:del w:id="113" w:author="Mareike Ariaans" w:date="2020-07-10T11:57:00Z">
            <w:r w:rsidR="0064637A" w:rsidRPr="006A56FF" w:rsidDel="00C55241">
              <w:rPr>
                <w:lang w:val="en-US"/>
              </w:rPr>
              <w:fldChar w:fldCharType="end"/>
            </w:r>
          </w:del>
          <w:customXmlDelRangeStart w:id="114" w:author="Mareike Ariaans" w:date="2020-07-10T11:57:00Z"/>
        </w:sdtContent>
      </w:sdt>
      <w:customXmlDelRangeEnd w:id="114"/>
      <w:del w:id="115" w:author="Mareike Ariaans" w:date="2020-07-10T11:57:00Z">
        <w:r w:rsidR="0092131F" w:rsidRPr="006A56FF" w:rsidDel="00C55241">
          <w:rPr>
            <w:lang w:val="en-US"/>
          </w:rPr>
          <w:delText>.</w:delText>
        </w:r>
        <w:r w:rsidR="00F90DFE" w:rsidRPr="006A56FF" w:rsidDel="00C55241">
          <w:rPr>
            <w:lang w:val="en-US"/>
          </w:rPr>
          <w:delText xml:space="preserve"> </w:delText>
        </w:r>
      </w:del>
      <w:moveFromRangeStart w:id="116" w:author="Mareike Ariaans" w:date="2020-07-10T11:32:00Z" w:name="move45273152"/>
      <w:moveFrom w:id="117" w:author="Mareike Ariaans" w:date="2020-07-10T11:32:00Z">
        <w:del w:id="118" w:author="Mareike Ariaans" w:date="2020-07-10T11:57:00Z">
          <w:r w:rsidR="00E96149" w:rsidRPr="006A56FF" w:rsidDel="00C55241">
            <w:rPr>
              <w:lang w:val="en-US"/>
            </w:rPr>
            <w:delText>Many countries adopted m</w:delText>
          </w:r>
          <w:r w:rsidR="00B456DE" w:rsidRPr="006A56FF" w:rsidDel="00C55241">
            <w:rPr>
              <w:lang w:val="en-US"/>
            </w:rPr>
            <w:delText>ar</w:delText>
          </w:r>
          <w:r w:rsidR="002A6758" w:rsidRPr="006A56FF" w:rsidDel="00C55241">
            <w:rPr>
              <w:lang w:val="en-US"/>
            </w:rPr>
            <w:delText>ketization, economization</w:delText>
          </w:r>
          <w:r w:rsidR="009E7DEE" w:rsidDel="00C55241">
            <w:rPr>
              <w:lang w:val="en-US"/>
            </w:rPr>
            <w:delText>,</w:delText>
          </w:r>
          <w:r w:rsidR="002A6758" w:rsidRPr="006A56FF" w:rsidDel="00C55241">
            <w:rPr>
              <w:lang w:val="en-US"/>
            </w:rPr>
            <w:delText xml:space="preserve"> and corporatization </w:delText>
          </w:r>
          <w:r w:rsidR="00E96149" w:rsidRPr="006A56FF" w:rsidDel="00C55241">
            <w:rPr>
              <w:lang w:val="en-US"/>
            </w:rPr>
            <w:delText>reform measures which often tremendously altered the</w:delText>
          </w:r>
          <w:r w:rsidR="00A02BFB" w:rsidRPr="006A56FF" w:rsidDel="00C55241">
            <w:rPr>
              <w:lang w:val="en-US"/>
            </w:rPr>
            <w:delText xml:space="preserve"> scope and</w:delText>
          </w:r>
          <w:r w:rsidR="00E96149" w:rsidRPr="006A56FF" w:rsidDel="00C55241">
            <w:rPr>
              <w:lang w:val="en-US"/>
            </w:rPr>
            <w:delText xml:space="preserve"> functioning of established LTC systems</w:delText>
          </w:r>
          <w:r w:rsidR="00A02BFB" w:rsidRPr="006A56FF" w:rsidDel="00C55241">
            <w:rPr>
              <w:lang w:val="en-US"/>
            </w:rPr>
            <w:delText xml:space="preserve"> </w:delText>
          </w:r>
        </w:del>
      </w:moveFrom>
      <w:customXmlDelRangeStart w:id="119" w:author="Mareike Ariaans" w:date="2020-07-10T11:57:00Z"/>
      <w:sdt>
        <w:sdtPr>
          <w:rPr>
            <w:lang w:val="en-US"/>
          </w:rPr>
          <w:alias w:val="Don't edit this field"/>
          <w:tag w:val="CitaviPlaceholder#40e98498-cf5a-4aab-bf5a-a8ee294cca58"/>
          <w:id w:val="1157506763"/>
          <w:placeholder>
            <w:docPart w:val="DefaultPlaceholder_-1854013440"/>
          </w:placeholder>
        </w:sdtPr>
        <w:sdtEndPr/>
        <w:sdtContent>
          <w:customXmlDelRangeEnd w:id="119"/>
          <w:moveFrom w:id="120" w:author="Mareike Ariaans" w:date="2020-07-10T11:32:00Z">
            <w:del w:id="121" w:author="Mareike Ariaans" w:date="2020-07-10T11:57:00Z">
              <w:r w:rsidR="00387D21" w:rsidRPr="006A56FF" w:rsidDel="00C55241">
                <w:rPr>
                  <w:lang w:val="en-US"/>
                </w:rPr>
                <w:fldChar w:fldCharType="begin"/>
              </w:r>
            </w:del>
          </w:moveFrom>
          <w:del w:id="122" w:author="Mareike Ariaans" w:date="2020-07-10T11:57:00Z">
            <w:r w:rsidR="006E36CF" w:rsidDel="00C55241">
              <w:rPr>
                <w:lang w:val="en-US"/>
              </w:rPr>
              <w:del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0MGU5ODQ5OC1jZjVhLTRhYWItYmY1YS1hOGVlMjk0Y2NhNTgiLCJUZXh0IjoiKEZhcnJpcyBhbmQgTWFyY2hldHRpLCAyMDE3OyBVbmdlcnNvbiwgMTk5NykiLCJXQUlWZXJzaW9uIjoiNi40LjAuMzUifQ==}</w:delInstrText>
            </w:r>
          </w:del>
          <w:moveFrom w:id="123" w:author="Mareike Ariaans" w:date="2020-07-10T11:32:00Z">
            <w:del w:id="124" w:author="Mareike Ariaans" w:date="2020-07-10T11:57:00Z">
              <w:r w:rsidR="00387D21" w:rsidRPr="006A56FF" w:rsidDel="00C55241">
                <w:rPr>
                  <w:lang w:val="en-US"/>
                </w:rPr>
                <w:fldChar w:fldCharType="separate"/>
              </w:r>
            </w:del>
          </w:moveFrom>
          <w:r w:rsidR="000B0433">
            <w:rPr>
              <w:lang w:val="en-US"/>
            </w:rPr>
            <w:t>(Farris and Marchetti, 2017; Ungerson, 1997)</w:t>
          </w:r>
          <w:moveFrom w:id="125" w:author="Mareike Ariaans" w:date="2020-07-10T11:32:00Z">
            <w:del w:id="126" w:author="Mareike Ariaans" w:date="2020-07-10T11:57:00Z">
              <w:r w:rsidR="00387D21" w:rsidRPr="006A56FF" w:rsidDel="00C55241">
                <w:rPr>
                  <w:lang w:val="en-US"/>
                </w:rPr>
                <w:fldChar w:fldCharType="end"/>
              </w:r>
            </w:del>
          </w:moveFrom>
          <w:customXmlDelRangeStart w:id="127" w:author="Mareike Ariaans" w:date="2020-07-10T11:57:00Z"/>
        </w:sdtContent>
      </w:sdt>
      <w:customXmlDelRangeEnd w:id="127"/>
      <w:moveFrom w:id="128" w:author="Mareike Ariaans" w:date="2020-07-10T11:32:00Z">
        <w:del w:id="129" w:author="Mareike Ariaans" w:date="2020-07-10T11:57:00Z">
          <w:r w:rsidR="00387D21" w:rsidRPr="006A56FF" w:rsidDel="00C55241">
            <w:rPr>
              <w:lang w:val="en-US"/>
            </w:rPr>
            <w:delText>.</w:delText>
          </w:r>
          <w:r w:rsidR="00E96149" w:rsidRPr="006A56FF" w:rsidDel="00C55241">
            <w:rPr>
              <w:lang w:val="en-US"/>
            </w:rPr>
            <w:delText xml:space="preserve"> </w:delText>
          </w:r>
        </w:del>
      </w:moveFrom>
      <w:moveFromRangeEnd w:id="116"/>
      <w:del w:id="130" w:author="Mareike Ariaans" w:date="2020-07-10T11:57:00Z">
        <w:r w:rsidR="00E96149" w:rsidRPr="006A56FF" w:rsidDel="00C55241">
          <w:rPr>
            <w:lang w:val="en-US"/>
          </w:rPr>
          <w:delText>Thus, in</w:delText>
        </w:r>
        <w:r w:rsidR="001E64E8" w:rsidRPr="006A56FF" w:rsidDel="00C55241">
          <w:rPr>
            <w:lang w:val="en-US"/>
          </w:rPr>
          <w:delText>creasing problem pressure and numerous reforms in</w:delText>
        </w:r>
        <w:r w:rsidR="00E96149" w:rsidRPr="006A56FF" w:rsidDel="00C55241">
          <w:rPr>
            <w:lang w:val="en-US"/>
          </w:rPr>
          <w:delText xml:space="preserve"> recent years</w:delText>
        </w:r>
        <w:r w:rsidR="001E64E8" w:rsidRPr="006A56FF" w:rsidDel="00C55241">
          <w:rPr>
            <w:lang w:val="en-US"/>
          </w:rPr>
          <w:delText xml:space="preserve"> have </w:delText>
        </w:r>
        <w:r w:rsidR="0064424A" w:rsidRPr="006A56FF" w:rsidDel="00C55241">
          <w:rPr>
            <w:lang w:val="en-US"/>
          </w:rPr>
          <w:delText>transformed</w:delText>
        </w:r>
        <w:r w:rsidR="00E96149" w:rsidRPr="006A56FF" w:rsidDel="00C55241">
          <w:rPr>
            <w:lang w:val="en-US"/>
          </w:rPr>
          <w:delText xml:space="preserve"> LTC system in many OECD countries.</w:delText>
        </w:r>
        <w:r w:rsidR="001E64E8" w:rsidRPr="006A56FF" w:rsidDel="00C55241">
          <w:rPr>
            <w:lang w:val="en-US"/>
          </w:rPr>
          <w:delText xml:space="preserve"> </w:delText>
        </w:r>
      </w:del>
    </w:p>
    <w:p w14:paraId="3EE49619" w14:textId="77777777" w:rsidR="000B0433" w:rsidRPr="00FB73E3" w:rsidRDefault="00A256C3" w:rsidP="000B0433">
      <w:pPr>
        <w:pStyle w:val="02FlietextErsterAbsatz"/>
        <w:rPr>
          <w:moveTo w:id="131" w:author="Mareike Ariaans" w:date="2020-07-10T12:06:00Z"/>
          <w:lang w:val="en-US"/>
        </w:rPr>
      </w:pPr>
      <w:r>
        <w:rPr>
          <w:lang w:val="en-US"/>
        </w:rPr>
        <w:t xml:space="preserve">Therefore, </w:t>
      </w:r>
      <w:r w:rsidR="00986F93">
        <w:rPr>
          <w:lang w:val="en-US"/>
        </w:rPr>
        <w:t>this paper aims to provide a</w:t>
      </w:r>
      <w:r w:rsidR="001E64E8" w:rsidRPr="006A56FF">
        <w:rPr>
          <w:lang w:val="en-US"/>
        </w:rPr>
        <w:t xml:space="preserve"> new and updated LTC typology</w:t>
      </w:r>
      <w:r>
        <w:rPr>
          <w:lang w:val="en-US"/>
        </w:rPr>
        <w:t xml:space="preserve"> which</w:t>
      </w:r>
      <w:r w:rsidR="001E64E8" w:rsidRPr="006A56FF">
        <w:rPr>
          <w:lang w:val="en-US"/>
        </w:rPr>
        <w:t xml:space="preserve"> include</w:t>
      </w:r>
      <w:r>
        <w:rPr>
          <w:lang w:val="en-US"/>
        </w:rPr>
        <w:t>s</w:t>
      </w:r>
      <w:r w:rsidR="001E64E8" w:rsidRPr="006A56FF">
        <w:rPr>
          <w:lang w:val="en-US"/>
        </w:rPr>
        <w:t xml:space="preserve"> these changes and </w:t>
      </w:r>
      <w:r w:rsidR="0095374B">
        <w:rPr>
          <w:lang w:val="en-US"/>
        </w:rPr>
        <w:t>show</w:t>
      </w:r>
      <w:r w:rsidR="002952B0">
        <w:rPr>
          <w:lang w:val="en-US"/>
        </w:rPr>
        <w:t>s</w:t>
      </w:r>
      <w:r w:rsidR="0095374B">
        <w:rPr>
          <w:lang w:val="en-US"/>
        </w:rPr>
        <w:t xml:space="preserve"> in which way they lead to new</w:t>
      </w:r>
      <w:ins w:id="132" w:author="Mareike Ariaans" w:date="2020-07-10T11:58:00Z">
        <w:r w:rsidR="00C55241">
          <w:rPr>
            <w:lang w:val="en-US"/>
          </w:rPr>
          <w:t xml:space="preserve"> or altered</w:t>
        </w:r>
      </w:ins>
      <w:r w:rsidR="0095374B">
        <w:rPr>
          <w:lang w:val="en-US"/>
        </w:rPr>
        <w:t xml:space="preserve"> types of LTC systems.</w:t>
      </w:r>
      <w:r w:rsidR="00872016" w:rsidRPr="00872016">
        <w:rPr>
          <w:lang w:val="en-US"/>
        </w:rPr>
        <w:t xml:space="preserve"> </w:t>
      </w:r>
      <w:moveToRangeStart w:id="133" w:author="Mareike Ariaans" w:date="2020-07-10T12:06:00Z" w:name="move45275193"/>
      <w:moveTo w:id="134" w:author="Mareike Ariaans" w:date="2020-07-10T12:06:00Z">
        <w:r w:rsidR="000B0433">
          <w:rPr>
            <w:lang w:val="en-US"/>
          </w:rPr>
          <w:t xml:space="preserve">LTC is thereby defined as: </w:t>
        </w:r>
      </w:moveTo>
    </w:p>
    <w:p w14:paraId="625F023D" w14:textId="60D7702E" w:rsidR="000B0433" w:rsidRPr="00FB73E3" w:rsidRDefault="000B0433" w:rsidP="000B0433">
      <w:pPr>
        <w:pStyle w:val="04Blockzitat1"/>
        <w:rPr>
          <w:moveTo w:id="135" w:author="Mareike Ariaans" w:date="2020-07-10T12:06:00Z"/>
          <w:lang w:val="en-US"/>
        </w:rPr>
      </w:pPr>
      <w:moveTo w:id="136" w:author="Mareike Ariaans" w:date="2020-07-10T12:06:00Z">
        <w:r w:rsidRPr="00FB73E3">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moveTo>
      <w:sdt>
        <w:sdtPr>
          <w:rPr>
            <w:lang w:val="en-US"/>
          </w:rPr>
          <w:alias w:val="Don't edit this field"/>
          <w:tag w:val="CitaviPlaceholder#adee8839-fc15-465a-8d1f-dad8bb13c2a1"/>
          <w:id w:val="1369566531"/>
          <w:placeholder>
            <w:docPart w:val="670BD0A72592478491E2E07B648F4194"/>
          </w:placeholder>
        </w:sdtPr>
        <w:sdtEndPr/>
        <w:sdtContent>
          <w:moveTo w:id="137" w:author="Mareike Ariaans" w:date="2020-07-10T12:06:00Z">
            <w:r w:rsidRPr="00FB73E3">
              <w:rPr>
                <w:lang w:val="en-US"/>
              </w:rPr>
              <w:fldChar w:fldCharType="begin"/>
            </w:r>
          </w:moveTo>
          <w:ins w:id="138" w:author="Mareike Ariaans" w:date="2020-07-10T12:22:00Z">
            <w:r w:rsidR="006C3A49">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ins>
          <w:del w:id="139" w:author="Mareike Ariaans" w:date="2020-07-10T12:22:00Z">
            <w:r w:rsidDel="006C3A49">
              <w:rPr>
                <w:lang w:val="en-US"/>
              </w:rPr>
              <w:del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gifX0seyIkaWQiOiI5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4In19LHsiJGlkIjoiMTA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4In19LHsiJGlkIjoiMTE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4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TI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4In19XSwiT3RoZXJzSW52b2x2ZWQiOltdLCJQYWdlQ291bnQiOiIzMjQiLCJQYWdlQ291bnROdW1lcmFsU3lzdGVtIjoiQXJhYmljIiwiUGxhY2VPZlB1YmxpY2F0aW9uIjoiUGFyaXMiLCJQdWJsaXNoZXJzIjpbeyIkaWQiOiIxMy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4In19XSwiUXVvdGF0aW9ucyI6W10sIlJlZmVyZW5jZVR5cGUiOiJCb29rIiwiU2VyaWVzVGl0bGUiOnsiJGlkIjoiMTQ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4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}</w:delInstrText>
            </w:r>
          </w:del>
          <w:moveTo w:id="140" w:author="Mareike Ariaans" w:date="2020-07-10T12:06:00Z">
            <w:r w:rsidRPr="00FB73E3">
              <w:rPr>
                <w:lang w:val="en-US"/>
              </w:rPr>
              <w:fldChar w:fldCharType="separate"/>
            </w:r>
          </w:moveTo>
          <w:r>
            <w:rPr>
              <w:lang w:val="en-US"/>
            </w:rPr>
            <w:t>(Colombo et al., 2011: 11–2)</w:t>
          </w:r>
          <w:moveTo w:id="141" w:author="Mareike Ariaans" w:date="2020-07-10T12:06:00Z">
            <w:r w:rsidRPr="00FB73E3">
              <w:rPr>
                <w:lang w:val="en-US"/>
              </w:rPr>
              <w:fldChar w:fldCharType="end"/>
            </w:r>
          </w:moveTo>
        </w:sdtContent>
      </w:sdt>
      <w:moveTo w:id="142" w:author="Mareike Ariaans" w:date="2020-07-10T12:06:00Z">
        <w:r w:rsidRPr="00FB73E3">
          <w:rPr>
            <w:lang w:val="en-US"/>
          </w:rPr>
          <w:t xml:space="preserve">. </w:t>
        </w:r>
      </w:moveTo>
    </w:p>
    <w:p w14:paraId="71E5D119" w14:textId="77777777" w:rsidR="000B0433" w:rsidRPr="00FB73E3" w:rsidRDefault="000B0433" w:rsidP="000B0433">
      <w:pPr>
        <w:pStyle w:val="02FlietextErsterAbsatz"/>
        <w:rPr>
          <w:moveTo w:id="143" w:author="Mareike Ariaans" w:date="2020-07-10T12:06:00Z"/>
          <w:lang w:val="en-US"/>
        </w:rPr>
      </w:pPr>
    </w:p>
    <w:p w14:paraId="4775E465" w14:textId="2DF9AC7C" w:rsidR="00986F93" w:rsidRDefault="000B0433" w:rsidP="000B0433">
      <w:pPr>
        <w:pStyle w:val="02FlietextErsterAbsatz"/>
        <w:rPr>
          <w:ins w:id="144" w:author="Mareike Ariaans" w:date="2020-07-10T12:12:00Z"/>
          <w:lang w:val="en-US"/>
        </w:rPr>
      </w:pPr>
      <w:moveTo w:id="145" w:author="Mareike Ariaans" w:date="2020-07-10T12:06:00Z">
        <w:r w:rsidRPr="00A236A4">
          <w:rPr>
            <w:lang w:val="en-US"/>
          </w:rPr>
          <w:t>Although this definition is independent of age most LTC recipient</w:t>
        </w:r>
        <w:r>
          <w:rPr>
            <w:lang w:val="en-US"/>
          </w:rPr>
          <w:t>s</w:t>
        </w:r>
        <w:r w:rsidRPr="00A236A4">
          <w:rPr>
            <w:lang w:val="en-US"/>
          </w:rPr>
          <w:t xml:space="preserve"> are above 65 years old</w:t>
        </w:r>
      </w:moveTo>
      <w:moveToRangeEnd w:id="133"/>
      <w:ins w:id="146" w:author="Mareike Ariaans" w:date="2020-07-10T12:07:00Z">
        <w:r>
          <w:rPr>
            <w:lang w:val="en-US"/>
          </w:rPr>
          <w:t xml:space="preserve">. </w:t>
        </w:r>
      </w:ins>
      <w:r w:rsidR="00872016">
        <w:rPr>
          <w:lang w:val="en-US"/>
        </w:rPr>
        <w:t xml:space="preserve">Compared to </w:t>
      </w:r>
      <w:r w:rsidR="00872016" w:rsidRPr="006A56FF">
        <w:rPr>
          <w:lang w:val="en-US"/>
        </w:rPr>
        <w:t xml:space="preserve">earlier typologies, we </w:t>
      </w:r>
      <w:r w:rsidR="00986F93">
        <w:rPr>
          <w:lang w:val="en-US"/>
        </w:rPr>
        <w:t xml:space="preserve">thereby </w:t>
      </w:r>
      <w:r w:rsidR="00872016" w:rsidRPr="006A56FF">
        <w:rPr>
          <w:lang w:val="en-US"/>
        </w:rPr>
        <w:t xml:space="preserve">make </w:t>
      </w:r>
      <w:del w:id="147" w:author="Mareike Ariaans" w:date="2020-07-09T10:50:00Z">
        <w:r w:rsidR="00872016" w:rsidRPr="006A56FF" w:rsidDel="005B12C0">
          <w:rPr>
            <w:lang w:val="en-US"/>
          </w:rPr>
          <w:delText xml:space="preserve">three </w:delText>
        </w:r>
      </w:del>
      <w:ins w:id="148" w:author="Mareike Ariaans" w:date="2020-07-09T10:50:00Z">
        <w:r w:rsidR="005B12C0">
          <w:rPr>
            <w:lang w:val="en-US"/>
          </w:rPr>
          <w:t>two</w:t>
        </w:r>
        <w:r w:rsidR="005B12C0" w:rsidRPr="006A56FF">
          <w:rPr>
            <w:lang w:val="en-US"/>
          </w:rPr>
          <w:t xml:space="preserve"> </w:t>
        </w:r>
      </w:ins>
      <w:r w:rsidR="00872016" w:rsidRPr="006A56FF">
        <w:rPr>
          <w:lang w:val="en-US"/>
        </w:rPr>
        <w:t>advancements.</w:t>
      </w:r>
      <w:r w:rsidR="00A256C3">
        <w:rPr>
          <w:lang w:val="en-US"/>
        </w:rPr>
        <w:t xml:space="preserve"> </w:t>
      </w:r>
      <w:del w:id="149" w:author="Mareike Ariaans" w:date="2020-07-09T10:50:00Z">
        <w:r w:rsidR="00872016" w:rsidRPr="006A56FF" w:rsidDel="005B12C0">
          <w:rPr>
            <w:lang w:val="en-US"/>
          </w:rPr>
          <w:delText xml:space="preserve">First, previous typologies often focus either on social services in general or on one aspect of LTC such as migration or family caregiving. </w:delText>
        </w:r>
        <w:r w:rsidR="00872016" w:rsidDel="005B12C0">
          <w:rPr>
            <w:lang w:val="en-US"/>
          </w:rPr>
          <w:delText>We focus</w:delText>
        </w:r>
        <w:r w:rsidR="00872016" w:rsidRPr="006A56FF" w:rsidDel="005B12C0">
          <w:rPr>
            <w:lang w:val="en-US"/>
          </w:rPr>
          <w:delText xml:space="preserve"> on characteristics of LTC </w:delText>
        </w:r>
        <w:r w:rsidR="00872016" w:rsidRPr="006A56FF" w:rsidDel="005B12C0">
          <w:rPr>
            <w:i/>
            <w:lang w:val="en-US"/>
          </w:rPr>
          <w:delText>institutions</w:delText>
        </w:r>
        <w:r w:rsidR="00872016" w:rsidRPr="006A56FF" w:rsidDel="005B12C0">
          <w:rPr>
            <w:lang w:val="en-US"/>
          </w:rPr>
          <w:delText>. Second</w:delText>
        </w:r>
      </w:del>
      <w:ins w:id="150" w:author="Mareike Ariaans" w:date="2020-07-09T10:50:00Z">
        <w:r w:rsidR="005B12C0">
          <w:rPr>
            <w:lang w:val="en-US"/>
          </w:rPr>
          <w:t xml:space="preserve"> First</w:t>
        </w:r>
      </w:ins>
      <w:r w:rsidR="00872016" w:rsidRPr="006A56FF">
        <w:rPr>
          <w:lang w:val="en-US"/>
        </w:rPr>
        <w:t>, earlier typologies used either quantitative OECD or Eurostat data</w:t>
      </w:r>
      <w:ins w:id="151" w:author="Mareike Ariaans" w:date="2020-07-09T10:53:00Z">
        <w:r w:rsidR="005B12C0">
          <w:rPr>
            <w:lang w:val="en-US"/>
          </w:rPr>
          <w:t xml:space="preserve"> </w:t>
        </w:r>
      </w:ins>
      <w:customXmlInsRangeStart w:id="152" w:author="Mareike Ariaans" w:date="2020-07-09T10:56:00Z"/>
      <w:sdt>
        <w:sdtPr>
          <w:rPr>
            <w:lang w:val="en-US"/>
          </w:rPr>
          <w:alias w:val="To edit, see citavi.com/edit"/>
          <w:tag w:val="CitaviPlaceholder#b4db29db-a471-4336-b875-6a61950c4763"/>
          <w:id w:val="-1100251725"/>
          <w:placeholder>
            <w:docPart w:val="DefaultPlaceholder_-1854013440"/>
          </w:placeholder>
        </w:sdtPr>
        <w:sdtEndPr/>
        <w:sdtContent>
          <w:customXmlInsRangeEnd w:id="152"/>
          <w:ins w:id="153" w:author="Mareike Ariaans" w:date="2020-07-09T10:56:00Z">
            <w:r w:rsidR="005B12C0">
              <w:rPr>
                <w:noProof/>
                <w:lang w:val="en-US"/>
              </w:rPr>
              <w:fldChar w:fldCharType="begin"/>
            </w:r>
          </w:ins>
          <w:ins w:id="154" w:author="Mareike Ariaans" w:date="2020-07-10T12:22:00Z">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ins>
          <w:del w:id="155" w:author="Mareike Ariaans" w:date="2020-07-10T12:22:00Z">
            <w:r w:rsidDel="006C3A49">
              <w:rPr>
                <w:noProof/>
                <w:lang w:val="en-US"/>
              </w:rPr>
              <w:delInstrText>ADDIN CitaviPlaceholder{eyIkaWQiOiIxIiwiRW50cmllcyI6W3siJGlkIjoiMiIsIklkIjoiMWY1N2Q1ZjgtMjBjMS00ZGQ2LThiNjMtYTI0YjA3NjZmOGU5IiwiUmFuZ2VMZW5ndGgiOjIxLCJSZWZlcmVuY2VJZCI6ImZkM2FjMmE2LTczMTEtNDFjMy1iN2IyLTY5ODk0NzUxODU3OSIsIlJlZmVyZW5jZSI6eyIkaWQiOiIz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jAiLCJJZCI6ImVlM2YxOWFkLTU1Y2UtNGIzNy05OTQzLWI3MjcwYTc5MzE3ZiIsIlJhbmdlU3RhcnQiOjIxLCJSYW5nZUxlbmd0aCI6MjUsIlJlZmVyZW5jZUlkIjoiMzczYzk0Y2MtZjNjMi00YTFlLWJmYjQtMjVlNzc4YmQ3ZmFkIiwiUmVmZXJlbmNlIjp7IiRpZCI6IjIxIiwiQWJzdHJhY3RDb21wbGV4aXR5IjowLCJBYnN0cmFjdFNvdXJjZVRleHRGb3JtYXQiOjAsIkF1dGhvcnMiOlt7IiRpZCI6IjIy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z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N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UiLCJBZGRyZXNzIjp7IiRpZCI6IjI2IiwiSXNMb2NhbENsb3VkUHJvamVjdEZpbGVMaW5rIjpmYWxzZSwiTGlua2VkUmVzb3VyY2VTdGF0dXMiOjgsIk9yaWdpbmFsU3RyaW5nIjoiMTAuMTUxNS9yZXZlY3AtMjAxNy0wMDA4IiwiTGlua2VkUmVzb3VyY2VUeXBlIjo1LCJVcmlTdHJpbmciOiJodHRwczovL2RvaS5vcmcvMTAuMTUxNS9yZXZlY3AtMjAxNy0wMDA4IiwiUHJvcGVydGllcyI6eyIkaWQiOiIyNy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I4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GFsw6Fza292w6EgZXQgYWwuLCAyMDE3KSJ9XX0sIlRhZyI6IkNpdGF2aVBsYWNlaG9sZGVyI2I0ZGIyOWRiLWE0NzEtNDMzNi1iODc1LTZhNjE5NTBjNDc2MyIsIlRleHQiOiIoRGFtaWFuaSBldCBhbC4sIDIwMTE7IEhhbMOhc2tvdsOhIGV0IGFsLiwgMjAxNykiLCJXQUlWZXJzaW9uIjoiNi40LjAuMzUifQ==}</w:delInstrText>
            </w:r>
          </w:del>
          <w:r w:rsidR="005B12C0">
            <w:rPr>
              <w:noProof/>
              <w:lang w:val="en-US"/>
            </w:rPr>
            <w:fldChar w:fldCharType="separate"/>
          </w:r>
          <w:r>
            <w:rPr>
              <w:noProof/>
              <w:lang w:val="en-US"/>
            </w:rPr>
            <w:t>(Damiani et al., 2011; Halásková et al., 2017)</w:t>
          </w:r>
          <w:ins w:id="156" w:author="Mareike Ariaans" w:date="2020-07-09T10:56:00Z">
            <w:r w:rsidR="005B12C0">
              <w:rPr>
                <w:noProof/>
                <w:lang w:val="en-US"/>
              </w:rPr>
              <w:fldChar w:fldCharType="end"/>
            </w:r>
          </w:ins>
          <w:customXmlInsRangeStart w:id="157" w:author="Mareike Ariaans" w:date="2020-07-09T10:56:00Z"/>
        </w:sdtContent>
      </w:sdt>
      <w:customXmlInsRangeEnd w:id="157"/>
      <w:r w:rsidR="00872016" w:rsidRPr="006A56FF">
        <w:rPr>
          <w:lang w:val="en-US"/>
        </w:rPr>
        <w:t xml:space="preserve"> or </w:t>
      </w:r>
      <w:r w:rsidR="00872016">
        <w:rPr>
          <w:lang w:val="en-US"/>
        </w:rPr>
        <w:t xml:space="preserve">standardized </w:t>
      </w:r>
      <w:r w:rsidR="00872016" w:rsidRPr="006A56FF">
        <w:rPr>
          <w:lang w:val="en-US"/>
        </w:rPr>
        <w:t>data on institutional and regulatory aspects of LTC systems</w:t>
      </w:r>
      <w:ins w:id="158" w:author="Mareike Ariaans" w:date="2020-07-09T10:51:00Z">
        <w:r w:rsidR="005B12C0">
          <w:rPr>
            <w:lang w:val="en-US"/>
          </w:rPr>
          <w:t xml:space="preserve"> </w:t>
        </w:r>
      </w:ins>
      <w:customXmlInsRangeStart w:id="159" w:author="Mareike Ariaans" w:date="2020-07-09T10:57:00Z"/>
      <w:sdt>
        <w:sdtPr>
          <w:rPr>
            <w:lang w:val="en-US"/>
          </w:rPr>
          <w:alias w:val="To edit, see citavi.com/edit"/>
          <w:tag w:val="CitaviPlaceholder#cd78574b-164a-48f1-aab7-a7a2e3648e05"/>
          <w:id w:val="-2061009429"/>
          <w:placeholder>
            <w:docPart w:val="DefaultPlaceholder_-1854013440"/>
          </w:placeholder>
        </w:sdtPr>
        <w:sdtEndPr/>
        <w:sdtContent>
          <w:customXmlInsRangeEnd w:id="159"/>
          <w:ins w:id="160" w:author="Mareike Ariaans" w:date="2020-07-09T10:57:00Z">
            <w:r w:rsidR="005B12C0">
              <w:rPr>
                <w:noProof/>
                <w:lang w:val="en-US"/>
              </w:rPr>
              <w:fldChar w:fldCharType="begin"/>
            </w:r>
          </w:ins>
          <w:ins w:id="161" w:author="Mareike Ariaans" w:date="2020-07-10T12:22:00Z">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ins>
          <w:del w:id="162" w:author="Mareike Ariaans" w:date="2020-07-10T12:22:00Z">
            <w:r w:rsidDel="006C3A49">
              <w:rPr>
                <w:noProof/>
                <w:lang w:val="en-US"/>
              </w:rPr>
              <w:del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MiLCJJZCI6ImUwNWYzOWE4LTNmMTgtNGZkYS04MGQ4LTVmYjk2M2U1NzRiZSIsIlJhbmdlU3RhcnQiOjE0LCJSYW5nZUxlbmd0aCI6MjEsIlJlZmVyZW5jZUlkIjoiNGE4MzFjMzQtNzZhNy00ZTJiLTk5NTYtZWExMWY2NjUxNjgwIiwiUmVmZXJlbmNlIjp7IiRpZCI6IjE0IiwiQWJzdHJhY3RDb21wbGV4aXR5IjowLCJBYnN0cmFjdFNvdXJjZVRleHRGb3JtYXQiOjAsIkF1dGhvcnMiOlt7IiRpZCI6IjE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E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T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T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yMiIsIkNvdW50IjoxLCJUZXh0VW5pdHMiOlt7IiRpZCI6IjIzIiwiRm9udFN0eWxlIjp7IiRpZCI6IjI0IiwiTmV1dHJhbCI6dHJ1ZX0sIlJlYWRpbmdPcmRlciI6MSwiVGV4dCI6IihDb2xvbWJvLCAyMDEyOyBLcmF1cyBldCBhbC4sIDIwMTApIn1dfSwiVGFnIjoiQ2l0YXZpUGxhY2Vob2xkZXIjY2Q3ODU3NGItMTY0YS00OGYxLWFhYjctYTdhMmUzNjQ4ZTA1IiwiVGV4dCI6IihDb2xvbWJvLCAyMDEyOyBLcmF1cyBldCBhbC4sIDIwMTApIiwiV0FJVmVyc2lvbiI6IjYuNC4wLjM1In0=}</w:delInstrText>
            </w:r>
          </w:del>
          <w:r w:rsidR="005B12C0">
            <w:rPr>
              <w:noProof/>
              <w:lang w:val="en-US"/>
            </w:rPr>
            <w:fldChar w:fldCharType="separate"/>
          </w:r>
          <w:r>
            <w:rPr>
              <w:noProof/>
              <w:lang w:val="en-US"/>
            </w:rPr>
            <w:t>(Colombo, 2012; Kraus et al., 2010)</w:t>
          </w:r>
          <w:ins w:id="163" w:author="Mareike Ariaans" w:date="2020-07-09T10:57:00Z">
            <w:r w:rsidR="005B12C0">
              <w:rPr>
                <w:noProof/>
                <w:lang w:val="en-US"/>
              </w:rPr>
              <w:fldChar w:fldCharType="end"/>
            </w:r>
          </w:ins>
          <w:customXmlInsRangeStart w:id="164" w:author="Mareike Ariaans" w:date="2020-07-09T10:57:00Z"/>
        </w:sdtContent>
      </w:sdt>
      <w:customXmlInsRangeEnd w:id="164"/>
      <w:ins w:id="165" w:author="Mareike Ariaans" w:date="2020-07-09T10:57:00Z">
        <w:r w:rsidR="005B12C0">
          <w:rPr>
            <w:lang w:val="en-US"/>
          </w:rPr>
          <w:t>.</w:t>
        </w:r>
      </w:ins>
      <w:del w:id="166" w:author="Mareike Ariaans" w:date="2020-07-09T10:56:00Z">
        <w:r w:rsidR="00872016" w:rsidRPr="006A56FF" w:rsidDel="005B12C0">
          <w:rPr>
            <w:lang w:val="en-US"/>
          </w:rPr>
          <w:delText xml:space="preserve">. </w:delText>
        </w:r>
      </w:del>
      <w:r w:rsidR="00872016" w:rsidRPr="006A56FF">
        <w:rPr>
          <w:lang w:val="en-US"/>
        </w:rPr>
        <w:t xml:space="preserve">We integrate both approaches by </w:t>
      </w:r>
      <w:r w:rsidR="00A256C3">
        <w:rPr>
          <w:lang w:val="en-US"/>
        </w:rPr>
        <w:t>analyzing</w:t>
      </w:r>
      <w:r w:rsidR="00872016" w:rsidRPr="006A56FF">
        <w:rPr>
          <w:lang w:val="en-US"/>
        </w:rPr>
        <w:t xml:space="preserve"> OCED data on supply, public-private mix, performance </w:t>
      </w:r>
      <w:r w:rsidR="00872016" w:rsidRPr="006A56FF">
        <w:rPr>
          <w:i/>
          <w:lang w:val="en-US"/>
        </w:rPr>
        <w:t xml:space="preserve">as </w:t>
      </w:r>
      <w:r w:rsidR="00872016" w:rsidRPr="006A56FF">
        <w:rPr>
          <w:i/>
          <w:lang w:val="en-US"/>
        </w:rPr>
        <w:lastRenderedPageBreak/>
        <w:t>well as</w:t>
      </w:r>
      <w:r w:rsidR="00872016" w:rsidRPr="006A56FF">
        <w:rPr>
          <w:lang w:val="en-US"/>
        </w:rPr>
        <w:t xml:space="preserve"> institutional data on accessibility of systems. </w:t>
      </w:r>
      <w:del w:id="167" w:author="Mareike Ariaans" w:date="2020-07-09T10:57:00Z">
        <w:r w:rsidR="00872016" w:rsidRPr="006A56FF" w:rsidDel="005B12C0">
          <w:rPr>
            <w:lang w:val="en-US"/>
          </w:rPr>
          <w:delText>Third</w:delText>
        </w:r>
      </w:del>
      <w:ins w:id="168" w:author="Mareike Ariaans" w:date="2020-07-09T10:57:00Z">
        <w:r w:rsidR="005B12C0">
          <w:rPr>
            <w:lang w:val="en-US"/>
          </w:rPr>
          <w:t>Second</w:t>
        </w:r>
      </w:ins>
      <w:r w:rsidR="00872016" w:rsidRPr="006A56FF">
        <w:rPr>
          <w:lang w:val="en-US"/>
        </w:rPr>
        <w:t>,</w:t>
      </w:r>
      <w:ins w:id="169" w:author="Mareike Ariaans" w:date="2020-07-10T11:59:00Z">
        <w:r w:rsidR="00C55241">
          <w:rPr>
            <w:lang w:val="en-US"/>
          </w:rPr>
          <w:t xml:space="preserve"> most LTC typolo</w:t>
        </w:r>
        <w:r>
          <w:rPr>
            <w:lang w:val="en-US"/>
          </w:rPr>
          <w:t>gies use one cluster analysis to</w:t>
        </w:r>
        <w:r w:rsidR="00C55241">
          <w:rPr>
            <w:lang w:val="en-US"/>
          </w:rPr>
          <w:t xml:space="preserve"> provide </w:t>
        </w:r>
      </w:ins>
      <w:ins w:id="170" w:author="Mareike Ariaans" w:date="2020-07-10T12:08:00Z">
        <w:r>
          <w:rPr>
            <w:lang w:val="en-US"/>
          </w:rPr>
          <w:t>results</w:t>
        </w:r>
      </w:ins>
      <w:ins w:id="171" w:author="Mareike Ariaans" w:date="2020-07-10T11:59:00Z">
        <w:r w:rsidR="00C55241">
          <w:rPr>
            <w:lang w:val="en-US"/>
          </w:rPr>
          <w:t xml:space="preserve"> </w:t>
        </w:r>
      </w:ins>
      <w:customXmlInsRangeStart w:id="172" w:author="Mareike Ariaans" w:date="2020-07-10T11:59:00Z"/>
      <w:sdt>
        <w:sdtPr>
          <w:rPr>
            <w:lang w:val="en-US"/>
          </w:rPr>
          <w:alias w:val="To edit, see citavi.com/edit"/>
          <w:tag w:val="CitaviPlaceholder#bb284ddd-d186-47b8-a96f-46d1aa991e0b"/>
          <w:id w:val="-661006819"/>
          <w:placeholder>
            <w:docPart w:val="DefaultPlaceholder_-1854013440"/>
          </w:placeholder>
        </w:sdtPr>
        <w:sdtEndPr/>
        <w:sdtContent>
          <w:customXmlInsRangeEnd w:id="172"/>
          <w:ins w:id="173" w:author="Mareike Ariaans" w:date="2020-07-10T11:59:00Z">
            <w:r w:rsidR="00C55241">
              <w:rPr>
                <w:noProof/>
                <w:lang w:val="en-US"/>
              </w:rPr>
              <w:fldChar w:fldCharType="begin"/>
            </w:r>
          </w:ins>
          <w:ins w:id="174" w:author="Mareike Ariaans" w:date="2020-07-10T12:22:00Z">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ins>
          <w:del w:id="175" w:author="Mareike Ariaans" w:date="2020-07-10T12:22:00Z">
            <w:r w:rsidDel="006C3A49">
              <w:rPr>
                <w:noProof/>
                <w:lang w:val="en-US"/>
              </w:rPr>
              <w:delInstrText>ADDIN CitaviPlaceholder{eyIkaWQiOiIxIiwiRW50cmllcyI6W3siJGlkIjoiMiIsIklkIjoiNDk5MjFkOGUtMGZkMC00Nzk0LThmZGQtODA4YjJkNWFkOGMyIiwiUmFuZ2VMZW5ndGgiOjIxLCJSZWZlcmVuY2VJZCI6ImZkM2FjMmE2LTczMTEtNDFjMy1iN2IyLTY5ODk0NzUxODU3OSIsIlJlZmVyZW5jZSI6eyIkaWQiOiIz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jAiLCJJZCI6IjA3YjJhMzBkLWM2MzMtNDVlYy04ZWVkLTI4MThjOTg2NzI3OSIsIlJhbmdlU3RhcnQiOjIxLCJSYW5nZUxlbmd0aCI6MjQsIlJlZmVyZW5jZUlkIjoiMzczYzk0Y2MtZjNjMi00YTFlLWJmYjQtMjVlNzc4YmQ3ZmFkIiwiUmVmZXJlbmNlIjp7IiRpZCI6IjIxIiwiQWJzdHJhY3RDb21wbGV4aXR5IjowLCJBYnN0cmFjdFNvdXJjZVRleHRGb3JtYXQiOjAsIkF1dGhvcnMiOlt7IiRpZCI6IjIy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z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N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UiLCJBZGRyZXNzIjp7IiRpZCI6IjI2IiwiSXNMb2NhbENsb3VkUHJvamVjdEZpbGVMaW5rIjpmYWxzZSwiTGlua2VkUmVzb3VyY2VTdGF0dXMiOjgsIk9yaWdpbmFsU3RyaW5nIjoiMTAuMTUxNS9yZXZlY3AtMjAxNy0wMDA4IiwiTGlua2VkUmVzb3VyY2VUeXBlIjo1LCJVcmlTdHJpbmciOiJodHRwczovL2RvaS5vcmcvMTAuMTUxNS9yZXZlY3AtMjAxNy0wMDA4IiwiUHJvcGVydGllcyI6eyIkaWQiOiIyNy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I4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jkiLCJJZCI6IjU3MmIzM2QxLTAyNTUtNDIyNC1iZmFmLWNiZDYyZDY1OTA3MCIsIlJhbmdlU3RhcnQiOjQ1LCJSYW5nZUxlbmd0aCI6MjEsIlJlZmVyZW5jZUlkIjoiNGE4MzFjMzQtNzZhNy00ZTJiLTk5NTYtZWExMWY2NjUxNjgwIiwiUmVmZXJlbmNlIjp7IiRpZCI6IjMwIiwiQWJzdHJhY3RDb21wbGV4aXR5IjowLCJBYnN0cmFjdFNvdXJjZVRleHRGb3JtYXQiOjAsIkF1dGhvcnMiOlt7IiRpZCI6IjMx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M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z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Q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U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M2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zc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mIyODRkZGQtZDE4Ni00N2I4LWE5NmYtNDZkMWFhOTkxZTBiIiwiVGV4dCI6IihEYW1pYW5pIGV0IGFsLiwgMjAxMTsgSGFsw6Fza292w6EgZXQgYWwuLCAyMDE3OyBLcmF1cyBldCBhbC4sIDIwMTApIiwiV0FJVmVyc2lvbiI6IjYuNC4wLjM1In0=}</w:delInstrText>
            </w:r>
          </w:del>
          <w:r w:rsidR="00C55241">
            <w:rPr>
              <w:noProof/>
              <w:lang w:val="en-US"/>
            </w:rPr>
            <w:fldChar w:fldCharType="separate"/>
          </w:r>
          <w:r>
            <w:rPr>
              <w:noProof/>
              <w:lang w:val="en-US"/>
            </w:rPr>
            <w:t>(Damiani et al., 2011; Halásková et al., 2017; Kraus et al., 2010)</w:t>
          </w:r>
          <w:ins w:id="176" w:author="Mareike Ariaans" w:date="2020-07-10T11:59:00Z">
            <w:r w:rsidR="00C55241">
              <w:rPr>
                <w:noProof/>
                <w:lang w:val="en-US"/>
              </w:rPr>
              <w:fldChar w:fldCharType="end"/>
            </w:r>
          </w:ins>
          <w:customXmlInsRangeStart w:id="177" w:author="Mareike Ariaans" w:date="2020-07-10T11:59:00Z"/>
        </w:sdtContent>
      </w:sdt>
      <w:customXmlInsRangeEnd w:id="177"/>
      <w:ins w:id="178" w:author="Mareike Ariaans" w:date="2020-07-10T12:09:00Z">
        <w:r>
          <w:rPr>
            <w:lang w:val="en-US"/>
          </w:rPr>
          <w:t xml:space="preserve">. We selected cluster analysis as method as well. However, we adopt the innovative approach by </w:t>
        </w:r>
      </w:ins>
      <w:customXmlInsRangeStart w:id="179" w:author="Mareike Ariaans" w:date="2020-07-10T12:10:00Z"/>
      <w:sdt>
        <w:sdtPr>
          <w:rPr>
            <w:lang w:val="en-US"/>
          </w:rPr>
          <w:alias w:val="To edit, see citavi.com/edit"/>
          <w:tag w:val="CitaviPlaceholder#02b0ddcb-2f57-4d1f-8c33-2c25917924b0"/>
          <w:id w:val="-1643194566"/>
          <w:placeholder>
            <w:docPart w:val="DefaultPlaceholder_-1854013440"/>
          </w:placeholder>
        </w:sdtPr>
        <w:sdtEndPr/>
        <w:sdtContent>
          <w:customXmlInsRangeEnd w:id="179"/>
          <w:ins w:id="180" w:author="Mareike Ariaans" w:date="2020-07-10T12:10:00Z">
            <w:r>
              <w:rPr>
                <w:noProof/>
                <w:lang w:val="en-US"/>
              </w:rPr>
              <w:fldChar w:fldCharType="begin"/>
            </w:r>
          </w:ins>
          <w:ins w:id="181" w:author="Mareike Ariaans" w:date="2020-07-10T12:22:00Z">
            <w:r w:rsidR="006C3A49">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ins>
          <w:del w:id="182" w:author="Mareike Ariaans" w:date="2020-07-10T12:22:00Z">
            <w:r w:rsidDel="006C3A49">
              <w:rPr>
                <w:noProof/>
                <w:lang w:val="en-US"/>
              </w:rPr>
              <w:del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To1NDozMSIsIlByb2plY3QiOnsiJHJlZiI6IjUifX0sIlVzZU51bWJlcmluZ1R5cGVPZlBhcmVudERvY3VtZW50IjpmYWxzZX1dLCJGb3JtYXR0ZWRUZXh0Ijp7IiRpZCI6IjE1IiwiQ291bnQiOjEsIlRleHRVbml0cyI6W3siJGlkIjoiMTYiLCJGb250U3R5bGUiOnsiJGlkIjoiMTciLCJOZXV0cmFsIjp0cnVlfSwiUmVhZGluZ09yZGVyIjoxLCJUZXh0IjoiUmVpYmxpbmcgZXQgYWwuIn1dfSwiVGFnIjoiQ2l0YXZpUGxhY2Vob2xkZXIjMDJiMGRkY2ItMmY1Ny00ZDFmLThjMzMtMmMyNTkxNzkyNGIwIiwiVGV4dCI6IlJlaWJsaW5nIGV0IGFsLiIsIldBSVZlcnNpb24iOiI2LjQuMC4zNSJ9}</w:delInstrText>
            </w:r>
          </w:del>
          <w:r>
            <w:rPr>
              <w:noProof/>
              <w:lang w:val="en-US"/>
            </w:rPr>
            <w:fldChar w:fldCharType="separate"/>
          </w:r>
          <w:r>
            <w:rPr>
              <w:noProof/>
              <w:lang w:val="en-US"/>
            </w:rPr>
            <w:t>Reibling et al.</w:t>
          </w:r>
          <w:ins w:id="183" w:author="Mareike Ariaans" w:date="2020-07-10T12:10:00Z">
            <w:r>
              <w:rPr>
                <w:noProof/>
                <w:lang w:val="en-US"/>
              </w:rPr>
              <w:fldChar w:fldCharType="end"/>
            </w:r>
          </w:ins>
          <w:customXmlInsRangeStart w:id="184" w:author="Mareike Ariaans" w:date="2020-07-10T12:10:00Z"/>
        </w:sdtContent>
      </w:sdt>
      <w:customXmlInsRangeEnd w:id="184"/>
      <w:ins w:id="185" w:author="Mareike Ariaans" w:date="2020-07-10T12:10:00Z">
        <w:r>
          <w:rPr>
            <w:lang w:val="en-US"/>
          </w:rPr>
          <w:t xml:space="preserve"> </w:t>
        </w:r>
      </w:ins>
      <w:customXmlInsRangeStart w:id="186" w:author="Mareike Ariaans" w:date="2020-07-10T12:10:00Z"/>
      <w:sdt>
        <w:sdtPr>
          <w:rPr>
            <w:lang w:val="en-US"/>
          </w:rPr>
          <w:alias w:val="To edit, see citavi.com/edit"/>
          <w:tag w:val="CitaviPlaceholder#378e39ee-1cd4-4d1d-a56d-23bfda855f33"/>
          <w:id w:val="1278519936"/>
          <w:placeholder>
            <w:docPart w:val="DefaultPlaceholder_-1854013440"/>
          </w:placeholder>
        </w:sdtPr>
        <w:sdtEndPr/>
        <w:sdtContent>
          <w:customXmlInsRangeEnd w:id="186"/>
          <w:ins w:id="187" w:author="Mareike Ariaans" w:date="2020-07-10T12:10:00Z">
            <w:r>
              <w:rPr>
                <w:noProof/>
                <w:lang w:val="en-US"/>
              </w:rPr>
              <w:fldChar w:fldCharType="begin"/>
            </w:r>
          </w:ins>
          <w:ins w:id="188" w:author="Mareike Ariaans" w:date="2020-07-10T12:22:00Z">
            <w:r w:rsidR="006C3A49">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ins>
          <w:del w:id="189" w:author="Mareike Ariaans" w:date="2020-07-10T12:22:00Z">
            <w:r w:rsidDel="006C3A49">
              <w:rPr>
                <w:noProof/>
                <w:lang w:val="en-US"/>
              </w:rPr>
              <w:del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CI6I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sK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i8vI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iIsIkFic3RyYWN0Q29tcGxleGl0eSI6MCwiQWJzdHJhY3RIdG1s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C8vID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IsIkFic3RyYWN0U291cmNlVGV4dEZvcm1hdCI6MiwiQWZmaWxpYXRpb24iOiJVbml2ZXJzaXR5IG9mIFNpZWdlbiwgR2VybWFueS5cclxuVW5pdmVyc2l0eSBvZiBTaWVnZW4sIEdlcm1hbnkuXHJcblVuaXZlcnNpdHkgb2YgU2llZ2VuLCBHZXJtYW55LiBFbGVjdHJvbmljIGFkZHJlc3M6IHdlbmR0QHNvemlvbG9naWUudW5pLXNpZWdlbi5kZS4i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E6NTQ6Mz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xOSkifV19LCJUYWciOiJDaXRhdmlQbGFjZWhvbGRlciMzNzhlMzllZS0xY2Q0LTRkMWQtYTU2ZC0yM2JmZGE4NTVmMzMiLCJUZXh0IjoiKDIwMTkpIiwiV0FJVmVyc2lvbiI6IjYuNC4wLjM1In0=}</w:delInstrText>
            </w:r>
          </w:del>
          <w:r>
            <w:rPr>
              <w:noProof/>
              <w:lang w:val="en-US"/>
            </w:rPr>
            <w:fldChar w:fldCharType="separate"/>
          </w:r>
          <w:r>
            <w:rPr>
              <w:noProof/>
              <w:lang w:val="en-US"/>
            </w:rPr>
            <w:t>(2019)</w:t>
          </w:r>
          <w:ins w:id="190" w:author="Mareike Ariaans" w:date="2020-07-10T12:10:00Z">
            <w:r>
              <w:rPr>
                <w:noProof/>
                <w:lang w:val="en-US"/>
              </w:rPr>
              <w:fldChar w:fldCharType="end"/>
            </w:r>
          </w:ins>
          <w:customXmlInsRangeStart w:id="191" w:author="Mareike Ariaans" w:date="2020-07-10T12:10:00Z"/>
        </w:sdtContent>
      </w:sdt>
      <w:customXmlInsRangeEnd w:id="191"/>
      <w:ins w:id="192" w:author="Mareike Ariaans" w:date="2020-07-10T12:10:00Z">
        <w:r>
          <w:rPr>
            <w:lang w:val="en-US"/>
          </w:rPr>
          <w:t>, who calculate numerous cluster analyses to incorporate</w:t>
        </w:r>
      </w:ins>
      <w:del w:id="193" w:author="Mareike Ariaans" w:date="2020-07-10T12:10:00Z">
        <w:r w:rsidR="00872016" w:rsidRPr="006A56FF" w:rsidDel="000B0433">
          <w:rPr>
            <w:lang w:val="en-US"/>
          </w:rPr>
          <w:delText xml:space="preserve"> </w:delText>
        </w:r>
        <w:r w:rsidR="00872016" w:rsidDel="000B0433">
          <w:rPr>
            <w:lang w:val="en-US"/>
          </w:rPr>
          <w:delText>we provide a f</w:delText>
        </w:r>
        <w:r w:rsidR="00A256C3" w:rsidDel="000B0433">
          <w:rPr>
            <w:lang w:val="en-US"/>
          </w:rPr>
          <w:delText>le</w:delText>
        </w:r>
        <w:r w:rsidR="00872016" w:rsidDel="000B0433">
          <w:rPr>
            <w:lang w:val="en-US"/>
          </w:rPr>
          <w:delText>xible typology of LTC systems by taking different methods of clustering into account.</w:delText>
        </w:r>
      </w:del>
      <w:ins w:id="194" w:author="Mareike Ariaans" w:date="2020-07-09T10:58:00Z">
        <w:r w:rsidR="005B12C0">
          <w:rPr>
            <w:lang w:val="en-US"/>
          </w:rPr>
          <w:t xml:space="preserve"> the internal </w:t>
        </w:r>
      </w:ins>
      <w:ins w:id="195" w:author="Mareike Ariaans" w:date="2020-07-09T10:59:00Z">
        <w:r w:rsidR="005B12C0">
          <w:rPr>
            <w:lang w:val="en-US"/>
          </w:rPr>
          <w:t>consistency</w:t>
        </w:r>
      </w:ins>
      <w:ins w:id="196" w:author="Mareike Ariaans" w:date="2020-07-09T10:58:00Z">
        <w:r w:rsidR="005B12C0">
          <w:rPr>
            <w:lang w:val="en-US"/>
          </w:rPr>
          <w:t xml:space="preserve"> </w:t>
        </w:r>
      </w:ins>
      <w:ins w:id="197" w:author="Mareike Ariaans" w:date="2020-07-09T10:59:00Z">
        <w:r>
          <w:rPr>
            <w:lang w:val="en-US"/>
          </w:rPr>
          <w:t>of clusters.</w:t>
        </w:r>
      </w:ins>
      <w:ins w:id="198" w:author="Mareike Ariaans" w:date="2020-07-10T12:11:00Z">
        <w:r>
          <w:rPr>
            <w:lang w:val="en-US"/>
          </w:rPr>
          <w:t xml:space="preserve"> This </w:t>
        </w:r>
      </w:ins>
      <w:ins w:id="199" w:author="Mareike Ariaans" w:date="2020-07-09T10:59:00Z">
        <w:r w:rsidR="00711713">
          <w:rPr>
            <w:lang w:val="en-US"/>
          </w:rPr>
          <w:t>has not been implemented so far in earlier typologies</w:t>
        </w:r>
      </w:ins>
      <w:ins w:id="200" w:author="Mareike Ariaans" w:date="2020-07-10T12:12:00Z">
        <w:r>
          <w:rPr>
            <w:lang w:val="en-US"/>
          </w:rPr>
          <w:t>.</w:t>
        </w:r>
      </w:ins>
    </w:p>
    <w:p w14:paraId="11EFE79E" w14:textId="2DBCC876" w:rsidR="000B0433" w:rsidRDefault="000B0433" w:rsidP="000B0433">
      <w:pPr>
        <w:pStyle w:val="02FlietextErsterAbsatz"/>
        <w:rPr>
          <w:ins w:id="201" w:author="Philipp Alexander Linden" w:date="2020-07-07T13:13:00Z"/>
          <w:lang w:val="en-US"/>
        </w:rPr>
      </w:pPr>
      <w:ins w:id="202" w:author="Mareike Ariaans" w:date="2020-07-10T12:12:00Z">
        <w:r>
          <w:rPr>
            <w:lang w:val="en-US"/>
          </w:rPr>
          <w:t>In the following we first describe the dimensions and indicators earlier LTC typologies used and summarize their results. In the data and methods section we</w:t>
        </w:r>
      </w:ins>
      <w:ins w:id="203" w:author="Mareike Ariaans" w:date="2020-07-10T12:13:00Z">
        <w:r>
          <w:rPr>
            <w:lang w:val="en-US"/>
          </w:rPr>
          <w:t xml:space="preserve"> explain our chosen Data and Methods in detail. The results section lays out one </w:t>
        </w:r>
      </w:ins>
      <w:ins w:id="204" w:author="Mareike Ariaans" w:date="2020-07-10T12:14:00Z">
        <w:r>
          <w:rPr>
            <w:lang w:val="en-US"/>
          </w:rPr>
          <w:t>detailed method-driven clustering solution and one solution with for distinct system types, of which two</w:t>
        </w:r>
      </w:ins>
      <w:ins w:id="205" w:author="Mareike Ariaans" w:date="2020-07-10T12:15:00Z">
        <w:r w:rsidR="00782D78">
          <w:rPr>
            <w:lang w:val="en-US"/>
          </w:rPr>
          <w:t xml:space="preserve"> can be divided into two sub-types. </w:t>
        </w:r>
      </w:ins>
      <w:ins w:id="206" w:author="Mareike Ariaans" w:date="2020-07-10T12:16:00Z">
        <w:r w:rsidR="00782D78">
          <w:rPr>
            <w:lang w:val="en-US"/>
          </w:rPr>
          <w:t xml:space="preserve">In the conclusion, we discuss these results in light of earlier </w:t>
        </w:r>
      </w:ins>
      <w:ins w:id="207" w:author="Mareike Ariaans" w:date="2020-07-10T12:17:00Z">
        <w:r w:rsidR="00782D78">
          <w:rPr>
            <w:lang w:val="en-US"/>
          </w:rPr>
          <w:t>studies.</w:t>
        </w:r>
      </w:ins>
    </w:p>
    <w:p w14:paraId="4E17B1C2" w14:textId="2DD639BB" w:rsidR="00C97EBD" w:rsidRDefault="00986F93">
      <w:pPr>
        <w:spacing w:after="160" w:line="259" w:lineRule="auto"/>
        <w:rPr>
          <w:rFonts w:eastAsia="Times New Roman"/>
          <w:b/>
          <w:bCs/>
          <w:sz w:val="32"/>
          <w:szCs w:val="28"/>
          <w:lang w:val="en-US"/>
        </w:rPr>
      </w:pPr>
      <w:del w:id="208" w:author="Mareike Ariaans" w:date="2020-07-10T12:11:00Z">
        <w:r w:rsidDel="000B0433">
          <w:rPr>
            <w:lang w:val="en-US"/>
          </w:rPr>
          <w:delText xml:space="preserve">With this updated typology we contribute </w:delText>
        </w:r>
        <w:r w:rsidR="00635380" w:rsidDel="000B0433">
          <w:rPr>
            <w:lang w:val="en-US"/>
          </w:rPr>
          <w:delText xml:space="preserve">to broaden our understanding </w:delText>
        </w:r>
        <w:commentRangeStart w:id="209"/>
        <w:commentRangeStart w:id="210"/>
        <w:r w:rsidR="00635380" w:rsidDel="000B0433">
          <w:rPr>
            <w:lang w:val="en-US"/>
          </w:rPr>
          <w:delText>of</w:delText>
        </w:r>
        <w:commentRangeEnd w:id="209"/>
        <w:r w:rsidR="00F474E4" w:rsidDel="000B0433">
          <w:rPr>
            <w:rStyle w:val="Kommentarzeichen"/>
          </w:rPr>
          <w:commentReference w:id="209"/>
        </w:r>
        <w:commentRangeEnd w:id="210"/>
        <w:r w:rsidR="00711713" w:rsidDel="000B0433">
          <w:rPr>
            <w:rStyle w:val="Kommentarzeichen"/>
          </w:rPr>
          <w:commentReference w:id="210"/>
        </w:r>
        <w:r w:rsidR="00635380" w:rsidDel="000B0433">
          <w:rPr>
            <w:lang w:val="en-US"/>
          </w:rPr>
          <w:delText>…</w:delText>
        </w:r>
      </w:del>
      <w:r w:rsidR="00C97EBD">
        <w:rPr>
          <w:lang w:val="en-US"/>
        </w:rPr>
        <w:br w:type="page"/>
      </w:r>
    </w:p>
    <w:p w14:paraId="2F5CA8FB" w14:textId="3157E061" w:rsidR="001E64E8" w:rsidRPr="006A56FF" w:rsidRDefault="001E64E8" w:rsidP="00C97EBD">
      <w:pPr>
        <w:pStyle w:val="berschrift1"/>
        <w:ind w:left="0" w:firstLine="0"/>
        <w:rPr>
          <w:lang w:val="en-US"/>
        </w:rPr>
      </w:pPr>
      <w:r w:rsidRPr="006A56FF">
        <w:rPr>
          <w:lang w:val="en-US"/>
        </w:rPr>
        <w:lastRenderedPageBreak/>
        <w:t>Theory</w:t>
      </w:r>
      <w:r w:rsidR="00EB31E0" w:rsidRPr="006A56FF">
        <w:rPr>
          <w:lang w:val="en-US"/>
        </w:rPr>
        <w:t xml:space="preserve"> – </w:t>
      </w:r>
      <w:r w:rsidR="00E21111">
        <w:rPr>
          <w:lang w:val="en-US"/>
        </w:rPr>
        <w:t>1</w:t>
      </w:r>
      <w:r w:rsidR="00621D67">
        <w:rPr>
          <w:lang w:val="en-US"/>
        </w:rPr>
        <w:t>204</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2098A302" w:rsidR="00F474E4" w:rsidRDefault="00F211E8" w:rsidP="00B82577">
      <w:pPr>
        <w:pStyle w:val="02FlietextErsterAbsatz"/>
        <w:rPr>
          <w:ins w:id="211" w:author="Philipp Alexander Linden" w:date="2020-07-07T13:22:00Z"/>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ins w:id="212" w:author="Mareike Ariaans" w:date="2020-07-10T12:22:00Z">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ins>
          <w:del w:id="213" w:author="Mareike Ariaans" w:date="2020-07-10T12:22:00Z">
            <w:r w:rsidR="000B0433" w:rsidDel="006C3A49">
              <w:rPr>
                <w:lang w:val="en-US"/>
              </w:rPr>
              <w:del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40LjAuMzUifQ==}</w:delInstrText>
            </w:r>
          </w:del>
          <w:r w:rsidRPr="006A56FF">
            <w:rPr>
              <w:lang w:val="en-US"/>
            </w:rPr>
            <w:fldChar w:fldCharType="separate"/>
          </w:r>
          <w:r w:rsidR="000B043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ins w:id="214" w:author="Mareike Ariaans" w:date="2020-07-10T12:22:00Z">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ins>
          <w:del w:id="215" w:author="Mareike Ariaans" w:date="2020-07-10T12:22:00Z">
            <w:r w:rsidR="000B0433" w:rsidDel="006C3A49">
              <w:rPr>
                <w:lang w:val="en-US"/>
              </w:rPr>
              <w:del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IjoiVGhlIHRocmVlIHBvbGl0aWNhbCBlY29ub21pZXMgb2YgdGhlIFdlbGZhcmUgU3RhdGVcclxuRGUtY29tbW9kaWZpY2F0aW9uIGluIHNvY2lhbCBwb2xpY3lcclxuV2VsZmFyZS1zdGF0ZSBhbmQgTGFib3ItbWFya2V0IHJlZ2ltZXNcclxuSW5zdGl0dXRpb25hbCBhY2NvbW1vZGF0aW9uIHRvIGZ1bGwgZW1wbG95bWVudC4i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TWFyZWlrZSBBcmlhYW5zIiwiSWQiOiIwYWI2MTc2Ni1jNjIzLTRjODEtYWY1OS1jMjdmZTJjOWQ0OWQiLCJNb2RpZmllZE9uIjoiMjAyMC0wNy0xMFQxMTo1NDozMS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40LjAuMzUifQ==}</w:delInstrText>
            </w:r>
          </w:del>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del w:id="216" w:author="Mareike Ariaans" w:date="2020-07-09T11:16:00Z">
        <w:r w:rsidR="00774363" w:rsidRPr="006A56FF" w:rsidDel="00711713">
          <w:rPr>
            <w:lang w:val="en-US"/>
          </w:rPr>
          <w:delText xml:space="preserve"> </w:delText>
        </w:r>
        <w:r w:rsidR="000145CE" w:rsidDel="00711713">
          <w:rPr>
            <w:lang w:val="en-US"/>
          </w:rPr>
          <w:delText>on</w:delText>
        </w:r>
        <w:r w:rsidR="00F474E4" w:rsidDel="00711713">
          <w:rPr>
            <w:lang w:val="en-US"/>
          </w:rPr>
          <w:delText xml:space="preserve"> this topic</w:delText>
        </w:r>
      </w:del>
      <w:r w:rsidR="00F474E4">
        <w:rPr>
          <w:lang w:val="en-US"/>
        </w:rPr>
        <w:t>.</w:t>
      </w:r>
      <w:r w:rsidR="00F474E4">
        <w:rPr>
          <w:rStyle w:val="Kommentarzeichen"/>
        </w:rPr>
        <w:commentReference w:id="217"/>
      </w:r>
      <w:r w:rsidR="00711713">
        <w:rPr>
          <w:rStyle w:val="Kommentarzeichen"/>
        </w:rPr>
        <w:commentReference w:id="218"/>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ins w:id="219" w:author="Mareike Ariaans" w:date="2020-07-10T12:22:00Z">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ins>
          <w:del w:id="220" w:author="Mareike Ariaans" w:date="2020-07-10T12:22:00Z">
            <w:r w:rsidR="000B0433" w:rsidDel="006C3A49">
              <w:rPr>
                <w:lang w:val="en-US"/>
              </w:rPr>
              <w:del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cZGdtYXJnaW5cXHBnYnJkcmhlYWRcXHBnYnJkcmZvb3R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TBUMTE6NTQ6MzE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delInstrText>
            </w:r>
          </w:del>
          <w:r w:rsidR="00BD0E63" w:rsidRPr="006A56FF">
            <w:rPr>
              <w:lang w:val="en-US"/>
            </w:rPr>
            <w:fldChar w:fldCharType="separate"/>
          </w:r>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604022">
        <w:rPr>
          <w:lang w:val="en-US"/>
        </w:rPr>
        <w:t>, which includes</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del w:id="221" w:author="Mareike Ariaans" w:date="2020-07-09T11:20:00Z">
        <w:r w:rsidR="00BB65C1" w:rsidRPr="006A56FF" w:rsidDel="00711713">
          <w:rPr>
            <w:lang w:val="en-US"/>
          </w:rPr>
          <w:delText xml:space="preserve">number </w:delText>
        </w:r>
      </w:del>
      <w:ins w:id="222" w:author="Mareike Ariaans" w:date="2020-07-09T11:20:00Z">
        <w:r w:rsidR="00711713">
          <w:rPr>
            <w:lang w:val="en-US"/>
          </w:rPr>
          <w:t>vast amount</w:t>
        </w:r>
        <w:r w:rsidR="00711713" w:rsidRPr="006A56FF">
          <w:rPr>
            <w:lang w:val="en-US"/>
          </w:rPr>
          <w:t xml:space="preserve"> </w:t>
        </w:r>
      </w:ins>
      <w:r w:rsidR="00BB65C1" w:rsidRPr="006A56FF">
        <w:rPr>
          <w:lang w:val="en-US"/>
        </w:rPr>
        <w:t xml:space="preserve">of </w:t>
      </w:r>
      <w:r w:rsidR="00604022">
        <w:rPr>
          <w:lang w:val="en-US"/>
        </w:rPr>
        <w:t xml:space="preserve">issue and area-specific typologies have been developed, </w:t>
      </w:r>
      <w:del w:id="223" w:author="Mareike Ariaans" w:date="2020-07-09T11:20:00Z">
        <w:r w:rsidR="00604022" w:rsidDel="00711713">
          <w:rPr>
            <w:lang w:val="en-US"/>
          </w:rPr>
          <w:delText>e.g.</w:delText>
        </w:r>
      </w:del>
      <w:ins w:id="224" w:author="Mareike Ariaans" w:date="2020-07-09T11:20:00Z">
        <w:r w:rsidR="00711713">
          <w:rPr>
            <w:lang w:val="en-US"/>
          </w:rPr>
          <w:t xml:space="preserve">not least in the </w:t>
        </w:r>
      </w:ins>
      <w:ins w:id="225" w:author="Mareike Ariaans" w:date="2020-07-09T12:00:00Z">
        <w:r w:rsidR="00722581">
          <w:rPr>
            <w:lang w:val="en-US"/>
          </w:rPr>
          <w:t>neighboring</w:t>
        </w:r>
      </w:ins>
      <w:ins w:id="226" w:author="Mareike Ariaans" w:date="2020-07-09T11:20:00Z">
        <w:r w:rsidR="00711713">
          <w:rPr>
            <w:lang w:val="en-US"/>
          </w:rPr>
          <w:t xml:space="preserve"> field of</w:t>
        </w:r>
      </w:ins>
      <w:del w:id="227" w:author="Mareike Ariaans" w:date="2020-07-09T11:20:00Z">
        <w:r w:rsidR="00604022" w:rsidDel="00711713">
          <w:rPr>
            <w:lang w:val="en-US"/>
          </w:rPr>
          <w:delText xml:space="preserve"> for</w:delText>
        </w:r>
      </w:del>
      <w:r w:rsidR="00604022">
        <w:rPr>
          <w:lang w:val="en-US"/>
        </w:rPr>
        <w:t xml:space="preserve"> </w:t>
      </w:r>
      <w:commentRangeStart w:id="228"/>
      <w:commentRangeStart w:id="229"/>
      <w:r w:rsidR="00604022">
        <w:rPr>
          <w:lang w:val="en-US"/>
        </w:rPr>
        <w:t>healthcare</w:t>
      </w:r>
      <w:commentRangeEnd w:id="228"/>
      <w:r w:rsidR="00F474E4">
        <w:rPr>
          <w:rStyle w:val="Kommentarzeichen"/>
        </w:rPr>
        <w:commentReference w:id="228"/>
      </w:r>
      <w:commentRangeEnd w:id="229"/>
      <w:r w:rsidR="00711713">
        <w:rPr>
          <w:rStyle w:val="Kommentarzeichen"/>
        </w:rPr>
        <w:commentReference w:id="229"/>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commentRangeStart w:id="230"/>
          <w:r w:rsidR="00F86C6D">
            <w:rPr>
              <w:noProof/>
              <w:lang w:val="en-US"/>
            </w:rPr>
            <w:fldChar w:fldCharType="begin"/>
          </w:r>
          <w:ins w:id="231" w:author="Mareike Ariaans" w:date="2020-07-10T12:22:00Z">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ins>
          <w:del w:id="232" w:author="Mareike Ariaans" w:date="2020-07-10T12:22:00Z">
            <w:r w:rsidR="000B0433" w:rsidDel="006C3A49">
              <w:rPr>
                <w:noProof/>
                <w:lang w:val="en-US"/>
              </w:rPr>
              <w:del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mZmlsaWF0aW9uIjoiRGVwYXJ0bWVudCBvZiBTb2Npb2xvZ3k7IFVuaXZlcnNpdHkgb2YgU2llZ2VuOyBHZXJtYW55IiwiQXV0aG9ycyI6W3siJGlkIjoiNC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pZC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MTEvc3BvbC4xMjA2MSIsIkxpbmtlZFJlc291cmNlVHlwZSI6NSwiVXJpU3RyaW5nIjoiaHR0cHM6Ly9kb2kub3JnLzEwLjExMTEvc3BvbC4xMjA2MSIsIlByb3BlcnRpZXMiOnsiJGlkIjoiOC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ZXJpb2RpY2FsIjp7IiRpZCI6Ijk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TBUMTE6NTQ6MzEiLCJQcm9qZWN0Ijp7IiRyZWYiOiI1In19LCJVc2VOdW1iZXJpbmdUeXBlT2ZQYXJlbnREb2N1bWVudCI6ZmFsc2V9LHsiJGlkIjoiMTAiLCJJZCI6ImI4MTNkOWJjLTdlNzAtNDMyYi1hZjdhLWJhZmEwNzdlZWRiYiIsIlJhbmdlU3RhcnQiOjEyLCJSYW5nZUxlbmd0aCI6MjMsIlJlZmVyZW5jZUlkIjoiYmEyNTFkNTEtNGM5ZC00YmFlLTk0OTUtYjdjNmMwMjQ0NGFiIiwiUmVmZXJlbmNlIjp7IiRpZCI6IjEx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0seyIkaWQiOiIxMy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yZWYiOiI0In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zMTEzMzQ0NCIsIkxpbmtlZFJlc291cmNlVHlwZSI6NSwiVXJpU3RyaW5nIjoiaHR0cDovL3d3dy5uY2JpLm5sbS5uaWguZ292L3B1Ym1lZC8zMTEzMzQ0NCIsIlByb3BlcnRpZXMiOnsiJGlkIjoiMTY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NyIsIkFkZHJlc3MiOnsiJGlkIjoiMTg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k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xOjU0OjMxIiwiUHJvamVjdCI6eyIkcmVmIjoiNSJ9fSwiVXNlTnVtYmVyaW5nVHlwZU9mUGFyZW50RG9jdW1lbnQiOmZhbHNlfSx7IiRpZCI6IjIxIiwiSWQiOiI2YWI2ZDFhNi02MzRlLTRlMzUtYjA5ZS1iNzQxNzQzNzg5YzgiLCJSYW5nZVN0YXJ0IjozNSwiUmFuZ2VMZW5ndGgiOjE2LCJSZWZlcmVuY2VJZCI6Ijg0NzRkY2E5LTQ0ZmYtNDNhMy05NzdkLTg5ZTFmOGNiZjliYyIsIlJlZmVyZW5jZSI6eyIkaWQiOiIyMi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XGRnbWFyZ2luXFxwZ2JyZHJoZWFkXFxwZ2JyZHJmb290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TAxIiwiUGFnZUNvdW50TnVtZXJhbFN5c3RlbSI6IkFyYWJpYyIsIlBhcmFsbGVsVGl0bGUiOiJMYSBzYW50w6kgOiBmaW5hbmNlbWVudCBldCBwcmVzdGF0aW9ucyIsIlBsYWNlT2ZQdWJsaWNhdGlvbiI6IlBhcmlzIiwiUHVibGlzaGVycyI6W3siJGlkIjoiMjU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b3RlcyI6IkpvdXJuYWwgQXJ0aWNsZVxyXG5SZXNlYXJjaCBTdXBwb3J0LCBOb24tVS5TLiBHb3YndFxyXG5SZXZpZXci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E6NTQ6MzE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delInstrText>
            </w:r>
          </w:del>
          <w:r w:rsidR="00F86C6D">
            <w:rPr>
              <w:noProof/>
              <w:lang w:val="en-US"/>
            </w:rPr>
            <w:fldChar w:fldCharType="separate"/>
          </w:r>
          <w:r w:rsidR="000B0433">
            <w:rPr>
              <w:noProof/>
              <w:lang w:val="en-US"/>
            </w:rPr>
            <w:t>(Wendt, 2014; Reibling et al., 2019; Schieber, 1987; Böhm et al., 2013)</w:t>
          </w:r>
          <w:r w:rsidR="00F86C6D">
            <w:rPr>
              <w:noProof/>
              <w:lang w:val="en-US"/>
            </w:rPr>
            <w:fldChar w:fldCharType="end"/>
          </w:r>
          <w:commentRangeEnd w:id="230"/>
          <w:r w:rsidR="00F474E4">
            <w:rPr>
              <w:rStyle w:val="Kommentarzeichen"/>
            </w:rPr>
            <w:commentReference w:id="230"/>
          </w:r>
        </w:sdtContent>
      </w:sdt>
      <w:r w:rsidR="00F86C6D">
        <w:rPr>
          <w:lang w:val="en-US"/>
        </w:rPr>
        <w:t xml:space="preserve">. </w:t>
      </w:r>
    </w:p>
    <w:p w14:paraId="032F3AED" w14:textId="33AB9CCC" w:rsidR="001C0CE6" w:rsidRPr="006A56FF" w:rsidRDefault="00F86C6D" w:rsidP="00E915CC">
      <w:pPr>
        <w:pStyle w:val="02FlietextEinzug"/>
        <w:rPr>
          <w:lang w:val="en-US"/>
        </w:rPr>
      </w:pPr>
      <w:r>
        <w:rPr>
          <w:lang w:val="en-US"/>
        </w:rPr>
        <w:t>T</w:t>
      </w:r>
      <w:r w:rsidR="00BB65C1" w:rsidRPr="006A56FF">
        <w:rPr>
          <w:lang w:val="en-US"/>
        </w:rPr>
        <w:t>ypologies</w:t>
      </w:r>
      <w:r w:rsidR="006E1C8C" w:rsidRPr="006A56FF">
        <w:rPr>
          <w:lang w:val="en-US"/>
        </w:rPr>
        <w:t xml:space="preserve"> including</w:t>
      </w:r>
      <w:ins w:id="233" w:author="Mareike Ariaans" w:date="2020-07-09T11:28:00Z">
        <w:r w:rsidR="00FF079F">
          <w:rPr>
            <w:lang w:val="en-US"/>
          </w:rPr>
          <w:t xml:space="preserve"> the institutional structure of</w:t>
        </w:r>
      </w:ins>
      <w:r w:rsidR="006E1C8C" w:rsidRPr="006A56FF">
        <w:rPr>
          <w:lang w:val="en-US"/>
        </w:rPr>
        <w:t xml:space="preserve"> </w:t>
      </w:r>
      <w:r w:rsidR="00BB65C1" w:rsidRPr="006A56FF">
        <w:rPr>
          <w:lang w:val="en-US"/>
        </w:rPr>
        <w:t xml:space="preserve">LTC </w:t>
      </w:r>
      <w:ins w:id="234" w:author="Mareike Ariaans" w:date="2020-07-09T11:28:00Z">
        <w:r w:rsidR="00FF079F">
          <w:rPr>
            <w:lang w:val="en-US"/>
          </w:rPr>
          <w:t xml:space="preserve">systems </w:t>
        </w:r>
      </w:ins>
      <w:r w:rsidR="006E1C8C" w:rsidRPr="006A56FF">
        <w:rPr>
          <w:lang w:val="en-US"/>
        </w:rPr>
        <w:t>or</w:t>
      </w:r>
      <w:ins w:id="235" w:author="Mareike Ariaans" w:date="2020-07-09T11:28:00Z">
        <w:r w:rsidR="00FF079F">
          <w:rPr>
            <w:lang w:val="en-US"/>
          </w:rPr>
          <w:t xml:space="preserve"> facets of</w:t>
        </w:r>
      </w:ins>
      <w:r w:rsidR="006E1C8C" w:rsidRPr="006A56FF">
        <w:rPr>
          <w:lang w:val="en-US"/>
        </w:rPr>
        <w:t xml:space="preserve"> </w:t>
      </w:r>
      <w:r w:rsidR="00BB65C1" w:rsidRPr="006A56FF">
        <w:rPr>
          <w:lang w:val="en-US"/>
        </w:rPr>
        <w:t>LTC</w:t>
      </w:r>
      <w:r w:rsidR="006E1C8C" w:rsidRPr="006A56FF">
        <w:rPr>
          <w:lang w:val="en-US"/>
        </w:rPr>
        <w:t xml:space="preserve"> </w:t>
      </w:r>
      <w:ins w:id="236" w:author="Mareike Ariaans" w:date="2020-07-09T11:28:00Z">
        <w:r w:rsidR="00FF079F">
          <w:rPr>
            <w:lang w:val="en-US"/>
          </w:rPr>
          <w:t xml:space="preserve">systems </w:t>
        </w:r>
      </w:ins>
      <w:del w:id="237" w:author="Mareike Ariaans" w:date="2020-07-09T11:29:00Z">
        <w:r w:rsidR="006E1C8C" w:rsidRPr="006A56FF" w:rsidDel="00FF079F">
          <w:rPr>
            <w:lang w:val="en-US"/>
          </w:rPr>
          <w:delText>facets</w:delText>
        </w:r>
        <w:r w:rsidR="00BB65C1" w:rsidRPr="006A56FF" w:rsidDel="00FF079F">
          <w:rPr>
            <w:lang w:val="en-US"/>
          </w:rPr>
          <w:delText xml:space="preserve"> </w:delText>
        </w:r>
      </w:del>
      <w:commentRangeStart w:id="238"/>
      <w:del w:id="239" w:author="Mareike Ariaans" w:date="2020-07-09T11:27:00Z">
        <w:r w:rsidR="00F474E4" w:rsidDel="00FF079F">
          <w:rPr>
            <w:lang w:val="en-US"/>
          </w:rPr>
          <w:delText xml:space="preserve">on the other hand </w:delText>
        </w:r>
      </w:del>
      <w:commentRangeEnd w:id="238"/>
      <w:r w:rsidR="00FF079F">
        <w:rPr>
          <w:rStyle w:val="Kommentarzeichen"/>
        </w:rPr>
        <w:commentReference w:id="238"/>
      </w:r>
      <w:commentRangeStart w:id="240"/>
      <w:del w:id="241" w:author="Mareike Ariaans" w:date="2020-07-09T11:27:00Z">
        <w:r w:rsidR="00F474E4" w:rsidDel="00FF079F">
          <w:rPr>
            <w:lang w:val="en-US"/>
          </w:rPr>
          <w:delText>may</w:delText>
        </w:r>
        <w:r w:rsidR="00A04BA1" w:rsidRPr="006A56FF" w:rsidDel="00FF079F">
          <w:rPr>
            <w:lang w:val="en-US"/>
          </w:rPr>
          <w:delText>be</w:delText>
        </w:r>
      </w:del>
      <w:commentRangeEnd w:id="240"/>
      <w:r w:rsidR="00FF079F">
        <w:rPr>
          <w:rStyle w:val="Kommentarzeichen"/>
        </w:rPr>
        <w:commentReference w:id="240"/>
      </w:r>
      <w:del w:id="242" w:author="Mareike Ariaans" w:date="2020-07-09T11:27:00Z">
        <w:r w:rsidR="00A04BA1" w:rsidRPr="006A56FF" w:rsidDel="00FF079F">
          <w:rPr>
            <w:lang w:val="en-US"/>
          </w:rPr>
          <w:delText xml:space="preserve"> </w:delText>
        </w:r>
      </w:del>
      <w:ins w:id="243" w:author="Mareike Ariaans" w:date="2020-07-09T11:29:00Z">
        <w:r w:rsidR="00FF079F">
          <w:rPr>
            <w:lang w:val="en-US"/>
          </w:rPr>
          <w:t xml:space="preserve">can be </w:t>
        </w:r>
      </w:ins>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due to data reasons</w:t>
      </w:r>
      <w:r w:rsidR="000145CE">
        <w:rPr>
          <w:lang w:val="en-US"/>
        </w:rPr>
        <w:t>.</w:t>
      </w:r>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ins w:id="244" w:author="Mareike Ariaans" w:date="2020-07-10T12:22:00Z">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ins>
          <w:del w:id="245" w:author="Mareike Ariaans" w:date="2020-07-10T12:22:00Z">
            <w:r w:rsidR="000B0433" w:rsidDel="006C3A49">
              <w:rPr>
                <w:lang w:val="en-US"/>
              </w:rPr>
              <w:del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JJZCI6ImJlMGQyMGY1LTc0YjgtNDA2My05ZDk4LTc0YTZiYjA1NjQwNyIsIlJhbmdlU3RhcnQiOjI3LCJSYW5nZUxlbmd0aCI6MjIsIlJlZmVyZW5jZUlkIjoiZmQzYWMyYTYtNzMxMS00MWMzLWI3YjItNjk4OTQ3NTE4NTc5IiwiUmVmZXJlbmNlIjp7IiRpZCI6IjE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QWRkcmVzcyI6eyIkaWQiOiIyOCIsIklzTG9jYWxDbG91ZFByb2plY3RGaWxlTGluayI6ZmFsc2UsIkxpbmtlZFJlc291cmNlU3RhdHVzIjo4LCJPcmlnaW5hbFN0cmluZyI6IjEwLjExODYvMTQ3Mi02OTYzLTExLTMxNiIsIkxpbmtlZFJlc291cmNlVHlwZSI6NSwiVXJpU3RyaW5nIjoiaHR0cHM6Ly9kb2kub3JnLzEwLjExODYvMTQ3Mi02OTYzLTExLTMxNiIsIlByb3BlcnRpZXMiOnsiJGlkIjoiMj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QWRkcmVzcyI6eyIkaWQiOiIzMSIsIklzTG9jYWxDbG91ZFByb2plY3RGaWxlTGluayI6ZmFsc2UsIkxpbmtlZFJlc291cmNlU3RhdHVzIjo4LCJPcmlnaW5hbFN0cmluZyI6IjIyMDk4NjkzIiwiTGlua2VkUmVzb3VyY2VUeXBlIjo1LCJVcmlTdHJpbmciOiJodHRwOi8vd3d3Lm5jYmkubmxtLm5paC5nb3YvcHVibWVkLzIyMDk4NjkzIiwiUHJvcGVydGllcyI6eyIkaWQiOiIz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NDMiLCJJZCI6IjI2NmQzMzU1LWJlNGEtNDAxZC1iNmI4LWZlYmU4NGU2OTI1MCIsIlJhbmdlU3RhcnQiOjY5LCJSYW5nZUxlbmd0aCI6MjQsIlJlZmVyZW5jZUlkIjoiMzczYzk0Y2MtZjNjMi00YTFlLWJmYjQtMjVlNzc4YmQ3ZmFkIiwiUmVmZXJlbmNlIjp7IiRpZCI6IjQ0IiwiQWJzdHJhY3RDb21wbGV4aXR5IjowLCJBYnN0cmFjdFNvdXJjZVRleHRGb3JtYXQiOjAsIkF1dGhvcnMiOlt7IiRpZCI6IjQ1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Q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0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NDgiLCJBZGRyZXNzIjp7IiRpZCI6IjQ5IiwiSXNMb2NhbENsb3VkUHJvamVjdEZpbGVMaW5rIjpmYWxzZSwiTGlua2VkUmVzb3VyY2VTdGF0dXMiOjgsIk9yaWdpbmFsU3RyaW5nIjoiMTAuMTUxNS9yZXZlY3AtMjAxNy0wMDA4IiwiTGlua2VkUmVzb3VyY2VUeXBlIjo1LCJVcmlTdHJpbmciOiJodHRwczovL2RvaS5vcmcvMTAuMTUxNS9yZXZlY3AtMjAxNy0wMDA4IiwiUHJvcGVydGllcyI6eyIkaWQiOiI1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NTIiLCJJZCI6ImEwMjc0NWE3LThjOGMtNGJiYy1hMzRiLWQ2ZjMyNTA3OWYyZSIsIlJhbmdlU3RhcnQiOjkzLCJSYW5nZUxlbmd0aCI6MjEsIlJlZmVyZW5jZUlkIjoiNTM3MGU0MTgtNWI5ZC00YTVmLTg5MzItMDhjYTQ3YmI5ODQ4IiwiUmVmZXJlbmNlIjp7IiRpZCI6IjUzIiwiQWJzdHJhY3RDb21wbGV4aXR5IjowLCJBYnN0cmFjdFNvdXJjZVRleHRGb3JtYXQiOjAsIkF1dGhvcnMiOlt7IiRpZCI6IjU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1N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TY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NTc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SXNMb2NhbENsb3VkUHJvamVjdEZpbGVMaW5rIjpmYWxzZS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YifSwiUHVibGlzaGVycyI6W10sIlF1b3RhdGlvbnMiOltdLCJSZWZlcmVuY2VUeXBlIjoiSm91cm5hbEFydGljbGUiLCJTaG9ydFRpdGxlIjoidmFuIEhvb3JlbiAyMDEyIOKAky</w:delInstrText>
            </w:r>
            <w:r w:rsidR="000B0433" w:rsidRPr="000B0433" w:rsidDel="006C3A49">
              <w:rPr>
                <w:rPrChange w:id="246" w:author="Mareike Ariaans" w:date="2020-07-10T12:06:00Z">
                  <w:rPr>
                    <w:lang w:val="en-US"/>
                  </w:rPr>
                </w:rPrChange>
              </w:rPr>
              <w:delInstrText>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}</w:delInstrText>
            </w:r>
          </w:del>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ins w:id="247" w:author="Mareike Ariaans" w:date="2020-07-10T12:22:00Z">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ins>
          <w:del w:id="248" w:author="Mareike Ariaans" w:date="2020-07-10T12:22:00Z">
            <w:r w:rsidR="000B0433" w:rsidDel="006C3A49">
              <w:rPr>
                <w:lang w:val="en-US"/>
              </w:rPr>
              <w:delInstrText>ADDIN CitaviPlaceholder{eyIkaWQiOiIxIiwiRW50cmllcyI6W3siJGlkIjoiMiIsIklkIjoiM2VkOWJkMTUtNTM2MS00OGIyLWI1OTYtZGVmZmU2NTdmOTYyIiwiUmFuZ2VMZW5ndGgiOjE1LCJSZWZlcmVuY2VJZCI6IjgxMGMwOGQ3LTA3NzctNDcyNy04MzYxLTJkOWM2NzQ2YTZiMSIsIlJlZmVyZW5jZSI6eyIkaWQiOiIzIiwiQWJzdHJhY3QiOiJ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7CoFxyXG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4vLyDvu78gXHJcb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jwvc3Bhbj48L3A+XHJcblx0XHQ8L2Rpdj5cclxuXHQ8L2JvZHk+XHJcbjwvaHRtbD4iLCJBYnN0cmFjdFNvdXJjZVRleHRGb3JtYXQiOjE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b3RlcyI6IkpvdXJuYWwgQXJ0aWNsZVxyXG5Kb3VybmFsIEFydGljbGUi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To1NDozMS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delInstrText>
            </w:r>
          </w:del>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614FCA4" w14:textId="3AD24651" w:rsidR="00B82577" w:rsidRPr="006A56FF" w:rsidDel="00E915CC" w:rsidRDefault="00D661E1" w:rsidP="004D3634">
      <w:pPr>
        <w:pStyle w:val="02FlietextEinzug"/>
        <w:rPr>
          <w:del w:id="249" w:author="Philipp Alexander Linden" w:date="2020-07-07T13:28:00Z"/>
          <w:lang w:val="en-US"/>
        </w:rPr>
      </w:pPr>
      <w:r w:rsidRPr="006A56FF">
        <w:rPr>
          <w:lang w:val="en-US"/>
        </w:rPr>
        <w:t>Because</w:t>
      </w:r>
      <w:r w:rsidR="00B41CC2" w:rsidRPr="006A56FF">
        <w:rPr>
          <w:lang w:val="en-US"/>
        </w:rPr>
        <w:t xml:space="preserve"> our focus lies on building a </w:t>
      </w:r>
      <w:del w:id="250" w:author="Mareike Ariaans" w:date="2020-07-09T11:56:00Z">
        <w:r w:rsidR="00B41CC2" w:rsidRPr="006A56FF" w:rsidDel="00722581">
          <w:rPr>
            <w:lang w:val="en-US"/>
          </w:rPr>
          <w:delText xml:space="preserve">genuine </w:delText>
        </w:r>
      </w:del>
      <w:ins w:id="251" w:author="Mareike Ariaans" w:date="2020-07-09T11:56:00Z">
        <w:r w:rsidR="00722581">
          <w:rPr>
            <w:lang w:val="en-US"/>
          </w:rPr>
          <w:t>typology of</w:t>
        </w:r>
        <w:r w:rsidR="00722581" w:rsidRPr="006A56FF">
          <w:rPr>
            <w:lang w:val="en-US"/>
          </w:rPr>
          <w:t xml:space="preserve"> </w:t>
        </w:r>
      </w:ins>
      <w:r w:rsidR="00B41CC2" w:rsidRPr="006A56FF">
        <w:rPr>
          <w:lang w:val="en-US"/>
        </w:rPr>
        <w:t xml:space="preserve">LTC </w:t>
      </w:r>
      <w:del w:id="252" w:author="Mareike Ariaans" w:date="2020-07-09T11:56:00Z">
        <w:r w:rsidR="00B41CC2" w:rsidRPr="006A56FF" w:rsidDel="00722581">
          <w:rPr>
            <w:lang w:val="en-US"/>
          </w:rPr>
          <w:delText>typology</w:delText>
        </w:r>
      </w:del>
      <w:ins w:id="253" w:author="Mareike Ariaans" w:date="2020-07-09T11:56:00Z">
        <w:r w:rsidR="00722581">
          <w:rPr>
            <w:lang w:val="en-US"/>
          </w:rPr>
          <w:t>system types</w:t>
        </w:r>
      </w:ins>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 xml:space="preserve">our </w:t>
      </w:r>
      <w:del w:id="254" w:author="Mareike Ariaans" w:date="2020-07-09T11:57:00Z">
        <w:r w:rsidR="00187A9D" w:rsidDel="00722581">
          <w:rPr>
            <w:lang w:val="en-US"/>
          </w:rPr>
          <w:delText xml:space="preserve">type of </w:delText>
        </w:r>
      </w:del>
      <w:r w:rsidR="00187A9D">
        <w:rPr>
          <w:lang w:val="en-US"/>
        </w:rPr>
        <w:t>analysis</w:t>
      </w:r>
      <w:r w:rsidR="00B41CC2" w:rsidRPr="006A56FF">
        <w:rPr>
          <w:lang w:val="en-US"/>
        </w:rPr>
        <w:t xml:space="preserve">. </w:t>
      </w:r>
      <w:del w:id="255" w:author="Mareike Ariaans" w:date="2020-07-09T12:01:00Z">
        <w:r w:rsidR="00E915CC" w:rsidDel="00722581">
          <w:rPr>
            <w:lang w:val="en-US"/>
          </w:rPr>
          <w:delText>Not only</w:delText>
        </w:r>
        <w:r w:rsidR="00722581" w:rsidDel="00722581">
          <w:rPr>
            <w:lang w:val="en-US"/>
          </w:rPr>
          <w:delText xml:space="preserve"> do t</w:delText>
        </w:r>
      </w:del>
      <w:ins w:id="256" w:author="Mareike Ariaans" w:date="2020-07-09T12:01:00Z">
        <w:r w:rsidR="00722581">
          <w:rPr>
            <w:lang w:val="en-US"/>
          </w:rPr>
          <w:t>T</w:t>
        </w:r>
      </w:ins>
      <w:r w:rsidR="00722581">
        <w:rPr>
          <w:lang w:val="en-US"/>
        </w:rPr>
        <w:t>hese typ</w:t>
      </w:r>
      <w:ins w:id="257" w:author="Mareike Ariaans" w:date="2020-07-09T12:00:00Z">
        <w:r w:rsidR="00722581">
          <w:rPr>
            <w:lang w:val="en-US"/>
          </w:rPr>
          <w:t>ologies</w:t>
        </w:r>
      </w:ins>
      <w:del w:id="258" w:author="Mareike Ariaans" w:date="2020-07-09T12:00:00Z">
        <w:r w:rsidR="00722581" w:rsidDel="00722581">
          <w:rPr>
            <w:lang w:val="en-US"/>
          </w:rPr>
          <w:delText>es</w:delText>
        </w:r>
      </w:del>
      <w:r w:rsidR="00722581">
        <w:rPr>
          <w:lang w:val="en-US"/>
        </w:rPr>
        <w:t xml:space="preserve"> include</w:t>
      </w:r>
      <w:r w:rsidR="00B41CC2" w:rsidRPr="006A56FF">
        <w:rPr>
          <w:lang w:val="en-US"/>
        </w:rPr>
        <w:t xml:space="preserve"> a huge variety in the (number of) included </w:t>
      </w:r>
      <w:r w:rsidR="00B41CC2" w:rsidRPr="006A56FF">
        <w:rPr>
          <w:lang w:val="en-US"/>
        </w:rPr>
        <w:lastRenderedPageBreak/>
        <w:t>country cases, data, methods</w:t>
      </w:r>
      <w:r w:rsidR="00F86C6D">
        <w:rPr>
          <w:lang w:val="en-US"/>
        </w:rPr>
        <w:t>,</w:t>
      </w:r>
      <w:r w:rsidR="00B41CC2" w:rsidRPr="006A56FF">
        <w:rPr>
          <w:lang w:val="en-US"/>
        </w:rPr>
        <w:t xml:space="preserve"> and results.</w:t>
      </w:r>
      <w:r w:rsidR="00B82577" w:rsidRPr="006A56FF">
        <w:rPr>
          <w:lang w:val="en-US"/>
        </w:rPr>
        <w:t xml:space="preserve"> </w:t>
      </w:r>
      <w:ins w:id="259" w:author="Mareike Ariaans" w:date="2020-07-09T12:02:00Z">
        <w:r w:rsidR="00722581">
          <w:rPr>
            <w:lang w:val="en-US"/>
          </w:rPr>
          <w:t xml:space="preserve">However, </w:t>
        </w:r>
      </w:ins>
      <w:del w:id="260" w:author="Mareike Ariaans" w:date="2020-07-09T12:02:00Z">
        <w:r w:rsidR="00E915CC" w:rsidRPr="00E915CC" w:rsidDel="00722581">
          <w:rPr>
            <w:lang w:val="en-US"/>
          </w:rPr>
          <w:delText>W</w:delText>
        </w:r>
      </w:del>
      <w:ins w:id="261" w:author="Mareike Ariaans" w:date="2020-07-09T12:02:00Z">
        <w:r w:rsidR="00722581">
          <w:rPr>
            <w:lang w:val="en-US"/>
          </w:rPr>
          <w:t>w</w:t>
        </w:r>
      </w:ins>
      <w:r w:rsidR="00E915CC" w:rsidRPr="00E915CC">
        <w:rPr>
          <w:lang w:val="en-US"/>
        </w:rPr>
        <w:t>ith regard to dimensions and indicators, most studies repeatedly analyse four central dimensions, thus creating a certain standardisation and comparability that we can make use of.</w:t>
      </w:r>
      <w:del w:id="262" w:author="Mareike Ariaans" w:date="2020-07-09T11:35:00Z">
        <w:r w:rsidR="00B41CC2" w:rsidRPr="006A56FF" w:rsidDel="00A753F2">
          <w:rPr>
            <w:lang w:val="en-US"/>
          </w:rPr>
          <w:delText>.</w:delText>
        </w:r>
      </w:del>
    </w:p>
    <w:p w14:paraId="09CC9C03" w14:textId="77777777" w:rsidR="00B82577" w:rsidRPr="006A56FF" w:rsidRDefault="00B82577" w:rsidP="00E915CC">
      <w:pPr>
        <w:pStyle w:val="berschrift3"/>
        <w:rPr>
          <w:lang w:val="en-US"/>
        </w:rPr>
      </w:pPr>
      <w:r w:rsidRPr="006A56FF">
        <w:rPr>
          <w:lang w:val="en-US"/>
        </w:rPr>
        <w:t>I. Supply</w:t>
      </w:r>
    </w:p>
    <w:p w14:paraId="061DE4D6" w14:textId="170AECB9" w:rsidR="00B82577" w:rsidRPr="00360365" w:rsidRDefault="00F86C6D" w:rsidP="00E915CC">
      <w:pPr>
        <w:pStyle w:val="02FlietextErsterAbsatz"/>
        <w:rPr>
          <w:lang w:val="en-US"/>
          <w:rPrChange w:id="263" w:author="Philipp Alexander Linden" w:date="2020-07-07T15:57:00Z">
            <w:rPr/>
          </w:rPrChange>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ins w:id="264" w:author="Mareike Ariaans" w:date="2020-07-10T12:22:00Z">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ins>
          <w:del w:id="265" w:author="Mareike Ariaans" w:date="2020-07-10T12:22:00Z">
            <w:r w:rsidR="000B0433" w:rsidDel="006C3A49">
              <w:rPr>
                <w:lang w:val="en-US"/>
              </w:rPr>
              <w:del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JJZCI6ImE0ZTEyZjhhLTBmNWQtNDY2Ni04NmEwLWVjMzcwYzM5NWU1YiIsIlJhbmdlU3RhcnQiOjI3LCJSYW5nZUxlbmd0aCI6MjIsIlJlZmVyZW5jZUlkIjoiZmQzYWMyYTYtNzMxMS00MWMzLWI3YjItNjk4OTQ3NTE4NTc5IiwiUmVmZXJlbmNlIjp7IiRpZCI6IjE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QWRkcmVzcyI6eyIkaWQiOiIyOCIsIklzTG9jYWxDbG91ZFByb2plY3RGaWxlTGluayI6ZmFsc2UsIkxpbmtlZFJlc291cmNlU3RhdHVzIjo4LCJPcmlnaW5hbFN0cmluZyI6IjEwLjExODYvMTQ3Mi02OTYzLTExLTMxNiIsIkxpbmtlZFJlc291cmNlVHlwZSI6NSwiVXJpU3RyaW5nIjoiaHR0cHM6Ly9kb2kub3JnLzEwLjExODYvMTQ3Mi02OTYzLTExLTMxNiIsIlByb3BlcnRpZXMiOnsiJGlkIjoiMj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QWRkcmVzcyI6eyIkaWQiOiIzMSIsIklzTG9jYWxDbG91ZFByb2plY3RGaWxlTGluayI6ZmFsc2UsIkxpbmtlZFJlc291cmNlU3RhdHVzIjo4LCJPcmlnaW5hbFN0cmluZyI6IjIyMDk4NjkzIiwiTGlua2VkUmVzb3VyY2VUeXBlIjo1LCJVcmlTdHJpbmciOiJodHRwOi8vd3d3Lm5jYmkubmxtLm5paC5nb3YvcHVibWVkLzIyMDk4NjkzIiwiUHJvcGVydGllcyI6eyIkaWQiOiIz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SXNMb2NhbENsb3VkUHJvamVjdEZpbGVMaW5rIjpmYWxzZS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Qy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}</w:delInstrText>
            </w:r>
          </w:del>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(Alber, 1995)</w:t>
          </w:r>
          <w:r w:rsidR="00B82577" w:rsidRPr="00B82577">
            <w:rPr>
              <w:lang w:val="en-US"/>
            </w:rPr>
            <w:fldChar w:fldCharType="end"/>
          </w:r>
        </w:sdtContent>
      </w:sdt>
      <w:r w:rsidR="00B82577"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ins w:id="266" w:author="Mareike Ariaans" w:date="2020-07-10T12:22:00Z">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ins>
          <w:del w:id="267" w:author="Mareike Ariaans" w:date="2020-07-10T12:22:00Z">
            <w:r w:rsidR="000B0433" w:rsidDel="006C3A49">
              <w:rPr>
                <w:lang w:val="en-US"/>
              </w:rPr>
              <w:del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y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NC4wLjM1In0=}</w:delInstrText>
            </w:r>
          </w:del>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ins w:id="268" w:author="Mareike Ariaans" w:date="2020-07-10T12:22:00Z">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ins>
          <w:del w:id="269" w:author="Mareike Ariaans" w:date="2020-07-10T12:22:00Z">
            <w:r w:rsidR="000B0433" w:rsidDel="006C3A49">
              <w:rPr>
                <w:lang w:val="en-US"/>
              </w:rPr>
              <w:del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y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SXNMb2NhbENsb3VkUHJvamVjdEZpbGVMaW5rIjpmYWxzZS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My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QuMC4zNSJ9}</w:delInstrText>
            </w:r>
          </w:del>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60365">
        <w:rPr>
          <w:lang w:val="en-US"/>
          <w:rPrChange w:id="270" w:author="Philipp Alexander Linden" w:date="2020-07-07T15:57:00Z">
            <w:rPr/>
          </w:rPrChange>
        </w:rPr>
        <w:t>.</w:t>
      </w:r>
    </w:p>
    <w:p w14:paraId="7D2527CE" w14:textId="77777777" w:rsidR="00981837" w:rsidRPr="00360365" w:rsidRDefault="00981837" w:rsidP="00981837">
      <w:pPr>
        <w:pStyle w:val="berschrift3"/>
        <w:rPr>
          <w:lang w:val="en-US"/>
          <w:rPrChange w:id="271" w:author="Philipp Alexander Linden" w:date="2020-07-07T15:57:00Z">
            <w:rPr/>
          </w:rPrChange>
        </w:rPr>
      </w:pPr>
      <w:r w:rsidRPr="00360365">
        <w:rPr>
          <w:lang w:val="en-US"/>
          <w:rPrChange w:id="272" w:author="Philipp Alexander Linden" w:date="2020-07-07T15:57:00Z">
            <w:rPr/>
          </w:rPrChange>
        </w:rPr>
        <w:t>II. Public-Private Mix</w:t>
      </w:r>
    </w:p>
    <w:p w14:paraId="5D0E9429" w14:textId="239E3911"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EndPr/>
        <w:sdtContent>
          <w:r w:rsidRPr="00CA56B9">
            <w:rPr>
              <w:lang w:val="en-US"/>
            </w:rPr>
            <w:fldChar w:fldCharType="begin"/>
          </w:r>
          <w:ins w:id="273" w:author="Mareike Ariaans" w:date="2020-07-10T12:22:00Z">
            <w:r w:rsidR="006C3A49">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ins>
          <w:del w:id="274" w:author="Mareike Ariaans" w:date="2020-07-10T12:22:00Z">
            <w:r w:rsidR="000B0433" w:rsidDel="006C3A49">
              <w:rPr>
                <w:lang w:val="en-US"/>
              </w:rPr>
              <w:delInstrText>ADDIN CitaviPlaceholder{eyIkaWQiOiIxIiwiRW50cmllcyI6W3siJGlkIjoiMiIsIklkIjoiODFhZTgzNDUtNmM1MS00YzI0LTliZjctNThjN2M4NjQ0Yzc3IiwiUmFuZ2VMZW5ndGgiOjIyLCJSZWZlcmVuY2VJZCI6ImJhMjUxZDUxLTRjOWQtNGJhZS05NDk1LWI3YzZjMDI0NDRhYiIsIlJlZmVyZW5jZSI6eyIkaWQiOiIz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}</w:delInstrText>
            </w:r>
          </w:del>
          <w:r w:rsidRPr="00CA56B9">
            <w:rPr>
              <w:lang w:val="en-US"/>
            </w:rPr>
            <w:fldChar w:fldCharType="separate"/>
          </w:r>
          <w:r w:rsidR="000B0433">
            <w:rPr>
              <w:lang w:val="en-US"/>
            </w:rPr>
            <w:t>(Reibling et al., 2019; Böhm et al., 2013)</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actors.</w:t>
      </w:r>
      <w:ins w:id="275" w:author="Mareike Ariaans" w:date="2020-07-09T12:09:00Z">
        <w:r w:rsidR="00A40F30">
          <w:rPr>
            <w:lang w:val="en-US"/>
          </w:rPr>
          <w:t xml:space="preserve"> </w:t>
        </w:r>
      </w:ins>
      <w:ins w:id="276" w:author="Mareike Ariaans" w:date="2020-07-09T12:11:00Z">
        <w:r w:rsidR="00A40F30">
          <w:rPr>
            <w:lang w:val="en-US"/>
          </w:rPr>
          <w:t>Only those</w:t>
        </w:r>
      </w:ins>
      <w:del w:id="277" w:author="Mareike Ariaans" w:date="2020-07-09T12:11:00Z">
        <w:r w:rsidR="00D519B7" w:rsidDel="00A40F30">
          <w:rPr>
            <w:lang w:val="en-US"/>
          </w:rPr>
          <w:delText>F</w:delText>
        </w:r>
        <w:r w:rsidR="00981837" w:rsidRPr="006A56FF" w:rsidDel="00A40F30">
          <w:rPr>
            <w:lang w:val="en-US"/>
          </w:rPr>
          <w:delText xml:space="preserve">or </w:delText>
        </w:r>
      </w:del>
      <w:ins w:id="278" w:author="Mareike Ariaans" w:date="2020-07-09T12:11:00Z">
        <w:r w:rsidR="00A40F30">
          <w:rPr>
            <w:lang w:val="en-US"/>
          </w:rPr>
          <w:t xml:space="preserve"> </w:t>
        </w:r>
      </w:ins>
      <w:r w:rsidR="00981837" w:rsidRPr="006A56FF">
        <w:rPr>
          <w:lang w:val="en-US"/>
        </w:rPr>
        <w:t>LTC typologies</w:t>
      </w:r>
      <w:del w:id="279" w:author="Mareike Ariaans" w:date="2020-07-09T12:11:00Z">
        <w:r w:rsidR="00981837" w:rsidRPr="006A56FF" w:rsidDel="00A40F30">
          <w:rPr>
            <w:lang w:val="en-US"/>
          </w:rPr>
          <w:delText>, only those which</w:delText>
        </w:r>
      </w:del>
      <w:r w:rsidR="00981837" w:rsidRPr="006A56FF">
        <w:rPr>
          <w:lang w:val="en-US"/>
        </w:rPr>
        <w:t xml:space="preserve"> specializ</w:t>
      </w:r>
      <w:ins w:id="280" w:author="Mareike Ariaans" w:date="2020-07-09T12:11:00Z">
        <w:r w:rsidR="00A40F30">
          <w:rPr>
            <w:lang w:val="en-US"/>
          </w:rPr>
          <w:t>ing</w:t>
        </w:r>
      </w:ins>
      <w:del w:id="281" w:author="Mareike Ariaans" w:date="2020-07-09T12:11:00Z">
        <w:r w:rsidR="00981837" w:rsidRPr="006A56FF" w:rsidDel="00A40F30">
          <w:rPr>
            <w:lang w:val="en-US"/>
          </w:rPr>
          <w:delText>e</w:delText>
        </w:r>
      </w:del>
      <w:r w:rsidR="00981837" w:rsidRPr="006A56FF">
        <w:rPr>
          <w:lang w:val="en-US"/>
        </w:rPr>
        <w:t xml:space="preserve"> on specific aspects or </w:t>
      </w:r>
      <w:del w:id="282" w:author="Mareike Ariaans" w:date="2020-07-09T12:11:00Z">
        <w:r w:rsidR="00981837" w:rsidRPr="006A56FF" w:rsidDel="00A40F30">
          <w:rPr>
            <w:lang w:val="en-US"/>
          </w:rPr>
          <w:delText xml:space="preserve">those </w:delText>
        </w:r>
      </w:del>
      <w:r w:rsidR="00981837" w:rsidRPr="006A56FF">
        <w:rPr>
          <w:lang w:val="en-US"/>
        </w:rPr>
        <w:t>taking a broader view on social services</w:t>
      </w:r>
      <w:ins w:id="283" w:author="Mareike Ariaans" w:date="2020-07-09T12:11:00Z">
        <w:r w:rsidR="00A40F30">
          <w:rPr>
            <w:lang w:val="en-US"/>
          </w:rPr>
          <w:t>,</w:t>
        </w:r>
      </w:ins>
      <w:r w:rsidR="00981837" w:rsidRPr="006A56FF">
        <w:rPr>
          <w:lang w:val="en-US"/>
        </w:rPr>
        <w:t xml:space="preserve"> integrate this dimension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ins w:id="284" w:author="Mareike Ariaans" w:date="2020-07-10T12:22:00Z">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ins>
          <w:del w:id="285" w:author="Mareike Ariaans" w:date="2020-07-10T12:22:00Z">
            <w:r w:rsidR="000B0433" w:rsidDel="006C3A49">
              <w:rPr>
                <w:lang w:val="en-US"/>
              </w:rPr>
              <w:delInstrText>ADDIN CitaviPlaceholder{eyIkaWQiOiIxIiwiRW50cmllcyI6W3siJGlkIjoiMiIsIklkIjoiYWQyNWQ4Y2YtYWVmMi00YTJhLTgwYzMtY2YwZDYyNjkzYjE5IiwiUmFuZ2VMZW5ndGgiOjE2LCJSZWZlcmVuY2VJZCI6IjgxMGMwOGQ3LTA3NzctNDcyNy04MzYxLTJkOWM2NzQ2YTZiMSIsIlJlZmVyZW5jZSI6eyIkaWQiOiIzIiwiQWJzdHJhY3QiOiJ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7CoFxyXG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lxyXG4vLyDvu78gXHJcb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b3RlcyI6IkpvdXJuYWwgQXJ0aWNsZVxyXG5Kb3VybmFsIEFydGljbGUi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To1NDozMS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delInstrText>
            </w:r>
          </w:del>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09A9134C" w14:textId="1D69A5CB" w:rsidR="00B00DDC" w:rsidRPr="00981837" w:rsidDel="00A40F30" w:rsidRDefault="00B00DDC" w:rsidP="00B00DDC">
      <w:pPr>
        <w:pStyle w:val="berschrift3"/>
        <w:rPr>
          <w:moveFrom w:id="286" w:author="Mareike Ariaans" w:date="2020-07-09T12:12:00Z"/>
          <w:lang w:val="en-US"/>
        </w:rPr>
      </w:pPr>
      <w:moveFromRangeStart w:id="287" w:author="Mareike Ariaans" w:date="2020-07-09T12:12:00Z" w:name="move45189165"/>
      <w:moveFrom w:id="288" w:author="Mareike Ariaans" w:date="2020-07-09T12:12:00Z">
        <w:r w:rsidRPr="00981837" w:rsidDel="00A40F30">
          <w:rPr>
            <w:lang w:val="en-US"/>
          </w:rPr>
          <w:t>I</w:t>
        </w:r>
        <w:r w:rsidDel="00A40F30">
          <w:rPr>
            <w:lang w:val="en-US"/>
          </w:rPr>
          <w:t>II</w:t>
        </w:r>
        <w:r w:rsidRPr="00981837" w:rsidDel="00A40F30">
          <w:rPr>
            <w:lang w:val="en-US"/>
          </w:rPr>
          <w:t>. Performance</w:t>
        </w:r>
      </w:moveFrom>
    </w:p>
    <w:p w14:paraId="36560E32" w14:textId="23E236BC" w:rsidR="00B00DDC" w:rsidRPr="00981837" w:rsidDel="00A40F30" w:rsidRDefault="00B00DDC" w:rsidP="00180D20">
      <w:pPr>
        <w:pStyle w:val="02Flietext"/>
        <w:rPr>
          <w:moveFrom w:id="289" w:author="Mareike Ariaans" w:date="2020-07-09T12:12:00Z"/>
          <w:lang w:val="en-US"/>
        </w:rPr>
      </w:pPr>
      <w:moveFrom w:id="290" w:author="Mareike Ariaans" w:date="2020-07-09T12:12:00Z">
        <w:r w:rsidRPr="00981837" w:rsidDel="00A40F30">
          <w:rPr>
            <w:lang w:val="en-US"/>
          </w:rPr>
          <w:t>Measuring the performance of LTC systems is especially on an internationally comparative level still in its infancy. Indicators such as the number of institutional and home-based LTC patients with pressure ulcers or unintended weight loss are</w:t>
        </w:r>
        <w:r w:rsidDel="00A40F30">
          <w:rPr>
            <w:lang w:val="en-US"/>
          </w:rPr>
          <w:t xml:space="preserve"> </w:t>
        </w:r>
        <w:r w:rsidRPr="00B00DDC" w:rsidDel="00A40F30">
          <w:rPr>
            <w:lang w:val="en-US"/>
          </w:rPr>
          <w:t>not available</w:t>
        </w:r>
        <w:r w:rsidRPr="00981837" w:rsidDel="00A40F30">
          <w:rPr>
            <w:lang w:val="en-US"/>
          </w:rPr>
          <w:t xml:space="preserve"> </w:t>
        </w:r>
        <w:r w:rsidRPr="00981837" w:rsidDel="00A40F30">
          <w:rPr>
            <w:lang w:val="en-US"/>
          </w:rPr>
          <w:lastRenderedPageBreak/>
          <w:t>in many countries</w:t>
        </w:r>
        <w:r w:rsidDel="00A40F30">
          <w:rPr>
            <w:lang w:val="en-US"/>
          </w:rPr>
          <w:t xml:space="preserve"> </w:t>
        </w:r>
      </w:moveFrom>
      <w:sdt>
        <w:sdtPr>
          <w:rPr>
            <w:lang w:val="en-US"/>
          </w:rPr>
          <w:alias w:val="Don't edit this field"/>
          <w:tag w:val="CitaviPlaceholder#ba5f5eae-8f16-495a-b77d-ce6eaacf071d"/>
          <w:id w:val="-277182081"/>
          <w:placeholder>
            <w:docPart w:val="E454CA0A68B34D1E9CEA5BE3AB6DF851"/>
          </w:placeholder>
        </w:sdtPr>
        <w:sdtEndPr/>
        <w:sdtContent>
          <w:moveFrom w:id="291" w:author="Mareike Ariaans" w:date="2020-07-09T12:12:00Z">
            <w:r w:rsidRPr="00981837" w:rsidDel="00A40F30">
              <w:rPr>
                <w:lang w:val="en-US"/>
              </w:rPr>
              <w:fldChar w:fldCharType="begin"/>
            </w:r>
          </w:moveFrom>
          <w:ins w:id="292" w:author="Mareike Ariaans" w:date="2020-07-10T12:22:00Z">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QuMC4zNSJ9}</w:instrText>
            </w:r>
          </w:ins>
          <w:del w:id="293" w:author="Mareike Ariaans" w:date="2020-07-10T12:22:00Z">
            <w:r w:rsidR="000B0433" w:rsidDel="006C3A49">
              <w:rPr>
                <w:lang w:val="en-US"/>
              </w:rPr>
              <w:delInstrText>ADDIN CitaviPlaceholder{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5cclxuQkFDS0dST1VORFxyXG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XHJcbkRFU0lHTlxyXG5BbiBhbm51YWwgY3Jvc3Mtc2VjdGlvbmFsIG11bHRpY2VudHJlIHN0dWR5LlxyXG5NRVRIT0Rcclxu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XHJcblJFU1VMVFNcclxuQmVzaWRlcyBnZW5lcmFsIGNoYXJhY3RlcmlzdGljcyBvZiBwYXRpZW50cywgcmVzdWx0cyBhcmUgcHJlc2VudGVkIGZvciBwcmV2YWxlbmNlIHJhdGVzLCBwcmV2ZW50aW9uLCB0cmVhdG1lbnQgYW5kIHF1YWxpdHkgaW5kaWNhdG9ycyByZWdhcmRpbmcgZWFjaCBjYXJlIHByb2JsZW0gZm9yIGVhY2ggY291bnRyeS5cclxuLy8gXHJcbkFJTVxyXG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5cclxuQkFDS0dST1VORFxyXG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XHJcbkRFU0lHTlxyXG5BbiBhbm51YWwgY3Jvc3Mtc2VjdGlvbmFsIG11bHRpY2VudHJlIHN0dWR5LlxyXG5NRVRIT0Rcclxu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XHJcblJFU1VMVFNcclxuQmVzaWRlcyBnZW5lcmFsIGNoYXJhY3RlcmlzdGljcyBvZiBwYXRpZW50cywgcmVzdWx0cyBhcmUgcHJlc2VudGVkIGZvciBwcmV2YWxlbmNlIHJhdGVzLCBwcmV2ZW50aW9uLCB0cmVhdG1lbnQgYW5kIHF1YWxpdHkgaW5kaWNhdG9ycyByZWdhcmRpbmcgZWFjaCBjYXJlIHByb2JsZW0gZm9yIGVhY2ggY291bnRyeS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FJTTwvc3Bhbj48L3A+XHJcblx0XHRcdDxwIHN0eWxlPVwibWFyZ2luOjBwdCAwcHQgNnB0XCI+PHNwYW4gc3R5bGU9XCJmb250LWZhbWlseTonU2Vnb2UgVUknOyBmb250LXNpemU6OXB0XCI+VGhpcyByZXBvcnQgZGVzY3JpYmVzIHRoZSByZXN1bHRzIGZyb20gdGhlIGxhc3QgaW50ZXJuYXRpb25hbCBwcmV2YWxlbmNlIG1lYXN1cmVtZW50IG9mIGNhcmUgcHJvYmxlbXMgaW4gdGhlIE5ldGhlcmxhbmRzLCBBdXN0cmlhIGFuZCBTd2l0emVybGFuZCwgaW5jbHVkaW5nIHRoZSBjb3Vyc2Ugb2YgdGhlIHByZXZhbGVuY2UgcmF0ZXMgZHVyaW5nIHRoZSBwYXN0IDQgeWVhcnMu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QmVzaWRlcyBnZW5lcmFsIGNoYXJhY3RlcmlzdGljcyBvZiBwYXRpZW50cywgcmVzdWx0cyBhcmUgcHJlc2VudGVkIGZvciBwcmV2YWxlbmNlIHJhdGVzLCBwcmV2ZW50aW9uLCB0cmVhdG1lbnQgYW5kIHF1YWxpdHkgaW5kaWNhdG9ycyByZWdhcmRpbmcgZWFjaCBjYXJlIHByb2JsZW0gZm9yIGVhY2ggY291bnRyeS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UlNPC9zcGFuPjwvcD5cclxuXHRcdFx0PHAgc3R5bGU9XCJtYXJnaW46MHB0IDBwdCA2cHRcIj48c3BhbiBzdHlsZT1cImZvbnQtZmFtaWx5OidTZWdvZSBVSSc7IGZvbnQtc2l6ZTo5cHRcIj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48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CZXNpZGVzIGdlbmVyYWwgY2hhcmFjdGVyaXN0aWNzIG9mIHBhdGllbnRzLCByZXN1bHRzIGFyZSBwcmVzZW50ZWQgZm9yIHByZXZhbGVuY2UgcmF0ZXMsIHByZXZlbnRpb24sIHRyZWF0bWVudCBhbmQgcXVhbGl0eSBpbmRpY2F0b3JzIHJlZ2FyZGluZyBlYWNoIGNhcmUgcHJvYmxlbSBmb3IgZWFjaCBjb3VudHJ5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UlNPC9zcGFuPjwvcD5cclxuXHRcdFx0PHAgc3R5bGU9XCJtYXJnaW46MHB0IDBwdCA2cHRcIj48c3BhbiBzdHlsZT1cImZvbnQtZmFtaWx5OidTZWdvZSBVSSc7IGZvbnQtc2l6ZTo5cHRcIj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48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E6NTQ6Mz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QuMC4zNSJ9}</w:delInstrText>
            </w:r>
          </w:del>
          <w:moveFrom w:id="294" w:author="Mareike Ariaans" w:date="2020-07-09T12:12:00Z">
            <w:r w:rsidRPr="00981837" w:rsidDel="00A40F30">
              <w:rPr>
                <w:lang w:val="en-US"/>
              </w:rPr>
              <w:fldChar w:fldCharType="separate"/>
            </w:r>
          </w:moveFrom>
          <w:r w:rsidR="000B0433">
            <w:rPr>
              <w:lang w:val="en-US"/>
            </w:rPr>
            <w:t>(Halfens et al., 2013)</w:t>
          </w:r>
          <w:moveFrom w:id="295" w:author="Mareike Ariaans" w:date="2020-07-09T12:12:00Z">
            <w:r w:rsidRPr="00981837" w:rsidDel="00A40F30">
              <w:rPr>
                <w:lang w:val="en-US"/>
              </w:rPr>
              <w:fldChar w:fldCharType="end"/>
            </w:r>
          </w:moveFrom>
        </w:sdtContent>
      </w:sdt>
      <w:moveFrom w:id="296" w:author="Mareike Ariaans" w:date="2020-07-09T12:12:00Z">
        <w:r w:rsidRPr="00981837" w:rsidDel="00A40F30">
          <w:rPr>
            <w:lang w:val="en-US"/>
          </w:rPr>
          <w:t>.</w:t>
        </w:r>
        <w:r w:rsidR="00952423" w:rsidDel="00A40F30">
          <w:rPr>
            <w:lang w:val="en-US"/>
          </w:rPr>
          <w:t xml:space="preserve"> Hence, only few typologies include performance or quality indicators. </w:t>
        </w:r>
      </w:moveFrom>
      <w:sdt>
        <w:sdtPr>
          <w:rPr>
            <w:lang w:val="en-US"/>
          </w:rPr>
          <w:alias w:val="Don't edit this field"/>
          <w:tag w:val="CitaviPlaceholder#9ef44810-a16c-4c81-894a-0bde00da3c30"/>
          <w:id w:val="-1557542973"/>
          <w:placeholder>
            <w:docPart w:val="5A1809D5CC24462F8FE22A82A95EB13B"/>
          </w:placeholder>
        </w:sdtPr>
        <w:sdtEndPr/>
        <w:sdtContent>
          <w:moveFrom w:id="297" w:author="Mareike Ariaans" w:date="2020-07-09T12:12:00Z">
            <w:r w:rsidR="00952423" w:rsidRPr="006A56FF" w:rsidDel="00A40F30">
              <w:rPr>
                <w:lang w:val="en-US"/>
              </w:rPr>
              <w:fldChar w:fldCharType="begin"/>
            </w:r>
          </w:moveFrom>
          <w:ins w:id="298" w:author="Mareike Ariaans" w:date="2020-07-10T12:22:00Z">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40LjAuMzUifQ==}</w:instrText>
            </w:r>
          </w:ins>
          <w:del w:id="299" w:author="Mareike Ariaans" w:date="2020-07-10T12:22:00Z">
            <w:r w:rsidR="000B0433" w:rsidDel="006C3A49">
              <w:rPr>
                <w:lang w:val="en-US"/>
              </w:rPr>
              <w:del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xOjU0OjMx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llZjQ0ODEwLWExNmMtNGM4MS04OTRhLTBiZGUwMGRhM2MzMCIsIlRleHQiOiJEYW1pYW5pIGV0IGFsLiIsIldBSVZlcnNpb24iOiI2LjQuMC4zNSJ9}</w:delInstrText>
            </w:r>
          </w:del>
          <w:moveFrom w:id="300" w:author="Mareike Ariaans" w:date="2020-07-09T12:12:00Z">
            <w:r w:rsidR="00952423" w:rsidRPr="006A56FF" w:rsidDel="00A40F30">
              <w:rPr>
                <w:lang w:val="en-US"/>
              </w:rPr>
              <w:fldChar w:fldCharType="separate"/>
            </w:r>
          </w:moveFrom>
          <w:r w:rsidR="000B0433">
            <w:rPr>
              <w:lang w:val="en-US"/>
            </w:rPr>
            <w:t>Damiani et al.</w:t>
          </w:r>
          <w:moveFrom w:id="301" w:author="Mareike Ariaans" w:date="2020-07-09T12:12:00Z">
            <w:r w:rsidR="00952423" w:rsidRPr="006A56FF" w:rsidDel="00A40F30">
              <w:rPr>
                <w:lang w:val="en-US"/>
              </w:rPr>
              <w:fldChar w:fldCharType="end"/>
            </w:r>
          </w:moveFrom>
        </w:sdtContent>
      </w:sdt>
      <w:moveFrom w:id="302" w:author="Mareike Ariaans" w:date="2020-07-09T12:12:00Z">
        <w:r w:rsidR="00952423" w:rsidRPr="006A56FF" w:rsidDel="00A40F30">
          <w:rPr>
            <w:lang w:val="en-US"/>
          </w:rPr>
          <w:t xml:space="preserve"> </w:t>
        </w:r>
      </w:moveFrom>
      <w:sdt>
        <w:sdtPr>
          <w:rPr>
            <w:lang w:val="en-US"/>
          </w:rPr>
          <w:alias w:val="Don't edit this field"/>
          <w:tag w:val="CitaviPlaceholder#2af10573-40d8-470b-a9a3-be80133ed0d2"/>
          <w:id w:val="-477683231"/>
          <w:placeholder>
            <w:docPart w:val="5A1809D5CC24462F8FE22A82A95EB13B"/>
          </w:placeholder>
        </w:sdtPr>
        <w:sdtEndPr/>
        <w:sdtContent>
          <w:moveFrom w:id="303" w:author="Mareike Ariaans" w:date="2020-07-09T12:12:00Z">
            <w:r w:rsidR="00952423" w:rsidRPr="006A56FF" w:rsidDel="00A40F30">
              <w:rPr>
                <w:lang w:val="en-US"/>
              </w:rPr>
              <w:fldChar w:fldCharType="begin"/>
            </w:r>
          </w:moveFrom>
          <w:ins w:id="304" w:author="Mareike Ariaans" w:date="2020-07-10T12:22:00Z">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NC4wLjM1In0=}</w:instrText>
            </w:r>
          </w:ins>
          <w:del w:id="305" w:author="Mareike Ariaans" w:date="2020-07-10T12:22:00Z">
            <w:r w:rsidR="000B0433" w:rsidDel="006C3A49">
              <w:rPr>
                <w:lang w:val="en-US"/>
              </w:rPr>
              <w:del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To1NDozMS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JhZjEwNTczLTQwZDgtNDcwYi1hOWEzLWJlODAxMzNlZDBkMiIsIlRleHQiOiIoMjAxMSkiLCJXQUlWZXJzaW9uIjoiNi40LjAuMzUifQ==}</w:delInstrText>
            </w:r>
          </w:del>
          <w:moveFrom w:id="306" w:author="Mareike Ariaans" w:date="2020-07-09T12:12:00Z">
            <w:r w:rsidR="00952423" w:rsidRPr="006A56FF" w:rsidDel="00A40F30">
              <w:rPr>
                <w:lang w:val="en-US"/>
              </w:rPr>
              <w:fldChar w:fldCharType="separate"/>
            </w:r>
          </w:moveFrom>
          <w:r w:rsidR="000B0433">
            <w:rPr>
              <w:lang w:val="en-US"/>
            </w:rPr>
            <w:t>(2011)</w:t>
          </w:r>
          <w:moveFrom w:id="307" w:author="Mareike Ariaans" w:date="2020-07-09T12:12:00Z">
            <w:r w:rsidR="00952423" w:rsidRPr="006A56FF" w:rsidDel="00A40F30">
              <w:rPr>
                <w:lang w:val="en-US"/>
              </w:rPr>
              <w:fldChar w:fldCharType="end"/>
            </w:r>
          </w:moveFrom>
        </w:sdtContent>
      </w:sdt>
      <w:moveFrom w:id="308" w:author="Mareike Ariaans" w:date="2020-07-09T12:12:00Z">
        <w:r w:rsidR="00952423" w:rsidRPr="006A56FF" w:rsidDel="00A40F30">
          <w:rPr>
            <w:lang w:val="en-US"/>
          </w:rPr>
          <w:t xml:space="preserve"> for example use the share of people over 80 reporting good or very good health and the perceived limitations in ADLs for people aged 65 or older. </w:t>
        </w:r>
      </w:moveFrom>
      <w:sdt>
        <w:sdtPr>
          <w:rPr>
            <w:lang w:val="en-US"/>
          </w:rPr>
          <w:alias w:val="Don't edit this field"/>
          <w:tag w:val="CitaviPlaceholder#280ab2f3-6131-49e2-9181-780aaf9254c6"/>
          <w:id w:val="83964129"/>
          <w:placeholder>
            <w:docPart w:val="5A1809D5CC24462F8FE22A82A95EB13B"/>
          </w:placeholder>
        </w:sdtPr>
        <w:sdtEndPr/>
        <w:sdtContent>
          <w:moveFrom w:id="309" w:author="Mareike Ariaans" w:date="2020-07-09T12:12:00Z">
            <w:r w:rsidR="00952423" w:rsidRPr="006A56FF" w:rsidDel="00A40F30">
              <w:rPr>
                <w:lang w:val="en-US"/>
              </w:rPr>
              <w:fldChar w:fldCharType="begin"/>
            </w:r>
            <w:r w:rsidR="00952423" w:rsidDel="00A40F30">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yODBhYjJmMy02MTMxLTQ5ZTItOTE4MS03ODBhYWY5MjU0YzYiLCJUZXh0IjoiS3JhdXMgZXQgYWwuIiwiV0FJVmVyc2lvbiI6IjYuNC4wLjM1In0=}</w:instrText>
            </w:r>
            <w:r w:rsidR="00952423" w:rsidRPr="006A56FF" w:rsidDel="00A40F30">
              <w:rPr>
                <w:lang w:val="en-US"/>
              </w:rPr>
              <w:fldChar w:fldCharType="separate"/>
            </w:r>
          </w:moveFrom>
          <w:r w:rsidR="000B0433">
            <w:rPr>
              <w:lang w:val="en-US"/>
            </w:rPr>
            <w:t>Kraus et al.</w:t>
          </w:r>
          <w:moveFrom w:id="310" w:author="Mareike Ariaans" w:date="2020-07-09T12:12:00Z">
            <w:r w:rsidR="00952423" w:rsidRPr="006A56FF" w:rsidDel="00A40F30">
              <w:rPr>
                <w:lang w:val="en-US"/>
              </w:rPr>
              <w:fldChar w:fldCharType="end"/>
            </w:r>
          </w:moveFrom>
        </w:sdtContent>
      </w:sdt>
      <w:moveFrom w:id="311" w:author="Mareike Ariaans" w:date="2020-07-09T12:12:00Z">
        <w:r w:rsidR="00952423" w:rsidRPr="006A56FF" w:rsidDel="00A40F30">
          <w:rPr>
            <w:lang w:val="en-US"/>
          </w:rPr>
          <w:t xml:space="preserve"> </w:t>
        </w:r>
      </w:moveFrom>
      <w:sdt>
        <w:sdtPr>
          <w:rPr>
            <w:lang w:val="en-US"/>
          </w:rPr>
          <w:alias w:val="Don't edit this field"/>
          <w:tag w:val="CitaviPlaceholder#750daebd-b139-4399-b697-a26f3c3855c7"/>
          <w:id w:val="1803119245"/>
          <w:placeholder>
            <w:docPart w:val="5A1809D5CC24462F8FE22A82A95EB13B"/>
          </w:placeholder>
        </w:sdtPr>
        <w:sdtEndPr/>
        <w:sdtContent>
          <w:moveFrom w:id="312" w:author="Mareike Ariaans" w:date="2020-07-09T12:12:00Z">
            <w:r w:rsidR="00952423" w:rsidRPr="006A56FF" w:rsidDel="00A40F30">
              <w:rPr>
                <w:lang w:val="en-US"/>
              </w:rPr>
              <w:fldChar w:fldCharType="begin"/>
            </w:r>
            <w:r w:rsidR="00952423" w:rsidDel="00A40F30">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c1MGRhZWJkLWIxMzktNDM5OS1iNjk3LWEyNmYzYzM4NTVjNyIsIlRleHQiOiIoMjAxMCkiLCJXQUlWZXJzaW9uIjoiNi40LjAuMzUifQ==}</w:instrText>
            </w:r>
            <w:r w:rsidR="00952423" w:rsidRPr="006A56FF" w:rsidDel="00A40F30">
              <w:rPr>
                <w:lang w:val="en-US"/>
              </w:rPr>
              <w:fldChar w:fldCharType="separate"/>
            </w:r>
          </w:moveFrom>
          <w:r w:rsidR="000B0433">
            <w:rPr>
              <w:lang w:val="en-US"/>
            </w:rPr>
            <w:t>(2010)</w:t>
          </w:r>
          <w:moveFrom w:id="313" w:author="Mareike Ariaans" w:date="2020-07-09T12:12:00Z">
            <w:r w:rsidR="00952423" w:rsidRPr="006A56FF" w:rsidDel="00A40F30">
              <w:rPr>
                <w:lang w:val="en-US"/>
              </w:rPr>
              <w:fldChar w:fldCharType="end"/>
            </w:r>
          </w:moveFrom>
        </w:sdtContent>
      </w:sdt>
      <w:moveFrom w:id="314" w:author="Mareike Ariaans" w:date="2020-07-09T12:12:00Z">
        <w:r w:rsidR="00952423" w:rsidRPr="006A56FF" w:rsidDel="00A40F30">
          <w:rPr>
            <w:lang w:val="en-US"/>
          </w:rPr>
          <w:t xml:space="preserve"> take institutional indicators of mandatory quality assurance systems and the degree and functioning of integrated services.</w:t>
        </w:r>
      </w:moveFrom>
    </w:p>
    <w:moveFromRangeEnd w:id="287"/>
    <w:p w14:paraId="3C4F7E80" w14:textId="7B7D9861" w:rsidR="00981837" w:rsidRPr="00981837" w:rsidRDefault="00981837" w:rsidP="00C3311E">
      <w:pPr>
        <w:pStyle w:val="berschrift3"/>
        <w:rPr>
          <w:lang w:val="en-US"/>
        </w:rPr>
      </w:pPr>
      <w:r w:rsidRPr="00981837">
        <w:rPr>
          <w:lang w:val="en-US"/>
        </w:rPr>
        <w:t>I</w:t>
      </w:r>
      <w:ins w:id="315" w:author="Mareike Ariaans" w:date="2020-07-09T12:12:00Z">
        <w:r w:rsidR="00A40F30">
          <w:rPr>
            <w:lang w:val="en-US"/>
          </w:rPr>
          <w:t>II</w:t>
        </w:r>
      </w:ins>
      <w:del w:id="316" w:author="Mareike Ariaans" w:date="2020-07-09T12:12:00Z">
        <w:r w:rsidR="00B00DDC" w:rsidDel="00A40F30">
          <w:rPr>
            <w:lang w:val="en-US"/>
          </w:rPr>
          <w:delText>V</w:delText>
        </w:r>
      </w:del>
      <w:r w:rsidRPr="00981837">
        <w:rPr>
          <w:lang w:val="en-US"/>
        </w:rPr>
        <w:t>. Access regulation</w:t>
      </w:r>
    </w:p>
    <w:p w14:paraId="6CE852C5" w14:textId="610C77DC"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Pr>
              <w:noProof/>
              <w:lang w:val="en-US"/>
            </w:rPr>
            <w:fldChar w:fldCharType="begin"/>
          </w:r>
          <w:ins w:id="317" w:author="Mareike Ariaans" w:date="2020-07-10T12:22:00Z">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ins>
          <w:del w:id="318" w:author="Mareike Ariaans" w:date="2020-07-10T12:22:00Z">
            <w:r w:rsidR="000B0433" w:rsidDel="006C3A49">
              <w:rPr>
                <w:noProof/>
                <w:lang w:val="en-US"/>
              </w:rPr>
              <w:delInstrText>ADDIN CitaviPlaceholder{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y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yMC0wNy0xMFQxMTo1NDozMS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delInstrText>
            </w:r>
          </w:del>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5F6D29" w:rsidRPr="005E05FB">
        <w:rPr>
          <w:lang w:val="en-US"/>
        </w:rPr>
        <w:t xml:space="preserve">This access dimension has been proven of high relevance for 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ins w:id="319" w:author="Mareike Ariaans" w:date="2020-07-10T12:22:00Z">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ins>
          <w:del w:id="320" w:author="Mareike Ariaans" w:date="2020-07-10T12:22:00Z">
            <w:r w:rsidR="000B0433" w:rsidDel="006C3A49">
              <w:rPr>
                <w:lang w:val="en-US"/>
              </w:rPr>
              <w:del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mZmlsaWF0aW9uIjoiVW5pdmVyc2l0eSBvZiBNYW5uaGVpbSwgR2VybWFueSI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xOjU0OjMx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yZWYiOiI0In0seyIkaWQiOiIxM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Ez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zMTEzMzQ0NCIsIkxpbmtlZFJlc291cmNlVHlwZSI6NSwiVXJpU3RyaW5nIjoiaHR0cDovL3d3dy5uY2JpLm5sbS5uaWguZ292L3B1Ym1lZC8zMTEzMzQ0NCIsIlByb3BlcnRpZXMiOnsiJGlkIjoiMTY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NyIsIkFkZHJlc3MiOnsiJGlkIjoiMTg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k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}</w:delInstrText>
            </w:r>
          </w:del>
          <w:r w:rsidR="005F6D29" w:rsidRPr="005E05FB">
            <w:rPr>
              <w:lang w:val="en-US"/>
            </w:rPr>
            <w:fldChar w:fldCharType="separate"/>
          </w:r>
          <w:r w:rsidR="000B0433">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w:t>
      </w:r>
      <w:ins w:id="321" w:author="Mareike Ariaans" w:date="2020-07-09T12:15:00Z">
        <w:r w:rsidR="00A40F30">
          <w:rPr>
            <w:lang w:val="en-US"/>
          </w:rPr>
          <w:t>,</w:t>
        </w:r>
      </w:ins>
      <w:r w:rsidR="005F6D29" w:rsidRPr="005E05FB">
        <w:rPr>
          <w:lang w:val="en-US"/>
        </w:rPr>
        <w:t xml:space="preserve"> </w:t>
      </w:r>
      <w:del w:id="322" w:author="Mareike Ariaans" w:date="2020-07-09T12:15:00Z">
        <w:r w:rsidR="005F6D29" w:rsidRPr="005E05FB" w:rsidDel="00A40F30">
          <w:rPr>
            <w:lang w:val="en-US"/>
          </w:rPr>
          <w:delText xml:space="preserve">and </w:delText>
        </w:r>
      </w:del>
      <w:r w:rsidR="005F6D29" w:rsidRPr="005E05FB">
        <w:rPr>
          <w:lang w:val="en-US"/>
        </w:rPr>
        <w:t>cash benefits</w:t>
      </w:r>
      <w:ins w:id="323" w:author="Mareike Ariaans" w:date="2020-07-09T12:15:00Z">
        <w:r w:rsidR="00A40F30">
          <w:rPr>
            <w:lang w:val="en-US"/>
          </w:rPr>
          <w:t>, and</w:t>
        </w:r>
      </w:ins>
      <w:r w:rsidR="005F6D29" w:rsidRPr="005E05FB">
        <w:rPr>
          <w:lang w:val="en-US"/>
        </w:rPr>
        <w:t xml:space="preserve"> </w:t>
      </w:r>
      <w:del w:id="324" w:author="Mareike Ariaans" w:date="2020-07-09T12:15:00Z">
        <w:r w:rsidR="005F6D29" w:rsidRPr="005E05FB" w:rsidDel="00A40F30">
          <w:rPr>
            <w:lang w:val="en-US"/>
          </w:rPr>
          <w:delText xml:space="preserve">as well as </w:delText>
        </w:r>
      </w:del>
      <w:r w:rsidR="005F6D29" w:rsidRPr="005E05FB">
        <w:rPr>
          <w:lang w:val="en-US"/>
        </w:rPr>
        <w:t xml:space="preserve">choice restrictions in </w:t>
      </w:r>
      <w:sdt>
        <w:sdtPr>
          <w:rPr>
            <w:lang w:val="en-US"/>
          </w:rPr>
          <w:alias w:val="Don't edit this field"/>
          <w:tag w:val="CitaviPlaceholder#808dfd40-a0a4-4d26-8976-7ed4f92f59aa"/>
          <w:id w:val="-1249414639"/>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0B0433">
            <w:rPr>
              <w:lang w:val="en-US"/>
            </w:rPr>
            <w:t>Kraus et al.'s</w:t>
          </w:r>
          <w:r w:rsidR="005F6D29" w:rsidRPr="005E05FB">
            <w:rPr>
              <w:lang w:val="en-US"/>
            </w:rPr>
            <w:fldChar w:fldCharType="end"/>
          </w:r>
        </w:sdtContent>
      </w:sdt>
      <w:r w:rsidR="005F6D29" w:rsidRPr="005E05FB">
        <w:rPr>
          <w:lang w:val="en-US"/>
        </w:rPr>
        <w:t xml:space="preserve"> </w:t>
      </w:r>
      <w:sdt>
        <w:sdtPr>
          <w:rPr>
            <w:lang w:val="en-US"/>
          </w:rPr>
          <w:alias w:val="Don't edit this field"/>
          <w:tag w:val="CitaviPlaceholder#3841fbdc-615c-4153-b753-4f874dc78fd3"/>
          <w:id w:val="1645777835"/>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0B0433">
            <w:rPr>
              <w:lang w:val="en-US"/>
            </w:rPr>
            <w:t>(2010)</w:t>
          </w:r>
          <w:r w:rsidR="005F6D29" w:rsidRPr="005E05FB">
            <w:rPr>
              <w:lang w:val="en-US"/>
            </w:rPr>
            <w:fldChar w:fldCharType="end"/>
          </w:r>
        </w:sdtContent>
      </w:sdt>
      <w:r w:rsidR="005F6D29" w:rsidRPr="005E05FB">
        <w:rPr>
          <w:lang w:val="en-US"/>
        </w:rPr>
        <w:t xml:space="preserve"> typology.</w:t>
      </w:r>
    </w:p>
    <w:p w14:paraId="74595C0A" w14:textId="0F13D799" w:rsidR="00A40F30" w:rsidRPr="00981837" w:rsidRDefault="00A40F30" w:rsidP="00A40F30">
      <w:pPr>
        <w:pStyle w:val="berschrift3"/>
        <w:rPr>
          <w:moveTo w:id="325" w:author="Mareike Ariaans" w:date="2020-07-09T12:12:00Z"/>
          <w:lang w:val="en-US"/>
        </w:rPr>
      </w:pPr>
      <w:moveToRangeStart w:id="326" w:author="Mareike Ariaans" w:date="2020-07-09T12:12:00Z" w:name="move45189165"/>
      <w:moveTo w:id="327" w:author="Mareike Ariaans" w:date="2020-07-09T12:12:00Z">
        <w:r w:rsidRPr="00981837">
          <w:rPr>
            <w:lang w:val="en-US"/>
          </w:rPr>
          <w:t>I</w:t>
        </w:r>
      </w:moveTo>
      <w:ins w:id="328" w:author="Mareike Ariaans" w:date="2020-07-09T12:12:00Z">
        <w:r>
          <w:rPr>
            <w:lang w:val="en-US"/>
          </w:rPr>
          <w:t>V</w:t>
        </w:r>
      </w:ins>
      <w:moveTo w:id="329" w:author="Mareike Ariaans" w:date="2020-07-09T12:12:00Z">
        <w:del w:id="330" w:author="Mareike Ariaans" w:date="2020-07-09T12:12:00Z">
          <w:r w:rsidDel="00A40F30">
            <w:rPr>
              <w:lang w:val="en-US"/>
            </w:rPr>
            <w:delText>II</w:delText>
          </w:r>
        </w:del>
        <w:r w:rsidRPr="00981837">
          <w:rPr>
            <w:lang w:val="en-US"/>
          </w:rPr>
          <w:t>. Performance</w:t>
        </w:r>
      </w:moveTo>
    </w:p>
    <w:p w14:paraId="232CEB2A" w14:textId="5C9E2764" w:rsidR="00A40F30" w:rsidRPr="00981837" w:rsidRDefault="00A40F30" w:rsidP="00A40F30">
      <w:pPr>
        <w:pStyle w:val="02Flietext"/>
        <w:rPr>
          <w:moveTo w:id="331" w:author="Mareike Ariaans" w:date="2020-07-09T12:12:00Z"/>
          <w:lang w:val="en-US"/>
        </w:rPr>
      </w:pPr>
      <w:moveTo w:id="332" w:author="Mareike Ariaans" w:date="2020-07-09T12:12:00Z">
        <w:r w:rsidRPr="00981837">
          <w:rPr>
            <w:lang w:val="en-US"/>
          </w:rPr>
          <w:t xml:space="preserve">Measuring the performance of LTC systems is especially on an internationally comparative level still in its infancy. </w:t>
        </w:r>
      </w:moveTo>
      <w:ins w:id="333" w:author="Mareike Ariaans" w:date="2020-07-09T12:17:00Z">
        <w:r>
          <w:rPr>
            <w:lang w:val="en-US"/>
          </w:rPr>
          <w:t xml:space="preserve">Common </w:t>
        </w:r>
      </w:ins>
      <w:moveTo w:id="334" w:author="Mareike Ariaans" w:date="2020-07-09T12:12:00Z">
        <w:del w:id="335" w:author="Mareike Ariaans" w:date="2020-07-09T12:17:00Z">
          <w:r w:rsidRPr="00981837" w:rsidDel="00A40F30">
            <w:rPr>
              <w:lang w:val="en-US"/>
            </w:rPr>
            <w:delText>I</w:delText>
          </w:r>
        </w:del>
      </w:moveTo>
      <w:ins w:id="336" w:author="Mareike Ariaans" w:date="2020-07-09T12:17:00Z">
        <w:r>
          <w:rPr>
            <w:lang w:val="en-US"/>
          </w:rPr>
          <w:t>i</w:t>
        </w:r>
      </w:ins>
      <w:moveTo w:id="337" w:author="Mareike Ariaans" w:date="2020-07-09T12:12:00Z">
        <w:r w:rsidRPr="00981837">
          <w:rPr>
            <w:lang w:val="en-US"/>
          </w:rPr>
          <w:t>ndicators</w:t>
        </w:r>
      </w:moveTo>
      <w:ins w:id="338" w:author="Mareike Ariaans" w:date="2020-07-09T12:17:00Z">
        <w:r>
          <w:rPr>
            <w:lang w:val="en-US"/>
          </w:rPr>
          <w:t xml:space="preserve"> for measuring the quality of service provision in </w:t>
        </w:r>
      </w:ins>
      <w:ins w:id="339" w:author="Mareike Ariaans" w:date="2020-07-09T12:18:00Z">
        <w:r>
          <w:rPr>
            <w:lang w:val="en-US"/>
          </w:rPr>
          <w:t>LTC</w:t>
        </w:r>
      </w:ins>
      <w:moveTo w:id="340" w:author="Mareike Ariaans" w:date="2020-07-09T12:12:00Z">
        <w:r w:rsidRPr="00981837">
          <w:rPr>
            <w:lang w:val="en-US"/>
          </w:rPr>
          <w:t xml:space="preserve"> such as the </w:t>
        </w:r>
        <w:del w:id="341" w:author="Mareike Ariaans" w:date="2020-07-09T12:18:00Z">
          <w:r w:rsidRPr="00981837" w:rsidDel="00A40F30">
            <w:rPr>
              <w:lang w:val="en-US"/>
            </w:rPr>
            <w:delText>number</w:delText>
          </w:r>
        </w:del>
      </w:moveTo>
      <w:ins w:id="342" w:author="Mareike Ariaans" w:date="2020-07-09T12:18:00Z">
        <w:r>
          <w:rPr>
            <w:lang w:val="en-US"/>
          </w:rPr>
          <w:t>share</w:t>
        </w:r>
      </w:ins>
      <w:moveTo w:id="343" w:author="Mareike Ariaans" w:date="2020-07-09T12:12:00Z">
        <w:r w:rsidRPr="00981837">
          <w:rPr>
            <w:lang w:val="en-US"/>
          </w:rPr>
          <w:t xml:space="preserve"> of institutional and home-based LTC patients with pressure ulcers or unintended weight loss are</w:t>
        </w:r>
        <w:r>
          <w:rPr>
            <w:lang w:val="en-US"/>
          </w:rPr>
          <w:t xml:space="preserve"> </w:t>
        </w:r>
        <w:r w:rsidRPr="00B00DDC">
          <w:rPr>
            <w:lang w:val="en-US"/>
          </w:rPr>
          <w:t>not available</w:t>
        </w:r>
        <w:r w:rsidRPr="00981837">
          <w:rPr>
            <w:lang w:val="en-US"/>
          </w:rPr>
          <w:t xml:space="preserve"> in many countries</w:t>
        </w:r>
        <w:r>
          <w:rPr>
            <w:lang w:val="en-US"/>
          </w:rPr>
          <w:t xml:space="preserve"> </w:t>
        </w:r>
      </w:moveTo>
      <w:sdt>
        <w:sdtPr>
          <w:rPr>
            <w:lang w:val="en-US"/>
          </w:rPr>
          <w:alias w:val="Don't edit this field"/>
          <w:tag w:val="CitaviPlaceholder#01bd8ee6-e27b-4514-94d5-c29002237f50"/>
          <w:id w:val="-410238692"/>
          <w:placeholder>
            <w:docPart w:val="F196FF1EFDE945D9A06C4F6CE0D2C0DE"/>
          </w:placeholder>
        </w:sdtPr>
        <w:sdtEndPr/>
        <w:sdtContent>
          <w:moveTo w:id="344" w:author="Mareike Ariaans" w:date="2020-07-09T12:12:00Z">
            <w:r w:rsidRPr="00981837">
              <w:rPr>
                <w:lang w:val="en-US"/>
              </w:rPr>
              <w:fldChar w:fldCharType="begin"/>
            </w:r>
          </w:moveTo>
          <w:ins w:id="345" w:author="Mareike Ariaans" w:date="2020-07-10T12:22:00Z">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ins>
          <w:del w:id="346" w:author="Mareike Ariaans" w:date="2020-07-10T12:22:00Z">
            <w:r w:rsidR="000B0433" w:rsidDel="006C3A49">
              <w:rPr>
                <w:lang w:val="en-US"/>
              </w:rPr>
              <w:delInstrText>ADDIN CitaviPlaceholder{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5cclxuQkFDS0dST1VORFxyXG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XHJcbkRFU0lHTlxyXG5BbiBhbm51YWwgY3Jvc3Mtc2VjdGlvbmFsIG11bHRpY2VudHJlIHN0dWR5LlxyXG5NRVRIT0Rcclxu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XHJcblJFU1VMVFNcclxuQmVzaWRlcyBnZW5lcmFsIGNoYXJhY3RlcmlzdGljcyBvZiBwYXRpZW50cywgcmVzdWx0cyBhcmUgcHJlc2VudGVkIGZvciBwcmV2YWxlbmNlIHJhdGVzLCBwcmV2ZW50aW9uLCB0cmVhdG1lbnQgYW5kIHF1YWxpdHkgaW5kaWNhdG9ycyByZWdhcmRpbmcgZWFjaCBjYXJlIHByb2JsZW0gZm9yIGVhY2ggY291bnRyeS5cclxuLy8gXHJcbkFJTVxyXG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5cclxuQkFDS0dST1VORFxyXG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XHJcbkRFU0lHTlxyXG5BbiBhbm51YWwgY3Jvc3Mtc2VjdGlvbmFsIG11bHRpY2VudHJlIHN0dWR5LlxyXG5NRVRIT0Rcclxu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XHJcblJFU1VMVFNcclxuQmVzaWRlcyBnZW5lcmFsIGNoYXJhY3RlcmlzdGljcyBvZiBwYXRpZW50cywgcmVzdWx0cyBhcmUgcHJlc2VudGVkIGZvciBwcmV2YWxlbmNlIHJhdGVzLCBwcmV2ZW50aW9uLCB0cmVhdG1lbnQgYW5kIHF1YWxpdHkgaW5kaWNhdG9ycyByZWdhcmRpbmcgZWFjaCBjYXJlIHByb2JsZW0gZm9yIGVhY2ggY291bnRyeS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FJTTwvc3Bhbj48L3A+XHJcblx0XHRcdDxwIHN0eWxlPVwibWFyZ2luOjBwdCAwcHQgNnB0XCI+PHNwYW4gc3R5bGU9XCJmb250LWZhbWlseTonU2Vnb2UgVUknOyBmb250LXNpemU6OXB0XCI+VGhpcyByZXBvcnQgZGVzY3JpYmVzIHRoZSByZXN1bHRzIGZyb20gdGhlIGxhc3QgaW50ZXJuYXRpb25hbCBwcmV2YWxlbmNlIG1lYXN1cmVtZW50IG9mIGNhcmUgcHJvYmxlbXMgaW4gdGhlIE5ldGhlcmxhbmRzLCBBdXN0cmlhIGFuZCBTd2l0emVybGFuZCwgaW5jbHVkaW5nIHRoZSBjb3Vyc2Ugb2YgdGhlIHByZXZhbGVuY2UgcmF0ZXMgZHVyaW5nIHRoZSBwYXN0IDQgeWVhcnMu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QmVzaWRlcyBnZW5lcmFsIGNoYXJhY3RlcmlzdGljcyBvZiBwYXRpZW50cywgcmVzdWx0cyBhcmUgcHJlc2VudGVkIGZvciBwcmV2YWxlbmNlIHJhdGVzLCBwcmV2ZW50aW9uLCB0cmVhdG1lbnQgYW5kIHF1YWxpdHkgaW5kaWNhdG9ycyByZWdhcmRpbmcgZWFjaCBjYXJlIHByb2JsZW0gZm9yIGVhY2ggY291bnRyeS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UlNPC9zcGFuPjwvcD5cclxuXHRcdFx0PHAgc3R5bGU9XCJtYXJnaW46MHB0IDBwdCA2cHRcIj48c3BhbiBzdHlsZT1cImZvbnQtZmFtaWx5OidTZWdvZSBVSSc7IGZvbnQtc2l6ZTo5cHRcIj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48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CZXNpZGVzIGdlbmVyYWwgY2hhcmFjdGVyaXN0aWNzIG9mIHBhdGllbnRzLCByZXN1bHRzIGFyZSBwcmVzZW50ZWQgZm9yIHByZXZhbGVuY2UgcmF0ZXMsIHByZXZlbnRpb24sIHRyZWF0bWVudCBhbmQgcXVhbGl0eSBpbmRpY2F0b3JzIHJlZ2FyZGluZyBlYWNoIGNhcmUgcHJvYmxlbSBmb3IgZWFjaCBjb3VudHJ5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UlNPC9zcGFuPjwvcD5cclxuXHRcdFx0PHAgc3R5bGU9XCJtYXJnaW46MHB0IDBwdCA2cHRcIj48c3BhbiBzdHlsZT1cImZvbnQtZmFtaWx5OidTZWdvZSBVSSc7IGZvbnQtc2l6ZTo5cHRcIj5UaGlzIHJlcG9ydCBkZXNjcmliZXMgdGhlIHJlc3VsdHMgZnJvbSB0aGUgbGFzdCBpbnRlcm5hdGlvbmFsIHByZXZhbGVuY2UgbWVhc3VyZW1lbnQgb2YgY2FyZSBwcm9ibGVtcyBpbiB0aGUgTmV0aGVybGFuZHMsIEF1c3RyaWEgYW5kIFN3aXR6ZXJsYW5kLCBpbmNsdWRpbmcgdGhlIGNvdXJzZSBvZiB0aGUgcHJldmFsZW5jZSByYXRlcyBkdXJpbmcgdGhlIHBhc3QgNCB5ZWFycy48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E6NTQ6Mz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delInstrText>
            </w:r>
          </w:del>
          <w:moveTo w:id="347" w:author="Mareike Ariaans" w:date="2020-07-09T12:12:00Z">
            <w:r w:rsidRPr="00981837">
              <w:rPr>
                <w:lang w:val="en-US"/>
              </w:rPr>
              <w:fldChar w:fldCharType="separate"/>
            </w:r>
          </w:moveTo>
          <w:r w:rsidR="000B0433">
            <w:rPr>
              <w:lang w:val="en-US"/>
            </w:rPr>
            <w:t>(Halfens et al., 2013)</w:t>
          </w:r>
          <w:moveTo w:id="348" w:author="Mareike Ariaans" w:date="2020-07-09T12:12:00Z">
            <w:r w:rsidRPr="00981837">
              <w:rPr>
                <w:lang w:val="en-US"/>
              </w:rPr>
              <w:fldChar w:fldCharType="end"/>
            </w:r>
          </w:moveTo>
        </w:sdtContent>
      </w:sdt>
      <w:moveTo w:id="349" w:author="Mareike Ariaans" w:date="2020-07-09T12:12:00Z">
        <w:r w:rsidRPr="00981837">
          <w:rPr>
            <w:lang w:val="en-US"/>
          </w:rPr>
          <w:t>.</w:t>
        </w:r>
        <w:r>
          <w:rPr>
            <w:lang w:val="en-US"/>
          </w:rPr>
          <w:t xml:space="preserve"> Hence, only few typologies include performance or quality indicators. </w:t>
        </w:r>
      </w:moveTo>
      <w:sdt>
        <w:sdtPr>
          <w:rPr>
            <w:lang w:val="en-US"/>
          </w:rPr>
          <w:alias w:val="Don't edit this field"/>
          <w:tag w:val="CitaviPlaceholder#9ed77772-6871-4b84-bc4f-0d1aa44e606d"/>
          <w:id w:val="318246019"/>
          <w:placeholder>
            <w:docPart w:val="5545F3DBAB0E4F6FA3A9360EFAFFAAA6"/>
          </w:placeholder>
        </w:sdtPr>
        <w:sdtEndPr/>
        <w:sdtContent>
          <w:moveTo w:id="350" w:author="Mareike Ariaans" w:date="2020-07-09T12:12:00Z">
            <w:r w:rsidRPr="006A56FF">
              <w:rPr>
                <w:lang w:val="en-US"/>
              </w:rPr>
              <w:fldChar w:fldCharType="begin"/>
            </w:r>
          </w:moveTo>
          <w:ins w:id="351" w:author="Mareike Ariaans" w:date="2020-07-10T12:22:00Z">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ins>
          <w:del w:id="352" w:author="Mareike Ariaans" w:date="2020-07-10T12:22:00Z">
            <w:r w:rsidR="000B0433" w:rsidDel="006C3A49">
              <w:rPr>
                <w:lang w:val="en-US"/>
              </w:rPr>
              <w:del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xOjU0OjMx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llZDc3NzcyLTY4NzEtNGI4NC1iYzRmLTBkMWFhNDRlNjA2ZCIsIlRleHQiOiJEYW1pYW5pIGV0IGFsLiIsIldBSVZlcnNpb24iOiI2LjQuMC4zNSJ9}</w:delInstrText>
            </w:r>
          </w:del>
          <w:moveTo w:id="353" w:author="Mareike Ariaans" w:date="2020-07-09T12:12:00Z">
            <w:r w:rsidRPr="006A56FF">
              <w:rPr>
                <w:lang w:val="en-US"/>
              </w:rPr>
              <w:fldChar w:fldCharType="separate"/>
            </w:r>
          </w:moveTo>
          <w:r w:rsidR="000B0433">
            <w:rPr>
              <w:lang w:val="en-US"/>
            </w:rPr>
            <w:t>Damiani et al.</w:t>
          </w:r>
          <w:moveTo w:id="354" w:author="Mareike Ariaans" w:date="2020-07-09T12:12:00Z">
            <w:r w:rsidRPr="006A56FF">
              <w:rPr>
                <w:lang w:val="en-US"/>
              </w:rPr>
              <w:fldChar w:fldCharType="end"/>
            </w:r>
          </w:moveTo>
        </w:sdtContent>
      </w:sdt>
      <w:moveTo w:id="355" w:author="Mareike Ariaans" w:date="2020-07-09T12:12:00Z">
        <w:r w:rsidRPr="006A56FF">
          <w:rPr>
            <w:lang w:val="en-US"/>
          </w:rPr>
          <w:t xml:space="preserve"> </w:t>
        </w:r>
      </w:moveTo>
      <w:sdt>
        <w:sdtPr>
          <w:rPr>
            <w:lang w:val="en-US"/>
          </w:rPr>
          <w:alias w:val="Don't edit this field"/>
          <w:tag w:val="CitaviPlaceholder#1610a65e-4c7c-4798-bb16-1b9fdbc14367"/>
          <w:id w:val="1409264845"/>
          <w:placeholder>
            <w:docPart w:val="5545F3DBAB0E4F6FA3A9360EFAFFAAA6"/>
          </w:placeholder>
        </w:sdtPr>
        <w:sdtEndPr/>
        <w:sdtContent>
          <w:moveTo w:id="356" w:author="Mareike Ariaans" w:date="2020-07-09T12:12:00Z">
            <w:r w:rsidRPr="006A56FF">
              <w:rPr>
                <w:lang w:val="en-US"/>
              </w:rPr>
              <w:fldChar w:fldCharType="begin"/>
            </w:r>
          </w:moveTo>
          <w:ins w:id="357" w:author="Mareike Ariaans" w:date="2020-07-10T12:22:00Z">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ins>
          <w:del w:id="358" w:author="Mareike Ariaans" w:date="2020-07-10T12:22:00Z">
            <w:r w:rsidR="000B0433" w:rsidDel="006C3A49">
              <w:rPr>
                <w:lang w:val="en-US"/>
              </w:rPr>
              <w:del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To1NDozMS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E2MTBhNjVlLTRjN2MtNDc5OC1iYjE2LTFiOWZkYmMxNDM2NyIsIlRleHQiOiIoMjAxMSkiLCJXQUlWZXJzaW9uIjoiNi40LjAuMzUifQ==}</w:delInstrText>
            </w:r>
          </w:del>
          <w:moveTo w:id="359" w:author="Mareike Ariaans" w:date="2020-07-09T12:12:00Z">
            <w:r w:rsidRPr="006A56FF">
              <w:rPr>
                <w:lang w:val="en-US"/>
              </w:rPr>
              <w:fldChar w:fldCharType="separate"/>
            </w:r>
          </w:moveTo>
          <w:r w:rsidR="000B0433">
            <w:rPr>
              <w:lang w:val="en-US"/>
            </w:rPr>
            <w:t>(2011)</w:t>
          </w:r>
          <w:moveTo w:id="360" w:author="Mareike Ariaans" w:date="2020-07-09T12:12:00Z">
            <w:r w:rsidRPr="006A56FF">
              <w:rPr>
                <w:lang w:val="en-US"/>
              </w:rPr>
              <w:fldChar w:fldCharType="end"/>
            </w:r>
          </w:moveTo>
        </w:sdtContent>
      </w:sdt>
      <w:moveTo w:id="361" w:author="Mareike Ariaans" w:date="2020-07-09T12:12:00Z">
        <w:r w:rsidRPr="006A56FF">
          <w:rPr>
            <w:lang w:val="en-US"/>
          </w:rPr>
          <w:t xml:space="preserve"> for example use the share of people over 80 reporting good or very good health and the perceived limitations in ADLs for people aged 65 or older. </w:t>
        </w:r>
      </w:moveTo>
      <w:sdt>
        <w:sdtPr>
          <w:rPr>
            <w:lang w:val="en-US"/>
          </w:rPr>
          <w:alias w:val="Don't edit this field"/>
          <w:tag w:val="CitaviPlaceholder#db31a6e6-ba32-4bb0-bb6f-1a515e44c03c"/>
          <w:id w:val="-1788260562"/>
          <w:placeholder>
            <w:docPart w:val="5545F3DBAB0E4F6FA3A9360EFAFFAAA6"/>
          </w:placeholder>
        </w:sdtPr>
        <w:sdtEndPr/>
        <w:sdtContent>
          <w:moveTo w:id="362" w:author="Mareike Ariaans" w:date="2020-07-09T12:12:00Z">
            <w:r w:rsidRPr="006A56FF">
              <w:rPr>
                <w:lang w:val="en-US"/>
              </w:rPr>
              <w:fldChar w:fldCharType="begin"/>
            </w:r>
          </w:moveTo>
          <w:r>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moveTo w:id="363" w:author="Mareike Ariaans" w:date="2020-07-09T12:12:00Z">
            <w:r w:rsidRPr="006A56FF">
              <w:rPr>
                <w:lang w:val="en-US"/>
              </w:rPr>
              <w:fldChar w:fldCharType="separate"/>
            </w:r>
          </w:moveTo>
          <w:r w:rsidR="000B0433">
            <w:rPr>
              <w:lang w:val="en-US"/>
            </w:rPr>
            <w:t>Kraus et al.</w:t>
          </w:r>
          <w:moveTo w:id="364" w:author="Mareike Ariaans" w:date="2020-07-09T12:12:00Z">
            <w:r w:rsidRPr="006A56FF">
              <w:rPr>
                <w:lang w:val="en-US"/>
              </w:rPr>
              <w:fldChar w:fldCharType="end"/>
            </w:r>
          </w:moveTo>
        </w:sdtContent>
      </w:sdt>
      <w:moveTo w:id="365" w:author="Mareike Ariaans" w:date="2020-07-09T12:12:00Z">
        <w:r w:rsidRPr="006A56FF">
          <w:rPr>
            <w:lang w:val="en-US"/>
          </w:rPr>
          <w:t xml:space="preserve"> </w:t>
        </w:r>
      </w:moveTo>
      <w:sdt>
        <w:sdtPr>
          <w:rPr>
            <w:lang w:val="en-US"/>
          </w:rPr>
          <w:alias w:val="Don't edit this field"/>
          <w:tag w:val="CitaviPlaceholder#c77f243b-d57d-4784-96c2-946087fb8c53"/>
          <w:id w:val="-350022293"/>
          <w:placeholder>
            <w:docPart w:val="5545F3DBAB0E4F6FA3A9360EFAFFAAA6"/>
          </w:placeholder>
        </w:sdtPr>
        <w:sdtEndPr/>
        <w:sdtContent>
          <w:moveTo w:id="366" w:author="Mareike Ariaans" w:date="2020-07-09T12:12:00Z">
            <w:r w:rsidRPr="006A56FF">
              <w:rPr>
                <w:lang w:val="en-US"/>
              </w:rPr>
              <w:fldChar w:fldCharType="begin"/>
            </w:r>
          </w:moveTo>
          <w:r>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moveTo w:id="367" w:author="Mareike Ariaans" w:date="2020-07-09T12:12:00Z">
            <w:r w:rsidRPr="006A56FF">
              <w:rPr>
                <w:lang w:val="en-US"/>
              </w:rPr>
              <w:fldChar w:fldCharType="separate"/>
            </w:r>
          </w:moveTo>
          <w:r w:rsidR="000B0433">
            <w:rPr>
              <w:lang w:val="en-US"/>
            </w:rPr>
            <w:t>(2010)</w:t>
          </w:r>
          <w:moveTo w:id="368" w:author="Mareike Ariaans" w:date="2020-07-09T12:12:00Z">
            <w:r w:rsidRPr="006A56FF">
              <w:rPr>
                <w:lang w:val="en-US"/>
              </w:rPr>
              <w:fldChar w:fldCharType="end"/>
            </w:r>
          </w:moveTo>
        </w:sdtContent>
      </w:sdt>
      <w:moveTo w:id="369" w:author="Mareike Ariaans" w:date="2020-07-09T12:12:00Z">
        <w:r w:rsidRPr="006A56FF">
          <w:rPr>
            <w:lang w:val="en-US"/>
          </w:rPr>
          <w:t xml:space="preserve"> take institutional indicators of mandatory quality assurance systems and the degree and functioning of integrated services.</w:t>
        </w:r>
      </w:moveTo>
    </w:p>
    <w:moveToRangeEnd w:id="326"/>
    <w:p w14:paraId="6AD1AE6E" w14:textId="62C5DD35" w:rsidR="005E05FB" w:rsidRDefault="005E05FB" w:rsidP="00CF57A8">
      <w:pPr>
        <w:pStyle w:val="berschrift3"/>
        <w:rPr>
          <w:lang w:val="en-US"/>
        </w:rPr>
      </w:pPr>
      <w:r>
        <w:rPr>
          <w:lang w:val="en-US"/>
        </w:rPr>
        <w:lastRenderedPageBreak/>
        <w:t>An overview on existing typologies</w:t>
      </w:r>
    </w:p>
    <w:p w14:paraId="435E1D48" w14:textId="26B46D7B" w:rsidR="005E05FB" w:rsidRPr="005E05FB" w:rsidRDefault="005F6D29" w:rsidP="005E05FB">
      <w:pPr>
        <w:pStyle w:val="02FlietextEinzug"/>
        <w:ind w:firstLine="0"/>
        <w:rPr>
          <w:lang w:val="en-US"/>
        </w:rPr>
      </w:pPr>
      <w:r>
        <w:rPr>
          <w:lang w:val="en-US"/>
        </w:rPr>
        <w:t xml:space="preserve">Most existing typologies are </w:t>
      </w:r>
      <w:r w:rsidR="00BC7C5E">
        <w:rPr>
          <w:lang w:val="en-US"/>
        </w:rPr>
        <w:t xml:space="preserve">solely </w:t>
      </w:r>
      <w:r>
        <w:rPr>
          <w:lang w:val="en-US"/>
        </w:rPr>
        <w:t>based on quantitative indictors</w:t>
      </w:r>
      <w:r w:rsidR="00BC7C5E">
        <w:rPr>
          <w:lang w:val="en-US"/>
        </w:rPr>
        <w:t>, usually taking up</w:t>
      </w:r>
      <w:r>
        <w:rPr>
          <w:lang w:val="en-US"/>
        </w:rPr>
        <w:t xml:space="preserve"> </w:t>
      </w:r>
      <w:r w:rsidR="005E05FB" w:rsidRPr="005E05FB">
        <w:rPr>
          <w:lang w:val="en-US"/>
        </w:rPr>
        <w:t xml:space="preserve"> OECD and Eurostat indicators</w:t>
      </w:r>
      <w:sdt>
        <w:sdtPr>
          <w:rPr>
            <w:lang w:val="en-US"/>
          </w:rPr>
          <w:alias w:val="Don’t edit this field."/>
          <w:tag w:val="CitaviPlaceholder#d8de9a1f-9524-46c7-bfd0-27622af51218"/>
          <w:id w:val="-634178680"/>
          <w:placeholder>
            <w:docPart w:val="E8AF97B8681D4B41AE16451455298E75"/>
          </w:placeholder>
        </w:sdtPr>
        <w:sdtEndPr/>
        <w:sdtContent>
          <w:r w:rsidR="005E05FB" w:rsidRPr="005E05FB">
            <w:rPr>
              <w:lang w:val="en-US"/>
            </w:rPr>
            <w:fldChar w:fldCharType="begin"/>
          </w:r>
          <w:ins w:id="370" w:author="Mareike Ariaans" w:date="2020-07-10T12:22:00Z">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ins>
          <w:del w:id="371" w:author="Mareike Ariaans" w:date="2020-07-10T12:22:00Z">
            <w:r w:rsidR="000B0433" w:rsidDel="006C3A49">
              <w:rPr>
                <w:lang w:val="en-US"/>
              </w:rPr>
              <w:del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JJZCI6IjY2MTM2MDIyLTMzZWYtNDAzZC1iNjgzLWQ2M2M2YmQ3NmJhNiIsIlJhbmdlU3RhcnQiOjI3LCJSYW5nZUxlbmd0aCI6MjIsIlJlZmVyZW5jZUlkIjoiZmQzYWMyYTYtNzMxMS00MWMzLWI3YjItNjk4OTQ3NTE4NTc5IiwiUmVmZXJlbmNlIjp7IiRpZCI6IjE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QWRkcmVzcyI6eyIkaWQiOiIyOCIsIklzTG9jYWxDbG91ZFByb2plY3RGaWxlTGluayI6ZmFsc2UsIkxpbmtlZFJlc291cmNlU3RhdHVzIjo4LCJPcmlnaW5hbFN0cmluZyI6IjEwLjExODYvMTQ3Mi02OTYzLTExLTMxNiIsIkxpbmtlZFJlc291cmNlVHlwZSI6NSwiVXJpU3RyaW5nIjoiaHR0cHM6Ly9kb2kub3JnLzEwLjExODYvMTQ3Mi02OTYzLTExLTMxNiIsIlByb3BlcnRpZXMiOnsiJGlkIjoiMj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QWRkcmVzcyI6eyIkaWQiOiIzMSIsIklzTG9jYWxDbG91ZFByb2plY3RGaWxlTGluayI6ZmFsc2UsIkxpbmtlZFJlc291cmNlU3RhdHVzIjo4LCJPcmlnaW5hbFN0cmluZyI6IjIyMDk4NjkzIiwiTGlua2VkUmVzb3VyY2VUeXBlIjo1LCJVcmlTdHJpbmciOiJodHRwOi8vd3d3Lm5jYmkubmxtLm5paC5nb3YvcHVibWVkLzIyMDk4NjkzIiwiUHJvcGVydGllcyI6eyIkaWQiOiIz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0MyIsIkNvdW50IjoxLCJUZXh0VW5pdHMiOlt7IiRpZCI6IjQ0IiwiRm9udFN0eWxlIjp7IiRpZCI6IjQ1IiwiTmV1dHJhbCI6dHJ1ZX0sIlJlYWRpbmdPcmRlciI6MSwiVGV4dCI6IihBbGJlciwgMTk5NTsgQ29sb21ibywgMjAxMjsgRGFtaWFuaSBldCBhbC4sIDIwMTE7IEtyYXVzIGV0IGFsLiwgMjAxMCkifV19LCJUYWciOiJDaXRhdmlQbGFjZWhvbGRlciNkOGRlOWExZi05NTI0LTQ2YzctYmZkMC0yNzYyMmFmNTEyMTgiLCJUZXh0IjoiKEFsYmVyLCAxOTk1OyBDb2xvbWJvLCAyMDEyOyBEYW1pYW5pIGV0IGFsLiwgMjAxMTsgS3JhdXMgZXQgYWwuLCAyMDEwKSIsIldBSVZlcnNpb24iOiI2LjQuMC4zNSJ9}</w:delInstrText>
            </w:r>
          </w:del>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sdtContent>
      </w:sdt>
      <w:r w:rsidR="005E05FB" w:rsidRPr="005E05FB">
        <w:rPr>
          <w:lang w:val="en-US"/>
        </w:rPr>
        <w:t>,</w:t>
      </w:r>
      <w:r>
        <w:rPr>
          <w:lang w:val="en-US"/>
        </w:rPr>
        <w:t xml:space="preserve"> but also </w:t>
      </w:r>
      <w:r w:rsidRPr="005E05FB">
        <w:rPr>
          <w:lang w:val="en-US"/>
        </w:rPr>
        <w:t>Share-Data (micro-data)</w:t>
      </w:r>
      <w:r>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sidR="000B0433">
            <w:rPr>
              <w:noProof/>
              <w:lang w:val="en-US"/>
            </w:rPr>
            <w:t>(Pommer et al., 2009)</w:t>
          </w:r>
          <w:r>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The results of these typologies are certainly influenced by their focus and aim but also by the </w:t>
      </w:r>
      <w:ins w:id="372" w:author="Mareike Ariaans" w:date="2020-07-09T12:29:00Z">
        <w:r w:rsidR="00B42E5D">
          <w:rPr>
            <w:lang w:val="en-US"/>
          </w:rPr>
          <w:t>(</w:t>
        </w:r>
      </w:ins>
      <w:r w:rsidR="005E05FB" w:rsidRPr="005E05FB">
        <w:rPr>
          <w:lang w:val="en-US"/>
        </w:rPr>
        <w:t>number of</w:t>
      </w:r>
      <w:ins w:id="373" w:author="Mareike Ariaans" w:date="2020-07-09T12:29:00Z">
        <w:r w:rsidR="00B42E5D">
          <w:rPr>
            <w:lang w:val="en-US"/>
          </w:rPr>
          <w:t>)</w:t>
        </w:r>
      </w:ins>
      <w:r w:rsidR="005E05FB" w:rsidRPr="005E05FB">
        <w:rPr>
          <w:lang w:val="en-US"/>
        </w:rPr>
        <w:t xml:space="preserve"> included countries. Some studies included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analyzed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ins w:id="374" w:author="Mareike Ariaans" w:date="2020-07-10T12:22:00Z">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ins>
          <w:del w:id="375" w:author="Mareike Ariaans" w:date="2020-07-10T12:22:00Z">
            <w:r w:rsidR="000B0433" w:rsidDel="006C3A49">
              <w:rPr>
                <w:lang w:val="en-US"/>
              </w:rPr>
              <w:delInstrText>ADDIN CitaviPlaceholder{eyIkaWQiOiIxIiwiRW50cmllcyI6W3siJGlkIjoiMiIsIklkIjoiYTNhZWZhYmEtZTAxNy00ODI3LWIwZGQtYTVmNWIwMGIzZDVmIiwiUmFuZ2VMZW5ndGgiOjIxLCJSZWZlcmVuY2VJZCI6ImZkM2FjMmE2LTczMTEtNDFjMy1iN2IyLTY5ODk0NzUxODU3OSIsIlJlZmVyZW5jZSI6eyIkaWQiOiIz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jAiLCJJZCI6IjA5Y2M5YzAzLTJiNDUtNGRiZS04YzdkLTQ1NmMxYTc1ZTgxMSIsIlJhbmdlU3RhcnQiOjIxLCJSYW5nZUxlbmd0aCI6MjEsIlJlZmVyZW5jZUlkIjoiNGE4MzFjMzQtNzZhNy00ZTJiLTk5NTYtZWExMWY2NjUxNjgwIiwiUmVmZXJlbmNlIjp7IiRpZCI6IjIxIiwiQWJzdHJhY3RDb21wbGV4aXR5IjowLCJBYnN0cmFjdFNvdXJjZVRleHRGb3JtYXQiOjAsIkF1dGhvcnMiOlt7IiRpZCI6IjIy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yM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0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U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Y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3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VkMjYwMDcxLWE5ZjAtNGM3OC1iMzU1LTJhMTg3MWZiNmRhYyIsIlRleHQiOiIoRGFtaWFuaSBldCBhbC4sIDIwMTE7IEtyYXVzIGV0IGFsLiwgMjAxMCkiLCJXQUlWZXJzaW9uIjoiNi40LjAuMzUifQ==}</w:delInstrText>
            </w:r>
          </w:del>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and/or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ins w:id="376" w:author="Mareike Ariaans" w:date="2020-07-10T12:22:00Z">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ins>
          <w:del w:id="377" w:author="Mareike Ariaans" w:date="2020-07-10T12:22:00Z">
            <w:r w:rsidR="000B0433" w:rsidDel="006C3A49">
              <w:rPr>
                <w:lang w:val="en-US"/>
              </w:rPr>
              <w:del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g4ZGY0MWQwLTNjYmYtNDQzNi05NDg2LTc5OTg2MWNlMDE3MyIsIlRleHQiOiIoQ29sb21ibywgMjAxMikiLCJXQUlWZXJzaW9uIjoiNi40LjAuMzUifQ==}</w:delInstrText>
            </w:r>
          </w:del>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4CB90A66"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del w:id="378" w:author="Mareike Ariaans" w:date="2020-07-10T12:18:00Z">
        <w:r w:rsidRPr="005E05FB" w:rsidDel="00782D78">
          <w:rPr>
            <w:lang w:val="en-US"/>
          </w:rPr>
          <w:delText xml:space="preserve">cluster </w:delText>
        </w:r>
      </w:del>
      <w:ins w:id="379" w:author="Mareike Ariaans" w:date="2020-07-10T12:18:00Z">
        <w:r w:rsidR="00782D78">
          <w:rPr>
            <w:lang w:val="en-US"/>
          </w:rPr>
          <w:t>system type</w:t>
        </w:r>
        <w:r w:rsidR="00782D78" w:rsidRPr="005E05FB">
          <w:rPr>
            <w:lang w:val="en-US"/>
          </w:rPr>
          <w:t xml:space="preserve"> </w:t>
        </w:r>
      </w:ins>
      <w:r w:rsidRPr="005E05FB">
        <w:rPr>
          <w:lang w:val="en-US"/>
        </w:rPr>
        <w:t xml:space="preserve">is a Scandinavian or northern European cluster that mostly includes Sweden, Norway, Denmark, Finland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ins w:id="380" w:author="Mareike Ariaans" w:date="2020-07-10T12:22:00Z">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ins>
          <w:del w:id="381" w:author="Mareike Ariaans" w:date="2020-07-10T12:22:00Z">
            <w:r w:rsidR="000B0433" w:rsidDel="006C3A49">
              <w:rPr>
                <w:lang w:val="en-US"/>
              </w:rPr>
              <w:del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JJZCI6Ijc5ODg5M2NlLTM1MjItNGVhZS05NzU1LTljNWJiZGMzMmUxZSIsIlJhbmdlU3RhcnQiOjI3LCJSYW5nZUxlbmd0aCI6MjIsIlJlZmVyZW5jZUlkIjoiZmQzYWMyYTYtNzMxMS00MWMzLWI3YjItNjk4OTQ3NTE4NTc5IiwiUmVmZXJlbmNlIjp7IiRpZCI6IjE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QWRkcmVzcyI6eyIkaWQiOiIyOCIsIklzTG9jYWxDbG91ZFByb2plY3RGaWxlTGluayI6ZmFsc2UsIkxpbmtlZFJlc291cmNlU3RhdHVzIjo4LCJPcmlnaW5hbFN0cmluZyI6IjEwLjExODYvMTQ3Mi02OTYzLTExLTMxNiIsIkxpbmtlZFJlc291cmNlVHlwZSI6NSwiVXJpU3RyaW5nIjoiaHR0cHM6Ly9kb2kub3JnLzEwLjExODYvMTQ3Mi02OTYzLTExLTMxNiIsIlByb3BlcnRpZXMiOnsiJGlkIjoiMj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QWRkcmVzcyI6eyIkaWQiOiIzMSIsIklzTG9jYWxDbG91ZFByb2plY3RGaWxlTGluayI6ZmFsc2UsIkxpbmtlZFJlc291cmNlU3RhdHVzIjo4LCJPcmlnaW5hbFN0cmluZyI6IjIyMDk4NjkzIiwiTGlua2VkUmVzb3VyY2VUeXBlIjo1LCJVcmlTdHJpbmciOiJodHRwOi8vd3d3Lm5jYmkubmxtLm5paC5nb3YvcHVibWVkLzIyMDk4NjkzIiwiUHJvcGVydGllcyI6eyIkaWQiOiIz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NDMiLCJJZCI6IjdhN2JhNjVjLWMzYWQtNGEyZC1iOWQ3LTJiYzdkZDVjZTkxOSIsIlJhbmdlU3RhcnQiOjY5LCJSYW5nZUxlbmd0aCI6MjIsIlJlZmVyZW5jZUlkIjoiNTM3MGU0MTgtNWI5ZC00YTVmLTg5MzItMDhjYTQ3YmI5ODQ4IiwiUmVmZXJlbmNlIjp7IiRpZCI6IjQ0IiwiQWJzdHJhY3RDb21wbGV4aXR5IjowLCJBYnN0cmFjdFNvdXJjZVRleHRGb3JtYXQiOjAsIkF1dGhvcnMiOlt7IiRpZCI6IjQ1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0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D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NDgiLCJOYW1lIjoiQWtzYW50IEFjYWQuIFB1YmwiLCJQcm90ZWN0ZWQiOmZhbHNlLCJDcmVhdGVkQnkiOiJfbSIsIkNyZWF0ZWRPbiI6IjIwMTgtMTItMTJUMTA6Mzk6MjMiLCJNb2RpZmllZEJ5IjoiX20iLCJJZCI6IjVhMGE5NDI1LWM4Y2YtNDg4Yi1iZGFmLWQ0MmJlOWU2MTlhNi</w:delInstrText>
            </w:r>
            <w:r w:rsidR="000B0433" w:rsidRPr="000B0433" w:rsidDel="006C3A49">
              <w:rPr>
                <w:rPrChange w:id="382" w:author="Mareike Ariaans" w:date="2020-07-10T12:06:00Z">
                  <w:rPr>
                    <w:lang w:val="en-US"/>
                  </w:rPr>
                </w:rPrChange>
              </w:rPr>
              <w:delInstrText>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NmNjM1MjVlZC04ODg0LTRmOGUtOTE4ZS0zNWU2ZDNmNzc0NDMiLCJUZXh0IjoiKEFsYmVyLCAxOTk1OyBDb2xvbWJvLCAyMDEyOyBEYW1pYW5pIGV0IGFsLiwgMjAxMTsgS3JhdXMgZXQgYWwuLCAyMDEwOyBQb21tZXIgZXQgYWwuLCAyMDA5KSIsIldBSVZlcnNpb24iOiI2LjQuMC4zNSJ9}</w:delInstrText>
            </w:r>
          </w:del>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ins w:id="383" w:author="Mareike Ariaans" w:date="2020-07-10T12:22:00Z">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ins>
          <w:del w:id="384" w:author="Mareike Ariaans" w:date="2020-07-10T12:22:00Z">
            <w:r w:rsidR="000B0433" w:rsidDel="006C3A49">
              <w:rPr>
                <w:lang w:val="en-US"/>
              </w:rPr>
              <w:del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xOjU0OjMx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gyMTgwMmVjLTgyMDUtNDNjYy1hNmI2LTc4NTVlM2MxOWZlYiIsIlRleHQiOiJEYW1pYW5pIGV0IGFsLiIsIldBSVZlcnNpb24iOiI2LjQuMC4zNSJ9}</w:delInstrText>
            </w:r>
          </w:del>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ins w:id="385" w:author="Mareike Ariaans" w:date="2020-07-10T12:22:00Z">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ins>
          <w:del w:id="386" w:author="Mareike Ariaans" w:date="2020-07-10T12:22:00Z">
            <w:r w:rsidR="000B0433" w:rsidDel="006C3A49">
              <w:rPr>
                <w:lang w:val="en-US"/>
              </w:rPr>
              <w:del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To1NDozMS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2Y0NmI2NjBjLTcyM2QtNGQ4Yi04ZWVjLWI1NTE2Yzc5MGQ3NyIsIlRleHQiOiIoMjAxMSkiLCJXQUlWZXJzaW9uIjoiNi40LjAuMzUifQ==}</w:delInstrText>
            </w:r>
          </w:del>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del w:id="387" w:author="Mareike Ariaans" w:date="2020-07-10T12:18:00Z">
        <w:r w:rsidRPr="005E05FB" w:rsidDel="00782D78">
          <w:rPr>
            <w:lang w:val="en-US"/>
          </w:rPr>
          <w:delText>In these clusters o</w:delText>
        </w:r>
      </w:del>
      <w:ins w:id="388" w:author="Mareike Ariaans" w:date="2020-07-10T12:18:00Z">
        <w:r w:rsidR="00782D78">
          <w:rPr>
            <w:lang w:val="en-US"/>
          </w:rPr>
          <w:t>O</w:t>
        </w:r>
      </w:ins>
      <w:r w:rsidRPr="005E05FB">
        <w:rPr>
          <w:lang w:val="en-US"/>
        </w:rPr>
        <w:t xml:space="preserve">ften Bulgaria, Hungary, </w:t>
      </w:r>
      <w:del w:id="389" w:author="Mareike Ariaans" w:date="2020-07-09T12:30:00Z">
        <w:r w:rsidRPr="005E05FB" w:rsidDel="002E654E">
          <w:rPr>
            <w:lang w:val="en-US"/>
          </w:rPr>
          <w:delText xml:space="preserve">the </w:delText>
        </w:r>
      </w:del>
      <w:r w:rsidRPr="005E05FB">
        <w:rPr>
          <w:lang w:val="en-US"/>
        </w:rPr>
        <w:t>Czech Republic, Estonia</w:t>
      </w:r>
      <w:r w:rsidR="00A35056">
        <w:rPr>
          <w:lang w:val="en-US"/>
        </w:rPr>
        <w:t>,</w:t>
      </w:r>
      <w:r w:rsidRPr="005E05FB">
        <w:rPr>
          <w:lang w:val="en-US"/>
        </w:rPr>
        <w:t xml:space="preserve"> and Slovakia are included, while other Eastern European countries sometimes join. In some studies a second cluster which incorporates Eastern-European as well as Southern European countries is built </w:t>
      </w:r>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ins w:id="390" w:author="Mareike Ariaans" w:date="2020-07-10T12:22:00Z">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ins>
          <w:del w:id="391" w:author="Mareike Ariaans" w:date="2020-07-10T12:22:00Z">
            <w:r w:rsidR="000B0433" w:rsidDel="006C3A49">
              <w:rPr>
                <w:lang w:val="en-US"/>
              </w:rPr>
              <w:delInstrText>ADDIN CitaviPlaceholder{eyIkaWQiOiIxIiwiRW50cmllcyI6W3siJGlkIjoiMiIsIklkIjoiYjc5NTI2MDktOWM1MC00MjZlLWIwMDQtZjQyNWNiNjZiY2M0IiwiUmFuZ2VMZW5ndGgiOjIxLCJSZWZlcmVuY2VJZCI6ImZkM2FjMmE2LTczMTEtNDFjMy1iN2IyLTY5ODk0NzUxODU3OSIsIlJlZmVyZW5jZSI6eyIkaWQiOiIz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jAiLCJJZCI6ImMzOTE4ZjM2LWMyYTAtNDliZi1iYzE5LWM1NGFjZjBhMzI3ZCIsIlJhbmdlU3RhcnQiOjIxLCJSYW5nZUxlbmd0aCI6MjAsIlJlZmVyZW5jZUlkIjoiNGE4MzFjMzQtNzZhNy00ZTJiLTk5NTYtZWExMWY2NjUxNjgwIiwiUmVmZXJlbmNlIjp7IiRpZCI6IjIxIiwiQWJzdHJhY3RDb21wbGV4aXR5IjowLCJBYnN0cmFjdFNvdXJjZVRleHRGb3JtYXQiOjAsIkF1dGhvcnMiOlt7IiRpZCI6IjIy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yM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0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U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Y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3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LHsiJGlkIjoiMzI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zM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zN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zN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M2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zNy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jAtMDctMTBUMTE6NTQ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delInstrText>
            </w:r>
          </w:del>
          <w:r w:rsidRPr="005E05FB">
            <w:rPr>
              <w:lang w:val="en-US"/>
            </w:rPr>
            <w:fldChar w:fldCharType="separate"/>
          </w:r>
          <w:r w:rsidR="000B0433">
            <w:rPr>
              <w:lang w:val="en-US"/>
            </w:rPr>
            <w:t>(Damiani et al., 2011; Kraus et al., 2010; Colombo et al., 2011)</w:t>
          </w:r>
          <w:r w:rsidRPr="005E05FB">
            <w:rPr>
              <w:lang w:val="en-US"/>
            </w:rPr>
            <w:fldChar w:fldCharType="end"/>
          </w:r>
        </w:sdtContent>
      </w:sdt>
      <w:r w:rsidRPr="005E05FB">
        <w:rPr>
          <w:lang w:val="en-US"/>
        </w:rPr>
        <w:t xml:space="preserve"> including Italy, Spain</w:t>
      </w:r>
      <w:r w:rsidR="00A35056">
        <w:rPr>
          <w:lang w:val="en-US"/>
        </w:rPr>
        <w:t>,</w:t>
      </w:r>
      <w:r w:rsidRPr="005E05FB">
        <w:rPr>
          <w:lang w:val="en-US"/>
        </w:rPr>
        <w:t xml:space="preserve"> and Greece. These countries are only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w:t>
      </w:r>
      <w:del w:id="392" w:author="Mareike Ariaans" w:date="2020-07-10T12:19:00Z">
        <w:r w:rsidRPr="005E05FB" w:rsidDel="00782D78">
          <w:rPr>
            <w:lang w:val="en-US"/>
          </w:rPr>
          <w:delText xml:space="preserve">cluster </w:delText>
        </w:r>
      </w:del>
      <w:ins w:id="393" w:author="Mareike Ariaans" w:date="2020-07-10T12:19:00Z">
        <w:r w:rsidR="00782D78">
          <w:rPr>
            <w:lang w:val="en-US"/>
          </w:rPr>
          <w:t>system type</w:t>
        </w:r>
        <w:r w:rsidR="00782D78" w:rsidRPr="005E05FB">
          <w:rPr>
            <w:lang w:val="en-US"/>
          </w:rPr>
          <w:t xml:space="preserve"> </w:t>
        </w:r>
      </w:ins>
      <w:r w:rsidRPr="005E05FB">
        <w:rPr>
          <w:lang w:val="en-US"/>
        </w:rPr>
        <w:t xml:space="preserve">but mostly together with some Eastern European 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ins w:id="394" w:author="Mareike Ariaans" w:date="2020-07-10T12:22:00Z">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ins>
          <w:del w:id="395" w:author="Mareike Ariaans" w:date="2020-07-10T12:22:00Z">
            <w:r w:rsidR="000B0433" w:rsidDel="006C3A49">
              <w:rPr>
                <w:lang w:val="en-US"/>
              </w:rPr>
              <w:del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y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SXNMb2NhbENsb3VkUHJvamVjdEZpbGVMaW5rIjpmYWxzZS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My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NDIiLCJJZCI6IjY2MTY5MzY2LTU2MzctNGIxYi04ZjMzLTQxNWQxNmUyNzZiYyIsIlJhbmdlU3RhcnQiOjc4LCJSYW5nZUxlbmd0aCI6MjIsIlJlZmVyZW5jZUlkIjoiNTM3MGU0MTgtNWI5ZC00YTVmLTg5MzItMDhjYTQ3YmI5ODQ4IiwiUmVmZXJlbmNlIjp7IiRpZCI6IjQzIiwiQWJzdHJhY3RDb21wbGV4aXR5IjowLCJBYnN0cmFjdFNvdXJjZVRleHRGb3JtYXQiOjAsIkF1dGhvcnMiOlt7IiRpZCI6IjQ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0N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DY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NDciLCJOYW1lIjoiQWtzYW50IEFjYWQuIFB1YmwiLCJQcm90ZWN0ZWQiOmZhbHNlLCJDcmVhdGVkQnkiOiJfbSIsIkNyZWF0ZWRPbiI6IjIwMTgtMTItMTJUMTA6Mzk6MjMiLCJNb2RpZmllZEJ5IjoiX20iLCJJZCI6IjVhMGE5NDI1LWM4Y2YtNDg4Yi1iZGFmLWQ0MmJlOWU2MTlhNiIsIk1vZGlmaWVkT24iOiIyMDE4LTEyLT</w:delInstrText>
            </w:r>
            <w:r w:rsidR="000B0433" w:rsidRPr="000B0433" w:rsidDel="006C3A49">
              <w:rPr>
                <w:rPrChange w:id="396" w:author="Mareike Ariaans" w:date="2020-07-10T12:06:00Z">
                  <w:rPr>
                    <w:lang w:val="en-US"/>
                  </w:rPr>
                </w:rPrChange>
              </w:rPr>
              <w:delInstrTex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zNlOGFhN2IxLTg3OWMtNDM4NC1iZjRkLTI3NmE4MzllYzg2NiIsIlRleHQiOiIoQWxiZXIsIDE5OTU7IERhbWlhbmkgZXQgYWwuLCAyMDExOyBIYWzDoXNrb3bDoSBldCBhbC4sIDIwMTc7IEtyYXVzIGV0IGFsLiwgMjAxMDsgUG9tbWVyIGV0IGFsLiwgMjAwOSkiLCJXQUlWZXJzaW9uIjoiNi40LjAuMzUifQ==}</w:delInstrText>
            </w:r>
          </w:del>
          <w:r w:rsidRPr="005E05FB">
            <w:rPr>
              <w:lang w:val="en-US"/>
            </w:rPr>
            <w:fldChar w:fldCharType="separate"/>
          </w:r>
          <w:r w:rsidR="000B0433">
            <w:t xml:space="preserve">(Alber, </w:t>
          </w:r>
          <w:r w:rsidR="000B0433">
            <w:lastRenderedPageBreak/>
            <w:t>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the typologies. 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ins w:id="397" w:author="Mareike Ariaans" w:date="2020-07-10T12:22:00Z">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ins>
          <w:del w:id="398" w:author="Mareike Ariaans" w:date="2020-07-10T12:22:00Z">
            <w:r w:rsidR="000B0433" w:rsidDel="006C3A49">
              <w:rPr>
                <w:lang w:val="en-US"/>
              </w:rPr>
              <w:del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kMDYyOTkxMS1iY2ZlLTQ0OGYtYjYxOC0xYWFkMmFlNWMzZTYiLCJUZXh0IjoiQ29sb21ibyIsIldBSVZlcnNpb24iOiI2LjQuMC4zNSJ9}</w:delInstrText>
            </w:r>
          </w:del>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ins w:id="399" w:author="Mareike Ariaans" w:date="2020-07-10T12:22:00Z">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ins>
          <w:del w:id="400" w:author="Mareike Ariaans" w:date="2020-07-10T12:22:00Z">
            <w:r w:rsidR="000B0433" w:rsidDel="006C3A49">
              <w:rPr>
                <w:lang w:val="en-US"/>
              </w:rPr>
              <w:del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QiOiJGb3JlY2FzdHMgcHJlZGljdCB0aGF0IHRob3NlIGluIG5lZWQgb2YgbG9uZy10ZXJtIGNhcmUgaW4gRXVyb3BlIHdpbGwgZG91YmxlIGluIHRoZSBuZXh0IDUwIHllYXJzLiBUaGlzIGJvb2sgb2ZmZXJzIGEgZnVsbCB1bmRlcnN0YW5kaW5nIG9mIHRoZSBpbnN0aXR1dGlvbmFsIHJlc3BvbnNlcyBhbmQgbWVjaGFuaXNtcyBpbiBwbGFjZSB0byBmaW5hbmNlIG9sZCBhZ2UgYW5kIHByb3ZpZGVzIGFuYWx5c2lzIG9mIGRlbWFuZCBhbmQgc3VwcGx5IGZhY3RvcnMgdW5kZXJwaW5uaW5nIHRoZSBkZXZlbG9wbWVudCBvZiBmaW5hbmNpYWwgaW5zdHJ1bWVudHMgdG8gY292ZXIgbG9uZy10ZXJtIGNhcmUgaW4gRXVyb3Bl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TWFyZWlrZSBBcmlhYW5zIiwiSWQiOiI0NmM2MjZiNy05NjRhLTQ5MDYtYjljOS05ZDVmYjVkNmQ3ZGIiLCJNb2RpZmllZE9uIjoiMjAyMC0wNy0xMFQxMTo1NDozMS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2ZkMjM3MzNkLTI2NTEtNDZmYS04OGM5LThmYjNmMjBhYjg4YyIsIlRleHQiOiIoMjAxMikiLCJXQUlWZXJzaW9uIjoiNi40LjAuMzUifQ==}</w:delInstrText>
            </w:r>
          </w:del>
          <w:r w:rsidRPr="005E05FB">
            <w:rPr>
              <w:lang w:val="en-US"/>
            </w:rPr>
            <w:fldChar w:fldCharType="separate"/>
          </w:r>
          <w:r w:rsidR="000B0433">
            <w:rPr>
              <w:lang w:val="en-US"/>
            </w:rPr>
            <w:t>(2012)</w:t>
          </w:r>
          <w:r w:rsidRPr="005E05FB">
            <w:rPr>
              <w:lang w:val="en-US"/>
            </w:rPr>
            <w:fldChar w:fldCharType="end"/>
          </w:r>
        </w:sdtContent>
      </w:sdt>
      <w:r w:rsidRPr="005E05FB">
        <w:rPr>
          <w:lang w:val="en-US"/>
        </w:rPr>
        <w:t>, which categorize</w:t>
      </w:r>
      <w:r w:rsidR="00A35056">
        <w:rPr>
          <w:lang w:val="en-US"/>
        </w:rPr>
        <w:t>s</w:t>
      </w:r>
      <w:r w:rsidRPr="005E05FB">
        <w:rPr>
          <w:lang w:val="en-US"/>
        </w:rPr>
        <w:t xml:space="preserve"> countries based on financing indicators include Japan and South Korea in a cluster with Germany, Luxemburg</w:t>
      </w:r>
      <w:r w:rsidR="00A35056">
        <w:rPr>
          <w:lang w:val="en-US"/>
        </w:rPr>
        <w:t>,</w:t>
      </w:r>
      <w:r w:rsidRPr="005E05FB">
        <w:rPr>
          <w:lang w:val="en-US"/>
        </w:rPr>
        <w:t xml:space="preserve"> and the Netherlands due to their common social insurance approach, whereas New Zealand and Canada are in a cluster with Greece, Spain</w:t>
      </w:r>
      <w:r w:rsidR="00A35056">
        <w:rPr>
          <w:lang w:val="en-US"/>
        </w:rPr>
        <w:t>,</w:t>
      </w:r>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find Australia and South Korea in one cluster.</w:t>
      </w:r>
    </w:p>
    <w:p w14:paraId="5BC41897" w14:textId="2C8802C9" w:rsidR="005E05FB" w:rsidRPr="006A56FF" w:rsidRDefault="005E05FB" w:rsidP="00CF57A8">
      <w:pPr>
        <w:pStyle w:val="02FlietextEinzug"/>
        <w:rPr>
          <w:lang w:val="en-US"/>
        </w:rPr>
      </w:pPr>
      <w:r w:rsidRPr="005E05FB">
        <w:rPr>
          <w:lang w:val="en-US"/>
        </w:rPr>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r w:rsidR="00A35056">
        <w:rPr>
          <w:lang w:val="en-US"/>
        </w:rPr>
        <w:t>e</w:t>
      </w:r>
      <w:r w:rsidR="00341CEB">
        <w:rPr>
          <w:lang w:val="en-US"/>
        </w:rPr>
        <w:t xml:space="preserve"> combined both approaches</w:t>
      </w:r>
      <w:del w:id="401" w:author="Mareike Ariaans" w:date="2020-07-09T12:33:00Z">
        <w:r w:rsidR="00341CEB" w:rsidDel="002E654E">
          <w:rPr>
            <w:lang w:val="en-US"/>
          </w:rPr>
          <w:delText xml:space="preserve"> to provide the most flexible form of typology possible</w:delText>
        </w:r>
      </w:del>
      <w:r w:rsidR="00341CEB">
        <w:rPr>
          <w:lang w:val="en-US"/>
        </w:rPr>
        <w:t>.</w:t>
      </w:r>
    </w:p>
    <w:p w14:paraId="56CE1366" w14:textId="1B7B795F" w:rsidR="000732E6" w:rsidRPr="006A56FF" w:rsidRDefault="005E0DE7" w:rsidP="00EB31E0">
      <w:pPr>
        <w:pStyle w:val="berschrift1"/>
        <w:rPr>
          <w:lang w:val="en-US"/>
        </w:rPr>
      </w:pPr>
      <w:commentRangeStart w:id="402"/>
      <w:commentRangeStart w:id="403"/>
      <w:r w:rsidRPr="006A56FF">
        <w:rPr>
          <w:lang w:val="en-US"/>
        </w:rPr>
        <w:t>Methodology</w:t>
      </w:r>
      <w:r w:rsidR="0081256C" w:rsidRPr="006A56FF">
        <w:rPr>
          <w:lang w:val="en-US"/>
        </w:rPr>
        <w:t xml:space="preserve"> – 1</w:t>
      </w:r>
      <w:r w:rsidR="00974C3E">
        <w:rPr>
          <w:lang w:val="en-US"/>
        </w:rPr>
        <w:t>386</w:t>
      </w:r>
      <w:r w:rsidR="0081256C" w:rsidRPr="006A56FF">
        <w:rPr>
          <w:lang w:val="en-US"/>
        </w:rPr>
        <w:t xml:space="preserve"> words</w:t>
      </w:r>
      <w:commentRangeEnd w:id="402"/>
      <w:r w:rsidR="000E5CF2">
        <w:rPr>
          <w:rStyle w:val="Kommentarzeichen"/>
          <w:rFonts w:eastAsia="Calibri"/>
          <w:b w:val="0"/>
          <w:bCs w:val="0"/>
        </w:rPr>
        <w:commentReference w:id="402"/>
      </w:r>
      <w:commentRangeEnd w:id="403"/>
      <w:r w:rsidR="00360365">
        <w:rPr>
          <w:rStyle w:val="Kommentarzeichen"/>
          <w:rFonts w:eastAsia="Calibri"/>
          <w:b w:val="0"/>
          <w:bCs w:val="0"/>
        </w:rPr>
        <w:commentReference w:id="403"/>
      </w:r>
    </w:p>
    <w:p w14:paraId="43C41322" w14:textId="191382F0" w:rsidR="005E0DE7" w:rsidRPr="006A56FF" w:rsidRDefault="005E0DE7" w:rsidP="005E0DE7">
      <w:pPr>
        <w:pStyle w:val="berschrift2"/>
        <w:rPr>
          <w:lang w:val="en-US"/>
        </w:rPr>
      </w:pPr>
      <w:r w:rsidRPr="006A56FF">
        <w:rPr>
          <w:lang w:val="en-US"/>
        </w:rPr>
        <w:t>Data</w:t>
      </w:r>
      <w:ins w:id="404" w:author="Mareike Ariaans" w:date="2020-07-09T12:42:00Z">
        <w:r w:rsidR="00AB6B50">
          <w:rPr>
            <w:lang w:val="en-US"/>
          </w:rPr>
          <w:t xml:space="preserve"> </w:t>
        </w:r>
      </w:ins>
      <w:r w:rsidR="00AB6B50">
        <w:rPr>
          <w:lang w:val="en-US"/>
        </w:rPr>
        <w:t>–</w:t>
      </w:r>
      <w:ins w:id="405" w:author="Mareike Ariaans" w:date="2020-07-09T12:42:00Z">
        <w:r w:rsidR="00AB6B50">
          <w:rPr>
            <w:lang w:val="en-US"/>
          </w:rPr>
          <w:t xml:space="preserve"> </w:t>
        </w:r>
      </w:ins>
      <w:r w:rsidR="00AB6B50">
        <w:rPr>
          <w:lang w:val="en-US"/>
        </w:rPr>
        <w:t xml:space="preserve">Quantitative </w:t>
      </w:r>
      <w:r w:rsidR="00D86257">
        <w:rPr>
          <w:lang w:val="en-US"/>
        </w:rPr>
        <w:t>and institutional indicators</w:t>
      </w:r>
    </w:p>
    <w:p w14:paraId="648992AC" w14:textId="2644D12E" w:rsidR="00E62C77" w:rsidRDefault="00E91ABE" w:rsidP="00FC37B8">
      <w:pPr>
        <w:pStyle w:val="02Flietext"/>
        <w:spacing w:after="0"/>
        <w:rPr>
          <w:lang w:val="en-US"/>
        </w:rPr>
      </w:pPr>
      <w:r w:rsidRPr="004B36E0">
        <w:rPr>
          <w:lang w:val="en-US"/>
        </w:rPr>
        <w:t xml:space="preserve">Indicators for the typology </w:t>
      </w:r>
      <w:r w:rsidR="00304754" w:rsidRPr="004B36E0">
        <w:rPr>
          <w:lang w:val="en-US"/>
        </w:rPr>
        <w:t xml:space="preserve">of LTC systems </w:t>
      </w:r>
      <w:r w:rsidRPr="004B36E0">
        <w:rPr>
          <w:lang w:val="en-US"/>
        </w:rPr>
        <w:t>came 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Pr="004B36E0">
        <w:rPr>
          <w:lang w:val="en-US"/>
        </w:rPr>
        <w:t>were extracted at the 10</w:t>
      </w:r>
      <w:r w:rsidRPr="004B36E0">
        <w:rPr>
          <w:vertAlign w:val="superscript"/>
          <w:lang w:val="en-US"/>
        </w:rPr>
        <w:t>th</w:t>
      </w:r>
      <w:r w:rsidRPr="004B36E0">
        <w:rPr>
          <w:lang w:val="en-US"/>
        </w:rPr>
        <w:t xml:space="preserve"> of December 2018 </w:t>
      </w:r>
      <w:commentRangeStart w:id="406"/>
      <w:r w:rsidR="001F6140" w:rsidRPr="004B36E0">
        <w:rPr>
          <w:lang w:val="en-US"/>
        </w:rPr>
        <w:t>for 36 countries</w:t>
      </w:r>
      <w:r w:rsidR="00C473F4" w:rsidRPr="004B36E0">
        <w:rPr>
          <w:lang w:val="en-US"/>
        </w:rPr>
        <w:t xml:space="preserve"> </w:t>
      </w:r>
      <w:r w:rsidRPr="004B36E0">
        <w:rPr>
          <w:lang w:val="en-US"/>
        </w:rPr>
        <w:t>on</w:t>
      </w:r>
      <w:r w:rsidR="00C473F4" w:rsidRPr="004B36E0">
        <w:rPr>
          <w:lang w:val="en-US"/>
        </w:rPr>
        <w:t xml:space="preserve"> 18 time points</w:t>
      </w:r>
      <w:r w:rsidR="005A6A98" w:rsidRPr="004B36E0">
        <w:rPr>
          <w:lang w:val="en-US"/>
        </w:rPr>
        <w:t xml:space="preserve"> (2000-2017)</w:t>
      </w:r>
      <w:commentRangeEnd w:id="406"/>
      <w:r w:rsidR="00935E6D">
        <w:rPr>
          <w:rStyle w:val="Kommentarzeichen"/>
        </w:rPr>
        <w:commentReference w:id="406"/>
      </w:r>
      <w:r w:rsidR="004A6407" w:rsidRPr="004B36E0">
        <w:rPr>
          <w:lang w:val="en-US"/>
        </w:rPr>
        <w:t xml:space="preserve"> 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86257" w:rsidRPr="00D86257">
        <w:rPr>
          <w:lang w:val="en-US"/>
        </w:rPr>
        <w:t xml:space="preserve">Another </w:t>
      </w:r>
      <w:commentRangeStart w:id="407"/>
      <w:commentRangeStart w:id="408"/>
      <w:r w:rsidR="008233BC">
        <w:rPr>
          <w:lang w:val="en-US"/>
        </w:rPr>
        <w:t>five</w:t>
      </w:r>
      <w:r w:rsidR="00D86257" w:rsidRPr="00D86257">
        <w:rPr>
          <w:lang w:val="en-US"/>
        </w:rPr>
        <w:t xml:space="preserve"> </w:t>
      </w:r>
      <w:commentRangeEnd w:id="407"/>
      <w:r w:rsidR="008233BC">
        <w:rPr>
          <w:rStyle w:val="Kommentarzeichen"/>
        </w:rPr>
        <w:commentReference w:id="407"/>
      </w:r>
      <w:commentRangeEnd w:id="408"/>
      <w:r w:rsidR="00935E6D">
        <w:rPr>
          <w:rStyle w:val="Kommentarzeichen"/>
        </w:rPr>
        <w:commentReference w:id="408"/>
      </w:r>
      <w:r w:rsidR="00D86257" w:rsidRPr="00D86257">
        <w:rPr>
          <w:lang w:val="en-US"/>
        </w:rPr>
        <w:t xml:space="preserve">institutional indicators were distilled from information within 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the Health in Transition reports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End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commentRangeStart w:id="409"/>
      <w:r w:rsidR="00D86257" w:rsidRPr="00D86257">
        <w:rPr>
          <w:lang w:val="en-US"/>
        </w:rPr>
        <w:t>In case of ambiguous information</w:t>
      </w:r>
      <w:ins w:id="410" w:author="Mareike Ariaans" w:date="2020-07-09T12:46:00Z">
        <w:r w:rsidR="00935E6D">
          <w:rPr>
            <w:lang w:val="en-US"/>
          </w:rPr>
          <w:t xml:space="preserve"> in these </w:t>
        </w:r>
      </w:ins>
      <w:ins w:id="411" w:author="Mareike Ariaans" w:date="2020-07-09T12:47:00Z">
        <w:r w:rsidR="00935E6D">
          <w:rPr>
            <w:lang w:val="en-US"/>
          </w:rPr>
          <w:t>resources</w:t>
        </w:r>
      </w:ins>
      <w:r w:rsidR="00D86257" w:rsidRPr="00D86257">
        <w:rPr>
          <w:lang w:val="en-US"/>
        </w:rPr>
        <w:t>, we searched for additional information on the indicator within scientific publications and countries’ official websites.</w:t>
      </w:r>
      <w:commentRangeEnd w:id="409"/>
      <w:r w:rsidR="00935E6D">
        <w:rPr>
          <w:rStyle w:val="Kommentarzeichen"/>
        </w:rPr>
        <w:commentReference w:id="409"/>
      </w:r>
      <w:r w:rsidR="00D86257" w:rsidRPr="00D86257">
        <w:rPr>
          <w:lang w:val="en-US"/>
        </w:rPr>
        <w:t xml:space="preserve"> </w:t>
      </w:r>
      <w:del w:id="412" w:author="Mareike Ariaans" w:date="2020-07-09T12:49:00Z">
        <w:r w:rsidR="00D86257" w:rsidRPr="00D86257" w:rsidDel="00935E6D">
          <w:rPr>
            <w:lang w:val="en-US"/>
          </w:rPr>
          <w:delText>The codes</w:delText>
        </w:r>
      </w:del>
      <w:ins w:id="413" w:author="Mareike Ariaans" w:date="2020-07-09T12:49:00Z">
        <w:r w:rsidR="00935E6D">
          <w:rPr>
            <w:lang w:val="en-US"/>
          </w:rPr>
          <w:t>All</w:t>
        </w:r>
      </w:ins>
      <w:ins w:id="414" w:author="Mareike Ariaans" w:date="2020-07-09T12:50:00Z">
        <w:r w:rsidR="00F20EDF">
          <w:rPr>
            <w:lang w:val="en-US"/>
          </w:rPr>
          <w:t xml:space="preserve"> values for the</w:t>
        </w:r>
      </w:ins>
      <w:ins w:id="415" w:author="Mareike Ariaans" w:date="2020-07-09T12:49:00Z">
        <w:r w:rsidR="00935E6D">
          <w:rPr>
            <w:lang w:val="en-US"/>
          </w:rPr>
          <w:t xml:space="preserve"> institutional indicators</w:t>
        </w:r>
      </w:ins>
      <w:r w:rsidR="00D86257" w:rsidRPr="00D86257">
        <w:rPr>
          <w:lang w:val="en-US"/>
        </w:rPr>
        <w:t xml:space="preserve"> refer to the national </w:t>
      </w:r>
      <w:r w:rsidR="00D86257" w:rsidRPr="00D86257">
        <w:rPr>
          <w:lang w:val="en-US"/>
        </w:rPr>
        <w:lastRenderedPageBreak/>
        <w:t xml:space="preserve">rules or the dominant rules in place, since in some countries regional or municipal rules prevail. To double-check our </w:t>
      </w:r>
      <w:del w:id="416" w:author="Mareike Ariaans" w:date="2020-07-09T12:50:00Z">
        <w:r w:rsidR="00D86257" w:rsidRPr="00D86257" w:rsidDel="00F20EDF">
          <w:rPr>
            <w:lang w:val="en-US"/>
          </w:rPr>
          <w:delText xml:space="preserve">coded </w:delText>
        </w:r>
      </w:del>
      <w:r w:rsidR="00D86257" w:rsidRPr="00D86257">
        <w:rPr>
          <w:lang w:val="en-US"/>
        </w:rPr>
        <w:t>values, we contacted national LTC policy experts</w:t>
      </w:r>
      <w:ins w:id="417" w:author="Mareike Ariaans" w:date="2020-07-09T12:51:00Z">
        <w:r w:rsidR="00F20EDF">
          <w:rPr>
            <w:lang w:val="en-US"/>
          </w:rPr>
          <w:t xml:space="preserve"> via e-mail</w:t>
        </w:r>
      </w:ins>
      <w:r w:rsidR="00D86257" w:rsidRPr="00D86257">
        <w:rPr>
          <w:lang w:val="en-US"/>
        </w:rPr>
        <w:t xml:space="preserve">, sent them a questionnaire containing the </w:t>
      </w:r>
      <w:ins w:id="418" w:author="Mareike Ariaans" w:date="2020-07-09T12:51:00Z">
        <w:r w:rsidR="00F20EDF">
          <w:rPr>
            <w:lang w:val="en-US"/>
          </w:rPr>
          <w:t>description of indicators and values</w:t>
        </w:r>
      </w:ins>
      <w:del w:id="419" w:author="Mareike Ariaans" w:date="2020-07-09T12:51:00Z">
        <w:r w:rsidR="00D86257" w:rsidRPr="00D86257" w:rsidDel="00F20EDF">
          <w:rPr>
            <w:lang w:val="en-US"/>
          </w:rPr>
          <w:delText>coding scheme</w:delText>
        </w:r>
      </w:del>
      <w:del w:id="420" w:author="Mareike Ariaans" w:date="2020-07-09T12:52:00Z">
        <w:r w:rsidR="00D86257" w:rsidRPr="00D86257" w:rsidDel="00F20EDF">
          <w:rPr>
            <w:lang w:val="en-US"/>
          </w:rPr>
          <w:delText xml:space="preserve"> and </w:delText>
        </w:r>
      </w:del>
      <w:ins w:id="421" w:author="Mareike Ariaans" w:date="2020-07-09T12:52:00Z">
        <w:r w:rsidR="00F20EDF">
          <w:rPr>
            <w:lang w:val="en-US"/>
          </w:rPr>
          <w:t xml:space="preserve"> including our country-specific </w:t>
        </w:r>
      </w:ins>
      <w:del w:id="422" w:author="Mareike Ariaans" w:date="2020-07-09T12:52:00Z">
        <w:r w:rsidR="00D86257" w:rsidRPr="00D86257" w:rsidDel="00F20EDF">
          <w:rPr>
            <w:lang w:val="en-US"/>
          </w:rPr>
          <w:delText xml:space="preserve">our </w:delText>
        </w:r>
      </w:del>
      <w:r w:rsidR="00D86257" w:rsidRPr="00D86257">
        <w:rPr>
          <w:lang w:val="en-US"/>
        </w:rPr>
        <w:t>assessment of</w:t>
      </w:r>
      <w:del w:id="423" w:author="Mareike Ariaans" w:date="2020-07-09T12:52:00Z">
        <w:r w:rsidR="00D86257" w:rsidRPr="00D86257" w:rsidDel="00F20EDF">
          <w:rPr>
            <w:lang w:val="en-US"/>
          </w:rPr>
          <w:delText xml:space="preserve"> </w:delText>
        </w:r>
      </w:del>
      <w:ins w:id="424" w:author="Mareike Ariaans" w:date="2020-07-09T12:52:00Z">
        <w:r w:rsidR="00F20EDF">
          <w:rPr>
            <w:lang w:val="en-US"/>
          </w:rPr>
          <w:t xml:space="preserve"> values</w:t>
        </w:r>
      </w:ins>
      <w:del w:id="425" w:author="Mareike Ariaans" w:date="2020-07-09T12:52:00Z">
        <w:r w:rsidR="00D86257" w:rsidRPr="00D86257" w:rsidDel="00F20EDF">
          <w:rPr>
            <w:lang w:val="en-US"/>
          </w:rPr>
          <w:delText>codes</w:delText>
        </w:r>
      </w:del>
      <w:r w:rsidR="00D86257" w:rsidRPr="00D86257">
        <w:rPr>
          <w:lang w:val="en-US"/>
        </w:rPr>
        <w:t xml:space="preserve">. We received XX </w:t>
      </w:r>
      <w:del w:id="426" w:author="Mareike Ariaans" w:date="2020-07-09T12:53:00Z">
        <w:r w:rsidR="00D86257" w:rsidRPr="00D86257" w:rsidDel="00F20EDF">
          <w:rPr>
            <w:lang w:val="en-US"/>
          </w:rPr>
          <w:delText>questionaires</w:delText>
        </w:r>
      </w:del>
      <w:ins w:id="427" w:author="Mareike Ariaans" w:date="2020-07-09T12:53:00Z">
        <w:r w:rsidR="00F20EDF" w:rsidRPr="00D86257">
          <w:rPr>
            <w:lang w:val="en-US"/>
          </w:rPr>
          <w:t>questionnaires</w:t>
        </w:r>
      </w:ins>
      <w:r w:rsidR="00D86257" w:rsidRPr="00D86257">
        <w:rPr>
          <w:lang w:val="en-US"/>
        </w:rPr>
        <w:t xml:space="preserve"> with comments to our coding between May and July 2019.</w:t>
      </w:r>
    </w:p>
    <w:p w14:paraId="6064959F" w14:textId="77777777" w:rsidR="00E62C77" w:rsidRPr="006A56FF" w:rsidRDefault="00E62C77" w:rsidP="00E62C77">
      <w:pPr>
        <w:pStyle w:val="Textkrper"/>
        <w:spacing w:line="480" w:lineRule="auto"/>
        <w:jc w:val="center"/>
        <w:rPr>
          <w:szCs w:val="24"/>
        </w:rPr>
      </w:pPr>
      <w:r w:rsidRPr="00E028AA">
        <w:rPr>
          <w:szCs w:val="24"/>
          <w:highlight w:val="yellow"/>
        </w:rPr>
        <w:t>--- TABLE 1 ABOUT HERE ---</w:t>
      </w:r>
    </w:p>
    <w:p w14:paraId="0DCCDBDE" w14:textId="77777777" w:rsidR="00E62C77" w:rsidRPr="006A56FF" w:rsidRDefault="00E62C77" w:rsidP="00E62C77">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428"/>
      <w:r w:rsidRPr="006A56FF">
        <w:rPr>
          <w:lang w:val="en-US"/>
        </w:rPr>
        <w:t>indicators</w:t>
      </w:r>
      <w:commentRangeEnd w:id="428"/>
      <w:r>
        <w:rPr>
          <w:rStyle w:val="Kommentarzeichen"/>
          <w:bCs w:val="0"/>
        </w:rPr>
        <w:commentReference w:id="428"/>
      </w:r>
    </w:p>
    <w:tbl>
      <w:tblPr>
        <w:tblW w:w="8506" w:type="dxa"/>
        <w:tblLayout w:type="fixed"/>
        <w:tblLook w:val="0000" w:firstRow="0" w:lastRow="0" w:firstColumn="0" w:lastColumn="0" w:noHBand="0" w:noVBand="0"/>
      </w:tblPr>
      <w:tblGrid>
        <w:gridCol w:w="3828"/>
        <w:gridCol w:w="1276"/>
        <w:gridCol w:w="851"/>
        <w:gridCol w:w="851"/>
        <w:gridCol w:w="709"/>
        <w:gridCol w:w="991"/>
      </w:tblGrid>
      <w:tr w:rsidR="00E62C77" w:rsidRPr="006A56FF" w14:paraId="0C58154D" w14:textId="77777777" w:rsidTr="006E3A97">
        <w:trPr>
          <w:trHeight w:val="283"/>
        </w:trPr>
        <w:tc>
          <w:tcPr>
            <w:tcW w:w="3828" w:type="dxa"/>
            <w:tcBorders>
              <w:top w:val="single" w:sz="4" w:space="0" w:color="auto"/>
              <w:bottom w:val="single" w:sz="4" w:space="0" w:color="auto"/>
            </w:tcBorders>
            <w:shd w:val="clear" w:color="auto" w:fill="auto"/>
            <w:vAlign w:val="center"/>
          </w:tcPr>
          <w:p w14:paraId="071B84BB" w14:textId="77777777" w:rsidR="00E62C77" w:rsidRPr="006A56FF" w:rsidRDefault="00E62C77" w:rsidP="006E3A97">
            <w:pPr>
              <w:rPr>
                <w:sz w:val="20"/>
                <w:lang w:val="en-US"/>
              </w:rPr>
            </w:pPr>
          </w:p>
        </w:tc>
        <w:tc>
          <w:tcPr>
            <w:tcW w:w="1276" w:type="dxa"/>
            <w:tcBorders>
              <w:top w:val="single" w:sz="4" w:space="0" w:color="auto"/>
              <w:bottom w:val="single" w:sz="4" w:space="0" w:color="auto"/>
            </w:tcBorders>
            <w:vAlign w:val="center"/>
          </w:tcPr>
          <w:p w14:paraId="45BFAC6F" w14:textId="77777777" w:rsidR="00E62C77" w:rsidRPr="006A56FF" w:rsidRDefault="00E62C77" w:rsidP="006E3A97">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6547087F" w14:textId="77777777" w:rsidR="00E62C77" w:rsidRPr="006A56FF" w:rsidRDefault="00E62C77" w:rsidP="006E3A97">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711DD8BC" w14:textId="77777777" w:rsidR="00E62C77" w:rsidRPr="006A56FF" w:rsidRDefault="00E62C77" w:rsidP="006E3A97">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21109404" w14:textId="77777777" w:rsidR="00E62C77" w:rsidRPr="006A56FF" w:rsidRDefault="00E62C77" w:rsidP="006E3A97">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140B30B4" w14:textId="77777777" w:rsidR="00E62C77" w:rsidRPr="006A56FF" w:rsidRDefault="00E62C77" w:rsidP="006E3A97">
            <w:pPr>
              <w:rPr>
                <w:sz w:val="20"/>
                <w:lang w:val="en-US"/>
              </w:rPr>
            </w:pPr>
            <w:r w:rsidRPr="006A56FF">
              <w:rPr>
                <w:sz w:val="20"/>
                <w:lang w:val="en-US"/>
              </w:rPr>
              <w:t>Max.</w:t>
            </w:r>
          </w:p>
        </w:tc>
      </w:tr>
      <w:tr w:rsidR="00E62C77" w:rsidRPr="006A56FF" w14:paraId="713024A9" w14:textId="77777777" w:rsidTr="006E3A97">
        <w:trPr>
          <w:trHeight w:val="283"/>
        </w:trPr>
        <w:tc>
          <w:tcPr>
            <w:tcW w:w="3828" w:type="dxa"/>
            <w:tcBorders>
              <w:top w:val="single" w:sz="4" w:space="0" w:color="auto"/>
            </w:tcBorders>
            <w:shd w:val="clear" w:color="auto" w:fill="auto"/>
            <w:vAlign w:val="center"/>
          </w:tcPr>
          <w:p w14:paraId="2A35EF62" w14:textId="77777777" w:rsidR="00E62C77" w:rsidRPr="00CD07AD" w:rsidRDefault="00E62C77" w:rsidP="006E3A97">
            <w:pPr>
              <w:rPr>
                <w:i/>
                <w:iCs/>
                <w:sz w:val="20"/>
                <w:lang w:val="en-US"/>
              </w:rPr>
            </w:pPr>
            <w:r w:rsidRPr="00CD07AD">
              <w:rPr>
                <w:i/>
                <w:iCs/>
                <w:sz w:val="20"/>
                <w:lang w:val="en-US"/>
              </w:rPr>
              <w:t>I: Supply</w:t>
            </w:r>
          </w:p>
        </w:tc>
        <w:tc>
          <w:tcPr>
            <w:tcW w:w="1276" w:type="dxa"/>
            <w:tcBorders>
              <w:top w:val="single" w:sz="4" w:space="0" w:color="auto"/>
            </w:tcBorders>
            <w:vAlign w:val="center"/>
          </w:tcPr>
          <w:p w14:paraId="722D5638" w14:textId="77777777" w:rsidR="00E62C77" w:rsidRPr="006A56FF" w:rsidRDefault="00E62C77" w:rsidP="006E3A97">
            <w:pPr>
              <w:rPr>
                <w:sz w:val="20"/>
                <w:lang w:val="en-US"/>
              </w:rPr>
            </w:pPr>
          </w:p>
        </w:tc>
        <w:tc>
          <w:tcPr>
            <w:tcW w:w="851" w:type="dxa"/>
            <w:tcBorders>
              <w:top w:val="single" w:sz="4" w:space="0" w:color="auto"/>
            </w:tcBorders>
            <w:vAlign w:val="center"/>
          </w:tcPr>
          <w:p w14:paraId="50519775" w14:textId="77777777" w:rsidR="00E62C77" w:rsidRPr="006A56FF" w:rsidRDefault="00E62C77" w:rsidP="006E3A97">
            <w:pPr>
              <w:rPr>
                <w:sz w:val="20"/>
                <w:lang w:val="en-US"/>
              </w:rPr>
            </w:pPr>
          </w:p>
        </w:tc>
        <w:tc>
          <w:tcPr>
            <w:tcW w:w="851" w:type="dxa"/>
            <w:tcBorders>
              <w:top w:val="single" w:sz="4" w:space="0" w:color="auto"/>
            </w:tcBorders>
            <w:vAlign w:val="center"/>
          </w:tcPr>
          <w:p w14:paraId="652C39BF" w14:textId="77777777" w:rsidR="00E62C77" w:rsidRPr="006A56FF" w:rsidRDefault="00E62C77" w:rsidP="006E3A97">
            <w:pPr>
              <w:rPr>
                <w:sz w:val="20"/>
                <w:lang w:val="en-US"/>
              </w:rPr>
            </w:pPr>
          </w:p>
        </w:tc>
        <w:tc>
          <w:tcPr>
            <w:tcW w:w="709" w:type="dxa"/>
            <w:tcBorders>
              <w:top w:val="single" w:sz="4" w:space="0" w:color="auto"/>
            </w:tcBorders>
            <w:vAlign w:val="center"/>
          </w:tcPr>
          <w:p w14:paraId="6CB030D9" w14:textId="77777777" w:rsidR="00E62C77" w:rsidRPr="006A56FF" w:rsidRDefault="00E62C77" w:rsidP="006E3A97">
            <w:pPr>
              <w:rPr>
                <w:sz w:val="20"/>
                <w:lang w:val="en-US"/>
              </w:rPr>
            </w:pPr>
          </w:p>
        </w:tc>
        <w:tc>
          <w:tcPr>
            <w:tcW w:w="991" w:type="dxa"/>
            <w:tcBorders>
              <w:top w:val="single" w:sz="4" w:space="0" w:color="auto"/>
            </w:tcBorders>
            <w:vAlign w:val="center"/>
          </w:tcPr>
          <w:p w14:paraId="3E4ED437" w14:textId="77777777" w:rsidR="00E62C77" w:rsidRPr="006A56FF" w:rsidRDefault="00E62C77" w:rsidP="006E3A97">
            <w:pPr>
              <w:rPr>
                <w:sz w:val="20"/>
                <w:lang w:val="en-US"/>
              </w:rPr>
            </w:pPr>
          </w:p>
        </w:tc>
      </w:tr>
      <w:tr w:rsidR="00E62C77" w:rsidRPr="006A56FF" w14:paraId="0DF86274" w14:textId="77777777" w:rsidTr="006E3A97">
        <w:trPr>
          <w:trHeight w:val="283"/>
        </w:trPr>
        <w:tc>
          <w:tcPr>
            <w:tcW w:w="3828" w:type="dxa"/>
            <w:shd w:val="clear" w:color="auto" w:fill="auto"/>
            <w:vAlign w:val="center"/>
          </w:tcPr>
          <w:p w14:paraId="5EFB49B3" w14:textId="77777777" w:rsidR="00E62C77" w:rsidRPr="006A56FF" w:rsidRDefault="00E62C77" w:rsidP="006E3A97">
            <w:pPr>
              <w:spacing w:line="276" w:lineRule="auto"/>
              <w:ind w:left="142"/>
              <w:rPr>
                <w:sz w:val="20"/>
                <w:lang w:val="en-US"/>
              </w:rPr>
            </w:pPr>
            <w:r w:rsidRPr="006A56FF">
              <w:rPr>
                <w:sz w:val="20"/>
                <w:lang w:val="en-US"/>
              </w:rPr>
              <w:t>Expenditure per capita in US$, PPP</w:t>
            </w:r>
          </w:p>
        </w:tc>
        <w:tc>
          <w:tcPr>
            <w:tcW w:w="1276" w:type="dxa"/>
            <w:vAlign w:val="center"/>
          </w:tcPr>
          <w:p w14:paraId="69473DDA" w14:textId="77777777" w:rsidR="00E62C77" w:rsidRPr="006A56FF" w:rsidRDefault="00E62C77" w:rsidP="006E3A97">
            <w:pPr>
              <w:rPr>
                <w:sz w:val="20"/>
                <w:lang w:val="en-US"/>
              </w:rPr>
            </w:pPr>
            <w:r w:rsidRPr="006A56FF">
              <w:rPr>
                <w:sz w:val="20"/>
                <w:lang w:val="en-US"/>
              </w:rPr>
              <w:t>EXPND</w:t>
            </w:r>
          </w:p>
        </w:tc>
        <w:tc>
          <w:tcPr>
            <w:tcW w:w="851" w:type="dxa"/>
            <w:vAlign w:val="center"/>
          </w:tcPr>
          <w:p w14:paraId="6D1CCEA0" w14:textId="77777777" w:rsidR="00E62C77" w:rsidRPr="006A56FF" w:rsidRDefault="00E62C77" w:rsidP="006E3A97">
            <w:pPr>
              <w:rPr>
                <w:sz w:val="20"/>
                <w:lang w:val="en-US"/>
              </w:rPr>
            </w:pPr>
            <w:r w:rsidRPr="006A56FF">
              <w:rPr>
                <w:sz w:val="20"/>
                <w:lang w:val="en-US"/>
              </w:rPr>
              <w:t>709.89</w:t>
            </w:r>
          </w:p>
        </w:tc>
        <w:tc>
          <w:tcPr>
            <w:tcW w:w="851" w:type="dxa"/>
            <w:vAlign w:val="center"/>
          </w:tcPr>
          <w:p w14:paraId="052FC8B0" w14:textId="77777777" w:rsidR="00E62C77" w:rsidRPr="006A56FF" w:rsidRDefault="00E62C77" w:rsidP="006E3A97">
            <w:pPr>
              <w:rPr>
                <w:sz w:val="20"/>
                <w:lang w:val="en-US"/>
              </w:rPr>
            </w:pPr>
            <w:r w:rsidRPr="006A56FF">
              <w:rPr>
                <w:sz w:val="20"/>
                <w:lang w:val="en-US"/>
              </w:rPr>
              <w:t>524.81</w:t>
            </w:r>
          </w:p>
        </w:tc>
        <w:tc>
          <w:tcPr>
            <w:tcW w:w="709" w:type="dxa"/>
            <w:vAlign w:val="center"/>
          </w:tcPr>
          <w:p w14:paraId="1532C575" w14:textId="77777777" w:rsidR="00E62C77" w:rsidRPr="006A56FF" w:rsidRDefault="00E62C77" w:rsidP="006E3A97">
            <w:pPr>
              <w:rPr>
                <w:sz w:val="20"/>
                <w:lang w:val="en-US"/>
              </w:rPr>
            </w:pPr>
            <w:r w:rsidRPr="006A56FF">
              <w:rPr>
                <w:sz w:val="20"/>
                <w:lang w:val="en-US"/>
              </w:rPr>
              <w:t>9.48</w:t>
            </w:r>
          </w:p>
        </w:tc>
        <w:tc>
          <w:tcPr>
            <w:tcW w:w="991" w:type="dxa"/>
            <w:vAlign w:val="center"/>
          </w:tcPr>
          <w:p w14:paraId="57CDD1D9" w14:textId="77777777" w:rsidR="00E62C77" w:rsidRPr="006A56FF" w:rsidRDefault="00E62C77" w:rsidP="006E3A97">
            <w:pPr>
              <w:rPr>
                <w:sz w:val="20"/>
                <w:lang w:val="en-US"/>
              </w:rPr>
            </w:pPr>
            <w:r w:rsidRPr="006A56FF">
              <w:rPr>
                <w:sz w:val="20"/>
                <w:lang w:val="en-US"/>
              </w:rPr>
              <w:t>1745.09</w:t>
            </w:r>
          </w:p>
        </w:tc>
      </w:tr>
      <w:tr w:rsidR="00E62C77" w:rsidRPr="006A56FF" w14:paraId="118C3908" w14:textId="77777777" w:rsidTr="006E3A97">
        <w:trPr>
          <w:trHeight w:val="283"/>
        </w:trPr>
        <w:tc>
          <w:tcPr>
            <w:tcW w:w="3828" w:type="dxa"/>
            <w:shd w:val="clear" w:color="auto" w:fill="auto"/>
            <w:vAlign w:val="center"/>
          </w:tcPr>
          <w:p w14:paraId="0CE5AFD8" w14:textId="77777777" w:rsidR="00E62C77" w:rsidRPr="006A56FF" w:rsidRDefault="00E62C77" w:rsidP="006E3A97">
            <w:pPr>
              <w:spacing w:line="276" w:lineRule="auto"/>
              <w:ind w:left="142"/>
              <w:rPr>
                <w:sz w:val="20"/>
                <w:lang w:val="en-US"/>
              </w:rPr>
            </w:pPr>
            <w:r w:rsidRPr="006A56FF">
              <w:rPr>
                <w:sz w:val="20"/>
                <w:lang w:val="en-US"/>
              </w:rPr>
              <w:t>Number of beds per 1000 inhabitants</w:t>
            </w:r>
          </w:p>
        </w:tc>
        <w:tc>
          <w:tcPr>
            <w:tcW w:w="1276" w:type="dxa"/>
            <w:vAlign w:val="center"/>
          </w:tcPr>
          <w:p w14:paraId="6297B1AE" w14:textId="77777777" w:rsidR="00E62C77" w:rsidRPr="006A56FF" w:rsidRDefault="00E62C77" w:rsidP="006E3A97">
            <w:pPr>
              <w:rPr>
                <w:sz w:val="20"/>
                <w:lang w:val="en-US"/>
              </w:rPr>
            </w:pPr>
            <w:r w:rsidRPr="006A56FF">
              <w:rPr>
                <w:sz w:val="20"/>
                <w:lang w:val="en-US"/>
              </w:rPr>
              <w:t>BEDS</w:t>
            </w:r>
          </w:p>
        </w:tc>
        <w:tc>
          <w:tcPr>
            <w:tcW w:w="851" w:type="dxa"/>
            <w:vAlign w:val="center"/>
          </w:tcPr>
          <w:p w14:paraId="70885399" w14:textId="77777777" w:rsidR="00E62C77" w:rsidRPr="006A56FF" w:rsidRDefault="00E62C77" w:rsidP="006E3A97">
            <w:pPr>
              <w:rPr>
                <w:sz w:val="20"/>
                <w:lang w:val="en-US"/>
              </w:rPr>
            </w:pPr>
            <w:r w:rsidRPr="006A56FF">
              <w:rPr>
                <w:sz w:val="20"/>
                <w:lang w:val="en-US"/>
              </w:rPr>
              <w:t>47.73</w:t>
            </w:r>
          </w:p>
        </w:tc>
        <w:tc>
          <w:tcPr>
            <w:tcW w:w="851" w:type="dxa"/>
            <w:vAlign w:val="center"/>
          </w:tcPr>
          <w:p w14:paraId="38FC0A4C" w14:textId="77777777" w:rsidR="00E62C77" w:rsidRPr="006A56FF" w:rsidRDefault="00E62C77" w:rsidP="006E3A97">
            <w:pPr>
              <w:rPr>
                <w:sz w:val="20"/>
                <w:lang w:val="en-US"/>
              </w:rPr>
            </w:pPr>
            <w:r w:rsidRPr="006A56FF">
              <w:rPr>
                <w:sz w:val="20"/>
                <w:lang w:val="en-US"/>
              </w:rPr>
              <w:t>18.27</w:t>
            </w:r>
          </w:p>
        </w:tc>
        <w:tc>
          <w:tcPr>
            <w:tcW w:w="709" w:type="dxa"/>
            <w:vAlign w:val="center"/>
          </w:tcPr>
          <w:p w14:paraId="3823C6DF" w14:textId="77777777" w:rsidR="00E62C77" w:rsidRPr="006A56FF" w:rsidRDefault="00E62C77" w:rsidP="006E3A97">
            <w:pPr>
              <w:rPr>
                <w:sz w:val="20"/>
                <w:lang w:val="en-US"/>
              </w:rPr>
            </w:pPr>
            <w:r w:rsidRPr="006A56FF">
              <w:rPr>
                <w:sz w:val="20"/>
                <w:lang w:val="en-US"/>
              </w:rPr>
              <w:t>12.2</w:t>
            </w:r>
          </w:p>
        </w:tc>
        <w:tc>
          <w:tcPr>
            <w:tcW w:w="991" w:type="dxa"/>
            <w:vAlign w:val="center"/>
          </w:tcPr>
          <w:p w14:paraId="4F913ADE" w14:textId="77777777" w:rsidR="00E62C77" w:rsidRPr="006A56FF" w:rsidRDefault="00E62C77" w:rsidP="006E3A97">
            <w:pPr>
              <w:rPr>
                <w:sz w:val="20"/>
                <w:lang w:val="en-US"/>
              </w:rPr>
            </w:pPr>
            <w:r w:rsidRPr="006A56FF">
              <w:rPr>
                <w:sz w:val="20"/>
                <w:lang w:val="en-US"/>
              </w:rPr>
              <w:t>85</w:t>
            </w:r>
          </w:p>
        </w:tc>
      </w:tr>
      <w:tr w:rsidR="00E62C77" w:rsidRPr="006A56FF" w14:paraId="1B3E6032" w14:textId="77777777" w:rsidTr="006E3A97">
        <w:trPr>
          <w:trHeight w:val="283"/>
        </w:trPr>
        <w:tc>
          <w:tcPr>
            <w:tcW w:w="3828" w:type="dxa"/>
            <w:tcBorders>
              <w:bottom w:val="single" w:sz="4" w:space="0" w:color="auto"/>
            </w:tcBorders>
            <w:shd w:val="clear" w:color="auto" w:fill="auto"/>
            <w:vAlign w:val="center"/>
          </w:tcPr>
          <w:p w14:paraId="4B74AE57" w14:textId="77777777" w:rsidR="00E62C77" w:rsidRPr="006A56FF" w:rsidRDefault="00E62C77" w:rsidP="006E3A97">
            <w:pPr>
              <w:spacing w:line="276" w:lineRule="auto"/>
              <w:ind w:left="142"/>
              <w:rPr>
                <w:sz w:val="20"/>
                <w:lang w:val="en-US"/>
              </w:rPr>
            </w:pPr>
            <w:r w:rsidRPr="006A56FF">
              <w:rPr>
                <w:sz w:val="20"/>
                <w:lang w:val="en-US"/>
              </w:rPr>
              <w:t xml:space="preserve">Number of recipients in institutions, </w:t>
            </w:r>
          </w:p>
          <w:p w14:paraId="56510F8E" w14:textId="77777777" w:rsidR="00E62C77" w:rsidRPr="006A56FF" w:rsidRDefault="00E62C77" w:rsidP="006E3A97">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7ECE8D27" w14:textId="77777777" w:rsidR="00E62C77" w:rsidRPr="006A56FF" w:rsidRDefault="00E62C77" w:rsidP="006E3A97">
            <w:pPr>
              <w:rPr>
                <w:sz w:val="20"/>
                <w:lang w:val="en-US"/>
              </w:rPr>
            </w:pPr>
            <w:r w:rsidRPr="006A56FF">
              <w:rPr>
                <w:sz w:val="20"/>
                <w:lang w:val="en-US"/>
              </w:rPr>
              <w:t>RCPT</w:t>
            </w:r>
            <w:r>
              <w:rPr>
                <w:sz w:val="20"/>
                <w:lang w:val="en-US"/>
              </w:rPr>
              <w:t>IN</w:t>
            </w:r>
          </w:p>
        </w:tc>
        <w:tc>
          <w:tcPr>
            <w:tcW w:w="851" w:type="dxa"/>
            <w:tcBorders>
              <w:bottom w:val="single" w:sz="4" w:space="0" w:color="auto"/>
            </w:tcBorders>
            <w:vAlign w:val="center"/>
          </w:tcPr>
          <w:p w14:paraId="550A17D0" w14:textId="77777777" w:rsidR="00E62C77" w:rsidRPr="006A56FF" w:rsidRDefault="00E62C77" w:rsidP="006E3A97">
            <w:pPr>
              <w:rPr>
                <w:sz w:val="20"/>
                <w:lang w:val="en-US"/>
              </w:rPr>
            </w:pPr>
            <w:r w:rsidRPr="006A56FF">
              <w:rPr>
                <w:sz w:val="20"/>
                <w:lang w:val="en-US"/>
              </w:rPr>
              <w:t>3.88</w:t>
            </w:r>
          </w:p>
        </w:tc>
        <w:tc>
          <w:tcPr>
            <w:tcW w:w="851" w:type="dxa"/>
            <w:tcBorders>
              <w:bottom w:val="single" w:sz="4" w:space="0" w:color="auto"/>
            </w:tcBorders>
            <w:vAlign w:val="center"/>
          </w:tcPr>
          <w:p w14:paraId="7F407022" w14:textId="77777777" w:rsidR="00E62C77" w:rsidRPr="006A56FF" w:rsidRDefault="00E62C77" w:rsidP="006E3A97">
            <w:pPr>
              <w:rPr>
                <w:sz w:val="20"/>
                <w:lang w:val="en-US"/>
              </w:rPr>
            </w:pPr>
            <w:r w:rsidRPr="006A56FF">
              <w:rPr>
                <w:sz w:val="20"/>
                <w:lang w:val="en-US"/>
              </w:rPr>
              <w:t>1.66</w:t>
            </w:r>
          </w:p>
        </w:tc>
        <w:tc>
          <w:tcPr>
            <w:tcW w:w="709" w:type="dxa"/>
            <w:tcBorders>
              <w:bottom w:val="single" w:sz="4" w:space="0" w:color="auto"/>
            </w:tcBorders>
            <w:vAlign w:val="center"/>
          </w:tcPr>
          <w:p w14:paraId="661AC5EE" w14:textId="77777777" w:rsidR="00E62C77" w:rsidRPr="006A56FF" w:rsidRDefault="00E62C77" w:rsidP="006E3A97">
            <w:pPr>
              <w:rPr>
                <w:sz w:val="20"/>
                <w:lang w:val="en-US"/>
              </w:rPr>
            </w:pPr>
            <w:r w:rsidRPr="006A56FF">
              <w:rPr>
                <w:sz w:val="20"/>
                <w:lang w:val="en-US"/>
              </w:rPr>
              <w:t>0.43</w:t>
            </w:r>
          </w:p>
        </w:tc>
        <w:tc>
          <w:tcPr>
            <w:tcW w:w="991" w:type="dxa"/>
            <w:tcBorders>
              <w:bottom w:val="single" w:sz="4" w:space="0" w:color="auto"/>
            </w:tcBorders>
            <w:vAlign w:val="center"/>
          </w:tcPr>
          <w:p w14:paraId="2C2825C9" w14:textId="77777777" w:rsidR="00E62C77" w:rsidRPr="006A56FF" w:rsidRDefault="00E62C77" w:rsidP="006E3A97">
            <w:pPr>
              <w:rPr>
                <w:sz w:val="20"/>
                <w:lang w:val="en-US"/>
              </w:rPr>
            </w:pPr>
            <w:r w:rsidRPr="006A56FF">
              <w:rPr>
                <w:sz w:val="20"/>
                <w:lang w:val="en-US"/>
              </w:rPr>
              <w:t>7.17</w:t>
            </w:r>
          </w:p>
        </w:tc>
      </w:tr>
      <w:tr w:rsidR="00E62C77" w:rsidRPr="006A56FF" w14:paraId="2FD67D3F" w14:textId="77777777" w:rsidTr="006E3A97">
        <w:trPr>
          <w:trHeight w:val="283"/>
        </w:trPr>
        <w:tc>
          <w:tcPr>
            <w:tcW w:w="3828" w:type="dxa"/>
            <w:tcBorders>
              <w:top w:val="single" w:sz="4" w:space="0" w:color="auto"/>
            </w:tcBorders>
            <w:shd w:val="clear" w:color="auto" w:fill="auto"/>
            <w:vAlign w:val="center"/>
          </w:tcPr>
          <w:p w14:paraId="42FD1F47" w14:textId="77777777" w:rsidR="00E62C77" w:rsidRPr="00CD07AD" w:rsidRDefault="00E62C77" w:rsidP="006E3A97">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03A5BAB7" w14:textId="77777777" w:rsidR="00E62C77" w:rsidRPr="006A56FF" w:rsidRDefault="00E62C77" w:rsidP="006E3A97">
            <w:pPr>
              <w:rPr>
                <w:sz w:val="20"/>
                <w:lang w:val="en-US"/>
              </w:rPr>
            </w:pPr>
          </w:p>
        </w:tc>
        <w:tc>
          <w:tcPr>
            <w:tcW w:w="851" w:type="dxa"/>
            <w:tcBorders>
              <w:top w:val="single" w:sz="4" w:space="0" w:color="auto"/>
            </w:tcBorders>
            <w:vAlign w:val="center"/>
          </w:tcPr>
          <w:p w14:paraId="07F8C2BE" w14:textId="77777777" w:rsidR="00E62C77" w:rsidRPr="006A56FF" w:rsidRDefault="00E62C77" w:rsidP="006E3A97">
            <w:pPr>
              <w:rPr>
                <w:sz w:val="20"/>
                <w:lang w:val="en-US"/>
              </w:rPr>
            </w:pPr>
          </w:p>
        </w:tc>
        <w:tc>
          <w:tcPr>
            <w:tcW w:w="851" w:type="dxa"/>
            <w:tcBorders>
              <w:top w:val="single" w:sz="4" w:space="0" w:color="auto"/>
            </w:tcBorders>
            <w:vAlign w:val="center"/>
          </w:tcPr>
          <w:p w14:paraId="6D53B8B4" w14:textId="77777777" w:rsidR="00E62C77" w:rsidRPr="006A56FF" w:rsidRDefault="00E62C77" w:rsidP="006E3A97">
            <w:pPr>
              <w:rPr>
                <w:sz w:val="20"/>
                <w:lang w:val="en-US"/>
              </w:rPr>
            </w:pPr>
          </w:p>
        </w:tc>
        <w:tc>
          <w:tcPr>
            <w:tcW w:w="709" w:type="dxa"/>
            <w:tcBorders>
              <w:top w:val="single" w:sz="4" w:space="0" w:color="auto"/>
            </w:tcBorders>
            <w:vAlign w:val="center"/>
          </w:tcPr>
          <w:p w14:paraId="3FE1CEBF" w14:textId="77777777" w:rsidR="00E62C77" w:rsidRPr="006A56FF" w:rsidRDefault="00E62C77" w:rsidP="006E3A97">
            <w:pPr>
              <w:rPr>
                <w:sz w:val="20"/>
                <w:lang w:val="en-US"/>
              </w:rPr>
            </w:pPr>
          </w:p>
        </w:tc>
        <w:tc>
          <w:tcPr>
            <w:tcW w:w="991" w:type="dxa"/>
            <w:tcBorders>
              <w:top w:val="single" w:sz="4" w:space="0" w:color="auto"/>
            </w:tcBorders>
            <w:vAlign w:val="center"/>
          </w:tcPr>
          <w:p w14:paraId="54C54AE1" w14:textId="77777777" w:rsidR="00E62C77" w:rsidRPr="006A56FF" w:rsidRDefault="00E62C77" w:rsidP="006E3A97">
            <w:pPr>
              <w:rPr>
                <w:sz w:val="20"/>
                <w:lang w:val="en-US"/>
              </w:rPr>
            </w:pPr>
          </w:p>
        </w:tc>
      </w:tr>
      <w:tr w:rsidR="00E62C77" w:rsidRPr="006A56FF" w14:paraId="56B2206C" w14:textId="77777777" w:rsidTr="006E3A97">
        <w:trPr>
          <w:trHeight w:val="283"/>
        </w:trPr>
        <w:tc>
          <w:tcPr>
            <w:tcW w:w="3828" w:type="dxa"/>
            <w:shd w:val="clear" w:color="auto" w:fill="auto"/>
            <w:vAlign w:val="center"/>
          </w:tcPr>
          <w:p w14:paraId="528F95C1" w14:textId="77777777" w:rsidR="00E62C77" w:rsidRPr="006A56FF" w:rsidRDefault="00E62C77" w:rsidP="006E3A97">
            <w:pPr>
              <w:spacing w:line="276" w:lineRule="auto"/>
              <w:ind w:left="142"/>
              <w:rPr>
                <w:sz w:val="20"/>
                <w:lang w:val="en-US"/>
              </w:rPr>
            </w:pPr>
            <w:r w:rsidRPr="006A56FF">
              <w:rPr>
                <w:sz w:val="20"/>
                <w:lang w:val="en-US"/>
              </w:rPr>
              <w:t xml:space="preserve">Share of private expenditure, </w:t>
            </w:r>
          </w:p>
          <w:p w14:paraId="6970EBF8" w14:textId="77777777" w:rsidR="00E62C77" w:rsidRPr="006A56FF" w:rsidRDefault="00E62C77" w:rsidP="006E3A97">
            <w:pPr>
              <w:spacing w:line="276" w:lineRule="auto"/>
              <w:ind w:left="142" w:firstLine="142"/>
              <w:rPr>
                <w:sz w:val="20"/>
                <w:lang w:val="en-US"/>
              </w:rPr>
            </w:pPr>
            <w:r w:rsidRPr="006A56FF">
              <w:rPr>
                <w:sz w:val="20"/>
                <w:lang w:val="en-US"/>
              </w:rPr>
              <w:t>% of total expenditure</w:t>
            </w:r>
          </w:p>
        </w:tc>
        <w:tc>
          <w:tcPr>
            <w:tcW w:w="1276" w:type="dxa"/>
            <w:vAlign w:val="center"/>
          </w:tcPr>
          <w:p w14:paraId="2C1987A6" w14:textId="77777777" w:rsidR="00E62C77" w:rsidRPr="006A56FF" w:rsidRDefault="00E62C77" w:rsidP="006E3A97">
            <w:pPr>
              <w:rPr>
                <w:sz w:val="20"/>
                <w:lang w:val="en-US"/>
              </w:rPr>
            </w:pPr>
            <w:r w:rsidRPr="006A56FF">
              <w:rPr>
                <w:sz w:val="20"/>
                <w:lang w:val="en-US"/>
              </w:rPr>
              <w:t>PEXPND</w:t>
            </w:r>
          </w:p>
        </w:tc>
        <w:tc>
          <w:tcPr>
            <w:tcW w:w="851" w:type="dxa"/>
            <w:vAlign w:val="center"/>
          </w:tcPr>
          <w:p w14:paraId="6A75BD20" w14:textId="77777777" w:rsidR="00E62C77" w:rsidRPr="006A56FF" w:rsidRDefault="00E62C77" w:rsidP="006E3A97">
            <w:pPr>
              <w:rPr>
                <w:sz w:val="20"/>
                <w:lang w:val="en-US"/>
              </w:rPr>
            </w:pPr>
            <w:r w:rsidRPr="006A56FF">
              <w:rPr>
                <w:sz w:val="20"/>
                <w:lang w:val="en-US"/>
              </w:rPr>
              <w:t>15.84</w:t>
            </w:r>
          </w:p>
        </w:tc>
        <w:tc>
          <w:tcPr>
            <w:tcW w:w="851" w:type="dxa"/>
            <w:vAlign w:val="center"/>
          </w:tcPr>
          <w:p w14:paraId="41E55BF4" w14:textId="77777777" w:rsidR="00E62C77" w:rsidRPr="006A56FF" w:rsidRDefault="00E62C77" w:rsidP="006E3A97">
            <w:pPr>
              <w:rPr>
                <w:sz w:val="20"/>
                <w:lang w:val="en-US"/>
              </w:rPr>
            </w:pPr>
            <w:r w:rsidRPr="006A56FF">
              <w:rPr>
                <w:sz w:val="20"/>
                <w:lang w:val="en-US"/>
              </w:rPr>
              <w:t>11.09</w:t>
            </w:r>
          </w:p>
        </w:tc>
        <w:tc>
          <w:tcPr>
            <w:tcW w:w="709" w:type="dxa"/>
            <w:vAlign w:val="center"/>
          </w:tcPr>
          <w:p w14:paraId="170565A0" w14:textId="77777777" w:rsidR="00E62C77" w:rsidRPr="006A56FF" w:rsidRDefault="00E62C77" w:rsidP="006E3A97">
            <w:pPr>
              <w:rPr>
                <w:sz w:val="20"/>
                <w:lang w:val="en-US"/>
              </w:rPr>
            </w:pPr>
            <w:r w:rsidRPr="006A56FF">
              <w:rPr>
                <w:sz w:val="20"/>
                <w:lang w:val="en-US"/>
              </w:rPr>
              <w:t>0.19</w:t>
            </w:r>
          </w:p>
        </w:tc>
        <w:tc>
          <w:tcPr>
            <w:tcW w:w="991" w:type="dxa"/>
            <w:vAlign w:val="center"/>
          </w:tcPr>
          <w:p w14:paraId="451877A0" w14:textId="77777777" w:rsidR="00E62C77" w:rsidRPr="006A56FF" w:rsidRDefault="00E62C77" w:rsidP="006E3A97">
            <w:pPr>
              <w:rPr>
                <w:sz w:val="20"/>
                <w:lang w:val="en-US"/>
              </w:rPr>
            </w:pPr>
            <w:r w:rsidRPr="006A56FF">
              <w:rPr>
                <w:sz w:val="20"/>
                <w:lang w:val="en-US"/>
              </w:rPr>
              <w:t>34.56</w:t>
            </w:r>
          </w:p>
        </w:tc>
      </w:tr>
      <w:tr w:rsidR="00E62C77" w:rsidRPr="006A56FF" w14:paraId="7A12BCBB" w14:textId="77777777" w:rsidTr="006E3A97">
        <w:trPr>
          <w:trHeight w:val="283"/>
        </w:trPr>
        <w:tc>
          <w:tcPr>
            <w:tcW w:w="3828" w:type="dxa"/>
            <w:tcBorders>
              <w:bottom w:val="single" w:sz="4" w:space="0" w:color="auto"/>
            </w:tcBorders>
            <w:shd w:val="clear" w:color="auto" w:fill="auto"/>
            <w:vAlign w:val="center"/>
          </w:tcPr>
          <w:p w14:paraId="0A92AD46" w14:textId="77777777" w:rsidR="00E62C77" w:rsidRDefault="00E62C77" w:rsidP="006E3A97">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ebenfits</w:t>
            </w:r>
            <w:r w:rsidRPr="006A56FF">
              <w:rPr>
                <w:sz w:val="20"/>
                <w:lang w:val="en-US"/>
              </w:rPr>
              <w:t xml:space="preserve"> </w:t>
            </w:r>
          </w:p>
          <w:p w14:paraId="380E0855" w14:textId="77777777" w:rsidR="00E62C77" w:rsidRPr="006A56FF" w:rsidRDefault="00E62C77" w:rsidP="006E3A97">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nkind, Bound, Unbound)</w:t>
            </w:r>
          </w:p>
        </w:tc>
        <w:tc>
          <w:tcPr>
            <w:tcW w:w="1276" w:type="dxa"/>
            <w:tcBorders>
              <w:bottom w:val="single" w:sz="4" w:space="0" w:color="auto"/>
            </w:tcBorders>
            <w:vAlign w:val="center"/>
          </w:tcPr>
          <w:p w14:paraId="0D627DAC" w14:textId="77777777" w:rsidR="00E62C77" w:rsidRPr="006A56FF" w:rsidRDefault="00E62C77" w:rsidP="006E3A97">
            <w:pPr>
              <w:rPr>
                <w:sz w:val="20"/>
                <w:lang w:val="en-US"/>
              </w:rPr>
            </w:pPr>
            <w:r w:rsidRPr="006A56FF">
              <w:rPr>
                <w:sz w:val="20"/>
                <w:lang w:val="en-US"/>
              </w:rPr>
              <w:t>CA</w:t>
            </w:r>
            <w:r>
              <w:rPr>
                <w:sz w:val="20"/>
                <w:lang w:val="en-US"/>
              </w:rPr>
              <w:t>SH</w:t>
            </w:r>
          </w:p>
        </w:tc>
        <w:tc>
          <w:tcPr>
            <w:tcW w:w="851" w:type="dxa"/>
            <w:tcBorders>
              <w:bottom w:val="single" w:sz="4" w:space="0" w:color="auto"/>
            </w:tcBorders>
            <w:vAlign w:val="center"/>
          </w:tcPr>
          <w:p w14:paraId="167BEC54" w14:textId="77777777" w:rsidR="00E62C77" w:rsidRPr="006A56FF" w:rsidRDefault="00E62C77" w:rsidP="006E3A97">
            <w:pPr>
              <w:rPr>
                <w:sz w:val="20"/>
                <w:lang w:val="en-US"/>
              </w:rPr>
            </w:pPr>
            <w:r w:rsidRPr="006A56FF">
              <w:rPr>
                <w:sz w:val="20"/>
                <w:lang w:val="en-US"/>
              </w:rPr>
              <w:t>1.08</w:t>
            </w:r>
          </w:p>
        </w:tc>
        <w:tc>
          <w:tcPr>
            <w:tcW w:w="851" w:type="dxa"/>
            <w:tcBorders>
              <w:bottom w:val="single" w:sz="4" w:space="0" w:color="auto"/>
            </w:tcBorders>
            <w:vAlign w:val="center"/>
          </w:tcPr>
          <w:p w14:paraId="2B2618E0" w14:textId="77777777" w:rsidR="00E62C77" w:rsidRPr="006A56FF" w:rsidRDefault="00E62C77" w:rsidP="006E3A97">
            <w:pPr>
              <w:rPr>
                <w:sz w:val="20"/>
                <w:lang w:val="en-US"/>
              </w:rPr>
            </w:pPr>
            <w:r w:rsidRPr="006A56FF">
              <w:rPr>
                <w:sz w:val="20"/>
                <w:lang w:val="en-US"/>
              </w:rPr>
              <w:t>0.81</w:t>
            </w:r>
          </w:p>
        </w:tc>
        <w:tc>
          <w:tcPr>
            <w:tcW w:w="709" w:type="dxa"/>
            <w:tcBorders>
              <w:bottom w:val="single" w:sz="4" w:space="0" w:color="auto"/>
            </w:tcBorders>
            <w:vAlign w:val="center"/>
          </w:tcPr>
          <w:p w14:paraId="6F95125A"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44EE03C0" w14:textId="77777777" w:rsidR="00E62C77" w:rsidRPr="006A56FF" w:rsidRDefault="00E62C77" w:rsidP="006E3A97">
            <w:pPr>
              <w:rPr>
                <w:sz w:val="20"/>
                <w:lang w:val="en-US"/>
              </w:rPr>
            </w:pPr>
            <w:r>
              <w:rPr>
                <w:sz w:val="20"/>
                <w:lang w:val="en-US"/>
              </w:rPr>
              <w:t>2</w:t>
            </w:r>
          </w:p>
        </w:tc>
      </w:tr>
      <w:tr w:rsidR="00E62C77" w:rsidRPr="006A56FF" w14:paraId="1E362EC9" w14:textId="77777777" w:rsidTr="006E3A97">
        <w:trPr>
          <w:trHeight w:val="283"/>
        </w:trPr>
        <w:tc>
          <w:tcPr>
            <w:tcW w:w="3828" w:type="dxa"/>
            <w:tcBorders>
              <w:top w:val="single" w:sz="4" w:space="0" w:color="auto"/>
            </w:tcBorders>
            <w:shd w:val="clear" w:color="auto" w:fill="auto"/>
            <w:vAlign w:val="center"/>
          </w:tcPr>
          <w:p w14:paraId="3BDF45EC" w14:textId="77777777" w:rsidR="00E62C77" w:rsidRPr="00CD07AD" w:rsidRDefault="00E62C77" w:rsidP="006E3A97">
            <w:pPr>
              <w:rPr>
                <w:i/>
                <w:iCs/>
                <w:sz w:val="20"/>
                <w:lang w:val="en-US"/>
              </w:rPr>
            </w:pPr>
            <w:r w:rsidRPr="00CD07AD">
              <w:rPr>
                <w:i/>
                <w:iCs/>
                <w:sz w:val="20"/>
                <w:lang w:val="en-US"/>
              </w:rPr>
              <w:t xml:space="preserve">III: </w:t>
            </w:r>
            <w:commentRangeStart w:id="429"/>
            <w:commentRangeStart w:id="430"/>
            <w:r w:rsidRPr="00CD07AD">
              <w:rPr>
                <w:i/>
                <w:iCs/>
                <w:sz w:val="20"/>
                <w:lang w:val="en-US"/>
              </w:rPr>
              <w:t>Performance</w:t>
            </w:r>
            <w:commentRangeEnd w:id="429"/>
            <w:r>
              <w:rPr>
                <w:rStyle w:val="Kommentarzeichen"/>
              </w:rPr>
              <w:commentReference w:id="429"/>
            </w:r>
            <w:commentRangeEnd w:id="430"/>
            <w:r w:rsidR="00F20EDF">
              <w:rPr>
                <w:rStyle w:val="Kommentarzeichen"/>
              </w:rPr>
              <w:commentReference w:id="430"/>
            </w:r>
          </w:p>
        </w:tc>
        <w:tc>
          <w:tcPr>
            <w:tcW w:w="1276" w:type="dxa"/>
            <w:tcBorders>
              <w:top w:val="single" w:sz="4" w:space="0" w:color="auto"/>
            </w:tcBorders>
            <w:vAlign w:val="center"/>
          </w:tcPr>
          <w:p w14:paraId="7F8A4F77" w14:textId="77777777" w:rsidR="00E62C77" w:rsidRPr="006A56FF" w:rsidRDefault="00E62C77" w:rsidP="006E3A97">
            <w:pPr>
              <w:rPr>
                <w:sz w:val="20"/>
                <w:lang w:val="en-US"/>
              </w:rPr>
            </w:pPr>
          </w:p>
        </w:tc>
        <w:tc>
          <w:tcPr>
            <w:tcW w:w="851" w:type="dxa"/>
            <w:tcBorders>
              <w:top w:val="single" w:sz="4" w:space="0" w:color="auto"/>
            </w:tcBorders>
            <w:vAlign w:val="center"/>
          </w:tcPr>
          <w:p w14:paraId="7817752C" w14:textId="77777777" w:rsidR="00E62C77" w:rsidRPr="006A56FF" w:rsidRDefault="00E62C77" w:rsidP="006E3A97">
            <w:pPr>
              <w:rPr>
                <w:sz w:val="20"/>
                <w:lang w:val="en-US"/>
              </w:rPr>
            </w:pPr>
          </w:p>
        </w:tc>
        <w:tc>
          <w:tcPr>
            <w:tcW w:w="851" w:type="dxa"/>
            <w:tcBorders>
              <w:top w:val="single" w:sz="4" w:space="0" w:color="auto"/>
            </w:tcBorders>
            <w:vAlign w:val="center"/>
          </w:tcPr>
          <w:p w14:paraId="36F71D62" w14:textId="77777777" w:rsidR="00E62C77" w:rsidRPr="006A56FF" w:rsidRDefault="00E62C77" w:rsidP="006E3A97">
            <w:pPr>
              <w:rPr>
                <w:sz w:val="20"/>
                <w:lang w:val="en-US"/>
              </w:rPr>
            </w:pPr>
          </w:p>
        </w:tc>
        <w:tc>
          <w:tcPr>
            <w:tcW w:w="709" w:type="dxa"/>
            <w:tcBorders>
              <w:top w:val="single" w:sz="4" w:space="0" w:color="auto"/>
            </w:tcBorders>
            <w:vAlign w:val="center"/>
          </w:tcPr>
          <w:p w14:paraId="412F10F1" w14:textId="77777777" w:rsidR="00E62C77" w:rsidRPr="006A56FF" w:rsidRDefault="00E62C77" w:rsidP="006E3A97">
            <w:pPr>
              <w:rPr>
                <w:sz w:val="20"/>
                <w:lang w:val="en-US"/>
              </w:rPr>
            </w:pPr>
          </w:p>
        </w:tc>
        <w:tc>
          <w:tcPr>
            <w:tcW w:w="991" w:type="dxa"/>
            <w:tcBorders>
              <w:top w:val="single" w:sz="4" w:space="0" w:color="auto"/>
            </w:tcBorders>
            <w:vAlign w:val="center"/>
          </w:tcPr>
          <w:p w14:paraId="45A9CD4F" w14:textId="77777777" w:rsidR="00E62C77" w:rsidRPr="006A56FF" w:rsidRDefault="00E62C77" w:rsidP="006E3A97">
            <w:pPr>
              <w:rPr>
                <w:sz w:val="20"/>
                <w:lang w:val="en-US"/>
              </w:rPr>
            </w:pPr>
          </w:p>
        </w:tc>
      </w:tr>
      <w:tr w:rsidR="00E62C77" w:rsidRPr="006A56FF" w14:paraId="707C7457" w14:textId="77777777" w:rsidTr="006E3A97">
        <w:trPr>
          <w:trHeight w:val="283"/>
        </w:trPr>
        <w:tc>
          <w:tcPr>
            <w:tcW w:w="3828" w:type="dxa"/>
            <w:shd w:val="clear" w:color="auto" w:fill="auto"/>
            <w:vAlign w:val="center"/>
          </w:tcPr>
          <w:p w14:paraId="1FAD9BC1" w14:textId="77777777" w:rsidR="00E62C77" w:rsidRPr="006A56FF" w:rsidRDefault="00E62C77" w:rsidP="006E3A97">
            <w:pPr>
              <w:spacing w:line="276" w:lineRule="auto"/>
              <w:ind w:left="142"/>
              <w:rPr>
                <w:sz w:val="20"/>
                <w:lang w:val="en-US"/>
              </w:rPr>
            </w:pPr>
            <w:r w:rsidRPr="006A56FF">
              <w:rPr>
                <w:sz w:val="20"/>
                <w:lang w:val="en-US"/>
              </w:rPr>
              <w:t>Life expectancy 65+</w:t>
            </w:r>
          </w:p>
        </w:tc>
        <w:tc>
          <w:tcPr>
            <w:tcW w:w="1276" w:type="dxa"/>
            <w:vAlign w:val="center"/>
          </w:tcPr>
          <w:p w14:paraId="623D0092" w14:textId="77777777" w:rsidR="00E62C77" w:rsidRPr="006A56FF" w:rsidRDefault="00E62C77" w:rsidP="006E3A97">
            <w:pPr>
              <w:rPr>
                <w:sz w:val="20"/>
                <w:lang w:val="en-US"/>
              </w:rPr>
            </w:pPr>
            <w:r w:rsidRPr="006A56FF">
              <w:rPr>
                <w:sz w:val="20"/>
                <w:lang w:val="en-US"/>
              </w:rPr>
              <w:t>LEX</w:t>
            </w:r>
            <w:r>
              <w:rPr>
                <w:sz w:val="20"/>
                <w:lang w:val="en-US"/>
              </w:rPr>
              <w:t xml:space="preserve"> 65+</w:t>
            </w:r>
          </w:p>
        </w:tc>
        <w:tc>
          <w:tcPr>
            <w:tcW w:w="851" w:type="dxa"/>
            <w:vAlign w:val="center"/>
          </w:tcPr>
          <w:p w14:paraId="594BC97D" w14:textId="77777777" w:rsidR="00E62C77" w:rsidRPr="006A56FF" w:rsidRDefault="00E62C77" w:rsidP="006E3A97">
            <w:pPr>
              <w:rPr>
                <w:sz w:val="20"/>
                <w:lang w:val="en-US"/>
              </w:rPr>
            </w:pPr>
            <w:r w:rsidRPr="006A56FF">
              <w:rPr>
                <w:sz w:val="20"/>
                <w:lang w:val="en-US"/>
              </w:rPr>
              <w:t>19.77</w:t>
            </w:r>
          </w:p>
        </w:tc>
        <w:tc>
          <w:tcPr>
            <w:tcW w:w="851" w:type="dxa"/>
            <w:vAlign w:val="center"/>
          </w:tcPr>
          <w:p w14:paraId="4B7DA231" w14:textId="77777777" w:rsidR="00E62C77" w:rsidRPr="006A56FF" w:rsidRDefault="00E62C77" w:rsidP="006E3A97">
            <w:pPr>
              <w:rPr>
                <w:sz w:val="20"/>
                <w:lang w:val="en-US"/>
              </w:rPr>
            </w:pPr>
            <w:r w:rsidRPr="006A56FF">
              <w:rPr>
                <w:sz w:val="20"/>
                <w:lang w:val="en-US"/>
              </w:rPr>
              <w:t>1.35</w:t>
            </w:r>
          </w:p>
        </w:tc>
        <w:tc>
          <w:tcPr>
            <w:tcW w:w="709" w:type="dxa"/>
            <w:vAlign w:val="center"/>
          </w:tcPr>
          <w:p w14:paraId="2DC40D37" w14:textId="77777777" w:rsidR="00E62C77" w:rsidRPr="006A56FF" w:rsidRDefault="00E62C77" w:rsidP="006E3A97">
            <w:pPr>
              <w:rPr>
                <w:sz w:val="20"/>
                <w:lang w:val="en-US"/>
              </w:rPr>
            </w:pPr>
            <w:r w:rsidRPr="006A56FF">
              <w:rPr>
                <w:sz w:val="20"/>
                <w:lang w:val="en-US"/>
              </w:rPr>
              <w:t>16.48</w:t>
            </w:r>
          </w:p>
        </w:tc>
        <w:tc>
          <w:tcPr>
            <w:tcW w:w="991" w:type="dxa"/>
            <w:vAlign w:val="center"/>
          </w:tcPr>
          <w:p w14:paraId="553BC188" w14:textId="77777777" w:rsidR="00E62C77" w:rsidRPr="006A56FF" w:rsidRDefault="00E62C77" w:rsidP="006E3A97">
            <w:pPr>
              <w:rPr>
                <w:sz w:val="20"/>
                <w:lang w:val="en-US"/>
              </w:rPr>
            </w:pPr>
            <w:r w:rsidRPr="006A56FF">
              <w:rPr>
                <w:sz w:val="20"/>
                <w:lang w:val="en-US"/>
              </w:rPr>
              <w:t>21.85</w:t>
            </w:r>
          </w:p>
        </w:tc>
      </w:tr>
      <w:tr w:rsidR="00E62C77" w:rsidRPr="006A56FF" w14:paraId="592A0D4A" w14:textId="77777777" w:rsidTr="006E3A97">
        <w:trPr>
          <w:trHeight w:val="283"/>
        </w:trPr>
        <w:tc>
          <w:tcPr>
            <w:tcW w:w="3828" w:type="dxa"/>
            <w:tcBorders>
              <w:bottom w:val="single" w:sz="4" w:space="0" w:color="auto"/>
            </w:tcBorders>
            <w:shd w:val="clear" w:color="auto" w:fill="auto"/>
            <w:vAlign w:val="center"/>
          </w:tcPr>
          <w:p w14:paraId="71882A0F" w14:textId="77777777" w:rsidR="00E62C77" w:rsidRPr="006A56FF" w:rsidRDefault="00E62C77" w:rsidP="006E3A97">
            <w:pPr>
              <w:spacing w:line="276" w:lineRule="auto"/>
              <w:ind w:left="142"/>
              <w:rPr>
                <w:sz w:val="20"/>
                <w:lang w:val="en-US"/>
              </w:rPr>
            </w:pPr>
            <w:r w:rsidRPr="006A56FF">
              <w:rPr>
                <w:sz w:val="20"/>
                <w:lang w:val="en-US"/>
              </w:rPr>
              <w:t xml:space="preserve">Self-perceived health status (very) good, </w:t>
            </w:r>
          </w:p>
          <w:p w14:paraId="0FC2766A" w14:textId="77777777" w:rsidR="00E62C77" w:rsidRPr="006A56FF" w:rsidRDefault="00E62C77" w:rsidP="006E3A97">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324588D1" w14:textId="77777777" w:rsidR="00E62C77" w:rsidRPr="006A56FF" w:rsidRDefault="00E62C77" w:rsidP="006E3A97">
            <w:pPr>
              <w:rPr>
                <w:sz w:val="20"/>
                <w:lang w:val="en-US"/>
              </w:rPr>
            </w:pPr>
            <w:r w:rsidRPr="006A56FF">
              <w:rPr>
                <w:sz w:val="20"/>
                <w:lang w:val="en-US"/>
              </w:rPr>
              <w:t>SPH</w:t>
            </w:r>
          </w:p>
        </w:tc>
        <w:tc>
          <w:tcPr>
            <w:tcW w:w="851" w:type="dxa"/>
            <w:tcBorders>
              <w:bottom w:val="single" w:sz="4" w:space="0" w:color="auto"/>
            </w:tcBorders>
            <w:vAlign w:val="center"/>
          </w:tcPr>
          <w:p w14:paraId="309E7844" w14:textId="77777777" w:rsidR="00E62C77" w:rsidRPr="006A56FF" w:rsidRDefault="00E62C77" w:rsidP="006E3A97">
            <w:pPr>
              <w:rPr>
                <w:sz w:val="20"/>
                <w:lang w:val="en-US"/>
              </w:rPr>
            </w:pPr>
            <w:r w:rsidRPr="006A56FF">
              <w:rPr>
                <w:sz w:val="20"/>
                <w:lang w:val="en-US"/>
              </w:rPr>
              <w:t>46.11</w:t>
            </w:r>
          </w:p>
        </w:tc>
        <w:tc>
          <w:tcPr>
            <w:tcW w:w="851" w:type="dxa"/>
            <w:tcBorders>
              <w:bottom w:val="single" w:sz="4" w:space="0" w:color="auto"/>
            </w:tcBorders>
            <w:vAlign w:val="center"/>
          </w:tcPr>
          <w:p w14:paraId="4A78A756" w14:textId="77777777" w:rsidR="00E62C77" w:rsidRPr="006A56FF" w:rsidRDefault="00E62C77" w:rsidP="006E3A97">
            <w:pPr>
              <w:rPr>
                <w:sz w:val="20"/>
                <w:lang w:val="en-US"/>
              </w:rPr>
            </w:pPr>
            <w:r w:rsidRPr="006A56FF">
              <w:rPr>
                <w:sz w:val="20"/>
                <w:lang w:val="en-US"/>
              </w:rPr>
              <w:t>21.83</w:t>
            </w:r>
          </w:p>
        </w:tc>
        <w:tc>
          <w:tcPr>
            <w:tcW w:w="709" w:type="dxa"/>
            <w:tcBorders>
              <w:bottom w:val="single" w:sz="4" w:space="0" w:color="auto"/>
            </w:tcBorders>
            <w:vAlign w:val="center"/>
          </w:tcPr>
          <w:p w14:paraId="11B877E5" w14:textId="77777777" w:rsidR="00E62C77" w:rsidRPr="006A56FF" w:rsidRDefault="00E62C77" w:rsidP="006E3A97">
            <w:pPr>
              <w:rPr>
                <w:sz w:val="20"/>
                <w:lang w:val="en-US"/>
              </w:rPr>
            </w:pPr>
            <w:r w:rsidRPr="006A56FF">
              <w:rPr>
                <w:sz w:val="20"/>
                <w:lang w:val="en-US"/>
              </w:rPr>
              <w:t>8.6</w:t>
            </w:r>
          </w:p>
        </w:tc>
        <w:tc>
          <w:tcPr>
            <w:tcW w:w="991" w:type="dxa"/>
            <w:tcBorders>
              <w:bottom w:val="single" w:sz="4" w:space="0" w:color="auto"/>
            </w:tcBorders>
            <w:vAlign w:val="center"/>
          </w:tcPr>
          <w:p w14:paraId="6CDC4403" w14:textId="77777777" w:rsidR="00E62C77" w:rsidRPr="006A56FF" w:rsidRDefault="00E62C77" w:rsidP="006E3A97">
            <w:pPr>
              <w:rPr>
                <w:sz w:val="20"/>
                <w:lang w:val="en-US"/>
              </w:rPr>
            </w:pPr>
            <w:r w:rsidRPr="006A56FF">
              <w:rPr>
                <w:sz w:val="20"/>
                <w:lang w:val="en-US"/>
              </w:rPr>
              <w:t>86.9</w:t>
            </w:r>
          </w:p>
        </w:tc>
      </w:tr>
      <w:tr w:rsidR="00E62C77" w:rsidRPr="006A56FF" w14:paraId="16C90731" w14:textId="77777777" w:rsidTr="006E3A97">
        <w:trPr>
          <w:trHeight w:val="283"/>
        </w:trPr>
        <w:tc>
          <w:tcPr>
            <w:tcW w:w="3828" w:type="dxa"/>
            <w:tcBorders>
              <w:top w:val="single" w:sz="4" w:space="0" w:color="auto"/>
            </w:tcBorders>
            <w:shd w:val="clear" w:color="auto" w:fill="auto"/>
            <w:vAlign w:val="center"/>
          </w:tcPr>
          <w:p w14:paraId="3D4CC6CB" w14:textId="77777777" w:rsidR="00E62C77" w:rsidRPr="00CD07AD" w:rsidRDefault="00E62C77" w:rsidP="006E3A97">
            <w:pPr>
              <w:rPr>
                <w:i/>
                <w:iCs/>
                <w:sz w:val="20"/>
                <w:lang w:val="en-US"/>
              </w:rPr>
            </w:pPr>
            <w:r w:rsidRPr="00CD07AD">
              <w:rPr>
                <w:i/>
                <w:iCs/>
                <w:sz w:val="20"/>
                <w:lang w:val="en-US"/>
              </w:rPr>
              <w:t>IV: Access regulation</w:t>
            </w:r>
          </w:p>
        </w:tc>
        <w:tc>
          <w:tcPr>
            <w:tcW w:w="1276" w:type="dxa"/>
            <w:tcBorders>
              <w:top w:val="single" w:sz="4" w:space="0" w:color="auto"/>
            </w:tcBorders>
            <w:vAlign w:val="center"/>
          </w:tcPr>
          <w:p w14:paraId="45733DB3" w14:textId="77777777" w:rsidR="00E62C77" w:rsidRPr="006A56FF" w:rsidRDefault="00E62C77" w:rsidP="006E3A97">
            <w:pPr>
              <w:rPr>
                <w:sz w:val="20"/>
                <w:lang w:val="en-US"/>
              </w:rPr>
            </w:pPr>
          </w:p>
        </w:tc>
        <w:tc>
          <w:tcPr>
            <w:tcW w:w="851" w:type="dxa"/>
            <w:tcBorders>
              <w:top w:val="single" w:sz="4" w:space="0" w:color="auto"/>
            </w:tcBorders>
            <w:vAlign w:val="center"/>
          </w:tcPr>
          <w:p w14:paraId="7112E1B4" w14:textId="77777777" w:rsidR="00E62C77" w:rsidRPr="006A56FF" w:rsidRDefault="00E62C77" w:rsidP="006E3A97">
            <w:pPr>
              <w:rPr>
                <w:sz w:val="20"/>
                <w:lang w:val="en-US"/>
              </w:rPr>
            </w:pPr>
          </w:p>
        </w:tc>
        <w:tc>
          <w:tcPr>
            <w:tcW w:w="851" w:type="dxa"/>
            <w:tcBorders>
              <w:top w:val="single" w:sz="4" w:space="0" w:color="auto"/>
            </w:tcBorders>
            <w:vAlign w:val="center"/>
          </w:tcPr>
          <w:p w14:paraId="7C69A2E2" w14:textId="77777777" w:rsidR="00E62C77" w:rsidRPr="006A56FF" w:rsidRDefault="00E62C77" w:rsidP="006E3A97">
            <w:pPr>
              <w:rPr>
                <w:sz w:val="20"/>
                <w:lang w:val="en-US"/>
              </w:rPr>
            </w:pPr>
          </w:p>
        </w:tc>
        <w:tc>
          <w:tcPr>
            <w:tcW w:w="709" w:type="dxa"/>
            <w:tcBorders>
              <w:top w:val="single" w:sz="4" w:space="0" w:color="auto"/>
            </w:tcBorders>
            <w:vAlign w:val="center"/>
          </w:tcPr>
          <w:p w14:paraId="7B9AB8E6" w14:textId="77777777" w:rsidR="00E62C77" w:rsidRPr="006A56FF" w:rsidRDefault="00E62C77" w:rsidP="006E3A97">
            <w:pPr>
              <w:rPr>
                <w:sz w:val="20"/>
                <w:lang w:val="en-US"/>
              </w:rPr>
            </w:pPr>
          </w:p>
        </w:tc>
        <w:tc>
          <w:tcPr>
            <w:tcW w:w="991" w:type="dxa"/>
            <w:tcBorders>
              <w:top w:val="single" w:sz="4" w:space="0" w:color="auto"/>
            </w:tcBorders>
            <w:vAlign w:val="center"/>
          </w:tcPr>
          <w:p w14:paraId="79B4590B" w14:textId="77777777" w:rsidR="00E62C77" w:rsidRDefault="00E62C77" w:rsidP="006E3A97">
            <w:pPr>
              <w:rPr>
                <w:sz w:val="20"/>
                <w:lang w:val="en-US"/>
              </w:rPr>
            </w:pPr>
          </w:p>
        </w:tc>
      </w:tr>
      <w:tr w:rsidR="00E62C77" w:rsidRPr="006A56FF" w14:paraId="6A9EA9A4" w14:textId="77777777" w:rsidTr="006E3A97">
        <w:trPr>
          <w:trHeight w:val="283"/>
        </w:trPr>
        <w:tc>
          <w:tcPr>
            <w:tcW w:w="3828" w:type="dxa"/>
            <w:shd w:val="clear" w:color="auto" w:fill="auto"/>
            <w:vAlign w:val="center"/>
          </w:tcPr>
          <w:p w14:paraId="39259095" w14:textId="77777777" w:rsidR="00E62C77" w:rsidRPr="006A56FF" w:rsidRDefault="00E62C77" w:rsidP="006E3A97">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71287D4A" w14:textId="77777777" w:rsidR="00E62C77" w:rsidRPr="006A56FF" w:rsidRDefault="00E62C77" w:rsidP="006E3A97">
            <w:pPr>
              <w:rPr>
                <w:sz w:val="20"/>
                <w:lang w:val="en-US"/>
              </w:rPr>
            </w:pPr>
            <w:r w:rsidRPr="006A56FF">
              <w:rPr>
                <w:sz w:val="20"/>
                <w:lang w:val="en-US"/>
              </w:rPr>
              <w:t>CIDX</w:t>
            </w:r>
          </w:p>
        </w:tc>
        <w:tc>
          <w:tcPr>
            <w:tcW w:w="851" w:type="dxa"/>
            <w:vAlign w:val="center"/>
          </w:tcPr>
          <w:p w14:paraId="395B85EE" w14:textId="77777777" w:rsidR="00E62C77" w:rsidRPr="006A56FF" w:rsidRDefault="00E62C77" w:rsidP="006E3A97">
            <w:pPr>
              <w:rPr>
                <w:sz w:val="20"/>
                <w:lang w:val="en-US"/>
              </w:rPr>
            </w:pPr>
            <w:r w:rsidRPr="006A56FF">
              <w:rPr>
                <w:sz w:val="20"/>
                <w:lang w:val="en-US"/>
              </w:rPr>
              <w:t>1.64</w:t>
            </w:r>
          </w:p>
        </w:tc>
        <w:tc>
          <w:tcPr>
            <w:tcW w:w="851" w:type="dxa"/>
            <w:vAlign w:val="center"/>
          </w:tcPr>
          <w:p w14:paraId="072DD3A8" w14:textId="77777777" w:rsidR="00E62C77" w:rsidRPr="006A56FF" w:rsidRDefault="00E62C77" w:rsidP="006E3A97">
            <w:pPr>
              <w:rPr>
                <w:sz w:val="20"/>
                <w:lang w:val="en-US"/>
              </w:rPr>
            </w:pPr>
            <w:r w:rsidRPr="006A56FF">
              <w:rPr>
                <w:sz w:val="20"/>
                <w:lang w:val="en-US"/>
              </w:rPr>
              <w:t>0.5</w:t>
            </w:r>
          </w:p>
        </w:tc>
        <w:tc>
          <w:tcPr>
            <w:tcW w:w="709" w:type="dxa"/>
            <w:vAlign w:val="center"/>
          </w:tcPr>
          <w:p w14:paraId="041D7F7E" w14:textId="77777777" w:rsidR="00E62C77" w:rsidRPr="006A56FF" w:rsidRDefault="00E62C77" w:rsidP="006E3A97">
            <w:pPr>
              <w:rPr>
                <w:sz w:val="20"/>
                <w:lang w:val="en-US"/>
              </w:rPr>
            </w:pPr>
            <w:r w:rsidRPr="006A56FF">
              <w:rPr>
                <w:sz w:val="20"/>
                <w:lang w:val="en-US"/>
              </w:rPr>
              <w:t>0</w:t>
            </w:r>
          </w:p>
        </w:tc>
        <w:tc>
          <w:tcPr>
            <w:tcW w:w="991" w:type="dxa"/>
            <w:vAlign w:val="center"/>
          </w:tcPr>
          <w:p w14:paraId="7AB0C5BC" w14:textId="77777777" w:rsidR="00E62C77" w:rsidRPr="006A56FF" w:rsidRDefault="00E62C77" w:rsidP="006E3A97">
            <w:pPr>
              <w:rPr>
                <w:sz w:val="20"/>
                <w:lang w:val="en-US"/>
              </w:rPr>
            </w:pPr>
            <w:r>
              <w:rPr>
                <w:sz w:val="20"/>
                <w:lang w:val="en-US"/>
              </w:rPr>
              <w:t>4</w:t>
            </w:r>
          </w:p>
        </w:tc>
      </w:tr>
      <w:tr w:rsidR="00E62C77" w:rsidRPr="006A56FF" w14:paraId="1BAC08CC" w14:textId="77777777" w:rsidTr="006E3A97">
        <w:trPr>
          <w:trHeight w:val="283"/>
        </w:trPr>
        <w:tc>
          <w:tcPr>
            <w:tcW w:w="3828" w:type="dxa"/>
            <w:shd w:val="clear" w:color="auto" w:fill="auto"/>
            <w:vAlign w:val="center"/>
          </w:tcPr>
          <w:p w14:paraId="63DEEB97" w14:textId="77777777" w:rsidR="00E62C77" w:rsidRPr="006A56FF" w:rsidRDefault="00E62C77" w:rsidP="006E3A97">
            <w:pPr>
              <w:ind w:firstLine="284"/>
              <w:rPr>
                <w:sz w:val="20"/>
                <w:lang w:val="en-US"/>
              </w:rPr>
            </w:pPr>
            <w:r w:rsidRPr="006A56FF">
              <w:rPr>
                <w:sz w:val="20"/>
                <w:lang w:val="en-US"/>
              </w:rPr>
              <w:t>Choice of homecare provider</w:t>
            </w:r>
          </w:p>
        </w:tc>
        <w:tc>
          <w:tcPr>
            <w:tcW w:w="1276" w:type="dxa"/>
            <w:vAlign w:val="center"/>
          </w:tcPr>
          <w:p w14:paraId="7A00F916" w14:textId="77777777" w:rsidR="00E62C77" w:rsidRPr="006A56FF" w:rsidRDefault="00E62C77" w:rsidP="006E3A97">
            <w:pPr>
              <w:rPr>
                <w:sz w:val="20"/>
                <w:lang w:val="en-US"/>
              </w:rPr>
            </w:pPr>
            <w:r w:rsidRPr="006A56FF">
              <w:rPr>
                <w:sz w:val="20"/>
                <w:lang w:val="en-US"/>
              </w:rPr>
              <w:t>HC</w:t>
            </w:r>
          </w:p>
        </w:tc>
        <w:tc>
          <w:tcPr>
            <w:tcW w:w="851" w:type="dxa"/>
            <w:vAlign w:val="center"/>
          </w:tcPr>
          <w:p w14:paraId="1260BD27" w14:textId="77777777" w:rsidR="00E62C77" w:rsidRPr="006A56FF" w:rsidRDefault="00E62C77" w:rsidP="006E3A97">
            <w:pPr>
              <w:rPr>
                <w:sz w:val="20"/>
                <w:lang w:val="en-US"/>
              </w:rPr>
            </w:pPr>
            <w:r w:rsidRPr="006A56FF">
              <w:rPr>
                <w:sz w:val="20"/>
                <w:lang w:val="en-US"/>
              </w:rPr>
              <w:t>0.4</w:t>
            </w:r>
          </w:p>
        </w:tc>
        <w:tc>
          <w:tcPr>
            <w:tcW w:w="851" w:type="dxa"/>
            <w:vAlign w:val="center"/>
          </w:tcPr>
          <w:p w14:paraId="244533E5" w14:textId="77777777" w:rsidR="00E62C77" w:rsidRPr="006A56FF" w:rsidRDefault="00E62C77" w:rsidP="006E3A97">
            <w:pPr>
              <w:rPr>
                <w:sz w:val="20"/>
                <w:lang w:val="en-US"/>
              </w:rPr>
            </w:pPr>
            <w:r w:rsidRPr="006A56FF">
              <w:rPr>
                <w:sz w:val="20"/>
                <w:lang w:val="en-US"/>
              </w:rPr>
              <w:t>0.49</w:t>
            </w:r>
          </w:p>
        </w:tc>
        <w:tc>
          <w:tcPr>
            <w:tcW w:w="709" w:type="dxa"/>
            <w:vAlign w:val="center"/>
          </w:tcPr>
          <w:p w14:paraId="0DE4B0E9" w14:textId="77777777" w:rsidR="00E62C77" w:rsidRPr="006A56FF" w:rsidRDefault="00E62C77" w:rsidP="006E3A97">
            <w:pPr>
              <w:rPr>
                <w:sz w:val="20"/>
                <w:lang w:val="en-US"/>
              </w:rPr>
            </w:pPr>
            <w:r w:rsidRPr="006A56FF">
              <w:rPr>
                <w:sz w:val="20"/>
                <w:lang w:val="en-US"/>
              </w:rPr>
              <w:t>0</w:t>
            </w:r>
          </w:p>
        </w:tc>
        <w:tc>
          <w:tcPr>
            <w:tcW w:w="991" w:type="dxa"/>
            <w:vAlign w:val="center"/>
          </w:tcPr>
          <w:p w14:paraId="19639085" w14:textId="77777777" w:rsidR="00E62C77" w:rsidRPr="006A56FF" w:rsidRDefault="00E62C77" w:rsidP="006E3A97">
            <w:pPr>
              <w:rPr>
                <w:sz w:val="20"/>
                <w:lang w:val="en-US"/>
              </w:rPr>
            </w:pPr>
            <w:r w:rsidRPr="006A56FF">
              <w:rPr>
                <w:sz w:val="20"/>
                <w:lang w:val="en-US"/>
              </w:rPr>
              <w:t>1</w:t>
            </w:r>
          </w:p>
        </w:tc>
      </w:tr>
      <w:tr w:rsidR="00E62C77" w:rsidRPr="006A56FF" w14:paraId="7784BB2D" w14:textId="77777777" w:rsidTr="006E3A97">
        <w:trPr>
          <w:trHeight w:val="283"/>
        </w:trPr>
        <w:tc>
          <w:tcPr>
            <w:tcW w:w="3828" w:type="dxa"/>
            <w:shd w:val="clear" w:color="auto" w:fill="auto"/>
            <w:vAlign w:val="center"/>
          </w:tcPr>
          <w:p w14:paraId="31DA42B7" w14:textId="77777777" w:rsidR="00E62C77" w:rsidRPr="006A56FF" w:rsidRDefault="00E62C77" w:rsidP="006E3A97">
            <w:pPr>
              <w:ind w:firstLine="284"/>
              <w:rPr>
                <w:sz w:val="20"/>
                <w:lang w:val="en-US"/>
              </w:rPr>
            </w:pPr>
            <w:r w:rsidRPr="006A56FF">
              <w:rPr>
                <w:sz w:val="20"/>
                <w:lang w:val="en-US"/>
              </w:rPr>
              <w:t>Choice of institutional care provider</w:t>
            </w:r>
          </w:p>
        </w:tc>
        <w:tc>
          <w:tcPr>
            <w:tcW w:w="1276" w:type="dxa"/>
            <w:vAlign w:val="center"/>
          </w:tcPr>
          <w:p w14:paraId="1D3E40B2" w14:textId="77777777" w:rsidR="00E62C77" w:rsidRPr="006A56FF" w:rsidRDefault="00E62C77" w:rsidP="006E3A97">
            <w:pPr>
              <w:rPr>
                <w:sz w:val="20"/>
                <w:lang w:val="en-US"/>
              </w:rPr>
            </w:pPr>
            <w:r w:rsidRPr="006A56FF">
              <w:rPr>
                <w:sz w:val="20"/>
                <w:lang w:val="en-US"/>
              </w:rPr>
              <w:t>IC</w:t>
            </w:r>
          </w:p>
        </w:tc>
        <w:tc>
          <w:tcPr>
            <w:tcW w:w="851" w:type="dxa"/>
            <w:vAlign w:val="center"/>
          </w:tcPr>
          <w:p w14:paraId="7844BAD0" w14:textId="77777777" w:rsidR="00E62C77" w:rsidRPr="006A56FF" w:rsidRDefault="00E62C77" w:rsidP="006E3A97">
            <w:pPr>
              <w:rPr>
                <w:sz w:val="20"/>
                <w:lang w:val="en-US"/>
              </w:rPr>
            </w:pPr>
            <w:r w:rsidRPr="006A56FF">
              <w:rPr>
                <w:sz w:val="20"/>
                <w:lang w:val="en-US"/>
              </w:rPr>
              <w:t>0.36</w:t>
            </w:r>
          </w:p>
        </w:tc>
        <w:tc>
          <w:tcPr>
            <w:tcW w:w="851" w:type="dxa"/>
            <w:vAlign w:val="center"/>
          </w:tcPr>
          <w:p w14:paraId="7FBFA8B5" w14:textId="77777777" w:rsidR="00E62C77" w:rsidRPr="006A56FF" w:rsidRDefault="00E62C77" w:rsidP="006E3A97">
            <w:pPr>
              <w:rPr>
                <w:sz w:val="20"/>
                <w:lang w:val="en-US"/>
              </w:rPr>
            </w:pPr>
            <w:r w:rsidRPr="006A56FF">
              <w:rPr>
                <w:sz w:val="20"/>
                <w:lang w:val="en-US"/>
              </w:rPr>
              <w:t>0.83</w:t>
            </w:r>
          </w:p>
        </w:tc>
        <w:tc>
          <w:tcPr>
            <w:tcW w:w="709" w:type="dxa"/>
            <w:vAlign w:val="center"/>
          </w:tcPr>
          <w:p w14:paraId="76B81E5D" w14:textId="77777777" w:rsidR="00E62C77" w:rsidRPr="006A56FF" w:rsidRDefault="00E62C77" w:rsidP="006E3A97">
            <w:pPr>
              <w:rPr>
                <w:sz w:val="20"/>
                <w:lang w:val="en-US"/>
              </w:rPr>
            </w:pPr>
            <w:r w:rsidRPr="006A56FF">
              <w:rPr>
                <w:sz w:val="20"/>
                <w:lang w:val="en-US"/>
              </w:rPr>
              <w:t>0</w:t>
            </w:r>
          </w:p>
        </w:tc>
        <w:tc>
          <w:tcPr>
            <w:tcW w:w="991" w:type="dxa"/>
            <w:vAlign w:val="center"/>
          </w:tcPr>
          <w:p w14:paraId="1071C44F" w14:textId="77777777" w:rsidR="00E62C77" w:rsidRPr="006A56FF" w:rsidRDefault="00E62C77" w:rsidP="006E3A97">
            <w:pPr>
              <w:rPr>
                <w:sz w:val="20"/>
                <w:lang w:val="en-US"/>
              </w:rPr>
            </w:pPr>
            <w:r>
              <w:rPr>
                <w:sz w:val="20"/>
                <w:lang w:val="en-US"/>
              </w:rPr>
              <w:t>1</w:t>
            </w:r>
          </w:p>
        </w:tc>
      </w:tr>
      <w:tr w:rsidR="00E62C77" w:rsidRPr="006A56FF" w14:paraId="405D2AFC" w14:textId="77777777" w:rsidTr="006E3A97">
        <w:trPr>
          <w:trHeight w:val="283"/>
        </w:trPr>
        <w:tc>
          <w:tcPr>
            <w:tcW w:w="3828" w:type="dxa"/>
            <w:shd w:val="clear" w:color="auto" w:fill="auto"/>
            <w:vAlign w:val="center"/>
          </w:tcPr>
          <w:p w14:paraId="3A0D9B31" w14:textId="77777777" w:rsidR="00E62C77" w:rsidRPr="006A56FF" w:rsidRDefault="00E62C77" w:rsidP="006E3A97">
            <w:pPr>
              <w:ind w:firstLine="284"/>
              <w:rPr>
                <w:sz w:val="20"/>
                <w:lang w:val="en-US"/>
              </w:rPr>
            </w:pPr>
            <w:r w:rsidRPr="006A56FF">
              <w:rPr>
                <w:sz w:val="20"/>
                <w:lang w:val="en-US"/>
              </w:rPr>
              <w:t>Choice between cash vs inkind-benefits</w:t>
            </w:r>
          </w:p>
        </w:tc>
        <w:tc>
          <w:tcPr>
            <w:tcW w:w="1276" w:type="dxa"/>
            <w:vAlign w:val="center"/>
          </w:tcPr>
          <w:p w14:paraId="37078BBB" w14:textId="77777777" w:rsidR="00E62C77" w:rsidRPr="006A56FF" w:rsidRDefault="00E62C77" w:rsidP="006E3A97">
            <w:pPr>
              <w:rPr>
                <w:sz w:val="20"/>
                <w:lang w:val="en-US"/>
              </w:rPr>
            </w:pPr>
            <w:r w:rsidRPr="006A56FF">
              <w:rPr>
                <w:sz w:val="20"/>
                <w:lang w:val="en-US"/>
              </w:rPr>
              <w:t>CVSI</w:t>
            </w:r>
          </w:p>
        </w:tc>
        <w:tc>
          <w:tcPr>
            <w:tcW w:w="851" w:type="dxa"/>
            <w:vAlign w:val="center"/>
          </w:tcPr>
          <w:p w14:paraId="3788521C" w14:textId="77777777" w:rsidR="00E62C77" w:rsidRPr="006A56FF" w:rsidRDefault="00E62C77" w:rsidP="006E3A97">
            <w:pPr>
              <w:rPr>
                <w:sz w:val="20"/>
                <w:lang w:val="en-US"/>
              </w:rPr>
            </w:pPr>
            <w:r w:rsidRPr="006A56FF">
              <w:rPr>
                <w:sz w:val="20"/>
                <w:lang w:val="en-US"/>
              </w:rPr>
              <w:t>0.88</w:t>
            </w:r>
          </w:p>
        </w:tc>
        <w:tc>
          <w:tcPr>
            <w:tcW w:w="851" w:type="dxa"/>
            <w:vAlign w:val="center"/>
          </w:tcPr>
          <w:p w14:paraId="03C2D976" w14:textId="77777777" w:rsidR="00E62C77" w:rsidRPr="006A56FF" w:rsidRDefault="00E62C77" w:rsidP="006E3A97">
            <w:pPr>
              <w:rPr>
                <w:sz w:val="20"/>
                <w:lang w:val="en-US"/>
              </w:rPr>
            </w:pPr>
            <w:r w:rsidRPr="006A56FF">
              <w:rPr>
                <w:sz w:val="20"/>
                <w:lang w:val="en-US"/>
              </w:rPr>
              <w:t>1.25</w:t>
            </w:r>
          </w:p>
        </w:tc>
        <w:tc>
          <w:tcPr>
            <w:tcW w:w="709" w:type="dxa"/>
            <w:vAlign w:val="center"/>
          </w:tcPr>
          <w:p w14:paraId="651D3CD0" w14:textId="77777777" w:rsidR="00E62C77" w:rsidRPr="006A56FF" w:rsidRDefault="00E62C77" w:rsidP="006E3A97">
            <w:pPr>
              <w:rPr>
                <w:sz w:val="20"/>
                <w:lang w:val="en-US"/>
              </w:rPr>
            </w:pPr>
            <w:r w:rsidRPr="006A56FF">
              <w:rPr>
                <w:sz w:val="20"/>
                <w:lang w:val="en-US"/>
              </w:rPr>
              <w:t>0</w:t>
            </w:r>
          </w:p>
        </w:tc>
        <w:tc>
          <w:tcPr>
            <w:tcW w:w="991" w:type="dxa"/>
            <w:vAlign w:val="center"/>
          </w:tcPr>
          <w:p w14:paraId="2DB2D334" w14:textId="77777777" w:rsidR="00E62C77" w:rsidRPr="006A56FF" w:rsidRDefault="00E62C77" w:rsidP="006E3A97">
            <w:pPr>
              <w:rPr>
                <w:sz w:val="20"/>
                <w:lang w:val="en-US"/>
              </w:rPr>
            </w:pPr>
            <w:r>
              <w:rPr>
                <w:sz w:val="20"/>
                <w:lang w:val="en-US"/>
              </w:rPr>
              <w:t>2</w:t>
            </w:r>
          </w:p>
        </w:tc>
      </w:tr>
      <w:tr w:rsidR="00E62C77" w:rsidRPr="006A56FF" w14:paraId="1AB3E95A" w14:textId="77777777" w:rsidTr="006E3A97">
        <w:trPr>
          <w:trHeight w:val="283"/>
        </w:trPr>
        <w:tc>
          <w:tcPr>
            <w:tcW w:w="3828" w:type="dxa"/>
            <w:tcBorders>
              <w:bottom w:val="single" w:sz="4" w:space="0" w:color="auto"/>
            </w:tcBorders>
            <w:shd w:val="clear" w:color="auto" w:fill="auto"/>
            <w:vAlign w:val="center"/>
          </w:tcPr>
          <w:p w14:paraId="5146EF1F" w14:textId="77777777" w:rsidR="00E62C77" w:rsidRPr="006A56FF" w:rsidRDefault="00E62C77" w:rsidP="006E3A97">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29504F7B" w14:textId="77777777" w:rsidR="00E62C77" w:rsidRPr="006A56FF" w:rsidRDefault="00E62C77" w:rsidP="006E3A97">
            <w:pPr>
              <w:rPr>
                <w:sz w:val="20"/>
                <w:lang w:val="en-US"/>
              </w:rPr>
            </w:pPr>
            <w:r w:rsidRPr="006A56FF">
              <w:rPr>
                <w:sz w:val="20"/>
                <w:lang w:val="en-US"/>
              </w:rPr>
              <w:t>MTAB</w:t>
            </w:r>
          </w:p>
        </w:tc>
        <w:tc>
          <w:tcPr>
            <w:tcW w:w="851" w:type="dxa"/>
            <w:tcBorders>
              <w:bottom w:val="single" w:sz="4" w:space="0" w:color="auto"/>
            </w:tcBorders>
            <w:vAlign w:val="center"/>
          </w:tcPr>
          <w:p w14:paraId="0905E5A6" w14:textId="77777777" w:rsidR="00E62C77" w:rsidRPr="006A56FF" w:rsidRDefault="00E62C77" w:rsidP="006E3A97">
            <w:pPr>
              <w:rPr>
                <w:sz w:val="20"/>
                <w:lang w:val="en-US"/>
              </w:rPr>
            </w:pPr>
            <w:r w:rsidRPr="006A56FF">
              <w:rPr>
                <w:sz w:val="20"/>
                <w:lang w:val="en-US"/>
              </w:rPr>
              <w:t>0.56</w:t>
            </w:r>
          </w:p>
        </w:tc>
        <w:tc>
          <w:tcPr>
            <w:tcW w:w="851" w:type="dxa"/>
            <w:tcBorders>
              <w:bottom w:val="single" w:sz="4" w:space="0" w:color="auto"/>
            </w:tcBorders>
            <w:vAlign w:val="center"/>
          </w:tcPr>
          <w:p w14:paraId="4247BB1D" w14:textId="77777777" w:rsidR="00E62C77" w:rsidRPr="006A56FF" w:rsidRDefault="00E62C77" w:rsidP="006E3A97">
            <w:pPr>
              <w:rPr>
                <w:sz w:val="20"/>
                <w:lang w:val="en-US"/>
              </w:rPr>
            </w:pPr>
            <w:r w:rsidRPr="006A56FF">
              <w:rPr>
                <w:sz w:val="20"/>
                <w:lang w:val="en-US"/>
              </w:rPr>
              <w:t>0.51</w:t>
            </w:r>
          </w:p>
        </w:tc>
        <w:tc>
          <w:tcPr>
            <w:tcW w:w="709" w:type="dxa"/>
            <w:tcBorders>
              <w:bottom w:val="single" w:sz="4" w:space="0" w:color="auto"/>
            </w:tcBorders>
            <w:vAlign w:val="center"/>
          </w:tcPr>
          <w:p w14:paraId="54E22F03"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04325A03" w14:textId="77777777" w:rsidR="00E62C77" w:rsidRPr="006A56FF" w:rsidRDefault="00E62C77" w:rsidP="006E3A97">
            <w:pPr>
              <w:rPr>
                <w:sz w:val="20"/>
                <w:lang w:val="en-US"/>
              </w:rPr>
            </w:pPr>
            <w:r w:rsidRPr="006A56FF">
              <w:rPr>
                <w:sz w:val="20"/>
                <w:lang w:val="en-US"/>
              </w:rPr>
              <w:t>1</w:t>
            </w:r>
          </w:p>
        </w:tc>
      </w:tr>
    </w:tbl>
    <w:p w14:paraId="4D464144" w14:textId="02EABD5C" w:rsidR="00FC37B8" w:rsidRDefault="00E915CC" w:rsidP="00E62C77">
      <w:pPr>
        <w:pStyle w:val="02Flietext"/>
        <w:spacing w:before="240" w:after="0"/>
        <w:rPr>
          <w:lang w:val="en-US"/>
        </w:rPr>
      </w:pPr>
      <w:r w:rsidRPr="00180D20">
        <w:rPr>
          <w:lang w:val="en-US"/>
        </w:rPr>
        <w:t xml:space="preserve">As a measure of financial input into the system we use </w:t>
      </w:r>
      <w:r w:rsidR="00FC37B8">
        <w:rPr>
          <w:lang w:val="en-US"/>
        </w:rPr>
        <w:t xml:space="preserve">the </w:t>
      </w:r>
      <w:r w:rsidRPr="00180D20">
        <w:rPr>
          <w:lang w:val="en-US"/>
        </w:rPr>
        <w:t>LTC expenditure (health) per capita in US$ of purchasing power parities</w:t>
      </w:r>
      <w:r w:rsidR="00FC37B8">
        <w:rPr>
          <w:lang w:val="en-US"/>
        </w:rPr>
        <w:t xml:space="preserve"> (EXPND).</w:t>
      </w:r>
      <w:r w:rsidRPr="00180D20">
        <w:rPr>
          <w:lang w:val="en-US"/>
        </w:rPr>
        <w:t xml:space="preserve"> It includes all expenditure on bodily related LTC, </w:t>
      </w:r>
      <w:del w:id="431" w:author="Philipp Alexander Linden" w:date="2020-07-07T14:50:00Z">
        <w:r w:rsidRPr="00180D20" w:rsidDel="00E62C77">
          <w:rPr>
            <w:lang w:val="en-US"/>
          </w:rPr>
          <w:delText>mainly on “(basic) Activities of daily living (</w:delText>
        </w:r>
        <w:commentRangeStart w:id="432"/>
        <w:r w:rsidRPr="00180D20" w:rsidDel="00E62C77">
          <w:rPr>
            <w:lang w:val="en-US"/>
          </w:rPr>
          <w:delText>ADL</w:delText>
        </w:r>
      </w:del>
      <w:commentRangeEnd w:id="432"/>
      <w:r w:rsidR="00892451">
        <w:rPr>
          <w:rStyle w:val="Kommentarzeichen"/>
        </w:rPr>
        <w:commentReference w:id="432"/>
      </w:r>
      <w:del w:id="433" w:author="Philipp Alexander Linden" w:date="2020-07-07T14:50:00Z">
        <w:r w:rsidRPr="00180D20" w:rsidDel="00E62C77">
          <w:rPr>
            <w:lang w:val="en-US"/>
          </w:rPr>
          <w:delText xml:space="preserve">)” </w:delText>
        </w:r>
      </w:del>
      <w:r w:rsidRPr="00180D20">
        <w:rPr>
          <w:lang w:val="en-US"/>
        </w:rPr>
        <w:t>like bathing, dressing or eating</w:t>
      </w:r>
      <w:del w:id="434" w:author="Philipp Alexander Linden" w:date="2020-07-07T14:50:00Z">
        <w:r w:rsidRPr="00180D20" w:rsidDel="00E62C77">
          <w:rPr>
            <w:lang w:val="en-US"/>
          </w:rPr>
          <w:delText>)</w:delText>
        </w:r>
      </w:del>
      <w:r w:rsidRPr="00180D20">
        <w:rPr>
          <w:lang w:val="en-US"/>
        </w:rPr>
        <w:t xml:space="preserve">. We would have liked to include </w:t>
      </w:r>
      <w:commentRangeStart w:id="435"/>
      <w:ins w:id="436" w:author="Philipp Alexander Linden" w:date="2020-07-07T14:50:00Z">
        <w:r w:rsidR="00E62C77">
          <w:rPr>
            <w:lang w:val="en-US"/>
          </w:rPr>
          <w:t xml:space="preserve">social </w:t>
        </w:r>
      </w:ins>
      <w:r w:rsidRPr="00180D20">
        <w:rPr>
          <w:lang w:val="en-US"/>
        </w:rPr>
        <w:t>LTC expenditure</w:t>
      </w:r>
      <w:del w:id="437" w:author="Philipp Alexander Linden" w:date="2020-07-07T14:50:00Z">
        <w:r w:rsidRPr="00180D20" w:rsidDel="00E62C77">
          <w:rPr>
            <w:lang w:val="en-US"/>
          </w:rPr>
          <w:delText xml:space="preserve"> </w:delText>
        </w:r>
      </w:del>
      <w:commentRangeEnd w:id="435"/>
      <w:r w:rsidR="00640B24">
        <w:rPr>
          <w:rStyle w:val="Kommentarzeichen"/>
        </w:rPr>
        <w:commentReference w:id="435"/>
      </w:r>
      <w:del w:id="438" w:author="Philipp Alexander Linden" w:date="2020-07-07T14:50:00Z">
        <w:r w:rsidRPr="00180D20" w:rsidDel="00E62C77">
          <w:rPr>
            <w:lang w:val="en-US"/>
          </w:rPr>
          <w:delText>(social)</w:delText>
        </w:r>
      </w:del>
      <w:r w:rsidRPr="00180D20">
        <w:rPr>
          <w:lang w:val="en-US"/>
        </w:rPr>
        <w:t xml:space="preserve"> as well, which includes </w:t>
      </w:r>
      <w:del w:id="439" w:author="Philipp Alexander Linden" w:date="2020-07-07T14:50:00Z">
        <w:r w:rsidRPr="00180D20" w:rsidDel="00E62C77">
          <w:rPr>
            <w:lang w:val="en-US"/>
          </w:rPr>
          <w:delText>“</w:delText>
        </w:r>
      </w:del>
      <w:r w:rsidRPr="00180D20">
        <w:rPr>
          <w:lang w:val="en-US"/>
        </w:rPr>
        <w:t>instrumental activities</w:t>
      </w:r>
      <w:del w:id="440" w:author="Philipp Alexander Linden" w:date="2020-07-07T14:50:00Z">
        <w:r w:rsidRPr="00180D20" w:rsidDel="00E62C77">
          <w:rPr>
            <w:lang w:val="en-US"/>
          </w:rPr>
          <w:delText xml:space="preserve"> of daily living (IADL)</w:delText>
        </w:r>
        <w:r w:rsidR="00FC37B8" w:rsidDel="00E62C77">
          <w:rPr>
            <w:lang w:val="en-US"/>
          </w:rPr>
          <w:delText xml:space="preserve"> </w:delText>
        </w:r>
      </w:del>
      <w:r w:rsidR="00FC37B8">
        <w:rPr>
          <w:lang w:val="en-US"/>
        </w:rPr>
        <w:t>giving</w:t>
      </w:r>
      <w:r w:rsidRPr="00180D20">
        <w:rPr>
          <w:lang w:val="en-US"/>
        </w:rPr>
        <w:t xml:space="preserve"> the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360365">
            <w:rPr>
              <w:lang w:val="en-US"/>
              <w:rPrChange w:id="441" w:author="Philipp Alexander Linden" w:date="2020-07-07T15:57:00Z">
                <w:rPr/>
              </w:rPrChange>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w:instrText>
          </w:r>
          <w:r w:rsidRPr="00E915CC">
            <w:instrText>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(Halásková et al., 2017)</w:t>
          </w:r>
          <w:r w:rsidRPr="00E915CC">
            <w:fldChar w:fldCharType="end"/>
          </w:r>
        </w:sdtContent>
      </w:sdt>
      <w:r w:rsidRPr="00180D20">
        <w:rPr>
          <w:lang w:val="en-US"/>
        </w:rPr>
        <w:t xml:space="preserve">. Unfortunately, data </w:t>
      </w:r>
      <w:r w:rsidRPr="00180D20">
        <w:rPr>
          <w:lang w:val="en-US"/>
        </w:rPr>
        <w:lastRenderedPageBreak/>
        <w:t xml:space="preserve">availability was extremely limited in this dimension. Institutional supply of services was </w:t>
      </w:r>
      <w:r w:rsidR="00FC37B8">
        <w:rPr>
          <w:lang w:val="en-US"/>
        </w:rPr>
        <w:t xml:space="preserve">furthermore </w:t>
      </w:r>
      <w:r w:rsidRPr="00180D20">
        <w:rPr>
          <w:lang w:val="en-US"/>
        </w:rPr>
        <w:t>measured by the number of LTC beds per 1000 population aged 65 or older</w:t>
      </w:r>
      <w:r w:rsidR="00E62C77">
        <w:rPr>
          <w:lang w:val="en-US"/>
        </w:rPr>
        <w:t xml:space="preserve"> (BEDS)</w:t>
      </w:r>
      <w:r w:rsidRPr="00180D20">
        <w:rPr>
          <w:lang w:val="en-US"/>
        </w:rPr>
        <w:t xml:space="preserve"> while the actual supply of spots in these facilities </w:t>
      </w:r>
      <w:del w:id="442" w:author="Mareike Ariaans" w:date="2020-07-09T13:06:00Z">
        <w:r w:rsidRPr="00180D20" w:rsidDel="00640B24">
          <w:rPr>
            <w:lang w:val="en-US"/>
          </w:rPr>
          <w:delText>by</w:delText>
        </w:r>
        <w:r w:rsidR="00FC37B8" w:rsidDel="00640B24">
          <w:rPr>
            <w:lang w:val="en-US"/>
          </w:rPr>
          <w:delText xml:space="preserve"> </w:delText>
        </w:r>
      </w:del>
      <w:r w:rsidR="00FC37B8">
        <w:rPr>
          <w:lang w:val="en-US"/>
        </w:rPr>
        <w:t xml:space="preserve">was reflected by </w:t>
      </w:r>
      <w:r w:rsidRPr="00180D20">
        <w:rPr>
          <w:lang w:val="en-US"/>
        </w:rPr>
        <w:t>the number of LTC recipients in institutions measured as the percentage of all people aged 65 years and older</w:t>
      </w:r>
      <w:r w:rsidR="00E62C77">
        <w:rPr>
          <w:lang w:val="en-US"/>
        </w:rPr>
        <w:t xml:space="preserve"> (RCPTIN)</w:t>
      </w:r>
      <w:r w:rsidRPr="00180D20">
        <w:rPr>
          <w:lang w:val="en-US"/>
        </w:rPr>
        <w:t>.</w:t>
      </w:r>
    </w:p>
    <w:p w14:paraId="6234CCE3" w14:textId="53EE0D6A" w:rsidR="00E915CC" w:rsidRDefault="009822E9" w:rsidP="00FC37B8">
      <w:pPr>
        <w:pStyle w:val="02FlietextEinzug"/>
        <w:rPr>
          <w:lang w:val="en-US"/>
        </w:rPr>
      </w:pPr>
      <w:ins w:id="443" w:author="Mareike Ariaans" w:date="2020-07-09T13:07:00Z">
        <w:r>
          <w:rPr>
            <w:lang w:val="en-US"/>
          </w:rPr>
          <w:t xml:space="preserve">To mirror the public-private-mix of LTC systems we use two indicators. First, </w:t>
        </w:r>
        <w:r w:rsidRPr="00E915CC">
          <w:rPr>
            <w:lang w:val="en-US"/>
          </w:rPr>
          <w:t>the share of private (voluntary and out-of-pocket) expenditure in the total expenditure</w:t>
        </w:r>
        <w:r>
          <w:rPr>
            <w:lang w:val="en-US"/>
          </w:rPr>
          <w:t xml:space="preserve"> (PEXPND) as a measure of </w:t>
        </w:r>
      </w:ins>
      <w:del w:id="444" w:author="Mareike Ariaans" w:date="2020-07-09T13:07:00Z">
        <w:r w:rsidR="00FC37B8" w:rsidDel="009822E9">
          <w:rPr>
            <w:lang w:val="en-US"/>
          </w:rPr>
          <w:delText>T</w:delText>
        </w:r>
        <w:r w:rsidR="00E915CC" w:rsidRPr="00E915CC" w:rsidDel="009822E9">
          <w:rPr>
            <w:lang w:val="en-US"/>
          </w:rPr>
          <w:delText xml:space="preserve">he </w:delText>
        </w:r>
      </w:del>
      <w:r w:rsidR="00E915CC" w:rsidRPr="00E915CC">
        <w:rPr>
          <w:lang w:val="en-US"/>
        </w:rPr>
        <w:t>public and private involvement in payments for care</w:t>
      </w:r>
      <w:r w:rsidR="00FC37B8">
        <w:rPr>
          <w:lang w:val="en-US"/>
        </w:rPr>
        <w:t xml:space="preserve"> </w:t>
      </w:r>
      <w:del w:id="445" w:author="Mareike Ariaans" w:date="2020-07-09T13:08:00Z">
        <w:r w:rsidR="00FC37B8" w:rsidDel="009822E9">
          <w:rPr>
            <w:lang w:val="en-US"/>
          </w:rPr>
          <w:delText>as well as</w:delText>
        </w:r>
        <w:r w:rsidR="00E915CC" w:rsidRPr="00E915CC" w:rsidDel="009822E9">
          <w:rPr>
            <w:lang w:val="en-US"/>
          </w:rPr>
          <w:delText xml:space="preserve"> </w:delText>
        </w:r>
      </w:del>
      <w:del w:id="446" w:author="Mareike Ariaans" w:date="2020-07-09T13:07:00Z">
        <w:r w:rsidR="00E915CC" w:rsidRPr="00E915CC" w:rsidDel="009822E9">
          <w:rPr>
            <w:lang w:val="en-US"/>
          </w:rPr>
          <w:delText>the share of private (voluntary and out-of-pocket) expenditure in the total expenditure</w:delText>
        </w:r>
        <w:r w:rsidR="00E62C77" w:rsidDel="009822E9">
          <w:rPr>
            <w:lang w:val="en-US"/>
          </w:rPr>
          <w:delText xml:space="preserve"> (PEXPND)</w:delText>
        </w:r>
        <w:r w:rsidR="00E915CC" w:rsidRPr="00E915CC" w:rsidDel="009822E9">
          <w:rPr>
            <w:lang w:val="en-US"/>
          </w:rPr>
          <w:delText xml:space="preserve"> </w:delText>
        </w:r>
      </w:del>
      <w:del w:id="447" w:author="Mareike Ariaans" w:date="2020-07-09T13:08:00Z">
        <w:r w:rsidR="00E915CC" w:rsidRPr="00E915CC" w:rsidDel="009822E9">
          <w:rPr>
            <w:lang w:val="en-US"/>
          </w:rPr>
          <w:delText>was included</w:delText>
        </w:r>
      </w:del>
      <w:del w:id="448" w:author="Mareike Ariaans" w:date="2020-07-09T13:07:00Z">
        <w:r w:rsidR="00FC37B8" w:rsidDel="009822E9">
          <w:rPr>
            <w:lang w:val="en-US"/>
          </w:rPr>
          <w:delText xml:space="preserve"> to mirror the public-private-mix of LTC systems</w:delText>
        </w:r>
      </w:del>
      <w:r w:rsidR="00E915CC" w:rsidRPr="00E915CC">
        <w:rPr>
          <w:lang w:val="en-US"/>
        </w:rPr>
        <w:t xml:space="preserve">. </w:t>
      </w:r>
      <w:ins w:id="449" w:author="Mareike Ariaans" w:date="2020-07-09T13:08:00Z">
        <w:r w:rsidR="00D61EC5">
          <w:rPr>
            <w:lang w:val="en-US"/>
          </w:rPr>
          <w:t xml:space="preserve">Second, </w:t>
        </w:r>
      </w:ins>
      <w:del w:id="450" w:author="Mareike Ariaans" w:date="2020-07-09T13:08:00Z">
        <w:r w:rsidR="00E915CC" w:rsidRPr="00E915CC" w:rsidDel="00D61EC5">
          <w:rPr>
            <w:lang w:val="en-US"/>
          </w:rPr>
          <w:delText>W</w:delText>
        </w:r>
      </w:del>
      <w:ins w:id="451" w:author="Mareike Ariaans" w:date="2020-07-09T13:08:00Z">
        <w:r w:rsidR="00D61EC5">
          <w:rPr>
            <w:lang w:val="en-US"/>
          </w:rPr>
          <w:t>w</w:t>
        </w:r>
      </w:ins>
      <w:r w:rsidR="00E915CC" w:rsidRPr="00E915CC">
        <w:rPr>
          <w:lang w:val="en-US"/>
        </w:rPr>
        <w:t xml:space="preserve">e </w:t>
      </w:r>
      <w:del w:id="452" w:author="Mareike Ariaans" w:date="2020-07-09T13:08:00Z">
        <w:r w:rsidR="00E915CC" w:rsidRPr="00E915CC" w:rsidDel="00D61EC5">
          <w:rPr>
            <w:lang w:val="en-US"/>
          </w:rPr>
          <w:delText xml:space="preserve">also </w:delText>
        </w:r>
      </w:del>
      <w:r w:rsidR="00E915CC" w:rsidRPr="00E915CC">
        <w:rPr>
          <w:lang w:val="en-US"/>
        </w:rPr>
        <w:t>adopted the availability of cash benefits</w:t>
      </w:r>
      <w:r w:rsidR="00E62C77">
        <w:rPr>
          <w:lang w:val="en-US"/>
        </w:rPr>
        <w:t xml:space="preserve"> (CASH)</w:t>
      </w:r>
      <w:r w:rsidR="00E915CC" w:rsidRPr="00E915CC">
        <w:rPr>
          <w:lang w:val="en-US"/>
        </w:rPr>
        <w:t xml:space="preserve"> as an approximation for 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CASH may</w:t>
      </w:r>
      <w:r w:rsidR="00E62C77" w:rsidRPr="00E62C77">
        <w:rPr>
          <w:lang w:val="en-US"/>
        </w:rPr>
        <w:t xml:space="preserve"> take values of 0, describing a system where only in</w:t>
      </w:r>
      <w:ins w:id="453" w:author="Mareike Ariaans" w:date="2020-07-09T13:10:00Z">
        <w:r w:rsidR="005D7A23">
          <w:rPr>
            <w:lang w:val="en-US"/>
          </w:rPr>
          <w:t>-</w:t>
        </w:r>
      </w:ins>
      <w:r w:rsidR="00E62C77" w:rsidRPr="00E62C77">
        <w:rPr>
          <w:lang w:val="en-US"/>
        </w:rPr>
        <w:t xml:space="preserve">kind-benefits are available. If the use of cash benefits were bound to specific services and aids, the indicator was coded 1, while unbound benefits, where the use of the benefit was </w:t>
      </w:r>
      <w:del w:id="454" w:author="Mareike Ariaans" w:date="2020-07-09T13:11:00Z">
        <w:r w:rsidR="00E62C77" w:rsidRPr="00E62C77" w:rsidDel="005D7A23">
          <w:rPr>
            <w:lang w:val="en-US"/>
          </w:rPr>
          <w:delText xml:space="preserve">is </w:delText>
        </w:r>
      </w:del>
      <w:del w:id="455" w:author="Mareike Ariaans" w:date="2020-07-09T13:12:00Z">
        <w:r w:rsidR="00E62C77" w:rsidRPr="00E62C77" w:rsidDel="005D7A23">
          <w:rPr>
            <w:lang w:val="en-US"/>
          </w:rPr>
          <w:delText xml:space="preserve">to </w:delText>
        </w:r>
      </w:del>
      <w:ins w:id="456" w:author="Mareike Ariaans" w:date="2020-07-09T13:12:00Z">
        <w:r w:rsidR="005D7A23">
          <w:rPr>
            <w:lang w:val="en-US"/>
          </w:rPr>
          <w:t>at</w:t>
        </w:r>
        <w:r w:rsidR="005D7A23" w:rsidRPr="00E62C77">
          <w:rPr>
            <w:lang w:val="en-US"/>
          </w:rPr>
          <w:t xml:space="preserve"> </w:t>
        </w:r>
      </w:ins>
      <w:r w:rsidR="00E62C77" w:rsidRPr="00E62C77">
        <w:rPr>
          <w:lang w:val="en-US"/>
        </w:rPr>
        <w:t xml:space="preserve">the </w:t>
      </w:r>
      <w:del w:id="457" w:author="Mareike Ariaans" w:date="2020-07-09T13:11:00Z">
        <w:r w:rsidR="00E62C77" w:rsidRPr="00E62C77" w:rsidDel="005D7A23">
          <w:rPr>
            <w:lang w:val="en-US"/>
          </w:rPr>
          <w:delText>benficiaries</w:delText>
        </w:r>
      </w:del>
      <w:ins w:id="458" w:author="Mareike Ariaans" w:date="2020-07-09T13:11:00Z">
        <w:r w:rsidR="005D7A23" w:rsidRPr="00E62C77">
          <w:rPr>
            <w:lang w:val="en-US"/>
          </w:rPr>
          <w:t>beneficiaries</w:t>
        </w:r>
      </w:ins>
      <w:r w:rsidR="00E62C77" w:rsidRPr="00E62C77">
        <w:rPr>
          <w:lang w:val="en-US"/>
        </w:rPr>
        <w:t xml:space="preserve"> own discre</w:t>
      </w:r>
      <w:ins w:id="459" w:author="Mareike Ariaans" w:date="2020-07-09T13:12:00Z">
        <w:r w:rsidR="005D7A23">
          <w:rPr>
            <w:lang w:val="en-US"/>
          </w:rPr>
          <w:t>tion</w:t>
        </w:r>
      </w:ins>
      <w:del w:id="460" w:author="Mareike Ariaans" w:date="2020-07-09T13:12:00Z">
        <w:r w:rsidR="00E62C77" w:rsidRPr="00E62C77" w:rsidDel="005D7A23">
          <w:rPr>
            <w:lang w:val="en-US"/>
          </w:rPr>
          <w:delText>ssion</w:delText>
        </w:r>
      </w:del>
      <w:r w:rsidR="00E62C77" w:rsidRPr="00E62C77">
        <w:rPr>
          <w:lang w:val="en-US"/>
        </w:rPr>
        <w:t>, were coded with a 2</w:t>
      </w:r>
      <w:r w:rsidR="00E62C77">
        <w:rPr>
          <w:lang w:val="en-US"/>
        </w:rPr>
        <w:t>.</w:t>
      </w:r>
    </w:p>
    <w:p w14:paraId="27C06442" w14:textId="279114DF" w:rsidR="00FC37B8" w:rsidDel="003C165F" w:rsidRDefault="00FC37B8" w:rsidP="00FC37B8">
      <w:pPr>
        <w:pStyle w:val="02FlietextEinzug"/>
        <w:rPr>
          <w:moveFrom w:id="461" w:author="Mareike Ariaans" w:date="2020-07-09T13:12:00Z"/>
          <w:lang w:val="en-US"/>
        </w:rPr>
      </w:pPr>
      <w:moveFromRangeStart w:id="462" w:author="Mareike Ariaans" w:date="2020-07-09T13:12:00Z" w:name="move45192774"/>
      <w:moveFrom w:id="463" w:author="Mareike Ariaans" w:date="2020-07-09T13:12:00Z">
        <w:r w:rsidDel="003C165F">
          <w:rPr>
            <w:lang w:val="en-US"/>
          </w:rPr>
          <w:t>Within the performance dimension</w:t>
        </w:r>
        <w:r w:rsidR="00180D20" w:rsidRPr="00180D20" w:rsidDel="003C165F">
          <w:rPr>
            <w:lang w:val="en-US"/>
          </w:rPr>
          <w:t xml:space="preserve"> we can only use indicators that are not exclusively but to a large part determined by the quality of LTC services. </w:t>
        </w:r>
        <w:r w:rsidR="005D48E5" w:rsidDel="003C165F">
          <w:rPr>
            <w:lang w:val="en-US"/>
          </w:rPr>
          <w:t>W</w:t>
        </w:r>
        <w:r w:rsidR="00180D20" w:rsidRPr="00180D20" w:rsidDel="003C165F">
          <w:rPr>
            <w:lang w:val="en-US"/>
          </w:rPr>
          <w:t>e integrate life expectancy of people aged 65 or older</w:t>
        </w:r>
        <w:ins w:id="464" w:author="Philipp Alexander Linden" w:date="2020-07-07T14:51:00Z">
          <w:r w:rsidR="00E62C77" w:rsidDel="003C165F">
            <w:rPr>
              <w:lang w:val="en-US"/>
            </w:rPr>
            <w:t xml:space="preserve"> (LEX </w:t>
          </w:r>
        </w:ins>
        <w:ins w:id="465" w:author="Philipp Alexander Linden" w:date="2020-07-07T14:52:00Z">
          <w:r w:rsidR="00E62C77" w:rsidDel="003C165F">
            <w:rPr>
              <w:lang w:val="en-US"/>
            </w:rPr>
            <w:t>65+)</w:t>
          </w:r>
        </w:ins>
        <w:r w:rsidR="00180D20" w:rsidRPr="00180D20" w:rsidDel="003C165F">
          <w:rPr>
            <w:lang w:val="en-US"/>
          </w:rPr>
          <w:t xml:space="preserve"> and similar to </w:t>
        </w:r>
      </w:moveFrom>
      <w:sdt>
        <w:sdtPr>
          <w:rPr>
            <w:lang w:val="en-US"/>
          </w:rPr>
          <w:alias w:val="Don't edit this field"/>
          <w:tag w:val="CitaviPlaceholder#4f6507b0-994b-4a4d-a2c5-6c895c50471e"/>
          <w:id w:val="783552510"/>
          <w:placeholder>
            <w:docPart w:val="88C33AAB7A9A45F4BA17BE68FA51A6AC"/>
          </w:placeholder>
        </w:sdtPr>
        <w:sdtEndPr/>
        <w:sdtContent>
          <w:moveFrom w:id="466" w:author="Mareike Ariaans" w:date="2020-07-09T13:12:00Z">
            <w:r w:rsidR="00180D20" w:rsidRPr="00180D20" w:rsidDel="003C165F">
              <w:rPr>
                <w:lang w:val="en-US"/>
              </w:rPr>
              <w:fldChar w:fldCharType="begin"/>
            </w:r>
          </w:moveFrom>
          <w:ins w:id="467" w:author="Mareike Ariaans" w:date="2020-07-10T12:22:00Z">
            <w:r w:rsidR="006C3A49">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40LjAuMzUifQ==}</w:instrText>
            </w:r>
          </w:ins>
          <w:del w:id="468" w:author="Mareike Ariaans" w:date="2020-07-10T12:22:00Z">
            <w:r w:rsidR="000B0433" w:rsidDel="006C3A49">
              <w:rPr>
                <w:lang w:val="en-US"/>
              </w:rPr>
              <w:del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xOjU0OjMx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RmNjUwN2IwLTk5NGItNGE0ZC1hMmM1LTZjODk1YzUwNDcxZSIsIlRleHQiOiJEYW1pYW5pIGV0IGFsLiIsIldBSVZlcnNpb24iOiI2LjQuMC4zNSJ9}</w:delInstrText>
            </w:r>
          </w:del>
          <w:moveFrom w:id="469" w:author="Mareike Ariaans" w:date="2020-07-09T13:12:00Z">
            <w:r w:rsidR="00180D20" w:rsidRPr="00180D20" w:rsidDel="003C165F">
              <w:rPr>
                <w:lang w:val="en-US"/>
              </w:rPr>
              <w:fldChar w:fldCharType="separate"/>
            </w:r>
          </w:moveFrom>
          <w:r w:rsidR="000B0433">
            <w:rPr>
              <w:lang w:val="en-US"/>
            </w:rPr>
            <w:t>Damiani et al.</w:t>
          </w:r>
          <w:moveFrom w:id="470" w:author="Mareike Ariaans" w:date="2020-07-09T13:12:00Z">
            <w:r w:rsidR="00180D20" w:rsidRPr="00180D20" w:rsidDel="003C165F">
              <w:rPr>
                <w:lang w:val="en-US"/>
              </w:rPr>
              <w:fldChar w:fldCharType="end"/>
            </w:r>
          </w:moveFrom>
        </w:sdtContent>
      </w:sdt>
      <w:moveFrom w:id="471" w:author="Mareike Ariaans" w:date="2020-07-09T13:12:00Z">
        <w:r w:rsidR="00180D20" w:rsidRPr="00180D20" w:rsidDel="003C165F">
          <w:rPr>
            <w:lang w:val="en-US"/>
          </w:rPr>
          <w:t xml:space="preserve"> </w:t>
        </w:r>
      </w:moveFrom>
      <w:sdt>
        <w:sdtPr>
          <w:rPr>
            <w:lang w:val="en-US"/>
          </w:rPr>
          <w:alias w:val="Don't edit this field"/>
          <w:tag w:val="CitaviPlaceholder#366c3fd7-1be6-422f-9025-3745f6ceef0c"/>
          <w:id w:val="-757755421"/>
          <w:placeholder>
            <w:docPart w:val="88C33AAB7A9A45F4BA17BE68FA51A6AC"/>
          </w:placeholder>
        </w:sdtPr>
        <w:sdtEndPr/>
        <w:sdtContent>
          <w:moveFrom w:id="472" w:author="Mareike Ariaans" w:date="2020-07-09T13:12:00Z">
            <w:r w:rsidR="00180D20" w:rsidRPr="00180D20" w:rsidDel="003C165F">
              <w:rPr>
                <w:lang w:val="en-US"/>
              </w:rPr>
              <w:fldChar w:fldCharType="begin"/>
            </w:r>
          </w:moveFrom>
          <w:ins w:id="473" w:author="Mareike Ariaans" w:date="2020-07-10T12:22:00Z">
            <w:r w:rsidR="006C3A49">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NC4wLjM1In0=}</w:instrText>
            </w:r>
          </w:ins>
          <w:del w:id="474" w:author="Mareike Ariaans" w:date="2020-07-10T12:22:00Z">
            <w:r w:rsidR="000B0433" w:rsidDel="006C3A49">
              <w:rPr>
                <w:lang w:val="en-US"/>
              </w:rPr>
              <w:del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To1NDozMS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M2NmMzZmQ3LTFiZTYtNDIyZi05MDI1LTM3NDVmNmNlZWYwYyIsIlRleHQiOiIoMjAxMSkiLCJXQUlWZXJzaW9uIjoiNi40LjAuMzUifQ==}</w:delInstrText>
            </w:r>
          </w:del>
          <w:moveFrom w:id="475" w:author="Mareike Ariaans" w:date="2020-07-09T13:12:00Z">
            <w:r w:rsidR="00180D20" w:rsidRPr="00180D20" w:rsidDel="003C165F">
              <w:rPr>
                <w:lang w:val="en-US"/>
              </w:rPr>
              <w:fldChar w:fldCharType="separate"/>
            </w:r>
          </w:moveFrom>
          <w:r w:rsidR="000B0433">
            <w:rPr>
              <w:lang w:val="en-US"/>
            </w:rPr>
            <w:t>(2011)</w:t>
          </w:r>
          <w:moveFrom w:id="476" w:author="Mareike Ariaans" w:date="2020-07-09T13:12:00Z">
            <w:r w:rsidR="00180D20" w:rsidRPr="00180D20" w:rsidDel="003C165F">
              <w:rPr>
                <w:lang w:val="en-US"/>
              </w:rPr>
              <w:fldChar w:fldCharType="end"/>
            </w:r>
          </w:moveFrom>
        </w:sdtContent>
      </w:sdt>
      <w:moveFrom w:id="477" w:author="Mareike Ariaans" w:date="2020-07-09T13:12:00Z">
        <w:r w:rsidR="00180D20" w:rsidRPr="00180D20" w:rsidDel="003C165F">
          <w:rPr>
            <w:lang w:val="en-US"/>
          </w:rPr>
          <w:t xml:space="preserve"> the percentage of the population who are 65 or older and perceive their health as good or very good</w:t>
        </w:r>
        <w:ins w:id="478" w:author="Philipp Alexander Linden" w:date="2020-07-07T14:52:00Z">
          <w:r w:rsidR="00E62C77" w:rsidDel="003C165F">
            <w:rPr>
              <w:lang w:val="en-US"/>
            </w:rPr>
            <w:t xml:space="preserve"> (SPH)</w:t>
          </w:r>
        </w:ins>
        <w:r w:rsidR="00180D20" w:rsidRPr="00180D20" w:rsidDel="003C165F">
          <w:rPr>
            <w:lang w:val="en-US"/>
          </w:rPr>
          <w:t>.</w:t>
        </w:r>
      </w:moveFrom>
    </w:p>
    <w:moveFromRangeEnd w:id="462"/>
    <w:p w14:paraId="301EBF7B" w14:textId="0BA657DA" w:rsidR="003C165F" w:rsidRDefault="00D86257" w:rsidP="003C165F">
      <w:pPr>
        <w:pStyle w:val="02FlietextEinzug"/>
        <w:rPr>
          <w:ins w:id="479" w:author="Mareike Ariaans" w:date="2020-07-09T13:12:00Z"/>
          <w:lang w:val="en-US"/>
        </w:rPr>
      </w:pPr>
      <w:r>
        <w:rPr>
          <w:lang w:val="en-US"/>
        </w:rPr>
        <w:t>Access to LTC systems is reflected by</w:t>
      </w:r>
      <w:r w:rsidR="00180D20" w:rsidRPr="00180D20">
        <w:rPr>
          <w:lang w:val="en-US"/>
        </w:rPr>
        <w:t xml:space="preserve"> three </w:t>
      </w:r>
      <w:r w:rsidR="00C101DA">
        <w:rPr>
          <w:lang w:val="en-US"/>
        </w:rPr>
        <w:t xml:space="preserve">choice </w:t>
      </w:r>
      <w:r w:rsidR="00180D20" w:rsidRPr="00180D20">
        <w:rPr>
          <w:lang w:val="en-US"/>
        </w:rPr>
        <w:t>indicators</w:t>
      </w:r>
      <w:ins w:id="480" w:author="Mareike Ariaans" w:date="2020-07-09T13:35:00Z">
        <w:r w:rsidR="007B4F7D">
          <w:rPr>
            <w:lang w:val="en-US"/>
          </w:rPr>
          <w:t xml:space="preserve"> and one means-testing indicator</w:t>
        </w:r>
      </w:ins>
      <w:r w:rsidR="00180D20" w:rsidRPr="00180D20">
        <w:rPr>
          <w:lang w:val="en-US"/>
        </w:rPr>
        <w:t xml:space="preserve">. Limitations in choice are </w:t>
      </w:r>
      <w:ins w:id="481" w:author="Mareike Ariaans" w:date="2020-07-09T13:35:00Z">
        <w:r w:rsidR="007B4F7D">
          <w:rPr>
            <w:lang w:val="en-US"/>
          </w:rPr>
          <w:t xml:space="preserve">defined as restrictions in the kind of benefit or provider </w:t>
        </w:r>
      </w:ins>
      <w:ins w:id="482" w:author="Mareike Ariaans" w:date="2020-07-09T13:38:00Z">
        <w:r w:rsidR="007B4F7D">
          <w:rPr>
            <w:lang w:val="en-US"/>
          </w:rPr>
          <w:t xml:space="preserve">that can be chosen and can relate to </w:t>
        </w:r>
      </w:ins>
      <w:r w:rsidR="00180D20" w:rsidRPr="00180D20">
        <w:rPr>
          <w:lang w:val="en-US"/>
        </w:rPr>
        <w:t xml:space="preserve">regional restriction or </w:t>
      </w:r>
      <w:del w:id="483" w:author="Mareike Ariaans" w:date="2020-07-09T13:39:00Z">
        <w:r w:rsidR="00FC37B8" w:rsidDel="007B4F7D">
          <w:rPr>
            <w:lang w:val="en-US"/>
          </w:rPr>
          <w:delText>those</w:delText>
        </w:r>
        <w:r w:rsidR="00180D20" w:rsidRPr="00180D20" w:rsidDel="007B4F7D">
          <w:rPr>
            <w:lang w:val="en-US"/>
          </w:rPr>
          <w:delText xml:space="preserve"> due </w:delText>
        </w:r>
      </w:del>
      <w:r w:rsidR="00180D20" w:rsidRPr="00180D20">
        <w:rPr>
          <w:lang w:val="en-US"/>
        </w:rPr>
        <w:t xml:space="preserve">to insurance </w:t>
      </w:r>
      <w:r w:rsidR="00180D20" w:rsidRPr="00180D20">
        <w:rPr>
          <w:lang w:val="en-US"/>
        </w:rPr>
        <w:lastRenderedPageBreak/>
        <w:t>or benefit plans. The indicators are: choice of homes-care provider</w:t>
      </w:r>
      <w:r w:rsidR="00E62C77">
        <w:rPr>
          <w:lang w:val="en-US"/>
        </w:rPr>
        <w:t xml:space="preserve"> (HC)</w:t>
      </w:r>
      <w:r w:rsidR="00180D20" w:rsidRPr="00180D20">
        <w:rPr>
          <w:lang w:val="en-US"/>
        </w:rPr>
        <w:t xml:space="preserve">, choice of institutional care provider </w:t>
      </w:r>
      <w:r w:rsidR="00E62C77">
        <w:rPr>
          <w:lang w:val="en-US"/>
        </w:rPr>
        <w:t xml:space="preserve">(IC) </w:t>
      </w:r>
      <w:r w:rsidR="00180D20" w:rsidRPr="00180D20">
        <w:rPr>
          <w:lang w:val="en-US"/>
        </w:rPr>
        <w:t>and choice between cash and in-kind benefits</w:t>
      </w:r>
      <w:r w:rsidR="00E62C77">
        <w:rPr>
          <w:lang w:val="en-US"/>
        </w:rPr>
        <w:t xml:space="preserve"> (CVSI)</w:t>
      </w:r>
      <w:r w:rsidR="00180D20" w:rsidRPr="00180D20">
        <w:rPr>
          <w:lang w:val="en-US"/>
        </w:rPr>
        <w:t xml:space="preserve">. </w:t>
      </w:r>
      <w:commentRangeStart w:id="484"/>
      <w:r w:rsidRPr="00D86257">
        <w:rPr>
          <w:lang w:val="en-US"/>
        </w:rPr>
        <w:t xml:space="preserve">Both, the selection of quantitative measures as well as developing the coding scheme to distill the institutional indicators were theory-driven processes, with the aim of maximum conceptual validity of outlined dimensions. Nevertheless, cluster analysis profits from a small number of variables, since multicollinearity might weight individual variables too strong biasing the derivation of meaningful clusters </w:t>
      </w:r>
      <w:sdt>
        <w:sdtPr>
          <w:rPr>
            <w:lang w:val="en-US"/>
          </w:rPr>
          <w:alias w:val="To edit, see citavi.com/edit"/>
          <w:tag w:val="CitaviPlaceholder#c9a673f3-c79c-4e3d-9a35-e1229ed463d5"/>
          <w:id w:val="-957797110"/>
          <w:placeholder>
            <w:docPart w:val="AEC3CDEBED214875AAAE9D00ACAAC287"/>
          </w:placeholder>
        </w:sdtPr>
        <w:sdtEndPr/>
        <w:sdtContent>
          <w:r w:rsidRPr="00D86257">
            <w:rPr>
              <w:lang w:val="en-US"/>
            </w:rPr>
            <w:fldChar w:fldCharType="begin"/>
          </w:r>
          <w:ins w:id="485" w:author="Mareike Ariaans" w:date="2020-07-10T12:22:00Z">
            <w:r w:rsidR="006C3A4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NjOWE2NzNmMy1jNzljLTRlM2QtOWEzNS1lMTIyOWVkNDYzZDUiLCJUZXh0IjoiKE1pbGxpZ2FuIGFuZCBDb29wZXIsIDE5ODcpIiwiV0FJVmVyc2lvbiI6IjYuNC4wLjM1In0=}</w:instrText>
            </w:r>
          </w:ins>
          <w:del w:id="486" w:author="Mareike Ariaans" w:date="2020-07-10T12:22:00Z">
            <w:r w:rsidR="000B0433" w:rsidDel="006C3A49">
              <w:rPr>
                <w:lang w:val="en-US"/>
              </w:rPr>
              <w:del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}</w:delInstrText>
            </w:r>
          </w:del>
          <w:r w:rsidRPr="00D86257">
            <w:rPr>
              <w:lang w:val="en-US"/>
            </w:rPr>
            <w:fldChar w:fldCharType="separate"/>
          </w:r>
          <w:r w:rsidR="000B0433">
            <w:rPr>
              <w:lang w:val="en-US"/>
            </w:rPr>
            <w:t>(Milligan and Cooper, 1987)</w:t>
          </w:r>
          <w:r w:rsidRPr="00D86257">
            <w:rPr>
              <w:lang w:val="en-US"/>
            </w:rPr>
            <w:fldChar w:fldCharType="end"/>
          </w:r>
        </w:sdtContent>
      </w:sdt>
      <w:r w:rsidRPr="00D86257">
        <w:rPr>
          <w:lang w:val="en-US"/>
        </w:rPr>
        <w:t>.</w:t>
      </w:r>
      <w:r>
        <w:rPr>
          <w:lang w:val="en-US"/>
        </w:rPr>
        <w:t xml:space="preserve"> T</w:t>
      </w:r>
      <w:r w:rsidR="00E62C77">
        <w:rPr>
          <w:lang w:val="en-US"/>
        </w:rPr>
        <w:t xml:space="preserve">o prevent findings from being biased by </w:t>
      </w:r>
      <w:r w:rsidR="00E62C77" w:rsidRPr="00E62C77">
        <w:rPr>
          <w:lang w:val="en-US"/>
        </w:rPr>
        <w:t xml:space="preserve">a strong overweighting of choice within the cluster analysis, we constructed a cumulative index from all three choice sub-indicators. This index (CIDX) may take values between 0-4, where 0 means absolute freedom of choice, while 4 reflects strong restrictions. </w:t>
      </w:r>
      <w:commentRangeEnd w:id="484"/>
      <w:r w:rsidR="00E5564C">
        <w:rPr>
          <w:rStyle w:val="Kommentarzeichen"/>
        </w:rPr>
        <w:commentReference w:id="484"/>
      </w:r>
      <w:r>
        <w:rPr>
          <w:lang w:val="en-US"/>
        </w:rPr>
        <w:t xml:space="preserve">Finally, we </w:t>
      </w:r>
      <w:r w:rsidRPr="00D86257">
        <w:rPr>
          <w:lang w:val="en-US"/>
        </w:rPr>
        <w:t xml:space="preserve">used means-testing (MTAB) for any benefit </w:t>
      </w:r>
      <w:ins w:id="487" w:author="Mareike Ariaans" w:date="2020-07-09T14:01:00Z">
        <w:r w:rsidR="00D56285">
          <w:rPr>
            <w:lang w:val="en-US"/>
          </w:rPr>
          <w:t>, which includes</w:t>
        </w:r>
      </w:ins>
      <w:del w:id="488" w:author="Mareike Ariaans" w:date="2020-07-09T14:01:00Z">
        <w:r w:rsidRPr="00D86257" w:rsidDel="00D56285">
          <w:rPr>
            <w:lang w:val="en-US"/>
          </w:rPr>
          <w:delText>(</w:delText>
        </w:r>
      </w:del>
      <w:r w:rsidRPr="00D86257">
        <w:rPr>
          <w:lang w:val="en-US"/>
        </w:rPr>
        <w:t>cash benefits, in-kind benefits,</w:t>
      </w:r>
      <w:ins w:id="489" w:author="Mareike Ariaans" w:date="2020-07-09T14:01:00Z">
        <w:r w:rsidR="00D56285">
          <w:rPr>
            <w:lang w:val="en-US"/>
          </w:rPr>
          <w:t xml:space="preserve"> and</w:t>
        </w:r>
      </w:ins>
      <w:r w:rsidRPr="00D86257">
        <w:rPr>
          <w:lang w:val="en-US"/>
        </w:rPr>
        <w:t xml:space="preserve"> other care related benefits</w:t>
      </w:r>
      <w:del w:id="490" w:author="Mareike Ariaans" w:date="2020-07-09T14:01:00Z">
        <w:r w:rsidRPr="00D86257" w:rsidDel="00D56285">
          <w:rPr>
            <w:lang w:val="en-US"/>
          </w:rPr>
          <w:delText>)</w:delText>
        </w:r>
      </w:del>
      <w:r w:rsidRPr="00D86257">
        <w:rPr>
          <w:lang w:val="en-US"/>
        </w:rPr>
        <w:t>.</w:t>
      </w:r>
      <w:r>
        <w:rPr>
          <w:lang w:val="en-US"/>
        </w:rPr>
        <w:t xml:space="preserve"> </w:t>
      </w:r>
      <w:r w:rsidRPr="00D86257">
        <w:rPr>
          <w:lang w:val="en-US"/>
        </w:rPr>
        <w:t>If a country system applies no means-testing in LTC systems</w:t>
      </w:r>
      <w:ins w:id="491" w:author="Mareike Ariaans" w:date="2020-07-09T14:01:00Z">
        <w:r w:rsidR="00D56285">
          <w:rPr>
            <w:lang w:val="en-US"/>
          </w:rPr>
          <w:t xml:space="preserve"> at all</w:t>
        </w:r>
      </w:ins>
      <w:r w:rsidRPr="00D86257">
        <w:rPr>
          <w:lang w:val="en-US"/>
        </w:rPr>
        <w:t>, it was coded 0 and 1 if means-testing takes place.</w:t>
      </w:r>
      <w:ins w:id="492" w:author="Mareike Ariaans" w:date="2020-07-09T13:12:00Z">
        <w:r w:rsidR="003C165F" w:rsidRPr="003C165F">
          <w:rPr>
            <w:lang w:val="en-US"/>
          </w:rPr>
          <w:t xml:space="preserve"> </w:t>
        </w:r>
      </w:ins>
    </w:p>
    <w:p w14:paraId="6DF43C63" w14:textId="1EA70585" w:rsidR="003C165F" w:rsidRDefault="00150B95" w:rsidP="003C165F">
      <w:pPr>
        <w:pStyle w:val="02FlietextEinzug"/>
        <w:rPr>
          <w:moveTo w:id="493" w:author="Mareike Ariaans" w:date="2020-07-09T13:12:00Z"/>
          <w:lang w:val="en-US"/>
        </w:rPr>
      </w:pPr>
      <w:ins w:id="494" w:author="Mareike Ariaans" w:date="2020-07-09T14:32:00Z">
        <w:r>
          <w:rPr>
            <w:lang w:val="en-US"/>
          </w:rPr>
          <w:t xml:space="preserve">As laid out in the theory section, </w:t>
        </w:r>
      </w:ins>
      <w:moveToRangeStart w:id="495" w:author="Mareike Ariaans" w:date="2020-07-09T13:12:00Z" w:name="move45192774"/>
      <w:moveTo w:id="496" w:author="Mareike Ariaans" w:date="2020-07-09T13:12:00Z">
        <w:del w:id="497" w:author="Mareike Ariaans" w:date="2020-07-09T14:32:00Z">
          <w:r w:rsidR="003C165F" w:rsidDel="00150B95">
            <w:rPr>
              <w:lang w:val="en-US"/>
            </w:rPr>
            <w:delText>W</w:delText>
          </w:r>
        </w:del>
      </w:moveTo>
      <w:ins w:id="498" w:author="Mareike Ariaans" w:date="2020-07-09T14:32:00Z">
        <w:r>
          <w:rPr>
            <w:lang w:val="en-US"/>
          </w:rPr>
          <w:t>w</w:t>
        </w:r>
      </w:ins>
      <w:moveTo w:id="499" w:author="Mareike Ariaans" w:date="2020-07-09T13:12:00Z">
        <w:r w:rsidR="003C165F">
          <w:rPr>
            <w:lang w:val="en-US"/>
          </w:rPr>
          <w:t>ithin the performance dimension</w:t>
        </w:r>
      </w:moveTo>
      <w:ins w:id="500" w:author="Mareike Ariaans" w:date="2020-07-09T16:37:00Z">
        <w:r w:rsidR="00FB0DD1">
          <w:rPr>
            <w:lang w:val="en-US"/>
          </w:rPr>
          <w:t>, indicators measuring the quality of care serv</w:t>
        </w:r>
      </w:ins>
      <w:ins w:id="501" w:author="Mareike Ariaans" w:date="2020-07-09T16:38:00Z">
        <w:r w:rsidR="00FB0DD1">
          <w:rPr>
            <w:lang w:val="en-US"/>
          </w:rPr>
          <w:t>ic</w:t>
        </w:r>
      </w:ins>
      <w:ins w:id="502" w:author="Mareike Ariaans" w:date="2020-07-09T16:37:00Z">
        <w:r w:rsidR="00FB0DD1">
          <w:rPr>
            <w:lang w:val="en-US"/>
          </w:rPr>
          <w:t xml:space="preserve">es such as the share of LTC recipients with </w:t>
        </w:r>
      </w:ins>
      <w:ins w:id="503" w:author="Mareike Ariaans" w:date="2020-07-09T16:38:00Z">
        <w:r w:rsidR="00FB0DD1">
          <w:rPr>
            <w:lang w:val="en-US"/>
          </w:rPr>
          <w:t>pressure</w:t>
        </w:r>
      </w:ins>
      <w:ins w:id="504" w:author="Mareike Ariaans" w:date="2020-07-09T16:37:00Z">
        <w:r w:rsidR="00FB0DD1">
          <w:rPr>
            <w:lang w:val="en-US"/>
          </w:rPr>
          <w:t xml:space="preserve"> ulcers are not available.</w:t>
        </w:r>
      </w:ins>
      <w:moveTo w:id="505" w:author="Mareike Ariaans" w:date="2020-07-09T13:12:00Z">
        <w:r w:rsidR="003C165F" w:rsidRPr="00180D20">
          <w:rPr>
            <w:lang w:val="en-US"/>
          </w:rPr>
          <w:t xml:space="preserve"> </w:t>
        </w:r>
      </w:moveTo>
      <w:ins w:id="506" w:author="Mareike Ariaans" w:date="2020-07-09T16:38:00Z">
        <w:r w:rsidR="00FB0DD1">
          <w:rPr>
            <w:lang w:val="en-US"/>
          </w:rPr>
          <w:t xml:space="preserve">Therefore, </w:t>
        </w:r>
      </w:ins>
      <w:moveTo w:id="507" w:author="Mareike Ariaans" w:date="2020-07-09T13:12:00Z">
        <w:r w:rsidR="003C165F" w:rsidRPr="00180D20">
          <w:rPr>
            <w:lang w:val="en-US"/>
          </w:rPr>
          <w:t xml:space="preserve">we </w:t>
        </w:r>
        <w:del w:id="508" w:author="Mareike Ariaans" w:date="2020-07-09T16:38:00Z">
          <w:r w:rsidR="003C165F" w:rsidRPr="00180D20" w:rsidDel="00FB0DD1">
            <w:rPr>
              <w:lang w:val="en-US"/>
            </w:rPr>
            <w:delText xml:space="preserve">can only </w:delText>
          </w:r>
        </w:del>
        <w:r w:rsidR="003C165F" w:rsidRPr="00180D20">
          <w:rPr>
            <w:lang w:val="en-US"/>
          </w:rPr>
          <w:t xml:space="preserve">use indicators that are not exclusively but to a large part determined by the quality of LTC services. </w:t>
        </w:r>
        <w:r w:rsidR="003C165F">
          <w:rPr>
            <w:lang w:val="en-US"/>
          </w:rPr>
          <w:t>W</w:t>
        </w:r>
        <w:r w:rsidR="003C165F" w:rsidRPr="00180D20">
          <w:rPr>
            <w:lang w:val="en-US"/>
          </w:rPr>
          <w:t>e integrate life expectancy of people aged 65 or older</w:t>
        </w:r>
        <w:r w:rsidR="003C165F">
          <w:rPr>
            <w:lang w:val="en-US"/>
          </w:rPr>
          <w:t xml:space="preserve"> (LEX 65+)</w:t>
        </w:r>
        <w:r w:rsidR="003C165F" w:rsidRPr="00180D20">
          <w:rPr>
            <w:lang w:val="en-US"/>
          </w:rPr>
          <w:t xml:space="preserve"> and </w:t>
        </w:r>
        <w:del w:id="509" w:author="Mareike Ariaans" w:date="2020-07-09T16:49:00Z">
          <w:r w:rsidR="003C165F" w:rsidRPr="00180D20" w:rsidDel="00885043">
            <w:rPr>
              <w:lang w:val="en-US"/>
            </w:rPr>
            <w:delText xml:space="preserve">similar to </w:delText>
          </w:r>
        </w:del>
      </w:moveTo>
      <w:customXmlDelRangeStart w:id="510" w:author="Mareike Ariaans" w:date="2020-07-09T16:49:00Z"/>
      <w:sdt>
        <w:sdtPr>
          <w:rPr>
            <w:lang w:val="en-US"/>
          </w:rPr>
          <w:alias w:val="Don't edit this field"/>
          <w:tag w:val="CitaviPlaceholder#4c40d49e-3936-4397-b490-36c55bd538e0"/>
          <w:id w:val="683251244"/>
          <w:placeholder>
            <w:docPart w:val="11E4C870A8154F9786DCC64CD8668ACC"/>
          </w:placeholder>
        </w:sdtPr>
        <w:sdtEndPr/>
        <w:sdtContent>
          <w:customXmlDelRangeEnd w:id="510"/>
          <w:moveTo w:id="511" w:author="Mareike Ariaans" w:date="2020-07-09T13:12:00Z">
            <w:del w:id="512" w:author="Mareike Ariaans" w:date="2020-07-09T16:49:00Z">
              <w:r w:rsidR="003C165F" w:rsidRPr="00180D20" w:rsidDel="00885043">
                <w:rPr>
                  <w:lang w:val="en-US"/>
                </w:rPr>
                <w:fldChar w:fldCharType="begin"/>
              </w:r>
            </w:del>
          </w:moveTo>
          <w:ins w:id="513" w:author="Mareike Ariaans" w:date="2020-07-10T12:22:00Z">
            <w:r w:rsidR="006C3A49">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YzQwZDQ5ZS0zOTM2LTQzOTctYjQ5MC0zNmM1NWJkNTM4ZTAiLCJUZXh0IjoiRGFtaWFuaSBldCBhbC4iLCJXQUlWZXJzaW9uIjoiNi40LjAuMzUifQ==}</w:instrText>
            </w:r>
          </w:ins>
          <w:del w:id="514" w:author="Mareike Ariaans" w:date="2020-07-10T12:22:00Z">
            <w:r w:rsidR="000B0433" w:rsidDel="006C3A49">
              <w:rPr>
                <w:lang w:val="en-US"/>
              </w:rPr>
              <w:del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Ijoi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sK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4vLyDvu78gXHJcb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iIsIkFic3RyYWN0Q29tcGxleGl0eSI6MCwiQWJzdHJhY3RSdGY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E0cHRcIj48c3BhbiBzdHlsZT1cImZvbnQtZmFtaWx5OidUaW1lcyBOZXcgUm9tYW4nOyBmb250LXNpemU6MTJwdFwiPi8vIO+7vyA8L3NwYW4+PC9w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PC9kaXY+XHJcblx0PC9ib2R5PlxyXG48L2h0bWw+IiwiQWJzdHJhY3RTb3VyY2VUZXh0Rm9ybWF0Ijox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5vdGVzIjoiQ29tcGFyYXRpdmUgU3R1ZHlcbkpvdXJuYWwgQXJ0aWNsZVxyXG5Db21wYXJhdGl2ZSBTdHVkeVxuSm91cm5hbCBBcnRpY2xlIi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xOjU0OjMxIiwiUHJvamVjdCI6eyIkcmVmIjoiNSJ9fSwiVXNlTnVtYmVyaW5nVHlwZU9mUGFyZW50RG9jdW1lbnQiOmZhbHNlfV0sIkZvcm1hdHRlZFRleHQiOnsiJGlkIjoiMjAiLCJDb3VudCI6MSwiVGV4dFVuaXRzIjpbeyIkaWQiOiIyMSIsIkZvbnRTdHlsZSI6eyIkaWQiOiIyMiIsIk5ldXRyYWwiOnRydWV9LCJSZWFkaW5nT3JkZXIiOjEsIlRleHQiOiJEYW1pYW5pIGV0IGFsLiJ9XX0sIlRhZyI6IkNpdGF2aVBsYWNlaG9sZGVyIzRjNDBkNDllLTM5MzYtNDM5Ny1iNDkwLTM2YzU1YmQ1MzhlMCIsIlRleHQiOiJEYW1pYW5pIGV0IGFsLiIsIldBSVZlcnNpb24iOiI2LjQuMC4zNSJ9}</w:delInstrText>
            </w:r>
          </w:del>
          <w:moveTo w:id="515" w:author="Mareike Ariaans" w:date="2020-07-09T13:12:00Z">
            <w:del w:id="516" w:author="Mareike Ariaans" w:date="2020-07-09T16:49:00Z">
              <w:r w:rsidR="003C165F" w:rsidRPr="00180D20" w:rsidDel="00885043">
                <w:rPr>
                  <w:lang w:val="en-US"/>
                </w:rPr>
                <w:fldChar w:fldCharType="separate"/>
              </w:r>
            </w:del>
          </w:moveTo>
          <w:r w:rsidR="000B0433">
            <w:rPr>
              <w:lang w:val="en-US"/>
            </w:rPr>
            <w:t>Damiani et al.</w:t>
          </w:r>
          <w:moveTo w:id="517" w:author="Mareike Ariaans" w:date="2020-07-09T13:12:00Z">
            <w:del w:id="518" w:author="Mareike Ariaans" w:date="2020-07-09T16:49:00Z">
              <w:r w:rsidR="003C165F" w:rsidRPr="00180D20" w:rsidDel="00885043">
                <w:rPr>
                  <w:lang w:val="en-US"/>
                </w:rPr>
                <w:fldChar w:fldCharType="end"/>
              </w:r>
            </w:del>
          </w:moveTo>
          <w:customXmlDelRangeStart w:id="519" w:author="Mareike Ariaans" w:date="2020-07-09T16:49:00Z"/>
        </w:sdtContent>
      </w:sdt>
      <w:customXmlDelRangeEnd w:id="519"/>
      <w:moveTo w:id="520" w:author="Mareike Ariaans" w:date="2020-07-09T13:12:00Z">
        <w:del w:id="521" w:author="Mareike Ariaans" w:date="2020-07-09T16:49:00Z">
          <w:r w:rsidR="003C165F" w:rsidRPr="00180D20" w:rsidDel="00885043">
            <w:rPr>
              <w:lang w:val="en-US"/>
            </w:rPr>
            <w:delText xml:space="preserve"> </w:delText>
          </w:r>
        </w:del>
      </w:moveTo>
      <w:customXmlDelRangeStart w:id="522" w:author="Mareike Ariaans" w:date="2020-07-09T16:49:00Z"/>
      <w:sdt>
        <w:sdtPr>
          <w:rPr>
            <w:lang w:val="en-US"/>
          </w:rPr>
          <w:alias w:val="Don't edit this field"/>
          <w:tag w:val="CitaviPlaceholder#235b6ac1-5a2a-484a-8570-7e48a3f04e00"/>
          <w:id w:val="-2057316079"/>
          <w:placeholder>
            <w:docPart w:val="11E4C870A8154F9786DCC64CD8668ACC"/>
          </w:placeholder>
        </w:sdtPr>
        <w:sdtEndPr/>
        <w:sdtContent>
          <w:customXmlDelRangeEnd w:id="522"/>
          <w:commentRangeStart w:id="523"/>
          <w:moveTo w:id="524" w:author="Mareike Ariaans" w:date="2020-07-09T13:12:00Z">
            <w:del w:id="525" w:author="Mareike Ariaans" w:date="2020-07-09T16:49:00Z">
              <w:r w:rsidR="003C165F" w:rsidRPr="00180D20" w:rsidDel="00885043">
                <w:rPr>
                  <w:lang w:val="en-US"/>
                </w:rPr>
                <w:fldChar w:fldCharType="begin"/>
              </w:r>
            </w:del>
          </w:moveTo>
          <w:ins w:id="526" w:author="Mareike Ariaans" w:date="2020-07-10T12:22:00Z">
            <w:r w:rsidR="006C3A49">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MzViNmFjMS01YTJhLTQ4NGEtODU3MC03ZTQ4YTNmMDRlMDAiLCJUZXh0IjoiKDIwMTEpIiwiV0FJVmVyc2lvbiI6IjYuNC4wLjM1In0=}</w:instrText>
            </w:r>
          </w:ins>
          <w:del w:id="527" w:author="Mareike Ariaans" w:date="2020-07-10T12:22:00Z">
            <w:r w:rsidR="000B0433" w:rsidDel="006C3A49">
              <w:rPr>
                <w:lang w:val="en-US"/>
              </w:rPr>
              <w:del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CI6IkJBQ0tHUk9VTkRcclxu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lxyXG5NRVRIT0RTXHJcb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5cclxuUkVTVUxUU1xyXG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5cclxuQ09OQ0xVU0lPTlNcclxu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lxyXG7Co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Ly8g77u/IFxyXG5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iLCJBYnN0cmFjdENvbXBsZXhpdHkiOjAsIkFic3RyYWN0UnRm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Fx0PHAgc3R5bGU9XCJtYXJnaW46MHB0IDBwdCAxNHB0XCI+PHNwYW4gc3R5bGU9XCJmb250LWZhbWlseTonVGltZXMgTmV3IFJvbWFuJzsgZm9udC1zaXplOjEycHRcIj4vLyDvu78gPC9zcGFuPjwvcD5cclxuXHRcdFx0PHAgc3R5bGU9XCJtYXJnaW46MHB0IDBwdCA2cHRcIj48c3BhbiBzdHlsZT1cImZvbnQtZmFtaWx5OidTZWdvZSBVSSc7IGZvbnQtc2l6ZTo5cHRcIj5CQUNLR1JPVU5EPC9zcGFuPjwvcD5cclxuXHRcdFx0PHAgc3R5bGU9XCJtYXJnaW46MHB0IDBwdCA2cHRcIj48c3BhbiBzdHlsZT1cImZvbnQtZmFtaWx5OidTZWdvZSBVSSc7IGZvbnQtc2l6ZTo5cHRcIj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PC9zcGFuPjwvcD5cclxuXHRcdFx0PHAgc3R5bGU9XCJtYXJnaW46MHB0IDBwdCA2cHRcIj48c3BhbiBzdHlsZT1cImZvbnQtZmFtaWx5OidTZWdvZSBVSSc7IGZvbnQtc2l6ZTo5cHRcIj5NRVRIT0RTPC9zcGFuPjwvcD5cclxuXHRcdFx0PHAgc3R5bGU9XCJtYXJnaW46MHB0IDBwdCA2cHRcIj48c3BhbiBzdHlsZT1cImZvbnQtZmFtaWx5OidTZWdvZSBVSSc7IGZvbnQtc2l6ZTo5cHRcIj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PC9zcGFuPjwvcD5cclxuXHRcdDwvZGl2PlxyXG5cdDwvYm9keT5cclxuPC9odG1sPiIsIkFic3RyYWN0U291cmNlVGV4dEZvcm1hdCI6MS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Ob3RlcyI6IkNvbXBhcmF0aXZlIFN0dWR5XG5Kb3VybmFsIEFydGljbGVcclxuQ29tcGFyYXRpdmUgU3R1ZHlcbkpvdXJuYWwgQXJ0aWNsZSI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To1NDozMS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ExKSJ9XX0sIlRhZyI6IkNpdGF2aVBsYWNlaG9sZGVyIzIzNWI2YWMxLTVhMmEtNDg0YS04NTcwLTdlNDhhM2YwNGUwMCIsIlRleHQiOiIoMjAxMSkiLCJXQUlWZXJzaW9uIjoiNi40LjAuMzUifQ==}</w:delInstrText>
            </w:r>
          </w:del>
          <w:moveTo w:id="528" w:author="Mareike Ariaans" w:date="2020-07-09T13:12:00Z">
            <w:del w:id="529" w:author="Mareike Ariaans" w:date="2020-07-09T16:49:00Z">
              <w:r w:rsidR="003C165F" w:rsidRPr="00180D20" w:rsidDel="00885043">
                <w:rPr>
                  <w:lang w:val="en-US"/>
                </w:rPr>
                <w:fldChar w:fldCharType="separate"/>
              </w:r>
            </w:del>
          </w:moveTo>
          <w:r w:rsidR="000B0433">
            <w:rPr>
              <w:lang w:val="en-US"/>
            </w:rPr>
            <w:t>(2011)</w:t>
          </w:r>
          <w:moveTo w:id="530" w:author="Mareike Ariaans" w:date="2020-07-09T13:12:00Z">
            <w:del w:id="531" w:author="Mareike Ariaans" w:date="2020-07-09T16:49:00Z">
              <w:r w:rsidR="003C165F" w:rsidRPr="00180D20" w:rsidDel="00885043">
                <w:rPr>
                  <w:lang w:val="en-US"/>
                </w:rPr>
                <w:fldChar w:fldCharType="end"/>
              </w:r>
            </w:del>
          </w:moveTo>
          <w:commentRangeEnd w:id="523"/>
          <w:r w:rsidR="00885043">
            <w:rPr>
              <w:rStyle w:val="Kommentarzeichen"/>
            </w:rPr>
            <w:commentReference w:id="523"/>
          </w:r>
          <w:customXmlDelRangeStart w:id="532" w:author="Mareike Ariaans" w:date="2020-07-09T16:49:00Z"/>
        </w:sdtContent>
      </w:sdt>
      <w:customXmlDelRangeEnd w:id="532"/>
      <w:moveTo w:id="533" w:author="Mareike Ariaans" w:date="2020-07-09T13:12:00Z">
        <w:r w:rsidR="003C165F" w:rsidRPr="00180D20">
          <w:rPr>
            <w:lang w:val="en-US"/>
          </w:rPr>
          <w:t xml:space="preserve"> the percentage of the population who are 65 or older and perceive their health as good or very good</w:t>
        </w:r>
        <w:r w:rsidR="003C165F">
          <w:rPr>
            <w:lang w:val="en-US"/>
          </w:rPr>
          <w:t xml:space="preserve"> (SPH)</w:t>
        </w:r>
        <w:r w:rsidR="003C165F" w:rsidRPr="00180D20">
          <w:rPr>
            <w:lang w:val="en-US"/>
          </w:rPr>
          <w:t>.</w:t>
        </w:r>
      </w:moveTo>
    </w:p>
    <w:moveToRangeEnd w:id="495"/>
    <w:p w14:paraId="5F02845C" w14:textId="1E17B47F" w:rsidR="00180D20" w:rsidRDefault="00180D20" w:rsidP="00D86257">
      <w:pPr>
        <w:pStyle w:val="02FlietextEinzug"/>
        <w:rPr>
          <w:ins w:id="534" w:author="Philipp Alexander Linden" w:date="2020-07-07T14:58:00Z"/>
          <w:lang w:val="en-US"/>
        </w:rPr>
      </w:pPr>
    </w:p>
    <w:p w14:paraId="66700576" w14:textId="78EBC149" w:rsidR="00E91ABE" w:rsidRPr="00D86257" w:rsidRDefault="00E62C77" w:rsidP="00E62C77">
      <w:pPr>
        <w:pStyle w:val="berschrift2"/>
        <w:rPr>
          <w:lang w:val="en-US"/>
          <w:rPrChange w:id="535" w:author="Philipp Alexander Linden" w:date="2020-07-07T15:04:00Z">
            <w:rPr/>
          </w:rPrChange>
        </w:rPr>
      </w:pPr>
      <w:r w:rsidRPr="00D86257">
        <w:rPr>
          <w:lang w:val="en-US"/>
          <w:rPrChange w:id="536" w:author="Philipp Alexander Linden" w:date="2020-07-07T15:04:00Z">
            <w:rPr/>
          </w:rPrChange>
        </w:rPr>
        <w:t>Data</w:t>
      </w:r>
    </w:p>
    <w:p w14:paraId="740C7D30" w14:textId="25722658" w:rsidR="006A56FF" w:rsidRPr="006A56FF" w:rsidRDefault="00EC11EF" w:rsidP="002A4B22">
      <w:pPr>
        <w:pStyle w:val="Textkrper"/>
        <w:spacing w:line="480" w:lineRule="auto"/>
        <w:rPr>
          <w:szCs w:val="24"/>
        </w:rPr>
      </w:pPr>
      <w:commentRangeStart w:id="537"/>
      <w:r>
        <w:rPr>
          <w:szCs w:val="24"/>
        </w:rPr>
        <w:t xml:space="preserve">At the beginning of the analysis, we </w:t>
      </w:r>
      <w:r w:rsidR="00577247" w:rsidRPr="006A56FF">
        <w:rPr>
          <w:szCs w:val="24"/>
        </w:rPr>
        <w:t>excluded c</w:t>
      </w:r>
      <w:r w:rsidR="000F2CA0" w:rsidRPr="006A56FF">
        <w:rPr>
          <w:szCs w:val="24"/>
        </w:rPr>
        <w:t>ountries</w:t>
      </w:r>
      <w:r w:rsidR="00577247" w:rsidRPr="006A56FF">
        <w:rPr>
          <w:szCs w:val="24"/>
        </w:rPr>
        <w:t xml:space="preserve">, where data was missing </w:t>
      </w:r>
      <w:r w:rsidR="00B82577" w:rsidRPr="006A56FF">
        <w:rPr>
          <w:szCs w:val="24"/>
        </w:rPr>
        <w:t xml:space="preserve">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w:t>
      </w:r>
      <w:del w:id="538" w:author="Mareike Ariaans" w:date="2020-07-09T16:57:00Z">
        <w:r w:rsidR="004C6923" w:rsidDel="000E7BD7">
          <w:rPr>
            <w:szCs w:val="24"/>
          </w:rPr>
          <w:delText xml:space="preserve">Chile, Mexico, Turkey, </w:delText>
        </w:r>
      </w:del>
      <w:r w:rsidR="000F2CA0" w:rsidRPr="006A56FF">
        <w:rPr>
          <w:szCs w:val="24"/>
        </w:rPr>
        <w:t>Austria, Canada,</w:t>
      </w:r>
      <w:r w:rsidR="004C6923">
        <w:rPr>
          <w:szCs w:val="24"/>
        </w:rPr>
        <w:t xml:space="preserve"> Chile,</w:t>
      </w:r>
      <w:r w:rsidR="000F2CA0" w:rsidRPr="006A56FF">
        <w:rPr>
          <w:szCs w:val="24"/>
        </w:rPr>
        <w:t xml:space="preserve"> Greece, Hungary, Iceland, Italy, Lithuania</w:t>
      </w:r>
      <w:r w:rsidR="004C6923">
        <w:rPr>
          <w:szCs w:val="24"/>
        </w:rPr>
        <w:t>, Mexico,</w:t>
      </w:r>
      <w:ins w:id="539" w:author="Mareike Ariaans" w:date="2020-07-09T16:57:00Z">
        <w:r w:rsidR="000E7BD7">
          <w:rPr>
            <w:szCs w:val="24"/>
          </w:rPr>
          <w:t xml:space="preserve"> </w:t>
        </w:r>
      </w:ins>
      <w:r w:rsidR="000F2CA0" w:rsidRPr="006A56FF">
        <w:rPr>
          <w:szCs w:val="24"/>
        </w:rPr>
        <w:t>Portugal</w:t>
      </w:r>
      <w:r w:rsidR="004C6923">
        <w:rPr>
          <w:szCs w:val="24"/>
        </w:rPr>
        <w:t xml:space="preserve"> and Turkey</w:t>
      </w:r>
      <w:r w:rsidR="000F2CA0" w:rsidRPr="006A56FF">
        <w:rPr>
          <w:szCs w:val="24"/>
        </w:rPr>
        <w:t>) leading</w:t>
      </w:r>
      <w:r w:rsidR="00DC39A1" w:rsidRPr="006A56FF">
        <w:rPr>
          <w:szCs w:val="24"/>
        </w:rPr>
        <w:t xml:space="preserve"> </w:t>
      </w:r>
      <w:r w:rsidR="00DC39A1" w:rsidRPr="006A56FF">
        <w:rPr>
          <w:szCs w:val="24"/>
        </w:rPr>
        <w:lastRenderedPageBreak/>
        <w:t xml:space="preserve">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540" w:name="_Hlk42090690"/>
      <w:ins w:id="541" w:author="Mareike Ariaans" w:date="2020-07-09T16:59:00Z">
        <w:r w:rsidR="000E7BD7">
          <w:rPr>
            <w:szCs w:val="24"/>
          </w:rPr>
          <w:t>We</w:t>
        </w:r>
        <w:r w:rsidR="000E7BD7" w:rsidRPr="006A56FF">
          <w:rPr>
            <w:szCs w:val="24"/>
          </w:rPr>
          <w:t xml:space="preserve"> calculated an overall mean of the observation period</w:t>
        </w:r>
        <w:r w:rsidR="000E7BD7">
          <w:rPr>
            <w:szCs w:val="24"/>
          </w:rPr>
          <w:t xml:space="preserve"> between 2014-2016 for our analysis (Table 4, Online Appendix)</w:t>
        </w:r>
        <w:r w:rsidR="000E7BD7" w:rsidRPr="006A56FF">
          <w:rPr>
            <w:szCs w:val="24"/>
          </w:rPr>
          <w:t>.</w:t>
        </w:r>
        <w:r w:rsidR="000E7BD7">
          <w:rPr>
            <w:rStyle w:val="Kommentarzeichen"/>
            <w:lang w:val="de-DE"/>
          </w:rPr>
          <w:commentReference w:id="542"/>
        </w:r>
      </w:ins>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540"/>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 of</w:t>
      </w:r>
      <w:ins w:id="543" w:author="Mareike Ariaans" w:date="2020-07-09T16:55:00Z">
        <w:r w:rsidR="007D212C">
          <w:rPr>
            <w:szCs w:val="24"/>
          </w:rPr>
          <w:t xml:space="preserve"> </w:t>
        </w:r>
      </w:ins>
      <w:customXmlInsRangeStart w:id="544" w:author="Mareike Ariaans" w:date="2020-07-09T16:55:00Z"/>
      <w:sdt>
        <w:sdtPr>
          <w:rPr>
            <w:szCs w:val="24"/>
          </w:rPr>
          <w:alias w:val="To edit, see citavi.com/edit"/>
          <w:tag w:val="CitaviPlaceholder#7426b5a8-581b-44ab-a3f8-d81d712f09eb"/>
          <w:id w:val="154276306"/>
          <w:placeholder>
            <w:docPart w:val="DefaultPlaceholder_-1854013440"/>
          </w:placeholder>
        </w:sdtPr>
        <w:sdtEndPr/>
        <w:sdtContent>
          <w:customXmlInsRangeEnd w:id="544"/>
          <w:ins w:id="545" w:author="Mareike Ariaans" w:date="2020-07-09T16:55:00Z">
            <w:r w:rsidR="007D212C">
              <w:rPr>
                <w:noProof/>
                <w:szCs w:val="24"/>
              </w:rPr>
              <w:fldChar w:fldCharType="begin"/>
            </w:r>
          </w:ins>
          <w:ins w:id="546" w:author="Mareike Ariaans" w:date="2020-07-10T12:22:00Z">
            <w:r w:rsidR="006C3A49">
              <w:rPr>
                <w:noProof/>
                <w:szCs w:val="24"/>
              </w:rPr>
              <w:instrText>ADDIN CitaviPlaceholder{eyIkaWQiOiIxIiwiRW50cmllcyI6W3siJGlkIjoiMiIsIklkIjoiOTBkMTdhMTgtMDdlMC00MWU4LWIxYTEtM2M0ODNjYzYyYjgwIiwiUmFuZ2VMZW5ndGgiOjE5LCJSZWZlcmVuY2VJZCI6ImZiMzdiMDRhLWRjYWMtNDU5ZS1iZTA4LWM5YjA5N2MxMTY3NiIsIlJlZmVyZW5jZSI6eyIkaWQiOiIzIiwiQWJzdHJhY3RDb21wbGV4aXR5IjowLCJBYnN0cmFjdFNvdXJjZVRleHRGb3JtYXQiOjAsIkF1dGhvcnMiOlt7IiRpZCI6IjQ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J9fSx7IiRpZCI6IjY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TAuMTAwMi9zaW0uNDA2NyIsIkxpbmtlZFJlc291cmNlVHlwZSI6NSwiVXJpU3RyaW5nIjoiaHR0cHM6Ly9kb2kub3JnLzEwLjEwMDIvc2ltLjQwNjciLCJQcm9wZXJ0aWVzIjp7IiRpZCI6IjEwIn19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JBZGRyZXNzIjp7IiRpZCI6IjEyIiwiSXNMb2NhbENsb3VkUHJvamVjdEZpbGVMaW5rIjpmYWxzZSwiTGlua2VkUmVzb3VyY2VTdGF0dXMiOjgsIk9yaWdpbmFsU3RyaW5nIjoiMjEyMjU5MDAiLCJMaW5rZWRSZXNvdXJjZVR5cGUiOjUsIlVyaVN0cmluZyI6Imh0dHA6Ly93d3cubmNiaS5ubG0ubmloLmdvdi9wdWJtZWQvMjEyMjU5MDAiLCJQcm9wZXJ0aWVzIjp7IiRpZCI6IjEzIn19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Ny0xMFQxMjoyMDo0MiIsIlByb2plY3QiOnsiJHJlZiI6IjUifX0sIlVzZU51bWJlcmluZ1R5cGVPZlBhcmVudERvY3VtZW50IjpmYWxzZX0seyIkaWQiOiIxNSIsIklkIjoiMjQ1NWY0MjgtYWMwNy00ZTk5LTk3NWUtODgzYjdiMTdiMmYxIiwiUmFuZ2VTdGFydCI6MTksIlJhbmdlTGVuZ3RoIjoyMywiUmVmZXJlbmNlSWQiOiIxZjg2OTFjOC04YThkLTQxZjAtODI4Ny02NTZhMjQzNjQzZjciLCJSZWZlcmVuY2UiOnsiJGlkIjoiMTYiLCJBYnN0cmFjdENvbXBsZXhpdHkiOjAsIkFic3RyYWN0U291cmNlVGV4dEZvcm1hdCI6MCwiQXV0aG9ycyI6W3siJGlkIjoiMTc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yZWYiOiI1In19LHsiJGlkIjoiMTg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MT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MjA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A3L3MxMDE4Mi0wMTEtMDE3OS05IiwiTGlua2VkUmVzb3VyY2VUeXBlIjo1LCJVcmlTdHJpbmciOiJodHRwczovL2RvaS5vcmcvMTAuMTAwNy9zMTAxODItMDExLTAxNzktOSIsIlByb3BlcnRpZXMiOnsiJGlkIjoiMjMif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yNC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}</w:instrText>
            </w:r>
          </w:ins>
          <w:del w:id="547" w:author="Mareike Ariaans" w:date="2020-07-10T12:22:00Z">
            <w:r w:rsidR="000B0433" w:rsidDel="006C3A49">
              <w:rPr>
                <w:noProof/>
                <w:szCs w:val="24"/>
              </w:rPr>
              <w:delInstrText>ADDIN CitaviPlaceholder{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J9fSx7IiRpZCI6IjY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TAuMTAwMi9zaW0uNDA2NyIsIkxpbmtlZFJlc291cmNlVHlwZSI6NSwiVXJpU3RyaW5nIjoiaHR0cHM6Ly9kb2kub3JnLzEwLjEwMDIvc2ltLjQwNjciLCJQcm9wZXJ0aWVzIjp7IiRpZCI6IjEwIn19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JBZGRyZXNzIjp7IiRpZCI6IjEyIiwiSXNMb2NhbENsb3VkUHJvamVjdEZpbGVMaW5rIjpmYWxzZSwiTGlua2VkUmVzb3VyY2VTdGF0dXMiOjgsIk9yaWdpbmFsU3RyaW5nIjoiMjEyMjU5MDAiLCJMaW5rZWRSZXNvdXJjZVR5cGUiOjUsIlVyaVN0cmluZyI6Imh0dHA6Ly93d3cubmNiaS5ubG0ubmloLmdvdi9wdWJtZWQvMjEyMjU5MDAiLCJQcm9wZXJ0aWVzIjp7IiRpZCI6IjEzIn19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m90ZXMiOiJKb3VybmFsIEFydGljbGVcclxuUmVzZWFyY2ggU3VwcG9ydCwgTm9uLVUuUy4gR292J3QiLCJOdW1iZXIiOiI0IiwiT3JnYW5pemF0aW9ucyI6W10sIk90aGVyc0ludm9sdmVkIjpbXSwiUGFnZVJhbmdlIjoiPHNwPlxyXG4gIDxuPjM3Nzwvbj5cclxuICA8aW4+dHJ1ZTwvaW4+XHJcbiAgPG9zPjM3Nzwvb3M+XHJcbiAgPHBzPjM3NzwvcHM+XHJcbjwvc3A+XHJcbjxlcD5cclxuICA8bj4zOTk8L24+XHJcbiAgPGluPnRydWU8L2luPlxyXG4gIDxvcz4zOTk8L29zPlxyXG4gIDxwcz4zOTk8L3BzPlxyXG48L2VwPlxyXG48b3M+Mzc3LTk5PC9vcz4iLCJQZXJpb2RpY2FsIjp7IiRpZCI6IjE0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}</w:delInstrText>
            </w:r>
          </w:del>
          <w:r w:rsidR="007D212C">
            <w:rPr>
              <w:noProof/>
              <w:szCs w:val="24"/>
            </w:rPr>
            <w:fldChar w:fldCharType="separate"/>
          </w:r>
          <w:r w:rsidR="000B0433">
            <w:rPr>
              <w:noProof/>
              <w:szCs w:val="24"/>
            </w:rPr>
            <w:t>(White et al., 2011; Kleinke et al., 2011)</w:t>
          </w:r>
          <w:ins w:id="548" w:author="Mareike Ariaans" w:date="2020-07-09T16:55:00Z">
            <w:r w:rsidR="007D212C">
              <w:rPr>
                <w:noProof/>
                <w:szCs w:val="24"/>
              </w:rPr>
              <w:fldChar w:fldCharType="end"/>
            </w:r>
          </w:ins>
          <w:customXmlInsRangeStart w:id="549" w:author="Mareike Ariaans" w:date="2020-07-09T16:55:00Z"/>
        </w:sdtContent>
      </w:sdt>
      <w:customXmlInsRangeEnd w:id="549"/>
      <w:del w:id="550" w:author="Mareike Ariaans" w:date="2020-07-09T16:55:00Z">
        <w:r w:rsidR="00F42EE7" w:rsidRPr="00F42EE7" w:rsidDel="007D212C">
          <w:rPr>
            <w:szCs w:val="24"/>
          </w:rPr>
          <w:delText xml:space="preserve"> </w:delText>
        </w:r>
        <w:r w:rsidR="00F42EE7" w:rsidRPr="00F42EE7" w:rsidDel="007D212C">
          <w:rPr>
            <w:color w:val="FF0000"/>
            <w:szCs w:val="24"/>
          </w:rPr>
          <w:delText>CIT: White et al. 2010 &amp; Kleinke et al. 2011</w:delText>
        </w:r>
      </w:del>
      <w:r w:rsidR="00F42EE7" w:rsidRPr="00F42EE7">
        <w:rPr>
          <w:szCs w:val="24"/>
        </w:rPr>
        <w:t>,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del w:id="551" w:author="Mareike Ariaans" w:date="2020-07-09T16:59:00Z">
        <w:r w:rsidR="00F42EE7" w:rsidDel="000E7BD7">
          <w:rPr>
            <w:szCs w:val="24"/>
          </w:rPr>
          <w:delText>Finally</w:delText>
        </w:r>
        <w:r w:rsidR="00DC39A1" w:rsidRPr="006A56FF" w:rsidDel="000E7BD7">
          <w:rPr>
            <w:szCs w:val="24"/>
          </w:rPr>
          <w:delText>, we</w:delText>
        </w:r>
        <w:r w:rsidR="00833F1F" w:rsidRPr="006A56FF" w:rsidDel="000E7BD7">
          <w:rPr>
            <w:szCs w:val="24"/>
          </w:rPr>
          <w:delText xml:space="preserve"> </w:delText>
        </w:r>
        <w:r w:rsidR="003911ED" w:rsidRPr="006A56FF" w:rsidDel="000E7BD7">
          <w:rPr>
            <w:szCs w:val="24"/>
          </w:rPr>
          <w:delText xml:space="preserve">calculated </w:delText>
        </w:r>
        <w:r w:rsidR="00B42A9C" w:rsidRPr="006A56FF" w:rsidDel="000E7BD7">
          <w:rPr>
            <w:szCs w:val="24"/>
          </w:rPr>
          <w:delText>an overall mean</w:delText>
        </w:r>
        <w:r w:rsidR="005A6A98" w:rsidRPr="006A56FF" w:rsidDel="000E7BD7">
          <w:rPr>
            <w:szCs w:val="24"/>
          </w:rPr>
          <w:delText xml:space="preserve"> of th</w:delText>
        </w:r>
        <w:r w:rsidR="00AF2C2A" w:rsidRPr="006A56FF" w:rsidDel="000E7BD7">
          <w:rPr>
            <w:szCs w:val="24"/>
          </w:rPr>
          <w:delText>e observation period</w:delText>
        </w:r>
      </w:del>
      <w:ins w:id="552" w:author="Philipp Alexander Linden" w:date="2020-07-07T15:06:00Z">
        <w:del w:id="553" w:author="Mareike Ariaans" w:date="2020-07-09T16:59:00Z">
          <w:r w:rsidR="00D86257" w:rsidDel="000E7BD7">
            <w:rPr>
              <w:szCs w:val="24"/>
            </w:rPr>
            <w:delText xml:space="preserve"> bet</w:delText>
          </w:r>
        </w:del>
      </w:ins>
      <w:ins w:id="554" w:author="Philipp Alexander Linden" w:date="2020-07-07T15:07:00Z">
        <w:del w:id="555" w:author="Mareike Ariaans" w:date="2020-07-09T16:59:00Z">
          <w:r w:rsidR="00D86257" w:rsidDel="000E7BD7">
            <w:rPr>
              <w:szCs w:val="24"/>
            </w:rPr>
            <w:delText>ween 2014-2016 for our analysis</w:delText>
          </w:r>
        </w:del>
      </w:ins>
      <w:del w:id="556" w:author="Mareike Ariaans" w:date="2020-07-09T16:59:00Z">
        <w:r w:rsidR="001F4B57" w:rsidDel="000E7BD7">
          <w:rPr>
            <w:szCs w:val="24"/>
          </w:rPr>
          <w:delText xml:space="preserve"> (Table </w:delText>
        </w:r>
        <w:r w:rsidR="00FF5B80" w:rsidDel="000E7BD7">
          <w:rPr>
            <w:szCs w:val="24"/>
          </w:rPr>
          <w:delText>4, Online Appendix</w:delText>
        </w:r>
        <w:r w:rsidR="001F4B57" w:rsidDel="000E7BD7">
          <w:rPr>
            <w:szCs w:val="24"/>
          </w:rPr>
          <w:delText>)</w:delText>
        </w:r>
        <w:r w:rsidR="006A56FF" w:rsidRPr="006A56FF" w:rsidDel="000E7BD7">
          <w:rPr>
            <w:szCs w:val="24"/>
          </w:rPr>
          <w:delText>.</w:delText>
        </w:r>
        <w:commentRangeEnd w:id="537"/>
        <w:r w:rsidR="007D212C" w:rsidDel="000E7BD7">
          <w:rPr>
            <w:rStyle w:val="Kommentarzeichen"/>
            <w:lang w:val="de-DE"/>
          </w:rPr>
          <w:commentReference w:id="537"/>
        </w:r>
      </w:del>
    </w:p>
    <w:p w14:paraId="01CE70CC" w14:textId="494ECE58" w:rsidR="005E0DE7" w:rsidRPr="006A56FF" w:rsidRDefault="005E0DE7" w:rsidP="005E0DE7">
      <w:pPr>
        <w:pStyle w:val="berschrift2"/>
        <w:rPr>
          <w:lang w:val="en-US"/>
        </w:rPr>
      </w:pPr>
      <w:r w:rsidRPr="006A56FF">
        <w:rPr>
          <w:lang w:val="en-US"/>
        </w:rPr>
        <w:t>Cluster analysis</w:t>
      </w:r>
    </w:p>
    <w:p w14:paraId="1F6F8A47" w14:textId="57FBBB83"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EndPr/>
        <w:sdtContent>
          <w:r w:rsidRPr="006A56FF">
            <w:rPr>
              <w:lang w:val="en-US"/>
            </w:rPr>
            <w:fldChar w:fldCharType="begin"/>
          </w:r>
          <w:ins w:id="557" w:author="Mareike Ariaans" w:date="2020-07-10T12:22:00Z">
            <w:r w:rsidR="006C3A4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xMFQxMjoyMDo0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xMFQxMjoyMDo0Mi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TBUMTI6MjA6NDI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ins>
          <w:del w:id="558" w:author="Mareike Ariaans" w:date="2020-07-10T12:22:00Z">
            <w:r w:rsidR="000B0433" w:rsidDel="006C3A49">
              <w:rPr>
                <w:lang w:val="en-US"/>
              </w:rPr>
              <w:del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xMyIsIkFkZHJlc3MiOnsiJGlkIjoiMTQiLCJJc0xvY2FsQ2xvdWRQcm9qZWN0RmlsZUxpbmsiOmZhbHNlLCJMaW5rZWRSZXNvdXJjZVN0YXR1cyI6OCwiT3JpZ2luYWxTdHJpbmciOiIxMC4xMTc3LzA5NTg5Mjg3MDkzNTI0MDYiLCJMaW5rZWRSZXNvdXJjZVR5cGUiOjUsIlVyaVN0cmluZyI6Imh0dHBzOi8vZG9pLm9yZy8xMC4xMTc3LzA5NTg5Mjg3MDkzNTI0MDYiLCJQcm9wZXJ0aWVzIjp7IiRpZCI6IjE1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xOjU0OjMxIiwiUHJvamVjdCI6eyIkcmVmIjoiNSJ9fSwiVXNlTnVtYmVyaW5nVHlwZU9mUGFyZW50RG9jdW1lbnQiOmZhbHNlfSx7IiRpZCI6IjE2IiwiSWQiOiI0YmMwYWU3Zi0yOThmLTQ3NDEtYTk5MC1lNjMyZjQ1MmI3ODMiLCJSYW5nZVN0YXJ0IjoyOSwiUmFuZ2VMZW5ndGgiOjE0LCJSZWZlcmVuY2VJZCI6ImFiNTE2YjIxLTQxMTktNGQ4NC1hMGQ1LTBkY2MxMWFmNGU5MyIsIlJlZmVyZW5jZSI6eyIkaWQiOiIxNyIsIkFic3RyYWN0Q29tcGxleGl0eSI6MCwiQWJzdHJhY3RTb3VyY2VUZXh0Rm9ybWF0IjowLCJBZmZpbGlhdGlvbiI6IkRlcGFydG1lbnQgb2YgU29jaW9sb2d5OyBVbml2ZXJzaXR5IG9mIFNpZWdlbjsgR2VybWFueSI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SXNMb2NhbENsb3VkUHJvamVjdEZpbGVMaW5rIjpmYWxzZS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ZXJpb2RpY2FsIjp7IiRpZCI6IjIy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xOjU0OjMx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40LjAuMzUifQ==}</w:delInstrText>
            </w:r>
          </w:del>
          <w:r w:rsidRPr="006A56FF">
            <w:rPr>
              <w:lang w:val="en-US"/>
            </w:rPr>
            <w:fldChar w:fldCharType="separate"/>
          </w:r>
          <w:r w:rsidR="000B0433">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EndPr/>
        <w:sdtContent>
          <w:r w:rsidR="00890CE6" w:rsidRPr="00890CE6">
            <w:rPr>
              <w:lang w:val="en-US"/>
            </w:rPr>
            <w:fldChar w:fldCharType="begin"/>
          </w:r>
          <w:ins w:id="559" w:author="Mareike Ariaans" w:date="2020-07-10T12:22:00Z">
            <w:r w:rsidR="006C3A4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ins>
          <w:del w:id="560" w:author="Mareike Ariaans" w:date="2020-07-10T12:22:00Z">
            <w:r w:rsidR="000B0433" w:rsidDel="006C3A49">
              <w:rPr>
                <w:lang w:val="en-US"/>
              </w:rPr>
              <w:del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To1NDozMSIsIlByb2plY3QiOnsiJHJlZiI6IjUifX0sIlVzZU51bWJlcmluZ1R5cGVPZlBhcmVudERvY3VtZW50IjpmYWxzZX1dLCJGb3JtYXR0ZWRUZXh0Ijp7IiRpZCI6IjE1IiwiQ291bnQiOjEsIlRleHRVbml0cyI6W3siJGlkIjoiMTYiLCJGb250U3R5bGUiOnsiJGlkIjoiMTciLCJOZXV0cmFsIjp0cnVlfSwiUmVhZGluZ09yZGVyIjoxLCJUZXh0IjoiUmVpYmxpbmcgZXQgYWwuIn1dfSwiVGFnIjoiQ2l0YXZpUGxhY2Vob2xkZXIjODNlMzEwMDAtMmQ5MC00NzNlLTgyNGItYjBhNDY2ZjZiOGQ1IiwiVGV4dCI6IlJlaWJsaW5nIGV0IGFsLiIsIldBSVZlcnNpb24iOiI2LjQuMC4zNSJ9}</w:delInstrText>
            </w:r>
          </w:del>
          <w:r w:rsidR="00890CE6" w:rsidRPr="00890CE6">
            <w:rPr>
              <w:lang w:val="en-US"/>
            </w:rPr>
            <w:fldChar w:fldCharType="separate"/>
          </w:r>
          <w:r w:rsidR="000B0433">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EndPr/>
        <w:sdtContent>
          <w:r w:rsidR="00890CE6" w:rsidRPr="00890CE6">
            <w:rPr>
              <w:lang w:val="en-US"/>
            </w:rPr>
            <w:fldChar w:fldCharType="begin"/>
          </w:r>
          <w:ins w:id="561" w:author="Mareike Ariaans" w:date="2020-07-10T12:22:00Z">
            <w:r w:rsidR="006C3A4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ins>
          <w:del w:id="562" w:author="Mareike Ariaans" w:date="2020-07-10T12:22:00Z">
            <w:r w:rsidR="000B0433" w:rsidDel="006C3A49">
              <w:rPr>
                <w:lang w:val="en-US"/>
              </w:rPr>
              <w:del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CI6I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sK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XHJcbi8vI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iIsIkFic3RyYWN0Q29tcGxleGl0eSI6MCwiQWJzdHJhY3RIdG1sIjoi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C8vID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IsIkFic3RyYWN0U291cmNlVGV4dEZvcm1hdCI6MiwiQWZmaWxpYXRpb24iOiJVbml2ZXJzaXR5IG9mIFNpZWdlbiwgR2VybWFueS5cclxuVW5pdmVyc2l0eSBvZiBTaWVnZW4sIEdlcm1hbnkuXHJcblVuaXZlcnNpdHkgb2YgU2llZ2VuLCBHZXJtYW55LiBFbGVjdHJvbmljIGFkZHJlc3M6IHdlbmR0QHNvemlvbG9naWUudW5pLXNpZWdlbi5kZS4i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E6NTQ6MzE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xOSkifV19LCJUYWciOiJDaXRhdmlQbGFjZWhvbGRlciNkY2Q3N2QzMi1hMzBiLTQyMTUtOGZlZi05Njk5MzVjZDgxOTIiLCJUZXh0IjoiKDIwMTkpIiwiV0FJVmVyc2lvbiI6IjYuNC4wLjM1In0=}</w:delInstrText>
            </w:r>
          </w:del>
          <w:r w:rsidR="00890CE6" w:rsidRPr="00890CE6">
            <w:rPr>
              <w:lang w:val="en-US"/>
            </w:rPr>
            <w:fldChar w:fldCharType="separate"/>
          </w:r>
          <w:r w:rsidR="000B0433">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w:t>
      </w:r>
      <w:r w:rsidR="00F252A1">
        <w:rPr>
          <w:lang w:val="en-US"/>
        </w:rPr>
        <w:t>e</w:t>
      </w:r>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ins w:id="563" w:author="Mareike Ariaans" w:date="2020-07-10T12:22:00Z">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ins>
          <w:del w:id="564" w:author="Mareike Ariaans" w:date="2020-07-10T12:22:00Z">
            <w:r w:rsidR="000B0433" w:rsidDel="006C3A49">
              <w:rPr>
                <w:noProof/>
                <w:lang w:val="en-US"/>
              </w:rPr>
              <w:del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cZGdtYXJnaW5cXHBnYnJkcmhlYWRcXHBnYnJkcmZvb3R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TBUMTE6NTQ6MzE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delInstrText>
            </w:r>
          </w:del>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sdt>
        <w:sdtPr>
          <w:rPr>
            <w:lang w:val="en-US"/>
          </w:rPr>
          <w:alias w:val="To edit, see citavi.com/edit"/>
          <w:tag w:val="CitaviPlaceholder#4320c01d-6c84-4cfd-b6f1-6434fbc777ee"/>
          <w:id w:val="1597374595"/>
          <w:placeholder>
            <w:docPart w:val="DefaultPlaceholder_-1854013440"/>
          </w:placeholder>
        </w:sdtPr>
        <w:sdtEndPr/>
        <w:sdtContent>
          <w:r w:rsidR="00F252A1">
            <w:rPr>
              <w:noProof/>
              <w:lang w:val="en-US"/>
            </w:rPr>
            <w:fldChar w:fldCharType="begin"/>
          </w:r>
          <w:ins w:id="565" w:author="Mareike Ariaans" w:date="2020-07-10T12:22:00Z">
            <w:r w:rsidR="006C3A49">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RDb21wbGV4aXR5IjowLCJBYnN0cmFjdFNvdXJjZVRleHRGb3JtYXQiOjAsIkF1dGhvcnMiOlt7IiRpZCI6Ijc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OCJ9fSx7IiRpZCI6Ij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SXNMb2NhbENsb3VkUHJvamVjdEZpbGVMaW5rIjpmYWxzZSwiTGlua2VkUmVzb3VyY2VTdGF0dXMiOjgsIk9yaWdpbmFsU3RyaW5nIjoiMzExMzM0NDQiLCJMaW5rZWRSZXNvdXJjZVR5cGUiOjUsIlVyaVN0cmluZyI6Imh0dHA6Ly93d3cubmNiaS5ubG0ubmloLmdvdi9wdWJtZWQvMzExMzM0NDQiLCJQcm9wZXJ0aWVzIjp7IiRpZCI6IjEz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JBZGRyZXNzIjp7IiRpZCI6IjE1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2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gifX0sIlVzZU51bWJlcmluZ1R5cGVPZlBhcmVudERvY3VtZW50IjpmYWxzZX1dLCJGb3JtYXR0ZWRUZXh0Ijp7IiRpZCI6IjE4IiwiQ291bnQiOjEsIlRleHRVbml0cyI6W3siJGlkIjoiMTkiLCJGb250U3R5bGUiOnsiJGlkIjoiMjAiLCJOZXV0cmFsIjp0cnVlfSwiUmVhZGluZ09yZGVyIjoxLCJUZXh0IjoiKFJlaWJsaW5nIGV0IGFsLiwgMjAxOTogNjE1KSJ9XX0sIlRhZyI6IkNpdGF2aVBsYWNlaG9sZGVyIzQzMjBjMDFkLTZjODQtNGNmZC1iNmYxLTY0MzRmYmM3NzdlZSIsIlRleHQiOiIoUmVpYmxpbmcgZXQgYWwuLCAyMDE5OiA2MTUpIiwiV0FJVmVyc2lvbiI6IjYuNC4wLjM1In0=}</w:instrText>
            </w:r>
          </w:ins>
          <w:del w:id="566" w:author="Mareike Ariaans" w:date="2020-07-10T12:22:00Z">
            <w:r w:rsidR="000B0433" w:rsidDel="006C3A49">
              <w:rPr>
                <w:noProof/>
                <w:lang w:val="en-US"/>
              </w:rPr>
              <w:del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y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n19LHsiJGlkIjoiO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OCJ9fSx7IiRpZCI6IjEw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g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MSIsIkFkZHJlc3MiOnsiJGlkIjoiMTIiLCJJc0xvY2FsQ2xvdWRQcm9qZWN0RmlsZUxpbmsiOmZhbHNlLCJMaW5rZWRSZXNvdXJjZVN0YXR1cyI6OCwiT3JpZ2luYWxTdHJpbmciOiIzMTEzMzQ0NCIsIkxpbmtlZFJlc291cmNlVHlwZSI6NSwiVXJpU3RyaW5nIjoiaHR0cDovL3d3dy5uY2JpLm5sbS5uaWguZ292L3B1Ym1lZC8zMTEzMzQ0NCIsIlByb3BlcnRpZXMiOnsiJGlkIjoiMTM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gifX0seyIkaWQiOiIxNCIsIkFkZHJlc3MiOnsiJGlkIjoiMTU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Y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g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y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4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xOjU0OjMxIiwiUHJvamVjdCI6eyIkcmVmIjoiOCJ9fSwiVXNlTnVtYmVyaW5nVHlwZU9mUGFyZW50RG9jdW1lbnQiOmZhbHNlfV0sIkZvcm1hdHRlZFRleHQiOnsiJGlkIjoiMTgiLCJDb3VudCI6MSwiVGV4dFVuaXRzIjpbeyIkaWQiOiIxOSIsIkZvbnRTdHlsZSI6eyIkaWQiOiIyMCIsIk5ldXRyYWwiOnRydWV9LCJSZWFkaW5nT3JkZXIiOjEsIlRleHQiOiIoUmVpYmxpbmcgZXQgYWwuLCAyMDE5OiA2MTUpIn1dfSwiVGFnIjoiQ2l0YXZpUGxhY2Vob2xkZXIjNDMyMGMwMWQtNmM4NC00Y2ZkLWI2ZjEtNjQzNGZiYzc3N2VlIiwiVGV4dCI6IihSZWlibGluZyBldCBhbC4sIDIwMTk6IDYxNSkiLCJXQUlWZXJzaW9uIjoiNi40LjAuMzUifQ==}</w:delInstrText>
            </w:r>
          </w:del>
          <w:r w:rsidR="00F252A1">
            <w:rPr>
              <w:noProof/>
              <w:lang w:val="en-US"/>
            </w:rPr>
            <w:fldChar w:fldCharType="separate"/>
          </w:r>
          <w:r w:rsidR="000B0433">
            <w:rPr>
              <w:noProof/>
              <w:lang w:val="en-US"/>
            </w:rPr>
            <w:t>(Reibling et al., 2019: 615)</w:t>
          </w:r>
          <w:r w:rsidR="00F252A1">
            <w:rPr>
              <w:noProof/>
              <w:lang w:val="en-US"/>
            </w:rPr>
            <w:fldChar w:fldCharType="end"/>
          </w:r>
        </w:sdtContent>
      </w:sdt>
      <w:r w:rsidR="004B68A3">
        <w:rPr>
          <w:lang w:val="en-US"/>
        </w:rPr>
        <w:t xml:space="preserve">, however allows to combine results from different specifications “using the variability across those results as </w:t>
      </w:r>
      <w:r w:rsidR="004B68A3">
        <w:rPr>
          <w:lang w:val="en-US"/>
        </w:rPr>
        <w:lastRenderedPageBreak/>
        <w:t>measure of confidence about the membership of two observations in one cluster” increasing reliability of the method itself.</w:t>
      </w:r>
    </w:p>
    <w:p w14:paraId="77DB0897" w14:textId="722EF3B9"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first and second-best result determined by stopping rules of Calinski-Harabasz and Duda/Hart and Dendrogramms</w:t>
      </w:r>
      <w:r w:rsidR="009D562C">
        <w:rPr>
          <w:lang w:val="en-US"/>
        </w:rPr>
        <w:t xml:space="preserve"> for each of the 24 separate cluster analysis</w:t>
      </w:r>
      <w:r w:rsidR="00574BF9">
        <w:rPr>
          <w:lang w:val="en-US"/>
        </w:rPr>
        <w:t>.</w:t>
      </w:r>
    </w:p>
    <w:p w14:paraId="62F2363A" w14:textId="68D0D72E"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del w:id="567" w:author="Mareike Ariaans" w:date="2020-07-09T17:04:00Z">
        <w:r w:rsidR="00264EB7" w:rsidDel="00E435AB">
          <w:rPr>
            <w:lang w:val="en-US"/>
          </w:rPr>
          <w:delText>mebmerships</w:delText>
        </w:r>
      </w:del>
      <w:ins w:id="568" w:author="Mareike Ariaans" w:date="2020-07-09T17:04:00Z">
        <w:r w:rsidR="00E435AB">
          <w:rPr>
            <w:lang w:val="en-US"/>
          </w:rPr>
          <w:t>memberships</w:t>
        </w:r>
      </w:ins>
      <w:r w:rsidR="00264EB7">
        <w:rPr>
          <w:lang w:val="en-US"/>
        </w:rPr>
        <w:t xml:space="preserve"> into the solution</w:t>
      </w:r>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UNICNET6/Netdraw.</w:t>
      </w:r>
      <w:r w:rsidR="00C15C3A">
        <w:rPr>
          <w:lang w:val="en-US"/>
        </w:rPr>
        <w:t xml:space="preserve"> </w:t>
      </w:r>
      <w:r w:rsidR="00C15C3A" w:rsidRPr="00C15C3A">
        <w:rPr>
          <w:lang w:val="en-US"/>
        </w:rPr>
        <w:t xml:space="preserve">The graph thereby not only visualizes groups of countries and how likely it is that two countries belong to a similar </w:t>
      </w:r>
      <w:ins w:id="569" w:author="Mareike Ariaans" w:date="2020-07-09T17:05:00Z">
        <w:r w:rsidR="00AF3AF9" w:rsidRPr="00C15C3A">
          <w:rPr>
            <w:lang w:val="en-US"/>
          </w:rPr>
          <w:t xml:space="preserve">LTC system </w:t>
        </w:r>
      </w:ins>
      <w:r w:rsidR="00C15C3A" w:rsidRPr="00C15C3A">
        <w:rPr>
          <w:lang w:val="en-US"/>
        </w:rPr>
        <w:t xml:space="preserve">type </w:t>
      </w:r>
      <w:del w:id="570" w:author="Mareike Ariaans" w:date="2020-07-09T17:05:00Z">
        <w:r w:rsidR="00C15C3A" w:rsidRPr="00C15C3A" w:rsidDel="00AF3AF9">
          <w:rPr>
            <w:lang w:val="en-US"/>
          </w:rPr>
          <w:delText>of LTC system</w:delText>
        </w:r>
      </w:del>
      <w:r w:rsidR="00C15C3A" w:rsidRPr="00C15C3A">
        <w:rPr>
          <w:lang w:val="en-US"/>
        </w:rPr>
        <w:t>. Rather it displays the internal consistency of LTC systems</w:t>
      </w:r>
      <w:r w:rsidR="003920CC">
        <w:rPr>
          <w:lang w:val="en-US"/>
        </w:rPr>
        <w:t xml:space="preserve"> allowing for an in-depth analysis of the composition of clusters.</w:t>
      </w:r>
    </w:p>
    <w:p w14:paraId="0CCAFD0B" w14:textId="17EB4AA6"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w:t>
      </w:r>
      <w:r w:rsidR="00986D75">
        <w:rPr>
          <w:lang w:val="en-US"/>
        </w:rPr>
        <w:t>36</w:t>
      </w:r>
      <w:r w:rsidR="0081256C" w:rsidRPr="006A56FF">
        <w:rPr>
          <w:lang w:val="en-US"/>
        </w:rPr>
        <w:t xml:space="preserve"> words</w:t>
      </w:r>
    </w:p>
    <w:p w14:paraId="56410A74" w14:textId="2FCA86D5" w:rsidR="00826A47" w:rsidRDefault="00B87403" w:rsidP="003E139E">
      <w:pPr>
        <w:pStyle w:val="02Flietext"/>
        <w:rPr>
          <w:lang w:val="en-US"/>
        </w:rPr>
      </w:pPr>
      <w:r>
        <w:rPr>
          <w:lang w:val="en-US"/>
        </w:rPr>
        <w:t>Based on the full membership rule, n</w:t>
      </w:r>
      <w:r w:rsidR="007377B2">
        <w:rPr>
          <w:lang w:val="en-US"/>
        </w:rPr>
        <w:t>ine clusters can be divided</w:t>
      </w:r>
      <w:r>
        <w:rPr>
          <w:lang w:val="en-US"/>
        </w:rPr>
        <w:t xml:space="preserve"> (Table </w:t>
      </w:r>
      <w:ins w:id="571" w:author="Mareike Ariaans" w:date="2020-07-09T17:27:00Z">
        <w:r w:rsidR="00897DA8">
          <w:rPr>
            <w:lang w:val="en-US"/>
          </w:rPr>
          <w:t>2</w:t>
        </w:r>
      </w:ins>
      <w:del w:id="572" w:author="Mareike Ariaans" w:date="2020-07-09T17:27:00Z">
        <w:r w:rsidDel="00897DA8">
          <w:rPr>
            <w:lang w:val="en-US"/>
          </w:rPr>
          <w:delText>1</w:delText>
        </w:r>
      </w:del>
      <w:r>
        <w:rPr>
          <w:lang w:val="en-US"/>
        </w:rPr>
        <w:t>):</w:t>
      </w:r>
    </w:p>
    <w:p w14:paraId="1E881649" w14:textId="46C3EB9A" w:rsidR="00B17790" w:rsidRPr="00DA59EE" w:rsidRDefault="00B17790" w:rsidP="00B17790">
      <w:pPr>
        <w:pStyle w:val="02Flietext"/>
        <w:jc w:val="center"/>
        <w:rPr>
          <w:lang w:val="en-US"/>
        </w:rPr>
      </w:pPr>
      <w:r w:rsidRPr="00E028AA">
        <w:rPr>
          <w:highlight w:val="yellow"/>
          <w:lang w:val="en-US"/>
        </w:rPr>
        <w:t xml:space="preserve">--- </w:t>
      </w:r>
      <w:commentRangeStart w:id="573"/>
      <w:r w:rsidRPr="00E028AA">
        <w:rPr>
          <w:highlight w:val="yellow"/>
          <w:lang w:val="en-US"/>
        </w:rPr>
        <w:t>TABLE</w:t>
      </w:r>
      <w:commentRangeEnd w:id="573"/>
      <w:r w:rsidR="00897DA8">
        <w:rPr>
          <w:rStyle w:val="Kommentarzeichen"/>
        </w:rPr>
        <w:commentReference w:id="573"/>
      </w:r>
      <w:r w:rsidRPr="00E028AA">
        <w:rPr>
          <w:highlight w:val="yellow"/>
          <w:lang w:val="en-US"/>
        </w:rPr>
        <w:t xml:space="preserve"> </w:t>
      </w:r>
      <w:r w:rsidR="00B87403">
        <w:rPr>
          <w:highlight w:val="yellow"/>
          <w:lang w:val="en-US"/>
        </w:rPr>
        <w:t>2</w:t>
      </w:r>
      <w:r w:rsidRPr="00E028AA">
        <w:rPr>
          <w:highlight w:val="yellow"/>
          <w:lang w:val="en-US"/>
        </w:rPr>
        <w:t xml:space="preserve"> ABOUT HERE ---</w:t>
      </w:r>
    </w:p>
    <w:p w14:paraId="65CBB387" w14:textId="77777777" w:rsidR="00B17790" w:rsidRPr="000A6C8D" w:rsidRDefault="00B17790" w:rsidP="00B17790">
      <w:pPr>
        <w:pStyle w:val="Beschriftung"/>
        <w:keepNext/>
        <w:spacing w:before="240" w:after="240"/>
        <w:jc w:val="left"/>
        <w:rPr>
          <w:sz w:val="22"/>
          <w:szCs w:val="22"/>
          <w:lang w:val="en-US"/>
        </w:rPr>
      </w:pPr>
      <w:r w:rsidRPr="000A6C8D">
        <w:rPr>
          <w:sz w:val="22"/>
          <w:szCs w:val="22"/>
          <w:lang w:val="en-US"/>
        </w:rPr>
        <w:lastRenderedPageBreak/>
        <w:t xml:space="preserve">Table </w:t>
      </w:r>
      <w:r w:rsidRPr="000A6C8D">
        <w:rPr>
          <w:sz w:val="22"/>
          <w:szCs w:val="22"/>
          <w:lang w:val="en-US"/>
        </w:rPr>
        <w:fldChar w:fldCharType="begin"/>
      </w:r>
      <w:r w:rsidRPr="000A6C8D">
        <w:rPr>
          <w:sz w:val="22"/>
          <w:szCs w:val="22"/>
          <w:lang w:val="en-US"/>
        </w:rPr>
        <w:instrText xml:space="preserve"> SEQ Table \* ARABIC </w:instrText>
      </w:r>
      <w:r w:rsidRPr="000A6C8D">
        <w:rPr>
          <w:sz w:val="22"/>
          <w:szCs w:val="22"/>
          <w:lang w:val="en-US"/>
        </w:rPr>
        <w:fldChar w:fldCharType="separate"/>
      </w:r>
      <w:r>
        <w:rPr>
          <w:noProof/>
          <w:sz w:val="22"/>
          <w:szCs w:val="22"/>
          <w:lang w:val="en-US"/>
        </w:rPr>
        <w:t>2</w:t>
      </w:r>
      <w:r w:rsidRPr="000A6C8D">
        <w:rPr>
          <w:sz w:val="22"/>
          <w:szCs w:val="22"/>
          <w:lang w:val="en-US"/>
        </w:rPr>
        <w:fldChar w:fldCharType="end"/>
      </w:r>
      <w:r w:rsidRPr="000A6C8D">
        <w:rPr>
          <w:sz w:val="22"/>
          <w:szCs w:val="22"/>
          <w:lang w:val="en-US"/>
        </w:rPr>
        <w:t xml:space="preserve">: Clustering based on benchmark percentages of same cluster </w:t>
      </w:r>
      <w:commentRangeStart w:id="574"/>
      <w:r w:rsidRPr="000A6C8D">
        <w:rPr>
          <w:sz w:val="22"/>
          <w:szCs w:val="22"/>
          <w:lang w:val="en-US"/>
        </w:rPr>
        <w:t>solutions</w:t>
      </w:r>
      <w:commentRangeEnd w:id="574"/>
      <w:r>
        <w:rPr>
          <w:rStyle w:val="Kommentarzeichen"/>
          <w:color w:val="000000"/>
        </w:rPr>
        <w:commentReference w:id="574"/>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B17790" w:rsidRPr="007A31D0" w14:paraId="2D8318BF" w14:textId="77777777" w:rsidTr="006E3A97">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52B3270C" w14:textId="77777777" w:rsidR="00B17790" w:rsidRPr="00C3071E" w:rsidRDefault="00B17790" w:rsidP="006E3A97">
            <w:pPr>
              <w:spacing w:line="276" w:lineRule="auto"/>
              <w:rPr>
                <w:b w:val="0"/>
                <w:bCs w:val="0"/>
                <w:caps w:val="0"/>
                <w:color w:val="auto"/>
                <w:sz w:val="16"/>
                <w:szCs w:val="16"/>
                <w:lang w:val="en-US"/>
              </w:rPr>
            </w:pPr>
          </w:p>
        </w:tc>
        <w:tc>
          <w:tcPr>
            <w:tcW w:w="822" w:type="dxa"/>
            <w:tcBorders>
              <w:top w:val="single" w:sz="12" w:space="0" w:color="auto"/>
              <w:right w:val="nil"/>
            </w:tcBorders>
            <w:shd w:val="clear" w:color="auto" w:fill="FFFFFF" w:themeFill="background1"/>
            <w:vAlign w:val="center"/>
          </w:tcPr>
          <w:p w14:paraId="3DEDCB81" w14:textId="77777777" w:rsidR="00B17790" w:rsidRPr="00C3071E" w:rsidRDefault="00B17790" w:rsidP="006E3A97">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1</w:t>
            </w:r>
          </w:p>
        </w:tc>
        <w:tc>
          <w:tcPr>
            <w:tcW w:w="822" w:type="dxa"/>
            <w:tcBorders>
              <w:top w:val="single" w:sz="12" w:space="0" w:color="auto"/>
            </w:tcBorders>
            <w:shd w:val="clear" w:color="auto" w:fill="FFFFFF" w:themeFill="background1"/>
            <w:vAlign w:val="center"/>
          </w:tcPr>
          <w:p w14:paraId="66A4ED07" w14:textId="77777777" w:rsidR="00B17790" w:rsidRPr="00C3071E" w:rsidRDefault="00B17790" w:rsidP="006E3A97">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6026053A" w14:textId="77777777" w:rsidR="00B17790" w:rsidRPr="00C3071E" w:rsidRDefault="00B17790" w:rsidP="006E3A97">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2DA35A30" w14:textId="77777777" w:rsidR="00B17790" w:rsidRPr="00C3071E" w:rsidRDefault="00B17790" w:rsidP="006E3A97">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EC7AE4A" w14:textId="77777777" w:rsidR="00B17790" w:rsidRPr="00C3071E" w:rsidRDefault="00B17790" w:rsidP="006E3A97">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7D763854" w14:textId="77777777" w:rsidR="00B17790" w:rsidRPr="00C3071E" w:rsidRDefault="00B17790" w:rsidP="006E3A97">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3B5BDAA3" w14:textId="77777777" w:rsidR="00B17790" w:rsidRPr="00C3071E" w:rsidRDefault="00B17790" w:rsidP="006E3A97">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4DDF7D40" w14:textId="77777777" w:rsidR="00B17790" w:rsidRPr="00C3071E" w:rsidRDefault="00B17790" w:rsidP="006E3A97">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11D4D885" w14:textId="77777777" w:rsidR="00B17790" w:rsidRPr="00C3071E" w:rsidRDefault="00B17790" w:rsidP="006E3A97">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9</w:t>
            </w:r>
          </w:p>
        </w:tc>
      </w:tr>
      <w:tr w:rsidR="00B17790" w:rsidRPr="007A31D0" w14:paraId="59C2FC53" w14:textId="77777777" w:rsidTr="006E3A9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1959143B" w14:textId="77777777" w:rsidR="00B17790" w:rsidRPr="00C3071E" w:rsidRDefault="00B17790" w:rsidP="006E3A97">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66 and ≥ 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p>
        </w:tc>
        <w:tc>
          <w:tcPr>
            <w:tcW w:w="822" w:type="dxa"/>
            <w:tcBorders>
              <w:top w:val="single" w:sz="4" w:space="0" w:color="auto"/>
              <w:right w:val="nil"/>
            </w:tcBorders>
            <w:shd w:val="clear" w:color="auto" w:fill="FFFFFF" w:themeFill="background1"/>
            <w:vAlign w:val="center"/>
          </w:tcPr>
          <w:p w14:paraId="0969E1CB"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CZ, LV, PL</w:t>
            </w:r>
          </w:p>
        </w:tc>
        <w:tc>
          <w:tcPr>
            <w:tcW w:w="822" w:type="dxa"/>
            <w:tcBorders>
              <w:top w:val="single" w:sz="4" w:space="0" w:color="auto"/>
            </w:tcBorders>
            <w:shd w:val="clear" w:color="auto" w:fill="FFFFFF" w:themeFill="background1"/>
            <w:vAlign w:val="center"/>
          </w:tcPr>
          <w:p w14:paraId="3E07F1BA"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1D14343"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640E413F"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JP, KR</w:t>
            </w:r>
          </w:p>
        </w:tc>
        <w:tc>
          <w:tcPr>
            <w:tcW w:w="823" w:type="dxa"/>
            <w:tcBorders>
              <w:top w:val="single" w:sz="4" w:space="0" w:color="auto"/>
            </w:tcBorders>
            <w:shd w:val="clear" w:color="auto" w:fill="FFFFFF" w:themeFill="background1"/>
            <w:vAlign w:val="center"/>
          </w:tcPr>
          <w:p w14:paraId="11E9FAE9" w14:textId="77777777" w:rsidR="00B17790" w:rsidRPr="00F92878"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AU, BE, CH, LU, NL</w:t>
            </w:r>
          </w:p>
        </w:tc>
        <w:tc>
          <w:tcPr>
            <w:tcW w:w="822" w:type="dxa"/>
            <w:tcBorders>
              <w:top w:val="single" w:sz="4" w:space="0" w:color="auto"/>
            </w:tcBorders>
            <w:shd w:val="clear" w:color="auto" w:fill="FFFFFF" w:themeFill="background1"/>
            <w:vAlign w:val="center"/>
          </w:tcPr>
          <w:p w14:paraId="584B7B22" w14:textId="77777777" w:rsidR="00B17790" w:rsidRPr="00F92878"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SI, SK</w:t>
            </w:r>
          </w:p>
        </w:tc>
        <w:tc>
          <w:tcPr>
            <w:tcW w:w="822" w:type="dxa"/>
            <w:tcBorders>
              <w:top w:val="single" w:sz="4" w:space="0" w:color="auto"/>
            </w:tcBorders>
            <w:shd w:val="clear" w:color="auto" w:fill="FFFFFF" w:themeFill="background1"/>
            <w:vAlign w:val="center"/>
          </w:tcPr>
          <w:p w14:paraId="62BFB3EC" w14:textId="77777777" w:rsidR="00B17790" w:rsidRPr="00F92878"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FR, IL, ES, UK, US</w:t>
            </w:r>
          </w:p>
        </w:tc>
        <w:tc>
          <w:tcPr>
            <w:tcW w:w="822" w:type="dxa"/>
            <w:tcBorders>
              <w:top w:val="single" w:sz="4" w:space="0" w:color="auto"/>
            </w:tcBorders>
            <w:shd w:val="clear" w:color="auto" w:fill="FFFFFF" w:themeFill="background1"/>
            <w:vAlign w:val="center"/>
          </w:tcPr>
          <w:p w14:paraId="6F664623" w14:textId="77777777" w:rsidR="00B17790" w:rsidRPr="00F92878"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EE</w:t>
            </w:r>
          </w:p>
        </w:tc>
        <w:tc>
          <w:tcPr>
            <w:tcW w:w="823" w:type="dxa"/>
            <w:tcBorders>
              <w:top w:val="single" w:sz="4" w:space="0" w:color="auto"/>
            </w:tcBorders>
            <w:shd w:val="clear" w:color="auto" w:fill="FFFFFF" w:themeFill="background1"/>
            <w:vAlign w:val="center"/>
          </w:tcPr>
          <w:p w14:paraId="419DB203"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NZ</w:t>
            </w:r>
          </w:p>
        </w:tc>
      </w:tr>
      <w:tr w:rsidR="00B17790" w:rsidRPr="007A31D0" w14:paraId="4F6D902B" w14:textId="77777777" w:rsidTr="006E3A97">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2856D0D3" w14:textId="77777777" w:rsidR="00B17790" w:rsidRPr="00C3071E" w:rsidRDefault="00B17790" w:rsidP="006E3A97">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p>
        </w:tc>
        <w:tc>
          <w:tcPr>
            <w:tcW w:w="822" w:type="dxa"/>
            <w:tcBorders>
              <w:right w:val="nil"/>
            </w:tcBorders>
            <w:shd w:val="clear" w:color="auto" w:fill="FFFFFF" w:themeFill="background1"/>
            <w:vAlign w:val="center"/>
          </w:tcPr>
          <w:p w14:paraId="2595EBDF"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03868CDA"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5BD63B92"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 KR</w:t>
            </w:r>
          </w:p>
        </w:tc>
        <w:tc>
          <w:tcPr>
            <w:tcW w:w="822" w:type="dxa"/>
            <w:tcBorders>
              <w:left w:val="nil"/>
            </w:tcBorders>
            <w:shd w:val="clear" w:color="auto" w:fill="FFFFFF" w:themeFill="background1"/>
            <w:vAlign w:val="center"/>
          </w:tcPr>
          <w:p w14:paraId="44B8289B"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 IE, NO, SE</w:t>
            </w:r>
          </w:p>
        </w:tc>
        <w:tc>
          <w:tcPr>
            <w:tcW w:w="823" w:type="dxa"/>
            <w:shd w:val="clear" w:color="auto" w:fill="FFFFFF" w:themeFill="background1"/>
            <w:vAlign w:val="center"/>
          </w:tcPr>
          <w:p w14:paraId="67FA909B"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 UK, IL, SI, SK</w:t>
            </w:r>
          </w:p>
        </w:tc>
        <w:tc>
          <w:tcPr>
            <w:tcW w:w="822" w:type="dxa"/>
            <w:shd w:val="clear" w:color="auto" w:fill="FFFFFF" w:themeFill="background1"/>
            <w:vAlign w:val="center"/>
          </w:tcPr>
          <w:p w14:paraId="128A8365"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66DF818C"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AU, BE</w:t>
            </w:r>
          </w:p>
          <w:p w14:paraId="2779B91E" w14:textId="77777777" w:rsidR="00B17790" w:rsidRPr="00F92878"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CH, EE, LU, NL, NZ, SK, SI</w:t>
            </w:r>
          </w:p>
        </w:tc>
        <w:tc>
          <w:tcPr>
            <w:tcW w:w="822" w:type="dxa"/>
            <w:shd w:val="clear" w:color="auto" w:fill="FFFFFF" w:themeFill="background1"/>
            <w:vAlign w:val="center"/>
          </w:tcPr>
          <w:p w14:paraId="03BF84E6" w14:textId="77777777" w:rsidR="00B17790" w:rsidRPr="00F92878"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655A2C97"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 UK, US</w:t>
            </w:r>
          </w:p>
        </w:tc>
      </w:tr>
      <w:tr w:rsidR="00B17790" w:rsidRPr="00B33E18" w14:paraId="2D81B237" w14:textId="77777777" w:rsidTr="006E3A9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940B05E" w14:textId="77777777" w:rsidR="00B17790" w:rsidRDefault="00B17790" w:rsidP="006E3A97">
            <w:pPr>
              <w:spacing w:line="276" w:lineRule="auto"/>
              <w:rPr>
                <w:color w:val="auto"/>
                <w:sz w:val="16"/>
                <w:szCs w:val="16"/>
                <w:lang w:val="en-US"/>
              </w:rPr>
            </w:pPr>
            <w:r w:rsidRPr="00C3071E">
              <w:rPr>
                <w:b w:val="0"/>
                <w:bCs w:val="0"/>
                <w:caps w:val="0"/>
                <w:color w:val="auto"/>
                <w:sz w:val="16"/>
                <w:szCs w:val="16"/>
                <w:lang w:val="en-US"/>
              </w:rPr>
              <w:t xml:space="preserve">Strongest tie </w:t>
            </w:r>
          </w:p>
          <w:p w14:paraId="01BACB76" w14:textId="77777777" w:rsidR="00B17790" w:rsidRPr="00C3071E" w:rsidRDefault="00B17790" w:rsidP="006E3A97">
            <w:pPr>
              <w:spacing w:line="276" w:lineRule="auto"/>
              <w:rPr>
                <w:b w:val="0"/>
                <w:bCs w:val="0"/>
                <w:caps w:val="0"/>
                <w:color w:val="auto"/>
                <w:sz w:val="16"/>
                <w:szCs w:val="16"/>
                <w:lang w:val="en-US"/>
              </w:rPr>
            </w:pPr>
            <w:r w:rsidRPr="00C3071E">
              <w:rPr>
                <w:b w:val="0"/>
                <w:bCs w:val="0"/>
                <w:caps w:val="0"/>
                <w:color w:val="auto"/>
                <w:sz w:val="16"/>
                <w:szCs w:val="16"/>
                <w:lang w:val="en-US"/>
              </w:rPr>
              <w:t xml:space="preserve">in </w:t>
            </w:r>
            <w:r>
              <w:rPr>
                <w:b w:val="0"/>
                <w:bCs w:val="0"/>
                <w:caps w:val="0"/>
                <w:color w:val="auto"/>
                <w:sz w:val="16"/>
                <w:szCs w:val="16"/>
                <w:lang w:val="en-US"/>
              </w:rPr>
              <w:t xml:space="preserve">full </w:t>
            </w:r>
            <w:r w:rsidRPr="00C3071E">
              <w:rPr>
                <w:b w:val="0"/>
                <w:bCs w:val="0"/>
                <w:caps w:val="0"/>
                <w:color w:val="auto"/>
                <w:sz w:val="16"/>
                <w:szCs w:val="16"/>
                <w:lang w:val="en-US"/>
              </w:rPr>
              <w:t>cluster</w:t>
            </w:r>
          </w:p>
        </w:tc>
        <w:tc>
          <w:tcPr>
            <w:tcW w:w="822" w:type="dxa"/>
            <w:tcBorders>
              <w:right w:val="nil"/>
            </w:tcBorders>
            <w:shd w:val="clear" w:color="auto" w:fill="FFFFFF" w:themeFill="background1"/>
            <w:vAlign w:val="center"/>
          </w:tcPr>
          <w:p w14:paraId="761C2204"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LV_PL</w:t>
            </w:r>
          </w:p>
          <w:p w14:paraId="3051DD7B"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w:t>
            </w:r>
          </w:p>
        </w:tc>
        <w:tc>
          <w:tcPr>
            <w:tcW w:w="822" w:type="dxa"/>
            <w:shd w:val="clear" w:color="auto" w:fill="FFFFFF" w:themeFill="background1"/>
            <w:vAlign w:val="center"/>
          </w:tcPr>
          <w:p w14:paraId="4FAA82FC"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FI_DE</w:t>
            </w:r>
          </w:p>
          <w:p w14:paraId="5B6FEC70"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2" w:type="dxa"/>
            <w:tcBorders>
              <w:right w:val="nil"/>
            </w:tcBorders>
            <w:shd w:val="clear" w:color="auto" w:fill="FFFFFF" w:themeFill="background1"/>
            <w:vAlign w:val="center"/>
          </w:tcPr>
          <w:p w14:paraId="6FCE7E4B"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DK_IE (1,0)</w:t>
            </w:r>
          </w:p>
          <w:p w14:paraId="5FCFFBE1"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DK_NO (1,0)</w:t>
            </w:r>
          </w:p>
          <w:p w14:paraId="48FED1A9"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DK_SE (1,0)</w:t>
            </w:r>
          </w:p>
          <w:p w14:paraId="72BE21F3"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IE_NO (1,0)</w:t>
            </w:r>
          </w:p>
          <w:p w14:paraId="03295427"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IE_SE (1,0)</w:t>
            </w:r>
          </w:p>
          <w:p w14:paraId="638E0CCB"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NO_SE (1,0)</w:t>
            </w:r>
          </w:p>
        </w:tc>
        <w:tc>
          <w:tcPr>
            <w:tcW w:w="822" w:type="dxa"/>
            <w:tcBorders>
              <w:left w:val="nil"/>
            </w:tcBorders>
            <w:shd w:val="clear" w:color="auto" w:fill="FFFFFF" w:themeFill="background1"/>
            <w:vAlign w:val="center"/>
          </w:tcPr>
          <w:p w14:paraId="5B8DC387"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JP_KR</w:t>
            </w:r>
          </w:p>
          <w:p w14:paraId="68930595"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3" w:type="dxa"/>
            <w:shd w:val="clear" w:color="auto" w:fill="FFFFFF" w:themeFill="background1"/>
            <w:vAlign w:val="center"/>
          </w:tcPr>
          <w:p w14:paraId="6B4A026A"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LU_NL (1,0)</w:t>
            </w:r>
          </w:p>
        </w:tc>
        <w:tc>
          <w:tcPr>
            <w:tcW w:w="822" w:type="dxa"/>
            <w:shd w:val="clear" w:color="auto" w:fill="FFFFFF" w:themeFill="background1"/>
            <w:vAlign w:val="center"/>
          </w:tcPr>
          <w:p w14:paraId="114B7BD2"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S</w:t>
            </w:r>
            <w:r>
              <w:rPr>
                <w:color w:val="auto"/>
                <w:sz w:val="16"/>
                <w:szCs w:val="16"/>
                <w:lang w:val="en-US"/>
              </w:rPr>
              <w:t>I</w:t>
            </w:r>
            <w:r w:rsidRPr="00C3071E">
              <w:rPr>
                <w:color w:val="auto"/>
                <w:sz w:val="16"/>
                <w:szCs w:val="16"/>
                <w:lang w:val="en-US"/>
              </w:rPr>
              <w:t>_S</w:t>
            </w:r>
            <w:r>
              <w:rPr>
                <w:color w:val="auto"/>
                <w:sz w:val="16"/>
                <w:szCs w:val="16"/>
                <w:lang w:val="en-US"/>
              </w:rPr>
              <w:t>K</w:t>
            </w:r>
          </w:p>
          <w:p w14:paraId="17D9DC91"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(0.72)</w:t>
            </w:r>
          </w:p>
        </w:tc>
        <w:tc>
          <w:tcPr>
            <w:tcW w:w="822" w:type="dxa"/>
            <w:shd w:val="clear" w:color="auto" w:fill="FFFFFF" w:themeFill="background1"/>
            <w:vAlign w:val="center"/>
          </w:tcPr>
          <w:p w14:paraId="1BEF5FC6"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ES_US</w:t>
            </w:r>
          </w:p>
          <w:p w14:paraId="4939F224"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2" w:type="dxa"/>
            <w:shd w:val="clear" w:color="auto" w:fill="FFFFFF" w:themeFill="background1"/>
            <w:vAlign w:val="center"/>
          </w:tcPr>
          <w:p w14:paraId="4F0B264B"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9C8F591"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B17790" w:rsidRPr="007A31D0" w14:paraId="688152BB" w14:textId="77777777" w:rsidTr="006E3A97">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639EA93E" w14:textId="77777777" w:rsidR="00B17790" w:rsidRPr="00C3071E" w:rsidRDefault="00B17790" w:rsidP="006E3A97">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9</w:t>
            </w:r>
            <w:r>
              <w:rPr>
                <w:b w:val="0"/>
                <w:bCs w:val="0"/>
                <w:caps w:val="0"/>
                <w:color w:val="auto"/>
                <w:sz w:val="16"/>
                <w:szCs w:val="16"/>
                <w:lang w:val="en-US"/>
              </w:rPr>
              <w:t xml:space="preserve"> cluster ties</w:t>
            </w:r>
          </w:p>
        </w:tc>
        <w:tc>
          <w:tcPr>
            <w:tcW w:w="822" w:type="dxa"/>
            <w:tcBorders>
              <w:right w:val="nil"/>
            </w:tcBorders>
            <w:shd w:val="clear" w:color="auto" w:fill="FFFFFF" w:themeFill="background1"/>
            <w:vAlign w:val="center"/>
          </w:tcPr>
          <w:p w14:paraId="58CF9161" w14:textId="77777777" w:rsidR="00B17790" w:rsidRPr="00B6557F"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CZ_LV</w:t>
            </w:r>
          </w:p>
          <w:p w14:paraId="2E09189F"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CZ_PL LV_PL</w:t>
            </w:r>
          </w:p>
          <w:p w14:paraId="2E025232"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A18181D"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rPr>
              <w:t>FI_DE</w:t>
            </w:r>
          </w:p>
        </w:tc>
        <w:tc>
          <w:tcPr>
            <w:tcW w:w="822" w:type="dxa"/>
            <w:tcBorders>
              <w:right w:val="nil"/>
            </w:tcBorders>
            <w:shd w:val="clear" w:color="auto" w:fill="FFFFFF" w:themeFill="background1"/>
            <w:vAlign w:val="center"/>
          </w:tcPr>
          <w:p w14:paraId="7961E31A"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DK_IE</w:t>
            </w:r>
          </w:p>
          <w:p w14:paraId="3B526318"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DK_NO</w:t>
            </w:r>
          </w:p>
          <w:p w14:paraId="62B052ED"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DK_SE</w:t>
            </w:r>
          </w:p>
          <w:p w14:paraId="216A4BAE"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IE_NO</w:t>
            </w:r>
          </w:p>
          <w:p w14:paraId="05E6162D"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IE_SE</w:t>
            </w:r>
          </w:p>
          <w:p w14:paraId="66ED6628"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NO_SE</w:t>
            </w:r>
          </w:p>
        </w:tc>
        <w:tc>
          <w:tcPr>
            <w:tcW w:w="822" w:type="dxa"/>
            <w:tcBorders>
              <w:left w:val="nil"/>
            </w:tcBorders>
            <w:shd w:val="clear" w:color="auto" w:fill="FFFFFF" w:themeFill="background1"/>
            <w:vAlign w:val="center"/>
          </w:tcPr>
          <w:p w14:paraId="3C74F402"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JP_KR</w:t>
            </w:r>
          </w:p>
        </w:tc>
        <w:tc>
          <w:tcPr>
            <w:tcW w:w="823" w:type="dxa"/>
            <w:shd w:val="clear" w:color="auto" w:fill="FFFFFF" w:themeFill="background1"/>
            <w:vAlign w:val="center"/>
          </w:tcPr>
          <w:p w14:paraId="6DC1C4A5"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BE_LU</w:t>
            </w:r>
          </w:p>
          <w:p w14:paraId="3DA1D891"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BE_NL</w:t>
            </w:r>
          </w:p>
          <w:p w14:paraId="04FDF870" w14:textId="77777777" w:rsidR="00B17790" w:rsidRPr="00B6557F"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LU</w:t>
            </w:r>
            <w:r w:rsidRPr="00C3071E">
              <w:rPr>
                <w:color w:val="auto"/>
                <w:sz w:val="16"/>
                <w:szCs w:val="16"/>
                <w:lang w:val="en-US"/>
              </w:rPr>
              <w:t>_</w:t>
            </w:r>
            <w:r w:rsidRPr="00B6557F">
              <w:rPr>
                <w:color w:val="auto"/>
                <w:sz w:val="16"/>
                <w:szCs w:val="16"/>
                <w:lang w:val="en-US"/>
              </w:rPr>
              <w:t>CH</w:t>
            </w:r>
          </w:p>
          <w:p w14:paraId="1E309849"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LU_NL</w:t>
            </w:r>
          </w:p>
          <w:p w14:paraId="494EF9D1"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NL_CH</w:t>
            </w:r>
          </w:p>
        </w:tc>
        <w:tc>
          <w:tcPr>
            <w:tcW w:w="822" w:type="dxa"/>
            <w:shd w:val="clear" w:color="auto" w:fill="FFFFFF" w:themeFill="background1"/>
            <w:vAlign w:val="center"/>
          </w:tcPr>
          <w:p w14:paraId="75D2A3D5"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CE42B93"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ES_US</w:t>
            </w:r>
          </w:p>
        </w:tc>
        <w:tc>
          <w:tcPr>
            <w:tcW w:w="822" w:type="dxa"/>
            <w:shd w:val="clear" w:color="auto" w:fill="FFFFFF" w:themeFill="background1"/>
            <w:vAlign w:val="center"/>
          </w:tcPr>
          <w:p w14:paraId="4868705B"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69AB379C" w14:textId="77777777" w:rsidR="00B17790" w:rsidRPr="00C3071E" w:rsidRDefault="00B17790" w:rsidP="006E3A97">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B17790" w:rsidRPr="007A31D0" w14:paraId="77E128B7" w14:textId="77777777" w:rsidTr="006E3A9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444FC1D3" w14:textId="77777777" w:rsidR="00B17790" w:rsidRDefault="00B17790" w:rsidP="006E3A97">
            <w:pPr>
              <w:spacing w:line="276" w:lineRule="auto"/>
              <w:rPr>
                <w:color w:val="auto"/>
                <w:sz w:val="16"/>
                <w:szCs w:val="16"/>
                <w:lang w:val="en-US"/>
              </w:rPr>
            </w:pPr>
            <w:r>
              <w:rPr>
                <w:b w:val="0"/>
                <w:bCs w:val="0"/>
                <w:caps w:val="0"/>
                <w:color w:val="auto"/>
                <w:sz w:val="16"/>
                <w:szCs w:val="16"/>
                <w:lang w:val="en-US"/>
              </w:rPr>
              <w:t>#</w:t>
            </w:r>
            <w:r w:rsidRPr="00C3071E">
              <w:rPr>
                <w:b w:val="0"/>
                <w:bCs w:val="0"/>
                <w:caps w:val="0"/>
                <w:color w:val="auto"/>
                <w:sz w:val="16"/>
                <w:szCs w:val="16"/>
                <w:lang w:val="en-US"/>
              </w:rPr>
              <w:t xml:space="preserve"> of ties in </w:t>
            </w:r>
          </w:p>
          <w:p w14:paraId="42CB9917" w14:textId="77777777" w:rsidR="00B17790" w:rsidRPr="00C3071E" w:rsidRDefault="00B17790" w:rsidP="006E3A97">
            <w:pPr>
              <w:spacing w:line="276" w:lineRule="auto"/>
              <w:rPr>
                <w:color w:val="auto"/>
                <w:sz w:val="16"/>
                <w:szCs w:val="16"/>
                <w:lang w:val="en-US"/>
              </w:rPr>
            </w:pPr>
            <w:r w:rsidRPr="00C3071E">
              <w:rPr>
                <w:b w:val="0"/>
                <w:bCs w:val="0"/>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17BCCE3E"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3/3</w:t>
            </w:r>
          </w:p>
        </w:tc>
        <w:tc>
          <w:tcPr>
            <w:tcW w:w="822" w:type="dxa"/>
            <w:tcBorders>
              <w:bottom w:val="single" w:sz="12" w:space="0" w:color="auto"/>
            </w:tcBorders>
            <w:shd w:val="clear" w:color="auto" w:fill="FFFFFF" w:themeFill="background1"/>
            <w:vAlign w:val="center"/>
          </w:tcPr>
          <w:p w14:paraId="4140CD8E"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6E1AA0CB"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0E976E48"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3" w:type="dxa"/>
            <w:tcBorders>
              <w:bottom w:val="single" w:sz="12" w:space="0" w:color="auto"/>
            </w:tcBorders>
            <w:shd w:val="clear" w:color="auto" w:fill="FFFFFF" w:themeFill="background1"/>
            <w:vAlign w:val="center"/>
          </w:tcPr>
          <w:p w14:paraId="626E6E3C"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10/10</w:t>
            </w:r>
          </w:p>
        </w:tc>
        <w:tc>
          <w:tcPr>
            <w:tcW w:w="822" w:type="dxa"/>
            <w:tcBorders>
              <w:bottom w:val="single" w:sz="12" w:space="0" w:color="auto"/>
            </w:tcBorders>
            <w:shd w:val="clear" w:color="auto" w:fill="FFFFFF" w:themeFill="background1"/>
            <w:vAlign w:val="center"/>
          </w:tcPr>
          <w:p w14:paraId="4187E8D6"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2" w:type="dxa"/>
            <w:tcBorders>
              <w:bottom w:val="single" w:sz="12" w:space="0" w:color="auto"/>
            </w:tcBorders>
            <w:shd w:val="clear" w:color="auto" w:fill="FFFFFF" w:themeFill="background1"/>
            <w:vAlign w:val="center"/>
          </w:tcPr>
          <w:p w14:paraId="15FC28F2"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9/10</w:t>
            </w:r>
          </w:p>
        </w:tc>
        <w:tc>
          <w:tcPr>
            <w:tcW w:w="822" w:type="dxa"/>
            <w:tcBorders>
              <w:bottom w:val="single" w:sz="12" w:space="0" w:color="auto"/>
            </w:tcBorders>
            <w:shd w:val="clear" w:color="auto" w:fill="FFFFFF" w:themeFill="background1"/>
            <w:vAlign w:val="center"/>
          </w:tcPr>
          <w:p w14:paraId="05BB7F2B"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050A5164" w14:textId="77777777" w:rsidR="00B17790" w:rsidRPr="00C3071E" w:rsidRDefault="00B17790" w:rsidP="006E3A97">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13E3E7F3" w14:textId="7CBA07BF" w:rsidR="00B17790" w:rsidRDefault="00B17790" w:rsidP="00897DA8">
      <w:pPr>
        <w:pStyle w:val="05Aufzhlungnummeriert"/>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ins w:id="575" w:author="Mareike Ariaans" w:date="2020-07-09T17:28:00Z">
        <w:r w:rsidR="00897DA8" w:rsidRPr="00897DA8">
          <w:rPr>
            <w:rFonts w:eastAsiaTheme="minorHAnsi"/>
            <w:iCs/>
            <w:color w:val="auto"/>
            <w:szCs w:val="18"/>
            <w:lang w:val="en-US"/>
          </w:rPr>
          <w:t>≥</w:t>
        </w:r>
      </w:ins>
      <w:del w:id="576" w:author="Mareike Ariaans" w:date="2020-07-09T17:28:00Z">
        <w:r w:rsidDel="00897DA8">
          <w:rPr>
            <w:lang w:val="en-US"/>
          </w:rPr>
          <w:delText>&gt;</w:delText>
        </w:r>
      </w:del>
      <w:r>
        <w:rPr>
          <w:lang w:val="en-US"/>
        </w:rPr>
        <w:t xml:space="preserve"> 90%. No other country</w:t>
      </w:r>
      <w:r w:rsidRPr="00184E5A">
        <w:rPr>
          <w:lang w:val="en-US"/>
        </w:rPr>
        <w:t xml:space="preserve"> has a partial membership in this cluster. </w:t>
      </w:r>
    </w:p>
    <w:p w14:paraId="2946054F" w14:textId="57DB8820" w:rsidR="00B17790" w:rsidRPr="00184E5A" w:rsidRDefault="00B17790" w:rsidP="00B17790">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w:t>
      </w:r>
      <w:ins w:id="577" w:author="Mareike Ariaans" w:date="2020-07-09T17:28:00Z">
        <w:r w:rsidR="00897DA8">
          <w:rPr>
            <w:rFonts w:eastAsiaTheme="minorHAnsi"/>
            <w:iCs/>
            <w:color w:val="auto"/>
            <w:szCs w:val="18"/>
            <w:lang w:val="en-US"/>
          </w:rPr>
          <w:t xml:space="preserve">a </w:t>
        </w:r>
      </w:ins>
      <w:r>
        <w:rPr>
          <w:rFonts w:eastAsiaTheme="minorHAnsi"/>
          <w:iCs/>
          <w:color w:val="auto"/>
          <w:szCs w:val="18"/>
          <w:lang w:val="en-US"/>
        </w:rPr>
        <w:t>strong tie</w:t>
      </w:r>
      <w:del w:id="578" w:author="Mareike Ariaans" w:date="2020-07-09T17:28:00Z">
        <w:r w:rsidDel="00897DA8">
          <w:rPr>
            <w:rFonts w:eastAsiaTheme="minorHAnsi"/>
            <w:iCs/>
            <w:color w:val="auto"/>
            <w:szCs w:val="18"/>
            <w:lang w:val="en-US"/>
          </w:rPr>
          <w:delText>s</w:delText>
        </w:r>
      </w:del>
      <w:r>
        <w:rPr>
          <w:rFonts w:eastAsiaTheme="minorHAnsi"/>
          <w:iCs/>
          <w:color w:val="auto"/>
          <w:szCs w:val="18"/>
          <w:lang w:val="en-US"/>
        </w:rPr>
        <w:t xml:space="preserv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E466BBB" w14:textId="77777777" w:rsidR="00B17790" w:rsidRDefault="00B17790" w:rsidP="00B17790">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6E9FE270" w14:textId="323AA1E0" w:rsidR="00B17790" w:rsidRPr="001C01E8" w:rsidRDefault="00B17790" w:rsidP="00B17790">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among them (94%) and join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of the previous c</w:t>
      </w:r>
      <w:r w:rsidR="00897DA8">
        <w:rPr>
          <w:rFonts w:eastAsiaTheme="minorHAnsi"/>
          <w:iCs/>
          <w:color w:val="auto"/>
          <w:szCs w:val="18"/>
          <w:lang w:val="en-US"/>
        </w:rPr>
        <w:t>l</w:t>
      </w:r>
      <w:r>
        <w:rPr>
          <w:rFonts w:eastAsiaTheme="minorHAnsi"/>
          <w:iCs/>
          <w:color w:val="auto"/>
          <w:szCs w:val="18"/>
          <w:lang w:val="en-US"/>
        </w:rPr>
        <w:t xml:space="preserve">uster. </w:t>
      </w:r>
    </w:p>
    <w:p w14:paraId="06BEC61F" w14:textId="0A0A928E" w:rsidR="00B17790" w:rsidRPr="00184E5A" w:rsidRDefault="00B17790" w:rsidP="00B17790">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Australia, Belgium, Luxemburg, Netherlands, and Switzerland</w:t>
      </w:r>
      <w:r w:rsidR="00897DA8">
        <w:rPr>
          <w:rFonts w:eastAsiaTheme="minorHAnsi"/>
          <w:iCs/>
          <w:color w:val="auto"/>
          <w:szCs w:val="18"/>
          <w:lang w:val="en-US"/>
        </w:rPr>
        <w:t xml:space="preserve"> </w:t>
      </w:r>
      <w:r>
        <w:rPr>
          <w:rFonts w:eastAsiaTheme="minorHAnsi"/>
          <w:iCs/>
          <w:color w:val="auto"/>
          <w:szCs w:val="18"/>
          <w:lang w:val="en-US"/>
        </w:rPr>
        <w:t>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other countr</w:t>
      </w:r>
      <w:ins w:id="579" w:author="Mareike Ariaans" w:date="2020-07-09T17:29:00Z">
        <w:r w:rsidR="00897DA8">
          <w:rPr>
            <w:rFonts w:eastAsiaTheme="minorHAnsi"/>
            <w:iCs/>
            <w:color w:val="auto"/>
            <w:szCs w:val="18"/>
            <w:lang w:val="en-US"/>
          </w:rPr>
          <w:t>ies</w:t>
        </w:r>
      </w:ins>
      <w:del w:id="580" w:author="Mareike Ariaans" w:date="2020-07-09T17:29:00Z">
        <w:r w:rsidRPr="00184E5A" w:rsidDel="00897DA8">
          <w:rPr>
            <w:rFonts w:eastAsiaTheme="minorHAnsi"/>
            <w:iCs/>
            <w:color w:val="auto"/>
            <w:szCs w:val="18"/>
            <w:lang w:val="en-US"/>
          </w:rPr>
          <w:delText>y</w:delText>
        </w:r>
      </w:del>
      <w:r w:rsidRPr="00184E5A">
        <w:rPr>
          <w:rFonts w:eastAsiaTheme="minorHAnsi"/>
          <w:iCs/>
          <w:color w:val="auto"/>
          <w:szCs w:val="18"/>
          <w:lang w:val="en-US"/>
        </w:rPr>
        <w:t xml:space="preserve"> in the cluste</w:t>
      </w:r>
      <w:r>
        <w:rPr>
          <w:rFonts w:eastAsiaTheme="minorHAnsi"/>
          <w:iCs/>
          <w:color w:val="auto"/>
          <w:szCs w:val="18"/>
          <w:lang w:val="en-US"/>
        </w:rPr>
        <w:t>r.</w:t>
      </w:r>
    </w:p>
    <w:p w14:paraId="5FC3483C" w14:textId="77777777" w:rsidR="00B17790" w:rsidRPr="00184E5A" w:rsidRDefault="00B17790" w:rsidP="00B17790">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less strong than the other clusters of two by 72%. The countries </w:t>
      </w:r>
      <w:r>
        <w:rPr>
          <w:rFonts w:eastAsiaTheme="minorHAnsi"/>
          <w:iCs/>
          <w:color w:val="auto"/>
          <w:szCs w:val="18"/>
          <w:lang w:val="en-US"/>
        </w:rPr>
        <w:t xml:space="preserve">have strong and weak ties to cluster 5 and cluster 7. </w:t>
      </w:r>
    </w:p>
    <w:p w14:paraId="61B70FBE" w14:textId="4B2E3936" w:rsidR="00B17790" w:rsidRPr="00184E5A" w:rsidRDefault="00B17790" w:rsidP="00B17790">
      <w:pPr>
        <w:numPr>
          <w:ilvl w:val="0"/>
          <w:numId w:val="12"/>
        </w:numPr>
        <w:spacing w:before="240" w:after="160" w:line="360" w:lineRule="auto"/>
        <w:jc w:val="both"/>
        <w:rPr>
          <w:rFonts w:eastAsiaTheme="minorHAnsi"/>
          <w:iCs/>
          <w:color w:val="auto"/>
          <w:szCs w:val="18"/>
          <w:lang w:val="en-US"/>
        </w:rPr>
      </w:pPr>
      <w:commentRangeStart w:id="581"/>
      <w:commentRangeStart w:id="582"/>
      <w:commentRangeStart w:id="583"/>
      <w:r w:rsidRPr="00184E5A">
        <w:rPr>
          <w:rFonts w:eastAsiaTheme="minorHAnsi"/>
          <w:iCs/>
          <w:color w:val="auto"/>
          <w:szCs w:val="18"/>
          <w:lang w:val="en-US"/>
        </w:rPr>
        <w:lastRenderedPageBreak/>
        <w:t>France, Israel, Spain, the United Kingdom, and the United States constitute a</w:t>
      </w:r>
      <w:r>
        <w:rPr>
          <w:rFonts w:eastAsiaTheme="minorHAnsi"/>
          <w:iCs/>
          <w:color w:val="auto"/>
          <w:szCs w:val="18"/>
          <w:lang w:val="en-US"/>
        </w:rPr>
        <w:t>nother</w:t>
      </w:r>
      <w:r w:rsidR="00897DA8">
        <w:rPr>
          <w:rFonts w:eastAsiaTheme="minorHAnsi"/>
          <w:iCs/>
          <w:color w:val="auto"/>
          <w:szCs w:val="18"/>
          <w:lang w:val="en-US"/>
        </w:rPr>
        <w:t xml:space="preserve"> </w:t>
      </w:r>
      <w:r w:rsidRPr="00184E5A">
        <w:rPr>
          <w:rFonts w:eastAsiaTheme="minorHAnsi"/>
          <w:iCs/>
          <w:color w:val="auto"/>
          <w:szCs w:val="18"/>
          <w:lang w:val="en-US"/>
        </w:rPr>
        <w:t>cluster, in which the tie between the US and France is the only weak one in the cluster.</w:t>
      </w:r>
      <w:commentRangeEnd w:id="581"/>
      <w:r>
        <w:rPr>
          <w:rStyle w:val="Kommentarzeichen"/>
        </w:rPr>
        <w:commentReference w:id="581"/>
      </w:r>
      <w:commentRangeEnd w:id="582"/>
      <w:r>
        <w:rPr>
          <w:rStyle w:val="Kommentarzeichen"/>
        </w:rPr>
        <w:commentReference w:id="582"/>
      </w:r>
      <w:commentRangeEnd w:id="583"/>
      <w:r w:rsidR="00897DA8">
        <w:rPr>
          <w:rStyle w:val="Kommentarzeichen"/>
        </w:rPr>
        <w:commentReference w:id="583"/>
      </w:r>
    </w:p>
    <w:p w14:paraId="319B4BB9" w14:textId="2383EF75" w:rsidR="00B17790" w:rsidRPr="007105A0" w:rsidRDefault="00B17790" w:rsidP="007105A0">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Estonia and 9) New Zealand are sole clusters</w:t>
      </w:r>
      <w:r>
        <w:rPr>
          <w:rFonts w:eastAsiaTheme="minorHAnsi"/>
          <w:iCs/>
          <w:color w:val="auto"/>
          <w:szCs w:val="18"/>
          <w:lang w:val="en-US"/>
        </w:rPr>
        <w:t>, including only one country</w:t>
      </w:r>
      <w:r w:rsidRPr="00184E5A">
        <w:rPr>
          <w:rFonts w:eastAsiaTheme="minorHAnsi"/>
          <w:iCs/>
          <w:color w:val="auto"/>
          <w:szCs w:val="18"/>
          <w:lang w:val="en-US"/>
        </w:rPr>
        <w:t xml:space="preserve">. Estonia </w:t>
      </w:r>
      <w:r>
        <w:rPr>
          <w:rFonts w:eastAsiaTheme="minorHAnsi"/>
          <w:iCs/>
          <w:color w:val="auto"/>
          <w:szCs w:val="18"/>
          <w:lang w:val="en-US"/>
        </w:rPr>
        <w:t>has two weak ties to</w:t>
      </w:r>
      <w:r w:rsidRPr="00184E5A">
        <w:rPr>
          <w:rFonts w:eastAsiaTheme="minorHAnsi"/>
          <w:iCs/>
          <w:color w:val="auto"/>
          <w:szCs w:val="18"/>
          <w:lang w:val="en-US"/>
        </w:rPr>
        <w:t xml:space="preserve"> France and the US</w:t>
      </w:r>
      <w:commentRangeStart w:id="584"/>
      <w:commentRangeEnd w:id="584"/>
      <w:r>
        <w:rPr>
          <w:rStyle w:val="Kommentarzeichen"/>
        </w:rPr>
        <w:commentReference w:id="584"/>
      </w:r>
      <w:r w:rsidRPr="00184E5A">
        <w:rPr>
          <w:rFonts w:eastAsiaTheme="minorHAnsi"/>
          <w:iCs/>
          <w:color w:val="auto"/>
          <w:szCs w:val="18"/>
          <w:lang w:val="en-US"/>
        </w:rPr>
        <w:t xml:space="preserve">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w:t>
      </w:r>
      <w:del w:id="585" w:author="Mareike Ariaans" w:date="2020-07-09T17:32:00Z">
        <w:r w:rsidRPr="00184E5A" w:rsidDel="00897DA8">
          <w:rPr>
            <w:rFonts w:eastAsiaTheme="minorHAnsi"/>
            <w:iCs/>
            <w:color w:val="auto"/>
            <w:szCs w:val="18"/>
            <w:lang w:val="en-US"/>
          </w:rPr>
          <w:delText xml:space="preserve">cluster </w:delText>
        </w:r>
      </w:del>
      <w:r w:rsidRPr="00184E5A">
        <w:rPr>
          <w:rFonts w:eastAsiaTheme="minorHAnsi"/>
          <w:iCs/>
          <w:color w:val="auto"/>
          <w:szCs w:val="18"/>
          <w:lang w:val="en-US"/>
        </w:rPr>
        <w:t>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7AB559F2" w14:textId="768A03E7" w:rsidR="00B17790" w:rsidRPr="007105A0" w:rsidRDefault="00B87403" w:rsidP="00B17790">
      <w:pPr>
        <w:pStyle w:val="02Flietext"/>
        <w:rPr>
          <w:lang w:val="en-US"/>
        </w:rPr>
      </w:pPr>
      <w:r w:rsidRPr="00B87403">
        <w:rPr>
          <w:lang w:val="en-US"/>
        </w:rPr>
        <w:t>Although nine clusters were clearly distinguished from a methodological point of view, such a solution with clusters covering only one or two countries may not be suitable for most purposes. However, our flexible typology is able to go beyond this interpretation. The clusters can be condensed based on their partial memberships. Four distinct cluster</w:t>
      </w:r>
      <w:ins w:id="586" w:author="Mareike Ariaans" w:date="2020-07-09T17:32:00Z">
        <w:r w:rsidR="00897DA8">
          <w:rPr>
            <w:lang w:val="en-US"/>
          </w:rPr>
          <w:t>s</w:t>
        </w:r>
      </w:ins>
      <w:r w:rsidRPr="00B87403">
        <w:rPr>
          <w:lang w:val="en-US"/>
        </w:rPr>
        <w:t xml:space="preserve"> emerge, which have no tie ≥ 50%</w:t>
      </w:r>
      <w:ins w:id="587" w:author="Mareike Ariaans" w:date="2020-07-09T17:33:00Z">
        <w:r w:rsidR="00897DA8">
          <w:rPr>
            <w:lang w:val="en-US"/>
          </w:rPr>
          <w:t xml:space="preserve"> to each other</w:t>
        </w:r>
      </w:ins>
      <w:r w:rsidRPr="00B87403">
        <w:rPr>
          <w:lang w:val="en-US"/>
        </w:rPr>
        <w:t xml:space="preserve">. </w:t>
      </w:r>
      <w:r w:rsidR="00B17790" w:rsidRPr="007105A0">
        <w:rPr>
          <w:lang w:val="en-US"/>
        </w:rPr>
        <w:t>Figure 1</w:t>
      </w:r>
      <w:r w:rsidRPr="007105A0">
        <w:rPr>
          <w:lang w:val="en-US"/>
        </w:rPr>
        <w:t xml:space="preserve"> </w:t>
      </w:r>
      <w:r w:rsidR="00B17790" w:rsidRPr="007105A0">
        <w:rPr>
          <w:lang w:val="en-US"/>
        </w:rPr>
        <w:t>shows a graphical depiction of</w:t>
      </w:r>
      <w:ins w:id="588" w:author="Mareike Ariaans" w:date="2020-07-09T17:33:00Z">
        <w:r w:rsidR="00897DA8">
          <w:rPr>
            <w:lang w:val="en-US"/>
          </w:rPr>
          <w:t xml:space="preserve"> the ties between countries and</w:t>
        </w:r>
      </w:ins>
      <w:r w:rsidR="00B17790" w:rsidRPr="007105A0">
        <w:rPr>
          <w:lang w:val="en-US"/>
        </w:rPr>
        <w:t xml:space="preserve"> the clusters. </w:t>
      </w:r>
      <w:ins w:id="589" w:author="Mareike Ariaans" w:date="2020-07-09T17:33:00Z">
        <w:r w:rsidR="00897DA8">
          <w:rPr>
            <w:lang w:val="en-US"/>
          </w:rPr>
          <w:t xml:space="preserve">Only ties between countries </w:t>
        </w:r>
      </w:ins>
      <w:ins w:id="590" w:author="Mareike Ariaans" w:date="2020-07-09T17:34:00Z">
        <w:r w:rsidR="00897DA8" w:rsidRPr="00B87403">
          <w:rPr>
            <w:lang w:val="en-US"/>
          </w:rPr>
          <w:t>≥ 50%</w:t>
        </w:r>
        <w:r w:rsidR="00897DA8">
          <w:rPr>
            <w:lang w:val="en-US"/>
          </w:rPr>
          <w:t xml:space="preserve"> are</w:t>
        </w:r>
        <w:r w:rsidR="00C70989">
          <w:rPr>
            <w:lang w:val="en-US"/>
          </w:rPr>
          <w:t xml:space="preserve"> depicted in the figure.</w:t>
        </w:r>
      </w:ins>
    </w:p>
    <w:p w14:paraId="6C33A93F" w14:textId="7A2E42B9" w:rsidR="002E6277" w:rsidRPr="00E028AA" w:rsidRDefault="002E6277" w:rsidP="002E6277">
      <w:pPr>
        <w:pStyle w:val="02Flietext"/>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lastRenderedPageBreak/>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75834E96" w14:textId="3D78505B" w:rsidR="00184E5A" w:rsidRDefault="003920CC" w:rsidP="00C252F3">
      <w:pPr>
        <w:pStyle w:val="02Flietext"/>
        <w:rPr>
          <w:lang w:val="en-US"/>
        </w:rPr>
      </w:pPr>
      <w:r w:rsidRPr="007105A0">
        <w:rPr>
          <w:lang w:val="en-US"/>
        </w:rPr>
        <w:t xml:space="preserve"> </w:t>
      </w:r>
      <w:r w:rsidRPr="003920CC">
        <w:rPr>
          <w:lang w:val="en-US"/>
        </w:rPr>
        <w:t xml:space="preserve">With the graphic representation it is also noticeable 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 Figure 1</w:t>
      </w:r>
      <w:r w:rsidR="00C252F3">
        <w:rPr>
          <w:lang w:val="en-US"/>
        </w:rPr>
        <w:t>) could be split up in two sub-clusters each</w:t>
      </w:r>
      <w:r w:rsidR="00901F8F">
        <w:rPr>
          <w:lang w:val="en-US"/>
        </w:rPr>
        <w:t>, based on their tie strength</w:t>
      </w:r>
      <w:del w:id="591" w:author="Mareike Ariaans" w:date="2020-07-09T17:39:00Z">
        <w:r w:rsidR="00901F8F" w:rsidDel="00C70989">
          <w:rPr>
            <w:lang w:val="en-US"/>
          </w:rPr>
          <w:delText>.</w:delText>
        </w:r>
      </w:del>
      <w:ins w:id="592" w:author="Mareike Ariaans" w:date="2020-07-09T18:09:00Z">
        <w:r w:rsidR="00413157">
          <w:rPr>
            <w:lang w:val="en-US"/>
          </w:rPr>
          <w:t xml:space="preserve"> Cluster 1 and 2 remain as types, cluster 3 and 4 are joined to one </w:t>
        </w:r>
      </w:ins>
      <w:ins w:id="593" w:author="Mareike Ariaans" w:date="2020-07-09T18:11:00Z">
        <w:r w:rsidR="00413157">
          <w:rPr>
            <w:lang w:val="en-US"/>
          </w:rPr>
          <w:t>system type</w:t>
        </w:r>
      </w:ins>
      <w:ins w:id="594" w:author="Mareike Ariaans" w:date="2020-07-09T18:09:00Z">
        <w:r w:rsidR="00413157">
          <w:rPr>
            <w:lang w:val="en-US"/>
          </w:rPr>
          <w:t>, with each representing a sub</w:t>
        </w:r>
      </w:ins>
      <w:ins w:id="595" w:author="Mareike Ariaans" w:date="2020-07-09T18:10:00Z">
        <w:r w:rsidR="00413157">
          <w:rPr>
            <w:lang w:val="en-US"/>
          </w:rPr>
          <w:t>-</w:t>
        </w:r>
      </w:ins>
      <w:ins w:id="596" w:author="Mareike Ariaans" w:date="2020-07-09T18:09:00Z">
        <w:r w:rsidR="00413157">
          <w:rPr>
            <w:lang w:val="en-US"/>
          </w:rPr>
          <w:t>type</w:t>
        </w:r>
      </w:ins>
      <w:ins w:id="597" w:author="Mareike Ariaans" w:date="2020-07-09T18:10:00Z">
        <w:r w:rsidR="00413157">
          <w:rPr>
            <w:lang w:val="en-US"/>
          </w:rPr>
          <w:t>. All other countries built one system type with cluster</w:t>
        </w:r>
      </w:ins>
      <w:ins w:id="598" w:author="Mareike Ariaans" w:date="2020-07-09T18:11:00Z">
        <w:r w:rsidR="00413157">
          <w:rPr>
            <w:lang w:val="en-US"/>
          </w:rPr>
          <w:t xml:space="preserve"> 5 and 6 as one sub-</w:t>
        </w:r>
      </w:ins>
      <w:ins w:id="599" w:author="Mareike Ariaans" w:date="2020-07-09T18:12:00Z">
        <w:r w:rsidR="00413157">
          <w:rPr>
            <w:lang w:val="en-US"/>
          </w:rPr>
          <w:t>type and</w:t>
        </w:r>
      </w:ins>
      <w:ins w:id="600" w:author="Mareike Ariaans" w:date="2020-07-09T18:11:00Z">
        <w:r w:rsidR="00413157">
          <w:rPr>
            <w:lang w:val="en-US"/>
          </w:rPr>
          <w:t xml:space="preserve"> </w:t>
        </w:r>
      </w:ins>
      <w:ins w:id="601" w:author="Mareike Ariaans" w:date="2020-07-09T18:12:00Z">
        <w:r w:rsidR="00413157">
          <w:rPr>
            <w:lang w:val="en-US"/>
          </w:rPr>
          <w:t>cluster 7, 8, and 9</w:t>
        </w:r>
      </w:ins>
      <w:ins w:id="602" w:author="Mareike Ariaans" w:date="2020-07-09T18:10:00Z">
        <w:r w:rsidR="00413157">
          <w:rPr>
            <w:lang w:val="en-US"/>
          </w:rPr>
          <w:t xml:space="preserve"> as one sub-type. </w:t>
        </w:r>
      </w:ins>
      <w:del w:id="603" w:author="Mareike Ariaans" w:date="2020-07-09T17:39:00Z">
        <w:r w:rsidDel="00C70989">
          <w:rPr>
            <w:lang w:val="en-US"/>
          </w:rPr>
          <w:delText xml:space="preserve"> </w:delText>
        </w:r>
        <w:commentRangeStart w:id="604"/>
        <w:r w:rsidRPr="003920CC" w:rsidDel="00C70989">
          <w:rPr>
            <w:lang w:val="en-US"/>
          </w:rPr>
          <w:delText xml:space="preserve">In this way, the </w:delText>
        </w:r>
        <w:r w:rsidR="00E9387A" w:rsidDel="00C70989">
          <w:rPr>
            <w:lang w:val="en-US"/>
          </w:rPr>
          <w:delText xml:space="preserve">lower right-hand corner </w:delText>
        </w:r>
        <w:r w:rsidRPr="003920CC" w:rsidDel="00C70989">
          <w:rPr>
            <w:lang w:val="en-US"/>
          </w:rPr>
          <w:delText>cluster is now divided into a Nordic and Asian sub-cluster</w:delText>
        </w:r>
        <w:r w:rsidR="00E9387A" w:rsidDel="00C70989">
          <w:rPr>
            <w:lang w:val="en-US"/>
          </w:rPr>
          <w:delText>.</w:delText>
        </w:r>
        <w:r w:rsidRPr="003920CC" w:rsidDel="00C70989">
          <w:rPr>
            <w:lang w:val="en-US"/>
          </w:rPr>
          <w:delText xml:space="preserve"> The cluster at the bottom left is </w:delText>
        </w:r>
        <w:r w:rsidR="00E9387A" w:rsidDel="00C70989">
          <w:rPr>
            <w:lang w:val="en-US"/>
          </w:rPr>
          <w:delText xml:space="preserve">furthermore </w:delText>
        </w:r>
        <w:r w:rsidRPr="003920CC" w:rsidDel="00C70989">
          <w:rPr>
            <w:lang w:val="en-US"/>
          </w:rPr>
          <w:delText>divided into a core vs. peripheral European sub-cluster. Slovakia and Slovenia (formerly Cluster 6) are assigned to the former, whereas Estonia (8) and New Zeeland (9) are assigned to the latter</w:delText>
        </w:r>
      </w:del>
      <w:commentRangeEnd w:id="604"/>
      <w:r w:rsidR="00C70989">
        <w:rPr>
          <w:rStyle w:val="Kommentarzeichen"/>
        </w:rPr>
        <w:commentReference w:id="604"/>
      </w:r>
      <w:del w:id="605" w:author="Mareike Ariaans" w:date="2020-07-09T17:39:00Z">
        <w:r w:rsidRPr="003920CC" w:rsidDel="00C70989">
          <w:rPr>
            <w:lang w:val="en-US"/>
          </w:rPr>
          <w:delText>.</w:delText>
        </w:r>
      </w:del>
      <w:r w:rsidR="00C252F3">
        <w:rPr>
          <w:lang w:val="en-US"/>
        </w:rPr>
        <w:t xml:space="preserve">Thus, </w:t>
      </w:r>
      <w:r w:rsidR="00E9387A">
        <w:rPr>
          <w:lang w:val="en-US"/>
        </w:rPr>
        <w:t xml:space="preserve">we propose a </w:t>
      </w:r>
      <w:del w:id="606" w:author="Mareike Ariaans" w:date="2020-07-09T18:06:00Z">
        <w:r w:rsidR="00B17790" w:rsidDel="00413157">
          <w:rPr>
            <w:lang w:val="en-US"/>
          </w:rPr>
          <w:delText xml:space="preserve"> 4+4 </w:delText>
        </w:r>
      </w:del>
      <w:ins w:id="607" w:author="Mareike Ariaans" w:date="2020-07-09T18:06:00Z">
        <w:r w:rsidR="00413157">
          <w:rPr>
            <w:lang w:val="en-US"/>
          </w:rPr>
          <w:t xml:space="preserve">LTC </w:t>
        </w:r>
      </w:ins>
      <w:r w:rsidR="00B17790">
        <w:rPr>
          <w:lang w:val="en-US"/>
        </w:rPr>
        <w:t>typology</w:t>
      </w:r>
      <w:r w:rsidR="00E9387A">
        <w:rPr>
          <w:lang w:val="en-US"/>
        </w:rPr>
        <w:t xml:space="preserve"> of </w:t>
      </w:r>
      <w:del w:id="608" w:author="Mareike Ariaans" w:date="2020-07-09T18:06:00Z">
        <w:r w:rsidR="00E9387A" w:rsidDel="00413157">
          <w:rPr>
            <w:lang w:val="en-US"/>
          </w:rPr>
          <w:delText>LTC systems</w:delText>
        </w:r>
      </w:del>
      <w:ins w:id="609" w:author="Mareike Ariaans" w:date="2020-07-09T18:06:00Z">
        <w:r w:rsidR="00413157">
          <w:rPr>
            <w:lang w:val="en-US"/>
          </w:rPr>
          <w:t>four system types, with two systems having two sub-types each</w:t>
        </w:r>
      </w:ins>
      <w:r w:rsidR="00C252F3">
        <w:rPr>
          <w:lang w:val="en-US"/>
        </w:rPr>
        <w:t>:</w:t>
      </w:r>
    </w:p>
    <w:p w14:paraId="7BF5BD9E" w14:textId="77777777" w:rsidR="002D1426" w:rsidRDefault="002D1426" w:rsidP="00B6557F">
      <w:pPr>
        <w:spacing w:after="160" w:line="360" w:lineRule="auto"/>
        <w:jc w:val="both"/>
        <w:rPr>
          <w:rFonts w:eastAsiaTheme="minorHAnsi"/>
          <w:iCs/>
          <w:color w:val="auto"/>
          <w:szCs w:val="18"/>
          <w:lang w:val="en-US"/>
        </w:rPr>
      </w:pPr>
    </w:p>
    <w:p w14:paraId="5A92FC0C" w14:textId="28CBC8FF"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ins w:id="610" w:author="Mareike Ariaans" w:date="2020-07-09T18:16:00Z">
        <w:r w:rsidR="00F82B67" w:rsidRPr="00C83EC5">
          <w:rPr>
            <w:rFonts w:eastAsiaTheme="minorHAnsi"/>
            <w:b/>
            <w:iCs/>
            <w:color w:val="auto"/>
            <w:szCs w:val="18"/>
            <w:lang w:val="en-US"/>
          </w:rPr>
          <w:t xml:space="preserve">low-supply </w:t>
        </w:r>
        <w:r w:rsidR="00F82B67">
          <w:rPr>
            <w:rFonts w:eastAsiaTheme="minorHAnsi"/>
            <w:b/>
            <w:iCs/>
            <w:color w:val="auto"/>
            <w:szCs w:val="18"/>
            <w:lang w:val="en-US"/>
          </w:rPr>
          <w:t xml:space="preserve">and </w:t>
        </w:r>
      </w:ins>
      <w:r w:rsidR="00413157">
        <w:rPr>
          <w:rFonts w:eastAsiaTheme="minorHAnsi"/>
          <w:b/>
          <w:iCs/>
          <w:color w:val="auto"/>
          <w:szCs w:val="18"/>
          <w:lang w:val="en-US"/>
        </w:rPr>
        <w:t>low-performance</w:t>
      </w:r>
      <w:r w:rsidR="00D0320B">
        <w:rPr>
          <w:rFonts w:eastAsiaTheme="minorHAnsi"/>
          <w:b/>
          <w:iCs/>
          <w:color w:val="auto"/>
          <w:szCs w:val="18"/>
          <w:lang w:val="en-US"/>
        </w:rPr>
        <w:t xml:space="preserve"> </w:t>
      </w:r>
      <w:del w:id="611" w:author="Mareike Ariaans" w:date="2020-07-09T18:16:00Z">
        <w:r w:rsidR="00D0320B" w:rsidDel="00F82B67">
          <w:rPr>
            <w:rFonts w:eastAsiaTheme="minorHAnsi"/>
            <w:b/>
            <w:iCs/>
            <w:color w:val="auto"/>
            <w:szCs w:val="18"/>
            <w:lang w:val="en-US"/>
          </w:rPr>
          <w:delText xml:space="preserve">and </w:delText>
        </w:r>
        <w:r w:rsidRPr="00C83EC5" w:rsidDel="00F82B67">
          <w:rPr>
            <w:rFonts w:eastAsiaTheme="minorHAnsi"/>
            <w:b/>
            <w:iCs/>
            <w:color w:val="auto"/>
            <w:szCs w:val="18"/>
            <w:lang w:val="en-US"/>
          </w:rPr>
          <w:delText xml:space="preserve">low-supply </w:delText>
        </w:r>
      </w:del>
      <w:commentRangeStart w:id="612"/>
      <w:commentRangeStart w:id="613"/>
      <w:r w:rsidRPr="00C83EC5">
        <w:rPr>
          <w:rFonts w:eastAsiaTheme="minorHAnsi"/>
          <w:b/>
          <w:iCs/>
          <w:color w:val="auto"/>
          <w:szCs w:val="18"/>
          <w:lang w:val="en-US"/>
        </w:rPr>
        <w:t>system</w:t>
      </w:r>
      <w:commentRangeEnd w:id="612"/>
      <w:r w:rsidR="00ED3A72">
        <w:rPr>
          <w:rStyle w:val="Kommentarzeichen"/>
        </w:rPr>
        <w:commentReference w:id="612"/>
      </w:r>
      <w:commentRangeEnd w:id="613"/>
      <w:r w:rsidR="00413157">
        <w:rPr>
          <w:rStyle w:val="Kommentarzeichen"/>
        </w:rPr>
        <w:commentReference w:id="613"/>
      </w:r>
    </w:p>
    <w:p w14:paraId="53DC51BE" w14:textId="0942A3F6" w:rsidR="00C83EC5" w:rsidRPr="00C83EC5" w:rsidRDefault="00C83EC5" w:rsidP="00C83EC5">
      <w:pPr>
        <w:spacing w:after="160" w:line="360" w:lineRule="auto"/>
        <w:jc w:val="both"/>
        <w:rPr>
          <w:rFonts w:eastAsiaTheme="minorHAnsi"/>
          <w:iCs/>
          <w:color w:val="auto"/>
          <w:szCs w:val="18"/>
          <w:lang w:val="en-US"/>
        </w:rPr>
      </w:pPr>
      <w:r w:rsidRPr="00C83EC5">
        <w:rPr>
          <w:rFonts w:eastAsiaTheme="minorHAnsi"/>
          <w:iCs/>
          <w:color w:val="auto"/>
          <w:szCs w:val="18"/>
          <w:lang w:val="en-US"/>
        </w:rPr>
        <w:t xml:space="preserve">The first system is marked </w:t>
      </w:r>
      <w:r w:rsidR="00901F8F">
        <w:rPr>
          <w:rFonts w:eastAsiaTheme="minorHAnsi"/>
          <w:iCs/>
          <w:color w:val="auto"/>
          <w:szCs w:val="18"/>
          <w:lang w:val="en-US"/>
        </w:rPr>
        <w:t>by</w:t>
      </w:r>
      <w:r w:rsidRPr="00C83EC5">
        <w:rPr>
          <w:rFonts w:eastAsiaTheme="minorHAnsi"/>
          <w:iCs/>
          <w:color w:val="auto"/>
          <w:szCs w:val="18"/>
          <w:lang w:val="en-US"/>
        </w:rPr>
        <w:t xml:space="preserve"> low levels of supply</w:t>
      </w:r>
      <w:r w:rsidR="0006533C">
        <w:rPr>
          <w:rFonts w:eastAsiaTheme="minorHAnsi"/>
          <w:iCs/>
          <w:color w:val="auto"/>
          <w:szCs w:val="18"/>
          <w:lang w:val="en-US"/>
        </w:rPr>
        <w:t xml:space="preserve"> (Table 3)</w:t>
      </w:r>
      <w:r w:rsidR="00901F8F">
        <w:rPr>
          <w:rFonts w:eastAsiaTheme="minorHAnsi"/>
          <w:iCs/>
          <w:color w:val="auto"/>
          <w:szCs w:val="18"/>
          <w:lang w:val="en-US"/>
        </w:rPr>
        <w:t>,</w:t>
      </w:r>
      <w:r w:rsidRPr="00C83EC5">
        <w:rPr>
          <w:rFonts w:eastAsiaTheme="minorHAnsi"/>
          <w:iCs/>
          <w:color w:val="auto"/>
          <w:szCs w:val="18"/>
          <w:lang w:val="en-US"/>
        </w:rPr>
        <w:t xml:space="preserve"> which results in a low level of performance. It has by far the lowest </w:t>
      </w:r>
      <w:r w:rsidR="00901F8F">
        <w:rPr>
          <w:rFonts w:eastAsiaTheme="minorHAnsi"/>
          <w:iCs/>
          <w:color w:val="auto"/>
          <w:szCs w:val="18"/>
          <w:lang w:val="en-US"/>
        </w:rPr>
        <w:t xml:space="preserve">overall </w:t>
      </w:r>
      <w:r w:rsidRPr="00C83EC5">
        <w:rPr>
          <w:rFonts w:eastAsiaTheme="minorHAnsi"/>
          <w:iCs/>
          <w:color w:val="auto"/>
          <w:szCs w:val="18"/>
          <w:lang w:val="en-US"/>
        </w:rPr>
        <w:t>expenditure, beds</w:t>
      </w:r>
      <w:r w:rsidR="00901F8F">
        <w:rPr>
          <w:rFonts w:eastAsiaTheme="minorHAnsi"/>
          <w:iCs/>
          <w:color w:val="auto"/>
          <w:szCs w:val="18"/>
          <w:lang w:val="en-US"/>
        </w:rPr>
        <w:t>,</w:t>
      </w:r>
      <w:r w:rsidRPr="00C83EC5">
        <w:rPr>
          <w:rFonts w:eastAsiaTheme="minorHAnsi"/>
          <w:iCs/>
          <w:color w:val="auto"/>
          <w:szCs w:val="18"/>
          <w:lang w:val="en-US"/>
        </w:rPr>
        <w:t xml:space="preserve"> and recipients</w:t>
      </w:r>
      <w:r w:rsidR="00901F8F">
        <w:rPr>
          <w:rFonts w:eastAsiaTheme="minorHAnsi"/>
          <w:iCs/>
          <w:color w:val="auto"/>
          <w:szCs w:val="18"/>
          <w:lang w:val="en-US"/>
        </w:rPr>
        <w:t xml:space="preserve"> in comparison to all other system-types</w:t>
      </w:r>
      <w:r w:rsidRPr="00C83EC5">
        <w:rPr>
          <w:rFonts w:eastAsiaTheme="minorHAnsi"/>
          <w:iCs/>
          <w:color w:val="auto"/>
          <w:szCs w:val="18"/>
          <w:lang w:val="en-US"/>
        </w:rPr>
        <w:t xml:space="preserve">. Although </w:t>
      </w:r>
      <w:r w:rsidR="00901F8F">
        <w:rPr>
          <w:rFonts w:eastAsiaTheme="minorHAnsi"/>
          <w:iCs/>
          <w:color w:val="auto"/>
          <w:szCs w:val="18"/>
          <w:lang w:val="en-US"/>
        </w:rPr>
        <w:t xml:space="preserve">countries of </w:t>
      </w:r>
      <w:r w:rsidRPr="00C83EC5">
        <w:rPr>
          <w:rFonts w:eastAsiaTheme="minorHAnsi"/>
          <w:iCs/>
          <w:color w:val="auto"/>
          <w:szCs w:val="18"/>
          <w:lang w:val="en-US"/>
        </w:rPr>
        <w:t xml:space="preserve">this </w:t>
      </w:r>
      <w:r w:rsidR="00901F8F">
        <w:rPr>
          <w:rFonts w:eastAsiaTheme="minorHAnsi"/>
          <w:iCs/>
          <w:color w:val="auto"/>
          <w:szCs w:val="18"/>
          <w:lang w:val="en-US"/>
        </w:rPr>
        <w:t xml:space="preserve">LTC </w:t>
      </w:r>
      <w:r w:rsidRPr="00C83EC5">
        <w:rPr>
          <w:rFonts w:eastAsiaTheme="minorHAnsi"/>
          <w:iCs/>
          <w:color w:val="auto"/>
          <w:szCs w:val="18"/>
          <w:lang w:val="en-US"/>
        </w:rPr>
        <w:t>system</w:t>
      </w:r>
      <w:r w:rsidR="00901F8F">
        <w:rPr>
          <w:rFonts w:eastAsiaTheme="minorHAnsi"/>
          <w:iCs/>
          <w:color w:val="auto"/>
          <w:szCs w:val="18"/>
          <w:lang w:val="en-US"/>
        </w:rPr>
        <w:t xml:space="preserve"> type</w:t>
      </w:r>
      <w:r w:rsidRPr="00C83EC5">
        <w:rPr>
          <w:rFonts w:eastAsiaTheme="minorHAnsi"/>
          <w:iCs/>
          <w:color w:val="auto"/>
          <w:szCs w:val="18"/>
          <w:lang w:val="en-US"/>
        </w:rPr>
        <w:t xml:space="preserve"> </w:t>
      </w:r>
      <w:r w:rsidR="00901F8F">
        <w:rPr>
          <w:rFonts w:eastAsiaTheme="minorHAnsi"/>
          <w:iCs/>
          <w:color w:val="auto"/>
          <w:szCs w:val="18"/>
          <w:lang w:val="en-US"/>
        </w:rPr>
        <w:t xml:space="preserve">have low </w:t>
      </w:r>
      <w:del w:id="614" w:author="Mareike Ariaans" w:date="2020-07-09T18:16:00Z">
        <w:r w:rsidR="00901F8F" w:rsidDel="00F82B67">
          <w:rPr>
            <w:rFonts w:eastAsiaTheme="minorHAnsi"/>
            <w:iCs/>
            <w:color w:val="auto"/>
            <w:szCs w:val="18"/>
            <w:lang w:val="en-US"/>
          </w:rPr>
          <w:delText>acces</w:delText>
        </w:r>
      </w:del>
      <w:ins w:id="615" w:author="Mareike Ariaans" w:date="2020-07-09T18:16:00Z">
        <w:r w:rsidR="00F82B67">
          <w:rPr>
            <w:rFonts w:eastAsiaTheme="minorHAnsi"/>
            <w:iCs/>
            <w:color w:val="auto"/>
            <w:szCs w:val="18"/>
            <w:lang w:val="en-US"/>
          </w:rPr>
          <w:t>access</w:t>
        </w:r>
      </w:ins>
      <w:r w:rsidR="00901F8F">
        <w:rPr>
          <w:rFonts w:eastAsiaTheme="minorHAnsi"/>
          <w:iCs/>
          <w:color w:val="auto"/>
          <w:szCs w:val="18"/>
          <w:lang w:val="en-US"/>
        </w:rPr>
        <w:t xml:space="preserve"> barriers by</w:t>
      </w:r>
      <w:ins w:id="616" w:author="Mareike Ariaans" w:date="2020-07-09T18:16:00Z">
        <w:r w:rsidR="00F82B67">
          <w:rPr>
            <w:rFonts w:eastAsiaTheme="minorHAnsi"/>
            <w:iCs/>
            <w:color w:val="auto"/>
            <w:szCs w:val="18"/>
            <w:lang w:val="en-US"/>
          </w:rPr>
          <w:t xml:space="preserve"> </w:t>
        </w:r>
      </w:ins>
      <w:del w:id="617" w:author="Mareike Ariaans" w:date="2020-07-09T18:16:00Z">
        <w:r w:rsidR="00901F8F" w:rsidDel="00F82B67">
          <w:rPr>
            <w:rFonts w:eastAsiaTheme="minorHAnsi"/>
            <w:iCs/>
            <w:color w:val="auto"/>
            <w:szCs w:val="18"/>
            <w:lang w:val="en-US"/>
          </w:rPr>
          <w:delText>appling</w:delText>
        </w:r>
      </w:del>
      <w:ins w:id="618" w:author="Mareike Ariaans" w:date="2020-07-09T18:16:00Z">
        <w:r w:rsidR="00F82B67">
          <w:rPr>
            <w:rFonts w:eastAsiaTheme="minorHAnsi"/>
            <w:iCs/>
            <w:color w:val="auto"/>
            <w:szCs w:val="18"/>
            <w:lang w:val="en-US"/>
          </w:rPr>
          <w:t>applying</w:t>
        </w:r>
      </w:ins>
      <w:r w:rsidR="00901F8F">
        <w:rPr>
          <w:rFonts w:eastAsiaTheme="minorHAnsi"/>
          <w:iCs/>
          <w:color w:val="auto"/>
          <w:szCs w:val="18"/>
          <w:lang w:val="en-US"/>
        </w:rPr>
        <w:t xml:space="preserve"> </w:t>
      </w:r>
      <w:r w:rsidRPr="00C83EC5">
        <w:rPr>
          <w:rFonts w:eastAsiaTheme="minorHAnsi"/>
          <w:iCs/>
          <w:color w:val="auto"/>
          <w:szCs w:val="18"/>
          <w:lang w:val="en-US"/>
        </w:rPr>
        <w:t>no means-testing and a low level of choice restrictions</w:t>
      </w:r>
      <w:r w:rsidR="005562E8">
        <w:rPr>
          <w:rFonts w:eastAsiaTheme="minorHAnsi"/>
          <w:iCs/>
          <w:color w:val="auto"/>
          <w:szCs w:val="18"/>
          <w:lang w:val="en-US"/>
        </w:rPr>
        <w:t>, bound cash benefits hint at a</w:t>
      </w:r>
      <w:r w:rsidR="00C65A29">
        <w:rPr>
          <w:rFonts w:eastAsiaTheme="minorHAnsi"/>
          <w:iCs/>
          <w:color w:val="auto"/>
          <w:szCs w:val="18"/>
          <w:lang w:val="en-US"/>
        </w:rPr>
        <w:t xml:space="preserve"> </w:t>
      </w:r>
      <w:r w:rsidR="005562E8">
        <w:rPr>
          <w:rFonts w:eastAsiaTheme="minorHAnsi"/>
          <w:iCs/>
          <w:color w:val="auto"/>
          <w:szCs w:val="18"/>
          <w:lang w:val="en-US"/>
        </w:rPr>
        <w:t>high level of informal care provision</w:t>
      </w:r>
      <w:r w:rsidRPr="00C83EC5">
        <w:rPr>
          <w:rFonts w:eastAsiaTheme="minorHAnsi"/>
          <w:iCs/>
          <w:color w:val="auto"/>
          <w:szCs w:val="18"/>
          <w:lang w:val="en-US"/>
        </w:rPr>
        <w:t>.</w:t>
      </w:r>
      <w:r w:rsidR="005562E8">
        <w:rPr>
          <w:rFonts w:eastAsiaTheme="minorHAnsi"/>
          <w:iCs/>
          <w:color w:val="auto"/>
          <w:szCs w:val="18"/>
          <w:lang w:val="en-US"/>
        </w:rPr>
        <w:t xml:space="preserve"> However, private LTC expenditure is the lowest of all system types. Performance of these systems measured by</w:t>
      </w:r>
      <w:r w:rsidRPr="00C83EC5">
        <w:rPr>
          <w:rFonts w:eastAsiaTheme="minorHAnsi"/>
          <w:iCs/>
          <w:color w:val="auto"/>
          <w:szCs w:val="18"/>
          <w:lang w:val="en-US"/>
        </w:rPr>
        <w:t xml:space="preserve"> </w:t>
      </w:r>
      <w:r w:rsidR="005562E8">
        <w:rPr>
          <w:rFonts w:eastAsiaTheme="minorHAnsi"/>
          <w:iCs/>
          <w:color w:val="auto"/>
          <w:szCs w:val="18"/>
          <w:lang w:val="en-US"/>
        </w:rPr>
        <w:t>l</w:t>
      </w:r>
      <w:r w:rsidRPr="00C83EC5">
        <w:rPr>
          <w:rFonts w:eastAsiaTheme="minorHAnsi"/>
          <w:iCs/>
          <w:color w:val="auto"/>
          <w:szCs w:val="18"/>
          <w:lang w:val="en-US"/>
        </w:rPr>
        <w:t>ife expectancy and subjective health status are by far the lowest compared to all other systems.</w:t>
      </w:r>
    </w:p>
    <w:p w14:paraId="4638C9C1" w14:textId="5AB697D5"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9013E">
        <w:rPr>
          <w:rFonts w:eastAsiaTheme="minorHAnsi"/>
          <w:b/>
          <w:iCs/>
          <w:color w:val="auto"/>
          <w:szCs w:val="18"/>
          <w:lang w:val="en-US"/>
        </w:rPr>
        <w:t>access-oriented private system</w:t>
      </w:r>
    </w:p>
    <w:p w14:paraId="0BA0C1E4" w14:textId="7D5CCEDA" w:rsidR="00C83EC5" w:rsidRDefault="00753800" w:rsidP="00C83EC5">
      <w:pPr>
        <w:spacing w:after="160" w:line="360" w:lineRule="auto"/>
        <w:jc w:val="both"/>
        <w:rPr>
          <w:rFonts w:eastAsiaTheme="minorHAnsi"/>
          <w:iCs/>
          <w:color w:val="auto"/>
          <w:szCs w:val="18"/>
          <w:lang w:val="en-US"/>
        </w:rPr>
      </w:pPr>
      <w:r>
        <w:rPr>
          <w:rFonts w:eastAsiaTheme="minorHAnsi"/>
          <w:iCs/>
          <w:color w:val="auto"/>
          <w:szCs w:val="18"/>
          <w:lang w:val="en-US"/>
        </w:rPr>
        <w:t>Access restrictions are among the lowest for all system</w:t>
      </w:r>
      <w:ins w:id="619" w:author="Mareike Ariaans" w:date="2020-07-09T18:17:00Z">
        <w:r w:rsidR="00F82B67">
          <w:rPr>
            <w:rFonts w:eastAsiaTheme="minorHAnsi"/>
            <w:iCs/>
            <w:color w:val="auto"/>
            <w:szCs w:val="18"/>
            <w:lang w:val="en-US"/>
          </w:rPr>
          <w:t>s</w:t>
        </w:r>
      </w:ins>
      <w:r>
        <w:rPr>
          <w:rFonts w:eastAsiaTheme="minorHAnsi"/>
          <w:iCs/>
          <w:color w:val="auto"/>
          <w:szCs w:val="18"/>
          <w:lang w:val="en-US"/>
        </w:rPr>
        <w:t xml:space="preserve"> with no-means-testing and limited choice restrictions. Supply can be evaluated as medium to high. Yet, this system show</w:t>
      </w:r>
      <w:ins w:id="620" w:author="Mareike Ariaans" w:date="2020-07-09T18:17:00Z">
        <w:r w:rsidR="00F82B67">
          <w:rPr>
            <w:rFonts w:eastAsiaTheme="minorHAnsi"/>
            <w:iCs/>
            <w:color w:val="auto"/>
            <w:szCs w:val="18"/>
            <w:lang w:val="en-US"/>
          </w:rPr>
          <w:t>s</w:t>
        </w:r>
      </w:ins>
      <w:r>
        <w:rPr>
          <w:rFonts w:eastAsiaTheme="minorHAnsi"/>
          <w:iCs/>
          <w:color w:val="auto"/>
          <w:szCs w:val="18"/>
          <w:lang w:val="en-US"/>
        </w:rPr>
        <w:t xml:space="preserve"> one of the highes</w:t>
      </w:r>
      <w:r w:rsidR="004E5C38">
        <w:rPr>
          <w:rFonts w:eastAsiaTheme="minorHAnsi"/>
          <w:iCs/>
          <w:color w:val="auto"/>
          <w:szCs w:val="18"/>
          <w:lang w:val="en-US"/>
        </w:rPr>
        <w:t>t</w:t>
      </w:r>
      <w:r>
        <w:rPr>
          <w:rFonts w:eastAsiaTheme="minorHAnsi"/>
          <w:iCs/>
          <w:color w:val="auto"/>
          <w:szCs w:val="18"/>
          <w:lang w:val="en-US"/>
        </w:rPr>
        <w:t xml:space="preserve"> shares of private expenditure and</w:t>
      </w:r>
      <w:ins w:id="621" w:author="Mareike Ariaans" w:date="2020-07-09T18:18:00Z">
        <w:r w:rsidR="00F82B67">
          <w:rPr>
            <w:rFonts w:eastAsiaTheme="minorHAnsi"/>
            <w:iCs/>
            <w:color w:val="auto"/>
            <w:szCs w:val="18"/>
            <w:lang w:val="en-US"/>
          </w:rPr>
          <w:t xml:space="preserve"> the availability of</w:t>
        </w:r>
      </w:ins>
      <w:r>
        <w:rPr>
          <w:rFonts w:eastAsiaTheme="minorHAnsi"/>
          <w:iCs/>
          <w:color w:val="auto"/>
          <w:szCs w:val="18"/>
          <w:lang w:val="en-US"/>
        </w:rPr>
        <w:t xml:space="preserve"> unbound cash benefits which hint at a high level of informal care provision. Performance levels are medium.</w:t>
      </w:r>
    </w:p>
    <w:p w14:paraId="521321C7" w14:textId="77CE3ACF" w:rsidR="00BD2FE1" w:rsidRPr="00640530" w:rsidRDefault="00BD2FE1" w:rsidP="00640530">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lastRenderedPageBreak/>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617A1071" w14:textId="41D98D6B" w:rsidR="0006533C" w:rsidRPr="006A56FF" w:rsidRDefault="0006533C" w:rsidP="0006533C">
      <w:pPr>
        <w:pStyle w:val="Beschriftung"/>
        <w:keepNext/>
        <w:spacing w:before="240" w:after="240"/>
        <w:jc w:val="left"/>
        <w:rPr>
          <w:i/>
          <w:sz w:val="22"/>
          <w:szCs w:val="22"/>
          <w:lang w:val="en-US"/>
        </w:rPr>
      </w:pPr>
      <w:commentRangeStart w:id="622"/>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commentRangeEnd w:id="622"/>
      <w:r w:rsidR="00F82B67">
        <w:rPr>
          <w:rStyle w:val="Kommentarzeichen"/>
          <w:color w:val="000000"/>
        </w:rPr>
        <w:commentReference w:id="622"/>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commentRangeStart w:id="623"/>
      <w:r w:rsidRPr="006A56FF">
        <w:rPr>
          <w:sz w:val="22"/>
          <w:szCs w:val="22"/>
          <w:lang w:val="en-US"/>
        </w:rPr>
        <w:t>clusters</w:t>
      </w:r>
      <w:commentRangeEnd w:id="623"/>
      <w:r>
        <w:rPr>
          <w:rStyle w:val="Kommentarzeichen"/>
          <w:color w:val="000000"/>
        </w:rPr>
        <w:commentReference w:id="623"/>
      </w:r>
      <w:r>
        <w:rPr>
          <w:sz w:val="22"/>
          <w:szCs w:val="22"/>
          <w:lang w:val="en-US"/>
        </w:rPr>
        <w:t xml:space="preserve"> with (N=4) subclusters</w:t>
      </w:r>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BA24A7" w14:paraId="442C391A" w14:textId="77777777" w:rsidTr="006E3A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77777777" w:rsidR="0006533C" w:rsidRPr="00D67B4C" w:rsidRDefault="0006533C" w:rsidP="006E3A97">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performance, low supply</w:t>
            </w:r>
          </w:p>
        </w:tc>
        <w:tc>
          <w:tcPr>
            <w:tcW w:w="993" w:type="dxa"/>
            <w:tcBorders>
              <w:top w:val="single" w:sz="12" w:space="0" w:color="auto"/>
              <w:bottom w:val="single" w:sz="12" w:space="0" w:color="auto"/>
            </w:tcBorders>
            <w:shd w:val="clear" w:color="auto" w:fill="FFFFFF" w:themeFill="background1"/>
            <w:vAlign w:val="center"/>
          </w:tcPr>
          <w:p w14:paraId="1DDEE3A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Access-orientated private</w:t>
            </w:r>
          </w:p>
        </w:tc>
        <w:tc>
          <w:tcPr>
            <w:tcW w:w="1134" w:type="dxa"/>
            <w:tcBorders>
              <w:top w:val="single" w:sz="12" w:space="0" w:color="auto"/>
              <w:bottom w:val="single" w:sz="12" w:space="0" w:color="auto"/>
            </w:tcBorders>
            <w:shd w:val="clear" w:color="auto" w:fill="FFFFFF" w:themeFill="background1"/>
            <w:vAlign w:val="center"/>
          </w:tcPr>
          <w:p w14:paraId="0ACFDDD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637DB9EC" w14:textId="77777777" w:rsidR="0006533C" w:rsidRPr="000D6FB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High supply</w:t>
            </w:r>
          </w:p>
        </w:tc>
        <w:tc>
          <w:tcPr>
            <w:tcW w:w="709" w:type="dxa"/>
            <w:tcBorders>
              <w:top w:val="single" w:sz="12" w:space="0" w:color="auto"/>
              <w:bottom w:val="single" w:sz="12" w:space="0" w:color="auto"/>
            </w:tcBorders>
            <w:shd w:val="clear" w:color="auto" w:fill="FFFFFF" w:themeFill="background1"/>
            <w:vAlign w:val="center"/>
          </w:tcPr>
          <w:p w14:paraId="69527D81"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1CA5B7D9"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private orientated</w:t>
            </w:r>
          </w:p>
        </w:tc>
        <w:tc>
          <w:tcPr>
            <w:tcW w:w="850" w:type="dxa"/>
            <w:tcBorders>
              <w:top w:val="single" w:sz="12" w:space="0" w:color="auto"/>
              <w:bottom w:val="single" w:sz="12" w:space="0" w:color="auto"/>
            </w:tcBorders>
            <w:shd w:val="clear" w:color="auto" w:fill="FFFFFF" w:themeFill="background1"/>
            <w:vAlign w:val="center"/>
          </w:tcPr>
          <w:p w14:paraId="1C8ACE96"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1424004D"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r>
      <w:tr w:rsidR="0006533C" w:rsidRPr="006A56FF" w14:paraId="5A189476"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77777777" w:rsidR="0006533C" w:rsidRPr="00D67B4C" w:rsidRDefault="0006533C" w:rsidP="006E3A97">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w:t>
            </w:r>
          </w:p>
        </w:tc>
        <w:tc>
          <w:tcPr>
            <w:tcW w:w="1134" w:type="dxa"/>
            <w:tcBorders>
              <w:top w:val="single" w:sz="12" w:space="0" w:color="auto"/>
              <w:bottom w:val="single" w:sz="4" w:space="0" w:color="auto"/>
            </w:tcBorders>
            <w:shd w:val="clear" w:color="auto" w:fill="FFFFFF" w:themeFill="background1"/>
            <w:vAlign w:val="center"/>
          </w:tcPr>
          <w:p w14:paraId="21C7B583"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993" w:type="dxa"/>
            <w:tcBorders>
              <w:top w:val="single" w:sz="12" w:space="0" w:color="auto"/>
              <w:bottom w:val="single" w:sz="4" w:space="0" w:color="auto"/>
            </w:tcBorders>
            <w:shd w:val="clear" w:color="auto" w:fill="FFFFFF" w:themeFill="background1"/>
            <w:vAlign w:val="center"/>
          </w:tcPr>
          <w:p w14:paraId="058B1B2A"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1134" w:type="dxa"/>
            <w:tcBorders>
              <w:top w:val="single" w:sz="12" w:space="0" w:color="auto"/>
              <w:bottom w:val="single" w:sz="4" w:space="0" w:color="auto"/>
            </w:tcBorders>
            <w:shd w:val="clear" w:color="auto" w:fill="FFFFFF" w:themeFill="background1"/>
            <w:vAlign w:val="center"/>
          </w:tcPr>
          <w:p w14:paraId="449DD30E"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75B68DC9"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9" w:type="dxa"/>
            <w:tcBorders>
              <w:top w:val="single" w:sz="12" w:space="0" w:color="auto"/>
              <w:bottom w:val="single" w:sz="4" w:space="0" w:color="auto"/>
            </w:tcBorders>
            <w:shd w:val="clear" w:color="auto" w:fill="FFFFFF" w:themeFill="background1"/>
            <w:vAlign w:val="center"/>
          </w:tcPr>
          <w:p w14:paraId="776A3FB8"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134" w:type="dxa"/>
            <w:tcBorders>
              <w:top w:val="single" w:sz="12" w:space="0" w:color="auto"/>
              <w:bottom w:val="single" w:sz="4" w:space="0" w:color="auto"/>
            </w:tcBorders>
            <w:shd w:val="clear" w:color="auto" w:fill="FFFFFF" w:themeFill="background1"/>
            <w:vAlign w:val="center"/>
          </w:tcPr>
          <w:p w14:paraId="421B5EAB" w14:textId="77777777" w:rsidR="0006533C" w:rsidRPr="0083203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850" w:type="dxa"/>
            <w:tcBorders>
              <w:top w:val="single" w:sz="12" w:space="0" w:color="auto"/>
              <w:bottom w:val="single" w:sz="4" w:space="0" w:color="auto"/>
            </w:tcBorders>
            <w:shd w:val="clear" w:color="auto" w:fill="FFFFFF" w:themeFill="background1"/>
            <w:vAlign w:val="center"/>
          </w:tcPr>
          <w:p w14:paraId="2F0BA475" w14:textId="77777777"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851" w:type="dxa"/>
            <w:tcBorders>
              <w:top w:val="single" w:sz="12" w:space="0" w:color="auto"/>
              <w:bottom w:val="single" w:sz="4" w:space="0" w:color="auto"/>
            </w:tcBorders>
            <w:shd w:val="clear" w:color="auto" w:fill="FFFFFF" w:themeFill="background1"/>
            <w:vAlign w:val="center"/>
          </w:tcPr>
          <w:p w14:paraId="6CB0EA47" w14:textId="77777777"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EE, ES, FR, IL,NZ, UK, US </w:t>
            </w:r>
          </w:p>
        </w:tc>
      </w:tr>
      <w:tr w:rsidR="0006533C" w:rsidRPr="006A56FF" w14:paraId="5DA4DE77"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4DA33A8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993" w:type="dxa"/>
            <w:tcBorders>
              <w:top w:val="single" w:sz="4" w:space="0" w:color="auto"/>
              <w:bottom w:val="single" w:sz="4" w:space="0" w:color="auto"/>
            </w:tcBorders>
            <w:shd w:val="clear" w:color="auto" w:fill="FFFFFF" w:themeFill="background1"/>
            <w:vAlign w:val="center"/>
          </w:tcPr>
          <w:p w14:paraId="0A09CC0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34E4E0B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0" w:type="dxa"/>
            <w:tcBorders>
              <w:top w:val="single" w:sz="4" w:space="0" w:color="auto"/>
              <w:bottom w:val="single" w:sz="4" w:space="0" w:color="auto"/>
            </w:tcBorders>
            <w:shd w:val="clear" w:color="auto" w:fill="FFFFFF" w:themeFill="background1"/>
            <w:vAlign w:val="center"/>
          </w:tcPr>
          <w:p w14:paraId="4B8E955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38040CE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0E702C7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850" w:type="dxa"/>
            <w:tcBorders>
              <w:top w:val="single" w:sz="4" w:space="0" w:color="auto"/>
              <w:bottom w:val="single" w:sz="4" w:space="0" w:color="auto"/>
            </w:tcBorders>
            <w:shd w:val="clear" w:color="auto" w:fill="FFFFFF" w:themeFill="background1"/>
            <w:vAlign w:val="center"/>
          </w:tcPr>
          <w:p w14:paraId="0066F2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851" w:type="dxa"/>
            <w:tcBorders>
              <w:top w:val="single" w:sz="4" w:space="0" w:color="auto"/>
              <w:bottom w:val="single" w:sz="4" w:space="0" w:color="auto"/>
            </w:tcBorders>
            <w:shd w:val="clear" w:color="auto" w:fill="FFFFFF" w:themeFill="background1"/>
            <w:vAlign w:val="center"/>
          </w:tcPr>
          <w:p w14:paraId="085FC8B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06533C" w:rsidRPr="006A56FF" w14:paraId="4BDC3CB3"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655E73FD" w14:textId="77777777" w:rsidR="0006533C" w:rsidRPr="00FC18FA"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993" w:type="dxa"/>
            <w:tcBorders>
              <w:top w:val="single" w:sz="4" w:space="0" w:color="auto"/>
            </w:tcBorders>
            <w:shd w:val="clear" w:color="auto" w:fill="FFFFFF" w:themeFill="background1"/>
            <w:vAlign w:val="center"/>
          </w:tcPr>
          <w:p w14:paraId="739496E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266D64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0" w:type="dxa"/>
            <w:tcBorders>
              <w:top w:val="single" w:sz="4" w:space="0" w:color="auto"/>
            </w:tcBorders>
            <w:shd w:val="clear" w:color="auto" w:fill="FFFFFF" w:themeFill="background1"/>
            <w:vAlign w:val="center"/>
          </w:tcPr>
          <w:p w14:paraId="4DB43FE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9" w:type="dxa"/>
            <w:tcBorders>
              <w:top w:val="single" w:sz="4" w:space="0" w:color="auto"/>
            </w:tcBorders>
            <w:shd w:val="clear" w:color="auto" w:fill="FFFFFF" w:themeFill="background1"/>
            <w:vAlign w:val="center"/>
          </w:tcPr>
          <w:p w14:paraId="1704B23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2A351F3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850" w:type="dxa"/>
            <w:tcBorders>
              <w:top w:val="single" w:sz="4" w:space="0" w:color="auto"/>
            </w:tcBorders>
            <w:shd w:val="clear" w:color="auto" w:fill="FFFFFF" w:themeFill="background1"/>
            <w:vAlign w:val="center"/>
          </w:tcPr>
          <w:p w14:paraId="52FBBF9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851" w:type="dxa"/>
            <w:tcBorders>
              <w:top w:val="single" w:sz="4" w:space="0" w:color="auto"/>
            </w:tcBorders>
            <w:shd w:val="clear" w:color="auto" w:fill="FFFFFF" w:themeFill="background1"/>
            <w:vAlign w:val="center"/>
          </w:tcPr>
          <w:p w14:paraId="1EF22E0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06533C" w:rsidRPr="006A56FF" w14:paraId="3F9D7844"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77777777" w:rsidR="0006533C" w:rsidRPr="00D67B4C" w:rsidRDefault="0006533C" w:rsidP="006E3A97">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475F7971"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993" w:type="dxa"/>
            <w:shd w:val="clear" w:color="auto" w:fill="FFFFFF" w:themeFill="background1"/>
            <w:vAlign w:val="center"/>
          </w:tcPr>
          <w:p w14:paraId="34C2C6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F49168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0" w:type="dxa"/>
            <w:shd w:val="clear" w:color="auto" w:fill="FFFFFF" w:themeFill="background1"/>
            <w:vAlign w:val="center"/>
          </w:tcPr>
          <w:p w14:paraId="21F0F43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9" w:type="dxa"/>
            <w:shd w:val="clear" w:color="auto" w:fill="FFFFFF" w:themeFill="background1"/>
            <w:vAlign w:val="center"/>
          </w:tcPr>
          <w:p w14:paraId="33D56893"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1D19A8A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850" w:type="dxa"/>
            <w:shd w:val="clear" w:color="auto" w:fill="FFFFFF" w:themeFill="background1"/>
            <w:vAlign w:val="center"/>
          </w:tcPr>
          <w:p w14:paraId="7C67823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851" w:type="dxa"/>
            <w:shd w:val="clear" w:color="auto" w:fill="FFFFFF" w:themeFill="background1"/>
            <w:vAlign w:val="center"/>
          </w:tcPr>
          <w:p w14:paraId="29FBE56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06533C" w:rsidRPr="006A56FF" w14:paraId="378F8C82"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179F7E0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993" w:type="dxa"/>
            <w:shd w:val="clear" w:color="auto" w:fill="FFFFFF" w:themeFill="background1"/>
            <w:vAlign w:val="center"/>
          </w:tcPr>
          <w:p w14:paraId="5CB33E44"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6368A1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0" w:type="dxa"/>
            <w:shd w:val="clear" w:color="auto" w:fill="FFFFFF" w:themeFill="background1"/>
            <w:vAlign w:val="center"/>
          </w:tcPr>
          <w:p w14:paraId="400798F1"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9" w:type="dxa"/>
            <w:shd w:val="clear" w:color="auto" w:fill="FFFFFF" w:themeFill="background1"/>
            <w:vAlign w:val="center"/>
          </w:tcPr>
          <w:p w14:paraId="7E83244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0814742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850" w:type="dxa"/>
            <w:shd w:val="clear" w:color="auto" w:fill="FFFFFF" w:themeFill="background1"/>
            <w:vAlign w:val="center"/>
          </w:tcPr>
          <w:p w14:paraId="13B85EB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851" w:type="dxa"/>
            <w:shd w:val="clear" w:color="auto" w:fill="FFFFFF" w:themeFill="background1"/>
            <w:vAlign w:val="center"/>
          </w:tcPr>
          <w:p w14:paraId="2316AA4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06533C" w:rsidRPr="006A56FF" w14:paraId="2E52B65E"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515A80E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993" w:type="dxa"/>
            <w:shd w:val="clear" w:color="auto" w:fill="FFFFFF" w:themeFill="background1"/>
            <w:vAlign w:val="center"/>
          </w:tcPr>
          <w:p w14:paraId="180F79C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24C0988C"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0" w:type="dxa"/>
            <w:shd w:val="clear" w:color="auto" w:fill="FFFFFF" w:themeFill="background1"/>
            <w:vAlign w:val="center"/>
          </w:tcPr>
          <w:p w14:paraId="0BA8FBF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9" w:type="dxa"/>
            <w:shd w:val="clear" w:color="auto" w:fill="FFFFFF" w:themeFill="background1"/>
            <w:vAlign w:val="center"/>
          </w:tcPr>
          <w:p w14:paraId="6CD7FD89"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35266EC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850" w:type="dxa"/>
            <w:shd w:val="clear" w:color="auto" w:fill="FFFFFF" w:themeFill="background1"/>
            <w:vAlign w:val="center"/>
          </w:tcPr>
          <w:p w14:paraId="1E7576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851" w:type="dxa"/>
            <w:shd w:val="clear" w:color="auto" w:fill="FFFFFF" w:themeFill="background1"/>
            <w:vAlign w:val="center"/>
          </w:tcPr>
          <w:p w14:paraId="1B3DD64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06533C" w:rsidRPr="006A56FF" w14:paraId="73B40657"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28D381F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993" w:type="dxa"/>
            <w:shd w:val="clear" w:color="auto" w:fill="FFFFFF" w:themeFill="background1"/>
            <w:vAlign w:val="center"/>
          </w:tcPr>
          <w:p w14:paraId="552E21E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65D7325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0" w:type="dxa"/>
            <w:shd w:val="clear" w:color="auto" w:fill="FFFFFF" w:themeFill="background1"/>
            <w:vAlign w:val="center"/>
          </w:tcPr>
          <w:p w14:paraId="0BB43AB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9" w:type="dxa"/>
            <w:shd w:val="clear" w:color="auto" w:fill="FFFFFF" w:themeFill="background1"/>
            <w:vAlign w:val="center"/>
          </w:tcPr>
          <w:p w14:paraId="1C3DF81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0627FB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850" w:type="dxa"/>
            <w:shd w:val="clear" w:color="auto" w:fill="FFFFFF" w:themeFill="background1"/>
            <w:vAlign w:val="center"/>
          </w:tcPr>
          <w:p w14:paraId="2DCB4E2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851" w:type="dxa"/>
            <w:shd w:val="clear" w:color="auto" w:fill="FFFFFF" w:themeFill="background1"/>
            <w:vAlign w:val="center"/>
          </w:tcPr>
          <w:p w14:paraId="6B81F57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06533C" w:rsidRPr="006A56FF" w14:paraId="61AD111E"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C64258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09007181"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993" w:type="dxa"/>
            <w:shd w:val="clear" w:color="auto" w:fill="FFFFFF" w:themeFill="background1"/>
            <w:vAlign w:val="center"/>
          </w:tcPr>
          <w:p w14:paraId="710F23F3"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6CE3030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0" w:type="dxa"/>
            <w:shd w:val="clear" w:color="auto" w:fill="FFFFFF" w:themeFill="background1"/>
            <w:vAlign w:val="center"/>
          </w:tcPr>
          <w:p w14:paraId="5BF931EF"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9" w:type="dxa"/>
            <w:shd w:val="clear" w:color="auto" w:fill="FFFFFF" w:themeFill="background1"/>
            <w:vAlign w:val="center"/>
          </w:tcPr>
          <w:p w14:paraId="01FD95C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7868127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850" w:type="dxa"/>
            <w:shd w:val="clear" w:color="auto" w:fill="FFFFFF" w:themeFill="background1"/>
            <w:vAlign w:val="center"/>
          </w:tcPr>
          <w:p w14:paraId="4B984B66"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851" w:type="dxa"/>
            <w:shd w:val="clear" w:color="auto" w:fill="FFFFFF" w:themeFill="background1"/>
            <w:vAlign w:val="center"/>
          </w:tcPr>
          <w:p w14:paraId="2C916A7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06533C" w:rsidRPr="006A56FF" w14:paraId="3CCEC882"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4776A23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2D39C431"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993" w:type="dxa"/>
            <w:shd w:val="clear" w:color="auto" w:fill="FFFFFF" w:themeFill="background1"/>
            <w:vAlign w:val="center"/>
          </w:tcPr>
          <w:p w14:paraId="1C2845B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shd w:val="clear" w:color="auto" w:fill="FFFFFF" w:themeFill="background1"/>
            <w:vAlign w:val="center"/>
          </w:tcPr>
          <w:p w14:paraId="50078D58"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0" w:type="dxa"/>
            <w:shd w:val="clear" w:color="auto" w:fill="FFFFFF" w:themeFill="background1"/>
            <w:vAlign w:val="center"/>
          </w:tcPr>
          <w:p w14:paraId="4CC6393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9" w:type="dxa"/>
            <w:shd w:val="clear" w:color="auto" w:fill="FFFFFF" w:themeFill="background1"/>
            <w:vAlign w:val="center"/>
          </w:tcPr>
          <w:p w14:paraId="6B8DE16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shd w:val="clear" w:color="auto" w:fill="FFFFFF" w:themeFill="background1"/>
            <w:vAlign w:val="center"/>
          </w:tcPr>
          <w:p w14:paraId="3D0DE266"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850" w:type="dxa"/>
            <w:shd w:val="clear" w:color="auto" w:fill="FFFFFF" w:themeFill="background1"/>
            <w:vAlign w:val="center"/>
          </w:tcPr>
          <w:p w14:paraId="58B327C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851" w:type="dxa"/>
            <w:shd w:val="clear" w:color="auto" w:fill="FFFFFF" w:themeFill="background1"/>
            <w:vAlign w:val="center"/>
          </w:tcPr>
          <w:p w14:paraId="6C09535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r w:rsidR="0006533C" w:rsidRPr="006A56FF" w14:paraId="6982A0AA"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621ECA7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993" w:type="dxa"/>
            <w:shd w:val="clear" w:color="auto" w:fill="FFFFFF" w:themeFill="background1"/>
            <w:vAlign w:val="center"/>
          </w:tcPr>
          <w:p w14:paraId="524A374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0437AF42"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0" w:type="dxa"/>
            <w:shd w:val="clear" w:color="auto" w:fill="FFFFFF" w:themeFill="background1"/>
            <w:vAlign w:val="center"/>
          </w:tcPr>
          <w:p w14:paraId="674B323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shd w:val="clear" w:color="auto" w:fill="FFFFFF" w:themeFill="background1"/>
            <w:vAlign w:val="center"/>
          </w:tcPr>
          <w:p w14:paraId="4AD3685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2B578A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850" w:type="dxa"/>
            <w:shd w:val="clear" w:color="auto" w:fill="FFFFFF" w:themeFill="background1"/>
            <w:vAlign w:val="center"/>
          </w:tcPr>
          <w:p w14:paraId="586C44F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851" w:type="dxa"/>
            <w:shd w:val="clear" w:color="auto" w:fill="FFFFFF" w:themeFill="background1"/>
            <w:vAlign w:val="center"/>
          </w:tcPr>
          <w:p w14:paraId="4C9E21C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06533C" w:rsidRPr="006A56FF" w14:paraId="164BA617"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35A7DA3"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5192B4E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993" w:type="dxa"/>
            <w:tcBorders>
              <w:bottom w:val="single" w:sz="12" w:space="0" w:color="auto"/>
            </w:tcBorders>
            <w:shd w:val="clear" w:color="auto" w:fill="FFFFFF" w:themeFill="background1"/>
            <w:vAlign w:val="center"/>
          </w:tcPr>
          <w:p w14:paraId="0433B25B"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tcBorders>
              <w:bottom w:val="single" w:sz="12" w:space="0" w:color="auto"/>
            </w:tcBorders>
            <w:shd w:val="clear" w:color="auto" w:fill="FFFFFF" w:themeFill="background1"/>
            <w:vAlign w:val="center"/>
          </w:tcPr>
          <w:p w14:paraId="4E4E00C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tcBorders>
              <w:bottom w:val="single" w:sz="12" w:space="0" w:color="auto"/>
            </w:tcBorders>
            <w:shd w:val="clear" w:color="auto" w:fill="FFFFFF" w:themeFill="background1"/>
            <w:vAlign w:val="center"/>
          </w:tcPr>
          <w:p w14:paraId="217FF90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tcBorders>
              <w:bottom w:val="single" w:sz="12" w:space="0" w:color="auto"/>
            </w:tcBorders>
            <w:shd w:val="clear" w:color="auto" w:fill="FFFFFF" w:themeFill="background1"/>
            <w:vAlign w:val="center"/>
          </w:tcPr>
          <w:p w14:paraId="45825B1D"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tcBorders>
              <w:bottom w:val="single" w:sz="12" w:space="0" w:color="auto"/>
            </w:tcBorders>
            <w:shd w:val="clear" w:color="auto" w:fill="FFFFFF" w:themeFill="background1"/>
            <w:vAlign w:val="center"/>
          </w:tcPr>
          <w:p w14:paraId="34EE36E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0" w:type="dxa"/>
            <w:tcBorders>
              <w:bottom w:val="single" w:sz="12" w:space="0" w:color="auto"/>
            </w:tcBorders>
            <w:shd w:val="clear" w:color="auto" w:fill="FFFFFF" w:themeFill="background1"/>
            <w:vAlign w:val="center"/>
          </w:tcPr>
          <w:p w14:paraId="31BC63A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1" w:type="dxa"/>
            <w:tcBorders>
              <w:bottom w:val="single" w:sz="12" w:space="0" w:color="auto"/>
            </w:tcBorders>
            <w:shd w:val="clear" w:color="auto" w:fill="FFFFFF" w:themeFill="background1"/>
            <w:vAlign w:val="center"/>
          </w:tcPr>
          <w:p w14:paraId="2347D88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tbl>
    <w:p w14:paraId="51FD7237" w14:textId="77777777" w:rsidR="0006533C" w:rsidRPr="00C83EC5" w:rsidRDefault="0006533C" w:rsidP="00C83EC5">
      <w:pPr>
        <w:spacing w:after="160" w:line="360" w:lineRule="auto"/>
        <w:jc w:val="both"/>
        <w:rPr>
          <w:rFonts w:eastAsiaTheme="minorHAnsi"/>
          <w:iCs/>
          <w:color w:val="auto"/>
          <w:szCs w:val="18"/>
          <w:lang w:val="en-US"/>
        </w:rPr>
      </w:pPr>
    </w:p>
    <w:p w14:paraId="313AF3F6" w14:textId="50443FB4"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high performance </w:t>
      </w:r>
      <w:r w:rsidR="00AE794B" w:rsidRPr="00C83EC5">
        <w:rPr>
          <w:rFonts w:eastAsiaTheme="minorHAnsi"/>
          <w:b/>
          <w:iCs/>
          <w:color w:val="auto"/>
          <w:szCs w:val="18"/>
          <w:lang w:val="en-US"/>
        </w:rPr>
        <w:t xml:space="preserve">public-orientated </w:t>
      </w:r>
      <w:r w:rsidRPr="00C83EC5">
        <w:rPr>
          <w:rFonts w:eastAsiaTheme="minorHAnsi"/>
          <w:b/>
          <w:iCs/>
          <w:color w:val="auto"/>
          <w:szCs w:val="18"/>
          <w:lang w:val="en-US"/>
        </w:rPr>
        <w:t>system</w:t>
      </w:r>
    </w:p>
    <w:p w14:paraId="3DADFDAF" w14:textId="28B09F31" w:rsidR="00C83EC5" w:rsidRDefault="00AE794B" w:rsidP="00C83EC5">
      <w:pPr>
        <w:spacing w:after="160" w:line="360" w:lineRule="auto"/>
        <w:jc w:val="both"/>
        <w:rPr>
          <w:rFonts w:eastAsiaTheme="minorHAnsi"/>
          <w:iCs/>
          <w:color w:val="auto"/>
          <w:szCs w:val="18"/>
          <w:lang w:val="en-US"/>
        </w:rPr>
      </w:pPr>
      <w:r>
        <w:rPr>
          <w:rFonts w:eastAsiaTheme="minorHAnsi"/>
          <w:iCs/>
          <w:color w:val="auto"/>
          <w:szCs w:val="18"/>
          <w:lang w:val="en-US"/>
        </w:rPr>
        <w:t>This system is defined by above average performance and below average private expenditure. Benefits are mainly only available in-kind, which hints to a low level of informal care provision.</w:t>
      </w:r>
      <w:r w:rsidR="00F3631B" w:rsidRPr="00F3631B">
        <w:rPr>
          <w:rFonts w:eastAsiaTheme="minorHAnsi"/>
          <w:iCs/>
          <w:color w:val="auto"/>
          <w:szCs w:val="18"/>
          <w:lang w:val="en-US"/>
        </w:rPr>
        <w:t xml:space="preserve"> </w:t>
      </w:r>
      <w:r w:rsidR="00F3631B">
        <w:rPr>
          <w:rFonts w:eastAsiaTheme="minorHAnsi"/>
          <w:iCs/>
          <w:color w:val="auto"/>
          <w:szCs w:val="18"/>
          <w:lang w:val="en-US"/>
        </w:rPr>
        <w:t>Furthermore, choice is limited in these systems, yet, no means-test</w:t>
      </w:r>
      <w:ins w:id="624" w:author="Mareike Ariaans" w:date="2020-07-09T18:20:00Z">
        <w:r w:rsidR="00F82B67">
          <w:rPr>
            <w:rFonts w:eastAsiaTheme="minorHAnsi"/>
            <w:iCs/>
            <w:color w:val="auto"/>
            <w:szCs w:val="18"/>
            <w:lang w:val="en-US"/>
          </w:rPr>
          <w:t>s</w:t>
        </w:r>
      </w:ins>
      <w:r w:rsidR="00F3631B">
        <w:rPr>
          <w:rFonts w:eastAsiaTheme="minorHAnsi"/>
          <w:iCs/>
          <w:color w:val="auto"/>
          <w:szCs w:val="18"/>
          <w:lang w:val="en-US"/>
        </w:rPr>
        <w:t xml:space="preserve"> appl</w:t>
      </w:r>
      <w:ins w:id="625" w:author="Mareike Ariaans" w:date="2020-07-09T18:20:00Z">
        <w:r w:rsidR="00F82B67">
          <w:rPr>
            <w:rFonts w:eastAsiaTheme="minorHAnsi"/>
            <w:iCs/>
            <w:color w:val="auto"/>
            <w:szCs w:val="18"/>
            <w:lang w:val="en-US"/>
          </w:rPr>
          <w:t>y</w:t>
        </w:r>
      </w:ins>
      <w:del w:id="626" w:author="Mareike Ariaans" w:date="2020-07-09T18:20:00Z">
        <w:r w:rsidR="00F3631B" w:rsidDel="00F82B67">
          <w:rPr>
            <w:rFonts w:eastAsiaTheme="minorHAnsi"/>
            <w:iCs/>
            <w:color w:val="auto"/>
            <w:szCs w:val="18"/>
            <w:lang w:val="en-US"/>
          </w:rPr>
          <w:delText>ies</w:delText>
        </w:r>
      </w:del>
      <w:r w:rsidR="00F3631B">
        <w:rPr>
          <w:rFonts w:eastAsiaTheme="minorHAnsi"/>
          <w:iCs/>
          <w:color w:val="auto"/>
          <w:szCs w:val="18"/>
          <w:lang w:val="en-US"/>
        </w:rPr>
        <w:t xml:space="preserve">. The sub-types of this system are </w:t>
      </w:r>
      <w:del w:id="627" w:author="Mareike Ariaans" w:date="2020-07-09T18:23:00Z">
        <w:r w:rsidR="00F3631B" w:rsidDel="00F82B67">
          <w:rPr>
            <w:rFonts w:eastAsiaTheme="minorHAnsi"/>
            <w:iCs/>
            <w:color w:val="auto"/>
            <w:szCs w:val="18"/>
            <w:lang w:val="en-US"/>
          </w:rPr>
          <w:delText>devided</w:delText>
        </w:r>
      </w:del>
      <w:ins w:id="628" w:author="Mareike Ariaans" w:date="2020-07-09T18:23:00Z">
        <w:r w:rsidR="00F82B67">
          <w:rPr>
            <w:rFonts w:eastAsiaTheme="minorHAnsi"/>
            <w:iCs/>
            <w:color w:val="auto"/>
            <w:szCs w:val="18"/>
            <w:lang w:val="en-US"/>
          </w:rPr>
          <w:t>divided</w:t>
        </w:r>
      </w:ins>
      <w:r w:rsidR="00F3631B">
        <w:rPr>
          <w:rFonts w:eastAsiaTheme="minorHAnsi"/>
          <w:iCs/>
          <w:color w:val="auto"/>
          <w:szCs w:val="18"/>
          <w:lang w:val="en-US"/>
        </w:rPr>
        <w:t xml:space="preserve"> by high and low levels of supply.</w:t>
      </w:r>
      <w:r>
        <w:rPr>
          <w:rFonts w:eastAsiaTheme="minorHAnsi"/>
          <w:iCs/>
          <w:color w:val="auto"/>
          <w:szCs w:val="18"/>
          <w:lang w:val="en-US"/>
        </w:rPr>
        <w:t xml:space="preserve"> </w:t>
      </w:r>
    </w:p>
    <w:p w14:paraId="612AD6E0" w14:textId="2C8BF07E"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The high performance private oriented system</w:t>
      </w:r>
    </w:p>
    <w:p w14:paraId="0F95D849" w14:textId="530B109D" w:rsidR="00F3631B" w:rsidRPr="00A740AC" w:rsidRDefault="00A740AC" w:rsidP="00C83EC5">
      <w:pPr>
        <w:spacing w:after="160" w:line="360" w:lineRule="auto"/>
        <w:jc w:val="both"/>
        <w:rPr>
          <w:rFonts w:eastAsiaTheme="minorHAnsi"/>
          <w:iCs/>
          <w:color w:val="auto"/>
          <w:szCs w:val="18"/>
          <w:lang w:val="en-US"/>
        </w:rPr>
      </w:pPr>
      <w:r w:rsidRPr="00313058">
        <w:rPr>
          <w:rFonts w:eastAsiaTheme="minorHAnsi"/>
          <w:iCs/>
          <w:color w:val="auto"/>
          <w:szCs w:val="18"/>
          <w:lang w:val="en-US"/>
        </w:rPr>
        <w:t>Per</w:t>
      </w:r>
      <w:r>
        <w:rPr>
          <w:rFonts w:eastAsiaTheme="minorHAnsi"/>
          <w:iCs/>
          <w:color w:val="auto"/>
          <w:szCs w:val="18"/>
          <w:lang w:val="en-US"/>
        </w:rPr>
        <w:t>formance in this LTC type is high with abov</w:t>
      </w:r>
      <w:r w:rsidR="004E5C38">
        <w:rPr>
          <w:rFonts w:eastAsiaTheme="minorHAnsi"/>
          <w:iCs/>
          <w:color w:val="auto"/>
          <w:szCs w:val="18"/>
          <w:lang w:val="en-US"/>
        </w:rPr>
        <w:t>e</w:t>
      </w:r>
      <w:r>
        <w:rPr>
          <w:rFonts w:eastAsiaTheme="minorHAnsi"/>
          <w:iCs/>
          <w:color w:val="auto"/>
          <w:szCs w:val="18"/>
          <w:lang w:val="en-US"/>
        </w:rPr>
        <w:t xml:space="preserve"> average life expectancy and self-rated health. As private expenditure are above average and cash benefits avai</w:t>
      </w:r>
      <w:r w:rsidR="004E5C38">
        <w:rPr>
          <w:rFonts w:eastAsiaTheme="minorHAnsi"/>
          <w:iCs/>
          <w:color w:val="auto"/>
          <w:szCs w:val="18"/>
          <w:lang w:val="en-US"/>
        </w:rPr>
        <w:t>lable</w:t>
      </w:r>
      <w:r>
        <w:rPr>
          <w:rFonts w:eastAsiaTheme="minorHAnsi"/>
          <w:iCs/>
          <w:color w:val="auto"/>
          <w:szCs w:val="18"/>
          <w:lang w:val="en-US"/>
        </w:rPr>
        <w:t xml:space="preserve"> in almost all countries and often unbound, this type can be depicted as oriented towards </w:t>
      </w:r>
      <w:del w:id="629" w:author="Mareike Ariaans" w:date="2020-07-09T18:25:00Z">
        <w:r w:rsidDel="002F441C">
          <w:rPr>
            <w:rFonts w:eastAsiaTheme="minorHAnsi"/>
            <w:iCs/>
            <w:color w:val="auto"/>
            <w:szCs w:val="18"/>
            <w:lang w:val="en-US"/>
          </w:rPr>
          <w:delText>pivate</w:delText>
        </w:r>
      </w:del>
      <w:ins w:id="630" w:author="Mareike Ariaans" w:date="2020-07-09T18:25:00Z">
        <w:r w:rsidR="002F441C">
          <w:rPr>
            <w:rFonts w:eastAsiaTheme="minorHAnsi"/>
            <w:iCs/>
            <w:color w:val="auto"/>
            <w:szCs w:val="18"/>
            <w:lang w:val="en-US"/>
          </w:rPr>
          <w:t>private</w:t>
        </w:r>
      </w:ins>
      <w:r>
        <w:rPr>
          <w:rFonts w:eastAsiaTheme="minorHAnsi"/>
          <w:iCs/>
          <w:color w:val="auto"/>
          <w:szCs w:val="18"/>
          <w:lang w:val="en-US"/>
        </w:rPr>
        <w:t xml:space="preserve"> provision and financing. The sub-types differ by high and low supply. Both sub-types apply means-testing, yet only the low</w:t>
      </w:r>
      <w:ins w:id="631" w:author="Mareike Ariaans" w:date="2020-07-09T18:25:00Z">
        <w:r w:rsidR="002F441C">
          <w:rPr>
            <w:rFonts w:eastAsiaTheme="minorHAnsi"/>
            <w:iCs/>
            <w:color w:val="auto"/>
            <w:szCs w:val="18"/>
            <w:lang w:val="en-US"/>
          </w:rPr>
          <w:t>-</w:t>
        </w:r>
      </w:ins>
      <w:del w:id="632" w:author="Mareike Ariaans" w:date="2020-07-09T18:25:00Z">
        <w:r w:rsidDel="002F441C">
          <w:rPr>
            <w:rFonts w:eastAsiaTheme="minorHAnsi"/>
            <w:iCs/>
            <w:color w:val="auto"/>
            <w:szCs w:val="18"/>
            <w:lang w:val="en-US"/>
          </w:rPr>
          <w:delText xml:space="preserve"> </w:delText>
        </w:r>
      </w:del>
      <w:r>
        <w:rPr>
          <w:rFonts w:eastAsiaTheme="minorHAnsi"/>
          <w:iCs/>
          <w:color w:val="auto"/>
          <w:szCs w:val="18"/>
          <w:lang w:val="en-US"/>
        </w:rPr>
        <w:t xml:space="preserve">supply type is marked by considerable </w:t>
      </w:r>
      <w:del w:id="633" w:author="Mareike Ariaans" w:date="2020-07-09T18:25:00Z">
        <w:r w:rsidDel="002F441C">
          <w:rPr>
            <w:rFonts w:eastAsiaTheme="minorHAnsi"/>
            <w:iCs/>
            <w:color w:val="auto"/>
            <w:szCs w:val="18"/>
            <w:lang w:val="en-US"/>
          </w:rPr>
          <w:delText>coice</w:delText>
        </w:r>
      </w:del>
      <w:ins w:id="634" w:author="Mareike Ariaans" w:date="2020-07-09T18:25:00Z">
        <w:r w:rsidR="002F441C">
          <w:rPr>
            <w:rFonts w:eastAsiaTheme="minorHAnsi"/>
            <w:iCs/>
            <w:color w:val="auto"/>
            <w:szCs w:val="18"/>
            <w:lang w:val="en-US"/>
          </w:rPr>
          <w:t>choice</w:t>
        </w:r>
      </w:ins>
      <w:r>
        <w:rPr>
          <w:rFonts w:eastAsiaTheme="minorHAnsi"/>
          <w:iCs/>
          <w:color w:val="auto"/>
          <w:szCs w:val="18"/>
          <w:lang w:val="en-US"/>
        </w:rPr>
        <w:t xml:space="preserve"> restrictions.</w:t>
      </w:r>
    </w:p>
    <w:p w14:paraId="74B93F8A" w14:textId="77777777" w:rsidR="00A77345" w:rsidRDefault="00A77345" w:rsidP="00A77345">
      <w:pPr>
        <w:spacing w:after="160" w:line="360" w:lineRule="auto"/>
        <w:jc w:val="both"/>
        <w:rPr>
          <w:rFonts w:eastAsiaTheme="minorHAnsi"/>
          <w:iCs/>
          <w:color w:val="auto"/>
          <w:szCs w:val="18"/>
          <w:lang w:val="en-US"/>
        </w:rPr>
      </w:pPr>
    </w:p>
    <w:p w14:paraId="31B9993B" w14:textId="0AC64E5F" w:rsidR="002E6277" w:rsidRPr="002A4B22" w:rsidRDefault="002E6277" w:rsidP="003D3174">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sidR="00A77345">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8582721" w14:textId="23612EE6" w:rsidR="002E6277" w:rsidRDefault="002E6277" w:rsidP="002E6277">
      <w:pPr>
        <w:keepNext/>
        <w:spacing w:after="200"/>
        <w:rPr>
          <w:rFonts w:eastAsiaTheme="minorHAnsi"/>
          <w:iCs/>
          <w:color w:val="auto"/>
          <w:lang w:val="en-US"/>
        </w:rPr>
      </w:pPr>
    </w:p>
    <w:p w14:paraId="08FFFDDC" w14:textId="3C1E5F8D" w:rsidR="00A77345" w:rsidRPr="00A77345" w:rsidRDefault="00A77345" w:rsidP="00A77345">
      <w:pPr>
        <w:pStyle w:val="Beschriftung"/>
        <w:keepNext/>
        <w:spacing w:before="240" w:after="240"/>
        <w:jc w:val="left"/>
        <w:rPr>
          <w:sz w:val="22"/>
          <w:szCs w:val="22"/>
          <w:lang w:val="en-US"/>
        </w:rPr>
      </w:pPr>
      <w:commentRangeStart w:id="635"/>
      <w:commentRangeStart w:id="636"/>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xml:space="preserve">: Overview </w:t>
      </w:r>
      <w:commentRangeEnd w:id="635"/>
      <w:r w:rsidR="00753800">
        <w:rPr>
          <w:rStyle w:val="Kommentarzeichen"/>
          <w:color w:val="000000"/>
        </w:rPr>
        <w:commentReference w:id="635"/>
      </w:r>
      <w:commentRangeEnd w:id="636"/>
      <w:r w:rsidR="00C06244">
        <w:rPr>
          <w:rStyle w:val="Kommentarzeichen"/>
          <w:color w:val="000000"/>
        </w:rPr>
        <w:commentReference w:id="636"/>
      </w:r>
      <w:r w:rsidRPr="00A77345">
        <w:rPr>
          <w:sz w:val="22"/>
          <w:szCs w:val="22"/>
          <w:lang w:val="en-US"/>
        </w:rPr>
        <w:t>of</w:t>
      </w:r>
      <w:r w:rsidR="00A76374">
        <w:rPr>
          <w:sz w:val="22"/>
          <w:szCs w:val="22"/>
          <w:lang w:val="en-US"/>
        </w:rPr>
        <w:t xml:space="preserve"> cluster</w:t>
      </w:r>
      <w:r w:rsidRPr="00A77345">
        <w:rPr>
          <w:sz w:val="22"/>
          <w:szCs w:val="22"/>
          <w:lang w:val="en-US"/>
        </w:rPr>
        <w:t xml:space="preserve"> </w:t>
      </w:r>
      <w:r w:rsidR="00A76374">
        <w:rPr>
          <w:sz w:val="22"/>
          <w:szCs w:val="22"/>
          <w:lang w:val="en-US"/>
        </w:rPr>
        <w:t>l</w:t>
      </w:r>
      <w:r w:rsidRPr="00A77345">
        <w:rPr>
          <w:sz w:val="22"/>
          <w:szCs w:val="22"/>
          <w:lang w:val="en-US"/>
        </w:rPr>
        <w:t xml:space="preserve">abels and </w:t>
      </w:r>
      <w:r w:rsidR="00A76374">
        <w:rPr>
          <w:sz w:val="22"/>
          <w:szCs w:val="22"/>
          <w:lang w:val="en-US"/>
        </w:rPr>
        <w:t>c</w:t>
      </w:r>
      <w:commentRangeStart w:id="637"/>
      <w:r w:rsidRPr="00A77345">
        <w:rPr>
          <w:sz w:val="22"/>
          <w:szCs w:val="22"/>
          <w:lang w:val="en-US"/>
        </w:rPr>
        <w:t>haracteristics</w:t>
      </w:r>
      <w:commentRangeEnd w:id="637"/>
      <w:r w:rsidR="00A76374">
        <w:rPr>
          <w:sz w:val="22"/>
          <w:szCs w:val="22"/>
          <w:lang w:val="en-US"/>
        </w:rPr>
        <w:t xml:space="preserve"> within the 4+2 cluster typology</w:t>
      </w:r>
      <w:r>
        <w:rPr>
          <w:rStyle w:val="Kommentarzeichen"/>
          <w:color w:val="000000"/>
        </w:rPr>
        <w:commentReference w:id="637"/>
      </w:r>
    </w:p>
    <w:tbl>
      <w:tblPr>
        <w:tblStyle w:val="EinfacheTabelle3"/>
        <w:tblW w:w="8923" w:type="dxa"/>
        <w:shd w:val="clear" w:color="auto" w:fill="FFFFFF" w:themeFill="background1"/>
        <w:tblLayout w:type="fixed"/>
        <w:tblLook w:val="04A0" w:firstRow="1" w:lastRow="0" w:firstColumn="1" w:lastColumn="0" w:noHBand="0" w:noVBand="1"/>
      </w:tblPr>
      <w:tblGrid>
        <w:gridCol w:w="1134"/>
        <w:gridCol w:w="1134"/>
        <w:gridCol w:w="992"/>
        <w:gridCol w:w="1092"/>
        <w:gridCol w:w="850"/>
        <w:gridCol w:w="885"/>
        <w:gridCol w:w="1134"/>
        <w:gridCol w:w="851"/>
        <w:gridCol w:w="851"/>
      </w:tblGrid>
      <w:tr w:rsidR="007C5A34" w:rsidRPr="007C5A34" w14:paraId="0F64935A" w14:textId="77777777" w:rsidTr="008312D3">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134" w:type="dxa"/>
            <w:tcBorders>
              <w:top w:val="single" w:sz="12" w:space="0" w:color="auto"/>
              <w:bottom w:val="single" w:sz="12" w:space="0" w:color="auto"/>
            </w:tcBorders>
            <w:shd w:val="clear" w:color="auto" w:fill="FFFFFF" w:themeFill="background1"/>
            <w:vAlign w:val="center"/>
          </w:tcPr>
          <w:p w14:paraId="58E1EF42" w14:textId="77777777" w:rsidR="007C5A34" w:rsidRPr="007C5A34" w:rsidRDefault="007C5A34" w:rsidP="009832EF">
            <w:pPr>
              <w:spacing w:before="240" w:after="240" w:line="276" w:lineRule="auto"/>
              <w:rPr>
                <w:b w:val="0"/>
                <w:bCs w:val="0"/>
                <w:caps w:val="0"/>
                <w:sz w:val="16"/>
                <w:szCs w:val="16"/>
                <w:lang w:val="en-US"/>
              </w:rPr>
            </w:pPr>
            <w:bookmarkStart w:id="638" w:name="_Hlk44340825"/>
          </w:p>
        </w:tc>
        <w:tc>
          <w:tcPr>
            <w:tcW w:w="1134" w:type="dxa"/>
            <w:tcBorders>
              <w:top w:val="single" w:sz="12" w:space="0" w:color="auto"/>
              <w:bottom w:val="single" w:sz="12" w:space="0" w:color="auto"/>
            </w:tcBorders>
            <w:shd w:val="clear" w:color="auto" w:fill="FFFFFF" w:themeFill="background1"/>
            <w:vAlign w:val="center"/>
          </w:tcPr>
          <w:p w14:paraId="62BD0E23" w14:textId="3A863E1D"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performance, low supply</w:t>
            </w:r>
          </w:p>
        </w:tc>
        <w:tc>
          <w:tcPr>
            <w:tcW w:w="992" w:type="dxa"/>
            <w:tcBorders>
              <w:top w:val="single" w:sz="12" w:space="0" w:color="auto"/>
              <w:bottom w:val="single" w:sz="12" w:space="0" w:color="auto"/>
            </w:tcBorders>
            <w:shd w:val="clear" w:color="auto" w:fill="FFFFFF" w:themeFill="background1"/>
            <w:vAlign w:val="center"/>
          </w:tcPr>
          <w:p w14:paraId="6EA4A1BF" w14:textId="50CA7756"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Access-orientated private</w:t>
            </w:r>
          </w:p>
        </w:tc>
        <w:tc>
          <w:tcPr>
            <w:tcW w:w="1092" w:type="dxa"/>
            <w:tcBorders>
              <w:top w:val="single" w:sz="12" w:space="0" w:color="auto"/>
              <w:bottom w:val="single" w:sz="12" w:space="0" w:color="auto"/>
            </w:tcBorders>
            <w:shd w:val="clear" w:color="auto" w:fill="FFFFFF" w:themeFill="background1"/>
            <w:vAlign w:val="center"/>
          </w:tcPr>
          <w:p w14:paraId="45640BCD" w14:textId="02510652"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290E2598" w14:textId="477C6D97"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85" w:type="dxa"/>
            <w:tcBorders>
              <w:top w:val="single" w:sz="12" w:space="0" w:color="auto"/>
              <w:bottom w:val="single" w:sz="12" w:space="0" w:color="auto"/>
            </w:tcBorders>
            <w:shd w:val="clear" w:color="auto" w:fill="FFFFFF" w:themeFill="background1"/>
            <w:vAlign w:val="center"/>
          </w:tcPr>
          <w:p w14:paraId="3CDE165F" w14:textId="0C319B41"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3A2B5329" w14:textId="661DB11A"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private orientated</w:t>
            </w:r>
          </w:p>
        </w:tc>
        <w:tc>
          <w:tcPr>
            <w:tcW w:w="851" w:type="dxa"/>
            <w:tcBorders>
              <w:top w:val="single" w:sz="12" w:space="0" w:color="auto"/>
              <w:bottom w:val="single" w:sz="12" w:space="0" w:color="auto"/>
            </w:tcBorders>
            <w:shd w:val="clear" w:color="auto" w:fill="FFFFFF" w:themeFill="background1"/>
            <w:vAlign w:val="center"/>
          </w:tcPr>
          <w:p w14:paraId="2F0D0943" w14:textId="17279FCD"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22292582" w14:textId="7F9F20AC"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r>
      <w:tr w:rsidR="007C5A34" w:rsidRPr="007C5A34" w14:paraId="55157CC9" w14:textId="77777777" w:rsidTr="008312D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auto"/>
            </w:tcBorders>
            <w:shd w:val="clear" w:color="auto" w:fill="FFFFFF" w:themeFill="background1"/>
            <w:vAlign w:val="center"/>
          </w:tcPr>
          <w:p w14:paraId="20759F91" w14:textId="3A19010F" w:rsidR="007C5A34" w:rsidRPr="007C5A34" w:rsidRDefault="007C5A34" w:rsidP="008312D3">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134" w:type="dxa"/>
            <w:tcBorders>
              <w:top w:val="single" w:sz="12" w:space="0" w:color="auto"/>
            </w:tcBorders>
            <w:shd w:val="clear" w:color="auto" w:fill="FFFFFF" w:themeFill="background1"/>
            <w:vAlign w:val="center"/>
          </w:tcPr>
          <w:p w14:paraId="2BCE71FA" w14:textId="58BF46B6"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CZ, LV, PL</w:t>
            </w:r>
          </w:p>
        </w:tc>
        <w:tc>
          <w:tcPr>
            <w:tcW w:w="992" w:type="dxa"/>
            <w:tcBorders>
              <w:top w:val="single" w:sz="12" w:space="0" w:color="auto"/>
              <w:bottom w:val="single" w:sz="4" w:space="0" w:color="auto"/>
            </w:tcBorders>
            <w:shd w:val="clear" w:color="auto" w:fill="FFFFFF" w:themeFill="background1"/>
            <w:vAlign w:val="center"/>
          </w:tcPr>
          <w:p w14:paraId="5B77362C" w14:textId="4DF89032"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DE, FI</w:t>
            </w:r>
          </w:p>
        </w:tc>
        <w:tc>
          <w:tcPr>
            <w:tcW w:w="1092" w:type="dxa"/>
            <w:tcBorders>
              <w:top w:val="single" w:sz="12" w:space="0" w:color="auto"/>
              <w:bottom w:val="single" w:sz="4" w:space="0" w:color="auto"/>
            </w:tcBorders>
            <w:shd w:val="clear" w:color="auto" w:fill="FFFFFF" w:themeFill="background1"/>
            <w:vAlign w:val="center"/>
          </w:tcPr>
          <w:p w14:paraId="7B9B3A62" w14:textId="49DDAAF9"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04B53047" w14:textId="2A257F8E"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DK, IE, NO, SE</w:t>
            </w:r>
          </w:p>
        </w:tc>
        <w:tc>
          <w:tcPr>
            <w:tcW w:w="885" w:type="dxa"/>
            <w:tcBorders>
              <w:top w:val="single" w:sz="12" w:space="0" w:color="auto"/>
              <w:bottom w:val="single" w:sz="4" w:space="0" w:color="auto"/>
            </w:tcBorders>
            <w:shd w:val="clear" w:color="auto" w:fill="FFFFFF" w:themeFill="background1"/>
            <w:vAlign w:val="center"/>
          </w:tcPr>
          <w:p w14:paraId="07660E2E" w14:textId="2F5F49C2"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JP, KR</w:t>
            </w:r>
          </w:p>
        </w:tc>
        <w:tc>
          <w:tcPr>
            <w:tcW w:w="1134" w:type="dxa"/>
            <w:tcBorders>
              <w:top w:val="single" w:sz="12" w:space="0" w:color="auto"/>
              <w:bottom w:val="single" w:sz="4" w:space="0" w:color="auto"/>
            </w:tcBorders>
            <w:shd w:val="clear" w:color="auto" w:fill="FFFFFF" w:themeFill="background1"/>
          </w:tcPr>
          <w:p w14:paraId="58E60545" w14:textId="2BECF2A3"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rPr>
              <w:t>AU, BE, CH, EE, ES, IL, LU, FR, NL, NZ, SK, SI, UK, US</w:t>
            </w:r>
          </w:p>
        </w:tc>
        <w:tc>
          <w:tcPr>
            <w:tcW w:w="851" w:type="dxa"/>
            <w:tcBorders>
              <w:top w:val="single" w:sz="12" w:space="0" w:color="auto"/>
              <w:bottom w:val="single" w:sz="4" w:space="0" w:color="auto"/>
            </w:tcBorders>
            <w:shd w:val="clear" w:color="auto" w:fill="FFFFFF" w:themeFill="background1"/>
            <w:vAlign w:val="center"/>
          </w:tcPr>
          <w:p w14:paraId="713AA62B" w14:textId="2B222B5B"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AU, BE, CH, LU, NL, SK, SI</w:t>
            </w:r>
          </w:p>
        </w:tc>
        <w:tc>
          <w:tcPr>
            <w:tcW w:w="851" w:type="dxa"/>
            <w:tcBorders>
              <w:top w:val="single" w:sz="12" w:space="0" w:color="auto"/>
              <w:bottom w:val="single" w:sz="4" w:space="0" w:color="auto"/>
            </w:tcBorders>
            <w:shd w:val="clear" w:color="auto" w:fill="FFFFFF" w:themeFill="background1"/>
            <w:vAlign w:val="center"/>
          </w:tcPr>
          <w:p w14:paraId="7205A6F2" w14:textId="529DB229"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EE, ES, FR, IL,NZ, UK, US</w:t>
            </w:r>
          </w:p>
        </w:tc>
      </w:tr>
      <w:tr w:rsidR="007C5A34" w:rsidRPr="007C5A34" w14:paraId="3E886B54" w14:textId="77777777" w:rsidTr="0090174A">
        <w:trPr>
          <w:trHeight w:val="283"/>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shd w:val="clear" w:color="auto" w:fill="FFFFFF" w:themeFill="background1"/>
            <w:vAlign w:val="center"/>
          </w:tcPr>
          <w:p w14:paraId="22908B09" w14:textId="77777777" w:rsidR="007C5A34" w:rsidRPr="007C5A34" w:rsidRDefault="007C5A34" w:rsidP="008312D3">
            <w:pPr>
              <w:spacing w:line="360" w:lineRule="auto"/>
              <w:rPr>
                <w:sz w:val="16"/>
                <w:szCs w:val="16"/>
                <w:lang w:val="en-US"/>
              </w:rPr>
            </w:pPr>
            <w:r w:rsidRPr="007C5A34">
              <w:rPr>
                <w:b w:val="0"/>
                <w:bCs w:val="0"/>
                <w:caps w:val="0"/>
                <w:sz w:val="16"/>
                <w:szCs w:val="16"/>
                <w:lang w:val="en-US"/>
              </w:rPr>
              <w:t xml:space="preserve">Supply </w:t>
            </w:r>
          </w:p>
          <w:p w14:paraId="5BF96E9F" w14:textId="0D70FAFB" w:rsidR="007C5A34" w:rsidRPr="007C5A34" w:rsidRDefault="007C5A34" w:rsidP="008312D3">
            <w:pPr>
              <w:spacing w:line="360" w:lineRule="auto"/>
              <w:ind w:firstLine="180"/>
              <w:rPr>
                <w:sz w:val="16"/>
                <w:szCs w:val="16"/>
                <w:lang w:val="en-US"/>
              </w:rPr>
            </w:pPr>
            <w:r w:rsidRPr="007C5A34">
              <w:rPr>
                <w:b w:val="0"/>
                <w:bCs w:val="0"/>
                <w:caps w:val="0"/>
                <w:sz w:val="16"/>
                <w:szCs w:val="16"/>
                <w:lang w:val="en-US"/>
              </w:rPr>
              <w:t>EXPD</w:t>
            </w:r>
          </w:p>
          <w:p w14:paraId="5C065084" w14:textId="3447FABA" w:rsidR="007C5A34" w:rsidRPr="007C5A34" w:rsidRDefault="007C5A34" w:rsidP="008312D3">
            <w:pPr>
              <w:spacing w:line="360" w:lineRule="auto"/>
              <w:ind w:firstLine="180"/>
              <w:rPr>
                <w:sz w:val="16"/>
                <w:szCs w:val="16"/>
                <w:lang w:val="en-US"/>
              </w:rPr>
            </w:pPr>
            <w:r w:rsidRPr="007C5A34">
              <w:rPr>
                <w:b w:val="0"/>
                <w:bCs w:val="0"/>
                <w:caps w:val="0"/>
                <w:sz w:val="16"/>
                <w:szCs w:val="16"/>
                <w:lang w:val="en-US"/>
              </w:rPr>
              <w:t>BEDS</w:t>
            </w:r>
          </w:p>
          <w:p w14:paraId="3461192A" w14:textId="574FE3A0" w:rsidR="007C5A34" w:rsidRPr="007C5A34" w:rsidRDefault="007C5A34" w:rsidP="008312D3">
            <w:pPr>
              <w:spacing w:line="360" w:lineRule="auto"/>
              <w:ind w:firstLine="180"/>
              <w:rPr>
                <w:b w:val="0"/>
                <w:bCs w:val="0"/>
                <w:caps w:val="0"/>
                <w:sz w:val="16"/>
                <w:szCs w:val="16"/>
                <w:lang w:val="en-US"/>
              </w:rPr>
            </w:pPr>
            <w:r w:rsidRPr="007C5A34">
              <w:rPr>
                <w:b w:val="0"/>
                <w:bCs w:val="0"/>
                <w:caps w:val="0"/>
                <w:sz w:val="16"/>
                <w:szCs w:val="16"/>
                <w:lang w:val="en-US"/>
              </w:rPr>
              <w:t>RCPTIN</w:t>
            </w:r>
          </w:p>
        </w:tc>
        <w:tc>
          <w:tcPr>
            <w:tcW w:w="1134" w:type="dxa"/>
            <w:tcBorders>
              <w:top w:val="single" w:sz="4" w:space="0" w:color="auto"/>
            </w:tcBorders>
            <w:shd w:val="clear" w:color="auto" w:fill="FFFFFF" w:themeFill="background1"/>
            <w:vAlign w:val="center"/>
          </w:tcPr>
          <w:p w14:paraId="3D089C58"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E62A8D9"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79F44E3E"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0D78801E" w14:textId="2C6A9051"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top w:val="single" w:sz="4" w:space="0" w:color="auto"/>
            </w:tcBorders>
            <w:shd w:val="clear" w:color="auto" w:fill="FFFFFF" w:themeFill="background1"/>
            <w:vAlign w:val="center"/>
          </w:tcPr>
          <w:p w14:paraId="034EFE14"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875EA22" w14:textId="2B64E33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 High</w:t>
            </w:r>
          </w:p>
          <w:p w14:paraId="0C0F3A8D" w14:textId="456CD1D4"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1092" w:type="dxa"/>
            <w:tcBorders>
              <w:top w:val="single" w:sz="4" w:space="0" w:color="auto"/>
            </w:tcBorders>
            <w:shd w:val="clear" w:color="auto" w:fill="FFFFFF" w:themeFill="background1"/>
            <w:vAlign w:val="center"/>
          </w:tcPr>
          <w:p w14:paraId="276FBEB8" w14:textId="77777777" w:rsid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461F2CE" w14:textId="1BF52A98" w:rsid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15F2C9DC" w14:textId="77777777" w:rsid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79B9521B" w14:textId="4F281690"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tcBorders>
              <w:top w:val="single" w:sz="4" w:space="0" w:color="auto"/>
            </w:tcBorders>
            <w:shd w:val="clear" w:color="auto" w:fill="FFFFFF" w:themeFill="background1"/>
            <w:vAlign w:val="center"/>
          </w:tcPr>
          <w:p w14:paraId="759D549D" w14:textId="0D1BAC9A"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FC413A1"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6E9633B"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30FA8A8F" w14:textId="26C944F1"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top w:val="single" w:sz="4" w:space="0" w:color="auto"/>
            </w:tcBorders>
            <w:shd w:val="clear" w:color="auto" w:fill="FFFFFF" w:themeFill="background1"/>
            <w:vAlign w:val="center"/>
          </w:tcPr>
          <w:p w14:paraId="4BD3FAFC"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BB560BA" w14:textId="393BF28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3BCD642F" w14:textId="2DDC7F96"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3F45E1FA" w14:textId="226935A6"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134" w:type="dxa"/>
            <w:tcBorders>
              <w:top w:val="single" w:sz="4" w:space="0" w:color="auto"/>
            </w:tcBorders>
            <w:shd w:val="clear" w:color="auto" w:fill="FFFFFF" w:themeFill="background1"/>
            <w:vAlign w:val="center"/>
          </w:tcPr>
          <w:p w14:paraId="2A626BBC" w14:textId="77777777" w:rsid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C042E16" w14:textId="77777777" w:rsidR="0090174A"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547FFA1" w14:textId="77777777" w:rsidR="0090174A"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3CA2577B" w14:textId="7DBD4BC4" w:rsidR="0090174A" w:rsidRP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1" w:type="dxa"/>
            <w:tcBorders>
              <w:top w:val="single" w:sz="4" w:space="0" w:color="auto"/>
            </w:tcBorders>
            <w:shd w:val="clear" w:color="auto" w:fill="FFFFFF" w:themeFill="background1"/>
            <w:vAlign w:val="center"/>
          </w:tcPr>
          <w:p w14:paraId="166C0883" w14:textId="0B64FF49"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7DB08BA" w14:textId="59E73869"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0CDA43D6" w14:textId="631BCE0E"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6FB1AD8" w14:textId="1BD12DB6"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top w:val="single" w:sz="4" w:space="0" w:color="auto"/>
            </w:tcBorders>
            <w:shd w:val="clear" w:color="auto" w:fill="FFFFFF" w:themeFill="background1"/>
            <w:vAlign w:val="center"/>
          </w:tcPr>
          <w:p w14:paraId="37CD4BF1"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8805599" w14:textId="50332E0D"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710C9C28" w14:textId="286F2F5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1A41C74F" w14:textId="129A7D5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r>
      <w:tr w:rsidR="007C5A34" w:rsidRPr="007C5A34" w14:paraId="06F24CD6" w14:textId="77777777" w:rsidTr="0090174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shd w:val="clear" w:color="auto" w:fill="FFFFFF" w:themeFill="background1"/>
            <w:vAlign w:val="center"/>
          </w:tcPr>
          <w:p w14:paraId="6179A549" w14:textId="77777777" w:rsidR="007C5A34" w:rsidRPr="007C5A34" w:rsidRDefault="007C5A34" w:rsidP="008312D3">
            <w:pPr>
              <w:spacing w:line="360" w:lineRule="auto"/>
              <w:rPr>
                <w:sz w:val="16"/>
                <w:szCs w:val="16"/>
                <w:lang w:val="en-US"/>
              </w:rPr>
            </w:pPr>
            <w:r w:rsidRPr="007C5A34">
              <w:rPr>
                <w:b w:val="0"/>
                <w:bCs w:val="0"/>
                <w:caps w:val="0"/>
                <w:sz w:val="16"/>
                <w:szCs w:val="16"/>
                <w:lang w:val="en-US"/>
              </w:rPr>
              <w:t>Public-Private Mix</w:t>
            </w:r>
          </w:p>
          <w:p w14:paraId="36FA24D8" w14:textId="77777777" w:rsidR="007C5A34" w:rsidRPr="007C5A34" w:rsidRDefault="007C5A34" w:rsidP="008312D3">
            <w:pPr>
              <w:spacing w:line="360" w:lineRule="auto"/>
              <w:ind w:firstLine="179"/>
              <w:rPr>
                <w:sz w:val="16"/>
                <w:szCs w:val="16"/>
                <w:lang w:val="en-US"/>
              </w:rPr>
            </w:pPr>
            <w:r w:rsidRPr="007C5A34">
              <w:rPr>
                <w:b w:val="0"/>
                <w:bCs w:val="0"/>
                <w:caps w:val="0"/>
                <w:sz w:val="16"/>
                <w:szCs w:val="16"/>
                <w:lang w:val="en-US"/>
              </w:rPr>
              <w:t>PEXPND</w:t>
            </w:r>
          </w:p>
          <w:p w14:paraId="128A5966" w14:textId="28F17E1F" w:rsidR="007C5A34" w:rsidRPr="007C5A34" w:rsidRDefault="007C5A34" w:rsidP="008312D3">
            <w:pPr>
              <w:spacing w:line="360" w:lineRule="auto"/>
              <w:ind w:firstLine="179"/>
              <w:rPr>
                <w:b w:val="0"/>
                <w:bCs w:val="0"/>
                <w:caps w:val="0"/>
                <w:sz w:val="16"/>
                <w:szCs w:val="16"/>
                <w:lang w:val="en-US"/>
              </w:rPr>
            </w:pPr>
            <w:r w:rsidRPr="007C5A34">
              <w:rPr>
                <w:b w:val="0"/>
                <w:bCs w:val="0"/>
                <w:caps w:val="0"/>
                <w:sz w:val="16"/>
                <w:szCs w:val="16"/>
                <w:lang w:val="en-US"/>
              </w:rPr>
              <w:t>CASH</w:t>
            </w:r>
          </w:p>
        </w:tc>
        <w:tc>
          <w:tcPr>
            <w:tcW w:w="1134" w:type="dxa"/>
            <w:shd w:val="clear" w:color="auto" w:fill="FFFFFF" w:themeFill="background1"/>
            <w:vAlign w:val="center"/>
          </w:tcPr>
          <w:p w14:paraId="2AD1F372"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F2F4D91" w14:textId="717F6B1A"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0B1BD96F" w14:textId="72F28CD9"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992" w:type="dxa"/>
            <w:shd w:val="clear" w:color="auto" w:fill="FFFFFF" w:themeFill="background1"/>
            <w:vAlign w:val="center"/>
          </w:tcPr>
          <w:p w14:paraId="4F033793"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F388E5E" w14:textId="7A892516"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0945666" w14:textId="54E72C44"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64E8530E" w14:textId="77777777" w:rsidR="0090174A"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1EF0E46" w14:textId="1435897E" w:rsid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068E4B65" w14:textId="6C6FB311" w:rsidR="0090174A" w:rsidRP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16F2A091" w14:textId="558FBE8F"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5619C64" w14:textId="7506A71A"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C154658" w14:textId="6CB99C64"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19124827"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69DD84F" w14:textId="3F902CC5"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35C377AC" w14:textId="147AA760"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343A923D" w14:textId="77777777" w:rsidR="0090174A"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324DCB7" w14:textId="53B079B9" w:rsid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776C8E08" w14:textId="6863B1FF" w:rsidR="0090174A" w:rsidRP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1" w:type="dxa"/>
            <w:shd w:val="clear" w:color="auto" w:fill="FFFFFF" w:themeFill="background1"/>
            <w:vAlign w:val="center"/>
          </w:tcPr>
          <w:p w14:paraId="18A1CBA2" w14:textId="3B02D9DC"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2D076C0" w14:textId="6D66B7B0"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26D2DB8D" w14:textId="6C89248F"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349F90C6"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4275AFD" w14:textId="120DC086"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23D7071" w14:textId="06EAFA60"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r>
      <w:tr w:rsidR="007C5A34" w:rsidRPr="007C5A34" w14:paraId="203E427B" w14:textId="77777777" w:rsidTr="0090174A">
        <w:trPr>
          <w:trHeight w:val="283"/>
        </w:trPr>
        <w:tc>
          <w:tcPr>
            <w:cnfStyle w:val="001000000000" w:firstRow="0" w:lastRow="0" w:firstColumn="1" w:lastColumn="0" w:oddVBand="0" w:evenVBand="0" w:oddHBand="0" w:evenHBand="0" w:firstRowFirstColumn="0" w:firstRowLastColumn="0" w:lastRowFirstColumn="0" w:lastRowLastColumn="0"/>
            <w:tcW w:w="1134" w:type="dxa"/>
            <w:shd w:val="clear" w:color="auto" w:fill="FFFFFF" w:themeFill="background1"/>
            <w:vAlign w:val="center"/>
          </w:tcPr>
          <w:p w14:paraId="48B95010" w14:textId="54C4678E" w:rsidR="007C5A34" w:rsidRPr="007C5A34" w:rsidRDefault="007C5A34" w:rsidP="008312D3">
            <w:pPr>
              <w:spacing w:line="360" w:lineRule="auto"/>
              <w:rPr>
                <w:sz w:val="16"/>
                <w:szCs w:val="16"/>
                <w:lang w:val="en-US"/>
              </w:rPr>
            </w:pPr>
            <w:del w:id="639" w:author="Mareike Ariaans" w:date="2020-07-10T12:21:00Z">
              <w:r w:rsidRPr="007C5A34" w:rsidDel="0008201E">
                <w:rPr>
                  <w:b w:val="0"/>
                  <w:bCs w:val="0"/>
                  <w:caps w:val="0"/>
                  <w:sz w:val="16"/>
                  <w:szCs w:val="16"/>
                  <w:lang w:val="en-US"/>
                </w:rPr>
                <w:delText>Peformance</w:delText>
              </w:r>
            </w:del>
            <w:ins w:id="640" w:author="Mareike Ariaans" w:date="2020-07-10T12:21:00Z">
              <w:r w:rsidR="0008201E" w:rsidRPr="007C5A34">
                <w:rPr>
                  <w:b w:val="0"/>
                  <w:bCs w:val="0"/>
                  <w:caps w:val="0"/>
                  <w:sz w:val="16"/>
                  <w:szCs w:val="16"/>
                  <w:lang w:val="en-US"/>
                </w:rPr>
                <w:t>Performance</w:t>
              </w:r>
            </w:ins>
            <w:bookmarkStart w:id="641" w:name="_GoBack"/>
            <w:bookmarkEnd w:id="641"/>
          </w:p>
          <w:p w14:paraId="1034DD47" w14:textId="77777777" w:rsidR="007C5A34" w:rsidRPr="007C5A34" w:rsidRDefault="007C5A34" w:rsidP="008312D3">
            <w:pPr>
              <w:spacing w:line="360" w:lineRule="auto"/>
              <w:ind w:firstLine="179"/>
              <w:rPr>
                <w:sz w:val="16"/>
                <w:szCs w:val="16"/>
                <w:lang w:val="en-US"/>
              </w:rPr>
            </w:pPr>
            <w:r w:rsidRPr="007C5A34">
              <w:rPr>
                <w:b w:val="0"/>
                <w:bCs w:val="0"/>
                <w:caps w:val="0"/>
                <w:sz w:val="16"/>
                <w:szCs w:val="16"/>
                <w:lang w:val="en-US"/>
              </w:rPr>
              <w:t>LEX</w:t>
            </w:r>
          </w:p>
          <w:p w14:paraId="187A5F90" w14:textId="59121C1F" w:rsidR="007C5A34" w:rsidRPr="007C5A34" w:rsidRDefault="007C5A34" w:rsidP="008312D3">
            <w:pPr>
              <w:spacing w:line="360" w:lineRule="auto"/>
              <w:ind w:firstLine="179"/>
              <w:rPr>
                <w:b w:val="0"/>
                <w:bCs w:val="0"/>
                <w:caps w:val="0"/>
                <w:sz w:val="16"/>
                <w:szCs w:val="16"/>
                <w:lang w:val="en-US"/>
              </w:rPr>
            </w:pPr>
            <w:r w:rsidRPr="007C5A34">
              <w:rPr>
                <w:b w:val="0"/>
                <w:bCs w:val="0"/>
                <w:caps w:val="0"/>
                <w:sz w:val="16"/>
                <w:szCs w:val="16"/>
                <w:lang w:val="en-US"/>
              </w:rPr>
              <w:t>SPH</w:t>
            </w:r>
          </w:p>
        </w:tc>
        <w:tc>
          <w:tcPr>
            <w:tcW w:w="1134" w:type="dxa"/>
            <w:shd w:val="clear" w:color="auto" w:fill="FFFFFF" w:themeFill="background1"/>
            <w:vAlign w:val="center"/>
          </w:tcPr>
          <w:p w14:paraId="3DC38CF7"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0D912D3" w14:textId="1BD10BE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7F6CA1AA" w14:textId="02B41EBE"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shd w:val="clear" w:color="auto" w:fill="FFFFFF" w:themeFill="background1"/>
            <w:vAlign w:val="center"/>
          </w:tcPr>
          <w:p w14:paraId="3534D93A"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A9D5214" w14:textId="1203C1F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29B0D9E1" w14:textId="3062AF8B"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6945FA1F" w14:textId="77777777" w:rsidR="0090174A"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107AA48" w14:textId="7C80839C" w:rsid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3DE685FA" w14:textId="5F99CD6D" w:rsidR="0090174A" w:rsidRP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shd w:val="clear" w:color="auto" w:fill="FFFFFF" w:themeFill="background1"/>
            <w:vAlign w:val="center"/>
          </w:tcPr>
          <w:p w14:paraId="55F30229" w14:textId="1BEF1432"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7B19008" w14:textId="1A155ED9"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1D02AA65" w14:textId="2DEB39FC"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shd w:val="clear" w:color="auto" w:fill="FFFFFF" w:themeFill="background1"/>
            <w:vAlign w:val="center"/>
          </w:tcPr>
          <w:p w14:paraId="7BE971E3"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6E25245" w14:textId="350780EA"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00A35306" w14:textId="71AAB92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6D101098" w14:textId="77777777" w:rsidR="0090174A"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68C6ADB" w14:textId="4FBBA75A" w:rsid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4F9F30F" w14:textId="34D3840D" w:rsidR="0090174A" w:rsidRP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tc>
        <w:tc>
          <w:tcPr>
            <w:tcW w:w="851" w:type="dxa"/>
            <w:shd w:val="clear" w:color="auto" w:fill="FFFFFF" w:themeFill="background1"/>
            <w:vAlign w:val="center"/>
          </w:tcPr>
          <w:p w14:paraId="66BD87F9" w14:textId="1A91C331"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CCA55F6"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14B4CF32" w14:textId="16F4B94E"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4290ED8B"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C8B6FE5"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77D659D" w14:textId="5151BFC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r>
      <w:tr w:rsidR="007C5A34" w:rsidRPr="007C5A34" w14:paraId="6A9A885C" w14:textId="77777777" w:rsidTr="0090174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tcBorders>
              <w:bottom w:val="single" w:sz="12" w:space="0" w:color="auto"/>
            </w:tcBorders>
            <w:shd w:val="clear" w:color="auto" w:fill="FFFFFF" w:themeFill="background1"/>
            <w:vAlign w:val="center"/>
          </w:tcPr>
          <w:p w14:paraId="226C306B" w14:textId="77777777" w:rsidR="007C5A34" w:rsidRPr="007C5A34" w:rsidRDefault="007C5A34" w:rsidP="008312D3">
            <w:pPr>
              <w:spacing w:line="360" w:lineRule="auto"/>
              <w:rPr>
                <w:sz w:val="16"/>
                <w:szCs w:val="16"/>
                <w:lang w:val="en-US"/>
              </w:rPr>
            </w:pPr>
            <w:r w:rsidRPr="007C5A34">
              <w:rPr>
                <w:b w:val="0"/>
                <w:bCs w:val="0"/>
                <w:caps w:val="0"/>
                <w:sz w:val="16"/>
                <w:szCs w:val="16"/>
                <w:lang w:val="en-US"/>
              </w:rPr>
              <w:t>Access Regulation</w:t>
            </w:r>
          </w:p>
          <w:p w14:paraId="64D904A2" w14:textId="77777777" w:rsidR="007C5A34" w:rsidRPr="007C5A34" w:rsidRDefault="007C5A34" w:rsidP="008312D3">
            <w:pPr>
              <w:spacing w:line="360" w:lineRule="auto"/>
              <w:ind w:firstLine="179"/>
              <w:rPr>
                <w:sz w:val="16"/>
                <w:szCs w:val="16"/>
                <w:lang w:val="en-US"/>
              </w:rPr>
            </w:pPr>
            <w:r w:rsidRPr="007C5A34">
              <w:rPr>
                <w:b w:val="0"/>
                <w:bCs w:val="0"/>
                <w:caps w:val="0"/>
                <w:sz w:val="16"/>
                <w:szCs w:val="16"/>
                <w:lang w:val="en-US"/>
              </w:rPr>
              <w:t>CIDX</w:t>
            </w:r>
          </w:p>
          <w:p w14:paraId="0F893377" w14:textId="74418CA4" w:rsidR="007C5A34" w:rsidRPr="007C5A34" w:rsidRDefault="007C5A34" w:rsidP="008312D3">
            <w:pPr>
              <w:spacing w:line="360" w:lineRule="auto"/>
              <w:ind w:firstLine="179"/>
              <w:rPr>
                <w:b w:val="0"/>
                <w:bCs w:val="0"/>
                <w:caps w:val="0"/>
                <w:sz w:val="16"/>
                <w:szCs w:val="16"/>
                <w:lang w:val="en-US"/>
              </w:rPr>
            </w:pPr>
            <w:r w:rsidRPr="007C5A34">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530C1CB0"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0DEF9A2E" w14:textId="12B5789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bottom w:val="single" w:sz="12" w:space="0" w:color="auto"/>
            </w:tcBorders>
            <w:shd w:val="clear" w:color="auto" w:fill="FFFFFF" w:themeFill="background1"/>
            <w:vAlign w:val="center"/>
          </w:tcPr>
          <w:p w14:paraId="54F53F03"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1D881A59" w14:textId="2AA34D2C"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092" w:type="dxa"/>
            <w:tcBorders>
              <w:bottom w:val="single" w:sz="12" w:space="0" w:color="auto"/>
            </w:tcBorders>
            <w:shd w:val="clear" w:color="auto" w:fill="FFFFFF" w:themeFill="background1"/>
            <w:vAlign w:val="center"/>
          </w:tcPr>
          <w:p w14:paraId="494304BC" w14:textId="77777777" w:rsid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p w14:paraId="75F32ACD" w14:textId="5E808950" w:rsidR="0090174A" w:rsidRP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tcBorders>
              <w:bottom w:val="single" w:sz="12" w:space="0" w:color="auto"/>
            </w:tcBorders>
            <w:shd w:val="clear" w:color="auto" w:fill="FFFFFF" w:themeFill="background1"/>
            <w:vAlign w:val="center"/>
          </w:tcPr>
          <w:p w14:paraId="5B87F33B" w14:textId="4FAE8A0E"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2AA19A64" w14:textId="18CCE0DA"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tcBorders>
              <w:bottom w:val="single" w:sz="12" w:space="0" w:color="auto"/>
            </w:tcBorders>
            <w:shd w:val="clear" w:color="auto" w:fill="FFFFFF" w:themeFill="background1"/>
            <w:vAlign w:val="center"/>
          </w:tcPr>
          <w:p w14:paraId="39AA43C6"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9679211" w14:textId="081D065B"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tcBorders>
              <w:bottom w:val="single" w:sz="12" w:space="0" w:color="auto"/>
            </w:tcBorders>
            <w:shd w:val="clear" w:color="auto" w:fill="FFFFFF" w:themeFill="background1"/>
            <w:vAlign w:val="center"/>
          </w:tcPr>
          <w:p w14:paraId="3A858FBD" w14:textId="4E691353" w:rsidR="0090174A"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4DAB4921" w14:textId="5CE1683F" w:rsidR="0090174A" w:rsidRP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tc>
        <w:tc>
          <w:tcPr>
            <w:tcW w:w="851" w:type="dxa"/>
            <w:tcBorders>
              <w:bottom w:val="single" w:sz="12" w:space="0" w:color="auto"/>
            </w:tcBorders>
            <w:shd w:val="clear" w:color="auto" w:fill="FFFFFF" w:themeFill="background1"/>
            <w:vAlign w:val="center"/>
          </w:tcPr>
          <w:p w14:paraId="7E191B34" w14:textId="63EE727E"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655B3F76" w14:textId="4188C968"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bottom w:val="single" w:sz="12" w:space="0" w:color="auto"/>
            </w:tcBorders>
            <w:shd w:val="clear" w:color="auto" w:fill="FFFFFF" w:themeFill="background1"/>
            <w:vAlign w:val="center"/>
          </w:tcPr>
          <w:p w14:paraId="3C42CAD2"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789E6EED" w14:textId="1C743ADB"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r>
    </w:tbl>
    <w:bookmarkEnd w:id="638"/>
    <w:p w14:paraId="762318F9" w14:textId="041AF47D" w:rsidR="008D6126" w:rsidRPr="006A56FF" w:rsidRDefault="002E107C" w:rsidP="00EB31E0">
      <w:pPr>
        <w:pStyle w:val="berschrift1"/>
        <w:rPr>
          <w:lang w:val="en-US"/>
        </w:rPr>
      </w:pPr>
      <w:r>
        <w:rPr>
          <w:lang w:val="en-US"/>
        </w:rPr>
        <w:t>Discussion</w:t>
      </w:r>
      <w:r w:rsidR="00085DE3">
        <w:rPr>
          <w:lang w:val="en-US"/>
        </w:rPr>
        <w:t xml:space="preserve"> </w:t>
      </w:r>
      <w:r w:rsidR="0081256C" w:rsidRPr="006A56FF">
        <w:rPr>
          <w:lang w:val="en-US"/>
        </w:rPr>
        <w:t xml:space="preserve">– </w:t>
      </w:r>
      <w:r w:rsidR="00085DE3">
        <w:rPr>
          <w:lang w:val="en-US"/>
        </w:rPr>
        <w:t xml:space="preserve"> </w:t>
      </w:r>
      <w:r w:rsidR="00A85F93">
        <w:rPr>
          <w:lang w:val="en-US"/>
        </w:rPr>
        <w:t xml:space="preserve">361 </w:t>
      </w:r>
      <w:commentRangeStart w:id="642"/>
      <w:commentRangeStart w:id="643"/>
      <w:r w:rsidR="0081256C" w:rsidRPr="006A56FF">
        <w:rPr>
          <w:lang w:val="en-US"/>
        </w:rPr>
        <w:t>words</w:t>
      </w:r>
      <w:commentRangeEnd w:id="642"/>
      <w:r w:rsidR="00A85F93">
        <w:rPr>
          <w:rStyle w:val="Kommentarzeichen"/>
          <w:rFonts w:eastAsia="Calibri"/>
          <w:b w:val="0"/>
          <w:bCs w:val="0"/>
        </w:rPr>
        <w:commentReference w:id="642"/>
      </w:r>
      <w:commentRangeEnd w:id="643"/>
      <w:r w:rsidR="002F441C">
        <w:rPr>
          <w:rStyle w:val="Kommentarzeichen"/>
          <w:rFonts w:eastAsia="Calibri"/>
          <w:b w:val="0"/>
          <w:bCs w:val="0"/>
        </w:rPr>
        <w:commentReference w:id="643"/>
      </w:r>
    </w:p>
    <w:p w14:paraId="2EC44C68" w14:textId="66693C14" w:rsidR="00B70268" w:rsidRPr="00B70268" w:rsidRDefault="00643ED3" w:rsidP="00A85F93">
      <w:pPr>
        <w:pStyle w:val="02FlietextErsterAbsatz"/>
        <w:rPr>
          <w:lang w:val="en-US"/>
        </w:rPr>
      </w:pPr>
      <w:r>
        <w:rPr>
          <w:lang w:val="en-US"/>
        </w:rPr>
        <w:t xml:space="preserve">Focusing on the countries in the four </w:t>
      </w:r>
      <w:del w:id="644" w:author="Mareike Ariaans" w:date="2020-07-09T18:27:00Z">
        <w:r w:rsidDel="002F441C">
          <w:rPr>
            <w:lang w:val="en-US"/>
          </w:rPr>
          <w:delText>clusters</w:delText>
        </w:r>
      </w:del>
      <w:ins w:id="645" w:author="Mareike Ariaans" w:date="2020-07-09T18:27:00Z">
        <w:r w:rsidR="002F441C">
          <w:rPr>
            <w:lang w:val="en-US"/>
          </w:rPr>
          <w:t>systems</w:t>
        </w:r>
      </w:ins>
      <w:r>
        <w:rPr>
          <w:lang w:val="en-US"/>
        </w:rPr>
        <w:t xml:space="preserve">, we find expected patterns based on earlier studies, but also </w:t>
      </w:r>
      <w:r w:rsidR="00CD4831">
        <w:rPr>
          <w:lang w:val="en-US"/>
        </w:rPr>
        <w:t>unanticipated countries joining these types. T</w:t>
      </w:r>
      <w:r w:rsidR="00D0320B">
        <w:rPr>
          <w:lang w:val="en-US"/>
        </w:rPr>
        <w:t>he high-performance, public</w:t>
      </w:r>
      <w:r w:rsidR="00CD4831">
        <w:rPr>
          <w:lang w:val="en-US"/>
        </w:rPr>
        <w:t>-</w:t>
      </w:r>
      <w:r w:rsidR="00D0320B">
        <w:rPr>
          <w:lang w:val="en-US"/>
        </w:rPr>
        <w:t>oriented</w:t>
      </w:r>
      <w:r w:rsidR="00CD4831">
        <w:rPr>
          <w:lang w:val="en-US"/>
        </w:rPr>
        <w:t>, high-</w:t>
      </w:r>
      <w:r w:rsidR="00D0320B">
        <w:rPr>
          <w:lang w:val="en-US"/>
        </w:rPr>
        <w:t>supply sub-system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ins w:id="646" w:author="Mareike Ariaans" w:date="2020-07-09T18:27:00Z">
        <w:r w:rsidR="002F441C">
          <w:rPr>
            <w:lang w:val="en-US"/>
          </w:rPr>
          <w:t>.</w:t>
        </w:r>
      </w:ins>
      <w:del w:id="647" w:author="Mareike Ariaans" w:date="2020-07-09T18:27:00Z">
        <w:r w:rsidR="00CD4831" w:rsidDel="002F441C">
          <w:rPr>
            <w:lang w:val="en-US"/>
          </w:rPr>
          <w:delText>-</w:delText>
        </w:r>
      </w:del>
      <w:r w:rsidR="00CD4831">
        <w:rPr>
          <w:lang w:val="en-US"/>
        </w:rPr>
        <w:t xml:space="preserve"> This group of </w:t>
      </w:r>
      <w:del w:id="648" w:author="Mareike Ariaans" w:date="2020-07-09T18:28:00Z">
        <w:r w:rsidR="00CD4831" w:rsidDel="002F441C">
          <w:rPr>
            <w:lang w:val="en-US"/>
          </w:rPr>
          <w:delText>countires</w:delText>
        </w:r>
      </w:del>
      <w:ins w:id="649" w:author="Mareike Ariaans" w:date="2020-07-09T18:28:00Z">
        <w:r w:rsidR="002F441C">
          <w:rPr>
            <w:lang w:val="en-US"/>
          </w:rPr>
          <w:t>countries</w:t>
        </w:r>
      </w:ins>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ins w:id="650" w:author="Mareike Ariaans" w:date="2020-07-10T12:22:00Z">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ins>
          <w:del w:id="651" w:author="Mareike Ariaans" w:date="2020-07-10T12:22:00Z">
            <w:r w:rsidR="000B0433" w:rsidDel="006C3A49">
              <w:rPr>
                <w:noProof/>
                <w:lang w:val="en-US"/>
              </w:rPr>
              <w:del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JJZCI6IjhhMmNkODYyLWFiMTItNDExNy05NjczLWNiN2JiNGM1ZDBhYiIsIlJhbmdlU3RhcnQiOjI3LCJSYW5nZUxlbmd0aCI6MjMsIlJlZmVyZW5jZUlkIjoiZmQzYWMyYTYtNzMxMS00MWMzLWI3YjItNjk4OTQ3NTE4NTc5IiwiUmVmZXJlbmNlIjp7IiRpZCI6IjE4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QWRkcmVzcyI6eyIkaWQiOiIyOCIsIklzTG9jYWxDbG91ZFByb2plY3RGaWxlTGluayI6ZmFsc2UsIkxpbmtlZFJlc291cmNlU3RhdHVzIjo4LCJPcmlnaW5hbFN0cmluZyI6IjEwLjExODYvMTQ3Mi02OTYzLTExLTMxNiIsIkxpbmtlZFJlc291cmNlVHlwZSI6NSwiVXJpU3RyaW5nIjoiaHR0cHM6Ly9kb2kub3JnLzEwLjExODYvMTQ3Mi02OTYzLTExLTMxNiIsIlByb3BlcnRpZXMiOnsiJGlkIjoiMj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QWRkcmVzcyI6eyIkaWQiOiIzMSIsIklzTG9jYWxDbG91ZFByb2plY3RGaWxlTGluayI6ZmFsc2UsIkxpbmtlZFJlc291cmNlU3RhdHVzIjo4LCJPcmlnaW5hbFN0cmluZyI6IjIyMDk4NjkzIiwiTGlua2VkUmVzb3VyY2VUeXBlIjo1LCJVcmlTdHJpbmciOiJodHRwOi8vd3d3Lm5jYmkubmxtLm5paC5nb3YvcHVibWVkLzIyMDk4NjkzIiwiUHJvcGVydGllcyI6eyIkaWQiOiIz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zMy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XSwiRm9ybWF0dGVkVGV4dCI6eyIkaWQiOiIzNCIsIkNvdW50IjoxLCJUZXh0VW5pdHMiOlt7IiRpZCI6IjM1IiwiRm9udFN0eWxlIjp7IiRpZCI6IjM2IiwiTmV1dHJhbCI6dHJ1ZX0sIlJlYWRpbmdPcmRlciI6MSwiVGV4dCI6IihBbGJlciwgMTk5NTsgQ29sb21ibywgMjAxMjsgRGFtaWFuaSBldCBhbC4sIDIwMTEpIn1dfSwiVGFnIjoiQ2l0YXZpUGxhY2Vob2xkZXIjYzcwODViMDUtZDMzNS00YjUxLWJhMTQtYWQzZTExNGEwZGYxIiwiVGV4dCI6IihBbGJlciwgMTk5NTsgQ29sb21ibywgMjAxMjsgRGFtaWFuaSBldCBhbC4sIDIwMTEpIiwiV0FJVmVyc2lvbiI6IjYuNC4wLjM1In0=}</w:delInstrText>
            </w:r>
          </w:del>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ins w:id="652" w:author="Mareike Ariaans" w:date="2020-07-10T12:22:00Z">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ins>
          <w:del w:id="653" w:author="Mareike Ariaans" w:date="2020-07-10T12:22:00Z">
            <w:r w:rsidR="000B0433" w:rsidDel="006C3A49">
              <w:rPr>
                <w:noProof/>
                <w:lang w:val="en-US"/>
              </w:rPr>
              <w:del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MiLCJJZCI6ImRjYTAyM2I2LTk4NGMtNGNmNS1hNjlmLWIxNWQ4OTE4Y2NhZSIsIlJhbmdlU3RhcnQiOjE0LCJSYW5nZUxlbmd0aCI6MjIsIlJlZmVyZW5jZUlkIjoiZmQzYWMyYTYtNzMxMS00MWMzLWI3YjItNjk4OTQ3NTE4NTc5IiwiUmVmZXJlbmNlIjp7IiRpZCI6IjE0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lzTG9jYWxDbG91ZFByb2plY3RGaWxlTGluayI6ZmFsc2U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lzTG9jYWxDbG91ZFByb2plY3RGaWxlTGluayI6ZmFsc2U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y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zAiLCJJZCI6ImZjMjgxYmE4LTcxYzUtNDg3NC05NDhhLWZkOWRkOWE1MTFiMSIsIlJhbmdlU3RhcnQiOjM2LCJSYW5nZUxlbmd0aCI6MjAsIlJlZmVyZW5jZUlkIjoiNGE4MzFjMzQtNzZhNy00ZTJiLTk5NTYtZWExMWY2NjUxNjgwIiwiUmVmZXJlbmNlIjp7IiRpZCI6IjMxIiwiQWJzdHJhY3RDb21wbGV4aXR5IjowLCJBYnN0cmFjdFNvdXJjZVRleHRGb3JtYXQiOjAsIkF1dGhvcnMiOlt7IiRpZCI6IjMy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M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0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U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Y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M3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zg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zkiLCJJZCI6IjA0Yzc2NmNjLWIxZGYtNDBmMy1hYmVmLTA1ZGE4NTZjZThjMyIsIlJhbmdlU3RhcnQiOjU2LCJSYW5nZUxlbmd0aCI6MjIsIlJlZmVyZW5jZUlkIjoiNTM3MGU0MTgtNWI5ZC00YTVmLTg5MzItMDhjYTQ3YmI5ODQ4IiwiUmVmZXJlbmNlIjp7IiRpZCI6IjQwIiwiQWJzdHJhY3RDb21wbGV4aXR5IjowLCJBYnN0cmFjdFNvdXJjZVRleHRGb3JtYXQiOjAsIkF1dGhvcnMiOlt7IiRpZCI6IjQx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0M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DM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NDQiLCJOYW1lIjoiQWtzYW50IEFjYWQuIFB1YmwiLCJQcm90ZWN0ZWQiOmZhbHNlLCJDcmVhdGVkQnkiOiJfbSIsIkNyZWF0ZWRPbiI6IjIwMTgtMTItMTJUMTA6Mzk6MjMiLCJNb2RpZmllZEJ5IjoiX20iLCJJZCI6IjVhMGE5NDI1LWM4Y2</w:delInstrText>
            </w:r>
            <w:r w:rsidR="000B0433" w:rsidRPr="000B0433" w:rsidDel="006C3A49">
              <w:rPr>
                <w:noProof/>
                <w:rPrChange w:id="654" w:author="Mareike Ariaans" w:date="2020-07-10T12:06:00Z">
                  <w:rPr>
                    <w:noProof/>
                    <w:lang w:val="en-US"/>
                  </w:rPr>
                </w:rPrChange>
              </w:rPr>
              <w:delInstrText>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NSIsIkNvdW50IjoxLCJUZXh0VW5pdHMiOlt7IiRpZCI6IjQ2IiwiRm9udFN0eWxlIjp7IiRpZCI6IjQ3IiwiTmV1dHJhbCI6dHJ1ZX0sIlJlYWRpbmdPcmRlciI6MSwiVGV4dCI6IihDb2xvbWJvLCAyMDEyOyBEYW1pYW5pIGV0IGFsLiwgMjAxMTsgS3JhdXMgZXQgYWwuLCAyMDEwOyBQb21tZXIgZXQgYWwuLCAyMDA5KSJ9XX0sIlRhZyI6IkNpdGF2aVBsYWNlaG9sZGVyIzA0OTU4MTg2LTQ0ODUtNDMzYy04YmVhLWY5YWM3MGRlNWYzNSIsIlRleHQiOiIoQ29sb21ibywgMjAxMjsgRGFtaWFuaSBldCBhbC4sIDIwMTE7IEtyYXVzIGV0IGFsLiwgMjAxMDsgUG9tbWVyIGV0IGFsLiwgMjAwOSkiLCJXQUlWZXJzaW9uIjoiNi40LjAuMzUifQ==}</w:delInstrText>
            </w:r>
          </w:del>
          <w:r w:rsidR="00F8757A">
            <w:rPr>
              <w:noProof/>
              <w:lang w:val="en-US"/>
            </w:rPr>
            <w:fldChar w:fldCharType="separate"/>
          </w:r>
          <w:r w:rsidR="000B0433">
            <w:rPr>
              <w:noProof/>
            </w:rPr>
            <w:t xml:space="preserve">(Colombo, 2012; Damiani et al., 2011; Kraus et al., 2010; </w:t>
          </w:r>
          <w:r w:rsidR="000B0433">
            <w:rPr>
              <w:noProof/>
            </w:rPr>
            <w:lastRenderedPageBreak/>
            <w:t>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ins w:id="655" w:author="Mareike Ariaans" w:date="2020-07-10T12:22:00Z">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ins>
          <w:del w:id="656" w:author="Mareike Ariaans" w:date="2020-07-10T12:22:00Z">
            <w:r w:rsidR="000B0433" w:rsidDel="006C3A49">
              <w:rPr>
                <w:noProof/>
                <w:lang w:val="en-US"/>
              </w:rPr>
              <w:delInstrText>ADDIN CitaviPlaceholder{eyIkaWQiOiIxIiwiRW50cmllcyI6W3siJGlkIjoiMiIsIklkIjoiOTYyN2U5YzktNGZmYS00YTQ5LWE4MGEtN2I5NjkyYmM0NTQ2IiwiUmFuZ2VMZW5ndGgiOjIyLCJSZWZlcmVuY2VJZCI6ImZkM2FjMmE2LTczMTEtNDFjMy1iN2IyLTY5ODk0NzUxODU3OSIsIlJlZmVyZW5jZSI6eyIkaWQiOiIz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XSwiRm9ybWF0dGVkVGV4dCI6eyIkaWQiOiIyMCIsIkNvdW50IjoxLCJUZXh0VW5pdHMiOlt7IiRpZCI6IjIxIiwiRm9udFN0eWxlIjp7IiRpZCI6IjIyIiwiTmV1dHJhbCI6dHJ1ZX0sIlJlYWRpbmdPcmRlciI6MSwiVGV4dCI6IihEYW1pYW5pIGV0IGFsLiwgMjAxMSkifV19LCJUYWciOiJDaXRhdmlQbGFjZWhvbGRlciNjYjMwNTk3ZC04MDMwLTRjNjktYjljMS02NmE3NmE0N2YxYTkiLCJUZXh0IjoiKERhbWlhbmkgZXQgYWwuLCAyMDExKSIsIldBSVZlcnNpb24iOiI2LjQuMC4zNSJ9}</w:delInstrText>
            </w:r>
          </w:del>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xml:space="preserve">, other Eastern European countries as Slovenia, Slovakia, and Estonia are loosely attached to the </w:t>
      </w:r>
      <w:r w:rsidR="006A4FA5">
        <w:rPr>
          <w:lang w:val="en-US"/>
        </w:rPr>
        <w:t>high performance private-oriented</w:t>
      </w:r>
      <w:r w:rsidR="00B70268" w:rsidRPr="00B70268">
        <w:rPr>
          <w:lang w:val="en-US"/>
        </w:rPr>
        <w:t xml:space="preserve"> types. As we could only incorporate Spain into the typology as a southern European country, the results cannot show or negate the existence of </w:t>
      </w:r>
      <w:del w:id="657" w:author="Mareike Ariaans" w:date="2020-07-09T18:28:00Z">
        <w:r w:rsidR="00B70268" w:rsidRPr="00B70268" w:rsidDel="002F441C">
          <w:rPr>
            <w:lang w:val="en-US"/>
          </w:rPr>
          <w:delText xml:space="preserve">a </w:delText>
        </w:r>
      </w:del>
      <w:r w:rsidR="00B70268" w:rsidRPr="00B70268">
        <w:rPr>
          <w:lang w:val="en-US"/>
        </w:rPr>
        <w:t>such a cluster of LTC systems. Continental European countries are mainly included in the</w:t>
      </w:r>
      <w:r w:rsidR="006A4FA5">
        <w:rPr>
          <w:lang w:val="en-US"/>
        </w:rPr>
        <w:t xml:space="preserve"> high performance private-oriented</w:t>
      </w:r>
      <w:r w:rsidR="006A4FA5" w:rsidRPr="00B70268">
        <w:rPr>
          <w:lang w:val="en-US"/>
        </w:rPr>
        <w:t xml:space="preserve"> types</w:t>
      </w:r>
      <w:r w:rsidR="00B70268" w:rsidRPr="00B70268">
        <w:rPr>
          <w:lang w:val="en-US"/>
        </w:rPr>
        <w:t xml:space="preserve"> – especially in the </w:t>
      </w:r>
      <w:r w:rsidR="006A4FA5">
        <w:rPr>
          <w:lang w:val="en-US"/>
        </w:rPr>
        <w:t>high</w:t>
      </w:r>
      <w:ins w:id="658" w:author="Mareike Ariaans" w:date="2020-07-09T18:28:00Z">
        <w:r w:rsidR="002F441C">
          <w:rPr>
            <w:lang w:val="en-US"/>
          </w:rPr>
          <w:t>-</w:t>
        </w:r>
      </w:ins>
      <w:del w:id="659" w:author="Mareike Ariaans" w:date="2020-07-09T18:28:00Z">
        <w:r w:rsidR="006A4FA5" w:rsidDel="002F441C">
          <w:rPr>
            <w:lang w:val="en-US"/>
          </w:rPr>
          <w:delText xml:space="preserve"> </w:delText>
        </w:r>
      </w:del>
      <w:r w:rsidR="006A4FA5">
        <w:rPr>
          <w:lang w:val="en-US"/>
        </w:rPr>
        <w:t>supply</w:t>
      </w:r>
      <w:r w:rsidR="00B70268" w:rsidRPr="00B70268">
        <w:rPr>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ins w:id="660" w:author="Mareike Ariaans" w:date="2020-07-10T12:22:00Z">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ins>
          <w:del w:id="661" w:author="Mareike Ariaans" w:date="2020-07-10T12:22:00Z">
            <w:r w:rsidR="000B0433" w:rsidDel="006C3A49">
              <w:rPr>
                <w:noProof/>
                <w:lang w:val="en-US"/>
              </w:rPr>
              <w:del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2UwMDVlMGQxLTU4MTktNGFiYy05ZmNkLWU5YjQ0ZmI4YWYxYyIsIlRleHQiOiIoQ29sb21ibywgMjAxMikiLCJXQUlWZXJzaW9uIjoiNi40LjAuMzUifQ==}</w:delInstrText>
            </w:r>
          </w:del>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 the high performance and the public-private mix of these LTC systems are 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del w:id="662" w:author="Mareike Ariaans" w:date="2020-07-09T18:29:00Z">
        <w:r w:rsidR="00191C08" w:rsidDel="002F441C">
          <w:rPr>
            <w:lang w:val="en-US"/>
          </w:rPr>
          <w:delText>counrties</w:delText>
        </w:r>
      </w:del>
      <w:ins w:id="663" w:author="Mareike Ariaans" w:date="2020-07-09T18:29:00Z">
        <w:r w:rsidR="002F441C">
          <w:rPr>
            <w:lang w:val="en-US"/>
          </w:rPr>
          <w:t>countries</w:t>
        </w:r>
      </w:ins>
      <w:r w:rsidR="00191C08">
        <w:rPr>
          <w:lang w:val="en-US"/>
        </w:rPr>
        <w:t xml:space="preserve"> in one cluster, yet together with other </w:t>
      </w:r>
      <w:del w:id="664" w:author="Mareike Ariaans" w:date="2020-07-09T18:29:00Z">
        <w:r w:rsidR="00191C08" w:rsidDel="002F441C">
          <w:rPr>
            <w:lang w:val="en-US"/>
          </w:rPr>
          <w:delText xml:space="preserve">clusters </w:delText>
        </w:r>
      </w:del>
      <w:ins w:id="665" w:author="Mareike Ariaans" w:date="2020-07-09T18:29:00Z">
        <w:r w:rsidR="002F441C">
          <w:rPr>
            <w:lang w:val="en-US"/>
          </w:rPr>
          <w:t xml:space="preserve">countries </w:t>
        </w:r>
      </w:ins>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ins w:id="666" w:author="Mareike Ariaans" w:date="2020-07-10T12:22:00Z">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ins>
          <w:del w:id="667" w:author="Mareike Ariaans" w:date="2020-07-10T12:22:00Z">
            <w:r w:rsidR="000B0433" w:rsidDel="006C3A49">
              <w:rPr>
                <w:noProof/>
                <w:lang w:val="en-US"/>
              </w:rPr>
              <w:delInstrText>ADDIN CitaviPlaceholder{eyIkaWQiOiIxIiwiRW50cmllcyI6W3siJGlkIjoiMiIsIklkIjoiNzc4NzNiMDItY2UyZC00OTQ3LThhN2UtMzUzN2I3NDQxYjNhIiwiUmFuZ2VMZW5ndGgiOjIyLCJSZWZlcmVuY2VJZCI6ImZkM2FjMmE2LTczMTEtNDFjMy1iN2IyLTY5ODk0NzUxODU3OSIsIlJlZmVyZW5jZSI6eyIkaWQiOiIz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XSwiRm9ybWF0dGVkVGV4dCI6eyIkaWQiOiIyMCIsIkNvdW50IjoxLCJUZXh0VW5pdHMiOlt7IiRpZCI6IjIxIiwiRm9udFN0eWxlIjp7IiRpZCI6IjIyIiwiTmV1dHJhbCI6dHJ1ZX0sIlJlYWRpbmdPcmRlciI6MSwiVGV4dCI6IihEYW1pYW5pIGV0IGFsLiwgMjAxMSkifV19LCJUYWciOiJDaXRhdmlQbGFjZWhvbGRlciMwY2FmODJlZS1jMjE4LTQxMjEtYWJkOS1jOWYyMTNmZGVmMzUiLCJUZXh0IjoiKERhbWlhbmkgZXQgYWwuLCAyMDExKSIsIldBSVZlcnNpb24iOiI2LjQuMC4zNSJ9}</w:delInstrText>
            </w:r>
          </w:del>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However on</w:t>
      </w:r>
      <w:ins w:id="668" w:author="Mareike Ariaans" w:date="2020-07-09T18:29:00Z">
        <w:r w:rsidR="002F441C">
          <w:rPr>
            <w:lang w:val="en-US"/>
          </w:rPr>
          <w:t>e</w:t>
        </w:r>
      </w:ins>
      <w:r w:rsidR="00191C08">
        <w:rPr>
          <w:lang w:val="en-US"/>
        </w:rPr>
        <w:t xml:space="preserve"> could speculate if this cluster would also include countries such as Austria or Luxembourg which were not included due to data limitations.</w:t>
      </w:r>
    </w:p>
    <w:p w14:paraId="01790CEE" w14:textId="1F74C9D1"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del w:id="669" w:author="Mareike Ariaans" w:date="2020-07-09T18:29:00Z">
        <w:r w:rsidDel="002F441C">
          <w:rPr>
            <w:lang w:val="en-US"/>
          </w:rPr>
          <w:delText>,</w:delText>
        </w:r>
      </w:del>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high-performance, public-oriented system</w:t>
      </w:r>
      <w:ins w:id="670" w:author="Mareike Ariaans" w:date="2020-07-09T18:30:00Z">
        <w:r w:rsidR="002F441C">
          <w:rPr>
            <w:lang w:val="en-US"/>
          </w:rPr>
          <w:t xml:space="preserve"> mainly occupied by Northern European countries</w:t>
        </w:r>
      </w:ins>
      <w:r>
        <w:rPr>
          <w:lang w:val="en-US"/>
        </w:rPr>
        <w:t xml:space="preserve">. However, </w:t>
      </w:r>
      <w:del w:id="671" w:author="Mareike Ariaans" w:date="2020-07-09T18:30:00Z">
        <w:r w:rsidDel="002F441C">
          <w:rPr>
            <w:lang w:val="en-US"/>
          </w:rPr>
          <w:delText>such a</w:delText>
        </w:r>
      </w:del>
      <w:ins w:id="672" w:author="Mareike Ariaans" w:date="2020-07-09T18:30:00Z">
        <w:r w:rsidR="002F441C">
          <w:rPr>
            <w:lang w:val="en-US"/>
          </w:rPr>
          <w:t>the</w:t>
        </w:r>
      </w:ins>
      <w:r>
        <w:rPr>
          <w:lang w:val="en-US"/>
        </w:rPr>
        <w:t xml:space="preserve"> large group of countries in the high-performance, private-oriented system</w:t>
      </w:r>
      <w:del w:id="673" w:author="Mareike Ariaans" w:date="2020-07-09T18:31:00Z">
        <w:r w:rsidDel="002F441C">
          <w:rPr>
            <w:lang w:val="en-US"/>
          </w:rPr>
          <w:delText>s</w:delText>
        </w:r>
      </w:del>
      <w:r>
        <w:rPr>
          <w:lang w:val="en-US"/>
        </w:rPr>
        <w:t xml:space="preserve"> </w:t>
      </w:r>
      <w:r w:rsidR="006852EF">
        <w:rPr>
          <w:lang w:val="en-US"/>
        </w:rPr>
        <w:t xml:space="preserve">is a new finding.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Pavolini, 2013; Farris and Marchetti, 2017) </w:t>
      </w:r>
      <w:r w:rsidR="006852EF">
        <w:rPr>
          <w:lang w:val="en-US"/>
        </w:rPr>
        <w:t>led to a convergence of these</w:t>
      </w:r>
      <w:ins w:id="674" w:author="Mareike Ariaans" w:date="2020-07-09T18:31:00Z">
        <w:r w:rsidR="002F441C">
          <w:rPr>
            <w:lang w:val="en-US"/>
          </w:rPr>
          <w:t xml:space="preserve"> countries’ LTC</w:t>
        </w:r>
      </w:ins>
      <w:r w:rsidR="006852EF">
        <w:rPr>
          <w:lang w:val="en-US"/>
        </w:rPr>
        <w:t xml:space="preserve"> systems.</w:t>
      </w:r>
    </w:p>
    <w:p w14:paraId="69A5B6CA" w14:textId="77777777" w:rsidR="00A31CB1" w:rsidRDefault="00A31CB1">
      <w:pPr>
        <w:spacing w:after="160" w:line="259" w:lineRule="auto"/>
        <w:rPr>
          <w:b/>
          <w:lang w:val="en-US"/>
        </w:rPr>
      </w:pPr>
      <w:r>
        <w:rPr>
          <w:b/>
          <w:lang w:val="en-US"/>
        </w:rPr>
        <w:br w:type="page"/>
      </w:r>
    </w:p>
    <w:p w14:paraId="56C7F410" w14:textId="528FE26B" w:rsidR="006852EF" w:rsidRPr="00313058" w:rsidRDefault="006852EF" w:rsidP="00313058">
      <w:pPr>
        <w:pStyle w:val="berschrift1"/>
        <w:rPr>
          <w:lang w:val="en-US"/>
        </w:rPr>
      </w:pPr>
      <w:r w:rsidRPr="00313058">
        <w:rPr>
          <w:lang w:val="en-US"/>
        </w:rPr>
        <w:lastRenderedPageBreak/>
        <w:t>Conclusion</w:t>
      </w:r>
      <w:r w:rsidR="006A4118">
        <w:rPr>
          <w:lang w:val="en-US"/>
        </w:rPr>
        <w:t xml:space="preserve"> – 379 words</w:t>
      </w:r>
    </w:p>
    <w:p w14:paraId="47E92298" w14:textId="70CA7352"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We</w:t>
      </w:r>
      <w:r w:rsidR="00B70268">
        <w:rPr>
          <w:lang w:val="en-US"/>
        </w:rPr>
        <w:t xml:space="preserve"> </w:t>
      </w:r>
      <w:del w:id="675" w:author="Mareike Ariaans" w:date="2020-07-09T18:32:00Z">
        <w:r w:rsidR="00B70268" w:rsidDel="002F441C">
          <w:rPr>
            <w:lang w:val="en-US"/>
          </w:rPr>
          <w:delText>provide</w:delText>
        </w:r>
        <w:r w:rsidR="006852EF" w:rsidDel="002F441C">
          <w:rPr>
            <w:lang w:val="en-US"/>
          </w:rPr>
          <w:delText>d</w:delText>
        </w:r>
        <w:r w:rsidR="00B70268" w:rsidDel="002F441C">
          <w:rPr>
            <w:lang w:val="en-US"/>
          </w:rPr>
          <w:delText xml:space="preserve"> </w:delText>
        </w:r>
      </w:del>
      <w:ins w:id="676" w:author="Mareike Ariaans" w:date="2020-07-09T18:32:00Z">
        <w:r w:rsidR="002F441C">
          <w:rPr>
            <w:lang w:val="en-US"/>
          </w:rPr>
          <w:t xml:space="preserve">presented </w:t>
        </w:r>
      </w:ins>
      <w:r w:rsidR="00B70268">
        <w:rPr>
          <w:lang w:val="en-US"/>
        </w:rPr>
        <w:t>an updated typology, because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2D6AC0" w:rsidRPr="006A56FF">
        <w:rPr>
          <w:lang w:val="en-US"/>
        </w:rPr>
        <w:t>This is furthermore an</w:t>
      </w:r>
      <w:r w:rsidRPr="006A56FF">
        <w:rPr>
          <w:lang w:val="en-US"/>
        </w:rPr>
        <w:t xml:space="preserve"> innovative approach because 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ins w:id="677" w:author="Mareike Ariaans" w:date="2020-07-10T12:22:00Z">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ins>
          <w:del w:id="678" w:author="Mareike Ariaans" w:date="2020-07-10T12:22:00Z">
            <w:r w:rsidR="000B0433" w:rsidDel="006C3A49">
              <w:rPr>
                <w:lang w:val="en-US"/>
              </w:rPr>
              <w:del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IjoiRm9yZWNhc3RzIHByZWRpY3QgdGhhdCB0aG9zZSBpbiBuZWVkIG9mIGxvbmctdGVybSBjYXJlIGluIEV1cm9wZSB3aWxsIGRvdWJsZSBpbiB0aGUgbmV4dCA1MCB5ZWFycy4gVGhpcyBib29rIG9mZmVycyBhIGZ1bGwgdW5kZXJzdGFuZGluZyBvZiB0aGUgaW5zdGl0dXRpb25hbCByZXNwb25zZXMgYW5kIG1lY2hhbmlzbXMgaW4gcGxhY2UgdG8gZmluYW5jZSBvbGQgYWdlIGFuZCBwcm92aWRlcyBhbmFseXNpcyBvZiBkZW1hbmQgYW5kIHN1cHBseSBmYWN0b3JzIHVuZGVycGlubmluZyB0aGUgZGV2ZWxvcG1lbnQgb2YgZmluYW5jaWFsIGluc3RydW1lbnRzIHRvIGNvdmVyIGxvbmctdGVybSBjYXJlIGluIEV1cm9wZS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01hcmVpa2UgQXJpYWFucyIsIklkIjoiNDZjNjI2YjctOTY0YS00OTA2LWI5YzktOWQ1ZmI1ZDZkN2RiIiwiTW9kaWZpZWRPbiI6IjIwMjAtMDctMTBUMTE6NTQ6MzE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QiOiJCQUNLR1JPVU5EXHJcb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5cclxuTUVUSE9EU1xyXG5BbiBlY29sb2dpY2FsIHN0dWR5IHdhcyBjb25kdWN0ZWQgb24gdGhlIDI3IEVVIE1lbWJlciBTdGF0ZXMgcGx1cyBOb3J3YXkgYW5kIEljZWxhbmQsIHJlZmVycmluZyB0byB0aGUgcGVyaW9kIDIwMDMtMjAwNy4gU2V2ZXJhbCB2YXJpYWJsZXMgcmVsYXRlZCB0byBvcmdhbml6YXRpb25hbCBmZWF0dXJlcywgZWxkZXJseSBuZWVkcyBhbmQgZXhwZW5kaXR1cmUgd2VyZSBkcmF3biBmcm9tIE9FQ0QgSGVhbHRoIERhdGEgYW5kIHRoZSBFdXJvc3RhdCBTdGF0aXN0aWNzIGRhdGFiYXNlIGFuZCBjb21iaW5lZCB1c2luZyBNdWx0aXBsZSBGYWN0b3IgQW5hbHlzaXMgKE1GQSkuXHJcblJFU1VMVFNcclxu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XHJcbkNPTkNMVVNJT05TXHJcb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5cclxuwq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lxyXG5SRVNVTFRTXHJcb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lzTG9jYWxDbG91ZFByb2plY3RGaWxlTGluayI6ZmFsc2U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lzTG9jYWxDbG91ZFByb2plY3RGaWxlTGluayI6ZmFsc2U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m90ZXMiOiJDb21wYXJhdGl2ZSBTdHVkeVxuSm91cm5hbCBBcnRpY2xlXHJcbkNvbXBhcmF0aXZlIFN0dWR5XG5Kb3VybmFsIEFydGljbGUiLCJPcmdhbml6YXRpb25zIjpbXSwiT3RoZXJzSW52b2x2ZWQiOltdLCJQYWdlUmFuZ2UiOiI8c3A+XHJcbiAgPG4+MzE2PC9uPlxyXG4gIDxpbj50cnVlPC9pbj5cclxuICA8b3M+MzE2PC9vcz5cclxuICA8cHM+MzE2PC9wcz5cclxuPC9zcD5cclxuPG9zPjMxNjwvb3M+IiwiUGVyaW9kaWNhbCI6eyIkaWQiOiIy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E6NTQ6MzEiLCJQcm9qZWN0Ijp7IiRyZWYiOiI1In19LCJVc2VOdW1iZXJpbmdUeXBlT2ZQYXJlbnREb2N1bWVudCI6ZmFsc2V9LHsiJGlkIjoiMzAiLCJJZCI6ImZjYjY2YWViLWU2Y2QtNDE0Yy1iOTg3LTlhYzY5MDhmMDU2NiIsIlJhbmdlU3RhcnQiOjM2LCJSYW5nZUxlbmd0aCI6MjUsIlJlZmVyZW5jZUlkIjoiMzczYzk0Y2MtZjNjMi00YTFlLWJmYjQtMjVlNzc4YmQ3ZmFkIiwiUmVmZXJlbmNlIjp7IiRpZCI6IjMxIiwiQWJzdHJhY3RDb21wbGV4aXR5IjowLCJBYnN0cmFjdFNvdXJjZVRleHRGb3JtYXQiOjAsIkF1dGhvcnMiOlt7IiRpZCI6IjMy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z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N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UiLCJBZGRyZXNzIjp7IiRpZCI6IjM2IiwiSXNMb2NhbENsb3VkUHJvamVjdEZpbGVMaW5rIjpmYWxzZSwiTGlua2VkUmVzb3VyY2VTdGF0dXMiOjgsIk9yaWdpbmFsU3RyaW5nIjoiMTAuMTUxNS9yZXZlY3AtMjAxNy0wMDA4IiwiTGlua2VkUmVzb3VyY2VUeXBlIjo1LCJVcmlTdHJpbmciOiJodHRwczovL2RvaS5vcmcvMTAuMTUxNS9yZXZlY3AtMjAxNy0wMDA4IiwiUHJvcGVydGllcyI6eyIkaWQiOiIzNy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M4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zOSIsIkNvdW50IjoxLCJUZXh0VW5pdHMiOlt7IiRpZCI6IjQwIiwiRm9udFN0eWxlIjp7IiRpZCI6IjQxIiwiTmV1dHJhbCI6dHJ1ZX0sIlJlYWRpbmdPcmRlciI6MSwiVGV4dCI6IihDb2xvbWJvLCAyMDEyOyBEYW1pYW5pIGV0IGFsLiwgMjAxMTsgSGFsw6Fza292w6EgZXQgYWwuLCAyMDE3KSJ9XX0sIlRhZyI6IkNpdGF2aVBsYWNlaG9sZGVyIzY2NGRmMGMzLTY3OTEtNDYyYi04NDJmLWJlY2EyNzIwMzA3MCIsIlRleHQiOiIoQ29sb21ibywgMjAxMjsgRGFtaWFuaSBldCBhbC4sIDIwMTE7IEhhbMOhc2tvdsOhIGV0IGFsLiwgMjAxNykiLCJXQUlWZXJzaW9uIjoiNi40LjAuMzUifQ==}</w:delInstrText>
            </w:r>
          </w:del>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Moreover, we developed a flexible typology,</w:t>
      </w:r>
      <w:r w:rsidR="006852EF">
        <w:rPr>
          <w:lang w:val="en-US"/>
        </w:rPr>
        <w:t xml:space="preserve"> where nine clusters are defined</w:t>
      </w:r>
      <w:r w:rsidR="00B70268">
        <w:rPr>
          <w:lang w:val="en-US"/>
        </w:rPr>
        <w:t xml:space="preserve"> on methodolog</w:t>
      </w:r>
      <w:r w:rsidR="006852EF">
        <w:rPr>
          <w:lang w:val="en-US"/>
        </w:rPr>
        <w:t>ical grounds and condensed to four clusters</w:t>
      </w:r>
      <w:r w:rsidR="00B70268">
        <w:rPr>
          <w:lang w:val="en-US"/>
        </w:rPr>
        <w:t xml:space="preserve"> based on less strict methodol</w:t>
      </w:r>
      <w:ins w:id="679" w:author="Mareike Ariaans" w:date="2020-07-09T18:33:00Z">
        <w:r w:rsidR="002F441C">
          <w:rPr>
            <w:lang w:val="en-US"/>
          </w:rPr>
          <w:t>og</w:t>
        </w:r>
      </w:ins>
      <w:r w:rsidR="00B70268">
        <w:rPr>
          <w:lang w:val="en-US"/>
        </w:rPr>
        <w:t>ical as well as content-related considerations</w:t>
      </w:r>
      <w:ins w:id="680" w:author="Mareike Ariaans" w:date="2020-07-09T18:33:00Z">
        <w:r w:rsidR="002F441C">
          <w:rPr>
            <w:lang w:val="en-US"/>
          </w:rPr>
          <w:t>.</w:t>
        </w:r>
      </w:ins>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 and co</w:t>
      </w:r>
      <w:ins w:id="681" w:author="Mareike Ariaans" w:date="2020-07-09T18:33:00Z">
        <w:r w:rsidR="002F441C">
          <w:rPr>
            <w:lang w:val="en-US"/>
          </w:rPr>
          <w:t>r</w:t>
        </w:r>
      </w:ins>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r w:rsidR="006E36C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3CAE1925" w14:textId="62B7B850" w:rsidR="00CD7884" w:rsidRPr="006A56FF" w:rsidDel="002F441C" w:rsidRDefault="00CD7884" w:rsidP="00A31CB1">
      <w:pPr>
        <w:pStyle w:val="02FlietextErsterAbsatz"/>
        <w:rPr>
          <w:del w:id="682" w:author="Mareike Ariaans" w:date="2020-07-09T18:34:00Z"/>
          <w:lang w:val="en-US"/>
        </w:rPr>
      </w:pPr>
      <w:del w:id="683" w:author="Mareike Ariaans" w:date="2020-07-09T18:34:00Z">
        <w:r w:rsidRPr="006A56FF" w:rsidDel="002F441C">
          <w:rPr>
            <w:lang w:val="en-US"/>
          </w:rPr>
          <w:delText xml:space="preserve">In terms of results we could show the validity of existing typologies but could also show </w:delText>
        </w:r>
        <w:r w:rsidR="006852EF" w:rsidDel="002F441C">
          <w:rPr>
            <w:lang w:val="en-US"/>
          </w:rPr>
          <w:delText xml:space="preserve">that these reforms led to convergence of </w:delText>
        </w:r>
        <w:r w:rsidRPr="006A56FF" w:rsidDel="002F441C">
          <w:rPr>
            <w:lang w:val="en-US"/>
          </w:rPr>
          <w:delText>OECD LTC systems</w:delText>
        </w:r>
        <w:r w:rsidR="00735F9F" w:rsidRPr="006A56FF" w:rsidDel="002F441C">
          <w:rPr>
            <w:lang w:val="en-US"/>
          </w:rPr>
          <w:delText>.</w:delText>
        </w:r>
        <w:r w:rsidRPr="006A56FF" w:rsidDel="002F441C">
          <w:rPr>
            <w:lang w:val="en-US"/>
          </w:rPr>
          <w:delText xml:space="preserve"> </w:delText>
        </w:r>
      </w:del>
    </w:p>
    <w:p w14:paraId="753BD012" w14:textId="77781260" w:rsidR="00D062D3" w:rsidRPr="006A56FF" w:rsidRDefault="00162B67" w:rsidP="00A31CB1">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ed on a brought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ins w:id="684" w:author="Mareike Ariaans" w:date="2020-07-10T12:22:00Z">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ins>
          <w:del w:id="685" w:author="Mareike Ariaans" w:date="2020-07-10T12:22:00Z">
            <w:r w:rsidR="000B0433" w:rsidDel="006C3A49">
              <w:rPr>
                <w:lang w:val="en-US"/>
              </w:rPr>
              <w:del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NC4wLjM1In0=}</w:delInstrText>
            </w:r>
          </w:del>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F95583" w:rsidRPr="006A56FF">
        <w:rPr>
          <w:lang w:val="en-US"/>
        </w:rPr>
        <w:lastRenderedPageBreak/>
        <w:t>Furthermore,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ins w:id="686" w:author="Mareike Ariaans" w:date="2020-07-10T12:22:00Z">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ins>
          <w:del w:id="687" w:author="Mareike Ariaans" w:date="2020-07-10T12:22:00Z">
            <w:r w:rsidR="000B0433" w:rsidDel="006C3A49">
              <w:rPr>
                <w:lang w:val="en-US"/>
              </w:rPr>
              <w:delInstrText>ADDIN CitaviPlaceholder{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jAtMDctMTBUMTE6NTQ6MzEiLCJQcm9qZWN0Ijp7IiRyZWYiOiI1In19LCJVc2VOdW1iZXJpbmdUeXBlT2ZQYXJlbnREb2N1bWVudCI6ZmFsc2V9LHsiJGlkIjoiMTIiLCJJZCI6ImZmOGFmYTNiLTIwZDktNGUwNy1hNTk4LWE4NGY1ZDE0MzljNSIsIlJhbmdlU3RhcnQiOjIxLCJSYW5nZUxlbmd0aCI6MjksIlJlZmVyZW5jZUlkIjoiMWI4YmE4YzYtNTllYi00YjczLWE3ZjEtZmEwMmZlNTE4NzM1IiwiUmVmZXJlbmNlIjp7IiRpZCI6IjEzIiwiQWJzdHJhY3RDb21wbGV4aXR5IjowLCJBYnN0cmFjdFNvdXJjZVRleHRGb3JtYXQiOjAsIkF1dGhvcnMiOlt7IiRpZCI6IjE0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HJlZiI6IjUifX0seyIkaWQiOiIxNS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MTY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WWVhclJlc29sdmVkIjoiMjAxMCIsIkNyZWF0ZWRCeSI6Il9tIiwiQ3JlYXRlZE9uIjoiMjAxOC0xMi0xMlQxMDoyMTowOCIsIk1vZGlmaWVkQnkiOiJfbSIsIklkIjoiMWI4YmE4YzYtNTllYi00YjczLWE3ZjEtZmEwMmZlNTE4NzM1IiwiTW9kaWZpZWRPbiI6IjIwMTgtMTItMTJUMTA6MjI6NDE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NC4wLjM1In0=}</w:delInstrText>
            </w:r>
          </w:del>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491B9C36" w14:textId="79FF3B6E" w:rsidR="00A94E53" w:rsidRPr="00A51C3B" w:rsidRDefault="00A51C3B">
      <w:pPr>
        <w:spacing w:after="160" w:line="360" w:lineRule="auto"/>
        <w:jc w:val="both"/>
        <w:rPr>
          <w:szCs w:val="24"/>
          <w:lang w:val="en-US"/>
          <w:rPrChange w:id="688" w:author="Mareike Ariaans" w:date="2020-07-09T18:36:00Z">
            <w:rPr>
              <w:b/>
              <w:szCs w:val="24"/>
              <w:lang w:val="en-US"/>
            </w:rPr>
          </w:rPrChange>
        </w:rPr>
        <w:pPrChange w:id="689" w:author="Mareike Ariaans" w:date="2020-07-09T18:39:00Z">
          <w:pPr>
            <w:spacing w:after="160" w:line="259" w:lineRule="auto"/>
          </w:pPr>
        </w:pPrChange>
      </w:pPr>
      <w:ins w:id="690" w:author="Mareike Ariaans" w:date="2020-07-09T18:36:00Z">
        <w:r w:rsidRPr="00A51C3B">
          <w:rPr>
            <w:szCs w:val="24"/>
            <w:lang w:val="en-US"/>
            <w:rPrChange w:id="691" w:author="Mareike Ariaans" w:date="2020-07-09T18:36:00Z">
              <w:rPr>
                <w:b/>
                <w:szCs w:val="24"/>
                <w:lang w:val="en-US"/>
              </w:rPr>
            </w:rPrChange>
          </w:rPr>
          <w:tab/>
        </w:r>
        <w:r>
          <w:rPr>
            <w:szCs w:val="24"/>
            <w:lang w:val="en-US"/>
          </w:rPr>
          <w:t xml:space="preserve">Despite these limitations, this </w:t>
        </w:r>
      </w:ins>
      <w:ins w:id="692" w:author="Mareike Ariaans" w:date="2020-07-09T18:37:00Z">
        <w:r>
          <w:rPr>
            <w:szCs w:val="24"/>
            <w:lang w:val="en-US"/>
          </w:rPr>
          <w:t>article</w:t>
        </w:r>
      </w:ins>
      <w:ins w:id="693" w:author="Mareike Ariaans" w:date="2020-07-09T18:36:00Z">
        <w:r>
          <w:rPr>
            <w:szCs w:val="24"/>
            <w:lang w:val="en-US"/>
          </w:rPr>
          <w:t xml:space="preserve"> provides an </w:t>
        </w:r>
      </w:ins>
      <w:ins w:id="694" w:author="Mareike Ariaans" w:date="2020-07-09T18:37:00Z">
        <w:r>
          <w:rPr>
            <w:szCs w:val="24"/>
            <w:lang w:val="en-US"/>
          </w:rPr>
          <w:t xml:space="preserve">innovative and updated LTC typology, which can be of use by </w:t>
        </w:r>
      </w:ins>
      <w:ins w:id="695" w:author="Mareike Ariaans" w:date="2020-07-09T18:38:00Z">
        <w:r>
          <w:rPr>
            <w:szCs w:val="24"/>
            <w:lang w:val="en-US"/>
          </w:rPr>
          <w:t xml:space="preserve">welfare state and LTC scholars and is of relevance for </w:t>
        </w:r>
      </w:ins>
      <w:ins w:id="696" w:author="Mareike Ariaans" w:date="2020-07-09T18:39:00Z">
        <w:r>
          <w:rPr>
            <w:szCs w:val="24"/>
            <w:lang w:val="en-US"/>
          </w:rPr>
          <w:t>LTC policy</w:t>
        </w:r>
      </w:ins>
      <w:ins w:id="697" w:author="Mareike Ariaans" w:date="2020-07-09T18:40:00Z">
        <w:r>
          <w:rPr>
            <w:szCs w:val="24"/>
            <w:lang w:val="en-US"/>
          </w:rPr>
          <w:t xml:space="preserve"> officials</w:t>
        </w:r>
      </w:ins>
      <w:ins w:id="698" w:author="Mareike Ariaans" w:date="2020-07-09T18:39:00Z">
        <w:r>
          <w:rPr>
            <w:szCs w:val="24"/>
            <w:lang w:val="en-US"/>
          </w:rPr>
          <w:t>.</w:t>
        </w:r>
      </w:ins>
      <w:r w:rsidR="00A94E53" w:rsidRPr="00A51C3B">
        <w:rPr>
          <w:szCs w:val="24"/>
          <w:lang w:val="en-US"/>
          <w:rPrChange w:id="699" w:author="Mareike Ariaans" w:date="2020-07-09T18:36:00Z">
            <w:rPr>
              <w:b/>
              <w:szCs w:val="24"/>
              <w:lang w:val="en-US"/>
            </w:rPr>
          </w:rPrChange>
        </w:rPr>
        <w:br w:type="page"/>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555190FC" w14:textId="77777777" w:rsidR="000B0433" w:rsidRDefault="00D062D3" w:rsidP="000B0433">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700" w:name="_CTVBIBLIOGRAPHY1"/>
          <w:bookmarkEnd w:id="700"/>
          <w:r w:rsidR="000B0433">
            <w:rPr>
              <w:lang w:val="en-US"/>
            </w:rPr>
            <w:t>References</w:t>
          </w:r>
        </w:p>
        <w:p w14:paraId="7D53A460" w14:textId="77777777" w:rsidR="000B0433" w:rsidRDefault="000B0433" w:rsidP="000B0433">
          <w:pPr>
            <w:pStyle w:val="CitaviBibliographyEntry"/>
            <w:rPr>
              <w:lang w:val="en-US"/>
            </w:rPr>
          </w:pPr>
          <w:bookmarkStart w:id="701" w:name="_CTVL001034e448139b54f419adf4039f0e6938f"/>
          <w:r>
            <w:rPr>
              <w:lang w:val="en-US"/>
            </w:rPr>
            <w:t>Alber, J. (1995) ‘A Framework for the Comparative Study of Social Services’, Journal of European Social Policy 5(2): 131–49.</w:t>
          </w:r>
        </w:p>
        <w:p w14:paraId="2F211FE7" w14:textId="77777777" w:rsidR="000B0433" w:rsidRDefault="000B0433" w:rsidP="000B0433">
          <w:pPr>
            <w:pStyle w:val="CitaviBibliographyEntry"/>
            <w:rPr>
              <w:lang w:val="en-US"/>
            </w:rPr>
          </w:pPr>
          <w:bookmarkStart w:id="702" w:name="_CTVL001810c08d70777472783612d9c6746a6b1"/>
          <w:bookmarkEnd w:id="701"/>
          <w:r>
            <w:rPr>
              <w:lang w:val="en-US"/>
            </w:rPr>
            <w:t>Anderson, A. (2012) ‘Europe's Care Regimes and the Role of Migrant Care Workers Within Them’, Journal of Population Ageing 5(2): 135–46.</w:t>
          </w:r>
        </w:p>
        <w:p w14:paraId="582825C6" w14:textId="77777777" w:rsidR="000B0433" w:rsidRDefault="000B0433" w:rsidP="000B0433">
          <w:pPr>
            <w:pStyle w:val="CitaviBibliographyEntry"/>
            <w:rPr>
              <w:lang w:val="en-US"/>
            </w:rPr>
          </w:pPr>
          <w:bookmarkStart w:id="703" w:name="_CTVL001d05c2d44cb5e4fe2b3f74ab1c28541ed"/>
          <w:bookmarkEnd w:id="702"/>
          <w:r>
            <w:rPr>
              <w:lang w:val="en-US"/>
            </w:rPr>
            <w:t>Anttonen, A. and Sipilä, J. (1996) ‘European Social Care Services: Is it possible to identify models?’, Journal of European Social Policy 6(2): 87–100.</w:t>
          </w:r>
        </w:p>
        <w:p w14:paraId="637E707C" w14:textId="77777777" w:rsidR="000B0433" w:rsidRDefault="000B0433" w:rsidP="000B0433">
          <w:pPr>
            <w:pStyle w:val="CitaviBibliographyEntry"/>
            <w:rPr>
              <w:lang w:val="en-US"/>
            </w:rPr>
          </w:pPr>
          <w:bookmarkStart w:id="704" w:name="_CTVL0019c83775edfdb449eb0696fce30169fae"/>
          <w:bookmarkEnd w:id="703"/>
          <w:r>
            <w:rPr>
              <w:lang w:val="en-US"/>
            </w:rPr>
            <w:t>Arts, W. and Gelissen, J. (2002) ‘Three worlds of welfare capitalism or more?: A state-of-the-art report’, Journal of European Social Policy 12(2): 137–58.</w:t>
          </w:r>
        </w:p>
        <w:p w14:paraId="1AD368AF" w14:textId="77777777" w:rsidR="000B0433" w:rsidRDefault="000B0433" w:rsidP="000B0433">
          <w:pPr>
            <w:pStyle w:val="CitaviBibliographyEntry"/>
            <w:rPr>
              <w:lang w:val="en-US"/>
            </w:rPr>
          </w:pPr>
          <w:bookmarkStart w:id="705" w:name="_CTVL001a858d40c11f94d469c01c5a9e0154ab5"/>
          <w:bookmarkEnd w:id="704"/>
          <w:r>
            <w:rPr>
              <w:lang w:val="en-US"/>
            </w:rPr>
            <w:t>Bakx, P., Chernichovsky, D., Paolucci, F., Schokkaert, E., Trottmann, M., Wasem, J. and Schut, F. (2015) ‘Demand-side strategies to deal with moral hazard in public insurance for long-term care’, Journal of health services research &amp; policy 20(3): 170–6.</w:t>
          </w:r>
        </w:p>
        <w:p w14:paraId="53F3EED8" w14:textId="77777777" w:rsidR="000B0433" w:rsidRDefault="000B0433" w:rsidP="000B0433">
          <w:pPr>
            <w:pStyle w:val="CitaviBibliographyEntry"/>
            <w:rPr>
              <w:lang w:val="en-US"/>
            </w:rPr>
          </w:pPr>
          <w:bookmarkStart w:id="706" w:name="_CTVL001e6435ca3dc8443b5a53ecffd8c03ae4d"/>
          <w:bookmarkEnd w:id="705"/>
          <w:r>
            <w:rPr>
              <w:lang w:val="en-US"/>
            </w:rPr>
            <w:t>Bettio, F. and Plantenga, J. (2004) ‘Comparing Care Regimes in Europe’, Feminist Economics 10(1): 85–113.</w:t>
          </w:r>
        </w:p>
        <w:p w14:paraId="35A66377" w14:textId="77777777" w:rsidR="000B0433" w:rsidRDefault="000B0433" w:rsidP="000B0433">
          <w:pPr>
            <w:pStyle w:val="CitaviBibliographyEntry"/>
            <w:rPr>
              <w:lang w:val="en-US"/>
            </w:rPr>
          </w:pPr>
          <w:bookmarkStart w:id="707" w:name="_CTVL0013d007445ae5a40379b45bf9ea10b8792"/>
          <w:bookmarkEnd w:id="706"/>
          <w:r>
            <w:rPr>
              <w:lang w:val="en-US"/>
            </w:rPr>
            <w:t>Böhm, K., Schmid, A., Götze, R., Landwehr, C. and Rothgang, H. (2013) ‘Five types of OECD healthcare systems: empirical results of a deductive classification’, Health policy (Amsterdam, Netherlands) 113(3): 258–69.</w:t>
          </w:r>
        </w:p>
        <w:p w14:paraId="5EFD8E94" w14:textId="77777777" w:rsidR="000B0433" w:rsidRDefault="000B0433" w:rsidP="000B0433">
          <w:pPr>
            <w:pStyle w:val="CitaviBibliographyEntry"/>
            <w:rPr>
              <w:lang w:val="en-US"/>
            </w:rPr>
          </w:pPr>
          <w:bookmarkStart w:id="708" w:name="_CTVL00134984415fb464e2783512e6c89b0cd6c"/>
          <w:bookmarkEnd w:id="707"/>
          <w:r>
            <w:rPr>
              <w:lang w:val="en-US"/>
            </w:rPr>
            <w:t>Castles, F. G. and Mitchell, D. (1993) ‘Worlds of Welfare and Families of Nations’, in F. G. Castles (ed.)</w:t>
          </w:r>
          <w:bookmarkEnd w:id="708"/>
          <w:r>
            <w:rPr>
              <w:lang w:val="en-US"/>
            </w:rPr>
            <w:t xml:space="preserve"> </w:t>
          </w:r>
          <w:r w:rsidRPr="000B0433">
            <w:rPr>
              <w:i/>
              <w:lang w:val="en-US"/>
            </w:rPr>
            <w:t xml:space="preserve">Families of nations: Patterns of public policy in Western democracies. </w:t>
          </w:r>
          <w:r w:rsidRPr="000B0433">
            <w:rPr>
              <w:lang w:val="en-US"/>
            </w:rPr>
            <w:t>Aldershot: Ashgate.</w:t>
          </w:r>
        </w:p>
        <w:p w14:paraId="49A14749" w14:textId="77777777" w:rsidR="000B0433" w:rsidRDefault="000B0433" w:rsidP="000B0433">
          <w:pPr>
            <w:pStyle w:val="CitaviBibliographyEntry"/>
            <w:rPr>
              <w:lang w:val="en-US"/>
            </w:rPr>
          </w:pPr>
          <w:bookmarkStart w:id="709" w:name="_CTVL00186166193303347ca969e2168af48b4b8"/>
          <w:r>
            <w:rPr>
              <w:lang w:val="en-US"/>
            </w:rPr>
            <w:t>Colombo, F. (2012) ‘Typology of Public Coverage for Long-Term Care in OECD Countries’, in J. Costa-Font and C. Courbage (eds)</w:t>
          </w:r>
          <w:bookmarkEnd w:id="709"/>
          <w:r>
            <w:rPr>
              <w:lang w:val="en-US"/>
            </w:rPr>
            <w:t xml:space="preserve"> </w:t>
          </w:r>
          <w:r w:rsidRPr="000B0433">
            <w:rPr>
              <w:i/>
              <w:lang w:val="en-US"/>
            </w:rPr>
            <w:t>Financing Long-Term Care in Europe: Institutions, Markets and Models</w:t>
          </w:r>
          <w:r w:rsidRPr="000B0433">
            <w:rPr>
              <w:lang w:val="en-US"/>
            </w:rPr>
            <w:t>, pp. 17–40. London, s.l.: Palgrave Macmillan UK.</w:t>
          </w:r>
        </w:p>
        <w:p w14:paraId="5EB0057D" w14:textId="77777777" w:rsidR="000B0433" w:rsidRDefault="000B0433" w:rsidP="000B0433">
          <w:pPr>
            <w:pStyle w:val="CitaviBibliographyEntry"/>
            <w:rPr>
              <w:lang w:val="en-US"/>
            </w:rPr>
          </w:pPr>
          <w:bookmarkStart w:id="710" w:name="_CTVL0010b6a142e90234bc18156f4e7b2566369"/>
          <w:r>
            <w:rPr>
              <w:lang w:val="en-US"/>
            </w:rPr>
            <w:t>Colombo, F., Llena-Nozal, A., Mercier, J. and Tjadens, F. (2011)</w:t>
          </w:r>
          <w:bookmarkEnd w:id="710"/>
          <w:r>
            <w:rPr>
              <w:lang w:val="en-US"/>
            </w:rPr>
            <w:t xml:space="preserve"> </w:t>
          </w:r>
          <w:r w:rsidRPr="000B0433">
            <w:rPr>
              <w:i/>
              <w:lang w:val="en-US"/>
            </w:rPr>
            <w:t xml:space="preserve">Help wanted?: Providing and paying for long-term care. </w:t>
          </w:r>
          <w:r w:rsidRPr="000B0433">
            <w:rPr>
              <w:lang w:val="en-US"/>
            </w:rPr>
            <w:t>Paris: OECD.</w:t>
          </w:r>
        </w:p>
        <w:p w14:paraId="20FA001B" w14:textId="77777777" w:rsidR="000B0433" w:rsidRDefault="000B0433" w:rsidP="000B0433">
          <w:pPr>
            <w:pStyle w:val="CitaviBibliographyEntry"/>
            <w:rPr>
              <w:lang w:val="en-US"/>
            </w:rPr>
          </w:pPr>
          <w:bookmarkStart w:id="711" w:name="_CTVL0011b8ba8c659eb4b73a7f1fa02fe518735"/>
          <w:r>
            <w:rPr>
              <w:lang w:val="en-US"/>
            </w:rPr>
            <w:t>Da Roit, B. and Le Bihan, B. (2010) ‘Similar and Yet So Different: Cash-for-Care in Six European Countries’ Long-Term Care Policies’, The Milbank Quarterly 88(3): 286–309.</w:t>
          </w:r>
        </w:p>
        <w:p w14:paraId="21978C00" w14:textId="77777777" w:rsidR="000B0433" w:rsidRDefault="000B0433" w:rsidP="000B0433">
          <w:pPr>
            <w:pStyle w:val="CitaviBibliographyEntry"/>
            <w:rPr>
              <w:lang w:val="en-US"/>
            </w:rPr>
          </w:pPr>
          <w:bookmarkStart w:id="712" w:name="_CTVL001a4836dae68d94d748616d13fb0207f15"/>
          <w:bookmarkEnd w:id="711"/>
          <w:r>
            <w:rPr>
              <w:lang w:val="en-US"/>
            </w:rPr>
            <w:t>Da Roit, B. and Weicht, B. (2013) ‘Migrant care work and care, migration and employment regimes: A fuzzy-set analysis’, Journal of European Social Policy 23(5): 469–86.</w:t>
          </w:r>
        </w:p>
        <w:p w14:paraId="3997299F" w14:textId="77777777" w:rsidR="000B0433" w:rsidRDefault="000B0433" w:rsidP="000B0433">
          <w:pPr>
            <w:pStyle w:val="CitaviBibliographyEntry"/>
            <w:rPr>
              <w:lang w:val="en-US"/>
            </w:rPr>
          </w:pPr>
          <w:bookmarkStart w:id="713" w:name="_CTVL001fd3ac2a6731141c3b7b2698947518579"/>
          <w:bookmarkEnd w:id="712"/>
          <w:r>
            <w:rPr>
              <w:lang w:val="en-US"/>
            </w:rPr>
            <w:t>Damiani, G., Farelli, V., Anselmi, A., Sicuro, L., Solipaca, A., Burgio, A., Iezzi, D. F. and Ricciardi, W. (2011) ‘Patterns of Long Term Care in 29 European countries: evidence from an exploratory study’, BMC health services research 11: 316.</w:t>
          </w:r>
        </w:p>
        <w:p w14:paraId="7688C87D" w14:textId="77777777" w:rsidR="000B0433" w:rsidRDefault="000B0433" w:rsidP="000B0433">
          <w:pPr>
            <w:pStyle w:val="CitaviBibliographyEntry"/>
            <w:rPr>
              <w:lang w:val="en-US"/>
            </w:rPr>
          </w:pPr>
          <w:bookmarkStart w:id="714" w:name="_CTVL0015f1bbd69fb3c4522abd802c60d39aab7"/>
          <w:bookmarkEnd w:id="713"/>
          <w:r>
            <w:rPr>
              <w:lang w:val="en-US"/>
            </w:rPr>
            <w:t>Di Rosa, M., Kofahl, C., McKee, K., Bień, B., Lamura, G., Prouskas, C., Döhner, H. and Mnich, E. (2011) ‘A Typology of Caregiving Situations and Service Use in Family Carers of Older People in Six European Countries’, GeroPsych 24(1): 5–18.</w:t>
          </w:r>
        </w:p>
        <w:p w14:paraId="63F29DDF" w14:textId="77777777" w:rsidR="000B0433" w:rsidRDefault="000B0433" w:rsidP="000B0433">
          <w:pPr>
            <w:pStyle w:val="CitaviBibliographyEntry"/>
            <w:rPr>
              <w:lang w:val="en-US"/>
            </w:rPr>
          </w:pPr>
          <w:bookmarkStart w:id="715" w:name="_CTVL0010ab61766c6234c81af59c27fe2c9d49d"/>
          <w:bookmarkEnd w:id="714"/>
          <w:r>
            <w:rPr>
              <w:lang w:val="en-US"/>
            </w:rPr>
            <w:t>Esping-Andersen, G. (1990)</w:t>
          </w:r>
          <w:bookmarkEnd w:id="715"/>
          <w:r>
            <w:rPr>
              <w:lang w:val="en-US"/>
            </w:rPr>
            <w:t xml:space="preserve"> </w:t>
          </w:r>
          <w:r w:rsidRPr="000B0433">
            <w:rPr>
              <w:i/>
              <w:lang w:val="en-US"/>
            </w:rPr>
            <w:t xml:space="preserve">The three worlds of welfare capitalism. </w:t>
          </w:r>
          <w:r w:rsidRPr="000B0433">
            <w:rPr>
              <w:lang w:val="en-US"/>
            </w:rPr>
            <w:t>Princeton, N.J.: Princeton University Press.</w:t>
          </w:r>
        </w:p>
        <w:p w14:paraId="2497A154" w14:textId="77777777" w:rsidR="000B0433" w:rsidRDefault="000B0433" w:rsidP="000B0433">
          <w:pPr>
            <w:pStyle w:val="CitaviBibliographyEntry"/>
            <w:rPr>
              <w:lang w:val="en-US"/>
            </w:rPr>
          </w:pPr>
          <w:bookmarkStart w:id="716"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6BE576AA" w14:textId="77777777" w:rsidR="000B0433" w:rsidRDefault="000B0433" w:rsidP="000B0433">
          <w:pPr>
            <w:pStyle w:val="CitaviBibliographyEntry"/>
            <w:rPr>
              <w:lang w:val="en-US"/>
            </w:rPr>
          </w:pPr>
          <w:bookmarkStart w:id="717" w:name="_CTVL0013deb4cb5e8224491a572d4026b6a1358"/>
          <w:bookmarkEnd w:id="716"/>
          <w:r>
            <w:rPr>
              <w:lang w:val="en-US"/>
            </w:rPr>
            <w:t>Farris, S. R. and Marchetti, S. (2017) ‘From the Commodification to the Corporatization of Care: European Perspectives and Debates’, Social Politics: International Studies in Gender, State &amp; Society 24(2): 109–31.</w:t>
          </w:r>
        </w:p>
        <w:p w14:paraId="2DF08E13" w14:textId="77777777" w:rsidR="000B0433" w:rsidRDefault="000B0433" w:rsidP="000B0433">
          <w:pPr>
            <w:pStyle w:val="CitaviBibliographyEntry"/>
            <w:rPr>
              <w:lang w:val="en-US"/>
            </w:rPr>
          </w:pPr>
          <w:bookmarkStart w:id="718" w:name="_CTVL0017c3d120b68894a438ddae60dd66cb8df"/>
          <w:bookmarkEnd w:id="717"/>
          <w:r>
            <w:rPr>
              <w:lang w:val="en-US"/>
            </w:rPr>
            <w:t>Ferrera, M. (1996) ‘The 'Southern Model' of Welfare in Social Europe’, Journal of European Social Policy 6(1): 17–37.</w:t>
          </w:r>
        </w:p>
        <w:p w14:paraId="6A16DD89" w14:textId="77777777" w:rsidR="000B0433" w:rsidRDefault="000B0433" w:rsidP="000B0433">
          <w:pPr>
            <w:pStyle w:val="CitaviBibliographyEntry"/>
            <w:rPr>
              <w:lang w:val="en-US"/>
            </w:rPr>
          </w:pPr>
          <w:bookmarkStart w:id="719" w:name="_CTVL0014251892f140044c98ec580332144306b"/>
          <w:bookmarkEnd w:id="718"/>
          <w:r>
            <w:rPr>
              <w:lang w:val="en-US"/>
            </w:rPr>
            <w:lastRenderedPageBreak/>
            <w:t>Fonseca, J. R.S. (2013) ‘Clustering in the field of social sciences: that is your choice’, International Journal of Social Research Methodology 16(5): 403–28.</w:t>
          </w:r>
        </w:p>
        <w:p w14:paraId="25126519" w14:textId="77777777" w:rsidR="000B0433" w:rsidRDefault="000B0433" w:rsidP="000B0433">
          <w:pPr>
            <w:pStyle w:val="CitaviBibliographyEntry"/>
            <w:rPr>
              <w:lang w:val="en-US"/>
            </w:rPr>
          </w:pPr>
          <w:bookmarkStart w:id="720" w:name="_CTVL001373c94ccf3c24a1ebfb425e778bd7fad"/>
          <w:bookmarkEnd w:id="719"/>
          <w:r>
            <w:rPr>
              <w:lang w:val="en-US"/>
            </w:rPr>
            <w:t>Halásková, R., Bednář, P. and Halásková, M. (2017) ‘Forms of Providing and Financing Long-Term Care in OECD Countries’, Review of Economic Perspectives 17(2): 159–78.</w:t>
          </w:r>
        </w:p>
        <w:p w14:paraId="3F11A651" w14:textId="77777777" w:rsidR="000B0433" w:rsidRDefault="000B0433" w:rsidP="000B0433">
          <w:pPr>
            <w:pStyle w:val="CitaviBibliographyEntry"/>
            <w:rPr>
              <w:lang w:val="en-US"/>
            </w:rPr>
          </w:pPr>
          <w:bookmarkStart w:id="721" w:name="_CTVL0012648c6a98a1148368dd9ae50a6bfa51a"/>
          <w:bookmarkEnd w:id="720"/>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12553C22" w14:textId="77777777" w:rsidR="000B0433" w:rsidRDefault="000B0433" w:rsidP="000B0433">
          <w:pPr>
            <w:pStyle w:val="CitaviBibliographyEntry"/>
            <w:rPr>
              <w:lang w:val="en-US"/>
            </w:rPr>
          </w:pPr>
          <w:bookmarkStart w:id="722" w:name="_CTVL001be466e05928646daa518cec4cec03f63"/>
          <w:bookmarkEnd w:id="721"/>
          <w:r>
            <w:rPr>
              <w:lang w:val="en-US"/>
            </w:rPr>
            <w:t>Jensen, C. (2008) ‘Worlds of welfare services and transfers’, Journal of European Social Policy 18(2): 151–62.</w:t>
          </w:r>
        </w:p>
        <w:p w14:paraId="71354FBB" w14:textId="77777777" w:rsidR="000B0433" w:rsidRDefault="000B0433" w:rsidP="000B0433">
          <w:pPr>
            <w:pStyle w:val="CitaviBibliographyEntry"/>
            <w:rPr>
              <w:lang w:val="en-US"/>
            </w:rPr>
          </w:pPr>
          <w:bookmarkStart w:id="723" w:name="_CTVL0010c10d28edea54957a390cc5df62b8fef"/>
          <w:bookmarkEnd w:id="722"/>
          <w:r>
            <w:rPr>
              <w:lang w:val="en-US"/>
            </w:rPr>
            <w:t>Kautto, M. (2002) ‘Investing in Services in West European welfare states’, Journal of European Social Policy 12(1): 53–65.</w:t>
          </w:r>
        </w:p>
        <w:p w14:paraId="6D64F0F4" w14:textId="77777777" w:rsidR="000B0433" w:rsidRDefault="000B0433" w:rsidP="000B0433">
          <w:pPr>
            <w:pStyle w:val="CitaviBibliographyEntry"/>
            <w:rPr>
              <w:lang w:val="en-US"/>
            </w:rPr>
          </w:pPr>
          <w:bookmarkStart w:id="724" w:name="_CTVL0011f8691c88a8d41f08287656a243643f7"/>
          <w:bookmarkEnd w:id="723"/>
          <w:r>
            <w:rPr>
              <w:lang w:val="en-US"/>
            </w:rPr>
            <w:t>Kleinke, K., Stemmler, M., Reinecke, J. and Lösel, F. (2011) ‘Efficient ways to impute incomplete panel data’, AStA Adv Stat Anal 95(4): 351–73.</w:t>
          </w:r>
        </w:p>
        <w:p w14:paraId="4F37BA40" w14:textId="77777777" w:rsidR="000B0433" w:rsidRDefault="000B0433" w:rsidP="000B0433">
          <w:pPr>
            <w:pStyle w:val="CitaviBibliographyEntry"/>
            <w:rPr>
              <w:lang w:val="en-US"/>
            </w:rPr>
          </w:pPr>
          <w:bookmarkStart w:id="725" w:name="_CTVL0014a831c3476a74e2b9956ea11f6651680"/>
          <w:bookmarkEnd w:id="724"/>
          <w:r>
            <w:rPr>
              <w:lang w:val="en-US"/>
            </w:rPr>
            <w:t>Kraus, M., Riedel, M., Mot, E. S., Willemé, P. and Röhrling, G. (2010)</w:t>
          </w:r>
          <w:bookmarkEnd w:id="725"/>
          <w:r>
            <w:rPr>
              <w:lang w:val="en-US"/>
            </w:rPr>
            <w:t xml:space="preserve"> </w:t>
          </w:r>
          <w:r w:rsidRPr="000B0433">
            <w:rPr>
              <w:i/>
              <w:lang w:val="en-US"/>
            </w:rPr>
            <w:t xml:space="preserve">A typology of long-term care systems in Europe. </w:t>
          </w:r>
          <w:r w:rsidRPr="000B0433">
            <w:rPr>
              <w:lang w:val="en-US"/>
            </w:rPr>
            <w:t>Brussels: ENEPRI.</w:t>
          </w:r>
        </w:p>
        <w:p w14:paraId="7E3973C9" w14:textId="77777777" w:rsidR="000B0433" w:rsidRDefault="000B0433" w:rsidP="000B0433">
          <w:pPr>
            <w:pStyle w:val="CitaviBibliographyEntry"/>
            <w:rPr>
              <w:lang w:val="en-US"/>
            </w:rPr>
          </w:pPr>
          <w:bookmarkStart w:id="726" w:name="_CTVL0014201f31f4e42406fb639b4aefaa60020"/>
          <w:r>
            <w:rPr>
              <w:lang w:val="en-US"/>
            </w:rPr>
            <w:t>Leitner, S. (2003) ‘Varieties of familialism: The caring function of the family in comparative perspective’, European Societies 5(4): 353–75.</w:t>
          </w:r>
        </w:p>
        <w:p w14:paraId="5E0A69D2" w14:textId="77777777" w:rsidR="000B0433" w:rsidRDefault="000B0433" w:rsidP="000B0433">
          <w:pPr>
            <w:pStyle w:val="CitaviBibliographyEntry"/>
            <w:rPr>
              <w:lang w:val="en-US"/>
            </w:rPr>
          </w:pPr>
          <w:bookmarkStart w:id="727" w:name="_CTVL00108ebed689e2c4289841c92d111094b6e"/>
          <w:bookmarkEnd w:id="726"/>
          <w:r>
            <w:rPr>
              <w:lang w:val="en-US"/>
            </w:rPr>
            <w:t>Milligan, G. W. and Cooper, M. C. (1987) ‘Methodology Review: Clustering Methods’, Applied Psychological Measurement 11(4): 329–54.</w:t>
          </w:r>
        </w:p>
        <w:p w14:paraId="27503DD6" w14:textId="77777777" w:rsidR="000B0433" w:rsidRDefault="000B0433" w:rsidP="000B0433">
          <w:pPr>
            <w:pStyle w:val="CitaviBibliographyEntry"/>
            <w:rPr>
              <w:lang w:val="en-US"/>
            </w:rPr>
          </w:pPr>
          <w:bookmarkStart w:id="728" w:name="_CTVL001c8de60e5bb4846cabf3cbe7b0f4faa71"/>
          <w:bookmarkEnd w:id="727"/>
          <w:r>
            <w:rPr>
              <w:lang w:val="en-US"/>
            </w:rPr>
            <w:t>Nies, H., Leichsenring, K. and Mak, S. (2013) ‘The Emerging Identity of Long- Term Care Systems in Europe’, in Leichsenring, Kai, Billings, Jenny and H. Nies (eds)</w:t>
          </w:r>
          <w:bookmarkEnd w:id="728"/>
          <w:r>
            <w:rPr>
              <w:lang w:val="en-US"/>
            </w:rPr>
            <w:t xml:space="preserve"> </w:t>
          </w:r>
          <w:r w:rsidRPr="000B0433">
            <w:rPr>
              <w:i/>
              <w:lang w:val="en-US"/>
            </w:rPr>
            <w:t>Long term care in Europe: Improving policy and practice</w:t>
          </w:r>
          <w:r w:rsidRPr="000B0433">
            <w:rPr>
              <w:lang w:val="en-US"/>
            </w:rPr>
            <w:t>, pp. 19–41. Basingstoke: Palgrave Macmillan.</w:t>
          </w:r>
        </w:p>
        <w:p w14:paraId="7C0CD531" w14:textId="77777777" w:rsidR="000B0433" w:rsidRDefault="000B0433" w:rsidP="000B0433">
          <w:pPr>
            <w:pStyle w:val="CitaviBibliographyEntry"/>
            <w:rPr>
              <w:lang w:val="en-US"/>
            </w:rPr>
          </w:pPr>
          <w:bookmarkStart w:id="729" w:name="_CTVL00131a6e1e5cd3746469cdb27300f86d341"/>
          <w:r>
            <w:rPr>
              <w:lang w:val="en-US"/>
            </w:rPr>
            <w:t>OECD (2018) ‘OECD Health Statistics 2018’. http://www.oecd.org/els/health-systems/health-data.htm.</w:t>
          </w:r>
        </w:p>
        <w:p w14:paraId="301F5F2E" w14:textId="77777777" w:rsidR="000B0433" w:rsidRDefault="000B0433" w:rsidP="000B0433">
          <w:pPr>
            <w:pStyle w:val="CitaviBibliographyEntry"/>
            <w:rPr>
              <w:lang w:val="en-US"/>
            </w:rPr>
          </w:pPr>
          <w:bookmarkStart w:id="730" w:name="_CTVL001ffb96f5d318a4de298a39e8f0bd5fa6a"/>
          <w:bookmarkEnd w:id="729"/>
          <w:r>
            <w:rPr>
              <w:lang w:val="en-US"/>
            </w:rPr>
            <w:t>OECD and European Commission (2013)</w:t>
          </w:r>
          <w:bookmarkEnd w:id="730"/>
          <w:r>
            <w:rPr>
              <w:lang w:val="en-US"/>
            </w:rPr>
            <w:t xml:space="preserve"> </w:t>
          </w:r>
          <w:r w:rsidRPr="000B0433">
            <w:rPr>
              <w:i/>
              <w:lang w:val="en-US"/>
            </w:rPr>
            <w:t xml:space="preserve">A Good Life in Old Age?: </w:t>
          </w:r>
          <w:r w:rsidRPr="000B0433">
            <w:rPr>
              <w:lang w:val="en-US"/>
            </w:rPr>
            <w:t>OECD Publishing.</w:t>
          </w:r>
        </w:p>
        <w:p w14:paraId="73A47F54" w14:textId="77777777" w:rsidR="000B0433" w:rsidRDefault="000B0433" w:rsidP="000B0433">
          <w:pPr>
            <w:pStyle w:val="CitaviBibliographyEntry"/>
            <w:rPr>
              <w:lang w:val="en-US"/>
            </w:rPr>
          </w:pPr>
          <w:bookmarkStart w:id="731" w:name="_CTVL00103a469d8c12940fdbc2ae3b2729b6d39"/>
          <w:r>
            <w:rPr>
              <w:lang w:val="en-US"/>
            </w:rPr>
            <w:t>Pfau-Effinger, B. (2014) ‘New policies for caring family members in European welfare states’, Cuad. Relac. Lab. 32(1).</w:t>
          </w:r>
        </w:p>
        <w:p w14:paraId="17C44235" w14:textId="77777777" w:rsidR="000B0433" w:rsidRDefault="000B0433" w:rsidP="000B0433">
          <w:pPr>
            <w:pStyle w:val="CitaviBibliographyEntry"/>
            <w:rPr>
              <w:lang w:val="en-US"/>
            </w:rPr>
          </w:pPr>
          <w:bookmarkStart w:id="732" w:name="_CTVL0015370e4185b9d4a5f893208ca47bb9848"/>
          <w:bookmarkEnd w:id="731"/>
          <w:r>
            <w:rPr>
              <w:lang w:val="en-US"/>
            </w:rPr>
            <w:t>Pommer, E., Woittiez, I. and Stevens, J. (2009)</w:t>
          </w:r>
          <w:bookmarkEnd w:id="732"/>
          <w:r>
            <w:rPr>
              <w:lang w:val="en-US"/>
            </w:rPr>
            <w:t xml:space="preserve"> </w:t>
          </w:r>
          <w:r w:rsidRPr="000B0433">
            <w:rPr>
              <w:i/>
              <w:lang w:val="en-US"/>
            </w:rPr>
            <w:t xml:space="preserve">Comparing care: The care for elderly in ten EU-countries. </w:t>
          </w:r>
          <w:r w:rsidRPr="000B0433">
            <w:rPr>
              <w:lang w:val="en-US"/>
            </w:rPr>
            <w:t>Amsterdam: Aksant Acad. Publ.</w:t>
          </w:r>
        </w:p>
        <w:p w14:paraId="27428FCD" w14:textId="77777777" w:rsidR="000B0433" w:rsidRDefault="000B0433" w:rsidP="000B0433">
          <w:pPr>
            <w:pStyle w:val="CitaviBibliographyEntry"/>
            <w:rPr>
              <w:lang w:val="en-US"/>
            </w:rPr>
          </w:pPr>
          <w:bookmarkStart w:id="733" w:name="_CTVL0014fb1e12993c0486bb38a312102fa0b95"/>
          <w:r>
            <w:rPr>
              <w:lang w:val="en-US"/>
            </w:rPr>
            <w:t>Ranci, C. and Pavolini, E. (eds.) (2013)</w:t>
          </w:r>
          <w:bookmarkEnd w:id="733"/>
          <w:r>
            <w:rPr>
              <w:lang w:val="en-US"/>
            </w:rPr>
            <w:t xml:space="preserve"> </w:t>
          </w:r>
          <w:r w:rsidRPr="000B0433">
            <w:rPr>
              <w:i/>
              <w:lang w:val="en-US"/>
            </w:rPr>
            <w:t xml:space="preserve">Reforms in Long-Term Care Policies in Europe: Investigating Institutional Change and Social Impacts. </w:t>
          </w:r>
          <w:r w:rsidRPr="000B0433">
            <w:rPr>
              <w:lang w:val="en-US"/>
            </w:rPr>
            <w:t>New York, NY: Springer.</w:t>
          </w:r>
        </w:p>
        <w:p w14:paraId="21AC4549" w14:textId="77777777" w:rsidR="000B0433" w:rsidRDefault="000B0433" w:rsidP="000B0433">
          <w:pPr>
            <w:pStyle w:val="CitaviBibliographyEntry"/>
            <w:rPr>
              <w:lang w:val="en-US"/>
            </w:rPr>
          </w:pPr>
          <w:bookmarkStart w:id="734" w:name="_CTVL00178e0bc8b722c40a48b8c059782da93b0"/>
          <w:r>
            <w:rPr>
              <w:lang w:val="en-US"/>
            </w:rPr>
            <w:t>Rechel, B., Grundy, E., Robine, J.-M., Cylus, J., Mackenbach, J. P., Knai, C. and McKee, M. (2013) ‘Ageing in the European Union’, The Lancet 381(9874): 1312–22.</w:t>
          </w:r>
        </w:p>
        <w:p w14:paraId="2632DE18" w14:textId="77777777" w:rsidR="000B0433" w:rsidRDefault="000B0433" w:rsidP="000B0433">
          <w:pPr>
            <w:pStyle w:val="CitaviBibliographyEntry"/>
            <w:rPr>
              <w:lang w:val="en-US"/>
            </w:rPr>
          </w:pPr>
          <w:bookmarkStart w:id="735" w:name="_CTVL0011bf34687a16f42f68121c0bf4b2f930f"/>
          <w:bookmarkEnd w:id="734"/>
          <w:r>
            <w:rPr>
              <w:lang w:val="en-US"/>
            </w:rPr>
            <w:t>Reibling, N. (2010) ‘Healthcare systems in Europe: towards an incorporation of patient access’, Journal of European Social Policy 20(1): 5–18.</w:t>
          </w:r>
        </w:p>
        <w:p w14:paraId="53043D1A" w14:textId="77777777" w:rsidR="000B0433" w:rsidRDefault="000B0433" w:rsidP="000B0433">
          <w:pPr>
            <w:pStyle w:val="CitaviBibliographyEntry"/>
            <w:rPr>
              <w:lang w:val="en-US"/>
            </w:rPr>
          </w:pPr>
          <w:bookmarkStart w:id="736" w:name="_CTVL001ba251d514c9d4bae9495b7c6c02444ab"/>
          <w:bookmarkEnd w:id="735"/>
          <w:r>
            <w:rPr>
              <w:lang w:val="en-US"/>
            </w:rPr>
            <w:t>Reibling, N., Ariaans, M. and Wendt, C. (2019) ‘Worlds of Healthcare: A Healthcare System Typology of OECD Countries’, Health policy (Amsterdam, Netherlands) 123(7): 611–20.</w:t>
          </w:r>
        </w:p>
        <w:p w14:paraId="6E77A6EA" w14:textId="77777777" w:rsidR="000B0433" w:rsidRDefault="000B0433" w:rsidP="000B0433">
          <w:pPr>
            <w:pStyle w:val="CitaviBibliographyEntry"/>
            <w:rPr>
              <w:lang w:val="en-US"/>
            </w:rPr>
          </w:pPr>
          <w:bookmarkStart w:id="737" w:name="_CTVL001c4d18bc7cbb84effbca47358d0ec4f5f"/>
          <w:bookmarkEnd w:id="736"/>
          <w:r>
            <w:rPr>
              <w:lang w:val="en-US"/>
            </w:rPr>
            <w:t>Rostgaard, T. (2002) ‘Caring for Children and Older People in Europe - A Comparison of European Policies and Practice’, Policy Studies 23(1): 51–68.</w:t>
          </w:r>
        </w:p>
        <w:p w14:paraId="4BA261A2" w14:textId="77777777" w:rsidR="000B0433" w:rsidRDefault="000B0433" w:rsidP="000B0433">
          <w:pPr>
            <w:pStyle w:val="CitaviBibliographyEntry"/>
            <w:rPr>
              <w:lang w:val="en-US"/>
            </w:rPr>
          </w:pPr>
          <w:bookmarkStart w:id="738" w:name="_CTVL001374111b5997247799147bfd63b1f9fef"/>
          <w:bookmarkEnd w:id="737"/>
          <w:r>
            <w:rPr>
              <w:lang w:val="en-US"/>
            </w:rPr>
            <w:t>Saraceno, C. and Keck, W. (2010) ‘Can we identify intergenerational policy regimes in Europe?’, European Societies 12(5): 675–96.</w:t>
          </w:r>
        </w:p>
        <w:p w14:paraId="51D6CE5B" w14:textId="77777777" w:rsidR="000B0433" w:rsidRDefault="000B0433" w:rsidP="000B0433">
          <w:pPr>
            <w:pStyle w:val="CitaviBibliographyEntry"/>
            <w:rPr>
              <w:lang w:val="en-US"/>
            </w:rPr>
          </w:pPr>
          <w:bookmarkStart w:id="739" w:name="_CTVL0018474dca944ff43a3977d89e1f8cbf9bc"/>
          <w:bookmarkEnd w:id="738"/>
          <w:r>
            <w:rPr>
              <w:lang w:val="en-US"/>
            </w:rPr>
            <w:t>Schieber, G. J. (1987)</w:t>
          </w:r>
          <w:bookmarkEnd w:id="739"/>
          <w:r>
            <w:rPr>
              <w:lang w:val="en-US"/>
            </w:rPr>
            <w:t xml:space="preserve"> </w:t>
          </w:r>
          <w:r w:rsidRPr="000B0433">
            <w:rPr>
              <w:i/>
              <w:lang w:val="en-US"/>
            </w:rPr>
            <w:t xml:space="preserve">Financing and delivering health care: A comparative analysis of OECD countries. </w:t>
          </w:r>
          <w:r w:rsidRPr="000B0433">
            <w:rPr>
              <w:lang w:val="en-US"/>
            </w:rPr>
            <w:t>Paris: OECD.</w:t>
          </w:r>
        </w:p>
        <w:p w14:paraId="0F3B1B50" w14:textId="77777777" w:rsidR="000B0433" w:rsidRDefault="000B0433" w:rsidP="000B0433">
          <w:pPr>
            <w:pStyle w:val="CitaviBibliographyEntry"/>
            <w:rPr>
              <w:lang w:val="en-US"/>
            </w:rPr>
          </w:pPr>
          <w:bookmarkStart w:id="740" w:name="_CTVL0010aa49c15848940a59eff4c656fb83638"/>
          <w:r>
            <w:rPr>
              <w:lang w:val="en-US"/>
            </w:rPr>
            <w:t>Simonazzi, A. (2008) ‘Care regimes and national employment models’, Cambridge Journal of Economics 33(2): 211–32.</w:t>
          </w:r>
        </w:p>
        <w:p w14:paraId="0F59ECE1" w14:textId="77777777" w:rsidR="000B0433" w:rsidRDefault="000B0433" w:rsidP="000B0433">
          <w:pPr>
            <w:pStyle w:val="CitaviBibliographyEntry"/>
            <w:rPr>
              <w:lang w:val="en-US"/>
            </w:rPr>
          </w:pPr>
          <w:bookmarkStart w:id="741" w:name="_CTVL001c4cde9c35b0a4375a4d04a5ae1610beb"/>
          <w:bookmarkEnd w:id="740"/>
          <w:r>
            <w:rPr>
              <w:lang w:val="en-US"/>
            </w:rPr>
            <w:lastRenderedPageBreak/>
            <w:t>Spasova, S., Baeten, R., Coster, S., Ghailani, D., Peña-Casas, R. and Vanhercke, B. (2018)</w:t>
          </w:r>
          <w:bookmarkEnd w:id="741"/>
          <w:r>
            <w:rPr>
              <w:lang w:val="en-US"/>
            </w:rPr>
            <w:t xml:space="preserve"> </w:t>
          </w:r>
          <w:r w:rsidRPr="000B0433">
            <w:rPr>
              <w:i/>
              <w:lang w:val="en-US"/>
            </w:rPr>
            <w:t xml:space="preserve">Challenges in long-term care in Europe: A study of national policies. </w:t>
          </w:r>
          <w:r w:rsidRPr="000B0433">
            <w:rPr>
              <w:lang w:val="en-US"/>
            </w:rPr>
            <w:t>Brussels.</w:t>
          </w:r>
        </w:p>
        <w:p w14:paraId="7C70011D" w14:textId="77777777" w:rsidR="000B0433" w:rsidRDefault="000B0433" w:rsidP="000B0433">
          <w:pPr>
            <w:pStyle w:val="CitaviBibliographyEntry"/>
            <w:rPr>
              <w:lang w:val="en-US"/>
            </w:rPr>
          </w:pPr>
          <w:bookmarkStart w:id="742" w:name="_CTVL00103efbb5656b9476aa5f278c064126856"/>
          <w:r>
            <w:rPr>
              <w:lang w:val="en-US"/>
            </w:rPr>
            <w:t>Ungerson, C. (1997) ‘Social Politics and the Commodification of Care’, Social Politics: International Studies in Gender, State &amp; Society 4(3): 362–81.</w:t>
          </w:r>
        </w:p>
        <w:p w14:paraId="290A7D65" w14:textId="77777777" w:rsidR="000B0433" w:rsidRDefault="000B0433" w:rsidP="000B0433">
          <w:pPr>
            <w:pStyle w:val="CitaviBibliographyEntry"/>
            <w:rPr>
              <w:lang w:val="en-US"/>
            </w:rPr>
          </w:pPr>
          <w:bookmarkStart w:id="743" w:name="_CTVL001ba09466a76eb497588929f7223bebb75"/>
          <w:bookmarkEnd w:id="742"/>
          <w:r>
            <w:rPr>
              <w:lang w:val="en-US"/>
            </w:rPr>
            <w:t>van Hooren, F. J. (2012) ‘Varieties of migrant care work: Comparing patterns of migrant labour in social care’, Journal of European Social Policy 22(2): 133–47.</w:t>
          </w:r>
        </w:p>
        <w:p w14:paraId="1F790660" w14:textId="77777777" w:rsidR="000B0433" w:rsidRDefault="000B0433" w:rsidP="000B0433">
          <w:pPr>
            <w:pStyle w:val="CitaviBibliographyEntry"/>
            <w:rPr>
              <w:lang w:val="en-US"/>
            </w:rPr>
          </w:pPr>
          <w:bookmarkStart w:id="744" w:name="_CTVL001ab516b2141194d84a0d50dcc11af4e93"/>
          <w:bookmarkEnd w:id="743"/>
          <w:r>
            <w:rPr>
              <w:lang w:val="en-US"/>
            </w:rPr>
            <w:t>Wendt, C. (2014) ‘Changing Healthcare System Types’, Social Policy &amp; Administration 48(7): 864–82.</w:t>
          </w:r>
        </w:p>
        <w:p w14:paraId="7F8E7957" w14:textId="00F6475A" w:rsidR="00725171" w:rsidRPr="006A56FF" w:rsidRDefault="000B0433" w:rsidP="000B0433">
          <w:pPr>
            <w:pStyle w:val="CitaviBibliographyEntry"/>
            <w:rPr>
              <w:lang w:val="en-US"/>
            </w:rPr>
          </w:pPr>
          <w:bookmarkStart w:id="745" w:name="_CTVL001fb37b04adcac459ebe08c9b097c11676"/>
          <w:bookmarkEnd w:id="744"/>
          <w:r>
            <w:rPr>
              <w:lang w:val="en-US"/>
            </w:rPr>
            <w:t>White, I. R., Royston, P. and Wood, A. M. (2011) ‘Multiple imputation using chained equations: Issues and guidance for practice’, Statistics in medicine 30(4): 377–99</w:t>
          </w:r>
          <w:bookmarkEnd w:id="745"/>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3F2E2081"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ins w:id="746" w:author="Philipp Alexander Linden" w:date="2020-06-29T17:55:00Z">
        <w:r w:rsidR="00A77345">
          <w:rPr>
            <w:noProof/>
            <w:sz w:val="22"/>
            <w:szCs w:val="22"/>
            <w:lang w:val="en-US"/>
          </w:rPr>
          <w:t>5</w:t>
        </w:r>
      </w:ins>
      <w:del w:id="747" w:author="Philipp Alexander Linden" w:date="2020-06-29T17:55:00Z">
        <w:r w:rsidR="00643277" w:rsidDel="00A77345">
          <w:rPr>
            <w:noProof/>
            <w:sz w:val="22"/>
            <w:szCs w:val="22"/>
            <w:lang w:val="en-US"/>
          </w:rPr>
          <w:delText>4</w:delText>
        </w:r>
      </w:del>
      <w:r w:rsidRPr="00BD5458">
        <w:rPr>
          <w:sz w:val="22"/>
          <w:szCs w:val="22"/>
          <w:lang w:val="en-US"/>
        </w:rPr>
        <w:fldChar w:fldCharType="end"/>
      </w:r>
      <w:r w:rsidRPr="00BD5458">
        <w:rPr>
          <w:sz w:val="22"/>
          <w:szCs w:val="22"/>
          <w:lang w:val="en-US"/>
        </w:rPr>
        <w:t>: Means LTC typology indicators over countries (N=25) and years (2014-</w:t>
      </w:r>
      <w:commentRangeStart w:id="748"/>
      <w:r w:rsidRPr="00BD5458">
        <w:rPr>
          <w:sz w:val="22"/>
          <w:szCs w:val="22"/>
          <w:lang w:val="en-US"/>
        </w:rPr>
        <w:t>2016</w:t>
      </w:r>
      <w:commentRangeEnd w:id="748"/>
      <w:r>
        <w:rPr>
          <w:rStyle w:val="Kommentarzeichen"/>
          <w:color w:val="000000"/>
        </w:rPr>
        <w:commentReference w:id="748"/>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68963A6E"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r w:rsidR="00351C14">
              <w:rPr>
                <w:caps/>
                <w:sz w:val="20"/>
                <w:szCs w:val="20"/>
                <w:lang w:val="en-US"/>
              </w:rPr>
              <w:t xml:space="preserve"> 65+</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3AF639F1"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ins w:id="749" w:author="Philipp Alexander Linden" w:date="2020-06-29T17:55:00Z">
        <w:r w:rsidR="00A77345">
          <w:rPr>
            <w:noProof/>
            <w:sz w:val="22"/>
            <w:szCs w:val="22"/>
            <w:lang w:val="en-US"/>
          </w:rPr>
          <w:t>6</w:t>
        </w:r>
      </w:ins>
      <w:del w:id="750" w:author="Philipp Alexander Linden" w:date="2020-06-29T17:55:00Z">
        <w:r w:rsidR="00643277" w:rsidDel="00A77345">
          <w:rPr>
            <w:noProof/>
            <w:sz w:val="22"/>
            <w:szCs w:val="22"/>
            <w:lang w:val="en-US"/>
          </w:rPr>
          <w:delText>5</w:delText>
        </w:r>
      </w:del>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751"/>
      <w:r w:rsidRPr="006A56FF">
        <w:rPr>
          <w:sz w:val="22"/>
          <w:szCs w:val="22"/>
          <w:lang w:val="en-US"/>
        </w:rPr>
        <w:t>clusters</w:t>
      </w:r>
      <w:commentRangeEnd w:id="751"/>
      <w:r>
        <w:rPr>
          <w:rStyle w:val="Kommentarzeichen"/>
          <w:color w:val="000000"/>
        </w:rPr>
        <w:commentReference w:id="751"/>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08201E"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 Medium</w:t>
            </w:r>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Pefrormance</w:t>
            </w:r>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The ties of Estonia to France and the US are rounded values of 0,66. As we us unreounded values for Figure 1, the lines appear light grey, not full grey. As Estonia only has ties to these two countires of the five countries of cluster 7, according to the rules set out in the Data and Methods section it is condiered a partial member of this cluster.</w:t>
      </w:r>
    </w:p>
    <w:sectPr w:rsidR="000C6B26" w:rsidRPr="000C6B26" w:rsidSect="00AD66E9">
      <w:footerReference w:type="default" r:id="rId11"/>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2" w:author="Mareike Ariaans" w:date="2020-07-09T11:15:00Z" w:initials="MA">
    <w:p w14:paraId="6199B4DA" w14:textId="437AAD0E" w:rsidR="004112FE" w:rsidRDefault="004112FE">
      <w:pPr>
        <w:pStyle w:val="Kommentartext"/>
      </w:pPr>
      <w:r>
        <w:rPr>
          <w:rStyle w:val="Kommentarzeichen"/>
        </w:rPr>
        <w:annotationRef/>
      </w:r>
      <w:r>
        <w:t>Das muss noch besser!!!!</w:t>
      </w:r>
    </w:p>
  </w:comment>
  <w:comment w:id="209" w:author="Philipp Alexander Linden" w:date="2020-07-07T13:14:00Z" w:initials="PAL">
    <w:p w14:paraId="19763292" w14:textId="109BA755" w:rsidR="004112FE" w:rsidRDefault="004112FE">
      <w:pPr>
        <w:pStyle w:val="Kommentartext"/>
      </w:pPr>
      <w:r>
        <w:rPr>
          <w:rStyle w:val="Kommentarzeichen"/>
        </w:rPr>
        <w:annotationRef/>
      </w:r>
      <w:r>
        <w:t>M.E. brauchen wir hier noch Contribution to the literature, nicht nur die Beschreibung was wir anders machen. Also warum ist das wichtig, dass wir es so uns so machen. Da du mehr in der Litaratur bist: Fällt dir was ein?</w:t>
      </w:r>
    </w:p>
  </w:comment>
  <w:comment w:id="210" w:author="Mareike Ariaans" w:date="2020-07-09T11:14:00Z" w:initials="MA">
    <w:p w14:paraId="145E2290" w14:textId="7576B80F" w:rsidR="004112FE" w:rsidRDefault="004112FE">
      <w:pPr>
        <w:pStyle w:val="Kommentartext"/>
      </w:pPr>
      <w:r>
        <w:rPr>
          <w:rStyle w:val="Kommentarzeichen"/>
        </w:rPr>
        <w:annotationRef/>
      </w:r>
      <w:r>
        <w:t>Ich finde das machen wir eigentlich schon im Abschnitt davor, weil wir sagen wir machen, das und das anders/ „besser“ als die bisherigen Typologien. Vielleicht hilft es, dass ich jetzt die passenden Literaturhinweise eingefügt habe</w:t>
      </w:r>
    </w:p>
  </w:comment>
  <w:comment w:id="217" w:author="Philipp Alexander Linden" w:date="2020-07-07T13:16:00Z" w:initials="PAL">
    <w:p w14:paraId="713D429F" w14:textId="637CB245" w:rsidR="004112FE" w:rsidRDefault="004112FE">
      <w:pPr>
        <w:pStyle w:val="Kommentartext"/>
      </w:pPr>
      <w:r>
        <w:rPr>
          <w:rStyle w:val="Kommentarzeichen"/>
        </w:rPr>
        <w:annotationRef/>
      </w:r>
      <w:r>
        <w:t>Sonst doppelt welfare states</w:t>
      </w:r>
    </w:p>
  </w:comment>
  <w:comment w:id="218" w:author="Mareike Ariaans" w:date="2020-07-09T11:16:00Z" w:initials="MA">
    <w:p w14:paraId="5490B109" w14:textId="060442A7" w:rsidR="004112FE" w:rsidRDefault="004112FE">
      <w:pPr>
        <w:pStyle w:val="Kommentartext"/>
      </w:pPr>
      <w:r>
        <w:rPr>
          <w:rStyle w:val="Kommentarzeichen"/>
        </w:rPr>
        <w:annotationRef/>
      </w:r>
      <w:r>
        <w:t>Dann kann on this topic auch weg, denke ich.</w:t>
      </w:r>
    </w:p>
  </w:comment>
  <w:comment w:id="228" w:author="Philipp Alexander Linden" w:date="2020-07-07T13:20:00Z" w:initials="PAL">
    <w:p w14:paraId="2A45E922" w14:textId="385F7D91" w:rsidR="004112FE" w:rsidRDefault="004112FE">
      <w:pPr>
        <w:pStyle w:val="Kommentartext"/>
      </w:pPr>
      <w:r>
        <w:rPr>
          <w:rStyle w:val="Kommentarzeichen"/>
        </w:rPr>
        <w:annotationRef/>
      </w:r>
      <w:r>
        <w:t>Nur „healthcare“ klingt so eindimensional, verloren. Besonders mit den Referenzen. Gibt es nicht noch einen anderen Typologiezweig, den man in den Satz mitreinnehmen könnte? Vielleicht auch mit einem zentralen Merkmal, dass in LTC typologien nicht vorkommt (und wenn es nur weniger/mehr Typen an sich sind)?</w:t>
      </w:r>
    </w:p>
  </w:comment>
  <w:comment w:id="229" w:author="Mareike Ariaans" w:date="2020-07-09T11:18:00Z" w:initials="MA">
    <w:p w14:paraId="59E04E9E" w14:textId="24AAE378" w:rsidR="004112FE" w:rsidRDefault="004112FE">
      <w:pPr>
        <w:pStyle w:val="Kommentartext"/>
      </w:pPr>
      <w:r>
        <w:rPr>
          <w:rStyle w:val="Kommentarzeichen"/>
        </w:rPr>
        <w:annotationRef/>
      </w:r>
      <w:r>
        <w:t>Ja, da hast du Recht. Ich hatte kurz gesucht und dann auch was zu Rententypologie gefunden, aber ich finde, dass das nicht wirklich unser Thema ist und wir da was aufmachen, was wir gar nicht wollen. Ich habe den Satz geändert und noch zwei weitere Quellen hinzugefügt.</w:t>
      </w:r>
    </w:p>
  </w:comment>
  <w:comment w:id="230" w:author="Philipp Alexander Linden" w:date="2020-07-07T13:17:00Z" w:initials="PAL">
    <w:p w14:paraId="36C88899" w14:textId="5AB0090D" w:rsidR="004112FE" w:rsidRDefault="004112FE">
      <w:pPr>
        <w:pStyle w:val="Kommentartext"/>
      </w:pPr>
      <w:r>
        <w:rPr>
          <w:rStyle w:val="Kommentarzeichen"/>
        </w:rPr>
        <w:annotationRef/>
      </w:r>
      <w:r>
        <w:t>Wendt müsste wahrscheinlich geblinded werden.</w:t>
      </w:r>
    </w:p>
  </w:comment>
  <w:comment w:id="238" w:author="Mareike Ariaans" w:date="2020-07-09T11:27:00Z" w:initials="MA">
    <w:p w14:paraId="7524A512" w14:textId="4346C9E9" w:rsidR="004112FE" w:rsidRDefault="004112FE">
      <w:pPr>
        <w:pStyle w:val="Kommentartext"/>
      </w:pPr>
      <w:r>
        <w:rPr>
          <w:rStyle w:val="Kommentarzeichen"/>
        </w:rPr>
        <w:annotationRef/>
      </w:r>
      <w:r>
        <w:t>Meines Wissen can man on the other hand nur nutzen, wenn man vorher „on the one hand“ sagt.</w:t>
      </w:r>
    </w:p>
  </w:comment>
  <w:comment w:id="240" w:author="Mareike Ariaans" w:date="2020-07-09T11:29:00Z" w:initials="MA">
    <w:p w14:paraId="2CD43C62" w14:textId="753B5913" w:rsidR="004112FE" w:rsidRDefault="004112FE">
      <w:pPr>
        <w:pStyle w:val="Kommentartext"/>
      </w:pPr>
      <w:r>
        <w:rPr>
          <w:rStyle w:val="Kommentarzeichen"/>
        </w:rPr>
        <w:annotationRef/>
      </w:r>
      <w:r>
        <w:t>Ich finde „may“ ist zu vorsichtig. Natürlich entscheiden wir selbst, dass es diese drei Gruppen gibt, und man das natürlich auch anders einteilen kann, aber ich würde hier die etwas mutigere Formulierung wählen.</w:t>
      </w:r>
    </w:p>
  </w:comment>
  <w:comment w:id="402" w:author="Mareike Ariaans" w:date="2020-07-06T16:19:00Z" w:initials="MA">
    <w:p w14:paraId="391CE890" w14:textId="6CD63992" w:rsidR="004112FE" w:rsidRDefault="004112FE">
      <w:pPr>
        <w:pStyle w:val="Kommentartext"/>
      </w:pPr>
      <w:r>
        <w:rPr>
          <w:rStyle w:val="Kommentarzeichen"/>
        </w:rPr>
        <w:annotationRef/>
      </w:r>
      <w:r>
        <w:t>Insgesamt finde ich den Daten und Methodenteil noch zu unruhig. Ich habe den Eindruck, da sind zu viele Sprünge. Ich denke, wenn wir die Stellen aus dem Theorieteil hier integrieren, können wir schon viel gewinnen. Im Unterabschnitt „Daten“ werden zwar die qualitativen Daten beschrieben, aber nicht die quantitativen Indicatoren bennant. Außerdem fehlt die Verknüpfung mit dem Theorieteil, also den konkreten Dimensionen.</w:t>
      </w:r>
    </w:p>
  </w:comment>
  <w:comment w:id="403" w:author="Philipp Alexander Linden" w:date="2020-07-07T15:57:00Z" w:initials="PAL">
    <w:p w14:paraId="2C242059" w14:textId="0264B6BE" w:rsidR="004112FE" w:rsidRPr="004112FE" w:rsidRDefault="004112FE">
      <w:pPr>
        <w:pStyle w:val="Kommentartext"/>
      </w:pPr>
      <w:r>
        <w:rPr>
          <w:rStyle w:val="Kommentarzeichen"/>
        </w:rPr>
        <w:annotationRef/>
      </w:r>
      <w:r w:rsidRPr="004112FE">
        <w:t>Done</w:t>
      </w:r>
    </w:p>
  </w:comment>
  <w:comment w:id="406" w:author="Mareike Ariaans" w:date="2020-07-09T12:45:00Z" w:initials="MA">
    <w:p w14:paraId="1DFC55E2" w14:textId="799E3061" w:rsidR="004112FE" w:rsidRDefault="004112FE">
      <w:pPr>
        <w:pStyle w:val="Kommentartext"/>
      </w:pPr>
      <w:r>
        <w:rPr>
          <w:rStyle w:val="Kommentarzeichen"/>
        </w:rPr>
        <w:annotationRef/>
      </w:r>
      <w:r>
        <w:t>Das hört sich dann so an, als wären auch 36 Länder in der Typologie und wir würden den Zeitraum 2000-2017 betrachten</w:t>
      </w:r>
    </w:p>
  </w:comment>
  <w:comment w:id="407" w:author="Philipp Alexander Linden" w:date="2020-07-08T12:04:00Z" w:initials="PAL">
    <w:p w14:paraId="4AB61D24" w14:textId="02BB1792" w:rsidR="004112FE" w:rsidRPr="008233BC" w:rsidRDefault="004112FE">
      <w:pPr>
        <w:pStyle w:val="Kommentartext"/>
        <w:rPr>
          <w:lang w:val="en-US"/>
        </w:rPr>
      </w:pPr>
      <w:r>
        <w:rPr>
          <w:rStyle w:val="Kommentarzeichen"/>
        </w:rPr>
        <w:annotationRef/>
      </w:r>
      <w:r w:rsidRPr="008233BC">
        <w:rPr>
          <w:lang w:val="en-US"/>
        </w:rPr>
        <w:t>Korrekt? 3 Choice, means-testing u</w:t>
      </w:r>
      <w:r>
        <w:rPr>
          <w:lang w:val="en-US"/>
        </w:rPr>
        <w:t>nd cash availability oder?</w:t>
      </w:r>
    </w:p>
  </w:comment>
  <w:comment w:id="408" w:author="Mareike Ariaans" w:date="2020-07-09T12:44:00Z" w:initials="MA">
    <w:p w14:paraId="56A30A40" w14:textId="5904443D" w:rsidR="004112FE" w:rsidRDefault="004112FE">
      <w:pPr>
        <w:pStyle w:val="Kommentartext"/>
      </w:pPr>
      <w:r>
        <w:rPr>
          <w:rStyle w:val="Kommentarzeichen"/>
        </w:rPr>
        <w:annotationRef/>
      </w:r>
      <w:r>
        <w:t>Ja</w:t>
      </w:r>
    </w:p>
  </w:comment>
  <w:comment w:id="409" w:author="Mareike Ariaans" w:date="2020-07-09T12:47:00Z" w:initials="MA">
    <w:p w14:paraId="7947ACBD" w14:textId="0E067348" w:rsidR="004112FE" w:rsidRDefault="004112FE">
      <w:pPr>
        <w:pStyle w:val="Kommentartext"/>
      </w:pPr>
      <w:r>
        <w:rPr>
          <w:rStyle w:val="Kommentarzeichen"/>
        </w:rPr>
        <w:annotationRef/>
      </w:r>
      <w:r>
        <w:t>Den Satz kann man eigentlich auch streichen, da wir ja am Ende Experten gefragt haben, ob sie unsere Codierungen bestätigen.</w:t>
      </w:r>
    </w:p>
  </w:comment>
  <w:comment w:id="428" w:author="Philipp Alexander Linden" w:date="2020-06-03T19:24:00Z" w:initials="PAL">
    <w:p w14:paraId="030BE762" w14:textId="77777777" w:rsidR="004112FE" w:rsidRPr="009E7DEE" w:rsidRDefault="004112FE" w:rsidP="00E62C77">
      <w:pPr>
        <w:pStyle w:val="Kommentartext"/>
      </w:pPr>
      <w:r>
        <w:rPr>
          <w:rStyle w:val="Kommentarzeichen"/>
        </w:rPr>
        <w:annotationRef/>
      </w:r>
      <w:r w:rsidRPr="009E7DEE">
        <w:t>165 words</w:t>
      </w:r>
    </w:p>
  </w:comment>
  <w:comment w:id="429" w:author="Philipp Alexander Linden" w:date="2020-07-03T11:42:00Z" w:initials="PAL">
    <w:p w14:paraId="7AB84B3A" w14:textId="77777777" w:rsidR="004112FE" w:rsidRPr="009E7DEE" w:rsidRDefault="004112FE" w:rsidP="00E62C77">
      <w:pPr>
        <w:pStyle w:val="Kommentartext"/>
      </w:pPr>
      <w:r>
        <w:rPr>
          <w:rStyle w:val="Kommentarzeichen"/>
        </w:rPr>
        <w:annotationRef/>
      </w:r>
      <w:r>
        <w:t>Macht es Sinn, Performance als eine Art Outcome an den Schluss der Tabellen zu stellen?</w:t>
      </w:r>
    </w:p>
  </w:comment>
  <w:comment w:id="430" w:author="Mareike Ariaans" w:date="2020-07-09T12:53:00Z" w:initials="MA">
    <w:p w14:paraId="448B42BA" w14:textId="687371BE" w:rsidR="004112FE" w:rsidRDefault="004112FE">
      <w:pPr>
        <w:pStyle w:val="Kommentartext"/>
      </w:pPr>
      <w:r>
        <w:rPr>
          <w:rStyle w:val="Kommentarzeichen"/>
        </w:rPr>
        <w:annotationRef/>
      </w:r>
      <w:r>
        <w:t>Ja</w:t>
      </w:r>
    </w:p>
  </w:comment>
  <w:comment w:id="432" w:author="Mareike Ariaans" w:date="2020-07-09T12:55:00Z" w:initials="MA">
    <w:p w14:paraId="06233A8E" w14:textId="79541A22" w:rsidR="004112FE" w:rsidRDefault="004112FE">
      <w:pPr>
        <w:pStyle w:val="Kommentartext"/>
      </w:pPr>
      <w:r>
        <w:rPr>
          <w:rStyle w:val="Kommentarzeichen"/>
        </w:rPr>
        <w:annotationRef/>
      </w:r>
      <w:r>
        <w:t>Diesen Aspekt würde ich gerne drin behalten, da in der Pflege zwischen ADL und IADL (activities of daily living und instrumental activities of daily living) unterschieden wird. Das erste sind Dinge/Aktivitäten, die täglich anfallen und zu einem würdigen (Über)Leben sichergestellt werden müssen (Essen, Trinken, Toilettengang, Waschen, An-/ Umziehen). IADL sind Dinge, die nicht täglich anfallen, aber dennoch wichtig sind zum Leben (Einkaufen, Essen zubereiten, waschen, putzen)</w:t>
      </w:r>
    </w:p>
  </w:comment>
  <w:comment w:id="435" w:author="Mareike Ariaans" w:date="2020-07-09T13:03:00Z" w:initials="MA">
    <w:p w14:paraId="6E73DA7E" w14:textId="3FC49E17" w:rsidR="004112FE" w:rsidRDefault="004112FE">
      <w:pPr>
        <w:pStyle w:val="Kommentartext"/>
      </w:pPr>
      <w:r>
        <w:rPr>
          <w:rStyle w:val="Kommentarzeichen"/>
        </w:rPr>
        <w:annotationRef/>
      </w:r>
      <w:r>
        <w:t>Das wäre dann IADL spending. So ganz, strikt anhand der vorhandenen Kalssifikationen macht die OECD das nicht, deswegen hatte ich vorher „mainly“ geschrieben</w:t>
      </w:r>
    </w:p>
  </w:comment>
  <w:comment w:id="484" w:author="Mareike Ariaans" w:date="2020-07-09T13:41:00Z" w:initials="MA">
    <w:p w14:paraId="08FD4BBD" w14:textId="538FDA61" w:rsidR="004112FE" w:rsidRPr="004112FE" w:rsidRDefault="004112FE">
      <w:pPr>
        <w:pStyle w:val="Kommentartext"/>
        <w:rPr>
          <w:lang w:val="en-US"/>
        </w:rPr>
      </w:pPr>
      <w:r>
        <w:rPr>
          <w:rStyle w:val="Kommentarzeichen"/>
        </w:rPr>
        <w:annotationRef/>
      </w:r>
      <w:r>
        <w:t xml:space="preserve">Diesen Abschnitt finde ich zu lang. Vor allem, weil am Anfang nicht klar ist, wohin der Abschnitt führt. Ich denke, wenn man den Abschnitt genau andersrum aufbaut schließt er besser an. </w:t>
      </w:r>
      <w:r w:rsidRPr="004112FE">
        <w:rPr>
          <w:lang w:val="en-US"/>
        </w:rPr>
        <w:t>Mein vorschlag wäre in etwa so:</w:t>
      </w:r>
    </w:p>
    <w:p w14:paraId="50B9AB41" w14:textId="6B1E9E74" w:rsidR="004112FE" w:rsidRPr="00E5564C" w:rsidRDefault="004112FE">
      <w:pPr>
        <w:pStyle w:val="Kommentartext"/>
        <w:rPr>
          <w:lang w:val="en-US"/>
        </w:rPr>
      </w:pPr>
      <w:r w:rsidRPr="00E5564C">
        <w:rPr>
          <w:lang w:val="en-US"/>
        </w:rPr>
        <w:t xml:space="preserve">We constructed a cumulative index from </w:t>
      </w:r>
      <w:r>
        <w:rPr>
          <w:lang w:val="en-US"/>
        </w:rPr>
        <w:t>these</w:t>
      </w:r>
      <w:r w:rsidRPr="00E5564C">
        <w:rPr>
          <w:lang w:val="en-US"/>
        </w:rPr>
        <w:t xml:space="preserve"> three choice indicators. This index (CIDX) may take values between 0-4, where 0 means absolute freedom of choice, while 4 reflects strong restrictions</w:t>
      </w:r>
      <w:r>
        <w:rPr>
          <w:lang w:val="en-US"/>
        </w:rPr>
        <w:t xml:space="preserve">. We decided to include an index instead of single item, because </w:t>
      </w:r>
      <w:r w:rsidRPr="004B5B0F">
        <w:rPr>
          <w:lang w:val="en-US"/>
        </w:rPr>
        <w:t xml:space="preserve">cluster analysis profits from a small number of variables, since multicollinearity might weight individual variables too strong biasing the derivation of meaningful clusters </w:t>
      </w:r>
      <w:sdt>
        <w:sdtPr>
          <w:rPr>
            <w:lang w:val="en-US"/>
          </w:rPr>
          <w:alias w:val="To edit, see citavi.com/edit"/>
          <w:tag w:val="CitaviPlaceholder#4d1eb3dc-c530-4f41-8c43-9a4104a3ef30"/>
          <w:id w:val="972257083"/>
          <w:placeholder>
            <w:docPart w:val="24576ECCF90A4DAEB8D9DC7A657EF527"/>
          </w:placeholder>
        </w:sdtPr>
        <w:sdtEndPr/>
        <w:sdtContent>
          <w:r w:rsidRPr="004B5B0F">
            <w:rPr>
              <w:lang w:val="en-US"/>
            </w:rPr>
            <w:fldChar w:fldCharType="begin"/>
          </w:r>
          <w:r w:rsidR="006C3A4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Pr="004B5B0F">
            <w:rPr>
              <w:lang w:val="en-US"/>
            </w:rPr>
            <w:fldChar w:fldCharType="separate"/>
          </w:r>
          <w:r w:rsidR="000B0433">
            <w:rPr>
              <w:lang w:val="en-US"/>
            </w:rPr>
            <w:t>(Milligan and Cooper, 1987)</w:t>
          </w:r>
          <w:r w:rsidRPr="004B5B0F">
            <w:rPr>
              <w:lang w:val="en-US"/>
            </w:rPr>
            <w:fldChar w:fldCharType="end"/>
          </w:r>
        </w:sdtContent>
      </w:sdt>
      <w:r w:rsidRPr="004B5B0F">
        <w:rPr>
          <w:lang w:val="en-US"/>
        </w:rPr>
        <w:t xml:space="preserve">. </w:t>
      </w:r>
      <w:r>
        <w:rPr>
          <w:lang w:val="en-US"/>
        </w:rPr>
        <w:t>Moreover this prevents</w:t>
      </w:r>
      <w:r w:rsidRPr="004B5B0F">
        <w:rPr>
          <w:lang w:val="en-US"/>
        </w:rPr>
        <w:t xml:space="preserve"> findings from being biased by a strong overweighting of choice within the cluster ana</w:t>
      </w:r>
      <w:r>
        <w:rPr>
          <w:lang w:val="en-US"/>
        </w:rPr>
        <w:t>lysis.</w:t>
      </w:r>
    </w:p>
  </w:comment>
  <w:comment w:id="523" w:author="Mareike Ariaans" w:date="2020-07-09T16:50:00Z" w:initials="MA">
    <w:p w14:paraId="667D246C" w14:textId="7D5245EC" w:rsidR="004112FE" w:rsidRDefault="004112FE">
      <w:pPr>
        <w:pStyle w:val="Kommentartext"/>
      </w:pPr>
      <w:r>
        <w:rPr>
          <w:rStyle w:val="Kommentarzeichen"/>
        </w:rPr>
        <w:annotationRef/>
      </w:r>
      <w:r>
        <w:t>Da wir hier eigentlich nirgendwo Referenzen für die Indikatoren haben (die ergeben sich ja aus der Theorie) brauchen wir das hier auch nicht.</w:t>
      </w:r>
    </w:p>
  </w:comment>
  <w:comment w:id="542" w:author="Mareike Ariaans" w:date="2020-07-09T16:56:00Z" w:initials="MA">
    <w:p w14:paraId="3A368892" w14:textId="77777777" w:rsidR="004112FE" w:rsidRDefault="004112FE" w:rsidP="000E7BD7">
      <w:pPr>
        <w:pStyle w:val="Kommentartext"/>
      </w:pPr>
      <w:r>
        <w:rPr>
          <w:rStyle w:val="Kommentarzeichen"/>
        </w:rPr>
        <w:annotationRef/>
      </w:r>
      <w:r>
        <w:t>Ich denke, der Teil sollte ganz an den Anfang des Daten und Methodenteils, damit sofort klar ist: Wie viele Länder sind im Sample, auf welches Jahr/Zeitraum beziehen wir uns. Deshalb würde ich hier auch noch einmal umstellen</w:t>
      </w:r>
    </w:p>
  </w:comment>
  <w:comment w:id="537" w:author="Mareike Ariaans" w:date="2020-07-09T16:56:00Z" w:initials="MA">
    <w:p w14:paraId="18F5631E" w14:textId="02FE63F6" w:rsidR="004112FE" w:rsidRDefault="004112FE">
      <w:pPr>
        <w:pStyle w:val="Kommentartext"/>
      </w:pPr>
      <w:r>
        <w:rPr>
          <w:rStyle w:val="Kommentarzeichen"/>
        </w:rPr>
        <w:annotationRef/>
      </w:r>
      <w:r>
        <w:t>Ich denke, der Teil sollte ganz an den Anfang des Daten und Methodenteils, damit sofort klar ist: Wie viele Länder sind im Sample, auf welches Jahr/Zeitraum beziehen wir uns. Deshalb habe ich auch nochmal umgestellt und den letzten Satz des Abschnitts weiter nach vorne gestellt. So wird sofort klar, dass unsere Daten auf dem Mittelwert der Daten von 2014-2016 beruhen.</w:t>
      </w:r>
    </w:p>
  </w:comment>
  <w:comment w:id="573" w:author="Mareike Ariaans" w:date="2020-07-09T17:27:00Z" w:initials="MA">
    <w:p w14:paraId="1B3B286D" w14:textId="02247EA6" w:rsidR="004112FE" w:rsidRDefault="004112FE">
      <w:pPr>
        <w:pStyle w:val="Kommentartext"/>
      </w:pPr>
      <w:r>
        <w:rPr>
          <w:rStyle w:val="Kommentarzeichen"/>
        </w:rPr>
        <w:annotationRef/>
      </w:r>
      <w:r>
        <w:t>Die Tabelle würde ich unter die Beschreibung der acht Cluster packen.</w:t>
      </w:r>
    </w:p>
  </w:comment>
  <w:comment w:id="574" w:author="Philipp Alexander Linden" w:date="2020-06-29T18:49:00Z" w:initials="PAL">
    <w:p w14:paraId="2FFE8959" w14:textId="77777777" w:rsidR="004112FE" w:rsidRPr="00264EB7" w:rsidRDefault="004112FE" w:rsidP="00B17790">
      <w:pPr>
        <w:pStyle w:val="Kommentartext"/>
      </w:pPr>
      <w:r>
        <w:rPr>
          <w:rStyle w:val="Kommentarzeichen"/>
        </w:rPr>
        <w:annotationRef/>
      </w:r>
      <w:r w:rsidRPr="00264EB7">
        <w:t>148 words</w:t>
      </w:r>
    </w:p>
  </w:comment>
  <w:comment w:id="581" w:author="Mareike Ariaans" w:date="2020-07-06T15:56:00Z" w:initials="MA">
    <w:p w14:paraId="292E83CB" w14:textId="77777777" w:rsidR="004112FE" w:rsidRDefault="004112FE" w:rsidP="00B17790">
      <w:pPr>
        <w:pStyle w:val="Kommentartext"/>
      </w:pPr>
      <w:r>
        <w:rPr>
          <w:rStyle w:val="Kommentarzeichen"/>
        </w:rPr>
        <w:annotationRef/>
      </w:r>
      <w:r>
        <w:t>Vielleicht sollten wir Cluster 6 und 7 hier und in der Tabelle tauschen?</w:t>
      </w:r>
    </w:p>
  </w:comment>
  <w:comment w:id="582" w:author="Philipp Alexander Linden" w:date="2020-07-07T14:01:00Z" w:initials="PAL">
    <w:p w14:paraId="7882D05E" w14:textId="77777777" w:rsidR="004112FE" w:rsidRDefault="004112FE" w:rsidP="00B17790">
      <w:pPr>
        <w:pStyle w:val="Kommentartext"/>
      </w:pPr>
      <w:r>
        <w:rPr>
          <w:rStyle w:val="Kommentarzeichen"/>
        </w:rPr>
        <w:annotationRef/>
      </w:r>
      <w:r>
        <w:t>Würde ich nicht machen, da SI &amp; SK zum AU, BE Cluster gehören. Fühlt sich für mich dann inkonsistent an.</w:t>
      </w:r>
    </w:p>
    <w:p w14:paraId="4D80AD3E" w14:textId="77777777" w:rsidR="004112FE" w:rsidRDefault="004112FE" w:rsidP="00B17790">
      <w:pPr>
        <w:pStyle w:val="Kommentartext"/>
      </w:pPr>
    </w:p>
    <w:p w14:paraId="5C83108B" w14:textId="77777777" w:rsidR="004112FE" w:rsidRDefault="004112FE" w:rsidP="00B17790">
      <w:pPr>
        <w:pStyle w:val="Kommentartext"/>
      </w:pPr>
      <w:r>
        <w:t>Es sei denn, wir packen die Graphik hinter die Tabelle. Dann können wir auch je nach Dichte des Clusters und Stärke der Ties sortieren. Macht vielleicht die Reihenfolge logischer. Also erst 9 cluster methodologisch, dann condensed zu 4+2 cluster solution mit Graphik. Sollten wir vielleicht diskutieren.</w:t>
      </w:r>
    </w:p>
  </w:comment>
  <w:comment w:id="583" w:author="Mareike Ariaans" w:date="2020-07-09T17:30:00Z" w:initials="MA">
    <w:p w14:paraId="6442B8B2" w14:textId="60C00AC3" w:rsidR="004112FE" w:rsidRDefault="004112FE">
      <w:pPr>
        <w:pStyle w:val="Kommentartext"/>
      </w:pPr>
      <w:r>
        <w:rPr>
          <w:rStyle w:val="Kommentarzeichen"/>
        </w:rPr>
        <w:annotationRef/>
      </w:r>
      <w:r>
        <w:t>Ich finde deine Idee das umzustellen sehr gut. Ich finde das gibt einen schöneren roten Faden. Deswegen würde ich hier dann auch umstellen</w:t>
      </w:r>
    </w:p>
  </w:comment>
  <w:comment w:id="584" w:author="Philipp Alexander Linden" w:date="2020-07-07T13:46:00Z" w:initials="PAL">
    <w:p w14:paraId="2B1E895A" w14:textId="77777777" w:rsidR="004112FE" w:rsidRDefault="004112FE" w:rsidP="00B17790">
      <w:pPr>
        <w:pStyle w:val="Kommentartext"/>
      </w:pPr>
      <w:r>
        <w:rPr>
          <w:rStyle w:val="Kommentarzeichen"/>
        </w:rPr>
        <w:annotationRef/>
      </w:r>
      <w:r>
        <w:t>Laut den Guidelines (siehe Ordner) sind Footnotes nicht erlaubt. Ich würde es in die Graphik packen oder gar nicht erwähnen (Non-nudging)</w:t>
      </w:r>
    </w:p>
  </w:comment>
  <w:comment w:id="604" w:author="Mareike Ariaans" w:date="2020-07-09T17:39:00Z" w:initials="MA">
    <w:p w14:paraId="2C872791" w14:textId="2B2BFF7C" w:rsidR="004112FE" w:rsidRDefault="004112FE">
      <w:pPr>
        <w:pStyle w:val="Kommentartext"/>
      </w:pPr>
      <w:r>
        <w:rPr>
          <w:rStyle w:val="Kommentarzeichen"/>
        </w:rPr>
        <w:annotationRef/>
      </w:r>
      <w:r>
        <w:t>Inhaltlich stimmt das zwar, aber wenn wir das so schreiben führen wir wieder neue Begriffe ein, obwohl wir diese sub-cluster nachher als jeweils high and low supply sub-cluster labeln. Ich versteh aber auch, dass hier sonst irgendetwas fehlt ich habe einen Vorschlag gemacht. Schau mal, wie du das findest</w:t>
      </w:r>
    </w:p>
  </w:comment>
  <w:comment w:id="612" w:author="Philipp Alexander Linden" w:date="2020-07-07T14:08:00Z" w:initials="PAL">
    <w:p w14:paraId="6611CAD7" w14:textId="7EBC8B94" w:rsidR="004112FE" w:rsidRDefault="004112FE">
      <w:pPr>
        <w:pStyle w:val="Kommentartext"/>
      </w:pPr>
      <w:r>
        <w:rPr>
          <w:rStyle w:val="Kommentarzeichen"/>
        </w:rPr>
        <w:annotationRef/>
      </w:r>
      <w:r>
        <w:t>Hier erneut die Frage, ist nicht performance nicht Folge von Supply? Sollte es dann nicht sinnvollerweise umgekehrt sein?</w:t>
      </w:r>
    </w:p>
  </w:comment>
  <w:comment w:id="613" w:author="Mareike Ariaans" w:date="2020-07-09T18:12:00Z" w:initials="MA">
    <w:p w14:paraId="69405CD0" w14:textId="51D48CDA" w:rsidR="004112FE" w:rsidRDefault="004112FE">
      <w:pPr>
        <w:pStyle w:val="Kommentartext"/>
      </w:pPr>
      <w:r>
        <w:rPr>
          <w:rStyle w:val="Kommentarzeichen"/>
        </w:rPr>
        <w:annotationRef/>
      </w:r>
      <w:r>
        <w:t>Ja, du hast da schon Recht. Da die letzten beiden mit performance anfangen habe, habe ich hier auch performance an den Anfang des Labels gestellt. Aber wenn man den ersten Satz liest, macht es andersrum wahrscheinlich wirklich mehr Sinn</w:t>
      </w:r>
    </w:p>
  </w:comment>
  <w:comment w:id="622" w:author="Mareike Ariaans" w:date="2020-07-09T18:19:00Z" w:initials="MA">
    <w:p w14:paraId="649905FE" w14:textId="189C2A0E" w:rsidR="004112FE" w:rsidRDefault="004112FE">
      <w:pPr>
        <w:pStyle w:val="Kommentartext"/>
      </w:pPr>
      <w:r>
        <w:rPr>
          <w:rStyle w:val="Kommentarzeichen"/>
        </w:rPr>
        <w:annotationRef/>
      </w:r>
      <w:r>
        <w:t>Tabel 3 und Tabel 4 4 können direkt hintereinander</w:t>
      </w:r>
    </w:p>
  </w:comment>
  <w:comment w:id="623" w:author="Philipp Alexander Linden" w:date="2020-06-12T15:31:00Z" w:initials="PAL">
    <w:p w14:paraId="6F2F8669" w14:textId="77777777" w:rsidR="004112FE" w:rsidRPr="00264EB7" w:rsidRDefault="004112FE" w:rsidP="0006533C">
      <w:pPr>
        <w:pStyle w:val="Kommentartext"/>
      </w:pPr>
      <w:r>
        <w:rPr>
          <w:rStyle w:val="Kommentarzeichen"/>
        </w:rPr>
        <w:annotationRef/>
      </w:r>
      <w:r w:rsidRPr="00264EB7">
        <w:t>184 words</w:t>
      </w:r>
    </w:p>
  </w:comment>
  <w:comment w:id="635" w:author="Mareike Ariaans" w:date="2020-07-06T17:18:00Z" w:initials="MA">
    <w:p w14:paraId="438FB582" w14:textId="2E528FCB" w:rsidR="004112FE" w:rsidRDefault="004112FE">
      <w:pPr>
        <w:pStyle w:val="Kommentartext"/>
      </w:pPr>
      <w:r>
        <w:rPr>
          <w:rStyle w:val="Kommentarzeichen"/>
        </w:rPr>
        <w:annotationRef/>
      </w:r>
      <w:r>
        <w:t>Ich denke hier sollten wir cluster 3 und 4 auch als solche einordnen</w:t>
      </w:r>
    </w:p>
  </w:comment>
  <w:comment w:id="636" w:author="Philipp Alexander Linden" w:date="2020-07-07T14:31:00Z" w:initials="PAL">
    <w:p w14:paraId="16E9567F" w14:textId="7BB485A0" w:rsidR="004112FE" w:rsidRDefault="004112FE">
      <w:pPr>
        <w:pStyle w:val="Kommentartext"/>
      </w:pPr>
      <w:r>
        <w:rPr>
          <w:rStyle w:val="Kommentarzeichen"/>
        </w:rPr>
        <w:annotationRef/>
      </w:r>
      <w:r>
        <w:t>Done</w:t>
      </w:r>
    </w:p>
  </w:comment>
  <w:comment w:id="637" w:author="Philipp Alexander Linden" w:date="2020-06-29T17:55:00Z" w:initials="PAL">
    <w:p w14:paraId="20542E9E" w14:textId="07F1F95F" w:rsidR="004112FE" w:rsidRPr="00264EB7" w:rsidRDefault="004112FE">
      <w:pPr>
        <w:pStyle w:val="Kommentartext"/>
      </w:pPr>
      <w:r>
        <w:rPr>
          <w:rStyle w:val="Kommentarzeichen"/>
        </w:rPr>
        <w:annotationRef/>
      </w:r>
      <w:r w:rsidRPr="00264EB7">
        <w:t>115 words</w:t>
      </w:r>
    </w:p>
  </w:comment>
  <w:comment w:id="642" w:author="Philipp Alexander Linden" w:date="2020-07-07T14:08:00Z" w:initials="PAL">
    <w:p w14:paraId="5EBD9F1E" w14:textId="3C355B0E" w:rsidR="004112FE" w:rsidRDefault="004112FE">
      <w:pPr>
        <w:pStyle w:val="Kommentartext"/>
      </w:pPr>
      <w:r>
        <w:rPr>
          <w:rStyle w:val="Kommentarzeichen"/>
        </w:rPr>
        <w:annotationRef/>
      </w:r>
      <w:r>
        <w:t>Gibt es einen bestimmten Grund Discussion und Conclusion zu trennen? Oder einfach dein Stil?</w:t>
      </w:r>
    </w:p>
  </w:comment>
  <w:comment w:id="643" w:author="Mareike Ariaans" w:date="2020-07-09T18:25:00Z" w:initials="MA">
    <w:p w14:paraId="2C1CD075" w14:textId="2A14CD90" w:rsidR="004112FE" w:rsidRDefault="004112FE">
      <w:pPr>
        <w:pStyle w:val="Kommentartext"/>
      </w:pPr>
      <w:r>
        <w:rPr>
          <w:rStyle w:val="Kommentarzeichen"/>
        </w:rPr>
        <w:annotationRef/>
      </w:r>
      <w:r>
        <w:t>Ich finde Discussion ist immer mehr die Interpretation der Ergebnisse, auch im Hinblick auf die theoretischen Erwartungen und Conclusion geht eher in die Richtung „Was ziehen wir daraus?“ „Wo sind die Grenzen der Forschung, wo kann weiter geforscht werden“</w:t>
      </w:r>
      <w:r w:rsidR="0008201E">
        <w:t>. Ich finde aber, du hast Recht und wir können das auch als Conclusion zusammenfassen</w:t>
      </w:r>
    </w:p>
  </w:comment>
  <w:comment w:id="748" w:author="Philipp Alexander Linden" w:date="2020-06-26T15:35:00Z" w:initials="PAL">
    <w:p w14:paraId="19560E76" w14:textId="44662A9D" w:rsidR="004112FE" w:rsidRPr="00264EB7" w:rsidRDefault="004112FE">
      <w:pPr>
        <w:pStyle w:val="Kommentartext"/>
      </w:pPr>
      <w:r>
        <w:rPr>
          <w:rStyle w:val="Kommentarzeichen"/>
        </w:rPr>
        <w:annotationRef/>
      </w:r>
      <w:r w:rsidRPr="00264EB7">
        <w:t>315 words</w:t>
      </w:r>
    </w:p>
  </w:comment>
  <w:comment w:id="751" w:author="Philipp Alexander Linden" w:date="2020-06-12T15:31:00Z" w:initials="PAL">
    <w:p w14:paraId="73A711EC" w14:textId="77777777" w:rsidR="004112FE" w:rsidRPr="00264EB7" w:rsidRDefault="004112FE" w:rsidP="00BD5458">
      <w:pPr>
        <w:pStyle w:val="Kommentartext"/>
      </w:pPr>
      <w:r>
        <w:rPr>
          <w:rStyle w:val="Kommentarzeichen"/>
        </w:rPr>
        <w:annotationRef/>
      </w:r>
      <w:r w:rsidRPr="00264EB7">
        <w:t>177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99B4DA" w15:done="0"/>
  <w15:commentEx w15:paraId="19763292" w15:done="0"/>
  <w15:commentEx w15:paraId="145E2290" w15:paraIdParent="19763292" w15:done="0"/>
  <w15:commentEx w15:paraId="713D429F" w15:done="0"/>
  <w15:commentEx w15:paraId="5490B109" w15:paraIdParent="713D429F" w15:done="0"/>
  <w15:commentEx w15:paraId="2A45E922" w15:done="0"/>
  <w15:commentEx w15:paraId="59E04E9E" w15:paraIdParent="2A45E922" w15:done="0"/>
  <w15:commentEx w15:paraId="36C88899" w15:done="0"/>
  <w15:commentEx w15:paraId="7524A512" w15:done="0"/>
  <w15:commentEx w15:paraId="2CD43C62" w15:done="0"/>
  <w15:commentEx w15:paraId="391CE890" w15:done="0"/>
  <w15:commentEx w15:paraId="2C242059" w15:paraIdParent="391CE890" w15:done="0"/>
  <w15:commentEx w15:paraId="1DFC55E2" w15:done="0"/>
  <w15:commentEx w15:paraId="4AB61D24" w15:done="0"/>
  <w15:commentEx w15:paraId="56A30A40" w15:paraIdParent="4AB61D24" w15:done="0"/>
  <w15:commentEx w15:paraId="7947ACBD" w15:done="0"/>
  <w15:commentEx w15:paraId="030BE762" w15:done="0"/>
  <w15:commentEx w15:paraId="7AB84B3A" w15:done="0"/>
  <w15:commentEx w15:paraId="448B42BA" w15:paraIdParent="7AB84B3A" w15:done="0"/>
  <w15:commentEx w15:paraId="06233A8E" w15:done="0"/>
  <w15:commentEx w15:paraId="6E73DA7E" w15:done="0"/>
  <w15:commentEx w15:paraId="50B9AB41" w15:done="0"/>
  <w15:commentEx w15:paraId="667D246C" w15:done="0"/>
  <w15:commentEx w15:paraId="3A368892" w15:done="0"/>
  <w15:commentEx w15:paraId="18F5631E" w15:done="0"/>
  <w15:commentEx w15:paraId="1B3B286D" w15:done="0"/>
  <w15:commentEx w15:paraId="2FFE8959" w15:done="0"/>
  <w15:commentEx w15:paraId="292E83CB" w15:done="0"/>
  <w15:commentEx w15:paraId="5C83108B" w15:paraIdParent="292E83CB" w15:done="0"/>
  <w15:commentEx w15:paraId="6442B8B2" w15:paraIdParent="292E83CB" w15:done="0"/>
  <w15:commentEx w15:paraId="2B1E895A" w15:done="0"/>
  <w15:commentEx w15:paraId="2C872791" w15:done="0"/>
  <w15:commentEx w15:paraId="6611CAD7" w15:done="0"/>
  <w15:commentEx w15:paraId="69405CD0" w15:paraIdParent="6611CAD7" w15:done="0"/>
  <w15:commentEx w15:paraId="649905FE" w15:done="0"/>
  <w15:commentEx w15:paraId="6F2F8669" w15:done="0"/>
  <w15:commentEx w15:paraId="438FB582" w15:done="0"/>
  <w15:commentEx w15:paraId="16E9567F" w15:paraIdParent="438FB582" w15:done="0"/>
  <w15:commentEx w15:paraId="20542E9E" w15:done="0"/>
  <w15:commentEx w15:paraId="5EBD9F1E" w15:done="0"/>
  <w15:commentEx w15:paraId="2C1CD075" w15:paraIdParent="5EBD9F1E" w15:done="0"/>
  <w15:commentEx w15:paraId="19560E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EFEA" w16cex:dateUtc="2020-07-07T10:56:00Z"/>
  <w16cex:commentExtensible w16cex:durableId="22AEF3A3" w16cex:dateUtc="2020-07-07T11:14:00Z"/>
  <w16cex:commentExtensible w16cex:durableId="22AEEF8C" w16cex:dateUtc="2020-07-07T10:56:00Z"/>
  <w16cex:commentExtensible w16cex:durableId="22AEF429" w16cex:dateUtc="2020-07-07T11:16:00Z"/>
  <w16cex:commentExtensible w16cex:durableId="22AEF521" w16cex:dateUtc="2020-07-07T11:20:00Z"/>
  <w16cex:commentExtensible w16cex:durableId="22AEF462" w16cex:dateUtc="2020-07-07T11:17:00Z"/>
  <w16cex:commentExtensible w16cex:durableId="22AF19E4" w16cex:dateUtc="2020-07-07T13:57:00Z"/>
  <w16cex:commentExtensible w16cex:durableId="22B034B0" w16cex:dateUtc="2020-07-08T10:04:00Z"/>
  <w16cex:commentExtensible w16cex:durableId="22827762" w16cex:dateUtc="2020-06-03T17:24:00Z"/>
  <w16cex:commentExtensible w16cex:durableId="22A99826" w16cex:dateUtc="2020-07-03T09:42:00Z"/>
  <w16cex:commentExtensible w16cex:durableId="22AEF970" w16cex:dateUtc="2020-07-07T11:38:00Z"/>
  <w16cex:commentExtensible w16cex:durableId="22AEF97B" w16cex:dateUtc="2020-07-07T11:39:00Z"/>
  <w16cex:commentExtensible w16cex:durableId="22AF104E" w16cex:dateUtc="2020-06-29T16:49:00Z"/>
  <w16cex:commentExtensible w16cex:durableId="22AF104C" w16cex:dateUtc="2020-07-07T11:59:00Z"/>
  <w16cex:commentExtensible w16cex:durableId="22AF104A" w16cex:dateUtc="2020-07-07T12:01:00Z"/>
  <w16cex:commentExtensible w16cex:durableId="22AF1049" w16cex:dateUtc="2020-07-07T11:46:00Z"/>
  <w16cex:commentExtensible w16cex:durableId="22A4B64D" w16cex:dateUtc="2020-06-29T16:49:00Z"/>
  <w16cex:commentExtensible w16cex:durableId="22AEFE52" w16cex:dateUtc="2020-07-07T11:59:00Z"/>
  <w16cex:commentExtensible w16cex:durableId="22AEFEB8" w16cex:dateUtc="2020-07-07T12:01:00Z"/>
  <w16cex:commentExtensible w16cex:durableId="22AEFB2B" w16cex:dateUtc="2020-07-07T11:46:00Z"/>
  <w16cex:commentExtensible w16cex:durableId="22A08FBE" w16cex:dateUtc="2020-06-12T13:31:00Z"/>
  <w16cex:commentExtensible w16cex:durableId="22AF0079" w16cex:dateUtc="2020-07-07T12:08:00Z"/>
  <w16cex:commentExtensible w16cex:durableId="22AF15E5" w16cex:dateUtc="2020-06-12T13:31:00Z"/>
  <w16cex:commentExtensible w16cex:durableId="22AF05DB" w16cex:dateUtc="2020-07-07T12:31:00Z"/>
  <w16cex:commentExtensible w16cex:durableId="22A4A9AE" w16cex:dateUtc="2020-06-29T15:55:00Z"/>
  <w16cex:commentExtensible w16cex:durableId="22AF0041" w16cex:dateUtc="2020-07-07T12:08: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F4B9DA" w16cid:durableId="22AEEFEB"/>
  <w16cid:commentId w16cid:paraId="3A8A9146" w16cid:durableId="22AEEFEA"/>
  <w16cid:commentId w16cid:paraId="19763292" w16cid:durableId="22AEF3A3"/>
  <w16cid:commentId w16cid:paraId="15BAAB12" w16cid:durableId="22AEEEE0"/>
  <w16cid:commentId w16cid:paraId="2FC640FA" w16cid:durableId="22AEEF8C"/>
  <w16cid:commentId w16cid:paraId="713D429F" w16cid:durableId="22AEF429"/>
  <w16cid:commentId w16cid:paraId="2A45E922" w16cid:durableId="22AEF521"/>
  <w16cid:commentId w16cid:paraId="36C88899" w16cid:durableId="22AEF462"/>
  <w16cid:commentId w16cid:paraId="391CE890" w16cid:durableId="22AEEEE5"/>
  <w16cid:commentId w16cid:paraId="2C242059" w16cid:durableId="22AF19E4"/>
  <w16cid:commentId w16cid:paraId="4AB61D24" w16cid:durableId="22B034B0"/>
  <w16cid:commentId w16cid:paraId="030BE762" w16cid:durableId="22827762"/>
  <w16cid:commentId w16cid:paraId="7AB84B3A" w16cid:durableId="22A99826"/>
  <w16cid:commentId w16cid:paraId="26DC18DA" w16cid:durableId="22AEEEEB"/>
  <w16cid:commentId w16cid:paraId="4FB6B150" w16cid:durableId="22AEF970"/>
  <w16cid:commentId w16cid:paraId="661765EB" w16cid:durableId="22AEEEEC"/>
  <w16cid:commentId w16cid:paraId="5709301E" w16cid:durableId="22AEF97B"/>
  <w16cid:commentId w16cid:paraId="2FFE8959" w16cid:durableId="22AF104E"/>
  <w16cid:commentId w16cid:paraId="52E7ED61" w16cid:durableId="22AF104D"/>
  <w16cid:commentId w16cid:paraId="268A781C" w16cid:durableId="22AF104C"/>
  <w16cid:commentId w16cid:paraId="292E83CB" w16cid:durableId="22AF104B"/>
  <w16cid:commentId w16cid:paraId="5C83108B" w16cid:durableId="22AF104A"/>
  <w16cid:commentId w16cid:paraId="2B1E895A" w16cid:durableId="22AF1049"/>
  <w16cid:commentId w16cid:paraId="6E5E6357" w16cid:durableId="22A4B64D"/>
  <w16cid:commentId w16cid:paraId="4BFBF1E7" w16cid:durableId="22AEEEEE"/>
  <w16cid:commentId w16cid:paraId="00A972C5" w16cid:durableId="22AEFE52"/>
  <w16cid:commentId w16cid:paraId="61022C3D" w16cid:durableId="22AEEEF0"/>
  <w16cid:commentId w16cid:paraId="05CD1631" w16cid:durableId="22AEFEB8"/>
  <w16cid:commentId w16cid:paraId="1D83DF92" w16cid:durableId="22AEFB2B"/>
  <w16cid:commentId w16cid:paraId="3A076B9D" w16cid:durableId="22A08FBE"/>
  <w16cid:commentId w16cid:paraId="6611CAD7" w16cid:durableId="22AF0079"/>
  <w16cid:commentId w16cid:paraId="6F2F8669" w16cid:durableId="22AF15E5"/>
  <w16cid:commentId w16cid:paraId="438FB582" w16cid:durableId="22AEEEF5"/>
  <w16cid:commentId w16cid:paraId="16E9567F" w16cid:durableId="22AF05DB"/>
  <w16cid:commentId w16cid:paraId="20542E9E" w16cid:durableId="22A4A9AE"/>
  <w16cid:commentId w16cid:paraId="5EBD9F1E" w16cid:durableId="22AF0041"/>
  <w16cid:commentId w16cid:paraId="586A797C" w16cid:durableId="22AEEEF7"/>
  <w16cid:commentId w16cid:paraId="19560E76" w16cid:durableId="22A0942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0BB81" w14:textId="77777777" w:rsidR="001F0E06" w:rsidRDefault="001F0E06" w:rsidP="00DB62C0">
      <w:r>
        <w:separator/>
      </w:r>
    </w:p>
    <w:p w14:paraId="5E1627D1" w14:textId="77777777" w:rsidR="001F0E06" w:rsidRDefault="001F0E06"/>
  </w:endnote>
  <w:endnote w:type="continuationSeparator" w:id="0">
    <w:p w14:paraId="5D935A2E" w14:textId="77777777" w:rsidR="001F0E06" w:rsidRDefault="001F0E06" w:rsidP="00DB62C0">
      <w:r>
        <w:continuationSeparator/>
      </w:r>
    </w:p>
    <w:p w14:paraId="78F78F44" w14:textId="77777777" w:rsidR="001F0E06" w:rsidRDefault="001F0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4F652FC5" w:rsidR="004112FE" w:rsidRDefault="004112FE">
        <w:pPr>
          <w:pStyle w:val="Fuzeile"/>
          <w:jc w:val="right"/>
        </w:pPr>
        <w:r>
          <w:fldChar w:fldCharType="begin"/>
        </w:r>
        <w:r>
          <w:instrText>PAGE   \* MERGEFORMAT</w:instrText>
        </w:r>
        <w:r>
          <w:fldChar w:fldCharType="separate"/>
        </w:r>
        <w:r w:rsidR="006C3A49">
          <w:rPr>
            <w:noProof/>
          </w:rPr>
          <w:t>22</w:t>
        </w:r>
        <w:r>
          <w:fldChar w:fldCharType="end"/>
        </w:r>
      </w:p>
    </w:sdtContent>
  </w:sdt>
  <w:p w14:paraId="36BE76A4" w14:textId="77777777" w:rsidR="004112FE" w:rsidRDefault="004112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895CE" w14:textId="77777777" w:rsidR="001F0E06" w:rsidRDefault="001F0E06" w:rsidP="00DB62C0">
      <w:r>
        <w:separator/>
      </w:r>
    </w:p>
    <w:p w14:paraId="6607BC87" w14:textId="77777777" w:rsidR="001F0E06" w:rsidRDefault="001F0E06"/>
  </w:footnote>
  <w:footnote w:type="continuationSeparator" w:id="0">
    <w:p w14:paraId="75C7473C" w14:textId="77777777" w:rsidR="001F0E06" w:rsidRDefault="001F0E06" w:rsidP="00DB62C0">
      <w:r>
        <w:continuationSeparator/>
      </w:r>
    </w:p>
    <w:p w14:paraId="7904C51A" w14:textId="77777777" w:rsidR="001F0E06" w:rsidRDefault="001F0E0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225B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1CBF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F80D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EA98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086B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1C09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9291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3446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DC37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8827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4"/>
  </w:num>
  <w:num w:numId="15">
    <w:abstractNumId w:val="15"/>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Alexander Linden">
    <w15:presenceInfo w15:providerId="Windows Live" w15:userId="f72ec8cf777aaf40"/>
  </w15:person>
  <w15:person w15:author="Mareike Ariaans">
    <w15:presenceInfo w15:providerId="Windows Live" w15:userId="ad2f2a960a7bc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4C4D"/>
    <w:rsid w:val="000960F9"/>
    <w:rsid w:val="000A5A7E"/>
    <w:rsid w:val="000A6961"/>
    <w:rsid w:val="000A6C8D"/>
    <w:rsid w:val="000B0433"/>
    <w:rsid w:val="000B2A21"/>
    <w:rsid w:val="000B7A56"/>
    <w:rsid w:val="000C097C"/>
    <w:rsid w:val="000C6B26"/>
    <w:rsid w:val="000C7D99"/>
    <w:rsid w:val="000D6FB8"/>
    <w:rsid w:val="000E25FF"/>
    <w:rsid w:val="000E5CF2"/>
    <w:rsid w:val="000E5EEF"/>
    <w:rsid w:val="000E7BD7"/>
    <w:rsid w:val="000F2CA0"/>
    <w:rsid w:val="000F6DC1"/>
    <w:rsid w:val="00105691"/>
    <w:rsid w:val="001066CA"/>
    <w:rsid w:val="001067B2"/>
    <w:rsid w:val="00107B5D"/>
    <w:rsid w:val="0012335A"/>
    <w:rsid w:val="001237F3"/>
    <w:rsid w:val="00126962"/>
    <w:rsid w:val="00131EC9"/>
    <w:rsid w:val="00136D75"/>
    <w:rsid w:val="00147CE1"/>
    <w:rsid w:val="00150B95"/>
    <w:rsid w:val="00155513"/>
    <w:rsid w:val="00160F11"/>
    <w:rsid w:val="00162B67"/>
    <w:rsid w:val="001634D1"/>
    <w:rsid w:val="0016482E"/>
    <w:rsid w:val="00170435"/>
    <w:rsid w:val="00173192"/>
    <w:rsid w:val="00180315"/>
    <w:rsid w:val="00180D20"/>
    <w:rsid w:val="001817F0"/>
    <w:rsid w:val="00184E5A"/>
    <w:rsid w:val="00185A42"/>
    <w:rsid w:val="00187278"/>
    <w:rsid w:val="00187A9D"/>
    <w:rsid w:val="00191C08"/>
    <w:rsid w:val="00191ECF"/>
    <w:rsid w:val="00194023"/>
    <w:rsid w:val="00194BB1"/>
    <w:rsid w:val="001A0292"/>
    <w:rsid w:val="001A517D"/>
    <w:rsid w:val="001B3191"/>
    <w:rsid w:val="001C01E8"/>
    <w:rsid w:val="001C0250"/>
    <w:rsid w:val="001C0CE6"/>
    <w:rsid w:val="001D3817"/>
    <w:rsid w:val="001D5B90"/>
    <w:rsid w:val="001E64E8"/>
    <w:rsid w:val="001E7C4F"/>
    <w:rsid w:val="001F0E06"/>
    <w:rsid w:val="001F104C"/>
    <w:rsid w:val="001F4B57"/>
    <w:rsid w:val="001F6140"/>
    <w:rsid w:val="001F6353"/>
    <w:rsid w:val="002128F4"/>
    <w:rsid w:val="00216DEA"/>
    <w:rsid w:val="0022344C"/>
    <w:rsid w:val="0022392A"/>
    <w:rsid w:val="00241280"/>
    <w:rsid w:val="00245A78"/>
    <w:rsid w:val="002471AC"/>
    <w:rsid w:val="0025677D"/>
    <w:rsid w:val="00257461"/>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952B0"/>
    <w:rsid w:val="002A0294"/>
    <w:rsid w:val="002A24A1"/>
    <w:rsid w:val="002A4812"/>
    <w:rsid w:val="002A4B22"/>
    <w:rsid w:val="002A4D2C"/>
    <w:rsid w:val="002A5457"/>
    <w:rsid w:val="002A57AA"/>
    <w:rsid w:val="002A6758"/>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6277"/>
    <w:rsid w:val="002E654E"/>
    <w:rsid w:val="002F083B"/>
    <w:rsid w:val="002F09EA"/>
    <w:rsid w:val="002F441C"/>
    <w:rsid w:val="002F6B52"/>
    <w:rsid w:val="00304754"/>
    <w:rsid w:val="00304F93"/>
    <w:rsid w:val="00310B7D"/>
    <w:rsid w:val="00313058"/>
    <w:rsid w:val="00315A0E"/>
    <w:rsid w:val="003222D5"/>
    <w:rsid w:val="0033302D"/>
    <w:rsid w:val="00341A8B"/>
    <w:rsid w:val="00341CEB"/>
    <w:rsid w:val="003458D6"/>
    <w:rsid w:val="003509B8"/>
    <w:rsid w:val="00351C14"/>
    <w:rsid w:val="00351FB1"/>
    <w:rsid w:val="00360365"/>
    <w:rsid w:val="003611ED"/>
    <w:rsid w:val="003636D7"/>
    <w:rsid w:val="00365897"/>
    <w:rsid w:val="00370427"/>
    <w:rsid w:val="00374A56"/>
    <w:rsid w:val="00377728"/>
    <w:rsid w:val="00383E36"/>
    <w:rsid w:val="00386E9B"/>
    <w:rsid w:val="00387D21"/>
    <w:rsid w:val="003911ED"/>
    <w:rsid w:val="003920CC"/>
    <w:rsid w:val="003B101F"/>
    <w:rsid w:val="003B3094"/>
    <w:rsid w:val="003B6E4C"/>
    <w:rsid w:val="003C0489"/>
    <w:rsid w:val="003C165F"/>
    <w:rsid w:val="003C78E4"/>
    <w:rsid w:val="003D3174"/>
    <w:rsid w:val="003D5343"/>
    <w:rsid w:val="003D5F7A"/>
    <w:rsid w:val="003E139E"/>
    <w:rsid w:val="003F12F4"/>
    <w:rsid w:val="004110D5"/>
    <w:rsid w:val="004112FE"/>
    <w:rsid w:val="00413157"/>
    <w:rsid w:val="00415494"/>
    <w:rsid w:val="004209F1"/>
    <w:rsid w:val="004237F4"/>
    <w:rsid w:val="0042481F"/>
    <w:rsid w:val="004258EA"/>
    <w:rsid w:val="00427CA7"/>
    <w:rsid w:val="00440583"/>
    <w:rsid w:val="00441606"/>
    <w:rsid w:val="00443E2D"/>
    <w:rsid w:val="00444E03"/>
    <w:rsid w:val="004564F2"/>
    <w:rsid w:val="0046400D"/>
    <w:rsid w:val="00465EA0"/>
    <w:rsid w:val="00490016"/>
    <w:rsid w:val="004936C3"/>
    <w:rsid w:val="00494168"/>
    <w:rsid w:val="004A2130"/>
    <w:rsid w:val="004A2CB2"/>
    <w:rsid w:val="004A3337"/>
    <w:rsid w:val="004A5931"/>
    <w:rsid w:val="004A6407"/>
    <w:rsid w:val="004B1DA7"/>
    <w:rsid w:val="004B36E0"/>
    <w:rsid w:val="004B3994"/>
    <w:rsid w:val="004B5B0F"/>
    <w:rsid w:val="004B68A3"/>
    <w:rsid w:val="004C3BAD"/>
    <w:rsid w:val="004C4BA1"/>
    <w:rsid w:val="004C6923"/>
    <w:rsid w:val="004D1F35"/>
    <w:rsid w:val="004D303B"/>
    <w:rsid w:val="004D3634"/>
    <w:rsid w:val="004E0187"/>
    <w:rsid w:val="004E5C38"/>
    <w:rsid w:val="004E7C9C"/>
    <w:rsid w:val="004F1AEA"/>
    <w:rsid w:val="00501DAF"/>
    <w:rsid w:val="00504F64"/>
    <w:rsid w:val="00505D30"/>
    <w:rsid w:val="005073E5"/>
    <w:rsid w:val="00522322"/>
    <w:rsid w:val="00534234"/>
    <w:rsid w:val="00535BDA"/>
    <w:rsid w:val="0054101A"/>
    <w:rsid w:val="00545374"/>
    <w:rsid w:val="00545EFD"/>
    <w:rsid w:val="0055140A"/>
    <w:rsid w:val="00552069"/>
    <w:rsid w:val="00555ABD"/>
    <w:rsid w:val="005562E8"/>
    <w:rsid w:val="00563976"/>
    <w:rsid w:val="00564EA5"/>
    <w:rsid w:val="005665F1"/>
    <w:rsid w:val="00574BF9"/>
    <w:rsid w:val="00576CF1"/>
    <w:rsid w:val="00577247"/>
    <w:rsid w:val="00581986"/>
    <w:rsid w:val="00590032"/>
    <w:rsid w:val="005A1198"/>
    <w:rsid w:val="005A6A98"/>
    <w:rsid w:val="005A70B0"/>
    <w:rsid w:val="005B0787"/>
    <w:rsid w:val="005B12C0"/>
    <w:rsid w:val="005C01C0"/>
    <w:rsid w:val="005C7AD9"/>
    <w:rsid w:val="005D202B"/>
    <w:rsid w:val="005D4735"/>
    <w:rsid w:val="005D48E5"/>
    <w:rsid w:val="005D4FC8"/>
    <w:rsid w:val="005D7A23"/>
    <w:rsid w:val="005E05FB"/>
    <w:rsid w:val="005E0DE7"/>
    <w:rsid w:val="005E424B"/>
    <w:rsid w:val="005F5909"/>
    <w:rsid w:val="005F6D29"/>
    <w:rsid w:val="00600DB4"/>
    <w:rsid w:val="00602B69"/>
    <w:rsid w:val="00604022"/>
    <w:rsid w:val="006155B2"/>
    <w:rsid w:val="006207C3"/>
    <w:rsid w:val="00620C03"/>
    <w:rsid w:val="00621B1A"/>
    <w:rsid w:val="00621D67"/>
    <w:rsid w:val="006242EC"/>
    <w:rsid w:val="00630A96"/>
    <w:rsid w:val="0063437C"/>
    <w:rsid w:val="0063517C"/>
    <w:rsid w:val="00635324"/>
    <w:rsid w:val="00635380"/>
    <w:rsid w:val="00640530"/>
    <w:rsid w:val="00640B24"/>
    <w:rsid w:val="00643277"/>
    <w:rsid w:val="00643ED3"/>
    <w:rsid w:val="0064424A"/>
    <w:rsid w:val="006445C6"/>
    <w:rsid w:val="0064637A"/>
    <w:rsid w:val="00652A6F"/>
    <w:rsid w:val="006616AB"/>
    <w:rsid w:val="00661837"/>
    <w:rsid w:val="006621CC"/>
    <w:rsid w:val="006641F6"/>
    <w:rsid w:val="00672A43"/>
    <w:rsid w:val="00673314"/>
    <w:rsid w:val="00675A89"/>
    <w:rsid w:val="00677E81"/>
    <w:rsid w:val="0068084C"/>
    <w:rsid w:val="006852EF"/>
    <w:rsid w:val="00686E2D"/>
    <w:rsid w:val="00695BDB"/>
    <w:rsid w:val="00697062"/>
    <w:rsid w:val="006A34F1"/>
    <w:rsid w:val="006A3B16"/>
    <w:rsid w:val="006A4118"/>
    <w:rsid w:val="006A4AD0"/>
    <w:rsid w:val="006A4FA5"/>
    <w:rsid w:val="006A56FF"/>
    <w:rsid w:val="006C0153"/>
    <w:rsid w:val="006C3A49"/>
    <w:rsid w:val="006C4793"/>
    <w:rsid w:val="006C58E3"/>
    <w:rsid w:val="006D0C8F"/>
    <w:rsid w:val="006D1F30"/>
    <w:rsid w:val="006D4709"/>
    <w:rsid w:val="006E1C8C"/>
    <w:rsid w:val="006E31C0"/>
    <w:rsid w:val="006E36CF"/>
    <w:rsid w:val="006E3A97"/>
    <w:rsid w:val="006E55FF"/>
    <w:rsid w:val="00700DC2"/>
    <w:rsid w:val="007105A0"/>
    <w:rsid w:val="007105F9"/>
    <w:rsid w:val="00711713"/>
    <w:rsid w:val="00713073"/>
    <w:rsid w:val="00722581"/>
    <w:rsid w:val="00725171"/>
    <w:rsid w:val="00726E91"/>
    <w:rsid w:val="00733407"/>
    <w:rsid w:val="00735F9F"/>
    <w:rsid w:val="007377B2"/>
    <w:rsid w:val="00747F35"/>
    <w:rsid w:val="00753800"/>
    <w:rsid w:val="00757B14"/>
    <w:rsid w:val="007605EE"/>
    <w:rsid w:val="00761B67"/>
    <w:rsid w:val="007641DF"/>
    <w:rsid w:val="007643EB"/>
    <w:rsid w:val="00765EF3"/>
    <w:rsid w:val="0076718F"/>
    <w:rsid w:val="0077240A"/>
    <w:rsid w:val="00772CDD"/>
    <w:rsid w:val="00774363"/>
    <w:rsid w:val="00777025"/>
    <w:rsid w:val="00782D78"/>
    <w:rsid w:val="00790491"/>
    <w:rsid w:val="007A042A"/>
    <w:rsid w:val="007A087D"/>
    <w:rsid w:val="007A261A"/>
    <w:rsid w:val="007A4925"/>
    <w:rsid w:val="007B3A09"/>
    <w:rsid w:val="007B4F7D"/>
    <w:rsid w:val="007B59AB"/>
    <w:rsid w:val="007B6F15"/>
    <w:rsid w:val="007C0CEC"/>
    <w:rsid w:val="007C1E77"/>
    <w:rsid w:val="007C23D7"/>
    <w:rsid w:val="007C5A34"/>
    <w:rsid w:val="007C7068"/>
    <w:rsid w:val="007D212C"/>
    <w:rsid w:val="007D6C6B"/>
    <w:rsid w:val="007E1E49"/>
    <w:rsid w:val="007E58D1"/>
    <w:rsid w:val="007F29CB"/>
    <w:rsid w:val="00800BAB"/>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4572"/>
    <w:rsid w:val="00854C66"/>
    <w:rsid w:val="00857ECD"/>
    <w:rsid w:val="00862CE8"/>
    <w:rsid w:val="00863BBD"/>
    <w:rsid w:val="00865C1F"/>
    <w:rsid w:val="00872016"/>
    <w:rsid w:val="00873532"/>
    <w:rsid w:val="00885043"/>
    <w:rsid w:val="00886050"/>
    <w:rsid w:val="00887BE7"/>
    <w:rsid w:val="00890CE6"/>
    <w:rsid w:val="0089212E"/>
    <w:rsid w:val="00892451"/>
    <w:rsid w:val="00895245"/>
    <w:rsid w:val="00897DA8"/>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74A"/>
    <w:rsid w:val="00901F8F"/>
    <w:rsid w:val="00902DC2"/>
    <w:rsid w:val="00903627"/>
    <w:rsid w:val="00905005"/>
    <w:rsid w:val="00915074"/>
    <w:rsid w:val="0092131F"/>
    <w:rsid w:val="0092358D"/>
    <w:rsid w:val="00925AF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1837"/>
    <w:rsid w:val="009822E9"/>
    <w:rsid w:val="009832EF"/>
    <w:rsid w:val="00986D75"/>
    <w:rsid w:val="00986F93"/>
    <w:rsid w:val="009946F7"/>
    <w:rsid w:val="009A7344"/>
    <w:rsid w:val="009B392E"/>
    <w:rsid w:val="009B4BEF"/>
    <w:rsid w:val="009B51BE"/>
    <w:rsid w:val="009B659D"/>
    <w:rsid w:val="009C6C71"/>
    <w:rsid w:val="009D02CC"/>
    <w:rsid w:val="009D1163"/>
    <w:rsid w:val="009D12A7"/>
    <w:rsid w:val="009D27F5"/>
    <w:rsid w:val="009D562C"/>
    <w:rsid w:val="009E3189"/>
    <w:rsid w:val="009E7DEE"/>
    <w:rsid w:val="009F5308"/>
    <w:rsid w:val="009F78A3"/>
    <w:rsid w:val="00A02BFB"/>
    <w:rsid w:val="00A04BA1"/>
    <w:rsid w:val="00A07B99"/>
    <w:rsid w:val="00A07E6E"/>
    <w:rsid w:val="00A138F0"/>
    <w:rsid w:val="00A17958"/>
    <w:rsid w:val="00A20DA6"/>
    <w:rsid w:val="00A23230"/>
    <w:rsid w:val="00A236A4"/>
    <w:rsid w:val="00A23D77"/>
    <w:rsid w:val="00A256C3"/>
    <w:rsid w:val="00A272E4"/>
    <w:rsid w:val="00A31CB1"/>
    <w:rsid w:val="00A35056"/>
    <w:rsid w:val="00A40F30"/>
    <w:rsid w:val="00A5043A"/>
    <w:rsid w:val="00A51C3B"/>
    <w:rsid w:val="00A60900"/>
    <w:rsid w:val="00A6405F"/>
    <w:rsid w:val="00A64CDE"/>
    <w:rsid w:val="00A65F8A"/>
    <w:rsid w:val="00A740AC"/>
    <w:rsid w:val="00A753F2"/>
    <w:rsid w:val="00A76139"/>
    <w:rsid w:val="00A76374"/>
    <w:rsid w:val="00A77345"/>
    <w:rsid w:val="00A85F93"/>
    <w:rsid w:val="00A906A9"/>
    <w:rsid w:val="00A90803"/>
    <w:rsid w:val="00A91387"/>
    <w:rsid w:val="00A93F2D"/>
    <w:rsid w:val="00A94E53"/>
    <w:rsid w:val="00AA3293"/>
    <w:rsid w:val="00AB2A9F"/>
    <w:rsid w:val="00AB6B50"/>
    <w:rsid w:val="00AC0934"/>
    <w:rsid w:val="00AC1DAB"/>
    <w:rsid w:val="00AC77D4"/>
    <w:rsid w:val="00AD03E0"/>
    <w:rsid w:val="00AD0480"/>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7790"/>
    <w:rsid w:val="00B20442"/>
    <w:rsid w:val="00B23D1F"/>
    <w:rsid w:val="00B252E7"/>
    <w:rsid w:val="00B41CC2"/>
    <w:rsid w:val="00B42A9C"/>
    <w:rsid w:val="00B42E5D"/>
    <w:rsid w:val="00B44DF3"/>
    <w:rsid w:val="00B456DE"/>
    <w:rsid w:val="00B45B4A"/>
    <w:rsid w:val="00B47D0F"/>
    <w:rsid w:val="00B50006"/>
    <w:rsid w:val="00B52283"/>
    <w:rsid w:val="00B52B2F"/>
    <w:rsid w:val="00B562F1"/>
    <w:rsid w:val="00B60E8A"/>
    <w:rsid w:val="00B614ED"/>
    <w:rsid w:val="00B61C59"/>
    <w:rsid w:val="00B6557F"/>
    <w:rsid w:val="00B70268"/>
    <w:rsid w:val="00B7130E"/>
    <w:rsid w:val="00B82577"/>
    <w:rsid w:val="00B85902"/>
    <w:rsid w:val="00B87403"/>
    <w:rsid w:val="00B95452"/>
    <w:rsid w:val="00B9651F"/>
    <w:rsid w:val="00BA24A7"/>
    <w:rsid w:val="00BB0F4E"/>
    <w:rsid w:val="00BB0FB1"/>
    <w:rsid w:val="00BB1865"/>
    <w:rsid w:val="00BB65C1"/>
    <w:rsid w:val="00BC238A"/>
    <w:rsid w:val="00BC7C5E"/>
    <w:rsid w:val="00BD0071"/>
    <w:rsid w:val="00BD0E63"/>
    <w:rsid w:val="00BD2C3E"/>
    <w:rsid w:val="00BD2FE1"/>
    <w:rsid w:val="00BD5458"/>
    <w:rsid w:val="00BE14A6"/>
    <w:rsid w:val="00BE4D6B"/>
    <w:rsid w:val="00BE6B30"/>
    <w:rsid w:val="00BF17B8"/>
    <w:rsid w:val="00BF18C4"/>
    <w:rsid w:val="00BF70E8"/>
    <w:rsid w:val="00C04C9A"/>
    <w:rsid w:val="00C06244"/>
    <w:rsid w:val="00C101DA"/>
    <w:rsid w:val="00C1368A"/>
    <w:rsid w:val="00C1373B"/>
    <w:rsid w:val="00C15C3A"/>
    <w:rsid w:val="00C252F3"/>
    <w:rsid w:val="00C3071E"/>
    <w:rsid w:val="00C3311E"/>
    <w:rsid w:val="00C33595"/>
    <w:rsid w:val="00C33DD0"/>
    <w:rsid w:val="00C40987"/>
    <w:rsid w:val="00C45463"/>
    <w:rsid w:val="00C473F4"/>
    <w:rsid w:val="00C50742"/>
    <w:rsid w:val="00C51D3B"/>
    <w:rsid w:val="00C54555"/>
    <w:rsid w:val="00C55241"/>
    <w:rsid w:val="00C65A29"/>
    <w:rsid w:val="00C67F4C"/>
    <w:rsid w:val="00C70989"/>
    <w:rsid w:val="00C825AC"/>
    <w:rsid w:val="00C83EC5"/>
    <w:rsid w:val="00C9734F"/>
    <w:rsid w:val="00C97EBD"/>
    <w:rsid w:val="00CA14FB"/>
    <w:rsid w:val="00CA3F98"/>
    <w:rsid w:val="00CA4021"/>
    <w:rsid w:val="00CA56B9"/>
    <w:rsid w:val="00CA5DC3"/>
    <w:rsid w:val="00CB225A"/>
    <w:rsid w:val="00CB5610"/>
    <w:rsid w:val="00CB6011"/>
    <w:rsid w:val="00CC443A"/>
    <w:rsid w:val="00CD07AD"/>
    <w:rsid w:val="00CD4831"/>
    <w:rsid w:val="00CD6CD2"/>
    <w:rsid w:val="00CD73BC"/>
    <w:rsid w:val="00CD7884"/>
    <w:rsid w:val="00CE38C0"/>
    <w:rsid w:val="00CE413C"/>
    <w:rsid w:val="00CE49D5"/>
    <w:rsid w:val="00CE76F2"/>
    <w:rsid w:val="00CF57A8"/>
    <w:rsid w:val="00D0312E"/>
    <w:rsid w:val="00D0320B"/>
    <w:rsid w:val="00D05F60"/>
    <w:rsid w:val="00D062D3"/>
    <w:rsid w:val="00D11535"/>
    <w:rsid w:val="00D13B0F"/>
    <w:rsid w:val="00D15248"/>
    <w:rsid w:val="00D217D9"/>
    <w:rsid w:val="00D4783C"/>
    <w:rsid w:val="00D519B7"/>
    <w:rsid w:val="00D534D0"/>
    <w:rsid w:val="00D55E9E"/>
    <w:rsid w:val="00D56285"/>
    <w:rsid w:val="00D564CE"/>
    <w:rsid w:val="00D61EC5"/>
    <w:rsid w:val="00D661E1"/>
    <w:rsid w:val="00D672CA"/>
    <w:rsid w:val="00D67B4C"/>
    <w:rsid w:val="00D734EB"/>
    <w:rsid w:val="00D76EEB"/>
    <w:rsid w:val="00D86257"/>
    <w:rsid w:val="00D9383E"/>
    <w:rsid w:val="00DA59EE"/>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435AB"/>
    <w:rsid w:val="00E52E6F"/>
    <w:rsid w:val="00E5564C"/>
    <w:rsid w:val="00E60BA4"/>
    <w:rsid w:val="00E623D6"/>
    <w:rsid w:val="00E62C77"/>
    <w:rsid w:val="00E74C95"/>
    <w:rsid w:val="00E77BFF"/>
    <w:rsid w:val="00E86C5E"/>
    <w:rsid w:val="00E915CC"/>
    <w:rsid w:val="00E91ABE"/>
    <w:rsid w:val="00E9387A"/>
    <w:rsid w:val="00E96149"/>
    <w:rsid w:val="00EA03CF"/>
    <w:rsid w:val="00EA2850"/>
    <w:rsid w:val="00EB31E0"/>
    <w:rsid w:val="00EB32C7"/>
    <w:rsid w:val="00EB4CD6"/>
    <w:rsid w:val="00EB4D73"/>
    <w:rsid w:val="00EC11EF"/>
    <w:rsid w:val="00ED16FD"/>
    <w:rsid w:val="00ED188F"/>
    <w:rsid w:val="00ED3A72"/>
    <w:rsid w:val="00EE18A7"/>
    <w:rsid w:val="00EE301C"/>
    <w:rsid w:val="00EE58A1"/>
    <w:rsid w:val="00EF3AEC"/>
    <w:rsid w:val="00EF6744"/>
    <w:rsid w:val="00F1495E"/>
    <w:rsid w:val="00F165E6"/>
    <w:rsid w:val="00F20EDF"/>
    <w:rsid w:val="00F211E8"/>
    <w:rsid w:val="00F252A1"/>
    <w:rsid w:val="00F27022"/>
    <w:rsid w:val="00F279F3"/>
    <w:rsid w:val="00F30916"/>
    <w:rsid w:val="00F31400"/>
    <w:rsid w:val="00F32E10"/>
    <w:rsid w:val="00F3631B"/>
    <w:rsid w:val="00F42EE7"/>
    <w:rsid w:val="00F474E4"/>
    <w:rsid w:val="00F51543"/>
    <w:rsid w:val="00F51649"/>
    <w:rsid w:val="00F54FBA"/>
    <w:rsid w:val="00F557A8"/>
    <w:rsid w:val="00F63503"/>
    <w:rsid w:val="00F66774"/>
    <w:rsid w:val="00F73978"/>
    <w:rsid w:val="00F82B67"/>
    <w:rsid w:val="00F8457E"/>
    <w:rsid w:val="00F84F7F"/>
    <w:rsid w:val="00F85BAA"/>
    <w:rsid w:val="00F86C6D"/>
    <w:rsid w:val="00F8757A"/>
    <w:rsid w:val="00F9013E"/>
    <w:rsid w:val="00F90DFE"/>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5259"/>
    <w:rsid w:val="00FD6F7B"/>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Change w:id="0" w:author="Philipp Alexander Linden" w:date="2020-07-07T12:59:00Z">
        <w:pPr>
          <w:spacing w:before="144" w:after="144" w:line="288" w:lineRule="auto"/>
          <w:ind w:left="709" w:hanging="57"/>
          <w:jc w:val="both"/>
        </w:pPr>
      </w:pPrChange>
    </w:pPr>
    <w:rPr>
      <w:rPrChange w:id="0" w:author="Philipp Alexander Linden" w:date="2020-07-07T12:59:00Z">
        <w:rPr>
          <w:rFonts w:eastAsia="Calibri"/>
          <w:color w:val="000000"/>
          <w:sz w:val="24"/>
          <w:szCs w:val="22"/>
          <w:lang w:val="de-DE" w:eastAsia="en-US" w:bidi="ar-SA"/>
        </w:rPr>
      </w:rPrChange>
    </w:r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CFB168E5B9A7404CB9C23D04B1B0159A"/>
        <w:category>
          <w:name w:val="Allgemein"/>
          <w:gallery w:val="placeholder"/>
        </w:category>
        <w:types>
          <w:type w:val="bbPlcHdr"/>
        </w:types>
        <w:behaviors>
          <w:behavior w:val="content"/>
        </w:behaviors>
        <w:guid w:val="{C3EC3CA8-7B6A-4745-9510-63384A3E5EBE}"/>
      </w:docPartPr>
      <w:docPartBody>
        <w:p w:rsidR="00964CF5" w:rsidRDefault="00964CF5" w:rsidP="00964CF5">
          <w:pPr>
            <w:pStyle w:val="CFB168E5B9A7404CB9C23D04B1B0159A"/>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E454CA0A68B34D1E9CEA5BE3AB6DF851"/>
        <w:category>
          <w:name w:val="Allgemein"/>
          <w:gallery w:val="placeholder"/>
        </w:category>
        <w:types>
          <w:type w:val="bbPlcHdr"/>
        </w:types>
        <w:behaviors>
          <w:behavior w:val="content"/>
        </w:behaviors>
        <w:guid w:val="{7674EA9B-AA3D-4F2D-964C-ECDE87AB3C33}"/>
      </w:docPartPr>
      <w:docPartBody>
        <w:p w:rsidR="00964CF5" w:rsidRDefault="00964CF5" w:rsidP="00964CF5">
          <w:pPr>
            <w:pStyle w:val="E454CA0A68B34D1E9CEA5BE3AB6DF851"/>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5A1809D5CC24462F8FE22A82A95EB13B"/>
        <w:category>
          <w:name w:val="Allgemein"/>
          <w:gallery w:val="placeholder"/>
        </w:category>
        <w:types>
          <w:type w:val="bbPlcHdr"/>
        </w:types>
        <w:behaviors>
          <w:behavior w:val="content"/>
        </w:behaviors>
        <w:guid w:val="{68A594A9-2AB6-4FF5-8410-99A167A6E62E}"/>
      </w:docPartPr>
      <w:docPartBody>
        <w:p w:rsidR="00C50EB0" w:rsidRDefault="00C50EB0" w:rsidP="00C50EB0">
          <w:pPr>
            <w:pStyle w:val="5A1809D5CC24462F8FE22A82A95EB13B"/>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20E2EC852C8A4426B7A3926E893648B5"/>
        <w:category>
          <w:name w:val="Allgemein"/>
          <w:gallery w:val="placeholder"/>
        </w:category>
        <w:types>
          <w:type w:val="bbPlcHdr"/>
        </w:types>
        <w:behaviors>
          <w:behavior w:val="content"/>
        </w:behaviors>
        <w:guid w:val="{4418BD48-9857-499C-AD23-1A623F5A1E3A}"/>
      </w:docPartPr>
      <w:docPartBody>
        <w:p w:rsidR="00835700" w:rsidRDefault="00835700" w:rsidP="00835700">
          <w:pPr>
            <w:pStyle w:val="20E2EC852C8A4426B7A3926E893648B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88C33AAB7A9A45F4BA17BE68FA51A6AC"/>
        <w:category>
          <w:name w:val="Allgemein"/>
          <w:gallery w:val="placeholder"/>
        </w:category>
        <w:types>
          <w:type w:val="bbPlcHdr"/>
        </w:types>
        <w:behaviors>
          <w:behavior w:val="content"/>
        </w:behaviors>
        <w:guid w:val="{B90FC836-3ABA-4EC3-894E-456602857CB1}"/>
      </w:docPartPr>
      <w:docPartBody>
        <w:p w:rsidR="00835700" w:rsidRDefault="00835700" w:rsidP="00835700">
          <w:pPr>
            <w:pStyle w:val="88C33AAB7A9A45F4BA17BE68FA51A6AC"/>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AEC3CDEBED214875AAAE9D00ACAAC287"/>
        <w:category>
          <w:name w:val="Allgemein"/>
          <w:gallery w:val="placeholder"/>
        </w:category>
        <w:types>
          <w:type w:val="bbPlcHdr"/>
        </w:types>
        <w:behaviors>
          <w:behavior w:val="content"/>
        </w:behaviors>
        <w:guid w:val="{E3B2D0DA-9E38-4A6B-A3AE-DAA5E2C48CC3}"/>
      </w:docPartPr>
      <w:docPartBody>
        <w:p w:rsidR="000D58A0" w:rsidRDefault="00835700" w:rsidP="00835700">
          <w:pPr>
            <w:pStyle w:val="AEC3CDEBED214875AAAE9D00ACAAC287"/>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11E4C870A8154F9786DCC64CD8668ACC"/>
        <w:category>
          <w:name w:val="Allgemein"/>
          <w:gallery w:val="placeholder"/>
        </w:category>
        <w:types>
          <w:type w:val="bbPlcHdr"/>
        </w:types>
        <w:behaviors>
          <w:behavior w:val="content"/>
        </w:behaviors>
        <w:guid w:val="{7ECA560D-582A-4B81-B674-1FA5BDB7DCEF}"/>
      </w:docPartPr>
      <w:docPartBody>
        <w:p w:rsidR="00877946" w:rsidRDefault="0066079D" w:rsidP="0066079D">
          <w:pPr>
            <w:pStyle w:val="11E4C870A8154F9786DCC64CD8668ACC"/>
          </w:pPr>
          <w:r w:rsidRPr="00170DD2">
            <w:rPr>
              <w:rStyle w:val="Platzhaltertext"/>
            </w:rPr>
            <w:t>Klicken oder tippen Sie hier, um Text einzugeben.</w:t>
          </w:r>
        </w:p>
      </w:docPartBody>
    </w:docPart>
    <w:docPart>
      <w:docPartPr>
        <w:name w:val="24576ECCF90A4DAEB8D9DC7A657EF527"/>
        <w:category>
          <w:name w:val="Allgemein"/>
          <w:gallery w:val="placeholder"/>
        </w:category>
        <w:types>
          <w:type w:val="bbPlcHdr"/>
        </w:types>
        <w:behaviors>
          <w:behavior w:val="content"/>
        </w:behaviors>
        <w:guid w:val="{2E294F46-A3DA-48C3-8F0C-76EE2032168E}"/>
      </w:docPartPr>
      <w:docPartBody>
        <w:p w:rsidR="00877946" w:rsidRDefault="0066079D" w:rsidP="0066079D">
          <w:pPr>
            <w:pStyle w:val="24576ECCF90A4DAEB8D9DC7A657EF527"/>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670BD0A72592478491E2E07B648F4194"/>
        <w:category>
          <w:name w:val="Allgemein"/>
          <w:gallery w:val="placeholder"/>
        </w:category>
        <w:types>
          <w:type w:val="bbPlcHdr"/>
        </w:types>
        <w:behaviors>
          <w:behavior w:val="content"/>
        </w:behaviors>
        <w:guid w:val="{D8AB3366-3FB3-4C39-90AE-76B609367A64}"/>
      </w:docPartPr>
      <w:docPartBody>
        <w:p w:rsidR="00BE67E6" w:rsidRDefault="00877946" w:rsidP="00877946">
          <w:pPr>
            <w:pStyle w:val="670BD0A72592478491E2E07B648F4194"/>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B2B5F"/>
    <w:rsid w:val="003053B6"/>
    <w:rsid w:val="00347FAF"/>
    <w:rsid w:val="00357989"/>
    <w:rsid w:val="00443CAC"/>
    <w:rsid w:val="00515244"/>
    <w:rsid w:val="0066079D"/>
    <w:rsid w:val="006D3C6C"/>
    <w:rsid w:val="00835700"/>
    <w:rsid w:val="00877946"/>
    <w:rsid w:val="0088540B"/>
    <w:rsid w:val="008E32BE"/>
    <w:rsid w:val="009426AC"/>
    <w:rsid w:val="00964CF5"/>
    <w:rsid w:val="00975787"/>
    <w:rsid w:val="009D6E4F"/>
    <w:rsid w:val="009E295A"/>
    <w:rsid w:val="00A403CB"/>
    <w:rsid w:val="00A43F81"/>
    <w:rsid w:val="00A70037"/>
    <w:rsid w:val="00B02456"/>
    <w:rsid w:val="00B257AC"/>
    <w:rsid w:val="00B84CF2"/>
    <w:rsid w:val="00BE138D"/>
    <w:rsid w:val="00BE67E6"/>
    <w:rsid w:val="00C27EFE"/>
    <w:rsid w:val="00C50EB0"/>
    <w:rsid w:val="00CC5835"/>
    <w:rsid w:val="00D9650E"/>
    <w:rsid w:val="00E31487"/>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946"/>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C3367-AA45-4525-8938-4E22A9B3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293282</Words>
  <Characters>1847680</Characters>
  <Application>Microsoft Office Word</Application>
  <DocSecurity>0</DocSecurity>
  <Lines>15397</Lines>
  <Paragraphs>4273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27</cp:revision>
  <cp:lastPrinted>2019-06-30T11:28:00Z</cp:lastPrinted>
  <dcterms:created xsi:type="dcterms:W3CDTF">2020-07-09T08:15:00Z</dcterms:created>
  <dcterms:modified xsi:type="dcterms:W3CDTF">2020-07-10T10:22:00Z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6.4.0.35</vt:lpwstr>
  </property>
</Properties>
</file>