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514F45B2"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w:t>
      </w:r>
      <w:proofErr w:type="gramStart"/>
      <w:r w:rsidR="00D11535" w:rsidRPr="00661837">
        <w:rPr>
          <w:color w:val="000000" w:themeColor="text1"/>
          <w:szCs w:val="24"/>
          <w:lang w:val="en-US"/>
        </w:rPr>
        <w:t>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2B9A256F"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6384A17E"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52893F8E"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w:t>
      </w:r>
      <w:r w:rsidR="00306894">
        <w:rPr>
          <w:color w:val="000000" w:themeColor="text1"/>
          <w:szCs w:val="24"/>
          <w:lang w:val="en-US"/>
        </w:rPr>
        <w:t xml:space="preserve">Department of </w:t>
      </w:r>
      <w:r w:rsidRPr="006A56FF">
        <w:rPr>
          <w:color w:val="000000" w:themeColor="text1"/>
          <w:szCs w:val="24"/>
          <w:lang w:val="en-US"/>
        </w:rPr>
        <w:t>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59608D3E" w:rsidR="002E018D" w:rsidRPr="00315A0E" w:rsidDel="008C6FA4" w:rsidRDefault="002E018D" w:rsidP="00315A0E">
      <w:pPr>
        <w:pStyle w:val="berschrift2"/>
        <w:rPr>
          <w:del w:id="0" w:author="Philipp Alexander Linden" w:date="2020-09-03T14:40:00Z"/>
          <w:lang w:val="en-US"/>
        </w:rPr>
      </w:pPr>
      <w:commentRangeStart w:id="1"/>
      <w:commentRangeStart w:id="2"/>
      <w:del w:id="3" w:author="Philipp Alexander Linden" w:date="2020-09-03T14:40:00Z">
        <w:r w:rsidRPr="00315A0E" w:rsidDel="008C6FA4">
          <w:rPr>
            <w:lang w:val="en-US"/>
          </w:rPr>
          <w:lastRenderedPageBreak/>
          <w:delText>Short biography – 50-100 words</w:delText>
        </w:r>
        <w:commentRangeEnd w:id="1"/>
        <w:r w:rsidR="00306894" w:rsidDel="008C6FA4">
          <w:rPr>
            <w:rStyle w:val="Kommentarzeichen"/>
            <w:rFonts w:eastAsia="Calibri"/>
            <w:b w:val="0"/>
          </w:rPr>
          <w:commentReference w:id="1"/>
        </w:r>
      </w:del>
      <w:commentRangeEnd w:id="2"/>
      <w:r w:rsidR="008C6FA4">
        <w:rPr>
          <w:rStyle w:val="Kommentarzeichen"/>
          <w:rFonts w:eastAsia="Calibri"/>
          <w:b w:val="0"/>
        </w:rPr>
        <w:commentReference w:id="2"/>
      </w:r>
    </w:p>
    <w:p w14:paraId="30B2E2EA" w14:textId="68177842" w:rsidR="002E018D" w:rsidRPr="006A56FF" w:rsidDel="008C6FA4" w:rsidRDefault="002E018D" w:rsidP="002E018D">
      <w:pPr>
        <w:rPr>
          <w:del w:id="4" w:author="Philipp Alexander Linden" w:date="2020-09-03T14:40:00Z"/>
          <w:szCs w:val="24"/>
          <w:lang w:val="en-US"/>
        </w:rPr>
      </w:pPr>
    </w:p>
    <w:p w14:paraId="02D8736E" w14:textId="0F3E2F37" w:rsidR="002E018D" w:rsidRPr="006A56FF" w:rsidDel="008C6FA4" w:rsidRDefault="002E018D" w:rsidP="002E018D">
      <w:pPr>
        <w:rPr>
          <w:del w:id="5" w:author="Philipp Alexander Linden" w:date="2020-09-03T14:40:00Z"/>
          <w:bCs/>
          <w:szCs w:val="24"/>
          <w:lang w:val="en-US"/>
        </w:rPr>
      </w:pPr>
      <w:del w:id="6" w:author="Philipp Alexander Linden" w:date="2020-09-03T14:40:00Z">
        <w:r w:rsidRPr="006A56FF" w:rsidDel="008C6FA4">
          <w:rPr>
            <w:b/>
            <w:bCs/>
            <w:szCs w:val="24"/>
            <w:lang w:val="en-US"/>
          </w:rPr>
          <w:delText xml:space="preserve">Mareike Ariaans </w:delText>
        </w:r>
        <w:r w:rsidRPr="006A56FF" w:rsidDel="008C6FA4">
          <w:rPr>
            <w:bCs/>
            <w:szCs w:val="24"/>
            <w:lang w:val="en-US"/>
          </w:rPr>
          <w:delText>…</w:delText>
        </w:r>
      </w:del>
    </w:p>
    <w:p w14:paraId="74A83DA6" w14:textId="5FA5F82B" w:rsidR="002E018D" w:rsidRPr="006A56FF" w:rsidDel="008C6FA4" w:rsidRDefault="002E018D" w:rsidP="002E018D">
      <w:pPr>
        <w:rPr>
          <w:del w:id="7" w:author="Philipp Alexander Linden" w:date="2020-09-03T14:40:00Z"/>
          <w:szCs w:val="24"/>
          <w:lang w:val="en-US"/>
        </w:rPr>
      </w:pPr>
    </w:p>
    <w:p w14:paraId="0DD9A856" w14:textId="5BE7D644" w:rsidR="002E018D" w:rsidDel="008C6FA4" w:rsidRDefault="002E018D" w:rsidP="002E018D">
      <w:pPr>
        <w:pStyle w:val="02FlietextErsterAbsatz"/>
        <w:rPr>
          <w:del w:id="8" w:author="Philipp Alexander Linden" w:date="2020-09-03T14:40:00Z"/>
          <w:szCs w:val="24"/>
          <w:lang w:val="en-US"/>
        </w:rPr>
      </w:pPr>
      <w:bookmarkStart w:id="9" w:name="_Hlk531703314"/>
      <w:del w:id="10" w:author="Philipp Alexander Linden" w:date="2020-09-03T14:40:00Z">
        <w:r w:rsidRPr="006A56FF" w:rsidDel="008C6FA4">
          <w:rPr>
            <w:b/>
            <w:szCs w:val="24"/>
            <w:lang w:val="en-US"/>
          </w:rPr>
          <w:delText>Philipp Linden</w:delText>
        </w:r>
        <w:r w:rsidRPr="006A56FF" w:rsidDel="008C6FA4">
          <w:rPr>
            <w:szCs w:val="24"/>
            <w:lang w:val="en-US"/>
          </w:rPr>
          <w:delTex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delText>
        </w:r>
        <w:bookmarkEnd w:id="9"/>
      </w:del>
    </w:p>
    <w:p w14:paraId="2D72FD19" w14:textId="6813D8CD" w:rsidR="00661837" w:rsidRPr="006A56FF" w:rsidDel="008C6FA4" w:rsidRDefault="00661837" w:rsidP="002E018D">
      <w:pPr>
        <w:pStyle w:val="02FlietextErsterAbsatz"/>
        <w:rPr>
          <w:del w:id="11" w:author="Philipp Alexander Linden" w:date="2020-09-03T14:40:00Z"/>
          <w:szCs w:val="24"/>
          <w:lang w:val="en-US"/>
        </w:rPr>
      </w:pPr>
    </w:p>
    <w:p w14:paraId="67CF4BBD" w14:textId="6C6A35FC" w:rsidR="00306894" w:rsidDel="008C6FA4" w:rsidRDefault="002E018D" w:rsidP="002E018D">
      <w:pPr>
        <w:pStyle w:val="02FlietextErsterAbsatz"/>
        <w:rPr>
          <w:ins w:id="12" w:author="Claus Wendt" w:date="2020-08-23T10:45:00Z"/>
          <w:del w:id="13" w:author="Philipp Alexander Linden" w:date="2020-09-03T14:40:00Z"/>
          <w:b/>
          <w:bCs/>
          <w:szCs w:val="24"/>
          <w:lang w:val="en-US"/>
        </w:rPr>
      </w:pPr>
      <w:del w:id="14" w:author="Philipp Alexander Linden" w:date="2020-09-03T14:40:00Z">
        <w:r w:rsidRPr="006A56FF" w:rsidDel="008C6FA4">
          <w:rPr>
            <w:b/>
            <w:bCs/>
            <w:szCs w:val="24"/>
            <w:lang w:val="en-US"/>
          </w:rPr>
          <w:delText>Claus Wendt</w:delText>
        </w:r>
      </w:del>
      <w:ins w:id="15" w:author="Claus Wendt" w:date="2020-08-23T10:45:00Z">
        <w:del w:id="16" w:author="Philipp Alexander Linden" w:date="2020-09-03T14:40:00Z">
          <w:r w:rsidR="00306894" w:rsidDel="008C6FA4">
            <w:rPr>
              <w:b/>
              <w:bCs/>
              <w:szCs w:val="24"/>
              <w:lang w:val="en-US"/>
            </w:rPr>
            <w:delText xml:space="preserve">, PhD., </w:delText>
          </w:r>
          <w:r w:rsidR="00306894" w:rsidRPr="00306894" w:rsidDel="008C6FA4">
            <w:rPr>
              <w:lang w:val="en-US"/>
              <w:rPrChange w:id="17" w:author="Claus Wendt" w:date="2020-08-23T10:45:00Z">
                <w:rPr/>
              </w:rPrChange>
            </w:rPr>
            <w:delText xml:space="preserve">is Professor of Sociology of Health and Healthcare systems at the University of Siegen. </w:delText>
          </w:r>
        </w:del>
      </w:ins>
      <w:ins w:id="18" w:author="Claus Wendt" w:date="2020-08-23T10:46:00Z">
        <w:del w:id="19" w:author="Philipp Alexander Linden" w:date="2020-09-03T14:40:00Z">
          <w:r w:rsidR="00306894" w:rsidDel="008C6FA4">
            <w:rPr>
              <w:lang w:val="en-US"/>
            </w:rPr>
            <w:delText xml:space="preserve">He </w:delText>
          </w:r>
        </w:del>
      </w:ins>
      <w:ins w:id="20" w:author="Claus Wendt" w:date="2020-08-23T10:45:00Z">
        <w:del w:id="21" w:author="Philipp Alexander Linden" w:date="2020-09-03T14:40:00Z">
          <w:r w:rsidR="00306894" w:rsidRPr="00306894" w:rsidDel="008C6FA4">
            <w:rPr>
              <w:lang w:val="en-US"/>
              <w:rPrChange w:id="22" w:author="Claus Wendt" w:date="2020-08-23T10:45:00Z">
                <w:rPr/>
              </w:rPrChange>
            </w:rPr>
            <w:delText xml:space="preserve">is a 2008-09 Harkness/Bosch Fellow of Health Policy &amp; Practice at Harvard School of Public Health and J. F. Kennedy Fellow at Harvard’s Center for European Studies. </w:delText>
          </w:r>
        </w:del>
      </w:ins>
      <w:ins w:id="23" w:author="Claus Wendt" w:date="2020-08-23T10:46:00Z">
        <w:del w:id="24" w:author="Philipp Alexander Linden" w:date="2020-09-03T14:40:00Z">
          <w:r w:rsidR="00306894" w:rsidRPr="00FF6F62" w:rsidDel="008C6FA4">
            <w:rPr>
              <w:lang w:val="en-US"/>
            </w:rPr>
            <w:delText xml:space="preserve">His research interests include international comparisons of welfare states and healthcare systems, health policy and demographic change, and the sociology of health. </w:delText>
          </w:r>
        </w:del>
      </w:ins>
    </w:p>
    <w:p w14:paraId="60FCAA76" w14:textId="164B0B5E" w:rsidR="002E018D" w:rsidRPr="006A56FF" w:rsidDel="008C6FA4" w:rsidRDefault="002E018D" w:rsidP="00315A0E">
      <w:pPr>
        <w:pStyle w:val="berschrift2"/>
        <w:rPr>
          <w:del w:id="25" w:author="Philipp Alexander Linden" w:date="2020-09-03T14:40:00Z"/>
          <w:lang w:val="en-US"/>
        </w:rPr>
      </w:pPr>
      <w:del w:id="26" w:author="Philipp Alexander Linden" w:date="2020-09-03T14:40:00Z">
        <w:r w:rsidRPr="006A56FF" w:rsidDel="008C6FA4">
          <w:rPr>
            <w:lang w:val="en-US"/>
          </w:rPr>
          <w:delText>Acknowledgments</w:delText>
        </w:r>
      </w:del>
    </w:p>
    <w:p w14:paraId="1D3B822C" w14:textId="57FFDCA1" w:rsidR="00415494" w:rsidRPr="006A56FF" w:rsidDel="008C6FA4" w:rsidRDefault="00415494" w:rsidP="00415494">
      <w:pPr>
        <w:rPr>
          <w:del w:id="27" w:author="Philipp Alexander Linden" w:date="2020-09-03T14:40:00Z"/>
          <w:lang w:val="en-US"/>
        </w:rPr>
      </w:pPr>
    </w:p>
    <w:p w14:paraId="273F027B" w14:textId="2BE5F927" w:rsidR="008C7033" w:rsidRPr="006A56FF" w:rsidDel="008C6FA4" w:rsidRDefault="002E018D" w:rsidP="00415494">
      <w:pPr>
        <w:pStyle w:val="02FlietextErsterAbsatz"/>
        <w:rPr>
          <w:del w:id="28" w:author="Philipp Alexander Linden" w:date="2020-09-03T14:40:00Z"/>
          <w:lang w:val="en-US" w:eastAsia="de-DE"/>
        </w:rPr>
      </w:pPr>
      <w:del w:id="29" w:author="Philipp Alexander Linden" w:date="2020-09-03T14:40:00Z">
        <w:r w:rsidRPr="006A56FF" w:rsidDel="008C6FA4">
          <w:rPr>
            <w:lang w:val="en-US" w:eastAsia="de-DE"/>
          </w:rPr>
          <w:delText>Earlier versions of this article were presented at the RC 19 Annual Meeting</w:delText>
        </w:r>
        <w:r w:rsidR="00415494" w:rsidRPr="006A56FF" w:rsidDel="008C6FA4">
          <w:rPr>
            <w:lang w:val="en-US" w:eastAsia="de-DE"/>
          </w:rPr>
          <w:delText xml:space="preserve"> </w:delText>
        </w:r>
        <w:r w:rsidR="00415494" w:rsidRPr="006A56FF" w:rsidDel="008C6FA4">
          <w:rPr>
            <w:i/>
            <w:lang w:val="en-US" w:eastAsia="de-DE"/>
          </w:rPr>
          <w:delText>“Global Crises and Social Policy: Coping with Conflict, Migration and Climate Change”,</w:delText>
        </w:r>
        <w:r w:rsidR="00415494" w:rsidRPr="006A56FF" w:rsidDel="008C6FA4">
          <w:rPr>
            <w:lang w:val="en-US" w:eastAsia="de-DE"/>
          </w:rPr>
          <w:delText xml:space="preserve"> Mannheim University, Germany; August 28-30 2019.</w:delText>
        </w:r>
      </w:del>
    </w:p>
    <w:p w14:paraId="69AE280D" w14:textId="77777777" w:rsidR="008C7033" w:rsidRPr="006A56FF" w:rsidRDefault="008C7033" w:rsidP="00415494">
      <w:pPr>
        <w:pStyle w:val="02FlietextErsterAbsatz"/>
        <w:rPr>
          <w:b/>
          <w:szCs w:val="24"/>
          <w:lang w:val="en-US"/>
        </w:rPr>
      </w:pPr>
    </w:p>
    <w:p w14:paraId="69F0E2EE" w14:textId="132753A7" w:rsidR="00A2688D" w:rsidRDefault="00E23ACB" w:rsidP="00315A0E">
      <w:pPr>
        <w:pStyle w:val="berschrift2"/>
        <w:rPr>
          <w:lang w:val="en-US"/>
        </w:rPr>
      </w:pPr>
      <w:r>
        <w:rPr>
          <w:lang w:val="en-US"/>
        </w:rPr>
        <w:t>Acknowledgments</w:t>
      </w:r>
    </w:p>
    <w:p w14:paraId="14920BB0" w14:textId="77777777" w:rsidR="00E23ACB" w:rsidRDefault="00A2688D" w:rsidP="00117252">
      <w:pPr>
        <w:pStyle w:val="02FlietextErsterAbsatz"/>
        <w:rPr>
          <w:lang w:val="en-US"/>
        </w:rPr>
      </w:pPr>
      <w:r w:rsidRPr="00A2688D">
        <w:rPr>
          <w:lang w:val="en-US"/>
        </w:rPr>
        <w:t>This article is part of the project “Comparing the Coordination of Elderly are Services in European Welfare States: How Organizational Actors Respond to Marketization Policies</w:t>
      </w:r>
      <w:r>
        <w:rPr>
          <w:lang w:val="en-US"/>
        </w:rPr>
        <w:t xml:space="preserve">” funded by the Deutsche </w:t>
      </w:r>
      <w:proofErr w:type="spellStart"/>
      <w:r>
        <w:rPr>
          <w:lang w:val="en-US"/>
        </w:rPr>
        <w:t>Forschungsgemeinschaft</w:t>
      </w:r>
      <w:proofErr w:type="spellEnd"/>
      <w:r>
        <w:rPr>
          <w:lang w:val="en-US"/>
        </w:rPr>
        <w:t xml:space="preserve"> (DFG) grant number:</w:t>
      </w:r>
      <w:r w:rsidR="00117252">
        <w:rPr>
          <w:lang w:val="en-US"/>
        </w:rPr>
        <w:t xml:space="preserve"> </w:t>
      </w:r>
      <w:r w:rsidR="00117252" w:rsidRPr="00306894">
        <w:rPr>
          <w:highlight w:val="yellow"/>
          <w:lang w:val="en-US"/>
          <w:rPrChange w:id="30" w:author="Claus Wendt" w:date="2020-08-23T10:43:00Z">
            <w:rPr>
              <w:lang w:val="en-US"/>
            </w:rPr>
          </w:rPrChange>
        </w:rPr>
        <w:t>[INSERT PROJECT NUMBER]</w:t>
      </w:r>
      <w:r w:rsidR="00117252" w:rsidDel="00117252">
        <w:rPr>
          <w:lang w:val="en-US"/>
        </w:rPr>
        <w:t xml:space="preserve"> </w:t>
      </w:r>
    </w:p>
    <w:p w14:paraId="288C180D" w14:textId="68569F5A" w:rsidR="002E018D" w:rsidRPr="00A2688D" w:rsidRDefault="00E23ACB" w:rsidP="00117252">
      <w:pPr>
        <w:pStyle w:val="02FlietextErsterAbsatz"/>
        <w:rPr>
          <w:lang w:val="en-US"/>
        </w:rPr>
      </w:pPr>
      <w:r>
        <w:rPr>
          <w:lang w:val="en-US"/>
        </w:rPr>
        <w:lastRenderedPageBreak/>
        <w:t>We thank…</w:t>
      </w:r>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proofErr w:type="spellStart"/>
      <w:r w:rsidRPr="006A56FF">
        <w:rPr>
          <w:rFonts w:eastAsia="Times New Roman"/>
          <w:b/>
          <w:bCs/>
          <w:sz w:val="28"/>
          <w:szCs w:val="28"/>
          <w:lang w:val="en-US"/>
        </w:rPr>
        <w:lastRenderedPageBreak/>
        <w:t>Wordcount</w:t>
      </w:r>
      <w:proofErr w:type="spellEnd"/>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78CAA1B4" w:rsidR="00EB31E0" w:rsidRPr="006A56FF" w:rsidRDefault="00146320" w:rsidP="00EB31E0">
            <w:pPr>
              <w:jc w:val="right"/>
              <w:rPr>
                <w:rFonts w:eastAsia="Times New Roman"/>
                <w:bCs/>
                <w:lang w:val="en-US" w:eastAsia="de-DE"/>
              </w:rPr>
            </w:pPr>
            <w:r>
              <w:rPr>
                <w:rFonts w:eastAsia="Times New Roman"/>
                <w:bCs/>
                <w:lang w:val="en-US" w:eastAsia="de-DE"/>
              </w:rPr>
              <w:t>93</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F5F76A4" w:rsidR="00EB31E0" w:rsidRPr="006A56FF" w:rsidRDefault="00146320" w:rsidP="00EB31E0">
            <w:pPr>
              <w:jc w:val="right"/>
              <w:rPr>
                <w:rFonts w:eastAsia="Times New Roman"/>
                <w:bCs/>
                <w:lang w:val="en-US" w:eastAsia="de-DE"/>
              </w:rPr>
            </w:pPr>
            <w:r>
              <w:rPr>
                <w:rFonts w:eastAsia="Times New Roman"/>
                <w:bCs/>
                <w:lang w:val="en-US" w:eastAsia="de-DE"/>
              </w:rPr>
              <w:t>351</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0F98490" w:rsidR="00EB31E0" w:rsidRPr="006A56FF" w:rsidRDefault="00146320" w:rsidP="00EB31E0">
            <w:pPr>
              <w:jc w:val="right"/>
              <w:rPr>
                <w:rFonts w:eastAsia="Times New Roman"/>
                <w:bCs/>
                <w:lang w:val="en-US" w:eastAsia="de-DE"/>
              </w:rPr>
            </w:pPr>
            <w:r>
              <w:rPr>
                <w:rFonts w:eastAsia="Times New Roman"/>
                <w:bCs/>
                <w:lang w:val="en-US" w:eastAsia="de-DE"/>
              </w:rPr>
              <w:t>1337</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213C80FE" w:rsidR="00EB31E0" w:rsidRPr="006A56FF" w:rsidRDefault="006C2DF0" w:rsidP="00EB31E0">
            <w:pPr>
              <w:jc w:val="right"/>
              <w:rPr>
                <w:rFonts w:eastAsia="Times New Roman"/>
                <w:bCs/>
                <w:lang w:val="en-US" w:eastAsia="de-DE"/>
              </w:rPr>
            </w:pPr>
            <w:r>
              <w:rPr>
                <w:rFonts w:eastAsia="Times New Roman"/>
                <w:bCs/>
                <w:lang w:val="en-US" w:eastAsia="de-DE"/>
              </w:rPr>
              <w:t>1403</w:t>
            </w:r>
          </w:p>
        </w:tc>
      </w:tr>
      <w:tr w:rsidR="006C2DF0" w:rsidRPr="006A56FF" w14:paraId="0517F49E" w14:textId="77777777" w:rsidTr="00386E9B">
        <w:trPr>
          <w:trHeight w:val="285"/>
        </w:trPr>
        <w:tc>
          <w:tcPr>
            <w:tcW w:w="2665" w:type="dxa"/>
            <w:shd w:val="clear" w:color="auto" w:fill="auto"/>
            <w:noWrap/>
            <w:vAlign w:val="bottom"/>
          </w:tcPr>
          <w:p w14:paraId="3376BB05" w14:textId="128F3525" w:rsidR="006C2DF0" w:rsidRPr="006A56FF" w:rsidRDefault="006C2DF0" w:rsidP="00EB31E0">
            <w:pPr>
              <w:rPr>
                <w:rFonts w:eastAsia="Times New Roman"/>
                <w:lang w:val="en-US" w:eastAsia="de-DE"/>
              </w:rPr>
            </w:pPr>
            <w:r>
              <w:rPr>
                <w:rFonts w:eastAsia="Times New Roman"/>
                <w:lang w:val="en-US" w:eastAsia="de-DE"/>
              </w:rPr>
              <w:t>Analysis</w:t>
            </w:r>
          </w:p>
        </w:tc>
        <w:tc>
          <w:tcPr>
            <w:tcW w:w="1964" w:type="dxa"/>
            <w:shd w:val="clear" w:color="auto" w:fill="auto"/>
            <w:noWrap/>
            <w:vAlign w:val="bottom"/>
          </w:tcPr>
          <w:p w14:paraId="6CF16E0E" w14:textId="28788A80" w:rsidR="006C2DF0" w:rsidRDefault="006C2DF0" w:rsidP="00EB31E0">
            <w:pPr>
              <w:jc w:val="right"/>
              <w:rPr>
                <w:rFonts w:eastAsia="Times New Roman"/>
                <w:bCs/>
                <w:lang w:val="en-US" w:eastAsia="de-DE"/>
              </w:rPr>
            </w:pPr>
            <w:r>
              <w:rPr>
                <w:rFonts w:eastAsia="Times New Roman"/>
                <w:bCs/>
                <w:lang w:val="en-US" w:eastAsia="de-DE"/>
              </w:rPr>
              <w:t>591</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906C001" w:rsidR="00EB31E0" w:rsidRPr="006A56FF" w:rsidRDefault="006C2DF0" w:rsidP="00EB31E0">
            <w:pPr>
              <w:jc w:val="right"/>
              <w:rPr>
                <w:rFonts w:eastAsia="Times New Roman"/>
                <w:bCs/>
                <w:lang w:val="en-US" w:eastAsia="de-DE"/>
              </w:rPr>
            </w:pPr>
            <w:r>
              <w:rPr>
                <w:rFonts w:eastAsia="Times New Roman"/>
                <w:bCs/>
                <w:lang w:val="en-US" w:eastAsia="de-DE"/>
              </w:rPr>
              <w:t>720</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03F591FC" w:rsidR="00EB31E0" w:rsidRPr="006A56FF" w:rsidRDefault="006C2DF0" w:rsidP="00EB31E0">
            <w:pPr>
              <w:jc w:val="right"/>
              <w:rPr>
                <w:rFonts w:eastAsia="Times New Roman"/>
                <w:bCs/>
                <w:lang w:val="en-US" w:eastAsia="de-DE"/>
              </w:rPr>
            </w:pPr>
            <w:r>
              <w:rPr>
                <w:rFonts w:eastAsia="Times New Roman"/>
                <w:bCs/>
                <w:lang w:val="en-US" w:eastAsia="de-DE"/>
              </w:rPr>
              <w:t>385</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21F3ECEB" w:rsidR="004237F4" w:rsidRDefault="006C2DF0" w:rsidP="00EB31E0">
            <w:pPr>
              <w:jc w:val="right"/>
              <w:rPr>
                <w:rFonts w:eastAsia="Times New Roman"/>
                <w:bCs/>
                <w:lang w:val="en-US" w:eastAsia="de-DE"/>
              </w:rPr>
            </w:pPr>
            <w:r>
              <w:rPr>
                <w:rFonts w:eastAsia="Times New Roman"/>
                <w:bCs/>
                <w:lang w:val="en-US" w:eastAsia="de-DE"/>
              </w:rPr>
              <w:t>399</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6D37523E" w:rsidR="00EB31E0" w:rsidRPr="006A56FF" w:rsidRDefault="00713377" w:rsidP="00EB31E0">
            <w:pPr>
              <w:jc w:val="right"/>
              <w:rPr>
                <w:rFonts w:eastAsia="Times New Roman"/>
                <w:lang w:val="en-US" w:eastAsia="de-DE"/>
              </w:rPr>
            </w:pPr>
            <w:r>
              <w:rPr>
                <w:rFonts w:eastAsia="Times New Roman"/>
                <w:lang w:val="en-US" w:eastAsia="de-DE"/>
              </w:rPr>
              <w:t>5279</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06BAC5F8" w:rsidR="001B3191" w:rsidRPr="00555ABD" w:rsidRDefault="008026E0" w:rsidP="001B3191">
            <w:pPr>
              <w:jc w:val="right"/>
              <w:rPr>
                <w:rFonts w:eastAsia="Times New Roman"/>
                <w:bCs/>
                <w:lang w:val="en-US" w:eastAsia="de-DE"/>
              </w:rPr>
            </w:pPr>
            <w:r>
              <w:rPr>
                <w:rFonts w:eastAsia="Times New Roman"/>
                <w:bCs/>
                <w:lang w:val="en-US" w:eastAsia="de-DE"/>
              </w:rPr>
              <w:t>692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6C35B796" w:rsidR="00555ABD" w:rsidRDefault="002566A6" w:rsidP="00555ABD">
            <w:pPr>
              <w:jc w:val="right"/>
              <w:rPr>
                <w:rFonts w:eastAsia="Times New Roman"/>
                <w:bCs/>
                <w:lang w:val="en-US" w:eastAsia="de-DE"/>
              </w:rPr>
            </w:pPr>
            <w:r>
              <w:rPr>
                <w:rFonts w:eastAsia="Times New Roman"/>
                <w:lang w:val="en-US" w:eastAsia="de-DE"/>
              </w:rPr>
              <w:t>5263</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45763499" w:rsidR="008B7258" w:rsidRPr="006A56FF" w:rsidRDefault="00FD19AD" w:rsidP="008B7258">
            <w:pPr>
              <w:jc w:val="right"/>
              <w:rPr>
                <w:rFonts w:eastAsia="Times New Roman"/>
                <w:bCs/>
                <w:lang w:val="en-US" w:eastAsia="de-DE"/>
              </w:rPr>
            </w:pPr>
            <w:r>
              <w:rPr>
                <w:rFonts w:eastAsia="Times New Roman"/>
                <w:bCs/>
                <w:lang w:val="en-US" w:eastAsia="de-DE"/>
              </w:rPr>
              <w:t>164</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4B6B695B" w:rsidR="008B7258" w:rsidRPr="006A56FF" w:rsidRDefault="00FD19AD" w:rsidP="008B7258">
            <w:pPr>
              <w:jc w:val="right"/>
              <w:rPr>
                <w:rFonts w:eastAsia="Times New Roman"/>
                <w:b/>
                <w:lang w:val="en-US" w:eastAsia="de-DE"/>
              </w:rPr>
            </w:pPr>
            <w:r>
              <w:rPr>
                <w:rFonts w:eastAsia="Times New Roman"/>
                <w:b/>
                <w:lang w:val="en-US" w:eastAsia="de-DE"/>
              </w:rPr>
              <w:t>164</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5F1A38DE"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2</w:t>
            </w:r>
            <w:r>
              <w:rPr>
                <w:rFonts w:eastAsia="Times New Roman"/>
                <w:bCs/>
                <w:lang w:val="en-US" w:eastAsia="de-DE"/>
              </w:rPr>
              <w:t xml:space="preserve"> (</w:t>
            </w:r>
            <w:r w:rsidR="00A4282F">
              <w:rPr>
                <w:rFonts w:eastAsia="Times New Roman"/>
                <w:bCs/>
                <w:lang w:val="en-US" w:eastAsia="de-DE"/>
              </w:rPr>
              <w:t>Analysis</w:t>
            </w:r>
            <w:r>
              <w:rPr>
                <w:rFonts w:eastAsia="Times New Roman"/>
                <w:bCs/>
                <w:lang w:val="en-US" w:eastAsia="de-DE"/>
              </w:rPr>
              <w:t>)</w:t>
            </w:r>
          </w:p>
        </w:tc>
        <w:tc>
          <w:tcPr>
            <w:tcW w:w="1200" w:type="dxa"/>
            <w:shd w:val="clear" w:color="auto" w:fill="auto"/>
            <w:noWrap/>
            <w:vAlign w:val="bottom"/>
          </w:tcPr>
          <w:p w14:paraId="05375399" w14:textId="1AFE0E32" w:rsidR="008B7258" w:rsidRPr="006A56FF" w:rsidRDefault="00FD19AD" w:rsidP="008B7258">
            <w:pPr>
              <w:jc w:val="right"/>
              <w:rPr>
                <w:rFonts w:eastAsia="Times New Roman"/>
                <w:bCs/>
                <w:lang w:val="en-US" w:eastAsia="de-DE"/>
              </w:rPr>
            </w:pPr>
            <w:r>
              <w:rPr>
                <w:rFonts w:eastAsia="Times New Roman"/>
                <w:bCs/>
                <w:lang w:val="en-US" w:eastAsia="de-DE"/>
              </w:rPr>
              <w:t>148</w:t>
            </w:r>
          </w:p>
        </w:tc>
      </w:tr>
      <w:tr w:rsidR="00FD19AD" w:rsidRPr="006A56FF" w14:paraId="333F819D" w14:textId="77777777" w:rsidTr="008B7258">
        <w:trPr>
          <w:trHeight w:val="285"/>
        </w:trPr>
        <w:tc>
          <w:tcPr>
            <w:tcW w:w="2665" w:type="dxa"/>
            <w:shd w:val="clear" w:color="auto" w:fill="auto"/>
            <w:noWrap/>
            <w:vAlign w:val="bottom"/>
          </w:tcPr>
          <w:p w14:paraId="3EDDABBE" w14:textId="16FB2086" w:rsidR="00FD19AD" w:rsidRDefault="00FD19AD" w:rsidP="008B7258">
            <w:pPr>
              <w:rPr>
                <w:rFonts w:eastAsia="Times New Roman"/>
                <w:bCs/>
                <w:lang w:val="en-US" w:eastAsia="de-DE"/>
              </w:rPr>
            </w:pPr>
            <w:r>
              <w:rPr>
                <w:rFonts w:eastAsia="Times New Roman"/>
                <w:bCs/>
                <w:lang w:val="en-US" w:eastAsia="de-DE"/>
              </w:rPr>
              <w:t>F1 (</w:t>
            </w:r>
            <w:r w:rsidR="00A4282F">
              <w:rPr>
                <w:rFonts w:eastAsia="Times New Roman"/>
                <w:bCs/>
                <w:lang w:val="en-US" w:eastAsia="de-DE"/>
              </w:rPr>
              <w:t>Analysis</w:t>
            </w:r>
            <w:r>
              <w:rPr>
                <w:rFonts w:eastAsia="Times New Roman"/>
                <w:bCs/>
                <w:lang w:val="en-US" w:eastAsia="de-DE"/>
              </w:rPr>
              <w:t>)</w:t>
            </w:r>
          </w:p>
        </w:tc>
        <w:tc>
          <w:tcPr>
            <w:tcW w:w="1200" w:type="dxa"/>
            <w:shd w:val="clear" w:color="auto" w:fill="auto"/>
            <w:noWrap/>
            <w:vAlign w:val="bottom"/>
          </w:tcPr>
          <w:p w14:paraId="59126F2A" w14:textId="70E4131B" w:rsidR="00FD19AD" w:rsidRDefault="00FD19AD" w:rsidP="008B7258">
            <w:pPr>
              <w:jc w:val="right"/>
              <w:rPr>
                <w:rFonts w:eastAsia="Times New Roman"/>
                <w:bCs/>
                <w:lang w:val="en-US" w:eastAsia="de-DE"/>
              </w:rPr>
            </w:pPr>
            <w:r>
              <w:rPr>
                <w:rFonts w:eastAsia="Times New Roman"/>
                <w:bCs/>
                <w:lang w:val="en-US" w:eastAsia="de-DE"/>
              </w:rPr>
              <w:t>24</w:t>
            </w:r>
          </w:p>
        </w:tc>
      </w:tr>
      <w:tr w:rsidR="008B7258" w:rsidRPr="006A56FF" w14:paraId="3F246F52" w14:textId="77777777" w:rsidTr="008B7258">
        <w:trPr>
          <w:trHeight w:val="285"/>
        </w:trPr>
        <w:tc>
          <w:tcPr>
            <w:tcW w:w="2665" w:type="dxa"/>
            <w:shd w:val="clear" w:color="auto" w:fill="auto"/>
            <w:noWrap/>
            <w:vAlign w:val="bottom"/>
          </w:tcPr>
          <w:p w14:paraId="1DEB8124" w14:textId="4C477093" w:rsidR="008B7258" w:rsidRPr="006A56FF" w:rsidRDefault="008B7258"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3</w:t>
            </w:r>
            <w:r w:rsidRPr="006A56FF">
              <w:rPr>
                <w:rFonts w:eastAsia="Times New Roman"/>
                <w:bCs/>
                <w:lang w:val="en-US" w:eastAsia="de-DE"/>
              </w:rPr>
              <w:t xml:space="preserve"> (</w:t>
            </w:r>
            <w:r w:rsidR="00A4282F">
              <w:rPr>
                <w:rFonts w:eastAsia="Times New Roman"/>
                <w:bCs/>
                <w:lang w:val="en-US" w:eastAsia="de-DE"/>
              </w:rPr>
              <w:t>Analysis</w:t>
            </w:r>
            <w:r w:rsidRPr="006A56FF">
              <w:rPr>
                <w:rFonts w:eastAsia="Times New Roman"/>
                <w:bCs/>
                <w:lang w:val="en-US" w:eastAsia="de-DE"/>
              </w:rPr>
              <w:t>)</w:t>
            </w:r>
          </w:p>
        </w:tc>
        <w:tc>
          <w:tcPr>
            <w:tcW w:w="1200" w:type="dxa"/>
            <w:shd w:val="clear" w:color="auto" w:fill="auto"/>
            <w:noWrap/>
            <w:vAlign w:val="bottom"/>
          </w:tcPr>
          <w:p w14:paraId="6EC60E6D" w14:textId="744F4285" w:rsidR="008B7258" w:rsidRPr="006A56FF" w:rsidRDefault="00FD19AD" w:rsidP="008B7258">
            <w:pPr>
              <w:jc w:val="right"/>
              <w:rPr>
                <w:rFonts w:eastAsia="Times New Roman"/>
                <w:bCs/>
                <w:lang w:val="en-US" w:eastAsia="de-DE"/>
              </w:rPr>
            </w:pPr>
            <w:r>
              <w:rPr>
                <w:rFonts w:eastAsia="Times New Roman"/>
                <w:bCs/>
                <w:lang w:val="en-US" w:eastAsia="de-DE"/>
              </w:rPr>
              <w:t>181</w:t>
            </w:r>
          </w:p>
        </w:tc>
      </w:tr>
      <w:tr w:rsidR="008B7258" w:rsidRPr="006A56FF" w14:paraId="73A20C10" w14:textId="77777777" w:rsidTr="008B7258">
        <w:trPr>
          <w:trHeight w:val="285"/>
        </w:trPr>
        <w:tc>
          <w:tcPr>
            <w:tcW w:w="2665" w:type="dxa"/>
            <w:shd w:val="clear" w:color="auto" w:fill="auto"/>
            <w:noWrap/>
            <w:vAlign w:val="bottom"/>
          </w:tcPr>
          <w:p w14:paraId="73CF8337" w14:textId="3B5B848B"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4</w:t>
            </w:r>
            <w:r>
              <w:rPr>
                <w:rFonts w:eastAsia="Times New Roman"/>
                <w:bCs/>
                <w:lang w:val="en-US" w:eastAsia="de-DE"/>
              </w:rPr>
              <w:t xml:space="preserve"> (</w:t>
            </w:r>
            <w:r w:rsidR="00A4282F">
              <w:rPr>
                <w:rFonts w:eastAsia="Times New Roman"/>
                <w:bCs/>
                <w:lang w:val="en-US" w:eastAsia="de-DE"/>
              </w:rPr>
              <w:t>Analysis</w:t>
            </w:r>
            <w:r>
              <w:rPr>
                <w:rFonts w:eastAsia="Times New Roman"/>
                <w:bCs/>
                <w:lang w:val="en-US" w:eastAsia="de-DE"/>
              </w:rPr>
              <w:t>)</w:t>
            </w:r>
          </w:p>
        </w:tc>
        <w:tc>
          <w:tcPr>
            <w:tcW w:w="1200" w:type="dxa"/>
            <w:shd w:val="clear" w:color="auto" w:fill="auto"/>
            <w:noWrap/>
            <w:vAlign w:val="bottom"/>
          </w:tcPr>
          <w:p w14:paraId="7AE9BA6E" w14:textId="19ACE341" w:rsidR="008B7258" w:rsidRPr="006A56FF" w:rsidRDefault="00FD19AD" w:rsidP="008B7258">
            <w:pPr>
              <w:jc w:val="right"/>
              <w:rPr>
                <w:rFonts w:eastAsia="Times New Roman"/>
                <w:bCs/>
                <w:lang w:val="en-US" w:eastAsia="de-DE"/>
              </w:rPr>
            </w:pPr>
            <w:r>
              <w:rPr>
                <w:rFonts w:eastAsia="Times New Roman"/>
                <w:bCs/>
                <w:lang w:val="en-US" w:eastAsia="de-DE"/>
              </w:rPr>
              <w:t>175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5DB937D9" w:rsidR="008B7258" w:rsidRPr="006A56FF" w:rsidRDefault="008B7258" w:rsidP="008B7258">
            <w:pPr>
              <w:rPr>
                <w:rFonts w:eastAsia="Times New Roman"/>
                <w:bCs/>
                <w:lang w:val="en-US" w:eastAsia="de-DE"/>
              </w:rPr>
            </w:pPr>
            <w:r>
              <w:rPr>
                <w:rFonts w:eastAsia="Times New Roman"/>
                <w:bCs/>
                <w:lang w:val="en-US" w:eastAsia="de-DE"/>
              </w:rPr>
              <w:t xml:space="preserve">Total </w:t>
            </w:r>
            <w:r w:rsidR="00A4282F">
              <w:rPr>
                <w:rFonts w:eastAsia="Times New Roman"/>
                <w:bCs/>
                <w:lang w:val="en-US" w:eastAsia="de-DE"/>
              </w:rPr>
              <w:t>Analysis</w:t>
            </w:r>
          </w:p>
        </w:tc>
        <w:tc>
          <w:tcPr>
            <w:tcW w:w="1200" w:type="dxa"/>
            <w:shd w:val="clear" w:color="auto" w:fill="auto"/>
            <w:noWrap/>
            <w:vAlign w:val="bottom"/>
          </w:tcPr>
          <w:p w14:paraId="017E6795" w14:textId="292EB417" w:rsidR="008B7258" w:rsidRPr="006A56FF" w:rsidRDefault="00EB14CA" w:rsidP="008B7258">
            <w:pPr>
              <w:jc w:val="right"/>
              <w:rPr>
                <w:rFonts w:eastAsia="Times New Roman"/>
                <w:b/>
                <w:lang w:val="en-US" w:eastAsia="de-DE"/>
              </w:rPr>
            </w:pPr>
            <w:r>
              <w:rPr>
                <w:rFonts w:eastAsia="Times New Roman"/>
                <w:b/>
                <w:lang w:val="en-US" w:eastAsia="de-DE"/>
              </w:rPr>
              <w:t>528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1F1522F1" w:rsidR="008B7258" w:rsidRPr="00B52283" w:rsidRDefault="008026E0" w:rsidP="008B7258">
            <w:pPr>
              <w:jc w:val="right"/>
              <w:rPr>
                <w:rFonts w:eastAsia="Times New Roman"/>
                <w:b/>
                <w:lang w:val="en-US" w:eastAsia="de-DE"/>
              </w:rPr>
            </w:pPr>
            <w:r>
              <w:rPr>
                <w:rFonts w:eastAsia="Times New Roman"/>
                <w:b/>
                <w:lang w:val="en-US" w:eastAsia="de-DE"/>
              </w:rPr>
              <w:t>692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12"/>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lang w:val="en-US"/>
        </w:rPr>
      </w:pPr>
      <w:r>
        <w:rPr>
          <w:lang w:val="en-US"/>
        </w:rPr>
        <w:lastRenderedPageBreak/>
        <w:t>Highlights</w:t>
      </w:r>
    </w:p>
    <w:p w14:paraId="3CA9A20E" w14:textId="5532B36F" w:rsidR="00A2688D" w:rsidRDefault="00A2688D" w:rsidP="00A2688D">
      <w:pPr>
        <w:pStyle w:val="02Flietext"/>
        <w:numPr>
          <w:ilvl w:val="0"/>
          <w:numId w:val="20"/>
        </w:numPr>
        <w:rPr>
          <w:lang w:val="en-US"/>
        </w:rPr>
      </w:pPr>
      <w:r>
        <w:rPr>
          <w:lang w:val="en-US"/>
        </w:rPr>
        <w:t xml:space="preserve">Compare and classify 25 OECD </w:t>
      </w:r>
      <w:r w:rsidR="00306894">
        <w:rPr>
          <w:lang w:val="en-US"/>
        </w:rPr>
        <w:t xml:space="preserve">long-term care </w:t>
      </w:r>
      <w:r>
        <w:rPr>
          <w:lang w:val="en-US"/>
        </w:rPr>
        <w:t>systems</w:t>
      </w:r>
    </w:p>
    <w:p w14:paraId="52BAC6B5" w14:textId="2D126F01" w:rsidR="00A2688D" w:rsidRDefault="00A2688D" w:rsidP="00A2688D">
      <w:pPr>
        <w:pStyle w:val="02Flietext"/>
        <w:numPr>
          <w:ilvl w:val="0"/>
          <w:numId w:val="20"/>
        </w:numPr>
        <w:rPr>
          <w:lang w:val="en-US"/>
        </w:rPr>
      </w:pPr>
      <w:r>
        <w:rPr>
          <w:lang w:val="en-US"/>
        </w:rPr>
        <w:t>adopt most recent quantitative and institutional indicators</w:t>
      </w:r>
      <w:r w:rsidR="00306894">
        <w:rPr>
          <w:lang w:val="en-US"/>
        </w:rPr>
        <w:t xml:space="preserve"> on long-term care</w:t>
      </w:r>
    </w:p>
    <w:p w14:paraId="6265DC80" w14:textId="77777777" w:rsidR="00A2688D" w:rsidRDefault="00A2688D" w:rsidP="00A2688D">
      <w:pPr>
        <w:pStyle w:val="02Flietext"/>
        <w:numPr>
          <w:ilvl w:val="0"/>
          <w:numId w:val="20"/>
        </w:numPr>
        <w:rPr>
          <w:lang w:val="en-US"/>
        </w:rPr>
      </w:pPr>
      <w:r>
        <w:rPr>
          <w:lang w:val="en-US"/>
        </w:rPr>
        <w:t>use a new, innovative clustering approach</w:t>
      </w:r>
    </w:p>
    <w:p w14:paraId="78C91707" w14:textId="1D4E52F2" w:rsidR="00A2688D" w:rsidRPr="00A2688D" w:rsidRDefault="00A2688D" w:rsidP="00A2688D">
      <w:pPr>
        <w:pStyle w:val="02Flietext"/>
        <w:numPr>
          <w:ilvl w:val="0"/>
          <w:numId w:val="20"/>
        </w:numPr>
        <w:rPr>
          <w:lang w:val="en-US"/>
        </w:rPr>
      </w:pPr>
      <w:r>
        <w:rPr>
          <w:lang w:val="en-US"/>
        </w:rPr>
        <w:t xml:space="preserve">provide an updated and </w:t>
      </w:r>
      <w:r w:rsidR="00F33320">
        <w:rPr>
          <w:lang w:val="en-US"/>
        </w:rPr>
        <w:t xml:space="preserve">adjustable long-term care </w:t>
      </w:r>
      <w:r>
        <w:rPr>
          <w:lang w:val="en-US"/>
        </w:rPr>
        <w:t>typology</w:t>
      </w:r>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6879307A"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636AAF">
        <w:rPr>
          <w:lang w:val="en-US"/>
        </w:rPr>
        <w:t>93</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commentRangeStart w:id="31"/>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w:t>
      </w:r>
      <w:proofErr w:type="spellStart"/>
      <w:r w:rsidR="00DE67C7" w:rsidRPr="006A56FF">
        <w:rPr>
          <w:lang w:val="en-US"/>
        </w:rPr>
        <w:t>typologize</w:t>
      </w:r>
      <w:proofErr w:type="spellEnd"/>
      <w:r w:rsidR="00DE67C7" w:rsidRPr="006A56FF">
        <w:rPr>
          <w:lang w:val="en-US"/>
        </w:rPr>
        <w:t xml:space="preserv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commentRangeEnd w:id="31"/>
      <w:r w:rsidR="00F33320">
        <w:rPr>
          <w:rStyle w:val="Kommentarzeichen"/>
        </w:rPr>
        <w:commentReference w:id="31"/>
      </w:r>
    </w:p>
    <w:p w14:paraId="69555BD9" w14:textId="5BF8123D" w:rsidR="00AD66E9" w:rsidRPr="006A56FF" w:rsidRDefault="00AD66E9" w:rsidP="00DB62C0">
      <w:pPr>
        <w:spacing w:line="360" w:lineRule="auto"/>
        <w:jc w:val="both"/>
        <w:rPr>
          <w:szCs w:val="24"/>
          <w:lang w:val="en-US"/>
        </w:rPr>
      </w:pPr>
    </w:p>
    <w:p w14:paraId="56E0A2E6" w14:textId="6857369D"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w:t>
      </w:r>
      <w:r w:rsidR="00306894">
        <w:rPr>
          <w:szCs w:val="24"/>
          <w:lang w:val="en-US"/>
        </w:rPr>
        <w:t xml:space="preserve">OECD countries, comparative analysis, </w:t>
      </w:r>
      <w:r w:rsidRPr="006A56FF">
        <w:rPr>
          <w:szCs w:val="24"/>
          <w:lang w:val="en-US"/>
        </w:rPr>
        <w:t>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4C640DE"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w:t>
      </w:r>
      <w:r w:rsidR="00117252">
        <w:rPr>
          <w:lang w:val="en-US"/>
        </w:rPr>
        <w:t>5</w:t>
      </w:r>
      <w:r w:rsidR="00FE1C63">
        <w:rPr>
          <w:lang w:val="en-US"/>
        </w:rPr>
        <w:t>1</w:t>
      </w:r>
      <w:r w:rsidR="00986F93" w:rsidRPr="006A56FF">
        <w:rPr>
          <w:lang w:val="en-US"/>
        </w:rPr>
        <w:t xml:space="preserve"> </w:t>
      </w:r>
      <w:r w:rsidR="00EB31E0" w:rsidRPr="006A56FF">
        <w:rPr>
          <w:lang w:val="en-US"/>
        </w:rPr>
        <w:t>words</w:t>
      </w:r>
    </w:p>
    <w:p w14:paraId="07B0170B" w14:textId="4A29E4A5" w:rsidR="009E1DF9" w:rsidRDefault="00B51EC6" w:rsidP="00B51EC6">
      <w:pPr>
        <w:pStyle w:val="02FlietextErsterAbsatz"/>
        <w:rPr>
          <w:lang w:val="en-US"/>
        </w:rPr>
      </w:pPr>
      <w:commentRangeStart w:id="32"/>
      <w:r>
        <w:rPr>
          <w:lang w:val="en-US"/>
        </w:rPr>
        <w:t>It is a major</w:t>
      </w:r>
      <w:r w:rsidR="004112FE">
        <w:rPr>
          <w:lang w:val="en-US"/>
        </w:rPr>
        <w:t xml:space="preserve"> challenge </w:t>
      </w:r>
      <w:r>
        <w:rPr>
          <w:lang w:val="en-US"/>
        </w:rPr>
        <w:t xml:space="preserve">of developed </w:t>
      </w:r>
      <w:r w:rsidR="004112FE">
        <w:rPr>
          <w:lang w:val="en-US"/>
        </w:rPr>
        <w:t>welfare states</w:t>
      </w:r>
      <w:r>
        <w:rPr>
          <w:lang w:val="en-US"/>
        </w:rPr>
        <w:t xml:space="preserve"> to provide long-term care (LTC) for the elderly</w:t>
      </w:r>
      <w:r w:rsidR="004112FE">
        <w:rPr>
          <w:lang w:val="en-US"/>
        </w:rPr>
        <w:t xml:space="preserve">. Increasing longevity and the ageing of the baby-boom generation </w:t>
      </w:r>
      <w:r>
        <w:rPr>
          <w:lang w:val="en-US"/>
        </w:rPr>
        <w:t xml:space="preserve">have a huge impact </w:t>
      </w:r>
      <w:r w:rsidR="00F33320">
        <w:rPr>
          <w:lang w:val="en-US"/>
        </w:rPr>
        <w:t>on</w:t>
      </w:r>
      <w:r>
        <w:rPr>
          <w:lang w:val="en-US"/>
        </w:rPr>
        <w:t xml:space="preserve"> </w:t>
      </w:r>
      <w:r w:rsidR="004112FE">
        <w:rPr>
          <w:lang w:val="en-US"/>
        </w:rPr>
        <w:t xml:space="preserve">the provision of LTC </w:t>
      </w:r>
      <w:sdt>
        <w:sdtPr>
          <w:rPr>
            <w:lang w:val="en-US"/>
          </w:rPr>
          <w:alias w:val="To edit, see citavi.com/edit"/>
          <w:tag w:val="CitaviPlaceholder#a476a732-fe1c-4d29-9a8e-554acce30d30"/>
          <w:id w:val="-1421414803"/>
          <w:placeholder>
            <w:docPart w:val="DefaultPlaceholder_-1854013440"/>
          </w:placeholder>
        </w:sdtPr>
        <w:sdtEndPr/>
        <w:sdtContent>
          <w:r w:rsidR="004112FE">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sidR="004112FE">
            <w:rPr>
              <w:noProof/>
              <w:lang w:val="en-US"/>
            </w:rPr>
            <w:fldChar w:fldCharType="separate"/>
          </w:r>
          <w:r w:rsidR="000B0433">
            <w:rPr>
              <w:noProof/>
              <w:lang w:val="en-US"/>
            </w:rPr>
            <w:t>(Colombo et al., 2011)</w:t>
          </w:r>
          <w:r w:rsidR="004112FE">
            <w:rPr>
              <w:noProof/>
              <w:lang w:val="en-US"/>
            </w:rPr>
            <w:fldChar w:fldCharType="end"/>
          </w:r>
        </w:sdtContent>
      </w:sdt>
      <w:r w:rsidR="006155B2">
        <w:rPr>
          <w:lang w:val="en-US"/>
        </w:rPr>
        <w:t xml:space="preserve"> </w:t>
      </w:r>
      <w:r w:rsidR="00F33320">
        <w:rPr>
          <w:lang w:val="en-US"/>
        </w:rPr>
        <w:t>T</w:t>
      </w:r>
      <w:r>
        <w:rPr>
          <w:lang w:val="en-US"/>
        </w:rPr>
        <w:t xml:space="preserve">he </w:t>
      </w:r>
      <w:r w:rsidR="006155B2">
        <w:rPr>
          <w:lang w:val="en-US"/>
        </w:rPr>
        <w:t>rising number of elderly people in need of LTC</w:t>
      </w:r>
      <w:r>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End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w:t>
      </w:r>
      <w:r>
        <w:rPr>
          <w:lang w:val="en-US"/>
        </w:rPr>
        <w:t xml:space="preserve">of </w:t>
      </w:r>
      <w:r w:rsidR="00620C03">
        <w:rPr>
          <w:lang w:val="en-US"/>
        </w:rPr>
        <w:t xml:space="preserve">better access </w:t>
      </w:r>
      <w:r w:rsidR="00A626FB">
        <w:rPr>
          <w:lang w:val="en-US"/>
        </w:rPr>
        <w:t>and</w:t>
      </w:r>
      <w:r w:rsidR="00620C03">
        <w:rPr>
          <w:lang w:val="en-US"/>
        </w:rPr>
        <w:t xml:space="preserve"> higher quality services become louder </w:t>
      </w:r>
      <w:sdt>
        <w:sdtPr>
          <w:rPr>
            <w:lang w:val="en-US"/>
          </w:rPr>
          <w:alias w:val="To edit, see citavi.com/edit"/>
          <w:tag w:val="CitaviPlaceholder#f68dcf4e-77a1-4814-a344-0f9952c08bb9"/>
          <w:id w:val="399482428"/>
          <w:placeholder>
            <w:docPart w:val="DefaultPlaceholder_-1854013440"/>
          </w:placeholder>
        </w:sdtPr>
        <w:sdtEnd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sidR="004112FE">
        <w:rPr>
          <w:lang w:val="en-US"/>
        </w:rPr>
        <w:t xml:space="preserve"> </w:t>
      </w:r>
      <w:commentRangeEnd w:id="32"/>
      <w:r w:rsidR="001E0F8A">
        <w:rPr>
          <w:rStyle w:val="Kommentarzeichen"/>
        </w:rPr>
        <w:commentReference w:id="32"/>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End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 which 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2CF8CD0B"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E7428E">
        <w:rPr>
          <w:lang w:val="en-US"/>
        </w:rPr>
        <w:t xml:space="preserve"> Besides the update, c</w:t>
      </w:r>
      <w:r w:rsidR="00872016">
        <w:rPr>
          <w:lang w:val="en-US"/>
        </w:rPr>
        <w:t xml:space="preserve">ompared to </w:t>
      </w:r>
      <w:r w:rsidR="00872016" w:rsidRPr="006A56FF">
        <w:rPr>
          <w:lang w:val="en-US"/>
        </w:rPr>
        <w:t xml:space="preserve">earlier typologies, we make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A256C3">
        <w:rPr>
          <w:lang w:val="en-US"/>
        </w:rPr>
        <w:t xml:space="preserve"> </w:t>
      </w:r>
      <w:r w:rsidR="005B12C0">
        <w:rPr>
          <w:lang w:val="en-US"/>
        </w:rPr>
        <w:t xml:space="preserve"> First</w:t>
      </w:r>
      <w:r w:rsidR="00872016" w:rsidRPr="006A56FF">
        <w:rPr>
          <w:lang w:val="en-US"/>
        </w:rPr>
        <w:t>, earlier typologies used either quantitative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00872016" w:rsidRPr="006A56FF">
        <w:rPr>
          <w:lang w:val="en-US"/>
        </w:rPr>
        <w:t xml:space="preserve"> or </w:t>
      </w:r>
      <w:r w:rsidR="00872016">
        <w:rPr>
          <w:lang w:val="en-US"/>
        </w:rPr>
        <w:t xml:space="preserve">standardized </w:t>
      </w:r>
      <w:r w:rsidR="00E7428E">
        <w:rPr>
          <w:lang w:val="en-US"/>
        </w:rPr>
        <w:t>information</w:t>
      </w:r>
      <w:r w:rsidR="00E7428E" w:rsidRPr="006A56FF">
        <w:rPr>
          <w:lang w:val="en-US"/>
        </w:rPr>
        <w:t xml:space="preserve"> </w:t>
      </w:r>
      <w:r w:rsidR="00872016" w:rsidRPr="006A56FF">
        <w:rPr>
          <w:lang w:val="en-US"/>
        </w:rPr>
        <w:t>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00872016" w:rsidRPr="006A56FF">
        <w:rPr>
          <w:lang w:val="en-US"/>
        </w:rPr>
        <w:t xml:space="preserve">We integrate both approaches by </w:t>
      </w:r>
      <w:r w:rsidR="00A256C3">
        <w:rPr>
          <w:lang w:val="en-US"/>
        </w:rPr>
        <w:t>analyzing</w:t>
      </w:r>
      <w:r w:rsidR="00872016" w:rsidRPr="006A56FF">
        <w:rPr>
          <w:lang w:val="en-US"/>
        </w:rPr>
        <w:t xml:space="preserve"> </w:t>
      </w:r>
      <w:r w:rsidR="00E7428E">
        <w:rPr>
          <w:lang w:val="en-US"/>
        </w:rPr>
        <w:t xml:space="preserve">quantitative </w:t>
      </w:r>
      <w:r w:rsidR="00872016" w:rsidRPr="006A56FF">
        <w:rPr>
          <w:lang w:val="en-US"/>
        </w:rPr>
        <w:t xml:space="preserve">data on supply, public-private mix, performance </w:t>
      </w:r>
      <w:r w:rsidR="00872016" w:rsidRPr="00AD5056">
        <w:rPr>
          <w:lang w:val="en-US"/>
        </w:rPr>
        <w:t>as well as</w:t>
      </w:r>
      <w:r w:rsidR="00872016" w:rsidRPr="006A56FF">
        <w:rPr>
          <w:lang w:val="en-US"/>
        </w:rPr>
        <w:t xml:space="preserve"> institutional </w:t>
      </w:r>
      <w:r w:rsidR="00E7428E">
        <w:rPr>
          <w:lang w:val="en-US"/>
        </w:rPr>
        <w:t>information</w:t>
      </w:r>
      <w:r w:rsidR="00AD5056">
        <w:rPr>
          <w:lang w:val="en-US"/>
        </w:rPr>
        <w:t xml:space="preserve"> </w:t>
      </w:r>
      <w:r w:rsidR="00872016" w:rsidRPr="006A56FF">
        <w:rPr>
          <w:lang w:val="en-US"/>
        </w:rPr>
        <w:t xml:space="preserve">on accessibility of systems. </w:t>
      </w:r>
      <w:r w:rsidR="005B12C0">
        <w:rPr>
          <w:lang w:val="en-US"/>
        </w:rPr>
        <w:t>Second</w:t>
      </w:r>
      <w:r w:rsidR="00872016" w:rsidRPr="006A56FF">
        <w:rPr>
          <w:lang w:val="en-US"/>
        </w:rPr>
        <w:t>,</w:t>
      </w:r>
      <w:r w:rsidR="00C55241">
        <w:rPr>
          <w:lang w:val="en-US"/>
        </w:rPr>
        <w:t xml:space="preserve"> most LTC typolo</w:t>
      </w:r>
      <w:r w:rsidR="000B0433">
        <w:rPr>
          <w:lang w:val="en-US"/>
        </w:rPr>
        <w:t xml:space="preserve">gies </w:t>
      </w:r>
      <w:r w:rsidR="00E7428E">
        <w:rPr>
          <w:lang w:val="en-US"/>
        </w:rPr>
        <w:t xml:space="preserve">selected </w:t>
      </w:r>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End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nstrText>
          </w:r>
          <w:r w:rsidR="006C3A49" w:rsidRPr="00F33320">
            <w:rPr>
              <w:noProof/>
              <w:lang w:val="en-US"/>
            </w:rPr>
            <w:instrText>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sidRPr="00F33320">
            <w:rPr>
              <w:noProof/>
              <w:lang w:val="en-US"/>
            </w:rPr>
            <w:t>(Damiani et al., 2011; Halásková et al., 2017; Kraus et al., 2010)</w:t>
          </w:r>
          <w:r w:rsidR="00C55241">
            <w:rPr>
              <w:noProof/>
              <w:lang w:val="en-US"/>
            </w:rPr>
            <w:fldChar w:fldCharType="end"/>
          </w:r>
        </w:sdtContent>
      </w:sdt>
      <w:r w:rsidR="000B0433" w:rsidRPr="00F33320">
        <w:rPr>
          <w:lang w:val="en-US"/>
        </w:rPr>
        <w:t xml:space="preserve">. </w:t>
      </w:r>
      <w:r w:rsidR="00C4275E" w:rsidRPr="008C6FA4">
        <w:rPr>
          <w:lang w:val="en-US"/>
        </w:rPr>
        <w:t>For o</w:t>
      </w:r>
      <w:r w:rsidR="00C87D34" w:rsidRPr="00C4275E">
        <w:rPr>
          <w:lang w:val="en-US"/>
        </w:rPr>
        <w:t>u</w:t>
      </w:r>
      <w:r w:rsidR="00C87D34" w:rsidRPr="008C6FA4">
        <w:rPr>
          <w:lang w:val="en-US"/>
        </w:rPr>
        <w:t xml:space="preserve">r LCT typology </w:t>
      </w:r>
      <w:r w:rsidR="00C4275E" w:rsidRPr="008C6FA4">
        <w:rPr>
          <w:lang w:val="en-US"/>
        </w:rPr>
        <w:t xml:space="preserve">we have used cluster technique </w:t>
      </w:r>
      <w:r w:rsidR="000B0433">
        <w:rPr>
          <w:lang w:val="en-US"/>
        </w:rPr>
        <w:t>as well. However, we calculate numerous cluster analyses to incorporate</w:t>
      </w:r>
      <w:r w:rsidR="005B12C0">
        <w:rPr>
          <w:lang w:val="en-US"/>
        </w:rPr>
        <w:t xml:space="preserve"> the internal consistency </w:t>
      </w:r>
      <w:r w:rsidR="000B0433">
        <w:rPr>
          <w:lang w:val="en-US"/>
        </w:rPr>
        <w:t>of clusters. This</w:t>
      </w:r>
      <w:r w:rsidR="00C4275E">
        <w:rPr>
          <w:lang w:val="en-US"/>
        </w:rPr>
        <w:t xml:space="preserve"> method, that has been used to classify healthcare systems (</w:t>
      </w:r>
      <w:sdt>
        <w:sdtPr>
          <w:rPr>
            <w:lang w:val="en-US"/>
          </w:rPr>
          <w:alias w:val="To edit, see citavi.com/edit"/>
          <w:tag w:val="CitaviPlaceholder#02b0ddcb-2f57-4d1f-8c33-2c25917924b0"/>
          <w:id w:val="380528711"/>
          <w:placeholder>
            <w:docPart w:val="11A475AC975B45F4A5C11867C25D2944"/>
          </w:placeholder>
        </w:sdtPr>
        <w:sdtEndPr/>
        <w:sdtContent>
          <w:r w:rsidR="00C4275E">
            <w:rPr>
              <w:noProof/>
              <w:lang w:val="en-US"/>
            </w:rPr>
            <w:fldChar w:fldCharType="begin"/>
          </w:r>
          <w:r w:rsidR="00C4275E">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C4275E">
            <w:rPr>
              <w:noProof/>
              <w:lang w:val="en-US"/>
            </w:rPr>
            <w:fldChar w:fldCharType="separate"/>
          </w:r>
          <w:r w:rsidR="00C4275E">
            <w:rPr>
              <w:noProof/>
              <w:lang w:val="en-US"/>
            </w:rPr>
            <w:t>Reibling et al.</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EndPr/>
        <w:sdtContent>
          <w:r w:rsidR="00C4275E">
            <w:rPr>
              <w:noProof/>
              <w:lang w:val="en-US"/>
            </w:rPr>
            <w:fldChar w:fldCharType="begin"/>
          </w:r>
          <w:r w:rsidR="00C4275E">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C4275E">
            <w:rPr>
              <w:noProof/>
              <w:lang w:val="en-US"/>
            </w:rPr>
            <w:fldChar w:fldCharType="separate"/>
          </w:r>
          <w:r w:rsidR="00C4275E">
            <w:rPr>
              <w:noProof/>
              <w:lang w:val="en-US"/>
            </w:rPr>
            <w:t>2019)</w:t>
          </w:r>
          <w:r w:rsidR="00C4275E">
            <w:rPr>
              <w:noProof/>
              <w:lang w:val="en-US"/>
            </w:rPr>
            <w:fldChar w:fldCharType="end"/>
          </w:r>
        </w:sdtContent>
      </w:sdt>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107A005E"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Pr>
          <w:lang w:val="en-US"/>
        </w:rPr>
        <w:t>Second, w</w:t>
      </w:r>
      <w:r w:rsidR="00FE1C63">
        <w:rPr>
          <w:lang w:val="en-US"/>
        </w:rPr>
        <w:t>e explain indicators and the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third,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p>
    <w:p w14:paraId="2F5CA8FB" w14:textId="707B768B"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117252">
        <w:rPr>
          <w:lang w:val="en-US"/>
        </w:rPr>
        <w:t>1337</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07E839A3" w:rsidR="00F474E4" w:rsidRPr="004B4DE0" w:rsidRDefault="00F211E8" w:rsidP="00B82577">
      <w:pPr>
        <w:pStyle w:val="02FlietextErsterAbsatz"/>
        <w:rPr>
          <w:lang w:val="en-US"/>
        </w:rPr>
      </w:pPr>
      <w:proofErr w:type="spellStart"/>
      <w:r w:rsidRPr="006A56FF">
        <w:rPr>
          <w:lang w:val="en-US"/>
        </w:rPr>
        <w:t>Typologi</w:t>
      </w:r>
      <w:r w:rsidR="00774363" w:rsidRPr="006A56FF">
        <w:rPr>
          <w:lang w:val="en-US"/>
        </w:rPr>
        <w:t>zing</w:t>
      </w:r>
      <w:proofErr w:type="spellEnd"/>
      <w:r w:rsidR="00774363" w:rsidRPr="006A56FF">
        <w:rPr>
          <w:lang w:val="en-US"/>
        </w:rPr>
        <w:t xml:space="preserve">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proofErr w:type="spellStart"/>
          <w:r w:rsidR="000B0433">
            <w:rPr>
              <w:lang w:val="en-US"/>
            </w:rPr>
            <w:t>Esping</w:t>
          </w:r>
          <w:proofErr w:type="spellEnd"/>
          <w:r w:rsidR="000B0433">
            <w:rPr>
              <w:lang w:val="en-US"/>
            </w:rPr>
            <w:t>-Andersen's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33"/>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w:instrText>
          </w:r>
          <w:r w:rsidR="006C3A49" w:rsidRPr="00D241B7">
            <w:rPr>
              <w:noProof/>
              <w:lang w:val="en-US"/>
            </w:rPr>
            <w:instrText>VkSWQiOiIyNDA5NTI3NCIsIlF1b3RhdGlvbnMiOltdLCJSZWZlcmVuY2VUeXBlIjoiSm91cm5hbEFydGljbGUiLCJ</w:instrText>
          </w:r>
          <w:r w:rsidR="006C3A49" w:rsidRPr="004B4DE0">
            <w:rPr>
              <w:noProof/>
              <w:lang w:val="en-US"/>
            </w:rPr>
            <w:instrText>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sidRPr="004B4DE0">
            <w:rPr>
              <w:noProof/>
              <w:lang w:val="en-US"/>
            </w:rPr>
            <w:t xml:space="preserve">(Wendt, </w:t>
          </w:r>
          <w:r w:rsidR="004B4DE0" w:rsidRPr="004B4DE0">
            <w:rPr>
              <w:noProof/>
              <w:lang w:val="en-US"/>
            </w:rPr>
            <w:t xml:space="preserve">2009, </w:t>
          </w:r>
          <w:r w:rsidR="000B0433" w:rsidRPr="004B4DE0">
            <w:rPr>
              <w:noProof/>
              <w:lang w:val="en-US"/>
            </w:rPr>
            <w:t xml:space="preserve">2014; </w:t>
          </w:r>
          <w:r w:rsidR="004B4DE0" w:rsidRPr="004B4DE0">
            <w:rPr>
              <w:noProof/>
              <w:lang w:val="en-US"/>
            </w:rPr>
            <w:t xml:space="preserve">Wendt et </w:t>
          </w:r>
          <w:r w:rsidR="004B4DE0" w:rsidRPr="00E23ACB">
            <w:rPr>
              <w:noProof/>
              <w:lang w:val="en-US"/>
            </w:rPr>
            <w:t xml:space="preserve">al. 2009; </w:t>
          </w:r>
          <w:r w:rsidR="000B0433" w:rsidRPr="004B4DE0">
            <w:rPr>
              <w:noProof/>
              <w:lang w:val="en-US"/>
            </w:rPr>
            <w:t>Reibling et al., 2019; Böhm et al., 2013)</w:t>
          </w:r>
          <w:r w:rsidR="00F86C6D">
            <w:rPr>
              <w:noProof/>
              <w:lang w:val="en-US"/>
            </w:rPr>
            <w:fldChar w:fldCharType="end"/>
          </w:r>
          <w:commentRangeEnd w:id="33"/>
          <w:r w:rsidR="004B4DE0" w:rsidRPr="004B4DE0">
            <w:rPr>
              <w:noProof/>
              <w:lang w:val="en-US"/>
            </w:rPr>
            <w:t xml:space="preserve">, </w:t>
          </w:r>
          <w:r w:rsidR="004B4DE0" w:rsidRPr="00E23ACB">
            <w:rPr>
              <w:noProof/>
              <w:lang w:val="en-US"/>
            </w:rPr>
            <w:t>a field th</w:t>
          </w:r>
          <w:r w:rsidR="004B4DE0">
            <w:rPr>
              <w:noProof/>
              <w:lang w:val="en-US"/>
            </w:rPr>
            <w:t>at is particularly close to the field of long-term care (LTC)</w:t>
          </w:r>
          <w:r w:rsidR="00F474E4">
            <w:rPr>
              <w:rStyle w:val="Kommentarzeichen"/>
            </w:rPr>
            <w:commentReference w:id="33"/>
          </w:r>
        </w:sdtContent>
      </w:sdt>
      <w:r w:rsidR="00F86C6D" w:rsidRPr="004B4DE0">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6CABD984"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End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742C3D57" w:rsidR="004375F4" w:rsidRDefault="00F86C6D" w:rsidP="004375F4">
      <w:pPr>
        <w:pStyle w:val="02FlietextEinzug"/>
        <w:rPr>
          <w:lang w:val="en-US"/>
        </w:rPr>
      </w:pPr>
      <w:r>
        <w:rPr>
          <w:lang w:val="en-US"/>
        </w:rPr>
        <w:lastRenderedPageBreak/>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Pr>
          <w:lang w:val="en-US"/>
        </w:rPr>
        <w:t>as</w:t>
      </w:r>
      <w:r w:rsidR="004375F4">
        <w:rPr>
          <w:lang w:val="en-US"/>
        </w:rPr>
        <w:t xml:space="preserve"> well </w:t>
      </w:r>
      <w:r w:rsidR="00BB65C1" w:rsidRPr="006A56FF">
        <w:rPr>
          <w:lang w:val="en-US"/>
        </w:rPr>
        <w:t xml:space="preserve">due to data reasons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4375F4">
        <w:rPr>
          <w:lang w:val="en-US"/>
        </w:rPr>
        <w:t xml:space="preserve">A </w:t>
      </w:r>
      <w:r w:rsidR="00B23D1F" w:rsidRPr="006A56FF">
        <w:rPr>
          <w:lang w:val="en-US"/>
        </w:rPr>
        <w:t xml:space="preserve">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26B42DCD" w14:textId="125490F6"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xml:space="preserve">, we </w:t>
      </w:r>
      <w:r>
        <w:rPr>
          <w:lang w:val="en-US"/>
        </w:rPr>
        <w:t xml:space="preserve">therefore have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repeatedly </w:t>
      </w:r>
      <w:r w:rsidR="00C046FD" w:rsidRPr="00E915CC">
        <w:rPr>
          <w:lang w:val="en-US"/>
        </w:rPr>
        <w:t>analyze</w:t>
      </w:r>
      <w:r w:rsidR="00E915CC" w:rsidRPr="00E915CC">
        <w:rPr>
          <w:lang w:val="en-US"/>
        </w:rPr>
        <w:t xml:space="preserve"> four central dimensions</w:t>
      </w:r>
      <w:r>
        <w:rPr>
          <w:lang w:val="en-US"/>
        </w:rPr>
        <w:t xml:space="preserve"> and thereby have created </w:t>
      </w:r>
      <w:r w:rsidR="00E915CC" w:rsidRPr="00E915CC">
        <w:rPr>
          <w:lang w:val="en-US"/>
        </w:rPr>
        <w:t xml:space="preserve">a certain </w:t>
      </w:r>
      <w:r w:rsidR="00C046FD" w:rsidRPr="00E915CC">
        <w:rPr>
          <w:lang w:val="en-US"/>
        </w:rPr>
        <w:t>standardization</w:t>
      </w:r>
      <w:r w:rsidR="00E915CC" w:rsidRPr="00E915CC">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7B7D9B4E"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12280D16" w14:textId="77777777" w:rsidR="004573C8" w:rsidRDefault="00BF5BC0" w:rsidP="00981837">
      <w:pPr>
        <w:pStyle w:val="02FlietextErsterAbsatz"/>
        <w:rPr>
          <w:lang w:val="en-US"/>
        </w:rPr>
      </w:pPr>
      <w:r w:rsidRPr="00BF5BC0">
        <w:rPr>
          <w:u w:val="single"/>
          <w:lang w:val="en-US"/>
        </w:rPr>
        <w:lastRenderedPageBreak/>
        <w:t>II. Public-Private Mix:</w:t>
      </w:r>
      <w:r>
        <w:rPr>
          <w:lang w:val="en-US"/>
        </w:rPr>
        <w:t xml:space="preserve"> </w:t>
      </w:r>
    </w:p>
    <w:p w14:paraId="5D0E9429" w14:textId="70309098"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981837" w:rsidRPr="006A56FF">
        <w:rPr>
          <w:lang w:val="en-US"/>
        </w:rPr>
        <w:t xml:space="preserve"> </w:t>
      </w:r>
      <w:r>
        <w:rPr>
          <w:lang w:val="en-US"/>
        </w:rPr>
        <w:t>that 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EndPr/>
        <w:sdtContent>
          <w:r w:rsidRPr="00CA56B9">
            <w:rPr>
              <w:lang w:val="en-US"/>
            </w:rPr>
            <w:fldChar w:fldCharType="begin"/>
          </w:r>
          <w:r>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Pr>
              <w:lang w:val="en-US"/>
            </w:rPr>
            <w:t>(Wendt et al. 2009; Reibling et al., 2019; Böhm et al., 2013)</w:t>
          </w:r>
          <w:r w:rsidRPr="00CA56B9">
            <w:rPr>
              <w:lang w:val="en-US"/>
            </w:rPr>
            <w:fldChar w:fldCharType="end"/>
          </w:r>
          <w:r>
            <w:rPr>
              <w:lang w:val="en-US"/>
            </w:rPr>
            <w:t xml:space="preserve">, </w:t>
          </w:r>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w:t>
      </w:r>
      <w:r w:rsidR="00A40F30">
        <w:rPr>
          <w:lang w:val="en-US"/>
        </w:rPr>
        <w:t>,</w:t>
      </w:r>
      <w:r w:rsidR="00981837" w:rsidRPr="006A56FF">
        <w:rPr>
          <w:lang w:val="en-US"/>
        </w:rPr>
        <w:t xml:space="preserve">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58C0575D"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w:t>
          </w:r>
          <w:r w:rsidR="00B57DF2">
            <w:rPr>
              <w:lang w:val="en-US"/>
            </w:rPr>
            <w:t xml:space="preserve">Wendt, 2009; </w:t>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EndPr/>
        <w:sdtContent>
          <w:r w:rsidR="00671793">
            <w:rPr>
              <w:noProof/>
              <w:lang w:val="en-US"/>
            </w:rPr>
            <w:fldChar w:fldCharType="begin"/>
          </w:r>
          <w:r w:rsidR="0067179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yMCwiUmVmZXJlbmNlSWQiOiI0YTgzMWMzNC03NmE3LTRlMmItOTk1Ni1lYTExZjY2NTE2OD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ihLcmF1cyBldCBhbC4sIDIwMTApIn1dfSwiVGFnIjoiQ2l0YXZpUGxhY2Vob2xkZXIjZTMzN2U2OTctZDFjNS00ZmNkLWE3ZTAtZTQxYzA4NjFmYWM0IiwiVGV4dCI6IihLcmF1cyBldCBhbC4sIDIwMTApIiwiV0FJVmVyc2lvbiI6IjYuNS4wLjAifQ==}</w:instrText>
          </w:r>
          <w:r w:rsidR="00671793">
            <w:rPr>
              <w:noProof/>
              <w:lang w:val="en-US"/>
            </w:rPr>
            <w:fldChar w:fldCharType="separate"/>
          </w:r>
          <w:r w:rsidR="00671793">
            <w:rPr>
              <w:noProof/>
              <w:lang w:val="en-US"/>
            </w:rPr>
            <w:t>(Kraus et al., 2010)</w:t>
          </w:r>
          <w:r w:rsidR="00671793">
            <w:rPr>
              <w:noProof/>
              <w:lang w:val="en-US"/>
            </w:rPr>
            <w:fldChar w:fldCharType="end"/>
          </w:r>
        </w:sdtContent>
      </w:sdt>
      <w:r w:rsidR="005F6D29" w:rsidRPr="005E05FB">
        <w:rPr>
          <w:lang w:val="en-US"/>
        </w:rPr>
        <w:t>.</w:t>
      </w:r>
    </w:p>
    <w:p w14:paraId="543B77A1" w14:textId="77777777" w:rsidR="004573C8" w:rsidRDefault="00B57DF2" w:rsidP="00A40F30">
      <w:pPr>
        <w:pStyle w:val="02Flietext"/>
        <w:rPr>
          <w:lang w:val="en-US"/>
        </w:rPr>
      </w:pPr>
      <w:r w:rsidRPr="000D7467">
        <w:rPr>
          <w:u w:val="single"/>
          <w:lang w:val="en-US"/>
        </w:rPr>
        <w:t>IV. Performance:</w:t>
      </w:r>
      <w:r>
        <w:rPr>
          <w:lang w:val="en-US"/>
        </w:rPr>
        <w:t xml:space="preserve"> </w:t>
      </w:r>
    </w:p>
    <w:p w14:paraId="7495BA44" w14:textId="77777777"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 xml:space="preserve">service provision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EndPr/>
        <w:sdtContent>
          <w:r w:rsidR="00A40F30"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00A40F30" w:rsidRPr="00981837">
            <w:rPr>
              <w:lang w:val="en-US"/>
            </w:rPr>
            <w:fldChar w:fldCharType="separate"/>
          </w:r>
          <w:r w:rsidR="000B0433">
            <w:rPr>
              <w:lang w:val="en-US"/>
            </w:rPr>
            <w:t>(Halfens et al., 2013)</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EndPr/>
        <w:sdtContent>
          <w:r w:rsidR="00A40F30"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00A40F30" w:rsidRPr="006A56FF">
            <w:rPr>
              <w:lang w:val="en-US"/>
            </w:rPr>
            <w:fldChar w:fldCharType="separate"/>
          </w:r>
          <w:r w:rsidR="000B0433">
            <w:rPr>
              <w:lang w:val="en-US"/>
            </w:rPr>
            <w:t>Damiani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EndPr/>
        <w:sdtContent>
          <w:r w:rsidR="00A40F30"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00A40F30" w:rsidRPr="006A56FF">
            <w:rPr>
              <w:lang w:val="en-US"/>
            </w:rPr>
            <w:fldChar w:fldCharType="separate"/>
          </w:r>
          <w:r w:rsidR="000B0433">
            <w:rPr>
              <w:lang w:val="en-US"/>
            </w:rPr>
            <w:t>(2011)</w:t>
          </w:r>
          <w:r w:rsidR="00A40F30" w:rsidRPr="006A56FF">
            <w:rPr>
              <w:lang w:val="en-US"/>
            </w:rPr>
            <w:fldChar w:fldCharType="end"/>
          </w:r>
        </w:sdtContent>
      </w:sdt>
      <w:r w:rsidR="00A40F30" w:rsidRPr="006A56FF">
        <w:rPr>
          <w:lang w:val="en-US"/>
        </w:rPr>
        <w:t xml:space="preserve"> for example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EndPr/>
        <w:sdtContent>
          <w:r w:rsidR="00A40F30" w:rsidRPr="006A56FF">
            <w:rPr>
              <w:lang w:val="en-US"/>
            </w:rPr>
            <w:fldChar w:fldCharType="begin"/>
          </w:r>
          <w:r w:rsidR="00A40F30">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00A40F30" w:rsidRPr="006A56FF">
            <w:rPr>
              <w:lang w:val="en-US"/>
            </w:rPr>
            <w:fldChar w:fldCharType="separate"/>
          </w:r>
          <w:r w:rsidR="000B0433">
            <w:rPr>
              <w:lang w:val="en-US"/>
            </w:rPr>
            <w:t>Kraus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EndPr/>
        <w:sdtContent>
          <w:r w:rsidR="00A40F30" w:rsidRPr="006A56FF">
            <w:rPr>
              <w:lang w:val="en-US"/>
            </w:rPr>
            <w:fldChar w:fldCharType="begin"/>
          </w:r>
          <w:r w:rsidR="00A40F30">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00A40F30" w:rsidRPr="006A56FF">
            <w:rPr>
              <w:lang w:val="en-US"/>
            </w:rPr>
            <w:fldChar w:fldCharType="separate"/>
          </w:r>
          <w:r w:rsidR="000B0433">
            <w:rPr>
              <w:lang w:val="en-US"/>
            </w:rPr>
            <w:t>(2010)</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p>
    <w:p w14:paraId="435E1D48" w14:textId="48941927"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 xml:space="preserve">typologies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micro-data</w:t>
      </w:r>
      <w:r>
        <w:rPr>
          <w:lang w:val="en-US"/>
        </w:rPr>
        <w:t xml:space="preserve"> (Share 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sidR="005F6D29">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sidR="005F6D29">
            <w:rPr>
              <w:noProof/>
              <w:lang w:val="en-US"/>
            </w:rPr>
            <w:fldChar w:fldCharType="separate"/>
          </w:r>
          <w:r w:rsidR="000B0433">
            <w:rPr>
              <w:noProof/>
              <w:lang w:val="en-US"/>
            </w:rPr>
            <w:t>(Pommer et al., 2009)</w:t>
          </w:r>
          <w:r w:rsidR="005F6D29">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336CE31A"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w:t>
      </w:r>
      <w:r w:rsidR="00E00F03">
        <w:rPr>
          <w:lang w:val="en-US"/>
        </w:rPr>
        <w:t>N</w:t>
      </w:r>
      <w:r w:rsidRPr="005E05FB">
        <w:rPr>
          <w:lang w:val="en-US"/>
        </w:rPr>
        <w:t>orthern European cluster that mostly includes Sweden, 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w:t>
      </w:r>
      <w:r w:rsidR="00A31BDA">
        <w:rPr>
          <w:lang w:val="en-US"/>
        </w:rPr>
        <w:t xml:space="preserve">such as </w:t>
      </w:r>
      <w:r w:rsidR="00000C6B">
        <w:rPr>
          <w:lang w:val="en-US"/>
        </w:rPr>
        <w:t xml:space="preserve">Slovenia, Romania, and Lithuania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which incorporates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w:t>
      </w:r>
      <w:commentRangeStart w:id="34"/>
      <w:r w:rsidRPr="005E05FB">
        <w:rPr>
          <w:lang w:val="en-US"/>
        </w:rPr>
        <w:t xml:space="preserve">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w:t>
      </w:r>
      <w:commentRangeEnd w:id="34"/>
      <w:r w:rsidR="00A31BDA">
        <w:rPr>
          <w:rStyle w:val="Kommentarzeichen"/>
        </w:rPr>
        <w:commentReference w:id="34"/>
      </w:r>
      <w:r w:rsidRPr="005E05FB">
        <w:rPr>
          <w:lang w:val="en-US"/>
        </w:rPr>
        <w:t xml:space="preserve">. These </w:t>
      </w:r>
      <w:r w:rsidR="00A31BDA">
        <w:rPr>
          <w:lang w:val="en-US"/>
        </w:rPr>
        <w:t xml:space="preserve">three latter </w:t>
      </w:r>
      <w:r w:rsidRPr="005E05FB">
        <w:rPr>
          <w:lang w:val="en-US"/>
        </w:rPr>
        <w:t xml:space="preserve">countries are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w:t>
      </w:r>
      <w:r w:rsidRPr="005E05FB">
        <w:rPr>
          <w:lang w:val="en-US"/>
        </w:rPr>
        <w:lastRenderedPageBreak/>
        <w:t xml:space="preserve">together in one </w:t>
      </w:r>
      <w:r w:rsidR="00782D78">
        <w:rPr>
          <w:lang w:val="en-US"/>
        </w:rPr>
        <w:t>system type</w:t>
      </w:r>
      <w:r w:rsidR="00797C4E">
        <w:rPr>
          <w:lang w:val="en-US"/>
        </w:rPr>
        <w:t>, however</w:t>
      </w:r>
      <w:r w:rsidRPr="005E05FB">
        <w:rPr>
          <w:lang w:val="en-US"/>
        </w:rPr>
        <w:t xml:space="preserve"> mostly together with some Eastern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t>
      </w:r>
      <w:r w:rsidR="00777708">
        <w:rPr>
          <w:lang w:val="en-US"/>
        </w:rPr>
        <w:t xml:space="preserve">together </w:t>
      </w:r>
      <w:r w:rsidRPr="005E05FB">
        <w:rPr>
          <w:lang w:val="en-US"/>
        </w:rPr>
        <w:t>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EndPr/>
        <w:sdtContent>
          <w:r w:rsidR="00000C6B">
            <w:rPr>
              <w:noProof/>
              <w:lang w:val="en-US"/>
            </w:rPr>
            <w:fldChar w:fldCharType="begin"/>
          </w:r>
          <w:r w:rsidR="00000C6B">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xNS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KENvbG9tYm8sIDIwMTIpIn1dfSwiVGFnIjoiQ2l0YXZpUGxhY2Vob2xkZXIjMmU1OTcxMWQtZTEzNi00ZWFhLTk0OTAtZTBiOWI4YjRmZGQ3IiwiVGV4dCI6IihDb2xvbWJvLCAyMDEyKSIsIldBSVZlcnNpb24iOiI2LjUuMC4wIn0=}</w:instrText>
          </w:r>
          <w:r w:rsidR="00000C6B">
            <w:rPr>
              <w:noProof/>
              <w:lang w:val="en-US"/>
            </w:rPr>
            <w:fldChar w:fldCharType="separate"/>
          </w:r>
          <w:r w:rsidR="00000C6B">
            <w:rPr>
              <w:noProof/>
              <w:lang w:val="en-US"/>
            </w:rPr>
            <w:t>(Colombo, 2012)</w:t>
          </w:r>
          <w:r w:rsidR="00000C6B">
            <w:rPr>
              <w:noProof/>
              <w:lang w:val="en-US"/>
            </w:rPr>
            <w:fldChar w:fldCharType="end"/>
          </w:r>
        </w:sdtContent>
      </w:sdt>
      <w:r w:rsidRPr="005E05FB">
        <w:rPr>
          <w:lang w:val="en-US"/>
        </w:rPr>
        <w:t>.</w:t>
      </w:r>
      <w:r w:rsidR="00777708">
        <w:rPr>
          <w:lang w:val="en-US"/>
        </w:rPr>
        <w:t xml:space="preserve"> 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w:t>
      </w:r>
      <w:r w:rsidR="00777708">
        <w:rPr>
          <w:lang w:val="en-US"/>
        </w:rPr>
        <w:t xml:space="preserve">identifies a cluster with </w:t>
      </w:r>
      <w:r w:rsidRPr="005E05FB">
        <w:rPr>
          <w:lang w:val="en-US"/>
        </w:rPr>
        <w:t>Australia and South Korea.</w:t>
      </w:r>
    </w:p>
    <w:p w14:paraId="21AD3688" w14:textId="11DE7CB3"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Pr="005E05FB">
        <w:rPr>
          <w:lang w:val="en-US"/>
        </w:rPr>
        <w:t xml:space="preserve">LTC typologies </w:t>
      </w:r>
      <w:r w:rsidR="00000C6B">
        <w:rPr>
          <w:lang w:val="en-US"/>
        </w:rPr>
        <w:t>need to be advanced</w:t>
      </w:r>
      <w:r w:rsidRPr="005E05FB">
        <w:rPr>
          <w:lang w:val="en-US"/>
        </w:rPr>
        <w:t xml:space="preserve">. </w:t>
      </w:r>
      <w:r>
        <w:rPr>
          <w:lang w:val="en-US"/>
        </w:rPr>
        <w:t>First</w:t>
      </w:r>
      <w:r w:rsidRPr="005E05FB">
        <w:rPr>
          <w:lang w:val="en-US"/>
        </w:rPr>
        <w:t xml:space="preserve">, many typologies have a European focus or only use a small sample of countries. Thus, </w:t>
      </w:r>
      <w:r w:rsidR="00D200F2">
        <w:rPr>
          <w:lang w:val="en-US"/>
        </w:rPr>
        <w:t xml:space="preserve">in this contribution </w:t>
      </w:r>
      <w:r w:rsidRPr="005E05FB">
        <w:rPr>
          <w:lang w:val="en-US"/>
        </w:rPr>
        <w:t xml:space="preserve">we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xml:space="preserve">, most typologies only use quantitative indicators </w:t>
      </w:r>
      <w:r w:rsidR="00D200F2">
        <w:rPr>
          <w:lang w:val="en-US"/>
        </w:rPr>
        <w:t xml:space="preserve">in particular with </w:t>
      </w:r>
      <w:r w:rsidRPr="005E05FB">
        <w:rPr>
          <w:lang w:val="en-US"/>
        </w:rPr>
        <w:t xml:space="preserve">financing </w:t>
      </w:r>
      <w:r w:rsidR="00D200F2">
        <w:rPr>
          <w:lang w:val="en-US"/>
        </w:rPr>
        <w:t>data</w:t>
      </w:r>
      <w:r w:rsidRPr="005E05FB">
        <w:rPr>
          <w:lang w:val="en-US"/>
        </w:rPr>
        <w:t>.</w:t>
      </w:r>
      <w:r>
        <w:rPr>
          <w:lang w:val="en-US"/>
        </w:rPr>
        <w:t xml:space="preserve"> </w:t>
      </w:r>
      <w:r w:rsidR="00D200F2">
        <w:rPr>
          <w:lang w:val="en-US"/>
        </w:rPr>
        <w:t xml:space="preserve">We also include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combined both </w:t>
      </w:r>
      <w:r w:rsidR="00D200F2">
        <w:rPr>
          <w:lang w:val="en-US"/>
        </w:rPr>
        <w:t xml:space="preserve">quantitative and qualitative </w:t>
      </w:r>
      <w:r w:rsidR="00341CEB">
        <w:rPr>
          <w:lang w:val="en-US"/>
        </w:rPr>
        <w:t>approaches.</w:t>
      </w:r>
    </w:p>
    <w:p w14:paraId="56CE1366" w14:textId="32662F61"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w:t>
      </w:r>
      <w:r w:rsidR="00636AAF">
        <w:rPr>
          <w:lang w:val="en-US"/>
        </w:rPr>
        <w:t>3</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77777777" w:rsidR="00691EE1" w:rsidRDefault="00E91ABE" w:rsidP="00691EE1">
      <w:pPr>
        <w:pStyle w:val="02Flietext"/>
        <w:spacing w:after="0"/>
        <w:rPr>
          <w:lang w:val="en-US"/>
        </w:rPr>
      </w:pPr>
      <w:r w:rsidRPr="004B36E0">
        <w:rPr>
          <w:lang w:val="en-US"/>
        </w:rPr>
        <w:t xml:space="preserve">Indicators for </w:t>
      </w:r>
      <w:r w:rsidR="00D200F2">
        <w:rPr>
          <w:lang w:val="en-US"/>
        </w:rPr>
        <w:t>our</w:t>
      </w:r>
      <w:r w:rsidR="00D200F2" w:rsidRPr="004B36E0">
        <w:rPr>
          <w:lang w:val="en-US"/>
        </w:rPr>
        <w:t xml:space="preserve"> </w:t>
      </w:r>
      <w:r w:rsidRPr="004B36E0">
        <w:rPr>
          <w:lang w:val="en-US"/>
        </w:rPr>
        <w:t xml:space="preserve">typology </w:t>
      </w:r>
      <w:r w:rsidR="00304754" w:rsidRPr="004B36E0">
        <w:rPr>
          <w:lang w:val="en-US"/>
        </w:rPr>
        <w:t xml:space="preserve">of LTC systems </w:t>
      </w:r>
      <w:r w:rsidR="00D200F2">
        <w:rPr>
          <w:lang w:val="en-US"/>
        </w:rPr>
        <w:t xml:space="preserve">come </w:t>
      </w:r>
      <w:r w:rsidRPr="004B36E0">
        <w:rPr>
          <w:lang w:val="en-US"/>
        </w:rPr>
        <w:t>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ins w:id="35" w:author="Claus Wendt" w:date="2020-09-01T12:29:00Z">
        <w:r w:rsidR="00D200F2">
          <w:rPr>
            <w:lang w:val="en-US"/>
          </w:rPr>
          <w:t>are tak</w:t>
        </w:r>
      </w:ins>
      <w:ins w:id="36" w:author="Claus Wendt" w:date="2020-09-01T12:30:00Z">
        <w:r w:rsidR="00D200F2">
          <w:rPr>
            <w:lang w:val="en-US"/>
          </w:rPr>
          <w:t xml:space="preserve">en </w:t>
        </w:r>
      </w:ins>
      <w:del w:id="37" w:author="Claus Wendt" w:date="2020-09-01T12:30:00Z">
        <w:r w:rsidRPr="004B36E0" w:rsidDel="00D200F2">
          <w:rPr>
            <w:lang w:val="en-US"/>
          </w:rPr>
          <w:delText xml:space="preserve">were </w:delText>
        </w:r>
        <w:commentRangeStart w:id="38"/>
        <w:commentRangeStart w:id="39"/>
        <w:r w:rsidRPr="004B36E0" w:rsidDel="00D200F2">
          <w:rPr>
            <w:lang w:val="en-US"/>
          </w:rPr>
          <w:delText>extracted at the 10</w:delText>
        </w:r>
        <w:r w:rsidRPr="004B36E0" w:rsidDel="00D200F2">
          <w:rPr>
            <w:vertAlign w:val="superscript"/>
            <w:lang w:val="en-US"/>
          </w:rPr>
          <w:delText>th</w:delText>
        </w:r>
        <w:r w:rsidRPr="004B36E0" w:rsidDel="00D200F2">
          <w:rPr>
            <w:lang w:val="en-US"/>
          </w:rPr>
          <w:delText xml:space="preserve"> of December 2018 </w:delText>
        </w:r>
      </w:del>
      <w:commentRangeEnd w:id="38"/>
      <w:r w:rsidR="00D200F2">
        <w:rPr>
          <w:rStyle w:val="Kommentarzeichen"/>
        </w:rPr>
        <w:commentReference w:id="38"/>
      </w:r>
      <w:commentRangeEnd w:id="39"/>
      <w:r w:rsidR="008C6FA4">
        <w:rPr>
          <w:rStyle w:val="Kommentarzeichen"/>
        </w:rPr>
        <w:commentReference w:id="39"/>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200F2">
        <w:rPr>
          <w:lang w:val="en-US"/>
        </w:rPr>
        <w:t>F</w:t>
      </w:r>
      <w:r w:rsidR="008233BC">
        <w:rPr>
          <w:lang w:val="en-US"/>
        </w:rPr>
        <w:t>ive</w:t>
      </w:r>
      <w:r w:rsidR="00D86257" w:rsidRPr="00D86257">
        <w:rPr>
          <w:lang w:val="en-US"/>
        </w:rPr>
        <w:t xml:space="preserve"> institutional indicators </w:t>
      </w:r>
      <w:r w:rsidR="00D200F2">
        <w:rPr>
          <w:lang w:val="en-US"/>
        </w:rPr>
        <w:t xml:space="preserve">are taken </w:t>
      </w:r>
      <w:r w:rsidR="00D86257" w:rsidRPr="00D86257">
        <w:rPr>
          <w:lang w:val="en-US"/>
        </w:rPr>
        <w:t xml:space="preserve">from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w:t>
      </w:r>
      <w:proofErr w:type="spellStart"/>
      <w:r w:rsidR="00D86257" w:rsidRPr="00D86257">
        <w:t>Health</w:t>
      </w:r>
      <w:proofErr w:type="spellEnd"/>
      <w:r w:rsidR="00D86257" w:rsidRPr="00D86257">
        <w:t xml:space="preserve">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w:t>
      </w:r>
      <w:r w:rsidR="00D200F2">
        <w:rPr>
          <w:lang w:val="en-US"/>
        </w:rPr>
        <w:t xml:space="preserve">of </w:t>
      </w:r>
      <w:r w:rsidR="00F20EDF">
        <w:rPr>
          <w:lang w:val="en-US"/>
        </w:rPr>
        <w:t>the</w:t>
      </w:r>
      <w:r w:rsidR="00935E6D">
        <w:rPr>
          <w:lang w:val="en-US"/>
        </w:rPr>
        <w:t xml:space="preserve"> institutional indicators</w:t>
      </w:r>
      <w:r w:rsidR="00D86257" w:rsidRPr="00D86257">
        <w:rPr>
          <w:lang w:val="en-US"/>
        </w:rPr>
        <w:t xml:space="preserve"> refer to the national rules or the dominant rules in place since in some countries regional or municipal rules prevail. To double-check our values, we contacted national LTC policy experts</w:t>
      </w:r>
      <w:r w:rsidR="008610B2">
        <w:rPr>
          <w:lang w:val="en-US"/>
        </w:rPr>
        <w:t xml:space="preserve"> with </w:t>
      </w:r>
      <w:r w:rsidR="00D86257" w:rsidRPr="00D86257">
        <w:rPr>
          <w:lang w:val="en-US"/>
        </w:rPr>
        <w:lastRenderedPageBreak/>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Pr>
          <w:lang w:val="en-US"/>
        </w:rPr>
        <w:t xml:space="preserve">Based on the </w:t>
      </w:r>
      <w:r w:rsidR="00F20EDF" w:rsidRPr="00D86257">
        <w:rPr>
          <w:lang w:val="en-US"/>
        </w:rPr>
        <w:t>questionnaires</w:t>
      </w:r>
      <w:r w:rsidR="00D86257" w:rsidRPr="00D86257">
        <w:rPr>
          <w:lang w:val="en-US"/>
        </w:rPr>
        <w:t xml:space="preserve"> </w:t>
      </w:r>
      <w:r w:rsidR="008610B2">
        <w:rPr>
          <w:lang w:val="en-US"/>
        </w:rPr>
        <w:t xml:space="preserve">we received answers and </w:t>
      </w:r>
      <w:r w:rsidR="00D86257" w:rsidRPr="00D86257">
        <w:rPr>
          <w:lang w:val="en-US"/>
        </w:rPr>
        <w:t>comments to our coding between May and July 2019</w:t>
      </w:r>
      <w:r w:rsidR="00C046FD">
        <w:rPr>
          <w:lang w:val="en-US"/>
        </w:rPr>
        <w:t xml:space="preserve"> for all countries in the sample</w:t>
      </w:r>
      <w:r w:rsidR="00785674">
        <w:rPr>
          <w:lang w:val="en-US"/>
        </w:rPr>
        <w:t xml:space="preserve"> (see Table 5 in the Appendix)</w:t>
      </w:r>
      <w:r w:rsidR="00D86257" w:rsidRPr="00D86257">
        <w:rPr>
          <w:lang w:val="en-US"/>
        </w:rPr>
        <w:t>.</w:t>
      </w:r>
    </w:p>
    <w:p w14:paraId="4D464144" w14:textId="2034A987" w:rsidR="00FC37B8" w:rsidRDefault="00E915CC" w:rsidP="00691EE1">
      <w:pPr>
        <w:pStyle w:val="02Flietext"/>
        <w:spacing w:after="0"/>
        <w:ind w:firstLine="284"/>
        <w:rPr>
          <w:lang w:val="en-US"/>
        </w:rPr>
      </w:pPr>
      <w:r w:rsidRPr="00180D20">
        <w:rPr>
          <w:lang w:val="en-US"/>
        </w:rPr>
        <w:t xml:space="preserve">As a measure of financial input into the system we use LTC </w:t>
      </w:r>
      <w:r w:rsidR="00785674">
        <w:rPr>
          <w:lang w:val="en-US"/>
        </w:rPr>
        <w:t xml:space="preserve">(health) </w:t>
      </w:r>
      <w:r w:rsidRPr="00180D20">
        <w:rPr>
          <w:lang w:val="en-US"/>
        </w:rPr>
        <w:t xml:space="preserve">expenditure </w:t>
      </w:r>
      <w:commentRangeStart w:id="40"/>
      <w:commentRangeEnd w:id="40"/>
      <w:r w:rsidR="00785674">
        <w:rPr>
          <w:rStyle w:val="Kommentarzeichen"/>
        </w:rPr>
        <w:commentReference w:id="40"/>
      </w:r>
      <w:r w:rsidRPr="00180D20">
        <w:rPr>
          <w:lang w:val="en-US"/>
        </w:rPr>
        <w:t>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bodily related LTC, mainly on “(basic) Activities of daily living (ADL</w:t>
      </w:r>
      <w:r w:rsidR="00662072">
        <w:rPr>
          <w:lang w:val="en-US"/>
        </w:rPr>
        <w:t>s</w:t>
      </w:r>
      <w:r w:rsidRPr="00180D20">
        <w:rPr>
          <w:lang w:val="en-US"/>
        </w:rPr>
        <w:t xml:space="preserve">)” like bathing, dressing or eating. We would </w:t>
      </w:r>
      <w:r w:rsidR="00785674">
        <w:rPr>
          <w:lang w:val="en-US"/>
        </w:rPr>
        <w:t xml:space="preserve">also </w:t>
      </w:r>
      <w:r w:rsidRPr="00180D20">
        <w:rPr>
          <w:lang w:val="en-US"/>
        </w:rPr>
        <w:t>have include</w:t>
      </w:r>
      <w:r w:rsidR="00785674">
        <w:rPr>
          <w:lang w:val="en-US"/>
        </w:rPr>
        <w:t>d</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Pr="00180D20">
        <w:rPr>
          <w:lang w:val="en-US"/>
        </w:rPr>
        <w:t>“instrumental activities of daily living (IADL</w:t>
      </w:r>
      <w:r w:rsidR="00662072">
        <w:rPr>
          <w:lang w:val="en-US"/>
        </w:rPr>
        <w:t>s</w:t>
      </w:r>
      <w:r w:rsidRPr="00180D20">
        <w:rPr>
          <w:lang w:val="en-US"/>
        </w:rPr>
        <w:t>)</w:t>
      </w:r>
      <w:r w:rsidR="00FC37B8">
        <w:rPr>
          <w:lang w:val="en-US"/>
        </w:rPr>
        <w:t xml:space="preserve"> </w:t>
      </w:r>
      <w:r w:rsidR="00785674">
        <w:rPr>
          <w:lang w:val="en-US"/>
        </w:rPr>
        <w:t xml:space="preserve">to </w:t>
      </w:r>
      <w:r w:rsidR="00FC37B8">
        <w:rPr>
          <w:lang w:val="en-US"/>
        </w:rPr>
        <w:t>giv</w:t>
      </w:r>
      <w:r w:rsidR="00785674">
        <w:rPr>
          <w:lang w:val="en-US"/>
        </w:rPr>
        <w:t>e</w:t>
      </w:r>
      <w:r w:rsidRPr="00180D20">
        <w:rPr>
          <w:lang w:val="en-US"/>
        </w:rPr>
        <w:t xml:space="preserv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662072">
            <w:rPr>
              <w:lang w:val="en-US"/>
            </w:rPr>
            <w:instrText>G4+MTU5PC9uPlxyXG</w:instrText>
          </w:r>
          <w:r w:rsidRPr="00E915CC">
            <w:instrText>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00785674">
        <w:rPr>
          <w:lang w:val="en-US"/>
        </w:rPr>
        <w:t>, but</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Pr="00180D20">
        <w:rPr>
          <w:lang w:val="en-US"/>
        </w:rPr>
        <w:t xml:space="preserve"> while the actual supply of spots in these facilities </w:t>
      </w:r>
      <w:r w:rsidR="002000FB">
        <w:rPr>
          <w:lang w:val="en-US"/>
        </w:rPr>
        <w:t xml:space="preserve">is </w:t>
      </w:r>
      <w:r w:rsidR="00FC37B8">
        <w:rPr>
          <w:lang w:val="en-US"/>
        </w:rPr>
        <w:t xml:space="preserve">reflected by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54649890" w:rsidR="00E915CC" w:rsidRDefault="009822E9" w:rsidP="00FC37B8">
      <w:pPr>
        <w:pStyle w:val="02FlietextEinzug"/>
        <w:rPr>
          <w:lang w:val="en-US"/>
        </w:rPr>
      </w:pPr>
      <w:r>
        <w:rPr>
          <w:lang w:val="en-US"/>
        </w:rPr>
        <w:t xml:space="preserve">To </w:t>
      </w:r>
      <w:r w:rsidR="002000FB">
        <w:rPr>
          <w:lang w:val="en-US"/>
        </w:rPr>
        <w:t xml:space="preserve">capture </w:t>
      </w:r>
      <w:r>
        <w:rPr>
          <w:lang w:val="en-US"/>
        </w:rPr>
        <w:t xml:space="preserve">the public-private-mix of LTC systems we use two indicators. First,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0, describing a system where only in</w:t>
      </w:r>
      <w:r w:rsidR="005D7A23">
        <w:rPr>
          <w:lang w:val="en-US"/>
        </w:rPr>
        <w:t>-</w:t>
      </w:r>
      <w:r w:rsidR="00E62C77" w:rsidRPr="00E62C77">
        <w:rPr>
          <w:lang w:val="en-US"/>
        </w:rPr>
        <w:t xml:space="preserve">kind-benefits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1, while unbound benefits, where 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coded 2</w:t>
      </w:r>
      <w:r w:rsidR="00E62C77">
        <w:rPr>
          <w:lang w:val="en-US"/>
        </w:rPr>
        <w:t>.</w:t>
      </w:r>
    </w:p>
    <w:p w14:paraId="301EBF7B" w14:textId="42961056" w:rsidR="003C165F" w:rsidRDefault="002000FB" w:rsidP="003C165F">
      <w:pPr>
        <w:pStyle w:val="02FlietextEinzug"/>
        <w:rPr>
          <w:lang w:val="en-US"/>
        </w:rPr>
      </w:pPr>
      <w:r>
        <w:rPr>
          <w:lang w:val="en-US"/>
        </w:rPr>
        <w:t>To capture a</w:t>
      </w:r>
      <w:r w:rsidR="00D86257">
        <w:rPr>
          <w:lang w:val="en-US"/>
        </w:rPr>
        <w:t xml:space="preserve">ccess to LTC systems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w:t>
      </w:r>
      <w:r w:rsidR="007B4F7D">
        <w:rPr>
          <w:lang w:val="en-US"/>
        </w:rPr>
        <w:lastRenderedPageBreak/>
        <w:t xml:space="preserve">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while </w:t>
      </w:r>
      <w:proofErr w:type="spellStart"/>
      <w:r w:rsidR="000025F9" w:rsidRPr="000025F9">
        <w:rPr>
          <w:lang w:val="en-US"/>
        </w:rPr>
        <w:t>multicollinearity</w:t>
      </w:r>
      <w:proofErr w:type="spellEnd"/>
      <w:r w:rsidR="000025F9" w:rsidRPr="000025F9">
        <w:rPr>
          <w:lang w:val="en-US"/>
        </w:rPr>
        <w:t xml:space="preserve">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End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xml:space="preserve">) may take values between 0-4,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D56285">
        <w:rPr>
          <w:lang w:val="en-US"/>
        </w:rPr>
        <w:t xml:space="preserve"> </w:t>
      </w:r>
      <w:r w:rsidR="00DC1A1F">
        <w:rPr>
          <w:lang w:val="en-US"/>
        </w:rPr>
        <w:t xml:space="preserve">that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care related benefits.</w:t>
      </w:r>
      <w:r w:rsidR="00D86257">
        <w:rPr>
          <w:lang w:val="en-US"/>
        </w:rPr>
        <w:t xml:space="preserve"> </w:t>
      </w:r>
      <w:r w:rsidR="00D86257" w:rsidRPr="00D86257">
        <w:rPr>
          <w:lang w:val="en-US"/>
        </w:rPr>
        <w:t>If a country system applies no means-testing in LTC systems</w:t>
      </w:r>
      <w:r w:rsidR="00D56285">
        <w:rPr>
          <w:lang w:val="en-US"/>
        </w:rPr>
        <w:t xml:space="preserve"> at all</w:t>
      </w:r>
      <w:r w:rsidR="00D86257" w:rsidRPr="00D86257">
        <w:rPr>
          <w:lang w:val="en-US"/>
        </w:rPr>
        <w:t>, it was coded 0 and 1 if means-testing takes place.</w:t>
      </w:r>
      <w:r w:rsidR="003C165F" w:rsidRPr="003C165F">
        <w:rPr>
          <w:lang w:val="en-US"/>
        </w:rPr>
        <w:t xml:space="preserve"> </w:t>
      </w:r>
    </w:p>
    <w:p w14:paraId="5F02845C" w14:textId="62530394"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4117FB">
        <w:rPr>
          <w:lang w:val="en-US"/>
        </w:rPr>
        <w:t>self-rated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77777777"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41"/>
      <w:r w:rsidRPr="006A56FF">
        <w:rPr>
          <w:lang w:val="en-US"/>
        </w:rPr>
        <w:t>indicators</w:t>
      </w:r>
      <w:commentRangeEnd w:id="41"/>
      <w:r>
        <w:rPr>
          <w:rStyle w:val="Kommentarzeichen"/>
          <w:bCs w:val="0"/>
        </w:rPr>
        <w:commentReference w:id="41"/>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77777777" w:rsidR="00691EE1" w:rsidRPr="006A56FF" w:rsidRDefault="00691EE1" w:rsidP="00557CDD">
            <w:pPr>
              <w:spacing w:line="276" w:lineRule="auto"/>
              <w:ind w:left="142"/>
              <w:rPr>
                <w:sz w:val="20"/>
                <w:lang w:val="en-US"/>
              </w:rPr>
            </w:pPr>
            <w:r w:rsidRPr="006A56FF">
              <w:rPr>
                <w:sz w:val="20"/>
                <w:lang w:val="en-US"/>
              </w:rPr>
              <w:t>Number of beds per 1000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77777777"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77777777" w:rsidR="00691EE1" w:rsidRPr="00CD07AD" w:rsidRDefault="00691EE1" w:rsidP="00557CDD">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34335C2D" w:rsidR="00691EE1" w:rsidRDefault="00691EE1" w:rsidP="00557CDD">
            <w:pPr>
              <w:ind w:firstLine="142"/>
              <w:rPr>
                <w:sz w:val="20"/>
                <w:lang w:val="en-US"/>
              </w:rPr>
            </w:pPr>
            <w:bookmarkStart w:id="42" w:name="_GoBack"/>
            <w:bookmarkEnd w:id="42"/>
            <w:del w:id="43" w:author="Mareike Ariaans" w:date="2020-09-03T16:26:00Z">
              <w:r w:rsidRPr="006A56FF" w:rsidDel="00AB64A4">
                <w:rPr>
                  <w:sz w:val="20"/>
                  <w:lang w:val="en-US"/>
                </w:rPr>
                <w:delText xml:space="preserve">Cash </w:delText>
              </w:r>
            </w:del>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77777777" w:rsidR="00691EE1" w:rsidRPr="006A56FF" w:rsidRDefault="00691EE1" w:rsidP="00557CDD">
            <w:pPr>
              <w:spacing w:line="276" w:lineRule="auto"/>
              <w:ind w:left="142" w:firstLine="142"/>
              <w:rPr>
                <w:sz w:val="20"/>
                <w:lang w:val="en-US"/>
              </w:rPr>
            </w:pPr>
            <w:r w:rsidRPr="006A56FF">
              <w:rPr>
                <w:sz w:val="20"/>
                <w:lang w:val="en-US"/>
              </w:rPr>
              <w:lastRenderedPageBreak/>
              <w:t>(</w:t>
            </w:r>
            <w:r>
              <w:rPr>
                <w:sz w:val="20"/>
                <w:lang w:val="en-US"/>
              </w:rPr>
              <w:t>only i</w:t>
            </w:r>
            <w:r w:rsidRPr="006A56FF">
              <w:rPr>
                <w:sz w:val="20"/>
                <w:lang w:val="en-US"/>
              </w:rPr>
              <w:t>n</w:t>
            </w:r>
            <w:r>
              <w:rPr>
                <w:sz w:val="20"/>
                <w:lang w:val="en-US"/>
              </w:rPr>
              <w:t xml:space="preserve"> </w:t>
            </w:r>
            <w:r w:rsidRPr="006A56FF">
              <w:rPr>
                <w:sz w:val="20"/>
                <w:lang w:val="en-US"/>
              </w:rPr>
              <w:t>kind, Bound, Unbound)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lastRenderedPageBreak/>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77777777" w:rsidR="00691EE1" w:rsidRPr="006A56FF" w:rsidRDefault="00691EE1" w:rsidP="00557CDD">
            <w:pPr>
              <w:rPr>
                <w:sz w:val="20"/>
                <w:lang w:val="en-US"/>
              </w:rPr>
            </w:pPr>
            <w:r>
              <w:rPr>
                <w:sz w:val="20"/>
                <w:lang w:val="en-US"/>
              </w:rPr>
              <w:t>Choice Index</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77777777" w:rsidR="00691EE1" w:rsidRPr="006A56FF" w:rsidRDefault="00691EE1" w:rsidP="00557CDD">
            <w:pPr>
              <w:ind w:firstLine="284"/>
              <w:rPr>
                <w:sz w:val="20"/>
                <w:lang w:val="en-US"/>
              </w:rPr>
            </w:pPr>
            <w:r w:rsidRPr="006A56FF">
              <w:rPr>
                <w:sz w:val="20"/>
                <w:lang w:val="en-US"/>
              </w:rPr>
              <w:t>Choice of homecare provider</w:t>
            </w:r>
          </w:p>
        </w:tc>
        <w:tc>
          <w:tcPr>
            <w:tcW w:w="1276" w:type="dxa"/>
            <w:vAlign w:val="center"/>
          </w:tcPr>
          <w:p w14:paraId="14826DD8" w14:textId="77777777" w:rsidR="00691EE1" w:rsidRPr="006A56FF" w:rsidRDefault="00691EE1" w:rsidP="00557CDD">
            <w:pPr>
              <w:rPr>
                <w:sz w:val="20"/>
                <w:lang w:val="en-US"/>
              </w:rPr>
            </w:pPr>
            <w:r>
              <w:rPr>
                <w:sz w:val="20"/>
                <w:lang w:val="en-US"/>
              </w:rPr>
              <w:t>Choice homecare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77777777" w:rsidR="00691EE1" w:rsidRPr="006A56FF" w:rsidRDefault="00691EE1" w:rsidP="00557CDD">
            <w:pPr>
              <w:ind w:firstLine="284"/>
              <w:rPr>
                <w:sz w:val="20"/>
                <w:lang w:val="en-US"/>
              </w:rPr>
            </w:pPr>
            <w:r w:rsidRPr="006A56FF">
              <w:rPr>
                <w:sz w:val="20"/>
                <w:lang w:val="en-US"/>
              </w:rPr>
              <w:t>Choice between cash vs in</w:t>
            </w:r>
            <w:r>
              <w:rPr>
                <w:sz w:val="20"/>
                <w:lang w:val="en-US"/>
              </w:rPr>
              <w:t xml:space="preserve"> </w:t>
            </w:r>
            <w:r w:rsidRPr="006A56FF">
              <w:rPr>
                <w:sz w:val="20"/>
                <w:lang w:val="en-US"/>
              </w:rPr>
              <w:t>kind-benefits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77777777" w:rsidR="008610B2" w:rsidRDefault="008610B2" w:rsidP="000025F9">
      <w:pPr>
        <w:pStyle w:val="02FlietextEinzug"/>
        <w:rPr>
          <w:lang w:val="en-US"/>
        </w:rPr>
      </w:pPr>
    </w:p>
    <w:p w14:paraId="66700576" w14:textId="78EBC149" w:rsidR="00E91ABE" w:rsidRPr="00673E58" w:rsidRDefault="00E62C77" w:rsidP="00E62C77">
      <w:pPr>
        <w:pStyle w:val="berschrift2"/>
        <w:rPr>
          <w:lang w:val="en-US"/>
        </w:rPr>
      </w:pPr>
      <w:r w:rsidRPr="00673E58">
        <w:rPr>
          <w:lang w:val="en-US"/>
        </w:rPr>
        <w:t>Data</w:t>
      </w:r>
    </w:p>
    <w:p w14:paraId="740C7D30" w14:textId="3E220982"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ins w:id="44" w:author="Philipp Alexander Linden" w:date="2020-09-03T14:49:00Z">
        <w:r w:rsidR="00C956BD">
          <w:rPr>
            <w:szCs w:val="24"/>
          </w:rPr>
          <w:t>d</w:t>
        </w:r>
      </w:ins>
      <w:ins w:id="45" w:author="Philipp Alexander Linden" w:date="2020-09-03T14:48:00Z">
        <w:r w:rsidR="00C956BD">
          <w:rPr>
            <w:szCs w:val="24"/>
          </w:rPr>
          <w:t xml:space="preserve"> 11</w:t>
        </w:r>
      </w:ins>
      <w:r w:rsidR="00577247" w:rsidRPr="006A56FF">
        <w:rPr>
          <w:szCs w:val="24"/>
        </w:rPr>
        <w:t xml:space="preserve"> c</w:t>
      </w:r>
      <w:r w:rsidR="000F2CA0" w:rsidRPr="006A56FF">
        <w:rPr>
          <w:szCs w:val="24"/>
        </w:rPr>
        <w:t>ountries</w:t>
      </w:r>
      <w:ins w:id="46" w:author="Claus Wendt" w:date="2020-09-01T15:34:00Z">
        <w:r w:rsidR="002A4735">
          <w:rPr>
            <w:szCs w:val="24"/>
          </w:rPr>
          <w:t xml:space="preserve"> from the </w:t>
        </w:r>
        <w:del w:id="47" w:author="Philipp Alexander Linden" w:date="2020-09-03T14:48:00Z">
          <w:r w:rsidR="002A4735" w:rsidDel="00C956BD">
            <w:rPr>
              <w:szCs w:val="24"/>
            </w:rPr>
            <w:delText>36</w:delText>
          </w:r>
        </w:del>
      </w:ins>
      <w:ins w:id="48" w:author="Philipp Alexander Linden" w:date="2020-09-03T14:48:00Z">
        <w:r w:rsidR="00C956BD">
          <w:rPr>
            <w:szCs w:val="24"/>
          </w:rPr>
          <w:t>total</w:t>
        </w:r>
      </w:ins>
      <w:ins w:id="49" w:author="Claus Wendt" w:date="2020-09-01T15:34:00Z">
        <w:r w:rsidR="002A4735">
          <w:rPr>
            <w:szCs w:val="24"/>
          </w:rPr>
          <w:t xml:space="preserve"> OECD </w:t>
        </w:r>
        <w:commentRangeStart w:id="50"/>
        <w:del w:id="51" w:author="Philipp Alexander Linden" w:date="2020-09-03T14:48:00Z">
          <w:r w:rsidR="002A4735" w:rsidDel="00C956BD">
            <w:rPr>
              <w:szCs w:val="24"/>
            </w:rPr>
            <w:delText>country</w:delText>
          </w:r>
        </w:del>
      </w:ins>
      <w:commentRangeEnd w:id="50"/>
      <w:r w:rsidR="00015C6E">
        <w:rPr>
          <w:rStyle w:val="Kommentarzeichen"/>
          <w:lang w:val="de-DE"/>
        </w:rPr>
        <w:commentReference w:id="50"/>
      </w:r>
      <w:ins w:id="52" w:author="Claus Wendt" w:date="2020-09-01T15:34:00Z">
        <w:del w:id="53" w:author="Philipp Alexander Linden" w:date="2020-09-03T14:48:00Z">
          <w:r w:rsidR="002A4735" w:rsidDel="00C956BD">
            <w:rPr>
              <w:szCs w:val="24"/>
            </w:rPr>
            <w:delText xml:space="preserve"> </w:delText>
          </w:r>
        </w:del>
        <w:r w:rsidR="002A4735">
          <w:rPr>
            <w:szCs w:val="24"/>
          </w:rPr>
          <w:t>sample</w:t>
        </w:r>
      </w:ins>
      <w:r w:rsidR="00577247" w:rsidRPr="006A56FF">
        <w:rPr>
          <w:szCs w:val="24"/>
        </w:rPr>
        <w:t xml:space="preserve">, </w:t>
      </w:r>
      <w:ins w:id="54" w:author="Philipp Alexander Linden" w:date="2020-09-03T14:48:00Z">
        <w:r w:rsidR="00C956BD">
          <w:rPr>
            <w:szCs w:val="24"/>
          </w:rPr>
          <w:t xml:space="preserve">because </w:t>
        </w:r>
      </w:ins>
      <w:del w:id="55" w:author="Philipp Alexander Linden" w:date="2020-09-03T14:48:00Z">
        <w:r w:rsidR="00577247" w:rsidRPr="006A56FF" w:rsidDel="00C956BD">
          <w:rPr>
            <w:szCs w:val="24"/>
          </w:rPr>
          <w:delText xml:space="preserve">where </w:delText>
        </w:r>
      </w:del>
      <w:r w:rsidR="00577247" w:rsidRPr="006A56FF">
        <w:rPr>
          <w:szCs w:val="24"/>
        </w:rPr>
        <w:t xml:space="preserve">data </w:t>
      </w:r>
      <w:ins w:id="56" w:author="Philipp Alexander Linden" w:date="2020-09-03T14:48:00Z">
        <w:r w:rsidR="00C956BD">
          <w:rPr>
            <w:szCs w:val="24"/>
          </w:rPr>
          <w:t>was</w:t>
        </w:r>
      </w:ins>
      <w:del w:id="57" w:author="Philipp Alexander Linden" w:date="2020-09-03T14:48:00Z">
        <w:r w:rsidR="002A4735" w:rsidDel="00C956BD">
          <w:rPr>
            <w:szCs w:val="24"/>
          </w:rPr>
          <w:delText>is</w:delText>
        </w:r>
      </w:del>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58"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w:t>
      </w:r>
      <w:commentRangeStart w:id="59"/>
      <w:r w:rsidR="00147CE1" w:rsidRPr="006A56FF">
        <w:rPr>
          <w:szCs w:val="24"/>
        </w:rPr>
        <w:t>conduct</w:t>
      </w:r>
      <w:ins w:id="60" w:author="Philipp Alexander Linden" w:date="2020-09-03T14:49:00Z">
        <w:r w:rsidR="00C956BD">
          <w:rPr>
            <w:szCs w:val="24"/>
          </w:rPr>
          <w:t>ed</w:t>
        </w:r>
      </w:ins>
      <w:commentRangeEnd w:id="59"/>
      <w:r w:rsidR="00015C6E">
        <w:rPr>
          <w:rStyle w:val="Kommentarzeichen"/>
          <w:lang w:val="de-DE"/>
        </w:rPr>
        <w:commentReference w:id="59"/>
      </w:r>
      <w:r w:rsidR="00147CE1" w:rsidRPr="006A56FF">
        <w:rPr>
          <w:szCs w:val="24"/>
        </w:rPr>
        <w:t xml:space="preserve"> a three-step process</w:t>
      </w:r>
      <w:bookmarkEnd w:id="58"/>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ins w:id="61" w:author="Philipp Alexander Linden" w:date="2020-09-03T14:49:00Z">
        <w:r w:rsidR="00C956BD">
          <w:rPr>
            <w:szCs w:val="24"/>
          </w:rPr>
          <w:t>d</w:t>
        </w:r>
      </w:ins>
      <w:r w:rsidR="000F2CA0" w:rsidRPr="006A56FF">
        <w:rPr>
          <w:szCs w:val="24"/>
        </w:rPr>
        <w:t xml:space="preserve">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End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xMiwiUmVmZXJlbmNlSWQiOiJmYjM3YjA0YS1kY2FjLTQ1OWUtYmUwOC1jOWIwOTdjMTE2Nz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JHR5cGUiOiJTd2lzc0FjYWRlbWljLkNpdGF2aS5QZXJzb24sIFN3aXNzQWNhZGVtaWMuQ2l0YXZp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yL3NpbS40MDY3IiwiVXJpU3RyaW5nIjoiaHR0cHM6Ly9kb2kub3JnLzEwLjEwMDIvc2ltLjQwNj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IyNTkwMCIsIlVyaVN0cmluZyI6Imh0dHA6Ly93d3cubmNiaS5ubG0ubmloLmdvdi9wdWJtZWQvMjEyMjU5MD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}</w:instrText>
          </w:r>
          <w:r w:rsidR="00691EE1">
            <w:rPr>
              <w:noProof/>
              <w:szCs w:val="24"/>
            </w:rPr>
            <w:fldChar w:fldCharType="separate"/>
          </w:r>
          <w:r w:rsidR="00691EE1">
            <w:rPr>
              <w:noProof/>
              <w:szCs w:val="24"/>
            </w:rPr>
            <w:t>White et al.</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End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2LCJSZWZlcmVuY2VJZCI6ImZiMzdiMDRhLWRjYWMtNDU5ZS1iZTA4LWM5YjA5N2MxMTY3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AyVDExOjA5OjUz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EpIn1dfSwiVGFnIjoiQ2l0YXZpUGxhY2Vob2xkZXIjNmI0NDZhMTYtYjdlOS00M2I4LWJiZjEtODljY2E5MzNlZDcyIiwiVGV4dCI6IigyMDExKSIsIldBSVZlcnNpb24iOiI2LjUuMC4wIn0=}</w:instrText>
          </w:r>
          <w:r w:rsidR="00691EE1">
            <w:rPr>
              <w:noProof/>
              <w:szCs w:val="24"/>
            </w:rPr>
            <w:fldChar w:fldCharType="separate"/>
          </w:r>
          <w:r w:rsidR="00691EE1">
            <w:rPr>
              <w:noProof/>
              <w:szCs w:val="24"/>
            </w:rPr>
            <w:t>(2011)</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End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xNCwiUmVmZXJlbmNlSWQiOiIxZjg2OTFjOC04YThkLTQxZjAtODI4Ny02NTZhMjQzNjQzZ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E4Mi0wMTEtMDE3OS05IiwiVXJpU3RyaW5nIjoiaHR0cHM6Ly9kb2kub3JnLzEwLjEwMDcvczEwMTgyLTAxMS0wMTc5LT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}</w:instrText>
          </w:r>
          <w:r w:rsidR="00691EE1">
            <w:rPr>
              <w:noProof/>
              <w:szCs w:val="24"/>
            </w:rPr>
            <w:fldChar w:fldCharType="separate"/>
          </w:r>
          <w:r w:rsidR="00691EE1">
            <w:rPr>
              <w:noProof/>
              <w:szCs w:val="24"/>
            </w:rPr>
            <w:t>Kleinke et al.</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End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2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wMlQxMTowOTo1My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xKSJ9XX0sIlRhZyI6IkNpdGF2aVBsYWNlaG9sZGVyI2U4YjU0OTE4LTllY2UtNGI5ZC1hMTY1LTgyYzExNWUwOGU1YiIsIlRleHQiOiIoMjAxMSkiLCJXQUlWZXJzaW9uIjoiNi41LjAuMCJ9}</w:instrText>
          </w:r>
          <w:r w:rsidR="00691EE1">
            <w:rPr>
              <w:noProof/>
              <w:szCs w:val="24"/>
            </w:rPr>
            <w:fldChar w:fldCharType="separate"/>
          </w:r>
          <w:r w:rsidR="00691EE1">
            <w:rPr>
              <w:noProof/>
              <w:szCs w:val="24"/>
            </w:rPr>
            <w:t>(2011)</w:t>
          </w:r>
          <w:r w:rsidR="00691EE1">
            <w:rPr>
              <w:noProof/>
              <w:szCs w:val="24"/>
            </w:rPr>
            <w:fldChar w:fldCharType="end"/>
          </w:r>
        </w:sdtContent>
      </w:sdt>
      <w:r w:rsidR="00F42EE7" w:rsidRPr="00F42EE7">
        <w:rPr>
          <w:szCs w:val="24"/>
        </w:rPr>
        <w:t>, we impute</w:t>
      </w:r>
      <w:ins w:id="62" w:author="Philipp Alexander Linden" w:date="2020-09-03T14:49:00Z">
        <w:r w:rsidR="00C956BD">
          <w:rPr>
            <w:szCs w:val="24"/>
          </w:rPr>
          <w:t>d</w:t>
        </w:r>
      </w:ins>
      <w:r w:rsidR="00F42EE7" w:rsidRPr="00F42EE7">
        <w:rPr>
          <w:szCs w:val="24"/>
        </w:rPr>
        <w:t xml:space="preserve"> missing mean values of indicators by predictive mean matching of the next neighbor, here the next year. If for example the value </w:t>
      </w:r>
      <w:ins w:id="63" w:author="Philipp Alexander Linden" w:date="2020-09-03T14:49:00Z">
        <w:r w:rsidR="00C956BD">
          <w:rPr>
            <w:szCs w:val="24"/>
          </w:rPr>
          <w:t>was</w:t>
        </w:r>
      </w:ins>
      <w:del w:id="64" w:author="Philipp Alexander Linden" w:date="2020-09-03T14:49:00Z">
        <w:r w:rsidR="002A4735" w:rsidDel="00C956BD">
          <w:rPr>
            <w:szCs w:val="24"/>
          </w:rPr>
          <w:delText>is</w:delText>
        </w:r>
      </w:del>
      <w:r w:rsidR="002A4735">
        <w:rPr>
          <w:szCs w:val="24"/>
        </w:rPr>
        <w:t xml:space="preserve"> </w:t>
      </w:r>
      <w:r w:rsidR="00F42EE7" w:rsidRPr="00F42EE7">
        <w:rPr>
          <w:szCs w:val="24"/>
        </w:rPr>
        <w:t xml:space="preserve">missing </w:t>
      </w:r>
      <w:r w:rsidR="002A4735">
        <w:rPr>
          <w:szCs w:val="24"/>
        </w:rPr>
        <w:t xml:space="preserve">for </w:t>
      </w:r>
      <w:r w:rsidR="00F42EE7" w:rsidRPr="00F42EE7">
        <w:rPr>
          <w:szCs w:val="24"/>
        </w:rPr>
        <w:t>2105 for a specific country, we estimate</w:t>
      </w:r>
      <w:ins w:id="65" w:author="Philipp Alexander Linden" w:date="2020-09-03T14:50:00Z">
        <w:r w:rsidR="00C956BD">
          <w:rPr>
            <w:szCs w:val="24"/>
          </w:rPr>
          <w:t>d</w:t>
        </w:r>
      </w:ins>
      <w:r w:rsidR="00F42EE7" w:rsidRPr="00F42EE7">
        <w:rPr>
          <w:szCs w:val="24"/>
        </w:rPr>
        <w:t xml:space="preserve"> the model with the full information from 2014 and aggregated the values of 20 cycles to yearly mean.</w:t>
      </w:r>
      <w:r w:rsidR="00F42EE7">
        <w:rPr>
          <w:szCs w:val="24"/>
        </w:rPr>
        <w:t xml:space="preserve"> Second, w</w:t>
      </w:r>
      <w:r w:rsidR="00DC39A1" w:rsidRPr="006A56FF">
        <w:rPr>
          <w:szCs w:val="24"/>
        </w:rPr>
        <w:t>e aggregate</w:t>
      </w:r>
      <w:ins w:id="66" w:author="Philipp Alexander Linden" w:date="2020-09-03T14:50:00Z">
        <w:r w:rsidR="00C956BD">
          <w:rPr>
            <w:szCs w:val="24"/>
          </w:rPr>
          <w:t>d</w:t>
        </w:r>
      </w:ins>
      <w:r w:rsidR="00DC39A1" w:rsidRPr="006A56FF">
        <w:rPr>
          <w:szCs w:val="24"/>
        </w:rPr>
        <w:t xml:space="preserve">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ins w:id="67" w:author="Philipp Alexander Linden" w:date="2020-09-03T14:50:00Z">
        <w:r w:rsidR="00C956BD">
          <w:rPr>
            <w:szCs w:val="24"/>
          </w:rPr>
          <w:t>was</w:t>
        </w:r>
      </w:ins>
      <w:del w:id="68" w:author="Philipp Alexander Linden" w:date="2020-09-03T14:50:00Z">
        <w:r w:rsidR="002A4735" w:rsidDel="00C956BD">
          <w:rPr>
            <w:szCs w:val="24"/>
          </w:rPr>
          <w:delText>is</w:delText>
        </w:r>
      </w:del>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ins w:id="69" w:author="Philipp Alexander Linden" w:date="2020-09-03T14:51:00Z">
        <w:r w:rsidR="00C956BD">
          <w:rPr>
            <w:szCs w:val="24"/>
          </w:rPr>
          <w:t>d</w:t>
        </w:r>
      </w:ins>
      <w:r w:rsidR="00792D73" w:rsidRPr="00C046FD">
        <w:rPr>
          <w:szCs w:val="24"/>
        </w:rPr>
        <w:t xml:space="preserve"> an overall mean of the observation period between 2014-2016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lastRenderedPageBreak/>
        <w:t>Cluster analysis</w:t>
      </w:r>
    </w:p>
    <w:p w14:paraId="1F6F8A47" w14:textId="1EA32606" w:rsidR="00B95452" w:rsidRDefault="00981837" w:rsidP="002A4B22">
      <w:pPr>
        <w:pStyle w:val="02FlietextErsterAbsatz"/>
        <w:rPr>
          <w:lang w:val="en-US"/>
        </w:rPr>
      </w:pPr>
      <w:r w:rsidRPr="006A56FF">
        <w:rPr>
          <w:lang w:val="en-US"/>
        </w:rPr>
        <w:t>Cluster analysis is the standard method in welfare state typologies</w:t>
      </w:r>
      <w:r w:rsidR="001B6C6F">
        <w:rPr>
          <w:lang w:val="en-US"/>
        </w:rPr>
        <w:t xml:space="preserve"> </w:t>
      </w:r>
      <w:sdt>
        <w:sdtPr>
          <w:rPr>
            <w:lang w:val="en-US"/>
          </w:rPr>
          <w:alias w:val="To edit, see citavi.com/edit"/>
          <w:tag w:val="CitaviPlaceholder#33bada58-6b44-4f6b-bae0-743645cea93b"/>
          <w:id w:val="1606385959"/>
          <w:placeholder>
            <w:docPart w:val="DefaultPlaceholder_-1854013440"/>
          </w:placeholder>
        </w:sdtPr>
        <w:sdtEndPr/>
        <w:sdtContent>
          <w:r w:rsidR="001B6C6F">
            <w:rPr>
              <w:noProof/>
              <w:lang w:val="en-US"/>
            </w:rPr>
            <w:fldChar w:fldCharType="begin"/>
          </w:r>
          <w:r w:rsidR="001B6C6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xMywiUmVmZXJlbmNlSWQiOiIxM2QwNzZhNy02M2NkLTRlODUtYmYyMC1iNDY1YjNjYWU0Y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LjE0NjgtMjM5Ny4yMDA3LjAwNDg2LngiLCJVcmlTdHJpbmciOiJodHRwczovL2RvaS5vcmcvMTAuMTExMS9qLjE0NjgtMjM5Ny4yMDA3LjAwNDg2Ln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yZWYiOiI1In19XSwiQ2l0YXRpb25LZXlVcGRhdGVUeXBlIjowLCJDb2xsYWJvcmF0b3JzIjpbXSwiRG9pIjoiMTAuMTE3Ny8wOTU4OTI4NzA3MDg3NTk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3MDg3NTkxIiwiVXJpU3RyaW5nIjoiaHR0cHM6Ly9kb2kub3JnLzEwLjExNzcvMDk1ODkyODcwNzA4NzU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OS0wMlQxMjozMjozNyIsIlByb2plY3QiOnsiJHJlZiI6IjUifX0sIlVzZU51bWJlcmluZ1R5cGVPZlBhcmVudERvY3VtZW50IjpmYWxzZX0seyIkaWQiOiIxNyIsIiR0eXBlIjoiU3dpc3NBY2FkZW1pYy5DaXRhdmkuQ2l0YXRpb25zLldvcmRQbGFjZWhvbGRlckVudHJ5LCBTd2lzc0FjYWRlbWljLkNpdGF2aSIsIklkIjoiNzJmMjk4NTItMGU0NS00ZGRkLTkxN2ItOTM4YTYyNzA4YzE5IiwiUmFuZ2VTdGFydCI6MjcsIlJhbmdlTGVuZ3RoIjoyMiwiUmVmZXJlbmNlSWQiOiI3NWU3ZmQ1OC1hMWQzLTQ3NzAtYmUyMi1mNjA2NDBmZWRiODA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3Ny8wOTU4OTI4NzEyNDU2NTcyIiwiVXJpU3RyaW5nIjoiaHR0cHM6Ly9kb2kub3JnLzEwLjExNzcvMDk1ODkyODcxMjQ1NjU3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}</w:instrText>
          </w:r>
          <w:r w:rsidR="001B6C6F">
            <w:rPr>
              <w:noProof/>
              <w:lang w:val="en-US"/>
            </w:rPr>
            <w:fldChar w:fldCharType="separate"/>
          </w:r>
          <w:r w:rsidR="001B6C6F">
            <w:rPr>
              <w:noProof/>
              <w:lang w:val="en-US"/>
            </w:rPr>
            <w:t>(Bambra, 2007; Jensen, 2008; Kammer et al., 2012)</w:t>
          </w:r>
          <w:r w:rsidR="001B6C6F">
            <w:rPr>
              <w:noProof/>
              <w:lang w:val="en-US"/>
            </w:rPr>
            <w:fldChar w:fldCharType="end"/>
          </w:r>
        </w:sdtContent>
      </w:sdt>
      <w:r w:rsidR="001B6C6F">
        <w:rPr>
          <w:lang w:val="en-US"/>
        </w:rPr>
        <w:t xml:space="preserve"> and healthcare typologies </w:t>
      </w:r>
      <w:sdt>
        <w:sdtPr>
          <w:rPr>
            <w:lang w:val="en-US"/>
          </w:rPr>
          <w:alias w:val="To edit, see citavi.com/edit"/>
          <w:tag w:val="CitaviPlaceholder#543b667b-5aad-4336-aabc-01958160b5d1"/>
          <w:id w:val="-1635481945"/>
          <w:placeholder>
            <w:docPart w:val="DefaultPlaceholder_-1854013440"/>
          </w:placeholder>
        </w:sdtPr>
        <w:sdtEndPr/>
        <w:sdtContent>
          <w:r w:rsidR="001B6C6F">
            <w:rPr>
              <w:noProof/>
              <w:lang w:val="en-US"/>
            </w:rPr>
            <w:fldChar w:fldCharType="begin"/>
          </w:r>
          <w:r w:rsidR="001B6C6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TGVuZ3RoIjoxNSwiUmVmZXJlbmNlSWQiOiIxYmYzNDY4Ny1hMTZmLTQyZjYtODEyMS1jMGJmNGIyZjkzMGYiLCJSZWZlcmVuY2UiOnsiJGlkIjoiMyIsIiR0eXBlIjoiU3dpc3NBY2FkZW1pYy5DaXRhdmkuUmVmZXJlbmNlLCBTd2lzc0FjYWRlbWljLkNpdGF2aSIsIkFic3RyYWN0Q29tcGxleGl0eSI6MCwiQWJzdHJhY3RTb3VyY2VUZXh0Rm9ybWF0IjowLCJBZmZpbGlhdGlvbiI6IlVuaXZlcnNpdHkgb2YgTWFubmhlaW0sIEdlcm1hbnki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XSwiQ2l0YXRpb25LZXlVcGRhdGVUeXBlIjowLCJDb2xsYWJvcmF0b3JzIjpbXSwiRG9pIjoiMTAuMTE3Ny8wOTU4OTI4NzA5MzUyNDA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wOTM1MjQwNiIsIlVyaVN0cmluZyI6Imh0dHBzOi8vZG9pLm9yZy8xMC4xMTc3LzA5NTg5Mjg3MDkzNTI0MD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To1MSIsIk1vZGlmaWVkQnkiOiJfTWFyZWlrZSBBcmlhYW5zIiwiSWQiOiI3NDg2ZGNiNC1lODY2LTRmNmMtYTYyNC1mNDRiZjM2NjAxNjciLCJNb2RpZmllZE9uIjoiMjAxOS0wNi0xNFQxMToxNjowMi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5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5LTAyVDEyOjMyOjM3IiwiUHJvamVjdCI6eyIkcmVmIjoiNSJ9fSwiVXNlTnVtYmVyaW5nVHlwZU9mUGFyZW50RG9jdW1lbnQiOmZhbHNlfSx7IiRpZCI6IjEwIiwiJHR5cGUiOiJTd2lzc0FjYWRlbWljLkNpdGF2aS5DaXRhdGlvbnMuV29yZFBsYWNlaG9sZGVyRW50cnksIFN3aXNzQWNhZGVtaWMuQ2l0YXZpIiwiSWQiOiJlN2MzMzVkMS1iMzBmLTRhZjgtYmQ1YS1hMjNiZjdmNWRiZWQiLCJSYW5nZVN0YXJ0IjoxNSwiUmFuZ2VMZW5ndGgiOjEzLCJSZWZlcmVuY2VJZCI6ImIwYjE2NWYxLWRiMGEtNGQ0NC1iZjgzLWU4MmYyZjVjZDBmO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DJUMTI6NDA6NDI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U3RhcnQiOjI4LCJSYW5nZUxlbmd0aCI6MTQsIlJlZmVyZW5jZUlkIjoiYWI1MTZiMjEtNDExOS00ZDg0LWEwZDUtMGRjYzExYWY0ZTkzIiwiUmVmZXJlbmNlIjp7IiRpZCI6IjE3IiwiJHR5cGUiOiJTd2lzc0FjYWRlbWljLkNpdGF2aS5SZWZlcmVuY2UsIFN3aXNzQWNhZGVtaWMuQ2l0YXZpIiwiQWJzdHJhY3RDb21wbGV4aXR5IjowLCJBYnN0cmFjdFNvdXJjZVRleHRGb3JtYXQiOjAsIkFmZmlsaWF0aW9uIjoiRGVwYXJ0bWVudCBvZiBTb2Npb2xvZ3k7IFVuaXZlcnNpdHkgb2YgU2llZ2VuOyBHZXJtYW55IiwiQXV0aG9ycyI6W3siJHJlZiI6IjEyIn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MC4xMTExL3Nwb2wuMTIwNjEiLCJVcmlTdHJpbmciOiJodHRwczovL2RvaS5vcmcvMTAuMTExMS9zcG9sLjEyMD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ZXJpb2RpY2FsIjp7IiRpZCI6IjIxIiwiJHR5cGUiOiJTd2lzc0FjYWRlbWljLkNpdGF2aS5QZXJpb2RpY2FsLCBTd2lzc0FjYWRlbWljLkNpdGF2aS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}</w:instrText>
          </w:r>
          <w:r w:rsidR="001B6C6F">
            <w:rPr>
              <w:noProof/>
              <w:lang w:val="en-US"/>
            </w:rPr>
            <w:fldChar w:fldCharType="separate"/>
          </w:r>
          <w:r w:rsidR="001B6C6F">
            <w:rPr>
              <w:noProof/>
              <w:lang w:val="en-US"/>
            </w:rPr>
            <w:t>(Reibling, 2010; Wendt, 2009; Wendt, 2014)</w:t>
          </w:r>
          <w:r w:rsidR="001B6C6F">
            <w:rPr>
              <w:noProof/>
              <w:lang w:val="en-US"/>
            </w:rPr>
            <w:fldChar w:fldCharType="end"/>
          </w:r>
        </w:sdtContent>
      </w:sdt>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EndPr/>
        <w:sdtContent>
          <w:r w:rsidR="009E0342">
            <w:rPr>
              <w:noProof/>
              <w:lang w:val="en-US"/>
            </w:rPr>
            <w:fldChar w:fldCharType="begin"/>
          </w:r>
          <w:r w:rsidR="009E034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yMywiUmVmZXJlbmNlSWQiOiJiYTI1MWQ1MS00YzlkLTRiYWUtOTQ5NS1iN2M2YzAyNDQ0YWIiLCJSZWZlcmVuY2UiOnsiJGlkIjoiMyIsIiR0eXBlIjoiU3dpc3NBY2FkZW1pYy5DaXRhdmkuUmVmZXJlbmNlLCBTd2lzc0FjYWRlbWljLkNpdGF2a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yOjMyOjM3IiwiUHJvamVjdCI6eyIkcmVmIjoiNSJ9fSwiVXNlTnVtYmVyaW5nVHlwZU9mUGFyZW50RG9jdW1lbnQiOmZhbHNlfV0sIkZvcm1hdHRlZFRleHQiOnsiJGlkIjoiMTUiLCJDb3VudCI6MSwiVGV4dFVuaXRzIjpbeyIkaWQiOiIxNiIsIkZvbnRTdHlsZSI6eyIkaWQiOiIxNyIsIk5ldXRyYWwiOnRydWV9LCJSZWFkaW5nT3JkZXIiOjEsIlRleHQiOiIoUmVpYmxpbmcgZXQgYWwuLCAyMDE5KSJ9XX0sIlRhZyI6IkNpdGF2aVBsYWNlaG9sZGVyIzM0YmY3MzBkLTFlNmYtNDI1OS05Y2JjLTc3NDBjMzU5OTQ4ZCIsIlRleHQiOiIoUmVpYmxpbmcgZXQgYWwuLCAyMDE5KSIsIldBSVZlcnNpb24iOiI2LjUuMC4wIn0=}</w:instrText>
          </w:r>
          <w:r w:rsidR="009E0342">
            <w:rPr>
              <w:noProof/>
              <w:lang w:val="en-US"/>
            </w:rPr>
            <w:fldChar w:fldCharType="separate"/>
          </w:r>
          <w:r w:rsidR="009E0342">
            <w:rPr>
              <w:noProof/>
              <w:lang w:val="en-US"/>
            </w:rPr>
            <w:t>(Reibling et al., 2019)</w:t>
          </w:r>
          <w:r w:rsidR="009E0342">
            <w:rPr>
              <w:noProof/>
              <w:lang w:val="en-US"/>
            </w:rPr>
            <w:fldChar w:fldCharType="end"/>
          </w:r>
        </w:sdtContent>
      </w:sdt>
      <w:r w:rsidR="007E1E49">
        <w:rPr>
          <w:lang w:val="en-US"/>
        </w:rPr>
        <w:t xml:space="preserve">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multi-cluster-analysis allows to combine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EndPr/>
        <w:sdtContent>
          <w:r w:rsidR="009E0342">
            <w:rPr>
              <w:noProof/>
              <w:lang w:val="en-US"/>
            </w:rPr>
            <w:fldChar w:fldCharType="begin"/>
          </w:r>
          <w:r w:rsidR="009E034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yOCwiUmVmZXJlbmNlSWQiOiJiYTI1MWQ1MS00YzlkLTRiYWUtOTQ5NS1iN2M2YzAyNDQ0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E1IiwiU3RhcnRQYWdlIjp7IiRpZCI6IjUiLCIkdHlwZSI6IlN3aXNzQWNhZGVtaWMuUGFnZU51bWJlciwgU3dpc3NBY2FkZW1pYyIsIklzRnVsbHlOdW1lcmljIjp0cnVlLCJOdW1iZXIiOjYxNSwiTnVtYmVyaW5nVHlwZSI6MCwiTnVtZXJhbFN5c3RlbSI6MCwiT3JpZ2luYWxTdHJpbmciOiI2MTUiLCJQcmV0dHlTdHJpbmciOiI2MTUifX0sIlJlZmVyZW5jZSI6eyIkaWQiOiI2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y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iwiJHR5cGUiOiJTd2lzc0FjYWRlbWljLkNpdGF2aS5Qcm9qZWN0LCBTd2lzc0FjYWRlbWljLkNpdGF2aSJ9fSx7IiRpZCI6Ijk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g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JUMTI6MzI6MzciLCJQcm9qZWN0Ijp7IiRyZWYiOiI4In19LCJVc2VOdW1iZXJpbmdUeXBlT2ZQYXJlbnREb2N1bWVudCI6ZmFsc2V9XSwiRm9ybWF0dGVkVGV4dCI6eyIkaWQiOiIxOCIsIkNvdW50IjoxLCJUZXh0VW5pdHMiOlt7IiRpZCI6IjE5IiwiRm9udFN0eWxlIjp7IiRpZCI6IjIwIiwiTmV1dHJhbCI6dHJ1ZX0sIlJlYWRpbmdPcmRlciI6MSwiVGV4dCI6IihSZWlibGluZyBldCBhbC4sIDIwMTk6IDYxNSkifV19LCJUYWciOiJDaXRhdmlQbGFjZWhvbGRlciMyMGI1Y2VhNi0wMjAyLTRmMTgtYjc1NS1iMDMyZGNmZjM3YWMiLCJUZXh0IjoiKFJlaWJsaW5nIGV0IGFsLiwgMjAxOTogNjE1KSIsIldBSVZlcnNpb24iOiI2LjUuMC4wIn0=}</w:instrText>
          </w:r>
          <w:r w:rsidR="009E0342">
            <w:rPr>
              <w:noProof/>
              <w:lang w:val="en-US"/>
            </w:rPr>
            <w:fldChar w:fldCharType="separate"/>
          </w:r>
          <w:r w:rsidR="009E0342">
            <w:rPr>
              <w:noProof/>
              <w:lang w:val="en-US"/>
            </w:rPr>
            <w:t>(Reibling et al., 2019: 615)</w:t>
          </w:r>
          <w:r w:rsidR="009E0342">
            <w:rPr>
              <w:noProof/>
              <w:lang w:val="en-US"/>
            </w:rPr>
            <w:fldChar w:fldCharType="end"/>
          </w:r>
        </w:sdtContent>
      </w:sdt>
      <w:r w:rsidR="004B68A3">
        <w:rPr>
          <w:lang w:val="en-US"/>
        </w:rPr>
        <w:t xml:space="preserve"> increasing reliability of the method itself.</w:t>
      </w:r>
    </w:p>
    <w:p w14:paraId="77DB0897" w14:textId="5D8063E7"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ms</w:t>
      </w:r>
      <w:proofErr w:type="spellEnd"/>
      <w:r w:rsidR="009D562C">
        <w:rPr>
          <w:lang w:val="en-US"/>
        </w:rPr>
        <w:t xml:space="preserve"> for each of the 24 separate cluster analysis</w:t>
      </w:r>
      <w:r w:rsidR="00574BF9">
        <w:rPr>
          <w:lang w:val="en-US"/>
        </w:rPr>
        <w:t>.</w:t>
      </w:r>
    </w:p>
    <w:p w14:paraId="7FA1EA5D" w14:textId="10B59088" w:rsidR="00BD77BB" w:rsidRPr="004B68A3" w:rsidRDefault="00574BF9" w:rsidP="00C956BD">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commentRangeStart w:id="70"/>
      <w:del w:id="71" w:author="Philipp Alexander Linden" w:date="2020-09-03T15:08:00Z">
        <w:r w:rsidR="008B7E3E" w:rsidDel="00015C6E">
          <w:rPr>
            <w:lang w:val="en-US"/>
          </w:rPr>
          <w:delText>A</w:delText>
        </w:r>
      </w:del>
      <w:commentRangeEnd w:id="70"/>
      <w:r w:rsidR="00C66C83">
        <w:rPr>
          <w:rStyle w:val="Kommentarzeichen"/>
        </w:rPr>
        <w:commentReference w:id="70"/>
      </w:r>
      <w:del w:id="72" w:author="Philipp Alexander Linden" w:date="2020-09-03T15:08:00Z">
        <w:r w:rsidR="008B7E3E" w:rsidDel="00015C6E">
          <w:rPr>
            <w:lang w:val="en-US"/>
          </w:rPr>
          <w:delText xml:space="preserve"> partial membership is defined as a connection of two countries in</w:delText>
        </w:r>
        <w:r w:rsidDel="00015C6E">
          <w:rPr>
            <w:lang w:val="en-US"/>
          </w:rPr>
          <w:delText xml:space="preserve"> </w:delText>
        </w:r>
        <w:r w:rsidR="006242EC" w:rsidDel="00015C6E">
          <w:rPr>
            <w:lang w:val="en-US"/>
          </w:rPr>
          <w:delText>≥</w:delText>
        </w:r>
        <w:r w:rsidDel="00015C6E">
          <w:rPr>
            <w:lang w:val="en-US"/>
          </w:rPr>
          <w:delText xml:space="preserve"> 50% of cluster</w:delText>
        </w:r>
        <w:r w:rsidR="008B7E3E" w:rsidDel="00015C6E">
          <w:rPr>
            <w:lang w:val="en-US"/>
          </w:rPr>
          <w:delText xml:space="preserve"> </w:delText>
        </w:r>
        <w:r w:rsidR="008B7E3E" w:rsidDel="00015C6E">
          <w:rPr>
            <w:lang w:val="en-US"/>
          </w:rPr>
          <w:lastRenderedPageBreak/>
          <w:delText>analys</w:delText>
        </w:r>
        <w:r w:rsidR="00C96250" w:rsidDel="00015C6E">
          <w:rPr>
            <w:lang w:val="en-US"/>
          </w:rPr>
          <w:delText>e</w:delText>
        </w:r>
        <w:r w:rsidR="008B7E3E" w:rsidDel="00015C6E">
          <w:rPr>
            <w:lang w:val="en-US"/>
          </w:rPr>
          <w:delText>s</w:delText>
        </w:r>
        <w:r w:rsidDel="00015C6E">
          <w:rPr>
            <w:lang w:val="en-US"/>
          </w:rPr>
          <w:delText>.</w:delText>
        </w:r>
        <w:r w:rsidR="00AF0643" w:rsidDel="00015C6E">
          <w:rPr>
            <w:lang w:val="en-US"/>
          </w:rPr>
          <w:delText xml:space="preserve"> </w:delText>
        </w:r>
        <w:r w:rsidR="00826A47" w:rsidDel="00015C6E">
          <w:rPr>
            <w:lang w:val="en-US"/>
          </w:rPr>
          <w:delText xml:space="preserve">We present one cluster solution which is based on the </w:delText>
        </w:r>
        <w:r w:rsidR="00264EB7" w:rsidDel="00015C6E">
          <w:rPr>
            <w:lang w:val="en-US"/>
          </w:rPr>
          <w:delText>full membership rule</w:delText>
        </w:r>
        <w:r w:rsidR="00826A47" w:rsidDel="00015C6E">
          <w:rPr>
            <w:lang w:val="en-US"/>
          </w:rPr>
          <w:delText xml:space="preserve"> and one cluster solution which also integrates </w:delText>
        </w:r>
        <w:r w:rsidR="00264EB7" w:rsidDel="00015C6E">
          <w:rPr>
            <w:lang w:val="en-US"/>
          </w:rPr>
          <w:delText xml:space="preserve">the partial </w:delText>
        </w:r>
        <w:r w:rsidR="00E435AB" w:rsidDel="00015C6E">
          <w:rPr>
            <w:lang w:val="en-US"/>
          </w:rPr>
          <w:delText>memberships</w:delText>
        </w:r>
        <w:r w:rsidR="00264EB7" w:rsidDel="00015C6E">
          <w:rPr>
            <w:lang w:val="en-US"/>
          </w:rPr>
          <w:delText xml:space="preserve"> into the solution</w:delText>
        </w:r>
        <w:r w:rsidR="00826A47" w:rsidDel="00015C6E">
          <w:rPr>
            <w:lang w:val="en-US"/>
          </w:rPr>
          <w:delText>. We m</w:delText>
        </w:r>
        <w:r w:rsidR="00264EB7" w:rsidDel="00015C6E">
          <w:rPr>
            <w:lang w:val="en-US"/>
          </w:rPr>
          <w:delText xml:space="preserve">ap the cluster solution by a </w:delText>
        </w:r>
        <w:r w:rsidR="00EF6744" w:rsidDel="00015C6E">
          <w:rPr>
            <w:lang w:val="en-US"/>
          </w:rPr>
          <w:delText>network graph</w:delText>
        </w:r>
        <w:r w:rsidR="008B7E3E" w:rsidDel="00015C6E">
          <w:rPr>
            <w:lang w:val="en-US"/>
          </w:rPr>
          <w:delText xml:space="preserve"> </w:delText>
        </w:r>
        <w:r w:rsidR="00EF6744" w:rsidDel="00015C6E">
          <w:rPr>
            <w:lang w:val="en-US"/>
          </w:rPr>
          <w:delText xml:space="preserve">modelled </w:delText>
        </w:r>
        <w:r w:rsidR="008B7E3E" w:rsidDel="00015C6E">
          <w:rPr>
            <w:lang w:val="en-US"/>
          </w:rPr>
          <w:delText xml:space="preserve">by </w:delText>
        </w:r>
        <w:r w:rsidDel="00015C6E">
          <w:rPr>
            <w:lang w:val="en-US"/>
          </w:rPr>
          <w:delText>UNICNET6/Netdraw.</w:delText>
        </w:r>
        <w:r w:rsidR="00C15C3A" w:rsidDel="00015C6E">
          <w:rPr>
            <w:lang w:val="en-US"/>
          </w:rPr>
          <w:delText xml:space="preserve"> </w:delText>
        </w:r>
        <w:r w:rsidR="00C15C3A" w:rsidRPr="00C15C3A" w:rsidDel="00015C6E">
          <w:rPr>
            <w:lang w:val="en-US"/>
          </w:rPr>
          <w:delText xml:space="preserve">The graph visualizes groups of countries and how likely it is that two countries belong to a similar </w:delText>
        </w:r>
        <w:r w:rsidR="00AF3AF9" w:rsidRPr="00C15C3A" w:rsidDel="00015C6E">
          <w:rPr>
            <w:lang w:val="en-US"/>
          </w:rPr>
          <w:delText xml:space="preserve">LTC system </w:delText>
        </w:r>
        <w:r w:rsidR="00C15C3A" w:rsidRPr="00C15C3A" w:rsidDel="00015C6E">
          <w:rPr>
            <w:lang w:val="en-US"/>
          </w:rPr>
          <w:delText xml:space="preserve">type. </w:delText>
        </w:r>
        <w:r w:rsidR="00BD77BB" w:rsidDel="00015C6E">
          <w:rPr>
            <w:lang w:val="en-US"/>
          </w:rPr>
          <w:delText xml:space="preserve">Furthermore, </w:delText>
        </w:r>
        <w:r w:rsidR="00C15C3A" w:rsidRPr="00C15C3A" w:rsidDel="00015C6E">
          <w:rPr>
            <w:lang w:val="en-US"/>
          </w:rPr>
          <w:delText>it displays the internal consistency of LTC systems</w:delText>
        </w:r>
        <w:r w:rsidR="003920CC" w:rsidDel="00015C6E">
          <w:rPr>
            <w:lang w:val="en-US"/>
          </w:rPr>
          <w:delText xml:space="preserve"> allowing for an in-depth analysis of the composition of clusters.</w:delText>
        </w:r>
      </w:del>
    </w:p>
    <w:p w14:paraId="0CCAFD0B" w14:textId="68C20E54" w:rsidR="00AD66E9" w:rsidRDefault="00BD77BB" w:rsidP="00EB31E0">
      <w:pPr>
        <w:pStyle w:val="berschrift1"/>
        <w:rPr>
          <w:lang w:val="en-US"/>
        </w:rPr>
      </w:pPr>
      <w:r>
        <w:rPr>
          <w:lang w:val="en-US"/>
        </w:rPr>
        <w:t>Analysis</w:t>
      </w:r>
      <w:r w:rsidR="00C956BD">
        <w:rPr>
          <w:lang w:val="en-US"/>
        </w:rPr>
        <w:t xml:space="preserve"> – 591 words</w:t>
      </w:r>
    </w:p>
    <w:p w14:paraId="56410A74" w14:textId="7AE9E56D"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093123">
        <w:rPr>
          <w:lang w:val="en-US"/>
        </w:rPr>
        <w:t xml:space="preserve">separated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73"/>
      <w:r w:rsidRPr="00C04881">
        <w:rPr>
          <w:color w:val="auto"/>
          <w:sz w:val="22"/>
          <w:lang w:val="en-US"/>
        </w:rPr>
        <w:t>solutions</w:t>
      </w:r>
      <w:commentRangeEnd w:id="73"/>
      <w:r w:rsidRPr="00C04881">
        <w:rPr>
          <w:sz w:val="16"/>
          <w:szCs w:val="16"/>
        </w:rPr>
        <w:commentReference w:id="73"/>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EA4915">
      <w:pPr>
        <w:pStyle w:val="02Flietext"/>
        <w:spacing w:before="240"/>
        <w:rPr>
          <w:lang w:val="en-US"/>
        </w:rPr>
      </w:pPr>
      <w:r>
        <w:rPr>
          <w:lang w:val="en-US"/>
        </w:rPr>
        <w:lastRenderedPageBreak/>
        <w:t xml:space="preserve">The nine clusters consist of one to </w:t>
      </w:r>
      <w:r w:rsidR="00333E94">
        <w:rPr>
          <w:lang w:val="en-US"/>
        </w:rPr>
        <w:t xml:space="preserve">five </w:t>
      </w:r>
      <w:r>
        <w:rPr>
          <w:lang w:val="en-US"/>
        </w:rPr>
        <w:t xml:space="preserve">countries: </w:t>
      </w:r>
    </w:p>
    <w:p w14:paraId="4E17DC2E" w14:textId="77777777" w:rsidR="00BD77BB" w:rsidRDefault="00BD77BB" w:rsidP="00BD77BB">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7777777" w:rsidR="00BD77BB"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208C7754" w14:textId="5C006670" w:rsidR="00BD77BB" w:rsidRPr="001C01E8"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among them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593CDEC9"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7733DEC8"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w:t>
      </w:r>
      <w:r w:rsidR="00093123">
        <w:rPr>
          <w:rFonts w:eastAsiaTheme="minorHAnsi"/>
          <w:iCs/>
          <w:color w:val="auto"/>
          <w:szCs w:val="18"/>
          <w:lang w:val="en-US"/>
        </w:rPr>
        <w:t xml:space="preserve">with 72% </w:t>
      </w:r>
      <w:r w:rsidRPr="00184E5A">
        <w:rPr>
          <w:rFonts w:eastAsiaTheme="minorHAnsi"/>
          <w:iCs/>
          <w:color w:val="auto"/>
          <w:szCs w:val="18"/>
          <w:lang w:val="en-US"/>
        </w:rPr>
        <w:t xml:space="preserve">less strong than the other </w:t>
      </w:r>
      <w:r w:rsidR="00093123">
        <w:rPr>
          <w:rFonts w:eastAsiaTheme="minorHAnsi"/>
          <w:iCs/>
          <w:color w:val="auto"/>
          <w:szCs w:val="18"/>
          <w:lang w:val="en-US"/>
        </w:rPr>
        <w:t xml:space="preserve">two-country </w:t>
      </w:r>
      <w:r w:rsidRPr="00184E5A">
        <w:rPr>
          <w:rFonts w:eastAsiaTheme="minorHAnsi"/>
          <w:iCs/>
          <w:color w:val="auto"/>
          <w:szCs w:val="18"/>
          <w:lang w:val="en-US"/>
        </w:rPr>
        <w:t xml:space="preserve">clusters. The countries </w:t>
      </w:r>
      <w:r>
        <w:rPr>
          <w:rFonts w:eastAsiaTheme="minorHAnsi"/>
          <w:iCs/>
          <w:color w:val="auto"/>
          <w:szCs w:val="18"/>
          <w:lang w:val="en-US"/>
        </w:rPr>
        <w:t>have strong and weak ties to cluster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4C4FCE1" w:rsidR="00BD77BB" w:rsidRPr="00C956BD" w:rsidRDefault="00BD77BB" w:rsidP="00EA4915">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60973B3" w14:textId="77E0374C" w:rsidR="003E0901" w:rsidDel="00C66C83" w:rsidRDefault="00B87403" w:rsidP="00C956BD">
      <w:pPr>
        <w:pStyle w:val="02Flietext"/>
        <w:spacing w:before="240"/>
        <w:rPr>
          <w:del w:id="74" w:author="Philipp Alexander Linden" w:date="2020-09-03T15:10:00Z"/>
          <w:lang w:val="en-US"/>
        </w:rPr>
      </w:pPr>
      <w:r w:rsidRPr="00B87403">
        <w:rPr>
          <w:lang w:val="en-US"/>
        </w:rPr>
        <w:t>Although from a methodological point of view,</w:t>
      </w:r>
      <w:r w:rsidR="00093123">
        <w:rPr>
          <w:lang w:val="en-US"/>
        </w:rPr>
        <w:t xml:space="preserve"> nine clusters can be clearly distinguished</w:t>
      </w:r>
      <w:r w:rsidR="00C956BD">
        <w:rPr>
          <w:lang w:val="en-US"/>
        </w:rPr>
        <w:t xml:space="preserve">, </w:t>
      </w:r>
      <w:r w:rsidRPr="00B87403">
        <w:rPr>
          <w:lang w:val="en-US"/>
        </w:rPr>
        <w:t xml:space="preserve">such 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Pr="00B87403">
        <w:rPr>
          <w:lang w:val="en-US"/>
        </w:rPr>
        <w:t xml:space="preserve">to go beyond this interpretation. </w:t>
      </w:r>
      <w:r w:rsidR="003E0901">
        <w:rPr>
          <w:lang w:val="en-US"/>
        </w:rPr>
        <w:t>B</w:t>
      </w:r>
      <w:r w:rsidR="003E0901" w:rsidRPr="00B87403">
        <w:rPr>
          <w:lang w:val="en-US"/>
        </w:rPr>
        <w:t>ased on their partial memberships</w:t>
      </w:r>
      <w:r w:rsidR="003E0901">
        <w:rPr>
          <w:lang w:val="en-US"/>
        </w:rPr>
        <w:t>, t</w:t>
      </w:r>
      <w:r w:rsidRPr="00B87403">
        <w:rPr>
          <w:lang w:val="en-US"/>
        </w:rPr>
        <w:t xml:space="preserve">he clusters can be condensed. </w:t>
      </w:r>
      <w:ins w:id="75" w:author="Philipp Alexander Linden" w:date="2020-09-03T15:09:00Z">
        <w:r w:rsidR="00C66C83" w:rsidRPr="00C66C83">
          <w:rPr>
            <w:lang w:val="en-US"/>
          </w:rPr>
          <w:t xml:space="preserve">A partial membership is defined as a connection of two countries in ≥ 50% of cluster analyses. </w:t>
        </w:r>
      </w:ins>
      <w:r w:rsidR="003E0901">
        <w:rPr>
          <w:lang w:val="en-US"/>
        </w:rPr>
        <w:t>As a result,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 and within the four clusters all countries have ties </w:t>
      </w:r>
      <w:r w:rsidR="003E0901" w:rsidRPr="00B87403">
        <w:rPr>
          <w:lang w:val="en-US"/>
        </w:rPr>
        <w:t>≥ 50%</w:t>
      </w:r>
      <w:r w:rsidR="003E0901">
        <w:rPr>
          <w:lang w:val="en-US"/>
        </w:rPr>
        <w:t xml:space="preserve">. </w:t>
      </w:r>
      <w:ins w:id="76" w:author="Philipp Alexander Linden" w:date="2020-09-03T15:10:00Z">
        <w:r w:rsidR="00C66C83" w:rsidRPr="00C66C83">
          <w:rPr>
            <w:lang w:val="en-US"/>
          </w:rPr>
          <w:t>We map th</w:t>
        </w:r>
        <w:r w:rsidR="00C66C83">
          <w:rPr>
            <w:lang w:val="en-US"/>
          </w:rPr>
          <w:t>is condensed</w:t>
        </w:r>
        <w:r w:rsidR="00C66C83" w:rsidRPr="00C66C83">
          <w:rPr>
            <w:lang w:val="en-US"/>
          </w:rPr>
          <w:t xml:space="preserve"> cluster </w:t>
        </w:r>
        <w:r w:rsidR="00C66C83" w:rsidRPr="00C66C83">
          <w:rPr>
            <w:lang w:val="en-US"/>
          </w:rPr>
          <w:lastRenderedPageBreak/>
          <w:t>solution by a network graph modelled by UNICNET6/</w:t>
        </w:r>
        <w:proofErr w:type="spellStart"/>
        <w:r w:rsidR="00C66C83" w:rsidRPr="00C66C83">
          <w:rPr>
            <w:lang w:val="en-US"/>
          </w:rPr>
          <w:t>Netdraw</w:t>
        </w:r>
        <w:proofErr w:type="spellEnd"/>
        <w:r w:rsidR="00C66C83" w:rsidRPr="00C66C83">
          <w:rPr>
            <w:lang w:val="en-US"/>
          </w:rPr>
          <w:t>. The graph visualizes groups of countries and how likely it is that two countries belong to a similar LTC system type. Furthermore, it displays the internal consistency of LTC systems allowing for an in-depth analysis of the composition of clusters</w:t>
        </w:r>
        <w:r w:rsidR="00C66C83">
          <w:rPr>
            <w:lang w:val="en-US"/>
          </w:rPr>
          <w:t xml:space="preserve"> (Figure 1)</w:t>
        </w:r>
        <w:r w:rsidR="00C66C83" w:rsidRPr="00C66C83">
          <w:rPr>
            <w:lang w:val="en-US"/>
          </w:rPr>
          <w:t>.</w:t>
        </w:r>
      </w:ins>
      <w:del w:id="77" w:author="Philipp Alexander Linden" w:date="2020-09-03T15:10:00Z">
        <w:r w:rsidR="00B17790" w:rsidRPr="007105A0" w:rsidDel="00C66C83">
          <w:rPr>
            <w:lang w:val="en-US"/>
          </w:rPr>
          <w:delText>Figure 1</w:delText>
        </w:r>
        <w:r w:rsidRPr="007105A0" w:rsidDel="00C66C83">
          <w:rPr>
            <w:lang w:val="en-US"/>
          </w:rPr>
          <w:delText xml:space="preserve"> </w:delText>
        </w:r>
        <w:r w:rsidR="00B17790" w:rsidRPr="007105A0" w:rsidDel="00C66C83">
          <w:rPr>
            <w:lang w:val="en-US"/>
          </w:rPr>
          <w:delText>shows a graphical depiction of</w:delText>
        </w:r>
        <w:r w:rsidR="00897DA8" w:rsidDel="00C66C83">
          <w:rPr>
            <w:lang w:val="en-US"/>
          </w:rPr>
          <w:delText xml:space="preserve"> the ties between countries and</w:delText>
        </w:r>
        <w:r w:rsidR="00B17790" w:rsidRPr="007105A0" w:rsidDel="00C66C83">
          <w:rPr>
            <w:lang w:val="en-US"/>
          </w:rPr>
          <w:delText xml:space="preserve"> the clusters</w:delText>
        </w:r>
        <w:r w:rsidR="003E0901" w:rsidDel="00C66C83">
          <w:rPr>
            <w:lang w:val="en-US"/>
          </w:rPr>
          <w:delText xml:space="preserve"> with</w:delText>
        </w:r>
        <w:r w:rsidR="00B17790" w:rsidRPr="007105A0" w:rsidDel="00C66C83">
          <w:rPr>
            <w:lang w:val="en-US"/>
          </w:rPr>
          <w:delText xml:space="preserve"> </w:delText>
        </w:r>
        <w:r w:rsidR="003E0901" w:rsidDel="00C66C83">
          <w:rPr>
            <w:lang w:val="en-US"/>
          </w:rPr>
          <w:delText>o</w:delText>
        </w:r>
        <w:r w:rsidR="00897DA8" w:rsidDel="00C66C83">
          <w:rPr>
            <w:lang w:val="en-US"/>
          </w:rPr>
          <w:delText xml:space="preserve">nly ties </w:delText>
        </w:r>
        <w:r w:rsidR="00897DA8" w:rsidRPr="00B87403" w:rsidDel="00C66C83">
          <w:rPr>
            <w:lang w:val="en-US"/>
          </w:rPr>
          <w:delText>≥ 50%</w:delText>
        </w:r>
        <w:r w:rsidR="00897DA8" w:rsidDel="00C66C83">
          <w:rPr>
            <w:lang w:val="en-US"/>
          </w:rPr>
          <w:delText xml:space="preserve"> </w:delText>
        </w:r>
        <w:r w:rsidR="00C70989" w:rsidDel="00C66C83">
          <w:rPr>
            <w:lang w:val="en-US"/>
          </w:rPr>
          <w:delText>depicted.</w:delText>
        </w:r>
        <w:r w:rsidR="003E0901" w:rsidRPr="003E0901" w:rsidDel="00C66C83">
          <w:rPr>
            <w:lang w:val="en-US"/>
          </w:rPr>
          <w:delText xml:space="preserve"> </w:delText>
        </w:r>
      </w:del>
    </w:p>
    <w:p w14:paraId="6C33A93F" w14:textId="7A2E42B9" w:rsidR="002E6277" w:rsidRPr="00E028AA" w:rsidRDefault="002E6277" w:rsidP="00A94B9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xml:space="preserve">: Network of OECD LTC </w:t>
      </w:r>
      <w:commentRangeStart w:id="78"/>
      <w:r w:rsidRPr="002D1426">
        <w:rPr>
          <w:lang w:val="en-US"/>
        </w:rPr>
        <w:t>systems</w:t>
      </w:r>
      <w:commentRangeEnd w:id="78"/>
      <w:r w:rsidR="006E210A">
        <w:rPr>
          <w:rStyle w:val="Kommentarzeichen"/>
          <w:color w:val="000000"/>
        </w:rPr>
        <w:commentReference w:id="78"/>
      </w:r>
      <w:r w:rsidRPr="002D1426">
        <w:rPr>
          <w:lang w:val="en-US"/>
        </w:rPr>
        <w:t>.</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5DDAF404" w:rsidR="00BD77BB" w:rsidRDefault="003920CC" w:rsidP="00BA6E5E">
      <w:pPr>
        <w:pStyle w:val="02Flietext"/>
        <w:rPr>
          <w:lang w:val="en-US"/>
        </w:rPr>
      </w:pPr>
      <w:r w:rsidRPr="007105A0">
        <w:rPr>
          <w:lang w:val="en-US"/>
        </w:rPr>
        <w:t xml:space="preserve"> </w:t>
      </w:r>
      <w:r w:rsidR="00493CCB">
        <w:rPr>
          <w:lang w:val="en-US"/>
        </w:rPr>
        <w:t>T</w:t>
      </w:r>
      <w:r w:rsidRPr="003920CC">
        <w:rPr>
          <w:lang w:val="en-US"/>
        </w:rPr>
        <w:t xml:space="preserve">he graphic representation </w:t>
      </w:r>
      <w:r w:rsidR="00493CCB">
        <w:rPr>
          <w:lang w:val="en-US"/>
        </w:rPr>
        <w:t xml:space="preserve">shows </w:t>
      </w:r>
      <w:r w:rsidRPr="003920CC">
        <w:rPr>
          <w:lang w:val="en-US"/>
        </w:rPr>
        <w:t xml:space="preserve">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w:t>
      </w:r>
      <w:del w:id="79" w:author="Philipp Alexander Linden" w:date="2020-09-03T15:15:00Z">
        <w:r w:rsidR="00901F8F" w:rsidDel="00C66C83">
          <w:rPr>
            <w:lang w:val="en-US"/>
          </w:rPr>
          <w:delText xml:space="preserve"> Figure 1</w:delText>
        </w:r>
      </w:del>
      <w:r w:rsidR="00C252F3">
        <w:rPr>
          <w:lang w:val="en-US"/>
        </w:rPr>
        <w:t xml:space="preserve">) could be </w:t>
      </w:r>
      <w:r w:rsidR="00493CCB">
        <w:rPr>
          <w:lang w:val="en-US"/>
        </w:rPr>
        <w:t xml:space="preserve">each </w:t>
      </w:r>
      <w:r w:rsidR="00C252F3">
        <w:rPr>
          <w:lang w:val="en-US"/>
        </w:rPr>
        <w:t>split up in</w:t>
      </w:r>
      <w:r w:rsidR="00493CCB">
        <w:rPr>
          <w:lang w:val="en-US"/>
        </w:rPr>
        <w:t>to</w:t>
      </w:r>
      <w:r w:rsidR="00C252F3">
        <w:rPr>
          <w:lang w:val="en-US"/>
        </w:rPr>
        <w:t xml:space="preserve"> two </w:t>
      </w:r>
      <w:r w:rsidR="00333E94">
        <w:rPr>
          <w:lang w:val="en-US"/>
        </w:rPr>
        <w:t>further</w:t>
      </w:r>
      <w:ins w:id="80" w:author="Philipp Alexander Linden" w:date="2020-09-03T15:10:00Z">
        <w:r w:rsidR="00C66C83">
          <w:rPr>
            <w:lang w:val="en-US"/>
          </w:rPr>
          <w:t xml:space="preserve"> </w:t>
        </w:r>
      </w:ins>
      <w:r w:rsidR="00C252F3">
        <w:rPr>
          <w:lang w:val="en-US"/>
        </w:rPr>
        <w:t>clusters</w:t>
      </w:r>
      <w:r w:rsidR="00333E94">
        <w:rPr>
          <w:lang w:val="en-US"/>
        </w:rPr>
        <w:t xml:space="preserve"> leading to</w:t>
      </w:r>
      <w:ins w:id="81" w:author="Philipp Alexander Linden" w:date="2020-09-03T15:11:00Z">
        <w:r w:rsidR="00C66C83">
          <w:rPr>
            <w:lang w:val="en-US"/>
          </w:rPr>
          <w:t xml:space="preserve"> a total of</w:t>
        </w:r>
      </w:ins>
      <w:r w:rsidR="00333E94">
        <w:rPr>
          <w:lang w:val="en-US"/>
        </w:rPr>
        <w:t xml:space="preserve"> six clusters</w:t>
      </w:r>
      <w:r w:rsidR="00493CCB">
        <w:rPr>
          <w:lang w:val="en-US"/>
        </w:rPr>
        <w:t xml:space="preserve">. </w:t>
      </w:r>
      <w:commentRangeStart w:id="82"/>
      <w:r w:rsidR="00EE551B">
        <w:rPr>
          <w:lang w:val="en-US"/>
        </w:rPr>
        <w:t>B</w:t>
      </w:r>
      <w:r w:rsidR="00901F8F">
        <w:rPr>
          <w:lang w:val="en-US"/>
        </w:rPr>
        <w:t>ased on their tie strength</w:t>
      </w:r>
      <w:r w:rsidR="00413157">
        <w:rPr>
          <w:lang w:val="en-US"/>
        </w:rPr>
        <w:t xml:space="preserve"> Cluster 1</w:t>
      </w:r>
      <w:ins w:id="83" w:author="Philipp Alexander Linden" w:date="2020-09-03T15:13:00Z">
        <w:r w:rsidR="00C66C83">
          <w:rPr>
            <w:lang w:val="en-US"/>
          </w:rPr>
          <w:t xml:space="preserve"> (CZ, LV, PL)</w:t>
        </w:r>
      </w:ins>
      <w:r w:rsidR="00333E94">
        <w:rPr>
          <w:lang w:val="en-US"/>
        </w:rPr>
        <w:t>,</w:t>
      </w:r>
      <w:r w:rsidR="00413157">
        <w:rPr>
          <w:lang w:val="en-US"/>
        </w:rPr>
        <w:t xml:space="preserve"> 2</w:t>
      </w:r>
      <w:ins w:id="84" w:author="Philipp Alexander Linden" w:date="2020-09-03T15:13:00Z">
        <w:r w:rsidR="00C66C83">
          <w:rPr>
            <w:lang w:val="en-US"/>
          </w:rPr>
          <w:t xml:space="preserve"> (</w:t>
        </w:r>
      </w:ins>
      <w:ins w:id="85" w:author="Philipp Alexander Linden" w:date="2020-09-03T15:14:00Z">
        <w:r w:rsidR="00C66C83">
          <w:rPr>
            <w:lang w:val="en-US"/>
          </w:rPr>
          <w:t>DE, FI)</w:t>
        </w:r>
      </w:ins>
      <w:r w:rsidR="00333E94">
        <w:rPr>
          <w:lang w:val="en-US"/>
        </w:rPr>
        <w:t>, 3</w:t>
      </w:r>
      <w:ins w:id="86" w:author="Philipp Alexander Linden" w:date="2020-09-03T15:14:00Z">
        <w:r w:rsidR="00C66C83">
          <w:rPr>
            <w:lang w:val="en-US"/>
          </w:rPr>
          <w:t xml:space="preserve"> (DK, IE, NO, SE)</w:t>
        </w:r>
      </w:ins>
      <w:r w:rsidR="00333E94">
        <w:rPr>
          <w:lang w:val="en-US"/>
        </w:rPr>
        <w:t>, and 4</w:t>
      </w:r>
      <w:ins w:id="87" w:author="Philipp Alexander Linden" w:date="2020-09-03T15:14:00Z">
        <w:r w:rsidR="00C66C83">
          <w:rPr>
            <w:lang w:val="en-US"/>
          </w:rPr>
          <w:t xml:space="preserve"> (JP, KR)</w:t>
        </w:r>
      </w:ins>
      <w:r w:rsidR="00413157">
        <w:rPr>
          <w:lang w:val="en-US"/>
        </w:rPr>
        <w:t xml:space="preserve"> </w:t>
      </w:r>
      <w:ins w:id="88" w:author="Philipp Alexander Linden" w:date="2020-09-03T15:16:00Z">
        <w:r w:rsidR="00C66C83">
          <w:rPr>
            <w:lang w:val="en-US"/>
          </w:rPr>
          <w:t xml:space="preserve">on the </w:t>
        </w:r>
        <w:proofErr w:type="spellStart"/>
        <w:r w:rsidR="00C66C83">
          <w:rPr>
            <w:lang w:val="en-US"/>
          </w:rPr>
          <w:t>reight</w:t>
        </w:r>
        <w:proofErr w:type="spellEnd"/>
        <w:r w:rsidR="00C66C83">
          <w:rPr>
            <w:lang w:val="en-US"/>
          </w:rPr>
          <w:t xml:space="preserve"> side </w:t>
        </w:r>
      </w:ins>
      <w:r w:rsidR="00413157">
        <w:rPr>
          <w:lang w:val="en-US"/>
        </w:rPr>
        <w:t xml:space="preserve">remain as types. </w:t>
      </w:r>
      <w:ins w:id="89" w:author="Philipp Alexander Linden" w:date="2020-09-03T15:12:00Z">
        <w:r w:rsidR="00C66C83">
          <w:rPr>
            <w:lang w:val="en-US"/>
          </w:rPr>
          <w:t xml:space="preserve">In addition, </w:t>
        </w:r>
      </w:ins>
      <w:ins w:id="90" w:author="Philipp Alexander Linden" w:date="2020-09-03T15:16:00Z">
        <w:r w:rsidR="00C66C83">
          <w:rPr>
            <w:lang w:val="en-US"/>
          </w:rPr>
          <w:t xml:space="preserve">to the left, </w:t>
        </w:r>
      </w:ins>
      <w:r w:rsidR="00333E94">
        <w:rPr>
          <w:lang w:val="en-US"/>
        </w:rPr>
        <w:t>C</w:t>
      </w:r>
      <w:r w:rsidR="00413157">
        <w:rPr>
          <w:lang w:val="en-US"/>
        </w:rPr>
        <w:t>luster 5</w:t>
      </w:r>
      <w:ins w:id="91" w:author="Philipp Alexander Linden" w:date="2020-09-03T15:14:00Z">
        <w:r w:rsidR="00C66C83">
          <w:rPr>
            <w:lang w:val="en-US"/>
          </w:rPr>
          <w:t xml:space="preserve"> (</w:t>
        </w:r>
        <w:r w:rsidR="00C66C83" w:rsidRPr="004C4DC4">
          <w:rPr>
            <w:lang w:val="en-US"/>
          </w:rPr>
          <w:t>AU, BE, CH, LU, NL)</w:t>
        </w:r>
      </w:ins>
      <w:r w:rsidR="00413157">
        <w:rPr>
          <w:lang w:val="en-US"/>
        </w:rPr>
        <w:t xml:space="preserve"> and 6</w:t>
      </w:r>
      <w:ins w:id="92" w:author="Philipp Alexander Linden" w:date="2020-09-03T15:14:00Z">
        <w:r w:rsidR="00C66C83">
          <w:rPr>
            <w:lang w:val="en-US"/>
          </w:rPr>
          <w:t xml:space="preserve"> (</w:t>
        </w:r>
        <w:r w:rsidR="00C66C83" w:rsidRPr="00C66C83">
          <w:rPr>
            <w:lang w:val="en-US"/>
          </w:rPr>
          <w:t>SI, SK</w:t>
        </w:r>
        <w:r w:rsidR="00C66C83">
          <w:rPr>
            <w:lang w:val="en-US"/>
          </w:rPr>
          <w:t>)</w:t>
        </w:r>
      </w:ins>
      <w:r w:rsidR="00413157">
        <w:rPr>
          <w:lang w:val="en-US"/>
        </w:rPr>
        <w:t xml:space="preserve"> </w:t>
      </w:r>
      <w:r w:rsidR="00333E94">
        <w:rPr>
          <w:lang w:val="en-US"/>
        </w:rPr>
        <w:t>are joined</w:t>
      </w:r>
      <w:r w:rsidR="00AD4473">
        <w:rPr>
          <w:lang w:val="en-US"/>
        </w:rPr>
        <w:t xml:space="preserve"> as well as </w:t>
      </w:r>
      <w:r w:rsidR="00413157">
        <w:rPr>
          <w:lang w:val="en-US"/>
        </w:rPr>
        <w:t>cluster 7</w:t>
      </w:r>
      <w:ins w:id="93" w:author="Philipp Alexander Linden" w:date="2020-09-03T15:14:00Z">
        <w:r w:rsidR="00C66C83">
          <w:rPr>
            <w:lang w:val="en-US"/>
          </w:rPr>
          <w:t xml:space="preserve"> (</w:t>
        </w:r>
      </w:ins>
      <w:ins w:id="94" w:author="Philipp Alexander Linden" w:date="2020-09-03T15:15:00Z">
        <w:r w:rsidR="00C66C83" w:rsidRPr="004C4DC4">
          <w:rPr>
            <w:lang w:val="en-US"/>
          </w:rPr>
          <w:t>FR, IL, ES, UK, US)</w:t>
        </w:r>
      </w:ins>
      <w:r w:rsidR="00413157">
        <w:rPr>
          <w:lang w:val="en-US"/>
        </w:rPr>
        <w:t>, 8</w:t>
      </w:r>
      <w:ins w:id="95" w:author="Philipp Alexander Linden" w:date="2020-09-03T15:15:00Z">
        <w:r w:rsidR="00C66C83">
          <w:rPr>
            <w:lang w:val="en-US"/>
          </w:rPr>
          <w:t xml:space="preserve"> (EE)</w:t>
        </w:r>
      </w:ins>
      <w:r w:rsidR="00413157">
        <w:rPr>
          <w:lang w:val="en-US"/>
        </w:rPr>
        <w:t xml:space="preserve">, </w:t>
      </w:r>
      <w:commentRangeStart w:id="96"/>
      <w:r w:rsidR="00413157">
        <w:rPr>
          <w:lang w:val="en-US"/>
        </w:rPr>
        <w:t>and</w:t>
      </w:r>
      <w:commentRangeEnd w:id="96"/>
      <w:r w:rsidR="004C4DC4">
        <w:rPr>
          <w:rStyle w:val="Kommentarzeichen"/>
        </w:rPr>
        <w:commentReference w:id="96"/>
      </w:r>
      <w:r w:rsidR="00413157">
        <w:rPr>
          <w:lang w:val="en-US"/>
        </w:rPr>
        <w:t xml:space="preserve"> 9</w:t>
      </w:r>
      <w:ins w:id="97" w:author="Philipp Alexander Linden" w:date="2020-09-03T15:15:00Z">
        <w:r w:rsidR="00C66C83">
          <w:rPr>
            <w:lang w:val="en-US"/>
          </w:rPr>
          <w:t xml:space="preserve"> (NZ)</w:t>
        </w:r>
      </w:ins>
      <w:r w:rsidR="00413157">
        <w:rPr>
          <w:lang w:val="en-US"/>
        </w:rPr>
        <w:t xml:space="preserve">. </w:t>
      </w:r>
      <w:commentRangeEnd w:id="82"/>
      <w:r w:rsidR="00EE551B">
        <w:rPr>
          <w:rStyle w:val="Kommentarzeichen"/>
        </w:rPr>
        <w:commentReference w:id="82"/>
      </w:r>
    </w:p>
    <w:p w14:paraId="27F9A836" w14:textId="1361658F" w:rsidR="00BD77BB" w:rsidRDefault="00BD77BB" w:rsidP="00BD77BB">
      <w:pPr>
        <w:pStyle w:val="berschrift1"/>
        <w:rPr>
          <w:lang w:val="en-US"/>
        </w:rPr>
      </w:pPr>
      <w:r>
        <w:rPr>
          <w:lang w:val="en-US"/>
        </w:rPr>
        <w:lastRenderedPageBreak/>
        <w:t>Results</w:t>
      </w:r>
      <w:r w:rsidR="00C956BD">
        <w:rPr>
          <w:lang w:val="en-US"/>
        </w:rPr>
        <w:t xml:space="preserve"> – 720 words</w:t>
      </w:r>
    </w:p>
    <w:p w14:paraId="7BF5BD9E" w14:textId="1EBD6B2A" w:rsidR="002D1426" w:rsidRPr="00BA6E5E" w:rsidRDefault="004C4DC4" w:rsidP="00BA6E5E">
      <w:pPr>
        <w:pStyle w:val="02Flietext"/>
        <w:rPr>
          <w:lang w:val="en-US"/>
        </w:rPr>
      </w:pPr>
      <w:ins w:id="98" w:author="Philipp Alexander Linden" w:date="2020-09-03T15:18:00Z">
        <w:r>
          <w:rPr>
            <w:lang w:val="en-US"/>
          </w:rPr>
          <w:t xml:space="preserve">Based on our findings outlined before, </w:t>
        </w:r>
      </w:ins>
      <w:del w:id="99" w:author="Philipp Alexander Linden" w:date="2020-09-03T15:18:00Z">
        <w:r w:rsidR="00BD77BB" w:rsidDel="004C4DC4">
          <w:rPr>
            <w:lang w:val="en-US"/>
          </w:rPr>
          <w:delText>W</w:delText>
        </w:r>
        <w:r w:rsidR="00E9387A" w:rsidDel="004C4DC4">
          <w:rPr>
            <w:lang w:val="en-US"/>
          </w:rPr>
          <w:delText>e</w:delText>
        </w:r>
      </w:del>
      <w:r w:rsidR="00E9387A">
        <w:rPr>
          <w:lang w:val="en-US"/>
        </w:rPr>
        <w:t xml:space="preserve"> </w:t>
      </w:r>
      <w:ins w:id="100" w:author="Philipp Alexander Linden" w:date="2020-09-03T15:18:00Z">
        <w:r>
          <w:rPr>
            <w:lang w:val="en-US"/>
          </w:rPr>
          <w:t xml:space="preserve">we </w:t>
        </w:r>
      </w:ins>
      <w:r w:rsidR="00E9387A">
        <w:rPr>
          <w:lang w:val="en-US"/>
        </w:rPr>
        <w:t xml:space="preserve">propose </w:t>
      </w:r>
      <w:r w:rsidR="00A94B96">
        <w:rPr>
          <w:lang w:val="en-US"/>
        </w:rPr>
        <w:t>an</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052AD499" w:rsidR="00C83EC5" w:rsidRPr="00C83EC5" w:rsidRDefault="00C83EC5" w:rsidP="00364FD2">
      <w:pPr>
        <w:pStyle w:val="02FlietextErsterAbsatz"/>
        <w:rPr>
          <w:lang w:val="en-US"/>
        </w:rPr>
      </w:pPr>
      <w:r w:rsidRPr="00C83EC5">
        <w:rPr>
          <w:lang w:val="en-US"/>
        </w:rPr>
        <w:t xml:space="preserve">The </w:t>
      </w:r>
      <w:r w:rsidR="008F3EBD">
        <w:rPr>
          <w:lang w:val="en-US"/>
        </w:rPr>
        <w:t>residual public system</w:t>
      </w:r>
      <w:r w:rsidRPr="00C83EC5">
        <w:rPr>
          <w:lang w:val="en-US"/>
        </w:rPr>
        <w:t xml:space="preserve"> is marked </w:t>
      </w:r>
      <w:r w:rsidR="00901F8F">
        <w:rPr>
          <w:lang w:val="en-US"/>
        </w:rPr>
        <w:t>by</w:t>
      </w:r>
      <w:r w:rsidRPr="00C83EC5">
        <w:rPr>
          <w:lang w:val="en-US"/>
        </w:rPr>
        <w:t xml:space="preserve"> low levels of supply</w:t>
      </w:r>
      <w:r w:rsidR="0006533C">
        <w:rPr>
          <w:lang w:val="en-US"/>
        </w:rPr>
        <w:t xml:space="preserve"> (Table 3)</w:t>
      </w:r>
      <w:r w:rsidRPr="00C83EC5">
        <w:rPr>
          <w:lang w:val="en-US"/>
        </w:rPr>
        <w:t xml:space="preserv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901F8F">
        <w:rPr>
          <w:lang w:val="en-US"/>
        </w:rPr>
        <w:t xml:space="preserve">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Pr="00C83EC5">
        <w:rPr>
          <w:lang w:val="en-US"/>
        </w:rPr>
        <w:t xml:space="preserve"> </w:t>
      </w:r>
      <w:r w:rsidR="005562E8">
        <w:rPr>
          <w:lang w:val="en-US"/>
        </w:rPr>
        <w:t>l</w:t>
      </w:r>
      <w:r w:rsidRPr="00C83EC5">
        <w:rPr>
          <w:lang w:val="en-US"/>
        </w:rPr>
        <w:t>ife expectancy and subjective health status are by far the lowest compared to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1EBD5F1C" w:rsidR="002171C1" w:rsidRPr="00C956BD" w:rsidRDefault="005923D6" w:rsidP="00C956BD">
      <w:pPr>
        <w:pStyle w:val="02FlietextErsterAbsatz"/>
        <w:rPr>
          <w:lang w:val="en-US"/>
        </w:rPr>
      </w:pPr>
      <w:r>
        <w:rPr>
          <w:lang w:val="en-US"/>
        </w:rPr>
        <w:t>The supply in this system is medium to high</w:t>
      </w:r>
      <w:r w:rsidR="00C956BD">
        <w:rPr>
          <w:lang w:val="en-US"/>
        </w:rPr>
        <w:t>.</w:t>
      </w:r>
      <w:r>
        <w:rPr>
          <w:lang w:val="en-US"/>
        </w:rPr>
        <w:t xml:space="preserve"> Yet, this system shows one of the lowest shares of </w:t>
      </w:r>
      <w:proofErr w:type="spellStart"/>
      <w:r>
        <w:rPr>
          <w:lang w:val="en-US"/>
        </w:rPr>
        <w:t>publicexpenditure</w:t>
      </w:r>
      <w:proofErr w:type="spellEnd"/>
      <w:r>
        <w:rPr>
          <w:lang w:val="en-US"/>
        </w:rPr>
        <w:t xml:space="preserve"> and the availability of unbound cash benefits, which hint at a high level of informal care provision. </w:t>
      </w:r>
      <w:r w:rsidR="00753800">
        <w:rPr>
          <w:lang w:val="en-US"/>
        </w:rPr>
        <w:t>Access restrictions are among the lowest for all system</w:t>
      </w:r>
      <w:r w:rsidR="00F82B67">
        <w:rPr>
          <w:lang w:val="en-US"/>
        </w:rPr>
        <w:t>s</w:t>
      </w:r>
      <w:r w:rsidR="00753800">
        <w:rPr>
          <w:lang w:val="en-US"/>
        </w:rPr>
        <w:t xml:space="preserve"> with no-means-testing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6AAB291" w:rsidR="00C83EC5" w:rsidRDefault="00AE794B" w:rsidP="00364FD2">
      <w:pPr>
        <w:pStyle w:val="02FlietextErsterAbsatz"/>
        <w:rPr>
          <w:lang w:val="en-US"/>
        </w:rPr>
      </w:pPr>
      <w:r>
        <w:rPr>
          <w:lang w:val="en-US"/>
        </w:rPr>
        <w:t xml:space="preserve">This system is defined by </w:t>
      </w:r>
      <w:r w:rsidR="00166676">
        <w:rPr>
          <w:lang w:val="en-US"/>
        </w:rPr>
        <w:t>high supply</w:t>
      </w:r>
      <w:r>
        <w:rPr>
          <w:lang w:val="en-US"/>
        </w:rPr>
        <w:t xml:space="preserve"> and </w:t>
      </w:r>
      <w:r w:rsidR="005923D6">
        <w:rPr>
          <w:lang w:val="en-US"/>
        </w:rPr>
        <w:t xml:space="preserve">above </w:t>
      </w:r>
      <w:r>
        <w:rPr>
          <w:lang w:val="en-US"/>
        </w:rPr>
        <w:t xml:space="preserve">average </w:t>
      </w:r>
      <w:r w:rsidR="005923D6">
        <w:rPr>
          <w:lang w:val="en-US"/>
        </w:rPr>
        <w:t xml:space="preserve">public </w:t>
      </w:r>
      <w:r>
        <w:rPr>
          <w:lang w:val="en-US"/>
        </w:rPr>
        <w:t xml:space="preserve">expenditure. Benefits are mainly only available in-kind, which hints </w:t>
      </w:r>
      <w:r w:rsidR="005923D6">
        <w:rPr>
          <w:lang w:val="en-US"/>
        </w:rPr>
        <w:t xml:space="preserve">at </w:t>
      </w:r>
      <w:r>
        <w:rPr>
          <w:lang w:val="en-US"/>
        </w:rPr>
        <w:t>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in this system is quite high</w:t>
      </w:r>
      <w:r w:rsidR="005923D6">
        <w:rPr>
          <w:lang w:val="en-US"/>
        </w:rPr>
        <w:t>.</w:t>
      </w:r>
    </w:p>
    <w:p w14:paraId="6472BD94" w14:textId="49F81CFC" w:rsidR="00166676" w:rsidRPr="00C956BD" w:rsidRDefault="00166676" w:rsidP="00364FD2">
      <w:pPr>
        <w:pStyle w:val="02FlietextErsterAbsatz"/>
        <w:rPr>
          <w:b/>
          <w:lang w:val="en-US"/>
        </w:rPr>
      </w:pPr>
      <w:r w:rsidRPr="00C956BD">
        <w:rPr>
          <w:b/>
          <w:lang w:val="en-US"/>
        </w:rPr>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528EBFE3" w:rsidR="001E3C88" w:rsidRDefault="001E3C88" w:rsidP="00364FD2">
      <w:pPr>
        <w:pStyle w:val="02FlietextErsterAbsatz"/>
        <w:rPr>
          <w:lang w:val="en-US"/>
        </w:rPr>
      </w:pPr>
      <w:r>
        <w:rPr>
          <w:lang w:val="en-US"/>
        </w:rPr>
        <w:t xml:space="preserve">This system is marked by </w:t>
      </w:r>
      <w:r w:rsidR="00473DA0">
        <w:rPr>
          <w:lang w:val="en-US"/>
        </w:rPr>
        <w:t xml:space="preserve">medium to </w:t>
      </w:r>
      <w:r>
        <w:rPr>
          <w:lang w:val="en-US"/>
        </w:rPr>
        <w:t xml:space="preserve">low supply and </w:t>
      </w:r>
      <w:r w:rsidR="00473DA0">
        <w:rPr>
          <w:lang w:val="en-US"/>
        </w:rPr>
        <w:t>public financing and provision</w:t>
      </w:r>
      <w:r>
        <w:rPr>
          <w:lang w:val="en-US"/>
        </w:rPr>
        <w:t xml:space="preserve">. Expenditure and the number of recipients in institutions are on a medium level, the supply </w:t>
      </w:r>
      <w:r>
        <w:rPr>
          <w:lang w:val="en-US"/>
        </w:rPr>
        <w:lastRenderedPageBreak/>
        <w:t xml:space="preserve">of residential beds below average. </w:t>
      </w:r>
      <w:r w:rsidR="00473DA0">
        <w:rPr>
          <w:lang w:val="en-US"/>
        </w:rPr>
        <w:t>Public expenditure is medium and benefits only provided in-kind. Access to the system is provided without means-testing but medium to high choice restrictions apply. Performance is the highest concerning</w:t>
      </w:r>
      <w:r>
        <w:rPr>
          <w:lang w:val="en-US"/>
        </w:rPr>
        <w:t xml:space="preserve"> life expectancy but</w:t>
      </w:r>
      <w:r w:rsidR="00473DA0">
        <w:rPr>
          <w:lang w:val="en-US"/>
        </w:rPr>
        <w:t xml:space="preserve"> among the lowest concerning</w:t>
      </w:r>
      <w:r>
        <w:rPr>
          <w:lang w:val="en-US"/>
        </w:rPr>
        <w:t xml:space="preserve"> self-perceived health. </w:t>
      </w:r>
    </w:p>
    <w:p w14:paraId="612AD6E0" w14:textId="42DDFB96"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w:t>
      </w:r>
      <w:proofErr w:type="spellStart"/>
      <w:r w:rsidR="00473DA0">
        <w:rPr>
          <w:rFonts w:eastAsiaTheme="minorHAnsi"/>
          <w:b/>
          <w:iCs/>
          <w:color w:val="auto"/>
          <w:szCs w:val="18"/>
          <w:lang w:val="en-US"/>
        </w:rPr>
        <w:t>based</w:t>
      </w:r>
      <w:r w:rsidR="00166676">
        <w:rPr>
          <w:rFonts w:eastAsiaTheme="minorHAnsi"/>
          <w:b/>
          <w:iCs/>
          <w:color w:val="auto"/>
          <w:szCs w:val="18"/>
          <w:lang w:val="en-US"/>
        </w:rPr>
        <w:t>supply</w:t>
      </w:r>
      <w:proofErr w:type="spellEnd"/>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7CE600E5" w:rsidR="00A77345" w:rsidRDefault="00C609BE" w:rsidP="00364FD2">
      <w:pPr>
        <w:pStyle w:val="02FlietextErsterAbsatz"/>
        <w:rPr>
          <w:lang w:val="en-US"/>
        </w:rPr>
      </w:pPr>
      <w:r>
        <w:rPr>
          <w:lang w:val="en-US"/>
        </w:rPr>
        <w:t>This type can be depicted as oriented towards private provision and financing</w:t>
      </w:r>
      <w:r w:rsidRPr="00313058">
        <w:rPr>
          <w:lang w:val="en-US"/>
        </w:rPr>
        <w:t xml:space="preserve"> </w:t>
      </w:r>
      <w:r>
        <w:rPr>
          <w:lang w:val="en-US"/>
        </w:rPr>
        <w:t xml:space="preserve">as </w:t>
      </w:r>
      <w:r w:rsidR="00473DA0">
        <w:rPr>
          <w:lang w:val="en-US"/>
        </w:rPr>
        <w:t>public</w:t>
      </w:r>
      <w:r>
        <w:rPr>
          <w:lang w:val="en-US"/>
        </w:rPr>
        <w:t xml:space="preserve"> expenditure </w:t>
      </w:r>
      <w:r w:rsidR="00473DA0">
        <w:rPr>
          <w:lang w:val="en-US"/>
        </w:rPr>
        <w:t>is below</w:t>
      </w:r>
      <w:r>
        <w:rPr>
          <w:lang w:val="en-US"/>
        </w:rPr>
        <w:t xml:space="preserve"> average and cash benefits available in almost all countries and often unbound. However</w:t>
      </w:r>
      <w:r w:rsidR="00473DA0">
        <w:rPr>
          <w:lang w:val="en-US"/>
        </w:rPr>
        <w:t>,</w:t>
      </w:r>
      <w:r>
        <w:rPr>
          <w:lang w:val="en-US"/>
        </w:rPr>
        <w:t xml:space="preserve"> supply is high. </w:t>
      </w:r>
      <w:r w:rsidR="00473DA0">
        <w:rPr>
          <w:lang w:val="en-US"/>
        </w:rPr>
        <w:t>Access is restricted by a high level of means-testing, yet choice restrictions are rarely applied.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17BC5F5A" w:rsidR="005923D6" w:rsidRDefault="00C609BE" w:rsidP="00364FD2">
      <w:pPr>
        <w:pStyle w:val="02FlietextErsterAbsatz"/>
        <w:rPr>
          <w:lang w:val="en-US"/>
        </w:rPr>
      </w:pPr>
      <w:r>
        <w:rPr>
          <w:lang w:val="en-US"/>
        </w:rPr>
        <w:t xml:space="preserve">This type shares a lot of similarities to the prior system type.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both by </w:t>
      </w:r>
      <w:r w:rsidR="003C0CC8">
        <w:rPr>
          <w:lang w:val="en-US"/>
        </w:rPr>
        <w:t>means</w:t>
      </w:r>
      <w:r w:rsidR="00795C58">
        <w:rPr>
          <w:lang w:val="en-US"/>
        </w:rPr>
        <w:t>-testing as well as high choice restrictions. The main difference to the prior system type is the low supply</w:t>
      </w:r>
      <w:r w:rsidR="003C0CC8">
        <w:rPr>
          <w:lang w:val="en-US"/>
        </w:rPr>
        <w:t>, especially the low expenditure, but also the provision of beds in residential care and the number of recipients of residential care is medium to low.</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56E7B649"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r w:rsidRPr="006A56FF">
        <w:rPr>
          <w:sz w:val="22"/>
          <w:szCs w:val="22"/>
          <w:lang w:val="en-US"/>
        </w:rPr>
        <w:t>clusters</w:t>
      </w:r>
      <w:r>
        <w:rPr>
          <w:sz w:val="22"/>
          <w:szCs w:val="22"/>
          <w:lang w:val="en-US"/>
        </w:rPr>
        <w:t xml:space="preserve"> with (N=4) </w:t>
      </w:r>
      <w:commentRangeStart w:id="101"/>
      <w:proofErr w:type="spellStart"/>
      <w:r>
        <w:rPr>
          <w:sz w:val="22"/>
          <w:szCs w:val="22"/>
          <w:lang w:val="en-US"/>
        </w:rPr>
        <w:t>subclusters</w:t>
      </w:r>
      <w:commentRangeEnd w:id="101"/>
      <w:proofErr w:type="spellEnd"/>
      <w:r>
        <w:rPr>
          <w:rStyle w:val="Kommentarzeichen"/>
          <w:color w:val="000000"/>
        </w:rPr>
        <w:commentReference w:id="101"/>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C956BD"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77777777"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Public Supply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77777777"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7FE3B21C" w14:textId="77777777" w:rsidR="005923D6"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CZ, LV, PL</w:t>
            </w:r>
          </w:p>
          <w:p w14:paraId="5D34D062" w14:textId="77777777" w:rsidR="005923D6" w:rsidRPr="00D67B4C"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(Cluster 1)</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DE, FI</w:t>
            </w:r>
          </w:p>
          <w:p w14:paraId="6AA9259C" w14:textId="77777777" w:rsidR="005923D6" w:rsidRPr="00D67B4C"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(Cluster 2)</w:t>
            </w: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DK, IE, NO, SE</w:t>
            </w:r>
          </w:p>
          <w:p w14:paraId="17EC8E3D" w14:textId="77777777" w:rsidR="005923D6" w:rsidRPr="00D67B4C"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(Cluster 3)</w:t>
            </w: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3105E8">
              <w:rPr>
                <w:sz w:val="16"/>
                <w:szCs w:val="16"/>
                <w:highlight w:val="green"/>
                <w:lang w:val="en-US"/>
              </w:rPr>
              <w:t>JP, KR</w:t>
            </w:r>
          </w:p>
          <w:p w14:paraId="1258B7D1" w14:textId="77777777" w:rsidR="005923D6" w:rsidRPr="00D67B4C"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(Cluster  4)</w:t>
            </w:r>
          </w:p>
        </w:tc>
        <w:tc>
          <w:tcPr>
            <w:tcW w:w="1134" w:type="dxa"/>
            <w:tcBorders>
              <w:top w:val="single" w:sz="12" w:space="0" w:color="auto"/>
              <w:bottom w:val="single" w:sz="4" w:space="0" w:color="auto"/>
            </w:tcBorders>
            <w:shd w:val="clear" w:color="auto" w:fill="FFFFFF" w:themeFill="background1"/>
            <w:vAlign w:val="center"/>
          </w:tcPr>
          <w:p w14:paraId="70908DBC" w14:textId="77777777" w:rsidR="005923D6" w:rsidRPr="003105E8"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AU, BE, CH, LU, NL, SK, SI</w:t>
            </w: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3105E8"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FC18FA"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1134" w:type="dxa"/>
            <w:shd w:val="clear" w:color="auto" w:fill="FFFFFF" w:themeFill="background1"/>
            <w:vAlign w:val="center"/>
          </w:tcPr>
          <w:p w14:paraId="7D89E214"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DB31340"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1134" w:type="dxa"/>
            <w:shd w:val="clear" w:color="auto" w:fill="FFFFFF" w:themeFill="background1"/>
            <w:vAlign w:val="center"/>
          </w:tcPr>
          <w:p w14:paraId="49F64D00"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08F4CF2C"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64.28</w:t>
            </w:r>
          </w:p>
        </w:tc>
        <w:tc>
          <w:tcPr>
            <w:tcW w:w="1134" w:type="dxa"/>
            <w:shd w:val="clear" w:color="auto" w:fill="FFFFFF" w:themeFill="background1"/>
            <w:vAlign w:val="center"/>
          </w:tcPr>
          <w:p w14:paraId="32BC7A1E"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1134" w:type="dxa"/>
            <w:shd w:val="clear" w:color="auto" w:fill="FFFFFF" w:themeFill="background1"/>
            <w:vAlign w:val="center"/>
          </w:tcPr>
          <w:p w14:paraId="7C683BA1"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45C4932D"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1134" w:type="dxa"/>
            <w:shd w:val="clear" w:color="auto" w:fill="FFFFFF" w:themeFill="background1"/>
            <w:vAlign w:val="center"/>
          </w:tcPr>
          <w:p w14:paraId="214EF500"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6D19B7B2"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5.51</w:t>
            </w:r>
          </w:p>
        </w:tc>
        <w:tc>
          <w:tcPr>
            <w:tcW w:w="1134" w:type="dxa"/>
            <w:shd w:val="clear" w:color="auto" w:fill="FFFFFF" w:themeFill="background1"/>
            <w:vAlign w:val="center"/>
          </w:tcPr>
          <w:p w14:paraId="0EA9186F"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Private expenditure</w:t>
            </w:r>
          </w:p>
        </w:tc>
        <w:tc>
          <w:tcPr>
            <w:tcW w:w="1134" w:type="dxa"/>
            <w:shd w:val="clear" w:color="auto" w:fill="FFFFFF" w:themeFill="background1"/>
            <w:vAlign w:val="center"/>
          </w:tcPr>
          <w:p w14:paraId="5178530E"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1134" w:type="dxa"/>
            <w:shd w:val="clear" w:color="auto" w:fill="FFFFFF" w:themeFill="background1"/>
            <w:vAlign w:val="center"/>
          </w:tcPr>
          <w:p w14:paraId="10172F22"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6477E62B"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1134" w:type="dxa"/>
            <w:shd w:val="clear" w:color="auto" w:fill="FFFFFF" w:themeFill="background1"/>
            <w:vAlign w:val="center"/>
          </w:tcPr>
          <w:p w14:paraId="66C5F003"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52958E9C"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11.81</w:t>
            </w:r>
          </w:p>
        </w:tc>
        <w:tc>
          <w:tcPr>
            <w:tcW w:w="1134" w:type="dxa"/>
            <w:shd w:val="clear" w:color="auto" w:fill="FFFFFF" w:themeFill="background1"/>
            <w:vAlign w:val="center"/>
          </w:tcPr>
          <w:p w14:paraId="4E8CE99C"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p>
        </w:tc>
        <w:tc>
          <w:tcPr>
            <w:tcW w:w="1134" w:type="dxa"/>
            <w:shd w:val="clear" w:color="auto" w:fill="FFFFFF" w:themeFill="background1"/>
            <w:vAlign w:val="center"/>
          </w:tcPr>
          <w:p w14:paraId="32A99A16"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1134" w:type="dxa"/>
            <w:shd w:val="clear" w:color="auto" w:fill="FFFFFF" w:themeFill="background1"/>
            <w:vAlign w:val="center"/>
          </w:tcPr>
          <w:p w14:paraId="2F891343"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38B4BFF1"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1134" w:type="dxa"/>
            <w:shd w:val="clear" w:color="auto" w:fill="FFFFFF" w:themeFill="background1"/>
            <w:vAlign w:val="center"/>
          </w:tcPr>
          <w:p w14:paraId="093448C9"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5D8FE64"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1.57</w:t>
            </w:r>
          </w:p>
        </w:tc>
        <w:tc>
          <w:tcPr>
            <w:tcW w:w="1134" w:type="dxa"/>
            <w:shd w:val="clear" w:color="auto" w:fill="FFFFFF" w:themeFill="background1"/>
            <w:vAlign w:val="center"/>
          </w:tcPr>
          <w:p w14:paraId="60A42515"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lastRenderedPageBreak/>
              <w:t>Choice restrictions</w:t>
            </w:r>
          </w:p>
        </w:tc>
        <w:tc>
          <w:tcPr>
            <w:tcW w:w="1134" w:type="dxa"/>
            <w:shd w:val="clear" w:color="auto" w:fill="FFFFFF" w:themeFill="background1"/>
            <w:vAlign w:val="center"/>
          </w:tcPr>
          <w:p w14:paraId="334DA892"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4548B7CA"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11BF968E"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1134" w:type="dxa"/>
            <w:shd w:val="clear" w:color="auto" w:fill="FFFFFF" w:themeFill="background1"/>
            <w:vAlign w:val="center"/>
          </w:tcPr>
          <w:p w14:paraId="7DFF74B6"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4C2D73FC"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0.57</w:t>
            </w:r>
          </w:p>
        </w:tc>
        <w:tc>
          <w:tcPr>
            <w:tcW w:w="1134" w:type="dxa"/>
            <w:shd w:val="clear" w:color="auto" w:fill="FFFFFF" w:themeFill="background1"/>
            <w:vAlign w:val="center"/>
          </w:tcPr>
          <w:p w14:paraId="06C76CC8"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BF51D9"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CB3DE2E"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B5F5737"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53A19DEA"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1</w:t>
            </w:r>
          </w:p>
        </w:tc>
        <w:tc>
          <w:tcPr>
            <w:tcW w:w="1134" w:type="dxa"/>
            <w:shd w:val="clear" w:color="auto" w:fill="FFFFFF" w:themeFill="background1"/>
            <w:vAlign w:val="center"/>
          </w:tcPr>
          <w:p w14:paraId="7A33F80A"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1134" w:type="dxa"/>
            <w:shd w:val="clear" w:color="auto" w:fill="FFFFFF" w:themeFill="background1"/>
            <w:vAlign w:val="center"/>
          </w:tcPr>
          <w:p w14:paraId="5B36A274" w14:textId="77777777" w:rsidR="005923D6"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5A0313CE" w14:textId="77777777" w:rsidR="005923D6"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1134" w:type="dxa"/>
            <w:shd w:val="clear" w:color="auto" w:fill="FFFFFF" w:themeFill="background1"/>
            <w:vAlign w:val="center"/>
          </w:tcPr>
          <w:p w14:paraId="431BB39B" w14:textId="77777777" w:rsidR="005923D6"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18C61F1F"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19.90</w:t>
            </w:r>
          </w:p>
        </w:tc>
        <w:tc>
          <w:tcPr>
            <w:tcW w:w="1134" w:type="dxa"/>
            <w:shd w:val="clear" w:color="auto" w:fill="FFFFFF" w:themeFill="background1"/>
            <w:vAlign w:val="center"/>
          </w:tcPr>
          <w:p w14:paraId="03A4ABA0"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35EC4DE4"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within the </w:t>
      </w:r>
      <w:del w:id="102" w:author="Philipp Alexander Linden" w:date="2020-09-03T15:57:00Z">
        <w:r w:rsidR="002F6325" w:rsidDel="002F6325">
          <w:rPr>
            <w:sz w:val="22"/>
            <w:szCs w:val="22"/>
            <w:lang w:val="en-US"/>
          </w:rPr>
          <w:delText>4+2</w:delText>
        </w:r>
      </w:del>
      <w:ins w:id="103" w:author="Philipp Alexander Linden" w:date="2020-09-03T15:57:00Z">
        <w:r w:rsidR="002F6325">
          <w:rPr>
            <w:sz w:val="22"/>
            <w:szCs w:val="22"/>
            <w:lang w:val="en-US"/>
          </w:rPr>
          <w:t>6</w:t>
        </w:r>
      </w:ins>
      <w:r w:rsidR="002F6325">
        <w:rPr>
          <w:sz w:val="22"/>
          <w:szCs w:val="22"/>
          <w:lang w:val="en-US"/>
        </w:rPr>
        <w:t xml:space="preserve"> </w:t>
      </w:r>
      <w:r>
        <w:rPr>
          <w:sz w:val="22"/>
          <w:szCs w:val="22"/>
          <w:lang w:val="en-US"/>
        </w:rPr>
        <w:t xml:space="preserve">cluster </w:t>
      </w:r>
      <w:commentRangeStart w:id="104"/>
      <w:r>
        <w:rPr>
          <w:sz w:val="22"/>
          <w:szCs w:val="22"/>
          <w:lang w:val="en-US"/>
        </w:rPr>
        <w:t>typology</w:t>
      </w:r>
      <w:commentRangeEnd w:id="104"/>
      <w:r>
        <w:rPr>
          <w:rStyle w:val="Kommentarzeichen"/>
          <w:color w:val="000000"/>
        </w:rPr>
        <w:commentReference w:id="104"/>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C956BD"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7C5A34"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Residual Public system</w:t>
            </w:r>
          </w:p>
        </w:tc>
        <w:tc>
          <w:tcPr>
            <w:tcW w:w="1247" w:type="dxa"/>
            <w:tcBorders>
              <w:top w:val="single" w:sz="12" w:space="0" w:color="auto"/>
              <w:bottom w:val="single" w:sz="12" w:space="0" w:color="auto"/>
            </w:tcBorders>
            <w:shd w:val="clear" w:color="auto" w:fill="FFFFFF" w:themeFill="background1"/>
            <w:vAlign w:val="center"/>
          </w:tcPr>
          <w:p w14:paraId="3B9C9DA3"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Private Supply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Evolving Public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Private need-Based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Evolving Private Need-Based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7777777"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247" w:type="dxa"/>
            <w:tcBorders>
              <w:top w:val="single" w:sz="12" w:space="0" w:color="auto"/>
            </w:tcBorders>
            <w:shd w:val="clear" w:color="auto" w:fill="FFFFFF" w:themeFill="background1"/>
            <w:vAlign w:val="center"/>
          </w:tcPr>
          <w:p w14:paraId="24BE9980"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498466C3"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776718E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49329255"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7D27F9A6"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 xml:space="preserve">Medium </w:t>
            </w:r>
          </w:p>
          <w:p w14:paraId="01A1542A"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2526704E"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2E3048E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0D68D395"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0989A791"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47A131DA"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0E02499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08CD2F06"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6920C02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2877C560"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15DBB25E"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1A6D3278"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6A35DE2A"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2F98D06B"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Private Expenditure</w:t>
            </w:r>
          </w:p>
          <w:p w14:paraId="1404E84F"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Cash</w:t>
            </w:r>
          </w:p>
        </w:tc>
        <w:tc>
          <w:tcPr>
            <w:tcW w:w="1247" w:type="dxa"/>
            <w:shd w:val="clear" w:color="auto" w:fill="FFFFFF" w:themeFill="background1"/>
            <w:vAlign w:val="center"/>
          </w:tcPr>
          <w:p w14:paraId="1B50E582"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098178A8"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46FE82FF"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c>
          <w:tcPr>
            <w:tcW w:w="1247" w:type="dxa"/>
            <w:shd w:val="clear" w:color="auto" w:fill="FFFFFF" w:themeFill="background1"/>
            <w:vAlign w:val="center"/>
          </w:tcPr>
          <w:p w14:paraId="2CF452CB"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34190DA3"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402D0287"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c>
          <w:tcPr>
            <w:tcW w:w="1247" w:type="dxa"/>
            <w:shd w:val="clear" w:color="auto" w:fill="FFFFFF" w:themeFill="background1"/>
            <w:vAlign w:val="center"/>
          </w:tcPr>
          <w:p w14:paraId="19C6C67E"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79B99441"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5F798290"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5392BF61"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3FC4C9C0"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7B7C9899"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75F71B37"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23DC1414"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4CFB09EC"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shd w:val="clear" w:color="auto" w:fill="FFFFFF" w:themeFill="background1"/>
            <w:vAlign w:val="center"/>
          </w:tcPr>
          <w:p w14:paraId="55B88796"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23367211"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7AC2B137"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Access Regulation</w:t>
            </w:r>
          </w:p>
          <w:p w14:paraId="46488836"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Choice Restrictions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2040F087"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76581D3E"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2D66C830"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5B1AAC3B"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294E48A0"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3B44D8E6"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5B41C0ED"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049327FB"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1C718088"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495CABA9"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03324C76"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3BAC0B15"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5231F1A8"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6110A06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shd w:val="clear" w:color="auto" w:fill="FFFFFF" w:themeFill="background1"/>
            <w:vAlign w:val="center"/>
          </w:tcPr>
          <w:p w14:paraId="55E5AE16"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67545DB4"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2A9BA8D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383D33D4"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1EFA1838"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7584ACB8"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7DE30C0C"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0A2D8D9E"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109EA87D"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27B8666E"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683E5483"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5555E022"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5A846D3D"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614194E0"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2BF937C2"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r>
    </w:tbl>
    <w:p w14:paraId="762318F9" w14:textId="57AAA380" w:rsidR="008D6126" w:rsidRPr="006A56FF" w:rsidRDefault="002E107C" w:rsidP="00EB31E0">
      <w:pPr>
        <w:pStyle w:val="berschrift1"/>
        <w:rPr>
          <w:lang w:val="en-US"/>
        </w:rPr>
      </w:pPr>
      <w:r>
        <w:rPr>
          <w:lang w:val="en-US"/>
        </w:rPr>
        <w:t>Discussion</w:t>
      </w:r>
      <w:r w:rsidR="00085DE3">
        <w:rPr>
          <w:lang w:val="en-US"/>
        </w:rPr>
        <w:t xml:space="preserve"> </w:t>
      </w:r>
      <w:r w:rsidR="00980771" w:rsidRPr="006A56FF">
        <w:rPr>
          <w:lang w:val="en-US"/>
        </w:rPr>
        <w:t xml:space="preserve">– </w:t>
      </w:r>
      <w:r w:rsidR="00980771">
        <w:rPr>
          <w:lang w:val="en-US"/>
        </w:rPr>
        <w:t>3</w:t>
      </w:r>
      <w:r w:rsidR="00C956BD">
        <w:rPr>
          <w:lang w:val="en-US"/>
        </w:rPr>
        <w:t>85</w:t>
      </w:r>
      <w:r w:rsidR="00A85F93">
        <w:rPr>
          <w:lang w:val="en-US"/>
        </w:rPr>
        <w:t xml:space="preserve"> </w:t>
      </w:r>
      <w:r w:rsidR="0081256C" w:rsidRPr="006A56FF">
        <w:rPr>
          <w:lang w:val="en-US"/>
        </w:rPr>
        <w:t>words</w:t>
      </w:r>
    </w:p>
    <w:p w14:paraId="2EC44C68" w14:textId="26191ED9"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w:t>
      </w:r>
      <w:r w:rsidR="003C0CC8">
        <w:rPr>
          <w:lang w:val="en-US"/>
        </w:rPr>
        <w:t>supply</w:t>
      </w:r>
      <w:r w:rsidR="00D0320B">
        <w:rPr>
          <w:lang w:val="en-US"/>
        </w:rPr>
        <w:t>, public</w:t>
      </w:r>
      <w:r w:rsidR="00CD4831">
        <w:rPr>
          <w:lang w:val="en-US"/>
        </w:rPr>
        <w:t>-</w:t>
      </w:r>
      <w:r w:rsidR="00D0320B">
        <w:rPr>
          <w:lang w:val="en-US"/>
        </w:rPr>
        <w:t>oriented</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w:t>
      </w:r>
      <w:r w:rsidR="00A90803">
        <w:rPr>
          <w:lang w:val="en-US"/>
        </w:rPr>
        <w:lastRenderedPageBreak/>
        <w:t>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other Eastern European countries</w:t>
      </w:r>
      <w:r w:rsidR="00355485">
        <w:rPr>
          <w:lang w:val="en-US"/>
        </w:rPr>
        <w:t xml:space="preserve"> join the high supply, private oriented system</w:t>
      </w:r>
      <w:r w:rsidR="00B70268" w:rsidRPr="00B70268">
        <w:rPr>
          <w:lang w:val="en-US"/>
        </w:rPr>
        <w:t xml:space="preserve"> as Slovenia, Slovakia, and</w:t>
      </w:r>
      <w:r w:rsidR="00355485">
        <w:rPr>
          <w:lang w:val="en-US"/>
        </w:rPr>
        <w:t xml:space="preserve"> the low supply, private oriented system as</w:t>
      </w:r>
      <w:r w:rsidR="00B70268" w:rsidRPr="00B70268">
        <w:rPr>
          <w:lang w:val="en-US"/>
        </w:rPr>
        <w:t xml:space="preserve"> Estonia.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w:t>
      </w:r>
      <w:r w:rsidR="00355485">
        <w:rPr>
          <w:lang w:val="en-US"/>
        </w:rPr>
        <w:t xml:space="preserve">supply, </w:t>
      </w:r>
      <w:r w:rsidR="006A4FA5">
        <w:rPr>
          <w:lang w:val="en-US"/>
        </w:rPr>
        <w:t>private-oriented</w:t>
      </w:r>
      <w:r w:rsidR="006A4FA5" w:rsidRPr="00B70268">
        <w:rPr>
          <w:lang w:val="en-US"/>
        </w:rPr>
        <w:t xml:space="preserve"> </w:t>
      </w:r>
      <w:r w:rsidR="004C4DC4" w:rsidRPr="00B70268">
        <w:rPr>
          <w:lang w:val="en-US"/>
        </w:rPr>
        <w:t>types,</w:t>
      </w:r>
      <w:r w:rsidR="00B70268" w:rsidRPr="00B70268">
        <w:rPr>
          <w:lang w:val="en-US"/>
        </w:rPr>
        <w:t xml:space="preserve"> yet the cluster includes</w:t>
      </w:r>
      <w:r w:rsidR="00355485">
        <w:rPr>
          <w:lang w:val="en-US"/>
        </w:rPr>
        <w:t xml:space="preserve"> Slovenia and Slovakia as</w:t>
      </w:r>
      <w:r w:rsidR="00B70268" w:rsidRPr="00B70268">
        <w:rPr>
          <w:lang w:val="en-US"/>
        </w:rPr>
        <w:t xml:space="preserve"> Eastern </w:t>
      </w:r>
      <w:proofErr w:type="spellStart"/>
      <w:r w:rsidR="00B70268" w:rsidRPr="00B70268">
        <w:rPr>
          <w:lang w:val="en-US"/>
        </w:rPr>
        <w:t>Europeanas</w:t>
      </w:r>
      <w:proofErr w:type="spellEnd"/>
      <w:r w:rsidR="00B70268" w:rsidRPr="00B70268">
        <w:rPr>
          <w:lang w:val="en-US"/>
        </w:rPr>
        <w:t xml:space="preserve">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w:t>
      </w:r>
      <w:r w:rsidR="00355485">
        <w:rPr>
          <w:lang w:val="en-US"/>
        </w:rPr>
        <w:t xml:space="preserve"> these countries have a distinct type of LTC system, which is</w:t>
      </w:r>
      <w:r w:rsidR="006A4FA5">
        <w:rPr>
          <w:lang w:val="en-US"/>
        </w:rPr>
        <w:t xml:space="preserv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3F921FE9"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w:t>
      </w:r>
      <w:r w:rsidR="00355485">
        <w:rPr>
          <w:lang w:val="en-US"/>
        </w:rPr>
        <w:t>supply</w:t>
      </w:r>
      <w:r>
        <w:rPr>
          <w:lang w:val="en-US"/>
        </w:rPr>
        <w:t>,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several system types, the inclusion of Ireland in the Northern European system, and the fact that Finland – a Northern European country – and Germany – a continental European country – form a distinct system </w:t>
      </w:r>
      <w:r w:rsidR="006852EF">
        <w:rPr>
          <w:lang w:val="en-US"/>
        </w:rPr>
        <w:t xml:space="preserve">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w:t>
      </w:r>
      <w:proofErr w:type="spellStart"/>
      <w:r w:rsidR="006852EF" w:rsidRPr="006A56FF">
        <w:rPr>
          <w:lang w:val="en-US"/>
        </w:rPr>
        <w:t>Pavolini</w:t>
      </w:r>
      <w:proofErr w:type="spellEnd"/>
      <w:r w:rsidR="006852EF" w:rsidRPr="006A56FF">
        <w:rPr>
          <w:lang w:val="en-US"/>
        </w:rPr>
        <w:t xml:space="preserve">, 2013; Farris and </w:t>
      </w:r>
      <w:proofErr w:type="spellStart"/>
      <w:r w:rsidR="006852EF" w:rsidRPr="006A56FF">
        <w:rPr>
          <w:lang w:val="en-US"/>
        </w:rPr>
        <w:t>Marchetti</w:t>
      </w:r>
      <w:proofErr w:type="spellEnd"/>
      <w:r w:rsidR="006852EF" w:rsidRPr="006A56FF">
        <w:rPr>
          <w:lang w:val="en-US"/>
        </w:rPr>
        <w:t xml:space="preserve">,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20102AFE" w:rsidR="006852EF" w:rsidRPr="00313058" w:rsidRDefault="006852EF" w:rsidP="00313058">
      <w:pPr>
        <w:pStyle w:val="berschrift1"/>
        <w:rPr>
          <w:lang w:val="en-US"/>
        </w:rPr>
      </w:pPr>
      <w:r w:rsidRPr="00313058">
        <w:rPr>
          <w:lang w:val="en-US"/>
        </w:rPr>
        <w:lastRenderedPageBreak/>
        <w:t>Conclusion</w:t>
      </w:r>
      <w:r w:rsidR="006A4118">
        <w:rPr>
          <w:lang w:val="en-US"/>
        </w:rPr>
        <w:t xml:space="preserve"> – </w:t>
      </w:r>
      <w:r w:rsidR="002276AE">
        <w:rPr>
          <w:lang w:val="en-US"/>
        </w:rPr>
        <w:t>399</w:t>
      </w:r>
      <w:r w:rsidR="006A4118">
        <w:rPr>
          <w:lang w:val="en-US"/>
        </w:rPr>
        <w:t xml:space="preserve"> words</w:t>
      </w:r>
    </w:p>
    <w:p w14:paraId="47E92298" w14:textId="3ECD9657"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r w:rsidR="00B728ED">
        <w:rPr>
          <w:lang w:val="en-US"/>
        </w:rPr>
        <w:t>Updated, since</w:t>
      </w:r>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B728ED">
        <w:rPr>
          <w:lang w:val="en-US"/>
        </w:rPr>
        <w:t xml:space="preserve">Innovative, because </w:t>
      </w:r>
      <w:r w:rsidRPr="006A56FF">
        <w:rPr>
          <w:lang w:val="en-US"/>
        </w:rPr>
        <w:t xml:space="preserve">most 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B728ED">
        <w:rPr>
          <w:lang w:val="en-US"/>
        </w:rPr>
        <w:t>Flexible,</w:t>
      </w:r>
      <w:r w:rsidR="00B70268">
        <w:rPr>
          <w:lang w:val="en-US"/>
        </w:rPr>
        <w:t xml:space="preserve"> </w:t>
      </w:r>
      <w:r w:rsidR="002276AE">
        <w:rPr>
          <w:lang w:val="en-US"/>
        </w:rPr>
        <w:t>since</w:t>
      </w:r>
      <w:r w:rsidR="00B728ED">
        <w:rPr>
          <w:lang w:val="en-US"/>
        </w:rPr>
        <w:t xml:space="preserve"> we defined </w:t>
      </w:r>
      <w:r w:rsidR="006852EF">
        <w:rPr>
          <w:lang w:val="en-US"/>
        </w:rPr>
        <w:t>nine clusters</w:t>
      </w:r>
      <w:r w:rsidR="00D3542F">
        <w:rPr>
          <w:lang w:val="en-US"/>
        </w:rPr>
        <w:t xml:space="preserve"> </w:t>
      </w:r>
      <w:r w:rsidR="00B70268">
        <w:rPr>
          <w:lang w:val="en-US"/>
        </w:rPr>
        <w:t>on methodolog</w:t>
      </w:r>
      <w:r w:rsidR="006852EF">
        <w:rPr>
          <w:lang w:val="en-US"/>
        </w:rPr>
        <w:t>ical grounds</w:t>
      </w:r>
      <w:r w:rsidR="00B728ED">
        <w:rPr>
          <w:lang w:val="en-US"/>
        </w:rPr>
        <w:t xml:space="preserve"> but go further in interpretation</w:t>
      </w:r>
      <w:r w:rsidR="006852EF">
        <w:rPr>
          <w:lang w:val="en-US"/>
        </w:rPr>
        <w:t xml:space="preserve"> condensed</w:t>
      </w:r>
      <w:r w:rsidR="00B728ED">
        <w:rPr>
          <w:lang w:val="en-US"/>
        </w:rPr>
        <w:t xml:space="preserve"> them</w:t>
      </w:r>
      <w:r w:rsidR="006852EF">
        <w:rPr>
          <w:lang w:val="en-US"/>
        </w:rPr>
        <w:t xml:space="preserve"> to </w:t>
      </w:r>
      <w:r w:rsidR="00543908">
        <w:rPr>
          <w:lang w:val="en-US"/>
        </w:rPr>
        <w:t xml:space="preserve">six </w:t>
      </w:r>
      <w:r w:rsidR="006852EF">
        <w:rPr>
          <w:lang w:val="en-US"/>
        </w:rPr>
        <w:t>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w:t>
      </w:r>
      <w:r w:rsidR="00543908">
        <w:rPr>
          <w:lang w:val="en-US"/>
        </w:rPr>
        <w:t>,</w:t>
      </w:r>
      <w:r w:rsidR="004C3BAD" w:rsidRPr="006A56FF">
        <w:rPr>
          <w:lang w:val="en-US"/>
        </w:rPr>
        <w:t xml:space="preserve">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71CF225B" w:rsidR="00364FD2" w:rsidRDefault="00162B67" w:rsidP="00364FD2">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w:t>
      </w:r>
      <w:r w:rsidR="000E5EEF" w:rsidRPr="006A56FF">
        <w:rPr>
          <w:lang w:val="en-US"/>
        </w:rPr>
        <w:lastRenderedPageBreak/>
        <w:t xml:space="preserve">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04FB45A2" w14:textId="4E572D74"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1E0634E0" w:rsidR="00A94E53" w:rsidRPr="001963E5" w:rsidRDefault="00926318" w:rsidP="00926318">
      <w:pPr>
        <w:pStyle w:val="berschrift1"/>
        <w:rPr>
          <w:lang w:val="en-US"/>
        </w:rPr>
      </w:pPr>
      <w:r>
        <w:rPr>
          <w:lang w:val="en-US"/>
        </w:rPr>
        <w:t xml:space="preserve">References </w:t>
      </w:r>
      <w:r w:rsidR="002E4F27">
        <w:rPr>
          <w:lang w:val="en-US"/>
        </w:rPr>
        <w:t>–</w:t>
      </w:r>
      <w:r>
        <w:rPr>
          <w:lang w:val="en-US"/>
        </w:rPr>
        <w:t xml:space="preserve"> 1074</w:t>
      </w:r>
      <w:r w:rsidR="002E4F27">
        <w:rPr>
          <w:lang w:val="en-US"/>
        </w:rPr>
        <w:t xml:space="preserve"> words</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448BCD3A" w14:textId="77777777" w:rsidR="001B6C6F" w:rsidRDefault="00D062D3" w:rsidP="001B6C6F">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05" w:name="_CTVBIBLIOGRAPHY1"/>
          <w:bookmarkEnd w:id="105"/>
          <w:r w:rsidR="001B6C6F">
            <w:rPr>
              <w:lang w:val="en-US"/>
            </w:rPr>
            <w:t>References</w:t>
          </w:r>
        </w:p>
        <w:p w14:paraId="375B5987" w14:textId="77777777" w:rsidR="001B6C6F" w:rsidRDefault="001B6C6F" w:rsidP="001B6C6F">
          <w:pPr>
            <w:pStyle w:val="CitaviBibliographyEntry"/>
            <w:rPr>
              <w:lang w:val="en-US"/>
            </w:rPr>
          </w:pPr>
          <w:bookmarkStart w:id="106" w:name="_CTVL001034e448139b54f419adf4039f0e6938f"/>
          <w:r>
            <w:rPr>
              <w:lang w:val="en-US"/>
            </w:rPr>
            <w:t>Alber, J. (1995) ‘A Framework for the Comparative Study of Social Services’, Journal of European Social Policy 5(2): 131–49.</w:t>
          </w:r>
        </w:p>
        <w:p w14:paraId="050A1060" w14:textId="77777777" w:rsidR="001B6C6F" w:rsidRDefault="001B6C6F" w:rsidP="001B6C6F">
          <w:pPr>
            <w:pStyle w:val="CitaviBibliographyEntry"/>
            <w:rPr>
              <w:lang w:val="en-US"/>
            </w:rPr>
          </w:pPr>
          <w:bookmarkStart w:id="107" w:name="_CTVL001810c08d70777472783612d9c6746a6b1"/>
          <w:bookmarkEnd w:id="106"/>
          <w:r>
            <w:rPr>
              <w:lang w:val="en-US"/>
            </w:rPr>
            <w:t>Anderson, A. (2012) ‘Europe's Care Regimes and the Role of Migrant Care Workers Within Them’, Journal of Population Ageing 5(2): 135–46.</w:t>
          </w:r>
        </w:p>
        <w:p w14:paraId="65B7B9E0" w14:textId="77777777" w:rsidR="001B6C6F" w:rsidRDefault="001B6C6F" w:rsidP="001B6C6F">
          <w:pPr>
            <w:pStyle w:val="CitaviBibliographyEntry"/>
            <w:rPr>
              <w:lang w:val="en-US"/>
            </w:rPr>
          </w:pPr>
          <w:bookmarkStart w:id="108" w:name="_CTVL001d05c2d44cb5e4fe2b3f74ab1c28541ed"/>
          <w:bookmarkEnd w:id="107"/>
          <w:r>
            <w:rPr>
              <w:lang w:val="en-US"/>
            </w:rPr>
            <w:t>Anttonen, A. and Sipilä, J. (1996) ‘European Social Care Services: Is it possible to identify models?’, Journal of European Social Policy 6(2): 87–100.</w:t>
          </w:r>
        </w:p>
        <w:p w14:paraId="5BB96D2D" w14:textId="77777777" w:rsidR="001B6C6F" w:rsidRDefault="001B6C6F" w:rsidP="001B6C6F">
          <w:pPr>
            <w:pStyle w:val="CitaviBibliographyEntry"/>
            <w:rPr>
              <w:lang w:val="en-US"/>
            </w:rPr>
          </w:pPr>
          <w:bookmarkStart w:id="109" w:name="_CTVL0019c83775edfdb449eb0696fce30169fae"/>
          <w:bookmarkEnd w:id="108"/>
          <w:r>
            <w:rPr>
              <w:lang w:val="en-US"/>
            </w:rPr>
            <w:t>Arts, W. and Gelissen, J. (2002) ‘Three worlds of welfare capitalism or more?: A state-of-the-art report’, Journal of European Social Policy 12(2): 137–58.</w:t>
          </w:r>
        </w:p>
        <w:p w14:paraId="64915137" w14:textId="77777777" w:rsidR="001B6C6F" w:rsidRDefault="001B6C6F" w:rsidP="001B6C6F">
          <w:pPr>
            <w:pStyle w:val="CitaviBibliographyEntry"/>
            <w:rPr>
              <w:lang w:val="en-US"/>
            </w:rPr>
          </w:pPr>
          <w:bookmarkStart w:id="110" w:name="_CTVL001a858d40c11f94d469c01c5a9e0154ab5"/>
          <w:bookmarkEnd w:id="109"/>
          <w:r>
            <w:rPr>
              <w:lang w:val="en-US"/>
            </w:rPr>
            <w:t>Bakx, P., Chernichovsky, D., Paolucci, F., Schokkaert, E., Trottmann, M., Wasem, J. and Schut, F. (2015) ‘Demand-side strategies to deal with moral hazard in public insurance for long-term care’, Journal of health services research &amp; policy 20(3): 170–6.</w:t>
          </w:r>
        </w:p>
        <w:p w14:paraId="5E8075DD" w14:textId="77777777" w:rsidR="001B6C6F" w:rsidRDefault="001B6C6F" w:rsidP="001B6C6F">
          <w:pPr>
            <w:pStyle w:val="CitaviBibliographyEntry"/>
            <w:rPr>
              <w:lang w:val="en-US"/>
            </w:rPr>
          </w:pPr>
          <w:bookmarkStart w:id="111" w:name="_CTVL00113d076a763cd4e85bf20b465b3cae4af"/>
          <w:bookmarkEnd w:id="110"/>
          <w:r>
            <w:rPr>
              <w:lang w:val="en-US"/>
            </w:rPr>
            <w:t>Bambra, C. (2007) ‘Defamilisation and welfare state regimes: a cluster analysis’, International Journal of Social Welfare 16(4): 326–38.</w:t>
          </w:r>
        </w:p>
        <w:p w14:paraId="20B7E084" w14:textId="77777777" w:rsidR="001B6C6F" w:rsidRDefault="001B6C6F" w:rsidP="001B6C6F">
          <w:pPr>
            <w:pStyle w:val="CitaviBibliographyEntry"/>
            <w:rPr>
              <w:lang w:val="en-US"/>
            </w:rPr>
          </w:pPr>
          <w:bookmarkStart w:id="112" w:name="_CTVL001e6435ca3dc8443b5a53ecffd8c03ae4d"/>
          <w:bookmarkEnd w:id="111"/>
          <w:r>
            <w:rPr>
              <w:lang w:val="en-US"/>
            </w:rPr>
            <w:t>Bettio, F. and Plantenga, J. (2004) ‘Comparing Care Regimes in Europe’, Feminist Economics 10(1): 85–113.</w:t>
          </w:r>
        </w:p>
        <w:p w14:paraId="1D5214F4" w14:textId="77777777" w:rsidR="001B6C6F" w:rsidRDefault="001B6C6F" w:rsidP="001B6C6F">
          <w:pPr>
            <w:pStyle w:val="CitaviBibliographyEntry"/>
            <w:rPr>
              <w:lang w:val="en-US"/>
            </w:rPr>
          </w:pPr>
          <w:bookmarkStart w:id="113" w:name="_CTVL0013d007445ae5a40379b45bf9ea10b8792"/>
          <w:bookmarkEnd w:id="112"/>
          <w:r>
            <w:rPr>
              <w:lang w:val="en-US"/>
            </w:rPr>
            <w:t>Böhm, K., Schmid, A., Götze, R., Landwehr, C. and Rothgang, H. (2013) ‘Five types of OECD healthcare systems: empirical results of a deductive classification’, Health policy (Amsterdam, Netherlands) 113(3): 258–69.</w:t>
          </w:r>
        </w:p>
        <w:p w14:paraId="0534E00F" w14:textId="77777777" w:rsidR="001B6C6F" w:rsidRDefault="001B6C6F" w:rsidP="001B6C6F">
          <w:pPr>
            <w:pStyle w:val="CitaviBibliographyEntry"/>
            <w:rPr>
              <w:lang w:val="en-US"/>
            </w:rPr>
          </w:pPr>
          <w:bookmarkStart w:id="114" w:name="_CTVL00134984415fb464e2783512e6c89b0cd6c"/>
          <w:bookmarkEnd w:id="113"/>
          <w:r>
            <w:rPr>
              <w:lang w:val="en-US"/>
            </w:rPr>
            <w:t>Castles, F. G. and Mitchell, D. (1993) ‘Worlds of Welfare and Families of Nations’, in F. G. Castles (ed.)</w:t>
          </w:r>
          <w:bookmarkEnd w:id="114"/>
          <w:r>
            <w:rPr>
              <w:lang w:val="en-US"/>
            </w:rPr>
            <w:t xml:space="preserve"> </w:t>
          </w:r>
          <w:r w:rsidRPr="001B6C6F">
            <w:rPr>
              <w:i/>
              <w:lang w:val="en-US"/>
            </w:rPr>
            <w:t xml:space="preserve">Families of nations: Patterns of public policy in Western democracies. </w:t>
          </w:r>
          <w:r w:rsidRPr="001B6C6F">
            <w:rPr>
              <w:lang w:val="en-US"/>
            </w:rPr>
            <w:t>Aldershot: Ashgate.</w:t>
          </w:r>
        </w:p>
        <w:p w14:paraId="5BCE755E" w14:textId="77777777" w:rsidR="001B6C6F" w:rsidRDefault="001B6C6F" w:rsidP="001B6C6F">
          <w:pPr>
            <w:pStyle w:val="CitaviBibliographyEntry"/>
            <w:rPr>
              <w:lang w:val="en-US"/>
            </w:rPr>
          </w:pPr>
          <w:bookmarkStart w:id="115" w:name="_CTVL00186166193303347ca969e2168af48b4b8"/>
          <w:r>
            <w:rPr>
              <w:lang w:val="en-US"/>
            </w:rPr>
            <w:t>Colombo, F. (2012) ‘Typology of Public Coverage for Long-Term Care in OECD Countries’, in J. Costa-Font and C. Courbage (eds)</w:t>
          </w:r>
          <w:bookmarkEnd w:id="115"/>
          <w:r>
            <w:rPr>
              <w:lang w:val="en-US"/>
            </w:rPr>
            <w:t xml:space="preserve"> </w:t>
          </w:r>
          <w:r w:rsidRPr="001B6C6F">
            <w:rPr>
              <w:i/>
              <w:lang w:val="en-US"/>
            </w:rPr>
            <w:t>Financing Long-Term Care in Europe: Institutions, Markets and Models</w:t>
          </w:r>
          <w:r w:rsidRPr="001B6C6F">
            <w:rPr>
              <w:lang w:val="en-US"/>
            </w:rPr>
            <w:t>, pp. 17–40. London, s.l.: Palgrave Macmillan UK.</w:t>
          </w:r>
        </w:p>
        <w:p w14:paraId="5A1CCE27" w14:textId="77777777" w:rsidR="001B6C6F" w:rsidRDefault="001B6C6F" w:rsidP="001B6C6F">
          <w:pPr>
            <w:pStyle w:val="CitaviBibliographyEntry"/>
            <w:rPr>
              <w:lang w:val="en-US"/>
            </w:rPr>
          </w:pPr>
          <w:bookmarkStart w:id="116" w:name="_CTVL0010b6a142e90234bc18156f4e7b2566369"/>
          <w:r>
            <w:rPr>
              <w:lang w:val="en-US"/>
            </w:rPr>
            <w:lastRenderedPageBreak/>
            <w:t>Colombo, F., Llena-Nozal, A., Mercier, J. and Tjadens, F. (2011)</w:t>
          </w:r>
          <w:bookmarkEnd w:id="116"/>
          <w:r>
            <w:rPr>
              <w:lang w:val="en-US"/>
            </w:rPr>
            <w:t xml:space="preserve"> </w:t>
          </w:r>
          <w:r w:rsidRPr="001B6C6F">
            <w:rPr>
              <w:i/>
              <w:lang w:val="en-US"/>
            </w:rPr>
            <w:t xml:space="preserve">Help wanted?: Providing and paying for long-term care. </w:t>
          </w:r>
          <w:r w:rsidRPr="001B6C6F">
            <w:rPr>
              <w:lang w:val="en-US"/>
            </w:rPr>
            <w:t>Paris: OECD.</w:t>
          </w:r>
        </w:p>
        <w:p w14:paraId="2285BDD2" w14:textId="77777777" w:rsidR="001B6C6F" w:rsidRDefault="001B6C6F" w:rsidP="001B6C6F">
          <w:pPr>
            <w:pStyle w:val="CitaviBibliographyEntry"/>
            <w:rPr>
              <w:lang w:val="en-US"/>
            </w:rPr>
          </w:pPr>
          <w:bookmarkStart w:id="117" w:name="_CTVL0011b8ba8c659eb4b73a7f1fa02fe518735"/>
          <w:r>
            <w:rPr>
              <w:lang w:val="en-US"/>
            </w:rPr>
            <w:t>Da Roit, B. and Le Bihan, B. (2010) ‘Similar and Yet So Different: Cash-for-Care in Six European Countries’ Long-Term Care Policies’, The Milbank Quarterly 88(3): 286–309.</w:t>
          </w:r>
        </w:p>
        <w:p w14:paraId="19CD0681" w14:textId="77777777" w:rsidR="001B6C6F" w:rsidRDefault="001B6C6F" w:rsidP="001B6C6F">
          <w:pPr>
            <w:pStyle w:val="CitaviBibliographyEntry"/>
            <w:rPr>
              <w:lang w:val="en-US"/>
            </w:rPr>
          </w:pPr>
          <w:bookmarkStart w:id="118" w:name="_CTVL001a4836dae68d94d748616d13fb0207f15"/>
          <w:bookmarkEnd w:id="117"/>
          <w:r>
            <w:rPr>
              <w:lang w:val="en-US"/>
            </w:rPr>
            <w:t>Da Roit, B. and Weicht, B. (2013) ‘Migrant care work and care, migration and employment regimes: A fuzzy-set analysis’, Journal of European Social Policy 23(5): 469–86.</w:t>
          </w:r>
        </w:p>
        <w:p w14:paraId="612CCBBC" w14:textId="77777777" w:rsidR="001B6C6F" w:rsidRDefault="001B6C6F" w:rsidP="001B6C6F">
          <w:pPr>
            <w:pStyle w:val="CitaviBibliographyEntry"/>
            <w:rPr>
              <w:lang w:val="en-US"/>
            </w:rPr>
          </w:pPr>
          <w:bookmarkStart w:id="119" w:name="_CTVL001fd3ac2a6731141c3b7b2698947518579"/>
          <w:bookmarkEnd w:id="118"/>
          <w:r>
            <w:rPr>
              <w:lang w:val="en-US"/>
            </w:rPr>
            <w:t>Damiani, G., Farelli, V., Anselmi, A., Sicuro, L., Solipaca, A., Burgio, A., Iezzi, D. F. and Ricciardi, W. (2011) ‘Patterns of Long Term Care in 29 European countries: evidence from an exploratory study’, BMC health services research 11: 316.</w:t>
          </w:r>
        </w:p>
        <w:p w14:paraId="5CDE070D" w14:textId="77777777" w:rsidR="001B6C6F" w:rsidRDefault="001B6C6F" w:rsidP="001B6C6F">
          <w:pPr>
            <w:pStyle w:val="CitaviBibliographyEntry"/>
            <w:rPr>
              <w:lang w:val="en-US"/>
            </w:rPr>
          </w:pPr>
          <w:bookmarkStart w:id="120" w:name="_CTVL0015f1bbd69fb3c4522abd802c60d39aab7"/>
          <w:bookmarkEnd w:id="119"/>
          <w:r>
            <w:rPr>
              <w:lang w:val="en-US"/>
            </w:rPr>
            <w:t>Di Rosa, M., Kofahl, C., McKee, K., Bień, B., Lamura, G., Prouskas, C., Döhner, H. and Mnich, E. (2011) ‘A Typology of Caregiving Situations and Service Use in Family Carers of Older People in Six European Countries’, GeroPsych 24(1): 5–18.</w:t>
          </w:r>
        </w:p>
        <w:p w14:paraId="798F2DAA" w14:textId="77777777" w:rsidR="001B6C6F" w:rsidRDefault="001B6C6F" w:rsidP="001B6C6F">
          <w:pPr>
            <w:pStyle w:val="CitaviBibliographyEntry"/>
            <w:rPr>
              <w:lang w:val="en-US"/>
            </w:rPr>
          </w:pPr>
          <w:bookmarkStart w:id="121" w:name="_CTVL0010ab61766c6234c81af59c27fe2c9d49d"/>
          <w:bookmarkEnd w:id="120"/>
          <w:r>
            <w:rPr>
              <w:lang w:val="en-US"/>
            </w:rPr>
            <w:t>Esping-Andersen, G. (1990)</w:t>
          </w:r>
          <w:bookmarkEnd w:id="121"/>
          <w:r>
            <w:rPr>
              <w:lang w:val="en-US"/>
            </w:rPr>
            <w:t xml:space="preserve"> </w:t>
          </w:r>
          <w:r w:rsidRPr="001B6C6F">
            <w:rPr>
              <w:i/>
              <w:lang w:val="en-US"/>
            </w:rPr>
            <w:t xml:space="preserve">The three worlds of welfare capitalism. </w:t>
          </w:r>
          <w:r w:rsidRPr="001B6C6F">
            <w:rPr>
              <w:lang w:val="en-US"/>
            </w:rPr>
            <w:t>Princeton, N.J.: Princeton University Press.</w:t>
          </w:r>
        </w:p>
        <w:p w14:paraId="5CB06CB5" w14:textId="77777777" w:rsidR="001B6C6F" w:rsidRDefault="001B6C6F" w:rsidP="001B6C6F">
          <w:pPr>
            <w:pStyle w:val="CitaviBibliographyEntry"/>
            <w:rPr>
              <w:lang w:val="en-US"/>
            </w:rPr>
          </w:pPr>
          <w:bookmarkStart w:id="122"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7979B641" w14:textId="77777777" w:rsidR="001B6C6F" w:rsidRDefault="001B6C6F" w:rsidP="001B6C6F">
          <w:pPr>
            <w:pStyle w:val="CitaviBibliographyEntry"/>
            <w:rPr>
              <w:lang w:val="en-US"/>
            </w:rPr>
          </w:pPr>
          <w:bookmarkStart w:id="123" w:name="_CTVL0013deb4cb5e8224491a572d4026b6a1358"/>
          <w:bookmarkEnd w:id="122"/>
          <w:r>
            <w:rPr>
              <w:lang w:val="en-US"/>
            </w:rPr>
            <w:t>Farris, S. R. and Marchetti, S. (2017) ‘From the Commodification to the Corporatization of Care: European Perspectives and Debates’, Social Politics: International Studies in Gender, State &amp; Society 24(2): 109–31.</w:t>
          </w:r>
        </w:p>
        <w:p w14:paraId="7EDCD4D0" w14:textId="77777777" w:rsidR="001B6C6F" w:rsidRDefault="001B6C6F" w:rsidP="001B6C6F">
          <w:pPr>
            <w:pStyle w:val="CitaviBibliographyEntry"/>
            <w:rPr>
              <w:lang w:val="en-US"/>
            </w:rPr>
          </w:pPr>
          <w:bookmarkStart w:id="124" w:name="_CTVL0017c3d120b68894a438ddae60dd66cb8df"/>
          <w:bookmarkEnd w:id="123"/>
          <w:r>
            <w:rPr>
              <w:lang w:val="en-US"/>
            </w:rPr>
            <w:t>Ferrera, M. (1996) ‘The 'Southern Model' of Welfare in Social Europe’, Journal of European Social Policy 6(1): 17–37.</w:t>
          </w:r>
        </w:p>
        <w:p w14:paraId="1A5CC940" w14:textId="77777777" w:rsidR="001B6C6F" w:rsidRDefault="001B6C6F" w:rsidP="001B6C6F">
          <w:pPr>
            <w:pStyle w:val="CitaviBibliographyEntry"/>
            <w:rPr>
              <w:lang w:val="en-US"/>
            </w:rPr>
          </w:pPr>
          <w:bookmarkStart w:id="125" w:name="_CTVL0014251892f140044c98ec580332144306b"/>
          <w:bookmarkEnd w:id="124"/>
          <w:r>
            <w:rPr>
              <w:lang w:val="en-US"/>
            </w:rPr>
            <w:t>Fonseca, J. R.S. (2013) ‘Clustering in the field of social sciences: that is your choice’, International Journal of Social Research Methodology 16(5): 403–28.</w:t>
          </w:r>
        </w:p>
        <w:p w14:paraId="33E41071" w14:textId="77777777" w:rsidR="001B6C6F" w:rsidRDefault="001B6C6F" w:rsidP="001B6C6F">
          <w:pPr>
            <w:pStyle w:val="CitaviBibliographyEntry"/>
            <w:rPr>
              <w:lang w:val="en-US"/>
            </w:rPr>
          </w:pPr>
          <w:bookmarkStart w:id="126" w:name="_CTVL001373c94ccf3c24a1ebfb425e778bd7fad"/>
          <w:bookmarkEnd w:id="125"/>
          <w:r>
            <w:rPr>
              <w:lang w:val="en-US"/>
            </w:rPr>
            <w:t>Halásková, R., Bednář, P. and Halásková, M. (2017) ‘Forms of Providing and Financing Long-Term Care in OECD Countries’, Review of Economic Perspectives 17(2): 159–78.</w:t>
          </w:r>
        </w:p>
        <w:p w14:paraId="7021CFDE" w14:textId="77777777" w:rsidR="001B6C6F" w:rsidRDefault="001B6C6F" w:rsidP="001B6C6F">
          <w:pPr>
            <w:pStyle w:val="CitaviBibliographyEntry"/>
            <w:rPr>
              <w:lang w:val="en-US"/>
            </w:rPr>
          </w:pPr>
          <w:bookmarkStart w:id="127" w:name="_CTVL0012648c6a98a1148368dd9ae50a6bfa51a"/>
          <w:bookmarkEnd w:id="126"/>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0D35DF66" w14:textId="77777777" w:rsidR="001B6C6F" w:rsidRDefault="001B6C6F" w:rsidP="001B6C6F">
          <w:pPr>
            <w:pStyle w:val="CitaviBibliographyEntry"/>
            <w:rPr>
              <w:lang w:val="en-US"/>
            </w:rPr>
          </w:pPr>
          <w:bookmarkStart w:id="128" w:name="_CTVL001be466e05928646daa518cec4cec03f63"/>
          <w:bookmarkEnd w:id="127"/>
          <w:r>
            <w:rPr>
              <w:lang w:val="en-US"/>
            </w:rPr>
            <w:t>Jensen, C. (2008) ‘Worlds of welfare services and transfers’, Journal of European Social Policy 18(2): 151–62.</w:t>
          </w:r>
        </w:p>
        <w:p w14:paraId="186FDA21" w14:textId="77777777" w:rsidR="001B6C6F" w:rsidRDefault="001B6C6F" w:rsidP="001B6C6F">
          <w:pPr>
            <w:pStyle w:val="CitaviBibliographyEntry"/>
            <w:rPr>
              <w:lang w:val="en-US"/>
            </w:rPr>
          </w:pPr>
          <w:bookmarkStart w:id="129" w:name="_CTVL00175e7fd58a1d34770be22f60640fedb80"/>
          <w:bookmarkEnd w:id="128"/>
          <w:r>
            <w:rPr>
              <w:lang w:val="en-US"/>
            </w:rPr>
            <w:t>Kammer, A., Niehues, J. and Peichl, A. (2012) ‘Welfare regimes and welfare state outcomes in Europe’, Journal of European Social Policy 22(5): 455–71.</w:t>
          </w:r>
        </w:p>
        <w:p w14:paraId="29C3C89D" w14:textId="77777777" w:rsidR="001B6C6F" w:rsidRDefault="001B6C6F" w:rsidP="001B6C6F">
          <w:pPr>
            <w:pStyle w:val="CitaviBibliographyEntry"/>
            <w:rPr>
              <w:lang w:val="en-US"/>
            </w:rPr>
          </w:pPr>
          <w:bookmarkStart w:id="130" w:name="_CTVL0010c10d28edea54957a390cc5df62b8fef"/>
          <w:bookmarkEnd w:id="129"/>
          <w:r>
            <w:rPr>
              <w:lang w:val="en-US"/>
            </w:rPr>
            <w:t>Kautto, M. (2002) ‘Investing in Services in West European welfare states’, Journal of European Social Policy 12(1): 53–65.</w:t>
          </w:r>
        </w:p>
        <w:p w14:paraId="0C033D31" w14:textId="77777777" w:rsidR="001B6C6F" w:rsidRDefault="001B6C6F" w:rsidP="001B6C6F">
          <w:pPr>
            <w:pStyle w:val="CitaviBibliographyEntry"/>
            <w:rPr>
              <w:lang w:val="en-US"/>
            </w:rPr>
          </w:pPr>
          <w:bookmarkStart w:id="131" w:name="_CTVL0011f8691c88a8d41f08287656a243643f7"/>
          <w:bookmarkEnd w:id="130"/>
          <w:r>
            <w:rPr>
              <w:lang w:val="en-US"/>
            </w:rPr>
            <w:t>Kleinke, K., Stemmler, M., Reinecke, J. and Lösel, F. (2011) ‘Efficient ways to impute incomplete panel data’, AStA Adv Stat Anal 95(4): 351–73.</w:t>
          </w:r>
        </w:p>
        <w:p w14:paraId="75142B74" w14:textId="77777777" w:rsidR="001B6C6F" w:rsidRDefault="001B6C6F" w:rsidP="001B6C6F">
          <w:pPr>
            <w:pStyle w:val="CitaviBibliographyEntry"/>
            <w:rPr>
              <w:lang w:val="en-US"/>
            </w:rPr>
          </w:pPr>
          <w:bookmarkStart w:id="132" w:name="_CTVL0014a831c3476a74e2b9956ea11f6651680"/>
          <w:bookmarkEnd w:id="131"/>
          <w:r>
            <w:rPr>
              <w:lang w:val="en-US"/>
            </w:rPr>
            <w:t>Kraus, M., Riedel, M., Mot, E. S., Willemé, P. and Röhrling, G. (2010)</w:t>
          </w:r>
          <w:bookmarkEnd w:id="132"/>
          <w:r>
            <w:rPr>
              <w:lang w:val="en-US"/>
            </w:rPr>
            <w:t xml:space="preserve"> </w:t>
          </w:r>
          <w:r w:rsidRPr="001B6C6F">
            <w:rPr>
              <w:i/>
              <w:lang w:val="en-US"/>
            </w:rPr>
            <w:t xml:space="preserve">A typology of long-term care systems in Europe. </w:t>
          </w:r>
          <w:r w:rsidRPr="001B6C6F">
            <w:rPr>
              <w:lang w:val="en-US"/>
            </w:rPr>
            <w:t>Brussels: ENEPRI.</w:t>
          </w:r>
        </w:p>
        <w:p w14:paraId="3E69D79C" w14:textId="77777777" w:rsidR="001B6C6F" w:rsidRDefault="001B6C6F" w:rsidP="001B6C6F">
          <w:pPr>
            <w:pStyle w:val="CitaviBibliographyEntry"/>
            <w:rPr>
              <w:lang w:val="en-US"/>
            </w:rPr>
          </w:pPr>
          <w:bookmarkStart w:id="133" w:name="_CTVL0014201f31f4e42406fb639b4aefaa60020"/>
          <w:r>
            <w:rPr>
              <w:lang w:val="en-US"/>
            </w:rPr>
            <w:t>Leitner, S. (2003) ‘Varieties of familialism: The caring function of the family in comparative perspective’, European Societies 5(4): 353–75.</w:t>
          </w:r>
        </w:p>
        <w:p w14:paraId="7D00A1E3" w14:textId="77777777" w:rsidR="001B6C6F" w:rsidRDefault="001B6C6F" w:rsidP="001B6C6F">
          <w:pPr>
            <w:pStyle w:val="CitaviBibliographyEntry"/>
            <w:rPr>
              <w:lang w:val="en-US"/>
            </w:rPr>
          </w:pPr>
          <w:bookmarkStart w:id="134" w:name="_CTVL00108ebed689e2c4289841c92d111094b6e"/>
          <w:bookmarkEnd w:id="133"/>
          <w:r>
            <w:rPr>
              <w:lang w:val="en-US"/>
            </w:rPr>
            <w:t>Milligan, G. W. and Cooper, M. C. (1987) ‘Methodology Review: Clustering Methods’, Applied Psychological Measurement 11(4): 329–54.</w:t>
          </w:r>
        </w:p>
        <w:p w14:paraId="358B09A3" w14:textId="77777777" w:rsidR="001B6C6F" w:rsidRDefault="001B6C6F" w:rsidP="001B6C6F">
          <w:pPr>
            <w:pStyle w:val="CitaviBibliographyEntry"/>
            <w:rPr>
              <w:lang w:val="en-US"/>
            </w:rPr>
          </w:pPr>
          <w:bookmarkStart w:id="135" w:name="_CTVL001c8de60e5bb4846cabf3cbe7b0f4faa71"/>
          <w:bookmarkEnd w:id="134"/>
          <w:r>
            <w:rPr>
              <w:lang w:val="en-US"/>
            </w:rPr>
            <w:t>Nies, H., Leichsenring, K. and Mak, S. (2013) ‘The Emerging Identity of Long- Term Care Systems in Europe’, in Leichsenring, Kai, Billings, Jenny and H. Nies (eds)</w:t>
          </w:r>
          <w:bookmarkEnd w:id="135"/>
          <w:r>
            <w:rPr>
              <w:lang w:val="en-US"/>
            </w:rPr>
            <w:t xml:space="preserve"> </w:t>
          </w:r>
          <w:r w:rsidRPr="001B6C6F">
            <w:rPr>
              <w:i/>
              <w:lang w:val="en-US"/>
            </w:rPr>
            <w:t>Long term care in Europe: Improving policy and practice</w:t>
          </w:r>
          <w:r w:rsidRPr="001B6C6F">
            <w:rPr>
              <w:lang w:val="en-US"/>
            </w:rPr>
            <w:t>, pp. 19–41. Basingstoke: Palgrave Macmillan.</w:t>
          </w:r>
        </w:p>
        <w:p w14:paraId="43D9816E" w14:textId="77777777" w:rsidR="001B6C6F" w:rsidRDefault="001B6C6F" w:rsidP="001B6C6F">
          <w:pPr>
            <w:pStyle w:val="CitaviBibliographyEntry"/>
            <w:rPr>
              <w:lang w:val="en-US"/>
            </w:rPr>
          </w:pPr>
          <w:bookmarkStart w:id="136" w:name="_CTVL00131a6e1e5cd3746469cdb27300f86d341"/>
          <w:r>
            <w:rPr>
              <w:lang w:val="en-US"/>
            </w:rPr>
            <w:lastRenderedPageBreak/>
            <w:t>OECD (2018) ‘OECD Health Statistics 2018’. http://www.oecd.org/els/health-systems/health-data.htm.</w:t>
          </w:r>
        </w:p>
        <w:p w14:paraId="2333B040" w14:textId="77777777" w:rsidR="001B6C6F" w:rsidRDefault="001B6C6F" w:rsidP="001B6C6F">
          <w:pPr>
            <w:pStyle w:val="CitaviBibliographyEntry"/>
            <w:rPr>
              <w:lang w:val="en-US"/>
            </w:rPr>
          </w:pPr>
          <w:bookmarkStart w:id="137" w:name="_CTVL001ffb96f5d318a4de298a39e8f0bd5fa6a"/>
          <w:bookmarkEnd w:id="136"/>
          <w:r>
            <w:rPr>
              <w:lang w:val="en-US"/>
            </w:rPr>
            <w:t>OECD and European Commission (2013)</w:t>
          </w:r>
          <w:bookmarkEnd w:id="137"/>
          <w:r>
            <w:rPr>
              <w:lang w:val="en-US"/>
            </w:rPr>
            <w:t xml:space="preserve"> </w:t>
          </w:r>
          <w:r w:rsidRPr="001B6C6F">
            <w:rPr>
              <w:i/>
              <w:lang w:val="en-US"/>
            </w:rPr>
            <w:t xml:space="preserve">A Good Life in Old Age?: </w:t>
          </w:r>
          <w:r w:rsidRPr="001B6C6F">
            <w:rPr>
              <w:lang w:val="en-US"/>
            </w:rPr>
            <w:t>OECD Publishing.</w:t>
          </w:r>
        </w:p>
        <w:p w14:paraId="50B06A9A" w14:textId="77777777" w:rsidR="001B6C6F" w:rsidRDefault="001B6C6F" w:rsidP="001B6C6F">
          <w:pPr>
            <w:pStyle w:val="CitaviBibliographyEntry"/>
            <w:rPr>
              <w:lang w:val="en-US"/>
            </w:rPr>
          </w:pPr>
          <w:bookmarkStart w:id="138" w:name="_CTVL00103a469d8c12940fdbc2ae3b2729b6d39"/>
          <w:r>
            <w:rPr>
              <w:lang w:val="en-US"/>
            </w:rPr>
            <w:t>Pfau-Effinger, B. (2014) ‘New policies for caring family members in European welfare states’, Cuad. Relac. Lab. 32(1).</w:t>
          </w:r>
        </w:p>
        <w:p w14:paraId="53827A8F" w14:textId="77777777" w:rsidR="001B6C6F" w:rsidRDefault="001B6C6F" w:rsidP="001B6C6F">
          <w:pPr>
            <w:pStyle w:val="CitaviBibliographyEntry"/>
            <w:rPr>
              <w:lang w:val="en-US"/>
            </w:rPr>
          </w:pPr>
          <w:bookmarkStart w:id="139" w:name="_CTVL0015370e4185b9d4a5f893208ca47bb9848"/>
          <w:bookmarkEnd w:id="138"/>
          <w:r>
            <w:rPr>
              <w:lang w:val="en-US"/>
            </w:rPr>
            <w:t>Pommer, E., Woittiez, I. and Stevens, J. (2009)</w:t>
          </w:r>
          <w:bookmarkEnd w:id="139"/>
          <w:r>
            <w:rPr>
              <w:lang w:val="en-US"/>
            </w:rPr>
            <w:t xml:space="preserve"> </w:t>
          </w:r>
          <w:r w:rsidRPr="001B6C6F">
            <w:rPr>
              <w:i/>
              <w:lang w:val="en-US"/>
            </w:rPr>
            <w:t xml:space="preserve">Comparing care: The care for elderly in ten EU-countries. </w:t>
          </w:r>
          <w:r w:rsidRPr="001B6C6F">
            <w:rPr>
              <w:lang w:val="en-US"/>
            </w:rPr>
            <w:t>Amsterdam: Aksant Acad. Publ.</w:t>
          </w:r>
        </w:p>
        <w:p w14:paraId="0A9058F9" w14:textId="77777777" w:rsidR="001B6C6F" w:rsidRDefault="001B6C6F" w:rsidP="001B6C6F">
          <w:pPr>
            <w:pStyle w:val="CitaviBibliographyEntry"/>
            <w:rPr>
              <w:lang w:val="en-US"/>
            </w:rPr>
          </w:pPr>
          <w:bookmarkStart w:id="140" w:name="_CTVL0014fb1e12993c0486bb38a312102fa0b95"/>
          <w:r>
            <w:rPr>
              <w:lang w:val="en-US"/>
            </w:rPr>
            <w:t>Ranci, C. and Pavolini, E. (eds.) (2013)</w:t>
          </w:r>
          <w:bookmarkEnd w:id="140"/>
          <w:r>
            <w:rPr>
              <w:lang w:val="en-US"/>
            </w:rPr>
            <w:t xml:space="preserve"> </w:t>
          </w:r>
          <w:r w:rsidRPr="001B6C6F">
            <w:rPr>
              <w:i/>
              <w:lang w:val="en-US"/>
            </w:rPr>
            <w:t xml:space="preserve">Reforms in Long-Term Care Policies in Europe: Investigating Institutional Change and Social Impacts. </w:t>
          </w:r>
          <w:r w:rsidRPr="001B6C6F">
            <w:rPr>
              <w:lang w:val="en-US"/>
            </w:rPr>
            <w:t>New York, NY: Springer.</w:t>
          </w:r>
        </w:p>
        <w:p w14:paraId="04146386" w14:textId="77777777" w:rsidR="001B6C6F" w:rsidRDefault="001B6C6F" w:rsidP="001B6C6F">
          <w:pPr>
            <w:pStyle w:val="CitaviBibliographyEntry"/>
            <w:rPr>
              <w:lang w:val="en-US"/>
            </w:rPr>
          </w:pPr>
          <w:bookmarkStart w:id="141" w:name="_CTVL0011bf34687a16f42f68121c0bf4b2f930f"/>
          <w:r>
            <w:rPr>
              <w:lang w:val="en-US"/>
            </w:rPr>
            <w:t>Reibling, N. (2010) ‘Healthcare systems in Europe: towards an incorporation of patient access’, Journal of European Social Policy 20(1): 5–18.</w:t>
          </w:r>
        </w:p>
        <w:p w14:paraId="4A2BF11F" w14:textId="77777777" w:rsidR="001B6C6F" w:rsidRDefault="001B6C6F" w:rsidP="001B6C6F">
          <w:pPr>
            <w:pStyle w:val="CitaviBibliographyEntry"/>
            <w:rPr>
              <w:lang w:val="en-US"/>
            </w:rPr>
          </w:pPr>
          <w:bookmarkStart w:id="142" w:name="_CTVL001ba251d514c9d4bae9495b7c6c02444ab"/>
          <w:bookmarkEnd w:id="141"/>
          <w:r>
            <w:rPr>
              <w:lang w:val="en-US"/>
            </w:rPr>
            <w:t>Reibling, N., Ariaans, M. and Wendt, C. (2019) ‘Worlds of Healthcare: A Healthcare System Typology of OECD Countries’, Health policy (Amsterdam, Netherlands) 123(7): 611–20.</w:t>
          </w:r>
        </w:p>
        <w:p w14:paraId="20A33159" w14:textId="77777777" w:rsidR="001B6C6F" w:rsidRDefault="001B6C6F" w:rsidP="001B6C6F">
          <w:pPr>
            <w:pStyle w:val="CitaviBibliographyEntry"/>
            <w:rPr>
              <w:lang w:val="en-US"/>
            </w:rPr>
          </w:pPr>
          <w:bookmarkStart w:id="143" w:name="_CTVL001c4d18bc7cbb84effbca47358d0ec4f5f"/>
          <w:bookmarkEnd w:id="142"/>
          <w:r>
            <w:rPr>
              <w:lang w:val="en-US"/>
            </w:rPr>
            <w:t>Rostgaard, T. (2002) ‘Caring for Children and Older People in Europe - A Comparison of European Policies and Practice’, Policy Studies 23(1): 51–68.</w:t>
          </w:r>
        </w:p>
        <w:p w14:paraId="65EC35AE" w14:textId="77777777" w:rsidR="001B6C6F" w:rsidRDefault="001B6C6F" w:rsidP="001B6C6F">
          <w:pPr>
            <w:pStyle w:val="CitaviBibliographyEntry"/>
            <w:rPr>
              <w:lang w:val="en-US"/>
            </w:rPr>
          </w:pPr>
          <w:bookmarkStart w:id="144" w:name="_CTVL001374111b5997247799147bfd63b1f9fef"/>
          <w:bookmarkEnd w:id="143"/>
          <w:r>
            <w:rPr>
              <w:lang w:val="en-US"/>
            </w:rPr>
            <w:t>Saraceno, C. and Keck, W. (2010) ‘Can we identify intergenerational policy regimes in Europe?’, European Societies 12(5): 675–96.</w:t>
          </w:r>
        </w:p>
        <w:p w14:paraId="64E0A1AC" w14:textId="77777777" w:rsidR="001B6C6F" w:rsidRDefault="001B6C6F" w:rsidP="001B6C6F">
          <w:pPr>
            <w:pStyle w:val="CitaviBibliographyEntry"/>
            <w:rPr>
              <w:lang w:val="en-US"/>
            </w:rPr>
          </w:pPr>
          <w:bookmarkStart w:id="145" w:name="_CTVL0018474dca944ff43a3977d89e1f8cbf9bc"/>
          <w:bookmarkEnd w:id="144"/>
          <w:r>
            <w:rPr>
              <w:lang w:val="en-US"/>
            </w:rPr>
            <w:t>Schieber, G. J. (1987)</w:t>
          </w:r>
          <w:bookmarkEnd w:id="145"/>
          <w:r>
            <w:rPr>
              <w:lang w:val="en-US"/>
            </w:rPr>
            <w:t xml:space="preserve"> </w:t>
          </w:r>
          <w:r w:rsidRPr="001B6C6F">
            <w:rPr>
              <w:i/>
              <w:lang w:val="en-US"/>
            </w:rPr>
            <w:t xml:space="preserve">Financing and delivering health care: A comparative analysis of OECD countries. </w:t>
          </w:r>
          <w:r w:rsidRPr="001B6C6F">
            <w:rPr>
              <w:lang w:val="en-US"/>
            </w:rPr>
            <w:t>Paris: OECD.</w:t>
          </w:r>
        </w:p>
        <w:p w14:paraId="67DA7018" w14:textId="77777777" w:rsidR="001B6C6F" w:rsidRDefault="001B6C6F" w:rsidP="001B6C6F">
          <w:pPr>
            <w:pStyle w:val="CitaviBibliographyEntry"/>
            <w:rPr>
              <w:lang w:val="en-US"/>
            </w:rPr>
          </w:pPr>
          <w:bookmarkStart w:id="146" w:name="_CTVL0010aa49c15848940a59eff4c656fb83638"/>
          <w:r>
            <w:rPr>
              <w:lang w:val="en-US"/>
            </w:rPr>
            <w:t>Simonazzi, A. (2008) ‘Care regimes and national employment models’, Cambridge Journal of Economics 33(2): 211–32.</w:t>
          </w:r>
        </w:p>
        <w:p w14:paraId="1C9B2060" w14:textId="77777777" w:rsidR="001B6C6F" w:rsidRDefault="001B6C6F" w:rsidP="001B6C6F">
          <w:pPr>
            <w:pStyle w:val="CitaviBibliographyEntry"/>
            <w:rPr>
              <w:lang w:val="en-US"/>
            </w:rPr>
          </w:pPr>
          <w:bookmarkStart w:id="147" w:name="_CTVL001c4cde9c35b0a4375a4d04a5ae1610beb"/>
          <w:bookmarkEnd w:id="146"/>
          <w:r>
            <w:rPr>
              <w:lang w:val="en-US"/>
            </w:rPr>
            <w:t>Spasova, S., Baeten, R., Coster, S., Ghailani, D., Peña-Casas, R. and Vanhercke, B. (2018)</w:t>
          </w:r>
          <w:bookmarkEnd w:id="147"/>
          <w:r>
            <w:rPr>
              <w:lang w:val="en-US"/>
            </w:rPr>
            <w:t xml:space="preserve"> </w:t>
          </w:r>
          <w:r w:rsidRPr="001B6C6F">
            <w:rPr>
              <w:i/>
              <w:lang w:val="en-US"/>
            </w:rPr>
            <w:t xml:space="preserve">Challenges in long-term care in Europe: A study of national policies. </w:t>
          </w:r>
          <w:r w:rsidRPr="001B6C6F">
            <w:rPr>
              <w:lang w:val="en-US"/>
            </w:rPr>
            <w:t>Brussels.</w:t>
          </w:r>
        </w:p>
        <w:p w14:paraId="61393F39" w14:textId="77777777" w:rsidR="001B6C6F" w:rsidRDefault="001B6C6F" w:rsidP="001B6C6F">
          <w:pPr>
            <w:pStyle w:val="CitaviBibliographyEntry"/>
            <w:rPr>
              <w:lang w:val="en-US"/>
            </w:rPr>
          </w:pPr>
          <w:bookmarkStart w:id="148" w:name="_CTVL00103efbb5656b9476aa5f278c064126856"/>
          <w:r>
            <w:rPr>
              <w:lang w:val="en-US"/>
            </w:rPr>
            <w:t>Ungerson, C. (1997) ‘Social Politics and the Commodification of Care’, Social Politics: International Studies in Gender, State &amp; Society 4(3): 362–81.</w:t>
          </w:r>
        </w:p>
        <w:p w14:paraId="4CC30344" w14:textId="77777777" w:rsidR="001B6C6F" w:rsidRDefault="001B6C6F" w:rsidP="001B6C6F">
          <w:pPr>
            <w:pStyle w:val="CitaviBibliographyEntry"/>
            <w:rPr>
              <w:lang w:val="en-US"/>
            </w:rPr>
          </w:pPr>
          <w:bookmarkStart w:id="149" w:name="_CTVL001ba09466a76eb497588929f7223bebb75"/>
          <w:bookmarkEnd w:id="148"/>
          <w:r>
            <w:rPr>
              <w:lang w:val="en-US"/>
            </w:rPr>
            <w:t>van Hooren, F. J. (2012) ‘Varieties of migrant care work: Comparing patterns of migrant labour in social care’, Journal of European Social Policy 22(2): 133–47.</w:t>
          </w:r>
        </w:p>
        <w:p w14:paraId="4E006744" w14:textId="77777777" w:rsidR="001B6C6F" w:rsidRDefault="001B6C6F" w:rsidP="001B6C6F">
          <w:pPr>
            <w:pStyle w:val="CitaviBibliographyEntry"/>
            <w:rPr>
              <w:lang w:val="en-US"/>
            </w:rPr>
          </w:pPr>
          <w:bookmarkStart w:id="150" w:name="_CTVL001b0b165f1db0a4d44bf83e82f2f5cd0f9"/>
          <w:bookmarkEnd w:id="149"/>
          <w:r>
            <w:rPr>
              <w:lang w:val="en-US"/>
            </w:rPr>
            <w:t>Wendt, C. (2009) ‘Mapping European healthcare systems: a comparative analysis of financing, service provision and access to healthcare’, Journal of European Social Policy 19(5): 432–45.</w:t>
          </w:r>
        </w:p>
        <w:p w14:paraId="095DBAA8" w14:textId="77777777" w:rsidR="001B6C6F" w:rsidRDefault="001B6C6F" w:rsidP="001B6C6F">
          <w:pPr>
            <w:pStyle w:val="CitaviBibliographyEntry"/>
            <w:rPr>
              <w:lang w:val="en-US"/>
            </w:rPr>
          </w:pPr>
          <w:bookmarkStart w:id="151" w:name="_CTVL001ab516b2141194d84a0d50dcc11af4e93"/>
          <w:bookmarkEnd w:id="150"/>
          <w:r>
            <w:rPr>
              <w:lang w:val="en-US"/>
            </w:rPr>
            <w:t>Wendt, C. (2014) ‘Changing Healthcare System Types’, Social Policy &amp; Administration 48(7): 864–82.</w:t>
          </w:r>
        </w:p>
        <w:p w14:paraId="7F8E7957" w14:textId="6BCE84B6" w:rsidR="00725171" w:rsidRPr="006A56FF" w:rsidRDefault="001B6C6F" w:rsidP="001B6C6F">
          <w:pPr>
            <w:pStyle w:val="CitaviBibliographyEntry"/>
            <w:rPr>
              <w:lang w:val="en-US"/>
            </w:rPr>
          </w:pPr>
          <w:bookmarkStart w:id="152" w:name="_CTVL001fb37b04adcac459ebe08c9b097c11676"/>
          <w:bookmarkEnd w:id="151"/>
          <w:r>
            <w:rPr>
              <w:lang w:val="en-US"/>
            </w:rPr>
            <w:t>White, I. R., Royston, P. and Wood, A. M. (2011) ‘Multiple imputation using chained equations: Issues and guidance for practice’, Statistics in medicine 30(4): 377–99</w:t>
          </w:r>
          <w:bookmarkEnd w:id="152"/>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153"/>
      <w:r w:rsidRPr="00BD5458">
        <w:rPr>
          <w:sz w:val="22"/>
          <w:szCs w:val="22"/>
          <w:lang w:val="en-US"/>
        </w:rPr>
        <w:t>2016</w:t>
      </w:r>
      <w:commentRangeEnd w:id="153"/>
      <w:r>
        <w:rPr>
          <w:rStyle w:val="Kommentarzeichen"/>
          <w:color w:val="000000"/>
        </w:rPr>
        <w:commentReference w:id="153"/>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commentRangeStart w:id="154"/>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commentRangeEnd w:id="154"/>
      <w:r w:rsidR="008610B2">
        <w:rPr>
          <w:rStyle w:val="Kommentarzeichen"/>
        </w:rPr>
        <w:commentReference w:id="154"/>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155"/>
      <w:r w:rsidRPr="006A56FF">
        <w:rPr>
          <w:sz w:val="22"/>
          <w:szCs w:val="22"/>
          <w:lang w:val="en-US"/>
        </w:rPr>
        <w:t>clusters</w:t>
      </w:r>
      <w:commentRangeEnd w:id="155"/>
      <w:r>
        <w:rPr>
          <w:rStyle w:val="Kommentarzeichen"/>
          <w:color w:val="000000"/>
        </w:rPr>
        <w:commentReference w:id="155"/>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8C6FA4"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proofErr w:type="spellStart"/>
            <w:r>
              <w:rPr>
                <w:b w:val="0"/>
                <w:bCs w:val="0"/>
                <w:caps w:val="0"/>
                <w:sz w:val="20"/>
                <w:szCs w:val="20"/>
                <w:lang w:val="en-US"/>
              </w:rPr>
              <w:t>Pefrormance</w:t>
            </w:r>
            <w:proofErr w:type="spellEnd"/>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 xml:space="preserve">The ties of Estonia to France and the US are rounded values of 0,66. As we us </w:t>
      </w:r>
      <w:proofErr w:type="spellStart"/>
      <w:r w:rsidRPr="001A517D">
        <w:rPr>
          <w:lang w:val="en-US"/>
        </w:rPr>
        <w:t>unreounded</w:t>
      </w:r>
      <w:proofErr w:type="spellEnd"/>
      <w:r w:rsidRPr="001A517D">
        <w:rPr>
          <w:lang w:val="en-US"/>
        </w:rPr>
        <w:t xml:space="preserve"> values for Figure 1, the lines appear light grey, not full grey. As Estonia only has ties to these two </w:t>
      </w:r>
      <w:proofErr w:type="spellStart"/>
      <w:r w:rsidRPr="001A517D">
        <w:rPr>
          <w:lang w:val="en-US"/>
        </w:rPr>
        <w:t>countires</w:t>
      </w:r>
      <w:proofErr w:type="spellEnd"/>
      <w:r w:rsidRPr="001A517D">
        <w:rPr>
          <w:lang w:val="en-US"/>
        </w:rPr>
        <w:t xml:space="preserve"> of the five countries of cluster 7, according to the rules set out in the Data and Methods section it is </w:t>
      </w:r>
      <w:proofErr w:type="spellStart"/>
      <w:r w:rsidRPr="001A517D">
        <w:rPr>
          <w:lang w:val="en-US"/>
        </w:rPr>
        <w:t>condiered</w:t>
      </w:r>
      <w:proofErr w:type="spellEnd"/>
      <w:r w:rsidRPr="001A517D">
        <w:rPr>
          <w:lang w:val="en-US"/>
        </w:rPr>
        <w:t xml:space="preserve">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laus Wendt" w:date="2020-08-23T10:43:00Z" w:initials="CW">
    <w:p w14:paraId="0B568EED" w14:textId="7FC2969A" w:rsidR="008C6FA4" w:rsidRDefault="008C6FA4">
      <w:pPr>
        <w:pStyle w:val="Kommentartext"/>
      </w:pPr>
      <w:r>
        <w:rPr>
          <w:rStyle w:val="Kommentarzeichen"/>
        </w:rPr>
        <w:annotationRef/>
      </w:r>
      <w:r>
        <w:t>Wofür?</w:t>
      </w:r>
    </w:p>
  </w:comment>
  <w:comment w:id="2" w:author="Philipp Alexander Linden" w:date="2020-09-03T14:40:00Z" w:initials="PAL">
    <w:p w14:paraId="3094091D" w14:textId="73D4DF9C" w:rsidR="008C6FA4" w:rsidRDefault="008C6FA4">
      <w:pPr>
        <w:pStyle w:val="Kommentartext"/>
      </w:pPr>
      <w:r>
        <w:rPr>
          <w:rStyle w:val="Kommentarzeichen"/>
        </w:rPr>
        <w:annotationRef/>
      </w:r>
      <w:r>
        <w:t xml:space="preserve">Für </w:t>
      </w:r>
      <w:proofErr w:type="spellStart"/>
      <w:r>
        <w:t>Health</w:t>
      </w:r>
      <w:proofErr w:type="spellEnd"/>
      <w:r>
        <w:t xml:space="preserve"> </w:t>
      </w:r>
      <w:proofErr w:type="spellStart"/>
      <w:r>
        <w:t>policy</w:t>
      </w:r>
      <w:proofErr w:type="spellEnd"/>
      <w:r>
        <w:t xml:space="preserve"> nicht nötig.</w:t>
      </w:r>
    </w:p>
  </w:comment>
  <w:comment w:id="31" w:author="Claus Wendt" w:date="2020-08-31T20:58:00Z" w:initials="CW">
    <w:p w14:paraId="42D3A90A" w14:textId="22C73D3D" w:rsidR="008C6FA4" w:rsidRDefault="008C6FA4">
      <w:pPr>
        <w:pStyle w:val="Kommentartext"/>
      </w:pPr>
      <w:r>
        <w:rPr>
          <w:rStyle w:val="Kommentarzeichen"/>
        </w:rPr>
        <w:annotationRef/>
      </w:r>
      <w:r>
        <w:t>Am Ende NEU</w:t>
      </w:r>
    </w:p>
  </w:comment>
  <w:comment w:id="32" w:author="Claus Wendt" w:date="2020-08-23T11:00:00Z" w:initials="CW">
    <w:p w14:paraId="44B21BF1" w14:textId="6029D1F7" w:rsidR="008C6FA4" w:rsidRDefault="008C6FA4">
      <w:pPr>
        <w:pStyle w:val="Kommentartext"/>
      </w:pPr>
      <w:r>
        <w:rPr>
          <w:rStyle w:val="Kommentarzeichen"/>
        </w:rPr>
        <w:annotationRef/>
      </w:r>
      <w:r>
        <w:t>… müssen wir alles von Ryan überarbeiten lassen. Werde im weiteren Verlauf weniger anmerken…</w:t>
      </w:r>
    </w:p>
  </w:comment>
  <w:comment w:id="33" w:author="Philipp Alexander Linden" w:date="2020-07-07T13:17:00Z" w:initials="PAL">
    <w:p w14:paraId="36C88899" w14:textId="0577E013" w:rsidR="008C6FA4" w:rsidRDefault="008C6FA4">
      <w:pPr>
        <w:pStyle w:val="Kommentartext"/>
      </w:pPr>
      <w:r>
        <w:rPr>
          <w:rStyle w:val="Kommentarzeichen"/>
        </w:rPr>
        <w:annotationRef/>
      </w:r>
      <w:proofErr w:type="gramStart"/>
      <w:r>
        <w:t>Wendt  &amp;</w:t>
      </w:r>
      <w:proofErr w:type="gramEnd"/>
      <w:r>
        <w:t xml:space="preserve"> Reibling überall blinden</w:t>
      </w:r>
    </w:p>
  </w:comment>
  <w:comment w:id="34" w:author="Claus Wendt" w:date="2020-09-01T12:00:00Z" w:initials="CW">
    <w:p w14:paraId="4173F0CA" w14:textId="113177B6" w:rsidR="008C6FA4" w:rsidRDefault="008C6FA4">
      <w:pPr>
        <w:pStyle w:val="Kommentartext"/>
      </w:pPr>
      <w:r>
        <w:rPr>
          <w:rStyle w:val="Kommentarzeichen"/>
        </w:rPr>
        <w:annotationRef/>
      </w:r>
      <w:r>
        <w:t xml:space="preserve">Mindestens 1 Eastern nennen. </w:t>
      </w:r>
    </w:p>
  </w:comment>
  <w:comment w:id="38" w:author="Claus Wendt" w:date="2020-09-01T12:30:00Z" w:initials="CW">
    <w:p w14:paraId="2AEC4948" w14:textId="495E5B0D" w:rsidR="008C6FA4" w:rsidRDefault="008C6FA4">
      <w:pPr>
        <w:pStyle w:val="Kommentartext"/>
      </w:pPr>
      <w:r>
        <w:rPr>
          <w:rStyle w:val="Kommentarzeichen"/>
        </w:rPr>
        <w:annotationRef/>
      </w:r>
      <w:r>
        <w:t xml:space="preserve">Diese Information irgendwo einfügen; evtl. erst im Literaturverzeichnis oder dort in einer End- oder Fußnote. </w:t>
      </w:r>
    </w:p>
  </w:comment>
  <w:comment w:id="39" w:author="Philipp Alexander Linden" w:date="2020-09-03T14:43:00Z" w:initials="PAL">
    <w:p w14:paraId="735124D3" w14:textId="59F90B44" w:rsidR="008C6FA4" w:rsidRPr="008C6FA4" w:rsidRDefault="008C6FA4">
      <w:pPr>
        <w:pStyle w:val="Kommentartext"/>
        <w:rPr>
          <w:lang w:val="en-US"/>
        </w:rPr>
      </w:pPr>
      <w:r>
        <w:rPr>
          <w:rStyle w:val="Kommentarzeichen"/>
        </w:rPr>
        <w:annotationRef/>
      </w:r>
      <w:r w:rsidRPr="008C6FA4">
        <w:rPr>
          <w:lang w:val="en-US"/>
        </w:rPr>
        <w:t xml:space="preserve">Author guidelines Health policy: </w:t>
      </w:r>
      <w:r>
        <w:rPr>
          <w:lang w:val="en-US"/>
        </w:rPr>
        <w:t>“</w:t>
      </w:r>
      <w:r w:rsidRPr="008C6FA4">
        <w:rPr>
          <w:lang w:val="en-US"/>
        </w:rPr>
        <w:t>There should be no footnotes or endnotes in the manuscript.</w:t>
      </w:r>
      <w:r>
        <w:rPr>
          <w:lang w:val="en-US"/>
        </w:rPr>
        <w:t>”</w:t>
      </w:r>
    </w:p>
  </w:comment>
  <w:comment w:id="40" w:author="Claus Wendt" w:date="2020-09-01T13:16:00Z" w:initials="CW">
    <w:p w14:paraId="12AB49FF" w14:textId="77777777" w:rsidR="008C6FA4" w:rsidRDefault="008C6FA4">
      <w:pPr>
        <w:pStyle w:val="Kommentartext"/>
      </w:pPr>
      <w:r>
        <w:rPr>
          <w:rStyle w:val="Kommentarzeichen"/>
        </w:rPr>
        <w:annotationRef/>
      </w:r>
      <w:r>
        <w:t>Was heißt das?</w:t>
      </w:r>
    </w:p>
    <w:p w14:paraId="20C73089" w14:textId="77777777" w:rsidR="008C6FA4" w:rsidRDefault="008C6FA4">
      <w:pPr>
        <w:pStyle w:val="Kommentartext"/>
      </w:pPr>
    </w:p>
    <w:p w14:paraId="66F7F5AA" w14:textId="674E2663" w:rsidR="008C6FA4" w:rsidRDefault="008C6FA4">
      <w:pPr>
        <w:pStyle w:val="Kommentartext"/>
      </w:pPr>
      <w:r>
        <w:t>… Ah; jetzt sehe ich es; ist aber missverständlich. Vielleicht so wie geändert?</w:t>
      </w:r>
    </w:p>
  </w:comment>
  <w:comment w:id="41" w:author="Philipp Alexander Linden" w:date="2020-06-03T19:24:00Z" w:initials="PAL">
    <w:p w14:paraId="24524560" w14:textId="77777777" w:rsidR="008C6FA4" w:rsidRPr="006B0567" w:rsidRDefault="008C6FA4" w:rsidP="00691EE1">
      <w:pPr>
        <w:pStyle w:val="Kommentartext"/>
      </w:pPr>
      <w:r>
        <w:rPr>
          <w:rStyle w:val="Kommentarzeichen"/>
        </w:rPr>
        <w:annotationRef/>
      </w:r>
      <w:r w:rsidRPr="006B0567">
        <w:t xml:space="preserve">164 </w:t>
      </w:r>
      <w:proofErr w:type="spellStart"/>
      <w:r w:rsidRPr="006B0567">
        <w:t>words</w:t>
      </w:r>
      <w:proofErr w:type="spellEnd"/>
    </w:p>
  </w:comment>
  <w:comment w:id="50" w:author="Philipp Alexander Linden" w:date="2020-09-03T15:05:00Z" w:initials="PAL">
    <w:p w14:paraId="4B80D456" w14:textId="722E0E36" w:rsidR="00015C6E" w:rsidRPr="00015C6E" w:rsidRDefault="00015C6E">
      <w:pPr>
        <w:pStyle w:val="Kommentartext"/>
        <w:rPr>
          <w:lang w:val="en-US"/>
        </w:rPr>
      </w:pPr>
      <w:r>
        <w:rPr>
          <w:rStyle w:val="Kommentarzeichen"/>
        </w:rPr>
        <w:annotationRef/>
      </w:r>
      <w:r w:rsidRPr="00015C6E">
        <w:rPr>
          <w:lang w:val="en-US"/>
        </w:rPr>
        <w:t>Double country</w:t>
      </w:r>
    </w:p>
  </w:comment>
  <w:comment w:id="59" w:author="Philipp Alexander Linden" w:date="2020-09-03T15:05:00Z" w:initials="PAL">
    <w:p w14:paraId="20146781" w14:textId="5DA5D661" w:rsidR="00015C6E" w:rsidRPr="00015C6E" w:rsidRDefault="00015C6E">
      <w:pPr>
        <w:pStyle w:val="Kommentartext"/>
        <w:rPr>
          <w:lang w:val="en-US"/>
        </w:rPr>
      </w:pPr>
      <w:r>
        <w:rPr>
          <w:rStyle w:val="Kommentarzeichen"/>
        </w:rPr>
        <w:annotationRef/>
      </w:r>
      <w:r w:rsidRPr="00015C6E">
        <w:rPr>
          <w:lang w:val="en-US"/>
        </w:rPr>
        <w:t xml:space="preserve">Past tense for describing </w:t>
      </w:r>
      <w:r>
        <w:rPr>
          <w:lang w:val="en-US"/>
        </w:rPr>
        <w:t>completed process</w:t>
      </w:r>
    </w:p>
  </w:comment>
  <w:comment w:id="70" w:author="Philipp Alexander Linden" w:date="2020-09-03T15:08:00Z" w:initials="PAL">
    <w:p w14:paraId="2E026CB5" w14:textId="747553E8" w:rsidR="00C66C83" w:rsidRDefault="00C66C83">
      <w:pPr>
        <w:pStyle w:val="Kommentartext"/>
      </w:pPr>
      <w:r>
        <w:rPr>
          <w:rStyle w:val="Kommentarzeichen"/>
        </w:rPr>
        <w:annotationRef/>
      </w:r>
      <w:r>
        <w:t>Das passt hier nach der Umstellung nicht mehr. Würde es daher hier rausnehmen und weiter unten wieder einbauen.</w:t>
      </w:r>
    </w:p>
  </w:comment>
  <w:comment w:id="73" w:author="Philipp Alexander Linden" w:date="2020-06-29T18:49:00Z" w:initials="PAL">
    <w:p w14:paraId="716C4805" w14:textId="77777777" w:rsidR="008C6FA4" w:rsidRPr="00C66C83" w:rsidRDefault="008C6FA4" w:rsidP="00C04881">
      <w:pPr>
        <w:pStyle w:val="Kommentartext"/>
      </w:pPr>
      <w:r>
        <w:rPr>
          <w:rStyle w:val="Kommentarzeichen"/>
        </w:rPr>
        <w:annotationRef/>
      </w:r>
      <w:r w:rsidRPr="00C66C83">
        <w:t xml:space="preserve">148 </w:t>
      </w:r>
      <w:proofErr w:type="spellStart"/>
      <w:r w:rsidRPr="00C66C83">
        <w:t>words</w:t>
      </w:r>
      <w:proofErr w:type="spellEnd"/>
    </w:p>
  </w:comment>
  <w:comment w:id="78" w:author="Philipp Alexander Linden" w:date="2020-07-13T11:54:00Z" w:initials="PAL">
    <w:p w14:paraId="5A089380" w14:textId="35F9536F" w:rsidR="008C6FA4" w:rsidRPr="00BD77BB" w:rsidRDefault="008C6FA4">
      <w:pPr>
        <w:pStyle w:val="Kommentartext"/>
      </w:pPr>
      <w:r>
        <w:rPr>
          <w:rStyle w:val="Kommentarzeichen"/>
        </w:rPr>
        <w:annotationRef/>
      </w:r>
      <w:r w:rsidRPr="00BD77BB">
        <w:t xml:space="preserve">24 </w:t>
      </w:r>
      <w:proofErr w:type="spellStart"/>
      <w:r w:rsidRPr="00BD77BB">
        <w:t>words</w:t>
      </w:r>
      <w:proofErr w:type="spellEnd"/>
    </w:p>
  </w:comment>
  <w:comment w:id="96" w:author="Philipp Alexander Linden" w:date="2020-09-03T15:16:00Z" w:initials="PAL">
    <w:p w14:paraId="162F85DB" w14:textId="24444907" w:rsidR="004C4DC4" w:rsidRDefault="004C4DC4">
      <w:pPr>
        <w:pStyle w:val="Kommentartext"/>
      </w:pPr>
      <w:r>
        <w:rPr>
          <w:rStyle w:val="Kommentarzeichen"/>
        </w:rPr>
        <w:annotationRef/>
      </w:r>
      <w:r>
        <w:t>Würde hier die Länder nochmal erwähnen, weil man sie dann in der Graphik dann direkt anschauen kann.</w:t>
      </w:r>
    </w:p>
  </w:comment>
  <w:comment w:id="82" w:author="Claus Wendt" w:date="2020-09-01T16:31:00Z" w:initials="CW">
    <w:p w14:paraId="75D2C00F" w14:textId="77777777" w:rsidR="008C6FA4" w:rsidRDefault="008C6FA4">
      <w:pPr>
        <w:pStyle w:val="Kommentartext"/>
      </w:pPr>
      <w:r>
        <w:rPr>
          <w:rStyle w:val="Kommentarzeichen"/>
        </w:rPr>
        <w:annotationRef/>
      </w:r>
      <w:r>
        <w:t xml:space="preserve">Den Rest bin ich noch nicht durch. Das ist bisher noch nicht überzeugend. </w:t>
      </w:r>
    </w:p>
    <w:p w14:paraId="09E70203" w14:textId="77777777" w:rsidR="008C6FA4" w:rsidRDefault="008C6FA4">
      <w:pPr>
        <w:pStyle w:val="Kommentartext"/>
      </w:pPr>
    </w:p>
    <w:p w14:paraId="5A3C4898" w14:textId="77777777" w:rsidR="008C6FA4" w:rsidRDefault="008C6FA4">
      <w:pPr>
        <w:pStyle w:val="Kommentartext"/>
      </w:pPr>
      <w:r>
        <w:t xml:space="preserve">Ich sehe hier eine 6er </w:t>
      </w:r>
      <w:proofErr w:type="spellStart"/>
      <w:r>
        <w:t>Typology</w:t>
      </w:r>
      <w:proofErr w:type="spellEnd"/>
      <w:r>
        <w:t xml:space="preserve">, die wir gut empirisch aber auch theoretisch rechtfertigen müssen. </w:t>
      </w:r>
    </w:p>
    <w:p w14:paraId="573FE9A2" w14:textId="77777777" w:rsidR="008C6FA4" w:rsidRDefault="008C6FA4">
      <w:pPr>
        <w:pStyle w:val="Kommentartext"/>
      </w:pPr>
    </w:p>
    <w:p w14:paraId="0455A43C" w14:textId="77777777" w:rsidR="008C6FA4" w:rsidRDefault="008C6FA4">
      <w:pPr>
        <w:pStyle w:val="Kommentartext"/>
      </w:pPr>
      <w:r w:rsidRPr="00EE551B">
        <w:t xml:space="preserve">Gerade unsere Performance </w:t>
      </w:r>
      <w:proofErr w:type="spellStart"/>
      <w:r w:rsidRPr="00EE551B">
        <w:t>Indicator</w:t>
      </w:r>
      <w:proofErr w:type="spellEnd"/>
      <w:r w:rsidRPr="00EE551B">
        <w:t xml:space="preserve"> sind zu</w:t>
      </w:r>
      <w:r>
        <w:t xml:space="preserve"> schwach, um eine rein empirische Typologie zu rechtfertigen. </w:t>
      </w:r>
    </w:p>
    <w:p w14:paraId="28007B0F" w14:textId="77777777" w:rsidR="008C6FA4" w:rsidRDefault="008C6FA4">
      <w:pPr>
        <w:pStyle w:val="Kommentartext"/>
      </w:pPr>
    </w:p>
    <w:p w14:paraId="1458D3D8" w14:textId="77777777" w:rsidR="008C6FA4" w:rsidRDefault="008C6FA4">
      <w:pPr>
        <w:pStyle w:val="Kommentartext"/>
      </w:pPr>
      <w:r>
        <w:t>Ich sehe hier eine gut zu begründende 6 Cluster-</w:t>
      </w:r>
      <w:proofErr w:type="spellStart"/>
      <w:r>
        <w:t>Typology</w:t>
      </w:r>
      <w:proofErr w:type="spellEnd"/>
      <w:r>
        <w:t xml:space="preserve">. Und auf diese 6 Typen sollten wir uns voll konzentrieren u. kein hin-und-her. </w:t>
      </w:r>
    </w:p>
    <w:p w14:paraId="40CABBB6" w14:textId="41B8840D" w:rsidR="008C6FA4" w:rsidRPr="00EE551B" w:rsidRDefault="008C6FA4">
      <w:pPr>
        <w:pStyle w:val="Kommentartext"/>
      </w:pPr>
      <w:r>
        <w:t xml:space="preserve">Die 4 Typen können wir im Anhang aufführen und im Text nennen, aber nicht mehr. </w:t>
      </w:r>
    </w:p>
  </w:comment>
  <w:comment w:id="101" w:author="Philipp Alexander Linden" w:date="2020-07-13T11:49:00Z" w:initials="PAL">
    <w:p w14:paraId="29209840" w14:textId="77777777" w:rsidR="008C6FA4" w:rsidRPr="00302FF4" w:rsidRDefault="008C6FA4" w:rsidP="005923D6">
      <w:pPr>
        <w:pStyle w:val="Kommentartext"/>
        <w:rPr>
          <w:lang w:val="en-US"/>
        </w:rPr>
      </w:pPr>
      <w:r>
        <w:rPr>
          <w:rStyle w:val="Kommentarzeichen"/>
        </w:rPr>
        <w:annotationRef/>
      </w:r>
      <w:r w:rsidRPr="00302FF4">
        <w:rPr>
          <w:lang w:val="en-US"/>
        </w:rPr>
        <w:t>181 words</w:t>
      </w:r>
    </w:p>
  </w:comment>
  <w:comment w:id="104" w:author="Philipp Alexander Linden" w:date="2020-07-13T11:49:00Z" w:initials="PAL">
    <w:p w14:paraId="152B098E" w14:textId="77777777" w:rsidR="008C6FA4" w:rsidRPr="008610B2" w:rsidRDefault="008C6FA4" w:rsidP="005923D6">
      <w:pPr>
        <w:pStyle w:val="Kommentartext"/>
        <w:rPr>
          <w:lang w:val="en-US"/>
        </w:rPr>
      </w:pPr>
      <w:r>
        <w:rPr>
          <w:rStyle w:val="Kommentarzeichen"/>
        </w:rPr>
        <w:annotationRef/>
      </w:r>
      <w:r w:rsidRPr="008610B2">
        <w:rPr>
          <w:lang w:val="en-US"/>
        </w:rPr>
        <w:t>175 words</w:t>
      </w:r>
    </w:p>
  </w:comment>
  <w:comment w:id="153" w:author="Philipp Alexander Linden" w:date="2020-06-26T15:35:00Z" w:initials="PAL">
    <w:p w14:paraId="19560E76" w14:textId="3F546340" w:rsidR="008C6FA4" w:rsidRPr="00C046FD" w:rsidRDefault="008C6FA4">
      <w:pPr>
        <w:pStyle w:val="Kommentartext"/>
        <w:rPr>
          <w:lang w:val="en-US"/>
        </w:rPr>
      </w:pPr>
      <w:r>
        <w:rPr>
          <w:rStyle w:val="Kommentarzeichen"/>
        </w:rPr>
        <w:annotationRef/>
      </w:r>
      <w:r w:rsidRPr="00C046FD">
        <w:rPr>
          <w:lang w:val="en-US"/>
        </w:rPr>
        <w:t>31</w:t>
      </w:r>
      <w:r>
        <w:rPr>
          <w:lang w:val="en-US"/>
        </w:rPr>
        <w:t>4</w:t>
      </w:r>
      <w:r w:rsidRPr="00C046FD">
        <w:rPr>
          <w:lang w:val="en-US"/>
        </w:rPr>
        <w:t xml:space="preserve"> words</w:t>
      </w:r>
    </w:p>
  </w:comment>
  <w:comment w:id="154" w:author="Claus Wendt" w:date="2020-09-01T12:36:00Z" w:initials="CW">
    <w:p w14:paraId="78642176" w14:textId="10508457" w:rsidR="008C6FA4" w:rsidRPr="00613662" w:rsidRDefault="008C6FA4">
      <w:pPr>
        <w:pStyle w:val="Kommentartext"/>
        <w:rPr>
          <w:lang w:val="en-US"/>
        </w:rPr>
      </w:pPr>
      <w:r>
        <w:rPr>
          <w:rStyle w:val="Kommentarzeichen"/>
        </w:rPr>
        <w:annotationRef/>
      </w:r>
      <w:proofErr w:type="spellStart"/>
      <w:r w:rsidRPr="00302FF4">
        <w:rPr>
          <w:lang w:val="en-US"/>
        </w:rPr>
        <w:t>Hier</w:t>
      </w:r>
      <w:proofErr w:type="spellEnd"/>
      <w:r w:rsidRPr="00302FF4">
        <w:rPr>
          <w:lang w:val="en-US"/>
        </w:rPr>
        <w:t xml:space="preserve">: LTC experts </w:t>
      </w:r>
      <w:proofErr w:type="spellStart"/>
      <w:r w:rsidRPr="00302FF4">
        <w:rPr>
          <w:lang w:val="en-US"/>
        </w:rPr>
        <w:t>nennen</w:t>
      </w:r>
      <w:proofErr w:type="spellEnd"/>
      <w:r w:rsidRPr="00302FF4">
        <w:rPr>
          <w:lang w:val="en-US"/>
        </w:rPr>
        <w:t xml:space="preserve">. </w:t>
      </w:r>
      <w:r w:rsidRPr="00613662">
        <w:rPr>
          <w:lang w:val="en-US"/>
        </w:rPr>
        <w:t xml:space="preserve">We would like to thank </w:t>
      </w:r>
      <w:r w:rsidRPr="00613662">
        <w:rPr>
          <w:sz w:val="16"/>
          <w:szCs w:val="16"/>
          <w:lang w:val="en-US"/>
        </w:rPr>
        <w:t xml:space="preserve">We would like to thank </w:t>
      </w:r>
      <w:proofErr w:type="spellStart"/>
      <w:r w:rsidRPr="00613662">
        <w:rPr>
          <w:sz w:val="16"/>
          <w:szCs w:val="16"/>
          <w:lang w:val="en-US"/>
        </w:rPr>
        <w:t>xx</w:t>
      </w:r>
      <w:r>
        <w:rPr>
          <w:sz w:val="16"/>
          <w:szCs w:val="16"/>
          <w:lang w:val="en-US"/>
        </w:rPr>
        <w:t>xx</w:t>
      </w:r>
      <w:proofErr w:type="spellEnd"/>
      <w:r>
        <w:rPr>
          <w:sz w:val="16"/>
          <w:szCs w:val="16"/>
          <w:lang w:val="en-US"/>
        </w:rPr>
        <w:t xml:space="preserve"> for comments on our LTC indicators. All mistakes, however, remain ours. </w:t>
      </w:r>
    </w:p>
  </w:comment>
  <w:comment w:id="155" w:author="Philipp Alexander Linden" w:date="2020-06-12T15:31:00Z" w:initials="PAL">
    <w:p w14:paraId="73A711EC" w14:textId="4EBE2931" w:rsidR="008C6FA4" w:rsidRPr="00C046FD" w:rsidRDefault="008C6FA4" w:rsidP="00BD5458">
      <w:pPr>
        <w:pStyle w:val="Kommentartext"/>
        <w:rPr>
          <w:lang w:val="en-US"/>
        </w:rPr>
      </w:pPr>
      <w:r>
        <w:rPr>
          <w:rStyle w:val="Kommentarzeichen"/>
        </w:rPr>
        <w:annotationRef/>
      </w:r>
      <w:r w:rsidRPr="00C046FD">
        <w:rPr>
          <w:lang w:val="en-US"/>
        </w:rPr>
        <w:t>17</w:t>
      </w:r>
      <w:r>
        <w:rPr>
          <w:lang w:val="en-US"/>
        </w:rPr>
        <w:t>5</w:t>
      </w:r>
      <w:r w:rsidRPr="00C046FD">
        <w:rPr>
          <w:lang w:val="en-US"/>
        </w:rPr>
        <w:t xml:space="preserve">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568EED" w15:done="0"/>
  <w15:commentEx w15:paraId="3094091D" w15:paraIdParent="0B568EED" w15:done="0"/>
  <w15:commentEx w15:paraId="42D3A90A" w15:done="0"/>
  <w15:commentEx w15:paraId="44B21BF1" w15:done="0"/>
  <w15:commentEx w15:paraId="36C88899" w15:done="0"/>
  <w15:commentEx w15:paraId="4173F0CA" w15:done="0"/>
  <w15:commentEx w15:paraId="2AEC4948" w15:done="0"/>
  <w15:commentEx w15:paraId="735124D3" w15:paraIdParent="2AEC4948" w15:done="0"/>
  <w15:commentEx w15:paraId="66F7F5AA" w15:done="0"/>
  <w15:commentEx w15:paraId="24524560" w15:done="0"/>
  <w15:commentEx w15:paraId="4B80D456" w15:done="0"/>
  <w15:commentEx w15:paraId="20146781" w15:done="0"/>
  <w15:commentEx w15:paraId="2E026CB5" w15:done="0"/>
  <w15:commentEx w15:paraId="716C4805" w15:done="0"/>
  <w15:commentEx w15:paraId="5A089380" w15:done="0"/>
  <w15:commentEx w15:paraId="162F85DB" w15:done="0"/>
  <w15:commentEx w15:paraId="40CABBB6" w15:done="0"/>
  <w15:commentEx w15:paraId="29209840" w15:done="0"/>
  <w15:commentEx w15:paraId="152B098E" w15:done="0"/>
  <w15:commentEx w15:paraId="19560E76" w15:done="0"/>
  <w15:commentEx w15:paraId="786421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7EC9" w16cex:dateUtc="2020-09-03T12:40:00Z"/>
  <w16cex:commentExtensible w16cex:durableId="22AEF462" w16cex:dateUtc="2020-07-07T11:17:00Z"/>
  <w16cex:commentExtensible w16cex:durableId="22FB7F9E" w16cex:dateUtc="2020-09-03T12:43:00Z"/>
  <w16cex:commentExtensible w16cex:durableId="22FB84B0" w16cex:dateUtc="2020-09-03T13:05:00Z"/>
  <w16cex:commentExtensible w16cex:durableId="22FB84BE" w16cex:dateUtc="2020-09-03T13:05:00Z"/>
  <w16cex:commentExtensible w16cex:durableId="22FB857C" w16cex:dateUtc="2020-09-03T13:08:00Z"/>
  <w16cex:commentExtensible w16cex:durableId="22AF104E" w16cex:dateUtc="2020-06-29T16:49:00Z"/>
  <w16cex:commentExtensible w16cex:durableId="22B6C9FE" w16cex:dateUtc="2020-07-13T09:54:00Z"/>
  <w16cex:commentExtensible w16cex:durableId="22FB8764" w16cex:dateUtc="2020-09-03T13:16: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568EED" w16cid:durableId="22ECC6B4"/>
  <w16cid:commentId w16cid:paraId="3094091D" w16cid:durableId="22FB7EC9"/>
  <w16cid:commentId w16cid:paraId="42D3A90A" w16cid:durableId="22F7E305"/>
  <w16cid:commentId w16cid:paraId="44B21BF1" w16cid:durableId="22ECCAE7"/>
  <w16cid:commentId w16cid:paraId="36C88899" w16cid:durableId="22AEF462"/>
  <w16cid:commentId w16cid:paraId="4173F0CA" w16cid:durableId="22F8B666"/>
  <w16cid:commentId w16cid:paraId="2AEC4948" w16cid:durableId="22F8BD58"/>
  <w16cid:commentId w16cid:paraId="735124D3" w16cid:durableId="22FB7F9E"/>
  <w16cid:commentId w16cid:paraId="66F7F5AA" w16cid:durableId="22F8C825"/>
  <w16cid:commentId w16cid:paraId="24524560" w16cid:durableId="22FB7E4C"/>
  <w16cid:commentId w16cid:paraId="4B80D456" w16cid:durableId="22FB84B0"/>
  <w16cid:commentId w16cid:paraId="20146781" w16cid:durableId="22FB84BE"/>
  <w16cid:commentId w16cid:paraId="2E026CB5" w16cid:durableId="22FB857C"/>
  <w16cid:commentId w16cid:paraId="716C4805" w16cid:durableId="22AF104E"/>
  <w16cid:commentId w16cid:paraId="5A089380" w16cid:durableId="22B6C9FE"/>
  <w16cid:commentId w16cid:paraId="162F85DB" w16cid:durableId="22FB8764"/>
  <w16cid:commentId w16cid:paraId="40CABBB6" w16cid:durableId="22F8F5F0"/>
  <w16cid:commentId w16cid:paraId="29209840" w16cid:durableId="22FB7E53"/>
  <w16cid:commentId w16cid:paraId="152B098E" w16cid:durableId="22FB7E54"/>
  <w16cid:commentId w16cid:paraId="19560E76" w16cid:durableId="22A09426"/>
  <w16cid:commentId w16cid:paraId="78642176" w16cid:durableId="22F8BED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3652A" w14:textId="77777777" w:rsidR="0052008C" w:rsidRDefault="0052008C" w:rsidP="00DB62C0">
      <w:r>
        <w:separator/>
      </w:r>
    </w:p>
    <w:p w14:paraId="55CCC084" w14:textId="77777777" w:rsidR="0052008C" w:rsidRDefault="0052008C"/>
  </w:endnote>
  <w:endnote w:type="continuationSeparator" w:id="0">
    <w:p w14:paraId="1828FAFF" w14:textId="77777777" w:rsidR="0052008C" w:rsidRDefault="0052008C" w:rsidP="00DB62C0">
      <w:r>
        <w:continuationSeparator/>
      </w:r>
    </w:p>
    <w:p w14:paraId="7731B7B0" w14:textId="77777777" w:rsidR="0052008C" w:rsidRDefault="005200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65A899D8" w:rsidR="008C6FA4" w:rsidRDefault="008C6FA4">
        <w:pPr>
          <w:pStyle w:val="Fuzeile"/>
          <w:jc w:val="right"/>
        </w:pPr>
        <w:r>
          <w:fldChar w:fldCharType="begin"/>
        </w:r>
        <w:r>
          <w:instrText>PAGE   \* MERGEFORMAT</w:instrText>
        </w:r>
        <w:r>
          <w:fldChar w:fldCharType="separate"/>
        </w:r>
        <w:r w:rsidR="00AB64A4">
          <w:rPr>
            <w:noProof/>
          </w:rPr>
          <w:t>15</w:t>
        </w:r>
        <w:r>
          <w:fldChar w:fldCharType="end"/>
        </w:r>
      </w:p>
    </w:sdtContent>
  </w:sdt>
  <w:p w14:paraId="36BE76A4" w14:textId="77777777" w:rsidR="008C6FA4" w:rsidRDefault="008C6F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E6162" w14:textId="77777777" w:rsidR="0052008C" w:rsidRDefault="0052008C" w:rsidP="00DB62C0">
      <w:r>
        <w:separator/>
      </w:r>
    </w:p>
    <w:p w14:paraId="2BEAAFBD" w14:textId="77777777" w:rsidR="0052008C" w:rsidRDefault="0052008C"/>
  </w:footnote>
  <w:footnote w:type="continuationSeparator" w:id="0">
    <w:p w14:paraId="655CAFDF" w14:textId="77777777" w:rsidR="0052008C" w:rsidRDefault="0052008C" w:rsidP="00DB62C0">
      <w:r>
        <w:continuationSeparator/>
      </w:r>
    </w:p>
    <w:p w14:paraId="2FD3F48D" w14:textId="77777777" w:rsidR="0052008C" w:rsidRDefault="0052008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Alexander Linden">
    <w15:presenceInfo w15:providerId="Windows Live" w15:userId="f72ec8cf777aaf40"/>
  </w15:person>
  <w15:person w15:author="Claus Wendt">
    <w15:presenceInfo w15:providerId="None" w15:userId="Claus Wendt"/>
  </w15:person>
  <w15:person w15:author="Mareike Ariaans">
    <w15:presenceInfo w15:providerId="Windows Live" w15:userId="ad2f2a960a7bc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C6B"/>
    <w:rsid w:val="000025F9"/>
    <w:rsid w:val="0001050A"/>
    <w:rsid w:val="000116F3"/>
    <w:rsid w:val="000145CE"/>
    <w:rsid w:val="00015C6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312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D7467"/>
    <w:rsid w:val="000E25FF"/>
    <w:rsid w:val="000E5CF2"/>
    <w:rsid w:val="000E5EEF"/>
    <w:rsid w:val="000E72AE"/>
    <w:rsid w:val="000E7BD7"/>
    <w:rsid w:val="000F2CA0"/>
    <w:rsid w:val="000F6DC1"/>
    <w:rsid w:val="001029EA"/>
    <w:rsid w:val="00105691"/>
    <w:rsid w:val="001066CA"/>
    <w:rsid w:val="001067B2"/>
    <w:rsid w:val="00107B5D"/>
    <w:rsid w:val="00110DF8"/>
    <w:rsid w:val="00117252"/>
    <w:rsid w:val="0012335A"/>
    <w:rsid w:val="001237F3"/>
    <w:rsid w:val="00126962"/>
    <w:rsid w:val="00131EC9"/>
    <w:rsid w:val="00136D75"/>
    <w:rsid w:val="00146320"/>
    <w:rsid w:val="00147CE1"/>
    <w:rsid w:val="00150B95"/>
    <w:rsid w:val="00155513"/>
    <w:rsid w:val="00160F11"/>
    <w:rsid w:val="00162B67"/>
    <w:rsid w:val="001634D1"/>
    <w:rsid w:val="0016482E"/>
    <w:rsid w:val="00166676"/>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517D"/>
    <w:rsid w:val="001B3191"/>
    <w:rsid w:val="001B6C6F"/>
    <w:rsid w:val="001C01E8"/>
    <w:rsid w:val="001C0250"/>
    <w:rsid w:val="001C0CE6"/>
    <w:rsid w:val="001D3817"/>
    <w:rsid w:val="001D5B90"/>
    <w:rsid w:val="001E0F8A"/>
    <w:rsid w:val="001E3C88"/>
    <w:rsid w:val="001E64E8"/>
    <w:rsid w:val="001E7C4F"/>
    <w:rsid w:val="001F0E06"/>
    <w:rsid w:val="001F104C"/>
    <w:rsid w:val="001F4B57"/>
    <w:rsid w:val="001F6140"/>
    <w:rsid w:val="001F6353"/>
    <w:rsid w:val="002000FB"/>
    <w:rsid w:val="00206AE3"/>
    <w:rsid w:val="002128F4"/>
    <w:rsid w:val="00216DEA"/>
    <w:rsid w:val="002171C1"/>
    <w:rsid w:val="0022344C"/>
    <w:rsid w:val="0022392A"/>
    <w:rsid w:val="002276AE"/>
    <w:rsid w:val="00227CBB"/>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573"/>
    <w:rsid w:val="00290D20"/>
    <w:rsid w:val="00291662"/>
    <w:rsid w:val="0029377B"/>
    <w:rsid w:val="002952B0"/>
    <w:rsid w:val="00295D9F"/>
    <w:rsid w:val="002A0294"/>
    <w:rsid w:val="002A24A1"/>
    <w:rsid w:val="002A4735"/>
    <w:rsid w:val="002A4812"/>
    <w:rsid w:val="002A4B22"/>
    <w:rsid w:val="002A4D2C"/>
    <w:rsid w:val="002A5457"/>
    <w:rsid w:val="002A57AA"/>
    <w:rsid w:val="002A6758"/>
    <w:rsid w:val="002A7D99"/>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4250"/>
    <w:rsid w:val="002E4F27"/>
    <w:rsid w:val="002E6277"/>
    <w:rsid w:val="002E654E"/>
    <w:rsid w:val="002F083B"/>
    <w:rsid w:val="002F09EA"/>
    <w:rsid w:val="002F441C"/>
    <w:rsid w:val="002F6325"/>
    <w:rsid w:val="002F6B52"/>
    <w:rsid w:val="00302FF4"/>
    <w:rsid w:val="00304754"/>
    <w:rsid w:val="00304F93"/>
    <w:rsid w:val="00306894"/>
    <w:rsid w:val="00310B7D"/>
    <w:rsid w:val="00313058"/>
    <w:rsid w:val="00315A0E"/>
    <w:rsid w:val="003222D5"/>
    <w:rsid w:val="0033302D"/>
    <w:rsid w:val="00333E94"/>
    <w:rsid w:val="00341A8B"/>
    <w:rsid w:val="00341CEB"/>
    <w:rsid w:val="00343B5D"/>
    <w:rsid w:val="00345836"/>
    <w:rsid w:val="003458D6"/>
    <w:rsid w:val="003509B8"/>
    <w:rsid w:val="00351C14"/>
    <w:rsid w:val="00351FB1"/>
    <w:rsid w:val="00355485"/>
    <w:rsid w:val="00356047"/>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0CC8"/>
    <w:rsid w:val="003C165F"/>
    <w:rsid w:val="003C78E4"/>
    <w:rsid w:val="003D3174"/>
    <w:rsid w:val="003D5343"/>
    <w:rsid w:val="003D5F7A"/>
    <w:rsid w:val="003E0901"/>
    <w:rsid w:val="003E139E"/>
    <w:rsid w:val="003F07B8"/>
    <w:rsid w:val="003F12F4"/>
    <w:rsid w:val="004110D5"/>
    <w:rsid w:val="004112FE"/>
    <w:rsid w:val="004117FB"/>
    <w:rsid w:val="00413157"/>
    <w:rsid w:val="00415494"/>
    <w:rsid w:val="004209F1"/>
    <w:rsid w:val="004237F4"/>
    <w:rsid w:val="0042481F"/>
    <w:rsid w:val="004258EA"/>
    <w:rsid w:val="00427373"/>
    <w:rsid w:val="00427CA7"/>
    <w:rsid w:val="004369A8"/>
    <w:rsid w:val="004375F4"/>
    <w:rsid w:val="00440583"/>
    <w:rsid w:val="00441606"/>
    <w:rsid w:val="00443E2D"/>
    <w:rsid w:val="00444E03"/>
    <w:rsid w:val="004564F2"/>
    <w:rsid w:val="004573C8"/>
    <w:rsid w:val="0046400D"/>
    <w:rsid w:val="00465EA0"/>
    <w:rsid w:val="00473DA0"/>
    <w:rsid w:val="00480451"/>
    <w:rsid w:val="00490016"/>
    <w:rsid w:val="004936C3"/>
    <w:rsid w:val="00493CCB"/>
    <w:rsid w:val="00494168"/>
    <w:rsid w:val="004A168B"/>
    <w:rsid w:val="004A2130"/>
    <w:rsid w:val="004A2CB2"/>
    <w:rsid w:val="004A3337"/>
    <w:rsid w:val="004A5931"/>
    <w:rsid w:val="004A6407"/>
    <w:rsid w:val="004B09D8"/>
    <w:rsid w:val="004B1DA7"/>
    <w:rsid w:val="004B36E0"/>
    <w:rsid w:val="004B3994"/>
    <w:rsid w:val="004B4DE0"/>
    <w:rsid w:val="004B5B0F"/>
    <w:rsid w:val="004B68A3"/>
    <w:rsid w:val="004C3BAD"/>
    <w:rsid w:val="004C4BA1"/>
    <w:rsid w:val="004C4DC4"/>
    <w:rsid w:val="004C6923"/>
    <w:rsid w:val="004C7FE8"/>
    <w:rsid w:val="004D1F35"/>
    <w:rsid w:val="004D303B"/>
    <w:rsid w:val="004D3634"/>
    <w:rsid w:val="004E0187"/>
    <w:rsid w:val="004E5C38"/>
    <w:rsid w:val="004E7C9C"/>
    <w:rsid w:val="004F1AEA"/>
    <w:rsid w:val="005010B7"/>
    <w:rsid w:val="00501DAF"/>
    <w:rsid w:val="00504F64"/>
    <w:rsid w:val="00505D30"/>
    <w:rsid w:val="005073E5"/>
    <w:rsid w:val="0052008C"/>
    <w:rsid w:val="00522322"/>
    <w:rsid w:val="00534234"/>
    <w:rsid w:val="00535BDA"/>
    <w:rsid w:val="00537D16"/>
    <w:rsid w:val="0054101A"/>
    <w:rsid w:val="00543908"/>
    <w:rsid w:val="00545374"/>
    <w:rsid w:val="00545EFD"/>
    <w:rsid w:val="0055140A"/>
    <w:rsid w:val="00552069"/>
    <w:rsid w:val="00555ABD"/>
    <w:rsid w:val="005562E8"/>
    <w:rsid w:val="00557CDD"/>
    <w:rsid w:val="00560C83"/>
    <w:rsid w:val="00563976"/>
    <w:rsid w:val="00564EA5"/>
    <w:rsid w:val="005665F1"/>
    <w:rsid w:val="00574BF9"/>
    <w:rsid w:val="00576CF1"/>
    <w:rsid w:val="00577247"/>
    <w:rsid w:val="00580D50"/>
    <w:rsid w:val="00581986"/>
    <w:rsid w:val="00590032"/>
    <w:rsid w:val="005923D6"/>
    <w:rsid w:val="005A1198"/>
    <w:rsid w:val="005A6A98"/>
    <w:rsid w:val="005A70B0"/>
    <w:rsid w:val="005B0787"/>
    <w:rsid w:val="005B12C0"/>
    <w:rsid w:val="005B7587"/>
    <w:rsid w:val="005C01C0"/>
    <w:rsid w:val="005C7AD9"/>
    <w:rsid w:val="005D202B"/>
    <w:rsid w:val="005D3D07"/>
    <w:rsid w:val="005D4735"/>
    <w:rsid w:val="005D48E5"/>
    <w:rsid w:val="005D4FC8"/>
    <w:rsid w:val="005D7A23"/>
    <w:rsid w:val="005E05FB"/>
    <w:rsid w:val="005E0DE7"/>
    <w:rsid w:val="005E424B"/>
    <w:rsid w:val="005F5909"/>
    <w:rsid w:val="005F6D29"/>
    <w:rsid w:val="00600DB4"/>
    <w:rsid w:val="006023C9"/>
    <w:rsid w:val="00602B69"/>
    <w:rsid w:val="00604022"/>
    <w:rsid w:val="00613662"/>
    <w:rsid w:val="006155B2"/>
    <w:rsid w:val="006207C3"/>
    <w:rsid w:val="00620C03"/>
    <w:rsid w:val="00621B1A"/>
    <w:rsid w:val="00621D67"/>
    <w:rsid w:val="006242EC"/>
    <w:rsid w:val="00630A96"/>
    <w:rsid w:val="0063437C"/>
    <w:rsid w:val="0063517C"/>
    <w:rsid w:val="00635324"/>
    <w:rsid w:val="00635380"/>
    <w:rsid w:val="00636AAF"/>
    <w:rsid w:val="00640530"/>
    <w:rsid w:val="00640B24"/>
    <w:rsid w:val="00643277"/>
    <w:rsid w:val="00643ED3"/>
    <w:rsid w:val="0064424A"/>
    <w:rsid w:val="006445C6"/>
    <w:rsid w:val="0064637A"/>
    <w:rsid w:val="00652A6F"/>
    <w:rsid w:val="00654947"/>
    <w:rsid w:val="006616AB"/>
    <w:rsid w:val="00661837"/>
    <w:rsid w:val="00662072"/>
    <w:rsid w:val="006621CC"/>
    <w:rsid w:val="006641F6"/>
    <w:rsid w:val="00671793"/>
    <w:rsid w:val="00672A43"/>
    <w:rsid w:val="00673314"/>
    <w:rsid w:val="00673E58"/>
    <w:rsid w:val="00675A89"/>
    <w:rsid w:val="00677E81"/>
    <w:rsid w:val="0068084C"/>
    <w:rsid w:val="006852EF"/>
    <w:rsid w:val="00686E2D"/>
    <w:rsid w:val="0068767F"/>
    <w:rsid w:val="00691EE1"/>
    <w:rsid w:val="00695BDB"/>
    <w:rsid w:val="00697062"/>
    <w:rsid w:val="006A11F8"/>
    <w:rsid w:val="006A34F1"/>
    <w:rsid w:val="006A3B16"/>
    <w:rsid w:val="006A40EF"/>
    <w:rsid w:val="006A4118"/>
    <w:rsid w:val="006A4AD0"/>
    <w:rsid w:val="006A4FA5"/>
    <w:rsid w:val="006A56FF"/>
    <w:rsid w:val="006B0567"/>
    <w:rsid w:val="006C0153"/>
    <w:rsid w:val="006C2DF0"/>
    <w:rsid w:val="006C3A49"/>
    <w:rsid w:val="006C4793"/>
    <w:rsid w:val="006C58E3"/>
    <w:rsid w:val="006C5D7D"/>
    <w:rsid w:val="006D0C8F"/>
    <w:rsid w:val="006D1F30"/>
    <w:rsid w:val="006D4709"/>
    <w:rsid w:val="006E1C8C"/>
    <w:rsid w:val="006E210A"/>
    <w:rsid w:val="006E31C0"/>
    <w:rsid w:val="006E36CF"/>
    <w:rsid w:val="006E3A97"/>
    <w:rsid w:val="006E55FF"/>
    <w:rsid w:val="00700DC2"/>
    <w:rsid w:val="007105A0"/>
    <w:rsid w:val="007105F9"/>
    <w:rsid w:val="00711713"/>
    <w:rsid w:val="00712CFC"/>
    <w:rsid w:val="00713073"/>
    <w:rsid w:val="00713377"/>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77708"/>
    <w:rsid w:val="00777C54"/>
    <w:rsid w:val="00782D78"/>
    <w:rsid w:val="00785674"/>
    <w:rsid w:val="00790491"/>
    <w:rsid w:val="00792D73"/>
    <w:rsid w:val="00795C58"/>
    <w:rsid w:val="00797C4E"/>
    <w:rsid w:val="007A042A"/>
    <w:rsid w:val="007A087D"/>
    <w:rsid w:val="007A261A"/>
    <w:rsid w:val="007A4925"/>
    <w:rsid w:val="007B3A09"/>
    <w:rsid w:val="007B4F7D"/>
    <w:rsid w:val="007B59AB"/>
    <w:rsid w:val="007B6F15"/>
    <w:rsid w:val="007C0CEC"/>
    <w:rsid w:val="007C1E77"/>
    <w:rsid w:val="007C23D7"/>
    <w:rsid w:val="007C2725"/>
    <w:rsid w:val="007C5A34"/>
    <w:rsid w:val="007C7068"/>
    <w:rsid w:val="007D212C"/>
    <w:rsid w:val="007D6C6B"/>
    <w:rsid w:val="007D7166"/>
    <w:rsid w:val="007E1E49"/>
    <w:rsid w:val="007E58D1"/>
    <w:rsid w:val="007F29CB"/>
    <w:rsid w:val="007F6F49"/>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08B0"/>
    <w:rsid w:val="00854572"/>
    <w:rsid w:val="00854C66"/>
    <w:rsid w:val="00857ECD"/>
    <w:rsid w:val="008610B2"/>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6FA4"/>
    <w:rsid w:val="008C7033"/>
    <w:rsid w:val="008D28C6"/>
    <w:rsid w:val="008D4E02"/>
    <w:rsid w:val="008D5148"/>
    <w:rsid w:val="008D6126"/>
    <w:rsid w:val="008D7AC3"/>
    <w:rsid w:val="008E2B69"/>
    <w:rsid w:val="008E361D"/>
    <w:rsid w:val="008F0D52"/>
    <w:rsid w:val="008F1BAD"/>
    <w:rsid w:val="008F3EB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0342"/>
    <w:rsid w:val="009E1DF9"/>
    <w:rsid w:val="009E3189"/>
    <w:rsid w:val="009E7DEE"/>
    <w:rsid w:val="009F4324"/>
    <w:rsid w:val="009F5308"/>
    <w:rsid w:val="009F78A3"/>
    <w:rsid w:val="00A02635"/>
    <w:rsid w:val="00A02BFB"/>
    <w:rsid w:val="00A04BA1"/>
    <w:rsid w:val="00A07B99"/>
    <w:rsid w:val="00A07E6E"/>
    <w:rsid w:val="00A1313B"/>
    <w:rsid w:val="00A138F0"/>
    <w:rsid w:val="00A17958"/>
    <w:rsid w:val="00A20A1E"/>
    <w:rsid w:val="00A20DA6"/>
    <w:rsid w:val="00A23230"/>
    <w:rsid w:val="00A236A4"/>
    <w:rsid w:val="00A23D77"/>
    <w:rsid w:val="00A256C3"/>
    <w:rsid w:val="00A2688D"/>
    <w:rsid w:val="00A272E4"/>
    <w:rsid w:val="00A31BDA"/>
    <w:rsid w:val="00A31CB1"/>
    <w:rsid w:val="00A35056"/>
    <w:rsid w:val="00A40F30"/>
    <w:rsid w:val="00A4282F"/>
    <w:rsid w:val="00A5043A"/>
    <w:rsid w:val="00A51C3B"/>
    <w:rsid w:val="00A55044"/>
    <w:rsid w:val="00A60900"/>
    <w:rsid w:val="00A626FB"/>
    <w:rsid w:val="00A6405F"/>
    <w:rsid w:val="00A64CDE"/>
    <w:rsid w:val="00A65F8A"/>
    <w:rsid w:val="00A740AC"/>
    <w:rsid w:val="00A753F2"/>
    <w:rsid w:val="00A76139"/>
    <w:rsid w:val="00A76374"/>
    <w:rsid w:val="00A76834"/>
    <w:rsid w:val="00A77345"/>
    <w:rsid w:val="00A85F93"/>
    <w:rsid w:val="00A87307"/>
    <w:rsid w:val="00A906A9"/>
    <w:rsid w:val="00A90803"/>
    <w:rsid w:val="00A91387"/>
    <w:rsid w:val="00A93F2D"/>
    <w:rsid w:val="00A94B96"/>
    <w:rsid w:val="00A94E53"/>
    <w:rsid w:val="00AA3293"/>
    <w:rsid w:val="00AB2A9F"/>
    <w:rsid w:val="00AB64A4"/>
    <w:rsid w:val="00AB6B50"/>
    <w:rsid w:val="00AC0934"/>
    <w:rsid w:val="00AC1DAB"/>
    <w:rsid w:val="00AC77D4"/>
    <w:rsid w:val="00AD03E0"/>
    <w:rsid w:val="00AD0480"/>
    <w:rsid w:val="00AD4473"/>
    <w:rsid w:val="00AD5056"/>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4D01"/>
    <w:rsid w:val="00B17790"/>
    <w:rsid w:val="00B20442"/>
    <w:rsid w:val="00B23D1F"/>
    <w:rsid w:val="00B252E7"/>
    <w:rsid w:val="00B41CC2"/>
    <w:rsid w:val="00B42A9C"/>
    <w:rsid w:val="00B42E5D"/>
    <w:rsid w:val="00B44DF3"/>
    <w:rsid w:val="00B456DE"/>
    <w:rsid w:val="00B45B4A"/>
    <w:rsid w:val="00B47D0F"/>
    <w:rsid w:val="00B50006"/>
    <w:rsid w:val="00B51EC6"/>
    <w:rsid w:val="00B52283"/>
    <w:rsid w:val="00B52B2F"/>
    <w:rsid w:val="00B562F1"/>
    <w:rsid w:val="00B57DF2"/>
    <w:rsid w:val="00B60E8A"/>
    <w:rsid w:val="00B614ED"/>
    <w:rsid w:val="00B61C59"/>
    <w:rsid w:val="00B6557F"/>
    <w:rsid w:val="00B70268"/>
    <w:rsid w:val="00B7130E"/>
    <w:rsid w:val="00B728ED"/>
    <w:rsid w:val="00B75973"/>
    <w:rsid w:val="00B82577"/>
    <w:rsid w:val="00B85902"/>
    <w:rsid w:val="00B87403"/>
    <w:rsid w:val="00B919EB"/>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D77BB"/>
    <w:rsid w:val="00BE14A6"/>
    <w:rsid w:val="00BE4D6B"/>
    <w:rsid w:val="00BE6B30"/>
    <w:rsid w:val="00BF17B8"/>
    <w:rsid w:val="00BF18C4"/>
    <w:rsid w:val="00BF5BC0"/>
    <w:rsid w:val="00BF70E8"/>
    <w:rsid w:val="00C046FD"/>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275E"/>
    <w:rsid w:val="00C45463"/>
    <w:rsid w:val="00C473F4"/>
    <w:rsid w:val="00C50742"/>
    <w:rsid w:val="00C51D3B"/>
    <w:rsid w:val="00C54555"/>
    <w:rsid w:val="00C55241"/>
    <w:rsid w:val="00C609BE"/>
    <w:rsid w:val="00C65A29"/>
    <w:rsid w:val="00C66C83"/>
    <w:rsid w:val="00C67F4C"/>
    <w:rsid w:val="00C70989"/>
    <w:rsid w:val="00C82524"/>
    <w:rsid w:val="00C825AC"/>
    <w:rsid w:val="00C83EC5"/>
    <w:rsid w:val="00C87D34"/>
    <w:rsid w:val="00C93081"/>
    <w:rsid w:val="00C956BD"/>
    <w:rsid w:val="00C96250"/>
    <w:rsid w:val="00C9734F"/>
    <w:rsid w:val="00C97EBD"/>
    <w:rsid w:val="00CA14FB"/>
    <w:rsid w:val="00CA3CD2"/>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39EB"/>
    <w:rsid w:val="00CE413C"/>
    <w:rsid w:val="00CE49D5"/>
    <w:rsid w:val="00CE76F2"/>
    <w:rsid w:val="00CF57A8"/>
    <w:rsid w:val="00D0312E"/>
    <w:rsid w:val="00D0320B"/>
    <w:rsid w:val="00D05F60"/>
    <w:rsid w:val="00D062D3"/>
    <w:rsid w:val="00D11535"/>
    <w:rsid w:val="00D13B0F"/>
    <w:rsid w:val="00D15248"/>
    <w:rsid w:val="00D200F2"/>
    <w:rsid w:val="00D217D9"/>
    <w:rsid w:val="00D24055"/>
    <w:rsid w:val="00D241B7"/>
    <w:rsid w:val="00D3542F"/>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1A1F"/>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0F03"/>
    <w:rsid w:val="00E01DE4"/>
    <w:rsid w:val="00E028AA"/>
    <w:rsid w:val="00E0718C"/>
    <w:rsid w:val="00E168B9"/>
    <w:rsid w:val="00E2094C"/>
    <w:rsid w:val="00E21111"/>
    <w:rsid w:val="00E22111"/>
    <w:rsid w:val="00E22FC8"/>
    <w:rsid w:val="00E23273"/>
    <w:rsid w:val="00E23A63"/>
    <w:rsid w:val="00E23ACB"/>
    <w:rsid w:val="00E31DA8"/>
    <w:rsid w:val="00E35F12"/>
    <w:rsid w:val="00E374AB"/>
    <w:rsid w:val="00E4285A"/>
    <w:rsid w:val="00E435AB"/>
    <w:rsid w:val="00E518AB"/>
    <w:rsid w:val="00E52E6F"/>
    <w:rsid w:val="00E5564C"/>
    <w:rsid w:val="00E60BA4"/>
    <w:rsid w:val="00E623D6"/>
    <w:rsid w:val="00E62C77"/>
    <w:rsid w:val="00E7428E"/>
    <w:rsid w:val="00E74C95"/>
    <w:rsid w:val="00E77BFF"/>
    <w:rsid w:val="00E86C5E"/>
    <w:rsid w:val="00E915CC"/>
    <w:rsid w:val="00E91ABE"/>
    <w:rsid w:val="00E9387A"/>
    <w:rsid w:val="00E96149"/>
    <w:rsid w:val="00EA03CF"/>
    <w:rsid w:val="00EA2850"/>
    <w:rsid w:val="00EA4915"/>
    <w:rsid w:val="00EB1007"/>
    <w:rsid w:val="00EB14CA"/>
    <w:rsid w:val="00EB31E0"/>
    <w:rsid w:val="00EB32C7"/>
    <w:rsid w:val="00EB4CD6"/>
    <w:rsid w:val="00EB4D73"/>
    <w:rsid w:val="00EC11EF"/>
    <w:rsid w:val="00ED16FD"/>
    <w:rsid w:val="00ED188F"/>
    <w:rsid w:val="00ED3A72"/>
    <w:rsid w:val="00EE18A7"/>
    <w:rsid w:val="00EE301C"/>
    <w:rsid w:val="00EE551B"/>
    <w:rsid w:val="00EE58A1"/>
    <w:rsid w:val="00EF2983"/>
    <w:rsid w:val="00EF3AEC"/>
    <w:rsid w:val="00EF6744"/>
    <w:rsid w:val="00F1495E"/>
    <w:rsid w:val="00F165E6"/>
    <w:rsid w:val="00F20EDF"/>
    <w:rsid w:val="00F211E8"/>
    <w:rsid w:val="00F252A1"/>
    <w:rsid w:val="00F27022"/>
    <w:rsid w:val="00F279F3"/>
    <w:rsid w:val="00F30916"/>
    <w:rsid w:val="00F31400"/>
    <w:rsid w:val="00F32E10"/>
    <w:rsid w:val="00F33320"/>
    <w:rsid w:val="00F3631B"/>
    <w:rsid w:val="00F36CE6"/>
    <w:rsid w:val="00F42EE7"/>
    <w:rsid w:val="00F474E4"/>
    <w:rsid w:val="00F51543"/>
    <w:rsid w:val="00F51649"/>
    <w:rsid w:val="00F54FBA"/>
    <w:rsid w:val="00F557A8"/>
    <w:rsid w:val="00F63503"/>
    <w:rsid w:val="00F66774"/>
    <w:rsid w:val="00F706EC"/>
    <w:rsid w:val="00F71DB1"/>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19AD"/>
    <w:rsid w:val="00FD43D7"/>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openxmlformats.org/officeDocument/2006/relationships/image" Target="media/image1.jpe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A2A6F"/>
    <w:rsid w:val="002B2B5F"/>
    <w:rsid w:val="002C1898"/>
    <w:rsid w:val="003053B6"/>
    <w:rsid w:val="00347FAF"/>
    <w:rsid w:val="00357989"/>
    <w:rsid w:val="003A5415"/>
    <w:rsid w:val="00443CAC"/>
    <w:rsid w:val="00515244"/>
    <w:rsid w:val="006470DB"/>
    <w:rsid w:val="0066079D"/>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57AC"/>
    <w:rsid w:val="00B84CF2"/>
    <w:rsid w:val="00BE138D"/>
    <w:rsid w:val="00BE67E6"/>
    <w:rsid w:val="00C27EFE"/>
    <w:rsid w:val="00C50EB0"/>
    <w:rsid w:val="00CC5835"/>
    <w:rsid w:val="00D9650E"/>
    <w:rsid w:val="00E31487"/>
    <w:rsid w:val="00E72B61"/>
    <w:rsid w:val="00EB45F7"/>
    <w:rsid w:val="00F135C8"/>
    <w:rsid w:val="00F166E7"/>
    <w:rsid w:val="00F837F5"/>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7831"/>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26D7-0CF7-405F-8E33-18A5B48B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111886</Words>
  <Characters>704888</Characters>
  <Application>Microsoft Office Word</Application>
  <DocSecurity>0</DocSecurity>
  <Lines>5874</Lines>
  <Paragraphs>1630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35</cp:revision>
  <cp:lastPrinted>2019-06-30T11:28:00Z</cp:lastPrinted>
  <dcterms:created xsi:type="dcterms:W3CDTF">2020-09-02T08:13:00Z</dcterms:created>
  <dcterms:modified xsi:type="dcterms:W3CDTF">2020-09-03T14:27:00Z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6.5.0.0</vt:lpwstr>
  </property>
</Properties>
</file>