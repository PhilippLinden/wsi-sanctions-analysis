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proofErr w:type="spellStart"/>
      <w:r w:rsidRPr="001029EA">
        <w:rPr>
          <w:bCs/>
          <w:szCs w:val="24"/>
          <w:lang w:val="en-US"/>
        </w:rPr>
        <w:t>Mareike</w:t>
      </w:r>
      <w:proofErr w:type="spellEnd"/>
      <w:r w:rsidRPr="001029EA">
        <w:rPr>
          <w:bCs/>
          <w:szCs w:val="24"/>
          <w:lang w:val="en-US"/>
        </w:rPr>
        <w:t xml:space="preserv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proofErr w:type="gramStart"/>
      <w:r w:rsidR="00D11535" w:rsidRPr="00661837">
        <w:rPr>
          <w:color w:val="000000" w:themeColor="text1"/>
          <w:szCs w:val="24"/>
          <w:lang w:val="en-US"/>
        </w:rPr>
        <w:t>68159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 xml:space="preserve">, </w:t>
      </w:r>
      <w:hyperlink r:id="rId10" w:history="1">
        <w:r w:rsidR="00661837" w:rsidRPr="007048BA">
          <w:rPr>
            <w:rStyle w:val="Hyperlink"/>
            <w:szCs w:val="24"/>
            <w:lang w:val="en-US"/>
          </w:rPr>
          <w:t>wendt@soziologie.uni-siegen.de</w:t>
        </w:r>
      </w:hyperlink>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proofErr w:type="spellStart"/>
      <w:r w:rsidRPr="006A56FF">
        <w:rPr>
          <w:b/>
          <w:bCs/>
          <w:szCs w:val="24"/>
          <w:lang w:val="en-US"/>
        </w:rPr>
        <w:t>Mareike</w:t>
      </w:r>
      <w:proofErr w:type="spellEnd"/>
      <w:r w:rsidRPr="006A56FF">
        <w:rPr>
          <w:b/>
          <w:bCs/>
          <w:szCs w:val="24"/>
          <w:lang w:val="en-US"/>
        </w:rPr>
        <w:t xml:space="preserve"> </w:t>
      </w:r>
      <w:proofErr w:type="spellStart"/>
      <w:r w:rsidRPr="006A56FF">
        <w:rPr>
          <w:b/>
          <w:bCs/>
          <w:szCs w:val="24"/>
          <w:lang w:val="en-US"/>
        </w:rPr>
        <w:t>Ariaans</w:t>
      </w:r>
      <w:proofErr w:type="spellEnd"/>
      <w:r w:rsidRPr="006A56FF">
        <w:rPr>
          <w:b/>
          <w:bCs/>
          <w:szCs w:val="24"/>
          <w:lang w:val="en-US"/>
        </w:rPr>
        <w:t xml:space="preserve">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0"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0"/>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w:t>
      </w:r>
      <w:proofErr w:type="gramStart"/>
      <w:r w:rsidR="00415494" w:rsidRPr="006A56FF">
        <w:rPr>
          <w:lang w:val="en-US" w:eastAsia="de-DE"/>
        </w:rPr>
        <w:t>28-30</w:t>
      </w:r>
      <w:proofErr w:type="gramEnd"/>
      <w:r w:rsidR="00415494" w:rsidRPr="006A56FF">
        <w:rPr>
          <w:lang w:val="en-US" w:eastAsia="de-DE"/>
        </w:rPr>
        <w:t xml:space="preserve">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43A28AEE" w:rsidR="00EB31E0" w:rsidRPr="006A56FF" w:rsidRDefault="00926318" w:rsidP="00EB31E0">
            <w:pPr>
              <w:jc w:val="right"/>
              <w:rPr>
                <w:rFonts w:eastAsia="Times New Roman"/>
                <w:bCs/>
                <w:lang w:val="en-US" w:eastAsia="de-DE"/>
              </w:rPr>
            </w:pPr>
            <w:r>
              <w:rPr>
                <w:rFonts w:eastAsia="Times New Roman"/>
                <w:bCs/>
                <w:lang w:val="en-US" w:eastAsia="de-DE"/>
              </w:rPr>
              <w:t>52</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2449D275" w:rsidR="00EB31E0" w:rsidRPr="006A56FF" w:rsidRDefault="006023C9" w:rsidP="00EB31E0">
            <w:pPr>
              <w:jc w:val="right"/>
              <w:rPr>
                <w:rFonts w:eastAsia="Times New Roman"/>
                <w:bCs/>
                <w:lang w:val="en-US" w:eastAsia="de-DE"/>
              </w:rPr>
            </w:pPr>
            <w:r>
              <w:rPr>
                <w:rFonts w:eastAsia="Times New Roman"/>
                <w:bCs/>
                <w:lang w:val="en-US" w:eastAsia="de-DE"/>
              </w:rPr>
              <w:t>367</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F23AA05" w:rsidR="00EB31E0" w:rsidRPr="006A56FF" w:rsidRDefault="00926318" w:rsidP="00EB31E0">
            <w:pPr>
              <w:jc w:val="right"/>
              <w:rPr>
                <w:rFonts w:eastAsia="Times New Roman"/>
                <w:bCs/>
                <w:lang w:val="en-US" w:eastAsia="de-DE"/>
              </w:rPr>
            </w:pPr>
            <w:r>
              <w:rPr>
                <w:rFonts w:eastAsia="Times New Roman"/>
                <w:bCs/>
                <w:lang w:val="en-US" w:eastAsia="de-DE"/>
              </w:rPr>
              <w:t>1214</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091C4573" w:rsidR="00EB31E0" w:rsidRPr="006A56FF" w:rsidRDefault="00926318" w:rsidP="00EB31E0">
            <w:pPr>
              <w:jc w:val="right"/>
              <w:rPr>
                <w:rFonts w:eastAsia="Times New Roman"/>
                <w:bCs/>
                <w:lang w:val="en-US" w:eastAsia="de-DE"/>
              </w:rPr>
            </w:pPr>
            <w:r>
              <w:rPr>
                <w:rFonts w:eastAsia="Times New Roman"/>
                <w:bCs/>
                <w:lang w:val="en-US" w:eastAsia="de-DE"/>
              </w:rPr>
              <w:t>1335</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6713BBFC" w:rsidR="00EB31E0" w:rsidRPr="006A56FF" w:rsidRDefault="00926318" w:rsidP="00EB31E0">
            <w:pPr>
              <w:jc w:val="right"/>
              <w:rPr>
                <w:rFonts w:eastAsia="Times New Roman"/>
                <w:bCs/>
                <w:lang w:val="en-US" w:eastAsia="de-DE"/>
              </w:rPr>
            </w:pPr>
            <w:r>
              <w:rPr>
                <w:rFonts w:eastAsia="Times New Roman"/>
                <w:bCs/>
                <w:lang w:val="en-US" w:eastAsia="de-DE"/>
              </w:rPr>
              <w:t>826</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58B442F8" w:rsidR="00EB31E0" w:rsidRPr="006A56FF" w:rsidRDefault="00926318" w:rsidP="00EB31E0">
            <w:pPr>
              <w:jc w:val="right"/>
              <w:rPr>
                <w:rFonts w:eastAsia="Times New Roman"/>
                <w:bCs/>
                <w:lang w:val="en-US" w:eastAsia="de-DE"/>
              </w:rPr>
            </w:pPr>
            <w:r>
              <w:rPr>
                <w:rFonts w:eastAsia="Times New Roman"/>
                <w:bCs/>
                <w:lang w:val="en-US" w:eastAsia="de-DE"/>
              </w:rPr>
              <w:t>366</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739D55E9" w:rsidR="004237F4" w:rsidRDefault="00926318" w:rsidP="00EB31E0">
            <w:pPr>
              <w:jc w:val="right"/>
              <w:rPr>
                <w:rFonts w:eastAsia="Times New Roman"/>
                <w:bCs/>
                <w:lang w:val="en-US" w:eastAsia="de-DE"/>
              </w:rPr>
            </w:pPr>
            <w:r>
              <w:rPr>
                <w:rFonts w:eastAsia="Times New Roman"/>
                <w:bCs/>
                <w:lang w:val="en-US" w:eastAsia="de-DE"/>
              </w:rPr>
              <w:t>384</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2DEDCAEC" w:rsidR="00EB31E0" w:rsidRPr="006A56FF" w:rsidRDefault="004B09D8" w:rsidP="00EB31E0">
            <w:pPr>
              <w:jc w:val="right"/>
              <w:rPr>
                <w:rFonts w:eastAsia="Times New Roman"/>
                <w:lang w:val="en-US" w:eastAsia="de-DE"/>
              </w:rPr>
            </w:pPr>
            <w:r>
              <w:rPr>
                <w:rFonts w:eastAsia="Times New Roman"/>
                <w:lang w:val="en-US" w:eastAsia="de-DE"/>
              </w:rPr>
              <w:t>4584</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5B8A62E8" w:rsidR="001B3191" w:rsidRPr="00555ABD" w:rsidRDefault="007D6C6B" w:rsidP="001B3191">
            <w:pPr>
              <w:jc w:val="right"/>
              <w:rPr>
                <w:rFonts w:eastAsia="Times New Roman"/>
                <w:bCs/>
                <w:lang w:val="en-US" w:eastAsia="de-DE"/>
              </w:rPr>
            </w:pPr>
            <w:r>
              <w:rPr>
                <w:rFonts w:eastAsia="Times New Roman"/>
                <w:bCs/>
                <w:lang w:val="en-US" w:eastAsia="de-DE"/>
              </w:rPr>
              <w:t>612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08D66F77" w:rsidR="00555ABD" w:rsidRDefault="00F36CE6" w:rsidP="00555ABD">
            <w:pPr>
              <w:jc w:val="right"/>
              <w:rPr>
                <w:rFonts w:eastAsia="Times New Roman"/>
                <w:bCs/>
                <w:lang w:val="en-US" w:eastAsia="de-DE"/>
              </w:rPr>
            </w:pPr>
            <w:r>
              <w:rPr>
                <w:rFonts w:eastAsia="Times New Roman"/>
                <w:lang w:val="en-US" w:eastAsia="de-DE"/>
              </w:rPr>
              <w:t>5196</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274F3A6C" w:rsidR="008B7258" w:rsidRPr="006A56FF" w:rsidRDefault="007D6C6B" w:rsidP="008B7258">
            <w:pPr>
              <w:jc w:val="right"/>
              <w:rPr>
                <w:rFonts w:eastAsia="Times New Roman"/>
                <w:bCs/>
                <w:lang w:val="en-US" w:eastAsia="de-DE"/>
              </w:rPr>
            </w:pPr>
            <w:r>
              <w:rPr>
                <w:rFonts w:eastAsia="Times New Roman"/>
                <w:bCs/>
                <w:lang w:val="en-US" w:eastAsia="de-DE"/>
              </w:rPr>
              <w:t>165</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258118FA" w:rsidR="008B7258" w:rsidRPr="006A56FF" w:rsidRDefault="007D6C6B" w:rsidP="008B7258">
            <w:pPr>
              <w:jc w:val="right"/>
              <w:rPr>
                <w:rFonts w:eastAsia="Times New Roman"/>
                <w:b/>
                <w:lang w:val="en-US" w:eastAsia="de-DE"/>
              </w:rPr>
            </w:pPr>
            <w:r>
              <w:rPr>
                <w:rFonts w:eastAsia="Times New Roman"/>
                <w:b/>
                <w:lang w:val="en-US" w:eastAsia="de-DE"/>
              </w:rPr>
              <w:t>165</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7D9FC4C1" w:rsidR="008B7258" w:rsidRPr="006A56FF" w:rsidRDefault="007D6C6B" w:rsidP="008B7258">
            <w:pPr>
              <w:rPr>
                <w:rFonts w:eastAsia="Times New Roman"/>
                <w:bCs/>
                <w:lang w:val="en-US" w:eastAsia="de-DE"/>
              </w:rPr>
            </w:pPr>
            <w:r>
              <w:rPr>
                <w:rFonts w:eastAsia="Times New Roman"/>
                <w:bCs/>
                <w:lang w:val="en-US" w:eastAsia="de-DE"/>
              </w:rPr>
              <w:t>T1 (Results)</w:t>
            </w:r>
          </w:p>
        </w:tc>
        <w:tc>
          <w:tcPr>
            <w:tcW w:w="1200" w:type="dxa"/>
            <w:shd w:val="clear" w:color="auto" w:fill="auto"/>
            <w:noWrap/>
            <w:vAlign w:val="bottom"/>
          </w:tcPr>
          <w:p w14:paraId="05375399" w14:textId="4729D54B" w:rsidR="008B7258" w:rsidRPr="006A56FF" w:rsidRDefault="007D6C6B" w:rsidP="008B7258">
            <w:pPr>
              <w:jc w:val="right"/>
              <w:rPr>
                <w:rFonts w:eastAsia="Times New Roman"/>
                <w:bCs/>
                <w:lang w:val="en-US" w:eastAsia="de-DE"/>
              </w:rPr>
            </w:pPr>
            <w:r>
              <w:rPr>
                <w:rFonts w:eastAsia="Times New Roman"/>
                <w:bCs/>
                <w:lang w:val="en-US" w:eastAsia="de-DE"/>
              </w:rPr>
              <w:t>148</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2AE87FE1" w:rsidR="008B7258" w:rsidRPr="006A56FF" w:rsidRDefault="007D6C6B" w:rsidP="008B7258">
            <w:pPr>
              <w:jc w:val="right"/>
              <w:rPr>
                <w:rFonts w:eastAsia="Times New Roman"/>
                <w:bCs/>
                <w:lang w:val="en-US" w:eastAsia="de-DE"/>
              </w:rPr>
            </w:pPr>
            <w:r>
              <w:rPr>
                <w:rFonts w:eastAsia="Times New Roman"/>
                <w:bCs/>
                <w:lang w:val="en-US" w:eastAsia="de-DE"/>
              </w:rPr>
              <w:t>184</w:t>
            </w:r>
          </w:p>
        </w:tc>
      </w:tr>
      <w:tr w:rsidR="008B7258" w:rsidRPr="006A56FF" w14:paraId="73A20C10" w14:textId="77777777" w:rsidTr="008B7258">
        <w:trPr>
          <w:trHeight w:val="285"/>
        </w:trPr>
        <w:tc>
          <w:tcPr>
            <w:tcW w:w="2665" w:type="dxa"/>
            <w:shd w:val="clear" w:color="auto" w:fill="auto"/>
            <w:noWrap/>
            <w:vAlign w:val="bottom"/>
          </w:tcPr>
          <w:p w14:paraId="73CF8337" w14:textId="55A7CB46" w:rsidR="008B7258" w:rsidRPr="006A56FF" w:rsidRDefault="007D6C6B" w:rsidP="008B7258">
            <w:pPr>
              <w:rPr>
                <w:rFonts w:eastAsia="Times New Roman"/>
                <w:bCs/>
                <w:lang w:val="en-US" w:eastAsia="de-DE"/>
              </w:rPr>
            </w:pPr>
            <w:r>
              <w:rPr>
                <w:rFonts w:eastAsia="Times New Roman"/>
                <w:bCs/>
                <w:lang w:val="en-US" w:eastAsia="de-DE"/>
              </w:rPr>
              <w:t>T3 (Results)</w:t>
            </w:r>
          </w:p>
        </w:tc>
        <w:tc>
          <w:tcPr>
            <w:tcW w:w="1200" w:type="dxa"/>
            <w:shd w:val="clear" w:color="auto" w:fill="auto"/>
            <w:noWrap/>
            <w:vAlign w:val="bottom"/>
          </w:tcPr>
          <w:p w14:paraId="7AE9BA6E" w14:textId="7B895BCC" w:rsidR="008B7258" w:rsidRPr="006A56FF" w:rsidRDefault="007D6C6B" w:rsidP="008B7258">
            <w:pPr>
              <w:jc w:val="right"/>
              <w:rPr>
                <w:rFonts w:eastAsia="Times New Roman"/>
                <w:bCs/>
                <w:lang w:val="en-US" w:eastAsia="de-DE"/>
              </w:rPr>
            </w:pPr>
            <w:r>
              <w:rPr>
                <w:rFonts w:eastAsia="Times New Roman"/>
                <w:bCs/>
                <w:lang w:val="en-US" w:eastAsia="de-DE"/>
              </w:rPr>
              <w:t>115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347EA837" w:rsidR="008B7258" w:rsidRPr="006A56FF" w:rsidRDefault="007D6C6B" w:rsidP="008B7258">
            <w:pPr>
              <w:jc w:val="right"/>
              <w:rPr>
                <w:rFonts w:eastAsia="Times New Roman"/>
                <w:b/>
                <w:lang w:val="en-US" w:eastAsia="de-DE"/>
              </w:rPr>
            </w:pPr>
            <w:r>
              <w:rPr>
                <w:rFonts w:eastAsia="Times New Roman"/>
                <w:b/>
                <w:lang w:val="en-US" w:eastAsia="de-DE"/>
              </w:rPr>
              <w:t>447</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A0818C6" w:rsidR="008B7258" w:rsidRPr="00B52283" w:rsidRDefault="007D6C6B" w:rsidP="008B7258">
            <w:pPr>
              <w:jc w:val="right"/>
              <w:rPr>
                <w:rFonts w:eastAsia="Times New Roman"/>
                <w:b/>
                <w:lang w:val="en-US" w:eastAsia="de-DE"/>
              </w:rPr>
            </w:pPr>
            <w:r>
              <w:rPr>
                <w:rFonts w:eastAsia="Times New Roman"/>
                <w:b/>
                <w:lang w:val="en-US" w:eastAsia="de-DE"/>
              </w:rPr>
              <w:t>612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26302400"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w:t>
      </w:r>
      <w:r w:rsidR="00C232A3">
        <w:rPr>
          <w:lang w:val="en-US"/>
        </w:rPr>
        <w:t>52</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48FE804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361</w:t>
      </w:r>
      <w:r w:rsidR="00986F93" w:rsidRPr="006A56FF">
        <w:rPr>
          <w:lang w:val="en-US"/>
        </w:rPr>
        <w:t xml:space="preserve"> </w:t>
      </w:r>
      <w:r w:rsidR="00EB31E0" w:rsidRPr="006A56FF">
        <w:rPr>
          <w:lang w:val="en-US"/>
        </w:rPr>
        <w:t>words</w:t>
      </w:r>
    </w:p>
    <w:p w14:paraId="3EE49619" w14:textId="58A2594F" w:rsidR="000B0433" w:rsidRPr="00FB73E3" w:rsidDel="00FE1C63" w:rsidRDefault="004112FE" w:rsidP="00FE1C63">
      <w:pPr>
        <w:pStyle w:val="02FlietextErsterAbsatz"/>
        <w:rPr>
          <w:del w:id="1" w:author="Philipp Alexander Linden" w:date="2020-07-10T17:00:00Z"/>
          <w:lang w:val="en-US"/>
        </w:rPr>
      </w:pPr>
      <w:r>
        <w:rPr>
          <w:lang w:val="en-US"/>
        </w:rPr>
        <w:t xml:space="preserve">Providing LTC for the elderly is a current and future challenge of welfare states. Increasing longevity and the ageing of the baby-boom generation challenge the provision of LTC </w:t>
      </w:r>
      <w:sdt>
        <w:sdtPr>
          <w:rPr>
            <w:lang w:val="en-US"/>
          </w:rPr>
          <w:alias w:val="To edit, see citavi.com/edit"/>
          <w:tag w:val="CitaviPlaceholder#a476a732-fe1c-4d29-9a8e-554acce30d30"/>
          <w:id w:val="-1421414803"/>
          <w:placeholder>
            <w:docPart w:val="DefaultPlaceholder_-1854013440"/>
          </w:placeholder>
        </w:sdtPr>
        <w:sdtContent>
          <w:r>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Pr>
              <w:noProof/>
              <w:lang w:val="en-US"/>
            </w:rPr>
            <w:fldChar w:fldCharType="separate"/>
          </w:r>
          <w:r w:rsidR="000B0433">
            <w:rPr>
              <w:noProof/>
              <w:lang w:val="en-US"/>
            </w:rPr>
            <w:t>(Colombo et al., 2011)</w:t>
          </w:r>
          <w:r>
            <w:rPr>
              <w:noProof/>
              <w:lang w:val="en-US"/>
            </w:rPr>
            <w:fldChar w:fldCharType="end"/>
          </w:r>
        </w:sdtContent>
      </w:sdt>
      <w:r w:rsidR="006155B2">
        <w:rPr>
          <w:lang w:val="en-US"/>
        </w:rPr>
        <w:t xml:space="preserve">. Due to this rising number of elderly people in need of LTC services, fiscal pressures on LTC systems increase </w:t>
      </w:r>
      <w:sdt>
        <w:sdtPr>
          <w:rPr>
            <w:lang w:val="en-US"/>
          </w:rPr>
          <w:alias w:val="To edit, see citavi.com/edit"/>
          <w:tag w:val="CitaviPlaceholder#96268a9c-2a66-4855-aa16-189afa6851e7"/>
          <w:id w:val="-109354590"/>
          <w:placeholder>
            <w:docPart w:val="DefaultPlaceholder_-1854013440"/>
          </w:placeholder>
        </w:sdt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for better access to systems and  higher quality of services become louder </w:t>
      </w:r>
      <w:sdt>
        <w:sdtPr>
          <w:rPr>
            <w:lang w:val="en-US"/>
          </w:rPr>
          <w:alias w:val="To edit, see citavi.com/edit"/>
          <w:tag w:val="CitaviPlaceholder#f68dcf4e-77a1-4814-a344-0f9952c08bb9"/>
          <w:id w:val="399482428"/>
          <w:placeholder>
            <w:docPart w:val="DefaultPlaceholder_-1854013440"/>
          </w:placeholder>
        </w:sdt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C55241">
        <w:rPr>
          <w:lang w:val="en-US"/>
        </w:rPr>
        <w:t>reformed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C55241">
        <w:rPr>
          <w:lang w:val="en-US"/>
        </w:rPr>
        <w:t>,</w:t>
      </w:r>
      <w:r w:rsidR="006E36CF" w:rsidRPr="006A56FF">
        <w:rPr>
          <w:lang w:val="en-US"/>
        </w:rPr>
        <w:t xml:space="preserve"> which often tremendously altered the scope and functioning of established LTC systems </w:t>
      </w:r>
      <w:sdt>
        <w:sdtPr>
          <w:rPr>
            <w:lang w:val="en-US"/>
          </w:rPr>
          <w:alias w:val="Don't edit this field"/>
          <w:tag w:val="CitaviPlaceholder#7d7c2234-13b1-496a-83bb-e22264d924f5"/>
          <w:id w:val="-1784415561"/>
          <w:placeholder>
            <w:docPart w:val="6BEE46CC822A408CBC9AFEDAF2729DDE"/>
          </w:placeholder>
        </w:sdt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 xml:space="preserve">(Farris and Marchetti, 2017; </w:t>
          </w:r>
          <w:proofErr w:type="spellStart"/>
          <w:r w:rsidR="000B0433">
            <w:rPr>
              <w:lang w:val="en-US"/>
            </w:rPr>
            <w:t>Ungerson</w:t>
          </w:r>
          <w:proofErr w:type="spellEnd"/>
          <w:r w:rsidR="000B0433">
            <w:rPr>
              <w:lang w:val="en-US"/>
            </w:rPr>
            <w:t>, 1997)</w:t>
          </w:r>
          <w:r w:rsidR="006E36CF" w:rsidRPr="006A56FF">
            <w:rPr>
              <w:lang w:val="en-US"/>
            </w:rPr>
            <w:fldChar w:fldCharType="end"/>
          </w:r>
        </w:sdtContent>
      </w:sdt>
      <w:r w:rsidR="006E36CF" w:rsidRPr="006A56FF">
        <w:rPr>
          <w:lang w:val="en-US"/>
        </w:rPr>
        <w:t>.</w:t>
      </w:r>
      <w:r w:rsidR="00FE1C63">
        <w:rPr>
          <w:lang w:val="en-US"/>
        </w:rPr>
        <w:t xml:space="preserve"> </w:t>
      </w:r>
      <w:r w:rsidR="00A256C3">
        <w:rPr>
          <w:lang w:val="en-US"/>
        </w:rPr>
        <w:t xml:space="preserve">Therefore, </w:t>
      </w:r>
      <w:r w:rsidR="00986F93">
        <w:rPr>
          <w:lang w:val="en-US"/>
        </w:rPr>
        <w:t>this paper aims to provide a</w:t>
      </w:r>
      <w:r w:rsidR="001E64E8" w:rsidRPr="006A56FF">
        <w:rPr>
          <w:lang w:val="en-US"/>
        </w:rPr>
        <w:t xml:space="preserve"> new and updated LTC typology</w:t>
      </w:r>
      <w:r w:rsidR="00A256C3">
        <w:rPr>
          <w:lang w:val="en-US"/>
        </w:rPr>
        <w:t xml:space="preserve"> which</w:t>
      </w:r>
      <w:r w:rsidR="001E64E8" w:rsidRPr="006A56FF">
        <w:rPr>
          <w:lang w:val="en-US"/>
        </w:rPr>
        <w:t xml:space="preserve"> include</w:t>
      </w:r>
      <w:r w:rsidR="00A256C3">
        <w:rPr>
          <w:lang w:val="en-US"/>
        </w:rPr>
        <w:t>s</w:t>
      </w:r>
      <w:r w:rsidR="001E64E8" w:rsidRPr="006A56FF">
        <w:rPr>
          <w:lang w:val="en-US"/>
        </w:rPr>
        <w:t xml:space="preserve"> these changes and </w:t>
      </w:r>
      <w:r w:rsidR="0095374B">
        <w:rPr>
          <w:lang w:val="en-US"/>
        </w:rPr>
        <w:t>show</w:t>
      </w:r>
      <w:r w:rsidR="002952B0">
        <w:rPr>
          <w:lang w:val="en-US"/>
        </w:rPr>
        <w:t>s</w:t>
      </w:r>
      <w:r w:rsidR="0095374B">
        <w:rPr>
          <w:lang w:val="en-US"/>
        </w:rPr>
        <w:t xml:space="preserve"> in which way they lead to new</w:t>
      </w:r>
      <w:r w:rsidR="00C55241">
        <w:rPr>
          <w:lang w:val="en-US"/>
        </w:rPr>
        <w:t xml:space="preserve"> or altered</w:t>
      </w:r>
      <w:r w:rsidR="0095374B">
        <w:rPr>
          <w:lang w:val="en-US"/>
        </w:rPr>
        <w:t xml:space="preserve"> types of LTC systems.</w:t>
      </w:r>
      <w:r w:rsidR="00872016" w:rsidRPr="00872016">
        <w:rPr>
          <w:lang w:val="en-US"/>
        </w:rPr>
        <w:t xml:space="preserve"> </w:t>
      </w:r>
      <w:del w:id="2" w:author="Philipp Alexander Linden" w:date="2020-07-10T17:00:00Z">
        <w:r w:rsidR="000B0433" w:rsidDel="00FE1C63">
          <w:rPr>
            <w:lang w:val="en-US"/>
          </w:rPr>
          <w:delText xml:space="preserve">LTC is thereby defined </w:delText>
        </w:r>
        <w:commentRangeStart w:id="3"/>
        <w:r w:rsidR="000B0433" w:rsidDel="00FE1C63">
          <w:rPr>
            <w:lang w:val="en-US"/>
          </w:rPr>
          <w:delText>as</w:delText>
        </w:r>
      </w:del>
      <w:commentRangeEnd w:id="3"/>
      <w:r w:rsidR="00FE1C63">
        <w:rPr>
          <w:rStyle w:val="Kommentarzeichen"/>
        </w:rPr>
        <w:commentReference w:id="3"/>
      </w:r>
      <w:del w:id="4" w:author="Philipp Alexander Linden" w:date="2020-07-10T17:00:00Z">
        <w:r w:rsidR="000B0433" w:rsidDel="00FE1C63">
          <w:rPr>
            <w:lang w:val="en-US"/>
          </w:rPr>
          <w:delText xml:space="preserve">: </w:delText>
        </w:r>
      </w:del>
    </w:p>
    <w:p w14:paraId="625F023D" w14:textId="0F0E9D15" w:rsidR="000B0433" w:rsidRPr="00FB73E3" w:rsidDel="00FE1C63" w:rsidRDefault="000B0433" w:rsidP="00FE1C63">
      <w:pPr>
        <w:pStyle w:val="02FlietextErsterAbsatz"/>
        <w:rPr>
          <w:del w:id="5" w:author="Philipp Alexander Linden" w:date="2020-07-10T17:00:00Z"/>
          <w:lang w:val="en-US"/>
        </w:rPr>
        <w:pPrChange w:id="6" w:author="Philipp Alexander Linden" w:date="2020-07-10T17:00:00Z">
          <w:pPr>
            <w:pStyle w:val="04Blockzitat1"/>
          </w:pPr>
        </w:pPrChange>
      </w:pPr>
      <w:del w:id="7" w:author="Philipp Alexander Linden" w:date="2020-07-10T17:00:00Z">
        <w:r w:rsidRPr="00FB73E3" w:rsidDel="00FE1C63">
          <w:rPr>
            <w:lang w:val="en-US"/>
          </w:rPr>
          <w:delTex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delText>
        </w:r>
      </w:del>
      <w:customXmlDelRangeStart w:id="8" w:author="Philipp Alexander Linden" w:date="2020-07-10T17:00:00Z"/>
      <w:sdt>
        <w:sdtPr>
          <w:rPr>
            <w:lang w:val="en-US"/>
          </w:rPr>
          <w:alias w:val="Don't edit this field"/>
          <w:tag w:val="CitaviPlaceholder#adee8839-fc15-465a-8d1f-dad8bb13c2a1"/>
          <w:id w:val="1369566531"/>
          <w:placeholder>
            <w:docPart w:val="670BD0A72592478491E2E07B648F4194"/>
          </w:placeholder>
        </w:sdtPr>
        <w:sdtContent>
          <w:customXmlDelRangeEnd w:id="8"/>
          <w:del w:id="9" w:author="Philipp Alexander Linden" w:date="2020-07-10T17:00:00Z">
            <w:r w:rsidRPr="00FB73E3" w:rsidDel="00FE1C63">
              <w:rPr>
                <w:lang w:val="en-US"/>
              </w:rPr>
              <w:fldChar w:fldCharType="begin"/>
            </w:r>
            <w:r w:rsidR="006C3A49" w:rsidDel="00FE1C63">
              <w:rPr>
                <w:lang w:val="en-US"/>
              </w:rPr>
              <w:del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delInstrText>
            </w:r>
            <w:r w:rsidRPr="00FB73E3" w:rsidDel="00FE1C63">
              <w:rPr>
                <w:lang w:val="en-US"/>
              </w:rPr>
              <w:fldChar w:fldCharType="separate"/>
            </w:r>
            <w:r w:rsidDel="00FE1C63">
              <w:rPr>
                <w:lang w:val="en-US"/>
              </w:rPr>
              <w:delText>(Colombo et al., 2011: 11–2)</w:delText>
            </w:r>
            <w:r w:rsidRPr="00FB73E3" w:rsidDel="00FE1C63">
              <w:rPr>
                <w:lang w:val="en-US"/>
              </w:rPr>
              <w:fldChar w:fldCharType="end"/>
            </w:r>
          </w:del>
          <w:customXmlDelRangeStart w:id="10" w:author="Philipp Alexander Linden" w:date="2020-07-10T17:00:00Z"/>
        </w:sdtContent>
      </w:sdt>
      <w:customXmlDelRangeEnd w:id="10"/>
      <w:del w:id="11" w:author="Philipp Alexander Linden" w:date="2020-07-10T17:00:00Z">
        <w:r w:rsidRPr="00FB73E3" w:rsidDel="00FE1C63">
          <w:rPr>
            <w:lang w:val="en-US"/>
          </w:rPr>
          <w:delText xml:space="preserve">. </w:delText>
        </w:r>
      </w:del>
    </w:p>
    <w:p w14:paraId="71E5D119" w14:textId="3EACD4D8" w:rsidR="000B0433" w:rsidRPr="00FB73E3" w:rsidDel="00FE1C63" w:rsidRDefault="000B0433" w:rsidP="00FE1C63">
      <w:pPr>
        <w:pStyle w:val="02FlietextErsterAbsatz"/>
        <w:rPr>
          <w:del w:id="12" w:author="Philipp Alexander Linden" w:date="2020-07-10T17:00:00Z"/>
          <w:lang w:val="en-US"/>
        </w:rPr>
        <w:pPrChange w:id="13" w:author="Philipp Alexander Linden" w:date="2020-07-10T17:00:00Z">
          <w:pPr>
            <w:pStyle w:val="02FlietextErsterAbsatz"/>
          </w:pPr>
        </w:pPrChange>
      </w:pPr>
    </w:p>
    <w:p w14:paraId="4775E465" w14:textId="374C101C" w:rsidR="00986F93" w:rsidRDefault="000B0433" w:rsidP="00FE1C63">
      <w:pPr>
        <w:pStyle w:val="02FlietextErsterAbsatz"/>
        <w:rPr>
          <w:lang w:val="en-US"/>
        </w:rPr>
      </w:pPr>
      <w:del w:id="14" w:author="Philipp Alexander Linden" w:date="2020-07-10T17:00:00Z">
        <w:r w:rsidRPr="00A236A4" w:rsidDel="00FE1C63">
          <w:rPr>
            <w:lang w:val="en-US"/>
          </w:rPr>
          <w:delText>Although this definition is independent of age most LTC recipient</w:delText>
        </w:r>
        <w:r w:rsidDel="00FE1C63">
          <w:rPr>
            <w:lang w:val="en-US"/>
          </w:rPr>
          <w:delText>s</w:delText>
        </w:r>
        <w:r w:rsidRPr="00A236A4" w:rsidDel="00FE1C63">
          <w:rPr>
            <w:lang w:val="en-US"/>
          </w:rPr>
          <w:delText xml:space="preserve"> are above 65 years old</w:delText>
        </w:r>
        <w:r w:rsidDel="00FE1C63">
          <w:rPr>
            <w:lang w:val="en-US"/>
          </w:rPr>
          <w:delText xml:space="preserve">. </w:delText>
        </w:r>
      </w:del>
      <w:r w:rsidR="00872016">
        <w:rPr>
          <w:lang w:val="en-US"/>
        </w:rPr>
        <w:t xml:space="preserve">Compared to </w:t>
      </w:r>
      <w:r w:rsidR="00872016" w:rsidRPr="006A56FF">
        <w:rPr>
          <w:lang w:val="en-US"/>
        </w:rPr>
        <w:t xml:space="preserve">earlier typologies, we </w:t>
      </w:r>
      <w:r w:rsidR="00986F93">
        <w:rPr>
          <w:lang w:val="en-US"/>
        </w:rPr>
        <w:t xml:space="preserve">thereby </w:t>
      </w:r>
      <w:r w:rsidR="00872016" w:rsidRPr="006A56FF">
        <w:rPr>
          <w:lang w:val="en-US"/>
        </w:rPr>
        <w:t xml:space="preserve">make </w:t>
      </w:r>
      <w:r w:rsidR="005B12C0">
        <w:rPr>
          <w:lang w:val="en-US"/>
        </w:rPr>
        <w:t>two</w:t>
      </w:r>
      <w:r w:rsidR="005B12C0" w:rsidRPr="006A56FF">
        <w:rPr>
          <w:lang w:val="en-US"/>
        </w:rPr>
        <w:t xml:space="preserve"> </w:t>
      </w:r>
      <w:r w:rsidR="00872016" w:rsidRPr="006A56FF">
        <w:rPr>
          <w:lang w:val="en-US"/>
        </w:rPr>
        <w:t>advancements.</w:t>
      </w:r>
      <w:r w:rsidR="00A256C3">
        <w:rPr>
          <w:lang w:val="en-US"/>
        </w:rPr>
        <w:t xml:space="preserve"> </w:t>
      </w:r>
      <w:r w:rsidR="005B12C0">
        <w:rPr>
          <w:lang w:val="en-US"/>
        </w:rPr>
        <w:t xml:space="preserve"> First</w:t>
      </w:r>
      <w:r w:rsidR="00872016" w:rsidRPr="006A56FF">
        <w:rPr>
          <w:lang w:val="en-US"/>
        </w:rPr>
        <w:t>, earlier typologies used either quantitative OECD or Eurostat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Pr>
              <w:noProof/>
              <w:lang w:val="en-US"/>
            </w:rPr>
            <w:t xml:space="preserve">(Damiani et al., 2011; </w:t>
          </w:r>
          <w:r>
            <w:rPr>
              <w:noProof/>
              <w:lang w:val="en-US"/>
            </w:rPr>
            <w:lastRenderedPageBreak/>
            <w:t>Halásková et al., 2017)</w:t>
          </w:r>
          <w:r w:rsidR="005B12C0">
            <w:rPr>
              <w:noProof/>
              <w:lang w:val="en-US"/>
            </w:rPr>
            <w:fldChar w:fldCharType="end"/>
          </w:r>
        </w:sdtContent>
      </w:sdt>
      <w:r w:rsidR="00872016" w:rsidRPr="006A56FF">
        <w:rPr>
          <w:lang w:val="en-US"/>
        </w:rPr>
        <w:t xml:space="preserve"> or </w:t>
      </w:r>
      <w:r w:rsidR="00872016">
        <w:rPr>
          <w:lang w:val="en-US"/>
        </w:rPr>
        <w:t xml:space="preserve">standardized </w:t>
      </w:r>
      <w:r w:rsidR="00872016" w:rsidRPr="006A56FF">
        <w:rPr>
          <w:lang w:val="en-US"/>
        </w:rPr>
        <w:t>data 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00872016" w:rsidRPr="006A56FF">
        <w:rPr>
          <w:lang w:val="en-US"/>
        </w:rPr>
        <w:t xml:space="preserve">We integrate both approaches by </w:t>
      </w:r>
      <w:r w:rsidR="00A256C3">
        <w:rPr>
          <w:lang w:val="en-US"/>
        </w:rPr>
        <w:t>analyzing</w:t>
      </w:r>
      <w:r w:rsidR="00872016" w:rsidRPr="006A56FF">
        <w:rPr>
          <w:lang w:val="en-US"/>
        </w:rPr>
        <w:t xml:space="preserve"> OCED data on supply, public-private mix, performance </w:t>
      </w:r>
      <w:r w:rsidR="00872016" w:rsidRPr="006A56FF">
        <w:rPr>
          <w:i/>
          <w:lang w:val="en-US"/>
        </w:rPr>
        <w:t>as well as</w:t>
      </w:r>
      <w:r w:rsidR="00872016" w:rsidRPr="006A56FF">
        <w:rPr>
          <w:lang w:val="en-US"/>
        </w:rPr>
        <w:t xml:space="preserve"> institutional data on accessibility of systems. </w:t>
      </w:r>
      <w:r w:rsidR="005B12C0">
        <w:rPr>
          <w:lang w:val="en-US"/>
        </w:rPr>
        <w:t>Second</w:t>
      </w:r>
      <w:r w:rsidR="00872016" w:rsidRPr="006A56FF">
        <w:rPr>
          <w:lang w:val="en-US"/>
        </w:rPr>
        <w:t>,</w:t>
      </w:r>
      <w:r w:rsidR="00C55241">
        <w:rPr>
          <w:lang w:val="en-US"/>
        </w:rPr>
        <w:t xml:space="preserve"> most LTC typolo</w:t>
      </w:r>
      <w:r>
        <w:rPr>
          <w:lang w:val="en-US"/>
        </w:rPr>
        <w:t>gies use one cluster analysis to</w:t>
      </w:r>
      <w:r w:rsidR="00C55241">
        <w:rPr>
          <w:lang w:val="en-US"/>
        </w:rPr>
        <w:t xml:space="preserve"> provide </w:t>
      </w:r>
      <w:r>
        <w:rPr>
          <w:lang w:val="en-US"/>
        </w:rPr>
        <w:t>results</w:t>
      </w:r>
      <w:r w:rsidR="00C55241">
        <w:rPr>
          <w:lang w:val="en-US"/>
        </w:rPr>
        <w:t xml:space="preserve"> </w:t>
      </w:r>
      <w:sdt>
        <w:sdtPr>
          <w:rPr>
            <w:lang w:val="en-US"/>
          </w:rPr>
          <w:alias w:val="To edit, see citavi.com/edit"/>
          <w:tag w:val="CitaviPlaceholder#bb284ddd-d186-47b8-a96f-46d1aa991e0b"/>
          <w:id w:val="-661006819"/>
          <w:placeholder>
            <w:docPart w:val="DefaultPlaceholder_-1854013440"/>
          </w:placeholder>
        </w:sdt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Pr>
              <w:noProof/>
              <w:lang w:val="en-US"/>
            </w:rPr>
            <w:t>(Damiani et al., 2011; Halásková et al., 2017; Kraus et al., 2010)</w:t>
          </w:r>
          <w:r w:rsidR="00C55241">
            <w:rPr>
              <w:noProof/>
              <w:lang w:val="en-US"/>
            </w:rPr>
            <w:fldChar w:fldCharType="end"/>
          </w:r>
        </w:sdtContent>
      </w:sdt>
      <w:r>
        <w:rPr>
          <w:lang w:val="en-US"/>
        </w:rPr>
        <w:t xml:space="preserve">. We selected cluster analysis as method as well. However, we adopt the innovative approach by </w:t>
      </w:r>
      <w:sdt>
        <w:sdtPr>
          <w:rPr>
            <w:lang w:val="en-US"/>
          </w:rPr>
          <w:alias w:val="To edit, see citavi.com/edit"/>
          <w:tag w:val="CitaviPlaceholder#02b0ddcb-2f57-4d1f-8c33-2c25917924b0"/>
          <w:id w:val="-1643194566"/>
          <w:placeholder>
            <w:docPart w:val="DefaultPlaceholder_-1854013440"/>
          </w:placeholder>
        </w:sdtPr>
        <w:sdtContent>
          <w:r>
            <w:rPr>
              <w:noProof/>
              <w:lang w:val="en-US"/>
            </w:rPr>
            <w:fldChar w:fldCharType="begin"/>
          </w:r>
          <w:r w:rsidR="006C3A49">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Pr>
              <w:noProof/>
              <w:lang w:val="en-US"/>
            </w:rPr>
            <w:fldChar w:fldCharType="separate"/>
          </w:r>
          <w:r>
            <w:rPr>
              <w:noProof/>
              <w:lang w:val="en-US"/>
            </w:rPr>
            <w:t>Reibling et al.</w:t>
          </w:r>
          <w:r>
            <w:rPr>
              <w:noProof/>
              <w:lang w:val="en-US"/>
            </w:rPr>
            <w:fldChar w:fldCharType="end"/>
          </w:r>
        </w:sdtContent>
      </w:sdt>
      <w:r>
        <w:rPr>
          <w:lang w:val="en-US"/>
        </w:rPr>
        <w:t xml:space="preserve"> </w:t>
      </w:r>
      <w:sdt>
        <w:sdtPr>
          <w:rPr>
            <w:lang w:val="en-US"/>
          </w:rPr>
          <w:alias w:val="To edit, see citavi.com/edit"/>
          <w:tag w:val="CitaviPlaceholder#378e39ee-1cd4-4d1d-a56d-23bfda855f33"/>
          <w:id w:val="1278519936"/>
          <w:placeholder>
            <w:docPart w:val="DefaultPlaceholder_-1854013440"/>
          </w:placeholder>
        </w:sdtPr>
        <w:sdtContent>
          <w:r>
            <w:rPr>
              <w:noProof/>
              <w:lang w:val="en-US"/>
            </w:rPr>
            <w:fldChar w:fldCharType="begin"/>
          </w:r>
          <w:r w:rsidR="006C3A49">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Pr>
              <w:noProof/>
              <w:lang w:val="en-US"/>
            </w:rPr>
            <w:fldChar w:fldCharType="separate"/>
          </w:r>
          <w:r>
            <w:rPr>
              <w:noProof/>
              <w:lang w:val="en-US"/>
            </w:rPr>
            <w:t>(2019)</w:t>
          </w:r>
          <w:r>
            <w:rPr>
              <w:noProof/>
              <w:lang w:val="en-US"/>
            </w:rPr>
            <w:fldChar w:fldCharType="end"/>
          </w:r>
        </w:sdtContent>
      </w:sdt>
      <w:r>
        <w:rPr>
          <w:lang w:val="en-US"/>
        </w:rPr>
        <w:t>, who calculate numerous cluster analyses to incorporate</w:t>
      </w:r>
      <w:r w:rsidR="005B12C0">
        <w:rPr>
          <w:lang w:val="en-US"/>
        </w:rPr>
        <w:t xml:space="preserve"> the internal consistency </w:t>
      </w:r>
      <w:r>
        <w:rPr>
          <w:lang w:val="en-US"/>
        </w:rPr>
        <w:t xml:space="preserve">of clusters. This </w:t>
      </w:r>
      <w:r w:rsidR="00711713">
        <w:rPr>
          <w:lang w:val="en-US"/>
        </w:rPr>
        <w:t>has not been implemented so far in earlier typologies</w:t>
      </w:r>
      <w:r>
        <w:rPr>
          <w:lang w:val="en-US"/>
        </w:rPr>
        <w:t>.</w:t>
      </w:r>
    </w:p>
    <w:p w14:paraId="11EFE79E" w14:textId="1C1E43E6" w:rsidR="000B0433" w:rsidRDefault="000B0433" w:rsidP="000A70B1">
      <w:pPr>
        <w:pStyle w:val="02FlietextEinzug"/>
        <w:rPr>
          <w:lang w:val="en-US"/>
        </w:rPr>
      </w:pPr>
      <w:r>
        <w:rPr>
          <w:lang w:val="en-US"/>
        </w:rPr>
        <w:t xml:space="preserve">In the following we first describe the dimensions and indicators earlier LTC typologies used and summarize their results. </w:t>
      </w:r>
      <w:ins w:id="15" w:author="Philipp Alexander Linden" w:date="2020-07-10T17:02:00Z">
        <w:r w:rsidR="00FE1C63">
          <w:rPr>
            <w:lang w:val="en-US"/>
          </w:rPr>
          <w:t xml:space="preserve">We then explain our chosen indicators and the sample composition. </w:t>
        </w:r>
      </w:ins>
      <w:del w:id="16" w:author="Philipp Alexander Linden" w:date="2020-07-10T17:02:00Z">
        <w:r w:rsidDel="00FE1C63">
          <w:rPr>
            <w:lang w:val="en-US"/>
          </w:rPr>
          <w:delText xml:space="preserve">In the data and </w:delText>
        </w:r>
        <w:r w:rsidR="00FE1C63" w:rsidDel="00FE1C63">
          <w:rPr>
            <w:lang w:val="en-US"/>
          </w:rPr>
          <w:delText>methods section,</w:delText>
        </w:r>
        <w:r w:rsidDel="00FE1C63">
          <w:rPr>
            <w:lang w:val="en-US"/>
          </w:rPr>
          <w:delText xml:space="preserve"> we explain our chosen Data and Methods in detail.</w:delText>
        </w:r>
      </w:del>
      <w:r>
        <w:rPr>
          <w:lang w:val="en-US"/>
        </w:rPr>
        <w:t xml:space="preserve"> </w:t>
      </w:r>
      <w:ins w:id="17" w:author="Philipp Alexander Linden" w:date="2020-07-10T17:07:00Z">
        <w:r w:rsidR="00FE1C63" w:rsidRPr="00FE1C63">
          <w:rPr>
            <w:lang w:val="en-US"/>
          </w:rPr>
          <w:t xml:space="preserve">The results section contains a detailed method-driven clustering solution. Based on this, we also discuss a condensed content-based clustering solution, which forms the basis for our typology proposal. We propose a solution </w:t>
        </w:r>
        <w:r w:rsidR="00FE1C63">
          <w:rPr>
            <w:lang w:val="en-US"/>
          </w:rPr>
          <w:t>of</w:t>
        </w:r>
        <w:r w:rsidR="00FE1C63" w:rsidRPr="00FE1C63">
          <w:rPr>
            <w:lang w:val="en-US"/>
          </w:rPr>
          <w:t xml:space="preserve"> four distinct system types, two of which can be divided into two subtypes. In conclusion, we discuss these results in the light of previous studies.</w:t>
        </w:r>
      </w:ins>
      <w:del w:id="18" w:author="Philipp Alexander Linden" w:date="2020-07-10T17:07:00Z">
        <w:r w:rsidDel="00FE1C63">
          <w:rPr>
            <w:lang w:val="en-US"/>
          </w:rPr>
          <w:delText>The results section lays out one detailed method-driven clustering solution and one solution with for distinct system types, of which two</w:delText>
        </w:r>
        <w:r w:rsidR="00782D78" w:rsidDel="00FE1C63">
          <w:rPr>
            <w:lang w:val="en-US"/>
          </w:rPr>
          <w:delText xml:space="preserve"> can be divided into two sub-types. In the conclusion, we discuss these results in light of earlier studies.</w:delText>
        </w:r>
      </w:del>
    </w:p>
    <w:p w14:paraId="2F5CA8FB" w14:textId="64CB4009"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E21111">
        <w:rPr>
          <w:lang w:val="en-US"/>
        </w:rPr>
        <w:t>1</w:t>
      </w:r>
      <w:r w:rsidR="00621D67">
        <w:rPr>
          <w:lang w:val="en-US"/>
        </w:rPr>
        <w:t>2</w:t>
      </w:r>
      <w:r w:rsidR="00F91AFB">
        <w:rPr>
          <w:lang w:val="en-US"/>
        </w:rPr>
        <w:t>1</w:t>
      </w:r>
      <w:r w:rsidR="00621D67">
        <w:rPr>
          <w:lang w:val="en-US"/>
        </w:rPr>
        <w:t>4</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62AB98A9" w:rsidR="00F474E4"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proofErr w:type="spellStart"/>
          <w:r w:rsidR="000B0433">
            <w:rPr>
              <w:lang w:val="en-US"/>
            </w:rPr>
            <w:t>Esping</w:t>
          </w:r>
          <w:proofErr w:type="spellEnd"/>
          <w:r w:rsidR="000B0433">
            <w:rPr>
              <w:lang w:val="en-US"/>
            </w:rPr>
            <w:t>-Andersen's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w:t>
          </w:r>
          <w:proofErr w:type="spellStart"/>
          <w:r w:rsidR="000B0433">
            <w:rPr>
              <w:lang w:val="en-US"/>
            </w:rPr>
            <w:t>Ferrera</w:t>
          </w:r>
          <w:proofErr w:type="spellEnd"/>
          <w:r w:rsidR="000B0433">
            <w:rPr>
              <w:lang w:val="en-US"/>
            </w:rPr>
            <w:t xml:space="preserve">, 1996; Arts and </w:t>
          </w:r>
          <w:proofErr w:type="spellStart"/>
          <w:r w:rsidR="000B0433">
            <w:rPr>
              <w:lang w:val="en-US"/>
            </w:rPr>
            <w:t>Gelissen</w:t>
          </w:r>
          <w:proofErr w:type="spellEnd"/>
          <w:r w:rsidR="000B0433">
            <w:rPr>
              <w:lang w:val="en-US"/>
            </w:rPr>
            <w:t xml:space="preserve">, 2002; Castles </w:t>
          </w:r>
          <w:r w:rsidR="000B0433">
            <w:rPr>
              <w:lang w:val="en-US"/>
            </w:rPr>
            <w:lastRenderedPageBreak/>
            <w:t>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604022">
        <w:rPr>
          <w:lang w:val="en-US"/>
        </w:rPr>
        <w:t>, which includes</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w:t>
          </w:r>
          <w:proofErr w:type="spellStart"/>
          <w:r w:rsidR="000B0433">
            <w:rPr>
              <w:lang w:val="en-US"/>
            </w:rPr>
            <w:t>Rostgaard</w:t>
          </w:r>
          <w:proofErr w:type="spellEnd"/>
          <w:r w:rsidR="000B0433">
            <w:rPr>
              <w:lang w:val="en-US"/>
            </w:rPr>
            <w:t>,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the </w:t>
      </w:r>
      <w:r w:rsidR="00722581">
        <w:rPr>
          <w:lang w:val="en-US"/>
        </w:rPr>
        <w:t>neighboring</w:t>
      </w:r>
      <w:r w:rsidR="00711713">
        <w:rPr>
          <w:lang w:val="en-US"/>
        </w:rPr>
        <w:t xml:space="preserve"> field of</w:t>
      </w:r>
      <w:r w:rsidR="00604022">
        <w:rPr>
          <w:lang w:val="en-US"/>
        </w:rPr>
        <w:t xml:space="preserve"> 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Content>
          <w:commentRangeStart w:id="19"/>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Pr>
              <w:noProof/>
              <w:lang w:val="en-US"/>
            </w:rPr>
            <w:t>(Wendt, 2014; Reibling et al., 2019; Schieber, 1987; Böhm et al., 2013)</w:t>
          </w:r>
          <w:r w:rsidR="00F86C6D">
            <w:rPr>
              <w:noProof/>
              <w:lang w:val="en-US"/>
            </w:rPr>
            <w:fldChar w:fldCharType="end"/>
          </w:r>
          <w:commentRangeEnd w:id="19"/>
          <w:r w:rsidR="00F474E4">
            <w:rPr>
              <w:rStyle w:val="Kommentarzeichen"/>
            </w:rPr>
            <w:commentReference w:id="19"/>
          </w:r>
        </w:sdtContent>
      </w:sdt>
      <w:r w:rsidR="00F86C6D">
        <w:rPr>
          <w:lang w:val="en-US"/>
        </w:rPr>
        <w:t xml:space="preserve">. </w:t>
      </w:r>
    </w:p>
    <w:p w14:paraId="4CE7248C" w14:textId="77777777" w:rsidR="00B728ED" w:rsidRPr="00B728ED" w:rsidRDefault="00B728ED" w:rsidP="00B728ED">
      <w:pPr>
        <w:pStyle w:val="02FlietextErsterAbsatz"/>
        <w:rPr>
          <w:ins w:id="20" w:author="Philipp Alexander Linden" w:date="2020-07-10T17:10:00Z"/>
          <w:lang w:val="en-US"/>
        </w:rPr>
      </w:pPr>
      <w:ins w:id="21" w:author="Philipp Alexander Linden" w:date="2020-07-10T17:10:00Z">
        <w:r w:rsidRPr="00B728ED">
          <w:rPr>
            <w:lang w:val="en-US"/>
          </w:rPr>
          <w:t xml:space="preserve">LTC is thereby defined as: </w:t>
        </w:r>
      </w:ins>
    </w:p>
    <w:p w14:paraId="5A71DBA9" w14:textId="77777777" w:rsidR="00B728ED" w:rsidRPr="00B728ED" w:rsidRDefault="00B728ED" w:rsidP="00B728ED">
      <w:pPr>
        <w:pStyle w:val="02FlietextErsterAbsatz"/>
        <w:rPr>
          <w:ins w:id="22" w:author="Philipp Alexander Linden" w:date="2020-07-10T17:10:00Z"/>
          <w:lang w:val="en-US"/>
        </w:rPr>
      </w:pPr>
      <w:ins w:id="23" w:author="Philipp Alexander Linden" w:date="2020-07-10T17:10:00Z">
        <w:r w:rsidRPr="00B728ED">
          <w:rPr>
            <w:lang w:val="en-US"/>
          </w:rPr>
          <w:t xml:space="preserve">“Range of services required by persons with a reduced degree of functional capacity, physical or cognitive, and who are consequently dependent for an extended </w:t>
        </w:r>
        <w:proofErr w:type="gramStart"/>
        <w:r w:rsidRPr="00B728ED">
          <w:rPr>
            <w:lang w:val="en-US"/>
          </w:rPr>
          <w:t>period of time</w:t>
        </w:r>
        <w:proofErr w:type="gramEnd"/>
        <w:r w:rsidRPr="00B728ED">
          <w:rPr>
            <w:lang w:val="en-US"/>
          </w:rPr>
          <w:t xml:space="preserv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ins>
      <w:customXmlInsRangeStart w:id="24" w:author="Philipp Alexander Linden" w:date="2020-07-10T17:10:00Z"/>
      <w:sdt>
        <w:sdtPr>
          <w:rPr>
            <w:lang w:val="en-US"/>
          </w:rPr>
          <w:alias w:val="Don't edit this field"/>
          <w:tag w:val="CitaviPlaceholder#adee8839-fc15-465a-8d1f-dad8bb13c2a1"/>
          <w:id w:val="138317419"/>
          <w:placeholder>
            <w:docPart w:val="F6F0356A402E49D0B217C3B50479984D"/>
          </w:placeholder>
        </w:sdtPr>
        <w:sdtContent>
          <w:customXmlInsRangeEnd w:id="24"/>
          <w:ins w:id="25" w:author="Philipp Alexander Linden" w:date="2020-07-10T17:10:00Z">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ins>
          <w:customXmlInsRangeStart w:id="26" w:author="Philipp Alexander Linden" w:date="2020-07-10T17:10:00Z"/>
        </w:sdtContent>
      </w:sdt>
      <w:customXmlInsRangeEnd w:id="26"/>
      <w:ins w:id="27" w:author="Philipp Alexander Linden" w:date="2020-07-10T17:10:00Z">
        <w:r w:rsidRPr="00B728ED">
          <w:rPr>
            <w:lang w:val="en-US"/>
          </w:rPr>
          <w:t xml:space="preserve">. </w:t>
        </w:r>
      </w:ins>
    </w:p>
    <w:p w14:paraId="032F3AED" w14:textId="5D04C333" w:rsidR="001C0CE6" w:rsidRPr="006A56FF" w:rsidRDefault="00B728ED" w:rsidP="00B728ED">
      <w:pPr>
        <w:pStyle w:val="02FlietextErsterAbsatz"/>
        <w:rPr>
          <w:lang w:val="en-US"/>
        </w:rPr>
      </w:pPr>
      <w:ins w:id="28" w:author="Philipp Alexander Linden" w:date="2020-07-10T17:10:00Z">
        <w:r w:rsidRPr="00B728ED">
          <w:rPr>
            <w:lang w:val="en-US"/>
          </w:rPr>
          <w:t xml:space="preserve">Although this definition is independent of age most LTC recipients are above 65 years old. </w:t>
        </w:r>
      </w:ins>
      <w:r w:rsidR="00F86C6D">
        <w:rPr>
          <w:lang w:val="en-US"/>
        </w:rPr>
        <w:t>T</w:t>
      </w:r>
      <w:r w:rsidR="00BB65C1" w:rsidRPr="006A56FF">
        <w:rPr>
          <w:lang w:val="en-US"/>
        </w:rPr>
        <w:t>ypologies</w:t>
      </w:r>
      <w:r w:rsidR="006E1C8C" w:rsidRPr="006A56FF">
        <w:rPr>
          <w:lang w:val="en-US"/>
        </w:rPr>
        <w:t xml:space="preserve"> including</w:t>
      </w:r>
      <w:r w:rsidR="00FF079F">
        <w:rPr>
          <w:lang w:val="en-US"/>
        </w:rPr>
        <w:t xml:space="preserve"> 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w:t>
          </w:r>
          <w:proofErr w:type="spellStart"/>
          <w:r w:rsidR="000B0433">
            <w:rPr>
              <w:lang w:val="en-US"/>
            </w:rPr>
            <w:t>Anttonen</w:t>
          </w:r>
          <w:proofErr w:type="spellEnd"/>
          <w:r w:rsidR="000B0433">
            <w:rPr>
              <w:lang w:val="en-US"/>
            </w:rPr>
            <w:t xml:space="preserve"> and </w:t>
          </w:r>
          <w:proofErr w:type="spellStart"/>
          <w:r w:rsidR="000B0433">
            <w:rPr>
              <w:lang w:val="en-US"/>
            </w:rPr>
            <w:t>Sipilä</w:t>
          </w:r>
          <w:proofErr w:type="spellEnd"/>
          <w:r w:rsidR="000B0433">
            <w:rPr>
              <w:lang w:val="en-US"/>
            </w:rPr>
            <w:t xml:space="preserve">, 1996; </w:t>
          </w:r>
          <w:proofErr w:type="spellStart"/>
          <w:r w:rsidR="000B0433">
            <w:rPr>
              <w:lang w:val="en-US"/>
            </w:rPr>
            <w:t>Bettio</w:t>
          </w:r>
          <w:proofErr w:type="spellEnd"/>
          <w:r w:rsidR="000B0433">
            <w:rPr>
              <w:lang w:val="en-US"/>
            </w:rPr>
            <w:t xml:space="preserve"> and </w:t>
          </w:r>
          <w:proofErr w:type="spellStart"/>
          <w:r w:rsidR="000B0433">
            <w:rPr>
              <w:lang w:val="en-US"/>
            </w:rPr>
            <w:t>Plantenga</w:t>
          </w:r>
          <w:proofErr w:type="spellEnd"/>
          <w:r w:rsidR="000B0433">
            <w:rPr>
              <w:lang w:val="en-US"/>
            </w:rPr>
            <w:t xml:space="preserve">, 2004; </w:t>
          </w:r>
          <w:proofErr w:type="spellStart"/>
          <w:r w:rsidR="000B0433">
            <w:rPr>
              <w:lang w:val="en-US"/>
            </w:rPr>
            <w:t>Kautto</w:t>
          </w:r>
          <w:proofErr w:type="spellEnd"/>
          <w:r w:rsidR="000B0433">
            <w:rPr>
              <w:lang w:val="en-US"/>
            </w:rPr>
            <w:t xml:space="preserve">, 2002; Leitner, 2003; </w:t>
          </w:r>
          <w:proofErr w:type="spellStart"/>
          <w:r w:rsidR="000B0433">
            <w:rPr>
              <w:lang w:val="en-US"/>
            </w:rPr>
            <w:t>Saraceno</w:t>
          </w:r>
          <w:proofErr w:type="spellEnd"/>
          <w:r w:rsidR="000B0433">
            <w:rPr>
              <w:lang w:val="en-US"/>
            </w:rPr>
            <w:t xml:space="preserve">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due to data reasons</w:t>
      </w:r>
      <w:r w:rsidR="000145CE">
        <w:rPr>
          <w:lang w:val="en-US"/>
        </w:rPr>
        <w:t>.</w:t>
      </w:r>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 xml:space="preserve">(Alber, 1995; Colombo, 2012; </w:t>
          </w:r>
          <w:proofErr w:type="spellStart"/>
          <w:r w:rsidR="000B0433">
            <w:t>Damiani</w:t>
          </w:r>
          <w:proofErr w:type="spellEnd"/>
          <w:r w:rsidR="000B0433">
            <w:t xml:space="preserve"> et al., 2011; Kraus et al., 2010; </w:t>
          </w:r>
          <w:proofErr w:type="spellStart"/>
          <w:r w:rsidR="000B0433">
            <w:t>Halásková</w:t>
          </w:r>
          <w:proofErr w:type="spellEnd"/>
          <w:r w:rsidR="000B0433">
            <w:t xml:space="preserve"> et al., 2017; Pommer et al., 2009; van </w:t>
          </w:r>
          <w:proofErr w:type="spellStart"/>
          <w:r w:rsidR="000B0433">
            <w:t>Hooren</w:t>
          </w:r>
          <w:proofErr w:type="spellEnd"/>
          <w:r w:rsidR="000B0433">
            <w:t>,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 xml:space="preserve">(Anderson, 2012; Da </w:t>
          </w:r>
          <w:proofErr w:type="spellStart"/>
          <w:r w:rsidR="000B0433">
            <w:rPr>
              <w:lang w:val="en-US"/>
            </w:rPr>
            <w:t>Roit</w:t>
          </w:r>
          <w:proofErr w:type="spellEnd"/>
          <w:r w:rsidR="000B0433">
            <w:rPr>
              <w:lang w:val="en-US"/>
            </w:rPr>
            <w:t xml:space="preserve"> and </w:t>
          </w:r>
          <w:proofErr w:type="spellStart"/>
          <w:r w:rsidR="000B0433">
            <w:rPr>
              <w:lang w:val="en-US"/>
            </w:rPr>
            <w:t>Weicht</w:t>
          </w:r>
          <w:proofErr w:type="spellEnd"/>
          <w:r w:rsidR="000B0433">
            <w:rPr>
              <w:lang w:val="en-US"/>
            </w:rPr>
            <w:t xml:space="preserve">, 2013; </w:t>
          </w:r>
          <w:proofErr w:type="spellStart"/>
          <w:r w:rsidR="000B0433">
            <w:rPr>
              <w:lang w:val="en-US"/>
            </w:rPr>
            <w:t>Simonazzi</w:t>
          </w:r>
          <w:proofErr w:type="spellEnd"/>
          <w:r w:rsidR="000B0433">
            <w:rPr>
              <w:lang w:val="en-US"/>
            </w:rPr>
            <w:t xml:space="preserve">, 2008; van </w:t>
          </w:r>
          <w:proofErr w:type="spellStart"/>
          <w:r w:rsidR="000B0433">
            <w:rPr>
              <w:lang w:val="en-US"/>
            </w:rPr>
            <w:t>Hooren</w:t>
          </w:r>
          <w:proofErr w:type="spellEnd"/>
          <w:r w:rsidR="000B0433">
            <w:rPr>
              <w:lang w:val="en-US"/>
            </w:rPr>
            <w:t xml:space="preserve">, 2012; </w:t>
          </w:r>
          <w:proofErr w:type="spellStart"/>
          <w:r w:rsidR="000B0433">
            <w:rPr>
              <w:lang w:val="en-US"/>
            </w:rPr>
            <w:t>Simonazzi</w:t>
          </w:r>
          <w:proofErr w:type="spellEnd"/>
          <w:r w:rsidR="000B0433">
            <w:rPr>
              <w:lang w:val="en-US"/>
            </w:rPr>
            <w:t>,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 xml:space="preserve">(Da </w:t>
          </w:r>
          <w:proofErr w:type="spellStart"/>
          <w:r w:rsidR="000B0433">
            <w:rPr>
              <w:lang w:val="en-US"/>
            </w:rPr>
            <w:t>Roit</w:t>
          </w:r>
          <w:proofErr w:type="spellEnd"/>
          <w:r w:rsidR="000B0433">
            <w:rPr>
              <w:lang w:val="en-US"/>
            </w:rPr>
            <w:t xml:space="preserve"> and </w:t>
          </w:r>
          <w:r w:rsidR="000B0433">
            <w:rPr>
              <w:lang w:val="en-US"/>
            </w:rPr>
            <w:lastRenderedPageBreak/>
            <w:t xml:space="preserve">Le </w:t>
          </w:r>
          <w:proofErr w:type="spellStart"/>
          <w:r w:rsidR="000B0433">
            <w:rPr>
              <w:lang w:val="en-US"/>
            </w:rPr>
            <w:t>Bihan</w:t>
          </w:r>
          <w:proofErr w:type="spellEnd"/>
          <w:r w:rsidR="000B0433">
            <w:rPr>
              <w:lang w:val="en-US"/>
            </w:rPr>
            <w:t>,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 xml:space="preserve">(Di Rosa et al., 2011; Leitner, 2003; Pfau-Effinger, 2014; </w:t>
          </w:r>
          <w:proofErr w:type="spellStart"/>
          <w:r w:rsidR="000B0433">
            <w:rPr>
              <w:lang w:val="en-US"/>
            </w:rPr>
            <w:t>Simonazzi</w:t>
          </w:r>
          <w:proofErr w:type="spellEnd"/>
          <w:r w:rsidR="000B0433">
            <w:rPr>
              <w:lang w:val="en-US"/>
            </w:rPr>
            <w:t>, 2008)</w:t>
          </w:r>
          <w:r w:rsidR="007C7068" w:rsidRPr="006A56FF">
            <w:rPr>
              <w:lang w:val="en-US"/>
            </w:rPr>
            <w:fldChar w:fldCharType="end"/>
          </w:r>
        </w:sdtContent>
      </w:sdt>
      <w:r w:rsidR="00B23D1F" w:rsidRPr="006A56FF">
        <w:rPr>
          <w:lang w:val="en-US"/>
        </w:rPr>
        <w:t>.</w:t>
      </w:r>
    </w:p>
    <w:p w14:paraId="4547E045" w14:textId="77777777" w:rsidR="003F07B8" w:rsidRDefault="00D661E1" w:rsidP="003F07B8">
      <w:pPr>
        <w:pStyle w:val="02FlietextEinzug"/>
        <w:rPr>
          <w:lang w:val="en-US"/>
        </w:rPr>
      </w:pPr>
      <w:r w:rsidRPr="006A56FF">
        <w:rPr>
          <w:lang w:val="en-US"/>
        </w:rPr>
        <w:t>Because</w:t>
      </w:r>
      <w:r w:rsidR="00B41CC2" w:rsidRPr="006A56FF">
        <w:rPr>
          <w:lang w:val="en-US"/>
        </w:rPr>
        <w:t xml:space="preserve"> our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722581">
        <w:rPr>
          <w:lang w:val="en-US"/>
        </w:rPr>
        <w:t xml:space="preserve">However, </w:t>
      </w:r>
      <w:proofErr w:type="gramStart"/>
      <w:r w:rsidR="00722581">
        <w:rPr>
          <w:lang w:val="en-US"/>
        </w:rPr>
        <w:t>w</w:t>
      </w:r>
      <w:r w:rsidR="00E915CC" w:rsidRPr="00E915CC">
        <w:rPr>
          <w:lang w:val="en-US"/>
        </w:rPr>
        <w:t>ith regard to</w:t>
      </w:r>
      <w:proofErr w:type="gramEnd"/>
      <w:r w:rsidR="00E915CC" w:rsidRPr="00E915CC">
        <w:rPr>
          <w:lang w:val="en-US"/>
        </w:rPr>
        <w:t xml:space="preserve"> dimensions and indicators, most studies repeatedly </w:t>
      </w:r>
      <w:proofErr w:type="spellStart"/>
      <w:r w:rsidR="00E915CC" w:rsidRPr="00E915CC">
        <w:rPr>
          <w:lang w:val="en-US"/>
        </w:rPr>
        <w:t>analyse</w:t>
      </w:r>
      <w:proofErr w:type="spellEnd"/>
      <w:r w:rsidR="00E915CC" w:rsidRPr="00E915CC">
        <w:rPr>
          <w:lang w:val="en-US"/>
        </w:rPr>
        <w:t xml:space="preserve"> four central dimensions, thus creating a certain </w:t>
      </w:r>
      <w:proofErr w:type="spellStart"/>
      <w:r w:rsidR="00E915CC" w:rsidRPr="00E915CC">
        <w:rPr>
          <w:lang w:val="en-US"/>
        </w:rPr>
        <w:t>standardisation</w:t>
      </w:r>
      <w:proofErr w:type="spellEnd"/>
      <w:r w:rsidR="00E915CC" w:rsidRPr="00E915CC">
        <w:rPr>
          <w:lang w:val="en-US"/>
        </w:rPr>
        <w:t xml:space="preserve"> and comparability that we can make use of.</w:t>
      </w:r>
    </w:p>
    <w:p w14:paraId="09CC9C03" w14:textId="7A1CFDF7" w:rsidR="00B82577" w:rsidRPr="006A56FF" w:rsidRDefault="00B82577" w:rsidP="00E915CC">
      <w:pPr>
        <w:pStyle w:val="berschrift3"/>
        <w:rPr>
          <w:lang w:val="en-US"/>
        </w:rPr>
      </w:pPr>
      <w:r w:rsidRPr="006A56FF">
        <w:rPr>
          <w:lang w:val="en-US"/>
        </w:rPr>
        <w:t>I. Supply</w:t>
      </w:r>
    </w:p>
    <w:p w14:paraId="061DE4D6" w14:textId="70F35D47"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w:t>
          </w:r>
          <w:proofErr w:type="spellStart"/>
          <w:r w:rsidR="000B0433">
            <w:rPr>
              <w:lang w:val="en-US"/>
            </w:rPr>
            <w:t>Alber</w:t>
          </w:r>
          <w:proofErr w:type="spellEnd"/>
          <w:r w:rsidR="000B0433">
            <w:rPr>
              <w:lang w:val="en-US"/>
            </w:rPr>
            <w:t xml:space="preserve">, 1995; Colombo, 2012; Damiani et al., 2011; </w:t>
          </w:r>
          <w:proofErr w:type="spellStart"/>
          <w:r w:rsidR="000B0433">
            <w:rPr>
              <w:lang w:val="en-US"/>
            </w:rPr>
            <w:t>Halásková</w:t>
          </w:r>
          <w:proofErr w:type="spellEnd"/>
          <w:r w:rsidR="000B0433">
            <w:rPr>
              <w:lang w:val="en-US"/>
            </w:rPr>
            <w:t xml:space="preserve"> et al., 2017; Kraus et al., 2010)</w:t>
          </w:r>
          <w:r w:rsidR="00B82577" w:rsidRPr="00B82577">
            <w:rPr>
              <w:lang w:val="en-US"/>
            </w:rPr>
            <w:fldChar w:fldCharType="end"/>
          </w:r>
        </w:sdtContent>
      </w:sdt>
      <w:r w:rsidR="00B82577"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w:t>
          </w:r>
          <w:proofErr w:type="spellStart"/>
          <w:r w:rsidR="000B0433">
            <w:rPr>
              <w:lang w:val="en-US"/>
            </w:rPr>
            <w:t>Alber</w:t>
          </w:r>
          <w:proofErr w:type="spellEnd"/>
          <w:r w:rsidR="000B0433">
            <w:rPr>
              <w:lang w:val="en-US"/>
            </w:rPr>
            <w:t>, 1995)</w:t>
          </w:r>
          <w:r w:rsidR="00B82577" w:rsidRPr="00B82577">
            <w:rPr>
              <w:lang w:val="en-US"/>
            </w:rPr>
            <w:fldChar w:fldCharType="end"/>
          </w:r>
        </w:sdtContent>
      </w:sdt>
      <w:r w:rsidR="00B82577"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w:t>
          </w:r>
          <w:proofErr w:type="spellStart"/>
          <w:r w:rsidR="000B0433">
            <w:rPr>
              <w:lang w:val="en-US"/>
            </w:rPr>
            <w:t>Alber</w:t>
          </w:r>
          <w:proofErr w:type="spellEnd"/>
          <w:r w:rsidR="000B0433">
            <w:rPr>
              <w:lang w:val="en-US"/>
            </w:rPr>
            <w:t>,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w:t>
          </w:r>
          <w:proofErr w:type="spellStart"/>
          <w:r w:rsidR="000B0433">
            <w:rPr>
              <w:lang w:val="en-US"/>
            </w:rPr>
            <w:t>Alber</w:t>
          </w:r>
          <w:proofErr w:type="spellEnd"/>
          <w:r w:rsidR="000B0433">
            <w:rPr>
              <w:lang w:val="en-US"/>
            </w:rPr>
            <w:t xml:space="preserve">, 1995; Damiani et al., 2011; </w:t>
          </w:r>
          <w:proofErr w:type="spellStart"/>
          <w:r w:rsidR="000B0433">
            <w:rPr>
              <w:lang w:val="en-US"/>
            </w:rPr>
            <w:t>Halásková</w:t>
          </w:r>
          <w:proofErr w:type="spellEnd"/>
          <w:r w:rsidR="000B0433">
            <w:rPr>
              <w:lang w:val="en-US"/>
            </w:rPr>
            <w:t xml:space="preserve"> et al., 2017)</w:t>
          </w:r>
          <w:r w:rsidR="00B82577" w:rsidRPr="00B82577">
            <w:rPr>
              <w:lang w:val="en-US"/>
            </w:rPr>
            <w:fldChar w:fldCharType="end"/>
          </w:r>
        </w:sdtContent>
      </w:sdt>
      <w:r w:rsidR="00B82577" w:rsidRPr="003F07B8">
        <w:rPr>
          <w:lang w:val="en-US"/>
        </w:rPr>
        <w:t>.</w:t>
      </w:r>
    </w:p>
    <w:p w14:paraId="7D2527CE" w14:textId="77777777" w:rsidR="00981837" w:rsidRPr="003F07B8" w:rsidRDefault="00981837" w:rsidP="00981837">
      <w:pPr>
        <w:pStyle w:val="berschrift3"/>
        <w:rPr>
          <w:lang w:val="en-US"/>
        </w:rPr>
      </w:pPr>
      <w:r w:rsidRPr="003F07B8">
        <w:rPr>
          <w:lang w:val="en-US"/>
        </w:rPr>
        <w:t>II. Public-Private Mix</w:t>
      </w:r>
    </w:p>
    <w:p w14:paraId="5D0E9429" w14:textId="0F799232"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Content>
          <w:r w:rsidRPr="00CA56B9">
            <w:rPr>
              <w:lang w:val="en-US"/>
            </w:rPr>
            <w:fldChar w:fldCharType="begin"/>
          </w:r>
          <w:r w:rsidR="006C3A49">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sidR="000B0433">
            <w:rPr>
              <w:lang w:val="en-US"/>
            </w:rPr>
            <w:t>(</w:t>
          </w:r>
          <w:proofErr w:type="spellStart"/>
          <w:r w:rsidR="000B0433">
            <w:rPr>
              <w:lang w:val="en-US"/>
            </w:rPr>
            <w:t>Reibling</w:t>
          </w:r>
          <w:proofErr w:type="spellEnd"/>
          <w:r w:rsidR="000B0433">
            <w:rPr>
              <w:lang w:val="en-US"/>
            </w:rPr>
            <w:t xml:space="preserve"> et al., 2019; </w:t>
          </w:r>
          <w:proofErr w:type="spellStart"/>
          <w:r w:rsidR="000B0433">
            <w:rPr>
              <w:lang w:val="en-US"/>
            </w:rPr>
            <w:t>Böhm</w:t>
          </w:r>
          <w:proofErr w:type="spellEnd"/>
          <w:r w:rsidR="000B0433">
            <w:rPr>
              <w:lang w:val="en-US"/>
            </w:rPr>
            <w:t xml:space="preserve"> et al., 2013)</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r w:rsidR="00A40F30">
        <w:rPr>
          <w:lang w:val="en-US"/>
        </w:rPr>
        <w:t xml:space="preserve"> Only those </w:t>
      </w:r>
      <w:r w:rsidR="00981837" w:rsidRPr="006A56FF">
        <w:rPr>
          <w:lang w:val="en-US"/>
        </w:rPr>
        <w:t>LTC typologies specializ</w:t>
      </w:r>
      <w:r w:rsidR="00A40F30">
        <w:rPr>
          <w:lang w:val="en-US"/>
        </w:rPr>
        <w:t>ing</w:t>
      </w:r>
      <w:r w:rsidR="00981837" w:rsidRPr="006A56FF">
        <w:rPr>
          <w:lang w:val="en-US"/>
        </w:rPr>
        <w:t xml:space="preserve"> on specific aspects or taking a broader view on social services</w:t>
      </w:r>
      <w:r w:rsidR="00A40F30">
        <w:rPr>
          <w:lang w:val="en-US"/>
        </w:rPr>
        <w:t>,</w:t>
      </w:r>
      <w:r w:rsidR="00981837" w:rsidRPr="006A56FF">
        <w:rPr>
          <w:lang w:val="en-US"/>
        </w:rPr>
        <w:t xml:space="preserve"> integrate this dimension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w:t>
          </w:r>
          <w:proofErr w:type="spellStart"/>
          <w:r w:rsidR="000B0433">
            <w:rPr>
              <w:lang w:val="en-US"/>
            </w:rPr>
            <w:t>Bettio</w:t>
          </w:r>
          <w:proofErr w:type="spellEnd"/>
          <w:r w:rsidR="000B0433">
            <w:rPr>
              <w:lang w:val="en-US"/>
            </w:rPr>
            <w:t xml:space="preserve"> and </w:t>
          </w:r>
          <w:proofErr w:type="spellStart"/>
          <w:r w:rsidR="000B0433">
            <w:rPr>
              <w:lang w:val="en-US"/>
            </w:rPr>
            <w:t>Plantenga</w:t>
          </w:r>
          <w:proofErr w:type="spellEnd"/>
          <w:r w:rsidR="000B0433">
            <w:rPr>
              <w:lang w:val="en-US"/>
            </w:rPr>
            <w:t>,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 xml:space="preserve">(van </w:t>
          </w:r>
          <w:proofErr w:type="spellStart"/>
          <w:r w:rsidR="000B0433">
            <w:rPr>
              <w:lang w:val="en-US"/>
            </w:rPr>
            <w:t>Hooren</w:t>
          </w:r>
          <w:proofErr w:type="spellEnd"/>
          <w:r w:rsidR="000B0433">
            <w:rPr>
              <w:lang w:val="en-US"/>
            </w:rPr>
            <w:t>,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 xml:space="preserve">(Da </w:t>
          </w:r>
          <w:proofErr w:type="spellStart"/>
          <w:r w:rsidR="000B0433">
            <w:rPr>
              <w:lang w:val="en-US"/>
            </w:rPr>
            <w:t>Roit</w:t>
          </w:r>
          <w:proofErr w:type="spellEnd"/>
          <w:r w:rsidR="000B0433">
            <w:rPr>
              <w:lang w:val="en-US"/>
            </w:rPr>
            <w:t xml:space="preserve"> and </w:t>
          </w:r>
          <w:proofErr w:type="spellStart"/>
          <w:r w:rsidR="000B0433">
            <w:rPr>
              <w:lang w:val="en-US"/>
            </w:rPr>
            <w:t>Weicht</w:t>
          </w:r>
          <w:proofErr w:type="spellEnd"/>
          <w:r w:rsidR="000B0433">
            <w:rPr>
              <w:lang w:val="en-US"/>
            </w:rPr>
            <w:t xml:space="preserve">, 2013; </w:t>
          </w:r>
          <w:proofErr w:type="spellStart"/>
          <w:r w:rsidR="000B0433">
            <w:rPr>
              <w:lang w:val="en-US"/>
            </w:rPr>
            <w:t>Simonazzi</w:t>
          </w:r>
          <w:proofErr w:type="spellEnd"/>
          <w:r w:rsidR="000B0433">
            <w:rPr>
              <w:lang w:val="en-US"/>
            </w:rPr>
            <w:t>,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 xml:space="preserve">(Da </w:t>
          </w:r>
          <w:proofErr w:type="spellStart"/>
          <w:r w:rsidR="000B0433">
            <w:rPr>
              <w:lang w:val="en-US"/>
            </w:rPr>
            <w:t>Roit</w:t>
          </w:r>
          <w:proofErr w:type="spellEnd"/>
          <w:r w:rsidR="000B0433">
            <w:rPr>
              <w:lang w:val="en-US"/>
            </w:rPr>
            <w:t xml:space="preserve"> and </w:t>
          </w:r>
          <w:proofErr w:type="spellStart"/>
          <w:r w:rsidR="000B0433">
            <w:rPr>
              <w:lang w:val="en-US"/>
            </w:rPr>
            <w:t>Weicht</w:t>
          </w:r>
          <w:proofErr w:type="spellEnd"/>
          <w:r w:rsidR="000B0433">
            <w:rPr>
              <w:lang w:val="en-US"/>
            </w:rPr>
            <w:t xml:space="preserve">, 2013; </w:t>
          </w:r>
          <w:proofErr w:type="spellStart"/>
          <w:r w:rsidR="000B0433">
            <w:rPr>
              <w:lang w:val="en-US"/>
            </w:rPr>
            <w:t>Simonazzi</w:t>
          </w:r>
          <w:proofErr w:type="spellEnd"/>
          <w:r w:rsidR="000B0433">
            <w:rPr>
              <w:lang w:val="en-US"/>
            </w:rPr>
            <w:t>, 2008)</w:t>
          </w:r>
          <w:r w:rsidR="00981837" w:rsidRPr="006A56FF">
            <w:rPr>
              <w:lang w:val="en-US"/>
            </w:rPr>
            <w:fldChar w:fldCharType="end"/>
          </w:r>
        </w:sdtContent>
      </w:sdt>
      <w:r w:rsidR="00981837" w:rsidRPr="006A56FF">
        <w:rPr>
          <w:lang w:val="en-US"/>
        </w:rPr>
        <w:t xml:space="preserve">. </w:t>
      </w:r>
    </w:p>
    <w:p w14:paraId="3C4F7E80" w14:textId="506751F8" w:rsidR="00981837" w:rsidRPr="00981837" w:rsidRDefault="00981837" w:rsidP="00C3311E">
      <w:pPr>
        <w:pStyle w:val="berschrift3"/>
        <w:rPr>
          <w:lang w:val="en-US"/>
        </w:rPr>
      </w:pPr>
      <w:r w:rsidRPr="00981837">
        <w:rPr>
          <w:lang w:val="en-US"/>
        </w:rPr>
        <w:lastRenderedPageBreak/>
        <w:t>I</w:t>
      </w:r>
      <w:r w:rsidR="00A40F30">
        <w:rPr>
          <w:lang w:val="en-US"/>
        </w:rPr>
        <w:t>II</w:t>
      </w:r>
      <w:r w:rsidRPr="00981837">
        <w:rPr>
          <w:lang w:val="en-US"/>
        </w:rPr>
        <w:t>. Access regulation</w:t>
      </w:r>
    </w:p>
    <w:p w14:paraId="6CE852C5" w14:textId="2BB3AD92"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5F6D29" w:rsidRPr="005E05FB">
        <w:rPr>
          <w:lang w:val="en-US"/>
        </w:rPr>
        <w:t xml:space="preserve">This access dimension has been proven of high relevance for healthcare typologies </w:t>
      </w:r>
      <w:sdt>
        <w:sdtPr>
          <w:rPr>
            <w:lang w:val="en-US"/>
          </w:rPr>
          <w:alias w:val="Don't edit this field"/>
          <w:tag w:val="CitaviPlaceholder#f2f0bd0e-df94-45b3-87aa-3a153d465999"/>
          <w:id w:val="-1509815262"/>
          <w:placeholder>
            <w:docPart w:val="6B2D75D8747441FCBC779C31018E6055"/>
          </w:placeholder>
        </w:sdt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w:t>
          </w:r>
          <w:proofErr w:type="spellStart"/>
          <w:r w:rsidR="000B0433">
            <w:rPr>
              <w:lang w:val="en-US"/>
            </w:rPr>
            <w:t>Reibling</w:t>
          </w:r>
          <w:proofErr w:type="spellEnd"/>
          <w:r w:rsidR="000B0433">
            <w:rPr>
              <w:lang w:val="en-US"/>
            </w:rPr>
            <w:t xml:space="preserve">, 2010; </w:t>
          </w:r>
          <w:proofErr w:type="spellStart"/>
          <w:r w:rsidR="000B0433">
            <w:rPr>
              <w:lang w:val="en-US"/>
            </w:rPr>
            <w:t>Reibling</w:t>
          </w:r>
          <w:proofErr w:type="spellEnd"/>
          <w:r w:rsidR="000B0433">
            <w:rPr>
              <w:lang w:val="en-US"/>
            </w:rPr>
            <w:t xml:space="preserve">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in </w:t>
      </w:r>
      <w:sdt>
        <w:sdtPr>
          <w:rPr>
            <w:lang w:val="en-US"/>
          </w:rPr>
          <w:alias w:val="Don't edit this field"/>
          <w:tag w:val="CitaviPlaceholder#808dfd40-a0a4-4d26-8976-7ed4f92f59aa"/>
          <w:id w:val="-1249414639"/>
          <w:placeholder>
            <w:docPart w:val="6B2D75D8747441FCBC779C31018E6055"/>
          </w:placeholder>
        </w:sdtPr>
        <w:sdtContent>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0B0433">
            <w:rPr>
              <w:lang w:val="en-US"/>
            </w:rPr>
            <w:t>Kraus et al.'s</w:t>
          </w:r>
          <w:r w:rsidR="005F6D29" w:rsidRPr="005E05FB">
            <w:rPr>
              <w:lang w:val="en-US"/>
            </w:rPr>
            <w:fldChar w:fldCharType="end"/>
          </w:r>
        </w:sdtContent>
      </w:sdt>
      <w:r w:rsidR="005F6D29" w:rsidRPr="005E05FB">
        <w:rPr>
          <w:lang w:val="en-US"/>
        </w:rPr>
        <w:t xml:space="preserve"> </w:t>
      </w:r>
      <w:sdt>
        <w:sdtPr>
          <w:rPr>
            <w:lang w:val="en-US"/>
          </w:rPr>
          <w:alias w:val="Don't edit this field"/>
          <w:tag w:val="CitaviPlaceholder#3841fbdc-615c-4153-b753-4f874dc78fd3"/>
          <w:id w:val="1645777835"/>
          <w:placeholder>
            <w:docPart w:val="6B2D75D8747441FCBC779C31018E6055"/>
          </w:placeholder>
        </w:sdtPr>
        <w:sdtContent>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0B0433">
            <w:rPr>
              <w:lang w:val="en-US"/>
            </w:rPr>
            <w:t>(2010)</w:t>
          </w:r>
          <w:r w:rsidR="005F6D29" w:rsidRPr="005E05FB">
            <w:rPr>
              <w:lang w:val="en-US"/>
            </w:rPr>
            <w:fldChar w:fldCharType="end"/>
          </w:r>
        </w:sdtContent>
      </w:sdt>
      <w:r w:rsidR="005F6D29" w:rsidRPr="005E05FB">
        <w:rPr>
          <w:lang w:val="en-US"/>
        </w:rPr>
        <w:t xml:space="preserve"> typology.</w:t>
      </w:r>
    </w:p>
    <w:p w14:paraId="74595C0A" w14:textId="3E8D73AD" w:rsidR="00A40F30" w:rsidRPr="00981837" w:rsidRDefault="00A40F30" w:rsidP="00A40F30">
      <w:pPr>
        <w:pStyle w:val="berschrift3"/>
        <w:rPr>
          <w:lang w:val="en-US"/>
        </w:rPr>
      </w:pPr>
      <w:r w:rsidRPr="00981837">
        <w:rPr>
          <w:lang w:val="en-US"/>
        </w:rPr>
        <w:t>I</w:t>
      </w:r>
      <w:r>
        <w:rPr>
          <w:lang w:val="en-US"/>
        </w:rPr>
        <w:t>V</w:t>
      </w:r>
      <w:r w:rsidRPr="00981837">
        <w:rPr>
          <w:lang w:val="en-US"/>
        </w:rPr>
        <w:t>. Performance</w:t>
      </w:r>
    </w:p>
    <w:p w14:paraId="232CEB2A" w14:textId="73B0FB07" w:rsidR="00A40F30" w:rsidRPr="00981837" w:rsidRDefault="00A40F30" w:rsidP="00A40F30">
      <w:pPr>
        <w:pStyle w:val="02Flietext"/>
        <w:rPr>
          <w:lang w:val="en-US"/>
        </w:rPr>
      </w:pPr>
      <w:r w:rsidRPr="00981837">
        <w:rPr>
          <w:lang w:val="en-US"/>
        </w:rPr>
        <w:t xml:space="preserve">Measuring the performance of LTC systems is especially on an internationally comparative level still in its infancy. </w:t>
      </w:r>
      <w:r>
        <w:rPr>
          <w:lang w:val="en-US"/>
        </w:rPr>
        <w:t>Common i</w:t>
      </w:r>
      <w:r w:rsidRPr="00981837">
        <w:rPr>
          <w:lang w:val="en-US"/>
        </w:rPr>
        <w:t>ndicators</w:t>
      </w:r>
      <w:r>
        <w:rPr>
          <w:lang w:val="en-US"/>
        </w:rPr>
        <w:t xml:space="preserve"> for measuring the quality of service provision in LTC</w:t>
      </w:r>
      <w:r w:rsidRPr="00981837">
        <w:rPr>
          <w:lang w:val="en-US"/>
        </w:rPr>
        <w:t xml:space="preserve"> such as the </w:t>
      </w:r>
      <w:r>
        <w:rPr>
          <w:lang w:val="en-US"/>
        </w:rPr>
        <w:t>share</w:t>
      </w:r>
      <w:r w:rsidRPr="00981837">
        <w:rPr>
          <w:lang w:val="en-US"/>
        </w:rPr>
        <w:t xml:space="preserve"> of institutional and home-based LTC patients with pressure ulcers or unintended weight loss are</w:t>
      </w:r>
      <w:r>
        <w:rPr>
          <w:lang w:val="en-US"/>
        </w:rPr>
        <w:t xml:space="preserve"> </w:t>
      </w:r>
      <w:r w:rsidRPr="00B00DDC">
        <w:rPr>
          <w:lang w:val="en-US"/>
        </w:rPr>
        <w:t>not available</w:t>
      </w:r>
      <w:r w:rsidRPr="00981837">
        <w:rPr>
          <w:lang w:val="en-US"/>
        </w:rPr>
        <w:t xml:space="preserve"> in many countries</w:t>
      </w:r>
      <w:r>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Content>
          <w:r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Pr="00981837">
            <w:rPr>
              <w:lang w:val="en-US"/>
            </w:rPr>
            <w:fldChar w:fldCharType="separate"/>
          </w:r>
          <w:r w:rsidR="000B0433">
            <w:rPr>
              <w:lang w:val="en-US"/>
            </w:rPr>
            <w:t>(</w:t>
          </w:r>
          <w:proofErr w:type="spellStart"/>
          <w:r w:rsidR="000B0433">
            <w:rPr>
              <w:lang w:val="en-US"/>
            </w:rPr>
            <w:t>Halfens</w:t>
          </w:r>
          <w:proofErr w:type="spellEnd"/>
          <w:r w:rsidR="000B0433">
            <w:rPr>
              <w:lang w:val="en-US"/>
            </w:rPr>
            <w:t xml:space="preserve"> et al., 2013)</w:t>
          </w:r>
          <w:r w:rsidRPr="00981837">
            <w:rPr>
              <w:lang w:val="en-US"/>
            </w:rPr>
            <w:fldChar w:fldCharType="end"/>
          </w:r>
        </w:sdtContent>
      </w:sdt>
      <w:r w:rsidRPr="00981837">
        <w:rPr>
          <w:lang w:val="en-US"/>
        </w:rPr>
        <w:t>.</w:t>
      </w:r>
      <w:r>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Content>
          <w:r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Pr="006A56FF">
            <w:rPr>
              <w:lang w:val="en-US"/>
            </w:rPr>
            <w:fldChar w:fldCharType="separate"/>
          </w:r>
          <w:r w:rsidR="000B0433">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Content>
          <w:r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Pr="006A56FF">
            <w:rPr>
              <w:lang w:val="en-US"/>
            </w:rPr>
            <w:fldChar w:fldCharType="separate"/>
          </w:r>
          <w:r w:rsidR="000B0433">
            <w:rPr>
              <w:lang w:val="en-US"/>
            </w:rPr>
            <w:t>(2011)</w:t>
          </w:r>
          <w:r w:rsidRPr="006A56FF">
            <w:rPr>
              <w:lang w:val="en-US"/>
            </w:rPr>
            <w:fldChar w:fldCharType="end"/>
          </w:r>
        </w:sdtContent>
      </w:sdt>
      <w:r w:rsidRPr="006A56FF">
        <w:rPr>
          <w:lang w:val="en-US"/>
        </w:rPr>
        <w:t xml:space="preserve"> for example use the share of people over 80 reporting good or very good health and the perceived limitations in ADLs for people aged 65 or older. </w:t>
      </w:r>
      <w:sdt>
        <w:sdtPr>
          <w:rPr>
            <w:lang w:val="en-US"/>
          </w:rPr>
          <w:alias w:val="Don't edit this field"/>
          <w:tag w:val="CitaviPlaceholder#db31a6e6-ba32-4bb0-bb6f-1a515e44c03c"/>
          <w:id w:val="-1788260562"/>
          <w:placeholder>
            <w:docPart w:val="5545F3DBAB0E4F6FA3A9360EFAFFAAA6"/>
          </w:placeholder>
        </w:sdtPr>
        <w:sdtContent>
          <w:r w:rsidRPr="006A56FF">
            <w:rPr>
              <w:lang w:val="en-US"/>
            </w:rPr>
            <w:fldChar w:fldCharType="begin"/>
          </w:r>
          <w:r>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Pr="006A56FF">
            <w:rPr>
              <w:lang w:val="en-US"/>
            </w:rPr>
            <w:fldChar w:fldCharType="separate"/>
          </w:r>
          <w:r w:rsidR="000B0433">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Content>
          <w:r w:rsidRPr="006A56FF">
            <w:rPr>
              <w:lang w:val="en-US"/>
            </w:rPr>
            <w:fldChar w:fldCharType="begin"/>
          </w:r>
          <w:r>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Pr="006A56FF">
            <w:rPr>
              <w:lang w:val="en-US"/>
            </w:rPr>
            <w:fldChar w:fldCharType="separate"/>
          </w:r>
          <w:r w:rsidR="000B0433">
            <w:rPr>
              <w:lang w:val="en-US"/>
            </w:rPr>
            <w:t>(2010)</w:t>
          </w:r>
          <w:r w:rsidRPr="006A56FF">
            <w:rPr>
              <w:lang w:val="en-US"/>
            </w:rPr>
            <w:fldChar w:fldCharType="end"/>
          </w:r>
        </w:sdtContent>
      </w:sdt>
      <w:r w:rsidRPr="006A56FF">
        <w:rPr>
          <w:lang w:val="en-US"/>
        </w:rPr>
        <w:t xml:space="preserve"> take institutional indicators of mandatory quality assurance systems and the degree and functioning of integrated services.</w:t>
      </w:r>
    </w:p>
    <w:p w14:paraId="6AD1AE6E" w14:textId="6735CB06" w:rsidR="005E05FB" w:rsidRDefault="000A70B1" w:rsidP="00CF57A8">
      <w:pPr>
        <w:pStyle w:val="berschrift3"/>
        <w:rPr>
          <w:lang w:val="en-US"/>
        </w:rPr>
      </w:pPr>
      <w:commentRangeStart w:id="29"/>
      <w:ins w:id="30" w:author="Philipp Alexander Linden" w:date="2020-07-10T16:49:00Z">
        <w:r>
          <w:rPr>
            <w:lang w:val="en-US"/>
          </w:rPr>
          <w:t>Same</w:t>
        </w:r>
      </w:ins>
      <w:commentRangeEnd w:id="29"/>
      <w:ins w:id="31" w:author="Philipp Alexander Linden" w:date="2020-07-10T16:50:00Z">
        <w:r>
          <w:rPr>
            <w:rStyle w:val="Kommentarzeichen"/>
            <w:rFonts w:eastAsia="Calibri"/>
            <w:u w:val="none"/>
          </w:rPr>
          <w:commentReference w:id="29"/>
        </w:r>
      </w:ins>
      <w:ins w:id="32" w:author="Philipp Alexander Linden" w:date="2020-07-10T16:49:00Z">
        <w:r>
          <w:rPr>
            <w:lang w:val="en-US"/>
          </w:rPr>
          <w:t xml:space="preserve"> measure – different typo</w:t>
        </w:r>
      </w:ins>
      <w:ins w:id="33" w:author="Philipp Alexander Linden" w:date="2020-07-10T16:50:00Z">
        <w:r>
          <w:rPr>
            <w:lang w:val="en-US"/>
          </w:rPr>
          <w:t>logies</w:t>
        </w:r>
      </w:ins>
      <w:del w:id="34" w:author="Philipp Alexander Linden" w:date="2020-07-10T16:49:00Z">
        <w:r w:rsidR="005E05FB" w:rsidDel="000A70B1">
          <w:rPr>
            <w:lang w:val="en-US"/>
          </w:rPr>
          <w:delText>An overview on existing typologies</w:delText>
        </w:r>
      </w:del>
    </w:p>
    <w:p w14:paraId="435E1D48" w14:textId="660B09B7" w:rsidR="005E05FB" w:rsidRPr="005E05FB" w:rsidRDefault="005F6D29" w:rsidP="005E05FB">
      <w:pPr>
        <w:pStyle w:val="02FlietextEinzug"/>
        <w:ind w:firstLine="0"/>
        <w:rPr>
          <w:lang w:val="en-US"/>
        </w:rPr>
      </w:pPr>
      <w:r>
        <w:rPr>
          <w:lang w:val="en-US"/>
        </w:rPr>
        <w:t xml:space="preserve">Most existing typologies are </w:t>
      </w:r>
      <w:r w:rsidR="00BC7C5E">
        <w:rPr>
          <w:lang w:val="en-US"/>
        </w:rPr>
        <w:t xml:space="preserve">solely </w:t>
      </w:r>
      <w:r>
        <w:rPr>
          <w:lang w:val="en-US"/>
        </w:rPr>
        <w:t>based on quantitative indictors</w:t>
      </w:r>
      <w:r w:rsidR="00BC7C5E">
        <w:rPr>
          <w:lang w:val="en-US"/>
        </w:rPr>
        <w:t>, usually taking up</w:t>
      </w:r>
      <w:r>
        <w:rPr>
          <w:lang w:val="en-US"/>
        </w:rPr>
        <w:t xml:space="preserve"> </w:t>
      </w:r>
      <w:r w:rsidR="005E05FB" w:rsidRPr="005E05FB">
        <w:rPr>
          <w:lang w:val="en-US"/>
        </w:rPr>
        <w:t xml:space="preserve"> OECD and Eurostat indicators</w:t>
      </w:r>
      <w:sdt>
        <w:sdtPr>
          <w:rPr>
            <w:lang w:val="en-US"/>
          </w:rPr>
          <w:alias w:val="Don’t edit this field."/>
          <w:tag w:val="CitaviPlaceholder#d8de9a1f-9524-46c7-bfd0-27622af51218"/>
          <w:id w:val="-634178680"/>
          <w:placeholder>
            <w:docPart w:val="E8AF97B8681D4B41AE16451455298E75"/>
          </w:placeholder>
        </w:sdtPr>
        <w:sdtContent>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w:t>
          </w:r>
          <w:proofErr w:type="spellStart"/>
          <w:r w:rsidR="000B0433">
            <w:rPr>
              <w:lang w:val="en-US"/>
            </w:rPr>
            <w:t>Alber</w:t>
          </w:r>
          <w:proofErr w:type="spellEnd"/>
          <w:r w:rsidR="000B0433">
            <w:rPr>
              <w:lang w:val="en-US"/>
            </w:rPr>
            <w:t>, 1995; Colombo, 2012; Damiani et al., 2011; Kraus et al., 2010)</w:t>
          </w:r>
          <w:r w:rsidR="005E05FB" w:rsidRPr="005E05FB">
            <w:rPr>
              <w:lang w:val="en-US"/>
            </w:rPr>
            <w:fldChar w:fldCharType="end"/>
          </w:r>
        </w:sdtContent>
      </w:sdt>
      <w:r w:rsidR="005E05FB" w:rsidRPr="005E05FB">
        <w:rPr>
          <w:lang w:val="en-US"/>
        </w:rPr>
        <w:t>,</w:t>
      </w:r>
      <w:r>
        <w:rPr>
          <w:lang w:val="en-US"/>
        </w:rPr>
        <w:t xml:space="preserve"> but also </w:t>
      </w:r>
      <w:r w:rsidRPr="005E05FB">
        <w:rPr>
          <w:lang w:val="en-US"/>
        </w:rPr>
        <w:t>Share-Data (micro-data)</w:t>
      </w:r>
      <w:r>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Content>
          <w:r>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sidR="000B0433">
            <w:rPr>
              <w:noProof/>
              <w:lang w:val="en-US"/>
            </w:rPr>
            <w:t>(Pommer et al., 2009)</w:t>
          </w:r>
          <w:r>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The results of these typologies are certainly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included only about ten European/OECD country </w:t>
      </w:r>
      <w:r w:rsidR="005E05FB" w:rsidRPr="005E05FB">
        <w:rPr>
          <w:lang w:val="en-US"/>
        </w:rPr>
        <w:lastRenderedPageBreak/>
        <w:t xml:space="preserve">cases </w:t>
      </w:r>
      <w:sdt>
        <w:sdtPr>
          <w:rPr>
            <w:lang w:val="en-US"/>
          </w:rPr>
          <w:alias w:val="Don't edit this field"/>
          <w:tag w:val="CitaviPlaceholder#ec1d3126-328c-4a11-aec2-2b589b409d19"/>
          <w:id w:val="-1134094184"/>
          <w:placeholder>
            <w:docPart w:val="4118B0A02F2141DCB251311D18CB2180"/>
          </w:placeholder>
        </w:sdt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w:t>
          </w:r>
          <w:proofErr w:type="spellStart"/>
          <w:r w:rsidR="000B0433">
            <w:rPr>
              <w:lang w:val="en-US"/>
            </w:rPr>
            <w:t>Alber</w:t>
          </w:r>
          <w:proofErr w:type="spellEnd"/>
          <w:r w:rsidR="000B0433">
            <w:rPr>
              <w:lang w:val="en-US"/>
            </w:rPr>
            <w:t xml:space="preserve">, 1995; </w:t>
          </w:r>
          <w:proofErr w:type="spellStart"/>
          <w:r w:rsidR="000B0433">
            <w:rPr>
              <w:lang w:val="en-US"/>
            </w:rPr>
            <w:t>Halásková</w:t>
          </w:r>
          <w:proofErr w:type="spellEnd"/>
          <w:r w:rsidR="000B0433">
            <w:rPr>
              <w:lang w:val="en-US"/>
            </w:rPr>
            <w:t xml:space="preserve"> et al., 2017; </w:t>
          </w:r>
          <w:proofErr w:type="spellStart"/>
          <w:r w:rsidR="000B0433">
            <w:rPr>
              <w:lang w:val="en-US"/>
            </w:rPr>
            <w:t>Pommer</w:t>
          </w:r>
          <w:proofErr w:type="spellEnd"/>
          <w:r w:rsidR="000B0433">
            <w:rPr>
              <w:lang w:val="en-US"/>
            </w:rPr>
            <w:t xml:space="preserve"> et al., 2009)</w:t>
          </w:r>
          <w:r w:rsidR="005E05FB" w:rsidRPr="005E05FB">
            <w:rPr>
              <w:lang w:val="en-US"/>
            </w:rPr>
            <w:fldChar w:fldCharType="end"/>
          </w:r>
        </w:sdtContent>
      </w:sdt>
      <w:r w:rsidR="005E05FB" w:rsidRPr="005E05FB">
        <w:rPr>
          <w:lang w:val="en-US"/>
        </w:rPr>
        <w:t xml:space="preserve"> while others analyzed about 20 and more European </w:t>
      </w:r>
      <w:sdt>
        <w:sdtPr>
          <w:rPr>
            <w:lang w:val="en-US"/>
          </w:rPr>
          <w:alias w:val="Don't edit this field"/>
          <w:tag w:val="CitaviPlaceholder#5d260071-a9f0-4c78-b355-2a1871fb6dac"/>
          <w:id w:val="-717971029"/>
          <w:placeholder>
            <w:docPart w:val="4118B0A02F2141DCB251311D18CB2180"/>
          </w:placeholder>
        </w:sdt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and/or OECD cases </w:t>
      </w:r>
      <w:sdt>
        <w:sdtPr>
          <w:rPr>
            <w:lang w:val="en-US"/>
          </w:rPr>
          <w:alias w:val="Don't edit this field"/>
          <w:tag w:val="CitaviPlaceholder#88df41d0-3cbf-4436-9486-799861ce0173"/>
          <w:id w:val="2063670814"/>
          <w:placeholder>
            <w:docPart w:val="4118B0A02F2141DCB251311D18CB2180"/>
          </w:placeholder>
        </w:sdt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727C210A"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northern European cluster that mostly includes Sweden, Norway, Denmark, Finland and often also the Netherlands </w:t>
      </w:r>
      <w:sdt>
        <w:sdtPr>
          <w:rPr>
            <w:lang w:val="en-US"/>
          </w:rPr>
          <w:alias w:val="Don't edit this field"/>
          <w:tag w:val="CitaviPlaceholder#f63525ed-8884-4f8e-918e-35e6d3f77443"/>
          <w:id w:val="-1308238888"/>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 xml:space="preserve">(Alber, 1995; Colombo, 2012; </w:t>
          </w:r>
          <w:proofErr w:type="spellStart"/>
          <w:r w:rsidR="000B0433">
            <w:t>Damiani</w:t>
          </w:r>
          <w:proofErr w:type="spellEnd"/>
          <w:r w:rsidR="000B0433">
            <w:t xml:space="preserve">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proofErr w:type="spellStart"/>
          <w:r w:rsidR="000B0433">
            <w:rPr>
              <w:lang w:val="en-US"/>
            </w:rPr>
            <w:t>Halásková</w:t>
          </w:r>
          <w:proofErr w:type="spellEnd"/>
          <w:r w:rsidR="000B0433">
            <w:rPr>
              <w:lang w:val="en-US"/>
            </w:rPr>
            <w:t xml:space="preserve">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sometimes join. In some studies a second cluster which incorporates Eastern-European as well as Southern European countries is built </w:t>
      </w:r>
      <w:sdt>
        <w:sdtPr>
          <w:rPr>
            <w:lang w:val="en-US"/>
          </w:rPr>
          <w:alias w:val="Don't edit this field"/>
          <w:tag w:val="CitaviPlaceholder#716d8010-c467-4967-b0e5-14c22d47fa9c"/>
          <w:id w:val="11578945"/>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including Italy, Spain</w:t>
      </w:r>
      <w:r w:rsidR="00A35056">
        <w:rPr>
          <w:lang w:val="en-US"/>
        </w:rPr>
        <w:t>,</w:t>
      </w:r>
      <w:r w:rsidRPr="005E05FB">
        <w:rPr>
          <w:lang w:val="en-US"/>
        </w:rPr>
        <w:t xml:space="preserve"> and Greece. These countries are only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proofErr w:type="spellStart"/>
          <w:r w:rsidR="000B0433">
            <w:rPr>
              <w:lang w:val="en-US"/>
            </w:rPr>
            <w:t>Pommer</w:t>
          </w:r>
          <w:proofErr w:type="spellEnd"/>
          <w:r w:rsidR="000B0433">
            <w:rPr>
              <w:lang w:val="en-US"/>
            </w:rPr>
            <w:t xml:space="preserve">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82D78" w:rsidRPr="005E05FB">
        <w:rPr>
          <w:lang w:val="en-US"/>
        </w:rPr>
        <w:t xml:space="preserve"> </w:t>
      </w:r>
      <w:r w:rsidRPr="005E05FB">
        <w:rPr>
          <w:lang w:val="en-US"/>
        </w:rPr>
        <w:t xml:space="preserve">but mostly together with some Eastern European or Northern European countries </w:t>
      </w:r>
      <w:sdt>
        <w:sdtPr>
          <w:rPr>
            <w:lang w:val="en-US"/>
          </w:rPr>
          <w:alias w:val="Don't edit this field"/>
          <w:tag w:val="CitaviPlaceholder#3e8aa7b1-879c-4384-bf4d-276a839ec866"/>
          <w:id w:val="2041162726"/>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 xml:space="preserve">(Alber, 1995; </w:t>
          </w:r>
          <w:proofErr w:type="spellStart"/>
          <w:r w:rsidR="000B0433">
            <w:t>Damiani</w:t>
          </w:r>
          <w:proofErr w:type="spellEnd"/>
          <w:r w:rsidR="000B0433">
            <w:t xml:space="preserve"> et al., 2011; </w:t>
          </w:r>
          <w:proofErr w:type="spellStart"/>
          <w:r w:rsidR="000B0433">
            <w:t>Halásková</w:t>
          </w:r>
          <w:proofErr w:type="spellEnd"/>
          <w:r w:rsidR="000B0433">
            <w:t xml:space="preserve">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the typologies. The typology by </w:t>
      </w:r>
      <w:sdt>
        <w:sdtPr>
          <w:rPr>
            <w:lang w:val="en-US"/>
          </w:rPr>
          <w:alias w:val="Don't edit this field"/>
          <w:tag w:val="CitaviPlaceholder#d0629911-bcfe-448f-b618-1aad2ae5c3e6"/>
          <w:id w:val="-193159987"/>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which categorize</w:t>
      </w:r>
      <w:r w:rsidR="00A35056">
        <w:rPr>
          <w:lang w:val="en-US"/>
        </w:rPr>
        <w:t>s</w:t>
      </w:r>
      <w:r w:rsidRPr="005E05FB">
        <w:rPr>
          <w:lang w:val="en-US"/>
        </w:rPr>
        <w:t xml:space="preserve"> countries based on financing indicators include Japan and South Korea in a cluster with Germany, Luxemburg</w:t>
      </w:r>
      <w:r w:rsidR="00A35056">
        <w:rPr>
          <w:lang w:val="en-US"/>
        </w:rPr>
        <w:t>,</w:t>
      </w:r>
      <w:r w:rsidRPr="005E05FB">
        <w:rPr>
          <w:lang w:val="en-US"/>
        </w:rPr>
        <w:t xml:space="preserve"> and the Netherlands due to their common social insurance approach, whereas New Zealand and Canada are in a cluster with Greece, Spain</w:t>
      </w:r>
      <w:r w:rsidR="00A35056">
        <w:rPr>
          <w:lang w:val="en-US"/>
        </w:rPr>
        <w:t>,</w:t>
      </w:r>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proofErr w:type="spellStart"/>
          <w:r w:rsidR="000B0433">
            <w:rPr>
              <w:lang w:val="en-US"/>
            </w:rPr>
            <w:t>Halásková</w:t>
          </w:r>
          <w:proofErr w:type="spellEnd"/>
          <w:r w:rsidR="000B0433">
            <w:rPr>
              <w:lang w:val="en-US"/>
            </w:rPr>
            <w:t xml:space="preserve">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find Australia and South Korea in one cluster.</w:t>
      </w:r>
    </w:p>
    <w:p w14:paraId="5BC41897" w14:textId="3A2711A2" w:rsidR="005E05FB" w:rsidRPr="006A56FF" w:rsidRDefault="005E05FB" w:rsidP="00CF57A8">
      <w:pPr>
        <w:pStyle w:val="02FlietextEinzug"/>
        <w:rPr>
          <w:lang w:val="en-US"/>
        </w:rPr>
      </w:pPr>
      <w:r w:rsidRPr="005E05FB">
        <w:rPr>
          <w:lang w:val="en-US"/>
        </w:rPr>
        <w:lastRenderedPageBreak/>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r w:rsidR="00A35056">
        <w:rPr>
          <w:lang w:val="en-US"/>
        </w:rPr>
        <w:t>e</w:t>
      </w:r>
      <w:r w:rsidR="00341CEB">
        <w:rPr>
          <w:lang w:val="en-US"/>
        </w:rPr>
        <w:t xml:space="preserve"> combined both approaches.</w:t>
      </w:r>
    </w:p>
    <w:p w14:paraId="56CE1366" w14:textId="045A4092"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400</w:t>
      </w:r>
      <w:r w:rsidR="0081256C" w:rsidRPr="006A56FF">
        <w:rPr>
          <w:lang w:val="en-US"/>
        </w:rPr>
        <w:t xml:space="preserve"> words</w:t>
      </w:r>
    </w:p>
    <w:p w14:paraId="43C41322" w14:textId="7068AAD4" w:rsidR="005E0DE7" w:rsidRPr="006A56FF" w:rsidRDefault="005E0DE7" w:rsidP="005E0DE7">
      <w:pPr>
        <w:pStyle w:val="berschrift2"/>
        <w:rPr>
          <w:lang w:val="en-US"/>
        </w:rPr>
      </w:pPr>
      <w:del w:id="35" w:author="Philipp Alexander Linden" w:date="2020-07-10T16:28:00Z">
        <w:r w:rsidRPr="006A56FF" w:rsidDel="00792D73">
          <w:rPr>
            <w:lang w:val="en-US"/>
          </w:rPr>
          <w:delText>Data</w:delText>
        </w:r>
        <w:r w:rsidR="00AB6B50" w:rsidDel="00792D73">
          <w:rPr>
            <w:lang w:val="en-US"/>
          </w:rPr>
          <w:delText xml:space="preserve"> – </w:delText>
        </w:r>
      </w:del>
      <w:r w:rsidR="00AB6B50">
        <w:rPr>
          <w:lang w:val="en-US"/>
        </w:rPr>
        <w:t xml:space="preserve">Quantitative </w:t>
      </w:r>
      <w:r w:rsidR="00D86257">
        <w:rPr>
          <w:lang w:val="en-US"/>
        </w:rPr>
        <w:t>and institutional indicators</w:t>
      </w:r>
    </w:p>
    <w:p w14:paraId="648992AC" w14:textId="0DDF9234" w:rsidR="00E62C77" w:rsidRDefault="00E91ABE" w:rsidP="00FC37B8">
      <w:pPr>
        <w:pStyle w:val="02Flietext"/>
        <w:spacing w:after="0"/>
        <w:rPr>
          <w:lang w:val="en-US"/>
        </w:rPr>
      </w:pPr>
      <w:r w:rsidRPr="004B36E0">
        <w:rPr>
          <w:lang w:val="en-US"/>
        </w:rPr>
        <w:t xml:space="preserve">Indicators for the typology </w:t>
      </w:r>
      <w:r w:rsidR="00304754" w:rsidRPr="004B36E0">
        <w:rPr>
          <w:lang w:val="en-US"/>
        </w:rPr>
        <w:t xml:space="preserve">of LTC systems </w:t>
      </w:r>
      <w:r w:rsidRPr="004B36E0">
        <w:rPr>
          <w:lang w:val="en-US"/>
        </w:rPr>
        <w:t>came 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Pr="004B36E0">
        <w:rPr>
          <w:lang w:val="en-US"/>
        </w:rPr>
        <w:t>were extracted at the 10</w:t>
      </w:r>
      <w:r w:rsidRPr="004B36E0">
        <w:rPr>
          <w:vertAlign w:val="superscript"/>
          <w:lang w:val="en-US"/>
        </w:rPr>
        <w:t>th</w:t>
      </w:r>
      <w:r w:rsidRPr="004B36E0">
        <w:rPr>
          <w:lang w:val="en-US"/>
        </w:rPr>
        <w:t xml:space="preserve"> of December 2018 </w:t>
      </w:r>
      <w:commentRangeStart w:id="36"/>
      <w:commentRangeStart w:id="37"/>
      <w:del w:id="38" w:author="Philipp Alexander Linden" w:date="2020-07-10T16:26:00Z">
        <w:r w:rsidR="001F6140" w:rsidRPr="004B36E0" w:rsidDel="00560C83">
          <w:rPr>
            <w:lang w:val="en-US"/>
          </w:rPr>
          <w:delText>for 36 countries</w:delText>
        </w:r>
        <w:r w:rsidR="00C473F4" w:rsidRPr="004B36E0" w:rsidDel="00560C83">
          <w:rPr>
            <w:lang w:val="en-US"/>
          </w:rPr>
          <w:delText xml:space="preserve"> </w:delText>
        </w:r>
        <w:r w:rsidRPr="004B36E0" w:rsidDel="00560C83">
          <w:rPr>
            <w:lang w:val="en-US"/>
          </w:rPr>
          <w:delText>on</w:delText>
        </w:r>
        <w:r w:rsidR="00C473F4" w:rsidRPr="004B36E0" w:rsidDel="00560C83">
          <w:rPr>
            <w:lang w:val="en-US"/>
          </w:rPr>
          <w:delText xml:space="preserve"> 18 time points</w:delText>
        </w:r>
        <w:r w:rsidR="005A6A98" w:rsidRPr="004B36E0" w:rsidDel="00560C83">
          <w:rPr>
            <w:lang w:val="en-US"/>
          </w:rPr>
          <w:delText xml:space="preserve"> (2000-2017)</w:delText>
        </w:r>
        <w:commentRangeEnd w:id="36"/>
        <w:r w:rsidR="00935E6D" w:rsidDel="00560C83">
          <w:rPr>
            <w:rStyle w:val="Kommentarzeichen"/>
          </w:rPr>
          <w:commentReference w:id="36"/>
        </w:r>
        <w:commentRangeEnd w:id="37"/>
        <w:r w:rsidR="000025F9" w:rsidDel="00560C83">
          <w:rPr>
            <w:rStyle w:val="Kommentarzeichen"/>
          </w:rPr>
          <w:commentReference w:id="37"/>
        </w:r>
        <w:r w:rsidR="004A6407" w:rsidRPr="004B36E0" w:rsidDel="00560C83">
          <w:rPr>
            <w:lang w:val="en-US"/>
          </w:rPr>
          <w:delText xml:space="preserve"> </w:delText>
        </w:r>
      </w:del>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86257" w:rsidRPr="00D86257">
        <w:rPr>
          <w:lang w:val="en-US"/>
        </w:rPr>
        <w:t xml:space="preserve">Another </w:t>
      </w:r>
      <w:r w:rsidR="008233BC">
        <w:rPr>
          <w:lang w:val="en-US"/>
        </w:rPr>
        <w:t>five</w:t>
      </w:r>
      <w:r w:rsidR="00D86257" w:rsidRPr="00D86257">
        <w:rPr>
          <w:lang w:val="en-US"/>
        </w:rPr>
        <w:t xml:space="preserve"> institutional indicators were distilled from information within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Health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commentRangeStart w:id="39"/>
      <w:commentRangeStart w:id="40"/>
      <w:del w:id="41" w:author="Philipp Alexander Linden" w:date="2020-07-10T16:09:00Z">
        <w:r w:rsidR="00D86257" w:rsidRPr="00D86257" w:rsidDel="000A6448">
          <w:rPr>
            <w:lang w:val="en-US"/>
          </w:rPr>
          <w:delText>In case of ambiguous information</w:delText>
        </w:r>
      </w:del>
      <w:ins w:id="42" w:author="Mareike Ariaans" w:date="2020-07-09T12:46:00Z">
        <w:del w:id="43" w:author="Philipp Alexander Linden" w:date="2020-07-10T16:09:00Z">
          <w:r w:rsidR="00935E6D" w:rsidDel="000A6448">
            <w:rPr>
              <w:lang w:val="en-US"/>
            </w:rPr>
            <w:delText xml:space="preserve"> in these </w:delText>
          </w:r>
        </w:del>
      </w:ins>
      <w:ins w:id="44" w:author="Mareike Ariaans" w:date="2020-07-09T12:47:00Z">
        <w:del w:id="45" w:author="Philipp Alexander Linden" w:date="2020-07-10T16:09:00Z">
          <w:r w:rsidR="00935E6D" w:rsidDel="000A6448">
            <w:rPr>
              <w:lang w:val="en-US"/>
            </w:rPr>
            <w:delText>resources</w:delText>
          </w:r>
        </w:del>
      </w:ins>
      <w:del w:id="46" w:author="Philipp Alexander Linden" w:date="2020-07-10T16:09:00Z">
        <w:r w:rsidR="00D86257" w:rsidRPr="00D86257" w:rsidDel="000A6448">
          <w:rPr>
            <w:lang w:val="en-US"/>
          </w:rPr>
          <w:delText>, we searched for additional information on the indicator within scientific publications and countries’ official websites.</w:delText>
        </w:r>
        <w:commentRangeEnd w:id="39"/>
        <w:r w:rsidR="00935E6D" w:rsidDel="000A6448">
          <w:rPr>
            <w:rStyle w:val="Kommentarzeichen"/>
          </w:rPr>
          <w:commentReference w:id="39"/>
        </w:r>
      </w:del>
      <w:commentRangeEnd w:id="40"/>
      <w:r w:rsidR="000A6448">
        <w:rPr>
          <w:rStyle w:val="Kommentarzeichen"/>
        </w:rPr>
        <w:commentReference w:id="40"/>
      </w:r>
      <w:del w:id="47" w:author="Philipp Alexander Linden" w:date="2020-07-10T16:09:00Z">
        <w:r w:rsidR="00D86257" w:rsidRPr="00D86257" w:rsidDel="000A6448">
          <w:rPr>
            <w:lang w:val="en-US"/>
          </w:rPr>
          <w:delText xml:space="preserve"> </w:delText>
        </w:r>
      </w:del>
      <w:r w:rsidR="00935E6D">
        <w:rPr>
          <w:lang w:val="en-US"/>
        </w:rPr>
        <w:t>All</w:t>
      </w:r>
      <w:r w:rsidR="00F20EDF">
        <w:rPr>
          <w:lang w:val="en-US"/>
        </w:rPr>
        <w:t xml:space="preserve"> values for the</w:t>
      </w:r>
      <w:r w:rsidR="00935E6D">
        <w:rPr>
          <w:lang w:val="en-US"/>
        </w:rPr>
        <w:t xml:space="preserve"> institutional indicators</w:t>
      </w:r>
      <w:r w:rsidR="00D86257" w:rsidRPr="00D86257">
        <w:rPr>
          <w:lang w:val="en-US"/>
        </w:rPr>
        <w:t xml:space="preserve"> refer to the national rules or the dominant rules in place, since in some countries regional or municipal rules prevail. To double-check our values, we contacted national LTC policy experts</w:t>
      </w:r>
      <w:r w:rsidR="00F20EDF">
        <w:rPr>
          <w:lang w:val="en-US"/>
        </w:rPr>
        <w:t xml:space="preserve"> via e-mail</w:t>
      </w:r>
      <w:r w:rsidR="00D86257" w:rsidRPr="00D86257">
        <w:rPr>
          <w:lang w:val="en-US"/>
        </w:rPr>
        <w:t xml:space="preserve">, sent them a questionnaire containing the </w:t>
      </w:r>
      <w:r w:rsidR="00F20EDF">
        <w:rPr>
          <w:lang w:val="en-US"/>
        </w:rPr>
        <w:t xml:space="preserve">description of indicators and values including our country-specific </w:t>
      </w:r>
      <w:r w:rsidR="00D86257" w:rsidRPr="00D86257">
        <w:rPr>
          <w:lang w:val="en-US"/>
        </w:rPr>
        <w:t>assessment of</w:t>
      </w:r>
      <w:r w:rsidR="00F20EDF">
        <w:rPr>
          <w:lang w:val="en-US"/>
        </w:rPr>
        <w:t xml:space="preserve"> values</w:t>
      </w:r>
      <w:r w:rsidR="00D86257" w:rsidRPr="00D86257">
        <w:rPr>
          <w:lang w:val="en-US"/>
        </w:rPr>
        <w:t xml:space="preserve">. We received </w:t>
      </w:r>
      <w:commentRangeStart w:id="48"/>
      <w:r w:rsidR="00D86257" w:rsidRPr="00D86257">
        <w:rPr>
          <w:lang w:val="en-US"/>
        </w:rPr>
        <w:t>XX</w:t>
      </w:r>
      <w:commentRangeEnd w:id="48"/>
      <w:r w:rsidR="000A6448">
        <w:rPr>
          <w:rStyle w:val="Kommentarzeichen"/>
        </w:rPr>
        <w:commentReference w:id="48"/>
      </w:r>
      <w:r w:rsidR="00D86257" w:rsidRPr="00D86257">
        <w:rPr>
          <w:lang w:val="en-US"/>
        </w:rPr>
        <w:t xml:space="preserve"> </w:t>
      </w:r>
      <w:r w:rsidR="00F20EDF" w:rsidRPr="00D86257">
        <w:rPr>
          <w:lang w:val="en-US"/>
        </w:rPr>
        <w:t>questionnaires</w:t>
      </w:r>
      <w:r w:rsidR="00D86257" w:rsidRPr="00D86257">
        <w:rPr>
          <w:lang w:val="en-US"/>
        </w:rPr>
        <w:t xml:space="preserve"> with comments to our coding between May and July 2019.</w:t>
      </w:r>
    </w:p>
    <w:p w14:paraId="6064959F" w14:textId="77777777" w:rsidR="00E62C77" w:rsidRPr="006A56FF" w:rsidRDefault="00E62C77" w:rsidP="00E62C77">
      <w:pPr>
        <w:pStyle w:val="Textkrper"/>
        <w:spacing w:line="480" w:lineRule="auto"/>
        <w:jc w:val="center"/>
        <w:rPr>
          <w:szCs w:val="24"/>
        </w:rPr>
      </w:pPr>
      <w:r w:rsidRPr="00E028AA">
        <w:rPr>
          <w:szCs w:val="24"/>
          <w:highlight w:val="yellow"/>
        </w:rPr>
        <w:t>--- TABLE 1 ABOUT HERE ---</w:t>
      </w:r>
    </w:p>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49"/>
      <w:r w:rsidRPr="006A56FF">
        <w:rPr>
          <w:lang w:val="en-US"/>
        </w:rPr>
        <w:t>indicators</w:t>
      </w:r>
      <w:commentRangeEnd w:id="49"/>
      <w:r>
        <w:rPr>
          <w:rStyle w:val="Kommentarzeichen"/>
          <w:bCs w:val="0"/>
        </w:rPr>
        <w:commentReference w:id="49"/>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6E3A9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6E3A9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6E3A9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6E3A9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6E3A9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6E3A9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6E3A97">
            <w:pPr>
              <w:rPr>
                <w:sz w:val="20"/>
                <w:lang w:val="en-US"/>
              </w:rPr>
            </w:pPr>
            <w:r w:rsidRPr="006A56FF">
              <w:rPr>
                <w:sz w:val="20"/>
                <w:lang w:val="en-US"/>
              </w:rPr>
              <w:t>Max.</w:t>
            </w:r>
          </w:p>
        </w:tc>
      </w:tr>
      <w:tr w:rsidR="00E62C77" w:rsidRPr="006A56FF" w14:paraId="713024A9" w14:textId="77777777" w:rsidTr="006E3A9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6E3A97">
            <w:pPr>
              <w:rPr>
                <w:i/>
                <w:iCs/>
                <w:sz w:val="20"/>
                <w:lang w:val="en-US"/>
              </w:rPr>
            </w:pPr>
            <w:r w:rsidRPr="00CD07AD">
              <w:rPr>
                <w:i/>
                <w:iCs/>
                <w:sz w:val="20"/>
                <w:lang w:val="en-US"/>
              </w:rPr>
              <w:lastRenderedPageBreak/>
              <w:t>I: Supply</w:t>
            </w:r>
          </w:p>
        </w:tc>
        <w:tc>
          <w:tcPr>
            <w:tcW w:w="1276" w:type="dxa"/>
            <w:tcBorders>
              <w:top w:val="single" w:sz="4" w:space="0" w:color="auto"/>
            </w:tcBorders>
            <w:vAlign w:val="center"/>
          </w:tcPr>
          <w:p w14:paraId="722D5638" w14:textId="77777777" w:rsidR="00E62C77" w:rsidRPr="006A56FF" w:rsidRDefault="00E62C77" w:rsidP="006E3A97">
            <w:pPr>
              <w:rPr>
                <w:sz w:val="20"/>
                <w:lang w:val="en-US"/>
              </w:rPr>
            </w:pPr>
          </w:p>
        </w:tc>
        <w:tc>
          <w:tcPr>
            <w:tcW w:w="851" w:type="dxa"/>
            <w:tcBorders>
              <w:top w:val="single" w:sz="4" w:space="0" w:color="auto"/>
            </w:tcBorders>
            <w:vAlign w:val="center"/>
          </w:tcPr>
          <w:p w14:paraId="50519775" w14:textId="77777777" w:rsidR="00E62C77" w:rsidRPr="006A56FF" w:rsidRDefault="00E62C77" w:rsidP="006E3A97">
            <w:pPr>
              <w:rPr>
                <w:sz w:val="20"/>
                <w:lang w:val="en-US"/>
              </w:rPr>
            </w:pPr>
          </w:p>
        </w:tc>
        <w:tc>
          <w:tcPr>
            <w:tcW w:w="851" w:type="dxa"/>
            <w:tcBorders>
              <w:top w:val="single" w:sz="4" w:space="0" w:color="auto"/>
            </w:tcBorders>
            <w:vAlign w:val="center"/>
          </w:tcPr>
          <w:p w14:paraId="652C39BF" w14:textId="77777777" w:rsidR="00E62C77" w:rsidRPr="006A56FF" w:rsidRDefault="00E62C77" w:rsidP="006E3A97">
            <w:pPr>
              <w:rPr>
                <w:sz w:val="20"/>
                <w:lang w:val="en-US"/>
              </w:rPr>
            </w:pPr>
          </w:p>
        </w:tc>
        <w:tc>
          <w:tcPr>
            <w:tcW w:w="709" w:type="dxa"/>
            <w:tcBorders>
              <w:top w:val="single" w:sz="4" w:space="0" w:color="auto"/>
            </w:tcBorders>
            <w:vAlign w:val="center"/>
          </w:tcPr>
          <w:p w14:paraId="6CB030D9" w14:textId="77777777" w:rsidR="00E62C77" w:rsidRPr="006A56FF" w:rsidRDefault="00E62C77" w:rsidP="006E3A97">
            <w:pPr>
              <w:rPr>
                <w:sz w:val="20"/>
                <w:lang w:val="en-US"/>
              </w:rPr>
            </w:pPr>
          </w:p>
        </w:tc>
        <w:tc>
          <w:tcPr>
            <w:tcW w:w="991" w:type="dxa"/>
            <w:tcBorders>
              <w:top w:val="single" w:sz="4" w:space="0" w:color="auto"/>
            </w:tcBorders>
            <w:vAlign w:val="center"/>
          </w:tcPr>
          <w:p w14:paraId="3E4ED437" w14:textId="77777777" w:rsidR="00E62C77" w:rsidRPr="006A56FF" w:rsidRDefault="00E62C77" w:rsidP="006E3A97">
            <w:pPr>
              <w:rPr>
                <w:sz w:val="20"/>
                <w:lang w:val="en-US"/>
              </w:rPr>
            </w:pPr>
          </w:p>
        </w:tc>
      </w:tr>
      <w:tr w:rsidR="00E62C77" w:rsidRPr="006A56FF" w14:paraId="0DF86274" w14:textId="77777777" w:rsidTr="006E3A97">
        <w:trPr>
          <w:trHeight w:val="283"/>
        </w:trPr>
        <w:tc>
          <w:tcPr>
            <w:tcW w:w="3828" w:type="dxa"/>
            <w:shd w:val="clear" w:color="auto" w:fill="auto"/>
            <w:vAlign w:val="center"/>
          </w:tcPr>
          <w:p w14:paraId="5EFB49B3" w14:textId="77777777" w:rsidR="00E62C77" w:rsidRPr="006A56FF" w:rsidRDefault="00E62C77" w:rsidP="006E3A9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77777777" w:rsidR="00E62C77" w:rsidRPr="006A56FF" w:rsidRDefault="00E62C77" w:rsidP="006E3A97">
            <w:pPr>
              <w:rPr>
                <w:sz w:val="20"/>
                <w:lang w:val="en-US"/>
              </w:rPr>
            </w:pPr>
            <w:r w:rsidRPr="006A56FF">
              <w:rPr>
                <w:sz w:val="20"/>
                <w:lang w:val="en-US"/>
              </w:rPr>
              <w:t>EXPND</w:t>
            </w:r>
          </w:p>
        </w:tc>
        <w:tc>
          <w:tcPr>
            <w:tcW w:w="851" w:type="dxa"/>
            <w:vAlign w:val="center"/>
          </w:tcPr>
          <w:p w14:paraId="6D1CCEA0" w14:textId="77777777" w:rsidR="00E62C77" w:rsidRPr="006A56FF" w:rsidRDefault="00E62C77" w:rsidP="006E3A9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6E3A9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6E3A97">
            <w:pPr>
              <w:rPr>
                <w:sz w:val="20"/>
                <w:lang w:val="en-US"/>
              </w:rPr>
            </w:pPr>
            <w:r w:rsidRPr="006A56FF">
              <w:rPr>
                <w:sz w:val="20"/>
                <w:lang w:val="en-US"/>
              </w:rPr>
              <w:t>9.48</w:t>
            </w:r>
          </w:p>
        </w:tc>
        <w:tc>
          <w:tcPr>
            <w:tcW w:w="991" w:type="dxa"/>
            <w:vAlign w:val="center"/>
          </w:tcPr>
          <w:p w14:paraId="57CDD1D9" w14:textId="77777777" w:rsidR="00E62C77" w:rsidRPr="006A56FF" w:rsidRDefault="00E62C77" w:rsidP="006E3A97">
            <w:pPr>
              <w:rPr>
                <w:sz w:val="20"/>
                <w:lang w:val="en-US"/>
              </w:rPr>
            </w:pPr>
            <w:r w:rsidRPr="006A56FF">
              <w:rPr>
                <w:sz w:val="20"/>
                <w:lang w:val="en-US"/>
              </w:rPr>
              <w:t>1745.09</w:t>
            </w:r>
          </w:p>
        </w:tc>
      </w:tr>
      <w:tr w:rsidR="00E62C77" w:rsidRPr="006A56FF" w14:paraId="118C3908" w14:textId="77777777" w:rsidTr="006E3A97">
        <w:trPr>
          <w:trHeight w:val="283"/>
        </w:trPr>
        <w:tc>
          <w:tcPr>
            <w:tcW w:w="3828" w:type="dxa"/>
            <w:shd w:val="clear" w:color="auto" w:fill="auto"/>
            <w:vAlign w:val="center"/>
          </w:tcPr>
          <w:p w14:paraId="0CE5AFD8" w14:textId="77777777" w:rsidR="00E62C77" w:rsidRPr="006A56FF" w:rsidRDefault="00E62C77" w:rsidP="006E3A9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77777777" w:rsidR="00E62C77" w:rsidRPr="006A56FF" w:rsidRDefault="00E62C77" w:rsidP="006E3A97">
            <w:pPr>
              <w:rPr>
                <w:sz w:val="20"/>
                <w:lang w:val="en-US"/>
              </w:rPr>
            </w:pPr>
            <w:r w:rsidRPr="006A56FF">
              <w:rPr>
                <w:sz w:val="20"/>
                <w:lang w:val="en-US"/>
              </w:rPr>
              <w:t>BEDS</w:t>
            </w:r>
          </w:p>
        </w:tc>
        <w:tc>
          <w:tcPr>
            <w:tcW w:w="851" w:type="dxa"/>
            <w:vAlign w:val="center"/>
          </w:tcPr>
          <w:p w14:paraId="70885399" w14:textId="77777777" w:rsidR="00E62C77" w:rsidRPr="006A56FF" w:rsidRDefault="00E62C77" w:rsidP="006E3A97">
            <w:pPr>
              <w:rPr>
                <w:sz w:val="20"/>
                <w:lang w:val="en-US"/>
              </w:rPr>
            </w:pPr>
            <w:r w:rsidRPr="006A56FF">
              <w:rPr>
                <w:sz w:val="20"/>
                <w:lang w:val="en-US"/>
              </w:rPr>
              <w:t>47.73</w:t>
            </w:r>
          </w:p>
        </w:tc>
        <w:tc>
          <w:tcPr>
            <w:tcW w:w="851" w:type="dxa"/>
            <w:vAlign w:val="center"/>
          </w:tcPr>
          <w:p w14:paraId="38FC0A4C" w14:textId="77777777" w:rsidR="00E62C77" w:rsidRPr="006A56FF" w:rsidRDefault="00E62C77" w:rsidP="006E3A97">
            <w:pPr>
              <w:rPr>
                <w:sz w:val="20"/>
                <w:lang w:val="en-US"/>
              </w:rPr>
            </w:pPr>
            <w:r w:rsidRPr="006A56FF">
              <w:rPr>
                <w:sz w:val="20"/>
                <w:lang w:val="en-US"/>
              </w:rPr>
              <w:t>18.27</w:t>
            </w:r>
          </w:p>
        </w:tc>
        <w:tc>
          <w:tcPr>
            <w:tcW w:w="709" w:type="dxa"/>
            <w:vAlign w:val="center"/>
          </w:tcPr>
          <w:p w14:paraId="3823C6DF" w14:textId="77777777" w:rsidR="00E62C77" w:rsidRPr="006A56FF" w:rsidRDefault="00E62C77" w:rsidP="006E3A97">
            <w:pPr>
              <w:rPr>
                <w:sz w:val="20"/>
                <w:lang w:val="en-US"/>
              </w:rPr>
            </w:pPr>
            <w:r w:rsidRPr="006A56FF">
              <w:rPr>
                <w:sz w:val="20"/>
                <w:lang w:val="en-US"/>
              </w:rPr>
              <w:t>12.2</w:t>
            </w:r>
          </w:p>
        </w:tc>
        <w:tc>
          <w:tcPr>
            <w:tcW w:w="991" w:type="dxa"/>
            <w:vAlign w:val="center"/>
          </w:tcPr>
          <w:p w14:paraId="4F913ADE" w14:textId="77777777" w:rsidR="00E62C77" w:rsidRPr="006A56FF" w:rsidRDefault="00E62C77" w:rsidP="006E3A97">
            <w:pPr>
              <w:rPr>
                <w:sz w:val="20"/>
                <w:lang w:val="en-US"/>
              </w:rPr>
            </w:pPr>
            <w:r w:rsidRPr="006A56FF">
              <w:rPr>
                <w:sz w:val="20"/>
                <w:lang w:val="en-US"/>
              </w:rPr>
              <w:t>85</w:t>
            </w:r>
          </w:p>
        </w:tc>
      </w:tr>
      <w:tr w:rsidR="00E62C77" w:rsidRPr="006A56FF" w14:paraId="1B3E6032" w14:textId="77777777" w:rsidTr="006E3A9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6E3A9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6E3A9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77777777" w:rsidR="00E62C77" w:rsidRPr="006A56FF" w:rsidRDefault="00E62C77" w:rsidP="006E3A97">
            <w:pPr>
              <w:rPr>
                <w:sz w:val="20"/>
                <w:lang w:val="en-US"/>
              </w:rPr>
            </w:pPr>
            <w:r w:rsidRPr="006A56FF">
              <w:rPr>
                <w:sz w:val="20"/>
                <w:lang w:val="en-US"/>
              </w:rPr>
              <w:t>RCPT</w:t>
            </w:r>
            <w:r>
              <w:rPr>
                <w:sz w:val="20"/>
                <w:lang w:val="en-US"/>
              </w:rPr>
              <w:t>IN</w:t>
            </w:r>
          </w:p>
        </w:tc>
        <w:tc>
          <w:tcPr>
            <w:tcW w:w="851" w:type="dxa"/>
            <w:tcBorders>
              <w:bottom w:val="single" w:sz="4" w:space="0" w:color="auto"/>
            </w:tcBorders>
            <w:vAlign w:val="center"/>
          </w:tcPr>
          <w:p w14:paraId="550A17D0" w14:textId="77777777" w:rsidR="00E62C77" w:rsidRPr="006A56FF" w:rsidRDefault="00E62C77" w:rsidP="006E3A9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6E3A9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6E3A9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6E3A97">
            <w:pPr>
              <w:rPr>
                <w:sz w:val="20"/>
                <w:lang w:val="en-US"/>
              </w:rPr>
            </w:pPr>
            <w:r w:rsidRPr="006A56FF">
              <w:rPr>
                <w:sz w:val="20"/>
                <w:lang w:val="en-US"/>
              </w:rPr>
              <w:t>7.17</w:t>
            </w:r>
          </w:p>
        </w:tc>
      </w:tr>
      <w:tr w:rsidR="00E62C77" w:rsidRPr="006A56FF" w14:paraId="2FD67D3F" w14:textId="77777777" w:rsidTr="006E3A9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6E3A9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6E3A97">
            <w:pPr>
              <w:rPr>
                <w:sz w:val="20"/>
                <w:lang w:val="en-US"/>
              </w:rPr>
            </w:pPr>
          </w:p>
        </w:tc>
        <w:tc>
          <w:tcPr>
            <w:tcW w:w="851" w:type="dxa"/>
            <w:tcBorders>
              <w:top w:val="single" w:sz="4" w:space="0" w:color="auto"/>
            </w:tcBorders>
            <w:vAlign w:val="center"/>
          </w:tcPr>
          <w:p w14:paraId="07F8C2BE" w14:textId="77777777" w:rsidR="00E62C77" w:rsidRPr="006A56FF" w:rsidRDefault="00E62C77" w:rsidP="006E3A97">
            <w:pPr>
              <w:rPr>
                <w:sz w:val="20"/>
                <w:lang w:val="en-US"/>
              </w:rPr>
            </w:pPr>
          </w:p>
        </w:tc>
        <w:tc>
          <w:tcPr>
            <w:tcW w:w="851" w:type="dxa"/>
            <w:tcBorders>
              <w:top w:val="single" w:sz="4" w:space="0" w:color="auto"/>
            </w:tcBorders>
            <w:vAlign w:val="center"/>
          </w:tcPr>
          <w:p w14:paraId="6D53B8B4" w14:textId="77777777" w:rsidR="00E62C77" w:rsidRPr="006A56FF" w:rsidRDefault="00E62C77" w:rsidP="006E3A97">
            <w:pPr>
              <w:rPr>
                <w:sz w:val="20"/>
                <w:lang w:val="en-US"/>
              </w:rPr>
            </w:pPr>
          </w:p>
        </w:tc>
        <w:tc>
          <w:tcPr>
            <w:tcW w:w="709" w:type="dxa"/>
            <w:tcBorders>
              <w:top w:val="single" w:sz="4" w:space="0" w:color="auto"/>
            </w:tcBorders>
            <w:vAlign w:val="center"/>
          </w:tcPr>
          <w:p w14:paraId="3FE1CEBF" w14:textId="77777777" w:rsidR="00E62C77" w:rsidRPr="006A56FF" w:rsidRDefault="00E62C77" w:rsidP="006E3A97">
            <w:pPr>
              <w:rPr>
                <w:sz w:val="20"/>
                <w:lang w:val="en-US"/>
              </w:rPr>
            </w:pPr>
          </w:p>
        </w:tc>
        <w:tc>
          <w:tcPr>
            <w:tcW w:w="991" w:type="dxa"/>
            <w:tcBorders>
              <w:top w:val="single" w:sz="4" w:space="0" w:color="auto"/>
            </w:tcBorders>
            <w:vAlign w:val="center"/>
          </w:tcPr>
          <w:p w14:paraId="54C54AE1" w14:textId="77777777" w:rsidR="00E62C77" w:rsidRPr="006A56FF" w:rsidRDefault="00E62C77" w:rsidP="006E3A97">
            <w:pPr>
              <w:rPr>
                <w:sz w:val="20"/>
                <w:lang w:val="en-US"/>
              </w:rPr>
            </w:pPr>
          </w:p>
        </w:tc>
      </w:tr>
      <w:tr w:rsidR="00E62C77" w:rsidRPr="006A56FF" w14:paraId="56B2206C" w14:textId="77777777" w:rsidTr="006E3A97">
        <w:trPr>
          <w:trHeight w:val="283"/>
        </w:trPr>
        <w:tc>
          <w:tcPr>
            <w:tcW w:w="3828" w:type="dxa"/>
            <w:shd w:val="clear" w:color="auto" w:fill="auto"/>
            <w:vAlign w:val="center"/>
          </w:tcPr>
          <w:p w14:paraId="528F95C1" w14:textId="77777777" w:rsidR="00E62C77" w:rsidRPr="006A56FF" w:rsidRDefault="00E62C77" w:rsidP="006E3A9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6E3A9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77777777" w:rsidR="00E62C77" w:rsidRPr="006A56FF" w:rsidRDefault="00E62C77" w:rsidP="006E3A97">
            <w:pPr>
              <w:rPr>
                <w:sz w:val="20"/>
                <w:lang w:val="en-US"/>
              </w:rPr>
            </w:pPr>
            <w:r w:rsidRPr="006A56FF">
              <w:rPr>
                <w:sz w:val="20"/>
                <w:lang w:val="en-US"/>
              </w:rPr>
              <w:t>PEXPND</w:t>
            </w:r>
          </w:p>
        </w:tc>
        <w:tc>
          <w:tcPr>
            <w:tcW w:w="851" w:type="dxa"/>
            <w:vAlign w:val="center"/>
          </w:tcPr>
          <w:p w14:paraId="6A75BD20" w14:textId="77777777" w:rsidR="00E62C77" w:rsidRPr="006A56FF" w:rsidRDefault="00E62C77" w:rsidP="006E3A97">
            <w:pPr>
              <w:rPr>
                <w:sz w:val="20"/>
                <w:lang w:val="en-US"/>
              </w:rPr>
            </w:pPr>
            <w:r w:rsidRPr="006A56FF">
              <w:rPr>
                <w:sz w:val="20"/>
                <w:lang w:val="en-US"/>
              </w:rPr>
              <w:t>15.84</w:t>
            </w:r>
          </w:p>
        </w:tc>
        <w:tc>
          <w:tcPr>
            <w:tcW w:w="851" w:type="dxa"/>
            <w:vAlign w:val="center"/>
          </w:tcPr>
          <w:p w14:paraId="41E55BF4" w14:textId="77777777" w:rsidR="00E62C77" w:rsidRPr="006A56FF" w:rsidRDefault="00E62C77" w:rsidP="006E3A97">
            <w:pPr>
              <w:rPr>
                <w:sz w:val="20"/>
                <w:lang w:val="en-US"/>
              </w:rPr>
            </w:pPr>
            <w:r w:rsidRPr="006A56FF">
              <w:rPr>
                <w:sz w:val="20"/>
                <w:lang w:val="en-US"/>
              </w:rPr>
              <w:t>11.09</w:t>
            </w:r>
          </w:p>
        </w:tc>
        <w:tc>
          <w:tcPr>
            <w:tcW w:w="709" w:type="dxa"/>
            <w:vAlign w:val="center"/>
          </w:tcPr>
          <w:p w14:paraId="170565A0" w14:textId="77777777" w:rsidR="00E62C77" w:rsidRPr="006A56FF" w:rsidRDefault="00E62C77" w:rsidP="006E3A97">
            <w:pPr>
              <w:rPr>
                <w:sz w:val="20"/>
                <w:lang w:val="en-US"/>
              </w:rPr>
            </w:pPr>
            <w:r w:rsidRPr="006A56FF">
              <w:rPr>
                <w:sz w:val="20"/>
                <w:lang w:val="en-US"/>
              </w:rPr>
              <w:t>0.19</w:t>
            </w:r>
          </w:p>
        </w:tc>
        <w:tc>
          <w:tcPr>
            <w:tcW w:w="991" w:type="dxa"/>
            <w:vAlign w:val="center"/>
          </w:tcPr>
          <w:p w14:paraId="451877A0" w14:textId="77777777" w:rsidR="00E62C77" w:rsidRPr="006A56FF" w:rsidRDefault="00E62C77" w:rsidP="006E3A97">
            <w:pPr>
              <w:rPr>
                <w:sz w:val="20"/>
                <w:lang w:val="en-US"/>
              </w:rPr>
            </w:pPr>
            <w:r w:rsidRPr="006A56FF">
              <w:rPr>
                <w:sz w:val="20"/>
                <w:lang w:val="en-US"/>
              </w:rPr>
              <w:t>34.56</w:t>
            </w:r>
          </w:p>
        </w:tc>
      </w:tr>
      <w:tr w:rsidR="00E62C77" w:rsidRPr="006A56FF" w14:paraId="7A12BCBB" w14:textId="77777777" w:rsidTr="006E3A97">
        <w:trPr>
          <w:trHeight w:val="283"/>
        </w:trPr>
        <w:tc>
          <w:tcPr>
            <w:tcW w:w="3828" w:type="dxa"/>
            <w:tcBorders>
              <w:bottom w:val="single" w:sz="4" w:space="0" w:color="auto"/>
            </w:tcBorders>
            <w:shd w:val="clear" w:color="auto" w:fill="auto"/>
            <w:vAlign w:val="center"/>
          </w:tcPr>
          <w:p w14:paraId="0A92AD46" w14:textId="77777777" w:rsidR="00E62C77" w:rsidRDefault="00E62C77" w:rsidP="006E3A9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w:t>
            </w:r>
            <w:proofErr w:type="spellStart"/>
            <w:r>
              <w:rPr>
                <w:sz w:val="20"/>
                <w:lang w:val="en-US"/>
              </w:rPr>
              <w:t>ebenfits</w:t>
            </w:r>
            <w:proofErr w:type="spellEnd"/>
            <w:r w:rsidRPr="006A56FF">
              <w:rPr>
                <w:sz w:val="20"/>
                <w:lang w:val="en-US"/>
              </w:rPr>
              <w:t xml:space="preserve"> </w:t>
            </w:r>
          </w:p>
          <w:p w14:paraId="380E0855" w14:textId="77777777" w:rsidR="00E62C77" w:rsidRPr="006A56FF" w:rsidRDefault="00E62C77" w:rsidP="006E3A97">
            <w:pPr>
              <w:spacing w:line="276" w:lineRule="auto"/>
              <w:ind w:left="142" w:firstLine="142"/>
              <w:rPr>
                <w:sz w:val="20"/>
                <w:lang w:val="en-US"/>
              </w:rPr>
            </w:pPr>
            <w:r w:rsidRPr="006A56FF">
              <w:rPr>
                <w:sz w:val="20"/>
                <w:lang w:val="en-US"/>
              </w:rPr>
              <w:t>(</w:t>
            </w:r>
            <w:r>
              <w:rPr>
                <w:sz w:val="20"/>
                <w:lang w:val="en-US"/>
              </w:rPr>
              <w:t xml:space="preserve">only </w:t>
            </w:r>
            <w:proofErr w:type="spellStart"/>
            <w:r>
              <w:rPr>
                <w:sz w:val="20"/>
                <w:lang w:val="en-US"/>
              </w:rPr>
              <w:t>i</w:t>
            </w:r>
            <w:r w:rsidRPr="006A56FF">
              <w:rPr>
                <w:sz w:val="20"/>
                <w:lang w:val="en-US"/>
              </w:rPr>
              <w:t>nkind</w:t>
            </w:r>
            <w:proofErr w:type="spellEnd"/>
            <w:r w:rsidRPr="006A56FF">
              <w:rPr>
                <w:sz w:val="20"/>
                <w:lang w:val="en-US"/>
              </w:rPr>
              <w:t>, Bound, Unbound)</w:t>
            </w:r>
          </w:p>
        </w:tc>
        <w:tc>
          <w:tcPr>
            <w:tcW w:w="1276" w:type="dxa"/>
            <w:tcBorders>
              <w:bottom w:val="single" w:sz="4" w:space="0" w:color="auto"/>
            </w:tcBorders>
            <w:vAlign w:val="center"/>
          </w:tcPr>
          <w:p w14:paraId="0D627DAC" w14:textId="77777777" w:rsidR="00E62C77" w:rsidRPr="006A56FF" w:rsidRDefault="00E62C77" w:rsidP="006E3A97">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167BEC54" w14:textId="77777777" w:rsidR="00E62C77" w:rsidRPr="006A56FF" w:rsidRDefault="00E62C77" w:rsidP="006E3A9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6E3A9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6E3A97">
            <w:pPr>
              <w:rPr>
                <w:sz w:val="20"/>
                <w:lang w:val="en-US"/>
              </w:rPr>
            </w:pPr>
            <w:r>
              <w:rPr>
                <w:sz w:val="20"/>
                <w:lang w:val="en-US"/>
              </w:rPr>
              <w:t>2</w:t>
            </w:r>
          </w:p>
        </w:tc>
      </w:tr>
      <w:tr w:rsidR="00E62C77" w:rsidRPr="006A56FF" w14:paraId="16C90731" w14:textId="77777777" w:rsidTr="006E3A97">
        <w:trPr>
          <w:trHeight w:val="283"/>
        </w:trPr>
        <w:tc>
          <w:tcPr>
            <w:tcW w:w="3828" w:type="dxa"/>
            <w:tcBorders>
              <w:top w:val="single" w:sz="4" w:space="0" w:color="auto"/>
            </w:tcBorders>
            <w:shd w:val="clear" w:color="auto" w:fill="auto"/>
            <w:vAlign w:val="center"/>
          </w:tcPr>
          <w:p w14:paraId="3D4CC6CB" w14:textId="2D832168" w:rsidR="00E62C77" w:rsidRPr="00CD07AD" w:rsidRDefault="00E62C77" w:rsidP="006E3A97">
            <w:pPr>
              <w:rPr>
                <w:i/>
                <w:iCs/>
                <w:sz w:val="20"/>
                <w:lang w:val="en-US"/>
              </w:rPr>
            </w:pPr>
            <w:r w:rsidRPr="00CD07AD">
              <w:rPr>
                <w:i/>
                <w:iCs/>
                <w:sz w:val="20"/>
                <w:lang w:val="en-US"/>
              </w:rPr>
              <w:t>I</w:t>
            </w:r>
            <w:r w:rsidR="000A6448">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45733DB3" w14:textId="77777777" w:rsidR="00E62C77" w:rsidRPr="006A56FF" w:rsidRDefault="00E62C77" w:rsidP="006E3A97">
            <w:pPr>
              <w:rPr>
                <w:sz w:val="20"/>
                <w:lang w:val="en-US"/>
              </w:rPr>
            </w:pPr>
          </w:p>
        </w:tc>
        <w:tc>
          <w:tcPr>
            <w:tcW w:w="851" w:type="dxa"/>
            <w:tcBorders>
              <w:top w:val="single" w:sz="4" w:space="0" w:color="auto"/>
            </w:tcBorders>
            <w:vAlign w:val="center"/>
          </w:tcPr>
          <w:p w14:paraId="7112E1B4" w14:textId="77777777" w:rsidR="00E62C77" w:rsidRPr="006A56FF" w:rsidRDefault="00E62C77" w:rsidP="006E3A97">
            <w:pPr>
              <w:rPr>
                <w:sz w:val="20"/>
                <w:lang w:val="en-US"/>
              </w:rPr>
            </w:pPr>
          </w:p>
        </w:tc>
        <w:tc>
          <w:tcPr>
            <w:tcW w:w="851" w:type="dxa"/>
            <w:tcBorders>
              <w:top w:val="single" w:sz="4" w:space="0" w:color="auto"/>
            </w:tcBorders>
            <w:vAlign w:val="center"/>
          </w:tcPr>
          <w:p w14:paraId="7C69A2E2" w14:textId="77777777" w:rsidR="00E62C77" w:rsidRPr="006A56FF" w:rsidRDefault="00E62C77" w:rsidP="006E3A97">
            <w:pPr>
              <w:rPr>
                <w:sz w:val="20"/>
                <w:lang w:val="en-US"/>
              </w:rPr>
            </w:pPr>
          </w:p>
        </w:tc>
        <w:tc>
          <w:tcPr>
            <w:tcW w:w="709" w:type="dxa"/>
            <w:tcBorders>
              <w:top w:val="single" w:sz="4" w:space="0" w:color="auto"/>
            </w:tcBorders>
            <w:vAlign w:val="center"/>
          </w:tcPr>
          <w:p w14:paraId="7B9AB8E6" w14:textId="77777777" w:rsidR="00E62C77" w:rsidRPr="006A56FF" w:rsidRDefault="00E62C77" w:rsidP="006E3A97">
            <w:pPr>
              <w:rPr>
                <w:sz w:val="20"/>
                <w:lang w:val="en-US"/>
              </w:rPr>
            </w:pPr>
          </w:p>
        </w:tc>
        <w:tc>
          <w:tcPr>
            <w:tcW w:w="991" w:type="dxa"/>
            <w:tcBorders>
              <w:top w:val="single" w:sz="4" w:space="0" w:color="auto"/>
            </w:tcBorders>
            <w:vAlign w:val="center"/>
          </w:tcPr>
          <w:p w14:paraId="79B4590B" w14:textId="77777777" w:rsidR="00E62C77" w:rsidRDefault="00E62C77" w:rsidP="006E3A97">
            <w:pPr>
              <w:rPr>
                <w:sz w:val="20"/>
                <w:lang w:val="en-US"/>
              </w:rPr>
            </w:pPr>
          </w:p>
        </w:tc>
      </w:tr>
      <w:tr w:rsidR="00E62C77" w:rsidRPr="006A56FF" w14:paraId="6A9EA9A4" w14:textId="77777777" w:rsidTr="006E3A97">
        <w:trPr>
          <w:trHeight w:val="283"/>
        </w:trPr>
        <w:tc>
          <w:tcPr>
            <w:tcW w:w="3828" w:type="dxa"/>
            <w:shd w:val="clear" w:color="auto" w:fill="auto"/>
            <w:vAlign w:val="center"/>
          </w:tcPr>
          <w:p w14:paraId="39259095" w14:textId="77777777" w:rsidR="00E62C77" w:rsidRPr="006A56FF" w:rsidRDefault="00E62C77" w:rsidP="006E3A9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77777777" w:rsidR="00E62C77" w:rsidRPr="006A56FF" w:rsidRDefault="00E62C77" w:rsidP="006E3A97">
            <w:pPr>
              <w:rPr>
                <w:sz w:val="20"/>
                <w:lang w:val="en-US"/>
              </w:rPr>
            </w:pPr>
            <w:r w:rsidRPr="006A56FF">
              <w:rPr>
                <w:sz w:val="20"/>
                <w:lang w:val="en-US"/>
              </w:rPr>
              <w:t>CIDX</w:t>
            </w:r>
          </w:p>
        </w:tc>
        <w:tc>
          <w:tcPr>
            <w:tcW w:w="851" w:type="dxa"/>
            <w:vAlign w:val="center"/>
          </w:tcPr>
          <w:p w14:paraId="395B85EE" w14:textId="77777777" w:rsidR="00E62C77" w:rsidRPr="006A56FF" w:rsidRDefault="00E62C77" w:rsidP="006E3A97">
            <w:pPr>
              <w:rPr>
                <w:sz w:val="20"/>
                <w:lang w:val="en-US"/>
              </w:rPr>
            </w:pPr>
            <w:r w:rsidRPr="006A56FF">
              <w:rPr>
                <w:sz w:val="20"/>
                <w:lang w:val="en-US"/>
              </w:rPr>
              <w:t>1.64</w:t>
            </w:r>
          </w:p>
        </w:tc>
        <w:tc>
          <w:tcPr>
            <w:tcW w:w="851" w:type="dxa"/>
            <w:vAlign w:val="center"/>
          </w:tcPr>
          <w:p w14:paraId="072DD3A8" w14:textId="77777777" w:rsidR="00E62C77" w:rsidRPr="006A56FF" w:rsidRDefault="00E62C77" w:rsidP="006E3A97">
            <w:pPr>
              <w:rPr>
                <w:sz w:val="20"/>
                <w:lang w:val="en-US"/>
              </w:rPr>
            </w:pPr>
            <w:r w:rsidRPr="006A56FF">
              <w:rPr>
                <w:sz w:val="20"/>
                <w:lang w:val="en-US"/>
              </w:rPr>
              <w:t>0.5</w:t>
            </w:r>
          </w:p>
        </w:tc>
        <w:tc>
          <w:tcPr>
            <w:tcW w:w="709" w:type="dxa"/>
            <w:vAlign w:val="center"/>
          </w:tcPr>
          <w:p w14:paraId="041D7F7E" w14:textId="77777777" w:rsidR="00E62C77" w:rsidRPr="006A56FF" w:rsidRDefault="00E62C77" w:rsidP="006E3A97">
            <w:pPr>
              <w:rPr>
                <w:sz w:val="20"/>
                <w:lang w:val="en-US"/>
              </w:rPr>
            </w:pPr>
            <w:r w:rsidRPr="006A56FF">
              <w:rPr>
                <w:sz w:val="20"/>
                <w:lang w:val="en-US"/>
              </w:rPr>
              <w:t>0</w:t>
            </w:r>
          </w:p>
        </w:tc>
        <w:tc>
          <w:tcPr>
            <w:tcW w:w="991" w:type="dxa"/>
            <w:vAlign w:val="center"/>
          </w:tcPr>
          <w:p w14:paraId="7AB0C5BC" w14:textId="77777777" w:rsidR="00E62C77" w:rsidRPr="006A56FF" w:rsidRDefault="00E62C77" w:rsidP="006E3A97">
            <w:pPr>
              <w:rPr>
                <w:sz w:val="20"/>
                <w:lang w:val="en-US"/>
              </w:rPr>
            </w:pPr>
            <w:r>
              <w:rPr>
                <w:sz w:val="20"/>
                <w:lang w:val="en-US"/>
              </w:rPr>
              <w:t>4</w:t>
            </w:r>
          </w:p>
        </w:tc>
      </w:tr>
      <w:tr w:rsidR="00E62C77" w:rsidRPr="006A56FF" w14:paraId="1BAC08CC" w14:textId="77777777" w:rsidTr="006E3A97">
        <w:trPr>
          <w:trHeight w:val="283"/>
        </w:trPr>
        <w:tc>
          <w:tcPr>
            <w:tcW w:w="3828" w:type="dxa"/>
            <w:shd w:val="clear" w:color="auto" w:fill="auto"/>
            <w:vAlign w:val="center"/>
          </w:tcPr>
          <w:p w14:paraId="63DEEB97" w14:textId="77777777" w:rsidR="00E62C77" w:rsidRPr="006A56FF" w:rsidRDefault="00E62C77" w:rsidP="006E3A97">
            <w:pPr>
              <w:ind w:firstLine="284"/>
              <w:rPr>
                <w:sz w:val="20"/>
                <w:lang w:val="en-US"/>
              </w:rPr>
            </w:pPr>
            <w:r w:rsidRPr="006A56FF">
              <w:rPr>
                <w:sz w:val="20"/>
                <w:lang w:val="en-US"/>
              </w:rPr>
              <w:t>Choice of homecare provider</w:t>
            </w:r>
          </w:p>
        </w:tc>
        <w:tc>
          <w:tcPr>
            <w:tcW w:w="1276" w:type="dxa"/>
            <w:vAlign w:val="center"/>
          </w:tcPr>
          <w:p w14:paraId="7A00F916" w14:textId="77777777" w:rsidR="00E62C77" w:rsidRPr="006A56FF" w:rsidRDefault="00E62C77" w:rsidP="006E3A97">
            <w:pPr>
              <w:rPr>
                <w:sz w:val="20"/>
                <w:lang w:val="en-US"/>
              </w:rPr>
            </w:pPr>
            <w:r w:rsidRPr="006A56FF">
              <w:rPr>
                <w:sz w:val="20"/>
                <w:lang w:val="en-US"/>
              </w:rPr>
              <w:t>HC</w:t>
            </w:r>
          </w:p>
        </w:tc>
        <w:tc>
          <w:tcPr>
            <w:tcW w:w="851" w:type="dxa"/>
            <w:vAlign w:val="center"/>
          </w:tcPr>
          <w:p w14:paraId="1260BD27" w14:textId="77777777" w:rsidR="00E62C77" w:rsidRPr="006A56FF" w:rsidRDefault="00E62C77" w:rsidP="006E3A97">
            <w:pPr>
              <w:rPr>
                <w:sz w:val="20"/>
                <w:lang w:val="en-US"/>
              </w:rPr>
            </w:pPr>
            <w:r w:rsidRPr="006A56FF">
              <w:rPr>
                <w:sz w:val="20"/>
                <w:lang w:val="en-US"/>
              </w:rPr>
              <w:t>0.4</w:t>
            </w:r>
          </w:p>
        </w:tc>
        <w:tc>
          <w:tcPr>
            <w:tcW w:w="851" w:type="dxa"/>
            <w:vAlign w:val="center"/>
          </w:tcPr>
          <w:p w14:paraId="244533E5" w14:textId="77777777" w:rsidR="00E62C77" w:rsidRPr="006A56FF" w:rsidRDefault="00E62C77" w:rsidP="006E3A97">
            <w:pPr>
              <w:rPr>
                <w:sz w:val="20"/>
                <w:lang w:val="en-US"/>
              </w:rPr>
            </w:pPr>
            <w:r w:rsidRPr="006A56FF">
              <w:rPr>
                <w:sz w:val="20"/>
                <w:lang w:val="en-US"/>
              </w:rPr>
              <w:t>0.49</w:t>
            </w:r>
          </w:p>
        </w:tc>
        <w:tc>
          <w:tcPr>
            <w:tcW w:w="709" w:type="dxa"/>
            <w:vAlign w:val="center"/>
          </w:tcPr>
          <w:p w14:paraId="0DE4B0E9" w14:textId="77777777" w:rsidR="00E62C77" w:rsidRPr="006A56FF" w:rsidRDefault="00E62C77" w:rsidP="006E3A97">
            <w:pPr>
              <w:rPr>
                <w:sz w:val="20"/>
                <w:lang w:val="en-US"/>
              </w:rPr>
            </w:pPr>
            <w:r w:rsidRPr="006A56FF">
              <w:rPr>
                <w:sz w:val="20"/>
                <w:lang w:val="en-US"/>
              </w:rPr>
              <w:t>0</w:t>
            </w:r>
          </w:p>
        </w:tc>
        <w:tc>
          <w:tcPr>
            <w:tcW w:w="991" w:type="dxa"/>
            <w:vAlign w:val="center"/>
          </w:tcPr>
          <w:p w14:paraId="19639085" w14:textId="77777777" w:rsidR="00E62C77" w:rsidRPr="006A56FF" w:rsidRDefault="00E62C77" w:rsidP="006E3A97">
            <w:pPr>
              <w:rPr>
                <w:sz w:val="20"/>
                <w:lang w:val="en-US"/>
              </w:rPr>
            </w:pPr>
            <w:r w:rsidRPr="006A56FF">
              <w:rPr>
                <w:sz w:val="20"/>
                <w:lang w:val="en-US"/>
              </w:rPr>
              <w:t>1</w:t>
            </w:r>
          </w:p>
        </w:tc>
      </w:tr>
      <w:tr w:rsidR="00E62C77" w:rsidRPr="006A56FF" w14:paraId="7784BB2D" w14:textId="77777777" w:rsidTr="006E3A97">
        <w:trPr>
          <w:trHeight w:val="283"/>
        </w:trPr>
        <w:tc>
          <w:tcPr>
            <w:tcW w:w="3828" w:type="dxa"/>
            <w:shd w:val="clear" w:color="auto" w:fill="auto"/>
            <w:vAlign w:val="center"/>
          </w:tcPr>
          <w:p w14:paraId="31DA42B7" w14:textId="77777777" w:rsidR="00E62C77" w:rsidRPr="006A56FF" w:rsidRDefault="00E62C77" w:rsidP="006E3A97">
            <w:pPr>
              <w:ind w:firstLine="284"/>
              <w:rPr>
                <w:sz w:val="20"/>
                <w:lang w:val="en-US"/>
              </w:rPr>
            </w:pPr>
            <w:r w:rsidRPr="006A56FF">
              <w:rPr>
                <w:sz w:val="20"/>
                <w:lang w:val="en-US"/>
              </w:rPr>
              <w:t>Choice of institutional care provider</w:t>
            </w:r>
          </w:p>
        </w:tc>
        <w:tc>
          <w:tcPr>
            <w:tcW w:w="1276" w:type="dxa"/>
            <w:vAlign w:val="center"/>
          </w:tcPr>
          <w:p w14:paraId="1D3E40B2" w14:textId="77777777" w:rsidR="00E62C77" w:rsidRPr="006A56FF" w:rsidRDefault="00E62C77" w:rsidP="006E3A97">
            <w:pPr>
              <w:rPr>
                <w:sz w:val="20"/>
                <w:lang w:val="en-US"/>
              </w:rPr>
            </w:pPr>
            <w:r w:rsidRPr="006A56FF">
              <w:rPr>
                <w:sz w:val="20"/>
                <w:lang w:val="en-US"/>
              </w:rPr>
              <w:t>IC</w:t>
            </w:r>
          </w:p>
        </w:tc>
        <w:tc>
          <w:tcPr>
            <w:tcW w:w="851" w:type="dxa"/>
            <w:vAlign w:val="center"/>
          </w:tcPr>
          <w:p w14:paraId="7844BAD0" w14:textId="77777777" w:rsidR="00E62C77" w:rsidRPr="006A56FF" w:rsidRDefault="00E62C77" w:rsidP="006E3A97">
            <w:pPr>
              <w:rPr>
                <w:sz w:val="20"/>
                <w:lang w:val="en-US"/>
              </w:rPr>
            </w:pPr>
            <w:r w:rsidRPr="006A56FF">
              <w:rPr>
                <w:sz w:val="20"/>
                <w:lang w:val="en-US"/>
              </w:rPr>
              <w:t>0.36</w:t>
            </w:r>
          </w:p>
        </w:tc>
        <w:tc>
          <w:tcPr>
            <w:tcW w:w="851" w:type="dxa"/>
            <w:vAlign w:val="center"/>
          </w:tcPr>
          <w:p w14:paraId="7FBFA8B5" w14:textId="77777777" w:rsidR="00E62C77" w:rsidRPr="006A56FF" w:rsidRDefault="00E62C77" w:rsidP="006E3A97">
            <w:pPr>
              <w:rPr>
                <w:sz w:val="20"/>
                <w:lang w:val="en-US"/>
              </w:rPr>
            </w:pPr>
            <w:r w:rsidRPr="006A56FF">
              <w:rPr>
                <w:sz w:val="20"/>
                <w:lang w:val="en-US"/>
              </w:rPr>
              <w:t>0.83</w:t>
            </w:r>
          </w:p>
        </w:tc>
        <w:tc>
          <w:tcPr>
            <w:tcW w:w="709" w:type="dxa"/>
            <w:vAlign w:val="center"/>
          </w:tcPr>
          <w:p w14:paraId="76B81E5D" w14:textId="77777777" w:rsidR="00E62C77" w:rsidRPr="006A56FF" w:rsidRDefault="00E62C77" w:rsidP="006E3A97">
            <w:pPr>
              <w:rPr>
                <w:sz w:val="20"/>
                <w:lang w:val="en-US"/>
              </w:rPr>
            </w:pPr>
            <w:r w:rsidRPr="006A56FF">
              <w:rPr>
                <w:sz w:val="20"/>
                <w:lang w:val="en-US"/>
              </w:rPr>
              <w:t>0</w:t>
            </w:r>
          </w:p>
        </w:tc>
        <w:tc>
          <w:tcPr>
            <w:tcW w:w="991" w:type="dxa"/>
            <w:vAlign w:val="center"/>
          </w:tcPr>
          <w:p w14:paraId="1071C44F" w14:textId="77777777" w:rsidR="00E62C77" w:rsidRPr="006A56FF" w:rsidRDefault="00E62C77" w:rsidP="006E3A97">
            <w:pPr>
              <w:rPr>
                <w:sz w:val="20"/>
                <w:lang w:val="en-US"/>
              </w:rPr>
            </w:pPr>
            <w:r>
              <w:rPr>
                <w:sz w:val="20"/>
                <w:lang w:val="en-US"/>
              </w:rPr>
              <w:t>1</w:t>
            </w:r>
          </w:p>
        </w:tc>
      </w:tr>
      <w:tr w:rsidR="00E62C77" w:rsidRPr="006A56FF" w14:paraId="405D2AFC" w14:textId="77777777" w:rsidTr="006E3A97">
        <w:trPr>
          <w:trHeight w:val="283"/>
        </w:trPr>
        <w:tc>
          <w:tcPr>
            <w:tcW w:w="3828" w:type="dxa"/>
            <w:shd w:val="clear" w:color="auto" w:fill="auto"/>
            <w:vAlign w:val="center"/>
          </w:tcPr>
          <w:p w14:paraId="3A0D9B31" w14:textId="77777777" w:rsidR="00E62C77" w:rsidRPr="006A56FF" w:rsidRDefault="00E62C77" w:rsidP="006E3A97">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7078BBB" w14:textId="77777777" w:rsidR="00E62C77" w:rsidRPr="006A56FF" w:rsidRDefault="00E62C77" w:rsidP="006E3A97">
            <w:pPr>
              <w:rPr>
                <w:sz w:val="20"/>
                <w:lang w:val="en-US"/>
              </w:rPr>
            </w:pPr>
            <w:r w:rsidRPr="006A56FF">
              <w:rPr>
                <w:sz w:val="20"/>
                <w:lang w:val="en-US"/>
              </w:rPr>
              <w:t>CVSI</w:t>
            </w:r>
          </w:p>
        </w:tc>
        <w:tc>
          <w:tcPr>
            <w:tcW w:w="851" w:type="dxa"/>
            <w:vAlign w:val="center"/>
          </w:tcPr>
          <w:p w14:paraId="3788521C" w14:textId="77777777" w:rsidR="00E62C77" w:rsidRPr="006A56FF" w:rsidRDefault="00E62C77" w:rsidP="006E3A97">
            <w:pPr>
              <w:rPr>
                <w:sz w:val="20"/>
                <w:lang w:val="en-US"/>
              </w:rPr>
            </w:pPr>
            <w:r w:rsidRPr="006A56FF">
              <w:rPr>
                <w:sz w:val="20"/>
                <w:lang w:val="en-US"/>
              </w:rPr>
              <w:t>0.88</w:t>
            </w:r>
          </w:p>
        </w:tc>
        <w:tc>
          <w:tcPr>
            <w:tcW w:w="851" w:type="dxa"/>
            <w:vAlign w:val="center"/>
          </w:tcPr>
          <w:p w14:paraId="03C2D976" w14:textId="77777777" w:rsidR="00E62C77" w:rsidRPr="006A56FF" w:rsidRDefault="00E62C77" w:rsidP="006E3A97">
            <w:pPr>
              <w:rPr>
                <w:sz w:val="20"/>
                <w:lang w:val="en-US"/>
              </w:rPr>
            </w:pPr>
            <w:r w:rsidRPr="006A56FF">
              <w:rPr>
                <w:sz w:val="20"/>
                <w:lang w:val="en-US"/>
              </w:rPr>
              <w:t>1.25</w:t>
            </w:r>
          </w:p>
        </w:tc>
        <w:tc>
          <w:tcPr>
            <w:tcW w:w="709" w:type="dxa"/>
            <w:vAlign w:val="center"/>
          </w:tcPr>
          <w:p w14:paraId="651D3CD0" w14:textId="77777777" w:rsidR="00E62C77" w:rsidRPr="006A56FF" w:rsidRDefault="00E62C77" w:rsidP="006E3A97">
            <w:pPr>
              <w:rPr>
                <w:sz w:val="20"/>
                <w:lang w:val="en-US"/>
              </w:rPr>
            </w:pPr>
            <w:r w:rsidRPr="006A56FF">
              <w:rPr>
                <w:sz w:val="20"/>
                <w:lang w:val="en-US"/>
              </w:rPr>
              <w:t>0</w:t>
            </w:r>
          </w:p>
        </w:tc>
        <w:tc>
          <w:tcPr>
            <w:tcW w:w="991" w:type="dxa"/>
            <w:vAlign w:val="center"/>
          </w:tcPr>
          <w:p w14:paraId="2DB2D334" w14:textId="77777777" w:rsidR="00E62C77" w:rsidRPr="006A56FF" w:rsidRDefault="00E62C77" w:rsidP="006E3A97">
            <w:pPr>
              <w:rPr>
                <w:sz w:val="20"/>
                <w:lang w:val="en-US"/>
              </w:rPr>
            </w:pPr>
            <w:r>
              <w:rPr>
                <w:sz w:val="20"/>
                <w:lang w:val="en-US"/>
              </w:rPr>
              <w:t>2</w:t>
            </w:r>
          </w:p>
        </w:tc>
      </w:tr>
      <w:tr w:rsidR="00E62C77" w:rsidRPr="006A56FF" w14:paraId="1AB3E95A" w14:textId="77777777" w:rsidTr="006E3A9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6E3A9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77777777" w:rsidR="00E62C77" w:rsidRPr="006A56FF" w:rsidRDefault="00E62C77" w:rsidP="006E3A97">
            <w:pPr>
              <w:rPr>
                <w:sz w:val="20"/>
                <w:lang w:val="en-US"/>
              </w:rPr>
            </w:pPr>
            <w:r w:rsidRPr="006A56FF">
              <w:rPr>
                <w:sz w:val="20"/>
                <w:lang w:val="en-US"/>
              </w:rPr>
              <w:t>MTAB</w:t>
            </w:r>
          </w:p>
        </w:tc>
        <w:tc>
          <w:tcPr>
            <w:tcW w:w="851" w:type="dxa"/>
            <w:tcBorders>
              <w:bottom w:val="single" w:sz="4" w:space="0" w:color="auto"/>
            </w:tcBorders>
            <w:vAlign w:val="center"/>
          </w:tcPr>
          <w:p w14:paraId="0905E5A6" w14:textId="77777777" w:rsidR="00E62C77" w:rsidRPr="006A56FF" w:rsidRDefault="00E62C77" w:rsidP="006E3A9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6E3A9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6E3A97">
            <w:pPr>
              <w:rPr>
                <w:sz w:val="20"/>
                <w:lang w:val="en-US"/>
              </w:rPr>
            </w:pPr>
            <w:r w:rsidRPr="006A56FF">
              <w:rPr>
                <w:sz w:val="20"/>
                <w:lang w:val="en-US"/>
              </w:rPr>
              <w:t>1</w:t>
            </w:r>
          </w:p>
        </w:tc>
      </w:tr>
      <w:tr w:rsidR="000A6448" w:rsidRPr="006A56FF" w14:paraId="313AE71C" w14:textId="77777777" w:rsidTr="000A6448">
        <w:trPr>
          <w:trHeight w:val="283"/>
        </w:trPr>
        <w:tc>
          <w:tcPr>
            <w:tcW w:w="3828" w:type="dxa"/>
            <w:tcBorders>
              <w:top w:val="single" w:sz="4" w:space="0" w:color="auto"/>
            </w:tcBorders>
            <w:shd w:val="clear" w:color="auto" w:fill="auto"/>
            <w:vAlign w:val="center"/>
          </w:tcPr>
          <w:p w14:paraId="3A64C35A" w14:textId="594F5CCA" w:rsidR="000A6448" w:rsidRPr="00CD07AD" w:rsidRDefault="000A6448" w:rsidP="000A6448">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46A73554" w14:textId="77777777" w:rsidR="000A6448" w:rsidRPr="006A56FF" w:rsidRDefault="000A6448" w:rsidP="000A6448">
            <w:pPr>
              <w:rPr>
                <w:sz w:val="20"/>
                <w:lang w:val="en-US"/>
              </w:rPr>
            </w:pPr>
          </w:p>
        </w:tc>
        <w:tc>
          <w:tcPr>
            <w:tcW w:w="851" w:type="dxa"/>
            <w:tcBorders>
              <w:top w:val="single" w:sz="4" w:space="0" w:color="auto"/>
            </w:tcBorders>
            <w:vAlign w:val="center"/>
          </w:tcPr>
          <w:p w14:paraId="17B5A4FF" w14:textId="77777777" w:rsidR="000A6448" w:rsidRPr="006A56FF" w:rsidRDefault="000A6448" w:rsidP="000A6448">
            <w:pPr>
              <w:rPr>
                <w:sz w:val="20"/>
                <w:lang w:val="en-US"/>
              </w:rPr>
            </w:pPr>
          </w:p>
        </w:tc>
        <w:tc>
          <w:tcPr>
            <w:tcW w:w="851" w:type="dxa"/>
            <w:tcBorders>
              <w:top w:val="single" w:sz="4" w:space="0" w:color="auto"/>
            </w:tcBorders>
            <w:vAlign w:val="center"/>
          </w:tcPr>
          <w:p w14:paraId="2E877712" w14:textId="77777777" w:rsidR="000A6448" w:rsidRPr="006A56FF" w:rsidRDefault="000A6448" w:rsidP="000A6448">
            <w:pPr>
              <w:rPr>
                <w:sz w:val="20"/>
                <w:lang w:val="en-US"/>
              </w:rPr>
            </w:pPr>
          </w:p>
        </w:tc>
        <w:tc>
          <w:tcPr>
            <w:tcW w:w="709" w:type="dxa"/>
            <w:tcBorders>
              <w:top w:val="single" w:sz="4" w:space="0" w:color="auto"/>
            </w:tcBorders>
            <w:vAlign w:val="center"/>
          </w:tcPr>
          <w:p w14:paraId="1DEFBC5E" w14:textId="77777777" w:rsidR="000A6448" w:rsidRPr="006A56FF" w:rsidRDefault="000A6448" w:rsidP="000A6448">
            <w:pPr>
              <w:rPr>
                <w:sz w:val="20"/>
                <w:lang w:val="en-US"/>
              </w:rPr>
            </w:pPr>
          </w:p>
        </w:tc>
        <w:tc>
          <w:tcPr>
            <w:tcW w:w="991" w:type="dxa"/>
            <w:tcBorders>
              <w:top w:val="single" w:sz="4" w:space="0" w:color="auto"/>
            </w:tcBorders>
            <w:vAlign w:val="center"/>
          </w:tcPr>
          <w:p w14:paraId="111A18ED" w14:textId="77777777" w:rsidR="000A6448" w:rsidRPr="006A56FF" w:rsidRDefault="000A6448" w:rsidP="000A6448">
            <w:pPr>
              <w:rPr>
                <w:sz w:val="20"/>
                <w:lang w:val="en-US"/>
              </w:rPr>
            </w:pPr>
          </w:p>
        </w:tc>
      </w:tr>
      <w:tr w:rsidR="000A6448" w:rsidRPr="006A56FF" w14:paraId="49952D6E" w14:textId="77777777" w:rsidTr="000A6448">
        <w:trPr>
          <w:trHeight w:val="283"/>
        </w:trPr>
        <w:tc>
          <w:tcPr>
            <w:tcW w:w="3828" w:type="dxa"/>
            <w:shd w:val="clear" w:color="auto" w:fill="auto"/>
            <w:vAlign w:val="center"/>
          </w:tcPr>
          <w:p w14:paraId="3BC0DAB0" w14:textId="77777777" w:rsidR="000A6448" w:rsidRPr="006A56FF" w:rsidRDefault="000A6448" w:rsidP="000A6448">
            <w:pPr>
              <w:spacing w:line="276" w:lineRule="auto"/>
              <w:ind w:left="142"/>
              <w:rPr>
                <w:sz w:val="20"/>
                <w:lang w:val="en-US"/>
              </w:rPr>
            </w:pPr>
            <w:r w:rsidRPr="006A56FF">
              <w:rPr>
                <w:sz w:val="20"/>
                <w:lang w:val="en-US"/>
              </w:rPr>
              <w:t>Life expectancy 65+</w:t>
            </w:r>
          </w:p>
        </w:tc>
        <w:tc>
          <w:tcPr>
            <w:tcW w:w="1276" w:type="dxa"/>
            <w:vAlign w:val="center"/>
          </w:tcPr>
          <w:p w14:paraId="709270A5" w14:textId="44086157" w:rsidR="000A6448" w:rsidRPr="006A56FF" w:rsidRDefault="000A6448" w:rsidP="000A6448">
            <w:pPr>
              <w:rPr>
                <w:sz w:val="20"/>
                <w:lang w:val="en-US"/>
              </w:rPr>
            </w:pPr>
            <w:r w:rsidRPr="006A56FF">
              <w:rPr>
                <w:sz w:val="20"/>
                <w:lang w:val="en-US"/>
              </w:rPr>
              <w:t>LEX</w:t>
            </w:r>
          </w:p>
        </w:tc>
        <w:tc>
          <w:tcPr>
            <w:tcW w:w="851" w:type="dxa"/>
            <w:vAlign w:val="center"/>
          </w:tcPr>
          <w:p w14:paraId="3CF85A8F" w14:textId="77777777" w:rsidR="000A6448" w:rsidRPr="006A56FF" w:rsidRDefault="000A6448" w:rsidP="000A6448">
            <w:pPr>
              <w:rPr>
                <w:sz w:val="20"/>
                <w:lang w:val="en-US"/>
              </w:rPr>
            </w:pPr>
            <w:r w:rsidRPr="006A56FF">
              <w:rPr>
                <w:sz w:val="20"/>
                <w:lang w:val="en-US"/>
              </w:rPr>
              <w:t>19.77</w:t>
            </w:r>
          </w:p>
        </w:tc>
        <w:tc>
          <w:tcPr>
            <w:tcW w:w="851" w:type="dxa"/>
            <w:vAlign w:val="center"/>
          </w:tcPr>
          <w:p w14:paraId="1EB6FA17" w14:textId="77777777" w:rsidR="000A6448" w:rsidRPr="006A56FF" w:rsidRDefault="000A6448" w:rsidP="000A6448">
            <w:pPr>
              <w:rPr>
                <w:sz w:val="20"/>
                <w:lang w:val="en-US"/>
              </w:rPr>
            </w:pPr>
            <w:r w:rsidRPr="006A56FF">
              <w:rPr>
                <w:sz w:val="20"/>
                <w:lang w:val="en-US"/>
              </w:rPr>
              <w:t>1.35</w:t>
            </w:r>
          </w:p>
        </w:tc>
        <w:tc>
          <w:tcPr>
            <w:tcW w:w="709" w:type="dxa"/>
            <w:vAlign w:val="center"/>
          </w:tcPr>
          <w:p w14:paraId="6CA50B89" w14:textId="77777777" w:rsidR="000A6448" w:rsidRPr="006A56FF" w:rsidRDefault="000A6448" w:rsidP="000A6448">
            <w:pPr>
              <w:rPr>
                <w:sz w:val="20"/>
                <w:lang w:val="en-US"/>
              </w:rPr>
            </w:pPr>
            <w:r w:rsidRPr="006A56FF">
              <w:rPr>
                <w:sz w:val="20"/>
                <w:lang w:val="en-US"/>
              </w:rPr>
              <w:t>16.48</w:t>
            </w:r>
          </w:p>
        </w:tc>
        <w:tc>
          <w:tcPr>
            <w:tcW w:w="991" w:type="dxa"/>
            <w:vAlign w:val="center"/>
          </w:tcPr>
          <w:p w14:paraId="12B8760B" w14:textId="77777777" w:rsidR="000A6448" w:rsidRPr="006A56FF" w:rsidRDefault="000A6448" w:rsidP="000A6448">
            <w:pPr>
              <w:rPr>
                <w:sz w:val="20"/>
                <w:lang w:val="en-US"/>
              </w:rPr>
            </w:pPr>
            <w:r w:rsidRPr="006A56FF">
              <w:rPr>
                <w:sz w:val="20"/>
                <w:lang w:val="en-US"/>
              </w:rPr>
              <w:t>21.85</w:t>
            </w:r>
          </w:p>
        </w:tc>
      </w:tr>
      <w:tr w:rsidR="000A6448" w:rsidRPr="006A56FF" w14:paraId="1387B999" w14:textId="77777777" w:rsidTr="000A6448">
        <w:trPr>
          <w:trHeight w:val="283"/>
        </w:trPr>
        <w:tc>
          <w:tcPr>
            <w:tcW w:w="3828" w:type="dxa"/>
            <w:tcBorders>
              <w:bottom w:val="single" w:sz="4" w:space="0" w:color="auto"/>
            </w:tcBorders>
            <w:shd w:val="clear" w:color="auto" w:fill="auto"/>
            <w:vAlign w:val="center"/>
          </w:tcPr>
          <w:p w14:paraId="7AFCBFF5" w14:textId="77777777" w:rsidR="000A6448" w:rsidRPr="006A56FF" w:rsidRDefault="000A6448" w:rsidP="000A6448">
            <w:pPr>
              <w:spacing w:line="276" w:lineRule="auto"/>
              <w:ind w:left="142"/>
              <w:rPr>
                <w:sz w:val="20"/>
                <w:lang w:val="en-US"/>
              </w:rPr>
            </w:pPr>
            <w:r w:rsidRPr="006A56FF">
              <w:rPr>
                <w:sz w:val="20"/>
                <w:lang w:val="en-US"/>
              </w:rPr>
              <w:t xml:space="preserve">Self-perceived health status (very) good, </w:t>
            </w:r>
          </w:p>
          <w:p w14:paraId="4D5D0287" w14:textId="77777777" w:rsidR="000A6448" w:rsidRPr="006A56FF" w:rsidRDefault="000A6448" w:rsidP="000A6448">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0436DDDF" w14:textId="77777777" w:rsidR="000A6448" w:rsidRPr="006A56FF" w:rsidRDefault="000A6448" w:rsidP="000A6448">
            <w:pPr>
              <w:rPr>
                <w:sz w:val="20"/>
                <w:lang w:val="en-US"/>
              </w:rPr>
            </w:pPr>
            <w:r w:rsidRPr="006A56FF">
              <w:rPr>
                <w:sz w:val="20"/>
                <w:lang w:val="en-US"/>
              </w:rPr>
              <w:t>SPH</w:t>
            </w:r>
          </w:p>
        </w:tc>
        <w:tc>
          <w:tcPr>
            <w:tcW w:w="851" w:type="dxa"/>
            <w:tcBorders>
              <w:bottom w:val="single" w:sz="4" w:space="0" w:color="auto"/>
            </w:tcBorders>
            <w:vAlign w:val="center"/>
          </w:tcPr>
          <w:p w14:paraId="47EA6BE8" w14:textId="77777777" w:rsidR="000A6448" w:rsidRPr="006A56FF" w:rsidRDefault="000A6448" w:rsidP="000A6448">
            <w:pPr>
              <w:rPr>
                <w:sz w:val="20"/>
                <w:lang w:val="en-US"/>
              </w:rPr>
            </w:pPr>
            <w:r w:rsidRPr="006A56FF">
              <w:rPr>
                <w:sz w:val="20"/>
                <w:lang w:val="en-US"/>
              </w:rPr>
              <w:t>46.11</w:t>
            </w:r>
          </w:p>
        </w:tc>
        <w:tc>
          <w:tcPr>
            <w:tcW w:w="851" w:type="dxa"/>
            <w:tcBorders>
              <w:bottom w:val="single" w:sz="4" w:space="0" w:color="auto"/>
            </w:tcBorders>
            <w:vAlign w:val="center"/>
          </w:tcPr>
          <w:p w14:paraId="073A9075" w14:textId="77777777" w:rsidR="000A6448" w:rsidRPr="006A56FF" w:rsidRDefault="000A6448" w:rsidP="000A6448">
            <w:pPr>
              <w:rPr>
                <w:sz w:val="20"/>
                <w:lang w:val="en-US"/>
              </w:rPr>
            </w:pPr>
            <w:r w:rsidRPr="006A56FF">
              <w:rPr>
                <w:sz w:val="20"/>
                <w:lang w:val="en-US"/>
              </w:rPr>
              <w:t>21.83</w:t>
            </w:r>
          </w:p>
        </w:tc>
        <w:tc>
          <w:tcPr>
            <w:tcW w:w="709" w:type="dxa"/>
            <w:tcBorders>
              <w:bottom w:val="single" w:sz="4" w:space="0" w:color="auto"/>
            </w:tcBorders>
            <w:vAlign w:val="center"/>
          </w:tcPr>
          <w:p w14:paraId="6CC47E91" w14:textId="77777777" w:rsidR="000A6448" w:rsidRPr="006A56FF" w:rsidRDefault="000A6448" w:rsidP="000A6448">
            <w:pPr>
              <w:rPr>
                <w:sz w:val="20"/>
                <w:lang w:val="en-US"/>
              </w:rPr>
            </w:pPr>
            <w:r w:rsidRPr="006A56FF">
              <w:rPr>
                <w:sz w:val="20"/>
                <w:lang w:val="en-US"/>
              </w:rPr>
              <w:t>8.6</w:t>
            </w:r>
          </w:p>
        </w:tc>
        <w:tc>
          <w:tcPr>
            <w:tcW w:w="991" w:type="dxa"/>
            <w:tcBorders>
              <w:bottom w:val="single" w:sz="4" w:space="0" w:color="auto"/>
            </w:tcBorders>
            <w:vAlign w:val="center"/>
          </w:tcPr>
          <w:p w14:paraId="49386501" w14:textId="77777777" w:rsidR="000A6448" w:rsidRPr="006A56FF" w:rsidRDefault="000A6448" w:rsidP="000A6448">
            <w:pPr>
              <w:rPr>
                <w:sz w:val="20"/>
                <w:lang w:val="en-US"/>
              </w:rPr>
            </w:pPr>
            <w:r w:rsidRPr="006A56FF">
              <w:rPr>
                <w:sz w:val="20"/>
                <w:lang w:val="en-US"/>
              </w:rPr>
              <w:t>86.9</w:t>
            </w:r>
          </w:p>
        </w:tc>
      </w:tr>
    </w:tbl>
    <w:p w14:paraId="4D464144" w14:textId="4349B7CA" w:rsidR="00FC37B8" w:rsidRDefault="00E915CC" w:rsidP="00E62C77">
      <w:pPr>
        <w:pStyle w:val="02Flietext"/>
        <w:spacing w:before="240" w:after="0"/>
        <w:rPr>
          <w:lang w:val="en-US"/>
        </w:rPr>
      </w:pPr>
      <w:r w:rsidRPr="00180D20">
        <w:rPr>
          <w:lang w:val="en-US"/>
        </w:rPr>
        <w:t xml:space="preserve">As a measure of financial input into the system we use </w:t>
      </w:r>
      <w:r w:rsidR="00FC37B8">
        <w:rPr>
          <w:lang w:val="en-US"/>
        </w:rPr>
        <w:t xml:space="preserve">the </w:t>
      </w:r>
      <w:r w:rsidRPr="00180D20">
        <w:rPr>
          <w:lang w:val="en-US"/>
        </w:rPr>
        <w:t>LTC expenditure (health) per capita in US$ of purchasing power parities</w:t>
      </w:r>
      <w:r w:rsidR="00FC37B8">
        <w:rPr>
          <w:lang w:val="en-US"/>
        </w:rPr>
        <w:t xml:space="preserve"> (EXPND).</w:t>
      </w:r>
      <w:r w:rsidRPr="00180D20">
        <w:rPr>
          <w:lang w:val="en-US"/>
        </w:rPr>
        <w:t xml:space="preserve"> It includes all expenditure on bodily related LTC, mainly on “(basic) Activities of daily living (ADL)” like bathing, </w:t>
      </w:r>
      <w:proofErr w:type="gramStart"/>
      <w:r w:rsidRPr="00180D20">
        <w:rPr>
          <w:lang w:val="en-US"/>
        </w:rPr>
        <w:t>dressing</w:t>
      </w:r>
      <w:proofErr w:type="gramEnd"/>
      <w:r w:rsidRPr="00180D20">
        <w:rPr>
          <w:lang w:val="en-US"/>
        </w:rPr>
        <w:t xml:space="preserve"> or eating). We would have liked to include LTC expenditure (social) as well, which includes “instrumental activities of daily living (IADL)</w:t>
      </w:r>
      <w:r w:rsidR="00FC37B8">
        <w:rPr>
          <w:lang w:val="en-US"/>
        </w:rPr>
        <w:t xml:space="preserve"> giving</w:t>
      </w:r>
      <w:r w:rsidRPr="00180D20">
        <w:rPr>
          <w:lang w:val="en-US"/>
        </w:rPr>
        <w:t xml:space="preserve"> the LTC system expenditure a broader scope </w:t>
      </w:r>
      <w:sdt>
        <w:sdtPr>
          <w:alias w:val="Don't edit this field"/>
          <w:tag w:val="CitaviPlaceholder#7765f8ae-a8cc-4296-8d37-50c49fa2a77b"/>
          <w:id w:val="615803389"/>
          <w:placeholder>
            <w:docPart w:val="FB0D24A7CC2841299B4368F888AA6D30"/>
          </w:placeholder>
        </w:sdt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E915CC">
            <w:instrText>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w:t>
          </w:r>
          <w:proofErr w:type="spellStart"/>
          <w:r w:rsidR="000B0433">
            <w:rPr>
              <w:lang w:val="en-US"/>
            </w:rPr>
            <w:t>Halásková</w:t>
          </w:r>
          <w:proofErr w:type="spellEnd"/>
          <w:r w:rsidR="000B0433">
            <w:rPr>
              <w:lang w:val="en-US"/>
            </w:rPr>
            <w:t xml:space="preserve"> et al., 2017)</w:t>
          </w:r>
          <w:r w:rsidRPr="00E915CC">
            <w:fldChar w:fldCharType="end"/>
          </w:r>
        </w:sdtContent>
      </w:sdt>
      <w:r w:rsidRPr="00180D20">
        <w:rPr>
          <w:lang w:val="en-US"/>
        </w:rPr>
        <w:t xml:space="preserve">. Unfortunately, data availability was extremely limited in this dimension. Institutional supply of services was </w:t>
      </w:r>
      <w:r w:rsidR="00FC37B8">
        <w:rPr>
          <w:lang w:val="en-US"/>
        </w:rPr>
        <w:t xml:space="preserve">furthermore </w:t>
      </w:r>
      <w:r w:rsidRPr="00180D20">
        <w:rPr>
          <w:lang w:val="en-US"/>
        </w:rPr>
        <w:t>measured by the number of LTC beds per 1000 population aged 65 or older</w:t>
      </w:r>
      <w:r w:rsidR="00E62C77">
        <w:rPr>
          <w:lang w:val="en-US"/>
        </w:rPr>
        <w:t xml:space="preserve"> (BEDS)</w:t>
      </w:r>
      <w:r w:rsidRPr="00180D20">
        <w:rPr>
          <w:lang w:val="en-US"/>
        </w:rPr>
        <w:t xml:space="preserve"> while the actual supply of spots in these facilities </w:t>
      </w:r>
      <w:r w:rsidR="00FC37B8">
        <w:rPr>
          <w:lang w:val="en-US"/>
        </w:rPr>
        <w:t xml:space="preserve">was reflected by </w:t>
      </w:r>
      <w:r w:rsidRPr="00180D20">
        <w:rPr>
          <w:lang w:val="en-US"/>
        </w:rPr>
        <w:t>the number of LTC recipients in institutions measured as the percentage of all people aged 65 years and older</w:t>
      </w:r>
      <w:r w:rsidR="00E62C77">
        <w:rPr>
          <w:lang w:val="en-US"/>
        </w:rPr>
        <w:t xml:space="preserve"> (RCPTIN)</w:t>
      </w:r>
      <w:r w:rsidRPr="00180D20">
        <w:rPr>
          <w:lang w:val="en-US"/>
        </w:rPr>
        <w:t>.</w:t>
      </w:r>
    </w:p>
    <w:p w14:paraId="6234CCE3" w14:textId="48809127" w:rsidR="00E915CC" w:rsidRDefault="009822E9" w:rsidP="00FC37B8">
      <w:pPr>
        <w:pStyle w:val="02FlietextEinzug"/>
        <w:rPr>
          <w:lang w:val="en-US"/>
        </w:rPr>
      </w:pPr>
      <w:r>
        <w:rPr>
          <w:lang w:val="en-US"/>
        </w:rPr>
        <w:t xml:space="preserve">To mirror the public-private-mix of LTC systems we use two indicators. First, </w:t>
      </w:r>
      <w:r w:rsidRPr="00E915CC">
        <w:rPr>
          <w:lang w:val="en-US"/>
        </w:rPr>
        <w:t>the share of private (voluntary and out-of-pocket) expenditure in the total expenditure</w:t>
      </w:r>
      <w:r>
        <w:rPr>
          <w:lang w:val="en-US"/>
        </w:rPr>
        <w:t xml:space="preserve"> (PEXPND) as a measure of </w:t>
      </w:r>
      <w:r w:rsidR="00E915CC" w:rsidRPr="00E915CC">
        <w:rPr>
          <w:lang w:val="en-US"/>
        </w:rPr>
        <w:t xml:space="preserve">public and private involvement in payments for care. </w:t>
      </w:r>
      <w:r w:rsidR="00D61EC5">
        <w:rPr>
          <w:lang w:val="en-US"/>
        </w:rPr>
        <w:t>Second, w</w:t>
      </w:r>
      <w:r w:rsidR="00E915CC" w:rsidRPr="00E915CC">
        <w:rPr>
          <w:lang w:val="en-US"/>
        </w:rPr>
        <w:t>e adopted the availability of cash benefits</w:t>
      </w:r>
      <w:r w:rsidR="00E62C77">
        <w:rPr>
          <w:lang w:val="en-US"/>
        </w:rPr>
        <w:t xml:space="preserve"> (CASH)</w:t>
      </w:r>
      <w:r w:rsidR="00E915CC" w:rsidRPr="00E915CC">
        <w:rPr>
          <w:lang w:val="en-US"/>
        </w:rPr>
        <w:t xml:space="preserve"> as an approximation for formal and </w:t>
      </w:r>
      <w:r w:rsidR="00E915CC" w:rsidRPr="00E915CC">
        <w:rPr>
          <w:lang w:val="en-US"/>
        </w:rPr>
        <w:lastRenderedPageBreak/>
        <w:t xml:space="preserve">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 xml:space="preserve">(Da </w:t>
          </w:r>
          <w:proofErr w:type="spellStart"/>
          <w:r w:rsidR="000B0433">
            <w:rPr>
              <w:lang w:val="en-US"/>
            </w:rPr>
            <w:t>Roit</w:t>
          </w:r>
          <w:proofErr w:type="spellEnd"/>
          <w:r w:rsidR="000B0433">
            <w:rPr>
              <w:lang w:val="en-US"/>
            </w:rPr>
            <w:t xml:space="preserve"> and Le </w:t>
          </w:r>
          <w:proofErr w:type="spellStart"/>
          <w:r w:rsidR="000B0433">
            <w:rPr>
              <w:lang w:val="en-US"/>
            </w:rPr>
            <w:t>Bihan</w:t>
          </w:r>
          <w:proofErr w:type="spellEnd"/>
          <w:r w:rsidR="000B0433">
            <w:rPr>
              <w:lang w:val="en-US"/>
            </w:rPr>
            <w:t xml:space="preserve">, 2010; Da </w:t>
          </w:r>
          <w:proofErr w:type="spellStart"/>
          <w:r w:rsidR="000B0433">
            <w:rPr>
              <w:lang w:val="en-US"/>
            </w:rPr>
            <w:t>Roit</w:t>
          </w:r>
          <w:proofErr w:type="spellEnd"/>
          <w:r w:rsidR="000B0433">
            <w:rPr>
              <w:lang w:val="en-US"/>
            </w:rPr>
            <w:t xml:space="preserve"> and </w:t>
          </w:r>
          <w:proofErr w:type="spellStart"/>
          <w:r w:rsidR="000B0433">
            <w:rPr>
              <w:lang w:val="en-US"/>
            </w:rPr>
            <w:t>Weicht</w:t>
          </w:r>
          <w:proofErr w:type="spellEnd"/>
          <w:r w:rsidR="000B0433">
            <w:rPr>
              <w:lang w:val="en-US"/>
            </w:rPr>
            <w:t>, 2013)</w:t>
          </w:r>
          <w:r w:rsidR="00E915CC" w:rsidRPr="00E915CC">
            <w:fldChar w:fldCharType="end"/>
          </w:r>
        </w:sdtContent>
      </w:sdt>
      <w:r w:rsidR="00E915CC" w:rsidRPr="00E915CC">
        <w:rPr>
          <w:lang w:val="en-US"/>
        </w:rPr>
        <w:t>.</w:t>
      </w:r>
      <w:r w:rsidR="00E62C77">
        <w:rPr>
          <w:lang w:val="en-US"/>
        </w:rPr>
        <w:t xml:space="preserve"> In our setting, CASH may</w:t>
      </w:r>
      <w:r w:rsidR="00E62C77" w:rsidRPr="00E62C77">
        <w:rPr>
          <w:lang w:val="en-US"/>
        </w:rPr>
        <w:t xml:space="preserve"> take values of 0, describing a system where only in</w:t>
      </w:r>
      <w:r w:rsidR="005D7A23">
        <w:rPr>
          <w:lang w:val="en-US"/>
        </w:rPr>
        <w:t>-</w:t>
      </w:r>
      <w:r w:rsidR="00E62C77" w:rsidRPr="00E62C77">
        <w:rPr>
          <w:lang w:val="en-US"/>
        </w:rPr>
        <w:t xml:space="preserve">kind-benefits are available. If the use of cash benefits were bound to specific services and aids, the indicator was coded 1, while unbound benefits, where the use of the benefit was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were coded with a 2</w:t>
      </w:r>
      <w:r w:rsidR="00E62C77">
        <w:rPr>
          <w:lang w:val="en-US"/>
        </w:rPr>
        <w:t>.</w:t>
      </w:r>
    </w:p>
    <w:p w14:paraId="301EBF7B" w14:textId="3AE6CF87" w:rsidR="003C165F" w:rsidRDefault="00D86257" w:rsidP="003C165F">
      <w:pPr>
        <w:pStyle w:val="02FlietextEinzug"/>
        <w:rPr>
          <w:lang w:val="en-US"/>
        </w:rPr>
      </w:pPr>
      <w:r>
        <w:rPr>
          <w:lang w:val="en-US"/>
        </w:rPr>
        <w:t>Access to LTC systems is reflected by</w:t>
      </w:r>
      <w:r w:rsidR="00180D20" w:rsidRPr="00180D20">
        <w:rPr>
          <w:lang w:val="en-US"/>
        </w:rPr>
        <w:t xml:space="preserve"> 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E62C77">
        <w:rPr>
          <w:lang w:val="en-US"/>
        </w:rPr>
        <w:t xml:space="preserve"> (HC)</w:t>
      </w:r>
      <w:r w:rsidR="00180D20" w:rsidRPr="00180D20">
        <w:rPr>
          <w:lang w:val="en-US"/>
        </w:rPr>
        <w:t xml:space="preserve">, choice of institutional care provider </w:t>
      </w:r>
      <w:r w:rsidR="00E62C77">
        <w:rPr>
          <w:lang w:val="en-US"/>
        </w:rPr>
        <w:t xml:space="preserve">(IC) </w:t>
      </w:r>
      <w:r w:rsidR="00180D20" w:rsidRPr="00180D20">
        <w:rPr>
          <w:lang w:val="en-US"/>
        </w:rPr>
        <w:t>and choice between cash and in-kind benefits</w:t>
      </w:r>
      <w:r w:rsidR="00E62C77">
        <w:rPr>
          <w:lang w:val="en-US"/>
        </w:rPr>
        <w:t xml:space="preserve"> (CVSI)</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ins w:id="50" w:author="Philipp Alexander Linden" w:date="2020-07-10T16:19:00Z">
        <w:r w:rsidR="000025F9">
          <w:rPr>
            <w:lang w:val="en-US"/>
          </w:rPr>
          <w:t xml:space="preserve">, since </w:t>
        </w:r>
        <w:r w:rsidR="000025F9" w:rsidRPr="000025F9">
          <w:rPr>
            <w:lang w:val="en-US"/>
          </w:rPr>
          <w:t xml:space="preserve">cluster analysis profits from a small number of variables, since multicollinearity might weight individual variables too strong biasing the derivation of meaningful clusters </w:t>
        </w:r>
      </w:ins>
      <w:customXmlInsRangeStart w:id="51" w:author="Philipp Alexander Linden" w:date="2020-07-10T16:19:00Z"/>
      <w:sdt>
        <w:sdtPr>
          <w:rPr>
            <w:lang w:val="en-US"/>
          </w:rPr>
          <w:alias w:val="To edit, see citavi.com/edit"/>
          <w:tag w:val="CitaviPlaceholder#4d1eb3dc-c530-4f41-8c43-9a4104a3ef30"/>
          <w:id w:val="435959722"/>
          <w:placeholder>
            <w:docPart w:val="77F1CF32B55E4B07A4C0A9193610D1D6"/>
          </w:placeholder>
        </w:sdtPr>
        <w:sdtContent>
          <w:customXmlInsRangeEnd w:id="51"/>
          <w:ins w:id="52" w:author="Philipp Alexander Linden" w:date="2020-07-10T16:19:00Z">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ins>
          <w:customXmlInsRangeStart w:id="53" w:author="Philipp Alexander Linden" w:date="2020-07-10T16:19:00Z"/>
        </w:sdtContent>
      </w:sdt>
      <w:customXmlInsRangeEnd w:id="53"/>
      <w:ins w:id="54" w:author="Philipp Alexander Linden" w:date="2020-07-10T16:19:00Z">
        <w:r w:rsidR="000025F9" w:rsidRPr="000025F9">
          <w:rPr>
            <w:lang w:val="en-US"/>
          </w:rPr>
          <w:t>. Moreover, this prevents findings from being biased by a strong overweighting of choice within the cluster analysis</w:t>
        </w:r>
      </w:ins>
      <w:r w:rsidR="00343B5D" w:rsidRPr="00343B5D">
        <w:rPr>
          <w:lang w:val="en-US"/>
        </w:rPr>
        <w:t xml:space="preserve">. </w:t>
      </w:r>
      <w:commentRangeStart w:id="55"/>
      <w:r w:rsidR="00343B5D" w:rsidRPr="00343B5D">
        <w:rPr>
          <w:lang w:val="en-US"/>
        </w:rPr>
        <w:t>This</w:t>
      </w:r>
      <w:commentRangeEnd w:id="55"/>
      <w:r w:rsidR="000025F9">
        <w:rPr>
          <w:rStyle w:val="Kommentarzeichen"/>
        </w:rPr>
        <w:commentReference w:id="55"/>
      </w:r>
      <w:r w:rsidR="00343B5D" w:rsidRPr="00343B5D">
        <w:rPr>
          <w:lang w:val="en-US"/>
        </w:rPr>
        <w:t xml:space="preserve"> index (CIDX) may take values between 0-4, where 0 means absolute freedom of choice, while 4 reflects strong restrictions. </w:t>
      </w:r>
      <w:del w:id="56" w:author="Philipp Alexander Linden" w:date="2020-07-10T16:19:00Z">
        <w:r w:rsidR="00343B5D" w:rsidRPr="00343B5D" w:rsidDel="000025F9">
          <w:rPr>
            <w:lang w:val="en-US"/>
          </w:rPr>
          <w:delText xml:space="preserve">We decided to include an index instead of single item, because cluster analysis profits from a small number of variables, since multicollinearity might weight individual variables too strong biasing the derivation of meaningful clusters </w:delText>
        </w:r>
      </w:del>
      <w:customXmlDelRangeStart w:id="57" w:author="Philipp Alexander Linden" w:date="2020-07-10T16:19:00Z"/>
      <w:sdt>
        <w:sdtPr>
          <w:rPr>
            <w:lang w:val="en-US"/>
          </w:rPr>
          <w:alias w:val="To edit, see citavi.com/edit"/>
          <w:tag w:val="CitaviPlaceholder#4d1eb3dc-c530-4f41-8c43-9a4104a3ef30"/>
          <w:id w:val="972257083"/>
          <w:placeholder>
            <w:docPart w:val="9BC2B110A1EA47018B8C923431DEE0BF"/>
          </w:placeholder>
        </w:sdtPr>
        <w:sdtContent>
          <w:customXmlDelRangeEnd w:id="57"/>
          <w:del w:id="58" w:author="Philipp Alexander Linden" w:date="2020-07-10T16:19:00Z">
            <w:r w:rsidR="00343B5D" w:rsidRPr="00343B5D" w:rsidDel="000025F9">
              <w:rPr>
                <w:lang w:val="en-US"/>
              </w:rPr>
              <w:fldChar w:fldCharType="begin"/>
            </w:r>
            <w:r w:rsidR="00343B5D" w:rsidRPr="00343B5D" w:rsidDel="000025F9">
              <w:rPr>
                <w:lang w:val="en-US"/>
              </w:rPr>
              <w:del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delInstrText>
            </w:r>
            <w:r w:rsidR="00343B5D" w:rsidRPr="00343B5D" w:rsidDel="000025F9">
              <w:rPr>
                <w:lang w:val="en-US"/>
              </w:rPr>
              <w:fldChar w:fldCharType="separate"/>
            </w:r>
            <w:r w:rsidR="00343B5D" w:rsidRPr="00343B5D" w:rsidDel="000025F9">
              <w:rPr>
                <w:lang w:val="en-US"/>
              </w:rPr>
              <w:delText>(Milligan and Cooper, 1987)</w:delText>
            </w:r>
            <w:r w:rsidR="00343B5D" w:rsidRPr="00343B5D" w:rsidDel="000025F9">
              <w:rPr>
                <w:lang w:val="en-US"/>
              </w:rPr>
              <w:fldChar w:fldCharType="end"/>
            </w:r>
          </w:del>
          <w:customXmlDelRangeStart w:id="59" w:author="Philipp Alexander Linden" w:date="2020-07-10T16:19:00Z"/>
        </w:sdtContent>
      </w:sdt>
      <w:customXmlDelRangeEnd w:id="59"/>
      <w:del w:id="60" w:author="Philipp Alexander Linden" w:date="2020-07-10T16:19:00Z">
        <w:r w:rsidR="00343B5D" w:rsidRPr="00343B5D" w:rsidDel="000025F9">
          <w:rPr>
            <w:lang w:val="en-US"/>
          </w:rPr>
          <w:delText xml:space="preserve">. </w:delText>
        </w:r>
        <w:r w:rsidR="00343B5D" w:rsidRPr="00343B5D" w:rsidDel="000025F9">
          <w:rPr>
            <w:lang w:val="en-US"/>
          </w:rPr>
          <w:delText>Moreover,</w:delText>
        </w:r>
        <w:r w:rsidR="00343B5D" w:rsidRPr="00343B5D" w:rsidDel="000025F9">
          <w:rPr>
            <w:lang w:val="en-US"/>
          </w:rPr>
          <w:delText xml:space="preserve"> this prevents findings from being biased by a strong overweighting of choice within the cluster analysis.</w:delText>
        </w:r>
        <w:r w:rsidR="00180D20" w:rsidRPr="00180D20" w:rsidDel="000025F9">
          <w:rPr>
            <w:lang w:val="en-US"/>
          </w:rPr>
          <w:delText xml:space="preserve"> </w:delText>
        </w:r>
        <w:commentRangeStart w:id="61"/>
        <w:r w:rsidDel="000025F9">
          <w:rPr>
            <w:lang w:val="en-US"/>
          </w:rPr>
          <w:delText>Finally</w:delText>
        </w:r>
      </w:del>
      <w:commentRangeEnd w:id="61"/>
      <w:r w:rsidR="000025F9">
        <w:rPr>
          <w:rStyle w:val="Kommentarzeichen"/>
        </w:rPr>
        <w:commentReference w:id="61"/>
      </w:r>
      <w:del w:id="62" w:author="Philipp Alexander Linden" w:date="2020-07-10T16:19:00Z">
        <w:r w:rsidDel="000025F9">
          <w:rPr>
            <w:lang w:val="en-US"/>
          </w:rPr>
          <w:delText>,</w:delText>
        </w:r>
      </w:del>
      <w:del w:id="63" w:author="Philipp Alexander Linden" w:date="2020-07-10T16:20:00Z">
        <w:r w:rsidDel="000025F9">
          <w:rPr>
            <w:lang w:val="en-US"/>
          </w:rPr>
          <w:delText xml:space="preserve"> </w:delText>
        </w:r>
      </w:del>
      <w:ins w:id="64" w:author="Philipp Alexander Linden" w:date="2020-07-10T16:19:00Z">
        <w:r w:rsidR="000025F9">
          <w:rPr>
            <w:lang w:val="en-US"/>
          </w:rPr>
          <w:t xml:space="preserve">Furthermore, </w:t>
        </w:r>
      </w:ins>
      <w:r>
        <w:rPr>
          <w:lang w:val="en-US"/>
        </w:rPr>
        <w:t xml:space="preserve">we </w:t>
      </w:r>
      <w:r w:rsidRPr="00D86257">
        <w:rPr>
          <w:lang w:val="en-US"/>
        </w:rPr>
        <w:t xml:space="preserve">used means-testing (MTAB) for any </w:t>
      </w:r>
      <w:r w:rsidR="00343B5D" w:rsidRPr="00D86257">
        <w:rPr>
          <w:lang w:val="en-US"/>
        </w:rPr>
        <w:t>benefit,</w:t>
      </w:r>
      <w:r w:rsidR="00D56285">
        <w:rPr>
          <w:lang w:val="en-US"/>
        </w:rPr>
        <w:t xml:space="preserve"> which includes</w:t>
      </w:r>
      <w:r w:rsidR="00343B5D">
        <w:rPr>
          <w:lang w:val="en-US"/>
        </w:rPr>
        <w:t xml:space="preserve"> </w:t>
      </w:r>
      <w:r w:rsidRPr="00D86257">
        <w:rPr>
          <w:lang w:val="en-US"/>
        </w:rPr>
        <w:t>cash benefits, in-kind benefits,</w:t>
      </w:r>
      <w:r w:rsidR="00D56285">
        <w:rPr>
          <w:lang w:val="en-US"/>
        </w:rPr>
        <w:t xml:space="preserve"> and</w:t>
      </w:r>
      <w:r w:rsidRPr="00D86257">
        <w:rPr>
          <w:lang w:val="en-US"/>
        </w:rPr>
        <w:t xml:space="preserve"> other care related benefits.</w:t>
      </w:r>
      <w:r>
        <w:rPr>
          <w:lang w:val="en-US"/>
        </w:rPr>
        <w:t xml:space="preserve"> </w:t>
      </w:r>
      <w:r w:rsidRPr="00D86257">
        <w:rPr>
          <w:lang w:val="en-US"/>
        </w:rPr>
        <w:t>If a country system applies no means-testing in LTC systems</w:t>
      </w:r>
      <w:r w:rsidR="00D56285">
        <w:rPr>
          <w:lang w:val="en-US"/>
        </w:rPr>
        <w:t xml:space="preserve"> at all</w:t>
      </w:r>
      <w:r w:rsidRPr="00D86257">
        <w:rPr>
          <w:lang w:val="en-US"/>
        </w:rPr>
        <w:t>, it was coded 0 and 1 if means-testing takes place.</w:t>
      </w:r>
      <w:r w:rsidR="003C165F" w:rsidRPr="003C165F">
        <w:rPr>
          <w:lang w:val="en-US"/>
        </w:rPr>
        <w:t xml:space="preserve"> </w:t>
      </w:r>
    </w:p>
    <w:p w14:paraId="5F02845C" w14:textId="108B24A5" w:rsidR="00180D20" w:rsidRDefault="00150B95" w:rsidP="000025F9">
      <w:pPr>
        <w:pStyle w:val="02FlietextEinzug"/>
        <w:rPr>
          <w:lang w:val="en-US"/>
        </w:rPr>
      </w:pPr>
      <w:del w:id="65" w:author="Philipp Alexander Linden" w:date="2020-07-10T16:16:00Z">
        <w:r w:rsidDel="000025F9">
          <w:rPr>
            <w:lang w:val="en-US"/>
          </w:rPr>
          <w:lastRenderedPageBreak/>
          <w:delText xml:space="preserve">As laid out in the theory section, </w:delText>
        </w:r>
      </w:del>
      <w:ins w:id="66" w:author="Philipp Alexander Linden" w:date="2020-07-10T16:20:00Z">
        <w:r w:rsidR="000025F9">
          <w:rPr>
            <w:lang w:val="en-US"/>
          </w:rPr>
          <w:t>Finally, w</w:t>
        </w:r>
      </w:ins>
      <w:del w:id="67" w:author="Philipp Alexander Linden" w:date="2020-07-10T16:16:00Z">
        <w:r w:rsidDel="000025F9">
          <w:rPr>
            <w:lang w:val="en-US"/>
          </w:rPr>
          <w:delText>w</w:delText>
        </w:r>
      </w:del>
      <w:r w:rsidR="003C165F">
        <w:rPr>
          <w:lang w:val="en-US"/>
        </w:rPr>
        <w:t>ithin the performance dimension</w:t>
      </w:r>
      <w:r w:rsidR="00FB0DD1">
        <w:rPr>
          <w:lang w:val="en-US"/>
        </w:rPr>
        <w:t xml:space="preserve">, </w:t>
      </w:r>
      <w:commentRangeStart w:id="68"/>
      <w:del w:id="69" w:author="Philipp Alexander Linden" w:date="2020-07-10T16:16:00Z">
        <w:r w:rsidR="00FB0DD1" w:rsidDel="000025F9">
          <w:rPr>
            <w:lang w:val="en-US"/>
          </w:rPr>
          <w:delText>indicators</w:delText>
        </w:r>
      </w:del>
      <w:commentRangeEnd w:id="68"/>
      <w:r w:rsidR="000025F9">
        <w:rPr>
          <w:rStyle w:val="Kommentarzeichen"/>
        </w:rPr>
        <w:commentReference w:id="68"/>
      </w:r>
      <w:del w:id="70" w:author="Philipp Alexander Linden" w:date="2020-07-10T16:16:00Z">
        <w:r w:rsidR="00FB0DD1" w:rsidDel="000025F9">
          <w:rPr>
            <w:lang w:val="en-US"/>
          </w:rPr>
          <w:delText xml:space="preserve"> measuring the quality of care services such as the share of LTC recipients with pressure ulcers are not available.</w:delText>
        </w:r>
        <w:r w:rsidR="003C165F" w:rsidRPr="00180D20" w:rsidDel="000025F9">
          <w:rPr>
            <w:lang w:val="en-US"/>
          </w:rPr>
          <w:delText xml:space="preserve"> </w:delText>
        </w:r>
        <w:r w:rsidR="00FB0DD1" w:rsidDel="000025F9">
          <w:rPr>
            <w:lang w:val="en-US"/>
          </w:rPr>
          <w:delText xml:space="preserve">Therefore, </w:delText>
        </w:r>
      </w:del>
      <w:r w:rsidR="003C165F" w:rsidRPr="00180D20">
        <w:rPr>
          <w:lang w:val="en-US"/>
        </w:rPr>
        <w:t xml:space="preserve">we use indicators that are not exclusively but to a large part determined by the quality of LTC services. </w:t>
      </w:r>
      <w:r w:rsidR="003C165F">
        <w:rPr>
          <w:lang w:val="en-US"/>
        </w:rPr>
        <w:t>W</w:t>
      </w:r>
      <w:r w:rsidR="003C165F" w:rsidRPr="00180D20">
        <w:rPr>
          <w:lang w:val="en-US"/>
        </w:rPr>
        <w:t>e integrate life expectancy of people aged 65 or older</w:t>
      </w:r>
      <w:r w:rsidR="003C165F">
        <w:rPr>
          <w:lang w:val="en-US"/>
        </w:rPr>
        <w:t xml:space="preserve"> (LEX)</w:t>
      </w:r>
      <w:r w:rsidR="003C165F" w:rsidRPr="00180D20">
        <w:rPr>
          <w:lang w:val="en-US"/>
        </w:rPr>
        <w:t xml:space="preserve"> and the percentage of the population who are 65 or older and perceive their health as good or </w:t>
      </w:r>
      <w:proofErr w:type="gramStart"/>
      <w:r w:rsidR="003C165F" w:rsidRPr="00180D20">
        <w:rPr>
          <w:lang w:val="en-US"/>
        </w:rPr>
        <w:t>very good</w:t>
      </w:r>
      <w:proofErr w:type="gramEnd"/>
      <w:r w:rsidR="003C165F">
        <w:rPr>
          <w:lang w:val="en-US"/>
        </w:rPr>
        <w:t xml:space="preserve"> (SPH)</w:t>
      </w:r>
      <w:r w:rsidR="003C165F" w:rsidRPr="00180D20">
        <w:rPr>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02BAF942" w:rsidR="006A56FF" w:rsidRPr="006A56FF" w:rsidRDefault="00C04881" w:rsidP="002A4B22">
      <w:pPr>
        <w:pStyle w:val="Textkrper"/>
        <w:spacing w:line="480" w:lineRule="auto"/>
        <w:rPr>
          <w:szCs w:val="24"/>
        </w:rPr>
      </w:pPr>
      <w:ins w:id="71" w:author="Philipp Alexander Linden" w:date="2020-07-10T16:34:00Z">
        <w:r>
          <w:rPr>
            <w:szCs w:val="24"/>
          </w:rPr>
          <w:t xml:space="preserve">After </w:t>
        </w:r>
      </w:ins>
      <w:del w:id="72" w:author="Philipp Alexander Linden" w:date="2020-07-10T16:33:00Z">
        <w:r w:rsidR="00EC11EF" w:rsidDel="00C04881">
          <w:rPr>
            <w:szCs w:val="24"/>
          </w:rPr>
          <w:delText xml:space="preserve">At the beginning of the analysis, we </w:delText>
        </w:r>
      </w:del>
      <w:ins w:id="73" w:author="Philipp Alexander Linden" w:date="2020-07-10T16:35:00Z">
        <w:r>
          <w:rPr>
            <w:szCs w:val="24"/>
          </w:rPr>
          <w:t xml:space="preserve">extraction, we </w:t>
        </w:r>
      </w:ins>
      <w:r w:rsidR="00577247" w:rsidRPr="006A56FF">
        <w:rPr>
          <w:szCs w:val="24"/>
        </w:rPr>
        <w:t>excluded c</w:t>
      </w:r>
      <w:r w:rsidR="000F2CA0" w:rsidRPr="006A56FF">
        <w:rPr>
          <w:szCs w:val="24"/>
        </w:rPr>
        <w:t>ountries</w:t>
      </w:r>
      <w:r w:rsidR="00577247" w:rsidRPr="006A56FF">
        <w:rPr>
          <w:szCs w:val="24"/>
        </w:rPr>
        <w:t xml:space="preserve">, where data was missing </w:t>
      </w:r>
      <w:r w:rsidR="00B82577" w:rsidRPr="006A56FF">
        <w:rPr>
          <w:szCs w:val="24"/>
        </w:rPr>
        <w:t xml:space="preserve">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proofErr w:type="gramStart"/>
      <w:r w:rsidR="000F2CA0" w:rsidRPr="006A56FF">
        <w:rPr>
          <w:szCs w:val="24"/>
        </w:rPr>
        <w:t>Portugal</w:t>
      </w:r>
      <w:proofErr w:type="gramEnd"/>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74" w:name="_Hlk42090690"/>
      <w:del w:id="75" w:author="Philipp Alexander Linden" w:date="2020-07-10T16:31:00Z">
        <w:r w:rsidR="000E7BD7" w:rsidDel="00792D73">
          <w:rPr>
            <w:szCs w:val="24"/>
          </w:rPr>
          <w:delText>We</w:delText>
        </w:r>
        <w:r w:rsidR="000E7BD7" w:rsidRPr="006A56FF" w:rsidDel="00792D73">
          <w:rPr>
            <w:szCs w:val="24"/>
          </w:rPr>
          <w:delText xml:space="preserve"> calculated an overall mean of the observation period</w:delText>
        </w:r>
        <w:r w:rsidR="000E7BD7" w:rsidDel="00792D73">
          <w:rPr>
            <w:szCs w:val="24"/>
          </w:rPr>
          <w:delText xml:space="preserve"> between 2014-2016 for our analysis (Table </w:delText>
        </w:r>
        <w:r w:rsidR="00792D73" w:rsidDel="00792D73">
          <w:rPr>
            <w:szCs w:val="24"/>
          </w:rPr>
          <w:delText>5</w:delText>
        </w:r>
        <w:r w:rsidR="000E7BD7" w:rsidDel="00792D73">
          <w:rPr>
            <w:szCs w:val="24"/>
          </w:rPr>
          <w:delText>, Online Appendix)</w:delText>
        </w:r>
        <w:r w:rsidR="000E7BD7" w:rsidRPr="006A56FF" w:rsidDel="00792D73">
          <w:rPr>
            <w:szCs w:val="24"/>
          </w:rPr>
          <w:delText>.</w:delText>
        </w:r>
        <w:r w:rsidR="00560C83" w:rsidDel="00792D73">
          <w:rPr>
            <w:szCs w:val="24"/>
          </w:rPr>
          <w:delText xml:space="preserve"> </w:delText>
        </w:r>
      </w:del>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74"/>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 of</w:t>
      </w:r>
      <w:r w:rsidR="007D212C">
        <w:rPr>
          <w:szCs w:val="24"/>
        </w:rPr>
        <w:t xml:space="preserve"> </w:t>
      </w:r>
      <w:sdt>
        <w:sdtPr>
          <w:rPr>
            <w:szCs w:val="24"/>
          </w:rPr>
          <w:alias w:val="To edit, see citavi.com/edit"/>
          <w:tag w:val="CitaviPlaceholder#7426b5a8-581b-44ab-a3f8-d81d712f09eb"/>
          <w:id w:val="154276306"/>
          <w:placeholder>
            <w:docPart w:val="DefaultPlaceholder_-1854013440"/>
          </w:placeholder>
        </w:sdtPr>
        <w:sdtContent>
          <w:r w:rsidR="007D212C">
            <w:rPr>
              <w:noProof/>
              <w:szCs w:val="24"/>
            </w:rPr>
            <w:fldChar w:fldCharType="begin"/>
          </w:r>
          <w:r w:rsidR="006C3A49">
            <w:rPr>
              <w:noProof/>
              <w:szCs w:val="24"/>
            </w:rPr>
            <w:instrText>ADDIN CitaviPlaceholder{eyIkaWQiOiIxIiwiRW50cmllcyI6W3siJGlkIjoiMiIsIklkIjoiOTBkMTdhMTgtMDdlMC00MWU4LWIxYTEtM2M0ODNjYzYyYjgwIiwiUmFuZ2VMZW5ndGgiOjE5LCJSZWZlcmVuY2VJZCI6ImZiMzdiMDRhLWRjYWMtNDU5ZS1iZTA4LWM5YjA5N2MxMTY3NiIsIlJlZmVyZW5jZSI6eyIkaWQiOiIzIiwiQWJzdHJhY3RDb21wbGV4aXR5IjowLCJBYnN0cmFjdFNvdXJjZVRleHRGb3JtYXQiOjA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Ny0xMFQxMjoyMDo0MiIsIlByb2plY3QiOnsiJHJlZiI6IjUifX0sIlVzZU51bWJlcmluZ1R5cGVPZlBhcmVudERvY3VtZW50IjpmYWxzZX0seyIkaWQiOiIxNSIsIklkIjoiMjQ1NWY0MjgtYWMwNy00ZTk5LTk3NWUtODgzYjdiMTdiMmYxIiwiUmFuZ2VTdGFydCI6MTksIlJhbmdlTGVuZ3RoIjoyMywiUmVmZXJlbmNlSWQiOiIxZjg2OTFjOC04YThkLTQxZjAtODI4Ny02NTZhMjQzNjQzZjciLCJSZWZlcmVuY2UiOnsiJGlkIjoiMTYiLCJBYnN0cmFjdENvbXBsZXhpdHkiOjAsIkFic3RyYWN0U291cmNlVGV4dEZvcm1hdCI6MCwiQXV0aG9ycyI6W3siJGlkIjoiMTc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A3L3MxMDE4Mi0wMTEtMDE3OS05IiwiTGlua2VkUmVzb3VyY2VUeXBlIjo1LCJVcmlTdHJpbmciOiJodHRwczovL2RvaS5vcmcvMTAuMTAwNy9zMTAxODItMDExLTAxNzktOSIsIlByb3BlcnRpZXMiOnsiJGlkIjoiMjMif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}</w:instrText>
          </w:r>
          <w:r w:rsidR="007D212C">
            <w:rPr>
              <w:noProof/>
              <w:szCs w:val="24"/>
            </w:rPr>
            <w:fldChar w:fldCharType="separate"/>
          </w:r>
          <w:r w:rsidR="000B0433">
            <w:rPr>
              <w:noProof/>
              <w:szCs w:val="24"/>
            </w:rPr>
            <w:t>(White et al., 2011; Kleinke et al., 2011)</w:t>
          </w:r>
          <w:r w:rsidR="007D212C">
            <w:rPr>
              <w:noProof/>
              <w:szCs w:val="24"/>
            </w:rPr>
            <w:fldChar w:fldCharType="end"/>
          </w:r>
        </w:sdtContent>
      </w:sdt>
      <w:r w:rsidR="00F42EE7" w:rsidRPr="00F42EE7">
        <w:rPr>
          <w:szCs w:val="24"/>
        </w:rPr>
        <w:t>,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w:t>
      </w:r>
      <w:ins w:id="76" w:author="Philipp Alexander Linden" w:date="2020-07-10T16:31:00Z">
        <w:r w:rsidR="00792D73">
          <w:rPr>
            <w:szCs w:val="24"/>
          </w:rPr>
          <w:t xml:space="preserve"> Finally, w</w:t>
        </w:r>
        <w:r w:rsidR="00792D73" w:rsidRPr="00792D73">
          <w:rPr>
            <w:szCs w:val="24"/>
            <w:rPrChange w:id="77" w:author="Philipp Alexander Linden" w:date="2020-07-10T16:31:00Z">
              <w:rPr>
                <w:szCs w:val="24"/>
                <w:lang w:val="de-DE"/>
              </w:rPr>
            </w:rPrChange>
          </w:rPr>
          <w:t xml:space="preserve">e calculated an overall mean of the observation period between 2014-2016 for our analysis (Table 5, Online </w:t>
        </w:r>
        <w:commentRangeStart w:id="78"/>
        <w:r w:rsidR="00792D73" w:rsidRPr="00792D73">
          <w:rPr>
            <w:szCs w:val="24"/>
            <w:rPrChange w:id="79" w:author="Philipp Alexander Linden" w:date="2020-07-10T16:31:00Z">
              <w:rPr>
                <w:szCs w:val="24"/>
                <w:lang w:val="de-DE"/>
              </w:rPr>
            </w:rPrChange>
          </w:rPr>
          <w:t>Appendix</w:t>
        </w:r>
        <w:commentRangeEnd w:id="78"/>
        <w:r w:rsidR="00792D73">
          <w:rPr>
            <w:rStyle w:val="Kommentarzeichen"/>
            <w:lang w:val="de-DE"/>
          </w:rPr>
          <w:commentReference w:id="78"/>
        </w:r>
        <w:r w:rsidR="00792D73" w:rsidRPr="00792D73">
          <w:rPr>
            <w:szCs w:val="24"/>
            <w:rPrChange w:id="80" w:author="Philipp Alexander Linden" w:date="2020-07-10T16:31:00Z">
              <w:rPr>
                <w:szCs w:val="24"/>
                <w:lang w:val="de-DE"/>
              </w:rPr>
            </w:rPrChange>
          </w:rPr>
          <w:t xml:space="preserve">). </w:t>
        </w:r>
      </w:ins>
      <w:r w:rsidR="00147CE1" w:rsidRPr="006A56FF">
        <w:rPr>
          <w:szCs w:val="24"/>
        </w:rPr>
        <w:t xml:space="preserve"> </w:t>
      </w:r>
    </w:p>
    <w:p w14:paraId="01CE70CC" w14:textId="494ECE58" w:rsidR="005E0DE7" w:rsidRPr="006A56FF" w:rsidRDefault="005E0DE7" w:rsidP="005E0DE7">
      <w:pPr>
        <w:pStyle w:val="berschrift2"/>
        <w:rPr>
          <w:lang w:val="en-US"/>
        </w:rPr>
      </w:pPr>
      <w:r w:rsidRPr="006A56FF">
        <w:rPr>
          <w:lang w:val="en-US"/>
        </w:rPr>
        <w:t>Cluster analysis</w:t>
      </w:r>
    </w:p>
    <w:p w14:paraId="1F6F8A47" w14:textId="026C95DD"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Content>
          <w:r w:rsidRPr="006A56FF">
            <w:rPr>
              <w:lang w:val="en-US"/>
            </w:rPr>
            <w:fldChar w:fldCharType="begin"/>
          </w:r>
          <w:r w:rsidR="006C3A4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xMFQxMjoyMDo0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xMFQxMjoyMDo0Mi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I6MjA6NDI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0B0433">
            <w:rPr>
              <w:lang w:val="en-US"/>
            </w:rPr>
            <w:t xml:space="preserve">(Jensen, 2008; </w:t>
          </w:r>
          <w:proofErr w:type="spellStart"/>
          <w:r w:rsidR="000B0433">
            <w:rPr>
              <w:lang w:val="en-US"/>
            </w:rPr>
            <w:t>Reibling</w:t>
          </w:r>
          <w:proofErr w:type="spellEnd"/>
          <w:r w:rsidR="000B0433">
            <w:rPr>
              <w:lang w:val="en-US"/>
            </w:rPr>
            <w:t>,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w:t>
          </w:r>
          <w:proofErr w:type="spellStart"/>
          <w:r w:rsidR="000B0433">
            <w:rPr>
              <w:lang w:val="en-US"/>
            </w:rPr>
            <w:t>Halásková</w:t>
          </w:r>
          <w:proofErr w:type="spellEnd"/>
          <w:r w:rsidR="000B0433">
            <w:rPr>
              <w:lang w:val="en-US"/>
            </w:rPr>
            <w:t xml:space="preserve"> et al., 2017; </w:t>
          </w:r>
          <w:proofErr w:type="spellStart"/>
          <w:r w:rsidR="000B0433">
            <w:rPr>
              <w:lang w:val="en-US"/>
            </w:rPr>
            <w:lastRenderedPageBreak/>
            <w:t>Kautto</w:t>
          </w:r>
          <w:proofErr w:type="spellEnd"/>
          <w:r w:rsidR="000B0433">
            <w:rPr>
              <w:lang w:val="en-US"/>
            </w:rPr>
            <w:t xml:space="preserve">, 2002; Kraus et al., 2010; </w:t>
          </w:r>
          <w:proofErr w:type="spellStart"/>
          <w:r w:rsidR="000B0433">
            <w:rPr>
              <w:lang w:val="en-US"/>
            </w:rPr>
            <w:t>Saraceno</w:t>
          </w:r>
          <w:proofErr w:type="spellEnd"/>
          <w:r w:rsidR="000B0433">
            <w:rPr>
              <w:lang w:val="en-US"/>
            </w:rPr>
            <w:t xml:space="preserve">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Content>
          <w:r w:rsidR="00890CE6" w:rsidRPr="00890CE6">
            <w:rPr>
              <w:lang w:val="en-US"/>
            </w:rPr>
            <w:fldChar w:fldCharType="begin"/>
          </w:r>
          <w:r w:rsidR="006C3A4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proofErr w:type="spellStart"/>
          <w:r w:rsidR="000B0433">
            <w:rPr>
              <w:lang w:val="en-US"/>
            </w:rPr>
            <w:t>Reibling</w:t>
          </w:r>
          <w:proofErr w:type="spellEnd"/>
          <w:r w:rsidR="000B0433">
            <w:rPr>
              <w:lang w:val="en-US"/>
            </w:rPr>
            <w:t xml:space="preserve">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Content>
          <w:r w:rsidR="00890CE6" w:rsidRPr="00890CE6">
            <w:rPr>
              <w:lang w:val="en-US"/>
            </w:rPr>
            <w:fldChar w:fldCharType="begin"/>
          </w:r>
          <w:r w:rsidR="006C3A4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0B0433">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w:t>
      </w:r>
      <w:r w:rsidR="00F252A1">
        <w:rPr>
          <w:lang w:val="en-US"/>
        </w:rPr>
        <w:t>e</w:t>
      </w:r>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sdt>
        <w:sdtPr>
          <w:rPr>
            <w:lang w:val="en-US"/>
          </w:rPr>
          <w:alias w:val="To edit, see citavi.com/edit"/>
          <w:tag w:val="CitaviPlaceholder#4320c01d-6c84-4cfd-b6f1-6434fbc777ee"/>
          <w:id w:val="1597374595"/>
          <w:placeholder>
            <w:docPart w:val="DefaultPlaceholder_-1854013440"/>
          </w:placeholder>
        </w:sdtPr>
        <w:sdtContent>
          <w:r w:rsidR="00F252A1">
            <w:rPr>
              <w:noProof/>
              <w:lang w:val="en-US"/>
            </w:rPr>
            <w:fldChar w:fldCharType="begin"/>
          </w:r>
          <w:r w:rsidR="006C3A49">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RDb21wbGV4aXR5IjowLCJBYnN0cmFjdFNvdXJjZVRleHRGb3JtYXQiOjAsIkF1dGhvcnMiOlt7IiRpZCI6Ijc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J9fSx7IiRpZCI6Ij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SXNMb2NhbENsb3VkUHJvamVjdEZpbGVMaW5rIjpmYWxzZSwiTGlua2VkUmVzb3VyY2VTdGF0dXMiOjgsIk9yaWdpbmFsU3RyaW5nIjoiMzExMzM0NDQiLCJMaW5rZWRSZXNvdXJjZVR5cGUiOjUsIlVyaVN0cmluZyI6Imh0dHA6Ly93d3cubmNiaS5ubG0ubmloLmdvdi9wdWJtZWQvMzExMzM0NDQiLCJQcm9wZXJ0aWVzIjp7IiRpZCI6IjEz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JBZGRyZXNzIjp7IiRpZCI6IjE1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2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gifX0sIlVzZU51bWJlcmluZ1R5cGVPZlBhcmVudERvY3VtZW50IjpmYWxzZX1dLCJGb3JtYXR0ZWRUZXh0Ijp7IiRpZCI6IjE4IiwiQ291bnQiOjEsIlRleHRVbml0cyI6W3siJGlkIjoiMTkiLCJGb250U3R5bGUiOnsiJGlkIjoiMjAiLCJOZXV0cmFsIjp0cnVlfSwiUmVhZGluZ09yZGVyIjoxLCJUZXh0IjoiKFJlaWJsaW5nIGV0IGFsLiwgMjAxOTogNjE1KSJ9XX0sIlRhZyI6IkNpdGF2aVBsYWNlaG9sZGVyIzQzMjBjMDFkLTZjODQtNGNmZC1iNmYxLTY0MzRmYmM3NzdlZSIsIlRleHQiOiIoUmVpYmxpbmcgZXQgYWwuLCAyMDE5OiA2MTUpIiwiV0FJVmVyc2lvbiI6IjYuNC4wLjM1In0=}</w:instrText>
          </w:r>
          <w:r w:rsidR="00F252A1">
            <w:rPr>
              <w:noProof/>
              <w:lang w:val="en-US"/>
            </w:rPr>
            <w:fldChar w:fldCharType="separate"/>
          </w:r>
          <w:r w:rsidR="000B0433">
            <w:rPr>
              <w:noProof/>
              <w:lang w:val="en-US"/>
            </w:rPr>
            <w:t>(Reibling et al., 2019: 615)</w:t>
          </w:r>
          <w:r w:rsidR="00F252A1">
            <w:rPr>
              <w:noProof/>
              <w:lang w:val="en-US"/>
            </w:rPr>
            <w:fldChar w:fldCharType="end"/>
          </w:r>
        </w:sdtContent>
      </w:sdt>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722EF3B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Calinski-Harabasz</w:t>
      </w:r>
      <w:proofErr w:type="spellEnd"/>
      <w:r w:rsidR="00574BF9">
        <w:rPr>
          <w:lang w:val="en-US"/>
        </w:rPr>
        <w:t xml:space="preserve"> and </w:t>
      </w:r>
      <w:proofErr w:type="spellStart"/>
      <w:r w:rsidR="00574BF9">
        <w:rPr>
          <w:lang w:val="en-US"/>
        </w:rPr>
        <w:t>Duda</w:t>
      </w:r>
      <w:proofErr w:type="spellEnd"/>
      <w:r w:rsidR="00574BF9">
        <w:rPr>
          <w:lang w:val="en-US"/>
        </w:rPr>
        <w:t xml:space="preserve">/Hart and </w:t>
      </w:r>
      <w:proofErr w:type="spellStart"/>
      <w:r w:rsidR="00574BF9">
        <w:rPr>
          <w:lang w:val="en-US"/>
        </w:rPr>
        <w:t>Dendrogramms</w:t>
      </w:r>
      <w:proofErr w:type="spellEnd"/>
      <w:r w:rsidR="009D562C">
        <w:rPr>
          <w:lang w:val="en-US"/>
        </w:rPr>
        <w:t xml:space="preserve"> for each of the 24 separate cluster analysis</w:t>
      </w:r>
      <w:r w:rsidR="00574BF9">
        <w:rPr>
          <w:lang w:val="en-US"/>
        </w:rPr>
        <w:t>.</w:t>
      </w:r>
    </w:p>
    <w:p w14:paraId="62F2363A" w14:textId="1799ECB7"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r w:rsidR="00E435AB">
        <w:rPr>
          <w:lang w:val="en-US"/>
        </w:rPr>
        <w:t>memberships</w:t>
      </w:r>
      <w:r w:rsidR="00264EB7">
        <w:rPr>
          <w:lang w:val="en-US"/>
        </w:rPr>
        <w:t xml:space="preserve"> into the solution</w:t>
      </w:r>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lastRenderedPageBreak/>
        <w:t>UNICNET6/</w:t>
      </w:r>
      <w:proofErr w:type="spellStart"/>
      <w:r>
        <w:rPr>
          <w:lang w:val="en-US"/>
        </w:rPr>
        <w:t>Netdraw</w:t>
      </w:r>
      <w:proofErr w:type="spellEnd"/>
      <w:r>
        <w:rPr>
          <w:lang w:val="en-US"/>
        </w:rPr>
        <w:t>.</w:t>
      </w:r>
      <w:r w:rsidR="00C15C3A">
        <w:rPr>
          <w:lang w:val="en-US"/>
        </w:rPr>
        <w:t xml:space="preserve"> </w:t>
      </w:r>
      <w:r w:rsidR="00C15C3A" w:rsidRPr="00C15C3A">
        <w:rPr>
          <w:lang w:val="en-US"/>
        </w:rPr>
        <w:t xml:space="preserve">The graph thereby not only visualizes groups of countries and how likely it is that two countries belong to a similar </w:t>
      </w:r>
      <w:r w:rsidR="00AF3AF9" w:rsidRPr="00C15C3A">
        <w:rPr>
          <w:lang w:val="en-US"/>
        </w:rPr>
        <w:t xml:space="preserve">LTC system </w:t>
      </w:r>
      <w:r w:rsidR="00C15C3A" w:rsidRPr="00C15C3A">
        <w:rPr>
          <w:lang w:val="en-US"/>
        </w:rPr>
        <w:t>type. Rather it displays the internal consistency of LTC systems</w:t>
      </w:r>
      <w:r w:rsidR="003920CC">
        <w:rPr>
          <w:lang w:val="en-US"/>
        </w:rPr>
        <w:t xml:space="preserve"> allowing for an in-depth analysis of the composition of clusters.</w:t>
      </w:r>
    </w:p>
    <w:p w14:paraId="0CCAFD0B" w14:textId="6BF06330"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w:t>
      </w:r>
      <w:r w:rsidR="00364FD2">
        <w:rPr>
          <w:lang w:val="en-US"/>
        </w:rPr>
        <w:t>73</w:t>
      </w:r>
      <w:r w:rsidR="0081256C" w:rsidRPr="006A56FF">
        <w:rPr>
          <w:lang w:val="en-US"/>
        </w:rPr>
        <w:t xml:space="preserve"> words</w:t>
      </w:r>
    </w:p>
    <w:p w14:paraId="56410A74" w14:textId="071ADAB0" w:rsidR="00826A47" w:rsidRDefault="00B87403" w:rsidP="003E139E">
      <w:pPr>
        <w:pStyle w:val="02Flietext"/>
        <w:rPr>
          <w:lang w:val="en-US"/>
        </w:rPr>
      </w:pPr>
      <w:r>
        <w:rPr>
          <w:lang w:val="en-US"/>
        </w:rPr>
        <w:t>Based on the full membership rule, n</w:t>
      </w:r>
      <w:r w:rsidR="007377B2">
        <w:rPr>
          <w:lang w:val="en-US"/>
        </w:rPr>
        <w:t xml:space="preserve">ine clusters can be </w:t>
      </w:r>
      <w:r w:rsidR="007377B2">
        <w:rPr>
          <w:lang w:val="en-US"/>
        </w:rPr>
        <w:t>divided</w:t>
      </w:r>
      <w:r>
        <w:rPr>
          <w:lang w:val="en-US"/>
        </w:rPr>
        <w:t xml:space="preserve"> (Table </w:t>
      </w:r>
      <w:r w:rsidR="00897DA8">
        <w:rPr>
          <w:lang w:val="en-US"/>
        </w:rPr>
        <w:t>2</w:t>
      </w:r>
      <w:r>
        <w:rPr>
          <w:lang w:val="en-US"/>
        </w:rPr>
        <w:t>):</w:t>
      </w:r>
    </w:p>
    <w:p w14:paraId="13E3E7F3" w14:textId="39CC05EC" w:rsidR="00B17790" w:rsidRDefault="00B17790" w:rsidP="00C04881">
      <w:pPr>
        <w:pStyle w:val="05Aufzhlungnummeriert"/>
        <w:jc w:val="both"/>
        <w:rPr>
          <w:lang w:val="en-US"/>
        </w:rPr>
      </w:pPr>
      <w:r w:rsidRPr="00184E5A">
        <w:rPr>
          <w:lang w:val="en-US"/>
        </w:rPr>
        <w:t xml:space="preserve">The first cluster </w:t>
      </w:r>
      <w:r w:rsidRPr="00184E5A">
        <w:rPr>
          <w:lang w:val="en-US"/>
        </w:rPr>
        <w:t xml:space="preserve">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00897DA8"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946054F" w14:textId="630C0713"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w:t>
      </w:r>
      <w:r w:rsidR="00897DA8">
        <w:rPr>
          <w:rFonts w:eastAsiaTheme="minorHAnsi"/>
          <w:iCs/>
          <w:color w:val="auto"/>
          <w:szCs w:val="18"/>
          <w:lang w:val="en-US"/>
        </w:rPr>
        <w:t xml:space="preserve">a </w:t>
      </w:r>
      <w:r>
        <w:rPr>
          <w:rFonts w:eastAsiaTheme="minorHAnsi"/>
          <w:iCs/>
          <w:color w:val="auto"/>
          <w:szCs w:val="18"/>
          <w:lang w:val="en-US"/>
        </w:rPr>
        <w:t>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E466BBB" w14:textId="77777777" w:rsidR="00B17790"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6E9FE270" w14:textId="323AA1E0" w:rsidR="00B17790" w:rsidRPr="001C01E8"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of the previous c</w:t>
      </w:r>
      <w:r w:rsidR="00897DA8">
        <w:rPr>
          <w:rFonts w:eastAsiaTheme="minorHAnsi"/>
          <w:iCs/>
          <w:color w:val="auto"/>
          <w:szCs w:val="18"/>
          <w:lang w:val="en-US"/>
        </w:rPr>
        <w:t>l</w:t>
      </w:r>
      <w:r>
        <w:rPr>
          <w:rFonts w:eastAsiaTheme="minorHAnsi"/>
          <w:iCs/>
          <w:color w:val="auto"/>
          <w:szCs w:val="18"/>
          <w:lang w:val="en-US"/>
        </w:rPr>
        <w:t xml:space="preserve">uster. </w:t>
      </w:r>
    </w:p>
    <w:p w14:paraId="06BEC61F" w14:textId="5F7843A9"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Australia, Belgium, Luxemburg, Netherlands, and Switzerland</w:t>
      </w:r>
      <w:r w:rsidR="00897DA8">
        <w:rPr>
          <w:rFonts w:eastAsiaTheme="minorHAnsi"/>
          <w:iCs/>
          <w:color w:val="auto"/>
          <w:szCs w:val="18"/>
          <w:lang w:val="en-US"/>
        </w:rPr>
        <w:t xml:space="preserve"> </w:t>
      </w:r>
      <w:r>
        <w:rPr>
          <w:rFonts w:eastAsiaTheme="minorHAnsi"/>
          <w:iCs/>
          <w:color w:val="auto"/>
          <w:szCs w:val="18"/>
          <w:lang w:val="en-US"/>
        </w:rPr>
        <w:t>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other countr</w:t>
      </w:r>
      <w:r w:rsidR="00897DA8">
        <w:rPr>
          <w:rFonts w:eastAsiaTheme="minorHAnsi"/>
          <w:iCs/>
          <w:color w:val="auto"/>
          <w:szCs w:val="18"/>
          <w:lang w:val="en-US"/>
        </w:rPr>
        <w:t>ies</w:t>
      </w:r>
      <w:r w:rsidRPr="00184E5A">
        <w:rPr>
          <w:rFonts w:eastAsiaTheme="minorHAnsi"/>
          <w:iCs/>
          <w:color w:val="auto"/>
          <w:szCs w:val="18"/>
          <w:lang w:val="en-US"/>
        </w:rPr>
        <w:t xml:space="preserve"> in the cluste</w:t>
      </w:r>
      <w:r>
        <w:rPr>
          <w:rFonts w:eastAsiaTheme="minorHAnsi"/>
          <w:iCs/>
          <w:color w:val="auto"/>
          <w:szCs w:val="18"/>
          <w:lang w:val="en-US"/>
        </w:rPr>
        <w:t>r.</w:t>
      </w:r>
    </w:p>
    <w:p w14:paraId="5FC3483C" w14:textId="77777777"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r>
        <w:rPr>
          <w:rFonts w:eastAsiaTheme="minorHAnsi"/>
          <w:iCs/>
          <w:color w:val="auto"/>
          <w:szCs w:val="18"/>
          <w:lang w:val="en-US"/>
        </w:rPr>
        <w:t xml:space="preserve">have strong and weak ties to cluster 5 and cluster 7. </w:t>
      </w:r>
    </w:p>
    <w:p w14:paraId="61B70FBE" w14:textId="4B2E3936"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France, Israel, Spain, the United Kingdom, and the United States constitute a</w:t>
      </w:r>
      <w:r>
        <w:rPr>
          <w:rFonts w:eastAsiaTheme="minorHAnsi"/>
          <w:iCs/>
          <w:color w:val="auto"/>
          <w:szCs w:val="18"/>
          <w:lang w:val="en-US"/>
        </w:rPr>
        <w:t>nother</w:t>
      </w:r>
      <w:r w:rsidR="00897DA8">
        <w:rPr>
          <w:rFonts w:eastAsiaTheme="minorHAnsi"/>
          <w:iCs/>
          <w:color w:val="auto"/>
          <w:szCs w:val="18"/>
          <w:lang w:val="en-US"/>
        </w:rPr>
        <w:t xml:space="preserve"> </w:t>
      </w:r>
      <w:r w:rsidRPr="00184E5A">
        <w:rPr>
          <w:rFonts w:eastAsiaTheme="minorHAnsi"/>
          <w:iCs/>
          <w:color w:val="auto"/>
          <w:szCs w:val="18"/>
          <w:lang w:val="en-US"/>
        </w:rPr>
        <w:t>cluster, in which the tie between the US and France is the only weak one in the cluster.</w:t>
      </w:r>
    </w:p>
    <w:p w14:paraId="7909B881" w14:textId="0E946D16" w:rsidR="00C04881" w:rsidRPr="00C04881"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sole </w:t>
      </w:r>
      <w:r w:rsidRPr="00184E5A">
        <w:rPr>
          <w:rFonts w:eastAsiaTheme="minorHAnsi"/>
          <w:iCs/>
          <w:color w:val="auto"/>
          <w:szCs w:val="18"/>
          <w:lang w:val="en-US"/>
        </w:rPr>
        <w:t>clusters</w:t>
      </w:r>
      <w:r>
        <w:rPr>
          <w:rFonts w:eastAsiaTheme="minorHAnsi"/>
          <w:iCs/>
          <w:color w:val="auto"/>
          <w:szCs w:val="18"/>
          <w:lang w:val="en-US"/>
        </w:rPr>
        <w:t>, including only one country</w:t>
      </w:r>
      <w:r w:rsidRPr="00184E5A">
        <w:rPr>
          <w:rFonts w:eastAsiaTheme="minorHAnsi"/>
          <w:iCs/>
          <w:color w:val="auto"/>
          <w:szCs w:val="18"/>
          <w:lang w:val="en-US"/>
        </w:rPr>
        <w:t xml:space="preserve">. Estonia </w:t>
      </w:r>
      <w:r>
        <w:rPr>
          <w:rFonts w:eastAsiaTheme="minorHAnsi"/>
          <w:iCs/>
          <w:color w:val="auto"/>
          <w:szCs w:val="18"/>
          <w:lang w:val="en-US"/>
        </w:rPr>
        <w:t>has two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cluster four. New Zealand has three weak ties to cluster four and </w:t>
      </w:r>
      <w:r w:rsidRPr="00184E5A">
        <w:rPr>
          <w:rFonts w:eastAsiaTheme="minorHAnsi"/>
          <w:iCs/>
          <w:color w:val="auto"/>
          <w:szCs w:val="18"/>
          <w:lang w:val="en-US"/>
        </w:rPr>
        <w:t>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lastRenderedPageBreak/>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81"/>
      <w:r w:rsidRPr="00C04881">
        <w:rPr>
          <w:color w:val="auto"/>
          <w:sz w:val="22"/>
          <w:lang w:val="en-US"/>
        </w:rPr>
        <w:t>solutions</w:t>
      </w:r>
      <w:commentRangeEnd w:id="81"/>
      <w:r w:rsidRPr="00C04881">
        <w:rPr>
          <w:sz w:val="16"/>
          <w:szCs w:val="16"/>
        </w:rPr>
        <w:commentReference w:id="81"/>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1D4C75">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1D4C7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1D4C75">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1D4C7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1D4C75">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1D4C7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AB559F2" w14:textId="768A03E7" w:rsidR="00B17790" w:rsidRPr="007105A0" w:rsidRDefault="00B87403" w:rsidP="00EA4915">
      <w:pPr>
        <w:pStyle w:val="02Flietext"/>
        <w:spacing w:before="240"/>
        <w:rPr>
          <w:lang w:val="en-US"/>
        </w:rPr>
      </w:pPr>
      <w:r w:rsidRPr="00B87403">
        <w:rPr>
          <w:lang w:val="en-US"/>
        </w:rPr>
        <w:t xml:space="preserve">Although nine clusters were clearly distinguished from a methodological point of view, such a solution with clusters covering only one or two countries may not be suitable for most purposes. However, our flexible typology </w:t>
      </w:r>
      <w:proofErr w:type="gramStart"/>
      <w:r w:rsidRPr="00B87403">
        <w:rPr>
          <w:lang w:val="en-US"/>
        </w:rPr>
        <w:t>is able to</w:t>
      </w:r>
      <w:proofErr w:type="gramEnd"/>
      <w:r w:rsidRPr="00B87403">
        <w:rPr>
          <w:lang w:val="en-US"/>
        </w:rPr>
        <w:t xml:space="preserve"> go beyond this interpretation. The clusters can be condensed based on their partial memberships. Four distinct cluster</w:t>
      </w:r>
      <w:r w:rsidR="00897DA8">
        <w:rPr>
          <w:lang w:val="en-US"/>
        </w:rPr>
        <w:t>s</w:t>
      </w:r>
      <w:r w:rsidRPr="00B87403">
        <w:rPr>
          <w:lang w:val="en-US"/>
        </w:rPr>
        <w:t xml:space="preserve"> emerge, which have no tie ≥ 50%</w:t>
      </w:r>
      <w:r w:rsidR="00897DA8">
        <w:rPr>
          <w:lang w:val="en-US"/>
        </w:rPr>
        <w:t xml:space="preserve"> to each other</w:t>
      </w:r>
      <w:r w:rsidRPr="00B87403">
        <w:rPr>
          <w:lang w:val="en-US"/>
        </w:rPr>
        <w:t xml:space="preserve">. </w:t>
      </w:r>
      <w:r w:rsidR="00B17790" w:rsidRPr="007105A0">
        <w:rPr>
          <w:lang w:val="en-US"/>
        </w:rPr>
        <w:t>Figure 1</w:t>
      </w:r>
      <w:r w:rsidRPr="007105A0">
        <w:rPr>
          <w:lang w:val="en-US"/>
        </w:rPr>
        <w:t xml:space="preserve"> </w:t>
      </w:r>
      <w:r w:rsidR="00B17790" w:rsidRPr="007105A0">
        <w:rPr>
          <w:lang w:val="en-US"/>
        </w:rPr>
        <w:t>shows a graphical depiction of</w:t>
      </w:r>
      <w:r w:rsidR="00897DA8">
        <w:rPr>
          <w:lang w:val="en-US"/>
        </w:rPr>
        <w:t xml:space="preserve"> the ties between countries and</w:t>
      </w:r>
      <w:r w:rsidR="00B17790" w:rsidRPr="007105A0">
        <w:rPr>
          <w:lang w:val="en-US"/>
        </w:rPr>
        <w:t xml:space="preserve"> the clusters. </w:t>
      </w:r>
      <w:r w:rsidR="00897DA8">
        <w:rPr>
          <w:lang w:val="en-US"/>
        </w:rPr>
        <w:t xml:space="preserve">Only ties between countries </w:t>
      </w:r>
      <w:r w:rsidR="00897DA8" w:rsidRPr="00B87403">
        <w:rPr>
          <w:lang w:val="en-US"/>
        </w:rPr>
        <w:t>≥ 50%</w:t>
      </w:r>
      <w:r w:rsidR="00897DA8">
        <w:rPr>
          <w:lang w:val="en-US"/>
        </w:rPr>
        <w:t xml:space="preserve"> are</w:t>
      </w:r>
      <w:r w:rsidR="00C70989">
        <w:rPr>
          <w:lang w:val="en-US"/>
        </w:rPr>
        <w:t xml:space="preserve"> depicted in the figure.</w:t>
      </w:r>
    </w:p>
    <w:p w14:paraId="6C33A93F" w14:textId="7A2E42B9"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lastRenderedPageBreak/>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7BF5BD9E" w14:textId="076497AB" w:rsidR="002D1426" w:rsidRPr="00BA6E5E" w:rsidRDefault="003920CC" w:rsidP="00BA6E5E">
      <w:pPr>
        <w:pStyle w:val="02Flietext"/>
        <w:rPr>
          <w:lang w:val="en-US"/>
        </w:rPr>
      </w:pPr>
      <w:r w:rsidRPr="007105A0">
        <w:rPr>
          <w:lang w:val="en-US"/>
        </w:rPr>
        <w:t xml:space="preserve"> </w:t>
      </w:r>
      <w:r w:rsidRPr="003920CC">
        <w:rPr>
          <w:lang w:val="en-US"/>
        </w:rPr>
        <w:t xml:space="preserve">With </w:t>
      </w:r>
      <w:r w:rsidRPr="003920CC">
        <w:rPr>
          <w:lang w:val="en-US"/>
        </w:rPr>
        <w:t xml:space="preserve">the graphic representation it is also noticeable 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could be split up in two sub-clusters each</w:t>
      </w:r>
      <w:r w:rsidR="00901F8F">
        <w:rPr>
          <w:lang w:val="en-US"/>
        </w:rPr>
        <w:t>, based on their tie strength</w:t>
      </w:r>
      <w:r w:rsidR="00413157">
        <w:rPr>
          <w:lang w:val="en-US"/>
        </w:rPr>
        <w:t xml:space="preserve"> Cluster 1 and 2 remain as types, cluster 3 and 4 are joined to one system type, with each representing a sub-type. All other countries built one system type with cluster 5 and 6 as one sub-type and cluster 7, 8, and 9 as one sub-type. </w:t>
      </w:r>
      <w:r w:rsidR="00C252F3">
        <w:rPr>
          <w:lang w:val="en-US"/>
        </w:rPr>
        <w:t xml:space="preserve">Thus, </w:t>
      </w:r>
      <w:r w:rsidR="00E9387A">
        <w:rPr>
          <w:lang w:val="en-US"/>
        </w:rPr>
        <w:t xml:space="preserve">we propose </w:t>
      </w:r>
      <w:proofErr w:type="gramStart"/>
      <w:r w:rsidR="00E9387A">
        <w:rPr>
          <w:lang w:val="en-US"/>
        </w:rPr>
        <w:t>a</w:t>
      </w:r>
      <w:proofErr w:type="gramEnd"/>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413157">
        <w:rPr>
          <w:lang w:val="en-US"/>
        </w:rPr>
        <w:t>four system types, with two systems having two sub-types each</w:t>
      </w:r>
      <w:r w:rsidR="00C252F3">
        <w:rPr>
          <w:lang w:val="en-US"/>
        </w:rPr>
        <w:t>:</w:t>
      </w:r>
    </w:p>
    <w:p w14:paraId="5A92FC0C" w14:textId="13F03E09"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82B67" w:rsidRPr="00C83EC5">
        <w:rPr>
          <w:rFonts w:eastAsiaTheme="minorHAnsi"/>
          <w:b/>
          <w:iCs/>
          <w:color w:val="auto"/>
          <w:szCs w:val="18"/>
          <w:lang w:val="en-US"/>
        </w:rPr>
        <w:t xml:space="preserve">low-supply </w:t>
      </w:r>
      <w:r w:rsidR="00F82B67">
        <w:rPr>
          <w:rFonts w:eastAsiaTheme="minorHAnsi"/>
          <w:b/>
          <w:iCs/>
          <w:color w:val="auto"/>
          <w:szCs w:val="18"/>
          <w:lang w:val="en-US"/>
        </w:rPr>
        <w:t xml:space="preserve">and </w:t>
      </w:r>
      <w:r w:rsidR="00413157">
        <w:rPr>
          <w:rFonts w:eastAsiaTheme="minorHAnsi"/>
          <w:b/>
          <w:iCs/>
          <w:color w:val="auto"/>
          <w:szCs w:val="18"/>
          <w:lang w:val="en-US"/>
        </w:rPr>
        <w:t>low-performance</w:t>
      </w:r>
      <w:r w:rsidR="00D0320B">
        <w:rPr>
          <w:rFonts w:eastAsiaTheme="minorHAnsi"/>
          <w:b/>
          <w:iCs/>
          <w:color w:val="auto"/>
          <w:szCs w:val="18"/>
          <w:lang w:val="en-US"/>
        </w:rPr>
        <w:t xml:space="preserve"> </w:t>
      </w:r>
      <w:r w:rsidRPr="00C83EC5">
        <w:rPr>
          <w:rFonts w:eastAsiaTheme="minorHAnsi"/>
          <w:b/>
          <w:iCs/>
          <w:color w:val="auto"/>
          <w:szCs w:val="18"/>
          <w:lang w:val="en-US"/>
        </w:rPr>
        <w:t>system</w:t>
      </w:r>
    </w:p>
    <w:p w14:paraId="53DC51BE" w14:textId="4DABCCF6" w:rsidR="00C83EC5" w:rsidRPr="00C83EC5" w:rsidRDefault="00C83EC5" w:rsidP="00364FD2">
      <w:pPr>
        <w:pStyle w:val="02FlietextErsterAbsatz"/>
        <w:rPr>
          <w:lang w:val="en-US"/>
        </w:rPr>
      </w:pPr>
      <w:r w:rsidRPr="00C83EC5">
        <w:rPr>
          <w:lang w:val="en-US"/>
        </w:rPr>
        <w:t xml:space="preserve">The first system is marked </w:t>
      </w:r>
      <w:r w:rsidR="00901F8F">
        <w:rPr>
          <w:lang w:val="en-US"/>
        </w:rPr>
        <w:t>by</w:t>
      </w:r>
      <w:r w:rsidRPr="00C83EC5">
        <w:rPr>
          <w:lang w:val="en-US"/>
        </w:rPr>
        <w:t xml:space="preserve"> low levels of supply</w:t>
      </w:r>
      <w:r w:rsidR="0006533C">
        <w:rPr>
          <w:lang w:val="en-US"/>
        </w:rPr>
        <w:t xml:space="preserve"> (Table 3)</w:t>
      </w:r>
      <w:r w:rsidR="00901F8F">
        <w:rPr>
          <w:lang w:val="en-US"/>
        </w:rPr>
        <w:t>,</w:t>
      </w:r>
      <w:r w:rsidRPr="00C83EC5">
        <w:rPr>
          <w:lang w:val="en-US"/>
        </w:rPr>
        <w:t xml:space="preserve"> which results in a low level of </w:t>
      </w:r>
      <w:r w:rsidRPr="00C83EC5">
        <w:rPr>
          <w:lang w:val="en-US"/>
        </w:rPr>
        <w:t xml:space="preserve">performance.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r w:rsidR="00901F8F">
        <w:rPr>
          <w:lang w:val="en-US"/>
        </w:rPr>
        <w:t xml:space="preserve">countries of </w:t>
      </w:r>
      <w:r w:rsidRPr="00C83EC5">
        <w:rPr>
          <w:lang w:val="en-US"/>
        </w:rPr>
        <w:t xml:space="preserve">this </w:t>
      </w:r>
      <w:r w:rsidR="00901F8F">
        <w:rPr>
          <w:lang w:val="en-US"/>
        </w:rPr>
        <w:t xml:space="preserve">LTC </w:t>
      </w:r>
      <w:r w:rsidRPr="00C83EC5">
        <w:rPr>
          <w:lang w:val="en-US"/>
        </w:rPr>
        <w:t>system</w:t>
      </w:r>
      <w:r w:rsidR="00901F8F">
        <w:rPr>
          <w:lang w:val="en-US"/>
        </w:rPr>
        <w:t xml:space="preserve"> type</w:t>
      </w:r>
      <w:r w:rsidRPr="00C83EC5">
        <w:rPr>
          <w:lang w:val="en-US"/>
        </w:rPr>
        <w:t xml:space="preserve"> </w:t>
      </w:r>
      <w:r w:rsidR="00901F8F">
        <w:rPr>
          <w:lang w:val="en-US"/>
        </w:rPr>
        <w:t xml:space="preserve">have low </w:t>
      </w:r>
      <w:r w:rsidR="00F82B67">
        <w:rPr>
          <w:lang w:val="en-US"/>
        </w:rPr>
        <w:t>access</w:t>
      </w:r>
      <w:r w:rsidR="00901F8F">
        <w:rPr>
          <w:lang w:val="en-US"/>
        </w:rPr>
        <w:t xml:space="preserve"> barriers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private LTC expenditure is the lowest of all system types. </w:t>
      </w:r>
      <w:r w:rsidR="005562E8">
        <w:rPr>
          <w:lang w:val="en-US"/>
        </w:rPr>
        <w:t>Performance of these systems measured by</w:t>
      </w:r>
      <w:r w:rsidRPr="00C83EC5">
        <w:rPr>
          <w:lang w:val="en-US"/>
        </w:rPr>
        <w:t xml:space="preserve"> </w:t>
      </w:r>
      <w:r w:rsidR="005562E8">
        <w:rPr>
          <w:lang w:val="en-US"/>
        </w:rPr>
        <w:lastRenderedPageBreak/>
        <w:t>l</w:t>
      </w:r>
      <w:r w:rsidRPr="00C83EC5">
        <w:rPr>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7D5CCEDA" w:rsidR="00C83EC5" w:rsidRDefault="00753800" w:rsidP="00364FD2">
      <w:pPr>
        <w:pStyle w:val="02FlietextErsterAbsatz"/>
        <w:rPr>
          <w:lang w:val="en-US"/>
        </w:rPr>
      </w:pPr>
      <w:r>
        <w:rPr>
          <w:lang w:val="en-US"/>
        </w:rPr>
        <w:t>Access restrictions are among the lowest for all system</w:t>
      </w:r>
      <w:r w:rsidR="00F82B67">
        <w:rPr>
          <w:lang w:val="en-US"/>
        </w:rPr>
        <w:t>s</w:t>
      </w:r>
      <w:r>
        <w:rPr>
          <w:lang w:val="en-US"/>
        </w:rPr>
        <w:t xml:space="preserve"> with no-means-testing and limited choice restrictions. Supply can be evaluated as medium to high. Yet, this system show</w:t>
      </w:r>
      <w:r w:rsidR="00F82B67">
        <w:rPr>
          <w:lang w:val="en-US"/>
        </w:rPr>
        <w:t>s</w:t>
      </w:r>
      <w:r>
        <w:rPr>
          <w:lang w:val="en-US"/>
        </w:rPr>
        <w:t xml:space="preserve"> one of the highes</w:t>
      </w:r>
      <w:r w:rsidR="004E5C38">
        <w:rPr>
          <w:lang w:val="en-US"/>
        </w:rPr>
        <w:t>t</w:t>
      </w:r>
      <w:r>
        <w:rPr>
          <w:lang w:val="en-US"/>
        </w:rPr>
        <w:t xml:space="preserve"> shares of private expenditure and</w:t>
      </w:r>
      <w:r w:rsidR="00F82B67">
        <w:rPr>
          <w:lang w:val="en-US"/>
        </w:rPr>
        <w:t xml:space="preserve"> the availability of</w:t>
      </w:r>
      <w:r>
        <w:rPr>
          <w:lang w:val="en-US"/>
        </w:rPr>
        <w:t xml:space="preserve"> unbound 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617A1071" w14:textId="41D98D6B" w:rsidR="0006533C" w:rsidRPr="006A56FF" w:rsidRDefault="0006533C" w:rsidP="000653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commentRangeStart w:id="82"/>
      <w:r w:rsidRPr="006A56FF">
        <w:rPr>
          <w:sz w:val="22"/>
          <w:szCs w:val="22"/>
          <w:lang w:val="en-US"/>
        </w:rPr>
        <w:t>clusters</w:t>
      </w:r>
      <w:commentRangeEnd w:id="82"/>
      <w:r>
        <w:rPr>
          <w:rStyle w:val="Kommentarzeichen"/>
          <w:color w:val="000000"/>
        </w:rPr>
        <w:commentReference w:id="82"/>
      </w:r>
      <w:r>
        <w:rPr>
          <w:sz w:val="22"/>
          <w:szCs w:val="22"/>
          <w:lang w:val="en-US"/>
        </w:rPr>
        <w:t xml:space="preserve"> with (N=4) subclusters</w:t>
      </w:r>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6E3A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6E3A97">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performance, low supply</w:t>
            </w:r>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Access-orientated private</w:t>
            </w:r>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High supply</w:t>
            </w:r>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private orientated</w:t>
            </w:r>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r>
      <w:tr w:rsidR="0006533C" w:rsidRPr="006A56FF" w14:paraId="5A189476"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6E3A97">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21C7B583"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993" w:type="dxa"/>
            <w:tcBorders>
              <w:top w:val="single" w:sz="12" w:space="0" w:color="auto"/>
              <w:bottom w:val="single" w:sz="4" w:space="0" w:color="auto"/>
            </w:tcBorders>
            <w:shd w:val="clear" w:color="auto" w:fill="FFFFFF" w:themeFill="background1"/>
            <w:vAlign w:val="center"/>
          </w:tcPr>
          <w:p w14:paraId="058B1B2A"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75B68DC9"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9" w:type="dxa"/>
            <w:tcBorders>
              <w:top w:val="single" w:sz="12" w:space="0" w:color="auto"/>
              <w:bottom w:val="single" w:sz="4" w:space="0" w:color="auto"/>
            </w:tcBorders>
            <w:shd w:val="clear" w:color="auto" w:fill="FFFFFF" w:themeFill="background1"/>
            <w:vAlign w:val="center"/>
          </w:tcPr>
          <w:p w14:paraId="776A3FB8"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851" w:type="dxa"/>
            <w:tcBorders>
              <w:top w:val="single" w:sz="12" w:space="0" w:color="auto"/>
              <w:bottom w:val="single" w:sz="4" w:space="0" w:color="auto"/>
            </w:tcBorders>
            <w:shd w:val="clear" w:color="auto" w:fill="FFFFFF" w:themeFill="background1"/>
            <w:vAlign w:val="center"/>
          </w:tcPr>
          <w:p w14:paraId="6CB0EA47" w14:textId="58181FD6"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EE, ES, FR, IL,</w:t>
            </w:r>
            <w:r w:rsidR="00580D50">
              <w:rPr>
                <w:sz w:val="16"/>
                <w:szCs w:val="16"/>
              </w:rPr>
              <w:t xml:space="preserve"> </w:t>
            </w:r>
            <w:r w:rsidRPr="00832038">
              <w:rPr>
                <w:sz w:val="16"/>
                <w:szCs w:val="16"/>
              </w:rPr>
              <w:t xml:space="preserve">NZ, UK, US </w:t>
            </w:r>
          </w:p>
        </w:tc>
      </w:tr>
      <w:tr w:rsidR="0006533C" w:rsidRPr="006A56FF" w14:paraId="5DA4DE77"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06533C" w:rsidRPr="006A56FF" w14:paraId="4BDC3CB3"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850" w:type="dxa"/>
            <w:tcBorders>
              <w:top w:val="single" w:sz="4" w:space="0" w:color="auto"/>
            </w:tcBorders>
            <w:shd w:val="clear" w:color="auto" w:fill="FFFFFF" w:themeFill="background1"/>
            <w:vAlign w:val="center"/>
          </w:tcPr>
          <w:p w14:paraId="52FBBF9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851" w:type="dxa"/>
            <w:tcBorders>
              <w:top w:val="single" w:sz="4" w:space="0" w:color="auto"/>
            </w:tcBorders>
            <w:shd w:val="clear" w:color="auto" w:fill="FFFFFF" w:themeFill="background1"/>
            <w:vAlign w:val="center"/>
          </w:tcPr>
          <w:p w14:paraId="1EF22E0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06533C" w:rsidRPr="006A56FF" w14:paraId="3F9D7844"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6E3A97">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475F797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993" w:type="dxa"/>
            <w:shd w:val="clear" w:color="auto" w:fill="FFFFFF" w:themeFill="background1"/>
            <w:vAlign w:val="center"/>
          </w:tcPr>
          <w:p w14:paraId="34C2C6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F49168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0" w:type="dxa"/>
            <w:shd w:val="clear" w:color="auto" w:fill="FFFFFF" w:themeFill="background1"/>
            <w:vAlign w:val="center"/>
          </w:tcPr>
          <w:p w14:paraId="21F0F43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9" w:type="dxa"/>
            <w:shd w:val="clear" w:color="auto" w:fill="FFFFFF" w:themeFill="background1"/>
            <w:vAlign w:val="center"/>
          </w:tcPr>
          <w:p w14:paraId="33D5689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1D19A8A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850" w:type="dxa"/>
            <w:shd w:val="clear" w:color="auto" w:fill="FFFFFF" w:themeFill="background1"/>
            <w:vAlign w:val="center"/>
          </w:tcPr>
          <w:p w14:paraId="7C67823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851" w:type="dxa"/>
            <w:shd w:val="clear" w:color="auto" w:fill="FFFFFF" w:themeFill="background1"/>
            <w:vAlign w:val="center"/>
          </w:tcPr>
          <w:p w14:paraId="29FBE56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06533C" w:rsidRPr="006A56FF" w14:paraId="378F8C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179F7E0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993" w:type="dxa"/>
            <w:shd w:val="clear" w:color="auto" w:fill="FFFFFF" w:themeFill="background1"/>
            <w:vAlign w:val="center"/>
          </w:tcPr>
          <w:p w14:paraId="5CB33E44"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6368A1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0" w:type="dxa"/>
            <w:shd w:val="clear" w:color="auto" w:fill="FFFFFF" w:themeFill="background1"/>
            <w:vAlign w:val="center"/>
          </w:tcPr>
          <w:p w14:paraId="400798F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9" w:type="dxa"/>
            <w:shd w:val="clear" w:color="auto" w:fill="FFFFFF" w:themeFill="background1"/>
            <w:vAlign w:val="center"/>
          </w:tcPr>
          <w:p w14:paraId="7E83244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0814742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850" w:type="dxa"/>
            <w:shd w:val="clear" w:color="auto" w:fill="FFFFFF" w:themeFill="background1"/>
            <w:vAlign w:val="center"/>
          </w:tcPr>
          <w:p w14:paraId="13B85EB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851" w:type="dxa"/>
            <w:shd w:val="clear" w:color="auto" w:fill="FFFFFF" w:themeFill="background1"/>
            <w:vAlign w:val="center"/>
          </w:tcPr>
          <w:p w14:paraId="2316AA4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06533C" w:rsidRPr="006A56FF" w14:paraId="2E52B65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15A80E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993" w:type="dxa"/>
            <w:shd w:val="clear" w:color="auto" w:fill="FFFFFF" w:themeFill="background1"/>
            <w:vAlign w:val="center"/>
          </w:tcPr>
          <w:p w14:paraId="180F79C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24C0988C"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0" w:type="dxa"/>
            <w:shd w:val="clear" w:color="auto" w:fill="FFFFFF" w:themeFill="background1"/>
            <w:vAlign w:val="center"/>
          </w:tcPr>
          <w:p w14:paraId="0BA8FBF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9" w:type="dxa"/>
            <w:shd w:val="clear" w:color="auto" w:fill="FFFFFF" w:themeFill="background1"/>
            <w:vAlign w:val="center"/>
          </w:tcPr>
          <w:p w14:paraId="6CD7FD89"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35266EC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850" w:type="dxa"/>
            <w:shd w:val="clear" w:color="auto" w:fill="FFFFFF" w:themeFill="background1"/>
            <w:vAlign w:val="center"/>
          </w:tcPr>
          <w:p w14:paraId="1E7576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851" w:type="dxa"/>
            <w:shd w:val="clear" w:color="auto" w:fill="FFFFFF" w:themeFill="background1"/>
            <w:vAlign w:val="center"/>
          </w:tcPr>
          <w:p w14:paraId="1B3DD64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06533C" w:rsidRPr="006A56FF" w14:paraId="73B4065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28D381F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993" w:type="dxa"/>
            <w:shd w:val="clear" w:color="auto" w:fill="FFFFFF" w:themeFill="background1"/>
            <w:vAlign w:val="center"/>
          </w:tcPr>
          <w:p w14:paraId="552E21E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65D7325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0" w:type="dxa"/>
            <w:shd w:val="clear" w:color="auto" w:fill="FFFFFF" w:themeFill="background1"/>
            <w:vAlign w:val="center"/>
          </w:tcPr>
          <w:p w14:paraId="0BB43AB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9" w:type="dxa"/>
            <w:shd w:val="clear" w:color="auto" w:fill="FFFFFF" w:themeFill="background1"/>
            <w:vAlign w:val="center"/>
          </w:tcPr>
          <w:p w14:paraId="1C3DF81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0627FB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850" w:type="dxa"/>
            <w:shd w:val="clear" w:color="auto" w:fill="FFFFFF" w:themeFill="background1"/>
            <w:vAlign w:val="center"/>
          </w:tcPr>
          <w:p w14:paraId="2DCB4E2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851" w:type="dxa"/>
            <w:shd w:val="clear" w:color="auto" w:fill="FFFFFF" w:themeFill="background1"/>
            <w:vAlign w:val="center"/>
          </w:tcPr>
          <w:p w14:paraId="6B81F57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06533C" w:rsidRPr="006A56FF" w14:paraId="6982A0AA"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621ECA7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993" w:type="dxa"/>
            <w:shd w:val="clear" w:color="auto" w:fill="FFFFFF" w:themeFill="background1"/>
            <w:vAlign w:val="center"/>
          </w:tcPr>
          <w:p w14:paraId="524A374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0437AF42"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0" w:type="dxa"/>
            <w:shd w:val="clear" w:color="auto" w:fill="FFFFFF" w:themeFill="background1"/>
            <w:vAlign w:val="center"/>
          </w:tcPr>
          <w:p w14:paraId="674B323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shd w:val="clear" w:color="auto" w:fill="FFFFFF" w:themeFill="background1"/>
            <w:vAlign w:val="center"/>
          </w:tcPr>
          <w:p w14:paraId="4AD3685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2B578A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850" w:type="dxa"/>
            <w:shd w:val="clear" w:color="auto" w:fill="FFFFFF" w:themeFill="background1"/>
            <w:vAlign w:val="center"/>
          </w:tcPr>
          <w:p w14:paraId="586C44F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851" w:type="dxa"/>
            <w:shd w:val="clear" w:color="auto" w:fill="FFFFFF" w:themeFill="background1"/>
            <w:vAlign w:val="center"/>
          </w:tcPr>
          <w:p w14:paraId="4C9E21C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06533C" w:rsidRPr="006A56FF" w14:paraId="164BA617"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35A7DA3"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MTAB</w:t>
            </w:r>
          </w:p>
        </w:tc>
        <w:tc>
          <w:tcPr>
            <w:tcW w:w="1134" w:type="dxa"/>
            <w:shd w:val="clear" w:color="auto" w:fill="FFFFFF" w:themeFill="background1"/>
            <w:vAlign w:val="center"/>
          </w:tcPr>
          <w:p w14:paraId="5192B4E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993" w:type="dxa"/>
            <w:shd w:val="clear" w:color="auto" w:fill="FFFFFF" w:themeFill="background1"/>
            <w:vAlign w:val="center"/>
          </w:tcPr>
          <w:p w14:paraId="0433B25B"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4E00C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shd w:val="clear" w:color="auto" w:fill="FFFFFF" w:themeFill="background1"/>
            <w:vAlign w:val="center"/>
          </w:tcPr>
          <w:p w14:paraId="217FF90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shd w:val="clear" w:color="auto" w:fill="FFFFFF" w:themeFill="background1"/>
            <w:vAlign w:val="center"/>
          </w:tcPr>
          <w:p w14:paraId="45825B1D"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4EE36E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31BC63A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1" w:type="dxa"/>
            <w:shd w:val="clear" w:color="auto" w:fill="FFFFFF" w:themeFill="background1"/>
            <w:vAlign w:val="center"/>
          </w:tcPr>
          <w:p w14:paraId="2347D88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tr w:rsidR="00580D50" w:rsidRPr="006A56FF" w14:paraId="04FDC927" w14:textId="77777777" w:rsidTr="00580D50">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FD86705" w14:textId="76756437" w:rsidR="00580D50" w:rsidRPr="00D67B4C" w:rsidRDefault="00580D50" w:rsidP="00580D50">
            <w:pPr>
              <w:rPr>
                <w:b w:val="0"/>
                <w:bCs w:val="0"/>
                <w:caps w:val="0"/>
                <w:sz w:val="16"/>
                <w:szCs w:val="16"/>
                <w:lang w:val="en-US"/>
              </w:rPr>
            </w:pPr>
            <w:r w:rsidRPr="00D67B4C">
              <w:rPr>
                <w:b w:val="0"/>
                <w:bCs w:val="0"/>
                <w:caps w:val="0"/>
                <w:sz w:val="16"/>
                <w:szCs w:val="16"/>
                <w:lang w:val="en-US"/>
              </w:rPr>
              <w:t>LEX</w:t>
            </w:r>
          </w:p>
        </w:tc>
        <w:tc>
          <w:tcPr>
            <w:tcW w:w="1134" w:type="dxa"/>
            <w:shd w:val="clear" w:color="auto" w:fill="FFFFFF" w:themeFill="background1"/>
            <w:vAlign w:val="center"/>
          </w:tcPr>
          <w:p w14:paraId="5BF5101E" w14:textId="60354525"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993" w:type="dxa"/>
            <w:shd w:val="clear" w:color="auto" w:fill="FFFFFF" w:themeFill="background1"/>
            <w:vAlign w:val="center"/>
          </w:tcPr>
          <w:p w14:paraId="63783EEA" w14:textId="76AA8616"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1712860E" w14:textId="06E6FE8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0" w:type="dxa"/>
            <w:shd w:val="clear" w:color="auto" w:fill="FFFFFF" w:themeFill="background1"/>
            <w:vAlign w:val="center"/>
          </w:tcPr>
          <w:p w14:paraId="3CAD81E8" w14:textId="66BFDA68"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9" w:type="dxa"/>
            <w:shd w:val="clear" w:color="auto" w:fill="FFFFFF" w:themeFill="background1"/>
            <w:vAlign w:val="center"/>
          </w:tcPr>
          <w:p w14:paraId="675D6B4F" w14:textId="692AC5A9"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05EAA13A" w14:textId="28EDC43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850" w:type="dxa"/>
            <w:shd w:val="clear" w:color="auto" w:fill="FFFFFF" w:themeFill="background1"/>
            <w:vAlign w:val="center"/>
          </w:tcPr>
          <w:p w14:paraId="1537D449" w14:textId="448DCB1F"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851" w:type="dxa"/>
            <w:shd w:val="clear" w:color="auto" w:fill="FFFFFF" w:themeFill="background1"/>
            <w:vAlign w:val="center"/>
          </w:tcPr>
          <w:p w14:paraId="19D7C06D" w14:textId="0EB64D3D"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580D50" w:rsidRPr="006A56FF" w14:paraId="5C09679A"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01D015C" w14:textId="02BDE2FF" w:rsidR="00580D50" w:rsidRPr="00D67B4C" w:rsidRDefault="00580D50" w:rsidP="00580D50">
            <w:pPr>
              <w:rPr>
                <w:b w:val="0"/>
                <w:bCs w:val="0"/>
                <w:caps w:val="0"/>
                <w:sz w:val="16"/>
                <w:szCs w:val="16"/>
                <w:lang w:val="en-US"/>
              </w:rPr>
            </w:pPr>
            <w:r w:rsidRPr="00D67B4C">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03CA1731" w14:textId="49BA0F34"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993" w:type="dxa"/>
            <w:tcBorders>
              <w:bottom w:val="single" w:sz="12" w:space="0" w:color="auto"/>
            </w:tcBorders>
            <w:shd w:val="clear" w:color="auto" w:fill="FFFFFF" w:themeFill="background1"/>
            <w:vAlign w:val="center"/>
          </w:tcPr>
          <w:p w14:paraId="7AE8746F" w14:textId="01E60B13"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42C7CB06" w14:textId="71437F76"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0" w:type="dxa"/>
            <w:tcBorders>
              <w:bottom w:val="single" w:sz="12" w:space="0" w:color="auto"/>
            </w:tcBorders>
            <w:shd w:val="clear" w:color="auto" w:fill="FFFFFF" w:themeFill="background1"/>
            <w:vAlign w:val="center"/>
          </w:tcPr>
          <w:p w14:paraId="05C47309" w14:textId="457DCE7A"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9" w:type="dxa"/>
            <w:tcBorders>
              <w:bottom w:val="single" w:sz="12" w:space="0" w:color="auto"/>
            </w:tcBorders>
            <w:shd w:val="clear" w:color="auto" w:fill="FFFFFF" w:themeFill="background1"/>
            <w:vAlign w:val="center"/>
          </w:tcPr>
          <w:p w14:paraId="5C7DC92E" w14:textId="0666EB6D"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609BCA4B" w14:textId="3562648E"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850" w:type="dxa"/>
            <w:tcBorders>
              <w:bottom w:val="single" w:sz="12" w:space="0" w:color="auto"/>
            </w:tcBorders>
            <w:shd w:val="clear" w:color="auto" w:fill="FFFFFF" w:themeFill="background1"/>
            <w:vAlign w:val="center"/>
          </w:tcPr>
          <w:p w14:paraId="53AC7E41" w14:textId="1AB858A8"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851" w:type="dxa"/>
            <w:tcBorders>
              <w:bottom w:val="single" w:sz="12" w:space="0" w:color="auto"/>
            </w:tcBorders>
            <w:shd w:val="clear" w:color="auto" w:fill="FFFFFF" w:themeFill="background1"/>
            <w:vAlign w:val="center"/>
          </w:tcPr>
          <w:p w14:paraId="1B7469BE" w14:textId="2D2DD9EF"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bl>
    <w:p w14:paraId="51FD7237" w14:textId="2128C469" w:rsidR="0006533C" w:rsidRDefault="0006533C" w:rsidP="00C83EC5">
      <w:pPr>
        <w:spacing w:after="160" w:line="360" w:lineRule="auto"/>
        <w:jc w:val="both"/>
        <w:rPr>
          <w:rFonts w:eastAsiaTheme="minorHAnsi"/>
          <w:iCs/>
          <w:color w:val="auto"/>
          <w:szCs w:val="18"/>
          <w:lang w:val="en-US"/>
        </w:rPr>
      </w:pPr>
    </w:p>
    <w:p w14:paraId="0AFC38B0" w14:textId="77777777" w:rsidR="00BA6E5E" w:rsidRPr="002A4B22" w:rsidRDefault="00BA6E5E" w:rsidP="00BA6E5E">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0917668C" w14:textId="77777777" w:rsidR="00BA6E5E" w:rsidRDefault="00BA6E5E" w:rsidP="00BA6E5E">
      <w:pPr>
        <w:keepNext/>
        <w:spacing w:after="200"/>
        <w:rPr>
          <w:rFonts w:eastAsiaTheme="minorHAnsi"/>
          <w:iCs/>
          <w:color w:val="auto"/>
          <w:lang w:val="en-US"/>
        </w:rPr>
      </w:pPr>
    </w:p>
    <w:p w14:paraId="61C5BB96" w14:textId="77777777" w:rsidR="00BA6E5E" w:rsidRPr="00A77345" w:rsidRDefault="00BA6E5E" w:rsidP="00BA6E5E">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commentRangeStart w:id="83"/>
      <w:r w:rsidRPr="00A77345">
        <w:rPr>
          <w:sz w:val="22"/>
          <w:szCs w:val="22"/>
          <w:lang w:val="en-US"/>
        </w:rPr>
        <w:t>haracteristics</w:t>
      </w:r>
      <w:commentRangeEnd w:id="83"/>
      <w:r>
        <w:rPr>
          <w:sz w:val="22"/>
          <w:szCs w:val="22"/>
          <w:lang w:val="en-US"/>
        </w:rPr>
        <w:t xml:space="preserve"> within the 4+2 cluster typology</w:t>
      </w:r>
      <w:r>
        <w:rPr>
          <w:rStyle w:val="Kommentarzeichen"/>
          <w:color w:val="000000"/>
        </w:rPr>
        <w:commentReference w:id="83"/>
      </w:r>
    </w:p>
    <w:tbl>
      <w:tblPr>
        <w:tblStyle w:val="EinfacheTabelle3"/>
        <w:tblW w:w="9349" w:type="dxa"/>
        <w:shd w:val="clear" w:color="auto" w:fill="FFFFFF" w:themeFill="background1"/>
        <w:tblLayout w:type="fixed"/>
        <w:tblLook w:val="04A0" w:firstRow="1" w:lastRow="0" w:firstColumn="1" w:lastColumn="0" w:noHBand="0" w:noVBand="1"/>
      </w:tblPr>
      <w:tblGrid>
        <w:gridCol w:w="1560"/>
        <w:gridCol w:w="1134"/>
        <w:gridCol w:w="992"/>
        <w:gridCol w:w="1092"/>
        <w:gridCol w:w="850"/>
        <w:gridCol w:w="885"/>
        <w:gridCol w:w="1134"/>
        <w:gridCol w:w="851"/>
        <w:gridCol w:w="851"/>
      </w:tblGrid>
      <w:tr w:rsidR="00BA6E5E" w:rsidRPr="007C5A34" w14:paraId="33B8FF00" w14:textId="77777777" w:rsidTr="001D4C75">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Borders>
              <w:top w:val="single" w:sz="12" w:space="0" w:color="auto"/>
              <w:bottom w:val="single" w:sz="12" w:space="0" w:color="auto"/>
            </w:tcBorders>
            <w:shd w:val="clear" w:color="auto" w:fill="FFFFFF" w:themeFill="background1"/>
            <w:vAlign w:val="center"/>
          </w:tcPr>
          <w:p w14:paraId="79BA4234" w14:textId="77777777" w:rsidR="00BA6E5E" w:rsidRPr="007C5A34" w:rsidRDefault="00BA6E5E" w:rsidP="001D4C75">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98AC77D" w14:textId="77777777" w:rsidR="00BA6E5E" w:rsidRPr="007C5A34" w:rsidRDefault="00BA6E5E" w:rsidP="001D4C75">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5C13F753" w14:textId="77777777" w:rsidR="00BA6E5E" w:rsidRPr="007C5A34" w:rsidRDefault="00BA6E5E" w:rsidP="001D4C75">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0504212B" w14:textId="77777777" w:rsidR="00BA6E5E" w:rsidRPr="007C5A34" w:rsidRDefault="00BA6E5E" w:rsidP="001D4C75">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0A792553" w14:textId="77777777" w:rsidR="00BA6E5E" w:rsidRPr="007C5A34" w:rsidRDefault="00BA6E5E" w:rsidP="001D4C75">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85" w:type="dxa"/>
            <w:tcBorders>
              <w:top w:val="single" w:sz="12" w:space="0" w:color="auto"/>
              <w:bottom w:val="single" w:sz="12" w:space="0" w:color="auto"/>
            </w:tcBorders>
            <w:shd w:val="clear" w:color="auto" w:fill="FFFFFF" w:themeFill="background1"/>
            <w:vAlign w:val="center"/>
          </w:tcPr>
          <w:p w14:paraId="64998531" w14:textId="77777777" w:rsidR="00BA6E5E" w:rsidRPr="007C5A34" w:rsidRDefault="00BA6E5E" w:rsidP="001D4C75">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709790CC" w14:textId="77777777" w:rsidR="00BA6E5E" w:rsidRPr="007C5A34" w:rsidRDefault="00BA6E5E" w:rsidP="001D4C75">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019AE6D0" w14:textId="77777777" w:rsidR="00BA6E5E" w:rsidRPr="007C5A34" w:rsidRDefault="00BA6E5E" w:rsidP="001D4C75">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2E95610D" w14:textId="77777777" w:rsidR="00BA6E5E" w:rsidRPr="007C5A34" w:rsidRDefault="00BA6E5E" w:rsidP="001D4C75">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r>
      <w:tr w:rsidR="00BA6E5E" w:rsidRPr="007C5A34" w14:paraId="189A056C" w14:textId="77777777" w:rsidTr="001D4C7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shd w:val="clear" w:color="auto" w:fill="FFFFFF" w:themeFill="background1"/>
            <w:vAlign w:val="center"/>
          </w:tcPr>
          <w:p w14:paraId="5B1B68B8" w14:textId="77777777" w:rsidR="00BA6E5E" w:rsidRPr="007C5A34" w:rsidRDefault="00BA6E5E" w:rsidP="001D4C75">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458D4880" w14:textId="77777777" w:rsidR="00BA6E5E" w:rsidRPr="007C5A34" w:rsidRDefault="00BA6E5E" w:rsidP="001D4C75">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CZ, LV, PL</w:t>
            </w:r>
          </w:p>
        </w:tc>
        <w:tc>
          <w:tcPr>
            <w:tcW w:w="992" w:type="dxa"/>
            <w:tcBorders>
              <w:top w:val="single" w:sz="12" w:space="0" w:color="auto"/>
              <w:bottom w:val="single" w:sz="4" w:space="0" w:color="auto"/>
            </w:tcBorders>
            <w:shd w:val="clear" w:color="auto" w:fill="FFFFFF" w:themeFill="background1"/>
            <w:vAlign w:val="center"/>
          </w:tcPr>
          <w:p w14:paraId="58233D00" w14:textId="77777777" w:rsidR="00BA6E5E" w:rsidRPr="007C5A34" w:rsidRDefault="00BA6E5E" w:rsidP="001D4C75">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DE, FI</w:t>
            </w:r>
          </w:p>
        </w:tc>
        <w:tc>
          <w:tcPr>
            <w:tcW w:w="1092" w:type="dxa"/>
            <w:tcBorders>
              <w:top w:val="single" w:sz="12" w:space="0" w:color="auto"/>
              <w:bottom w:val="single" w:sz="4" w:space="0" w:color="auto"/>
            </w:tcBorders>
            <w:shd w:val="clear" w:color="auto" w:fill="FFFFFF" w:themeFill="background1"/>
            <w:vAlign w:val="center"/>
          </w:tcPr>
          <w:p w14:paraId="5AE8156B" w14:textId="77777777" w:rsidR="00BA6E5E" w:rsidRPr="007C5A34" w:rsidRDefault="00BA6E5E" w:rsidP="001D4C75">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148AA3B5" w14:textId="77777777" w:rsidR="00BA6E5E" w:rsidRPr="007C5A34" w:rsidRDefault="00BA6E5E" w:rsidP="001D4C75">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DK, IE, NO, SE</w:t>
            </w:r>
          </w:p>
        </w:tc>
        <w:tc>
          <w:tcPr>
            <w:tcW w:w="885" w:type="dxa"/>
            <w:tcBorders>
              <w:top w:val="single" w:sz="12" w:space="0" w:color="auto"/>
              <w:bottom w:val="single" w:sz="4" w:space="0" w:color="auto"/>
            </w:tcBorders>
            <w:shd w:val="clear" w:color="auto" w:fill="FFFFFF" w:themeFill="background1"/>
            <w:vAlign w:val="center"/>
          </w:tcPr>
          <w:p w14:paraId="25B71792" w14:textId="77777777" w:rsidR="00BA6E5E" w:rsidRPr="007C5A34" w:rsidRDefault="00BA6E5E" w:rsidP="001D4C75">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JP, KR</w:t>
            </w:r>
          </w:p>
        </w:tc>
        <w:tc>
          <w:tcPr>
            <w:tcW w:w="1134" w:type="dxa"/>
            <w:tcBorders>
              <w:top w:val="single" w:sz="12" w:space="0" w:color="auto"/>
              <w:bottom w:val="single" w:sz="4" w:space="0" w:color="auto"/>
            </w:tcBorders>
            <w:shd w:val="clear" w:color="auto" w:fill="FFFFFF" w:themeFill="background1"/>
          </w:tcPr>
          <w:p w14:paraId="7C0FF415" w14:textId="77777777" w:rsidR="00BA6E5E" w:rsidRPr="007C5A34" w:rsidRDefault="00BA6E5E" w:rsidP="001D4C75">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AU, BE, CH, EE, ES, IL, LU, FR, NL, NZ, SK, SI, UK, US</w:t>
            </w:r>
          </w:p>
        </w:tc>
        <w:tc>
          <w:tcPr>
            <w:tcW w:w="851" w:type="dxa"/>
            <w:tcBorders>
              <w:top w:val="single" w:sz="12" w:space="0" w:color="auto"/>
              <w:bottom w:val="single" w:sz="4" w:space="0" w:color="auto"/>
            </w:tcBorders>
            <w:shd w:val="clear" w:color="auto" w:fill="FFFFFF" w:themeFill="background1"/>
            <w:vAlign w:val="center"/>
          </w:tcPr>
          <w:p w14:paraId="0B13C4BD" w14:textId="77777777" w:rsidR="00BA6E5E" w:rsidRPr="007C5A34" w:rsidRDefault="00BA6E5E" w:rsidP="001D4C75">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AU, BE, CH, LU, NL, SK, SI</w:t>
            </w:r>
          </w:p>
        </w:tc>
        <w:tc>
          <w:tcPr>
            <w:tcW w:w="851" w:type="dxa"/>
            <w:tcBorders>
              <w:top w:val="single" w:sz="12" w:space="0" w:color="auto"/>
              <w:bottom w:val="single" w:sz="4" w:space="0" w:color="auto"/>
            </w:tcBorders>
            <w:shd w:val="clear" w:color="auto" w:fill="FFFFFF" w:themeFill="background1"/>
            <w:vAlign w:val="center"/>
          </w:tcPr>
          <w:p w14:paraId="106F4AEC" w14:textId="77777777" w:rsidR="00BA6E5E" w:rsidRPr="007C5A34" w:rsidRDefault="00BA6E5E" w:rsidP="001D4C75">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EE, ES, FR, IL,</w:t>
            </w:r>
            <w:r>
              <w:rPr>
                <w:sz w:val="16"/>
                <w:szCs w:val="16"/>
              </w:rPr>
              <w:t xml:space="preserve"> </w:t>
            </w:r>
            <w:r w:rsidRPr="007C5A34">
              <w:rPr>
                <w:sz w:val="16"/>
                <w:szCs w:val="16"/>
              </w:rPr>
              <w:t>NZ, UK, US</w:t>
            </w:r>
          </w:p>
        </w:tc>
      </w:tr>
      <w:tr w:rsidR="00BA6E5E" w:rsidRPr="007C5A34" w14:paraId="7D90393F" w14:textId="77777777" w:rsidTr="001D4C75">
        <w:trPr>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FFFFFF" w:themeFill="background1"/>
            <w:vAlign w:val="center"/>
          </w:tcPr>
          <w:p w14:paraId="67CEB0DC" w14:textId="77777777" w:rsidR="00BA6E5E" w:rsidRPr="007C5A34" w:rsidRDefault="00BA6E5E" w:rsidP="001D4C75">
            <w:pPr>
              <w:spacing w:line="360" w:lineRule="auto"/>
              <w:rPr>
                <w:sz w:val="16"/>
                <w:szCs w:val="16"/>
                <w:lang w:val="en-US"/>
              </w:rPr>
            </w:pPr>
            <w:r w:rsidRPr="007C5A34">
              <w:rPr>
                <w:b w:val="0"/>
                <w:bCs w:val="0"/>
                <w:caps w:val="0"/>
                <w:sz w:val="16"/>
                <w:szCs w:val="16"/>
                <w:lang w:val="en-US"/>
              </w:rPr>
              <w:t xml:space="preserve">Supply </w:t>
            </w:r>
          </w:p>
          <w:p w14:paraId="7F63E3B3" w14:textId="77777777" w:rsidR="00BA6E5E" w:rsidRPr="007C5A34" w:rsidRDefault="00BA6E5E" w:rsidP="001D4C75">
            <w:pPr>
              <w:spacing w:line="360" w:lineRule="auto"/>
              <w:ind w:firstLine="180"/>
              <w:rPr>
                <w:sz w:val="16"/>
                <w:szCs w:val="16"/>
                <w:lang w:val="en-US"/>
              </w:rPr>
            </w:pPr>
            <w:r w:rsidRPr="007C5A34">
              <w:rPr>
                <w:b w:val="0"/>
                <w:bCs w:val="0"/>
                <w:caps w:val="0"/>
                <w:sz w:val="16"/>
                <w:szCs w:val="16"/>
                <w:lang w:val="en-US"/>
              </w:rPr>
              <w:t>EXPD</w:t>
            </w:r>
          </w:p>
          <w:p w14:paraId="36234CEE" w14:textId="77777777" w:rsidR="00BA6E5E" w:rsidRPr="007C5A34" w:rsidRDefault="00BA6E5E" w:rsidP="001D4C75">
            <w:pPr>
              <w:spacing w:line="360" w:lineRule="auto"/>
              <w:ind w:firstLine="180"/>
              <w:rPr>
                <w:sz w:val="16"/>
                <w:szCs w:val="16"/>
                <w:lang w:val="en-US"/>
              </w:rPr>
            </w:pPr>
            <w:r w:rsidRPr="007C5A34">
              <w:rPr>
                <w:b w:val="0"/>
                <w:bCs w:val="0"/>
                <w:caps w:val="0"/>
                <w:sz w:val="16"/>
                <w:szCs w:val="16"/>
                <w:lang w:val="en-US"/>
              </w:rPr>
              <w:t>BEDS</w:t>
            </w:r>
          </w:p>
          <w:p w14:paraId="034B0687" w14:textId="77777777" w:rsidR="00BA6E5E" w:rsidRPr="007C5A34" w:rsidRDefault="00BA6E5E" w:rsidP="001D4C75">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70462821"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E7E77F2"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CC565A"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0E19B9ED"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top w:val="single" w:sz="4" w:space="0" w:color="auto"/>
            </w:tcBorders>
            <w:shd w:val="clear" w:color="auto" w:fill="FFFFFF" w:themeFill="background1"/>
            <w:vAlign w:val="center"/>
          </w:tcPr>
          <w:p w14:paraId="0BFE7CE9"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D0AB8E2"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 High</w:t>
            </w:r>
          </w:p>
          <w:p w14:paraId="5F637F74"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1092" w:type="dxa"/>
            <w:tcBorders>
              <w:top w:val="single" w:sz="4" w:space="0" w:color="auto"/>
            </w:tcBorders>
            <w:shd w:val="clear" w:color="auto" w:fill="FFFFFF" w:themeFill="background1"/>
            <w:vAlign w:val="center"/>
          </w:tcPr>
          <w:p w14:paraId="071D7EAE" w14:textId="77777777" w:rsidR="00BA6E5E"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1917E27" w14:textId="77777777" w:rsidR="00BA6E5E"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A166B4" w14:textId="77777777" w:rsidR="00BA6E5E"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BEDB445"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1929B3B4"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FDFC4F3"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6937FD5"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39BFB67"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top w:val="single" w:sz="4" w:space="0" w:color="auto"/>
            </w:tcBorders>
            <w:shd w:val="clear" w:color="auto" w:fill="FFFFFF" w:themeFill="background1"/>
            <w:vAlign w:val="center"/>
          </w:tcPr>
          <w:p w14:paraId="62085CFB"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5E3FCB8"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63227E"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2F1B28"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134" w:type="dxa"/>
            <w:tcBorders>
              <w:top w:val="single" w:sz="4" w:space="0" w:color="auto"/>
            </w:tcBorders>
            <w:shd w:val="clear" w:color="auto" w:fill="FFFFFF" w:themeFill="background1"/>
            <w:vAlign w:val="center"/>
          </w:tcPr>
          <w:p w14:paraId="7E31B022" w14:textId="77777777" w:rsidR="00BA6E5E"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33F0A0D" w14:textId="77777777" w:rsidR="00BA6E5E"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4717EBF" w14:textId="77777777" w:rsidR="00BA6E5E"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0118400E"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A5E0452"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3D89037"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214577"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0572C043"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top w:val="single" w:sz="4" w:space="0" w:color="auto"/>
            </w:tcBorders>
            <w:shd w:val="clear" w:color="auto" w:fill="FFFFFF" w:themeFill="background1"/>
            <w:vAlign w:val="center"/>
          </w:tcPr>
          <w:p w14:paraId="1E4673DA"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FD73DCD"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F6A9F83"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8764DB7"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B783712" w14:textId="77777777" w:rsidTr="001D4C7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0F128F0" w14:textId="77777777" w:rsidR="00BA6E5E" w:rsidRPr="007C5A34" w:rsidRDefault="00BA6E5E" w:rsidP="001D4C75">
            <w:pPr>
              <w:spacing w:line="360" w:lineRule="auto"/>
              <w:rPr>
                <w:sz w:val="16"/>
                <w:szCs w:val="16"/>
                <w:lang w:val="en-US"/>
              </w:rPr>
            </w:pPr>
            <w:r w:rsidRPr="007C5A34">
              <w:rPr>
                <w:b w:val="0"/>
                <w:bCs w:val="0"/>
                <w:caps w:val="0"/>
                <w:sz w:val="16"/>
                <w:szCs w:val="16"/>
                <w:lang w:val="en-US"/>
              </w:rPr>
              <w:t>Public-Private Mix</w:t>
            </w:r>
          </w:p>
          <w:p w14:paraId="5EBC4D30" w14:textId="77777777" w:rsidR="00BA6E5E" w:rsidRPr="007C5A34" w:rsidRDefault="00BA6E5E" w:rsidP="001D4C75">
            <w:pPr>
              <w:spacing w:line="360" w:lineRule="auto"/>
              <w:ind w:firstLine="179"/>
              <w:rPr>
                <w:sz w:val="16"/>
                <w:szCs w:val="16"/>
                <w:lang w:val="en-US"/>
              </w:rPr>
            </w:pPr>
            <w:r w:rsidRPr="007C5A34">
              <w:rPr>
                <w:b w:val="0"/>
                <w:bCs w:val="0"/>
                <w:caps w:val="0"/>
                <w:sz w:val="16"/>
                <w:szCs w:val="16"/>
                <w:lang w:val="en-US"/>
              </w:rPr>
              <w:t>PEXPND</w:t>
            </w:r>
          </w:p>
          <w:p w14:paraId="78EA07A5" w14:textId="77777777" w:rsidR="00BA6E5E" w:rsidRPr="007C5A34" w:rsidRDefault="00BA6E5E" w:rsidP="001D4C75">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453443A5"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113F0C7"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7508C1FB"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992" w:type="dxa"/>
            <w:shd w:val="clear" w:color="auto" w:fill="FFFFFF" w:themeFill="background1"/>
            <w:vAlign w:val="center"/>
          </w:tcPr>
          <w:p w14:paraId="6C06A328"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AE2D57"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160E4D88"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3DC1159A"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667B74"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D9AE80E"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3AC555E6"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7D394A"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420B9277"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50FEBD1D"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7A9F23A"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2DBE7C1B"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7FABD3E6"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DED1251"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AE49FB2"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7FCF2349"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889AD7E"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4D18BEB"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55F1ABB5"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5529D4"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5327325"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9A11155" w14:textId="77777777" w:rsidTr="001D4C75">
        <w:trPr>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DE58535" w14:textId="77777777" w:rsidR="00BA6E5E" w:rsidRPr="007C5A34" w:rsidRDefault="00BA6E5E" w:rsidP="001D4C75">
            <w:pPr>
              <w:spacing w:line="360" w:lineRule="auto"/>
              <w:rPr>
                <w:sz w:val="16"/>
                <w:szCs w:val="16"/>
                <w:lang w:val="en-US"/>
              </w:rPr>
            </w:pPr>
            <w:r w:rsidRPr="007C5A34">
              <w:rPr>
                <w:b w:val="0"/>
                <w:bCs w:val="0"/>
                <w:caps w:val="0"/>
                <w:sz w:val="16"/>
                <w:szCs w:val="16"/>
                <w:lang w:val="en-US"/>
              </w:rPr>
              <w:t>Access Regulation</w:t>
            </w:r>
          </w:p>
          <w:p w14:paraId="593409A9" w14:textId="77777777" w:rsidR="00BA6E5E" w:rsidRPr="007C5A34" w:rsidRDefault="00BA6E5E" w:rsidP="001D4C75">
            <w:pPr>
              <w:spacing w:line="360" w:lineRule="auto"/>
              <w:ind w:firstLine="179"/>
              <w:rPr>
                <w:sz w:val="16"/>
                <w:szCs w:val="16"/>
                <w:lang w:val="en-US"/>
              </w:rPr>
            </w:pPr>
            <w:r w:rsidRPr="007C5A34">
              <w:rPr>
                <w:b w:val="0"/>
                <w:bCs w:val="0"/>
                <w:caps w:val="0"/>
                <w:sz w:val="16"/>
                <w:szCs w:val="16"/>
                <w:lang w:val="en-US"/>
              </w:rPr>
              <w:t>CIDX</w:t>
            </w:r>
          </w:p>
          <w:p w14:paraId="3C637635" w14:textId="77777777" w:rsidR="00BA6E5E" w:rsidRPr="007C5A34" w:rsidRDefault="00BA6E5E" w:rsidP="001D4C75">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shd w:val="clear" w:color="auto" w:fill="FFFFFF" w:themeFill="background1"/>
            <w:vAlign w:val="center"/>
          </w:tcPr>
          <w:p w14:paraId="4EBA929D"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6977630"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shd w:val="clear" w:color="auto" w:fill="FFFFFF" w:themeFill="background1"/>
            <w:vAlign w:val="center"/>
          </w:tcPr>
          <w:p w14:paraId="5B9DF184"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55474C3D"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092" w:type="dxa"/>
            <w:shd w:val="clear" w:color="auto" w:fill="FFFFFF" w:themeFill="background1"/>
            <w:vAlign w:val="center"/>
          </w:tcPr>
          <w:p w14:paraId="2B44A098" w14:textId="77777777" w:rsidR="00BA6E5E"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02D1B84C"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4297DD41"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70FCF72"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1496282D"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F8FFF11"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32391C46" w14:textId="77777777" w:rsidR="00BA6E5E"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53FE6EE3"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2F0E2EA"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E3E0CCA"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3D7D7CCC"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22968AB" w14:textId="77777777" w:rsidR="00BA6E5E" w:rsidRPr="007C5A34" w:rsidRDefault="00BA6E5E" w:rsidP="001D4C75">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r>
      <w:tr w:rsidR="00BA6E5E" w:rsidRPr="007C5A34" w14:paraId="4BEDE894" w14:textId="77777777" w:rsidTr="001D4C7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vAlign w:val="center"/>
          </w:tcPr>
          <w:p w14:paraId="1322BFF9" w14:textId="77777777" w:rsidR="00BA6E5E" w:rsidRPr="007C5A34" w:rsidRDefault="00BA6E5E" w:rsidP="001D4C75">
            <w:pPr>
              <w:spacing w:line="360" w:lineRule="auto"/>
              <w:rPr>
                <w:sz w:val="16"/>
                <w:szCs w:val="16"/>
                <w:lang w:val="en-US"/>
              </w:rPr>
            </w:pPr>
            <w:r w:rsidRPr="007C5A34">
              <w:rPr>
                <w:b w:val="0"/>
                <w:bCs w:val="0"/>
                <w:caps w:val="0"/>
                <w:sz w:val="16"/>
                <w:szCs w:val="16"/>
                <w:lang w:val="en-US"/>
              </w:rPr>
              <w:t>Performance</w:t>
            </w:r>
          </w:p>
          <w:p w14:paraId="372B81FC" w14:textId="2068FD88" w:rsidR="00BA6E5E" w:rsidRPr="007C5A34" w:rsidRDefault="00BA6E5E" w:rsidP="001D4C75">
            <w:pPr>
              <w:spacing w:line="360" w:lineRule="auto"/>
              <w:ind w:firstLine="179"/>
              <w:rPr>
                <w:sz w:val="16"/>
                <w:szCs w:val="16"/>
                <w:lang w:val="en-US"/>
              </w:rPr>
            </w:pPr>
            <w:r w:rsidRPr="007C5A34">
              <w:rPr>
                <w:b w:val="0"/>
                <w:bCs w:val="0"/>
                <w:caps w:val="0"/>
                <w:sz w:val="16"/>
                <w:szCs w:val="16"/>
                <w:lang w:val="en-US"/>
              </w:rPr>
              <w:t>LEX</w:t>
            </w:r>
          </w:p>
          <w:p w14:paraId="1B2661D0" w14:textId="77777777" w:rsidR="00BA6E5E" w:rsidRPr="007C5A34" w:rsidRDefault="00BA6E5E" w:rsidP="001D4C75">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2A83240F"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0B0F79"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375D3507"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bottom w:val="single" w:sz="12" w:space="0" w:color="auto"/>
            </w:tcBorders>
            <w:shd w:val="clear" w:color="auto" w:fill="FFFFFF" w:themeFill="background1"/>
            <w:vAlign w:val="center"/>
          </w:tcPr>
          <w:p w14:paraId="0DC81D7F"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1203D58"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5CDE3940"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tcBorders>
              <w:bottom w:val="single" w:sz="12" w:space="0" w:color="auto"/>
            </w:tcBorders>
            <w:shd w:val="clear" w:color="auto" w:fill="FFFFFF" w:themeFill="background1"/>
            <w:vAlign w:val="center"/>
          </w:tcPr>
          <w:p w14:paraId="544735C0"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AE5D6FF"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6E75E314"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0" w:type="dxa"/>
            <w:tcBorders>
              <w:bottom w:val="single" w:sz="12" w:space="0" w:color="auto"/>
            </w:tcBorders>
            <w:shd w:val="clear" w:color="auto" w:fill="FFFFFF" w:themeFill="background1"/>
            <w:vAlign w:val="center"/>
          </w:tcPr>
          <w:p w14:paraId="3B956C6E"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E6D7CAB"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79549B9C"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bottom w:val="single" w:sz="12" w:space="0" w:color="auto"/>
            </w:tcBorders>
            <w:shd w:val="clear" w:color="auto" w:fill="FFFFFF" w:themeFill="background1"/>
            <w:vAlign w:val="center"/>
          </w:tcPr>
          <w:p w14:paraId="3DE2BAAA"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E1FE380"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86773DF"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tcBorders>
              <w:bottom w:val="single" w:sz="12" w:space="0" w:color="auto"/>
            </w:tcBorders>
            <w:shd w:val="clear" w:color="auto" w:fill="FFFFFF" w:themeFill="background1"/>
            <w:vAlign w:val="center"/>
          </w:tcPr>
          <w:p w14:paraId="63D53210"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EE79EA"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BC7C147" w14:textId="77777777" w:rsidR="00BA6E5E"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494E8E45"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5B4BFDC"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231501C"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bottom w:val="single" w:sz="12" w:space="0" w:color="auto"/>
            </w:tcBorders>
            <w:shd w:val="clear" w:color="auto" w:fill="FFFFFF" w:themeFill="background1"/>
            <w:vAlign w:val="center"/>
          </w:tcPr>
          <w:p w14:paraId="18DB1F4F"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94CEB13"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6E2F56C" w14:textId="77777777" w:rsidR="00BA6E5E" w:rsidRPr="007C5A34" w:rsidRDefault="00BA6E5E" w:rsidP="001D4C75">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r>
    </w:tbl>
    <w:p w14:paraId="3403A5CB" w14:textId="77777777" w:rsidR="00BA6E5E" w:rsidRPr="00C83EC5" w:rsidRDefault="00BA6E5E" w:rsidP="00C83EC5">
      <w:pPr>
        <w:spacing w:after="160" w:line="360" w:lineRule="auto"/>
        <w:jc w:val="both"/>
        <w:rPr>
          <w:rFonts w:eastAsiaTheme="minorHAnsi"/>
          <w:iCs/>
          <w:color w:val="auto"/>
          <w:szCs w:val="18"/>
          <w:lang w:val="en-US"/>
        </w:rPr>
      </w:pPr>
    </w:p>
    <w:p w14:paraId="313AF3F6" w14:textId="64688E6F"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CA66CB" w:rsidRPr="00C83EC5">
        <w:rPr>
          <w:rFonts w:eastAsiaTheme="minorHAnsi"/>
          <w:b/>
          <w:iCs/>
          <w:color w:val="auto"/>
          <w:szCs w:val="18"/>
          <w:lang w:val="en-US"/>
        </w:rPr>
        <w:t>high-performance</w:t>
      </w:r>
      <w:r w:rsidRPr="00C83EC5">
        <w:rPr>
          <w:rFonts w:eastAsiaTheme="minorHAnsi"/>
          <w:b/>
          <w:iCs/>
          <w:color w:val="auto"/>
          <w:szCs w:val="18"/>
          <w:lang w:val="en-US"/>
        </w:rPr>
        <w:t xml:space="preserv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137C0EFA" w:rsidR="00C83EC5" w:rsidRDefault="00AE794B" w:rsidP="00364FD2">
      <w:pPr>
        <w:pStyle w:val="02FlietextErsterAbsatz"/>
        <w:rPr>
          <w:lang w:val="en-US"/>
        </w:rPr>
      </w:pPr>
      <w:r>
        <w:rPr>
          <w:lang w:val="en-US"/>
        </w:rPr>
        <w:t xml:space="preserve">This system is defined by above average performance and below average private </w:t>
      </w:r>
      <w:r>
        <w:rPr>
          <w:lang w:val="en-US"/>
        </w:rPr>
        <w:t>expenditure. Benefits are mainly only available in-kind, which hints to 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 xml:space="preserve">. The sub-types of this system are </w:t>
      </w:r>
      <w:r w:rsidR="00F82B67">
        <w:rPr>
          <w:lang w:val="en-US"/>
        </w:rPr>
        <w:t>divided</w:t>
      </w:r>
      <w:r w:rsidR="00F3631B">
        <w:rPr>
          <w:lang w:val="en-US"/>
        </w:rPr>
        <w:t xml:space="preserve"> by high and low levels of supply.</w:t>
      </w:r>
      <w:r>
        <w:rPr>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74B93F8A" w14:textId="57169E6A" w:rsidR="00A77345" w:rsidRPr="00364FD2" w:rsidRDefault="00A740AC" w:rsidP="00364FD2">
      <w:pPr>
        <w:pStyle w:val="02FlietextErsterAbsatz"/>
        <w:rPr>
          <w:lang w:val="en-US"/>
        </w:rPr>
      </w:pPr>
      <w:r w:rsidRPr="00313058">
        <w:rPr>
          <w:lang w:val="en-US"/>
        </w:rPr>
        <w:t>Per</w:t>
      </w:r>
      <w:r>
        <w:rPr>
          <w:lang w:val="en-US"/>
        </w:rPr>
        <w:t>formance in this LTC type is high with abov</w:t>
      </w:r>
      <w:r w:rsidR="004E5C38">
        <w:rPr>
          <w:lang w:val="en-US"/>
        </w:rPr>
        <w:t>e</w:t>
      </w:r>
      <w:r>
        <w:rPr>
          <w:lang w:val="en-US"/>
        </w:rPr>
        <w:t xml:space="preserve"> average life expectancy and self-rated health. As private expenditure are above average and cash benefits avai</w:t>
      </w:r>
      <w:r w:rsidR="004E5C38">
        <w:rPr>
          <w:lang w:val="en-US"/>
        </w:rPr>
        <w:t>lable</w:t>
      </w:r>
      <w:r>
        <w:rPr>
          <w:lang w:val="en-US"/>
        </w:rPr>
        <w:t xml:space="preserve"> in almost all countries and often unbound, this type can be depicted as oriented towards </w:t>
      </w:r>
      <w:r w:rsidR="002F441C">
        <w:rPr>
          <w:lang w:val="en-US"/>
        </w:rPr>
        <w:t>private</w:t>
      </w:r>
      <w:r>
        <w:rPr>
          <w:lang w:val="en-US"/>
        </w:rPr>
        <w:t xml:space="preserve"> provision and financing. The sub-types differ by high and low supply. Both sub-types </w:t>
      </w:r>
      <w:r>
        <w:rPr>
          <w:lang w:val="en-US"/>
        </w:rPr>
        <w:lastRenderedPageBreak/>
        <w:t>apply means-testing, yet only the low</w:t>
      </w:r>
      <w:r w:rsidR="002F441C">
        <w:rPr>
          <w:lang w:val="en-US"/>
        </w:rPr>
        <w:t>-</w:t>
      </w:r>
      <w:r>
        <w:rPr>
          <w:lang w:val="en-US"/>
        </w:rPr>
        <w:t xml:space="preserve">supply type is marked by considerable </w:t>
      </w:r>
      <w:r w:rsidR="002F441C">
        <w:rPr>
          <w:lang w:val="en-US"/>
        </w:rPr>
        <w:t>choice</w:t>
      </w:r>
      <w:r>
        <w:rPr>
          <w:lang w:val="en-US"/>
        </w:rPr>
        <w:t xml:space="preserve"> restrictions.</w:t>
      </w:r>
    </w:p>
    <w:p w14:paraId="762318F9" w14:textId="67377F2C" w:rsidR="008D6126" w:rsidRPr="006A56FF" w:rsidRDefault="002E107C" w:rsidP="00EB31E0">
      <w:pPr>
        <w:pStyle w:val="berschrift1"/>
        <w:rPr>
          <w:lang w:val="en-US"/>
        </w:rPr>
      </w:pPr>
      <w:r>
        <w:rPr>
          <w:lang w:val="en-US"/>
        </w:rPr>
        <w:t>Discussion</w:t>
      </w:r>
      <w:r w:rsidR="00085DE3">
        <w:rPr>
          <w:lang w:val="en-US"/>
        </w:rPr>
        <w:t xml:space="preserve"> </w:t>
      </w:r>
      <w:proofErr w:type="gramStart"/>
      <w:r w:rsidR="0081256C" w:rsidRPr="006A56FF">
        <w:rPr>
          <w:lang w:val="en-US"/>
        </w:rPr>
        <w:t xml:space="preserve">– </w:t>
      </w:r>
      <w:r w:rsidR="00085DE3">
        <w:rPr>
          <w:lang w:val="en-US"/>
        </w:rPr>
        <w:t xml:space="preserve"> </w:t>
      </w:r>
      <w:r w:rsidR="00A85F93">
        <w:rPr>
          <w:lang w:val="en-US"/>
        </w:rPr>
        <w:t>36</w:t>
      </w:r>
      <w:r w:rsidR="00364FD2">
        <w:rPr>
          <w:lang w:val="en-US"/>
        </w:rPr>
        <w:t>6</w:t>
      </w:r>
      <w:proofErr w:type="gramEnd"/>
      <w:r w:rsidR="00A85F93">
        <w:rPr>
          <w:lang w:val="en-US"/>
        </w:rPr>
        <w:t xml:space="preserve"> </w:t>
      </w:r>
      <w:r w:rsidR="0081256C" w:rsidRPr="006A56FF">
        <w:rPr>
          <w:lang w:val="en-US"/>
        </w:rPr>
        <w:t>words</w:t>
      </w:r>
    </w:p>
    <w:p w14:paraId="2EC44C68" w14:textId="478EC943" w:rsidR="00B70268" w:rsidRPr="00B70268" w:rsidRDefault="00643ED3" w:rsidP="00A85F93">
      <w:pPr>
        <w:pStyle w:val="02FlietextErsterAbsatz"/>
        <w:rPr>
          <w:lang w:val="en-US"/>
        </w:rPr>
      </w:pPr>
      <w:r>
        <w:rPr>
          <w:lang w:val="en-US"/>
        </w:rPr>
        <w:t xml:space="preserve">Focusing on the countries in the four </w:t>
      </w:r>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 xml:space="preserve">the low-supply, low-performance </w:t>
      </w:r>
      <w:r w:rsidR="00F8757A">
        <w:rPr>
          <w:lang w:val="en-US"/>
        </w:rPr>
        <w:t>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w:t>
      </w:r>
      <w:r w:rsidR="002F441C">
        <w:rPr>
          <w:lang w:val="en-US"/>
        </w:rPr>
        <w:t>-</w:t>
      </w:r>
      <w:r w:rsidR="006A4FA5">
        <w:rPr>
          <w:lang w:val="en-US"/>
        </w:rPr>
        <w:t>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51FA16AE" w:rsidR="0068084C" w:rsidRPr="006A56FF" w:rsidRDefault="00191C08" w:rsidP="00A31CB1">
      <w:pPr>
        <w:pStyle w:val="02FlietextEinzug"/>
        <w:rPr>
          <w:lang w:val="en-US"/>
        </w:rPr>
      </w:pPr>
      <w:r>
        <w:rPr>
          <w:lang w:val="en-US"/>
        </w:rPr>
        <w:lastRenderedPageBreak/>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high-performance,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large group of countries in the high-performance, private-oriented system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proofErr w:type="spellStart"/>
      <w:r w:rsidR="006852EF" w:rsidRPr="006A56FF">
        <w:rPr>
          <w:lang w:val="en-US"/>
        </w:rPr>
        <w:t>Ranci</w:t>
      </w:r>
      <w:proofErr w:type="spellEnd"/>
      <w:r w:rsidR="006852EF" w:rsidRPr="006A56FF">
        <w:rPr>
          <w:lang w:val="en-US"/>
        </w:rPr>
        <w:t xml:space="preserve"> and </w:t>
      </w:r>
      <w:proofErr w:type="spellStart"/>
      <w:r w:rsidR="006852EF" w:rsidRPr="006A56FF">
        <w:rPr>
          <w:lang w:val="en-US"/>
        </w:rPr>
        <w:t>Pavolini</w:t>
      </w:r>
      <w:proofErr w:type="spellEnd"/>
      <w:r w:rsidR="006852EF" w:rsidRPr="006A56FF">
        <w:rPr>
          <w:lang w:val="en-US"/>
        </w:rPr>
        <w:t xml:space="preserve">, 2013; Farris and Marchetti,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14E7F7A1" w:rsidR="006852EF" w:rsidRPr="00313058" w:rsidRDefault="006852EF" w:rsidP="00313058">
      <w:pPr>
        <w:pStyle w:val="berschrift1"/>
        <w:rPr>
          <w:lang w:val="en-US"/>
        </w:rPr>
      </w:pPr>
      <w:r w:rsidRPr="00313058">
        <w:rPr>
          <w:lang w:val="en-US"/>
        </w:rPr>
        <w:t>Conclusion</w:t>
      </w:r>
      <w:r w:rsidR="006A4118">
        <w:rPr>
          <w:lang w:val="en-US"/>
        </w:rPr>
        <w:t xml:space="preserve"> – 3</w:t>
      </w:r>
      <w:r w:rsidR="00364FD2">
        <w:rPr>
          <w:lang w:val="en-US"/>
        </w:rPr>
        <w:t>84</w:t>
      </w:r>
      <w:r w:rsidR="006A4118">
        <w:rPr>
          <w:lang w:val="en-US"/>
        </w:rPr>
        <w:t xml:space="preserve"> words</w:t>
      </w:r>
    </w:p>
    <w:p w14:paraId="47E92298" w14:textId="7331BFE2"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ins w:id="84" w:author="Philipp Alexander Linden" w:date="2020-07-10T17:14:00Z">
        <w:r w:rsidR="00B728ED">
          <w:rPr>
            <w:lang w:val="en-US"/>
          </w:rPr>
          <w:t>Updated, since</w:t>
        </w:r>
      </w:ins>
      <w:del w:id="85" w:author="Philipp Alexander Linden" w:date="2020-07-10T17:14:00Z">
        <w:r w:rsidRPr="006A56FF" w:rsidDel="00B728ED">
          <w:rPr>
            <w:lang w:val="en-US"/>
          </w:rPr>
          <w:delText>We</w:delText>
        </w:r>
        <w:r w:rsidR="00B70268" w:rsidDel="00B728ED">
          <w:rPr>
            <w:lang w:val="en-US"/>
          </w:rPr>
          <w:delText xml:space="preserve"> </w:delText>
        </w:r>
        <w:r w:rsidR="002F441C" w:rsidDel="00B728ED">
          <w:rPr>
            <w:lang w:val="en-US"/>
          </w:rPr>
          <w:delText xml:space="preserve">presented </w:delText>
        </w:r>
        <w:r w:rsidR="00B70268" w:rsidDel="00B728ED">
          <w:rPr>
            <w:lang w:val="en-US"/>
          </w:rPr>
          <w:delText>an updated typology, because</w:delText>
        </w:r>
      </w:del>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del w:id="86" w:author="Philipp Alexander Linden" w:date="2020-07-10T17:14:00Z">
        <w:r w:rsidR="002D6AC0" w:rsidRPr="006A56FF" w:rsidDel="00B728ED">
          <w:rPr>
            <w:lang w:val="en-US"/>
          </w:rPr>
          <w:delText>This is furthermore an</w:delText>
        </w:r>
        <w:r w:rsidRPr="006A56FF" w:rsidDel="00B728ED">
          <w:rPr>
            <w:lang w:val="en-US"/>
          </w:rPr>
          <w:delText xml:space="preserve"> innovative</w:delText>
        </w:r>
      </w:del>
      <w:ins w:id="87" w:author="Philipp Alexander Linden" w:date="2020-07-10T17:14:00Z">
        <w:r w:rsidR="00B728ED">
          <w:rPr>
            <w:lang w:val="en-US"/>
          </w:rPr>
          <w:t xml:space="preserve">Innovative, </w:t>
        </w:r>
      </w:ins>
      <w:ins w:id="88" w:author="Philipp Alexander Linden" w:date="2020-07-10T17:15:00Z">
        <w:r w:rsidR="00B728ED">
          <w:rPr>
            <w:lang w:val="en-US"/>
          </w:rPr>
          <w:t xml:space="preserve">because </w:t>
        </w:r>
      </w:ins>
      <w:del w:id="89" w:author="Philipp Alexander Linden" w:date="2020-07-10T17:15:00Z">
        <w:r w:rsidRPr="006A56FF" w:rsidDel="00B728ED">
          <w:rPr>
            <w:lang w:val="en-US"/>
          </w:rPr>
          <w:delText xml:space="preserve"> approach because </w:delText>
        </w:r>
      </w:del>
      <w:r w:rsidRPr="006A56FF">
        <w:rPr>
          <w:lang w:val="en-US"/>
        </w:rPr>
        <w:t xml:space="preserve">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del w:id="90" w:author="Philipp Alexander Linden" w:date="2020-07-10T17:15:00Z">
        <w:r w:rsidR="00B70268" w:rsidDel="00B728ED">
          <w:rPr>
            <w:lang w:val="en-US"/>
          </w:rPr>
          <w:delText>Moreover, we developed a</w:delText>
        </w:r>
      </w:del>
      <w:ins w:id="91" w:author="Philipp Alexander Linden" w:date="2020-07-10T17:15:00Z">
        <w:r w:rsidR="00B728ED">
          <w:rPr>
            <w:lang w:val="en-US"/>
          </w:rPr>
          <w:t>Flexible,</w:t>
        </w:r>
      </w:ins>
      <w:r w:rsidR="00B70268">
        <w:rPr>
          <w:lang w:val="en-US"/>
        </w:rPr>
        <w:t xml:space="preserve"> </w:t>
      </w:r>
      <w:del w:id="92" w:author="Philipp Alexander Linden" w:date="2020-07-10T17:15:00Z">
        <w:r w:rsidR="00B70268" w:rsidDel="00B728ED">
          <w:rPr>
            <w:lang w:val="en-US"/>
          </w:rPr>
          <w:delText>flexible typology,</w:delText>
        </w:r>
        <w:r w:rsidR="006852EF" w:rsidDel="00B728ED">
          <w:rPr>
            <w:lang w:val="en-US"/>
          </w:rPr>
          <w:delText xml:space="preserve"> where</w:delText>
        </w:r>
      </w:del>
      <w:r w:rsidR="006852EF">
        <w:rPr>
          <w:lang w:val="en-US"/>
        </w:rPr>
        <w:t xml:space="preserve"> </w:t>
      </w:r>
      <w:ins w:id="93" w:author="Philipp Alexander Linden" w:date="2020-07-10T17:16:00Z">
        <w:r w:rsidR="00B728ED">
          <w:rPr>
            <w:lang w:val="en-US"/>
          </w:rPr>
          <w:t xml:space="preserve">due to the fact that we defined </w:t>
        </w:r>
      </w:ins>
      <w:r w:rsidR="006852EF">
        <w:rPr>
          <w:lang w:val="en-US"/>
        </w:rPr>
        <w:t xml:space="preserve">nine </w:t>
      </w:r>
      <w:proofErr w:type="spellStart"/>
      <w:r w:rsidR="006852EF">
        <w:rPr>
          <w:lang w:val="en-US"/>
        </w:rPr>
        <w:t>clusters</w:t>
      </w:r>
      <w:del w:id="94" w:author="Philipp Alexander Linden" w:date="2020-07-10T17:16:00Z">
        <w:r w:rsidR="006852EF" w:rsidDel="00B728ED">
          <w:rPr>
            <w:lang w:val="en-US"/>
          </w:rPr>
          <w:delText xml:space="preserve"> are defined</w:delText>
        </w:r>
        <w:r w:rsidR="00B70268" w:rsidDel="00B728ED">
          <w:rPr>
            <w:lang w:val="en-US"/>
          </w:rPr>
          <w:delText xml:space="preserve"> </w:delText>
        </w:r>
      </w:del>
      <w:r w:rsidR="00B70268">
        <w:rPr>
          <w:lang w:val="en-US"/>
        </w:rPr>
        <w:t>on</w:t>
      </w:r>
      <w:proofErr w:type="spellEnd"/>
      <w:r w:rsidR="00B70268">
        <w:rPr>
          <w:lang w:val="en-US"/>
        </w:rPr>
        <w:t xml:space="preserve"> methodolog</w:t>
      </w:r>
      <w:r w:rsidR="006852EF">
        <w:rPr>
          <w:lang w:val="en-US"/>
        </w:rPr>
        <w:t>ical grounds</w:t>
      </w:r>
      <w:ins w:id="95" w:author="Philipp Alexander Linden" w:date="2020-07-10T17:16:00Z">
        <w:r w:rsidR="00B728ED">
          <w:rPr>
            <w:lang w:val="en-US"/>
          </w:rPr>
          <w:t xml:space="preserve"> but go furth</w:t>
        </w:r>
      </w:ins>
      <w:ins w:id="96" w:author="Philipp Alexander Linden" w:date="2020-07-10T17:17:00Z">
        <w:r w:rsidR="00B728ED">
          <w:rPr>
            <w:lang w:val="en-US"/>
          </w:rPr>
          <w:t>er in interpretation</w:t>
        </w:r>
      </w:ins>
      <w:del w:id="97" w:author="Philipp Alexander Linden" w:date="2020-07-10T17:16:00Z">
        <w:r w:rsidR="006852EF" w:rsidDel="00B728ED">
          <w:rPr>
            <w:lang w:val="en-US"/>
          </w:rPr>
          <w:delText xml:space="preserve"> and</w:delText>
        </w:r>
      </w:del>
      <w:r w:rsidR="006852EF">
        <w:rPr>
          <w:lang w:val="en-US"/>
        </w:rPr>
        <w:t xml:space="preserve"> condensed</w:t>
      </w:r>
      <w:ins w:id="98" w:author="Philipp Alexander Linden" w:date="2020-07-10T17:17:00Z">
        <w:r w:rsidR="00B728ED">
          <w:rPr>
            <w:lang w:val="en-US"/>
          </w:rPr>
          <w:t xml:space="preserve"> them</w:t>
        </w:r>
      </w:ins>
      <w:r w:rsidR="006852EF">
        <w:rPr>
          <w:lang w:val="en-US"/>
        </w:rPr>
        <w:t xml:space="preserve"> to four 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3D106D7F" w:rsidR="00364FD2" w:rsidRDefault="00162B67" w:rsidP="00364FD2">
      <w:pPr>
        <w:pStyle w:val="02FlietextEinzug"/>
        <w:rPr>
          <w:lang w:val="en-US"/>
        </w:rPr>
      </w:pPr>
      <w:r w:rsidRPr="006A56FF">
        <w:rPr>
          <w:lang w:val="en-US"/>
        </w:rPr>
        <w:lastRenderedPageBreak/>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w:t>
          </w:r>
          <w:proofErr w:type="spellStart"/>
          <w:r w:rsidR="000B0433">
            <w:rPr>
              <w:lang w:val="en-US"/>
            </w:rPr>
            <w:t>Spasova</w:t>
          </w:r>
          <w:proofErr w:type="spellEnd"/>
          <w:r w:rsidR="000B0433">
            <w:rPr>
              <w:lang w:val="en-US"/>
            </w:rPr>
            <w:t xml:space="preserve">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 xml:space="preserve">ed on a </w:t>
      </w:r>
      <w:ins w:id="99" w:author="Philipp Alexander Linden" w:date="2020-07-10T17:17:00Z">
        <w:r w:rsidR="00B728ED">
          <w:rPr>
            <w:lang w:val="en-US"/>
          </w:rPr>
          <w:t>broad</w:t>
        </w:r>
      </w:ins>
      <w:del w:id="100" w:author="Philipp Alexander Linden" w:date="2020-07-10T17:17:00Z">
        <w:r w:rsidRPr="006A56FF" w:rsidDel="00B728ED">
          <w:rPr>
            <w:lang w:val="en-US"/>
          </w:rPr>
          <w:delText>brought</w:delText>
        </w:r>
      </w:del>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del w:id="101" w:author="Philipp Alexander Linden" w:date="2020-07-10T17:17:00Z">
        <w:r w:rsidR="00F95583" w:rsidRPr="006A56FF" w:rsidDel="00B728ED">
          <w:rPr>
            <w:lang w:val="en-US"/>
          </w:rPr>
          <w:delText>Furthermore</w:delText>
        </w:r>
      </w:del>
      <w:ins w:id="102" w:author="Philipp Alexander Linden" w:date="2020-07-10T17:17:00Z">
        <w:r w:rsidR="00B728ED">
          <w:rPr>
            <w:lang w:val="en-US"/>
          </w:rPr>
          <w:t>Finally</w:t>
        </w:r>
      </w:ins>
      <w:r w:rsidR="00F95583" w:rsidRPr="006A56FF">
        <w:rPr>
          <w:lang w:val="en-US"/>
        </w:rPr>
        <w:t>,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 xml:space="preserve">(Da </w:t>
          </w:r>
          <w:proofErr w:type="spellStart"/>
          <w:r w:rsidR="000B0433">
            <w:rPr>
              <w:lang w:val="en-US"/>
            </w:rPr>
            <w:t>Roit</w:t>
          </w:r>
          <w:proofErr w:type="spellEnd"/>
          <w:r w:rsidR="000B0433">
            <w:rPr>
              <w:lang w:val="en-US"/>
            </w:rPr>
            <w:t xml:space="preserve"> and Le </w:t>
          </w:r>
          <w:proofErr w:type="spellStart"/>
          <w:r w:rsidR="000B0433">
            <w:rPr>
              <w:lang w:val="en-US"/>
            </w:rPr>
            <w:t>Bihan</w:t>
          </w:r>
          <w:proofErr w:type="spellEnd"/>
          <w:r w:rsidR="000B0433">
            <w:rPr>
              <w:lang w:val="en-US"/>
            </w:rPr>
            <w:t xml:space="preserve">, 2010; Da </w:t>
          </w:r>
          <w:proofErr w:type="spellStart"/>
          <w:r w:rsidR="000B0433">
            <w:rPr>
              <w:lang w:val="en-US"/>
            </w:rPr>
            <w:t>Roit</w:t>
          </w:r>
          <w:proofErr w:type="spellEnd"/>
          <w:r w:rsidR="000B0433">
            <w:rPr>
              <w:lang w:val="en-US"/>
            </w:rPr>
            <w:t xml:space="preserve"> and </w:t>
          </w:r>
          <w:proofErr w:type="spellStart"/>
          <w:r w:rsidR="000B0433">
            <w:rPr>
              <w:lang w:val="en-US"/>
            </w:rPr>
            <w:t>Weicht</w:t>
          </w:r>
          <w:proofErr w:type="spellEnd"/>
          <w:r w:rsidR="000B0433">
            <w:rPr>
              <w:lang w:val="en-US"/>
            </w:rPr>
            <w:t>, 2013)</w:t>
          </w:r>
          <w:r w:rsidR="000E5EEF" w:rsidRPr="006A56FF">
            <w:rPr>
              <w:lang w:val="en-US"/>
            </w:rPr>
            <w:fldChar w:fldCharType="end"/>
          </w:r>
        </w:sdtContent>
      </w:sdt>
      <w:r w:rsidR="000E5EEF" w:rsidRPr="006A56FF">
        <w:rPr>
          <w:lang w:val="en-US"/>
        </w:rPr>
        <w:t>.</w:t>
      </w:r>
    </w:p>
    <w:p w14:paraId="7138685C" w14:textId="1118E3ED" w:rsidR="00926318" w:rsidRDefault="00A51C3B" w:rsidP="00364FD2">
      <w:pPr>
        <w:pStyle w:val="02FlietextEinzug"/>
        <w:rPr>
          <w:lang w:val="en-US"/>
        </w:rPr>
      </w:pPr>
      <w:r>
        <w:rPr>
          <w:lang w:val="en-US"/>
        </w:rPr>
        <w:t xml:space="preserve">Despite these limitations, this article provides an innovative and updated LTC typology, which can </w:t>
      </w:r>
      <w:ins w:id="103" w:author="Philipp Alexander Linden" w:date="2020-07-10T17:20:00Z">
        <w:r w:rsidR="00B728ED" w:rsidRPr="00B728ED">
          <w:rPr>
            <w:lang w:val="en-US"/>
          </w:rPr>
          <w:t>extend our understanding of the composition and design of different LTC systems</w:t>
        </w:r>
      </w:ins>
      <w:ins w:id="104" w:author="Philipp Alexander Linden" w:date="2020-07-10T17:19:00Z">
        <w:r w:rsidR="00B728ED">
          <w:rPr>
            <w:lang w:val="en-US"/>
          </w:rPr>
          <w:t xml:space="preserve">. </w:t>
        </w:r>
      </w:ins>
      <w:ins w:id="105" w:author="Philipp Alexander Linden" w:date="2020-07-10T17:20:00Z">
        <w:r w:rsidR="00D51A58">
          <w:rPr>
            <w:lang w:val="en-US"/>
          </w:rPr>
          <w:t>Lastly, this flexible typology can</w:t>
        </w:r>
      </w:ins>
      <w:ins w:id="106" w:author="Philipp Alexander Linden" w:date="2020-07-10T17:19:00Z">
        <w:r w:rsidR="00B728ED">
          <w:rPr>
            <w:lang w:val="en-US"/>
          </w:rPr>
          <w:t xml:space="preserve"> </w:t>
        </w:r>
      </w:ins>
      <w:r>
        <w:rPr>
          <w:lang w:val="en-US"/>
        </w:rPr>
        <w:t>be of use by welfare state and LTC scholars and is of relevance for LTC policy officials</w:t>
      </w:r>
      <w:ins w:id="107" w:author="Philipp Alexander Linden" w:date="2020-07-10T17:21:00Z">
        <w:r w:rsidR="00D51A58">
          <w:rPr>
            <w:lang w:val="en-US"/>
          </w:rPr>
          <w:t xml:space="preserve"> </w:t>
        </w:r>
      </w:ins>
      <w:ins w:id="108" w:author="Philipp Alexander Linden" w:date="2020-07-10T17:23:00Z">
        <w:r w:rsidR="00D51A58">
          <w:rPr>
            <w:lang w:val="en-US"/>
          </w:rPr>
          <w:t xml:space="preserve">who </w:t>
        </w:r>
      </w:ins>
      <w:ins w:id="109" w:author="Philipp Alexander Linden" w:date="2020-07-10T17:21:00Z">
        <w:r w:rsidR="00D51A58">
          <w:rPr>
            <w:lang w:val="en-US"/>
          </w:rPr>
          <w:t>fac</w:t>
        </w:r>
      </w:ins>
      <w:ins w:id="110" w:author="Philipp Alexander Linden" w:date="2020-07-10T17:23:00Z">
        <w:r w:rsidR="00D51A58">
          <w:rPr>
            <w:lang w:val="en-US"/>
          </w:rPr>
          <w:t>e</w:t>
        </w:r>
      </w:ins>
      <w:ins w:id="111" w:author="Philipp Alexander Linden" w:date="2020-07-10T17:21:00Z">
        <w:r w:rsidR="00D51A58">
          <w:rPr>
            <w:lang w:val="en-US"/>
          </w:rPr>
          <w:t xml:space="preserve"> the challenges </w:t>
        </w:r>
        <w:proofErr w:type="gramStart"/>
        <w:r w:rsidR="00D51A58">
          <w:rPr>
            <w:lang w:val="en-US"/>
          </w:rPr>
          <w:t xml:space="preserve">of  </w:t>
        </w:r>
        <w:r w:rsidR="00D51A58" w:rsidRPr="00D51A58">
          <w:rPr>
            <w:lang w:val="en-US"/>
          </w:rPr>
          <w:t>aging</w:t>
        </w:r>
        <w:proofErr w:type="gramEnd"/>
        <w:r w:rsidR="00D51A58" w:rsidRPr="00D51A58">
          <w:rPr>
            <w:lang w:val="en-US"/>
          </w:rPr>
          <w:t xml:space="preserve"> societies</w:t>
        </w:r>
      </w:ins>
      <w:ins w:id="112" w:author="Philipp Alexander Linden" w:date="2020-07-10T17:23:00Z">
        <w:r w:rsidR="004A168B">
          <w:rPr>
            <w:lang w:val="en-US"/>
          </w:rPr>
          <w:t>.</w:t>
        </w:r>
      </w:ins>
    </w:p>
    <w:p w14:paraId="0E0CCCCB" w14:textId="77777777" w:rsidR="00926318" w:rsidRDefault="00926318" w:rsidP="00364FD2">
      <w:pPr>
        <w:pStyle w:val="02FlietextEinzug"/>
        <w:rPr>
          <w:lang w:val="en-US"/>
        </w:rPr>
      </w:pPr>
    </w:p>
    <w:p w14:paraId="04FB45A2" w14:textId="77777777" w:rsidR="00B728ED" w:rsidRDefault="00B728ED">
      <w:pPr>
        <w:spacing w:after="160" w:line="259" w:lineRule="auto"/>
        <w:rPr>
          <w:rFonts w:eastAsia="Times New Roman"/>
          <w:b/>
          <w:bCs/>
          <w:sz w:val="32"/>
          <w:szCs w:val="28"/>
          <w:lang w:val="en-US"/>
        </w:rPr>
      </w:pPr>
      <w:r>
        <w:rPr>
          <w:lang w:val="en-US"/>
        </w:rPr>
        <w:br w:type="page"/>
      </w:r>
    </w:p>
    <w:p w14:paraId="491B9C36" w14:textId="6929D5C8" w:rsidR="00A94E53" w:rsidRPr="001963E5" w:rsidRDefault="00926318" w:rsidP="00926318">
      <w:pPr>
        <w:pStyle w:val="berschrift1"/>
        <w:rPr>
          <w:lang w:val="en-US"/>
        </w:rPr>
      </w:pPr>
      <w:r>
        <w:rPr>
          <w:lang w:val="en-US"/>
        </w:rPr>
        <w:lastRenderedPageBreak/>
        <w:t>References - 1074</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555190FC" w14:textId="77777777" w:rsidR="000B0433" w:rsidRDefault="00D062D3" w:rsidP="000B0433">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13" w:name="_CTVBIBLIOGRAPHY1"/>
          <w:bookmarkEnd w:id="113"/>
          <w:r w:rsidR="000B0433">
            <w:rPr>
              <w:lang w:val="en-US"/>
            </w:rPr>
            <w:t>References</w:t>
          </w:r>
        </w:p>
        <w:p w14:paraId="7D53A460" w14:textId="77777777" w:rsidR="000B0433" w:rsidRDefault="000B0433" w:rsidP="000B0433">
          <w:pPr>
            <w:pStyle w:val="CitaviBibliographyEntry"/>
            <w:rPr>
              <w:lang w:val="en-US"/>
            </w:rPr>
          </w:pPr>
          <w:bookmarkStart w:id="114" w:name="_CTVL001034e448139b54f419adf4039f0e6938f"/>
          <w:proofErr w:type="spellStart"/>
          <w:r>
            <w:rPr>
              <w:lang w:val="en-US"/>
            </w:rPr>
            <w:t>Alber</w:t>
          </w:r>
          <w:proofErr w:type="spellEnd"/>
          <w:r>
            <w:rPr>
              <w:lang w:val="en-US"/>
            </w:rPr>
            <w:t>, J. (1995) ‘A Framework for the Comparative Study of Social Services’, Journal of European Social Policy 5(2): 131–49.</w:t>
          </w:r>
        </w:p>
        <w:p w14:paraId="2F211FE7" w14:textId="77777777" w:rsidR="000B0433" w:rsidRDefault="000B0433" w:rsidP="000B0433">
          <w:pPr>
            <w:pStyle w:val="CitaviBibliographyEntry"/>
            <w:rPr>
              <w:lang w:val="en-US"/>
            </w:rPr>
          </w:pPr>
          <w:bookmarkStart w:id="115" w:name="_CTVL001810c08d70777472783612d9c6746a6b1"/>
          <w:bookmarkEnd w:id="114"/>
          <w:r>
            <w:rPr>
              <w:lang w:val="en-US"/>
            </w:rPr>
            <w:t>Anderson, A. (2012) ‘Europe's Care Regimes and the Role of Migrant Care Workers Within Them’, Journal of Population Ageing 5(2): 135–46.</w:t>
          </w:r>
        </w:p>
        <w:p w14:paraId="582825C6" w14:textId="77777777" w:rsidR="000B0433" w:rsidRDefault="000B0433" w:rsidP="000B0433">
          <w:pPr>
            <w:pStyle w:val="CitaviBibliographyEntry"/>
            <w:rPr>
              <w:lang w:val="en-US"/>
            </w:rPr>
          </w:pPr>
          <w:bookmarkStart w:id="116" w:name="_CTVL001d05c2d44cb5e4fe2b3f74ab1c28541ed"/>
          <w:bookmarkEnd w:id="115"/>
          <w:proofErr w:type="spellStart"/>
          <w:r>
            <w:rPr>
              <w:lang w:val="en-US"/>
            </w:rPr>
            <w:t>Anttonen</w:t>
          </w:r>
          <w:proofErr w:type="spellEnd"/>
          <w:r>
            <w:rPr>
              <w:lang w:val="en-US"/>
            </w:rPr>
            <w:t xml:space="preserve">, A. and </w:t>
          </w:r>
          <w:proofErr w:type="spellStart"/>
          <w:r>
            <w:rPr>
              <w:lang w:val="en-US"/>
            </w:rPr>
            <w:t>Sipilä</w:t>
          </w:r>
          <w:proofErr w:type="spellEnd"/>
          <w:r>
            <w:rPr>
              <w:lang w:val="en-US"/>
            </w:rPr>
            <w:t>, J. (1996) ‘European Social Care Services: Is it possible to identify models?’, Journal of European Social Policy 6(2): 87–100.</w:t>
          </w:r>
        </w:p>
        <w:p w14:paraId="637E707C" w14:textId="77777777" w:rsidR="000B0433" w:rsidRDefault="000B0433" w:rsidP="000B0433">
          <w:pPr>
            <w:pStyle w:val="CitaviBibliographyEntry"/>
            <w:rPr>
              <w:lang w:val="en-US"/>
            </w:rPr>
          </w:pPr>
          <w:bookmarkStart w:id="117" w:name="_CTVL0019c83775edfdb449eb0696fce30169fae"/>
          <w:bookmarkEnd w:id="116"/>
          <w:r>
            <w:rPr>
              <w:lang w:val="en-US"/>
            </w:rPr>
            <w:t xml:space="preserve">Arts, W. and </w:t>
          </w:r>
          <w:proofErr w:type="spellStart"/>
          <w:r>
            <w:rPr>
              <w:lang w:val="en-US"/>
            </w:rPr>
            <w:t>Gelissen</w:t>
          </w:r>
          <w:proofErr w:type="spellEnd"/>
          <w:r>
            <w:rPr>
              <w:lang w:val="en-US"/>
            </w:rPr>
            <w:t xml:space="preserve">, J. (2002) ‘Three worlds of welfare capitalism or </w:t>
          </w:r>
          <w:proofErr w:type="gramStart"/>
          <w:r>
            <w:rPr>
              <w:lang w:val="en-US"/>
            </w:rPr>
            <w:t>more?:</w:t>
          </w:r>
          <w:proofErr w:type="gramEnd"/>
          <w:r>
            <w:rPr>
              <w:lang w:val="en-US"/>
            </w:rPr>
            <w:t xml:space="preserve"> A state-of-the-art report’, Journal of European Social Policy 12(2): 137–58.</w:t>
          </w:r>
        </w:p>
        <w:p w14:paraId="1AD368AF" w14:textId="77777777" w:rsidR="000B0433" w:rsidRDefault="000B0433" w:rsidP="000B0433">
          <w:pPr>
            <w:pStyle w:val="CitaviBibliographyEntry"/>
            <w:rPr>
              <w:lang w:val="en-US"/>
            </w:rPr>
          </w:pPr>
          <w:bookmarkStart w:id="118" w:name="_CTVL001a858d40c11f94d469c01c5a9e0154ab5"/>
          <w:bookmarkEnd w:id="117"/>
          <w:proofErr w:type="spellStart"/>
          <w:r>
            <w:rPr>
              <w:lang w:val="en-US"/>
            </w:rPr>
            <w:t>Bakx</w:t>
          </w:r>
          <w:proofErr w:type="spellEnd"/>
          <w:r>
            <w:rPr>
              <w:lang w:val="en-US"/>
            </w:rPr>
            <w:t xml:space="preserve">, P., </w:t>
          </w:r>
          <w:proofErr w:type="spellStart"/>
          <w:r>
            <w:rPr>
              <w:lang w:val="en-US"/>
            </w:rPr>
            <w:t>Chernichovsky</w:t>
          </w:r>
          <w:proofErr w:type="spellEnd"/>
          <w:r>
            <w:rPr>
              <w:lang w:val="en-US"/>
            </w:rPr>
            <w:t xml:space="preserve">, D., </w:t>
          </w:r>
          <w:proofErr w:type="spellStart"/>
          <w:r>
            <w:rPr>
              <w:lang w:val="en-US"/>
            </w:rPr>
            <w:t>Paolucci</w:t>
          </w:r>
          <w:proofErr w:type="spellEnd"/>
          <w:r>
            <w:rPr>
              <w:lang w:val="en-US"/>
            </w:rPr>
            <w:t xml:space="preserve">, F., </w:t>
          </w:r>
          <w:proofErr w:type="spellStart"/>
          <w:r>
            <w:rPr>
              <w:lang w:val="en-US"/>
            </w:rPr>
            <w:t>Schokkaert</w:t>
          </w:r>
          <w:proofErr w:type="spellEnd"/>
          <w:r>
            <w:rPr>
              <w:lang w:val="en-US"/>
            </w:rPr>
            <w:t xml:space="preserve">, E., </w:t>
          </w:r>
          <w:proofErr w:type="spellStart"/>
          <w:r>
            <w:rPr>
              <w:lang w:val="en-US"/>
            </w:rPr>
            <w:t>Trottmann</w:t>
          </w:r>
          <w:proofErr w:type="spellEnd"/>
          <w:r>
            <w:rPr>
              <w:lang w:val="en-US"/>
            </w:rPr>
            <w:t xml:space="preserve">, M., </w:t>
          </w:r>
          <w:proofErr w:type="spellStart"/>
          <w:r>
            <w:rPr>
              <w:lang w:val="en-US"/>
            </w:rPr>
            <w:t>Wasem</w:t>
          </w:r>
          <w:proofErr w:type="spellEnd"/>
          <w:r>
            <w:rPr>
              <w:lang w:val="en-US"/>
            </w:rPr>
            <w:t xml:space="preserve">, J. and </w:t>
          </w:r>
          <w:proofErr w:type="spellStart"/>
          <w:r>
            <w:rPr>
              <w:lang w:val="en-US"/>
            </w:rPr>
            <w:t>Schut</w:t>
          </w:r>
          <w:proofErr w:type="spellEnd"/>
          <w:r>
            <w:rPr>
              <w:lang w:val="en-US"/>
            </w:rPr>
            <w:t>, F. (2015) ‘Demand-side strategies to deal with moral hazard in public insurance for long-term care’, Journal of health services research &amp; policy 20(3): 170–6.</w:t>
          </w:r>
        </w:p>
        <w:p w14:paraId="53F3EED8" w14:textId="77777777" w:rsidR="000B0433" w:rsidRDefault="000B0433" w:rsidP="000B0433">
          <w:pPr>
            <w:pStyle w:val="CitaviBibliographyEntry"/>
            <w:rPr>
              <w:lang w:val="en-US"/>
            </w:rPr>
          </w:pPr>
          <w:bookmarkStart w:id="119" w:name="_CTVL001e6435ca3dc8443b5a53ecffd8c03ae4d"/>
          <w:bookmarkEnd w:id="118"/>
          <w:proofErr w:type="spellStart"/>
          <w:r>
            <w:rPr>
              <w:lang w:val="en-US"/>
            </w:rPr>
            <w:t>Bettio</w:t>
          </w:r>
          <w:proofErr w:type="spellEnd"/>
          <w:r>
            <w:rPr>
              <w:lang w:val="en-US"/>
            </w:rPr>
            <w:t xml:space="preserve">, F. and </w:t>
          </w:r>
          <w:proofErr w:type="spellStart"/>
          <w:r>
            <w:rPr>
              <w:lang w:val="en-US"/>
            </w:rPr>
            <w:t>Plantenga</w:t>
          </w:r>
          <w:proofErr w:type="spellEnd"/>
          <w:r>
            <w:rPr>
              <w:lang w:val="en-US"/>
            </w:rPr>
            <w:t>, J. (2004) ‘Comparing Care Regimes in Europe’, Feminist Economics 10(1): 85–113.</w:t>
          </w:r>
        </w:p>
        <w:p w14:paraId="35A66377" w14:textId="77777777" w:rsidR="000B0433" w:rsidRDefault="000B0433" w:rsidP="000B0433">
          <w:pPr>
            <w:pStyle w:val="CitaviBibliographyEntry"/>
            <w:rPr>
              <w:lang w:val="en-US"/>
            </w:rPr>
          </w:pPr>
          <w:bookmarkStart w:id="120" w:name="_CTVL0013d007445ae5a40379b45bf9ea10b8792"/>
          <w:bookmarkEnd w:id="119"/>
          <w:proofErr w:type="spellStart"/>
          <w:r>
            <w:rPr>
              <w:lang w:val="en-US"/>
            </w:rPr>
            <w:t>Böhm</w:t>
          </w:r>
          <w:proofErr w:type="spellEnd"/>
          <w:r>
            <w:rPr>
              <w:lang w:val="en-US"/>
            </w:rPr>
            <w:t xml:space="preserve">, K., Schmid, A., Götze, R., Landwehr, C. and </w:t>
          </w:r>
          <w:proofErr w:type="spellStart"/>
          <w:r>
            <w:rPr>
              <w:lang w:val="en-US"/>
            </w:rPr>
            <w:t>Rothgang</w:t>
          </w:r>
          <w:proofErr w:type="spellEnd"/>
          <w:r>
            <w:rPr>
              <w:lang w:val="en-US"/>
            </w:rPr>
            <w:t>, H. (2013) ‘Five types of OECD healthcare systems: empirical results of a deductive classification’, Health policy (Amsterdam, Netherlands) 113(3): 258–69.</w:t>
          </w:r>
        </w:p>
        <w:p w14:paraId="5EFD8E94" w14:textId="77777777" w:rsidR="000B0433" w:rsidRDefault="000B0433" w:rsidP="000B0433">
          <w:pPr>
            <w:pStyle w:val="CitaviBibliographyEntry"/>
            <w:rPr>
              <w:lang w:val="en-US"/>
            </w:rPr>
          </w:pPr>
          <w:bookmarkStart w:id="121" w:name="_CTVL00134984415fb464e2783512e6c89b0cd6c"/>
          <w:bookmarkEnd w:id="120"/>
          <w:r>
            <w:rPr>
              <w:lang w:val="en-US"/>
            </w:rPr>
            <w:t>Castles, F. G. and Mitchell, D. (1993) ‘Worlds of Welfare and Families of Nations’, in F. G. Castles (ed.)</w:t>
          </w:r>
          <w:bookmarkEnd w:id="121"/>
          <w:r>
            <w:rPr>
              <w:lang w:val="en-US"/>
            </w:rPr>
            <w:t xml:space="preserve"> </w:t>
          </w:r>
          <w:r w:rsidRPr="000B0433">
            <w:rPr>
              <w:i/>
              <w:lang w:val="en-US"/>
            </w:rPr>
            <w:t xml:space="preserve">Families of nations: Patterns of public policy in Western democracies. </w:t>
          </w:r>
          <w:proofErr w:type="spellStart"/>
          <w:r w:rsidRPr="000B0433">
            <w:rPr>
              <w:lang w:val="en-US"/>
            </w:rPr>
            <w:t>Aldershot</w:t>
          </w:r>
          <w:proofErr w:type="spellEnd"/>
          <w:r w:rsidRPr="000B0433">
            <w:rPr>
              <w:lang w:val="en-US"/>
            </w:rPr>
            <w:t>: Ashgate.</w:t>
          </w:r>
        </w:p>
        <w:p w14:paraId="49A14749" w14:textId="77777777" w:rsidR="000B0433" w:rsidRDefault="000B0433" w:rsidP="000B0433">
          <w:pPr>
            <w:pStyle w:val="CitaviBibliographyEntry"/>
            <w:rPr>
              <w:lang w:val="en-US"/>
            </w:rPr>
          </w:pPr>
          <w:bookmarkStart w:id="122" w:name="_CTVL00186166193303347ca969e2168af48b4b8"/>
          <w:r>
            <w:rPr>
              <w:lang w:val="en-US"/>
            </w:rPr>
            <w:t xml:space="preserve">Colombo, F. (2012) ‘Typology of Public Coverage for Long-Term Care in OECD Countries’, in J. Costa-Font and C. </w:t>
          </w:r>
          <w:proofErr w:type="spellStart"/>
          <w:r>
            <w:rPr>
              <w:lang w:val="en-US"/>
            </w:rPr>
            <w:t>Courbage</w:t>
          </w:r>
          <w:proofErr w:type="spellEnd"/>
          <w:r>
            <w:rPr>
              <w:lang w:val="en-US"/>
            </w:rPr>
            <w:t xml:space="preserve"> (eds)</w:t>
          </w:r>
          <w:bookmarkEnd w:id="122"/>
          <w:r>
            <w:rPr>
              <w:lang w:val="en-US"/>
            </w:rPr>
            <w:t xml:space="preserve"> </w:t>
          </w:r>
          <w:r w:rsidRPr="000B0433">
            <w:rPr>
              <w:i/>
              <w:lang w:val="en-US"/>
            </w:rPr>
            <w:t>Financing Long-Term Care in Europe: Institutions, Markets and Models</w:t>
          </w:r>
          <w:r w:rsidRPr="000B0433">
            <w:rPr>
              <w:lang w:val="en-US"/>
            </w:rPr>
            <w:t xml:space="preserve">, pp. 17–40. London, </w:t>
          </w:r>
          <w:proofErr w:type="spellStart"/>
          <w:r w:rsidRPr="000B0433">
            <w:rPr>
              <w:lang w:val="en-US"/>
            </w:rPr>
            <w:t>s.l.</w:t>
          </w:r>
          <w:proofErr w:type="spellEnd"/>
          <w:r w:rsidRPr="000B0433">
            <w:rPr>
              <w:lang w:val="en-US"/>
            </w:rPr>
            <w:t>: Palgrave Macmillan UK.</w:t>
          </w:r>
        </w:p>
        <w:p w14:paraId="5EB0057D" w14:textId="77777777" w:rsidR="000B0433" w:rsidRDefault="000B0433" w:rsidP="000B0433">
          <w:pPr>
            <w:pStyle w:val="CitaviBibliographyEntry"/>
            <w:rPr>
              <w:lang w:val="en-US"/>
            </w:rPr>
          </w:pPr>
          <w:bookmarkStart w:id="123" w:name="_CTVL0010b6a142e90234bc18156f4e7b2566369"/>
          <w:r>
            <w:rPr>
              <w:lang w:val="en-US"/>
            </w:rPr>
            <w:t xml:space="preserve">Colombo, F., </w:t>
          </w:r>
          <w:proofErr w:type="spellStart"/>
          <w:r>
            <w:rPr>
              <w:lang w:val="en-US"/>
            </w:rPr>
            <w:t>Llena-Nozal</w:t>
          </w:r>
          <w:proofErr w:type="spellEnd"/>
          <w:r>
            <w:rPr>
              <w:lang w:val="en-US"/>
            </w:rPr>
            <w:t xml:space="preserve">, A., Mercier, J. and </w:t>
          </w:r>
          <w:proofErr w:type="spellStart"/>
          <w:r>
            <w:rPr>
              <w:lang w:val="en-US"/>
            </w:rPr>
            <w:t>Tjadens</w:t>
          </w:r>
          <w:proofErr w:type="spellEnd"/>
          <w:r>
            <w:rPr>
              <w:lang w:val="en-US"/>
            </w:rPr>
            <w:t>, F. (2011)</w:t>
          </w:r>
          <w:bookmarkEnd w:id="123"/>
          <w:r>
            <w:rPr>
              <w:lang w:val="en-US"/>
            </w:rPr>
            <w:t xml:space="preserve"> </w:t>
          </w:r>
          <w:r w:rsidRPr="000B0433">
            <w:rPr>
              <w:i/>
              <w:lang w:val="en-US"/>
            </w:rPr>
            <w:t xml:space="preserve">Help </w:t>
          </w:r>
          <w:proofErr w:type="gramStart"/>
          <w:r w:rsidRPr="000B0433">
            <w:rPr>
              <w:i/>
              <w:lang w:val="en-US"/>
            </w:rPr>
            <w:t>wanted?:</w:t>
          </w:r>
          <w:proofErr w:type="gramEnd"/>
          <w:r w:rsidRPr="000B0433">
            <w:rPr>
              <w:i/>
              <w:lang w:val="en-US"/>
            </w:rPr>
            <w:t xml:space="preserve"> Providing and paying for long-term care. </w:t>
          </w:r>
          <w:r w:rsidRPr="000B0433">
            <w:rPr>
              <w:lang w:val="en-US"/>
            </w:rPr>
            <w:t>Paris: OECD.</w:t>
          </w:r>
        </w:p>
        <w:p w14:paraId="20FA001B" w14:textId="77777777" w:rsidR="000B0433" w:rsidRDefault="000B0433" w:rsidP="000B0433">
          <w:pPr>
            <w:pStyle w:val="CitaviBibliographyEntry"/>
            <w:rPr>
              <w:lang w:val="en-US"/>
            </w:rPr>
          </w:pPr>
          <w:bookmarkStart w:id="124" w:name="_CTVL0011b8ba8c659eb4b73a7f1fa02fe518735"/>
          <w:r>
            <w:rPr>
              <w:lang w:val="en-US"/>
            </w:rPr>
            <w:t xml:space="preserve">Da </w:t>
          </w:r>
          <w:proofErr w:type="spellStart"/>
          <w:r>
            <w:rPr>
              <w:lang w:val="en-US"/>
            </w:rPr>
            <w:t>Roit</w:t>
          </w:r>
          <w:proofErr w:type="spellEnd"/>
          <w:r>
            <w:rPr>
              <w:lang w:val="en-US"/>
            </w:rPr>
            <w:t xml:space="preserve">, B. and Le </w:t>
          </w:r>
          <w:proofErr w:type="spellStart"/>
          <w:r>
            <w:rPr>
              <w:lang w:val="en-US"/>
            </w:rPr>
            <w:t>Bihan</w:t>
          </w:r>
          <w:proofErr w:type="spellEnd"/>
          <w:r>
            <w:rPr>
              <w:lang w:val="en-US"/>
            </w:rPr>
            <w:t>, B. (2010) ‘Similar and Yet So Different: Cash-for-Care in Six European Countries’ Long-Term Care Policies’, The Milbank Quarterly 88(3): 286–309.</w:t>
          </w:r>
        </w:p>
        <w:p w14:paraId="21978C00" w14:textId="77777777" w:rsidR="000B0433" w:rsidRDefault="000B0433" w:rsidP="000B0433">
          <w:pPr>
            <w:pStyle w:val="CitaviBibliographyEntry"/>
            <w:rPr>
              <w:lang w:val="en-US"/>
            </w:rPr>
          </w:pPr>
          <w:bookmarkStart w:id="125" w:name="_CTVL001a4836dae68d94d748616d13fb0207f15"/>
          <w:bookmarkEnd w:id="124"/>
          <w:r>
            <w:rPr>
              <w:lang w:val="en-US"/>
            </w:rPr>
            <w:t xml:space="preserve">Da </w:t>
          </w:r>
          <w:proofErr w:type="spellStart"/>
          <w:r>
            <w:rPr>
              <w:lang w:val="en-US"/>
            </w:rPr>
            <w:t>Roit</w:t>
          </w:r>
          <w:proofErr w:type="spellEnd"/>
          <w:r>
            <w:rPr>
              <w:lang w:val="en-US"/>
            </w:rPr>
            <w:t xml:space="preserve">, B. and </w:t>
          </w:r>
          <w:proofErr w:type="spellStart"/>
          <w:r>
            <w:rPr>
              <w:lang w:val="en-US"/>
            </w:rPr>
            <w:t>Weicht</w:t>
          </w:r>
          <w:proofErr w:type="spellEnd"/>
          <w:r>
            <w:rPr>
              <w:lang w:val="en-US"/>
            </w:rPr>
            <w:t>, B. (2013) ‘Migrant care work and care, migration and employment regimes: A fuzzy-set analysis’, Journal of European Social Policy 23(5): 469–86.</w:t>
          </w:r>
        </w:p>
        <w:p w14:paraId="3997299F" w14:textId="77777777" w:rsidR="000B0433" w:rsidRDefault="000B0433" w:rsidP="000B0433">
          <w:pPr>
            <w:pStyle w:val="CitaviBibliographyEntry"/>
            <w:rPr>
              <w:lang w:val="en-US"/>
            </w:rPr>
          </w:pPr>
          <w:bookmarkStart w:id="126" w:name="_CTVL001fd3ac2a6731141c3b7b2698947518579"/>
          <w:bookmarkEnd w:id="125"/>
          <w:r>
            <w:rPr>
              <w:lang w:val="en-US"/>
            </w:rPr>
            <w:t xml:space="preserve">Damiani,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A., </w:t>
          </w:r>
          <w:proofErr w:type="spellStart"/>
          <w:r>
            <w:rPr>
              <w:lang w:val="en-US"/>
            </w:rPr>
            <w:t>Iezzi</w:t>
          </w:r>
          <w:proofErr w:type="spellEnd"/>
          <w:r>
            <w:rPr>
              <w:lang w:val="en-US"/>
            </w:rPr>
            <w:t>, D. F. and Ricciardi, W. (2011) ‘Patterns of Long Term Care in 29 European countries: evidence from an exploratory study’, BMC health services research 11: 316.</w:t>
          </w:r>
        </w:p>
        <w:p w14:paraId="7688C87D" w14:textId="77777777" w:rsidR="000B0433" w:rsidRDefault="000B0433" w:rsidP="000B0433">
          <w:pPr>
            <w:pStyle w:val="CitaviBibliographyEntry"/>
            <w:rPr>
              <w:lang w:val="en-US"/>
            </w:rPr>
          </w:pPr>
          <w:bookmarkStart w:id="127" w:name="_CTVL0015f1bbd69fb3c4522abd802c60d39aab7"/>
          <w:bookmarkEnd w:id="126"/>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w:t>
          </w:r>
          <w:proofErr w:type="spellStart"/>
          <w:r>
            <w:rPr>
              <w:lang w:val="en-US"/>
            </w:rPr>
            <w:t>Döhner</w:t>
          </w:r>
          <w:proofErr w:type="spellEnd"/>
          <w:r>
            <w:rPr>
              <w:lang w:val="en-US"/>
            </w:rPr>
            <w:t xml:space="preserve">, H. and </w:t>
          </w:r>
          <w:proofErr w:type="spellStart"/>
          <w:r>
            <w:rPr>
              <w:lang w:val="en-US"/>
            </w:rPr>
            <w:t>Mnich</w:t>
          </w:r>
          <w:proofErr w:type="spellEnd"/>
          <w:r>
            <w:rPr>
              <w:lang w:val="en-US"/>
            </w:rPr>
            <w:t xml:space="preserve">, E. (2011) ‘A Typology of Caregiving Situations and Service Use in Family </w:t>
          </w:r>
          <w:proofErr w:type="spellStart"/>
          <w:r>
            <w:rPr>
              <w:lang w:val="en-US"/>
            </w:rPr>
            <w:t>Carers</w:t>
          </w:r>
          <w:proofErr w:type="spellEnd"/>
          <w:r>
            <w:rPr>
              <w:lang w:val="en-US"/>
            </w:rPr>
            <w:t xml:space="preserve"> of Older People in Six European Countries’, </w:t>
          </w:r>
          <w:proofErr w:type="spellStart"/>
          <w:r>
            <w:rPr>
              <w:lang w:val="en-US"/>
            </w:rPr>
            <w:t>GeroPsych</w:t>
          </w:r>
          <w:proofErr w:type="spellEnd"/>
          <w:r>
            <w:rPr>
              <w:lang w:val="en-US"/>
            </w:rPr>
            <w:t xml:space="preserve"> 24(1): 5–18.</w:t>
          </w:r>
        </w:p>
        <w:p w14:paraId="63F29DDF" w14:textId="77777777" w:rsidR="000B0433" w:rsidRDefault="000B0433" w:rsidP="000B0433">
          <w:pPr>
            <w:pStyle w:val="CitaviBibliographyEntry"/>
            <w:rPr>
              <w:lang w:val="en-US"/>
            </w:rPr>
          </w:pPr>
          <w:bookmarkStart w:id="128" w:name="_CTVL0010ab61766c6234c81af59c27fe2c9d49d"/>
          <w:bookmarkEnd w:id="127"/>
          <w:proofErr w:type="spellStart"/>
          <w:r>
            <w:rPr>
              <w:lang w:val="en-US"/>
            </w:rPr>
            <w:t>Esping</w:t>
          </w:r>
          <w:proofErr w:type="spellEnd"/>
          <w:r>
            <w:rPr>
              <w:lang w:val="en-US"/>
            </w:rPr>
            <w:t>-Andersen, G. (1990)</w:t>
          </w:r>
          <w:bookmarkEnd w:id="128"/>
          <w:r>
            <w:rPr>
              <w:lang w:val="en-US"/>
            </w:rPr>
            <w:t xml:space="preserve"> </w:t>
          </w:r>
          <w:r w:rsidRPr="000B0433">
            <w:rPr>
              <w:i/>
              <w:lang w:val="en-US"/>
            </w:rPr>
            <w:t xml:space="preserve">The three worlds of welfare capitalism. </w:t>
          </w:r>
          <w:r w:rsidRPr="000B0433">
            <w:rPr>
              <w:lang w:val="en-US"/>
            </w:rPr>
            <w:t>Princeton, N.J.: Princeton University Press.</w:t>
          </w:r>
        </w:p>
        <w:p w14:paraId="2497A154" w14:textId="77777777" w:rsidR="000B0433" w:rsidRDefault="000B0433" w:rsidP="000B0433">
          <w:pPr>
            <w:pStyle w:val="CitaviBibliographyEntry"/>
            <w:rPr>
              <w:lang w:val="en-US"/>
            </w:rPr>
          </w:pPr>
          <w:bookmarkStart w:id="129"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BE576AA" w14:textId="77777777" w:rsidR="000B0433" w:rsidRDefault="000B0433" w:rsidP="000B0433">
          <w:pPr>
            <w:pStyle w:val="CitaviBibliographyEntry"/>
            <w:rPr>
              <w:lang w:val="en-US"/>
            </w:rPr>
          </w:pPr>
          <w:bookmarkStart w:id="130" w:name="_CTVL0013deb4cb5e8224491a572d4026b6a1358"/>
          <w:bookmarkEnd w:id="129"/>
          <w:r>
            <w:rPr>
              <w:lang w:val="en-US"/>
            </w:rPr>
            <w:t>Farris, S. R. and Marchetti, S. (2017) ‘From the Commodification to the Corporatization of Care: European Perspectives and Debates’, Social Politics: International Studies in Gender, State &amp; Society 24(2): 109–31.</w:t>
          </w:r>
        </w:p>
        <w:p w14:paraId="2DF08E13" w14:textId="77777777" w:rsidR="000B0433" w:rsidRDefault="000B0433" w:rsidP="000B0433">
          <w:pPr>
            <w:pStyle w:val="CitaviBibliographyEntry"/>
            <w:rPr>
              <w:lang w:val="en-US"/>
            </w:rPr>
          </w:pPr>
          <w:bookmarkStart w:id="131" w:name="_CTVL0017c3d120b68894a438ddae60dd66cb8df"/>
          <w:bookmarkEnd w:id="130"/>
          <w:proofErr w:type="spellStart"/>
          <w:r>
            <w:rPr>
              <w:lang w:val="en-US"/>
            </w:rPr>
            <w:lastRenderedPageBreak/>
            <w:t>Ferrera</w:t>
          </w:r>
          <w:proofErr w:type="spellEnd"/>
          <w:r>
            <w:rPr>
              <w:lang w:val="en-US"/>
            </w:rPr>
            <w:t>, M. (1996) ‘The 'Southern Model' of Welfare in Social Europe’, Journal of European Social Policy 6(1): 17–37.</w:t>
          </w:r>
        </w:p>
        <w:p w14:paraId="6A16DD89" w14:textId="77777777" w:rsidR="000B0433" w:rsidRDefault="000B0433" w:rsidP="000B0433">
          <w:pPr>
            <w:pStyle w:val="CitaviBibliographyEntry"/>
            <w:rPr>
              <w:lang w:val="en-US"/>
            </w:rPr>
          </w:pPr>
          <w:bookmarkStart w:id="132" w:name="_CTVL0014251892f140044c98ec580332144306b"/>
          <w:bookmarkEnd w:id="131"/>
          <w:r>
            <w:rPr>
              <w:lang w:val="en-US"/>
            </w:rPr>
            <w:t>Fonseca, J. R.S. (2013) ‘Clustering in the field of social sciences: that is your choice’, International Journal of Social Research Methodology 16(5): 403–28.</w:t>
          </w:r>
        </w:p>
        <w:p w14:paraId="25126519" w14:textId="77777777" w:rsidR="000B0433" w:rsidRDefault="000B0433" w:rsidP="000B0433">
          <w:pPr>
            <w:pStyle w:val="CitaviBibliographyEntry"/>
            <w:rPr>
              <w:lang w:val="en-US"/>
            </w:rPr>
          </w:pPr>
          <w:bookmarkStart w:id="133" w:name="_CTVL001373c94ccf3c24a1ebfb425e778bd7fad"/>
          <w:bookmarkEnd w:id="132"/>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and </w:t>
          </w:r>
          <w:proofErr w:type="spellStart"/>
          <w:r>
            <w:rPr>
              <w:lang w:val="en-US"/>
            </w:rPr>
            <w:t>Halásková</w:t>
          </w:r>
          <w:proofErr w:type="spellEnd"/>
          <w:r>
            <w:rPr>
              <w:lang w:val="en-US"/>
            </w:rPr>
            <w:t>, M. (2017) ‘Forms of Providing and Financing Long-Term Care in OECD Countries’, Review of Economic Perspectives 17(2): 159–78.</w:t>
          </w:r>
        </w:p>
        <w:p w14:paraId="3F11A651" w14:textId="77777777" w:rsidR="000B0433" w:rsidRDefault="000B0433" w:rsidP="000B0433">
          <w:pPr>
            <w:pStyle w:val="CitaviBibliographyEntry"/>
            <w:rPr>
              <w:lang w:val="en-US"/>
            </w:rPr>
          </w:pPr>
          <w:bookmarkStart w:id="134" w:name="_CTVL0012648c6a98a1148368dd9ae50a6bfa51a"/>
          <w:bookmarkEnd w:id="133"/>
          <w:proofErr w:type="spellStart"/>
          <w:r>
            <w:rPr>
              <w:lang w:val="en-US"/>
            </w:rPr>
            <w:t>Halfens</w:t>
          </w:r>
          <w:proofErr w:type="spellEnd"/>
          <w:r>
            <w:rPr>
              <w:lang w:val="en-US"/>
            </w:rPr>
            <w:t xml:space="preserve">, R. J. G., </w:t>
          </w:r>
          <w:proofErr w:type="spellStart"/>
          <w:r>
            <w:rPr>
              <w:lang w:val="en-US"/>
            </w:rPr>
            <w:t>Meesterberends</w:t>
          </w:r>
          <w:proofErr w:type="spellEnd"/>
          <w:r>
            <w:rPr>
              <w:lang w:val="en-US"/>
            </w:rPr>
            <w:t xml:space="preserve">, E., van </w:t>
          </w:r>
          <w:proofErr w:type="spellStart"/>
          <w:r>
            <w:rPr>
              <w:lang w:val="en-US"/>
            </w:rPr>
            <w:t>Nie</w:t>
          </w:r>
          <w:proofErr w:type="spellEnd"/>
          <w:r>
            <w:rPr>
              <w:lang w:val="en-US"/>
            </w:rPr>
            <w:t xml:space="preserve">-Visser, N. C., </w:t>
          </w:r>
          <w:proofErr w:type="spellStart"/>
          <w:r>
            <w:rPr>
              <w:lang w:val="en-US"/>
            </w:rPr>
            <w:t>Lohrmann</w:t>
          </w:r>
          <w:proofErr w:type="spellEnd"/>
          <w:r>
            <w:rPr>
              <w:lang w:val="en-US"/>
            </w:rPr>
            <w:t xml:space="preserve">, C., </w:t>
          </w:r>
          <w:proofErr w:type="spellStart"/>
          <w:r>
            <w:rPr>
              <w:lang w:val="en-US"/>
            </w:rPr>
            <w:t>Schönherr</w:t>
          </w:r>
          <w:proofErr w:type="spellEnd"/>
          <w:r>
            <w:rPr>
              <w:lang w:val="en-US"/>
            </w:rPr>
            <w:t xml:space="preserve">, S., </w:t>
          </w:r>
          <w:proofErr w:type="spellStart"/>
          <w:r>
            <w:rPr>
              <w:lang w:val="en-US"/>
            </w:rPr>
            <w:t>Meijers</w:t>
          </w:r>
          <w:proofErr w:type="spellEnd"/>
          <w:r>
            <w:rPr>
              <w:lang w:val="en-US"/>
            </w:rPr>
            <w:t xml:space="preserve">, J. M. M., Hahn, S., </w:t>
          </w:r>
          <w:proofErr w:type="spellStart"/>
          <w:r>
            <w:rPr>
              <w:lang w:val="en-US"/>
            </w:rPr>
            <w:t>Vangelooven</w:t>
          </w:r>
          <w:proofErr w:type="spellEnd"/>
          <w:r>
            <w:rPr>
              <w:lang w:val="en-US"/>
            </w:rPr>
            <w:t xml:space="preserve">, C. and </w:t>
          </w:r>
          <w:proofErr w:type="spellStart"/>
          <w:r>
            <w:rPr>
              <w:lang w:val="en-US"/>
            </w:rPr>
            <w:t>Schols</w:t>
          </w:r>
          <w:proofErr w:type="spellEnd"/>
          <w:r>
            <w:rPr>
              <w:lang w:val="en-US"/>
            </w:rPr>
            <w:t>, J. M. G. A. (2013) ‘International prevalence measurement of care problems: results’, Journal of advanced nursing 69(9): e5-17.</w:t>
          </w:r>
        </w:p>
        <w:p w14:paraId="12553C22" w14:textId="77777777" w:rsidR="000B0433" w:rsidRDefault="000B0433" w:rsidP="000B0433">
          <w:pPr>
            <w:pStyle w:val="CitaviBibliographyEntry"/>
            <w:rPr>
              <w:lang w:val="en-US"/>
            </w:rPr>
          </w:pPr>
          <w:bookmarkStart w:id="135" w:name="_CTVL001be466e05928646daa518cec4cec03f63"/>
          <w:bookmarkEnd w:id="134"/>
          <w:r>
            <w:rPr>
              <w:lang w:val="en-US"/>
            </w:rPr>
            <w:t>Jensen, C. (2008) ‘Worlds of welfare services and transfers’, Journal of European Social Policy 18(2): 151–62.</w:t>
          </w:r>
        </w:p>
        <w:p w14:paraId="71354FBB" w14:textId="77777777" w:rsidR="000B0433" w:rsidRDefault="000B0433" w:rsidP="000B0433">
          <w:pPr>
            <w:pStyle w:val="CitaviBibliographyEntry"/>
            <w:rPr>
              <w:lang w:val="en-US"/>
            </w:rPr>
          </w:pPr>
          <w:bookmarkStart w:id="136" w:name="_CTVL0010c10d28edea54957a390cc5df62b8fef"/>
          <w:bookmarkEnd w:id="135"/>
          <w:proofErr w:type="spellStart"/>
          <w:r>
            <w:rPr>
              <w:lang w:val="en-US"/>
            </w:rPr>
            <w:t>Kautto</w:t>
          </w:r>
          <w:proofErr w:type="spellEnd"/>
          <w:r>
            <w:rPr>
              <w:lang w:val="en-US"/>
            </w:rPr>
            <w:t>, M. (2002) ‘Investing in Services in West European welfare states’, Journal of European Social Policy 12(1): 53–65.</w:t>
          </w:r>
        </w:p>
        <w:p w14:paraId="6D64F0F4" w14:textId="77777777" w:rsidR="000B0433" w:rsidRDefault="000B0433" w:rsidP="000B0433">
          <w:pPr>
            <w:pStyle w:val="CitaviBibliographyEntry"/>
            <w:rPr>
              <w:lang w:val="en-US"/>
            </w:rPr>
          </w:pPr>
          <w:bookmarkStart w:id="137" w:name="_CTVL0011f8691c88a8d41f08287656a243643f7"/>
          <w:bookmarkEnd w:id="136"/>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Reinecke, J. and </w:t>
          </w:r>
          <w:proofErr w:type="spellStart"/>
          <w:r>
            <w:rPr>
              <w:lang w:val="en-US"/>
            </w:rPr>
            <w:t>Lösel</w:t>
          </w:r>
          <w:proofErr w:type="spellEnd"/>
          <w:r>
            <w:rPr>
              <w:lang w:val="en-US"/>
            </w:rPr>
            <w:t xml:space="preserve">, F. (2011) ‘Efficient ways to impute incomplete panel data’, </w:t>
          </w:r>
          <w:proofErr w:type="spellStart"/>
          <w:r>
            <w:rPr>
              <w:lang w:val="en-US"/>
            </w:rPr>
            <w:t>AStA</w:t>
          </w:r>
          <w:proofErr w:type="spellEnd"/>
          <w:r>
            <w:rPr>
              <w:lang w:val="en-US"/>
            </w:rPr>
            <w:t xml:space="preserve"> Adv Stat Anal 95(4): 351–73.</w:t>
          </w:r>
        </w:p>
        <w:p w14:paraId="4F37BA40" w14:textId="77777777" w:rsidR="000B0433" w:rsidRDefault="000B0433" w:rsidP="000B0433">
          <w:pPr>
            <w:pStyle w:val="CitaviBibliographyEntry"/>
            <w:rPr>
              <w:lang w:val="en-US"/>
            </w:rPr>
          </w:pPr>
          <w:bookmarkStart w:id="138" w:name="_CTVL0014a831c3476a74e2b9956ea11f6651680"/>
          <w:bookmarkEnd w:id="137"/>
          <w:r>
            <w:rPr>
              <w:lang w:val="en-US"/>
            </w:rPr>
            <w:t xml:space="preserve">Kraus, M., Riedel, M., Mot, E. S., </w:t>
          </w:r>
          <w:proofErr w:type="spellStart"/>
          <w:r>
            <w:rPr>
              <w:lang w:val="en-US"/>
            </w:rPr>
            <w:t>Willemé</w:t>
          </w:r>
          <w:proofErr w:type="spellEnd"/>
          <w:r>
            <w:rPr>
              <w:lang w:val="en-US"/>
            </w:rPr>
            <w:t xml:space="preserve">, P. and </w:t>
          </w:r>
          <w:proofErr w:type="spellStart"/>
          <w:r>
            <w:rPr>
              <w:lang w:val="en-US"/>
            </w:rPr>
            <w:t>Röhrling</w:t>
          </w:r>
          <w:proofErr w:type="spellEnd"/>
          <w:r>
            <w:rPr>
              <w:lang w:val="en-US"/>
            </w:rPr>
            <w:t>, G. (2010)</w:t>
          </w:r>
          <w:bookmarkEnd w:id="138"/>
          <w:r>
            <w:rPr>
              <w:lang w:val="en-US"/>
            </w:rPr>
            <w:t xml:space="preserve"> </w:t>
          </w:r>
          <w:r w:rsidRPr="000B0433">
            <w:rPr>
              <w:i/>
              <w:lang w:val="en-US"/>
            </w:rPr>
            <w:t xml:space="preserve">A typology of long-term care systems in Europe. </w:t>
          </w:r>
          <w:r w:rsidRPr="000B0433">
            <w:rPr>
              <w:lang w:val="en-US"/>
            </w:rPr>
            <w:t>Brussels: ENEPRI.</w:t>
          </w:r>
        </w:p>
        <w:p w14:paraId="7E3973C9" w14:textId="77777777" w:rsidR="000B0433" w:rsidRDefault="000B0433" w:rsidP="000B0433">
          <w:pPr>
            <w:pStyle w:val="CitaviBibliographyEntry"/>
            <w:rPr>
              <w:lang w:val="en-US"/>
            </w:rPr>
          </w:pPr>
          <w:bookmarkStart w:id="139" w:name="_CTVL0014201f31f4e42406fb639b4aefaa60020"/>
          <w:r>
            <w:rPr>
              <w:lang w:val="en-US"/>
            </w:rPr>
            <w:t xml:space="preserve">Leitner, S. (2003) ‘Varieties of </w:t>
          </w:r>
          <w:proofErr w:type="spellStart"/>
          <w:r>
            <w:rPr>
              <w:lang w:val="en-US"/>
            </w:rPr>
            <w:t>familialism</w:t>
          </w:r>
          <w:proofErr w:type="spellEnd"/>
          <w:r>
            <w:rPr>
              <w:lang w:val="en-US"/>
            </w:rPr>
            <w:t>: The caring function of the family in comparative perspective’, European Societies 5(4): 353–75.</w:t>
          </w:r>
        </w:p>
        <w:p w14:paraId="5E0A69D2" w14:textId="77777777" w:rsidR="000B0433" w:rsidRDefault="000B0433" w:rsidP="000B0433">
          <w:pPr>
            <w:pStyle w:val="CitaviBibliographyEntry"/>
            <w:rPr>
              <w:lang w:val="en-US"/>
            </w:rPr>
          </w:pPr>
          <w:bookmarkStart w:id="140" w:name="_CTVL00108ebed689e2c4289841c92d111094b6e"/>
          <w:bookmarkEnd w:id="139"/>
          <w:r>
            <w:rPr>
              <w:lang w:val="en-US"/>
            </w:rPr>
            <w:t>Milligan, G. W. and Cooper, M. C. (1987) ‘Methodology Review: Clustering Methods’, Applied Psychological Measurement 11(4): 329–54.</w:t>
          </w:r>
        </w:p>
        <w:p w14:paraId="27503DD6" w14:textId="77777777" w:rsidR="000B0433" w:rsidRDefault="000B0433" w:rsidP="000B0433">
          <w:pPr>
            <w:pStyle w:val="CitaviBibliographyEntry"/>
            <w:rPr>
              <w:lang w:val="en-US"/>
            </w:rPr>
          </w:pPr>
          <w:bookmarkStart w:id="141" w:name="_CTVL001c8de60e5bb4846cabf3cbe7b0f4faa71"/>
          <w:bookmarkEnd w:id="140"/>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and </w:t>
          </w:r>
          <w:proofErr w:type="spellStart"/>
          <w:r>
            <w:rPr>
              <w:lang w:val="en-US"/>
            </w:rPr>
            <w:t>Mak</w:t>
          </w:r>
          <w:proofErr w:type="spellEnd"/>
          <w:r>
            <w:rPr>
              <w:lang w:val="en-US"/>
            </w:rPr>
            <w:t xml:space="preserve">, S. (2013) ‘The Emerging Identity of Long- Term Care Systems in Europe’, in </w:t>
          </w:r>
          <w:proofErr w:type="spellStart"/>
          <w:r>
            <w:rPr>
              <w:lang w:val="en-US"/>
            </w:rPr>
            <w:t>Leichsenring</w:t>
          </w:r>
          <w:proofErr w:type="spellEnd"/>
          <w:r>
            <w:rPr>
              <w:lang w:val="en-US"/>
            </w:rPr>
            <w:t xml:space="preserve">, Kai, Billings, Jenny and H. </w:t>
          </w:r>
          <w:proofErr w:type="spellStart"/>
          <w:r>
            <w:rPr>
              <w:lang w:val="en-US"/>
            </w:rPr>
            <w:t>Nies</w:t>
          </w:r>
          <w:proofErr w:type="spellEnd"/>
          <w:r>
            <w:rPr>
              <w:lang w:val="en-US"/>
            </w:rPr>
            <w:t xml:space="preserve"> (eds)</w:t>
          </w:r>
          <w:bookmarkEnd w:id="141"/>
          <w:r>
            <w:rPr>
              <w:lang w:val="en-US"/>
            </w:rPr>
            <w:t xml:space="preserve"> </w:t>
          </w:r>
          <w:r w:rsidRPr="000B0433">
            <w:rPr>
              <w:i/>
              <w:lang w:val="en-US"/>
            </w:rPr>
            <w:t>Long term care in Europe: Improving policy and practice</w:t>
          </w:r>
          <w:r w:rsidRPr="000B0433">
            <w:rPr>
              <w:lang w:val="en-US"/>
            </w:rPr>
            <w:t>, pp. 19–41. Basingstoke: Palgrave Macmillan.</w:t>
          </w:r>
        </w:p>
        <w:p w14:paraId="7C0CD531" w14:textId="77777777" w:rsidR="000B0433" w:rsidRDefault="000B0433" w:rsidP="000B0433">
          <w:pPr>
            <w:pStyle w:val="CitaviBibliographyEntry"/>
            <w:rPr>
              <w:lang w:val="en-US"/>
            </w:rPr>
          </w:pPr>
          <w:bookmarkStart w:id="142" w:name="_CTVL00131a6e1e5cd3746469cdb27300f86d341"/>
          <w:r>
            <w:rPr>
              <w:lang w:val="en-US"/>
            </w:rPr>
            <w:t>OECD (2018) ‘OECD Health Statistics 2018’. http://www.oecd.org/els/health-systems/health-data.htm.</w:t>
          </w:r>
        </w:p>
        <w:p w14:paraId="301F5F2E" w14:textId="77777777" w:rsidR="000B0433" w:rsidRDefault="000B0433" w:rsidP="000B0433">
          <w:pPr>
            <w:pStyle w:val="CitaviBibliographyEntry"/>
            <w:rPr>
              <w:lang w:val="en-US"/>
            </w:rPr>
          </w:pPr>
          <w:bookmarkStart w:id="143" w:name="_CTVL001ffb96f5d318a4de298a39e8f0bd5fa6a"/>
          <w:bookmarkEnd w:id="142"/>
          <w:r>
            <w:rPr>
              <w:lang w:val="en-US"/>
            </w:rPr>
            <w:t>OECD and European Commission (2013)</w:t>
          </w:r>
          <w:bookmarkEnd w:id="143"/>
          <w:r>
            <w:rPr>
              <w:lang w:val="en-US"/>
            </w:rPr>
            <w:t xml:space="preserve"> </w:t>
          </w:r>
          <w:r w:rsidRPr="000B0433">
            <w:rPr>
              <w:i/>
              <w:lang w:val="en-US"/>
            </w:rPr>
            <w:t xml:space="preserve">A Good Life in Old </w:t>
          </w:r>
          <w:proofErr w:type="gramStart"/>
          <w:r w:rsidRPr="000B0433">
            <w:rPr>
              <w:i/>
              <w:lang w:val="en-US"/>
            </w:rPr>
            <w:t>Age?:</w:t>
          </w:r>
          <w:proofErr w:type="gramEnd"/>
          <w:r w:rsidRPr="000B0433">
            <w:rPr>
              <w:i/>
              <w:lang w:val="en-US"/>
            </w:rPr>
            <w:t xml:space="preserve"> </w:t>
          </w:r>
          <w:r w:rsidRPr="000B0433">
            <w:rPr>
              <w:lang w:val="en-US"/>
            </w:rPr>
            <w:t>OECD Publishing.</w:t>
          </w:r>
        </w:p>
        <w:p w14:paraId="73A47F54" w14:textId="77777777" w:rsidR="000B0433" w:rsidRDefault="000B0433" w:rsidP="000B0433">
          <w:pPr>
            <w:pStyle w:val="CitaviBibliographyEntry"/>
            <w:rPr>
              <w:lang w:val="en-US"/>
            </w:rPr>
          </w:pPr>
          <w:bookmarkStart w:id="144" w:name="_CTVL00103a469d8c12940fdbc2ae3b2729b6d39"/>
          <w:r>
            <w:rPr>
              <w:lang w:val="en-US"/>
            </w:rPr>
            <w:t xml:space="preserve">Pfau-Effinger, B. (2014)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32(1).</w:t>
          </w:r>
        </w:p>
        <w:p w14:paraId="17C44235" w14:textId="77777777" w:rsidR="000B0433" w:rsidRDefault="000B0433" w:rsidP="000B0433">
          <w:pPr>
            <w:pStyle w:val="CitaviBibliographyEntry"/>
            <w:rPr>
              <w:lang w:val="en-US"/>
            </w:rPr>
          </w:pPr>
          <w:bookmarkStart w:id="145" w:name="_CTVL0015370e4185b9d4a5f893208ca47bb9848"/>
          <w:bookmarkEnd w:id="144"/>
          <w:proofErr w:type="spellStart"/>
          <w:r>
            <w:rPr>
              <w:lang w:val="en-US"/>
            </w:rPr>
            <w:t>Pommer</w:t>
          </w:r>
          <w:proofErr w:type="spellEnd"/>
          <w:r>
            <w:rPr>
              <w:lang w:val="en-US"/>
            </w:rPr>
            <w:t xml:space="preserve">, E., </w:t>
          </w:r>
          <w:proofErr w:type="spellStart"/>
          <w:r>
            <w:rPr>
              <w:lang w:val="en-US"/>
            </w:rPr>
            <w:t>Woittiez</w:t>
          </w:r>
          <w:proofErr w:type="spellEnd"/>
          <w:r>
            <w:rPr>
              <w:lang w:val="en-US"/>
            </w:rPr>
            <w:t>, I. and Stevens, J. (2009)</w:t>
          </w:r>
          <w:bookmarkEnd w:id="145"/>
          <w:r>
            <w:rPr>
              <w:lang w:val="en-US"/>
            </w:rPr>
            <w:t xml:space="preserve"> </w:t>
          </w:r>
          <w:r w:rsidRPr="000B0433">
            <w:rPr>
              <w:i/>
              <w:lang w:val="en-US"/>
            </w:rPr>
            <w:t xml:space="preserve">Comparing care: The care for elderly in ten EU-countries. </w:t>
          </w:r>
          <w:r w:rsidRPr="000B0433">
            <w:rPr>
              <w:lang w:val="en-US"/>
            </w:rPr>
            <w:t xml:space="preserve">Amsterdam: </w:t>
          </w:r>
          <w:proofErr w:type="spellStart"/>
          <w:r w:rsidRPr="000B0433">
            <w:rPr>
              <w:lang w:val="en-US"/>
            </w:rPr>
            <w:t>Aksant</w:t>
          </w:r>
          <w:proofErr w:type="spellEnd"/>
          <w:r w:rsidRPr="000B0433">
            <w:rPr>
              <w:lang w:val="en-US"/>
            </w:rPr>
            <w:t xml:space="preserve"> Acad. Publ.</w:t>
          </w:r>
        </w:p>
        <w:p w14:paraId="27428FCD" w14:textId="77777777" w:rsidR="000B0433" w:rsidRDefault="000B0433" w:rsidP="000B0433">
          <w:pPr>
            <w:pStyle w:val="CitaviBibliographyEntry"/>
            <w:rPr>
              <w:lang w:val="en-US"/>
            </w:rPr>
          </w:pPr>
          <w:bookmarkStart w:id="146" w:name="_CTVL0014fb1e12993c0486bb38a312102fa0b95"/>
          <w:proofErr w:type="spellStart"/>
          <w:r>
            <w:rPr>
              <w:lang w:val="en-US"/>
            </w:rPr>
            <w:t>Ranci</w:t>
          </w:r>
          <w:proofErr w:type="spellEnd"/>
          <w:r>
            <w:rPr>
              <w:lang w:val="en-US"/>
            </w:rPr>
            <w:t xml:space="preserve">, C. and </w:t>
          </w:r>
          <w:proofErr w:type="spellStart"/>
          <w:r>
            <w:rPr>
              <w:lang w:val="en-US"/>
            </w:rPr>
            <w:t>Pavolini</w:t>
          </w:r>
          <w:proofErr w:type="spellEnd"/>
          <w:r>
            <w:rPr>
              <w:lang w:val="en-US"/>
            </w:rPr>
            <w:t>, E. (eds.) (2013)</w:t>
          </w:r>
          <w:bookmarkEnd w:id="146"/>
          <w:r>
            <w:rPr>
              <w:lang w:val="en-US"/>
            </w:rPr>
            <w:t xml:space="preserve"> </w:t>
          </w:r>
          <w:r w:rsidRPr="000B0433">
            <w:rPr>
              <w:i/>
              <w:lang w:val="en-US"/>
            </w:rPr>
            <w:t xml:space="preserve">Reforms in Long-Term Care Policies in Europe: Investigating Institutional Change and Social Impacts. </w:t>
          </w:r>
          <w:r w:rsidRPr="000B0433">
            <w:rPr>
              <w:lang w:val="en-US"/>
            </w:rPr>
            <w:t>New York, NY: Springer.</w:t>
          </w:r>
        </w:p>
        <w:p w14:paraId="21AC4549" w14:textId="77777777" w:rsidR="000B0433" w:rsidRDefault="000B0433" w:rsidP="000B0433">
          <w:pPr>
            <w:pStyle w:val="CitaviBibliographyEntry"/>
            <w:rPr>
              <w:lang w:val="en-US"/>
            </w:rPr>
          </w:pPr>
          <w:bookmarkStart w:id="147" w:name="_CTVL00178e0bc8b722c40a48b8c059782da93b0"/>
          <w:proofErr w:type="spellStart"/>
          <w:r>
            <w:rPr>
              <w:lang w:val="en-US"/>
            </w:rPr>
            <w:t>Rechel</w:t>
          </w:r>
          <w:proofErr w:type="spellEnd"/>
          <w:r>
            <w:rPr>
              <w:lang w:val="en-US"/>
            </w:rPr>
            <w:t xml:space="preserve">, B., Grundy, E., </w:t>
          </w:r>
          <w:proofErr w:type="spellStart"/>
          <w:r>
            <w:rPr>
              <w:lang w:val="en-US"/>
            </w:rPr>
            <w:t>Robine</w:t>
          </w:r>
          <w:proofErr w:type="spellEnd"/>
          <w:r>
            <w:rPr>
              <w:lang w:val="en-US"/>
            </w:rPr>
            <w:t xml:space="preserve">, J.-M., </w:t>
          </w:r>
          <w:proofErr w:type="spellStart"/>
          <w:r>
            <w:rPr>
              <w:lang w:val="en-US"/>
            </w:rPr>
            <w:t>Cylus</w:t>
          </w:r>
          <w:proofErr w:type="spellEnd"/>
          <w:r>
            <w:rPr>
              <w:lang w:val="en-US"/>
            </w:rPr>
            <w:t xml:space="preserve">, J., </w:t>
          </w:r>
          <w:proofErr w:type="spellStart"/>
          <w:r>
            <w:rPr>
              <w:lang w:val="en-US"/>
            </w:rPr>
            <w:t>Mackenbach</w:t>
          </w:r>
          <w:proofErr w:type="spellEnd"/>
          <w:r>
            <w:rPr>
              <w:lang w:val="en-US"/>
            </w:rPr>
            <w:t xml:space="preserve">, J. P., </w:t>
          </w:r>
          <w:proofErr w:type="spellStart"/>
          <w:r>
            <w:rPr>
              <w:lang w:val="en-US"/>
            </w:rPr>
            <w:t>Knai</w:t>
          </w:r>
          <w:proofErr w:type="spellEnd"/>
          <w:r>
            <w:rPr>
              <w:lang w:val="en-US"/>
            </w:rPr>
            <w:t>, C. and McKee, M. (2013) ‘Ageing in the European Union’, The Lancet 381(9874): 1312–22.</w:t>
          </w:r>
        </w:p>
        <w:p w14:paraId="2632DE18" w14:textId="77777777" w:rsidR="000B0433" w:rsidRDefault="000B0433" w:rsidP="000B0433">
          <w:pPr>
            <w:pStyle w:val="CitaviBibliographyEntry"/>
            <w:rPr>
              <w:lang w:val="en-US"/>
            </w:rPr>
          </w:pPr>
          <w:bookmarkStart w:id="148" w:name="_CTVL0011bf34687a16f42f68121c0bf4b2f930f"/>
          <w:bookmarkEnd w:id="147"/>
          <w:proofErr w:type="spellStart"/>
          <w:r>
            <w:rPr>
              <w:lang w:val="en-US"/>
            </w:rPr>
            <w:t>Reibling</w:t>
          </w:r>
          <w:proofErr w:type="spellEnd"/>
          <w:r>
            <w:rPr>
              <w:lang w:val="en-US"/>
            </w:rPr>
            <w:t>, N. (2010) ‘Healthcare systems in Europe: towards an incorporation of patient access’, Journal of European Social Policy 20(1): 5–18.</w:t>
          </w:r>
        </w:p>
        <w:p w14:paraId="53043D1A" w14:textId="77777777" w:rsidR="000B0433" w:rsidRDefault="000B0433" w:rsidP="000B0433">
          <w:pPr>
            <w:pStyle w:val="CitaviBibliographyEntry"/>
            <w:rPr>
              <w:lang w:val="en-US"/>
            </w:rPr>
          </w:pPr>
          <w:bookmarkStart w:id="149" w:name="_CTVL001ba251d514c9d4bae9495b7c6c02444ab"/>
          <w:bookmarkEnd w:id="148"/>
          <w:proofErr w:type="spellStart"/>
          <w:r>
            <w:rPr>
              <w:lang w:val="en-US"/>
            </w:rPr>
            <w:t>Reibling</w:t>
          </w:r>
          <w:proofErr w:type="spellEnd"/>
          <w:r>
            <w:rPr>
              <w:lang w:val="en-US"/>
            </w:rPr>
            <w:t xml:space="preserve">, N., </w:t>
          </w:r>
          <w:proofErr w:type="spellStart"/>
          <w:r>
            <w:rPr>
              <w:lang w:val="en-US"/>
            </w:rPr>
            <w:t>Ariaans</w:t>
          </w:r>
          <w:proofErr w:type="spellEnd"/>
          <w:r>
            <w:rPr>
              <w:lang w:val="en-US"/>
            </w:rPr>
            <w:t>, M. and Wendt, C. (2019) ‘Worlds of Healthcare: A Healthcare System Typology of OECD Countries’, Health policy (Amsterdam, Netherlands) 123(7): 611–20.</w:t>
          </w:r>
        </w:p>
        <w:p w14:paraId="6E77A6EA" w14:textId="77777777" w:rsidR="000B0433" w:rsidRDefault="000B0433" w:rsidP="000B0433">
          <w:pPr>
            <w:pStyle w:val="CitaviBibliographyEntry"/>
            <w:rPr>
              <w:lang w:val="en-US"/>
            </w:rPr>
          </w:pPr>
          <w:bookmarkStart w:id="150" w:name="_CTVL001c4d18bc7cbb84effbca47358d0ec4f5f"/>
          <w:bookmarkEnd w:id="149"/>
          <w:proofErr w:type="spellStart"/>
          <w:r>
            <w:rPr>
              <w:lang w:val="en-US"/>
            </w:rPr>
            <w:t>Rostgaard</w:t>
          </w:r>
          <w:proofErr w:type="spellEnd"/>
          <w:r>
            <w:rPr>
              <w:lang w:val="en-US"/>
            </w:rPr>
            <w:t>, T. (2002) ‘Caring for Children and Older People in Europe - A Comparison of European Policies and Practice’, Policy Studies 23(1): 51–68.</w:t>
          </w:r>
        </w:p>
        <w:p w14:paraId="4BA261A2" w14:textId="77777777" w:rsidR="000B0433" w:rsidRDefault="000B0433" w:rsidP="000B0433">
          <w:pPr>
            <w:pStyle w:val="CitaviBibliographyEntry"/>
            <w:rPr>
              <w:lang w:val="en-US"/>
            </w:rPr>
          </w:pPr>
          <w:bookmarkStart w:id="151" w:name="_CTVL001374111b5997247799147bfd63b1f9fef"/>
          <w:bookmarkEnd w:id="150"/>
          <w:proofErr w:type="spellStart"/>
          <w:r>
            <w:rPr>
              <w:lang w:val="en-US"/>
            </w:rPr>
            <w:t>Saraceno</w:t>
          </w:r>
          <w:proofErr w:type="spellEnd"/>
          <w:r>
            <w:rPr>
              <w:lang w:val="en-US"/>
            </w:rPr>
            <w:t>, C. and Keck, W. (2010) ‘Can we identify intergenerational policy regimes in Europe?’, European Societies 12(5): 675–96.</w:t>
          </w:r>
        </w:p>
        <w:p w14:paraId="51D6CE5B" w14:textId="77777777" w:rsidR="000B0433" w:rsidRDefault="000B0433" w:rsidP="000B0433">
          <w:pPr>
            <w:pStyle w:val="CitaviBibliographyEntry"/>
            <w:rPr>
              <w:lang w:val="en-US"/>
            </w:rPr>
          </w:pPr>
          <w:bookmarkStart w:id="152" w:name="_CTVL0018474dca944ff43a3977d89e1f8cbf9bc"/>
          <w:bookmarkEnd w:id="151"/>
          <w:proofErr w:type="spellStart"/>
          <w:r>
            <w:rPr>
              <w:lang w:val="en-US"/>
            </w:rPr>
            <w:t>Schieber</w:t>
          </w:r>
          <w:proofErr w:type="spellEnd"/>
          <w:r>
            <w:rPr>
              <w:lang w:val="en-US"/>
            </w:rPr>
            <w:t>, G. J. (1987)</w:t>
          </w:r>
          <w:bookmarkEnd w:id="152"/>
          <w:r>
            <w:rPr>
              <w:lang w:val="en-US"/>
            </w:rPr>
            <w:t xml:space="preserve"> </w:t>
          </w:r>
          <w:r w:rsidRPr="000B0433">
            <w:rPr>
              <w:i/>
              <w:lang w:val="en-US"/>
            </w:rPr>
            <w:t xml:space="preserve">Financing and delivering health care: A comparative analysis of OECD countries. </w:t>
          </w:r>
          <w:r w:rsidRPr="000B0433">
            <w:rPr>
              <w:lang w:val="en-US"/>
            </w:rPr>
            <w:t>Paris: OECD.</w:t>
          </w:r>
        </w:p>
        <w:p w14:paraId="0F3B1B50" w14:textId="77777777" w:rsidR="000B0433" w:rsidRDefault="000B0433" w:rsidP="000B0433">
          <w:pPr>
            <w:pStyle w:val="CitaviBibliographyEntry"/>
            <w:rPr>
              <w:lang w:val="en-US"/>
            </w:rPr>
          </w:pPr>
          <w:bookmarkStart w:id="153" w:name="_CTVL0010aa49c15848940a59eff4c656fb83638"/>
          <w:proofErr w:type="spellStart"/>
          <w:r>
            <w:rPr>
              <w:lang w:val="en-US"/>
            </w:rPr>
            <w:lastRenderedPageBreak/>
            <w:t>Simonazzi</w:t>
          </w:r>
          <w:proofErr w:type="spellEnd"/>
          <w:r>
            <w:rPr>
              <w:lang w:val="en-US"/>
            </w:rPr>
            <w:t>, A. (2008) ‘Care regimes and national employment models’, Cambridge Journal of Economics 33(2): 211–32.</w:t>
          </w:r>
        </w:p>
        <w:p w14:paraId="0F59ECE1" w14:textId="77777777" w:rsidR="000B0433" w:rsidRDefault="000B0433" w:rsidP="000B0433">
          <w:pPr>
            <w:pStyle w:val="CitaviBibliographyEntry"/>
            <w:rPr>
              <w:lang w:val="en-US"/>
            </w:rPr>
          </w:pPr>
          <w:bookmarkStart w:id="154" w:name="_CTVL001c4cde9c35b0a4375a4d04a5ae1610beb"/>
          <w:bookmarkEnd w:id="153"/>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and </w:t>
          </w:r>
          <w:proofErr w:type="spellStart"/>
          <w:r>
            <w:rPr>
              <w:lang w:val="en-US"/>
            </w:rPr>
            <w:t>Vanhercke</w:t>
          </w:r>
          <w:proofErr w:type="spellEnd"/>
          <w:r>
            <w:rPr>
              <w:lang w:val="en-US"/>
            </w:rPr>
            <w:t>, B. (2018)</w:t>
          </w:r>
          <w:bookmarkEnd w:id="154"/>
          <w:r>
            <w:rPr>
              <w:lang w:val="en-US"/>
            </w:rPr>
            <w:t xml:space="preserve"> </w:t>
          </w:r>
          <w:r w:rsidRPr="000B0433">
            <w:rPr>
              <w:i/>
              <w:lang w:val="en-US"/>
            </w:rPr>
            <w:t xml:space="preserve">Challenges in long-term care in Europe: A study of national policies. </w:t>
          </w:r>
          <w:r w:rsidRPr="000B0433">
            <w:rPr>
              <w:lang w:val="en-US"/>
            </w:rPr>
            <w:t>Brussels.</w:t>
          </w:r>
        </w:p>
        <w:p w14:paraId="7C70011D" w14:textId="77777777" w:rsidR="000B0433" w:rsidRDefault="000B0433" w:rsidP="000B0433">
          <w:pPr>
            <w:pStyle w:val="CitaviBibliographyEntry"/>
            <w:rPr>
              <w:lang w:val="en-US"/>
            </w:rPr>
          </w:pPr>
          <w:bookmarkStart w:id="155" w:name="_CTVL00103efbb5656b9476aa5f278c064126856"/>
          <w:proofErr w:type="spellStart"/>
          <w:r>
            <w:rPr>
              <w:lang w:val="en-US"/>
            </w:rPr>
            <w:t>Ungerson</w:t>
          </w:r>
          <w:proofErr w:type="spellEnd"/>
          <w:r>
            <w:rPr>
              <w:lang w:val="en-US"/>
            </w:rPr>
            <w:t>, C. (1997) ‘Social Politics and the Commodification of Care’, Social Politics: International Studies in Gender, State &amp; Society 4(3): 362–81.</w:t>
          </w:r>
        </w:p>
        <w:p w14:paraId="290A7D65" w14:textId="77777777" w:rsidR="000B0433" w:rsidRDefault="000B0433" w:rsidP="000B0433">
          <w:pPr>
            <w:pStyle w:val="CitaviBibliographyEntry"/>
            <w:rPr>
              <w:lang w:val="en-US"/>
            </w:rPr>
          </w:pPr>
          <w:bookmarkStart w:id="156" w:name="_CTVL001ba09466a76eb497588929f7223bebb75"/>
          <w:bookmarkEnd w:id="155"/>
          <w:r>
            <w:rPr>
              <w:lang w:val="en-US"/>
            </w:rPr>
            <w:t xml:space="preserve">van </w:t>
          </w:r>
          <w:proofErr w:type="spellStart"/>
          <w:r>
            <w:rPr>
              <w:lang w:val="en-US"/>
            </w:rPr>
            <w:t>Hooren</w:t>
          </w:r>
          <w:proofErr w:type="spellEnd"/>
          <w:r>
            <w:rPr>
              <w:lang w:val="en-US"/>
            </w:rPr>
            <w:t xml:space="preserve">, F. J. (2012) ‘Varieties of migrant care work: Comparing patterns of migrant </w:t>
          </w:r>
          <w:proofErr w:type="spellStart"/>
          <w:r>
            <w:rPr>
              <w:lang w:val="en-US"/>
            </w:rPr>
            <w:t>labour</w:t>
          </w:r>
          <w:proofErr w:type="spellEnd"/>
          <w:r>
            <w:rPr>
              <w:lang w:val="en-US"/>
            </w:rPr>
            <w:t xml:space="preserve"> in social care’, Journal of European Social Policy 22(2): 133–47.</w:t>
          </w:r>
        </w:p>
        <w:p w14:paraId="1F790660" w14:textId="77777777" w:rsidR="000B0433" w:rsidRDefault="000B0433" w:rsidP="000B0433">
          <w:pPr>
            <w:pStyle w:val="CitaviBibliographyEntry"/>
            <w:rPr>
              <w:lang w:val="en-US"/>
            </w:rPr>
          </w:pPr>
          <w:bookmarkStart w:id="157" w:name="_CTVL001ab516b2141194d84a0d50dcc11af4e93"/>
          <w:bookmarkEnd w:id="156"/>
          <w:r>
            <w:rPr>
              <w:lang w:val="en-US"/>
            </w:rPr>
            <w:t>Wendt, C. (2014) ‘Changing Healthcare System Types’, Social Policy &amp; Administration 48(7): 864–82.</w:t>
          </w:r>
        </w:p>
        <w:p w14:paraId="7F8E7957" w14:textId="00F6475A" w:rsidR="00725171" w:rsidRPr="006A56FF" w:rsidRDefault="000B0433" w:rsidP="000B0433">
          <w:pPr>
            <w:pStyle w:val="CitaviBibliographyEntry"/>
            <w:rPr>
              <w:lang w:val="en-US"/>
            </w:rPr>
          </w:pPr>
          <w:bookmarkStart w:id="158" w:name="_CTVL001fb37b04adcac459ebe08c9b097c11676"/>
          <w:bookmarkEnd w:id="157"/>
          <w:r>
            <w:rPr>
              <w:lang w:val="en-US"/>
            </w:rPr>
            <w:t>White, I. R., Royston, P. and Wood, A. M. (2011) ‘Multiple imputation using chained equations: Issues and guidance for practice’, Statistics in medicine 30(4): 377–99</w:t>
          </w:r>
          <w:bookmarkEnd w:id="158"/>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159"/>
      <w:r w:rsidRPr="00BD5458">
        <w:rPr>
          <w:sz w:val="22"/>
          <w:szCs w:val="22"/>
          <w:lang w:val="en-US"/>
        </w:rPr>
        <w:t>2016</w:t>
      </w:r>
      <w:commentRangeEnd w:id="159"/>
      <w:r>
        <w:rPr>
          <w:rStyle w:val="Kommentarzeichen"/>
          <w:color w:val="000000"/>
        </w:rPr>
        <w:commentReference w:id="159"/>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160"/>
      <w:r w:rsidRPr="006A56FF">
        <w:rPr>
          <w:sz w:val="22"/>
          <w:szCs w:val="22"/>
          <w:lang w:val="en-US"/>
        </w:rPr>
        <w:t>clusters</w:t>
      </w:r>
      <w:commentRangeEnd w:id="160"/>
      <w:r>
        <w:rPr>
          <w:rStyle w:val="Kommentarzeichen"/>
          <w:color w:val="000000"/>
        </w:rPr>
        <w:commentReference w:id="160"/>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1963E5"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proofErr w:type="spellStart"/>
            <w:r>
              <w:rPr>
                <w:b w:val="0"/>
                <w:bCs w:val="0"/>
                <w:caps w:val="0"/>
                <w:sz w:val="20"/>
                <w:szCs w:val="20"/>
                <w:lang w:val="en-US"/>
              </w:rPr>
              <w:t>Pefrormance</w:t>
            </w:r>
            <w:proofErr w:type="spellEnd"/>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 xml:space="preserve">The ties of Estonia to France and the US are rounded values of 0,66. As we us </w:t>
      </w:r>
      <w:proofErr w:type="spellStart"/>
      <w:r w:rsidRPr="001A517D">
        <w:rPr>
          <w:lang w:val="en-US"/>
        </w:rPr>
        <w:t>unreounded</w:t>
      </w:r>
      <w:proofErr w:type="spellEnd"/>
      <w:r w:rsidRPr="001A517D">
        <w:rPr>
          <w:lang w:val="en-US"/>
        </w:rPr>
        <w:t xml:space="preserve"> values for Figure 1, the lines appear light grey, not full grey. As Estonia only has ties to these two </w:t>
      </w:r>
      <w:proofErr w:type="spellStart"/>
      <w:r w:rsidRPr="001A517D">
        <w:rPr>
          <w:lang w:val="en-US"/>
        </w:rPr>
        <w:t>countires</w:t>
      </w:r>
      <w:proofErr w:type="spellEnd"/>
      <w:r w:rsidRPr="001A517D">
        <w:rPr>
          <w:lang w:val="en-US"/>
        </w:rPr>
        <w:t xml:space="preserve"> of the five countries of cluster 7, according to the rules set out in the Data and Methods section it is </w:t>
      </w:r>
      <w:proofErr w:type="spellStart"/>
      <w:r w:rsidRPr="001A517D">
        <w:rPr>
          <w:lang w:val="en-US"/>
        </w:rPr>
        <w:t>condiered</w:t>
      </w:r>
      <w:proofErr w:type="spellEnd"/>
      <w:r w:rsidRPr="001A517D">
        <w:rPr>
          <w:lang w:val="en-US"/>
        </w:rPr>
        <w:t xml:space="preserve"> a partial member of this cluster.</w:t>
      </w:r>
    </w:p>
    <w:sectPr w:rsidR="000C6B26" w:rsidRPr="000C6B26" w:rsidSect="00AD66E9">
      <w:footerReference w:type="default" r:id="rId16"/>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hilipp Alexander Linden" w:date="2020-07-10T17:00:00Z" w:initials="PAL">
    <w:p w14:paraId="42E163F3" w14:textId="237E172E" w:rsidR="00FE1C63" w:rsidRDefault="00FE1C63">
      <w:pPr>
        <w:pStyle w:val="Kommentartext"/>
      </w:pPr>
      <w:r>
        <w:rPr>
          <w:rStyle w:val="Kommentarzeichen"/>
        </w:rPr>
        <w:annotationRef/>
      </w:r>
      <w:r>
        <w:t>Hier passt die Definition nicht mehr rein. Brauchen wir sie dringend?</w:t>
      </w:r>
    </w:p>
  </w:comment>
  <w:comment w:id="19" w:author="Philipp Alexander Linden" w:date="2020-07-07T13:17:00Z" w:initials="PAL">
    <w:p w14:paraId="36C88899" w14:textId="0577E013" w:rsidR="000A6448" w:rsidRDefault="000A6448">
      <w:pPr>
        <w:pStyle w:val="Kommentartext"/>
      </w:pPr>
      <w:r>
        <w:rPr>
          <w:rStyle w:val="Kommentarzeichen"/>
        </w:rPr>
        <w:annotationRef/>
      </w:r>
      <w:proofErr w:type="gramStart"/>
      <w:r>
        <w:t xml:space="preserve">Wendt </w:t>
      </w:r>
      <w:r w:rsidR="00673E58">
        <w:t xml:space="preserve"> &amp;</w:t>
      </w:r>
      <w:proofErr w:type="gramEnd"/>
      <w:r w:rsidR="00673E58">
        <w:t xml:space="preserve"> </w:t>
      </w:r>
      <w:proofErr w:type="spellStart"/>
      <w:r w:rsidR="00673E58">
        <w:t>Reibling</w:t>
      </w:r>
      <w:proofErr w:type="spellEnd"/>
      <w:r w:rsidR="00673E58">
        <w:t xml:space="preserve"> überall </w:t>
      </w:r>
      <w:r>
        <w:t>blinden</w:t>
      </w:r>
    </w:p>
  </w:comment>
  <w:comment w:id="29" w:author="Philipp Alexander Linden" w:date="2020-07-10T16:50:00Z" w:initials="PAL">
    <w:p w14:paraId="15BA8085" w14:textId="5DAEAC08" w:rsidR="000A70B1" w:rsidRDefault="000A70B1">
      <w:pPr>
        <w:pStyle w:val="Kommentartext"/>
      </w:pPr>
      <w:r>
        <w:rPr>
          <w:rStyle w:val="Kommentarzeichen"/>
        </w:rPr>
        <w:annotationRef/>
      </w:r>
      <w:r>
        <w:t xml:space="preserve">Nur eine Idee, wenn dir zu </w:t>
      </w:r>
      <w:proofErr w:type="spellStart"/>
      <w:r>
        <w:t>fancy</w:t>
      </w:r>
      <w:proofErr w:type="spellEnd"/>
      <w:r>
        <w:t xml:space="preserve"> gerne streichen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6" w:author="Mareike Ariaans" w:date="2020-07-09T12:45:00Z" w:initials="MA">
    <w:p w14:paraId="1DFC55E2" w14:textId="799E3061" w:rsidR="000A6448" w:rsidRDefault="000A6448">
      <w:pPr>
        <w:pStyle w:val="Kommentartext"/>
      </w:pPr>
      <w:r>
        <w:rPr>
          <w:rStyle w:val="Kommentarzeichen"/>
        </w:rPr>
        <w:annotationRef/>
      </w:r>
      <w:r>
        <w:t>Das hört sich dann so an, als wären auch 36 Länder in der Typologie und wir würden den Zeitraum 2000-2017 betrachten</w:t>
      </w:r>
    </w:p>
  </w:comment>
  <w:comment w:id="37" w:author="Philipp Alexander Linden" w:date="2020-07-10T16:21:00Z" w:initials="PAL">
    <w:p w14:paraId="1EC4BA1A" w14:textId="16ACA548" w:rsidR="000025F9" w:rsidRDefault="000025F9">
      <w:pPr>
        <w:pStyle w:val="Kommentartext"/>
      </w:pPr>
      <w:r>
        <w:rPr>
          <w:rStyle w:val="Kommentarzeichen"/>
        </w:rPr>
        <w:annotationRef/>
      </w:r>
      <w:r>
        <w:t>Streichen? Dann würden wir dem Problem der Reduzierung des Samples aus dem Weg gehen. Es macht schon Sinn, zunächst die Indikatoren zu beschreiben (die sich aus der Theorie ableiten) und dann erst das Sample. Sind aus meiner Sicht zwei getrennte Sachen.</w:t>
      </w:r>
      <w:r w:rsidR="00560C83">
        <w:t xml:space="preserve"> Mit dem Verweis auf OECD </w:t>
      </w:r>
      <w:proofErr w:type="spellStart"/>
      <w:r w:rsidR="00560C83">
        <w:t>health</w:t>
      </w:r>
      <w:proofErr w:type="spellEnd"/>
      <w:r w:rsidR="00560C83">
        <w:t xml:space="preserve"> </w:t>
      </w:r>
      <w:proofErr w:type="spellStart"/>
      <w:r w:rsidR="00560C83">
        <w:t>data</w:t>
      </w:r>
      <w:proofErr w:type="spellEnd"/>
      <w:r w:rsidR="00560C83">
        <w:t xml:space="preserve"> ist ja auch sofort klar, welche Daten benutzt werden.</w:t>
      </w:r>
    </w:p>
  </w:comment>
  <w:comment w:id="39" w:author="Mareike Ariaans" w:date="2020-07-09T12:47:00Z" w:initials="MA">
    <w:p w14:paraId="7947ACBD" w14:textId="0E067348" w:rsidR="000A6448" w:rsidRDefault="000A6448">
      <w:pPr>
        <w:pStyle w:val="Kommentartext"/>
      </w:pPr>
      <w:r>
        <w:rPr>
          <w:rStyle w:val="Kommentarzeichen"/>
        </w:rPr>
        <w:annotationRef/>
      </w:r>
      <w:r>
        <w:t>Den Satz kann man eigentlich auch streichen, da wir ja am Ende Experten gefragt haben, ob sie unsere Codierungen bestätigen.</w:t>
      </w:r>
    </w:p>
  </w:comment>
  <w:comment w:id="40" w:author="Philipp Alexander Linden" w:date="2020-07-10T16:09:00Z" w:initials="PAL">
    <w:p w14:paraId="0FC89B08" w14:textId="5B713D69" w:rsidR="000A6448" w:rsidRDefault="000A6448">
      <w:pPr>
        <w:pStyle w:val="Kommentartext"/>
      </w:pPr>
      <w:r>
        <w:rPr>
          <w:rStyle w:val="Kommentarzeichen"/>
        </w:rPr>
        <w:annotationRef/>
      </w:r>
      <w:r>
        <w:t>ok</w:t>
      </w:r>
    </w:p>
  </w:comment>
  <w:comment w:id="48" w:author="Philipp Alexander Linden" w:date="2020-07-10T16:09:00Z" w:initials="PAL">
    <w:p w14:paraId="7CBEB167" w14:textId="1962F9FE" w:rsidR="000A6448" w:rsidRDefault="000A6448">
      <w:pPr>
        <w:pStyle w:val="Kommentartext"/>
      </w:pPr>
      <w:r>
        <w:rPr>
          <w:rStyle w:val="Kommentarzeichen"/>
        </w:rPr>
        <w:annotationRef/>
      </w:r>
      <w:proofErr w:type="spellStart"/>
      <w:r>
        <w:t>How</w:t>
      </w:r>
      <w:proofErr w:type="spellEnd"/>
      <w:r>
        <w:t xml:space="preserve"> </w:t>
      </w:r>
      <w:proofErr w:type="spellStart"/>
      <w:r>
        <w:t>many</w:t>
      </w:r>
      <w:proofErr w:type="spellEnd"/>
      <w:r>
        <w:t>?</w:t>
      </w:r>
    </w:p>
  </w:comment>
  <w:comment w:id="49" w:author="Philipp Alexander Linden" w:date="2020-06-03T19:24:00Z" w:initials="PAL">
    <w:p w14:paraId="030BE762" w14:textId="77777777" w:rsidR="000A6448" w:rsidRPr="009E7DEE" w:rsidRDefault="000A6448" w:rsidP="00E62C77">
      <w:pPr>
        <w:pStyle w:val="Kommentartext"/>
      </w:pPr>
      <w:r>
        <w:rPr>
          <w:rStyle w:val="Kommentarzeichen"/>
        </w:rPr>
        <w:annotationRef/>
      </w:r>
      <w:r w:rsidRPr="009E7DEE">
        <w:t xml:space="preserve">165 </w:t>
      </w:r>
      <w:proofErr w:type="spellStart"/>
      <w:r w:rsidRPr="009E7DEE">
        <w:t>words</w:t>
      </w:r>
      <w:proofErr w:type="spellEnd"/>
    </w:p>
  </w:comment>
  <w:comment w:id="55" w:author="Philipp Alexander Linden" w:date="2020-07-10T16:20:00Z" w:initials="PAL">
    <w:p w14:paraId="6404ACDA" w14:textId="2F016F58" w:rsidR="000025F9" w:rsidRDefault="000025F9">
      <w:pPr>
        <w:pStyle w:val="Kommentartext"/>
      </w:pPr>
      <w:r>
        <w:rPr>
          <w:rStyle w:val="Kommentarzeichen"/>
        </w:rPr>
        <w:annotationRef/>
      </w:r>
      <w:r>
        <w:t>Finde es besser, wenn erst der Index kommt, dann der Grund, dann die Ausprägungen. Wenn du aber mit der vorherigen Variante besser zurechtkommst, gerne auch so.</w:t>
      </w:r>
    </w:p>
  </w:comment>
  <w:comment w:id="61" w:author="Philipp Alexander Linden" w:date="2020-07-10T16:21:00Z" w:initials="PAL">
    <w:p w14:paraId="651947E7" w14:textId="1B942E66" w:rsidR="000025F9" w:rsidRDefault="000025F9">
      <w:pPr>
        <w:pStyle w:val="Kommentartext"/>
      </w:pPr>
      <w:r>
        <w:rPr>
          <w:rStyle w:val="Kommentarzeichen"/>
        </w:rPr>
        <w:annotationRef/>
      </w:r>
      <w:r>
        <w:t>Hier gestrichen, damit wir das Wort für den nächsten Absatz frei haben.</w:t>
      </w:r>
    </w:p>
  </w:comment>
  <w:comment w:id="68" w:author="Philipp Alexander Linden" w:date="2020-07-10T16:16:00Z" w:initials="PAL">
    <w:p w14:paraId="5C629828" w14:textId="4F7BE2F0" w:rsidR="000025F9" w:rsidRDefault="000025F9">
      <w:pPr>
        <w:pStyle w:val="Kommentartext"/>
      </w:pPr>
      <w:r>
        <w:rPr>
          <w:rStyle w:val="Kommentarzeichen"/>
        </w:rPr>
        <w:annotationRef/>
      </w:r>
      <w:r>
        <w:t>Würde ich nicht erneut drauf hinweisen.</w:t>
      </w:r>
    </w:p>
  </w:comment>
  <w:comment w:id="78" w:author="Philipp Alexander Linden" w:date="2020-07-10T16:31:00Z" w:initials="PAL">
    <w:p w14:paraId="7CEF2115" w14:textId="405A14DD" w:rsidR="00792D73" w:rsidRDefault="00792D73">
      <w:pPr>
        <w:pStyle w:val="Kommentartext"/>
      </w:pPr>
      <w:r>
        <w:rPr>
          <w:rStyle w:val="Kommentarzeichen"/>
        </w:rPr>
        <w:annotationRef/>
      </w:r>
      <w:r>
        <w:t>Das ist der letzte Schritt, wir sollten schon darlegen, wie wir dahin gekommen sind. Daher sollte es auch am Ende stehen.</w:t>
      </w:r>
    </w:p>
  </w:comment>
  <w:comment w:id="81" w:author="Philipp Alexander Linden" w:date="2020-06-29T18:49:00Z" w:initials="PAL">
    <w:p w14:paraId="716C4805" w14:textId="77777777" w:rsidR="00C04881" w:rsidRPr="00264EB7" w:rsidRDefault="00C04881" w:rsidP="00C04881">
      <w:pPr>
        <w:pStyle w:val="Kommentartext"/>
      </w:pPr>
      <w:r>
        <w:rPr>
          <w:rStyle w:val="Kommentarzeichen"/>
        </w:rPr>
        <w:annotationRef/>
      </w:r>
      <w:r w:rsidRPr="00264EB7">
        <w:t xml:space="preserve">148 </w:t>
      </w:r>
      <w:proofErr w:type="spellStart"/>
      <w:r w:rsidRPr="00264EB7">
        <w:t>words</w:t>
      </w:r>
      <w:proofErr w:type="spellEnd"/>
    </w:p>
  </w:comment>
  <w:comment w:id="82" w:author="Philipp Alexander Linden" w:date="2020-06-12T15:31:00Z" w:initials="PAL">
    <w:p w14:paraId="6F2F8669" w14:textId="77777777" w:rsidR="000A6448" w:rsidRPr="00264EB7" w:rsidRDefault="000A6448" w:rsidP="0006533C">
      <w:pPr>
        <w:pStyle w:val="Kommentartext"/>
      </w:pPr>
      <w:r>
        <w:rPr>
          <w:rStyle w:val="Kommentarzeichen"/>
        </w:rPr>
        <w:annotationRef/>
      </w:r>
      <w:r w:rsidRPr="00264EB7">
        <w:t xml:space="preserve">184 </w:t>
      </w:r>
      <w:proofErr w:type="spellStart"/>
      <w:r w:rsidRPr="00264EB7">
        <w:t>words</w:t>
      </w:r>
      <w:proofErr w:type="spellEnd"/>
    </w:p>
  </w:comment>
  <w:comment w:id="83" w:author="Philipp Alexander Linden" w:date="2020-06-29T17:55:00Z" w:initials="PAL">
    <w:p w14:paraId="01006663" w14:textId="77777777" w:rsidR="00BA6E5E" w:rsidRPr="00264EB7" w:rsidRDefault="00BA6E5E" w:rsidP="00BA6E5E">
      <w:pPr>
        <w:pStyle w:val="Kommentartext"/>
      </w:pPr>
      <w:r>
        <w:rPr>
          <w:rStyle w:val="Kommentarzeichen"/>
        </w:rPr>
        <w:annotationRef/>
      </w:r>
      <w:r w:rsidRPr="00264EB7">
        <w:t xml:space="preserve">115 </w:t>
      </w:r>
      <w:proofErr w:type="spellStart"/>
      <w:r w:rsidRPr="00264EB7">
        <w:t>words</w:t>
      </w:r>
      <w:proofErr w:type="spellEnd"/>
    </w:p>
  </w:comment>
  <w:comment w:id="159" w:author="Philipp Alexander Linden" w:date="2020-06-26T15:35:00Z" w:initials="PAL">
    <w:p w14:paraId="19560E76" w14:textId="44662A9D" w:rsidR="000A6448" w:rsidRPr="00264EB7" w:rsidRDefault="000A6448">
      <w:pPr>
        <w:pStyle w:val="Kommentartext"/>
      </w:pPr>
      <w:r>
        <w:rPr>
          <w:rStyle w:val="Kommentarzeichen"/>
        </w:rPr>
        <w:annotationRef/>
      </w:r>
      <w:r w:rsidRPr="00264EB7">
        <w:t xml:space="preserve">315 </w:t>
      </w:r>
      <w:proofErr w:type="spellStart"/>
      <w:r w:rsidRPr="00264EB7">
        <w:t>words</w:t>
      </w:r>
      <w:proofErr w:type="spellEnd"/>
    </w:p>
  </w:comment>
  <w:comment w:id="160" w:author="Philipp Alexander Linden" w:date="2020-06-12T15:31:00Z" w:initials="PAL">
    <w:p w14:paraId="73A711EC" w14:textId="77777777" w:rsidR="000A6448" w:rsidRPr="00264EB7" w:rsidRDefault="000A6448" w:rsidP="00BD5458">
      <w:pPr>
        <w:pStyle w:val="Kommentartext"/>
      </w:pPr>
      <w:r>
        <w:rPr>
          <w:rStyle w:val="Kommentarzeichen"/>
        </w:rPr>
        <w:annotationRef/>
      </w:r>
      <w:r w:rsidRPr="00264EB7">
        <w:t xml:space="preserve">177 </w:t>
      </w:r>
      <w:proofErr w:type="spellStart"/>
      <w:r w:rsidRPr="00264EB7">
        <w:t>words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E163F3" w15:done="0"/>
  <w15:commentEx w15:paraId="36C88899" w15:done="0"/>
  <w15:commentEx w15:paraId="15BA8085" w15:done="0"/>
  <w15:commentEx w15:paraId="1DFC55E2" w15:done="0"/>
  <w15:commentEx w15:paraId="1EC4BA1A" w15:paraIdParent="1DFC55E2" w15:done="0"/>
  <w15:commentEx w15:paraId="7947ACBD" w15:done="0"/>
  <w15:commentEx w15:paraId="0FC89B08" w15:paraIdParent="7947ACBD" w15:done="0"/>
  <w15:commentEx w15:paraId="7CBEB167" w15:done="0"/>
  <w15:commentEx w15:paraId="030BE762" w15:done="0"/>
  <w15:commentEx w15:paraId="6404ACDA" w15:done="0"/>
  <w15:commentEx w15:paraId="651947E7" w15:done="0"/>
  <w15:commentEx w15:paraId="5C629828" w15:done="0"/>
  <w15:commentEx w15:paraId="7CEF2115" w15:done="0"/>
  <w15:commentEx w15:paraId="716C4805" w15:done="0"/>
  <w15:commentEx w15:paraId="6F2F8669" w15:done="0"/>
  <w15:commentEx w15:paraId="01006663" w15:done="0"/>
  <w15:commentEx w15:paraId="19560E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31D49" w16cex:dateUtc="2020-07-10T15:00:00Z"/>
  <w16cex:commentExtensible w16cex:durableId="22AEF462" w16cex:dateUtc="2020-07-07T11:17:00Z"/>
  <w16cex:commentExtensible w16cex:durableId="22B31ABC" w16cex:dateUtc="2020-07-10T14:50:00Z"/>
  <w16cex:commentExtensible w16cex:durableId="22B31421" w16cex:dateUtc="2020-07-10T14:21:00Z"/>
  <w16cex:commentExtensible w16cex:durableId="22B31121" w16cex:dateUtc="2020-07-10T14:09:00Z"/>
  <w16cex:commentExtensible w16cex:durableId="22B31133" w16cex:dateUtc="2020-07-10T14:09:00Z"/>
  <w16cex:commentExtensible w16cex:durableId="22827762" w16cex:dateUtc="2020-06-03T17:24:00Z"/>
  <w16cex:commentExtensible w16cex:durableId="22B313BE" w16cex:dateUtc="2020-07-10T14:20:00Z"/>
  <w16cex:commentExtensible w16cex:durableId="22B313F0" w16cex:dateUtc="2020-07-10T14:21:00Z"/>
  <w16cex:commentExtensible w16cex:durableId="22B312FB" w16cex:dateUtc="2020-07-10T14:16:00Z"/>
  <w16cex:commentExtensible w16cex:durableId="22B3166C" w16cex:dateUtc="2020-07-10T14:31:00Z"/>
  <w16cex:commentExtensible w16cex:durableId="22AF104E" w16cex:dateUtc="2020-06-29T16:49:00Z"/>
  <w16cex:commentExtensible w16cex:durableId="22AF15E5" w16cex:dateUtc="2020-06-12T13:31:00Z"/>
  <w16cex:commentExtensible w16cex:durableId="22B318FE" w16cex:dateUtc="2020-06-29T15:55: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E163F3" w16cid:durableId="22B31D49"/>
  <w16cid:commentId w16cid:paraId="36C88899" w16cid:durableId="22AEF462"/>
  <w16cid:commentId w16cid:paraId="15BA8085" w16cid:durableId="22B31ABC"/>
  <w16cid:commentId w16cid:paraId="1DFC55E2" w16cid:durableId="22B30FAD"/>
  <w16cid:commentId w16cid:paraId="1EC4BA1A" w16cid:durableId="22B31421"/>
  <w16cid:commentId w16cid:paraId="7947ACBD" w16cid:durableId="22B30FB0"/>
  <w16cid:commentId w16cid:paraId="0FC89B08" w16cid:durableId="22B31121"/>
  <w16cid:commentId w16cid:paraId="7CBEB167" w16cid:durableId="22B31133"/>
  <w16cid:commentId w16cid:paraId="030BE762" w16cid:durableId="22827762"/>
  <w16cid:commentId w16cid:paraId="6404ACDA" w16cid:durableId="22B313BE"/>
  <w16cid:commentId w16cid:paraId="651947E7" w16cid:durableId="22B313F0"/>
  <w16cid:commentId w16cid:paraId="5C629828" w16cid:durableId="22B312FB"/>
  <w16cid:commentId w16cid:paraId="7CEF2115" w16cid:durableId="22B3166C"/>
  <w16cid:commentId w16cid:paraId="716C4805" w16cid:durableId="22AF104E"/>
  <w16cid:commentId w16cid:paraId="6F2F8669" w16cid:durableId="22AF15E5"/>
  <w16cid:commentId w16cid:paraId="01006663" w16cid:durableId="22B318FE"/>
  <w16cid:commentId w16cid:paraId="19560E76" w16cid:durableId="22A0942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68814" w14:textId="77777777" w:rsidR="005010B7" w:rsidRDefault="005010B7" w:rsidP="00DB62C0">
      <w:r>
        <w:separator/>
      </w:r>
    </w:p>
    <w:p w14:paraId="507F42AD" w14:textId="77777777" w:rsidR="005010B7" w:rsidRDefault="005010B7"/>
  </w:endnote>
  <w:endnote w:type="continuationSeparator" w:id="0">
    <w:p w14:paraId="22BB49C7" w14:textId="77777777" w:rsidR="005010B7" w:rsidRDefault="005010B7" w:rsidP="00DB62C0">
      <w:r>
        <w:continuationSeparator/>
      </w:r>
    </w:p>
    <w:p w14:paraId="060A2D64" w14:textId="77777777" w:rsidR="005010B7" w:rsidRDefault="00501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Content>
      <w:p w14:paraId="7C3FCD93" w14:textId="4F652FC5" w:rsidR="000A6448" w:rsidRDefault="000A6448">
        <w:pPr>
          <w:pStyle w:val="Fuzeile"/>
          <w:jc w:val="right"/>
        </w:pPr>
        <w:r>
          <w:fldChar w:fldCharType="begin"/>
        </w:r>
        <w:r>
          <w:instrText>PAGE   \* MERGEFORMAT</w:instrText>
        </w:r>
        <w:r>
          <w:fldChar w:fldCharType="separate"/>
        </w:r>
        <w:r>
          <w:rPr>
            <w:noProof/>
          </w:rPr>
          <w:t>22</w:t>
        </w:r>
        <w:r>
          <w:fldChar w:fldCharType="end"/>
        </w:r>
      </w:p>
    </w:sdtContent>
  </w:sdt>
  <w:p w14:paraId="36BE76A4" w14:textId="77777777" w:rsidR="000A6448" w:rsidRDefault="000A64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9D398" w14:textId="77777777" w:rsidR="005010B7" w:rsidRDefault="005010B7" w:rsidP="00DB62C0">
      <w:r>
        <w:separator/>
      </w:r>
    </w:p>
    <w:p w14:paraId="11975672" w14:textId="77777777" w:rsidR="005010B7" w:rsidRDefault="005010B7"/>
  </w:footnote>
  <w:footnote w:type="continuationSeparator" w:id="0">
    <w:p w14:paraId="18D27E88" w14:textId="77777777" w:rsidR="005010B7" w:rsidRDefault="005010B7" w:rsidP="00DB62C0">
      <w:r>
        <w:continuationSeparator/>
      </w:r>
    </w:p>
    <w:p w14:paraId="5E4CECDD" w14:textId="77777777" w:rsidR="005010B7" w:rsidRDefault="005010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3A8A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58B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9823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EB8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A011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6CA1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34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CE65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F222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287D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4"/>
  </w:num>
  <w:num w:numId="15">
    <w:abstractNumId w:val="15"/>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Alexander Linden">
    <w15:presenceInfo w15:providerId="Windows Live" w15:userId="f72ec8cf777aaf40"/>
  </w15:person>
  <w15:person w15:author="Mareike Ariaans">
    <w15:presenceInfo w15:providerId="Windows Live" w15:userId="ad2f2a960a7bc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025F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E25FF"/>
    <w:rsid w:val="000E5CF2"/>
    <w:rsid w:val="000E5EEF"/>
    <w:rsid w:val="000E7BD7"/>
    <w:rsid w:val="000F2CA0"/>
    <w:rsid w:val="000F6DC1"/>
    <w:rsid w:val="001029EA"/>
    <w:rsid w:val="00105691"/>
    <w:rsid w:val="001066CA"/>
    <w:rsid w:val="001067B2"/>
    <w:rsid w:val="00107B5D"/>
    <w:rsid w:val="0012335A"/>
    <w:rsid w:val="001237F3"/>
    <w:rsid w:val="00126962"/>
    <w:rsid w:val="00131EC9"/>
    <w:rsid w:val="00136D75"/>
    <w:rsid w:val="00147CE1"/>
    <w:rsid w:val="00150B95"/>
    <w:rsid w:val="00155513"/>
    <w:rsid w:val="00160F11"/>
    <w:rsid w:val="00162B67"/>
    <w:rsid w:val="001634D1"/>
    <w:rsid w:val="0016482E"/>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A0292"/>
    <w:rsid w:val="001A517D"/>
    <w:rsid w:val="001B3191"/>
    <w:rsid w:val="001C01E8"/>
    <w:rsid w:val="001C0250"/>
    <w:rsid w:val="001C0CE6"/>
    <w:rsid w:val="001D3817"/>
    <w:rsid w:val="001D5B90"/>
    <w:rsid w:val="001E64E8"/>
    <w:rsid w:val="001E7C4F"/>
    <w:rsid w:val="001F0E06"/>
    <w:rsid w:val="001F104C"/>
    <w:rsid w:val="001F4B57"/>
    <w:rsid w:val="001F6140"/>
    <w:rsid w:val="001F6353"/>
    <w:rsid w:val="002128F4"/>
    <w:rsid w:val="00216DEA"/>
    <w:rsid w:val="0022344C"/>
    <w:rsid w:val="0022392A"/>
    <w:rsid w:val="00241280"/>
    <w:rsid w:val="00245A78"/>
    <w:rsid w:val="002471AC"/>
    <w:rsid w:val="0025677D"/>
    <w:rsid w:val="00257461"/>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952B0"/>
    <w:rsid w:val="002A0294"/>
    <w:rsid w:val="002A24A1"/>
    <w:rsid w:val="002A4812"/>
    <w:rsid w:val="002A4B22"/>
    <w:rsid w:val="002A4D2C"/>
    <w:rsid w:val="002A5457"/>
    <w:rsid w:val="002A57AA"/>
    <w:rsid w:val="002A6758"/>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6277"/>
    <w:rsid w:val="002E654E"/>
    <w:rsid w:val="002F083B"/>
    <w:rsid w:val="002F09EA"/>
    <w:rsid w:val="002F441C"/>
    <w:rsid w:val="002F6B52"/>
    <w:rsid w:val="00304754"/>
    <w:rsid w:val="00304F93"/>
    <w:rsid w:val="00310B7D"/>
    <w:rsid w:val="00313058"/>
    <w:rsid w:val="00315A0E"/>
    <w:rsid w:val="003222D5"/>
    <w:rsid w:val="0033302D"/>
    <w:rsid w:val="00341A8B"/>
    <w:rsid w:val="00341CEB"/>
    <w:rsid w:val="00343B5D"/>
    <w:rsid w:val="003458D6"/>
    <w:rsid w:val="003509B8"/>
    <w:rsid w:val="00351C14"/>
    <w:rsid w:val="00351FB1"/>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165F"/>
    <w:rsid w:val="003C78E4"/>
    <w:rsid w:val="003D3174"/>
    <w:rsid w:val="003D5343"/>
    <w:rsid w:val="003D5F7A"/>
    <w:rsid w:val="003E139E"/>
    <w:rsid w:val="003F07B8"/>
    <w:rsid w:val="003F12F4"/>
    <w:rsid w:val="004110D5"/>
    <w:rsid w:val="004112FE"/>
    <w:rsid w:val="00413157"/>
    <w:rsid w:val="00415494"/>
    <w:rsid w:val="004209F1"/>
    <w:rsid w:val="004237F4"/>
    <w:rsid w:val="0042481F"/>
    <w:rsid w:val="004258EA"/>
    <w:rsid w:val="00427373"/>
    <w:rsid w:val="00427CA7"/>
    <w:rsid w:val="00440583"/>
    <w:rsid w:val="00441606"/>
    <w:rsid w:val="00443E2D"/>
    <w:rsid w:val="00444E03"/>
    <w:rsid w:val="004564F2"/>
    <w:rsid w:val="0046400D"/>
    <w:rsid w:val="00465EA0"/>
    <w:rsid w:val="00490016"/>
    <w:rsid w:val="004936C3"/>
    <w:rsid w:val="00494168"/>
    <w:rsid w:val="004A168B"/>
    <w:rsid w:val="004A2130"/>
    <w:rsid w:val="004A2CB2"/>
    <w:rsid w:val="004A3337"/>
    <w:rsid w:val="004A5931"/>
    <w:rsid w:val="004A6407"/>
    <w:rsid w:val="004B09D8"/>
    <w:rsid w:val="004B1DA7"/>
    <w:rsid w:val="004B36E0"/>
    <w:rsid w:val="004B3994"/>
    <w:rsid w:val="004B5B0F"/>
    <w:rsid w:val="004B68A3"/>
    <w:rsid w:val="004C3BAD"/>
    <w:rsid w:val="004C4BA1"/>
    <w:rsid w:val="004C6923"/>
    <w:rsid w:val="004D1F35"/>
    <w:rsid w:val="004D303B"/>
    <w:rsid w:val="004D3634"/>
    <w:rsid w:val="004E0187"/>
    <w:rsid w:val="004E5C38"/>
    <w:rsid w:val="004E7C9C"/>
    <w:rsid w:val="004F1AEA"/>
    <w:rsid w:val="005010B7"/>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0C83"/>
    <w:rsid w:val="00563976"/>
    <w:rsid w:val="00564EA5"/>
    <w:rsid w:val="005665F1"/>
    <w:rsid w:val="00574BF9"/>
    <w:rsid w:val="00576CF1"/>
    <w:rsid w:val="00577247"/>
    <w:rsid w:val="00580D50"/>
    <w:rsid w:val="00581986"/>
    <w:rsid w:val="00590032"/>
    <w:rsid w:val="005A1198"/>
    <w:rsid w:val="005A6A98"/>
    <w:rsid w:val="005A70B0"/>
    <w:rsid w:val="005B0787"/>
    <w:rsid w:val="005B12C0"/>
    <w:rsid w:val="005B7587"/>
    <w:rsid w:val="005C01C0"/>
    <w:rsid w:val="005C7AD9"/>
    <w:rsid w:val="005D202B"/>
    <w:rsid w:val="005D4735"/>
    <w:rsid w:val="005D48E5"/>
    <w:rsid w:val="005D4FC8"/>
    <w:rsid w:val="005D7A23"/>
    <w:rsid w:val="005E05FB"/>
    <w:rsid w:val="005E0DE7"/>
    <w:rsid w:val="005E424B"/>
    <w:rsid w:val="005F5909"/>
    <w:rsid w:val="005F6D29"/>
    <w:rsid w:val="00600DB4"/>
    <w:rsid w:val="006023C9"/>
    <w:rsid w:val="00602B69"/>
    <w:rsid w:val="00604022"/>
    <w:rsid w:val="006155B2"/>
    <w:rsid w:val="006207C3"/>
    <w:rsid w:val="00620C03"/>
    <w:rsid w:val="00621B1A"/>
    <w:rsid w:val="00621D67"/>
    <w:rsid w:val="006242EC"/>
    <w:rsid w:val="00630A96"/>
    <w:rsid w:val="0063437C"/>
    <w:rsid w:val="0063517C"/>
    <w:rsid w:val="00635324"/>
    <w:rsid w:val="00635380"/>
    <w:rsid w:val="00640530"/>
    <w:rsid w:val="00640B24"/>
    <w:rsid w:val="00643277"/>
    <w:rsid w:val="00643ED3"/>
    <w:rsid w:val="0064424A"/>
    <w:rsid w:val="006445C6"/>
    <w:rsid w:val="0064637A"/>
    <w:rsid w:val="00652A6F"/>
    <w:rsid w:val="006616AB"/>
    <w:rsid w:val="00661837"/>
    <w:rsid w:val="006621CC"/>
    <w:rsid w:val="006641F6"/>
    <w:rsid w:val="00672A43"/>
    <w:rsid w:val="00673314"/>
    <w:rsid w:val="00673E58"/>
    <w:rsid w:val="00675A89"/>
    <w:rsid w:val="00677E81"/>
    <w:rsid w:val="0068084C"/>
    <w:rsid w:val="006852EF"/>
    <w:rsid w:val="00686E2D"/>
    <w:rsid w:val="00695BDB"/>
    <w:rsid w:val="00697062"/>
    <w:rsid w:val="006A34F1"/>
    <w:rsid w:val="006A3B16"/>
    <w:rsid w:val="006A40EF"/>
    <w:rsid w:val="006A4118"/>
    <w:rsid w:val="006A4AD0"/>
    <w:rsid w:val="006A4FA5"/>
    <w:rsid w:val="006A56FF"/>
    <w:rsid w:val="006C0153"/>
    <w:rsid w:val="006C3A49"/>
    <w:rsid w:val="006C4793"/>
    <w:rsid w:val="006C58E3"/>
    <w:rsid w:val="006D0C8F"/>
    <w:rsid w:val="006D1F30"/>
    <w:rsid w:val="006D4709"/>
    <w:rsid w:val="006E1C8C"/>
    <w:rsid w:val="006E31C0"/>
    <w:rsid w:val="006E36CF"/>
    <w:rsid w:val="006E3A97"/>
    <w:rsid w:val="006E55FF"/>
    <w:rsid w:val="00700DC2"/>
    <w:rsid w:val="007105A0"/>
    <w:rsid w:val="007105F9"/>
    <w:rsid w:val="00711713"/>
    <w:rsid w:val="00713073"/>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240A"/>
    <w:rsid w:val="00772CDD"/>
    <w:rsid w:val="00774363"/>
    <w:rsid w:val="00777025"/>
    <w:rsid w:val="00782D78"/>
    <w:rsid w:val="00790491"/>
    <w:rsid w:val="00792D73"/>
    <w:rsid w:val="007A042A"/>
    <w:rsid w:val="007A087D"/>
    <w:rsid w:val="007A261A"/>
    <w:rsid w:val="007A4925"/>
    <w:rsid w:val="007B3A09"/>
    <w:rsid w:val="007B4F7D"/>
    <w:rsid w:val="007B59AB"/>
    <w:rsid w:val="007B6F15"/>
    <w:rsid w:val="007C0CEC"/>
    <w:rsid w:val="007C1E77"/>
    <w:rsid w:val="007C23D7"/>
    <w:rsid w:val="007C5A34"/>
    <w:rsid w:val="007C7068"/>
    <w:rsid w:val="007D212C"/>
    <w:rsid w:val="007D6C6B"/>
    <w:rsid w:val="007E1E49"/>
    <w:rsid w:val="007E58D1"/>
    <w:rsid w:val="007F29CB"/>
    <w:rsid w:val="00800BAB"/>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4572"/>
    <w:rsid w:val="00854C66"/>
    <w:rsid w:val="00857ECD"/>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3189"/>
    <w:rsid w:val="009E7DEE"/>
    <w:rsid w:val="009F5308"/>
    <w:rsid w:val="009F78A3"/>
    <w:rsid w:val="00A02BFB"/>
    <w:rsid w:val="00A04BA1"/>
    <w:rsid w:val="00A07B99"/>
    <w:rsid w:val="00A07E6E"/>
    <w:rsid w:val="00A138F0"/>
    <w:rsid w:val="00A17958"/>
    <w:rsid w:val="00A20A1E"/>
    <w:rsid w:val="00A20DA6"/>
    <w:rsid w:val="00A23230"/>
    <w:rsid w:val="00A236A4"/>
    <w:rsid w:val="00A23D77"/>
    <w:rsid w:val="00A256C3"/>
    <w:rsid w:val="00A272E4"/>
    <w:rsid w:val="00A31CB1"/>
    <w:rsid w:val="00A35056"/>
    <w:rsid w:val="00A40F30"/>
    <w:rsid w:val="00A5043A"/>
    <w:rsid w:val="00A51C3B"/>
    <w:rsid w:val="00A55044"/>
    <w:rsid w:val="00A60900"/>
    <w:rsid w:val="00A6405F"/>
    <w:rsid w:val="00A64CDE"/>
    <w:rsid w:val="00A65F8A"/>
    <w:rsid w:val="00A740AC"/>
    <w:rsid w:val="00A753F2"/>
    <w:rsid w:val="00A76139"/>
    <w:rsid w:val="00A76374"/>
    <w:rsid w:val="00A77345"/>
    <w:rsid w:val="00A85F93"/>
    <w:rsid w:val="00A906A9"/>
    <w:rsid w:val="00A90803"/>
    <w:rsid w:val="00A91387"/>
    <w:rsid w:val="00A93F2D"/>
    <w:rsid w:val="00A94E53"/>
    <w:rsid w:val="00AA3293"/>
    <w:rsid w:val="00AB2A9F"/>
    <w:rsid w:val="00AB6B50"/>
    <w:rsid w:val="00AC0934"/>
    <w:rsid w:val="00AC1DAB"/>
    <w:rsid w:val="00AC77D4"/>
    <w:rsid w:val="00AD03E0"/>
    <w:rsid w:val="00AD0480"/>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2E5D"/>
    <w:rsid w:val="00B44DF3"/>
    <w:rsid w:val="00B456DE"/>
    <w:rsid w:val="00B45B4A"/>
    <w:rsid w:val="00B47D0F"/>
    <w:rsid w:val="00B50006"/>
    <w:rsid w:val="00B52283"/>
    <w:rsid w:val="00B52B2F"/>
    <w:rsid w:val="00B562F1"/>
    <w:rsid w:val="00B60E8A"/>
    <w:rsid w:val="00B614ED"/>
    <w:rsid w:val="00B61C59"/>
    <w:rsid w:val="00B6557F"/>
    <w:rsid w:val="00B70268"/>
    <w:rsid w:val="00B7130E"/>
    <w:rsid w:val="00B728ED"/>
    <w:rsid w:val="00B82577"/>
    <w:rsid w:val="00B85902"/>
    <w:rsid w:val="00B87403"/>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E14A6"/>
    <w:rsid w:val="00BE4D6B"/>
    <w:rsid w:val="00BE6B30"/>
    <w:rsid w:val="00BF17B8"/>
    <w:rsid w:val="00BF18C4"/>
    <w:rsid w:val="00BF70E8"/>
    <w:rsid w:val="00C04881"/>
    <w:rsid w:val="00C04C9A"/>
    <w:rsid w:val="00C06244"/>
    <w:rsid w:val="00C101DA"/>
    <w:rsid w:val="00C1368A"/>
    <w:rsid w:val="00C1373B"/>
    <w:rsid w:val="00C15C3A"/>
    <w:rsid w:val="00C232A3"/>
    <w:rsid w:val="00C252F3"/>
    <w:rsid w:val="00C3071E"/>
    <w:rsid w:val="00C3311E"/>
    <w:rsid w:val="00C33595"/>
    <w:rsid w:val="00C33DD0"/>
    <w:rsid w:val="00C40987"/>
    <w:rsid w:val="00C45463"/>
    <w:rsid w:val="00C473F4"/>
    <w:rsid w:val="00C50742"/>
    <w:rsid w:val="00C51D3B"/>
    <w:rsid w:val="00C54555"/>
    <w:rsid w:val="00C55241"/>
    <w:rsid w:val="00C65A29"/>
    <w:rsid w:val="00C67F4C"/>
    <w:rsid w:val="00C70989"/>
    <w:rsid w:val="00C825AC"/>
    <w:rsid w:val="00C83EC5"/>
    <w:rsid w:val="00C9734F"/>
    <w:rsid w:val="00C97EBD"/>
    <w:rsid w:val="00CA14FB"/>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413C"/>
    <w:rsid w:val="00CE49D5"/>
    <w:rsid w:val="00CE76F2"/>
    <w:rsid w:val="00CF57A8"/>
    <w:rsid w:val="00D0312E"/>
    <w:rsid w:val="00D0320B"/>
    <w:rsid w:val="00D05F60"/>
    <w:rsid w:val="00D062D3"/>
    <w:rsid w:val="00D11535"/>
    <w:rsid w:val="00D13B0F"/>
    <w:rsid w:val="00D15248"/>
    <w:rsid w:val="00D217D9"/>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2E6F"/>
    <w:rsid w:val="00E5564C"/>
    <w:rsid w:val="00E60BA4"/>
    <w:rsid w:val="00E623D6"/>
    <w:rsid w:val="00E62C77"/>
    <w:rsid w:val="00E74C95"/>
    <w:rsid w:val="00E77BFF"/>
    <w:rsid w:val="00E86C5E"/>
    <w:rsid w:val="00E915CC"/>
    <w:rsid w:val="00E91ABE"/>
    <w:rsid w:val="00E9387A"/>
    <w:rsid w:val="00E96149"/>
    <w:rsid w:val="00EA03CF"/>
    <w:rsid w:val="00EA2850"/>
    <w:rsid w:val="00EA4915"/>
    <w:rsid w:val="00EB31E0"/>
    <w:rsid w:val="00EB32C7"/>
    <w:rsid w:val="00EB4CD6"/>
    <w:rsid w:val="00EB4D73"/>
    <w:rsid w:val="00EC11EF"/>
    <w:rsid w:val="00ED16FD"/>
    <w:rsid w:val="00ED188F"/>
    <w:rsid w:val="00ED3A72"/>
    <w:rsid w:val="00EE18A7"/>
    <w:rsid w:val="00EE301C"/>
    <w:rsid w:val="00EE58A1"/>
    <w:rsid w:val="00EF3AEC"/>
    <w:rsid w:val="00EF6744"/>
    <w:rsid w:val="00F1495E"/>
    <w:rsid w:val="00F165E6"/>
    <w:rsid w:val="00F20EDF"/>
    <w:rsid w:val="00F211E8"/>
    <w:rsid w:val="00F252A1"/>
    <w:rsid w:val="00F27022"/>
    <w:rsid w:val="00F279F3"/>
    <w:rsid w:val="00F30916"/>
    <w:rsid w:val="00F31400"/>
    <w:rsid w:val="00F32E10"/>
    <w:rsid w:val="00F3631B"/>
    <w:rsid w:val="00F36CE6"/>
    <w:rsid w:val="00F42EE7"/>
    <w:rsid w:val="00F474E4"/>
    <w:rsid w:val="00F51543"/>
    <w:rsid w:val="00F51649"/>
    <w:rsid w:val="00F54FBA"/>
    <w:rsid w:val="00F557A8"/>
    <w:rsid w:val="00F63503"/>
    <w:rsid w:val="00F66774"/>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wendt@soziologie.uni-siegen.d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670BD0A72592478491E2E07B648F4194"/>
        <w:category>
          <w:name w:val="Allgemein"/>
          <w:gallery w:val="placeholder"/>
        </w:category>
        <w:types>
          <w:type w:val="bbPlcHdr"/>
        </w:types>
        <w:behaviors>
          <w:behavior w:val="content"/>
        </w:behaviors>
        <w:guid w:val="{D8AB3366-3FB3-4C39-90AE-76B609367A64}"/>
      </w:docPartPr>
      <w:docPartBody>
        <w:p w:rsidR="00BE67E6" w:rsidRDefault="00877946" w:rsidP="00877946">
          <w:pPr>
            <w:pStyle w:val="670BD0A72592478491E2E07B648F4194"/>
          </w:pPr>
          <w:r w:rsidRPr="00170DD2">
            <w:rPr>
              <w:rStyle w:val="Platzhaltertext"/>
            </w:rPr>
            <w:t>Klicken oder tippen Sie hier, um Text einzugeben.</w:t>
          </w:r>
        </w:p>
      </w:docPartBody>
    </w:docPart>
    <w:docPart>
      <w:docPartPr>
        <w:name w:val="9BC2B110A1EA47018B8C923431DEE0BF"/>
        <w:category>
          <w:name w:val="Allgemein"/>
          <w:gallery w:val="placeholder"/>
        </w:category>
        <w:types>
          <w:type w:val="bbPlcHdr"/>
        </w:types>
        <w:behaviors>
          <w:behavior w:val="content"/>
        </w:behaviors>
        <w:guid w:val="{4C0CC66D-C909-48F3-A194-95BE0F942F66}"/>
      </w:docPartPr>
      <w:docPartBody>
        <w:p w:rsidR="00000000" w:rsidRDefault="00792E73" w:rsidP="00792E73">
          <w:pPr>
            <w:pStyle w:val="9BC2B110A1EA47018B8C923431DEE0BF"/>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000000"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000000" w:rsidRDefault="00792E73" w:rsidP="00792E73">
          <w:pPr>
            <w:pStyle w:val="F6F0356A402E49D0B217C3B50479984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0D58A0"/>
    <w:rsid w:val="00192F28"/>
    <w:rsid w:val="002765ED"/>
    <w:rsid w:val="002B2B5F"/>
    <w:rsid w:val="003053B6"/>
    <w:rsid w:val="00347FAF"/>
    <w:rsid w:val="00357989"/>
    <w:rsid w:val="00443CAC"/>
    <w:rsid w:val="00515244"/>
    <w:rsid w:val="0066079D"/>
    <w:rsid w:val="006D3C6C"/>
    <w:rsid w:val="00792E73"/>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9650E"/>
    <w:rsid w:val="00E31487"/>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2E73"/>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3367-AA45-4525-8938-4E22A9B3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115101</Words>
  <Characters>656077</Characters>
  <Application>Microsoft Office Word</Application>
  <DocSecurity>0</DocSecurity>
  <Lines>5467</Lines>
  <Paragraphs>1539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60</cp:revision>
  <cp:lastPrinted>2019-06-30T11:28:00Z</cp:lastPrinted>
  <dcterms:created xsi:type="dcterms:W3CDTF">2020-07-09T08:15:00Z</dcterms:created>
  <dcterms:modified xsi:type="dcterms:W3CDTF">2020-07-10T15:23:00Z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6.4.0.35</vt:lpwstr>
  </property>
</Properties>
</file>