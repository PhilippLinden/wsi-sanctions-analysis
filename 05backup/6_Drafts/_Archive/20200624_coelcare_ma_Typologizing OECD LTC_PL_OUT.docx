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52318F" w14:textId="16DE8BB8" w:rsidR="002E018D" w:rsidRPr="006A56FF" w:rsidRDefault="002E018D" w:rsidP="00EB31E0">
      <w:pPr>
        <w:pStyle w:val="berschrift1"/>
        <w:rPr>
          <w:lang w:val="en-US"/>
        </w:rPr>
      </w:pPr>
      <w:r w:rsidRPr="006A56FF">
        <w:rPr>
          <w:lang w:val="en-US"/>
        </w:rPr>
        <w:t>Title:</w:t>
      </w:r>
    </w:p>
    <w:p w14:paraId="72A2CC36" w14:textId="77777777" w:rsidR="008C7033" w:rsidRPr="006A56FF" w:rsidRDefault="008C7033" w:rsidP="008C7033">
      <w:pPr>
        <w:rPr>
          <w:lang w:val="en-US"/>
        </w:rPr>
      </w:pPr>
    </w:p>
    <w:p w14:paraId="17CA9D15" w14:textId="1F5C3729" w:rsidR="002E018D" w:rsidRPr="006A56FF" w:rsidRDefault="002E018D" w:rsidP="00DE025C">
      <w:pPr>
        <w:spacing w:after="160" w:line="480" w:lineRule="auto"/>
        <w:jc w:val="both"/>
        <w:rPr>
          <w:b/>
          <w:sz w:val="28"/>
          <w:szCs w:val="28"/>
          <w:lang w:val="en-US"/>
        </w:rPr>
      </w:pPr>
      <w:r w:rsidRPr="006A56FF">
        <w:rPr>
          <w:b/>
          <w:sz w:val="28"/>
          <w:szCs w:val="28"/>
          <w:lang w:val="en-US"/>
        </w:rPr>
        <w:t>Worlds of Long-term-care: A Long-term Care System Typology of OECD countries</w:t>
      </w:r>
    </w:p>
    <w:p w14:paraId="347C4FA6" w14:textId="58FB6989" w:rsidR="002E018D" w:rsidRPr="006A56FF" w:rsidRDefault="002E018D" w:rsidP="00315A0E">
      <w:pPr>
        <w:pStyle w:val="berschrift2"/>
        <w:rPr>
          <w:lang w:val="en-US"/>
        </w:rPr>
      </w:pPr>
      <w:r w:rsidRPr="006A56FF">
        <w:rPr>
          <w:lang w:val="en-US"/>
        </w:rPr>
        <w:t>Author names and affiliations:</w:t>
      </w:r>
    </w:p>
    <w:p w14:paraId="400CA2B5" w14:textId="77777777" w:rsidR="008C7033" w:rsidRPr="006A56FF" w:rsidRDefault="008C7033" w:rsidP="008C7033">
      <w:pPr>
        <w:rPr>
          <w:lang w:val="en-US"/>
        </w:rPr>
      </w:pPr>
    </w:p>
    <w:p w14:paraId="5D842AB1" w14:textId="0B08A0C0" w:rsidR="002E018D" w:rsidRPr="000C6B26" w:rsidRDefault="002E018D" w:rsidP="00DE025C">
      <w:pPr>
        <w:spacing w:line="480" w:lineRule="auto"/>
        <w:rPr>
          <w:bCs/>
          <w:szCs w:val="24"/>
          <w:vertAlign w:val="superscript"/>
          <w:lang w:val="en-US"/>
        </w:rPr>
      </w:pPr>
      <w:proofErr w:type="spellStart"/>
      <w:r w:rsidRPr="000C6B26">
        <w:rPr>
          <w:bCs/>
          <w:szCs w:val="24"/>
          <w:lang w:val="en-US"/>
        </w:rPr>
        <w:t>Mareike</w:t>
      </w:r>
      <w:proofErr w:type="spellEnd"/>
      <w:r w:rsidRPr="000C6B26">
        <w:rPr>
          <w:bCs/>
          <w:szCs w:val="24"/>
          <w:lang w:val="en-US"/>
        </w:rPr>
        <w:t xml:space="preserve"> Ariaans</w:t>
      </w:r>
      <w:r w:rsidR="00DE025C" w:rsidRPr="000C6B26">
        <w:rPr>
          <w:bCs/>
          <w:szCs w:val="24"/>
          <w:vertAlign w:val="superscript"/>
          <w:lang w:val="en-US"/>
        </w:rPr>
        <w:t>1</w:t>
      </w:r>
      <w:r w:rsidR="00661837" w:rsidRPr="000C6B26">
        <w:rPr>
          <w:bCs/>
          <w:szCs w:val="24"/>
          <w:vertAlign w:val="superscript"/>
          <w:lang w:val="en-US"/>
        </w:rPr>
        <w:t>,</w:t>
      </w:r>
      <w:r w:rsidR="00D534D0" w:rsidRPr="000C6B26">
        <w:rPr>
          <w:bCs/>
          <w:szCs w:val="24"/>
          <w:vertAlign w:val="superscript"/>
          <w:lang w:val="en-US"/>
        </w:rPr>
        <w:t>2</w:t>
      </w:r>
      <w:r w:rsidR="00DE025C" w:rsidRPr="000C6B26">
        <w:rPr>
          <w:bCs/>
          <w:szCs w:val="24"/>
          <w:vertAlign w:val="superscript"/>
          <w:lang w:val="en-US"/>
        </w:rPr>
        <w:t>, *</w:t>
      </w:r>
      <w:r w:rsidR="00DE025C" w:rsidRPr="000C6B26">
        <w:rPr>
          <w:bCs/>
          <w:szCs w:val="24"/>
          <w:lang w:val="en-US"/>
        </w:rPr>
        <w:t xml:space="preserve">, </w:t>
      </w:r>
      <w:r w:rsidRPr="000C6B26">
        <w:rPr>
          <w:bCs/>
          <w:szCs w:val="24"/>
          <w:lang w:val="en-US"/>
        </w:rPr>
        <w:t>Philipp Linden</w:t>
      </w:r>
      <w:r w:rsidR="00D534D0" w:rsidRPr="000C6B26">
        <w:rPr>
          <w:bCs/>
          <w:szCs w:val="24"/>
          <w:vertAlign w:val="superscript"/>
          <w:lang w:val="en-US"/>
        </w:rPr>
        <w:t>3</w:t>
      </w:r>
      <w:r w:rsidRPr="000C6B26">
        <w:rPr>
          <w:bCs/>
          <w:szCs w:val="24"/>
          <w:lang w:val="en-US"/>
        </w:rPr>
        <w:t>,</w:t>
      </w:r>
      <w:r w:rsidR="00DE025C" w:rsidRPr="000C6B26">
        <w:rPr>
          <w:bCs/>
          <w:szCs w:val="24"/>
          <w:lang w:val="en-US"/>
        </w:rPr>
        <w:t xml:space="preserve"> </w:t>
      </w:r>
      <w:r w:rsidRPr="000C6B26">
        <w:rPr>
          <w:bCs/>
          <w:szCs w:val="24"/>
          <w:lang w:val="en-US"/>
        </w:rPr>
        <w:t>Claus Wendt</w:t>
      </w:r>
      <w:r w:rsidR="00DE025C" w:rsidRPr="000C6B26">
        <w:rPr>
          <w:bCs/>
          <w:szCs w:val="24"/>
          <w:vertAlign w:val="superscript"/>
          <w:lang w:val="en-US"/>
        </w:rPr>
        <w:t>4</w:t>
      </w:r>
    </w:p>
    <w:p w14:paraId="532F0F34" w14:textId="38C9804B" w:rsidR="00D534D0" w:rsidRPr="00661837" w:rsidRDefault="00D534D0" w:rsidP="000C6B26">
      <w:pPr>
        <w:spacing w:before="240" w:after="240" w:line="360" w:lineRule="auto"/>
        <w:jc w:val="both"/>
        <w:rPr>
          <w:color w:val="000000" w:themeColor="text1"/>
          <w:szCs w:val="24"/>
          <w:lang w:val="en-US"/>
        </w:rPr>
      </w:pPr>
      <w:r w:rsidRPr="00661837">
        <w:rPr>
          <w:color w:val="000000" w:themeColor="text1"/>
          <w:szCs w:val="24"/>
          <w:vertAlign w:val="superscript"/>
          <w:lang w:val="en-US"/>
        </w:rPr>
        <w:t xml:space="preserve">1 </w:t>
      </w:r>
      <w:r w:rsidRPr="00661837">
        <w:rPr>
          <w:color w:val="000000" w:themeColor="text1"/>
          <w:szCs w:val="24"/>
          <w:lang w:val="en-US"/>
        </w:rPr>
        <w:t>University of Mannheim, Mannheim C</w:t>
      </w:r>
      <w:r w:rsidRPr="00D534D0">
        <w:rPr>
          <w:color w:val="000000" w:themeColor="text1"/>
          <w:szCs w:val="24"/>
          <w:lang w:val="en-US"/>
        </w:rPr>
        <w:t>entre</w:t>
      </w:r>
      <w:r w:rsidRPr="00661837">
        <w:rPr>
          <w:color w:val="000000" w:themeColor="text1"/>
          <w:szCs w:val="24"/>
          <w:lang w:val="en-US"/>
        </w:rPr>
        <w:t xml:space="preserve"> for</w:t>
      </w:r>
      <w:r>
        <w:rPr>
          <w:color w:val="000000" w:themeColor="text1"/>
          <w:szCs w:val="24"/>
          <w:lang w:val="en-US"/>
        </w:rPr>
        <w:t xml:space="preserve"> European Social Research, </w:t>
      </w:r>
      <w:r w:rsidR="00D11535" w:rsidRPr="00661837">
        <w:rPr>
          <w:color w:val="000000" w:themeColor="text1"/>
          <w:szCs w:val="24"/>
          <w:lang w:val="en-US"/>
        </w:rPr>
        <w:t>A5, 6</w:t>
      </w:r>
      <w:r w:rsidR="00D11535">
        <w:rPr>
          <w:color w:val="000000" w:themeColor="text1"/>
          <w:szCs w:val="24"/>
          <w:lang w:val="en-US"/>
        </w:rPr>
        <w:t xml:space="preserve">, </w:t>
      </w:r>
      <w:proofErr w:type="gramStart"/>
      <w:r w:rsidR="00D11535" w:rsidRPr="00661837">
        <w:rPr>
          <w:color w:val="000000" w:themeColor="text1"/>
          <w:szCs w:val="24"/>
          <w:lang w:val="en-US"/>
        </w:rPr>
        <w:t>68159  Mannheim</w:t>
      </w:r>
      <w:proofErr w:type="gramEnd"/>
      <w:r w:rsidR="00D11535">
        <w:rPr>
          <w:color w:val="000000" w:themeColor="text1"/>
          <w:szCs w:val="24"/>
          <w:lang w:val="en-US"/>
        </w:rPr>
        <w:t xml:space="preserve">, Phone: </w:t>
      </w:r>
      <w:r w:rsidR="00D11535" w:rsidRPr="00D11535">
        <w:rPr>
          <w:color w:val="000000" w:themeColor="text1"/>
          <w:szCs w:val="24"/>
          <w:lang w:val="en-US"/>
        </w:rPr>
        <w:t>+49-621-181</w:t>
      </w:r>
      <w:r w:rsidR="00D11535" w:rsidRPr="00661837">
        <w:rPr>
          <w:color w:val="000000" w:themeColor="text1"/>
          <w:szCs w:val="24"/>
          <w:lang w:val="en-US"/>
        </w:rPr>
        <w:t>2813</w:t>
      </w:r>
      <w:r w:rsidR="00D11535" w:rsidRPr="00D11535">
        <w:rPr>
          <w:color w:val="000000" w:themeColor="text1"/>
          <w:szCs w:val="24"/>
          <w:lang w:val="en-US"/>
        </w:rPr>
        <w:t xml:space="preserve">, </w:t>
      </w:r>
      <w:r w:rsidR="00D11535">
        <w:rPr>
          <w:color w:val="000000" w:themeColor="text1"/>
          <w:szCs w:val="24"/>
          <w:lang w:val="en-US"/>
        </w:rPr>
        <w:t>M</w:t>
      </w:r>
      <w:r w:rsidR="00D11535" w:rsidRPr="00661837">
        <w:rPr>
          <w:color w:val="000000" w:themeColor="text1"/>
          <w:szCs w:val="24"/>
          <w:lang w:val="en-US"/>
        </w:rPr>
        <w:t>areike.</w:t>
      </w:r>
      <w:r w:rsidR="00D11535">
        <w:rPr>
          <w:color w:val="000000" w:themeColor="text1"/>
          <w:szCs w:val="24"/>
          <w:lang w:val="en-US"/>
        </w:rPr>
        <w:t>Ariaans@mzes.uni.mannheim.de</w:t>
      </w:r>
      <w:r w:rsidR="00D11535" w:rsidRPr="00661837">
        <w:rPr>
          <w:color w:val="000000" w:themeColor="text1"/>
          <w:szCs w:val="24"/>
          <w:lang w:val="en-US"/>
        </w:rPr>
        <w:t xml:space="preserve"> </w:t>
      </w:r>
    </w:p>
    <w:p w14:paraId="67DBBCE7" w14:textId="40497861" w:rsidR="00522322" w:rsidRPr="006A56FF" w:rsidRDefault="00D534D0" w:rsidP="000C6B26">
      <w:pPr>
        <w:spacing w:before="240" w:after="240" w:line="360" w:lineRule="auto"/>
        <w:jc w:val="both"/>
        <w:rPr>
          <w:color w:val="000000" w:themeColor="text1"/>
          <w:szCs w:val="24"/>
          <w:lang w:val="en-US"/>
        </w:rPr>
      </w:pPr>
      <w:r>
        <w:rPr>
          <w:color w:val="000000" w:themeColor="text1"/>
          <w:szCs w:val="24"/>
          <w:vertAlign w:val="superscript"/>
          <w:lang w:val="en-US"/>
        </w:rPr>
        <w:t>2</w:t>
      </w:r>
      <w:r w:rsidR="00900C32" w:rsidRPr="006A56FF">
        <w:rPr>
          <w:color w:val="000000" w:themeColor="text1"/>
          <w:szCs w:val="24"/>
          <w:lang w:val="en-US"/>
        </w:rPr>
        <w:t xml:space="preserve"> University of Siegen, Seminar for Social Sciences, Adolf-</w:t>
      </w:r>
      <w:proofErr w:type="spellStart"/>
      <w:r w:rsidR="00900C32" w:rsidRPr="006A56FF">
        <w:rPr>
          <w:color w:val="000000" w:themeColor="text1"/>
          <w:szCs w:val="24"/>
          <w:lang w:val="en-US"/>
        </w:rPr>
        <w:t>Reichwein</w:t>
      </w:r>
      <w:proofErr w:type="spellEnd"/>
      <w:r w:rsidR="00900C32" w:rsidRPr="006A56FF">
        <w:rPr>
          <w:color w:val="000000" w:themeColor="text1"/>
          <w:szCs w:val="24"/>
          <w:lang w:val="en-US"/>
        </w:rPr>
        <w:t xml:space="preserve">-Str. 2, 57068 Siegen, Germany; Phone: +49-271-740-5288, </w:t>
      </w:r>
      <w:hyperlink r:id="rId8" w:history="1">
        <w:r w:rsidR="00DE025C" w:rsidRPr="006A56FF">
          <w:rPr>
            <w:rStyle w:val="Hyperlink"/>
            <w:szCs w:val="24"/>
            <w:lang w:val="en-US"/>
          </w:rPr>
          <w:t>ariaans@soziologie.uni-siegen.de</w:t>
        </w:r>
      </w:hyperlink>
    </w:p>
    <w:p w14:paraId="3F051705" w14:textId="5D9BECEA" w:rsidR="00900C32" w:rsidRPr="006A56FF" w:rsidRDefault="00D534D0" w:rsidP="000C6B26">
      <w:pPr>
        <w:spacing w:before="240" w:after="240" w:line="360" w:lineRule="auto"/>
        <w:ind w:hanging="5"/>
        <w:rPr>
          <w:lang w:val="en-US"/>
        </w:rPr>
      </w:pPr>
      <w:r>
        <w:rPr>
          <w:szCs w:val="24"/>
          <w:vertAlign w:val="superscript"/>
          <w:lang w:val="en-US"/>
        </w:rPr>
        <w:t>3</w:t>
      </w:r>
      <w:r w:rsidR="00900C32" w:rsidRPr="006A56FF">
        <w:rPr>
          <w:szCs w:val="24"/>
          <w:lang w:val="en-US"/>
        </w:rPr>
        <w:t xml:space="preserve"> University of Siegen, Seminar for Social Sciences, Adolf-</w:t>
      </w:r>
      <w:proofErr w:type="spellStart"/>
      <w:r w:rsidR="00900C32" w:rsidRPr="006A56FF">
        <w:rPr>
          <w:szCs w:val="24"/>
          <w:lang w:val="en-US"/>
        </w:rPr>
        <w:t>Reichwein</w:t>
      </w:r>
      <w:proofErr w:type="spellEnd"/>
      <w:r w:rsidR="00900C32" w:rsidRPr="006A56FF">
        <w:rPr>
          <w:szCs w:val="24"/>
          <w:lang w:val="en-US"/>
        </w:rPr>
        <w:t xml:space="preserve">-Str. 2, 57068 Siegen, Germany; Phone: +49-271-740-5288, </w:t>
      </w:r>
      <w:hyperlink r:id="rId9" w:history="1">
        <w:r w:rsidR="00900C32" w:rsidRPr="006A56FF">
          <w:rPr>
            <w:lang w:val="en-US"/>
          </w:rPr>
          <w:t>linden@soziologie.uni-siegen.de</w:t>
        </w:r>
      </w:hyperlink>
    </w:p>
    <w:p w14:paraId="4DD524DB" w14:textId="0141A2C4" w:rsidR="00DE025C" w:rsidRPr="006A56FF" w:rsidRDefault="00DE025C" w:rsidP="000C6B26">
      <w:pPr>
        <w:spacing w:before="240" w:after="240" w:line="360" w:lineRule="auto"/>
        <w:jc w:val="both"/>
        <w:rPr>
          <w:color w:val="000000" w:themeColor="text1"/>
          <w:szCs w:val="24"/>
          <w:lang w:val="en-US"/>
        </w:rPr>
      </w:pPr>
      <w:r w:rsidRPr="006A56FF">
        <w:rPr>
          <w:color w:val="000000" w:themeColor="text1"/>
          <w:szCs w:val="24"/>
          <w:vertAlign w:val="superscript"/>
          <w:lang w:val="en-US"/>
        </w:rPr>
        <w:t>4</w:t>
      </w:r>
      <w:r w:rsidRPr="006A56FF">
        <w:rPr>
          <w:color w:val="000000" w:themeColor="text1"/>
          <w:szCs w:val="24"/>
          <w:lang w:val="en-US"/>
        </w:rPr>
        <w:t xml:space="preserve"> University of Siegen, Seminar for Social Sciences, Adolf-</w:t>
      </w:r>
      <w:proofErr w:type="spellStart"/>
      <w:r w:rsidRPr="006A56FF">
        <w:rPr>
          <w:color w:val="000000" w:themeColor="text1"/>
          <w:szCs w:val="24"/>
          <w:lang w:val="en-US"/>
        </w:rPr>
        <w:t>Reichwein</w:t>
      </w:r>
      <w:proofErr w:type="spellEnd"/>
      <w:r w:rsidRPr="006A56FF">
        <w:rPr>
          <w:color w:val="000000" w:themeColor="text1"/>
          <w:szCs w:val="24"/>
          <w:lang w:val="en-US"/>
        </w:rPr>
        <w:t>-Str. 2, 57068 Siegen, Germany; Phone: +49-271-740-</w:t>
      </w:r>
      <w:r w:rsidR="00545374">
        <w:rPr>
          <w:color w:val="000000" w:themeColor="text1"/>
          <w:szCs w:val="24"/>
          <w:lang w:val="en-US"/>
        </w:rPr>
        <w:t>3182</w:t>
      </w:r>
      <w:r w:rsidRPr="006A56FF">
        <w:rPr>
          <w:color w:val="000000" w:themeColor="text1"/>
          <w:szCs w:val="24"/>
          <w:lang w:val="en-US"/>
        </w:rPr>
        <w:t xml:space="preserve">, </w:t>
      </w:r>
      <w:hyperlink r:id="rId10" w:history="1">
        <w:r w:rsidR="00661837" w:rsidRPr="007048BA">
          <w:rPr>
            <w:rStyle w:val="Hyperlink"/>
            <w:szCs w:val="24"/>
            <w:lang w:val="en-US"/>
          </w:rPr>
          <w:t>wendt@soziologie.uni-siegen.de</w:t>
        </w:r>
      </w:hyperlink>
    </w:p>
    <w:p w14:paraId="0612A06D" w14:textId="77777777" w:rsidR="00DE025C" w:rsidRPr="006A56FF" w:rsidRDefault="00DE025C" w:rsidP="00315A0E">
      <w:pPr>
        <w:spacing w:after="240" w:line="480" w:lineRule="auto"/>
        <w:rPr>
          <w:szCs w:val="24"/>
          <w:lang w:val="en-US"/>
        </w:rPr>
      </w:pPr>
      <w:r w:rsidRPr="006A56FF">
        <w:rPr>
          <w:szCs w:val="24"/>
          <w:vertAlign w:val="superscript"/>
          <w:lang w:val="en-US"/>
        </w:rPr>
        <w:t>*</w:t>
      </w:r>
      <w:r w:rsidRPr="006A56FF">
        <w:rPr>
          <w:szCs w:val="24"/>
          <w:lang w:val="en-US"/>
        </w:rPr>
        <w:t xml:space="preserve"> Corresponding author</w:t>
      </w:r>
    </w:p>
    <w:p w14:paraId="6CF60AE1" w14:textId="77777777" w:rsidR="00900C32" w:rsidRPr="006A56FF" w:rsidRDefault="00900C32" w:rsidP="00DB62C0">
      <w:pPr>
        <w:spacing w:line="360" w:lineRule="auto"/>
        <w:jc w:val="both"/>
        <w:rPr>
          <w:color w:val="000000" w:themeColor="text1"/>
          <w:szCs w:val="24"/>
          <w:lang w:val="en-US"/>
        </w:rPr>
      </w:pPr>
    </w:p>
    <w:p w14:paraId="60995BCF" w14:textId="21837042" w:rsidR="002E018D" w:rsidRPr="006A56FF" w:rsidRDefault="002E018D">
      <w:pPr>
        <w:rPr>
          <w:b/>
          <w:szCs w:val="24"/>
          <w:lang w:val="en-US"/>
        </w:rPr>
      </w:pPr>
      <w:r w:rsidRPr="006A56FF">
        <w:rPr>
          <w:b/>
          <w:szCs w:val="24"/>
          <w:lang w:val="en-US"/>
        </w:rPr>
        <w:br w:type="page"/>
      </w:r>
    </w:p>
    <w:p w14:paraId="1621844E" w14:textId="2EFCBB86" w:rsidR="002E018D" w:rsidRPr="00315A0E" w:rsidRDefault="002E018D" w:rsidP="00315A0E">
      <w:pPr>
        <w:pStyle w:val="berschrift2"/>
        <w:rPr>
          <w:lang w:val="en-US"/>
        </w:rPr>
      </w:pPr>
      <w:r w:rsidRPr="00315A0E">
        <w:rPr>
          <w:lang w:val="en-US"/>
        </w:rPr>
        <w:lastRenderedPageBreak/>
        <w:t>Short biography – 50-100 words</w:t>
      </w:r>
    </w:p>
    <w:p w14:paraId="30B2E2EA" w14:textId="59B7FFAD" w:rsidR="002E018D" w:rsidRPr="006A56FF" w:rsidRDefault="002E018D" w:rsidP="002E018D">
      <w:pPr>
        <w:rPr>
          <w:szCs w:val="24"/>
          <w:lang w:val="en-US"/>
        </w:rPr>
      </w:pPr>
    </w:p>
    <w:p w14:paraId="02D8736E" w14:textId="1F4025E1" w:rsidR="002E018D" w:rsidRPr="006A56FF" w:rsidRDefault="002E018D" w:rsidP="002E018D">
      <w:pPr>
        <w:rPr>
          <w:bCs/>
          <w:szCs w:val="24"/>
          <w:lang w:val="en-US"/>
        </w:rPr>
      </w:pPr>
      <w:proofErr w:type="spellStart"/>
      <w:r w:rsidRPr="006A56FF">
        <w:rPr>
          <w:b/>
          <w:bCs/>
          <w:szCs w:val="24"/>
          <w:lang w:val="en-US"/>
        </w:rPr>
        <w:t>Mareike</w:t>
      </w:r>
      <w:proofErr w:type="spellEnd"/>
      <w:r w:rsidRPr="006A56FF">
        <w:rPr>
          <w:b/>
          <w:bCs/>
          <w:szCs w:val="24"/>
          <w:lang w:val="en-US"/>
        </w:rPr>
        <w:t xml:space="preserve"> </w:t>
      </w:r>
      <w:proofErr w:type="spellStart"/>
      <w:r w:rsidRPr="006A56FF">
        <w:rPr>
          <w:b/>
          <w:bCs/>
          <w:szCs w:val="24"/>
          <w:lang w:val="en-US"/>
        </w:rPr>
        <w:t>Ariaans</w:t>
      </w:r>
      <w:proofErr w:type="spellEnd"/>
      <w:r w:rsidRPr="006A56FF">
        <w:rPr>
          <w:b/>
          <w:bCs/>
          <w:szCs w:val="24"/>
          <w:lang w:val="en-US"/>
        </w:rPr>
        <w:t xml:space="preserve"> </w:t>
      </w:r>
      <w:r w:rsidRPr="006A56FF">
        <w:rPr>
          <w:bCs/>
          <w:szCs w:val="24"/>
          <w:lang w:val="en-US"/>
        </w:rPr>
        <w:t>…</w:t>
      </w:r>
    </w:p>
    <w:p w14:paraId="74A83DA6" w14:textId="77777777" w:rsidR="002E018D" w:rsidRPr="006A56FF" w:rsidRDefault="002E018D" w:rsidP="002E018D">
      <w:pPr>
        <w:rPr>
          <w:szCs w:val="24"/>
          <w:lang w:val="en-US"/>
        </w:rPr>
      </w:pPr>
    </w:p>
    <w:p w14:paraId="0DD9A856" w14:textId="6523E772" w:rsidR="002E018D" w:rsidRDefault="002E018D" w:rsidP="002E018D">
      <w:pPr>
        <w:pStyle w:val="02FlietextErsterAbsatz"/>
        <w:rPr>
          <w:szCs w:val="24"/>
          <w:lang w:val="en-US"/>
        </w:rPr>
      </w:pPr>
      <w:bookmarkStart w:id="0" w:name="_Hlk531703314"/>
      <w:r w:rsidRPr="006A56FF">
        <w:rPr>
          <w:b/>
          <w:szCs w:val="24"/>
          <w:lang w:val="en-US"/>
        </w:rPr>
        <w:t>Philipp Linden</w:t>
      </w:r>
      <w:r w:rsidRPr="006A56FF">
        <w:rPr>
          <w:szCs w:val="24"/>
          <w:lang w:val="en-US"/>
        </w:rPr>
        <w:t xml:space="preserve"> is a sociologist (M.Sc.) and works as research assistant and doctoral candidate in the junior research group MEPYSO at the University of Siegen. His research interests are in the field of medical sociology and demography of health, the consequences of medicalization and psychologization of unemployment and early childhood development as well as quantitative research methods.</w:t>
      </w:r>
      <w:bookmarkEnd w:id="0"/>
    </w:p>
    <w:p w14:paraId="2D72FD19" w14:textId="77777777" w:rsidR="00661837" w:rsidRPr="006A56FF" w:rsidRDefault="00661837" w:rsidP="002E018D">
      <w:pPr>
        <w:pStyle w:val="02FlietextErsterAbsatz"/>
        <w:rPr>
          <w:szCs w:val="24"/>
          <w:lang w:val="en-US"/>
        </w:rPr>
      </w:pPr>
    </w:p>
    <w:p w14:paraId="2AC6F1F2" w14:textId="08CA6FC8" w:rsidR="002E018D" w:rsidRPr="006A56FF" w:rsidRDefault="002E018D" w:rsidP="002E018D">
      <w:pPr>
        <w:pStyle w:val="02FlietextErsterAbsatz"/>
        <w:rPr>
          <w:szCs w:val="24"/>
          <w:lang w:val="en-US"/>
        </w:rPr>
      </w:pPr>
      <w:r w:rsidRPr="006A56FF">
        <w:rPr>
          <w:b/>
          <w:bCs/>
          <w:szCs w:val="24"/>
          <w:lang w:val="en-US"/>
        </w:rPr>
        <w:t>Claus Wendt</w:t>
      </w:r>
      <w:r w:rsidRPr="006A56FF">
        <w:rPr>
          <w:szCs w:val="24"/>
          <w:lang w:val="en-US"/>
        </w:rPr>
        <w:t xml:space="preserve"> …</w:t>
      </w:r>
    </w:p>
    <w:p w14:paraId="4A765D08" w14:textId="2CDF85EC" w:rsidR="002E018D" w:rsidRPr="006A56FF" w:rsidRDefault="002E018D" w:rsidP="00DB62C0">
      <w:pPr>
        <w:spacing w:line="360" w:lineRule="auto"/>
        <w:jc w:val="both"/>
        <w:rPr>
          <w:b/>
          <w:szCs w:val="24"/>
          <w:lang w:val="en-US"/>
        </w:rPr>
      </w:pPr>
    </w:p>
    <w:p w14:paraId="60FCAA76" w14:textId="000A1104" w:rsidR="002E018D" w:rsidRPr="006A56FF" w:rsidRDefault="002E018D" w:rsidP="00315A0E">
      <w:pPr>
        <w:pStyle w:val="berschrift2"/>
        <w:rPr>
          <w:lang w:val="en-US"/>
        </w:rPr>
      </w:pPr>
      <w:r w:rsidRPr="006A56FF">
        <w:rPr>
          <w:lang w:val="en-US"/>
        </w:rPr>
        <w:t>Acknowledgments</w:t>
      </w:r>
    </w:p>
    <w:p w14:paraId="1D3B822C" w14:textId="77777777" w:rsidR="00415494" w:rsidRPr="006A56FF" w:rsidRDefault="00415494" w:rsidP="00415494">
      <w:pPr>
        <w:rPr>
          <w:lang w:val="en-US"/>
        </w:rPr>
      </w:pPr>
    </w:p>
    <w:p w14:paraId="273F027B" w14:textId="2755505A" w:rsidR="008C7033" w:rsidRPr="006A56FF" w:rsidRDefault="002E018D" w:rsidP="00415494">
      <w:pPr>
        <w:pStyle w:val="02FlietextErsterAbsatz"/>
        <w:rPr>
          <w:lang w:val="en-US" w:eastAsia="de-DE"/>
        </w:rPr>
      </w:pPr>
      <w:r w:rsidRPr="006A56FF">
        <w:rPr>
          <w:lang w:val="en-US" w:eastAsia="de-DE"/>
        </w:rPr>
        <w:t>Earlier versions of this article were presented at the RC 19 Annual Meeting</w:t>
      </w:r>
      <w:r w:rsidR="00415494" w:rsidRPr="006A56FF">
        <w:rPr>
          <w:lang w:val="en-US" w:eastAsia="de-DE"/>
        </w:rPr>
        <w:t xml:space="preserve"> </w:t>
      </w:r>
      <w:r w:rsidR="00415494" w:rsidRPr="006A56FF">
        <w:rPr>
          <w:i/>
          <w:lang w:val="en-US" w:eastAsia="de-DE"/>
        </w:rPr>
        <w:t>“Global Crises and Social Policy: Coping with Conflict, Migration and Climate Change”,</w:t>
      </w:r>
      <w:r w:rsidR="00415494" w:rsidRPr="006A56FF">
        <w:rPr>
          <w:lang w:val="en-US" w:eastAsia="de-DE"/>
        </w:rPr>
        <w:t xml:space="preserve"> Mannheim University, Germany; August </w:t>
      </w:r>
      <w:proofErr w:type="gramStart"/>
      <w:r w:rsidR="00415494" w:rsidRPr="006A56FF">
        <w:rPr>
          <w:lang w:val="en-US" w:eastAsia="de-DE"/>
        </w:rPr>
        <w:t>28-30</w:t>
      </w:r>
      <w:proofErr w:type="gramEnd"/>
      <w:r w:rsidR="00415494" w:rsidRPr="006A56FF">
        <w:rPr>
          <w:lang w:val="en-US" w:eastAsia="de-DE"/>
        </w:rPr>
        <w:t xml:space="preserve"> 2019.</w:t>
      </w:r>
    </w:p>
    <w:p w14:paraId="69AE280D" w14:textId="77777777" w:rsidR="008C7033" w:rsidRPr="006A56FF" w:rsidRDefault="008C7033" w:rsidP="00415494">
      <w:pPr>
        <w:pStyle w:val="02FlietextErsterAbsatz"/>
        <w:rPr>
          <w:b/>
          <w:szCs w:val="24"/>
          <w:lang w:val="en-US"/>
        </w:rPr>
      </w:pPr>
    </w:p>
    <w:p w14:paraId="288C180D" w14:textId="4A831A2A" w:rsidR="002E018D" w:rsidRPr="006A56FF" w:rsidRDefault="008C7033" w:rsidP="00315A0E">
      <w:pPr>
        <w:pStyle w:val="berschrift2"/>
        <w:rPr>
          <w:szCs w:val="24"/>
          <w:lang w:val="en-US"/>
        </w:rPr>
      </w:pPr>
      <w:r w:rsidRPr="006A56FF">
        <w:rPr>
          <w:lang w:val="en-US"/>
        </w:rPr>
        <w:t>Funding</w:t>
      </w:r>
      <w:r w:rsidR="002E018D" w:rsidRPr="006A56FF">
        <w:rPr>
          <w:szCs w:val="24"/>
          <w:lang w:val="en-US"/>
        </w:rPr>
        <w:br w:type="page"/>
      </w:r>
    </w:p>
    <w:p w14:paraId="6BA0095C" w14:textId="60B4AA41" w:rsidR="00EB31E0" w:rsidRPr="006A56FF" w:rsidRDefault="00EB31E0" w:rsidP="00EB31E0">
      <w:pPr>
        <w:keepNext/>
        <w:keepLines/>
        <w:tabs>
          <w:tab w:val="left" w:pos="709"/>
        </w:tabs>
        <w:suppressAutoHyphens/>
        <w:spacing w:before="240" w:after="240" w:line="288" w:lineRule="auto"/>
        <w:ind w:right="1134"/>
        <w:outlineLvl w:val="0"/>
        <w:rPr>
          <w:rFonts w:eastAsia="Times New Roman"/>
          <w:b/>
          <w:bCs/>
          <w:sz w:val="28"/>
          <w:szCs w:val="28"/>
          <w:lang w:val="en-US"/>
        </w:rPr>
      </w:pPr>
      <w:r w:rsidRPr="006A56FF">
        <w:rPr>
          <w:rFonts w:eastAsia="Times New Roman"/>
          <w:b/>
          <w:bCs/>
          <w:sz w:val="28"/>
          <w:szCs w:val="28"/>
          <w:lang w:val="en-US"/>
        </w:rPr>
        <w:lastRenderedPageBreak/>
        <w:t>Wordcount</w:t>
      </w:r>
    </w:p>
    <w:tbl>
      <w:tblPr>
        <w:tblW w:w="4629" w:type="dxa"/>
        <w:tblInd w:w="7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964"/>
      </w:tblGrid>
      <w:tr w:rsidR="00EB31E0" w:rsidRPr="006A56FF" w14:paraId="26C23702" w14:textId="77777777" w:rsidTr="00386E9B">
        <w:trPr>
          <w:trHeight w:val="285"/>
        </w:trPr>
        <w:tc>
          <w:tcPr>
            <w:tcW w:w="2665" w:type="dxa"/>
            <w:shd w:val="clear" w:color="auto" w:fill="auto"/>
            <w:noWrap/>
            <w:vAlign w:val="bottom"/>
            <w:hideMark/>
          </w:tcPr>
          <w:p w14:paraId="75940A20" w14:textId="77777777" w:rsidR="00EB31E0" w:rsidRPr="006A56FF" w:rsidRDefault="00EB31E0" w:rsidP="00EB31E0">
            <w:pPr>
              <w:rPr>
                <w:rFonts w:eastAsia="Times New Roman"/>
                <w:szCs w:val="24"/>
                <w:lang w:val="en-US" w:eastAsia="de-DE"/>
              </w:rPr>
            </w:pPr>
          </w:p>
        </w:tc>
        <w:tc>
          <w:tcPr>
            <w:tcW w:w="1964" w:type="dxa"/>
            <w:shd w:val="clear" w:color="auto" w:fill="auto"/>
            <w:noWrap/>
            <w:vAlign w:val="bottom"/>
            <w:hideMark/>
          </w:tcPr>
          <w:p w14:paraId="4B5569A2" w14:textId="77777777" w:rsidR="00EB31E0" w:rsidRPr="006A56FF" w:rsidRDefault="00EB31E0" w:rsidP="00EB31E0">
            <w:pPr>
              <w:jc w:val="right"/>
              <w:rPr>
                <w:rFonts w:eastAsia="Times New Roman"/>
                <w:b/>
                <w:bCs/>
                <w:lang w:val="en-US" w:eastAsia="de-DE"/>
              </w:rPr>
            </w:pPr>
            <w:proofErr w:type="spellStart"/>
            <w:r w:rsidRPr="006A56FF">
              <w:rPr>
                <w:rFonts w:eastAsia="Times New Roman"/>
                <w:b/>
                <w:lang w:val="en-US" w:eastAsia="de-DE"/>
              </w:rPr>
              <w:t>Ist</w:t>
            </w:r>
            <w:proofErr w:type="spellEnd"/>
          </w:p>
        </w:tc>
      </w:tr>
      <w:tr w:rsidR="00EB31E0" w:rsidRPr="006A56FF" w14:paraId="14E07851" w14:textId="77777777" w:rsidTr="00386E9B">
        <w:trPr>
          <w:trHeight w:val="285"/>
        </w:trPr>
        <w:tc>
          <w:tcPr>
            <w:tcW w:w="2665" w:type="dxa"/>
            <w:shd w:val="clear" w:color="auto" w:fill="auto"/>
            <w:noWrap/>
            <w:vAlign w:val="bottom"/>
          </w:tcPr>
          <w:p w14:paraId="03C50253" w14:textId="715CCEC2" w:rsidR="00EB31E0" w:rsidRPr="006A56FF" w:rsidRDefault="00EB31E0" w:rsidP="00EB31E0">
            <w:pPr>
              <w:rPr>
                <w:rFonts w:eastAsia="Times New Roman"/>
                <w:bCs/>
                <w:lang w:val="en-US" w:eastAsia="de-DE"/>
              </w:rPr>
            </w:pPr>
            <w:r w:rsidRPr="006A56FF">
              <w:rPr>
                <w:rFonts w:eastAsia="Times New Roman"/>
                <w:lang w:val="en-US" w:eastAsia="de-DE"/>
              </w:rPr>
              <w:t xml:space="preserve">Abstract </w:t>
            </w:r>
            <w:r w:rsidR="001F104C">
              <w:rPr>
                <w:rFonts w:eastAsia="Times New Roman"/>
                <w:lang w:val="en-US" w:eastAsia="de-DE"/>
              </w:rPr>
              <w:t>(</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37F6DF47" w14:textId="1AFE8EDE" w:rsidR="00EB31E0" w:rsidRPr="006A56FF" w:rsidRDefault="00EB31E0" w:rsidP="00EB31E0">
            <w:pPr>
              <w:jc w:val="right"/>
              <w:rPr>
                <w:rFonts w:eastAsia="Times New Roman"/>
                <w:bCs/>
                <w:lang w:val="en-US" w:eastAsia="de-DE"/>
              </w:rPr>
            </w:pPr>
            <w:r w:rsidRPr="006A56FF">
              <w:rPr>
                <w:rFonts w:eastAsia="Times New Roman"/>
                <w:lang w:val="en-US" w:eastAsia="de-DE"/>
              </w:rPr>
              <w:t>201</w:t>
            </w:r>
          </w:p>
        </w:tc>
      </w:tr>
      <w:tr w:rsidR="00EB31E0" w:rsidRPr="006A56FF" w14:paraId="527D8842" w14:textId="77777777" w:rsidTr="00386E9B">
        <w:trPr>
          <w:trHeight w:val="285"/>
        </w:trPr>
        <w:tc>
          <w:tcPr>
            <w:tcW w:w="2665" w:type="dxa"/>
            <w:shd w:val="clear" w:color="auto" w:fill="auto"/>
            <w:noWrap/>
            <w:vAlign w:val="bottom"/>
          </w:tcPr>
          <w:p w14:paraId="027486E2" w14:textId="77777777" w:rsidR="00EB31E0" w:rsidRPr="006A56FF" w:rsidRDefault="00EB31E0" w:rsidP="00EB31E0">
            <w:pPr>
              <w:rPr>
                <w:rFonts w:eastAsia="Times New Roman"/>
                <w:lang w:val="en-US" w:eastAsia="de-DE"/>
              </w:rPr>
            </w:pPr>
            <w:r w:rsidRPr="006A56FF">
              <w:rPr>
                <w:rFonts w:eastAsia="Times New Roman"/>
                <w:lang w:val="en-US" w:eastAsia="de-DE"/>
              </w:rPr>
              <w:t>Intro</w:t>
            </w:r>
          </w:p>
        </w:tc>
        <w:tc>
          <w:tcPr>
            <w:tcW w:w="1964" w:type="dxa"/>
            <w:shd w:val="clear" w:color="auto" w:fill="auto"/>
            <w:noWrap/>
            <w:vAlign w:val="bottom"/>
          </w:tcPr>
          <w:p w14:paraId="4B673C35" w14:textId="0CDC3A27" w:rsidR="00EB31E0" w:rsidRPr="006A56FF" w:rsidRDefault="004D303B" w:rsidP="00EB31E0">
            <w:pPr>
              <w:jc w:val="right"/>
              <w:rPr>
                <w:rFonts w:eastAsia="Times New Roman"/>
                <w:bCs/>
                <w:lang w:val="en-US" w:eastAsia="de-DE"/>
              </w:rPr>
            </w:pPr>
            <w:r w:rsidRPr="006A56FF">
              <w:rPr>
                <w:rFonts w:eastAsia="Times New Roman"/>
                <w:bCs/>
                <w:lang w:val="en-US" w:eastAsia="de-DE"/>
              </w:rPr>
              <w:t>192</w:t>
            </w:r>
          </w:p>
        </w:tc>
      </w:tr>
      <w:tr w:rsidR="00EB31E0" w:rsidRPr="006A56FF" w14:paraId="6ADEE35A" w14:textId="77777777" w:rsidTr="00386E9B">
        <w:trPr>
          <w:trHeight w:val="285"/>
        </w:trPr>
        <w:tc>
          <w:tcPr>
            <w:tcW w:w="2665" w:type="dxa"/>
            <w:shd w:val="clear" w:color="auto" w:fill="auto"/>
            <w:noWrap/>
            <w:vAlign w:val="bottom"/>
            <w:hideMark/>
          </w:tcPr>
          <w:p w14:paraId="34E13600" w14:textId="77777777" w:rsidR="00EB31E0" w:rsidRPr="006A56FF" w:rsidRDefault="00EB31E0" w:rsidP="00EB31E0">
            <w:pPr>
              <w:rPr>
                <w:rFonts w:eastAsia="Times New Roman"/>
                <w:bCs/>
                <w:lang w:val="en-US" w:eastAsia="de-DE"/>
              </w:rPr>
            </w:pPr>
            <w:r w:rsidRPr="006A56FF">
              <w:rPr>
                <w:rFonts w:eastAsia="Times New Roman"/>
                <w:bCs/>
                <w:lang w:val="en-US" w:eastAsia="de-DE"/>
              </w:rPr>
              <w:t>Theoretical background</w:t>
            </w:r>
          </w:p>
        </w:tc>
        <w:tc>
          <w:tcPr>
            <w:tcW w:w="1964" w:type="dxa"/>
            <w:shd w:val="clear" w:color="auto" w:fill="auto"/>
            <w:noWrap/>
            <w:vAlign w:val="bottom"/>
            <w:hideMark/>
          </w:tcPr>
          <w:p w14:paraId="3EE178AA" w14:textId="6817764A" w:rsidR="00EB31E0" w:rsidRPr="006A56FF" w:rsidRDefault="00E21111" w:rsidP="00EB31E0">
            <w:pPr>
              <w:jc w:val="right"/>
              <w:rPr>
                <w:rFonts w:eastAsia="Times New Roman"/>
                <w:bCs/>
                <w:lang w:val="en-US" w:eastAsia="de-DE"/>
              </w:rPr>
            </w:pPr>
            <w:r>
              <w:rPr>
                <w:rFonts w:eastAsia="Times New Roman"/>
                <w:bCs/>
                <w:lang w:val="en-US" w:eastAsia="de-DE"/>
              </w:rPr>
              <w:t>1732</w:t>
            </w:r>
          </w:p>
        </w:tc>
      </w:tr>
      <w:tr w:rsidR="00EB31E0" w:rsidRPr="006A56FF" w14:paraId="04E7E74A" w14:textId="77777777" w:rsidTr="00386E9B">
        <w:trPr>
          <w:trHeight w:val="285"/>
        </w:trPr>
        <w:tc>
          <w:tcPr>
            <w:tcW w:w="2665" w:type="dxa"/>
            <w:shd w:val="clear" w:color="auto" w:fill="auto"/>
            <w:noWrap/>
            <w:vAlign w:val="bottom"/>
            <w:hideMark/>
          </w:tcPr>
          <w:p w14:paraId="03C4EC7C" w14:textId="77777777" w:rsidR="00EB31E0" w:rsidRPr="006A56FF" w:rsidRDefault="00EB31E0" w:rsidP="00EB31E0">
            <w:pPr>
              <w:rPr>
                <w:rFonts w:eastAsia="Times New Roman"/>
                <w:bCs/>
                <w:lang w:val="en-US" w:eastAsia="de-DE"/>
              </w:rPr>
            </w:pPr>
            <w:r w:rsidRPr="006A56FF">
              <w:rPr>
                <w:rFonts w:eastAsia="Times New Roman"/>
                <w:lang w:val="en-US" w:eastAsia="de-DE"/>
              </w:rPr>
              <w:t>Methods</w:t>
            </w:r>
          </w:p>
        </w:tc>
        <w:tc>
          <w:tcPr>
            <w:tcW w:w="1964" w:type="dxa"/>
            <w:shd w:val="clear" w:color="auto" w:fill="auto"/>
            <w:noWrap/>
            <w:vAlign w:val="bottom"/>
            <w:hideMark/>
          </w:tcPr>
          <w:p w14:paraId="34B0FD08" w14:textId="6753D1C4" w:rsidR="00EB31E0" w:rsidRPr="006A56FF" w:rsidRDefault="00CE38C0" w:rsidP="00EB31E0">
            <w:pPr>
              <w:jc w:val="right"/>
              <w:rPr>
                <w:rFonts w:eastAsia="Times New Roman"/>
                <w:bCs/>
                <w:lang w:val="en-US" w:eastAsia="de-DE"/>
              </w:rPr>
            </w:pPr>
            <w:r>
              <w:rPr>
                <w:rFonts w:eastAsia="Times New Roman"/>
                <w:bCs/>
                <w:lang w:val="en-US" w:eastAsia="de-DE"/>
              </w:rPr>
              <w:t>992</w:t>
            </w:r>
          </w:p>
        </w:tc>
      </w:tr>
      <w:tr w:rsidR="00EB31E0" w:rsidRPr="006A56FF" w14:paraId="2A96C933" w14:textId="77777777" w:rsidTr="00386E9B">
        <w:trPr>
          <w:trHeight w:val="285"/>
        </w:trPr>
        <w:tc>
          <w:tcPr>
            <w:tcW w:w="2665" w:type="dxa"/>
            <w:shd w:val="clear" w:color="auto" w:fill="auto"/>
            <w:noWrap/>
            <w:vAlign w:val="bottom"/>
            <w:hideMark/>
          </w:tcPr>
          <w:p w14:paraId="4FA0AB05" w14:textId="77777777" w:rsidR="00EB31E0" w:rsidRPr="006A56FF" w:rsidRDefault="00EB31E0" w:rsidP="00EB31E0">
            <w:pPr>
              <w:rPr>
                <w:rFonts w:eastAsia="Times New Roman"/>
                <w:bCs/>
                <w:lang w:val="en-US" w:eastAsia="de-DE"/>
              </w:rPr>
            </w:pPr>
            <w:r w:rsidRPr="006A56FF">
              <w:rPr>
                <w:rFonts w:eastAsia="Times New Roman"/>
                <w:lang w:val="en-US" w:eastAsia="de-DE"/>
              </w:rPr>
              <w:t>Results</w:t>
            </w:r>
          </w:p>
        </w:tc>
        <w:tc>
          <w:tcPr>
            <w:tcW w:w="1964" w:type="dxa"/>
            <w:shd w:val="clear" w:color="auto" w:fill="auto"/>
            <w:noWrap/>
            <w:vAlign w:val="bottom"/>
            <w:hideMark/>
          </w:tcPr>
          <w:p w14:paraId="61CDADF0" w14:textId="7108B207" w:rsidR="00EB31E0" w:rsidRPr="006A56FF" w:rsidRDefault="00037320" w:rsidP="00EB31E0">
            <w:pPr>
              <w:jc w:val="right"/>
              <w:rPr>
                <w:rFonts w:eastAsia="Times New Roman"/>
                <w:bCs/>
                <w:lang w:val="en-US" w:eastAsia="de-DE"/>
              </w:rPr>
            </w:pPr>
            <w:r>
              <w:rPr>
                <w:rFonts w:eastAsia="Times New Roman"/>
                <w:bCs/>
                <w:lang w:val="en-US" w:eastAsia="de-DE"/>
              </w:rPr>
              <w:t>0</w:t>
            </w:r>
          </w:p>
        </w:tc>
      </w:tr>
      <w:tr w:rsidR="00EB31E0" w:rsidRPr="006A56FF" w14:paraId="33BB5A2A" w14:textId="77777777" w:rsidTr="00386E9B">
        <w:trPr>
          <w:trHeight w:val="285"/>
        </w:trPr>
        <w:tc>
          <w:tcPr>
            <w:tcW w:w="2665" w:type="dxa"/>
            <w:shd w:val="clear" w:color="auto" w:fill="auto"/>
            <w:noWrap/>
            <w:vAlign w:val="bottom"/>
            <w:hideMark/>
          </w:tcPr>
          <w:p w14:paraId="75B16A6A" w14:textId="77777777" w:rsidR="00EB31E0" w:rsidRPr="006A56FF" w:rsidRDefault="00EB31E0" w:rsidP="00EB31E0">
            <w:pPr>
              <w:rPr>
                <w:rFonts w:eastAsia="Times New Roman"/>
                <w:bCs/>
                <w:lang w:val="en-US" w:eastAsia="de-DE"/>
              </w:rPr>
            </w:pPr>
            <w:r w:rsidRPr="006A56FF">
              <w:rPr>
                <w:rFonts w:eastAsia="Times New Roman"/>
                <w:lang w:val="en-US" w:eastAsia="de-DE"/>
              </w:rPr>
              <w:t>Discussion</w:t>
            </w:r>
          </w:p>
        </w:tc>
        <w:tc>
          <w:tcPr>
            <w:tcW w:w="1964" w:type="dxa"/>
            <w:shd w:val="clear" w:color="auto" w:fill="auto"/>
            <w:noWrap/>
            <w:vAlign w:val="bottom"/>
            <w:hideMark/>
          </w:tcPr>
          <w:p w14:paraId="324C49E3" w14:textId="4DE19F82" w:rsidR="00EB31E0" w:rsidRPr="006A56FF" w:rsidRDefault="004D303B" w:rsidP="00EB31E0">
            <w:pPr>
              <w:jc w:val="right"/>
              <w:rPr>
                <w:rFonts w:eastAsia="Times New Roman"/>
                <w:bCs/>
                <w:lang w:val="en-US" w:eastAsia="de-DE"/>
              </w:rPr>
            </w:pPr>
            <w:r w:rsidRPr="006A56FF">
              <w:rPr>
                <w:rFonts w:eastAsia="Times New Roman"/>
                <w:bCs/>
                <w:lang w:val="en-US" w:eastAsia="de-DE"/>
              </w:rPr>
              <w:t>677</w:t>
            </w:r>
          </w:p>
        </w:tc>
      </w:tr>
      <w:tr w:rsidR="00EB31E0" w:rsidRPr="006A56FF" w14:paraId="2D56E363" w14:textId="77777777" w:rsidTr="00386E9B">
        <w:trPr>
          <w:trHeight w:val="285"/>
        </w:trPr>
        <w:tc>
          <w:tcPr>
            <w:tcW w:w="2665" w:type="dxa"/>
            <w:shd w:val="clear" w:color="auto" w:fill="auto"/>
            <w:noWrap/>
            <w:vAlign w:val="bottom"/>
          </w:tcPr>
          <w:p w14:paraId="357EC8C9" w14:textId="77777777" w:rsidR="00EB31E0" w:rsidRPr="006A56FF" w:rsidRDefault="00EB31E0" w:rsidP="00EB31E0">
            <w:pPr>
              <w:rPr>
                <w:rFonts w:eastAsia="Times New Roman"/>
                <w:bCs/>
                <w:lang w:val="en-US" w:eastAsia="de-DE"/>
              </w:rPr>
            </w:pPr>
            <w:r w:rsidRPr="006A56FF">
              <w:rPr>
                <w:rFonts w:eastAsia="Times New Roman"/>
                <w:bCs/>
                <w:lang w:val="en-US" w:eastAsia="de-DE"/>
              </w:rPr>
              <w:t>Notes</w:t>
            </w:r>
          </w:p>
        </w:tc>
        <w:tc>
          <w:tcPr>
            <w:tcW w:w="1964" w:type="dxa"/>
            <w:shd w:val="clear" w:color="auto" w:fill="auto"/>
            <w:noWrap/>
            <w:vAlign w:val="bottom"/>
          </w:tcPr>
          <w:p w14:paraId="5BE9A474" w14:textId="0E67FE7B" w:rsidR="00EB31E0" w:rsidRPr="006A56FF" w:rsidRDefault="00E21111" w:rsidP="00EB31E0">
            <w:pPr>
              <w:jc w:val="right"/>
              <w:rPr>
                <w:rFonts w:eastAsia="Times New Roman"/>
                <w:bCs/>
                <w:lang w:val="en-US" w:eastAsia="de-DE"/>
              </w:rPr>
            </w:pPr>
            <w:r>
              <w:rPr>
                <w:rFonts w:eastAsia="Times New Roman"/>
                <w:bCs/>
                <w:lang w:val="en-US" w:eastAsia="de-DE"/>
              </w:rPr>
              <w:t>67</w:t>
            </w:r>
          </w:p>
        </w:tc>
      </w:tr>
      <w:tr w:rsidR="00EB31E0" w:rsidRPr="006A56FF" w14:paraId="11718806" w14:textId="77777777" w:rsidTr="00386E9B">
        <w:trPr>
          <w:trHeight w:val="285"/>
        </w:trPr>
        <w:tc>
          <w:tcPr>
            <w:tcW w:w="2665" w:type="dxa"/>
            <w:shd w:val="clear" w:color="auto" w:fill="auto"/>
            <w:noWrap/>
            <w:vAlign w:val="bottom"/>
          </w:tcPr>
          <w:p w14:paraId="795E205B" w14:textId="62ADA018" w:rsidR="00EB31E0" w:rsidRPr="006A56FF" w:rsidRDefault="00EB31E0" w:rsidP="00EB31E0">
            <w:pPr>
              <w:rPr>
                <w:rFonts w:eastAsia="Times New Roman"/>
                <w:lang w:val="en-US" w:eastAsia="de-DE"/>
              </w:rPr>
            </w:pPr>
            <w:r w:rsidRPr="006A56FF">
              <w:rPr>
                <w:rFonts w:eastAsia="Times New Roman"/>
                <w:lang w:val="en-US" w:eastAsia="de-DE"/>
              </w:rPr>
              <w:t>References</w:t>
            </w:r>
            <w:r w:rsidR="001F104C">
              <w:rPr>
                <w:rFonts w:eastAsia="Times New Roman"/>
                <w:lang w:val="en-US" w:eastAsia="de-DE"/>
              </w:rPr>
              <w:t xml:space="preserve"> (</w:t>
            </w:r>
            <w:proofErr w:type="spellStart"/>
            <w:r w:rsidR="001F104C">
              <w:rPr>
                <w:rFonts w:eastAsia="Times New Roman"/>
                <w:lang w:val="en-US" w:eastAsia="de-DE"/>
              </w:rPr>
              <w:t>zählt</w:t>
            </w:r>
            <w:proofErr w:type="spellEnd"/>
            <w:r w:rsidR="001F104C">
              <w:rPr>
                <w:rFonts w:eastAsia="Times New Roman"/>
                <w:lang w:val="en-US" w:eastAsia="de-DE"/>
              </w:rPr>
              <w:t xml:space="preserve"> </w:t>
            </w:r>
            <w:proofErr w:type="spellStart"/>
            <w:r w:rsidR="001F104C">
              <w:rPr>
                <w:rFonts w:eastAsia="Times New Roman"/>
                <w:lang w:val="en-US" w:eastAsia="de-DE"/>
              </w:rPr>
              <w:t>nicht</w:t>
            </w:r>
            <w:proofErr w:type="spellEnd"/>
            <w:r w:rsidR="001F104C">
              <w:rPr>
                <w:rFonts w:eastAsia="Times New Roman"/>
                <w:lang w:val="en-US" w:eastAsia="de-DE"/>
              </w:rPr>
              <w:t>)</w:t>
            </w:r>
          </w:p>
        </w:tc>
        <w:tc>
          <w:tcPr>
            <w:tcW w:w="1964" w:type="dxa"/>
            <w:shd w:val="clear" w:color="auto" w:fill="auto"/>
            <w:noWrap/>
            <w:vAlign w:val="bottom"/>
          </w:tcPr>
          <w:p w14:paraId="2B0C49A2" w14:textId="462237E5" w:rsidR="00EB31E0" w:rsidRPr="006A56FF" w:rsidRDefault="004D303B" w:rsidP="00EB31E0">
            <w:pPr>
              <w:jc w:val="right"/>
              <w:rPr>
                <w:rFonts w:eastAsia="Times New Roman"/>
                <w:lang w:val="en-US" w:eastAsia="de-DE"/>
              </w:rPr>
            </w:pPr>
            <w:r w:rsidRPr="006A56FF">
              <w:rPr>
                <w:rFonts w:eastAsia="Times New Roman"/>
                <w:lang w:val="en-US" w:eastAsia="de-DE"/>
              </w:rPr>
              <w:t>845</w:t>
            </w:r>
          </w:p>
        </w:tc>
      </w:tr>
      <w:tr w:rsidR="00EB31E0" w:rsidRPr="006A56FF" w14:paraId="39AEAFC3" w14:textId="77777777" w:rsidTr="00386E9B">
        <w:trPr>
          <w:trHeight w:val="285"/>
        </w:trPr>
        <w:tc>
          <w:tcPr>
            <w:tcW w:w="2665" w:type="dxa"/>
            <w:shd w:val="clear" w:color="auto" w:fill="auto"/>
            <w:noWrap/>
            <w:vAlign w:val="bottom"/>
          </w:tcPr>
          <w:p w14:paraId="4B7BFC2F" w14:textId="77777777" w:rsidR="00EB31E0" w:rsidRPr="006A56FF" w:rsidRDefault="00EB31E0" w:rsidP="00EB31E0">
            <w:pPr>
              <w:rPr>
                <w:rFonts w:eastAsia="Times New Roman"/>
                <w:lang w:val="en-US" w:eastAsia="de-DE"/>
              </w:rPr>
            </w:pPr>
            <w:r w:rsidRPr="006A56FF">
              <w:rPr>
                <w:rFonts w:eastAsia="Times New Roman"/>
                <w:lang w:val="en-US" w:eastAsia="de-DE"/>
              </w:rPr>
              <w:t>Only Words</w:t>
            </w:r>
          </w:p>
        </w:tc>
        <w:tc>
          <w:tcPr>
            <w:tcW w:w="1964" w:type="dxa"/>
            <w:shd w:val="clear" w:color="auto" w:fill="auto"/>
            <w:noWrap/>
            <w:vAlign w:val="bottom"/>
          </w:tcPr>
          <w:p w14:paraId="6E868524" w14:textId="55DB4DC8" w:rsidR="00EB31E0" w:rsidRPr="006A56FF" w:rsidRDefault="00CE38C0" w:rsidP="00EB31E0">
            <w:pPr>
              <w:jc w:val="right"/>
              <w:rPr>
                <w:rFonts w:eastAsia="Times New Roman"/>
                <w:lang w:val="en-US" w:eastAsia="de-DE"/>
              </w:rPr>
            </w:pPr>
            <w:r>
              <w:rPr>
                <w:rFonts w:eastAsia="Times New Roman"/>
                <w:lang w:val="en-US" w:eastAsia="de-DE"/>
              </w:rPr>
              <w:t>4505</w:t>
            </w:r>
          </w:p>
        </w:tc>
      </w:tr>
      <w:tr w:rsidR="001B3191" w:rsidRPr="006A56FF" w14:paraId="7367C983" w14:textId="77777777" w:rsidTr="001B3191">
        <w:trPr>
          <w:trHeight w:val="285"/>
        </w:trPr>
        <w:tc>
          <w:tcPr>
            <w:tcW w:w="2665" w:type="dxa"/>
            <w:shd w:val="clear" w:color="auto" w:fill="auto"/>
            <w:noWrap/>
            <w:vAlign w:val="bottom"/>
          </w:tcPr>
          <w:p w14:paraId="7D99A513" w14:textId="4DBD57C1" w:rsidR="001B3191" w:rsidRPr="006A56FF" w:rsidRDefault="001B3191" w:rsidP="001B3191">
            <w:pPr>
              <w:rPr>
                <w:rFonts w:eastAsia="Times New Roman"/>
                <w:b/>
                <w:lang w:val="en-US" w:eastAsia="de-DE"/>
              </w:rPr>
            </w:pPr>
            <w:r w:rsidRPr="006A56FF">
              <w:rPr>
                <w:rFonts w:eastAsia="Times New Roman"/>
                <w:lang w:val="en-US" w:eastAsia="de-DE"/>
              </w:rPr>
              <w:t>Figures/Tables</w:t>
            </w:r>
          </w:p>
        </w:tc>
        <w:tc>
          <w:tcPr>
            <w:tcW w:w="1964" w:type="dxa"/>
            <w:shd w:val="clear" w:color="auto" w:fill="auto"/>
            <w:noWrap/>
            <w:vAlign w:val="bottom"/>
          </w:tcPr>
          <w:p w14:paraId="0A5ED6EC" w14:textId="73DC60E0" w:rsidR="001B3191" w:rsidRPr="00555ABD" w:rsidRDefault="001B3191" w:rsidP="001B3191">
            <w:pPr>
              <w:jc w:val="right"/>
              <w:rPr>
                <w:rFonts w:eastAsia="Times New Roman"/>
                <w:bCs/>
                <w:lang w:val="en-US" w:eastAsia="de-DE"/>
              </w:rPr>
            </w:pPr>
            <w:r w:rsidRPr="00555ABD">
              <w:rPr>
                <w:rFonts w:eastAsia="Times New Roman"/>
                <w:bCs/>
                <w:lang w:val="en-US" w:eastAsia="de-DE"/>
              </w:rPr>
              <w:t>772</w:t>
            </w:r>
          </w:p>
        </w:tc>
      </w:tr>
      <w:tr w:rsidR="00555ABD" w:rsidRPr="006A56FF" w14:paraId="151FA7C6" w14:textId="77777777" w:rsidTr="001B3191">
        <w:trPr>
          <w:trHeight w:val="285"/>
        </w:trPr>
        <w:tc>
          <w:tcPr>
            <w:tcW w:w="2665" w:type="dxa"/>
            <w:shd w:val="clear" w:color="auto" w:fill="auto"/>
            <w:noWrap/>
            <w:vAlign w:val="bottom"/>
          </w:tcPr>
          <w:p w14:paraId="5FFE65A4" w14:textId="37DDDE8B" w:rsidR="00555ABD" w:rsidRPr="006A56FF" w:rsidRDefault="00555ABD" w:rsidP="00555ABD">
            <w:pPr>
              <w:rPr>
                <w:rFonts w:eastAsia="Times New Roman"/>
                <w:lang w:val="en-US" w:eastAsia="de-DE"/>
              </w:rPr>
            </w:pPr>
            <w:r w:rsidRPr="006A56FF">
              <w:rPr>
                <w:rFonts w:eastAsia="Times New Roman"/>
                <w:bCs/>
                <w:lang w:val="en-US" w:eastAsia="de-DE"/>
              </w:rPr>
              <w:t>TOTAL</w:t>
            </w:r>
          </w:p>
        </w:tc>
        <w:tc>
          <w:tcPr>
            <w:tcW w:w="1964" w:type="dxa"/>
            <w:shd w:val="clear" w:color="auto" w:fill="auto"/>
            <w:noWrap/>
            <w:vAlign w:val="bottom"/>
          </w:tcPr>
          <w:p w14:paraId="3D8E3F50" w14:textId="1C584A50" w:rsidR="00555ABD" w:rsidRDefault="00CE38C0" w:rsidP="00555ABD">
            <w:pPr>
              <w:jc w:val="right"/>
              <w:rPr>
                <w:rFonts w:eastAsia="Times New Roman"/>
                <w:bCs/>
                <w:lang w:val="en-US" w:eastAsia="de-DE"/>
              </w:rPr>
            </w:pPr>
            <w:r>
              <w:rPr>
                <w:rFonts w:eastAsia="Times New Roman"/>
                <w:lang w:val="en-US" w:eastAsia="de-DE"/>
              </w:rPr>
              <w:t>5277</w:t>
            </w:r>
          </w:p>
        </w:tc>
      </w:tr>
      <w:tr w:rsidR="00555ABD" w:rsidRPr="006A56FF" w14:paraId="07F66811" w14:textId="77777777" w:rsidTr="001B3191">
        <w:trPr>
          <w:trHeight w:val="285"/>
        </w:trPr>
        <w:tc>
          <w:tcPr>
            <w:tcW w:w="2665" w:type="dxa"/>
            <w:shd w:val="clear" w:color="auto" w:fill="auto"/>
            <w:noWrap/>
            <w:vAlign w:val="bottom"/>
          </w:tcPr>
          <w:p w14:paraId="6FAAA61D" w14:textId="687D6271" w:rsidR="00555ABD" w:rsidRPr="006A56FF" w:rsidRDefault="00555ABD" w:rsidP="00555ABD">
            <w:pPr>
              <w:rPr>
                <w:rFonts w:eastAsia="Times New Roman"/>
                <w:bCs/>
                <w:lang w:val="en-US" w:eastAsia="de-DE"/>
              </w:rPr>
            </w:pPr>
            <w:r w:rsidRPr="006A56FF">
              <w:rPr>
                <w:rFonts w:eastAsia="Times New Roman"/>
                <w:b/>
                <w:lang w:val="en-US" w:eastAsia="de-DE"/>
              </w:rPr>
              <w:t>Journal Max.</w:t>
            </w:r>
          </w:p>
        </w:tc>
        <w:tc>
          <w:tcPr>
            <w:tcW w:w="1964" w:type="dxa"/>
            <w:shd w:val="clear" w:color="auto" w:fill="auto"/>
            <w:noWrap/>
            <w:vAlign w:val="bottom"/>
          </w:tcPr>
          <w:p w14:paraId="00B3ACBC" w14:textId="2D3666A3" w:rsidR="00555ABD" w:rsidRPr="006A56FF" w:rsidRDefault="00555ABD" w:rsidP="00555ABD">
            <w:pPr>
              <w:jc w:val="right"/>
              <w:rPr>
                <w:rFonts w:eastAsia="Times New Roman"/>
                <w:bCs/>
                <w:lang w:val="en-US" w:eastAsia="de-DE"/>
              </w:rPr>
            </w:pPr>
            <w:r>
              <w:rPr>
                <w:rFonts w:eastAsia="Times New Roman"/>
                <w:b/>
                <w:lang w:val="en-US" w:eastAsia="de-DE"/>
              </w:rPr>
              <w:t>7000</w:t>
            </w:r>
          </w:p>
        </w:tc>
      </w:tr>
      <w:tr w:rsidR="00555ABD" w:rsidRPr="006A56FF" w14:paraId="007E53E0" w14:textId="77777777" w:rsidTr="00386E9B">
        <w:trPr>
          <w:trHeight w:val="285"/>
        </w:trPr>
        <w:tc>
          <w:tcPr>
            <w:tcW w:w="2665" w:type="dxa"/>
            <w:shd w:val="clear" w:color="auto" w:fill="auto"/>
            <w:noWrap/>
            <w:vAlign w:val="bottom"/>
          </w:tcPr>
          <w:p w14:paraId="1302F765" w14:textId="35979016" w:rsidR="00555ABD" w:rsidRPr="006A56FF" w:rsidRDefault="00555ABD" w:rsidP="00555ABD">
            <w:pPr>
              <w:rPr>
                <w:rFonts w:eastAsia="Times New Roman"/>
                <w:lang w:val="en-US" w:eastAsia="de-DE"/>
              </w:rPr>
            </w:pPr>
          </w:p>
        </w:tc>
        <w:tc>
          <w:tcPr>
            <w:tcW w:w="1964" w:type="dxa"/>
            <w:shd w:val="clear" w:color="auto" w:fill="auto"/>
            <w:noWrap/>
            <w:vAlign w:val="bottom"/>
          </w:tcPr>
          <w:p w14:paraId="73D9AAE7" w14:textId="465492FB" w:rsidR="00555ABD" w:rsidRPr="006A56FF" w:rsidRDefault="00555ABD" w:rsidP="00555ABD">
            <w:pPr>
              <w:jc w:val="right"/>
              <w:rPr>
                <w:rFonts w:eastAsia="Times New Roman"/>
                <w:bCs/>
                <w:lang w:val="en-US" w:eastAsia="de-DE"/>
              </w:rPr>
            </w:pPr>
          </w:p>
        </w:tc>
      </w:tr>
      <w:tr w:rsidR="00555ABD" w:rsidRPr="006A56FF" w14:paraId="1D305B81" w14:textId="77777777" w:rsidTr="00555ABD">
        <w:trPr>
          <w:trHeight w:val="285"/>
        </w:trPr>
        <w:tc>
          <w:tcPr>
            <w:tcW w:w="2665" w:type="dxa"/>
            <w:shd w:val="clear" w:color="auto" w:fill="auto"/>
            <w:noWrap/>
            <w:vAlign w:val="bottom"/>
          </w:tcPr>
          <w:p w14:paraId="09645C1F" w14:textId="3372DC83" w:rsidR="00555ABD" w:rsidRPr="006A56FF" w:rsidRDefault="00555ABD" w:rsidP="00555ABD">
            <w:pPr>
              <w:jc w:val="right"/>
              <w:rPr>
                <w:rFonts w:eastAsia="Times New Roman"/>
                <w:bCs/>
                <w:lang w:val="en-US" w:eastAsia="de-DE"/>
              </w:rPr>
            </w:pPr>
          </w:p>
        </w:tc>
        <w:tc>
          <w:tcPr>
            <w:tcW w:w="1964" w:type="dxa"/>
            <w:shd w:val="clear" w:color="auto" w:fill="auto"/>
            <w:noWrap/>
            <w:vAlign w:val="bottom"/>
          </w:tcPr>
          <w:p w14:paraId="6A2EB706" w14:textId="2FDFB015" w:rsidR="00555ABD" w:rsidRPr="006A56FF" w:rsidRDefault="00555ABD" w:rsidP="00555ABD">
            <w:pPr>
              <w:jc w:val="right"/>
              <w:rPr>
                <w:rFonts w:eastAsia="Times New Roman"/>
                <w:bCs/>
                <w:lang w:val="en-US" w:eastAsia="de-DE"/>
              </w:rPr>
            </w:pPr>
          </w:p>
        </w:tc>
      </w:tr>
    </w:tbl>
    <w:tbl>
      <w:tblPr>
        <w:tblpPr w:leftFromText="141" w:rightFromText="141" w:vertAnchor="text" w:horzAnchor="page" w:tblpX="7160" w:tblpY="-4439"/>
        <w:tblW w:w="38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665"/>
        <w:gridCol w:w="1200"/>
      </w:tblGrid>
      <w:tr w:rsidR="008B7258" w:rsidRPr="006A56FF" w14:paraId="57232EBB" w14:textId="77777777" w:rsidTr="008B7258">
        <w:trPr>
          <w:trHeight w:val="285"/>
        </w:trPr>
        <w:tc>
          <w:tcPr>
            <w:tcW w:w="2665" w:type="dxa"/>
            <w:shd w:val="clear" w:color="auto" w:fill="auto"/>
            <w:noWrap/>
            <w:vAlign w:val="bottom"/>
            <w:hideMark/>
          </w:tcPr>
          <w:p w14:paraId="52808748" w14:textId="77777777" w:rsidR="008B7258" w:rsidRPr="006A56FF" w:rsidRDefault="008B7258" w:rsidP="008B7258">
            <w:pPr>
              <w:rPr>
                <w:rFonts w:eastAsia="Times New Roman"/>
                <w:b/>
                <w:szCs w:val="24"/>
                <w:lang w:val="en-US" w:eastAsia="de-DE"/>
              </w:rPr>
            </w:pPr>
            <w:proofErr w:type="spellStart"/>
            <w:r w:rsidRPr="006A56FF">
              <w:rPr>
                <w:rFonts w:eastAsia="Times New Roman"/>
                <w:b/>
                <w:szCs w:val="24"/>
                <w:lang w:val="en-US" w:eastAsia="de-DE"/>
              </w:rPr>
              <w:t>Tabels</w:t>
            </w:r>
            <w:proofErr w:type="spellEnd"/>
            <w:r w:rsidRPr="006A56FF">
              <w:rPr>
                <w:rFonts w:eastAsia="Times New Roman"/>
                <w:b/>
                <w:szCs w:val="24"/>
                <w:lang w:val="en-US" w:eastAsia="de-DE"/>
              </w:rPr>
              <w:t>/Figures</w:t>
            </w:r>
          </w:p>
        </w:tc>
        <w:tc>
          <w:tcPr>
            <w:tcW w:w="1200" w:type="dxa"/>
            <w:shd w:val="clear" w:color="auto" w:fill="auto"/>
            <w:noWrap/>
            <w:vAlign w:val="bottom"/>
          </w:tcPr>
          <w:p w14:paraId="27D2A57B" w14:textId="77777777" w:rsidR="008B7258" w:rsidRPr="006A56FF" w:rsidRDefault="008B7258" w:rsidP="008B7258">
            <w:pPr>
              <w:jc w:val="center"/>
              <w:rPr>
                <w:rFonts w:eastAsia="Times New Roman"/>
                <w:b/>
                <w:bCs/>
                <w:lang w:val="en-US" w:eastAsia="de-DE"/>
              </w:rPr>
            </w:pPr>
          </w:p>
        </w:tc>
      </w:tr>
      <w:tr w:rsidR="008B7258" w:rsidRPr="006A56FF" w14:paraId="6552EE18" w14:textId="77777777" w:rsidTr="008B7258">
        <w:trPr>
          <w:trHeight w:val="285"/>
        </w:trPr>
        <w:tc>
          <w:tcPr>
            <w:tcW w:w="2665" w:type="dxa"/>
            <w:shd w:val="clear" w:color="auto" w:fill="auto"/>
            <w:noWrap/>
            <w:vAlign w:val="bottom"/>
          </w:tcPr>
          <w:p w14:paraId="7BC4ADF9" w14:textId="77777777" w:rsidR="008B7258" w:rsidRPr="006A56FF" w:rsidRDefault="008B7258" w:rsidP="008B7258">
            <w:pPr>
              <w:rPr>
                <w:rFonts w:eastAsia="Times New Roman"/>
                <w:bCs/>
                <w:lang w:val="en-US" w:eastAsia="de-DE"/>
              </w:rPr>
            </w:pPr>
            <w:r w:rsidRPr="006A56FF">
              <w:rPr>
                <w:rFonts w:eastAsia="Times New Roman"/>
                <w:bCs/>
                <w:lang w:val="en-US" w:eastAsia="de-DE"/>
              </w:rPr>
              <w:t>T1 (Methods)</w:t>
            </w:r>
          </w:p>
        </w:tc>
        <w:tc>
          <w:tcPr>
            <w:tcW w:w="1200" w:type="dxa"/>
            <w:shd w:val="clear" w:color="auto" w:fill="auto"/>
            <w:noWrap/>
            <w:vAlign w:val="bottom"/>
          </w:tcPr>
          <w:p w14:paraId="435314D4" w14:textId="77777777" w:rsidR="008B7258" w:rsidRPr="006A56FF" w:rsidRDefault="008B7258" w:rsidP="008B7258">
            <w:pPr>
              <w:jc w:val="right"/>
              <w:rPr>
                <w:rFonts w:eastAsia="Times New Roman"/>
                <w:bCs/>
                <w:lang w:val="en-US" w:eastAsia="de-DE"/>
              </w:rPr>
            </w:pPr>
            <w:r>
              <w:rPr>
                <w:rFonts w:eastAsia="Times New Roman"/>
                <w:bCs/>
                <w:lang w:val="en-US" w:eastAsia="de-DE"/>
              </w:rPr>
              <w:t>150</w:t>
            </w:r>
          </w:p>
        </w:tc>
      </w:tr>
      <w:tr w:rsidR="008B7258" w:rsidRPr="006A56FF" w14:paraId="3F3EC04B" w14:textId="77777777" w:rsidTr="008B7258">
        <w:trPr>
          <w:trHeight w:val="285"/>
        </w:trPr>
        <w:tc>
          <w:tcPr>
            <w:tcW w:w="2665" w:type="dxa"/>
            <w:shd w:val="clear" w:color="auto" w:fill="auto"/>
            <w:noWrap/>
            <w:vAlign w:val="bottom"/>
          </w:tcPr>
          <w:p w14:paraId="3984E9D5" w14:textId="77777777" w:rsidR="008B7258" w:rsidRPr="006A56FF" w:rsidRDefault="008B7258" w:rsidP="008B7258">
            <w:pPr>
              <w:rPr>
                <w:rFonts w:eastAsia="Times New Roman"/>
                <w:bCs/>
                <w:lang w:val="en-US" w:eastAsia="de-DE"/>
              </w:rPr>
            </w:pPr>
            <w:r w:rsidRPr="006A56FF">
              <w:rPr>
                <w:rFonts w:eastAsia="Times New Roman"/>
                <w:bCs/>
                <w:lang w:val="en-US" w:eastAsia="de-DE"/>
              </w:rPr>
              <w:t>T2 (Methods)</w:t>
            </w:r>
          </w:p>
        </w:tc>
        <w:tc>
          <w:tcPr>
            <w:tcW w:w="1200" w:type="dxa"/>
            <w:shd w:val="clear" w:color="auto" w:fill="auto"/>
            <w:noWrap/>
            <w:vAlign w:val="bottom"/>
          </w:tcPr>
          <w:p w14:paraId="3B0B656C" w14:textId="77777777" w:rsidR="008B7258" w:rsidRPr="006A56FF" w:rsidRDefault="008B7258" w:rsidP="008B7258">
            <w:pPr>
              <w:jc w:val="right"/>
              <w:rPr>
                <w:rFonts w:eastAsia="Times New Roman"/>
                <w:bCs/>
                <w:lang w:val="en-US" w:eastAsia="de-DE"/>
              </w:rPr>
            </w:pPr>
            <w:r>
              <w:rPr>
                <w:rFonts w:eastAsia="Times New Roman"/>
                <w:bCs/>
                <w:lang w:val="en-US" w:eastAsia="de-DE"/>
              </w:rPr>
              <w:t>314</w:t>
            </w:r>
          </w:p>
        </w:tc>
      </w:tr>
      <w:tr w:rsidR="008B7258" w:rsidRPr="006A56FF" w14:paraId="672CB6CC" w14:textId="77777777" w:rsidTr="008B7258">
        <w:trPr>
          <w:trHeight w:val="285"/>
        </w:trPr>
        <w:tc>
          <w:tcPr>
            <w:tcW w:w="2665" w:type="dxa"/>
            <w:shd w:val="clear" w:color="auto" w:fill="auto"/>
            <w:noWrap/>
            <w:vAlign w:val="bottom"/>
          </w:tcPr>
          <w:p w14:paraId="6563D1D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417601B8" w14:textId="77777777" w:rsidR="008B7258" w:rsidRPr="006A56FF" w:rsidRDefault="008B7258" w:rsidP="008B7258">
            <w:pPr>
              <w:jc w:val="right"/>
              <w:rPr>
                <w:rFonts w:eastAsia="Times New Roman"/>
                <w:bCs/>
                <w:lang w:val="en-US" w:eastAsia="de-DE"/>
              </w:rPr>
            </w:pPr>
          </w:p>
        </w:tc>
      </w:tr>
      <w:tr w:rsidR="008B7258" w:rsidRPr="006A56FF" w14:paraId="07BBF0ED" w14:textId="77777777" w:rsidTr="008B7258">
        <w:trPr>
          <w:trHeight w:val="285"/>
        </w:trPr>
        <w:tc>
          <w:tcPr>
            <w:tcW w:w="2665" w:type="dxa"/>
            <w:shd w:val="clear" w:color="auto" w:fill="auto"/>
            <w:noWrap/>
            <w:vAlign w:val="bottom"/>
          </w:tcPr>
          <w:p w14:paraId="396DB0D6" w14:textId="77777777" w:rsidR="008B7258" w:rsidRPr="006A56FF" w:rsidRDefault="008B7258" w:rsidP="008B7258">
            <w:pPr>
              <w:rPr>
                <w:rFonts w:eastAsia="Times New Roman"/>
                <w:bCs/>
                <w:lang w:val="en-US" w:eastAsia="de-DE"/>
              </w:rPr>
            </w:pPr>
            <w:r w:rsidRPr="006A56FF">
              <w:rPr>
                <w:rFonts w:eastAsia="Times New Roman"/>
                <w:bCs/>
                <w:lang w:val="en-US" w:eastAsia="de-DE"/>
              </w:rPr>
              <w:t>Total Methods</w:t>
            </w:r>
          </w:p>
        </w:tc>
        <w:tc>
          <w:tcPr>
            <w:tcW w:w="1200" w:type="dxa"/>
            <w:shd w:val="clear" w:color="auto" w:fill="auto"/>
            <w:noWrap/>
            <w:vAlign w:val="bottom"/>
          </w:tcPr>
          <w:p w14:paraId="4025DDD4" w14:textId="77777777" w:rsidR="008B7258" w:rsidRPr="006A56FF" w:rsidRDefault="008B7258" w:rsidP="008B7258">
            <w:pPr>
              <w:jc w:val="right"/>
              <w:rPr>
                <w:rFonts w:eastAsia="Times New Roman"/>
                <w:b/>
                <w:lang w:val="en-US" w:eastAsia="de-DE"/>
              </w:rPr>
            </w:pPr>
            <w:r>
              <w:rPr>
                <w:rFonts w:eastAsia="Times New Roman"/>
                <w:b/>
                <w:lang w:val="en-US" w:eastAsia="de-DE"/>
              </w:rPr>
              <w:t>464</w:t>
            </w:r>
          </w:p>
        </w:tc>
      </w:tr>
      <w:tr w:rsidR="008B7258" w:rsidRPr="006A56FF" w14:paraId="368EC36A" w14:textId="77777777" w:rsidTr="008B7258">
        <w:trPr>
          <w:trHeight w:val="285"/>
        </w:trPr>
        <w:tc>
          <w:tcPr>
            <w:tcW w:w="2665" w:type="dxa"/>
            <w:shd w:val="clear" w:color="auto" w:fill="auto"/>
            <w:noWrap/>
            <w:vAlign w:val="bottom"/>
          </w:tcPr>
          <w:p w14:paraId="50165E95"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1 (Results)</w:t>
            </w:r>
          </w:p>
        </w:tc>
        <w:tc>
          <w:tcPr>
            <w:tcW w:w="1200" w:type="dxa"/>
            <w:shd w:val="clear" w:color="auto" w:fill="auto"/>
            <w:noWrap/>
            <w:vAlign w:val="bottom"/>
          </w:tcPr>
          <w:p w14:paraId="05375399" w14:textId="77777777" w:rsidR="008B7258" w:rsidRPr="006A56FF" w:rsidRDefault="008B7258" w:rsidP="008B7258">
            <w:pPr>
              <w:jc w:val="right"/>
              <w:rPr>
                <w:rFonts w:eastAsia="Times New Roman"/>
                <w:bCs/>
                <w:lang w:val="en-US" w:eastAsia="de-DE"/>
              </w:rPr>
            </w:pPr>
            <w:r>
              <w:rPr>
                <w:rFonts w:eastAsia="Times New Roman"/>
                <w:bCs/>
                <w:lang w:val="en-US" w:eastAsia="de-DE"/>
              </w:rPr>
              <w:t>177</w:t>
            </w:r>
          </w:p>
        </w:tc>
      </w:tr>
      <w:tr w:rsidR="008B7258" w:rsidRPr="006A56FF" w14:paraId="3F246F52" w14:textId="77777777" w:rsidTr="008B7258">
        <w:trPr>
          <w:trHeight w:val="285"/>
        </w:trPr>
        <w:tc>
          <w:tcPr>
            <w:tcW w:w="2665" w:type="dxa"/>
            <w:shd w:val="clear" w:color="auto" w:fill="auto"/>
            <w:noWrap/>
            <w:vAlign w:val="bottom"/>
          </w:tcPr>
          <w:p w14:paraId="1DEB8124" w14:textId="77777777" w:rsidR="008B7258" w:rsidRPr="006A56FF" w:rsidRDefault="008B7258" w:rsidP="008B7258">
            <w:pPr>
              <w:rPr>
                <w:rFonts w:eastAsia="Times New Roman"/>
                <w:bCs/>
                <w:lang w:val="en-US" w:eastAsia="de-DE"/>
              </w:rPr>
            </w:pPr>
            <w:r>
              <w:rPr>
                <w:rFonts w:eastAsia="Times New Roman"/>
                <w:bCs/>
                <w:lang w:val="en-US" w:eastAsia="de-DE"/>
              </w:rPr>
              <w:t>T</w:t>
            </w:r>
            <w:r w:rsidRPr="006A56FF">
              <w:rPr>
                <w:rFonts w:eastAsia="Times New Roman"/>
                <w:bCs/>
                <w:lang w:val="en-US" w:eastAsia="de-DE"/>
              </w:rPr>
              <w:t>2 (Results)</w:t>
            </w:r>
          </w:p>
        </w:tc>
        <w:tc>
          <w:tcPr>
            <w:tcW w:w="1200" w:type="dxa"/>
            <w:shd w:val="clear" w:color="auto" w:fill="auto"/>
            <w:noWrap/>
            <w:vAlign w:val="bottom"/>
          </w:tcPr>
          <w:p w14:paraId="6EC60E6D" w14:textId="77777777" w:rsidR="008B7258" w:rsidRPr="006A56FF" w:rsidRDefault="008B7258" w:rsidP="008B7258">
            <w:pPr>
              <w:jc w:val="right"/>
              <w:rPr>
                <w:rFonts w:eastAsia="Times New Roman"/>
                <w:bCs/>
                <w:lang w:val="en-US" w:eastAsia="de-DE"/>
              </w:rPr>
            </w:pPr>
            <w:r>
              <w:rPr>
                <w:rFonts w:eastAsia="Times New Roman"/>
                <w:bCs/>
                <w:lang w:val="en-US" w:eastAsia="de-DE"/>
              </w:rPr>
              <w:t>131</w:t>
            </w:r>
          </w:p>
        </w:tc>
      </w:tr>
      <w:tr w:rsidR="008B7258" w:rsidRPr="006A56FF" w14:paraId="73A20C10" w14:textId="77777777" w:rsidTr="008B7258">
        <w:trPr>
          <w:trHeight w:val="285"/>
        </w:trPr>
        <w:tc>
          <w:tcPr>
            <w:tcW w:w="2665" w:type="dxa"/>
            <w:shd w:val="clear" w:color="auto" w:fill="auto"/>
            <w:noWrap/>
            <w:vAlign w:val="bottom"/>
          </w:tcPr>
          <w:p w14:paraId="73CF8337"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7AE9BA6E" w14:textId="77777777" w:rsidR="008B7258" w:rsidRPr="006A56FF" w:rsidRDefault="008B7258" w:rsidP="008B7258">
            <w:pPr>
              <w:jc w:val="right"/>
              <w:rPr>
                <w:rFonts w:eastAsia="Times New Roman"/>
                <w:bCs/>
                <w:lang w:val="en-US" w:eastAsia="de-DE"/>
              </w:rPr>
            </w:pPr>
          </w:p>
        </w:tc>
      </w:tr>
      <w:tr w:rsidR="008B7258" w:rsidRPr="006A56FF" w14:paraId="69F6D681" w14:textId="77777777" w:rsidTr="008B7258">
        <w:trPr>
          <w:trHeight w:val="285"/>
        </w:trPr>
        <w:tc>
          <w:tcPr>
            <w:tcW w:w="2665" w:type="dxa"/>
            <w:shd w:val="clear" w:color="auto" w:fill="auto"/>
            <w:noWrap/>
            <w:vAlign w:val="bottom"/>
          </w:tcPr>
          <w:p w14:paraId="2AB5B6A1"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182BF8DC" w14:textId="77777777" w:rsidR="008B7258" w:rsidRPr="006A56FF" w:rsidRDefault="008B7258" w:rsidP="008B7258">
            <w:pPr>
              <w:jc w:val="right"/>
              <w:rPr>
                <w:rFonts w:eastAsia="Times New Roman"/>
                <w:bCs/>
                <w:lang w:val="en-US" w:eastAsia="de-DE"/>
              </w:rPr>
            </w:pPr>
          </w:p>
        </w:tc>
      </w:tr>
      <w:tr w:rsidR="008B7258" w:rsidRPr="006A56FF" w14:paraId="4EBCA04C" w14:textId="77777777" w:rsidTr="008B7258">
        <w:trPr>
          <w:trHeight w:val="285"/>
        </w:trPr>
        <w:tc>
          <w:tcPr>
            <w:tcW w:w="2665" w:type="dxa"/>
            <w:shd w:val="clear" w:color="auto" w:fill="auto"/>
            <w:noWrap/>
            <w:vAlign w:val="bottom"/>
          </w:tcPr>
          <w:p w14:paraId="3D8FF0C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5613C014" w14:textId="77777777" w:rsidR="008B7258" w:rsidRPr="006A56FF" w:rsidRDefault="008B7258" w:rsidP="008B7258">
            <w:pPr>
              <w:jc w:val="right"/>
              <w:rPr>
                <w:rFonts w:eastAsia="Times New Roman"/>
                <w:bCs/>
                <w:lang w:val="en-US" w:eastAsia="de-DE"/>
              </w:rPr>
            </w:pPr>
          </w:p>
        </w:tc>
      </w:tr>
      <w:tr w:rsidR="008B7258" w:rsidRPr="006A56FF" w14:paraId="69586497" w14:textId="77777777" w:rsidTr="008B7258">
        <w:trPr>
          <w:trHeight w:val="285"/>
        </w:trPr>
        <w:tc>
          <w:tcPr>
            <w:tcW w:w="2665" w:type="dxa"/>
            <w:shd w:val="clear" w:color="auto" w:fill="auto"/>
            <w:noWrap/>
            <w:vAlign w:val="bottom"/>
          </w:tcPr>
          <w:p w14:paraId="355E6611" w14:textId="77777777" w:rsidR="008B7258" w:rsidRPr="006A56FF" w:rsidRDefault="008B7258" w:rsidP="008B7258">
            <w:pPr>
              <w:rPr>
                <w:rFonts w:eastAsia="Times New Roman"/>
                <w:bCs/>
                <w:lang w:val="en-US" w:eastAsia="de-DE"/>
              </w:rPr>
            </w:pPr>
            <w:r>
              <w:rPr>
                <w:rFonts w:eastAsia="Times New Roman"/>
                <w:bCs/>
                <w:lang w:val="en-US" w:eastAsia="de-DE"/>
              </w:rPr>
              <w:t>Total Results</w:t>
            </w:r>
          </w:p>
        </w:tc>
        <w:tc>
          <w:tcPr>
            <w:tcW w:w="1200" w:type="dxa"/>
            <w:shd w:val="clear" w:color="auto" w:fill="auto"/>
            <w:noWrap/>
            <w:vAlign w:val="bottom"/>
          </w:tcPr>
          <w:p w14:paraId="017E6795" w14:textId="77777777" w:rsidR="008B7258" w:rsidRPr="006A56FF" w:rsidRDefault="008B7258" w:rsidP="008B7258">
            <w:pPr>
              <w:jc w:val="right"/>
              <w:rPr>
                <w:rFonts w:eastAsia="Times New Roman"/>
                <w:b/>
                <w:lang w:val="en-US" w:eastAsia="de-DE"/>
              </w:rPr>
            </w:pPr>
            <w:r>
              <w:rPr>
                <w:rFonts w:eastAsia="Times New Roman"/>
                <w:b/>
                <w:lang w:val="en-US" w:eastAsia="de-DE"/>
              </w:rPr>
              <w:t>308</w:t>
            </w:r>
          </w:p>
        </w:tc>
      </w:tr>
      <w:tr w:rsidR="008B7258" w:rsidRPr="006A56FF" w14:paraId="512AC6FF" w14:textId="77777777" w:rsidTr="008B7258">
        <w:trPr>
          <w:trHeight w:val="285"/>
        </w:trPr>
        <w:tc>
          <w:tcPr>
            <w:tcW w:w="2665" w:type="dxa"/>
            <w:shd w:val="clear" w:color="auto" w:fill="auto"/>
            <w:noWrap/>
            <w:vAlign w:val="bottom"/>
          </w:tcPr>
          <w:p w14:paraId="7F17EE29" w14:textId="77777777" w:rsidR="008B7258" w:rsidRPr="006A56FF" w:rsidRDefault="008B7258" w:rsidP="008B7258">
            <w:pPr>
              <w:rPr>
                <w:rFonts w:eastAsia="Times New Roman"/>
                <w:bCs/>
                <w:lang w:val="en-US" w:eastAsia="de-DE"/>
              </w:rPr>
            </w:pPr>
            <w:r w:rsidRPr="006A56FF">
              <w:rPr>
                <w:rFonts w:eastAsia="Times New Roman"/>
                <w:bCs/>
                <w:lang w:val="en-US" w:eastAsia="de-DE"/>
              </w:rPr>
              <w:t>Total</w:t>
            </w:r>
          </w:p>
        </w:tc>
        <w:tc>
          <w:tcPr>
            <w:tcW w:w="1200" w:type="dxa"/>
            <w:shd w:val="clear" w:color="auto" w:fill="auto"/>
            <w:noWrap/>
            <w:vAlign w:val="bottom"/>
          </w:tcPr>
          <w:p w14:paraId="5418A97B" w14:textId="77777777" w:rsidR="008B7258" w:rsidRPr="00B52283" w:rsidRDefault="008B7258" w:rsidP="008B7258">
            <w:pPr>
              <w:jc w:val="right"/>
              <w:rPr>
                <w:rFonts w:eastAsia="Times New Roman"/>
                <w:b/>
                <w:lang w:val="en-US" w:eastAsia="de-DE"/>
              </w:rPr>
            </w:pPr>
            <w:r w:rsidRPr="00B52283">
              <w:rPr>
                <w:rFonts w:eastAsia="Times New Roman"/>
                <w:b/>
                <w:lang w:val="en-US" w:eastAsia="de-DE"/>
              </w:rPr>
              <w:t>772</w:t>
            </w:r>
          </w:p>
        </w:tc>
      </w:tr>
      <w:tr w:rsidR="008B7258" w:rsidRPr="006A56FF" w14:paraId="725FD43B" w14:textId="77777777" w:rsidTr="008B7258">
        <w:trPr>
          <w:trHeight w:val="285"/>
        </w:trPr>
        <w:tc>
          <w:tcPr>
            <w:tcW w:w="2665" w:type="dxa"/>
            <w:shd w:val="clear" w:color="auto" w:fill="auto"/>
            <w:noWrap/>
            <w:vAlign w:val="bottom"/>
          </w:tcPr>
          <w:p w14:paraId="71211361" w14:textId="77777777" w:rsidR="008B7258" w:rsidRPr="006A56FF" w:rsidRDefault="008B7258" w:rsidP="008B7258">
            <w:pPr>
              <w:jc w:val="right"/>
              <w:rPr>
                <w:rFonts w:eastAsia="Times New Roman"/>
                <w:bCs/>
                <w:lang w:val="en-US" w:eastAsia="de-DE"/>
              </w:rPr>
            </w:pPr>
          </w:p>
        </w:tc>
        <w:tc>
          <w:tcPr>
            <w:tcW w:w="1200" w:type="dxa"/>
            <w:shd w:val="clear" w:color="auto" w:fill="auto"/>
            <w:noWrap/>
            <w:vAlign w:val="bottom"/>
          </w:tcPr>
          <w:p w14:paraId="1CF15BEA" w14:textId="77777777" w:rsidR="008B7258" w:rsidRPr="006A56FF" w:rsidRDefault="008B7258" w:rsidP="008B7258">
            <w:pPr>
              <w:jc w:val="right"/>
              <w:rPr>
                <w:rFonts w:eastAsia="Times New Roman"/>
                <w:b/>
                <w:lang w:val="en-US" w:eastAsia="de-DE"/>
              </w:rPr>
            </w:pPr>
          </w:p>
        </w:tc>
      </w:tr>
      <w:tr w:rsidR="008B7258" w:rsidRPr="006A56FF" w14:paraId="2F745F0D" w14:textId="77777777" w:rsidTr="008B7258">
        <w:trPr>
          <w:trHeight w:val="285"/>
        </w:trPr>
        <w:tc>
          <w:tcPr>
            <w:tcW w:w="2665" w:type="dxa"/>
            <w:shd w:val="clear" w:color="auto" w:fill="auto"/>
            <w:noWrap/>
            <w:vAlign w:val="bottom"/>
          </w:tcPr>
          <w:p w14:paraId="615DCC6C"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66784823" w14:textId="77777777" w:rsidR="008B7258" w:rsidRPr="006A56FF" w:rsidRDefault="008B7258" w:rsidP="008B7258">
            <w:pPr>
              <w:jc w:val="right"/>
              <w:rPr>
                <w:rFonts w:eastAsia="Times New Roman"/>
                <w:b/>
                <w:lang w:val="en-US" w:eastAsia="de-DE"/>
              </w:rPr>
            </w:pPr>
          </w:p>
        </w:tc>
      </w:tr>
      <w:tr w:rsidR="008B7258" w:rsidRPr="006A56FF" w14:paraId="313EF0E7" w14:textId="77777777" w:rsidTr="008B7258">
        <w:trPr>
          <w:trHeight w:val="285"/>
        </w:trPr>
        <w:tc>
          <w:tcPr>
            <w:tcW w:w="2665" w:type="dxa"/>
            <w:shd w:val="clear" w:color="auto" w:fill="auto"/>
            <w:noWrap/>
            <w:vAlign w:val="bottom"/>
          </w:tcPr>
          <w:p w14:paraId="1E6F44A0"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2DA86BDE" w14:textId="77777777" w:rsidR="008B7258" w:rsidRPr="006A56FF" w:rsidRDefault="008B7258" w:rsidP="008B7258">
            <w:pPr>
              <w:jc w:val="right"/>
              <w:rPr>
                <w:rFonts w:eastAsia="Times New Roman"/>
                <w:b/>
                <w:lang w:val="en-US" w:eastAsia="de-DE"/>
              </w:rPr>
            </w:pPr>
          </w:p>
        </w:tc>
      </w:tr>
      <w:tr w:rsidR="008B7258" w:rsidRPr="006A56FF" w14:paraId="226434FB" w14:textId="77777777" w:rsidTr="008B7258">
        <w:trPr>
          <w:trHeight w:val="285"/>
        </w:trPr>
        <w:tc>
          <w:tcPr>
            <w:tcW w:w="2665" w:type="dxa"/>
            <w:shd w:val="clear" w:color="auto" w:fill="auto"/>
            <w:noWrap/>
            <w:vAlign w:val="bottom"/>
          </w:tcPr>
          <w:p w14:paraId="56AC8BCF" w14:textId="77777777" w:rsidR="008B7258" w:rsidRPr="006A56FF" w:rsidRDefault="008B7258" w:rsidP="008B7258">
            <w:pPr>
              <w:rPr>
                <w:rFonts w:eastAsia="Times New Roman"/>
                <w:bCs/>
                <w:lang w:val="en-US" w:eastAsia="de-DE"/>
              </w:rPr>
            </w:pPr>
          </w:p>
        </w:tc>
        <w:tc>
          <w:tcPr>
            <w:tcW w:w="1200" w:type="dxa"/>
            <w:shd w:val="clear" w:color="auto" w:fill="auto"/>
            <w:noWrap/>
            <w:vAlign w:val="bottom"/>
          </w:tcPr>
          <w:p w14:paraId="347C5F63" w14:textId="77777777" w:rsidR="008B7258" w:rsidRPr="006A56FF" w:rsidRDefault="008B7258" w:rsidP="008B7258">
            <w:pPr>
              <w:jc w:val="right"/>
              <w:rPr>
                <w:rFonts w:eastAsia="Times New Roman"/>
                <w:b/>
                <w:lang w:val="en-US" w:eastAsia="de-DE"/>
              </w:rPr>
            </w:pPr>
          </w:p>
        </w:tc>
      </w:tr>
    </w:tbl>
    <w:p w14:paraId="307DB334" w14:textId="77777777" w:rsidR="00EB31E0" w:rsidRPr="006A56FF" w:rsidRDefault="00EB31E0">
      <w:pPr>
        <w:rPr>
          <w:b/>
          <w:szCs w:val="24"/>
          <w:lang w:val="en-US"/>
        </w:rPr>
      </w:pPr>
      <w:r w:rsidRPr="006A56FF">
        <w:rPr>
          <w:b/>
          <w:szCs w:val="24"/>
          <w:lang w:val="en-US"/>
        </w:rPr>
        <w:br w:type="page"/>
      </w:r>
    </w:p>
    <w:p w14:paraId="21F79C0A" w14:textId="22A86028" w:rsidR="00AD66E9" w:rsidRPr="006A56FF" w:rsidRDefault="00AD66E9" w:rsidP="00EB31E0">
      <w:pPr>
        <w:pStyle w:val="berschrift1"/>
        <w:rPr>
          <w:lang w:val="en-US"/>
        </w:rPr>
      </w:pPr>
      <w:r w:rsidRPr="006A56FF">
        <w:rPr>
          <w:lang w:val="en-US"/>
        </w:rPr>
        <w:lastRenderedPageBreak/>
        <w:t>Abstract</w:t>
      </w:r>
      <w:r w:rsidR="00EB31E0" w:rsidRPr="006A56FF">
        <w:rPr>
          <w:lang w:val="en-US"/>
        </w:rPr>
        <w:t xml:space="preserve"> – 201 words</w:t>
      </w:r>
    </w:p>
    <w:p w14:paraId="3329E57B" w14:textId="611EF528" w:rsidR="00AD66E9" w:rsidRPr="006A56FF" w:rsidRDefault="00AD66E9" w:rsidP="00E00A57">
      <w:pPr>
        <w:pStyle w:val="02FlietextErsterAbsatz"/>
        <w:rPr>
          <w:lang w:val="en-US"/>
        </w:rPr>
      </w:pPr>
      <w:r w:rsidRPr="006A56FF">
        <w:rPr>
          <w:lang w:val="en-US"/>
        </w:rPr>
        <w:t xml:space="preserve">Providing long-term care (LTC) to the elderly is a major challenge for all welfare states. </w:t>
      </w:r>
      <w:r w:rsidR="00DE67C7" w:rsidRPr="006A56FF">
        <w:rPr>
          <w:lang w:val="en-US"/>
        </w:rPr>
        <w:t xml:space="preserve">However, </w:t>
      </w:r>
      <w:r w:rsidR="00D11535">
        <w:rPr>
          <w:lang w:val="en-US"/>
        </w:rPr>
        <w:t>supply</w:t>
      </w:r>
      <w:r w:rsidRPr="006A56FF">
        <w:rPr>
          <w:lang w:val="en-US"/>
        </w:rPr>
        <w:t xml:space="preserve">, </w:t>
      </w:r>
      <w:r w:rsidR="00D11535">
        <w:rPr>
          <w:lang w:val="en-US"/>
        </w:rPr>
        <w:t>public-private mix</w:t>
      </w:r>
      <w:r w:rsidRPr="006A56FF">
        <w:rPr>
          <w:lang w:val="en-US"/>
        </w:rPr>
        <w:t xml:space="preserve">, </w:t>
      </w:r>
      <w:proofErr w:type="gramStart"/>
      <w:r w:rsidRPr="006A56FF">
        <w:rPr>
          <w:lang w:val="en-US"/>
        </w:rPr>
        <w:t>accessibility</w:t>
      </w:r>
      <w:proofErr w:type="gramEnd"/>
      <w:r w:rsidRPr="006A56FF">
        <w:rPr>
          <w:lang w:val="en-US"/>
        </w:rPr>
        <w:t xml:space="preserve"> and performance of LTC systems differ widely across countries. </w:t>
      </w:r>
      <w:r w:rsidR="00DE67C7" w:rsidRPr="006A56FF">
        <w:rPr>
          <w:lang w:val="en-US"/>
        </w:rPr>
        <w:t>We therefore aim to typologize OECD LTC systems,</w:t>
      </w:r>
      <w:r w:rsidR="00160F11" w:rsidRPr="006A56FF">
        <w:rPr>
          <w:lang w:val="en-US"/>
        </w:rPr>
        <w:t xml:space="preserve"> </w:t>
      </w:r>
      <w:r w:rsidRPr="006A56FF">
        <w:rPr>
          <w:lang w:val="en-US"/>
        </w:rPr>
        <w:t>address</w:t>
      </w:r>
      <w:r w:rsidR="00DE67C7" w:rsidRPr="006A56FF">
        <w:rPr>
          <w:lang w:val="en-US"/>
        </w:rPr>
        <w:t>ing</w:t>
      </w:r>
      <w:r w:rsidRPr="006A56FF">
        <w:rPr>
          <w:lang w:val="en-US"/>
        </w:rPr>
        <w:t xml:space="preserve"> differences and similarities in these dimensions systematically</w:t>
      </w:r>
      <w:r w:rsidR="00160F11" w:rsidRPr="006A56FF">
        <w:rPr>
          <w:lang w:val="en-US"/>
        </w:rPr>
        <w:t xml:space="preserve">. </w:t>
      </w:r>
      <w:r w:rsidR="00DE67C7" w:rsidRPr="006A56FF">
        <w:rPr>
          <w:lang w:val="en-US"/>
        </w:rPr>
        <w:t>Not only is an updated and extended typology needed d</w:t>
      </w:r>
      <w:r w:rsidRPr="006A56FF">
        <w:rPr>
          <w:lang w:val="en-US"/>
        </w:rPr>
        <w:t xml:space="preserve">ue to the maturation, </w:t>
      </w:r>
      <w:proofErr w:type="gramStart"/>
      <w:r w:rsidRPr="006A56FF">
        <w:rPr>
          <w:lang w:val="en-US"/>
        </w:rPr>
        <w:t>economization</w:t>
      </w:r>
      <w:proofErr w:type="gramEnd"/>
      <w:r w:rsidRPr="006A56FF">
        <w:rPr>
          <w:lang w:val="en-US"/>
        </w:rPr>
        <w:t xml:space="preserve"> and marketization of LTC systems</w:t>
      </w:r>
      <w:r w:rsidR="00160F11" w:rsidRPr="006A56FF">
        <w:rPr>
          <w:lang w:val="en-US"/>
        </w:rPr>
        <w:t xml:space="preserve"> but </w:t>
      </w:r>
      <w:r w:rsidR="000C097C" w:rsidRPr="006A56FF">
        <w:rPr>
          <w:lang w:val="en-US"/>
        </w:rPr>
        <w:t>also compared</w:t>
      </w:r>
      <w:r w:rsidRPr="006A56FF">
        <w:rPr>
          <w:lang w:val="en-US"/>
        </w:rPr>
        <w:t xml:space="preserve"> to earlier typologies, we make three advancements. First, </w:t>
      </w:r>
      <w:r w:rsidR="00DE67C7" w:rsidRPr="006A56FF">
        <w:rPr>
          <w:lang w:val="en-US"/>
        </w:rPr>
        <w:t>previous</w:t>
      </w:r>
      <w:r w:rsidRPr="006A56FF">
        <w:rPr>
          <w:lang w:val="en-US"/>
        </w:rPr>
        <w:t xml:space="preserve"> typologies </w:t>
      </w:r>
      <w:r w:rsidR="00DE67C7" w:rsidRPr="006A56FF">
        <w:rPr>
          <w:lang w:val="en-US"/>
        </w:rPr>
        <w:t>often focus</w:t>
      </w:r>
      <w:r w:rsidR="00272AF4" w:rsidRPr="006A56FF">
        <w:rPr>
          <w:lang w:val="en-US"/>
        </w:rPr>
        <w:t xml:space="preserve"> </w:t>
      </w:r>
      <w:r w:rsidRPr="006A56FF">
        <w:rPr>
          <w:lang w:val="en-US"/>
        </w:rPr>
        <w:t xml:space="preserve">either on social services in general or on one aspect of LTC such as migration or family caregiving. Our approach clearly focuses on characteristics of LTC </w:t>
      </w:r>
      <w:r w:rsidRPr="006A56FF">
        <w:rPr>
          <w:i/>
          <w:lang w:val="en-US"/>
        </w:rPr>
        <w:t>institutions</w:t>
      </w:r>
      <w:r w:rsidRPr="006A56FF">
        <w:rPr>
          <w:lang w:val="en-US"/>
        </w:rPr>
        <w:t xml:space="preserve">. Second, earlier typologies used either solely quantitative OECD or Eurostat data or data on institutional and regulatory aspects of LTC systems. We integrate both approaches by using quantitative OCED data on </w:t>
      </w:r>
      <w:r w:rsidR="00272AF4" w:rsidRPr="006A56FF">
        <w:rPr>
          <w:lang w:val="en-US"/>
        </w:rPr>
        <w:t xml:space="preserve">supply, </w:t>
      </w:r>
      <w:r w:rsidR="00BB1865" w:rsidRPr="006A56FF">
        <w:rPr>
          <w:lang w:val="en-US"/>
        </w:rPr>
        <w:t>public-private mix,</w:t>
      </w:r>
      <w:r w:rsidR="00272AF4" w:rsidRPr="006A56FF">
        <w:rPr>
          <w:lang w:val="en-US"/>
        </w:rPr>
        <w:t xml:space="preserve"> performance</w:t>
      </w:r>
      <w:r w:rsidR="0033302D" w:rsidRPr="006A56FF">
        <w:rPr>
          <w:lang w:val="en-US"/>
        </w:rPr>
        <w:t xml:space="preserve"> </w:t>
      </w:r>
      <w:r w:rsidRPr="006A56FF">
        <w:rPr>
          <w:i/>
          <w:lang w:val="en-US"/>
        </w:rPr>
        <w:t>as well as</w:t>
      </w:r>
      <w:r w:rsidRPr="006A56FF">
        <w:rPr>
          <w:lang w:val="en-US"/>
        </w:rPr>
        <w:t xml:space="preserve"> institutional data on accessibility of systems. Third, we use</w:t>
      </w:r>
      <w:r w:rsidR="0033302D" w:rsidRPr="006A56FF">
        <w:rPr>
          <w:lang w:val="en-US"/>
        </w:rPr>
        <w:t xml:space="preserve"> various </w:t>
      </w:r>
      <w:r w:rsidRPr="006A56FF">
        <w:rPr>
          <w:lang w:val="en-US"/>
        </w:rPr>
        <w:t xml:space="preserve">clustering methods, </w:t>
      </w:r>
      <w:proofErr w:type="gramStart"/>
      <w:r w:rsidR="0033302D" w:rsidRPr="006A56FF">
        <w:rPr>
          <w:lang w:val="en-US"/>
        </w:rPr>
        <w:t>in order to</w:t>
      </w:r>
      <w:proofErr w:type="gramEnd"/>
      <w:r w:rsidR="0033302D" w:rsidRPr="006A56FF">
        <w:rPr>
          <w:lang w:val="en-US"/>
        </w:rPr>
        <w:t xml:space="preserve"> derive at a flexible typology.</w:t>
      </w:r>
      <w:r w:rsidRPr="006A56FF">
        <w:rPr>
          <w:lang w:val="en-US"/>
        </w:rPr>
        <w:t xml:space="preserve"> These advancements increase the empirical basis of comparative LTC systems research and make results more comparable to other welfare and healthcare typologies.</w:t>
      </w:r>
      <w:r w:rsidR="00BB1865" w:rsidRPr="006A56FF">
        <w:rPr>
          <w:lang w:val="en-US"/>
        </w:rPr>
        <w:t xml:space="preserve"> Our results show </w:t>
      </w:r>
    </w:p>
    <w:p w14:paraId="69555BD9" w14:textId="5BF8123D" w:rsidR="00AD66E9" w:rsidRPr="006A56FF" w:rsidRDefault="00AD66E9" w:rsidP="00DB62C0">
      <w:pPr>
        <w:spacing w:line="360" w:lineRule="auto"/>
        <w:jc w:val="both"/>
        <w:rPr>
          <w:szCs w:val="24"/>
          <w:lang w:val="en-US"/>
        </w:rPr>
      </w:pPr>
    </w:p>
    <w:p w14:paraId="56E0A2E6" w14:textId="781306E9" w:rsidR="00522322" w:rsidRPr="006A56FF" w:rsidRDefault="00522322" w:rsidP="00DB62C0">
      <w:pPr>
        <w:spacing w:line="360" w:lineRule="auto"/>
        <w:jc w:val="both"/>
        <w:rPr>
          <w:szCs w:val="24"/>
          <w:lang w:val="en-US"/>
        </w:rPr>
      </w:pPr>
      <w:r w:rsidRPr="006A56FF">
        <w:rPr>
          <w:b/>
          <w:szCs w:val="24"/>
          <w:lang w:val="en-US"/>
        </w:rPr>
        <w:t>Keywords:</w:t>
      </w:r>
      <w:r w:rsidRPr="006A56FF">
        <w:rPr>
          <w:szCs w:val="24"/>
          <w:lang w:val="en-US"/>
        </w:rPr>
        <w:t xml:space="preserve"> long-term care, elderly, typology, classification</w:t>
      </w:r>
    </w:p>
    <w:p w14:paraId="0FE71BF8" w14:textId="1FA45DBB" w:rsidR="00522322" w:rsidRPr="006A56FF" w:rsidRDefault="00522322" w:rsidP="00DB62C0">
      <w:pPr>
        <w:spacing w:line="360" w:lineRule="auto"/>
        <w:jc w:val="both"/>
        <w:rPr>
          <w:szCs w:val="24"/>
          <w:lang w:val="en-US"/>
        </w:rPr>
      </w:pPr>
    </w:p>
    <w:p w14:paraId="3AA45043" w14:textId="77777777" w:rsidR="00EB31E0" w:rsidRPr="006A56FF" w:rsidRDefault="00EB31E0">
      <w:pPr>
        <w:rPr>
          <w:b/>
          <w:szCs w:val="24"/>
          <w:lang w:val="en-US"/>
        </w:rPr>
      </w:pPr>
      <w:r w:rsidRPr="006A56FF">
        <w:rPr>
          <w:b/>
          <w:szCs w:val="24"/>
          <w:lang w:val="en-US"/>
        </w:rPr>
        <w:br w:type="page"/>
      </w:r>
    </w:p>
    <w:p w14:paraId="0AB18E91" w14:textId="40066103" w:rsidR="00AD66E9" w:rsidRPr="006A56FF" w:rsidRDefault="00AD66E9" w:rsidP="00EB31E0">
      <w:pPr>
        <w:pStyle w:val="berschrift1"/>
        <w:rPr>
          <w:lang w:val="en-US"/>
        </w:rPr>
      </w:pPr>
      <w:r w:rsidRPr="006A56FF">
        <w:rPr>
          <w:lang w:val="en-US"/>
        </w:rPr>
        <w:lastRenderedPageBreak/>
        <w:t>Introduction</w:t>
      </w:r>
      <w:r w:rsidR="00EB31E0" w:rsidRPr="006A56FF">
        <w:rPr>
          <w:lang w:val="en-US"/>
        </w:rPr>
        <w:t xml:space="preserve"> – 192 words</w:t>
      </w:r>
    </w:p>
    <w:p w14:paraId="3E38185A" w14:textId="3FE1968B" w:rsidR="002A6758" w:rsidRPr="006A56FF" w:rsidRDefault="00CA3F98" w:rsidP="00E00A57">
      <w:pPr>
        <w:pStyle w:val="02FlietextErsterAbsatz"/>
        <w:rPr>
          <w:lang w:val="en-US"/>
        </w:rPr>
      </w:pPr>
      <w:r w:rsidRPr="006A56FF">
        <w:rPr>
          <w:lang w:val="en-US"/>
        </w:rPr>
        <w:t>In most OECD countries d</w:t>
      </w:r>
      <w:r w:rsidR="00E2094C" w:rsidRPr="006A56FF">
        <w:rPr>
          <w:lang w:val="en-US"/>
        </w:rPr>
        <w:t xml:space="preserve">emographic ageing </w:t>
      </w:r>
      <w:r w:rsidR="0092131F" w:rsidRPr="006A56FF">
        <w:rPr>
          <w:lang w:val="en-US"/>
        </w:rPr>
        <w:t>poses</w:t>
      </w:r>
      <w:r w:rsidRPr="006A56FF">
        <w:rPr>
          <w:lang w:val="en-US"/>
        </w:rPr>
        <w:t xml:space="preserve"> serious</w:t>
      </w:r>
      <w:r w:rsidR="0092131F" w:rsidRPr="006A56FF">
        <w:rPr>
          <w:lang w:val="en-US"/>
        </w:rPr>
        <w:t xml:space="preserve"> challenges </w:t>
      </w:r>
      <w:r w:rsidRPr="006A56FF">
        <w:rPr>
          <w:lang w:val="en-US"/>
        </w:rPr>
        <w:t xml:space="preserve">to </w:t>
      </w:r>
      <w:r w:rsidR="00673314" w:rsidRPr="006A56FF">
        <w:rPr>
          <w:lang w:val="en-US"/>
        </w:rPr>
        <w:t>the provision of</w:t>
      </w:r>
      <w:r w:rsidRPr="006A56FF">
        <w:rPr>
          <w:lang w:val="en-US"/>
        </w:rPr>
        <w:t xml:space="preserve"> long-term care (LTC) services. </w:t>
      </w:r>
      <w:r w:rsidR="00E96149" w:rsidRPr="006A56FF">
        <w:rPr>
          <w:lang w:val="en-US"/>
        </w:rPr>
        <w:t>I</w:t>
      </w:r>
      <w:r w:rsidR="0033302D" w:rsidRPr="006A56FF">
        <w:rPr>
          <w:lang w:val="en-US"/>
        </w:rPr>
        <w:t>ncreasing longevity and the ageing o</w:t>
      </w:r>
      <w:r w:rsidR="00E96149" w:rsidRPr="006A56FF">
        <w:rPr>
          <w:lang w:val="en-US"/>
        </w:rPr>
        <w:t>f the baby boom generation lead</w:t>
      </w:r>
      <w:r w:rsidR="0033302D" w:rsidRPr="006A56FF">
        <w:rPr>
          <w:lang w:val="en-US"/>
        </w:rPr>
        <w:t xml:space="preserve"> to an increase in the number of elderly people</w:t>
      </w:r>
      <w:r w:rsidR="00A04BA1" w:rsidRPr="006A56FF">
        <w:rPr>
          <w:lang w:val="en-US"/>
        </w:rPr>
        <w:t xml:space="preserve">, while a general higher </w:t>
      </w:r>
      <w:r w:rsidR="0092358D" w:rsidRPr="006A56FF">
        <w:rPr>
          <w:lang w:val="en-US"/>
        </w:rPr>
        <w:t xml:space="preserve">life expectancy </w:t>
      </w:r>
      <w:r w:rsidR="0033302D" w:rsidRPr="006A56FF">
        <w:rPr>
          <w:lang w:val="en-US"/>
        </w:rPr>
        <w:t>will in many cases increase the</w:t>
      </w:r>
      <w:r w:rsidR="0092358D" w:rsidRPr="006A56FF">
        <w:rPr>
          <w:lang w:val="en-US"/>
        </w:rPr>
        <w:t xml:space="preserve"> </w:t>
      </w:r>
      <w:r w:rsidR="0092131F" w:rsidRPr="006A56FF">
        <w:rPr>
          <w:lang w:val="en-US"/>
        </w:rPr>
        <w:t>duration of time in</w:t>
      </w:r>
      <w:r w:rsidR="0033302D" w:rsidRPr="006A56FF">
        <w:rPr>
          <w:lang w:val="en-US"/>
        </w:rPr>
        <w:t xml:space="preserve"> which LTC services are needed</w:t>
      </w:r>
      <w:r w:rsidR="0092131F" w:rsidRPr="006A56FF">
        <w:rPr>
          <w:lang w:val="en-US"/>
        </w:rPr>
        <w:t xml:space="preserve"> </w:t>
      </w:r>
      <w:sdt>
        <w:sdtPr>
          <w:rPr>
            <w:lang w:val="en-US"/>
          </w:rPr>
          <w:alias w:val="Don't edit this field"/>
          <w:tag w:val="CitaviPlaceholder#b8d5291f-effe-4c65-a9cd-3b7fae3e03cb"/>
          <w:id w:val="1837805593"/>
          <w:placeholder>
            <w:docPart w:val="DefaultPlaceholder_-1854013440"/>
          </w:placeholder>
        </w:sdtPr>
        <w:sdtEndPr/>
        <w:sdtContent>
          <w:r w:rsidR="0064637A" w:rsidRPr="006A56FF">
            <w:rPr>
              <w:lang w:val="en-US"/>
            </w:rPr>
            <w:fldChar w:fldCharType="begin"/>
          </w:r>
          <w:r w:rsidR="00563976" w:rsidRPr="006A56FF">
            <w:rPr>
              <w:lang w:val="en-US"/>
            </w:rPr>
            <w:instrText>ADDIN CitaviPlaceholder{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HJlZiI6IjUifX0seyIkaWQiOiIx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I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I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I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j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I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UifX0sIlVzZU51bWJlcmluZ1R5cGVPZlBhcmVudERvY3VtZW50IjpmYWxzZX1dLCJGb3JtYXR0ZWRUZXh0Ijp7IiRpZCI6IjI1IiwiQ291bnQiOjEsIlRleHRVbml0cyI6W3siJGlkIjoiMjYiLCJGb250U3R5bGUiOnsiJGlkIjoiMjciLCJOZXV0cmFsIjp0cnVlfSwiUmVhZGluZ09yZGVyIjoxLCJUZXh0IjoiKFJlY2hlbCBldCBhbC4sIDIwMTM7IENvbG9tYm8gZXQgYWwuLCAyMDExKSJ9XX0sIlRhZyI6IkNpdGF2aVBsYWNlaG9sZGVyI2I4ZDUyOTFmLWVmZmUtNGM2NS1hOWNkLTNiN2ZhZTNlMDNjYiIsIlRleHQiOiIoUmVjaGVsIGV0IGFsLiwgMjAxMzsgQ29sb21ibyBldCBhbC4sIDIwMTEpIiwiV0FJVmVyc2lvbiI6IjYuMy4wLjAifQ==}</w:instrText>
          </w:r>
          <w:r w:rsidR="0064637A" w:rsidRPr="006A56FF">
            <w:rPr>
              <w:lang w:val="en-US"/>
            </w:rPr>
            <w:fldChar w:fldCharType="separate"/>
          </w:r>
          <w:r w:rsidR="00563976" w:rsidRPr="006A56FF">
            <w:rPr>
              <w:lang w:val="en-US"/>
            </w:rPr>
            <w:t>(Rechel et al., 2013; Colombo et al., 2011)</w:t>
          </w:r>
          <w:r w:rsidR="0064637A" w:rsidRPr="006A56FF">
            <w:rPr>
              <w:lang w:val="en-US"/>
            </w:rPr>
            <w:fldChar w:fldCharType="end"/>
          </w:r>
        </w:sdtContent>
      </w:sdt>
      <w:r w:rsidR="0092131F" w:rsidRPr="006A56FF">
        <w:rPr>
          <w:lang w:val="en-US"/>
        </w:rPr>
        <w:t>. Due to this expected double burde</w:t>
      </w:r>
      <w:r w:rsidR="00F90DFE" w:rsidRPr="006A56FF">
        <w:rPr>
          <w:lang w:val="en-US"/>
        </w:rPr>
        <w:t>n</w:t>
      </w:r>
      <w:r w:rsidR="00E96149" w:rsidRPr="006A56FF">
        <w:rPr>
          <w:lang w:val="en-US"/>
        </w:rPr>
        <w:t xml:space="preserve"> both the demand for LTC services will increase and with that also the costs for LTC </w:t>
      </w:r>
      <w:r w:rsidR="00A02BFB" w:rsidRPr="006A56FF">
        <w:rPr>
          <w:lang w:val="en-US"/>
        </w:rPr>
        <w:t>service provision</w:t>
      </w:r>
      <w:r w:rsidR="00E96149" w:rsidRPr="006A56FF">
        <w:rPr>
          <w:lang w:val="en-US"/>
        </w:rPr>
        <w:t>. Thus,</w:t>
      </w:r>
      <w:r w:rsidR="00F90DFE" w:rsidRPr="006A56FF">
        <w:rPr>
          <w:lang w:val="en-US"/>
        </w:rPr>
        <w:t xml:space="preserve"> countries</w:t>
      </w:r>
      <w:r w:rsidR="0092131F" w:rsidRPr="006A56FF">
        <w:rPr>
          <w:lang w:val="en-US"/>
        </w:rPr>
        <w:t xml:space="preserve"> reshape their LTC systems</w:t>
      </w:r>
      <w:r w:rsidR="0033302D" w:rsidRPr="006A56FF">
        <w:rPr>
          <w:lang w:val="en-US"/>
        </w:rPr>
        <w:t>,</w:t>
      </w:r>
      <w:r w:rsidR="0092131F" w:rsidRPr="006A56FF">
        <w:rPr>
          <w:lang w:val="en-US"/>
        </w:rPr>
        <w:t xml:space="preserve"> on the one hand to make them more efficient and financially robust and on the other hand to increase the access and performance of LTC systems</w:t>
      </w:r>
      <w:r w:rsidR="0064637A" w:rsidRPr="006A56FF">
        <w:rPr>
          <w:lang w:val="en-US"/>
        </w:rPr>
        <w:t xml:space="preserve"> </w:t>
      </w:r>
      <w:sdt>
        <w:sdtPr>
          <w:rPr>
            <w:lang w:val="en-US"/>
          </w:rPr>
          <w:alias w:val="Don't edit this field"/>
          <w:tag w:val="CitaviPlaceholder#451fbbc4-b02a-4026-8792-7d3b21a729f5"/>
          <w:id w:val="1612167781"/>
          <w:placeholder>
            <w:docPart w:val="DefaultPlaceholder_-1854013440"/>
          </w:placeholder>
        </w:sdtPr>
        <w:sdtEndPr/>
        <w:sdtContent>
          <w:r w:rsidR="0064637A" w:rsidRPr="006A56FF">
            <w:rPr>
              <w:lang w:val="en-US"/>
            </w:rPr>
            <w:fldChar w:fldCharType="begin"/>
          </w:r>
          <w:r w:rsidR="00563976" w:rsidRPr="006A56FF">
            <w:rPr>
              <w:lang w:val="en-US"/>
            </w:rPr>
            <w:instrText>ADDIN CitaviPlaceholder{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}</w:instrText>
          </w:r>
          <w:r w:rsidR="0064637A" w:rsidRPr="006A56FF">
            <w:rPr>
              <w:lang w:val="en-US"/>
            </w:rPr>
            <w:fldChar w:fldCharType="separate"/>
          </w:r>
          <w:r w:rsidR="00563976" w:rsidRPr="006A56FF">
            <w:rPr>
              <w:lang w:val="en-US"/>
            </w:rPr>
            <w:t>(Ranci and Pavolini, 2013)</w:t>
          </w:r>
          <w:r w:rsidR="0064637A" w:rsidRPr="006A56FF">
            <w:rPr>
              <w:lang w:val="en-US"/>
            </w:rPr>
            <w:fldChar w:fldCharType="end"/>
          </w:r>
        </w:sdtContent>
      </w:sdt>
      <w:r w:rsidR="0092131F" w:rsidRPr="006A56FF">
        <w:rPr>
          <w:lang w:val="en-US"/>
        </w:rPr>
        <w:t>.</w:t>
      </w:r>
      <w:r w:rsidR="00F90DFE" w:rsidRPr="006A56FF">
        <w:rPr>
          <w:lang w:val="en-US"/>
        </w:rPr>
        <w:t xml:space="preserve"> </w:t>
      </w:r>
      <w:r w:rsidR="00E96149" w:rsidRPr="006A56FF">
        <w:rPr>
          <w:lang w:val="en-US"/>
        </w:rPr>
        <w:t>Many countries adopted m</w:t>
      </w:r>
      <w:r w:rsidR="00B456DE" w:rsidRPr="006A56FF">
        <w:rPr>
          <w:lang w:val="en-US"/>
        </w:rPr>
        <w:t>ar</w:t>
      </w:r>
      <w:r w:rsidR="002A6758" w:rsidRPr="006A56FF">
        <w:rPr>
          <w:lang w:val="en-US"/>
        </w:rPr>
        <w:t xml:space="preserve">ketization, economization and corporatization </w:t>
      </w:r>
      <w:r w:rsidR="00E96149" w:rsidRPr="006A56FF">
        <w:rPr>
          <w:lang w:val="en-US"/>
        </w:rPr>
        <w:t>reform measures which often tremendously altered the</w:t>
      </w:r>
      <w:r w:rsidR="00A02BFB" w:rsidRPr="006A56FF">
        <w:rPr>
          <w:lang w:val="en-US"/>
        </w:rPr>
        <w:t xml:space="preserve"> scope and</w:t>
      </w:r>
      <w:r w:rsidR="00E96149" w:rsidRPr="006A56FF">
        <w:rPr>
          <w:lang w:val="en-US"/>
        </w:rPr>
        <w:t xml:space="preserve"> functioning of established LTC systems</w:t>
      </w:r>
      <w:r w:rsidR="00A02BFB" w:rsidRPr="006A56FF">
        <w:rPr>
          <w:lang w:val="en-US"/>
        </w:rPr>
        <w:t xml:space="preserve"> </w:t>
      </w:r>
      <w:sdt>
        <w:sdtPr>
          <w:rPr>
            <w:lang w:val="en-US"/>
          </w:rPr>
          <w:alias w:val="Don't edit this field"/>
          <w:tag w:val="CitaviPlaceholder#7d7c2234-13b1-496a-83bb-e22264d924f5"/>
          <w:id w:val="1157506763"/>
          <w:placeholder>
            <w:docPart w:val="DefaultPlaceholder_-1854013440"/>
          </w:placeholder>
        </w:sdtPr>
        <w:sdtEndPr/>
        <w:sdtContent>
          <w:r w:rsidR="00387D21" w:rsidRPr="006A56FF">
            <w:rPr>
              <w:lang w:val="en-US"/>
            </w:rPr>
            <w:fldChar w:fldCharType="begin"/>
          </w:r>
          <w:r w:rsidR="00563976" w:rsidRPr="006A56FF">
            <w:rPr>
              <w:lang w:val="en-US"/>
            </w:rPr>
            <w:instrText>ADDIN CitaviPlaceholder{eyIkaWQiOiIxIiwiRW50cmllcyI6W3siJGlkIjoiMiIsIklkIjoiNmY5ZDkxMWUtOWE2Ni00ZGUwLTg1ZmMtNDk3OGU0OTI1N2I0IiwiUmFuZ2VMZW5ndGgiOjI3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}</w:instrText>
          </w:r>
          <w:r w:rsidR="00387D21" w:rsidRPr="006A56FF">
            <w:rPr>
              <w:lang w:val="en-US"/>
            </w:rPr>
            <w:fldChar w:fldCharType="separate"/>
          </w:r>
          <w:r w:rsidR="00563976" w:rsidRPr="006A56FF">
            <w:rPr>
              <w:lang w:val="en-US"/>
            </w:rPr>
            <w:t>(Farris and Marchetti, 2017; Ungerson, 1997)</w:t>
          </w:r>
          <w:r w:rsidR="00387D21" w:rsidRPr="006A56FF">
            <w:rPr>
              <w:lang w:val="en-US"/>
            </w:rPr>
            <w:fldChar w:fldCharType="end"/>
          </w:r>
        </w:sdtContent>
      </w:sdt>
      <w:r w:rsidR="00387D21" w:rsidRPr="006A56FF">
        <w:rPr>
          <w:lang w:val="en-US"/>
        </w:rPr>
        <w:t>.</w:t>
      </w:r>
      <w:r w:rsidR="00E96149" w:rsidRPr="006A56FF">
        <w:rPr>
          <w:lang w:val="en-US"/>
        </w:rPr>
        <w:t xml:space="preserve"> Thus, in</w:t>
      </w:r>
      <w:r w:rsidR="001E64E8" w:rsidRPr="006A56FF">
        <w:rPr>
          <w:lang w:val="en-US"/>
        </w:rPr>
        <w:t>creasing problem pressure and numerous reforms in</w:t>
      </w:r>
      <w:r w:rsidR="00E96149" w:rsidRPr="006A56FF">
        <w:rPr>
          <w:lang w:val="en-US"/>
        </w:rPr>
        <w:t xml:space="preserve"> recent years</w:t>
      </w:r>
      <w:r w:rsidR="001E64E8" w:rsidRPr="006A56FF">
        <w:rPr>
          <w:lang w:val="en-US"/>
        </w:rPr>
        <w:t xml:space="preserve"> have altered</w:t>
      </w:r>
      <w:r w:rsidR="00E96149" w:rsidRPr="006A56FF">
        <w:rPr>
          <w:lang w:val="en-US"/>
        </w:rPr>
        <w:t xml:space="preserve"> LTC system in many OECD countries.</w:t>
      </w:r>
      <w:r w:rsidR="001E64E8" w:rsidRPr="006A56FF">
        <w:rPr>
          <w:lang w:val="en-US"/>
        </w:rPr>
        <w:t xml:space="preserve"> Therefore, a new and updated LTC typology will include these changes and the results will help to grasp and categorize </w:t>
      </w:r>
      <w:r w:rsidR="00A02BFB" w:rsidRPr="006A56FF">
        <w:rPr>
          <w:lang w:val="en-US"/>
        </w:rPr>
        <w:t>them</w:t>
      </w:r>
      <w:r w:rsidR="001E64E8" w:rsidRPr="006A56FF">
        <w:rPr>
          <w:lang w:val="en-US"/>
        </w:rPr>
        <w:t>.</w:t>
      </w:r>
    </w:p>
    <w:p w14:paraId="708F4227" w14:textId="77777777" w:rsidR="00E00A57" w:rsidRDefault="00E00A57">
      <w:pPr>
        <w:spacing w:after="160" w:line="259" w:lineRule="auto"/>
        <w:rPr>
          <w:rFonts w:eastAsia="Times New Roman"/>
          <w:b/>
          <w:bCs/>
          <w:sz w:val="32"/>
          <w:szCs w:val="28"/>
          <w:lang w:val="en-US"/>
        </w:rPr>
      </w:pPr>
      <w:r>
        <w:rPr>
          <w:lang w:val="en-US"/>
        </w:rPr>
        <w:br w:type="page"/>
      </w:r>
    </w:p>
    <w:p w14:paraId="2F5CA8FB" w14:textId="675986A4" w:rsidR="001E64E8" w:rsidRPr="006A56FF" w:rsidRDefault="001E64E8" w:rsidP="004D303B">
      <w:pPr>
        <w:pStyle w:val="berschrift1"/>
        <w:rPr>
          <w:lang w:val="en-US"/>
        </w:rPr>
      </w:pPr>
      <w:r w:rsidRPr="006A56FF">
        <w:rPr>
          <w:lang w:val="en-US"/>
        </w:rPr>
        <w:lastRenderedPageBreak/>
        <w:t>Theory</w:t>
      </w:r>
      <w:r w:rsidR="00EB31E0" w:rsidRPr="006A56FF">
        <w:rPr>
          <w:lang w:val="en-US"/>
        </w:rPr>
        <w:t xml:space="preserve"> – </w:t>
      </w:r>
      <w:r w:rsidR="00E21111">
        <w:rPr>
          <w:lang w:val="en-US"/>
        </w:rPr>
        <w:t>1732</w:t>
      </w:r>
      <w:r w:rsidR="00EB31E0" w:rsidRPr="006A56FF">
        <w:rPr>
          <w:lang w:val="en-US"/>
        </w:rPr>
        <w:t xml:space="preserve"> words</w:t>
      </w:r>
    </w:p>
    <w:p w14:paraId="47EC7F8D" w14:textId="2260C027" w:rsidR="001E64E8" w:rsidRPr="006A56FF" w:rsidRDefault="001E64E8" w:rsidP="00B82577">
      <w:pPr>
        <w:pStyle w:val="berschrift2"/>
        <w:rPr>
          <w:lang w:val="en-US"/>
        </w:rPr>
      </w:pPr>
      <w:r w:rsidRPr="006A56FF">
        <w:rPr>
          <w:lang w:val="en-US"/>
        </w:rPr>
        <w:t>Long-Term Care</w:t>
      </w:r>
    </w:p>
    <w:p w14:paraId="228BD3F1" w14:textId="77777777" w:rsidR="00B23D1F" w:rsidRPr="006A56FF" w:rsidRDefault="00504F64" w:rsidP="00E00A57">
      <w:pPr>
        <w:pStyle w:val="02FlietextErsterAbsatz"/>
        <w:rPr>
          <w:lang w:val="en-US"/>
        </w:rPr>
      </w:pPr>
      <w:r w:rsidRPr="006A56FF">
        <w:rPr>
          <w:lang w:val="en-US"/>
        </w:rPr>
        <w:t>When talking about LTC a clear definition is needed. The OECD</w:t>
      </w:r>
      <w:r w:rsidR="00774363" w:rsidRPr="006A56FF">
        <w:rPr>
          <w:lang w:val="en-US"/>
        </w:rPr>
        <w:t xml:space="preserve"> defines LTC as: </w:t>
      </w:r>
    </w:p>
    <w:p w14:paraId="0C9937E7" w14:textId="157706B6" w:rsidR="00B23D1F" w:rsidRPr="006A56FF" w:rsidRDefault="00774363" w:rsidP="00E00A57">
      <w:pPr>
        <w:pStyle w:val="04Blockzitat2"/>
        <w:rPr>
          <w:lang w:val="en-US"/>
        </w:rPr>
      </w:pPr>
      <w:r w:rsidRPr="006A56FF">
        <w:rPr>
          <w:lang w:val="en-US"/>
        </w:rPr>
        <w:t>“</w:t>
      </w:r>
      <w:r w:rsidR="00D661E1" w:rsidRPr="006A56FF">
        <w:rPr>
          <w:lang w:val="en-US"/>
        </w:rPr>
        <w:t>Range</w:t>
      </w:r>
      <w:r w:rsidRPr="006A56FF">
        <w:rPr>
          <w:lang w:val="en-US"/>
        </w:rPr>
        <w:t xml:space="preserve"> of services required by persons with a reduced degree of functional capacity, physical or cognitive, and who are consequently dependent for an extended </w:t>
      </w:r>
      <w:proofErr w:type="gramStart"/>
      <w:r w:rsidRPr="006A56FF">
        <w:rPr>
          <w:lang w:val="en-US"/>
        </w:rPr>
        <w:t>period of time</w:t>
      </w:r>
      <w:proofErr w:type="gramEnd"/>
      <w:r w:rsidRPr="006A56FF">
        <w:rPr>
          <w:lang w:val="en-US"/>
        </w:rPr>
        <w:t xml:space="preserve"> on help with basic activities of daily living (ADL). This “personal care” component is frequently provided in combination with help with basic medical services such as “nursing care” (help with wound dressing, pain management, medication, health monitoring), as well as prevention, rehabilitation or services of palliative care. Long-term care services can also be combined with lower-level care related to “domestic help” or help with instrumental activities of daily living (IADL).” </w:t>
      </w:r>
      <w:sdt>
        <w:sdtPr>
          <w:rPr>
            <w:lang w:val="en-US"/>
          </w:rPr>
          <w:alias w:val="Don't edit this field"/>
          <w:tag w:val="CitaviPlaceholder#0d5fa899-e6cf-44dc-addb-96464930068d"/>
          <w:id w:val="-296217214"/>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4In19LHsiJGlkIjoiOS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OCJ9fSx7IiRpZCI6IjEw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OCJ9fSx7IiRpZCI6IjEx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OC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Ey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OCJ9fV0sIk90aGVyc0ludm9sdmVkIjpbXSwiUGFnZUNvdW50IjoiMzI0IiwiUGFnZUNvdW50TnVtZXJhbFN5c3RlbSI6IkFyYWJpYyIsIlBsYWNlT2ZQdWJsaWNhdGlvbiI6IlBhcmlzIiwiUHVibGlzaGVycyI6W3siJGlkIjoiMTM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OCJ9fV0sIlF1b3RhdGlvbnMiOltdLCJSZWZlcmVuY2VUeXBlIjoiQm9vayIsIlNlcmllc1RpdGxlIjp7IiRpZCI6IjE0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OC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FQxMTowMjozMiIsIlByb2plY3QiOnsiJHJlZiI6IjgifX0sIlVzZU51bWJlcmluZ1R5cGVPZlBhcmVudERvY3VtZW50IjpmYWxzZX1dLCJGb3JtYXR0ZWRUZXh0Ijp7IiRpZCI6IjE1IiwiQ291bnQiOjEsIlRleHRVbml0cyI6W3siJGlkIjoiMTYiLCJGb250U3R5bGUiOnsiJGlkIjoiMTciLCJOZXV0cmFsIjp0cnVlfSwiUmVhZGluZ09yZGVyIjoxLCJUZXh0IjoiKENvbG9tYm8gZXQgYWwuLCAyMDExOiAxMeKAkzIpIn1dfSwiVGFnIjoiQ2l0YXZpUGxhY2Vob2xkZXIjMGQ1ZmE4OTktZTZjZi00NGRjLWFkZGItOTY0NjQ5MzAwNjhkIiwiVGV4dCI6IihDb2xvbWJvIGV0IGFsLiwgMjAxMTogMTHigJMyKSIsIldBSVZlcnNpb24iOiI2LjMuMC4wIn0=}</w:instrText>
          </w:r>
          <w:r w:rsidR="004C3BAD" w:rsidRPr="006A56FF">
            <w:rPr>
              <w:lang w:val="en-US"/>
            </w:rPr>
            <w:fldChar w:fldCharType="separate"/>
          </w:r>
          <w:r w:rsidR="00563976" w:rsidRPr="006A56FF">
            <w:rPr>
              <w:lang w:val="en-US"/>
            </w:rPr>
            <w:t>(Colombo et al., 2011: 11–2)</w:t>
          </w:r>
          <w:r w:rsidR="004C3BAD" w:rsidRPr="006A56FF">
            <w:rPr>
              <w:lang w:val="en-US"/>
            </w:rPr>
            <w:fldChar w:fldCharType="end"/>
          </w:r>
        </w:sdtContent>
      </w:sdt>
      <w:r w:rsidR="00082D2D" w:rsidRPr="006A56FF">
        <w:rPr>
          <w:lang w:val="en-US"/>
        </w:rPr>
        <w:t xml:space="preserve">. </w:t>
      </w:r>
    </w:p>
    <w:p w14:paraId="34298842" w14:textId="2DAF0EB7" w:rsidR="00C51D3B" w:rsidRPr="006A56FF" w:rsidRDefault="00A02BFB" w:rsidP="00E00A57">
      <w:pPr>
        <w:pStyle w:val="02FlietextErsterAbsatz"/>
        <w:rPr>
          <w:lang w:val="en-US"/>
        </w:rPr>
      </w:pPr>
      <w:r w:rsidRPr="006A56FF">
        <w:rPr>
          <w:lang w:val="en-US"/>
        </w:rPr>
        <w:t>Although t</w:t>
      </w:r>
      <w:r w:rsidR="00774363" w:rsidRPr="006A56FF">
        <w:rPr>
          <w:lang w:val="en-US"/>
        </w:rPr>
        <w:t xml:space="preserve">his definition is independent of age </w:t>
      </w:r>
      <w:r w:rsidR="00673314" w:rsidRPr="006A56FF">
        <w:rPr>
          <w:lang w:val="en-US"/>
        </w:rPr>
        <w:t>most</w:t>
      </w:r>
      <w:r w:rsidRPr="006A56FF">
        <w:rPr>
          <w:lang w:val="en-US"/>
        </w:rPr>
        <w:t xml:space="preserve"> LTC</w:t>
      </w:r>
      <w:r w:rsidR="00774363" w:rsidRPr="006A56FF">
        <w:rPr>
          <w:lang w:val="en-US"/>
        </w:rPr>
        <w:t xml:space="preserve"> recipient</w:t>
      </w:r>
      <w:r w:rsidRPr="006A56FF">
        <w:rPr>
          <w:lang w:val="en-US"/>
        </w:rPr>
        <w:t xml:space="preserve"> </w:t>
      </w:r>
      <w:r w:rsidR="00774363" w:rsidRPr="006A56FF">
        <w:rPr>
          <w:lang w:val="en-US"/>
        </w:rPr>
        <w:t>are above 65 years</w:t>
      </w:r>
      <w:r w:rsidR="0033302D" w:rsidRPr="006A56FF">
        <w:rPr>
          <w:lang w:val="en-US"/>
        </w:rPr>
        <w:t xml:space="preserve"> old</w:t>
      </w:r>
      <w:r w:rsidR="00774363" w:rsidRPr="006A56FF">
        <w:rPr>
          <w:lang w:val="en-US"/>
        </w:rPr>
        <w:t xml:space="preserve"> </w:t>
      </w:r>
      <w:sdt>
        <w:sdtPr>
          <w:rPr>
            <w:lang w:val="en-US"/>
          </w:rPr>
          <w:alias w:val="Don't edit this field"/>
          <w:tag w:val="CitaviPlaceholder#b64bcf4b-e6ec-4061-b3b9-4ea1a2cb19ae"/>
          <w:id w:val="1570076537"/>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OTRjM2E5NzgtMmJlNi00ODI5LWE5NzctNDk2OWQ4MWY5Yjg4IiwiUmFuZ2VMZW5ndGgiOjIy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IoQ29sb21ibyBldCBhbC4sIDIwMTEpIn1dfSwiVGFnIjoiQ2l0YXZpUGxhY2Vob2xkZXIjYjY0YmNmNGItZTZlYy00MDYxLWIzYjktNGVhMWEyY2IxOWFlIiwiVGV4dCI6IihDb2xvbWJvIGV0IGFsLiwgMjAxMSkiLCJXQUlWZXJzaW9uIjoiNi4zLjAuMCJ9}</w:instrText>
          </w:r>
          <w:r w:rsidR="004C3BAD" w:rsidRPr="006A56FF">
            <w:rPr>
              <w:lang w:val="en-US"/>
            </w:rPr>
            <w:fldChar w:fldCharType="separate"/>
          </w:r>
          <w:r w:rsidR="00563976" w:rsidRPr="006A56FF">
            <w:rPr>
              <w:lang w:val="en-US"/>
            </w:rPr>
            <w:t>(Colombo et al., 2011)</w:t>
          </w:r>
          <w:r w:rsidR="004C3BAD" w:rsidRPr="006A56FF">
            <w:rPr>
              <w:lang w:val="en-US"/>
            </w:rPr>
            <w:fldChar w:fldCharType="end"/>
          </w:r>
        </w:sdtContent>
      </w:sdt>
      <w:r w:rsidR="00774363" w:rsidRPr="006A56FF">
        <w:rPr>
          <w:lang w:val="en-US"/>
        </w:rPr>
        <w:t xml:space="preserve">. Thus, </w:t>
      </w:r>
      <w:r w:rsidR="006E1C8C" w:rsidRPr="006A56FF">
        <w:rPr>
          <w:lang w:val="en-US"/>
        </w:rPr>
        <w:t>LTC</w:t>
      </w:r>
      <w:r w:rsidR="00774363" w:rsidRPr="006A56FF">
        <w:rPr>
          <w:lang w:val="en-US"/>
        </w:rPr>
        <w:t xml:space="preserve"> systems are </w:t>
      </w:r>
      <w:proofErr w:type="gramStart"/>
      <w:r w:rsidR="00774363" w:rsidRPr="006A56FF">
        <w:rPr>
          <w:lang w:val="en-US"/>
        </w:rPr>
        <w:t>highly important</w:t>
      </w:r>
      <w:proofErr w:type="gramEnd"/>
      <w:r w:rsidR="00522322" w:rsidRPr="006A56FF">
        <w:rPr>
          <w:lang w:val="en-US"/>
        </w:rPr>
        <w:t xml:space="preserve"> for the elderly</w:t>
      </w:r>
      <w:r w:rsidR="00774363" w:rsidRPr="006A56FF">
        <w:rPr>
          <w:lang w:val="en-US"/>
        </w:rPr>
        <w:t xml:space="preserve"> and </w:t>
      </w:r>
      <w:r w:rsidR="0033302D" w:rsidRPr="006A56FF">
        <w:rPr>
          <w:lang w:val="en-US"/>
        </w:rPr>
        <w:t xml:space="preserve">therefore </w:t>
      </w:r>
      <w:r w:rsidR="00774363" w:rsidRPr="006A56FF">
        <w:rPr>
          <w:lang w:val="en-US"/>
        </w:rPr>
        <w:t>we focus the typology on the services and systems for this age group.</w:t>
      </w:r>
    </w:p>
    <w:p w14:paraId="58B71862" w14:textId="039A662D" w:rsidR="00AD66E9" w:rsidRPr="006A56FF" w:rsidRDefault="001C0CE6" w:rsidP="00B82577">
      <w:pPr>
        <w:pStyle w:val="berschrift2"/>
        <w:rPr>
          <w:lang w:val="en-US"/>
        </w:rPr>
      </w:pPr>
      <w:r w:rsidRPr="006A56FF">
        <w:rPr>
          <w:lang w:val="en-US"/>
        </w:rPr>
        <w:t>L</w:t>
      </w:r>
      <w:r w:rsidR="000B7A56" w:rsidRPr="006A56FF">
        <w:rPr>
          <w:lang w:val="en-US"/>
        </w:rPr>
        <w:t xml:space="preserve">ong-term Care Classifications </w:t>
      </w:r>
    </w:p>
    <w:p w14:paraId="032F3AED" w14:textId="269DC3CB" w:rsidR="001C0CE6" w:rsidRPr="006A56FF" w:rsidRDefault="00F211E8" w:rsidP="00B82577">
      <w:pPr>
        <w:pStyle w:val="02FlietextErsterAbsatz"/>
        <w:rPr>
          <w:lang w:val="en-US"/>
        </w:rPr>
      </w:pPr>
      <w:r w:rsidRPr="006A56FF">
        <w:rPr>
          <w:lang w:val="en-US"/>
        </w:rPr>
        <w:t>Typologi</w:t>
      </w:r>
      <w:r w:rsidR="00774363" w:rsidRPr="006A56FF">
        <w:rPr>
          <w:lang w:val="en-US"/>
        </w:rPr>
        <w:t>zing welfare states or welfare stat</w:t>
      </w:r>
      <w:r w:rsidRPr="006A56FF">
        <w:rPr>
          <w:lang w:val="en-US"/>
        </w:rPr>
        <w:t xml:space="preserve">e systems is not at least since </w:t>
      </w:r>
      <w:sdt>
        <w:sdtPr>
          <w:rPr>
            <w:lang w:val="en-US"/>
          </w:rPr>
          <w:alias w:val="Don't edit this field"/>
          <w:tag w:val="CitaviPlaceholder#8d858bd0-3fe1-46d2-b514-ed58cec5e07e"/>
          <w:id w:val="-2108494110"/>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}</w:instrText>
          </w:r>
          <w:r w:rsidRPr="006A56FF">
            <w:rPr>
              <w:lang w:val="en-US"/>
            </w:rPr>
            <w:fldChar w:fldCharType="separate"/>
          </w:r>
          <w:r w:rsidR="00563976" w:rsidRPr="006A56FF">
            <w:rPr>
              <w:lang w:val="en-US"/>
            </w:rPr>
            <w:t>Esping-Andersen's</w:t>
          </w:r>
          <w:r w:rsidRPr="006A56FF">
            <w:rPr>
              <w:lang w:val="en-US"/>
            </w:rPr>
            <w:fldChar w:fldCharType="end"/>
          </w:r>
        </w:sdtContent>
      </w:sdt>
      <w:r w:rsidRPr="006A56FF">
        <w:rPr>
          <w:lang w:val="en-US"/>
        </w:rPr>
        <w:t xml:space="preserve"> </w:t>
      </w:r>
      <w:sdt>
        <w:sdtPr>
          <w:rPr>
            <w:lang w:val="en-US"/>
          </w:rPr>
          <w:alias w:val="Don't edit this field"/>
          <w:tag w:val="CitaviPlaceholder#197677a1-3e4b-4bfc-8413-45b07975b89d"/>
          <w:id w:val="2134436213"/>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}</w:instrText>
          </w:r>
          <w:r w:rsidRPr="006A56FF">
            <w:rPr>
              <w:lang w:val="en-US"/>
            </w:rPr>
            <w:fldChar w:fldCharType="separate"/>
          </w:r>
          <w:r w:rsidR="00563976" w:rsidRPr="006A56FF">
            <w:rPr>
              <w:lang w:val="en-US"/>
            </w:rPr>
            <w:t>(1990)</w:t>
          </w:r>
          <w:r w:rsidRPr="006A56FF">
            <w:rPr>
              <w:lang w:val="en-US"/>
            </w:rPr>
            <w:fldChar w:fldCharType="end"/>
          </w:r>
        </w:sdtContent>
      </w:sdt>
      <w:r w:rsidR="00774363" w:rsidRPr="006A56FF">
        <w:rPr>
          <w:lang w:val="en-US"/>
        </w:rPr>
        <w:t xml:space="preserve"> seminal study a common </w:t>
      </w:r>
      <w:r w:rsidR="00B23D1F" w:rsidRPr="006A56FF">
        <w:rPr>
          <w:lang w:val="en-US"/>
        </w:rPr>
        <w:t>endeavor</w:t>
      </w:r>
      <w:r w:rsidR="00774363" w:rsidRPr="006A56FF">
        <w:rPr>
          <w:lang w:val="en-US"/>
        </w:rPr>
        <w:t xml:space="preserve"> in welfare state research.</w:t>
      </w:r>
      <w:r w:rsidR="00BB65C1" w:rsidRPr="006A56FF">
        <w:rPr>
          <w:lang w:val="en-US"/>
        </w:rPr>
        <w:t xml:space="preserve"> His work an</w:t>
      </w:r>
      <w:r w:rsidR="002A6758" w:rsidRPr="006A56FF">
        <w:rPr>
          <w:lang w:val="en-US"/>
        </w:rPr>
        <w:t>d the</w:t>
      </w:r>
      <w:r w:rsidR="00BB65C1" w:rsidRPr="006A56FF">
        <w:rPr>
          <w:lang w:val="en-US"/>
        </w:rPr>
        <w:t xml:space="preserve"> following adaptions and discussions </w:t>
      </w:r>
      <w:sdt>
        <w:sdtPr>
          <w:rPr>
            <w:lang w:val="en-US"/>
          </w:rPr>
          <w:alias w:val="Don't edit this field"/>
          <w:tag w:val="CitaviPlaceholder#5a979912-2404-4813-b9ba-5028168d657b"/>
          <w:id w:val="807519297"/>
          <w:placeholder>
            <w:docPart w:val="DefaultPlaceholder_-1854013440"/>
          </w:placeholder>
        </w:sdtPr>
        <w:sdtEndPr/>
        <w:sdtContent>
          <w:r w:rsidR="00BD0E63" w:rsidRPr="006A56FF">
            <w:rPr>
              <w:lang w:val="en-US"/>
            </w:rPr>
            <w:fldChar w:fldCharType="begin"/>
          </w:r>
          <w:r w:rsidR="00563976" w:rsidRPr="006A56FF">
            <w:rPr>
              <w:lang w:val="en-US"/>
            </w:rPr>
            <w:instrText>ADDIN CitaviPlaceholder{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}</w:instrText>
          </w:r>
          <w:r w:rsidR="00BD0E63" w:rsidRPr="006A56FF">
            <w:rPr>
              <w:lang w:val="en-US"/>
            </w:rPr>
            <w:fldChar w:fldCharType="separate"/>
          </w:r>
          <w:r w:rsidR="00563976" w:rsidRPr="006A56FF">
            <w:rPr>
              <w:lang w:val="en-US"/>
            </w:rPr>
            <w:t>(Ferrera, 1996)</w:t>
          </w:r>
          <w:r w:rsidR="00BD0E63" w:rsidRPr="006A56FF">
            <w:rPr>
              <w:lang w:val="en-US"/>
            </w:rPr>
            <w:fldChar w:fldCharType="end"/>
          </w:r>
        </w:sdtContent>
      </w:sdt>
      <w:r w:rsidR="00BB65C1" w:rsidRPr="006A56FF">
        <w:rPr>
          <w:lang w:val="en-US"/>
        </w:rPr>
        <w:t xml:space="preserve"> still provide a basic </w:t>
      </w:r>
      <w:r w:rsidR="00BD0E63" w:rsidRPr="006A56FF">
        <w:rPr>
          <w:lang w:val="en-US"/>
        </w:rPr>
        <w:t>template</w:t>
      </w:r>
      <w:r w:rsidR="00BB65C1" w:rsidRPr="006A56FF">
        <w:rPr>
          <w:lang w:val="en-US"/>
        </w:rPr>
        <w:t xml:space="preserve"> for </w:t>
      </w:r>
      <w:r w:rsidR="006E1C8C" w:rsidRPr="006A56FF">
        <w:rPr>
          <w:lang w:val="en-US"/>
        </w:rPr>
        <w:t>case selection and evaluation in</w:t>
      </w:r>
      <w:r w:rsidR="00BB65C1" w:rsidRPr="006A56FF">
        <w:rPr>
          <w:lang w:val="en-US"/>
        </w:rPr>
        <w:t xml:space="preserve"> social service research </w:t>
      </w:r>
      <w:sdt>
        <w:sdtPr>
          <w:rPr>
            <w:lang w:val="en-US"/>
          </w:rPr>
          <w:alias w:val="Don't edit this field"/>
          <w:tag w:val="CitaviPlaceholder#73bff06a-5e38-422d-95b8-0c16d84f88cf"/>
          <w:id w:val="-2041498358"/>
          <w:placeholder>
            <w:docPart w:val="DefaultPlaceholder_-1854013440"/>
          </w:placeholder>
        </w:sdtPr>
        <w:sdtEndPr/>
        <w:sdtContent>
          <w:r w:rsidR="00BB65C1" w:rsidRPr="006A56FF">
            <w:rPr>
              <w:lang w:val="en-US"/>
            </w:rPr>
            <w:fldChar w:fldCharType="begin"/>
          </w:r>
          <w:r w:rsidR="00563976" w:rsidRPr="006A56FF">
            <w:rPr>
              <w:lang w:val="en-US"/>
            </w:rPr>
            <w:instrText>ADDIN CitaviPlaceholder{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FJvc3RnYWFyZCwgMjAwMikifV19LCJUYWciOiJDaXRhdmlQbGFjZWhvbGRlciM3M2JmZjA2YS01ZTM4LTQyMmQtOTViOC0wYzE2ZDg0Zjg4Y2YiLCJUZXh0IjoiKFJvc3RnYWFyZCwgMjAwMikiLCJXQUlWZXJzaW9uIjoiNi4zLjAuMCJ9}</w:instrText>
          </w:r>
          <w:r w:rsidR="00BB65C1" w:rsidRPr="006A56FF">
            <w:rPr>
              <w:lang w:val="en-US"/>
            </w:rPr>
            <w:fldChar w:fldCharType="separate"/>
          </w:r>
          <w:r w:rsidR="00563976" w:rsidRPr="006A56FF">
            <w:rPr>
              <w:lang w:val="en-US"/>
            </w:rPr>
            <w:t>(Rostgaard, 2002)</w:t>
          </w:r>
          <w:r w:rsidR="00BB65C1" w:rsidRPr="006A56FF">
            <w:rPr>
              <w:lang w:val="en-US"/>
            </w:rPr>
            <w:fldChar w:fldCharType="end"/>
          </w:r>
        </w:sdtContent>
      </w:sdt>
      <w:r w:rsidR="00BB65C1" w:rsidRPr="006A56FF">
        <w:rPr>
          <w:lang w:val="en-US"/>
        </w:rPr>
        <w:t xml:space="preserve">. </w:t>
      </w:r>
      <w:r w:rsidR="006E1C8C" w:rsidRPr="006A56FF">
        <w:rPr>
          <w:lang w:val="en-US"/>
        </w:rPr>
        <w:t>Nevertheless</w:t>
      </w:r>
      <w:r w:rsidR="00BB65C1" w:rsidRPr="006A56FF">
        <w:rPr>
          <w:lang w:val="en-US"/>
        </w:rPr>
        <w:t>, since then</w:t>
      </w:r>
      <w:r w:rsidR="00BD0E63" w:rsidRPr="006A56FF">
        <w:rPr>
          <w:lang w:val="en-US"/>
        </w:rPr>
        <w:t xml:space="preserve"> </w:t>
      </w:r>
      <w:proofErr w:type="gramStart"/>
      <w:r w:rsidR="00BB65C1" w:rsidRPr="006A56FF">
        <w:rPr>
          <w:lang w:val="en-US"/>
        </w:rPr>
        <w:t>a number of</w:t>
      </w:r>
      <w:proofErr w:type="gramEnd"/>
      <w:r w:rsidR="00BB65C1" w:rsidRPr="006A56FF">
        <w:rPr>
          <w:lang w:val="en-US"/>
        </w:rPr>
        <w:t xml:space="preserve"> different typologies</w:t>
      </w:r>
      <w:r w:rsidR="006E1C8C" w:rsidRPr="006A56FF">
        <w:rPr>
          <w:lang w:val="en-US"/>
        </w:rPr>
        <w:t xml:space="preserve"> including </w:t>
      </w:r>
      <w:r w:rsidR="00BB65C1" w:rsidRPr="006A56FF">
        <w:rPr>
          <w:lang w:val="en-US"/>
        </w:rPr>
        <w:t xml:space="preserve">LTC </w:t>
      </w:r>
      <w:r w:rsidR="006E1C8C" w:rsidRPr="006A56FF">
        <w:rPr>
          <w:lang w:val="en-US"/>
        </w:rPr>
        <w:t xml:space="preserve">or </w:t>
      </w:r>
      <w:r w:rsidR="00BB65C1" w:rsidRPr="006A56FF">
        <w:rPr>
          <w:lang w:val="en-US"/>
        </w:rPr>
        <w:t>LTC</w:t>
      </w:r>
      <w:r w:rsidR="006E1C8C" w:rsidRPr="006A56FF">
        <w:rPr>
          <w:lang w:val="en-US"/>
        </w:rPr>
        <w:t xml:space="preserve"> facets</w:t>
      </w:r>
      <w:r w:rsidR="00BB65C1" w:rsidRPr="006A56FF">
        <w:rPr>
          <w:lang w:val="en-US"/>
        </w:rPr>
        <w:t xml:space="preserve"> were published</w:t>
      </w:r>
      <w:r w:rsidR="00A04BA1" w:rsidRPr="006A56FF">
        <w:rPr>
          <w:lang w:val="en-US"/>
        </w:rPr>
        <w:t xml:space="preserve">, which may be divided </w:t>
      </w:r>
      <w:r w:rsidR="000C097C" w:rsidRPr="006A56FF">
        <w:rPr>
          <w:lang w:val="en-US"/>
        </w:rPr>
        <w:t>into three</w:t>
      </w:r>
      <w:r w:rsidR="00A04BA1" w:rsidRPr="006A56FF">
        <w:rPr>
          <w:lang w:val="en-US"/>
        </w:rPr>
        <w:t xml:space="preserve"> major groups</w:t>
      </w:r>
      <w:r w:rsidR="00BB65C1" w:rsidRPr="006A56FF">
        <w:rPr>
          <w:lang w:val="en-US"/>
        </w:rPr>
        <w:t>.</w:t>
      </w:r>
      <w:r w:rsidR="006E1C8C" w:rsidRPr="006A56FF">
        <w:rPr>
          <w:lang w:val="en-US"/>
        </w:rPr>
        <w:t xml:space="preserve"> </w:t>
      </w:r>
      <w:r w:rsidR="00BB65C1" w:rsidRPr="006A56FF">
        <w:rPr>
          <w:lang w:val="en-US"/>
        </w:rPr>
        <w:t xml:space="preserve">A first group </w:t>
      </w:r>
      <w:r w:rsidR="00B23D1F" w:rsidRPr="006A56FF">
        <w:rPr>
          <w:lang w:val="en-US"/>
        </w:rPr>
        <w:t>focuses</w:t>
      </w:r>
      <w:r w:rsidR="006E1C8C" w:rsidRPr="006A56FF">
        <w:rPr>
          <w:lang w:val="en-US"/>
        </w:rPr>
        <w:t xml:space="preserve"> on social services generally, in which LTC is </w:t>
      </w:r>
      <w:r w:rsidR="00A04BA1" w:rsidRPr="006A56FF">
        <w:rPr>
          <w:lang w:val="en-US"/>
        </w:rPr>
        <w:t>just one part of a big</w:t>
      </w:r>
      <w:r w:rsidR="00B23D1F" w:rsidRPr="006A56FF">
        <w:rPr>
          <w:lang w:val="en-US"/>
        </w:rPr>
        <w:t>ger social service</w:t>
      </w:r>
      <w:r w:rsidR="00A04BA1" w:rsidRPr="006A56FF">
        <w:rPr>
          <w:lang w:val="en-US"/>
        </w:rPr>
        <w:t xml:space="preserve"> picture</w:t>
      </w:r>
      <w:r w:rsidR="000C097C" w:rsidRPr="006A56FF">
        <w:rPr>
          <w:lang w:val="en-US"/>
        </w:rPr>
        <w:t xml:space="preserve"> </w:t>
      </w:r>
      <w:sdt>
        <w:sdtPr>
          <w:rPr>
            <w:lang w:val="en-US"/>
          </w:rPr>
          <w:alias w:val="Don’t edit this field."/>
          <w:tag w:val="CitaviPlaceholder#cf2ee87a-aa3e-4fb3-bfab-6170185e2644"/>
          <w:id w:val="684874940"/>
          <w:placeholder>
            <w:docPart w:val="DefaultPlaceholder_-1854013440"/>
          </w:placeholder>
        </w:sdtPr>
        <w:sdtEndPr/>
        <w:sdtContent>
          <w:r w:rsidR="00733407" w:rsidRPr="006A56FF">
            <w:rPr>
              <w:lang w:val="en-US"/>
            </w:rPr>
            <w:fldChar w:fldCharType="begin"/>
          </w:r>
          <w:r w:rsidR="00563976" w:rsidRPr="006A56FF">
            <w:rPr>
              <w:lang w:val="en-US"/>
            </w:rPr>
            <w:instrText>ADDIN CitaviPlaceholder{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44Nzwvbj5cclxuICA8aW4+dHJ1ZTwvaW4+XHJcbiAgPG9zPjg3PC9vcz5cclxuICA8cHM+ODc8L3BzPlxyXG48L3NwPlxyXG48ZXA+XHJcbiAgPG4+MTAwPC9uPlxyXG4gIDxpbj50cnVlPC9pbj5cclxuICA8b3M+MTAwPC9vcz5cclxuICA8cHM+MTAwPC9wcz5cclxuPC9lcD5cclxuPG9zPjg3LTEwMDwvb3M+IiwiUGFnZVJhbmdlTnVtYmVyIjo4NywiUGFnZVJhbmdlTnVtYmVyaW5nVHlwZSI6IlBhZ2UiLCJQYWdlUmFuZ2VOdW1lcmFsU3lzdGVtIjoiQXJhYmljIiwiUGVyaW9kaWNhbCI6eyIkaWQiOiI3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FudHRvbmVuIGFuZCBTaXBpbMOkLCAxOTk2OyBCZXR0aW8gYW5kIFBsYW50ZW5nYSwgMjAwNDsgS2F1dHRvLCAyMDAyOyBMZWl0bmVyLCAyMDAzOyBTYXJhY2VubyBhbmQgS2VjaywgMjAxMCkifV19LCJUYWciOiJDaXRhdmlQbGFjZWhvbGRlciNjZjJlZTg3YS1hYTNlLTRmYjMtYmZhYi02MTcwMTg1ZTI2NDQiLCJUZXh0IjoiKEFudHRvbmVuIGFuZCBTaXBpbMOkLCAxOTk2OyBCZXR0aW8gYW5kIFBsYW50ZW5nYSwgMjAwNDsgS2F1dHRvLCAyMDAyOyBMZWl0bmVyLCAyMDAzOyBTYXJhY2VubyBhbmQgS2VjaywgMjAxMCkiLCJXQUlWZXJzaW9uIjoiNi4zLjAuMCJ9}</w:instrText>
          </w:r>
          <w:r w:rsidR="00733407" w:rsidRPr="006A56FF">
            <w:rPr>
              <w:lang w:val="en-US"/>
            </w:rPr>
            <w:fldChar w:fldCharType="separate"/>
          </w:r>
          <w:r w:rsidR="00563976" w:rsidRPr="006A56FF">
            <w:rPr>
              <w:lang w:val="en-US"/>
            </w:rPr>
            <w:t>(Anttonen and Sipilä, 1996; Bettio and Plantenga, 2004; Kautto, 2002; Leitner, 2003; Saraceno and Keck, 2010)</w:t>
          </w:r>
          <w:r w:rsidR="00733407" w:rsidRPr="006A56FF">
            <w:rPr>
              <w:lang w:val="en-US"/>
            </w:rPr>
            <w:fldChar w:fldCharType="end"/>
          </w:r>
        </w:sdtContent>
      </w:sdt>
      <w:r w:rsidR="00733407" w:rsidRPr="006A56FF">
        <w:rPr>
          <w:lang w:val="en-US"/>
        </w:rPr>
        <w:t xml:space="preserve">. </w:t>
      </w:r>
      <w:r w:rsidR="00A04BA1" w:rsidRPr="006A56FF">
        <w:rPr>
          <w:lang w:val="en-US"/>
        </w:rPr>
        <w:t>The</w:t>
      </w:r>
      <w:r w:rsidR="00BB65C1" w:rsidRPr="006A56FF">
        <w:rPr>
          <w:lang w:val="en-US"/>
        </w:rPr>
        <w:t xml:space="preserve"> second group </w:t>
      </w:r>
      <w:r w:rsidR="00173192" w:rsidRPr="006A56FF">
        <w:rPr>
          <w:lang w:val="en-US"/>
        </w:rPr>
        <w:t xml:space="preserve">genuinely </w:t>
      </w:r>
      <w:r w:rsidR="00B23D1F" w:rsidRPr="006A56FF">
        <w:rPr>
          <w:lang w:val="en-US"/>
        </w:rPr>
        <w:t>concentrates</w:t>
      </w:r>
      <w:r w:rsidR="00A04BA1" w:rsidRPr="006A56FF">
        <w:rPr>
          <w:lang w:val="en-US"/>
        </w:rPr>
        <w:t xml:space="preserve"> </w:t>
      </w:r>
      <w:r w:rsidR="00BB65C1" w:rsidRPr="006A56FF">
        <w:rPr>
          <w:lang w:val="en-US"/>
        </w:rPr>
        <w:t>on LTC for the elderly, although often (due to data reasons) als</w:t>
      </w:r>
      <w:r w:rsidR="00BD0E63" w:rsidRPr="006A56FF">
        <w:rPr>
          <w:lang w:val="en-US"/>
        </w:rPr>
        <w:t>o</w:t>
      </w:r>
      <w:r w:rsidR="00BB65C1" w:rsidRPr="006A56FF">
        <w:rPr>
          <w:lang w:val="en-US"/>
        </w:rPr>
        <w:t xml:space="preserve"> </w:t>
      </w:r>
      <w:r w:rsidR="00BD0E63" w:rsidRPr="006A56FF">
        <w:rPr>
          <w:lang w:val="en-US"/>
        </w:rPr>
        <w:t>disability</w:t>
      </w:r>
      <w:r w:rsidR="00BB65C1" w:rsidRPr="006A56FF">
        <w:rPr>
          <w:lang w:val="en-US"/>
        </w:rPr>
        <w:t xml:space="preserve"> is included </w:t>
      </w:r>
      <w:sdt>
        <w:sdtPr>
          <w:rPr>
            <w:lang w:val="en-US"/>
          </w:rPr>
          <w:alias w:val="Don't edit this field"/>
          <w:tag w:val="CitaviPlaceholder#b1339e33-593f-4666-929b-9161d648a658"/>
          <w:id w:val="671770707"/>
          <w:placeholder>
            <w:docPart w:val="DefaultPlaceholder_-1854013440"/>
          </w:placeholder>
        </w:sdtPr>
        <w:sdtEndPr/>
        <w:sdtContent>
          <w:r w:rsidR="00216DEA" w:rsidRPr="006A56FF">
            <w:rPr>
              <w:lang w:val="en-US"/>
            </w:rPr>
            <w:fldChar w:fldCharType="begin"/>
          </w:r>
          <w:r w:rsidR="00563976" w:rsidRPr="006A56FF">
            <w:rPr>
              <w:lang w:val="en-US"/>
            </w:rPr>
            <w:instrText>ADDIN CitaviPlaceholder{eyIkaWQiOiIxIiwiRW50cmllcyI6W3siJGlkIjoiMiIsIklkIjoiZDc1MDU4ZTMtOTcxOS00Y2IwLWJkYzctOThkOGU5NjQwYzQ2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lMDEwYWUxNy0yNTY5LTQyYzQtODAwNS00MGNlMzIwMDJmY2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mUwZDIwZjUtNzRiOC00MDYzLTlkOTgtNzRhNmJiMDU2NDA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MzYjExYzA1LTdiODgtNGM5NS04ODlmLTNjNmQzZjU5Zjg1Z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MjY2ZDMzNTUtYmU0YS00MDFkLWI2YjgtZmViZTg0ZTY5MjUwIiwiUmFuZ2VTdGFydCI6NjksIlJhbmdlTGVuZ3RoIjoyNCwiUmVmZXJlbmNlSWQiOiIzNzNjOTRjYy1mM2MyLTRhMWUtYmZiNC0yNWU3NzhiZDdmYWQiLCJSZWZlcmVuY2UiOnsiJGlkIjoiNDQiLCJBYnN0cmFjdENvbXBsZXhpdHkiOjAsIkFic3RyYWN0U291cmNlVGV4dEZvcm1hdCI6MCwiQXV0aG9ycyI6W3siJGlkIjoiNDU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ND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Q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0OCIsIkFkZHJlc3MiOnsiJGlkIjoiNDkiLCJMaW5rZWRSZXNvdXJjZVN0YXR1cyI6OCwiT3JpZ2luYWxTdHJpbmciOiIxMC4xNTE1L3JldmVjcC0yMDE3LTAwMDgiLCJMaW5rZWRSZXNvdXJjZVR5cGUiOjUsIlVyaVN0cmluZyI6Imh0dHBzOi8vZG9pLm9yZy8xMC4xNTE1L3JldmVjcC0yMDE3LTAwMDgiLCJQcm9wZXJ0aWVzIjp7IiRpZCI6IjU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U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1MiIsIklkIjoiYTAyNzQ1YTctOGM4Yy00YmJjLWEzNGItZDZmMzI1MDc5ZjJlIiwiUmFuZ2VTdGFydCI6OTMsIlJhbmdlTGVuZ3RoIjoyMSwiUmVmZXJlbmNlSWQiOiI1MzcwZTQxOC01YjlkLTRhNWYtODkzMi0wOGNhNDdiYjk4NDgiLCJSZWZlcmVuY2UiOnsiJGlkIjoiNTMiLCJBYnN0cmFjdENvbXBsZXhpdHkiOjAsIkFic3RyYWN0U291cmNlVGV4dEZvcm1hdCI6MCwiQXV0aG9ycyI6W3siJGlkIjoiNT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U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1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1Ny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jEiLCJBZGRyZXNzIjp7IiRpZCI6IjYyIiwiTGlua2VkUmVzb3VyY2VTdGF0dXMiOjgsIk9yaWdpbmFsU3RyaW5nIjoiMTAuMTE3Ny8wOTU4OTI4NzExNDMzNjU0IiwiTGlua2VkUmVzb3VyY2VUeXBlIjo1LCJVcmlTdHJpbmciOiJodHRwczovL2RvaS5vcmcvMTAuMTE3Ny8wOTU4OTI4NzExNDMzNjU0IiwiUHJvcGVydGllcyI6eyIkaWQiOiI2My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yZWYiOiI2In0sIlB1Ymxpc2hlcnMiOltdLCJRdW90YXRpb25zIjpbXSwiUmVmZXJlbmNlVHlwZSI6IkpvdXJuYWxBcnRpY2xlIiwiU2hvcnRUaXRsZSI6InZhbiBIb29yZW</w:instrText>
          </w:r>
          <w:r w:rsidR="00563976" w:rsidRPr="002A4B22">
            <w:instrText>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}</w:instrText>
          </w:r>
          <w:r w:rsidR="00216DEA" w:rsidRPr="006A56FF">
            <w:rPr>
              <w:lang w:val="en-US"/>
            </w:rPr>
            <w:fldChar w:fldCharType="separate"/>
          </w:r>
          <w:r w:rsidR="00563976" w:rsidRPr="002A4B22">
            <w:t>(Alber, 1995; Colombo, 2012; Damiani et al., 2011; Kraus et al., 2010; Halásková et al., 2017; Pommer et al., 2009; van Hooren, 2012)</w:t>
          </w:r>
          <w:r w:rsidR="00216DEA" w:rsidRPr="006A56FF">
            <w:rPr>
              <w:lang w:val="en-US"/>
            </w:rPr>
            <w:fldChar w:fldCharType="end"/>
          </w:r>
        </w:sdtContent>
      </w:sdt>
      <w:r w:rsidR="007C7068" w:rsidRPr="002A4B22">
        <w:t xml:space="preserve">. </w:t>
      </w:r>
      <w:r w:rsidR="00BB65C1" w:rsidRPr="002A4B22">
        <w:t xml:space="preserve"> </w:t>
      </w:r>
      <w:r w:rsidR="007B59AB" w:rsidRPr="006A56FF">
        <w:rPr>
          <w:lang w:val="en-US"/>
        </w:rPr>
        <w:t xml:space="preserve">Finally, </w:t>
      </w:r>
      <w:r w:rsidR="00B23D1F" w:rsidRPr="006A56FF">
        <w:rPr>
          <w:lang w:val="en-US"/>
        </w:rPr>
        <w:t xml:space="preserve">the third group focuses on </w:t>
      </w:r>
      <w:r w:rsidR="00BB65C1" w:rsidRPr="006A56FF">
        <w:rPr>
          <w:lang w:val="en-US"/>
        </w:rPr>
        <w:t xml:space="preserve">special aspects of LTC and zoom in on </w:t>
      </w:r>
      <w:r w:rsidR="007C7068" w:rsidRPr="006A56FF">
        <w:rPr>
          <w:lang w:val="en-US"/>
        </w:rPr>
        <w:t xml:space="preserve">migration in the context of LTC </w:t>
      </w:r>
      <w:sdt>
        <w:sdtPr>
          <w:rPr>
            <w:lang w:val="en-US"/>
          </w:rPr>
          <w:alias w:val="Don’t edit this field."/>
          <w:tag w:val="CitaviPlaceholder#623220b4-da4b-4387-8cb8-417cf1117c26"/>
          <w:id w:val="-1106953229"/>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M2VkOWJkMTUtNTM2MS00OGIyLWI1OTYtZGVmZmU2NTdmOTYyIiwiUmFuZ2VMZW5ndGgiOjE1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0seyIkaWQiOiIxMyIsIklkIjoiNTc2ZTI2MzItODNmYS00OTQ2LTg4NGYtYzA2NWIwY2U4ZTlmIiwiUmFuZ2VTdGFydCI6MTUsIlJhbmdlTGVuZ3RoIjoyNiwiUmVmZXJlbmNlSWQiOiJhNDgzNmRhZS02OGQ5LTRkNzQtODYxNi1kMTNmYjAyMDdmMTUiLCJSZWZlcmVuY2UiOnsiJGlkIjoiMTQiLCJBYnN0cmFjdENvbXBsZXhpdHkiOjAsIkFic3RyYWN0U291cmNlVGV4dEZvcm1hdCI6MCwiQXV0aG9ycyI6W3siJGlkIjoiMTU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cmVmIjoiNSJ9fSx7IiRpZCI6IjE2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ciLCJBZGRyZXNzIjp7IiRpZCI6IjE4IiwiTGlua2VkUmVzb3VyY2VTdGF0dXMiOjgsIk9yaWdpbmFsU3RyaW5nIjoiMTAuMTE3Ny8wOTU4OTI4NzEzNDk5MTc1IiwiTGlua2VkUmVzb3VyY2VUeXBlIjo1LCJVcmlTdHJpbmciOiJodHRwczovL2RvaS5vcmcvMTAuMTE3Ny8wOTU4OTI4NzEzNDk5MTc1IiwiUHJvcGVydGllcyI6eyIkaWQiOiIxOS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Iw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}</w:instrText>
          </w:r>
          <w:r w:rsidR="007C7068" w:rsidRPr="006A56FF">
            <w:rPr>
              <w:lang w:val="en-US"/>
            </w:rPr>
            <w:fldChar w:fldCharType="separate"/>
          </w:r>
          <w:r w:rsidR="00563976" w:rsidRPr="006A56FF">
            <w:rPr>
              <w:lang w:val="en-US"/>
            </w:rPr>
            <w:t xml:space="preserve">(Anderson, 2012; Da Roit and </w:t>
          </w:r>
          <w:r w:rsidR="00563976" w:rsidRPr="006A56FF">
            <w:rPr>
              <w:lang w:val="en-US"/>
            </w:rPr>
            <w:lastRenderedPageBreak/>
            <w:t>Weicht, 2013; Simonazzi, 2008; van Hooren, 2012; Simonazzi, 2008)</w:t>
          </w:r>
          <w:r w:rsidR="007C7068" w:rsidRPr="006A56FF">
            <w:rPr>
              <w:lang w:val="en-US"/>
            </w:rPr>
            <w:fldChar w:fldCharType="end"/>
          </w:r>
        </w:sdtContent>
      </w:sdt>
      <w:r w:rsidR="007C7068" w:rsidRPr="006A56FF">
        <w:rPr>
          <w:lang w:val="en-US"/>
        </w:rPr>
        <w:t xml:space="preserve">, cash for care schemes in LTC </w:t>
      </w:r>
      <w:sdt>
        <w:sdtPr>
          <w:rPr>
            <w:lang w:val="en-US"/>
          </w:rPr>
          <w:alias w:val="Don’t edit this field."/>
          <w:tag w:val="CitaviPlaceholder#5f48cd27-25e1-4758-9462-3bfd9141821d"/>
          <w:id w:val="1048731015"/>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YWE0YmQ1ZjktNTNiNi00NDk1LTk2OWItN2FjNTdmYzJlNmQyIiwiUmFuZ2VMZW5ndGgiOjI4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V0sIkZvcm1hdHRlZFRleHQiOnsiJGlkIjoiOCIsIkNvdW50IjoxLCJUZXh0VW5pdHMiOlt7IiRpZCI6IjkiLCJGb250U3R5bGUiOnsiJGlkIjoiMTAiLCJOZXV0cmFsIjp0cnVlfSwiUmVhZGluZ09yZGVyIjoxLCJUZXh0IjoiKERhIFJvaXQgYW5kIExlIEJpaGFuLCAyMDEwKSJ9XX0sIlRhZyI6IkNpdGF2aVBsYWNlaG9sZGVyIzVmNDhjZDI3LTI1ZTEtNDc1OC05NDYyLTNiZmQ5MTQxODIxZCIsIlRleHQiOiIoRGEgUm9pdCBhbmQgTGUgQmloYW4sIDIwMTApIiwiV0FJVmVyc2lvbiI6IjYuMy4wLjAifQ==}</w:instrText>
          </w:r>
          <w:r w:rsidR="007C7068" w:rsidRPr="006A56FF">
            <w:rPr>
              <w:lang w:val="en-US"/>
            </w:rPr>
            <w:fldChar w:fldCharType="separate"/>
          </w:r>
          <w:r w:rsidR="00563976" w:rsidRPr="006A56FF">
            <w:rPr>
              <w:lang w:val="en-US"/>
            </w:rPr>
            <w:t>(Da Roit and Le Bihan, 2010)</w:t>
          </w:r>
          <w:r w:rsidR="007C7068" w:rsidRPr="006A56FF">
            <w:rPr>
              <w:lang w:val="en-US"/>
            </w:rPr>
            <w:fldChar w:fldCharType="end"/>
          </w:r>
        </w:sdtContent>
      </w:sdt>
      <w:r w:rsidR="00BB65C1" w:rsidRPr="006A56FF">
        <w:rPr>
          <w:lang w:val="en-US"/>
        </w:rPr>
        <w:t xml:space="preserve"> and</w:t>
      </w:r>
      <w:r w:rsidR="007C7068" w:rsidRPr="006A56FF">
        <w:rPr>
          <w:lang w:val="en-US"/>
        </w:rPr>
        <w:t xml:space="preserve"> informal care by families </w:t>
      </w:r>
      <w:sdt>
        <w:sdtPr>
          <w:rPr>
            <w:lang w:val="en-US"/>
          </w:rPr>
          <w:alias w:val="Don’t edit this field."/>
          <w:tag w:val="CitaviPlaceholder#f9d2fcb4-eeca-4583-8d27-24bfce5f1c49"/>
          <w:id w:val="271360352"/>
          <w:placeholder>
            <w:docPart w:val="DefaultPlaceholder_-1854013440"/>
          </w:placeholder>
        </w:sdtPr>
        <w:sdtEndPr/>
        <w:sdtContent>
          <w:r w:rsidR="007C7068" w:rsidRPr="006A56FF">
            <w:rPr>
              <w:lang w:val="en-US"/>
            </w:rPr>
            <w:fldChar w:fldCharType="begin"/>
          </w:r>
          <w:r w:rsidR="00563976" w:rsidRPr="006A56FF">
            <w:rPr>
              <w:lang w:val="en-US"/>
            </w:rPr>
            <w:instrText>ADDIN CitaviPlaceholder{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M0IiwiQWRkcmVzcyI6eyIkaWQiOiIzNSIsIkxpbmtlZFJlc291cmNlU3RhdHVzIjo4LCJPcmlnaW5hbFN0cmluZyI6IjEwLjEwOTMvY2plL2JlbjA0MyIsIkxpbmtlZFJlc291cmNlVHlwZSI6NSwiVXJpU3RyaW5nIjoiaHR0cHM6Ly9kb2kub3JnLzEwLjEwOTMvY2plL2JlbjA0MyIsIlByb3BlcnRpZXMiOnsiJGlkIjoiMz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z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zOCIsIkNvdW50IjoxLCJUZXh0VW5pdHMiOlt7IiRpZCI6IjM5IiwiRm9udFN0eWxlIjp7IiRpZCI6IjQwIiwiTmV1dHJhbCI6dHJ1ZX0sIlJlYWRpbmdPcmRlciI6MSwiVGV4dCI6IihEaSBSb3NhIGV0IGFsLiwgMjAxMTsgTGVpdG5lciwgMjAwMzsgUGZhdS1FZmZpbmdlciwgMjAxNDsgU2ltb25henppLCAyMDA4KSJ9XX0sIlRhZyI6IkNpdGF2aVBsYWNlaG9sZGVyI2Y5ZDJmY2I0LWVlY2EtNDU4My04ZDI3LTI0YmZjZTVmMWM0OSIsIlRleHQiOiIoRGkgUm9zYSBldCBhbC4sIDIwMTE7IExlaXRuZXIsIDIwMDM7IFBmYXUtRWZmaW5nZXIsIDIwMTQ7IFNpbW9uYXp6aSwgMjAwOCkiLCJXQUlWZXJzaW9uIjoiNi4zLjAuMCJ9}</w:instrText>
          </w:r>
          <w:r w:rsidR="007C7068" w:rsidRPr="006A56FF">
            <w:rPr>
              <w:lang w:val="en-US"/>
            </w:rPr>
            <w:fldChar w:fldCharType="separate"/>
          </w:r>
          <w:r w:rsidR="00563976" w:rsidRPr="006A56FF">
            <w:rPr>
              <w:lang w:val="en-US"/>
            </w:rPr>
            <w:t>(Di Rosa et al., 2011; Leitner, 2003; Pfau-Effinger, 2014; Simonazzi, 2008)</w:t>
          </w:r>
          <w:r w:rsidR="007C7068" w:rsidRPr="006A56FF">
            <w:rPr>
              <w:lang w:val="en-US"/>
            </w:rPr>
            <w:fldChar w:fldCharType="end"/>
          </w:r>
        </w:sdtContent>
      </w:sdt>
      <w:r w:rsidR="00B23D1F" w:rsidRPr="006A56FF">
        <w:rPr>
          <w:lang w:val="en-US"/>
        </w:rPr>
        <w:t>.</w:t>
      </w:r>
    </w:p>
    <w:p w14:paraId="518F9579" w14:textId="090C2113" w:rsidR="00B82577" w:rsidRPr="006A56FF" w:rsidRDefault="00D661E1" w:rsidP="00B82577">
      <w:pPr>
        <w:pStyle w:val="02FlietextEinzug"/>
        <w:rPr>
          <w:lang w:val="en-US"/>
        </w:rPr>
      </w:pPr>
      <w:r w:rsidRPr="006A56FF">
        <w:rPr>
          <w:lang w:val="en-US"/>
        </w:rPr>
        <w:t>Because</w:t>
      </w:r>
      <w:r w:rsidR="00B41CC2" w:rsidRPr="006A56FF">
        <w:rPr>
          <w:lang w:val="en-US"/>
        </w:rPr>
        <w:t xml:space="preserve"> our focus lies on building a genuine LTC typology</w:t>
      </w:r>
      <w:r w:rsidR="007B59AB" w:rsidRPr="006A56FF">
        <w:rPr>
          <w:lang w:val="en-US"/>
        </w:rPr>
        <w:t>, we identified</w:t>
      </w:r>
      <w:r w:rsidR="00B41CC2" w:rsidRPr="006A56FF">
        <w:rPr>
          <w:lang w:val="en-US"/>
        </w:rPr>
        <w:t xml:space="preserve"> the second group of typologies </w:t>
      </w:r>
      <w:r w:rsidR="007B59AB" w:rsidRPr="006A56FF">
        <w:rPr>
          <w:lang w:val="en-US"/>
        </w:rPr>
        <w:t>as</w:t>
      </w:r>
      <w:r w:rsidR="00B41CC2" w:rsidRPr="006A56FF">
        <w:rPr>
          <w:lang w:val="en-US"/>
        </w:rPr>
        <w:t xml:space="preserve"> most relevant for us. In these typologies we see a huge variety in the (number of) included country cases, data, </w:t>
      </w:r>
      <w:proofErr w:type="gramStart"/>
      <w:r w:rsidR="00B41CC2" w:rsidRPr="006A56FF">
        <w:rPr>
          <w:lang w:val="en-US"/>
        </w:rPr>
        <w:t>methods</w:t>
      </w:r>
      <w:proofErr w:type="gramEnd"/>
      <w:r w:rsidR="00B41CC2" w:rsidRPr="006A56FF">
        <w:rPr>
          <w:lang w:val="en-US"/>
        </w:rPr>
        <w:t xml:space="preserve"> and results.</w:t>
      </w:r>
      <w:r w:rsidR="00B82577" w:rsidRPr="006A56FF">
        <w:rPr>
          <w:lang w:val="en-US"/>
        </w:rPr>
        <w:t xml:space="preserve"> </w:t>
      </w:r>
      <w:r w:rsidR="00B41CC2" w:rsidRPr="006A56FF">
        <w:rPr>
          <w:lang w:val="en-US"/>
        </w:rPr>
        <w:t>Concerning dimensions and indicators, we see a huge variety</w:t>
      </w:r>
      <w:r w:rsidR="004D1F35" w:rsidRPr="006A56FF">
        <w:rPr>
          <w:lang w:val="en-US"/>
        </w:rPr>
        <w:t xml:space="preserve"> of indicators and measurements</w:t>
      </w:r>
      <w:r w:rsidR="000C097C" w:rsidRPr="006A56FF">
        <w:rPr>
          <w:lang w:val="en-US"/>
        </w:rPr>
        <w:t xml:space="preserve"> as well</w:t>
      </w:r>
      <w:r w:rsidR="004D1F35" w:rsidRPr="006A56FF">
        <w:rPr>
          <w:lang w:val="en-US"/>
        </w:rPr>
        <w:t xml:space="preserve">. </w:t>
      </w:r>
      <w:r w:rsidR="000C097C" w:rsidRPr="006A56FF">
        <w:rPr>
          <w:lang w:val="en-US"/>
        </w:rPr>
        <w:t>However,</w:t>
      </w:r>
      <w:r w:rsidR="004D1F35" w:rsidRPr="006A56FF">
        <w:rPr>
          <w:lang w:val="en-US"/>
        </w:rPr>
        <w:t xml:space="preserve"> we also observe four central dimensions, which are repeatedly analyzed in most of the studies</w:t>
      </w:r>
      <w:r w:rsidR="00B41CC2" w:rsidRPr="006A56FF">
        <w:rPr>
          <w:lang w:val="en-US"/>
        </w:rPr>
        <w:t xml:space="preserve">. </w:t>
      </w:r>
    </w:p>
    <w:p w14:paraId="4614FCA4" w14:textId="77777777" w:rsidR="00B82577" w:rsidRPr="006A56FF" w:rsidRDefault="00B82577" w:rsidP="00B82577">
      <w:pPr>
        <w:pStyle w:val="02FlietextEinzug"/>
        <w:rPr>
          <w:lang w:val="en-US"/>
        </w:rPr>
      </w:pPr>
    </w:p>
    <w:p w14:paraId="09CC9C03" w14:textId="77777777" w:rsidR="00B82577" w:rsidRPr="006A56FF" w:rsidRDefault="00B82577" w:rsidP="00B82577">
      <w:pPr>
        <w:pStyle w:val="berschrift3"/>
        <w:rPr>
          <w:lang w:val="en-US"/>
        </w:rPr>
      </w:pPr>
      <w:r w:rsidRPr="006A56FF">
        <w:rPr>
          <w:lang w:val="en-US"/>
        </w:rPr>
        <w:t>I. Supply</w:t>
      </w:r>
    </w:p>
    <w:p w14:paraId="0989CA2D" w14:textId="25704635" w:rsidR="00B82577" w:rsidRPr="006A56FF" w:rsidRDefault="00B82577" w:rsidP="00B82577">
      <w:pPr>
        <w:pStyle w:val="02FlietextEinzug"/>
        <w:rPr>
          <w:lang w:val="en-US"/>
        </w:rPr>
      </w:pPr>
      <w:r w:rsidRPr="00B82577">
        <w:rPr>
          <w:lang w:val="en-US"/>
        </w:rPr>
        <w:t xml:space="preserve">The first is supply. It includes financial resources in most typologies </w:t>
      </w:r>
      <w:sdt>
        <w:sdtPr>
          <w:rPr>
            <w:lang w:val="en-US"/>
          </w:rPr>
          <w:alias w:val="Don't edit this field"/>
          <w:tag w:val="CitaviPlaceholder#ada65575-f54f-4f13-b165-372c32ed4cc8"/>
          <w:id w:val="-1870444503"/>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MGFlNmNkMzAtNTcwYS00M2M4LWFmNDktNmYyMGNkZTM4NTI1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kNzhkMmQ4MC02ZGE4LTRkMTYtYTk3ZC1kZmM0ZjQxYTA3ZWM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YTRlMTJmOGEtMGY1ZC00NjY2LTg2YTAtZWMzNzBjMzk1ZTVi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EwZGVhZDExLTFmNWQtNDVhZC05NGIxLWRhYzQ5OGY5ZDYwNCIsIlJhbmdlU3RhcnQiOjQ5LCJSYW5nZUxlbmd0aCI6MjQsIlJlZmVyZW5jZUlkIjoiMzczYzk0Y2MtZjNjMi00YTFlLWJmYjQtMjVlNzc4YmQ3ZmFkIiwiUmVmZXJlbmNlIjp7IiRpZCI6IjM1IiwiQWJzdHJhY3RDb21wbGV4aXR5IjowLCJBYnN0cmFjdFNvdXJjZVRleHRGb3JtYXQiOjAsIkF1dGhvcnMiOlt7IiRpZCI6IjM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M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z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zkiLCJBZGRyZXNzIjp7IiRpZCI6IjQwIiwiTGlua2VkUmVzb3VyY2VTdGF0dXMiOjgsIk9yaWdpbmFsU3RyaW5nIjoiMTAuMTUxNS9yZXZlY3AtMjAxNy0wMDA4IiwiTGlua2VkUmVzb3VyY2VUeXBlIjo1LCJVcmlTdHJpbmciOiJodHRwczovL2RvaS5vcmcvMTAuMTUxNS9yZXZlY3AtMjAxNy0wMDA4IiwiUHJvcGVydGllcyI6eyIkaWQiOiI0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0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NDMiLCJJZCI6ImJlYTQwN2FmLWJkZjgtNDczZi1iZmIxLTRhNzE3NzkyOWMzNCIsIlJhbmdlU3RhcnQiOjczLCJSYW5nZUxlbmd0aCI6MjEsIlJlZmVyZW5jZUlkIjoiNGE4MzFjMzQtNzZhNy00ZTJiLTk5NTYtZWExMWY2NjUxNjgwIiwiUmVmZXJlbmNlIjp7IiRpZCI6IjQ0IiwiQWJzdHJhY3RDb21wbGV4aXR5IjowLCJBYnN0cmFjdFNvdXJjZVRleHRGb3JtYXQiOjAsIkF1dGhvcnMiOlt7IiRpZCI6IjQ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0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Q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ND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U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T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}</w:instrText>
          </w:r>
          <w:r w:rsidRPr="00B82577">
            <w:rPr>
              <w:lang w:val="en-US"/>
            </w:rPr>
            <w:fldChar w:fldCharType="separate"/>
          </w:r>
          <w:r w:rsidRPr="00B82577">
            <w:rPr>
              <w:lang w:val="en-US"/>
            </w:rPr>
            <w:t>(Alber, 1995; Colombo, 2012; Damiani et al., 2011; Halásková et al., 2017; Kraus et al., 2010)</w:t>
          </w:r>
          <w:r w:rsidRPr="00B82577">
            <w:rPr>
              <w:lang w:val="en-US"/>
            </w:rPr>
            <w:fldChar w:fldCharType="end"/>
          </w:r>
        </w:sdtContent>
      </w:sdt>
      <w:r w:rsidRPr="00B82577">
        <w:rPr>
          <w:lang w:val="en-US"/>
        </w:rPr>
        <w:t xml:space="preserve">, but also staff and staffing levels </w:t>
      </w:r>
      <w:sdt>
        <w:sdtPr>
          <w:rPr>
            <w:lang w:val="en-US"/>
          </w:rPr>
          <w:alias w:val="Don't edit this field"/>
          <w:tag w:val="CitaviPlaceholder#f1d5f6ab-4d64-4187-9134-80decf57e4d1"/>
          <w:id w:val="-252521416"/>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NDlmNTI1OTMtOGFkOS00MzEzLWJkNWItYzhmZTE1N2EyNmQxIiwiUmFuZ2VMZW5ndGgiOjEz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1dLCJGb3JtYXR0ZWRUZXh0Ijp7IiRpZCI6IjciLCJDb3VudCI6MSwiVGV4dFVuaXRzIjpbeyIkaWQiOiI4IiwiRm9udFN0eWxlIjp7IiRpZCI6IjkiLCJOZXV0cmFsIjp0cnVlfSwiUmVhZGluZ09yZGVyIjoxLCJUZXh0IjoiKEFsYmVyLCAxOTk1KSJ9XX0sIlRhZyI6IkNpdGF2aVBsYWNlaG9sZGVyI2YxZDVmNmFiLTRkNjQtNDE4Ny05MTM0LTgwZGVjZjU3ZTRkMSIsIlRleHQiOiIoQWxiZXIsIDE5OTUpIiwiV0FJVmVyc2lvbiI6IjYuMy4wLjAifQ==}</w:instrText>
          </w:r>
          <w:r w:rsidRPr="00B82577">
            <w:rPr>
              <w:lang w:val="en-US"/>
            </w:rPr>
            <w:fldChar w:fldCharType="separate"/>
          </w:r>
          <w:r w:rsidRPr="00B82577">
            <w:rPr>
              <w:lang w:val="en-US"/>
            </w:rPr>
            <w:t>(Alber, 1995)</w:t>
          </w:r>
          <w:r w:rsidRPr="00B82577">
            <w:rPr>
              <w:lang w:val="en-US"/>
            </w:rPr>
            <w:fldChar w:fldCharType="end"/>
          </w:r>
        </w:sdtContent>
      </w:sdt>
      <w:r w:rsidRPr="00B82577">
        <w:rPr>
          <w:lang w:val="en-US"/>
        </w:rPr>
        <w:t xml:space="preserve"> as well as bed density in institutional LTC </w:t>
      </w:r>
      <w:sdt>
        <w:sdtPr>
          <w:rPr>
            <w:lang w:val="en-US"/>
          </w:rPr>
          <w:alias w:val="Don't edit this field"/>
          <w:tag w:val="CitaviPlaceholder#68e65faf-a14e-4dd3-92a6-636f672f2c99"/>
          <w:id w:val="-403606991"/>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YTA2YzM4MTgtMGFjMy00ZjIxLTk2YTItM2ZhZWYyZjM3MW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4ZWY4NWM1NC0xOTU2LTQ0ODMtYTAxNC1hOWQ4MzQzZjBjYzgiLCJSYW5nZVN0YXJ0IjoxMiwiUmFuZ2VMZW5ndGgiOjIz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XSwiRm9ybWF0dGVkVGV4dCI6eyIkaWQiOiIyNCIsIkNvdW50IjoxLCJUZXh0VW5pdHMiOlt7IiRpZCI6IjI1IiwiRm9udFN0eWxlIjp7IiRpZCI6IjI2IiwiTmV1dHJhbCI6dHJ1ZX0sIlJlYWRpbmdPcmRlciI6MSwiVGV4dCI6IihBbGJlciwgMTk5NTsgRGFtaWFuaSBldCBhbC4sIDIwMTEpIn1dfSwiVGFnIjoiQ2l0YXZpUGxhY2Vob2xkZXIjNjhlNjVmYWYtYTE0ZS00ZGQzLTkyYTYtNjM2ZjY3MmYyYzk5IiwiVGV4dCI6IihBbGJlciwgMTk5NTsgRGFtaWFuaSBldCBhbC4sIDIwMTEpIiwiV0FJVmVyc2lvbiI6IjYuMy4wLjAifQ==}</w:instrText>
          </w:r>
          <w:r w:rsidRPr="00B82577">
            <w:rPr>
              <w:lang w:val="en-US"/>
            </w:rPr>
            <w:fldChar w:fldCharType="separate"/>
          </w:r>
          <w:r w:rsidRPr="00B82577">
            <w:rPr>
              <w:lang w:val="en-US"/>
            </w:rPr>
            <w:t>(Alber, 1995; Damiani et al., 2011)</w:t>
          </w:r>
          <w:r w:rsidRPr="00B82577">
            <w:rPr>
              <w:lang w:val="en-US"/>
            </w:rPr>
            <w:fldChar w:fldCharType="end"/>
          </w:r>
        </w:sdtContent>
      </w:sdt>
      <w:r w:rsidRPr="00B82577">
        <w:rPr>
          <w:lang w:val="en-US"/>
        </w:rPr>
        <w:t xml:space="preserve">. Furthermore, the type of provision is often included in the supply dimension and operationalized via the percentage of people in ambulatory or residential care settings </w:t>
      </w:r>
      <w:sdt>
        <w:sdtPr>
          <w:rPr>
            <w:lang w:val="en-US"/>
          </w:rPr>
          <w:alias w:val="Don't edit this field"/>
          <w:tag w:val="CitaviPlaceholder#c4325d80-d81c-4604-955d-5b2bc016cded"/>
          <w:id w:val="-839384318"/>
          <w:placeholder>
            <w:docPart w:val="C356B17F070344968CA3B1AA890708AB"/>
          </w:placeholder>
        </w:sdtPr>
        <w:sdtEndPr/>
        <w:sdtContent>
          <w:r w:rsidRPr="00B82577">
            <w:rPr>
              <w:lang w:val="en-US"/>
            </w:rPr>
            <w:fldChar w:fldCharType="begin"/>
          </w:r>
          <w:r w:rsidRPr="00B82577">
            <w:rPr>
              <w:lang w:val="en-US"/>
            </w:rPr>
            <w:instrText>ADDIN CitaviPlaceholder{eyIkaWQiOiIxIiwiRW50cmllcyI6W3siJGlkIjoiMiIsIklkIjoiMGQ0MWYwNWQtYTJjOC00ZWQ1LTliOTgtNzE0ODM0YjI3YmNi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ZjQ5YWQ1OS05YjBmLTQ2Y2QtYmZmMi01YjRkN2Q3NzQ0OTM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mIzZWFiOTc5LTRkY2UtNDEwNC1hODc2LTdlZjE2NzQ3NDA5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jNDMyNWQ4MC1kODFjLTQ2MDQtOTU1ZC01YjJiYzAxNmNkZWQiLCJUZXh0IjoiKEFsYmVyLCAxOTk1OyBEYW1pYW5pIGV0IGFsLiwgMjAxMTsgSGFsw6Fza292w6EgZXQgYWwuLCAyMDE3KSIsIldBSVZlcnNpb24iOiI2LjMuMC4wIn0=}</w:instrText>
          </w:r>
          <w:r w:rsidRPr="00B82577">
            <w:rPr>
              <w:lang w:val="en-US"/>
            </w:rPr>
            <w:fldChar w:fldCharType="separate"/>
          </w:r>
          <w:r w:rsidRPr="00B82577">
            <w:rPr>
              <w:lang w:val="en-US"/>
            </w:rPr>
            <w:t>(Alber, 1995; Damiani et al., 2011; Halásková et al., 2017)</w:t>
          </w:r>
          <w:r w:rsidRPr="00B82577">
            <w:rPr>
              <w:lang w:val="en-US"/>
            </w:rPr>
            <w:fldChar w:fldCharType="end"/>
          </w:r>
        </w:sdtContent>
      </w:sdt>
      <w:r w:rsidRPr="00B82577">
        <w:rPr>
          <w:lang w:val="en-US"/>
        </w:rPr>
        <w:t xml:space="preserve">. </w:t>
      </w:r>
      <w:r w:rsidRPr="006A56FF">
        <w:rPr>
          <w:lang w:val="en-US"/>
        </w:rPr>
        <w:t xml:space="preserve">We therefore use LTC expenditure (health) per capita in US$ of purchasing power parities as a measure of financial input into the system. It includes all expenditure on bodily related LTC, mainly on “(basic) Activities of daily living (ADL)” like bathing, </w:t>
      </w:r>
      <w:proofErr w:type="gramStart"/>
      <w:r w:rsidRPr="006A56FF">
        <w:rPr>
          <w:lang w:val="en-US"/>
        </w:rPr>
        <w:t>dressing</w:t>
      </w:r>
      <w:proofErr w:type="gramEnd"/>
      <w:r w:rsidRPr="006A56FF">
        <w:rPr>
          <w:lang w:val="en-US"/>
        </w:rPr>
        <w:t xml:space="preserve"> or eating). We would have liked to include LTC expenditure (social) as well, which includes “instrumental activities of daily living (IADL),  which would have given the LTC system expenditure a broader scope </w:t>
      </w:r>
      <w:sdt>
        <w:sdtPr>
          <w:rPr>
            <w:lang w:val="en-US"/>
          </w:rPr>
          <w:alias w:val="Don't edit this field"/>
          <w:tag w:val="CitaviPlaceholder#7765f8ae-a8cc-4296-8d37-50c49fa2a77b"/>
          <w:id w:val="-1944298608"/>
          <w:placeholder>
            <w:docPart w:val="151CC5F8E5A943868655020E187702DF"/>
          </w:placeholder>
        </w:sdtPr>
        <w:sdtEndPr/>
        <w:sdtContent>
          <w:r w:rsidRPr="006A56FF">
            <w:rPr>
              <w:lang w:val="en-US"/>
            </w:rPr>
            <w:fldChar w:fldCharType="begin"/>
          </w:r>
          <w:r w:rsidRPr="006A56FF">
            <w:rPr>
              <w:lang w:val="en-US"/>
            </w:rPr>
            <w:instrText>ADDIN CitaviPlaceholder{eyIkaWQiOiIxIiwiRW50cmllcyI6W3siJGlkIjoiMiIsIklkIjoiNmVlNDlhYWItYjdlNC00YzljLThkZGUtMjc0MDM0YjFiNjlmIiwiUmFuZ2VMZW5ndGgiOjI0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ihIYWzDoXNrb3bDoSBldCBhbC4sIDIwMTcpIn1dfSwiVGFnIjoiQ2l0YXZpUGxhY2Vob2xkZXIjNzc2NWY4YWUtYThjYy00Mjk2LThkMzctNTBjNDlmYTJhNzdiIiwiVGV4dCI6IihIYWzDoXNrb3bDoSBldCBhbC4sIDIwMTcpIiwiV0FJVmVyc2lvbiI6IjYuMy4wLjAifQ==}</w:instrText>
          </w:r>
          <w:r w:rsidRPr="006A56FF">
            <w:rPr>
              <w:lang w:val="en-US"/>
            </w:rPr>
            <w:fldChar w:fldCharType="separate"/>
          </w:r>
          <w:r w:rsidRPr="006A56FF">
            <w:rPr>
              <w:lang w:val="en-US"/>
            </w:rPr>
            <w:t>(Halásková et al., 2017)</w:t>
          </w:r>
          <w:r w:rsidRPr="006A56FF">
            <w:rPr>
              <w:lang w:val="en-US"/>
            </w:rPr>
            <w:fldChar w:fldCharType="end"/>
          </w:r>
        </w:sdtContent>
      </w:sdt>
      <w:r w:rsidRPr="006A56FF">
        <w:rPr>
          <w:lang w:val="en-US"/>
        </w:rPr>
        <w:t xml:space="preserve">. Unfortunately, data availability was extremely limited in this dimension. </w:t>
      </w:r>
    </w:p>
    <w:p w14:paraId="061DE4D6" w14:textId="77777777" w:rsidR="00B82577" w:rsidRPr="006A56FF" w:rsidRDefault="00B82577" w:rsidP="00B82577">
      <w:pPr>
        <w:pStyle w:val="02FlietextEinzug"/>
        <w:rPr>
          <w:lang w:val="en-US"/>
        </w:rPr>
      </w:pPr>
      <w:r w:rsidRPr="006A56FF">
        <w:rPr>
          <w:lang w:val="en-US"/>
        </w:rPr>
        <w:lastRenderedPageBreak/>
        <w:t>We further include the number of LTC beds per 1000 population aged 65 or older as institutional supply of services and the number of LTC recipients in institutions measured as the percentage of all people aged 65 years and older as a measure of actual supply of spots in these facilities.</w:t>
      </w:r>
    </w:p>
    <w:p w14:paraId="7D2527CE" w14:textId="77777777" w:rsidR="00981837" w:rsidRPr="006A56FF" w:rsidRDefault="00981837" w:rsidP="00981837">
      <w:pPr>
        <w:pStyle w:val="berschrift3"/>
        <w:rPr>
          <w:lang w:val="en-US"/>
        </w:rPr>
      </w:pPr>
      <w:r w:rsidRPr="006A56FF">
        <w:rPr>
          <w:lang w:val="en-US"/>
        </w:rPr>
        <w:t>II. Public-Private Mix</w:t>
      </w:r>
    </w:p>
    <w:p w14:paraId="5D0E9429" w14:textId="77777777" w:rsidR="00981837" w:rsidRPr="006A56FF" w:rsidRDefault="00981837" w:rsidP="00981837">
      <w:pPr>
        <w:pStyle w:val="02FlietextErsterAbsatz"/>
        <w:rPr>
          <w:lang w:val="en-US"/>
        </w:rPr>
      </w:pPr>
      <w:r w:rsidRPr="006A56FF">
        <w:rPr>
          <w:lang w:val="en-US"/>
        </w:rPr>
        <w:t xml:space="preserve">The second dimension operationalizes the role of the state and of private actors. Another dimension is the public-private mix of the systems, which is often part of healthcare typologies </w:t>
      </w:r>
      <w:sdt>
        <w:sdtPr>
          <w:rPr>
            <w:lang w:val="en-US"/>
          </w:rPr>
          <w:alias w:val="Don't edit this field"/>
          <w:tag w:val="CitaviPlaceholder#63f4d45c-a028-48af-9b7e-36b89049c0bd"/>
          <w:id w:val="-1456867775"/>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ODFhZTgzNDUtNmM1MS00YzI0LTliZjctNThjN2M4NjQ0Yzc3IiwiUmFuZ2VMZW5ndGgiOjIzLCJSZWZlcmVuY2VJZCI6ImJhMjUxZDUxLTRjOWQtNGJhZS05NDk1LWI3YzZjMDI0NDRhY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Sx7IiRpZCI6IjYiLCJGaXJzdE5hbWUiOiJNYXJlaWtlIiwiTGFzdE5hbWUiOiJBcmlhYW5zIiwiUHJvdGVjdGVkIjpmYWxzZSwiU2V4IjoxLCJDcmVhdGVkQnkiOiJfTWFyZWlrZSBBcmlhYW5zIiwiQ3JlYXRlZE9uIjoiMjAxOS0wNi0xNFQxMToxNjozMCIsIk1vZGlmaWVkQnkiOiJfTWFyZWlrZSBBcmlhYW5zIiwiSWQiOiJjOWQwOGJhMi0yZmM3LTRmM2MtYTk0Ny0xZWQwN2FhMDlmOTEiLCJNb2RpZmllZE9uIjoiMjAxOS0wNi0xNFQxMToxNjozMiIsIlByb2plY3QiOnsiJHJlZiI6IjUifX0seyIkaWQiOiI3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}</w:instrText>
          </w:r>
          <w:r w:rsidRPr="006A56FF">
            <w:rPr>
              <w:lang w:val="en-US"/>
            </w:rPr>
            <w:fldChar w:fldCharType="separate"/>
          </w:r>
          <w:r w:rsidRPr="006A56FF">
            <w:rPr>
              <w:lang w:val="en-US"/>
            </w:rPr>
            <w:t>(Reibling et al., 2019)</w:t>
          </w:r>
          <w:r w:rsidRPr="006A56FF">
            <w:rPr>
              <w:lang w:val="en-US"/>
            </w:rPr>
            <w:fldChar w:fldCharType="end"/>
          </w:r>
        </w:sdtContent>
      </w:sdt>
      <w:r w:rsidRPr="006A56FF">
        <w:rPr>
          <w:lang w:val="en-US"/>
        </w:rPr>
        <w:t xml:space="preserve">. Thus, for LTC typologies, only those which specialize on specific aspects or those taking a broader view on social services integrate this dimension </w:t>
      </w:r>
      <w:sdt>
        <w:sdtPr>
          <w:rPr>
            <w:lang w:val="en-US"/>
          </w:rPr>
          <w:alias w:val="Don't edit this field"/>
          <w:tag w:val="CitaviPlaceholder#e82d7af9-67ad-40e5-8eb6-a4eaf49dc585"/>
          <w:id w:val="324009929"/>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}</w:instrText>
          </w:r>
          <w:r w:rsidRPr="006A56FF">
            <w:rPr>
              <w:lang w:val="en-US"/>
            </w:rPr>
            <w:fldChar w:fldCharType="separate"/>
          </w:r>
          <w:r w:rsidRPr="006A56FF">
            <w:rPr>
              <w:lang w:val="en-US"/>
            </w:rPr>
            <w:t>(Anderson, 2012)</w:t>
          </w:r>
          <w:r w:rsidRPr="006A56FF">
            <w:rPr>
              <w:lang w:val="en-US"/>
            </w:rPr>
            <w:fldChar w:fldCharType="end"/>
          </w:r>
        </w:sdtContent>
      </w:sdt>
      <w:r w:rsidRPr="006A56FF">
        <w:rPr>
          <w:lang w:val="en-US"/>
        </w:rPr>
        <w:t xml:space="preserve"> by the intensity of informal care </w:t>
      </w:r>
      <w:sdt>
        <w:sdtPr>
          <w:rPr>
            <w:lang w:val="en-US"/>
          </w:rPr>
          <w:alias w:val="Don't edit this field"/>
          <w:tag w:val="CitaviPlaceholder#d4ef5712-3fcd-4518-9cb1-7c4c92ea428b"/>
          <w:id w:val="1614786106"/>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CZXR0aW8gYW5kIFBsYW50ZW5nYSwgMjAwNCkifV19LCJUYWciOiJDaXRhdmlQbGFjZWhvbGRlciNkNGVmNTcxMi0zZmNkLTQ1MTgtOWNiMS03YzRjOTJlYTQyOGIiLCJUZXh0IjoiKEJldHRpbyBhbmQgUGxhbnRlbmdhLCAyMDA0KSIsIldBSVZlcnNpb24iOiI2LjMuMC4wIn0=}</w:instrText>
          </w:r>
          <w:r w:rsidRPr="006A56FF">
            <w:rPr>
              <w:lang w:val="en-US"/>
            </w:rPr>
            <w:fldChar w:fldCharType="separate"/>
          </w:r>
          <w:r w:rsidRPr="006A56FF">
            <w:rPr>
              <w:lang w:val="en-US"/>
            </w:rPr>
            <w:t>(Bettio and Plantenga, 2004)</w:t>
          </w:r>
          <w:r w:rsidRPr="006A56FF">
            <w:rPr>
              <w:lang w:val="en-US"/>
            </w:rPr>
            <w:fldChar w:fldCharType="end"/>
          </w:r>
        </w:sdtContent>
      </w:sdt>
      <w:r w:rsidRPr="006A56FF">
        <w:rPr>
          <w:lang w:val="en-US"/>
        </w:rPr>
        <w:t xml:space="preserve">, the reach of public funds </w:t>
      </w:r>
      <w:sdt>
        <w:sdtPr>
          <w:rPr>
            <w:lang w:val="en-US"/>
          </w:rPr>
          <w:alias w:val="Don't edit this field"/>
          <w:tag w:val="CitaviPlaceholder#77748188-b7d3-422c-a22a-51a881664bf3"/>
          <w:id w:val="402952877"/>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}</w:instrText>
          </w:r>
          <w:r w:rsidRPr="006A56FF">
            <w:rPr>
              <w:lang w:val="en-US"/>
            </w:rPr>
            <w:fldChar w:fldCharType="separate"/>
          </w:r>
          <w:r w:rsidRPr="006A56FF">
            <w:rPr>
              <w:lang w:val="en-US"/>
            </w:rPr>
            <w:t>(van Hooren, 2012)</w:t>
          </w:r>
          <w:r w:rsidRPr="006A56FF">
            <w:rPr>
              <w:lang w:val="en-US"/>
            </w:rPr>
            <w:fldChar w:fldCharType="end"/>
          </w:r>
        </w:sdtContent>
      </w:sdt>
      <w:r w:rsidRPr="006A56FF">
        <w:rPr>
          <w:lang w:val="en-US"/>
        </w:rPr>
        <w:t xml:space="preserve">, the proportion of for-profit-providers </w:t>
      </w:r>
      <w:sdt>
        <w:sdtPr>
          <w:rPr>
            <w:lang w:val="en-US"/>
          </w:rPr>
          <w:alias w:val="Don't edit this field"/>
          <w:tag w:val="CitaviPlaceholder#025295ab-a1a6-48db-b1f1-900207749abb"/>
          <w:id w:val="-1176804854"/>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YmQzMzdhMDItMjU3OS00ZDA1LWE5ODctNzJhN2Y3Njg0NTJm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2YmI2NjAxMy0zYThiLTRjMjAtOTk1OC02MGVjYjBmMjQ1OT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wMjUyOTVhYi1hMWE2LTQ4ZGItYjFmMS05MDAyMDc3NDlhYm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and the expenditure on or use of uncontrolled cash benefit schemes </w:t>
      </w:r>
      <w:sdt>
        <w:sdtPr>
          <w:rPr>
            <w:lang w:val="en-US"/>
          </w:rPr>
          <w:alias w:val="Don't edit this field"/>
          <w:tag w:val="CitaviPlaceholder#9bb41434-8310-4d8d-bcd4-f3adcab63dab"/>
          <w:id w:val="-1370689796"/>
          <w:placeholder>
            <w:docPart w:val="D15996FD79AB40888560A6AB265B1975"/>
          </w:placeholder>
        </w:sdtPr>
        <w:sdtEndPr/>
        <w:sdtContent>
          <w:r w:rsidRPr="006A56FF">
            <w:rPr>
              <w:lang w:val="en-US"/>
            </w:rPr>
            <w:fldChar w:fldCharType="begin"/>
          </w:r>
          <w:r w:rsidRPr="006A56FF">
            <w:rPr>
              <w:lang w:val="en-US"/>
            </w:rPr>
            <w:instrText>ADDIN CitaviPlaceholder{eyIkaWQiOiIxIiwiRW50cmllcyI6W3siJGlkIjoiMiIsIklkIjoiODVjNmUyMGItY2Q4ZC00MjgyLWEyNTgtNWIxMGFmYmYyZmI0IiwiUmFuZ2VMZW5ndGgiOjI1LCJSZWZlcmVuY2VJZCI6ImE0ODM2ZGFlLTY4ZDktNGQ3NC04NjE2LWQxM2ZiMDIwN2Yx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}</w:instrText>
          </w:r>
          <w:r w:rsidRPr="006A56FF">
            <w:rPr>
              <w:lang w:val="en-US"/>
            </w:rPr>
            <w:fldChar w:fldCharType="separate"/>
          </w:r>
          <w:r w:rsidRPr="006A56FF">
            <w:rPr>
              <w:lang w:val="en-US"/>
            </w:rPr>
            <w:t>(Da Roit and Weicht, 2013; Simonazzi, 2008)</w:t>
          </w:r>
          <w:r w:rsidRPr="006A56FF">
            <w:rPr>
              <w:lang w:val="en-US"/>
            </w:rPr>
            <w:fldChar w:fldCharType="end"/>
          </w:r>
        </w:sdtContent>
      </w:sdt>
      <w:r w:rsidRPr="006A56FF">
        <w:rPr>
          <w:lang w:val="en-US"/>
        </w:rPr>
        <w:t xml:space="preserve">. </w:t>
      </w:r>
    </w:p>
    <w:p w14:paraId="15751727" w14:textId="000C89DF" w:rsidR="00981837" w:rsidRPr="006A56FF" w:rsidRDefault="00981837" w:rsidP="00981837">
      <w:pPr>
        <w:pStyle w:val="02FlietextEinzug"/>
        <w:rPr>
          <w:lang w:val="en-US"/>
        </w:rPr>
      </w:pPr>
      <w:r w:rsidRPr="00981837">
        <w:rPr>
          <w:lang w:val="en-US"/>
        </w:rPr>
        <w:t xml:space="preserve">The share of private (voluntary and out-of-pocket) expenditure in the total expenditure is included as a measure of public and private involvement in payments for care. We also adopt the availability of cash benefits as an approximation for formal and informal care provision. Research has shown that the availability as well as the unrestricted usage of cash benefits fosters family and migrant care </w:t>
      </w:r>
      <w:sdt>
        <w:sdtPr>
          <w:rPr>
            <w:lang w:val="en-US"/>
          </w:rPr>
          <w:alias w:val="Don't edit this field"/>
          <w:tag w:val="CitaviPlaceholder#c38378f8-6fee-4ab7-af4a-1d227af07c0f"/>
          <w:id w:val="-1879074796"/>
          <w:placeholder>
            <w:docPart w:val="836A0E09C2A847C09471D6193CEF2C81"/>
          </w:placeholder>
        </w:sdtPr>
        <w:sdtEndPr/>
        <w:sdtContent>
          <w:r w:rsidRPr="00981837">
            <w:rPr>
              <w:lang w:val="en-US"/>
            </w:rPr>
            <w:fldChar w:fldCharType="begin"/>
          </w:r>
          <w:r w:rsidRPr="00981837">
            <w:rPr>
              <w:lang w:val="en-US"/>
            </w:rPr>
            <w:instrText>ADDIN CitaviPlaceholder{eyIkaWQiOiIxIiwiRW50cmllcyI6W3siJGlkIjoiMiIsIklkIjoiMTk4YTFjMjgtODA0Yi00ZmY5LWFiMDItMGZmNWM1ODg1YWEz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mM1YWM1NWM5LTI4OTgtNGI2OC04YjRjLTdmOGRkZDQ5ODZmY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MzODM3OGY4LTZmZWUtNGFiNy1hZjRhLTFkMjI3YWYwN2MwZiIsIlRleHQiOiIoRGEgUm9pdCBhbmQgTGUgQmloYW4sIDIwMTA7IERhIFJvaXQgYW5kIFdlaWNodCwgMjAxMykiLCJXQUlWZXJzaW9uIjoiNi4zLjAuMCJ9}</w:instrText>
          </w:r>
          <w:r w:rsidRPr="00981837">
            <w:rPr>
              <w:lang w:val="en-US"/>
            </w:rPr>
            <w:fldChar w:fldCharType="separate"/>
          </w:r>
          <w:r w:rsidRPr="00981837">
            <w:rPr>
              <w:lang w:val="en-US"/>
            </w:rPr>
            <w:t>(Da Roit and Le Bihan, 2010; Da Roit and Weicht, 2013)</w:t>
          </w:r>
          <w:r w:rsidRPr="00981837">
            <w:rPr>
              <w:lang w:val="en-US"/>
            </w:rPr>
            <w:fldChar w:fldCharType="end"/>
          </w:r>
        </w:sdtContent>
      </w:sdt>
      <w:r w:rsidRPr="00981837">
        <w:rPr>
          <w:lang w:val="en-US"/>
        </w:rPr>
        <w:t>.</w:t>
      </w:r>
    </w:p>
    <w:p w14:paraId="3C4F7E80" w14:textId="77777777" w:rsidR="00981837" w:rsidRPr="00981837" w:rsidRDefault="00981837" w:rsidP="00C3311E">
      <w:pPr>
        <w:pStyle w:val="berschrift3"/>
        <w:rPr>
          <w:lang w:val="en-US"/>
        </w:rPr>
      </w:pPr>
      <w:r w:rsidRPr="00981837">
        <w:rPr>
          <w:lang w:val="en-US"/>
        </w:rPr>
        <w:t>III. Access regulation</w:t>
      </w:r>
    </w:p>
    <w:p w14:paraId="50B4DB60" w14:textId="77777777" w:rsidR="00981837" w:rsidRPr="00981837" w:rsidRDefault="00981837" w:rsidP="00981837">
      <w:pPr>
        <w:pStyle w:val="02FlietextEinzug"/>
        <w:rPr>
          <w:lang w:val="en-US"/>
        </w:rPr>
      </w:pPr>
      <w:r w:rsidRPr="00981837">
        <w:rPr>
          <w:lang w:val="en-US"/>
        </w:rPr>
        <w:t xml:space="preserve">Access to care is a developed field in healthcare and healthcare typologies </w:t>
      </w:r>
      <w:sdt>
        <w:sdtPr>
          <w:rPr>
            <w:lang w:val="en-US"/>
          </w:rPr>
          <w:alias w:val="Don't edit this field"/>
          <w:tag w:val="CitaviPlaceholder#2c8c135f-200b-4aa2-8256-c0563975bf15"/>
          <w:id w:val="-1788804032"/>
          <w:placeholder>
            <w:docPart w:val="8ABB7F3F46604959BF0FB62CAA81810F"/>
          </w:placeholder>
        </w:sdtPr>
        <w:sdtEndPr/>
        <w:sdtContent>
          <w:r w:rsidRPr="00981837">
            <w:rPr>
              <w:lang w:val="en-US"/>
            </w:rPr>
            <w:fldChar w:fldCharType="begin"/>
          </w:r>
          <w:r w:rsidRPr="00981837">
            <w:rPr>
              <w:lang w:val="en-US"/>
            </w:rPr>
            <w:instrText>ADDIN CitaviPlaceholder{eyIkaWQiOiIxIiwiRW50cmllcyI6W3siJGlkIjoiMiIsIklkIjoiNzc1YjgwZjYtY2FmNi00NWE3LWE1YmEtZDVmMGUwOWY2M2I3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NGY4MGY2ZWItOGExZC00ZDljLWI3OGYtNTk1M2I3MWQzYjNk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zJjOGMxMzVmLTIwMGItNGFhMi04MjU2LWMwNTYzOTc1YmYxNSIsIlRleHQiOiIoUmVpYmxpbmcsIDIwMTA7IFJlaWJsaW5nIGV0IGFsLiwgMjAxOSkiLCJXQUlWZXJzaW9uIjoiNi4zLjAuMCJ9}</w:instrText>
          </w:r>
          <w:r w:rsidRPr="00981837">
            <w:rPr>
              <w:lang w:val="en-US"/>
            </w:rPr>
            <w:fldChar w:fldCharType="separate"/>
          </w:r>
          <w:r w:rsidRPr="00981837">
            <w:rPr>
              <w:lang w:val="en-US"/>
            </w:rPr>
            <w:t>(Reibling, 2010; Reibling et al., 2019)</w:t>
          </w:r>
          <w:r w:rsidRPr="00981837">
            <w:rPr>
              <w:lang w:val="en-US"/>
            </w:rPr>
            <w:fldChar w:fldCharType="end"/>
          </w:r>
        </w:sdtContent>
      </w:sdt>
      <w:r w:rsidRPr="00981837">
        <w:rPr>
          <w:lang w:val="en-US"/>
        </w:rPr>
        <w:t xml:space="preserve">, but has only been adapted in LTC typologies by </w:t>
      </w:r>
      <w:sdt>
        <w:sdtPr>
          <w:rPr>
            <w:lang w:val="en-US"/>
          </w:rPr>
          <w:alias w:val="Don't edit this field"/>
          <w:tag w:val="CitaviPlaceholder#5d1442af-22a7-4ffc-b301-6e12645ba77c"/>
          <w:id w:val="-1501114412"/>
          <w:placeholder>
            <w:docPart w:val="8ABB7F3F46604959BF0FB62CAA81810F"/>
          </w:placeholder>
        </w:sdtPr>
        <w:sdtEndPr/>
        <w:sdtContent>
          <w:r w:rsidRPr="00981837">
            <w:rPr>
              <w:lang w:val="en-US"/>
            </w:rPr>
            <w:fldChar w:fldCharType="begin"/>
          </w:r>
          <w:r w:rsidRPr="00981837">
            <w:rPr>
              <w:lang w:val="en-US"/>
            </w:rPr>
            <w:instrText>ADDIN CitaviPlaceholder{eyIkaWQiOiIxIiwiQXNzb2NpYXRlV2l0aFBsYWNlaG9sZGVyVGFnIjoiQ2l0YXZpUGxhY2Vob2xkZXIjZTUxOTgyNDctOGY3Yi00OTMzLWI4ZmQtMTZkZmYxMmNmZmE5IiwiRW50cmllcyI6W3siJGlkIjoiMiIsIklkIjoiZmM4NjgxMDMtOGMzYi00OWViLTk1OWMtNWEyYjE1YTM3ZDU3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VkMTQ0MmFmLTIyYTctNGZmYy1iMzAxLTZlMTI2NDViYTc3YyIsIlRleHQiOiJLcmF1cyBldCBhbC4iLCJXQUlWZXJzaW9uIjoiNi4zLjAuMCJ9}</w:instrText>
          </w:r>
          <w:r w:rsidRPr="00981837">
            <w:rPr>
              <w:lang w:val="en-US"/>
            </w:rPr>
            <w:fldChar w:fldCharType="separate"/>
          </w:r>
          <w:r w:rsidRPr="00981837">
            <w:rPr>
              <w:lang w:val="en-US"/>
            </w:rPr>
            <w:t>Kraus et al.</w:t>
          </w:r>
          <w:r w:rsidRPr="00981837">
            <w:rPr>
              <w:lang w:val="en-US"/>
            </w:rPr>
            <w:fldChar w:fldCharType="end"/>
          </w:r>
        </w:sdtContent>
      </w:sdt>
      <w:r w:rsidRPr="00981837">
        <w:rPr>
          <w:lang w:val="en-US"/>
        </w:rPr>
        <w:t xml:space="preserve"> </w:t>
      </w:r>
      <w:sdt>
        <w:sdtPr>
          <w:rPr>
            <w:lang w:val="en-US"/>
          </w:rPr>
          <w:alias w:val="Don't edit this field"/>
          <w:tag w:val="CitaviPlaceholder#e5198247-8f7b-4933-b8fd-16dff12cffa9"/>
          <w:id w:val="-2016372815"/>
          <w:placeholder>
            <w:docPart w:val="8ABB7F3F46604959BF0FB62CAA81810F"/>
          </w:placeholder>
        </w:sdtPr>
        <w:sdtEndPr/>
        <w:sdtContent>
          <w:r w:rsidRPr="00981837">
            <w:rPr>
              <w:lang w:val="en-US"/>
            </w:rPr>
            <w:fldChar w:fldCharType="begin"/>
          </w:r>
          <w:r w:rsidRPr="00981837">
            <w:rPr>
              <w:lang w:val="en-US"/>
            </w:rPr>
            <w:instrText>ADDIN CitaviPlaceholder{eyIkaWQiOiIxIiwiQXNzb2NpYXRlV2l0aFBsYWNlaG9sZGVyVGFnIjoiQ2l0YXZpUGxhY2Vob2xkZXIjNWQxNDQyYWYtMjJhNy00ZmZjLWIzMDEtNmUxMjY0NWJhNzdjIiwiRW50cmllcyI6W3siJGlkIjoiMiIsIklkIjoiN2YzNGE4NTItODIzZC00OWQ5LWJkNTAtYzc1M2IxNjQ3YTA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ZTUxOTgyNDctOGY3Yi00OTMzLWI4ZmQtMTZkZmYxMmNmZmE5IiwiVGV4dCI6IigyMDEwKSIsIldBSVZlcnNpb24iOiI2LjMuMC4wIn0=}</w:instrText>
          </w:r>
          <w:r w:rsidRPr="00981837">
            <w:rPr>
              <w:lang w:val="en-US"/>
            </w:rPr>
            <w:fldChar w:fldCharType="separate"/>
          </w:r>
          <w:r w:rsidRPr="00981837">
            <w:rPr>
              <w:lang w:val="en-US"/>
            </w:rPr>
            <w:t>(2010)</w:t>
          </w:r>
          <w:r w:rsidRPr="00981837">
            <w:rPr>
              <w:lang w:val="en-US"/>
            </w:rPr>
            <w:fldChar w:fldCharType="end"/>
          </w:r>
        </w:sdtContent>
      </w:sdt>
      <w:r w:rsidRPr="00981837">
        <w:rPr>
          <w:lang w:val="en-US"/>
        </w:rPr>
        <w:t>. Restrictions in the systems may, however, pose barriers especially for lower social status groups to access care. Common barriers are means-testing of benefits and limitations of choice. We use three means-testing indicators: means testing-for cash-</w:t>
      </w:r>
      <w:r w:rsidRPr="00981837">
        <w:rPr>
          <w:lang w:val="en-US"/>
        </w:rPr>
        <w:lastRenderedPageBreak/>
        <w:t xml:space="preserve">benefits, means-testing for in-kind benefits (ambulatory and institutional) and means-testing for any benefit (cash benefits, in-kind benefits, other care related benefits). Furthermore, we include three indicators on free and limited choice. Limitations in choice are regional restriction or restrictions due to insurance or benefit plans. The indicators </w:t>
      </w:r>
      <w:proofErr w:type="gramStart"/>
      <w:r w:rsidRPr="00981837">
        <w:rPr>
          <w:lang w:val="en-US"/>
        </w:rPr>
        <w:t>are:</w:t>
      </w:r>
      <w:proofErr w:type="gramEnd"/>
      <w:r w:rsidRPr="00981837">
        <w:rPr>
          <w:lang w:val="en-US"/>
        </w:rPr>
        <w:t xml:space="preserve"> choice of homes-care provider, choice of institutional care provider and choice between cash and in-kind benefits. </w:t>
      </w:r>
    </w:p>
    <w:p w14:paraId="4550DAC6" w14:textId="77777777" w:rsidR="00981837" w:rsidRPr="00981837" w:rsidRDefault="00981837" w:rsidP="00C3311E">
      <w:pPr>
        <w:pStyle w:val="berschrift3"/>
        <w:rPr>
          <w:lang w:val="en-US"/>
        </w:rPr>
      </w:pPr>
      <w:r w:rsidRPr="00981837">
        <w:rPr>
          <w:lang w:val="en-US"/>
        </w:rPr>
        <w:t>IV. Performance</w:t>
      </w:r>
    </w:p>
    <w:p w14:paraId="7C11DB51" w14:textId="349446AE" w:rsidR="00981837" w:rsidRPr="00981837" w:rsidRDefault="00981837" w:rsidP="00E00A57">
      <w:pPr>
        <w:pStyle w:val="02FlietextEinzug"/>
        <w:rPr>
          <w:lang w:val="en-US"/>
        </w:rPr>
      </w:pPr>
      <w:r w:rsidRPr="00981837">
        <w:rPr>
          <w:lang w:val="en-US"/>
        </w:rPr>
        <w:t xml:space="preserve">Measuring the performance of LTC systems is especially on an internationally comparative level still in its infancy. Indicators such as the number of institutional and home-based LTC patients with pressure ulcers or unintended weight loss are in many countries not even available on a national or regional basis </w:t>
      </w:r>
      <w:sdt>
        <w:sdtPr>
          <w:rPr>
            <w:lang w:val="en-US"/>
          </w:rPr>
          <w:alias w:val="Don't edit this field"/>
          <w:tag w:val="CitaviPlaceholder#ba5f5eae-8f16-495a-b77d-ce6eaacf071d"/>
          <w:id w:val="-2031638061"/>
          <w:placeholder>
            <w:docPart w:val="4A126922C5E8420F94D41E05C0FCC909"/>
          </w:placeholder>
        </w:sdtPr>
        <w:sdtEndPr/>
        <w:sdtContent>
          <w:r w:rsidRPr="00981837">
            <w:rPr>
              <w:lang w:val="en-US"/>
            </w:rPr>
            <w:fldChar w:fldCharType="begin"/>
          </w:r>
          <w:r w:rsidRPr="00981837">
            <w:rPr>
              <w:lang w:val="en-US"/>
            </w:rPr>
            <w:instrText>ADDIN CitaviPlaceholder{eyIkaWQiOiIxIiwiRW50cmllcyI6W3siJGlkIjoiMiIsIklkIjoiN2VkYTlmMWUtMDU4NS00MzQyLThiMTItMzZkMWQ0ZjYyZjZi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NDoxMzo0NCswMjowMCIsIk1vZGlmaWVkQnkiOiJfTWFyZWlrZSBBcmlhYW5zIiwiSWQiOiJkOWM0MzEwMC0wMDcxLTRiODItOWYzYi1jZDMwNDIwNmJjMTciLCJNb2RpZmllZE9uIjoiMjAxOS0wNi0yNFQxNDoxMzo0NCswMjowM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0OjEzOjQxKzAyOjAwIiwiTW9kaWZpZWRCeSI6Il9NYXJlaWtlIEFyaWFhbnMiLCJJZCI6IjRiZjRiZWQ1LTZkZjUtNDFjNi05NDJlLTE1MGJlMThmYzlkMCIsIk1vZGlmaWVkT24iOiIyMDE5LTA2LTI0VDE0OjEzOjQxKzAyOjAw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0OjEzOjQ0KzAyOjAwIiwiTW9kaWZpZWRCeSI6Il9NYXJlaWtlIEFyaWFhbnMiLCJJZCI6ImY0MmUyMDQ1LTFlMzYtNDI1Mi05MTRiLTEzNmY3ODAxNzVhYyIsIk1vZGlmaWVkT24iOiIyMDE5LTA2LTI0VDE0OjEzOjQ0KzAyOjAw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Q6MTM6MzgrMDI6MDAiLCJNb2RpZmllZEJ5IjoiX01hcmVpa2UgQXJpYWFucyIsIklkIjoiMjY0OGM2YTktOGExMS00ODM2LThkZDktYWU1MGE2YmZhNTFhIiwiTW9kaWZpZWRPbiI6IjIwMTktMDYtMjRUMTQ6MTQ6MDQ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iYTVmNWVhZS04ZjE2LTQ5NWEtYjc3ZC1jZTZlYWFjZjA3MWQiLCJUZXh0IjoiKEhhbGZlbnMgZXQgYWwuLCAyMDEzKSIsIldBSVZlcnNpb24iOiI2LjMuMC4wIn0=}</w:instrText>
          </w:r>
          <w:r w:rsidRPr="00981837">
            <w:rPr>
              <w:lang w:val="en-US"/>
            </w:rPr>
            <w:fldChar w:fldCharType="separate"/>
          </w:r>
          <w:r w:rsidRPr="00981837">
            <w:rPr>
              <w:lang w:val="en-US"/>
            </w:rPr>
            <w:t>(Halfens et al., 2013)</w:t>
          </w:r>
          <w:r w:rsidRPr="00981837">
            <w:rPr>
              <w:lang w:val="en-US"/>
            </w:rPr>
            <w:fldChar w:fldCharType="end"/>
          </w:r>
        </w:sdtContent>
      </w:sdt>
      <w:r w:rsidRPr="00981837">
        <w:rPr>
          <w:lang w:val="en-US"/>
        </w:rPr>
        <w:t xml:space="preserve">. Therefore, we can only use indicators that are not exclusively but to a large part determined by the quality and performance of LTC services. Thus, we integrate life expectancy of people aged 65 or older and similar to </w:t>
      </w:r>
      <w:sdt>
        <w:sdtPr>
          <w:rPr>
            <w:lang w:val="en-US"/>
          </w:rPr>
          <w:alias w:val="Don't edit this field"/>
          <w:tag w:val="CitaviPlaceholder#4f6507b0-994b-4a4d-a2c5-6c895c50471e"/>
          <w:id w:val="170922594"/>
          <w:placeholder>
            <w:docPart w:val="4A126922C5E8420F94D41E05C0FCC909"/>
          </w:placeholder>
        </w:sdtPr>
        <w:sdtEndPr/>
        <w:sdtContent>
          <w:r w:rsidRPr="00981837">
            <w:rPr>
              <w:lang w:val="en-US"/>
            </w:rPr>
            <w:fldChar w:fldCharType="begin"/>
          </w:r>
          <w:r w:rsidRPr="00981837">
            <w:rPr>
              <w:lang w:val="en-US"/>
            </w:rPr>
            <w:instrText>ADDIN CitaviPlaceholder{eyIkaWQiOiIxIiwiQXNzb2NpYXRlV2l0aFBsYWNlaG9sZGVyVGFnIjoiQ2l0YXZpUGxhY2Vob2xkZXIjMzY2YzNmZDctMWJlNi00MjJmLTkwMjUtMzc0NWY2Y2VlZjBjIiwiRW50cmllcyI6W3siJGlkIjoiMiIsIklkIjoiYWU2YzU3OTItYTk4My00YzJhLWE3ZjEtMjg4Yjg4ZWM5ZmYy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0ZjY1MDdiMC05OTRiLTRhNGQtYTJjNS02Yzg5NWM1MDQ3MWUiLCJUZXh0IjoiRGFtaWFuaSBldCBhbC4iLCJXQUlWZXJzaW9uIjoiNi4zLjAuMCJ9}</w:instrText>
          </w:r>
          <w:r w:rsidRPr="00981837">
            <w:rPr>
              <w:lang w:val="en-US"/>
            </w:rPr>
            <w:fldChar w:fldCharType="separate"/>
          </w:r>
          <w:r w:rsidRPr="00981837">
            <w:rPr>
              <w:lang w:val="en-US"/>
            </w:rPr>
            <w:t>Damiani et al.</w:t>
          </w:r>
          <w:r w:rsidRPr="00981837">
            <w:rPr>
              <w:lang w:val="en-US"/>
            </w:rPr>
            <w:fldChar w:fldCharType="end"/>
          </w:r>
        </w:sdtContent>
      </w:sdt>
      <w:r w:rsidRPr="00981837">
        <w:rPr>
          <w:lang w:val="en-US"/>
        </w:rPr>
        <w:t xml:space="preserve"> </w:t>
      </w:r>
      <w:sdt>
        <w:sdtPr>
          <w:rPr>
            <w:lang w:val="en-US"/>
          </w:rPr>
          <w:alias w:val="Don't edit this field"/>
          <w:tag w:val="CitaviPlaceholder#366c3fd7-1be6-422f-9025-3745f6ceef0c"/>
          <w:id w:val="-296231817"/>
          <w:placeholder>
            <w:docPart w:val="4A126922C5E8420F94D41E05C0FCC909"/>
          </w:placeholder>
        </w:sdtPr>
        <w:sdtEndPr/>
        <w:sdtContent>
          <w:r w:rsidRPr="00981837">
            <w:rPr>
              <w:lang w:val="en-US"/>
            </w:rPr>
            <w:fldChar w:fldCharType="begin"/>
          </w:r>
          <w:r w:rsidRPr="00981837">
            <w:rPr>
              <w:lang w:val="en-US"/>
            </w:rPr>
            <w:instrText>ADDIN CitaviPlaceholder{eyIkaWQiOiIxIiwiQXNzb2NpYXRlV2l0aFBsYWNlaG9sZGVyVGFnIjoiQ2l0YXZpUGxhY2Vob2xkZXIjNGY2NTA3YjAtOTk0Yi00YTRkLWEyYzUtNmM4OTVjNTA0NzFlIiwiRW50cmllcyI6W3siJGlkIjoiMiIsIklkIjoiZmIyMTZjNjgtOTlmNi00NTYwLWE5YzUtN2MzOGZkYjBjOGE4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zNjZjM2ZkNy0xYmU2LTQyMmYtOTAyNS0zNzQ1ZjZjZWVmMGMiLCJUZXh0IjoiKDIwMTEpIiwiV0FJVmVyc2lvbiI6IjYuMy4wLjAifQ==}</w:instrText>
          </w:r>
          <w:r w:rsidRPr="00981837">
            <w:rPr>
              <w:lang w:val="en-US"/>
            </w:rPr>
            <w:fldChar w:fldCharType="separate"/>
          </w:r>
          <w:r w:rsidRPr="00981837">
            <w:rPr>
              <w:lang w:val="en-US"/>
            </w:rPr>
            <w:t>(2011)</w:t>
          </w:r>
          <w:r w:rsidRPr="00981837">
            <w:rPr>
              <w:lang w:val="en-US"/>
            </w:rPr>
            <w:fldChar w:fldCharType="end"/>
          </w:r>
        </w:sdtContent>
      </w:sdt>
      <w:r w:rsidRPr="00981837">
        <w:rPr>
          <w:lang w:val="en-US"/>
        </w:rPr>
        <w:t xml:space="preserve"> the percentage of the population who are 65 or older, who perceive their health as good or very good.</w:t>
      </w:r>
    </w:p>
    <w:p w14:paraId="6CE852C5" w14:textId="4C29A829" w:rsidR="00C9734F" w:rsidRPr="006A56FF" w:rsidRDefault="00765EF3" w:rsidP="00B82577">
      <w:pPr>
        <w:pStyle w:val="02FlietextEinzug"/>
        <w:rPr>
          <w:lang w:val="en-US"/>
        </w:rPr>
      </w:pPr>
      <w:r w:rsidRPr="006A56FF">
        <w:rPr>
          <w:lang w:val="en-US"/>
        </w:rPr>
        <w:t>Although q</w:t>
      </w:r>
      <w:r w:rsidR="00B41CC2" w:rsidRPr="006A56FF">
        <w:rPr>
          <w:lang w:val="en-US"/>
        </w:rPr>
        <w:t xml:space="preserve">uality and performance indicators </w:t>
      </w:r>
      <w:r w:rsidR="00673314" w:rsidRPr="006A56FF">
        <w:rPr>
          <w:lang w:val="en-US"/>
        </w:rPr>
        <w:t xml:space="preserve">like the percentage of patients with pressure ulcers or unintended weight loss are not available for a larger comparative country sample </w:t>
      </w:r>
      <w:sdt>
        <w:sdtPr>
          <w:rPr>
            <w:lang w:val="en-US"/>
          </w:rPr>
          <w:alias w:val="Don't edit this field"/>
          <w:tag w:val="CitaviPlaceholder#c741aafc-ca0e-4ab3-adf5-220c957b3543"/>
          <w:id w:val="-1445071917"/>
          <w:placeholder>
            <w:docPart w:val="DefaultPlaceholder_-1854013440"/>
          </w:placeholder>
        </w:sdtPr>
        <w:sdtEndPr/>
        <w:sdtContent>
          <w:r w:rsidR="00673314" w:rsidRPr="006A56FF">
            <w:rPr>
              <w:lang w:val="en-US"/>
            </w:rPr>
            <w:fldChar w:fldCharType="begin"/>
          </w:r>
          <w:r w:rsidR="00673314" w:rsidRPr="006A56FF">
            <w:rPr>
              <w:lang w:val="en-US"/>
            </w:rPr>
            <w:instrText>ADDIN CitaviPlaceholder{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}</w:instrText>
          </w:r>
          <w:r w:rsidR="00673314" w:rsidRPr="006A56FF">
            <w:rPr>
              <w:lang w:val="en-US"/>
            </w:rPr>
            <w:fldChar w:fldCharType="separate"/>
          </w:r>
          <w:r w:rsidR="00673314" w:rsidRPr="006A56FF">
            <w:rPr>
              <w:lang w:val="en-US"/>
            </w:rPr>
            <w:t>(Halfens et al., 2013)</w:t>
          </w:r>
          <w:r w:rsidR="00673314" w:rsidRPr="006A56FF">
            <w:rPr>
              <w:lang w:val="en-US"/>
            </w:rPr>
            <w:fldChar w:fldCharType="end"/>
          </w:r>
        </w:sdtContent>
      </w:sdt>
      <w:r w:rsidRPr="006A56FF">
        <w:rPr>
          <w:lang w:val="en-US"/>
        </w:rPr>
        <w:t>,</w:t>
      </w:r>
      <w:r w:rsidR="00C9734F" w:rsidRPr="006A56FF">
        <w:rPr>
          <w:lang w:val="en-US"/>
        </w:rPr>
        <w:t xml:space="preserve"> </w:t>
      </w:r>
      <w:r w:rsidR="00B41CC2" w:rsidRPr="006A56FF">
        <w:rPr>
          <w:lang w:val="en-US"/>
        </w:rPr>
        <w:t xml:space="preserve">some typologies </w:t>
      </w:r>
      <w:r w:rsidRPr="006A56FF">
        <w:rPr>
          <w:lang w:val="en-US"/>
        </w:rPr>
        <w:t xml:space="preserve">still </w:t>
      </w:r>
      <w:r w:rsidR="00673314" w:rsidRPr="006A56FF">
        <w:rPr>
          <w:lang w:val="en-US"/>
        </w:rPr>
        <w:t xml:space="preserve">include </w:t>
      </w:r>
      <w:r w:rsidR="00522322" w:rsidRPr="006A56FF">
        <w:rPr>
          <w:lang w:val="en-US"/>
        </w:rPr>
        <w:t>quality indicators</w:t>
      </w:r>
      <w:r w:rsidRPr="006A56FF">
        <w:rPr>
          <w:lang w:val="en-US"/>
        </w:rPr>
        <w:t xml:space="preserve"> in their classification systems</w:t>
      </w:r>
      <w:r w:rsidR="00C9734F" w:rsidRPr="006A56FF">
        <w:rPr>
          <w:lang w:val="en-US"/>
        </w:rPr>
        <w:t>.</w:t>
      </w:r>
      <w:r w:rsidR="00B41CC2" w:rsidRPr="006A56FF">
        <w:rPr>
          <w:lang w:val="en-US"/>
        </w:rPr>
        <w:t xml:space="preserve"> </w:t>
      </w:r>
      <w:sdt>
        <w:sdtPr>
          <w:rPr>
            <w:lang w:val="en-US"/>
          </w:rPr>
          <w:alias w:val="Don't edit this field"/>
          <w:tag w:val="CitaviPlaceholder#9ef44810-a16c-4c81-894a-0bde00da3c30"/>
          <w:id w:val="547500885"/>
          <w:placeholder>
            <w:docPart w:val="13AD7C84CDD84F019250A833886B9A12"/>
          </w:placeholder>
        </w:sdtPr>
        <w:sdtEndPr/>
        <w:sdtContent>
          <w:r w:rsidR="00B41CC2" w:rsidRPr="006A56FF">
            <w:rPr>
              <w:lang w:val="en-US"/>
            </w:rPr>
            <w:fldChar w:fldCharType="begin"/>
          </w:r>
          <w:r w:rsidR="00563976" w:rsidRPr="006A56FF">
            <w:rPr>
              <w:lang w:val="en-US"/>
            </w:rPr>
            <w:instrText>ADDIN CitaviPlaceholder{eyIkaWQiOiIxIiwiQXNzb2NpYXRlV2l0aFBsYWNlaG9sZGVyVGFnIjoiQ2l0YXZpUGxhY2Vob2xkZXIjMmFmMTA1NzMtNDBkOC00NzBiLWE5YTMtYmU4MDEzM2VkMGQyIiwiRW50cmllcyI6W3siJGlkIjoiMiIsIklkIjoiNmMzMmEzMjctNWNlYi00ZGJkLTliNzktOWQ0YWEyM2M2NDFh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MTowMjoz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5ZWY0NDgxMC1hMTZjLTRjODEtODk0YS0wYmRlMDBkYTNjMzAiLCJUZXh0IjoiRGFtaWFuaSBldCBhbC4iLCJXQUlWZXJzaW9uIjoiNi4zLjAuMCJ9}</w:instrText>
          </w:r>
          <w:r w:rsidR="00B41CC2" w:rsidRPr="006A56FF">
            <w:rPr>
              <w:lang w:val="en-US"/>
            </w:rPr>
            <w:fldChar w:fldCharType="separate"/>
          </w:r>
          <w:r w:rsidR="00563976" w:rsidRPr="006A56FF">
            <w:rPr>
              <w:lang w:val="en-US"/>
            </w:rPr>
            <w:t>Damiani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2af10573-40d8-470b-a9a3-be80133ed0d2"/>
          <w:id w:val="-1212888295"/>
          <w:placeholder>
            <w:docPart w:val="13AD7C84CDD84F019250A833886B9A12"/>
          </w:placeholder>
        </w:sdtPr>
        <w:sdtEndPr/>
        <w:sdtContent>
          <w:r w:rsidR="00B41CC2" w:rsidRPr="006A56FF">
            <w:rPr>
              <w:lang w:val="en-US"/>
            </w:rPr>
            <w:fldChar w:fldCharType="begin"/>
          </w:r>
          <w:r w:rsidR="00563976" w:rsidRPr="006A56FF">
            <w:rPr>
              <w:lang w:val="en-US"/>
            </w:rPr>
            <w:instrText>ADDIN CitaviPlaceholder{eyIkaWQiOiIxIiwiQXNzb2NpYXRlV2l0aFBsYWNlaG9sZGVyVGFnIjoiQ2l0YXZpUGxhY2Vob2xkZXIjOWVmNDQ4MTAtYTE2Yy00YzgxLTg5NGEtMGJkZTAwZGEzYzMwIiwiRW50cmllcyI6W3siJGlkIjoiMiIsIklkIjoiMWU2NDVhZTYtODg4OS00ODg4LWFlNGQtZDhmN2U4ZWExNjRm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MyYWYxMDU3My00MGQ4LTQ3MGItYTlhMy1iZTgwMTMzZWQwZDIiLCJUZXh0IjoiKDIwMTEpIiwiV0FJVmVyc2lvbiI6IjYuMy4wLjAifQ==}</w:instrText>
          </w:r>
          <w:r w:rsidR="00B41CC2" w:rsidRPr="006A56FF">
            <w:rPr>
              <w:lang w:val="en-US"/>
            </w:rPr>
            <w:fldChar w:fldCharType="separate"/>
          </w:r>
          <w:r w:rsidR="00563976" w:rsidRPr="006A56FF">
            <w:rPr>
              <w:lang w:val="en-US"/>
            </w:rPr>
            <w:t>(2011)</w:t>
          </w:r>
          <w:r w:rsidR="00B41CC2" w:rsidRPr="006A56FF">
            <w:rPr>
              <w:lang w:val="en-US"/>
            </w:rPr>
            <w:fldChar w:fldCharType="end"/>
          </w:r>
        </w:sdtContent>
      </w:sdt>
      <w:r w:rsidR="00C9734F" w:rsidRPr="006A56FF">
        <w:rPr>
          <w:lang w:val="en-US"/>
        </w:rPr>
        <w:t xml:space="preserve"> </w:t>
      </w:r>
      <w:r w:rsidR="00D661E1" w:rsidRPr="006A56FF">
        <w:rPr>
          <w:lang w:val="en-US"/>
        </w:rPr>
        <w:t>for example</w:t>
      </w:r>
      <w:r w:rsidR="00B41CC2" w:rsidRPr="006A56FF">
        <w:rPr>
          <w:lang w:val="en-US"/>
        </w:rPr>
        <w:t xml:space="preserve"> use the share of people over 80 reporting good or very good health and the perceived limitations in ADLs for people aged 65 or older. </w:t>
      </w:r>
      <w:sdt>
        <w:sdtPr>
          <w:rPr>
            <w:lang w:val="en-US"/>
          </w:rPr>
          <w:alias w:val="Don't edit this field"/>
          <w:tag w:val="CitaviPlaceholder#280ab2f3-6131-49e2-9181-780aaf9254c6"/>
          <w:id w:val="2016262719"/>
          <w:placeholder>
            <w:docPart w:val="13AD7C84CDD84F019250A833886B9A12"/>
          </w:placeholder>
        </w:sdtPr>
        <w:sdtEndPr/>
        <w:sdtContent>
          <w:r w:rsidR="00B41CC2" w:rsidRPr="006A56FF">
            <w:rPr>
              <w:lang w:val="en-US"/>
            </w:rPr>
            <w:fldChar w:fldCharType="begin"/>
          </w:r>
          <w:r w:rsidR="00563976" w:rsidRPr="006A56FF">
            <w:rPr>
              <w:lang w:val="en-US"/>
            </w:rPr>
            <w:instrText>ADDIN CitaviPlaceholder{eyIkaWQiOiIxIiwiQXNzb2NpYXRlV2l0aFBsYWNlaG9sZGVyVGFnIjoiQ2l0YXZpUGxhY2Vob2xkZXIjNzUwZGFlYmQtYjEzOS00Mzk5LWI2OTctYTI2ZjNjMzg1NWM3IiwiRW50cmllcyI6W3siJGlkIjoiMiIsIklkIjoiMDJjOGQyOTAtOTRjOC00MDUxLWI4MzktYmRlN2Y0ZmQ1YzM0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I4MGFiMmYzLTYxMzEtNDllMi05MTgxLTc4MGFhZjkyNTRjNiIsIlRleHQiOiJLcmF1cyBldCBhbC4iLCJXQUlWZXJzaW9uIjoiNi4zLjAuMCJ9}</w:instrText>
          </w:r>
          <w:r w:rsidR="00B41CC2" w:rsidRPr="006A56FF">
            <w:rPr>
              <w:lang w:val="en-US"/>
            </w:rPr>
            <w:fldChar w:fldCharType="separate"/>
          </w:r>
          <w:r w:rsidR="00563976" w:rsidRPr="006A56FF">
            <w:rPr>
              <w:lang w:val="en-US"/>
            </w:rPr>
            <w:t>Kraus et al.</w:t>
          </w:r>
          <w:r w:rsidR="00B41CC2" w:rsidRPr="006A56FF">
            <w:rPr>
              <w:lang w:val="en-US"/>
            </w:rPr>
            <w:fldChar w:fldCharType="end"/>
          </w:r>
        </w:sdtContent>
      </w:sdt>
      <w:r w:rsidR="00B41CC2" w:rsidRPr="006A56FF">
        <w:rPr>
          <w:lang w:val="en-US"/>
        </w:rPr>
        <w:t xml:space="preserve"> </w:t>
      </w:r>
      <w:sdt>
        <w:sdtPr>
          <w:rPr>
            <w:lang w:val="en-US"/>
          </w:rPr>
          <w:alias w:val="Don't edit this field"/>
          <w:tag w:val="CitaviPlaceholder#750daebd-b139-4399-b697-a26f3c3855c7"/>
          <w:id w:val="-1888567935"/>
          <w:placeholder>
            <w:docPart w:val="13AD7C84CDD84F019250A833886B9A12"/>
          </w:placeholder>
        </w:sdtPr>
        <w:sdtEndPr/>
        <w:sdtContent>
          <w:r w:rsidR="00B41CC2" w:rsidRPr="006A56FF">
            <w:rPr>
              <w:lang w:val="en-US"/>
            </w:rPr>
            <w:fldChar w:fldCharType="begin"/>
          </w:r>
          <w:r w:rsidR="00563976" w:rsidRPr="006A56FF">
            <w:rPr>
              <w:lang w:val="en-US"/>
            </w:rPr>
            <w:instrText>ADDIN CitaviPlaceholder{eyIkaWQiOiIxIiwiQXNzb2NpYXRlV2l0aFBsYWNlaG9sZGVyVGFnIjoiQ2l0YXZpUGxhY2Vob2xkZXIjMjgwYWIyZjMtNjEzMS00OWUyLTkxODEtNzgwYWFmOTI1NGM2IiwiRW50cmllcyI6W3siJGlkIjoiMiIsIklkIjoiNTc1ODQ0YTAtZDJhYy00ZTJiLTllN2QtZjBiNzdkNWNhY2I1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zUwZGFlYmQtYjEzOS00Mzk5LWI2OTctYTI2ZjNjMzg1NWM3IiwiVGV4dCI6IigyMDEwKSIsIldBSVZlcnNpb24iOiI2LjMuMC4wIn0=}</w:instrText>
          </w:r>
          <w:r w:rsidR="00B41CC2" w:rsidRPr="006A56FF">
            <w:rPr>
              <w:lang w:val="en-US"/>
            </w:rPr>
            <w:fldChar w:fldCharType="separate"/>
          </w:r>
          <w:r w:rsidR="00563976" w:rsidRPr="006A56FF">
            <w:rPr>
              <w:lang w:val="en-US"/>
            </w:rPr>
            <w:t>(2010)</w:t>
          </w:r>
          <w:r w:rsidR="00B41CC2" w:rsidRPr="006A56FF">
            <w:rPr>
              <w:lang w:val="en-US"/>
            </w:rPr>
            <w:fldChar w:fldCharType="end"/>
          </w:r>
        </w:sdtContent>
      </w:sdt>
      <w:r w:rsidR="00B41CC2" w:rsidRPr="006A56FF">
        <w:rPr>
          <w:lang w:val="en-US"/>
        </w:rPr>
        <w:t xml:space="preserve"> </w:t>
      </w:r>
      <w:r w:rsidR="00C9734F" w:rsidRPr="006A56FF">
        <w:rPr>
          <w:lang w:val="en-US"/>
        </w:rPr>
        <w:t>take</w:t>
      </w:r>
      <w:r w:rsidR="00B41CC2" w:rsidRPr="006A56FF">
        <w:rPr>
          <w:lang w:val="en-US"/>
        </w:rPr>
        <w:t xml:space="preserve"> institutional indicators of mandatory quality assurance systems and the degree and functioning of integrated services. </w:t>
      </w:r>
    </w:p>
    <w:p w14:paraId="38605CF6" w14:textId="76465B41" w:rsidR="00B41CC2" w:rsidRPr="006A56FF" w:rsidRDefault="00765EF3" w:rsidP="00B82577">
      <w:pPr>
        <w:pStyle w:val="02FlietextEinzug"/>
        <w:rPr>
          <w:lang w:val="en-US"/>
        </w:rPr>
      </w:pPr>
      <w:r w:rsidRPr="006A56FF">
        <w:rPr>
          <w:lang w:val="en-US"/>
        </w:rPr>
        <w:t>In contrast to th</w:t>
      </w:r>
      <w:r w:rsidR="00C9734F" w:rsidRPr="006A56FF">
        <w:rPr>
          <w:lang w:val="en-US"/>
        </w:rPr>
        <w:t>ese</w:t>
      </w:r>
      <w:r w:rsidRPr="006A56FF">
        <w:rPr>
          <w:lang w:val="en-US"/>
        </w:rPr>
        <w:t xml:space="preserve"> quantitative</w:t>
      </w:r>
      <w:r w:rsidR="00C9734F" w:rsidRPr="006A56FF">
        <w:rPr>
          <w:lang w:val="en-US"/>
        </w:rPr>
        <w:t xml:space="preserve"> OECD and Eurostat</w:t>
      </w:r>
      <w:r w:rsidRPr="006A56FF">
        <w:rPr>
          <w:lang w:val="en-US"/>
        </w:rPr>
        <w:t xml:space="preserve"> indicators, on which nearly all typologies are based </w:t>
      </w:r>
      <w:sdt>
        <w:sdtPr>
          <w:rPr>
            <w:lang w:val="en-US"/>
          </w:rPr>
          <w:alias w:val="Don’t edit this field."/>
          <w:tag w:val="CitaviPlaceholder#30c090f1-e5e5-42d8-a73b-ff39188dc39b"/>
          <w:id w:val="-91550807"/>
          <w:placeholder>
            <w:docPart w:val="3466570717FB49D68C39461A9DA068E0"/>
          </w:placeholder>
        </w:sdtPr>
        <w:sdtEndPr/>
        <w:sdtContent>
          <w:r w:rsidRPr="006A56FF">
            <w:rPr>
              <w:lang w:val="en-US"/>
            </w:rPr>
            <w:fldChar w:fldCharType="begin"/>
          </w:r>
          <w:r w:rsidRPr="006A56FF">
            <w:rPr>
              <w:lang w:val="en-US"/>
            </w:rPr>
            <w:instrText>ADDIN CitaviPlaceholder{eyIkaWQiOiIxIiwiRW50cmllcyI6W3siJGlkIjoiMiIsIklkIjoiM2FhYzBlNjAtYTE1Mi00MTc4LWIyYzEtNTFhYTEzODc5NjY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jNDQwODA1OS0zYzNjLTQ2MmEtOTRkYi0xNDM5NmQyNDg1OTg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jYxMzYwMjItMzNlZi00MDNkLWI2ODMtZDYzYzZiZDc2YmE2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mIxNDZhYmNiLWVkNzEtNGQ3NC1iZDFmLWYyYWViMTUyMjBlOCIsIlJhbmdlU3RhcnQiOjQ5LCJSYW5nZUxlbmd0aCI6MjE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1dLCJGb3JtYXR0ZWRUZXh0Ijp7IiRpZCI6IjQzIiwiQ291bnQiOjEsIlRleHRVbml0cyI6W3siJGlkIjoiNDQiLCJGb250U3R5bGUiOnsiJGlkIjoiNDUiLCJOZXV0cmFsIjp0cnVlfSwiUmVhZGluZ09yZGVyIjoxLCJUZXh0IjoiKEFsYmVyLCAxOTk1OyBDb2xvbWJvLCAyMDEyOyBEYW1pYW5pIGV0IGFsLiwgMjAxMTsgS3JhdXMgZXQgYWwuLCAyMDEwKSJ9XX0sIlRhZyI6IkNpdGF2aVBsYWNlaG9sZGVyIzMwYzA5MGYxLWU1ZTUtNDJkOC1hNzNiLWZmMzkxODhkYzM5YiIsIlRleHQiOiIoQWxiZXIsIDE5OTU7IENvbG9tYm8sIDIwMTI7IERhbWlhbmkgZXQgYWwuLCAyMDExOyBLcmF1cyBldCBhbC4sIDIwMTApIiwiV0FJVmVyc2lvbiI6IjYuMy4wLjAifQ==}</w:instrText>
          </w:r>
          <w:r w:rsidRPr="006A56FF">
            <w:rPr>
              <w:lang w:val="en-US"/>
            </w:rPr>
            <w:fldChar w:fldCharType="separate"/>
          </w:r>
          <w:r w:rsidRPr="006A56FF">
            <w:rPr>
              <w:lang w:val="en-US"/>
            </w:rPr>
            <w:t>(Alber, 1995; Colombo, 2012; Damiani et al., 2011; Kraus et al., 2010)</w:t>
          </w:r>
          <w:r w:rsidRPr="006A56FF">
            <w:rPr>
              <w:lang w:val="en-US"/>
            </w:rPr>
            <w:fldChar w:fldCharType="end"/>
          </w:r>
        </w:sdtContent>
      </w:sdt>
      <w:r w:rsidRPr="006A56FF">
        <w:rPr>
          <w:lang w:val="en-US"/>
        </w:rPr>
        <w:t>,</w:t>
      </w:r>
      <w:r w:rsidR="00973D25" w:rsidRPr="006A56FF">
        <w:rPr>
          <w:lang w:val="en-US"/>
        </w:rPr>
        <w:t xml:space="preserve"> </w:t>
      </w:r>
      <w:sdt>
        <w:sdtPr>
          <w:rPr>
            <w:lang w:val="en-US"/>
          </w:rPr>
          <w:alias w:val="Don’t edit this field."/>
          <w:tag w:val="CitaviPlaceholder#173f1a7f-cdac-4497-b6b8-3376e266d6ac"/>
          <w:id w:val="-597562447"/>
          <w:placeholder>
            <w:docPart w:val="BA4933A98030458B918C9F0ABAEC5A28"/>
          </w:placeholder>
        </w:sdtPr>
        <w:sdtEndPr/>
        <w:sdtContent>
          <w:r w:rsidR="00973D25" w:rsidRPr="006A56FF">
            <w:rPr>
              <w:lang w:val="en-US"/>
            </w:rPr>
            <w:fldChar w:fldCharType="begin"/>
          </w:r>
          <w:r w:rsidR="00563976" w:rsidRPr="006A56FF">
            <w:rPr>
              <w:lang w:val="en-US"/>
            </w:rPr>
            <w:instrText>ADDIN CitaviPlaceholder{eyIkaWQiOiIxIiwiQXNzb2NpYXRlV2l0aFBsYWNlaG9sZGVyVGFnIjoiQ2l0YXZpUGxhY2Vob2xkZXIjNTZkMmU1NGUtOTc1Mi00NTI5LWI3MDktZDBhNWQ5NDIzMDIzIiwiRW50cmllcyI6W3siJGlkIjoiMiIsIklkIjoiNWRkMmI3NzEtMDJkYy00OGEyLTg0NDMtMWM2NTJiOGUyNTMw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E3M2YxYTdmLWNkYWMtNDQ5Ny1iNmI4LTMzNzZlMjY2ZDZhYyIsIlRleHQiOiJQb21tZXIgZXQgYWwuIiwiV0FJVmVyc2lvbiI6IjYuMy4wLjAifQ==}</w:instrText>
          </w:r>
          <w:r w:rsidR="00973D25" w:rsidRPr="006A56FF">
            <w:rPr>
              <w:lang w:val="en-US"/>
            </w:rPr>
            <w:fldChar w:fldCharType="separate"/>
          </w:r>
          <w:r w:rsidR="00563976" w:rsidRPr="006A56FF">
            <w:rPr>
              <w:lang w:val="en-US"/>
            </w:rPr>
            <w:t>Pommer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6d2e54e-9752-4529-b709-d0a5d9423023"/>
          <w:id w:val="1605688559"/>
          <w:placeholder>
            <w:docPart w:val="BA4933A98030458B918C9F0ABAEC5A28"/>
          </w:placeholder>
        </w:sdtPr>
        <w:sdtEndPr/>
        <w:sdtContent>
          <w:r w:rsidR="00973D25" w:rsidRPr="006A56FF">
            <w:rPr>
              <w:lang w:val="en-US"/>
            </w:rPr>
            <w:fldChar w:fldCharType="begin"/>
          </w:r>
          <w:r w:rsidR="00563976" w:rsidRPr="006A56FF">
            <w:rPr>
              <w:lang w:val="en-US"/>
            </w:rPr>
            <w:instrText>ADDIN CitaviPlaceholder{eyIkaWQiOiIxIiwiQXNzb2NpYXRlV2l0aFBsYWNlaG9sZGVyVGFnIjoiQ2l0YXZpUGxhY2Vob2xkZXIjMTczZjFhN2YtY2RhYy00NDk3LWI2YjgtMzM3NmUyNjZkNmFjIiwiRW50cmllcyI6W3siJGlkIjoiMiIsIklkIjoiODg4N2VmMDktNDkzZi00ZTAyLTliMmEtNmJjMzU3MDZiYTQ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xOjAyOjM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M1NmQyZTU0ZS05NzUyLTQ1MjktYjcwOS1kMGE1ZDk0MjMwMjMiLCJUZXh0IjoiKDIwMDkpIiwiV0FJVmVyc2lvbiI6IjYuMy4wLjAifQ==}</w:instrText>
          </w:r>
          <w:r w:rsidR="00973D25" w:rsidRPr="006A56FF">
            <w:rPr>
              <w:lang w:val="en-US"/>
            </w:rPr>
            <w:fldChar w:fldCharType="separate"/>
          </w:r>
          <w:r w:rsidR="00563976" w:rsidRPr="006A56FF">
            <w:rPr>
              <w:lang w:val="en-US"/>
            </w:rPr>
            <w:t>(2009)</w:t>
          </w:r>
          <w:r w:rsidR="00973D25" w:rsidRPr="006A56FF">
            <w:rPr>
              <w:lang w:val="en-US"/>
            </w:rPr>
            <w:fldChar w:fldCharType="end"/>
          </w:r>
        </w:sdtContent>
      </w:sdt>
      <w:r w:rsidR="00973D25" w:rsidRPr="006A56FF">
        <w:rPr>
          <w:lang w:val="en-US"/>
        </w:rPr>
        <w:t xml:space="preserve"> </w:t>
      </w:r>
      <w:r w:rsidR="00C9734F" w:rsidRPr="006A56FF">
        <w:rPr>
          <w:lang w:val="en-US"/>
        </w:rPr>
        <w:t>utilize</w:t>
      </w:r>
      <w:r w:rsidR="00973D25" w:rsidRPr="006A56FF">
        <w:rPr>
          <w:lang w:val="en-US"/>
        </w:rPr>
        <w:t xml:space="preserve"> Share-Data</w:t>
      </w:r>
      <w:r w:rsidRPr="006A56FF">
        <w:rPr>
          <w:lang w:val="en-US"/>
        </w:rPr>
        <w:t xml:space="preserve"> (micro-data)</w:t>
      </w:r>
      <w:r w:rsidR="00973D25" w:rsidRPr="006A56FF">
        <w:rPr>
          <w:lang w:val="en-US"/>
        </w:rPr>
        <w:t xml:space="preserve"> for their typology</w:t>
      </w:r>
      <w:r w:rsidRPr="006A56FF">
        <w:rPr>
          <w:lang w:val="en-US"/>
        </w:rPr>
        <w:t xml:space="preserve">. And </w:t>
      </w:r>
      <w:r w:rsidRPr="006A56FF">
        <w:rPr>
          <w:lang w:val="en-US"/>
        </w:rPr>
        <w:lastRenderedPageBreak/>
        <w:t>solely</w:t>
      </w:r>
      <w:r w:rsidR="00973D25" w:rsidRPr="006A56FF">
        <w:rPr>
          <w:lang w:val="en-US"/>
        </w:rPr>
        <w:t xml:space="preserve"> </w:t>
      </w:r>
      <w:sdt>
        <w:sdtPr>
          <w:rPr>
            <w:lang w:val="en-US"/>
          </w:rPr>
          <w:alias w:val="Don’t edit this field."/>
          <w:tag w:val="CitaviPlaceholder#cf52e0cc-ceb2-4896-8d63-cef717ca298f"/>
          <w:id w:val="609949164"/>
          <w:placeholder>
            <w:docPart w:val="BA4933A98030458B918C9F0ABAEC5A28"/>
          </w:placeholder>
        </w:sdtPr>
        <w:sdtEndPr/>
        <w:sdtContent>
          <w:r w:rsidR="00973D25" w:rsidRPr="006A56FF">
            <w:rPr>
              <w:lang w:val="en-US"/>
            </w:rPr>
            <w:fldChar w:fldCharType="begin"/>
          </w:r>
          <w:r w:rsidR="00563976" w:rsidRPr="006A56FF">
            <w:rPr>
              <w:lang w:val="en-US"/>
            </w:rPr>
            <w:instrText>ADDIN CitaviPlaceholder{eyIkaWQiOiIxIiwiQXNzb2NpYXRlV2l0aFBsYWNlaG9sZGVyVGFnIjoiQ2l0YXZpUGxhY2Vob2xkZXIjMDBlNWMzOTMtZDQ4Zi00YzZlLWI3YTMtY2Y3MDJjOTgyZTMwIiwiRW50cmllcyI6W3siJGlkIjoiMiIsIklkIjoiMTQ5N2IzZTAtNDg5YS00OGY5LTliMDQtNWEzOGRlYjE4YzU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2NmNTJlMGNjLWNlYjItNDg5Ni04ZDYzLWNlZjcxN2NhMjk4ZiIsIlRleHQiOiJLcmF1cyBldCBhbC4iLCJXQUlWZXJzaW9uIjoiNi4zLjAuMCJ9}</w:instrText>
          </w:r>
          <w:r w:rsidR="00973D25" w:rsidRPr="006A56FF">
            <w:rPr>
              <w:lang w:val="en-US"/>
            </w:rPr>
            <w:fldChar w:fldCharType="separate"/>
          </w:r>
          <w:r w:rsidR="00563976" w:rsidRPr="006A56FF">
            <w:rPr>
              <w:lang w:val="en-US"/>
            </w:rPr>
            <w:t>Kraus et al.</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00e5c393-d48f-4c6e-b7a3-cf702c982e30"/>
          <w:id w:val="1464470288"/>
          <w:placeholder>
            <w:docPart w:val="BA4933A98030458B918C9F0ABAEC5A28"/>
          </w:placeholder>
        </w:sdtPr>
        <w:sdtEndPr/>
        <w:sdtContent>
          <w:r w:rsidR="00973D25" w:rsidRPr="006A56FF">
            <w:rPr>
              <w:lang w:val="en-US"/>
            </w:rPr>
            <w:fldChar w:fldCharType="begin"/>
          </w:r>
          <w:r w:rsidR="00563976" w:rsidRPr="006A56FF">
            <w:rPr>
              <w:lang w:val="en-US"/>
            </w:rPr>
            <w:instrText>ADDIN CitaviPlaceholder{eyIkaWQiOiIxIiwiQXNzb2NpYXRlV2l0aFBsYWNlaG9sZGVyVGFnIjoiQ2l0YXZpUGxhY2Vob2xkZXIjY2Y1MmUwY2MtY2ViMi00ODk2LThkNjMtY2VmNzE3Y2EyOThmIiwiRW50cmllcyI6W3siJGlkIjoiMiIsIklkIjoiODU2Y2JlNGItZGY4NS00NTJlLTk1OTEtMGY5NzE5NGZkYjVi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BlNWMzOTMtZDQ4Zi00YzZlLWI3YTMtY2Y3MDJjOTgyZTMw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w:t>
      </w:r>
      <w:r w:rsidR="00C9734F" w:rsidRPr="006A56FF">
        <w:rPr>
          <w:lang w:val="en-US"/>
        </w:rPr>
        <w:t xml:space="preserve">adopts quantitative </w:t>
      </w:r>
      <w:r w:rsidR="00C9734F" w:rsidRPr="006A56FF">
        <w:rPr>
          <w:i/>
          <w:lang w:val="en-US"/>
        </w:rPr>
        <w:t>as well as</w:t>
      </w:r>
      <w:r w:rsidR="000F6DC1" w:rsidRPr="006A56FF">
        <w:rPr>
          <w:lang w:val="en-US"/>
        </w:rPr>
        <w:t xml:space="preserve"> qualitative data on</w:t>
      </w:r>
      <w:r w:rsidR="00973D25" w:rsidRPr="006A56FF">
        <w:rPr>
          <w:lang w:val="en-US"/>
        </w:rPr>
        <w:t xml:space="preserve"> institutional setting and rules for access to the system, which are based on own primary data collection. This access dimension has been proven of high relevance for healthcare typologies </w:t>
      </w:r>
      <w:sdt>
        <w:sdtPr>
          <w:rPr>
            <w:lang w:val="en-US"/>
          </w:rPr>
          <w:alias w:val="Don't edit this field"/>
          <w:tag w:val="CitaviPlaceholder#a8a02f89-d3c2-40ea-9de8-b98c0bdb9f0c"/>
          <w:id w:val="2087950985"/>
          <w:placeholder>
            <w:docPart w:val="DefaultPlaceholder_-1854013440"/>
          </w:placeholder>
        </w:sdtPr>
        <w:sdtEndPr/>
        <w:sdtContent>
          <w:r w:rsidR="00973D25" w:rsidRPr="006A56FF">
            <w:rPr>
              <w:lang w:val="en-US"/>
            </w:rPr>
            <w:fldChar w:fldCharType="begin"/>
          </w:r>
          <w:r w:rsidR="00973D25" w:rsidRPr="006A56FF">
            <w:rPr>
              <w:lang w:val="en-US"/>
            </w:rPr>
            <w:instrText>ADDIN CitaviPlaceholder{eyIkaWQiOiIxIiwiRW50cmllcyI6W3siJGlkIjoiMiIsIklkIjoiNjlkNGJhNDUtNTIxZS00MjEwLWE3NzQtMDNiNWIwZjBhODhhIiwiUmFuZ2VMZW5ndGgiOjE1LCJSZWZlcmVuY2VJZCI6IjFiZjM0Njg3LWExNmYtNDJmNi04MTIxLWMwYmY0YjJmOTMwZiIsIlJlZmVyZW5jZSI6eyIkaWQiOiIzIiwiQWJzdHJhY3RDb21wbGV4aXR5IjowLCJBYnN0cmFjdFNvdXJjZVRleHRGb3JtYXQiOjAsIkF1dGhvcnMiOlt7IiRpZCI6IjQ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GlkIjoiNSJ9fV0sIkNpdGF0aW9uS2V5VXBkYXRlVHlwZSI6MCwiQ29sbGFib3JhdG9ycyI6W10sIkRvaSI6IjEwLjExNzcvMDk1ODkyODcwOTM1MjQwNiI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MTM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E0IiwiQWRkcmVzcyI6eyIkaWQiOiIxNSIsIkxpbmtlZFJlc291cmNlU3RhdHVzIjo4LCJPcmlnaW5hbFN0cmluZyI6IjMxMTMzNDQ0IiwiTGlua2VkUmVzb3VyY2VUeXBlIjo1LCJVcmlTdHJpbmciOiJodHRwOi8vd3d3Lm5jYmkubmxtLm5paC5nb3YvcHVibWVkLzMxMTMzNDQ0IiwiUHJvcGVydGllcyI6eyIkaWQiOiIxNi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3IiwiQWRkcmVzcyI6eyIkaWQiOiIxOCIsIkxpbmtlZFJlc291cmNlU3RhdHVzIjo4LCJPcmlnaW5hbFN0cmluZyI6IjEwLjEwMTYvai5oZWFsdGhwb2wuMjAxOS4wNS4wMDEiLCJMaW5rZWRSZXNvdXJjZVR5cGUiOjUsIlVyaVN0cmluZyI6Imh0dHBzOi8vZG9pLm9yZy8xMC4xMDE2L2ouaGVhbHRocG9sLjIwMTkuMDUuMDAxIiwiUHJvcGVydGllcyI6eyIkaWQiOiIxOS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yM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yMSIsIkNvdW50IjoxLCJUZXh0VW5pdHMiOlt7IiRpZCI6IjIyIiwiRm9udFN0eWxlIjp7IiRpZCI6IjIzIiwiTmV1dHJhbCI6dHJ1ZX0sIlJlYWRpbmdPcmRlciI6MSwiVGV4dCI6IihSZWlibGluZywgMjAxMDsgUmVpYmxpbmcgZXQgYWwuLCAyMDE5KSJ9XX0sIlRhZyI6IkNpdGF2aVBsYWNlaG9sZGVyI2E4YTAyZjg5LWQzYzItNDBlYS05ZGU4LWI5OGMwYmRiOWYwYyIsIlRleHQiOiIoUmVpYmxpbmcsIDIwMTA7IFJlaWJsaW5nIGV0IGFsLiwgMjAxOSkiLCJXQUlWZXJzaW9uIjoiNi4zLjAuMCJ9}</w:instrText>
          </w:r>
          <w:r w:rsidR="00973D25" w:rsidRPr="006A56FF">
            <w:rPr>
              <w:lang w:val="en-US"/>
            </w:rPr>
            <w:fldChar w:fldCharType="separate"/>
          </w:r>
          <w:r w:rsidR="00563976" w:rsidRPr="006A56FF">
            <w:rPr>
              <w:lang w:val="en-US"/>
            </w:rPr>
            <w:t>(Reibling, 2010; Reibling et al., 2019)</w:t>
          </w:r>
          <w:r w:rsidR="00973D25" w:rsidRPr="006A56FF">
            <w:rPr>
              <w:lang w:val="en-US"/>
            </w:rPr>
            <w:fldChar w:fldCharType="end"/>
          </w:r>
        </w:sdtContent>
      </w:sdt>
      <w:r w:rsidR="00973D25" w:rsidRPr="006A56FF">
        <w:rPr>
          <w:lang w:val="en-US"/>
        </w:rPr>
        <w:t xml:space="preserve"> and is </w:t>
      </w:r>
      <w:r w:rsidR="00CB5610" w:rsidRPr="006A56FF">
        <w:rPr>
          <w:lang w:val="en-US"/>
        </w:rPr>
        <w:t>operationalized</w:t>
      </w:r>
      <w:r w:rsidR="00973D25" w:rsidRPr="006A56FF">
        <w:rPr>
          <w:lang w:val="en-US"/>
        </w:rPr>
        <w:t xml:space="preserve"> via </w:t>
      </w:r>
      <w:r w:rsidR="00B41CC2" w:rsidRPr="006A56FF">
        <w:rPr>
          <w:lang w:val="en-US"/>
        </w:rPr>
        <w:t>means-testing for benefits, entitlement to residential</w:t>
      </w:r>
      <w:r w:rsidR="00673314" w:rsidRPr="006A56FF">
        <w:rPr>
          <w:lang w:val="en-US"/>
        </w:rPr>
        <w:t xml:space="preserve"> care</w:t>
      </w:r>
      <w:r w:rsidR="00B41CC2" w:rsidRPr="006A56FF">
        <w:rPr>
          <w:lang w:val="en-US"/>
        </w:rPr>
        <w:t>, home-care benefits and cash benefits as well as choice restrictions</w:t>
      </w:r>
      <w:r w:rsidR="00973D25" w:rsidRPr="006A56FF">
        <w:rPr>
          <w:lang w:val="en-US"/>
        </w:rPr>
        <w:t xml:space="preserve"> in </w:t>
      </w:r>
      <w:sdt>
        <w:sdtPr>
          <w:rPr>
            <w:lang w:val="en-US"/>
          </w:rPr>
          <w:alias w:val="Don't edit this field"/>
          <w:tag w:val="CitaviPlaceholder#ad90e12d-0de5-4319-b2da-e8ef440ced7b"/>
          <w:id w:val="439190821"/>
          <w:placeholder>
            <w:docPart w:val="DefaultPlaceholder_-1854013440"/>
          </w:placeholder>
        </w:sdtPr>
        <w:sdtEndPr/>
        <w:sdtContent>
          <w:r w:rsidR="00973D25" w:rsidRPr="006A56FF">
            <w:rPr>
              <w:lang w:val="en-US"/>
            </w:rPr>
            <w:fldChar w:fldCharType="begin"/>
          </w:r>
          <w:r w:rsidR="00973D25" w:rsidRPr="006A56FF">
            <w:rPr>
              <w:lang w:val="en-US"/>
            </w:rPr>
            <w:instrText>ADDIN CitaviPlaceholder{eyIkaWQiOiIxIiwiQXNzb2NpYXRlV2l0aFBsYWNlaG9sZGVyVGFnIjoiQ2l0YXZpUGxhY2Vob2xkZXIjNThiNzI3MGMtZjgwMS00MmRhLTkwMGItNTBhOWI4MTY4MWZlIiwiRW50cmllcyI6W3siJGlkIjoiMiIsIklkIjoiODk5MmFlNjctNzE5Yi00NWQ1LTg1OTctN2UyZjFmZmZiMjI1IiwiUmFuZ2VMZW5ndGgiOjE0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TdWZmaXgiOiIncyIsIlVzZU51bWJlcmluZ1R5cGVPZlBhcmVudERvY3VtZW50IjpmYWxzZSwiVXNlU3RhbmRhcmRTdWZmaXgiOmZhbHNlfV0sIkZvcm1hdHRlZFRleHQiOnsiJGlkIjoiMTIiLCJDb3VudCI6MSwiVGV4dFVuaXRzIjpbeyIkaWQiOiIxMyIsIkZvbnRTdHlsZSI6eyIkaWQiOiIxNCIsIk5ldXRyYWwiOnRydWV9LCJSZWFkaW5nT3JkZXIiOjEsIlRleHQiOiJLcmF1cyBldCBhbC4ncyJ9XX0sIlRhZyI6IkNpdGF2aVBsYWNlaG9sZGVyI2FkOTBlMTJkLTBkZTUtNDMxOS1iMmRhLWU4ZWY0NDBjZWQ3YiIsIlRleHQiOiJLcmF1cyBldCBhbC4ncyIsIldBSVZlcnNpb24iOiI2LjMuMC4wIn0=}</w:instrText>
          </w:r>
          <w:r w:rsidR="00973D25" w:rsidRPr="006A56FF">
            <w:rPr>
              <w:lang w:val="en-US"/>
            </w:rPr>
            <w:fldChar w:fldCharType="separate"/>
          </w:r>
          <w:r w:rsidR="00563976" w:rsidRPr="006A56FF">
            <w:rPr>
              <w:lang w:val="en-US"/>
            </w:rPr>
            <w:t>Kraus et al.'s</w:t>
          </w:r>
          <w:r w:rsidR="00973D25" w:rsidRPr="006A56FF">
            <w:rPr>
              <w:lang w:val="en-US"/>
            </w:rPr>
            <w:fldChar w:fldCharType="end"/>
          </w:r>
        </w:sdtContent>
      </w:sdt>
      <w:r w:rsidR="00973D25" w:rsidRPr="006A56FF">
        <w:rPr>
          <w:lang w:val="en-US"/>
        </w:rPr>
        <w:t xml:space="preserve"> </w:t>
      </w:r>
      <w:sdt>
        <w:sdtPr>
          <w:rPr>
            <w:lang w:val="en-US"/>
          </w:rPr>
          <w:alias w:val="Don't edit this field"/>
          <w:tag w:val="CitaviPlaceholder#58b7270c-f801-42da-900b-50a9b81681fe"/>
          <w:id w:val="-958026672"/>
          <w:placeholder>
            <w:docPart w:val="DefaultPlaceholder_-1854013440"/>
          </w:placeholder>
        </w:sdtPr>
        <w:sdtEndPr/>
        <w:sdtContent>
          <w:r w:rsidR="00973D25" w:rsidRPr="006A56FF">
            <w:rPr>
              <w:lang w:val="en-US"/>
            </w:rPr>
            <w:fldChar w:fldCharType="begin"/>
          </w:r>
          <w:r w:rsidR="00973D25" w:rsidRPr="006A56FF">
            <w:rPr>
              <w:lang w:val="en-US"/>
            </w:rPr>
            <w:instrText>ADDIN CitaviPlaceholder{eyIkaWQiOiIxIiwiQXNzb2NpYXRlV2l0aFBsYWNlaG9sZGVyVGFnIjoiQ2l0YXZpUGxhY2Vob2xkZXIjYWQ5MGUxMmQtMGRlNS00MzE5LWIyZGEtZThlZjQ0MGNlZDdiIiwiRW50cmllcyI6W3siJGlkIjoiMiIsIklkIjoiMDc1YTdiYjAtNGU2NS00NzY3LTgyYTAtYjY1NzFiYWUxNGYx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NThiNzI3MGMtZjgwMS00MmRhLTkwMGItNTBhOWI4MTY4MWZlIiwiVGV4dCI6IigyMDEwKSIsIldBSVZlcnNpb24iOiI2LjMuMC4wIn0=}</w:instrText>
          </w:r>
          <w:r w:rsidR="00973D25" w:rsidRPr="006A56FF">
            <w:rPr>
              <w:lang w:val="en-US"/>
            </w:rPr>
            <w:fldChar w:fldCharType="separate"/>
          </w:r>
          <w:r w:rsidR="00563976" w:rsidRPr="006A56FF">
            <w:rPr>
              <w:lang w:val="en-US"/>
            </w:rPr>
            <w:t>(2010)</w:t>
          </w:r>
          <w:r w:rsidR="00973D25" w:rsidRPr="006A56FF">
            <w:rPr>
              <w:lang w:val="en-US"/>
            </w:rPr>
            <w:fldChar w:fldCharType="end"/>
          </w:r>
        </w:sdtContent>
      </w:sdt>
      <w:r w:rsidR="00973D25" w:rsidRPr="006A56FF">
        <w:rPr>
          <w:lang w:val="en-US"/>
        </w:rPr>
        <w:t xml:space="preserve"> typology</w:t>
      </w:r>
      <w:r w:rsidR="00B41CC2" w:rsidRPr="006A56FF">
        <w:rPr>
          <w:lang w:val="en-US"/>
        </w:rPr>
        <w:t>.</w:t>
      </w:r>
    </w:p>
    <w:p w14:paraId="3FA4C9D1" w14:textId="635C9723" w:rsidR="00FA3154" w:rsidRPr="006A56FF" w:rsidRDefault="00673314" w:rsidP="00B82577">
      <w:pPr>
        <w:pStyle w:val="02FlietextEinzug"/>
        <w:rPr>
          <w:lang w:val="en-US"/>
        </w:rPr>
      </w:pPr>
      <w:r w:rsidRPr="006A56FF">
        <w:rPr>
          <w:lang w:val="en-US"/>
        </w:rPr>
        <w:t xml:space="preserve">The </w:t>
      </w:r>
      <w:r w:rsidR="006E55FF" w:rsidRPr="006A56FF">
        <w:rPr>
          <w:lang w:val="en-US"/>
        </w:rPr>
        <w:t>results</w:t>
      </w:r>
      <w:r w:rsidRPr="006A56FF">
        <w:rPr>
          <w:lang w:val="en-US"/>
        </w:rPr>
        <w:t xml:space="preserve"> of these typologies are certainly influenced by their focus and aim but also by</w:t>
      </w:r>
      <w:r w:rsidR="006E55FF" w:rsidRPr="006A56FF">
        <w:rPr>
          <w:lang w:val="en-US"/>
        </w:rPr>
        <w:t xml:space="preserve"> the number of included countries. </w:t>
      </w:r>
      <w:r w:rsidR="00FA3154" w:rsidRPr="006A56FF">
        <w:rPr>
          <w:lang w:val="en-US"/>
        </w:rPr>
        <w:t xml:space="preserve">Some studies </w:t>
      </w:r>
      <w:r w:rsidR="00A02BFB" w:rsidRPr="006A56FF">
        <w:rPr>
          <w:lang w:val="en-US"/>
        </w:rPr>
        <w:t>included</w:t>
      </w:r>
      <w:r w:rsidR="00B14BB1" w:rsidRPr="006A56FF">
        <w:rPr>
          <w:lang w:val="en-US"/>
        </w:rPr>
        <w:t xml:space="preserve"> </w:t>
      </w:r>
      <w:r w:rsidR="00FA3154" w:rsidRPr="006A56FF">
        <w:rPr>
          <w:lang w:val="en-US"/>
        </w:rPr>
        <w:t xml:space="preserve">only about ten European/OECD </w:t>
      </w:r>
      <w:r w:rsidR="00B14BB1" w:rsidRPr="006A56FF">
        <w:rPr>
          <w:lang w:val="en-US"/>
        </w:rPr>
        <w:t xml:space="preserve">country cases </w:t>
      </w:r>
      <w:r w:rsidR="00EF3AEC" w:rsidRPr="006A56FF">
        <w:rPr>
          <w:lang w:val="en-US"/>
        </w:rPr>
        <w:t xml:space="preserve"> </w:t>
      </w:r>
      <w:sdt>
        <w:sdtPr>
          <w:rPr>
            <w:lang w:val="en-US"/>
          </w:rPr>
          <w:alias w:val="Don't edit this field"/>
          <w:tag w:val="CitaviPlaceholder#d74d4e41-a17e-4953-a07a-286675462e9e"/>
          <w:id w:val="-992099673"/>
          <w:placeholder>
            <w:docPart w:val="DefaultPlaceholder_-1854013440"/>
          </w:placeholder>
        </w:sdtPr>
        <w:sdtEndPr/>
        <w:sdtContent>
          <w:r w:rsidR="00EF3AEC" w:rsidRPr="006A56FF">
            <w:rPr>
              <w:lang w:val="en-US"/>
            </w:rPr>
            <w:fldChar w:fldCharType="begin"/>
          </w:r>
          <w:r w:rsidR="00563976" w:rsidRPr="006A56FF">
            <w:rPr>
              <w:lang w:val="en-US"/>
            </w:rPr>
            <w:instrText>ADDIN CitaviPlaceholder{eyIkaWQiOiIxIiwiRW50cmllcyI6W3siJGlkIjoiMiIsIklkIjoiNzM5ZTY4NzEtZDAxMC00YzRlLTliM2MtYzFjZTYyYjgxOTUw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5MDEzODVhNS02NmI1LTRlMTMtYjM3Zi0zOTQ4NWQ0MDRkY2UiLCJSYW5nZVN0YXJ0IjoxMiwiUmFuZ2VMZW5ndGgiOjI0LCJSZWZlcmVuY2VJZCI6IjM3M2M5NGNjLWYzYzItNGExZS1iZmI0LTI1ZTc3OGJkN2ZhZCIsIlJlZmVyZW5jZSI6eyIkaWQiOiI4IiwiQWJzdHJhY3RDb21wbGV4aXR5IjowLCJBYnN0cmFjdFNvdXJjZVRleHRGb3JtYXQiOjAsIkF1dGhvcnMiOlt7IiRpZCI6Ijk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yZWYiOiI1In19LHsiJGlkIjoiMTA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Ex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xMiIsIkFkZHJlc3MiOnsiJGlkIjoiMTMiLCJMaW5rZWRSZXNvdXJjZVN0YXR1cyI6OCwiT3JpZ2luYWxTdHJpbmciOiIxMC4xNTE1L3JldmVjcC0yMDE3LTAwMDgiLCJMaW5rZWRSZXNvdXJjZVR5cGUiOjUsIlVyaVN0cmluZyI6Imh0dHBzOi8vZG9pLm9yZy8xMC4xNTE1L3JldmVjcC0yMDE3LTAwMDgiLCJQcm9wZXJ0aWVzIjp7IiRpZCI6IjE0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1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X0seyIkaWQiOiIxNiIsIklkIjoiZmM3MzVjMmEtNTgyMy00YmE3LWFhY2ItOTA1NzE4MDE0ZTA2IiwiUmFuZ2VTdGFydCI6MzYsIlJhbmdlTGVuZ3RoIjoyMiwiUmVmZXJlbmNlSWQiOiI1MzcwZTQxOC01YjlkLTRhNWYtODkzMi0wOGNhNDdiYjk4NDgiLCJSZWZlcmVuY2UiOnsiJGlkIjoiMTciLCJBYnN0cmFjdENvbXBsZXhpdHkiOjAsIkFic3RyYWN0U291cmNlVGV4dEZvcm1hdCI6MCwiQXV0aG9ycyI6W3siJGlkIjoiMTg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E5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yMC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yMS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yMiIsIkNvdW50IjoxLCJUZXh0VW5pdHMiOlt7IiRpZCI6IjIzIiwiRm9udFN0eWxlIjp7IiRpZCI6IjI0IiwiTmV1dHJhbCI6dHJ1ZX0sIlJlYWRpbmdPcmRlciI6MSwiVGV4dCI6IihBbGJlciwgMTk5NTsgSGFsw6Fza292w6EgZXQgYWwuLCAyMDE3OyBQb21tZXIgZXQgYWwuLCAyMDA5KSJ9XX0sIlRhZyI6IkNpdGF2aVBsYWNlaG9sZGVyI2Q3NGQ0ZTQxLWExN2UtNDk1My1hMDdhLTI4NjY3NTQ2MmU5ZSIsIlRleHQiOiIoQWxiZXIsIDE5OTU7IEhhbMOhc2tvdsOhIGV0IGFsLiwgMjAxNzsgUG9tbWVyIGV0IGFsLiwgMjAwOSkiLCJXQUlWZXJzaW9uIjoiNi4zLjAuMCJ9}</w:instrText>
          </w:r>
          <w:r w:rsidR="00EF3AEC" w:rsidRPr="006A56FF">
            <w:rPr>
              <w:lang w:val="en-US"/>
            </w:rPr>
            <w:fldChar w:fldCharType="separate"/>
          </w:r>
          <w:r w:rsidR="00563976" w:rsidRPr="006A56FF">
            <w:rPr>
              <w:lang w:val="en-US"/>
            </w:rPr>
            <w:t>(Alber, 1995; Halásková et al., 2017; Pommer et al., 2009)</w:t>
          </w:r>
          <w:r w:rsidR="00EF3AEC" w:rsidRPr="006A56FF">
            <w:rPr>
              <w:lang w:val="en-US"/>
            </w:rPr>
            <w:fldChar w:fldCharType="end"/>
          </w:r>
        </w:sdtContent>
      </w:sdt>
      <w:r w:rsidR="00B14BB1" w:rsidRPr="006A56FF">
        <w:rPr>
          <w:lang w:val="en-US"/>
        </w:rPr>
        <w:t xml:space="preserve"> </w:t>
      </w:r>
      <w:r w:rsidR="00FA3154" w:rsidRPr="006A56FF">
        <w:rPr>
          <w:lang w:val="en-US"/>
        </w:rPr>
        <w:t xml:space="preserve">while others analyzed </w:t>
      </w:r>
      <w:r w:rsidR="00B14BB1" w:rsidRPr="006A56FF">
        <w:rPr>
          <w:lang w:val="en-US"/>
        </w:rPr>
        <w:t xml:space="preserve"> about 20 and more European </w:t>
      </w:r>
      <w:sdt>
        <w:sdtPr>
          <w:rPr>
            <w:lang w:val="en-US"/>
          </w:rPr>
          <w:alias w:val="Don't edit this field"/>
          <w:tag w:val="CitaviPlaceholder#2c2f2c31-0083-4746-b1c3-19d37cbb838c"/>
          <w:id w:val="61301861"/>
          <w:placeholder>
            <w:docPart w:val="DefaultPlaceholder_-1854013440"/>
          </w:placeholder>
        </w:sdtPr>
        <w:sdtEndPr/>
        <w:sdtContent>
          <w:r w:rsidR="00EF3AEC" w:rsidRPr="006A56FF">
            <w:rPr>
              <w:lang w:val="en-US"/>
            </w:rPr>
            <w:fldChar w:fldCharType="begin"/>
          </w:r>
          <w:r w:rsidR="00563976" w:rsidRPr="006A56FF">
            <w:rPr>
              <w:lang w:val="en-US"/>
            </w:rPr>
            <w:instrText>ADDIN CitaviPlaceholder{eyIkaWQiOiIxIiwiRW50cmllcyI6W3siJGlkIjoiMiIsIklkIjoiYTNhZWZhYmEtZTAxNy00ODI3LWIwZGQtYTVmNWIwMGIzZDVm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IwOWNjOWMwMy0yYjQ1LTRkYmUtOGM3ZC00NTZjMWE3NWU4MTEiLCJSYW5nZVN0YXJ0IjoyMSwiUmFuZ2VMZW5ndGgiOjIx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yOSIsIkNvdW50IjoxLCJUZXh0VW5pdHMiOlt7IiRpZCI6IjMwIiwiRm9udFN0eWxlIjp7IiRpZCI6IjMxIiwiTmV1dHJhbCI6dHJ1ZX0sIlJlYWRpbmdPcmRlciI6MSwiVGV4dCI6IihEYW1pYW5pIGV0IGFsLiwgMjAxMTsgS3JhdXMgZXQgYWwuLCAyMDEwKSJ9XX0sIlRhZyI6IkNpdGF2aVBsYWNlaG9sZGVyIzJjMmYyYzMxLTAwODMtNDc0Ni1iMWMzLTE5ZDM3Y2JiODM4YyIsIlRleHQiOiIoRGFtaWFuaSBldCBhbC4sIDIwMTE7IEtyYXVzIGV0IGFsLiwgMjAxMCkiLCJXQUlWZXJzaW9uIjoiNi4zLjAuMCJ9}</w:instrText>
          </w:r>
          <w:r w:rsidR="00EF3AEC" w:rsidRPr="006A56FF">
            <w:rPr>
              <w:lang w:val="en-US"/>
            </w:rPr>
            <w:fldChar w:fldCharType="separate"/>
          </w:r>
          <w:r w:rsidR="00563976" w:rsidRPr="006A56FF">
            <w:rPr>
              <w:lang w:val="en-US"/>
            </w:rPr>
            <w:t>(Damiani et al., 2011; Kraus et al., 2010)</w:t>
          </w:r>
          <w:r w:rsidR="00EF3AEC" w:rsidRPr="006A56FF">
            <w:rPr>
              <w:lang w:val="en-US"/>
            </w:rPr>
            <w:fldChar w:fldCharType="end"/>
          </w:r>
        </w:sdtContent>
      </w:sdt>
      <w:r w:rsidR="00747F35" w:rsidRPr="006A56FF">
        <w:rPr>
          <w:lang w:val="en-US"/>
        </w:rPr>
        <w:t xml:space="preserve"> </w:t>
      </w:r>
      <w:r w:rsidR="00FA3154" w:rsidRPr="006A56FF">
        <w:rPr>
          <w:lang w:val="en-US"/>
        </w:rPr>
        <w:t>and/or</w:t>
      </w:r>
      <w:r w:rsidR="00747F35" w:rsidRPr="006A56FF">
        <w:rPr>
          <w:lang w:val="en-US"/>
        </w:rPr>
        <w:t xml:space="preserve"> OECD</w:t>
      </w:r>
      <w:r w:rsidR="00F211E8" w:rsidRPr="006A56FF">
        <w:rPr>
          <w:lang w:val="en-US"/>
        </w:rPr>
        <w:t xml:space="preserve"> cases</w:t>
      </w:r>
      <w:r w:rsidR="00EF3AEC" w:rsidRPr="006A56FF">
        <w:rPr>
          <w:lang w:val="en-US"/>
        </w:rPr>
        <w:t xml:space="preserve"> </w:t>
      </w:r>
      <w:sdt>
        <w:sdtPr>
          <w:rPr>
            <w:lang w:val="en-US"/>
          </w:rPr>
          <w:alias w:val="Don't edit this field"/>
          <w:tag w:val="CitaviPlaceholder#79735e07-5829-4993-8392-a2e4ebe9a7db"/>
          <w:id w:val="-761760294"/>
          <w:placeholder>
            <w:docPart w:val="DefaultPlaceholder_-1854013440"/>
          </w:placeholder>
        </w:sdtPr>
        <w:sdtEndPr/>
        <w:sdtContent>
          <w:r w:rsidR="00EF3AEC" w:rsidRPr="006A56FF">
            <w:rPr>
              <w:lang w:val="en-US"/>
            </w:rPr>
            <w:fldChar w:fldCharType="begin"/>
          </w:r>
          <w:r w:rsidR="00563976" w:rsidRPr="006A56FF">
            <w:rPr>
              <w:lang w:val="en-US"/>
            </w:rPr>
            <w:instrText>ADDIN CitaviPlaceholder{eyIkaWQiOiIxIiwiRW50cmllcyI6W3siJGlkIjoiMiIsIklkIjoiNzA0Yjc3NWQtMjE0My00ZDdlLWFjZmYtYjMzMDFjNDAzMmYzIiwiUmFuZ2VMZW5ndGgiOjE1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Db2xvbWJvLCAyMDEyKSJ9XX0sIlRhZyI6IkNpdGF2aVBsYWNlaG9sZGVyIzc5NzM1ZTA3LTU4MjktNDk5My04MzkyLWEyZTRlYmU5YTdkYiIsIlRleHQiOiIoQ29sb21ibywgMjAxMikiLCJXQUlWZXJzaW9uIjoiNi4zLjAuMCJ9}</w:instrText>
          </w:r>
          <w:r w:rsidR="00EF3AEC" w:rsidRPr="006A56FF">
            <w:rPr>
              <w:lang w:val="en-US"/>
            </w:rPr>
            <w:fldChar w:fldCharType="separate"/>
          </w:r>
          <w:r w:rsidR="00563976" w:rsidRPr="006A56FF">
            <w:rPr>
              <w:lang w:val="en-US"/>
            </w:rPr>
            <w:t>(Colombo, 2012)</w:t>
          </w:r>
          <w:r w:rsidR="00EF3AEC" w:rsidRPr="006A56FF">
            <w:rPr>
              <w:lang w:val="en-US"/>
            </w:rPr>
            <w:fldChar w:fldCharType="end"/>
          </w:r>
        </w:sdtContent>
      </w:sdt>
      <w:r w:rsidR="00747F35" w:rsidRPr="006A56FF">
        <w:rPr>
          <w:lang w:val="en-US"/>
        </w:rPr>
        <w:t xml:space="preserve">. </w:t>
      </w:r>
    </w:p>
    <w:p w14:paraId="59539C23" w14:textId="779E842C" w:rsidR="0001050A" w:rsidRPr="006A56FF" w:rsidRDefault="00673314" w:rsidP="00B82577">
      <w:pPr>
        <w:pStyle w:val="02FlietextEinzug"/>
        <w:rPr>
          <w:lang w:val="en-US"/>
        </w:rPr>
      </w:pPr>
      <w:r w:rsidRPr="006A56FF">
        <w:rPr>
          <w:lang w:val="en-US"/>
        </w:rPr>
        <w:t xml:space="preserve">Despite </w:t>
      </w:r>
      <w:r w:rsidR="00CB5610" w:rsidRPr="006A56FF">
        <w:rPr>
          <w:lang w:val="en-US"/>
        </w:rPr>
        <w:t>the</w:t>
      </w:r>
      <w:r w:rsidRPr="006A56FF">
        <w:rPr>
          <w:lang w:val="en-US"/>
        </w:rPr>
        <w:t xml:space="preserve"> </w:t>
      </w:r>
      <w:r w:rsidR="006E55FF" w:rsidRPr="006A56FF">
        <w:rPr>
          <w:lang w:val="en-US"/>
        </w:rPr>
        <w:t xml:space="preserve">large variety in the number of clusters and the composition of those clusters in the different typologies some similarities and parallels can be depicted. The most robust cluster is a </w:t>
      </w:r>
      <w:r w:rsidR="00576CF1" w:rsidRPr="006A56FF">
        <w:rPr>
          <w:lang w:val="en-US"/>
        </w:rPr>
        <w:t>Scandinavian</w:t>
      </w:r>
      <w:r w:rsidR="006E55FF" w:rsidRPr="006A56FF">
        <w:rPr>
          <w:lang w:val="en-US"/>
        </w:rPr>
        <w:t xml:space="preserve"> or northern European cluster that mostly includes Sweden, Norway, Denmark, Finland and often also the Netherlands </w:t>
      </w:r>
      <w:sdt>
        <w:sdtPr>
          <w:rPr>
            <w:lang w:val="en-US"/>
          </w:rPr>
          <w:alias w:val="Don't edit this field"/>
          <w:tag w:val="CitaviPlaceholder#70b90b70-1072-4ed6-9461-8c949baa4655"/>
          <w:id w:val="-1705092393"/>
          <w:placeholder>
            <w:docPart w:val="DefaultPlaceholder_-1854013440"/>
          </w:placeholder>
        </w:sdtPr>
        <w:sdtEndPr/>
        <w:sdtContent>
          <w:r w:rsidR="006E55FF" w:rsidRPr="006A56FF">
            <w:rPr>
              <w:lang w:val="en-US"/>
            </w:rPr>
            <w:fldChar w:fldCharType="begin"/>
          </w:r>
          <w:r w:rsidR="006E55FF" w:rsidRPr="006A56FF">
            <w:rPr>
              <w:lang w:val="en-US"/>
            </w:rPr>
            <w:instrText>ADDIN CitaviPlaceholder{eyIkaWQiOiIxIiwiRW50cmllcyI6W3siJGlkIjoiMiIsIklkIjoiMDIwNWUwZDktZWJlYi00NWVlLWJlMTItNzMxZTQ3Yzc1YjUx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IzYjQwMzYxZS1iNDg1LTRhMTEtYjkzZi1kZDljOGUzYzEzOWI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X0seyIkaWQiOiIxNyIsIklkIjoiNzk4ODkzY2UtMzUyMi00ZWFlLTk3NTUtOWM1YmJkYzMyZTFl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zQiLCJJZCI6IjRmZGEyODVjLTRhMmMtNDI0Ny1hMWU4LWQzZDY0MmIzZGJmNi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yIsIklkIjoiN2E3YmE2NWMtYzNhZC00YTJkLWI5ZDctMmJjN2RkNWNlOTE5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w:instrText>
          </w:r>
          <w:r w:rsidR="006E55FF" w:rsidRPr="002A4B22">
            <w:instrText>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3MGI5MGI3MC0xMDcyLTRlZDYtOTQ2MS04Yzk0OWJhYTQ2NTUiLCJUZXh0IjoiKEFsYmVyLCAxOTk1OyBDb2xvbWJvLCAyMDEyOyBEYW1pYW5pIGV0IGFsLiwgMjAxMTsgS3JhdXMgZXQgYWwuLCAyMDEwOyBQb21tZXIgZXQgYWwuLCAyMDA5KSIsIldBSVZlcnNpb24iOiI2LjMuMC4wIn0=}</w:instrText>
          </w:r>
          <w:r w:rsidR="006E55FF" w:rsidRPr="006A56FF">
            <w:rPr>
              <w:lang w:val="en-US"/>
            </w:rPr>
            <w:fldChar w:fldCharType="separate"/>
          </w:r>
          <w:r w:rsidR="00563976" w:rsidRPr="002A4B22">
            <w:t>(Alber, 1995; Colombo, 2012; Damiani et al., 2011; Kraus et al., 2010; Pommer et al., 2009)</w:t>
          </w:r>
          <w:r w:rsidR="006E55FF" w:rsidRPr="006A56FF">
            <w:rPr>
              <w:lang w:val="en-US"/>
            </w:rPr>
            <w:fldChar w:fldCharType="end"/>
          </w:r>
        </w:sdtContent>
      </w:sdt>
      <w:r w:rsidR="00576CF1" w:rsidRPr="002A4B22">
        <w:t xml:space="preserve">. </w:t>
      </w:r>
      <w:r w:rsidR="00576CF1" w:rsidRPr="006A56FF">
        <w:rPr>
          <w:lang w:val="en-US"/>
        </w:rPr>
        <w:t>Cluster</w:t>
      </w:r>
      <w:r w:rsidR="00D9383E" w:rsidRPr="006A56FF">
        <w:rPr>
          <w:lang w:val="en-US"/>
        </w:rPr>
        <w:t>s</w:t>
      </w:r>
      <w:r w:rsidR="00576CF1" w:rsidRPr="006A56FF">
        <w:rPr>
          <w:lang w:val="en-US"/>
        </w:rPr>
        <w:t xml:space="preserve"> which include only Eastern European countries can be found in the typologies by </w:t>
      </w:r>
      <w:sdt>
        <w:sdtPr>
          <w:rPr>
            <w:lang w:val="en-US"/>
          </w:rPr>
          <w:alias w:val="Don't edit this field"/>
          <w:tag w:val="CitaviPlaceholder#0f21f7c5-935d-431d-8f43-9a3a72a7486a"/>
          <w:id w:val="-1717501264"/>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ZDAxMDgxNjUtZGY4YS00MGY4LTg1MzMtOTI4ZDIzZGU1YzhlIiwiRW50cmllcyI6W3siJGlkIjoiMiIsIklkIjoiMjBiYjM2Y2YtNWUyZC00ZjA1LWE3ODMtN2FmY2NiYWZmMWU3IiwiUmFuZ2VMZW5ndGgiOjE0LCJSZWZlcmVuY2VJZCI6ImZkM2FjMmE2LTczMTEtNDFjMy1iN2IyLTY5ODk0NzUxODU3OSIsIk5vUGFyIjp0cnVlLCJQZXJzb25Pbmx5Ijp0cnVlLCJSZWZlcmVuY2UiOnsiJGlkIjoiMyIsIkFic3RyYWN0Q29tcGxleGl0eSI6MCwiQWJzdHJhY3RTb3VyY2VUZXh0Rm9ybWF0IjowLCJBdXRob3JzIjpbeyIkaWQiOiI0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GlkIjoiNSJ9fSx7IiRpZCI6IjYiLCJGaXJzdE5hbWUiOiJWYWxlbnRpbmEiLCJMYXN0TmFtZSI6IkZhcmVsbGkiLCJQcm90ZWN0ZWQiOmZhbHNlLCJTZXgiOjEsIkNyZWF0ZWRCeSI6Il9tIiwiQ3JlYXRlZE9uIjoiMjAxOC0xMi0xMlQxMDoyMzo0MiIsIk1vZGlmaWVkQnkiOiJfbSIsIklkIjoiNDk5NzkxODYtYjZlMS00ZDA3LWIwMDYtOTcwNjA2YzAxMmNmIiwiTW9kaWZpZWRPbiI6IjIwMTgtMTItMTJUMTA6MjM6NDIiLCJQcm9qZWN0Ijp7IiRyZWYiOiI1In19LHsiJGlkIjoi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4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}</w:instrText>
          </w:r>
          <w:r w:rsidRPr="006A56FF">
            <w:rPr>
              <w:lang w:val="en-US"/>
            </w:rPr>
            <w:fldChar w:fldCharType="separate"/>
          </w:r>
          <w:r w:rsidRPr="006A56FF">
            <w:rPr>
              <w:lang w:val="en-US"/>
            </w:rPr>
            <w:t>Damiani et al.</w:t>
          </w:r>
          <w:r w:rsidRPr="006A56FF">
            <w:rPr>
              <w:lang w:val="en-US"/>
            </w:rPr>
            <w:fldChar w:fldCharType="end"/>
          </w:r>
        </w:sdtContent>
      </w:sdt>
      <w:r w:rsidRPr="006A56FF">
        <w:rPr>
          <w:lang w:val="en-US"/>
        </w:rPr>
        <w:t xml:space="preserve"> </w:t>
      </w:r>
      <w:sdt>
        <w:sdtPr>
          <w:rPr>
            <w:lang w:val="en-US"/>
          </w:rPr>
          <w:alias w:val="Don't edit this field"/>
          <w:tag w:val="CitaviPlaceholder#d0108165-df8a-40f8-8533-928d23de5c8e"/>
          <w:id w:val="1749607218"/>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ciLCJGaXJzdE5hbWUiOiJBbmdlbGEiLCJMYXN0TmFtZSI6IkFuc2VsbWkiLCJQcm90ZWN0ZWQiOmZhbHNlLCJTZXgiOjEsIkNyZWF0ZWRCeSI6Il9tIiwiQ3JlYXRlZE9uIjoiMjAxOC0xMi0xMlQxMDoyMzo0MiIsIk1vZGlmaWVkQnkiOiJfbSIsIklkIjoiOGEzODE0ZjctNDcyZi00MWVmLWI0M2ItNTBjMTQxYWM2Yzk0IiwiTW9kaWZpZWRPbiI6IjIwMTgtMTItMTJUMTA6MjM6NDIiLCJQcm9qZWN0Ijp7IiRyZWYiOiI1In19LHsiJGlkIjoi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5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A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E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M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MiLCJBZGRyZXNzIjp7IiRpZCI6IjE0IiwiTGlua2VkUmVzb3VyY2VTdGF0dXMiOjgsIk9yaWdpbmFsU3RyaW5nIjoiMTAuMTE4Ni8xNDcyLTY5NjMtMTEtMzE2IiwiTGlua2VkUmVzb3VyY2VUeXBlIjo1LCJVcmlTdHJpbmciOiJodHRwczovL2RvaS5vcmcvMTAuMTE4Ni8xNDcyLTY5NjMtMTEtMzE2IiwiUHJvcGVydGllcyI6eyIkaWQiOiIxN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TYiLCJBZGRyZXNzIjp7IiRpZCI6IjE3IiwiTGlua2VkUmVzb3VyY2VTdGF0dXMiOjgsIk9yaWdpbmFsU3RyaW5nIjoiMjIwOTg2OTMiLCJMaW5rZWRSZXNvdXJjZVR5cGUiOjUsIlVyaVN0cmluZyI6Imh0dHA6Ly93d3cubmNiaS5ubG0ubmloLmdvdi9wdWJtZWQvMjIwOTg2OTMiLCJQcm9wZXJ0aWVzIjp7IiRpZCI6IjE4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Tk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U6MTE6MTIiLCJQcm9qZWN0Ijp7IiRyZWYiOiI1In19LCJVc2VOdW1iZXJpbmdUeXBlT2ZQYXJlbnREb2N1bWVudCI6ZmFsc2UsIlllYXJPbmx5Ijp0cnVlfV0sIkZvcm1hdHRlZFRleHQiOnsiJGlkIjoiMjAiLCJDb3VudCI6MSwiVGV4dFVuaXRzIjpbeyIkaWQiOiIyMSIsIkZvbnRTdHlsZSI6eyIkaWQiOiIyMiIsIk5ldXRyYWwiOnRydWV9LCJSZWFkaW5nT3JkZXIiOjEsIlRleHQiOiIoMjAxMSkifV19LCJUYWciOiJDaXRhdmlQbGFjZWhvbGRlciNkMDEwODE2NS1kZjhhLTQwZjgtODUzMy05MjhkMjNkZTVjOGUiLCJUZXh0IjoiKDIwMTEpIiwiV0FJVmVyc2lvbiI6IjYuMy4wLjAifQ==}</w:instrText>
          </w:r>
          <w:r w:rsidRPr="006A56FF">
            <w:rPr>
              <w:lang w:val="en-US"/>
            </w:rPr>
            <w:fldChar w:fldCharType="separate"/>
          </w:r>
          <w:r w:rsidRPr="006A56FF">
            <w:rPr>
              <w:lang w:val="en-US"/>
            </w:rPr>
            <w:t>(2011)</w:t>
          </w:r>
          <w:r w:rsidRPr="006A56FF">
            <w:rPr>
              <w:lang w:val="en-US"/>
            </w:rPr>
            <w:fldChar w:fldCharType="end"/>
          </w:r>
        </w:sdtContent>
      </w:sdt>
      <w:r w:rsidRPr="006A56FF">
        <w:rPr>
          <w:lang w:val="en-US"/>
        </w:rPr>
        <w:t xml:space="preserve">, </w:t>
      </w:r>
      <w:sdt>
        <w:sdtPr>
          <w:rPr>
            <w:lang w:val="en-US"/>
          </w:rPr>
          <w:alias w:val="Don't edit this field"/>
          <w:tag w:val="CitaviPlaceholder#83a5afb5-d88c-4143-9088-b8476cfb3efb"/>
          <w:id w:val="1522355299"/>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ZDViYjQyM2MtZmE1YS00MDY3LTgzOTEtZDNkNjEzODk5MmU0IiwiRW50cmllcyI6W3siJGlkIjoiMiIsIklkIjoiMzkxNjI1NzYtMDc1Yi00ZWU2LTgzZGMtMzQ5MTY4NmM2MGZh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1OjExOjE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4M2E1YWZiNS1kODhjLTQxNDMtOTA4OC1iODQ3NmNmYjNlZmIiLCJUZXh0IjoiSGFsw6Fza292w6EgZXQgYWwuIiwiV0FJVmVyc2lvbiI6IjYuMy4wLjAifQ==}</w:instrText>
          </w:r>
          <w:r w:rsidRPr="006A56FF">
            <w:rPr>
              <w:lang w:val="en-US"/>
            </w:rPr>
            <w:fldChar w:fldCharType="separate"/>
          </w:r>
          <w:r w:rsidRPr="006A56FF">
            <w:rPr>
              <w:lang w:val="en-US"/>
            </w:rPr>
            <w:t>Halásková et al.</w:t>
          </w:r>
          <w:r w:rsidRPr="006A56FF">
            <w:rPr>
              <w:lang w:val="en-US"/>
            </w:rPr>
            <w:fldChar w:fldCharType="end"/>
          </w:r>
        </w:sdtContent>
      </w:sdt>
      <w:r w:rsidRPr="006A56FF">
        <w:rPr>
          <w:lang w:val="en-US"/>
        </w:rPr>
        <w:t xml:space="preserve"> </w:t>
      </w:r>
      <w:sdt>
        <w:sdtPr>
          <w:rPr>
            <w:lang w:val="en-US"/>
          </w:rPr>
          <w:alias w:val="Don't edit this field"/>
          <w:tag w:val="CitaviPlaceholder#d5bb423c-fa5a-4067-8391-d3d6138992e4"/>
          <w:id w:val="-1040047388"/>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ODNhNWFmYjUtZDg4Yy00MTQzLTkwODgtYjg0NzZjZmIzZWZiIiwiRW50cmllcyI6W3siJGlkIjoiMiIsIklkIjoiOTgxNjI5ZjEtYzg3Ny00NGEyLTgxYjUtMGM2OTg5NTQ2OWVk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NToxMTox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2Q1YmI0MjNjLWZhNWEtNDA2Ny04MzkxLWQzZDYxMzg5OTJlNCIsIlRleHQiOiIoMjAxNykiLCJXQUlWZXJzaW9uIjoiNi4zLjAuMCJ9}</w:instrText>
          </w:r>
          <w:r w:rsidRPr="006A56FF">
            <w:rPr>
              <w:lang w:val="en-US"/>
            </w:rPr>
            <w:fldChar w:fldCharType="separate"/>
          </w:r>
          <w:r w:rsidRPr="006A56FF">
            <w:rPr>
              <w:lang w:val="en-US"/>
            </w:rPr>
            <w:t>(2017)</w:t>
          </w:r>
          <w:r w:rsidRPr="006A56FF">
            <w:rPr>
              <w:lang w:val="en-US"/>
            </w:rPr>
            <w:fldChar w:fldCharType="end"/>
          </w:r>
        </w:sdtContent>
      </w:sdt>
      <w:r w:rsidRPr="006A56FF">
        <w:rPr>
          <w:lang w:val="en-US"/>
        </w:rPr>
        <w:t xml:space="preserve"> and </w:t>
      </w:r>
      <w:sdt>
        <w:sdtPr>
          <w:rPr>
            <w:lang w:val="en-US"/>
          </w:rPr>
          <w:alias w:val="Don't edit this field"/>
          <w:tag w:val="CitaviPlaceholder#1be97d1d-ce13-4eba-a0b3-f9fc0e71404f"/>
          <w:id w:val="-942136651"/>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YWI3NDIzOWUtZjUwMy00MDVmLTgyMzktMzg2Y2RhM2Q0ZTk1IiwiRW50cmllcyI6W3siJGlkIjoiMiIsIklkIjoiZjg2MjEzYmMtZTI0NC00MzNjLTg5MmMtZGFhN2JkOTFjMDM4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U6MTE6MT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FiZTk3ZDFkLWNlMTMtNGViYS1hMGIzLWY5ZmMwZTcxNDA0ZiIsIlRleHQiOiJLcmF1cyBldCBhbC4iLCJXQUlWZXJzaW9uIjoiNi4zLjAuMCJ9}</w:instrText>
          </w:r>
          <w:r w:rsidRPr="006A56FF">
            <w:rPr>
              <w:lang w:val="en-US"/>
            </w:rPr>
            <w:fldChar w:fldCharType="separate"/>
          </w:r>
          <w:r w:rsidRPr="006A56FF">
            <w:rPr>
              <w:lang w:val="en-US"/>
            </w:rPr>
            <w:t>Kraus et al.</w:t>
          </w:r>
          <w:r w:rsidRPr="006A56FF">
            <w:rPr>
              <w:lang w:val="en-US"/>
            </w:rPr>
            <w:fldChar w:fldCharType="end"/>
          </w:r>
        </w:sdtContent>
      </w:sdt>
      <w:r w:rsidRPr="006A56FF">
        <w:rPr>
          <w:lang w:val="en-US"/>
        </w:rPr>
        <w:t xml:space="preserve"> </w:t>
      </w:r>
      <w:sdt>
        <w:sdtPr>
          <w:rPr>
            <w:lang w:val="en-US"/>
          </w:rPr>
          <w:alias w:val="Don't edit this field"/>
          <w:tag w:val="CitaviPlaceholder#ab74239e-f503-405f-8239-386cda3d4e95"/>
          <w:id w:val="1196964931"/>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MWJlOTdkMWQtY2UxMy00ZWJhLWEwYjMtZjlmYzBlNzE0MDRmIiwiRW50cmllcyI6W3siJGlkIjoiMiIsIklkIjoiNzNhMzhmYTEtMTliMy00MDdmLWE5Y2QtNGQwM2IyYWQwMDBj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1OjExOjE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YWI3NDIzOWUtZjUwMy00MDVmLTgyMzktMzg2Y2RhM2Q0ZTk1IiwiVGV4dCI6IigyMDEwKSIsIldBSVZlcnNpb24iOiI2LjMuMC4wIn0=}</w:instrText>
          </w:r>
          <w:r w:rsidRPr="006A56FF">
            <w:rPr>
              <w:lang w:val="en-US"/>
            </w:rPr>
            <w:fldChar w:fldCharType="separate"/>
          </w:r>
          <w:r w:rsidRPr="006A56FF">
            <w:rPr>
              <w:lang w:val="en-US"/>
            </w:rPr>
            <w:t>(2010)</w:t>
          </w:r>
          <w:r w:rsidRPr="006A56FF">
            <w:rPr>
              <w:lang w:val="en-US"/>
            </w:rPr>
            <w:fldChar w:fldCharType="end"/>
          </w:r>
        </w:sdtContent>
      </w:sdt>
      <w:r w:rsidR="00576CF1" w:rsidRPr="006A56FF">
        <w:rPr>
          <w:lang w:val="en-US"/>
        </w:rPr>
        <w:t xml:space="preserve"> In these clusters often Bulgaria, Hungary, the Czech Republic, </w:t>
      </w:r>
      <w:proofErr w:type="gramStart"/>
      <w:r w:rsidR="00576CF1" w:rsidRPr="006A56FF">
        <w:rPr>
          <w:lang w:val="en-US"/>
        </w:rPr>
        <w:t>Estonia</w:t>
      </w:r>
      <w:proofErr w:type="gramEnd"/>
      <w:r w:rsidR="00576CF1" w:rsidRPr="006A56FF">
        <w:rPr>
          <w:lang w:val="en-US"/>
        </w:rPr>
        <w:t xml:space="preserve"> and Slovakia are included</w:t>
      </w:r>
      <w:r w:rsidR="00FA3154" w:rsidRPr="006A56FF">
        <w:rPr>
          <w:lang w:val="en-US"/>
        </w:rPr>
        <w:t>, while</w:t>
      </w:r>
      <w:r w:rsidR="00576CF1" w:rsidRPr="006A56FF">
        <w:rPr>
          <w:lang w:val="en-US"/>
        </w:rPr>
        <w:t xml:space="preserve"> othe</w:t>
      </w:r>
      <w:r w:rsidRPr="006A56FF">
        <w:rPr>
          <w:lang w:val="en-US"/>
        </w:rPr>
        <w:t>r Eastern European countries</w:t>
      </w:r>
      <w:r w:rsidR="00576CF1" w:rsidRPr="006A56FF">
        <w:rPr>
          <w:lang w:val="en-US"/>
        </w:rPr>
        <w:t xml:space="preserve"> </w:t>
      </w:r>
      <w:r w:rsidR="00FA3154" w:rsidRPr="006A56FF">
        <w:rPr>
          <w:lang w:val="en-US"/>
        </w:rPr>
        <w:t xml:space="preserve">sometimes </w:t>
      </w:r>
      <w:r w:rsidR="00576CF1" w:rsidRPr="006A56FF">
        <w:rPr>
          <w:lang w:val="en-US"/>
        </w:rPr>
        <w:t xml:space="preserve">join. In some </w:t>
      </w:r>
      <w:r w:rsidR="00FA3154" w:rsidRPr="006A56FF">
        <w:rPr>
          <w:lang w:val="en-US"/>
        </w:rPr>
        <w:t xml:space="preserve">studies </w:t>
      </w:r>
      <w:r w:rsidR="00576CF1" w:rsidRPr="006A56FF">
        <w:rPr>
          <w:lang w:val="en-US"/>
        </w:rPr>
        <w:t xml:space="preserve">a second cluster which incorporates Eastern-European as well as Southern </w:t>
      </w:r>
      <w:r w:rsidR="00C33DD0" w:rsidRPr="006A56FF">
        <w:rPr>
          <w:lang w:val="en-US"/>
        </w:rPr>
        <w:t>European</w:t>
      </w:r>
      <w:r w:rsidR="00576CF1" w:rsidRPr="006A56FF">
        <w:rPr>
          <w:lang w:val="en-US"/>
        </w:rPr>
        <w:t xml:space="preserve"> countries is built </w:t>
      </w:r>
      <w:sdt>
        <w:sdtPr>
          <w:rPr>
            <w:lang w:val="en-US"/>
          </w:rPr>
          <w:alias w:val="Don't edit this field"/>
          <w:tag w:val="CitaviPlaceholder#194d3cdf-3623-4138-841f-ead647b42638"/>
          <w:id w:val="1909256270"/>
          <w:placeholder>
            <w:docPart w:val="DefaultPlaceholder_-1854013440"/>
          </w:placeholder>
        </w:sdtPr>
        <w:sdtEndPr/>
        <w:sdtContent>
          <w:r w:rsidR="00576CF1" w:rsidRPr="006A56FF">
            <w:rPr>
              <w:lang w:val="en-US"/>
            </w:rPr>
            <w:fldChar w:fldCharType="begin"/>
          </w:r>
          <w:r w:rsidR="00576CF1" w:rsidRPr="006A56FF">
            <w:rPr>
              <w:lang w:val="en-US"/>
            </w:rPr>
            <w:instrText>ADDIN CitaviPlaceholder{eyIkaWQiOiIxIiwiRW50cmllcyI6W3siJGlkIjoiMiIsIklkIjoiYjc5NTI2MDktOWM1MC00MjZlLWIwMDQtZjQyNWNiNjZiY2M0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IwIiwiSWQiOiJjMzkxOGYzNi1jMmEwLTQ5YmYtYmMxOS1jNTRhY2YwYTMyN2QiLCJSYW5nZVN0YXJ0IjoyMSwiUmFuZ2VMZW5ndGgiOjIwLCJSZWZlcmVuY2VJZCI6IjRhODMxYzM0LTc2YTctNGUyYi05OTU2LWVhMTFmNjY1MTY4MCIsIlJlZmVyZW5jZSI6eyIkaWQiOiIyMSIsIkFic3RyYWN0Q29tcGxleGl0eSI6MCwiQWJzdHJhY3RTb3VyY2VUZXh0Rm9ybWF0IjowLCJBdXRob3JzIjpbeyIkaWQiOiIyMi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jM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N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1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2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N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4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kiLCJJZCI6ImZlZWZmMDllLTVjYWMtNDNjYy05NDFjLWViNmFlMDAxY2M3MiIsIlJhbmdlU3RhcnQiOjQxLCJSYW5nZUxlbmd0aCI6MjMsIlJlZmVyZW5jZUlkIjoiMGI2YTE0MmUtOTAyMy00YmMxLTgxNTYtZjRlN2IyNTY2MzY5IiwiUmVmZXJlbmNlIjp7IiRpZCI6IjMwIiwiQWJzdHJhY3RDb21wbGV4aXR5IjowLCJBYnN0cmFjdFNvdXJjZVRleHRGb3JtYXQiOjAsIkF1dGhvcnMiOlt7IiRpZCI6IjMx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cmVmIjoiNSJ9fSx7IiRpZCI6IjMy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MzM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MzQ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MzU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zNi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zc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V0sIkZvcm1hdHRlZFRleHQiOnsiJGlkIjoiMzgiLCJDb3VudCI6MSwiVGV4dFVuaXRzIjpbeyIkaWQiOiIzOSIsIkZvbnRTdHlsZSI6eyIkaWQiOiI0MCIsIk5ldXRyYWwiOnRydWV9LCJSZWFkaW5nT3JkZXIiOjEsIlRleHQiOiIoRGFtaWFuaSBldCBhbC4sIDIwMTE7IEtyYXVzIGV0IGFsLiwgMjAxMDsgQ29sb21ibyBldCBhbC4sIDIwMTEpIn1dfSwiVGFnIjoiQ2l0YXZpUGxhY2Vob2xkZXIjMTk0ZDNjZGYtMzYyMy00MTM4LTg0MWYtZWFkNjQ3YjQyNjM4IiwiVGV4dCI6IihEYW1pYW5pIGV0IGFsLiwgMjAxMTsgS3JhdXMgZXQgYWwuLCAyMDEwOyBDb2xvbWJvIGV0IGFsLiwgMjAxMSkiLCJXQUlWZXJzaW9uIjoiNi4zLjAuMCJ9}</w:instrText>
          </w:r>
          <w:r w:rsidR="00576CF1" w:rsidRPr="006A56FF">
            <w:rPr>
              <w:lang w:val="en-US"/>
            </w:rPr>
            <w:fldChar w:fldCharType="separate"/>
          </w:r>
          <w:r w:rsidR="00563976" w:rsidRPr="006A56FF">
            <w:rPr>
              <w:lang w:val="en-US"/>
            </w:rPr>
            <w:t>(Damiani et al., 2011; Kraus et al., 2010; Colombo et al., 2011)</w:t>
          </w:r>
          <w:r w:rsidR="00576CF1" w:rsidRPr="006A56FF">
            <w:rPr>
              <w:lang w:val="en-US"/>
            </w:rPr>
            <w:fldChar w:fldCharType="end"/>
          </w:r>
        </w:sdtContent>
      </w:sdt>
      <w:r w:rsidR="00C33DD0" w:rsidRPr="006A56FF">
        <w:rPr>
          <w:lang w:val="en-US"/>
        </w:rPr>
        <w:t xml:space="preserve"> including Italy, Spain and Greece. These countries </w:t>
      </w:r>
      <w:r w:rsidRPr="006A56FF">
        <w:rPr>
          <w:lang w:val="en-US"/>
        </w:rPr>
        <w:t xml:space="preserve">are only depicted in </w:t>
      </w:r>
      <w:r w:rsidR="00C33DD0" w:rsidRPr="006A56FF">
        <w:rPr>
          <w:lang w:val="en-US"/>
        </w:rPr>
        <w:t>a genuine Southern European cluster</w:t>
      </w:r>
      <w:r w:rsidRPr="006A56FF">
        <w:rPr>
          <w:lang w:val="en-US"/>
        </w:rPr>
        <w:t xml:space="preserve"> by </w:t>
      </w:r>
      <w:sdt>
        <w:sdtPr>
          <w:rPr>
            <w:lang w:val="en-US"/>
          </w:rPr>
          <w:alias w:val="Don't edit this field"/>
          <w:tag w:val="CitaviPlaceholder#34801476-7347-424d-930f-1baf2ac24d54"/>
          <w:id w:val="-288443426"/>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U6MTE6MTIiLCJQcm9qZWN0Ijp7IiRyZWYiOiI1In19LCJVc2VOdW1iZXJpbmdUeXBlT2ZQYXJlbnREb2N1bWVudCI6ZmFsc2V9XSwiRm9ybWF0dGVkVGV4dCI6eyIkaWQiOiI5IiwiQ291bnQiOjEsIlRleHRVbml0cyI6W3siJGlkIjoiMTAiLCJGb250U3R5bGUiOnsiJGlkIjoiMTEiLCJOZXV0cmFsIjp0cnVlfSwiUmVhZGluZ09yZGVyIjoxLCJUZXh0IjoiUG9tbWVyIGV0IGFsLiJ9XX0sIlRhZyI6IkNpdGF2aVBsYWNlaG9sZGVyIzM0ODAxNDc2LTczNDctNDI0ZC05MzBmLTFiYWYyYWMyNGQ1NCIsIlRleHQiOiJQb21tZXIgZXQgYWwuIiwiV0FJVmVyc2lvbiI6IjYuMy4wLjAifQ==}</w:instrText>
          </w:r>
          <w:r w:rsidRPr="006A56FF">
            <w:rPr>
              <w:lang w:val="en-US"/>
            </w:rPr>
            <w:fldChar w:fldCharType="separate"/>
          </w:r>
          <w:r w:rsidRPr="006A56FF">
            <w:rPr>
              <w:lang w:val="en-US"/>
            </w:rPr>
            <w:t>Pommer et al.</w:t>
          </w:r>
          <w:r w:rsidRPr="006A56FF">
            <w:rPr>
              <w:lang w:val="en-US"/>
            </w:rPr>
            <w:fldChar w:fldCharType="end"/>
          </w:r>
        </w:sdtContent>
      </w:sdt>
      <w:r w:rsidRPr="006A56FF">
        <w:rPr>
          <w:lang w:val="en-US"/>
        </w:rPr>
        <w:t xml:space="preserve"> </w:t>
      </w:r>
      <w:sdt>
        <w:sdtPr>
          <w:rPr>
            <w:lang w:val="en-US"/>
          </w:rPr>
          <w:alias w:val="Don't edit this field"/>
          <w:tag w:val="CitaviPlaceholder#bb2aa1e1-7798-4fc5-9d08-dd76a6e895af"/>
          <w:id w:val="2106226448"/>
          <w:placeholder>
            <w:docPart w:val="DefaultPlaceholder_-1854013440"/>
          </w:placeholder>
        </w:sdtPr>
        <w:sdtEndPr/>
        <w:sdtContent>
          <w:r w:rsidRPr="006A56FF">
            <w:rPr>
              <w:lang w:val="en-US"/>
            </w:rPr>
            <w:fldChar w:fldCharType="begin"/>
          </w:r>
          <w:r w:rsidRPr="006A56FF">
            <w:rPr>
              <w:lang w:val="en-US"/>
            </w:rPr>
            <w:instrText>ADDIN CitaviPlaceholder{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}</w:instrText>
          </w:r>
          <w:r w:rsidRPr="006A56FF">
            <w:rPr>
              <w:lang w:val="en-US"/>
            </w:rPr>
            <w:fldChar w:fldCharType="separate"/>
          </w:r>
          <w:r w:rsidRPr="006A56FF">
            <w:rPr>
              <w:lang w:val="en-US"/>
            </w:rPr>
            <w:t>(2009)</w:t>
          </w:r>
          <w:r w:rsidRPr="006A56FF">
            <w:rPr>
              <w:lang w:val="en-US"/>
            </w:rPr>
            <w:fldChar w:fldCharType="end"/>
          </w:r>
        </w:sdtContent>
      </w:sdt>
      <w:r w:rsidR="00C33DD0" w:rsidRPr="006A56FF">
        <w:rPr>
          <w:lang w:val="en-US"/>
        </w:rPr>
        <w:t xml:space="preserve">. Continental </w:t>
      </w:r>
      <w:r w:rsidRPr="006A56FF">
        <w:rPr>
          <w:lang w:val="en-US"/>
        </w:rPr>
        <w:t>European</w:t>
      </w:r>
      <w:r w:rsidR="00C33DD0" w:rsidRPr="006A56FF">
        <w:rPr>
          <w:lang w:val="en-US"/>
        </w:rPr>
        <w:t xml:space="preserve"> countries </w:t>
      </w:r>
      <w:r w:rsidRPr="006A56FF">
        <w:rPr>
          <w:lang w:val="en-US"/>
        </w:rPr>
        <w:t>such as Germany</w:t>
      </w:r>
      <w:r w:rsidR="00C33DD0" w:rsidRPr="006A56FF">
        <w:rPr>
          <w:lang w:val="en-US"/>
        </w:rPr>
        <w:t>, France, Austria, Belgium and Luxemburg can be found in many typologies together in one clust</w:t>
      </w:r>
      <w:r w:rsidR="00D9383E" w:rsidRPr="006A56FF">
        <w:rPr>
          <w:lang w:val="en-US"/>
        </w:rPr>
        <w:t>er but</w:t>
      </w:r>
      <w:r w:rsidR="00C33DD0" w:rsidRPr="006A56FF">
        <w:rPr>
          <w:lang w:val="en-US"/>
        </w:rPr>
        <w:t xml:space="preserve"> mostly</w:t>
      </w:r>
      <w:r w:rsidR="003C0489" w:rsidRPr="006A56FF">
        <w:rPr>
          <w:lang w:val="en-US"/>
        </w:rPr>
        <w:t xml:space="preserve"> </w:t>
      </w:r>
      <w:r w:rsidR="00D9383E" w:rsidRPr="006A56FF">
        <w:rPr>
          <w:lang w:val="en-US"/>
        </w:rPr>
        <w:t>together with some</w:t>
      </w:r>
      <w:r w:rsidR="00C33DD0" w:rsidRPr="006A56FF">
        <w:rPr>
          <w:lang w:val="en-US"/>
        </w:rPr>
        <w:t xml:space="preserve"> Eastern European or </w:t>
      </w:r>
      <w:r w:rsidRPr="006A56FF">
        <w:rPr>
          <w:lang w:val="en-US"/>
        </w:rPr>
        <w:t>Northern</w:t>
      </w:r>
      <w:r w:rsidR="00C33DD0" w:rsidRPr="006A56FF">
        <w:rPr>
          <w:lang w:val="en-US"/>
        </w:rPr>
        <w:t xml:space="preserve"> Europe</w:t>
      </w:r>
      <w:r w:rsidR="00D9383E" w:rsidRPr="006A56FF">
        <w:rPr>
          <w:lang w:val="en-US"/>
        </w:rPr>
        <w:t>an countries</w:t>
      </w:r>
      <w:r w:rsidR="00C33DD0" w:rsidRPr="006A56FF">
        <w:rPr>
          <w:lang w:val="en-US"/>
        </w:rPr>
        <w:t xml:space="preserve"> </w:t>
      </w:r>
      <w:sdt>
        <w:sdtPr>
          <w:rPr>
            <w:lang w:val="en-US"/>
          </w:rPr>
          <w:alias w:val="Don't edit this field"/>
          <w:tag w:val="CitaviPlaceholder#ac075ab2-9a9c-415c-a0ad-f7575379beaa"/>
          <w:id w:val="816533927"/>
          <w:placeholder>
            <w:docPart w:val="DefaultPlaceholder_-1854013440"/>
          </w:placeholder>
        </w:sdtPr>
        <w:sdtEndPr/>
        <w:sdtContent>
          <w:r w:rsidR="00C33DD0" w:rsidRPr="006A56FF">
            <w:rPr>
              <w:lang w:val="en-US"/>
            </w:rPr>
            <w:fldChar w:fldCharType="begin"/>
          </w:r>
          <w:r w:rsidR="00C33DD0" w:rsidRPr="006A56FF">
            <w:rPr>
              <w:lang w:val="en-US"/>
            </w:rPr>
            <w:instrText>ADDIN CitaviPlaceholder{eyIkaWQiOiIxIiwiRW50cmllcyI6W3siJGlkIjoiMiIsIklkIjoiY2IzNGZkMTYtYTQwNy00MjljLTk3MGItMWRhOTU4YTdhMzZl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FQxMTowMjozMiIsIlByb2plY3QiOnsiJHJlZiI6IjUifX0sIlVzZU51bWJlcmluZ1R5cGVPZlBhcmVudERvY3VtZW50IjpmYWxzZX0seyIkaWQiOiI3IiwiSWQiOiJhNjczZWUzMi02MTVhLTRiOTgtYWMzNC1iYmU2M2M2YzA1NjU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RUMTE6MDI6MzIiLCJQcm9qZWN0Ijp7IiRyZWYiOiI1In19LCJVc2VOdW1iZXJpbmdUeXBlT2ZQYXJlbnREb2N1bWVudCI6ZmFsc2V9LHsiJGlkIjoiMjQiLCJJZCI6IjY0NzdiYmYyLWM4NjMtNGU0ZC1iZmUxLTM3YzJmNDQ1NzllNiIsIlJhbmdlU3RhcnQiOjM0LCJSYW5nZUxlbmd0aCI6MjQ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zMiLCJJZCI6IjlkMjcwN2Y3LTZlNTEtNDMxYS04NGVmLTliMzY5OGU4MjA1ZSIsIlJhbmdlU3RhcnQiOjU4LCJSYW5nZUxlbmd0aCI6MjAsIlJlZmVyZW5jZUlkIjoiNGE4MzFjMzQtNzZhNy00ZTJiLTk5NTYtZWExMWY2NjUxNjgwIiwiUmVmZXJlbmNlIjp7IiRpZCI6IjM0IiwiQWJzdHJhY3RDb21wbGV4aXR5IjowLCJBYnN0cmFjdFNvdXJjZVRleHRGb3JtYXQiOjAsIkF1dGhvcnMiOlt7IiRpZCI6IjM1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i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Mzk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w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E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FQxMTowMjozMiIsIlByb2plY3QiOnsiJHJlZiI6IjUifX0sIlVzZU51bWJlcmluZ1R5cGVPZlBhcmVudERvY3VtZW50IjpmYWxzZX0seyIkaWQiOiI0MiIsIklkIjoiNjYxNjkzNjYtNTYzNy00YjFiLThmMzMtNDE1ZDE2ZTI3NmJjIiwiUmFuZ2VTdGFydCI6NzgsIlJhbmdlTGVuZ3RoIjoyMiwiUmVmZXJlbmNlSWQiOiI1MzcwZTQxOC01YjlkLTRhNWYtODkzMi0wOGNhNDdiYjk4NDgiLCJSZWZlcmVuY2UiOnsiJGlkIjoiNDMiLCJBYnN0cmFjdENvbXBsZXhpdHkiOjAsIkFic3RyYWN0U291cmNlVGV4dEZvcm1hdCI6MCwiQXV0aG9ycyI6W3siJGlkIjoiNDQ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1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i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NyIsIk5hbWUiOiJBa3NhbnQgQWNhZC4gUHVibCIsIlByb3RlY3RlZCI6ZmFsc2UsIkNyZWF0ZWRCeSI6Il9tIiwiQ3JlYXRlZE9uIjoiMjAxOC0xMi0xMlQxMDozOToyMyIsIk1vZGlmaWVkQnkiOiJfbSIsIklkIjoiNWEwYTk0MjUtYzhjZi00ODhiLWJkYWYtZDQyYmU5ZTYxOWE2IiwiTW9kaWZpZWRPbi</w:instrText>
          </w:r>
          <w:r w:rsidR="00C33DD0" w:rsidRPr="002A4B22">
            <w:instrText>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}</w:instrText>
          </w:r>
          <w:r w:rsidR="00C33DD0" w:rsidRPr="006A56FF">
            <w:rPr>
              <w:lang w:val="en-US"/>
            </w:rPr>
            <w:fldChar w:fldCharType="separate"/>
          </w:r>
          <w:r w:rsidR="00563976" w:rsidRPr="002A4B22">
            <w:t xml:space="preserve">(Alber, 1995; Damiani et </w:t>
          </w:r>
          <w:r w:rsidR="00563976" w:rsidRPr="002A4B22">
            <w:lastRenderedPageBreak/>
            <w:t>al., 2011; Halásková et al., 2017; Kraus et al., 2010; Pommer et al., 2009)</w:t>
          </w:r>
          <w:r w:rsidR="00C33DD0" w:rsidRPr="006A56FF">
            <w:rPr>
              <w:lang w:val="en-US"/>
            </w:rPr>
            <w:fldChar w:fldCharType="end"/>
          </w:r>
        </w:sdtContent>
      </w:sdt>
      <w:r w:rsidR="00C33DD0" w:rsidRPr="002A4B22">
        <w:t xml:space="preserve">. </w:t>
      </w:r>
      <w:r w:rsidR="00C33DD0" w:rsidRPr="006A56FF">
        <w:rPr>
          <w:lang w:val="en-US"/>
        </w:rPr>
        <w:t>Non-</w:t>
      </w:r>
      <w:r w:rsidR="00840047" w:rsidRPr="006A56FF">
        <w:rPr>
          <w:lang w:val="en-US"/>
        </w:rPr>
        <w:t>European</w:t>
      </w:r>
      <w:r w:rsidR="00C33DD0" w:rsidRPr="006A56FF">
        <w:rPr>
          <w:lang w:val="en-US"/>
        </w:rPr>
        <w:t xml:space="preserve"> countries are rarely included in the</w:t>
      </w:r>
      <w:r w:rsidR="001D3817" w:rsidRPr="006A56FF">
        <w:rPr>
          <w:lang w:val="en-US"/>
        </w:rPr>
        <w:t xml:space="preserve"> typologies. The typology by </w:t>
      </w:r>
      <w:sdt>
        <w:sdtPr>
          <w:rPr>
            <w:lang w:val="en-US"/>
          </w:rPr>
          <w:alias w:val="Don't edit this field"/>
          <w:tag w:val="CitaviPlaceholder#ae40fb7e-ba8b-4785-a379-bfe8b9ec6862"/>
          <w:id w:val="-1215264994"/>
          <w:placeholder>
            <w:docPart w:val="DefaultPlaceholder_-1854013440"/>
          </w:placeholder>
        </w:sdtPr>
        <w:sdtEndPr/>
        <w:sdtContent>
          <w:r w:rsidR="001D3817" w:rsidRPr="006A56FF">
            <w:rPr>
              <w:lang w:val="en-US"/>
            </w:rPr>
            <w:fldChar w:fldCharType="begin"/>
          </w:r>
          <w:r w:rsidR="001D3817" w:rsidRPr="006A56FF">
            <w:rPr>
              <w:lang w:val="en-US"/>
            </w:rPr>
            <w:instrText>ADDIN CitaviPlaceholder{eyIkaWQiOiIxIiwiQXNzb2NpYXRlV2l0aFBsYWNlaG9sZGVyVGFnIjoiQ2l0YXZpUGxhY2Vob2xkZXIjMGUwNTU4NzEtZTY5Yi00YjVkLTkxYzktMWRjNDBlZDEzZDM4IiwiRW50cmllcyI6W3siJGlkIjoiMiIsIklkIjoiNTNlMjM3MjUtZTFmOC00OTExLTgzMzEtMjkzNGU1Y2MyOGM3IiwiUmFuZ2VMZW5ndGgiOjcsIlJlZmVyZW5jZUlkIjoiODYxNjYxOTMtMzAzMy00N2NhLTk2OWUtMjE2OGFmNDhiNGI4IiwiTm9QYXIiOnRydWUsIlBlcnNvbk9ubHkiOnRydWU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kNvbG9tYm8ifV19LCJUYWciOiJDaXRhdmlQbGFjZWhvbGRlciNhZTQwZmI3ZS1iYThiLTQ3ODUtYTM3OS1iZmU4YjllYzY4NjIiLCJUZXh0IjoiQ29sb21ibyIsIldBSVZlcnNpb24iOiI2LjMuMC4wIn0=}</w:instrText>
          </w:r>
          <w:r w:rsidR="001D3817" w:rsidRPr="006A56FF">
            <w:rPr>
              <w:lang w:val="en-US"/>
            </w:rPr>
            <w:fldChar w:fldCharType="separate"/>
          </w:r>
          <w:r w:rsidR="00563976" w:rsidRPr="006A56FF">
            <w:rPr>
              <w:lang w:val="en-US"/>
            </w:rPr>
            <w:t>Colombo</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0e055871-e69b-4b5d-91c9-1dc40ed13d38"/>
          <w:id w:val="-800459153"/>
          <w:placeholder>
            <w:docPart w:val="DefaultPlaceholder_-1854013440"/>
          </w:placeholder>
        </w:sdtPr>
        <w:sdtEndPr/>
        <w:sdtContent>
          <w:r w:rsidR="001D3817" w:rsidRPr="006A56FF">
            <w:rPr>
              <w:lang w:val="en-US"/>
            </w:rPr>
            <w:fldChar w:fldCharType="begin"/>
          </w:r>
          <w:r w:rsidR="001D3817" w:rsidRPr="006A56FF">
            <w:rPr>
              <w:lang w:val="en-US"/>
            </w:rPr>
            <w:instrText>ADDIN CitaviPlaceholder{eyIkaWQiOiIxIiwiQXNzb2NpYXRlV2l0aFBsYWNlaG9sZGVyVGFnIjoiQ2l0YXZpUGxhY2Vob2xkZXIjYWU0MGZiN2UtYmE4Yi00Nzg1LWEzNzktYmZlOGI5ZWM2ODYyIiwiRW50cmllcyI6W3siJGlkIjoiMiIsIklkIjoiYWI4NWRlYzItMjc2Mi00Mjg1LTliYjMtMzAzMDViNzRkN2Y4IiwiUmFuZ2VMZW5ndGgiOjYsIlJlZmVyZW5jZUlkIjoiODYxNjYxOTMtMzAzMy00N2NhLTk2OWUtMjE2OGFmNDhiNGI4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y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0VDExOjAyOjMy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FQxMTowMjozMiIsIlByb2plY3QiOnsiJHJlZiI6IjUifX0sIlVzZU51bWJlcmluZ1R5cGVPZlBhcmVudERvY3VtZW50IjpmYWxzZSwiWWVhck9ubHkiOnRydWV9XSwiRm9ybWF0dGVkVGV4dCI6eyIkaWQiOiIxMyIsIkNvdW50IjoxLCJUZXh0VW5pdHMiOlt7IiRpZCI6IjE0IiwiRm9udFN0eWxlIjp7IiRpZCI6IjE1IiwiTmV1dHJhbCI6dHJ1ZX0sIlJlYWRpbmdPcmRlciI6MSwiVGV4dCI6IigyMDEyKSJ9XX0sIlRhZyI6IkNpdGF2aVBsYWNlaG9sZGVyIzBlMDU1ODcxLWU2OWItNGI1ZC05MWM5LTFkYzQwZWQxM2QzOCIsIlRleHQiOiIoMjAxMikiLCJXQUlWZXJzaW9uIjoiNi4zLjAuMCJ9}</w:instrText>
          </w:r>
          <w:r w:rsidR="001D3817" w:rsidRPr="006A56FF">
            <w:rPr>
              <w:lang w:val="en-US"/>
            </w:rPr>
            <w:fldChar w:fldCharType="separate"/>
          </w:r>
          <w:r w:rsidR="00563976" w:rsidRPr="006A56FF">
            <w:rPr>
              <w:lang w:val="en-US"/>
            </w:rPr>
            <w:t>(2012)</w:t>
          </w:r>
          <w:r w:rsidR="001D3817" w:rsidRPr="006A56FF">
            <w:rPr>
              <w:lang w:val="en-US"/>
            </w:rPr>
            <w:fldChar w:fldCharType="end"/>
          </w:r>
        </w:sdtContent>
      </w:sdt>
      <w:r w:rsidR="001D3817" w:rsidRPr="006A56FF">
        <w:rPr>
          <w:lang w:val="en-US"/>
        </w:rPr>
        <w:t>, which categorize countries based on financing indicators include Japan and South Korea in</w:t>
      </w:r>
      <w:r w:rsidR="003C0489" w:rsidRPr="006A56FF">
        <w:rPr>
          <w:lang w:val="en-US"/>
        </w:rPr>
        <w:t xml:space="preserve"> a</w:t>
      </w:r>
      <w:r w:rsidR="001D3817" w:rsidRPr="006A56FF">
        <w:rPr>
          <w:lang w:val="en-US"/>
        </w:rPr>
        <w:t xml:space="preserve"> cluster with Germany, Luxemburg and the Netherlands due to their common </w:t>
      </w:r>
      <w:r w:rsidR="003C0489" w:rsidRPr="006A56FF">
        <w:rPr>
          <w:lang w:val="en-US"/>
        </w:rPr>
        <w:t>social insurance approach, whereas</w:t>
      </w:r>
      <w:r w:rsidR="001D3817" w:rsidRPr="006A56FF">
        <w:rPr>
          <w:lang w:val="en-US"/>
        </w:rPr>
        <w:t xml:space="preserve"> New Zealand and Canada are in a cluster with Greece, Spain and Switzerland due to their universal but means-tested financing </w:t>
      </w:r>
      <w:r w:rsidR="00CB5610" w:rsidRPr="006A56FF">
        <w:rPr>
          <w:lang w:val="en-US"/>
        </w:rPr>
        <w:t>approach</w:t>
      </w:r>
      <w:r w:rsidR="001D3817" w:rsidRPr="006A56FF">
        <w:rPr>
          <w:lang w:val="en-US"/>
        </w:rPr>
        <w:t xml:space="preserve">. </w:t>
      </w:r>
      <w:sdt>
        <w:sdtPr>
          <w:rPr>
            <w:lang w:val="en-US"/>
          </w:rPr>
          <w:alias w:val="Don't edit this field"/>
          <w:tag w:val="CitaviPlaceholder#7292d6e0-f3b9-485d-a452-90cd53122ff9"/>
          <w:id w:val="1119409149"/>
          <w:placeholder>
            <w:docPart w:val="DefaultPlaceholder_-1854013440"/>
          </w:placeholder>
        </w:sdtPr>
        <w:sdtEndPr/>
        <w:sdtContent>
          <w:r w:rsidR="001D3817" w:rsidRPr="006A56FF">
            <w:rPr>
              <w:lang w:val="en-US"/>
            </w:rPr>
            <w:fldChar w:fldCharType="begin"/>
          </w:r>
          <w:r w:rsidR="001D3817" w:rsidRPr="006A56FF">
            <w:rPr>
              <w:lang w:val="en-US"/>
            </w:rPr>
            <w:instrText>ADDIN CitaviPlaceholder{eyIkaWQiOiIxIiwiQXNzb2NpYXRlV2l0aFBsYWNlaG9sZGVyVGFnIjoiQ2l0YXZpUGxhY2Vob2xkZXIjMjdhZTExZDEtODhiMy00NDhmLWEwNmEtMDNiYzM0MzJjZDg4IiwiRW50cmllcyI6W3siJGlkIjoiMiIsIklkIjoiOGUxMzU1NmQtMTQzZS00ODY1LWExYjAtOTRiMDQxODc0YThkIiwiUmFuZ2VMZW5ndGgiOjE2LCJSZWZlcmVuY2VJZCI6IjM3M2M5NGNjLWYzYzItNGExZS1iZmI0LTI1ZTc3OGJkN2ZhZCIsIk5vUGFyIjp0cnVlLCJQZXJzb25Pbmx5Ijp0cnVlLCJSZWZlcmVuY2UiOnsiJGlkIjoiMyIsIkFic3RyYWN0Q29tcGxleGl0eSI6MCwiQWJzdHJhY3RTb3VyY2VUZXh0Rm9ybWF0IjowLCJBdXRob3JzIjpbeyIkaWQiOiI0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aWQiOiI1In19LHsiJGlkIjoiNi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Ny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OCIsIkFkZHJlc3MiOnsiJGlkIjoiOSIsIkxpbmtlZFJlc291cmNlU3RhdHVzIjo4LCJPcmlnaW5hbFN0cmluZyI6IjEwLjE1MTUvcmV2ZWNwLTIwMTctMDAwOCIsIkxpbmtlZFJlc291cmNlVHlwZSI6NSwiVXJpU3RyaW5nIjoiaHR0cHM6Ly9kb2kub3JnLzEwLjE1MTUvcmV2ZWNwLTIwMTctMDAwOCIsIlByb3BlcnRpZXMiOnsiJGlkIjoiMTA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TE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TIiLCJDb3VudCI6MSwiVGV4dFVuaXRzIjpbeyIkaWQiOiIxMyIsIkZvbnRTdHlsZSI6eyIkaWQiOiIxNCIsIk5ldXRyYWwiOnRydWV9LCJSZWFkaW5nT3JkZXIiOjEsIlRleHQiOiJIYWzDoXNrb3bDoSBldCBhbC4ifV19LCJUYWciOiJDaXRhdmlQbGFjZWhvbGRlciM3MjkyZDZlMC1mM2I5LTQ4NWQtYTQ1Mi05MGNkNTMxMjJmZjkiLCJUZXh0IjoiSGFsw6Fza292w6EgZXQgYWwuIiwiV0FJVmVyc2lvbiI6IjYuMy4wLjAifQ==}</w:instrText>
          </w:r>
          <w:r w:rsidR="001D3817" w:rsidRPr="006A56FF">
            <w:rPr>
              <w:lang w:val="en-US"/>
            </w:rPr>
            <w:fldChar w:fldCharType="separate"/>
          </w:r>
          <w:r w:rsidR="00563976" w:rsidRPr="006A56FF">
            <w:rPr>
              <w:lang w:val="en-US"/>
            </w:rPr>
            <w:t>Halásková et al.</w:t>
          </w:r>
          <w:r w:rsidR="001D3817" w:rsidRPr="006A56FF">
            <w:rPr>
              <w:lang w:val="en-US"/>
            </w:rPr>
            <w:fldChar w:fldCharType="end"/>
          </w:r>
        </w:sdtContent>
      </w:sdt>
      <w:r w:rsidR="001D3817" w:rsidRPr="006A56FF">
        <w:rPr>
          <w:lang w:val="en-US"/>
        </w:rPr>
        <w:t xml:space="preserve"> </w:t>
      </w:r>
      <w:sdt>
        <w:sdtPr>
          <w:rPr>
            <w:lang w:val="en-US"/>
          </w:rPr>
          <w:alias w:val="Don't edit this field"/>
          <w:tag w:val="CitaviPlaceholder#27ae11d1-88b3-448f-a06a-03bc3432cd88"/>
          <w:id w:val="-949930580"/>
          <w:placeholder>
            <w:docPart w:val="DefaultPlaceholder_-1854013440"/>
          </w:placeholder>
        </w:sdtPr>
        <w:sdtEndPr/>
        <w:sdtContent>
          <w:r w:rsidR="001D3817" w:rsidRPr="006A56FF">
            <w:rPr>
              <w:lang w:val="en-US"/>
            </w:rPr>
            <w:fldChar w:fldCharType="begin"/>
          </w:r>
          <w:r w:rsidR="001D3817" w:rsidRPr="006A56FF">
            <w:rPr>
              <w:lang w:val="en-US"/>
            </w:rPr>
            <w:instrText>ADDIN CitaviPlaceholder{eyIkaWQiOiIxIiwiQXNzb2NpYXRlV2l0aFBsYWNlaG9sZGVyVGFnIjoiQ2l0YXZpUGxhY2Vob2xkZXIjNzI5MmQ2ZTAtZjNiOS00ODVkLWE0NTItOTBjZDUzMTIyZmY5IiwiRW50cmllcyI6W3siJGlkIjoiMiIsIklkIjoiZTYzNDE2Y2YtYmY4Ni00M2U5LTlhZGEtNDM4ZTY1MDk5YTQzIiwiUmFuZ2VMZW5ndGgiOjYsIlJlZmVyZW5jZUlkIjoiMzczYzk0Y2MtZjNjMi00YTFlLWJmYjQtMjVlNzc4YmQ3ZmFkIiwiUmVmZXJlbmNlIjp7IiRpZCI6IjMiLCJBYnN0cmFjdENvbXBsZXhpdHkiOjAsIkFic3RyYWN0U291cmNlVGV4dEZvcm1hdCI6MCwiQXV0aG9ycyI6W3siJGlkIjoiNC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GlkIjoiNSJ9fSx7IiRpZCI6IjYiLCJGaXJzdE5hbWUiOiJQYXZlbCIsIkxhc3ROYW1lIjoiQmVkbsOhxZkiLCJQcm90ZWN0ZWQiOmZhbHNlLCJTZXgiOjIsIkNyZWF0ZWRCeSI6Il9NYXJlaWtlIEFyaWFhbnMiLCJDcmVhdGVkT24iOiIyMDE5LTA2LTE0VDEwOjUyOjA3IiwiTW9kaWZpZWRCeSI6Il9NYXJlaWtlIEFyaWFhbnMiLCJJZCI6ImYwZTc4NTY2LTNlYjAtNGQwZC1iMzQzLTgxOWRiYTBiZGFmZiIsIk1vZGlmaWVkT24iOiIyMDE5LTA2LTE0VDEwOjUyOjA3IiwiUHJvamVjdCI6eyIkcmVmIjoiNSJ9fSx7IiRpZCI6Ijc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}</w:instrText>
          </w:r>
          <w:r w:rsidR="001D3817" w:rsidRPr="006A56FF">
            <w:rPr>
              <w:lang w:val="en-US"/>
            </w:rPr>
            <w:fldChar w:fldCharType="separate"/>
          </w:r>
          <w:r w:rsidR="00563976" w:rsidRPr="006A56FF">
            <w:rPr>
              <w:lang w:val="en-US"/>
            </w:rPr>
            <w:t>(2017)</w:t>
          </w:r>
          <w:r w:rsidR="001D3817" w:rsidRPr="006A56FF">
            <w:rPr>
              <w:lang w:val="en-US"/>
            </w:rPr>
            <w:fldChar w:fldCharType="end"/>
          </w:r>
        </w:sdtContent>
      </w:sdt>
      <w:r w:rsidR="001D3817" w:rsidRPr="006A56FF">
        <w:rPr>
          <w:lang w:val="en-US"/>
        </w:rPr>
        <w:t xml:space="preserve"> find Australia and South Korea in one cluster.</w:t>
      </w:r>
    </w:p>
    <w:p w14:paraId="58241F31" w14:textId="28D48736" w:rsidR="00761B67" w:rsidRPr="006A56FF" w:rsidRDefault="00CE76F2" w:rsidP="00B82577">
      <w:pPr>
        <w:pStyle w:val="02FlietextEinzug"/>
        <w:rPr>
          <w:lang w:val="en-US"/>
        </w:rPr>
      </w:pPr>
      <w:r w:rsidRPr="006A56FF">
        <w:rPr>
          <w:lang w:val="en-US"/>
        </w:rPr>
        <w:t xml:space="preserve">This short overview </w:t>
      </w:r>
      <w:r w:rsidR="00761B67" w:rsidRPr="006A56FF">
        <w:rPr>
          <w:lang w:val="en-US"/>
        </w:rPr>
        <w:t>on existing LTC typologies show</w:t>
      </w:r>
      <w:r w:rsidR="006D1F30" w:rsidRPr="006A56FF">
        <w:rPr>
          <w:lang w:val="en-US"/>
        </w:rPr>
        <w:t xml:space="preserve">s room for extension. </w:t>
      </w:r>
      <w:r w:rsidR="0003105A" w:rsidRPr="006A56FF">
        <w:rPr>
          <w:lang w:val="en-US"/>
        </w:rPr>
        <w:t>First, m</w:t>
      </w:r>
      <w:r w:rsidR="006D1F30" w:rsidRPr="006A56FF">
        <w:rPr>
          <w:lang w:val="en-US"/>
        </w:rPr>
        <w:t xml:space="preserve">ost typologies only use quantitative indicators where a </w:t>
      </w:r>
      <w:r w:rsidR="00245A78" w:rsidRPr="006A56FF">
        <w:rPr>
          <w:lang w:val="en-US"/>
        </w:rPr>
        <w:t>huge</w:t>
      </w:r>
      <w:r w:rsidR="006D1F30" w:rsidRPr="006A56FF">
        <w:rPr>
          <w:lang w:val="en-US"/>
        </w:rPr>
        <w:t xml:space="preserve"> weight lies on financing indicators. </w:t>
      </w:r>
      <w:r w:rsidR="0003105A" w:rsidRPr="006A56FF">
        <w:rPr>
          <w:lang w:val="en-US"/>
        </w:rPr>
        <w:t>Additional, e.g. i</w:t>
      </w:r>
      <w:r w:rsidR="006D1F30" w:rsidRPr="006A56FF">
        <w:rPr>
          <w:lang w:val="en-US"/>
        </w:rPr>
        <w:t xml:space="preserve">nstitutional indicators </w:t>
      </w:r>
      <w:r w:rsidRPr="006A56FF">
        <w:rPr>
          <w:lang w:val="en-US"/>
        </w:rPr>
        <w:t>focusing on access to long-term care are rarely used</w:t>
      </w:r>
      <w:r w:rsidR="0003105A" w:rsidRPr="006A56FF">
        <w:rPr>
          <w:lang w:val="en-US"/>
        </w:rPr>
        <w:t xml:space="preserve"> here</w:t>
      </w:r>
      <w:r w:rsidRPr="006A56FF">
        <w:rPr>
          <w:lang w:val="en-US"/>
        </w:rPr>
        <w:t xml:space="preserve">. </w:t>
      </w:r>
      <w:r w:rsidR="00761B67" w:rsidRPr="006A56FF">
        <w:rPr>
          <w:lang w:val="en-US"/>
        </w:rPr>
        <w:t>Second</w:t>
      </w:r>
      <w:r w:rsidRPr="006A56FF">
        <w:rPr>
          <w:lang w:val="en-US"/>
        </w:rPr>
        <w:t>, many typologies have a Eu</w:t>
      </w:r>
      <w:r w:rsidR="00761B67" w:rsidRPr="006A56FF">
        <w:rPr>
          <w:lang w:val="en-US"/>
        </w:rPr>
        <w:t>r</w:t>
      </w:r>
      <w:r w:rsidRPr="006A56FF">
        <w:rPr>
          <w:lang w:val="en-US"/>
        </w:rPr>
        <w:t xml:space="preserve">opean focus or only use a small sample of countries. </w:t>
      </w:r>
      <w:r w:rsidR="0003105A" w:rsidRPr="006A56FF">
        <w:rPr>
          <w:lang w:val="en-US"/>
        </w:rPr>
        <w:t>Thus, w</w:t>
      </w:r>
      <w:r w:rsidRPr="006A56FF">
        <w:rPr>
          <w:lang w:val="en-US"/>
        </w:rPr>
        <w:t>e would like to extend these typologies by using an OECD sample with as man</w:t>
      </w:r>
      <w:r w:rsidR="00761B67" w:rsidRPr="006A56FF">
        <w:rPr>
          <w:lang w:val="en-US"/>
        </w:rPr>
        <w:t>y</w:t>
      </w:r>
      <w:r w:rsidRPr="006A56FF">
        <w:rPr>
          <w:lang w:val="en-US"/>
        </w:rPr>
        <w:t xml:space="preserve"> countries as possible</w:t>
      </w:r>
      <w:r w:rsidR="00761B67" w:rsidRPr="006A56FF">
        <w:rPr>
          <w:lang w:val="en-US"/>
        </w:rPr>
        <w:t>.</w:t>
      </w:r>
    </w:p>
    <w:p w14:paraId="16A3EB2A" w14:textId="77777777" w:rsidR="00B82577" w:rsidRPr="006A56FF" w:rsidRDefault="00B82577" w:rsidP="00BD0E63">
      <w:pPr>
        <w:spacing w:line="360" w:lineRule="auto"/>
        <w:jc w:val="both"/>
        <w:rPr>
          <w:szCs w:val="24"/>
          <w:lang w:val="en-US"/>
        </w:rPr>
      </w:pPr>
    </w:p>
    <w:p w14:paraId="56CE1366" w14:textId="51EC3745" w:rsidR="000732E6" w:rsidRPr="006A56FF" w:rsidRDefault="005E0DE7" w:rsidP="00EB31E0">
      <w:pPr>
        <w:pStyle w:val="berschrift1"/>
        <w:rPr>
          <w:lang w:val="en-US"/>
        </w:rPr>
      </w:pPr>
      <w:r w:rsidRPr="006A56FF">
        <w:rPr>
          <w:lang w:val="en-US"/>
        </w:rPr>
        <w:t>Methodology</w:t>
      </w:r>
      <w:r w:rsidR="0081256C" w:rsidRPr="006A56FF">
        <w:rPr>
          <w:lang w:val="en-US"/>
        </w:rPr>
        <w:t xml:space="preserve"> – 1</w:t>
      </w:r>
      <w:r w:rsidR="00535BDA">
        <w:rPr>
          <w:lang w:val="en-US"/>
        </w:rPr>
        <w:t>456</w:t>
      </w:r>
      <w:r w:rsidR="0081256C" w:rsidRPr="006A56FF">
        <w:rPr>
          <w:lang w:val="en-US"/>
        </w:rPr>
        <w:t xml:space="preserve"> words</w:t>
      </w:r>
    </w:p>
    <w:p w14:paraId="43C41322" w14:textId="4D8E00B5" w:rsidR="005E0DE7" w:rsidRPr="006A56FF" w:rsidRDefault="005E0DE7" w:rsidP="005E0DE7">
      <w:pPr>
        <w:pStyle w:val="berschrift2"/>
        <w:rPr>
          <w:lang w:val="en-US"/>
        </w:rPr>
      </w:pPr>
      <w:r w:rsidRPr="006A56FF">
        <w:rPr>
          <w:lang w:val="en-US"/>
        </w:rPr>
        <w:t>Data</w:t>
      </w:r>
    </w:p>
    <w:p w14:paraId="4B97FF71" w14:textId="1654A5B9" w:rsidR="00B562F1" w:rsidRDefault="00E91ABE" w:rsidP="00B562F1">
      <w:pPr>
        <w:pStyle w:val="Textkrper"/>
        <w:spacing w:line="480" w:lineRule="auto"/>
        <w:rPr>
          <w:szCs w:val="24"/>
        </w:rPr>
      </w:pPr>
      <w:r w:rsidRPr="006A56FF">
        <w:rPr>
          <w:szCs w:val="24"/>
        </w:rPr>
        <w:t xml:space="preserve">Indicators for the typology </w:t>
      </w:r>
      <w:r w:rsidR="00304754" w:rsidRPr="006A56FF">
        <w:rPr>
          <w:szCs w:val="24"/>
        </w:rPr>
        <w:t xml:space="preserve">of LTC systems </w:t>
      </w:r>
      <w:r w:rsidRPr="006A56FF">
        <w:rPr>
          <w:szCs w:val="24"/>
        </w:rPr>
        <w:t>came from two data sources</w:t>
      </w:r>
      <w:r w:rsidR="000116F3" w:rsidRPr="006A56FF">
        <w:rPr>
          <w:szCs w:val="24"/>
        </w:rPr>
        <w:t xml:space="preserve"> (Table 1)</w:t>
      </w:r>
      <w:r w:rsidRPr="006A56FF">
        <w:rPr>
          <w:szCs w:val="24"/>
        </w:rPr>
        <w:t>. First, six</w:t>
      </w:r>
      <w:r w:rsidR="00E374AB" w:rsidRPr="006A56FF">
        <w:rPr>
          <w:szCs w:val="24"/>
        </w:rPr>
        <w:t xml:space="preserve"> quantitative </w:t>
      </w:r>
      <w:r w:rsidR="004A6407" w:rsidRPr="006A56FF">
        <w:rPr>
          <w:szCs w:val="24"/>
        </w:rPr>
        <w:t>measures</w:t>
      </w:r>
      <w:r w:rsidR="0094172E" w:rsidRPr="006A56FF">
        <w:rPr>
          <w:szCs w:val="24"/>
        </w:rPr>
        <w:t xml:space="preserve"> </w:t>
      </w:r>
      <w:r w:rsidRPr="006A56FF">
        <w:rPr>
          <w:szCs w:val="24"/>
        </w:rPr>
        <w:t>were extracted at the 10</w:t>
      </w:r>
      <w:r w:rsidRPr="006A56FF">
        <w:rPr>
          <w:szCs w:val="24"/>
          <w:vertAlign w:val="superscript"/>
        </w:rPr>
        <w:t>th</w:t>
      </w:r>
      <w:r w:rsidRPr="006A56FF">
        <w:rPr>
          <w:szCs w:val="24"/>
        </w:rPr>
        <w:t xml:space="preserve"> of December 2018 </w:t>
      </w:r>
      <w:r w:rsidR="001F6140" w:rsidRPr="006A56FF">
        <w:rPr>
          <w:szCs w:val="24"/>
        </w:rPr>
        <w:t>for 36 countries</w:t>
      </w:r>
      <w:r w:rsidR="00C473F4" w:rsidRPr="006A56FF">
        <w:rPr>
          <w:szCs w:val="24"/>
        </w:rPr>
        <w:t xml:space="preserve"> </w:t>
      </w:r>
      <w:r w:rsidRPr="006A56FF">
        <w:rPr>
          <w:szCs w:val="24"/>
        </w:rPr>
        <w:t>on</w:t>
      </w:r>
      <w:r w:rsidR="00C473F4" w:rsidRPr="006A56FF">
        <w:rPr>
          <w:szCs w:val="24"/>
        </w:rPr>
        <w:t xml:space="preserve"> 18 time points</w:t>
      </w:r>
      <w:r w:rsidR="005A6A98" w:rsidRPr="006A56FF">
        <w:rPr>
          <w:szCs w:val="24"/>
        </w:rPr>
        <w:t xml:space="preserve"> (2000-2017)</w:t>
      </w:r>
      <w:r w:rsidR="004A6407" w:rsidRPr="006A56FF">
        <w:rPr>
          <w:szCs w:val="24"/>
        </w:rPr>
        <w:t xml:space="preserve"> from OECD health data (</w:t>
      </w:r>
      <w:sdt>
        <w:sdtPr>
          <w:rPr>
            <w:szCs w:val="24"/>
          </w:rPr>
          <w:alias w:val="Don't edit this field"/>
          <w:tag w:val="CitaviPlaceholder#62beef68-7be2-40d1-8531-3e97157dae78"/>
          <w:id w:val="-311105624"/>
          <w:placeholder>
            <w:docPart w:val="D2AACC3907094CA0A5C9B323AD6AFB0C"/>
          </w:placeholder>
        </w:sdtPr>
        <w:sdtEndPr/>
        <w:sdtContent>
          <w:r w:rsidR="004A6407" w:rsidRPr="006A56FF">
            <w:rPr>
              <w:szCs w:val="24"/>
            </w:rPr>
            <w:fldChar w:fldCharType="begin"/>
          </w:r>
          <w:r w:rsidR="004A6407" w:rsidRPr="006A56FF">
            <w:rPr>
              <w:szCs w:val="24"/>
            </w:rPr>
            <w:instrText>ADDIN CitaviPlaceholder{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PRUNELCAyMDE4KSJ9XX0sIlRhZyI6IkNpdGF2aVBsYWNlaG9sZGVyIzYyYmVlZjY4LTdiZTItNDBkMS04NTMxLTNlOTcxNTdkYWU3OCIsIlRleHQiOiIoT0VDRCwgMjAxOCkiLCJXQUlWZXJzaW9uIjoiNi4zLjAuMCJ9}</w:instrText>
          </w:r>
          <w:r w:rsidR="004A6407" w:rsidRPr="006A56FF">
            <w:rPr>
              <w:szCs w:val="24"/>
            </w:rPr>
            <w:fldChar w:fldCharType="separate"/>
          </w:r>
          <w:r w:rsidR="004A6407" w:rsidRPr="006A56FF">
            <w:rPr>
              <w:szCs w:val="24"/>
            </w:rPr>
            <w:t>OECD, 2018)</w:t>
          </w:r>
          <w:r w:rsidR="004A6407" w:rsidRPr="006A56FF">
            <w:rPr>
              <w:szCs w:val="24"/>
            </w:rPr>
            <w:fldChar w:fldCharType="end"/>
          </w:r>
        </w:sdtContent>
      </w:sdt>
      <w:r w:rsidR="000116F3" w:rsidRPr="006A56FF">
        <w:rPr>
          <w:szCs w:val="24"/>
        </w:rPr>
        <w:t xml:space="preserve">. </w:t>
      </w:r>
      <w:r w:rsidR="004A6407" w:rsidRPr="006A56FF">
        <w:rPr>
          <w:szCs w:val="24"/>
        </w:rPr>
        <w:t xml:space="preserve">Another six </w:t>
      </w:r>
      <w:r w:rsidR="00E028AA">
        <w:rPr>
          <w:szCs w:val="24"/>
        </w:rPr>
        <w:t xml:space="preserve">qualitative </w:t>
      </w:r>
      <w:r w:rsidR="004A6407" w:rsidRPr="006A56FF">
        <w:rPr>
          <w:szCs w:val="24"/>
        </w:rPr>
        <w:t xml:space="preserve">indicators were distilled from </w:t>
      </w:r>
      <w:r w:rsidR="000116F3" w:rsidRPr="006A56FF">
        <w:rPr>
          <w:szCs w:val="24"/>
        </w:rPr>
        <w:t xml:space="preserve">information </w:t>
      </w:r>
      <w:r w:rsidR="004A6407" w:rsidRPr="006A56FF">
        <w:rPr>
          <w:szCs w:val="24"/>
        </w:rPr>
        <w:t xml:space="preserve">within </w:t>
      </w:r>
      <w:r w:rsidR="000116F3" w:rsidRPr="006A56FF">
        <w:rPr>
          <w:szCs w:val="24"/>
        </w:rPr>
        <w:t xml:space="preserve">the </w:t>
      </w:r>
      <w:proofErr w:type="spellStart"/>
      <w:r w:rsidR="000116F3" w:rsidRPr="006A56FF">
        <w:rPr>
          <w:szCs w:val="24"/>
        </w:rPr>
        <w:t>Missoc</w:t>
      </w:r>
      <w:proofErr w:type="spellEnd"/>
      <w:r w:rsidR="000116F3" w:rsidRPr="006A56FF">
        <w:rPr>
          <w:szCs w:val="24"/>
        </w:rPr>
        <w:t xml:space="preserve"> database </w:t>
      </w:r>
      <w:sdt>
        <w:sdtPr>
          <w:rPr>
            <w:szCs w:val="24"/>
          </w:rPr>
          <w:alias w:val="Don't edit this field"/>
          <w:tag w:val="CitaviPlaceholder#6f420b4f-9632-4c36-abb7-06d03ea1a46a"/>
          <w:id w:val="-2063627114"/>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TUlTU09DLCAyMDE4KSJ9XX0sIlRhZyI6IkNpdGF2aVBsYWNlaG9sZGVyIzZmNDIwYjRmLTk2MzItNGMzNi1hYmI3LTA2ZDAzZWExYTQ2YSIsIlRleHQiOiIoTUlTU09DLCAyMDE4KSIsIldBSVZlcnNpb24iOiI2LjMuMC4wIn0=}</w:instrText>
          </w:r>
          <w:r w:rsidR="000116F3" w:rsidRPr="006A56FF">
            <w:rPr>
              <w:szCs w:val="24"/>
            </w:rPr>
            <w:fldChar w:fldCharType="separate"/>
          </w:r>
          <w:r w:rsidR="000116F3" w:rsidRPr="006A56FF">
            <w:rPr>
              <w:szCs w:val="24"/>
            </w:rPr>
            <w:t>(MISSOC, 2018)</w:t>
          </w:r>
          <w:r w:rsidR="000116F3" w:rsidRPr="006A56FF">
            <w:rPr>
              <w:szCs w:val="24"/>
            </w:rPr>
            <w:fldChar w:fldCharType="end"/>
          </w:r>
        </w:sdtContent>
      </w:sdt>
      <w:r w:rsidR="000116F3" w:rsidRPr="006A56FF">
        <w:rPr>
          <w:szCs w:val="24"/>
        </w:rPr>
        <w:t xml:space="preserve">, the Health in Transition reports </w:t>
      </w:r>
      <w:sdt>
        <w:sdtPr>
          <w:rPr>
            <w:szCs w:val="24"/>
          </w:rPr>
          <w:alias w:val="Don't edit this field"/>
          <w:tag w:val="CitaviPlaceholder#cce937e4-df40-4c22-bad1-2498f04d3946"/>
          <w:id w:val="-1196608928"/>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}</w:instrText>
          </w:r>
          <w:r w:rsidR="000116F3" w:rsidRPr="006A56FF">
            <w:rPr>
              <w:szCs w:val="24"/>
            </w:rPr>
            <w:fldChar w:fldCharType="separate"/>
          </w:r>
          <w:r w:rsidR="000116F3" w:rsidRPr="006A56FF">
            <w:rPr>
              <w:szCs w:val="24"/>
            </w:rPr>
            <w:t>(European Observatory on Health Systems and Policies, 2018)</w:t>
          </w:r>
          <w:r w:rsidR="000116F3" w:rsidRPr="006A56FF">
            <w:rPr>
              <w:szCs w:val="24"/>
            </w:rPr>
            <w:fldChar w:fldCharType="end"/>
          </w:r>
        </w:sdtContent>
      </w:sdt>
      <w:r w:rsidR="000116F3" w:rsidRPr="006A56FF">
        <w:rPr>
          <w:szCs w:val="24"/>
        </w:rPr>
        <w:t xml:space="preserve"> and the ESPN reports of the European Union </w:t>
      </w:r>
      <w:sdt>
        <w:sdtPr>
          <w:rPr>
            <w:szCs w:val="24"/>
          </w:rPr>
          <w:alias w:val="Don't edit this field"/>
          <w:tag w:val="CitaviPlaceholder#f4e1c29c-66b7-4863-890c-6a46d62ce28c"/>
          <w:id w:val="-621620643"/>
          <w:placeholder>
            <w:docPart w:val="3137F1E46D754BDA83C48E671B6CFA29"/>
          </w:placeholder>
        </w:sdtPr>
        <w:sdtEndPr/>
        <w:sdtContent>
          <w:r w:rsidR="000116F3" w:rsidRPr="006A56FF">
            <w:rPr>
              <w:szCs w:val="24"/>
            </w:rPr>
            <w:fldChar w:fldCharType="begin"/>
          </w:r>
          <w:r w:rsidR="000116F3" w:rsidRPr="006A56FF">
            <w:rPr>
              <w:szCs w:val="24"/>
            </w:rPr>
            <w:instrText>ADDIN CitaviPlaceholder{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}</w:instrText>
          </w:r>
          <w:r w:rsidR="000116F3" w:rsidRPr="006A56FF">
            <w:rPr>
              <w:szCs w:val="24"/>
            </w:rPr>
            <w:fldChar w:fldCharType="separate"/>
          </w:r>
          <w:r w:rsidR="000116F3" w:rsidRPr="006A56FF">
            <w:rPr>
              <w:szCs w:val="24"/>
            </w:rPr>
            <w:t>(European Commission, 2018)</w:t>
          </w:r>
          <w:r w:rsidR="000116F3" w:rsidRPr="006A56FF">
            <w:rPr>
              <w:szCs w:val="24"/>
            </w:rPr>
            <w:fldChar w:fldCharType="end"/>
          </w:r>
        </w:sdtContent>
      </w:sdt>
      <w:r w:rsidR="004A6407" w:rsidRPr="006A56FF">
        <w:rPr>
          <w:szCs w:val="24"/>
        </w:rPr>
        <w:t xml:space="preserve"> through a coding scheme developed and applied by the first author</w:t>
      </w:r>
      <w:r w:rsidR="000116F3" w:rsidRPr="006A56FF">
        <w:rPr>
          <w:szCs w:val="24"/>
        </w:rPr>
        <w:t>.</w:t>
      </w:r>
      <w:r w:rsidR="00DC026B">
        <w:rPr>
          <w:szCs w:val="24"/>
        </w:rPr>
        <w:t xml:space="preserve"> </w:t>
      </w:r>
      <w:r w:rsidR="00DC026B" w:rsidRPr="004A5931">
        <w:rPr>
          <w:color w:val="FF0000"/>
          <w:szCs w:val="24"/>
        </w:rPr>
        <w:t>CODING SCHEME</w:t>
      </w:r>
      <w:r w:rsidR="004A6407" w:rsidRPr="004A5931">
        <w:rPr>
          <w:color w:val="FF0000"/>
          <w:szCs w:val="24"/>
        </w:rPr>
        <w:t xml:space="preserve"> </w:t>
      </w:r>
      <w:r w:rsidR="00304754" w:rsidRPr="006A56FF">
        <w:rPr>
          <w:szCs w:val="24"/>
        </w:rPr>
        <w:t xml:space="preserve">Since </w:t>
      </w:r>
      <w:r w:rsidR="00040270" w:rsidRPr="006A56FF">
        <w:rPr>
          <w:szCs w:val="24"/>
        </w:rPr>
        <w:t xml:space="preserve">in </w:t>
      </w:r>
      <w:r w:rsidR="00D11535">
        <w:rPr>
          <w:szCs w:val="24"/>
        </w:rPr>
        <w:t xml:space="preserve">some countries </w:t>
      </w:r>
      <w:r w:rsidR="00304754" w:rsidRPr="006A56FF">
        <w:rPr>
          <w:szCs w:val="24"/>
        </w:rPr>
        <w:t xml:space="preserve">regional </w:t>
      </w:r>
      <w:r w:rsidR="000116F3" w:rsidRPr="006A56FF">
        <w:rPr>
          <w:szCs w:val="24"/>
        </w:rPr>
        <w:t>or municipal rules</w:t>
      </w:r>
      <w:r w:rsidR="00040270" w:rsidRPr="006A56FF">
        <w:rPr>
          <w:szCs w:val="24"/>
        </w:rPr>
        <w:t xml:space="preserve"> prevail more often than national laws, </w:t>
      </w:r>
      <w:r w:rsidR="000116F3" w:rsidRPr="006A56FF">
        <w:rPr>
          <w:szCs w:val="24"/>
        </w:rPr>
        <w:t>the codes refer to the dominant</w:t>
      </w:r>
      <w:r w:rsidR="00040270" w:rsidRPr="006A56FF">
        <w:rPr>
          <w:szCs w:val="24"/>
        </w:rPr>
        <w:t xml:space="preserve"> rules </w:t>
      </w:r>
      <w:r w:rsidR="000116F3" w:rsidRPr="006A56FF">
        <w:rPr>
          <w:szCs w:val="24"/>
        </w:rPr>
        <w:t xml:space="preserve">in place. </w:t>
      </w:r>
      <w:commentRangeStart w:id="1"/>
      <w:commentRangeStart w:id="2"/>
      <w:r w:rsidR="000116F3" w:rsidRPr="006A56FF">
        <w:rPr>
          <w:szCs w:val="24"/>
        </w:rPr>
        <w:t xml:space="preserve">In case of </w:t>
      </w:r>
      <w:r w:rsidR="000116F3" w:rsidRPr="006A56FF">
        <w:rPr>
          <w:szCs w:val="24"/>
        </w:rPr>
        <w:lastRenderedPageBreak/>
        <w:t xml:space="preserve">ambiguous information, </w:t>
      </w:r>
      <w:r w:rsidR="004A6407" w:rsidRPr="006A56FF">
        <w:rPr>
          <w:szCs w:val="24"/>
        </w:rPr>
        <w:t xml:space="preserve">we searched for </w:t>
      </w:r>
      <w:r w:rsidR="008B5643">
        <w:rPr>
          <w:szCs w:val="24"/>
        </w:rPr>
        <w:t>additional</w:t>
      </w:r>
      <w:r w:rsidR="008B5643" w:rsidRPr="006A56FF">
        <w:rPr>
          <w:szCs w:val="24"/>
        </w:rPr>
        <w:t xml:space="preserve"> </w:t>
      </w:r>
      <w:r w:rsidR="000116F3" w:rsidRPr="006A56FF">
        <w:rPr>
          <w:szCs w:val="24"/>
        </w:rPr>
        <w:t>information on the indicator</w:t>
      </w:r>
      <w:r w:rsidR="008B5643">
        <w:rPr>
          <w:szCs w:val="24"/>
        </w:rPr>
        <w:t xml:space="preserve"> within scientific publications and countries’ official websites</w:t>
      </w:r>
      <w:r w:rsidR="004A6407" w:rsidRPr="006A56FF">
        <w:rPr>
          <w:szCs w:val="24"/>
        </w:rPr>
        <w:t xml:space="preserve">. To double-check the </w:t>
      </w:r>
      <w:r w:rsidR="008B5643">
        <w:rPr>
          <w:szCs w:val="24"/>
        </w:rPr>
        <w:t>values of the qualitative indicators</w:t>
      </w:r>
      <w:r w:rsidR="004A6407" w:rsidRPr="006A56FF">
        <w:rPr>
          <w:szCs w:val="24"/>
        </w:rPr>
        <w:t xml:space="preserve">, </w:t>
      </w:r>
      <w:r w:rsidR="000116F3" w:rsidRPr="006A56FF">
        <w:rPr>
          <w:szCs w:val="24"/>
        </w:rPr>
        <w:t xml:space="preserve">all </w:t>
      </w:r>
      <w:r w:rsidR="008B5643">
        <w:rPr>
          <w:szCs w:val="24"/>
        </w:rPr>
        <w:t xml:space="preserve">have been </w:t>
      </w:r>
      <w:proofErr w:type="gramStart"/>
      <w:r w:rsidR="008B5643">
        <w:rPr>
          <w:szCs w:val="24"/>
        </w:rPr>
        <w:t>send</w:t>
      </w:r>
      <w:proofErr w:type="gramEnd"/>
      <w:r w:rsidR="008B5643">
        <w:rPr>
          <w:szCs w:val="24"/>
        </w:rPr>
        <w:t xml:space="preserve"> to national LTC policy experts to check and in case correct</w:t>
      </w:r>
      <w:r w:rsidR="00185A42">
        <w:rPr>
          <w:szCs w:val="24"/>
        </w:rPr>
        <w:t xml:space="preserve"> the values. The questionnaires were </w:t>
      </w:r>
      <w:proofErr w:type="gramStart"/>
      <w:r w:rsidR="00185A42">
        <w:rPr>
          <w:szCs w:val="24"/>
        </w:rPr>
        <w:t>send</w:t>
      </w:r>
      <w:proofErr w:type="gramEnd"/>
      <w:r w:rsidR="00185A42">
        <w:rPr>
          <w:szCs w:val="24"/>
        </w:rPr>
        <w:t xml:space="preserve"> out between May and July 2019. </w:t>
      </w:r>
      <w:commentRangeEnd w:id="1"/>
      <w:del w:id="3" w:author="Mareike Ariaans" w:date="2020-06-23T12:19:00Z">
        <w:r w:rsidR="002D325D" w:rsidRPr="006A56FF" w:rsidDel="00185A42">
          <w:rPr>
            <w:rStyle w:val="Kommentarzeichen"/>
          </w:rPr>
          <w:commentReference w:id="1"/>
        </w:r>
        <w:commentRangeEnd w:id="2"/>
        <w:r w:rsidR="008B5643" w:rsidDel="00185A42">
          <w:rPr>
            <w:rStyle w:val="Kommentarzeichen"/>
            <w:lang w:val="de-DE"/>
          </w:rPr>
          <w:commentReference w:id="2"/>
        </w:r>
      </w:del>
    </w:p>
    <w:p w14:paraId="572EF2AF" w14:textId="79A50AB0" w:rsidR="00E028AA" w:rsidRPr="006A56FF" w:rsidRDefault="00E028AA" w:rsidP="00B562F1">
      <w:pPr>
        <w:pStyle w:val="Textkrper"/>
        <w:spacing w:line="480" w:lineRule="auto"/>
        <w:jc w:val="center"/>
        <w:rPr>
          <w:szCs w:val="24"/>
        </w:rPr>
      </w:pPr>
      <w:r w:rsidRPr="00E028AA">
        <w:rPr>
          <w:szCs w:val="24"/>
          <w:highlight w:val="yellow"/>
        </w:rPr>
        <w:t>--- TABLE 1 ABOUT HERE ---</w:t>
      </w:r>
    </w:p>
    <w:p w14:paraId="63B4E0F4" w14:textId="625FA1CA" w:rsidR="000116F3" w:rsidRPr="006A56FF" w:rsidRDefault="000116F3" w:rsidP="000116F3">
      <w:pPr>
        <w:pStyle w:val="03TabelleKopfzeile12pt"/>
        <w:rPr>
          <w:lang w:val="en-US"/>
        </w:rPr>
      </w:pPr>
      <w:r w:rsidRPr="006A56FF">
        <w:rPr>
          <w:lang w:val="en-US"/>
        </w:rPr>
        <w:t xml:space="preserve">Table </w:t>
      </w:r>
      <w:r w:rsidRPr="006A56FF">
        <w:rPr>
          <w:lang w:val="en-US"/>
        </w:rPr>
        <w:fldChar w:fldCharType="begin"/>
      </w:r>
      <w:r w:rsidRPr="006A56FF">
        <w:rPr>
          <w:lang w:val="en-US"/>
        </w:rPr>
        <w:instrText xml:space="preserve"> SEQ Table \* ARABIC </w:instrText>
      </w:r>
      <w:r w:rsidRPr="006A56FF">
        <w:rPr>
          <w:lang w:val="en-US"/>
        </w:rPr>
        <w:fldChar w:fldCharType="separate"/>
      </w:r>
      <w:r w:rsidRPr="006A56FF">
        <w:rPr>
          <w:noProof/>
          <w:lang w:val="en-US"/>
        </w:rPr>
        <w:t>1</w:t>
      </w:r>
      <w:r w:rsidRPr="006A56FF">
        <w:rPr>
          <w:lang w:val="en-US"/>
        </w:rPr>
        <w:fldChar w:fldCharType="end"/>
      </w:r>
      <w:r w:rsidRPr="006A56FF">
        <w:rPr>
          <w:lang w:val="en-US"/>
        </w:rPr>
        <w:t xml:space="preserve">: Overview of LTC typology </w:t>
      </w:r>
      <w:commentRangeStart w:id="4"/>
      <w:r w:rsidRPr="006A56FF">
        <w:rPr>
          <w:lang w:val="en-US"/>
        </w:rPr>
        <w:t>indicators</w:t>
      </w:r>
      <w:commentRangeEnd w:id="4"/>
      <w:r w:rsidR="00265ABF">
        <w:rPr>
          <w:rStyle w:val="Kommentarzeichen"/>
          <w:bCs w:val="0"/>
        </w:rPr>
        <w:commentReference w:id="4"/>
      </w:r>
    </w:p>
    <w:tbl>
      <w:tblPr>
        <w:tblW w:w="8647" w:type="dxa"/>
        <w:tblLayout w:type="fixed"/>
        <w:tblLook w:val="0000" w:firstRow="0" w:lastRow="0" w:firstColumn="0" w:lastColumn="0" w:noHBand="0" w:noVBand="0"/>
      </w:tblPr>
      <w:tblGrid>
        <w:gridCol w:w="3969"/>
        <w:gridCol w:w="1276"/>
        <w:gridCol w:w="850"/>
        <w:gridCol w:w="851"/>
        <w:gridCol w:w="710"/>
        <w:gridCol w:w="991"/>
      </w:tblGrid>
      <w:tr w:rsidR="0097169C" w:rsidRPr="006A56FF" w14:paraId="18B3695B" w14:textId="38B9EECF" w:rsidTr="00094C4D">
        <w:trPr>
          <w:trHeight w:val="283"/>
        </w:trPr>
        <w:tc>
          <w:tcPr>
            <w:tcW w:w="3969" w:type="dxa"/>
            <w:tcBorders>
              <w:top w:val="single" w:sz="4" w:space="0" w:color="auto"/>
              <w:bottom w:val="single" w:sz="4" w:space="0" w:color="000000"/>
            </w:tcBorders>
            <w:shd w:val="clear" w:color="auto" w:fill="auto"/>
            <w:vAlign w:val="center"/>
          </w:tcPr>
          <w:p w14:paraId="10D0AABA" w14:textId="4778BA70" w:rsidR="0097169C" w:rsidRPr="006A56FF" w:rsidRDefault="0097169C" w:rsidP="006C4793">
            <w:pPr>
              <w:rPr>
                <w:sz w:val="20"/>
                <w:lang w:val="en-US"/>
              </w:rPr>
            </w:pPr>
            <w:r w:rsidRPr="006A56FF">
              <w:rPr>
                <w:i/>
                <w:sz w:val="20"/>
                <w:lang w:val="en-US"/>
              </w:rPr>
              <w:t>Quantitative indicators</w:t>
            </w:r>
          </w:p>
        </w:tc>
        <w:tc>
          <w:tcPr>
            <w:tcW w:w="1276" w:type="dxa"/>
            <w:tcBorders>
              <w:top w:val="single" w:sz="4" w:space="0" w:color="auto"/>
              <w:bottom w:val="single" w:sz="4" w:space="0" w:color="000000"/>
            </w:tcBorders>
            <w:vAlign w:val="center"/>
          </w:tcPr>
          <w:p w14:paraId="30326874" w14:textId="08A1CBAD" w:rsidR="0097169C" w:rsidRPr="006A56FF" w:rsidRDefault="00304754" w:rsidP="006C4793">
            <w:pPr>
              <w:rPr>
                <w:sz w:val="20"/>
                <w:lang w:val="en-US"/>
              </w:rPr>
            </w:pPr>
            <w:commentRangeStart w:id="5"/>
            <w:commentRangeStart w:id="6"/>
            <w:r w:rsidRPr="006A56FF">
              <w:rPr>
                <w:sz w:val="20"/>
                <w:lang w:val="en-US"/>
              </w:rPr>
              <w:t>Abbreviation</w:t>
            </w:r>
            <w:commentRangeEnd w:id="5"/>
            <w:r w:rsidR="002A4B22">
              <w:rPr>
                <w:rStyle w:val="Kommentarzeichen"/>
              </w:rPr>
              <w:commentReference w:id="5"/>
            </w:r>
            <w:commentRangeEnd w:id="6"/>
            <w:r w:rsidR="00185A42">
              <w:rPr>
                <w:rStyle w:val="Kommentarzeichen"/>
              </w:rPr>
              <w:commentReference w:id="6"/>
            </w:r>
          </w:p>
        </w:tc>
        <w:tc>
          <w:tcPr>
            <w:tcW w:w="850" w:type="dxa"/>
            <w:tcBorders>
              <w:top w:val="single" w:sz="4" w:space="0" w:color="auto"/>
              <w:bottom w:val="single" w:sz="4" w:space="0" w:color="000000"/>
            </w:tcBorders>
            <w:vAlign w:val="center"/>
          </w:tcPr>
          <w:p w14:paraId="18DDFD8A" w14:textId="2A216E42" w:rsidR="0097169C" w:rsidRPr="006A56FF" w:rsidRDefault="0097169C" w:rsidP="006C4793">
            <w:pPr>
              <w:rPr>
                <w:sz w:val="20"/>
                <w:lang w:val="en-US"/>
              </w:rPr>
            </w:pPr>
            <w:r w:rsidRPr="006A56FF">
              <w:rPr>
                <w:sz w:val="20"/>
                <w:lang w:val="en-US"/>
              </w:rPr>
              <w:t>Mean</w:t>
            </w:r>
          </w:p>
        </w:tc>
        <w:tc>
          <w:tcPr>
            <w:tcW w:w="851" w:type="dxa"/>
            <w:tcBorders>
              <w:top w:val="single" w:sz="4" w:space="0" w:color="auto"/>
              <w:bottom w:val="single" w:sz="4" w:space="0" w:color="000000"/>
            </w:tcBorders>
            <w:vAlign w:val="center"/>
          </w:tcPr>
          <w:p w14:paraId="175450FB" w14:textId="1774AD6C" w:rsidR="0097169C" w:rsidRPr="006A56FF" w:rsidRDefault="0097169C" w:rsidP="006C4793">
            <w:pPr>
              <w:rPr>
                <w:sz w:val="20"/>
                <w:lang w:val="en-US"/>
              </w:rPr>
            </w:pPr>
            <w:r w:rsidRPr="006A56FF">
              <w:rPr>
                <w:sz w:val="20"/>
                <w:lang w:val="en-US"/>
              </w:rPr>
              <w:t>SD</w:t>
            </w:r>
          </w:p>
        </w:tc>
        <w:tc>
          <w:tcPr>
            <w:tcW w:w="710" w:type="dxa"/>
            <w:tcBorders>
              <w:top w:val="single" w:sz="4" w:space="0" w:color="auto"/>
              <w:bottom w:val="single" w:sz="4" w:space="0" w:color="000000"/>
            </w:tcBorders>
            <w:vAlign w:val="center"/>
          </w:tcPr>
          <w:p w14:paraId="500B49B9" w14:textId="20BE275B" w:rsidR="0097169C" w:rsidRPr="006A56FF" w:rsidRDefault="0097169C" w:rsidP="006C4793">
            <w:pPr>
              <w:rPr>
                <w:sz w:val="20"/>
                <w:lang w:val="en-US"/>
              </w:rPr>
            </w:pPr>
            <w:r w:rsidRPr="006A56FF">
              <w:rPr>
                <w:sz w:val="20"/>
                <w:lang w:val="en-US"/>
              </w:rPr>
              <w:t>Min</w:t>
            </w:r>
            <w:r w:rsidR="00E22111" w:rsidRPr="006A56FF">
              <w:rPr>
                <w:sz w:val="20"/>
                <w:lang w:val="en-US"/>
              </w:rPr>
              <w:t>.</w:t>
            </w:r>
          </w:p>
        </w:tc>
        <w:tc>
          <w:tcPr>
            <w:tcW w:w="991" w:type="dxa"/>
            <w:tcBorders>
              <w:top w:val="single" w:sz="4" w:space="0" w:color="auto"/>
              <w:bottom w:val="single" w:sz="4" w:space="0" w:color="000000"/>
            </w:tcBorders>
            <w:vAlign w:val="center"/>
          </w:tcPr>
          <w:p w14:paraId="5C1825D5" w14:textId="22B32F4A" w:rsidR="0097169C" w:rsidRPr="006A56FF" w:rsidRDefault="0097169C" w:rsidP="006C4793">
            <w:pPr>
              <w:rPr>
                <w:sz w:val="20"/>
                <w:lang w:val="en-US"/>
              </w:rPr>
            </w:pPr>
            <w:r w:rsidRPr="006A56FF">
              <w:rPr>
                <w:sz w:val="20"/>
                <w:lang w:val="en-US"/>
              </w:rPr>
              <w:t>Max</w:t>
            </w:r>
            <w:r w:rsidR="00E22111" w:rsidRPr="006A56FF">
              <w:rPr>
                <w:sz w:val="20"/>
                <w:lang w:val="en-US"/>
              </w:rPr>
              <w:t>.</w:t>
            </w:r>
          </w:p>
        </w:tc>
      </w:tr>
      <w:tr w:rsidR="0097169C" w:rsidRPr="006A56FF" w14:paraId="609CDE9B" w14:textId="25703E3D" w:rsidTr="00094C4D">
        <w:trPr>
          <w:trHeight w:val="283"/>
        </w:trPr>
        <w:tc>
          <w:tcPr>
            <w:tcW w:w="3969" w:type="dxa"/>
            <w:tcBorders>
              <w:top w:val="single" w:sz="4" w:space="0" w:color="000000"/>
            </w:tcBorders>
            <w:shd w:val="clear" w:color="auto" w:fill="auto"/>
            <w:vAlign w:val="center"/>
          </w:tcPr>
          <w:p w14:paraId="35DD7611" w14:textId="4C465B86" w:rsidR="0097169C" w:rsidRPr="006A56FF" w:rsidRDefault="006C4793" w:rsidP="006C4793">
            <w:pPr>
              <w:spacing w:line="276" w:lineRule="auto"/>
              <w:ind w:left="142"/>
              <w:rPr>
                <w:sz w:val="20"/>
                <w:lang w:val="en-US"/>
              </w:rPr>
            </w:pPr>
            <w:commentRangeStart w:id="7"/>
            <w:commentRangeStart w:id="8"/>
            <w:r w:rsidRPr="006A56FF">
              <w:rPr>
                <w:sz w:val="20"/>
                <w:lang w:val="en-US"/>
              </w:rPr>
              <w:t>E</w:t>
            </w:r>
            <w:r w:rsidR="00E22111" w:rsidRPr="006A56FF">
              <w:rPr>
                <w:sz w:val="20"/>
                <w:lang w:val="en-US"/>
              </w:rPr>
              <w:t>xpenditure</w:t>
            </w:r>
            <w:commentRangeEnd w:id="7"/>
            <w:r w:rsidR="00E028AA">
              <w:rPr>
                <w:rStyle w:val="Kommentarzeichen"/>
              </w:rPr>
              <w:commentReference w:id="7"/>
            </w:r>
            <w:commentRangeEnd w:id="8"/>
            <w:r w:rsidR="00185A42">
              <w:rPr>
                <w:rStyle w:val="Kommentarzeichen"/>
              </w:rPr>
              <w:commentReference w:id="8"/>
            </w:r>
            <w:r w:rsidR="00E22111" w:rsidRPr="006A56FF">
              <w:rPr>
                <w:sz w:val="20"/>
                <w:lang w:val="en-US"/>
              </w:rPr>
              <w:t xml:space="preserve"> per capita in US$</w:t>
            </w:r>
            <w:r w:rsidRPr="006A56FF">
              <w:rPr>
                <w:sz w:val="20"/>
                <w:lang w:val="en-US"/>
              </w:rPr>
              <w:t>, PPP</w:t>
            </w:r>
          </w:p>
        </w:tc>
        <w:tc>
          <w:tcPr>
            <w:tcW w:w="1276" w:type="dxa"/>
            <w:tcBorders>
              <w:top w:val="single" w:sz="4" w:space="0" w:color="000000"/>
            </w:tcBorders>
            <w:vAlign w:val="center"/>
          </w:tcPr>
          <w:p w14:paraId="0C0731E3" w14:textId="24FF005D" w:rsidR="0097169C" w:rsidRPr="006A56FF" w:rsidRDefault="0097169C" w:rsidP="006C4793">
            <w:pPr>
              <w:rPr>
                <w:sz w:val="20"/>
                <w:lang w:val="en-US"/>
              </w:rPr>
            </w:pPr>
            <w:r w:rsidRPr="006A56FF">
              <w:rPr>
                <w:sz w:val="20"/>
                <w:lang w:val="en-US"/>
              </w:rPr>
              <w:t>EXPND</w:t>
            </w:r>
          </w:p>
        </w:tc>
        <w:tc>
          <w:tcPr>
            <w:tcW w:w="850" w:type="dxa"/>
            <w:tcBorders>
              <w:top w:val="single" w:sz="4" w:space="0" w:color="000000"/>
            </w:tcBorders>
            <w:vAlign w:val="center"/>
          </w:tcPr>
          <w:p w14:paraId="0B117E6D" w14:textId="5FE9278F" w:rsidR="0097169C" w:rsidRPr="006A56FF" w:rsidRDefault="00A20DA6" w:rsidP="006C4793">
            <w:pPr>
              <w:rPr>
                <w:sz w:val="20"/>
                <w:lang w:val="en-US"/>
              </w:rPr>
            </w:pPr>
            <w:r w:rsidRPr="006A56FF">
              <w:rPr>
                <w:sz w:val="20"/>
                <w:lang w:val="en-US"/>
              </w:rPr>
              <w:t>709.89</w:t>
            </w:r>
          </w:p>
        </w:tc>
        <w:tc>
          <w:tcPr>
            <w:tcW w:w="851" w:type="dxa"/>
            <w:tcBorders>
              <w:top w:val="single" w:sz="4" w:space="0" w:color="000000"/>
            </w:tcBorders>
            <w:vAlign w:val="center"/>
          </w:tcPr>
          <w:p w14:paraId="392BCE7A" w14:textId="25787003" w:rsidR="0097169C" w:rsidRPr="006A56FF" w:rsidRDefault="00A20DA6" w:rsidP="006C4793">
            <w:pPr>
              <w:rPr>
                <w:sz w:val="20"/>
                <w:lang w:val="en-US"/>
              </w:rPr>
            </w:pPr>
            <w:r w:rsidRPr="006A56FF">
              <w:rPr>
                <w:sz w:val="20"/>
                <w:lang w:val="en-US"/>
              </w:rPr>
              <w:t>524.81</w:t>
            </w:r>
          </w:p>
        </w:tc>
        <w:tc>
          <w:tcPr>
            <w:tcW w:w="710" w:type="dxa"/>
            <w:tcBorders>
              <w:top w:val="single" w:sz="4" w:space="0" w:color="000000"/>
            </w:tcBorders>
            <w:vAlign w:val="center"/>
          </w:tcPr>
          <w:p w14:paraId="5E10662D" w14:textId="72376ECA" w:rsidR="0097169C" w:rsidRPr="006A56FF" w:rsidRDefault="00A20DA6" w:rsidP="006C4793">
            <w:pPr>
              <w:rPr>
                <w:sz w:val="20"/>
                <w:lang w:val="en-US"/>
              </w:rPr>
            </w:pPr>
            <w:r w:rsidRPr="006A56FF">
              <w:rPr>
                <w:sz w:val="20"/>
                <w:lang w:val="en-US"/>
              </w:rPr>
              <w:t>9.48</w:t>
            </w:r>
          </w:p>
        </w:tc>
        <w:tc>
          <w:tcPr>
            <w:tcW w:w="991" w:type="dxa"/>
            <w:tcBorders>
              <w:top w:val="single" w:sz="4" w:space="0" w:color="000000"/>
            </w:tcBorders>
            <w:vAlign w:val="center"/>
          </w:tcPr>
          <w:p w14:paraId="362CB925" w14:textId="61ED6504" w:rsidR="0097169C" w:rsidRPr="006A56FF" w:rsidRDefault="00A20DA6" w:rsidP="006C4793">
            <w:pPr>
              <w:rPr>
                <w:sz w:val="20"/>
                <w:lang w:val="en-US"/>
              </w:rPr>
            </w:pPr>
            <w:r w:rsidRPr="006A56FF">
              <w:rPr>
                <w:sz w:val="20"/>
                <w:lang w:val="en-US"/>
              </w:rPr>
              <w:t>1745.09</w:t>
            </w:r>
          </w:p>
        </w:tc>
      </w:tr>
      <w:tr w:rsidR="0097169C" w:rsidRPr="006A56FF" w14:paraId="3992B004" w14:textId="6CC79063" w:rsidTr="00094C4D">
        <w:trPr>
          <w:trHeight w:val="283"/>
        </w:trPr>
        <w:tc>
          <w:tcPr>
            <w:tcW w:w="3969" w:type="dxa"/>
            <w:shd w:val="clear" w:color="auto" w:fill="auto"/>
            <w:vAlign w:val="center"/>
          </w:tcPr>
          <w:p w14:paraId="7D14DAAA" w14:textId="57C746BE" w:rsidR="0097169C"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 beds per 1000</w:t>
            </w:r>
            <w:r w:rsidR="006C4793" w:rsidRPr="006A56FF">
              <w:rPr>
                <w:sz w:val="20"/>
                <w:lang w:val="en-US"/>
              </w:rPr>
              <w:t xml:space="preserve"> inhabitants</w:t>
            </w:r>
          </w:p>
        </w:tc>
        <w:tc>
          <w:tcPr>
            <w:tcW w:w="1276" w:type="dxa"/>
            <w:vAlign w:val="center"/>
          </w:tcPr>
          <w:p w14:paraId="24159D5A" w14:textId="63E0C665" w:rsidR="0097169C" w:rsidRPr="006A56FF" w:rsidRDefault="0097169C" w:rsidP="006C4793">
            <w:pPr>
              <w:rPr>
                <w:sz w:val="20"/>
                <w:lang w:val="en-US"/>
              </w:rPr>
            </w:pPr>
            <w:r w:rsidRPr="006A56FF">
              <w:rPr>
                <w:sz w:val="20"/>
                <w:lang w:val="en-US"/>
              </w:rPr>
              <w:t>BEDS</w:t>
            </w:r>
          </w:p>
        </w:tc>
        <w:tc>
          <w:tcPr>
            <w:tcW w:w="850" w:type="dxa"/>
            <w:vAlign w:val="center"/>
          </w:tcPr>
          <w:p w14:paraId="6C424741" w14:textId="0BD0A0DF" w:rsidR="0097169C" w:rsidRPr="006A56FF" w:rsidRDefault="00A20DA6" w:rsidP="006C4793">
            <w:pPr>
              <w:rPr>
                <w:sz w:val="20"/>
                <w:lang w:val="en-US"/>
              </w:rPr>
            </w:pPr>
            <w:r w:rsidRPr="006A56FF">
              <w:rPr>
                <w:sz w:val="20"/>
                <w:lang w:val="en-US"/>
              </w:rPr>
              <w:t>47.73</w:t>
            </w:r>
          </w:p>
        </w:tc>
        <w:tc>
          <w:tcPr>
            <w:tcW w:w="851" w:type="dxa"/>
            <w:vAlign w:val="center"/>
          </w:tcPr>
          <w:p w14:paraId="45B48658" w14:textId="50AA3A75" w:rsidR="0097169C" w:rsidRPr="006A56FF" w:rsidRDefault="000116F3" w:rsidP="006C4793">
            <w:pPr>
              <w:rPr>
                <w:sz w:val="20"/>
                <w:lang w:val="en-US"/>
              </w:rPr>
            </w:pPr>
            <w:r w:rsidRPr="006A56FF">
              <w:rPr>
                <w:sz w:val="20"/>
                <w:lang w:val="en-US"/>
              </w:rPr>
              <w:t>18.27</w:t>
            </w:r>
          </w:p>
        </w:tc>
        <w:tc>
          <w:tcPr>
            <w:tcW w:w="710" w:type="dxa"/>
            <w:vAlign w:val="center"/>
          </w:tcPr>
          <w:p w14:paraId="3EFB1EE6" w14:textId="744222D9" w:rsidR="0097169C" w:rsidRPr="006A56FF" w:rsidRDefault="000116F3" w:rsidP="006C4793">
            <w:pPr>
              <w:rPr>
                <w:sz w:val="20"/>
                <w:lang w:val="en-US"/>
              </w:rPr>
            </w:pPr>
            <w:r w:rsidRPr="006A56FF">
              <w:rPr>
                <w:sz w:val="20"/>
                <w:lang w:val="en-US"/>
              </w:rPr>
              <w:t>12.2</w:t>
            </w:r>
          </w:p>
        </w:tc>
        <w:tc>
          <w:tcPr>
            <w:tcW w:w="991" w:type="dxa"/>
            <w:vAlign w:val="center"/>
          </w:tcPr>
          <w:p w14:paraId="42DD3DFD" w14:textId="40E2E82C" w:rsidR="0097169C" w:rsidRPr="006A56FF" w:rsidRDefault="000116F3" w:rsidP="006C4793">
            <w:pPr>
              <w:rPr>
                <w:sz w:val="20"/>
                <w:lang w:val="en-US"/>
              </w:rPr>
            </w:pPr>
            <w:r w:rsidRPr="006A56FF">
              <w:rPr>
                <w:sz w:val="20"/>
                <w:lang w:val="en-US"/>
              </w:rPr>
              <w:t>85</w:t>
            </w:r>
          </w:p>
        </w:tc>
      </w:tr>
      <w:tr w:rsidR="0097169C" w:rsidRPr="006A56FF" w14:paraId="7D52F571" w14:textId="3C9FE3FC" w:rsidTr="00094C4D">
        <w:trPr>
          <w:trHeight w:val="283"/>
        </w:trPr>
        <w:tc>
          <w:tcPr>
            <w:tcW w:w="3969" w:type="dxa"/>
            <w:shd w:val="clear" w:color="auto" w:fill="auto"/>
            <w:vAlign w:val="center"/>
          </w:tcPr>
          <w:p w14:paraId="593AF4FB" w14:textId="77777777" w:rsidR="006C4793" w:rsidRPr="006A56FF" w:rsidRDefault="00A20DA6" w:rsidP="006C4793">
            <w:pPr>
              <w:spacing w:line="276" w:lineRule="auto"/>
              <w:ind w:left="142"/>
              <w:rPr>
                <w:sz w:val="20"/>
                <w:lang w:val="en-US"/>
              </w:rPr>
            </w:pPr>
            <w:r w:rsidRPr="006A56FF">
              <w:rPr>
                <w:sz w:val="20"/>
                <w:lang w:val="en-US"/>
              </w:rPr>
              <w:t>N</w:t>
            </w:r>
            <w:r w:rsidR="00E22111" w:rsidRPr="006A56FF">
              <w:rPr>
                <w:sz w:val="20"/>
                <w:lang w:val="en-US"/>
              </w:rPr>
              <w:t>umber of</w:t>
            </w:r>
            <w:r w:rsidR="006C4793" w:rsidRPr="006A56FF">
              <w:rPr>
                <w:sz w:val="20"/>
                <w:lang w:val="en-US"/>
              </w:rPr>
              <w:t xml:space="preserve"> </w:t>
            </w:r>
            <w:r w:rsidR="00E22111" w:rsidRPr="006A56FF">
              <w:rPr>
                <w:sz w:val="20"/>
                <w:lang w:val="en-US"/>
              </w:rPr>
              <w:t>recipients in institutions</w:t>
            </w:r>
            <w:r w:rsidR="006C4793" w:rsidRPr="006A56FF">
              <w:rPr>
                <w:sz w:val="20"/>
                <w:lang w:val="en-US"/>
              </w:rPr>
              <w:t xml:space="preserve">, </w:t>
            </w:r>
          </w:p>
          <w:p w14:paraId="4B775F52" w14:textId="2EC86798" w:rsidR="0097169C" w:rsidRPr="006A56FF" w:rsidRDefault="006C4793" w:rsidP="006C4793">
            <w:pPr>
              <w:spacing w:line="276" w:lineRule="auto"/>
              <w:ind w:left="142" w:firstLine="142"/>
              <w:rPr>
                <w:sz w:val="20"/>
                <w:lang w:val="en-US"/>
              </w:rPr>
            </w:pPr>
            <w:r w:rsidRPr="006A56FF">
              <w:rPr>
                <w:sz w:val="20"/>
                <w:lang w:val="en-US"/>
              </w:rPr>
              <w:t>%</w:t>
            </w:r>
            <w:r w:rsidR="00E22111" w:rsidRPr="006A56FF">
              <w:rPr>
                <w:sz w:val="20"/>
                <w:lang w:val="en-US"/>
              </w:rPr>
              <w:t xml:space="preserve"> of all people aged 65+</w:t>
            </w:r>
          </w:p>
        </w:tc>
        <w:tc>
          <w:tcPr>
            <w:tcW w:w="1276" w:type="dxa"/>
            <w:vAlign w:val="center"/>
          </w:tcPr>
          <w:p w14:paraId="3D90ACC6" w14:textId="1594289D" w:rsidR="0097169C" w:rsidRPr="006A56FF" w:rsidRDefault="0097169C" w:rsidP="006C4793">
            <w:pPr>
              <w:rPr>
                <w:sz w:val="20"/>
                <w:lang w:val="en-US"/>
              </w:rPr>
            </w:pPr>
            <w:r w:rsidRPr="006A56FF">
              <w:rPr>
                <w:sz w:val="20"/>
                <w:lang w:val="en-US"/>
              </w:rPr>
              <w:t>RCPT</w:t>
            </w:r>
            <w:r w:rsidR="00185A42">
              <w:rPr>
                <w:sz w:val="20"/>
                <w:lang w:val="en-US"/>
              </w:rPr>
              <w:t>IN</w:t>
            </w:r>
          </w:p>
        </w:tc>
        <w:tc>
          <w:tcPr>
            <w:tcW w:w="850" w:type="dxa"/>
            <w:vAlign w:val="center"/>
          </w:tcPr>
          <w:p w14:paraId="7240F58D" w14:textId="6CD983C8" w:rsidR="0097169C" w:rsidRPr="006A56FF" w:rsidRDefault="00A20DA6" w:rsidP="006C4793">
            <w:pPr>
              <w:rPr>
                <w:sz w:val="20"/>
                <w:lang w:val="en-US"/>
              </w:rPr>
            </w:pPr>
            <w:r w:rsidRPr="006A56FF">
              <w:rPr>
                <w:sz w:val="20"/>
                <w:lang w:val="en-US"/>
              </w:rPr>
              <w:t>3.88</w:t>
            </w:r>
          </w:p>
        </w:tc>
        <w:tc>
          <w:tcPr>
            <w:tcW w:w="851" w:type="dxa"/>
            <w:vAlign w:val="center"/>
          </w:tcPr>
          <w:p w14:paraId="41192952" w14:textId="52A91F5D" w:rsidR="0097169C" w:rsidRPr="006A56FF" w:rsidRDefault="000116F3" w:rsidP="006C4793">
            <w:pPr>
              <w:rPr>
                <w:sz w:val="20"/>
                <w:lang w:val="en-US"/>
              </w:rPr>
            </w:pPr>
            <w:r w:rsidRPr="006A56FF">
              <w:rPr>
                <w:sz w:val="20"/>
                <w:lang w:val="en-US"/>
              </w:rPr>
              <w:t>1.66</w:t>
            </w:r>
          </w:p>
        </w:tc>
        <w:tc>
          <w:tcPr>
            <w:tcW w:w="710" w:type="dxa"/>
            <w:vAlign w:val="center"/>
          </w:tcPr>
          <w:p w14:paraId="5CFA028D" w14:textId="5196DB3F" w:rsidR="0097169C" w:rsidRPr="006A56FF" w:rsidRDefault="000116F3" w:rsidP="006C4793">
            <w:pPr>
              <w:rPr>
                <w:sz w:val="20"/>
                <w:lang w:val="en-US"/>
              </w:rPr>
            </w:pPr>
            <w:r w:rsidRPr="006A56FF">
              <w:rPr>
                <w:sz w:val="20"/>
                <w:lang w:val="en-US"/>
              </w:rPr>
              <w:t>0.43</w:t>
            </w:r>
          </w:p>
        </w:tc>
        <w:tc>
          <w:tcPr>
            <w:tcW w:w="991" w:type="dxa"/>
            <w:vAlign w:val="center"/>
          </w:tcPr>
          <w:p w14:paraId="7E40CA6A" w14:textId="337BFF44" w:rsidR="0097169C" w:rsidRPr="006A56FF" w:rsidRDefault="000116F3" w:rsidP="006C4793">
            <w:pPr>
              <w:rPr>
                <w:sz w:val="20"/>
                <w:lang w:val="en-US"/>
              </w:rPr>
            </w:pPr>
            <w:r w:rsidRPr="006A56FF">
              <w:rPr>
                <w:sz w:val="20"/>
                <w:lang w:val="en-US"/>
              </w:rPr>
              <w:t>7.17</w:t>
            </w:r>
          </w:p>
        </w:tc>
      </w:tr>
      <w:tr w:rsidR="0097169C" w:rsidRPr="006A56FF" w14:paraId="2A9B504E" w14:textId="16A233A1" w:rsidTr="00094C4D">
        <w:trPr>
          <w:trHeight w:val="283"/>
        </w:trPr>
        <w:tc>
          <w:tcPr>
            <w:tcW w:w="3969" w:type="dxa"/>
            <w:shd w:val="clear" w:color="auto" w:fill="auto"/>
            <w:vAlign w:val="center"/>
          </w:tcPr>
          <w:p w14:paraId="1A91B154" w14:textId="77777777" w:rsidR="006C4793" w:rsidRPr="006A56FF" w:rsidRDefault="00A20DA6" w:rsidP="006C4793">
            <w:pPr>
              <w:spacing w:line="276" w:lineRule="auto"/>
              <w:ind w:left="142"/>
              <w:rPr>
                <w:sz w:val="20"/>
                <w:lang w:val="en-US"/>
              </w:rPr>
            </w:pPr>
            <w:r w:rsidRPr="006A56FF">
              <w:rPr>
                <w:sz w:val="20"/>
                <w:lang w:val="en-US"/>
              </w:rPr>
              <w:t>S</w:t>
            </w:r>
            <w:r w:rsidR="00E22111" w:rsidRPr="006A56FF">
              <w:rPr>
                <w:sz w:val="20"/>
                <w:lang w:val="en-US"/>
              </w:rPr>
              <w:t>hare of private expenditure</w:t>
            </w:r>
            <w:r w:rsidR="006C4793" w:rsidRPr="006A56FF">
              <w:rPr>
                <w:sz w:val="20"/>
                <w:lang w:val="en-US"/>
              </w:rPr>
              <w:t xml:space="preserve">, </w:t>
            </w:r>
          </w:p>
          <w:p w14:paraId="729EFB44" w14:textId="45D514F4" w:rsidR="0097169C" w:rsidRPr="006A56FF" w:rsidRDefault="006C4793" w:rsidP="006C4793">
            <w:pPr>
              <w:spacing w:line="276" w:lineRule="auto"/>
              <w:ind w:left="142" w:firstLine="142"/>
              <w:rPr>
                <w:sz w:val="20"/>
                <w:lang w:val="en-US"/>
              </w:rPr>
            </w:pPr>
            <w:r w:rsidRPr="006A56FF">
              <w:rPr>
                <w:sz w:val="20"/>
                <w:lang w:val="en-US"/>
              </w:rPr>
              <w:t xml:space="preserve">% of </w:t>
            </w:r>
            <w:r w:rsidR="00E22111" w:rsidRPr="006A56FF">
              <w:rPr>
                <w:sz w:val="20"/>
                <w:lang w:val="en-US"/>
              </w:rPr>
              <w:t>tota</w:t>
            </w:r>
            <w:r w:rsidRPr="006A56FF">
              <w:rPr>
                <w:sz w:val="20"/>
                <w:lang w:val="en-US"/>
              </w:rPr>
              <w:t xml:space="preserve">l </w:t>
            </w:r>
            <w:r w:rsidR="00E22111" w:rsidRPr="006A56FF">
              <w:rPr>
                <w:sz w:val="20"/>
                <w:lang w:val="en-US"/>
              </w:rPr>
              <w:t>expenditure</w:t>
            </w:r>
          </w:p>
        </w:tc>
        <w:tc>
          <w:tcPr>
            <w:tcW w:w="1276" w:type="dxa"/>
            <w:vAlign w:val="center"/>
          </w:tcPr>
          <w:p w14:paraId="581A4C6C" w14:textId="12DD021A" w:rsidR="0097169C" w:rsidRPr="006A56FF" w:rsidRDefault="0097169C" w:rsidP="006C4793">
            <w:pPr>
              <w:rPr>
                <w:sz w:val="20"/>
                <w:lang w:val="en-US"/>
              </w:rPr>
            </w:pPr>
            <w:r w:rsidRPr="006A56FF">
              <w:rPr>
                <w:sz w:val="20"/>
                <w:lang w:val="en-US"/>
              </w:rPr>
              <w:t>PEXPND</w:t>
            </w:r>
          </w:p>
        </w:tc>
        <w:tc>
          <w:tcPr>
            <w:tcW w:w="850" w:type="dxa"/>
            <w:vAlign w:val="center"/>
          </w:tcPr>
          <w:p w14:paraId="03F2BAA8" w14:textId="7B397E18" w:rsidR="0097169C" w:rsidRPr="006A56FF" w:rsidRDefault="00A20DA6" w:rsidP="006C4793">
            <w:pPr>
              <w:rPr>
                <w:sz w:val="20"/>
                <w:lang w:val="en-US"/>
              </w:rPr>
            </w:pPr>
            <w:r w:rsidRPr="006A56FF">
              <w:rPr>
                <w:sz w:val="20"/>
                <w:lang w:val="en-US"/>
              </w:rPr>
              <w:t>15.84</w:t>
            </w:r>
          </w:p>
        </w:tc>
        <w:tc>
          <w:tcPr>
            <w:tcW w:w="851" w:type="dxa"/>
            <w:vAlign w:val="center"/>
          </w:tcPr>
          <w:p w14:paraId="11EF7655" w14:textId="0A51DE0F" w:rsidR="0097169C" w:rsidRPr="006A56FF" w:rsidRDefault="000116F3" w:rsidP="006C4793">
            <w:pPr>
              <w:rPr>
                <w:sz w:val="20"/>
                <w:lang w:val="en-US"/>
              </w:rPr>
            </w:pPr>
            <w:r w:rsidRPr="006A56FF">
              <w:rPr>
                <w:sz w:val="20"/>
                <w:lang w:val="en-US"/>
              </w:rPr>
              <w:t>11.09</w:t>
            </w:r>
          </w:p>
        </w:tc>
        <w:tc>
          <w:tcPr>
            <w:tcW w:w="710" w:type="dxa"/>
            <w:vAlign w:val="center"/>
          </w:tcPr>
          <w:p w14:paraId="67A36959" w14:textId="1FDEB187" w:rsidR="0097169C" w:rsidRPr="006A56FF" w:rsidRDefault="000116F3" w:rsidP="006C4793">
            <w:pPr>
              <w:rPr>
                <w:sz w:val="20"/>
                <w:lang w:val="en-US"/>
              </w:rPr>
            </w:pPr>
            <w:r w:rsidRPr="006A56FF">
              <w:rPr>
                <w:sz w:val="20"/>
                <w:lang w:val="en-US"/>
              </w:rPr>
              <w:t>0.19</w:t>
            </w:r>
          </w:p>
        </w:tc>
        <w:tc>
          <w:tcPr>
            <w:tcW w:w="991" w:type="dxa"/>
            <w:vAlign w:val="center"/>
          </w:tcPr>
          <w:p w14:paraId="030D6E93" w14:textId="5014579C" w:rsidR="0097169C" w:rsidRPr="006A56FF" w:rsidRDefault="000116F3" w:rsidP="006C4793">
            <w:pPr>
              <w:rPr>
                <w:sz w:val="20"/>
                <w:lang w:val="en-US"/>
              </w:rPr>
            </w:pPr>
            <w:r w:rsidRPr="006A56FF">
              <w:rPr>
                <w:sz w:val="20"/>
                <w:lang w:val="en-US"/>
              </w:rPr>
              <w:t>34.56</w:t>
            </w:r>
          </w:p>
        </w:tc>
      </w:tr>
      <w:tr w:rsidR="0097169C" w:rsidRPr="006A56FF" w14:paraId="13EB1ED2" w14:textId="3557BED1" w:rsidTr="00094C4D">
        <w:trPr>
          <w:trHeight w:val="283"/>
        </w:trPr>
        <w:tc>
          <w:tcPr>
            <w:tcW w:w="3969" w:type="dxa"/>
            <w:shd w:val="clear" w:color="auto" w:fill="auto"/>
            <w:vAlign w:val="center"/>
          </w:tcPr>
          <w:p w14:paraId="2364875F" w14:textId="5251E263" w:rsidR="0097169C" w:rsidRPr="006A56FF" w:rsidRDefault="00A20DA6" w:rsidP="006C4793">
            <w:pPr>
              <w:spacing w:line="276" w:lineRule="auto"/>
              <w:ind w:left="142"/>
              <w:rPr>
                <w:sz w:val="20"/>
                <w:lang w:val="en-US"/>
              </w:rPr>
            </w:pPr>
            <w:r w:rsidRPr="006A56FF">
              <w:rPr>
                <w:sz w:val="20"/>
                <w:lang w:val="en-US"/>
              </w:rPr>
              <w:t>L</w:t>
            </w:r>
            <w:r w:rsidR="00E22111" w:rsidRPr="006A56FF">
              <w:rPr>
                <w:sz w:val="20"/>
                <w:lang w:val="en-US"/>
              </w:rPr>
              <w:t>ife expectancy 65+</w:t>
            </w:r>
          </w:p>
        </w:tc>
        <w:tc>
          <w:tcPr>
            <w:tcW w:w="1276" w:type="dxa"/>
            <w:vAlign w:val="center"/>
          </w:tcPr>
          <w:p w14:paraId="62AA027A" w14:textId="55C31E2B" w:rsidR="0097169C" w:rsidRPr="006A56FF" w:rsidRDefault="00E22111" w:rsidP="006C4793">
            <w:pPr>
              <w:rPr>
                <w:sz w:val="20"/>
                <w:lang w:val="en-US"/>
              </w:rPr>
            </w:pPr>
            <w:r w:rsidRPr="006A56FF">
              <w:rPr>
                <w:sz w:val="20"/>
                <w:lang w:val="en-US"/>
              </w:rPr>
              <w:t>LEX</w:t>
            </w:r>
          </w:p>
        </w:tc>
        <w:tc>
          <w:tcPr>
            <w:tcW w:w="850" w:type="dxa"/>
            <w:vAlign w:val="center"/>
          </w:tcPr>
          <w:p w14:paraId="2F2E00A7" w14:textId="26A8EF9A" w:rsidR="0097169C" w:rsidRPr="006A56FF" w:rsidRDefault="00A20DA6" w:rsidP="006C4793">
            <w:pPr>
              <w:rPr>
                <w:sz w:val="20"/>
                <w:lang w:val="en-US"/>
              </w:rPr>
            </w:pPr>
            <w:r w:rsidRPr="006A56FF">
              <w:rPr>
                <w:sz w:val="20"/>
                <w:lang w:val="en-US"/>
              </w:rPr>
              <w:t>19.77</w:t>
            </w:r>
          </w:p>
        </w:tc>
        <w:tc>
          <w:tcPr>
            <w:tcW w:w="851" w:type="dxa"/>
            <w:vAlign w:val="center"/>
          </w:tcPr>
          <w:p w14:paraId="12DBC396" w14:textId="6E0E56C9" w:rsidR="0097169C" w:rsidRPr="006A56FF" w:rsidRDefault="000116F3" w:rsidP="006C4793">
            <w:pPr>
              <w:rPr>
                <w:sz w:val="20"/>
                <w:lang w:val="en-US"/>
              </w:rPr>
            </w:pPr>
            <w:r w:rsidRPr="006A56FF">
              <w:rPr>
                <w:sz w:val="20"/>
                <w:lang w:val="en-US"/>
              </w:rPr>
              <w:t>1.35</w:t>
            </w:r>
          </w:p>
        </w:tc>
        <w:tc>
          <w:tcPr>
            <w:tcW w:w="710" w:type="dxa"/>
            <w:vAlign w:val="center"/>
          </w:tcPr>
          <w:p w14:paraId="0240215D" w14:textId="5691E32C" w:rsidR="0097169C" w:rsidRPr="006A56FF" w:rsidRDefault="000116F3" w:rsidP="006C4793">
            <w:pPr>
              <w:rPr>
                <w:sz w:val="20"/>
                <w:lang w:val="en-US"/>
              </w:rPr>
            </w:pPr>
            <w:r w:rsidRPr="006A56FF">
              <w:rPr>
                <w:sz w:val="20"/>
                <w:lang w:val="en-US"/>
              </w:rPr>
              <w:t>16.48</w:t>
            </w:r>
          </w:p>
        </w:tc>
        <w:tc>
          <w:tcPr>
            <w:tcW w:w="991" w:type="dxa"/>
            <w:vAlign w:val="center"/>
          </w:tcPr>
          <w:p w14:paraId="714C9133" w14:textId="0F91EEB1" w:rsidR="0097169C" w:rsidRPr="006A56FF" w:rsidRDefault="000116F3" w:rsidP="006C4793">
            <w:pPr>
              <w:rPr>
                <w:sz w:val="20"/>
                <w:lang w:val="en-US"/>
              </w:rPr>
            </w:pPr>
            <w:r w:rsidRPr="006A56FF">
              <w:rPr>
                <w:sz w:val="20"/>
                <w:lang w:val="en-US"/>
              </w:rPr>
              <w:t>21.85</w:t>
            </w:r>
          </w:p>
        </w:tc>
      </w:tr>
      <w:tr w:rsidR="0097169C" w:rsidRPr="006A56FF" w14:paraId="4FF5D952" w14:textId="216B3603" w:rsidTr="00094C4D">
        <w:trPr>
          <w:trHeight w:val="283"/>
        </w:trPr>
        <w:tc>
          <w:tcPr>
            <w:tcW w:w="3969" w:type="dxa"/>
            <w:tcBorders>
              <w:bottom w:val="single" w:sz="4" w:space="0" w:color="auto"/>
            </w:tcBorders>
            <w:shd w:val="clear" w:color="auto" w:fill="auto"/>
            <w:vAlign w:val="center"/>
          </w:tcPr>
          <w:p w14:paraId="7CBB0C00" w14:textId="67AC6CBA" w:rsidR="006C4793" w:rsidRPr="006A56FF" w:rsidRDefault="00A20DA6" w:rsidP="006C4793">
            <w:pPr>
              <w:spacing w:line="276" w:lineRule="auto"/>
              <w:ind w:left="142"/>
              <w:rPr>
                <w:sz w:val="20"/>
                <w:lang w:val="en-US"/>
              </w:rPr>
            </w:pPr>
            <w:r w:rsidRPr="006A56FF">
              <w:rPr>
                <w:sz w:val="20"/>
                <w:lang w:val="en-US"/>
              </w:rPr>
              <w:t xml:space="preserve">Self-perceived health status </w:t>
            </w:r>
            <w:r w:rsidR="00304754" w:rsidRPr="006A56FF">
              <w:rPr>
                <w:sz w:val="20"/>
                <w:lang w:val="en-US"/>
              </w:rPr>
              <w:t>(</w:t>
            </w:r>
            <w:r w:rsidRPr="006A56FF">
              <w:rPr>
                <w:sz w:val="20"/>
                <w:lang w:val="en-US"/>
              </w:rPr>
              <w:t>very</w:t>
            </w:r>
            <w:r w:rsidR="00304754" w:rsidRPr="006A56FF">
              <w:rPr>
                <w:sz w:val="20"/>
                <w:lang w:val="en-US"/>
              </w:rPr>
              <w:t>)</w:t>
            </w:r>
            <w:r w:rsidRPr="006A56FF">
              <w:rPr>
                <w:sz w:val="20"/>
                <w:lang w:val="en-US"/>
              </w:rPr>
              <w:t xml:space="preserve"> good</w:t>
            </w:r>
            <w:r w:rsidR="006C4793" w:rsidRPr="006A56FF">
              <w:rPr>
                <w:sz w:val="20"/>
                <w:lang w:val="en-US"/>
              </w:rPr>
              <w:t xml:space="preserve">, </w:t>
            </w:r>
          </w:p>
          <w:p w14:paraId="3E0A2326" w14:textId="6BB0E7D7" w:rsidR="0097169C" w:rsidRPr="006A56FF" w:rsidRDefault="006C4793" w:rsidP="006C4793">
            <w:pPr>
              <w:spacing w:line="276" w:lineRule="auto"/>
              <w:ind w:left="142" w:firstLine="142"/>
              <w:rPr>
                <w:sz w:val="20"/>
                <w:lang w:val="en-US"/>
              </w:rPr>
            </w:pPr>
            <w:r w:rsidRPr="006A56FF">
              <w:rPr>
                <w:sz w:val="20"/>
                <w:lang w:val="en-US"/>
              </w:rPr>
              <w:t xml:space="preserve">% </w:t>
            </w:r>
            <w:r w:rsidR="00E22111" w:rsidRPr="006A56FF">
              <w:rPr>
                <w:sz w:val="20"/>
                <w:lang w:val="en-US"/>
              </w:rPr>
              <w:t>of the population 65+</w:t>
            </w:r>
          </w:p>
        </w:tc>
        <w:tc>
          <w:tcPr>
            <w:tcW w:w="1276" w:type="dxa"/>
            <w:tcBorders>
              <w:bottom w:val="single" w:sz="4" w:space="0" w:color="auto"/>
            </w:tcBorders>
            <w:vAlign w:val="center"/>
          </w:tcPr>
          <w:p w14:paraId="25F33FE0" w14:textId="010443B5" w:rsidR="0097169C" w:rsidRPr="006A56FF" w:rsidRDefault="00E22111" w:rsidP="006C4793">
            <w:pPr>
              <w:rPr>
                <w:sz w:val="20"/>
                <w:lang w:val="en-US"/>
              </w:rPr>
            </w:pPr>
            <w:r w:rsidRPr="006A56FF">
              <w:rPr>
                <w:sz w:val="20"/>
                <w:lang w:val="en-US"/>
              </w:rPr>
              <w:t>SPH</w:t>
            </w:r>
          </w:p>
        </w:tc>
        <w:tc>
          <w:tcPr>
            <w:tcW w:w="850" w:type="dxa"/>
            <w:tcBorders>
              <w:bottom w:val="single" w:sz="4" w:space="0" w:color="auto"/>
            </w:tcBorders>
            <w:vAlign w:val="center"/>
          </w:tcPr>
          <w:p w14:paraId="7FE62A65" w14:textId="08BDDA58" w:rsidR="0097169C" w:rsidRPr="006A56FF" w:rsidRDefault="00A20DA6" w:rsidP="006C4793">
            <w:pPr>
              <w:rPr>
                <w:sz w:val="20"/>
                <w:lang w:val="en-US"/>
              </w:rPr>
            </w:pPr>
            <w:r w:rsidRPr="006A56FF">
              <w:rPr>
                <w:sz w:val="20"/>
                <w:lang w:val="en-US"/>
              </w:rPr>
              <w:t>46.11</w:t>
            </w:r>
          </w:p>
        </w:tc>
        <w:tc>
          <w:tcPr>
            <w:tcW w:w="851" w:type="dxa"/>
            <w:tcBorders>
              <w:bottom w:val="single" w:sz="4" w:space="0" w:color="auto"/>
            </w:tcBorders>
            <w:vAlign w:val="center"/>
          </w:tcPr>
          <w:p w14:paraId="3BF56378" w14:textId="05C32682" w:rsidR="0097169C" w:rsidRPr="006A56FF" w:rsidRDefault="000116F3" w:rsidP="006C4793">
            <w:pPr>
              <w:rPr>
                <w:sz w:val="20"/>
                <w:lang w:val="en-US"/>
              </w:rPr>
            </w:pPr>
            <w:r w:rsidRPr="006A56FF">
              <w:rPr>
                <w:sz w:val="20"/>
                <w:lang w:val="en-US"/>
              </w:rPr>
              <w:t>21.83</w:t>
            </w:r>
          </w:p>
        </w:tc>
        <w:tc>
          <w:tcPr>
            <w:tcW w:w="710" w:type="dxa"/>
            <w:tcBorders>
              <w:bottom w:val="single" w:sz="4" w:space="0" w:color="auto"/>
            </w:tcBorders>
            <w:vAlign w:val="center"/>
          </w:tcPr>
          <w:p w14:paraId="2903CB76" w14:textId="64F5138B" w:rsidR="0097169C" w:rsidRPr="006A56FF" w:rsidRDefault="000116F3" w:rsidP="006C4793">
            <w:pPr>
              <w:rPr>
                <w:sz w:val="20"/>
                <w:lang w:val="en-US"/>
              </w:rPr>
            </w:pPr>
            <w:r w:rsidRPr="006A56FF">
              <w:rPr>
                <w:sz w:val="20"/>
                <w:lang w:val="en-US"/>
              </w:rPr>
              <w:t>8.6</w:t>
            </w:r>
          </w:p>
        </w:tc>
        <w:tc>
          <w:tcPr>
            <w:tcW w:w="991" w:type="dxa"/>
            <w:tcBorders>
              <w:bottom w:val="single" w:sz="4" w:space="0" w:color="auto"/>
            </w:tcBorders>
            <w:vAlign w:val="center"/>
          </w:tcPr>
          <w:p w14:paraId="11A13474" w14:textId="2A661356" w:rsidR="0097169C" w:rsidRPr="006A56FF" w:rsidRDefault="000116F3" w:rsidP="006C4793">
            <w:pPr>
              <w:rPr>
                <w:sz w:val="20"/>
                <w:lang w:val="en-US"/>
              </w:rPr>
            </w:pPr>
            <w:r w:rsidRPr="006A56FF">
              <w:rPr>
                <w:sz w:val="20"/>
                <w:lang w:val="en-US"/>
              </w:rPr>
              <w:t>86.9</w:t>
            </w:r>
          </w:p>
        </w:tc>
      </w:tr>
      <w:tr w:rsidR="0097169C" w:rsidRPr="006A56FF" w14:paraId="2D32AFAD" w14:textId="7065FDA9" w:rsidTr="00094C4D">
        <w:trPr>
          <w:trHeight w:val="283"/>
        </w:trPr>
        <w:tc>
          <w:tcPr>
            <w:tcW w:w="3969" w:type="dxa"/>
            <w:tcBorders>
              <w:top w:val="single" w:sz="4" w:space="0" w:color="auto"/>
              <w:bottom w:val="single" w:sz="4" w:space="0" w:color="auto"/>
            </w:tcBorders>
            <w:shd w:val="clear" w:color="auto" w:fill="auto"/>
            <w:vAlign w:val="center"/>
          </w:tcPr>
          <w:p w14:paraId="259EF9C1" w14:textId="21D590A2" w:rsidR="0097169C" w:rsidRPr="006A56FF" w:rsidRDefault="00E22111" w:rsidP="006C4793">
            <w:pPr>
              <w:rPr>
                <w:sz w:val="20"/>
                <w:lang w:val="en-US"/>
              </w:rPr>
            </w:pPr>
            <w:r w:rsidRPr="006A56FF">
              <w:rPr>
                <w:i/>
                <w:sz w:val="20"/>
                <w:lang w:val="en-US"/>
              </w:rPr>
              <w:t>Qualitative indicators</w:t>
            </w:r>
          </w:p>
        </w:tc>
        <w:tc>
          <w:tcPr>
            <w:tcW w:w="1276" w:type="dxa"/>
            <w:tcBorders>
              <w:top w:val="single" w:sz="4" w:space="0" w:color="auto"/>
              <w:bottom w:val="single" w:sz="4" w:space="0" w:color="auto"/>
            </w:tcBorders>
            <w:vAlign w:val="center"/>
          </w:tcPr>
          <w:p w14:paraId="5EE02838" w14:textId="2712B408" w:rsidR="0097169C" w:rsidRPr="006A56FF" w:rsidRDefault="0097169C" w:rsidP="006C4793">
            <w:pPr>
              <w:rPr>
                <w:sz w:val="20"/>
                <w:lang w:val="en-US"/>
              </w:rPr>
            </w:pPr>
          </w:p>
        </w:tc>
        <w:tc>
          <w:tcPr>
            <w:tcW w:w="850" w:type="dxa"/>
            <w:tcBorders>
              <w:top w:val="single" w:sz="4" w:space="0" w:color="auto"/>
              <w:bottom w:val="single" w:sz="4" w:space="0" w:color="auto"/>
            </w:tcBorders>
            <w:vAlign w:val="center"/>
          </w:tcPr>
          <w:p w14:paraId="5873D4A5" w14:textId="12C83E82" w:rsidR="0097169C" w:rsidRPr="006A56FF" w:rsidRDefault="0097169C" w:rsidP="006C4793">
            <w:pPr>
              <w:rPr>
                <w:sz w:val="20"/>
                <w:lang w:val="en-US"/>
              </w:rPr>
            </w:pPr>
          </w:p>
        </w:tc>
        <w:tc>
          <w:tcPr>
            <w:tcW w:w="851" w:type="dxa"/>
            <w:tcBorders>
              <w:top w:val="single" w:sz="4" w:space="0" w:color="auto"/>
              <w:bottom w:val="single" w:sz="4" w:space="0" w:color="auto"/>
            </w:tcBorders>
            <w:vAlign w:val="center"/>
          </w:tcPr>
          <w:p w14:paraId="6EB191C9" w14:textId="357A718A" w:rsidR="0097169C" w:rsidRPr="006A56FF" w:rsidRDefault="0097169C" w:rsidP="006C4793">
            <w:pPr>
              <w:rPr>
                <w:sz w:val="20"/>
                <w:lang w:val="en-US"/>
              </w:rPr>
            </w:pPr>
          </w:p>
        </w:tc>
        <w:tc>
          <w:tcPr>
            <w:tcW w:w="710" w:type="dxa"/>
            <w:tcBorders>
              <w:top w:val="single" w:sz="4" w:space="0" w:color="auto"/>
              <w:bottom w:val="single" w:sz="4" w:space="0" w:color="auto"/>
            </w:tcBorders>
            <w:vAlign w:val="center"/>
          </w:tcPr>
          <w:p w14:paraId="13C12D17" w14:textId="77777777" w:rsidR="0097169C" w:rsidRPr="006A56FF" w:rsidRDefault="0097169C" w:rsidP="006C4793">
            <w:pPr>
              <w:rPr>
                <w:sz w:val="20"/>
                <w:lang w:val="en-US"/>
              </w:rPr>
            </w:pPr>
          </w:p>
        </w:tc>
        <w:tc>
          <w:tcPr>
            <w:tcW w:w="991" w:type="dxa"/>
            <w:tcBorders>
              <w:top w:val="single" w:sz="4" w:space="0" w:color="auto"/>
              <w:bottom w:val="single" w:sz="4" w:space="0" w:color="auto"/>
            </w:tcBorders>
            <w:vAlign w:val="center"/>
          </w:tcPr>
          <w:p w14:paraId="74EB8605" w14:textId="77777777" w:rsidR="0097169C" w:rsidRPr="006A56FF" w:rsidRDefault="0097169C" w:rsidP="006C4793">
            <w:pPr>
              <w:rPr>
                <w:sz w:val="20"/>
                <w:lang w:val="en-US"/>
              </w:rPr>
            </w:pPr>
          </w:p>
        </w:tc>
      </w:tr>
      <w:tr w:rsidR="000116F3" w:rsidRPr="006A56FF" w14:paraId="182AFD29" w14:textId="0A8176A4" w:rsidTr="00094C4D">
        <w:trPr>
          <w:trHeight w:val="283"/>
        </w:trPr>
        <w:tc>
          <w:tcPr>
            <w:tcW w:w="3969" w:type="dxa"/>
            <w:tcBorders>
              <w:top w:val="single" w:sz="4" w:space="0" w:color="auto"/>
            </w:tcBorders>
            <w:shd w:val="clear" w:color="auto" w:fill="auto"/>
            <w:vAlign w:val="center"/>
          </w:tcPr>
          <w:p w14:paraId="0C8A49CE" w14:textId="41F2DF7E" w:rsidR="000116F3" w:rsidRPr="006A56FF" w:rsidRDefault="000116F3" w:rsidP="00BB0F4E">
            <w:pPr>
              <w:ind w:firstLine="142"/>
              <w:rPr>
                <w:sz w:val="20"/>
                <w:lang w:val="en-US"/>
              </w:rPr>
            </w:pPr>
            <w:r w:rsidRPr="006A56FF">
              <w:rPr>
                <w:sz w:val="20"/>
                <w:lang w:val="en-US"/>
              </w:rPr>
              <w:t xml:space="preserve">Cash </w:t>
            </w:r>
            <w:r w:rsidR="00BB0F4E">
              <w:rPr>
                <w:sz w:val="20"/>
                <w:lang w:val="en-US"/>
              </w:rPr>
              <w:t>A</w:t>
            </w:r>
            <w:r w:rsidRPr="006A56FF">
              <w:rPr>
                <w:sz w:val="20"/>
                <w:lang w:val="en-US"/>
              </w:rPr>
              <w:t>vailability</w:t>
            </w:r>
            <w:r w:rsidR="00BB0F4E">
              <w:rPr>
                <w:sz w:val="20"/>
                <w:lang w:val="en-US"/>
              </w:rPr>
              <w:t xml:space="preserve"> of cash </w:t>
            </w:r>
            <w:proofErr w:type="spellStart"/>
            <w:r w:rsidR="00BB0F4E">
              <w:rPr>
                <w:sz w:val="20"/>
                <w:lang w:val="en-US"/>
              </w:rPr>
              <w:t>ebenfits</w:t>
            </w:r>
            <w:proofErr w:type="spellEnd"/>
            <w:r w:rsidRPr="006A56FF">
              <w:rPr>
                <w:sz w:val="20"/>
                <w:lang w:val="en-US"/>
              </w:rPr>
              <w:t xml:space="preserve"> (</w:t>
            </w:r>
            <w:r w:rsidR="00BB0F4E">
              <w:rPr>
                <w:sz w:val="20"/>
                <w:lang w:val="en-US"/>
              </w:rPr>
              <w:t xml:space="preserve">only </w:t>
            </w:r>
            <w:proofErr w:type="spellStart"/>
            <w:r w:rsidR="00BB0F4E">
              <w:rPr>
                <w:sz w:val="20"/>
                <w:lang w:val="en-US"/>
              </w:rPr>
              <w:t>i</w:t>
            </w:r>
            <w:r w:rsidRPr="006A56FF">
              <w:rPr>
                <w:sz w:val="20"/>
                <w:lang w:val="en-US"/>
              </w:rPr>
              <w:t>nkind</w:t>
            </w:r>
            <w:proofErr w:type="spellEnd"/>
            <w:r w:rsidRPr="006A56FF">
              <w:rPr>
                <w:sz w:val="20"/>
                <w:lang w:val="en-US"/>
              </w:rPr>
              <w:t>, Bound, Unbound)</w:t>
            </w:r>
          </w:p>
        </w:tc>
        <w:tc>
          <w:tcPr>
            <w:tcW w:w="1276" w:type="dxa"/>
            <w:tcBorders>
              <w:top w:val="single" w:sz="4" w:space="0" w:color="auto"/>
            </w:tcBorders>
            <w:vAlign w:val="center"/>
          </w:tcPr>
          <w:p w14:paraId="303E2207" w14:textId="453D6DF0" w:rsidR="000116F3" w:rsidRPr="006A56FF" w:rsidRDefault="000116F3" w:rsidP="000116F3">
            <w:pPr>
              <w:rPr>
                <w:sz w:val="20"/>
                <w:lang w:val="en-US"/>
              </w:rPr>
            </w:pPr>
            <w:r w:rsidRPr="006A56FF">
              <w:rPr>
                <w:sz w:val="20"/>
                <w:lang w:val="en-US"/>
              </w:rPr>
              <w:t>CA</w:t>
            </w:r>
            <w:r w:rsidR="00185A42">
              <w:rPr>
                <w:sz w:val="20"/>
                <w:lang w:val="en-US"/>
              </w:rPr>
              <w:t>SH</w:t>
            </w:r>
          </w:p>
        </w:tc>
        <w:tc>
          <w:tcPr>
            <w:tcW w:w="850" w:type="dxa"/>
            <w:tcBorders>
              <w:top w:val="single" w:sz="4" w:space="0" w:color="auto"/>
            </w:tcBorders>
            <w:vAlign w:val="center"/>
          </w:tcPr>
          <w:p w14:paraId="5AAC373D" w14:textId="348CAB2B" w:rsidR="000116F3" w:rsidRPr="006A56FF" w:rsidRDefault="000116F3" w:rsidP="000116F3">
            <w:pPr>
              <w:rPr>
                <w:sz w:val="20"/>
                <w:lang w:val="en-US"/>
              </w:rPr>
            </w:pPr>
            <w:r w:rsidRPr="006A56FF">
              <w:rPr>
                <w:sz w:val="20"/>
                <w:lang w:val="en-US"/>
              </w:rPr>
              <w:t>1.08</w:t>
            </w:r>
          </w:p>
        </w:tc>
        <w:tc>
          <w:tcPr>
            <w:tcW w:w="851" w:type="dxa"/>
            <w:tcBorders>
              <w:top w:val="single" w:sz="4" w:space="0" w:color="auto"/>
            </w:tcBorders>
            <w:vAlign w:val="center"/>
          </w:tcPr>
          <w:p w14:paraId="1BD0110E" w14:textId="3D6D68F2" w:rsidR="000116F3" w:rsidRPr="006A56FF" w:rsidRDefault="000116F3" w:rsidP="000116F3">
            <w:pPr>
              <w:rPr>
                <w:sz w:val="20"/>
                <w:lang w:val="en-US"/>
              </w:rPr>
            </w:pPr>
            <w:r w:rsidRPr="006A56FF">
              <w:rPr>
                <w:sz w:val="20"/>
                <w:lang w:val="en-US"/>
              </w:rPr>
              <w:t>0.81</w:t>
            </w:r>
          </w:p>
        </w:tc>
        <w:tc>
          <w:tcPr>
            <w:tcW w:w="710" w:type="dxa"/>
            <w:tcBorders>
              <w:top w:val="single" w:sz="4" w:space="0" w:color="auto"/>
            </w:tcBorders>
            <w:vAlign w:val="center"/>
          </w:tcPr>
          <w:p w14:paraId="23B118C5" w14:textId="28FBB9AD" w:rsidR="000116F3" w:rsidRPr="006A56FF" w:rsidRDefault="000116F3" w:rsidP="000116F3">
            <w:pPr>
              <w:rPr>
                <w:sz w:val="20"/>
                <w:lang w:val="en-US"/>
              </w:rPr>
            </w:pPr>
            <w:r w:rsidRPr="006A56FF">
              <w:rPr>
                <w:sz w:val="20"/>
                <w:lang w:val="en-US"/>
              </w:rPr>
              <w:t>0</w:t>
            </w:r>
          </w:p>
        </w:tc>
        <w:tc>
          <w:tcPr>
            <w:tcW w:w="991" w:type="dxa"/>
            <w:tcBorders>
              <w:top w:val="single" w:sz="4" w:space="0" w:color="auto"/>
            </w:tcBorders>
            <w:vAlign w:val="center"/>
          </w:tcPr>
          <w:p w14:paraId="5C0FF0F7" w14:textId="247C0ACB" w:rsidR="000116F3" w:rsidRPr="006A56FF" w:rsidRDefault="00661837" w:rsidP="000116F3">
            <w:pPr>
              <w:rPr>
                <w:sz w:val="20"/>
                <w:lang w:val="en-US"/>
              </w:rPr>
            </w:pPr>
            <w:r>
              <w:rPr>
                <w:sz w:val="20"/>
                <w:lang w:val="en-US"/>
              </w:rPr>
              <w:t>4</w:t>
            </w:r>
          </w:p>
        </w:tc>
      </w:tr>
      <w:tr w:rsidR="000116F3" w:rsidRPr="006A56FF" w14:paraId="259B2427" w14:textId="77777777" w:rsidTr="00094C4D">
        <w:trPr>
          <w:trHeight w:val="283"/>
        </w:trPr>
        <w:tc>
          <w:tcPr>
            <w:tcW w:w="3969" w:type="dxa"/>
            <w:shd w:val="clear" w:color="auto" w:fill="auto"/>
            <w:vAlign w:val="center"/>
          </w:tcPr>
          <w:p w14:paraId="789BD075" w14:textId="1D7BCEDB" w:rsidR="000116F3" w:rsidRPr="006A56FF" w:rsidRDefault="000116F3" w:rsidP="000116F3">
            <w:pPr>
              <w:ind w:firstLine="142"/>
              <w:rPr>
                <w:sz w:val="20"/>
                <w:lang w:val="en-US"/>
              </w:rPr>
            </w:pPr>
            <w:r w:rsidRPr="006A56FF">
              <w:rPr>
                <w:sz w:val="20"/>
                <w:lang w:val="en-US"/>
              </w:rPr>
              <w:t>Choice Index (Free, Limited, No benefits)</w:t>
            </w:r>
          </w:p>
        </w:tc>
        <w:tc>
          <w:tcPr>
            <w:tcW w:w="1276" w:type="dxa"/>
            <w:vAlign w:val="center"/>
          </w:tcPr>
          <w:p w14:paraId="0C990886" w14:textId="35004123" w:rsidR="000116F3" w:rsidRPr="006A56FF" w:rsidRDefault="000116F3" w:rsidP="000116F3">
            <w:pPr>
              <w:rPr>
                <w:sz w:val="20"/>
                <w:lang w:val="en-US"/>
              </w:rPr>
            </w:pPr>
            <w:r w:rsidRPr="006A56FF">
              <w:rPr>
                <w:sz w:val="20"/>
                <w:lang w:val="en-US"/>
              </w:rPr>
              <w:t>CIDX</w:t>
            </w:r>
          </w:p>
        </w:tc>
        <w:tc>
          <w:tcPr>
            <w:tcW w:w="850" w:type="dxa"/>
            <w:vAlign w:val="center"/>
          </w:tcPr>
          <w:p w14:paraId="65E8C56F" w14:textId="65CFB70D" w:rsidR="000116F3" w:rsidRPr="006A56FF" w:rsidRDefault="000116F3" w:rsidP="000116F3">
            <w:pPr>
              <w:rPr>
                <w:sz w:val="20"/>
                <w:lang w:val="en-US"/>
              </w:rPr>
            </w:pPr>
            <w:r w:rsidRPr="006A56FF">
              <w:rPr>
                <w:sz w:val="20"/>
                <w:lang w:val="en-US"/>
              </w:rPr>
              <w:t>1.64</w:t>
            </w:r>
          </w:p>
        </w:tc>
        <w:tc>
          <w:tcPr>
            <w:tcW w:w="851" w:type="dxa"/>
            <w:vAlign w:val="center"/>
          </w:tcPr>
          <w:p w14:paraId="2DEB1B7A" w14:textId="295FD4BF" w:rsidR="000116F3" w:rsidRPr="006A56FF" w:rsidRDefault="000116F3" w:rsidP="000116F3">
            <w:pPr>
              <w:rPr>
                <w:sz w:val="20"/>
                <w:lang w:val="en-US"/>
              </w:rPr>
            </w:pPr>
            <w:r w:rsidRPr="006A56FF">
              <w:rPr>
                <w:sz w:val="20"/>
                <w:lang w:val="en-US"/>
              </w:rPr>
              <w:t>0.5</w:t>
            </w:r>
          </w:p>
        </w:tc>
        <w:tc>
          <w:tcPr>
            <w:tcW w:w="710" w:type="dxa"/>
            <w:vAlign w:val="center"/>
          </w:tcPr>
          <w:p w14:paraId="2F89DD3B" w14:textId="5C0EF731" w:rsidR="000116F3" w:rsidRPr="006A56FF" w:rsidRDefault="000116F3" w:rsidP="000116F3">
            <w:pPr>
              <w:rPr>
                <w:sz w:val="20"/>
                <w:lang w:val="en-US"/>
              </w:rPr>
            </w:pPr>
            <w:r w:rsidRPr="006A56FF">
              <w:rPr>
                <w:sz w:val="20"/>
                <w:lang w:val="en-US"/>
              </w:rPr>
              <w:t>0</w:t>
            </w:r>
          </w:p>
        </w:tc>
        <w:tc>
          <w:tcPr>
            <w:tcW w:w="991" w:type="dxa"/>
            <w:vAlign w:val="center"/>
          </w:tcPr>
          <w:p w14:paraId="56F8E5F7" w14:textId="7F5B9329" w:rsidR="000116F3" w:rsidRPr="006A56FF" w:rsidRDefault="000116F3" w:rsidP="000116F3">
            <w:pPr>
              <w:rPr>
                <w:sz w:val="20"/>
                <w:lang w:val="en-US"/>
              </w:rPr>
            </w:pPr>
            <w:r w:rsidRPr="006A56FF">
              <w:rPr>
                <w:sz w:val="20"/>
                <w:lang w:val="en-US"/>
              </w:rPr>
              <w:t>1</w:t>
            </w:r>
          </w:p>
        </w:tc>
      </w:tr>
      <w:tr w:rsidR="000116F3" w:rsidRPr="006A56FF" w14:paraId="0F774AE8" w14:textId="6A9C24CC" w:rsidTr="00094C4D">
        <w:trPr>
          <w:trHeight w:val="283"/>
        </w:trPr>
        <w:tc>
          <w:tcPr>
            <w:tcW w:w="3969" w:type="dxa"/>
            <w:shd w:val="clear" w:color="auto" w:fill="auto"/>
            <w:vAlign w:val="center"/>
          </w:tcPr>
          <w:p w14:paraId="443ED4C7" w14:textId="227CD8B8" w:rsidR="000116F3" w:rsidRPr="006A56FF" w:rsidRDefault="000116F3" w:rsidP="000116F3">
            <w:pPr>
              <w:ind w:firstLine="284"/>
              <w:rPr>
                <w:sz w:val="20"/>
                <w:lang w:val="en-US"/>
              </w:rPr>
            </w:pPr>
            <w:r w:rsidRPr="006A56FF">
              <w:rPr>
                <w:sz w:val="20"/>
                <w:lang w:val="en-US"/>
              </w:rPr>
              <w:t>Choice of homecare provider</w:t>
            </w:r>
          </w:p>
        </w:tc>
        <w:tc>
          <w:tcPr>
            <w:tcW w:w="1276" w:type="dxa"/>
            <w:vAlign w:val="center"/>
          </w:tcPr>
          <w:p w14:paraId="3975A9B0" w14:textId="7BE08755" w:rsidR="000116F3" w:rsidRPr="006A56FF" w:rsidRDefault="000116F3" w:rsidP="000116F3">
            <w:pPr>
              <w:rPr>
                <w:sz w:val="20"/>
                <w:lang w:val="en-US"/>
              </w:rPr>
            </w:pPr>
            <w:r w:rsidRPr="006A56FF">
              <w:rPr>
                <w:sz w:val="20"/>
                <w:lang w:val="en-US"/>
              </w:rPr>
              <w:t>HC</w:t>
            </w:r>
          </w:p>
        </w:tc>
        <w:tc>
          <w:tcPr>
            <w:tcW w:w="850" w:type="dxa"/>
            <w:vAlign w:val="center"/>
          </w:tcPr>
          <w:p w14:paraId="71FBA525" w14:textId="67C2873A" w:rsidR="000116F3" w:rsidRPr="006A56FF" w:rsidRDefault="000116F3" w:rsidP="000116F3">
            <w:pPr>
              <w:rPr>
                <w:sz w:val="20"/>
                <w:lang w:val="en-US"/>
              </w:rPr>
            </w:pPr>
            <w:r w:rsidRPr="006A56FF">
              <w:rPr>
                <w:sz w:val="20"/>
                <w:lang w:val="en-US"/>
              </w:rPr>
              <w:t>0.4</w:t>
            </w:r>
          </w:p>
        </w:tc>
        <w:tc>
          <w:tcPr>
            <w:tcW w:w="851" w:type="dxa"/>
            <w:vAlign w:val="center"/>
          </w:tcPr>
          <w:p w14:paraId="5DFB5EF8" w14:textId="5C716C24" w:rsidR="000116F3" w:rsidRPr="006A56FF" w:rsidRDefault="000116F3" w:rsidP="000116F3">
            <w:pPr>
              <w:rPr>
                <w:sz w:val="20"/>
                <w:lang w:val="en-US"/>
              </w:rPr>
            </w:pPr>
            <w:r w:rsidRPr="006A56FF">
              <w:rPr>
                <w:sz w:val="20"/>
                <w:lang w:val="en-US"/>
              </w:rPr>
              <w:t>0.49</w:t>
            </w:r>
          </w:p>
        </w:tc>
        <w:tc>
          <w:tcPr>
            <w:tcW w:w="710" w:type="dxa"/>
            <w:vAlign w:val="center"/>
          </w:tcPr>
          <w:p w14:paraId="033C83A0" w14:textId="452DE85E" w:rsidR="000116F3" w:rsidRPr="006A56FF" w:rsidRDefault="000116F3" w:rsidP="000116F3">
            <w:pPr>
              <w:rPr>
                <w:sz w:val="20"/>
                <w:lang w:val="en-US"/>
              </w:rPr>
            </w:pPr>
            <w:r w:rsidRPr="006A56FF">
              <w:rPr>
                <w:sz w:val="20"/>
                <w:lang w:val="en-US"/>
              </w:rPr>
              <w:t>0</w:t>
            </w:r>
          </w:p>
        </w:tc>
        <w:tc>
          <w:tcPr>
            <w:tcW w:w="991" w:type="dxa"/>
            <w:vAlign w:val="center"/>
          </w:tcPr>
          <w:p w14:paraId="4392389D" w14:textId="77299B74" w:rsidR="000116F3" w:rsidRPr="006A56FF" w:rsidRDefault="000116F3" w:rsidP="000116F3">
            <w:pPr>
              <w:rPr>
                <w:sz w:val="20"/>
                <w:lang w:val="en-US"/>
              </w:rPr>
            </w:pPr>
            <w:r w:rsidRPr="006A56FF">
              <w:rPr>
                <w:sz w:val="20"/>
                <w:lang w:val="en-US"/>
              </w:rPr>
              <w:t>1</w:t>
            </w:r>
          </w:p>
        </w:tc>
      </w:tr>
      <w:tr w:rsidR="000116F3" w:rsidRPr="006A56FF" w14:paraId="3EF793DD" w14:textId="5B92AE4F" w:rsidTr="00094C4D">
        <w:trPr>
          <w:trHeight w:val="283"/>
        </w:trPr>
        <w:tc>
          <w:tcPr>
            <w:tcW w:w="3969" w:type="dxa"/>
            <w:shd w:val="clear" w:color="auto" w:fill="auto"/>
            <w:vAlign w:val="center"/>
          </w:tcPr>
          <w:p w14:paraId="6E814E97" w14:textId="04AB34A0" w:rsidR="000116F3" w:rsidRPr="006A56FF" w:rsidRDefault="000116F3" w:rsidP="000116F3">
            <w:pPr>
              <w:ind w:firstLine="284"/>
              <w:rPr>
                <w:sz w:val="20"/>
                <w:lang w:val="en-US"/>
              </w:rPr>
            </w:pPr>
            <w:r w:rsidRPr="006A56FF">
              <w:rPr>
                <w:sz w:val="20"/>
                <w:lang w:val="en-US"/>
              </w:rPr>
              <w:t>Choice of institutional care provider</w:t>
            </w:r>
          </w:p>
        </w:tc>
        <w:tc>
          <w:tcPr>
            <w:tcW w:w="1276" w:type="dxa"/>
            <w:vAlign w:val="center"/>
          </w:tcPr>
          <w:p w14:paraId="71B0EC6A" w14:textId="07160C3D" w:rsidR="000116F3" w:rsidRPr="006A56FF" w:rsidRDefault="000116F3" w:rsidP="000116F3">
            <w:pPr>
              <w:rPr>
                <w:sz w:val="20"/>
                <w:lang w:val="en-US"/>
              </w:rPr>
            </w:pPr>
            <w:r w:rsidRPr="006A56FF">
              <w:rPr>
                <w:sz w:val="20"/>
                <w:lang w:val="en-US"/>
              </w:rPr>
              <w:t>IC</w:t>
            </w:r>
          </w:p>
        </w:tc>
        <w:tc>
          <w:tcPr>
            <w:tcW w:w="850" w:type="dxa"/>
            <w:vAlign w:val="center"/>
          </w:tcPr>
          <w:p w14:paraId="2B6A9E90" w14:textId="28E336E4" w:rsidR="000116F3" w:rsidRPr="006A56FF" w:rsidRDefault="000116F3" w:rsidP="000116F3">
            <w:pPr>
              <w:rPr>
                <w:sz w:val="20"/>
                <w:lang w:val="en-US"/>
              </w:rPr>
            </w:pPr>
            <w:r w:rsidRPr="006A56FF">
              <w:rPr>
                <w:sz w:val="20"/>
                <w:lang w:val="en-US"/>
              </w:rPr>
              <w:t>0.36</w:t>
            </w:r>
          </w:p>
        </w:tc>
        <w:tc>
          <w:tcPr>
            <w:tcW w:w="851" w:type="dxa"/>
            <w:vAlign w:val="center"/>
          </w:tcPr>
          <w:p w14:paraId="3451BE20" w14:textId="064E893B" w:rsidR="000116F3" w:rsidRPr="006A56FF" w:rsidRDefault="000116F3" w:rsidP="000116F3">
            <w:pPr>
              <w:rPr>
                <w:sz w:val="20"/>
                <w:lang w:val="en-US"/>
              </w:rPr>
            </w:pPr>
            <w:r w:rsidRPr="006A56FF">
              <w:rPr>
                <w:sz w:val="20"/>
                <w:lang w:val="en-US"/>
              </w:rPr>
              <w:t>0.83</w:t>
            </w:r>
          </w:p>
        </w:tc>
        <w:tc>
          <w:tcPr>
            <w:tcW w:w="710" w:type="dxa"/>
            <w:vAlign w:val="center"/>
          </w:tcPr>
          <w:p w14:paraId="25360449" w14:textId="0D3848A0" w:rsidR="000116F3" w:rsidRPr="006A56FF" w:rsidRDefault="000116F3" w:rsidP="000116F3">
            <w:pPr>
              <w:rPr>
                <w:sz w:val="20"/>
                <w:lang w:val="en-US"/>
              </w:rPr>
            </w:pPr>
            <w:r w:rsidRPr="006A56FF">
              <w:rPr>
                <w:sz w:val="20"/>
                <w:lang w:val="en-US"/>
              </w:rPr>
              <w:t>0</w:t>
            </w:r>
          </w:p>
        </w:tc>
        <w:tc>
          <w:tcPr>
            <w:tcW w:w="991" w:type="dxa"/>
            <w:vAlign w:val="center"/>
          </w:tcPr>
          <w:p w14:paraId="244F3A77" w14:textId="66444971" w:rsidR="000116F3" w:rsidRPr="006A56FF" w:rsidRDefault="00661837" w:rsidP="000116F3">
            <w:pPr>
              <w:rPr>
                <w:sz w:val="20"/>
                <w:lang w:val="en-US"/>
              </w:rPr>
            </w:pPr>
            <w:r>
              <w:rPr>
                <w:sz w:val="20"/>
                <w:lang w:val="en-US"/>
              </w:rPr>
              <w:t>1</w:t>
            </w:r>
          </w:p>
        </w:tc>
      </w:tr>
      <w:tr w:rsidR="000116F3" w:rsidRPr="006A56FF" w14:paraId="369EC2A5" w14:textId="0E82A7D2" w:rsidTr="00094C4D">
        <w:trPr>
          <w:trHeight w:val="283"/>
        </w:trPr>
        <w:tc>
          <w:tcPr>
            <w:tcW w:w="3969" w:type="dxa"/>
            <w:shd w:val="clear" w:color="auto" w:fill="auto"/>
            <w:vAlign w:val="center"/>
          </w:tcPr>
          <w:p w14:paraId="3AF04EA4" w14:textId="566EDA33" w:rsidR="000116F3" w:rsidRPr="006A56FF" w:rsidRDefault="000116F3" w:rsidP="000116F3">
            <w:pPr>
              <w:ind w:firstLine="284"/>
              <w:rPr>
                <w:sz w:val="20"/>
                <w:lang w:val="en-US"/>
              </w:rPr>
            </w:pPr>
            <w:r w:rsidRPr="006A56FF">
              <w:rPr>
                <w:sz w:val="20"/>
                <w:lang w:val="en-US"/>
              </w:rPr>
              <w:t xml:space="preserve">Choice between cash vs </w:t>
            </w:r>
            <w:proofErr w:type="spellStart"/>
            <w:r w:rsidRPr="006A56FF">
              <w:rPr>
                <w:sz w:val="20"/>
                <w:lang w:val="en-US"/>
              </w:rPr>
              <w:t>inkind</w:t>
            </w:r>
            <w:proofErr w:type="spellEnd"/>
            <w:r w:rsidRPr="006A56FF">
              <w:rPr>
                <w:sz w:val="20"/>
                <w:lang w:val="en-US"/>
              </w:rPr>
              <w:t>-benefits</w:t>
            </w:r>
          </w:p>
        </w:tc>
        <w:tc>
          <w:tcPr>
            <w:tcW w:w="1276" w:type="dxa"/>
            <w:vAlign w:val="center"/>
          </w:tcPr>
          <w:p w14:paraId="3005BCC0" w14:textId="796A4A1D" w:rsidR="000116F3" w:rsidRPr="006A56FF" w:rsidRDefault="000116F3" w:rsidP="000116F3">
            <w:pPr>
              <w:rPr>
                <w:sz w:val="20"/>
                <w:lang w:val="en-US"/>
              </w:rPr>
            </w:pPr>
            <w:r w:rsidRPr="006A56FF">
              <w:rPr>
                <w:sz w:val="20"/>
                <w:lang w:val="en-US"/>
              </w:rPr>
              <w:t>CVSI</w:t>
            </w:r>
          </w:p>
        </w:tc>
        <w:tc>
          <w:tcPr>
            <w:tcW w:w="850" w:type="dxa"/>
            <w:vAlign w:val="center"/>
          </w:tcPr>
          <w:p w14:paraId="6726DD0D" w14:textId="7D43B0D1" w:rsidR="000116F3" w:rsidRPr="006A56FF" w:rsidRDefault="000116F3" w:rsidP="000116F3">
            <w:pPr>
              <w:rPr>
                <w:sz w:val="20"/>
                <w:lang w:val="en-US"/>
              </w:rPr>
            </w:pPr>
            <w:r w:rsidRPr="006A56FF">
              <w:rPr>
                <w:sz w:val="20"/>
                <w:lang w:val="en-US"/>
              </w:rPr>
              <w:t>0.88</w:t>
            </w:r>
          </w:p>
        </w:tc>
        <w:tc>
          <w:tcPr>
            <w:tcW w:w="851" w:type="dxa"/>
            <w:vAlign w:val="center"/>
          </w:tcPr>
          <w:p w14:paraId="58FB2A9E" w14:textId="0DF36258" w:rsidR="000116F3" w:rsidRPr="006A56FF" w:rsidRDefault="000116F3" w:rsidP="000116F3">
            <w:pPr>
              <w:rPr>
                <w:sz w:val="20"/>
                <w:lang w:val="en-US"/>
              </w:rPr>
            </w:pPr>
            <w:r w:rsidRPr="006A56FF">
              <w:rPr>
                <w:sz w:val="20"/>
                <w:lang w:val="en-US"/>
              </w:rPr>
              <w:t>1.25</w:t>
            </w:r>
          </w:p>
        </w:tc>
        <w:tc>
          <w:tcPr>
            <w:tcW w:w="710" w:type="dxa"/>
            <w:vAlign w:val="center"/>
          </w:tcPr>
          <w:p w14:paraId="456CECCB" w14:textId="4346D9DF" w:rsidR="000116F3" w:rsidRPr="006A56FF" w:rsidRDefault="000116F3" w:rsidP="000116F3">
            <w:pPr>
              <w:rPr>
                <w:sz w:val="20"/>
                <w:lang w:val="en-US"/>
              </w:rPr>
            </w:pPr>
            <w:r w:rsidRPr="006A56FF">
              <w:rPr>
                <w:sz w:val="20"/>
                <w:lang w:val="en-US"/>
              </w:rPr>
              <w:t>0</w:t>
            </w:r>
          </w:p>
        </w:tc>
        <w:tc>
          <w:tcPr>
            <w:tcW w:w="991" w:type="dxa"/>
            <w:vAlign w:val="center"/>
          </w:tcPr>
          <w:p w14:paraId="7EC508DA" w14:textId="11AEDBE5" w:rsidR="000116F3" w:rsidRPr="006A56FF" w:rsidRDefault="00661837" w:rsidP="000116F3">
            <w:pPr>
              <w:rPr>
                <w:sz w:val="20"/>
                <w:lang w:val="en-US"/>
              </w:rPr>
            </w:pPr>
            <w:r>
              <w:rPr>
                <w:sz w:val="20"/>
                <w:lang w:val="en-US"/>
              </w:rPr>
              <w:t>2</w:t>
            </w:r>
          </w:p>
        </w:tc>
      </w:tr>
      <w:tr w:rsidR="000116F3" w:rsidRPr="006A56FF" w14:paraId="32E5B4E7" w14:textId="77777777" w:rsidTr="00094C4D">
        <w:trPr>
          <w:trHeight w:val="283"/>
        </w:trPr>
        <w:tc>
          <w:tcPr>
            <w:tcW w:w="3969" w:type="dxa"/>
            <w:tcBorders>
              <w:bottom w:val="single" w:sz="4" w:space="0" w:color="auto"/>
            </w:tcBorders>
            <w:shd w:val="clear" w:color="auto" w:fill="auto"/>
            <w:vAlign w:val="center"/>
          </w:tcPr>
          <w:p w14:paraId="3328BC79" w14:textId="07AA81C2" w:rsidR="000116F3" w:rsidRPr="006A56FF" w:rsidRDefault="000116F3" w:rsidP="000116F3">
            <w:pPr>
              <w:ind w:firstLine="142"/>
              <w:rPr>
                <w:sz w:val="20"/>
                <w:lang w:val="en-US"/>
              </w:rPr>
            </w:pPr>
            <w:r w:rsidRPr="006A56FF">
              <w:rPr>
                <w:sz w:val="20"/>
                <w:lang w:val="en-US"/>
              </w:rPr>
              <w:t>Means-testing for any benefit (No/Yes)</w:t>
            </w:r>
          </w:p>
        </w:tc>
        <w:tc>
          <w:tcPr>
            <w:tcW w:w="1276" w:type="dxa"/>
            <w:tcBorders>
              <w:bottom w:val="single" w:sz="4" w:space="0" w:color="auto"/>
            </w:tcBorders>
            <w:vAlign w:val="center"/>
          </w:tcPr>
          <w:p w14:paraId="3CD33224" w14:textId="09D6BEB3" w:rsidR="000116F3" w:rsidRPr="006A56FF" w:rsidRDefault="000116F3" w:rsidP="000116F3">
            <w:pPr>
              <w:rPr>
                <w:sz w:val="20"/>
                <w:lang w:val="en-US"/>
              </w:rPr>
            </w:pPr>
            <w:r w:rsidRPr="006A56FF">
              <w:rPr>
                <w:sz w:val="20"/>
                <w:lang w:val="en-US"/>
              </w:rPr>
              <w:t>MTAB</w:t>
            </w:r>
          </w:p>
        </w:tc>
        <w:tc>
          <w:tcPr>
            <w:tcW w:w="850" w:type="dxa"/>
            <w:tcBorders>
              <w:bottom w:val="single" w:sz="4" w:space="0" w:color="auto"/>
            </w:tcBorders>
            <w:vAlign w:val="center"/>
          </w:tcPr>
          <w:p w14:paraId="0D377429" w14:textId="0E5E98B8" w:rsidR="000116F3" w:rsidRPr="006A56FF" w:rsidRDefault="000116F3" w:rsidP="000116F3">
            <w:pPr>
              <w:rPr>
                <w:sz w:val="20"/>
                <w:lang w:val="en-US"/>
              </w:rPr>
            </w:pPr>
            <w:r w:rsidRPr="006A56FF">
              <w:rPr>
                <w:sz w:val="20"/>
                <w:lang w:val="en-US"/>
              </w:rPr>
              <w:t>0.56</w:t>
            </w:r>
          </w:p>
        </w:tc>
        <w:tc>
          <w:tcPr>
            <w:tcW w:w="851" w:type="dxa"/>
            <w:tcBorders>
              <w:bottom w:val="single" w:sz="4" w:space="0" w:color="auto"/>
            </w:tcBorders>
            <w:vAlign w:val="center"/>
          </w:tcPr>
          <w:p w14:paraId="236FFDA5" w14:textId="4D108F80" w:rsidR="000116F3" w:rsidRPr="006A56FF" w:rsidRDefault="000116F3" w:rsidP="000116F3">
            <w:pPr>
              <w:rPr>
                <w:sz w:val="20"/>
                <w:lang w:val="en-US"/>
              </w:rPr>
            </w:pPr>
            <w:r w:rsidRPr="006A56FF">
              <w:rPr>
                <w:sz w:val="20"/>
                <w:lang w:val="en-US"/>
              </w:rPr>
              <w:t>0.51</w:t>
            </w:r>
          </w:p>
        </w:tc>
        <w:tc>
          <w:tcPr>
            <w:tcW w:w="710" w:type="dxa"/>
            <w:tcBorders>
              <w:bottom w:val="single" w:sz="4" w:space="0" w:color="auto"/>
            </w:tcBorders>
            <w:vAlign w:val="center"/>
          </w:tcPr>
          <w:p w14:paraId="1A6277FD" w14:textId="10211F40" w:rsidR="000116F3" w:rsidRPr="006A56FF" w:rsidRDefault="000116F3" w:rsidP="000116F3">
            <w:pPr>
              <w:rPr>
                <w:sz w:val="20"/>
                <w:lang w:val="en-US"/>
              </w:rPr>
            </w:pPr>
            <w:r w:rsidRPr="006A56FF">
              <w:rPr>
                <w:sz w:val="20"/>
                <w:lang w:val="en-US"/>
              </w:rPr>
              <w:t>0</w:t>
            </w:r>
          </w:p>
        </w:tc>
        <w:tc>
          <w:tcPr>
            <w:tcW w:w="991" w:type="dxa"/>
            <w:tcBorders>
              <w:bottom w:val="single" w:sz="4" w:space="0" w:color="auto"/>
            </w:tcBorders>
            <w:vAlign w:val="center"/>
          </w:tcPr>
          <w:p w14:paraId="4EA1DE9B" w14:textId="682A9986" w:rsidR="000116F3" w:rsidRPr="006A56FF" w:rsidRDefault="000116F3" w:rsidP="000116F3">
            <w:pPr>
              <w:rPr>
                <w:sz w:val="20"/>
                <w:lang w:val="en-US"/>
              </w:rPr>
            </w:pPr>
            <w:r w:rsidRPr="006A56FF">
              <w:rPr>
                <w:sz w:val="20"/>
                <w:lang w:val="en-US"/>
              </w:rPr>
              <w:t>1</w:t>
            </w:r>
          </w:p>
        </w:tc>
      </w:tr>
    </w:tbl>
    <w:p w14:paraId="66700576" w14:textId="77777777" w:rsidR="00E91ABE" w:rsidRPr="006A56FF" w:rsidRDefault="00E91ABE" w:rsidP="0094172E">
      <w:pPr>
        <w:pStyle w:val="Textkrper"/>
        <w:rPr>
          <w:szCs w:val="24"/>
        </w:rPr>
      </w:pPr>
    </w:p>
    <w:p w14:paraId="740C7D30" w14:textId="425FE7A6" w:rsidR="006A56FF" w:rsidRPr="006A56FF" w:rsidRDefault="00577247" w:rsidP="002A4B22">
      <w:pPr>
        <w:pStyle w:val="Textkrper"/>
        <w:spacing w:line="480" w:lineRule="auto"/>
        <w:rPr>
          <w:szCs w:val="24"/>
        </w:rPr>
      </w:pPr>
      <w:r w:rsidRPr="006A56FF">
        <w:rPr>
          <w:szCs w:val="24"/>
        </w:rPr>
        <w:t>We excluded c</w:t>
      </w:r>
      <w:r w:rsidR="000F2CA0" w:rsidRPr="006A56FF">
        <w:rPr>
          <w:szCs w:val="24"/>
        </w:rPr>
        <w:t>ountries</w:t>
      </w:r>
      <w:r w:rsidRPr="006A56FF">
        <w:rPr>
          <w:szCs w:val="24"/>
        </w:rPr>
        <w:t>, where data was missing either</w:t>
      </w:r>
      <w:r w:rsidR="00B82577" w:rsidRPr="006A56FF">
        <w:rPr>
          <w:szCs w:val="24"/>
        </w:rPr>
        <w:t xml:space="preserve"> </w:t>
      </w:r>
      <w:r w:rsidR="00185A42">
        <w:rPr>
          <w:szCs w:val="24"/>
        </w:rPr>
        <w:t xml:space="preserve">nearly </w:t>
      </w:r>
      <w:r w:rsidR="000F2CA0" w:rsidRPr="006A56FF">
        <w:rPr>
          <w:szCs w:val="24"/>
        </w:rPr>
        <w:t>completely (Chile, Mexico, Turkey) or</w:t>
      </w:r>
      <w:r w:rsidR="00B82577" w:rsidRPr="006A56FF">
        <w:rPr>
          <w:szCs w:val="24"/>
        </w:rPr>
        <w:t xml:space="preserve"> </w:t>
      </w:r>
      <w:r w:rsidR="000F2CA0" w:rsidRPr="006A56FF">
        <w:rPr>
          <w:szCs w:val="24"/>
        </w:rPr>
        <w:t xml:space="preserve">on single </w:t>
      </w:r>
      <w:r w:rsidR="005A6A98" w:rsidRPr="006A56FF">
        <w:rPr>
          <w:szCs w:val="24"/>
        </w:rPr>
        <w:t>indicators</w:t>
      </w:r>
      <w:r w:rsidR="000F2CA0" w:rsidRPr="006A56FF">
        <w:rPr>
          <w:szCs w:val="24"/>
        </w:rPr>
        <w:t xml:space="preserve"> (Austria, Canada, Greece, Hungary, Iceland, Italy, Lithuania and Portugal) leading</w:t>
      </w:r>
      <w:r w:rsidR="00DC39A1" w:rsidRPr="006A56FF">
        <w:rPr>
          <w:szCs w:val="24"/>
        </w:rPr>
        <w:t xml:space="preserve"> to </w:t>
      </w:r>
      <w:r w:rsidR="005A6A98" w:rsidRPr="006A56FF">
        <w:rPr>
          <w:szCs w:val="24"/>
        </w:rPr>
        <w:t xml:space="preserve">an analysis sample of </w:t>
      </w:r>
      <w:r w:rsidR="00147CE1" w:rsidRPr="006A56FF">
        <w:rPr>
          <w:i/>
          <w:iCs/>
          <w:szCs w:val="24"/>
        </w:rPr>
        <w:t>N</w:t>
      </w:r>
      <w:r w:rsidR="00147CE1" w:rsidRPr="006A56FF">
        <w:rPr>
          <w:szCs w:val="24"/>
        </w:rPr>
        <w:t>=</w:t>
      </w:r>
      <w:r w:rsidR="005A6A98" w:rsidRPr="006A56FF">
        <w:rPr>
          <w:szCs w:val="24"/>
        </w:rPr>
        <w:t>2</w:t>
      </w:r>
      <w:r w:rsidR="00341A8B" w:rsidRPr="006A56FF">
        <w:rPr>
          <w:szCs w:val="24"/>
        </w:rPr>
        <w:t>5</w:t>
      </w:r>
      <w:r w:rsidR="005A6A98" w:rsidRPr="006A56FF">
        <w:rPr>
          <w:szCs w:val="24"/>
        </w:rPr>
        <w:t xml:space="preserve"> countries. </w:t>
      </w:r>
      <w:bookmarkStart w:id="9" w:name="_Hlk42090690"/>
      <w:r w:rsidR="00AF2C2A" w:rsidRPr="006A56FF">
        <w:rPr>
          <w:szCs w:val="24"/>
        </w:rPr>
        <w:t xml:space="preserve">In the analysis we </w:t>
      </w:r>
      <w:del w:id="10" w:author="Mareike Ariaans" w:date="2020-06-23T12:28:00Z">
        <w:r w:rsidR="00AF2C2A" w:rsidRPr="006A56FF" w:rsidDel="00BB0F4E">
          <w:rPr>
            <w:szCs w:val="24"/>
          </w:rPr>
          <w:delText>focus on</w:delText>
        </w:r>
      </w:del>
      <w:ins w:id="11" w:author="Mareike Ariaans" w:date="2020-06-23T12:28:00Z">
        <w:r w:rsidR="00BB0F4E">
          <w:rPr>
            <w:szCs w:val="24"/>
          </w:rPr>
          <w:t xml:space="preserve"> use the</w:t>
        </w:r>
      </w:ins>
      <w:r w:rsidR="00AF2C2A" w:rsidRPr="006A56FF">
        <w:rPr>
          <w:szCs w:val="24"/>
        </w:rPr>
        <w:t xml:space="preserve"> average values of the years 2014-2016 since </w:t>
      </w:r>
      <w:commentRangeStart w:id="12"/>
      <w:r w:rsidR="00AF2C2A" w:rsidRPr="006A56FF">
        <w:rPr>
          <w:szCs w:val="24"/>
        </w:rPr>
        <w:t>data basis was best in this period</w:t>
      </w:r>
      <w:commentRangeEnd w:id="12"/>
      <w:r w:rsidR="00185A42">
        <w:rPr>
          <w:rStyle w:val="Kommentarzeichen"/>
          <w:lang w:val="de-DE"/>
        </w:rPr>
        <w:commentReference w:id="12"/>
      </w:r>
      <w:r w:rsidR="00AF2C2A" w:rsidRPr="006A56FF">
        <w:rPr>
          <w:szCs w:val="24"/>
        </w:rPr>
        <w:t xml:space="preserve">. </w:t>
      </w:r>
      <w:r w:rsidR="001F6140" w:rsidRPr="006A56FF">
        <w:rPr>
          <w:szCs w:val="24"/>
        </w:rPr>
        <w:t xml:space="preserve">To handle </w:t>
      </w:r>
      <w:r w:rsidR="00B82577" w:rsidRPr="006A56FF">
        <w:rPr>
          <w:szCs w:val="24"/>
        </w:rPr>
        <w:t>missing values</w:t>
      </w:r>
      <w:r w:rsidR="005A6A98" w:rsidRPr="006A56FF">
        <w:rPr>
          <w:szCs w:val="24"/>
        </w:rPr>
        <w:t xml:space="preserve"> w</w:t>
      </w:r>
      <w:r w:rsidR="00F73978" w:rsidRPr="006A56FF">
        <w:rPr>
          <w:szCs w:val="24"/>
        </w:rPr>
        <w:t xml:space="preserve">ithin </w:t>
      </w:r>
      <w:r w:rsidR="006A56FF" w:rsidRPr="006A56FF">
        <w:rPr>
          <w:szCs w:val="24"/>
        </w:rPr>
        <w:t>quantitative indicators</w:t>
      </w:r>
      <w:r w:rsidR="00147CE1" w:rsidRPr="006A56FF">
        <w:rPr>
          <w:szCs w:val="24"/>
        </w:rPr>
        <w:t xml:space="preserve"> </w:t>
      </w:r>
      <w:r w:rsidR="003911ED" w:rsidRPr="006A56FF">
        <w:rPr>
          <w:szCs w:val="24"/>
        </w:rPr>
        <w:t>we</w:t>
      </w:r>
      <w:r w:rsidR="00147CE1" w:rsidRPr="006A56FF">
        <w:rPr>
          <w:szCs w:val="24"/>
        </w:rPr>
        <w:t xml:space="preserve"> conducted a three-step process</w:t>
      </w:r>
      <w:bookmarkEnd w:id="9"/>
      <w:r w:rsidR="00E028AA">
        <w:rPr>
          <w:szCs w:val="24"/>
        </w:rPr>
        <w:t xml:space="preserve">: </w:t>
      </w:r>
      <w:r w:rsidR="00F42EE7">
        <w:rPr>
          <w:szCs w:val="24"/>
        </w:rPr>
        <w:t>First, w</w:t>
      </w:r>
      <w:r w:rsidR="003911ED" w:rsidRPr="006A56FF">
        <w:rPr>
          <w:szCs w:val="24"/>
        </w:rPr>
        <w:t xml:space="preserve">e </w:t>
      </w:r>
      <w:r w:rsidR="000F2CA0" w:rsidRPr="006A56FF">
        <w:rPr>
          <w:szCs w:val="24"/>
        </w:rPr>
        <w:t xml:space="preserve">estimated a </w:t>
      </w:r>
      <w:r w:rsidR="00DC39A1" w:rsidRPr="006A56FF">
        <w:rPr>
          <w:szCs w:val="24"/>
        </w:rPr>
        <w:t xml:space="preserve">multiple </w:t>
      </w:r>
      <w:r w:rsidR="0063437C" w:rsidRPr="006A56FF">
        <w:rPr>
          <w:szCs w:val="24"/>
        </w:rPr>
        <w:t xml:space="preserve">imputed </w:t>
      </w:r>
      <w:r w:rsidR="00DC39A1" w:rsidRPr="006A56FF">
        <w:rPr>
          <w:szCs w:val="24"/>
        </w:rPr>
        <w:t>chained</w:t>
      </w:r>
      <w:r w:rsidR="0063437C" w:rsidRPr="006A56FF">
        <w:rPr>
          <w:szCs w:val="24"/>
        </w:rPr>
        <w:t xml:space="preserve"> equation</w:t>
      </w:r>
      <w:r w:rsidR="00DC39A1" w:rsidRPr="006A56FF">
        <w:rPr>
          <w:szCs w:val="24"/>
        </w:rPr>
        <w:t xml:space="preserve"> (MICE)</w:t>
      </w:r>
      <w:r w:rsidRPr="006A56FF">
        <w:rPr>
          <w:szCs w:val="24"/>
        </w:rPr>
        <w:t xml:space="preserve"> </w:t>
      </w:r>
      <w:r w:rsidR="000F2CA0" w:rsidRPr="006A56FF">
        <w:rPr>
          <w:szCs w:val="24"/>
        </w:rPr>
        <w:t>regression model using predictive mean matching (PMM) for</w:t>
      </w:r>
      <w:r w:rsidR="00147CE1" w:rsidRPr="006A56FF">
        <w:rPr>
          <w:szCs w:val="24"/>
        </w:rPr>
        <w:t xml:space="preserve"> </w:t>
      </w:r>
      <w:r w:rsidR="00DC39A1" w:rsidRPr="006A56FF">
        <w:rPr>
          <w:szCs w:val="24"/>
        </w:rPr>
        <w:t>20</w:t>
      </w:r>
      <w:r w:rsidR="00147CE1" w:rsidRPr="006A56FF">
        <w:rPr>
          <w:szCs w:val="24"/>
        </w:rPr>
        <w:t xml:space="preserve"> </w:t>
      </w:r>
      <w:r w:rsidR="000F2CA0" w:rsidRPr="006A56FF">
        <w:rPr>
          <w:szCs w:val="24"/>
        </w:rPr>
        <w:t>cycles</w:t>
      </w:r>
      <w:r w:rsidR="00147CE1" w:rsidRPr="006A56FF">
        <w:rPr>
          <w:szCs w:val="24"/>
        </w:rPr>
        <w:t xml:space="preserve">. </w:t>
      </w:r>
      <w:r w:rsidR="00F42EE7" w:rsidRPr="00F42EE7">
        <w:rPr>
          <w:szCs w:val="24"/>
        </w:rPr>
        <w:t xml:space="preserve">Following the findings and recommendations of </w:t>
      </w:r>
      <w:r w:rsidR="00F42EE7" w:rsidRPr="00F42EE7">
        <w:rPr>
          <w:color w:val="FF0000"/>
          <w:szCs w:val="24"/>
        </w:rPr>
        <w:t xml:space="preserve">CIT: White et al. 2010 &amp; </w:t>
      </w:r>
      <w:proofErr w:type="spellStart"/>
      <w:r w:rsidR="00F42EE7" w:rsidRPr="00F42EE7">
        <w:rPr>
          <w:color w:val="FF0000"/>
          <w:szCs w:val="24"/>
        </w:rPr>
        <w:t>Kleinke</w:t>
      </w:r>
      <w:proofErr w:type="spellEnd"/>
      <w:r w:rsidR="00F42EE7" w:rsidRPr="00F42EE7">
        <w:rPr>
          <w:color w:val="FF0000"/>
          <w:szCs w:val="24"/>
        </w:rPr>
        <w:t xml:space="preserve"> et al. 2011</w:t>
      </w:r>
      <w:r w:rsidR="00F42EE7" w:rsidRPr="00F42EE7">
        <w:rPr>
          <w:szCs w:val="24"/>
        </w:rPr>
        <w:t xml:space="preserve">, we imputed missing mean values of indicators by predictive mean matching of the next neighbor, here the next year. If for example the value was missing in 2105 for a specific country, we estimated </w:t>
      </w:r>
      <w:r w:rsidR="00F42EE7" w:rsidRPr="00F42EE7">
        <w:rPr>
          <w:szCs w:val="24"/>
        </w:rPr>
        <w:lastRenderedPageBreak/>
        <w:t>the model with the full information from 2014 and aggregated the values of 20 cycles to yearly mean.</w:t>
      </w:r>
      <w:r w:rsidR="00F42EE7">
        <w:rPr>
          <w:szCs w:val="24"/>
        </w:rPr>
        <w:t xml:space="preserve"> Second, w</w:t>
      </w:r>
      <w:r w:rsidR="00DC39A1" w:rsidRPr="006A56FF">
        <w:rPr>
          <w:szCs w:val="24"/>
        </w:rPr>
        <w:t>e aggregated imputed data to the</w:t>
      </w:r>
      <w:r w:rsidR="00B42A9C" w:rsidRPr="006A56FF">
        <w:rPr>
          <w:szCs w:val="24"/>
        </w:rPr>
        <w:t xml:space="preserve"> </w:t>
      </w:r>
      <w:r w:rsidR="000F2CA0" w:rsidRPr="006A56FF">
        <w:rPr>
          <w:szCs w:val="24"/>
        </w:rPr>
        <w:t>yearly-</w:t>
      </w:r>
      <w:r w:rsidR="00B42A9C" w:rsidRPr="006A56FF">
        <w:rPr>
          <w:szCs w:val="24"/>
        </w:rPr>
        <w:t xml:space="preserve">mean of the </w:t>
      </w:r>
      <w:r w:rsidR="00DC39A1" w:rsidRPr="006A56FF">
        <w:rPr>
          <w:szCs w:val="24"/>
        </w:rPr>
        <w:t xml:space="preserve">specific </w:t>
      </w:r>
      <w:r w:rsidR="00B42A9C" w:rsidRPr="006A56FF">
        <w:rPr>
          <w:szCs w:val="24"/>
        </w:rPr>
        <w:t xml:space="preserve">indicator if the </w:t>
      </w:r>
      <w:r w:rsidR="000F2CA0" w:rsidRPr="006A56FF">
        <w:rPr>
          <w:szCs w:val="24"/>
        </w:rPr>
        <w:t>true</w:t>
      </w:r>
      <w:r w:rsidR="00B42A9C" w:rsidRPr="006A56FF">
        <w:rPr>
          <w:szCs w:val="24"/>
        </w:rPr>
        <w:t xml:space="preserve"> value was missing</w:t>
      </w:r>
      <w:r w:rsidR="00147CE1" w:rsidRPr="006A56FF">
        <w:rPr>
          <w:szCs w:val="24"/>
        </w:rPr>
        <w:t xml:space="preserve">. </w:t>
      </w:r>
      <w:r w:rsidR="00F42EE7">
        <w:rPr>
          <w:szCs w:val="24"/>
        </w:rPr>
        <w:t>Finally</w:t>
      </w:r>
      <w:r w:rsidR="00DC39A1" w:rsidRPr="006A56FF">
        <w:rPr>
          <w:szCs w:val="24"/>
        </w:rPr>
        <w:t>, we</w:t>
      </w:r>
      <w:r w:rsidR="00833F1F" w:rsidRPr="006A56FF">
        <w:rPr>
          <w:szCs w:val="24"/>
        </w:rPr>
        <w:t xml:space="preserve"> </w:t>
      </w:r>
      <w:r w:rsidR="003911ED" w:rsidRPr="006A56FF">
        <w:rPr>
          <w:szCs w:val="24"/>
        </w:rPr>
        <w:t xml:space="preserve">calculated </w:t>
      </w:r>
      <w:r w:rsidR="00B42A9C" w:rsidRPr="006A56FF">
        <w:rPr>
          <w:szCs w:val="24"/>
        </w:rPr>
        <w:t>an overall mean</w:t>
      </w:r>
      <w:r w:rsidR="005A6A98" w:rsidRPr="006A56FF">
        <w:rPr>
          <w:szCs w:val="24"/>
        </w:rPr>
        <w:t xml:space="preserve"> of th</w:t>
      </w:r>
      <w:r w:rsidR="00AF2C2A" w:rsidRPr="006A56FF">
        <w:rPr>
          <w:szCs w:val="24"/>
        </w:rPr>
        <w:t>e observation period</w:t>
      </w:r>
      <w:r w:rsidR="001F4B57">
        <w:rPr>
          <w:szCs w:val="24"/>
        </w:rPr>
        <w:t xml:space="preserve"> (Table 2)</w:t>
      </w:r>
      <w:r w:rsidR="006A56FF" w:rsidRPr="006A56FF">
        <w:rPr>
          <w:szCs w:val="24"/>
        </w:rPr>
        <w:t>.</w:t>
      </w:r>
    </w:p>
    <w:p w14:paraId="532420AF" w14:textId="5DD837F6" w:rsidR="006A56FF" w:rsidRDefault="00D672CA" w:rsidP="002A4B22">
      <w:pPr>
        <w:pStyle w:val="02FlietextEinzug"/>
        <w:rPr>
          <w:lang w:val="en-US"/>
        </w:rPr>
      </w:pPr>
      <w:r>
        <w:rPr>
          <w:lang w:val="en-US"/>
        </w:rPr>
        <w:t>Both, the selection of quantitative measures as well as developing the coding scheme to distill the qualitative indicators</w:t>
      </w:r>
      <w:r w:rsidR="00F27022">
        <w:rPr>
          <w:lang w:val="en-US"/>
        </w:rPr>
        <w:t xml:space="preserve"> were theory-driven processes</w:t>
      </w:r>
      <w:r>
        <w:rPr>
          <w:lang w:val="en-US"/>
        </w:rPr>
        <w:t>,</w:t>
      </w:r>
      <w:r w:rsidR="006A56FF">
        <w:rPr>
          <w:lang w:val="en-US"/>
        </w:rPr>
        <w:t xml:space="preserve"> w</w:t>
      </w:r>
      <w:r>
        <w:rPr>
          <w:lang w:val="en-US"/>
        </w:rPr>
        <w:t>ith the</w:t>
      </w:r>
      <w:r w:rsidR="006A56FF">
        <w:rPr>
          <w:lang w:val="en-US"/>
        </w:rPr>
        <w:t xml:space="preserve"> aim </w:t>
      </w:r>
      <w:r>
        <w:rPr>
          <w:lang w:val="en-US"/>
        </w:rPr>
        <w:t xml:space="preserve">of maximum </w:t>
      </w:r>
      <w:r w:rsidR="006A56FF">
        <w:rPr>
          <w:lang w:val="en-US"/>
        </w:rPr>
        <w:t>conceptual validity</w:t>
      </w:r>
      <w:r w:rsidR="00F27022">
        <w:rPr>
          <w:lang w:val="en-US"/>
        </w:rPr>
        <w:t xml:space="preserve"> of outlined dimensions</w:t>
      </w:r>
      <w:r w:rsidR="006A56FF">
        <w:rPr>
          <w:lang w:val="en-US"/>
        </w:rPr>
        <w:t xml:space="preserve">. Nevertheless, cluster analysis profits from a small number of variables, </w:t>
      </w:r>
      <w:r w:rsidR="00F27022">
        <w:rPr>
          <w:lang w:val="en-US"/>
        </w:rPr>
        <w:t>since</w:t>
      </w:r>
      <w:r w:rsidR="006A56FF">
        <w:rPr>
          <w:lang w:val="en-US"/>
        </w:rPr>
        <w:t xml:space="preserve"> multicollinearity might weight individual variables too strong biasing the derivation of meaningful clusters</w:t>
      </w:r>
      <w:r w:rsidR="00F27022">
        <w:rPr>
          <w:lang w:val="en-US"/>
        </w:rPr>
        <w:t xml:space="preserve"> (</w:t>
      </w:r>
      <w:r w:rsidR="00E028AA" w:rsidRPr="00E028AA">
        <w:rPr>
          <w:color w:val="FF0000"/>
          <w:lang w:val="en-US"/>
        </w:rPr>
        <w:t xml:space="preserve">CIT: </w:t>
      </w:r>
      <w:r w:rsidR="00F27022" w:rsidRPr="00E028AA">
        <w:rPr>
          <w:color w:val="FF0000"/>
          <w:lang w:val="en-US"/>
        </w:rPr>
        <w:t>Milligan/Cooper 1987</w:t>
      </w:r>
      <w:r w:rsidR="00F27022">
        <w:rPr>
          <w:lang w:val="en-US"/>
        </w:rPr>
        <w:t>)</w:t>
      </w:r>
      <w:r w:rsidR="006A56FF">
        <w:rPr>
          <w:lang w:val="en-US"/>
        </w:rPr>
        <w:t xml:space="preserve">. </w:t>
      </w:r>
      <w:r w:rsidR="00F27022">
        <w:rPr>
          <w:lang w:val="en-US"/>
        </w:rPr>
        <w:t xml:space="preserve">While </w:t>
      </w:r>
      <w:r w:rsidR="00E028AA">
        <w:rPr>
          <w:lang w:val="en-US"/>
        </w:rPr>
        <w:t>availability</w:t>
      </w:r>
      <w:r w:rsidR="00BB0F4E">
        <w:rPr>
          <w:lang w:val="en-US"/>
        </w:rPr>
        <w:t xml:space="preserve"> of cash benefits</w:t>
      </w:r>
      <w:r w:rsidR="00E028AA">
        <w:rPr>
          <w:lang w:val="en-US"/>
        </w:rPr>
        <w:t xml:space="preserve"> (</w:t>
      </w:r>
      <w:r w:rsidR="00F27022">
        <w:rPr>
          <w:lang w:val="en-US"/>
        </w:rPr>
        <w:t>CA</w:t>
      </w:r>
      <w:r w:rsidR="00BB0F4E">
        <w:rPr>
          <w:lang w:val="en-US"/>
        </w:rPr>
        <w:t>SH</w:t>
      </w:r>
      <w:r w:rsidR="00E028AA">
        <w:rPr>
          <w:lang w:val="en-US"/>
        </w:rPr>
        <w:t>)</w:t>
      </w:r>
      <w:r w:rsidR="00F27022">
        <w:rPr>
          <w:lang w:val="en-US"/>
        </w:rPr>
        <w:t xml:space="preserve"> </w:t>
      </w:r>
      <w:r w:rsidR="00F27022" w:rsidRPr="00F27022">
        <w:rPr>
          <w:lang w:val="en-US"/>
        </w:rPr>
        <w:t>is singularly assigned to the dimension of provision</w:t>
      </w:r>
      <w:r w:rsidR="00F27022">
        <w:rPr>
          <w:lang w:val="en-US"/>
        </w:rPr>
        <w:t xml:space="preserve">, </w:t>
      </w:r>
      <w:r w:rsidR="00F27022" w:rsidRPr="00F27022">
        <w:rPr>
          <w:lang w:val="en-US"/>
        </w:rPr>
        <w:t xml:space="preserve">the dimension of access regulation </w:t>
      </w:r>
      <w:r w:rsidR="00675A89">
        <w:rPr>
          <w:lang w:val="en-US"/>
        </w:rPr>
        <w:t>consists</w:t>
      </w:r>
      <w:r w:rsidR="00F27022">
        <w:rPr>
          <w:lang w:val="en-US"/>
        </w:rPr>
        <w:t xml:space="preserve"> of </w:t>
      </w:r>
      <w:r w:rsidR="00F27022" w:rsidRPr="00F27022">
        <w:rPr>
          <w:lang w:val="en-US"/>
        </w:rPr>
        <w:t xml:space="preserve">two parts. </w:t>
      </w:r>
      <w:r w:rsidR="00675A89">
        <w:rPr>
          <w:lang w:val="en-US"/>
        </w:rPr>
        <w:t>We constructed a sum index (CIDX) consisting of</w:t>
      </w:r>
      <w:r w:rsidR="00F27022" w:rsidRPr="00F27022">
        <w:rPr>
          <w:lang w:val="en-US"/>
        </w:rPr>
        <w:t xml:space="preserve"> the </w:t>
      </w:r>
      <w:r w:rsidR="00F27022">
        <w:rPr>
          <w:lang w:val="en-US"/>
        </w:rPr>
        <w:t xml:space="preserve">three </w:t>
      </w:r>
      <w:r w:rsidR="00F27022" w:rsidRPr="00F27022">
        <w:rPr>
          <w:lang w:val="en-US"/>
        </w:rPr>
        <w:t>variables</w:t>
      </w:r>
      <w:r w:rsidR="00F27022">
        <w:rPr>
          <w:lang w:val="en-US"/>
        </w:rPr>
        <w:t xml:space="preserve"> of choice (homecare, institutional care and cash vs. </w:t>
      </w:r>
      <w:proofErr w:type="spellStart"/>
      <w:r w:rsidR="00F27022">
        <w:rPr>
          <w:lang w:val="en-US"/>
        </w:rPr>
        <w:t>inkind</w:t>
      </w:r>
      <w:proofErr w:type="spellEnd"/>
      <w:r w:rsidR="00F27022">
        <w:rPr>
          <w:lang w:val="en-US"/>
        </w:rPr>
        <w:t xml:space="preserve"> </w:t>
      </w:r>
      <w:commentRangeStart w:id="13"/>
      <w:r w:rsidR="00F27022">
        <w:rPr>
          <w:lang w:val="en-US"/>
        </w:rPr>
        <w:t>benefits</w:t>
      </w:r>
      <w:commentRangeEnd w:id="13"/>
      <w:r w:rsidR="00FA5BF6">
        <w:rPr>
          <w:rStyle w:val="Kommentarzeichen"/>
        </w:rPr>
        <w:commentReference w:id="13"/>
      </w:r>
      <w:r w:rsidR="00F27022">
        <w:rPr>
          <w:lang w:val="en-US"/>
        </w:rPr>
        <w:t>)</w:t>
      </w:r>
      <w:r w:rsidR="00675A89">
        <w:rPr>
          <w:lang w:val="en-US"/>
        </w:rPr>
        <w:t xml:space="preserve"> which is supplemented with the </w:t>
      </w:r>
      <w:r w:rsidR="00675A89" w:rsidRPr="00675A89">
        <w:rPr>
          <w:lang w:val="en-US"/>
        </w:rPr>
        <w:t xml:space="preserve">single indicator </w:t>
      </w:r>
      <w:r w:rsidR="009D02CC">
        <w:rPr>
          <w:lang w:val="en-US"/>
        </w:rPr>
        <w:t>means-testing for any benefit</w:t>
      </w:r>
      <w:r w:rsidR="00675A89" w:rsidRPr="00675A89">
        <w:rPr>
          <w:lang w:val="en-US"/>
        </w:rPr>
        <w:t>, reflecting the</w:t>
      </w:r>
      <w:r w:rsidR="009D02CC">
        <w:rPr>
          <w:lang w:val="en-US"/>
        </w:rPr>
        <w:t xml:space="preserve"> general</w:t>
      </w:r>
      <w:r w:rsidR="00675A89" w:rsidRPr="00675A89">
        <w:rPr>
          <w:lang w:val="en-US"/>
        </w:rPr>
        <w:t xml:space="preserve"> barrier of means-testing</w:t>
      </w:r>
      <w:r w:rsidR="00094C4D">
        <w:rPr>
          <w:lang w:val="en-US"/>
        </w:rPr>
        <w:t xml:space="preserve"> in access to long-term care.</w:t>
      </w:r>
    </w:p>
    <w:p w14:paraId="4448A413" w14:textId="548BB34D" w:rsidR="00E028AA" w:rsidRPr="006A56FF" w:rsidRDefault="00E028AA" w:rsidP="00E028AA">
      <w:pPr>
        <w:pStyle w:val="02FlietextEinzug"/>
        <w:jc w:val="center"/>
        <w:rPr>
          <w:lang w:val="en-US"/>
        </w:rPr>
      </w:pPr>
      <w:r w:rsidRPr="00E028AA">
        <w:rPr>
          <w:highlight w:val="yellow"/>
          <w:lang w:val="en-US"/>
        </w:rPr>
        <w:t>--- TABLE 2 ABOUT HERE ---</w:t>
      </w:r>
    </w:p>
    <w:p w14:paraId="01CE70CC" w14:textId="494ECE58" w:rsidR="005E0DE7" w:rsidRPr="006A56FF" w:rsidRDefault="005E0DE7" w:rsidP="005E0DE7">
      <w:pPr>
        <w:pStyle w:val="berschrift2"/>
        <w:rPr>
          <w:lang w:val="en-US"/>
        </w:rPr>
      </w:pPr>
      <w:r w:rsidRPr="006A56FF">
        <w:rPr>
          <w:lang w:val="en-US"/>
        </w:rPr>
        <w:t>Cluster analysis</w:t>
      </w:r>
    </w:p>
    <w:p w14:paraId="1F6F8A47" w14:textId="46AF0F90" w:rsidR="00B95452" w:rsidRDefault="00981837" w:rsidP="002A4B22">
      <w:pPr>
        <w:pStyle w:val="02FlietextErsterAbsatz"/>
        <w:rPr>
          <w:lang w:val="en-US"/>
        </w:rPr>
      </w:pPr>
      <w:r w:rsidRPr="006A56FF">
        <w:rPr>
          <w:lang w:val="en-US"/>
        </w:rPr>
        <w:t xml:space="preserve">Cluster analysis is the standard method in welfare state typologies </w:t>
      </w:r>
      <w:sdt>
        <w:sdtPr>
          <w:rPr>
            <w:lang w:val="en-US"/>
          </w:rPr>
          <w:alias w:val="Don't edit this field"/>
          <w:tag w:val="CitaviPlaceholder#67a703a8-bda3-4c7a-be2d-c5f4e4c3a4a0"/>
          <w:id w:val="660270162"/>
          <w:placeholder>
            <w:docPart w:val="A5334BB543314443BB94EC4AE6911E2D"/>
          </w:placeholder>
        </w:sdtPr>
        <w:sdtEndPr/>
        <w:sdtContent>
          <w:r w:rsidRPr="006A56FF">
            <w:rPr>
              <w:lang w:val="en-US"/>
            </w:rPr>
            <w:fldChar w:fldCharType="begin"/>
          </w:r>
          <w:r w:rsidRPr="006A56FF">
            <w:rPr>
              <w:lang w:val="en-US"/>
            </w:rPr>
            <w:instrText>ADDIN CitaviPlaceholder{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}</w:instrText>
          </w:r>
          <w:r w:rsidRPr="006A56FF">
            <w:rPr>
              <w:lang w:val="en-US"/>
            </w:rPr>
            <w:fldChar w:fldCharType="separate"/>
          </w:r>
          <w:r w:rsidRPr="006A56FF">
            <w:rPr>
              <w:lang w:val="en-US"/>
            </w:rPr>
            <w:t>(Jensen, 2008; Reibling, 2010; Wendt, 2014)</w:t>
          </w:r>
          <w:r w:rsidRPr="006A56FF">
            <w:rPr>
              <w:lang w:val="en-US"/>
            </w:rPr>
            <w:fldChar w:fldCharType="end"/>
          </w:r>
        </w:sdtContent>
      </w:sdt>
      <w:r w:rsidRPr="006A56FF">
        <w:rPr>
          <w:lang w:val="en-US"/>
        </w:rPr>
        <w:t xml:space="preserve"> as well as in LTC typologies </w:t>
      </w:r>
      <w:sdt>
        <w:sdtPr>
          <w:rPr>
            <w:lang w:val="en-US"/>
          </w:rPr>
          <w:alias w:val="Don't edit this field"/>
          <w:tag w:val="CitaviPlaceholder#ff681547-d17e-4bc3-a63c-3ab7332493b6"/>
          <w:id w:val="-117612699"/>
          <w:placeholder>
            <w:docPart w:val="A5334BB543314443BB94EC4AE6911E2D"/>
          </w:placeholder>
        </w:sdtPr>
        <w:sdtEndPr/>
        <w:sdtContent>
          <w:r w:rsidRPr="006A56FF">
            <w:rPr>
              <w:lang w:val="en-US"/>
            </w:rPr>
            <w:fldChar w:fldCharType="begin"/>
          </w:r>
          <w:r w:rsidRPr="006A56FF">
            <w:rPr>
              <w:lang w:val="en-US"/>
            </w:rPr>
            <w:instrText>ADDIN CitaviPlaceholder{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xMS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Tk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yMC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Ix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Iy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yMy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I0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}</w:instrText>
          </w:r>
          <w:r w:rsidRPr="006A56FF">
            <w:rPr>
              <w:lang w:val="en-US"/>
            </w:rPr>
            <w:fldChar w:fldCharType="separate"/>
          </w:r>
          <w:r w:rsidRPr="006A56FF">
            <w:rPr>
              <w:lang w:val="en-US"/>
            </w:rPr>
            <w:t>(Halásková et al., 2017; Kautto, 2002; Kraus et al., 2010; Saraceno and Keck, 2010)</w:t>
          </w:r>
          <w:r w:rsidRPr="006A56FF">
            <w:rPr>
              <w:lang w:val="en-US"/>
            </w:rPr>
            <w:fldChar w:fldCharType="end"/>
          </w:r>
        </w:sdtContent>
      </w:sdt>
      <w:r w:rsidRPr="006A56FF">
        <w:rPr>
          <w:lang w:val="en-US"/>
        </w:rPr>
        <w:t xml:space="preserve"> for classifying and developing system types. </w:t>
      </w:r>
      <w:r w:rsidR="00890CE6">
        <w:rPr>
          <w:lang w:val="en-US"/>
        </w:rPr>
        <w:t>T</w:t>
      </w:r>
      <w:r w:rsidR="00890CE6" w:rsidRPr="00890CE6">
        <w:rPr>
          <w:lang w:val="en-US"/>
        </w:rPr>
        <w:t xml:space="preserve">he innovative approach by </w:t>
      </w:r>
      <w:sdt>
        <w:sdtPr>
          <w:rPr>
            <w:lang w:val="en-US"/>
          </w:rPr>
          <w:alias w:val="Don't edit this field"/>
          <w:tag w:val="CitaviPlaceholder#83e31000-2d90-473e-824b-b0a466f6b8d5"/>
          <w:id w:val="877590673"/>
          <w:placeholder>
            <w:docPart w:val="CF282BB1D66D4B6785A2B636FAEAAF1D"/>
          </w:placeholder>
        </w:sdtPr>
        <w:sdtEndPr/>
        <w:sdtContent>
          <w:r w:rsidR="00890CE6" w:rsidRPr="00890CE6">
            <w:rPr>
              <w:lang w:val="en-US"/>
            </w:rPr>
            <w:fldChar w:fldCharType="begin"/>
          </w:r>
          <w:r w:rsidR="00890CE6" w:rsidRPr="00890CE6">
            <w:rPr>
              <w:lang w:val="en-US"/>
            </w:rPr>
            <w:instrText>ADDIN CitaviPlaceholder{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lJlaWJsaW5nIGV0IGFsLiJ9XX0sIlRhZyI6IkNpdGF2aVBsYWNlaG9sZGVyIzgzZTMxMDAwLTJkOTAtNDczZS04MjRiLWIwYTQ2NmY2YjhkNSIsIlRleHQiOiJSZWlibGluZyBldCBhbC4iLCJXQUlWZXJzaW9uIjoiNi4zLjAuMCJ9}</w:instrText>
          </w:r>
          <w:r w:rsidR="00890CE6" w:rsidRPr="00890CE6">
            <w:rPr>
              <w:lang w:val="en-US"/>
            </w:rPr>
            <w:fldChar w:fldCharType="separate"/>
          </w:r>
          <w:r w:rsidR="00890CE6" w:rsidRPr="00890CE6">
            <w:rPr>
              <w:lang w:val="en-US"/>
            </w:rPr>
            <w:t>Reibling et al.</w:t>
          </w:r>
          <w:r w:rsidR="00890CE6" w:rsidRPr="00890CE6">
            <w:rPr>
              <w:lang w:val="en-US"/>
            </w:rPr>
            <w:fldChar w:fldCharType="end"/>
          </w:r>
        </w:sdtContent>
      </w:sdt>
      <w:r w:rsidR="00890CE6" w:rsidRPr="00890CE6">
        <w:rPr>
          <w:lang w:val="en-US"/>
        </w:rPr>
        <w:t xml:space="preserve"> </w:t>
      </w:r>
      <w:sdt>
        <w:sdtPr>
          <w:rPr>
            <w:lang w:val="en-US"/>
          </w:rPr>
          <w:alias w:val="Don't edit this field"/>
          <w:tag w:val="CitaviPlaceholder#dcd77d32-a30b-4215-8fef-969935cd8192"/>
          <w:id w:val="1405262806"/>
          <w:placeholder>
            <w:docPart w:val="CF282BB1D66D4B6785A2B636FAEAAF1D"/>
          </w:placeholder>
        </w:sdtPr>
        <w:sdtEndPr/>
        <w:sdtContent>
          <w:r w:rsidR="00890CE6" w:rsidRPr="00890CE6">
            <w:rPr>
              <w:lang w:val="en-US"/>
            </w:rPr>
            <w:fldChar w:fldCharType="begin"/>
          </w:r>
          <w:r w:rsidR="00890CE6" w:rsidRPr="00890CE6">
            <w:rPr>
              <w:lang w:val="en-US"/>
            </w:rPr>
            <w:instrText>ADDIN CitaviPlaceholder{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}</w:instrText>
          </w:r>
          <w:r w:rsidR="00890CE6" w:rsidRPr="00890CE6">
            <w:rPr>
              <w:lang w:val="en-US"/>
            </w:rPr>
            <w:fldChar w:fldCharType="separate"/>
          </w:r>
          <w:r w:rsidR="00890CE6" w:rsidRPr="00890CE6">
            <w:rPr>
              <w:lang w:val="en-US"/>
            </w:rPr>
            <w:t>(2019)</w:t>
          </w:r>
          <w:r w:rsidR="00890CE6" w:rsidRPr="00890CE6">
            <w:rPr>
              <w:lang w:val="en-US"/>
            </w:rPr>
            <w:fldChar w:fldCharType="end"/>
          </w:r>
        </w:sdtContent>
      </w:sdt>
      <w:r w:rsidR="00890CE6" w:rsidRPr="00890CE6">
        <w:rPr>
          <w:lang w:val="en-US"/>
        </w:rPr>
        <w:t>, wh</w:t>
      </w:r>
      <w:r w:rsidR="00A64CDE">
        <w:rPr>
          <w:lang w:val="en-US"/>
        </w:rPr>
        <w:t>ere the authors</w:t>
      </w:r>
      <w:r w:rsidR="00890CE6" w:rsidRPr="00890CE6">
        <w:rPr>
          <w:lang w:val="en-US"/>
        </w:rPr>
        <w:t xml:space="preserve"> u</w:t>
      </w:r>
      <w:r w:rsidR="00A64CDE">
        <w:rPr>
          <w:lang w:val="en-US"/>
        </w:rPr>
        <w:t>tilize</w:t>
      </w:r>
      <w:r w:rsidR="00890CE6" w:rsidRPr="00890CE6">
        <w:rPr>
          <w:lang w:val="en-US"/>
        </w:rPr>
        <w:t xml:space="preserve"> multiple cluster analysis </w:t>
      </w:r>
      <w:r w:rsidR="007E1E49">
        <w:rPr>
          <w:lang w:val="en-US"/>
        </w:rPr>
        <w:t xml:space="preserve">within the same methodological framework has </w:t>
      </w:r>
      <w:r w:rsidR="00890CE6">
        <w:rPr>
          <w:lang w:val="en-US"/>
        </w:rPr>
        <w:t xml:space="preserve">several advantages compared to classical </w:t>
      </w:r>
      <w:r w:rsidR="007E1E49">
        <w:rPr>
          <w:lang w:val="en-US"/>
        </w:rPr>
        <w:t>approaches</w:t>
      </w:r>
      <w:r w:rsidR="004B68A3">
        <w:rPr>
          <w:lang w:val="en-US"/>
        </w:rPr>
        <w:t xml:space="preserve"> that often lack accepted standards and statistical rules </w:t>
      </w:r>
      <w:r w:rsidR="004B68A3" w:rsidRPr="00E028AA">
        <w:rPr>
          <w:color w:val="FF0000"/>
          <w:lang w:val="en-US"/>
        </w:rPr>
        <w:t>(</w:t>
      </w:r>
      <w:r w:rsidR="00E028AA" w:rsidRPr="00E028AA">
        <w:rPr>
          <w:color w:val="FF0000"/>
          <w:lang w:val="en-US"/>
        </w:rPr>
        <w:t xml:space="preserve">CIT: </w:t>
      </w:r>
      <w:r w:rsidR="004B68A3" w:rsidRPr="00E028AA">
        <w:rPr>
          <w:color w:val="FF0000"/>
          <w:lang w:val="en-US"/>
        </w:rPr>
        <w:t>Fonseca 2013)</w:t>
      </w:r>
      <w:r w:rsidR="00890CE6">
        <w:rPr>
          <w:lang w:val="en-US"/>
        </w:rPr>
        <w:t xml:space="preserve">. </w:t>
      </w:r>
      <w:r w:rsidR="004B68A3">
        <w:rPr>
          <w:lang w:val="en-US"/>
        </w:rPr>
        <w:t xml:space="preserve">Since researchers </w:t>
      </w:r>
      <w:r w:rsidR="00A64CDE">
        <w:rPr>
          <w:lang w:val="en-US"/>
        </w:rPr>
        <w:t>must</w:t>
      </w:r>
      <w:r w:rsidR="004B68A3">
        <w:rPr>
          <w:lang w:val="en-US"/>
        </w:rPr>
        <w:t xml:space="preserve"> make </w:t>
      </w:r>
      <w:r w:rsidR="007E1E49">
        <w:rPr>
          <w:lang w:val="en-US"/>
        </w:rPr>
        <w:t xml:space="preserve">technical decisions </w:t>
      </w:r>
      <w:r w:rsidR="00E028AA">
        <w:rPr>
          <w:lang w:val="en-US"/>
        </w:rPr>
        <w:t xml:space="preserve">that </w:t>
      </w:r>
      <w:r w:rsidR="00A64CDE">
        <w:rPr>
          <w:lang w:val="en-US"/>
        </w:rPr>
        <w:t>potentially</w:t>
      </w:r>
      <w:r w:rsidR="004B68A3">
        <w:rPr>
          <w:lang w:val="en-US"/>
        </w:rPr>
        <w:t xml:space="preserve"> </w:t>
      </w:r>
      <w:r w:rsidR="00440583">
        <w:rPr>
          <w:lang w:val="en-US"/>
        </w:rPr>
        <w:t>shift</w:t>
      </w:r>
      <w:r w:rsidR="007E1E49">
        <w:rPr>
          <w:lang w:val="en-US"/>
        </w:rPr>
        <w:t xml:space="preserve"> findings in different ways of interpretation, </w:t>
      </w:r>
      <w:r w:rsidR="004B68A3">
        <w:rPr>
          <w:lang w:val="en-US"/>
        </w:rPr>
        <w:t xml:space="preserve">a single cluster </w:t>
      </w:r>
      <w:r w:rsidR="004B68A3">
        <w:rPr>
          <w:lang w:val="en-US"/>
        </w:rPr>
        <w:lastRenderedPageBreak/>
        <w:t xml:space="preserve">analysis is not appropriate for classifying </w:t>
      </w:r>
      <w:r w:rsidR="00440583">
        <w:rPr>
          <w:lang w:val="en-US"/>
        </w:rPr>
        <w:t xml:space="preserve">such complex long-term care </w:t>
      </w:r>
      <w:r w:rsidR="004B68A3">
        <w:rPr>
          <w:lang w:val="en-US"/>
        </w:rPr>
        <w:t xml:space="preserve">systems. The flexibility of the multi-cluster-analysis proposed by </w:t>
      </w:r>
      <w:r w:rsidR="00E028AA" w:rsidRPr="00E028AA">
        <w:rPr>
          <w:color w:val="FF0000"/>
          <w:lang w:val="en-US"/>
        </w:rPr>
        <w:t xml:space="preserve">CIT: </w:t>
      </w:r>
      <w:proofErr w:type="spellStart"/>
      <w:r w:rsidR="004B68A3" w:rsidRPr="00E028AA">
        <w:rPr>
          <w:color w:val="FF0000"/>
          <w:lang w:val="en-US"/>
        </w:rPr>
        <w:t>Reibling</w:t>
      </w:r>
      <w:proofErr w:type="spellEnd"/>
      <w:r w:rsidR="004B68A3" w:rsidRPr="00E028AA">
        <w:rPr>
          <w:color w:val="FF0000"/>
          <w:lang w:val="en-US"/>
        </w:rPr>
        <w:t xml:space="preserve"> et al. 2019: 615</w:t>
      </w:r>
      <w:r w:rsidR="004B68A3">
        <w:rPr>
          <w:lang w:val="en-US"/>
        </w:rPr>
        <w:t>, however allows to combine results from different specifications “using the variability across those results as measure of confidence about the membership of two observations in one cluster” increasing reliability of the method itself.</w:t>
      </w:r>
    </w:p>
    <w:p w14:paraId="77DB0897" w14:textId="722EF3B9" w:rsidR="00574BF9" w:rsidRDefault="00B95452" w:rsidP="002A4B22">
      <w:pPr>
        <w:pStyle w:val="02FlietextEinzug"/>
        <w:rPr>
          <w:lang w:val="en-US"/>
        </w:rPr>
      </w:pPr>
      <w:r>
        <w:rPr>
          <w:lang w:val="en-US"/>
        </w:rPr>
        <w:t>Following the proposed framework</w:t>
      </w:r>
      <w:r w:rsidR="00E028AA">
        <w:rPr>
          <w:lang w:val="en-US"/>
        </w:rPr>
        <w:t xml:space="preserve"> </w:t>
      </w:r>
      <w:r>
        <w:rPr>
          <w:lang w:val="en-US"/>
        </w:rPr>
        <w:t>we specified cluster analysis</w:t>
      </w:r>
      <w:r w:rsidR="00574BF9">
        <w:rPr>
          <w:lang w:val="en-US"/>
        </w:rPr>
        <w:t xml:space="preserve"> in Stata 16</w:t>
      </w:r>
      <w:r>
        <w:rPr>
          <w:lang w:val="en-US"/>
        </w:rPr>
        <w:t xml:space="preserve"> with either z- and range-standardized variables, used Gower and squared Euclidian distance as measures of dissimilarity in both, a k-means partitioning analysis as well as a agglomerative cluster </w:t>
      </w:r>
      <w:r w:rsidR="00574BF9">
        <w:rPr>
          <w:lang w:val="en-US"/>
        </w:rPr>
        <w:t xml:space="preserve">analysis with average and Wards algorithms as linkage methods and selected </w:t>
      </w:r>
      <w:r w:rsidR="009D562C">
        <w:rPr>
          <w:lang w:val="en-US"/>
        </w:rPr>
        <w:t xml:space="preserve">the </w:t>
      </w:r>
      <w:r w:rsidR="00574BF9">
        <w:rPr>
          <w:lang w:val="en-US"/>
        </w:rPr>
        <w:t xml:space="preserve">first and second-best result determined by stopping rules of </w:t>
      </w:r>
      <w:proofErr w:type="spellStart"/>
      <w:r w:rsidR="00574BF9">
        <w:rPr>
          <w:lang w:val="en-US"/>
        </w:rPr>
        <w:t>Calinski-Harabasz</w:t>
      </w:r>
      <w:proofErr w:type="spellEnd"/>
      <w:r w:rsidR="00574BF9">
        <w:rPr>
          <w:lang w:val="en-US"/>
        </w:rPr>
        <w:t xml:space="preserve"> and </w:t>
      </w:r>
      <w:proofErr w:type="spellStart"/>
      <w:r w:rsidR="00574BF9">
        <w:rPr>
          <w:lang w:val="en-US"/>
        </w:rPr>
        <w:t>Duda</w:t>
      </w:r>
      <w:proofErr w:type="spellEnd"/>
      <w:r w:rsidR="00574BF9">
        <w:rPr>
          <w:lang w:val="en-US"/>
        </w:rPr>
        <w:t xml:space="preserve">/Hart and </w:t>
      </w:r>
      <w:proofErr w:type="spellStart"/>
      <w:r w:rsidR="00574BF9">
        <w:rPr>
          <w:lang w:val="en-US"/>
        </w:rPr>
        <w:t>Dendrogramms</w:t>
      </w:r>
      <w:proofErr w:type="spellEnd"/>
      <w:r w:rsidR="009D562C">
        <w:rPr>
          <w:lang w:val="en-US"/>
        </w:rPr>
        <w:t xml:space="preserve"> for each of the 24 separate cluster analysis</w:t>
      </w:r>
      <w:r w:rsidR="00574BF9">
        <w:rPr>
          <w:lang w:val="en-US"/>
        </w:rPr>
        <w:t>.</w:t>
      </w:r>
    </w:p>
    <w:p w14:paraId="62F2363A" w14:textId="2EBEF60D" w:rsidR="005E0DE7" w:rsidRPr="004B68A3" w:rsidRDefault="00574BF9" w:rsidP="00AF0643">
      <w:pPr>
        <w:pStyle w:val="02FlietextEinzug"/>
        <w:rPr>
          <w:lang w:val="en-US"/>
        </w:rPr>
      </w:pPr>
      <w:r>
        <w:rPr>
          <w:lang w:val="en-US"/>
        </w:rPr>
        <w:t xml:space="preserve">Findings from </w:t>
      </w:r>
      <w:del w:id="14" w:author="Philipp Alexander Linden" w:date="2020-06-25T13:57:00Z">
        <w:r w:rsidDel="00AF0643">
          <w:rPr>
            <w:lang w:val="en-US"/>
          </w:rPr>
          <w:delText>th</w:delText>
        </w:r>
        <w:r w:rsidR="009D562C" w:rsidDel="00AF0643">
          <w:rPr>
            <w:lang w:val="en-US"/>
          </w:rPr>
          <w:delText>e</w:delText>
        </w:r>
        <w:r w:rsidR="00AF0643" w:rsidDel="00AF0643">
          <w:rPr>
            <w:lang w:val="en-US"/>
          </w:rPr>
          <w:delText xml:space="preserve"> </w:delText>
        </w:r>
      </w:del>
      <w:r>
        <w:rPr>
          <w:lang w:val="en-US"/>
        </w:rPr>
        <w:t xml:space="preserve">8 </w:t>
      </w:r>
      <w:del w:id="15" w:author="Philipp Alexander Linden" w:date="2020-06-25T13:57:00Z">
        <w:r w:rsidDel="00AF0643">
          <w:rPr>
            <w:lang w:val="en-US"/>
          </w:rPr>
          <w:delText xml:space="preserve">in the </w:delText>
        </w:r>
      </w:del>
      <w:r>
        <w:rPr>
          <w:lang w:val="en-US"/>
        </w:rPr>
        <w:t xml:space="preserve">k-means </w:t>
      </w:r>
      <w:del w:id="16" w:author="Philipp Alexander Linden" w:date="2020-06-25T13:58:00Z">
        <w:r w:rsidR="009D562C" w:rsidDel="00AF0643">
          <w:rPr>
            <w:lang w:val="en-US"/>
          </w:rPr>
          <w:delText xml:space="preserve">cluster analysis </w:delText>
        </w:r>
      </w:del>
      <w:r w:rsidR="009D562C">
        <w:rPr>
          <w:lang w:val="en-US"/>
        </w:rPr>
        <w:t xml:space="preserve">and </w:t>
      </w:r>
      <w:del w:id="17" w:author="Philipp Alexander Linden" w:date="2020-06-25T13:58:00Z">
        <w:r w:rsidR="009D562C" w:rsidDel="00AF0643">
          <w:rPr>
            <w:lang w:val="en-US"/>
          </w:rPr>
          <w:delText xml:space="preserve">the </w:delText>
        </w:r>
      </w:del>
      <w:r>
        <w:rPr>
          <w:lang w:val="en-US"/>
        </w:rPr>
        <w:t>16 hierarchical</w:t>
      </w:r>
      <w:r w:rsidR="009D562C">
        <w:rPr>
          <w:lang w:val="en-US"/>
        </w:rPr>
        <w:t xml:space="preserve"> cluster analysis</w:t>
      </w:r>
      <w:r>
        <w:rPr>
          <w:lang w:val="en-US"/>
        </w:rPr>
        <w:t xml:space="preserve"> results went equally in the calculation on how often each country was in the same cluster with every other country. To classify as full membership within this network of long-term-care systems, </w:t>
      </w:r>
      <w:r w:rsidR="00A23230">
        <w:rPr>
          <w:lang w:val="en-US"/>
        </w:rPr>
        <w:t>a connection between two countries</w:t>
      </w:r>
      <w:r>
        <w:rPr>
          <w:lang w:val="en-US"/>
        </w:rPr>
        <w:t xml:space="preserve"> </w:t>
      </w:r>
      <w:r w:rsidR="007C1E77">
        <w:rPr>
          <w:lang w:val="en-US"/>
        </w:rPr>
        <w:t>must</w:t>
      </w:r>
      <w:r>
        <w:rPr>
          <w:lang w:val="en-US"/>
        </w:rPr>
        <w:t xml:space="preserve"> show up in </w:t>
      </w:r>
      <w:r w:rsidR="006242EC">
        <w:rPr>
          <w:lang w:val="en-US"/>
        </w:rPr>
        <w:t>≥</w:t>
      </w:r>
      <w:r>
        <w:rPr>
          <w:lang w:val="en-US"/>
        </w:rPr>
        <w:t xml:space="preserve"> 66% of all </w:t>
      </w:r>
      <w:r w:rsidR="008B7E3E">
        <w:rPr>
          <w:lang w:val="en-US"/>
        </w:rPr>
        <w:t>cluster analysis  and a country needs to have these strong ties with at least half of all countries in the cluster. A partial membership is defined as a connection of two countries in</w:t>
      </w:r>
      <w:r>
        <w:rPr>
          <w:lang w:val="en-US"/>
        </w:rPr>
        <w:t xml:space="preserve"> </w:t>
      </w:r>
      <w:r w:rsidR="006242EC">
        <w:rPr>
          <w:lang w:val="en-US"/>
        </w:rPr>
        <w:t>≥</w:t>
      </w:r>
      <w:r>
        <w:rPr>
          <w:lang w:val="en-US"/>
        </w:rPr>
        <w:t xml:space="preserve"> 50% of cluster</w:t>
      </w:r>
      <w:r w:rsidR="008B7E3E">
        <w:rPr>
          <w:lang w:val="en-US"/>
        </w:rPr>
        <w:t xml:space="preserve"> analysis</w:t>
      </w:r>
      <w:r>
        <w:rPr>
          <w:lang w:val="en-US"/>
        </w:rPr>
        <w:t>.</w:t>
      </w:r>
      <w:r w:rsidR="00AF0643">
        <w:rPr>
          <w:lang w:val="en-US"/>
        </w:rPr>
        <w:t xml:space="preserve"> </w:t>
      </w:r>
      <w:r w:rsidR="00826A47">
        <w:rPr>
          <w:lang w:val="en-US"/>
        </w:rPr>
        <w:t xml:space="preserve">We present one cluster solution which is based on the strict internal </w:t>
      </w:r>
      <w:proofErr w:type="spellStart"/>
      <w:r w:rsidR="00826A47">
        <w:rPr>
          <w:lang w:val="en-US"/>
        </w:rPr>
        <w:t>consitancy</w:t>
      </w:r>
      <w:proofErr w:type="spellEnd"/>
      <w:r w:rsidR="00826A47">
        <w:rPr>
          <w:lang w:val="en-US"/>
        </w:rPr>
        <w:t xml:space="preserve"> of countries in a cluster and one cluster solution which also integrates smaller ties in the cluster. We mapped the cluster solution by </w:t>
      </w:r>
      <w:proofErr w:type="gramStart"/>
      <w:r w:rsidR="00826A47">
        <w:rPr>
          <w:lang w:val="en-US"/>
        </w:rPr>
        <w:t xml:space="preserve">a </w:t>
      </w:r>
      <w:r w:rsidR="008B7E3E">
        <w:rPr>
          <w:lang w:val="en-US"/>
        </w:rPr>
        <w:t xml:space="preserve"> </w:t>
      </w:r>
      <w:r w:rsidR="00EF6744">
        <w:rPr>
          <w:lang w:val="en-US"/>
        </w:rPr>
        <w:t>network</w:t>
      </w:r>
      <w:proofErr w:type="gramEnd"/>
      <w:r w:rsidR="00EF6744">
        <w:rPr>
          <w:lang w:val="en-US"/>
        </w:rPr>
        <w:t xml:space="preserve"> graph</w:t>
      </w:r>
      <w:r w:rsidR="00826A47">
        <w:rPr>
          <w:lang w:val="en-US"/>
        </w:rPr>
        <w:t xml:space="preserve">, which </w:t>
      </w:r>
      <w:r w:rsidR="008B7E3E">
        <w:rPr>
          <w:lang w:val="en-US"/>
        </w:rPr>
        <w:t xml:space="preserve">was </w:t>
      </w:r>
      <w:r w:rsidR="00EF6744">
        <w:rPr>
          <w:lang w:val="en-US"/>
        </w:rPr>
        <w:t xml:space="preserve">modelled </w:t>
      </w:r>
      <w:r w:rsidR="008B7E3E">
        <w:rPr>
          <w:lang w:val="en-US"/>
        </w:rPr>
        <w:t xml:space="preserve">by </w:t>
      </w:r>
      <w:r>
        <w:rPr>
          <w:lang w:val="en-US"/>
        </w:rPr>
        <w:t>UNICNET6/</w:t>
      </w:r>
      <w:proofErr w:type="spellStart"/>
      <w:r>
        <w:rPr>
          <w:lang w:val="en-US"/>
        </w:rPr>
        <w:t>Netdraw</w:t>
      </w:r>
      <w:proofErr w:type="spellEnd"/>
      <w:r>
        <w:rPr>
          <w:lang w:val="en-US"/>
        </w:rPr>
        <w:t>.</w:t>
      </w:r>
    </w:p>
    <w:p w14:paraId="0CCAFD0B" w14:textId="44F4E25A" w:rsidR="00AD66E9" w:rsidRDefault="00AD66E9" w:rsidP="00EB31E0">
      <w:pPr>
        <w:pStyle w:val="berschrift1"/>
        <w:rPr>
          <w:lang w:val="en-US"/>
        </w:rPr>
      </w:pPr>
      <w:r w:rsidRPr="006A56FF">
        <w:rPr>
          <w:lang w:val="en-US"/>
        </w:rPr>
        <w:t>Results</w:t>
      </w:r>
      <w:r w:rsidR="0081256C" w:rsidRPr="006A56FF">
        <w:rPr>
          <w:lang w:val="en-US"/>
        </w:rPr>
        <w:t xml:space="preserve"> – 419 words</w:t>
      </w:r>
    </w:p>
    <w:p w14:paraId="56410A74" w14:textId="313A05ED" w:rsidR="00826A47" w:rsidRDefault="005F5909">
      <w:pPr>
        <w:pStyle w:val="02Flietext"/>
        <w:spacing w:line="360" w:lineRule="auto"/>
        <w:rPr>
          <w:ins w:id="18" w:author="Mareike Ariaans" w:date="2020-06-23T17:45:00Z"/>
          <w:lang w:val="en-US"/>
        </w:rPr>
        <w:pPrChange w:id="19" w:author="Mareike Ariaans" w:date="2020-06-23T17:15:00Z">
          <w:pPr>
            <w:pStyle w:val="02Flietext"/>
            <w:jc w:val="center"/>
          </w:pPr>
        </w:pPrChange>
      </w:pPr>
      <w:ins w:id="20" w:author="Mareike Ariaans" w:date="2020-06-23T17:05:00Z">
        <w:r w:rsidRPr="005F5909">
          <w:rPr>
            <w:lang w:val="en-US"/>
            <w:rPrChange w:id="21" w:author="Mareike Ariaans" w:date="2020-06-23T17:05:00Z">
              <w:rPr>
                <w:highlight w:val="yellow"/>
                <w:lang w:val="en-US"/>
              </w:rPr>
            </w:rPrChange>
          </w:rPr>
          <w:t>Figure 1</w:t>
        </w:r>
        <w:r>
          <w:rPr>
            <w:lang w:val="en-US"/>
          </w:rPr>
          <w:t xml:space="preserve"> </w:t>
        </w:r>
      </w:ins>
      <w:ins w:id="22" w:author="Mareike Ariaans" w:date="2020-06-23T17:14:00Z">
        <w:r>
          <w:rPr>
            <w:lang w:val="en-US"/>
          </w:rPr>
          <w:t>shows</w:t>
        </w:r>
      </w:ins>
      <w:ins w:id="23" w:author="Mareike Ariaans" w:date="2020-06-23T17:05:00Z">
        <w:r>
          <w:rPr>
            <w:lang w:val="en-US"/>
          </w:rPr>
          <w:t xml:space="preserve"> a graphical </w:t>
        </w:r>
      </w:ins>
      <w:ins w:id="24" w:author="Mareike Ariaans" w:date="2020-06-23T17:14:00Z">
        <w:r>
          <w:rPr>
            <w:lang w:val="en-US"/>
          </w:rPr>
          <w:t xml:space="preserve">depiction </w:t>
        </w:r>
      </w:ins>
      <w:ins w:id="25" w:author="Mareike Ariaans" w:date="2020-06-23T17:05:00Z">
        <w:r>
          <w:rPr>
            <w:lang w:val="en-US"/>
          </w:rPr>
          <w:t xml:space="preserve">of the clusters. </w:t>
        </w:r>
      </w:ins>
      <w:ins w:id="26" w:author="Mareike Ariaans" w:date="2020-06-23T17:06:00Z">
        <w:r>
          <w:rPr>
            <w:lang w:val="en-US"/>
          </w:rPr>
          <w:t>It shows all ties larger or equal</w:t>
        </w:r>
      </w:ins>
      <w:ins w:id="27" w:author="Mareike Ariaans" w:date="2020-06-23T17:07:00Z">
        <w:r>
          <w:rPr>
            <w:lang w:val="en-US"/>
          </w:rPr>
          <w:t xml:space="preserve"> 50%.</w:t>
        </w:r>
      </w:ins>
      <w:ins w:id="28" w:author="Mareike Ariaans" w:date="2020-06-23T17:15:00Z">
        <w:r w:rsidR="009D1163">
          <w:rPr>
            <w:lang w:val="en-US"/>
          </w:rPr>
          <w:t xml:space="preserve"> The graph visualizes groups of countries and how </w:t>
        </w:r>
      </w:ins>
      <w:ins w:id="29" w:author="Mareike Ariaans" w:date="2020-06-23T17:18:00Z">
        <w:r w:rsidR="009D1163">
          <w:rPr>
            <w:lang w:val="en-US"/>
          </w:rPr>
          <w:t xml:space="preserve">likely it is that two countries belong to a similar type of </w:t>
        </w:r>
      </w:ins>
      <w:ins w:id="30" w:author="Mareike Ariaans" w:date="2020-06-23T17:19:00Z">
        <w:r w:rsidR="009D1163">
          <w:rPr>
            <w:lang w:val="en-US"/>
          </w:rPr>
          <w:t>LTC system. F</w:t>
        </w:r>
        <w:r w:rsidR="002C11D6">
          <w:rPr>
            <w:lang w:val="en-US"/>
          </w:rPr>
          <w:t>urthermore, the graph and</w:t>
        </w:r>
        <w:r w:rsidR="009D1163">
          <w:rPr>
            <w:lang w:val="en-US"/>
          </w:rPr>
          <w:t xml:space="preserve"> the information in table 3 show the internal </w:t>
        </w:r>
      </w:ins>
      <w:ins w:id="31" w:author="Mareike Ariaans" w:date="2020-06-23T17:20:00Z">
        <w:r w:rsidR="009D1163">
          <w:rPr>
            <w:lang w:val="en-US"/>
          </w:rPr>
          <w:t>consistency of LTC systems.</w:t>
        </w:r>
      </w:ins>
      <w:ins w:id="32" w:author="Mareike Ariaans" w:date="2020-06-23T17:28:00Z">
        <w:r w:rsidR="007377B2">
          <w:rPr>
            <w:lang w:val="en-US"/>
          </w:rPr>
          <w:t xml:space="preserve"> </w:t>
        </w:r>
      </w:ins>
      <w:ins w:id="33" w:author="Mareike Ariaans" w:date="2020-06-23T17:38:00Z">
        <w:r w:rsidR="007377B2">
          <w:rPr>
            <w:lang w:val="en-US"/>
          </w:rPr>
          <w:t xml:space="preserve">Based on a high internal consistency nine </w:t>
        </w:r>
        <w:r w:rsidR="007377B2">
          <w:rPr>
            <w:lang w:val="en-US"/>
          </w:rPr>
          <w:lastRenderedPageBreak/>
          <w:t>clusters can be divided</w:t>
        </w:r>
      </w:ins>
      <w:ins w:id="34" w:author="Mareike Ariaans" w:date="2020-06-23T17:39:00Z">
        <w:r w:rsidR="007377B2">
          <w:rPr>
            <w:lang w:val="en-US"/>
          </w:rPr>
          <w:t xml:space="preserve"> of which two clusters incorporate only one country </w:t>
        </w:r>
      </w:ins>
      <w:ins w:id="35" w:author="Mareike Ariaans" w:date="2020-06-23T17:41:00Z">
        <w:r w:rsidR="007377B2">
          <w:rPr>
            <w:lang w:val="en-US"/>
          </w:rPr>
          <w:t xml:space="preserve">– Estonia and New Zealand – and three clusters only two countries </w:t>
        </w:r>
      </w:ins>
      <w:ins w:id="36" w:author="Mareike Ariaans" w:date="2020-06-23T17:42:00Z">
        <w:r w:rsidR="007377B2">
          <w:rPr>
            <w:lang w:val="en-US"/>
          </w:rPr>
          <w:t>–</w:t>
        </w:r>
      </w:ins>
      <w:ins w:id="37" w:author="Mareike Ariaans" w:date="2020-06-23T17:41:00Z">
        <w:r w:rsidR="007377B2">
          <w:rPr>
            <w:lang w:val="en-US"/>
          </w:rPr>
          <w:t xml:space="preserve"> </w:t>
        </w:r>
      </w:ins>
      <w:ins w:id="38" w:author="Mareike Ariaans" w:date="2020-06-23T17:42:00Z">
        <w:r w:rsidR="007377B2">
          <w:rPr>
            <w:lang w:val="en-US"/>
          </w:rPr>
          <w:t>Germany and Finland, Japan and Korea, and Slovakia and Slovenia.</w:t>
        </w:r>
      </w:ins>
    </w:p>
    <w:p w14:paraId="1A022340" w14:textId="500510B1" w:rsidR="007377B2" w:rsidRDefault="00AE7ACF">
      <w:pPr>
        <w:pStyle w:val="02Flietext"/>
        <w:numPr>
          <w:ilvl w:val="0"/>
          <w:numId w:val="14"/>
        </w:numPr>
        <w:spacing w:line="360" w:lineRule="auto"/>
        <w:rPr>
          <w:ins w:id="39" w:author="Mareike Ariaans" w:date="2020-06-23T17:45:00Z"/>
          <w:lang w:val="en-US"/>
        </w:rPr>
        <w:pPrChange w:id="40" w:author="Mareike Ariaans" w:date="2020-06-23T17:45:00Z">
          <w:pPr>
            <w:pStyle w:val="02Flietext"/>
            <w:jc w:val="center"/>
          </w:pPr>
        </w:pPrChange>
      </w:pPr>
      <w:ins w:id="41" w:author="Mareike Ariaans" w:date="2020-06-23T17:56:00Z">
        <w:r>
          <w:rPr>
            <w:lang w:val="en-US"/>
          </w:rPr>
          <w:t xml:space="preserve">The first cluster consist of </w:t>
        </w:r>
      </w:ins>
      <w:ins w:id="42" w:author="Mareike Ariaans" w:date="2020-06-23T17:45:00Z">
        <w:r w:rsidR="007377B2">
          <w:rPr>
            <w:lang w:val="en-US"/>
          </w:rPr>
          <w:t xml:space="preserve">Australia, Belgium, Luxemburg, Netherlands, </w:t>
        </w:r>
      </w:ins>
      <w:ins w:id="43" w:author="Mareike Ariaans" w:date="2020-06-23T17:55:00Z">
        <w:r>
          <w:rPr>
            <w:lang w:val="en-US"/>
          </w:rPr>
          <w:t xml:space="preserve">and </w:t>
        </w:r>
      </w:ins>
      <w:ins w:id="44" w:author="Mareike Ariaans" w:date="2020-06-23T17:45:00Z">
        <w:r w:rsidR="007377B2">
          <w:rPr>
            <w:lang w:val="en-US"/>
          </w:rPr>
          <w:t>Switzerland</w:t>
        </w:r>
      </w:ins>
      <w:ins w:id="45" w:author="Mareike Ariaans" w:date="2020-06-23T17:56:00Z">
        <w:r>
          <w:rPr>
            <w:lang w:val="en-US"/>
          </w:rPr>
          <w:t>. Each country shares strong ties to each other country in the cluster</w:t>
        </w:r>
      </w:ins>
    </w:p>
    <w:p w14:paraId="3E30E10F" w14:textId="37C76038" w:rsidR="00AF5658" w:rsidRDefault="00AF5658" w:rsidP="00AF5658">
      <w:pPr>
        <w:pStyle w:val="02Flietext"/>
        <w:numPr>
          <w:ilvl w:val="0"/>
          <w:numId w:val="14"/>
        </w:numPr>
        <w:spacing w:line="360" w:lineRule="auto"/>
        <w:rPr>
          <w:ins w:id="46" w:author="Mareike Ariaans" w:date="2020-06-23T18:06:00Z"/>
          <w:lang w:val="en-US"/>
        </w:rPr>
      </w:pPr>
      <w:ins w:id="47" w:author="Mareike Ariaans" w:date="2020-06-23T18:06:00Z">
        <w:r>
          <w:rPr>
            <w:lang w:val="en-US"/>
          </w:rPr>
          <w:t>France, Israel, Spain, the United Kingdom, and the United States constitute a second cluster, in which the tie between the US and France is the only weak one in the cluster.</w:t>
        </w:r>
      </w:ins>
    </w:p>
    <w:p w14:paraId="14007AC2" w14:textId="52649822" w:rsidR="007377B2" w:rsidRDefault="007377B2">
      <w:pPr>
        <w:pStyle w:val="02Flietext"/>
        <w:numPr>
          <w:ilvl w:val="0"/>
          <w:numId w:val="14"/>
        </w:numPr>
        <w:spacing w:line="360" w:lineRule="auto"/>
        <w:rPr>
          <w:ins w:id="48" w:author="Mareike Ariaans" w:date="2020-06-23T17:46:00Z"/>
          <w:lang w:val="en-US"/>
        </w:rPr>
        <w:pPrChange w:id="49" w:author="Mareike Ariaans" w:date="2020-06-23T17:45:00Z">
          <w:pPr>
            <w:pStyle w:val="02Flietext"/>
            <w:jc w:val="center"/>
          </w:pPr>
        </w:pPrChange>
      </w:pPr>
      <w:ins w:id="50" w:author="Mareike Ariaans" w:date="2020-06-23T17:46:00Z">
        <w:r>
          <w:rPr>
            <w:lang w:val="en-US"/>
          </w:rPr>
          <w:t xml:space="preserve">Czech Republic, Latvia, </w:t>
        </w:r>
      </w:ins>
      <w:ins w:id="51" w:author="Mareike Ariaans" w:date="2020-06-23T17:52:00Z">
        <w:r w:rsidR="00AE7ACF">
          <w:rPr>
            <w:lang w:val="en-US"/>
          </w:rPr>
          <w:t xml:space="preserve">and </w:t>
        </w:r>
      </w:ins>
      <w:ins w:id="52" w:author="Mareike Ariaans" w:date="2020-06-23T17:46:00Z">
        <w:r>
          <w:rPr>
            <w:lang w:val="en-US"/>
          </w:rPr>
          <w:t>Poland</w:t>
        </w:r>
      </w:ins>
      <w:ins w:id="53" w:author="Mareike Ariaans" w:date="2020-06-23T17:52:00Z">
        <w:r w:rsidR="00AE7ACF">
          <w:rPr>
            <w:lang w:val="en-US"/>
          </w:rPr>
          <w:t xml:space="preserve"> form a distinct </w:t>
        </w:r>
      </w:ins>
      <w:ins w:id="54" w:author="Mareike Ariaans" w:date="2020-06-23T17:53:00Z">
        <w:r w:rsidR="00AE7ACF">
          <w:rPr>
            <w:lang w:val="en-US"/>
          </w:rPr>
          <w:t>and highly consistent cluster, with all ties between these countries &gt;</w:t>
        </w:r>
      </w:ins>
      <w:ins w:id="55" w:author="Mareike Ariaans" w:date="2020-06-23T17:54:00Z">
        <w:r w:rsidR="00AE7ACF">
          <w:rPr>
            <w:lang w:val="en-US"/>
          </w:rPr>
          <w:t xml:space="preserve"> 90%. No other countries </w:t>
        </w:r>
        <w:proofErr w:type="gramStart"/>
        <w:r w:rsidR="00AE7ACF">
          <w:rPr>
            <w:lang w:val="en-US"/>
          </w:rPr>
          <w:t>has</w:t>
        </w:r>
        <w:proofErr w:type="gramEnd"/>
        <w:r w:rsidR="00AE7ACF">
          <w:rPr>
            <w:lang w:val="en-US"/>
          </w:rPr>
          <w:t xml:space="preserve"> a partial membership in this cluster.</w:t>
        </w:r>
      </w:ins>
      <w:ins w:id="56" w:author="Mareike Ariaans" w:date="2020-06-23T17:58:00Z">
        <w:r w:rsidR="00AE7ACF">
          <w:rPr>
            <w:lang w:val="en-US"/>
          </w:rPr>
          <w:t xml:space="preserve"> Slovenia has </w:t>
        </w:r>
        <w:r w:rsidR="00AF5658">
          <w:rPr>
            <w:lang w:val="en-US"/>
          </w:rPr>
          <w:t>strong ties to only</w:t>
        </w:r>
      </w:ins>
      <w:ins w:id="57" w:author="Mareike Ariaans" w:date="2020-06-23T17:59:00Z">
        <w:r w:rsidR="00AF5658">
          <w:rPr>
            <w:lang w:val="en-US"/>
          </w:rPr>
          <w:t xml:space="preserve"> two </w:t>
        </w:r>
        <w:proofErr w:type="spellStart"/>
        <w:r w:rsidR="00AF5658">
          <w:rPr>
            <w:lang w:val="en-US"/>
          </w:rPr>
          <w:t>countires</w:t>
        </w:r>
        <w:proofErr w:type="spellEnd"/>
        <w:r w:rsidR="00AF5658">
          <w:rPr>
            <w:lang w:val="en-US"/>
          </w:rPr>
          <w:t xml:space="preserve"> of this cluster – Belgium and Australia – which makes it at Partial member</w:t>
        </w:r>
      </w:ins>
      <w:ins w:id="58" w:author="Mareike Ariaans" w:date="2020-06-23T18:00:00Z">
        <w:r w:rsidR="00AF5658">
          <w:rPr>
            <w:lang w:val="en-US"/>
          </w:rPr>
          <w:t>. Further partial members are Slovenia, France</w:t>
        </w:r>
      </w:ins>
      <w:ins w:id="59" w:author="Mareike Ariaans" w:date="2020-06-23T18:01:00Z">
        <w:r w:rsidR="00AF5658">
          <w:rPr>
            <w:lang w:val="en-US"/>
          </w:rPr>
          <w:t>, Israel, and the United Kingdom.</w:t>
        </w:r>
      </w:ins>
    </w:p>
    <w:p w14:paraId="27249EAA" w14:textId="3EA2F820" w:rsidR="007377B2" w:rsidRDefault="007377B2">
      <w:pPr>
        <w:pStyle w:val="02Flietext"/>
        <w:numPr>
          <w:ilvl w:val="0"/>
          <w:numId w:val="14"/>
        </w:numPr>
        <w:spacing w:line="360" w:lineRule="auto"/>
        <w:rPr>
          <w:ins w:id="60" w:author="Mareike Ariaans" w:date="2020-06-23T17:46:00Z"/>
          <w:lang w:val="en-US"/>
        </w:rPr>
        <w:pPrChange w:id="61" w:author="Mareike Ariaans" w:date="2020-06-23T17:45:00Z">
          <w:pPr>
            <w:pStyle w:val="02Flietext"/>
            <w:jc w:val="center"/>
          </w:pPr>
        </w:pPrChange>
      </w:pPr>
      <w:ins w:id="62" w:author="Mareike Ariaans" w:date="2020-06-23T17:46:00Z">
        <w:r>
          <w:rPr>
            <w:lang w:val="en-US"/>
          </w:rPr>
          <w:t>Denmark, Ireland, Norway,</w:t>
        </w:r>
      </w:ins>
      <w:ins w:id="63" w:author="Mareike Ariaans" w:date="2020-06-23T17:52:00Z">
        <w:r w:rsidR="00AE7ACF">
          <w:rPr>
            <w:lang w:val="en-US"/>
          </w:rPr>
          <w:t xml:space="preserve"> and</w:t>
        </w:r>
      </w:ins>
      <w:ins w:id="64" w:author="Mareike Ariaans" w:date="2020-06-23T17:46:00Z">
        <w:r>
          <w:rPr>
            <w:lang w:val="en-US"/>
          </w:rPr>
          <w:t xml:space="preserve"> Sweden</w:t>
        </w:r>
      </w:ins>
      <w:ins w:id="65" w:author="Mareike Ariaans" w:date="2020-06-23T17:49:00Z">
        <w:r w:rsidR="00AE7ACF">
          <w:rPr>
            <w:lang w:val="en-US"/>
          </w:rPr>
          <w:t xml:space="preserve"> show a</w:t>
        </w:r>
      </w:ins>
      <w:ins w:id="66" w:author="Mareike Ariaans" w:date="2020-06-23T17:50:00Z">
        <w:r w:rsidR="00AE7ACF">
          <w:rPr>
            <w:lang w:val="en-US"/>
          </w:rPr>
          <w:t xml:space="preserve"> </w:t>
        </w:r>
      </w:ins>
      <w:ins w:id="67" w:author="Mareike Ariaans" w:date="2020-06-23T17:49:00Z">
        <w:r w:rsidR="00AE7ACF">
          <w:rPr>
            <w:lang w:val="en-US"/>
          </w:rPr>
          <w:t xml:space="preserve">high internal consistency. </w:t>
        </w:r>
      </w:ins>
      <w:ins w:id="68" w:author="Mareike Ariaans" w:date="2020-06-23T17:50:00Z">
        <w:r w:rsidR="00AE7ACF">
          <w:rPr>
            <w:lang w:val="en-US"/>
          </w:rPr>
          <w:t>All countries can be found in th</w:t>
        </w:r>
      </w:ins>
      <w:ins w:id="69" w:author="Mareike Ariaans" w:date="2020-06-23T17:51:00Z">
        <w:r w:rsidR="00AE7ACF">
          <w:rPr>
            <w:lang w:val="en-US"/>
          </w:rPr>
          <w:t>e same cluster in all performed cluster analysis. Japan and Korea have a partial membership in this cluster</w:t>
        </w:r>
      </w:ins>
    </w:p>
    <w:p w14:paraId="40770EFE" w14:textId="4435C8CC" w:rsidR="007377B2" w:rsidRDefault="007377B2" w:rsidP="007377B2">
      <w:pPr>
        <w:pStyle w:val="02Flietext"/>
        <w:numPr>
          <w:ilvl w:val="0"/>
          <w:numId w:val="14"/>
        </w:numPr>
        <w:spacing w:line="360" w:lineRule="auto"/>
        <w:rPr>
          <w:ins w:id="70" w:author="Mareike Ariaans" w:date="2020-06-23T17:48:00Z"/>
          <w:lang w:val="en-US"/>
        </w:rPr>
      </w:pPr>
      <w:ins w:id="71" w:author="Mareike Ariaans" w:date="2020-06-23T17:48:00Z">
        <w:r>
          <w:rPr>
            <w:lang w:val="en-US"/>
          </w:rPr>
          <w:t>Finland, Germany</w:t>
        </w:r>
      </w:ins>
      <w:ins w:id="72" w:author="Mareike Ariaans" w:date="2020-06-23T18:09:00Z">
        <w:r w:rsidR="00C54555">
          <w:rPr>
            <w:lang w:val="en-US"/>
          </w:rPr>
          <w:t xml:space="preserve"> form a distinct cluster, ending up in the same cluster solution in 94%.</w:t>
        </w:r>
      </w:ins>
      <w:ins w:id="73" w:author="Mareike Ariaans" w:date="2020-06-23T18:10:00Z">
        <w:r w:rsidR="00C54555">
          <w:rPr>
            <w:lang w:val="en-US"/>
          </w:rPr>
          <w:t xml:space="preserve"> They do not have partial membership in any other cluster.</w:t>
        </w:r>
      </w:ins>
    </w:p>
    <w:p w14:paraId="3286EDD5" w14:textId="633EF2AA" w:rsidR="007377B2" w:rsidRDefault="007377B2" w:rsidP="007377B2">
      <w:pPr>
        <w:pStyle w:val="02Flietext"/>
        <w:numPr>
          <w:ilvl w:val="0"/>
          <w:numId w:val="14"/>
        </w:numPr>
        <w:spacing w:line="360" w:lineRule="auto"/>
        <w:rPr>
          <w:ins w:id="74" w:author="Mareike Ariaans" w:date="2020-06-23T17:48:00Z"/>
          <w:lang w:val="en-US"/>
        </w:rPr>
      </w:pPr>
      <w:ins w:id="75" w:author="Mareike Ariaans" w:date="2020-06-23T17:48:00Z">
        <w:r>
          <w:rPr>
            <w:lang w:val="en-US"/>
          </w:rPr>
          <w:t>Japan and Korea</w:t>
        </w:r>
      </w:ins>
      <w:ins w:id="76" w:author="Mareike Ariaans" w:date="2020-06-23T18:11:00Z">
        <w:r w:rsidR="00C54555">
          <w:rPr>
            <w:lang w:val="en-US"/>
          </w:rPr>
          <w:t xml:space="preserve"> are </w:t>
        </w:r>
        <w:proofErr w:type="gramStart"/>
        <w:r w:rsidR="00C54555">
          <w:rPr>
            <w:lang w:val="en-US"/>
          </w:rPr>
          <w:t>closely linked</w:t>
        </w:r>
        <w:proofErr w:type="gramEnd"/>
        <w:r w:rsidR="00C54555">
          <w:rPr>
            <w:lang w:val="en-US"/>
          </w:rPr>
          <w:t xml:space="preserve"> in 94% of all cluster solutions</w:t>
        </w:r>
      </w:ins>
      <w:ins w:id="77" w:author="Mareike Ariaans" w:date="2020-06-23T18:12:00Z">
        <w:r w:rsidR="00C54555">
          <w:rPr>
            <w:lang w:val="en-US"/>
          </w:rPr>
          <w:t xml:space="preserve"> and share a partial membership in the fourth cluster.</w:t>
        </w:r>
      </w:ins>
    </w:p>
    <w:p w14:paraId="0AABA9ED" w14:textId="08C8E8F6" w:rsidR="007377B2" w:rsidRDefault="007377B2" w:rsidP="007377B2">
      <w:pPr>
        <w:pStyle w:val="02Flietext"/>
        <w:numPr>
          <w:ilvl w:val="0"/>
          <w:numId w:val="14"/>
        </w:numPr>
        <w:spacing w:line="360" w:lineRule="auto"/>
        <w:rPr>
          <w:ins w:id="78" w:author="Mareike Ariaans" w:date="2020-06-23T17:48:00Z"/>
          <w:lang w:val="en-US"/>
        </w:rPr>
      </w:pPr>
      <w:ins w:id="79" w:author="Mareike Ariaans" w:date="2020-06-23T17:48:00Z">
        <w:r>
          <w:rPr>
            <w:lang w:val="en-US"/>
          </w:rPr>
          <w:t>Slovenia and Slovakia</w:t>
        </w:r>
      </w:ins>
      <w:ins w:id="80" w:author="Mareike Ariaans" w:date="2020-06-23T18:13:00Z">
        <w:r w:rsidR="00C54555">
          <w:rPr>
            <w:lang w:val="en-US"/>
          </w:rPr>
          <w:t xml:space="preserve"> have a strong tie, yet less strong than the other clusters of two by 72%.</w:t>
        </w:r>
      </w:ins>
      <w:ins w:id="81" w:author="Mareike Ariaans" w:date="2020-06-23T18:14:00Z">
        <w:r w:rsidR="00C54555">
          <w:rPr>
            <w:lang w:val="en-US"/>
          </w:rPr>
          <w:t xml:space="preserve"> The countries have a partial membership in the first but also the second cluster.</w:t>
        </w:r>
      </w:ins>
    </w:p>
    <w:p w14:paraId="30C618A0" w14:textId="41328757" w:rsidR="007377B2" w:rsidRPr="00C54555" w:rsidRDefault="007377B2">
      <w:pPr>
        <w:pStyle w:val="02Flietext"/>
        <w:numPr>
          <w:ilvl w:val="0"/>
          <w:numId w:val="14"/>
        </w:numPr>
        <w:spacing w:line="360" w:lineRule="auto"/>
        <w:rPr>
          <w:ins w:id="82" w:author="Mareike Ariaans" w:date="2020-06-23T17:04:00Z"/>
          <w:lang w:val="en-US"/>
          <w:rPrChange w:id="83" w:author="Mareike Ariaans" w:date="2020-06-23T18:14:00Z">
            <w:rPr>
              <w:ins w:id="84" w:author="Mareike Ariaans" w:date="2020-06-23T17:04:00Z"/>
              <w:highlight w:val="yellow"/>
              <w:lang w:val="en-US"/>
            </w:rPr>
          </w:rPrChange>
        </w:rPr>
        <w:pPrChange w:id="85" w:author="Mareike Ariaans" w:date="2020-06-23T17:45:00Z">
          <w:pPr>
            <w:pStyle w:val="02Flietext"/>
            <w:jc w:val="center"/>
          </w:pPr>
        </w:pPrChange>
      </w:pPr>
      <w:ins w:id="86" w:author="Mareike Ariaans" w:date="2020-06-23T17:46:00Z">
        <w:r w:rsidRPr="00C54555">
          <w:rPr>
            <w:lang w:val="en-US"/>
          </w:rPr>
          <w:t>Estonia</w:t>
        </w:r>
      </w:ins>
      <w:ins w:id="87" w:author="Mareike Ariaans" w:date="2020-06-23T18:14:00Z">
        <w:r w:rsidR="00C54555">
          <w:rPr>
            <w:lang w:val="en-US"/>
          </w:rPr>
          <w:t xml:space="preserve"> and 9)</w:t>
        </w:r>
      </w:ins>
      <w:ins w:id="88" w:author="Mareike Ariaans" w:date="2020-06-23T18:15:00Z">
        <w:r w:rsidR="00C54555">
          <w:rPr>
            <w:lang w:val="en-US"/>
          </w:rPr>
          <w:t xml:space="preserve"> </w:t>
        </w:r>
      </w:ins>
      <w:ins w:id="89" w:author="Mareike Ariaans" w:date="2020-06-23T17:48:00Z">
        <w:r w:rsidRPr="00C54555">
          <w:rPr>
            <w:lang w:val="en-US"/>
          </w:rPr>
          <w:t>New Zealand</w:t>
        </w:r>
      </w:ins>
      <w:ins w:id="90" w:author="Mareike Ariaans" w:date="2020-06-23T18:16:00Z">
        <w:r w:rsidR="00C54555">
          <w:rPr>
            <w:lang w:val="en-US"/>
          </w:rPr>
          <w:t xml:space="preserve"> are sole clusters. Estonia ends up with France and the US in 66% of all cases and is hence a partial cluster member of cluster four. Also </w:t>
        </w:r>
      </w:ins>
      <w:ins w:id="91" w:author="Mareike Ariaans" w:date="2020-06-23T18:17:00Z">
        <w:r w:rsidR="00C54555">
          <w:rPr>
            <w:lang w:val="en-US"/>
          </w:rPr>
          <w:t>New Zealand has two three weak ties to cluster four and is hence considered a partial member.</w:t>
        </w:r>
      </w:ins>
    </w:p>
    <w:p w14:paraId="6C33A93F" w14:textId="04F84365" w:rsidR="002E6277" w:rsidRPr="00E028AA" w:rsidRDefault="002E6277" w:rsidP="002E6277">
      <w:pPr>
        <w:pStyle w:val="02Flietext"/>
        <w:jc w:val="center"/>
        <w:rPr>
          <w:ins w:id="92" w:author="Mareike Ariaans" w:date="2020-06-23T16:56:00Z"/>
          <w:lang w:val="en-US"/>
        </w:rPr>
      </w:pPr>
      <w:ins w:id="93" w:author="Mareike Ariaans" w:date="2020-06-23T16:56:00Z">
        <w:r>
          <w:rPr>
            <w:highlight w:val="yellow"/>
            <w:lang w:val="en-US"/>
          </w:rPr>
          <w:t xml:space="preserve">--- </w:t>
        </w:r>
      </w:ins>
      <w:ins w:id="94" w:author="Mareike Ariaans" w:date="2020-06-23T16:57:00Z">
        <w:r>
          <w:rPr>
            <w:highlight w:val="yellow"/>
            <w:lang w:val="en-US"/>
          </w:rPr>
          <w:t>FIGURE 1</w:t>
        </w:r>
      </w:ins>
      <w:ins w:id="95" w:author="Mareike Ariaans" w:date="2020-06-23T16:56:00Z">
        <w:r w:rsidRPr="00E028AA">
          <w:rPr>
            <w:highlight w:val="yellow"/>
            <w:lang w:val="en-US"/>
          </w:rPr>
          <w:t xml:space="preserve"> ABOUT HERE ---</w:t>
        </w:r>
      </w:ins>
    </w:p>
    <w:p w14:paraId="0D28ED9F" w14:textId="77777777" w:rsidR="002E6277" w:rsidRDefault="002E6277" w:rsidP="00440583">
      <w:pPr>
        <w:pStyle w:val="02Flietext"/>
        <w:jc w:val="center"/>
        <w:rPr>
          <w:ins w:id="96" w:author="Mareike Ariaans" w:date="2020-06-23T16:56:00Z"/>
          <w:highlight w:val="yellow"/>
          <w:lang w:val="en-US"/>
        </w:rPr>
      </w:pPr>
    </w:p>
    <w:p w14:paraId="009FB497" w14:textId="0059B95E" w:rsidR="00E028AA" w:rsidRPr="00E028AA" w:rsidRDefault="00E028AA" w:rsidP="00440583">
      <w:pPr>
        <w:pStyle w:val="02Flietext"/>
        <w:jc w:val="center"/>
        <w:rPr>
          <w:lang w:val="en-US"/>
        </w:rPr>
      </w:pPr>
      <w:r w:rsidRPr="00E028AA">
        <w:rPr>
          <w:highlight w:val="yellow"/>
          <w:lang w:val="en-US"/>
        </w:rPr>
        <w:lastRenderedPageBreak/>
        <w:t xml:space="preserve">--- TABLE </w:t>
      </w:r>
      <w:r>
        <w:rPr>
          <w:highlight w:val="yellow"/>
          <w:lang w:val="en-US"/>
        </w:rPr>
        <w:t>3</w:t>
      </w:r>
      <w:r w:rsidRPr="00E028AA">
        <w:rPr>
          <w:highlight w:val="yellow"/>
          <w:lang w:val="en-US"/>
        </w:rPr>
        <w:t xml:space="preserve"> ABOUT HERE ---</w:t>
      </w:r>
    </w:p>
    <w:p w14:paraId="787BA2F5" w14:textId="466DEC8B"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3</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(N=9) </w:t>
      </w:r>
      <w:r w:rsidRPr="006A56FF">
        <w:rPr>
          <w:sz w:val="22"/>
          <w:szCs w:val="22"/>
          <w:lang w:val="en-US"/>
        </w:rPr>
        <w:t xml:space="preserve">methodological </w:t>
      </w:r>
      <w:commentRangeStart w:id="97"/>
      <w:commentRangeStart w:id="98"/>
      <w:r w:rsidRPr="006A56FF">
        <w:rPr>
          <w:sz w:val="22"/>
          <w:szCs w:val="22"/>
          <w:lang w:val="en-US"/>
        </w:rPr>
        <w:t>clusters</w:t>
      </w:r>
      <w:commentRangeEnd w:id="97"/>
      <w:r w:rsidR="0027590F">
        <w:rPr>
          <w:rStyle w:val="Kommentarzeichen"/>
          <w:color w:val="000000"/>
        </w:rPr>
        <w:commentReference w:id="97"/>
      </w:r>
      <w:commentRangeEnd w:id="98"/>
      <w:r w:rsidR="002E6277">
        <w:rPr>
          <w:rStyle w:val="Kommentarzeichen"/>
          <w:color w:val="000000"/>
        </w:rPr>
        <w:commentReference w:id="98"/>
      </w:r>
    </w:p>
    <w:tbl>
      <w:tblPr>
        <w:tblStyle w:val="EinfacheTabelle3"/>
        <w:tblW w:w="8505" w:type="dxa"/>
        <w:shd w:val="clear" w:color="auto" w:fill="FFFFFF" w:themeFill="background1"/>
        <w:tblLayout w:type="fixed"/>
        <w:tblLook w:val="04A0" w:firstRow="1" w:lastRow="0" w:firstColumn="1" w:lastColumn="0" w:noHBand="0" w:noVBand="1"/>
      </w:tblPr>
      <w:tblGrid>
        <w:gridCol w:w="1276"/>
        <w:gridCol w:w="1134"/>
        <w:gridCol w:w="708"/>
        <w:gridCol w:w="851"/>
        <w:gridCol w:w="709"/>
        <w:gridCol w:w="708"/>
        <w:gridCol w:w="993"/>
        <w:gridCol w:w="709"/>
        <w:gridCol w:w="708"/>
        <w:gridCol w:w="709"/>
      </w:tblGrid>
      <w:tr w:rsidR="002E274E" w:rsidRPr="006A56FF" w14:paraId="2F2BF8E7"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3A278717" w14:textId="77777777" w:rsidR="002E274E" w:rsidRPr="00D67B4C" w:rsidRDefault="002E274E" w:rsidP="00386E9B">
            <w:pPr>
              <w:spacing w:line="276" w:lineRule="auto"/>
              <w:rPr>
                <w:b w:val="0"/>
                <w:bCs w:val="0"/>
                <w:caps w:val="0"/>
                <w:sz w:val="16"/>
                <w:szCs w:val="16"/>
                <w:lang w:val="en-US"/>
              </w:rPr>
            </w:pPr>
          </w:p>
        </w:tc>
        <w:tc>
          <w:tcPr>
            <w:tcW w:w="1134" w:type="dxa"/>
            <w:tcBorders>
              <w:top w:val="single" w:sz="12" w:space="0" w:color="auto"/>
              <w:bottom w:val="single" w:sz="4" w:space="0" w:color="auto"/>
            </w:tcBorders>
            <w:shd w:val="clear" w:color="auto" w:fill="FFFFFF" w:themeFill="background1"/>
            <w:vAlign w:val="center"/>
          </w:tcPr>
          <w:p w14:paraId="1976616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1</w:t>
            </w:r>
          </w:p>
        </w:tc>
        <w:tc>
          <w:tcPr>
            <w:tcW w:w="708" w:type="dxa"/>
            <w:tcBorders>
              <w:top w:val="single" w:sz="12" w:space="0" w:color="auto"/>
              <w:bottom w:val="single" w:sz="4" w:space="0" w:color="auto"/>
            </w:tcBorders>
            <w:shd w:val="clear" w:color="auto" w:fill="FFFFFF" w:themeFill="background1"/>
            <w:vAlign w:val="center"/>
          </w:tcPr>
          <w:p w14:paraId="6D82D93F"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2</w:t>
            </w:r>
          </w:p>
        </w:tc>
        <w:tc>
          <w:tcPr>
            <w:tcW w:w="851" w:type="dxa"/>
            <w:tcBorders>
              <w:top w:val="single" w:sz="12" w:space="0" w:color="auto"/>
              <w:bottom w:val="single" w:sz="4" w:space="0" w:color="auto"/>
            </w:tcBorders>
            <w:shd w:val="clear" w:color="auto" w:fill="FFFFFF" w:themeFill="background1"/>
            <w:vAlign w:val="center"/>
          </w:tcPr>
          <w:p w14:paraId="4FD52E4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3</w:t>
            </w:r>
          </w:p>
        </w:tc>
        <w:tc>
          <w:tcPr>
            <w:tcW w:w="709" w:type="dxa"/>
            <w:tcBorders>
              <w:top w:val="single" w:sz="12" w:space="0" w:color="auto"/>
              <w:bottom w:val="single" w:sz="4" w:space="0" w:color="auto"/>
            </w:tcBorders>
            <w:shd w:val="clear" w:color="auto" w:fill="FFFFFF" w:themeFill="background1"/>
            <w:vAlign w:val="center"/>
          </w:tcPr>
          <w:p w14:paraId="405C9B3A"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4</w:t>
            </w:r>
          </w:p>
        </w:tc>
        <w:tc>
          <w:tcPr>
            <w:tcW w:w="708" w:type="dxa"/>
            <w:tcBorders>
              <w:top w:val="single" w:sz="12" w:space="0" w:color="auto"/>
              <w:bottom w:val="single" w:sz="4" w:space="0" w:color="auto"/>
            </w:tcBorders>
            <w:shd w:val="clear" w:color="auto" w:fill="FFFFFF" w:themeFill="background1"/>
            <w:vAlign w:val="center"/>
          </w:tcPr>
          <w:p w14:paraId="3BBBE693"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5</w:t>
            </w:r>
          </w:p>
        </w:tc>
        <w:tc>
          <w:tcPr>
            <w:tcW w:w="993" w:type="dxa"/>
            <w:tcBorders>
              <w:top w:val="single" w:sz="12" w:space="0" w:color="auto"/>
              <w:bottom w:val="single" w:sz="4" w:space="0" w:color="auto"/>
            </w:tcBorders>
            <w:shd w:val="clear" w:color="auto" w:fill="FFFFFF" w:themeFill="background1"/>
            <w:vAlign w:val="center"/>
          </w:tcPr>
          <w:p w14:paraId="32895B76" w14:textId="77777777" w:rsidR="002E274E" w:rsidRPr="00D67B4C"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6</w:t>
            </w:r>
          </w:p>
        </w:tc>
        <w:tc>
          <w:tcPr>
            <w:tcW w:w="709" w:type="dxa"/>
            <w:tcBorders>
              <w:top w:val="single" w:sz="12" w:space="0" w:color="auto"/>
              <w:bottom w:val="single" w:sz="4" w:space="0" w:color="auto"/>
            </w:tcBorders>
            <w:shd w:val="clear" w:color="auto" w:fill="FFFFFF" w:themeFill="background1"/>
            <w:vAlign w:val="center"/>
          </w:tcPr>
          <w:p w14:paraId="5A869156"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7</w:t>
            </w:r>
          </w:p>
        </w:tc>
        <w:tc>
          <w:tcPr>
            <w:tcW w:w="708" w:type="dxa"/>
            <w:tcBorders>
              <w:top w:val="single" w:sz="12" w:space="0" w:color="auto"/>
              <w:bottom w:val="single" w:sz="4" w:space="0" w:color="auto"/>
            </w:tcBorders>
            <w:shd w:val="clear" w:color="auto" w:fill="FFFFFF" w:themeFill="background1"/>
            <w:vAlign w:val="center"/>
          </w:tcPr>
          <w:p w14:paraId="7782776A"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8</w:t>
            </w:r>
          </w:p>
        </w:tc>
        <w:tc>
          <w:tcPr>
            <w:tcW w:w="709" w:type="dxa"/>
            <w:tcBorders>
              <w:top w:val="single" w:sz="12" w:space="0" w:color="auto"/>
              <w:bottom w:val="single" w:sz="4" w:space="0" w:color="auto"/>
            </w:tcBorders>
            <w:shd w:val="clear" w:color="auto" w:fill="FFFFFF" w:themeFill="background1"/>
            <w:vAlign w:val="center"/>
          </w:tcPr>
          <w:p w14:paraId="632C2247" w14:textId="77777777" w:rsidR="002E274E" w:rsidRPr="00D67B4C" w:rsidRDefault="002E274E" w:rsidP="00386E9B">
            <w:pPr>
              <w:pStyle w:val="Kommentartext"/>
              <w:jc w:val="center"/>
              <w:cnfStyle w:val="100000000000" w:firstRow="1" w:lastRow="0" w:firstColumn="0" w:lastColumn="0" w:oddVBand="0" w:evenVBand="0" w:oddHBand="0" w:evenHBand="0" w:firstRowFirstColumn="0" w:firstRowLastColumn="0" w:lastRowFirstColumn="0" w:lastRowLastColumn="0"/>
              <w:rPr>
                <w:b w:val="0"/>
                <w:bCs w:val="0"/>
                <w:caps w:val="0"/>
                <w:sz w:val="16"/>
                <w:szCs w:val="16"/>
                <w:lang w:val="en-US"/>
              </w:rPr>
            </w:pPr>
            <w:r w:rsidRPr="00D67B4C">
              <w:rPr>
                <w:b w:val="0"/>
                <w:bCs w:val="0"/>
                <w:caps w:val="0"/>
                <w:sz w:val="16"/>
                <w:szCs w:val="16"/>
                <w:lang w:val="en-US"/>
              </w:rPr>
              <w:t>9</w:t>
            </w:r>
          </w:p>
        </w:tc>
      </w:tr>
      <w:tr w:rsidR="002E274E" w:rsidRPr="006A56FF" w14:paraId="6931144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4F87A1A"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composition</w:t>
            </w:r>
          </w:p>
        </w:tc>
        <w:tc>
          <w:tcPr>
            <w:tcW w:w="1134" w:type="dxa"/>
            <w:tcBorders>
              <w:top w:val="single" w:sz="4" w:space="0" w:color="auto"/>
              <w:bottom w:val="single" w:sz="4" w:space="0" w:color="auto"/>
            </w:tcBorders>
            <w:shd w:val="clear" w:color="auto" w:fill="FFFFFF" w:themeFill="background1"/>
            <w:vAlign w:val="center"/>
          </w:tcPr>
          <w:p w14:paraId="0B711C8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AU, BE, LU, NL, CH</w:t>
            </w:r>
          </w:p>
        </w:tc>
        <w:tc>
          <w:tcPr>
            <w:tcW w:w="708" w:type="dxa"/>
            <w:tcBorders>
              <w:top w:val="single" w:sz="4" w:space="0" w:color="auto"/>
              <w:bottom w:val="single" w:sz="4" w:space="0" w:color="auto"/>
            </w:tcBorders>
            <w:shd w:val="clear" w:color="auto" w:fill="FFFFFF" w:themeFill="background1"/>
            <w:vAlign w:val="center"/>
          </w:tcPr>
          <w:p w14:paraId="0D601BC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CZ, LV, PL</w:t>
            </w:r>
          </w:p>
        </w:tc>
        <w:tc>
          <w:tcPr>
            <w:tcW w:w="851" w:type="dxa"/>
            <w:tcBorders>
              <w:top w:val="single" w:sz="4" w:space="0" w:color="auto"/>
              <w:bottom w:val="single" w:sz="4" w:space="0" w:color="auto"/>
            </w:tcBorders>
            <w:shd w:val="clear" w:color="auto" w:fill="FFFFFF" w:themeFill="background1"/>
            <w:vAlign w:val="center"/>
          </w:tcPr>
          <w:p w14:paraId="3B170FC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DK, IE, NO, SE</w:t>
            </w:r>
          </w:p>
        </w:tc>
        <w:tc>
          <w:tcPr>
            <w:tcW w:w="709" w:type="dxa"/>
            <w:tcBorders>
              <w:top w:val="single" w:sz="4" w:space="0" w:color="auto"/>
              <w:bottom w:val="single" w:sz="4" w:space="0" w:color="auto"/>
            </w:tcBorders>
            <w:shd w:val="clear" w:color="auto" w:fill="FFFFFF" w:themeFill="background1"/>
            <w:vAlign w:val="center"/>
          </w:tcPr>
          <w:p w14:paraId="7EC598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EE</w:t>
            </w:r>
          </w:p>
        </w:tc>
        <w:tc>
          <w:tcPr>
            <w:tcW w:w="708" w:type="dxa"/>
            <w:tcBorders>
              <w:top w:val="single" w:sz="4" w:space="0" w:color="auto"/>
              <w:bottom w:val="single" w:sz="4" w:space="0" w:color="auto"/>
            </w:tcBorders>
            <w:shd w:val="clear" w:color="auto" w:fill="FFFFFF" w:themeFill="background1"/>
            <w:vAlign w:val="center"/>
          </w:tcPr>
          <w:p w14:paraId="7D75FBA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FI, DE</w:t>
            </w:r>
          </w:p>
        </w:tc>
        <w:tc>
          <w:tcPr>
            <w:tcW w:w="993" w:type="dxa"/>
            <w:tcBorders>
              <w:top w:val="single" w:sz="4" w:space="0" w:color="auto"/>
              <w:bottom w:val="single" w:sz="4" w:space="0" w:color="auto"/>
            </w:tcBorders>
            <w:shd w:val="clear" w:color="auto" w:fill="FFFFFF" w:themeFill="background1"/>
            <w:vAlign w:val="center"/>
          </w:tcPr>
          <w:p w14:paraId="3243C5A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67B4C">
              <w:rPr>
                <w:sz w:val="16"/>
                <w:szCs w:val="16"/>
              </w:rPr>
              <w:t>FR, IL, ES, UK, US</w:t>
            </w:r>
          </w:p>
        </w:tc>
        <w:tc>
          <w:tcPr>
            <w:tcW w:w="709" w:type="dxa"/>
            <w:tcBorders>
              <w:top w:val="single" w:sz="4" w:space="0" w:color="auto"/>
              <w:bottom w:val="single" w:sz="4" w:space="0" w:color="auto"/>
            </w:tcBorders>
            <w:shd w:val="clear" w:color="auto" w:fill="FFFFFF" w:themeFill="background1"/>
            <w:vAlign w:val="center"/>
          </w:tcPr>
          <w:p w14:paraId="6D017F7C"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JP, KR</w:t>
            </w:r>
          </w:p>
        </w:tc>
        <w:tc>
          <w:tcPr>
            <w:tcW w:w="708" w:type="dxa"/>
            <w:tcBorders>
              <w:top w:val="single" w:sz="4" w:space="0" w:color="auto"/>
              <w:bottom w:val="single" w:sz="4" w:space="0" w:color="auto"/>
            </w:tcBorders>
            <w:shd w:val="clear" w:color="auto" w:fill="FFFFFF" w:themeFill="background1"/>
            <w:vAlign w:val="center"/>
          </w:tcPr>
          <w:p w14:paraId="6D84BB9E"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NZ</w:t>
            </w:r>
          </w:p>
        </w:tc>
        <w:tc>
          <w:tcPr>
            <w:tcW w:w="709" w:type="dxa"/>
            <w:tcBorders>
              <w:top w:val="single" w:sz="4" w:space="0" w:color="auto"/>
              <w:bottom w:val="single" w:sz="4" w:space="0" w:color="auto"/>
            </w:tcBorders>
            <w:shd w:val="clear" w:color="auto" w:fill="FFFFFF" w:themeFill="background1"/>
            <w:vAlign w:val="center"/>
          </w:tcPr>
          <w:p w14:paraId="181E9B1B" w14:textId="77777777" w:rsidR="002E274E" w:rsidRPr="00D67B4C" w:rsidRDefault="002E274E" w:rsidP="00386E9B">
            <w:pPr>
              <w:pStyle w:val="Kommentartext"/>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SK, SI</w:t>
            </w:r>
          </w:p>
        </w:tc>
      </w:tr>
      <w:tr w:rsidR="002E274E" w:rsidRPr="006A56FF" w14:paraId="4BD0E896"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1AE3CDD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Cluster Size</w:t>
            </w:r>
          </w:p>
        </w:tc>
        <w:tc>
          <w:tcPr>
            <w:tcW w:w="1134" w:type="dxa"/>
            <w:tcBorders>
              <w:top w:val="single" w:sz="4" w:space="0" w:color="auto"/>
              <w:bottom w:val="single" w:sz="4" w:space="0" w:color="auto"/>
            </w:tcBorders>
            <w:shd w:val="clear" w:color="auto" w:fill="FFFFFF" w:themeFill="background1"/>
            <w:vAlign w:val="center"/>
          </w:tcPr>
          <w:p w14:paraId="305CC07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8" w:type="dxa"/>
            <w:tcBorders>
              <w:top w:val="single" w:sz="4" w:space="0" w:color="auto"/>
              <w:bottom w:val="single" w:sz="4" w:space="0" w:color="auto"/>
            </w:tcBorders>
            <w:shd w:val="clear" w:color="auto" w:fill="FFFFFF" w:themeFill="background1"/>
            <w:vAlign w:val="center"/>
          </w:tcPr>
          <w:p w14:paraId="714F9B3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851" w:type="dxa"/>
            <w:tcBorders>
              <w:top w:val="single" w:sz="4" w:space="0" w:color="auto"/>
              <w:bottom w:val="single" w:sz="4" w:space="0" w:color="auto"/>
            </w:tcBorders>
            <w:shd w:val="clear" w:color="auto" w:fill="FFFFFF" w:themeFill="background1"/>
            <w:vAlign w:val="center"/>
          </w:tcPr>
          <w:p w14:paraId="1603A4D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9" w:type="dxa"/>
            <w:tcBorders>
              <w:top w:val="single" w:sz="4" w:space="0" w:color="auto"/>
              <w:bottom w:val="single" w:sz="4" w:space="0" w:color="auto"/>
            </w:tcBorders>
            <w:shd w:val="clear" w:color="auto" w:fill="FFFFFF" w:themeFill="background1"/>
            <w:vAlign w:val="center"/>
          </w:tcPr>
          <w:p w14:paraId="24D6B32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8" w:type="dxa"/>
            <w:tcBorders>
              <w:top w:val="single" w:sz="4" w:space="0" w:color="auto"/>
              <w:bottom w:val="single" w:sz="4" w:space="0" w:color="auto"/>
            </w:tcBorders>
            <w:shd w:val="clear" w:color="auto" w:fill="FFFFFF" w:themeFill="background1"/>
            <w:vAlign w:val="center"/>
          </w:tcPr>
          <w:p w14:paraId="5BA4A99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993" w:type="dxa"/>
            <w:tcBorders>
              <w:top w:val="single" w:sz="4" w:space="0" w:color="auto"/>
              <w:bottom w:val="single" w:sz="4" w:space="0" w:color="auto"/>
            </w:tcBorders>
            <w:shd w:val="clear" w:color="auto" w:fill="FFFFFF" w:themeFill="background1"/>
            <w:vAlign w:val="center"/>
          </w:tcPr>
          <w:p w14:paraId="570B542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w:t>
            </w:r>
          </w:p>
        </w:tc>
        <w:tc>
          <w:tcPr>
            <w:tcW w:w="709" w:type="dxa"/>
            <w:tcBorders>
              <w:top w:val="single" w:sz="4" w:space="0" w:color="auto"/>
              <w:bottom w:val="single" w:sz="4" w:space="0" w:color="auto"/>
            </w:tcBorders>
            <w:shd w:val="clear" w:color="auto" w:fill="FFFFFF" w:themeFill="background1"/>
            <w:vAlign w:val="center"/>
          </w:tcPr>
          <w:p w14:paraId="68A7785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tcBorders>
              <w:top w:val="single" w:sz="4" w:space="0" w:color="auto"/>
              <w:bottom w:val="single" w:sz="4" w:space="0" w:color="auto"/>
            </w:tcBorders>
            <w:shd w:val="clear" w:color="auto" w:fill="FFFFFF" w:themeFill="background1"/>
            <w:vAlign w:val="center"/>
          </w:tcPr>
          <w:p w14:paraId="7BC163B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709" w:type="dxa"/>
            <w:tcBorders>
              <w:top w:val="single" w:sz="4" w:space="0" w:color="auto"/>
              <w:bottom w:val="single" w:sz="4" w:space="0" w:color="auto"/>
            </w:tcBorders>
            <w:shd w:val="clear" w:color="auto" w:fill="FFFFFF" w:themeFill="background1"/>
            <w:vAlign w:val="center"/>
          </w:tcPr>
          <w:p w14:paraId="451B852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r>
      <w:tr w:rsidR="002E274E" w:rsidRPr="006A56FF" w14:paraId="3224D683"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877A92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EXPND</w:t>
            </w:r>
          </w:p>
        </w:tc>
        <w:tc>
          <w:tcPr>
            <w:tcW w:w="1134" w:type="dxa"/>
            <w:tcBorders>
              <w:top w:val="single" w:sz="4" w:space="0" w:color="auto"/>
            </w:tcBorders>
            <w:shd w:val="clear" w:color="auto" w:fill="FFFFFF" w:themeFill="background1"/>
            <w:vAlign w:val="center"/>
          </w:tcPr>
          <w:p w14:paraId="11A0C47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1092.46</w:t>
            </w:r>
          </w:p>
        </w:tc>
        <w:tc>
          <w:tcPr>
            <w:tcW w:w="708" w:type="dxa"/>
            <w:tcBorders>
              <w:top w:val="single" w:sz="4" w:space="0" w:color="auto"/>
            </w:tcBorders>
            <w:shd w:val="clear" w:color="auto" w:fill="FFFFFF" w:themeFill="background1"/>
            <w:vAlign w:val="center"/>
          </w:tcPr>
          <w:p w14:paraId="5F9CC7E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161.82</w:t>
            </w:r>
          </w:p>
        </w:tc>
        <w:tc>
          <w:tcPr>
            <w:tcW w:w="851" w:type="dxa"/>
            <w:tcBorders>
              <w:top w:val="single" w:sz="4" w:space="0" w:color="auto"/>
            </w:tcBorders>
            <w:shd w:val="clear" w:color="auto" w:fill="FFFFFF" w:themeFill="background1"/>
            <w:vAlign w:val="center"/>
          </w:tcPr>
          <w:p w14:paraId="1CAE43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1369.15</w:t>
            </w:r>
          </w:p>
        </w:tc>
        <w:tc>
          <w:tcPr>
            <w:tcW w:w="709" w:type="dxa"/>
            <w:tcBorders>
              <w:top w:val="single" w:sz="4" w:space="0" w:color="auto"/>
            </w:tcBorders>
            <w:shd w:val="clear" w:color="auto" w:fill="FFFFFF" w:themeFill="background1"/>
            <w:vAlign w:val="center"/>
          </w:tcPr>
          <w:p w14:paraId="6470FF3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106.22</w:t>
            </w:r>
          </w:p>
        </w:tc>
        <w:tc>
          <w:tcPr>
            <w:tcW w:w="708" w:type="dxa"/>
            <w:tcBorders>
              <w:top w:val="single" w:sz="4" w:space="0" w:color="auto"/>
            </w:tcBorders>
            <w:shd w:val="clear" w:color="auto" w:fill="FFFFFF" w:themeFill="background1"/>
            <w:vAlign w:val="center"/>
          </w:tcPr>
          <w:p w14:paraId="5DFACCB2"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811.33</w:t>
            </w:r>
          </w:p>
        </w:tc>
        <w:tc>
          <w:tcPr>
            <w:tcW w:w="993" w:type="dxa"/>
            <w:tcBorders>
              <w:top w:val="single" w:sz="4" w:space="0" w:color="auto"/>
            </w:tcBorders>
            <w:shd w:val="clear" w:color="auto" w:fill="FFFFFF" w:themeFill="background1"/>
            <w:vAlign w:val="center"/>
          </w:tcPr>
          <w:p w14:paraId="798BB6F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494.85</w:t>
            </w:r>
          </w:p>
        </w:tc>
        <w:tc>
          <w:tcPr>
            <w:tcW w:w="709" w:type="dxa"/>
            <w:tcBorders>
              <w:top w:val="single" w:sz="4" w:space="0" w:color="auto"/>
            </w:tcBorders>
            <w:shd w:val="clear" w:color="auto" w:fill="FFFFFF" w:themeFill="background1"/>
            <w:vAlign w:val="center"/>
          </w:tcPr>
          <w:p w14:paraId="7FF6BD3A"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603.97</w:t>
            </w:r>
          </w:p>
        </w:tc>
        <w:tc>
          <w:tcPr>
            <w:tcW w:w="708" w:type="dxa"/>
            <w:tcBorders>
              <w:top w:val="single" w:sz="4" w:space="0" w:color="auto"/>
            </w:tcBorders>
            <w:shd w:val="clear" w:color="auto" w:fill="FFFFFF" w:themeFill="background1"/>
            <w:vAlign w:val="center"/>
          </w:tcPr>
          <w:p w14:paraId="37C64D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635.46</w:t>
            </w:r>
          </w:p>
        </w:tc>
        <w:tc>
          <w:tcPr>
            <w:tcW w:w="709" w:type="dxa"/>
            <w:tcBorders>
              <w:top w:val="single" w:sz="4" w:space="0" w:color="auto"/>
            </w:tcBorders>
            <w:shd w:val="clear" w:color="auto" w:fill="FFFFFF" w:themeFill="background1"/>
            <w:vAlign w:val="center"/>
          </w:tcPr>
          <w:p w14:paraId="4D9397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138.18</w:t>
            </w:r>
          </w:p>
        </w:tc>
      </w:tr>
      <w:tr w:rsidR="002E274E" w:rsidRPr="006A56FF" w14:paraId="45ECB417"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A4635FB"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Beds</w:t>
            </w:r>
          </w:p>
        </w:tc>
        <w:tc>
          <w:tcPr>
            <w:tcW w:w="1134" w:type="dxa"/>
            <w:shd w:val="clear" w:color="auto" w:fill="FFFFFF" w:themeFill="background1"/>
            <w:vAlign w:val="center"/>
          </w:tcPr>
          <w:p w14:paraId="0291C89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69.45</w:t>
            </w:r>
          </w:p>
        </w:tc>
        <w:tc>
          <w:tcPr>
            <w:tcW w:w="708" w:type="dxa"/>
            <w:shd w:val="clear" w:color="auto" w:fill="FFFFFF" w:themeFill="background1"/>
            <w:vAlign w:val="center"/>
          </w:tcPr>
          <w:p w14:paraId="2DC8D34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21.76</w:t>
            </w:r>
          </w:p>
        </w:tc>
        <w:tc>
          <w:tcPr>
            <w:tcW w:w="851" w:type="dxa"/>
            <w:shd w:val="clear" w:color="auto" w:fill="FFFFFF" w:themeFill="background1"/>
            <w:vAlign w:val="center"/>
          </w:tcPr>
          <w:p w14:paraId="0C5DE16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53.21</w:t>
            </w:r>
          </w:p>
        </w:tc>
        <w:tc>
          <w:tcPr>
            <w:tcW w:w="709" w:type="dxa"/>
            <w:shd w:val="clear" w:color="auto" w:fill="FFFFFF" w:themeFill="background1"/>
            <w:vAlign w:val="center"/>
          </w:tcPr>
          <w:p w14:paraId="089DD78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45.6</w:t>
            </w:r>
          </w:p>
        </w:tc>
        <w:tc>
          <w:tcPr>
            <w:tcW w:w="708" w:type="dxa"/>
            <w:shd w:val="clear" w:color="auto" w:fill="FFFFFF" w:themeFill="background1"/>
            <w:vAlign w:val="center"/>
          </w:tcPr>
          <w:p w14:paraId="2A625A7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56.33</w:t>
            </w:r>
          </w:p>
        </w:tc>
        <w:tc>
          <w:tcPr>
            <w:tcW w:w="993" w:type="dxa"/>
            <w:shd w:val="clear" w:color="auto" w:fill="FFFFFF" w:themeFill="background1"/>
            <w:vAlign w:val="center"/>
          </w:tcPr>
          <w:p w14:paraId="1A34795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40.39</w:t>
            </w:r>
          </w:p>
        </w:tc>
        <w:tc>
          <w:tcPr>
            <w:tcW w:w="709" w:type="dxa"/>
            <w:shd w:val="clear" w:color="auto" w:fill="FFFFFF" w:themeFill="background1"/>
            <w:vAlign w:val="center"/>
          </w:tcPr>
          <w:p w14:paraId="6A1EF13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24.28</w:t>
            </w:r>
          </w:p>
        </w:tc>
        <w:tc>
          <w:tcPr>
            <w:tcW w:w="708" w:type="dxa"/>
            <w:shd w:val="clear" w:color="auto" w:fill="FFFFFF" w:themeFill="background1"/>
            <w:vAlign w:val="center"/>
          </w:tcPr>
          <w:p w14:paraId="4018AE3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56.43</w:t>
            </w:r>
          </w:p>
        </w:tc>
        <w:tc>
          <w:tcPr>
            <w:tcW w:w="709" w:type="dxa"/>
            <w:shd w:val="clear" w:color="auto" w:fill="FFFFFF" w:themeFill="background1"/>
            <w:vAlign w:val="center"/>
          </w:tcPr>
          <w:p w14:paraId="0DDF2DC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51.37</w:t>
            </w:r>
          </w:p>
        </w:tc>
      </w:tr>
      <w:tr w:rsidR="002E274E" w:rsidRPr="006A56FF" w14:paraId="7B64EB6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4C5AD0D"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RCPT</w:t>
            </w:r>
          </w:p>
        </w:tc>
        <w:tc>
          <w:tcPr>
            <w:tcW w:w="1134" w:type="dxa"/>
            <w:shd w:val="clear" w:color="auto" w:fill="FFFFFF" w:themeFill="background1"/>
            <w:vAlign w:val="center"/>
          </w:tcPr>
          <w:p w14:paraId="4E8C8544"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5.95</w:t>
            </w:r>
          </w:p>
        </w:tc>
        <w:tc>
          <w:tcPr>
            <w:tcW w:w="708" w:type="dxa"/>
            <w:shd w:val="clear" w:color="auto" w:fill="FFFFFF" w:themeFill="background1"/>
            <w:vAlign w:val="center"/>
          </w:tcPr>
          <w:p w14:paraId="7FE16EB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1.18</w:t>
            </w:r>
          </w:p>
        </w:tc>
        <w:tc>
          <w:tcPr>
            <w:tcW w:w="851" w:type="dxa"/>
            <w:shd w:val="clear" w:color="auto" w:fill="FFFFFF" w:themeFill="background1"/>
            <w:vAlign w:val="center"/>
          </w:tcPr>
          <w:p w14:paraId="066194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4.16</w:t>
            </w:r>
          </w:p>
        </w:tc>
        <w:tc>
          <w:tcPr>
            <w:tcW w:w="709" w:type="dxa"/>
            <w:shd w:val="clear" w:color="auto" w:fill="FFFFFF" w:themeFill="background1"/>
            <w:vAlign w:val="center"/>
          </w:tcPr>
          <w:p w14:paraId="6879F02B"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w:t>
            </w:r>
          </w:p>
        </w:tc>
        <w:tc>
          <w:tcPr>
            <w:tcW w:w="708" w:type="dxa"/>
            <w:shd w:val="clear" w:color="auto" w:fill="FFFFFF" w:themeFill="background1"/>
            <w:vAlign w:val="center"/>
          </w:tcPr>
          <w:p w14:paraId="28FF90F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w:t>
            </w:r>
          </w:p>
        </w:tc>
        <w:tc>
          <w:tcPr>
            <w:tcW w:w="993" w:type="dxa"/>
            <w:shd w:val="clear" w:color="auto" w:fill="FFFFFF" w:themeFill="background1"/>
            <w:vAlign w:val="center"/>
          </w:tcPr>
          <w:p w14:paraId="6F692A6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2.93</w:t>
            </w:r>
          </w:p>
        </w:tc>
        <w:tc>
          <w:tcPr>
            <w:tcW w:w="709" w:type="dxa"/>
            <w:shd w:val="clear" w:color="auto" w:fill="FFFFFF" w:themeFill="background1"/>
            <w:vAlign w:val="center"/>
          </w:tcPr>
          <w:p w14:paraId="308D512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2.63</w:t>
            </w:r>
          </w:p>
        </w:tc>
        <w:tc>
          <w:tcPr>
            <w:tcW w:w="708" w:type="dxa"/>
            <w:shd w:val="clear" w:color="auto" w:fill="FFFFFF" w:themeFill="background1"/>
            <w:vAlign w:val="center"/>
          </w:tcPr>
          <w:p w14:paraId="386EBF1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4.6</w:t>
            </w:r>
          </w:p>
        </w:tc>
        <w:tc>
          <w:tcPr>
            <w:tcW w:w="709" w:type="dxa"/>
            <w:shd w:val="clear" w:color="auto" w:fill="FFFFFF" w:themeFill="background1"/>
            <w:vAlign w:val="center"/>
          </w:tcPr>
          <w:p w14:paraId="0BA606F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4.43</w:t>
            </w:r>
          </w:p>
        </w:tc>
      </w:tr>
      <w:tr w:rsidR="002E274E" w:rsidRPr="006A56FF" w14:paraId="04727522"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9A76319" w14:textId="2754C084"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PEXPND</w:t>
            </w:r>
          </w:p>
        </w:tc>
        <w:tc>
          <w:tcPr>
            <w:tcW w:w="1134" w:type="dxa"/>
            <w:shd w:val="clear" w:color="auto" w:fill="FFFFFF" w:themeFill="background1"/>
            <w:vAlign w:val="center"/>
          </w:tcPr>
          <w:p w14:paraId="5591950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15.48</w:t>
            </w:r>
          </w:p>
        </w:tc>
        <w:tc>
          <w:tcPr>
            <w:tcW w:w="708" w:type="dxa"/>
            <w:shd w:val="clear" w:color="auto" w:fill="FFFFFF" w:themeFill="background1"/>
            <w:vAlign w:val="center"/>
          </w:tcPr>
          <w:p w14:paraId="4D0E999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5.77</w:t>
            </w:r>
          </w:p>
        </w:tc>
        <w:tc>
          <w:tcPr>
            <w:tcW w:w="851" w:type="dxa"/>
            <w:shd w:val="clear" w:color="auto" w:fill="FFFFFF" w:themeFill="background1"/>
            <w:vAlign w:val="center"/>
          </w:tcPr>
          <w:p w14:paraId="4427E9B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10.49</w:t>
            </w:r>
          </w:p>
        </w:tc>
        <w:tc>
          <w:tcPr>
            <w:tcW w:w="709" w:type="dxa"/>
            <w:shd w:val="clear" w:color="auto" w:fill="FFFFFF" w:themeFill="background1"/>
            <w:vAlign w:val="center"/>
          </w:tcPr>
          <w:p w14:paraId="4A3EB8FF"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34.56</w:t>
            </w:r>
          </w:p>
        </w:tc>
        <w:tc>
          <w:tcPr>
            <w:tcW w:w="708" w:type="dxa"/>
            <w:shd w:val="clear" w:color="auto" w:fill="FFFFFF" w:themeFill="background1"/>
            <w:vAlign w:val="center"/>
          </w:tcPr>
          <w:p w14:paraId="634BF7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23.94</w:t>
            </w:r>
          </w:p>
        </w:tc>
        <w:tc>
          <w:tcPr>
            <w:tcW w:w="993" w:type="dxa"/>
            <w:shd w:val="clear" w:color="auto" w:fill="FFFFFF" w:themeFill="background1"/>
            <w:vAlign w:val="center"/>
          </w:tcPr>
          <w:p w14:paraId="7461482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25.82</w:t>
            </w:r>
          </w:p>
        </w:tc>
        <w:tc>
          <w:tcPr>
            <w:tcW w:w="709" w:type="dxa"/>
            <w:shd w:val="clear" w:color="auto" w:fill="FFFFFF" w:themeFill="background1"/>
            <w:vAlign w:val="center"/>
          </w:tcPr>
          <w:p w14:paraId="5318E0C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18.17</w:t>
            </w:r>
          </w:p>
        </w:tc>
        <w:tc>
          <w:tcPr>
            <w:tcW w:w="708" w:type="dxa"/>
            <w:shd w:val="clear" w:color="auto" w:fill="FFFFFF" w:themeFill="background1"/>
            <w:vAlign w:val="center"/>
          </w:tcPr>
          <w:p w14:paraId="7C74BE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6.13</w:t>
            </w:r>
          </w:p>
        </w:tc>
        <w:tc>
          <w:tcPr>
            <w:tcW w:w="709" w:type="dxa"/>
            <w:shd w:val="clear" w:color="auto" w:fill="FFFFFF" w:themeFill="background1"/>
            <w:vAlign w:val="center"/>
          </w:tcPr>
          <w:p w14:paraId="25C151F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2.64</w:t>
            </w:r>
          </w:p>
        </w:tc>
      </w:tr>
      <w:tr w:rsidR="002E274E" w:rsidRPr="006A56FF" w14:paraId="0BFDBCA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6044B41"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CA</w:t>
            </w:r>
          </w:p>
        </w:tc>
        <w:tc>
          <w:tcPr>
            <w:tcW w:w="1134" w:type="dxa"/>
            <w:shd w:val="clear" w:color="auto" w:fill="FFFFFF" w:themeFill="background1"/>
            <w:vAlign w:val="center"/>
          </w:tcPr>
          <w:p w14:paraId="5DC7D56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w:t>
            </w:r>
          </w:p>
        </w:tc>
        <w:tc>
          <w:tcPr>
            <w:tcW w:w="708" w:type="dxa"/>
            <w:shd w:val="clear" w:color="auto" w:fill="FFFFFF" w:themeFill="background1"/>
            <w:vAlign w:val="center"/>
          </w:tcPr>
          <w:p w14:paraId="5652B39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1.67</w:t>
            </w:r>
          </w:p>
        </w:tc>
        <w:tc>
          <w:tcPr>
            <w:tcW w:w="851" w:type="dxa"/>
            <w:shd w:val="clear" w:color="auto" w:fill="FFFFFF" w:themeFill="background1"/>
            <w:vAlign w:val="center"/>
          </w:tcPr>
          <w:p w14:paraId="3DC1C77C"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0.25</w:t>
            </w:r>
          </w:p>
        </w:tc>
        <w:tc>
          <w:tcPr>
            <w:tcW w:w="709" w:type="dxa"/>
            <w:shd w:val="clear" w:color="auto" w:fill="FFFFFF" w:themeFill="background1"/>
            <w:vAlign w:val="center"/>
          </w:tcPr>
          <w:p w14:paraId="4E0EA9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2377483D"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w:t>
            </w:r>
          </w:p>
        </w:tc>
        <w:tc>
          <w:tcPr>
            <w:tcW w:w="993" w:type="dxa"/>
            <w:shd w:val="clear" w:color="auto" w:fill="FFFFFF" w:themeFill="background1"/>
            <w:vAlign w:val="center"/>
          </w:tcPr>
          <w:p w14:paraId="321B05B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1.2</w:t>
            </w:r>
          </w:p>
        </w:tc>
        <w:tc>
          <w:tcPr>
            <w:tcW w:w="709" w:type="dxa"/>
            <w:shd w:val="clear" w:color="auto" w:fill="FFFFFF" w:themeFill="background1"/>
            <w:vAlign w:val="center"/>
          </w:tcPr>
          <w:p w14:paraId="51B6B7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shd w:val="clear" w:color="auto" w:fill="FFFFFF" w:themeFill="background1"/>
            <w:vAlign w:val="center"/>
          </w:tcPr>
          <w:p w14:paraId="69A71BF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shd w:val="clear" w:color="auto" w:fill="FFFFFF" w:themeFill="background1"/>
            <w:vAlign w:val="center"/>
          </w:tcPr>
          <w:p w14:paraId="4AE9F235"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w:t>
            </w:r>
          </w:p>
        </w:tc>
      </w:tr>
      <w:tr w:rsidR="002E274E" w:rsidRPr="006A56FF" w14:paraId="525F9CDD"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203B7E55"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LEX 65+</w:t>
            </w:r>
          </w:p>
        </w:tc>
        <w:tc>
          <w:tcPr>
            <w:tcW w:w="1134" w:type="dxa"/>
            <w:shd w:val="clear" w:color="auto" w:fill="FFFFFF" w:themeFill="background1"/>
            <w:vAlign w:val="center"/>
          </w:tcPr>
          <w:p w14:paraId="256A3BA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20.50</w:t>
            </w:r>
          </w:p>
        </w:tc>
        <w:tc>
          <w:tcPr>
            <w:tcW w:w="708" w:type="dxa"/>
            <w:shd w:val="clear" w:color="auto" w:fill="FFFFFF" w:themeFill="background1"/>
            <w:vAlign w:val="center"/>
          </w:tcPr>
          <w:p w14:paraId="7780298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17.49</w:t>
            </w:r>
          </w:p>
        </w:tc>
        <w:tc>
          <w:tcPr>
            <w:tcW w:w="851" w:type="dxa"/>
            <w:shd w:val="clear" w:color="auto" w:fill="FFFFFF" w:themeFill="background1"/>
            <w:vAlign w:val="center"/>
          </w:tcPr>
          <w:p w14:paraId="0AC6C79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19.93</w:t>
            </w:r>
          </w:p>
        </w:tc>
        <w:tc>
          <w:tcPr>
            <w:tcW w:w="709" w:type="dxa"/>
            <w:shd w:val="clear" w:color="auto" w:fill="FFFFFF" w:themeFill="background1"/>
            <w:vAlign w:val="center"/>
          </w:tcPr>
          <w:p w14:paraId="06E2A1C7"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18.05</w:t>
            </w:r>
          </w:p>
        </w:tc>
        <w:tc>
          <w:tcPr>
            <w:tcW w:w="708" w:type="dxa"/>
            <w:shd w:val="clear" w:color="auto" w:fill="FFFFFF" w:themeFill="background1"/>
            <w:vAlign w:val="center"/>
          </w:tcPr>
          <w:p w14:paraId="3F650731"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19.84</w:t>
            </w:r>
          </w:p>
        </w:tc>
        <w:tc>
          <w:tcPr>
            <w:tcW w:w="993" w:type="dxa"/>
            <w:shd w:val="clear" w:color="auto" w:fill="FFFFFF" w:themeFill="background1"/>
            <w:vAlign w:val="center"/>
          </w:tcPr>
          <w:p w14:paraId="21D1A99C"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20.52</w:t>
            </w:r>
          </w:p>
        </w:tc>
        <w:tc>
          <w:tcPr>
            <w:tcW w:w="709" w:type="dxa"/>
            <w:shd w:val="clear" w:color="auto" w:fill="FFFFFF" w:themeFill="background1"/>
            <w:vAlign w:val="center"/>
          </w:tcPr>
          <w:p w14:paraId="0364921A"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21.08</w:t>
            </w:r>
          </w:p>
        </w:tc>
        <w:tc>
          <w:tcPr>
            <w:tcW w:w="708" w:type="dxa"/>
            <w:shd w:val="clear" w:color="auto" w:fill="FFFFFF" w:themeFill="background1"/>
            <w:vAlign w:val="center"/>
          </w:tcPr>
          <w:p w14:paraId="4445AD6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20.37</w:t>
            </w:r>
          </w:p>
        </w:tc>
        <w:tc>
          <w:tcPr>
            <w:tcW w:w="709" w:type="dxa"/>
            <w:shd w:val="clear" w:color="auto" w:fill="FFFFFF" w:themeFill="background1"/>
            <w:vAlign w:val="center"/>
          </w:tcPr>
          <w:p w14:paraId="401A774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18.38</w:t>
            </w:r>
          </w:p>
        </w:tc>
      </w:tr>
      <w:tr w:rsidR="002E274E" w:rsidRPr="006A56FF" w14:paraId="3DE2D212"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3911A69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SPH</w:t>
            </w:r>
          </w:p>
        </w:tc>
        <w:tc>
          <w:tcPr>
            <w:tcW w:w="1134" w:type="dxa"/>
            <w:shd w:val="clear" w:color="auto" w:fill="FFFFFF" w:themeFill="background1"/>
            <w:vAlign w:val="center"/>
          </w:tcPr>
          <w:p w14:paraId="75310D0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60.02</w:t>
            </w:r>
          </w:p>
        </w:tc>
        <w:tc>
          <w:tcPr>
            <w:tcW w:w="708" w:type="dxa"/>
            <w:shd w:val="clear" w:color="auto" w:fill="FFFFFF" w:themeFill="background1"/>
            <w:vAlign w:val="center"/>
          </w:tcPr>
          <w:p w14:paraId="75CDB06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16.08</w:t>
            </w:r>
          </w:p>
        </w:tc>
        <w:tc>
          <w:tcPr>
            <w:tcW w:w="851" w:type="dxa"/>
            <w:shd w:val="clear" w:color="auto" w:fill="FFFFFF" w:themeFill="background1"/>
            <w:vAlign w:val="center"/>
          </w:tcPr>
          <w:p w14:paraId="6EF4C710"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63.43</w:t>
            </w:r>
          </w:p>
        </w:tc>
        <w:tc>
          <w:tcPr>
            <w:tcW w:w="709" w:type="dxa"/>
            <w:shd w:val="clear" w:color="auto" w:fill="FFFFFF" w:themeFill="background1"/>
            <w:vAlign w:val="center"/>
          </w:tcPr>
          <w:p w14:paraId="3F85AFD1"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15.87</w:t>
            </w:r>
          </w:p>
        </w:tc>
        <w:tc>
          <w:tcPr>
            <w:tcW w:w="708" w:type="dxa"/>
            <w:shd w:val="clear" w:color="auto" w:fill="FFFFFF" w:themeFill="background1"/>
            <w:vAlign w:val="center"/>
          </w:tcPr>
          <w:p w14:paraId="06B6BA4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42.73</w:t>
            </w:r>
          </w:p>
        </w:tc>
        <w:tc>
          <w:tcPr>
            <w:tcW w:w="993" w:type="dxa"/>
            <w:shd w:val="clear" w:color="auto" w:fill="FFFFFF" w:themeFill="background1"/>
            <w:vAlign w:val="center"/>
          </w:tcPr>
          <w:p w14:paraId="2B14BEA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53.48</w:t>
            </w:r>
          </w:p>
        </w:tc>
        <w:tc>
          <w:tcPr>
            <w:tcW w:w="709" w:type="dxa"/>
            <w:shd w:val="clear" w:color="auto" w:fill="FFFFFF" w:themeFill="background1"/>
            <w:vAlign w:val="center"/>
          </w:tcPr>
          <w:p w14:paraId="55E2375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22.68</w:t>
            </w:r>
          </w:p>
        </w:tc>
        <w:tc>
          <w:tcPr>
            <w:tcW w:w="708" w:type="dxa"/>
            <w:shd w:val="clear" w:color="auto" w:fill="FFFFFF" w:themeFill="background1"/>
            <w:vAlign w:val="center"/>
          </w:tcPr>
          <w:p w14:paraId="6271494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86.9</w:t>
            </w:r>
          </w:p>
        </w:tc>
        <w:tc>
          <w:tcPr>
            <w:tcW w:w="709" w:type="dxa"/>
            <w:shd w:val="clear" w:color="auto" w:fill="FFFFFF" w:themeFill="background1"/>
            <w:vAlign w:val="center"/>
          </w:tcPr>
          <w:p w14:paraId="2F146E9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24.9</w:t>
            </w:r>
          </w:p>
        </w:tc>
      </w:tr>
      <w:tr w:rsidR="002E274E" w:rsidRPr="006A56FF" w14:paraId="097AAD9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1A1E01E"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Choice IDX</w:t>
            </w:r>
          </w:p>
        </w:tc>
        <w:tc>
          <w:tcPr>
            <w:tcW w:w="1134" w:type="dxa"/>
            <w:shd w:val="clear" w:color="auto" w:fill="FFFFFF" w:themeFill="background1"/>
            <w:vAlign w:val="center"/>
          </w:tcPr>
          <w:p w14:paraId="7A1FC818"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0.6</w:t>
            </w:r>
          </w:p>
        </w:tc>
        <w:tc>
          <w:tcPr>
            <w:tcW w:w="708" w:type="dxa"/>
            <w:shd w:val="clear" w:color="auto" w:fill="FFFFFF" w:themeFill="background1"/>
            <w:vAlign w:val="center"/>
          </w:tcPr>
          <w:p w14:paraId="304C41D2"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851" w:type="dxa"/>
            <w:shd w:val="clear" w:color="auto" w:fill="FFFFFF" w:themeFill="background1"/>
            <w:vAlign w:val="center"/>
          </w:tcPr>
          <w:p w14:paraId="7885EDED"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3</w:t>
            </w:r>
          </w:p>
        </w:tc>
        <w:tc>
          <w:tcPr>
            <w:tcW w:w="709" w:type="dxa"/>
            <w:shd w:val="clear" w:color="auto" w:fill="FFFFFF" w:themeFill="background1"/>
            <w:vAlign w:val="center"/>
          </w:tcPr>
          <w:p w14:paraId="450598BB"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4</w:t>
            </w:r>
          </w:p>
        </w:tc>
        <w:tc>
          <w:tcPr>
            <w:tcW w:w="708" w:type="dxa"/>
            <w:shd w:val="clear" w:color="auto" w:fill="FFFFFF" w:themeFill="background1"/>
            <w:vAlign w:val="center"/>
          </w:tcPr>
          <w:p w14:paraId="02C10CB0"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1</w:t>
            </w:r>
          </w:p>
        </w:tc>
        <w:tc>
          <w:tcPr>
            <w:tcW w:w="993" w:type="dxa"/>
            <w:shd w:val="clear" w:color="auto" w:fill="FFFFFF" w:themeFill="background1"/>
            <w:vAlign w:val="center"/>
          </w:tcPr>
          <w:p w14:paraId="43106BBE"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68022D84"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8" w:type="dxa"/>
            <w:shd w:val="clear" w:color="auto" w:fill="FFFFFF" w:themeFill="background1"/>
            <w:vAlign w:val="center"/>
          </w:tcPr>
          <w:p w14:paraId="36991B76"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2</w:t>
            </w:r>
          </w:p>
        </w:tc>
        <w:tc>
          <w:tcPr>
            <w:tcW w:w="709" w:type="dxa"/>
            <w:shd w:val="clear" w:color="auto" w:fill="FFFFFF" w:themeFill="background1"/>
            <w:vAlign w:val="center"/>
          </w:tcPr>
          <w:p w14:paraId="2ABF5709" w14:textId="77777777" w:rsidR="002E274E" w:rsidRPr="00D67B4C" w:rsidRDefault="002E274E" w:rsidP="00386E9B">
            <w:pPr>
              <w:jc w:val="center"/>
              <w:cnfStyle w:val="000000000000" w:firstRow="0" w:lastRow="0" w:firstColumn="0" w:lastColumn="0" w:oddVBand="0" w:evenVBand="0" w:oddHBand="0" w:evenHBand="0" w:firstRowFirstColumn="0" w:firstRowLastColumn="0" w:lastRowFirstColumn="0" w:lastRowLastColumn="0"/>
              <w:rPr>
                <w:sz w:val="16"/>
                <w:szCs w:val="16"/>
                <w:lang w:val="en-US"/>
              </w:rPr>
            </w:pPr>
            <w:r w:rsidRPr="00D67B4C">
              <w:rPr>
                <w:sz w:val="16"/>
                <w:szCs w:val="16"/>
                <w:lang w:val="en-US"/>
              </w:rPr>
              <w:t>0.5</w:t>
            </w:r>
          </w:p>
        </w:tc>
      </w:tr>
      <w:tr w:rsidR="002E274E" w:rsidRPr="006A56FF" w14:paraId="567C95B4"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26251F9" w14:textId="77777777" w:rsidR="002E274E" w:rsidRPr="00D67B4C" w:rsidRDefault="002E274E" w:rsidP="00386E9B">
            <w:pPr>
              <w:spacing w:line="276" w:lineRule="auto"/>
              <w:rPr>
                <w:b w:val="0"/>
                <w:bCs w:val="0"/>
                <w:caps w:val="0"/>
                <w:sz w:val="16"/>
                <w:szCs w:val="16"/>
                <w:lang w:val="en-US"/>
              </w:rPr>
            </w:pPr>
            <w:r w:rsidRPr="00D67B4C">
              <w:rPr>
                <w:b w:val="0"/>
                <w:bCs w:val="0"/>
                <w:caps w:val="0"/>
                <w:sz w:val="16"/>
                <w:szCs w:val="16"/>
                <w:lang w:val="en-US"/>
              </w:rPr>
              <w:t>MTAB</w:t>
            </w:r>
          </w:p>
        </w:tc>
        <w:tc>
          <w:tcPr>
            <w:tcW w:w="1134" w:type="dxa"/>
            <w:tcBorders>
              <w:bottom w:val="single" w:sz="12" w:space="0" w:color="auto"/>
            </w:tcBorders>
            <w:shd w:val="clear" w:color="auto" w:fill="FFFFFF" w:themeFill="background1"/>
            <w:vAlign w:val="center"/>
          </w:tcPr>
          <w:p w14:paraId="50EF884F"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04D2A2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851" w:type="dxa"/>
            <w:tcBorders>
              <w:bottom w:val="single" w:sz="12" w:space="0" w:color="auto"/>
            </w:tcBorders>
            <w:shd w:val="clear" w:color="auto" w:fill="FFFFFF" w:themeFill="background1"/>
            <w:vAlign w:val="center"/>
          </w:tcPr>
          <w:p w14:paraId="7B56B969"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9" w:type="dxa"/>
            <w:tcBorders>
              <w:bottom w:val="single" w:sz="12" w:space="0" w:color="auto"/>
            </w:tcBorders>
            <w:shd w:val="clear" w:color="auto" w:fill="FFFFFF" w:themeFill="background1"/>
            <w:vAlign w:val="center"/>
          </w:tcPr>
          <w:p w14:paraId="4913E78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8" w:type="dxa"/>
            <w:tcBorders>
              <w:bottom w:val="single" w:sz="12" w:space="0" w:color="auto"/>
            </w:tcBorders>
            <w:shd w:val="clear" w:color="auto" w:fill="FFFFFF" w:themeFill="background1"/>
            <w:vAlign w:val="center"/>
          </w:tcPr>
          <w:p w14:paraId="1BA625F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993" w:type="dxa"/>
            <w:tcBorders>
              <w:bottom w:val="single" w:sz="12" w:space="0" w:color="auto"/>
            </w:tcBorders>
            <w:shd w:val="clear" w:color="auto" w:fill="FFFFFF" w:themeFill="background1"/>
            <w:vAlign w:val="center"/>
          </w:tcPr>
          <w:p w14:paraId="500A9113"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06C6FC7"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0</w:t>
            </w:r>
          </w:p>
        </w:tc>
        <w:tc>
          <w:tcPr>
            <w:tcW w:w="708" w:type="dxa"/>
            <w:tcBorders>
              <w:bottom w:val="single" w:sz="12" w:space="0" w:color="auto"/>
            </w:tcBorders>
            <w:shd w:val="clear" w:color="auto" w:fill="FFFFFF" w:themeFill="background1"/>
            <w:vAlign w:val="center"/>
          </w:tcPr>
          <w:p w14:paraId="1B08F206"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c>
          <w:tcPr>
            <w:tcW w:w="709" w:type="dxa"/>
            <w:tcBorders>
              <w:bottom w:val="single" w:sz="12" w:space="0" w:color="auto"/>
            </w:tcBorders>
            <w:shd w:val="clear" w:color="auto" w:fill="FFFFFF" w:themeFill="background1"/>
            <w:vAlign w:val="center"/>
          </w:tcPr>
          <w:p w14:paraId="413983A8" w14:textId="77777777" w:rsidR="002E274E" w:rsidRPr="00D67B4C" w:rsidRDefault="002E274E" w:rsidP="00386E9B">
            <w:pPr>
              <w:jc w:val="center"/>
              <w:cnfStyle w:val="000000100000" w:firstRow="0" w:lastRow="0" w:firstColumn="0" w:lastColumn="0" w:oddVBand="0" w:evenVBand="0" w:oddHBand="1" w:evenHBand="0" w:firstRowFirstColumn="0" w:firstRowLastColumn="0" w:lastRowFirstColumn="0" w:lastRowLastColumn="0"/>
              <w:rPr>
                <w:sz w:val="16"/>
                <w:szCs w:val="16"/>
                <w:lang w:val="en-US"/>
              </w:rPr>
            </w:pPr>
            <w:r w:rsidRPr="00D67B4C">
              <w:rPr>
                <w:sz w:val="16"/>
                <w:szCs w:val="16"/>
                <w:lang w:val="en-US"/>
              </w:rPr>
              <w:t>1</w:t>
            </w:r>
          </w:p>
        </w:tc>
      </w:tr>
    </w:tbl>
    <w:p w14:paraId="5703D5CB" w14:textId="71C5C9A2" w:rsidR="002E274E" w:rsidRPr="00D67B4C" w:rsidRDefault="002E274E" w:rsidP="002A4B22">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4BD54CA7" w14:textId="127DAC63" w:rsidR="00D67B4C" w:rsidRDefault="002E6277" w:rsidP="002A4B22">
      <w:pPr>
        <w:spacing w:after="160" w:line="259" w:lineRule="auto"/>
        <w:rPr>
          <w:rFonts w:eastAsiaTheme="minorHAnsi"/>
          <w:iCs/>
          <w:color w:val="auto"/>
          <w:szCs w:val="18"/>
          <w:lang w:val="en-US"/>
        </w:rPr>
      </w:pPr>
      <w:ins w:id="99" w:author="Mareike Ariaans" w:date="2020-06-23T16:36:00Z">
        <w:r>
          <w:rPr>
            <w:rFonts w:eastAsiaTheme="minorHAnsi"/>
            <w:iCs/>
            <w:color w:val="auto"/>
            <w:szCs w:val="18"/>
            <w:lang w:val="en-US"/>
          </w:rPr>
          <w:t>Table 3: Clustering based on benchmark percentages of same cluster solutions</w:t>
        </w:r>
      </w:ins>
    </w:p>
    <w:tbl>
      <w:tblPr>
        <w:tblStyle w:val="EinfacheTabelle3"/>
        <w:tblW w:w="9527" w:type="dxa"/>
        <w:shd w:val="clear" w:color="auto" w:fill="FFFFFF" w:themeFill="background1"/>
        <w:tblLayout w:type="fixed"/>
        <w:tblLook w:val="04A0" w:firstRow="1" w:lastRow="0" w:firstColumn="1" w:lastColumn="0" w:noHBand="0" w:noVBand="1"/>
      </w:tblPr>
      <w:tblGrid>
        <w:gridCol w:w="1276"/>
        <w:gridCol w:w="993"/>
        <w:gridCol w:w="850"/>
        <w:gridCol w:w="992"/>
        <w:gridCol w:w="851"/>
        <w:gridCol w:w="850"/>
        <w:gridCol w:w="993"/>
        <w:gridCol w:w="1048"/>
        <w:gridCol w:w="824"/>
        <w:gridCol w:w="850"/>
      </w:tblGrid>
      <w:tr w:rsidR="002E6277" w:rsidRPr="007A31D0" w14:paraId="5499F83F" w14:textId="77777777" w:rsidTr="00AC77D4">
        <w:trPr>
          <w:cnfStyle w:val="100000000000" w:firstRow="1" w:lastRow="0" w:firstColumn="0" w:lastColumn="0" w:oddVBand="0" w:evenVBand="0" w:oddHBand="0" w:evenHBand="0" w:firstRowFirstColumn="0" w:firstRowLastColumn="0" w:lastRowFirstColumn="0" w:lastRowLastColumn="0"/>
          <w:trHeight w:val="283"/>
          <w:ins w:id="100" w:author="Mareike Ariaans" w:date="2020-06-23T16:35:00Z"/>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69BC9EF0" w14:textId="77777777" w:rsidR="002E6277" w:rsidRPr="002E6277" w:rsidRDefault="002E6277" w:rsidP="00AC77D4">
            <w:pPr>
              <w:spacing w:line="276" w:lineRule="auto"/>
              <w:rPr>
                <w:ins w:id="101" w:author="Mareike Ariaans" w:date="2020-06-23T16:35:00Z"/>
                <w:b w:val="0"/>
                <w:bCs w:val="0"/>
                <w:caps w:val="0"/>
                <w:sz w:val="16"/>
                <w:szCs w:val="16"/>
                <w:lang w:val="en-US"/>
                <w:rPrChange w:id="102" w:author="Mareike Ariaans" w:date="2020-06-23T16:35:00Z">
                  <w:rPr>
                    <w:ins w:id="103" w:author="Mareike Ariaans" w:date="2020-06-23T16:35:00Z"/>
                    <w:b w:val="0"/>
                    <w:bCs w:val="0"/>
                    <w:caps w:val="0"/>
                    <w:sz w:val="20"/>
                    <w:szCs w:val="20"/>
                    <w:lang w:val="en-US"/>
                  </w:rPr>
                </w:rPrChange>
              </w:rPr>
            </w:pPr>
          </w:p>
        </w:tc>
        <w:tc>
          <w:tcPr>
            <w:tcW w:w="993" w:type="dxa"/>
            <w:tcBorders>
              <w:top w:val="single" w:sz="12" w:space="0" w:color="auto"/>
              <w:left w:val="nil"/>
              <w:bottom w:val="single" w:sz="4" w:space="0" w:color="auto"/>
            </w:tcBorders>
            <w:shd w:val="clear" w:color="auto" w:fill="FFFFFF" w:themeFill="background1"/>
            <w:vAlign w:val="center"/>
          </w:tcPr>
          <w:p w14:paraId="042A596C"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04" w:author="Mareike Ariaans" w:date="2020-06-23T16:35:00Z"/>
                <w:b w:val="0"/>
                <w:bCs w:val="0"/>
                <w:caps w:val="0"/>
                <w:sz w:val="16"/>
                <w:szCs w:val="16"/>
                <w:lang w:val="en-US"/>
                <w:rPrChange w:id="105" w:author="Mareike Ariaans" w:date="2020-06-23T16:35:00Z">
                  <w:rPr>
                    <w:ins w:id="106" w:author="Mareike Ariaans" w:date="2020-06-23T16:35:00Z"/>
                    <w:b w:val="0"/>
                    <w:bCs w:val="0"/>
                    <w:caps w:val="0"/>
                    <w:sz w:val="20"/>
                    <w:szCs w:val="20"/>
                    <w:lang w:val="en-US"/>
                  </w:rPr>
                </w:rPrChange>
              </w:rPr>
            </w:pPr>
            <w:ins w:id="107" w:author="Mareike Ariaans" w:date="2020-06-23T16:35:00Z">
              <w:r w:rsidRPr="002E6277">
                <w:rPr>
                  <w:sz w:val="16"/>
                  <w:szCs w:val="16"/>
                  <w:lang w:val="en-US"/>
                  <w:rPrChange w:id="108" w:author="Mareike Ariaans" w:date="2020-06-23T16:35:00Z">
                    <w:rPr>
                      <w:sz w:val="20"/>
                      <w:szCs w:val="20"/>
                      <w:lang w:val="en-US"/>
                    </w:rPr>
                  </w:rPrChange>
                </w:rPr>
                <w:t>1</w:t>
              </w:r>
            </w:ins>
          </w:p>
        </w:tc>
        <w:tc>
          <w:tcPr>
            <w:tcW w:w="850" w:type="dxa"/>
            <w:tcBorders>
              <w:top w:val="single" w:sz="12" w:space="0" w:color="auto"/>
              <w:bottom w:val="single" w:sz="4" w:space="0" w:color="auto"/>
            </w:tcBorders>
            <w:shd w:val="clear" w:color="auto" w:fill="FFFFFF" w:themeFill="background1"/>
            <w:vAlign w:val="center"/>
          </w:tcPr>
          <w:p w14:paraId="67B53DDA"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09" w:author="Mareike Ariaans" w:date="2020-06-23T16:35:00Z"/>
                <w:b w:val="0"/>
                <w:bCs w:val="0"/>
                <w:caps w:val="0"/>
                <w:sz w:val="16"/>
                <w:szCs w:val="16"/>
                <w:lang w:val="en-US"/>
                <w:rPrChange w:id="110" w:author="Mareike Ariaans" w:date="2020-06-23T16:35:00Z">
                  <w:rPr>
                    <w:ins w:id="111" w:author="Mareike Ariaans" w:date="2020-06-23T16:35:00Z"/>
                    <w:b w:val="0"/>
                    <w:bCs w:val="0"/>
                    <w:caps w:val="0"/>
                    <w:sz w:val="20"/>
                    <w:szCs w:val="20"/>
                    <w:lang w:val="en-US"/>
                  </w:rPr>
                </w:rPrChange>
              </w:rPr>
            </w:pPr>
            <w:ins w:id="112" w:author="Mareike Ariaans" w:date="2020-06-23T16:35:00Z">
              <w:r w:rsidRPr="002E6277">
                <w:rPr>
                  <w:sz w:val="16"/>
                  <w:szCs w:val="16"/>
                  <w:lang w:val="en-US"/>
                  <w:rPrChange w:id="113" w:author="Mareike Ariaans" w:date="2020-06-23T16:35:00Z">
                    <w:rPr>
                      <w:sz w:val="20"/>
                      <w:szCs w:val="20"/>
                      <w:lang w:val="en-US"/>
                    </w:rPr>
                  </w:rPrChange>
                </w:rPr>
                <w:t>2</w:t>
              </w:r>
            </w:ins>
          </w:p>
        </w:tc>
        <w:tc>
          <w:tcPr>
            <w:tcW w:w="992" w:type="dxa"/>
            <w:tcBorders>
              <w:top w:val="single" w:sz="12" w:space="0" w:color="auto"/>
              <w:bottom w:val="single" w:sz="4" w:space="0" w:color="auto"/>
            </w:tcBorders>
            <w:shd w:val="clear" w:color="auto" w:fill="FFFFFF" w:themeFill="background1"/>
            <w:vAlign w:val="center"/>
          </w:tcPr>
          <w:p w14:paraId="2F12C830"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14" w:author="Mareike Ariaans" w:date="2020-06-23T16:35:00Z"/>
                <w:b w:val="0"/>
                <w:bCs w:val="0"/>
                <w:caps w:val="0"/>
                <w:sz w:val="16"/>
                <w:szCs w:val="16"/>
                <w:lang w:val="en-US"/>
                <w:rPrChange w:id="115" w:author="Mareike Ariaans" w:date="2020-06-23T16:35:00Z">
                  <w:rPr>
                    <w:ins w:id="116" w:author="Mareike Ariaans" w:date="2020-06-23T16:35:00Z"/>
                    <w:b w:val="0"/>
                    <w:bCs w:val="0"/>
                    <w:caps w:val="0"/>
                    <w:sz w:val="20"/>
                    <w:szCs w:val="20"/>
                    <w:lang w:val="en-US"/>
                  </w:rPr>
                </w:rPrChange>
              </w:rPr>
            </w:pPr>
            <w:ins w:id="117" w:author="Mareike Ariaans" w:date="2020-06-23T16:35:00Z">
              <w:r w:rsidRPr="002E6277">
                <w:rPr>
                  <w:sz w:val="16"/>
                  <w:szCs w:val="16"/>
                  <w:lang w:val="en-US"/>
                  <w:rPrChange w:id="118" w:author="Mareike Ariaans" w:date="2020-06-23T16:35:00Z">
                    <w:rPr>
                      <w:sz w:val="20"/>
                      <w:szCs w:val="20"/>
                      <w:lang w:val="en-US"/>
                    </w:rPr>
                  </w:rPrChange>
                </w:rPr>
                <w:t>3</w:t>
              </w:r>
            </w:ins>
          </w:p>
        </w:tc>
        <w:tc>
          <w:tcPr>
            <w:tcW w:w="851" w:type="dxa"/>
            <w:tcBorders>
              <w:top w:val="single" w:sz="12" w:space="0" w:color="auto"/>
              <w:bottom w:val="single" w:sz="4" w:space="0" w:color="auto"/>
            </w:tcBorders>
            <w:shd w:val="clear" w:color="auto" w:fill="FFFFFF" w:themeFill="background1"/>
            <w:vAlign w:val="center"/>
          </w:tcPr>
          <w:p w14:paraId="7E9693CE"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19" w:author="Mareike Ariaans" w:date="2020-06-23T16:35:00Z"/>
                <w:b w:val="0"/>
                <w:bCs w:val="0"/>
                <w:caps w:val="0"/>
                <w:sz w:val="16"/>
                <w:szCs w:val="16"/>
                <w:lang w:val="en-US"/>
                <w:rPrChange w:id="120" w:author="Mareike Ariaans" w:date="2020-06-23T16:35:00Z">
                  <w:rPr>
                    <w:ins w:id="121" w:author="Mareike Ariaans" w:date="2020-06-23T16:35:00Z"/>
                    <w:b w:val="0"/>
                    <w:bCs w:val="0"/>
                    <w:caps w:val="0"/>
                    <w:sz w:val="20"/>
                    <w:szCs w:val="20"/>
                    <w:lang w:val="en-US"/>
                  </w:rPr>
                </w:rPrChange>
              </w:rPr>
            </w:pPr>
            <w:ins w:id="122" w:author="Mareike Ariaans" w:date="2020-06-23T16:35:00Z">
              <w:r w:rsidRPr="002E6277">
                <w:rPr>
                  <w:sz w:val="16"/>
                  <w:szCs w:val="16"/>
                  <w:lang w:val="en-US"/>
                  <w:rPrChange w:id="123" w:author="Mareike Ariaans" w:date="2020-06-23T16:35:00Z">
                    <w:rPr>
                      <w:sz w:val="20"/>
                      <w:szCs w:val="20"/>
                      <w:lang w:val="en-US"/>
                    </w:rPr>
                  </w:rPrChange>
                </w:rPr>
                <w:t>4</w:t>
              </w:r>
            </w:ins>
          </w:p>
        </w:tc>
        <w:tc>
          <w:tcPr>
            <w:tcW w:w="850" w:type="dxa"/>
            <w:tcBorders>
              <w:top w:val="single" w:sz="12" w:space="0" w:color="auto"/>
              <w:bottom w:val="single" w:sz="4" w:space="0" w:color="auto"/>
            </w:tcBorders>
            <w:shd w:val="clear" w:color="auto" w:fill="FFFFFF" w:themeFill="background1"/>
            <w:vAlign w:val="center"/>
          </w:tcPr>
          <w:p w14:paraId="71B132C7"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24" w:author="Mareike Ariaans" w:date="2020-06-23T16:35:00Z"/>
                <w:b w:val="0"/>
                <w:bCs w:val="0"/>
                <w:caps w:val="0"/>
                <w:sz w:val="16"/>
                <w:szCs w:val="16"/>
                <w:lang w:val="en-US"/>
                <w:rPrChange w:id="125" w:author="Mareike Ariaans" w:date="2020-06-23T16:35:00Z">
                  <w:rPr>
                    <w:ins w:id="126" w:author="Mareike Ariaans" w:date="2020-06-23T16:35:00Z"/>
                    <w:b w:val="0"/>
                    <w:bCs w:val="0"/>
                    <w:caps w:val="0"/>
                    <w:sz w:val="20"/>
                    <w:szCs w:val="20"/>
                    <w:lang w:val="en-US"/>
                  </w:rPr>
                </w:rPrChange>
              </w:rPr>
            </w:pPr>
            <w:ins w:id="127" w:author="Mareike Ariaans" w:date="2020-06-23T16:35:00Z">
              <w:r w:rsidRPr="002E6277">
                <w:rPr>
                  <w:sz w:val="16"/>
                  <w:szCs w:val="16"/>
                  <w:lang w:val="en-US"/>
                  <w:rPrChange w:id="128" w:author="Mareike Ariaans" w:date="2020-06-23T16:35:00Z">
                    <w:rPr>
                      <w:sz w:val="20"/>
                      <w:szCs w:val="20"/>
                      <w:lang w:val="en-US"/>
                    </w:rPr>
                  </w:rPrChange>
                </w:rPr>
                <w:t>5</w:t>
              </w:r>
            </w:ins>
          </w:p>
        </w:tc>
        <w:tc>
          <w:tcPr>
            <w:tcW w:w="993" w:type="dxa"/>
            <w:tcBorders>
              <w:top w:val="single" w:sz="12" w:space="0" w:color="auto"/>
              <w:bottom w:val="single" w:sz="4" w:space="0" w:color="auto"/>
            </w:tcBorders>
            <w:shd w:val="clear" w:color="auto" w:fill="FFFFFF" w:themeFill="background1"/>
            <w:vAlign w:val="center"/>
          </w:tcPr>
          <w:p w14:paraId="35F600B1" w14:textId="77777777" w:rsidR="002E6277" w:rsidRPr="002E6277" w:rsidRDefault="002E6277" w:rsidP="00AC77D4">
            <w:pPr>
              <w:jc w:val="center"/>
              <w:cnfStyle w:val="100000000000" w:firstRow="1" w:lastRow="0" w:firstColumn="0" w:lastColumn="0" w:oddVBand="0" w:evenVBand="0" w:oddHBand="0" w:evenHBand="0" w:firstRowFirstColumn="0" w:firstRowLastColumn="0" w:lastRowFirstColumn="0" w:lastRowLastColumn="0"/>
              <w:rPr>
                <w:ins w:id="129" w:author="Mareike Ariaans" w:date="2020-06-23T16:35:00Z"/>
                <w:b w:val="0"/>
                <w:bCs w:val="0"/>
                <w:caps w:val="0"/>
                <w:sz w:val="16"/>
                <w:szCs w:val="16"/>
                <w:lang w:val="en-US"/>
                <w:rPrChange w:id="130" w:author="Mareike Ariaans" w:date="2020-06-23T16:35:00Z">
                  <w:rPr>
                    <w:ins w:id="131" w:author="Mareike Ariaans" w:date="2020-06-23T16:35:00Z"/>
                    <w:b w:val="0"/>
                    <w:bCs w:val="0"/>
                    <w:caps w:val="0"/>
                    <w:sz w:val="20"/>
                    <w:szCs w:val="20"/>
                    <w:lang w:val="en-US"/>
                  </w:rPr>
                </w:rPrChange>
              </w:rPr>
            </w:pPr>
            <w:ins w:id="132" w:author="Mareike Ariaans" w:date="2020-06-23T16:35:00Z">
              <w:r w:rsidRPr="002E6277">
                <w:rPr>
                  <w:sz w:val="16"/>
                  <w:szCs w:val="16"/>
                  <w:lang w:val="en-US"/>
                  <w:rPrChange w:id="133" w:author="Mareike Ariaans" w:date="2020-06-23T16:35:00Z">
                    <w:rPr>
                      <w:sz w:val="20"/>
                      <w:szCs w:val="20"/>
                      <w:lang w:val="en-US"/>
                    </w:rPr>
                  </w:rPrChange>
                </w:rPr>
                <w:t>6</w:t>
              </w:r>
            </w:ins>
          </w:p>
        </w:tc>
        <w:tc>
          <w:tcPr>
            <w:tcW w:w="1048" w:type="dxa"/>
            <w:tcBorders>
              <w:top w:val="single" w:sz="12" w:space="0" w:color="auto"/>
              <w:bottom w:val="single" w:sz="4" w:space="0" w:color="auto"/>
            </w:tcBorders>
            <w:shd w:val="clear" w:color="auto" w:fill="FFFFFF" w:themeFill="background1"/>
            <w:vAlign w:val="center"/>
          </w:tcPr>
          <w:p w14:paraId="39855EA4" w14:textId="77777777" w:rsidR="002E6277" w:rsidRPr="002E6277" w:rsidRDefault="002E6277" w:rsidP="00AC77D4">
            <w:pPr>
              <w:pStyle w:val="Kommentartext"/>
              <w:jc w:val="center"/>
              <w:cnfStyle w:val="100000000000" w:firstRow="1" w:lastRow="0" w:firstColumn="0" w:lastColumn="0" w:oddVBand="0" w:evenVBand="0" w:oddHBand="0" w:evenHBand="0" w:firstRowFirstColumn="0" w:firstRowLastColumn="0" w:lastRowFirstColumn="0" w:lastRowLastColumn="0"/>
              <w:rPr>
                <w:ins w:id="134" w:author="Mareike Ariaans" w:date="2020-06-23T16:35:00Z"/>
                <w:b w:val="0"/>
                <w:bCs w:val="0"/>
                <w:caps w:val="0"/>
                <w:sz w:val="16"/>
                <w:szCs w:val="16"/>
                <w:lang w:val="en-US"/>
                <w:rPrChange w:id="135" w:author="Mareike Ariaans" w:date="2020-06-23T16:35:00Z">
                  <w:rPr>
                    <w:ins w:id="136" w:author="Mareike Ariaans" w:date="2020-06-23T16:35:00Z"/>
                    <w:b w:val="0"/>
                    <w:bCs w:val="0"/>
                    <w:caps w:val="0"/>
                    <w:lang w:val="en-US"/>
                  </w:rPr>
                </w:rPrChange>
              </w:rPr>
            </w:pPr>
            <w:ins w:id="137" w:author="Mareike Ariaans" w:date="2020-06-23T16:35:00Z">
              <w:r w:rsidRPr="002E6277">
                <w:rPr>
                  <w:sz w:val="16"/>
                  <w:szCs w:val="16"/>
                  <w:lang w:val="en-US"/>
                  <w:rPrChange w:id="138" w:author="Mareike Ariaans" w:date="2020-06-23T16:35:00Z">
                    <w:rPr>
                      <w:lang w:val="en-US"/>
                    </w:rPr>
                  </w:rPrChange>
                </w:rPr>
                <w:t>7</w:t>
              </w:r>
            </w:ins>
          </w:p>
        </w:tc>
        <w:tc>
          <w:tcPr>
            <w:tcW w:w="824" w:type="dxa"/>
            <w:tcBorders>
              <w:top w:val="single" w:sz="12" w:space="0" w:color="auto"/>
              <w:bottom w:val="single" w:sz="4" w:space="0" w:color="auto"/>
            </w:tcBorders>
            <w:shd w:val="clear" w:color="auto" w:fill="FFFFFF" w:themeFill="background1"/>
            <w:vAlign w:val="center"/>
          </w:tcPr>
          <w:p w14:paraId="4C8C9956" w14:textId="77777777" w:rsidR="002E6277" w:rsidRPr="002E6277" w:rsidRDefault="002E6277" w:rsidP="00AC77D4">
            <w:pPr>
              <w:pStyle w:val="Kommentartext"/>
              <w:jc w:val="center"/>
              <w:cnfStyle w:val="100000000000" w:firstRow="1" w:lastRow="0" w:firstColumn="0" w:lastColumn="0" w:oddVBand="0" w:evenVBand="0" w:oddHBand="0" w:evenHBand="0" w:firstRowFirstColumn="0" w:firstRowLastColumn="0" w:lastRowFirstColumn="0" w:lastRowLastColumn="0"/>
              <w:rPr>
                <w:ins w:id="139" w:author="Mareike Ariaans" w:date="2020-06-23T16:35:00Z"/>
                <w:b w:val="0"/>
                <w:bCs w:val="0"/>
                <w:caps w:val="0"/>
                <w:sz w:val="16"/>
                <w:szCs w:val="16"/>
                <w:lang w:val="en-US"/>
                <w:rPrChange w:id="140" w:author="Mareike Ariaans" w:date="2020-06-23T16:35:00Z">
                  <w:rPr>
                    <w:ins w:id="141" w:author="Mareike Ariaans" w:date="2020-06-23T16:35:00Z"/>
                    <w:b w:val="0"/>
                    <w:bCs w:val="0"/>
                    <w:caps w:val="0"/>
                    <w:lang w:val="en-US"/>
                  </w:rPr>
                </w:rPrChange>
              </w:rPr>
            </w:pPr>
            <w:ins w:id="142" w:author="Mareike Ariaans" w:date="2020-06-23T16:35:00Z">
              <w:r w:rsidRPr="002E6277">
                <w:rPr>
                  <w:sz w:val="16"/>
                  <w:szCs w:val="16"/>
                  <w:lang w:val="en-US"/>
                  <w:rPrChange w:id="143" w:author="Mareike Ariaans" w:date="2020-06-23T16:35:00Z">
                    <w:rPr>
                      <w:lang w:val="en-US"/>
                    </w:rPr>
                  </w:rPrChange>
                </w:rPr>
                <w:t>8</w:t>
              </w:r>
            </w:ins>
          </w:p>
        </w:tc>
        <w:tc>
          <w:tcPr>
            <w:tcW w:w="850" w:type="dxa"/>
            <w:tcBorders>
              <w:top w:val="single" w:sz="12" w:space="0" w:color="auto"/>
              <w:bottom w:val="single" w:sz="4" w:space="0" w:color="auto"/>
            </w:tcBorders>
            <w:shd w:val="clear" w:color="auto" w:fill="FFFFFF" w:themeFill="background1"/>
            <w:vAlign w:val="center"/>
          </w:tcPr>
          <w:p w14:paraId="48E35753" w14:textId="77777777" w:rsidR="002E6277" w:rsidRPr="002E6277" w:rsidRDefault="002E6277" w:rsidP="00AC77D4">
            <w:pPr>
              <w:pStyle w:val="Kommentartext"/>
              <w:jc w:val="center"/>
              <w:cnfStyle w:val="100000000000" w:firstRow="1" w:lastRow="0" w:firstColumn="0" w:lastColumn="0" w:oddVBand="0" w:evenVBand="0" w:oddHBand="0" w:evenHBand="0" w:firstRowFirstColumn="0" w:firstRowLastColumn="0" w:lastRowFirstColumn="0" w:lastRowLastColumn="0"/>
              <w:rPr>
                <w:ins w:id="144" w:author="Mareike Ariaans" w:date="2020-06-23T16:35:00Z"/>
                <w:b w:val="0"/>
                <w:bCs w:val="0"/>
                <w:caps w:val="0"/>
                <w:sz w:val="16"/>
                <w:szCs w:val="16"/>
                <w:lang w:val="en-US"/>
                <w:rPrChange w:id="145" w:author="Mareike Ariaans" w:date="2020-06-23T16:35:00Z">
                  <w:rPr>
                    <w:ins w:id="146" w:author="Mareike Ariaans" w:date="2020-06-23T16:35:00Z"/>
                    <w:b w:val="0"/>
                    <w:bCs w:val="0"/>
                    <w:caps w:val="0"/>
                    <w:lang w:val="en-US"/>
                  </w:rPr>
                </w:rPrChange>
              </w:rPr>
            </w:pPr>
            <w:ins w:id="147" w:author="Mareike Ariaans" w:date="2020-06-23T16:35:00Z">
              <w:r w:rsidRPr="002E6277">
                <w:rPr>
                  <w:sz w:val="16"/>
                  <w:szCs w:val="16"/>
                  <w:lang w:val="en-US"/>
                  <w:rPrChange w:id="148" w:author="Mareike Ariaans" w:date="2020-06-23T16:35:00Z">
                    <w:rPr>
                      <w:lang w:val="en-US"/>
                    </w:rPr>
                  </w:rPrChange>
                </w:rPr>
                <w:t>9</w:t>
              </w:r>
            </w:ins>
          </w:p>
        </w:tc>
      </w:tr>
      <w:tr w:rsidR="002E6277" w:rsidRPr="007A31D0" w14:paraId="6FC2C46E" w14:textId="77777777" w:rsidTr="00AC77D4">
        <w:trPr>
          <w:cnfStyle w:val="000000100000" w:firstRow="0" w:lastRow="0" w:firstColumn="0" w:lastColumn="0" w:oddVBand="0" w:evenVBand="0" w:oddHBand="1" w:evenHBand="0" w:firstRowFirstColumn="0" w:firstRowLastColumn="0" w:lastRowFirstColumn="0" w:lastRowLastColumn="0"/>
          <w:trHeight w:val="283"/>
          <w:ins w:id="149"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31D574B6" w14:textId="77777777" w:rsidR="002E6277" w:rsidRPr="002E6277" w:rsidRDefault="002E6277" w:rsidP="00AC77D4">
            <w:pPr>
              <w:spacing w:line="276" w:lineRule="auto"/>
              <w:rPr>
                <w:ins w:id="150" w:author="Mareike Ariaans" w:date="2020-06-23T16:35:00Z"/>
                <w:b w:val="0"/>
                <w:bCs w:val="0"/>
                <w:caps w:val="0"/>
                <w:sz w:val="16"/>
                <w:szCs w:val="16"/>
                <w:lang w:val="en-US"/>
                <w:rPrChange w:id="151" w:author="Mareike Ariaans" w:date="2020-06-23T16:35:00Z">
                  <w:rPr>
                    <w:ins w:id="152" w:author="Mareike Ariaans" w:date="2020-06-23T16:35:00Z"/>
                    <w:b w:val="0"/>
                    <w:bCs w:val="0"/>
                    <w:caps w:val="0"/>
                    <w:sz w:val="20"/>
                    <w:szCs w:val="20"/>
                    <w:lang w:val="en-US"/>
                  </w:rPr>
                </w:rPrChange>
              </w:rPr>
            </w:pPr>
            <w:ins w:id="153" w:author="Mareike Ariaans" w:date="2020-06-23T16:35:00Z">
              <w:r w:rsidRPr="002E6277">
                <w:rPr>
                  <w:sz w:val="16"/>
                  <w:szCs w:val="16"/>
                  <w:lang w:val="en-US"/>
                  <w:rPrChange w:id="154" w:author="Mareike Ariaans" w:date="2020-06-23T16:35:00Z">
                    <w:rPr>
                      <w:sz w:val="20"/>
                      <w:szCs w:val="20"/>
                      <w:lang w:val="en-US"/>
                    </w:rPr>
                  </w:rPrChange>
                </w:rPr>
                <w:t>≥0,66 and ≥ 0,5 ties to countries in clsuter</w:t>
              </w:r>
            </w:ins>
          </w:p>
        </w:tc>
        <w:tc>
          <w:tcPr>
            <w:tcW w:w="993" w:type="dxa"/>
            <w:tcBorders>
              <w:top w:val="single" w:sz="4" w:space="0" w:color="auto"/>
              <w:left w:val="nil"/>
            </w:tcBorders>
            <w:shd w:val="clear" w:color="auto" w:fill="FFFFFF" w:themeFill="background1"/>
            <w:vAlign w:val="center"/>
          </w:tcPr>
          <w:p w14:paraId="64EB2C3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55" w:author="Mareike Ariaans" w:date="2020-06-23T16:35:00Z"/>
                <w:sz w:val="16"/>
                <w:szCs w:val="16"/>
                <w:lang w:val="en-US"/>
                <w:rPrChange w:id="156" w:author="Mareike Ariaans" w:date="2020-06-23T16:35:00Z">
                  <w:rPr>
                    <w:ins w:id="157" w:author="Mareike Ariaans" w:date="2020-06-23T16:35:00Z"/>
                    <w:sz w:val="20"/>
                    <w:szCs w:val="20"/>
                    <w:lang w:val="en-US"/>
                  </w:rPr>
                </w:rPrChange>
              </w:rPr>
            </w:pPr>
            <w:ins w:id="158" w:author="Mareike Ariaans" w:date="2020-06-23T16:35:00Z">
              <w:r w:rsidRPr="002E6277">
                <w:rPr>
                  <w:sz w:val="16"/>
                  <w:szCs w:val="16"/>
                  <w:lang w:val="en-US"/>
                  <w:rPrChange w:id="159" w:author="Mareike Ariaans" w:date="2020-06-23T16:35:00Z">
                    <w:rPr>
                      <w:sz w:val="20"/>
                      <w:szCs w:val="20"/>
                      <w:lang w:val="en-US"/>
                    </w:rPr>
                  </w:rPrChange>
                </w:rPr>
                <w:t>AU</w:t>
              </w:r>
            </w:ins>
          </w:p>
          <w:p w14:paraId="2D0BA8AC"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60" w:author="Mareike Ariaans" w:date="2020-06-23T16:35:00Z"/>
                <w:sz w:val="16"/>
                <w:szCs w:val="16"/>
                <w:lang w:val="en-US"/>
                <w:rPrChange w:id="161" w:author="Mareike Ariaans" w:date="2020-06-23T16:35:00Z">
                  <w:rPr>
                    <w:ins w:id="162" w:author="Mareike Ariaans" w:date="2020-06-23T16:35:00Z"/>
                    <w:sz w:val="20"/>
                    <w:szCs w:val="20"/>
                    <w:lang w:val="en-US"/>
                  </w:rPr>
                </w:rPrChange>
              </w:rPr>
            </w:pPr>
            <w:ins w:id="163" w:author="Mareike Ariaans" w:date="2020-06-23T16:35:00Z">
              <w:r w:rsidRPr="002E6277">
                <w:rPr>
                  <w:sz w:val="16"/>
                  <w:szCs w:val="16"/>
                  <w:lang w:val="en-US"/>
                  <w:rPrChange w:id="164" w:author="Mareike Ariaans" w:date="2020-06-23T16:35:00Z">
                    <w:rPr>
                      <w:sz w:val="20"/>
                      <w:szCs w:val="20"/>
                      <w:lang w:val="en-US"/>
                    </w:rPr>
                  </w:rPrChange>
                </w:rPr>
                <w:t>BE</w:t>
              </w:r>
            </w:ins>
          </w:p>
          <w:p w14:paraId="3352A9E6"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65" w:author="Mareike Ariaans" w:date="2020-06-23T16:35:00Z"/>
                <w:sz w:val="16"/>
                <w:szCs w:val="16"/>
                <w:lang w:val="en-US"/>
                <w:rPrChange w:id="166" w:author="Mareike Ariaans" w:date="2020-06-23T16:35:00Z">
                  <w:rPr>
                    <w:ins w:id="167" w:author="Mareike Ariaans" w:date="2020-06-23T16:35:00Z"/>
                    <w:sz w:val="20"/>
                    <w:szCs w:val="20"/>
                    <w:lang w:val="en-US"/>
                  </w:rPr>
                </w:rPrChange>
              </w:rPr>
            </w:pPr>
            <w:ins w:id="168" w:author="Mareike Ariaans" w:date="2020-06-23T16:35:00Z">
              <w:r w:rsidRPr="002E6277">
                <w:rPr>
                  <w:sz w:val="16"/>
                  <w:szCs w:val="16"/>
                  <w:lang w:val="en-US"/>
                  <w:rPrChange w:id="169" w:author="Mareike Ariaans" w:date="2020-06-23T16:35:00Z">
                    <w:rPr>
                      <w:sz w:val="20"/>
                      <w:szCs w:val="20"/>
                      <w:lang w:val="en-US"/>
                    </w:rPr>
                  </w:rPrChange>
                </w:rPr>
                <w:t>LU</w:t>
              </w:r>
            </w:ins>
          </w:p>
          <w:p w14:paraId="054CA71D"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70" w:author="Mareike Ariaans" w:date="2020-06-23T16:35:00Z"/>
                <w:sz w:val="16"/>
                <w:szCs w:val="16"/>
                <w:lang w:val="en-US"/>
                <w:rPrChange w:id="171" w:author="Mareike Ariaans" w:date="2020-06-23T16:35:00Z">
                  <w:rPr>
                    <w:ins w:id="172" w:author="Mareike Ariaans" w:date="2020-06-23T16:35:00Z"/>
                    <w:sz w:val="20"/>
                    <w:szCs w:val="20"/>
                    <w:lang w:val="en-US"/>
                  </w:rPr>
                </w:rPrChange>
              </w:rPr>
            </w:pPr>
            <w:ins w:id="173" w:author="Mareike Ariaans" w:date="2020-06-23T16:35:00Z">
              <w:r w:rsidRPr="002E6277">
                <w:rPr>
                  <w:sz w:val="16"/>
                  <w:szCs w:val="16"/>
                  <w:lang w:val="en-US"/>
                  <w:rPrChange w:id="174" w:author="Mareike Ariaans" w:date="2020-06-23T16:35:00Z">
                    <w:rPr>
                      <w:sz w:val="20"/>
                      <w:szCs w:val="20"/>
                      <w:lang w:val="en-US"/>
                    </w:rPr>
                  </w:rPrChange>
                </w:rPr>
                <w:t>NL</w:t>
              </w:r>
            </w:ins>
          </w:p>
          <w:p w14:paraId="68B3ACBE"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75" w:author="Mareike Ariaans" w:date="2020-06-23T16:35:00Z"/>
                <w:sz w:val="16"/>
                <w:szCs w:val="16"/>
                <w:lang w:val="en-US"/>
                <w:rPrChange w:id="176" w:author="Mareike Ariaans" w:date="2020-06-23T16:35:00Z">
                  <w:rPr>
                    <w:ins w:id="177" w:author="Mareike Ariaans" w:date="2020-06-23T16:35:00Z"/>
                    <w:sz w:val="20"/>
                    <w:szCs w:val="20"/>
                    <w:lang w:val="en-US"/>
                  </w:rPr>
                </w:rPrChange>
              </w:rPr>
            </w:pPr>
            <w:ins w:id="178" w:author="Mareike Ariaans" w:date="2020-06-23T16:35:00Z">
              <w:r w:rsidRPr="002E6277">
                <w:rPr>
                  <w:sz w:val="16"/>
                  <w:szCs w:val="16"/>
                  <w:lang w:val="en-US"/>
                  <w:rPrChange w:id="179" w:author="Mareike Ariaans" w:date="2020-06-23T16:35:00Z">
                    <w:rPr>
                      <w:sz w:val="20"/>
                      <w:szCs w:val="20"/>
                      <w:lang w:val="en-US"/>
                    </w:rPr>
                  </w:rPrChange>
                </w:rPr>
                <w:t>CH</w:t>
              </w:r>
            </w:ins>
          </w:p>
        </w:tc>
        <w:tc>
          <w:tcPr>
            <w:tcW w:w="850" w:type="dxa"/>
            <w:tcBorders>
              <w:top w:val="single" w:sz="4" w:space="0" w:color="auto"/>
            </w:tcBorders>
            <w:shd w:val="clear" w:color="auto" w:fill="FFFFFF" w:themeFill="background1"/>
            <w:vAlign w:val="center"/>
          </w:tcPr>
          <w:p w14:paraId="4FF6F17B"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80" w:author="Mareike Ariaans" w:date="2020-06-23T16:35:00Z"/>
                <w:sz w:val="16"/>
                <w:szCs w:val="16"/>
                <w:lang w:val="en-US"/>
                <w:rPrChange w:id="181" w:author="Mareike Ariaans" w:date="2020-06-23T16:35:00Z">
                  <w:rPr>
                    <w:ins w:id="182" w:author="Mareike Ariaans" w:date="2020-06-23T16:35:00Z"/>
                    <w:sz w:val="20"/>
                    <w:szCs w:val="20"/>
                    <w:lang w:val="en-US"/>
                  </w:rPr>
                </w:rPrChange>
              </w:rPr>
            </w:pPr>
            <w:ins w:id="183" w:author="Mareike Ariaans" w:date="2020-06-23T16:35:00Z">
              <w:r w:rsidRPr="002E6277">
                <w:rPr>
                  <w:sz w:val="16"/>
                  <w:szCs w:val="16"/>
                  <w:lang w:val="en-US"/>
                  <w:rPrChange w:id="184" w:author="Mareike Ariaans" w:date="2020-06-23T16:35:00Z">
                    <w:rPr>
                      <w:sz w:val="20"/>
                      <w:szCs w:val="20"/>
                      <w:lang w:val="en-US"/>
                    </w:rPr>
                  </w:rPrChange>
                </w:rPr>
                <w:t>CZ</w:t>
              </w:r>
            </w:ins>
          </w:p>
          <w:p w14:paraId="4F9ACA35"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85" w:author="Mareike Ariaans" w:date="2020-06-23T16:35:00Z"/>
                <w:sz w:val="16"/>
                <w:szCs w:val="16"/>
                <w:lang w:val="en-US"/>
                <w:rPrChange w:id="186" w:author="Mareike Ariaans" w:date="2020-06-23T16:35:00Z">
                  <w:rPr>
                    <w:ins w:id="187" w:author="Mareike Ariaans" w:date="2020-06-23T16:35:00Z"/>
                    <w:sz w:val="20"/>
                    <w:szCs w:val="20"/>
                    <w:lang w:val="en-US"/>
                  </w:rPr>
                </w:rPrChange>
              </w:rPr>
            </w:pPr>
            <w:ins w:id="188" w:author="Mareike Ariaans" w:date="2020-06-23T16:35:00Z">
              <w:r w:rsidRPr="002E6277">
                <w:rPr>
                  <w:sz w:val="16"/>
                  <w:szCs w:val="16"/>
                  <w:lang w:val="en-US"/>
                  <w:rPrChange w:id="189" w:author="Mareike Ariaans" w:date="2020-06-23T16:35:00Z">
                    <w:rPr>
                      <w:sz w:val="20"/>
                      <w:szCs w:val="20"/>
                      <w:lang w:val="en-US"/>
                    </w:rPr>
                  </w:rPrChange>
                </w:rPr>
                <w:t>LV</w:t>
              </w:r>
            </w:ins>
          </w:p>
          <w:p w14:paraId="004C3AE2"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90" w:author="Mareike Ariaans" w:date="2020-06-23T16:35:00Z"/>
                <w:sz w:val="16"/>
                <w:szCs w:val="16"/>
                <w:lang w:val="en-US"/>
                <w:rPrChange w:id="191" w:author="Mareike Ariaans" w:date="2020-06-23T16:35:00Z">
                  <w:rPr>
                    <w:ins w:id="192" w:author="Mareike Ariaans" w:date="2020-06-23T16:35:00Z"/>
                    <w:sz w:val="20"/>
                    <w:szCs w:val="20"/>
                    <w:lang w:val="en-US"/>
                  </w:rPr>
                </w:rPrChange>
              </w:rPr>
            </w:pPr>
            <w:ins w:id="193" w:author="Mareike Ariaans" w:date="2020-06-23T16:35:00Z">
              <w:r w:rsidRPr="002E6277">
                <w:rPr>
                  <w:sz w:val="16"/>
                  <w:szCs w:val="16"/>
                  <w:lang w:val="en-US"/>
                  <w:rPrChange w:id="194" w:author="Mareike Ariaans" w:date="2020-06-23T16:35:00Z">
                    <w:rPr>
                      <w:sz w:val="20"/>
                      <w:szCs w:val="20"/>
                      <w:lang w:val="en-US"/>
                    </w:rPr>
                  </w:rPrChange>
                </w:rPr>
                <w:t>PL</w:t>
              </w:r>
            </w:ins>
          </w:p>
        </w:tc>
        <w:tc>
          <w:tcPr>
            <w:tcW w:w="992" w:type="dxa"/>
            <w:tcBorders>
              <w:top w:val="single" w:sz="4" w:space="0" w:color="auto"/>
            </w:tcBorders>
            <w:shd w:val="clear" w:color="auto" w:fill="FFFFFF" w:themeFill="background1"/>
            <w:vAlign w:val="center"/>
          </w:tcPr>
          <w:p w14:paraId="077BAB99"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195" w:author="Mareike Ariaans" w:date="2020-06-23T16:35:00Z"/>
                <w:sz w:val="16"/>
                <w:szCs w:val="16"/>
                <w:lang w:val="en-US"/>
                <w:rPrChange w:id="196" w:author="Mareike Ariaans" w:date="2020-06-23T16:35:00Z">
                  <w:rPr>
                    <w:ins w:id="197" w:author="Mareike Ariaans" w:date="2020-06-23T16:35:00Z"/>
                    <w:sz w:val="20"/>
                    <w:szCs w:val="20"/>
                    <w:lang w:val="en-US"/>
                  </w:rPr>
                </w:rPrChange>
              </w:rPr>
            </w:pPr>
            <w:ins w:id="198" w:author="Mareike Ariaans" w:date="2020-06-23T16:35:00Z">
              <w:r w:rsidRPr="002E6277">
                <w:rPr>
                  <w:sz w:val="16"/>
                  <w:szCs w:val="16"/>
                  <w:lang w:val="en-US"/>
                  <w:rPrChange w:id="199" w:author="Mareike Ariaans" w:date="2020-06-23T16:35:00Z">
                    <w:rPr>
                      <w:sz w:val="20"/>
                      <w:szCs w:val="20"/>
                      <w:lang w:val="en-US"/>
                    </w:rPr>
                  </w:rPrChange>
                </w:rPr>
                <w:t>DK</w:t>
              </w:r>
            </w:ins>
          </w:p>
          <w:p w14:paraId="2E72C89A"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00" w:author="Mareike Ariaans" w:date="2020-06-23T16:35:00Z"/>
                <w:sz w:val="16"/>
                <w:szCs w:val="16"/>
                <w:lang w:val="en-US"/>
                <w:rPrChange w:id="201" w:author="Mareike Ariaans" w:date="2020-06-23T16:35:00Z">
                  <w:rPr>
                    <w:ins w:id="202" w:author="Mareike Ariaans" w:date="2020-06-23T16:35:00Z"/>
                    <w:sz w:val="20"/>
                    <w:szCs w:val="20"/>
                    <w:lang w:val="en-US"/>
                  </w:rPr>
                </w:rPrChange>
              </w:rPr>
            </w:pPr>
            <w:ins w:id="203" w:author="Mareike Ariaans" w:date="2020-06-23T16:35:00Z">
              <w:r w:rsidRPr="002E6277">
                <w:rPr>
                  <w:sz w:val="16"/>
                  <w:szCs w:val="16"/>
                  <w:lang w:val="en-US"/>
                  <w:rPrChange w:id="204" w:author="Mareike Ariaans" w:date="2020-06-23T16:35:00Z">
                    <w:rPr>
                      <w:sz w:val="20"/>
                      <w:szCs w:val="20"/>
                      <w:lang w:val="en-US"/>
                    </w:rPr>
                  </w:rPrChange>
                </w:rPr>
                <w:t>IE</w:t>
              </w:r>
            </w:ins>
          </w:p>
          <w:p w14:paraId="048690C2"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05" w:author="Mareike Ariaans" w:date="2020-06-23T16:35:00Z"/>
                <w:sz w:val="16"/>
                <w:szCs w:val="16"/>
                <w:lang w:val="en-US"/>
                <w:rPrChange w:id="206" w:author="Mareike Ariaans" w:date="2020-06-23T16:35:00Z">
                  <w:rPr>
                    <w:ins w:id="207" w:author="Mareike Ariaans" w:date="2020-06-23T16:35:00Z"/>
                    <w:sz w:val="20"/>
                    <w:szCs w:val="20"/>
                    <w:lang w:val="en-US"/>
                  </w:rPr>
                </w:rPrChange>
              </w:rPr>
            </w:pPr>
            <w:ins w:id="208" w:author="Mareike Ariaans" w:date="2020-06-23T16:35:00Z">
              <w:r w:rsidRPr="002E6277">
                <w:rPr>
                  <w:sz w:val="16"/>
                  <w:szCs w:val="16"/>
                  <w:lang w:val="en-US"/>
                  <w:rPrChange w:id="209" w:author="Mareike Ariaans" w:date="2020-06-23T16:35:00Z">
                    <w:rPr>
                      <w:sz w:val="20"/>
                      <w:szCs w:val="20"/>
                      <w:lang w:val="en-US"/>
                    </w:rPr>
                  </w:rPrChange>
                </w:rPr>
                <w:t>NO</w:t>
              </w:r>
            </w:ins>
          </w:p>
          <w:p w14:paraId="396C1E62"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10" w:author="Mareike Ariaans" w:date="2020-06-23T16:35:00Z"/>
                <w:sz w:val="16"/>
                <w:szCs w:val="16"/>
                <w:lang w:val="en-US"/>
                <w:rPrChange w:id="211" w:author="Mareike Ariaans" w:date="2020-06-23T16:35:00Z">
                  <w:rPr>
                    <w:ins w:id="212" w:author="Mareike Ariaans" w:date="2020-06-23T16:35:00Z"/>
                    <w:sz w:val="20"/>
                    <w:szCs w:val="20"/>
                    <w:lang w:val="en-US"/>
                  </w:rPr>
                </w:rPrChange>
              </w:rPr>
            </w:pPr>
            <w:ins w:id="213" w:author="Mareike Ariaans" w:date="2020-06-23T16:35:00Z">
              <w:r w:rsidRPr="002E6277">
                <w:rPr>
                  <w:sz w:val="16"/>
                  <w:szCs w:val="16"/>
                  <w:lang w:val="en-US"/>
                  <w:rPrChange w:id="214" w:author="Mareike Ariaans" w:date="2020-06-23T16:35:00Z">
                    <w:rPr>
                      <w:sz w:val="20"/>
                      <w:szCs w:val="20"/>
                      <w:lang w:val="en-US"/>
                    </w:rPr>
                  </w:rPrChange>
                </w:rPr>
                <w:t>SE</w:t>
              </w:r>
            </w:ins>
          </w:p>
        </w:tc>
        <w:tc>
          <w:tcPr>
            <w:tcW w:w="851" w:type="dxa"/>
            <w:tcBorders>
              <w:top w:val="single" w:sz="4" w:space="0" w:color="auto"/>
            </w:tcBorders>
            <w:shd w:val="clear" w:color="auto" w:fill="FFFFFF" w:themeFill="background1"/>
            <w:vAlign w:val="center"/>
          </w:tcPr>
          <w:p w14:paraId="03D664C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15" w:author="Mareike Ariaans" w:date="2020-06-23T16:35:00Z"/>
                <w:sz w:val="16"/>
                <w:szCs w:val="16"/>
                <w:lang w:val="en-US"/>
                <w:rPrChange w:id="216" w:author="Mareike Ariaans" w:date="2020-06-23T16:35:00Z">
                  <w:rPr>
                    <w:ins w:id="217" w:author="Mareike Ariaans" w:date="2020-06-23T16:35:00Z"/>
                    <w:sz w:val="20"/>
                    <w:szCs w:val="20"/>
                    <w:lang w:val="en-US"/>
                  </w:rPr>
                </w:rPrChange>
              </w:rPr>
            </w:pPr>
            <w:ins w:id="218" w:author="Mareike Ariaans" w:date="2020-06-23T16:35:00Z">
              <w:r w:rsidRPr="002E6277">
                <w:rPr>
                  <w:sz w:val="16"/>
                  <w:szCs w:val="16"/>
                  <w:lang w:val="en-US"/>
                  <w:rPrChange w:id="219" w:author="Mareike Ariaans" w:date="2020-06-23T16:35:00Z">
                    <w:rPr>
                      <w:sz w:val="20"/>
                      <w:szCs w:val="20"/>
                      <w:lang w:val="en-US"/>
                    </w:rPr>
                  </w:rPrChange>
                </w:rPr>
                <w:t>EE</w:t>
              </w:r>
            </w:ins>
          </w:p>
        </w:tc>
        <w:tc>
          <w:tcPr>
            <w:tcW w:w="850" w:type="dxa"/>
            <w:tcBorders>
              <w:top w:val="single" w:sz="4" w:space="0" w:color="auto"/>
            </w:tcBorders>
            <w:shd w:val="clear" w:color="auto" w:fill="FFFFFF" w:themeFill="background1"/>
            <w:vAlign w:val="center"/>
          </w:tcPr>
          <w:p w14:paraId="52E47630"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20" w:author="Mareike Ariaans" w:date="2020-06-23T16:35:00Z"/>
                <w:sz w:val="16"/>
                <w:szCs w:val="16"/>
                <w:lang w:val="en-US"/>
                <w:rPrChange w:id="221" w:author="Mareike Ariaans" w:date="2020-06-23T16:35:00Z">
                  <w:rPr>
                    <w:ins w:id="222" w:author="Mareike Ariaans" w:date="2020-06-23T16:35:00Z"/>
                    <w:sz w:val="20"/>
                    <w:szCs w:val="20"/>
                    <w:lang w:val="en-US"/>
                  </w:rPr>
                </w:rPrChange>
              </w:rPr>
            </w:pPr>
            <w:ins w:id="223" w:author="Mareike Ariaans" w:date="2020-06-23T16:35:00Z">
              <w:r w:rsidRPr="002E6277">
                <w:rPr>
                  <w:sz w:val="16"/>
                  <w:szCs w:val="16"/>
                  <w:lang w:val="en-US"/>
                  <w:rPrChange w:id="224" w:author="Mareike Ariaans" w:date="2020-06-23T16:35:00Z">
                    <w:rPr>
                      <w:sz w:val="20"/>
                      <w:szCs w:val="20"/>
                      <w:lang w:val="en-US"/>
                    </w:rPr>
                  </w:rPrChange>
                </w:rPr>
                <w:t>FI</w:t>
              </w:r>
            </w:ins>
          </w:p>
          <w:p w14:paraId="2196F81D"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25" w:author="Mareike Ariaans" w:date="2020-06-23T16:35:00Z"/>
                <w:sz w:val="16"/>
                <w:szCs w:val="16"/>
                <w:lang w:val="en-US"/>
                <w:rPrChange w:id="226" w:author="Mareike Ariaans" w:date="2020-06-23T16:35:00Z">
                  <w:rPr>
                    <w:ins w:id="227" w:author="Mareike Ariaans" w:date="2020-06-23T16:35:00Z"/>
                    <w:sz w:val="20"/>
                    <w:szCs w:val="20"/>
                    <w:lang w:val="en-US"/>
                  </w:rPr>
                </w:rPrChange>
              </w:rPr>
            </w:pPr>
            <w:ins w:id="228" w:author="Mareike Ariaans" w:date="2020-06-23T16:35:00Z">
              <w:r w:rsidRPr="002E6277">
                <w:rPr>
                  <w:sz w:val="16"/>
                  <w:szCs w:val="16"/>
                  <w:lang w:val="en-US"/>
                  <w:rPrChange w:id="229" w:author="Mareike Ariaans" w:date="2020-06-23T16:35:00Z">
                    <w:rPr>
                      <w:sz w:val="20"/>
                      <w:szCs w:val="20"/>
                      <w:lang w:val="en-US"/>
                    </w:rPr>
                  </w:rPrChange>
                </w:rPr>
                <w:t>DE</w:t>
              </w:r>
            </w:ins>
          </w:p>
        </w:tc>
        <w:tc>
          <w:tcPr>
            <w:tcW w:w="993" w:type="dxa"/>
            <w:tcBorders>
              <w:top w:val="single" w:sz="4" w:space="0" w:color="auto"/>
            </w:tcBorders>
            <w:shd w:val="clear" w:color="auto" w:fill="FFFFFF" w:themeFill="background1"/>
            <w:vAlign w:val="center"/>
          </w:tcPr>
          <w:p w14:paraId="37B940DC"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30" w:author="Mareike Ariaans" w:date="2020-06-23T16:35:00Z"/>
                <w:sz w:val="16"/>
                <w:szCs w:val="16"/>
                <w:rPrChange w:id="231" w:author="Mareike Ariaans" w:date="2020-06-23T16:35:00Z">
                  <w:rPr>
                    <w:ins w:id="232" w:author="Mareike Ariaans" w:date="2020-06-23T16:35:00Z"/>
                    <w:sz w:val="20"/>
                    <w:szCs w:val="20"/>
                    <w:lang w:val="en-US"/>
                  </w:rPr>
                </w:rPrChange>
              </w:rPr>
            </w:pPr>
            <w:ins w:id="233" w:author="Mareike Ariaans" w:date="2020-06-23T16:35:00Z">
              <w:r w:rsidRPr="002E6277">
                <w:rPr>
                  <w:sz w:val="16"/>
                  <w:szCs w:val="16"/>
                  <w:rPrChange w:id="234" w:author="Mareike Ariaans" w:date="2020-06-23T16:35:00Z">
                    <w:rPr>
                      <w:sz w:val="20"/>
                      <w:szCs w:val="20"/>
                      <w:lang w:val="en-US"/>
                    </w:rPr>
                  </w:rPrChange>
                </w:rPr>
                <w:t>FR</w:t>
              </w:r>
            </w:ins>
          </w:p>
          <w:p w14:paraId="58FA06F8"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35" w:author="Mareike Ariaans" w:date="2020-06-23T16:35:00Z"/>
                <w:sz w:val="16"/>
                <w:szCs w:val="16"/>
                <w:rPrChange w:id="236" w:author="Mareike Ariaans" w:date="2020-06-23T16:35:00Z">
                  <w:rPr>
                    <w:ins w:id="237" w:author="Mareike Ariaans" w:date="2020-06-23T16:35:00Z"/>
                    <w:sz w:val="20"/>
                    <w:szCs w:val="20"/>
                    <w:lang w:val="en-US"/>
                  </w:rPr>
                </w:rPrChange>
              </w:rPr>
            </w:pPr>
            <w:ins w:id="238" w:author="Mareike Ariaans" w:date="2020-06-23T16:35:00Z">
              <w:r w:rsidRPr="002E6277">
                <w:rPr>
                  <w:sz w:val="16"/>
                  <w:szCs w:val="16"/>
                  <w:rPrChange w:id="239" w:author="Mareike Ariaans" w:date="2020-06-23T16:35:00Z">
                    <w:rPr>
                      <w:sz w:val="20"/>
                      <w:szCs w:val="20"/>
                      <w:lang w:val="en-US"/>
                    </w:rPr>
                  </w:rPrChange>
                </w:rPr>
                <w:t>IL</w:t>
              </w:r>
            </w:ins>
          </w:p>
          <w:p w14:paraId="0AEA4A23"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40" w:author="Mareike Ariaans" w:date="2020-06-23T16:35:00Z"/>
                <w:sz w:val="16"/>
                <w:szCs w:val="16"/>
                <w:rPrChange w:id="241" w:author="Mareike Ariaans" w:date="2020-06-23T16:35:00Z">
                  <w:rPr>
                    <w:ins w:id="242" w:author="Mareike Ariaans" w:date="2020-06-23T16:35:00Z"/>
                    <w:sz w:val="20"/>
                    <w:szCs w:val="20"/>
                    <w:lang w:val="en-US"/>
                  </w:rPr>
                </w:rPrChange>
              </w:rPr>
            </w:pPr>
            <w:ins w:id="243" w:author="Mareike Ariaans" w:date="2020-06-23T16:35:00Z">
              <w:r w:rsidRPr="002E6277">
                <w:rPr>
                  <w:sz w:val="16"/>
                  <w:szCs w:val="16"/>
                  <w:rPrChange w:id="244" w:author="Mareike Ariaans" w:date="2020-06-23T16:35:00Z">
                    <w:rPr>
                      <w:sz w:val="20"/>
                      <w:szCs w:val="20"/>
                      <w:lang w:val="en-US"/>
                    </w:rPr>
                  </w:rPrChange>
                </w:rPr>
                <w:t>ES</w:t>
              </w:r>
            </w:ins>
          </w:p>
          <w:p w14:paraId="592AE5B9"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45" w:author="Mareike Ariaans" w:date="2020-06-23T16:35:00Z"/>
                <w:sz w:val="16"/>
                <w:szCs w:val="16"/>
                <w:rPrChange w:id="246" w:author="Mareike Ariaans" w:date="2020-06-23T16:35:00Z">
                  <w:rPr>
                    <w:ins w:id="247" w:author="Mareike Ariaans" w:date="2020-06-23T16:35:00Z"/>
                    <w:sz w:val="20"/>
                    <w:szCs w:val="20"/>
                    <w:lang w:val="en-US"/>
                  </w:rPr>
                </w:rPrChange>
              </w:rPr>
            </w:pPr>
            <w:ins w:id="248" w:author="Mareike Ariaans" w:date="2020-06-23T16:35:00Z">
              <w:r w:rsidRPr="002E6277">
                <w:rPr>
                  <w:sz w:val="16"/>
                  <w:szCs w:val="16"/>
                  <w:rPrChange w:id="249" w:author="Mareike Ariaans" w:date="2020-06-23T16:35:00Z">
                    <w:rPr>
                      <w:sz w:val="20"/>
                      <w:szCs w:val="20"/>
                      <w:lang w:val="en-US"/>
                    </w:rPr>
                  </w:rPrChange>
                </w:rPr>
                <w:t>UK</w:t>
              </w:r>
            </w:ins>
          </w:p>
          <w:p w14:paraId="5DBBCF35"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50" w:author="Mareike Ariaans" w:date="2020-06-23T16:35:00Z"/>
                <w:sz w:val="16"/>
                <w:szCs w:val="16"/>
                <w:rPrChange w:id="251" w:author="Mareike Ariaans" w:date="2020-06-23T16:35:00Z">
                  <w:rPr>
                    <w:ins w:id="252" w:author="Mareike Ariaans" w:date="2020-06-23T16:35:00Z"/>
                    <w:sz w:val="20"/>
                    <w:szCs w:val="20"/>
                    <w:lang w:val="en-US"/>
                  </w:rPr>
                </w:rPrChange>
              </w:rPr>
            </w:pPr>
            <w:ins w:id="253" w:author="Mareike Ariaans" w:date="2020-06-23T16:35:00Z">
              <w:r w:rsidRPr="002E6277">
                <w:rPr>
                  <w:sz w:val="16"/>
                  <w:szCs w:val="16"/>
                  <w:rPrChange w:id="254" w:author="Mareike Ariaans" w:date="2020-06-23T16:35:00Z">
                    <w:rPr>
                      <w:sz w:val="20"/>
                      <w:szCs w:val="20"/>
                      <w:lang w:val="en-US"/>
                    </w:rPr>
                  </w:rPrChange>
                </w:rPr>
                <w:t>US</w:t>
              </w:r>
            </w:ins>
          </w:p>
        </w:tc>
        <w:tc>
          <w:tcPr>
            <w:tcW w:w="1048" w:type="dxa"/>
            <w:tcBorders>
              <w:top w:val="single" w:sz="4" w:space="0" w:color="auto"/>
            </w:tcBorders>
            <w:shd w:val="clear" w:color="auto" w:fill="FFFFFF" w:themeFill="background1"/>
            <w:vAlign w:val="center"/>
          </w:tcPr>
          <w:p w14:paraId="09091EC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55" w:author="Mareike Ariaans" w:date="2020-06-23T16:35:00Z"/>
                <w:sz w:val="16"/>
                <w:szCs w:val="16"/>
                <w:lang w:val="en-US"/>
                <w:rPrChange w:id="256" w:author="Mareike Ariaans" w:date="2020-06-23T16:35:00Z">
                  <w:rPr>
                    <w:ins w:id="257" w:author="Mareike Ariaans" w:date="2020-06-23T16:35:00Z"/>
                    <w:sz w:val="20"/>
                    <w:szCs w:val="20"/>
                    <w:lang w:val="en-US"/>
                  </w:rPr>
                </w:rPrChange>
              </w:rPr>
            </w:pPr>
            <w:ins w:id="258" w:author="Mareike Ariaans" w:date="2020-06-23T16:35:00Z">
              <w:r w:rsidRPr="002E6277">
                <w:rPr>
                  <w:sz w:val="16"/>
                  <w:szCs w:val="16"/>
                  <w:lang w:val="en-US"/>
                  <w:rPrChange w:id="259" w:author="Mareike Ariaans" w:date="2020-06-23T16:35:00Z">
                    <w:rPr>
                      <w:sz w:val="20"/>
                      <w:szCs w:val="20"/>
                      <w:lang w:val="en-US"/>
                    </w:rPr>
                  </w:rPrChange>
                </w:rPr>
                <w:t>JP</w:t>
              </w:r>
            </w:ins>
          </w:p>
          <w:p w14:paraId="3DEDF801"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60" w:author="Mareike Ariaans" w:date="2020-06-23T16:35:00Z"/>
                <w:sz w:val="16"/>
                <w:szCs w:val="16"/>
                <w:lang w:val="en-US"/>
                <w:rPrChange w:id="261" w:author="Mareike Ariaans" w:date="2020-06-23T16:35:00Z">
                  <w:rPr>
                    <w:ins w:id="262" w:author="Mareike Ariaans" w:date="2020-06-23T16:35:00Z"/>
                    <w:sz w:val="20"/>
                    <w:szCs w:val="20"/>
                    <w:lang w:val="en-US"/>
                  </w:rPr>
                </w:rPrChange>
              </w:rPr>
            </w:pPr>
            <w:ins w:id="263" w:author="Mareike Ariaans" w:date="2020-06-23T16:35:00Z">
              <w:r w:rsidRPr="002E6277">
                <w:rPr>
                  <w:sz w:val="16"/>
                  <w:szCs w:val="16"/>
                  <w:lang w:val="en-US"/>
                  <w:rPrChange w:id="264" w:author="Mareike Ariaans" w:date="2020-06-23T16:35:00Z">
                    <w:rPr>
                      <w:sz w:val="20"/>
                      <w:szCs w:val="20"/>
                      <w:lang w:val="en-US"/>
                    </w:rPr>
                  </w:rPrChange>
                </w:rPr>
                <w:t>KR</w:t>
              </w:r>
            </w:ins>
          </w:p>
        </w:tc>
        <w:tc>
          <w:tcPr>
            <w:tcW w:w="824" w:type="dxa"/>
            <w:tcBorders>
              <w:top w:val="single" w:sz="4" w:space="0" w:color="auto"/>
            </w:tcBorders>
            <w:shd w:val="clear" w:color="auto" w:fill="FFFFFF" w:themeFill="background1"/>
            <w:vAlign w:val="center"/>
          </w:tcPr>
          <w:p w14:paraId="6D501E0B"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65" w:author="Mareike Ariaans" w:date="2020-06-23T16:35:00Z"/>
                <w:sz w:val="16"/>
                <w:szCs w:val="16"/>
                <w:lang w:val="en-US"/>
                <w:rPrChange w:id="266" w:author="Mareike Ariaans" w:date="2020-06-23T16:35:00Z">
                  <w:rPr>
                    <w:ins w:id="267" w:author="Mareike Ariaans" w:date="2020-06-23T16:35:00Z"/>
                    <w:sz w:val="20"/>
                    <w:szCs w:val="20"/>
                    <w:lang w:val="en-US"/>
                  </w:rPr>
                </w:rPrChange>
              </w:rPr>
            </w:pPr>
            <w:ins w:id="268" w:author="Mareike Ariaans" w:date="2020-06-23T16:35:00Z">
              <w:r w:rsidRPr="002E6277">
                <w:rPr>
                  <w:sz w:val="16"/>
                  <w:szCs w:val="16"/>
                  <w:lang w:val="en-US"/>
                  <w:rPrChange w:id="269" w:author="Mareike Ariaans" w:date="2020-06-23T16:35:00Z">
                    <w:rPr>
                      <w:sz w:val="20"/>
                      <w:szCs w:val="20"/>
                      <w:lang w:val="en-US"/>
                    </w:rPr>
                  </w:rPrChange>
                </w:rPr>
                <w:t>NZ</w:t>
              </w:r>
            </w:ins>
          </w:p>
        </w:tc>
        <w:tc>
          <w:tcPr>
            <w:tcW w:w="850" w:type="dxa"/>
            <w:tcBorders>
              <w:top w:val="single" w:sz="4" w:space="0" w:color="auto"/>
            </w:tcBorders>
            <w:shd w:val="clear" w:color="auto" w:fill="FFFFFF" w:themeFill="background1"/>
            <w:vAlign w:val="center"/>
          </w:tcPr>
          <w:p w14:paraId="359D8A7A"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70" w:author="Mareike Ariaans" w:date="2020-06-23T16:35:00Z"/>
                <w:sz w:val="16"/>
                <w:szCs w:val="16"/>
                <w:lang w:val="en-US"/>
                <w:rPrChange w:id="271" w:author="Mareike Ariaans" w:date="2020-06-23T16:35:00Z">
                  <w:rPr>
                    <w:ins w:id="272" w:author="Mareike Ariaans" w:date="2020-06-23T16:35:00Z"/>
                    <w:sz w:val="20"/>
                    <w:szCs w:val="20"/>
                    <w:lang w:val="en-US"/>
                  </w:rPr>
                </w:rPrChange>
              </w:rPr>
            </w:pPr>
            <w:ins w:id="273" w:author="Mareike Ariaans" w:date="2020-06-23T16:35:00Z">
              <w:r w:rsidRPr="002E6277">
                <w:rPr>
                  <w:sz w:val="16"/>
                  <w:szCs w:val="16"/>
                  <w:lang w:val="en-US"/>
                  <w:rPrChange w:id="274" w:author="Mareike Ariaans" w:date="2020-06-23T16:35:00Z">
                    <w:rPr>
                      <w:sz w:val="20"/>
                      <w:szCs w:val="20"/>
                      <w:lang w:val="en-US"/>
                    </w:rPr>
                  </w:rPrChange>
                </w:rPr>
                <w:t>SK</w:t>
              </w:r>
            </w:ins>
          </w:p>
          <w:p w14:paraId="77D6352C"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275" w:author="Mareike Ariaans" w:date="2020-06-23T16:35:00Z"/>
                <w:sz w:val="16"/>
                <w:szCs w:val="16"/>
                <w:lang w:val="en-US"/>
                <w:rPrChange w:id="276" w:author="Mareike Ariaans" w:date="2020-06-23T16:35:00Z">
                  <w:rPr>
                    <w:ins w:id="277" w:author="Mareike Ariaans" w:date="2020-06-23T16:35:00Z"/>
                    <w:sz w:val="20"/>
                    <w:szCs w:val="20"/>
                    <w:lang w:val="en-US"/>
                  </w:rPr>
                </w:rPrChange>
              </w:rPr>
            </w:pPr>
            <w:ins w:id="278" w:author="Mareike Ariaans" w:date="2020-06-23T16:35:00Z">
              <w:r w:rsidRPr="002E6277">
                <w:rPr>
                  <w:sz w:val="16"/>
                  <w:szCs w:val="16"/>
                  <w:lang w:val="en-US"/>
                  <w:rPrChange w:id="279" w:author="Mareike Ariaans" w:date="2020-06-23T16:35:00Z">
                    <w:rPr>
                      <w:sz w:val="20"/>
                      <w:szCs w:val="20"/>
                      <w:lang w:val="en-US"/>
                    </w:rPr>
                  </w:rPrChange>
                </w:rPr>
                <w:t>SI</w:t>
              </w:r>
            </w:ins>
          </w:p>
        </w:tc>
      </w:tr>
      <w:tr w:rsidR="002E6277" w:rsidRPr="007A31D0" w14:paraId="3E5A9586" w14:textId="77777777" w:rsidTr="00AC77D4">
        <w:trPr>
          <w:trHeight w:val="283"/>
          <w:ins w:id="280"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1DF69C16" w14:textId="77777777" w:rsidR="002E6277" w:rsidRPr="002E6277" w:rsidRDefault="002E6277" w:rsidP="00AC77D4">
            <w:pPr>
              <w:spacing w:line="276" w:lineRule="auto"/>
              <w:rPr>
                <w:ins w:id="281" w:author="Mareike Ariaans" w:date="2020-06-23T16:35:00Z"/>
                <w:b w:val="0"/>
                <w:bCs w:val="0"/>
                <w:caps w:val="0"/>
                <w:sz w:val="16"/>
                <w:szCs w:val="16"/>
                <w:lang w:val="en-US"/>
                <w:rPrChange w:id="282" w:author="Mareike Ariaans" w:date="2020-06-23T16:35:00Z">
                  <w:rPr>
                    <w:ins w:id="283" w:author="Mareike Ariaans" w:date="2020-06-23T16:35:00Z"/>
                    <w:b w:val="0"/>
                    <w:bCs w:val="0"/>
                    <w:caps w:val="0"/>
                    <w:sz w:val="20"/>
                    <w:szCs w:val="20"/>
                    <w:lang w:val="en-US"/>
                  </w:rPr>
                </w:rPrChange>
              </w:rPr>
            </w:pPr>
            <w:ins w:id="284" w:author="Mareike Ariaans" w:date="2020-06-23T16:35:00Z">
              <w:r w:rsidRPr="002E6277">
                <w:rPr>
                  <w:sz w:val="16"/>
                  <w:szCs w:val="16"/>
                  <w:lang w:val="en-US"/>
                  <w:rPrChange w:id="285" w:author="Mareike Ariaans" w:date="2020-06-23T16:35:00Z">
                    <w:rPr>
                      <w:sz w:val="20"/>
                      <w:szCs w:val="20"/>
                      <w:lang w:val="en-US"/>
                    </w:rPr>
                  </w:rPrChange>
                </w:rPr>
                <w:t>≥0,5</w:t>
              </w:r>
            </w:ins>
          </w:p>
        </w:tc>
        <w:tc>
          <w:tcPr>
            <w:tcW w:w="993" w:type="dxa"/>
            <w:tcBorders>
              <w:left w:val="nil"/>
            </w:tcBorders>
            <w:shd w:val="clear" w:color="auto" w:fill="FFFFFF" w:themeFill="background1"/>
            <w:vAlign w:val="center"/>
          </w:tcPr>
          <w:p w14:paraId="18CEAFAB"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286" w:author="Mareike Ariaans" w:date="2020-06-23T16:35:00Z"/>
                <w:sz w:val="16"/>
                <w:szCs w:val="16"/>
                <w:lang w:val="en-US"/>
                <w:rPrChange w:id="287" w:author="Mareike Ariaans" w:date="2020-06-23T16:35:00Z">
                  <w:rPr>
                    <w:ins w:id="288" w:author="Mareike Ariaans" w:date="2020-06-23T16:35:00Z"/>
                    <w:sz w:val="20"/>
                    <w:szCs w:val="20"/>
                    <w:lang w:val="en-US"/>
                  </w:rPr>
                </w:rPrChange>
              </w:rPr>
            </w:pPr>
            <w:ins w:id="289" w:author="Mareike Ariaans" w:date="2020-06-23T16:35:00Z">
              <w:r w:rsidRPr="002E6277">
                <w:rPr>
                  <w:sz w:val="16"/>
                  <w:szCs w:val="16"/>
                  <w:lang w:val="en-US"/>
                  <w:rPrChange w:id="290" w:author="Mareike Ariaans" w:date="2020-06-23T16:35:00Z">
                    <w:rPr>
                      <w:sz w:val="20"/>
                      <w:szCs w:val="20"/>
                      <w:lang w:val="en-US"/>
                    </w:rPr>
                  </w:rPrChange>
                </w:rPr>
                <w:t>FR</w:t>
              </w:r>
            </w:ins>
          </w:p>
          <w:p w14:paraId="4C35E506"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291" w:author="Mareike Ariaans" w:date="2020-06-23T16:35:00Z"/>
                <w:sz w:val="16"/>
                <w:szCs w:val="16"/>
                <w:lang w:val="en-US"/>
                <w:rPrChange w:id="292" w:author="Mareike Ariaans" w:date="2020-06-23T16:35:00Z">
                  <w:rPr>
                    <w:ins w:id="293" w:author="Mareike Ariaans" w:date="2020-06-23T16:35:00Z"/>
                    <w:sz w:val="20"/>
                    <w:szCs w:val="20"/>
                    <w:lang w:val="en-US"/>
                  </w:rPr>
                </w:rPrChange>
              </w:rPr>
            </w:pPr>
            <w:ins w:id="294" w:author="Mareike Ariaans" w:date="2020-06-23T16:35:00Z">
              <w:r w:rsidRPr="002E6277">
                <w:rPr>
                  <w:sz w:val="16"/>
                  <w:szCs w:val="16"/>
                  <w:lang w:val="en-US"/>
                  <w:rPrChange w:id="295" w:author="Mareike Ariaans" w:date="2020-06-23T16:35:00Z">
                    <w:rPr>
                      <w:sz w:val="20"/>
                      <w:szCs w:val="20"/>
                      <w:lang w:val="en-US"/>
                    </w:rPr>
                  </w:rPrChange>
                </w:rPr>
                <w:t>UK</w:t>
              </w:r>
            </w:ins>
          </w:p>
          <w:p w14:paraId="4A9FEFF8"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296" w:author="Mareike Ariaans" w:date="2020-06-23T16:35:00Z"/>
                <w:sz w:val="16"/>
                <w:szCs w:val="16"/>
                <w:lang w:val="en-US"/>
                <w:rPrChange w:id="297" w:author="Mareike Ariaans" w:date="2020-06-23T16:35:00Z">
                  <w:rPr>
                    <w:ins w:id="298" w:author="Mareike Ariaans" w:date="2020-06-23T16:35:00Z"/>
                    <w:sz w:val="20"/>
                    <w:szCs w:val="20"/>
                    <w:lang w:val="en-US"/>
                  </w:rPr>
                </w:rPrChange>
              </w:rPr>
            </w:pPr>
            <w:ins w:id="299" w:author="Mareike Ariaans" w:date="2020-06-23T16:35:00Z">
              <w:r w:rsidRPr="002E6277">
                <w:rPr>
                  <w:sz w:val="16"/>
                  <w:szCs w:val="16"/>
                  <w:lang w:val="en-US"/>
                  <w:rPrChange w:id="300" w:author="Mareike Ariaans" w:date="2020-06-23T16:35:00Z">
                    <w:rPr>
                      <w:sz w:val="20"/>
                      <w:szCs w:val="20"/>
                      <w:lang w:val="en-US"/>
                    </w:rPr>
                  </w:rPrChange>
                </w:rPr>
                <w:t>IL</w:t>
              </w:r>
            </w:ins>
          </w:p>
          <w:p w14:paraId="74C5E04C"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01" w:author="Mareike Ariaans" w:date="2020-06-23T16:35:00Z"/>
                <w:sz w:val="16"/>
                <w:szCs w:val="16"/>
                <w:lang w:val="en-US"/>
                <w:rPrChange w:id="302" w:author="Mareike Ariaans" w:date="2020-06-23T16:35:00Z">
                  <w:rPr>
                    <w:ins w:id="303" w:author="Mareike Ariaans" w:date="2020-06-23T16:35:00Z"/>
                    <w:sz w:val="20"/>
                    <w:szCs w:val="20"/>
                    <w:lang w:val="en-US"/>
                  </w:rPr>
                </w:rPrChange>
              </w:rPr>
            </w:pPr>
            <w:ins w:id="304" w:author="Mareike Ariaans" w:date="2020-06-23T16:35:00Z">
              <w:r w:rsidRPr="002E6277">
                <w:rPr>
                  <w:sz w:val="16"/>
                  <w:szCs w:val="16"/>
                  <w:lang w:val="en-US"/>
                  <w:rPrChange w:id="305" w:author="Mareike Ariaans" w:date="2020-06-23T16:35:00Z">
                    <w:rPr>
                      <w:sz w:val="20"/>
                      <w:szCs w:val="20"/>
                      <w:lang w:val="en-US"/>
                    </w:rPr>
                  </w:rPrChange>
                </w:rPr>
                <w:t>SI</w:t>
              </w:r>
            </w:ins>
          </w:p>
          <w:p w14:paraId="663AB054"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06" w:author="Mareike Ariaans" w:date="2020-06-23T16:35:00Z"/>
                <w:sz w:val="16"/>
                <w:szCs w:val="16"/>
                <w:lang w:val="en-US"/>
                <w:rPrChange w:id="307" w:author="Mareike Ariaans" w:date="2020-06-23T16:35:00Z">
                  <w:rPr>
                    <w:ins w:id="308" w:author="Mareike Ariaans" w:date="2020-06-23T16:35:00Z"/>
                    <w:sz w:val="20"/>
                    <w:szCs w:val="20"/>
                    <w:lang w:val="en-US"/>
                  </w:rPr>
                </w:rPrChange>
              </w:rPr>
            </w:pPr>
            <w:ins w:id="309" w:author="Mareike Ariaans" w:date="2020-06-23T16:35:00Z">
              <w:r w:rsidRPr="002E6277">
                <w:rPr>
                  <w:sz w:val="16"/>
                  <w:szCs w:val="16"/>
                  <w:lang w:val="en-US"/>
                  <w:rPrChange w:id="310" w:author="Mareike Ariaans" w:date="2020-06-23T16:35:00Z">
                    <w:rPr>
                      <w:sz w:val="20"/>
                      <w:szCs w:val="20"/>
                      <w:lang w:val="en-US"/>
                    </w:rPr>
                  </w:rPrChange>
                </w:rPr>
                <w:t>SK</w:t>
              </w:r>
            </w:ins>
          </w:p>
        </w:tc>
        <w:tc>
          <w:tcPr>
            <w:tcW w:w="850" w:type="dxa"/>
            <w:shd w:val="clear" w:color="auto" w:fill="FFFFFF" w:themeFill="background1"/>
            <w:vAlign w:val="center"/>
          </w:tcPr>
          <w:p w14:paraId="748B75EE"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11" w:author="Mareike Ariaans" w:date="2020-06-23T16:35:00Z"/>
                <w:sz w:val="16"/>
                <w:szCs w:val="16"/>
                <w:lang w:val="en-US"/>
                <w:rPrChange w:id="312" w:author="Mareike Ariaans" w:date="2020-06-23T16:35:00Z">
                  <w:rPr>
                    <w:ins w:id="313" w:author="Mareike Ariaans" w:date="2020-06-23T16:35:00Z"/>
                    <w:sz w:val="20"/>
                    <w:szCs w:val="20"/>
                    <w:lang w:val="en-US"/>
                  </w:rPr>
                </w:rPrChange>
              </w:rPr>
            </w:pPr>
          </w:p>
        </w:tc>
        <w:tc>
          <w:tcPr>
            <w:tcW w:w="992" w:type="dxa"/>
            <w:shd w:val="clear" w:color="auto" w:fill="FFFFFF" w:themeFill="background1"/>
            <w:vAlign w:val="center"/>
          </w:tcPr>
          <w:p w14:paraId="25382F7D"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14" w:author="Mareike Ariaans" w:date="2020-06-23T16:35:00Z"/>
                <w:sz w:val="16"/>
                <w:szCs w:val="16"/>
                <w:lang w:val="en-US"/>
                <w:rPrChange w:id="315" w:author="Mareike Ariaans" w:date="2020-06-23T16:35:00Z">
                  <w:rPr>
                    <w:ins w:id="316" w:author="Mareike Ariaans" w:date="2020-06-23T16:35:00Z"/>
                    <w:sz w:val="20"/>
                    <w:szCs w:val="20"/>
                    <w:lang w:val="en-US"/>
                  </w:rPr>
                </w:rPrChange>
              </w:rPr>
            </w:pPr>
            <w:ins w:id="317" w:author="Mareike Ariaans" w:date="2020-06-23T16:35:00Z">
              <w:r w:rsidRPr="002E6277">
                <w:rPr>
                  <w:sz w:val="16"/>
                  <w:szCs w:val="16"/>
                  <w:lang w:val="en-US"/>
                  <w:rPrChange w:id="318" w:author="Mareike Ariaans" w:date="2020-06-23T16:35:00Z">
                    <w:rPr>
                      <w:sz w:val="20"/>
                      <w:szCs w:val="20"/>
                      <w:lang w:val="en-US"/>
                    </w:rPr>
                  </w:rPrChange>
                </w:rPr>
                <w:t>JP</w:t>
              </w:r>
            </w:ins>
          </w:p>
          <w:p w14:paraId="778283FB"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19" w:author="Mareike Ariaans" w:date="2020-06-23T16:35:00Z"/>
                <w:sz w:val="16"/>
                <w:szCs w:val="16"/>
                <w:lang w:val="en-US"/>
                <w:rPrChange w:id="320" w:author="Mareike Ariaans" w:date="2020-06-23T16:35:00Z">
                  <w:rPr>
                    <w:ins w:id="321" w:author="Mareike Ariaans" w:date="2020-06-23T16:35:00Z"/>
                    <w:sz w:val="20"/>
                    <w:szCs w:val="20"/>
                    <w:lang w:val="en-US"/>
                  </w:rPr>
                </w:rPrChange>
              </w:rPr>
            </w:pPr>
            <w:ins w:id="322" w:author="Mareike Ariaans" w:date="2020-06-23T16:35:00Z">
              <w:r w:rsidRPr="002E6277">
                <w:rPr>
                  <w:sz w:val="16"/>
                  <w:szCs w:val="16"/>
                  <w:lang w:val="en-US"/>
                  <w:rPrChange w:id="323" w:author="Mareike Ariaans" w:date="2020-06-23T16:35:00Z">
                    <w:rPr>
                      <w:sz w:val="20"/>
                      <w:szCs w:val="20"/>
                      <w:lang w:val="en-US"/>
                    </w:rPr>
                  </w:rPrChange>
                </w:rPr>
                <w:t>KR</w:t>
              </w:r>
            </w:ins>
          </w:p>
        </w:tc>
        <w:tc>
          <w:tcPr>
            <w:tcW w:w="851" w:type="dxa"/>
            <w:shd w:val="clear" w:color="auto" w:fill="FFFFFF" w:themeFill="background1"/>
            <w:vAlign w:val="center"/>
          </w:tcPr>
          <w:p w14:paraId="650E2F8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24" w:author="Mareike Ariaans" w:date="2020-06-23T16:35:00Z"/>
                <w:sz w:val="16"/>
                <w:szCs w:val="16"/>
                <w:lang w:val="en-US"/>
                <w:rPrChange w:id="325" w:author="Mareike Ariaans" w:date="2020-06-23T16:35:00Z">
                  <w:rPr>
                    <w:ins w:id="326" w:author="Mareike Ariaans" w:date="2020-06-23T16:35:00Z"/>
                    <w:sz w:val="20"/>
                    <w:szCs w:val="20"/>
                    <w:lang w:val="en-US"/>
                  </w:rPr>
                </w:rPrChange>
              </w:rPr>
            </w:pPr>
          </w:p>
        </w:tc>
        <w:tc>
          <w:tcPr>
            <w:tcW w:w="850" w:type="dxa"/>
            <w:shd w:val="clear" w:color="auto" w:fill="FFFFFF" w:themeFill="background1"/>
            <w:vAlign w:val="center"/>
          </w:tcPr>
          <w:p w14:paraId="6C41B431"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27" w:author="Mareike Ariaans" w:date="2020-06-23T16:35:00Z"/>
                <w:sz w:val="16"/>
                <w:szCs w:val="16"/>
                <w:lang w:val="en-US"/>
                <w:rPrChange w:id="328" w:author="Mareike Ariaans" w:date="2020-06-23T16:35:00Z">
                  <w:rPr>
                    <w:ins w:id="329" w:author="Mareike Ariaans" w:date="2020-06-23T16:35:00Z"/>
                    <w:sz w:val="20"/>
                    <w:szCs w:val="20"/>
                    <w:lang w:val="en-US"/>
                  </w:rPr>
                </w:rPrChange>
              </w:rPr>
            </w:pPr>
          </w:p>
        </w:tc>
        <w:tc>
          <w:tcPr>
            <w:tcW w:w="993" w:type="dxa"/>
            <w:shd w:val="clear" w:color="auto" w:fill="FFFFFF" w:themeFill="background1"/>
            <w:vAlign w:val="center"/>
          </w:tcPr>
          <w:p w14:paraId="2FAAA274"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30" w:author="Mareike Ariaans" w:date="2020-06-23T16:35:00Z"/>
                <w:sz w:val="16"/>
                <w:szCs w:val="16"/>
                <w:rPrChange w:id="331" w:author="Mareike Ariaans" w:date="2020-06-23T16:35:00Z">
                  <w:rPr>
                    <w:ins w:id="332" w:author="Mareike Ariaans" w:date="2020-06-23T16:35:00Z"/>
                    <w:sz w:val="20"/>
                    <w:szCs w:val="20"/>
                    <w:lang w:val="en-US"/>
                  </w:rPr>
                </w:rPrChange>
              </w:rPr>
            </w:pPr>
            <w:ins w:id="333" w:author="Mareike Ariaans" w:date="2020-06-23T16:35:00Z">
              <w:r w:rsidRPr="002E6277">
                <w:rPr>
                  <w:sz w:val="16"/>
                  <w:szCs w:val="16"/>
                  <w:rPrChange w:id="334" w:author="Mareike Ariaans" w:date="2020-06-23T16:35:00Z">
                    <w:rPr>
                      <w:sz w:val="20"/>
                      <w:szCs w:val="20"/>
                      <w:lang w:val="en-US"/>
                    </w:rPr>
                  </w:rPrChange>
                </w:rPr>
                <w:t>AU</w:t>
              </w:r>
            </w:ins>
          </w:p>
          <w:p w14:paraId="40271049"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35" w:author="Mareike Ariaans" w:date="2020-06-23T16:35:00Z"/>
                <w:sz w:val="16"/>
                <w:szCs w:val="16"/>
                <w:rPrChange w:id="336" w:author="Mareike Ariaans" w:date="2020-06-23T16:35:00Z">
                  <w:rPr>
                    <w:ins w:id="337" w:author="Mareike Ariaans" w:date="2020-06-23T16:35:00Z"/>
                    <w:sz w:val="20"/>
                    <w:szCs w:val="20"/>
                    <w:lang w:val="en-US"/>
                  </w:rPr>
                </w:rPrChange>
              </w:rPr>
            </w:pPr>
            <w:ins w:id="338" w:author="Mareike Ariaans" w:date="2020-06-23T16:35:00Z">
              <w:r w:rsidRPr="002E6277">
                <w:rPr>
                  <w:sz w:val="16"/>
                  <w:szCs w:val="16"/>
                  <w:rPrChange w:id="339" w:author="Mareike Ariaans" w:date="2020-06-23T16:35:00Z">
                    <w:rPr>
                      <w:sz w:val="20"/>
                      <w:szCs w:val="20"/>
                      <w:lang w:val="en-US"/>
                    </w:rPr>
                  </w:rPrChange>
                </w:rPr>
                <w:t>BE</w:t>
              </w:r>
            </w:ins>
          </w:p>
          <w:p w14:paraId="35A899AF"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40" w:author="Mareike Ariaans" w:date="2020-06-23T16:35:00Z"/>
                <w:sz w:val="16"/>
                <w:szCs w:val="16"/>
                <w:rPrChange w:id="341" w:author="Mareike Ariaans" w:date="2020-06-23T16:35:00Z">
                  <w:rPr>
                    <w:ins w:id="342" w:author="Mareike Ariaans" w:date="2020-06-23T16:35:00Z"/>
                    <w:sz w:val="20"/>
                    <w:szCs w:val="20"/>
                    <w:lang w:val="en-US"/>
                  </w:rPr>
                </w:rPrChange>
              </w:rPr>
            </w:pPr>
            <w:ins w:id="343" w:author="Mareike Ariaans" w:date="2020-06-23T16:35:00Z">
              <w:r w:rsidRPr="002E6277">
                <w:rPr>
                  <w:sz w:val="16"/>
                  <w:szCs w:val="16"/>
                  <w:rPrChange w:id="344" w:author="Mareike Ariaans" w:date="2020-06-23T16:35:00Z">
                    <w:rPr>
                      <w:sz w:val="20"/>
                      <w:szCs w:val="20"/>
                      <w:lang w:val="en-US"/>
                    </w:rPr>
                  </w:rPrChange>
                </w:rPr>
                <w:t>LU</w:t>
              </w:r>
            </w:ins>
          </w:p>
          <w:p w14:paraId="201CAE4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45" w:author="Mareike Ariaans" w:date="2020-06-23T16:35:00Z"/>
                <w:sz w:val="16"/>
                <w:szCs w:val="16"/>
                <w:rPrChange w:id="346" w:author="Mareike Ariaans" w:date="2020-06-23T16:35:00Z">
                  <w:rPr>
                    <w:ins w:id="347" w:author="Mareike Ariaans" w:date="2020-06-23T16:35:00Z"/>
                    <w:sz w:val="20"/>
                    <w:szCs w:val="20"/>
                    <w:lang w:val="en-US"/>
                  </w:rPr>
                </w:rPrChange>
              </w:rPr>
            </w:pPr>
            <w:ins w:id="348" w:author="Mareike Ariaans" w:date="2020-06-23T16:35:00Z">
              <w:r w:rsidRPr="002E6277">
                <w:rPr>
                  <w:sz w:val="16"/>
                  <w:szCs w:val="16"/>
                  <w:rPrChange w:id="349" w:author="Mareike Ariaans" w:date="2020-06-23T16:35:00Z">
                    <w:rPr>
                      <w:sz w:val="20"/>
                      <w:szCs w:val="20"/>
                      <w:lang w:val="en-US"/>
                    </w:rPr>
                  </w:rPrChange>
                </w:rPr>
                <w:t>NL</w:t>
              </w:r>
            </w:ins>
          </w:p>
          <w:p w14:paraId="0755F219"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50" w:author="Mareike Ariaans" w:date="2020-06-23T16:35:00Z"/>
                <w:sz w:val="16"/>
                <w:szCs w:val="16"/>
                <w:rPrChange w:id="351" w:author="Mareike Ariaans" w:date="2020-06-23T16:35:00Z">
                  <w:rPr>
                    <w:ins w:id="352" w:author="Mareike Ariaans" w:date="2020-06-23T16:35:00Z"/>
                    <w:sz w:val="20"/>
                    <w:szCs w:val="20"/>
                    <w:lang w:val="en-US"/>
                  </w:rPr>
                </w:rPrChange>
              </w:rPr>
            </w:pPr>
            <w:ins w:id="353" w:author="Mareike Ariaans" w:date="2020-06-23T16:35:00Z">
              <w:r w:rsidRPr="002E6277">
                <w:rPr>
                  <w:sz w:val="16"/>
                  <w:szCs w:val="16"/>
                  <w:rPrChange w:id="354" w:author="Mareike Ariaans" w:date="2020-06-23T16:35:00Z">
                    <w:rPr>
                      <w:sz w:val="20"/>
                      <w:szCs w:val="20"/>
                      <w:lang w:val="en-US"/>
                    </w:rPr>
                  </w:rPrChange>
                </w:rPr>
                <w:t>CH</w:t>
              </w:r>
            </w:ins>
          </w:p>
          <w:p w14:paraId="07354D9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55" w:author="Mareike Ariaans" w:date="2020-06-23T16:35:00Z"/>
                <w:sz w:val="16"/>
                <w:szCs w:val="16"/>
                <w:rPrChange w:id="356" w:author="Mareike Ariaans" w:date="2020-06-23T16:35:00Z">
                  <w:rPr>
                    <w:ins w:id="357" w:author="Mareike Ariaans" w:date="2020-06-23T16:35:00Z"/>
                    <w:sz w:val="20"/>
                    <w:szCs w:val="20"/>
                    <w:lang w:val="en-US"/>
                  </w:rPr>
                </w:rPrChange>
              </w:rPr>
            </w:pPr>
            <w:ins w:id="358" w:author="Mareike Ariaans" w:date="2020-06-23T16:35:00Z">
              <w:r w:rsidRPr="002E6277">
                <w:rPr>
                  <w:sz w:val="16"/>
                  <w:szCs w:val="16"/>
                  <w:rPrChange w:id="359" w:author="Mareike Ariaans" w:date="2020-06-23T16:35:00Z">
                    <w:rPr>
                      <w:sz w:val="20"/>
                      <w:szCs w:val="20"/>
                      <w:lang w:val="en-US"/>
                    </w:rPr>
                  </w:rPrChange>
                </w:rPr>
                <w:t>NZ</w:t>
              </w:r>
            </w:ins>
          </w:p>
          <w:p w14:paraId="22EDC57D"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60" w:author="Mareike Ariaans" w:date="2020-06-23T16:35:00Z"/>
                <w:sz w:val="16"/>
                <w:szCs w:val="16"/>
                <w:lang w:val="en-US"/>
                <w:rPrChange w:id="361" w:author="Mareike Ariaans" w:date="2020-06-23T16:35:00Z">
                  <w:rPr>
                    <w:ins w:id="362" w:author="Mareike Ariaans" w:date="2020-06-23T16:35:00Z"/>
                    <w:sz w:val="20"/>
                    <w:szCs w:val="20"/>
                    <w:lang w:val="en-US"/>
                  </w:rPr>
                </w:rPrChange>
              </w:rPr>
            </w:pPr>
            <w:ins w:id="363" w:author="Mareike Ariaans" w:date="2020-06-23T16:35:00Z">
              <w:r w:rsidRPr="002E6277">
                <w:rPr>
                  <w:sz w:val="16"/>
                  <w:szCs w:val="16"/>
                  <w:lang w:val="en-US"/>
                  <w:rPrChange w:id="364" w:author="Mareike Ariaans" w:date="2020-06-23T16:35:00Z">
                    <w:rPr>
                      <w:sz w:val="20"/>
                      <w:szCs w:val="20"/>
                      <w:lang w:val="en-US"/>
                    </w:rPr>
                  </w:rPrChange>
                </w:rPr>
                <w:t>SI</w:t>
              </w:r>
            </w:ins>
          </w:p>
          <w:p w14:paraId="16BE1205"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65" w:author="Mareike Ariaans" w:date="2020-06-23T16:35:00Z"/>
                <w:sz w:val="16"/>
                <w:szCs w:val="16"/>
                <w:lang w:val="en-US"/>
                <w:rPrChange w:id="366" w:author="Mareike Ariaans" w:date="2020-06-23T16:35:00Z">
                  <w:rPr>
                    <w:ins w:id="367" w:author="Mareike Ariaans" w:date="2020-06-23T16:35:00Z"/>
                    <w:sz w:val="20"/>
                    <w:szCs w:val="20"/>
                    <w:lang w:val="en-US"/>
                  </w:rPr>
                </w:rPrChange>
              </w:rPr>
            </w:pPr>
            <w:ins w:id="368" w:author="Mareike Ariaans" w:date="2020-06-23T16:35:00Z">
              <w:r w:rsidRPr="002E6277">
                <w:rPr>
                  <w:sz w:val="16"/>
                  <w:szCs w:val="16"/>
                  <w:lang w:val="en-US"/>
                  <w:rPrChange w:id="369" w:author="Mareike Ariaans" w:date="2020-06-23T16:35:00Z">
                    <w:rPr>
                      <w:sz w:val="20"/>
                      <w:szCs w:val="20"/>
                      <w:lang w:val="en-US"/>
                    </w:rPr>
                  </w:rPrChange>
                </w:rPr>
                <w:t>SK</w:t>
              </w:r>
            </w:ins>
          </w:p>
          <w:p w14:paraId="14C619D8"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70" w:author="Mareike Ariaans" w:date="2020-06-23T16:35:00Z"/>
                <w:sz w:val="16"/>
                <w:szCs w:val="16"/>
                <w:lang w:val="en-US"/>
                <w:rPrChange w:id="371" w:author="Mareike Ariaans" w:date="2020-06-23T16:35:00Z">
                  <w:rPr>
                    <w:ins w:id="372" w:author="Mareike Ariaans" w:date="2020-06-23T16:35:00Z"/>
                    <w:sz w:val="20"/>
                    <w:szCs w:val="20"/>
                    <w:lang w:val="en-US"/>
                  </w:rPr>
                </w:rPrChange>
              </w:rPr>
            </w:pPr>
            <w:ins w:id="373" w:author="Mareike Ariaans" w:date="2020-06-23T16:35:00Z">
              <w:r w:rsidRPr="002E6277">
                <w:rPr>
                  <w:sz w:val="16"/>
                  <w:szCs w:val="16"/>
                  <w:lang w:val="en-US"/>
                  <w:rPrChange w:id="374" w:author="Mareike Ariaans" w:date="2020-06-23T16:35:00Z">
                    <w:rPr>
                      <w:sz w:val="20"/>
                      <w:szCs w:val="20"/>
                      <w:lang w:val="en-US"/>
                    </w:rPr>
                  </w:rPrChange>
                </w:rPr>
                <w:t>EE</w:t>
              </w:r>
            </w:ins>
          </w:p>
        </w:tc>
        <w:tc>
          <w:tcPr>
            <w:tcW w:w="1048" w:type="dxa"/>
            <w:shd w:val="clear" w:color="auto" w:fill="FFFFFF" w:themeFill="background1"/>
            <w:vAlign w:val="center"/>
          </w:tcPr>
          <w:p w14:paraId="0EDA26A6"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75" w:author="Mareike Ariaans" w:date="2020-06-23T16:35:00Z"/>
                <w:sz w:val="16"/>
                <w:szCs w:val="16"/>
                <w:lang w:val="en-US"/>
                <w:rPrChange w:id="376" w:author="Mareike Ariaans" w:date="2020-06-23T16:35:00Z">
                  <w:rPr>
                    <w:ins w:id="377" w:author="Mareike Ariaans" w:date="2020-06-23T16:35:00Z"/>
                    <w:sz w:val="20"/>
                    <w:szCs w:val="20"/>
                    <w:lang w:val="en-US"/>
                  </w:rPr>
                </w:rPrChange>
              </w:rPr>
            </w:pPr>
            <w:ins w:id="378" w:author="Mareike Ariaans" w:date="2020-06-23T16:35:00Z">
              <w:r w:rsidRPr="002E6277">
                <w:rPr>
                  <w:sz w:val="16"/>
                  <w:szCs w:val="16"/>
                  <w:lang w:val="en-US"/>
                  <w:rPrChange w:id="379" w:author="Mareike Ariaans" w:date="2020-06-23T16:35:00Z">
                    <w:rPr>
                      <w:sz w:val="20"/>
                      <w:szCs w:val="20"/>
                      <w:lang w:val="en-US"/>
                    </w:rPr>
                  </w:rPrChange>
                </w:rPr>
                <w:t>DK</w:t>
              </w:r>
            </w:ins>
          </w:p>
          <w:p w14:paraId="6209641A"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80" w:author="Mareike Ariaans" w:date="2020-06-23T16:35:00Z"/>
                <w:sz w:val="16"/>
                <w:szCs w:val="16"/>
                <w:lang w:val="en-US"/>
                <w:rPrChange w:id="381" w:author="Mareike Ariaans" w:date="2020-06-23T16:35:00Z">
                  <w:rPr>
                    <w:ins w:id="382" w:author="Mareike Ariaans" w:date="2020-06-23T16:35:00Z"/>
                    <w:sz w:val="20"/>
                    <w:szCs w:val="20"/>
                    <w:lang w:val="en-US"/>
                  </w:rPr>
                </w:rPrChange>
              </w:rPr>
            </w:pPr>
            <w:ins w:id="383" w:author="Mareike Ariaans" w:date="2020-06-23T16:35:00Z">
              <w:r w:rsidRPr="002E6277">
                <w:rPr>
                  <w:sz w:val="16"/>
                  <w:szCs w:val="16"/>
                  <w:lang w:val="en-US"/>
                  <w:rPrChange w:id="384" w:author="Mareike Ariaans" w:date="2020-06-23T16:35:00Z">
                    <w:rPr>
                      <w:sz w:val="20"/>
                      <w:szCs w:val="20"/>
                      <w:lang w:val="en-US"/>
                    </w:rPr>
                  </w:rPrChange>
                </w:rPr>
                <w:t>IE</w:t>
              </w:r>
            </w:ins>
          </w:p>
          <w:p w14:paraId="1D522352"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85" w:author="Mareike Ariaans" w:date="2020-06-23T16:35:00Z"/>
                <w:sz w:val="16"/>
                <w:szCs w:val="16"/>
                <w:lang w:val="en-US"/>
                <w:rPrChange w:id="386" w:author="Mareike Ariaans" w:date="2020-06-23T16:35:00Z">
                  <w:rPr>
                    <w:ins w:id="387" w:author="Mareike Ariaans" w:date="2020-06-23T16:35:00Z"/>
                    <w:sz w:val="20"/>
                    <w:szCs w:val="20"/>
                    <w:lang w:val="en-US"/>
                  </w:rPr>
                </w:rPrChange>
              </w:rPr>
            </w:pPr>
            <w:ins w:id="388" w:author="Mareike Ariaans" w:date="2020-06-23T16:35:00Z">
              <w:r w:rsidRPr="002E6277">
                <w:rPr>
                  <w:sz w:val="16"/>
                  <w:szCs w:val="16"/>
                  <w:lang w:val="en-US"/>
                  <w:rPrChange w:id="389" w:author="Mareike Ariaans" w:date="2020-06-23T16:35:00Z">
                    <w:rPr>
                      <w:sz w:val="20"/>
                      <w:szCs w:val="20"/>
                      <w:lang w:val="en-US"/>
                    </w:rPr>
                  </w:rPrChange>
                </w:rPr>
                <w:t>NO</w:t>
              </w:r>
            </w:ins>
          </w:p>
          <w:p w14:paraId="7321CD8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90" w:author="Mareike Ariaans" w:date="2020-06-23T16:35:00Z"/>
                <w:sz w:val="16"/>
                <w:szCs w:val="16"/>
                <w:lang w:val="en-US"/>
                <w:rPrChange w:id="391" w:author="Mareike Ariaans" w:date="2020-06-23T16:35:00Z">
                  <w:rPr>
                    <w:ins w:id="392" w:author="Mareike Ariaans" w:date="2020-06-23T16:35:00Z"/>
                    <w:sz w:val="20"/>
                    <w:szCs w:val="20"/>
                    <w:lang w:val="en-US"/>
                  </w:rPr>
                </w:rPrChange>
              </w:rPr>
            </w:pPr>
            <w:ins w:id="393" w:author="Mareike Ariaans" w:date="2020-06-23T16:35:00Z">
              <w:r w:rsidRPr="002E6277">
                <w:rPr>
                  <w:sz w:val="16"/>
                  <w:szCs w:val="16"/>
                  <w:lang w:val="en-US"/>
                  <w:rPrChange w:id="394" w:author="Mareike Ariaans" w:date="2020-06-23T16:35:00Z">
                    <w:rPr>
                      <w:sz w:val="20"/>
                      <w:szCs w:val="20"/>
                      <w:lang w:val="en-US"/>
                    </w:rPr>
                  </w:rPrChange>
                </w:rPr>
                <w:t>SE</w:t>
              </w:r>
            </w:ins>
          </w:p>
        </w:tc>
        <w:tc>
          <w:tcPr>
            <w:tcW w:w="824" w:type="dxa"/>
            <w:shd w:val="clear" w:color="auto" w:fill="FFFFFF" w:themeFill="background1"/>
            <w:vAlign w:val="center"/>
          </w:tcPr>
          <w:p w14:paraId="72D61ACA"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395" w:author="Mareike Ariaans" w:date="2020-06-23T16:35:00Z"/>
                <w:sz w:val="16"/>
                <w:szCs w:val="16"/>
                <w:lang w:val="en-US"/>
                <w:rPrChange w:id="396" w:author="Mareike Ariaans" w:date="2020-06-23T16:35:00Z">
                  <w:rPr>
                    <w:ins w:id="397" w:author="Mareike Ariaans" w:date="2020-06-23T16:35:00Z"/>
                    <w:sz w:val="20"/>
                    <w:szCs w:val="20"/>
                    <w:lang w:val="en-US"/>
                  </w:rPr>
                </w:rPrChange>
              </w:rPr>
            </w:pPr>
            <w:ins w:id="398" w:author="Mareike Ariaans" w:date="2020-06-23T16:35:00Z">
              <w:r w:rsidRPr="002E6277">
                <w:rPr>
                  <w:sz w:val="16"/>
                  <w:szCs w:val="16"/>
                  <w:lang w:val="en-US"/>
                  <w:rPrChange w:id="399" w:author="Mareike Ariaans" w:date="2020-06-23T16:35:00Z">
                    <w:rPr>
                      <w:sz w:val="20"/>
                      <w:szCs w:val="20"/>
                      <w:lang w:val="en-US"/>
                    </w:rPr>
                  </w:rPrChange>
                </w:rPr>
                <w:t>FR</w:t>
              </w:r>
            </w:ins>
          </w:p>
          <w:p w14:paraId="1ACEAF7F"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400" w:author="Mareike Ariaans" w:date="2020-06-23T16:35:00Z"/>
                <w:sz w:val="16"/>
                <w:szCs w:val="16"/>
                <w:lang w:val="en-US"/>
                <w:rPrChange w:id="401" w:author="Mareike Ariaans" w:date="2020-06-23T16:35:00Z">
                  <w:rPr>
                    <w:ins w:id="402" w:author="Mareike Ariaans" w:date="2020-06-23T16:35:00Z"/>
                    <w:sz w:val="20"/>
                    <w:szCs w:val="20"/>
                    <w:lang w:val="en-US"/>
                  </w:rPr>
                </w:rPrChange>
              </w:rPr>
            </w:pPr>
            <w:ins w:id="403" w:author="Mareike Ariaans" w:date="2020-06-23T16:35:00Z">
              <w:r w:rsidRPr="002E6277">
                <w:rPr>
                  <w:sz w:val="16"/>
                  <w:szCs w:val="16"/>
                  <w:lang w:val="en-US"/>
                  <w:rPrChange w:id="404" w:author="Mareike Ariaans" w:date="2020-06-23T16:35:00Z">
                    <w:rPr>
                      <w:sz w:val="20"/>
                      <w:szCs w:val="20"/>
                      <w:lang w:val="en-US"/>
                    </w:rPr>
                  </w:rPrChange>
                </w:rPr>
                <w:t>US</w:t>
              </w:r>
            </w:ins>
          </w:p>
          <w:p w14:paraId="062F5536"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405" w:author="Mareike Ariaans" w:date="2020-06-23T16:35:00Z"/>
                <w:sz w:val="16"/>
                <w:szCs w:val="16"/>
                <w:lang w:val="en-US"/>
                <w:rPrChange w:id="406" w:author="Mareike Ariaans" w:date="2020-06-23T16:35:00Z">
                  <w:rPr>
                    <w:ins w:id="407" w:author="Mareike Ariaans" w:date="2020-06-23T16:35:00Z"/>
                    <w:sz w:val="20"/>
                    <w:szCs w:val="20"/>
                    <w:lang w:val="en-US"/>
                  </w:rPr>
                </w:rPrChange>
              </w:rPr>
            </w:pPr>
            <w:ins w:id="408" w:author="Mareike Ariaans" w:date="2020-06-23T16:35:00Z">
              <w:r w:rsidRPr="002E6277">
                <w:rPr>
                  <w:sz w:val="16"/>
                  <w:szCs w:val="16"/>
                  <w:lang w:val="en-US"/>
                  <w:rPrChange w:id="409" w:author="Mareike Ariaans" w:date="2020-06-23T16:35:00Z">
                    <w:rPr>
                      <w:sz w:val="20"/>
                      <w:szCs w:val="20"/>
                      <w:lang w:val="en-US"/>
                    </w:rPr>
                  </w:rPrChange>
                </w:rPr>
                <w:t>UK</w:t>
              </w:r>
            </w:ins>
          </w:p>
        </w:tc>
        <w:tc>
          <w:tcPr>
            <w:tcW w:w="850" w:type="dxa"/>
            <w:shd w:val="clear" w:color="auto" w:fill="FFFFFF" w:themeFill="background1"/>
            <w:vAlign w:val="center"/>
          </w:tcPr>
          <w:p w14:paraId="60E4A35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410" w:author="Mareike Ariaans" w:date="2020-06-23T16:35:00Z"/>
                <w:sz w:val="16"/>
                <w:szCs w:val="16"/>
                <w:lang w:val="en-US"/>
                <w:rPrChange w:id="411" w:author="Mareike Ariaans" w:date="2020-06-23T16:35:00Z">
                  <w:rPr>
                    <w:ins w:id="412" w:author="Mareike Ariaans" w:date="2020-06-23T16:35:00Z"/>
                    <w:sz w:val="20"/>
                    <w:szCs w:val="20"/>
                    <w:lang w:val="en-US"/>
                  </w:rPr>
                </w:rPrChange>
              </w:rPr>
            </w:pPr>
          </w:p>
        </w:tc>
      </w:tr>
      <w:tr w:rsidR="002E6277" w:rsidRPr="00B33E18" w14:paraId="467E2D3E" w14:textId="77777777" w:rsidTr="00AC77D4">
        <w:trPr>
          <w:cnfStyle w:val="000000100000" w:firstRow="0" w:lastRow="0" w:firstColumn="0" w:lastColumn="0" w:oddVBand="0" w:evenVBand="0" w:oddHBand="1" w:evenHBand="0" w:firstRowFirstColumn="0" w:firstRowLastColumn="0" w:lastRowFirstColumn="0" w:lastRowLastColumn="0"/>
          <w:trHeight w:val="283"/>
          <w:ins w:id="413"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vAlign w:val="center"/>
          </w:tcPr>
          <w:p w14:paraId="3426FE83" w14:textId="77777777" w:rsidR="002E6277" w:rsidRPr="002E6277" w:rsidRDefault="002E6277" w:rsidP="00AC77D4">
            <w:pPr>
              <w:spacing w:line="276" w:lineRule="auto"/>
              <w:rPr>
                <w:ins w:id="414" w:author="Mareike Ariaans" w:date="2020-06-23T16:35:00Z"/>
                <w:b w:val="0"/>
                <w:bCs w:val="0"/>
                <w:caps w:val="0"/>
                <w:sz w:val="16"/>
                <w:szCs w:val="16"/>
                <w:lang w:val="en-US"/>
                <w:rPrChange w:id="415" w:author="Mareike Ariaans" w:date="2020-06-23T16:35:00Z">
                  <w:rPr>
                    <w:ins w:id="416" w:author="Mareike Ariaans" w:date="2020-06-23T16:35:00Z"/>
                    <w:b w:val="0"/>
                    <w:bCs w:val="0"/>
                    <w:caps w:val="0"/>
                    <w:sz w:val="20"/>
                    <w:szCs w:val="20"/>
                    <w:lang w:val="en-US"/>
                  </w:rPr>
                </w:rPrChange>
              </w:rPr>
            </w:pPr>
            <w:ins w:id="417" w:author="Mareike Ariaans" w:date="2020-06-23T16:35:00Z">
              <w:r w:rsidRPr="002E6277">
                <w:rPr>
                  <w:sz w:val="16"/>
                  <w:szCs w:val="16"/>
                  <w:lang w:val="en-US"/>
                  <w:rPrChange w:id="418" w:author="Mareike Ariaans" w:date="2020-06-23T16:35:00Z">
                    <w:rPr>
                      <w:sz w:val="20"/>
                      <w:szCs w:val="20"/>
                      <w:lang w:val="en-US"/>
                    </w:rPr>
                  </w:rPrChange>
                </w:rPr>
                <w:t>Strongest ties in cluster</w:t>
              </w:r>
            </w:ins>
          </w:p>
        </w:tc>
        <w:tc>
          <w:tcPr>
            <w:tcW w:w="993" w:type="dxa"/>
            <w:tcBorders>
              <w:left w:val="nil"/>
            </w:tcBorders>
            <w:shd w:val="clear" w:color="auto" w:fill="FFFFFF" w:themeFill="background1"/>
            <w:vAlign w:val="center"/>
          </w:tcPr>
          <w:p w14:paraId="56FEB058"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19" w:author="Mareike Ariaans" w:date="2020-06-23T16:35:00Z"/>
                <w:sz w:val="16"/>
                <w:szCs w:val="16"/>
                <w:lang w:val="en-US"/>
                <w:rPrChange w:id="420" w:author="Mareike Ariaans" w:date="2020-06-23T16:35:00Z">
                  <w:rPr>
                    <w:ins w:id="421" w:author="Mareike Ariaans" w:date="2020-06-23T16:35:00Z"/>
                    <w:sz w:val="20"/>
                    <w:szCs w:val="20"/>
                    <w:lang w:val="en-US"/>
                  </w:rPr>
                </w:rPrChange>
              </w:rPr>
            </w:pPr>
            <w:ins w:id="422" w:author="Mareike Ariaans" w:date="2020-06-23T16:35:00Z">
              <w:r w:rsidRPr="002E6277">
                <w:rPr>
                  <w:sz w:val="16"/>
                  <w:szCs w:val="16"/>
                  <w:lang w:val="en-US"/>
                  <w:rPrChange w:id="423" w:author="Mareike Ariaans" w:date="2020-06-23T16:35:00Z">
                    <w:rPr>
                      <w:sz w:val="20"/>
                      <w:szCs w:val="20"/>
                      <w:lang w:val="en-US"/>
                    </w:rPr>
                  </w:rPrChange>
                </w:rPr>
                <w:t>LU_NL_1.0</w:t>
              </w:r>
            </w:ins>
          </w:p>
        </w:tc>
        <w:tc>
          <w:tcPr>
            <w:tcW w:w="850" w:type="dxa"/>
            <w:shd w:val="clear" w:color="auto" w:fill="FFFFFF" w:themeFill="background1"/>
            <w:vAlign w:val="center"/>
          </w:tcPr>
          <w:p w14:paraId="03C00820"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24" w:author="Mareike Ariaans" w:date="2020-06-23T16:35:00Z"/>
                <w:sz w:val="16"/>
                <w:szCs w:val="16"/>
                <w:lang w:val="en-US"/>
                <w:rPrChange w:id="425" w:author="Mareike Ariaans" w:date="2020-06-23T16:35:00Z">
                  <w:rPr>
                    <w:ins w:id="426" w:author="Mareike Ariaans" w:date="2020-06-23T16:35:00Z"/>
                    <w:sz w:val="20"/>
                    <w:szCs w:val="20"/>
                    <w:lang w:val="en-US"/>
                  </w:rPr>
                </w:rPrChange>
              </w:rPr>
            </w:pPr>
            <w:ins w:id="427" w:author="Mareike Ariaans" w:date="2020-06-23T16:35:00Z">
              <w:r w:rsidRPr="002E6277">
                <w:rPr>
                  <w:sz w:val="16"/>
                  <w:szCs w:val="16"/>
                  <w:lang w:val="en-US"/>
                  <w:rPrChange w:id="428" w:author="Mareike Ariaans" w:date="2020-06-23T16:35:00Z">
                    <w:rPr>
                      <w:sz w:val="20"/>
                      <w:szCs w:val="20"/>
                      <w:lang w:val="en-US"/>
                    </w:rPr>
                  </w:rPrChange>
                </w:rPr>
                <w:t>LV_PL_1.0</w:t>
              </w:r>
            </w:ins>
          </w:p>
        </w:tc>
        <w:tc>
          <w:tcPr>
            <w:tcW w:w="992" w:type="dxa"/>
            <w:shd w:val="clear" w:color="auto" w:fill="FFFFFF" w:themeFill="background1"/>
            <w:vAlign w:val="center"/>
          </w:tcPr>
          <w:p w14:paraId="7904532B"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29" w:author="Mareike Ariaans" w:date="2020-06-23T16:35:00Z"/>
                <w:sz w:val="16"/>
                <w:szCs w:val="16"/>
                <w:lang w:val="en-US"/>
                <w:rPrChange w:id="430" w:author="Mareike Ariaans" w:date="2020-06-23T16:35:00Z">
                  <w:rPr>
                    <w:ins w:id="431" w:author="Mareike Ariaans" w:date="2020-06-23T16:35:00Z"/>
                    <w:sz w:val="20"/>
                    <w:szCs w:val="20"/>
                    <w:lang w:val="en-US"/>
                  </w:rPr>
                </w:rPrChange>
              </w:rPr>
            </w:pPr>
            <w:ins w:id="432" w:author="Mareike Ariaans" w:date="2020-06-23T16:35:00Z">
              <w:r w:rsidRPr="002E6277">
                <w:rPr>
                  <w:sz w:val="16"/>
                  <w:szCs w:val="16"/>
                  <w:lang w:val="en-US"/>
                  <w:rPrChange w:id="433" w:author="Mareike Ariaans" w:date="2020-06-23T16:35:00Z">
                    <w:rPr>
                      <w:sz w:val="20"/>
                      <w:szCs w:val="20"/>
                      <w:lang w:val="en-US"/>
                    </w:rPr>
                  </w:rPrChange>
                </w:rPr>
                <w:t>DK_IE_1.0</w:t>
              </w:r>
            </w:ins>
          </w:p>
          <w:p w14:paraId="35F78485"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34" w:author="Mareike Ariaans" w:date="2020-06-23T16:35:00Z"/>
                <w:sz w:val="16"/>
                <w:szCs w:val="16"/>
                <w:lang w:val="en-US"/>
                <w:rPrChange w:id="435" w:author="Mareike Ariaans" w:date="2020-06-23T16:35:00Z">
                  <w:rPr>
                    <w:ins w:id="436" w:author="Mareike Ariaans" w:date="2020-06-23T16:35:00Z"/>
                    <w:sz w:val="20"/>
                    <w:szCs w:val="20"/>
                    <w:lang w:val="en-US"/>
                  </w:rPr>
                </w:rPrChange>
              </w:rPr>
            </w:pPr>
            <w:ins w:id="437" w:author="Mareike Ariaans" w:date="2020-06-23T16:35:00Z">
              <w:r w:rsidRPr="002E6277">
                <w:rPr>
                  <w:sz w:val="16"/>
                  <w:szCs w:val="16"/>
                  <w:lang w:val="en-US"/>
                  <w:rPrChange w:id="438" w:author="Mareike Ariaans" w:date="2020-06-23T16:35:00Z">
                    <w:rPr>
                      <w:sz w:val="20"/>
                      <w:szCs w:val="20"/>
                      <w:lang w:val="en-US"/>
                    </w:rPr>
                  </w:rPrChange>
                </w:rPr>
                <w:t>DK_NO_1.0</w:t>
              </w:r>
            </w:ins>
          </w:p>
          <w:p w14:paraId="73A3AB5E"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39" w:author="Mareike Ariaans" w:date="2020-06-23T16:35:00Z"/>
                <w:sz w:val="16"/>
                <w:szCs w:val="16"/>
                <w:lang w:val="en-US"/>
                <w:rPrChange w:id="440" w:author="Mareike Ariaans" w:date="2020-06-23T16:35:00Z">
                  <w:rPr>
                    <w:ins w:id="441" w:author="Mareike Ariaans" w:date="2020-06-23T16:35:00Z"/>
                    <w:sz w:val="20"/>
                    <w:szCs w:val="20"/>
                    <w:lang w:val="en-US"/>
                  </w:rPr>
                </w:rPrChange>
              </w:rPr>
            </w:pPr>
            <w:ins w:id="442" w:author="Mareike Ariaans" w:date="2020-06-23T16:35:00Z">
              <w:r w:rsidRPr="002E6277">
                <w:rPr>
                  <w:sz w:val="16"/>
                  <w:szCs w:val="16"/>
                  <w:lang w:val="en-US"/>
                  <w:rPrChange w:id="443" w:author="Mareike Ariaans" w:date="2020-06-23T16:35:00Z">
                    <w:rPr>
                      <w:sz w:val="20"/>
                      <w:szCs w:val="20"/>
                      <w:lang w:val="en-US"/>
                    </w:rPr>
                  </w:rPrChange>
                </w:rPr>
                <w:t>DK_SE_1.0</w:t>
              </w:r>
            </w:ins>
          </w:p>
          <w:p w14:paraId="68F2392C"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44" w:author="Mareike Ariaans" w:date="2020-06-23T16:35:00Z"/>
                <w:sz w:val="16"/>
                <w:szCs w:val="16"/>
                <w:lang w:val="en-US"/>
                <w:rPrChange w:id="445" w:author="Mareike Ariaans" w:date="2020-06-23T16:35:00Z">
                  <w:rPr>
                    <w:ins w:id="446" w:author="Mareike Ariaans" w:date="2020-06-23T16:35:00Z"/>
                    <w:sz w:val="20"/>
                    <w:szCs w:val="20"/>
                    <w:lang w:val="en-US"/>
                  </w:rPr>
                </w:rPrChange>
              </w:rPr>
            </w:pPr>
            <w:ins w:id="447" w:author="Mareike Ariaans" w:date="2020-06-23T16:35:00Z">
              <w:r w:rsidRPr="002E6277">
                <w:rPr>
                  <w:sz w:val="16"/>
                  <w:szCs w:val="16"/>
                  <w:lang w:val="en-US"/>
                  <w:rPrChange w:id="448" w:author="Mareike Ariaans" w:date="2020-06-23T16:35:00Z">
                    <w:rPr>
                      <w:sz w:val="20"/>
                      <w:szCs w:val="20"/>
                      <w:lang w:val="en-US"/>
                    </w:rPr>
                  </w:rPrChange>
                </w:rPr>
                <w:t>IE_NO_1.0</w:t>
              </w:r>
            </w:ins>
          </w:p>
          <w:p w14:paraId="2F8828EC"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49" w:author="Mareike Ariaans" w:date="2020-06-23T16:35:00Z"/>
                <w:sz w:val="16"/>
                <w:szCs w:val="16"/>
                <w:lang w:val="en-US"/>
                <w:rPrChange w:id="450" w:author="Mareike Ariaans" w:date="2020-06-23T16:35:00Z">
                  <w:rPr>
                    <w:ins w:id="451" w:author="Mareike Ariaans" w:date="2020-06-23T16:35:00Z"/>
                    <w:sz w:val="20"/>
                    <w:szCs w:val="20"/>
                    <w:lang w:val="en-US"/>
                  </w:rPr>
                </w:rPrChange>
              </w:rPr>
            </w:pPr>
            <w:ins w:id="452" w:author="Mareike Ariaans" w:date="2020-06-23T16:35:00Z">
              <w:r w:rsidRPr="002E6277">
                <w:rPr>
                  <w:sz w:val="16"/>
                  <w:szCs w:val="16"/>
                  <w:lang w:val="en-US"/>
                  <w:rPrChange w:id="453" w:author="Mareike Ariaans" w:date="2020-06-23T16:35:00Z">
                    <w:rPr>
                      <w:sz w:val="20"/>
                      <w:szCs w:val="20"/>
                      <w:lang w:val="en-US"/>
                    </w:rPr>
                  </w:rPrChange>
                </w:rPr>
                <w:t>IE_SE_1.0</w:t>
              </w:r>
            </w:ins>
          </w:p>
          <w:p w14:paraId="1596BAB5"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54" w:author="Mareike Ariaans" w:date="2020-06-23T16:35:00Z"/>
                <w:sz w:val="16"/>
                <w:szCs w:val="16"/>
                <w:lang w:val="en-US"/>
                <w:rPrChange w:id="455" w:author="Mareike Ariaans" w:date="2020-06-23T16:35:00Z">
                  <w:rPr>
                    <w:ins w:id="456" w:author="Mareike Ariaans" w:date="2020-06-23T16:35:00Z"/>
                    <w:sz w:val="20"/>
                    <w:szCs w:val="20"/>
                    <w:lang w:val="en-US"/>
                  </w:rPr>
                </w:rPrChange>
              </w:rPr>
            </w:pPr>
            <w:ins w:id="457" w:author="Mareike Ariaans" w:date="2020-06-23T16:35:00Z">
              <w:r w:rsidRPr="002E6277">
                <w:rPr>
                  <w:sz w:val="16"/>
                  <w:szCs w:val="16"/>
                  <w:lang w:val="en-US"/>
                  <w:rPrChange w:id="458" w:author="Mareike Ariaans" w:date="2020-06-23T16:35:00Z">
                    <w:rPr>
                      <w:sz w:val="20"/>
                      <w:szCs w:val="20"/>
                      <w:lang w:val="en-US"/>
                    </w:rPr>
                  </w:rPrChange>
                </w:rPr>
                <w:t>NO_SE_1.0</w:t>
              </w:r>
            </w:ins>
          </w:p>
        </w:tc>
        <w:tc>
          <w:tcPr>
            <w:tcW w:w="851" w:type="dxa"/>
            <w:shd w:val="clear" w:color="auto" w:fill="FFFFFF" w:themeFill="background1"/>
            <w:vAlign w:val="center"/>
          </w:tcPr>
          <w:p w14:paraId="5285647B"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59" w:author="Mareike Ariaans" w:date="2020-06-23T16:35:00Z"/>
                <w:sz w:val="16"/>
                <w:szCs w:val="16"/>
                <w:lang w:val="en-US"/>
                <w:rPrChange w:id="460" w:author="Mareike Ariaans" w:date="2020-06-23T16:35:00Z">
                  <w:rPr>
                    <w:ins w:id="461" w:author="Mareike Ariaans" w:date="2020-06-23T16:35:00Z"/>
                    <w:sz w:val="20"/>
                    <w:szCs w:val="20"/>
                    <w:lang w:val="en-US"/>
                  </w:rPr>
                </w:rPrChange>
              </w:rPr>
            </w:pPr>
          </w:p>
        </w:tc>
        <w:tc>
          <w:tcPr>
            <w:tcW w:w="850" w:type="dxa"/>
            <w:shd w:val="clear" w:color="auto" w:fill="FFFFFF" w:themeFill="background1"/>
            <w:vAlign w:val="center"/>
          </w:tcPr>
          <w:p w14:paraId="626C9B66" w14:textId="77777777" w:rsidR="002E6277" w:rsidRPr="002E6277" w:rsidRDefault="002E6277" w:rsidP="00AC77D4">
            <w:pPr>
              <w:cnfStyle w:val="000000100000" w:firstRow="0" w:lastRow="0" w:firstColumn="0" w:lastColumn="0" w:oddVBand="0" w:evenVBand="0" w:oddHBand="1" w:evenHBand="0" w:firstRowFirstColumn="0" w:firstRowLastColumn="0" w:lastRowFirstColumn="0" w:lastRowLastColumn="0"/>
              <w:rPr>
                <w:ins w:id="462" w:author="Mareike Ariaans" w:date="2020-06-23T16:35:00Z"/>
                <w:sz w:val="16"/>
                <w:szCs w:val="16"/>
                <w:lang w:val="en-US"/>
                <w:rPrChange w:id="463" w:author="Mareike Ariaans" w:date="2020-06-23T16:35:00Z">
                  <w:rPr>
                    <w:ins w:id="464" w:author="Mareike Ariaans" w:date="2020-06-23T16:35:00Z"/>
                    <w:sz w:val="20"/>
                    <w:szCs w:val="20"/>
                    <w:lang w:val="en-US"/>
                  </w:rPr>
                </w:rPrChange>
              </w:rPr>
            </w:pPr>
            <w:ins w:id="465" w:author="Mareike Ariaans" w:date="2020-06-23T16:35:00Z">
              <w:r w:rsidRPr="002E6277">
                <w:rPr>
                  <w:sz w:val="16"/>
                  <w:szCs w:val="16"/>
                  <w:lang w:val="en-US"/>
                  <w:rPrChange w:id="466" w:author="Mareike Ariaans" w:date="2020-06-23T16:35:00Z">
                    <w:rPr>
                      <w:sz w:val="20"/>
                      <w:szCs w:val="20"/>
                      <w:lang w:val="en-US"/>
                    </w:rPr>
                  </w:rPrChange>
                </w:rPr>
                <w:t>FI_DE_0.94</w:t>
              </w:r>
            </w:ins>
          </w:p>
        </w:tc>
        <w:tc>
          <w:tcPr>
            <w:tcW w:w="993" w:type="dxa"/>
            <w:shd w:val="clear" w:color="auto" w:fill="FFFFFF" w:themeFill="background1"/>
            <w:vAlign w:val="center"/>
          </w:tcPr>
          <w:p w14:paraId="7B92744A"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67" w:author="Mareike Ariaans" w:date="2020-06-23T16:35:00Z"/>
                <w:sz w:val="16"/>
                <w:szCs w:val="16"/>
                <w:lang w:val="en-US"/>
                <w:rPrChange w:id="468" w:author="Mareike Ariaans" w:date="2020-06-23T16:35:00Z">
                  <w:rPr>
                    <w:ins w:id="469" w:author="Mareike Ariaans" w:date="2020-06-23T16:35:00Z"/>
                    <w:sz w:val="20"/>
                    <w:szCs w:val="20"/>
                    <w:lang w:val="en-US"/>
                  </w:rPr>
                </w:rPrChange>
              </w:rPr>
            </w:pPr>
            <w:ins w:id="470" w:author="Mareike Ariaans" w:date="2020-06-23T16:35:00Z">
              <w:r w:rsidRPr="002E6277">
                <w:rPr>
                  <w:sz w:val="16"/>
                  <w:szCs w:val="16"/>
                  <w:lang w:val="en-US"/>
                  <w:rPrChange w:id="471" w:author="Mareike Ariaans" w:date="2020-06-23T16:35:00Z">
                    <w:rPr>
                      <w:sz w:val="20"/>
                      <w:szCs w:val="20"/>
                      <w:lang w:val="en-US"/>
                    </w:rPr>
                  </w:rPrChange>
                </w:rPr>
                <w:t>ES_US_0.94</w:t>
              </w:r>
            </w:ins>
          </w:p>
        </w:tc>
        <w:tc>
          <w:tcPr>
            <w:tcW w:w="1048" w:type="dxa"/>
            <w:shd w:val="clear" w:color="auto" w:fill="FFFFFF" w:themeFill="background1"/>
            <w:vAlign w:val="center"/>
          </w:tcPr>
          <w:p w14:paraId="3C842BBA"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72" w:author="Mareike Ariaans" w:date="2020-06-23T16:35:00Z"/>
                <w:sz w:val="16"/>
                <w:szCs w:val="16"/>
                <w:lang w:val="en-US"/>
                <w:rPrChange w:id="473" w:author="Mareike Ariaans" w:date="2020-06-23T16:35:00Z">
                  <w:rPr>
                    <w:ins w:id="474" w:author="Mareike Ariaans" w:date="2020-06-23T16:35:00Z"/>
                    <w:sz w:val="20"/>
                    <w:szCs w:val="20"/>
                    <w:lang w:val="en-US"/>
                  </w:rPr>
                </w:rPrChange>
              </w:rPr>
            </w:pPr>
            <w:ins w:id="475" w:author="Mareike Ariaans" w:date="2020-06-23T16:35:00Z">
              <w:r w:rsidRPr="002E6277">
                <w:rPr>
                  <w:sz w:val="16"/>
                  <w:szCs w:val="16"/>
                  <w:lang w:val="en-US"/>
                  <w:rPrChange w:id="476" w:author="Mareike Ariaans" w:date="2020-06-23T16:35:00Z">
                    <w:rPr>
                      <w:sz w:val="20"/>
                      <w:szCs w:val="20"/>
                      <w:lang w:val="en-US"/>
                    </w:rPr>
                  </w:rPrChange>
                </w:rPr>
                <w:t>JP_KR_0.94</w:t>
              </w:r>
            </w:ins>
          </w:p>
        </w:tc>
        <w:tc>
          <w:tcPr>
            <w:tcW w:w="824" w:type="dxa"/>
            <w:shd w:val="clear" w:color="auto" w:fill="FFFFFF" w:themeFill="background1"/>
            <w:vAlign w:val="center"/>
          </w:tcPr>
          <w:p w14:paraId="358E475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77" w:author="Mareike Ariaans" w:date="2020-06-23T16:35:00Z"/>
                <w:sz w:val="16"/>
                <w:szCs w:val="16"/>
                <w:lang w:val="en-US"/>
                <w:rPrChange w:id="478" w:author="Mareike Ariaans" w:date="2020-06-23T16:35:00Z">
                  <w:rPr>
                    <w:ins w:id="479" w:author="Mareike Ariaans" w:date="2020-06-23T16:35:00Z"/>
                    <w:sz w:val="20"/>
                    <w:szCs w:val="20"/>
                    <w:lang w:val="en-US"/>
                  </w:rPr>
                </w:rPrChange>
              </w:rPr>
            </w:pPr>
          </w:p>
        </w:tc>
        <w:tc>
          <w:tcPr>
            <w:tcW w:w="850" w:type="dxa"/>
            <w:shd w:val="clear" w:color="auto" w:fill="FFFFFF" w:themeFill="background1"/>
            <w:vAlign w:val="center"/>
          </w:tcPr>
          <w:p w14:paraId="2E53234E"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480" w:author="Mareike Ariaans" w:date="2020-06-23T16:35:00Z"/>
                <w:sz w:val="16"/>
                <w:szCs w:val="16"/>
                <w:lang w:val="en-US"/>
                <w:rPrChange w:id="481" w:author="Mareike Ariaans" w:date="2020-06-23T16:35:00Z">
                  <w:rPr>
                    <w:ins w:id="482" w:author="Mareike Ariaans" w:date="2020-06-23T16:35:00Z"/>
                    <w:sz w:val="20"/>
                    <w:szCs w:val="20"/>
                    <w:lang w:val="en-US"/>
                  </w:rPr>
                </w:rPrChange>
              </w:rPr>
            </w:pPr>
            <w:ins w:id="483" w:author="Mareike Ariaans" w:date="2020-06-23T16:35:00Z">
              <w:r w:rsidRPr="002E6277">
                <w:rPr>
                  <w:sz w:val="16"/>
                  <w:szCs w:val="16"/>
                  <w:lang w:val="en-US"/>
                  <w:rPrChange w:id="484" w:author="Mareike Ariaans" w:date="2020-06-23T16:35:00Z">
                    <w:rPr>
                      <w:sz w:val="20"/>
                      <w:szCs w:val="20"/>
                      <w:lang w:val="en-US"/>
                    </w:rPr>
                  </w:rPrChange>
                </w:rPr>
                <w:t>SK_SI_0.72</w:t>
              </w:r>
            </w:ins>
          </w:p>
        </w:tc>
      </w:tr>
      <w:tr w:rsidR="002E6277" w:rsidRPr="007A31D0" w14:paraId="55414D44" w14:textId="77777777" w:rsidTr="00AC77D4">
        <w:trPr>
          <w:trHeight w:val="283"/>
          <w:ins w:id="485"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719A8F6B" w14:textId="77777777" w:rsidR="002E6277" w:rsidRPr="002E6277" w:rsidRDefault="002E6277" w:rsidP="00AC77D4">
            <w:pPr>
              <w:spacing w:line="276" w:lineRule="auto"/>
              <w:rPr>
                <w:ins w:id="486" w:author="Mareike Ariaans" w:date="2020-06-23T16:35:00Z"/>
                <w:b w:val="0"/>
                <w:bCs w:val="0"/>
                <w:caps w:val="0"/>
                <w:sz w:val="16"/>
                <w:szCs w:val="16"/>
                <w:lang w:val="en-US"/>
                <w:rPrChange w:id="487" w:author="Mareike Ariaans" w:date="2020-06-23T16:35:00Z">
                  <w:rPr>
                    <w:ins w:id="488" w:author="Mareike Ariaans" w:date="2020-06-23T16:35:00Z"/>
                    <w:b w:val="0"/>
                    <w:bCs w:val="0"/>
                    <w:caps w:val="0"/>
                    <w:sz w:val="20"/>
                    <w:szCs w:val="20"/>
                    <w:lang w:val="en-US"/>
                  </w:rPr>
                </w:rPrChange>
              </w:rPr>
            </w:pPr>
            <w:ins w:id="489" w:author="Mareike Ariaans" w:date="2020-06-23T16:35:00Z">
              <w:r w:rsidRPr="002E6277">
                <w:rPr>
                  <w:sz w:val="16"/>
                  <w:szCs w:val="16"/>
                  <w:lang w:val="en-US"/>
                  <w:rPrChange w:id="490" w:author="Mareike Ariaans" w:date="2020-06-23T16:35:00Z">
                    <w:rPr>
                      <w:sz w:val="20"/>
                      <w:szCs w:val="20"/>
                      <w:lang w:val="en-US"/>
                    </w:rPr>
                  </w:rPrChange>
                </w:rPr>
                <w:t>Ties ≥0,9</w:t>
              </w:r>
            </w:ins>
          </w:p>
        </w:tc>
        <w:tc>
          <w:tcPr>
            <w:tcW w:w="993" w:type="dxa"/>
            <w:tcBorders>
              <w:left w:val="nil"/>
            </w:tcBorders>
            <w:shd w:val="clear" w:color="auto" w:fill="FFFFFF" w:themeFill="background1"/>
            <w:vAlign w:val="center"/>
          </w:tcPr>
          <w:p w14:paraId="517CEB4A"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491" w:author="Mareike Ariaans" w:date="2020-06-23T16:35:00Z"/>
                <w:sz w:val="16"/>
                <w:szCs w:val="16"/>
                <w:lang w:val="en-US"/>
                <w:rPrChange w:id="492" w:author="Mareike Ariaans" w:date="2020-06-23T16:35:00Z">
                  <w:rPr>
                    <w:ins w:id="493" w:author="Mareike Ariaans" w:date="2020-06-23T16:35:00Z"/>
                    <w:sz w:val="20"/>
                    <w:szCs w:val="20"/>
                    <w:lang w:val="en-US"/>
                  </w:rPr>
                </w:rPrChange>
              </w:rPr>
            </w:pPr>
            <w:ins w:id="494" w:author="Mareike Ariaans" w:date="2020-06-23T16:35:00Z">
              <w:r w:rsidRPr="002E6277">
                <w:rPr>
                  <w:sz w:val="16"/>
                  <w:szCs w:val="16"/>
                  <w:lang w:val="en-US"/>
                  <w:rPrChange w:id="495" w:author="Mareike Ariaans" w:date="2020-06-23T16:35:00Z">
                    <w:rPr>
                      <w:sz w:val="20"/>
                      <w:szCs w:val="20"/>
                      <w:lang w:val="en-US"/>
                    </w:rPr>
                  </w:rPrChange>
                </w:rPr>
                <w:t>BE_LU</w:t>
              </w:r>
            </w:ins>
          </w:p>
          <w:p w14:paraId="405B539E"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496" w:author="Mareike Ariaans" w:date="2020-06-23T16:35:00Z"/>
                <w:sz w:val="16"/>
                <w:szCs w:val="16"/>
                <w:lang w:val="en-US"/>
                <w:rPrChange w:id="497" w:author="Mareike Ariaans" w:date="2020-06-23T16:35:00Z">
                  <w:rPr>
                    <w:ins w:id="498" w:author="Mareike Ariaans" w:date="2020-06-23T16:35:00Z"/>
                    <w:sz w:val="20"/>
                    <w:szCs w:val="20"/>
                    <w:lang w:val="en-US"/>
                  </w:rPr>
                </w:rPrChange>
              </w:rPr>
            </w:pPr>
            <w:ins w:id="499" w:author="Mareike Ariaans" w:date="2020-06-23T16:35:00Z">
              <w:r w:rsidRPr="002E6277">
                <w:rPr>
                  <w:sz w:val="16"/>
                  <w:szCs w:val="16"/>
                  <w:lang w:val="en-US"/>
                  <w:rPrChange w:id="500" w:author="Mareike Ariaans" w:date="2020-06-23T16:35:00Z">
                    <w:rPr>
                      <w:sz w:val="20"/>
                      <w:szCs w:val="20"/>
                      <w:lang w:val="en-US"/>
                    </w:rPr>
                  </w:rPrChange>
                </w:rPr>
                <w:t>BE_NL</w:t>
              </w:r>
            </w:ins>
          </w:p>
          <w:p w14:paraId="0AA3B728"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01" w:author="Mareike Ariaans" w:date="2020-06-23T16:35:00Z"/>
                <w:sz w:val="16"/>
                <w:szCs w:val="16"/>
                <w:lang w:val="en-US"/>
                <w:rPrChange w:id="502" w:author="Mareike Ariaans" w:date="2020-06-23T16:35:00Z">
                  <w:rPr>
                    <w:ins w:id="503" w:author="Mareike Ariaans" w:date="2020-06-23T16:35:00Z"/>
                    <w:sz w:val="20"/>
                    <w:szCs w:val="20"/>
                    <w:lang w:val="en-US"/>
                  </w:rPr>
                </w:rPrChange>
              </w:rPr>
            </w:pPr>
            <w:ins w:id="504" w:author="Mareike Ariaans" w:date="2020-06-23T16:35:00Z">
              <w:r w:rsidRPr="002E6277">
                <w:rPr>
                  <w:sz w:val="16"/>
                  <w:szCs w:val="16"/>
                  <w:lang w:val="en-US"/>
                  <w:rPrChange w:id="505" w:author="Mareike Ariaans" w:date="2020-06-23T16:35:00Z">
                    <w:rPr>
                      <w:sz w:val="20"/>
                      <w:szCs w:val="20"/>
                      <w:lang w:val="en-US"/>
                    </w:rPr>
                  </w:rPrChange>
                </w:rPr>
                <w:t>LU_NL</w:t>
              </w:r>
            </w:ins>
          </w:p>
          <w:p w14:paraId="45B63C71"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06" w:author="Mareike Ariaans" w:date="2020-06-23T16:35:00Z"/>
                <w:sz w:val="16"/>
                <w:szCs w:val="16"/>
                <w:lang w:val="en-US"/>
                <w:rPrChange w:id="507" w:author="Mareike Ariaans" w:date="2020-06-23T16:35:00Z">
                  <w:rPr>
                    <w:ins w:id="508" w:author="Mareike Ariaans" w:date="2020-06-23T16:35:00Z"/>
                    <w:sz w:val="20"/>
                    <w:szCs w:val="20"/>
                    <w:lang w:val="en-US"/>
                  </w:rPr>
                </w:rPrChange>
              </w:rPr>
            </w:pPr>
            <w:ins w:id="509" w:author="Mareike Ariaans" w:date="2020-06-23T16:35:00Z">
              <w:r w:rsidRPr="002E6277">
                <w:rPr>
                  <w:sz w:val="16"/>
                  <w:szCs w:val="16"/>
                  <w:lang w:val="en-US"/>
                  <w:rPrChange w:id="510" w:author="Mareike Ariaans" w:date="2020-06-23T16:35:00Z">
                    <w:rPr>
                      <w:sz w:val="20"/>
                      <w:szCs w:val="20"/>
                      <w:lang w:val="en-US"/>
                    </w:rPr>
                  </w:rPrChange>
                </w:rPr>
                <w:t>LU_CH</w:t>
              </w:r>
            </w:ins>
          </w:p>
          <w:p w14:paraId="7B399CC1"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11" w:author="Mareike Ariaans" w:date="2020-06-23T16:35:00Z"/>
                <w:sz w:val="16"/>
                <w:szCs w:val="16"/>
                <w:lang w:val="en-US"/>
                <w:rPrChange w:id="512" w:author="Mareike Ariaans" w:date="2020-06-23T16:35:00Z">
                  <w:rPr>
                    <w:ins w:id="513" w:author="Mareike Ariaans" w:date="2020-06-23T16:35:00Z"/>
                    <w:sz w:val="20"/>
                    <w:szCs w:val="20"/>
                    <w:lang w:val="en-US"/>
                  </w:rPr>
                </w:rPrChange>
              </w:rPr>
            </w:pPr>
            <w:ins w:id="514" w:author="Mareike Ariaans" w:date="2020-06-23T16:35:00Z">
              <w:r w:rsidRPr="002E6277">
                <w:rPr>
                  <w:sz w:val="16"/>
                  <w:szCs w:val="16"/>
                  <w:lang w:val="en-US"/>
                  <w:rPrChange w:id="515" w:author="Mareike Ariaans" w:date="2020-06-23T16:35:00Z">
                    <w:rPr>
                      <w:sz w:val="20"/>
                      <w:szCs w:val="20"/>
                      <w:lang w:val="en-US"/>
                    </w:rPr>
                  </w:rPrChange>
                </w:rPr>
                <w:t>NL_CH</w:t>
              </w:r>
            </w:ins>
          </w:p>
        </w:tc>
        <w:tc>
          <w:tcPr>
            <w:tcW w:w="850" w:type="dxa"/>
            <w:shd w:val="clear" w:color="auto" w:fill="FFFFFF" w:themeFill="background1"/>
            <w:vAlign w:val="center"/>
          </w:tcPr>
          <w:p w14:paraId="6C3F92EB"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16" w:author="Mareike Ariaans" w:date="2020-06-23T16:35:00Z"/>
                <w:sz w:val="16"/>
                <w:szCs w:val="16"/>
                <w:lang w:val="en-US"/>
                <w:rPrChange w:id="517" w:author="Mareike Ariaans" w:date="2020-06-23T16:35:00Z">
                  <w:rPr>
                    <w:ins w:id="518" w:author="Mareike Ariaans" w:date="2020-06-23T16:35:00Z"/>
                    <w:sz w:val="20"/>
                    <w:szCs w:val="20"/>
                    <w:lang w:val="en-US"/>
                  </w:rPr>
                </w:rPrChange>
              </w:rPr>
            </w:pPr>
            <w:ins w:id="519" w:author="Mareike Ariaans" w:date="2020-06-23T16:35:00Z">
              <w:r w:rsidRPr="002E6277">
                <w:rPr>
                  <w:sz w:val="16"/>
                  <w:szCs w:val="16"/>
                  <w:lang w:val="en-US"/>
                  <w:rPrChange w:id="520" w:author="Mareike Ariaans" w:date="2020-06-23T16:35:00Z">
                    <w:rPr>
                      <w:sz w:val="20"/>
                      <w:szCs w:val="20"/>
                      <w:lang w:val="en-US"/>
                    </w:rPr>
                  </w:rPrChange>
                </w:rPr>
                <w:t>LV_PL</w:t>
              </w:r>
            </w:ins>
          </w:p>
          <w:p w14:paraId="5DF4367C"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21" w:author="Mareike Ariaans" w:date="2020-06-23T16:35:00Z"/>
                <w:sz w:val="16"/>
                <w:szCs w:val="16"/>
                <w:lang w:val="en-US"/>
                <w:rPrChange w:id="522" w:author="Mareike Ariaans" w:date="2020-06-23T16:35:00Z">
                  <w:rPr>
                    <w:ins w:id="523" w:author="Mareike Ariaans" w:date="2020-06-23T16:35:00Z"/>
                    <w:sz w:val="20"/>
                    <w:szCs w:val="20"/>
                    <w:lang w:val="en-US"/>
                  </w:rPr>
                </w:rPrChange>
              </w:rPr>
            </w:pPr>
            <w:ins w:id="524" w:author="Mareike Ariaans" w:date="2020-06-23T16:35:00Z">
              <w:r w:rsidRPr="002E6277">
                <w:rPr>
                  <w:sz w:val="16"/>
                  <w:szCs w:val="16"/>
                  <w:lang w:val="en-US"/>
                  <w:rPrChange w:id="525" w:author="Mareike Ariaans" w:date="2020-06-23T16:35:00Z">
                    <w:rPr>
                      <w:sz w:val="20"/>
                      <w:szCs w:val="20"/>
                      <w:lang w:val="en-US"/>
                    </w:rPr>
                  </w:rPrChange>
                </w:rPr>
                <w:t>CZ_LV</w:t>
              </w:r>
            </w:ins>
          </w:p>
          <w:p w14:paraId="7CDB0949"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26" w:author="Mareike Ariaans" w:date="2020-06-23T16:35:00Z"/>
                <w:sz w:val="16"/>
                <w:szCs w:val="16"/>
                <w:lang w:val="en-US"/>
                <w:rPrChange w:id="527" w:author="Mareike Ariaans" w:date="2020-06-23T16:35:00Z">
                  <w:rPr>
                    <w:ins w:id="528" w:author="Mareike Ariaans" w:date="2020-06-23T16:35:00Z"/>
                    <w:sz w:val="20"/>
                    <w:szCs w:val="20"/>
                    <w:lang w:val="en-US"/>
                  </w:rPr>
                </w:rPrChange>
              </w:rPr>
            </w:pPr>
            <w:ins w:id="529" w:author="Mareike Ariaans" w:date="2020-06-23T16:35:00Z">
              <w:r w:rsidRPr="002E6277">
                <w:rPr>
                  <w:sz w:val="16"/>
                  <w:szCs w:val="16"/>
                  <w:lang w:val="en-US"/>
                  <w:rPrChange w:id="530" w:author="Mareike Ariaans" w:date="2020-06-23T16:35:00Z">
                    <w:rPr>
                      <w:sz w:val="20"/>
                      <w:szCs w:val="20"/>
                      <w:lang w:val="en-US"/>
                    </w:rPr>
                  </w:rPrChange>
                </w:rPr>
                <w:t>CZ_PL</w:t>
              </w:r>
            </w:ins>
          </w:p>
        </w:tc>
        <w:tc>
          <w:tcPr>
            <w:tcW w:w="992" w:type="dxa"/>
            <w:shd w:val="clear" w:color="auto" w:fill="FFFFFF" w:themeFill="background1"/>
            <w:vAlign w:val="center"/>
          </w:tcPr>
          <w:p w14:paraId="7A003857"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31" w:author="Mareike Ariaans" w:date="2020-06-23T16:35:00Z"/>
                <w:sz w:val="16"/>
                <w:szCs w:val="16"/>
                <w:lang w:val="en-US"/>
                <w:rPrChange w:id="532" w:author="Mareike Ariaans" w:date="2020-06-23T16:35:00Z">
                  <w:rPr>
                    <w:ins w:id="533" w:author="Mareike Ariaans" w:date="2020-06-23T16:35:00Z"/>
                    <w:sz w:val="20"/>
                    <w:szCs w:val="20"/>
                    <w:lang w:val="en-US"/>
                  </w:rPr>
                </w:rPrChange>
              </w:rPr>
            </w:pPr>
            <w:ins w:id="534" w:author="Mareike Ariaans" w:date="2020-06-23T16:35:00Z">
              <w:r w:rsidRPr="002E6277">
                <w:rPr>
                  <w:sz w:val="16"/>
                  <w:szCs w:val="16"/>
                  <w:lang w:val="en-US"/>
                  <w:rPrChange w:id="535" w:author="Mareike Ariaans" w:date="2020-06-23T16:35:00Z">
                    <w:rPr>
                      <w:sz w:val="20"/>
                      <w:szCs w:val="20"/>
                      <w:lang w:val="en-US"/>
                    </w:rPr>
                  </w:rPrChange>
                </w:rPr>
                <w:t>DK_IE</w:t>
              </w:r>
            </w:ins>
          </w:p>
          <w:p w14:paraId="757E6780"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36" w:author="Mareike Ariaans" w:date="2020-06-23T16:35:00Z"/>
                <w:sz w:val="16"/>
                <w:szCs w:val="16"/>
                <w:lang w:val="en-US"/>
                <w:rPrChange w:id="537" w:author="Mareike Ariaans" w:date="2020-06-23T16:35:00Z">
                  <w:rPr>
                    <w:ins w:id="538" w:author="Mareike Ariaans" w:date="2020-06-23T16:35:00Z"/>
                    <w:sz w:val="20"/>
                    <w:szCs w:val="20"/>
                    <w:lang w:val="en-US"/>
                  </w:rPr>
                </w:rPrChange>
              </w:rPr>
            </w:pPr>
            <w:ins w:id="539" w:author="Mareike Ariaans" w:date="2020-06-23T16:35:00Z">
              <w:r w:rsidRPr="002E6277">
                <w:rPr>
                  <w:sz w:val="16"/>
                  <w:szCs w:val="16"/>
                  <w:lang w:val="en-US"/>
                  <w:rPrChange w:id="540" w:author="Mareike Ariaans" w:date="2020-06-23T16:35:00Z">
                    <w:rPr>
                      <w:sz w:val="20"/>
                      <w:szCs w:val="20"/>
                      <w:lang w:val="en-US"/>
                    </w:rPr>
                  </w:rPrChange>
                </w:rPr>
                <w:t>DK_NO</w:t>
              </w:r>
            </w:ins>
          </w:p>
          <w:p w14:paraId="0D558A1F"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41" w:author="Mareike Ariaans" w:date="2020-06-23T16:35:00Z"/>
                <w:sz w:val="16"/>
                <w:szCs w:val="16"/>
                <w:lang w:val="en-US"/>
                <w:rPrChange w:id="542" w:author="Mareike Ariaans" w:date="2020-06-23T16:35:00Z">
                  <w:rPr>
                    <w:ins w:id="543" w:author="Mareike Ariaans" w:date="2020-06-23T16:35:00Z"/>
                    <w:sz w:val="20"/>
                    <w:szCs w:val="20"/>
                    <w:lang w:val="en-US"/>
                  </w:rPr>
                </w:rPrChange>
              </w:rPr>
            </w:pPr>
            <w:ins w:id="544" w:author="Mareike Ariaans" w:date="2020-06-23T16:35:00Z">
              <w:r w:rsidRPr="002E6277">
                <w:rPr>
                  <w:sz w:val="16"/>
                  <w:szCs w:val="16"/>
                  <w:lang w:val="en-US"/>
                  <w:rPrChange w:id="545" w:author="Mareike Ariaans" w:date="2020-06-23T16:35:00Z">
                    <w:rPr>
                      <w:sz w:val="20"/>
                      <w:szCs w:val="20"/>
                      <w:lang w:val="en-US"/>
                    </w:rPr>
                  </w:rPrChange>
                </w:rPr>
                <w:t>DK_SE</w:t>
              </w:r>
            </w:ins>
          </w:p>
          <w:p w14:paraId="25A07B0A"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46" w:author="Mareike Ariaans" w:date="2020-06-23T16:35:00Z"/>
                <w:sz w:val="16"/>
                <w:szCs w:val="16"/>
                <w:lang w:val="en-US"/>
                <w:rPrChange w:id="547" w:author="Mareike Ariaans" w:date="2020-06-23T16:35:00Z">
                  <w:rPr>
                    <w:ins w:id="548" w:author="Mareike Ariaans" w:date="2020-06-23T16:35:00Z"/>
                    <w:sz w:val="20"/>
                    <w:szCs w:val="20"/>
                    <w:lang w:val="en-US"/>
                  </w:rPr>
                </w:rPrChange>
              </w:rPr>
            </w:pPr>
            <w:ins w:id="549" w:author="Mareike Ariaans" w:date="2020-06-23T16:35:00Z">
              <w:r w:rsidRPr="002E6277">
                <w:rPr>
                  <w:sz w:val="16"/>
                  <w:szCs w:val="16"/>
                  <w:lang w:val="en-US"/>
                  <w:rPrChange w:id="550" w:author="Mareike Ariaans" w:date="2020-06-23T16:35:00Z">
                    <w:rPr>
                      <w:sz w:val="20"/>
                      <w:szCs w:val="20"/>
                      <w:lang w:val="en-US"/>
                    </w:rPr>
                  </w:rPrChange>
                </w:rPr>
                <w:t>IE_NO</w:t>
              </w:r>
            </w:ins>
          </w:p>
          <w:p w14:paraId="189CF5D1"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51" w:author="Mareike Ariaans" w:date="2020-06-23T16:35:00Z"/>
                <w:sz w:val="16"/>
                <w:szCs w:val="16"/>
                <w:lang w:val="en-US"/>
                <w:rPrChange w:id="552" w:author="Mareike Ariaans" w:date="2020-06-23T16:35:00Z">
                  <w:rPr>
                    <w:ins w:id="553" w:author="Mareike Ariaans" w:date="2020-06-23T16:35:00Z"/>
                    <w:sz w:val="20"/>
                    <w:szCs w:val="20"/>
                    <w:lang w:val="en-US"/>
                  </w:rPr>
                </w:rPrChange>
              </w:rPr>
            </w:pPr>
            <w:ins w:id="554" w:author="Mareike Ariaans" w:date="2020-06-23T16:35:00Z">
              <w:r w:rsidRPr="002E6277">
                <w:rPr>
                  <w:sz w:val="16"/>
                  <w:szCs w:val="16"/>
                  <w:lang w:val="en-US"/>
                  <w:rPrChange w:id="555" w:author="Mareike Ariaans" w:date="2020-06-23T16:35:00Z">
                    <w:rPr>
                      <w:sz w:val="20"/>
                      <w:szCs w:val="20"/>
                      <w:lang w:val="en-US"/>
                    </w:rPr>
                  </w:rPrChange>
                </w:rPr>
                <w:t>IE_SE</w:t>
              </w:r>
            </w:ins>
          </w:p>
          <w:p w14:paraId="588F1BD4"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56" w:author="Mareike Ariaans" w:date="2020-06-23T16:35:00Z"/>
                <w:sz w:val="16"/>
                <w:szCs w:val="16"/>
                <w:lang w:val="en-US"/>
                <w:rPrChange w:id="557" w:author="Mareike Ariaans" w:date="2020-06-23T16:35:00Z">
                  <w:rPr>
                    <w:ins w:id="558" w:author="Mareike Ariaans" w:date="2020-06-23T16:35:00Z"/>
                    <w:sz w:val="20"/>
                    <w:szCs w:val="20"/>
                    <w:lang w:val="en-US"/>
                  </w:rPr>
                </w:rPrChange>
              </w:rPr>
            </w:pPr>
            <w:ins w:id="559" w:author="Mareike Ariaans" w:date="2020-06-23T16:35:00Z">
              <w:r w:rsidRPr="002E6277">
                <w:rPr>
                  <w:sz w:val="16"/>
                  <w:szCs w:val="16"/>
                  <w:lang w:val="en-US"/>
                  <w:rPrChange w:id="560" w:author="Mareike Ariaans" w:date="2020-06-23T16:35:00Z">
                    <w:rPr>
                      <w:sz w:val="20"/>
                      <w:szCs w:val="20"/>
                      <w:lang w:val="en-US"/>
                    </w:rPr>
                  </w:rPrChange>
                </w:rPr>
                <w:t>NO_SE</w:t>
              </w:r>
            </w:ins>
          </w:p>
        </w:tc>
        <w:tc>
          <w:tcPr>
            <w:tcW w:w="851" w:type="dxa"/>
            <w:shd w:val="clear" w:color="auto" w:fill="FFFFFF" w:themeFill="background1"/>
            <w:vAlign w:val="center"/>
          </w:tcPr>
          <w:p w14:paraId="052B8A1B"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61" w:author="Mareike Ariaans" w:date="2020-06-23T16:35:00Z"/>
                <w:sz w:val="16"/>
                <w:szCs w:val="16"/>
                <w:lang w:val="en-US"/>
                <w:rPrChange w:id="562" w:author="Mareike Ariaans" w:date="2020-06-23T16:35:00Z">
                  <w:rPr>
                    <w:ins w:id="563" w:author="Mareike Ariaans" w:date="2020-06-23T16:35:00Z"/>
                    <w:sz w:val="20"/>
                    <w:szCs w:val="20"/>
                    <w:lang w:val="en-US"/>
                  </w:rPr>
                </w:rPrChange>
              </w:rPr>
            </w:pPr>
          </w:p>
        </w:tc>
        <w:tc>
          <w:tcPr>
            <w:tcW w:w="850" w:type="dxa"/>
            <w:shd w:val="clear" w:color="auto" w:fill="FFFFFF" w:themeFill="background1"/>
            <w:vAlign w:val="center"/>
          </w:tcPr>
          <w:p w14:paraId="725DEB79" w14:textId="77777777" w:rsidR="002E6277" w:rsidRPr="002E6277" w:rsidRDefault="002E6277" w:rsidP="00AC77D4">
            <w:pPr>
              <w:jc w:val="both"/>
              <w:cnfStyle w:val="000000000000" w:firstRow="0" w:lastRow="0" w:firstColumn="0" w:lastColumn="0" w:oddVBand="0" w:evenVBand="0" w:oddHBand="0" w:evenHBand="0" w:firstRowFirstColumn="0" w:firstRowLastColumn="0" w:lastRowFirstColumn="0" w:lastRowLastColumn="0"/>
              <w:rPr>
                <w:ins w:id="564" w:author="Mareike Ariaans" w:date="2020-06-23T16:35:00Z"/>
                <w:sz w:val="16"/>
                <w:szCs w:val="16"/>
                <w:lang w:val="en-US"/>
                <w:rPrChange w:id="565" w:author="Mareike Ariaans" w:date="2020-06-23T16:35:00Z">
                  <w:rPr>
                    <w:ins w:id="566" w:author="Mareike Ariaans" w:date="2020-06-23T16:35:00Z"/>
                    <w:sz w:val="20"/>
                    <w:szCs w:val="20"/>
                    <w:lang w:val="en-US"/>
                  </w:rPr>
                </w:rPrChange>
              </w:rPr>
            </w:pPr>
            <w:ins w:id="567" w:author="Mareike Ariaans" w:date="2020-06-23T16:35:00Z">
              <w:r w:rsidRPr="002E6277">
                <w:rPr>
                  <w:sz w:val="16"/>
                  <w:szCs w:val="16"/>
                  <w:rPrChange w:id="568" w:author="Mareike Ariaans" w:date="2020-06-23T16:35:00Z">
                    <w:rPr>
                      <w:sz w:val="20"/>
                      <w:szCs w:val="20"/>
                    </w:rPr>
                  </w:rPrChange>
                </w:rPr>
                <w:t xml:space="preserve">FI_DE </w:t>
              </w:r>
            </w:ins>
          </w:p>
        </w:tc>
        <w:tc>
          <w:tcPr>
            <w:tcW w:w="993" w:type="dxa"/>
            <w:shd w:val="clear" w:color="auto" w:fill="FFFFFF" w:themeFill="background1"/>
            <w:vAlign w:val="center"/>
          </w:tcPr>
          <w:p w14:paraId="181F6D9B"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69" w:author="Mareike Ariaans" w:date="2020-06-23T16:35:00Z"/>
                <w:sz w:val="16"/>
                <w:szCs w:val="16"/>
                <w:lang w:val="en-US"/>
                <w:rPrChange w:id="570" w:author="Mareike Ariaans" w:date="2020-06-23T16:35:00Z">
                  <w:rPr>
                    <w:ins w:id="571" w:author="Mareike Ariaans" w:date="2020-06-23T16:35:00Z"/>
                    <w:sz w:val="20"/>
                    <w:szCs w:val="20"/>
                    <w:lang w:val="en-US"/>
                  </w:rPr>
                </w:rPrChange>
              </w:rPr>
            </w:pPr>
            <w:ins w:id="572" w:author="Mareike Ariaans" w:date="2020-06-23T16:35:00Z">
              <w:r w:rsidRPr="002E6277">
                <w:rPr>
                  <w:sz w:val="16"/>
                  <w:szCs w:val="16"/>
                  <w:lang w:val="en-US"/>
                  <w:rPrChange w:id="573" w:author="Mareike Ariaans" w:date="2020-06-23T16:35:00Z">
                    <w:rPr>
                      <w:sz w:val="20"/>
                      <w:szCs w:val="20"/>
                      <w:lang w:val="en-US"/>
                    </w:rPr>
                  </w:rPrChange>
                </w:rPr>
                <w:t>ES_US</w:t>
              </w:r>
            </w:ins>
          </w:p>
        </w:tc>
        <w:tc>
          <w:tcPr>
            <w:tcW w:w="1048" w:type="dxa"/>
            <w:shd w:val="clear" w:color="auto" w:fill="FFFFFF" w:themeFill="background1"/>
            <w:vAlign w:val="center"/>
          </w:tcPr>
          <w:p w14:paraId="08BC9579"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74" w:author="Mareike Ariaans" w:date="2020-06-23T16:35:00Z"/>
                <w:sz w:val="16"/>
                <w:szCs w:val="16"/>
                <w:lang w:val="en-US"/>
                <w:rPrChange w:id="575" w:author="Mareike Ariaans" w:date="2020-06-23T16:35:00Z">
                  <w:rPr>
                    <w:ins w:id="576" w:author="Mareike Ariaans" w:date="2020-06-23T16:35:00Z"/>
                    <w:sz w:val="20"/>
                    <w:szCs w:val="20"/>
                    <w:lang w:val="en-US"/>
                  </w:rPr>
                </w:rPrChange>
              </w:rPr>
            </w:pPr>
            <w:ins w:id="577" w:author="Mareike Ariaans" w:date="2020-06-23T16:35:00Z">
              <w:r w:rsidRPr="002E6277">
                <w:rPr>
                  <w:sz w:val="16"/>
                  <w:szCs w:val="16"/>
                  <w:lang w:val="en-US"/>
                  <w:rPrChange w:id="578" w:author="Mareike Ariaans" w:date="2020-06-23T16:35:00Z">
                    <w:rPr>
                      <w:sz w:val="20"/>
                      <w:szCs w:val="20"/>
                      <w:lang w:val="en-US"/>
                    </w:rPr>
                  </w:rPrChange>
                </w:rPr>
                <w:t>JP_KR</w:t>
              </w:r>
            </w:ins>
          </w:p>
        </w:tc>
        <w:tc>
          <w:tcPr>
            <w:tcW w:w="824" w:type="dxa"/>
            <w:shd w:val="clear" w:color="auto" w:fill="FFFFFF" w:themeFill="background1"/>
            <w:vAlign w:val="center"/>
          </w:tcPr>
          <w:p w14:paraId="45BF0558"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79" w:author="Mareike Ariaans" w:date="2020-06-23T16:35:00Z"/>
                <w:sz w:val="16"/>
                <w:szCs w:val="16"/>
                <w:lang w:val="en-US"/>
                <w:rPrChange w:id="580" w:author="Mareike Ariaans" w:date="2020-06-23T16:35:00Z">
                  <w:rPr>
                    <w:ins w:id="581" w:author="Mareike Ariaans" w:date="2020-06-23T16:35:00Z"/>
                    <w:sz w:val="20"/>
                    <w:szCs w:val="20"/>
                    <w:lang w:val="en-US"/>
                  </w:rPr>
                </w:rPrChange>
              </w:rPr>
            </w:pPr>
          </w:p>
        </w:tc>
        <w:tc>
          <w:tcPr>
            <w:tcW w:w="850" w:type="dxa"/>
            <w:shd w:val="clear" w:color="auto" w:fill="FFFFFF" w:themeFill="background1"/>
            <w:vAlign w:val="center"/>
          </w:tcPr>
          <w:p w14:paraId="4C3CD843" w14:textId="77777777" w:rsidR="002E6277" w:rsidRPr="002E6277" w:rsidRDefault="002E6277" w:rsidP="00AC77D4">
            <w:pPr>
              <w:jc w:val="center"/>
              <w:cnfStyle w:val="000000000000" w:firstRow="0" w:lastRow="0" w:firstColumn="0" w:lastColumn="0" w:oddVBand="0" w:evenVBand="0" w:oddHBand="0" w:evenHBand="0" w:firstRowFirstColumn="0" w:firstRowLastColumn="0" w:lastRowFirstColumn="0" w:lastRowLastColumn="0"/>
              <w:rPr>
                <w:ins w:id="582" w:author="Mareike Ariaans" w:date="2020-06-23T16:35:00Z"/>
                <w:sz w:val="16"/>
                <w:szCs w:val="16"/>
                <w:lang w:val="en-US"/>
                <w:rPrChange w:id="583" w:author="Mareike Ariaans" w:date="2020-06-23T16:35:00Z">
                  <w:rPr>
                    <w:ins w:id="584" w:author="Mareike Ariaans" w:date="2020-06-23T16:35:00Z"/>
                    <w:sz w:val="20"/>
                    <w:szCs w:val="20"/>
                    <w:lang w:val="en-US"/>
                  </w:rPr>
                </w:rPrChange>
              </w:rPr>
            </w:pPr>
          </w:p>
        </w:tc>
      </w:tr>
      <w:tr w:rsidR="002E6277" w:rsidRPr="007A31D0" w14:paraId="1CD166CA" w14:textId="77777777" w:rsidTr="00AC77D4">
        <w:trPr>
          <w:cnfStyle w:val="000000100000" w:firstRow="0" w:lastRow="0" w:firstColumn="0" w:lastColumn="0" w:oddVBand="0" w:evenVBand="0" w:oddHBand="1" w:evenHBand="0" w:firstRowFirstColumn="0" w:firstRowLastColumn="0" w:lastRowFirstColumn="0" w:lastRowLastColumn="0"/>
          <w:trHeight w:val="283"/>
          <w:ins w:id="585" w:author="Mareike Ariaans" w:date="2020-06-23T16:35:00Z"/>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453E1C1E" w14:textId="77777777" w:rsidR="002E6277" w:rsidRPr="002E6277" w:rsidRDefault="002E6277" w:rsidP="00AC77D4">
            <w:pPr>
              <w:spacing w:line="276" w:lineRule="auto"/>
              <w:rPr>
                <w:ins w:id="586" w:author="Mareike Ariaans" w:date="2020-06-23T16:35:00Z"/>
                <w:b w:val="0"/>
                <w:bCs w:val="0"/>
                <w:caps w:val="0"/>
                <w:sz w:val="16"/>
                <w:szCs w:val="16"/>
                <w:lang w:val="en-US"/>
                <w:rPrChange w:id="587" w:author="Mareike Ariaans" w:date="2020-06-23T16:35:00Z">
                  <w:rPr>
                    <w:ins w:id="588" w:author="Mareike Ariaans" w:date="2020-06-23T16:35:00Z"/>
                    <w:b w:val="0"/>
                    <w:bCs w:val="0"/>
                    <w:caps w:val="0"/>
                    <w:sz w:val="20"/>
                    <w:szCs w:val="20"/>
                    <w:lang w:val="en-US"/>
                  </w:rPr>
                </w:rPrChange>
              </w:rPr>
            </w:pPr>
            <w:ins w:id="589" w:author="Mareike Ariaans" w:date="2020-06-23T16:35:00Z">
              <w:r w:rsidRPr="002E6277">
                <w:rPr>
                  <w:sz w:val="16"/>
                  <w:szCs w:val="16"/>
                  <w:lang w:val="en-US"/>
                  <w:rPrChange w:id="590" w:author="Mareike Ariaans" w:date="2020-06-23T16:35:00Z">
                    <w:rPr>
                      <w:sz w:val="20"/>
                      <w:szCs w:val="20"/>
                      <w:lang w:val="en-US"/>
                    </w:rPr>
                  </w:rPrChange>
                </w:rPr>
                <w:t>Number of ties in full cluster</w:t>
              </w:r>
            </w:ins>
          </w:p>
        </w:tc>
        <w:tc>
          <w:tcPr>
            <w:tcW w:w="993" w:type="dxa"/>
            <w:tcBorders>
              <w:left w:val="nil"/>
              <w:bottom w:val="single" w:sz="12" w:space="0" w:color="auto"/>
            </w:tcBorders>
            <w:shd w:val="clear" w:color="auto" w:fill="FFFFFF" w:themeFill="background1"/>
            <w:vAlign w:val="center"/>
          </w:tcPr>
          <w:p w14:paraId="7AC992BF"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591" w:author="Mareike Ariaans" w:date="2020-06-23T16:35:00Z"/>
                <w:sz w:val="16"/>
                <w:szCs w:val="16"/>
                <w:lang w:val="en-US"/>
                <w:rPrChange w:id="592" w:author="Mareike Ariaans" w:date="2020-06-23T16:35:00Z">
                  <w:rPr>
                    <w:ins w:id="593" w:author="Mareike Ariaans" w:date="2020-06-23T16:35:00Z"/>
                    <w:sz w:val="20"/>
                    <w:szCs w:val="20"/>
                    <w:lang w:val="en-US"/>
                  </w:rPr>
                </w:rPrChange>
              </w:rPr>
            </w:pPr>
            <w:ins w:id="594" w:author="Mareike Ariaans" w:date="2020-06-23T16:35:00Z">
              <w:r w:rsidRPr="002E6277">
                <w:rPr>
                  <w:sz w:val="16"/>
                  <w:szCs w:val="16"/>
                  <w:lang w:val="en-US"/>
                  <w:rPrChange w:id="595" w:author="Mareike Ariaans" w:date="2020-06-23T16:35:00Z">
                    <w:rPr>
                      <w:sz w:val="20"/>
                      <w:szCs w:val="20"/>
                      <w:lang w:val="en-US"/>
                    </w:rPr>
                  </w:rPrChange>
                </w:rPr>
                <w:t>10_10</w:t>
              </w:r>
            </w:ins>
          </w:p>
        </w:tc>
        <w:tc>
          <w:tcPr>
            <w:tcW w:w="850" w:type="dxa"/>
            <w:tcBorders>
              <w:bottom w:val="single" w:sz="12" w:space="0" w:color="auto"/>
            </w:tcBorders>
            <w:shd w:val="clear" w:color="auto" w:fill="FFFFFF" w:themeFill="background1"/>
            <w:vAlign w:val="center"/>
          </w:tcPr>
          <w:p w14:paraId="220FA026"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596" w:author="Mareike Ariaans" w:date="2020-06-23T16:35:00Z"/>
                <w:sz w:val="16"/>
                <w:szCs w:val="16"/>
                <w:lang w:val="en-US"/>
                <w:rPrChange w:id="597" w:author="Mareike Ariaans" w:date="2020-06-23T16:35:00Z">
                  <w:rPr>
                    <w:ins w:id="598" w:author="Mareike Ariaans" w:date="2020-06-23T16:35:00Z"/>
                    <w:sz w:val="20"/>
                    <w:szCs w:val="20"/>
                    <w:lang w:val="en-US"/>
                  </w:rPr>
                </w:rPrChange>
              </w:rPr>
            </w:pPr>
            <w:ins w:id="599" w:author="Mareike Ariaans" w:date="2020-06-23T16:35:00Z">
              <w:r w:rsidRPr="002E6277">
                <w:rPr>
                  <w:sz w:val="16"/>
                  <w:szCs w:val="16"/>
                  <w:lang w:val="en-US"/>
                  <w:rPrChange w:id="600" w:author="Mareike Ariaans" w:date="2020-06-23T16:35:00Z">
                    <w:rPr>
                      <w:sz w:val="20"/>
                      <w:szCs w:val="20"/>
                      <w:lang w:val="en-US"/>
                    </w:rPr>
                  </w:rPrChange>
                </w:rPr>
                <w:t>3_3</w:t>
              </w:r>
            </w:ins>
          </w:p>
        </w:tc>
        <w:tc>
          <w:tcPr>
            <w:tcW w:w="992" w:type="dxa"/>
            <w:tcBorders>
              <w:bottom w:val="single" w:sz="12" w:space="0" w:color="auto"/>
            </w:tcBorders>
            <w:shd w:val="clear" w:color="auto" w:fill="FFFFFF" w:themeFill="background1"/>
            <w:vAlign w:val="center"/>
          </w:tcPr>
          <w:p w14:paraId="4C7FA7E6"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01" w:author="Mareike Ariaans" w:date="2020-06-23T16:35:00Z"/>
                <w:sz w:val="16"/>
                <w:szCs w:val="16"/>
                <w:lang w:val="en-US"/>
                <w:rPrChange w:id="602" w:author="Mareike Ariaans" w:date="2020-06-23T16:35:00Z">
                  <w:rPr>
                    <w:ins w:id="603" w:author="Mareike Ariaans" w:date="2020-06-23T16:35:00Z"/>
                    <w:sz w:val="20"/>
                    <w:szCs w:val="20"/>
                    <w:lang w:val="en-US"/>
                  </w:rPr>
                </w:rPrChange>
              </w:rPr>
            </w:pPr>
            <w:ins w:id="604" w:author="Mareike Ariaans" w:date="2020-06-23T16:35:00Z">
              <w:r w:rsidRPr="002E6277">
                <w:rPr>
                  <w:sz w:val="16"/>
                  <w:szCs w:val="16"/>
                  <w:lang w:val="en-US"/>
                  <w:rPrChange w:id="605" w:author="Mareike Ariaans" w:date="2020-06-23T16:35:00Z">
                    <w:rPr>
                      <w:sz w:val="20"/>
                      <w:szCs w:val="20"/>
                      <w:lang w:val="en-US"/>
                    </w:rPr>
                  </w:rPrChange>
                </w:rPr>
                <w:t>6_6</w:t>
              </w:r>
            </w:ins>
          </w:p>
        </w:tc>
        <w:tc>
          <w:tcPr>
            <w:tcW w:w="851" w:type="dxa"/>
            <w:tcBorders>
              <w:bottom w:val="single" w:sz="12" w:space="0" w:color="auto"/>
            </w:tcBorders>
            <w:shd w:val="clear" w:color="auto" w:fill="FFFFFF" w:themeFill="background1"/>
            <w:vAlign w:val="center"/>
          </w:tcPr>
          <w:p w14:paraId="5858F11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06" w:author="Mareike Ariaans" w:date="2020-06-23T16:35:00Z"/>
                <w:sz w:val="16"/>
                <w:szCs w:val="16"/>
                <w:lang w:val="en-US"/>
                <w:rPrChange w:id="607" w:author="Mareike Ariaans" w:date="2020-06-23T16:35:00Z">
                  <w:rPr>
                    <w:ins w:id="608" w:author="Mareike Ariaans" w:date="2020-06-23T16:35:00Z"/>
                    <w:sz w:val="20"/>
                    <w:szCs w:val="20"/>
                    <w:lang w:val="en-US"/>
                  </w:rPr>
                </w:rPrChange>
              </w:rPr>
            </w:pPr>
          </w:p>
        </w:tc>
        <w:tc>
          <w:tcPr>
            <w:tcW w:w="850" w:type="dxa"/>
            <w:tcBorders>
              <w:bottom w:val="single" w:sz="12" w:space="0" w:color="auto"/>
            </w:tcBorders>
            <w:shd w:val="clear" w:color="auto" w:fill="FFFFFF" w:themeFill="background1"/>
            <w:vAlign w:val="center"/>
          </w:tcPr>
          <w:p w14:paraId="672573E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09" w:author="Mareike Ariaans" w:date="2020-06-23T16:35:00Z"/>
                <w:sz w:val="16"/>
                <w:szCs w:val="16"/>
                <w:lang w:val="en-US"/>
                <w:rPrChange w:id="610" w:author="Mareike Ariaans" w:date="2020-06-23T16:35:00Z">
                  <w:rPr>
                    <w:ins w:id="611" w:author="Mareike Ariaans" w:date="2020-06-23T16:35:00Z"/>
                    <w:sz w:val="20"/>
                    <w:szCs w:val="20"/>
                    <w:lang w:val="en-US"/>
                  </w:rPr>
                </w:rPrChange>
              </w:rPr>
            </w:pPr>
            <w:ins w:id="612" w:author="Mareike Ariaans" w:date="2020-06-23T16:35:00Z">
              <w:r w:rsidRPr="002E6277">
                <w:rPr>
                  <w:sz w:val="16"/>
                  <w:szCs w:val="16"/>
                  <w:lang w:val="en-US"/>
                  <w:rPrChange w:id="613" w:author="Mareike Ariaans" w:date="2020-06-23T16:35:00Z">
                    <w:rPr>
                      <w:sz w:val="20"/>
                      <w:szCs w:val="20"/>
                      <w:lang w:val="en-US"/>
                    </w:rPr>
                  </w:rPrChange>
                </w:rPr>
                <w:t>1_1</w:t>
              </w:r>
            </w:ins>
          </w:p>
        </w:tc>
        <w:tc>
          <w:tcPr>
            <w:tcW w:w="993" w:type="dxa"/>
            <w:tcBorders>
              <w:bottom w:val="single" w:sz="12" w:space="0" w:color="auto"/>
            </w:tcBorders>
            <w:shd w:val="clear" w:color="auto" w:fill="FFFFFF" w:themeFill="background1"/>
            <w:vAlign w:val="center"/>
          </w:tcPr>
          <w:p w14:paraId="22DBD3B0"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14" w:author="Mareike Ariaans" w:date="2020-06-23T16:35:00Z"/>
                <w:sz w:val="16"/>
                <w:szCs w:val="16"/>
                <w:lang w:val="en-US"/>
                <w:rPrChange w:id="615" w:author="Mareike Ariaans" w:date="2020-06-23T16:35:00Z">
                  <w:rPr>
                    <w:ins w:id="616" w:author="Mareike Ariaans" w:date="2020-06-23T16:35:00Z"/>
                    <w:sz w:val="20"/>
                    <w:szCs w:val="20"/>
                    <w:lang w:val="en-US"/>
                  </w:rPr>
                </w:rPrChange>
              </w:rPr>
            </w:pPr>
            <w:ins w:id="617" w:author="Mareike Ariaans" w:date="2020-06-23T16:35:00Z">
              <w:r w:rsidRPr="002E6277">
                <w:rPr>
                  <w:sz w:val="16"/>
                  <w:szCs w:val="16"/>
                  <w:lang w:val="en-US"/>
                  <w:rPrChange w:id="618" w:author="Mareike Ariaans" w:date="2020-06-23T16:35:00Z">
                    <w:rPr>
                      <w:sz w:val="20"/>
                      <w:szCs w:val="20"/>
                      <w:lang w:val="en-US"/>
                    </w:rPr>
                  </w:rPrChange>
                </w:rPr>
                <w:t>9_10</w:t>
              </w:r>
            </w:ins>
          </w:p>
        </w:tc>
        <w:tc>
          <w:tcPr>
            <w:tcW w:w="1048" w:type="dxa"/>
            <w:tcBorders>
              <w:bottom w:val="single" w:sz="12" w:space="0" w:color="auto"/>
            </w:tcBorders>
            <w:shd w:val="clear" w:color="auto" w:fill="FFFFFF" w:themeFill="background1"/>
            <w:vAlign w:val="center"/>
          </w:tcPr>
          <w:p w14:paraId="6654C2F4"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19" w:author="Mareike Ariaans" w:date="2020-06-23T16:35:00Z"/>
                <w:sz w:val="16"/>
                <w:szCs w:val="16"/>
                <w:lang w:val="en-US"/>
                <w:rPrChange w:id="620" w:author="Mareike Ariaans" w:date="2020-06-23T16:35:00Z">
                  <w:rPr>
                    <w:ins w:id="621" w:author="Mareike Ariaans" w:date="2020-06-23T16:35:00Z"/>
                    <w:sz w:val="20"/>
                    <w:szCs w:val="20"/>
                    <w:lang w:val="en-US"/>
                  </w:rPr>
                </w:rPrChange>
              </w:rPr>
            </w:pPr>
            <w:ins w:id="622" w:author="Mareike Ariaans" w:date="2020-06-23T16:35:00Z">
              <w:r w:rsidRPr="002E6277">
                <w:rPr>
                  <w:sz w:val="16"/>
                  <w:szCs w:val="16"/>
                  <w:lang w:val="en-US"/>
                  <w:rPrChange w:id="623" w:author="Mareike Ariaans" w:date="2020-06-23T16:35:00Z">
                    <w:rPr>
                      <w:sz w:val="20"/>
                      <w:szCs w:val="20"/>
                      <w:lang w:val="en-US"/>
                    </w:rPr>
                  </w:rPrChange>
                </w:rPr>
                <w:t>1_1</w:t>
              </w:r>
            </w:ins>
          </w:p>
        </w:tc>
        <w:tc>
          <w:tcPr>
            <w:tcW w:w="824" w:type="dxa"/>
            <w:tcBorders>
              <w:bottom w:val="single" w:sz="12" w:space="0" w:color="auto"/>
            </w:tcBorders>
            <w:shd w:val="clear" w:color="auto" w:fill="FFFFFF" w:themeFill="background1"/>
            <w:vAlign w:val="center"/>
          </w:tcPr>
          <w:p w14:paraId="5CC7F76F"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24" w:author="Mareike Ariaans" w:date="2020-06-23T16:35:00Z"/>
                <w:sz w:val="16"/>
                <w:szCs w:val="16"/>
                <w:lang w:val="en-US"/>
                <w:rPrChange w:id="625" w:author="Mareike Ariaans" w:date="2020-06-23T16:35:00Z">
                  <w:rPr>
                    <w:ins w:id="626" w:author="Mareike Ariaans" w:date="2020-06-23T16:35:00Z"/>
                    <w:sz w:val="20"/>
                    <w:szCs w:val="20"/>
                    <w:lang w:val="en-US"/>
                  </w:rPr>
                </w:rPrChange>
              </w:rPr>
            </w:pPr>
          </w:p>
        </w:tc>
        <w:tc>
          <w:tcPr>
            <w:tcW w:w="850" w:type="dxa"/>
            <w:tcBorders>
              <w:bottom w:val="single" w:sz="12" w:space="0" w:color="auto"/>
            </w:tcBorders>
            <w:shd w:val="clear" w:color="auto" w:fill="FFFFFF" w:themeFill="background1"/>
            <w:vAlign w:val="center"/>
          </w:tcPr>
          <w:p w14:paraId="7E6C53A2" w14:textId="77777777" w:rsidR="002E6277" w:rsidRPr="002E6277" w:rsidRDefault="002E6277" w:rsidP="00AC77D4">
            <w:pPr>
              <w:jc w:val="center"/>
              <w:cnfStyle w:val="000000100000" w:firstRow="0" w:lastRow="0" w:firstColumn="0" w:lastColumn="0" w:oddVBand="0" w:evenVBand="0" w:oddHBand="1" w:evenHBand="0" w:firstRowFirstColumn="0" w:firstRowLastColumn="0" w:lastRowFirstColumn="0" w:lastRowLastColumn="0"/>
              <w:rPr>
                <w:ins w:id="627" w:author="Mareike Ariaans" w:date="2020-06-23T16:35:00Z"/>
                <w:sz w:val="16"/>
                <w:szCs w:val="16"/>
                <w:lang w:val="en-US"/>
                <w:rPrChange w:id="628" w:author="Mareike Ariaans" w:date="2020-06-23T16:35:00Z">
                  <w:rPr>
                    <w:ins w:id="629" w:author="Mareike Ariaans" w:date="2020-06-23T16:35:00Z"/>
                    <w:sz w:val="20"/>
                    <w:szCs w:val="20"/>
                    <w:lang w:val="en-US"/>
                  </w:rPr>
                </w:rPrChange>
              </w:rPr>
            </w:pPr>
            <w:ins w:id="630" w:author="Mareike Ariaans" w:date="2020-06-23T16:35:00Z">
              <w:r w:rsidRPr="002E6277">
                <w:rPr>
                  <w:sz w:val="16"/>
                  <w:szCs w:val="16"/>
                  <w:lang w:val="en-US"/>
                  <w:rPrChange w:id="631" w:author="Mareike Ariaans" w:date="2020-06-23T16:35:00Z">
                    <w:rPr>
                      <w:sz w:val="20"/>
                      <w:szCs w:val="20"/>
                      <w:lang w:val="en-US"/>
                    </w:rPr>
                  </w:rPrChange>
                </w:rPr>
                <w:t>1_1</w:t>
              </w:r>
            </w:ins>
          </w:p>
        </w:tc>
      </w:tr>
    </w:tbl>
    <w:p w14:paraId="501BC8DD" w14:textId="77777777" w:rsidR="00D67B4C" w:rsidRDefault="00D67B4C" w:rsidP="002A4B22">
      <w:pPr>
        <w:spacing w:after="160" w:line="259" w:lineRule="auto"/>
        <w:rPr>
          <w:rFonts w:eastAsiaTheme="minorHAnsi"/>
          <w:iCs/>
          <w:color w:val="auto"/>
          <w:szCs w:val="18"/>
          <w:lang w:val="en-US"/>
        </w:rPr>
      </w:pPr>
    </w:p>
    <w:p w14:paraId="5956AB20" w14:textId="77777777" w:rsidR="00CB225A" w:rsidRDefault="00AC77D4">
      <w:pPr>
        <w:spacing w:after="160" w:line="360" w:lineRule="auto"/>
        <w:jc w:val="both"/>
        <w:rPr>
          <w:ins w:id="632" w:author="Mareike Ariaans" w:date="2020-06-24T11:18:00Z"/>
          <w:rFonts w:eastAsiaTheme="minorHAnsi"/>
          <w:iCs/>
          <w:color w:val="auto"/>
          <w:szCs w:val="18"/>
          <w:lang w:val="en-US"/>
        </w:rPr>
        <w:pPrChange w:id="633" w:author="Mareike Ariaans" w:date="2020-06-24T10:50:00Z">
          <w:pPr>
            <w:spacing w:after="160" w:line="259" w:lineRule="auto"/>
            <w:jc w:val="center"/>
          </w:pPr>
        </w:pPrChange>
      </w:pPr>
      <w:ins w:id="634" w:author="Mareike Ariaans" w:date="2020-06-24T10:50:00Z">
        <w:r w:rsidRPr="00AC77D4">
          <w:rPr>
            <w:rFonts w:eastAsiaTheme="minorHAnsi"/>
            <w:iCs/>
            <w:color w:val="auto"/>
            <w:szCs w:val="18"/>
            <w:lang w:val="en-US"/>
            <w:rPrChange w:id="635" w:author="Mareike Ariaans" w:date="2020-06-24T10:50:00Z">
              <w:rPr>
                <w:rFonts w:eastAsiaTheme="minorHAnsi"/>
                <w:iCs/>
                <w:color w:val="auto"/>
                <w:szCs w:val="18"/>
                <w:highlight w:val="yellow"/>
                <w:lang w:val="en-US"/>
              </w:rPr>
            </w:rPrChange>
          </w:rPr>
          <w:t>A</w:t>
        </w:r>
        <w:r>
          <w:rPr>
            <w:rFonts w:eastAsiaTheme="minorHAnsi"/>
            <w:iCs/>
            <w:color w:val="auto"/>
            <w:szCs w:val="18"/>
            <w:lang w:val="en-US"/>
          </w:rPr>
          <w:t xml:space="preserve"> solution of nine clusters, with several small clusters</w:t>
        </w:r>
      </w:ins>
      <w:ins w:id="636" w:author="Mareike Ariaans" w:date="2020-06-24T10:58:00Z">
        <w:r>
          <w:rPr>
            <w:rFonts w:eastAsiaTheme="minorHAnsi"/>
            <w:iCs/>
            <w:color w:val="auto"/>
            <w:szCs w:val="18"/>
            <w:lang w:val="en-US"/>
          </w:rPr>
          <w:t xml:space="preserve"> might not be feasible for</w:t>
        </w:r>
      </w:ins>
      <w:ins w:id="637" w:author="Mareike Ariaans" w:date="2020-06-24T10:59:00Z">
        <w:r>
          <w:rPr>
            <w:rFonts w:eastAsiaTheme="minorHAnsi"/>
            <w:iCs/>
            <w:color w:val="auto"/>
            <w:szCs w:val="18"/>
            <w:lang w:val="en-US"/>
          </w:rPr>
          <w:t xml:space="preserve"> most purposes. Hence, the clusters can be condensed based on their partial membership</w:t>
        </w:r>
      </w:ins>
      <w:ins w:id="638" w:author="Mareike Ariaans" w:date="2020-06-24T11:00:00Z">
        <w:r>
          <w:rPr>
            <w:rFonts w:eastAsiaTheme="minorHAnsi"/>
            <w:iCs/>
            <w:color w:val="auto"/>
            <w:szCs w:val="18"/>
            <w:lang w:val="en-US"/>
          </w:rPr>
          <w:t xml:space="preserve">s. </w:t>
        </w:r>
        <w:r w:rsidR="00F54FBA">
          <w:rPr>
            <w:rFonts w:eastAsiaTheme="minorHAnsi"/>
            <w:iCs/>
            <w:color w:val="auto"/>
            <w:szCs w:val="18"/>
            <w:lang w:val="en-US"/>
          </w:rPr>
          <w:t>Figure 1 show</w:t>
        </w:r>
      </w:ins>
      <w:ins w:id="639" w:author="Mareike Ariaans" w:date="2020-06-24T11:15:00Z">
        <w:r w:rsidR="00CB225A">
          <w:rPr>
            <w:rFonts w:eastAsiaTheme="minorHAnsi"/>
            <w:iCs/>
            <w:color w:val="auto"/>
            <w:szCs w:val="18"/>
            <w:lang w:val="en-US"/>
          </w:rPr>
          <w:t>s</w:t>
        </w:r>
      </w:ins>
      <w:ins w:id="640" w:author="Mareike Ariaans" w:date="2020-06-24T11:00:00Z">
        <w:r w:rsidR="00F54FBA">
          <w:rPr>
            <w:rFonts w:eastAsiaTheme="minorHAnsi"/>
            <w:iCs/>
            <w:color w:val="auto"/>
            <w:szCs w:val="18"/>
            <w:lang w:val="en-US"/>
          </w:rPr>
          <w:t xml:space="preserve"> g</w:t>
        </w:r>
        <w:r w:rsidR="00CB225A">
          <w:rPr>
            <w:rFonts w:eastAsiaTheme="minorHAnsi"/>
            <w:iCs/>
            <w:color w:val="auto"/>
            <w:szCs w:val="18"/>
            <w:lang w:val="en-US"/>
          </w:rPr>
          <w:t>raphically four distinct groups.</w:t>
        </w:r>
      </w:ins>
      <w:ins w:id="641" w:author="Mareike Ariaans" w:date="2020-06-24T11:15:00Z">
        <w:r w:rsidR="00CB225A">
          <w:rPr>
            <w:rFonts w:eastAsiaTheme="minorHAnsi"/>
            <w:iCs/>
            <w:color w:val="auto"/>
            <w:szCs w:val="18"/>
            <w:lang w:val="en-US"/>
          </w:rPr>
          <w:t xml:space="preserve"> Each country in those four clusters</w:t>
        </w:r>
      </w:ins>
      <w:ins w:id="642" w:author="Mareike Ariaans" w:date="2020-06-24T11:00:00Z">
        <w:r w:rsidR="00F54FBA">
          <w:rPr>
            <w:rFonts w:eastAsiaTheme="minorHAnsi"/>
            <w:iCs/>
            <w:color w:val="auto"/>
            <w:szCs w:val="18"/>
            <w:lang w:val="en-US"/>
          </w:rPr>
          <w:t xml:space="preserve"> </w:t>
        </w:r>
        <w:r w:rsidR="00F54FBA">
          <w:rPr>
            <w:rFonts w:eastAsiaTheme="minorHAnsi"/>
            <w:iCs/>
            <w:color w:val="auto"/>
            <w:szCs w:val="18"/>
            <w:lang w:val="en-US"/>
          </w:rPr>
          <w:lastRenderedPageBreak/>
          <w:t>can</w:t>
        </w:r>
      </w:ins>
      <w:ins w:id="643" w:author="Mareike Ariaans" w:date="2020-06-24T11:16:00Z">
        <w:r w:rsidR="00CB225A">
          <w:rPr>
            <w:rFonts w:eastAsiaTheme="minorHAnsi"/>
            <w:iCs/>
            <w:color w:val="auto"/>
            <w:szCs w:val="18"/>
            <w:lang w:val="en-US"/>
          </w:rPr>
          <w:t>not</w:t>
        </w:r>
      </w:ins>
      <w:ins w:id="644" w:author="Mareike Ariaans" w:date="2020-06-24T11:00:00Z">
        <w:r w:rsidR="00F54FBA">
          <w:rPr>
            <w:rFonts w:eastAsiaTheme="minorHAnsi"/>
            <w:iCs/>
            <w:color w:val="auto"/>
            <w:szCs w:val="18"/>
            <w:lang w:val="en-US"/>
          </w:rPr>
          <w:t xml:space="preserve"> be found together in </w:t>
        </w:r>
      </w:ins>
      <w:ins w:id="645" w:author="Mareike Ariaans" w:date="2020-06-24T11:16:00Z">
        <w:r w:rsidR="00CB225A">
          <w:rPr>
            <w:rFonts w:eastAsiaTheme="minorHAnsi"/>
            <w:iCs/>
            <w:color w:val="auto"/>
            <w:szCs w:val="18"/>
            <w:lang w:val="en-US"/>
          </w:rPr>
          <w:t xml:space="preserve">more than </w:t>
        </w:r>
      </w:ins>
      <w:ins w:id="646" w:author="Mareike Ariaans" w:date="2020-06-24T11:00:00Z">
        <w:r w:rsidR="00F54FBA">
          <w:rPr>
            <w:rFonts w:eastAsiaTheme="minorHAnsi"/>
            <w:iCs/>
            <w:color w:val="auto"/>
            <w:szCs w:val="18"/>
            <w:lang w:val="en-US"/>
          </w:rPr>
          <w:t>50</w:t>
        </w:r>
      </w:ins>
      <w:ins w:id="647" w:author="Mareike Ariaans" w:date="2020-06-24T11:02:00Z">
        <w:r w:rsidR="00F54FBA">
          <w:rPr>
            <w:rFonts w:eastAsiaTheme="minorHAnsi"/>
            <w:iCs/>
            <w:color w:val="auto"/>
            <w:szCs w:val="18"/>
            <w:lang w:val="en-US"/>
          </w:rPr>
          <w:t>% of all cluster solutions</w:t>
        </w:r>
      </w:ins>
      <w:ins w:id="648" w:author="Mareike Ariaans" w:date="2020-06-24T11:17:00Z">
        <w:r w:rsidR="00CB225A">
          <w:rPr>
            <w:rFonts w:eastAsiaTheme="minorHAnsi"/>
            <w:iCs/>
            <w:color w:val="auto"/>
            <w:szCs w:val="18"/>
            <w:lang w:val="en-US"/>
          </w:rPr>
          <w:t xml:space="preserve"> with a country of </w:t>
        </w:r>
        <w:proofErr w:type="spellStart"/>
        <w:proofErr w:type="gramStart"/>
        <w:r w:rsidR="00CB225A">
          <w:rPr>
            <w:rFonts w:eastAsiaTheme="minorHAnsi"/>
            <w:iCs/>
            <w:color w:val="auto"/>
            <w:szCs w:val="18"/>
            <w:lang w:val="en-US"/>
          </w:rPr>
          <w:t>an other</w:t>
        </w:r>
        <w:proofErr w:type="spellEnd"/>
        <w:proofErr w:type="gramEnd"/>
        <w:r w:rsidR="00CB225A">
          <w:rPr>
            <w:rFonts w:eastAsiaTheme="minorHAnsi"/>
            <w:iCs/>
            <w:color w:val="auto"/>
            <w:szCs w:val="18"/>
            <w:lang w:val="en-US"/>
          </w:rPr>
          <w:t xml:space="preserve"> cluster</w:t>
        </w:r>
      </w:ins>
      <w:ins w:id="649" w:author="Mareike Ariaans" w:date="2020-06-24T11:02:00Z">
        <w:r w:rsidR="00F54FBA">
          <w:rPr>
            <w:rFonts w:eastAsiaTheme="minorHAnsi"/>
            <w:iCs/>
            <w:color w:val="auto"/>
            <w:szCs w:val="18"/>
            <w:lang w:val="en-US"/>
          </w:rPr>
          <w:t>.</w:t>
        </w:r>
      </w:ins>
      <w:ins w:id="650" w:author="Mareike Ariaans" w:date="2020-06-24T11:17:00Z">
        <w:r w:rsidR="00CB225A">
          <w:rPr>
            <w:rFonts w:eastAsiaTheme="minorHAnsi"/>
            <w:iCs/>
            <w:color w:val="auto"/>
            <w:szCs w:val="18"/>
            <w:lang w:val="en-US"/>
          </w:rPr>
          <w:t xml:space="preserve"> This shows that the four clusters are distinct from each other.</w:t>
        </w:r>
      </w:ins>
    </w:p>
    <w:p w14:paraId="0CC36CC5" w14:textId="22FC153A" w:rsidR="008447C6" w:rsidRDefault="00CB225A">
      <w:pPr>
        <w:spacing w:after="160" w:line="360" w:lineRule="auto"/>
        <w:jc w:val="both"/>
        <w:rPr>
          <w:ins w:id="651" w:author="Mareike Ariaans" w:date="2020-06-24T11:20:00Z"/>
          <w:rFonts w:eastAsiaTheme="minorHAnsi"/>
          <w:iCs/>
          <w:color w:val="auto"/>
          <w:szCs w:val="18"/>
          <w:lang w:val="en-US"/>
        </w:rPr>
        <w:pPrChange w:id="652" w:author="Mareike Ariaans" w:date="2020-06-24T10:50:00Z">
          <w:pPr>
            <w:spacing w:after="160" w:line="259" w:lineRule="auto"/>
            <w:jc w:val="center"/>
          </w:pPr>
        </w:pPrChange>
      </w:pPr>
      <w:ins w:id="653" w:author="Mareike Ariaans" w:date="2020-06-24T11:18:00Z">
        <w:r>
          <w:rPr>
            <w:rFonts w:eastAsiaTheme="minorHAnsi"/>
            <w:iCs/>
            <w:color w:val="auto"/>
            <w:szCs w:val="18"/>
            <w:lang w:val="en-US"/>
          </w:rPr>
          <w:t xml:space="preserve">The </w:t>
        </w:r>
      </w:ins>
      <w:ins w:id="654" w:author="Mareike Ariaans" w:date="2020-06-24T11:20:00Z">
        <w:r w:rsidR="008447C6">
          <w:rPr>
            <w:rFonts w:eastAsiaTheme="minorHAnsi"/>
            <w:iCs/>
            <w:color w:val="auto"/>
            <w:szCs w:val="18"/>
            <w:lang w:val="en-US"/>
          </w:rPr>
          <w:t>supply and performa</w:t>
        </w:r>
      </w:ins>
      <w:ins w:id="655" w:author="Mareike Ariaans" w:date="2020-06-24T11:42:00Z">
        <w:r w:rsidR="00835F65">
          <w:rPr>
            <w:rFonts w:eastAsiaTheme="minorHAnsi"/>
            <w:iCs/>
            <w:color w:val="auto"/>
            <w:szCs w:val="18"/>
            <w:lang w:val="en-US"/>
          </w:rPr>
          <w:t>n</w:t>
        </w:r>
      </w:ins>
      <w:ins w:id="656" w:author="Mareike Ariaans" w:date="2020-06-24T11:20:00Z">
        <w:r w:rsidR="008447C6">
          <w:rPr>
            <w:rFonts w:eastAsiaTheme="minorHAnsi"/>
            <w:iCs/>
            <w:color w:val="auto"/>
            <w:szCs w:val="18"/>
            <w:lang w:val="en-US"/>
          </w:rPr>
          <w:t>ce oriented public systems</w:t>
        </w:r>
      </w:ins>
    </w:p>
    <w:p w14:paraId="52FE749E" w14:textId="2AF3B184" w:rsidR="008447C6" w:rsidRDefault="008447C6">
      <w:pPr>
        <w:spacing w:after="160" w:line="360" w:lineRule="auto"/>
        <w:jc w:val="both"/>
        <w:rPr>
          <w:ins w:id="657" w:author="Mareike Ariaans" w:date="2020-06-24T11:20:00Z"/>
          <w:rFonts w:eastAsiaTheme="minorHAnsi"/>
          <w:iCs/>
          <w:color w:val="auto"/>
          <w:szCs w:val="18"/>
          <w:lang w:val="en-US"/>
        </w:rPr>
        <w:pPrChange w:id="658" w:author="Mareike Ariaans" w:date="2020-06-24T10:50:00Z">
          <w:pPr>
            <w:spacing w:after="160" w:line="259" w:lineRule="auto"/>
            <w:jc w:val="center"/>
          </w:pPr>
        </w:pPrChange>
      </w:pPr>
      <w:ins w:id="659" w:author="Mareike Ariaans" w:date="2020-06-24T11:20:00Z">
        <w:r>
          <w:rPr>
            <w:rFonts w:eastAsiaTheme="minorHAnsi"/>
            <w:iCs/>
            <w:color w:val="auto"/>
            <w:szCs w:val="18"/>
            <w:lang w:val="en-US"/>
          </w:rPr>
          <w:t>The supply and performa</w:t>
        </w:r>
      </w:ins>
      <w:ins w:id="660" w:author="Mareike Ariaans" w:date="2020-06-24T11:41:00Z">
        <w:r w:rsidR="00835F65">
          <w:rPr>
            <w:rFonts w:eastAsiaTheme="minorHAnsi"/>
            <w:iCs/>
            <w:color w:val="auto"/>
            <w:szCs w:val="18"/>
            <w:lang w:val="en-US"/>
          </w:rPr>
          <w:t>n</w:t>
        </w:r>
      </w:ins>
      <w:ins w:id="661" w:author="Mareike Ariaans" w:date="2020-06-24T11:20:00Z">
        <w:r>
          <w:rPr>
            <w:rFonts w:eastAsiaTheme="minorHAnsi"/>
            <w:iCs/>
            <w:color w:val="auto"/>
            <w:szCs w:val="18"/>
            <w:lang w:val="en-US"/>
          </w:rPr>
          <w:t>ce oriented mixed systems</w:t>
        </w:r>
      </w:ins>
    </w:p>
    <w:p w14:paraId="11FB498D" w14:textId="77777777" w:rsidR="008447C6" w:rsidRDefault="008447C6">
      <w:pPr>
        <w:spacing w:after="160" w:line="360" w:lineRule="auto"/>
        <w:jc w:val="both"/>
        <w:rPr>
          <w:ins w:id="662" w:author="Mareike Ariaans" w:date="2020-06-24T11:21:00Z"/>
          <w:rFonts w:eastAsiaTheme="minorHAnsi"/>
          <w:iCs/>
          <w:color w:val="auto"/>
          <w:szCs w:val="18"/>
          <w:lang w:val="en-US"/>
        </w:rPr>
        <w:pPrChange w:id="663" w:author="Mareike Ariaans" w:date="2020-06-24T10:50:00Z">
          <w:pPr>
            <w:spacing w:after="160" w:line="259" w:lineRule="auto"/>
            <w:jc w:val="center"/>
          </w:pPr>
        </w:pPrChange>
      </w:pPr>
      <w:ins w:id="664" w:author="Mareike Ariaans" w:date="2020-06-24T11:21:00Z">
        <w:r>
          <w:rPr>
            <w:rFonts w:eastAsiaTheme="minorHAnsi"/>
            <w:iCs/>
            <w:color w:val="auto"/>
            <w:szCs w:val="18"/>
            <w:lang w:val="en-US"/>
          </w:rPr>
          <w:t>The access oriented private systems</w:t>
        </w:r>
      </w:ins>
    </w:p>
    <w:p w14:paraId="240946C1" w14:textId="5FCD9021" w:rsidR="00AC77D4" w:rsidRPr="00AC77D4" w:rsidRDefault="008447C6">
      <w:pPr>
        <w:spacing w:after="160" w:line="360" w:lineRule="auto"/>
        <w:jc w:val="both"/>
        <w:rPr>
          <w:ins w:id="665" w:author="Mareike Ariaans" w:date="2020-06-24T10:49:00Z"/>
          <w:rFonts w:eastAsiaTheme="minorHAnsi"/>
          <w:iCs/>
          <w:color w:val="auto"/>
          <w:szCs w:val="18"/>
          <w:lang w:val="en-US"/>
          <w:rPrChange w:id="666" w:author="Mareike Ariaans" w:date="2020-06-24T10:50:00Z">
            <w:rPr>
              <w:ins w:id="667" w:author="Mareike Ariaans" w:date="2020-06-24T10:49:00Z"/>
              <w:rFonts w:eastAsiaTheme="minorHAnsi"/>
              <w:iCs/>
              <w:color w:val="auto"/>
              <w:szCs w:val="18"/>
              <w:highlight w:val="yellow"/>
              <w:lang w:val="en-US"/>
            </w:rPr>
          </w:rPrChange>
        </w:rPr>
        <w:pPrChange w:id="668" w:author="Mareike Ariaans" w:date="2020-06-24T10:50:00Z">
          <w:pPr>
            <w:spacing w:after="160" w:line="259" w:lineRule="auto"/>
            <w:jc w:val="center"/>
          </w:pPr>
        </w:pPrChange>
      </w:pPr>
      <w:ins w:id="669" w:author="Mareike Ariaans" w:date="2020-06-24T11:22:00Z">
        <w:r>
          <w:rPr>
            <w:rFonts w:eastAsiaTheme="minorHAnsi"/>
            <w:iCs/>
            <w:color w:val="auto"/>
            <w:szCs w:val="18"/>
            <w:lang w:val="en-US"/>
          </w:rPr>
          <w:t>The low-supply and low performance</w:t>
        </w:r>
      </w:ins>
      <w:ins w:id="670" w:author="Mareike Ariaans" w:date="2020-06-24T11:23:00Z">
        <w:r>
          <w:rPr>
            <w:rFonts w:eastAsiaTheme="minorHAnsi"/>
            <w:iCs/>
            <w:color w:val="auto"/>
            <w:szCs w:val="18"/>
            <w:lang w:val="en-US"/>
          </w:rPr>
          <w:t xml:space="preserve"> mixed systems</w:t>
        </w:r>
      </w:ins>
      <w:ins w:id="671" w:author="Mareike Ariaans" w:date="2020-06-24T11:02:00Z">
        <w:r w:rsidR="00F54FBA">
          <w:rPr>
            <w:rFonts w:eastAsiaTheme="minorHAnsi"/>
            <w:iCs/>
            <w:color w:val="auto"/>
            <w:szCs w:val="18"/>
            <w:lang w:val="en-US"/>
          </w:rPr>
          <w:t xml:space="preserve"> </w:t>
        </w:r>
      </w:ins>
      <w:ins w:id="672" w:author="Mareike Ariaans" w:date="2020-06-24T10:59:00Z">
        <w:r w:rsidR="00AC77D4">
          <w:rPr>
            <w:rFonts w:eastAsiaTheme="minorHAnsi"/>
            <w:iCs/>
            <w:color w:val="auto"/>
            <w:szCs w:val="18"/>
            <w:lang w:val="en-US"/>
          </w:rPr>
          <w:t xml:space="preserve"> </w:t>
        </w:r>
      </w:ins>
    </w:p>
    <w:p w14:paraId="75E59E4A" w14:textId="77777777" w:rsidR="00AC77D4" w:rsidRDefault="00AC77D4" w:rsidP="00E028AA">
      <w:pPr>
        <w:spacing w:after="160" w:line="259" w:lineRule="auto"/>
        <w:jc w:val="center"/>
        <w:rPr>
          <w:ins w:id="673" w:author="Mareike Ariaans" w:date="2020-06-24T10:49:00Z"/>
          <w:rFonts w:eastAsiaTheme="minorHAnsi"/>
          <w:iCs/>
          <w:color w:val="auto"/>
          <w:szCs w:val="18"/>
          <w:highlight w:val="yellow"/>
          <w:lang w:val="en-US"/>
        </w:rPr>
      </w:pPr>
    </w:p>
    <w:p w14:paraId="3F033585" w14:textId="1F2552C9" w:rsidR="00E028AA" w:rsidRPr="002A4B22" w:rsidRDefault="00E028AA" w:rsidP="00E028AA">
      <w:pPr>
        <w:spacing w:after="160" w:line="259" w:lineRule="auto"/>
        <w:jc w:val="center"/>
        <w:rPr>
          <w:rFonts w:eastAsiaTheme="minorHAnsi"/>
          <w:iCs/>
          <w:color w:val="auto"/>
          <w:szCs w:val="18"/>
          <w:lang w:val="en-US"/>
        </w:rPr>
      </w:pPr>
      <w:r w:rsidRPr="00E028AA">
        <w:rPr>
          <w:rFonts w:eastAsiaTheme="minorHAnsi"/>
          <w:iCs/>
          <w:color w:val="auto"/>
          <w:szCs w:val="18"/>
          <w:highlight w:val="yellow"/>
          <w:lang w:val="en-US"/>
        </w:rPr>
        <w:t xml:space="preserve">--- TABLE </w:t>
      </w:r>
      <w:r>
        <w:rPr>
          <w:rFonts w:eastAsiaTheme="minorHAnsi"/>
          <w:iCs/>
          <w:color w:val="auto"/>
          <w:szCs w:val="18"/>
          <w:highlight w:val="yellow"/>
          <w:lang w:val="en-US"/>
        </w:rPr>
        <w:t>4</w:t>
      </w:r>
      <w:r w:rsidRPr="00E028AA">
        <w:rPr>
          <w:rFonts w:eastAsiaTheme="minorHAnsi"/>
          <w:iCs/>
          <w:color w:val="auto"/>
          <w:szCs w:val="18"/>
          <w:highlight w:val="yellow"/>
          <w:lang w:val="en-US"/>
        </w:rPr>
        <w:t xml:space="preserve"> ABOUT HERE ---</w:t>
      </w:r>
    </w:p>
    <w:p w14:paraId="15181D13" w14:textId="186CBC12" w:rsidR="002E274E" w:rsidRPr="006A56FF" w:rsidRDefault="002E274E" w:rsidP="002E274E">
      <w:pPr>
        <w:pStyle w:val="Beschriftung"/>
        <w:keepNext/>
        <w:spacing w:before="240" w:after="240"/>
        <w:jc w:val="left"/>
        <w:rPr>
          <w:i/>
          <w:sz w:val="22"/>
          <w:szCs w:val="22"/>
          <w:lang w:val="en-US"/>
        </w:rPr>
      </w:pPr>
      <w:r w:rsidRPr="006A56FF">
        <w:rPr>
          <w:sz w:val="22"/>
          <w:szCs w:val="22"/>
          <w:lang w:val="en-US"/>
        </w:rPr>
        <w:t xml:space="preserve">Table </w:t>
      </w:r>
      <w:r w:rsidRPr="006A56FF">
        <w:rPr>
          <w:i/>
          <w:sz w:val="22"/>
          <w:szCs w:val="22"/>
          <w:lang w:val="en-US"/>
        </w:rPr>
        <w:fldChar w:fldCharType="begin"/>
      </w:r>
      <w:r w:rsidRPr="006A56FF">
        <w:rPr>
          <w:sz w:val="22"/>
          <w:szCs w:val="22"/>
          <w:lang w:val="en-US"/>
        </w:rPr>
        <w:instrText xml:space="preserve"> SEQ Table \* ARABIC </w:instrText>
      </w:r>
      <w:r w:rsidRPr="006A56FF">
        <w:rPr>
          <w:i/>
          <w:sz w:val="22"/>
          <w:szCs w:val="22"/>
          <w:lang w:val="en-US"/>
        </w:rPr>
        <w:fldChar w:fldCharType="separate"/>
      </w:r>
      <w:r w:rsidR="000116F3" w:rsidRPr="006A56FF">
        <w:rPr>
          <w:noProof/>
          <w:sz w:val="22"/>
          <w:szCs w:val="22"/>
          <w:lang w:val="en-US"/>
        </w:rPr>
        <w:t>4</w:t>
      </w:r>
      <w:r w:rsidRPr="006A56FF">
        <w:rPr>
          <w:i/>
          <w:sz w:val="22"/>
          <w:szCs w:val="22"/>
          <w:lang w:val="en-US"/>
        </w:rPr>
        <w:fldChar w:fldCharType="end"/>
      </w:r>
      <w:r w:rsidRPr="006A56FF">
        <w:rPr>
          <w:sz w:val="22"/>
          <w:szCs w:val="22"/>
          <w:lang w:val="en-US"/>
        </w:rPr>
        <w:t xml:space="preserve">: </w:t>
      </w:r>
      <w:r w:rsidRPr="006A56FF">
        <w:rPr>
          <w:iCs/>
          <w:sz w:val="22"/>
          <w:szCs w:val="22"/>
          <w:lang w:val="en-US"/>
        </w:rPr>
        <w:t>Means of</w:t>
      </w:r>
      <w:r w:rsidRPr="006A56FF">
        <w:rPr>
          <w:sz w:val="22"/>
          <w:szCs w:val="22"/>
          <w:lang w:val="en-US"/>
        </w:rPr>
        <w:t xml:space="preserve"> quantitative indicators in LTC typology over </w:t>
      </w:r>
      <w:r w:rsidR="0027590F">
        <w:rPr>
          <w:sz w:val="22"/>
          <w:szCs w:val="22"/>
          <w:lang w:val="en-US"/>
        </w:rPr>
        <w:t xml:space="preserve">(N=5) </w:t>
      </w:r>
      <w:r w:rsidRPr="006A56FF">
        <w:rPr>
          <w:sz w:val="22"/>
          <w:szCs w:val="22"/>
          <w:lang w:val="en-US"/>
        </w:rPr>
        <w:t xml:space="preserve">theory-based </w:t>
      </w:r>
      <w:commentRangeStart w:id="674"/>
      <w:r w:rsidRPr="006A56FF">
        <w:rPr>
          <w:sz w:val="22"/>
          <w:szCs w:val="22"/>
          <w:lang w:val="en-US"/>
        </w:rPr>
        <w:t>clusters</w:t>
      </w:r>
      <w:commentRangeEnd w:id="674"/>
      <w:r w:rsidR="0027590F">
        <w:rPr>
          <w:rStyle w:val="Kommentarzeichen"/>
          <w:color w:val="000000"/>
        </w:rPr>
        <w:commentReference w:id="674"/>
      </w:r>
    </w:p>
    <w:tbl>
      <w:tblPr>
        <w:tblStyle w:val="EinfacheTabelle3"/>
        <w:tblW w:w="8081" w:type="dxa"/>
        <w:shd w:val="clear" w:color="auto" w:fill="FFFFFF" w:themeFill="background1"/>
        <w:tblLayout w:type="fixed"/>
        <w:tblLook w:val="04A0" w:firstRow="1" w:lastRow="0" w:firstColumn="1" w:lastColumn="0" w:noHBand="0" w:noVBand="1"/>
      </w:tblPr>
      <w:tblGrid>
        <w:gridCol w:w="1276"/>
        <w:gridCol w:w="2410"/>
        <w:gridCol w:w="1276"/>
        <w:gridCol w:w="1418"/>
        <w:gridCol w:w="851"/>
        <w:gridCol w:w="850"/>
      </w:tblGrid>
      <w:tr w:rsidR="002E274E" w:rsidRPr="006A56FF" w14:paraId="623CE25C" w14:textId="77777777" w:rsidTr="00D67B4C">
        <w:trPr>
          <w:cnfStyle w:val="100000000000" w:firstRow="1" w:lastRow="0" w:firstColumn="0" w:lastColumn="0" w:oddVBand="0" w:evenVBand="0" w:oddHBand="0" w:evenHBand="0" w:firstRowFirstColumn="0" w:firstRowLastColumn="0" w:lastRowFirstColumn="0" w:lastRowLastColumn="0"/>
          <w:trHeight w:val="283"/>
        </w:trPr>
        <w:tc>
          <w:tcPr>
            <w:cnfStyle w:val="001000000100" w:firstRow="0" w:lastRow="0" w:firstColumn="1" w:lastColumn="0" w:oddVBand="0" w:evenVBand="0" w:oddHBand="0" w:evenHBand="0" w:firstRowFirstColumn="1" w:firstRowLastColumn="0" w:lastRowFirstColumn="0" w:lastRowLastColumn="0"/>
            <w:tcW w:w="1276" w:type="dxa"/>
            <w:tcBorders>
              <w:top w:val="single" w:sz="12" w:space="0" w:color="auto"/>
              <w:bottom w:val="none" w:sz="0" w:space="0" w:color="auto"/>
              <w:right w:val="none" w:sz="0" w:space="0" w:color="auto"/>
            </w:tcBorders>
            <w:shd w:val="clear" w:color="auto" w:fill="FFFFFF" w:themeFill="background1"/>
            <w:vAlign w:val="center"/>
          </w:tcPr>
          <w:p w14:paraId="59200F62" w14:textId="77777777" w:rsidR="002E274E" w:rsidRPr="006A56FF" w:rsidRDefault="002E274E" w:rsidP="00386E9B">
            <w:pPr>
              <w:spacing w:line="276" w:lineRule="auto"/>
              <w:rPr>
                <w:b w:val="0"/>
                <w:bCs w:val="0"/>
                <w:caps w:val="0"/>
                <w:sz w:val="20"/>
                <w:szCs w:val="20"/>
                <w:lang w:val="en-US"/>
              </w:rPr>
            </w:pPr>
          </w:p>
        </w:tc>
        <w:tc>
          <w:tcPr>
            <w:tcW w:w="2410" w:type="dxa"/>
            <w:tcBorders>
              <w:top w:val="single" w:sz="12" w:space="0" w:color="auto"/>
              <w:bottom w:val="single" w:sz="4" w:space="0" w:color="auto"/>
            </w:tcBorders>
            <w:shd w:val="clear" w:color="auto" w:fill="FFFFFF" w:themeFill="background1"/>
            <w:vAlign w:val="center"/>
          </w:tcPr>
          <w:p w14:paraId="3DFB0642"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1</w:t>
            </w:r>
          </w:p>
        </w:tc>
        <w:tc>
          <w:tcPr>
            <w:tcW w:w="1276" w:type="dxa"/>
            <w:tcBorders>
              <w:top w:val="single" w:sz="12" w:space="0" w:color="auto"/>
              <w:bottom w:val="single" w:sz="4" w:space="0" w:color="auto"/>
            </w:tcBorders>
            <w:shd w:val="clear" w:color="auto" w:fill="FFFFFF" w:themeFill="background1"/>
            <w:vAlign w:val="center"/>
          </w:tcPr>
          <w:p w14:paraId="622BDBC7"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2</w:t>
            </w:r>
          </w:p>
        </w:tc>
        <w:tc>
          <w:tcPr>
            <w:tcW w:w="1418" w:type="dxa"/>
            <w:tcBorders>
              <w:top w:val="single" w:sz="12" w:space="0" w:color="auto"/>
              <w:bottom w:val="single" w:sz="4" w:space="0" w:color="auto"/>
            </w:tcBorders>
            <w:shd w:val="clear" w:color="auto" w:fill="FFFFFF" w:themeFill="background1"/>
            <w:vAlign w:val="center"/>
          </w:tcPr>
          <w:p w14:paraId="479B5E46"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3</w:t>
            </w:r>
          </w:p>
        </w:tc>
        <w:tc>
          <w:tcPr>
            <w:tcW w:w="851" w:type="dxa"/>
            <w:tcBorders>
              <w:top w:val="single" w:sz="12" w:space="0" w:color="auto"/>
              <w:bottom w:val="single" w:sz="4" w:space="0" w:color="auto"/>
            </w:tcBorders>
            <w:shd w:val="clear" w:color="auto" w:fill="FFFFFF" w:themeFill="background1"/>
            <w:vAlign w:val="center"/>
          </w:tcPr>
          <w:p w14:paraId="2E7C7C5F"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4</w:t>
            </w:r>
          </w:p>
        </w:tc>
        <w:tc>
          <w:tcPr>
            <w:tcW w:w="850" w:type="dxa"/>
            <w:tcBorders>
              <w:top w:val="single" w:sz="12" w:space="0" w:color="auto"/>
              <w:bottom w:val="single" w:sz="4" w:space="0" w:color="auto"/>
            </w:tcBorders>
            <w:shd w:val="clear" w:color="auto" w:fill="FFFFFF" w:themeFill="background1"/>
            <w:vAlign w:val="center"/>
          </w:tcPr>
          <w:p w14:paraId="78BC1349" w14:textId="77777777" w:rsidR="002E274E" w:rsidRPr="006A56FF" w:rsidRDefault="002E274E" w:rsidP="00386E9B">
            <w:pPr>
              <w:jc w:val="center"/>
              <w:cnfStyle w:val="100000000000" w:firstRow="1" w:lastRow="0" w:firstColumn="0" w:lastColumn="0" w:oddVBand="0" w:evenVBand="0" w:oddHBand="0" w:evenHBand="0" w:firstRowFirstColumn="0" w:firstRowLastColumn="0" w:lastRowFirstColumn="0" w:lastRowLastColumn="0"/>
              <w:rPr>
                <w:b w:val="0"/>
                <w:bCs w:val="0"/>
                <w:caps w:val="0"/>
                <w:sz w:val="20"/>
                <w:szCs w:val="20"/>
                <w:lang w:val="en-US"/>
              </w:rPr>
            </w:pPr>
            <w:r w:rsidRPr="006A56FF">
              <w:rPr>
                <w:b w:val="0"/>
                <w:bCs w:val="0"/>
                <w:caps w:val="0"/>
                <w:sz w:val="20"/>
                <w:szCs w:val="20"/>
                <w:lang w:val="en-US"/>
              </w:rPr>
              <w:t>5</w:t>
            </w:r>
          </w:p>
        </w:tc>
      </w:tr>
      <w:tr w:rsidR="002E274E" w:rsidRPr="006A56FF" w14:paraId="4AC6A1D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4C4D397"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composition</w:t>
            </w:r>
          </w:p>
        </w:tc>
        <w:tc>
          <w:tcPr>
            <w:tcW w:w="2410" w:type="dxa"/>
            <w:tcBorders>
              <w:top w:val="single" w:sz="4" w:space="0" w:color="auto"/>
              <w:bottom w:val="single" w:sz="4" w:space="0" w:color="auto"/>
            </w:tcBorders>
            <w:shd w:val="clear" w:color="auto" w:fill="FFFFFF" w:themeFill="background1"/>
            <w:vAlign w:val="center"/>
          </w:tcPr>
          <w:p w14:paraId="1DF61E7A" w14:textId="77777777" w:rsidR="002E274E" w:rsidRPr="002A4B22"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rPr>
            </w:pPr>
            <w:r w:rsidRPr="002A4B22">
              <w:rPr>
                <w:sz w:val="20"/>
                <w:szCs w:val="20"/>
              </w:rPr>
              <w:t>AU, BE, FR, IL, LU, NL, NZ, ES, CH, UK, US</w:t>
            </w:r>
          </w:p>
        </w:tc>
        <w:tc>
          <w:tcPr>
            <w:tcW w:w="1276" w:type="dxa"/>
            <w:tcBorders>
              <w:top w:val="single" w:sz="4" w:space="0" w:color="auto"/>
              <w:bottom w:val="single" w:sz="4" w:space="0" w:color="auto"/>
            </w:tcBorders>
            <w:shd w:val="clear" w:color="auto" w:fill="FFFFFF" w:themeFill="background1"/>
            <w:vAlign w:val="center"/>
          </w:tcPr>
          <w:p w14:paraId="05FBE0E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CZ, LV, PL</w:t>
            </w:r>
          </w:p>
        </w:tc>
        <w:tc>
          <w:tcPr>
            <w:tcW w:w="1418" w:type="dxa"/>
            <w:tcBorders>
              <w:top w:val="single" w:sz="4" w:space="0" w:color="auto"/>
              <w:bottom w:val="single" w:sz="4" w:space="0" w:color="auto"/>
            </w:tcBorders>
            <w:shd w:val="clear" w:color="auto" w:fill="FFFFFF" w:themeFill="background1"/>
            <w:vAlign w:val="center"/>
          </w:tcPr>
          <w:p w14:paraId="2AEFA25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DK, IE, JP, KR, NO, SE</w:t>
            </w:r>
          </w:p>
        </w:tc>
        <w:tc>
          <w:tcPr>
            <w:tcW w:w="851" w:type="dxa"/>
            <w:tcBorders>
              <w:top w:val="single" w:sz="4" w:space="0" w:color="auto"/>
              <w:bottom w:val="single" w:sz="4" w:space="0" w:color="auto"/>
            </w:tcBorders>
            <w:shd w:val="clear" w:color="auto" w:fill="FFFFFF" w:themeFill="background1"/>
            <w:vAlign w:val="center"/>
          </w:tcPr>
          <w:p w14:paraId="46337B5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EE</w:t>
            </w:r>
          </w:p>
        </w:tc>
        <w:tc>
          <w:tcPr>
            <w:tcW w:w="850" w:type="dxa"/>
            <w:tcBorders>
              <w:top w:val="single" w:sz="4" w:space="0" w:color="auto"/>
              <w:bottom w:val="single" w:sz="4" w:space="0" w:color="auto"/>
            </w:tcBorders>
            <w:shd w:val="clear" w:color="auto" w:fill="FFFFFF" w:themeFill="background1"/>
            <w:vAlign w:val="center"/>
          </w:tcPr>
          <w:p w14:paraId="40104227"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FI, DE</w:t>
            </w:r>
          </w:p>
        </w:tc>
      </w:tr>
      <w:tr w:rsidR="002E274E" w:rsidRPr="006A56FF" w14:paraId="7C6E0675"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4" w:space="0" w:color="auto"/>
              <w:right w:val="none" w:sz="0" w:space="0" w:color="auto"/>
            </w:tcBorders>
            <w:shd w:val="clear" w:color="auto" w:fill="FFFFFF" w:themeFill="background1"/>
            <w:vAlign w:val="center"/>
          </w:tcPr>
          <w:p w14:paraId="413AABF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Cluster Size</w:t>
            </w:r>
          </w:p>
        </w:tc>
        <w:tc>
          <w:tcPr>
            <w:tcW w:w="2410" w:type="dxa"/>
            <w:tcBorders>
              <w:top w:val="single" w:sz="4" w:space="0" w:color="auto"/>
              <w:bottom w:val="single" w:sz="4" w:space="0" w:color="auto"/>
            </w:tcBorders>
            <w:shd w:val="clear" w:color="auto" w:fill="FFFFFF" w:themeFill="background1"/>
            <w:vAlign w:val="center"/>
          </w:tcPr>
          <w:p w14:paraId="02E4D35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w:t>
            </w:r>
          </w:p>
        </w:tc>
        <w:tc>
          <w:tcPr>
            <w:tcW w:w="1276" w:type="dxa"/>
            <w:tcBorders>
              <w:top w:val="single" w:sz="4" w:space="0" w:color="auto"/>
              <w:bottom w:val="single" w:sz="4" w:space="0" w:color="auto"/>
            </w:tcBorders>
            <w:shd w:val="clear" w:color="auto" w:fill="FFFFFF" w:themeFill="background1"/>
            <w:vAlign w:val="center"/>
          </w:tcPr>
          <w:p w14:paraId="1F8B8C11"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1418" w:type="dxa"/>
            <w:tcBorders>
              <w:top w:val="single" w:sz="4" w:space="0" w:color="auto"/>
              <w:bottom w:val="single" w:sz="4" w:space="0" w:color="auto"/>
            </w:tcBorders>
            <w:shd w:val="clear" w:color="auto" w:fill="FFFFFF" w:themeFill="background1"/>
            <w:vAlign w:val="center"/>
          </w:tcPr>
          <w:p w14:paraId="47892026"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w:t>
            </w:r>
          </w:p>
        </w:tc>
        <w:tc>
          <w:tcPr>
            <w:tcW w:w="851" w:type="dxa"/>
            <w:tcBorders>
              <w:top w:val="single" w:sz="4" w:space="0" w:color="auto"/>
              <w:bottom w:val="single" w:sz="4" w:space="0" w:color="auto"/>
            </w:tcBorders>
            <w:shd w:val="clear" w:color="auto" w:fill="FFFFFF" w:themeFill="background1"/>
            <w:vAlign w:val="center"/>
          </w:tcPr>
          <w:p w14:paraId="72A33695"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50" w:type="dxa"/>
            <w:tcBorders>
              <w:top w:val="single" w:sz="4" w:space="0" w:color="auto"/>
              <w:bottom w:val="single" w:sz="4" w:space="0" w:color="auto"/>
            </w:tcBorders>
            <w:shd w:val="clear" w:color="auto" w:fill="FFFFFF" w:themeFill="background1"/>
            <w:vAlign w:val="center"/>
          </w:tcPr>
          <w:p w14:paraId="7A71D7B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19613CB7"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auto"/>
              <w:right w:val="none" w:sz="0" w:space="0" w:color="auto"/>
            </w:tcBorders>
            <w:shd w:val="clear" w:color="auto" w:fill="FFFFFF" w:themeFill="background1"/>
            <w:vAlign w:val="center"/>
          </w:tcPr>
          <w:p w14:paraId="23FABB81"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EXPND</w:t>
            </w:r>
          </w:p>
        </w:tc>
        <w:tc>
          <w:tcPr>
            <w:tcW w:w="2410" w:type="dxa"/>
            <w:tcBorders>
              <w:top w:val="single" w:sz="4" w:space="0" w:color="auto"/>
            </w:tcBorders>
            <w:shd w:val="clear" w:color="auto" w:fill="FFFFFF" w:themeFill="background1"/>
            <w:vAlign w:val="center"/>
          </w:tcPr>
          <w:p w14:paraId="64F8073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779.27</w:t>
            </w:r>
          </w:p>
        </w:tc>
        <w:tc>
          <w:tcPr>
            <w:tcW w:w="1276" w:type="dxa"/>
            <w:tcBorders>
              <w:top w:val="single" w:sz="4" w:space="0" w:color="auto"/>
            </w:tcBorders>
            <w:shd w:val="clear" w:color="auto" w:fill="FFFFFF" w:themeFill="background1"/>
            <w:vAlign w:val="center"/>
          </w:tcPr>
          <w:p w14:paraId="1A39FAD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161.82</w:t>
            </w:r>
          </w:p>
        </w:tc>
        <w:tc>
          <w:tcPr>
            <w:tcW w:w="1418" w:type="dxa"/>
            <w:tcBorders>
              <w:top w:val="single" w:sz="4" w:space="0" w:color="auto"/>
            </w:tcBorders>
            <w:shd w:val="clear" w:color="auto" w:fill="FFFFFF" w:themeFill="background1"/>
            <w:vAlign w:val="center"/>
          </w:tcPr>
          <w:p w14:paraId="3D59AC0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1114.09</w:t>
            </w:r>
          </w:p>
        </w:tc>
        <w:tc>
          <w:tcPr>
            <w:tcW w:w="851" w:type="dxa"/>
            <w:tcBorders>
              <w:top w:val="single" w:sz="4" w:space="0" w:color="auto"/>
            </w:tcBorders>
            <w:shd w:val="clear" w:color="auto" w:fill="FFFFFF" w:themeFill="background1"/>
            <w:vAlign w:val="center"/>
          </w:tcPr>
          <w:p w14:paraId="34287349"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106.22</w:t>
            </w:r>
          </w:p>
        </w:tc>
        <w:tc>
          <w:tcPr>
            <w:tcW w:w="850" w:type="dxa"/>
            <w:tcBorders>
              <w:top w:val="single" w:sz="4" w:space="0" w:color="auto"/>
            </w:tcBorders>
            <w:shd w:val="clear" w:color="auto" w:fill="FFFFFF" w:themeFill="background1"/>
            <w:vAlign w:val="center"/>
          </w:tcPr>
          <w:p w14:paraId="0EDB97F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811.33</w:t>
            </w:r>
          </w:p>
        </w:tc>
      </w:tr>
      <w:tr w:rsidR="002E274E" w:rsidRPr="006A56FF" w14:paraId="18FE1DB3"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4263007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Beds</w:t>
            </w:r>
          </w:p>
        </w:tc>
        <w:tc>
          <w:tcPr>
            <w:tcW w:w="2410" w:type="dxa"/>
            <w:shd w:val="clear" w:color="auto" w:fill="FFFFFF" w:themeFill="background1"/>
            <w:vAlign w:val="center"/>
          </w:tcPr>
          <w:p w14:paraId="6B16843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55.06</w:t>
            </w:r>
          </w:p>
        </w:tc>
        <w:tc>
          <w:tcPr>
            <w:tcW w:w="1276" w:type="dxa"/>
            <w:shd w:val="clear" w:color="auto" w:fill="FFFFFF" w:themeFill="background1"/>
            <w:vAlign w:val="center"/>
          </w:tcPr>
          <w:p w14:paraId="59DC074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21.76</w:t>
            </w:r>
          </w:p>
        </w:tc>
        <w:tc>
          <w:tcPr>
            <w:tcW w:w="1418" w:type="dxa"/>
            <w:shd w:val="clear" w:color="auto" w:fill="FFFFFF" w:themeFill="background1"/>
            <w:vAlign w:val="center"/>
          </w:tcPr>
          <w:p w14:paraId="6910170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45.57</w:t>
            </w:r>
          </w:p>
        </w:tc>
        <w:tc>
          <w:tcPr>
            <w:tcW w:w="851" w:type="dxa"/>
            <w:shd w:val="clear" w:color="auto" w:fill="FFFFFF" w:themeFill="background1"/>
            <w:vAlign w:val="center"/>
          </w:tcPr>
          <w:p w14:paraId="294FE7B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w:t>
            </w:r>
          </w:p>
        </w:tc>
        <w:tc>
          <w:tcPr>
            <w:tcW w:w="850" w:type="dxa"/>
            <w:shd w:val="clear" w:color="auto" w:fill="FFFFFF" w:themeFill="background1"/>
            <w:vAlign w:val="center"/>
          </w:tcPr>
          <w:p w14:paraId="7978591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56.33</w:t>
            </w:r>
          </w:p>
        </w:tc>
      </w:tr>
      <w:tr w:rsidR="002E274E" w:rsidRPr="006A56FF" w14:paraId="011E3C69"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C60FCD"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RCPT</w:t>
            </w:r>
          </w:p>
        </w:tc>
        <w:tc>
          <w:tcPr>
            <w:tcW w:w="2410" w:type="dxa"/>
            <w:shd w:val="clear" w:color="auto" w:fill="FFFFFF" w:themeFill="background1"/>
            <w:vAlign w:val="center"/>
          </w:tcPr>
          <w:p w14:paraId="34591905"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4.45</w:t>
            </w:r>
          </w:p>
        </w:tc>
        <w:tc>
          <w:tcPr>
            <w:tcW w:w="1276" w:type="dxa"/>
            <w:shd w:val="clear" w:color="auto" w:fill="FFFFFF" w:themeFill="background1"/>
            <w:vAlign w:val="center"/>
          </w:tcPr>
          <w:p w14:paraId="59219DB8"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1.18</w:t>
            </w:r>
          </w:p>
        </w:tc>
        <w:tc>
          <w:tcPr>
            <w:tcW w:w="1418" w:type="dxa"/>
            <w:shd w:val="clear" w:color="auto" w:fill="FFFFFF" w:themeFill="background1"/>
            <w:vAlign w:val="center"/>
          </w:tcPr>
          <w:p w14:paraId="79AC91E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3.65</w:t>
            </w:r>
          </w:p>
        </w:tc>
        <w:tc>
          <w:tcPr>
            <w:tcW w:w="851" w:type="dxa"/>
            <w:shd w:val="clear" w:color="auto" w:fill="FFFFFF" w:themeFill="background1"/>
            <w:vAlign w:val="center"/>
          </w:tcPr>
          <w:p w14:paraId="6C673B7D"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w:t>
            </w:r>
          </w:p>
        </w:tc>
        <w:tc>
          <w:tcPr>
            <w:tcW w:w="850" w:type="dxa"/>
            <w:shd w:val="clear" w:color="auto" w:fill="FFFFFF" w:themeFill="background1"/>
            <w:vAlign w:val="center"/>
          </w:tcPr>
          <w:p w14:paraId="4F621721"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w:t>
            </w:r>
          </w:p>
        </w:tc>
      </w:tr>
      <w:tr w:rsidR="002E274E" w:rsidRPr="006A56FF" w14:paraId="388BD5BA"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0003F72"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Priv. EXPND</w:t>
            </w:r>
          </w:p>
        </w:tc>
        <w:tc>
          <w:tcPr>
            <w:tcW w:w="2410" w:type="dxa"/>
            <w:shd w:val="clear" w:color="auto" w:fill="FFFFFF" w:themeFill="background1"/>
            <w:vAlign w:val="center"/>
          </w:tcPr>
          <w:p w14:paraId="248EADD7"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19.33</w:t>
            </w:r>
          </w:p>
        </w:tc>
        <w:tc>
          <w:tcPr>
            <w:tcW w:w="1276" w:type="dxa"/>
            <w:shd w:val="clear" w:color="auto" w:fill="FFFFFF" w:themeFill="background1"/>
            <w:vAlign w:val="center"/>
          </w:tcPr>
          <w:p w14:paraId="10AFE3A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5.77</w:t>
            </w:r>
          </w:p>
        </w:tc>
        <w:tc>
          <w:tcPr>
            <w:tcW w:w="1418" w:type="dxa"/>
            <w:shd w:val="clear" w:color="auto" w:fill="FFFFFF" w:themeFill="background1"/>
            <w:vAlign w:val="center"/>
          </w:tcPr>
          <w:p w14:paraId="46BCBF7A"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13.05</w:t>
            </w:r>
          </w:p>
        </w:tc>
        <w:tc>
          <w:tcPr>
            <w:tcW w:w="851" w:type="dxa"/>
            <w:shd w:val="clear" w:color="auto" w:fill="FFFFFF" w:themeFill="background1"/>
            <w:vAlign w:val="center"/>
          </w:tcPr>
          <w:p w14:paraId="520A8E4D"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850" w:type="dxa"/>
            <w:shd w:val="clear" w:color="auto" w:fill="FFFFFF" w:themeFill="background1"/>
            <w:vAlign w:val="center"/>
          </w:tcPr>
          <w:p w14:paraId="7A01F7C9"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23.94</w:t>
            </w:r>
          </w:p>
        </w:tc>
      </w:tr>
      <w:tr w:rsidR="002E274E" w:rsidRPr="006A56FF" w14:paraId="46A8E3DA"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67931636"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CA</w:t>
            </w:r>
          </w:p>
        </w:tc>
        <w:tc>
          <w:tcPr>
            <w:tcW w:w="2410" w:type="dxa"/>
            <w:shd w:val="clear" w:color="auto" w:fill="FFFFFF" w:themeFill="background1"/>
            <w:vAlign w:val="center"/>
          </w:tcPr>
          <w:p w14:paraId="10C8071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1.27</w:t>
            </w:r>
          </w:p>
        </w:tc>
        <w:tc>
          <w:tcPr>
            <w:tcW w:w="1276" w:type="dxa"/>
            <w:shd w:val="clear" w:color="auto" w:fill="FFFFFF" w:themeFill="background1"/>
            <w:vAlign w:val="center"/>
          </w:tcPr>
          <w:p w14:paraId="64C3A47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1.67</w:t>
            </w:r>
          </w:p>
        </w:tc>
        <w:tc>
          <w:tcPr>
            <w:tcW w:w="1418" w:type="dxa"/>
            <w:shd w:val="clear" w:color="auto" w:fill="FFFFFF" w:themeFill="background1"/>
            <w:vAlign w:val="center"/>
          </w:tcPr>
          <w:p w14:paraId="40883C4C"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0.17</w:t>
            </w:r>
          </w:p>
        </w:tc>
        <w:tc>
          <w:tcPr>
            <w:tcW w:w="851" w:type="dxa"/>
            <w:shd w:val="clear" w:color="auto" w:fill="FFFFFF" w:themeFill="background1"/>
            <w:vAlign w:val="center"/>
          </w:tcPr>
          <w:p w14:paraId="457E00C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0" w:type="dxa"/>
            <w:shd w:val="clear" w:color="auto" w:fill="FFFFFF" w:themeFill="background1"/>
            <w:vAlign w:val="center"/>
          </w:tcPr>
          <w:p w14:paraId="0DEFE174"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r>
      <w:tr w:rsidR="002E274E" w:rsidRPr="006A56FF" w14:paraId="4BDD92AE"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839EB5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LEX 65+</w:t>
            </w:r>
          </w:p>
        </w:tc>
        <w:tc>
          <w:tcPr>
            <w:tcW w:w="2410" w:type="dxa"/>
            <w:shd w:val="clear" w:color="auto" w:fill="FFFFFF" w:themeFill="background1"/>
            <w:vAlign w:val="center"/>
          </w:tcPr>
          <w:p w14:paraId="4105B3C8"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20.5</w:t>
            </w:r>
          </w:p>
        </w:tc>
        <w:tc>
          <w:tcPr>
            <w:tcW w:w="1276" w:type="dxa"/>
            <w:shd w:val="clear" w:color="auto" w:fill="FFFFFF" w:themeFill="background1"/>
            <w:vAlign w:val="center"/>
          </w:tcPr>
          <w:p w14:paraId="12CED75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17.49</w:t>
            </w:r>
          </w:p>
        </w:tc>
        <w:tc>
          <w:tcPr>
            <w:tcW w:w="1418" w:type="dxa"/>
            <w:shd w:val="clear" w:color="auto" w:fill="FFFFFF" w:themeFill="background1"/>
            <w:vAlign w:val="center"/>
          </w:tcPr>
          <w:p w14:paraId="2427529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20.31</w:t>
            </w:r>
          </w:p>
        </w:tc>
        <w:tc>
          <w:tcPr>
            <w:tcW w:w="851" w:type="dxa"/>
            <w:shd w:val="clear" w:color="auto" w:fill="FFFFFF" w:themeFill="background1"/>
            <w:vAlign w:val="center"/>
          </w:tcPr>
          <w:p w14:paraId="139715C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850" w:type="dxa"/>
            <w:shd w:val="clear" w:color="auto" w:fill="FFFFFF" w:themeFill="background1"/>
            <w:vAlign w:val="center"/>
          </w:tcPr>
          <w:p w14:paraId="262A9D34"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19.84</w:t>
            </w:r>
          </w:p>
        </w:tc>
      </w:tr>
      <w:tr w:rsidR="002E274E" w:rsidRPr="006A56FF" w14:paraId="73214981"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0E50FF4C"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SPH</w:t>
            </w:r>
          </w:p>
        </w:tc>
        <w:tc>
          <w:tcPr>
            <w:tcW w:w="2410" w:type="dxa"/>
            <w:shd w:val="clear" w:color="auto" w:fill="FFFFFF" w:themeFill="background1"/>
            <w:vAlign w:val="center"/>
          </w:tcPr>
          <w:p w14:paraId="545EB12B"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59.49</w:t>
            </w:r>
          </w:p>
        </w:tc>
        <w:tc>
          <w:tcPr>
            <w:tcW w:w="1276" w:type="dxa"/>
            <w:shd w:val="clear" w:color="auto" w:fill="FFFFFF" w:themeFill="background1"/>
            <w:vAlign w:val="center"/>
          </w:tcPr>
          <w:p w14:paraId="4FBF9F0E"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16.08</w:t>
            </w:r>
          </w:p>
        </w:tc>
        <w:tc>
          <w:tcPr>
            <w:tcW w:w="1418" w:type="dxa"/>
            <w:shd w:val="clear" w:color="auto" w:fill="FFFFFF" w:themeFill="background1"/>
            <w:vAlign w:val="center"/>
          </w:tcPr>
          <w:p w14:paraId="0545AD2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49.84</w:t>
            </w:r>
          </w:p>
        </w:tc>
        <w:tc>
          <w:tcPr>
            <w:tcW w:w="851" w:type="dxa"/>
            <w:shd w:val="clear" w:color="auto" w:fill="FFFFFF" w:themeFill="background1"/>
            <w:vAlign w:val="center"/>
          </w:tcPr>
          <w:p w14:paraId="5D10C5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15.87</w:t>
            </w:r>
          </w:p>
        </w:tc>
        <w:tc>
          <w:tcPr>
            <w:tcW w:w="850" w:type="dxa"/>
            <w:shd w:val="clear" w:color="auto" w:fill="FFFFFF" w:themeFill="background1"/>
            <w:vAlign w:val="center"/>
          </w:tcPr>
          <w:p w14:paraId="6784F7BF"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42.73</w:t>
            </w:r>
          </w:p>
        </w:tc>
      </w:tr>
      <w:tr w:rsidR="002E274E" w:rsidRPr="006A56FF" w14:paraId="363E2208" w14:textId="77777777" w:rsidTr="00D67B4C">
        <w:trPr>
          <w:trHeight w:val="283"/>
        </w:trPr>
        <w:tc>
          <w:tcPr>
            <w:cnfStyle w:val="001000000000" w:firstRow="0" w:lastRow="0" w:firstColumn="1" w:lastColumn="0" w:oddVBand="0" w:evenVBand="0" w:oddHBand="0" w:evenHBand="0" w:firstRowFirstColumn="0" w:firstRowLastColumn="0" w:lastRowFirstColumn="0" w:lastRowLastColumn="0"/>
            <w:tcW w:w="1276" w:type="dxa"/>
            <w:tcBorders>
              <w:right w:val="none" w:sz="0" w:space="0" w:color="auto"/>
            </w:tcBorders>
            <w:shd w:val="clear" w:color="auto" w:fill="FFFFFF" w:themeFill="background1"/>
            <w:vAlign w:val="center"/>
          </w:tcPr>
          <w:p w14:paraId="5F0DC203"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Choice IDX</w:t>
            </w:r>
          </w:p>
        </w:tc>
        <w:tc>
          <w:tcPr>
            <w:tcW w:w="2410" w:type="dxa"/>
            <w:shd w:val="clear" w:color="auto" w:fill="FFFFFF" w:themeFill="background1"/>
            <w:vAlign w:val="center"/>
          </w:tcPr>
          <w:p w14:paraId="2DD8D983"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w:t>
            </w:r>
          </w:p>
        </w:tc>
        <w:tc>
          <w:tcPr>
            <w:tcW w:w="1276" w:type="dxa"/>
            <w:shd w:val="clear" w:color="auto" w:fill="FFFFFF" w:themeFill="background1"/>
            <w:vAlign w:val="center"/>
          </w:tcPr>
          <w:p w14:paraId="731D4A0F"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1418" w:type="dxa"/>
            <w:shd w:val="clear" w:color="auto" w:fill="FFFFFF" w:themeFill="background1"/>
            <w:vAlign w:val="center"/>
          </w:tcPr>
          <w:p w14:paraId="45AF08A0"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2.67</w:t>
            </w:r>
          </w:p>
        </w:tc>
        <w:tc>
          <w:tcPr>
            <w:tcW w:w="851" w:type="dxa"/>
            <w:shd w:val="clear" w:color="auto" w:fill="FFFFFF" w:themeFill="background1"/>
            <w:vAlign w:val="center"/>
          </w:tcPr>
          <w:p w14:paraId="66EAC09C"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50" w:type="dxa"/>
            <w:shd w:val="clear" w:color="auto" w:fill="FFFFFF" w:themeFill="background1"/>
            <w:vAlign w:val="center"/>
          </w:tcPr>
          <w:p w14:paraId="56EBFC62" w14:textId="77777777" w:rsidR="002E274E" w:rsidRPr="006A56FF" w:rsidRDefault="002E274E" w:rsidP="00386E9B">
            <w:pPr>
              <w:jc w:val="center"/>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r>
      <w:tr w:rsidR="002E274E" w:rsidRPr="006A56FF" w14:paraId="096F49D6" w14:textId="77777777" w:rsidTr="00D67B4C">
        <w:trPr>
          <w:cnfStyle w:val="000000100000" w:firstRow="0" w:lastRow="0" w:firstColumn="0" w:lastColumn="0" w:oddVBand="0" w:evenVBand="0" w:oddHBand="1"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276" w:type="dxa"/>
            <w:tcBorders>
              <w:bottom w:val="single" w:sz="12" w:space="0" w:color="auto"/>
              <w:right w:val="none" w:sz="0" w:space="0" w:color="auto"/>
            </w:tcBorders>
            <w:shd w:val="clear" w:color="auto" w:fill="FFFFFF" w:themeFill="background1"/>
            <w:vAlign w:val="center"/>
          </w:tcPr>
          <w:p w14:paraId="08AC4C00" w14:textId="77777777" w:rsidR="002E274E" w:rsidRPr="006A56FF" w:rsidRDefault="002E274E" w:rsidP="00386E9B">
            <w:pPr>
              <w:spacing w:line="276" w:lineRule="auto"/>
              <w:rPr>
                <w:b w:val="0"/>
                <w:bCs w:val="0"/>
                <w:caps w:val="0"/>
                <w:sz w:val="20"/>
                <w:szCs w:val="20"/>
                <w:lang w:val="en-US"/>
              </w:rPr>
            </w:pPr>
            <w:r w:rsidRPr="006A56FF">
              <w:rPr>
                <w:b w:val="0"/>
                <w:bCs w:val="0"/>
                <w:caps w:val="0"/>
                <w:sz w:val="20"/>
                <w:szCs w:val="20"/>
                <w:lang w:val="en-US"/>
              </w:rPr>
              <w:t>MTAB</w:t>
            </w:r>
          </w:p>
        </w:tc>
        <w:tc>
          <w:tcPr>
            <w:tcW w:w="2410" w:type="dxa"/>
            <w:tcBorders>
              <w:bottom w:val="single" w:sz="12" w:space="0" w:color="auto"/>
            </w:tcBorders>
            <w:shd w:val="clear" w:color="auto" w:fill="FFFFFF" w:themeFill="background1"/>
            <w:vAlign w:val="center"/>
          </w:tcPr>
          <w:p w14:paraId="54EC4D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1276" w:type="dxa"/>
            <w:tcBorders>
              <w:bottom w:val="single" w:sz="12" w:space="0" w:color="auto"/>
            </w:tcBorders>
            <w:shd w:val="clear" w:color="auto" w:fill="FFFFFF" w:themeFill="background1"/>
            <w:vAlign w:val="center"/>
          </w:tcPr>
          <w:p w14:paraId="085B90E0"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1418" w:type="dxa"/>
            <w:tcBorders>
              <w:bottom w:val="single" w:sz="12" w:space="0" w:color="auto"/>
            </w:tcBorders>
            <w:shd w:val="clear" w:color="auto" w:fill="FFFFFF" w:themeFill="background1"/>
            <w:vAlign w:val="center"/>
          </w:tcPr>
          <w:p w14:paraId="3BD19CF2"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51" w:type="dxa"/>
            <w:tcBorders>
              <w:bottom w:val="single" w:sz="12" w:space="0" w:color="auto"/>
            </w:tcBorders>
            <w:shd w:val="clear" w:color="auto" w:fill="FFFFFF" w:themeFill="background1"/>
            <w:vAlign w:val="center"/>
          </w:tcPr>
          <w:p w14:paraId="737EB2E6"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50" w:type="dxa"/>
            <w:tcBorders>
              <w:bottom w:val="single" w:sz="12" w:space="0" w:color="auto"/>
            </w:tcBorders>
            <w:shd w:val="clear" w:color="auto" w:fill="FFFFFF" w:themeFill="background1"/>
            <w:vAlign w:val="center"/>
          </w:tcPr>
          <w:p w14:paraId="5EA20A3A" w14:textId="77777777" w:rsidR="002E274E" w:rsidRPr="006A56FF" w:rsidRDefault="002E274E" w:rsidP="00386E9B">
            <w:pPr>
              <w:jc w:val="center"/>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r>
    </w:tbl>
    <w:p w14:paraId="0D704666" w14:textId="77777777" w:rsidR="002E274E" w:rsidRPr="00D67B4C" w:rsidRDefault="002E274E" w:rsidP="00CD73BC">
      <w:pPr>
        <w:spacing w:after="160" w:line="259" w:lineRule="auto"/>
        <w:rPr>
          <w:rFonts w:eastAsiaTheme="minorHAnsi"/>
          <w:iCs/>
          <w:color w:val="auto"/>
          <w:sz w:val="20"/>
          <w:szCs w:val="14"/>
          <w:lang w:val="en-US"/>
        </w:rPr>
      </w:pPr>
      <w:r w:rsidRPr="00D67B4C">
        <w:rPr>
          <w:rFonts w:eastAsiaTheme="minorHAnsi"/>
          <w:iCs/>
          <w:color w:val="auto"/>
          <w:sz w:val="20"/>
          <w:szCs w:val="14"/>
          <w:lang w:val="en-US"/>
        </w:rPr>
        <w:t>Sources: OECD health data (extracted on 10.12.2018) &amp; MISSOC 2018 (European observatory on health systems and policies 2018), European commission 2018; Own Coding Scheme</w:t>
      </w:r>
    </w:p>
    <w:p w14:paraId="6094038B" w14:textId="2958C5A3" w:rsidR="002E274E" w:rsidRPr="006A56FF" w:rsidRDefault="002E274E" w:rsidP="002E274E">
      <w:pPr>
        <w:rPr>
          <w:lang w:val="en-US"/>
        </w:rPr>
      </w:pPr>
    </w:p>
    <w:p w14:paraId="4DA2C565" w14:textId="77777777" w:rsidR="002E274E" w:rsidRPr="006A56FF" w:rsidRDefault="002E274E" w:rsidP="002E274E">
      <w:pPr>
        <w:rPr>
          <w:lang w:val="en-US"/>
        </w:rPr>
      </w:pPr>
    </w:p>
    <w:p w14:paraId="31B9993B" w14:textId="1874B9A9" w:rsidR="002E6277" w:rsidRPr="002A4B22" w:rsidRDefault="002E274E" w:rsidP="002E6277">
      <w:pPr>
        <w:spacing w:after="160" w:line="259" w:lineRule="auto"/>
        <w:jc w:val="center"/>
        <w:rPr>
          <w:ins w:id="675" w:author="Mareike Ariaans" w:date="2020-06-23T16:37:00Z"/>
          <w:rFonts w:eastAsiaTheme="minorHAnsi"/>
          <w:iCs/>
          <w:color w:val="auto"/>
          <w:szCs w:val="18"/>
          <w:lang w:val="en-US"/>
        </w:rPr>
      </w:pPr>
      <w:r w:rsidRPr="006A56FF">
        <w:rPr>
          <w:szCs w:val="24"/>
          <w:lang w:val="en-US"/>
        </w:rPr>
        <w:br w:type="page"/>
      </w:r>
      <w:ins w:id="676" w:author="Mareike Ariaans" w:date="2020-06-23T16:37:00Z">
        <w:r w:rsidR="002E6277" w:rsidRPr="00E028AA">
          <w:rPr>
            <w:rFonts w:eastAsiaTheme="minorHAnsi"/>
            <w:iCs/>
            <w:color w:val="auto"/>
            <w:szCs w:val="18"/>
            <w:highlight w:val="yellow"/>
            <w:lang w:val="en-US"/>
          </w:rPr>
          <w:lastRenderedPageBreak/>
          <w:t xml:space="preserve">--- TABLE </w:t>
        </w:r>
        <w:r w:rsidR="002E6277">
          <w:rPr>
            <w:rFonts w:eastAsiaTheme="minorHAnsi"/>
            <w:iCs/>
            <w:color w:val="auto"/>
            <w:szCs w:val="18"/>
            <w:highlight w:val="yellow"/>
            <w:lang w:val="en-US"/>
          </w:rPr>
          <w:t>5</w:t>
        </w:r>
        <w:r w:rsidR="002E6277" w:rsidRPr="00E028AA">
          <w:rPr>
            <w:rFonts w:eastAsiaTheme="minorHAnsi"/>
            <w:iCs/>
            <w:color w:val="auto"/>
            <w:szCs w:val="18"/>
            <w:highlight w:val="yellow"/>
            <w:lang w:val="en-US"/>
          </w:rPr>
          <w:t xml:space="preserve"> ABOUT HERE ---</w:t>
        </w:r>
      </w:ins>
    </w:p>
    <w:p w14:paraId="28582721" w14:textId="563F51D9" w:rsidR="002E6277" w:rsidRDefault="002E6277" w:rsidP="002E6277">
      <w:pPr>
        <w:keepNext/>
        <w:spacing w:after="200"/>
        <w:rPr>
          <w:ins w:id="677" w:author="Mareike Ariaans" w:date="2020-06-23T16:37:00Z"/>
          <w:rFonts w:eastAsiaTheme="minorHAnsi"/>
          <w:iCs/>
          <w:color w:val="auto"/>
          <w:lang w:val="en-US"/>
        </w:rPr>
      </w:pPr>
      <w:ins w:id="678" w:author="Mareike Ariaans" w:date="2020-06-23T16:37:00Z">
        <w:r>
          <w:rPr>
            <w:rFonts w:eastAsiaTheme="minorHAnsi"/>
            <w:iCs/>
            <w:color w:val="auto"/>
            <w:lang w:val="en-US"/>
          </w:rPr>
          <w:t>Table 5</w:t>
        </w:r>
        <w:r w:rsidRPr="006914AC">
          <w:rPr>
            <w:rFonts w:eastAsiaTheme="minorHAnsi"/>
            <w:iCs/>
            <w:color w:val="auto"/>
            <w:lang w:val="en-US"/>
          </w:rPr>
          <w:t>: Overview of Cluster Labels and Characteristics</w:t>
        </w:r>
      </w:ins>
    </w:p>
    <w:tbl>
      <w:tblPr>
        <w:tblStyle w:val="EinfacheTabelle3"/>
        <w:tblW w:w="8082" w:type="dxa"/>
        <w:shd w:val="clear" w:color="auto" w:fill="FFFFFF" w:themeFill="background1"/>
        <w:tblLayout w:type="fixed"/>
        <w:tblLook w:val="04A0" w:firstRow="1" w:lastRow="0" w:firstColumn="1" w:lastColumn="0" w:noHBand="0" w:noVBand="1"/>
      </w:tblPr>
      <w:tblGrid>
        <w:gridCol w:w="2127"/>
        <w:gridCol w:w="1191"/>
        <w:gridCol w:w="1191"/>
        <w:gridCol w:w="1191"/>
        <w:gridCol w:w="1191"/>
        <w:gridCol w:w="1191"/>
      </w:tblGrid>
      <w:tr w:rsidR="002E6277" w:rsidRPr="007A31D0" w14:paraId="0F64935A" w14:textId="77777777" w:rsidTr="00AC77D4">
        <w:trPr>
          <w:cnfStyle w:val="100000000000" w:firstRow="1" w:lastRow="0" w:firstColumn="0" w:lastColumn="0" w:oddVBand="0" w:evenVBand="0" w:oddHBand="0" w:evenHBand="0" w:firstRowFirstColumn="0" w:firstRowLastColumn="0" w:lastRowFirstColumn="0" w:lastRowLastColumn="0"/>
          <w:trHeight w:val="283"/>
          <w:ins w:id="679" w:author="Mareike Ariaans" w:date="2020-06-23T16:37:00Z"/>
        </w:trPr>
        <w:tc>
          <w:tcPr>
            <w:cnfStyle w:val="001000000100" w:firstRow="0" w:lastRow="0" w:firstColumn="1" w:lastColumn="0" w:oddVBand="0" w:evenVBand="0" w:oddHBand="0" w:evenHBand="0" w:firstRowFirstColumn="1" w:firstRowLastColumn="0" w:lastRowFirstColumn="0" w:lastRowLastColumn="0"/>
            <w:tcW w:w="2127" w:type="dxa"/>
            <w:tcBorders>
              <w:top w:val="single" w:sz="12" w:space="0" w:color="auto"/>
            </w:tcBorders>
            <w:shd w:val="clear" w:color="auto" w:fill="FFFFFF" w:themeFill="background1"/>
            <w:vAlign w:val="center"/>
          </w:tcPr>
          <w:p w14:paraId="58E1EF42" w14:textId="77777777" w:rsidR="002E6277" w:rsidRPr="007A31D0" w:rsidRDefault="002E6277" w:rsidP="00AC77D4">
            <w:pPr>
              <w:spacing w:line="276" w:lineRule="auto"/>
              <w:rPr>
                <w:ins w:id="680" w:author="Mareike Ariaans" w:date="2020-06-23T16:37:00Z"/>
                <w:b w:val="0"/>
                <w:bCs w:val="0"/>
                <w:caps w:val="0"/>
                <w:sz w:val="20"/>
                <w:szCs w:val="20"/>
                <w:lang w:val="en-US"/>
              </w:rPr>
            </w:pPr>
          </w:p>
        </w:tc>
        <w:tc>
          <w:tcPr>
            <w:tcW w:w="1191" w:type="dxa"/>
            <w:tcBorders>
              <w:top w:val="single" w:sz="12" w:space="0" w:color="auto"/>
              <w:bottom w:val="single" w:sz="4" w:space="0" w:color="auto"/>
            </w:tcBorders>
            <w:shd w:val="clear" w:color="auto" w:fill="FFFFFF" w:themeFill="background1"/>
            <w:vAlign w:val="center"/>
          </w:tcPr>
          <w:p w14:paraId="6EA4A1BF" w14:textId="77777777" w:rsidR="002E6277" w:rsidRPr="007A31D0" w:rsidRDefault="002E6277" w:rsidP="00AC77D4">
            <w:pPr>
              <w:jc w:val="center"/>
              <w:cnfStyle w:val="100000000000" w:firstRow="1" w:lastRow="0" w:firstColumn="0" w:lastColumn="0" w:oddVBand="0" w:evenVBand="0" w:oddHBand="0" w:evenHBand="0" w:firstRowFirstColumn="0" w:firstRowLastColumn="0" w:lastRowFirstColumn="0" w:lastRowLastColumn="0"/>
              <w:rPr>
                <w:ins w:id="681" w:author="Mareike Ariaans" w:date="2020-06-23T16:37:00Z"/>
                <w:b w:val="0"/>
                <w:bCs w:val="0"/>
                <w:caps w:val="0"/>
                <w:sz w:val="20"/>
                <w:szCs w:val="20"/>
                <w:lang w:val="en-US"/>
              </w:rPr>
            </w:pPr>
            <w:ins w:id="682" w:author="Mareike Ariaans" w:date="2020-06-23T16:37:00Z">
              <w:r w:rsidRPr="007A31D0">
                <w:rPr>
                  <w:b w:val="0"/>
                  <w:bCs w:val="0"/>
                  <w:caps w:val="0"/>
                  <w:sz w:val="20"/>
                  <w:szCs w:val="20"/>
                  <w:lang w:val="en-US"/>
                </w:rPr>
                <w:t>1</w:t>
              </w:r>
            </w:ins>
          </w:p>
        </w:tc>
        <w:tc>
          <w:tcPr>
            <w:tcW w:w="1191" w:type="dxa"/>
            <w:tcBorders>
              <w:top w:val="single" w:sz="12" w:space="0" w:color="auto"/>
              <w:bottom w:val="single" w:sz="4" w:space="0" w:color="auto"/>
            </w:tcBorders>
            <w:shd w:val="clear" w:color="auto" w:fill="FFFFFF" w:themeFill="background1"/>
            <w:vAlign w:val="center"/>
          </w:tcPr>
          <w:p w14:paraId="3CDE165F" w14:textId="77777777" w:rsidR="002E6277" w:rsidRPr="007A31D0" w:rsidRDefault="002E6277" w:rsidP="00AC77D4">
            <w:pPr>
              <w:jc w:val="center"/>
              <w:cnfStyle w:val="100000000000" w:firstRow="1" w:lastRow="0" w:firstColumn="0" w:lastColumn="0" w:oddVBand="0" w:evenVBand="0" w:oddHBand="0" w:evenHBand="0" w:firstRowFirstColumn="0" w:firstRowLastColumn="0" w:lastRowFirstColumn="0" w:lastRowLastColumn="0"/>
              <w:rPr>
                <w:ins w:id="683" w:author="Mareike Ariaans" w:date="2020-06-23T16:37:00Z"/>
                <w:b w:val="0"/>
                <w:bCs w:val="0"/>
                <w:caps w:val="0"/>
                <w:sz w:val="20"/>
                <w:szCs w:val="20"/>
                <w:lang w:val="en-US"/>
              </w:rPr>
            </w:pPr>
            <w:ins w:id="684" w:author="Mareike Ariaans" w:date="2020-06-23T16:37:00Z">
              <w:r w:rsidRPr="007A31D0">
                <w:rPr>
                  <w:b w:val="0"/>
                  <w:bCs w:val="0"/>
                  <w:caps w:val="0"/>
                  <w:sz w:val="20"/>
                  <w:szCs w:val="20"/>
                  <w:lang w:val="en-US"/>
                </w:rPr>
                <w:t>2</w:t>
              </w:r>
            </w:ins>
          </w:p>
        </w:tc>
        <w:tc>
          <w:tcPr>
            <w:tcW w:w="1191" w:type="dxa"/>
            <w:tcBorders>
              <w:top w:val="single" w:sz="12" w:space="0" w:color="auto"/>
              <w:bottom w:val="single" w:sz="4" w:space="0" w:color="auto"/>
            </w:tcBorders>
            <w:shd w:val="clear" w:color="auto" w:fill="FFFFFF" w:themeFill="background1"/>
            <w:vAlign w:val="center"/>
          </w:tcPr>
          <w:p w14:paraId="2F0D0943" w14:textId="77777777" w:rsidR="002E6277" w:rsidRPr="007A31D0" w:rsidRDefault="002E6277" w:rsidP="00AC77D4">
            <w:pPr>
              <w:jc w:val="center"/>
              <w:cnfStyle w:val="100000000000" w:firstRow="1" w:lastRow="0" w:firstColumn="0" w:lastColumn="0" w:oddVBand="0" w:evenVBand="0" w:oddHBand="0" w:evenHBand="0" w:firstRowFirstColumn="0" w:firstRowLastColumn="0" w:lastRowFirstColumn="0" w:lastRowLastColumn="0"/>
              <w:rPr>
                <w:ins w:id="685" w:author="Mareike Ariaans" w:date="2020-06-23T16:37:00Z"/>
                <w:b w:val="0"/>
                <w:bCs w:val="0"/>
                <w:caps w:val="0"/>
                <w:sz w:val="20"/>
                <w:szCs w:val="20"/>
                <w:lang w:val="en-US"/>
              </w:rPr>
            </w:pPr>
            <w:ins w:id="686" w:author="Mareike Ariaans" w:date="2020-06-23T16:37:00Z">
              <w:r w:rsidRPr="007A31D0">
                <w:rPr>
                  <w:b w:val="0"/>
                  <w:bCs w:val="0"/>
                  <w:caps w:val="0"/>
                  <w:sz w:val="20"/>
                  <w:szCs w:val="20"/>
                  <w:lang w:val="en-US"/>
                </w:rPr>
                <w:t>3</w:t>
              </w:r>
            </w:ins>
          </w:p>
        </w:tc>
        <w:tc>
          <w:tcPr>
            <w:tcW w:w="1191" w:type="dxa"/>
            <w:tcBorders>
              <w:top w:val="single" w:sz="12" w:space="0" w:color="auto"/>
              <w:bottom w:val="single" w:sz="4" w:space="0" w:color="auto"/>
            </w:tcBorders>
            <w:shd w:val="clear" w:color="auto" w:fill="FFFFFF" w:themeFill="background1"/>
            <w:vAlign w:val="center"/>
          </w:tcPr>
          <w:p w14:paraId="22292582" w14:textId="77777777" w:rsidR="002E6277" w:rsidRPr="007A31D0" w:rsidRDefault="002E6277" w:rsidP="00AC77D4">
            <w:pPr>
              <w:jc w:val="center"/>
              <w:cnfStyle w:val="100000000000" w:firstRow="1" w:lastRow="0" w:firstColumn="0" w:lastColumn="0" w:oddVBand="0" w:evenVBand="0" w:oddHBand="0" w:evenHBand="0" w:firstRowFirstColumn="0" w:firstRowLastColumn="0" w:lastRowFirstColumn="0" w:lastRowLastColumn="0"/>
              <w:rPr>
                <w:ins w:id="687" w:author="Mareike Ariaans" w:date="2020-06-23T16:37:00Z"/>
                <w:b w:val="0"/>
                <w:bCs w:val="0"/>
                <w:caps w:val="0"/>
                <w:sz w:val="20"/>
                <w:szCs w:val="20"/>
                <w:lang w:val="en-US"/>
              </w:rPr>
            </w:pPr>
            <w:ins w:id="688" w:author="Mareike Ariaans" w:date="2020-06-23T16:37:00Z">
              <w:r w:rsidRPr="007A31D0">
                <w:rPr>
                  <w:b w:val="0"/>
                  <w:bCs w:val="0"/>
                  <w:caps w:val="0"/>
                  <w:sz w:val="20"/>
                  <w:szCs w:val="20"/>
                  <w:lang w:val="en-US"/>
                </w:rPr>
                <w:t>4</w:t>
              </w:r>
            </w:ins>
          </w:p>
        </w:tc>
        <w:tc>
          <w:tcPr>
            <w:tcW w:w="1191" w:type="dxa"/>
            <w:tcBorders>
              <w:top w:val="single" w:sz="12" w:space="0" w:color="auto"/>
              <w:bottom w:val="single" w:sz="4" w:space="0" w:color="auto"/>
            </w:tcBorders>
            <w:shd w:val="clear" w:color="auto" w:fill="FFFFFF" w:themeFill="background1"/>
            <w:vAlign w:val="center"/>
          </w:tcPr>
          <w:p w14:paraId="1F90C1B9" w14:textId="77777777" w:rsidR="002E6277" w:rsidRPr="007A31D0" w:rsidRDefault="002E6277" w:rsidP="00AC77D4">
            <w:pPr>
              <w:jc w:val="center"/>
              <w:cnfStyle w:val="100000000000" w:firstRow="1" w:lastRow="0" w:firstColumn="0" w:lastColumn="0" w:oddVBand="0" w:evenVBand="0" w:oddHBand="0" w:evenHBand="0" w:firstRowFirstColumn="0" w:firstRowLastColumn="0" w:lastRowFirstColumn="0" w:lastRowLastColumn="0"/>
              <w:rPr>
                <w:ins w:id="689" w:author="Mareike Ariaans" w:date="2020-06-23T16:37:00Z"/>
                <w:b w:val="0"/>
                <w:bCs w:val="0"/>
                <w:caps w:val="0"/>
                <w:sz w:val="20"/>
                <w:szCs w:val="20"/>
                <w:lang w:val="en-US"/>
              </w:rPr>
            </w:pPr>
            <w:ins w:id="690" w:author="Mareike Ariaans" w:date="2020-06-23T16:37:00Z">
              <w:r w:rsidRPr="007A31D0">
                <w:rPr>
                  <w:b w:val="0"/>
                  <w:bCs w:val="0"/>
                  <w:caps w:val="0"/>
                  <w:sz w:val="20"/>
                  <w:szCs w:val="20"/>
                  <w:lang w:val="en-US"/>
                </w:rPr>
                <w:t>5</w:t>
              </w:r>
            </w:ins>
          </w:p>
        </w:tc>
      </w:tr>
      <w:tr w:rsidR="002E6277" w:rsidRPr="007A31D0" w14:paraId="55157CC9" w14:textId="77777777" w:rsidTr="00AC77D4">
        <w:trPr>
          <w:cnfStyle w:val="000000100000" w:firstRow="0" w:lastRow="0" w:firstColumn="0" w:lastColumn="0" w:oddVBand="0" w:evenVBand="0" w:oddHBand="1" w:evenHBand="0" w:firstRowFirstColumn="0" w:firstRowLastColumn="0" w:lastRowFirstColumn="0" w:lastRowLastColumn="0"/>
          <w:trHeight w:val="283"/>
          <w:ins w:id="691"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20759F91" w14:textId="77777777" w:rsidR="002E6277" w:rsidRPr="007A31D0" w:rsidRDefault="002E6277" w:rsidP="00AC77D4">
            <w:pPr>
              <w:spacing w:line="276" w:lineRule="auto"/>
              <w:rPr>
                <w:ins w:id="692" w:author="Mareike Ariaans" w:date="2020-06-23T16:37:00Z"/>
                <w:b w:val="0"/>
                <w:bCs w:val="0"/>
                <w:caps w:val="0"/>
                <w:sz w:val="20"/>
                <w:szCs w:val="20"/>
                <w:lang w:val="en-US"/>
              </w:rPr>
            </w:pPr>
            <w:ins w:id="693" w:author="Mareike Ariaans" w:date="2020-06-23T16:37:00Z">
              <w:r w:rsidRPr="00F13503">
                <w:rPr>
                  <w:b w:val="0"/>
                  <w:bCs w:val="0"/>
                  <w:caps w:val="0"/>
                  <w:sz w:val="20"/>
                  <w:szCs w:val="20"/>
                  <w:lang w:val="en-US"/>
                </w:rPr>
                <w:t>Cluster composition</w:t>
              </w:r>
            </w:ins>
          </w:p>
        </w:tc>
        <w:tc>
          <w:tcPr>
            <w:tcW w:w="1191" w:type="dxa"/>
            <w:tcBorders>
              <w:top w:val="single" w:sz="4" w:space="0" w:color="auto"/>
              <w:bottom w:val="single" w:sz="4" w:space="0" w:color="auto"/>
            </w:tcBorders>
            <w:shd w:val="clear" w:color="auto" w:fill="FFFFFF" w:themeFill="background1"/>
            <w:vAlign w:val="center"/>
          </w:tcPr>
          <w:p w14:paraId="5B77362C" w14:textId="77777777" w:rsidR="002E6277" w:rsidRPr="003D2452" w:rsidRDefault="002E6277" w:rsidP="00AC77D4">
            <w:pPr>
              <w:jc w:val="center"/>
              <w:cnfStyle w:val="000000100000" w:firstRow="0" w:lastRow="0" w:firstColumn="0" w:lastColumn="0" w:oddVBand="0" w:evenVBand="0" w:oddHBand="1" w:evenHBand="0" w:firstRowFirstColumn="0" w:firstRowLastColumn="0" w:lastRowFirstColumn="0" w:lastRowLastColumn="0"/>
              <w:rPr>
                <w:ins w:id="694" w:author="Mareike Ariaans" w:date="2020-06-23T16:37:00Z"/>
                <w:sz w:val="20"/>
                <w:szCs w:val="20"/>
              </w:rPr>
            </w:pPr>
            <w:ins w:id="695" w:author="Mareike Ariaans" w:date="2020-06-23T16:37:00Z">
              <w:r w:rsidRPr="003D2452">
                <w:rPr>
                  <w:sz w:val="20"/>
                  <w:szCs w:val="20"/>
                </w:rPr>
                <w:t>AU, BE, FR, IL, LU</w:t>
              </w:r>
              <w:r>
                <w:rPr>
                  <w:sz w:val="20"/>
                  <w:szCs w:val="20"/>
                </w:rPr>
                <w:t>, NL, NZ, ES, CH, UK, US</w:t>
              </w:r>
            </w:ins>
          </w:p>
        </w:tc>
        <w:tc>
          <w:tcPr>
            <w:tcW w:w="1191" w:type="dxa"/>
            <w:tcBorders>
              <w:top w:val="single" w:sz="4" w:space="0" w:color="auto"/>
              <w:bottom w:val="single" w:sz="4" w:space="0" w:color="auto"/>
            </w:tcBorders>
            <w:shd w:val="clear" w:color="auto" w:fill="FFFFFF" w:themeFill="background1"/>
            <w:vAlign w:val="center"/>
          </w:tcPr>
          <w:p w14:paraId="07660E2E"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696" w:author="Mareike Ariaans" w:date="2020-06-23T16:37:00Z"/>
                <w:sz w:val="20"/>
                <w:szCs w:val="20"/>
                <w:lang w:val="en-US"/>
              </w:rPr>
            </w:pPr>
            <w:ins w:id="697" w:author="Mareike Ariaans" w:date="2020-06-23T16:37:00Z">
              <w:r w:rsidRPr="007A31D0">
                <w:rPr>
                  <w:sz w:val="20"/>
                  <w:szCs w:val="20"/>
                  <w:lang w:val="en-US"/>
                </w:rPr>
                <w:t>CZ, LV, PL</w:t>
              </w:r>
            </w:ins>
          </w:p>
        </w:tc>
        <w:tc>
          <w:tcPr>
            <w:tcW w:w="1191" w:type="dxa"/>
            <w:tcBorders>
              <w:top w:val="single" w:sz="4" w:space="0" w:color="auto"/>
              <w:bottom w:val="single" w:sz="4" w:space="0" w:color="auto"/>
            </w:tcBorders>
            <w:shd w:val="clear" w:color="auto" w:fill="FFFFFF" w:themeFill="background1"/>
            <w:vAlign w:val="center"/>
          </w:tcPr>
          <w:p w14:paraId="713AA62B"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698" w:author="Mareike Ariaans" w:date="2020-06-23T16:37:00Z"/>
                <w:sz w:val="20"/>
                <w:szCs w:val="20"/>
                <w:lang w:val="en-US"/>
              </w:rPr>
            </w:pPr>
            <w:ins w:id="699" w:author="Mareike Ariaans" w:date="2020-06-23T16:37:00Z">
              <w:r>
                <w:rPr>
                  <w:sz w:val="20"/>
                  <w:szCs w:val="20"/>
                  <w:lang w:val="en-US"/>
                </w:rPr>
                <w:t>DK, IE, JP, KR, NO, SE</w:t>
              </w:r>
            </w:ins>
          </w:p>
        </w:tc>
        <w:tc>
          <w:tcPr>
            <w:tcW w:w="1191" w:type="dxa"/>
            <w:tcBorders>
              <w:top w:val="single" w:sz="4" w:space="0" w:color="auto"/>
              <w:bottom w:val="single" w:sz="4" w:space="0" w:color="auto"/>
            </w:tcBorders>
            <w:shd w:val="clear" w:color="auto" w:fill="FFFFFF" w:themeFill="background1"/>
            <w:vAlign w:val="center"/>
          </w:tcPr>
          <w:p w14:paraId="7205A6F2"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00" w:author="Mareike Ariaans" w:date="2020-06-23T16:37:00Z"/>
                <w:sz w:val="20"/>
                <w:szCs w:val="20"/>
                <w:lang w:val="en-US"/>
              </w:rPr>
            </w:pPr>
            <w:ins w:id="701" w:author="Mareike Ariaans" w:date="2020-06-23T16:37:00Z">
              <w:r w:rsidRPr="007A31D0">
                <w:rPr>
                  <w:sz w:val="20"/>
                  <w:szCs w:val="20"/>
                  <w:lang w:val="en-US"/>
                </w:rPr>
                <w:t>EE</w:t>
              </w:r>
            </w:ins>
          </w:p>
        </w:tc>
        <w:tc>
          <w:tcPr>
            <w:tcW w:w="1191" w:type="dxa"/>
            <w:tcBorders>
              <w:top w:val="single" w:sz="4" w:space="0" w:color="auto"/>
              <w:bottom w:val="single" w:sz="4" w:space="0" w:color="auto"/>
            </w:tcBorders>
            <w:shd w:val="clear" w:color="auto" w:fill="FFFFFF" w:themeFill="background1"/>
            <w:vAlign w:val="center"/>
          </w:tcPr>
          <w:p w14:paraId="5DE27E55"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02" w:author="Mareike Ariaans" w:date="2020-06-23T16:37:00Z"/>
                <w:sz w:val="20"/>
                <w:szCs w:val="20"/>
                <w:lang w:val="en-US"/>
              </w:rPr>
            </w:pPr>
            <w:ins w:id="703" w:author="Mareike Ariaans" w:date="2020-06-23T16:37:00Z">
              <w:r w:rsidRPr="007A31D0">
                <w:rPr>
                  <w:sz w:val="20"/>
                  <w:szCs w:val="20"/>
                  <w:lang w:val="en-US"/>
                </w:rPr>
                <w:t>FI, DE</w:t>
              </w:r>
            </w:ins>
          </w:p>
        </w:tc>
      </w:tr>
      <w:tr w:rsidR="002E6277" w:rsidRPr="007A31D0" w14:paraId="3E886B54" w14:textId="77777777" w:rsidTr="00AC77D4">
        <w:trPr>
          <w:trHeight w:val="283"/>
          <w:ins w:id="704"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tcBorders>
              <w:top w:val="single" w:sz="4" w:space="0" w:color="auto"/>
            </w:tcBorders>
            <w:shd w:val="clear" w:color="auto" w:fill="FFFFFF" w:themeFill="background1"/>
            <w:vAlign w:val="center"/>
          </w:tcPr>
          <w:p w14:paraId="3461192A" w14:textId="77777777" w:rsidR="002E6277" w:rsidRPr="007A31D0" w:rsidRDefault="002E6277" w:rsidP="00AC77D4">
            <w:pPr>
              <w:spacing w:line="276" w:lineRule="auto"/>
              <w:rPr>
                <w:ins w:id="705" w:author="Mareike Ariaans" w:date="2020-06-23T16:37:00Z"/>
                <w:b w:val="0"/>
                <w:bCs w:val="0"/>
                <w:caps w:val="0"/>
                <w:sz w:val="20"/>
                <w:szCs w:val="20"/>
                <w:lang w:val="en-US"/>
              </w:rPr>
            </w:pPr>
            <w:ins w:id="706" w:author="Mareike Ariaans" w:date="2020-06-23T16:37:00Z">
              <w:r>
                <w:rPr>
                  <w:b w:val="0"/>
                  <w:bCs w:val="0"/>
                  <w:caps w:val="0"/>
                  <w:sz w:val="20"/>
                  <w:szCs w:val="20"/>
                  <w:lang w:val="en-US"/>
                </w:rPr>
                <w:t xml:space="preserve">Supply (expenditure, beds, </w:t>
              </w:r>
              <w:proofErr w:type="gramStart"/>
              <w:r>
                <w:rPr>
                  <w:b w:val="0"/>
                  <w:bCs w:val="0"/>
                  <w:caps w:val="0"/>
                  <w:sz w:val="20"/>
                  <w:szCs w:val="20"/>
                  <w:lang w:val="en-US"/>
                </w:rPr>
                <w:t>recipients</w:t>
              </w:r>
              <w:proofErr w:type="gramEnd"/>
              <w:r>
                <w:rPr>
                  <w:b w:val="0"/>
                  <w:bCs w:val="0"/>
                  <w:caps w:val="0"/>
                  <w:sz w:val="20"/>
                  <w:szCs w:val="20"/>
                  <w:lang w:val="en-US"/>
                </w:rPr>
                <w:t xml:space="preserve"> institutions</w:t>
              </w:r>
            </w:ins>
          </w:p>
        </w:tc>
        <w:tc>
          <w:tcPr>
            <w:tcW w:w="1191" w:type="dxa"/>
            <w:tcBorders>
              <w:top w:val="single" w:sz="4" w:space="0" w:color="auto"/>
            </w:tcBorders>
            <w:shd w:val="clear" w:color="auto" w:fill="FFFFFF" w:themeFill="background1"/>
            <w:vAlign w:val="center"/>
          </w:tcPr>
          <w:p w14:paraId="0C0F3A8D"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07" w:author="Mareike Ariaans" w:date="2020-06-23T16:37:00Z"/>
                <w:sz w:val="20"/>
                <w:szCs w:val="20"/>
                <w:lang w:val="en-US"/>
              </w:rPr>
            </w:pPr>
            <w:ins w:id="708" w:author="Mareike Ariaans" w:date="2020-06-23T16:37:00Z">
              <w:r>
                <w:rPr>
                  <w:sz w:val="20"/>
                  <w:szCs w:val="20"/>
                  <w:lang w:val="en-US"/>
                </w:rPr>
                <w:t xml:space="preserve">Medium/ </w:t>
              </w:r>
              <w:proofErr w:type="spellStart"/>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c>
          <w:tcPr>
            <w:tcW w:w="1191" w:type="dxa"/>
            <w:tcBorders>
              <w:top w:val="single" w:sz="4" w:space="0" w:color="auto"/>
            </w:tcBorders>
            <w:shd w:val="clear" w:color="auto" w:fill="FFFFFF" w:themeFill="background1"/>
            <w:vAlign w:val="center"/>
          </w:tcPr>
          <w:p w14:paraId="3F45E1FA"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09" w:author="Mareike Ariaans" w:date="2020-06-23T16:37:00Z"/>
                <w:sz w:val="20"/>
                <w:szCs w:val="20"/>
                <w:lang w:val="en-US"/>
              </w:rPr>
            </w:pPr>
            <w:ins w:id="710" w:author="Mareike Ariaans" w:date="2020-06-23T16:37:00Z">
              <w:r>
                <w:rPr>
                  <w:sz w:val="20"/>
                  <w:szCs w:val="20"/>
                  <w:lang w:val="en-US"/>
                </w:rPr>
                <w:t>Low/ low/ low</w:t>
              </w:r>
            </w:ins>
          </w:p>
        </w:tc>
        <w:tc>
          <w:tcPr>
            <w:tcW w:w="1191" w:type="dxa"/>
            <w:tcBorders>
              <w:top w:val="single" w:sz="4" w:space="0" w:color="auto"/>
            </w:tcBorders>
            <w:shd w:val="clear" w:color="auto" w:fill="FFFFFF" w:themeFill="background1"/>
            <w:vAlign w:val="center"/>
          </w:tcPr>
          <w:p w14:paraId="76FB1AD8"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11" w:author="Mareike Ariaans" w:date="2020-06-23T16:37:00Z"/>
                <w:sz w:val="20"/>
                <w:szCs w:val="20"/>
                <w:lang w:val="en-US"/>
              </w:rPr>
            </w:pPr>
            <w:ins w:id="712" w:author="Mareike Ariaans" w:date="2020-06-23T16:37:00Z">
              <w:r>
                <w:rPr>
                  <w:sz w:val="20"/>
                  <w:szCs w:val="20"/>
                  <w:lang w:val="en-US"/>
                </w:rPr>
                <w:t>High/ medium/ medium</w:t>
              </w:r>
            </w:ins>
          </w:p>
        </w:tc>
        <w:tc>
          <w:tcPr>
            <w:tcW w:w="1191" w:type="dxa"/>
            <w:tcBorders>
              <w:top w:val="single" w:sz="4" w:space="0" w:color="auto"/>
            </w:tcBorders>
            <w:shd w:val="clear" w:color="auto" w:fill="FFFFFF" w:themeFill="background1"/>
            <w:vAlign w:val="center"/>
          </w:tcPr>
          <w:p w14:paraId="1A41C74F"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13" w:author="Mareike Ariaans" w:date="2020-06-23T16:37:00Z"/>
                <w:sz w:val="20"/>
                <w:szCs w:val="20"/>
                <w:lang w:val="en-US"/>
              </w:rPr>
            </w:pPr>
            <w:ins w:id="714" w:author="Mareike Ariaans" w:date="2020-06-23T16:37:00Z">
              <w:r>
                <w:rPr>
                  <w:sz w:val="20"/>
                  <w:szCs w:val="20"/>
                  <w:lang w:val="en-US"/>
                </w:rPr>
                <w:t>Low/ medium/ high</w:t>
              </w:r>
            </w:ins>
          </w:p>
        </w:tc>
        <w:tc>
          <w:tcPr>
            <w:tcW w:w="1191" w:type="dxa"/>
            <w:tcBorders>
              <w:top w:val="single" w:sz="4" w:space="0" w:color="auto"/>
            </w:tcBorders>
            <w:shd w:val="clear" w:color="auto" w:fill="FFFFFF" w:themeFill="background1"/>
            <w:vAlign w:val="center"/>
          </w:tcPr>
          <w:p w14:paraId="6887D878"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15" w:author="Mareike Ariaans" w:date="2020-06-23T16:37:00Z"/>
                <w:sz w:val="20"/>
                <w:szCs w:val="20"/>
                <w:lang w:val="en-US"/>
              </w:rPr>
            </w:pPr>
            <w:ins w:id="716" w:author="Mareike Ariaans" w:date="2020-06-23T16:37:00Z">
              <w:r>
                <w:rPr>
                  <w:sz w:val="20"/>
                  <w:szCs w:val="20"/>
                  <w:lang w:val="en-US"/>
                </w:rPr>
                <w:t xml:space="preserve">Medium/ </w:t>
              </w:r>
              <w:proofErr w:type="spellStart"/>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r>
      <w:tr w:rsidR="002E6277" w:rsidRPr="007A31D0" w14:paraId="06F24CD6" w14:textId="77777777" w:rsidTr="00AC77D4">
        <w:trPr>
          <w:cnfStyle w:val="000000100000" w:firstRow="0" w:lastRow="0" w:firstColumn="0" w:lastColumn="0" w:oddVBand="0" w:evenVBand="0" w:oddHBand="1" w:evenHBand="0" w:firstRowFirstColumn="0" w:firstRowLastColumn="0" w:lastRowFirstColumn="0" w:lastRowLastColumn="0"/>
          <w:trHeight w:val="283"/>
          <w:ins w:id="717"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128A5966" w14:textId="77777777" w:rsidR="002E6277" w:rsidRPr="007A31D0" w:rsidRDefault="002E6277" w:rsidP="00AC77D4">
            <w:pPr>
              <w:spacing w:line="276" w:lineRule="auto"/>
              <w:rPr>
                <w:ins w:id="718" w:author="Mareike Ariaans" w:date="2020-06-23T16:37:00Z"/>
                <w:b w:val="0"/>
                <w:bCs w:val="0"/>
                <w:caps w:val="0"/>
                <w:sz w:val="20"/>
                <w:szCs w:val="20"/>
                <w:lang w:val="en-US"/>
              </w:rPr>
            </w:pPr>
            <w:ins w:id="719" w:author="Mareike Ariaans" w:date="2020-06-23T16:37:00Z">
              <w:r>
                <w:rPr>
                  <w:b w:val="0"/>
                  <w:bCs w:val="0"/>
                  <w:caps w:val="0"/>
                  <w:sz w:val="20"/>
                  <w:szCs w:val="20"/>
                  <w:lang w:val="en-US"/>
                </w:rPr>
                <w:t>Public-Private Mix</w:t>
              </w:r>
            </w:ins>
          </w:p>
        </w:tc>
        <w:tc>
          <w:tcPr>
            <w:tcW w:w="1191" w:type="dxa"/>
            <w:shd w:val="clear" w:color="auto" w:fill="FFFFFF" w:themeFill="background1"/>
            <w:vAlign w:val="center"/>
          </w:tcPr>
          <w:p w14:paraId="60945666"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20" w:author="Mareike Ariaans" w:date="2020-06-23T16:37:00Z"/>
                <w:sz w:val="20"/>
                <w:szCs w:val="20"/>
                <w:lang w:val="en-US"/>
              </w:rPr>
            </w:pPr>
            <w:proofErr w:type="spellStart"/>
            <w:ins w:id="721" w:author="Mareike Ariaans" w:date="2020-06-23T16:37:00Z">
              <w:r>
                <w:rPr>
                  <w:sz w:val="20"/>
                  <w:szCs w:val="20"/>
                  <w:lang w:val="en-US"/>
                </w:rPr>
                <w:t>Medhigh</w:t>
              </w:r>
              <w:proofErr w:type="spellEnd"/>
              <w:r>
                <w:rPr>
                  <w:sz w:val="20"/>
                  <w:szCs w:val="20"/>
                  <w:lang w:val="en-US"/>
                </w:rPr>
                <w:t>/ medium</w:t>
              </w:r>
            </w:ins>
          </w:p>
        </w:tc>
        <w:tc>
          <w:tcPr>
            <w:tcW w:w="1191" w:type="dxa"/>
            <w:shd w:val="clear" w:color="auto" w:fill="FFFFFF" w:themeFill="background1"/>
            <w:vAlign w:val="center"/>
          </w:tcPr>
          <w:p w14:paraId="35C377AC"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22" w:author="Mareike Ariaans" w:date="2020-06-23T16:37:00Z"/>
                <w:sz w:val="20"/>
                <w:szCs w:val="20"/>
                <w:lang w:val="en-US"/>
              </w:rPr>
            </w:pPr>
            <w:ins w:id="723" w:author="Mareike Ariaans" w:date="2020-06-23T16:37:00Z">
              <w:r>
                <w:rPr>
                  <w:sz w:val="20"/>
                  <w:szCs w:val="20"/>
                  <w:lang w:val="en-US"/>
                </w:rPr>
                <w:t xml:space="preserve">Low/ </w:t>
              </w:r>
              <w:proofErr w:type="spellStart"/>
              <w:r>
                <w:rPr>
                  <w:sz w:val="20"/>
                  <w:szCs w:val="20"/>
                  <w:lang w:val="en-US"/>
                </w:rPr>
                <w:t>medhigh</w:t>
              </w:r>
              <w:proofErr w:type="spellEnd"/>
            </w:ins>
          </w:p>
        </w:tc>
        <w:tc>
          <w:tcPr>
            <w:tcW w:w="1191" w:type="dxa"/>
            <w:shd w:val="clear" w:color="auto" w:fill="FFFFFF" w:themeFill="background1"/>
            <w:vAlign w:val="center"/>
          </w:tcPr>
          <w:p w14:paraId="26D2DB8D"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24" w:author="Mareike Ariaans" w:date="2020-06-23T16:37:00Z"/>
                <w:sz w:val="20"/>
                <w:szCs w:val="20"/>
                <w:lang w:val="en-US"/>
              </w:rPr>
            </w:pPr>
            <w:ins w:id="725" w:author="Mareike Ariaans" w:date="2020-06-23T16:37:00Z">
              <w:r>
                <w:rPr>
                  <w:sz w:val="20"/>
                  <w:szCs w:val="20"/>
                  <w:lang w:val="en-US"/>
                </w:rPr>
                <w:t>Medium/ low</w:t>
              </w:r>
            </w:ins>
          </w:p>
        </w:tc>
        <w:tc>
          <w:tcPr>
            <w:tcW w:w="1191" w:type="dxa"/>
            <w:shd w:val="clear" w:color="auto" w:fill="FFFFFF" w:themeFill="background1"/>
            <w:vAlign w:val="center"/>
          </w:tcPr>
          <w:p w14:paraId="023D7071"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26" w:author="Mareike Ariaans" w:date="2020-06-23T16:37:00Z"/>
                <w:sz w:val="20"/>
                <w:szCs w:val="20"/>
                <w:lang w:val="en-US"/>
              </w:rPr>
            </w:pPr>
            <w:ins w:id="727" w:author="Mareike Ariaans" w:date="2020-06-23T16:37:00Z">
              <w:r>
                <w:rPr>
                  <w:sz w:val="20"/>
                  <w:szCs w:val="20"/>
                  <w:lang w:val="en-US"/>
                </w:rPr>
                <w:t>High/ low</w:t>
              </w:r>
            </w:ins>
          </w:p>
        </w:tc>
        <w:tc>
          <w:tcPr>
            <w:tcW w:w="1191" w:type="dxa"/>
            <w:shd w:val="clear" w:color="auto" w:fill="FFFFFF" w:themeFill="background1"/>
            <w:vAlign w:val="center"/>
          </w:tcPr>
          <w:p w14:paraId="0A0F45B8"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28" w:author="Mareike Ariaans" w:date="2020-06-23T16:37:00Z"/>
                <w:sz w:val="20"/>
                <w:szCs w:val="20"/>
                <w:lang w:val="en-US"/>
              </w:rPr>
            </w:pPr>
            <w:proofErr w:type="spellStart"/>
            <w:ins w:id="729" w:author="Mareike Ariaans" w:date="2020-06-23T16:37:00Z">
              <w:r>
                <w:rPr>
                  <w:sz w:val="20"/>
                  <w:szCs w:val="20"/>
                  <w:lang w:val="en-US"/>
                </w:rPr>
                <w:t>Medhigh</w:t>
              </w:r>
              <w:proofErr w:type="spellEnd"/>
              <w:r>
                <w:rPr>
                  <w:sz w:val="20"/>
                  <w:szCs w:val="20"/>
                  <w:lang w:val="en-US"/>
                </w:rPr>
                <w:t>/ high</w:t>
              </w:r>
            </w:ins>
          </w:p>
        </w:tc>
      </w:tr>
      <w:tr w:rsidR="002E6277" w:rsidRPr="007A31D0" w14:paraId="203E427B" w14:textId="77777777" w:rsidTr="00AC77D4">
        <w:trPr>
          <w:trHeight w:val="283"/>
          <w:ins w:id="730"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shd w:val="clear" w:color="auto" w:fill="FFFFFF" w:themeFill="background1"/>
            <w:vAlign w:val="center"/>
          </w:tcPr>
          <w:p w14:paraId="187A5F90" w14:textId="77777777" w:rsidR="002E6277" w:rsidRPr="007A31D0" w:rsidRDefault="002E6277" w:rsidP="00AC77D4">
            <w:pPr>
              <w:spacing w:line="276" w:lineRule="auto"/>
              <w:rPr>
                <w:ins w:id="731" w:author="Mareike Ariaans" w:date="2020-06-23T16:37:00Z"/>
                <w:b w:val="0"/>
                <w:bCs w:val="0"/>
                <w:caps w:val="0"/>
                <w:sz w:val="20"/>
                <w:szCs w:val="20"/>
                <w:lang w:val="en-US"/>
              </w:rPr>
            </w:pPr>
            <w:proofErr w:type="spellStart"/>
            <w:ins w:id="732" w:author="Mareike Ariaans" w:date="2020-06-23T16:37:00Z">
              <w:r>
                <w:rPr>
                  <w:b w:val="0"/>
                  <w:bCs w:val="0"/>
                  <w:caps w:val="0"/>
                  <w:sz w:val="20"/>
                  <w:szCs w:val="20"/>
                  <w:lang w:val="en-US"/>
                </w:rPr>
                <w:t>Pefrormance</w:t>
              </w:r>
              <w:proofErr w:type="spellEnd"/>
            </w:ins>
          </w:p>
        </w:tc>
        <w:tc>
          <w:tcPr>
            <w:tcW w:w="1191" w:type="dxa"/>
            <w:shd w:val="clear" w:color="auto" w:fill="FFFFFF" w:themeFill="background1"/>
            <w:vAlign w:val="center"/>
          </w:tcPr>
          <w:p w14:paraId="29B0D9E1"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33" w:author="Mareike Ariaans" w:date="2020-06-23T16:37:00Z"/>
                <w:sz w:val="20"/>
                <w:szCs w:val="20"/>
                <w:lang w:val="en-US"/>
              </w:rPr>
            </w:pPr>
            <w:proofErr w:type="spellStart"/>
            <w:ins w:id="734" w:author="Mareike Ariaans" w:date="2020-06-23T16:37:00Z">
              <w:r>
                <w:rPr>
                  <w:sz w:val="20"/>
                  <w:szCs w:val="20"/>
                  <w:lang w:val="en-US"/>
                </w:rPr>
                <w:t>Medhigh</w:t>
              </w:r>
              <w:proofErr w:type="spellEnd"/>
              <w:r>
                <w:rPr>
                  <w:sz w:val="20"/>
                  <w:szCs w:val="20"/>
                  <w:lang w:val="en-US"/>
                </w:rPr>
                <w:t xml:space="preserve">/ </w:t>
              </w:r>
              <w:proofErr w:type="spellStart"/>
              <w:r>
                <w:rPr>
                  <w:sz w:val="20"/>
                  <w:szCs w:val="20"/>
                  <w:lang w:val="en-US"/>
                </w:rPr>
                <w:t>medhigh</w:t>
              </w:r>
              <w:proofErr w:type="spellEnd"/>
            </w:ins>
          </w:p>
        </w:tc>
        <w:tc>
          <w:tcPr>
            <w:tcW w:w="1191" w:type="dxa"/>
            <w:shd w:val="clear" w:color="auto" w:fill="FFFFFF" w:themeFill="background1"/>
            <w:vAlign w:val="center"/>
          </w:tcPr>
          <w:p w14:paraId="00A35306"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35" w:author="Mareike Ariaans" w:date="2020-06-23T16:37:00Z"/>
                <w:sz w:val="20"/>
                <w:szCs w:val="20"/>
                <w:lang w:val="en-US"/>
              </w:rPr>
            </w:pPr>
            <w:ins w:id="736" w:author="Mareike Ariaans" w:date="2020-06-23T16:37:00Z">
              <w:r>
                <w:rPr>
                  <w:sz w:val="20"/>
                  <w:szCs w:val="20"/>
                  <w:lang w:val="en-US"/>
                </w:rPr>
                <w:t>Low/ low</w:t>
              </w:r>
            </w:ins>
          </w:p>
        </w:tc>
        <w:tc>
          <w:tcPr>
            <w:tcW w:w="1191" w:type="dxa"/>
            <w:shd w:val="clear" w:color="auto" w:fill="FFFFFF" w:themeFill="background1"/>
            <w:vAlign w:val="center"/>
          </w:tcPr>
          <w:p w14:paraId="14B4CF32"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37" w:author="Mareike Ariaans" w:date="2020-06-23T16:37:00Z"/>
                <w:sz w:val="20"/>
                <w:szCs w:val="20"/>
                <w:lang w:val="en-US"/>
              </w:rPr>
            </w:pPr>
            <w:proofErr w:type="spellStart"/>
            <w:ins w:id="738" w:author="Mareike Ariaans" w:date="2020-06-23T16:37:00Z">
              <w:r>
                <w:rPr>
                  <w:sz w:val="20"/>
                  <w:szCs w:val="20"/>
                  <w:lang w:val="en-US"/>
                </w:rPr>
                <w:t>Medhigh</w:t>
              </w:r>
              <w:proofErr w:type="spellEnd"/>
              <w:r>
                <w:rPr>
                  <w:sz w:val="20"/>
                  <w:szCs w:val="20"/>
                  <w:lang w:val="en-US"/>
                </w:rPr>
                <w:t>/ med</w:t>
              </w:r>
            </w:ins>
          </w:p>
        </w:tc>
        <w:tc>
          <w:tcPr>
            <w:tcW w:w="1191" w:type="dxa"/>
            <w:shd w:val="clear" w:color="auto" w:fill="FFFFFF" w:themeFill="background1"/>
            <w:vAlign w:val="center"/>
          </w:tcPr>
          <w:p w14:paraId="777D659D"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39" w:author="Mareike Ariaans" w:date="2020-06-23T16:37:00Z"/>
                <w:sz w:val="20"/>
                <w:szCs w:val="20"/>
                <w:lang w:val="en-US"/>
              </w:rPr>
            </w:pPr>
            <w:ins w:id="740" w:author="Mareike Ariaans" w:date="2020-06-23T16:37:00Z">
              <w:r>
                <w:rPr>
                  <w:sz w:val="20"/>
                  <w:szCs w:val="20"/>
                  <w:lang w:val="en-US"/>
                </w:rPr>
                <w:t>Low/ low</w:t>
              </w:r>
            </w:ins>
          </w:p>
        </w:tc>
        <w:tc>
          <w:tcPr>
            <w:tcW w:w="1191" w:type="dxa"/>
            <w:shd w:val="clear" w:color="auto" w:fill="FFFFFF" w:themeFill="background1"/>
            <w:vAlign w:val="center"/>
          </w:tcPr>
          <w:p w14:paraId="20B02313" w14:textId="77777777" w:rsidR="002E6277" w:rsidRPr="007A31D0" w:rsidRDefault="002E6277" w:rsidP="00AC77D4">
            <w:pPr>
              <w:jc w:val="center"/>
              <w:cnfStyle w:val="000000000000" w:firstRow="0" w:lastRow="0" w:firstColumn="0" w:lastColumn="0" w:oddVBand="0" w:evenVBand="0" w:oddHBand="0" w:evenHBand="0" w:firstRowFirstColumn="0" w:firstRowLastColumn="0" w:lastRowFirstColumn="0" w:lastRowLastColumn="0"/>
              <w:rPr>
                <w:ins w:id="741" w:author="Mareike Ariaans" w:date="2020-06-23T16:37:00Z"/>
                <w:sz w:val="20"/>
                <w:szCs w:val="20"/>
                <w:lang w:val="en-US"/>
              </w:rPr>
            </w:pPr>
            <w:ins w:id="742" w:author="Mareike Ariaans" w:date="2020-06-23T16:37:00Z">
              <w:r>
                <w:rPr>
                  <w:sz w:val="20"/>
                  <w:szCs w:val="20"/>
                  <w:lang w:val="en-US"/>
                </w:rPr>
                <w:t>Medium/ medium</w:t>
              </w:r>
            </w:ins>
          </w:p>
        </w:tc>
      </w:tr>
      <w:tr w:rsidR="002E6277" w:rsidRPr="007A31D0" w14:paraId="6A9A885C" w14:textId="77777777" w:rsidTr="00AC77D4">
        <w:trPr>
          <w:cnfStyle w:val="000000100000" w:firstRow="0" w:lastRow="0" w:firstColumn="0" w:lastColumn="0" w:oddVBand="0" w:evenVBand="0" w:oddHBand="1" w:evenHBand="0" w:firstRowFirstColumn="0" w:firstRowLastColumn="0" w:lastRowFirstColumn="0" w:lastRowLastColumn="0"/>
          <w:trHeight w:val="283"/>
          <w:ins w:id="743" w:author="Mareike Ariaans" w:date="2020-06-23T16:37:00Z"/>
        </w:trPr>
        <w:tc>
          <w:tcPr>
            <w:cnfStyle w:val="001000000000" w:firstRow="0" w:lastRow="0" w:firstColumn="1" w:lastColumn="0" w:oddVBand="0" w:evenVBand="0" w:oddHBand="0" w:evenHBand="0" w:firstRowFirstColumn="0" w:firstRowLastColumn="0" w:lastRowFirstColumn="0" w:lastRowLastColumn="0"/>
            <w:tcW w:w="2127" w:type="dxa"/>
            <w:tcBorders>
              <w:bottom w:val="single" w:sz="12" w:space="0" w:color="auto"/>
            </w:tcBorders>
            <w:shd w:val="clear" w:color="auto" w:fill="FFFFFF" w:themeFill="background1"/>
            <w:vAlign w:val="center"/>
          </w:tcPr>
          <w:p w14:paraId="0F893377" w14:textId="77777777" w:rsidR="002E6277" w:rsidRPr="007A31D0" w:rsidRDefault="002E6277" w:rsidP="00AC77D4">
            <w:pPr>
              <w:spacing w:line="276" w:lineRule="auto"/>
              <w:rPr>
                <w:ins w:id="744" w:author="Mareike Ariaans" w:date="2020-06-23T16:37:00Z"/>
                <w:b w:val="0"/>
                <w:bCs w:val="0"/>
                <w:caps w:val="0"/>
                <w:sz w:val="20"/>
                <w:szCs w:val="20"/>
                <w:lang w:val="en-US"/>
              </w:rPr>
            </w:pPr>
            <w:ins w:id="745" w:author="Mareike Ariaans" w:date="2020-06-23T16:37:00Z">
              <w:r>
                <w:rPr>
                  <w:b w:val="0"/>
                  <w:bCs w:val="0"/>
                  <w:caps w:val="0"/>
                  <w:sz w:val="20"/>
                  <w:szCs w:val="20"/>
                  <w:lang w:val="en-US"/>
                </w:rPr>
                <w:t>Access Regulation</w:t>
              </w:r>
            </w:ins>
          </w:p>
        </w:tc>
        <w:tc>
          <w:tcPr>
            <w:tcW w:w="1191" w:type="dxa"/>
            <w:tcBorders>
              <w:bottom w:val="single" w:sz="12" w:space="0" w:color="auto"/>
            </w:tcBorders>
            <w:shd w:val="clear" w:color="auto" w:fill="FFFFFF" w:themeFill="background1"/>
            <w:vAlign w:val="center"/>
          </w:tcPr>
          <w:p w14:paraId="1D881A59"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46" w:author="Mareike Ariaans" w:date="2020-06-23T16:37:00Z"/>
                <w:sz w:val="20"/>
                <w:szCs w:val="20"/>
                <w:lang w:val="en-US"/>
              </w:rPr>
            </w:pPr>
          </w:p>
        </w:tc>
        <w:tc>
          <w:tcPr>
            <w:tcW w:w="1191" w:type="dxa"/>
            <w:tcBorders>
              <w:bottom w:val="single" w:sz="12" w:space="0" w:color="auto"/>
            </w:tcBorders>
            <w:shd w:val="clear" w:color="auto" w:fill="FFFFFF" w:themeFill="background1"/>
            <w:vAlign w:val="center"/>
          </w:tcPr>
          <w:p w14:paraId="09679211"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47" w:author="Mareike Ariaans" w:date="2020-06-23T16:37:00Z"/>
                <w:sz w:val="20"/>
                <w:szCs w:val="20"/>
                <w:lang w:val="en-US"/>
              </w:rPr>
            </w:pPr>
            <w:ins w:id="748" w:author="Mareike Ariaans" w:date="2020-06-23T16:37:00Z">
              <w:r>
                <w:rPr>
                  <w:sz w:val="20"/>
                  <w:szCs w:val="20"/>
                  <w:lang w:val="en-US"/>
                </w:rPr>
                <w:t>Low/ low</w:t>
              </w:r>
            </w:ins>
          </w:p>
        </w:tc>
        <w:tc>
          <w:tcPr>
            <w:tcW w:w="1191" w:type="dxa"/>
            <w:tcBorders>
              <w:bottom w:val="single" w:sz="12" w:space="0" w:color="auto"/>
            </w:tcBorders>
            <w:shd w:val="clear" w:color="auto" w:fill="FFFFFF" w:themeFill="background1"/>
            <w:vAlign w:val="center"/>
          </w:tcPr>
          <w:p w14:paraId="655B3F76"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49" w:author="Mareike Ariaans" w:date="2020-06-23T16:37:00Z"/>
                <w:sz w:val="20"/>
                <w:szCs w:val="20"/>
                <w:lang w:val="en-US"/>
              </w:rPr>
            </w:pPr>
          </w:p>
        </w:tc>
        <w:tc>
          <w:tcPr>
            <w:tcW w:w="1191" w:type="dxa"/>
            <w:tcBorders>
              <w:bottom w:val="single" w:sz="12" w:space="0" w:color="auto"/>
            </w:tcBorders>
            <w:shd w:val="clear" w:color="auto" w:fill="FFFFFF" w:themeFill="background1"/>
            <w:vAlign w:val="center"/>
          </w:tcPr>
          <w:p w14:paraId="789E6EED"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50" w:author="Mareike Ariaans" w:date="2020-06-23T16:37:00Z"/>
                <w:sz w:val="20"/>
                <w:szCs w:val="20"/>
                <w:lang w:val="en-US"/>
              </w:rPr>
            </w:pPr>
            <w:ins w:id="751" w:author="Mareike Ariaans" w:date="2020-06-23T16:37:00Z">
              <w:r>
                <w:rPr>
                  <w:sz w:val="20"/>
                  <w:szCs w:val="20"/>
                  <w:lang w:val="en-US"/>
                </w:rPr>
                <w:t>High/ high</w:t>
              </w:r>
            </w:ins>
          </w:p>
        </w:tc>
        <w:tc>
          <w:tcPr>
            <w:tcW w:w="1191" w:type="dxa"/>
            <w:tcBorders>
              <w:bottom w:val="single" w:sz="12" w:space="0" w:color="auto"/>
            </w:tcBorders>
            <w:shd w:val="clear" w:color="auto" w:fill="FFFFFF" w:themeFill="background1"/>
            <w:vAlign w:val="center"/>
          </w:tcPr>
          <w:p w14:paraId="71126ADD" w14:textId="77777777" w:rsidR="002E6277" w:rsidRPr="007A31D0" w:rsidRDefault="002E6277" w:rsidP="00AC77D4">
            <w:pPr>
              <w:jc w:val="center"/>
              <w:cnfStyle w:val="000000100000" w:firstRow="0" w:lastRow="0" w:firstColumn="0" w:lastColumn="0" w:oddVBand="0" w:evenVBand="0" w:oddHBand="1" w:evenHBand="0" w:firstRowFirstColumn="0" w:firstRowLastColumn="0" w:lastRowFirstColumn="0" w:lastRowLastColumn="0"/>
              <w:rPr>
                <w:ins w:id="752" w:author="Mareike Ariaans" w:date="2020-06-23T16:37:00Z"/>
                <w:sz w:val="20"/>
                <w:szCs w:val="20"/>
                <w:lang w:val="en-US"/>
              </w:rPr>
            </w:pPr>
            <w:ins w:id="753" w:author="Mareike Ariaans" w:date="2020-06-23T16:37:00Z">
              <w:r>
                <w:rPr>
                  <w:sz w:val="20"/>
                  <w:szCs w:val="20"/>
                  <w:lang w:val="en-US"/>
                </w:rPr>
                <w:t>Low/ low</w:t>
              </w:r>
            </w:ins>
          </w:p>
        </w:tc>
      </w:tr>
    </w:tbl>
    <w:p w14:paraId="456E16CD" w14:textId="77777777" w:rsidR="002E6277" w:rsidRDefault="002E6277" w:rsidP="002E6277">
      <w:pPr>
        <w:spacing w:after="160" w:line="259" w:lineRule="auto"/>
        <w:rPr>
          <w:ins w:id="754" w:author="Mareike Ariaans" w:date="2020-06-23T16:37:00Z"/>
          <w:lang w:val="en-US"/>
        </w:rPr>
      </w:pPr>
    </w:p>
    <w:p w14:paraId="764C7047" w14:textId="3A662F56" w:rsidR="002E274E" w:rsidRDefault="002E274E">
      <w:pPr>
        <w:spacing w:after="160" w:line="259" w:lineRule="auto"/>
        <w:rPr>
          <w:ins w:id="755" w:author="Mareike Ariaans" w:date="2020-06-23T16:37:00Z"/>
          <w:szCs w:val="24"/>
          <w:lang w:val="en-US"/>
        </w:rPr>
      </w:pPr>
    </w:p>
    <w:p w14:paraId="7D32CF2E" w14:textId="77777777" w:rsidR="002E6277" w:rsidRPr="006A56FF" w:rsidRDefault="002E6277">
      <w:pPr>
        <w:spacing w:after="160" w:line="259" w:lineRule="auto"/>
        <w:rPr>
          <w:szCs w:val="24"/>
          <w:lang w:val="en-US"/>
        </w:rPr>
      </w:pPr>
    </w:p>
    <w:p w14:paraId="0A7FB73F" w14:textId="0C5D6731" w:rsidR="003636D7" w:rsidRPr="006A56FF" w:rsidRDefault="00F31400" w:rsidP="003636D7">
      <w:pPr>
        <w:spacing w:line="360" w:lineRule="auto"/>
        <w:jc w:val="both"/>
        <w:rPr>
          <w:szCs w:val="24"/>
          <w:lang w:val="en-US"/>
        </w:rPr>
      </w:pPr>
      <w:r w:rsidRPr="006A56FF">
        <w:rPr>
          <w:szCs w:val="24"/>
          <w:lang w:val="en-US"/>
        </w:rPr>
        <w:t xml:space="preserve">Based on the </w:t>
      </w:r>
      <w:r w:rsidR="00CA4021" w:rsidRPr="006A56FF">
        <w:rPr>
          <w:szCs w:val="24"/>
          <w:lang w:val="en-US"/>
        </w:rPr>
        <w:t>cluster means we can characterize the three clusters</w:t>
      </w:r>
      <w:r w:rsidR="00C67F4C" w:rsidRPr="006A56FF">
        <w:rPr>
          <w:szCs w:val="24"/>
          <w:lang w:val="en-US"/>
        </w:rPr>
        <w:t xml:space="preserve"> (See Table </w:t>
      </w:r>
      <w:r w:rsidR="00E0718C" w:rsidRPr="006A56FF">
        <w:rPr>
          <w:szCs w:val="24"/>
          <w:lang w:val="en-US"/>
        </w:rPr>
        <w:t>4</w:t>
      </w:r>
      <w:r w:rsidR="00C67F4C" w:rsidRPr="006A56FF">
        <w:rPr>
          <w:szCs w:val="24"/>
          <w:lang w:val="en-US"/>
        </w:rPr>
        <w:t>)</w:t>
      </w:r>
      <w:r w:rsidR="00CA4021" w:rsidRPr="006A56FF">
        <w:rPr>
          <w:szCs w:val="24"/>
          <w:lang w:val="en-US"/>
        </w:rPr>
        <w:t xml:space="preserve">. Cluster 1 is the </w:t>
      </w:r>
      <w:r w:rsidR="007F29CB" w:rsidRPr="006A56FF">
        <w:rPr>
          <w:szCs w:val="24"/>
          <w:lang w:val="en-US"/>
        </w:rPr>
        <w:t>“</w:t>
      </w:r>
      <w:r w:rsidR="00CA4021" w:rsidRPr="006A56FF">
        <w:rPr>
          <w:szCs w:val="24"/>
          <w:lang w:val="en-US"/>
        </w:rPr>
        <w:t>low developed LTC system cluster</w:t>
      </w:r>
      <w:r w:rsidR="007F29CB" w:rsidRPr="006A56FF">
        <w:rPr>
          <w:szCs w:val="24"/>
          <w:lang w:val="en-US"/>
        </w:rPr>
        <w:t>”</w:t>
      </w:r>
      <w:r w:rsidR="00CA4021" w:rsidRPr="006A56FF">
        <w:rPr>
          <w:szCs w:val="24"/>
          <w:lang w:val="en-US"/>
        </w:rPr>
        <w:t>. The cluster includes countries of Eastern Europe and Non-European OCED countries in which public LTC provision is still limited. The supply</w:t>
      </w:r>
      <w:r w:rsidR="005D4FC8" w:rsidRPr="006A56FF">
        <w:rPr>
          <w:szCs w:val="24"/>
          <w:lang w:val="en-US"/>
        </w:rPr>
        <w:t>,</w:t>
      </w:r>
      <w:r w:rsidR="00CA4021" w:rsidRPr="006A56FF">
        <w:rPr>
          <w:szCs w:val="24"/>
          <w:lang w:val="en-US"/>
        </w:rPr>
        <w:t xml:space="preserve"> especially the financial </w:t>
      </w:r>
      <w:r w:rsidR="007F29CB" w:rsidRPr="006A56FF">
        <w:rPr>
          <w:szCs w:val="24"/>
          <w:lang w:val="en-US"/>
        </w:rPr>
        <w:t>input into these clusters</w:t>
      </w:r>
      <w:r w:rsidR="005D4FC8" w:rsidRPr="006A56FF">
        <w:rPr>
          <w:szCs w:val="24"/>
          <w:lang w:val="en-US"/>
        </w:rPr>
        <w:t>,</w:t>
      </w:r>
      <w:r w:rsidR="007F29CB" w:rsidRPr="006A56FF">
        <w:rPr>
          <w:szCs w:val="24"/>
          <w:lang w:val="en-US"/>
        </w:rPr>
        <w:t xml:space="preserve"> is low</w:t>
      </w:r>
      <w:r w:rsidR="00CA4021" w:rsidRPr="006A56FF">
        <w:rPr>
          <w:szCs w:val="24"/>
          <w:lang w:val="en-US"/>
        </w:rPr>
        <w:t xml:space="preserve"> compared to the other clusters and this </w:t>
      </w:r>
      <w:proofErr w:type="gramStart"/>
      <w:r w:rsidR="00CA4021" w:rsidRPr="006A56FF">
        <w:rPr>
          <w:szCs w:val="24"/>
          <w:lang w:val="en-US"/>
        </w:rPr>
        <w:t>affects also</w:t>
      </w:r>
      <w:proofErr w:type="gramEnd"/>
      <w:r w:rsidR="00CA4021" w:rsidRPr="006A56FF">
        <w:rPr>
          <w:szCs w:val="24"/>
          <w:lang w:val="en-US"/>
        </w:rPr>
        <w:t xml:space="preserve"> the performance of the systems which is relatively low</w:t>
      </w:r>
      <w:r w:rsidR="007F29CB" w:rsidRPr="006A56FF">
        <w:rPr>
          <w:szCs w:val="24"/>
          <w:lang w:val="en-US"/>
        </w:rPr>
        <w:t xml:space="preserve">. The systems are highly publicly </w:t>
      </w:r>
      <w:r w:rsidR="00310B7D" w:rsidRPr="006A56FF">
        <w:rPr>
          <w:szCs w:val="24"/>
          <w:lang w:val="en-US"/>
        </w:rPr>
        <w:t>financed,</w:t>
      </w:r>
      <w:r w:rsidR="007F29CB" w:rsidRPr="006A56FF">
        <w:rPr>
          <w:szCs w:val="24"/>
          <w:lang w:val="en-US"/>
        </w:rPr>
        <w:t xml:space="preserve"> and choice of services are majorly </w:t>
      </w:r>
      <w:proofErr w:type="gramStart"/>
      <w:r w:rsidR="007F29CB" w:rsidRPr="006A56FF">
        <w:rPr>
          <w:szCs w:val="24"/>
          <w:lang w:val="en-US"/>
        </w:rPr>
        <w:t>free</w:t>
      </w:r>
      <w:proofErr w:type="gramEnd"/>
      <w:r w:rsidR="007F29CB" w:rsidRPr="006A56FF">
        <w:rPr>
          <w:szCs w:val="24"/>
          <w:lang w:val="en-US"/>
        </w:rPr>
        <w:t xml:space="preserve"> and means-testing is relevant for only some of the countries. Still, the limited supply in these countries puts the access regulation indicators in perspective.</w:t>
      </w:r>
      <w:r w:rsidR="003636D7" w:rsidRPr="006A56FF">
        <w:rPr>
          <w:szCs w:val="24"/>
          <w:lang w:val="en-US"/>
        </w:rPr>
        <w:t xml:space="preserve"> </w:t>
      </w:r>
    </w:p>
    <w:p w14:paraId="24BADEEC" w14:textId="0957DB2B" w:rsidR="003636D7" w:rsidRPr="006A56FF" w:rsidRDefault="003636D7" w:rsidP="003636D7">
      <w:pPr>
        <w:spacing w:line="360" w:lineRule="auto"/>
        <w:jc w:val="both"/>
        <w:rPr>
          <w:szCs w:val="24"/>
          <w:lang w:val="en-US"/>
        </w:rPr>
      </w:pPr>
      <w:r w:rsidRPr="006A56FF">
        <w:rPr>
          <w:szCs w:val="24"/>
          <w:lang w:val="en-US"/>
        </w:rPr>
        <w:t xml:space="preserve">The second cluster includes Continental and Northern European countries and Japan. This cluster is the “universal developed LTC system type”. These countries share LTC system with high financial and institutional supply which mirrors in high performance levels. The financing is based on a medium level of private financing. The choice of benefits is rather </w:t>
      </w:r>
      <w:proofErr w:type="gramStart"/>
      <w:r w:rsidRPr="006A56FF">
        <w:rPr>
          <w:szCs w:val="24"/>
          <w:lang w:val="en-US"/>
        </w:rPr>
        <w:t>free</w:t>
      </w:r>
      <w:proofErr w:type="gramEnd"/>
      <w:r w:rsidRPr="006A56FF">
        <w:rPr>
          <w:szCs w:val="24"/>
          <w:lang w:val="en-US"/>
        </w:rPr>
        <w:t xml:space="preserve"> and means-testing is medium or low in these countries. Thus, public LTC system </w:t>
      </w:r>
      <w:proofErr w:type="gramStart"/>
      <w:r w:rsidRPr="006A56FF">
        <w:rPr>
          <w:szCs w:val="24"/>
          <w:lang w:val="en-US"/>
        </w:rPr>
        <w:t>are</w:t>
      </w:r>
      <w:proofErr w:type="gramEnd"/>
      <w:r w:rsidRPr="006A56FF">
        <w:rPr>
          <w:szCs w:val="24"/>
          <w:lang w:val="en-US"/>
        </w:rPr>
        <w:t xml:space="preserve"> rather high developed in these countries with only minor limitations for patients to access and finance their LTC costs.</w:t>
      </w:r>
    </w:p>
    <w:p w14:paraId="3D40E010" w14:textId="598ED165" w:rsidR="00581986" w:rsidRPr="006A56FF" w:rsidRDefault="003636D7" w:rsidP="00DB62C0">
      <w:pPr>
        <w:spacing w:line="360" w:lineRule="auto"/>
        <w:jc w:val="both"/>
        <w:rPr>
          <w:szCs w:val="24"/>
          <w:lang w:val="en-US"/>
        </w:rPr>
        <w:sectPr w:rsidR="00581986" w:rsidRPr="006A56FF" w:rsidSect="00AD66E9">
          <w:footerReference w:type="default" r:id="rId15"/>
          <w:pgSz w:w="11906" w:h="16838"/>
          <w:pgMar w:top="1417" w:right="1983" w:bottom="1134" w:left="1417" w:header="708" w:footer="708" w:gutter="0"/>
          <w:cols w:space="708"/>
          <w:docGrid w:linePitch="360"/>
        </w:sectPr>
      </w:pPr>
      <w:r w:rsidRPr="006A56FF">
        <w:rPr>
          <w:szCs w:val="24"/>
          <w:lang w:val="en-US"/>
        </w:rPr>
        <w:t xml:space="preserve">The third cluster is the “private developed LTC system type”. The countries in these clusters share a medium supply in terms of financing and a low supply in terms of institutional provision. Financing is highly privatized and public services are often restricted by means-testing and choice restrictions. Still, the performance of these systems </w:t>
      </w:r>
      <w:r w:rsidRPr="006A56FF">
        <w:rPr>
          <w:szCs w:val="24"/>
          <w:lang w:val="en-US"/>
        </w:rPr>
        <w:lastRenderedPageBreak/>
        <w:t>is relatively high. Thus, limited public provision and access to public provision is mitigated by private financing of services wh</w:t>
      </w:r>
      <w:r w:rsidR="008D7AC3" w:rsidRPr="006A56FF">
        <w:rPr>
          <w:szCs w:val="24"/>
          <w:lang w:val="en-US"/>
        </w:rPr>
        <w:t>ich leads to high performances</w:t>
      </w:r>
    </w:p>
    <w:p w14:paraId="762318F9" w14:textId="099CA412" w:rsidR="008D6126" w:rsidRPr="006A56FF" w:rsidRDefault="008D6126" w:rsidP="00EB31E0">
      <w:pPr>
        <w:pStyle w:val="berschrift1"/>
        <w:rPr>
          <w:lang w:val="en-US"/>
        </w:rPr>
      </w:pPr>
      <w:r w:rsidRPr="006A56FF">
        <w:rPr>
          <w:lang w:val="en-US"/>
        </w:rPr>
        <w:lastRenderedPageBreak/>
        <w:t>Discussion</w:t>
      </w:r>
      <w:r w:rsidR="0081256C" w:rsidRPr="006A56FF">
        <w:rPr>
          <w:lang w:val="en-US"/>
        </w:rPr>
        <w:t xml:space="preserve"> – 677 words</w:t>
      </w:r>
    </w:p>
    <w:p w14:paraId="268D2AE6" w14:textId="55E2CCBA" w:rsidR="0012335A" w:rsidRPr="006A56FF" w:rsidRDefault="0012335A" w:rsidP="00A31CB1">
      <w:pPr>
        <w:pStyle w:val="02FlietextErsterAbsatz"/>
        <w:rPr>
          <w:lang w:val="en-US"/>
        </w:rPr>
      </w:pPr>
      <w:r w:rsidRPr="006A56FF">
        <w:rPr>
          <w:lang w:val="en-US"/>
        </w:rPr>
        <w:t xml:space="preserve">These results partly support earlier findings of LTC typologies but also provides new evidence on LTC system types. The </w:t>
      </w:r>
      <w:r w:rsidR="00CD7884" w:rsidRPr="006A56FF">
        <w:rPr>
          <w:lang w:val="en-US"/>
        </w:rPr>
        <w:t>“</w:t>
      </w:r>
      <w:r w:rsidRPr="006A56FF">
        <w:rPr>
          <w:lang w:val="en-US"/>
        </w:rPr>
        <w:t>low-developed LTC system</w:t>
      </w:r>
      <w:r w:rsidR="00CD7884" w:rsidRPr="006A56FF">
        <w:rPr>
          <w:lang w:val="en-US"/>
        </w:rPr>
        <w:t>”</w:t>
      </w:r>
      <w:r w:rsidRPr="006A56FF">
        <w:rPr>
          <w:lang w:val="en-US"/>
        </w:rPr>
        <w:t xml:space="preserve"> cluster includes as earlier typologies a high number of Eastern European countries</w:t>
      </w:r>
      <w:r w:rsidR="00AE58E8" w:rsidRPr="006A56FF">
        <w:rPr>
          <w:lang w:val="en-US"/>
        </w:rPr>
        <w:t xml:space="preserve"> </w:t>
      </w:r>
      <w:sdt>
        <w:sdtPr>
          <w:rPr>
            <w:lang w:val="en-US"/>
          </w:rPr>
          <w:alias w:val="Don't edit this field"/>
          <w:tag w:val="CitaviPlaceholder#ac21c150-2ef7-4c57-a5f6-2335bbeaaa15"/>
          <w:id w:val="1571615099"/>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MzgxOTY0MGQtYjQ1OC00OTk1LTk1ZDYtMjExNzkwZDkyODEyIiwiUmFuZ2VMZW5ndGgiOjIxLCJSZWZlcmVuY2VJZCI6ImZkM2FjMmE2LTczMTEtNDFjMy1iN2IyLTY5ODk0NzUxODU3OSIsIlJlZmVyZW5jZSI6eyIkaWQiOiIzIiwiQWJzdHJhY3RDb21wbGV4aXR5IjowLCJBYnN0cmFjdFNvdXJjZVRleHRGb3JtYXQiOjAsIkF1dGhvcnMiOlt7IiRpZCI6IjQ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aWQiOiI1In19LHsiJGlkIjoi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3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giLCJGaXJzdE5hbWUiOiJMb3JlbGxhIiwiTGFzdE5hbWUiOiJTaWN1cm8iLCJQcm90ZWN0ZWQiOmZhbHNlLCJTZXgiOjAsIkNyZWF0ZWRCeSI6Il9tIiwiQ3JlYXRlZE9uIjoiMjAxOC0xMi0xMlQxMDoyMzo0MiIsIk1vZGlmaWVkQnkiOiJfbSIsIklkIjoiZDE1YjU4MzEtOGUxZi00MWNjLWE2YTYtNjZjYjg1Mjk1M2IxIiwiTW9kaWZpZWRPbiI6IjIwMTgtMTItMTJUMTA6MjM6NDIiLCJQcm9qZWN0Ijp7IiRyZWYiOiI1In19LHsiJGlkIjoi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E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E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T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EzIiwiQWRkcmVzcyI6eyIkaWQiOiIxNCIsIkxpbmtlZFJlc291cmNlU3RhdHVzIjo4LCJPcmlnaW5hbFN0cmluZyI6IjEwLjExODYvMTQ3Mi02OTYzLTExLTMxNiIsIkxpbmtlZFJlc291cmNlVHlwZSI6NSwiVXJpU3RyaW5nIjoiaHR0cHM6Ly9kb2kub3JnLzEwLjExODYvMTQ3Mi02OTYzLTExLTMxNiIsIlByb3BlcnRpZXMiOnsiJGlkIjoiMT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E2IiwiQWRkcmVzcyI6eyIkaWQiOiIxNyIsIkxpbmtlZFJlc291cmNlU3RhdHVzIjo4LCJPcmlnaW5hbFN0cmluZyI6IjIyMDk4NjkzIiwiTGlua2VkUmVzb3VyY2VUeXBlIjo1LCJVcmlTdHJpbmciOiJodHRwOi8vd3d3Lm5jYmkubmxtLm5paC5nb3YvcHVibWVkLzIyMDk4NjkzIiwiUHJvcGVydGllcyI6eyIkaWQiOiIx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E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3VDEzOjU2OjMxIiwiUHJvamVjdCI6eyIkcmVmIjoiNSJ9fSwiVXNlTnVtYmVyaW5nVHlwZU9mUGFyZW50RG9jdW1lbnQiOmZhbHNlfSx7IiRpZCI6IjIwIiwiSWQiOiI3OTFkOGZhZi00MzE1LTRlN2YtYjNhNC0zMmYwMTk2ZmJmNDQiLCJSYW5nZVN0YXJ0IjoyMSwiUmFuZ2VMZW5ndGgiOjI0LCJSZWZlcmVuY2VJZCI6IjM3M2M5NGNjLWYzYzItNGExZS1iZmI0LTI1ZTc3OGJkN2ZhZCIsIlJlZmVyZW5jZSI6eyIkaWQiOiIyMSIsIkFic3RyYWN0Q29tcGxleGl0eSI6MCwiQWJzdHJhY3RTb3VyY2VUZXh0Rm9ybWF0IjowLCJBdXRob3JzIjpbeyIkaWQiOiIy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y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j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I1IiwiQWRkcmVzcyI6eyIkaWQiOiIyNiIsIkxpbmtlZFJlc291cmNlU3RhdHVzIjo4LCJPcmlnaW5hbFN0cmluZyI6IjEwLjE1MTUvcmV2ZWNwLTIwMTctMDAwOCIsIkxpbmtlZFJlc291cmNlVHlwZSI6NSwiVXJpU3RyaW5nIjoiaHR0cHM6Ly9kb2kub3JnLzEwLjE1MTUvcmV2ZWNwLTIwMTctMDAwOCIsIlByb3BlcnRpZXMiOnsiJGlkIjoiMj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j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3VDEzOjU2OjMxIiwiUHJvamVjdCI6eyIkcmVmIjoiNSJ9fSwiVXNlTnVtYmVyaW5nVHlwZU9mUGFyZW50RG9jdW1lbnQiOmZhbHNlfSx7IiRpZCI6IjI5IiwiSWQiOiJkMjBjZjRjNy1hYzY4LTQ3ZmMtOWU5OS02ZDg1ZDhkNmVjOWUiLCJSYW5nZVN0YXJ0Ijo0NSwiUmFuZ2VMZW5ndGgiOjIxLCJSZWZlcmVuY2VJZCI6IjRhODMxYzM0LTc2YTctNGUyYi05OTU2LWVhMTFmNjY1MTY4MCIsIlJlZmVyZW5jZSI6eyIkaWQiOiIzMCIsIkFic3RyYWN0Q29tcGxleGl0eSI6MCwiQWJzdHJhY3RTb3VyY2VUZXh0Rm9ybWF0IjowLCJBdXRob3JzIjpbeyIkaWQiOiIzMS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yZWYiOiI1In19LHsiJGlkIjoiMzI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zM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M0IiwiRmlyc3ROYW1lIjoiUGV0ZXIiLCJMYXN0TmFtZSI6IldpbGxlbcOpIiwiUHJvdGVjdGVkIjpmYWxzZSwiU2V4IjoyLCJDcmVhdGVkQnkiOiJfbSIsIkNyZWF0ZWRPbiI6IjIwMTgtMTItMTJUMTA6Mjg6NDQiLCJNb2RpZmllZEJ5IjoiX20iLCJJZCI6ImJhYTRlZDkwLWY2OWItNGYyNS1iMDM0LWYxYzFmYTgyYTUzMCIsIk1vZGlmaWVkT24iOiIyMDE4LTEyLTEyVDEwOjI4OjQ0IiwiUHJvamVjdCI6eyIkcmVmIjoiNSJ9fSx7IiRpZCI6IjM1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zNi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M3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}</w:instrText>
          </w:r>
          <w:r w:rsidR="00AE58E8" w:rsidRPr="006A56FF">
            <w:rPr>
              <w:lang w:val="en-US"/>
            </w:rPr>
            <w:fldChar w:fldCharType="separate"/>
          </w:r>
          <w:r w:rsidR="00AE58E8" w:rsidRPr="006A56FF">
            <w:rPr>
              <w:lang w:val="en-US"/>
            </w:rPr>
            <w:t>(Damiani et al., 2011; Halásková et al., 2017; Kraus et al., 2010)</w:t>
          </w:r>
          <w:r w:rsidR="00AE58E8" w:rsidRPr="006A56FF">
            <w:rPr>
              <w:lang w:val="en-US"/>
            </w:rPr>
            <w:fldChar w:fldCharType="end"/>
          </w:r>
        </w:sdtContent>
      </w:sdt>
      <w:r w:rsidR="00AE58E8" w:rsidRPr="006A56FF">
        <w:rPr>
          <w:lang w:val="en-US"/>
        </w:rPr>
        <w:t xml:space="preserve"> with the addition of three Non-European countries, Australia, New Zealand and Korea. The “universal developed LTC system type” combines the often found </w:t>
      </w:r>
      <w:r w:rsidR="0095023E" w:rsidRPr="006A56FF">
        <w:rPr>
          <w:lang w:val="en-US"/>
        </w:rPr>
        <w:t>Scandinavian</w:t>
      </w:r>
      <w:r w:rsidR="00AE58E8" w:rsidRPr="006A56FF">
        <w:rPr>
          <w:lang w:val="en-US"/>
        </w:rPr>
        <w:t xml:space="preserve"> cluster </w:t>
      </w:r>
      <w:sdt>
        <w:sdtPr>
          <w:rPr>
            <w:lang w:val="en-US"/>
          </w:rPr>
          <w:alias w:val="Don't edit this field"/>
          <w:tag w:val="CitaviPlaceholder#37d625d1-91e5-419f-a7dc-76ec6bf5b489"/>
          <w:id w:val="752787198"/>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MTg4NjY3OTMtMDQ1ZS00NTAxLWE4YTEtYzdiZjgxYjFmMzZj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IwOWQ5MGU4Ni00ODM0LTQ4NGEtYmVhMC0xYTk5ZWExOGZmMjUiLCJSYW5nZVN0YXJ0IjoxMiwiUmFuZ2VMZW5ndGgiOjE1LCJSZWZlcmVuY2VJZCI6Ijg2MTY2MTkzLTMwMzMtNDdjYS05NjllLTIxNjhhZjQ4YjRiOCIsIlJlZmVyZW5jZSI6eyIkaWQiOiI4IiwiQWJzdHJhY3RDb21wbGV4aXR5IjowLCJBYnN0cmFjdFNvdXJjZVRleHRGb3JtYXQiOjAsIkF1dGhvcnMiOlt7IiRpZCI6Ijk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I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I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I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I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j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j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y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jciLCJBZGRyZXNzIjp7IiRpZCI6IjI4IiwiTGlua2VkUmVzb3VyY2VTdGF0dXMiOjgsIk9yaWdpbmFsU3RyaW5nIjoiMTAuMTE4Ni8xNDcyLTY5NjMtMTEtMzE2IiwiTGlua2VkUmVzb3VyY2VUeXBlIjo1LCJVcmlTdHJpbmciOiJodHRwczovL2RvaS5vcmcvMTAuMTE4Ni8xNDcyLTY5NjMtMTEtMzE2IiwiUHJvcGVydGllcyI6eyIkaWQiOiIy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zAiLCJBZGRyZXNzIjp7IiRpZCI6IjMxIiwiTGlua2VkUmVzb3VyY2VTdGF0dXMiOjgsIk9yaWdpbmFsU3RyaW5nIjoiMjIwOTg2OTMiLCJMaW5rZWRSZXNvdXJjZVR5cGUiOjUsIlVyaVN0cmluZyI6Imh0dHA6Ly93d3cubmNiaS5ubG0ubmloLmdvdi9wdWJtZWQvMjIwOTg2OTMiLCJQcm9wZXJ0aWVzIjp7IiRpZCI6IjM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z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zQiLCJJZCI6IjBkM2MyMTY3LTlkOTgtNDFjZi04Mjg2LTNiYTY3OGFjOTZlNSIsIlJhbmdlU3RhcnQiOjQ5LCJSYW5nZUxlbmd0aCI6MjAsIlJlZmVyZW5jZUlkIjoiNGE4MzFjMzQtNzZhNy00ZTJiLTk5NTYtZWExMWY2NjUxNjgwIiwiUmVmZXJlbmNlIjp7IiRpZCI6IjM1IiwiQWJzdHJhY3RDb21wbGV4aXR5IjowLCJBYnN0cmFjdFNvdXJjZVRleHRGb3JtYXQiOjAsIkF1dGhvcnMiOlt7IiRpZCI6IjM2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HJlZiI6IjUifX0seyIkaWQiOiIzNyIsIkZpcnN0TmFtZSI6Ik1vbmlrYSIsIkxhc3ROYW1lIjoiUmllZGVsIiwiUHJvdGVjdGVkIjpmYWxzZSwiU2V4IjoxLCJDcmVhdGVkQnkiOiJfbSIsIkNyZWF0ZWRPbiI6IjIwMTgtMTItMTJUMTA6Mjg6NDQiLCJNb2RpZmllZEJ5IjoiX20iLCJJZCI6IjIyMDhjYzdmLWEzMTUtNDEyOC1hY2RiLTcxMDNkYjQzYTJlYiIsIk1vZGlmaWVkT24iOiIyMDE4LTEyLTEyVDEwOjI4OjQ0IiwiUHJvamVjdCI6eyIkcmVmIjoiNSJ9fSx7IiRpZCI6IjM4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Mzk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}</w:instrText>
          </w:r>
          <w:r w:rsidR="00AE58E8" w:rsidRPr="006A56FF">
            <w:rPr>
              <w:lang w:val="en-US"/>
            </w:rPr>
            <w:fldChar w:fldCharType="separate"/>
          </w:r>
          <w:r w:rsidR="00AE58E8" w:rsidRPr="006A56FF">
            <w:rPr>
              <w:lang w:val="en-US"/>
            </w:rPr>
            <w:t>(Alber, 1995; Colombo, 2012; Damiani et al., 2011; Kraus et al., 2010; Pommer et al., 2009)</w:t>
          </w:r>
          <w:r w:rsidR="00AE58E8" w:rsidRPr="006A56FF">
            <w:rPr>
              <w:lang w:val="en-US"/>
            </w:rPr>
            <w:fldChar w:fldCharType="end"/>
          </w:r>
        </w:sdtContent>
      </w:sdt>
      <w:r w:rsidR="00AE58E8" w:rsidRPr="006A56FF">
        <w:rPr>
          <w:lang w:val="en-US"/>
        </w:rPr>
        <w:t xml:space="preserve"> and the continental European cluster </w:t>
      </w:r>
      <w:sdt>
        <w:sdtPr>
          <w:rPr>
            <w:lang w:val="en-US"/>
          </w:rPr>
          <w:alias w:val="Don't edit this field"/>
          <w:tag w:val="CitaviPlaceholder#fcfa1935-f6a8-417c-a413-3688959e497d"/>
          <w:id w:val="-1383164387"/>
          <w:placeholder>
            <w:docPart w:val="DefaultPlaceholder_-1854013440"/>
          </w:placeholder>
        </w:sdtPr>
        <w:sdtEndPr/>
        <w:sdtContent>
          <w:r w:rsidR="00AE58E8" w:rsidRPr="006A56FF">
            <w:rPr>
              <w:lang w:val="en-US"/>
            </w:rPr>
            <w:fldChar w:fldCharType="begin"/>
          </w:r>
          <w:r w:rsidR="00AE58E8" w:rsidRPr="006A56FF">
            <w:rPr>
              <w:lang w:val="en-US"/>
            </w:rPr>
            <w:instrText>ADDIN CitaviPlaceholder{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}</w:instrText>
          </w:r>
          <w:r w:rsidR="00AE58E8" w:rsidRPr="006A56FF">
            <w:rPr>
              <w:lang w:val="en-US"/>
            </w:rPr>
            <w:fldChar w:fldCharType="separate"/>
          </w:r>
          <w:r w:rsidR="00AE58E8" w:rsidRPr="006A56FF">
            <w:rPr>
              <w:lang w:val="en-US"/>
            </w:rPr>
            <w:t>(Alber, 1995; Damiani et al., 2011; Halásková et al., 2017)</w:t>
          </w:r>
          <w:r w:rsidR="00AE58E8" w:rsidRPr="006A56FF">
            <w:rPr>
              <w:lang w:val="en-US"/>
            </w:rPr>
            <w:fldChar w:fldCharType="end"/>
          </w:r>
        </w:sdtContent>
      </w:sdt>
      <w:r w:rsidR="0095023E" w:rsidRPr="006A56FF">
        <w:rPr>
          <w:lang w:val="en-US"/>
        </w:rPr>
        <w:t xml:space="preserve">. The “private developed LTC system type” is rarely mentioned in the literature. Only </w:t>
      </w:r>
      <w:sdt>
        <w:sdtPr>
          <w:rPr>
            <w:lang w:val="en-US"/>
          </w:rPr>
          <w:alias w:val="Don't edit this field"/>
          <w:tag w:val="CitaviPlaceholder#9a3d0c02-099b-4083-a785-7eefae15c9ef"/>
          <w:id w:val="2086645505"/>
          <w:placeholder>
            <w:docPart w:val="DefaultPlaceholder_-1854013440"/>
          </w:placeholder>
        </w:sdtPr>
        <w:sdtEndPr/>
        <w:sdtContent>
          <w:r w:rsidR="0095023E" w:rsidRPr="006A56FF">
            <w:rPr>
              <w:lang w:val="en-US"/>
            </w:rPr>
            <w:fldChar w:fldCharType="begin"/>
          </w:r>
          <w:r w:rsidR="0095023E" w:rsidRPr="006A56FF">
            <w:rPr>
              <w:lang w:val="en-US"/>
            </w:rPr>
            <w:instrText>ADDIN CitaviPlaceholder{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}</w:instrText>
          </w:r>
          <w:r w:rsidR="0095023E" w:rsidRPr="006A56FF">
            <w:rPr>
              <w:lang w:val="en-US"/>
            </w:rPr>
            <w:fldChar w:fldCharType="separate"/>
          </w:r>
          <w:r w:rsidR="0095023E" w:rsidRPr="006A56FF">
            <w:rPr>
              <w:lang w:val="en-US"/>
            </w:rPr>
            <w:t>Colombo et al.</w:t>
          </w:r>
          <w:r w:rsidR="0095023E" w:rsidRPr="006A56FF">
            <w:rPr>
              <w:lang w:val="en-US"/>
            </w:rPr>
            <w:fldChar w:fldCharType="end"/>
          </w:r>
        </w:sdtContent>
      </w:sdt>
      <w:r w:rsidR="0095023E" w:rsidRPr="006A56FF">
        <w:rPr>
          <w:lang w:val="en-US"/>
        </w:rPr>
        <w:t xml:space="preserve"> </w:t>
      </w:r>
      <w:sdt>
        <w:sdtPr>
          <w:rPr>
            <w:lang w:val="en-US"/>
          </w:rPr>
          <w:alias w:val="Don't edit this field"/>
          <w:tag w:val="CitaviPlaceholder#badfc38c-8f2e-4eb0-bf2e-b9799793d356"/>
          <w:id w:val="102002883"/>
          <w:placeholder>
            <w:docPart w:val="DefaultPlaceholder_-1854013440"/>
          </w:placeholder>
        </w:sdtPr>
        <w:sdtEndPr/>
        <w:sdtContent>
          <w:r w:rsidR="0095023E" w:rsidRPr="006A56FF">
            <w:rPr>
              <w:lang w:val="en-US"/>
            </w:rPr>
            <w:fldChar w:fldCharType="begin"/>
          </w:r>
          <w:r w:rsidR="0095023E" w:rsidRPr="006A56FF">
            <w:rPr>
              <w:lang w:val="en-US"/>
            </w:rPr>
            <w:instrText>ADDIN CitaviPlaceholder{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}</w:instrText>
          </w:r>
          <w:r w:rsidR="0095023E" w:rsidRPr="006A56FF">
            <w:rPr>
              <w:lang w:val="en-US"/>
            </w:rPr>
            <w:fldChar w:fldCharType="separate"/>
          </w:r>
          <w:r w:rsidR="0095023E" w:rsidRPr="006A56FF">
            <w:rPr>
              <w:lang w:val="en-US"/>
            </w:rPr>
            <w:t>(2011)</w:t>
          </w:r>
          <w:r w:rsidR="0095023E" w:rsidRPr="006A56FF">
            <w:rPr>
              <w:lang w:val="en-US"/>
            </w:rPr>
            <w:fldChar w:fldCharType="end"/>
          </w:r>
        </w:sdtContent>
      </w:sdt>
      <w:r w:rsidR="0095023E" w:rsidRPr="006A56FF">
        <w:rPr>
          <w:lang w:val="en-US"/>
        </w:rPr>
        <w:t xml:space="preserve"> built a means-tested type including the UK and the US. Yet</w:t>
      </w:r>
      <w:r w:rsidR="00672A43" w:rsidRPr="006A56FF">
        <w:rPr>
          <w:lang w:val="en-US"/>
        </w:rPr>
        <w:t>,</w:t>
      </w:r>
      <w:r w:rsidR="0095023E" w:rsidRPr="006A56FF">
        <w:rPr>
          <w:lang w:val="en-US"/>
        </w:rPr>
        <w:t xml:space="preserve"> our analysis shows that also Israel and Spain belong to this type due to their mainly private approach to LTC provision which yields high performance results.</w:t>
      </w:r>
    </w:p>
    <w:p w14:paraId="01790CEE" w14:textId="4054E4D8" w:rsidR="0068084C" w:rsidRPr="006A56FF" w:rsidRDefault="005D4FC8" w:rsidP="00A31CB1">
      <w:pPr>
        <w:pStyle w:val="02FlietextEinzug"/>
        <w:rPr>
          <w:lang w:val="en-US"/>
        </w:rPr>
      </w:pPr>
      <w:r w:rsidRPr="006A56FF">
        <w:rPr>
          <w:lang w:val="en-US"/>
        </w:rPr>
        <w:t>Although many reforms in countries’ OECD LTC systems focused on privatization and marketization of benefits (</w:t>
      </w:r>
      <w:proofErr w:type="spellStart"/>
      <w:r w:rsidRPr="006A56FF">
        <w:rPr>
          <w:lang w:val="en-US"/>
        </w:rPr>
        <w:t>Ranci</w:t>
      </w:r>
      <w:proofErr w:type="spellEnd"/>
      <w:r w:rsidRPr="006A56FF">
        <w:rPr>
          <w:lang w:val="en-US"/>
        </w:rPr>
        <w:t xml:space="preserve"> and </w:t>
      </w:r>
      <w:proofErr w:type="spellStart"/>
      <w:r w:rsidRPr="006A56FF">
        <w:rPr>
          <w:lang w:val="en-US"/>
        </w:rPr>
        <w:t>Pavolini</w:t>
      </w:r>
      <w:proofErr w:type="spellEnd"/>
      <w:r w:rsidRPr="006A56FF">
        <w:rPr>
          <w:lang w:val="en-US"/>
        </w:rPr>
        <w:t>, 2013; Farris and Marchetti, 2017) in recent years and a larger</w:t>
      </w:r>
      <w:r w:rsidR="00A138F0" w:rsidRPr="006A56FF">
        <w:rPr>
          <w:lang w:val="en-US"/>
        </w:rPr>
        <w:t xml:space="preserve"> variety of LTC system types could be expected</w:t>
      </w:r>
      <w:r w:rsidR="00290D20" w:rsidRPr="006A56FF">
        <w:rPr>
          <w:lang w:val="en-US"/>
        </w:rPr>
        <w:t>,</w:t>
      </w:r>
      <w:r w:rsidR="00A138F0" w:rsidRPr="006A56FF">
        <w:rPr>
          <w:lang w:val="en-US"/>
        </w:rPr>
        <w:t xml:space="preserve"> our results do not show such an increased variety. This</w:t>
      </w:r>
      <w:r w:rsidR="00600DB4" w:rsidRPr="006A56FF">
        <w:rPr>
          <w:lang w:val="en-US"/>
        </w:rPr>
        <w:t xml:space="preserve"> does not diminish the </w:t>
      </w:r>
      <w:proofErr w:type="gramStart"/>
      <w:r w:rsidR="00672A43" w:rsidRPr="006A56FF">
        <w:rPr>
          <w:lang w:val="en-US"/>
        </w:rPr>
        <w:t xml:space="preserve">often </w:t>
      </w:r>
      <w:r w:rsidR="00290D20" w:rsidRPr="006A56FF">
        <w:rPr>
          <w:lang w:val="en-US"/>
        </w:rPr>
        <w:t>large</w:t>
      </w:r>
      <w:proofErr w:type="gramEnd"/>
      <w:r w:rsidR="00FA46BF" w:rsidRPr="006A56FF">
        <w:rPr>
          <w:lang w:val="en-US"/>
        </w:rPr>
        <w:t xml:space="preserve"> changes in many countries. Yet, it might show that these changes</w:t>
      </w:r>
      <w:r w:rsidR="00600DB4" w:rsidRPr="006A56FF">
        <w:rPr>
          <w:lang w:val="en-US"/>
        </w:rPr>
        <w:t xml:space="preserve"> further increased the gap between </w:t>
      </w:r>
      <w:r w:rsidR="00290D20" w:rsidRPr="006A56FF">
        <w:rPr>
          <w:lang w:val="en-US"/>
        </w:rPr>
        <w:t>well-established</w:t>
      </w:r>
      <w:r w:rsidR="00600DB4" w:rsidRPr="006A56FF">
        <w:rPr>
          <w:lang w:val="en-US"/>
        </w:rPr>
        <w:t xml:space="preserve"> LTC systems which at least try to provide inclusive LTC services with a high quality and countries which still rely heavily on informal LTC provision and </w:t>
      </w:r>
      <w:r w:rsidR="00F1495E" w:rsidRPr="006A56FF">
        <w:rPr>
          <w:lang w:val="en-US"/>
        </w:rPr>
        <w:t>only supply limited services to the most needy individuals.</w:t>
      </w:r>
      <w:r w:rsidR="00FA46BF" w:rsidRPr="006A56FF">
        <w:rPr>
          <w:lang w:val="en-US"/>
        </w:rPr>
        <w:t xml:space="preserve"> </w:t>
      </w:r>
      <w:r w:rsidR="00261168" w:rsidRPr="006A56FF">
        <w:rPr>
          <w:lang w:val="en-US"/>
        </w:rPr>
        <w:t>T</w:t>
      </w:r>
      <w:r w:rsidR="00FA46BF" w:rsidRPr="006A56FF">
        <w:rPr>
          <w:lang w:val="en-US"/>
        </w:rPr>
        <w:t xml:space="preserve">he “private developed LTC type” </w:t>
      </w:r>
      <w:r w:rsidR="00261168" w:rsidRPr="006A56FF">
        <w:rPr>
          <w:lang w:val="en-US"/>
        </w:rPr>
        <w:t>fits into this explanation as well. It</w:t>
      </w:r>
      <w:r w:rsidR="00FA46BF" w:rsidRPr="006A56FF">
        <w:rPr>
          <w:lang w:val="en-US"/>
        </w:rPr>
        <w:t xml:space="preserve"> always included the UK and the US (Colombo, 2012) but is complimented by Spain and Israel, which might have shifted</w:t>
      </w:r>
      <w:r w:rsidR="00261168" w:rsidRPr="006A56FF">
        <w:rPr>
          <w:lang w:val="en-US"/>
        </w:rPr>
        <w:t xml:space="preserve"> due to reforms and societal developments</w:t>
      </w:r>
      <w:r w:rsidR="00FA46BF" w:rsidRPr="006A56FF">
        <w:rPr>
          <w:lang w:val="en-US"/>
        </w:rPr>
        <w:t xml:space="preserve"> into this cluster.</w:t>
      </w:r>
    </w:p>
    <w:p w14:paraId="69A5B6CA" w14:textId="77777777" w:rsidR="00A31CB1" w:rsidRDefault="00A31CB1">
      <w:pPr>
        <w:spacing w:after="160" w:line="259" w:lineRule="auto"/>
        <w:rPr>
          <w:b/>
          <w:lang w:val="en-US"/>
        </w:rPr>
      </w:pPr>
      <w:r>
        <w:rPr>
          <w:b/>
          <w:lang w:val="en-US"/>
        </w:rPr>
        <w:br w:type="page"/>
      </w:r>
    </w:p>
    <w:p w14:paraId="625A3668" w14:textId="6C96A0DA" w:rsidR="00AD66E9" w:rsidRPr="006A56FF" w:rsidRDefault="00AD66E9" w:rsidP="00A31CB1">
      <w:pPr>
        <w:pStyle w:val="berschrift1"/>
        <w:rPr>
          <w:lang w:val="en-US"/>
        </w:rPr>
      </w:pPr>
      <w:r w:rsidRPr="006A56FF">
        <w:rPr>
          <w:lang w:val="en-US"/>
        </w:rPr>
        <w:lastRenderedPageBreak/>
        <w:t>Conclusion</w:t>
      </w:r>
    </w:p>
    <w:p w14:paraId="47E92298" w14:textId="3FE39D93" w:rsidR="00F557A8" w:rsidRPr="006A56FF" w:rsidRDefault="00F557A8" w:rsidP="00A31CB1">
      <w:pPr>
        <w:pStyle w:val="02FlietextErsterAbsatz"/>
        <w:rPr>
          <w:lang w:val="en-US"/>
        </w:rPr>
      </w:pPr>
      <w:r w:rsidRPr="006A56FF">
        <w:rPr>
          <w:lang w:val="en-US"/>
        </w:rPr>
        <w:t xml:space="preserve">We provided an updated, </w:t>
      </w:r>
      <w:proofErr w:type="gramStart"/>
      <w:r w:rsidRPr="006A56FF">
        <w:rPr>
          <w:lang w:val="en-US"/>
        </w:rPr>
        <w:t>innovative</w:t>
      </w:r>
      <w:proofErr w:type="gramEnd"/>
      <w:r w:rsidRPr="006A56FF">
        <w:rPr>
          <w:lang w:val="en-US"/>
        </w:rPr>
        <w:t xml:space="preserve"> and flexible LTC typology. We used the latest available data from the OECD database as well as</w:t>
      </w:r>
      <w:r w:rsidR="00241280" w:rsidRPr="006A56FF">
        <w:rPr>
          <w:lang w:val="en-US"/>
        </w:rPr>
        <w:t xml:space="preserve"> a</w:t>
      </w:r>
      <w:r w:rsidRPr="006A56FF">
        <w:rPr>
          <w:lang w:val="en-US"/>
        </w:rPr>
        <w:t xml:space="preserve"> unique institutional dataset, which we developed ourselves and which has been checked by country policy experts. </w:t>
      </w:r>
      <w:r w:rsidR="002D6AC0" w:rsidRPr="006A56FF">
        <w:rPr>
          <w:lang w:val="en-US"/>
        </w:rPr>
        <w:t>This is furthermore an</w:t>
      </w:r>
      <w:r w:rsidRPr="006A56FF">
        <w:rPr>
          <w:lang w:val="en-US"/>
        </w:rPr>
        <w:t xml:space="preserve"> innovative approach because most typologies rely heavily </w:t>
      </w:r>
      <w:r w:rsidR="002D6AC0" w:rsidRPr="006A56FF">
        <w:rPr>
          <w:lang w:val="en-US"/>
        </w:rPr>
        <w:t xml:space="preserve">on quantitative indicators, especially when a larger country sample is included </w:t>
      </w:r>
      <w:sdt>
        <w:sdtPr>
          <w:rPr>
            <w:lang w:val="en-US"/>
          </w:rPr>
          <w:alias w:val="Don't edit this field"/>
          <w:tag w:val="CitaviPlaceholder#664df0c3-6791-462b-842f-beca27203070"/>
          <w:id w:val="-2069945099"/>
          <w:placeholder>
            <w:docPart w:val="DefaultPlaceholder_-1854013440"/>
          </w:placeholder>
        </w:sdtPr>
        <w:sdtEndPr/>
        <w:sdtContent>
          <w:r w:rsidR="004C3BAD" w:rsidRPr="006A56FF">
            <w:rPr>
              <w:lang w:val="en-US"/>
            </w:rPr>
            <w:fldChar w:fldCharType="begin"/>
          </w:r>
          <w:r w:rsidR="00563976" w:rsidRPr="006A56FF">
            <w:rPr>
              <w:lang w:val="en-US"/>
            </w:rPr>
            <w:instrText>ADDIN CitaviPlaceholder{eyIkaWQiOiIxIiwiRW50cmllcyI6W3siJGlkIjoiMiIsIklkIjoiMTQzNjQ1ZjktOGY4Ni00YzliLWE3ZGYtMjk1OGQ5MGIwNGFjIiwiUmFuZ2VMZW5ndGgiOjE0LCJSZWZlcmVuY2VJZCI6Ijg2MTY2MTkzLTMwMzMtNDdjYS05NjllLTIxNjhhZjQ4YjRiOC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}</w:instrText>
          </w:r>
          <w:r w:rsidR="004C3BAD" w:rsidRPr="006A56FF">
            <w:rPr>
              <w:lang w:val="en-US"/>
            </w:rPr>
            <w:fldChar w:fldCharType="separate"/>
          </w:r>
          <w:r w:rsidR="00563976" w:rsidRPr="006A56FF">
            <w:rPr>
              <w:lang w:val="en-US"/>
            </w:rPr>
            <w:t>(Colombo, 2012; Damiani et al., 2011; Halásková et al., 2017)</w:t>
          </w:r>
          <w:r w:rsidR="004C3BAD" w:rsidRPr="006A56FF">
            <w:rPr>
              <w:lang w:val="en-US"/>
            </w:rPr>
            <w:fldChar w:fldCharType="end"/>
          </w:r>
        </w:sdtContent>
      </w:sdt>
      <w:r w:rsidR="002D6AC0" w:rsidRPr="006A56FF">
        <w:rPr>
          <w:lang w:val="en-US"/>
        </w:rPr>
        <w:t xml:space="preserve">. Only in cases of smaller country samples which </w:t>
      </w:r>
      <w:r w:rsidR="00D9383E" w:rsidRPr="006A56FF">
        <w:rPr>
          <w:lang w:val="en-US"/>
        </w:rPr>
        <w:t>use more often</w:t>
      </w:r>
      <w:r w:rsidR="002D6AC0" w:rsidRPr="006A56FF">
        <w:rPr>
          <w:lang w:val="en-US"/>
        </w:rPr>
        <w:t xml:space="preserve"> qualitative comparisons</w:t>
      </w:r>
      <w:r w:rsidR="00126962" w:rsidRPr="006A56FF">
        <w:rPr>
          <w:lang w:val="en-US"/>
        </w:rPr>
        <w:t xml:space="preserve"> institutional indicators are considered. Thus</w:t>
      </w:r>
      <w:r w:rsidR="00D9383E" w:rsidRPr="006A56FF">
        <w:rPr>
          <w:lang w:val="en-US"/>
        </w:rPr>
        <w:t>,</w:t>
      </w:r>
      <w:r w:rsidR="00126962" w:rsidRPr="006A56FF">
        <w:rPr>
          <w:lang w:val="en-US"/>
        </w:rPr>
        <w:t xml:space="preserve"> a larger country sample as well as a mix of quantitative and institutional indicators has only been adopted by </w:t>
      </w:r>
      <w:sdt>
        <w:sdtPr>
          <w:rPr>
            <w:lang w:val="en-US"/>
          </w:rPr>
          <w:alias w:val="Don't edit this field"/>
          <w:tag w:val="CitaviPlaceholder#3f2121a8-c7dc-450f-b67a-516233bc6508"/>
          <w:id w:val="-1071271194"/>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}</w:instrText>
          </w:r>
          <w:r w:rsidR="00DF05EA" w:rsidRPr="006A56FF">
            <w:rPr>
              <w:lang w:val="en-US"/>
            </w:rPr>
            <w:fldChar w:fldCharType="separate"/>
          </w:r>
          <w:r w:rsidR="00563976" w:rsidRPr="006A56FF">
            <w:rPr>
              <w:lang w:val="en-US"/>
            </w:rPr>
            <w:t>Kraus et al.</w:t>
          </w:r>
          <w:r w:rsidR="00DF05EA" w:rsidRPr="006A56FF">
            <w:rPr>
              <w:lang w:val="en-US"/>
            </w:rPr>
            <w:fldChar w:fldCharType="end"/>
          </w:r>
        </w:sdtContent>
      </w:sdt>
      <w:r w:rsidR="00DF05EA" w:rsidRPr="006A56FF">
        <w:rPr>
          <w:lang w:val="en-US"/>
        </w:rPr>
        <w:t xml:space="preserve"> </w:t>
      </w:r>
      <w:sdt>
        <w:sdtPr>
          <w:rPr>
            <w:lang w:val="en-US"/>
          </w:rPr>
          <w:alias w:val="Don't edit this field"/>
          <w:tag w:val="CitaviPlaceholder#04964aa8-7ef9-4b41-8278-d1eedf0ef327"/>
          <w:id w:val="1345970278"/>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}</w:instrText>
          </w:r>
          <w:r w:rsidR="00DF05EA" w:rsidRPr="006A56FF">
            <w:rPr>
              <w:lang w:val="en-US"/>
            </w:rPr>
            <w:fldChar w:fldCharType="separate"/>
          </w:r>
          <w:r w:rsidR="00563976" w:rsidRPr="006A56FF">
            <w:rPr>
              <w:lang w:val="en-US"/>
            </w:rPr>
            <w:t>(2010)</w:t>
          </w:r>
          <w:r w:rsidR="00DF05EA" w:rsidRPr="006A56FF">
            <w:rPr>
              <w:lang w:val="en-US"/>
            </w:rPr>
            <w:fldChar w:fldCharType="end"/>
          </w:r>
        </w:sdtContent>
      </w:sdt>
      <w:r w:rsidR="00DF05EA" w:rsidRPr="006A56FF">
        <w:rPr>
          <w:lang w:val="en-US"/>
        </w:rPr>
        <w:t>. But in the last century marketi</w:t>
      </w:r>
      <w:r w:rsidR="004C3BAD" w:rsidRPr="006A56FF">
        <w:rPr>
          <w:lang w:val="en-US"/>
        </w:rPr>
        <w:t xml:space="preserve">zation, commodification and </w:t>
      </w:r>
      <w:proofErr w:type="spellStart"/>
      <w:r w:rsidR="004C3BAD" w:rsidRPr="006A56FF">
        <w:rPr>
          <w:lang w:val="en-US"/>
        </w:rPr>
        <w:t>cop</w:t>
      </w:r>
      <w:r w:rsidR="00DF05EA" w:rsidRPr="006A56FF">
        <w:rPr>
          <w:lang w:val="en-US"/>
        </w:rPr>
        <w:t>o</w:t>
      </w:r>
      <w:r w:rsidR="00261168" w:rsidRPr="006A56FF">
        <w:rPr>
          <w:lang w:val="en-US"/>
        </w:rPr>
        <w:t>rat</w:t>
      </w:r>
      <w:r w:rsidR="004C3BAD" w:rsidRPr="006A56FF">
        <w:rPr>
          <w:lang w:val="en-US"/>
        </w:rPr>
        <w:t>ization</w:t>
      </w:r>
      <w:proofErr w:type="spellEnd"/>
      <w:r w:rsidR="004C3BAD" w:rsidRPr="006A56FF">
        <w:rPr>
          <w:lang w:val="en-US"/>
        </w:rPr>
        <w:t xml:space="preserve"> of care</w:t>
      </w:r>
      <w:r w:rsidR="00DF05EA" w:rsidRPr="006A56FF">
        <w:rPr>
          <w:lang w:val="en-US"/>
        </w:rPr>
        <w:t xml:space="preserve"> changed LTC systems all over the world </w:t>
      </w:r>
      <w:sdt>
        <w:sdtPr>
          <w:rPr>
            <w:lang w:val="en-US"/>
          </w:rPr>
          <w:alias w:val="Don't edit this field"/>
          <w:tag w:val="CitaviPlaceholder#f1726c79-1af5-4e75-8eca-fc2f639f003d"/>
          <w:id w:val="14994"/>
          <w:placeholder>
            <w:docPart w:val="DefaultPlaceholder_-1854013440"/>
          </w:placeholder>
        </w:sdtPr>
        <w:sdtEndPr/>
        <w:sdtContent>
          <w:r w:rsidR="00DF05EA" w:rsidRPr="006A56FF">
            <w:rPr>
              <w:lang w:val="en-US"/>
            </w:rPr>
            <w:fldChar w:fldCharType="begin"/>
          </w:r>
          <w:r w:rsidR="00563976" w:rsidRPr="006A56FF">
            <w:rPr>
              <w:lang w:val="en-US"/>
            </w:rPr>
            <w:instrText>ADDIN CitaviPlaceholder{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}</w:instrText>
          </w:r>
          <w:r w:rsidR="00DF05EA" w:rsidRPr="006A56FF">
            <w:rPr>
              <w:lang w:val="en-US"/>
            </w:rPr>
            <w:fldChar w:fldCharType="separate"/>
          </w:r>
          <w:r w:rsidR="00563976" w:rsidRPr="006A56FF">
            <w:rPr>
              <w:lang w:val="en-US"/>
            </w:rPr>
            <w:t>(Farris and Marchetti, 2017)</w:t>
          </w:r>
          <w:r w:rsidR="00DF05EA" w:rsidRPr="006A56FF">
            <w:rPr>
              <w:lang w:val="en-US"/>
            </w:rPr>
            <w:fldChar w:fldCharType="end"/>
          </w:r>
        </w:sdtContent>
      </w:sdt>
      <w:r w:rsidR="00DF05EA" w:rsidRPr="006A56FF">
        <w:rPr>
          <w:lang w:val="en-US"/>
        </w:rPr>
        <w:t xml:space="preserve">, which makes a new and updated LTC typology necessary. </w:t>
      </w:r>
    </w:p>
    <w:p w14:paraId="3CAE1925" w14:textId="0044E155" w:rsidR="00CD7884" w:rsidRPr="006A56FF" w:rsidRDefault="00CD7884" w:rsidP="00A31CB1">
      <w:pPr>
        <w:pStyle w:val="02FlietextErsterAbsatz"/>
        <w:rPr>
          <w:lang w:val="en-US"/>
        </w:rPr>
      </w:pPr>
      <w:r w:rsidRPr="006A56FF">
        <w:rPr>
          <w:lang w:val="en-US"/>
        </w:rPr>
        <w:t xml:space="preserve">In terms of results we could show the validity of existing typologies but could also show that OECD LTC systems can mainly be divided in “low-developed”, “universal-developed” and “private developed” types and that despite many reforms the main </w:t>
      </w:r>
      <w:r w:rsidR="00735F9F" w:rsidRPr="006A56FF">
        <w:rPr>
          <w:lang w:val="en-US"/>
        </w:rPr>
        <w:t>dividing</w:t>
      </w:r>
      <w:r w:rsidRPr="006A56FF">
        <w:rPr>
          <w:lang w:val="en-US"/>
        </w:rPr>
        <w:t xml:space="preserve"> line in LTC systems is still </w:t>
      </w:r>
      <w:r w:rsidRPr="006A56FF">
        <w:rPr>
          <w:i/>
          <w:lang w:val="en-US"/>
        </w:rPr>
        <w:t>if</w:t>
      </w:r>
      <w:r w:rsidRPr="006A56FF">
        <w:rPr>
          <w:lang w:val="en-US"/>
        </w:rPr>
        <w:t xml:space="preserve"> publicly organized </w:t>
      </w:r>
      <w:r w:rsidR="00735F9F" w:rsidRPr="006A56FF">
        <w:rPr>
          <w:lang w:val="en-US"/>
        </w:rPr>
        <w:t>LTC services are universally provided on a broad basis.</w:t>
      </w:r>
      <w:r w:rsidRPr="006A56FF">
        <w:rPr>
          <w:lang w:val="en-US"/>
        </w:rPr>
        <w:t xml:space="preserve"> </w:t>
      </w:r>
    </w:p>
    <w:p w14:paraId="753BD012" w14:textId="5208BBF1" w:rsidR="00D062D3" w:rsidRPr="006A56FF" w:rsidRDefault="00162B67" w:rsidP="00A31CB1">
      <w:pPr>
        <w:pStyle w:val="02FlietextEinzug"/>
        <w:rPr>
          <w:lang w:val="en-US"/>
        </w:rPr>
      </w:pPr>
      <w:r w:rsidRPr="006A56FF">
        <w:rPr>
          <w:lang w:val="en-US"/>
        </w:rPr>
        <w:t>Still</w:t>
      </w:r>
      <w:r w:rsidR="00241280" w:rsidRPr="006A56FF">
        <w:rPr>
          <w:lang w:val="en-US"/>
        </w:rPr>
        <w:t>,</w:t>
      </w:r>
      <w:r w:rsidRPr="006A56FF">
        <w:rPr>
          <w:lang w:val="en-US"/>
        </w:rPr>
        <w:t xml:space="preserve"> typologies</w:t>
      </w:r>
      <w:r w:rsidR="00241280" w:rsidRPr="006A56FF">
        <w:rPr>
          <w:lang w:val="en-US"/>
        </w:rPr>
        <w:t xml:space="preserve"> always</w:t>
      </w:r>
      <w:r w:rsidRPr="006A56FF">
        <w:rPr>
          <w:lang w:val="en-US"/>
        </w:rPr>
        <w:t xml:space="preserve"> imply generalizations. For example, i</w:t>
      </w:r>
      <w:r w:rsidR="00D062D3" w:rsidRPr="006A56FF">
        <w:rPr>
          <w:lang w:val="en-US"/>
        </w:rPr>
        <w:t>n many countries</w:t>
      </w:r>
      <w:r w:rsidRPr="006A56FF">
        <w:rPr>
          <w:lang w:val="en-US"/>
        </w:rPr>
        <w:t xml:space="preserve"> LTC services and access have a</w:t>
      </w:r>
      <w:r w:rsidR="00D062D3" w:rsidRPr="006A56FF">
        <w:rPr>
          <w:lang w:val="en-US"/>
        </w:rPr>
        <w:t xml:space="preserve"> high regional fragmentation</w:t>
      </w:r>
      <w:r w:rsidRPr="006A56FF">
        <w:rPr>
          <w:lang w:val="en-US"/>
        </w:rPr>
        <w:t xml:space="preserve"> </w:t>
      </w:r>
      <w:sdt>
        <w:sdtPr>
          <w:rPr>
            <w:lang w:val="en-US"/>
          </w:rPr>
          <w:alias w:val="Don't edit this field"/>
          <w:tag w:val="CitaviPlaceholder#e95ca389-6564-4078-8fc8-90035c8d2a67"/>
          <w:id w:val="-795451103"/>
          <w:placeholder>
            <w:docPart w:val="DefaultPlaceholder_-1854013440"/>
          </w:placeholder>
        </w:sdtPr>
        <w:sdtEndPr/>
        <w:sdtContent>
          <w:r w:rsidRPr="006A56FF">
            <w:rPr>
              <w:lang w:val="en-US"/>
            </w:rPr>
            <w:fldChar w:fldCharType="begin"/>
          </w:r>
          <w:r w:rsidR="00563976" w:rsidRPr="006A56FF">
            <w:rPr>
              <w:lang w:val="en-US"/>
            </w:rPr>
            <w:instrText>ADDIN CitaviPlaceholder{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}</w:instrText>
          </w:r>
          <w:r w:rsidRPr="006A56FF">
            <w:rPr>
              <w:lang w:val="en-US"/>
            </w:rPr>
            <w:fldChar w:fldCharType="separate"/>
          </w:r>
          <w:r w:rsidR="00563976" w:rsidRPr="006A56FF">
            <w:rPr>
              <w:lang w:val="en-US"/>
            </w:rPr>
            <w:t>(Spasova et al., 2018)</w:t>
          </w:r>
          <w:r w:rsidRPr="006A56FF">
            <w:rPr>
              <w:lang w:val="en-US"/>
            </w:rPr>
            <w:fldChar w:fldCharType="end"/>
          </w:r>
        </w:sdtContent>
      </w:sdt>
      <w:r w:rsidRPr="006A56FF">
        <w:rPr>
          <w:lang w:val="en-US"/>
        </w:rPr>
        <w:t xml:space="preserve">, </w:t>
      </w:r>
      <w:r w:rsidR="00D062D3" w:rsidRPr="006A56FF">
        <w:rPr>
          <w:lang w:val="en-US"/>
        </w:rPr>
        <w:t>which cannot</w:t>
      </w:r>
      <w:r w:rsidRPr="006A56FF">
        <w:rPr>
          <w:lang w:val="en-US"/>
        </w:rPr>
        <w:t xml:space="preserve"> be</w:t>
      </w:r>
      <w:r w:rsidR="00D062D3" w:rsidRPr="006A56FF">
        <w:rPr>
          <w:lang w:val="en-US"/>
        </w:rPr>
        <w:t xml:space="preserve"> display</w:t>
      </w:r>
      <w:r w:rsidRPr="006A56FF">
        <w:rPr>
          <w:lang w:val="en-US"/>
        </w:rPr>
        <w:t>ed on a brought basis in an internationally comparative typology. Furthermore, LTC systems have not that clear boundaries as other welfare state systems such as healthcare, unemployment or pensions</w:t>
      </w:r>
      <w:r w:rsidR="00241280" w:rsidRPr="006A56FF">
        <w:rPr>
          <w:lang w:val="en-US"/>
        </w:rPr>
        <w:t xml:space="preserve"> do</w:t>
      </w:r>
      <w:r w:rsidRPr="006A56FF">
        <w:rPr>
          <w:lang w:val="en-US"/>
        </w:rPr>
        <w:t xml:space="preserve">. LTC can be provided via a </w:t>
      </w:r>
      <w:r w:rsidR="004C3BAD" w:rsidRPr="006A56FF">
        <w:rPr>
          <w:lang w:val="en-US"/>
        </w:rPr>
        <w:t>separate</w:t>
      </w:r>
      <w:r w:rsidRPr="006A56FF">
        <w:rPr>
          <w:lang w:val="en-US"/>
        </w:rPr>
        <w:t xml:space="preserve"> LTC system or it can be partially integrated in healthcare, social assistance or pension systems</w:t>
      </w:r>
      <w:r w:rsidR="00F95583" w:rsidRPr="006A56FF">
        <w:rPr>
          <w:lang w:val="en-US"/>
        </w:rPr>
        <w:t xml:space="preserve">, where different access and provision rules apply </w:t>
      </w:r>
      <w:sdt>
        <w:sdtPr>
          <w:rPr>
            <w:lang w:val="en-US"/>
          </w:rPr>
          <w:alias w:val="Don't edit this field"/>
          <w:tag w:val="CitaviPlaceholder#fd078c24-6b91-4ed2-a0cb-2eb61fd7691f"/>
          <w:id w:val="745534389"/>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}</w:instrText>
          </w:r>
          <w:r w:rsidR="000E5EEF" w:rsidRPr="006A56FF">
            <w:rPr>
              <w:lang w:val="en-US"/>
            </w:rPr>
            <w:fldChar w:fldCharType="separate"/>
          </w:r>
          <w:r w:rsidR="00563976" w:rsidRPr="006A56FF">
            <w:rPr>
              <w:lang w:val="en-US"/>
            </w:rPr>
            <w:t>(Nies et al., 2013)</w:t>
          </w:r>
          <w:r w:rsidR="000E5EEF" w:rsidRPr="006A56FF">
            <w:rPr>
              <w:lang w:val="en-US"/>
            </w:rPr>
            <w:fldChar w:fldCharType="end"/>
          </w:r>
        </w:sdtContent>
      </w:sdt>
      <w:r w:rsidR="000E5EEF" w:rsidRPr="006A56FF">
        <w:rPr>
          <w:lang w:val="en-US"/>
        </w:rPr>
        <w:t xml:space="preserve">. </w:t>
      </w:r>
      <w:r w:rsidR="00F95583" w:rsidRPr="006A56FF">
        <w:rPr>
          <w:lang w:val="en-US"/>
        </w:rPr>
        <w:t xml:space="preserve">Furthermore, LTC is in many countries still a new issue in the welfare state, because the provision was </w:t>
      </w:r>
      <w:r w:rsidR="00F95583" w:rsidRPr="006A56FF">
        <w:rPr>
          <w:lang w:val="en-US"/>
        </w:rPr>
        <w:lastRenderedPageBreak/>
        <w:t>traditionally devolved to familie</w:t>
      </w:r>
      <w:r w:rsidR="00D9383E" w:rsidRPr="006A56FF">
        <w:rPr>
          <w:lang w:val="en-US"/>
        </w:rPr>
        <w:t xml:space="preserve">s and now increasingly </w:t>
      </w:r>
      <w:r w:rsidR="00F95583" w:rsidRPr="006A56FF">
        <w:rPr>
          <w:lang w:val="en-US"/>
        </w:rPr>
        <w:t>to migrant care workers</w:t>
      </w:r>
      <w:r w:rsidR="000E5EEF" w:rsidRPr="006A56FF">
        <w:rPr>
          <w:lang w:val="en-US"/>
        </w:rPr>
        <w:t xml:space="preserve"> </w:t>
      </w:r>
      <w:sdt>
        <w:sdtPr>
          <w:rPr>
            <w:lang w:val="en-US"/>
          </w:rPr>
          <w:alias w:val="Don't edit this field"/>
          <w:tag w:val="CitaviPlaceholder#0b22ce80-8054-450c-b072-152ad4f1eec1"/>
          <w:id w:val="759487378"/>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}</w:instrText>
          </w:r>
          <w:r w:rsidR="000E5EEF" w:rsidRPr="006A56FF">
            <w:rPr>
              <w:lang w:val="en-US"/>
            </w:rPr>
            <w:fldChar w:fldCharType="separate"/>
          </w:r>
          <w:r w:rsidR="00563976" w:rsidRPr="006A56FF">
            <w:rPr>
              <w:lang w:val="en-US"/>
            </w:rPr>
            <w:t>(Colombo et al., 2011; Da Roit and Le Bihan, 2010)</w:t>
          </w:r>
          <w:r w:rsidR="000E5EEF" w:rsidRPr="006A56FF">
            <w:rPr>
              <w:lang w:val="en-US"/>
            </w:rPr>
            <w:fldChar w:fldCharType="end"/>
          </w:r>
        </w:sdtContent>
      </w:sdt>
      <w:r w:rsidR="00F95583" w:rsidRPr="006A56FF">
        <w:rPr>
          <w:lang w:val="en-US"/>
        </w:rPr>
        <w:t>. Unfortunatel</w:t>
      </w:r>
      <w:r w:rsidR="000E5EEF" w:rsidRPr="006A56FF">
        <w:rPr>
          <w:lang w:val="en-US"/>
        </w:rPr>
        <w:t xml:space="preserve">y, indicators on informal care </w:t>
      </w:r>
      <w:r w:rsidR="00F95583" w:rsidRPr="006A56FF">
        <w:rPr>
          <w:lang w:val="en-US"/>
        </w:rPr>
        <w:t>are not available and by nature not reliable. The only approximation</w:t>
      </w:r>
      <w:r w:rsidR="00241280" w:rsidRPr="006A56FF">
        <w:rPr>
          <w:lang w:val="en-US"/>
        </w:rPr>
        <w:t>, we have included,</w:t>
      </w:r>
      <w:r w:rsidR="00F95583" w:rsidRPr="006A56FF">
        <w:rPr>
          <w:lang w:val="en-US"/>
        </w:rPr>
        <w:t xml:space="preserve"> are cash benefits (especially unbound) which are an institutional measure to increase informal family and migrant care </w:t>
      </w:r>
      <w:sdt>
        <w:sdtPr>
          <w:rPr>
            <w:lang w:val="en-US"/>
          </w:rPr>
          <w:alias w:val="Don't edit this field"/>
          <w:tag w:val="CitaviPlaceholder#b3987cbb-1f8a-4e2d-b10f-93920f470a39"/>
          <w:id w:val="1002932273"/>
          <w:placeholder>
            <w:docPart w:val="DefaultPlaceholder_-1854013440"/>
          </w:placeholder>
        </w:sdtPr>
        <w:sdtEndPr/>
        <w:sdtContent>
          <w:r w:rsidR="000E5EEF" w:rsidRPr="006A56FF">
            <w:rPr>
              <w:lang w:val="en-US"/>
            </w:rPr>
            <w:fldChar w:fldCharType="begin"/>
          </w:r>
          <w:r w:rsidR="00563976" w:rsidRPr="006A56FF">
            <w:rPr>
              <w:lang w:val="en-US"/>
            </w:rPr>
            <w:instrText>ADDIN CitaviPlaceholder{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}</w:instrText>
          </w:r>
          <w:r w:rsidR="000E5EEF" w:rsidRPr="006A56FF">
            <w:rPr>
              <w:lang w:val="en-US"/>
            </w:rPr>
            <w:fldChar w:fldCharType="separate"/>
          </w:r>
          <w:r w:rsidR="00563976" w:rsidRPr="006A56FF">
            <w:rPr>
              <w:lang w:val="en-US"/>
            </w:rPr>
            <w:t>(Da Roit and Le Bihan, 2010; Da Roit and Weicht, 2013)</w:t>
          </w:r>
          <w:r w:rsidR="000E5EEF" w:rsidRPr="006A56FF">
            <w:rPr>
              <w:lang w:val="en-US"/>
            </w:rPr>
            <w:fldChar w:fldCharType="end"/>
          </w:r>
        </w:sdtContent>
      </w:sdt>
      <w:r w:rsidR="000E5EEF" w:rsidRPr="006A56FF">
        <w:rPr>
          <w:lang w:val="en-US"/>
        </w:rPr>
        <w:t>.</w:t>
      </w:r>
    </w:p>
    <w:p w14:paraId="491B9C36" w14:textId="781B40BD" w:rsidR="00A94E53" w:rsidRDefault="00A94E53">
      <w:pPr>
        <w:spacing w:after="160" w:line="259" w:lineRule="auto"/>
        <w:rPr>
          <w:b/>
          <w:szCs w:val="24"/>
          <w:lang w:val="en-US"/>
        </w:rPr>
      </w:pPr>
      <w:r>
        <w:rPr>
          <w:b/>
          <w:szCs w:val="24"/>
          <w:lang w:val="en-US"/>
        </w:rPr>
        <w:br w:type="page"/>
      </w:r>
    </w:p>
    <w:sdt>
      <w:sdtPr>
        <w:rPr>
          <w:rFonts w:eastAsiaTheme="minorHAnsi"/>
          <w:b w:val="0"/>
          <w:bCs w:val="0"/>
          <w:sz w:val="24"/>
          <w:szCs w:val="22"/>
          <w:lang w:val="en-US"/>
        </w:rPr>
        <w:alias w:val="Don’t edit this field."/>
        <w:tag w:val="CitaviBibliography"/>
        <w:id w:val="-861361920"/>
        <w:placeholder>
          <w:docPart w:val="DefaultPlaceholder_-1854013440"/>
        </w:placeholder>
      </w:sdtPr>
      <w:sdtEndPr>
        <w:rPr>
          <w:rFonts w:eastAsia="Calibri"/>
          <w:szCs w:val="24"/>
        </w:rPr>
      </w:sdtEndPr>
      <w:sdtContent>
        <w:p w14:paraId="71FB549E" w14:textId="5E521415" w:rsidR="00AE58E8" w:rsidRPr="006A56FF" w:rsidRDefault="00D062D3" w:rsidP="00EB31E0">
          <w:pPr>
            <w:pStyle w:val="CitaviBibliographyHeading"/>
            <w:rPr>
              <w:lang w:val="en-US"/>
            </w:rPr>
          </w:pPr>
          <w:r w:rsidRPr="006A56FF">
            <w:rPr>
              <w:lang w:val="en-US"/>
            </w:rPr>
            <w:fldChar w:fldCharType="begin"/>
          </w:r>
          <w:r w:rsidR="00DB62C0" w:rsidRPr="006A56FF">
            <w:rPr>
              <w:lang w:val="en-US"/>
            </w:rPr>
            <w:instrText>ADDIN CITAVI.BIBLIOGRAPHY 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</w:instrText>
          </w:r>
          <w:r w:rsidRPr="006A56FF">
            <w:rPr>
              <w:lang w:val="en-US"/>
            </w:rPr>
            <w:fldChar w:fldCharType="separate"/>
          </w:r>
          <w:bookmarkStart w:id="756" w:name="_CTVBIBLIOGRAPHY1"/>
          <w:bookmarkEnd w:id="756"/>
          <w:r w:rsidR="00AE58E8" w:rsidRPr="006A56FF">
            <w:rPr>
              <w:lang w:val="en-US"/>
            </w:rPr>
            <w:t>References</w:t>
          </w:r>
          <w:r w:rsidR="004D303B" w:rsidRPr="006A56FF">
            <w:rPr>
              <w:lang w:val="en-US"/>
            </w:rPr>
            <w:t xml:space="preserve"> - 845 words</w:t>
          </w:r>
        </w:p>
        <w:p w14:paraId="31F756F9" w14:textId="77777777" w:rsidR="00AE58E8" w:rsidRPr="006A56FF" w:rsidRDefault="00AE58E8" w:rsidP="00AE58E8">
          <w:pPr>
            <w:pStyle w:val="CitaviBibliographyEntry"/>
            <w:rPr>
              <w:szCs w:val="24"/>
              <w:lang w:val="en-US"/>
            </w:rPr>
          </w:pPr>
          <w:bookmarkStart w:id="757" w:name="_CTVL001034e448139b54f419adf4039f0e6938f"/>
          <w:r w:rsidRPr="006A56FF">
            <w:rPr>
              <w:szCs w:val="24"/>
              <w:lang w:val="en-US"/>
            </w:rPr>
            <w:t>Alber, J. (1995) ‘A Framework for the Comparative Study of Social Services’, Journal of European Social Policy 5(2): 131–49.</w:t>
          </w:r>
        </w:p>
        <w:p w14:paraId="777E9CEF" w14:textId="77777777" w:rsidR="00AE58E8" w:rsidRPr="006A56FF" w:rsidRDefault="00AE58E8" w:rsidP="00AE58E8">
          <w:pPr>
            <w:pStyle w:val="CitaviBibliographyEntry"/>
            <w:rPr>
              <w:szCs w:val="24"/>
              <w:lang w:val="en-US"/>
            </w:rPr>
          </w:pPr>
          <w:bookmarkStart w:id="758" w:name="_CTVL001810c08d70777472783612d9c6746a6b1"/>
          <w:bookmarkEnd w:id="757"/>
          <w:r w:rsidRPr="006A56FF">
            <w:rPr>
              <w:szCs w:val="24"/>
              <w:lang w:val="en-US"/>
            </w:rPr>
            <w:t>Anderson, A. (2012) ‘Europe's Care Regimes and the Role of Migrant Care Workers Within Them’, Journal of Population Ageing 5(2): 135–46.</w:t>
          </w:r>
        </w:p>
        <w:p w14:paraId="2063F718" w14:textId="77777777" w:rsidR="00AE58E8" w:rsidRPr="006A56FF" w:rsidRDefault="00AE58E8" w:rsidP="00AE58E8">
          <w:pPr>
            <w:pStyle w:val="CitaviBibliographyEntry"/>
            <w:rPr>
              <w:szCs w:val="24"/>
              <w:lang w:val="en-US"/>
            </w:rPr>
          </w:pPr>
          <w:bookmarkStart w:id="759" w:name="_CTVL001d05c2d44cb5e4fe2b3f74ab1c28541ed"/>
          <w:bookmarkEnd w:id="758"/>
          <w:r w:rsidRPr="006A56FF">
            <w:rPr>
              <w:szCs w:val="24"/>
              <w:lang w:val="en-US"/>
            </w:rPr>
            <w:t>Anttonen, A. and Sipilä, J. (1996) ‘European Social Care Services: Is it possible to identify models?’, Journal of European Social Policy 6(2): 87–100.</w:t>
          </w:r>
        </w:p>
        <w:p w14:paraId="2175B90B" w14:textId="77777777" w:rsidR="00AE58E8" w:rsidRPr="006A56FF" w:rsidRDefault="00AE58E8" w:rsidP="00AE58E8">
          <w:pPr>
            <w:pStyle w:val="CitaviBibliographyEntry"/>
            <w:rPr>
              <w:szCs w:val="24"/>
              <w:lang w:val="en-US"/>
            </w:rPr>
          </w:pPr>
          <w:bookmarkStart w:id="760" w:name="_CTVL001e6435ca3dc8443b5a53ecffd8c03ae4d"/>
          <w:bookmarkEnd w:id="759"/>
          <w:r w:rsidRPr="006A56FF">
            <w:rPr>
              <w:szCs w:val="24"/>
              <w:lang w:val="en-US"/>
            </w:rPr>
            <w:t>Bettio, F. and Plantenga, J. (2004) ‘Comparing Care Regimes in Europe’, Feminist Economics 10(1): 85–113.</w:t>
          </w:r>
        </w:p>
        <w:p w14:paraId="7D982ED1" w14:textId="77777777" w:rsidR="00AE58E8" w:rsidRPr="006A56FF" w:rsidRDefault="00AE58E8" w:rsidP="00AE58E8">
          <w:pPr>
            <w:pStyle w:val="CitaviBibliographyEntry"/>
            <w:rPr>
              <w:szCs w:val="24"/>
              <w:lang w:val="en-US"/>
            </w:rPr>
          </w:pPr>
          <w:bookmarkStart w:id="761" w:name="_CTVL00186166193303347ca969e2168af48b4b8"/>
          <w:bookmarkEnd w:id="760"/>
          <w:r w:rsidRPr="006A56FF">
            <w:rPr>
              <w:szCs w:val="24"/>
              <w:lang w:val="en-US"/>
            </w:rPr>
            <w:t xml:space="preserve">Colombo, F. (2012) ‘Typology of Public Coverage for Long-Term Care in OECD Countries’, in J. Costa-Font and C. Courbage (eds) </w:t>
          </w:r>
          <w:bookmarkEnd w:id="761"/>
          <w:r w:rsidRPr="006A56FF">
            <w:rPr>
              <w:i/>
              <w:szCs w:val="24"/>
              <w:lang w:val="en-US"/>
            </w:rPr>
            <w:t>Financing Long-Term Care in Europe: Institutions, Markets and Models</w:t>
          </w:r>
          <w:r w:rsidRPr="006A56FF">
            <w:rPr>
              <w:szCs w:val="24"/>
              <w:lang w:val="en-US"/>
            </w:rPr>
            <w:t>, pp. 17–40. London, s.l.: Palgrave Macmillan UK.</w:t>
          </w:r>
        </w:p>
        <w:p w14:paraId="2D91BE41" w14:textId="77777777" w:rsidR="00AE58E8" w:rsidRPr="006A56FF" w:rsidRDefault="00AE58E8" w:rsidP="00AE58E8">
          <w:pPr>
            <w:pStyle w:val="CitaviBibliographyEntry"/>
            <w:rPr>
              <w:szCs w:val="24"/>
              <w:lang w:val="en-US"/>
            </w:rPr>
          </w:pPr>
          <w:bookmarkStart w:id="762" w:name="_CTVL0010b6a142e90234bc18156f4e7b2566369"/>
          <w:r w:rsidRPr="006A56FF">
            <w:rPr>
              <w:szCs w:val="24"/>
              <w:lang w:val="en-US"/>
            </w:rPr>
            <w:t xml:space="preserve">Colombo, F., Llena-Nozal, A., Mercier, J. and Tjadens, F. (2011) </w:t>
          </w:r>
          <w:bookmarkEnd w:id="762"/>
          <w:r w:rsidRPr="006A56FF">
            <w:rPr>
              <w:i/>
              <w:szCs w:val="24"/>
              <w:lang w:val="en-US"/>
            </w:rPr>
            <w:t xml:space="preserve">Help wanted?: Providing and paying for long-term care. </w:t>
          </w:r>
          <w:r w:rsidRPr="006A56FF">
            <w:rPr>
              <w:szCs w:val="24"/>
              <w:lang w:val="en-US"/>
            </w:rPr>
            <w:t>Paris: OECD.</w:t>
          </w:r>
        </w:p>
        <w:p w14:paraId="6C67F192" w14:textId="77777777" w:rsidR="00AE58E8" w:rsidRPr="006A56FF" w:rsidRDefault="00AE58E8" w:rsidP="00AE58E8">
          <w:pPr>
            <w:pStyle w:val="CitaviBibliographyEntry"/>
            <w:rPr>
              <w:szCs w:val="24"/>
              <w:lang w:val="en-US"/>
            </w:rPr>
          </w:pPr>
          <w:bookmarkStart w:id="763" w:name="_CTVL0011b8ba8c659eb4b73a7f1fa02fe518735"/>
          <w:r w:rsidRPr="006A56FF">
            <w:rPr>
              <w:szCs w:val="24"/>
              <w:lang w:val="en-US"/>
            </w:rPr>
            <w:t>Da Roit, B. and Le Bihan, B. (2010) ‘Similar and Yet So Different: Cash-for-Care in Six European Countries’ Long-Term Care Policies’, The Milbank Quarterly 88(3): 286–309.</w:t>
          </w:r>
        </w:p>
        <w:p w14:paraId="72847960" w14:textId="77777777" w:rsidR="00AE58E8" w:rsidRPr="006A56FF" w:rsidRDefault="00AE58E8" w:rsidP="00AE58E8">
          <w:pPr>
            <w:pStyle w:val="CitaviBibliographyEntry"/>
            <w:rPr>
              <w:szCs w:val="24"/>
              <w:lang w:val="en-US"/>
            </w:rPr>
          </w:pPr>
          <w:bookmarkStart w:id="764" w:name="_CTVL001a4836dae68d94d748616d13fb0207f15"/>
          <w:bookmarkEnd w:id="763"/>
          <w:r w:rsidRPr="006A56FF">
            <w:rPr>
              <w:szCs w:val="24"/>
              <w:lang w:val="en-US"/>
            </w:rPr>
            <w:t>Da Roit, B. and Weicht, B. (2013) ‘Migrant care work and care, migration and employment regimes: A fuzzy-set analysis’, Journal of European Social Policy 23(5): 469–86.</w:t>
          </w:r>
        </w:p>
        <w:p w14:paraId="05393342" w14:textId="77777777" w:rsidR="00AE58E8" w:rsidRPr="006A56FF" w:rsidRDefault="00AE58E8" w:rsidP="00AE58E8">
          <w:pPr>
            <w:pStyle w:val="CitaviBibliographyEntry"/>
            <w:rPr>
              <w:szCs w:val="24"/>
              <w:lang w:val="en-US"/>
            </w:rPr>
          </w:pPr>
          <w:bookmarkStart w:id="765" w:name="_CTVL001fd3ac2a6731141c3b7b2698947518579"/>
          <w:bookmarkEnd w:id="764"/>
          <w:r w:rsidRPr="006A56FF">
            <w:rPr>
              <w:szCs w:val="24"/>
              <w:lang w:val="en-US"/>
            </w:rPr>
            <w:t>Damiani, G., Farelli, V., Anselmi, A., Sicuro, L., Solipaca, A., Burgio, A., Iezzi, D. F. and Ricciardi, W. (2011) ‘Patterns of Long Term Care in 29 European countries: evidence from an exploratory study’, BMC health services research 11: 316.</w:t>
          </w:r>
        </w:p>
        <w:p w14:paraId="0FF6212A" w14:textId="77777777" w:rsidR="00AE58E8" w:rsidRPr="006A56FF" w:rsidRDefault="00AE58E8" w:rsidP="00AE58E8">
          <w:pPr>
            <w:pStyle w:val="CitaviBibliographyEntry"/>
            <w:rPr>
              <w:szCs w:val="24"/>
              <w:lang w:val="en-US"/>
            </w:rPr>
          </w:pPr>
          <w:bookmarkStart w:id="766" w:name="_CTVL0015f1bbd69fb3c4522abd802c60d39aab7"/>
          <w:bookmarkEnd w:id="765"/>
          <w:r w:rsidRPr="006A56FF">
            <w:rPr>
              <w:szCs w:val="24"/>
              <w:lang w:val="en-US"/>
            </w:rPr>
            <w:t>Di Rosa, M., Kofahl, C., McKee, K., Bień, B., Lamura, G., Prouskas, C., Döhner, H. and Mnich, E. (2011) ‘A Typology of Caregiving Situations and Service Use in Family Carers of Older People in Six European Countries’, GeroPsych 24(1): 5–18.</w:t>
          </w:r>
        </w:p>
        <w:p w14:paraId="5DDDB0F5" w14:textId="77777777" w:rsidR="00AE58E8" w:rsidRPr="006A56FF" w:rsidRDefault="00AE58E8" w:rsidP="00AE58E8">
          <w:pPr>
            <w:pStyle w:val="CitaviBibliographyEntry"/>
            <w:rPr>
              <w:szCs w:val="24"/>
              <w:lang w:val="en-US"/>
            </w:rPr>
          </w:pPr>
          <w:bookmarkStart w:id="767" w:name="_CTVL0010ab61766c6234c81af59c27fe2c9d49d"/>
          <w:bookmarkEnd w:id="766"/>
          <w:r w:rsidRPr="006A56FF">
            <w:rPr>
              <w:szCs w:val="24"/>
              <w:lang w:val="en-US"/>
            </w:rPr>
            <w:t xml:space="preserve">Esping-Andersen, G. (1990) </w:t>
          </w:r>
          <w:bookmarkEnd w:id="767"/>
          <w:r w:rsidRPr="006A56FF">
            <w:rPr>
              <w:i/>
              <w:szCs w:val="24"/>
              <w:lang w:val="en-US"/>
            </w:rPr>
            <w:t xml:space="preserve">The three worlds of welfare capitalism. </w:t>
          </w:r>
          <w:r w:rsidRPr="006A56FF">
            <w:rPr>
              <w:szCs w:val="24"/>
              <w:lang w:val="en-US"/>
            </w:rPr>
            <w:t>Princeton, N.J.: Princeton University Press.</w:t>
          </w:r>
        </w:p>
        <w:p w14:paraId="413E8F0C" w14:textId="77777777" w:rsidR="00AE58E8" w:rsidRPr="006A56FF" w:rsidRDefault="00AE58E8" w:rsidP="00AE58E8">
          <w:pPr>
            <w:pStyle w:val="CitaviBibliographyEntry"/>
            <w:rPr>
              <w:szCs w:val="24"/>
              <w:lang w:val="en-US"/>
            </w:rPr>
          </w:pPr>
          <w:bookmarkStart w:id="768" w:name="_CTVL001e695c9812ebe48f081664322ba67ea9f"/>
          <w:r w:rsidRPr="006A56FF">
            <w:rPr>
              <w:szCs w:val="24"/>
              <w:lang w:val="en-US"/>
            </w:rPr>
            <w:t>European Commission (2018) ‘ESPN thematic report on Challenges in long-term care’. https://ec.europa.eu/social/main.jsp?advSearchKey=espnltc_2018&amp;mode=advancedSubmit&amp;catId=22&amp;policyArea=0&amp;policyAreaSub=0&amp;country=0&amp;year=0.</w:t>
          </w:r>
        </w:p>
        <w:p w14:paraId="224542C2" w14:textId="77777777" w:rsidR="00AE58E8" w:rsidRPr="006A56FF" w:rsidRDefault="00AE58E8" w:rsidP="00AE58E8">
          <w:pPr>
            <w:pStyle w:val="CitaviBibliographyEntry"/>
            <w:rPr>
              <w:szCs w:val="24"/>
              <w:lang w:val="en-US"/>
            </w:rPr>
          </w:pPr>
          <w:bookmarkStart w:id="769" w:name="_CTVL001b1b4eaaf0a3c4f5e8b08e5aac25ab74c"/>
          <w:bookmarkEnd w:id="768"/>
          <w:r w:rsidRPr="006A56FF">
            <w:rPr>
              <w:szCs w:val="24"/>
              <w:lang w:val="en-US"/>
            </w:rPr>
            <w:t>European Observatory on Health Systems and Policies (2018) ‘Health system review (HiT)’. http://www.euro.who.int/en/about-us/partners/observatory/publications/health-system-reviews-hits/full-list-of-country-hits.</w:t>
          </w:r>
        </w:p>
        <w:p w14:paraId="1FFBB7A4" w14:textId="77777777" w:rsidR="00AE58E8" w:rsidRPr="006A56FF" w:rsidRDefault="00AE58E8" w:rsidP="00AE58E8">
          <w:pPr>
            <w:pStyle w:val="CitaviBibliographyEntry"/>
            <w:rPr>
              <w:szCs w:val="24"/>
              <w:lang w:val="en-US"/>
            </w:rPr>
          </w:pPr>
          <w:bookmarkStart w:id="770" w:name="_CTVL0013deb4cb5e8224491a572d4026b6a1358"/>
          <w:bookmarkEnd w:id="769"/>
          <w:r w:rsidRPr="006A56FF">
            <w:rPr>
              <w:szCs w:val="24"/>
              <w:lang w:val="en-US"/>
            </w:rPr>
            <w:t>Farris, S. R. and Marchetti, S. (2017) ‘From the Commodification to the Corporatization of Care: European Perspectives and Debates’, Social Politics: International Studies in Gender, State &amp; Society 24(2): 109–31.</w:t>
          </w:r>
        </w:p>
        <w:p w14:paraId="18025BB2" w14:textId="77777777" w:rsidR="00AE58E8" w:rsidRPr="006A56FF" w:rsidRDefault="00AE58E8" w:rsidP="00AE58E8">
          <w:pPr>
            <w:pStyle w:val="CitaviBibliographyEntry"/>
            <w:rPr>
              <w:szCs w:val="24"/>
              <w:lang w:val="en-US"/>
            </w:rPr>
          </w:pPr>
          <w:bookmarkStart w:id="771" w:name="_CTVL0017c3d120b68894a438ddae60dd66cb8df"/>
          <w:bookmarkEnd w:id="770"/>
          <w:r w:rsidRPr="006A56FF">
            <w:rPr>
              <w:szCs w:val="24"/>
              <w:lang w:val="en-US"/>
            </w:rPr>
            <w:t>Ferrera, M. (1996) ‘The 'Southern Model' of Welfare in Social Europe’, Journal of European Social Policy 6(1): 17–37.</w:t>
          </w:r>
        </w:p>
        <w:p w14:paraId="32F0B651" w14:textId="77777777" w:rsidR="00AE58E8" w:rsidRPr="006A56FF" w:rsidRDefault="00AE58E8" w:rsidP="00AE58E8">
          <w:pPr>
            <w:pStyle w:val="CitaviBibliographyEntry"/>
            <w:rPr>
              <w:szCs w:val="24"/>
              <w:lang w:val="en-US"/>
            </w:rPr>
          </w:pPr>
          <w:bookmarkStart w:id="772" w:name="_CTVL001373c94ccf3c24a1ebfb425e778bd7fad"/>
          <w:bookmarkEnd w:id="771"/>
          <w:r w:rsidRPr="006A56FF">
            <w:rPr>
              <w:szCs w:val="24"/>
              <w:lang w:val="en-US"/>
            </w:rPr>
            <w:t>Halásková, R., Bednář, P. and Halásková, M. (2017) ‘Forms of Providing and Financing Long-Term Care in OECD Countries’, Review of Economic Perspectives 17(2): 159–78.</w:t>
          </w:r>
        </w:p>
        <w:p w14:paraId="7B190B9D" w14:textId="77777777" w:rsidR="00AE58E8" w:rsidRPr="006A56FF" w:rsidRDefault="00AE58E8" w:rsidP="00AE58E8">
          <w:pPr>
            <w:pStyle w:val="CitaviBibliographyEntry"/>
            <w:rPr>
              <w:szCs w:val="24"/>
              <w:lang w:val="en-US"/>
            </w:rPr>
          </w:pPr>
          <w:bookmarkStart w:id="773" w:name="_CTVL0012648c6a98a1148368dd9ae50a6bfa51a"/>
          <w:bookmarkEnd w:id="772"/>
          <w:r w:rsidRPr="006A56FF">
            <w:rPr>
              <w:szCs w:val="24"/>
              <w:lang w:val="en-US"/>
            </w:rPr>
            <w:t>Halfens, R. J. G., Meesterberends, E., van Nie-Visser, N. C., Lohrmann, C., Schönherr, S., Meijers, J. M. M., Hahn, S., Vangelooven, C. and Schols, J. M. G. A. (2013) ‘International prevalence measurement of care problems: results’, Journal of advanced nursing 69(9): e5-17.</w:t>
          </w:r>
        </w:p>
        <w:p w14:paraId="22FAEB4C" w14:textId="77777777" w:rsidR="00AE58E8" w:rsidRPr="006A56FF" w:rsidRDefault="00AE58E8" w:rsidP="00AE58E8">
          <w:pPr>
            <w:pStyle w:val="CitaviBibliographyEntry"/>
            <w:rPr>
              <w:szCs w:val="24"/>
              <w:lang w:val="en-US"/>
            </w:rPr>
          </w:pPr>
          <w:bookmarkStart w:id="774" w:name="_CTVL001be466e05928646daa518cec4cec03f63"/>
          <w:bookmarkEnd w:id="773"/>
          <w:r w:rsidRPr="006A56FF">
            <w:rPr>
              <w:szCs w:val="24"/>
              <w:lang w:val="en-US"/>
            </w:rPr>
            <w:lastRenderedPageBreak/>
            <w:t>Jensen, C. (2008) ‘Worlds of welfare services and transfers’, Journal of European Social Policy 18(2): 151–62.</w:t>
          </w:r>
        </w:p>
        <w:p w14:paraId="7928F41F" w14:textId="77777777" w:rsidR="00AE58E8" w:rsidRPr="006A56FF" w:rsidRDefault="00AE58E8" w:rsidP="00AE58E8">
          <w:pPr>
            <w:pStyle w:val="CitaviBibliographyEntry"/>
            <w:rPr>
              <w:szCs w:val="24"/>
              <w:lang w:val="en-US"/>
            </w:rPr>
          </w:pPr>
          <w:bookmarkStart w:id="775" w:name="_CTVL0010c10d28edea54957a390cc5df62b8fef"/>
          <w:bookmarkEnd w:id="774"/>
          <w:r w:rsidRPr="006A56FF">
            <w:rPr>
              <w:szCs w:val="24"/>
              <w:lang w:val="en-US"/>
            </w:rPr>
            <w:t>Kautto, M. (2002) ‘Investing in Services in West European welfare states’, Journal of European Social Policy 12(1): 53–65.</w:t>
          </w:r>
        </w:p>
        <w:p w14:paraId="4B50CB0E" w14:textId="77777777" w:rsidR="00AE58E8" w:rsidRPr="006A56FF" w:rsidRDefault="00AE58E8" w:rsidP="00AE58E8">
          <w:pPr>
            <w:pStyle w:val="CitaviBibliographyEntry"/>
            <w:rPr>
              <w:szCs w:val="24"/>
              <w:lang w:val="en-US"/>
            </w:rPr>
          </w:pPr>
          <w:bookmarkStart w:id="776" w:name="_CTVL0014a831c3476a74e2b9956ea11f6651680"/>
          <w:bookmarkEnd w:id="775"/>
          <w:r w:rsidRPr="006A56FF">
            <w:rPr>
              <w:szCs w:val="24"/>
              <w:lang w:val="en-US"/>
            </w:rPr>
            <w:t xml:space="preserve">Kraus, M., Riedel, M., Mot, E. S., Willemé, P. and Röhrling, G. (2010) </w:t>
          </w:r>
          <w:bookmarkEnd w:id="776"/>
          <w:r w:rsidRPr="006A56FF">
            <w:rPr>
              <w:i/>
              <w:szCs w:val="24"/>
              <w:lang w:val="en-US"/>
            </w:rPr>
            <w:t xml:space="preserve">A typology of long-term care systems in Europe. </w:t>
          </w:r>
          <w:r w:rsidRPr="006A56FF">
            <w:rPr>
              <w:szCs w:val="24"/>
              <w:lang w:val="en-US"/>
            </w:rPr>
            <w:t>Brussels: ENEPRI.</w:t>
          </w:r>
        </w:p>
        <w:p w14:paraId="226356A9" w14:textId="77777777" w:rsidR="00AE58E8" w:rsidRPr="006A56FF" w:rsidRDefault="00AE58E8" w:rsidP="00AE58E8">
          <w:pPr>
            <w:pStyle w:val="CitaviBibliographyEntry"/>
            <w:rPr>
              <w:szCs w:val="24"/>
              <w:lang w:val="en-US"/>
            </w:rPr>
          </w:pPr>
          <w:bookmarkStart w:id="777" w:name="_CTVL0014201f31f4e42406fb639b4aefaa60020"/>
          <w:r w:rsidRPr="006A56FF">
            <w:rPr>
              <w:szCs w:val="24"/>
              <w:lang w:val="en-US"/>
            </w:rPr>
            <w:t>Leitner, S. (2003) ‘Varieties of familialism: The caring function of the family in comparative perspective’, European Societies 5(4): 353–75.</w:t>
          </w:r>
        </w:p>
        <w:p w14:paraId="32D82F2C" w14:textId="77777777" w:rsidR="00AE58E8" w:rsidRPr="006A56FF" w:rsidRDefault="00AE58E8" w:rsidP="00AE58E8">
          <w:pPr>
            <w:pStyle w:val="CitaviBibliographyEntry"/>
            <w:rPr>
              <w:szCs w:val="24"/>
              <w:lang w:val="en-US"/>
            </w:rPr>
          </w:pPr>
          <w:bookmarkStart w:id="778" w:name="_CTVL0017b919a235e4542c7a45bffd37c2a2501"/>
          <w:bookmarkEnd w:id="777"/>
          <w:r w:rsidRPr="006A56FF">
            <w:rPr>
              <w:szCs w:val="24"/>
              <w:lang w:val="en-US"/>
            </w:rPr>
            <w:t>MISSOC (2018) ‘Comparative tables’. https://www.missoc.org/missoc-database/comparative-tables/.</w:t>
          </w:r>
        </w:p>
        <w:p w14:paraId="57F571C6" w14:textId="77777777" w:rsidR="00AE58E8" w:rsidRPr="006A56FF" w:rsidRDefault="00AE58E8" w:rsidP="00AE58E8">
          <w:pPr>
            <w:pStyle w:val="CitaviBibliographyEntry"/>
            <w:rPr>
              <w:szCs w:val="24"/>
              <w:lang w:val="en-US"/>
            </w:rPr>
          </w:pPr>
          <w:bookmarkStart w:id="779" w:name="_CTVL001c8de60e5bb4846cabf3cbe7b0f4faa71"/>
          <w:bookmarkEnd w:id="778"/>
          <w:r w:rsidRPr="006A56FF">
            <w:rPr>
              <w:szCs w:val="24"/>
              <w:lang w:val="en-US"/>
            </w:rPr>
            <w:t xml:space="preserve">Nies, H., Leichsenring, K. and Mak, S. (2013) ‘The Emerging Identity of Long- Term Care Systems in Europe’, in Leichsenring, Kai, Billings, Jenny and H. Nies (eds) </w:t>
          </w:r>
          <w:bookmarkEnd w:id="779"/>
          <w:r w:rsidRPr="006A56FF">
            <w:rPr>
              <w:i/>
              <w:szCs w:val="24"/>
              <w:lang w:val="en-US"/>
            </w:rPr>
            <w:t>Long term care in Europe: Improving policy and practice</w:t>
          </w:r>
          <w:r w:rsidRPr="006A56FF">
            <w:rPr>
              <w:szCs w:val="24"/>
              <w:lang w:val="en-US"/>
            </w:rPr>
            <w:t>, pp. 19–41. Basingstoke: Palgrave Macmillan.</w:t>
          </w:r>
        </w:p>
        <w:p w14:paraId="1607AF13" w14:textId="77777777" w:rsidR="00AE58E8" w:rsidRPr="006A56FF" w:rsidRDefault="00AE58E8" w:rsidP="00AE58E8">
          <w:pPr>
            <w:pStyle w:val="CitaviBibliographyEntry"/>
            <w:rPr>
              <w:szCs w:val="24"/>
              <w:lang w:val="en-US"/>
            </w:rPr>
          </w:pPr>
          <w:bookmarkStart w:id="780" w:name="_CTVL00131a6e1e5cd3746469cdb27300f86d341"/>
          <w:r w:rsidRPr="006A56FF">
            <w:rPr>
              <w:szCs w:val="24"/>
              <w:lang w:val="en-US"/>
            </w:rPr>
            <w:t>OECD (2018) ‘OECD Health Statistics 2018’. http://www.oecd.org/els/health-systems/health-data.htm.</w:t>
          </w:r>
        </w:p>
        <w:p w14:paraId="1D42AD89" w14:textId="77777777" w:rsidR="00AE58E8" w:rsidRPr="006A56FF" w:rsidRDefault="00AE58E8" w:rsidP="00AE58E8">
          <w:pPr>
            <w:pStyle w:val="CitaviBibliographyEntry"/>
            <w:rPr>
              <w:szCs w:val="24"/>
              <w:lang w:val="en-US"/>
            </w:rPr>
          </w:pPr>
          <w:bookmarkStart w:id="781" w:name="_CTVL00103a469d8c12940fdbc2ae3b2729b6d39"/>
          <w:bookmarkEnd w:id="780"/>
          <w:r w:rsidRPr="006A56FF">
            <w:rPr>
              <w:szCs w:val="24"/>
              <w:lang w:val="en-US"/>
            </w:rPr>
            <w:t>Pfau-Effinger, B. (2014) ‘New policies for caring family members in European welfare states’, Cuad. Relac. Lab. 32(1).</w:t>
          </w:r>
        </w:p>
        <w:p w14:paraId="57865FFC" w14:textId="77777777" w:rsidR="00AE58E8" w:rsidRPr="006A56FF" w:rsidRDefault="00AE58E8" w:rsidP="00AE58E8">
          <w:pPr>
            <w:pStyle w:val="CitaviBibliographyEntry"/>
            <w:rPr>
              <w:szCs w:val="24"/>
              <w:lang w:val="en-US"/>
            </w:rPr>
          </w:pPr>
          <w:bookmarkStart w:id="782" w:name="_CTVL0015370e4185b9d4a5f893208ca47bb9848"/>
          <w:bookmarkEnd w:id="781"/>
          <w:r w:rsidRPr="006A56FF">
            <w:rPr>
              <w:szCs w:val="24"/>
              <w:lang w:val="en-US"/>
            </w:rPr>
            <w:t xml:space="preserve">Pommer, E., Woittiez, I. and Stevens, J. (2009) </w:t>
          </w:r>
          <w:bookmarkEnd w:id="782"/>
          <w:r w:rsidRPr="006A56FF">
            <w:rPr>
              <w:i/>
              <w:szCs w:val="24"/>
              <w:lang w:val="en-US"/>
            </w:rPr>
            <w:t xml:space="preserve">Comparing care: The care for elderly in ten EU-countries. </w:t>
          </w:r>
          <w:r w:rsidRPr="006A56FF">
            <w:rPr>
              <w:szCs w:val="24"/>
              <w:lang w:val="en-US"/>
            </w:rPr>
            <w:t>Amsterdam: Aksant Acad. Publ.</w:t>
          </w:r>
        </w:p>
        <w:p w14:paraId="09A5CADA" w14:textId="77777777" w:rsidR="00AE58E8" w:rsidRPr="006A56FF" w:rsidRDefault="00AE58E8" w:rsidP="00AE58E8">
          <w:pPr>
            <w:pStyle w:val="CitaviBibliographyEntry"/>
            <w:rPr>
              <w:szCs w:val="24"/>
              <w:lang w:val="en-US"/>
            </w:rPr>
          </w:pPr>
          <w:bookmarkStart w:id="783" w:name="_CTVL0014fb1e12993c0486bb38a312102fa0b95"/>
          <w:r w:rsidRPr="006A56FF">
            <w:rPr>
              <w:szCs w:val="24"/>
              <w:lang w:val="en-US"/>
            </w:rPr>
            <w:t xml:space="preserve">Ranci, C. and Pavolini, E. (eds.) (2013) </w:t>
          </w:r>
          <w:bookmarkEnd w:id="783"/>
          <w:r w:rsidRPr="006A56FF">
            <w:rPr>
              <w:i/>
              <w:szCs w:val="24"/>
              <w:lang w:val="en-US"/>
            </w:rPr>
            <w:t xml:space="preserve">Reforms in Long-Term Care Policies in Europe: Investigating Institutional Change and Social Impacts. </w:t>
          </w:r>
          <w:r w:rsidRPr="006A56FF">
            <w:rPr>
              <w:szCs w:val="24"/>
              <w:lang w:val="en-US"/>
            </w:rPr>
            <w:t>New York, NY: Springer.</w:t>
          </w:r>
        </w:p>
        <w:p w14:paraId="7F461812" w14:textId="77777777" w:rsidR="00AE58E8" w:rsidRPr="006A56FF" w:rsidRDefault="00AE58E8" w:rsidP="00AE58E8">
          <w:pPr>
            <w:pStyle w:val="CitaviBibliographyEntry"/>
            <w:rPr>
              <w:szCs w:val="24"/>
              <w:lang w:val="en-US"/>
            </w:rPr>
          </w:pPr>
          <w:bookmarkStart w:id="784" w:name="_CTVL00178e0bc8b722c40a48b8c059782da93b0"/>
          <w:r w:rsidRPr="006A56FF">
            <w:rPr>
              <w:szCs w:val="24"/>
              <w:lang w:val="en-US"/>
            </w:rPr>
            <w:t>Rechel, B., Grundy, E., Robine, J.-M., Cylus, J., Mackenbach, J. P., Knai, C. and McKee, M. (2013) ‘Ageing in the European Union’, The Lancet 381(9874): 1312–22.</w:t>
          </w:r>
        </w:p>
        <w:p w14:paraId="34F37589" w14:textId="77777777" w:rsidR="00AE58E8" w:rsidRPr="006A56FF" w:rsidRDefault="00AE58E8" w:rsidP="00AE58E8">
          <w:pPr>
            <w:pStyle w:val="CitaviBibliographyEntry"/>
            <w:rPr>
              <w:szCs w:val="24"/>
              <w:lang w:val="en-US"/>
            </w:rPr>
          </w:pPr>
          <w:bookmarkStart w:id="785" w:name="_CTVL0011bf34687a16f42f68121c0bf4b2f930f"/>
          <w:bookmarkEnd w:id="784"/>
          <w:r w:rsidRPr="006A56FF">
            <w:rPr>
              <w:szCs w:val="24"/>
              <w:lang w:val="en-US"/>
            </w:rPr>
            <w:t>Reibling, N. (2010) ‘Healthcare systems in Europe: towards an incorporation of patient access’, Journal of European Social Policy 20(1): 5–18.</w:t>
          </w:r>
        </w:p>
        <w:p w14:paraId="4E9BA304" w14:textId="77777777" w:rsidR="00AE58E8" w:rsidRPr="006A56FF" w:rsidRDefault="00AE58E8" w:rsidP="00AE58E8">
          <w:pPr>
            <w:pStyle w:val="CitaviBibliographyEntry"/>
            <w:rPr>
              <w:szCs w:val="24"/>
              <w:lang w:val="en-US"/>
            </w:rPr>
          </w:pPr>
          <w:bookmarkStart w:id="786" w:name="_CTVL001ba251d514c9d4bae9495b7c6c02444ab"/>
          <w:bookmarkEnd w:id="785"/>
          <w:r w:rsidRPr="006A56FF">
            <w:rPr>
              <w:szCs w:val="24"/>
              <w:lang w:val="en-US"/>
            </w:rPr>
            <w:t>Reibling, N., Ariaans, M. and Wendt, C. (2019) ‘Worlds of Healthcare: A Healthcare System Typology of OECD Countries’, Health policy (Amsterdam, Netherlands) 123(7): 611–20.</w:t>
          </w:r>
        </w:p>
        <w:p w14:paraId="1DFB7801" w14:textId="77777777" w:rsidR="00AE58E8" w:rsidRPr="006A56FF" w:rsidRDefault="00AE58E8" w:rsidP="00AE58E8">
          <w:pPr>
            <w:pStyle w:val="CitaviBibliographyEntry"/>
            <w:rPr>
              <w:szCs w:val="24"/>
              <w:lang w:val="en-US"/>
            </w:rPr>
          </w:pPr>
          <w:bookmarkStart w:id="787" w:name="_CTVL001c4d18bc7cbb84effbca47358d0ec4f5f"/>
          <w:bookmarkEnd w:id="786"/>
          <w:r w:rsidRPr="006A56FF">
            <w:rPr>
              <w:szCs w:val="24"/>
              <w:lang w:val="en-US"/>
            </w:rPr>
            <w:t>Rostgaard, T. (2002) ‘Caring for Children and Older People in Europe - A Comparison of European Policies and Practice’, Policy Studies 23(1): 51–68.</w:t>
          </w:r>
        </w:p>
        <w:p w14:paraId="3004F8CF" w14:textId="77777777" w:rsidR="00AE58E8" w:rsidRPr="006A56FF" w:rsidRDefault="00AE58E8" w:rsidP="00AE58E8">
          <w:pPr>
            <w:pStyle w:val="CitaviBibliographyEntry"/>
            <w:rPr>
              <w:szCs w:val="24"/>
              <w:lang w:val="en-US"/>
            </w:rPr>
          </w:pPr>
          <w:bookmarkStart w:id="788" w:name="_CTVL001374111b5997247799147bfd63b1f9fef"/>
          <w:bookmarkEnd w:id="787"/>
          <w:r w:rsidRPr="006A56FF">
            <w:rPr>
              <w:szCs w:val="24"/>
              <w:lang w:val="en-US"/>
            </w:rPr>
            <w:t>Saraceno, C. and Keck, W. (2010) ‘Can we identify intergenerational policy regimes in Europe?’, European Societies 12(5): 675–96.</w:t>
          </w:r>
        </w:p>
        <w:p w14:paraId="599E544C" w14:textId="77777777" w:rsidR="00AE58E8" w:rsidRPr="006A56FF" w:rsidRDefault="00AE58E8" w:rsidP="00AE58E8">
          <w:pPr>
            <w:pStyle w:val="CitaviBibliographyEntry"/>
            <w:rPr>
              <w:szCs w:val="24"/>
              <w:lang w:val="en-US"/>
            </w:rPr>
          </w:pPr>
          <w:bookmarkStart w:id="789" w:name="_CTVL0010aa49c15848940a59eff4c656fb83638"/>
          <w:bookmarkEnd w:id="788"/>
          <w:r w:rsidRPr="006A56FF">
            <w:rPr>
              <w:szCs w:val="24"/>
              <w:lang w:val="en-US"/>
            </w:rPr>
            <w:t>Simonazzi, A. (2008) ‘Care regimes and national employment models’, Cambridge Journal of Economics 33(2): 211–32.</w:t>
          </w:r>
        </w:p>
        <w:p w14:paraId="21B5B904" w14:textId="77777777" w:rsidR="00AE58E8" w:rsidRPr="006A56FF" w:rsidRDefault="00AE58E8" w:rsidP="00AE58E8">
          <w:pPr>
            <w:pStyle w:val="CitaviBibliographyEntry"/>
            <w:rPr>
              <w:szCs w:val="24"/>
              <w:lang w:val="en-US"/>
            </w:rPr>
          </w:pPr>
          <w:bookmarkStart w:id="790" w:name="_CTVL001c4cde9c35b0a4375a4d04a5ae1610beb"/>
          <w:bookmarkEnd w:id="789"/>
          <w:r w:rsidRPr="006A56FF">
            <w:rPr>
              <w:szCs w:val="24"/>
              <w:lang w:val="en-US"/>
            </w:rPr>
            <w:t xml:space="preserve">Spasova, S., Baeten, R., Coster, S., Ghailani, D., Peña-Casas, R. and Vanhercke, B. (2018) </w:t>
          </w:r>
          <w:bookmarkEnd w:id="790"/>
          <w:r w:rsidRPr="006A56FF">
            <w:rPr>
              <w:i/>
              <w:szCs w:val="24"/>
              <w:lang w:val="en-US"/>
            </w:rPr>
            <w:t xml:space="preserve">Challenges in long-term care in Europe: A study of national policies. </w:t>
          </w:r>
          <w:r w:rsidRPr="006A56FF">
            <w:rPr>
              <w:szCs w:val="24"/>
              <w:lang w:val="en-US"/>
            </w:rPr>
            <w:t>Brussels.</w:t>
          </w:r>
        </w:p>
        <w:p w14:paraId="060AB1B3" w14:textId="77777777" w:rsidR="00AE58E8" w:rsidRPr="006A56FF" w:rsidRDefault="00AE58E8" w:rsidP="00AE58E8">
          <w:pPr>
            <w:pStyle w:val="CitaviBibliographyEntry"/>
            <w:rPr>
              <w:szCs w:val="24"/>
              <w:lang w:val="en-US"/>
            </w:rPr>
          </w:pPr>
          <w:bookmarkStart w:id="791" w:name="_CTVL00103efbb5656b9476aa5f278c064126856"/>
          <w:r w:rsidRPr="006A56FF">
            <w:rPr>
              <w:szCs w:val="24"/>
              <w:lang w:val="en-US"/>
            </w:rPr>
            <w:t>Ungerson, C. (1997) ‘Social Politics and the Commodification of Care’, Social Politics: International Studies in Gender, State &amp; Society 4(3): 362–81.</w:t>
          </w:r>
        </w:p>
        <w:p w14:paraId="7791B3CB" w14:textId="77777777" w:rsidR="00AE58E8" w:rsidRPr="006A56FF" w:rsidRDefault="00AE58E8" w:rsidP="00AE58E8">
          <w:pPr>
            <w:pStyle w:val="CitaviBibliographyEntry"/>
            <w:rPr>
              <w:szCs w:val="24"/>
              <w:lang w:val="en-US"/>
            </w:rPr>
          </w:pPr>
          <w:bookmarkStart w:id="792" w:name="_CTVL001ba09466a76eb497588929f7223bebb75"/>
          <w:bookmarkEnd w:id="791"/>
          <w:r w:rsidRPr="006A56FF">
            <w:rPr>
              <w:szCs w:val="24"/>
              <w:lang w:val="en-US"/>
            </w:rPr>
            <w:t>van Hooren, F. J. (2012) ‘Varieties of migrant care work: Comparing patterns of migrant labour in social care’, Journal of European Social Policy 22(2): 133–47.</w:t>
          </w:r>
        </w:p>
        <w:p w14:paraId="7F8E7957" w14:textId="2BAB5820" w:rsidR="00725171" w:rsidRPr="006A56FF" w:rsidRDefault="00AE58E8" w:rsidP="00AE58E8">
          <w:pPr>
            <w:pStyle w:val="CitaviBibliographyEntry"/>
            <w:rPr>
              <w:szCs w:val="24"/>
              <w:lang w:val="en-US"/>
            </w:rPr>
          </w:pPr>
          <w:bookmarkStart w:id="793" w:name="_CTVL001ab516b2141194d84a0d50dcc11af4e93"/>
          <w:bookmarkEnd w:id="792"/>
          <w:r w:rsidRPr="006A56FF">
            <w:rPr>
              <w:szCs w:val="24"/>
              <w:lang w:val="en-US"/>
            </w:rPr>
            <w:t>Wendt, C. (2014) ‘Changing Healthcare System Types’, Social Policy &amp; Administration 48(7): 864–82.</w:t>
          </w:r>
          <w:bookmarkEnd w:id="793"/>
          <w:r w:rsidR="00D062D3" w:rsidRPr="006A56FF">
            <w:rPr>
              <w:szCs w:val="24"/>
              <w:lang w:val="en-US"/>
            </w:rPr>
            <w:fldChar w:fldCharType="end"/>
          </w:r>
        </w:p>
      </w:sdtContent>
    </w:sdt>
    <w:p w14:paraId="68E2CD42" w14:textId="0D685F43" w:rsidR="00DC39A1" w:rsidRPr="006A56FF" w:rsidRDefault="00DC39A1">
      <w:pPr>
        <w:spacing w:after="160" w:line="259" w:lineRule="auto"/>
        <w:rPr>
          <w:szCs w:val="24"/>
          <w:lang w:val="en-US"/>
        </w:rPr>
      </w:pPr>
    </w:p>
    <w:p w14:paraId="2B11558E" w14:textId="53D3A373" w:rsidR="000C6B26" w:rsidRPr="00954C0D" w:rsidRDefault="000C6B26">
      <w:pPr>
        <w:spacing w:after="160" w:line="259" w:lineRule="auto"/>
        <w:rPr>
          <w:rFonts w:eastAsia="Times New Roman"/>
          <w:b/>
          <w:bCs/>
          <w:sz w:val="32"/>
          <w:szCs w:val="28"/>
          <w:lang w:val="en-US"/>
        </w:rPr>
      </w:pPr>
      <w:r w:rsidRPr="00954C0D">
        <w:rPr>
          <w:lang w:val="en-US"/>
        </w:rPr>
        <w:br w:type="page"/>
      </w:r>
    </w:p>
    <w:p w14:paraId="79325F45" w14:textId="7513508F" w:rsidR="000C6B26" w:rsidRPr="00954C0D" w:rsidRDefault="000C6B26">
      <w:pPr>
        <w:pStyle w:val="CitaviBibliographyHeading"/>
        <w:rPr>
          <w:lang w:val="en-US"/>
        </w:rPr>
      </w:pPr>
      <w:r w:rsidRPr="00954C0D">
        <w:rPr>
          <w:lang w:val="en-US"/>
        </w:rPr>
        <w:lastRenderedPageBreak/>
        <w:t>Online Appendix</w:t>
      </w:r>
    </w:p>
    <w:p w14:paraId="47BEE2F4" w14:textId="1EA511FE" w:rsidR="000C6B26" w:rsidRPr="006A56FF" w:rsidRDefault="000C6B26" w:rsidP="000C6B26">
      <w:pPr>
        <w:pStyle w:val="03TabelleKopfzeile12pt"/>
        <w:rPr>
          <w:lang w:val="en-US"/>
        </w:rPr>
      </w:pPr>
      <w:r>
        <w:rPr>
          <w:lang w:val="en-US"/>
        </w:rPr>
        <w:t xml:space="preserve">Table A1: </w:t>
      </w:r>
      <w:r w:rsidRPr="006A56FF">
        <w:rPr>
          <w:lang w:val="en-US"/>
        </w:rPr>
        <w:t>Means LTC typology indicators over countries (N=25) and years (2014-</w:t>
      </w:r>
      <w:commentRangeStart w:id="794"/>
      <w:r w:rsidRPr="006A56FF">
        <w:rPr>
          <w:lang w:val="en-US"/>
        </w:rPr>
        <w:t>2016</w:t>
      </w:r>
      <w:commentRangeEnd w:id="794"/>
      <w:r>
        <w:rPr>
          <w:rStyle w:val="Kommentarzeichen"/>
          <w:bCs w:val="0"/>
        </w:rPr>
        <w:commentReference w:id="794"/>
      </w:r>
      <w:r w:rsidRPr="006A56FF">
        <w:rPr>
          <w:lang w:val="en-US"/>
        </w:rPr>
        <w:t>)</w:t>
      </w:r>
    </w:p>
    <w:tbl>
      <w:tblPr>
        <w:tblStyle w:val="EinfacheTabelle3"/>
        <w:tblW w:w="8555" w:type="dxa"/>
        <w:shd w:val="clear" w:color="auto" w:fill="FFFFFF" w:themeFill="background1"/>
        <w:tblLayout w:type="fixed"/>
        <w:tblLook w:val="04A0" w:firstRow="1" w:lastRow="0" w:firstColumn="1" w:lastColumn="0" w:noHBand="0" w:noVBand="1"/>
      </w:tblPr>
      <w:tblGrid>
        <w:gridCol w:w="567"/>
        <w:gridCol w:w="993"/>
        <w:gridCol w:w="851"/>
        <w:gridCol w:w="991"/>
        <w:gridCol w:w="1004"/>
        <w:gridCol w:w="708"/>
        <w:gridCol w:w="755"/>
        <w:gridCol w:w="1096"/>
        <w:gridCol w:w="709"/>
        <w:gridCol w:w="881"/>
      </w:tblGrid>
      <w:tr w:rsidR="000C6B26" w:rsidRPr="006A56FF" w14:paraId="588B48F3" w14:textId="77777777" w:rsidTr="00534234">
        <w:trPr>
          <w:cnfStyle w:val="100000000000" w:firstRow="1" w:lastRow="0" w:firstColumn="0" w:lastColumn="0" w:oddVBand="0" w:evenVBand="0" w:oddHBand="0" w:evenHBand="0" w:firstRowFirstColumn="0" w:firstRowLastColumn="0" w:lastRowFirstColumn="0" w:lastRowLastColumn="0"/>
          <w:trHeight w:val="397"/>
        </w:trPr>
        <w:tc>
          <w:tcPr>
            <w:cnfStyle w:val="001000000100" w:firstRow="0" w:lastRow="0" w:firstColumn="1" w:lastColumn="0" w:oddVBand="0" w:evenVBand="0" w:oddHBand="0" w:evenHBand="0" w:firstRowFirstColumn="1" w:firstRowLastColumn="0" w:lastRowFirstColumn="0" w:lastRowLastColumn="0"/>
            <w:tcW w:w="567" w:type="dxa"/>
            <w:tcBorders>
              <w:bottom w:val="single" w:sz="12" w:space="0" w:color="auto"/>
              <w:right w:val="none" w:sz="0" w:space="0" w:color="auto"/>
            </w:tcBorders>
            <w:shd w:val="clear" w:color="auto" w:fill="FFFFFF" w:themeFill="background1"/>
            <w:vAlign w:val="center"/>
          </w:tcPr>
          <w:p w14:paraId="011585C2" w14:textId="77777777" w:rsidR="000C6B26" w:rsidRPr="006A56FF" w:rsidRDefault="000C6B26" w:rsidP="001D4028">
            <w:pPr>
              <w:rPr>
                <w:b w:val="0"/>
                <w:bCs w:val="0"/>
                <w:caps w:val="0"/>
                <w:sz w:val="20"/>
                <w:szCs w:val="20"/>
                <w:lang w:val="en-US"/>
              </w:rPr>
            </w:pPr>
          </w:p>
        </w:tc>
        <w:tc>
          <w:tcPr>
            <w:tcW w:w="5302" w:type="dxa"/>
            <w:gridSpan w:val="6"/>
            <w:tcBorders>
              <w:left w:val="nil"/>
              <w:bottom w:val="single" w:sz="12" w:space="0" w:color="auto"/>
            </w:tcBorders>
            <w:shd w:val="clear" w:color="auto" w:fill="FFFFFF" w:themeFill="background1"/>
            <w:vAlign w:val="center"/>
          </w:tcPr>
          <w:p w14:paraId="31B91228" w14:textId="77777777" w:rsidR="000C6B26" w:rsidRPr="00ED188F" w:rsidRDefault="000C6B26" w:rsidP="001D402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Quantitative indicators</w:t>
            </w:r>
          </w:p>
        </w:tc>
        <w:tc>
          <w:tcPr>
            <w:tcW w:w="2686" w:type="dxa"/>
            <w:gridSpan w:val="3"/>
            <w:tcBorders>
              <w:bottom w:val="single" w:sz="4" w:space="0" w:color="auto"/>
            </w:tcBorders>
            <w:shd w:val="clear" w:color="auto" w:fill="FFFFFF" w:themeFill="background1"/>
            <w:vAlign w:val="center"/>
          </w:tcPr>
          <w:p w14:paraId="23FA6898" w14:textId="77777777" w:rsidR="000C6B26" w:rsidRPr="00ED188F" w:rsidRDefault="000C6B26" w:rsidP="001D4028">
            <w:pPr>
              <w:cnfStyle w:val="100000000000" w:firstRow="1" w:lastRow="0" w:firstColumn="0" w:lastColumn="0" w:oddVBand="0" w:evenVBand="0" w:oddHBand="0" w:evenHBand="0" w:firstRowFirstColumn="0" w:firstRowLastColumn="0" w:lastRowFirstColumn="0" w:lastRowLastColumn="0"/>
              <w:rPr>
                <w:caps w:val="0"/>
                <w:sz w:val="20"/>
                <w:szCs w:val="20"/>
                <w:lang w:val="en-US"/>
              </w:rPr>
            </w:pPr>
            <w:r w:rsidRPr="00ED188F">
              <w:rPr>
                <w:caps w:val="0"/>
                <w:sz w:val="20"/>
                <w:szCs w:val="20"/>
                <w:lang w:val="en-US"/>
              </w:rPr>
              <w:t>Qualitative indicators</w:t>
            </w:r>
          </w:p>
        </w:tc>
      </w:tr>
      <w:tr w:rsidR="000C6B26" w:rsidRPr="006A56FF" w14:paraId="3D4040C2"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12" w:space="0" w:color="auto"/>
              <w:bottom w:val="single" w:sz="4" w:space="0" w:color="auto"/>
              <w:right w:val="single" w:sz="4" w:space="0" w:color="auto"/>
            </w:tcBorders>
            <w:shd w:val="clear" w:color="auto" w:fill="FFFFFF" w:themeFill="background1"/>
            <w:vAlign w:val="center"/>
          </w:tcPr>
          <w:p w14:paraId="727A7D89" w14:textId="77777777" w:rsidR="000C6B26" w:rsidRPr="006A56FF" w:rsidRDefault="000C6B26" w:rsidP="001D4028">
            <w:pPr>
              <w:rPr>
                <w:b w:val="0"/>
                <w:bCs w:val="0"/>
                <w:caps w:val="0"/>
                <w:sz w:val="20"/>
                <w:szCs w:val="20"/>
                <w:lang w:val="en-US"/>
              </w:rPr>
            </w:pPr>
            <w:r w:rsidRPr="006A56FF">
              <w:rPr>
                <w:b w:val="0"/>
                <w:bCs w:val="0"/>
                <w:caps w:val="0"/>
                <w:sz w:val="20"/>
                <w:szCs w:val="20"/>
                <w:lang w:val="en-US"/>
              </w:rPr>
              <w:t>ID</w:t>
            </w:r>
          </w:p>
        </w:tc>
        <w:tc>
          <w:tcPr>
            <w:tcW w:w="993" w:type="dxa"/>
            <w:tcBorders>
              <w:top w:val="single" w:sz="12" w:space="0" w:color="auto"/>
              <w:left w:val="single" w:sz="4" w:space="0" w:color="auto"/>
              <w:bottom w:val="single" w:sz="4" w:space="0" w:color="auto"/>
            </w:tcBorders>
            <w:shd w:val="clear" w:color="auto" w:fill="FFFFFF" w:themeFill="background1"/>
            <w:vAlign w:val="center"/>
          </w:tcPr>
          <w:p w14:paraId="602EDE77"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EXPND</w:t>
            </w:r>
          </w:p>
        </w:tc>
        <w:tc>
          <w:tcPr>
            <w:tcW w:w="851" w:type="dxa"/>
            <w:tcBorders>
              <w:top w:val="single" w:sz="12" w:space="0" w:color="auto"/>
              <w:bottom w:val="single" w:sz="4" w:space="0" w:color="auto"/>
            </w:tcBorders>
            <w:shd w:val="clear" w:color="auto" w:fill="FFFFFF" w:themeFill="background1"/>
            <w:vAlign w:val="center"/>
          </w:tcPr>
          <w:p w14:paraId="01195214"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BEDS</w:t>
            </w:r>
          </w:p>
        </w:tc>
        <w:tc>
          <w:tcPr>
            <w:tcW w:w="991" w:type="dxa"/>
            <w:tcBorders>
              <w:top w:val="single" w:sz="4" w:space="0" w:color="auto"/>
              <w:bottom w:val="single" w:sz="4" w:space="0" w:color="auto"/>
            </w:tcBorders>
            <w:shd w:val="clear" w:color="auto" w:fill="FFFFFF" w:themeFill="background1"/>
            <w:vAlign w:val="center"/>
          </w:tcPr>
          <w:p w14:paraId="436E6A62" w14:textId="173A16DB" w:rsidR="000C6B26" w:rsidRPr="001F4B57" w:rsidRDefault="00534234"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534234">
              <w:rPr>
                <w:caps/>
                <w:sz w:val="20"/>
                <w:szCs w:val="20"/>
                <w:lang w:val="en-US"/>
              </w:rPr>
              <w:t>RCPTIN</w:t>
            </w:r>
          </w:p>
        </w:tc>
        <w:tc>
          <w:tcPr>
            <w:tcW w:w="1004" w:type="dxa"/>
            <w:tcBorders>
              <w:top w:val="single" w:sz="4" w:space="0" w:color="auto"/>
              <w:bottom w:val="single" w:sz="4" w:space="0" w:color="auto"/>
            </w:tcBorders>
            <w:shd w:val="clear" w:color="auto" w:fill="FFFFFF" w:themeFill="background1"/>
            <w:vAlign w:val="center"/>
          </w:tcPr>
          <w:p w14:paraId="7DF41661"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PEXPND</w:t>
            </w:r>
          </w:p>
        </w:tc>
        <w:tc>
          <w:tcPr>
            <w:tcW w:w="708" w:type="dxa"/>
            <w:tcBorders>
              <w:top w:val="single" w:sz="4" w:space="0" w:color="auto"/>
              <w:bottom w:val="single" w:sz="4" w:space="0" w:color="auto"/>
            </w:tcBorders>
            <w:shd w:val="clear" w:color="auto" w:fill="FFFFFF" w:themeFill="background1"/>
            <w:vAlign w:val="center"/>
          </w:tcPr>
          <w:p w14:paraId="180B784F"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LEX</w:t>
            </w:r>
          </w:p>
        </w:tc>
        <w:tc>
          <w:tcPr>
            <w:tcW w:w="754" w:type="dxa"/>
            <w:tcBorders>
              <w:top w:val="single" w:sz="4" w:space="0" w:color="auto"/>
              <w:bottom w:val="single" w:sz="4" w:space="0" w:color="auto"/>
              <w:right w:val="single" w:sz="4" w:space="0" w:color="auto"/>
            </w:tcBorders>
            <w:shd w:val="clear" w:color="auto" w:fill="FFFFFF" w:themeFill="background1"/>
            <w:vAlign w:val="center"/>
          </w:tcPr>
          <w:p w14:paraId="0B1325ED"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SPH</w:t>
            </w:r>
          </w:p>
        </w:tc>
        <w:tc>
          <w:tcPr>
            <w:tcW w:w="1096" w:type="dxa"/>
            <w:tcBorders>
              <w:top w:val="single" w:sz="12" w:space="0" w:color="auto"/>
              <w:left w:val="single" w:sz="4" w:space="0" w:color="auto"/>
              <w:bottom w:val="single" w:sz="4" w:space="0" w:color="auto"/>
            </w:tcBorders>
            <w:shd w:val="clear" w:color="auto" w:fill="FFFFFF" w:themeFill="background1"/>
            <w:vAlign w:val="center"/>
          </w:tcPr>
          <w:p w14:paraId="78A2A38D"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CA</w:t>
            </w:r>
          </w:p>
        </w:tc>
        <w:tc>
          <w:tcPr>
            <w:tcW w:w="709" w:type="dxa"/>
            <w:tcBorders>
              <w:top w:val="single" w:sz="12" w:space="0" w:color="auto"/>
              <w:bottom w:val="single" w:sz="4" w:space="0" w:color="auto"/>
            </w:tcBorders>
            <w:shd w:val="clear" w:color="auto" w:fill="FFFFFF" w:themeFill="background1"/>
            <w:vAlign w:val="center"/>
          </w:tcPr>
          <w:p w14:paraId="126949BE"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CIDX</w:t>
            </w:r>
          </w:p>
        </w:tc>
        <w:tc>
          <w:tcPr>
            <w:tcW w:w="881" w:type="dxa"/>
            <w:tcBorders>
              <w:top w:val="single" w:sz="12" w:space="0" w:color="auto"/>
              <w:bottom w:val="single" w:sz="4" w:space="0" w:color="auto"/>
            </w:tcBorders>
            <w:shd w:val="clear" w:color="auto" w:fill="FFFFFF" w:themeFill="background1"/>
            <w:vAlign w:val="center"/>
          </w:tcPr>
          <w:p w14:paraId="6C3EB8B1" w14:textId="77777777" w:rsidR="000C6B26" w:rsidRPr="001F4B57" w:rsidRDefault="000C6B26" w:rsidP="001D4028">
            <w:pPr>
              <w:cnfStyle w:val="000000100000" w:firstRow="0" w:lastRow="0" w:firstColumn="0" w:lastColumn="0" w:oddVBand="0" w:evenVBand="0" w:oddHBand="1" w:evenHBand="0" w:firstRowFirstColumn="0" w:firstRowLastColumn="0" w:lastRowFirstColumn="0" w:lastRowLastColumn="0"/>
              <w:rPr>
                <w:caps/>
                <w:sz w:val="20"/>
                <w:szCs w:val="20"/>
                <w:lang w:val="en-US"/>
              </w:rPr>
            </w:pPr>
            <w:r w:rsidRPr="001F4B57">
              <w:rPr>
                <w:caps/>
                <w:sz w:val="20"/>
                <w:szCs w:val="20"/>
                <w:lang w:val="en-US"/>
              </w:rPr>
              <w:t>MTAB</w:t>
            </w:r>
          </w:p>
        </w:tc>
      </w:tr>
      <w:tr w:rsidR="000C6B26" w:rsidRPr="006A56FF" w14:paraId="6E132290"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top w:val="single" w:sz="4" w:space="0" w:color="auto"/>
              <w:right w:val="single" w:sz="4" w:space="0" w:color="auto"/>
            </w:tcBorders>
            <w:shd w:val="clear" w:color="auto" w:fill="FFFFFF" w:themeFill="background1"/>
            <w:vAlign w:val="center"/>
          </w:tcPr>
          <w:p w14:paraId="65012007"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AU</w:t>
            </w:r>
          </w:p>
        </w:tc>
        <w:tc>
          <w:tcPr>
            <w:tcW w:w="993" w:type="dxa"/>
            <w:tcBorders>
              <w:top w:val="single" w:sz="4" w:space="0" w:color="auto"/>
              <w:left w:val="single" w:sz="4" w:space="0" w:color="auto"/>
            </w:tcBorders>
            <w:shd w:val="clear" w:color="auto" w:fill="FFFFFF" w:themeFill="background1"/>
            <w:vAlign w:val="center"/>
          </w:tcPr>
          <w:p w14:paraId="7736864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99.86</w:t>
            </w:r>
          </w:p>
        </w:tc>
        <w:tc>
          <w:tcPr>
            <w:tcW w:w="851" w:type="dxa"/>
            <w:tcBorders>
              <w:top w:val="single" w:sz="4" w:space="0" w:color="auto"/>
            </w:tcBorders>
            <w:shd w:val="clear" w:color="auto" w:fill="FFFFFF" w:themeFill="background1"/>
            <w:vAlign w:val="center"/>
          </w:tcPr>
          <w:p w14:paraId="01CB4F6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52.53</w:t>
            </w:r>
          </w:p>
        </w:tc>
        <w:tc>
          <w:tcPr>
            <w:tcW w:w="991" w:type="dxa"/>
            <w:tcBorders>
              <w:top w:val="single" w:sz="4" w:space="0" w:color="auto"/>
            </w:tcBorders>
            <w:shd w:val="clear" w:color="auto" w:fill="FFFFFF" w:themeFill="background1"/>
            <w:vAlign w:val="center"/>
          </w:tcPr>
          <w:p w14:paraId="6FB2000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6.40</w:t>
            </w:r>
          </w:p>
        </w:tc>
        <w:tc>
          <w:tcPr>
            <w:tcW w:w="1004" w:type="dxa"/>
            <w:tcBorders>
              <w:top w:val="single" w:sz="4" w:space="0" w:color="auto"/>
            </w:tcBorders>
            <w:shd w:val="clear" w:color="auto" w:fill="FFFFFF" w:themeFill="background1"/>
            <w:vAlign w:val="center"/>
          </w:tcPr>
          <w:p w14:paraId="1AB6FB3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5.87</w:t>
            </w:r>
          </w:p>
        </w:tc>
        <w:tc>
          <w:tcPr>
            <w:tcW w:w="708" w:type="dxa"/>
            <w:tcBorders>
              <w:top w:val="single" w:sz="4" w:space="0" w:color="auto"/>
            </w:tcBorders>
            <w:shd w:val="clear" w:color="auto" w:fill="FFFFFF" w:themeFill="background1"/>
            <w:vAlign w:val="center"/>
          </w:tcPr>
          <w:p w14:paraId="78CF1C4D" w14:textId="77777777" w:rsidR="000C6B26" w:rsidRPr="006A56FF" w:rsidRDefault="000C6B26" w:rsidP="001D402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20.88</w:t>
            </w:r>
          </w:p>
        </w:tc>
        <w:tc>
          <w:tcPr>
            <w:tcW w:w="754" w:type="dxa"/>
            <w:tcBorders>
              <w:top w:val="single" w:sz="4" w:space="0" w:color="auto"/>
              <w:right w:val="single" w:sz="4" w:space="0" w:color="auto"/>
            </w:tcBorders>
            <w:shd w:val="clear" w:color="auto" w:fill="FFFFFF" w:themeFill="background1"/>
            <w:vAlign w:val="center"/>
          </w:tcPr>
          <w:p w14:paraId="3C7DBB32" w14:textId="77777777" w:rsidR="000C6B26" w:rsidRPr="006A56FF" w:rsidRDefault="000C6B26" w:rsidP="001D402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76.40</w:t>
            </w:r>
          </w:p>
        </w:tc>
        <w:tc>
          <w:tcPr>
            <w:tcW w:w="1096" w:type="dxa"/>
            <w:tcBorders>
              <w:top w:val="single" w:sz="4" w:space="0" w:color="auto"/>
              <w:left w:val="single" w:sz="4" w:space="0" w:color="auto"/>
            </w:tcBorders>
            <w:shd w:val="clear" w:color="auto" w:fill="FFFFFF" w:themeFill="background1"/>
            <w:vAlign w:val="center"/>
          </w:tcPr>
          <w:p w14:paraId="3E834581" w14:textId="77777777" w:rsidR="000C6B26" w:rsidRPr="006A56FF" w:rsidRDefault="000C6B26" w:rsidP="001D402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Unbound</w:t>
            </w:r>
          </w:p>
        </w:tc>
        <w:tc>
          <w:tcPr>
            <w:tcW w:w="709" w:type="dxa"/>
            <w:tcBorders>
              <w:top w:val="single" w:sz="4" w:space="0" w:color="auto"/>
            </w:tcBorders>
            <w:shd w:val="clear" w:color="auto" w:fill="FFFFFF" w:themeFill="background1"/>
            <w:vAlign w:val="center"/>
          </w:tcPr>
          <w:p w14:paraId="4D0E459F" w14:textId="77777777" w:rsidR="000C6B26" w:rsidRPr="006A56FF" w:rsidRDefault="000C6B26" w:rsidP="001D402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commentRangeStart w:id="795"/>
            <w:r w:rsidRPr="006A56FF">
              <w:rPr>
                <w:lang w:val="en-US"/>
              </w:rPr>
              <w:t>0</w:t>
            </w:r>
            <w:commentRangeEnd w:id="795"/>
            <w:r>
              <w:rPr>
                <w:rStyle w:val="Kommentarzeichen"/>
              </w:rPr>
              <w:commentReference w:id="795"/>
            </w:r>
          </w:p>
        </w:tc>
        <w:tc>
          <w:tcPr>
            <w:tcW w:w="881" w:type="dxa"/>
            <w:tcBorders>
              <w:top w:val="single" w:sz="4" w:space="0" w:color="auto"/>
            </w:tcBorders>
            <w:shd w:val="clear" w:color="auto" w:fill="FFFFFF" w:themeFill="background1"/>
            <w:vAlign w:val="center"/>
          </w:tcPr>
          <w:p w14:paraId="3791C3D9" w14:textId="77777777" w:rsidR="000C6B26" w:rsidRPr="006A56FF" w:rsidRDefault="000C6B26" w:rsidP="001D4028">
            <w:pPr>
              <w:pStyle w:val="Kommentartext"/>
              <w:spacing w:line="276" w:lineRule="auto"/>
              <w:cnfStyle w:val="000000000000" w:firstRow="0" w:lastRow="0" w:firstColumn="0" w:lastColumn="0" w:oddVBand="0" w:evenVBand="0" w:oddHBand="0" w:evenHBand="0" w:firstRowFirstColumn="0" w:firstRowLastColumn="0" w:lastRowFirstColumn="0" w:lastRowLastColumn="0"/>
              <w:rPr>
                <w:lang w:val="en-US"/>
              </w:rPr>
            </w:pPr>
            <w:r w:rsidRPr="006A56FF">
              <w:rPr>
                <w:lang w:val="en-US"/>
              </w:rPr>
              <w:t>Yes</w:t>
            </w:r>
          </w:p>
        </w:tc>
      </w:tr>
      <w:tr w:rsidR="000C6B26" w:rsidRPr="006A56FF" w14:paraId="5581A877"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F21DA22"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BE</w:t>
            </w:r>
          </w:p>
        </w:tc>
        <w:tc>
          <w:tcPr>
            <w:tcW w:w="993" w:type="dxa"/>
            <w:tcBorders>
              <w:left w:val="single" w:sz="4" w:space="0" w:color="auto"/>
            </w:tcBorders>
            <w:shd w:val="clear" w:color="auto" w:fill="FFFFFF" w:themeFill="background1"/>
            <w:vAlign w:val="center"/>
          </w:tcPr>
          <w:p w14:paraId="00BA32E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1037.03</w:t>
            </w:r>
          </w:p>
        </w:tc>
        <w:tc>
          <w:tcPr>
            <w:tcW w:w="851" w:type="dxa"/>
            <w:shd w:val="clear" w:color="auto" w:fill="FFFFFF" w:themeFill="background1"/>
            <w:vAlign w:val="center"/>
          </w:tcPr>
          <w:p w14:paraId="023EA43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68.10</w:t>
            </w:r>
          </w:p>
        </w:tc>
        <w:tc>
          <w:tcPr>
            <w:tcW w:w="991" w:type="dxa"/>
            <w:shd w:val="clear" w:color="auto" w:fill="FFFFFF" w:themeFill="background1"/>
            <w:vAlign w:val="center"/>
          </w:tcPr>
          <w:p w14:paraId="382E16C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7.16</w:t>
            </w:r>
          </w:p>
        </w:tc>
        <w:tc>
          <w:tcPr>
            <w:tcW w:w="1004" w:type="dxa"/>
            <w:shd w:val="clear" w:color="auto" w:fill="FFFFFF" w:themeFill="background1"/>
            <w:vAlign w:val="center"/>
          </w:tcPr>
          <w:p w14:paraId="5B2D15B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9.43</w:t>
            </w:r>
          </w:p>
        </w:tc>
        <w:tc>
          <w:tcPr>
            <w:tcW w:w="708" w:type="dxa"/>
            <w:shd w:val="clear" w:color="auto" w:fill="FFFFFF" w:themeFill="background1"/>
            <w:vAlign w:val="center"/>
          </w:tcPr>
          <w:p w14:paraId="6BA5EB6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20.05</w:t>
            </w:r>
          </w:p>
        </w:tc>
        <w:tc>
          <w:tcPr>
            <w:tcW w:w="754" w:type="dxa"/>
            <w:tcBorders>
              <w:right w:val="single" w:sz="4" w:space="0" w:color="auto"/>
            </w:tcBorders>
            <w:shd w:val="clear" w:color="auto" w:fill="FFFFFF" w:themeFill="background1"/>
            <w:vAlign w:val="center"/>
          </w:tcPr>
          <w:p w14:paraId="5744F94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52.30</w:t>
            </w:r>
          </w:p>
        </w:tc>
        <w:tc>
          <w:tcPr>
            <w:tcW w:w="1096" w:type="dxa"/>
            <w:tcBorders>
              <w:left w:val="single" w:sz="4" w:space="0" w:color="auto"/>
            </w:tcBorders>
            <w:shd w:val="clear" w:color="auto" w:fill="FFFFFF" w:themeFill="background1"/>
            <w:vAlign w:val="center"/>
          </w:tcPr>
          <w:p w14:paraId="0C1B11D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588868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19CC01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780F37E"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A28B7F7"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CZ</w:t>
            </w:r>
          </w:p>
        </w:tc>
        <w:tc>
          <w:tcPr>
            <w:tcW w:w="993" w:type="dxa"/>
            <w:tcBorders>
              <w:left w:val="single" w:sz="4" w:space="0" w:color="auto"/>
            </w:tcBorders>
            <w:shd w:val="clear" w:color="auto" w:fill="FFFFFF" w:themeFill="background1"/>
            <w:vAlign w:val="center"/>
          </w:tcPr>
          <w:p w14:paraId="37267DA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314.19</w:t>
            </w:r>
          </w:p>
        </w:tc>
        <w:tc>
          <w:tcPr>
            <w:tcW w:w="851" w:type="dxa"/>
            <w:shd w:val="clear" w:color="auto" w:fill="FFFFFF" w:themeFill="background1"/>
            <w:vAlign w:val="center"/>
          </w:tcPr>
          <w:p w14:paraId="5AAF8AB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38.87</w:t>
            </w:r>
          </w:p>
        </w:tc>
        <w:tc>
          <w:tcPr>
            <w:tcW w:w="991" w:type="dxa"/>
            <w:shd w:val="clear" w:color="auto" w:fill="FFFFFF" w:themeFill="background1"/>
            <w:vAlign w:val="center"/>
          </w:tcPr>
          <w:p w14:paraId="1B68A16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w:t>
            </w:r>
          </w:p>
        </w:tc>
        <w:tc>
          <w:tcPr>
            <w:tcW w:w="1004" w:type="dxa"/>
            <w:shd w:val="clear" w:color="auto" w:fill="FFFFFF" w:themeFill="background1"/>
            <w:vAlign w:val="center"/>
          </w:tcPr>
          <w:p w14:paraId="18041AD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0.19</w:t>
            </w:r>
          </w:p>
        </w:tc>
        <w:tc>
          <w:tcPr>
            <w:tcW w:w="708" w:type="dxa"/>
            <w:shd w:val="clear" w:color="auto" w:fill="FFFFFF" w:themeFill="background1"/>
            <w:vAlign w:val="center"/>
          </w:tcPr>
          <w:p w14:paraId="7085CB8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17.90</w:t>
            </w:r>
          </w:p>
        </w:tc>
        <w:tc>
          <w:tcPr>
            <w:tcW w:w="754" w:type="dxa"/>
            <w:tcBorders>
              <w:right w:val="single" w:sz="4" w:space="0" w:color="auto"/>
            </w:tcBorders>
            <w:shd w:val="clear" w:color="auto" w:fill="FFFFFF" w:themeFill="background1"/>
            <w:vAlign w:val="center"/>
          </w:tcPr>
          <w:p w14:paraId="57DE8AD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23.57</w:t>
            </w:r>
          </w:p>
        </w:tc>
        <w:tc>
          <w:tcPr>
            <w:tcW w:w="1096" w:type="dxa"/>
            <w:tcBorders>
              <w:left w:val="single" w:sz="4" w:space="0" w:color="auto"/>
            </w:tcBorders>
            <w:shd w:val="clear" w:color="auto" w:fill="FFFFFF" w:themeFill="background1"/>
            <w:vAlign w:val="center"/>
          </w:tcPr>
          <w:p w14:paraId="0F81DB0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3BCBC3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7A8C680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A756CBE"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290A2648"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DK</w:t>
            </w:r>
          </w:p>
        </w:tc>
        <w:tc>
          <w:tcPr>
            <w:tcW w:w="993" w:type="dxa"/>
            <w:tcBorders>
              <w:left w:val="single" w:sz="4" w:space="0" w:color="auto"/>
            </w:tcBorders>
            <w:shd w:val="clear" w:color="auto" w:fill="FFFFFF" w:themeFill="background1"/>
            <w:vAlign w:val="center"/>
          </w:tcPr>
          <w:p w14:paraId="056B553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1223.61</w:t>
            </w:r>
          </w:p>
        </w:tc>
        <w:tc>
          <w:tcPr>
            <w:tcW w:w="851" w:type="dxa"/>
            <w:shd w:val="clear" w:color="auto" w:fill="FFFFFF" w:themeFill="background1"/>
            <w:vAlign w:val="center"/>
          </w:tcPr>
          <w:p w14:paraId="01B146F9" w14:textId="77777777" w:rsidR="000C6B26" w:rsidRPr="006A56FF" w:rsidRDefault="000C6B26" w:rsidP="001D4028">
            <w:pPr>
              <w:pStyle w:val="Kommentartext"/>
              <w:spacing w:line="276" w:lineRule="auto"/>
              <w:cnfStyle w:val="000000100000" w:firstRow="0" w:lastRow="0" w:firstColumn="0" w:lastColumn="0" w:oddVBand="0" w:evenVBand="0" w:oddHBand="1" w:evenHBand="0" w:firstRowFirstColumn="0" w:firstRowLastColumn="0" w:lastRowFirstColumn="0" w:lastRowLastColumn="0"/>
              <w:rPr>
                <w:lang w:val="en-US"/>
              </w:rPr>
            </w:pPr>
            <w:r w:rsidRPr="006A56FF">
              <w:rPr>
                <w:lang w:val="en-US"/>
              </w:rPr>
              <w:t>45.95</w:t>
            </w:r>
          </w:p>
        </w:tc>
        <w:tc>
          <w:tcPr>
            <w:tcW w:w="991" w:type="dxa"/>
            <w:shd w:val="clear" w:color="auto" w:fill="FFFFFF" w:themeFill="background1"/>
            <w:vAlign w:val="center"/>
          </w:tcPr>
          <w:p w14:paraId="08FC7B1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3.97</w:t>
            </w:r>
          </w:p>
        </w:tc>
        <w:tc>
          <w:tcPr>
            <w:tcW w:w="1004" w:type="dxa"/>
            <w:shd w:val="clear" w:color="auto" w:fill="FFFFFF" w:themeFill="background1"/>
            <w:vAlign w:val="center"/>
          </w:tcPr>
          <w:p w14:paraId="590A5FB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8.25</w:t>
            </w:r>
          </w:p>
        </w:tc>
        <w:tc>
          <w:tcPr>
            <w:tcW w:w="708" w:type="dxa"/>
            <w:shd w:val="clear" w:color="auto" w:fill="FFFFFF" w:themeFill="background1"/>
            <w:vAlign w:val="center"/>
          </w:tcPr>
          <w:p w14:paraId="7E07022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19.43</w:t>
            </w:r>
          </w:p>
        </w:tc>
        <w:tc>
          <w:tcPr>
            <w:tcW w:w="754" w:type="dxa"/>
            <w:tcBorders>
              <w:right w:val="single" w:sz="4" w:space="0" w:color="auto"/>
            </w:tcBorders>
            <w:shd w:val="clear" w:color="auto" w:fill="FFFFFF" w:themeFill="background1"/>
            <w:vAlign w:val="center"/>
          </w:tcPr>
          <w:p w14:paraId="6DEB824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58.57</w:t>
            </w:r>
          </w:p>
        </w:tc>
        <w:tc>
          <w:tcPr>
            <w:tcW w:w="1096" w:type="dxa"/>
            <w:tcBorders>
              <w:left w:val="single" w:sz="4" w:space="0" w:color="auto"/>
            </w:tcBorders>
            <w:shd w:val="clear" w:color="auto" w:fill="FFFFFF" w:themeFill="background1"/>
            <w:vAlign w:val="center"/>
          </w:tcPr>
          <w:p w14:paraId="7EF23A2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DADF25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535C28E"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260422D0"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5D9A6D8"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EE</w:t>
            </w:r>
          </w:p>
        </w:tc>
        <w:tc>
          <w:tcPr>
            <w:tcW w:w="993" w:type="dxa"/>
            <w:tcBorders>
              <w:left w:val="single" w:sz="4" w:space="0" w:color="auto"/>
            </w:tcBorders>
            <w:shd w:val="clear" w:color="auto" w:fill="FFFFFF" w:themeFill="background1"/>
            <w:vAlign w:val="center"/>
          </w:tcPr>
          <w:p w14:paraId="09E25CA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106.22</w:t>
            </w:r>
          </w:p>
        </w:tc>
        <w:tc>
          <w:tcPr>
            <w:tcW w:w="851" w:type="dxa"/>
            <w:shd w:val="clear" w:color="auto" w:fill="FFFFFF" w:themeFill="background1"/>
            <w:vAlign w:val="center"/>
          </w:tcPr>
          <w:p w14:paraId="4C091E4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45.60</w:t>
            </w:r>
          </w:p>
        </w:tc>
        <w:tc>
          <w:tcPr>
            <w:tcW w:w="991" w:type="dxa"/>
            <w:shd w:val="clear" w:color="auto" w:fill="FFFFFF" w:themeFill="background1"/>
            <w:vAlign w:val="center"/>
          </w:tcPr>
          <w:p w14:paraId="14DB58B2"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5.00</w:t>
            </w:r>
          </w:p>
        </w:tc>
        <w:tc>
          <w:tcPr>
            <w:tcW w:w="1004" w:type="dxa"/>
            <w:shd w:val="clear" w:color="auto" w:fill="FFFFFF" w:themeFill="background1"/>
            <w:vAlign w:val="center"/>
          </w:tcPr>
          <w:p w14:paraId="3DE6626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34.56</w:t>
            </w:r>
          </w:p>
        </w:tc>
        <w:tc>
          <w:tcPr>
            <w:tcW w:w="708" w:type="dxa"/>
            <w:shd w:val="clear" w:color="auto" w:fill="FFFFFF" w:themeFill="background1"/>
            <w:vAlign w:val="center"/>
          </w:tcPr>
          <w:p w14:paraId="4A59FD0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18.05</w:t>
            </w:r>
          </w:p>
        </w:tc>
        <w:tc>
          <w:tcPr>
            <w:tcW w:w="754" w:type="dxa"/>
            <w:tcBorders>
              <w:right w:val="single" w:sz="4" w:space="0" w:color="auto"/>
            </w:tcBorders>
            <w:shd w:val="clear" w:color="auto" w:fill="FFFFFF" w:themeFill="background1"/>
            <w:vAlign w:val="center"/>
          </w:tcPr>
          <w:p w14:paraId="794D002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15.87</w:t>
            </w:r>
          </w:p>
        </w:tc>
        <w:tc>
          <w:tcPr>
            <w:tcW w:w="1096" w:type="dxa"/>
            <w:tcBorders>
              <w:left w:val="single" w:sz="4" w:space="0" w:color="auto"/>
            </w:tcBorders>
            <w:shd w:val="clear" w:color="auto" w:fill="FFFFFF" w:themeFill="background1"/>
            <w:vAlign w:val="center"/>
          </w:tcPr>
          <w:p w14:paraId="1A0C001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596C01B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1F8AAC6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11A6E409"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7B85F08"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FI</w:t>
            </w:r>
          </w:p>
        </w:tc>
        <w:tc>
          <w:tcPr>
            <w:tcW w:w="993" w:type="dxa"/>
            <w:tcBorders>
              <w:left w:val="single" w:sz="4" w:space="0" w:color="auto"/>
            </w:tcBorders>
            <w:shd w:val="clear" w:color="auto" w:fill="FFFFFF" w:themeFill="background1"/>
            <w:vAlign w:val="center"/>
          </w:tcPr>
          <w:p w14:paraId="472264B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763.24</w:t>
            </w:r>
          </w:p>
        </w:tc>
        <w:tc>
          <w:tcPr>
            <w:tcW w:w="851" w:type="dxa"/>
            <w:shd w:val="clear" w:color="auto" w:fill="FFFFFF" w:themeFill="background1"/>
            <w:vAlign w:val="center"/>
          </w:tcPr>
          <w:p w14:paraId="0D7F6E4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59.30</w:t>
            </w:r>
          </w:p>
        </w:tc>
        <w:tc>
          <w:tcPr>
            <w:tcW w:w="991" w:type="dxa"/>
            <w:shd w:val="clear" w:color="auto" w:fill="FFFFFF" w:themeFill="background1"/>
            <w:vAlign w:val="center"/>
          </w:tcPr>
          <w:p w14:paraId="6CB6FF9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4.70</w:t>
            </w:r>
          </w:p>
        </w:tc>
        <w:tc>
          <w:tcPr>
            <w:tcW w:w="1004" w:type="dxa"/>
            <w:shd w:val="clear" w:color="auto" w:fill="FFFFFF" w:themeFill="background1"/>
            <w:vAlign w:val="center"/>
          </w:tcPr>
          <w:p w14:paraId="43786DF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17.21</w:t>
            </w:r>
          </w:p>
        </w:tc>
        <w:tc>
          <w:tcPr>
            <w:tcW w:w="708" w:type="dxa"/>
            <w:shd w:val="clear" w:color="auto" w:fill="FFFFFF" w:themeFill="background1"/>
            <w:vAlign w:val="center"/>
          </w:tcPr>
          <w:p w14:paraId="7E1E9CF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20.03</w:t>
            </w:r>
          </w:p>
        </w:tc>
        <w:tc>
          <w:tcPr>
            <w:tcW w:w="754" w:type="dxa"/>
            <w:tcBorders>
              <w:right w:val="single" w:sz="4" w:space="0" w:color="auto"/>
            </w:tcBorders>
            <w:shd w:val="clear" w:color="auto" w:fill="FFFFFF" w:themeFill="background1"/>
            <w:vAlign w:val="center"/>
          </w:tcPr>
          <w:p w14:paraId="77790845"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44.87</w:t>
            </w:r>
          </w:p>
        </w:tc>
        <w:tc>
          <w:tcPr>
            <w:tcW w:w="1096" w:type="dxa"/>
            <w:tcBorders>
              <w:left w:val="single" w:sz="4" w:space="0" w:color="auto"/>
            </w:tcBorders>
            <w:shd w:val="clear" w:color="auto" w:fill="FFFFFF" w:themeFill="background1"/>
            <w:vAlign w:val="center"/>
          </w:tcPr>
          <w:p w14:paraId="793F3D2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A1A8F7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7FD760F"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175224A7"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A86E4CB"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FR</w:t>
            </w:r>
          </w:p>
        </w:tc>
        <w:tc>
          <w:tcPr>
            <w:tcW w:w="993" w:type="dxa"/>
            <w:tcBorders>
              <w:left w:val="single" w:sz="4" w:space="0" w:color="auto"/>
            </w:tcBorders>
            <w:shd w:val="clear" w:color="auto" w:fill="FFFFFF" w:themeFill="background1"/>
            <w:vAlign w:val="center"/>
          </w:tcPr>
          <w:p w14:paraId="34040A1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696.76</w:t>
            </w:r>
          </w:p>
        </w:tc>
        <w:tc>
          <w:tcPr>
            <w:tcW w:w="851" w:type="dxa"/>
            <w:shd w:val="clear" w:color="auto" w:fill="FFFFFF" w:themeFill="background1"/>
            <w:vAlign w:val="center"/>
          </w:tcPr>
          <w:p w14:paraId="1A035BF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53.07</w:t>
            </w:r>
          </w:p>
        </w:tc>
        <w:tc>
          <w:tcPr>
            <w:tcW w:w="991" w:type="dxa"/>
            <w:shd w:val="clear" w:color="auto" w:fill="FFFFFF" w:themeFill="background1"/>
            <w:vAlign w:val="center"/>
          </w:tcPr>
          <w:p w14:paraId="0DEAC24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4.20</w:t>
            </w:r>
          </w:p>
        </w:tc>
        <w:tc>
          <w:tcPr>
            <w:tcW w:w="1004" w:type="dxa"/>
            <w:shd w:val="clear" w:color="auto" w:fill="FFFFFF" w:themeFill="background1"/>
            <w:vAlign w:val="center"/>
          </w:tcPr>
          <w:p w14:paraId="022C119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22.47</w:t>
            </w:r>
          </w:p>
        </w:tc>
        <w:tc>
          <w:tcPr>
            <w:tcW w:w="708" w:type="dxa"/>
            <w:shd w:val="clear" w:color="auto" w:fill="FFFFFF" w:themeFill="background1"/>
            <w:vAlign w:val="center"/>
          </w:tcPr>
          <w:p w14:paraId="6FAA66C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21.77</w:t>
            </w:r>
          </w:p>
        </w:tc>
        <w:tc>
          <w:tcPr>
            <w:tcW w:w="754" w:type="dxa"/>
            <w:tcBorders>
              <w:right w:val="single" w:sz="4" w:space="0" w:color="auto"/>
            </w:tcBorders>
            <w:shd w:val="clear" w:color="auto" w:fill="FFFFFF" w:themeFill="background1"/>
            <w:vAlign w:val="center"/>
          </w:tcPr>
          <w:p w14:paraId="7735B33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41.03</w:t>
            </w:r>
          </w:p>
        </w:tc>
        <w:tc>
          <w:tcPr>
            <w:tcW w:w="1096" w:type="dxa"/>
            <w:tcBorders>
              <w:left w:val="single" w:sz="4" w:space="0" w:color="auto"/>
            </w:tcBorders>
            <w:shd w:val="clear" w:color="auto" w:fill="FFFFFF" w:themeFill="background1"/>
            <w:vAlign w:val="center"/>
          </w:tcPr>
          <w:p w14:paraId="622A1EE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04F1360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34B177E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DD4C1B6"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554C993"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DE</w:t>
            </w:r>
          </w:p>
        </w:tc>
        <w:tc>
          <w:tcPr>
            <w:tcW w:w="993" w:type="dxa"/>
            <w:tcBorders>
              <w:left w:val="single" w:sz="4" w:space="0" w:color="auto"/>
            </w:tcBorders>
            <w:shd w:val="clear" w:color="auto" w:fill="FFFFFF" w:themeFill="background1"/>
            <w:vAlign w:val="center"/>
          </w:tcPr>
          <w:p w14:paraId="60C5DB0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859.42</w:t>
            </w:r>
          </w:p>
        </w:tc>
        <w:tc>
          <w:tcPr>
            <w:tcW w:w="851" w:type="dxa"/>
            <w:shd w:val="clear" w:color="auto" w:fill="FFFFFF" w:themeFill="background1"/>
            <w:vAlign w:val="center"/>
          </w:tcPr>
          <w:p w14:paraId="216F7D9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53.35</w:t>
            </w:r>
          </w:p>
        </w:tc>
        <w:tc>
          <w:tcPr>
            <w:tcW w:w="991" w:type="dxa"/>
            <w:shd w:val="clear" w:color="auto" w:fill="FFFFFF" w:themeFill="background1"/>
            <w:vAlign w:val="center"/>
          </w:tcPr>
          <w:p w14:paraId="4D320DF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4.10</w:t>
            </w:r>
          </w:p>
        </w:tc>
        <w:tc>
          <w:tcPr>
            <w:tcW w:w="1004" w:type="dxa"/>
            <w:shd w:val="clear" w:color="auto" w:fill="FFFFFF" w:themeFill="background1"/>
            <w:vAlign w:val="center"/>
          </w:tcPr>
          <w:p w14:paraId="144E2C66"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30.67</w:t>
            </w:r>
          </w:p>
        </w:tc>
        <w:tc>
          <w:tcPr>
            <w:tcW w:w="708" w:type="dxa"/>
            <w:shd w:val="clear" w:color="auto" w:fill="FFFFFF" w:themeFill="background1"/>
            <w:vAlign w:val="center"/>
          </w:tcPr>
          <w:p w14:paraId="160A07F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19.65</w:t>
            </w:r>
          </w:p>
        </w:tc>
        <w:tc>
          <w:tcPr>
            <w:tcW w:w="754" w:type="dxa"/>
            <w:tcBorders>
              <w:right w:val="single" w:sz="4" w:space="0" w:color="auto"/>
            </w:tcBorders>
            <w:shd w:val="clear" w:color="auto" w:fill="FFFFFF" w:themeFill="background1"/>
            <w:vAlign w:val="center"/>
          </w:tcPr>
          <w:p w14:paraId="19E0707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40.60</w:t>
            </w:r>
          </w:p>
        </w:tc>
        <w:tc>
          <w:tcPr>
            <w:tcW w:w="1096" w:type="dxa"/>
            <w:tcBorders>
              <w:left w:val="single" w:sz="4" w:space="0" w:color="auto"/>
            </w:tcBorders>
            <w:shd w:val="clear" w:color="auto" w:fill="FFFFFF" w:themeFill="background1"/>
            <w:vAlign w:val="center"/>
          </w:tcPr>
          <w:p w14:paraId="52464D2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6E09E006"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E43BBF"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5CC3274"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6184D36"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IE</w:t>
            </w:r>
          </w:p>
        </w:tc>
        <w:tc>
          <w:tcPr>
            <w:tcW w:w="993" w:type="dxa"/>
            <w:tcBorders>
              <w:left w:val="single" w:sz="4" w:space="0" w:color="auto"/>
            </w:tcBorders>
            <w:shd w:val="clear" w:color="auto" w:fill="FFFFFF" w:themeFill="background1"/>
            <w:vAlign w:val="center"/>
          </w:tcPr>
          <w:p w14:paraId="1D57189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1126.68</w:t>
            </w:r>
          </w:p>
        </w:tc>
        <w:tc>
          <w:tcPr>
            <w:tcW w:w="851" w:type="dxa"/>
            <w:shd w:val="clear" w:color="auto" w:fill="FFFFFF" w:themeFill="background1"/>
            <w:vAlign w:val="center"/>
          </w:tcPr>
          <w:p w14:paraId="31580C9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49.20</w:t>
            </w:r>
          </w:p>
        </w:tc>
        <w:tc>
          <w:tcPr>
            <w:tcW w:w="991" w:type="dxa"/>
            <w:shd w:val="clear" w:color="auto" w:fill="FFFFFF" w:themeFill="background1"/>
            <w:vAlign w:val="center"/>
          </w:tcPr>
          <w:p w14:paraId="19E7B042"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3.53</w:t>
            </w:r>
          </w:p>
        </w:tc>
        <w:tc>
          <w:tcPr>
            <w:tcW w:w="1004" w:type="dxa"/>
            <w:shd w:val="clear" w:color="auto" w:fill="FFFFFF" w:themeFill="background1"/>
            <w:vAlign w:val="center"/>
          </w:tcPr>
          <w:p w14:paraId="68619EA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17.79</w:t>
            </w:r>
          </w:p>
        </w:tc>
        <w:tc>
          <w:tcPr>
            <w:tcW w:w="708" w:type="dxa"/>
            <w:shd w:val="clear" w:color="auto" w:fill="FFFFFF" w:themeFill="background1"/>
            <w:vAlign w:val="center"/>
          </w:tcPr>
          <w:p w14:paraId="041156B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19.76</w:t>
            </w:r>
          </w:p>
        </w:tc>
        <w:tc>
          <w:tcPr>
            <w:tcW w:w="754" w:type="dxa"/>
            <w:tcBorders>
              <w:right w:val="single" w:sz="4" w:space="0" w:color="auto"/>
            </w:tcBorders>
            <w:shd w:val="clear" w:color="auto" w:fill="FFFFFF" w:themeFill="background1"/>
            <w:vAlign w:val="center"/>
          </w:tcPr>
          <w:p w14:paraId="2838C50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65.43</w:t>
            </w:r>
          </w:p>
        </w:tc>
        <w:tc>
          <w:tcPr>
            <w:tcW w:w="1096" w:type="dxa"/>
            <w:tcBorders>
              <w:left w:val="single" w:sz="4" w:space="0" w:color="auto"/>
            </w:tcBorders>
            <w:shd w:val="clear" w:color="auto" w:fill="FFFFFF" w:themeFill="background1"/>
            <w:vAlign w:val="center"/>
          </w:tcPr>
          <w:p w14:paraId="24EC9FB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4B85CC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FCC906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3CAA416"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35B87C16"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IL</w:t>
            </w:r>
          </w:p>
        </w:tc>
        <w:tc>
          <w:tcPr>
            <w:tcW w:w="993" w:type="dxa"/>
            <w:tcBorders>
              <w:left w:val="single" w:sz="4" w:space="0" w:color="auto"/>
            </w:tcBorders>
            <w:shd w:val="clear" w:color="auto" w:fill="FFFFFF" w:themeFill="background1"/>
            <w:vAlign w:val="center"/>
          </w:tcPr>
          <w:p w14:paraId="017D19D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244.61</w:t>
            </w:r>
          </w:p>
        </w:tc>
        <w:tc>
          <w:tcPr>
            <w:tcW w:w="851" w:type="dxa"/>
            <w:shd w:val="clear" w:color="auto" w:fill="FFFFFF" w:themeFill="background1"/>
            <w:vAlign w:val="center"/>
          </w:tcPr>
          <w:p w14:paraId="3755B37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21.00</w:t>
            </w:r>
          </w:p>
        </w:tc>
        <w:tc>
          <w:tcPr>
            <w:tcW w:w="991" w:type="dxa"/>
            <w:shd w:val="clear" w:color="auto" w:fill="FFFFFF" w:themeFill="background1"/>
            <w:vAlign w:val="center"/>
          </w:tcPr>
          <w:p w14:paraId="6DD1911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1.90</w:t>
            </w:r>
          </w:p>
        </w:tc>
        <w:tc>
          <w:tcPr>
            <w:tcW w:w="1004" w:type="dxa"/>
            <w:shd w:val="clear" w:color="auto" w:fill="FFFFFF" w:themeFill="background1"/>
            <w:vAlign w:val="center"/>
          </w:tcPr>
          <w:p w14:paraId="1BB8675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28.29</w:t>
            </w:r>
          </w:p>
        </w:tc>
        <w:tc>
          <w:tcPr>
            <w:tcW w:w="708" w:type="dxa"/>
            <w:shd w:val="clear" w:color="auto" w:fill="FFFFFF" w:themeFill="background1"/>
            <w:vAlign w:val="center"/>
          </w:tcPr>
          <w:p w14:paraId="0C6146CE"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0AE60A4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55.47</w:t>
            </w:r>
          </w:p>
        </w:tc>
        <w:tc>
          <w:tcPr>
            <w:tcW w:w="1096" w:type="dxa"/>
            <w:tcBorders>
              <w:left w:val="single" w:sz="4" w:space="0" w:color="auto"/>
            </w:tcBorders>
            <w:shd w:val="clear" w:color="auto" w:fill="FFFFFF" w:themeFill="background1"/>
            <w:vAlign w:val="center"/>
          </w:tcPr>
          <w:p w14:paraId="36251D8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8EADF25"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757F682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01531B61"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005C1A1"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JP</w:t>
            </w:r>
          </w:p>
        </w:tc>
        <w:tc>
          <w:tcPr>
            <w:tcW w:w="993" w:type="dxa"/>
            <w:tcBorders>
              <w:left w:val="single" w:sz="4" w:space="0" w:color="auto"/>
            </w:tcBorders>
            <w:shd w:val="clear" w:color="auto" w:fill="FFFFFF" w:themeFill="background1"/>
            <w:vAlign w:val="center"/>
          </w:tcPr>
          <w:p w14:paraId="77E1E49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796.31</w:t>
            </w:r>
          </w:p>
        </w:tc>
        <w:tc>
          <w:tcPr>
            <w:tcW w:w="851" w:type="dxa"/>
            <w:shd w:val="clear" w:color="auto" w:fill="FFFFFF" w:themeFill="background1"/>
            <w:vAlign w:val="center"/>
          </w:tcPr>
          <w:p w14:paraId="300BBAB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24.10</w:t>
            </w:r>
          </w:p>
        </w:tc>
        <w:tc>
          <w:tcPr>
            <w:tcW w:w="991" w:type="dxa"/>
            <w:shd w:val="clear" w:color="auto" w:fill="FFFFFF" w:themeFill="background1"/>
            <w:vAlign w:val="center"/>
          </w:tcPr>
          <w:p w14:paraId="4D07E7B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2.70</w:t>
            </w:r>
          </w:p>
        </w:tc>
        <w:tc>
          <w:tcPr>
            <w:tcW w:w="1004" w:type="dxa"/>
            <w:shd w:val="clear" w:color="auto" w:fill="FFFFFF" w:themeFill="background1"/>
            <w:vAlign w:val="center"/>
          </w:tcPr>
          <w:p w14:paraId="4350FF0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15551F3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21.85</w:t>
            </w:r>
          </w:p>
        </w:tc>
        <w:tc>
          <w:tcPr>
            <w:tcW w:w="754" w:type="dxa"/>
            <w:tcBorders>
              <w:right w:val="single" w:sz="4" w:space="0" w:color="auto"/>
            </w:tcBorders>
            <w:shd w:val="clear" w:color="auto" w:fill="FFFFFF" w:themeFill="background1"/>
            <w:vAlign w:val="center"/>
          </w:tcPr>
          <w:p w14:paraId="7D9C439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24.00</w:t>
            </w:r>
          </w:p>
        </w:tc>
        <w:tc>
          <w:tcPr>
            <w:tcW w:w="1096" w:type="dxa"/>
            <w:tcBorders>
              <w:left w:val="single" w:sz="4" w:space="0" w:color="auto"/>
            </w:tcBorders>
            <w:shd w:val="clear" w:color="auto" w:fill="FFFFFF" w:themeFill="background1"/>
            <w:vAlign w:val="center"/>
          </w:tcPr>
          <w:p w14:paraId="6EDB0A25"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421101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637457A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41AB530E"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C4E01D2"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KR</w:t>
            </w:r>
          </w:p>
        </w:tc>
        <w:tc>
          <w:tcPr>
            <w:tcW w:w="993" w:type="dxa"/>
            <w:tcBorders>
              <w:left w:val="single" w:sz="4" w:space="0" w:color="auto"/>
            </w:tcBorders>
            <w:shd w:val="clear" w:color="auto" w:fill="FFFFFF" w:themeFill="background1"/>
            <w:vAlign w:val="center"/>
          </w:tcPr>
          <w:p w14:paraId="07A8CE3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411.63</w:t>
            </w:r>
          </w:p>
        </w:tc>
        <w:tc>
          <w:tcPr>
            <w:tcW w:w="851" w:type="dxa"/>
            <w:shd w:val="clear" w:color="auto" w:fill="FFFFFF" w:themeFill="background1"/>
            <w:vAlign w:val="center"/>
          </w:tcPr>
          <w:p w14:paraId="71FC4C8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24.47</w:t>
            </w:r>
          </w:p>
        </w:tc>
        <w:tc>
          <w:tcPr>
            <w:tcW w:w="991" w:type="dxa"/>
            <w:shd w:val="clear" w:color="auto" w:fill="FFFFFF" w:themeFill="background1"/>
            <w:vAlign w:val="center"/>
          </w:tcPr>
          <w:p w14:paraId="7710BF7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2.57</w:t>
            </w:r>
          </w:p>
        </w:tc>
        <w:tc>
          <w:tcPr>
            <w:tcW w:w="1004" w:type="dxa"/>
            <w:shd w:val="clear" w:color="auto" w:fill="FFFFFF" w:themeFill="background1"/>
            <w:vAlign w:val="center"/>
          </w:tcPr>
          <w:p w14:paraId="588F26B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27.95</w:t>
            </w:r>
          </w:p>
        </w:tc>
        <w:tc>
          <w:tcPr>
            <w:tcW w:w="708" w:type="dxa"/>
            <w:shd w:val="clear" w:color="auto" w:fill="FFFFFF" w:themeFill="background1"/>
            <w:vAlign w:val="center"/>
          </w:tcPr>
          <w:p w14:paraId="06CCB0D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20.30</w:t>
            </w:r>
          </w:p>
        </w:tc>
        <w:tc>
          <w:tcPr>
            <w:tcW w:w="754" w:type="dxa"/>
            <w:tcBorders>
              <w:right w:val="single" w:sz="4" w:space="0" w:color="auto"/>
            </w:tcBorders>
            <w:shd w:val="clear" w:color="auto" w:fill="FFFFFF" w:themeFill="background1"/>
            <w:vAlign w:val="center"/>
          </w:tcPr>
          <w:p w14:paraId="75A80B3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21.37</w:t>
            </w:r>
          </w:p>
        </w:tc>
        <w:tc>
          <w:tcPr>
            <w:tcW w:w="1096" w:type="dxa"/>
            <w:tcBorders>
              <w:left w:val="single" w:sz="4" w:space="0" w:color="auto"/>
            </w:tcBorders>
            <w:shd w:val="clear" w:color="auto" w:fill="FFFFFF" w:themeFill="background1"/>
            <w:vAlign w:val="center"/>
          </w:tcPr>
          <w:p w14:paraId="4AC2BC75"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2BC4A40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31D4897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357F782"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49E2756"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LV</w:t>
            </w:r>
          </w:p>
        </w:tc>
        <w:tc>
          <w:tcPr>
            <w:tcW w:w="993" w:type="dxa"/>
            <w:tcBorders>
              <w:left w:val="single" w:sz="4" w:space="0" w:color="auto"/>
            </w:tcBorders>
            <w:shd w:val="clear" w:color="auto" w:fill="FFFFFF" w:themeFill="background1"/>
            <w:vAlign w:val="center"/>
          </w:tcPr>
          <w:p w14:paraId="2257F39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73.42</w:t>
            </w:r>
          </w:p>
        </w:tc>
        <w:tc>
          <w:tcPr>
            <w:tcW w:w="851" w:type="dxa"/>
            <w:shd w:val="clear" w:color="auto" w:fill="FFFFFF" w:themeFill="background1"/>
            <w:vAlign w:val="center"/>
          </w:tcPr>
          <w:p w14:paraId="2329EB6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14.20</w:t>
            </w:r>
          </w:p>
        </w:tc>
        <w:tc>
          <w:tcPr>
            <w:tcW w:w="991" w:type="dxa"/>
            <w:shd w:val="clear" w:color="auto" w:fill="FFFFFF" w:themeFill="background1"/>
            <w:vAlign w:val="center"/>
          </w:tcPr>
          <w:p w14:paraId="1A37F98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0.43</w:t>
            </w:r>
          </w:p>
        </w:tc>
        <w:tc>
          <w:tcPr>
            <w:tcW w:w="1004" w:type="dxa"/>
            <w:shd w:val="clear" w:color="auto" w:fill="FFFFFF" w:themeFill="background1"/>
            <w:vAlign w:val="center"/>
          </w:tcPr>
          <w:p w14:paraId="706C6B3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13.10</w:t>
            </w:r>
          </w:p>
        </w:tc>
        <w:tc>
          <w:tcPr>
            <w:tcW w:w="708" w:type="dxa"/>
            <w:shd w:val="clear" w:color="auto" w:fill="FFFFFF" w:themeFill="background1"/>
            <w:vAlign w:val="center"/>
          </w:tcPr>
          <w:p w14:paraId="0A5AC9A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16.48</w:t>
            </w:r>
          </w:p>
        </w:tc>
        <w:tc>
          <w:tcPr>
            <w:tcW w:w="754" w:type="dxa"/>
            <w:tcBorders>
              <w:right w:val="single" w:sz="4" w:space="0" w:color="auto"/>
            </w:tcBorders>
            <w:shd w:val="clear" w:color="auto" w:fill="FFFFFF" w:themeFill="background1"/>
            <w:vAlign w:val="center"/>
          </w:tcPr>
          <w:p w14:paraId="57F77C1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8.60</w:t>
            </w:r>
          </w:p>
        </w:tc>
        <w:tc>
          <w:tcPr>
            <w:tcW w:w="1096" w:type="dxa"/>
            <w:tcBorders>
              <w:left w:val="single" w:sz="4" w:space="0" w:color="auto"/>
            </w:tcBorders>
            <w:shd w:val="clear" w:color="auto" w:fill="FFFFFF" w:themeFill="background1"/>
            <w:vAlign w:val="center"/>
          </w:tcPr>
          <w:p w14:paraId="4C6139F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8F9222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8A0FEB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030EB930"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0BF384E"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LU</w:t>
            </w:r>
          </w:p>
        </w:tc>
        <w:tc>
          <w:tcPr>
            <w:tcW w:w="993" w:type="dxa"/>
            <w:tcBorders>
              <w:left w:val="single" w:sz="4" w:space="0" w:color="auto"/>
            </w:tcBorders>
            <w:shd w:val="clear" w:color="auto" w:fill="FFFFFF" w:themeFill="background1"/>
            <w:vAlign w:val="center"/>
          </w:tcPr>
          <w:p w14:paraId="12DFC86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1503.52</w:t>
            </w:r>
          </w:p>
        </w:tc>
        <w:tc>
          <w:tcPr>
            <w:tcW w:w="851" w:type="dxa"/>
            <w:shd w:val="clear" w:color="auto" w:fill="FFFFFF" w:themeFill="background1"/>
            <w:vAlign w:val="center"/>
          </w:tcPr>
          <w:p w14:paraId="2E17D68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85.00</w:t>
            </w:r>
          </w:p>
        </w:tc>
        <w:tc>
          <w:tcPr>
            <w:tcW w:w="991" w:type="dxa"/>
            <w:shd w:val="clear" w:color="auto" w:fill="FFFFFF" w:themeFill="background1"/>
            <w:vAlign w:val="center"/>
          </w:tcPr>
          <w:p w14:paraId="638D10D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5.47</w:t>
            </w:r>
          </w:p>
        </w:tc>
        <w:tc>
          <w:tcPr>
            <w:tcW w:w="1004" w:type="dxa"/>
            <w:shd w:val="clear" w:color="auto" w:fill="FFFFFF" w:themeFill="background1"/>
            <w:vAlign w:val="center"/>
          </w:tcPr>
          <w:p w14:paraId="35CB08B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20.19</w:t>
            </w:r>
          </w:p>
        </w:tc>
        <w:tc>
          <w:tcPr>
            <w:tcW w:w="708" w:type="dxa"/>
            <w:shd w:val="clear" w:color="auto" w:fill="FFFFFF" w:themeFill="background1"/>
            <w:vAlign w:val="center"/>
          </w:tcPr>
          <w:p w14:paraId="491AA98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20.57</w:t>
            </w:r>
          </w:p>
        </w:tc>
        <w:tc>
          <w:tcPr>
            <w:tcW w:w="754" w:type="dxa"/>
            <w:tcBorders>
              <w:right w:val="single" w:sz="4" w:space="0" w:color="auto"/>
            </w:tcBorders>
            <w:shd w:val="clear" w:color="auto" w:fill="FFFFFF" w:themeFill="background1"/>
            <w:vAlign w:val="center"/>
          </w:tcPr>
          <w:p w14:paraId="1EE57CD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47.10</w:t>
            </w:r>
          </w:p>
        </w:tc>
        <w:tc>
          <w:tcPr>
            <w:tcW w:w="1096" w:type="dxa"/>
            <w:tcBorders>
              <w:left w:val="single" w:sz="4" w:space="0" w:color="auto"/>
            </w:tcBorders>
            <w:shd w:val="clear" w:color="auto" w:fill="FFFFFF" w:themeFill="background1"/>
            <w:vAlign w:val="center"/>
          </w:tcPr>
          <w:p w14:paraId="64F3798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6B89408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0B7E304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3C7CBEC"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6E30C0D"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NL</w:t>
            </w:r>
          </w:p>
        </w:tc>
        <w:tc>
          <w:tcPr>
            <w:tcW w:w="993" w:type="dxa"/>
            <w:tcBorders>
              <w:left w:val="single" w:sz="4" w:space="0" w:color="auto"/>
            </w:tcBorders>
            <w:shd w:val="clear" w:color="auto" w:fill="FFFFFF" w:themeFill="background1"/>
            <w:vAlign w:val="center"/>
          </w:tcPr>
          <w:p w14:paraId="2F522F9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1360.82</w:t>
            </w:r>
          </w:p>
        </w:tc>
        <w:tc>
          <w:tcPr>
            <w:tcW w:w="851" w:type="dxa"/>
            <w:shd w:val="clear" w:color="auto" w:fill="FFFFFF" w:themeFill="background1"/>
            <w:vAlign w:val="center"/>
          </w:tcPr>
          <w:p w14:paraId="7EF938D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75.70</w:t>
            </w:r>
          </w:p>
        </w:tc>
        <w:tc>
          <w:tcPr>
            <w:tcW w:w="991" w:type="dxa"/>
            <w:shd w:val="clear" w:color="auto" w:fill="FFFFFF" w:themeFill="background1"/>
            <w:vAlign w:val="center"/>
          </w:tcPr>
          <w:p w14:paraId="3A060FF5"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4.80</w:t>
            </w:r>
          </w:p>
        </w:tc>
        <w:tc>
          <w:tcPr>
            <w:tcW w:w="1004" w:type="dxa"/>
            <w:shd w:val="clear" w:color="auto" w:fill="FFFFFF" w:themeFill="background1"/>
            <w:vAlign w:val="center"/>
          </w:tcPr>
          <w:p w14:paraId="159EF60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8.39</w:t>
            </w:r>
          </w:p>
        </w:tc>
        <w:tc>
          <w:tcPr>
            <w:tcW w:w="708" w:type="dxa"/>
            <w:shd w:val="clear" w:color="auto" w:fill="FFFFFF" w:themeFill="background1"/>
            <w:vAlign w:val="center"/>
          </w:tcPr>
          <w:p w14:paraId="0E525EF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19.85</w:t>
            </w:r>
          </w:p>
        </w:tc>
        <w:tc>
          <w:tcPr>
            <w:tcW w:w="754" w:type="dxa"/>
            <w:tcBorders>
              <w:right w:val="single" w:sz="4" w:space="0" w:color="auto"/>
            </w:tcBorders>
            <w:shd w:val="clear" w:color="auto" w:fill="FFFFFF" w:themeFill="background1"/>
            <w:vAlign w:val="center"/>
          </w:tcPr>
          <w:p w14:paraId="0910ED9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60.47</w:t>
            </w:r>
          </w:p>
        </w:tc>
        <w:tc>
          <w:tcPr>
            <w:tcW w:w="1096" w:type="dxa"/>
            <w:tcBorders>
              <w:left w:val="single" w:sz="4" w:space="0" w:color="auto"/>
            </w:tcBorders>
            <w:shd w:val="clear" w:color="auto" w:fill="FFFFFF" w:themeFill="background1"/>
            <w:vAlign w:val="center"/>
          </w:tcPr>
          <w:p w14:paraId="69776982"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25178E2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13B50D3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CEDC458"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2E6DC46"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NZ</w:t>
            </w:r>
          </w:p>
        </w:tc>
        <w:tc>
          <w:tcPr>
            <w:tcW w:w="993" w:type="dxa"/>
            <w:tcBorders>
              <w:left w:val="single" w:sz="4" w:space="0" w:color="auto"/>
            </w:tcBorders>
            <w:shd w:val="clear" w:color="auto" w:fill="FFFFFF" w:themeFill="background1"/>
            <w:vAlign w:val="center"/>
          </w:tcPr>
          <w:p w14:paraId="2D9D447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635.47</w:t>
            </w:r>
          </w:p>
        </w:tc>
        <w:tc>
          <w:tcPr>
            <w:tcW w:w="851" w:type="dxa"/>
            <w:shd w:val="clear" w:color="auto" w:fill="FFFFFF" w:themeFill="background1"/>
            <w:vAlign w:val="center"/>
          </w:tcPr>
          <w:p w14:paraId="05587DA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56.43</w:t>
            </w:r>
          </w:p>
        </w:tc>
        <w:tc>
          <w:tcPr>
            <w:tcW w:w="991" w:type="dxa"/>
            <w:shd w:val="clear" w:color="auto" w:fill="FFFFFF" w:themeFill="background1"/>
            <w:vAlign w:val="center"/>
          </w:tcPr>
          <w:p w14:paraId="2ED9ED4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4.60</w:t>
            </w:r>
          </w:p>
        </w:tc>
        <w:tc>
          <w:tcPr>
            <w:tcW w:w="1004" w:type="dxa"/>
            <w:shd w:val="clear" w:color="auto" w:fill="FFFFFF" w:themeFill="background1"/>
            <w:vAlign w:val="center"/>
          </w:tcPr>
          <w:p w14:paraId="7971773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6.13</w:t>
            </w:r>
          </w:p>
        </w:tc>
        <w:tc>
          <w:tcPr>
            <w:tcW w:w="708" w:type="dxa"/>
            <w:shd w:val="clear" w:color="auto" w:fill="FFFFFF" w:themeFill="background1"/>
            <w:vAlign w:val="center"/>
          </w:tcPr>
          <w:p w14:paraId="10F672F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20.37</w:t>
            </w:r>
          </w:p>
        </w:tc>
        <w:tc>
          <w:tcPr>
            <w:tcW w:w="754" w:type="dxa"/>
            <w:tcBorders>
              <w:right w:val="single" w:sz="4" w:space="0" w:color="auto"/>
            </w:tcBorders>
            <w:shd w:val="clear" w:color="auto" w:fill="FFFFFF" w:themeFill="background1"/>
            <w:vAlign w:val="center"/>
          </w:tcPr>
          <w:p w14:paraId="59A41676"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86.90</w:t>
            </w:r>
          </w:p>
        </w:tc>
        <w:tc>
          <w:tcPr>
            <w:tcW w:w="1096" w:type="dxa"/>
            <w:tcBorders>
              <w:left w:val="single" w:sz="4" w:space="0" w:color="auto"/>
            </w:tcBorders>
            <w:shd w:val="clear" w:color="auto" w:fill="FFFFFF" w:themeFill="background1"/>
            <w:vAlign w:val="center"/>
          </w:tcPr>
          <w:p w14:paraId="06FE8C5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6E5A35B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15CBF7C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74AB96B5"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8923424"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NO</w:t>
            </w:r>
          </w:p>
        </w:tc>
        <w:tc>
          <w:tcPr>
            <w:tcW w:w="993" w:type="dxa"/>
            <w:tcBorders>
              <w:left w:val="single" w:sz="4" w:space="0" w:color="auto"/>
            </w:tcBorders>
            <w:shd w:val="clear" w:color="auto" w:fill="FFFFFF" w:themeFill="background1"/>
            <w:vAlign w:val="center"/>
          </w:tcPr>
          <w:p w14:paraId="7BE7308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1745.09</w:t>
            </w:r>
          </w:p>
        </w:tc>
        <w:tc>
          <w:tcPr>
            <w:tcW w:w="851" w:type="dxa"/>
            <w:shd w:val="clear" w:color="auto" w:fill="FFFFFF" w:themeFill="background1"/>
            <w:vAlign w:val="center"/>
          </w:tcPr>
          <w:p w14:paraId="6F3E8B8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52.17</w:t>
            </w:r>
          </w:p>
        </w:tc>
        <w:tc>
          <w:tcPr>
            <w:tcW w:w="991" w:type="dxa"/>
            <w:shd w:val="clear" w:color="auto" w:fill="FFFFFF" w:themeFill="background1"/>
            <w:vAlign w:val="center"/>
          </w:tcPr>
          <w:p w14:paraId="4D7ABE7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4.63</w:t>
            </w:r>
          </w:p>
        </w:tc>
        <w:tc>
          <w:tcPr>
            <w:tcW w:w="1004" w:type="dxa"/>
            <w:shd w:val="clear" w:color="auto" w:fill="FFFFFF" w:themeFill="background1"/>
            <w:vAlign w:val="center"/>
          </w:tcPr>
          <w:p w14:paraId="78EA872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8.63</w:t>
            </w:r>
          </w:p>
        </w:tc>
        <w:tc>
          <w:tcPr>
            <w:tcW w:w="708" w:type="dxa"/>
            <w:shd w:val="clear" w:color="auto" w:fill="FFFFFF" w:themeFill="background1"/>
            <w:vAlign w:val="center"/>
          </w:tcPr>
          <w:p w14:paraId="58505A9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20.27</w:t>
            </w:r>
          </w:p>
        </w:tc>
        <w:tc>
          <w:tcPr>
            <w:tcW w:w="754" w:type="dxa"/>
            <w:tcBorders>
              <w:right w:val="single" w:sz="4" w:space="0" w:color="auto"/>
            </w:tcBorders>
            <w:shd w:val="clear" w:color="auto" w:fill="FFFFFF" w:themeFill="background1"/>
            <w:vAlign w:val="center"/>
          </w:tcPr>
          <w:p w14:paraId="1DAFD79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66.37</w:t>
            </w:r>
          </w:p>
        </w:tc>
        <w:tc>
          <w:tcPr>
            <w:tcW w:w="1096" w:type="dxa"/>
            <w:tcBorders>
              <w:left w:val="single" w:sz="4" w:space="0" w:color="auto"/>
            </w:tcBorders>
            <w:shd w:val="clear" w:color="auto" w:fill="FFFFFF" w:themeFill="background1"/>
            <w:vAlign w:val="center"/>
          </w:tcPr>
          <w:p w14:paraId="7DEE0D3F"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307F2AD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199B44D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5FBE183C"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75C191F7"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PL</w:t>
            </w:r>
          </w:p>
        </w:tc>
        <w:tc>
          <w:tcPr>
            <w:tcW w:w="993" w:type="dxa"/>
            <w:tcBorders>
              <w:left w:val="single" w:sz="4" w:space="0" w:color="auto"/>
            </w:tcBorders>
            <w:shd w:val="clear" w:color="auto" w:fill="FFFFFF" w:themeFill="background1"/>
            <w:vAlign w:val="center"/>
          </w:tcPr>
          <w:p w14:paraId="1E09A67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97.86</w:t>
            </w:r>
          </w:p>
        </w:tc>
        <w:tc>
          <w:tcPr>
            <w:tcW w:w="851" w:type="dxa"/>
            <w:shd w:val="clear" w:color="auto" w:fill="FFFFFF" w:themeFill="background1"/>
            <w:vAlign w:val="center"/>
          </w:tcPr>
          <w:p w14:paraId="734324A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12.20</w:t>
            </w:r>
          </w:p>
        </w:tc>
        <w:tc>
          <w:tcPr>
            <w:tcW w:w="991" w:type="dxa"/>
            <w:shd w:val="clear" w:color="auto" w:fill="FFFFFF" w:themeFill="background1"/>
            <w:vAlign w:val="center"/>
          </w:tcPr>
          <w:p w14:paraId="71E2E2B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0.87</w:t>
            </w:r>
          </w:p>
        </w:tc>
        <w:tc>
          <w:tcPr>
            <w:tcW w:w="1004" w:type="dxa"/>
            <w:shd w:val="clear" w:color="auto" w:fill="FFFFFF" w:themeFill="background1"/>
            <w:vAlign w:val="center"/>
          </w:tcPr>
          <w:p w14:paraId="281FF5E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4.03</w:t>
            </w:r>
          </w:p>
        </w:tc>
        <w:tc>
          <w:tcPr>
            <w:tcW w:w="708" w:type="dxa"/>
            <w:shd w:val="clear" w:color="auto" w:fill="FFFFFF" w:themeFill="background1"/>
            <w:vAlign w:val="center"/>
          </w:tcPr>
          <w:p w14:paraId="6D2A332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18.10</w:t>
            </w:r>
          </w:p>
        </w:tc>
        <w:tc>
          <w:tcPr>
            <w:tcW w:w="754" w:type="dxa"/>
            <w:tcBorders>
              <w:right w:val="single" w:sz="4" w:space="0" w:color="auto"/>
            </w:tcBorders>
            <w:shd w:val="clear" w:color="auto" w:fill="FFFFFF" w:themeFill="background1"/>
            <w:vAlign w:val="center"/>
          </w:tcPr>
          <w:p w14:paraId="06FA3A6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16.07</w:t>
            </w:r>
          </w:p>
        </w:tc>
        <w:tc>
          <w:tcPr>
            <w:tcW w:w="1096" w:type="dxa"/>
            <w:tcBorders>
              <w:left w:val="single" w:sz="4" w:space="0" w:color="auto"/>
            </w:tcBorders>
            <w:shd w:val="clear" w:color="auto" w:fill="FFFFFF" w:themeFill="background1"/>
            <w:vAlign w:val="center"/>
          </w:tcPr>
          <w:p w14:paraId="489EB75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0BEB5F9E"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5FBFE4E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7C902736"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AB4A239"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SK</w:t>
            </w:r>
          </w:p>
        </w:tc>
        <w:tc>
          <w:tcPr>
            <w:tcW w:w="993" w:type="dxa"/>
            <w:tcBorders>
              <w:left w:val="single" w:sz="4" w:space="0" w:color="auto"/>
            </w:tcBorders>
            <w:shd w:val="clear" w:color="auto" w:fill="FFFFFF" w:themeFill="background1"/>
            <w:vAlign w:val="center"/>
          </w:tcPr>
          <w:p w14:paraId="1EC011D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9.48</w:t>
            </w:r>
          </w:p>
        </w:tc>
        <w:tc>
          <w:tcPr>
            <w:tcW w:w="851" w:type="dxa"/>
            <w:shd w:val="clear" w:color="auto" w:fill="FFFFFF" w:themeFill="background1"/>
            <w:vAlign w:val="center"/>
          </w:tcPr>
          <w:p w14:paraId="49783FB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52.07</w:t>
            </w:r>
          </w:p>
        </w:tc>
        <w:tc>
          <w:tcPr>
            <w:tcW w:w="991" w:type="dxa"/>
            <w:shd w:val="clear" w:color="auto" w:fill="FFFFFF" w:themeFill="background1"/>
            <w:vAlign w:val="center"/>
          </w:tcPr>
          <w:p w14:paraId="25321412"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3.93</w:t>
            </w:r>
          </w:p>
        </w:tc>
        <w:tc>
          <w:tcPr>
            <w:tcW w:w="1004" w:type="dxa"/>
            <w:shd w:val="clear" w:color="auto" w:fill="FFFFFF" w:themeFill="background1"/>
            <w:vAlign w:val="center"/>
          </w:tcPr>
          <w:p w14:paraId="0D38CB4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1.17</w:t>
            </w:r>
          </w:p>
        </w:tc>
        <w:tc>
          <w:tcPr>
            <w:tcW w:w="708" w:type="dxa"/>
            <w:shd w:val="clear" w:color="auto" w:fill="FFFFFF" w:themeFill="background1"/>
            <w:vAlign w:val="center"/>
          </w:tcPr>
          <w:p w14:paraId="56DB73B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17.08</w:t>
            </w:r>
          </w:p>
        </w:tc>
        <w:tc>
          <w:tcPr>
            <w:tcW w:w="754" w:type="dxa"/>
            <w:tcBorders>
              <w:right w:val="single" w:sz="4" w:space="0" w:color="auto"/>
            </w:tcBorders>
            <w:shd w:val="clear" w:color="auto" w:fill="FFFFFF" w:themeFill="background1"/>
            <w:vAlign w:val="center"/>
          </w:tcPr>
          <w:p w14:paraId="3BF2A57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18.77</w:t>
            </w:r>
          </w:p>
        </w:tc>
        <w:tc>
          <w:tcPr>
            <w:tcW w:w="1096" w:type="dxa"/>
            <w:tcBorders>
              <w:left w:val="single" w:sz="4" w:space="0" w:color="auto"/>
            </w:tcBorders>
            <w:shd w:val="clear" w:color="auto" w:fill="FFFFFF" w:themeFill="background1"/>
            <w:vAlign w:val="center"/>
          </w:tcPr>
          <w:p w14:paraId="66C2C7B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59743FC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0</w:t>
            </w:r>
          </w:p>
        </w:tc>
        <w:tc>
          <w:tcPr>
            <w:tcW w:w="881" w:type="dxa"/>
            <w:shd w:val="clear" w:color="auto" w:fill="FFFFFF" w:themeFill="background1"/>
            <w:vAlign w:val="center"/>
          </w:tcPr>
          <w:p w14:paraId="5BC0552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3FCD83"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413D4598"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SI</w:t>
            </w:r>
          </w:p>
        </w:tc>
        <w:tc>
          <w:tcPr>
            <w:tcW w:w="993" w:type="dxa"/>
            <w:tcBorders>
              <w:left w:val="single" w:sz="4" w:space="0" w:color="auto"/>
            </w:tcBorders>
            <w:shd w:val="clear" w:color="auto" w:fill="FFFFFF" w:themeFill="background1"/>
            <w:vAlign w:val="center"/>
          </w:tcPr>
          <w:p w14:paraId="66A39F2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266.88</w:t>
            </w:r>
          </w:p>
        </w:tc>
        <w:tc>
          <w:tcPr>
            <w:tcW w:w="851" w:type="dxa"/>
            <w:shd w:val="clear" w:color="auto" w:fill="FFFFFF" w:themeFill="background1"/>
            <w:vAlign w:val="center"/>
          </w:tcPr>
          <w:p w14:paraId="2E1E5BB6"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50.67</w:t>
            </w:r>
          </w:p>
        </w:tc>
        <w:tc>
          <w:tcPr>
            <w:tcW w:w="991" w:type="dxa"/>
            <w:shd w:val="clear" w:color="auto" w:fill="FFFFFF" w:themeFill="background1"/>
            <w:vAlign w:val="center"/>
          </w:tcPr>
          <w:p w14:paraId="5DB1313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4.93</w:t>
            </w:r>
          </w:p>
        </w:tc>
        <w:tc>
          <w:tcPr>
            <w:tcW w:w="1004" w:type="dxa"/>
            <w:shd w:val="clear" w:color="auto" w:fill="FFFFFF" w:themeFill="background1"/>
            <w:vAlign w:val="center"/>
          </w:tcPr>
          <w:p w14:paraId="71B97AC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4.11</w:t>
            </w:r>
          </w:p>
        </w:tc>
        <w:tc>
          <w:tcPr>
            <w:tcW w:w="708" w:type="dxa"/>
            <w:shd w:val="clear" w:color="auto" w:fill="FFFFFF" w:themeFill="background1"/>
            <w:vAlign w:val="center"/>
          </w:tcPr>
          <w:p w14:paraId="73A8B4F4"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19.67</w:t>
            </w:r>
          </w:p>
        </w:tc>
        <w:tc>
          <w:tcPr>
            <w:tcW w:w="754" w:type="dxa"/>
            <w:tcBorders>
              <w:right w:val="single" w:sz="4" w:space="0" w:color="auto"/>
            </w:tcBorders>
            <w:shd w:val="clear" w:color="auto" w:fill="FFFFFF" w:themeFill="background1"/>
            <w:vAlign w:val="center"/>
          </w:tcPr>
          <w:p w14:paraId="2A32F48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31.03</w:t>
            </w:r>
          </w:p>
        </w:tc>
        <w:tc>
          <w:tcPr>
            <w:tcW w:w="1096" w:type="dxa"/>
            <w:tcBorders>
              <w:left w:val="single" w:sz="4" w:space="0" w:color="auto"/>
            </w:tcBorders>
            <w:shd w:val="clear" w:color="auto" w:fill="FFFFFF" w:themeFill="background1"/>
            <w:vAlign w:val="center"/>
          </w:tcPr>
          <w:p w14:paraId="7FDC54B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42AB7AC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4791ED0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C068A44"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5EBBE07F"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ES</w:t>
            </w:r>
          </w:p>
        </w:tc>
        <w:tc>
          <w:tcPr>
            <w:tcW w:w="993" w:type="dxa"/>
            <w:tcBorders>
              <w:left w:val="single" w:sz="4" w:space="0" w:color="auto"/>
            </w:tcBorders>
            <w:shd w:val="clear" w:color="auto" w:fill="FFFFFF" w:themeFill="background1"/>
            <w:vAlign w:val="center"/>
          </w:tcPr>
          <w:p w14:paraId="68A0540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294.38</w:t>
            </w:r>
          </w:p>
        </w:tc>
        <w:tc>
          <w:tcPr>
            <w:tcW w:w="851" w:type="dxa"/>
            <w:shd w:val="clear" w:color="auto" w:fill="FFFFFF" w:themeFill="background1"/>
            <w:vAlign w:val="center"/>
          </w:tcPr>
          <w:p w14:paraId="69C4A653"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44.47</w:t>
            </w:r>
          </w:p>
        </w:tc>
        <w:tc>
          <w:tcPr>
            <w:tcW w:w="991" w:type="dxa"/>
            <w:shd w:val="clear" w:color="auto" w:fill="FFFFFF" w:themeFill="background1"/>
            <w:vAlign w:val="center"/>
          </w:tcPr>
          <w:p w14:paraId="382D9BD0"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1.83</w:t>
            </w:r>
          </w:p>
        </w:tc>
        <w:tc>
          <w:tcPr>
            <w:tcW w:w="1004" w:type="dxa"/>
            <w:shd w:val="clear" w:color="auto" w:fill="FFFFFF" w:themeFill="background1"/>
            <w:vAlign w:val="center"/>
          </w:tcPr>
          <w:p w14:paraId="48BF565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18.54</w:t>
            </w:r>
          </w:p>
        </w:tc>
        <w:tc>
          <w:tcPr>
            <w:tcW w:w="708" w:type="dxa"/>
            <w:shd w:val="clear" w:color="auto" w:fill="FFFFFF" w:themeFill="background1"/>
            <w:vAlign w:val="center"/>
          </w:tcPr>
          <w:p w14:paraId="6F6081BA"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21.30</w:t>
            </w:r>
          </w:p>
        </w:tc>
        <w:tc>
          <w:tcPr>
            <w:tcW w:w="754" w:type="dxa"/>
            <w:tcBorders>
              <w:right w:val="single" w:sz="4" w:space="0" w:color="auto"/>
            </w:tcBorders>
            <w:shd w:val="clear" w:color="auto" w:fill="FFFFFF" w:themeFill="background1"/>
            <w:vAlign w:val="center"/>
          </w:tcPr>
          <w:p w14:paraId="645D9DE6"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40.03</w:t>
            </w:r>
          </w:p>
        </w:tc>
        <w:tc>
          <w:tcPr>
            <w:tcW w:w="1096" w:type="dxa"/>
            <w:tcBorders>
              <w:left w:val="single" w:sz="4" w:space="0" w:color="auto"/>
            </w:tcBorders>
            <w:shd w:val="clear" w:color="auto" w:fill="FFFFFF" w:themeFill="background1"/>
            <w:vAlign w:val="center"/>
          </w:tcPr>
          <w:p w14:paraId="767F7EF5"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1436674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shd w:val="clear" w:color="auto" w:fill="FFFFFF" w:themeFill="background1"/>
            <w:vAlign w:val="center"/>
          </w:tcPr>
          <w:p w14:paraId="0623F1F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27470DA9"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11F31E02"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SE</w:t>
            </w:r>
          </w:p>
        </w:tc>
        <w:tc>
          <w:tcPr>
            <w:tcW w:w="993" w:type="dxa"/>
            <w:tcBorders>
              <w:left w:val="single" w:sz="4" w:space="0" w:color="auto"/>
            </w:tcBorders>
            <w:shd w:val="clear" w:color="auto" w:fill="FFFFFF" w:themeFill="background1"/>
            <w:vAlign w:val="center"/>
          </w:tcPr>
          <w:p w14:paraId="36D2FB4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1381.24</w:t>
            </w:r>
          </w:p>
        </w:tc>
        <w:tc>
          <w:tcPr>
            <w:tcW w:w="851" w:type="dxa"/>
            <w:shd w:val="clear" w:color="auto" w:fill="FFFFFF" w:themeFill="background1"/>
            <w:vAlign w:val="center"/>
          </w:tcPr>
          <w:p w14:paraId="56FDE63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65.53</w:t>
            </w:r>
          </w:p>
        </w:tc>
        <w:tc>
          <w:tcPr>
            <w:tcW w:w="991" w:type="dxa"/>
            <w:shd w:val="clear" w:color="auto" w:fill="FFFFFF" w:themeFill="background1"/>
            <w:vAlign w:val="center"/>
          </w:tcPr>
          <w:p w14:paraId="6575EAF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4.50</w:t>
            </w:r>
          </w:p>
        </w:tc>
        <w:tc>
          <w:tcPr>
            <w:tcW w:w="1004" w:type="dxa"/>
            <w:shd w:val="clear" w:color="auto" w:fill="FFFFFF" w:themeFill="background1"/>
            <w:vAlign w:val="center"/>
          </w:tcPr>
          <w:p w14:paraId="77C4639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7.29</w:t>
            </w:r>
          </w:p>
        </w:tc>
        <w:tc>
          <w:tcPr>
            <w:tcW w:w="708" w:type="dxa"/>
            <w:shd w:val="clear" w:color="auto" w:fill="FFFFFF" w:themeFill="background1"/>
            <w:vAlign w:val="center"/>
          </w:tcPr>
          <w:p w14:paraId="442D91D7"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20.25</w:t>
            </w:r>
          </w:p>
        </w:tc>
        <w:tc>
          <w:tcPr>
            <w:tcW w:w="754" w:type="dxa"/>
            <w:tcBorders>
              <w:right w:val="single" w:sz="4" w:space="0" w:color="auto"/>
            </w:tcBorders>
            <w:shd w:val="clear" w:color="auto" w:fill="FFFFFF" w:themeFill="background1"/>
            <w:vAlign w:val="center"/>
          </w:tcPr>
          <w:p w14:paraId="2340B3D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63.33</w:t>
            </w:r>
          </w:p>
        </w:tc>
        <w:tc>
          <w:tcPr>
            <w:tcW w:w="1096" w:type="dxa"/>
            <w:tcBorders>
              <w:left w:val="single" w:sz="4" w:space="0" w:color="auto"/>
            </w:tcBorders>
            <w:shd w:val="clear" w:color="auto" w:fill="FFFFFF" w:themeFill="background1"/>
            <w:vAlign w:val="center"/>
          </w:tcPr>
          <w:p w14:paraId="0440AEB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In-kind</w:t>
            </w:r>
          </w:p>
        </w:tc>
        <w:tc>
          <w:tcPr>
            <w:tcW w:w="709" w:type="dxa"/>
            <w:shd w:val="clear" w:color="auto" w:fill="FFFFFF" w:themeFill="background1"/>
            <w:vAlign w:val="center"/>
          </w:tcPr>
          <w:p w14:paraId="407BEB1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w:t>
            </w:r>
          </w:p>
        </w:tc>
        <w:tc>
          <w:tcPr>
            <w:tcW w:w="881" w:type="dxa"/>
            <w:shd w:val="clear" w:color="auto" w:fill="FFFFFF" w:themeFill="background1"/>
            <w:vAlign w:val="center"/>
          </w:tcPr>
          <w:p w14:paraId="6CF5A85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No</w:t>
            </w:r>
          </w:p>
        </w:tc>
      </w:tr>
      <w:tr w:rsidR="000C6B26" w:rsidRPr="006A56FF" w14:paraId="321C9AA0"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6BE3C4F7"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CH</w:t>
            </w:r>
          </w:p>
        </w:tc>
        <w:tc>
          <w:tcPr>
            <w:tcW w:w="993" w:type="dxa"/>
            <w:tcBorders>
              <w:left w:val="single" w:sz="4" w:space="0" w:color="auto"/>
            </w:tcBorders>
            <w:shd w:val="clear" w:color="auto" w:fill="FFFFFF" w:themeFill="background1"/>
            <w:vAlign w:val="center"/>
          </w:tcPr>
          <w:p w14:paraId="1C0816E4"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1461.08</w:t>
            </w:r>
          </w:p>
        </w:tc>
        <w:tc>
          <w:tcPr>
            <w:tcW w:w="851" w:type="dxa"/>
            <w:shd w:val="clear" w:color="auto" w:fill="FFFFFF" w:themeFill="background1"/>
            <w:vAlign w:val="center"/>
          </w:tcPr>
          <w:p w14:paraId="7D62F6A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65.90</w:t>
            </w:r>
          </w:p>
        </w:tc>
        <w:tc>
          <w:tcPr>
            <w:tcW w:w="991" w:type="dxa"/>
            <w:shd w:val="clear" w:color="auto" w:fill="FFFFFF" w:themeFill="background1"/>
            <w:vAlign w:val="center"/>
          </w:tcPr>
          <w:p w14:paraId="589E407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5.90</w:t>
            </w:r>
          </w:p>
        </w:tc>
        <w:tc>
          <w:tcPr>
            <w:tcW w:w="1004" w:type="dxa"/>
            <w:shd w:val="clear" w:color="auto" w:fill="FFFFFF" w:themeFill="background1"/>
            <w:vAlign w:val="center"/>
          </w:tcPr>
          <w:p w14:paraId="4A1CB5C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33.53</w:t>
            </w:r>
          </w:p>
        </w:tc>
        <w:tc>
          <w:tcPr>
            <w:tcW w:w="708" w:type="dxa"/>
            <w:shd w:val="clear" w:color="auto" w:fill="FFFFFF" w:themeFill="background1"/>
            <w:vAlign w:val="center"/>
          </w:tcPr>
          <w:p w14:paraId="4A76803D"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21.17</w:t>
            </w:r>
          </w:p>
        </w:tc>
        <w:tc>
          <w:tcPr>
            <w:tcW w:w="754" w:type="dxa"/>
            <w:tcBorders>
              <w:right w:val="single" w:sz="4" w:space="0" w:color="auto"/>
            </w:tcBorders>
            <w:shd w:val="clear" w:color="auto" w:fill="FFFFFF" w:themeFill="background1"/>
            <w:vAlign w:val="center"/>
          </w:tcPr>
          <w:p w14:paraId="3F22820C"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63.83</w:t>
            </w:r>
          </w:p>
        </w:tc>
        <w:tc>
          <w:tcPr>
            <w:tcW w:w="1096" w:type="dxa"/>
            <w:tcBorders>
              <w:left w:val="single" w:sz="4" w:space="0" w:color="auto"/>
            </w:tcBorders>
            <w:shd w:val="clear" w:color="auto" w:fill="FFFFFF" w:themeFill="background1"/>
            <w:vAlign w:val="center"/>
          </w:tcPr>
          <w:p w14:paraId="29E3D0B1"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Unbound</w:t>
            </w:r>
          </w:p>
        </w:tc>
        <w:tc>
          <w:tcPr>
            <w:tcW w:w="709" w:type="dxa"/>
            <w:shd w:val="clear" w:color="auto" w:fill="FFFFFF" w:themeFill="background1"/>
            <w:vAlign w:val="center"/>
          </w:tcPr>
          <w:p w14:paraId="23C9D0F9"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w:t>
            </w:r>
          </w:p>
        </w:tc>
        <w:tc>
          <w:tcPr>
            <w:tcW w:w="881" w:type="dxa"/>
            <w:shd w:val="clear" w:color="auto" w:fill="FFFFFF" w:themeFill="background1"/>
            <w:vAlign w:val="center"/>
          </w:tcPr>
          <w:p w14:paraId="10629C8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44EBD903"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right w:val="single" w:sz="4" w:space="0" w:color="auto"/>
            </w:tcBorders>
            <w:shd w:val="clear" w:color="auto" w:fill="FFFFFF" w:themeFill="background1"/>
            <w:vAlign w:val="center"/>
          </w:tcPr>
          <w:p w14:paraId="0E64B7F5"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UK</w:t>
            </w:r>
          </w:p>
        </w:tc>
        <w:tc>
          <w:tcPr>
            <w:tcW w:w="993" w:type="dxa"/>
            <w:tcBorders>
              <w:left w:val="single" w:sz="4" w:space="0" w:color="auto"/>
            </w:tcBorders>
            <w:shd w:val="clear" w:color="auto" w:fill="FFFFFF" w:themeFill="background1"/>
            <w:vAlign w:val="center"/>
          </w:tcPr>
          <w:p w14:paraId="48F1DE96"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747.22</w:t>
            </w:r>
          </w:p>
        </w:tc>
        <w:tc>
          <w:tcPr>
            <w:tcW w:w="851" w:type="dxa"/>
            <w:shd w:val="clear" w:color="auto" w:fill="FFFFFF" w:themeFill="background1"/>
            <w:vAlign w:val="center"/>
          </w:tcPr>
          <w:p w14:paraId="01F4FD4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47.60</w:t>
            </w:r>
          </w:p>
        </w:tc>
        <w:tc>
          <w:tcPr>
            <w:tcW w:w="991" w:type="dxa"/>
            <w:shd w:val="clear" w:color="auto" w:fill="FFFFFF" w:themeFill="background1"/>
            <w:vAlign w:val="center"/>
          </w:tcPr>
          <w:p w14:paraId="2EA47B8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4.22</w:t>
            </w:r>
          </w:p>
        </w:tc>
        <w:tc>
          <w:tcPr>
            <w:tcW w:w="1004" w:type="dxa"/>
            <w:shd w:val="clear" w:color="auto" w:fill="FFFFFF" w:themeFill="background1"/>
            <w:vAlign w:val="center"/>
          </w:tcPr>
          <w:p w14:paraId="7722FC5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33.42</w:t>
            </w:r>
          </w:p>
        </w:tc>
        <w:tc>
          <w:tcPr>
            <w:tcW w:w="708" w:type="dxa"/>
            <w:shd w:val="clear" w:color="auto" w:fill="FFFFFF" w:themeFill="background1"/>
            <w:vAlign w:val="center"/>
          </w:tcPr>
          <w:p w14:paraId="1437D62D"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19.90</w:t>
            </w:r>
          </w:p>
        </w:tc>
        <w:tc>
          <w:tcPr>
            <w:tcW w:w="754" w:type="dxa"/>
            <w:tcBorders>
              <w:right w:val="single" w:sz="4" w:space="0" w:color="auto"/>
            </w:tcBorders>
            <w:shd w:val="clear" w:color="auto" w:fill="FFFFFF" w:themeFill="background1"/>
            <w:vAlign w:val="center"/>
          </w:tcPr>
          <w:p w14:paraId="3D2028EE"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52.70</w:t>
            </w:r>
          </w:p>
        </w:tc>
        <w:tc>
          <w:tcPr>
            <w:tcW w:w="1096" w:type="dxa"/>
            <w:tcBorders>
              <w:left w:val="single" w:sz="4" w:space="0" w:color="auto"/>
            </w:tcBorders>
            <w:shd w:val="clear" w:color="auto" w:fill="FFFFFF" w:themeFill="background1"/>
            <w:vAlign w:val="center"/>
          </w:tcPr>
          <w:p w14:paraId="15CF0F3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Bound</w:t>
            </w:r>
          </w:p>
        </w:tc>
        <w:tc>
          <w:tcPr>
            <w:tcW w:w="709" w:type="dxa"/>
            <w:shd w:val="clear" w:color="auto" w:fill="FFFFFF" w:themeFill="background1"/>
            <w:vAlign w:val="center"/>
          </w:tcPr>
          <w:p w14:paraId="4387D29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2</w:t>
            </w:r>
          </w:p>
        </w:tc>
        <w:tc>
          <w:tcPr>
            <w:tcW w:w="881" w:type="dxa"/>
            <w:shd w:val="clear" w:color="auto" w:fill="FFFFFF" w:themeFill="background1"/>
            <w:vAlign w:val="center"/>
          </w:tcPr>
          <w:p w14:paraId="4CA7301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3346086F" w14:textId="77777777" w:rsidTr="00534234">
        <w:trPr>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4" w:space="0" w:color="auto"/>
              <w:right w:val="single" w:sz="4" w:space="0" w:color="auto"/>
            </w:tcBorders>
            <w:shd w:val="clear" w:color="auto" w:fill="FFFFFF" w:themeFill="background1"/>
            <w:vAlign w:val="center"/>
          </w:tcPr>
          <w:p w14:paraId="26F123F4" w14:textId="77777777" w:rsidR="000C6B26" w:rsidRPr="006A56FF" w:rsidRDefault="000C6B26" w:rsidP="001D4028">
            <w:pPr>
              <w:spacing w:line="276" w:lineRule="auto"/>
              <w:rPr>
                <w:b w:val="0"/>
                <w:bCs w:val="0"/>
                <w:caps w:val="0"/>
                <w:sz w:val="20"/>
                <w:szCs w:val="20"/>
                <w:lang w:val="en-US"/>
              </w:rPr>
            </w:pPr>
            <w:r w:rsidRPr="006A56FF">
              <w:rPr>
                <w:b w:val="0"/>
                <w:bCs w:val="0"/>
                <w:caps w:val="0"/>
                <w:sz w:val="20"/>
                <w:szCs w:val="20"/>
                <w:lang w:val="en-US"/>
              </w:rPr>
              <w:t>US</w:t>
            </w:r>
          </w:p>
        </w:tc>
        <w:tc>
          <w:tcPr>
            <w:tcW w:w="993" w:type="dxa"/>
            <w:tcBorders>
              <w:left w:val="single" w:sz="4" w:space="0" w:color="auto"/>
              <w:bottom w:val="single" w:sz="4" w:space="0" w:color="auto"/>
            </w:tcBorders>
            <w:shd w:val="clear" w:color="auto" w:fill="FFFFFF" w:themeFill="background1"/>
            <w:vAlign w:val="center"/>
          </w:tcPr>
          <w:p w14:paraId="0BFD15A5"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491.26</w:t>
            </w:r>
          </w:p>
        </w:tc>
        <w:tc>
          <w:tcPr>
            <w:tcW w:w="851" w:type="dxa"/>
            <w:tcBorders>
              <w:bottom w:val="single" w:sz="4" w:space="0" w:color="auto"/>
            </w:tcBorders>
            <w:shd w:val="clear" w:color="auto" w:fill="FFFFFF" w:themeFill="background1"/>
            <w:vAlign w:val="center"/>
          </w:tcPr>
          <w:p w14:paraId="073411CB"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35.83</w:t>
            </w:r>
          </w:p>
        </w:tc>
        <w:tc>
          <w:tcPr>
            <w:tcW w:w="991" w:type="dxa"/>
            <w:tcBorders>
              <w:bottom w:val="single" w:sz="4" w:space="0" w:color="auto"/>
            </w:tcBorders>
            <w:shd w:val="clear" w:color="auto" w:fill="FFFFFF" w:themeFill="background1"/>
            <w:vAlign w:val="center"/>
          </w:tcPr>
          <w:p w14:paraId="739B4AB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2.50</w:t>
            </w:r>
          </w:p>
        </w:tc>
        <w:tc>
          <w:tcPr>
            <w:tcW w:w="1004" w:type="dxa"/>
            <w:tcBorders>
              <w:bottom w:val="single" w:sz="4" w:space="0" w:color="auto"/>
            </w:tcBorders>
            <w:shd w:val="clear" w:color="auto" w:fill="FFFFFF" w:themeFill="background1"/>
            <w:vAlign w:val="center"/>
          </w:tcPr>
          <w:p w14:paraId="278E7AF8"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26.36</w:t>
            </w:r>
          </w:p>
        </w:tc>
        <w:tc>
          <w:tcPr>
            <w:tcW w:w="708" w:type="dxa"/>
            <w:tcBorders>
              <w:bottom w:val="single" w:sz="4" w:space="0" w:color="auto"/>
            </w:tcBorders>
            <w:shd w:val="clear" w:color="auto" w:fill="FFFFFF" w:themeFill="background1"/>
            <w:vAlign w:val="center"/>
          </w:tcPr>
          <w:p w14:paraId="201034F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19.28</w:t>
            </w:r>
          </w:p>
        </w:tc>
        <w:tc>
          <w:tcPr>
            <w:tcW w:w="754" w:type="dxa"/>
            <w:tcBorders>
              <w:bottom w:val="single" w:sz="4" w:space="0" w:color="auto"/>
              <w:right w:val="single" w:sz="4" w:space="0" w:color="auto"/>
            </w:tcBorders>
            <w:shd w:val="clear" w:color="auto" w:fill="FFFFFF" w:themeFill="background1"/>
            <w:vAlign w:val="center"/>
          </w:tcPr>
          <w:p w14:paraId="28CCBC6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78.16</w:t>
            </w:r>
          </w:p>
        </w:tc>
        <w:tc>
          <w:tcPr>
            <w:tcW w:w="1096" w:type="dxa"/>
            <w:tcBorders>
              <w:left w:val="single" w:sz="4" w:space="0" w:color="auto"/>
              <w:bottom w:val="single" w:sz="4" w:space="0" w:color="auto"/>
            </w:tcBorders>
            <w:shd w:val="clear" w:color="auto" w:fill="FFFFFF" w:themeFill="background1"/>
            <w:vAlign w:val="center"/>
          </w:tcPr>
          <w:p w14:paraId="516478A2"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Bound</w:t>
            </w:r>
          </w:p>
        </w:tc>
        <w:tc>
          <w:tcPr>
            <w:tcW w:w="709" w:type="dxa"/>
            <w:tcBorders>
              <w:bottom w:val="single" w:sz="4" w:space="0" w:color="auto"/>
            </w:tcBorders>
            <w:shd w:val="clear" w:color="auto" w:fill="FFFFFF" w:themeFill="background1"/>
            <w:vAlign w:val="center"/>
          </w:tcPr>
          <w:p w14:paraId="1674C80E"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3</w:t>
            </w:r>
          </w:p>
        </w:tc>
        <w:tc>
          <w:tcPr>
            <w:tcW w:w="881" w:type="dxa"/>
            <w:tcBorders>
              <w:bottom w:val="single" w:sz="4" w:space="0" w:color="auto"/>
            </w:tcBorders>
            <w:shd w:val="clear" w:color="auto" w:fill="FFFFFF" w:themeFill="background1"/>
            <w:vAlign w:val="center"/>
          </w:tcPr>
          <w:p w14:paraId="192B7577" w14:textId="77777777" w:rsidR="000C6B26" w:rsidRPr="006A56FF" w:rsidRDefault="000C6B26" w:rsidP="001D4028">
            <w:pPr>
              <w:spacing w:line="276" w:lineRule="auto"/>
              <w:cnfStyle w:val="000000000000" w:firstRow="0" w:lastRow="0" w:firstColumn="0" w:lastColumn="0" w:oddVBand="0" w:evenVBand="0" w:oddHBand="0" w:evenHBand="0" w:firstRowFirstColumn="0" w:firstRowLastColumn="0" w:lastRowFirstColumn="0" w:lastRowLastColumn="0"/>
              <w:rPr>
                <w:sz w:val="20"/>
                <w:szCs w:val="20"/>
                <w:lang w:val="en-US"/>
              </w:rPr>
            </w:pPr>
            <w:r w:rsidRPr="006A56FF">
              <w:rPr>
                <w:sz w:val="20"/>
                <w:szCs w:val="20"/>
                <w:lang w:val="en-US"/>
              </w:rPr>
              <w:t>Yes</w:t>
            </w:r>
          </w:p>
        </w:tc>
      </w:tr>
      <w:tr w:rsidR="000C6B26" w:rsidRPr="006A56FF" w14:paraId="6DDD930F" w14:textId="77777777" w:rsidTr="00534234">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567" w:type="dxa"/>
            <w:tcBorders>
              <w:bottom w:val="single" w:sz="12" w:space="0" w:color="auto"/>
              <w:right w:val="single" w:sz="4" w:space="0" w:color="auto"/>
            </w:tcBorders>
            <w:shd w:val="clear" w:color="auto" w:fill="FFFFFF" w:themeFill="background1"/>
            <w:vAlign w:val="center"/>
          </w:tcPr>
          <w:p w14:paraId="20BE58A0" w14:textId="77777777" w:rsidR="000C6B26" w:rsidRPr="006A56FF" w:rsidRDefault="000C6B26" w:rsidP="001D4028">
            <w:pPr>
              <w:spacing w:line="276" w:lineRule="auto"/>
              <w:rPr>
                <w:b w:val="0"/>
                <w:bCs w:val="0"/>
                <w:i/>
                <w:iCs/>
                <w:caps w:val="0"/>
                <w:sz w:val="20"/>
                <w:szCs w:val="20"/>
                <w:lang w:val="en-US"/>
              </w:rPr>
            </w:pPr>
            <w:r w:rsidRPr="006A56FF">
              <w:rPr>
                <w:b w:val="0"/>
                <w:bCs w:val="0"/>
                <w:i/>
                <w:iCs/>
                <w:caps w:val="0"/>
                <w:sz w:val="20"/>
                <w:szCs w:val="20"/>
                <w:lang w:val="en-US"/>
              </w:rPr>
              <w:t>TM</w:t>
            </w:r>
          </w:p>
        </w:tc>
        <w:tc>
          <w:tcPr>
            <w:tcW w:w="993" w:type="dxa"/>
            <w:tcBorders>
              <w:left w:val="single" w:sz="4" w:space="0" w:color="auto"/>
              <w:bottom w:val="single" w:sz="12" w:space="0" w:color="auto"/>
            </w:tcBorders>
            <w:shd w:val="clear" w:color="auto" w:fill="FFFFFF" w:themeFill="background1"/>
            <w:vAlign w:val="center"/>
          </w:tcPr>
          <w:p w14:paraId="415AC4D9"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709.89</w:t>
            </w:r>
          </w:p>
        </w:tc>
        <w:tc>
          <w:tcPr>
            <w:tcW w:w="851" w:type="dxa"/>
            <w:tcBorders>
              <w:bottom w:val="single" w:sz="12" w:space="0" w:color="auto"/>
            </w:tcBorders>
            <w:shd w:val="clear" w:color="auto" w:fill="FFFFFF" w:themeFill="background1"/>
            <w:vAlign w:val="center"/>
          </w:tcPr>
          <w:p w14:paraId="523E80B0"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47.73</w:t>
            </w:r>
          </w:p>
        </w:tc>
        <w:tc>
          <w:tcPr>
            <w:tcW w:w="991" w:type="dxa"/>
            <w:tcBorders>
              <w:bottom w:val="single" w:sz="12" w:space="0" w:color="auto"/>
            </w:tcBorders>
            <w:shd w:val="clear" w:color="auto" w:fill="FFFFFF" w:themeFill="background1"/>
            <w:vAlign w:val="center"/>
          </w:tcPr>
          <w:p w14:paraId="42DBC132"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3.88</w:t>
            </w:r>
          </w:p>
        </w:tc>
        <w:tc>
          <w:tcPr>
            <w:tcW w:w="1004" w:type="dxa"/>
            <w:tcBorders>
              <w:bottom w:val="single" w:sz="12" w:space="0" w:color="auto"/>
            </w:tcBorders>
            <w:shd w:val="clear" w:color="auto" w:fill="FFFFFF" w:themeFill="background1"/>
            <w:vAlign w:val="center"/>
          </w:tcPr>
          <w:p w14:paraId="038F6C2A"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15.84</w:t>
            </w:r>
          </w:p>
        </w:tc>
        <w:tc>
          <w:tcPr>
            <w:tcW w:w="708" w:type="dxa"/>
            <w:tcBorders>
              <w:bottom w:val="single" w:sz="12" w:space="0" w:color="auto"/>
            </w:tcBorders>
            <w:shd w:val="clear" w:color="auto" w:fill="FFFFFF" w:themeFill="background1"/>
            <w:vAlign w:val="center"/>
          </w:tcPr>
          <w:p w14:paraId="3035484C"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19.77</w:t>
            </w:r>
          </w:p>
        </w:tc>
        <w:tc>
          <w:tcPr>
            <w:tcW w:w="754" w:type="dxa"/>
            <w:tcBorders>
              <w:bottom w:val="single" w:sz="12" w:space="0" w:color="auto"/>
              <w:right w:val="single" w:sz="4" w:space="0" w:color="auto"/>
            </w:tcBorders>
            <w:shd w:val="clear" w:color="auto" w:fill="FFFFFF" w:themeFill="background1"/>
            <w:vAlign w:val="center"/>
          </w:tcPr>
          <w:p w14:paraId="0723589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46.11</w:t>
            </w:r>
          </w:p>
        </w:tc>
        <w:tc>
          <w:tcPr>
            <w:tcW w:w="1096" w:type="dxa"/>
            <w:tcBorders>
              <w:left w:val="single" w:sz="4" w:space="0" w:color="auto"/>
              <w:bottom w:val="single" w:sz="12" w:space="0" w:color="auto"/>
            </w:tcBorders>
            <w:shd w:val="clear" w:color="auto" w:fill="FFFFFF" w:themeFill="background1"/>
            <w:vAlign w:val="center"/>
          </w:tcPr>
          <w:p w14:paraId="720954B1"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c>
          <w:tcPr>
            <w:tcW w:w="709" w:type="dxa"/>
            <w:tcBorders>
              <w:bottom w:val="single" w:sz="12" w:space="0" w:color="auto"/>
            </w:tcBorders>
            <w:shd w:val="clear" w:color="auto" w:fill="FFFFFF" w:themeFill="background1"/>
            <w:vAlign w:val="center"/>
          </w:tcPr>
          <w:p w14:paraId="6B02F5F8"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1.64</w:t>
            </w:r>
          </w:p>
        </w:tc>
        <w:tc>
          <w:tcPr>
            <w:tcW w:w="881" w:type="dxa"/>
            <w:tcBorders>
              <w:bottom w:val="single" w:sz="12" w:space="0" w:color="auto"/>
            </w:tcBorders>
            <w:shd w:val="clear" w:color="auto" w:fill="FFFFFF" w:themeFill="background1"/>
            <w:vAlign w:val="center"/>
          </w:tcPr>
          <w:p w14:paraId="6BA32C0B" w14:textId="77777777" w:rsidR="000C6B26" w:rsidRPr="006A56FF" w:rsidRDefault="000C6B26" w:rsidP="001D4028">
            <w:pPr>
              <w:spacing w:line="276" w:lineRule="auto"/>
              <w:cnfStyle w:val="000000100000" w:firstRow="0" w:lastRow="0" w:firstColumn="0" w:lastColumn="0" w:oddVBand="0" w:evenVBand="0" w:oddHBand="1" w:evenHBand="0" w:firstRowFirstColumn="0" w:firstRowLastColumn="0" w:lastRowFirstColumn="0" w:lastRowLastColumn="0"/>
              <w:rPr>
                <w:sz w:val="20"/>
                <w:szCs w:val="20"/>
                <w:lang w:val="en-US"/>
              </w:rPr>
            </w:pPr>
            <w:r w:rsidRPr="006A56FF">
              <w:rPr>
                <w:sz w:val="20"/>
                <w:szCs w:val="20"/>
                <w:lang w:val="en-US"/>
              </w:rPr>
              <w:t>-</w:t>
            </w:r>
          </w:p>
        </w:tc>
      </w:tr>
    </w:tbl>
    <w:p w14:paraId="685FAA65" w14:textId="77777777" w:rsidR="000C6B26" w:rsidRPr="006A56FF" w:rsidRDefault="000C6B26" w:rsidP="000C6B26">
      <w:pPr>
        <w:spacing w:after="160" w:line="259" w:lineRule="auto"/>
        <w:rPr>
          <w:rFonts w:eastAsiaTheme="minorHAnsi"/>
          <w:iCs/>
          <w:color w:val="44546A" w:themeColor="text2"/>
          <w:sz w:val="20"/>
          <w:szCs w:val="20"/>
          <w:lang w:val="en-US"/>
        </w:rPr>
      </w:pPr>
      <w:r w:rsidRPr="006A56FF">
        <w:rPr>
          <w:rFonts w:eastAsiaTheme="minorHAnsi"/>
          <w:iCs/>
          <w:color w:val="auto"/>
          <w:sz w:val="20"/>
          <w:szCs w:val="20"/>
          <w:lang w:val="en-US"/>
        </w:rPr>
        <w:t>Sources: OECD health data (extracted on 10.12.2018) &amp;</w:t>
      </w:r>
      <w:r w:rsidRPr="006A56FF">
        <w:rPr>
          <w:rFonts w:eastAsiaTheme="minorHAnsi"/>
          <w:b/>
          <w:bCs/>
          <w:iCs/>
          <w:color w:val="auto"/>
          <w:sz w:val="20"/>
          <w:szCs w:val="20"/>
          <w:lang w:val="en-US"/>
        </w:rPr>
        <w:t xml:space="preserve"> </w:t>
      </w:r>
      <w:r w:rsidRPr="006A56FF">
        <w:rPr>
          <w:rFonts w:eastAsiaTheme="minorHAnsi"/>
          <w:iCs/>
          <w:color w:val="auto"/>
          <w:sz w:val="20"/>
          <w:szCs w:val="20"/>
          <w:lang w:val="en-US"/>
        </w:rPr>
        <w:t>MISSOC 2018 (European observatory on health systems and policies 2018), European commission 2018; Own Coding Scheme; TM = Total mean</w:t>
      </w:r>
    </w:p>
    <w:p w14:paraId="6B7D3375" w14:textId="77777777" w:rsidR="000C6B26" w:rsidRPr="000C6B26" w:rsidRDefault="000C6B26">
      <w:pPr>
        <w:pStyle w:val="CitaviBibliographyHeading"/>
        <w:rPr>
          <w:lang w:val="en-US"/>
        </w:rPr>
      </w:pPr>
    </w:p>
    <w:sectPr w:rsidR="000C6B26" w:rsidRPr="000C6B26" w:rsidSect="00AD66E9">
      <w:pgSz w:w="11906" w:h="16838"/>
      <w:pgMar w:top="1417" w:right="1983"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Philipp Alexander Linden" w:date="2020-06-03T17:47:00Z" w:initials="PAL">
    <w:p w14:paraId="01577A08" w14:textId="77777777" w:rsidR="00AC77D4" w:rsidRDefault="00AC77D4">
      <w:pPr>
        <w:pStyle w:val="Kommentartext"/>
      </w:pPr>
      <w:r>
        <w:rPr>
          <w:rStyle w:val="Kommentarzeichen"/>
        </w:rPr>
        <w:annotationRef/>
      </w:r>
      <w:r>
        <w:t>Input von MA:</w:t>
      </w:r>
    </w:p>
    <w:p w14:paraId="27971593" w14:textId="77777777" w:rsidR="00AC77D4" w:rsidRDefault="00AC77D4">
      <w:pPr>
        <w:pStyle w:val="Kommentartext"/>
      </w:pPr>
    </w:p>
    <w:p w14:paraId="6C3367E3" w14:textId="77777777" w:rsidR="00AC77D4" w:rsidRDefault="00AC77D4">
      <w:pPr>
        <w:pStyle w:val="Kommentartext"/>
      </w:pPr>
      <w:r>
        <w:t>Was und wo wurde genau gesucht, wenn die Informationen nicht eindeutig waren?</w:t>
      </w:r>
    </w:p>
    <w:p w14:paraId="5A225731" w14:textId="48A30AEC" w:rsidR="00AC77D4" w:rsidRPr="00D534D0" w:rsidRDefault="00AC77D4">
      <w:pPr>
        <w:pStyle w:val="Kommentartext"/>
      </w:pPr>
      <w:r>
        <w:t xml:space="preserve">Wie ist die ExpertInnen-Befragung genau abgelaufen? </w:t>
      </w:r>
      <w:r w:rsidRPr="00D534D0">
        <w:t xml:space="preserve">Ähnlich </w:t>
      </w:r>
      <w:proofErr w:type="spellStart"/>
      <w:r w:rsidRPr="00D534D0">
        <w:t>Reibling</w:t>
      </w:r>
      <w:proofErr w:type="spellEnd"/>
      <w:r w:rsidRPr="00D534D0">
        <w:t xml:space="preserve"> et al. 2019?</w:t>
      </w:r>
    </w:p>
  </w:comment>
  <w:comment w:id="2" w:author="Mareike Ariaans" w:date="2020-06-23T12:11:00Z" w:initials="MA">
    <w:p w14:paraId="395D1678" w14:textId="30A7C0EE" w:rsidR="00AC77D4" w:rsidRDefault="00AC77D4">
      <w:pPr>
        <w:pStyle w:val="Kommentartext"/>
      </w:pPr>
      <w:r>
        <w:rPr>
          <w:rStyle w:val="Kommentarzeichen"/>
        </w:rPr>
        <w:annotationRef/>
      </w:r>
      <w:r>
        <w:t xml:space="preserve">Ja. Wir haben nachdem wir alle qualitativen Werte festgelegt haben, einen Fragebogen für jedes Land erstellt in dem wir „unsere“ Werte eingetragen haben. Die haben wir dann an entsprechende Länderexperten geschickt (einige kannten Claus und ich persönlich durch Konferenzen etc. andere habe ich einfach gesucht. </w:t>
      </w:r>
      <w:proofErr w:type="gramStart"/>
      <w:r>
        <w:t>Habe</w:t>
      </w:r>
      <w:proofErr w:type="gramEnd"/>
      <w:r>
        <w:t xml:space="preserve"> da vor allem Leute angeschrieben, die zur Pflege in einem jeweiligen Land mal etwas geschrieben haben).</w:t>
      </w:r>
    </w:p>
  </w:comment>
  <w:comment w:id="4" w:author="Philipp Alexander Linden" w:date="2020-06-03T19:24:00Z" w:initials="PAL">
    <w:p w14:paraId="19D3C84F" w14:textId="56430509" w:rsidR="00AC77D4" w:rsidRPr="00D534D0" w:rsidRDefault="00AC77D4">
      <w:pPr>
        <w:pStyle w:val="Kommentartext"/>
      </w:pPr>
      <w:r>
        <w:rPr>
          <w:rStyle w:val="Kommentarzeichen"/>
        </w:rPr>
        <w:annotationRef/>
      </w:r>
      <w:r w:rsidRPr="00D534D0">
        <w:t xml:space="preserve">150 </w:t>
      </w:r>
      <w:proofErr w:type="spellStart"/>
      <w:r w:rsidRPr="00D534D0">
        <w:t>words</w:t>
      </w:r>
      <w:proofErr w:type="spellEnd"/>
    </w:p>
  </w:comment>
  <w:comment w:id="5" w:author="Philipp Alexander Linden" w:date="2020-06-12T15:15:00Z" w:initials="PAL">
    <w:p w14:paraId="021E2B4B" w14:textId="3588F33D" w:rsidR="00AC77D4" w:rsidRDefault="00AC77D4">
      <w:pPr>
        <w:pStyle w:val="Kommentartext"/>
      </w:pPr>
      <w:r>
        <w:rPr>
          <w:rStyle w:val="Kommentarzeichen"/>
        </w:rPr>
        <w:annotationRef/>
      </w:r>
      <w:r>
        <w:t>Wir brauchen diese Abkürzung für die späteren Tabellen, deswegen würde ich sie hier kurz einführen.</w:t>
      </w:r>
    </w:p>
  </w:comment>
  <w:comment w:id="6" w:author="Mareike Ariaans" w:date="2020-06-23T12:22:00Z" w:initials="MA">
    <w:p w14:paraId="2DBFF51A" w14:textId="47DEEA9D" w:rsidR="00AC77D4" w:rsidRDefault="00AC77D4">
      <w:pPr>
        <w:pStyle w:val="Kommentartext"/>
      </w:pPr>
      <w:r>
        <w:rPr>
          <w:rStyle w:val="Kommentarzeichen"/>
        </w:rPr>
        <w:annotationRef/>
      </w:r>
      <w:r>
        <w:t>Finde ich ok. Ich habe die Abkürzungen ein wenig verändert. Das würde für mich die Lesbarkeit erhöhen. Können darüber aber gerne diskutieren.</w:t>
      </w:r>
    </w:p>
  </w:comment>
  <w:comment w:id="7" w:author="Philipp Alexander Linden" w:date="2020-06-12T15:20:00Z" w:initials="PAL">
    <w:p w14:paraId="49096B57" w14:textId="043C2E95" w:rsidR="00AC77D4" w:rsidRDefault="00AC77D4">
      <w:pPr>
        <w:pStyle w:val="Kommentartext"/>
      </w:pPr>
      <w:r>
        <w:rPr>
          <w:rStyle w:val="Kommentarzeichen"/>
        </w:rPr>
        <w:annotationRef/>
      </w:r>
      <w:r>
        <w:t>Sollen hier die Dimensionen (ähnlich wie im HC Paper) mit aufgeführt werden oder lassen wie die Indikatoren singulär?</w:t>
      </w:r>
    </w:p>
  </w:comment>
  <w:comment w:id="8" w:author="Mareike Ariaans" w:date="2020-06-23T12:20:00Z" w:initials="MA">
    <w:p w14:paraId="3AA97E24" w14:textId="0FCBBD3A" w:rsidR="00AC77D4" w:rsidRDefault="00AC77D4">
      <w:pPr>
        <w:pStyle w:val="Kommentartext"/>
      </w:pPr>
      <w:r>
        <w:rPr>
          <w:rStyle w:val="Kommentarzeichen"/>
        </w:rPr>
        <w:annotationRef/>
      </w:r>
      <w:r>
        <w:t xml:space="preserve">Ja, ich find es gut, wenn die Dimensionen </w:t>
      </w:r>
      <w:proofErr w:type="spellStart"/>
      <w:r>
        <w:t>da mit</w:t>
      </w:r>
      <w:proofErr w:type="spellEnd"/>
      <w:r>
        <w:t xml:space="preserve"> drin sind</w:t>
      </w:r>
    </w:p>
  </w:comment>
  <w:comment w:id="12" w:author="Mareike Ariaans" w:date="2020-06-23T12:24:00Z" w:initials="MA">
    <w:p w14:paraId="7F47662A" w14:textId="4A14F3D1" w:rsidR="00AC77D4" w:rsidRPr="00AC77D4" w:rsidRDefault="00AC77D4">
      <w:pPr>
        <w:pStyle w:val="Kommentartext"/>
      </w:pPr>
      <w:r>
        <w:rPr>
          <w:rStyle w:val="Kommentarzeichen"/>
        </w:rPr>
        <w:annotationRef/>
      </w:r>
      <w:r w:rsidRPr="00185A42">
        <w:rPr>
          <w:lang w:val="en-US"/>
        </w:rPr>
        <w:t xml:space="preserve">Because it </w:t>
      </w:r>
      <w:r>
        <w:rPr>
          <w:lang w:val="en-US"/>
        </w:rPr>
        <w:t>is t</w:t>
      </w:r>
      <w:r w:rsidRPr="00185A42">
        <w:rPr>
          <w:lang w:val="en-US"/>
        </w:rPr>
        <w:t xml:space="preserve">he most recent </w:t>
      </w:r>
      <w:proofErr w:type="gramStart"/>
      <w:r w:rsidRPr="00185A42">
        <w:rPr>
          <w:lang w:val="en-US"/>
        </w:rPr>
        <w:t>data</w:t>
      </w:r>
      <w:r>
        <w:rPr>
          <w:lang w:val="en-US"/>
        </w:rPr>
        <w:t>, and</w:t>
      </w:r>
      <w:proofErr w:type="gramEnd"/>
      <w:r>
        <w:rPr>
          <w:lang w:val="en-US"/>
        </w:rPr>
        <w:t xml:space="preserve"> includes the lowest number of missing values. </w:t>
      </w:r>
      <w:proofErr w:type="spellStart"/>
      <w:r w:rsidRPr="00AC77D4">
        <w:t>We</w:t>
      </w:r>
      <w:proofErr w:type="spellEnd"/>
      <w:r w:rsidRPr="00AC77D4">
        <w:t xml:space="preserve"> </w:t>
      </w:r>
      <w:proofErr w:type="spellStart"/>
      <w:r w:rsidRPr="00AC77D4">
        <w:t>take</w:t>
      </w:r>
      <w:proofErr w:type="spellEnd"/>
      <w:r w:rsidRPr="00AC77D4">
        <w:t xml:space="preserve"> </w:t>
      </w:r>
      <w:proofErr w:type="spellStart"/>
      <w:r w:rsidRPr="00AC77D4">
        <w:t>the</w:t>
      </w:r>
      <w:proofErr w:type="spellEnd"/>
      <w:r w:rsidRPr="00AC77D4">
        <w:t xml:space="preserve"> </w:t>
      </w:r>
      <w:proofErr w:type="spellStart"/>
      <w:r w:rsidRPr="00AC77D4">
        <w:t>average</w:t>
      </w:r>
      <w:proofErr w:type="spellEnd"/>
      <w:r w:rsidRPr="00AC77D4">
        <w:t xml:space="preserve"> </w:t>
      </w:r>
      <w:proofErr w:type="spellStart"/>
      <w:r w:rsidRPr="00AC77D4">
        <w:t>because</w:t>
      </w:r>
      <w:proofErr w:type="spellEnd"/>
      <w:r w:rsidRPr="00AC77D4">
        <w:t xml:space="preserve"> </w:t>
      </w:r>
    </w:p>
  </w:comment>
  <w:comment w:id="13" w:author="Philipp Alexander Linden" w:date="2020-06-12T15:46:00Z" w:initials="PAL">
    <w:p w14:paraId="7EEE8F94" w14:textId="03C3FB7C" w:rsidR="00AC77D4" w:rsidRDefault="00AC77D4">
      <w:pPr>
        <w:pStyle w:val="Kommentartext"/>
      </w:pPr>
      <w:r>
        <w:rPr>
          <w:rStyle w:val="Kommentarzeichen"/>
        </w:rPr>
        <w:annotationRef/>
      </w:r>
      <w:r>
        <w:t>Hier brauche ich noch ein wenig Input von dir, was die Zahlen genau bedeuten. Ist also z.B. ein höherer Wert im Index eine höhere Barriere zum Zugang oder wie lassen sich die Werte 0-4 sonst darstellen?</w:t>
      </w:r>
    </w:p>
  </w:comment>
  <w:comment w:id="97" w:author="Philipp Alexander Linden" w:date="2020-06-12T15:31:00Z" w:initials="PAL">
    <w:p w14:paraId="0218623F" w14:textId="77DE1CFE" w:rsidR="00AC77D4" w:rsidRDefault="00AC77D4">
      <w:pPr>
        <w:pStyle w:val="Kommentartext"/>
      </w:pPr>
      <w:r>
        <w:rPr>
          <w:rStyle w:val="Kommentarzeichen"/>
        </w:rPr>
        <w:annotationRef/>
      </w:r>
      <w:r>
        <w:t xml:space="preserve">177 </w:t>
      </w:r>
      <w:proofErr w:type="spellStart"/>
      <w:r>
        <w:t>words</w:t>
      </w:r>
      <w:proofErr w:type="spellEnd"/>
    </w:p>
  </w:comment>
  <w:comment w:id="98" w:author="Mareike Ariaans" w:date="2020-06-23T16:33:00Z" w:initials="MA">
    <w:p w14:paraId="2999AF2B" w14:textId="0E121248" w:rsidR="00AC77D4" w:rsidRDefault="00AC77D4">
      <w:pPr>
        <w:pStyle w:val="Kommentartext"/>
      </w:pPr>
      <w:r>
        <w:rPr>
          <w:rStyle w:val="Kommentarzeichen"/>
        </w:rPr>
        <w:annotationRef/>
      </w:r>
      <w:r>
        <w:t>Diese Tabelle würde ich auch in den Appendix packen, Die Alternative Tabelle habe ich eingefügt. Ich muss aber nochmals alle Werte Darin überprüfen.</w:t>
      </w:r>
    </w:p>
  </w:comment>
  <w:comment w:id="674" w:author="Philipp Alexander Linden" w:date="2020-06-12T15:31:00Z" w:initials="PAL">
    <w:p w14:paraId="64258BF7" w14:textId="0DC92F5D" w:rsidR="00AC77D4" w:rsidRDefault="00AC77D4">
      <w:pPr>
        <w:pStyle w:val="Kommentartext"/>
      </w:pPr>
      <w:r>
        <w:rPr>
          <w:rStyle w:val="Kommentarzeichen"/>
        </w:rPr>
        <w:annotationRef/>
      </w:r>
      <w:r>
        <w:t xml:space="preserve">131 </w:t>
      </w:r>
      <w:proofErr w:type="spellStart"/>
      <w:r>
        <w:t>words</w:t>
      </w:r>
      <w:proofErr w:type="spellEnd"/>
    </w:p>
  </w:comment>
  <w:comment w:id="794" w:author="Philipp Alexander Linden" w:date="2020-06-03T19:24:00Z" w:initials="PAL">
    <w:p w14:paraId="0A543F67" w14:textId="77777777" w:rsidR="000C6B26" w:rsidRPr="00BC238A" w:rsidRDefault="000C6B26" w:rsidP="000C6B26">
      <w:pPr>
        <w:pStyle w:val="Kommentartext"/>
      </w:pPr>
      <w:r>
        <w:rPr>
          <w:rStyle w:val="Kommentarzeichen"/>
        </w:rPr>
        <w:annotationRef/>
      </w:r>
      <w:r w:rsidRPr="00BC238A">
        <w:t xml:space="preserve">314 </w:t>
      </w:r>
      <w:proofErr w:type="spellStart"/>
      <w:r w:rsidRPr="00BC238A">
        <w:t>words</w:t>
      </w:r>
      <w:proofErr w:type="spellEnd"/>
    </w:p>
  </w:comment>
  <w:comment w:id="795" w:author="Philipp Alexander Linden" w:date="2020-06-12T15:47:00Z" w:initials="PAL">
    <w:p w14:paraId="5D1108E4" w14:textId="74F9C04B" w:rsidR="000C6B26" w:rsidRDefault="000C6B26" w:rsidP="000C6B26">
      <w:pPr>
        <w:pStyle w:val="Kommentartext"/>
      </w:pPr>
      <w:r>
        <w:rPr>
          <w:rStyle w:val="Kommentarzeichen"/>
        </w:rPr>
        <w:annotationRef/>
      </w:r>
      <w:r w:rsidR="00E77BFF">
        <w:t>Was bedeuten die Zahlen?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A225731" w15:done="0"/>
  <w15:commentEx w15:paraId="395D1678" w15:paraIdParent="5A225731" w15:done="0"/>
  <w15:commentEx w15:paraId="19D3C84F" w15:done="0"/>
  <w15:commentEx w15:paraId="021E2B4B" w15:done="0"/>
  <w15:commentEx w15:paraId="2DBFF51A" w15:paraIdParent="021E2B4B" w15:done="0"/>
  <w15:commentEx w15:paraId="49096B57" w15:done="0"/>
  <w15:commentEx w15:paraId="3AA97E24" w15:paraIdParent="49096B57" w15:done="0"/>
  <w15:commentEx w15:paraId="7F47662A" w15:done="0"/>
  <w15:commentEx w15:paraId="7EEE8F94" w15:done="0"/>
  <w15:commentEx w15:paraId="0218623F" w15:done="0"/>
  <w15:commentEx w15:paraId="2999AF2B" w15:paraIdParent="0218623F" w15:done="0"/>
  <w15:commentEx w15:paraId="64258BF7" w15:done="0"/>
  <w15:commentEx w15:paraId="0A543F67" w15:done="0"/>
  <w15:commentEx w15:paraId="5D1108E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26094" w16cex:dateUtc="2020-06-03T15:47:00Z"/>
  <w16cex:commentExtensible w16cex:durableId="22827762" w16cex:dateUtc="2020-06-03T17:24:00Z"/>
  <w16cex:commentExtensible w16cex:durableId="228E1A8C" w16cex:dateUtc="2020-06-12T13:15:00Z"/>
  <w16cex:commentExtensible w16cex:durableId="228E1BA2" w16cex:dateUtc="2020-06-12T13:20:00Z"/>
  <w16cex:commentExtensible w16cex:durableId="228E21D8" w16cex:dateUtc="2020-06-12T13:46:00Z"/>
  <w16cex:commentExtensible w16cex:durableId="228E1E69" w16cex:dateUtc="2020-06-12T13:31:00Z"/>
  <w16cex:commentExtensible w16cex:durableId="228E1E47" w16cex:dateUtc="2020-06-12T13:31:00Z"/>
  <w16cex:commentExtensible w16cex:durableId="22827776" w16cex:dateUtc="2020-06-03T17:24:00Z"/>
  <w16cex:commentExtensible w16cex:durableId="228E2221" w16cex:dateUtc="2020-06-12T1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A225731" w16cid:durableId="22826094"/>
  <w16cid:commentId w16cid:paraId="395D1678" w16cid:durableId="229DEECC"/>
  <w16cid:commentId w16cid:paraId="19D3C84F" w16cid:durableId="22827762"/>
  <w16cid:commentId w16cid:paraId="021E2B4B" w16cid:durableId="228E1A8C"/>
  <w16cid:commentId w16cid:paraId="2DBFF51A" w16cid:durableId="229DEECF"/>
  <w16cid:commentId w16cid:paraId="49096B57" w16cid:durableId="228E1BA2"/>
  <w16cid:commentId w16cid:paraId="3AA97E24" w16cid:durableId="229DEED1"/>
  <w16cid:commentId w16cid:paraId="7F47662A" w16cid:durableId="229DEED2"/>
  <w16cid:commentId w16cid:paraId="7EEE8F94" w16cid:durableId="228E21D8"/>
  <w16cid:commentId w16cid:paraId="0218623F" w16cid:durableId="228E1E69"/>
  <w16cid:commentId w16cid:paraId="2999AF2B" w16cid:durableId="229DEEDA"/>
  <w16cid:commentId w16cid:paraId="64258BF7" w16cid:durableId="228E1E47"/>
  <w16cid:commentId w16cid:paraId="0A543F67" w16cid:durableId="22827776"/>
  <w16cid:commentId w16cid:paraId="5D1108E4" w16cid:durableId="228E22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43E99" w14:textId="77777777" w:rsidR="00ED16FD" w:rsidRDefault="00ED16FD" w:rsidP="00DB62C0">
      <w:r>
        <w:separator/>
      </w:r>
    </w:p>
    <w:p w14:paraId="485242EE" w14:textId="77777777" w:rsidR="00ED16FD" w:rsidRDefault="00ED16FD"/>
  </w:endnote>
  <w:endnote w:type="continuationSeparator" w:id="0">
    <w:p w14:paraId="72AE29FA" w14:textId="77777777" w:rsidR="00ED16FD" w:rsidRDefault="00ED16FD" w:rsidP="00DB62C0">
      <w:r>
        <w:continuationSeparator/>
      </w:r>
    </w:p>
    <w:p w14:paraId="1E8D4253" w14:textId="77777777" w:rsidR="00ED16FD" w:rsidRDefault="00ED1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41438537"/>
      <w:docPartObj>
        <w:docPartGallery w:val="Page Numbers (Bottom of Page)"/>
        <w:docPartUnique/>
      </w:docPartObj>
    </w:sdtPr>
    <w:sdtEndPr/>
    <w:sdtContent>
      <w:p w14:paraId="7C3FCD93" w14:textId="774FE0AB" w:rsidR="00AC77D4" w:rsidRDefault="00AC77D4">
        <w:pPr>
          <w:pStyle w:val="Fuzeile"/>
          <w:jc w:val="right"/>
        </w:pPr>
        <w:r>
          <w:fldChar w:fldCharType="begin"/>
        </w:r>
        <w:r>
          <w:instrText>PAGE   \* MERGEFORMAT</w:instrText>
        </w:r>
        <w:r>
          <w:fldChar w:fldCharType="separate"/>
        </w:r>
        <w:r w:rsidR="00835F65">
          <w:rPr>
            <w:noProof/>
          </w:rPr>
          <w:t>19</w:t>
        </w:r>
        <w:r>
          <w:fldChar w:fldCharType="end"/>
        </w:r>
      </w:p>
    </w:sdtContent>
  </w:sdt>
  <w:p w14:paraId="36BE76A4" w14:textId="77777777" w:rsidR="00AC77D4" w:rsidRDefault="00AC77D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E82D41" w14:textId="77777777" w:rsidR="00ED16FD" w:rsidRDefault="00ED16FD" w:rsidP="00DB62C0">
      <w:r>
        <w:separator/>
      </w:r>
    </w:p>
    <w:p w14:paraId="351CD10F" w14:textId="77777777" w:rsidR="00ED16FD" w:rsidRDefault="00ED16FD"/>
  </w:footnote>
  <w:footnote w:type="continuationSeparator" w:id="0">
    <w:p w14:paraId="145FABC4" w14:textId="77777777" w:rsidR="00ED16FD" w:rsidRDefault="00ED16FD" w:rsidP="00DB62C0">
      <w:r>
        <w:continuationSeparator/>
      </w:r>
    </w:p>
    <w:p w14:paraId="354D48E8" w14:textId="77777777" w:rsidR="00ED16FD" w:rsidRDefault="00ED16FD"/>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44C49E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3D8959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9E61D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EBA21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6B208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CCE0F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41081B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A8CD6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4E48B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5C47C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F155A5"/>
    <w:multiLevelType w:val="hybridMultilevel"/>
    <w:tmpl w:val="CB808C76"/>
    <w:lvl w:ilvl="0" w:tplc="6BC49584">
      <w:start w:val="1"/>
      <w:numFmt w:val="decimal"/>
      <w:pStyle w:val="05Aufzhlungnummeriert"/>
      <w:lvlText w:val="%1. "/>
      <w:lvlJc w:val="center"/>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4B64A88"/>
    <w:multiLevelType w:val="multilevel"/>
    <w:tmpl w:val="0BE46E78"/>
    <w:styleLink w:val="Nummerierung"/>
    <w:lvl w:ilvl="0">
      <w:start w:val="1"/>
      <w:numFmt w:val="decimal"/>
      <w:lvlText w:val="%1."/>
      <w:lvlJc w:val="left"/>
      <w:pPr>
        <w:tabs>
          <w:tab w:val="num" w:pos="567"/>
        </w:tabs>
        <w:ind w:left="567" w:hanging="567"/>
      </w:pPr>
      <w:rPr>
        <w:rFonts w:hint="default"/>
        <w:sz w:val="24"/>
      </w:rPr>
    </w:lvl>
    <w:lvl w:ilvl="1">
      <w:start w:val="1"/>
      <w:numFmt w:val="lowerLetter"/>
      <w:lvlText w:val="%2."/>
      <w:lvlJc w:val="left"/>
      <w:pPr>
        <w:ind w:left="1134" w:hanging="567"/>
      </w:pPr>
      <w:rPr>
        <w:rFonts w:hint="default"/>
      </w:rPr>
    </w:lvl>
    <w:lvl w:ilvl="2">
      <w:start w:val="1"/>
      <w:numFmt w:val="lowerRoman"/>
      <w:lvlText w:val="%3."/>
      <w:lvlJc w:val="right"/>
      <w:pPr>
        <w:ind w:left="1701" w:hanging="567"/>
      </w:pPr>
      <w:rPr>
        <w:rFonts w:hint="default"/>
      </w:rPr>
    </w:lvl>
    <w:lvl w:ilvl="3">
      <w:start w:val="1"/>
      <w:numFmt w:val="decimal"/>
      <w:lvlText w:val="%4."/>
      <w:lvlJc w:val="left"/>
      <w:pPr>
        <w:ind w:left="2268" w:hanging="567"/>
      </w:pPr>
      <w:rPr>
        <w:rFonts w:hint="default"/>
      </w:rPr>
    </w:lvl>
    <w:lvl w:ilvl="4">
      <w:start w:val="1"/>
      <w:numFmt w:val="lowerLetter"/>
      <w:lvlText w:val="%5."/>
      <w:lvlJc w:val="left"/>
      <w:pPr>
        <w:ind w:left="2835" w:hanging="567"/>
      </w:pPr>
      <w:rPr>
        <w:rFonts w:hint="default"/>
      </w:rPr>
    </w:lvl>
    <w:lvl w:ilvl="5">
      <w:start w:val="1"/>
      <w:numFmt w:val="lowerRoman"/>
      <w:lvlText w:val="%6."/>
      <w:lvlJc w:val="right"/>
      <w:pPr>
        <w:ind w:left="3402" w:hanging="567"/>
      </w:pPr>
      <w:rPr>
        <w:rFonts w:hint="default"/>
      </w:rPr>
    </w:lvl>
    <w:lvl w:ilvl="6">
      <w:start w:val="1"/>
      <w:numFmt w:val="decimal"/>
      <w:lvlText w:val="%7."/>
      <w:lvlJc w:val="left"/>
      <w:pPr>
        <w:ind w:left="3969" w:hanging="567"/>
      </w:pPr>
      <w:rPr>
        <w:rFonts w:hint="default"/>
      </w:rPr>
    </w:lvl>
    <w:lvl w:ilvl="7">
      <w:start w:val="1"/>
      <w:numFmt w:val="lowerLetter"/>
      <w:lvlText w:val="%8."/>
      <w:lvlJc w:val="left"/>
      <w:pPr>
        <w:ind w:left="4536" w:hanging="567"/>
      </w:pPr>
      <w:rPr>
        <w:rFonts w:hint="default"/>
      </w:rPr>
    </w:lvl>
    <w:lvl w:ilvl="8">
      <w:start w:val="1"/>
      <w:numFmt w:val="lowerRoman"/>
      <w:lvlText w:val="%9."/>
      <w:lvlJc w:val="right"/>
      <w:pPr>
        <w:ind w:left="5103" w:hanging="567"/>
      </w:pPr>
      <w:rPr>
        <w:rFonts w:hint="default"/>
      </w:rPr>
    </w:lvl>
  </w:abstractNum>
  <w:abstractNum w:abstractNumId="12" w15:restartNumberingAfterBreak="0">
    <w:nsid w:val="4D7D0B61"/>
    <w:multiLevelType w:val="hybridMultilevel"/>
    <w:tmpl w:val="B06A3E00"/>
    <w:lvl w:ilvl="0" w:tplc="004CC032">
      <w:numFmt w:val="bullet"/>
      <w:pStyle w:val="05Aufzhlung"/>
      <w:lvlText w:val="–"/>
      <w:lvlJc w:val="left"/>
      <w:pPr>
        <w:ind w:left="720" w:hanging="360"/>
      </w:pPr>
      <w:rPr>
        <w:rFonts w:ascii="Times" w:eastAsia="Times New Roman" w:hAnsi="Time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6446DB7"/>
    <w:multiLevelType w:val="hybridMultilevel"/>
    <w:tmpl w:val="660C784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reike Ariaans">
    <w15:presenceInfo w15:providerId="Windows Live" w15:userId="ad2f2a960a7bcc82"/>
  </w15:person>
  <w15:person w15:author="Philipp Alexander Linden">
    <w15:presenceInfo w15:providerId="Windows Live" w15:userId="f72ec8cf777aaf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hideSpellingErrors/>
  <w:hideGrammaticalErrors/>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de-DE"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66E9"/>
    <w:rsid w:val="0001050A"/>
    <w:rsid w:val="000116F3"/>
    <w:rsid w:val="0002402B"/>
    <w:rsid w:val="0002562E"/>
    <w:rsid w:val="00025E2C"/>
    <w:rsid w:val="0003105A"/>
    <w:rsid w:val="00032793"/>
    <w:rsid w:val="00034C24"/>
    <w:rsid w:val="00037320"/>
    <w:rsid w:val="00040270"/>
    <w:rsid w:val="00047EB1"/>
    <w:rsid w:val="00053842"/>
    <w:rsid w:val="00053BF1"/>
    <w:rsid w:val="00056E7C"/>
    <w:rsid w:val="00057C09"/>
    <w:rsid w:val="00071351"/>
    <w:rsid w:val="000732E6"/>
    <w:rsid w:val="00082D2D"/>
    <w:rsid w:val="00094C4D"/>
    <w:rsid w:val="000960F9"/>
    <w:rsid w:val="000A5A7E"/>
    <w:rsid w:val="000B2A21"/>
    <w:rsid w:val="000B7A56"/>
    <w:rsid w:val="000C097C"/>
    <w:rsid w:val="000C6B26"/>
    <w:rsid w:val="000E25FF"/>
    <w:rsid w:val="000E5EEF"/>
    <w:rsid w:val="000F2CA0"/>
    <w:rsid w:val="000F6DC1"/>
    <w:rsid w:val="00105691"/>
    <w:rsid w:val="001066CA"/>
    <w:rsid w:val="0012335A"/>
    <w:rsid w:val="00126962"/>
    <w:rsid w:val="00131EC9"/>
    <w:rsid w:val="00136D75"/>
    <w:rsid w:val="00147CE1"/>
    <w:rsid w:val="00155513"/>
    <w:rsid w:val="00160F11"/>
    <w:rsid w:val="00162B67"/>
    <w:rsid w:val="001634D1"/>
    <w:rsid w:val="00173192"/>
    <w:rsid w:val="00180315"/>
    <w:rsid w:val="001817F0"/>
    <w:rsid w:val="00185A42"/>
    <w:rsid w:val="00187278"/>
    <w:rsid w:val="00191ECF"/>
    <w:rsid w:val="001A0292"/>
    <w:rsid w:val="001B3191"/>
    <w:rsid w:val="001C0CE6"/>
    <w:rsid w:val="001D3817"/>
    <w:rsid w:val="001E64E8"/>
    <w:rsid w:val="001F104C"/>
    <w:rsid w:val="001F4B57"/>
    <w:rsid w:val="001F6140"/>
    <w:rsid w:val="001F6353"/>
    <w:rsid w:val="002128F4"/>
    <w:rsid w:val="00216DEA"/>
    <w:rsid w:val="00241280"/>
    <w:rsid w:val="00245A78"/>
    <w:rsid w:val="002471AC"/>
    <w:rsid w:val="0025677D"/>
    <w:rsid w:val="00261168"/>
    <w:rsid w:val="00265ABF"/>
    <w:rsid w:val="00265CD2"/>
    <w:rsid w:val="00267612"/>
    <w:rsid w:val="00272AF4"/>
    <w:rsid w:val="002746DE"/>
    <w:rsid w:val="0027590F"/>
    <w:rsid w:val="002800B4"/>
    <w:rsid w:val="00290D20"/>
    <w:rsid w:val="002A0294"/>
    <w:rsid w:val="002A24A1"/>
    <w:rsid w:val="002A4812"/>
    <w:rsid w:val="002A4B22"/>
    <w:rsid w:val="002A5457"/>
    <w:rsid w:val="002A57AA"/>
    <w:rsid w:val="002A6758"/>
    <w:rsid w:val="002C11D6"/>
    <w:rsid w:val="002C276B"/>
    <w:rsid w:val="002C6547"/>
    <w:rsid w:val="002C694E"/>
    <w:rsid w:val="002D325D"/>
    <w:rsid w:val="002D4667"/>
    <w:rsid w:val="002D6014"/>
    <w:rsid w:val="002D6AC0"/>
    <w:rsid w:val="002E018D"/>
    <w:rsid w:val="002E274E"/>
    <w:rsid w:val="002E6277"/>
    <w:rsid w:val="002F083B"/>
    <w:rsid w:val="002F09EA"/>
    <w:rsid w:val="00304754"/>
    <w:rsid w:val="00304F93"/>
    <w:rsid w:val="00310B7D"/>
    <w:rsid w:val="00315A0E"/>
    <w:rsid w:val="0033302D"/>
    <w:rsid w:val="00341A8B"/>
    <w:rsid w:val="003509B8"/>
    <w:rsid w:val="00351FB1"/>
    <w:rsid w:val="003611ED"/>
    <w:rsid w:val="003636D7"/>
    <w:rsid w:val="00365897"/>
    <w:rsid w:val="00370427"/>
    <w:rsid w:val="00374A56"/>
    <w:rsid w:val="00377728"/>
    <w:rsid w:val="00386E9B"/>
    <w:rsid w:val="00387D21"/>
    <w:rsid w:val="003911ED"/>
    <w:rsid w:val="003B6E4C"/>
    <w:rsid w:val="003C0489"/>
    <w:rsid w:val="003D5343"/>
    <w:rsid w:val="003D5F7A"/>
    <w:rsid w:val="00415494"/>
    <w:rsid w:val="004209F1"/>
    <w:rsid w:val="0042481F"/>
    <w:rsid w:val="00427CA7"/>
    <w:rsid w:val="00440583"/>
    <w:rsid w:val="00441606"/>
    <w:rsid w:val="00443E2D"/>
    <w:rsid w:val="00444E03"/>
    <w:rsid w:val="004564F2"/>
    <w:rsid w:val="00490016"/>
    <w:rsid w:val="004936C3"/>
    <w:rsid w:val="00494168"/>
    <w:rsid w:val="004A3337"/>
    <w:rsid w:val="004A5931"/>
    <w:rsid w:val="004A6407"/>
    <w:rsid w:val="004B1DA7"/>
    <w:rsid w:val="004B3994"/>
    <w:rsid w:val="004B68A3"/>
    <w:rsid w:val="004C3BAD"/>
    <w:rsid w:val="004D1F35"/>
    <w:rsid w:val="004D303B"/>
    <w:rsid w:val="004E0187"/>
    <w:rsid w:val="004E7C9C"/>
    <w:rsid w:val="00501DAF"/>
    <w:rsid w:val="00504F64"/>
    <w:rsid w:val="005073E5"/>
    <w:rsid w:val="00522322"/>
    <w:rsid w:val="00534234"/>
    <w:rsid w:val="00535BDA"/>
    <w:rsid w:val="00545374"/>
    <w:rsid w:val="0055140A"/>
    <w:rsid w:val="00552069"/>
    <w:rsid w:val="00555ABD"/>
    <w:rsid w:val="00563976"/>
    <w:rsid w:val="00574BF9"/>
    <w:rsid w:val="00576CF1"/>
    <w:rsid w:val="00577247"/>
    <w:rsid w:val="00581986"/>
    <w:rsid w:val="00590032"/>
    <w:rsid w:val="005A6A98"/>
    <w:rsid w:val="005C7AD9"/>
    <w:rsid w:val="005D4735"/>
    <w:rsid w:val="005D4FC8"/>
    <w:rsid w:val="005E0DE7"/>
    <w:rsid w:val="005E424B"/>
    <w:rsid w:val="005F5909"/>
    <w:rsid w:val="00600DB4"/>
    <w:rsid w:val="00602B69"/>
    <w:rsid w:val="006242EC"/>
    <w:rsid w:val="0063437C"/>
    <w:rsid w:val="0063517C"/>
    <w:rsid w:val="00635324"/>
    <w:rsid w:val="006445C6"/>
    <w:rsid w:val="0064637A"/>
    <w:rsid w:val="00661837"/>
    <w:rsid w:val="006621CC"/>
    <w:rsid w:val="00672A43"/>
    <w:rsid w:val="00673314"/>
    <w:rsid w:val="00675A89"/>
    <w:rsid w:val="00677E81"/>
    <w:rsid w:val="0068084C"/>
    <w:rsid w:val="00695BDB"/>
    <w:rsid w:val="00697062"/>
    <w:rsid w:val="006A34F1"/>
    <w:rsid w:val="006A3B16"/>
    <w:rsid w:val="006A4AD0"/>
    <w:rsid w:val="006A56FF"/>
    <w:rsid w:val="006C4793"/>
    <w:rsid w:val="006C58E3"/>
    <w:rsid w:val="006D1F30"/>
    <w:rsid w:val="006D4709"/>
    <w:rsid w:val="006E1C8C"/>
    <w:rsid w:val="006E31C0"/>
    <w:rsid w:val="006E55FF"/>
    <w:rsid w:val="007105F9"/>
    <w:rsid w:val="00725171"/>
    <w:rsid w:val="00726E91"/>
    <w:rsid w:val="00733407"/>
    <w:rsid w:val="00735F9F"/>
    <w:rsid w:val="007377B2"/>
    <w:rsid w:val="00747F35"/>
    <w:rsid w:val="007605EE"/>
    <w:rsid w:val="00761B67"/>
    <w:rsid w:val="007641DF"/>
    <w:rsid w:val="007643EB"/>
    <w:rsid w:val="00765EF3"/>
    <w:rsid w:val="0076718F"/>
    <w:rsid w:val="00772CDD"/>
    <w:rsid w:val="00774363"/>
    <w:rsid w:val="00777025"/>
    <w:rsid w:val="00790491"/>
    <w:rsid w:val="007A042A"/>
    <w:rsid w:val="007A261A"/>
    <w:rsid w:val="007A4925"/>
    <w:rsid w:val="007B59AB"/>
    <w:rsid w:val="007B6F15"/>
    <w:rsid w:val="007C1E77"/>
    <w:rsid w:val="007C23D7"/>
    <w:rsid w:val="007C7068"/>
    <w:rsid w:val="007E1E49"/>
    <w:rsid w:val="007E58D1"/>
    <w:rsid w:val="007F29CB"/>
    <w:rsid w:val="00800BAB"/>
    <w:rsid w:val="00803E88"/>
    <w:rsid w:val="0081256C"/>
    <w:rsid w:val="00826A47"/>
    <w:rsid w:val="00833F1F"/>
    <w:rsid w:val="00835F65"/>
    <w:rsid w:val="00840047"/>
    <w:rsid w:val="008447C6"/>
    <w:rsid w:val="00854572"/>
    <w:rsid w:val="00857ECD"/>
    <w:rsid w:val="00862CE8"/>
    <w:rsid w:val="00865C1F"/>
    <w:rsid w:val="00873532"/>
    <w:rsid w:val="00887BE7"/>
    <w:rsid w:val="00890CE6"/>
    <w:rsid w:val="0089212E"/>
    <w:rsid w:val="00895245"/>
    <w:rsid w:val="008A03C0"/>
    <w:rsid w:val="008B0625"/>
    <w:rsid w:val="008B2ACE"/>
    <w:rsid w:val="008B5643"/>
    <w:rsid w:val="008B7258"/>
    <w:rsid w:val="008B7E3E"/>
    <w:rsid w:val="008C7033"/>
    <w:rsid w:val="008D6126"/>
    <w:rsid w:val="008D7AC3"/>
    <w:rsid w:val="008F0D52"/>
    <w:rsid w:val="008F1BAD"/>
    <w:rsid w:val="00900C32"/>
    <w:rsid w:val="00902DC2"/>
    <w:rsid w:val="00905005"/>
    <w:rsid w:val="00915074"/>
    <w:rsid w:val="0092131F"/>
    <w:rsid w:val="0092358D"/>
    <w:rsid w:val="00925AF8"/>
    <w:rsid w:val="00933EC7"/>
    <w:rsid w:val="00936A8D"/>
    <w:rsid w:val="0094172E"/>
    <w:rsid w:val="009422D7"/>
    <w:rsid w:val="0095023E"/>
    <w:rsid w:val="00954C0D"/>
    <w:rsid w:val="0095510D"/>
    <w:rsid w:val="0097169C"/>
    <w:rsid w:val="00973D25"/>
    <w:rsid w:val="009743E5"/>
    <w:rsid w:val="00981837"/>
    <w:rsid w:val="009A7344"/>
    <w:rsid w:val="009B392E"/>
    <w:rsid w:val="009B51BE"/>
    <w:rsid w:val="009C6C71"/>
    <w:rsid w:val="009D02CC"/>
    <w:rsid w:val="009D1163"/>
    <w:rsid w:val="009D12A7"/>
    <w:rsid w:val="009D27F5"/>
    <w:rsid w:val="009D562C"/>
    <w:rsid w:val="009E3189"/>
    <w:rsid w:val="009F5308"/>
    <w:rsid w:val="00A02BFB"/>
    <w:rsid w:val="00A04BA1"/>
    <w:rsid w:val="00A07E6E"/>
    <w:rsid w:val="00A138F0"/>
    <w:rsid w:val="00A17958"/>
    <w:rsid w:val="00A20DA6"/>
    <w:rsid w:val="00A23230"/>
    <w:rsid w:val="00A23D77"/>
    <w:rsid w:val="00A31CB1"/>
    <w:rsid w:val="00A5043A"/>
    <w:rsid w:val="00A60900"/>
    <w:rsid w:val="00A64CDE"/>
    <w:rsid w:val="00A65F8A"/>
    <w:rsid w:val="00A76139"/>
    <w:rsid w:val="00A906A9"/>
    <w:rsid w:val="00A91387"/>
    <w:rsid w:val="00A93F2D"/>
    <w:rsid w:val="00A94E53"/>
    <w:rsid w:val="00AA3293"/>
    <w:rsid w:val="00AB2A9F"/>
    <w:rsid w:val="00AC1DAB"/>
    <w:rsid w:val="00AC77D4"/>
    <w:rsid w:val="00AD0480"/>
    <w:rsid w:val="00AD66E9"/>
    <w:rsid w:val="00AE58E8"/>
    <w:rsid w:val="00AE7ACF"/>
    <w:rsid w:val="00AF0643"/>
    <w:rsid w:val="00AF2C2A"/>
    <w:rsid w:val="00AF5658"/>
    <w:rsid w:val="00B00521"/>
    <w:rsid w:val="00B04C52"/>
    <w:rsid w:val="00B14BB1"/>
    <w:rsid w:val="00B23D1F"/>
    <w:rsid w:val="00B41CC2"/>
    <w:rsid w:val="00B42A9C"/>
    <w:rsid w:val="00B44DF3"/>
    <w:rsid w:val="00B456DE"/>
    <w:rsid w:val="00B47D0F"/>
    <w:rsid w:val="00B52283"/>
    <w:rsid w:val="00B562F1"/>
    <w:rsid w:val="00B614ED"/>
    <w:rsid w:val="00B61C59"/>
    <w:rsid w:val="00B82577"/>
    <w:rsid w:val="00B85902"/>
    <w:rsid w:val="00B95452"/>
    <w:rsid w:val="00BB0F4E"/>
    <w:rsid w:val="00BB0FB1"/>
    <w:rsid w:val="00BB1865"/>
    <w:rsid w:val="00BB65C1"/>
    <w:rsid w:val="00BC238A"/>
    <w:rsid w:val="00BD0E63"/>
    <w:rsid w:val="00BE4D6B"/>
    <w:rsid w:val="00BE6B30"/>
    <w:rsid w:val="00BF17B8"/>
    <w:rsid w:val="00BF18C4"/>
    <w:rsid w:val="00BF70E8"/>
    <w:rsid w:val="00C04C9A"/>
    <w:rsid w:val="00C1368A"/>
    <w:rsid w:val="00C3311E"/>
    <w:rsid w:val="00C33595"/>
    <w:rsid w:val="00C33DD0"/>
    <w:rsid w:val="00C40987"/>
    <w:rsid w:val="00C45463"/>
    <w:rsid w:val="00C473F4"/>
    <w:rsid w:val="00C51D3B"/>
    <w:rsid w:val="00C54555"/>
    <w:rsid w:val="00C67F4C"/>
    <w:rsid w:val="00C9734F"/>
    <w:rsid w:val="00CA3F98"/>
    <w:rsid w:val="00CA4021"/>
    <w:rsid w:val="00CB225A"/>
    <w:rsid w:val="00CB5610"/>
    <w:rsid w:val="00CC443A"/>
    <w:rsid w:val="00CD6CD2"/>
    <w:rsid w:val="00CD73BC"/>
    <w:rsid w:val="00CD7884"/>
    <w:rsid w:val="00CE38C0"/>
    <w:rsid w:val="00CE413C"/>
    <w:rsid w:val="00CE49D5"/>
    <w:rsid w:val="00CE76F2"/>
    <w:rsid w:val="00D0312E"/>
    <w:rsid w:val="00D05F60"/>
    <w:rsid w:val="00D062D3"/>
    <w:rsid w:val="00D11535"/>
    <w:rsid w:val="00D13B0F"/>
    <w:rsid w:val="00D217D9"/>
    <w:rsid w:val="00D534D0"/>
    <w:rsid w:val="00D564CE"/>
    <w:rsid w:val="00D661E1"/>
    <w:rsid w:val="00D672CA"/>
    <w:rsid w:val="00D67B4C"/>
    <w:rsid w:val="00D76EEB"/>
    <w:rsid w:val="00D9383E"/>
    <w:rsid w:val="00DB62C0"/>
    <w:rsid w:val="00DC026B"/>
    <w:rsid w:val="00DC39A1"/>
    <w:rsid w:val="00DC511D"/>
    <w:rsid w:val="00DD46AE"/>
    <w:rsid w:val="00DD6582"/>
    <w:rsid w:val="00DD6DD9"/>
    <w:rsid w:val="00DE025C"/>
    <w:rsid w:val="00DE67C7"/>
    <w:rsid w:val="00DF05EA"/>
    <w:rsid w:val="00DF6D31"/>
    <w:rsid w:val="00E00061"/>
    <w:rsid w:val="00E00A57"/>
    <w:rsid w:val="00E01DE4"/>
    <w:rsid w:val="00E028AA"/>
    <w:rsid w:val="00E0718C"/>
    <w:rsid w:val="00E168B9"/>
    <w:rsid w:val="00E2094C"/>
    <w:rsid w:val="00E21111"/>
    <w:rsid w:val="00E22111"/>
    <w:rsid w:val="00E22FC8"/>
    <w:rsid w:val="00E23273"/>
    <w:rsid w:val="00E23A63"/>
    <w:rsid w:val="00E35F12"/>
    <w:rsid w:val="00E374AB"/>
    <w:rsid w:val="00E52E6F"/>
    <w:rsid w:val="00E623D6"/>
    <w:rsid w:val="00E74C95"/>
    <w:rsid w:val="00E77BFF"/>
    <w:rsid w:val="00E91ABE"/>
    <w:rsid w:val="00E96149"/>
    <w:rsid w:val="00EA03CF"/>
    <w:rsid w:val="00EB31E0"/>
    <w:rsid w:val="00EB32C7"/>
    <w:rsid w:val="00EB4CD6"/>
    <w:rsid w:val="00EB4D73"/>
    <w:rsid w:val="00ED16FD"/>
    <w:rsid w:val="00ED188F"/>
    <w:rsid w:val="00EE18A7"/>
    <w:rsid w:val="00EE301C"/>
    <w:rsid w:val="00EE58A1"/>
    <w:rsid w:val="00EF3AEC"/>
    <w:rsid w:val="00EF6744"/>
    <w:rsid w:val="00F1495E"/>
    <w:rsid w:val="00F165E6"/>
    <w:rsid w:val="00F211E8"/>
    <w:rsid w:val="00F27022"/>
    <w:rsid w:val="00F279F3"/>
    <w:rsid w:val="00F30916"/>
    <w:rsid w:val="00F31400"/>
    <w:rsid w:val="00F32E10"/>
    <w:rsid w:val="00F42EE7"/>
    <w:rsid w:val="00F51543"/>
    <w:rsid w:val="00F54FBA"/>
    <w:rsid w:val="00F557A8"/>
    <w:rsid w:val="00F63503"/>
    <w:rsid w:val="00F73978"/>
    <w:rsid w:val="00F8457E"/>
    <w:rsid w:val="00F90DFE"/>
    <w:rsid w:val="00F95583"/>
    <w:rsid w:val="00FA06D6"/>
    <w:rsid w:val="00FA0886"/>
    <w:rsid w:val="00FA3154"/>
    <w:rsid w:val="00FA46BF"/>
    <w:rsid w:val="00FA5BF6"/>
    <w:rsid w:val="00FB1FF5"/>
    <w:rsid w:val="00FB24EC"/>
    <w:rsid w:val="00FC736E"/>
    <w:rsid w:val="00FD5259"/>
    <w:rsid w:val="00FD6F7B"/>
    <w:rsid w:val="00FF02B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1CE87"/>
  <w15:chartTrackingRefBased/>
  <w15:docId w15:val="{14D231C8-7A9E-4629-AB15-C4F611D8D8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341A8B"/>
    <w:pPr>
      <w:spacing w:after="0" w:line="240" w:lineRule="auto"/>
    </w:pPr>
    <w:rPr>
      <w:rFonts w:ascii="Times New Roman" w:eastAsia="Calibri" w:hAnsi="Times New Roman" w:cs="Times New Roman"/>
      <w:color w:val="000000"/>
      <w:sz w:val="24"/>
    </w:rPr>
  </w:style>
  <w:style w:type="paragraph" w:styleId="berschrift1">
    <w:name w:val="heading 1"/>
    <w:basedOn w:val="Standard"/>
    <w:next w:val="02Flietext"/>
    <w:link w:val="berschrift1Zchn"/>
    <w:uiPriority w:val="9"/>
    <w:qFormat/>
    <w:rsid w:val="00341A8B"/>
    <w:pPr>
      <w:keepNext/>
      <w:keepLines/>
      <w:tabs>
        <w:tab w:val="left" w:pos="709"/>
      </w:tabs>
      <w:suppressAutoHyphens/>
      <w:spacing w:before="240" w:after="240" w:line="288" w:lineRule="auto"/>
      <w:ind w:left="709" w:right="1134" w:hanging="709"/>
      <w:outlineLvl w:val="0"/>
    </w:pPr>
    <w:rPr>
      <w:rFonts w:eastAsia="Times New Roman"/>
      <w:b/>
      <w:bCs/>
      <w:sz w:val="32"/>
      <w:szCs w:val="28"/>
    </w:rPr>
  </w:style>
  <w:style w:type="paragraph" w:styleId="berschrift2">
    <w:name w:val="heading 2"/>
    <w:basedOn w:val="Standard"/>
    <w:next w:val="02Flietext"/>
    <w:link w:val="berschrift2Zchn"/>
    <w:uiPriority w:val="9"/>
    <w:qFormat/>
    <w:rsid w:val="00341A8B"/>
    <w:pPr>
      <w:keepNext/>
      <w:keepLines/>
      <w:tabs>
        <w:tab w:val="left" w:pos="709"/>
      </w:tabs>
      <w:suppressAutoHyphens/>
      <w:spacing w:before="240" w:after="240" w:line="288" w:lineRule="auto"/>
      <w:ind w:left="709" w:right="1134" w:hanging="709"/>
      <w:outlineLvl w:val="1"/>
    </w:pPr>
    <w:rPr>
      <w:rFonts w:eastAsia="Times New Roman"/>
      <w:b/>
      <w:szCs w:val="26"/>
    </w:rPr>
  </w:style>
  <w:style w:type="paragraph" w:styleId="berschrift3">
    <w:name w:val="heading 3"/>
    <w:basedOn w:val="Standard"/>
    <w:next w:val="Standard"/>
    <w:link w:val="berschrift3Zchn"/>
    <w:uiPriority w:val="9"/>
    <w:qFormat/>
    <w:rsid w:val="00341A8B"/>
    <w:pPr>
      <w:keepNext/>
      <w:keepLines/>
      <w:tabs>
        <w:tab w:val="left" w:pos="709"/>
      </w:tabs>
      <w:suppressAutoHyphens/>
      <w:spacing w:before="240" w:after="240" w:line="288" w:lineRule="auto"/>
      <w:ind w:left="709" w:right="1134" w:hanging="709"/>
      <w:outlineLvl w:val="2"/>
    </w:pPr>
    <w:rPr>
      <w:rFonts w:eastAsia="Times New Roman"/>
      <w:u w:val="single"/>
    </w:rPr>
  </w:style>
  <w:style w:type="paragraph" w:styleId="berschrift4">
    <w:name w:val="heading 4"/>
    <w:basedOn w:val="Standard"/>
    <w:next w:val="02Flietext"/>
    <w:link w:val="berschrift4Zchn"/>
    <w:uiPriority w:val="9"/>
    <w:qFormat/>
    <w:rsid w:val="00341A8B"/>
    <w:pPr>
      <w:keepNext/>
      <w:keepLines/>
      <w:tabs>
        <w:tab w:val="left" w:pos="709"/>
      </w:tabs>
      <w:suppressAutoHyphens/>
      <w:spacing w:before="240" w:after="240" w:line="288" w:lineRule="auto"/>
      <w:ind w:left="709" w:right="1134" w:hanging="709"/>
      <w:outlineLvl w:val="3"/>
    </w:pPr>
    <w:rPr>
      <w:rFonts w:eastAsia="Times New Roman"/>
      <w:i/>
      <w:color w:val="auto"/>
    </w:rPr>
  </w:style>
  <w:style w:type="paragraph" w:styleId="berschrift5">
    <w:name w:val="heading 5"/>
    <w:basedOn w:val="Standard"/>
    <w:next w:val="02Flietext"/>
    <w:link w:val="berschrift5Zchn"/>
    <w:uiPriority w:val="9"/>
    <w:rsid w:val="00341A8B"/>
    <w:pPr>
      <w:keepNext/>
      <w:keepLines/>
      <w:tabs>
        <w:tab w:val="left" w:pos="993"/>
      </w:tabs>
      <w:suppressAutoHyphens/>
      <w:spacing w:before="288" w:line="288" w:lineRule="auto"/>
      <w:ind w:left="992" w:right="1134" w:hanging="992"/>
      <w:outlineLvl w:val="4"/>
    </w:pPr>
    <w:rPr>
      <w:rFonts w:eastAsia="Times New Roman"/>
      <w:i/>
      <w:color w:val="auto"/>
      <w:u w:val="single"/>
    </w:rPr>
  </w:style>
  <w:style w:type="paragraph" w:styleId="berschrift6">
    <w:name w:val="heading 6"/>
    <w:basedOn w:val="Standard"/>
    <w:next w:val="Standard"/>
    <w:link w:val="berschrift6Zchn"/>
    <w:uiPriority w:val="9"/>
    <w:semiHidden/>
    <w:qFormat/>
    <w:rsid w:val="00341A8B"/>
    <w:pPr>
      <w:keepNext/>
      <w:keepLines/>
      <w:tabs>
        <w:tab w:val="left" w:pos="993"/>
      </w:tabs>
      <w:suppressAutoHyphens/>
      <w:spacing w:before="288" w:line="288" w:lineRule="auto"/>
      <w:ind w:left="992" w:right="1134" w:hanging="992"/>
      <w:outlineLvl w:val="5"/>
    </w:pPr>
    <w:rPr>
      <w:rFonts w:eastAsia="Times New Roman"/>
      <w:i/>
      <w:iCs/>
      <w:color w:val="auto"/>
    </w:rPr>
  </w:style>
  <w:style w:type="paragraph" w:styleId="berschrift7">
    <w:name w:val="heading 7"/>
    <w:basedOn w:val="Standard"/>
    <w:next w:val="Standard"/>
    <w:link w:val="berschrift7Zchn"/>
    <w:uiPriority w:val="9"/>
    <w:semiHidden/>
    <w:qFormat/>
    <w:rsid w:val="00341A8B"/>
    <w:pPr>
      <w:keepNext/>
      <w:keepLines/>
      <w:tabs>
        <w:tab w:val="left" w:pos="993"/>
      </w:tabs>
      <w:suppressAutoHyphens/>
      <w:spacing w:before="288" w:line="288" w:lineRule="auto"/>
      <w:ind w:left="992" w:hanging="992"/>
      <w:outlineLvl w:val="6"/>
    </w:pPr>
    <w:rPr>
      <w:rFonts w:eastAsia="Times New Roman"/>
      <w:i/>
      <w:iCs/>
      <w:color w:val="auto"/>
    </w:rPr>
  </w:style>
  <w:style w:type="paragraph" w:styleId="berschrift8">
    <w:name w:val="heading 8"/>
    <w:basedOn w:val="Standard"/>
    <w:next w:val="Standard"/>
    <w:link w:val="berschrift8Zchn"/>
    <w:uiPriority w:val="9"/>
    <w:semiHidden/>
    <w:qFormat/>
    <w:rsid w:val="00341A8B"/>
    <w:pPr>
      <w:keepNext/>
      <w:keepLines/>
      <w:tabs>
        <w:tab w:val="left" w:pos="993"/>
      </w:tabs>
      <w:suppressAutoHyphens/>
      <w:spacing w:before="288" w:line="288" w:lineRule="auto"/>
      <w:ind w:left="992" w:hanging="992"/>
      <w:outlineLvl w:val="7"/>
    </w:pPr>
    <w:rPr>
      <w:rFonts w:eastAsia="Times New Roman"/>
      <w:i/>
      <w:iCs/>
      <w:color w:val="auto"/>
      <w:szCs w:val="24"/>
    </w:rPr>
  </w:style>
  <w:style w:type="paragraph" w:styleId="berschrift9">
    <w:name w:val="heading 9"/>
    <w:basedOn w:val="Standard"/>
    <w:next w:val="02Flietext"/>
    <w:link w:val="berschrift9Zchn"/>
    <w:uiPriority w:val="9"/>
    <w:semiHidden/>
    <w:qFormat/>
    <w:rsid w:val="00341A8B"/>
    <w:pPr>
      <w:keepNext/>
      <w:keepLines/>
      <w:tabs>
        <w:tab w:val="left" w:pos="993"/>
      </w:tabs>
      <w:suppressAutoHyphens/>
      <w:spacing w:before="288" w:line="288" w:lineRule="auto"/>
      <w:outlineLvl w:val="8"/>
    </w:pPr>
    <w:rPr>
      <w:rFonts w:eastAsia="Times New Roman"/>
      <w:i/>
      <w:iCs/>
      <w:color w:val="auto"/>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itaviBibliographyEntry">
    <w:name w:val="Citavi Bibliography Entry"/>
    <w:basedOn w:val="Standard"/>
    <w:link w:val="CitaviBibliographyEntryZchn"/>
    <w:rsid w:val="00D062D3"/>
    <w:pPr>
      <w:tabs>
        <w:tab w:val="left" w:pos="283"/>
      </w:tabs>
      <w:ind w:left="283" w:hanging="283"/>
    </w:pPr>
  </w:style>
  <w:style w:type="character" w:customStyle="1" w:styleId="CitaviBibliographyEntryZchn">
    <w:name w:val="Citavi Bibliography Entry Zchn"/>
    <w:basedOn w:val="Absatz-Standardschriftart"/>
    <w:link w:val="CitaviBibliographyEntry"/>
    <w:rsid w:val="00D062D3"/>
  </w:style>
  <w:style w:type="paragraph" w:customStyle="1" w:styleId="CitaviBibliographyHeading">
    <w:name w:val="Citavi Bibliography Heading"/>
    <w:basedOn w:val="berschrift1"/>
    <w:link w:val="CitaviBibliographyHeadingZchn"/>
    <w:rsid w:val="00D062D3"/>
  </w:style>
  <w:style w:type="character" w:customStyle="1" w:styleId="CitaviBibliographyHeadingZchn">
    <w:name w:val="Citavi Bibliography Heading Zchn"/>
    <w:basedOn w:val="Absatz-Standardschriftart"/>
    <w:link w:val="CitaviBibliographyHeading"/>
    <w:rsid w:val="00D062D3"/>
    <w:rPr>
      <w:rFonts w:asciiTheme="majorHAnsi" w:eastAsiaTheme="majorEastAsia" w:hAnsiTheme="majorHAnsi" w:cstheme="majorBidi"/>
      <w:color w:val="2E74B5" w:themeColor="accent1" w:themeShade="BF"/>
      <w:sz w:val="32"/>
      <w:szCs w:val="32"/>
    </w:rPr>
  </w:style>
  <w:style w:type="character" w:customStyle="1" w:styleId="berschrift1Zchn">
    <w:name w:val="Überschrift 1 Zchn"/>
    <w:basedOn w:val="Absatz-Standardschriftart"/>
    <w:link w:val="berschrift1"/>
    <w:uiPriority w:val="9"/>
    <w:rsid w:val="00341A8B"/>
    <w:rPr>
      <w:rFonts w:ascii="Times New Roman" w:eastAsia="Times New Roman" w:hAnsi="Times New Roman" w:cs="Times New Roman"/>
      <w:b/>
      <w:bCs/>
      <w:color w:val="000000"/>
      <w:sz w:val="32"/>
      <w:szCs w:val="28"/>
    </w:rPr>
  </w:style>
  <w:style w:type="paragraph" w:styleId="Kopfzeile">
    <w:name w:val="header"/>
    <w:basedOn w:val="Standard"/>
    <w:link w:val="KopfzeileZchn"/>
    <w:uiPriority w:val="99"/>
    <w:unhideWhenUsed/>
    <w:rsid w:val="00341A8B"/>
    <w:pPr>
      <w:tabs>
        <w:tab w:val="left" w:pos="709"/>
        <w:tab w:val="right" w:pos="8505"/>
      </w:tabs>
    </w:pPr>
    <w:rPr>
      <w:noProof/>
      <w:sz w:val="20"/>
      <w:szCs w:val="20"/>
    </w:rPr>
  </w:style>
  <w:style w:type="character" w:customStyle="1" w:styleId="KopfzeileZchn">
    <w:name w:val="Kopfzeile Zchn"/>
    <w:basedOn w:val="Absatz-Standardschriftart"/>
    <w:link w:val="Kopfzeile"/>
    <w:uiPriority w:val="99"/>
    <w:rsid w:val="00341A8B"/>
    <w:rPr>
      <w:rFonts w:ascii="Times New Roman" w:eastAsia="Calibri" w:hAnsi="Times New Roman" w:cs="Times New Roman"/>
      <w:noProof/>
      <w:color w:val="000000"/>
      <w:sz w:val="20"/>
      <w:szCs w:val="20"/>
    </w:rPr>
  </w:style>
  <w:style w:type="paragraph" w:styleId="Fuzeile">
    <w:name w:val="footer"/>
    <w:basedOn w:val="Standard"/>
    <w:link w:val="FuzeileZchn"/>
    <w:uiPriority w:val="99"/>
    <w:unhideWhenUsed/>
    <w:rsid w:val="00341A8B"/>
    <w:pPr>
      <w:tabs>
        <w:tab w:val="center" w:pos="4536"/>
        <w:tab w:val="right" w:pos="9072"/>
      </w:tabs>
    </w:pPr>
  </w:style>
  <w:style w:type="character" w:customStyle="1" w:styleId="FuzeileZchn">
    <w:name w:val="Fußzeile Zchn"/>
    <w:basedOn w:val="Absatz-Standardschriftart"/>
    <w:link w:val="Fuzeile"/>
    <w:uiPriority w:val="99"/>
    <w:rsid w:val="00341A8B"/>
    <w:rPr>
      <w:rFonts w:ascii="Times New Roman" w:eastAsia="Calibri" w:hAnsi="Times New Roman" w:cs="Times New Roman"/>
      <w:color w:val="000000"/>
      <w:sz w:val="24"/>
    </w:rPr>
  </w:style>
  <w:style w:type="character" w:styleId="Kommentarzeichen">
    <w:name w:val="annotation reference"/>
    <w:basedOn w:val="Absatz-Standardschriftart"/>
    <w:uiPriority w:val="99"/>
    <w:semiHidden/>
    <w:unhideWhenUsed/>
    <w:rsid w:val="00444E03"/>
    <w:rPr>
      <w:sz w:val="16"/>
      <w:szCs w:val="16"/>
    </w:rPr>
  </w:style>
  <w:style w:type="paragraph" w:styleId="Kommentartext">
    <w:name w:val="annotation text"/>
    <w:basedOn w:val="Standard"/>
    <w:link w:val="KommentartextZchn"/>
    <w:uiPriority w:val="99"/>
    <w:unhideWhenUsed/>
    <w:rsid w:val="00444E03"/>
    <w:rPr>
      <w:sz w:val="20"/>
      <w:szCs w:val="20"/>
    </w:rPr>
  </w:style>
  <w:style w:type="character" w:customStyle="1" w:styleId="KommentartextZchn">
    <w:name w:val="Kommentartext Zchn"/>
    <w:basedOn w:val="Absatz-Standardschriftart"/>
    <w:link w:val="Kommentartext"/>
    <w:uiPriority w:val="99"/>
    <w:rsid w:val="00444E03"/>
    <w:rPr>
      <w:sz w:val="20"/>
      <w:szCs w:val="20"/>
    </w:rPr>
  </w:style>
  <w:style w:type="paragraph" w:styleId="Kommentarthema">
    <w:name w:val="annotation subject"/>
    <w:basedOn w:val="Kommentartext"/>
    <w:next w:val="Kommentartext"/>
    <w:link w:val="KommentarthemaZchn"/>
    <w:uiPriority w:val="99"/>
    <w:unhideWhenUsed/>
    <w:rsid w:val="00444E03"/>
    <w:rPr>
      <w:b/>
      <w:bCs/>
    </w:rPr>
  </w:style>
  <w:style w:type="character" w:customStyle="1" w:styleId="KommentarthemaZchn">
    <w:name w:val="Kommentarthema Zchn"/>
    <w:basedOn w:val="KommentartextZchn"/>
    <w:link w:val="Kommentarthema"/>
    <w:uiPriority w:val="99"/>
    <w:rsid w:val="00444E03"/>
    <w:rPr>
      <w:b/>
      <w:bCs/>
      <w:sz w:val="20"/>
      <w:szCs w:val="20"/>
    </w:rPr>
  </w:style>
  <w:style w:type="paragraph" w:styleId="Sprechblasentext">
    <w:name w:val="Balloon Text"/>
    <w:basedOn w:val="Standard"/>
    <w:link w:val="SprechblasentextZchn"/>
    <w:uiPriority w:val="99"/>
    <w:semiHidden/>
    <w:unhideWhenUsed/>
    <w:rsid w:val="00341A8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41A8B"/>
    <w:rPr>
      <w:rFonts w:ascii="Tahoma" w:eastAsia="Calibri" w:hAnsi="Tahoma" w:cs="Tahoma"/>
      <w:color w:val="000000"/>
      <w:sz w:val="16"/>
      <w:szCs w:val="16"/>
    </w:rPr>
  </w:style>
  <w:style w:type="paragraph" w:styleId="Funotentext">
    <w:name w:val="footnote text"/>
    <w:basedOn w:val="Standard"/>
    <w:link w:val="FunotentextZchn"/>
    <w:uiPriority w:val="99"/>
    <w:unhideWhenUsed/>
    <w:rsid w:val="00341A8B"/>
    <w:pPr>
      <w:keepLines/>
      <w:tabs>
        <w:tab w:val="left" w:pos="709"/>
      </w:tabs>
      <w:spacing w:line="288" w:lineRule="auto"/>
      <w:ind w:left="709" w:hanging="709"/>
      <w:jc w:val="both"/>
    </w:pPr>
    <w:rPr>
      <w:sz w:val="20"/>
      <w:szCs w:val="20"/>
    </w:rPr>
  </w:style>
  <w:style w:type="character" w:customStyle="1" w:styleId="FunotentextZchn">
    <w:name w:val="Fußnotentext Zchn"/>
    <w:basedOn w:val="Absatz-Standardschriftart"/>
    <w:link w:val="Funotentext"/>
    <w:uiPriority w:val="99"/>
    <w:rsid w:val="00341A8B"/>
    <w:rPr>
      <w:rFonts w:ascii="Times New Roman" w:eastAsia="Calibri" w:hAnsi="Times New Roman" w:cs="Times New Roman"/>
      <w:color w:val="000000"/>
      <w:sz w:val="20"/>
      <w:szCs w:val="20"/>
    </w:rPr>
  </w:style>
  <w:style w:type="character" w:styleId="Funotenzeichen">
    <w:name w:val="footnote reference"/>
    <w:basedOn w:val="Absatz-Standardschriftart"/>
    <w:uiPriority w:val="99"/>
    <w:semiHidden/>
    <w:unhideWhenUsed/>
    <w:rsid w:val="00341A8B"/>
    <w:rPr>
      <w:vertAlign w:val="superscript"/>
    </w:rPr>
  </w:style>
  <w:style w:type="character" w:styleId="Platzhaltertext">
    <w:name w:val="Placeholder Text"/>
    <w:basedOn w:val="Absatz-Standardschriftart"/>
    <w:uiPriority w:val="99"/>
    <w:semiHidden/>
    <w:rsid w:val="00725171"/>
    <w:rPr>
      <w:color w:val="808080"/>
    </w:rPr>
  </w:style>
  <w:style w:type="paragraph" w:customStyle="1" w:styleId="CitaviBibliographySubheading1">
    <w:name w:val="Citavi Bibliography Subheading 1"/>
    <w:basedOn w:val="berschrift2"/>
    <w:link w:val="CitaviBibliographySubheading1Zchn"/>
    <w:rsid w:val="009D12A7"/>
    <w:pPr>
      <w:spacing w:line="360" w:lineRule="auto"/>
      <w:jc w:val="both"/>
      <w:outlineLvl w:val="9"/>
    </w:pPr>
    <w:rPr>
      <w:i/>
      <w:lang w:val="en-US"/>
    </w:rPr>
  </w:style>
  <w:style w:type="character" w:customStyle="1" w:styleId="CitaviBibliographySubheading1Zchn">
    <w:name w:val="Citavi Bibliography Subheading 1 Zchn"/>
    <w:basedOn w:val="Absatz-Standardschriftart"/>
    <w:link w:val="CitaviBibliographySubheading1"/>
    <w:rsid w:val="009D12A7"/>
    <w:rPr>
      <w:rFonts w:asciiTheme="majorHAnsi" w:eastAsiaTheme="majorEastAsia" w:hAnsiTheme="majorHAnsi" w:cstheme="majorBidi"/>
      <w:i/>
      <w:color w:val="2E74B5" w:themeColor="accent1" w:themeShade="BF"/>
      <w:sz w:val="26"/>
      <w:szCs w:val="26"/>
      <w:lang w:val="en-US"/>
    </w:rPr>
  </w:style>
  <w:style w:type="character" w:customStyle="1" w:styleId="berschrift2Zchn">
    <w:name w:val="Überschrift 2 Zchn"/>
    <w:basedOn w:val="Absatz-Standardschriftart"/>
    <w:link w:val="berschrift2"/>
    <w:uiPriority w:val="9"/>
    <w:rsid w:val="00341A8B"/>
    <w:rPr>
      <w:rFonts w:ascii="Times New Roman" w:eastAsia="Times New Roman" w:hAnsi="Times New Roman" w:cs="Times New Roman"/>
      <w:b/>
      <w:color w:val="000000"/>
      <w:sz w:val="24"/>
      <w:szCs w:val="26"/>
    </w:rPr>
  </w:style>
  <w:style w:type="paragraph" w:customStyle="1" w:styleId="CitaviBibliographySubheading2">
    <w:name w:val="Citavi Bibliography Subheading 2"/>
    <w:basedOn w:val="berschrift3"/>
    <w:link w:val="CitaviBibliographySubheading2Zchn"/>
    <w:rsid w:val="009D12A7"/>
    <w:pPr>
      <w:spacing w:line="360" w:lineRule="auto"/>
      <w:jc w:val="both"/>
      <w:outlineLvl w:val="9"/>
    </w:pPr>
    <w:rPr>
      <w:i/>
      <w:lang w:val="en-US"/>
    </w:rPr>
  </w:style>
  <w:style w:type="character" w:customStyle="1" w:styleId="CitaviBibliographySubheading2Zchn">
    <w:name w:val="Citavi Bibliography Subheading 2 Zchn"/>
    <w:basedOn w:val="Absatz-Standardschriftart"/>
    <w:link w:val="CitaviBibliographySubheading2"/>
    <w:rsid w:val="009D12A7"/>
    <w:rPr>
      <w:rFonts w:asciiTheme="majorHAnsi" w:eastAsiaTheme="majorEastAsia" w:hAnsiTheme="majorHAnsi" w:cstheme="majorBidi"/>
      <w:i/>
      <w:color w:val="1F4D78" w:themeColor="accent1" w:themeShade="7F"/>
      <w:sz w:val="24"/>
      <w:szCs w:val="24"/>
      <w:lang w:val="en-US"/>
    </w:rPr>
  </w:style>
  <w:style w:type="character" w:customStyle="1" w:styleId="berschrift3Zchn">
    <w:name w:val="Überschrift 3 Zchn"/>
    <w:basedOn w:val="Absatz-Standardschriftart"/>
    <w:link w:val="berschrift3"/>
    <w:uiPriority w:val="9"/>
    <w:rsid w:val="00341A8B"/>
    <w:rPr>
      <w:rFonts w:ascii="Times New Roman" w:eastAsia="Times New Roman" w:hAnsi="Times New Roman" w:cs="Times New Roman"/>
      <w:color w:val="000000"/>
      <w:sz w:val="24"/>
      <w:u w:val="single"/>
    </w:rPr>
  </w:style>
  <w:style w:type="paragraph" w:customStyle="1" w:styleId="CitaviBibliographySubheading3">
    <w:name w:val="Citavi Bibliography Subheading 3"/>
    <w:basedOn w:val="berschrift4"/>
    <w:link w:val="CitaviBibliographySubheading3Zchn"/>
    <w:rsid w:val="009D12A7"/>
    <w:pPr>
      <w:spacing w:line="360" w:lineRule="auto"/>
      <w:jc w:val="both"/>
      <w:outlineLvl w:val="9"/>
    </w:pPr>
    <w:rPr>
      <w:i w:val="0"/>
      <w:lang w:val="en-US"/>
    </w:rPr>
  </w:style>
  <w:style w:type="character" w:customStyle="1" w:styleId="CitaviBibliographySubheading3Zchn">
    <w:name w:val="Citavi Bibliography Subheading 3 Zchn"/>
    <w:basedOn w:val="Absatz-Standardschriftart"/>
    <w:link w:val="CitaviBibliographySubheading3"/>
    <w:rsid w:val="009D12A7"/>
    <w:rPr>
      <w:rFonts w:asciiTheme="majorHAnsi" w:eastAsiaTheme="majorEastAsia" w:hAnsiTheme="majorHAnsi" w:cstheme="majorBidi"/>
      <w:iCs/>
      <w:color w:val="2E74B5" w:themeColor="accent1" w:themeShade="BF"/>
      <w:lang w:val="en-US"/>
    </w:rPr>
  </w:style>
  <w:style w:type="character" w:customStyle="1" w:styleId="berschrift4Zchn">
    <w:name w:val="Überschrift 4 Zchn"/>
    <w:basedOn w:val="Absatz-Standardschriftart"/>
    <w:link w:val="berschrift4"/>
    <w:uiPriority w:val="9"/>
    <w:rsid w:val="00341A8B"/>
    <w:rPr>
      <w:rFonts w:ascii="Times New Roman" w:eastAsia="Times New Roman" w:hAnsi="Times New Roman" w:cs="Times New Roman"/>
      <w:i/>
      <w:sz w:val="24"/>
    </w:rPr>
  </w:style>
  <w:style w:type="paragraph" w:customStyle="1" w:styleId="CitaviBibliographySubheading4">
    <w:name w:val="Citavi Bibliography Subheading 4"/>
    <w:basedOn w:val="berschrift5"/>
    <w:link w:val="CitaviBibliographySubheading4Zchn"/>
    <w:rsid w:val="009D12A7"/>
    <w:pPr>
      <w:spacing w:line="360" w:lineRule="auto"/>
      <w:jc w:val="both"/>
      <w:outlineLvl w:val="9"/>
    </w:pPr>
    <w:rPr>
      <w:i w:val="0"/>
      <w:lang w:val="en-US"/>
    </w:rPr>
  </w:style>
  <w:style w:type="character" w:customStyle="1" w:styleId="CitaviBibliographySubheading4Zchn">
    <w:name w:val="Citavi Bibliography Subheading 4 Zchn"/>
    <w:basedOn w:val="Absatz-Standardschriftart"/>
    <w:link w:val="CitaviBibliographySubheading4"/>
    <w:rsid w:val="009D12A7"/>
    <w:rPr>
      <w:rFonts w:asciiTheme="majorHAnsi" w:eastAsiaTheme="majorEastAsia" w:hAnsiTheme="majorHAnsi" w:cstheme="majorBidi"/>
      <w:i/>
      <w:color w:val="2E74B5" w:themeColor="accent1" w:themeShade="BF"/>
      <w:lang w:val="en-US"/>
    </w:rPr>
  </w:style>
  <w:style w:type="character" w:customStyle="1" w:styleId="berschrift5Zchn">
    <w:name w:val="Überschrift 5 Zchn"/>
    <w:basedOn w:val="Absatz-Standardschriftart"/>
    <w:link w:val="berschrift5"/>
    <w:uiPriority w:val="9"/>
    <w:rsid w:val="00341A8B"/>
    <w:rPr>
      <w:rFonts w:ascii="Times New Roman" w:eastAsia="Times New Roman" w:hAnsi="Times New Roman" w:cs="Times New Roman"/>
      <w:i/>
      <w:sz w:val="24"/>
      <w:u w:val="single"/>
    </w:rPr>
  </w:style>
  <w:style w:type="paragraph" w:customStyle="1" w:styleId="CitaviBibliographySubheading5">
    <w:name w:val="Citavi Bibliography Subheading 5"/>
    <w:basedOn w:val="berschrift6"/>
    <w:link w:val="CitaviBibliographySubheading5Zchn"/>
    <w:rsid w:val="009D12A7"/>
    <w:pPr>
      <w:spacing w:line="360" w:lineRule="auto"/>
      <w:jc w:val="both"/>
      <w:outlineLvl w:val="9"/>
    </w:pPr>
    <w:rPr>
      <w:i w:val="0"/>
      <w:lang w:val="en-US"/>
    </w:rPr>
  </w:style>
  <w:style w:type="character" w:customStyle="1" w:styleId="CitaviBibliographySubheading5Zchn">
    <w:name w:val="Citavi Bibliography Subheading 5 Zchn"/>
    <w:basedOn w:val="Absatz-Standardschriftart"/>
    <w:link w:val="CitaviBibliographySubheading5"/>
    <w:rsid w:val="009D12A7"/>
    <w:rPr>
      <w:rFonts w:asciiTheme="majorHAnsi" w:eastAsiaTheme="majorEastAsia" w:hAnsiTheme="majorHAnsi" w:cstheme="majorBidi"/>
      <w:i/>
      <w:color w:val="1F4D78" w:themeColor="accent1" w:themeShade="7F"/>
      <w:lang w:val="en-US"/>
    </w:rPr>
  </w:style>
  <w:style w:type="character" w:customStyle="1" w:styleId="berschrift6Zchn">
    <w:name w:val="Überschrift 6 Zchn"/>
    <w:basedOn w:val="Absatz-Standardschriftart"/>
    <w:link w:val="berschrift6"/>
    <w:uiPriority w:val="9"/>
    <w:semiHidden/>
    <w:rsid w:val="00341A8B"/>
    <w:rPr>
      <w:rFonts w:ascii="Times New Roman" w:eastAsia="Times New Roman" w:hAnsi="Times New Roman" w:cs="Times New Roman"/>
      <w:i/>
      <w:iCs/>
      <w:sz w:val="24"/>
    </w:rPr>
  </w:style>
  <w:style w:type="paragraph" w:customStyle="1" w:styleId="CitaviBibliographySubheading6">
    <w:name w:val="Citavi Bibliography Subheading 6"/>
    <w:basedOn w:val="berschrift7"/>
    <w:link w:val="CitaviBibliographySubheading6Zchn"/>
    <w:rsid w:val="009D12A7"/>
    <w:pPr>
      <w:spacing w:line="360" w:lineRule="auto"/>
      <w:jc w:val="both"/>
      <w:outlineLvl w:val="9"/>
    </w:pPr>
    <w:rPr>
      <w:i w:val="0"/>
      <w:lang w:val="en-US"/>
    </w:rPr>
  </w:style>
  <w:style w:type="character" w:customStyle="1" w:styleId="CitaviBibliographySubheading6Zchn">
    <w:name w:val="Citavi Bibliography Subheading 6 Zchn"/>
    <w:basedOn w:val="Absatz-Standardschriftart"/>
    <w:link w:val="CitaviBibliographySubheading6"/>
    <w:rsid w:val="009D12A7"/>
    <w:rPr>
      <w:rFonts w:asciiTheme="majorHAnsi" w:eastAsiaTheme="majorEastAsia" w:hAnsiTheme="majorHAnsi" w:cstheme="majorBidi"/>
      <w:iCs/>
      <w:color w:val="1F4D78" w:themeColor="accent1" w:themeShade="7F"/>
      <w:lang w:val="en-US"/>
    </w:rPr>
  </w:style>
  <w:style w:type="character" w:customStyle="1" w:styleId="berschrift7Zchn">
    <w:name w:val="Überschrift 7 Zchn"/>
    <w:basedOn w:val="Absatz-Standardschriftart"/>
    <w:link w:val="berschrift7"/>
    <w:uiPriority w:val="9"/>
    <w:semiHidden/>
    <w:rsid w:val="00341A8B"/>
    <w:rPr>
      <w:rFonts w:ascii="Times New Roman" w:eastAsia="Times New Roman" w:hAnsi="Times New Roman" w:cs="Times New Roman"/>
      <w:i/>
      <w:iCs/>
      <w:sz w:val="24"/>
    </w:rPr>
  </w:style>
  <w:style w:type="paragraph" w:customStyle="1" w:styleId="CitaviBibliographySubheading7">
    <w:name w:val="Citavi Bibliography Subheading 7"/>
    <w:basedOn w:val="berschrift8"/>
    <w:link w:val="CitaviBibliographySubheading7Zchn"/>
    <w:rsid w:val="009D12A7"/>
    <w:pPr>
      <w:spacing w:line="360" w:lineRule="auto"/>
      <w:jc w:val="both"/>
      <w:outlineLvl w:val="9"/>
    </w:pPr>
    <w:rPr>
      <w:i w:val="0"/>
      <w:lang w:val="en-US"/>
    </w:rPr>
  </w:style>
  <w:style w:type="character" w:customStyle="1" w:styleId="CitaviBibliographySubheading7Zchn">
    <w:name w:val="Citavi Bibliography Subheading 7 Zchn"/>
    <w:basedOn w:val="Absatz-Standardschriftart"/>
    <w:link w:val="CitaviBibliographySubheading7"/>
    <w:rsid w:val="009D12A7"/>
    <w:rPr>
      <w:rFonts w:asciiTheme="majorHAnsi" w:eastAsiaTheme="majorEastAsia" w:hAnsiTheme="majorHAnsi" w:cstheme="majorBidi"/>
      <w:i/>
      <w:color w:val="272727" w:themeColor="text1" w:themeTint="D8"/>
      <w:sz w:val="21"/>
      <w:szCs w:val="21"/>
      <w:lang w:val="en-US"/>
    </w:rPr>
  </w:style>
  <w:style w:type="character" w:customStyle="1" w:styleId="berschrift8Zchn">
    <w:name w:val="Überschrift 8 Zchn"/>
    <w:basedOn w:val="Absatz-Standardschriftart"/>
    <w:link w:val="berschrift8"/>
    <w:uiPriority w:val="9"/>
    <w:semiHidden/>
    <w:rsid w:val="00341A8B"/>
    <w:rPr>
      <w:rFonts w:ascii="Times New Roman" w:eastAsia="Times New Roman" w:hAnsi="Times New Roman" w:cs="Times New Roman"/>
      <w:i/>
      <w:iCs/>
      <w:sz w:val="24"/>
      <w:szCs w:val="24"/>
    </w:rPr>
  </w:style>
  <w:style w:type="paragraph" w:customStyle="1" w:styleId="CitaviBibliographySubheading8">
    <w:name w:val="Citavi Bibliography Subheading 8"/>
    <w:basedOn w:val="berschrift9"/>
    <w:link w:val="CitaviBibliographySubheading8Zchn"/>
    <w:rsid w:val="009D12A7"/>
    <w:pPr>
      <w:spacing w:line="360" w:lineRule="auto"/>
      <w:jc w:val="both"/>
      <w:outlineLvl w:val="9"/>
    </w:pPr>
    <w:rPr>
      <w:i w:val="0"/>
      <w:lang w:val="en-US"/>
    </w:rPr>
  </w:style>
  <w:style w:type="character" w:customStyle="1" w:styleId="CitaviBibliographySubheading8Zchn">
    <w:name w:val="Citavi Bibliography Subheading 8 Zchn"/>
    <w:basedOn w:val="Absatz-Standardschriftart"/>
    <w:link w:val="CitaviBibliographySubheading8"/>
    <w:rsid w:val="009D12A7"/>
    <w:rPr>
      <w:rFonts w:asciiTheme="majorHAnsi" w:eastAsiaTheme="majorEastAsia" w:hAnsiTheme="majorHAnsi" w:cstheme="majorBidi"/>
      <w:iCs/>
      <w:color w:val="272727" w:themeColor="text1" w:themeTint="D8"/>
      <w:sz w:val="21"/>
      <w:szCs w:val="21"/>
      <w:lang w:val="en-US"/>
    </w:rPr>
  </w:style>
  <w:style w:type="character" w:customStyle="1" w:styleId="berschrift9Zchn">
    <w:name w:val="Überschrift 9 Zchn"/>
    <w:basedOn w:val="Absatz-Standardschriftart"/>
    <w:link w:val="berschrift9"/>
    <w:uiPriority w:val="9"/>
    <w:semiHidden/>
    <w:rsid w:val="00341A8B"/>
    <w:rPr>
      <w:rFonts w:ascii="Times New Roman" w:eastAsia="Times New Roman" w:hAnsi="Times New Roman" w:cs="Times New Roman"/>
      <w:i/>
      <w:iCs/>
      <w:sz w:val="24"/>
      <w:szCs w:val="24"/>
    </w:rPr>
  </w:style>
  <w:style w:type="table" w:styleId="Tabellenraster">
    <w:name w:val="Table Grid"/>
    <w:basedOn w:val="NormaleTabelle"/>
    <w:uiPriority w:val="59"/>
    <w:rsid w:val="00341A8B"/>
    <w:pPr>
      <w:spacing w:after="0" w:line="240" w:lineRule="auto"/>
    </w:pPr>
    <w:rPr>
      <w:rFonts w:ascii="Calibri" w:eastAsia="Calibri" w:hAnsi="Calibri" w:cs="Arial"/>
      <w:sz w:val="20"/>
      <w:szCs w:val="20"/>
      <w:lang w:eastAsia="de-D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b/>
      </w:rPr>
    </w:tblStylePr>
  </w:style>
  <w:style w:type="paragraph" w:styleId="Beschriftung">
    <w:name w:val="caption"/>
    <w:basedOn w:val="Standard"/>
    <w:next w:val="02Flietext"/>
    <w:uiPriority w:val="35"/>
    <w:unhideWhenUsed/>
    <w:qFormat/>
    <w:rsid w:val="00341A8B"/>
    <w:pPr>
      <w:spacing w:before="288" w:after="576" w:line="288" w:lineRule="auto"/>
      <w:jc w:val="center"/>
    </w:pPr>
    <w:rPr>
      <w:color w:val="auto"/>
      <w:sz w:val="20"/>
      <w:szCs w:val="20"/>
    </w:rPr>
  </w:style>
  <w:style w:type="table" w:styleId="EinfacheTabelle3">
    <w:name w:val="Plain Table 3"/>
    <w:basedOn w:val="NormaleTabelle"/>
    <w:uiPriority w:val="43"/>
    <w:rsid w:val="000960F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krper">
    <w:name w:val="Body Text"/>
    <w:basedOn w:val="Standard"/>
    <w:link w:val="TextkrperZchn"/>
    <w:uiPriority w:val="99"/>
    <w:unhideWhenUsed/>
    <w:rsid w:val="0094172E"/>
    <w:pPr>
      <w:spacing w:line="360" w:lineRule="auto"/>
      <w:jc w:val="both"/>
    </w:pPr>
    <w:rPr>
      <w:lang w:val="en-US"/>
    </w:rPr>
  </w:style>
  <w:style w:type="character" w:customStyle="1" w:styleId="TextkrperZchn">
    <w:name w:val="Textkörper Zchn"/>
    <w:basedOn w:val="Absatz-Standardschriftart"/>
    <w:link w:val="Textkrper"/>
    <w:uiPriority w:val="99"/>
    <w:rsid w:val="0094172E"/>
    <w:rPr>
      <w:lang w:val="en-US"/>
    </w:rPr>
  </w:style>
  <w:style w:type="character" w:styleId="Hyperlink">
    <w:name w:val="Hyperlink"/>
    <w:basedOn w:val="Absatz-Standardschriftart"/>
    <w:uiPriority w:val="99"/>
    <w:rsid w:val="00341A8B"/>
    <w:rPr>
      <w:color w:val="auto"/>
      <w:u w:val="none"/>
    </w:rPr>
  </w:style>
  <w:style w:type="paragraph" w:customStyle="1" w:styleId="02FlietextErsterAbsatz">
    <w:name w:val="02 Fließtext Erster Absatz"/>
    <w:basedOn w:val="02FlietextEinzug"/>
    <w:link w:val="02FlietextErsterAbsatzZchn"/>
    <w:qFormat/>
    <w:rsid w:val="00341A8B"/>
    <w:pPr>
      <w:ind w:firstLine="0"/>
    </w:pPr>
  </w:style>
  <w:style w:type="character" w:customStyle="1" w:styleId="02FlietextErsterAbsatzZchn">
    <w:name w:val="02 Fließtext Erster Absatz Zchn"/>
    <w:basedOn w:val="Absatz-Standardschriftart"/>
    <w:link w:val="02FlietextErsterAbsatz"/>
    <w:rsid w:val="002E018D"/>
    <w:rPr>
      <w:rFonts w:ascii="Times New Roman" w:eastAsia="Calibri" w:hAnsi="Times New Roman" w:cs="Times New Roman"/>
      <w:color w:val="000000"/>
      <w:sz w:val="24"/>
    </w:rPr>
  </w:style>
  <w:style w:type="character" w:customStyle="1" w:styleId="NichtaufgelsteErwhnung1">
    <w:name w:val="Nicht aufgelöste Erwähnung1"/>
    <w:basedOn w:val="Absatz-Standardschriftart"/>
    <w:uiPriority w:val="99"/>
    <w:semiHidden/>
    <w:unhideWhenUsed/>
    <w:rsid w:val="00900C32"/>
    <w:rPr>
      <w:color w:val="605E5C"/>
      <w:shd w:val="clear" w:color="auto" w:fill="E1DFDD"/>
    </w:rPr>
  </w:style>
  <w:style w:type="paragraph" w:customStyle="1" w:styleId="01TitelAutor">
    <w:name w:val="01 Titel Autor"/>
    <w:basedOn w:val="Standard"/>
    <w:rsid w:val="00341A8B"/>
    <w:pPr>
      <w:spacing w:before="1800" w:line="288" w:lineRule="auto"/>
      <w:jc w:val="center"/>
    </w:pPr>
  </w:style>
  <w:style w:type="paragraph" w:customStyle="1" w:styleId="01TitelBeschreibung">
    <w:name w:val="01 Titel Beschreibung"/>
    <w:basedOn w:val="Standard"/>
    <w:rsid w:val="00341A8B"/>
    <w:pPr>
      <w:spacing w:line="288" w:lineRule="auto"/>
      <w:jc w:val="center"/>
    </w:pPr>
  </w:style>
  <w:style w:type="paragraph" w:customStyle="1" w:styleId="01TitelTabelle">
    <w:name w:val="01 Titel Tabelle"/>
    <w:basedOn w:val="Standard"/>
    <w:rsid w:val="00341A8B"/>
    <w:pPr>
      <w:spacing w:line="288" w:lineRule="auto"/>
    </w:pPr>
    <w:rPr>
      <w:szCs w:val="24"/>
    </w:rPr>
  </w:style>
  <w:style w:type="paragraph" w:customStyle="1" w:styleId="01TitelTitel">
    <w:name w:val="01 Titel Titel"/>
    <w:basedOn w:val="Standard"/>
    <w:rsid w:val="00341A8B"/>
    <w:pPr>
      <w:spacing w:line="288" w:lineRule="auto"/>
      <w:jc w:val="center"/>
    </w:pPr>
    <w:rPr>
      <w:sz w:val="48"/>
      <w:szCs w:val="48"/>
    </w:rPr>
  </w:style>
  <w:style w:type="paragraph" w:customStyle="1" w:styleId="01TitelUntertitel">
    <w:name w:val="01 Titel Untertitel"/>
    <w:basedOn w:val="Standard"/>
    <w:rsid w:val="00341A8B"/>
    <w:pPr>
      <w:spacing w:after="1080" w:line="288" w:lineRule="auto"/>
      <w:jc w:val="center"/>
    </w:pPr>
  </w:style>
  <w:style w:type="paragraph" w:customStyle="1" w:styleId="02Flietext">
    <w:name w:val="02 Fließtext"/>
    <w:basedOn w:val="Standard"/>
    <w:rsid w:val="00E00A57"/>
    <w:pPr>
      <w:spacing w:after="180" w:line="480" w:lineRule="auto"/>
      <w:jc w:val="both"/>
    </w:pPr>
  </w:style>
  <w:style w:type="paragraph" w:customStyle="1" w:styleId="02FlietextEinzug">
    <w:name w:val="02 Fließtext Einzug"/>
    <w:basedOn w:val="Standard"/>
    <w:qFormat/>
    <w:rsid w:val="00E00A57"/>
    <w:pPr>
      <w:spacing w:line="480" w:lineRule="auto"/>
      <w:ind w:firstLine="284"/>
      <w:jc w:val="both"/>
    </w:pPr>
  </w:style>
  <w:style w:type="paragraph" w:customStyle="1" w:styleId="03Abbildung">
    <w:name w:val="03 Abbildung"/>
    <w:basedOn w:val="Standard"/>
    <w:next w:val="Beschriftung"/>
    <w:qFormat/>
    <w:rsid w:val="00341A8B"/>
    <w:pPr>
      <w:keepNext/>
      <w:spacing w:before="360"/>
      <w:jc w:val="center"/>
    </w:pPr>
    <w:rPr>
      <w:noProof/>
      <w:lang w:eastAsia="de-DE"/>
    </w:rPr>
  </w:style>
  <w:style w:type="paragraph" w:customStyle="1" w:styleId="03TabelleText10pt">
    <w:name w:val="03 Tabelle Text 10pt"/>
    <w:basedOn w:val="02Flietext"/>
    <w:qFormat/>
    <w:rsid w:val="00341A8B"/>
    <w:pPr>
      <w:spacing w:before="72" w:after="72" w:line="240" w:lineRule="auto"/>
      <w:jc w:val="left"/>
    </w:pPr>
    <w:rPr>
      <w:bCs/>
      <w:sz w:val="20"/>
    </w:rPr>
  </w:style>
  <w:style w:type="paragraph" w:customStyle="1" w:styleId="03TabelleKopfzeile12pt">
    <w:name w:val="03 Tabelle Kopfzeile 12pt"/>
    <w:basedOn w:val="03TabelleText10pt"/>
    <w:qFormat/>
    <w:rsid w:val="00341A8B"/>
    <w:pPr>
      <w:spacing w:before="240" w:after="240"/>
    </w:pPr>
    <w:rPr>
      <w:sz w:val="24"/>
    </w:rPr>
  </w:style>
  <w:style w:type="paragraph" w:customStyle="1" w:styleId="03TabelleText12pt">
    <w:name w:val="03 Tabelle Text 12pt"/>
    <w:basedOn w:val="03TabelleText10pt"/>
    <w:qFormat/>
    <w:rsid w:val="00341A8B"/>
    <w:pPr>
      <w:spacing w:before="0" w:after="0"/>
    </w:pPr>
    <w:rPr>
      <w:sz w:val="24"/>
    </w:rPr>
  </w:style>
  <w:style w:type="paragraph" w:customStyle="1" w:styleId="04Blockzitat1">
    <w:name w:val="04 Blockzitat 1"/>
    <w:basedOn w:val="Standard"/>
    <w:qFormat/>
    <w:rsid w:val="00341A8B"/>
    <w:pPr>
      <w:spacing w:before="144" w:after="144" w:line="288" w:lineRule="auto"/>
      <w:ind w:left="709" w:hanging="57"/>
      <w:jc w:val="both"/>
    </w:pPr>
  </w:style>
  <w:style w:type="paragraph" w:customStyle="1" w:styleId="04Blockzitat2">
    <w:name w:val="04 Blockzitat 2"/>
    <w:basedOn w:val="Standard"/>
    <w:qFormat/>
    <w:rsid w:val="00341A8B"/>
    <w:pPr>
      <w:spacing w:before="144" w:after="144" w:line="288" w:lineRule="auto"/>
      <w:ind w:left="709" w:hanging="57"/>
      <w:jc w:val="both"/>
    </w:pPr>
    <w:rPr>
      <w:sz w:val="20"/>
      <w:szCs w:val="20"/>
    </w:rPr>
  </w:style>
  <w:style w:type="paragraph" w:customStyle="1" w:styleId="04Blockzitat3">
    <w:name w:val="04 Blockzitat 3"/>
    <w:basedOn w:val="Standard"/>
    <w:qFormat/>
    <w:rsid w:val="00341A8B"/>
    <w:pPr>
      <w:spacing w:before="144" w:after="144" w:line="288" w:lineRule="auto"/>
      <w:ind w:left="709" w:hanging="57"/>
      <w:jc w:val="both"/>
    </w:pPr>
    <w:rPr>
      <w:i/>
      <w:iCs/>
    </w:rPr>
  </w:style>
  <w:style w:type="paragraph" w:customStyle="1" w:styleId="05Aufzhlung">
    <w:name w:val="05 Aufzählung"/>
    <w:basedOn w:val="Standard"/>
    <w:qFormat/>
    <w:rsid w:val="00341A8B"/>
    <w:pPr>
      <w:numPr>
        <w:numId w:val="11"/>
      </w:numPr>
      <w:tabs>
        <w:tab w:val="left" w:pos="709"/>
      </w:tabs>
      <w:spacing w:before="180" w:after="180" w:line="360" w:lineRule="auto"/>
      <w:contextualSpacing/>
    </w:pPr>
  </w:style>
  <w:style w:type="paragraph" w:customStyle="1" w:styleId="05Aufzhlungnummeriert">
    <w:name w:val="05 Aufzählung nummeriert"/>
    <w:basedOn w:val="Standard"/>
    <w:qFormat/>
    <w:rsid w:val="00341A8B"/>
    <w:pPr>
      <w:numPr>
        <w:numId w:val="12"/>
      </w:numPr>
      <w:tabs>
        <w:tab w:val="left" w:pos="709"/>
      </w:tabs>
      <w:spacing w:before="180" w:after="180" w:line="360" w:lineRule="auto"/>
      <w:contextualSpacing/>
    </w:pPr>
  </w:style>
  <w:style w:type="character" w:customStyle="1" w:styleId="06Schmaler">
    <w:name w:val="06 Schmaler"/>
    <w:basedOn w:val="Absatz-Standardschriftart"/>
    <w:uiPriority w:val="1"/>
    <w:semiHidden/>
    <w:qFormat/>
    <w:locked/>
    <w:rsid w:val="00341A8B"/>
    <w:rPr>
      <w:spacing w:val="-2"/>
    </w:rPr>
  </w:style>
  <w:style w:type="character" w:customStyle="1" w:styleId="06Weiter">
    <w:name w:val="06 Weiter"/>
    <w:basedOn w:val="Absatz-Standardschriftart"/>
    <w:uiPriority w:val="1"/>
    <w:semiHidden/>
    <w:qFormat/>
    <w:locked/>
    <w:rsid w:val="00341A8B"/>
    <w:rPr>
      <w:spacing w:val="2"/>
    </w:rPr>
  </w:style>
  <w:style w:type="paragraph" w:styleId="Abbildungsverzeichnis">
    <w:name w:val="table of figures"/>
    <w:basedOn w:val="Standard"/>
    <w:next w:val="Standard"/>
    <w:uiPriority w:val="99"/>
    <w:unhideWhenUsed/>
    <w:rsid w:val="00341A8B"/>
    <w:pPr>
      <w:tabs>
        <w:tab w:val="right" w:leader="dot" w:pos="8494"/>
      </w:tabs>
      <w:spacing w:line="288" w:lineRule="auto"/>
      <w:ind w:left="567" w:hanging="567"/>
    </w:pPr>
    <w:rPr>
      <w:noProof/>
    </w:rPr>
  </w:style>
  <w:style w:type="paragraph" w:customStyle="1" w:styleId="Abkrzungsverzeichnis">
    <w:name w:val="Abkürzungsverzeichnis"/>
    <w:basedOn w:val="Standard"/>
    <w:rsid w:val="00341A8B"/>
    <w:pPr>
      <w:spacing w:line="288" w:lineRule="auto"/>
    </w:pPr>
    <w:rPr>
      <w:szCs w:val="24"/>
    </w:rPr>
  </w:style>
  <w:style w:type="paragraph" w:customStyle="1" w:styleId="BeschriftungTabelle">
    <w:name w:val="Beschriftung Tabelle"/>
    <w:basedOn w:val="Beschriftung"/>
    <w:qFormat/>
    <w:rsid w:val="00341A8B"/>
    <w:pPr>
      <w:keepNext/>
      <w:spacing w:before="576" w:after="288"/>
    </w:pPr>
  </w:style>
  <w:style w:type="paragraph" w:styleId="Dokumentstruktur">
    <w:name w:val="Document Map"/>
    <w:basedOn w:val="Standard"/>
    <w:link w:val="DokumentstrukturZchn"/>
    <w:uiPriority w:val="99"/>
    <w:semiHidden/>
    <w:unhideWhenUsed/>
    <w:rsid w:val="00341A8B"/>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341A8B"/>
    <w:rPr>
      <w:rFonts w:ascii="Tahoma" w:eastAsia="Calibri" w:hAnsi="Tahoma" w:cs="Tahoma"/>
      <w:color w:val="000000"/>
      <w:sz w:val="16"/>
      <w:szCs w:val="16"/>
    </w:rPr>
  </w:style>
  <w:style w:type="paragraph" w:customStyle="1" w:styleId="FormatvorlageAbbildungsverzeichnisZeilenabstandMehrere12ze">
    <w:name w:val="Formatvorlage Abbildungsverzeichnis + Zeilenabstand:  Mehrere 12 ze"/>
    <w:basedOn w:val="Abbildungsverzeichnis"/>
    <w:semiHidden/>
    <w:locked/>
    <w:rsid w:val="00341A8B"/>
    <w:rPr>
      <w:rFonts w:eastAsia="Times New Roman"/>
    </w:rPr>
  </w:style>
  <w:style w:type="table" w:customStyle="1" w:styleId="HelleSchattierung-Akzent11">
    <w:name w:val="Helle Schattierung - Akzent 11"/>
    <w:basedOn w:val="NormaleTabelle"/>
    <w:uiPriority w:val="60"/>
    <w:locked/>
    <w:rsid w:val="00341A8B"/>
    <w:pPr>
      <w:spacing w:after="0" w:line="240" w:lineRule="auto"/>
    </w:pPr>
    <w:rPr>
      <w:rFonts w:ascii="Calibri" w:eastAsia="Calibri" w:hAnsi="Calibri" w:cs="Arial"/>
      <w:color w:val="365F91"/>
      <w:sz w:val="20"/>
      <w:szCs w:val="20"/>
      <w:lang w:eastAsia="de-DE"/>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Index1">
    <w:name w:val="index 1"/>
    <w:basedOn w:val="Standard"/>
    <w:next w:val="Standard"/>
    <w:autoRedefine/>
    <w:uiPriority w:val="99"/>
    <w:semiHidden/>
    <w:rsid w:val="00341A8B"/>
    <w:pPr>
      <w:tabs>
        <w:tab w:val="right" w:leader="dot" w:pos="3882"/>
      </w:tabs>
      <w:spacing w:line="288" w:lineRule="auto"/>
      <w:ind w:left="238" w:hanging="238"/>
    </w:pPr>
    <w:rPr>
      <w:noProof/>
    </w:rPr>
  </w:style>
  <w:style w:type="paragraph" w:styleId="KeinLeerraum">
    <w:name w:val="No Spacing"/>
    <w:link w:val="KeinLeerraumZchn"/>
    <w:uiPriority w:val="1"/>
    <w:qFormat/>
    <w:rsid w:val="00341A8B"/>
    <w:pPr>
      <w:spacing w:after="0" w:line="240" w:lineRule="auto"/>
    </w:pPr>
    <w:rPr>
      <w:rFonts w:ascii="Calibri" w:eastAsia="Times New Roman" w:hAnsi="Calibri" w:cs="Arial"/>
    </w:rPr>
  </w:style>
  <w:style w:type="character" w:customStyle="1" w:styleId="KeinLeerraumZchn">
    <w:name w:val="Kein Leerraum Zchn"/>
    <w:basedOn w:val="Absatz-Standardschriftart"/>
    <w:link w:val="KeinLeerraum"/>
    <w:uiPriority w:val="1"/>
    <w:rsid w:val="00341A8B"/>
    <w:rPr>
      <w:rFonts w:ascii="Calibri" w:eastAsia="Times New Roman" w:hAnsi="Calibri" w:cs="Arial"/>
    </w:rPr>
  </w:style>
  <w:style w:type="paragraph" w:styleId="Listenabsatz">
    <w:name w:val="List Paragraph"/>
    <w:basedOn w:val="Standard"/>
    <w:uiPriority w:val="34"/>
    <w:rsid w:val="00341A8B"/>
    <w:pPr>
      <w:spacing w:line="288" w:lineRule="auto"/>
      <w:contextualSpacing/>
    </w:pPr>
  </w:style>
  <w:style w:type="paragraph" w:styleId="Literaturverzeichnis">
    <w:name w:val="Bibliography"/>
    <w:basedOn w:val="Standard"/>
    <w:next w:val="Standard"/>
    <w:uiPriority w:val="37"/>
    <w:unhideWhenUsed/>
    <w:rsid w:val="00341A8B"/>
    <w:pPr>
      <w:keepLines/>
      <w:spacing w:after="144" w:line="288" w:lineRule="auto"/>
      <w:ind w:left="709" w:hanging="709"/>
      <w:jc w:val="both"/>
    </w:pPr>
  </w:style>
  <w:style w:type="table" w:customStyle="1" w:styleId="MittlereSchattierung11">
    <w:name w:val="Mittlere Schattierung 11"/>
    <w:basedOn w:val="NormaleTabelle"/>
    <w:uiPriority w:val="63"/>
    <w:locked/>
    <w:rsid w:val="00341A8B"/>
    <w:pPr>
      <w:spacing w:after="0" w:line="240" w:lineRule="auto"/>
    </w:pPr>
    <w:rPr>
      <w:rFonts w:ascii="Calibri" w:eastAsia="Calibri" w:hAnsi="Calibri" w:cs="Arial"/>
      <w:sz w:val="20"/>
      <w:szCs w:val="20"/>
      <w:lang w:eastAsia="de-DE"/>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shd w:val="clear" w:color="auto" w:fill="FFFFFF"/>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numbering" w:customStyle="1" w:styleId="Nummerierung">
    <w:name w:val="Nummerierung"/>
    <w:uiPriority w:val="99"/>
    <w:locked/>
    <w:rsid w:val="00341A8B"/>
    <w:pPr>
      <w:numPr>
        <w:numId w:val="13"/>
      </w:numPr>
    </w:pPr>
  </w:style>
  <w:style w:type="table" w:customStyle="1" w:styleId="Tabelle1">
    <w:name w:val="Tabelle 1"/>
    <w:basedOn w:val="NormaleTabelle"/>
    <w:uiPriority w:val="60"/>
    <w:locked/>
    <w:rsid w:val="00341A8B"/>
    <w:pPr>
      <w:spacing w:before="72" w:after="72" w:line="288" w:lineRule="auto"/>
    </w:pPr>
    <w:rPr>
      <w:rFonts w:ascii="Calibri" w:eastAsia="Calibri" w:hAnsi="Calibri" w:cs="Arial"/>
      <w:color w:val="000000"/>
      <w:sz w:val="20"/>
      <w:szCs w:val="20"/>
      <w:lang w:eastAsia="de-DE"/>
    </w:rPr>
    <w:tblPr>
      <w:tblStyleRowBandSize w:val="1"/>
      <w:tblStyleColBandSize w:val="1"/>
      <w:tblBorders>
        <w:top w:val="single" w:sz="8" w:space="0" w:color="000000"/>
        <w:bottom w:val="single" w:sz="8" w:space="0" w:color="000000"/>
      </w:tblBorders>
    </w:tblPr>
    <w:tblStylePr w:type="firstRow">
      <w:pPr>
        <w:spacing w:before="0" w:after="0" w:line="240" w:lineRule="auto"/>
      </w:pPr>
      <w:rPr>
        <w:b w:val="0"/>
        <w:bCs/>
        <w:i/>
      </w:rPr>
      <w:tblPr/>
      <w:tcPr>
        <w:shd w:val="clear" w:color="auto" w:fill="FFFFFF"/>
      </w:tcPr>
    </w:tblStylePr>
    <w:tblStylePr w:type="lastRow">
      <w:pPr>
        <w:spacing w:before="0" w:after="0" w:line="240" w:lineRule="auto"/>
      </w:pPr>
      <w:rPr>
        <w:b/>
        <w:bCs/>
      </w:rPr>
      <w:tblPr/>
      <w:tcPr>
        <w:shd w:val="clear" w:color="auto" w:fill="FFFFFF"/>
      </w:tcPr>
    </w:tblStylePr>
    <w:tblStylePr w:type="firstCol">
      <w:rPr>
        <w:b w:val="0"/>
        <w:bCs/>
      </w:rPr>
      <w:tblPr/>
      <w:tcPr>
        <w:shd w:val="clear" w:color="auto" w:fill="FFFFFF"/>
      </w:tcPr>
    </w:tblStylePr>
    <w:tblStylePr w:type="lastCol">
      <w:rPr>
        <w:b w:val="0"/>
        <w:bCs/>
      </w:rPr>
      <w:tblPr/>
      <w:tcPr>
        <w:shd w:val="clear" w:color="auto" w:fill="FFFFFF"/>
      </w:tcPr>
    </w:tblStylePr>
    <w:tblStylePr w:type="band1Vert">
      <w:tblPr/>
      <w:tcPr>
        <w:tcBorders>
          <w:left w:val="nil"/>
          <w:right w:val="nil"/>
          <w:insideH w:val="nil"/>
          <w:insideV w:val="nil"/>
        </w:tcBorders>
        <w:shd w:val="clear" w:color="auto" w:fill="C0C0C0"/>
      </w:tcPr>
    </w:tblStylePr>
    <w:tblStylePr w:type="band1Horz">
      <w:tblPr/>
      <w:tcPr>
        <w:shd w:val="clear" w:color="auto" w:fill="FFFFFF"/>
      </w:tcPr>
    </w:tblStylePr>
    <w:tblStylePr w:type="band2Horz">
      <w:tblPr/>
      <w:tcPr>
        <w:shd w:val="clear" w:color="auto" w:fill="FFFFFF"/>
      </w:tcPr>
    </w:tblStylePr>
  </w:style>
  <w:style w:type="paragraph" w:customStyle="1" w:styleId="berschrift1ohne">
    <w:name w:val="Überschrift 1_ohne"/>
    <w:basedOn w:val="Standard"/>
    <w:next w:val="02Flietext"/>
    <w:qFormat/>
    <w:rsid w:val="00341A8B"/>
    <w:pPr>
      <w:keepNext/>
      <w:keepLines/>
      <w:tabs>
        <w:tab w:val="left" w:pos="709"/>
      </w:tabs>
      <w:suppressAutoHyphens/>
      <w:spacing w:after="720" w:line="288" w:lineRule="auto"/>
      <w:ind w:right="1134"/>
    </w:pPr>
    <w:rPr>
      <w:sz w:val="36"/>
      <w:szCs w:val="36"/>
    </w:rPr>
  </w:style>
  <w:style w:type="paragraph" w:customStyle="1" w:styleId="berschrift2ohne">
    <w:name w:val="Überschrift 2_ohne"/>
    <w:basedOn w:val="berschrift2"/>
    <w:qFormat/>
    <w:rsid w:val="00341A8B"/>
    <w:pPr>
      <w:outlineLvl w:val="9"/>
    </w:pPr>
  </w:style>
  <w:style w:type="table" w:customStyle="1" w:styleId="UnsichtbareTabelle">
    <w:name w:val="Unsichtbare Tabelle"/>
    <w:basedOn w:val="NormaleTabelle"/>
    <w:uiPriority w:val="60"/>
    <w:rsid w:val="00341A8B"/>
    <w:pPr>
      <w:spacing w:after="0" w:line="288" w:lineRule="auto"/>
    </w:pPr>
    <w:rPr>
      <w:rFonts w:ascii="Times New Roman" w:eastAsia="Calibri" w:hAnsi="Times New Roman" w:cs="Arial"/>
      <w:sz w:val="24"/>
      <w:szCs w:val="24"/>
      <w:lang w:eastAsia="de-DE"/>
    </w:rPr>
    <w:tblPr>
      <w:tblStyleRowBandSize w:val="1"/>
      <w:tblStyleColBandSize w:val="1"/>
    </w:tblPr>
    <w:tblStylePr w:type="firstRow">
      <w:pPr>
        <w:spacing w:before="0" w:after="0" w:line="240" w:lineRule="auto"/>
      </w:pPr>
      <w:rPr>
        <w:b w:val="0"/>
        <w:bCs/>
      </w:rPr>
      <w:tblPr/>
      <w:tcPr>
        <w:shd w:val="clear" w:color="auto" w:fill="FFFFFF"/>
      </w:tcPr>
    </w:tblStylePr>
    <w:tblStylePr w:type="lastRow">
      <w:pPr>
        <w:spacing w:before="0" w:after="0" w:line="240" w:lineRule="auto"/>
      </w:pPr>
      <w:rPr>
        <w:b w:val="0"/>
        <w:bCs/>
      </w:rPr>
      <w:tblPr/>
      <w:tcPr>
        <w:tcBorders>
          <w:top w:val="single" w:sz="8" w:space="0" w:color="4F81BD"/>
          <w:left w:val="nil"/>
          <w:bottom w:val="single" w:sz="8" w:space="0" w:color="4F81BD"/>
          <w:right w:val="nil"/>
          <w:insideH w:val="nil"/>
          <w:insideV w:val="nil"/>
        </w:tcBorders>
      </w:tcPr>
    </w:tblStylePr>
    <w:tblStylePr w:type="firstCol">
      <w:rPr>
        <w:b w:val="0"/>
        <w:bCs/>
      </w:rPr>
    </w:tblStylePr>
    <w:tblStylePr w:type="lastCol">
      <w:rPr>
        <w:b w:val="0"/>
        <w:bCs/>
      </w:rPr>
    </w:tblStylePr>
    <w:tblStylePr w:type="band1Vert">
      <w:tblPr/>
      <w:tcPr>
        <w:shd w:val="clear" w:color="auto" w:fill="FFFFFF"/>
      </w:tcPr>
    </w:tblStylePr>
    <w:tblStylePr w:type="band1Horz">
      <w:tblPr/>
      <w:tcPr>
        <w:shd w:val="clear" w:color="auto" w:fill="FFFFFF"/>
      </w:tcPr>
    </w:tblStylePr>
  </w:style>
  <w:style w:type="paragraph" w:styleId="Verzeichnis1">
    <w:name w:val="toc 1"/>
    <w:basedOn w:val="Standard"/>
    <w:next w:val="Standard"/>
    <w:autoRedefine/>
    <w:uiPriority w:val="39"/>
    <w:semiHidden/>
    <w:rsid w:val="00341A8B"/>
    <w:pPr>
      <w:tabs>
        <w:tab w:val="left" w:pos="567"/>
        <w:tab w:val="right" w:leader="dot" w:pos="8505"/>
      </w:tabs>
      <w:spacing w:before="148" w:line="288" w:lineRule="auto"/>
      <w:ind w:left="567" w:hanging="567"/>
    </w:pPr>
    <w:rPr>
      <w:noProof/>
    </w:rPr>
  </w:style>
  <w:style w:type="paragraph" w:styleId="Verzeichnis2">
    <w:name w:val="toc 2"/>
    <w:basedOn w:val="Standard"/>
    <w:next w:val="Standard"/>
    <w:autoRedefine/>
    <w:uiPriority w:val="39"/>
    <w:semiHidden/>
    <w:rsid w:val="00341A8B"/>
    <w:pPr>
      <w:tabs>
        <w:tab w:val="left" w:pos="1418"/>
        <w:tab w:val="right" w:leader="dot" w:pos="8505"/>
      </w:tabs>
      <w:spacing w:line="288" w:lineRule="auto"/>
      <w:ind w:left="1418" w:hanging="851"/>
    </w:pPr>
    <w:rPr>
      <w:noProof/>
    </w:rPr>
  </w:style>
  <w:style w:type="paragraph" w:styleId="Verzeichnis3">
    <w:name w:val="toc 3"/>
    <w:basedOn w:val="Standard"/>
    <w:next w:val="Standard"/>
    <w:autoRedefine/>
    <w:uiPriority w:val="39"/>
    <w:semiHidden/>
    <w:rsid w:val="00341A8B"/>
    <w:pPr>
      <w:tabs>
        <w:tab w:val="left" w:pos="2268"/>
        <w:tab w:val="right" w:leader="dot" w:pos="8505"/>
      </w:tabs>
      <w:spacing w:line="288" w:lineRule="auto"/>
      <w:ind w:left="2268" w:hanging="850"/>
    </w:pPr>
    <w:rPr>
      <w:noProof/>
    </w:rPr>
  </w:style>
  <w:style w:type="paragraph" w:styleId="Verzeichnis4">
    <w:name w:val="toc 4"/>
    <w:basedOn w:val="Standard"/>
    <w:next w:val="Standard"/>
    <w:autoRedefine/>
    <w:uiPriority w:val="39"/>
    <w:semiHidden/>
    <w:rsid w:val="00341A8B"/>
    <w:pPr>
      <w:tabs>
        <w:tab w:val="left" w:pos="2127"/>
        <w:tab w:val="right" w:leader="dot" w:pos="8505"/>
      </w:tabs>
      <w:spacing w:line="288" w:lineRule="auto"/>
      <w:ind w:left="2127" w:hanging="1134"/>
    </w:pPr>
    <w:rPr>
      <w:noProof/>
    </w:rPr>
  </w:style>
  <w:style w:type="paragraph" w:styleId="Verzeichnis9">
    <w:name w:val="toc 9"/>
    <w:basedOn w:val="Standard"/>
    <w:next w:val="Standard"/>
    <w:autoRedefine/>
    <w:uiPriority w:val="39"/>
    <w:semiHidden/>
    <w:unhideWhenUsed/>
    <w:rsid w:val="00341A8B"/>
    <w:pPr>
      <w:spacing w:after="100"/>
      <w:ind w:left="1920"/>
    </w:pPr>
  </w:style>
  <w:style w:type="paragraph" w:customStyle="1" w:styleId="Zwischenberschrift">
    <w:name w:val="Zwischenüberschrift"/>
    <w:basedOn w:val="Standard"/>
    <w:next w:val="02Flietext"/>
    <w:semiHidden/>
    <w:qFormat/>
    <w:locked/>
    <w:rsid w:val="00341A8B"/>
    <w:pPr>
      <w:keepNext/>
      <w:keepLines/>
      <w:suppressAutoHyphens/>
      <w:spacing w:before="288" w:after="144" w:line="288" w:lineRule="auto"/>
      <w:ind w:right="1134"/>
    </w:pPr>
    <w:rPr>
      <w:i/>
    </w:rPr>
  </w:style>
  <w:style w:type="paragraph" w:styleId="Endnotentext">
    <w:name w:val="endnote text"/>
    <w:basedOn w:val="Standard"/>
    <w:link w:val="EndnotentextZchn"/>
    <w:uiPriority w:val="99"/>
    <w:semiHidden/>
    <w:unhideWhenUsed/>
    <w:rsid w:val="00DC39A1"/>
    <w:rPr>
      <w:sz w:val="20"/>
      <w:szCs w:val="20"/>
    </w:rPr>
  </w:style>
  <w:style w:type="character" w:customStyle="1" w:styleId="EndnotentextZchn">
    <w:name w:val="Endnotentext Zchn"/>
    <w:basedOn w:val="Absatz-Standardschriftart"/>
    <w:link w:val="Endnotentext"/>
    <w:uiPriority w:val="99"/>
    <w:semiHidden/>
    <w:rsid w:val="00DC39A1"/>
    <w:rPr>
      <w:rFonts w:ascii="Times New Roman" w:eastAsia="Calibri" w:hAnsi="Times New Roman" w:cs="Times New Roman"/>
      <w:color w:val="000000"/>
      <w:sz w:val="20"/>
      <w:szCs w:val="20"/>
    </w:rPr>
  </w:style>
  <w:style w:type="character" w:styleId="Endnotenzeichen">
    <w:name w:val="endnote reference"/>
    <w:basedOn w:val="Absatz-Standardschriftart"/>
    <w:uiPriority w:val="99"/>
    <w:semiHidden/>
    <w:unhideWhenUsed/>
    <w:rsid w:val="00DC39A1"/>
    <w:rPr>
      <w:vertAlign w:val="superscript"/>
    </w:rPr>
  </w:style>
  <w:style w:type="character" w:styleId="NichtaufgelsteErwhnung">
    <w:name w:val="Unresolved Mention"/>
    <w:basedOn w:val="Absatz-Standardschriftart"/>
    <w:uiPriority w:val="99"/>
    <w:semiHidden/>
    <w:unhideWhenUsed/>
    <w:rsid w:val="006618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4658607">
      <w:bodyDiv w:val="1"/>
      <w:marLeft w:val="0"/>
      <w:marRight w:val="0"/>
      <w:marTop w:val="0"/>
      <w:marBottom w:val="0"/>
      <w:divBdr>
        <w:top w:val="none" w:sz="0" w:space="0" w:color="auto"/>
        <w:left w:val="none" w:sz="0" w:space="0" w:color="auto"/>
        <w:bottom w:val="none" w:sz="0" w:space="0" w:color="auto"/>
        <w:right w:val="none" w:sz="0" w:space="0" w:color="auto"/>
      </w:divBdr>
      <w:divsChild>
        <w:div w:id="435952907">
          <w:marLeft w:val="0"/>
          <w:marRight w:val="0"/>
          <w:marTop w:val="0"/>
          <w:marBottom w:val="0"/>
          <w:divBdr>
            <w:top w:val="none" w:sz="0" w:space="0" w:color="auto"/>
            <w:left w:val="none" w:sz="0" w:space="0" w:color="auto"/>
            <w:bottom w:val="none" w:sz="0" w:space="0" w:color="auto"/>
            <w:right w:val="none" w:sz="0" w:space="0" w:color="auto"/>
          </w:divBdr>
        </w:div>
      </w:divsChild>
    </w:div>
    <w:div w:id="1099331245">
      <w:bodyDiv w:val="1"/>
      <w:marLeft w:val="0"/>
      <w:marRight w:val="0"/>
      <w:marTop w:val="0"/>
      <w:marBottom w:val="0"/>
      <w:divBdr>
        <w:top w:val="none" w:sz="0" w:space="0" w:color="auto"/>
        <w:left w:val="none" w:sz="0" w:space="0" w:color="auto"/>
        <w:bottom w:val="none" w:sz="0" w:space="0" w:color="auto"/>
        <w:right w:val="none" w:sz="0" w:space="0" w:color="auto"/>
      </w:divBdr>
      <w:divsChild>
        <w:div w:id="1798134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iaans@soziologie.uni-siegen.de" TargetMode="External"/><Relationship Id="rId13" Type="http://schemas.microsoft.com/office/2016/09/relationships/commentsIds" Target="commentsIds.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wendt@soziologie.uni-siegen.de"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linden@soziologie.uni-siegen.de" TargetMode="External"/><Relationship Id="rId14" Type="http://schemas.microsoft.com/office/2018/08/relationships/commentsExtensible" Target="commentsExtensi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Allgemein"/>
          <w:gallery w:val="placeholder"/>
        </w:category>
        <w:types>
          <w:type w:val="bbPlcHdr"/>
        </w:types>
        <w:behaviors>
          <w:behavior w:val="content"/>
        </w:behaviors>
        <w:guid w:val="{EB555234-F338-43D8-99E0-9BF692681E9D}"/>
      </w:docPartPr>
      <w:docPartBody>
        <w:p w:rsidR="008E32BE" w:rsidRDefault="003053B6">
          <w:r w:rsidRPr="00170DD2">
            <w:rPr>
              <w:rStyle w:val="Platzhaltertext"/>
            </w:rPr>
            <w:t>Klicken oder tippen Sie hier, um Text einzugeben.</w:t>
          </w:r>
        </w:p>
      </w:docPartBody>
    </w:docPart>
    <w:docPart>
      <w:docPartPr>
        <w:name w:val="13AD7C84CDD84F019250A833886B9A12"/>
        <w:category>
          <w:name w:val="Allgemein"/>
          <w:gallery w:val="placeholder"/>
        </w:category>
        <w:types>
          <w:type w:val="bbPlcHdr"/>
        </w:types>
        <w:behaviors>
          <w:behavior w:val="content"/>
        </w:behaviors>
        <w:guid w:val="{E837B1FD-8BE3-4A31-8724-A1B3C2CC7E78}"/>
      </w:docPartPr>
      <w:docPartBody>
        <w:p w:rsidR="00192F28" w:rsidRDefault="00192F28" w:rsidP="00192F28">
          <w:pPr>
            <w:pStyle w:val="13AD7C84CDD84F019250A833886B9A12"/>
          </w:pPr>
          <w:r w:rsidRPr="00170DD2">
            <w:rPr>
              <w:rStyle w:val="Platzhaltertext"/>
            </w:rPr>
            <w:t>Klicken oder tippen Sie hier, um Text einzugeben.</w:t>
          </w:r>
        </w:p>
      </w:docPartBody>
    </w:docPart>
    <w:docPart>
      <w:docPartPr>
        <w:name w:val="BA4933A98030458B918C9F0ABAEC5A28"/>
        <w:category>
          <w:name w:val="Allgemein"/>
          <w:gallery w:val="placeholder"/>
        </w:category>
        <w:types>
          <w:type w:val="bbPlcHdr"/>
        </w:types>
        <w:behaviors>
          <w:behavior w:val="content"/>
        </w:behaviors>
        <w:guid w:val="{376807E6-38E1-4A90-BD2A-7FB4E0FA3386}"/>
      </w:docPartPr>
      <w:docPartBody>
        <w:p w:rsidR="00192F28" w:rsidRDefault="00192F28" w:rsidP="00192F28">
          <w:pPr>
            <w:pStyle w:val="BA4933A98030458B918C9F0ABAEC5A28"/>
          </w:pPr>
          <w:r w:rsidRPr="00170DD2">
            <w:rPr>
              <w:rStyle w:val="Platzhaltertext"/>
            </w:rPr>
            <w:t>Klicken oder tippen Sie hier, um Text einzugeben.</w:t>
          </w:r>
        </w:p>
      </w:docPartBody>
    </w:docPart>
    <w:docPart>
      <w:docPartPr>
        <w:name w:val="3466570717FB49D68C39461A9DA068E0"/>
        <w:category>
          <w:name w:val="Allgemein"/>
          <w:gallery w:val="placeholder"/>
        </w:category>
        <w:types>
          <w:type w:val="bbPlcHdr"/>
        </w:types>
        <w:behaviors>
          <w:behavior w:val="content"/>
        </w:behaviors>
        <w:guid w:val="{F5CABDFC-4DAC-4FC5-9FA3-1792F932067E}"/>
      </w:docPartPr>
      <w:docPartBody>
        <w:p w:rsidR="00CC5835" w:rsidRDefault="00CC5835" w:rsidP="00CC5835">
          <w:pPr>
            <w:pStyle w:val="3466570717FB49D68C39461A9DA068E0"/>
          </w:pPr>
          <w:r w:rsidRPr="00170DD2">
            <w:rPr>
              <w:rStyle w:val="Platzhaltertext"/>
            </w:rPr>
            <w:t>Klicken oder tippen Sie hier, um Text einzugeben.</w:t>
          </w:r>
        </w:p>
      </w:docPartBody>
    </w:docPart>
    <w:docPart>
      <w:docPartPr>
        <w:name w:val="3137F1E46D754BDA83C48E671B6CFA29"/>
        <w:category>
          <w:name w:val="Allgemein"/>
          <w:gallery w:val="placeholder"/>
        </w:category>
        <w:types>
          <w:type w:val="bbPlcHdr"/>
        </w:types>
        <w:behaviors>
          <w:behavior w:val="content"/>
        </w:behaviors>
        <w:guid w:val="{04AD906D-A154-490C-B4F6-789955D073E5}"/>
      </w:docPartPr>
      <w:docPartBody>
        <w:p w:rsidR="00357989" w:rsidRDefault="00357989" w:rsidP="00357989">
          <w:pPr>
            <w:pStyle w:val="3137F1E46D754BDA83C48E671B6CFA29"/>
          </w:pPr>
          <w:r w:rsidRPr="00170DD2">
            <w:rPr>
              <w:rStyle w:val="Platzhaltertext"/>
            </w:rPr>
            <w:t>Klicken oder tippen Sie hier, um Text einzugeben.</w:t>
          </w:r>
        </w:p>
      </w:docPartBody>
    </w:docPart>
    <w:docPart>
      <w:docPartPr>
        <w:name w:val="D2AACC3907094CA0A5C9B323AD6AFB0C"/>
        <w:category>
          <w:name w:val="Allgemein"/>
          <w:gallery w:val="placeholder"/>
        </w:category>
        <w:types>
          <w:type w:val="bbPlcHdr"/>
        </w:types>
        <w:behaviors>
          <w:behavior w:val="content"/>
        </w:behaviors>
        <w:guid w:val="{FF85CA76-3664-4C96-8A95-17B0C4D75602}"/>
      </w:docPartPr>
      <w:docPartBody>
        <w:p w:rsidR="00357989" w:rsidRDefault="00357989" w:rsidP="00357989">
          <w:pPr>
            <w:pStyle w:val="D2AACC3907094CA0A5C9B323AD6AFB0C"/>
          </w:pPr>
          <w:r w:rsidRPr="00170DD2">
            <w:rPr>
              <w:rStyle w:val="Platzhaltertext"/>
            </w:rPr>
            <w:t>Klicken oder tippen Sie hier, um Text einzugeben.</w:t>
          </w:r>
        </w:p>
      </w:docPartBody>
    </w:docPart>
    <w:docPart>
      <w:docPartPr>
        <w:name w:val="151CC5F8E5A943868655020E187702DF"/>
        <w:category>
          <w:name w:val="Allgemein"/>
          <w:gallery w:val="placeholder"/>
        </w:category>
        <w:types>
          <w:type w:val="bbPlcHdr"/>
        </w:types>
        <w:behaviors>
          <w:behavior w:val="content"/>
        </w:behaviors>
        <w:guid w:val="{EABD049A-1B11-414F-B773-EC49935ED7A7}"/>
      </w:docPartPr>
      <w:docPartBody>
        <w:p w:rsidR="00357989" w:rsidRDefault="00357989" w:rsidP="00357989">
          <w:pPr>
            <w:pStyle w:val="151CC5F8E5A943868655020E187702DF"/>
          </w:pPr>
          <w:r w:rsidRPr="00170DD2">
            <w:rPr>
              <w:rStyle w:val="Platzhaltertext"/>
            </w:rPr>
            <w:t>Klicken oder tippen Sie hier, um Text einzugeben.</w:t>
          </w:r>
        </w:p>
      </w:docPartBody>
    </w:docPart>
    <w:docPart>
      <w:docPartPr>
        <w:name w:val="C356B17F070344968CA3B1AA890708AB"/>
        <w:category>
          <w:name w:val="Allgemein"/>
          <w:gallery w:val="placeholder"/>
        </w:category>
        <w:types>
          <w:type w:val="bbPlcHdr"/>
        </w:types>
        <w:behaviors>
          <w:behavior w:val="content"/>
        </w:behaviors>
        <w:guid w:val="{EC7269F4-652B-472B-94DD-5ED40B66E388}"/>
      </w:docPartPr>
      <w:docPartBody>
        <w:p w:rsidR="00357989" w:rsidRDefault="00357989" w:rsidP="00357989">
          <w:pPr>
            <w:pStyle w:val="C356B17F070344968CA3B1AA890708AB"/>
          </w:pPr>
          <w:r w:rsidRPr="00170DD2">
            <w:rPr>
              <w:rStyle w:val="Platzhaltertext"/>
            </w:rPr>
            <w:t>Klicken oder tippen Sie hier, um Text einzugeben.</w:t>
          </w:r>
        </w:p>
      </w:docPartBody>
    </w:docPart>
    <w:docPart>
      <w:docPartPr>
        <w:name w:val="836A0E09C2A847C09471D6193CEF2C81"/>
        <w:category>
          <w:name w:val="Allgemein"/>
          <w:gallery w:val="placeholder"/>
        </w:category>
        <w:types>
          <w:type w:val="bbPlcHdr"/>
        </w:types>
        <w:behaviors>
          <w:behavior w:val="content"/>
        </w:behaviors>
        <w:guid w:val="{CAF463E3-0FA5-4B14-97A0-81E0CDDC36B3}"/>
      </w:docPartPr>
      <w:docPartBody>
        <w:p w:rsidR="00357989" w:rsidRDefault="00357989" w:rsidP="00357989">
          <w:pPr>
            <w:pStyle w:val="836A0E09C2A847C09471D6193CEF2C81"/>
          </w:pPr>
          <w:r w:rsidRPr="00170DD2">
            <w:rPr>
              <w:rStyle w:val="Platzhaltertext"/>
            </w:rPr>
            <w:t>Klicken oder tippen Sie hier, um Text einzugeben.</w:t>
          </w:r>
        </w:p>
      </w:docPartBody>
    </w:docPart>
    <w:docPart>
      <w:docPartPr>
        <w:name w:val="D15996FD79AB40888560A6AB265B1975"/>
        <w:category>
          <w:name w:val="Allgemein"/>
          <w:gallery w:val="placeholder"/>
        </w:category>
        <w:types>
          <w:type w:val="bbPlcHdr"/>
        </w:types>
        <w:behaviors>
          <w:behavior w:val="content"/>
        </w:behaviors>
        <w:guid w:val="{F52813EC-A79B-4933-82E0-9D34FE027CB5}"/>
      </w:docPartPr>
      <w:docPartBody>
        <w:p w:rsidR="00357989" w:rsidRDefault="00357989" w:rsidP="00357989">
          <w:pPr>
            <w:pStyle w:val="D15996FD79AB40888560A6AB265B1975"/>
          </w:pPr>
          <w:r w:rsidRPr="00170DD2">
            <w:rPr>
              <w:rStyle w:val="Platzhaltertext"/>
            </w:rPr>
            <w:t>Klicken oder tippen Sie hier, um Text einzugeben.</w:t>
          </w:r>
        </w:p>
      </w:docPartBody>
    </w:docPart>
    <w:docPart>
      <w:docPartPr>
        <w:name w:val="8ABB7F3F46604959BF0FB62CAA81810F"/>
        <w:category>
          <w:name w:val="Allgemein"/>
          <w:gallery w:val="placeholder"/>
        </w:category>
        <w:types>
          <w:type w:val="bbPlcHdr"/>
        </w:types>
        <w:behaviors>
          <w:behavior w:val="content"/>
        </w:behaviors>
        <w:guid w:val="{D5044C5E-F4AA-4237-8DDE-0B00BC84CFCC}"/>
      </w:docPartPr>
      <w:docPartBody>
        <w:p w:rsidR="00357989" w:rsidRDefault="00357989" w:rsidP="00357989">
          <w:pPr>
            <w:pStyle w:val="8ABB7F3F46604959BF0FB62CAA81810F"/>
          </w:pPr>
          <w:r w:rsidRPr="00170DD2">
            <w:rPr>
              <w:rStyle w:val="Platzhaltertext"/>
            </w:rPr>
            <w:t>Klicken oder tippen Sie hier, um Text einzugeben.</w:t>
          </w:r>
        </w:p>
      </w:docPartBody>
    </w:docPart>
    <w:docPart>
      <w:docPartPr>
        <w:name w:val="4A126922C5E8420F94D41E05C0FCC909"/>
        <w:category>
          <w:name w:val="Allgemein"/>
          <w:gallery w:val="placeholder"/>
        </w:category>
        <w:types>
          <w:type w:val="bbPlcHdr"/>
        </w:types>
        <w:behaviors>
          <w:behavior w:val="content"/>
        </w:behaviors>
        <w:guid w:val="{C30AF197-B470-4610-B5C0-3CF04E574C7C}"/>
      </w:docPartPr>
      <w:docPartBody>
        <w:p w:rsidR="00357989" w:rsidRDefault="00357989" w:rsidP="00357989">
          <w:pPr>
            <w:pStyle w:val="4A126922C5E8420F94D41E05C0FCC909"/>
          </w:pPr>
          <w:r w:rsidRPr="00170DD2">
            <w:rPr>
              <w:rStyle w:val="Platzhaltertext"/>
            </w:rPr>
            <w:t>Klicken oder tippen Sie hier, um Text einzugeben.</w:t>
          </w:r>
        </w:p>
      </w:docPartBody>
    </w:docPart>
    <w:docPart>
      <w:docPartPr>
        <w:name w:val="A5334BB543314443BB94EC4AE6911E2D"/>
        <w:category>
          <w:name w:val="Allgemein"/>
          <w:gallery w:val="placeholder"/>
        </w:category>
        <w:types>
          <w:type w:val="bbPlcHdr"/>
        </w:types>
        <w:behaviors>
          <w:behavior w:val="content"/>
        </w:behaviors>
        <w:guid w:val="{28F5D0B2-4D5C-4246-9D40-98245A5AE66B}"/>
      </w:docPartPr>
      <w:docPartBody>
        <w:p w:rsidR="00357989" w:rsidRDefault="00357989" w:rsidP="00357989">
          <w:pPr>
            <w:pStyle w:val="A5334BB543314443BB94EC4AE6911E2D"/>
          </w:pPr>
          <w:r w:rsidRPr="00170DD2">
            <w:rPr>
              <w:rStyle w:val="Platzhaltertext"/>
            </w:rPr>
            <w:t>Klicken oder tippen Sie hier, um Text einzugeben.</w:t>
          </w:r>
        </w:p>
      </w:docPartBody>
    </w:docPart>
    <w:docPart>
      <w:docPartPr>
        <w:name w:val="CF282BB1D66D4B6785A2B636FAEAAF1D"/>
        <w:category>
          <w:name w:val="Allgemein"/>
          <w:gallery w:val="placeholder"/>
        </w:category>
        <w:types>
          <w:type w:val="bbPlcHdr"/>
        </w:types>
        <w:behaviors>
          <w:behavior w:val="content"/>
        </w:behaviors>
        <w:guid w:val="{3EDE391F-C032-4C55-8B51-CAC7CC3A834E}"/>
      </w:docPartPr>
      <w:docPartBody>
        <w:p w:rsidR="00347FAF" w:rsidRDefault="00357989" w:rsidP="00357989">
          <w:pPr>
            <w:pStyle w:val="CF282BB1D66D4B6785A2B636FAEAAF1D"/>
          </w:pPr>
          <w:r w:rsidRPr="00170DD2">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53B6"/>
    <w:rsid w:val="00092767"/>
    <w:rsid w:val="00192F28"/>
    <w:rsid w:val="002765ED"/>
    <w:rsid w:val="003053B6"/>
    <w:rsid w:val="00347FAF"/>
    <w:rsid w:val="00357989"/>
    <w:rsid w:val="00443CAC"/>
    <w:rsid w:val="006D3C6C"/>
    <w:rsid w:val="008E32BE"/>
    <w:rsid w:val="009426AC"/>
    <w:rsid w:val="00975787"/>
    <w:rsid w:val="00A43F81"/>
    <w:rsid w:val="00A70037"/>
    <w:rsid w:val="00B257AC"/>
    <w:rsid w:val="00BE138D"/>
    <w:rsid w:val="00C27EFE"/>
    <w:rsid w:val="00CC5835"/>
    <w:rsid w:val="00D9650E"/>
    <w:rsid w:val="00E31487"/>
    <w:rsid w:val="00E72B61"/>
    <w:rsid w:val="00F166E7"/>
    <w:rsid w:val="00F837F5"/>
    <w:rsid w:val="00FF768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357989"/>
    <w:rPr>
      <w:color w:val="808080"/>
    </w:rPr>
  </w:style>
  <w:style w:type="paragraph" w:customStyle="1" w:styleId="0B8A3F0C7E6C4DB1AEC0D3C2F6CAC5A4">
    <w:name w:val="0B8A3F0C7E6C4DB1AEC0D3C2F6CAC5A4"/>
    <w:rsid w:val="003053B6"/>
  </w:style>
  <w:style w:type="paragraph" w:customStyle="1" w:styleId="F88FDC6EF90B4E829023FC9767D4DCE5">
    <w:name w:val="F88FDC6EF90B4E829023FC9767D4DCE5"/>
    <w:rsid w:val="003053B6"/>
  </w:style>
  <w:style w:type="paragraph" w:customStyle="1" w:styleId="95098219C498468799690A5DF6E5AF84">
    <w:name w:val="95098219C498468799690A5DF6E5AF84"/>
    <w:rsid w:val="00FF7681"/>
  </w:style>
  <w:style w:type="paragraph" w:customStyle="1" w:styleId="13AD7C84CDD84F019250A833886B9A12">
    <w:name w:val="13AD7C84CDD84F019250A833886B9A12"/>
    <w:rsid w:val="00192F28"/>
  </w:style>
  <w:style w:type="paragraph" w:customStyle="1" w:styleId="BA4933A98030458B918C9F0ABAEC5A28">
    <w:name w:val="BA4933A98030458B918C9F0ABAEC5A28"/>
    <w:rsid w:val="00192F28"/>
  </w:style>
  <w:style w:type="paragraph" w:customStyle="1" w:styleId="5008B0D918464BC0BF306EC1295FB619">
    <w:name w:val="5008B0D918464BC0BF306EC1295FB619"/>
    <w:rsid w:val="00192F28"/>
  </w:style>
  <w:style w:type="paragraph" w:customStyle="1" w:styleId="A4988C29E4274C62A54B9128D2F5A702">
    <w:name w:val="A4988C29E4274C62A54B9128D2F5A702"/>
    <w:rsid w:val="00CC5835"/>
    <w:rPr>
      <w:lang w:val="en-US" w:eastAsia="en-US"/>
    </w:rPr>
  </w:style>
  <w:style w:type="paragraph" w:customStyle="1" w:styleId="3466570717FB49D68C39461A9DA068E0">
    <w:name w:val="3466570717FB49D68C39461A9DA068E0"/>
    <w:rsid w:val="00CC5835"/>
    <w:rPr>
      <w:lang w:val="en-US" w:eastAsia="en-US"/>
    </w:rPr>
  </w:style>
  <w:style w:type="paragraph" w:customStyle="1" w:styleId="F0C6E68FCBD545FFAD5E4D9641B6ADD5">
    <w:name w:val="F0C6E68FCBD545FFAD5E4D9641B6ADD5"/>
    <w:rsid w:val="00CC5835"/>
    <w:rPr>
      <w:lang w:val="en-US" w:eastAsia="en-US"/>
    </w:rPr>
  </w:style>
  <w:style w:type="paragraph" w:customStyle="1" w:styleId="ACB44B0C5ADC4A1D8425FC8E9E391E98">
    <w:name w:val="ACB44B0C5ADC4A1D8425FC8E9E391E98"/>
    <w:rsid w:val="00CC5835"/>
    <w:rPr>
      <w:lang w:val="en-US" w:eastAsia="en-US"/>
    </w:rPr>
  </w:style>
  <w:style w:type="paragraph" w:customStyle="1" w:styleId="1212FD1CB7DF4F41A3C37B4EAE9AFDF3">
    <w:name w:val="1212FD1CB7DF4F41A3C37B4EAE9AFDF3"/>
    <w:rsid w:val="00CC5835"/>
    <w:rPr>
      <w:lang w:val="en-US" w:eastAsia="en-US"/>
    </w:rPr>
  </w:style>
  <w:style w:type="paragraph" w:customStyle="1" w:styleId="827A874C38FA4E5187B83ECCCC193997">
    <w:name w:val="827A874C38FA4E5187B83ECCCC193997"/>
    <w:rsid w:val="00357989"/>
  </w:style>
  <w:style w:type="paragraph" w:customStyle="1" w:styleId="3137F1E46D754BDA83C48E671B6CFA29">
    <w:name w:val="3137F1E46D754BDA83C48E671B6CFA29"/>
    <w:rsid w:val="00357989"/>
  </w:style>
  <w:style w:type="paragraph" w:customStyle="1" w:styleId="4C7A91EEA09D49358FE43A1F8BB13803">
    <w:name w:val="4C7A91EEA09D49358FE43A1F8BB13803"/>
    <w:rsid w:val="00357989"/>
  </w:style>
  <w:style w:type="paragraph" w:customStyle="1" w:styleId="D2AACC3907094CA0A5C9B323AD6AFB0C">
    <w:name w:val="D2AACC3907094CA0A5C9B323AD6AFB0C"/>
    <w:rsid w:val="00357989"/>
  </w:style>
  <w:style w:type="paragraph" w:customStyle="1" w:styleId="66933203ED6E4FD4A50EB05933D0CB8C">
    <w:name w:val="66933203ED6E4FD4A50EB05933D0CB8C"/>
    <w:rsid w:val="00357989"/>
  </w:style>
  <w:style w:type="paragraph" w:customStyle="1" w:styleId="23C2ECC1428A4A27ADC42651E267C69E">
    <w:name w:val="23C2ECC1428A4A27ADC42651E267C69E"/>
    <w:rsid w:val="00357989"/>
  </w:style>
  <w:style w:type="paragraph" w:customStyle="1" w:styleId="A8A6E7D4AC174F96925A84DB542560AE">
    <w:name w:val="A8A6E7D4AC174F96925A84DB542560AE"/>
    <w:rsid w:val="00357989"/>
  </w:style>
  <w:style w:type="paragraph" w:customStyle="1" w:styleId="F51DEDB12238436AAE2D705E967C2946">
    <w:name w:val="F51DEDB12238436AAE2D705E967C2946"/>
    <w:rsid w:val="00357989"/>
  </w:style>
  <w:style w:type="paragraph" w:customStyle="1" w:styleId="A22EEDF05E374FE496D0EA7BB884D903">
    <w:name w:val="A22EEDF05E374FE496D0EA7BB884D903"/>
    <w:rsid w:val="00357989"/>
  </w:style>
  <w:style w:type="paragraph" w:customStyle="1" w:styleId="151CC5F8E5A943868655020E187702DF">
    <w:name w:val="151CC5F8E5A943868655020E187702DF"/>
    <w:rsid w:val="00357989"/>
  </w:style>
  <w:style w:type="paragraph" w:customStyle="1" w:styleId="46B3238E4788443F91DBFC1E83877909">
    <w:name w:val="46B3238E4788443F91DBFC1E83877909"/>
    <w:rsid w:val="00357989"/>
  </w:style>
  <w:style w:type="paragraph" w:customStyle="1" w:styleId="C356B17F070344968CA3B1AA890708AB">
    <w:name w:val="C356B17F070344968CA3B1AA890708AB"/>
    <w:rsid w:val="00357989"/>
  </w:style>
  <w:style w:type="paragraph" w:customStyle="1" w:styleId="6682BF8B4C374525B67C784078FBD35A">
    <w:name w:val="6682BF8B4C374525B67C784078FBD35A"/>
    <w:rsid w:val="00357989"/>
  </w:style>
  <w:style w:type="paragraph" w:customStyle="1" w:styleId="836A0E09C2A847C09471D6193CEF2C81">
    <w:name w:val="836A0E09C2A847C09471D6193CEF2C81"/>
    <w:rsid w:val="00357989"/>
  </w:style>
  <w:style w:type="paragraph" w:customStyle="1" w:styleId="0EC5AD2779B3412E8138099553B7B2EE">
    <w:name w:val="0EC5AD2779B3412E8138099553B7B2EE"/>
    <w:rsid w:val="00357989"/>
  </w:style>
  <w:style w:type="paragraph" w:customStyle="1" w:styleId="D15996FD79AB40888560A6AB265B1975">
    <w:name w:val="D15996FD79AB40888560A6AB265B1975"/>
    <w:rsid w:val="00357989"/>
  </w:style>
  <w:style w:type="paragraph" w:customStyle="1" w:styleId="73652C0BCCBC48C3B1AE7FD2312428DA">
    <w:name w:val="73652C0BCCBC48C3B1AE7FD2312428DA"/>
    <w:rsid w:val="00357989"/>
  </w:style>
  <w:style w:type="paragraph" w:customStyle="1" w:styleId="920CC7339F704EB7A1BCA7D8A5D84F56">
    <w:name w:val="920CC7339F704EB7A1BCA7D8A5D84F56"/>
    <w:rsid w:val="00357989"/>
  </w:style>
  <w:style w:type="paragraph" w:customStyle="1" w:styleId="8ABB7F3F46604959BF0FB62CAA81810F">
    <w:name w:val="8ABB7F3F46604959BF0FB62CAA81810F"/>
    <w:rsid w:val="00357989"/>
  </w:style>
  <w:style w:type="paragraph" w:customStyle="1" w:styleId="4A126922C5E8420F94D41E05C0FCC909">
    <w:name w:val="4A126922C5E8420F94D41E05C0FCC909"/>
    <w:rsid w:val="00357989"/>
  </w:style>
  <w:style w:type="paragraph" w:customStyle="1" w:styleId="B35D529A0FBD45AABFDADE887FAC9869">
    <w:name w:val="B35D529A0FBD45AABFDADE887FAC9869"/>
    <w:rsid w:val="00357989"/>
  </w:style>
  <w:style w:type="paragraph" w:customStyle="1" w:styleId="AB36B20BEEEA405D9DB5A0B4B13AD678">
    <w:name w:val="AB36B20BEEEA405D9DB5A0B4B13AD678"/>
    <w:rsid w:val="00357989"/>
  </w:style>
  <w:style w:type="paragraph" w:customStyle="1" w:styleId="6C72ED5596EB44C181AF6DA466E1DF94">
    <w:name w:val="6C72ED5596EB44C181AF6DA466E1DF94"/>
    <w:rsid w:val="00357989"/>
  </w:style>
  <w:style w:type="paragraph" w:customStyle="1" w:styleId="A5334BB543314443BB94EC4AE6911E2D">
    <w:name w:val="A5334BB543314443BB94EC4AE6911E2D"/>
    <w:rsid w:val="00357989"/>
  </w:style>
  <w:style w:type="paragraph" w:customStyle="1" w:styleId="D95517B5BA3B498B94AD7515C8E83E76">
    <w:name w:val="D95517B5BA3B498B94AD7515C8E83E76"/>
    <w:rsid w:val="00357989"/>
  </w:style>
  <w:style w:type="paragraph" w:customStyle="1" w:styleId="CF282BB1D66D4B6785A2B636FAEAAF1D">
    <w:name w:val="CF282BB1D66D4B6785A2B636FAEAAF1D"/>
    <w:rsid w:val="0035798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D18B7-FB18-4CD4-BD98-4492A4D471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96172</Words>
  <Characters>605888</Characters>
  <Application>Microsoft Office Word</Application>
  <DocSecurity>0</DocSecurity>
  <Lines>5049</Lines>
  <Paragraphs>1401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maariaan</dc:creator>
  <cp:keywords/>
  <dc:description/>
  <cp:lastModifiedBy>Philipp Alexander Linden</cp:lastModifiedBy>
  <cp:revision>14</cp:revision>
  <cp:lastPrinted>2019-06-30T11:28:00Z</cp:lastPrinted>
  <dcterms:created xsi:type="dcterms:W3CDTF">2020-06-25T11:51:00Z</dcterms:created>
  <dcterms:modified xsi:type="dcterms:W3CDTF">2020-06-25T15:46:00Z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coelcare_ma_LTCTypology</vt:lpwstr>
  </property>
  <property fmtid="{D5CDD505-2E9C-101B-9397-08002B2CF9AE}" pid="3" name="CitaviDocumentProperty_6">
    <vt:lpwstr>True</vt:lpwstr>
  </property>
  <property fmtid="{D5CDD505-2E9C-101B-9397-08002B2CF9AE}" pid="4" name="CitaviDocumentProperty_0">
    <vt:lpwstr>b4ee5ea6-6499-44e2-98d1-af7d42a5fdbf</vt:lpwstr>
  </property>
  <property fmtid="{D5CDD505-2E9C-101B-9397-08002B2CF9AE}" pid="5" name="CitaviDocumentProperty_8">
    <vt:lpwstr>C:\Users\Mareike Ariaans\Documents\Citavi 6\Projects\coelcare_ma_LTCTypology\coelcare_ma_LTCTypology.ctv6</vt:lpwstr>
  </property>
  <property fmtid="{D5CDD505-2E9C-101B-9397-08002B2CF9AE}" pid="6" name="CitaviDocumentProperty_1">
    <vt:lpwstr>6.3.0.0</vt:lpwstr>
  </property>
</Properties>
</file>