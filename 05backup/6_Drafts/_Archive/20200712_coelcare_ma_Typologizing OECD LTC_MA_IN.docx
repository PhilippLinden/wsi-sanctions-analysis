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1029EA" w:rsidRDefault="002E018D" w:rsidP="00DE025C">
      <w:pPr>
        <w:spacing w:line="480" w:lineRule="auto"/>
        <w:rPr>
          <w:bCs/>
          <w:szCs w:val="24"/>
          <w:vertAlign w:val="superscript"/>
          <w:lang w:val="en-US"/>
        </w:rPr>
      </w:pPr>
      <w:r w:rsidRPr="001029EA">
        <w:rPr>
          <w:bCs/>
          <w:szCs w:val="24"/>
          <w:lang w:val="en-US"/>
        </w:rPr>
        <w:t>Mareike Ariaans</w:t>
      </w:r>
      <w:r w:rsidR="00DE025C" w:rsidRPr="001029EA">
        <w:rPr>
          <w:bCs/>
          <w:szCs w:val="24"/>
          <w:vertAlign w:val="superscript"/>
          <w:lang w:val="en-US"/>
        </w:rPr>
        <w:t>1</w:t>
      </w:r>
      <w:r w:rsidR="00661837" w:rsidRPr="001029EA">
        <w:rPr>
          <w:bCs/>
          <w:szCs w:val="24"/>
          <w:vertAlign w:val="superscript"/>
          <w:lang w:val="en-US"/>
        </w:rPr>
        <w:t>,</w:t>
      </w:r>
      <w:r w:rsidR="00D534D0" w:rsidRPr="001029EA">
        <w:rPr>
          <w:bCs/>
          <w:szCs w:val="24"/>
          <w:vertAlign w:val="superscript"/>
          <w:lang w:val="en-US"/>
        </w:rPr>
        <w:t>2</w:t>
      </w:r>
      <w:r w:rsidR="00DE025C" w:rsidRPr="001029EA">
        <w:rPr>
          <w:bCs/>
          <w:szCs w:val="24"/>
          <w:vertAlign w:val="superscript"/>
          <w:lang w:val="en-US"/>
        </w:rPr>
        <w:t>, *</w:t>
      </w:r>
      <w:r w:rsidR="00DE025C" w:rsidRPr="001029EA">
        <w:rPr>
          <w:bCs/>
          <w:szCs w:val="24"/>
          <w:lang w:val="en-US"/>
        </w:rPr>
        <w:t xml:space="preserve">, </w:t>
      </w:r>
      <w:r w:rsidRPr="001029EA">
        <w:rPr>
          <w:bCs/>
          <w:szCs w:val="24"/>
          <w:lang w:val="en-US"/>
        </w:rPr>
        <w:t>Philipp Linden</w:t>
      </w:r>
      <w:r w:rsidR="00D534D0" w:rsidRPr="001029EA">
        <w:rPr>
          <w:bCs/>
          <w:szCs w:val="24"/>
          <w:vertAlign w:val="superscript"/>
          <w:lang w:val="en-US"/>
        </w:rPr>
        <w:t>3</w:t>
      </w:r>
      <w:r w:rsidRPr="001029EA">
        <w:rPr>
          <w:bCs/>
          <w:szCs w:val="24"/>
          <w:lang w:val="en-US"/>
        </w:rPr>
        <w:t>,</w:t>
      </w:r>
      <w:r w:rsidR="00DE025C" w:rsidRPr="001029EA">
        <w:rPr>
          <w:bCs/>
          <w:szCs w:val="24"/>
          <w:lang w:val="en-US"/>
        </w:rPr>
        <w:t xml:space="preserve"> </w:t>
      </w:r>
      <w:r w:rsidRPr="001029EA">
        <w:rPr>
          <w:bCs/>
          <w:szCs w:val="24"/>
          <w:lang w:val="en-US"/>
        </w:rPr>
        <w:t>Claus Wendt</w:t>
      </w:r>
      <w:r w:rsidR="00DE025C" w:rsidRPr="001029EA">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w:t>
      </w:r>
      <w:proofErr w:type="gramStart"/>
      <w:r w:rsidR="00D11535" w:rsidRPr="00661837">
        <w:rPr>
          <w:color w:val="000000" w:themeColor="text1"/>
          <w:szCs w:val="24"/>
          <w:lang w:val="en-US"/>
        </w:rPr>
        <w:t>  Mannheim</w:t>
      </w:r>
      <w:proofErr w:type="gramEnd"/>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r w:rsidR="00257C34">
        <w:fldChar w:fldCharType="begin"/>
      </w:r>
      <w:r w:rsidR="00257C34" w:rsidRPr="00771EFB">
        <w:rPr>
          <w:lang w:val="en-US"/>
          <w:rPrChange w:id="0" w:author="Mareike Ariaans" w:date="2020-07-12T12:46:00Z">
            <w:rPr/>
          </w:rPrChange>
        </w:rPr>
        <w:instrText xml:space="preserve"> HYPERLINK "mailto:ariaans@soziologie.uni-siegen.de" </w:instrText>
      </w:r>
      <w:r w:rsidR="00257C34">
        <w:fldChar w:fldCharType="separate"/>
      </w:r>
      <w:r w:rsidR="00DE025C" w:rsidRPr="006A56FF">
        <w:rPr>
          <w:rStyle w:val="Hyperlink"/>
          <w:szCs w:val="24"/>
          <w:lang w:val="en-US"/>
        </w:rPr>
        <w:t>ariaans@soziologie.uni-siegen.de</w:t>
      </w:r>
      <w:r w:rsidR="00257C34">
        <w:rPr>
          <w:rStyle w:val="Hyperlink"/>
          <w:szCs w:val="24"/>
          <w:lang w:val="en-US"/>
        </w:rPr>
        <w:fldChar w:fldCharType="end"/>
      </w:r>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r w:rsidR="00257C34">
        <w:fldChar w:fldCharType="begin"/>
      </w:r>
      <w:r w:rsidR="00257C34" w:rsidRPr="00771EFB">
        <w:rPr>
          <w:lang w:val="en-US"/>
          <w:rPrChange w:id="1" w:author="Mareike Ariaans" w:date="2020-07-12T12:46:00Z">
            <w:rPr/>
          </w:rPrChange>
        </w:rPr>
        <w:instrText xml:space="preserve"> HYPERLINK "mailto:linden@soziologie.uni-siegen.de" </w:instrText>
      </w:r>
      <w:r w:rsidR="00257C34">
        <w:fldChar w:fldCharType="separate"/>
      </w:r>
      <w:r w:rsidR="00900C32" w:rsidRPr="006A56FF">
        <w:rPr>
          <w:lang w:val="en-US"/>
        </w:rPr>
        <w:t>linden@soziologie.uni-siegen.de</w:t>
      </w:r>
      <w:r w:rsidR="00257C34">
        <w:rPr>
          <w:lang w:val="en-US"/>
        </w:rPr>
        <w:fldChar w:fldCharType="end"/>
      </w:r>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-Str. 2, 57068 Siegen, Germany; Phone: +49-271-740-</w:t>
      </w:r>
      <w:r w:rsidR="00545374">
        <w:rPr>
          <w:color w:val="000000" w:themeColor="text1"/>
          <w:szCs w:val="24"/>
          <w:lang w:val="en-US"/>
        </w:rPr>
        <w:t>3182</w:t>
      </w:r>
      <w:r w:rsidRPr="006A56FF">
        <w:rPr>
          <w:color w:val="000000" w:themeColor="text1"/>
          <w:szCs w:val="24"/>
          <w:lang w:val="en-US"/>
        </w:rPr>
        <w:t xml:space="preserve">, </w:t>
      </w:r>
      <w:r w:rsidR="00257C34">
        <w:fldChar w:fldCharType="begin"/>
      </w:r>
      <w:r w:rsidR="00257C34" w:rsidRPr="00771EFB">
        <w:rPr>
          <w:lang w:val="en-US"/>
          <w:rPrChange w:id="2" w:author="Mareike Ariaans" w:date="2020-07-12T12:46:00Z">
            <w:rPr/>
          </w:rPrChange>
        </w:rPr>
        <w:instrText xml:space="preserve"> HYPERLINK "mailto:wendt@soziologie.uni-siegen.de" </w:instrText>
      </w:r>
      <w:r w:rsidR="00257C34">
        <w:fldChar w:fldCharType="separate"/>
      </w:r>
      <w:r w:rsidR="00661837" w:rsidRPr="007048BA">
        <w:rPr>
          <w:rStyle w:val="Hyperlink"/>
          <w:szCs w:val="24"/>
          <w:lang w:val="en-US"/>
        </w:rPr>
        <w:t>wendt@soziologie.uni-siegen.de</w:t>
      </w:r>
      <w:r w:rsidR="00257C34">
        <w:rPr>
          <w:rStyle w:val="Hyperlink"/>
          <w:szCs w:val="24"/>
          <w:lang w:val="en-US"/>
        </w:rPr>
        <w:fldChar w:fldCharType="end"/>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3"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3"/>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28-30 2019.</w:t>
      </w:r>
    </w:p>
    <w:p w14:paraId="69AE280D" w14:textId="77777777" w:rsidR="008C7033" w:rsidRPr="006A56FF" w:rsidRDefault="008C7033" w:rsidP="00415494">
      <w:pPr>
        <w:pStyle w:val="02FlietextErsterAbsatz"/>
        <w:rPr>
          <w:b/>
          <w:szCs w:val="24"/>
          <w:lang w:val="en-US"/>
        </w:rPr>
      </w:pPr>
    </w:p>
    <w:p w14:paraId="69F0E2EE" w14:textId="77777777" w:rsidR="00A2688D" w:rsidRDefault="008C7033" w:rsidP="00315A0E">
      <w:pPr>
        <w:pStyle w:val="berschrift2"/>
        <w:rPr>
          <w:ins w:id="4" w:author="Mareike Ariaans" w:date="2020-07-12T13:42:00Z"/>
          <w:lang w:val="en-US"/>
        </w:rPr>
      </w:pPr>
      <w:r w:rsidRPr="006A56FF">
        <w:rPr>
          <w:lang w:val="en-US"/>
        </w:rPr>
        <w:t>Funding</w:t>
      </w:r>
    </w:p>
    <w:p w14:paraId="288C180D" w14:textId="374AA61E" w:rsidR="002E018D" w:rsidRPr="00A2688D" w:rsidRDefault="00A2688D" w:rsidP="00A2688D">
      <w:pPr>
        <w:pStyle w:val="02FlietextErsterAbsatz"/>
        <w:rPr>
          <w:lang w:val="en-US"/>
        </w:rPr>
        <w:pPrChange w:id="5" w:author="Mareike Ariaans" w:date="2020-07-12T13:43:00Z">
          <w:pPr>
            <w:pStyle w:val="berschrift2"/>
          </w:pPr>
        </w:pPrChange>
      </w:pPr>
      <w:ins w:id="6" w:author="Mareike Ariaans" w:date="2020-07-12T13:42:00Z">
        <w:r w:rsidRPr="00A2688D">
          <w:rPr>
            <w:lang w:val="en-US"/>
          </w:rPr>
          <w:t>This article is part of the</w:t>
        </w:r>
      </w:ins>
      <w:ins w:id="7" w:author="Mareike Ariaans" w:date="2020-07-12T13:43:00Z">
        <w:r w:rsidRPr="00A2688D">
          <w:rPr>
            <w:lang w:val="en-US"/>
          </w:rPr>
          <w:t xml:space="preserve"> project “Comparing the Coordination of Elderly are Services in European Welfare States: How Organizational Actors Respond to Marketization Policies</w:t>
        </w:r>
        <w:r>
          <w:rPr>
            <w:lang w:val="en-US"/>
          </w:rPr>
          <w:t xml:space="preserve">” funded by the </w:t>
        </w:r>
      </w:ins>
      <w:ins w:id="8" w:author="Mareike Ariaans" w:date="2020-07-12T13:44:00Z">
        <w:r>
          <w:rPr>
            <w:lang w:val="en-US"/>
          </w:rPr>
          <w:t xml:space="preserve">Deutsche </w:t>
        </w:r>
        <w:proofErr w:type="spellStart"/>
        <w:r>
          <w:rPr>
            <w:lang w:val="en-US"/>
          </w:rPr>
          <w:t>Forschungsgemeinschaft</w:t>
        </w:r>
        <w:proofErr w:type="spellEnd"/>
        <w:r>
          <w:rPr>
            <w:lang w:val="en-US"/>
          </w:rPr>
          <w:t xml:space="preserve"> (DFG) grant number</w:t>
        </w:r>
        <w:proofErr w:type="gramStart"/>
        <w:r>
          <w:rPr>
            <w:lang w:val="en-US"/>
          </w:rPr>
          <w:t>:??????????????????????</w:t>
        </w:r>
      </w:ins>
      <w:bookmarkStart w:id="9" w:name="_GoBack"/>
      <w:bookmarkEnd w:id="9"/>
      <w:proofErr w:type="gramEnd"/>
      <w:r w:rsidR="002E018D" w:rsidRPr="00A2688D">
        <w:rPr>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proofErr w:type="spellStart"/>
            <w:r w:rsidRPr="006A56FF">
              <w:rPr>
                <w:rFonts w:eastAsia="Times New Roman"/>
                <w:b/>
                <w:lang w:val="en-US" w:eastAsia="de-DE"/>
              </w:rPr>
              <w:t>Ist</w:t>
            </w:r>
            <w:proofErr w:type="spellEnd"/>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37F6DF47" w14:textId="43A28AEE" w:rsidR="00EB31E0" w:rsidRPr="006A56FF" w:rsidRDefault="00926318" w:rsidP="00EB31E0">
            <w:pPr>
              <w:jc w:val="right"/>
              <w:rPr>
                <w:rFonts w:eastAsia="Times New Roman"/>
                <w:bCs/>
                <w:lang w:val="en-US" w:eastAsia="de-DE"/>
              </w:rPr>
            </w:pPr>
            <w:r>
              <w:rPr>
                <w:rFonts w:eastAsia="Times New Roman"/>
                <w:bCs/>
                <w:lang w:val="en-US" w:eastAsia="de-DE"/>
              </w:rPr>
              <w:t>52</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2449D275" w:rsidR="00EB31E0" w:rsidRPr="006A56FF" w:rsidRDefault="006023C9" w:rsidP="00EB31E0">
            <w:pPr>
              <w:jc w:val="right"/>
              <w:rPr>
                <w:rFonts w:eastAsia="Times New Roman"/>
                <w:bCs/>
                <w:lang w:val="en-US" w:eastAsia="de-DE"/>
              </w:rPr>
            </w:pPr>
            <w:r>
              <w:rPr>
                <w:rFonts w:eastAsia="Times New Roman"/>
                <w:bCs/>
                <w:lang w:val="en-US" w:eastAsia="de-DE"/>
              </w:rPr>
              <w:t>367</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F23AA05" w:rsidR="00EB31E0" w:rsidRPr="006A56FF" w:rsidRDefault="00926318" w:rsidP="00EB31E0">
            <w:pPr>
              <w:jc w:val="right"/>
              <w:rPr>
                <w:rFonts w:eastAsia="Times New Roman"/>
                <w:bCs/>
                <w:lang w:val="en-US" w:eastAsia="de-DE"/>
              </w:rPr>
            </w:pPr>
            <w:r>
              <w:rPr>
                <w:rFonts w:eastAsia="Times New Roman"/>
                <w:bCs/>
                <w:lang w:val="en-US" w:eastAsia="de-DE"/>
              </w:rPr>
              <w:t>1214</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091C4573" w:rsidR="00EB31E0" w:rsidRPr="006A56FF" w:rsidRDefault="00926318" w:rsidP="00EB31E0">
            <w:pPr>
              <w:jc w:val="right"/>
              <w:rPr>
                <w:rFonts w:eastAsia="Times New Roman"/>
                <w:bCs/>
                <w:lang w:val="en-US" w:eastAsia="de-DE"/>
              </w:rPr>
            </w:pPr>
            <w:r>
              <w:rPr>
                <w:rFonts w:eastAsia="Times New Roman"/>
                <w:bCs/>
                <w:lang w:val="en-US" w:eastAsia="de-DE"/>
              </w:rPr>
              <w:t>1335</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6713BBFC" w:rsidR="00EB31E0" w:rsidRPr="006A56FF" w:rsidRDefault="00926318" w:rsidP="00EB31E0">
            <w:pPr>
              <w:jc w:val="right"/>
              <w:rPr>
                <w:rFonts w:eastAsia="Times New Roman"/>
                <w:bCs/>
                <w:lang w:val="en-US" w:eastAsia="de-DE"/>
              </w:rPr>
            </w:pPr>
            <w:r>
              <w:rPr>
                <w:rFonts w:eastAsia="Times New Roman"/>
                <w:bCs/>
                <w:lang w:val="en-US" w:eastAsia="de-DE"/>
              </w:rPr>
              <w:t>826</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58B442F8" w:rsidR="00EB31E0" w:rsidRPr="006A56FF" w:rsidRDefault="00926318" w:rsidP="00EB31E0">
            <w:pPr>
              <w:jc w:val="right"/>
              <w:rPr>
                <w:rFonts w:eastAsia="Times New Roman"/>
                <w:bCs/>
                <w:lang w:val="en-US" w:eastAsia="de-DE"/>
              </w:rPr>
            </w:pPr>
            <w:r>
              <w:rPr>
                <w:rFonts w:eastAsia="Times New Roman"/>
                <w:bCs/>
                <w:lang w:val="en-US" w:eastAsia="de-DE"/>
              </w:rPr>
              <w:t>366</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739D55E9" w:rsidR="004237F4" w:rsidRDefault="00926318" w:rsidP="00EB31E0">
            <w:pPr>
              <w:jc w:val="right"/>
              <w:rPr>
                <w:rFonts w:eastAsia="Times New Roman"/>
                <w:bCs/>
                <w:lang w:val="en-US" w:eastAsia="de-DE"/>
              </w:rPr>
            </w:pPr>
            <w:r>
              <w:rPr>
                <w:rFonts w:eastAsia="Times New Roman"/>
                <w:bCs/>
                <w:lang w:val="en-US" w:eastAsia="de-DE"/>
              </w:rPr>
              <w:t>384</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2B0C49A2" w14:textId="2C7B9518" w:rsidR="00EB31E0" w:rsidRPr="006A56FF" w:rsidRDefault="00A20A1E" w:rsidP="00EB31E0">
            <w:pPr>
              <w:jc w:val="right"/>
              <w:rPr>
                <w:rFonts w:eastAsia="Times New Roman"/>
                <w:lang w:val="en-US" w:eastAsia="de-DE"/>
              </w:rPr>
            </w:pPr>
            <w:r>
              <w:rPr>
                <w:rFonts w:eastAsia="Times New Roman"/>
                <w:lang w:val="en-US" w:eastAsia="de-DE"/>
              </w:rPr>
              <w:t>1074</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2DEDCAEC" w:rsidR="00EB31E0" w:rsidRPr="006A56FF" w:rsidRDefault="004B09D8" w:rsidP="00EB31E0">
            <w:pPr>
              <w:jc w:val="right"/>
              <w:rPr>
                <w:rFonts w:eastAsia="Times New Roman"/>
                <w:lang w:val="en-US" w:eastAsia="de-DE"/>
              </w:rPr>
            </w:pPr>
            <w:r>
              <w:rPr>
                <w:rFonts w:eastAsia="Times New Roman"/>
                <w:lang w:val="en-US" w:eastAsia="de-DE"/>
              </w:rPr>
              <w:t>4584</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5B8A62E8" w:rsidR="001B3191" w:rsidRPr="00555ABD" w:rsidRDefault="007D6C6B" w:rsidP="001B3191">
            <w:pPr>
              <w:jc w:val="right"/>
              <w:rPr>
                <w:rFonts w:eastAsia="Times New Roman"/>
                <w:bCs/>
                <w:lang w:val="en-US" w:eastAsia="de-DE"/>
              </w:rPr>
            </w:pPr>
            <w:r>
              <w:rPr>
                <w:rFonts w:eastAsia="Times New Roman"/>
                <w:bCs/>
                <w:lang w:val="en-US" w:eastAsia="de-DE"/>
              </w:rPr>
              <w:t>612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08D66F77" w:rsidR="00555ABD" w:rsidRDefault="00F36CE6" w:rsidP="00555ABD">
            <w:pPr>
              <w:jc w:val="right"/>
              <w:rPr>
                <w:rFonts w:eastAsia="Times New Roman"/>
                <w:bCs/>
                <w:lang w:val="en-US" w:eastAsia="de-DE"/>
              </w:rPr>
            </w:pPr>
            <w:r>
              <w:rPr>
                <w:rFonts w:eastAsia="Times New Roman"/>
                <w:lang w:val="en-US" w:eastAsia="de-DE"/>
              </w:rPr>
              <w:t>5196</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proofErr w:type="spellStart"/>
            <w:r w:rsidRPr="006A56FF">
              <w:rPr>
                <w:rFonts w:eastAsia="Times New Roman"/>
                <w:b/>
                <w:szCs w:val="24"/>
                <w:lang w:val="en-US" w:eastAsia="de-DE"/>
              </w:rPr>
              <w:t>Tabels</w:t>
            </w:r>
            <w:proofErr w:type="spellEnd"/>
            <w:r w:rsidRPr="006A56FF">
              <w:rPr>
                <w:rFonts w:eastAsia="Times New Roman"/>
                <w:b/>
                <w:szCs w:val="24"/>
                <w:lang w:val="en-US" w:eastAsia="de-DE"/>
              </w:rPr>
              <w:t>/Figures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274F3A6C" w:rsidR="008B7258" w:rsidRPr="006A56FF" w:rsidRDefault="007D6C6B" w:rsidP="008B7258">
            <w:pPr>
              <w:jc w:val="right"/>
              <w:rPr>
                <w:rFonts w:eastAsia="Times New Roman"/>
                <w:bCs/>
                <w:lang w:val="en-US" w:eastAsia="de-DE"/>
              </w:rPr>
            </w:pPr>
            <w:r>
              <w:rPr>
                <w:rFonts w:eastAsia="Times New Roman"/>
                <w:bCs/>
                <w:lang w:val="en-US" w:eastAsia="de-DE"/>
              </w:rPr>
              <w:t>165</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258118FA" w:rsidR="008B7258" w:rsidRPr="006A56FF" w:rsidRDefault="007D6C6B" w:rsidP="008B7258">
            <w:pPr>
              <w:jc w:val="right"/>
              <w:rPr>
                <w:rFonts w:eastAsia="Times New Roman"/>
                <w:b/>
                <w:lang w:val="en-US" w:eastAsia="de-DE"/>
              </w:rPr>
            </w:pPr>
            <w:r>
              <w:rPr>
                <w:rFonts w:eastAsia="Times New Roman"/>
                <w:b/>
                <w:lang w:val="en-US" w:eastAsia="de-DE"/>
              </w:rPr>
              <w:t>165</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7D9FC4C1" w:rsidR="008B7258" w:rsidRPr="006A56FF" w:rsidRDefault="007D6C6B" w:rsidP="008B7258">
            <w:pPr>
              <w:rPr>
                <w:rFonts w:eastAsia="Times New Roman"/>
                <w:bCs/>
                <w:lang w:val="en-US" w:eastAsia="de-DE"/>
              </w:rPr>
            </w:pPr>
            <w:r>
              <w:rPr>
                <w:rFonts w:eastAsia="Times New Roman"/>
                <w:bCs/>
                <w:lang w:val="en-US" w:eastAsia="de-DE"/>
              </w:rPr>
              <w:t>T1 (Results)</w:t>
            </w:r>
          </w:p>
        </w:tc>
        <w:tc>
          <w:tcPr>
            <w:tcW w:w="1200" w:type="dxa"/>
            <w:shd w:val="clear" w:color="auto" w:fill="auto"/>
            <w:noWrap/>
            <w:vAlign w:val="bottom"/>
          </w:tcPr>
          <w:p w14:paraId="05375399" w14:textId="4729D54B" w:rsidR="008B7258" w:rsidRPr="006A56FF" w:rsidRDefault="007D6C6B" w:rsidP="008B7258">
            <w:pPr>
              <w:jc w:val="right"/>
              <w:rPr>
                <w:rFonts w:eastAsia="Times New Roman"/>
                <w:bCs/>
                <w:lang w:val="en-US" w:eastAsia="de-DE"/>
              </w:rPr>
            </w:pPr>
            <w:r>
              <w:rPr>
                <w:rFonts w:eastAsia="Times New Roman"/>
                <w:bCs/>
                <w:lang w:val="en-US" w:eastAsia="de-DE"/>
              </w:rPr>
              <w:t>148</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2AE87FE1" w:rsidR="008B7258" w:rsidRPr="006A56FF" w:rsidRDefault="007D6C6B" w:rsidP="008B7258">
            <w:pPr>
              <w:jc w:val="right"/>
              <w:rPr>
                <w:rFonts w:eastAsia="Times New Roman"/>
                <w:bCs/>
                <w:lang w:val="en-US" w:eastAsia="de-DE"/>
              </w:rPr>
            </w:pPr>
            <w:r>
              <w:rPr>
                <w:rFonts w:eastAsia="Times New Roman"/>
                <w:bCs/>
                <w:lang w:val="en-US" w:eastAsia="de-DE"/>
              </w:rPr>
              <w:t>184</w:t>
            </w:r>
          </w:p>
        </w:tc>
      </w:tr>
      <w:tr w:rsidR="008B7258" w:rsidRPr="006A56FF" w14:paraId="73A20C10" w14:textId="77777777" w:rsidTr="008B7258">
        <w:trPr>
          <w:trHeight w:val="285"/>
        </w:trPr>
        <w:tc>
          <w:tcPr>
            <w:tcW w:w="2665" w:type="dxa"/>
            <w:shd w:val="clear" w:color="auto" w:fill="auto"/>
            <w:noWrap/>
            <w:vAlign w:val="bottom"/>
          </w:tcPr>
          <w:p w14:paraId="73CF8337" w14:textId="55A7CB46" w:rsidR="008B7258" w:rsidRPr="006A56FF" w:rsidRDefault="007D6C6B" w:rsidP="008B7258">
            <w:pPr>
              <w:rPr>
                <w:rFonts w:eastAsia="Times New Roman"/>
                <w:bCs/>
                <w:lang w:val="en-US" w:eastAsia="de-DE"/>
              </w:rPr>
            </w:pPr>
            <w:r>
              <w:rPr>
                <w:rFonts w:eastAsia="Times New Roman"/>
                <w:bCs/>
                <w:lang w:val="en-US" w:eastAsia="de-DE"/>
              </w:rPr>
              <w:t>T3 (Results)</w:t>
            </w:r>
          </w:p>
        </w:tc>
        <w:tc>
          <w:tcPr>
            <w:tcW w:w="1200" w:type="dxa"/>
            <w:shd w:val="clear" w:color="auto" w:fill="auto"/>
            <w:noWrap/>
            <w:vAlign w:val="bottom"/>
          </w:tcPr>
          <w:p w14:paraId="7AE9BA6E" w14:textId="7B895BCC" w:rsidR="008B7258" w:rsidRPr="006A56FF" w:rsidRDefault="007D6C6B" w:rsidP="008B7258">
            <w:pPr>
              <w:jc w:val="right"/>
              <w:rPr>
                <w:rFonts w:eastAsia="Times New Roman"/>
                <w:bCs/>
                <w:lang w:val="en-US" w:eastAsia="de-DE"/>
              </w:rPr>
            </w:pPr>
            <w:r>
              <w:rPr>
                <w:rFonts w:eastAsia="Times New Roman"/>
                <w:bCs/>
                <w:lang w:val="en-US" w:eastAsia="de-DE"/>
              </w:rPr>
              <w:t>115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347EA837" w:rsidR="008B7258" w:rsidRPr="006A56FF" w:rsidRDefault="007D6C6B" w:rsidP="008B7258">
            <w:pPr>
              <w:jc w:val="right"/>
              <w:rPr>
                <w:rFonts w:eastAsia="Times New Roman"/>
                <w:b/>
                <w:lang w:val="en-US" w:eastAsia="de-DE"/>
              </w:rPr>
            </w:pPr>
            <w:r>
              <w:rPr>
                <w:rFonts w:eastAsia="Times New Roman"/>
                <w:b/>
                <w:lang w:val="en-US" w:eastAsia="de-DE"/>
              </w:rPr>
              <w:t>447</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A0818C6" w:rsidR="008B7258" w:rsidRPr="00B52283" w:rsidRDefault="007D6C6B" w:rsidP="008B7258">
            <w:pPr>
              <w:jc w:val="right"/>
              <w:rPr>
                <w:rFonts w:eastAsia="Times New Roman"/>
                <w:b/>
                <w:lang w:val="en-US" w:eastAsia="de-DE"/>
              </w:rPr>
            </w:pPr>
            <w:r>
              <w:rPr>
                <w:rFonts w:eastAsia="Times New Roman"/>
                <w:b/>
                <w:lang w:val="en-US" w:eastAsia="de-DE"/>
              </w:rPr>
              <w:t>612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539A1E6D" w14:textId="77777777" w:rsidR="00D3542F" w:rsidRDefault="00D3542F" w:rsidP="00EB31E0">
      <w:pPr>
        <w:pStyle w:val="berschrift1"/>
        <w:rPr>
          <w:lang w:val="en-US"/>
        </w:rPr>
        <w:sectPr w:rsidR="00D3542F" w:rsidSect="00AD66E9">
          <w:footerReference w:type="default" r:id="rId8"/>
          <w:pgSz w:w="11906" w:h="16838"/>
          <w:pgMar w:top="1417" w:right="1983" w:bottom="1134" w:left="1417" w:header="708" w:footer="708" w:gutter="0"/>
          <w:cols w:space="708"/>
          <w:docGrid w:linePitch="360"/>
        </w:sectPr>
      </w:pPr>
    </w:p>
    <w:p w14:paraId="637C8FE8" w14:textId="77777777" w:rsidR="00A2688D" w:rsidRDefault="00A2688D" w:rsidP="00A2688D">
      <w:pPr>
        <w:pStyle w:val="berschrift1"/>
        <w:rPr>
          <w:ins w:id="10" w:author="Mareike Ariaans" w:date="2020-07-12T13:41:00Z"/>
          <w:lang w:val="en-US"/>
        </w:rPr>
      </w:pPr>
      <w:ins w:id="11" w:author="Mareike Ariaans" w:date="2020-07-12T13:41:00Z">
        <w:r>
          <w:rPr>
            <w:lang w:val="en-US"/>
          </w:rPr>
          <w:lastRenderedPageBreak/>
          <w:t>Highlights</w:t>
        </w:r>
      </w:ins>
    </w:p>
    <w:p w14:paraId="3CA9A20E" w14:textId="77777777" w:rsidR="00A2688D" w:rsidRDefault="00A2688D" w:rsidP="00A2688D">
      <w:pPr>
        <w:pStyle w:val="02Flietext"/>
        <w:numPr>
          <w:ilvl w:val="0"/>
          <w:numId w:val="20"/>
        </w:numPr>
        <w:rPr>
          <w:ins w:id="12" w:author="Mareike Ariaans" w:date="2020-07-12T13:41:00Z"/>
          <w:lang w:val="en-US"/>
        </w:rPr>
      </w:pPr>
      <w:ins w:id="13" w:author="Mareike Ariaans" w:date="2020-07-12T13:41:00Z">
        <w:r>
          <w:rPr>
            <w:lang w:val="en-US"/>
          </w:rPr>
          <w:t>Compare and classify 25 OECD countries’ LTC systems</w:t>
        </w:r>
      </w:ins>
    </w:p>
    <w:p w14:paraId="52BAC6B5" w14:textId="77777777" w:rsidR="00A2688D" w:rsidRDefault="00A2688D" w:rsidP="00A2688D">
      <w:pPr>
        <w:pStyle w:val="02Flietext"/>
        <w:numPr>
          <w:ilvl w:val="0"/>
          <w:numId w:val="20"/>
        </w:numPr>
        <w:rPr>
          <w:ins w:id="14" w:author="Mareike Ariaans" w:date="2020-07-12T13:41:00Z"/>
          <w:lang w:val="en-US"/>
        </w:rPr>
      </w:pPr>
      <w:ins w:id="15" w:author="Mareike Ariaans" w:date="2020-07-12T13:41:00Z">
        <w:r>
          <w:rPr>
            <w:lang w:val="en-US"/>
          </w:rPr>
          <w:t>adopt most recent quantitative and institutional indicators</w:t>
        </w:r>
      </w:ins>
    </w:p>
    <w:p w14:paraId="6265DC80" w14:textId="77777777" w:rsidR="00A2688D" w:rsidRDefault="00A2688D" w:rsidP="00A2688D">
      <w:pPr>
        <w:pStyle w:val="02Flietext"/>
        <w:numPr>
          <w:ilvl w:val="0"/>
          <w:numId w:val="20"/>
        </w:numPr>
        <w:rPr>
          <w:ins w:id="16" w:author="Mareike Ariaans" w:date="2020-07-12T13:41:00Z"/>
          <w:lang w:val="en-US"/>
        </w:rPr>
      </w:pPr>
      <w:ins w:id="17" w:author="Mareike Ariaans" w:date="2020-07-12T13:41:00Z">
        <w:r>
          <w:rPr>
            <w:lang w:val="en-US"/>
          </w:rPr>
          <w:t>use a new, innovative clustering approach</w:t>
        </w:r>
      </w:ins>
    </w:p>
    <w:p w14:paraId="78C91707" w14:textId="77777777" w:rsidR="00A2688D" w:rsidRPr="00A2688D" w:rsidRDefault="00A2688D" w:rsidP="00A2688D">
      <w:pPr>
        <w:pStyle w:val="02Flietext"/>
        <w:numPr>
          <w:ilvl w:val="0"/>
          <w:numId w:val="20"/>
        </w:numPr>
        <w:rPr>
          <w:ins w:id="18" w:author="Mareike Ariaans" w:date="2020-07-12T13:41:00Z"/>
          <w:lang w:val="en-US"/>
        </w:rPr>
      </w:pPr>
      <w:ins w:id="19" w:author="Mareike Ariaans" w:date="2020-07-12T13:41:00Z">
        <w:r>
          <w:rPr>
            <w:lang w:val="en-US"/>
          </w:rPr>
          <w:t>provide an updated and flexible LTC typology</w:t>
        </w:r>
      </w:ins>
    </w:p>
    <w:p w14:paraId="487BDA69" w14:textId="2A97D25C" w:rsidR="00D3542F" w:rsidRDefault="00D3542F" w:rsidP="00D3542F">
      <w:pPr>
        <w:pStyle w:val="02Flietext"/>
        <w:rPr>
          <w:lang w:val="en-US"/>
        </w:rPr>
      </w:pPr>
    </w:p>
    <w:p w14:paraId="1D6DE432" w14:textId="4E43146B" w:rsidR="00A2688D" w:rsidRDefault="00A2688D" w:rsidP="00A2688D">
      <w:pPr>
        <w:pStyle w:val="02Flietext"/>
        <w:rPr>
          <w:lang w:val="en-US"/>
        </w:rPr>
        <w:sectPr w:rsidR="00A2688D" w:rsidSect="00AD66E9">
          <w:pgSz w:w="11906" w:h="16838"/>
          <w:pgMar w:top="1417" w:right="1983" w:bottom="1134" w:left="1417" w:header="708" w:footer="708" w:gutter="0"/>
          <w:cols w:space="708"/>
          <w:docGrid w:linePitch="360"/>
        </w:sectPr>
      </w:pPr>
    </w:p>
    <w:p w14:paraId="7FB67B3F" w14:textId="0057EF16" w:rsidR="00D3542F" w:rsidRPr="00D3542F" w:rsidRDefault="00D3542F" w:rsidP="00D3542F">
      <w:pPr>
        <w:pStyle w:val="02Flietext"/>
        <w:rPr>
          <w:lang w:val="en-US"/>
        </w:rPr>
      </w:pPr>
    </w:p>
    <w:p w14:paraId="21F79C0A" w14:textId="5CCED567" w:rsidR="00AD66E9" w:rsidRPr="006A56FF" w:rsidRDefault="00AD66E9" w:rsidP="00EB31E0">
      <w:pPr>
        <w:pStyle w:val="berschrift1"/>
        <w:rPr>
          <w:lang w:val="en-US"/>
        </w:rPr>
      </w:pPr>
      <w:r w:rsidRPr="006A56FF">
        <w:rPr>
          <w:lang w:val="en-US"/>
        </w:rPr>
        <w:t>Abstract</w:t>
      </w:r>
      <w:r w:rsidR="00EB31E0" w:rsidRPr="006A56FF">
        <w:rPr>
          <w:lang w:val="en-US"/>
        </w:rPr>
        <w:t xml:space="preserve"> – </w:t>
      </w:r>
      <w:r w:rsidR="00C232A3">
        <w:rPr>
          <w:lang w:val="en-US"/>
        </w:rPr>
        <w:t>52</w:t>
      </w:r>
      <w:r w:rsidR="004C4BA1" w:rsidRPr="006A56FF">
        <w:rPr>
          <w:lang w:val="en-US"/>
        </w:rPr>
        <w:t xml:space="preserve"> </w:t>
      </w:r>
      <w:r w:rsidR="00EB31E0" w:rsidRPr="006A56FF">
        <w:rPr>
          <w:lang w:val="en-US"/>
        </w:rPr>
        <w:t>words</w:t>
      </w:r>
    </w:p>
    <w:p w14:paraId="3329E57B" w14:textId="6326A5B6"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C7F46">
        <w:rPr>
          <w:lang w:val="en-US"/>
        </w:rPr>
        <w:t xml:space="preserve">However, </w:t>
      </w:r>
      <w:r w:rsidRPr="006A56FF">
        <w:rPr>
          <w:lang w:val="en-US"/>
        </w:rPr>
        <w:t xml:space="preserve">LTC systems differ widely across countries. </w:t>
      </w:r>
      <w:r w:rsidR="00DC7F46" w:rsidRPr="00DC7F46">
        <w:rPr>
          <w:lang w:val="en-US"/>
        </w:rPr>
        <w:t xml:space="preserve">Moreover, due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r w:rsidR="00DC7F46">
        <w:rPr>
          <w:lang w:val="en-US"/>
        </w:rPr>
        <w:t>In this paper we</w:t>
      </w:r>
      <w:r w:rsidR="00DE67C7" w:rsidRPr="006A56FF">
        <w:rPr>
          <w:lang w:val="en-US"/>
        </w:rPr>
        <w:t xml:space="preserve"> aim to typologize OECD LTC systems</w:t>
      </w:r>
      <w:r w:rsidR="00722581">
        <w:rPr>
          <w:lang w:val="en-US"/>
        </w:rPr>
        <w:t xml:space="preserve"> </w:t>
      </w:r>
      <w:r w:rsidR="006E3A97" w:rsidRPr="006A56FF">
        <w:rPr>
          <w:lang w:val="en-US"/>
        </w:rPr>
        <w:t>and</w:t>
      </w:r>
      <w:r w:rsidR="006E3A97">
        <w:rPr>
          <w:lang w:val="en-US"/>
        </w:rPr>
        <w:t xml:space="preserve"> to</w:t>
      </w:r>
      <w:r w:rsidR="006E3A97" w:rsidRPr="006A56FF">
        <w:rPr>
          <w:lang w:val="en-US"/>
        </w:rPr>
        <w:t xml:space="preserve"> make results more comparable to other welfare and healthcare typologies</w:t>
      </w:r>
      <w:r w:rsidR="00160F11" w:rsidRPr="006A56FF">
        <w:rPr>
          <w:lang w:val="en-US"/>
        </w:rPr>
        <w:t>.</w:t>
      </w:r>
      <w:r w:rsidR="00A272E4">
        <w:rPr>
          <w:lang w:val="en-US"/>
        </w:rPr>
        <w:t xml:space="preserve"> </w:t>
      </w:r>
      <w:r w:rsidR="006E3A97">
        <w:rPr>
          <w:lang w:val="en-US"/>
        </w:rPr>
        <w:t xml:space="preserve">We use most recent OECD data and a unique set of institutional indicators, which are based on scientific literature and experts’ </w:t>
      </w:r>
      <w:r w:rsidR="00722581">
        <w:rPr>
          <w:lang w:val="en-US"/>
        </w:rPr>
        <w:t>evaluations</w:t>
      </w:r>
      <w:r w:rsidR="006E3A97">
        <w:rPr>
          <w:lang w:val="en-US"/>
        </w:rPr>
        <w:t xml:space="preserve">. </w:t>
      </w:r>
      <w:r w:rsidR="00BB1865" w:rsidRPr="006A56FF">
        <w:rPr>
          <w:lang w:val="en-US"/>
        </w:rPr>
        <w:t xml:space="preserve">Our results </w:t>
      </w:r>
      <w:r w:rsidR="006E3A97">
        <w:rPr>
          <w:lang w:val="en-US"/>
        </w:rPr>
        <w:t>reveal at least</w:t>
      </w:r>
      <w:r w:rsidR="002952B0">
        <w:rPr>
          <w:lang w:val="en-US"/>
        </w:rPr>
        <w:t xml:space="preserve"> four distinct LTC system types.</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48FE8043"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r w:rsidR="00FE1C63">
        <w:rPr>
          <w:lang w:val="en-US"/>
        </w:rPr>
        <w:t>361</w:t>
      </w:r>
      <w:r w:rsidR="00986F93" w:rsidRPr="006A56FF">
        <w:rPr>
          <w:lang w:val="en-US"/>
        </w:rPr>
        <w:t xml:space="preserve"> </w:t>
      </w:r>
      <w:r w:rsidR="00EB31E0" w:rsidRPr="006A56FF">
        <w:rPr>
          <w:lang w:val="en-US"/>
        </w:rPr>
        <w:t>words</w:t>
      </w:r>
    </w:p>
    <w:p w14:paraId="7C986EB7" w14:textId="77777777" w:rsidR="00257C34" w:rsidRDefault="004112FE" w:rsidP="00FE1C63">
      <w:pPr>
        <w:pStyle w:val="02FlietextErsterAbsatz"/>
        <w:rPr>
          <w:lang w:val="en-US"/>
        </w:rPr>
      </w:pPr>
      <w:r>
        <w:rPr>
          <w:lang w:val="en-US"/>
        </w:rPr>
        <w:t xml:space="preserve">Providing LTC for the elderly is a current and future challenge of welfare states. Increasing longevity and the ageing of the baby-boom generation challenge the provision of LTC </w:t>
      </w:r>
      <w:sdt>
        <w:sdtPr>
          <w:rPr>
            <w:lang w:val="en-US"/>
          </w:rPr>
          <w:alias w:val="To edit, see citavi.com/edit"/>
          <w:tag w:val="CitaviPlaceholder#a476a732-fe1c-4d29-9a8e-554acce30d30"/>
          <w:id w:val="-1421414803"/>
          <w:placeholder>
            <w:docPart w:val="DefaultPlaceholder_-1854013440"/>
          </w:placeholder>
        </w:sdtPr>
        <w:sdtContent>
          <w:r>
            <w:rPr>
              <w:noProof/>
              <w:lang w:val="en-US"/>
            </w:rPr>
            <w:fldChar w:fldCharType="begin"/>
          </w:r>
          <w:r w:rsidR="006C3A49">
            <w:rPr>
              <w:noProof/>
              <w:lang w:val="en-US"/>
            </w:rPr>
            <w: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instrText>
          </w:r>
          <w:r>
            <w:rPr>
              <w:noProof/>
              <w:lang w:val="en-US"/>
            </w:rPr>
            <w:fldChar w:fldCharType="separate"/>
          </w:r>
          <w:r w:rsidR="000B0433">
            <w:rPr>
              <w:noProof/>
              <w:lang w:val="en-US"/>
            </w:rPr>
            <w:t>(Colombo et al., 2011)</w:t>
          </w:r>
          <w:r>
            <w:rPr>
              <w:noProof/>
              <w:lang w:val="en-US"/>
            </w:rPr>
            <w:fldChar w:fldCharType="end"/>
          </w:r>
        </w:sdtContent>
      </w:sdt>
      <w:r w:rsidR="006155B2">
        <w:rPr>
          <w:lang w:val="en-US"/>
        </w:rPr>
        <w:t xml:space="preserve">. Due to this rising number of elderly people in need of LTC services, fiscal pressures on LTC systems increase </w:t>
      </w:r>
      <w:sdt>
        <w:sdtPr>
          <w:rPr>
            <w:lang w:val="en-US"/>
          </w:rPr>
          <w:alias w:val="To edit, see citavi.com/edit"/>
          <w:tag w:val="CitaviPlaceholder#96268a9c-2a66-4855-aa16-189afa6851e7"/>
          <w:id w:val="-109354590"/>
          <w:placeholder>
            <w:docPart w:val="DefaultPlaceholder_-1854013440"/>
          </w:placeholder>
        </w:sdtPr>
        <w:sdtContent>
          <w:r w:rsidR="006155B2">
            <w:rPr>
              <w:noProof/>
              <w:lang w:val="en-US"/>
            </w:rPr>
            <w:fldChar w:fldCharType="begin"/>
          </w:r>
          <w:r w:rsidR="006C3A49">
            <w:rPr>
              <w:noProof/>
              <w:lang w:val="en-US"/>
            </w:rPr>
            <w: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instrText>
          </w:r>
          <w:r w:rsidR="006155B2">
            <w:rPr>
              <w:noProof/>
              <w:lang w:val="en-US"/>
            </w:rPr>
            <w:fldChar w:fldCharType="separate"/>
          </w:r>
          <w:r w:rsidR="000B0433">
            <w:rPr>
              <w:noProof/>
              <w:lang w:val="en-US"/>
            </w:rPr>
            <w:t>(Ranci and Pavolini, 2013)</w:t>
          </w:r>
          <w:r w:rsidR="006155B2">
            <w:rPr>
              <w:noProof/>
              <w:lang w:val="en-US"/>
            </w:rPr>
            <w:fldChar w:fldCharType="end"/>
          </w:r>
        </w:sdtContent>
      </w:sdt>
      <w:r w:rsidR="006155B2">
        <w:rPr>
          <w:lang w:val="en-US"/>
        </w:rPr>
        <w:t>.</w:t>
      </w:r>
      <w:r w:rsidR="00620C03">
        <w:rPr>
          <w:lang w:val="en-US"/>
        </w:rPr>
        <w:t xml:space="preserve"> At the same time, claims for better access to systems and  higher quality of services become louder </w:t>
      </w:r>
      <w:sdt>
        <w:sdtPr>
          <w:rPr>
            <w:lang w:val="en-US"/>
          </w:rPr>
          <w:alias w:val="To edit, see citavi.com/edit"/>
          <w:tag w:val="CitaviPlaceholder#f68dcf4e-77a1-4814-a344-0f9952c08bb9"/>
          <w:id w:val="399482428"/>
          <w:placeholder>
            <w:docPart w:val="DefaultPlaceholder_-1854013440"/>
          </w:placeholder>
        </w:sdtPr>
        <w:sdtContent>
          <w:r w:rsidR="00620C03">
            <w:rPr>
              <w:noProof/>
              <w:lang w:val="en-US"/>
            </w:rPr>
            <w:fldChar w:fldCharType="begin"/>
          </w:r>
          <w:r w:rsidR="00620C03">
            <w:rPr>
              <w:noProof/>
              <w:lang w:val="en-US"/>
            </w:rPr>
            <w: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instrText>
          </w:r>
          <w:r w:rsidR="00620C03">
            <w:rPr>
              <w:noProof/>
              <w:lang w:val="en-US"/>
            </w:rPr>
            <w:fldChar w:fldCharType="separate"/>
          </w:r>
          <w:r w:rsidR="000B0433">
            <w:rPr>
              <w:noProof/>
              <w:lang w:val="en-US"/>
            </w:rPr>
            <w:t>(OECD and European Commission, 2013)</w:t>
          </w:r>
          <w:r w:rsidR="00620C03">
            <w:rPr>
              <w:noProof/>
              <w:lang w:val="en-US"/>
            </w:rPr>
            <w:fldChar w:fldCharType="end"/>
          </w:r>
        </w:sdtContent>
      </w:sdt>
      <w:r w:rsidR="00620C03">
        <w:rPr>
          <w:lang w:val="en-US"/>
        </w:rPr>
        <w:t>.</w:t>
      </w:r>
      <w:r>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C55241">
        <w:rPr>
          <w:lang w:val="en-US"/>
        </w:rPr>
        <w:t>reformed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C55241">
        <w:rPr>
          <w:lang w:val="en-US"/>
        </w:rPr>
        <w:t>,</w:t>
      </w:r>
      <w:r w:rsidR="006E36CF" w:rsidRPr="006A56FF">
        <w:rPr>
          <w:lang w:val="en-US"/>
        </w:rPr>
        <w:t xml:space="preserve"> which often tremendously altered the scope and functioning of established LTC systems </w:t>
      </w:r>
      <w:sdt>
        <w:sdtPr>
          <w:rPr>
            <w:lang w:val="en-US"/>
          </w:rPr>
          <w:alias w:val="Don't edit this field"/>
          <w:tag w:val="CitaviPlaceholder#7d7c2234-13b1-496a-83bb-e22264d924f5"/>
          <w:id w:val="-1784415561"/>
          <w:placeholder>
            <w:docPart w:val="6BEE46CC822A408CBC9AFEDAF2729DDE"/>
          </w:placeholder>
        </w:sdtPr>
        <w:sdtContent>
          <w:r w:rsidR="006E36CF" w:rsidRPr="006A56FF">
            <w:rPr>
              <w:lang w:val="en-US"/>
            </w:rPr>
            <w:fldChar w:fldCharType="begin"/>
          </w:r>
          <w:r w:rsidR="006E36C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6E36CF" w:rsidRPr="006A56FF">
            <w:rPr>
              <w:lang w:val="en-US"/>
            </w:rPr>
            <w:fldChar w:fldCharType="separate"/>
          </w:r>
          <w:r w:rsidR="000B0433">
            <w:rPr>
              <w:lang w:val="en-US"/>
            </w:rPr>
            <w:t>(Farris and Marchetti, 2017; Ungerson, 1997)</w:t>
          </w:r>
          <w:r w:rsidR="006E36CF" w:rsidRPr="006A56FF">
            <w:rPr>
              <w:lang w:val="en-US"/>
            </w:rPr>
            <w:fldChar w:fldCharType="end"/>
          </w:r>
        </w:sdtContent>
      </w:sdt>
      <w:r w:rsidR="006E36CF" w:rsidRPr="006A56FF">
        <w:rPr>
          <w:lang w:val="en-US"/>
        </w:rPr>
        <w:t>.</w:t>
      </w:r>
      <w:r w:rsidR="00FE1C63">
        <w:rPr>
          <w:lang w:val="en-US"/>
        </w:rPr>
        <w:t xml:space="preserve"> </w:t>
      </w:r>
      <w:r w:rsidR="00A256C3">
        <w:rPr>
          <w:lang w:val="en-US"/>
        </w:rPr>
        <w:t xml:space="preserve">Therefore, </w:t>
      </w:r>
      <w:r w:rsidR="00986F93">
        <w:rPr>
          <w:lang w:val="en-US"/>
        </w:rPr>
        <w:t>this paper aims to provide a</w:t>
      </w:r>
      <w:r w:rsidR="001E64E8" w:rsidRPr="006A56FF">
        <w:rPr>
          <w:lang w:val="en-US"/>
        </w:rPr>
        <w:t xml:space="preserve"> new and updated LTC typology</w:t>
      </w:r>
      <w:r w:rsidR="00A256C3">
        <w:rPr>
          <w:lang w:val="en-US"/>
        </w:rPr>
        <w:t xml:space="preserve"> which</w:t>
      </w:r>
      <w:r w:rsidR="001E64E8" w:rsidRPr="006A56FF">
        <w:rPr>
          <w:lang w:val="en-US"/>
        </w:rPr>
        <w:t xml:space="preserve"> include</w:t>
      </w:r>
      <w:r w:rsidR="00A256C3">
        <w:rPr>
          <w:lang w:val="en-US"/>
        </w:rPr>
        <w:t>s</w:t>
      </w:r>
      <w:r w:rsidR="001E64E8" w:rsidRPr="006A56FF">
        <w:rPr>
          <w:lang w:val="en-US"/>
        </w:rPr>
        <w:t xml:space="preserve"> these changes and </w:t>
      </w:r>
      <w:r w:rsidR="0095374B">
        <w:rPr>
          <w:lang w:val="en-US"/>
        </w:rPr>
        <w:t>show</w:t>
      </w:r>
      <w:r w:rsidR="002952B0">
        <w:rPr>
          <w:lang w:val="en-US"/>
        </w:rPr>
        <w:t>s</w:t>
      </w:r>
      <w:r w:rsidR="0095374B">
        <w:rPr>
          <w:lang w:val="en-US"/>
        </w:rPr>
        <w:t xml:space="preserve"> in which way they lead to new</w:t>
      </w:r>
      <w:r w:rsidR="00C55241">
        <w:rPr>
          <w:lang w:val="en-US"/>
        </w:rPr>
        <w:t xml:space="preserve"> or altered</w:t>
      </w:r>
      <w:r w:rsidR="0095374B">
        <w:rPr>
          <w:lang w:val="en-US"/>
        </w:rPr>
        <w:t xml:space="preserve"> types of LTC systems.</w:t>
      </w:r>
      <w:r w:rsidR="00257C34">
        <w:rPr>
          <w:lang w:val="en-US"/>
        </w:rPr>
        <w:t xml:space="preserve"> </w:t>
      </w:r>
    </w:p>
    <w:p w14:paraId="4775E465" w14:textId="4B5A71BD" w:rsidR="00986F93" w:rsidRDefault="00872016" w:rsidP="00257C34">
      <w:pPr>
        <w:pStyle w:val="02FlietextErsterAbsatz"/>
        <w:ind w:firstLine="284"/>
        <w:rPr>
          <w:lang w:val="en-US"/>
        </w:rPr>
      </w:pPr>
      <w:r>
        <w:rPr>
          <w:lang w:val="en-US"/>
        </w:rPr>
        <w:t xml:space="preserve">Compared to </w:t>
      </w:r>
      <w:r w:rsidRPr="006A56FF">
        <w:rPr>
          <w:lang w:val="en-US"/>
        </w:rPr>
        <w:t xml:space="preserve">earlier typologies, we </w:t>
      </w:r>
      <w:r w:rsidR="00986F93">
        <w:rPr>
          <w:lang w:val="en-US"/>
        </w:rPr>
        <w:t xml:space="preserve">thereby </w:t>
      </w:r>
      <w:r w:rsidRPr="006A56FF">
        <w:rPr>
          <w:lang w:val="en-US"/>
        </w:rPr>
        <w:t xml:space="preserve">make </w:t>
      </w:r>
      <w:r w:rsidR="005B12C0">
        <w:rPr>
          <w:lang w:val="en-US"/>
        </w:rPr>
        <w:t>two</w:t>
      </w:r>
      <w:r w:rsidR="005B12C0" w:rsidRPr="006A56FF">
        <w:rPr>
          <w:lang w:val="en-US"/>
        </w:rPr>
        <w:t xml:space="preserve"> </w:t>
      </w:r>
      <w:r w:rsidRPr="006A56FF">
        <w:rPr>
          <w:lang w:val="en-US"/>
        </w:rPr>
        <w:t>advancements.</w:t>
      </w:r>
      <w:r w:rsidR="00A256C3">
        <w:rPr>
          <w:lang w:val="en-US"/>
        </w:rPr>
        <w:t xml:space="preserve"> </w:t>
      </w:r>
      <w:r w:rsidR="005B12C0">
        <w:rPr>
          <w:lang w:val="en-US"/>
        </w:rPr>
        <w:t xml:space="preserve"> First</w:t>
      </w:r>
      <w:r w:rsidRPr="006A56FF">
        <w:rPr>
          <w:lang w:val="en-US"/>
        </w:rPr>
        <w:t>, earlier typologies used either quantitative OECD or Eurostat 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Content>
          <w:r w:rsidR="005B12C0">
            <w:rPr>
              <w:noProof/>
              <w:lang w:val="en-US"/>
            </w:rPr>
            <w:fldChar w:fldCharType="begin"/>
          </w:r>
          <w:r w:rsidR="006C3A49">
            <w:rPr>
              <w:noProof/>
              <w:lang w:val="en-US"/>
            </w:rPr>
            <w: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instrText>
          </w:r>
          <w:r w:rsidR="005B12C0">
            <w:rPr>
              <w:noProof/>
              <w:lang w:val="en-US"/>
            </w:rPr>
            <w:fldChar w:fldCharType="separate"/>
          </w:r>
          <w:r w:rsidR="000B0433">
            <w:rPr>
              <w:noProof/>
              <w:lang w:val="en-US"/>
            </w:rPr>
            <w:t>(Damiani et al., 2011; Halásková et al., 2017)</w:t>
          </w:r>
          <w:r w:rsidR="005B12C0">
            <w:rPr>
              <w:noProof/>
              <w:lang w:val="en-US"/>
            </w:rPr>
            <w:fldChar w:fldCharType="end"/>
          </w:r>
        </w:sdtContent>
      </w:sdt>
      <w:r w:rsidRPr="006A56FF">
        <w:rPr>
          <w:lang w:val="en-US"/>
        </w:rPr>
        <w:t xml:space="preserve"> or </w:t>
      </w:r>
      <w:r>
        <w:rPr>
          <w:lang w:val="en-US"/>
        </w:rPr>
        <w:t xml:space="preserve">standardized </w:t>
      </w:r>
      <w:r w:rsidRPr="006A56FF">
        <w:rPr>
          <w:lang w:val="en-US"/>
        </w:rPr>
        <w:t>data 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Content>
          <w:r w:rsidR="005B12C0">
            <w:rPr>
              <w:noProof/>
              <w:lang w:val="en-US"/>
            </w:rPr>
            <w:fldChar w:fldCharType="begin"/>
          </w:r>
          <w:r w:rsidR="006C3A49">
            <w:rPr>
              <w:noProof/>
              <w:lang w:val="en-US"/>
            </w:rPr>
            <w: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instrText>
          </w:r>
          <w:r w:rsidR="005B12C0">
            <w:rPr>
              <w:noProof/>
              <w:lang w:val="en-US"/>
            </w:rPr>
            <w:fldChar w:fldCharType="separate"/>
          </w:r>
          <w:r w:rsidR="000B0433">
            <w:rPr>
              <w:noProof/>
              <w:lang w:val="en-US"/>
            </w:rPr>
            <w:t>(Colombo, 2012; Kraus et al., 2010)</w:t>
          </w:r>
          <w:r w:rsidR="005B12C0">
            <w:rPr>
              <w:noProof/>
              <w:lang w:val="en-US"/>
            </w:rPr>
            <w:fldChar w:fldCharType="end"/>
          </w:r>
        </w:sdtContent>
      </w:sdt>
      <w:r w:rsidR="005B12C0">
        <w:rPr>
          <w:lang w:val="en-US"/>
        </w:rPr>
        <w:t>.</w:t>
      </w:r>
      <w:r w:rsidR="00FE1C63">
        <w:rPr>
          <w:lang w:val="en-US"/>
        </w:rPr>
        <w:t xml:space="preserve"> </w:t>
      </w:r>
      <w:r w:rsidRPr="006A56FF">
        <w:rPr>
          <w:lang w:val="en-US"/>
        </w:rPr>
        <w:t xml:space="preserve">We integrate both approaches by </w:t>
      </w:r>
      <w:r w:rsidR="00A256C3">
        <w:rPr>
          <w:lang w:val="en-US"/>
        </w:rPr>
        <w:t>analyzing</w:t>
      </w:r>
      <w:r w:rsidRPr="006A56FF">
        <w:rPr>
          <w:lang w:val="en-US"/>
        </w:rPr>
        <w:t xml:space="preserve"> OCED data on supply, public-private mix, performance </w:t>
      </w:r>
      <w:r w:rsidRPr="006A56FF">
        <w:rPr>
          <w:i/>
          <w:lang w:val="en-US"/>
        </w:rPr>
        <w:t>as well as</w:t>
      </w:r>
      <w:r w:rsidRPr="006A56FF">
        <w:rPr>
          <w:lang w:val="en-US"/>
        </w:rPr>
        <w:t xml:space="preserve"> institutional data on accessibility of systems. </w:t>
      </w:r>
      <w:r w:rsidR="005B12C0">
        <w:rPr>
          <w:lang w:val="en-US"/>
        </w:rPr>
        <w:t>Second</w:t>
      </w:r>
      <w:r w:rsidRPr="006A56FF">
        <w:rPr>
          <w:lang w:val="en-US"/>
        </w:rPr>
        <w:t>,</w:t>
      </w:r>
      <w:r w:rsidR="00C55241">
        <w:rPr>
          <w:lang w:val="en-US"/>
        </w:rPr>
        <w:t xml:space="preserve"> most LTC typolo</w:t>
      </w:r>
      <w:r w:rsidR="000B0433">
        <w:rPr>
          <w:lang w:val="en-US"/>
        </w:rPr>
        <w:t>gies use one cluster analysis to</w:t>
      </w:r>
      <w:r w:rsidR="00C55241">
        <w:rPr>
          <w:lang w:val="en-US"/>
        </w:rPr>
        <w:t xml:space="preserve"> provide </w:t>
      </w:r>
      <w:r w:rsidR="000B0433">
        <w:rPr>
          <w:lang w:val="en-US"/>
        </w:rPr>
        <w:t>results</w:t>
      </w:r>
      <w:r w:rsidR="00C55241">
        <w:rPr>
          <w:lang w:val="en-US"/>
        </w:rPr>
        <w:t xml:space="preserve"> </w:t>
      </w:r>
      <w:sdt>
        <w:sdtPr>
          <w:rPr>
            <w:lang w:val="en-US"/>
          </w:rPr>
          <w:alias w:val="To edit, see citavi.com/edit"/>
          <w:tag w:val="CitaviPlaceholder#bb284ddd-d186-47b8-a96f-46d1aa991e0b"/>
          <w:id w:val="-661006819"/>
          <w:placeholder>
            <w:docPart w:val="DefaultPlaceholder_-1854013440"/>
          </w:placeholder>
        </w:sdtPr>
        <w:sdtContent>
          <w:r w:rsidR="00C55241">
            <w:rPr>
              <w:noProof/>
              <w:lang w:val="en-US"/>
            </w:rPr>
            <w:fldChar w:fldCharType="begin"/>
          </w:r>
          <w:r w:rsidR="006C3A49">
            <w:rPr>
              <w:noProof/>
              <w:lang w:val="en-US"/>
            </w:rPr>
            <w: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instrText>
          </w:r>
          <w:r w:rsidR="00C55241">
            <w:rPr>
              <w:noProof/>
              <w:lang w:val="en-US"/>
            </w:rPr>
            <w:fldChar w:fldCharType="separate"/>
          </w:r>
          <w:r w:rsidR="000B0433">
            <w:rPr>
              <w:noProof/>
              <w:lang w:val="en-US"/>
            </w:rPr>
            <w:t>(Damiani et al., 2011; Halásková et al., 2017; Kraus et al., 2010)</w:t>
          </w:r>
          <w:r w:rsidR="00C55241">
            <w:rPr>
              <w:noProof/>
              <w:lang w:val="en-US"/>
            </w:rPr>
            <w:fldChar w:fldCharType="end"/>
          </w:r>
        </w:sdtContent>
      </w:sdt>
      <w:r w:rsidR="000B0433">
        <w:rPr>
          <w:lang w:val="en-US"/>
        </w:rPr>
        <w:t xml:space="preserve">. We selected cluster analysis as method as well. However, we adopt the innovative approach by </w:t>
      </w:r>
      <w:sdt>
        <w:sdtPr>
          <w:rPr>
            <w:lang w:val="en-US"/>
          </w:rPr>
          <w:alias w:val="To edit, see citavi.com/edit"/>
          <w:tag w:val="CitaviPlaceholder#02b0ddcb-2f57-4d1f-8c33-2c25917924b0"/>
          <w:id w:val="-1643194566"/>
          <w:placeholder>
            <w:docPart w:val="DefaultPlaceholder_-1854013440"/>
          </w:placeholder>
        </w:sdtPr>
        <w:sdtContent>
          <w:r w:rsidR="000B0433">
            <w:rPr>
              <w:noProof/>
              <w:lang w:val="en-US"/>
            </w:rPr>
            <w:fldChar w:fldCharType="begin"/>
          </w:r>
          <w:r w:rsidR="006C3A49">
            <w:rPr>
              <w:noProof/>
              <w:lang w:val="en-US"/>
            </w:rPr>
            <w: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instrText>
          </w:r>
          <w:r w:rsidR="000B0433">
            <w:rPr>
              <w:noProof/>
              <w:lang w:val="en-US"/>
            </w:rPr>
            <w:fldChar w:fldCharType="separate"/>
          </w:r>
          <w:r w:rsidR="000B0433">
            <w:rPr>
              <w:noProof/>
              <w:lang w:val="en-US"/>
            </w:rPr>
            <w:t>Reibling et al.</w:t>
          </w:r>
          <w:r w:rsidR="000B0433">
            <w:rPr>
              <w:noProof/>
              <w:lang w:val="en-US"/>
            </w:rPr>
            <w:fldChar w:fldCharType="end"/>
          </w:r>
        </w:sdtContent>
      </w:sdt>
      <w:r w:rsidR="000B0433">
        <w:rPr>
          <w:lang w:val="en-US"/>
        </w:rPr>
        <w:t xml:space="preserve"> </w:t>
      </w:r>
      <w:sdt>
        <w:sdtPr>
          <w:rPr>
            <w:lang w:val="en-US"/>
          </w:rPr>
          <w:alias w:val="To edit, see citavi.com/edit"/>
          <w:tag w:val="CitaviPlaceholder#378e39ee-1cd4-4d1d-a56d-23bfda855f33"/>
          <w:id w:val="1278519936"/>
          <w:placeholder>
            <w:docPart w:val="DefaultPlaceholder_-1854013440"/>
          </w:placeholder>
        </w:sdtPr>
        <w:sdtContent>
          <w:r w:rsidR="000B0433">
            <w:rPr>
              <w:noProof/>
              <w:lang w:val="en-US"/>
            </w:rPr>
            <w:fldChar w:fldCharType="begin"/>
          </w:r>
          <w:r w:rsidR="006C3A49">
            <w:rPr>
              <w:noProof/>
              <w:lang w:val="en-US"/>
            </w:rPr>
            <w: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instrText>
          </w:r>
          <w:r w:rsidR="000B0433">
            <w:rPr>
              <w:noProof/>
              <w:lang w:val="en-US"/>
            </w:rPr>
            <w:fldChar w:fldCharType="separate"/>
          </w:r>
          <w:r w:rsidR="000B0433">
            <w:rPr>
              <w:noProof/>
              <w:lang w:val="en-US"/>
            </w:rPr>
            <w:t>(2019)</w:t>
          </w:r>
          <w:r w:rsidR="000B0433">
            <w:rPr>
              <w:noProof/>
              <w:lang w:val="en-US"/>
            </w:rPr>
            <w:fldChar w:fldCharType="end"/>
          </w:r>
        </w:sdtContent>
      </w:sdt>
      <w:r w:rsidR="000B0433">
        <w:rPr>
          <w:lang w:val="en-US"/>
        </w:rPr>
        <w:t>, who calculate numerous cluster analyses to incorporate</w:t>
      </w:r>
      <w:r w:rsidR="005B12C0">
        <w:rPr>
          <w:lang w:val="en-US"/>
        </w:rPr>
        <w:t xml:space="preserve"> the internal consistency </w:t>
      </w:r>
      <w:r w:rsidR="000B0433">
        <w:rPr>
          <w:lang w:val="en-US"/>
        </w:rPr>
        <w:t xml:space="preserve">of clusters. This </w:t>
      </w:r>
      <w:r w:rsidR="00711713">
        <w:rPr>
          <w:lang w:val="en-US"/>
        </w:rPr>
        <w:t>has not been implemented so far in earlier typologies</w:t>
      </w:r>
      <w:r w:rsidR="000B0433">
        <w:rPr>
          <w:lang w:val="en-US"/>
        </w:rPr>
        <w:t>.</w:t>
      </w:r>
    </w:p>
    <w:p w14:paraId="11EFE79E" w14:textId="7AEEA57D" w:rsidR="000B0433" w:rsidRDefault="000B0433" w:rsidP="000A70B1">
      <w:pPr>
        <w:pStyle w:val="02FlietextEinzug"/>
        <w:rPr>
          <w:lang w:val="en-US"/>
        </w:rPr>
      </w:pPr>
      <w:r>
        <w:rPr>
          <w:lang w:val="en-US"/>
        </w:rPr>
        <w:t xml:space="preserve">In the following we first describe the dimensions and indicators earlier LTC typologies used and summarize their results. </w:t>
      </w:r>
      <w:r w:rsidR="00FE1C63">
        <w:rPr>
          <w:lang w:val="en-US"/>
        </w:rPr>
        <w:t xml:space="preserve">We then explain our chosen indicators and the sample </w:t>
      </w:r>
      <w:r w:rsidR="00FE1C63">
        <w:rPr>
          <w:lang w:val="en-US"/>
        </w:rPr>
        <w:lastRenderedPageBreak/>
        <w:t xml:space="preserve">composition. </w:t>
      </w:r>
      <w:r>
        <w:rPr>
          <w:lang w:val="en-US"/>
        </w:rPr>
        <w:t xml:space="preserve"> </w:t>
      </w:r>
      <w:r w:rsidR="00FE1C63" w:rsidRPr="00FE1C63">
        <w:rPr>
          <w:lang w:val="en-US"/>
        </w:rPr>
        <w:t>The results section contains a detailed method-driven clustering solution. Based on this, we also discuss a condensed content-based clustering solution</w:t>
      </w:r>
      <w:del w:id="20" w:author="Mareike Ariaans" w:date="2020-07-12T12:48:00Z">
        <w:r w:rsidR="00FE1C63" w:rsidRPr="00FE1C63" w:rsidDel="00257C34">
          <w:rPr>
            <w:lang w:val="en-US"/>
          </w:rPr>
          <w:delText>, which forms the basis for our typology proposal</w:delText>
        </w:r>
      </w:del>
      <w:r w:rsidR="00FE1C63" w:rsidRPr="00FE1C63">
        <w:rPr>
          <w:lang w:val="en-US"/>
        </w:rPr>
        <w:t xml:space="preserve">. </w:t>
      </w:r>
      <w:del w:id="21" w:author="Mareike Ariaans" w:date="2020-07-12T12:49:00Z">
        <w:r w:rsidR="00FE1C63" w:rsidRPr="00FE1C63" w:rsidDel="00257C34">
          <w:rPr>
            <w:lang w:val="en-US"/>
          </w:rPr>
          <w:delText xml:space="preserve">We propose a solution </w:delText>
        </w:r>
        <w:r w:rsidR="00FE1C63" w:rsidDel="00257C34">
          <w:rPr>
            <w:lang w:val="en-US"/>
          </w:rPr>
          <w:delText>of</w:delText>
        </w:r>
      </w:del>
      <w:ins w:id="22" w:author="Mareike Ariaans" w:date="2020-07-12T12:49:00Z">
        <w:r w:rsidR="00257C34">
          <w:rPr>
            <w:lang w:val="en-US"/>
          </w:rPr>
          <w:t>This includes</w:t>
        </w:r>
      </w:ins>
      <w:r w:rsidR="00FE1C63" w:rsidRPr="00FE1C63">
        <w:rPr>
          <w:lang w:val="en-US"/>
        </w:rPr>
        <w:t xml:space="preserve"> four distinct system types, two of which can be divided into two subtypes. In</w:t>
      </w:r>
      <w:ins w:id="23" w:author="Mareike Ariaans" w:date="2020-07-12T12:49:00Z">
        <w:r w:rsidR="00257C34">
          <w:rPr>
            <w:lang w:val="en-US"/>
          </w:rPr>
          <w:t xml:space="preserve"> the</w:t>
        </w:r>
      </w:ins>
      <w:r w:rsidR="00FE1C63" w:rsidRPr="00FE1C63">
        <w:rPr>
          <w:lang w:val="en-US"/>
        </w:rPr>
        <w:t xml:space="preserve"> conclusion, we discuss these results in the light of previous studies.</w:t>
      </w:r>
    </w:p>
    <w:p w14:paraId="2F5CA8FB" w14:textId="64CB4009" w:rsidR="001E64E8" w:rsidRPr="006A56FF" w:rsidRDefault="001E64E8" w:rsidP="00C97EBD">
      <w:pPr>
        <w:pStyle w:val="berschrift1"/>
        <w:ind w:left="0" w:firstLine="0"/>
        <w:rPr>
          <w:lang w:val="en-US"/>
        </w:rPr>
      </w:pPr>
      <w:r w:rsidRPr="006A56FF">
        <w:rPr>
          <w:lang w:val="en-US"/>
        </w:rPr>
        <w:t>Theory</w:t>
      </w:r>
      <w:r w:rsidR="00EB31E0" w:rsidRPr="006A56FF">
        <w:rPr>
          <w:lang w:val="en-US"/>
        </w:rPr>
        <w:t xml:space="preserve"> – </w:t>
      </w:r>
      <w:r w:rsidR="00E21111">
        <w:rPr>
          <w:lang w:val="en-US"/>
        </w:rPr>
        <w:t>1</w:t>
      </w:r>
      <w:r w:rsidR="00621D67">
        <w:rPr>
          <w:lang w:val="en-US"/>
        </w:rPr>
        <w:t>2</w:t>
      </w:r>
      <w:r w:rsidR="00F91AFB">
        <w:rPr>
          <w:lang w:val="en-US"/>
        </w:rPr>
        <w:t>1</w:t>
      </w:r>
      <w:r w:rsidR="00621D67">
        <w:rPr>
          <w:lang w:val="en-US"/>
        </w:rPr>
        <w:t>4</w:t>
      </w:r>
      <w:r w:rsidR="00EB31E0" w:rsidRPr="006A56FF">
        <w:rPr>
          <w:lang w:val="en-US"/>
        </w:rPr>
        <w:t xml:space="preserve"> words</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62AB98A9" w:rsidR="00F474E4"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w:t>
      </w:r>
      <w:r w:rsidR="000145CE">
        <w:rPr>
          <w:lang w:val="en-US"/>
        </w:rPr>
        <w:t xml:space="preserve">a common endeavor in welfare state research, </w:t>
      </w:r>
      <w:r w:rsidRPr="006A56FF">
        <w:rPr>
          <w:lang w:val="en-US"/>
        </w:rPr>
        <w:t xml:space="preserve">not at least 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6C3A4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r w:rsidR="000B043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6C3A4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6C3A49">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instrText>
          </w:r>
          <w:r w:rsidR="00BD0E63" w:rsidRPr="006A56FF">
            <w:rPr>
              <w:lang w:val="en-US"/>
            </w:rPr>
            <w:fldChar w:fldCharType="separate"/>
          </w:r>
          <w:r w:rsidR="000B043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604022">
        <w:rPr>
          <w:lang w:val="en-US"/>
        </w:rPr>
        <w:t>, which includes</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6E36C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0B043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the </w:t>
      </w:r>
      <w:r w:rsidR="00722581">
        <w:rPr>
          <w:lang w:val="en-US"/>
        </w:rPr>
        <w:t>neighboring</w:t>
      </w:r>
      <w:r w:rsidR="00711713">
        <w:rPr>
          <w:lang w:val="en-US"/>
        </w:rPr>
        <w:t xml:space="preserve"> field of</w:t>
      </w:r>
      <w:r w:rsidR="00604022">
        <w:rPr>
          <w:lang w:val="en-US"/>
        </w:rPr>
        <w:t xml:space="preserve"> 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Content>
          <w:commentRangeStart w:id="24"/>
          <w:r w:rsidR="00F86C6D">
            <w:rPr>
              <w:noProof/>
              <w:lang w:val="en-US"/>
            </w:rPr>
            <w:fldChar w:fldCharType="begin"/>
          </w:r>
          <w:r w:rsidR="006C3A49">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instrText>
          </w:r>
          <w:r w:rsidR="00F86C6D">
            <w:rPr>
              <w:noProof/>
              <w:lang w:val="en-US"/>
            </w:rPr>
            <w:fldChar w:fldCharType="separate"/>
          </w:r>
          <w:r w:rsidR="000B0433">
            <w:rPr>
              <w:noProof/>
              <w:lang w:val="en-US"/>
            </w:rPr>
            <w:t>(Wendt, 2014; Reibling et al., 2019; Schieber, 1987; Böhm et al., 2013)</w:t>
          </w:r>
          <w:r w:rsidR="00F86C6D">
            <w:rPr>
              <w:noProof/>
              <w:lang w:val="en-US"/>
            </w:rPr>
            <w:fldChar w:fldCharType="end"/>
          </w:r>
          <w:commentRangeEnd w:id="24"/>
          <w:r w:rsidR="00F474E4">
            <w:rPr>
              <w:rStyle w:val="Kommentarzeichen"/>
            </w:rPr>
            <w:commentReference w:id="24"/>
          </w:r>
        </w:sdtContent>
      </w:sdt>
      <w:r w:rsidR="00F86C6D">
        <w:rPr>
          <w:lang w:val="en-US"/>
        </w:rPr>
        <w:t xml:space="preserve">. </w:t>
      </w:r>
    </w:p>
    <w:p w14:paraId="4CE7248C" w14:textId="77777777" w:rsidR="00B728ED" w:rsidRPr="00B728ED" w:rsidRDefault="00B728ED" w:rsidP="00B728ED">
      <w:pPr>
        <w:pStyle w:val="02FlietextErsterAbsatz"/>
        <w:rPr>
          <w:lang w:val="en-US"/>
        </w:rPr>
      </w:pPr>
      <w:r w:rsidRPr="00B728ED">
        <w:rPr>
          <w:lang w:val="en-US"/>
        </w:rPr>
        <w:t xml:space="preserve">LTC is thereby defined as: </w:t>
      </w:r>
    </w:p>
    <w:p w14:paraId="5A71DBA9" w14:textId="77777777" w:rsidR="00B728ED" w:rsidRPr="00B728ED" w:rsidRDefault="00B728ED" w:rsidP="00B728ED">
      <w:pPr>
        <w:pStyle w:val="02FlietextErsterAbsatz"/>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Content>
          <w:r w:rsidRPr="00B728ED">
            <w:rPr>
              <w:lang w:val="en-US"/>
            </w:rPr>
            <w:fldChar w:fldCharType="begin"/>
          </w:r>
          <w:r w:rsidRPr="00B728ED">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instrText>
          </w:r>
          <w:r w:rsidRPr="00B728ED">
            <w:rPr>
              <w:lang w:val="en-US"/>
            </w:rPr>
            <w:fldChar w:fldCharType="separate"/>
          </w:r>
          <w:r w:rsidRPr="00B728ED">
            <w:rPr>
              <w:lang w:val="en-US"/>
            </w:rPr>
            <w:t>(Colombo et al., 2011: 11–2)</w:t>
          </w:r>
          <w:r w:rsidRPr="00B728ED">
            <w:rPr>
              <w:lang w:val="en-US"/>
            </w:rPr>
            <w:fldChar w:fldCharType="end"/>
          </w:r>
        </w:sdtContent>
      </w:sdt>
      <w:r w:rsidRPr="00B728ED">
        <w:rPr>
          <w:lang w:val="en-US"/>
        </w:rPr>
        <w:t xml:space="preserve">. </w:t>
      </w:r>
    </w:p>
    <w:p w14:paraId="032F3AED" w14:textId="5D04C333" w:rsidR="001C0CE6" w:rsidRPr="006A56FF" w:rsidRDefault="00B728ED" w:rsidP="00B728ED">
      <w:pPr>
        <w:pStyle w:val="02FlietextErsterAbsatz"/>
        <w:rPr>
          <w:lang w:val="en-US"/>
        </w:rPr>
      </w:pPr>
      <w:r w:rsidRPr="00B728ED">
        <w:rPr>
          <w:lang w:val="en-US"/>
        </w:rPr>
        <w:lastRenderedPageBreak/>
        <w:t xml:space="preserve">Although this definition is independent of age most LTC recipients are above 65 years old. </w:t>
      </w:r>
      <w:r w:rsidR="00F86C6D">
        <w:rPr>
          <w:lang w:val="en-US"/>
        </w:rPr>
        <w:t>T</w:t>
      </w:r>
      <w:r w:rsidR="00BB65C1" w:rsidRPr="006A56FF">
        <w:rPr>
          <w:lang w:val="en-US"/>
        </w:rPr>
        <w:t>ypologies</w:t>
      </w:r>
      <w:r w:rsidR="006E1C8C" w:rsidRPr="006A56FF">
        <w:rPr>
          <w:lang w:val="en-US"/>
        </w:rPr>
        <w:t xml:space="preserve"> including</w:t>
      </w:r>
      <w:r w:rsidR="00FF079F">
        <w:rPr>
          <w:lang w:val="en-US"/>
        </w:rPr>
        <w:t xml:space="preserve"> 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6E36C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0B0433">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due to data reasons</w:t>
      </w:r>
      <w:r w:rsidR="000145CE">
        <w:rPr>
          <w:lang w:val="en-US"/>
        </w:rPr>
        <w:t>.</w:t>
      </w:r>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6C3A4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6C3A49" w:rsidRPr="003F07B8">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0B043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6C3A4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0B043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6E36C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0B0433">
            <w:rPr>
              <w:lang w:val="en-US"/>
            </w:rPr>
            <w:t>(Da Roit and Le Bihan,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6E36C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0B0433">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4547E045" w14:textId="77777777" w:rsidR="003F07B8" w:rsidRDefault="00D661E1" w:rsidP="003F07B8">
      <w:pPr>
        <w:pStyle w:val="02FlietextEinzug"/>
        <w:rPr>
          <w:lang w:val="en-US"/>
        </w:rPr>
      </w:pPr>
      <w:r w:rsidRPr="006A56FF">
        <w:rPr>
          <w:lang w:val="en-US"/>
        </w:rPr>
        <w:t>Because</w:t>
      </w:r>
      <w:r w:rsidR="00B41CC2" w:rsidRPr="006A56FF">
        <w:rPr>
          <w:lang w:val="en-US"/>
        </w:rPr>
        <w:t xml:space="preserve"> our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722581">
        <w:rPr>
          <w:lang w:val="en-US"/>
        </w:rPr>
        <w:t>However, w</w:t>
      </w:r>
      <w:r w:rsidR="00E915CC" w:rsidRPr="00E915CC">
        <w:rPr>
          <w:lang w:val="en-US"/>
        </w:rPr>
        <w:t xml:space="preserve">ith regard to dimensions and indicators, most studies repeatedly </w:t>
      </w:r>
      <w:proofErr w:type="spellStart"/>
      <w:r w:rsidR="00E915CC" w:rsidRPr="00E915CC">
        <w:rPr>
          <w:lang w:val="en-US"/>
        </w:rPr>
        <w:t>analyse</w:t>
      </w:r>
      <w:proofErr w:type="spellEnd"/>
      <w:r w:rsidR="00E915CC" w:rsidRPr="00E915CC">
        <w:rPr>
          <w:lang w:val="en-US"/>
        </w:rPr>
        <w:t xml:space="preserve"> four central dimensions, thus creating a certain </w:t>
      </w:r>
      <w:proofErr w:type="spellStart"/>
      <w:r w:rsidR="00E915CC" w:rsidRPr="00E915CC">
        <w:rPr>
          <w:lang w:val="en-US"/>
        </w:rPr>
        <w:t>standardisation</w:t>
      </w:r>
      <w:proofErr w:type="spellEnd"/>
      <w:r w:rsidR="00E915CC" w:rsidRPr="00E915CC">
        <w:rPr>
          <w:lang w:val="en-US"/>
        </w:rPr>
        <w:t xml:space="preserve"> and comparability that we can make use of.</w:t>
      </w:r>
    </w:p>
    <w:p w14:paraId="09CC9C03" w14:textId="7A1CFDF7" w:rsidR="00B82577" w:rsidRPr="006A56FF" w:rsidRDefault="00B82577" w:rsidP="00E915CC">
      <w:pPr>
        <w:pStyle w:val="berschrift3"/>
        <w:rPr>
          <w:lang w:val="en-US"/>
        </w:rPr>
      </w:pPr>
      <w:r w:rsidRPr="006A56FF">
        <w:rPr>
          <w:lang w:val="en-US"/>
        </w:rPr>
        <w:t>I. Supply</w:t>
      </w:r>
    </w:p>
    <w:p w14:paraId="061DE4D6" w14:textId="70F35D47"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00B82577" w:rsidRPr="00B82577">
            <w:rPr>
              <w:lang w:val="en-US"/>
            </w:rPr>
            <w:fldChar w:fldCharType="separate"/>
          </w:r>
          <w:r w:rsidR="000B043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Content>
          <w:r w:rsidR="00B82577" w:rsidRPr="00B82577">
            <w:rPr>
              <w:lang w:val="en-US"/>
            </w:rPr>
            <w:fldChar w:fldCharType="begin"/>
          </w:r>
          <w:r w:rsidR="006E36CF">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0B0433">
            <w:rPr>
              <w:lang w:val="en-US"/>
            </w:rPr>
            <w:t>(Alber, 1995)</w:t>
          </w:r>
          <w:r w:rsidR="00B82577" w:rsidRPr="00B82577">
            <w:rPr>
              <w:lang w:val="en-US"/>
            </w:rPr>
            <w:fldChar w:fldCharType="end"/>
          </w:r>
        </w:sdtContent>
      </w:sdt>
      <w:r w:rsidR="00B82577"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00B82577" w:rsidRPr="00B82577">
            <w:rPr>
              <w:lang w:val="en-US"/>
            </w:rPr>
            <w:fldChar w:fldCharType="separate"/>
          </w:r>
          <w:r w:rsidR="000B043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w:t>
      </w:r>
      <w:r w:rsidR="00B82577" w:rsidRPr="00B82577">
        <w:rPr>
          <w:lang w:val="en-US"/>
        </w:rPr>
        <w:lastRenderedPageBreak/>
        <w:t xml:space="preserve">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00B82577" w:rsidRPr="00B82577">
            <w:rPr>
              <w:lang w:val="en-US"/>
            </w:rPr>
            <w:fldChar w:fldCharType="separate"/>
          </w:r>
          <w:r w:rsidR="000B0433">
            <w:rPr>
              <w:lang w:val="en-US"/>
            </w:rPr>
            <w:t>(Alber, 1995; Damiani et al., 2011; Halásková et al., 2017)</w:t>
          </w:r>
          <w:r w:rsidR="00B82577" w:rsidRPr="00B82577">
            <w:rPr>
              <w:lang w:val="en-US"/>
            </w:rPr>
            <w:fldChar w:fldCharType="end"/>
          </w:r>
        </w:sdtContent>
      </w:sdt>
      <w:r w:rsidR="00B82577" w:rsidRPr="003F07B8">
        <w:rPr>
          <w:lang w:val="en-US"/>
        </w:rPr>
        <w:t>.</w:t>
      </w:r>
    </w:p>
    <w:p w14:paraId="7D2527CE" w14:textId="77777777" w:rsidR="00981837" w:rsidRPr="003F07B8" w:rsidRDefault="00981837" w:rsidP="00981837">
      <w:pPr>
        <w:pStyle w:val="berschrift3"/>
        <w:rPr>
          <w:lang w:val="en-US"/>
        </w:rPr>
      </w:pPr>
      <w:r w:rsidRPr="003F07B8">
        <w:rPr>
          <w:lang w:val="en-US"/>
        </w:rPr>
        <w:t>II. Public-Private Mix</w:t>
      </w:r>
    </w:p>
    <w:p w14:paraId="5D0E9429" w14:textId="0F799232" w:rsidR="00981837" w:rsidRPr="006A56FF" w:rsidRDefault="00CA56B9" w:rsidP="00981837">
      <w:pPr>
        <w:pStyle w:val="02FlietextErsterAbsatz"/>
        <w:rPr>
          <w:lang w:val="en-US"/>
        </w:rPr>
      </w:pPr>
      <w:r>
        <w:rPr>
          <w:lang w:val="en-US"/>
        </w:rPr>
        <w:t>O</w:t>
      </w:r>
      <w:r w:rsidRPr="00CA56B9">
        <w:rPr>
          <w:lang w:val="en-US"/>
        </w:rPr>
        <w:t xml:space="preserve">ften part of healthcare typologies </w:t>
      </w:r>
      <w:sdt>
        <w:sdtPr>
          <w:rPr>
            <w:lang w:val="en-US"/>
          </w:rPr>
          <w:alias w:val="Don't edit this field"/>
          <w:tag w:val="CitaviPlaceholder#63f4d45c-a028-48af-9b7e-36b89049c0bd"/>
          <w:id w:val="948357831"/>
          <w:placeholder>
            <w:docPart w:val="84F401996EAD42F08A00A9260462461F"/>
          </w:placeholder>
        </w:sdtPr>
        <w:sdtContent>
          <w:r w:rsidRPr="00CA56B9">
            <w:rPr>
              <w:lang w:val="en-US"/>
            </w:rPr>
            <w:fldChar w:fldCharType="begin"/>
          </w:r>
          <w:r w:rsidR="006C3A49">
            <w:rPr>
              <w:lang w:val="en-US"/>
            </w:rPr>
            <w: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instrText>
          </w:r>
          <w:r w:rsidRPr="00CA56B9">
            <w:rPr>
              <w:lang w:val="en-US"/>
            </w:rPr>
            <w:fldChar w:fldCharType="separate"/>
          </w:r>
          <w:r w:rsidR="000B0433">
            <w:rPr>
              <w:lang w:val="en-US"/>
            </w:rPr>
            <w:t>(Reibling et al., 2019; Böhm et al., 2013)</w:t>
          </w:r>
          <w:r w:rsidRPr="00CA56B9">
            <w:rPr>
              <w:lang w:val="en-US"/>
            </w:rPr>
            <w:fldChar w:fldCharType="end"/>
          </w:r>
        </w:sdtContent>
      </w:sdt>
      <w:r>
        <w:rPr>
          <w:lang w:val="en-US"/>
        </w:rPr>
        <w:t>, t</w:t>
      </w:r>
      <w:r w:rsidR="00981837" w:rsidRPr="006A56FF">
        <w:rPr>
          <w:lang w:val="en-US"/>
        </w:rPr>
        <w:t>he second dimension</w:t>
      </w:r>
      <w:r>
        <w:rPr>
          <w:lang w:val="en-US"/>
        </w:rPr>
        <w:t xml:space="preserve"> of public-private-mix</w:t>
      </w:r>
      <w:r w:rsidR="00981837" w:rsidRPr="006A56FF">
        <w:rPr>
          <w:lang w:val="en-US"/>
        </w:rPr>
        <w:t xml:space="preserve"> operationalizes the role of the state and of private actors.</w:t>
      </w:r>
      <w:r w:rsidR="00A40F30">
        <w:rPr>
          <w:lang w:val="en-US"/>
        </w:rPr>
        <w:t xml:space="preserve"> Only those </w:t>
      </w:r>
      <w:r w:rsidR="00981837" w:rsidRPr="006A56FF">
        <w:rPr>
          <w:lang w:val="en-US"/>
        </w:rPr>
        <w:t>LTC typologies specializ</w:t>
      </w:r>
      <w:r w:rsidR="00A40F30">
        <w:rPr>
          <w:lang w:val="en-US"/>
        </w:rPr>
        <w:t>ing</w:t>
      </w:r>
      <w:r w:rsidR="00981837" w:rsidRPr="006A56FF">
        <w:rPr>
          <w:lang w:val="en-US"/>
        </w:rPr>
        <w:t xml:space="preserve"> on specific aspects or taking a broader view on social services</w:t>
      </w:r>
      <w:r w:rsidR="00A40F30">
        <w:rPr>
          <w:lang w:val="en-US"/>
        </w:rPr>
        <w:t>,</w:t>
      </w:r>
      <w:r w:rsidR="00981837" w:rsidRPr="006A56FF">
        <w:rPr>
          <w:lang w:val="en-US"/>
        </w:rPr>
        <w:t xml:space="preserve"> integrate this dimension </w:t>
      </w:r>
      <w:sdt>
        <w:sdtPr>
          <w:rPr>
            <w:lang w:val="en-US"/>
          </w:rPr>
          <w:alias w:val="Don't edit this field"/>
          <w:tag w:val="CitaviPlaceholder#e82d7af9-67ad-40e5-8eb6-a4eaf49dc585"/>
          <w:id w:val="324009929"/>
          <w:placeholder>
            <w:docPart w:val="D15996FD79AB40888560A6AB265B1975"/>
          </w:placeholder>
        </w:sdtPr>
        <w:sdtContent>
          <w:r w:rsidR="00981837" w:rsidRPr="006A56FF">
            <w:rPr>
              <w:lang w:val="en-US"/>
            </w:rPr>
            <w:fldChar w:fldCharType="begin"/>
          </w:r>
          <w:r w:rsidR="006C3A4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0B043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0B043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6D0C8F">
        <w:rPr>
          <w:lang w:val="en-US"/>
        </w:rPr>
        <w:t>or</w:t>
      </w:r>
      <w:r w:rsidR="00981837" w:rsidRPr="006A56FF">
        <w:rPr>
          <w:lang w:val="en-US"/>
        </w:rPr>
        <w:t xml:space="preserve">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981837" w:rsidRPr="006A56FF">
        <w:rPr>
          <w:lang w:val="en-US"/>
        </w:rPr>
        <w:t xml:space="preserve">. </w:t>
      </w:r>
    </w:p>
    <w:p w14:paraId="3C4F7E80" w14:textId="506751F8" w:rsidR="00981837" w:rsidRPr="00981837" w:rsidRDefault="00981837" w:rsidP="00C3311E">
      <w:pPr>
        <w:pStyle w:val="berschrift3"/>
        <w:rPr>
          <w:lang w:val="en-US"/>
        </w:rPr>
      </w:pPr>
      <w:r w:rsidRPr="00981837">
        <w:rPr>
          <w:lang w:val="en-US"/>
        </w:rPr>
        <w:t>I</w:t>
      </w:r>
      <w:r w:rsidR="00A40F30">
        <w:rPr>
          <w:lang w:val="en-US"/>
        </w:rPr>
        <w:t>II</w:t>
      </w:r>
      <w:r w:rsidRPr="00981837">
        <w:rPr>
          <w:lang w:val="en-US"/>
        </w:rPr>
        <w:t>. Access regulation</w:t>
      </w:r>
    </w:p>
    <w:p w14:paraId="6CE852C5" w14:textId="2BB3AD92"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Content>
          <w:r>
            <w:rPr>
              <w:noProof/>
              <w:lang w:val="en-US"/>
            </w:rPr>
            <w:fldChar w:fldCharType="begin"/>
          </w:r>
          <w:r w:rsidR="006C3A49">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r>
            <w:rPr>
              <w:noProof/>
              <w:lang w:val="en-US"/>
            </w:rPr>
            <w:fldChar w:fldCharType="separate"/>
          </w:r>
          <w:r w:rsidR="000B0433">
            <w:rPr>
              <w:noProof/>
              <w:lang w:val="en-US"/>
            </w:rPr>
            <w:t>(Bakx et al., 2015; Colombo et al., 2011)</w:t>
          </w:r>
          <w:r>
            <w:rPr>
              <w:noProof/>
              <w:lang w:val="en-US"/>
            </w:rPr>
            <w:fldChar w:fldCharType="end"/>
          </w:r>
        </w:sdtContent>
      </w:sdt>
      <w:r w:rsidRPr="00981837">
        <w:rPr>
          <w:lang w:val="en-US"/>
        </w:rPr>
        <w:t>.</w:t>
      </w:r>
      <w:r w:rsidRPr="00952423">
        <w:rPr>
          <w:lang w:val="en-US"/>
        </w:rPr>
        <w:t xml:space="preserve"> </w:t>
      </w:r>
      <w:r w:rsidR="005F6D29" w:rsidRPr="005E05FB">
        <w:rPr>
          <w:lang w:val="en-US"/>
        </w:rPr>
        <w:t xml:space="preserve">This access dimension has been proven of high relevance for healthcare typologies </w:t>
      </w:r>
      <w:sdt>
        <w:sdtPr>
          <w:rPr>
            <w:lang w:val="en-US"/>
          </w:rPr>
          <w:alias w:val="Don't edit this field"/>
          <w:tag w:val="CitaviPlaceholder#f2f0bd0e-df94-45b3-87aa-3a153d465999"/>
          <w:id w:val="-1509815262"/>
          <w:placeholder>
            <w:docPart w:val="6B2D75D8747441FCBC779C31018E6055"/>
          </w:placeholder>
        </w:sdtPr>
        <w:sdtContent>
          <w:r w:rsidR="005F6D29" w:rsidRPr="005E05FB">
            <w:rPr>
              <w:lang w:val="en-US"/>
            </w:rPr>
            <w:fldChar w:fldCharType="begin"/>
          </w:r>
          <w:r w:rsidR="006C3A4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0B0433">
            <w:rPr>
              <w:lang w:val="en-US"/>
            </w:rPr>
            <w:t>(Reibling, 2010; Reibling et al., 2019)</w:t>
          </w:r>
          <w:r w:rsidR="005F6D29" w:rsidRPr="005E05FB">
            <w:rPr>
              <w:lang w:val="en-US"/>
            </w:rPr>
            <w:fldChar w:fldCharType="end"/>
          </w:r>
        </w:sdtContent>
      </w:sdt>
      <w:r w:rsidR="005F6D29" w:rsidRPr="005E05FB">
        <w:rPr>
          <w:lang w:val="en-US"/>
        </w:rPr>
        <w:t xml:space="preserve"> and is operationalized via means-testing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in </w:t>
      </w:r>
      <w:sdt>
        <w:sdtPr>
          <w:rPr>
            <w:lang w:val="en-US"/>
          </w:rPr>
          <w:alias w:val="Don't edit this field"/>
          <w:tag w:val="CitaviPlaceholder#808dfd40-a0a4-4d26-8976-7ed4f92f59aa"/>
          <w:id w:val="-1249414639"/>
          <w:placeholder>
            <w:docPart w:val="6B2D75D8747441FCBC779C31018E6055"/>
          </w:placeholder>
        </w:sdtPr>
        <w:sdtContent>
          <w:r w:rsidR="005F6D29" w:rsidRPr="005E05FB">
            <w:rPr>
              <w:lang w:val="en-US"/>
            </w:rPr>
            <w:fldChar w:fldCharType="begin"/>
          </w:r>
          <w:r w:rsidR="005F6D2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instrText>
          </w:r>
          <w:r w:rsidR="005F6D29" w:rsidRPr="005E05FB">
            <w:rPr>
              <w:lang w:val="en-US"/>
            </w:rPr>
            <w:fldChar w:fldCharType="separate"/>
          </w:r>
          <w:r w:rsidR="000B0433">
            <w:rPr>
              <w:lang w:val="en-US"/>
            </w:rPr>
            <w:t>Kraus et al.'s</w:t>
          </w:r>
          <w:r w:rsidR="005F6D29" w:rsidRPr="005E05FB">
            <w:rPr>
              <w:lang w:val="en-US"/>
            </w:rPr>
            <w:fldChar w:fldCharType="end"/>
          </w:r>
        </w:sdtContent>
      </w:sdt>
      <w:r w:rsidR="005F6D29" w:rsidRPr="005E05FB">
        <w:rPr>
          <w:lang w:val="en-US"/>
        </w:rPr>
        <w:t xml:space="preserve"> </w:t>
      </w:r>
      <w:sdt>
        <w:sdtPr>
          <w:rPr>
            <w:lang w:val="en-US"/>
          </w:rPr>
          <w:alias w:val="Don't edit this field"/>
          <w:tag w:val="CitaviPlaceholder#3841fbdc-615c-4153-b753-4f874dc78fd3"/>
          <w:id w:val="1645777835"/>
          <w:placeholder>
            <w:docPart w:val="6B2D75D8747441FCBC779C31018E6055"/>
          </w:placeholder>
        </w:sdtPr>
        <w:sdtContent>
          <w:r w:rsidR="005F6D29" w:rsidRPr="005E05FB">
            <w:rPr>
              <w:lang w:val="en-US"/>
            </w:rPr>
            <w:fldChar w:fldCharType="begin"/>
          </w:r>
          <w:r w:rsidR="005F6D2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instrText>
          </w:r>
          <w:r w:rsidR="005F6D29" w:rsidRPr="005E05FB">
            <w:rPr>
              <w:lang w:val="en-US"/>
            </w:rPr>
            <w:fldChar w:fldCharType="separate"/>
          </w:r>
          <w:r w:rsidR="000B0433">
            <w:rPr>
              <w:lang w:val="en-US"/>
            </w:rPr>
            <w:t>(2010)</w:t>
          </w:r>
          <w:r w:rsidR="005F6D29" w:rsidRPr="005E05FB">
            <w:rPr>
              <w:lang w:val="en-US"/>
            </w:rPr>
            <w:fldChar w:fldCharType="end"/>
          </w:r>
        </w:sdtContent>
      </w:sdt>
      <w:r w:rsidR="005F6D29" w:rsidRPr="005E05FB">
        <w:rPr>
          <w:lang w:val="en-US"/>
        </w:rPr>
        <w:t xml:space="preserve"> typology.</w:t>
      </w:r>
    </w:p>
    <w:p w14:paraId="74595C0A" w14:textId="3E8D73AD" w:rsidR="00A40F30" w:rsidRPr="00981837" w:rsidRDefault="00A40F30" w:rsidP="00A40F30">
      <w:pPr>
        <w:pStyle w:val="berschrift3"/>
        <w:rPr>
          <w:lang w:val="en-US"/>
        </w:rPr>
      </w:pPr>
      <w:r w:rsidRPr="00981837">
        <w:rPr>
          <w:lang w:val="en-US"/>
        </w:rPr>
        <w:t>I</w:t>
      </w:r>
      <w:r>
        <w:rPr>
          <w:lang w:val="en-US"/>
        </w:rPr>
        <w:t>V</w:t>
      </w:r>
      <w:r w:rsidRPr="00981837">
        <w:rPr>
          <w:lang w:val="en-US"/>
        </w:rPr>
        <w:t>. Performance</w:t>
      </w:r>
    </w:p>
    <w:p w14:paraId="232CEB2A" w14:textId="73B0FB07" w:rsidR="00A40F30" w:rsidRPr="00981837" w:rsidRDefault="00A40F30" w:rsidP="00A40F30">
      <w:pPr>
        <w:pStyle w:val="02Flietext"/>
        <w:rPr>
          <w:lang w:val="en-US"/>
        </w:rPr>
      </w:pPr>
      <w:r w:rsidRPr="00981837">
        <w:rPr>
          <w:lang w:val="en-US"/>
        </w:rPr>
        <w:t xml:space="preserve">Measuring the performance of LTC systems is especially on an internationally comparative level still in its infancy. </w:t>
      </w:r>
      <w:r>
        <w:rPr>
          <w:lang w:val="en-US"/>
        </w:rPr>
        <w:t>Common i</w:t>
      </w:r>
      <w:r w:rsidRPr="00981837">
        <w:rPr>
          <w:lang w:val="en-US"/>
        </w:rPr>
        <w:t>ndicators</w:t>
      </w:r>
      <w:r>
        <w:rPr>
          <w:lang w:val="en-US"/>
        </w:rPr>
        <w:t xml:space="preserve"> for measuring the quality of service provision in LTC</w:t>
      </w:r>
      <w:r w:rsidRPr="00981837">
        <w:rPr>
          <w:lang w:val="en-US"/>
        </w:rPr>
        <w:t xml:space="preserve"> such as the </w:t>
      </w:r>
      <w:r>
        <w:rPr>
          <w:lang w:val="en-US"/>
        </w:rPr>
        <w:t>share</w:t>
      </w:r>
      <w:r w:rsidRPr="00981837">
        <w:rPr>
          <w:lang w:val="en-US"/>
        </w:rPr>
        <w:t xml:space="preserve"> of institutional and home-based LTC patients with pressure ulcers or unintended weight loss are</w:t>
      </w:r>
      <w:r>
        <w:rPr>
          <w:lang w:val="en-US"/>
        </w:rPr>
        <w:t xml:space="preserve"> </w:t>
      </w:r>
      <w:r w:rsidRPr="00B00DDC">
        <w:rPr>
          <w:lang w:val="en-US"/>
        </w:rPr>
        <w:t>not available</w:t>
      </w:r>
      <w:r w:rsidRPr="00981837">
        <w:rPr>
          <w:lang w:val="en-US"/>
        </w:rPr>
        <w:t xml:space="preserve"> in many countries</w:t>
      </w:r>
      <w:r>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Content>
          <w:r w:rsidRPr="00981837">
            <w:rPr>
              <w:lang w:val="en-US"/>
            </w:rPr>
            <w:fldChar w:fldCharType="begin"/>
          </w:r>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instrText>
          </w:r>
          <w:r w:rsidRPr="00981837">
            <w:rPr>
              <w:lang w:val="en-US"/>
            </w:rPr>
            <w:fldChar w:fldCharType="separate"/>
          </w:r>
          <w:r w:rsidR="000B0433">
            <w:rPr>
              <w:lang w:val="en-US"/>
            </w:rPr>
            <w:t>(Halfens et al., 2013)</w:t>
          </w:r>
          <w:r w:rsidRPr="00981837">
            <w:rPr>
              <w:lang w:val="en-US"/>
            </w:rPr>
            <w:fldChar w:fldCharType="end"/>
          </w:r>
        </w:sdtContent>
      </w:sdt>
      <w:r w:rsidRPr="00981837">
        <w:rPr>
          <w:lang w:val="en-US"/>
        </w:rPr>
        <w:t>.</w:t>
      </w:r>
      <w:r>
        <w:rPr>
          <w:lang w:val="en-US"/>
        </w:rPr>
        <w:t xml:space="preserve"> Hence, only few typologies include performance or quality </w:t>
      </w:r>
      <w:r>
        <w:rPr>
          <w:lang w:val="en-US"/>
        </w:rPr>
        <w:lastRenderedPageBreak/>
        <w:t xml:space="preserve">indicators. </w:t>
      </w:r>
      <w:sdt>
        <w:sdtPr>
          <w:rPr>
            <w:lang w:val="en-US"/>
          </w:rPr>
          <w:alias w:val="Don't edit this field"/>
          <w:tag w:val="CitaviPlaceholder#9ed77772-6871-4b84-bc4f-0d1aa44e606d"/>
          <w:id w:val="318246019"/>
          <w:placeholder>
            <w:docPart w:val="5545F3DBAB0E4F6FA3A9360EFAFFAAA6"/>
          </w:placeholder>
        </w:sdtPr>
        <w:sdtContent>
          <w:r w:rsidRPr="006A56FF">
            <w:rPr>
              <w:lang w:val="en-US"/>
            </w:rPr>
            <w:fldChar w:fldCharType="begin"/>
          </w:r>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instrText>
          </w:r>
          <w:r w:rsidRPr="006A56FF">
            <w:rPr>
              <w:lang w:val="en-US"/>
            </w:rPr>
            <w:fldChar w:fldCharType="separate"/>
          </w:r>
          <w:r w:rsidR="000B0433">
            <w:rPr>
              <w:lang w:val="en-US"/>
            </w:rPr>
            <w:t>Damiani et al.</w:t>
          </w:r>
          <w:r w:rsidRPr="006A56FF">
            <w:rPr>
              <w:lang w:val="en-US"/>
            </w:rPr>
            <w:fldChar w:fldCharType="end"/>
          </w:r>
        </w:sdtContent>
      </w:sdt>
      <w:r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Content>
          <w:r w:rsidRPr="006A56FF">
            <w:rPr>
              <w:lang w:val="en-US"/>
            </w:rPr>
            <w:fldChar w:fldCharType="begin"/>
          </w:r>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instrText>
          </w:r>
          <w:r w:rsidRPr="006A56FF">
            <w:rPr>
              <w:lang w:val="en-US"/>
            </w:rPr>
            <w:fldChar w:fldCharType="separate"/>
          </w:r>
          <w:r w:rsidR="000B0433">
            <w:rPr>
              <w:lang w:val="en-US"/>
            </w:rPr>
            <w:t>(2011)</w:t>
          </w:r>
          <w:r w:rsidRPr="006A56FF">
            <w:rPr>
              <w:lang w:val="en-US"/>
            </w:rPr>
            <w:fldChar w:fldCharType="end"/>
          </w:r>
        </w:sdtContent>
      </w:sdt>
      <w:r w:rsidRPr="006A56FF">
        <w:rPr>
          <w:lang w:val="en-US"/>
        </w:rPr>
        <w:t xml:space="preserve"> for example use the share of people over 80 reporting good or very good health and the perceived limitations in ADLs for people aged 65 or older. </w:t>
      </w:r>
      <w:sdt>
        <w:sdtPr>
          <w:rPr>
            <w:lang w:val="en-US"/>
          </w:rPr>
          <w:alias w:val="Don't edit this field"/>
          <w:tag w:val="CitaviPlaceholder#db31a6e6-ba32-4bb0-bb6f-1a515e44c03c"/>
          <w:id w:val="-1788260562"/>
          <w:placeholder>
            <w:docPart w:val="5545F3DBAB0E4F6FA3A9360EFAFFAAA6"/>
          </w:placeholder>
        </w:sdtPr>
        <w:sdtContent>
          <w:r w:rsidRPr="006A56FF">
            <w:rPr>
              <w:lang w:val="en-US"/>
            </w:rPr>
            <w:fldChar w:fldCharType="begin"/>
          </w:r>
          <w:r>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instrText>
          </w:r>
          <w:r w:rsidRPr="006A56FF">
            <w:rPr>
              <w:lang w:val="en-US"/>
            </w:rPr>
            <w:fldChar w:fldCharType="separate"/>
          </w:r>
          <w:r w:rsidR="000B0433">
            <w:rPr>
              <w:lang w:val="en-US"/>
            </w:rPr>
            <w:t>Kraus et al.</w:t>
          </w:r>
          <w:r w:rsidRPr="006A56FF">
            <w:rPr>
              <w:lang w:val="en-US"/>
            </w:rPr>
            <w:fldChar w:fldCharType="end"/>
          </w:r>
        </w:sdtContent>
      </w:sdt>
      <w:r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Content>
          <w:r w:rsidRPr="006A56FF">
            <w:rPr>
              <w:lang w:val="en-US"/>
            </w:rPr>
            <w:fldChar w:fldCharType="begin"/>
          </w:r>
          <w:r>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instrText>
          </w:r>
          <w:r w:rsidRPr="006A56FF">
            <w:rPr>
              <w:lang w:val="en-US"/>
            </w:rPr>
            <w:fldChar w:fldCharType="separate"/>
          </w:r>
          <w:r w:rsidR="000B0433">
            <w:rPr>
              <w:lang w:val="en-US"/>
            </w:rPr>
            <w:t>(2010)</w:t>
          </w:r>
          <w:r w:rsidRPr="006A56FF">
            <w:rPr>
              <w:lang w:val="en-US"/>
            </w:rPr>
            <w:fldChar w:fldCharType="end"/>
          </w:r>
        </w:sdtContent>
      </w:sdt>
      <w:r w:rsidRPr="006A56FF">
        <w:rPr>
          <w:lang w:val="en-US"/>
        </w:rPr>
        <w:t xml:space="preserve"> take institutional indicators of mandatory quality assurance systems and the degree and functioning of integrated services.</w:t>
      </w:r>
    </w:p>
    <w:p w14:paraId="6AD1AE6E" w14:textId="6566C4B4" w:rsidR="005E05FB" w:rsidRDefault="005E05FB" w:rsidP="00CF57A8">
      <w:pPr>
        <w:pStyle w:val="berschrift3"/>
        <w:rPr>
          <w:lang w:val="en-US"/>
        </w:rPr>
      </w:pPr>
      <w:r>
        <w:rPr>
          <w:lang w:val="en-US"/>
        </w:rPr>
        <w:t>An overview on existing typologies</w:t>
      </w:r>
    </w:p>
    <w:p w14:paraId="435E1D48" w14:textId="660B09B7" w:rsidR="005E05FB" w:rsidRPr="005E05FB" w:rsidRDefault="005F6D29" w:rsidP="005E05FB">
      <w:pPr>
        <w:pStyle w:val="02FlietextEinzug"/>
        <w:ind w:firstLine="0"/>
        <w:rPr>
          <w:lang w:val="en-US"/>
        </w:rPr>
      </w:pPr>
      <w:r>
        <w:rPr>
          <w:lang w:val="en-US"/>
        </w:rPr>
        <w:t xml:space="preserve">Most existing typologies are </w:t>
      </w:r>
      <w:r w:rsidR="00BC7C5E">
        <w:rPr>
          <w:lang w:val="en-US"/>
        </w:rPr>
        <w:t xml:space="preserve">solely </w:t>
      </w:r>
      <w:r>
        <w:rPr>
          <w:lang w:val="en-US"/>
        </w:rPr>
        <w:t>based on quantitative indictors</w:t>
      </w:r>
      <w:r w:rsidR="00BC7C5E">
        <w:rPr>
          <w:lang w:val="en-US"/>
        </w:rPr>
        <w:t>, usually taking up</w:t>
      </w:r>
      <w:r>
        <w:rPr>
          <w:lang w:val="en-US"/>
        </w:rPr>
        <w:t xml:space="preserve"> </w:t>
      </w:r>
      <w:r w:rsidR="005E05FB" w:rsidRPr="005E05FB">
        <w:rPr>
          <w:lang w:val="en-US"/>
        </w:rPr>
        <w:t xml:space="preserve"> OECD and Eurostat indicators</w:t>
      </w:r>
      <w:sdt>
        <w:sdtPr>
          <w:rPr>
            <w:lang w:val="en-US"/>
          </w:rPr>
          <w:alias w:val="Don’t edit this field."/>
          <w:tag w:val="CitaviPlaceholder#d8de9a1f-9524-46c7-bfd0-27622af51218"/>
          <w:id w:val="-634178680"/>
          <w:placeholder>
            <w:docPart w:val="E8AF97B8681D4B41AE16451455298E75"/>
          </w:placeholder>
        </w:sdtPr>
        <w:sdtContent>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sdtContent>
      </w:sdt>
      <w:r w:rsidR="005E05FB" w:rsidRPr="005E05FB">
        <w:rPr>
          <w:lang w:val="en-US"/>
        </w:rPr>
        <w:t>,</w:t>
      </w:r>
      <w:r>
        <w:rPr>
          <w:lang w:val="en-US"/>
        </w:rPr>
        <w:t xml:space="preserve"> but also </w:t>
      </w:r>
      <w:r w:rsidRPr="005E05FB">
        <w:rPr>
          <w:lang w:val="en-US"/>
        </w:rPr>
        <w:t>Share-Data (micro-data)</w:t>
      </w:r>
      <w:r>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Content>
          <w:r>
            <w:rPr>
              <w:noProof/>
              <w:lang w:val="en-US"/>
            </w:rPr>
            <w:fldChar w:fldCharType="begin"/>
          </w:r>
          <w:r w:rsidR="006E36CF">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Pr>
              <w:noProof/>
              <w:lang w:val="en-US"/>
            </w:rPr>
            <w:fldChar w:fldCharType="separate"/>
          </w:r>
          <w:r w:rsidR="000B0433">
            <w:rPr>
              <w:noProof/>
              <w:lang w:val="en-US"/>
            </w:rPr>
            <w:t>(Pommer et al., 2009)</w:t>
          </w:r>
          <w:r>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quantitative </w:t>
      </w:r>
      <w:r w:rsidR="005E05FB" w:rsidRPr="005E05FB">
        <w:rPr>
          <w:i/>
          <w:lang w:val="en-US"/>
        </w:rPr>
        <w:t>as well as</w:t>
      </w:r>
      <w:r w:rsidR="005E05FB" w:rsidRPr="005E05FB">
        <w:rPr>
          <w:lang w:val="en-US"/>
        </w:rPr>
        <w:t xml:space="preserve"> qualitative data on institutional setting and rules for access to the system, which are based on own primary data collection. The results of these typologies are certainly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included only about ten European/OECD country cases </w:t>
      </w:r>
      <w:sdt>
        <w:sdtPr>
          <w:rPr>
            <w:lang w:val="en-US"/>
          </w:rPr>
          <w:alias w:val="Don't edit this field"/>
          <w:tag w:val="CitaviPlaceholder#ec1d3126-328c-4a11-aec2-2b589b409d19"/>
          <w:id w:val="-1134094184"/>
          <w:placeholder>
            <w:docPart w:val="4118B0A02F2141DCB251311D18CB2180"/>
          </w:placeholder>
        </w:sdtPr>
        <w:sdtContent>
          <w:r w:rsidR="005E05FB" w:rsidRPr="005E05FB">
            <w:rPr>
              <w:lang w:val="en-US"/>
            </w:rPr>
            <w:fldChar w:fldCharType="begin"/>
          </w:r>
          <w:r w:rsidR="006E36C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0B043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analyzed about 20 and more European </w:t>
      </w:r>
      <w:sdt>
        <w:sdtPr>
          <w:rPr>
            <w:lang w:val="en-US"/>
          </w:rPr>
          <w:alias w:val="Don't edit this field"/>
          <w:tag w:val="CitaviPlaceholder#5d260071-a9f0-4c78-b355-2a1871fb6dac"/>
          <w:id w:val="-717971029"/>
          <w:placeholder>
            <w:docPart w:val="4118B0A02F2141DCB251311D18CB2180"/>
          </w:placeholder>
        </w:sdtPr>
        <w:sdtContent>
          <w:r w:rsidR="005E05FB" w:rsidRPr="005E05FB">
            <w:rPr>
              <w:lang w:val="en-US"/>
            </w:rPr>
            <w:fldChar w:fldCharType="begin"/>
          </w:r>
          <w:r w:rsidR="006C3A4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and/or OECD cases </w:t>
      </w:r>
      <w:sdt>
        <w:sdtPr>
          <w:rPr>
            <w:lang w:val="en-US"/>
          </w:rPr>
          <w:alias w:val="Don't edit this field"/>
          <w:tag w:val="CitaviPlaceholder#88df41d0-3cbf-4436-9486-799861ce0173"/>
          <w:id w:val="2063670814"/>
          <w:placeholder>
            <w:docPart w:val="4118B0A02F2141DCB251311D18CB2180"/>
          </w:placeholder>
        </w:sdtPr>
        <w:sdtContent>
          <w:r w:rsidR="005E05FB" w:rsidRPr="005E05FB">
            <w:rPr>
              <w:lang w:val="en-US"/>
            </w:rPr>
            <w:fldChar w:fldCharType="begin"/>
          </w:r>
          <w:r w:rsidR="006C3A4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727C210A"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w:t>
      </w:r>
      <w:r w:rsidR="00782D78">
        <w:rPr>
          <w:lang w:val="en-US"/>
        </w:rPr>
        <w:t>system type</w:t>
      </w:r>
      <w:r w:rsidR="00782D78" w:rsidRPr="005E05FB">
        <w:rPr>
          <w:lang w:val="en-US"/>
        </w:rPr>
        <w:t xml:space="preserve"> </w:t>
      </w:r>
      <w:r w:rsidRPr="005E05FB">
        <w:rPr>
          <w:lang w:val="en-US"/>
        </w:rPr>
        <w:t xml:space="preserve">is a Scandinavian or northern European cluster that mostly includes Sweden, Norway, Denmark, Finland and often also the Netherlands </w:t>
      </w:r>
      <w:sdt>
        <w:sdtPr>
          <w:rPr>
            <w:lang w:val="en-US"/>
          </w:rPr>
          <w:alias w:val="Don't edit this field"/>
          <w:tag w:val="CitaviPlaceholder#f63525ed-8884-4f8e-918e-35e6d3f77443"/>
          <w:id w:val="-1308238888"/>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6C3A49" w:rsidRPr="003F07B8">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0B043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sometimes join. In some studies a second cluster which incorporates Eastern-European as well as Southern European countries is built </w:t>
      </w:r>
      <w:sdt>
        <w:sdtPr>
          <w:rPr>
            <w:lang w:val="en-US"/>
          </w:rPr>
          <w:alias w:val="Don't edit this field"/>
          <w:tag w:val="CitaviPlaceholder#716d8010-c467-4967-b0e5-14c22d47fa9c"/>
          <w:id w:val="11578945"/>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r w:rsidRPr="005E05FB">
            <w:rPr>
              <w:lang w:val="en-US"/>
            </w:rPr>
            <w:fldChar w:fldCharType="separate"/>
          </w:r>
          <w:r w:rsidR="000B0433">
            <w:rPr>
              <w:lang w:val="en-US"/>
            </w:rPr>
            <w:t xml:space="preserve">(Damiani et al., 2011; Kraus et al., 2010; </w:t>
          </w:r>
          <w:r w:rsidR="000B0433">
            <w:rPr>
              <w:lang w:val="en-US"/>
            </w:rPr>
            <w:lastRenderedPageBreak/>
            <w:t>Colombo et al., 2011)</w:t>
          </w:r>
          <w:r w:rsidRPr="005E05FB">
            <w:rPr>
              <w:lang w:val="en-US"/>
            </w:rPr>
            <w:fldChar w:fldCharType="end"/>
          </w:r>
        </w:sdtContent>
      </w:sdt>
      <w:r w:rsidRPr="005E05FB">
        <w:rPr>
          <w:lang w:val="en-US"/>
        </w:rPr>
        <w:t xml:space="preserve"> including Italy, Spain</w:t>
      </w:r>
      <w:r w:rsidR="00A35056">
        <w:rPr>
          <w:lang w:val="en-US"/>
        </w:rPr>
        <w:t>,</w:t>
      </w:r>
      <w:r w:rsidRPr="005E05FB">
        <w:rPr>
          <w:lang w:val="en-US"/>
        </w:rPr>
        <w:t xml:space="preserve"> and Greece. These countries are only 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Content>
          <w:r w:rsidRPr="005E05FB">
            <w:rPr>
              <w:lang w:val="en-US"/>
            </w:rPr>
            <w:fldChar w:fldCharType="begin"/>
          </w:r>
          <w:r w:rsidR="006E36C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r w:rsidR="000B043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Content>
          <w:r w:rsidRPr="005E05FB">
            <w:rPr>
              <w:lang w:val="en-US"/>
            </w:rPr>
            <w:fldChar w:fldCharType="begin"/>
          </w:r>
          <w:r w:rsidR="006E36C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0B0433">
            <w:rPr>
              <w:lang w:val="en-US"/>
            </w:rPr>
            <w:t>(2009)</w:t>
          </w:r>
          <w:r w:rsidRPr="005E05FB">
            <w:rPr>
              <w:lang w:val="en-US"/>
            </w:rPr>
            <w:fldChar w:fldCharType="end"/>
          </w:r>
        </w:sdtContent>
      </w:sdt>
      <w:r w:rsidRPr="005E05FB">
        <w:rPr>
          <w:lang w:val="en-US"/>
        </w:rPr>
        <w:t>. Continental European countries such as Germany, France, Austria, Belgium</w:t>
      </w:r>
      <w:r w:rsidR="00A35056">
        <w:rPr>
          <w:lang w:val="en-US"/>
        </w:rPr>
        <w:t>,</w:t>
      </w:r>
      <w:r w:rsidRPr="005E05FB">
        <w:rPr>
          <w:lang w:val="en-US"/>
        </w:rPr>
        <w:t xml:space="preserve"> and Luxemburg can be found in many typologies together in one </w:t>
      </w:r>
      <w:r w:rsidR="00782D78">
        <w:rPr>
          <w:lang w:val="en-US"/>
        </w:rPr>
        <w:t>system type</w:t>
      </w:r>
      <w:r w:rsidR="00782D78" w:rsidRPr="005E05FB">
        <w:rPr>
          <w:lang w:val="en-US"/>
        </w:rPr>
        <w:t xml:space="preserve"> </w:t>
      </w:r>
      <w:r w:rsidRPr="005E05FB">
        <w:rPr>
          <w:lang w:val="en-US"/>
        </w:rPr>
        <w:t xml:space="preserve">but mostly together with some Eastern European or Northern European countries </w:t>
      </w:r>
      <w:sdt>
        <w:sdtPr>
          <w:rPr>
            <w:lang w:val="en-US"/>
          </w:rPr>
          <w:alias w:val="Don't edit this field"/>
          <w:tag w:val="CitaviPlaceholder#3e8aa7b1-879c-4384-bf4d-276a839ec866"/>
          <w:id w:val="2041162726"/>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6C3A49" w:rsidRPr="003F07B8">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r w:rsidRPr="005E05FB">
            <w:rPr>
              <w:lang w:val="en-US"/>
            </w:rPr>
            <w:fldChar w:fldCharType="separate"/>
          </w:r>
          <w:r w:rsidR="000B0433">
            <w:t>(Alber, 1995; Damiani et al., 2011; Halásková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the typologies. The typology by </w:t>
      </w:r>
      <w:sdt>
        <w:sdtPr>
          <w:rPr>
            <w:lang w:val="en-US"/>
          </w:rPr>
          <w:alias w:val="Don't edit this field"/>
          <w:tag w:val="CitaviPlaceholder#d0629911-bcfe-448f-b618-1aad2ae5c3e6"/>
          <w:id w:val="-193159987"/>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r w:rsidRPr="005E05FB">
            <w:rPr>
              <w:lang w:val="en-US"/>
            </w:rPr>
            <w:fldChar w:fldCharType="separate"/>
          </w:r>
          <w:r w:rsidR="000B0433">
            <w:rPr>
              <w:lang w:val="en-US"/>
            </w:rPr>
            <w:t>(2012)</w:t>
          </w:r>
          <w:r w:rsidRPr="005E05FB">
            <w:rPr>
              <w:lang w:val="en-US"/>
            </w:rPr>
            <w:fldChar w:fldCharType="end"/>
          </w:r>
        </w:sdtContent>
      </w:sdt>
      <w:r w:rsidRPr="005E05FB">
        <w:rPr>
          <w:lang w:val="en-US"/>
        </w:rPr>
        <w:t>, which categorize</w:t>
      </w:r>
      <w:r w:rsidR="00A35056">
        <w:rPr>
          <w:lang w:val="en-US"/>
        </w:rPr>
        <w:t>s</w:t>
      </w:r>
      <w:r w:rsidRPr="005E05FB">
        <w:rPr>
          <w:lang w:val="en-US"/>
        </w:rPr>
        <w:t xml:space="preserve"> countries based on financing indicators include Japan and South Korea in a cluster with Germany, Luxemburg</w:t>
      </w:r>
      <w:r w:rsidR="00A35056">
        <w:rPr>
          <w:lang w:val="en-US"/>
        </w:rPr>
        <w:t>,</w:t>
      </w:r>
      <w:r w:rsidRPr="005E05FB">
        <w:rPr>
          <w:lang w:val="en-US"/>
        </w:rPr>
        <w:t xml:space="preserve"> and the Netherlands due to their common social insurance approach, whereas New Zealand and Canada are in a cluster with Greece, Spain</w:t>
      </w:r>
      <w:r w:rsidR="00A35056">
        <w:rPr>
          <w:lang w:val="en-US"/>
        </w:rPr>
        <w:t>,</w:t>
      </w:r>
      <w:r w:rsidRPr="005E05FB">
        <w:rPr>
          <w:lang w:val="en-US"/>
        </w:rPr>
        <w:t xml:space="preserve"> and Switzerland due to their universal but means-tested financing approach. </w:t>
      </w:r>
      <w:sdt>
        <w:sdtPr>
          <w:rPr>
            <w:lang w:val="en-US"/>
          </w:rPr>
          <w:alias w:val="Don't edit this field"/>
          <w:tag w:val="CitaviPlaceholder#c13caac7-2655-4f64-85de-f7bc086546dd"/>
          <w:id w:val="-73824198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find Australia and South Korea in one cluster.</w:t>
      </w:r>
    </w:p>
    <w:p w14:paraId="5BC41897" w14:textId="3A2711A2" w:rsidR="005E05FB" w:rsidRPr="006A56FF" w:rsidRDefault="005E05FB" w:rsidP="00CF57A8">
      <w:pPr>
        <w:pStyle w:val="02FlietextEinzug"/>
        <w:rPr>
          <w:lang w:val="en-US"/>
        </w:rPr>
      </w:pPr>
      <w:r w:rsidRPr="005E05FB">
        <w:rPr>
          <w:lang w:val="en-US"/>
        </w:rPr>
        <w:t xml:space="preserve">This short overview on existing LTC typologies shows room for extension. </w:t>
      </w:r>
      <w:r>
        <w:rPr>
          <w:lang w:val="en-US"/>
        </w:rPr>
        <w:t>First</w:t>
      </w:r>
      <w:r w:rsidRPr="005E05FB">
        <w:rPr>
          <w:lang w:val="en-US"/>
        </w:rPr>
        <w:t>, many typologies have a European focus or only use a small sample of countries. Thus, we would like to extend these typologies by using an OECD sample with as many countries as possible.</w:t>
      </w:r>
      <w:r>
        <w:rPr>
          <w:lang w:val="en-US"/>
        </w:rPr>
        <w:t xml:space="preserve"> Second</w:t>
      </w:r>
      <w:r w:rsidRPr="005E05FB">
        <w:rPr>
          <w:lang w:val="en-US"/>
        </w:rPr>
        <w:t>, most typologies only use quantitative indicators where a huge weight lies on financing indicators.</w:t>
      </w:r>
      <w:r>
        <w:rPr>
          <w:lang w:val="en-US"/>
        </w:rPr>
        <w:t xml:space="preserve"> In contra</w:t>
      </w:r>
      <w:r w:rsidR="00341CEB">
        <w:rPr>
          <w:lang w:val="en-US"/>
        </w:rPr>
        <w:t>s</w:t>
      </w:r>
      <w:r>
        <w:rPr>
          <w:lang w:val="en-US"/>
        </w:rPr>
        <w:t>t, i</w:t>
      </w:r>
      <w:r w:rsidRPr="005E05FB">
        <w:rPr>
          <w:lang w:val="en-US"/>
        </w:rPr>
        <w:t xml:space="preserve">nstitutional indicators focusing on access to long-term care are </w:t>
      </w:r>
      <w:r>
        <w:rPr>
          <w:lang w:val="en-US"/>
        </w:rPr>
        <w:t>rarely used</w:t>
      </w:r>
      <w:r w:rsidRPr="005E05FB">
        <w:rPr>
          <w:lang w:val="en-US"/>
        </w:rPr>
        <w:t xml:space="preserve">. </w:t>
      </w:r>
      <w:r w:rsidR="00341CEB">
        <w:rPr>
          <w:lang w:val="en-US"/>
        </w:rPr>
        <w:t>We therefor</w:t>
      </w:r>
      <w:r w:rsidR="00A35056">
        <w:rPr>
          <w:lang w:val="en-US"/>
        </w:rPr>
        <w:t>e</w:t>
      </w:r>
      <w:r w:rsidR="00341CEB">
        <w:rPr>
          <w:lang w:val="en-US"/>
        </w:rPr>
        <w:t xml:space="preserve"> combined both approaches.</w:t>
      </w:r>
    </w:p>
    <w:p w14:paraId="56CE1366" w14:textId="045A4092"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6A40EF">
        <w:rPr>
          <w:lang w:val="en-US"/>
        </w:rPr>
        <w:t>400</w:t>
      </w:r>
      <w:r w:rsidR="0081256C" w:rsidRPr="006A56FF">
        <w:rPr>
          <w:lang w:val="en-US"/>
        </w:rPr>
        <w:t xml:space="preserve"> words</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648992AC" w14:textId="32DA75FF" w:rsidR="00E62C77" w:rsidRDefault="00E91ABE" w:rsidP="00FC37B8">
      <w:pPr>
        <w:pStyle w:val="02Flietext"/>
        <w:spacing w:after="0"/>
        <w:rPr>
          <w:lang w:val="en-US"/>
        </w:rPr>
      </w:pPr>
      <w:r w:rsidRPr="004B36E0">
        <w:rPr>
          <w:lang w:val="en-US"/>
        </w:rPr>
        <w:t xml:space="preserve">Indicators for the typology </w:t>
      </w:r>
      <w:r w:rsidR="00304754" w:rsidRPr="004B36E0">
        <w:rPr>
          <w:lang w:val="en-US"/>
        </w:rPr>
        <w:t xml:space="preserve">of LTC systems </w:t>
      </w:r>
      <w:r w:rsidRPr="004B36E0">
        <w:rPr>
          <w:lang w:val="en-US"/>
        </w:rPr>
        <w:t>came 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r w:rsidRPr="004B36E0">
        <w:rPr>
          <w:lang w:val="en-US"/>
        </w:rPr>
        <w:t>were extracted at the 10</w:t>
      </w:r>
      <w:r w:rsidRPr="004B36E0">
        <w:rPr>
          <w:vertAlign w:val="superscript"/>
          <w:lang w:val="en-US"/>
        </w:rPr>
        <w:t>th</w:t>
      </w:r>
      <w:r w:rsidRPr="004B36E0">
        <w:rPr>
          <w:lang w:val="en-US"/>
        </w:rPr>
        <w:t xml:space="preserve"> of December 2018 </w:t>
      </w:r>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Content>
          <w:r w:rsidR="004A6407" w:rsidRPr="006A56FF">
            <w:fldChar w:fldCharType="begin"/>
          </w:r>
          <w:r w:rsidR="006E36CF">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0B0433">
            <w:rPr>
              <w:lang w:val="en-US"/>
            </w:rPr>
            <w:t>(OECD, 2018)</w:t>
          </w:r>
          <w:r w:rsidR="004A6407" w:rsidRPr="006A56FF">
            <w:fldChar w:fldCharType="end"/>
          </w:r>
        </w:sdtContent>
      </w:sdt>
      <w:r w:rsidR="000116F3" w:rsidRPr="004B36E0">
        <w:rPr>
          <w:lang w:val="en-US"/>
        </w:rPr>
        <w:t xml:space="preserve">. </w:t>
      </w:r>
      <w:r w:rsidR="00D86257" w:rsidRPr="00D86257">
        <w:rPr>
          <w:lang w:val="en-US"/>
        </w:rPr>
        <w:t xml:space="preserve">Another </w:t>
      </w:r>
      <w:r w:rsidR="008233BC">
        <w:rPr>
          <w:lang w:val="en-US"/>
        </w:rPr>
        <w:t>five</w:t>
      </w:r>
      <w:r w:rsidR="00D86257" w:rsidRPr="00D86257">
        <w:rPr>
          <w:lang w:val="en-US"/>
        </w:rPr>
        <w:t xml:space="preserve"> institutional indicators were distilled from information within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w:t>
      </w:r>
      <w:proofErr w:type="spellStart"/>
      <w:r w:rsidR="00D86257" w:rsidRPr="00D86257">
        <w:t>the</w:t>
      </w:r>
      <w:proofErr w:type="spellEnd"/>
      <w:r w:rsidR="00D86257" w:rsidRPr="00D86257">
        <w:t xml:space="preserve"> </w:t>
      </w:r>
      <w:proofErr w:type="spellStart"/>
      <w:r w:rsidR="00D86257" w:rsidRPr="00D86257">
        <w:t>Health</w:t>
      </w:r>
      <w:proofErr w:type="spellEnd"/>
      <w:r w:rsidR="00D86257" w:rsidRPr="00D86257">
        <w:t xml:space="preserve"> in Transition </w:t>
      </w:r>
      <w:proofErr w:type="spellStart"/>
      <w:r w:rsidR="00D86257" w:rsidRPr="00D86257">
        <w:t>reports</w:t>
      </w:r>
      <w:proofErr w:type="spellEnd"/>
      <w:r w:rsidR="00D86257" w:rsidRPr="00D86257">
        <w:t xml:space="preserve">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86257" w:rsidRPr="00D86257">
        <w:rPr>
          <w:lang w:val="en-US"/>
        </w:rPr>
        <w:t xml:space="preserve"> and the ESPN reports of the European </w:t>
      </w:r>
      <w:r w:rsidR="00D86257" w:rsidRPr="00D86257">
        <w:rPr>
          <w:lang w:val="en-US"/>
        </w:rPr>
        <w:lastRenderedPageBreak/>
        <w:t xml:space="preserve">Union </w:t>
      </w:r>
      <w:sdt>
        <w:sdtPr>
          <w:alias w:val="Don't edit this field"/>
          <w:tag w:val="CitaviPlaceholder#f4e1c29c-66b7-4863-890c-6a46d62ce28c"/>
          <w:id w:val="-621620643"/>
          <w:placeholder>
            <w:docPart w:val="7D57A7D08DD44C4D8EBE6004EE04B4BE"/>
          </w:placeholder>
        </w:sdtPr>
        <w:sdtContent>
          <w:r w:rsidR="00D86257" w:rsidRPr="00D86257">
            <w:fldChar w:fldCharType="begin"/>
          </w:r>
          <w:r w:rsidR="006E36C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All</w:t>
      </w:r>
      <w:r w:rsidR="00F20EDF">
        <w:rPr>
          <w:lang w:val="en-US"/>
        </w:rPr>
        <w:t xml:space="preserve"> values for the</w:t>
      </w:r>
      <w:r w:rsidR="00935E6D">
        <w:rPr>
          <w:lang w:val="en-US"/>
        </w:rPr>
        <w:t xml:space="preserve"> institutional indicators</w:t>
      </w:r>
      <w:r w:rsidR="00D86257" w:rsidRPr="00D86257">
        <w:rPr>
          <w:lang w:val="en-US"/>
        </w:rPr>
        <w:t xml:space="preserve"> refer to the national rules or the dominant rules in place, since in some countries regional or municipal rules prevail. To double-check our values, we contacted national LTC policy experts</w:t>
      </w:r>
      <w:r w:rsidR="00F20EDF">
        <w:rPr>
          <w:lang w:val="en-US"/>
        </w:rPr>
        <w:t xml:space="preserve"> via e-mail</w:t>
      </w:r>
      <w:r w:rsidR="00D86257" w:rsidRPr="00D86257">
        <w:rPr>
          <w:lang w:val="en-US"/>
        </w:rPr>
        <w:t xml:space="preserve">, sent them a questionnaire containing the </w:t>
      </w:r>
      <w:r w:rsidR="00F20EDF">
        <w:rPr>
          <w:lang w:val="en-US"/>
        </w:rPr>
        <w:t xml:space="preserve">description of indicators and values including our country-specific </w:t>
      </w:r>
      <w:r w:rsidR="00D86257" w:rsidRPr="00D86257">
        <w:rPr>
          <w:lang w:val="en-US"/>
        </w:rPr>
        <w:t>assessment of</w:t>
      </w:r>
      <w:r w:rsidR="00F20EDF">
        <w:rPr>
          <w:lang w:val="en-US"/>
        </w:rPr>
        <w:t xml:space="preserve"> values</w:t>
      </w:r>
      <w:r w:rsidR="00D86257" w:rsidRPr="00D86257">
        <w:rPr>
          <w:lang w:val="en-US"/>
        </w:rPr>
        <w:t xml:space="preserve">. We received </w:t>
      </w:r>
      <w:commentRangeStart w:id="25"/>
      <w:commentRangeStart w:id="26"/>
      <w:r w:rsidR="00D86257" w:rsidRPr="00D86257">
        <w:rPr>
          <w:lang w:val="en-US"/>
        </w:rPr>
        <w:t>XX</w:t>
      </w:r>
      <w:commentRangeEnd w:id="25"/>
      <w:r w:rsidR="000A6448">
        <w:rPr>
          <w:rStyle w:val="Kommentarzeichen"/>
        </w:rPr>
        <w:commentReference w:id="25"/>
      </w:r>
      <w:commentRangeEnd w:id="26"/>
      <w:r w:rsidR="00257C34">
        <w:rPr>
          <w:rStyle w:val="Kommentarzeichen"/>
        </w:rPr>
        <w:commentReference w:id="26"/>
      </w:r>
      <w:r w:rsidR="00D86257" w:rsidRPr="00D86257">
        <w:rPr>
          <w:lang w:val="en-US"/>
        </w:rPr>
        <w:t xml:space="preserve"> </w:t>
      </w:r>
      <w:r w:rsidR="00F20EDF" w:rsidRPr="00D86257">
        <w:rPr>
          <w:lang w:val="en-US"/>
        </w:rPr>
        <w:t>questionnaires</w:t>
      </w:r>
      <w:r w:rsidR="00D86257" w:rsidRPr="00D86257">
        <w:rPr>
          <w:lang w:val="en-US"/>
        </w:rPr>
        <w:t xml:space="preserve"> with comments to our coding between May and July 2019.</w:t>
      </w:r>
    </w:p>
    <w:p w14:paraId="6064959F" w14:textId="77777777" w:rsidR="00E62C77" w:rsidRPr="006A56FF" w:rsidRDefault="00E62C77" w:rsidP="00E62C77">
      <w:pPr>
        <w:pStyle w:val="Textkrper"/>
        <w:spacing w:line="480" w:lineRule="auto"/>
        <w:jc w:val="center"/>
        <w:rPr>
          <w:szCs w:val="24"/>
        </w:rPr>
      </w:pPr>
      <w:r w:rsidRPr="00E028AA">
        <w:rPr>
          <w:szCs w:val="24"/>
          <w:highlight w:val="yellow"/>
        </w:rPr>
        <w:t>--- TABLE 1 ABOUT HERE ---</w:t>
      </w:r>
    </w:p>
    <w:p w14:paraId="0DCCDBDE" w14:textId="77777777" w:rsidR="00E62C77" w:rsidRPr="006A56FF" w:rsidRDefault="00E62C77" w:rsidP="00E62C77">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27"/>
      <w:r w:rsidRPr="006A56FF">
        <w:rPr>
          <w:lang w:val="en-US"/>
        </w:rPr>
        <w:t>indicators</w:t>
      </w:r>
      <w:commentRangeEnd w:id="27"/>
      <w:r>
        <w:rPr>
          <w:rStyle w:val="Kommentarzeichen"/>
          <w:bCs w:val="0"/>
        </w:rPr>
        <w:commentReference w:id="27"/>
      </w:r>
    </w:p>
    <w:tbl>
      <w:tblPr>
        <w:tblW w:w="8506" w:type="dxa"/>
        <w:tblLayout w:type="fixed"/>
        <w:tblLook w:val="0000" w:firstRow="0" w:lastRow="0" w:firstColumn="0" w:lastColumn="0" w:noHBand="0" w:noVBand="0"/>
      </w:tblPr>
      <w:tblGrid>
        <w:gridCol w:w="3828"/>
        <w:gridCol w:w="1276"/>
        <w:gridCol w:w="851"/>
        <w:gridCol w:w="851"/>
        <w:gridCol w:w="709"/>
        <w:gridCol w:w="991"/>
      </w:tblGrid>
      <w:tr w:rsidR="00E62C77" w:rsidRPr="006A56FF" w14:paraId="0C58154D" w14:textId="77777777" w:rsidTr="006E3A97">
        <w:trPr>
          <w:trHeight w:val="283"/>
        </w:trPr>
        <w:tc>
          <w:tcPr>
            <w:tcW w:w="3828" w:type="dxa"/>
            <w:tcBorders>
              <w:top w:val="single" w:sz="4" w:space="0" w:color="auto"/>
              <w:bottom w:val="single" w:sz="4" w:space="0" w:color="auto"/>
            </w:tcBorders>
            <w:shd w:val="clear" w:color="auto" w:fill="auto"/>
            <w:vAlign w:val="center"/>
          </w:tcPr>
          <w:p w14:paraId="071B84BB" w14:textId="77777777" w:rsidR="00E62C77" w:rsidRPr="006A56FF" w:rsidRDefault="00E62C77" w:rsidP="006E3A97">
            <w:pPr>
              <w:rPr>
                <w:sz w:val="20"/>
                <w:lang w:val="en-US"/>
              </w:rPr>
            </w:pPr>
          </w:p>
        </w:tc>
        <w:tc>
          <w:tcPr>
            <w:tcW w:w="1276" w:type="dxa"/>
            <w:tcBorders>
              <w:top w:val="single" w:sz="4" w:space="0" w:color="auto"/>
              <w:bottom w:val="single" w:sz="4" w:space="0" w:color="auto"/>
            </w:tcBorders>
            <w:vAlign w:val="center"/>
          </w:tcPr>
          <w:p w14:paraId="45BFAC6F" w14:textId="77777777" w:rsidR="00E62C77" w:rsidRPr="006A56FF" w:rsidRDefault="00E62C77" w:rsidP="006E3A97">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6547087F" w14:textId="77777777" w:rsidR="00E62C77" w:rsidRPr="006A56FF" w:rsidRDefault="00E62C77" w:rsidP="006E3A97">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711DD8BC" w14:textId="77777777" w:rsidR="00E62C77" w:rsidRPr="006A56FF" w:rsidRDefault="00E62C77" w:rsidP="006E3A97">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21109404" w14:textId="77777777" w:rsidR="00E62C77" w:rsidRPr="006A56FF" w:rsidRDefault="00E62C77" w:rsidP="006E3A97">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140B30B4" w14:textId="77777777" w:rsidR="00E62C77" w:rsidRPr="006A56FF" w:rsidRDefault="00E62C77" w:rsidP="006E3A97">
            <w:pPr>
              <w:rPr>
                <w:sz w:val="20"/>
                <w:lang w:val="en-US"/>
              </w:rPr>
            </w:pPr>
            <w:r w:rsidRPr="006A56FF">
              <w:rPr>
                <w:sz w:val="20"/>
                <w:lang w:val="en-US"/>
              </w:rPr>
              <w:t>Max.</w:t>
            </w:r>
          </w:p>
        </w:tc>
      </w:tr>
      <w:tr w:rsidR="00E62C77" w:rsidRPr="006A56FF" w14:paraId="713024A9" w14:textId="77777777" w:rsidTr="006E3A97">
        <w:trPr>
          <w:trHeight w:val="283"/>
        </w:trPr>
        <w:tc>
          <w:tcPr>
            <w:tcW w:w="3828" w:type="dxa"/>
            <w:tcBorders>
              <w:top w:val="single" w:sz="4" w:space="0" w:color="auto"/>
            </w:tcBorders>
            <w:shd w:val="clear" w:color="auto" w:fill="auto"/>
            <w:vAlign w:val="center"/>
          </w:tcPr>
          <w:p w14:paraId="2A35EF62" w14:textId="77777777" w:rsidR="00E62C77" w:rsidRPr="00CD07AD" w:rsidRDefault="00E62C77" w:rsidP="006E3A97">
            <w:pPr>
              <w:rPr>
                <w:i/>
                <w:iCs/>
                <w:sz w:val="20"/>
                <w:lang w:val="en-US"/>
              </w:rPr>
            </w:pPr>
            <w:r w:rsidRPr="00CD07AD">
              <w:rPr>
                <w:i/>
                <w:iCs/>
                <w:sz w:val="20"/>
                <w:lang w:val="en-US"/>
              </w:rPr>
              <w:t>I: Supply</w:t>
            </w:r>
          </w:p>
        </w:tc>
        <w:tc>
          <w:tcPr>
            <w:tcW w:w="1276" w:type="dxa"/>
            <w:tcBorders>
              <w:top w:val="single" w:sz="4" w:space="0" w:color="auto"/>
            </w:tcBorders>
            <w:vAlign w:val="center"/>
          </w:tcPr>
          <w:p w14:paraId="722D5638" w14:textId="77777777" w:rsidR="00E62C77" w:rsidRPr="006A56FF" w:rsidRDefault="00E62C77" w:rsidP="006E3A97">
            <w:pPr>
              <w:rPr>
                <w:sz w:val="20"/>
                <w:lang w:val="en-US"/>
              </w:rPr>
            </w:pPr>
          </w:p>
        </w:tc>
        <w:tc>
          <w:tcPr>
            <w:tcW w:w="851" w:type="dxa"/>
            <w:tcBorders>
              <w:top w:val="single" w:sz="4" w:space="0" w:color="auto"/>
            </w:tcBorders>
            <w:vAlign w:val="center"/>
          </w:tcPr>
          <w:p w14:paraId="50519775" w14:textId="77777777" w:rsidR="00E62C77" w:rsidRPr="006A56FF" w:rsidRDefault="00E62C77" w:rsidP="006E3A97">
            <w:pPr>
              <w:rPr>
                <w:sz w:val="20"/>
                <w:lang w:val="en-US"/>
              </w:rPr>
            </w:pPr>
          </w:p>
        </w:tc>
        <w:tc>
          <w:tcPr>
            <w:tcW w:w="851" w:type="dxa"/>
            <w:tcBorders>
              <w:top w:val="single" w:sz="4" w:space="0" w:color="auto"/>
            </w:tcBorders>
            <w:vAlign w:val="center"/>
          </w:tcPr>
          <w:p w14:paraId="652C39BF" w14:textId="77777777" w:rsidR="00E62C77" w:rsidRPr="006A56FF" w:rsidRDefault="00E62C77" w:rsidP="006E3A97">
            <w:pPr>
              <w:rPr>
                <w:sz w:val="20"/>
                <w:lang w:val="en-US"/>
              </w:rPr>
            </w:pPr>
          </w:p>
        </w:tc>
        <w:tc>
          <w:tcPr>
            <w:tcW w:w="709" w:type="dxa"/>
            <w:tcBorders>
              <w:top w:val="single" w:sz="4" w:space="0" w:color="auto"/>
            </w:tcBorders>
            <w:vAlign w:val="center"/>
          </w:tcPr>
          <w:p w14:paraId="6CB030D9" w14:textId="77777777" w:rsidR="00E62C77" w:rsidRPr="006A56FF" w:rsidRDefault="00E62C77" w:rsidP="006E3A97">
            <w:pPr>
              <w:rPr>
                <w:sz w:val="20"/>
                <w:lang w:val="en-US"/>
              </w:rPr>
            </w:pPr>
          </w:p>
        </w:tc>
        <w:tc>
          <w:tcPr>
            <w:tcW w:w="991" w:type="dxa"/>
            <w:tcBorders>
              <w:top w:val="single" w:sz="4" w:space="0" w:color="auto"/>
            </w:tcBorders>
            <w:vAlign w:val="center"/>
          </w:tcPr>
          <w:p w14:paraId="3E4ED437" w14:textId="77777777" w:rsidR="00E62C77" w:rsidRPr="006A56FF" w:rsidRDefault="00E62C77" w:rsidP="006E3A97">
            <w:pPr>
              <w:rPr>
                <w:sz w:val="20"/>
                <w:lang w:val="en-US"/>
              </w:rPr>
            </w:pPr>
          </w:p>
        </w:tc>
      </w:tr>
      <w:tr w:rsidR="00E62C77" w:rsidRPr="006A56FF" w14:paraId="0DF86274" w14:textId="77777777" w:rsidTr="006E3A97">
        <w:trPr>
          <w:trHeight w:val="283"/>
        </w:trPr>
        <w:tc>
          <w:tcPr>
            <w:tcW w:w="3828" w:type="dxa"/>
            <w:shd w:val="clear" w:color="auto" w:fill="auto"/>
            <w:vAlign w:val="center"/>
          </w:tcPr>
          <w:p w14:paraId="5EFB49B3" w14:textId="77777777" w:rsidR="00E62C77" w:rsidRPr="006A56FF" w:rsidRDefault="00E62C77" w:rsidP="006E3A97">
            <w:pPr>
              <w:spacing w:line="276" w:lineRule="auto"/>
              <w:ind w:left="142"/>
              <w:rPr>
                <w:sz w:val="20"/>
                <w:lang w:val="en-US"/>
              </w:rPr>
            </w:pPr>
            <w:r w:rsidRPr="006A56FF">
              <w:rPr>
                <w:sz w:val="20"/>
                <w:lang w:val="en-US"/>
              </w:rPr>
              <w:t>Expenditure per capita in US$, PPP</w:t>
            </w:r>
          </w:p>
        </w:tc>
        <w:tc>
          <w:tcPr>
            <w:tcW w:w="1276" w:type="dxa"/>
            <w:vAlign w:val="center"/>
          </w:tcPr>
          <w:p w14:paraId="69473DDA" w14:textId="77777777" w:rsidR="00E62C77" w:rsidRPr="006A56FF" w:rsidRDefault="00E62C77" w:rsidP="006E3A97">
            <w:pPr>
              <w:rPr>
                <w:sz w:val="20"/>
                <w:lang w:val="en-US"/>
              </w:rPr>
            </w:pPr>
            <w:r w:rsidRPr="006A56FF">
              <w:rPr>
                <w:sz w:val="20"/>
                <w:lang w:val="en-US"/>
              </w:rPr>
              <w:t>EXPND</w:t>
            </w:r>
          </w:p>
        </w:tc>
        <w:tc>
          <w:tcPr>
            <w:tcW w:w="851" w:type="dxa"/>
            <w:vAlign w:val="center"/>
          </w:tcPr>
          <w:p w14:paraId="6D1CCEA0" w14:textId="77777777" w:rsidR="00E62C77" w:rsidRPr="006A56FF" w:rsidRDefault="00E62C77" w:rsidP="006E3A97">
            <w:pPr>
              <w:rPr>
                <w:sz w:val="20"/>
                <w:lang w:val="en-US"/>
              </w:rPr>
            </w:pPr>
            <w:r w:rsidRPr="006A56FF">
              <w:rPr>
                <w:sz w:val="20"/>
                <w:lang w:val="en-US"/>
              </w:rPr>
              <w:t>709.89</w:t>
            </w:r>
          </w:p>
        </w:tc>
        <w:tc>
          <w:tcPr>
            <w:tcW w:w="851" w:type="dxa"/>
            <w:vAlign w:val="center"/>
          </w:tcPr>
          <w:p w14:paraId="052FC8B0" w14:textId="77777777" w:rsidR="00E62C77" w:rsidRPr="006A56FF" w:rsidRDefault="00E62C77" w:rsidP="006E3A97">
            <w:pPr>
              <w:rPr>
                <w:sz w:val="20"/>
                <w:lang w:val="en-US"/>
              </w:rPr>
            </w:pPr>
            <w:r w:rsidRPr="006A56FF">
              <w:rPr>
                <w:sz w:val="20"/>
                <w:lang w:val="en-US"/>
              </w:rPr>
              <w:t>524.81</w:t>
            </w:r>
          </w:p>
        </w:tc>
        <w:tc>
          <w:tcPr>
            <w:tcW w:w="709" w:type="dxa"/>
            <w:vAlign w:val="center"/>
          </w:tcPr>
          <w:p w14:paraId="1532C575" w14:textId="77777777" w:rsidR="00E62C77" w:rsidRPr="006A56FF" w:rsidRDefault="00E62C77" w:rsidP="006E3A97">
            <w:pPr>
              <w:rPr>
                <w:sz w:val="20"/>
                <w:lang w:val="en-US"/>
              </w:rPr>
            </w:pPr>
            <w:r w:rsidRPr="006A56FF">
              <w:rPr>
                <w:sz w:val="20"/>
                <w:lang w:val="en-US"/>
              </w:rPr>
              <w:t>9.48</w:t>
            </w:r>
          </w:p>
        </w:tc>
        <w:tc>
          <w:tcPr>
            <w:tcW w:w="991" w:type="dxa"/>
            <w:vAlign w:val="center"/>
          </w:tcPr>
          <w:p w14:paraId="57CDD1D9" w14:textId="77777777" w:rsidR="00E62C77" w:rsidRPr="006A56FF" w:rsidRDefault="00E62C77" w:rsidP="006E3A97">
            <w:pPr>
              <w:rPr>
                <w:sz w:val="20"/>
                <w:lang w:val="en-US"/>
              </w:rPr>
            </w:pPr>
            <w:r w:rsidRPr="006A56FF">
              <w:rPr>
                <w:sz w:val="20"/>
                <w:lang w:val="en-US"/>
              </w:rPr>
              <w:t>1745.09</w:t>
            </w:r>
          </w:p>
        </w:tc>
      </w:tr>
      <w:tr w:rsidR="00E62C77" w:rsidRPr="006A56FF" w14:paraId="118C3908" w14:textId="77777777" w:rsidTr="006E3A97">
        <w:trPr>
          <w:trHeight w:val="283"/>
        </w:trPr>
        <w:tc>
          <w:tcPr>
            <w:tcW w:w="3828" w:type="dxa"/>
            <w:shd w:val="clear" w:color="auto" w:fill="auto"/>
            <w:vAlign w:val="center"/>
          </w:tcPr>
          <w:p w14:paraId="0CE5AFD8" w14:textId="77777777" w:rsidR="00E62C77" w:rsidRPr="006A56FF" w:rsidRDefault="00E62C77" w:rsidP="006E3A97">
            <w:pPr>
              <w:spacing w:line="276" w:lineRule="auto"/>
              <w:ind w:left="142"/>
              <w:rPr>
                <w:sz w:val="20"/>
                <w:lang w:val="en-US"/>
              </w:rPr>
            </w:pPr>
            <w:r w:rsidRPr="006A56FF">
              <w:rPr>
                <w:sz w:val="20"/>
                <w:lang w:val="en-US"/>
              </w:rPr>
              <w:t>Number of beds per 1000 inhabitants</w:t>
            </w:r>
          </w:p>
        </w:tc>
        <w:tc>
          <w:tcPr>
            <w:tcW w:w="1276" w:type="dxa"/>
            <w:vAlign w:val="center"/>
          </w:tcPr>
          <w:p w14:paraId="6297B1AE" w14:textId="77777777" w:rsidR="00E62C77" w:rsidRPr="006A56FF" w:rsidRDefault="00E62C77" w:rsidP="006E3A97">
            <w:pPr>
              <w:rPr>
                <w:sz w:val="20"/>
                <w:lang w:val="en-US"/>
              </w:rPr>
            </w:pPr>
            <w:r w:rsidRPr="006A56FF">
              <w:rPr>
                <w:sz w:val="20"/>
                <w:lang w:val="en-US"/>
              </w:rPr>
              <w:t>BEDS</w:t>
            </w:r>
          </w:p>
        </w:tc>
        <w:tc>
          <w:tcPr>
            <w:tcW w:w="851" w:type="dxa"/>
            <w:vAlign w:val="center"/>
          </w:tcPr>
          <w:p w14:paraId="70885399" w14:textId="77777777" w:rsidR="00E62C77" w:rsidRPr="006A56FF" w:rsidRDefault="00E62C77" w:rsidP="006E3A97">
            <w:pPr>
              <w:rPr>
                <w:sz w:val="20"/>
                <w:lang w:val="en-US"/>
              </w:rPr>
            </w:pPr>
            <w:r w:rsidRPr="006A56FF">
              <w:rPr>
                <w:sz w:val="20"/>
                <w:lang w:val="en-US"/>
              </w:rPr>
              <w:t>47.73</w:t>
            </w:r>
          </w:p>
        </w:tc>
        <w:tc>
          <w:tcPr>
            <w:tcW w:w="851" w:type="dxa"/>
            <w:vAlign w:val="center"/>
          </w:tcPr>
          <w:p w14:paraId="38FC0A4C" w14:textId="77777777" w:rsidR="00E62C77" w:rsidRPr="006A56FF" w:rsidRDefault="00E62C77" w:rsidP="006E3A97">
            <w:pPr>
              <w:rPr>
                <w:sz w:val="20"/>
                <w:lang w:val="en-US"/>
              </w:rPr>
            </w:pPr>
            <w:r w:rsidRPr="006A56FF">
              <w:rPr>
                <w:sz w:val="20"/>
                <w:lang w:val="en-US"/>
              </w:rPr>
              <w:t>18.27</w:t>
            </w:r>
          </w:p>
        </w:tc>
        <w:tc>
          <w:tcPr>
            <w:tcW w:w="709" w:type="dxa"/>
            <w:vAlign w:val="center"/>
          </w:tcPr>
          <w:p w14:paraId="3823C6DF" w14:textId="77777777" w:rsidR="00E62C77" w:rsidRPr="006A56FF" w:rsidRDefault="00E62C77" w:rsidP="006E3A97">
            <w:pPr>
              <w:rPr>
                <w:sz w:val="20"/>
                <w:lang w:val="en-US"/>
              </w:rPr>
            </w:pPr>
            <w:r w:rsidRPr="006A56FF">
              <w:rPr>
                <w:sz w:val="20"/>
                <w:lang w:val="en-US"/>
              </w:rPr>
              <w:t>12.2</w:t>
            </w:r>
          </w:p>
        </w:tc>
        <w:tc>
          <w:tcPr>
            <w:tcW w:w="991" w:type="dxa"/>
            <w:vAlign w:val="center"/>
          </w:tcPr>
          <w:p w14:paraId="4F913ADE" w14:textId="77777777" w:rsidR="00E62C77" w:rsidRPr="006A56FF" w:rsidRDefault="00E62C77" w:rsidP="006E3A97">
            <w:pPr>
              <w:rPr>
                <w:sz w:val="20"/>
                <w:lang w:val="en-US"/>
              </w:rPr>
            </w:pPr>
            <w:r w:rsidRPr="006A56FF">
              <w:rPr>
                <w:sz w:val="20"/>
                <w:lang w:val="en-US"/>
              </w:rPr>
              <w:t>85</w:t>
            </w:r>
          </w:p>
        </w:tc>
      </w:tr>
      <w:tr w:rsidR="00E62C77" w:rsidRPr="006A56FF" w14:paraId="1B3E6032" w14:textId="77777777" w:rsidTr="006E3A97">
        <w:trPr>
          <w:trHeight w:val="283"/>
        </w:trPr>
        <w:tc>
          <w:tcPr>
            <w:tcW w:w="3828" w:type="dxa"/>
            <w:tcBorders>
              <w:bottom w:val="single" w:sz="4" w:space="0" w:color="auto"/>
            </w:tcBorders>
            <w:shd w:val="clear" w:color="auto" w:fill="auto"/>
            <w:vAlign w:val="center"/>
          </w:tcPr>
          <w:p w14:paraId="4B74AE57" w14:textId="77777777" w:rsidR="00E62C77" w:rsidRPr="006A56FF" w:rsidRDefault="00E62C77" w:rsidP="006E3A97">
            <w:pPr>
              <w:spacing w:line="276" w:lineRule="auto"/>
              <w:ind w:left="142"/>
              <w:rPr>
                <w:sz w:val="20"/>
                <w:lang w:val="en-US"/>
              </w:rPr>
            </w:pPr>
            <w:r w:rsidRPr="006A56FF">
              <w:rPr>
                <w:sz w:val="20"/>
                <w:lang w:val="en-US"/>
              </w:rPr>
              <w:t xml:space="preserve">Number of recipients in institutions, </w:t>
            </w:r>
          </w:p>
          <w:p w14:paraId="56510F8E" w14:textId="77777777" w:rsidR="00E62C77" w:rsidRPr="006A56FF" w:rsidRDefault="00E62C77" w:rsidP="006E3A97">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7ECE8D27" w14:textId="77777777" w:rsidR="00E62C77" w:rsidRPr="006A56FF" w:rsidRDefault="00E62C77" w:rsidP="006E3A97">
            <w:pPr>
              <w:rPr>
                <w:sz w:val="20"/>
                <w:lang w:val="en-US"/>
              </w:rPr>
            </w:pPr>
            <w:r w:rsidRPr="006A56FF">
              <w:rPr>
                <w:sz w:val="20"/>
                <w:lang w:val="en-US"/>
              </w:rPr>
              <w:t>RCPT</w:t>
            </w:r>
            <w:r>
              <w:rPr>
                <w:sz w:val="20"/>
                <w:lang w:val="en-US"/>
              </w:rPr>
              <w:t>IN</w:t>
            </w:r>
          </w:p>
        </w:tc>
        <w:tc>
          <w:tcPr>
            <w:tcW w:w="851" w:type="dxa"/>
            <w:tcBorders>
              <w:bottom w:val="single" w:sz="4" w:space="0" w:color="auto"/>
            </w:tcBorders>
            <w:vAlign w:val="center"/>
          </w:tcPr>
          <w:p w14:paraId="550A17D0" w14:textId="77777777" w:rsidR="00E62C77" w:rsidRPr="006A56FF" w:rsidRDefault="00E62C77" w:rsidP="006E3A97">
            <w:pPr>
              <w:rPr>
                <w:sz w:val="20"/>
                <w:lang w:val="en-US"/>
              </w:rPr>
            </w:pPr>
            <w:r w:rsidRPr="006A56FF">
              <w:rPr>
                <w:sz w:val="20"/>
                <w:lang w:val="en-US"/>
              </w:rPr>
              <w:t>3.88</w:t>
            </w:r>
          </w:p>
        </w:tc>
        <w:tc>
          <w:tcPr>
            <w:tcW w:w="851" w:type="dxa"/>
            <w:tcBorders>
              <w:bottom w:val="single" w:sz="4" w:space="0" w:color="auto"/>
            </w:tcBorders>
            <w:vAlign w:val="center"/>
          </w:tcPr>
          <w:p w14:paraId="7F407022" w14:textId="77777777" w:rsidR="00E62C77" w:rsidRPr="006A56FF" w:rsidRDefault="00E62C77" w:rsidP="006E3A97">
            <w:pPr>
              <w:rPr>
                <w:sz w:val="20"/>
                <w:lang w:val="en-US"/>
              </w:rPr>
            </w:pPr>
            <w:r w:rsidRPr="006A56FF">
              <w:rPr>
                <w:sz w:val="20"/>
                <w:lang w:val="en-US"/>
              </w:rPr>
              <w:t>1.66</w:t>
            </w:r>
          </w:p>
        </w:tc>
        <w:tc>
          <w:tcPr>
            <w:tcW w:w="709" w:type="dxa"/>
            <w:tcBorders>
              <w:bottom w:val="single" w:sz="4" w:space="0" w:color="auto"/>
            </w:tcBorders>
            <w:vAlign w:val="center"/>
          </w:tcPr>
          <w:p w14:paraId="661AC5EE" w14:textId="77777777" w:rsidR="00E62C77" w:rsidRPr="006A56FF" w:rsidRDefault="00E62C77" w:rsidP="006E3A97">
            <w:pPr>
              <w:rPr>
                <w:sz w:val="20"/>
                <w:lang w:val="en-US"/>
              </w:rPr>
            </w:pPr>
            <w:r w:rsidRPr="006A56FF">
              <w:rPr>
                <w:sz w:val="20"/>
                <w:lang w:val="en-US"/>
              </w:rPr>
              <w:t>0.43</w:t>
            </w:r>
          </w:p>
        </w:tc>
        <w:tc>
          <w:tcPr>
            <w:tcW w:w="991" w:type="dxa"/>
            <w:tcBorders>
              <w:bottom w:val="single" w:sz="4" w:space="0" w:color="auto"/>
            </w:tcBorders>
            <w:vAlign w:val="center"/>
          </w:tcPr>
          <w:p w14:paraId="2C2825C9" w14:textId="77777777" w:rsidR="00E62C77" w:rsidRPr="006A56FF" w:rsidRDefault="00E62C77" w:rsidP="006E3A97">
            <w:pPr>
              <w:rPr>
                <w:sz w:val="20"/>
                <w:lang w:val="en-US"/>
              </w:rPr>
            </w:pPr>
            <w:r w:rsidRPr="006A56FF">
              <w:rPr>
                <w:sz w:val="20"/>
                <w:lang w:val="en-US"/>
              </w:rPr>
              <w:t>7.17</w:t>
            </w:r>
          </w:p>
        </w:tc>
      </w:tr>
      <w:tr w:rsidR="00E62C77" w:rsidRPr="006A56FF" w14:paraId="2FD67D3F" w14:textId="77777777" w:rsidTr="006E3A97">
        <w:trPr>
          <w:trHeight w:val="283"/>
        </w:trPr>
        <w:tc>
          <w:tcPr>
            <w:tcW w:w="3828" w:type="dxa"/>
            <w:tcBorders>
              <w:top w:val="single" w:sz="4" w:space="0" w:color="auto"/>
            </w:tcBorders>
            <w:shd w:val="clear" w:color="auto" w:fill="auto"/>
            <w:vAlign w:val="center"/>
          </w:tcPr>
          <w:p w14:paraId="42FD1F47" w14:textId="77777777" w:rsidR="00E62C77" w:rsidRPr="00CD07AD" w:rsidRDefault="00E62C77" w:rsidP="006E3A97">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03A5BAB7" w14:textId="77777777" w:rsidR="00E62C77" w:rsidRPr="006A56FF" w:rsidRDefault="00E62C77" w:rsidP="006E3A97">
            <w:pPr>
              <w:rPr>
                <w:sz w:val="20"/>
                <w:lang w:val="en-US"/>
              </w:rPr>
            </w:pPr>
          </w:p>
        </w:tc>
        <w:tc>
          <w:tcPr>
            <w:tcW w:w="851" w:type="dxa"/>
            <w:tcBorders>
              <w:top w:val="single" w:sz="4" w:space="0" w:color="auto"/>
            </w:tcBorders>
            <w:vAlign w:val="center"/>
          </w:tcPr>
          <w:p w14:paraId="07F8C2BE" w14:textId="77777777" w:rsidR="00E62C77" w:rsidRPr="006A56FF" w:rsidRDefault="00E62C77" w:rsidP="006E3A97">
            <w:pPr>
              <w:rPr>
                <w:sz w:val="20"/>
                <w:lang w:val="en-US"/>
              </w:rPr>
            </w:pPr>
          </w:p>
        </w:tc>
        <w:tc>
          <w:tcPr>
            <w:tcW w:w="851" w:type="dxa"/>
            <w:tcBorders>
              <w:top w:val="single" w:sz="4" w:space="0" w:color="auto"/>
            </w:tcBorders>
            <w:vAlign w:val="center"/>
          </w:tcPr>
          <w:p w14:paraId="6D53B8B4" w14:textId="77777777" w:rsidR="00E62C77" w:rsidRPr="006A56FF" w:rsidRDefault="00E62C77" w:rsidP="006E3A97">
            <w:pPr>
              <w:rPr>
                <w:sz w:val="20"/>
                <w:lang w:val="en-US"/>
              </w:rPr>
            </w:pPr>
          </w:p>
        </w:tc>
        <w:tc>
          <w:tcPr>
            <w:tcW w:w="709" w:type="dxa"/>
            <w:tcBorders>
              <w:top w:val="single" w:sz="4" w:space="0" w:color="auto"/>
            </w:tcBorders>
            <w:vAlign w:val="center"/>
          </w:tcPr>
          <w:p w14:paraId="3FE1CEBF" w14:textId="77777777" w:rsidR="00E62C77" w:rsidRPr="006A56FF" w:rsidRDefault="00E62C77" w:rsidP="006E3A97">
            <w:pPr>
              <w:rPr>
                <w:sz w:val="20"/>
                <w:lang w:val="en-US"/>
              </w:rPr>
            </w:pPr>
          </w:p>
        </w:tc>
        <w:tc>
          <w:tcPr>
            <w:tcW w:w="991" w:type="dxa"/>
            <w:tcBorders>
              <w:top w:val="single" w:sz="4" w:space="0" w:color="auto"/>
            </w:tcBorders>
            <w:vAlign w:val="center"/>
          </w:tcPr>
          <w:p w14:paraId="54C54AE1" w14:textId="77777777" w:rsidR="00E62C77" w:rsidRPr="006A56FF" w:rsidRDefault="00E62C77" w:rsidP="006E3A97">
            <w:pPr>
              <w:rPr>
                <w:sz w:val="20"/>
                <w:lang w:val="en-US"/>
              </w:rPr>
            </w:pPr>
          </w:p>
        </w:tc>
      </w:tr>
      <w:tr w:rsidR="00E62C77" w:rsidRPr="006A56FF" w14:paraId="56B2206C" w14:textId="77777777" w:rsidTr="006E3A97">
        <w:trPr>
          <w:trHeight w:val="283"/>
        </w:trPr>
        <w:tc>
          <w:tcPr>
            <w:tcW w:w="3828" w:type="dxa"/>
            <w:shd w:val="clear" w:color="auto" w:fill="auto"/>
            <w:vAlign w:val="center"/>
          </w:tcPr>
          <w:p w14:paraId="528F95C1" w14:textId="77777777" w:rsidR="00E62C77" w:rsidRPr="006A56FF" w:rsidRDefault="00E62C77" w:rsidP="006E3A97">
            <w:pPr>
              <w:spacing w:line="276" w:lineRule="auto"/>
              <w:ind w:left="142"/>
              <w:rPr>
                <w:sz w:val="20"/>
                <w:lang w:val="en-US"/>
              </w:rPr>
            </w:pPr>
            <w:r w:rsidRPr="006A56FF">
              <w:rPr>
                <w:sz w:val="20"/>
                <w:lang w:val="en-US"/>
              </w:rPr>
              <w:t xml:space="preserve">Share of private expenditure, </w:t>
            </w:r>
          </w:p>
          <w:p w14:paraId="6970EBF8" w14:textId="77777777" w:rsidR="00E62C77" w:rsidRPr="006A56FF" w:rsidRDefault="00E62C77" w:rsidP="006E3A97">
            <w:pPr>
              <w:spacing w:line="276" w:lineRule="auto"/>
              <w:ind w:left="142" w:firstLine="142"/>
              <w:rPr>
                <w:sz w:val="20"/>
                <w:lang w:val="en-US"/>
              </w:rPr>
            </w:pPr>
            <w:r w:rsidRPr="006A56FF">
              <w:rPr>
                <w:sz w:val="20"/>
                <w:lang w:val="en-US"/>
              </w:rPr>
              <w:t>% of total expenditure</w:t>
            </w:r>
          </w:p>
        </w:tc>
        <w:tc>
          <w:tcPr>
            <w:tcW w:w="1276" w:type="dxa"/>
            <w:vAlign w:val="center"/>
          </w:tcPr>
          <w:p w14:paraId="2C1987A6" w14:textId="77777777" w:rsidR="00E62C77" w:rsidRPr="006A56FF" w:rsidRDefault="00E62C77" w:rsidP="006E3A97">
            <w:pPr>
              <w:rPr>
                <w:sz w:val="20"/>
                <w:lang w:val="en-US"/>
              </w:rPr>
            </w:pPr>
            <w:r w:rsidRPr="006A56FF">
              <w:rPr>
                <w:sz w:val="20"/>
                <w:lang w:val="en-US"/>
              </w:rPr>
              <w:t>PEXPND</w:t>
            </w:r>
          </w:p>
        </w:tc>
        <w:tc>
          <w:tcPr>
            <w:tcW w:w="851" w:type="dxa"/>
            <w:vAlign w:val="center"/>
          </w:tcPr>
          <w:p w14:paraId="6A75BD20" w14:textId="77777777" w:rsidR="00E62C77" w:rsidRPr="006A56FF" w:rsidRDefault="00E62C77" w:rsidP="006E3A97">
            <w:pPr>
              <w:rPr>
                <w:sz w:val="20"/>
                <w:lang w:val="en-US"/>
              </w:rPr>
            </w:pPr>
            <w:r w:rsidRPr="006A56FF">
              <w:rPr>
                <w:sz w:val="20"/>
                <w:lang w:val="en-US"/>
              </w:rPr>
              <w:t>15.84</w:t>
            </w:r>
          </w:p>
        </w:tc>
        <w:tc>
          <w:tcPr>
            <w:tcW w:w="851" w:type="dxa"/>
            <w:vAlign w:val="center"/>
          </w:tcPr>
          <w:p w14:paraId="41E55BF4" w14:textId="77777777" w:rsidR="00E62C77" w:rsidRPr="006A56FF" w:rsidRDefault="00E62C77" w:rsidP="006E3A97">
            <w:pPr>
              <w:rPr>
                <w:sz w:val="20"/>
                <w:lang w:val="en-US"/>
              </w:rPr>
            </w:pPr>
            <w:r w:rsidRPr="006A56FF">
              <w:rPr>
                <w:sz w:val="20"/>
                <w:lang w:val="en-US"/>
              </w:rPr>
              <w:t>11.09</w:t>
            </w:r>
          </w:p>
        </w:tc>
        <w:tc>
          <w:tcPr>
            <w:tcW w:w="709" w:type="dxa"/>
            <w:vAlign w:val="center"/>
          </w:tcPr>
          <w:p w14:paraId="170565A0" w14:textId="77777777" w:rsidR="00E62C77" w:rsidRPr="006A56FF" w:rsidRDefault="00E62C77" w:rsidP="006E3A97">
            <w:pPr>
              <w:rPr>
                <w:sz w:val="20"/>
                <w:lang w:val="en-US"/>
              </w:rPr>
            </w:pPr>
            <w:r w:rsidRPr="006A56FF">
              <w:rPr>
                <w:sz w:val="20"/>
                <w:lang w:val="en-US"/>
              </w:rPr>
              <w:t>0.19</w:t>
            </w:r>
          </w:p>
        </w:tc>
        <w:tc>
          <w:tcPr>
            <w:tcW w:w="991" w:type="dxa"/>
            <w:vAlign w:val="center"/>
          </w:tcPr>
          <w:p w14:paraId="451877A0" w14:textId="77777777" w:rsidR="00E62C77" w:rsidRPr="006A56FF" w:rsidRDefault="00E62C77" w:rsidP="006E3A97">
            <w:pPr>
              <w:rPr>
                <w:sz w:val="20"/>
                <w:lang w:val="en-US"/>
              </w:rPr>
            </w:pPr>
            <w:r w:rsidRPr="006A56FF">
              <w:rPr>
                <w:sz w:val="20"/>
                <w:lang w:val="en-US"/>
              </w:rPr>
              <w:t>34.56</w:t>
            </w:r>
          </w:p>
        </w:tc>
      </w:tr>
      <w:tr w:rsidR="00E62C77" w:rsidRPr="006A56FF" w14:paraId="7A12BCBB" w14:textId="77777777" w:rsidTr="006E3A97">
        <w:trPr>
          <w:trHeight w:val="283"/>
        </w:trPr>
        <w:tc>
          <w:tcPr>
            <w:tcW w:w="3828" w:type="dxa"/>
            <w:tcBorders>
              <w:bottom w:val="single" w:sz="4" w:space="0" w:color="auto"/>
            </w:tcBorders>
            <w:shd w:val="clear" w:color="auto" w:fill="auto"/>
            <w:vAlign w:val="center"/>
          </w:tcPr>
          <w:p w14:paraId="0A92AD46" w14:textId="77777777" w:rsidR="00E62C77" w:rsidRDefault="00E62C77" w:rsidP="006E3A97">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w:t>
            </w:r>
            <w:proofErr w:type="spellStart"/>
            <w:r>
              <w:rPr>
                <w:sz w:val="20"/>
                <w:lang w:val="en-US"/>
              </w:rPr>
              <w:t>ebenfits</w:t>
            </w:r>
            <w:proofErr w:type="spellEnd"/>
            <w:r w:rsidRPr="006A56FF">
              <w:rPr>
                <w:sz w:val="20"/>
                <w:lang w:val="en-US"/>
              </w:rPr>
              <w:t xml:space="preserve"> </w:t>
            </w:r>
          </w:p>
          <w:p w14:paraId="380E0855" w14:textId="77777777" w:rsidR="00E62C77" w:rsidRPr="006A56FF" w:rsidRDefault="00E62C77" w:rsidP="006E3A97">
            <w:pPr>
              <w:spacing w:line="276" w:lineRule="auto"/>
              <w:ind w:left="142" w:firstLine="142"/>
              <w:rPr>
                <w:sz w:val="20"/>
                <w:lang w:val="en-US"/>
              </w:rPr>
            </w:pPr>
            <w:r w:rsidRPr="006A56FF">
              <w:rPr>
                <w:sz w:val="20"/>
                <w:lang w:val="en-US"/>
              </w:rPr>
              <w:t>(</w:t>
            </w:r>
            <w:r>
              <w:rPr>
                <w:sz w:val="20"/>
                <w:lang w:val="en-US"/>
              </w:rPr>
              <w:t xml:space="preserve">only </w:t>
            </w:r>
            <w:proofErr w:type="spellStart"/>
            <w:r>
              <w:rPr>
                <w:sz w:val="20"/>
                <w:lang w:val="en-US"/>
              </w:rPr>
              <w:t>i</w:t>
            </w:r>
            <w:r w:rsidRPr="006A56FF">
              <w:rPr>
                <w:sz w:val="20"/>
                <w:lang w:val="en-US"/>
              </w:rPr>
              <w:t>nkind</w:t>
            </w:r>
            <w:proofErr w:type="spellEnd"/>
            <w:r w:rsidRPr="006A56FF">
              <w:rPr>
                <w:sz w:val="20"/>
                <w:lang w:val="en-US"/>
              </w:rPr>
              <w:t>, Bound, Unbound)</w:t>
            </w:r>
          </w:p>
        </w:tc>
        <w:tc>
          <w:tcPr>
            <w:tcW w:w="1276" w:type="dxa"/>
            <w:tcBorders>
              <w:bottom w:val="single" w:sz="4" w:space="0" w:color="auto"/>
            </w:tcBorders>
            <w:vAlign w:val="center"/>
          </w:tcPr>
          <w:p w14:paraId="0D627DAC" w14:textId="77777777" w:rsidR="00E62C77" w:rsidRPr="006A56FF" w:rsidRDefault="00E62C77" w:rsidP="006E3A97">
            <w:pPr>
              <w:rPr>
                <w:sz w:val="20"/>
                <w:lang w:val="en-US"/>
              </w:rPr>
            </w:pPr>
            <w:r w:rsidRPr="006A56FF">
              <w:rPr>
                <w:sz w:val="20"/>
                <w:lang w:val="en-US"/>
              </w:rPr>
              <w:t>CA</w:t>
            </w:r>
            <w:r>
              <w:rPr>
                <w:sz w:val="20"/>
                <w:lang w:val="en-US"/>
              </w:rPr>
              <w:t>SH</w:t>
            </w:r>
          </w:p>
        </w:tc>
        <w:tc>
          <w:tcPr>
            <w:tcW w:w="851" w:type="dxa"/>
            <w:tcBorders>
              <w:bottom w:val="single" w:sz="4" w:space="0" w:color="auto"/>
            </w:tcBorders>
            <w:vAlign w:val="center"/>
          </w:tcPr>
          <w:p w14:paraId="167BEC54" w14:textId="77777777" w:rsidR="00E62C77" w:rsidRPr="006A56FF" w:rsidRDefault="00E62C77" w:rsidP="006E3A97">
            <w:pPr>
              <w:rPr>
                <w:sz w:val="20"/>
                <w:lang w:val="en-US"/>
              </w:rPr>
            </w:pPr>
            <w:r w:rsidRPr="006A56FF">
              <w:rPr>
                <w:sz w:val="20"/>
                <w:lang w:val="en-US"/>
              </w:rPr>
              <w:t>1.08</w:t>
            </w:r>
          </w:p>
        </w:tc>
        <w:tc>
          <w:tcPr>
            <w:tcW w:w="851" w:type="dxa"/>
            <w:tcBorders>
              <w:bottom w:val="single" w:sz="4" w:space="0" w:color="auto"/>
            </w:tcBorders>
            <w:vAlign w:val="center"/>
          </w:tcPr>
          <w:p w14:paraId="2B2618E0" w14:textId="77777777" w:rsidR="00E62C77" w:rsidRPr="006A56FF" w:rsidRDefault="00E62C77" w:rsidP="006E3A97">
            <w:pPr>
              <w:rPr>
                <w:sz w:val="20"/>
                <w:lang w:val="en-US"/>
              </w:rPr>
            </w:pPr>
            <w:r w:rsidRPr="006A56FF">
              <w:rPr>
                <w:sz w:val="20"/>
                <w:lang w:val="en-US"/>
              </w:rPr>
              <w:t>0.81</w:t>
            </w:r>
          </w:p>
        </w:tc>
        <w:tc>
          <w:tcPr>
            <w:tcW w:w="709" w:type="dxa"/>
            <w:tcBorders>
              <w:bottom w:val="single" w:sz="4" w:space="0" w:color="auto"/>
            </w:tcBorders>
            <w:vAlign w:val="center"/>
          </w:tcPr>
          <w:p w14:paraId="6F95125A"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44EE03C0" w14:textId="77777777" w:rsidR="00E62C77" w:rsidRPr="006A56FF" w:rsidRDefault="00E62C77" w:rsidP="006E3A97">
            <w:pPr>
              <w:rPr>
                <w:sz w:val="20"/>
                <w:lang w:val="en-US"/>
              </w:rPr>
            </w:pPr>
            <w:r>
              <w:rPr>
                <w:sz w:val="20"/>
                <w:lang w:val="en-US"/>
              </w:rPr>
              <w:t>2</w:t>
            </w:r>
          </w:p>
        </w:tc>
      </w:tr>
      <w:tr w:rsidR="00E62C77" w:rsidRPr="006A56FF" w14:paraId="16C90731" w14:textId="77777777" w:rsidTr="006E3A97">
        <w:trPr>
          <w:trHeight w:val="283"/>
        </w:trPr>
        <w:tc>
          <w:tcPr>
            <w:tcW w:w="3828" w:type="dxa"/>
            <w:tcBorders>
              <w:top w:val="single" w:sz="4" w:space="0" w:color="auto"/>
            </w:tcBorders>
            <w:shd w:val="clear" w:color="auto" w:fill="auto"/>
            <w:vAlign w:val="center"/>
          </w:tcPr>
          <w:p w14:paraId="3D4CC6CB" w14:textId="2D832168" w:rsidR="00E62C77" w:rsidRPr="00CD07AD" w:rsidRDefault="00E62C77" w:rsidP="006E3A97">
            <w:pPr>
              <w:rPr>
                <w:i/>
                <w:iCs/>
                <w:sz w:val="20"/>
                <w:lang w:val="en-US"/>
              </w:rPr>
            </w:pPr>
            <w:r w:rsidRPr="00CD07AD">
              <w:rPr>
                <w:i/>
                <w:iCs/>
                <w:sz w:val="20"/>
                <w:lang w:val="en-US"/>
              </w:rPr>
              <w:t>I</w:t>
            </w:r>
            <w:r w:rsidR="000A6448">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45733DB3" w14:textId="77777777" w:rsidR="00E62C77" w:rsidRPr="006A56FF" w:rsidRDefault="00E62C77" w:rsidP="006E3A97">
            <w:pPr>
              <w:rPr>
                <w:sz w:val="20"/>
                <w:lang w:val="en-US"/>
              </w:rPr>
            </w:pPr>
          </w:p>
        </w:tc>
        <w:tc>
          <w:tcPr>
            <w:tcW w:w="851" w:type="dxa"/>
            <w:tcBorders>
              <w:top w:val="single" w:sz="4" w:space="0" w:color="auto"/>
            </w:tcBorders>
            <w:vAlign w:val="center"/>
          </w:tcPr>
          <w:p w14:paraId="7112E1B4" w14:textId="77777777" w:rsidR="00E62C77" w:rsidRPr="006A56FF" w:rsidRDefault="00E62C77" w:rsidP="006E3A97">
            <w:pPr>
              <w:rPr>
                <w:sz w:val="20"/>
                <w:lang w:val="en-US"/>
              </w:rPr>
            </w:pPr>
          </w:p>
        </w:tc>
        <w:tc>
          <w:tcPr>
            <w:tcW w:w="851" w:type="dxa"/>
            <w:tcBorders>
              <w:top w:val="single" w:sz="4" w:space="0" w:color="auto"/>
            </w:tcBorders>
            <w:vAlign w:val="center"/>
          </w:tcPr>
          <w:p w14:paraId="7C69A2E2" w14:textId="77777777" w:rsidR="00E62C77" w:rsidRPr="006A56FF" w:rsidRDefault="00E62C77" w:rsidP="006E3A97">
            <w:pPr>
              <w:rPr>
                <w:sz w:val="20"/>
                <w:lang w:val="en-US"/>
              </w:rPr>
            </w:pPr>
          </w:p>
        </w:tc>
        <w:tc>
          <w:tcPr>
            <w:tcW w:w="709" w:type="dxa"/>
            <w:tcBorders>
              <w:top w:val="single" w:sz="4" w:space="0" w:color="auto"/>
            </w:tcBorders>
            <w:vAlign w:val="center"/>
          </w:tcPr>
          <w:p w14:paraId="7B9AB8E6" w14:textId="77777777" w:rsidR="00E62C77" w:rsidRPr="006A56FF" w:rsidRDefault="00E62C77" w:rsidP="006E3A97">
            <w:pPr>
              <w:rPr>
                <w:sz w:val="20"/>
                <w:lang w:val="en-US"/>
              </w:rPr>
            </w:pPr>
          </w:p>
        </w:tc>
        <w:tc>
          <w:tcPr>
            <w:tcW w:w="991" w:type="dxa"/>
            <w:tcBorders>
              <w:top w:val="single" w:sz="4" w:space="0" w:color="auto"/>
            </w:tcBorders>
            <w:vAlign w:val="center"/>
          </w:tcPr>
          <w:p w14:paraId="79B4590B" w14:textId="77777777" w:rsidR="00E62C77" w:rsidRDefault="00E62C77" w:rsidP="006E3A97">
            <w:pPr>
              <w:rPr>
                <w:sz w:val="20"/>
                <w:lang w:val="en-US"/>
              </w:rPr>
            </w:pPr>
          </w:p>
        </w:tc>
      </w:tr>
      <w:tr w:rsidR="00E62C77" w:rsidRPr="006A56FF" w14:paraId="6A9EA9A4" w14:textId="77777777" w:rsidTr="006E3A97">
        <w:trPr>
          <w:trHeight w:val="283"/>
        </w:trPr>
        <w:tc>
          <w:tcPr>
            <w:tcW w:w="3828" w:type="dxa"/>
            <w:shd w:val="clear" w:color="auto" w:fill="auto"/>
            <w:vAlign w:val="center"/>
          </w:tcPr>
          <w:p w14:paraId="39259095" w14:textId="77777777" w:rsidR="00E62C77" w:rsidRPr="006A56FF" w:rsidRDefault="00E62C77" w:rsidP="006E3A97">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71287D4A" w14:textId="77777777" w:rsidR="00E62C77" w:rsidRPr="006A56FF" w:rsidRDefault="00E62C77" w:rsidP="006E3A97">
            <w:pPr>
              <w:rPr>
                <w:sz w:val="20"/>
                <w:lang w:val="en-US"/>
              </w:rPr>
            </w:pPr>
            <w:r w:rsidRPr="006A56FF">
              <w:rPr>
                <w:sz w:val="20"/>
                <w:lang w:val="en-US"/>
              </w:rPr>
              <w:t>CIDX</w:t>
            </w:r>
          </w:p>
        </w:tc>
        <w:tc>
          <w:tcPr>
            <w:tcW w:w="851" w:type="dxa"/>
            <w:vAlign w:val="center"/>
          </w:tcPr>
          <w:p w14:paraId="395B85EE" w14:textId="77777777" w:rsidR="00E62C77" w:rsidRPr="006A56FF" w:rsidRDefault="00E62C77" w:rsidP="006E3A97">
            <w:pPr>
              <w:rPr>
                <w:sz w:val="20"/>
                <w:lang w:val="en-US"/>
              </w:rPr>
            </w:pPr>
            <w:r w:rsidRPr="006A56FF">
              <w:rPr>
                <w:sz w:val="20"/>
                <w:lang w:val="en-US"/>
              </w:rPr>
              <w:t>1.64</w:t>
            </w:r>
          </w:p>
        </w:tc>
        <w:tc>
          <w:tcPr>
            <w:tcW w:w="851" w:type="dxa"/>
            <w:vAlign w:val="center"/>
          </w:tcPr>
          <w:p w14:paraId="072DD3A8" w14:textId="77777777" w:rsidR="00E62C77" w:rsidRPr="006A56FF" w:rsidRDefault="00E62C77" w:rsidP="006E3A97">
            <w:pPr>
              <w:rPr>
                <w:sz w:val="20"/>
                <w:lang w:val="en-US"/>
              </w:rPr>
            </w:pPr>
            <w:r w:rsidRPr="006A56FF">
              <w:rPr>
                <w:sz w:val="20"/>
                <w:lang w:val="en-US"/>
              </w:rPr>
              <w:t>0.5</w:t>
            </w:r>
          </w:p>
        </w:tc>
        <w:tc>
          <w:tcPr>
            <w:tcW w:w="709" w:type="dxa"/>
            <w:vAlign w:val="center"/>
          </w:tcPr>
          <w:p w14:paraId="041D7F7E" w14:textId="77777777" w:rsidR="00E62C77" w:rsidRPr="006A56FF" w:rsidRDefault="00E62C77" w:rsidP="006E3A97">
            <w:pPr>
              <w:rPr>
                <w:sz w:val="20"/>
                <w:lang w:val="en-US"/>
              </w:rPr>
            </w:pPr>
            <w:r w:rsidRPr="006A56FF">
              <w:rPr>
                <w:sz w:val="20"/>
                <w:lang w:val="en-US"/>
              </w:rPr>
              <w:t>0</w:t>
            </w:r>
          </w:p>
        </w:tc>
        <w:tc>
          <w:tcPr>
            <w:tcW w:w="991" w:type="dxa"/>
            <w:vAlign w:val="center"/>
          </w:tcPr>
          <w:p w14:paraId="7AB0C5BC" w14:textId="77777777" w:rsidR="00E62C77" w:rsidRPr="006A56FF" w:rsidRDefault="00E62C77" w:rsidP="006E3A97">
            <w:pPr>
              <w:rPr>
                <w:sz w:val="20"/>
                <w:lang w:val="en-US"/>
              </w:rPr>
            </w:pPr>
            <w:r>
              <w:rPr>
                <w:sz w:val="20"/>
                <w:lang w:val="en-US"/>
              </w:rPr>
              <w:t>4</w:t>
            </w:r>
          </w:p>
        </w:tc>
      </w:tr>
      <w:tr w:rsidR="00E62C77" w:rsidRPr="006A56FF" w14:paraId="1BAC08CC" w14:textId="77777777" w:rsidTr="006E3A97">
        <w:trPr>
          <w:trHeight w:val="283"/>
        </w:trPr>
        <w:tc>
          <w:tcPr>
            <w:tcW w:w="3828" w:type="dxa"/>
            <w:shd w:val="clear" w:color="auto" w:fill="auto"/>
            <w:vAlign w:val="center"/>
          </w:tcPr>
          <w:p w14:paraId="63DEEB97" w14:textId="77777777" w:rsidR="00E62C77" w:rsidRPr="006A56FF" w:rsidRDefault="00E62C77" w:rsidP="006E3A97">
            <w:pPr>
              <w:ind w:firstLine="284"/>
              <w:rPr>
                <w:sz w:val="20"/>
                <w:lang w:val="en-US"/>
              </w:rPr>
            </w:pPr>
            <w:r w:rsidRPr="006A56FF">
              <w:rPr>
                <w:sz w:val="20"/>
                <w:lang w:val="en-US"/>
              </w:rPr>
              <w:t>Choice of homecare provider</w:t>
            </w:r>
          </w:p>
        </w:tc>
        <w:tc>
          <w:tcPr>
            <w:tcW w:w="1276" w:type="dxa"/>
            <w:vAlign w:val="center"/>
          </w:tcPr>
          <w:p w14:paraId="7A00F916" w14:textId="77777777" w:rsidR="00E62C77" w:rsidRPr="006A56FF" w:rsidRDefault="00E62C77" w:rsidP="006E3A97">
            <w:pPr>
              <w:rPr>
                <w:sz w:val="20"/>
                <w:lang w:val="en-US"/>
              </w:rPr>
            </w:pPr>
            <w:r w:rsidRPr="006A56FF">
              <w:rPr>
                <w:sz w:val="20"/>
                <w:lang w:val="en-US"/>
              </w:rPr>
              <w:t>HC</w:t>
            </w:r>
          </w:p>
        </w:tc>
        <w:tc>
          <w:tcPr>
            <w:tcW w:w="851" w:type="dxa"/>
            <w:vAlign w:val="center"/>
          </w:tcPr>
          <w:p w14:paraId="1260BD27" w14:textId="77777777" w:rsidR="00E62C77" w:rsidRPr="006A56FF" w:rsidRDefault="00E62C77" w:rsidP="006E3A97">
            <w:pPr>
              <w:rPr>
                <w:sz w:val="20"/>
                <w:lang w:val="en-US"/>
              </w:rPr>
            </w:pPr>
            <w:r w:rsidRPr="006A56FF">
              <w:rPr>
                <w:sz w:val="20"/>
                <w:lang w:val="en-US"/>
              </w:rPr>
              <w:t>0.4</w:t>
            </w:r>
          </w:p>
        </w:tc>
        <w:tc>
          <w:tcPr>
            <w:tcW w:w="851" w:type="dxa"/>
            <w:vAlign w:val="center"/>
          </w:tcPr>
          <w:p w14:paraId="244533E5" w14:textId="77777777" w:rsidR="00E62C77" w:rsidRPr="006A56FF" w:rsidRDefault="00E62C77" w:rsidP="006E3A97">
            <w:pPr>
              <w:rPr>
                <w:sz w:val="20"/>
                <w:lang w:val="en-US"/>
              </w:rPr>
            </w:pPr>
            <w:r w:rsidRPr="006A56FF">
              <w:rPr>
                <w:sz w:val="20"/>
                <w:lang w:val="en-US"/>
              </w:rPr>
              <w:t>0.49</w:t>
            </w:r>
          </w:p>
        </w:tc>
        <w:tc>
          <w:tcPr>
            <w:tcW w:w="709" w:type="dxa"/>
            <w:vAlign w:val="center"/>
          </w:tcPr>
          <w:p w14:paraId="0DE4B0E9" w14:textId="77777777" w:rsidR="00E62C77" w:rsidRPr="006A56FF" w:rsidRDefault="00E62C77" w:rsidP="006E3A97">
            <w:pPr>
              <w:rPr>
                <w:sz w:val="20"/>
                <w:lang w:val="en-US"/>
              </w:rPr>
            </w:pPr>
            <w:r w:rsidRPr="006A56FF">
              <w:rPr>
                <w:sz w:val="20"/>
                <w:lang w:val="en-US"/>
              </w:rPr>
              <w:t>0</w:t>
            </w:r>
          </w:p>
        </w:tc>
        <w:tc>
          <w:tcPr>
            <w:tcW w:w="991" w:type="dxa"/>
            <w:vAlign w:val="center"/>
          </w:tcPr>
          <w:p w14:paraId="19639085" w14:textId="77777777" w:rsidR="00E62C77" w:rsidRPr="006A56FF" w:rsidRDefault="00E62C77" w:rsidP="006E3A97">
            <w:pPr>
              <w:rPr>
                <w:sz w:val="20"/>
                <w:lang w:val="en-US"/>
              </w:rPr>
            </w:pPr>
            <w:r w:rsidRPr="006A56FF">
              <w:rPr>
                <w:sz w:val="20"/>
                <w:lang w:val="en-US"/>
              </w:rPr>
              <w:t>1</w:t>
            </w:r>
          </w:p>
        </w:tc>
      </w:tr>
      <w:tr w:rsidR="00E62C77" w:rsidRPr="006A56FF" w14:paraId="7784BB2D" w14:textId="77777777" w:rsidTr="006E3A97">
        <w:trPr>
          <w:trHeight w:val="283"/>
        </w:trPr>
        <w:tc>
          <w:tcPr>
            <w:tcW w:w="3828" w:type="dxa"/>
            <w:shd w:val="clear" w:color="auto" w:fill="auto"/>
            <w:vAlign w:val="center"/>
          </w:tcPr>
          <w:p w14:paraId="31DA42B7" w14:textId="77777777" w:rsidR="00E62C77" w:rsidRPr="006A56FF" w:rsidRDefault="00E62C77" w:rsidP="006E3A97">
            <w:pPr>
              <w:ind w:firstLine="284"/>
              <w:rPr>
                <w:sz w:val="20"/>
                <w:lang w:val="en-US"/>
              </w:rPr>
            </w:pPr>
            <w:r w:rsidRPr="006A56FF">
              <w:rPr>
                <w:sz w:val="20"/>
                <w:lang w:val="en-US"/>
              </w:rPr>
              <w:t>Choice of institutional care provider</w:t>
            </w:r>
          </w:p>
        </w:tc>
        <w:tc>
          <w:tcPr>
            <w:tcW w:w="1276" w:type="dxa"/>
            <w:vAlign w:val="center"/>
          </w:tcPr>
          <w:p w14:paraId="1D3E40B2" w14:textId="77777777" w:rsidR="00E62C77" w:rsidRPr="006A56FF" w:rsidRDefault="00E62C77" w:rsidP="006E3A97">
            <w:pPr>
              <w:rPr>
                <w:sz w:val="20"/>
                <w:lang w:val="en-US"/>
              </w:rPr>
            </w:pPr>
            <w:r w:rsidRPr="006A56FF">
              <w:rPr>
                <w:sz w:val="20"/>
                <w:lang w:val="en-US"/>
              </w:rPr>
              <w:t>IC</w:t>
            </w:r>
          </w:p>
        </w:tc>
        <w:tc>
          <w:tcPr>
            <w:tcW w:w="851" w:type="dxa"/>
            <w:vAlign w:val="center"/>
          </w:tcPr>
          <w:p w14:paraId="7844BAD0" w14:textId="77777777" w:rsidR="00E62C77" w:rsidRPr="006A56FF" w:rsidRDefault="00E62C77" w:rsidP="006E3A97">
            <w:pPr>
              <w:rPr>
                <w:sz w:val="20"/>
                <w:lang w:val="en-US"/>
              </w:rPr>
            </w:pPr>
            <w:r w:rsidRPr="006A56FF">
              <w:rPr>
                <w:sz w:val="20"/>
                <w:lang w:val="en-US"/>
              </w:rPr>
              <w:t>0.36</w:t>
            </w:r>
          </w:p>
        </w:tc>
        <w:tc>
          <w:tcPr>
            <w:tcW w:w="851" w:type="dxa"/>
            <w:vAlign w:val="center"/>
          </w:tcPr>
          <w:p w14:paraId="7FBFA8B5" w14:textId="77777777" w:rsidR="00E62C77" w:rsidRPr="006A56FF" w:rsidRDefault="00E62C77" w:rsidP="006E3A97">
            <w:pPr>
              <w:rPr>
                <w:sz w:val="20"/>
                <w:lang w:val="en-US"/>
              </w:rPr>
            </w:pPr>
            <w:r w:rsidRPr="006A56FF">
              <w:rPr>
                <w:sz w:val="20"/>
                <w:lang w:val="en-US"/>
              </w:rPr>
              <w:t>0.83</w:t>
            </w:r>
          </w:p>
        </w:tc>
        <w:tc>
          <w:tcPr>
            <w:tcW w:w="709" w:type="dxa"/>
            <w:vAlign w:val="center"/>
          </w:tcPr>
          <w:p w14:paraId="76B81E5D" w14:textId="77777777" w:rsidR="00E62C77" w:rsidRPr="006A56FF" w:rsidRDefault="00E62C77" w:rsidP="006E3A97">
            <w:pPr>
              <w:rPr>
                <w:sz w:val="20"/>
                <w:lang w:val="en-US"/>
              </w:rPr>
            </w:pPr>
            <w:r w:rsidRPr="006A56FF">
              <w:rPr>
                <w:sz w:val="20"/>
                <w:lang w:val="en-US"/>
              </w:rPr>
              <w:t>0</w:t>
            </w:r>
          </w:p>
        </w:tc>
        <w:tc>
          <w:tcPr>
            <w:tcW w:w="991" w:type="dxa"/>
            <w:vAlign w:val="center"/>
          </w:tcPr>
          <w:p w14:paraId="1071C44F" w14:textId="77777777" w:rsidR="00E62C77" w:rsidRPr="006A56FF" w:rsidRDefault="00E62C77" w:rsidP="006E3A97">
            <w:pPr>
              <w:rPr>
                <w:sz w:val="20"/>
                <w:lang w:val="en-US"/>
              </w:rPr>
            </w:pPr>
            <w:r>
              <w:rPr>
                <w:sz w:val="20"/>
                <w:lang w:val="en-US"/>
              </w:rPr>
              <w:t>1</w:t>
            </w:r>
          </w:p>
        </w:tc>
      </w:tr>
      <w:tr w:rsidR="00E62C77" w:rsidRPr="006A56FF" w14:paraId="405D2AFC" w14:textId="77777777" w:rsidTr="006E3A97">
        <w:trPr>
          <w:trHeight w:val="283"/>
        </w:trPr>
        <w:tc>
          <w:tcPr>
            <w:tcW w:w="3828" w:type="dxa"/>
            <w:shd w:val="clear" w:color="auto" w:fill="auto"/>
            <w:vAlign w:val="center"/>
          </w:tcPr>
          <w:p w14:paraId="3A0D9B31" w14:textId="77777777" w:rsidR="00E62C77" w:rsidRPr="006A56FF" w:rsidRDefault="00E62C77" w:rsidP="006E3A97">
            <w:pPr>
              <w:ind w:firstLine="284"/>
              <w:rPr>
                <w:sz w:val="20"/>
                <w:lang w:val="en-US"/>
              </w:rPr>
            </w:pPr>
            <w:r w:rsidRPr="006A56FF">
              <w:rPr>
                <w:sz w:val="20"/>
                <w:lang w:val="en-US"/>
              </w:rPr>
              <w:t xml:space="preserve">Choice between cash vs </w:t>
            </w:r>
            <w:proofErr w:type="spellStart"/>
            <w:r w:rsidRPr="006A56FF">
              <w:rPr>
                <w:sz w:val="20"/>
                <w:lang w:val="en-US"/>
              </w:rPr>
              <w:t>inkind</w:t>
            </w:r>
            <w:proofErr w:type="spellEnd"/>
            <w:r w:rsidRPr="006A56FF">
              <w:rPr>
                <w:sz w:val="20"/>
                <w:lang w:val="en-US"/>
              </w:rPr>
              <w:t>-benefits</w:t>
            </w:r>
          </w:p>
        </w:tc>
        <w:tc>
          <w:tcPr>
            <w:tcW w:w="1276" w:type="dxa"/>
            <w:vAlign w:val="center"/>
          </w:tcPr>
          <w:p w14:paraId="37078BBB" w14:textId="77777777" w:rsidR="00E62C77" w:rsidRPr="006A56FF" w:rsidRDefault="00E62C77" w:rsidP="006E3A97">
            <w:pPr>
              <w:rPr>
                <w:sz w:val="20"/>
                <w:lang w:val="en-US"/>
              </w:rPr>
            </w:pPr>
            <w:r w:rsidRPr="006A56FF">
              <w:rPr>
                <w:sz w:val="20"/>
                <w:lang w:val="en-US"/>
              </w:rPr>
              <w:t>CVSI</w:t>
            </w:r>
          </w:p>
        </w:tc>
        <w:tc>
          <w:tcPr>
            <w:tcW w:w="851" w:type="dxa"/>
            <w:vAlign w:val="center"/>
          </w:tcPr>
          <w:p w14:paraId="3788521C" w14:textId="77777777" w:rsidR="00E62C77" w:rsidRPr="006A56FF" w:rsidRDefault="00E62C77" w:rsidP="006E3A97">
            <w:pPr>
              <w:rPr>
                <w:sz w:val="20"/>
                <w:lang w:val="en-US"/>
              </w:rPr>
            </w:pPr>
            <w:r w:rsidRPr="006A56FF">
              <w:rPr>
                <w:sz w:val="20"/>
                <w:lang w:val="en-US"/>
              </w:rPr>
              <w:t>0.88</w:t>
            </w:r>
          </w:p>
        </w:tc>
        <w:tc>
          <w:tcPr>
            <w:tcW w:w="851" w:type="dxa"/>
            <w:vAlign w:val="center"/>
          </w:tcPr>
          <w:p w14:paraId="03C2D976" w14:textId="77777777" w:rsidR="00E62C77" w:rsidRPr="006A56FF" w:rsidRDefault="00E62C77" w:rsidP="006E3A97">
            <w:pPr>
              <w:rPr>
                <w:sz w:val="20"/>
                <w:lang w:val="en-US"/>
              </w:rPr>
            </w:pPr>
            <w:r w:rsidRPr="006A56FF">
              <w:rPr>
                <w:sz w:val="20"/>
                <w:lang w:val="en-US"/>
              </w:rPr>
              <w:t>1.25</w:t>
            </w:r>
          </w:p>
        </w:tc>
        <w:tc>
          <w:tcPr>
            <w:tcW w:w="709" w:type="dxa"/>
            <w:vAlign w:val="center"/>
          </w:tcPr>
          <w:p w14:paraId="651D3CD0" w14:textId="77777777" w:rsidR="00E62C77" w:rsidRPr="006A56FF" w:rsidRDefault="00E62C77" w:rsidP="006E3A97">
            <w:pPr>
              <w:rPr>
                <w:sz w:val="20"/>
                <w:lang w:val="en-US"/>
              </w:rPr>
            </w:pPr>
            <w:r w:rsidRPr="006A56FF">
              <w:rPr>
                <w:sz w:val="20"/>
                <w:lang w:val="en-US"/>
              </w:rPr>
              <w:t>0</w:t>
            </w:r>
          </w:p>
        </w:tc>
        <w:tc>
          <w:tcPr>
            <w:tcW w:w="991" w:type="dxa"/>
            <w:vAlign w:val="center"/>
          </w:tcPr>
          <w:p w14:paraId="2DB2D334" w14:textId="77777777" w:rsidR="00E62C77" w:rsidRPr="006A56FF" w:rsidRDefault="00E62C77" w:rsidP="006E3A97">
            <w:pPr>
              <w:rPr>
                <w:sz w:val="20"/>
                <w:lang w:val="en-US"/>
              </w:rPr>
            </w:pPr>
            <w:r>
              <w:rPr>
                <w:sz w:val="20"/>
                <w:lang w:val="en-US"/>
              </w:rPr>
              <w:t>2</w:t>
            </w:r>
          </w:p>
        </w:tc>
      </w:tr>
      <w:tr w:rsidR="00E62C77" w:rsidRPr="006A56FF" w14:paraId="1AB3E95A" w14:textId="77777777" w:rsidTr="006E3A97">
        <w:trPr>
          <w:trHeight w:val="283"/>
        </w:trPr>
        <w:tc>
          <w:tcPr>
            <w:tcW w:w="3828" w:type="dxa"/>
            <w:tcBorders>
              <w:bottom w:val="single" w:sz="4" w:space="0" w:color="auto"/>
            </w:tcBorders>
            <w:shd w:val="clear" w:color="auto" w:fill="auto"/>
            <w:vAlign w:val="center"/>
          </w:tcPr>
          <w:p w14:paraId="5146EF1F" w14:textId="77777777" w:rsidR="00E62C77" w:rsidRPr="006A56FF" w:rsidRDefault="00E62C77" w:rsidP="006E3A97">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29504F7B" w14:textId="77777777" w:rsidR="00E62C77" w:rsidRPr="006A56FF" w:rsidRDefault="00E62C77" w:rsidP="006E3A97">
            <w:pPr>
              <w:rPr>
                <w:sz w:val="20"/>
                <w:lang w:val="en-US"/>
              </w:rPr>
            </w:pPr>
            <w:r w:rsidRPr="006A56FF">
              <w:rPr>
                <w:sz w:val="20"/>
                <w:lang w:val="en-US"/>
              </w:rPr>
              <w:t>MTAB</w:t>
            </w:r>
          </w:p>
        </w:tc>
        <w:tc>
          <w:tcPr>
            <w:tcW w:w="851" w:type="dxa"/>
            <w:tcBorders>
              <w:bottom w:val="single" w:sz="4" w:space="0" w:color="auto"/>
            </w:tcBorders>
            <w:vAlign w:val="center"/>
          </w:tcPr>
          <w:p w14:paraId="0905E5A6" w14:textId="77777777" w:rsidR="00E62C77" w:rsidRPr="006A56FF" w:rsidRDefault="00E62C77" w:rsidP="006E3A97">
            <w:pPr>
              <w:rPr>
                <w:sz w:val="20"/>
                <w:lang w:val="en-US"/>
              </w:rPr>
            </w:pPr>
            <w:r w:rsidRPr="006A56FF">
              <w:rPr>
                <w:sz w:val="20"/>
                <w:lang w:val="en-US"/>
              </w:rPr>
              <w:t>0.56</w:t>
            </w:r>
          </w:p>
        </w:tc>
        <w:tc>
          <w:tcPr>
            <w:tcW w:w="851" w:type="dxa"/>
            <w:tcBorders>
              <w:bottom w:val="single" w:sz="4" w:space="0" w:color="auto"/>
            </w:tcBorders>
            <w:vAlign w:val="center"/>
          </w:tcPr>
          <w:p w14:paraId="4247BB1D" w14:textId="77777777" w:rsidR="00E62C77" w:rsidRPr="006A56FF" w:rsidRDefault="00E62C77" w:rsidP="006E3A97">
            <w:pPr>
              <w:rPr>
                <w:sz w:val="20"/>
                <w:lang w:val="en-US"/>
              </w:rPr>
            </w:pPr>
            <w:r w:rsidRPr="006A56FF">
              <w:rPr>
                <w:sz w:val="20"/>
                <w:lang w:val="en-US"/>
              </w:rPr>
              <w:t>0.51</w:t>
            </w:r>
          </w:p>
        </w:tc>
        <w:tc>
          <w:tcPr>
            <w:tcW w:w="709" w:type="dxa"/>
            <w:tcBorders>
              <w:bottom w:val="single" w:sz="4" w:space="0" w:color="auto"/>
            </w:tcBorders>
            <w:vAlign w:val="center"/>
          </w:tcPr>
          <w:p w14:paraId="54E22F03"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04325A03" w14:textId="77777777" w:rsidR="00E62C77" w:rsidRPr="006A56FF" w:rsidRDefault="00E62C77" w:rsidP="006E3A97">
            <w:pPr>
              <w:rPr>
                <w:sz w:val="20"/>
                <w:lang w:val="en-US"/>
              </w:rPr>
            </w:pPr>
            <w:r w:rsidRPr="006A56FF">
              <w:rPr>
                <w:sz w:val="20"/>
                <w:lang w:val="en-US"/>
              </w:rPr>
              <w:t>1</w:t>
            </w:r>
          </w:p>
        </w:tc>
      </w:tr>
      <w:tr w:rsidR="000A6448" w:rsidRPr="006A56FF" w14:paraId="313AE71C" w14:textId="77777777" w:rsidTr="000A6448">
        <w:trPr>
          <w:trHeight w:val="283"/>
        </w:trPr>
        <w:tc>
          <w:tcPr>
            <w:tcW w:w="3828" w:type="dxa"/>
            <w:tcBorders>
              <w:top w:val="single" w:sz="4" w:space="0" w:color="auto"/>
            </w:tcBorders>
            <w:shd w:val="clear" w:color="auto" w:fill="auto"/>
            <w:vAlign w:val="center"/>
          </w:tcPr>
          <w:p w14:paraId="3A64C35A" w14:textId="594F5CCA" w:rsidR="000A6448" w:rsidRPr="00CD07AD" w:rsidRDefault="000A6448" w:rsidP="000A6448">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46A73554" w14:textId="77777777" w:rsidR="000A6448" w:rsidRPr="006A56FF" w:rsidRDefault="000A6448" w:rsidP="000A6448">
            <w:pPr>
              <w:rPr>
                <w:sz w:val="20"/>
                <w:lang w:val="en-US"/>
              </w:rPr>
            </w:pPr>
          </w:p>
        </w:tc>
        <w:tc>
          <w:tcPr>
            <w:tcW w:w="851" w:type="dxa"/>
            <w:tcBorders>
              <w:top w:val="single" w:sz="4" w:space="0" w:color="auto"/>
            </w:tcBorders>
            <w:vAlign w:val="center"/>
          </w:tcPr>
          <w:p w14:paraId="17B5A4FF" w14:textId="77777777" w:rsidR="000A6448" w:rsidRPr="006A56FF" w:rsidRDefault="000A6448" w:rsidP="000A6448">
            <w:pPr>
              <w:rPr>
                <w:sz w:val="20"/>
                <w:lang w:val="en-US"/>
              </w:rPr>
            </w:pPr>
          </w:p>
        </w:tc>
        <w:tc>
          <w:tcPr>
            <w:tcW w:w="851" w:type="dxa"/>
            <w:tcBorders>
              <w:top w:val="single" w:sz="4" w:space="0" w:color="auto"/>
            </w:tcBorders>
            <w:vAlign w:val="center"/>
          </w:tcPr>
          <w:p w14:paraId="2E877712" w14:textId="77777777" w:rsidR="000A6448" w:rsidRPr="006A56FF" w:rsidRDefault="000A6448" w:rsidP="000A6448">
            <w:pPr>
              <w:rPr>
                <w:sz w:val="20"/>
                <w:lang w:val="en-US"/>
              </w:rPr>
            </w:pPr>
          </w:p>
        </w:tc>
        <w:tc>
          <w:tcPr>
            <w:tcW w:w="709" w:type="dxa"/>
            <w:tcBorders>
              <w:top w:val="single" w:sz="4" w:space="0" w:color="auto"/>
            </w:tcBorders>
            <w:vAlign w:val="center"/>
          </w:tcPr>
          <w:p w14:paraId="1DEFBC5E" w14:textId="77777777" w:rsidR="000A6448" w:rsidRPr="006A56FF" w:rsidRDefault="000A6448" w:rsidP="000A6448">
            <w:pPr>
              <w:rPr>
                <w:sz w:val="20"/>
                <w:lang w:val="en-US"/>
              </w:rPr>
            </w:pPr>
          </w:p>
        </w:tc>
        <w:tc>
          <w:tcPr>
            <w:tcW w:w="991" w:type="dxa"/>
            <w:tcBorders>
              <w:top w:val="single" w:sz="4" w:space="0" w:color="auto"/>
            </w:tcBorders>
            <w:vAlign w:val="center"/>
          </w:tcPr>
          <w:p w14:paraId="111A18ED" w14:textId="77777777" w:rsidR="000A6448" w:rsidRPr="006A56FF" w:rsidRDefault="000A6448" w:rsidP="000A6448">
            <w:pPr>
              <w:rPr>
                <w:sz w:val="20"/>
                <w:lang w:val="en-US"/>
              </w:rPr>
            </w:pPr>
          </w:p>
        </w:tc>
      </w:tr>
      <w:tr w:rsidR="000A6448" w:rsidRPr="006A56FF" w14:paraId="49952D6E" w14:textId="77777777" w:rsidTr="000A6448">
        <w:trPr>
          <w:trHeight w:val="283"/>
        </w:trPr>
        <w:tc>
          <w:tcPr>
            <w:tcW w:w="3828" w:type="dxa"/>
            <w:shd w:val="clear" w:color="auto" w:fill="auto"/>
            <w:vAlign w:val="center"/>
          </w:tcPr>
          <w:p w14:paraId="3BC0DAB0" w14:textId="77777777" w:rsidR="000A6448" w:rsidRPr="006A56FF" w:rsidRDefault="000A6448" w:rsidP="000A6448">
            <w:pPr>
              <w:spacing w:line="276" w:lineRule="auto"/>
              <w:ind w:left="142"/>
              <w:rPr>
                <w:sz w:val="20"/>
                <w:lang w:val="en-US"/>
              </w:rPr>
            </w:pPr>
            <w:r w:rsidRPr="006A56FF">
              <w:rPr>
                <w:sz w:val="20"/>
                <w:lang w:val="en-US"/>
              </w:rPr>
              <w:t>Life expectancy 65+</w:t>
            </w:r>
          </w:p>
        </w:tc>
        <w:tc>
          <w:tcPr>
            <w:tcW w:w="1276" w:type="dxa"/>
            <w:vAlign w:val="center"/>
          </w:tcPr>
          <w:p w14:paraId="709270A5" w14:textId="44086157" w:rsidR="000A6448" w:rsidRPr="006A56FF" w:rsidRDefault="000A6448" w:rsidP="000A6448">
            <w:pPr>
              <w:rPr>
                <w:sz w:val="20"/>
                <w:lang w:val="en-US"/>
              </w:rPr>
            </w:pPr>
            <w:r w:rsidRPr="006A56FF">
              <w:rPr>
                <w:sz w:val="20"/>
                <w:lang w:val="en-US"/>
              </w:rPr>
              <w:t>LEX</w:t>
            </w:r>
          </w:p>
        </w:tc>
        <w:tc>
          <w:tcPr>
            <w:tcW w:w="851" w:type="dxa"/>
            <w:vAlign w:val="center"/>
          </w:tcPr>
          <w:p w14:paraId="3CF85A8F" w14:textId="77777777" w:rsidR="000A6448" w:rsidRPr="006A56FF" w:rsidRDefault="000A6448" w:rsidP="000A6448">
            <w:pPr>
              <w:rPr>
                <w:sz w:val="20"/>
                <w:lang w:val="en-US"/>
              </w:rPr>
            </w:pPr>
            <w:r w:rsidRPr="006A56FF">
              <w:rPr>
                <w:sz w:val="20"/>
                <w:lang w:val="en-US"/>
              </w:rPr>
              <w:t>19.77</w:t>
            </w:r>
          </w:p>
        </w:tc>
        <w:tc>
          <w:tcPr>
            <w:tcW w:w="851" w:type="dxa"/>
            <w:vAlign w:val="center"/>
          </w:tcPr>
          <w:p w14:paraId="1EB6FA17" w14:textId="77777777" w:rsidR="000A6448" w:rsidRPr="006A56FF" w:rsidRDefault="000A6448" w:rsidP="000A6448">
            <w:pPr>
              <w:rPr>
                <w:sz w:val="20"/>
                <w:lang w:val="en-US"/>
              </w:rPr>
            </w:pPr>
            <w:r w:rsidRPr="006A56FF">
              <w:rPr>
                <w:sz w:val="20"/>
                <w:lang w:val="en-US"/>
              </w:rPr>
              <w:t>1.35</w:t>
            </w:r>
          </w:p>
        </w:tc>
        <w:tc>
          <w:tcPr>
            <w:tcW w:w="709" w:type="dxa"/>
            <w:vAlign w:val="center"/>
          </w:tcPr>
          <w:p w14:paraId="6CA50B89" w14:textId="77777777" w:rsidR="000A6448" w:rsidRPr="006A56FF" w:rsidRDefault="000A6448" w:rsidP="000A6448">
            <w:pPr>
              <w:rPr>
                <w:sz w:val="20"/>
                <w:lang w:val="en-US"/>
              </w:rPr>
            </w:pPr>
            <w:r w:rsidRPr="006A56FF">
              <w:rPr>
                <w:sz w:val="20"/>
                <w:lang w:val="en-US"/>
              </w:rPr>
              <w:t>16.48</w:t>
            </w:r>
          </w:p>
        </w:tc>
        <w:tc>
          <w:tcPr>
            <w:tcW w:w="991" w:type="dxa"/>
            <w:vAlign w:val="center"/>
          </w:tcPr>
          <w:p w14:paraId="12B8760B" w14:textId="77777777" w:rsidR="000A6448" w:rsidRPr="006A56FF" w:rsidRDefault="000A6448" w:rsidP="000A6448">
            <w:pPr>
              <w:rPr>
                <w:sz w:val="20"/>
                <w:lang w:val="en-US"/>
              </w:rPr>
            </w:pPr>
            <w:r w:rsidRPr="006A56FF">
              <w:rPr>
                <w:sz w:val="20"/>
                <w:lang w:val="en-US"/>
              </w:rPr>
              <w:t>21.85</w:t>
            </w:r>
          </w:p>
        </w:tc>
      </w:tr>
      <w:tr w:rsidR="000A6448" w:rsidRPr="006A56FF" w14:paraId="1387B999" w14:textId="77777777" w:rsidTr="000A6448">
        <w:trPr>
          <w:trHeight w:val="283"/>
        </w:trPr>
        <w:tc>
          <w:tcPr>
            <w:tcW w:w="3828" w:type="dxa"/>
            <w:tcBorders>
              <w:bottom w:val="single" w:sz="4" w:space="0" w:color="auto"/>
            </w:tcBorders>
            <w:shd w:val="clear" w:color="auto" w:fill="auto"/>
            <w:vAlign w:val="center"/>
          </w:tcPr>
          <w:p w14:paraId="7AFCBFF5" w14:textId="77777777" w:rsidR="000A6448" w:rsidRPr="006A56FF" w:rsidRDefault="000A6448" w:rsidP="000A6448">
            <w:pPr>
              <w:spacing w:line="276" w:lineRule="auto"/>
              <w:ind w:left="142"/>
              <w:rPr>
                <w:sz w:val="20"/>
                <w:lang w:val="en-US"/>
              </w:rPr>
            </w:pPr>
            <w:r w:rsidRPr="006A56FF">
              <w:rPr>
                <w:sz w:val="20"/>
                <w:lang w:val="en-US"/>
              </w:rPr>
              <w:t xml:space="preserve">Self-perceived health status (very) good, </w:t>
            </w:r>
          </w:p>
          <w:p w14:paraId="4D5D0287" w14:textId="77777777" w:rsidR="000A6448" w:rsidRPr="006A56FF" w:rsidRDefault="000A6448" w:rsidP="000A6448">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0436DDDF" w14:textId="77777777" w:rsidR="000A6448" w:rsidRPr="006A56FF" w:rsidRDefault="000A6448" w:rsidP="000A6448">
            <w:pPr>
              <w:rPr>
                <w:sz w:val="20"/>
                <w:lang w:val="en-US"/>
              </w:rPr>
            </w:pPr>
            <w:r w:rsidRPr="006A56FF">
              <w:rPr>
                <w:sz w:val="20"/>
                <w:lang w:val="en-US"/>
              </w:rPr>
              <w:t>SPH</w:t>
            </w:r>
          </w:p>
        </w:tc>
        <w:tc>
          <w:tcPr>
            <w:tcW w:w="851" w:type="dxa"/>
            <w:tcBorders>
              <w:bottom w:val="single" w:sz="4" w:space="0" w:color="auto"/>
            </w:tcBorders>
            <w:vAlign w:val="center"/>
          </w:tcPr>
          <w:p w14:paraId="47EA6BE8" w14:textId="77777777" w:rsidR="000A6448" w:rsidRPr="006A56FF" w:rsidRDefault="000A6448" w:rsidP="000A6448">
            <w:pPr>
              <w:rPr>
                <w:sz w:val="20"/>
                <w:lang w:val="en-US"/>
              </w:rPr>
            </w:pPr>
            <w:r w:rsidRPr="006A56FF">
              <w:rPr>
                <w:sz w:val="20"/>
                <w:lang w:val="en-US"/>
              </w:rPr>
              <w:t>46.11</w:t>
            </w:r>
          </w:p>
        </w:tc>
        <w:tc>
          <w:tcPr>
            <w:tcW w:w="851" w:type="dxa"/>
            <w:tcBorders>
              <w:bottom w:val="single" w:sz="4" w:space="0" w:color="auto"/>
            </w:tcBorders>
            <w:vAlign w:val="center"/>
          </w:tcPr>
          <w:p w14:paraId="073A9075" w14:textId="77777777" w:rsidR="000A6448" w:rsidRPr="006A56FF" w:rsidRDefault="000A6448" w:rsidP="000A6448">
            <w:pPr>
              <w:rPr>
                <w:sz w:val="20"/>
                <w:lang w:val="en-US"/>
              </w:rPr>
            </w:pPr>
            <w:r w:rsidRPr="006A56FF">
              <w:rPr>
                <w:sz w:val="20"/>
                <w:lang w:val="en-US"/>
              </w:rPr>
              <w:t>21.83</w:t>
            </w:r>
          </w:p>
        </w:tc>
        <w:tc>
          <w:tcPr>
            <w:tcW w:w="709" w:type="dxa"/>
            <w:tcBorders>
              <w:bottom w:val="single" w:sz="4" w:space="0" w:color="auto"/>
            </w:tcBorders>
            <w:vAlign w:val="center"/>
          </w:tcPr>
          <w:p w14:paraId="6CC47E91" w14:textId="77777777" w:rsidR="000A6448" w:rsidRPr="006A56FF" w:rsidRDefault="000A6448" w:rsidP="000A6448">
            <w:pPr>
              <w:rPr>
                <w:sz w:val="20"/>
                <w:lang w:val="en-US"/>
              </w:rPr>
            </w:pPr>
            <w:r w:rsidRPr="006A56FF">
              <w:rPr>
                <w:sz w:val="20"/>
                <w:lang w:val="en-US"/>
              </w:rPr>
              <w:t>8.6</w:t>
            </w:r>
          </w:p>
        </w:tc>
        <w:tc>
          <w:tcPr>
            <w:tcW w:w="991" w:type="dxa"/>
            <w:tcBorders>
              <w:bottom w:val="single" w:sz="4" w:space="0" w:color="auto"/>
            </w:tcBorders>
            <w:vAlign w:val="center"/>
          </w:tcPr>
          <w:p w14:paraId="49386501" w14:textId="77777777" w:rsidR="000A6448" w:rsidRPr="006A56FF" w:rsidRDefault="000A6448" w:rsidP="000A6448">
            <w:pPr>
              <w:rPr>
                <w:sz w:val="20"/>
                <w:lang w:val="en-US"/>
              </w:rPr>
            </w:pPr>
            <w:r w:rsidRPr="006A56FF">
              <w:rPr>
                <w:sz w:val="20"/>
                <w:lang w:val="en-US"/>
              </w:rPr>
              <w:t>86.9</w:t>
            </w:r>
          </w:p>
        </w:tc>
      </w:tr>
    </w:tbl>
    <w:p w14:paraId="4D464144" w14:textId="4349B7CA" w:rsidR="00FC37B8" w:rsidRDefault="00E915CC" w:rsidP="00E62C77">
      <w:pPr>
        <w:pStyle w:val="02Flietext"/>
        <w:spacing w:before="240" w:after="0"/>
        <w:rPr>
          <w:lang w:val="en-US"/>
        </w:rPr>
      </w:pPr>
      <w:r w:rsidRPr="00180D20">
        <w:rPr>
          <w:lang w:val="en-US"/>
        </w:rPr>
        <w:t xml:space="preserve">As a measure of financial input into the system we use </w:t>
      </w:r>
      <w:r w:rsidR="00FC37B8">
        <w:rPr>
          <w:lang w:val="en-US"/>
        </w:rPr>
        <w:t xml:space="preserve">the </w:t>
      </w:r>
      <w:r w:rsidRPr="00180D20">
        <w:rPr>
          <w:lang w:val="en-US"/>
        </w:rPr>
        <w:t>LTC expenditure (health) per capita in US$ of purchasing power parities</w:t>
      </w:r>
      <w:r w:rsidR="00FC37B8">
        <w:rPr>
          <w:lang w:val="en-US"/>
        </w:rPr>
        <w:t xml:space="preserve"> (EXPND).</w:t>
      </w:r>
      <w:r w:rsidRPr="00180D20">
        <w:rPr>
          <w:lang w:val="en-US"/>
        </w:rPr>
        <w:t xml:space="preserve"> It includes all expenditure on bodily related LTC, mainly on “(basic) Activities of daily living (ADL)” like bathing, dressing or eating). We would have liked to include LTC expenditure (social) as well, which includes “instrumental activities of daily living (IADL)</w:t>
      </w:r>
      <w:r w:rsidR="00FC37B8">
        <w:rPr>
          <w:lang w:val="en-US"/>
        </w:rPr>
        <w:t xml:space="preserve"> giving</w:t>
      </w:r>
      <w:r w:rsidRPr="00180D20">
        <w:rPr>
          <w:lang w:val="en-US"/>
        </w:rPr>
        <w:t xml:space="preserve"> the LTC system expenditure a broader scope </w:t>
      </w:r>
      <w:sdt>
        <w:sdtPr>
          <w:alias w:val="Don't edit this field"/>
          <w:tag w:val="CitaviPlaceholder#7765f8ae-a8cc-4296-8d37-50c49fa2a77b"/>
          <w:id w:val="615803389"/>
          <w:placeholder>
            <w:docPart w:val="FB0D24A7CC2841299B4368F888AA6D30"/>
          </w:placeholder>
        </w:sdt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0A6448">
            <w:rPr>
              <w:lang w:val="en-US"/>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w:instrText>
          </w:r>
          <w:r w:rsidRPr="00E915CC">
            <w:instrText>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000B0433">
            <w:rPr>
              <w:lang w:val="en-US"/>
            </w:rPr>
            <w:t>(Halásková et al., 2017)</w:t>
          </w:r>
          <w:r w:rsidRPr="00E915CC">
            <w:fldChar w:fldCharType="end"/>
          </w:r>
        </w:sdtContent>
      </w:sdt>
      <w:r w:rsidRPr="00180D20">
        <w:rPr>
          <w:lang w:val="en-US"/>
        </w:rPr>
        <w:t xml:space="preserve">. Unfortunately, data availability was </w:t>
      </w:r>
      <w:r w:rsidRPr="00180D20">
        <w:rPr>
          <w:lang w:val="en-US"/>
        </w:rPr>
        <w:lastRenderedPageBreak/>
        <w:t xml:space="preserve">extremely limited in this dimension. Institutional supply of services was </w:t>
      </w:r>
      <w:r w:rsidR="00FC37B8">
        <w:rPr>
          <w:lang w:val="en-US"/>
        </w:rPr>
        <w:t xml:space="preserve">furthermore </w:t>
      </w:r>
      <w:r w:rsidRPr="00180D20">
        <w:rPr>
          <w:lang w:val="en-US"/>
        </w:rPr>
        <w:t>measured by the number of LTC beds per 1000 population aged 65 or older</w:t>
      </w:r>
      <w:r w:rsidR="00E62C77">
        <w:rPr>
          <w:lang w:val="en-US"/>
        </w:rPr>
        <w:t xml:space="preserve"> (BEDS)</w:t>
      </w:r>
      <w:r w:rsidRPr="00180D20">
        <w:rPr>
          <w:lang w:val="en-US"/>
        </w:rPr>
        <w:t xml:space="preserve"> while the actual supply of spots in these facilities </w:t>
      </w:r>
      <w:r w:rsidR="00FC37B8">
        <w:rPr>
          <w:lang w:val="en-US"/>
        </w:rPr>
        <w:t xml:space="preserve">was reflected by </w:t>
      </w:r>
      <w:r w:rsidRPr="00180D20">
        <w:rPr>
          <w:lang w:val="en-US"/>
        </w:rPr>
        <w:t>the number of LTC recipients in institutions measured as the percentage of all people aged 65 years and older</w:t>
      </w:r>
      <w:r w:rsidR="00E62C77">
        <w:rPr>
          <w:lang w:val="en-US"/>
        </w:rPr>
        <w:t xml:space="preserve"> (RCPTIN)</w:t>
      </w:r>
      <w:r w:rsidRPr="00180D20">
        <w:rPr>
          <w:lang w:val="en-US"/>
        </w:rPr>
        <w:t>.</w:t>
      </w:r>
    </w:p>
    <w:p w14:paraId="6234CCE3" w14:textId="48809127" w:rsidR="00E915CC" w:rsidRDefault="009822E9" w:rsidP="00FC37B8">
      <w:pPr>
        <w:pStyle w:val="02FlietextEinzug"/>
        <w:rPr>
          <w:lang w:val="en-US"/>
        </w:rPr>
      </w:pPr>
      <w:r>
        <w:rPr>
          <w:lang w:val="en-US"/>
        </w:rPr>
        <w:t xml:space="preserve">To mirror the public-private-mix of LTC systems we use two indicators. First, </w:t>
      </w:r>
      <w:r w:rsidRPr="00E915CC">
        <w:rPr>
          <w:lang w:val="en-US"/>
        </w:rPr>
        <w:t>the share of private (voluntary and out-of-pocket) expenditure in the total expenditure</w:t>
      </w:r>
      <w:r>
        <w:rPr>
          <w:lang w:val="en-US"/>
        </w:rPr>
        <w:t xml:space="preserve"> (PEXPND) as a measure of </w:t>
      </w:r>
      <w:r w:rsidR="00E915CC" w:rsidRPr="00E915CC">
        <w:rPr>
          <w:lang w:val="en-US"/>
        </w:rPr>
        <w:t xml:space="preserve">public and private involvement in payments for care. </w:t>
      </w:r>
      <w:r w:rsidR="00D61EC5">
        <w:rPr>
          <w:lang w:val="en-US"/>
        </w:rPr>
        <w:t>Second, w</w:t>
      </w:r>
      <w:r w:rsidR="00E915CC" w:rsidRPr="00E915CC">
        <w:rPr>
          <w:lang w:val="en-US"/>
        </w:rPr>
        <w:t>e adopted the availability of cash benefits</w:t>
      </w:r>
      <w:r w:rsidR="00E62C77">
        <w:rPr>
          <w:lang w:val="en-US"/>
        </w:rPr>
        <w:t xml:space="preserve"> (CASH)</w:t>
      </w:r>
      <w:r w:rsidR="00E915CC" w:rsidRPr="00E915CC">
        <w:rPr>
          <w:lang w:val="en-US"/>
        </w:rPr>
        <w:t xml:space="preserve"> as an approximation for 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Content>
          <w:r w:rsidR="00E915CC" w:rsidRPr="00E915CC">
            <w:fldChar w:fldCharType="begin"/>
          </w:r>
          <w:r w:rsidR="006E36CF">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0B0433">
            <w:rPr>
              <w:lang w:val="en-US"/>
            </w:rPr>
            <w:t>(Da Roit and Le Bihan, 2010; Da Roit and Weicht, 2013)</w:t>
          </w:r>
          <w:r w:rsidR="00E915CC" w:rsidRPr="00E915CC">
            <w:fldChar w:fldCharType="end"/>
          </w:r>
        </w:sdtContent>
      </w:sdt>
      <w:r w:rsidR="00E915CC" w:rsidRPr="00E915CC">
        <w:rPr>
          <w:lang w:val="en-US"/>
        </w:rPr>
        <w:t>.</w:t>
      </w:r>
      <w:r w:rsidR="00E62C77">
        <w:rPr>
          <w:lang w:val="en-US"/>
        </w:rPr>
        <w:t xml:space="preserve"> In our setting, CASH may</w:t>
      </w:r>
      <w:r w:rsidR="00E62C77" w:rsidRPr="00E62C77">
        <w:rPr>
          <w:lang w:val="en-US"/>
        </w:rPr>
        <w:t xml:space="preserve"> take values of 0, describing a system where only in</w:t>
      </w:r>
      <w:r w:rsidR="005D7A23">
        <w:rPr>
          <w:lang w:val="en-US"/>
        </w:rPr>
        <w:t>-</w:t>
      </w:r>
      <w:r w:rsidR="00E62C77" w:rsidRPr="00E62C77">
        <w:rPr>
          <w:lang w:val="en-US"/>
        </w:rPr>
        <w:t xml:space="preserve">kind-benefits are available. If the use of cash benefits were bound to specific services and aids, the indicator was coded 1, while unbound benefits, where the use of the benefit was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were coded with a 2</w:t>
      </w:r>
      <w:r w:rsidR="00E62C77">
        <w:rPr>
          <w:lang w:val="en-US"/>
        </w:rPr>
        <w:t>.</w:t>
      </w:r>
    </w:p>
    <w:p w14:paraId="301EBF7B" w14:textId="3DD32D48" w:rsidR="003C165F" w:rsidRDefault="00D86257" w:rsidP="003C165F">
      <w:pPr>
        <w:pStyle w:val="02FlietextEinzug"/>
        <w:rPr>
          <w:lang w:val="en-US"/>
        </w:rPr>
      </w:pPr>
      <w:r>
        <w:rPr>
          <w:lang w:val="en-US"/>
        </w:rPr>
        <w:t>Access to LTC systems is reflected by</w:t>
      </w:r>
      <w:r w:rsidR="00180D20" w:rsidRPr="00180D20">
        <w:rPr>
          <w:lang w:val="en-US"/>
        </w:rPr>
        <w:t xml:space="preserve"> 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kind of benefit or provider that can be chosen and can relate to </w:t>
      </w:r>
      <w:r w:rsidR="00180D20" w:rsidRPr="00180D20">
        <w:rPr>
          <w:lang w:val="en-US"/>
        </w:rPr>
        <w:t xml:space="preserve">regional restriction or to insurance or benefit plans. The indicators </w:t>
      </w:r>
      <w:r w:rsidR="000A6448" w:rsidRPr="00180D20">
        <w:rPr>
          <w:lang w:val="en-US"/>
        </w:rPr>
        <w:t>are</w:t>
      </w:r>
      <w:r w:rsidR="00180D20" w:rsidRPr="00180D20">
        <w:rPr>
          <w:lang w:val="en-US"/>
        </w:rPr>
        <w:t xml:space="preserve"> choice of homes-care provider</w:t>
      </w:r>
      <w:r w:rsidR="00E62C77">
        <w:rPr>
          <w:lang w:val="en-US"/>
        </w:rPr>
        <w:t xml:space="preserve"> (HC)</w:t>
      </w:r>
      <w:r w:rsidR="00180D20" w:rsidRPr="00180D20">
        <w:rPr>
          <w:lang w:val="en-US"/>
        </w:rPr>
        <w:t xml:space="preserve">, choice of institutional care provider </w:t>
      </w:r>
      <w:r w:rsidR="00E62C77">
        <w:rPr>
          <w:lang w:val="en-US"/>
        </w:rPr>
        <w:t xml:space="preserve">(IC) </w:t>
      </w:r>
      <w:r w:rsidR="00180D20" w:rsidRPr="00180D20">
        <w:rPr>
          <w:lang w:val="en-US"/>
        </w:rPr>
        <w:t>and choice between cash and in-kind benefits</w:t>
      </w:r>
      <w:r w:rsidR="00E62C77">
        <w:rPr>
          <w:lang w:val="en-US"/>
        </w:rPr>
        <w:t xml:space="preserve"> (CVSI)</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since </w:t>
      </w:r>
      <w:r w:rsidR="000025F9" w:rsidRPr="000025F9">
        <w:rPr>
          <w:lang w:val="en-US"/>
        </w:rPr>
        <w:t xml:space="preserve">cluster analysis profits from a small number of variables, since multicollinearity might weight individual variables too strong biasing the derivation of meaningful clusters </w:t>
      </w:r>
      <w:sdt>
        <w:sdtPr>
          <w:rPr>
            <w:lang w:val="en-US"/>
          </w:rPr>
          <w:alias w:val="To edit, see citavi.com/edit"/>
          <w:tag w:val="CitaviPlaceholder#4d1eb3dc-c530-4f41-8c43-9a4104a3ef30"/>
          <w:id w:val="435959722"/>
          <w:placeholder>
            <w:docPart w:val="77F1CF32B55E4B07A4C0A9193610D1D6"/>
          </w:placeholder>
        </w:sdtPr>
        <w:sdtContent>
          <w:r w:rsidR="000025F9" w:rsidRPr="000025F9">
            <w:rPr>
              <w:lang w:val="en-US"/>
            </w:rPr>
            <w:fldChar w:fldCharType="begin"/>
          </w:r>
          <w:r w:rsidR="000025F9" w:rsidRPr="000025F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instrText>
          </w:r>
          <w:r w:rsidR="000025F9" w:rsidRPr="000025F9">
            <w:rPr>
              <w:lang w:val="en-US"/>
            </w:rPr>
            <w:fldChar w:fldCharType="separate"/>
          </w:r>
          <w:r w:rsidR="000025F9" w:rsidRPr="000025F9">
            <w:rPr>
              <w:lang w:val="en-US"/>
            </w:rPr>
            <w:t>(Milligan and Cooper, 1987)</w:t>
          </w:r>
          <w:r w:rsidR="000025F9" w:rsidRPr="000025F9">
            <w:rPr>
              <w:lang w:val="en-US"/>
            </w:rPr>
            <w:fldChar w:fldCharType="end"/>
          </w:r>
        </w:sdtContent>
      </w:sdt>
      <w:r w:rsidR="000025F9" w:rsidRPr="000025F9">
        <w:rPr>
          <w:lang w:val="en-US"/>
        </w:rPr>
        <w:t>. Moreover, this prevents findings from being biased by a strong overweighting of choice within the cluster analysis</w:t>
      </w:r>
      <w:r w:rsidR="00343B5D" w:rsidRPr="00343B5D">
        <w:rPr>
          <w:lang w:val="en-US"/>
        </w:rPr>
        <w:t xml:space="preserve">. This index (CIDX) may take values between 0-4, where 0 means absolute freedom of choice, while 4 reflects strong restrictions. </w:t>
      </w:r>
      <w:r w:rsidR="000025F9">
        <w:rPr>
          <w:lang w:val="en-US"/>
        </w:rPr>
        <w:t xml:space="preserve">Furthermore, </w:t>
      </w:r>
      <w:r>
        <w:rPr>
          <w:lang w:val="en-US"/>
        </w:rPr>
        <w:t xml:space="preserve">we </w:t>
      </w:r>
      <w:r w:rsidRPr="00D86257">
        <w:rPr>
          <w:lang w:val="en-US"/>
        </w:rPr>
        <w:lastRenderedPageBreak/>
        <w:t xml:space="preserve">used means-testing (MTAB) for any </w:t>
      </w:r>
      <w:r w:rsidR="00343B5D" w:rsidRPr="00D86257">
        <w:rPr>
          <w:lang w:val="en-US"/>
        </w:rPr>
        <w:t>benefit,</w:t>
      </w:r>
      <w:r w:rsidR="00D56285">
        <w:rPr>
          <w:lang w:val="en-US"/>
        </w:rPr>
        <w:t xml:space="preserve"> which includes</w:t>
      </w:r>
      <w:r w:rsidR="00343B5D">
        <w:rPr>
          <w:lang w:val="en-US"/>
        </w:rPr>
        <w:t xml:space="preserve"> </w:t>
      </w:r>
      <w:r w:rsidRPr="00D86257">
        <w:rPr>
          <w:lang w:val="en-US"/>
        </w:rPr>
        <w:t>cash benefits, in-kind benefits,</w:t>
      </w:r>
      <w:r w:rsidR="00D56285">
        <w:rPr>
          <w:lang w:val="en-US"/>
        </w:rPr>
        <w:t xml:space="preserve"> and</w:t>
      </w:r>
      <w:r w:rsidRPr="00D86257">
        <w:rPr>
          <w:lang w:val="en-US"/>
        </w:rPr>
        <w:t xml:space="preserve"> other care related benefits.</w:t>
      </w:r>
      <w:r>
        <w:rPr>
          <w:lang w:val="en-US"/>
        </w:rPr>
        <w:t xml:space="preserve"> </w:t>
      </w:r>
      <w:r w:rsidRPr="00D86257">
        <w:rPr>
          <w:lang w:val="en-US"/>
        </w:rPr>
        <w:t>If a country system applies no means-testing in LTC systems</w:t>
      </w:r>
      <w:r w:rsidR="00D56285">
        <w:rPr>
          <w:lang w:val="en-US"/>
        </w:rPr>
        <w:t xml:space="preserve"> at all</w:t>
      </w:r>
      <w:r w:rsidRPr="00D86257">
        <w:rPr>
          <w:lang w:val="en-US"/>
        </w:rPr>
        <w:t>, it was coded 0 and 1 if means-testing takes place.</w:t>
      </w:r>
      <w:r w:rsidR="003C165F" w:rsidRPr="003C165F">
        <w:rPr>
          <w:lang w:val="en-US"/>
        </w:rPr>
        <w:t xml:space="preserve"> </w:t>
      </w:r>
    </w:p>
    <w:p w14:paraId="5F02845C" w14:textId="675E57CF" w:rsidR="00180D20" w:rsidRDefault="000025F9" w:rsidP="000025F9">
      <w:pPr>
        <w:pStyle w:val="02FlietextEinzug"/>
        <w:rPr>
          <w:lang w:val="en-US"/>
        </w:rPr>
      </w:pPr>
      <w:r>
        <w:rPr>
          <w:lang w:val="en-US"/>
        </w:rPr>
        <w:t>Finally, w</w:t>
      </w:r>
      <w:r w:rsidR="003C165F">
        <w:rPr>
          <w:lang w:val="en-US"/>
        </w:rPr>
        <w:t>ithin the performance dimension</w:t>
      </w:r>
      <w:r w:rsidR="00FB0DD1">
        <w:rPr>
          <w:lang w:val="en-US"/>
        </w:rPr>
        <w:t xml:space="preserve">, </w:t>
      </w:r>
      <w:r w:rsidR="003C165F" w:rsidRPr="00180D20">
        <w:rPr>
          <w:lang w:val="en-US"/>
        </w:rPr>
        <w:t xml:space="preserve">we use indicators that are not exclusively but to a large part determined by the quality of LTC services. </w:t>
      </w:r>
      <w:r w:rsidR="003C165F">
        <w:rPr>
          <w:lang w:val="en-US"/>
        </w:rPr>
        <w:t>W</w:t>
      </w:r>
      <w:r w:rsidR="003C165F" w:rsidRPr="00180D20">
        <w:rPr>
          <w:lang w:val="en-US"/>
        </w:rPr>
        <w:t>e integrate life expectancy of people aged 65 or older</w:t>
      </w:r>
      <w:r w:rsidR="003C165F">
        <w:rPr>
          <w:lang w:val="en-US"/>
        </w:rPr>
        <w:t xml:space="preserve"> (LEX)</w:t>
      </w:r>
      <w:r w:rsidR="003C165F" w:rsidRPr="00180D20">
        <w:rPr>
          <w:lang w:val="en-US"/>
        </w:rPr>
        <w:t xml:space="preserve"> and the percentage of the population who are 65 or older and perceive their health as good or very good</w:t>
      </w:r>
      <w:r w:rsidR="003C165F">
        <w:rPr>
          <w:lang w:val="en-US"/>
        </w:rPr>
        <w:t xml:space="preserve"> (SPH)</w:t>
      </w:r>
      <w:r w:rsidR="003C165F" w:rsidRPr="00180D20">
        <w:rPr>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391BB41F"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excluded c</w:t>
      </w:r>
      <w:r w:rsidR="000F2CA0" w:rsidRPr="006A56FF">
        <w:rPr>
          <w:szCs w:val="24"/>
        </w:rPr>
        <w:t>ountries</w:t>
      </w:r>
      <w:r w:rsidR="00577247" w:rsidRPr="006A56FF">
        <w:rPr>
          <w:szCs w:val="24"/>
        </w:rPr>
        <w:t xml:space="preserve">, where data was 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28" w:name="_Hlk42090690"/>
      <w:del w:id="29" w:author="Philipp Alexander Linden" w:date="2020-07-10T16:31:00Z">
        <w:r w:rsidR="000E7BD7" w:rsidDel="00792D73">
          <w:rPr>
            <w:szCs w:val="24"/>
          </w:rPr>
          <w:delText>We</w:delText>
        </w:r>
        <w:r w:rsidR="000E7BD7" w:rsidRPr="006A56FF" w:rsidDel="00792D73">
          <w:rPr>
            <w:szCs w:val="24"/>
          </w:rPr>
          <w:delText xml:space="preserve"> calculated an overall mean of the observation period</w:delText>
        </w:r>
        <w:r w:rsidR="000E7BD7" w:rsidDel="00792D73">
          <w:rPr>
            <w:szCs w:val="24"/>
          </w:rPr>
          <w:delText xml:space="preserve"> between 2014-2016 for our analysis (Table </w:delText>
        </w:r>
        <w:r w:rsidR="00792D73" w:rsidDel="00792D73">
          <w:rPr>
            <w:szCs w:val="24"/>
          </w:rPr>
          <w:delText>5</w:delText>
        </w:r>
        <w:r w:rsidR="000E7BD7" w:rsidDel="00792D73">
          <w:rPr>
            <w:szCs w:val="24"/>
          </w:rPr>
          <w:delText>, Online Appendix)</w:delText>
        </w:r>
        <w:r w:rsidR="000E7BD7" w:rsidRPr="006A56FF" w:rsidDel="00792D73">
          <w:rPr>
            <w:szCs w:val="24"/>
          </w:rPr>
          <w:delText>.</w:delText>
        </w:r>
        <w:r w:rsidR="00560C83" w:rsidDel="00792D73">
          <w:rPr>
            <w:szCs w:val="24"/>
          </w:rPr>
          <w:delText xml:space="preserve"> </w:delText>
        </w:r>
      </w:del>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28"/>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 of</w:t>
      </w:r>
      <w:r w:rsidR="007D212C">
        <w:rPr>
          <w:szCs w:val="24"/>
        </w:rPr>
        <w:t xml:space="preserve"> </w:t>
      </w:r>
      <w:sdt>
        <w:sdtPr>
          <w:rPr>
            <w:szCs w:val="24"/>
          </w:rPr>
          <w:alias w:val="To edit, see citavi.com/edit"/>
          <w:tag w:val="CitaviPlaceholder#7426b5a8-581b-44ab-a3f8-d81d712f09eb"/>
          <w:id w:val="154276306"/>
          <w:placeholder>
            <w:docPart w:val="DefaultPlaceholder_-1854013440"/>
          </w:placeholder>
        </w:sdtPr>
        <w:sdtContent>
          <w:r w:rsidR="007D212C">
            <w:rPr>
              <w:noProof/>
              <w:szCs w:val="24"/>
            </w:rPr>
            <w:fldChar w:fldCharType="begin"/>
          </w:r>
          <w:r w:rsidR="006C3A49">
            <w:rPr>
              <w:noProof/>
              <w:szCs w:val="24"/>
            </w:rPr>
            <w:instrText>ADDIN CitaviPlaceholder{eyIkaWQiOiIxIiwiRW50cmllcyI6W3siJGlkIjoiMiIsIklkIjoiOTBkMTdhMTgtMDdlMC00MWU4LWIxYTEtM2M0ODNjYzYyYjgwIiwiUmFuZ2VMZW5ndGgiOjE5LCJSZWZlcmVuY2VJZCI6ImZiMzdiMDRhLWRjYWMtNDU5ZS1iZTA4LWM5YjA5N2MxMTY3NiIsIlJlZmVyZW5jZSI6eyIkaWQiOiIzIiwiQWJzdHJhY3RDb21wbGV4aXR5IjowLCJBYnN0cmFjdFNvdXJjZVRleHRGb3JtYXQiOjAsIkF1dGhvcnMiOlt7IiRpZCI6IjQ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J9fSx7IiRpZCI6IjY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TAuMTAwMi9zaW0uNDA2NyIsIkxpbmtlZFJlc291cmNlVHlwZSI6NSwiVXJpU3RyaW5nIjoiaHR0cHM6Ly9kb2kub3JnLzEwLjEwMDIvc2ltLjQwNjciLCJQcm9wZXJ0aWVzIjp7IiRpZCI6IjEwIn19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JBZGRyZXNzIjp7IiRpZCI6IjEyIiwiSXNMb2NhbENsb3VkUHJvamVjdEZpbGVMaW5rIjpmYWxzZSwiTGlua2VkUmVzb3VyY2VTdGF0dXMiOjgsIk9yaWdpbmFsU3RyaW5nIjoiMjEyMjU5MDAiLCJMaW5rZWRSZXNvdXJjZVR5cGUiOjUsIlVyaVN0cmluZyI6Imh0dHA6Ly93d3cubmNiaS5ubG0ubmloLmdvdi9wdWJtZWQvMjEyMjU5MDAiLCJQcm9wZXJ0aWVzIjp7IiRpZCI6IjEzIn19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Ny0xMFQxMjoyMDo0MiIsIlByb2plY3QiOnsiJHJlZiI6IjUifX0sIlVzZU51bWJlcmluZ1R5cGVPZlBhcmVudERvY3VtZW50IjpmYWxzZX0seyIkaWQiOiIxNSIsIklkIjoiMjQ1NWY0MjgtYWMwNy00ZTk5LTk3NWUtODgzYjdiMTdiMmYxIiwiUmFuZ2VTdGFydCI6MTksIlJhbmdlTGVuZ3RoIjoyMywiUmVmZXJlbmNlSWQiOiIxZjg2OTFjOC04YThkLTQxZjAtODI4Ny02NTZhMjQzNjQzZjciLCJSZWZlcmVuY2UiOnsiJGlkIjoiMTYiLCJBYnN0cmFjdENvbXBsZXhpdHkiOjAsIkFic3RyYWN0U291cmNlVGV4dEZvcm1hdCI6MCwiQXV0aG9ycyI6W3siJGlkIjoiMTc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yZWYiOiI1In19LHsiJGlkIjoiMTg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MT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MjA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yMSIsIkFkZHJlc3MiOnsiJGlkIjoiMjIiLCJJc0xvY2FsQ2xvdWRQcm9qZWN0RmlsZUxpbmsiOmZhbHNlLCJMaW5rZWRSZXNvdXJjZVN0YXR1cyI6OCwiT3JpZ2luYWxTdHJpbmciOiIxMC4xMDA3L3MxMDE4Mi0wMTEtMDE3OS05IiwiTGlua2VkUmVzb3VyY2VUeXBlIjo1LCJVcmlTdHJpbmciOiJodHRwczovL2RvaS5vcmcvMTAuMTAwNy9zMTAxODItMDExLTAxNzktOSIsIlByb3BlcnRpZXMiOnsiJGlkIjoiMjMif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yNC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}</w:instrText>
          </w:r>
          <w:r w:rsidR="007D212C">
            <w:rPr>
              <w:noProof/>
              <w:szCs w:val="24"/>
            </w:rPr>
            <w:fldChar w:fldCharType="separate"/>
          </w:r>
          <w:r w:rsidR="000B0433">
            <w:rPr>
              <w:noProof/>
              <w:szCs w:val="24"/>
            </w:rPr>
            <w:t>(White et al., 2011; Kleinke et al., 2011)</w:t>
          </w:r>
          <w:r w:rsidR="007D212C">
            <w:rPr>
              <w:noProof/>
              <w:szCs w:val="24"/>
            </w:rPr>
            <w:fldChar w:fldCharType="end"/>
          </w:r>
        </w:sdtContent>
      </w:sdt>
      <w:r w:rsidR="00F42EE7" w:rsidRPr="00F42EE7">
        <w:rPr>
          <w:szCs w:val="24"/>
        </w:rPr>
        <w:t>,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w:t>
      </w:r>
      <w:ins w:id="30" w:author="Philipp Alexander Linden" w:date="2020-07-10T16:31:00Z">
        <w:r w:rsidR="00792D73">
          <w:rPr>
            <w:szCs w:val="24"/>
          </w:rPr>
          <w:t xml:space="preserve"> Finally, w</w:t>
        </w:r>
        <w:r w:rsidR="00792D73" w:rsidRPr="00792D73">
          <w:rPr>
            <w:szCs w:val="24"/>
            <w:rPrChange w:id="31" w:author="Philipp Alexander Linden" w:date="2020-07-10T16:31:00Z">
              <w:rPr>
                <w:szCs w:val="24"/>
                <w:lang w:val="de-DE"/>
              </w:rPr>
            </w:rPrChange>
          </w:rPr>
          <w:t xml:space="preserve">e calculated an overall mean of the observation period between 2014-2016 for our analysis (Table 5, Online </w:t>
        </w:r>
        <w:commentRangeStart w:id="32"/>
        <w:commentRangeStart w:id="33"/>
        <w:r w:rsidR="00792D73" w:rsidRPr="00792D73">
          <w:rPr>
            <w:szCs w:val="24"/>
            <w:rPrChange w:id="34" w:author="Philipp Alexander Linden" w:date="2020-07-10T16:31:00Z">
              <w:rPr>
                <w:szCs w:val="24"/>
                <w:lang w:val="de-DE"/>
              </w:rPr>
            </w:rPrChange>
          </w:rPr>
          <w:t>Appendix</w:t>
        </w:r>
        <w:commentRangeEnd w:id="32"/>
        <w:r w:rsidR="00792D73">
          <w:rPr>
            <w:rStyle w:val="Kommentarzeichen"/>
            <w:lang w:val="de-DE"/>
          </w:rPr>
          <w:commentReference w:id="32"/>
        </w:r>
      </w:ins>
      <w:commentRangeEnd w:id="33"/>
      <w:r w:rsidR="00C06FE3">
        <w:rPr>
          <w:rStyle w:val="Kommentarzeichen"/>
          <w:lang w:val="de-DE"/>
        </w:rPr>
        <w:commentReference w:id="33"/>
      </w:r>
      <w:ins w:id="35" w:author="Philipp Alexander Linden" w:date="2020-07-10T16:31:00Z">
        <w:r w:rsidR="00792D73" w:rsidRPr="00792D73">
          <w:rPr>
            <w:szCs w:val="24"/>
            <w:rPrChange w:id="36" w:author="Philipp Alexander Linden" w:date="2020-07-10T16:31:00Z">
              <w:rPr>
                <w:szCs w:val="24"/>
                <w:lang w:val="de-DE"/>
              </w:rPr>
            </w:rPrChange>
          </w:rPr>
          <w:t xml:space="preserve">). </w:t>
        </w:r>
      </w:ins>
      <w:r w:rsidR="00147CE1" w:rsidRPr="006A56FF">
        <w:rPr>
          <w:szCs w:val="24"/>
        </w:rPr>
        <w:t xml:space="preserve"> </w:t>
      </w:r>
    </w:p>
    <w:p w14:paraId="01CE70CC" w14:textId="494ECE58" w:rsidR="005E0DE7" w:rsidRPr="006A56FF" w:rsidRDefault="005E0DE7" w:rsidP="005E0DE7">
      <w:pPr>
        <w:pStyle w:val="berschrift2"/>
        <w:rPr>
          <w:lang w:val="en-US"/>
        </w:rPr>
      </w:pPr>
      <w:r w:rsidRPr="006A56FF">
        <w:rPr>
          <w:lang w:val="en-US"/>
        </w:rPr>
        <w:lastRenderedPageBreak/>
        <w:t>Cluster analysis</w:t>
      </w:r>
    </w:p>
    <w:p w14:paraId="1F6F8A47" w14:textId="026C95DD"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Content>
          <w:r w:rsidRPr="006A56FF">
            <w:rPr>
              <w:lang w:val="en-US"/>
            </w:rPr>
            <w:fldChar w:fldCharType="begin"/>
          </w:r>
          <w:r w:rsidR="006C3A4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Ny0xMFQxMjoyMDo0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Ny0xMFQxMjoyMDo0MiIsIlByb2plY3QiOnsiJHJlZiI6IjUifX0sIlVzZU51bWJlcmluZ1R5cGVPZlBhcmVudERvY3VtZW50IjpmYWxzZX0seyIkaWQiOiIxNiIsIklkIjoiNGJjMGFlN2YtMjk4Zi00NzQxLWE5OTAtZTYzMmY0NTJiNzgzIiwiUmFuZ2VTdGFydCI6MjksIlJhbmdlTGVuZ3RoIjoxNCwiUmVmZXJlbmNlSWQiOiJhYjUxNmIyMS00MTE5LTRkODQtYTBkNS0wZGNjMTFhZjRlOTMiLCJSZWZlcmVuY2UiOnsiJGlkIjoiMTciLCJBYnN0cmFjdENvbXBsZXhpdHkiOjAsIkFic3RyYWN0U291cmNlVGV4dEZvcm1hdCI6MCwiQXV0aG9ycyI6W3siJGlkIjoiMTg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kFkZHJlc3MiOnsiJGlkIjoiMjAiLCJJc0xvY2FsQ2xvdWRQcm9qZWN0RmlsZUxpbmsiOmZhbHNlLCJMaW5rZWRSZXNvdXJjZVN0YXR1cyI6OCwiT3JpZ2luYWxTdHJpbmciOiIxMC4xMTExL3Nwb2wuMTIwNjEiLCJMaW5rZWRSZXNvdXJjZVR5cGUiOjUsIlVyaVN0cmluZyI6Imh0dHBzOi8vZG9pLm9yZy8xMC4xMTExL3Nwb2wuMTIwNjEiLCJQcm9wZXJ0aWVzIjp7IiRpZCI6IjIxIn19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}</w:instrText>
          </w:r>
          <w:r w:rsidRPr="006A56FF">
            <w:rPr>
              <w:lang w:val="en-US"/>
            </w:rPr>
            <w:fldChar w:fldCharType="separate"/>
          </w:r>
          <w:r w:rsidR="000B0433">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006E36C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0B0433">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Content>
          <w:r w:rsidR="00890CE6" w:rsidRPr="00890CE6">
            <w:rPr>
              <w:lang w:val="en-US"/>
            </w:rPr>
            <w:fldChar w:fldCharType="begin"/>
          </w:r>
          <w:r w:rsidR="006C3A4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40LjAuMzUifQ==}</w:instrText>
          </w:r>
          <w:r w:rsidR="00890CE6" w:rsidRPr="00890CE6">
            <w:rPr>
              <w:lang w:val="en-US"/>
            </w:rPr>
            <w:fldChar w:fldCharType="separate"/>
          </w:r>
          <w:r w:rsidR="000B0433">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Content>
          <w:r w:rsidR="00890CE6" w:rsidRPr="00890CE6">
            <w:rPr>
              <w:lang w:val="en-US"/>
            </w:rPr>
            <w:fldChar w:fldCharType="begin"/>
          </w:r>
          <w:r w:rsidR="006C3A4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QuMC4zNSJ9}</w:instrText>
          </w:r>
          <w:r w:rsidR="00890CE6" w:rsidRPr="00890CE6">
            <w:rPr>
              <w:lang w:val="en-US"/>
            </w:rPr>
            <w:fldChar w:fldCharType="separate"/>
          </w:r>
          <w:r w:rsidR="000B0433">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w:t>
      </w:r>
      <w:r w:rsidR="00F252A1">
        <w:rPr>
          <w:lang w:val="en-US"/>
        </w:rPr>
        <w:t>e</w:t>
      </w:r>
      <w:r w:rsidR="00890CE6" w:rsidRPr="00890CE6">
        <w:rPr>
          <w:lang w:val="en-US"/>
        </w:rPr>
        <w:t xml:space="preserve">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Content>
          <w:r w:rsidR="00F252A1">
            <w:rPr>
              <w:noProof/>
              <w:lang w:val="en-US"/>
            </w:rPr>
            <w:fldChar w:fldCharType="begin"/>
          </w:r>
          <w:r w:rsidR="006C3A49">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sdt>
        <w:sdtPr>
          <w:rPr>
            <w:lang w:val="en-US"/>
          </w:rPr>
          <w:alias w:val="To edit, see citavi.com/edit"/>
          <w:tag w:val="CitaviPlaceholder#4320c01d-6c84-4cfd-b6f1-6434fbc777ee"/>
          <w:id w:val="1597374595"/>
          <w:placeholder>
            <w:docPart w:val="DefaultPlaceholder_-1854013440"/>
          </w:placeholder>
        </w:sdtPr>
        <w:sdtContent>
          <w:r w:rsidR="00F252A1">
            <w:rPr>
              <w:noProof/>
              <w:lang w:val="en-US"/>
            </w:rPr>
            <w:fldChar w:fldCharType="begin"/>
          </w:r>
          <w:r w:rsidR="006C3A49">
            <w:rPr>
              <w:noProof/>
              <w:lang w:val="en-US"/>
            </w:rPr>
            <w: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RDb21wbGV4aXR5IjowLCJBYnN0cmFjdFNvdXJjZVRleHRGb3JtYXQiOjAsIkF1dGhvcnMiOlt7IiRpZCI6Ijc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OCJ9fSx7IiRpZCI6Ij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SXNMb2NhbENsb3VkUHJvamVjdEZpbGVMaW5rIjpmYWxzZSwiTGlua2VkUmVzb3VyY2VTdGF0dXMiOjgsIk9yaWdpbmFsU3RyaW5nIjoiMzExMzM0NDQiLCJMaW5rZWRSZXNvdXJjZVR5cGUiOjUsIlVyaVN0cmluZyI6Imh0dHA6Ly93d3cubmNiaS5ubG0ubmloLmdvdi9wdWJtZWQvMzExMzM0NDQiLCJQcm9wZXJ0aWVzIjp7IiRpZCI6IjEz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JBZGRyZXNzIjp7IiRpZCI6IjE1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2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OC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gifX0sIlVzZU51bWJlcmluZ1R5cGVPZlBhcmVudERvY3VtZW50IjpmYWxzZX1dLCJGb3JtYXR0ZWRUZXh0Ijp7IiRpZCI6IjE4IiwiQ291bnQiOjEsIlRleHRVbml0cyI6W3siJGlkIjoiMTkiLCJGb250U3R5bGUiOnsiJGlkIjoiMjAiLCJOZXV0cmFsIjp0cnVlfSwiUmVhZGluZ09yZGVyIjoxLCJUZXh0IjoiKFJlaWJsaW5nIGV0IGFsLiwgMjAxOTogNjE1KSJ9XX0sIlRhZyI6IkNpdGF2aVBsYWNlaG9sZGVyIzQzMjBjMDFkLTZjODQtNGNmZC1iNmYxLTY0MzRmYmM3NzdlZSIsIlRleHQiOiIoUmVpYmxpbmcgZXQgYWwuLCAyMDE5OiA2MTUpIiwiV0FJVmVyc2lvbiI6IjYuNC4wLjM1In0=}</w:instrText>
          </w:r>
          <w:r w:rsidR="00F252A1">
            <w:rPr>
              <w:noProof/>
              <w:lang w:val="en-US"/>
            </w:rPr>
            <w:fldChar w:fldCharType="separate"/>
          </w:r>
          <w:r w:rsidR="000B0433">
            <w:rPr>
              <w:noProof/>
              <w:lang w:val="en-US"/>
            </w:rPr>
            <w:t>(Reibling et al., 2019: 615)</w:t>
          </w:r>
          <w:r w:rsidR="00F252A1">
            <w:rPr>
              <w:noProof/>
              <w:lang w:val="en-US"/>
            </w:rPr>
            <w:fldChar w:fldCharType="end"/>
          </w:r>
        </w:sdtContent>
      </w:sdt>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5D8063E7"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w:t>
      </w:r>
      <w:r w:rsidR="00D3542F">
        <w:rPr>
          <w:lang w:val="en-US"/>
        </w:rPr>
        <w:t>asz</w:t>
      </w:r>
      <w:proofErr w:type="spellEnd"/>
      <w:r w:rsidR="00D3542F">
        <w:rPr>
          <w:lang w:val="en-US"/>
        </w:rPr>
        <w:t xml:space="preserve"> and </w:t>
      </w:r>
      <w:proofErr w:type="spellStart"/>
      <w:r w:rsidR="00D3542F">
        <w:rPr>
          <w:lang w:val="en-US"/>
        </w:rPr>
        <w:t>Duda</w:t>
      </w:r>
      <w:proofErr w:type="spellEnd"/>
      <w:r w:rsidR="00D3542F">
        <w:rPr>
          <w:lang w:val="en-US"/>
        </w:rPr>
        <w:t xml:space="preserve">/Hart and </w:t>
      </w:r>
      <w:proofErr w:type="spellStart"/>
      <w:r w:rsidR="00D3542F">
        <w:rPr>
          <w:lang w:val="en-US"/>
        </w:rPr>
        <w:t>Dendrogram</w:t>
      </w:r>
      <w:r w:rsidR="00574BF9">
        <w:rPr>
          <w:lang w:val="en-US"/>
        </w:rPr>
        <w:t>ms</w:t>
      </w:r>
      <w:proofErr w:type="spellEnd"/>
      <w:r w:rsidR="009D562C">
        <w:rPr>
          <w:lang w:val="en-US"/>
        </w:rPr>
        <w:t xml:space="preserve"> for each of the 24 separate cluster analysis</w:t>
      </w:r>
      <w:r w:rsidR="00574BF9">
        <w:rPr>
          <w:lang w:val="en-US"/>
        </w:rPr>
        <w:t>.</w:t>
      </w:r>
    </w:p>
    <w:p w14:paraId="62F2363A" w14:textId="1799ECB7" w:rsidR="005E0DE7" w:rsidRPr="004B68A3" w:rsidRDefault="00574BF9" w:rsidP="00AF0643">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analysis</w:t>
      </w:r>
      <w:r w:rsidR="008B7E3E">
        <w:rPr>
          <w:lang w:val="en-US"/>
        </w:rPr>
        <w:t xml:space="preserve">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w:t>
      </w:r>
      <w:r w:rsidR="008B7E3E">
        <w:rPr>
          <w:lang w:val="en-US"/>
        </w:rPr>
        <w:lastRenderedPageBreak/>
        <w:t>analysis</w:t>
      </w:r>
      <w:r>
        <w:rPr>
          <w:lang w:val="en-US"/>
        </w:rPr>
        <w:t>.</w:t>
      </w:r>
      <w:r w:rsidR="00AF0643">
        <w:rPr>
          <w:lang w:val="en-US"/>
        </w:rPr>
        <w:t xml:space="preserve"> </w:t>
      </w:r>
      <w:r w:rsidR="00826A47">
        <w:rPr>
          <w:lang w:val="en-US"/>
        </w:rPr>
        <w:t xml:space="preserve">We present one cluster solution which is based on the </w:t>
      </w:r>
      <w:r w:rsidR="00264EB7">
        <w:rPr>
          <w:lang w:val="en-US"/>
        </w:rPr>
        <w:t>full membership rule</w:t>
      </w:r>
      <w:r w:rsidR="00826A47">
        <w:rPr>
          <w:lang w:val="en-US"/>
        </w:rPr>
        <w:t xml:space="preserve"> and one cluster solution which also integrates </w:t>
      </w:r>
      <w:r w:rsidR="00264EB7">
        <w:rPr>
          <w:lang w:val="en-US"/>
        </w:rPr>
        <w:t xml:space="preserve">the partial </w:t>
      </w:r>
      <w:r w:rsidR="00E435AB">
        <w:rPr>
          <w:lang w:val="en-US"/>
        </w:rPr>
        <w:t>memberships</w:t>
      </w:r>
      <w:r w:rsidR="00264EB7">
        <w:rPr>
          <w:lang w:val="en-US"/>
        </w:rPr>
        <w:t xml:space="preserve"> into the solution</w:t>
      </w:r>
      <w:r w:rsidR="00826A47">
        <w:rPr>
          <w:lang w:val="en-US"/>
        </w:rPr>
        <w:t>. We m</w:t>
      </w:r>
      <w:r w:rsidR="00264EB7">
        <w:rPr>
          <w:lang w:val="en-US"/>
        </w:rPr>
        <w:t xml:space="preserve">apped the cluster solution by a </w:t>
      </w:r>
      <w:r w:rsidR="00EF6744">
        <w:rPr>
          <w:lang w:val="en-US"/>
        </w:rPr>
        <w:t>network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w:t>
      </w:r>
      <w:proofErr w:type="spellStart"/>
      <w:r>
        <w:rPr>
          <w:lang w:val="en-US"/>
        </w:rPr>
        <w:t>Netdraw</w:t>
      </w:r>
      <w:proofErr w:type="spellEnd"/>
      <w:r>
        <w:rPr>
          <w:lang w:val="en-US"/>
        </w:rPr>
        <w:t>.</w:t>
      </w:r>
      <w:r w:rsidR="00C15C3A">
        <w:rPr>
          <w:lang w:val="en-US"/>
        </w:rPr>
        <w:t xml:space="preserve"> </w:t>
      </w:r>
      <w:r w:rsidR="00C15C3A" w:rsidRPr="00C15C3A">
        <w:rPr>
          <w:lang w:val="en-US"/>
        </w:rPr>
        <w:t xml:space="preserve">The graph thereby not only visualizes groups of countries and how likely it is that two countries belong to a similar </w:t>
      </w:r>
      <w:r w:rsidR="00AF3AF9" w:rsidRPr="00C15C3A">
        <w:rPr>
          <w:lang w:val="en-US"/>
        </w:rPr>
        <w:t xml:space="preserve">LTC system </w:t>
      </w:r>
      <w:r w:rsidR="00C15C3A" w:rsidRPr="00C15C3A">
        <w:rPr>
          <w:lang w:val="en-US"/>
        </w:rPr>
        <w:t>type. Rather it displays the internal consistency of LTC systems</w:t>
      </w:r>
      <w:r w:rsidR="003920CC">
        <w:rPr>
          <w:lang w:val="en-US"/>
        </w:rPr>
        <w:t xml:space="preserve"> allowing for an in-depth analysis of the composition of clusters.</w:t>
      </w:r>
    </w:p>
    <w:p w14:paraId="0CCAFD0B" w14:textId="6BF06330" w:rsidR="00AD66E9" w:rsidRDefault="00AD66E9" w:rsidP="00EB31E0">
      <w:pPr>
        <w:pStyle w:val="berschrift1"/>
        <w:rPr>
          <w:lang w:val="en-US"/>
        </w:rPr>
      </w:pPr>
      <w:r w:rsidRPr="006A56FF">
        <w:rPr>
          <w:lang w:val="en-US"/>
        </w:rPr>
        <w:t>Results</w:t>
      </w:r>
      <w:r w:rsidR="0081256C" w:rsidRPr="006A56FF">
        <w:rPr>
          <w:lang w:val="en-US"/>
        </w:rPr>
        <w:t xml:space="preserve"> – </w:t>
      </w:r>
      <w:r w:rsidR="000852B7">
        <w:rPr>
          <w:lang w:val="en-US"/>
        </w:rPr>
        <w:t>12</w:t>
      </w:r>
      <w:r w:rsidR="00364FD2">
        <w:rPr>
          <w:lang w:val="en-US"/>
        </w:rPr>
        <w:t>73</w:t>
      </w:r>
      <w:r w:rsidR="0081256C" w:rsidRPr="006A56FF">
        <w:rPr>
          <w:lang w:val="en-US"/>
        </w:rPr>
        <w:t xml:space="preserve"> words</w:t>
      </w:r>
    </w:p>
    <w:p w14:paraId="56410A74" w14:textId="071ADAB0" w:rsidR="00826A47" w:rsidRDefault="00B87403" w:rsidP="003E139E">
      <w:pPr>
        <w:pStyle w:val="02Flietext"/>
        <w:rPr>
          <w:lang w:val="en-US"/>
        </w:rPr>
      </w:pPr>
      <w:r>
        <w:rPr>
          <w:lang w:val="en-US"/>
        </w:rPr>
        <w:t>Based on the full membership rule, n</w:t>
      </w:r>
      <w:r w:rsidR="007377B2">
        <w:rPr>
          <w:lang w:val="en-US"/>
        </w:rPr>
        <w:t>ine clusters can be divided</w:t>
      </w:r>
      <w:r>
        <w:rPr>
          <w:lang w:val="en-US"/>
        </w:rPr>
        <w:t xml:space="preserve"> (Table </w:t>
      </w:r>
      <w:r w:rsidR="00897DA8">
        <w:rPr>
          <w:lang w:val="en-US"/>
        </w:rPr>
        <w:t>2</w:t>
      </w:r>
      <w:r>
        <w:rPr>
          <w:lang w:val="en-US"/>
        </w:rPr>
        <w:t>):</w:t>
      </w:r>
    </w:p>
    <w:p w14:paraId="13E3E7F3" w14:textId="39CC05EC" w:rsidR="00B17790" w:rsidRDefault="00B17790" w:rsidP="00C04881">
      <w:pPr>
        <w:pStyle w:val="05Aufzhlungnummeriert"/>
        <w:jc w:val="both"/>
        <w:rPr>
          <w:lang w:val="en-US"/>
        </w:rPr>
      </w:pPr>
      <w:r w:rsidRPr="00184E5A">
        <w:rPr>
          <w:lang w:val="en-US"/>
        </w:rPr>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00897DA8"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946054F" w14:textId="630C0713"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w:t>
      </w:r>
      <w:r w:rsidR="00897DA8">
        <w:rPr>
          <w:rFonts w:eastAsiaTheme="minorHAnsi"/>
          <w:iCs/>
          <w:color w:val="auto"/>
          <w:szCs w:val="18"/>
          <w:lang w:val="en-US"/>
        </w:rPr>
        <w:t xml:space="preserve">a </w:t>
      </w:r>
      <w:r>
        <w:rPr>
          <w:rFonts w:eastAsiaTheme="minorHAnsi"/>
          <w:iCs/>
          <w:color w:val="auto"/>
          <w:szCs w:val="18"/>
          <w:lang w:val="en-US"/>
        </w:rPr>
        <w:t>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E466BBB" w14:textId="77777777" w:rsidR="00B17790"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6E9FE270" w14:textId="323AA1E0" w:rsidR="00B17790" w:rsidRPr="001C01E8"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 xml:space="preserve">a strong tie among them (94%) and join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of the previous c</w:t>
      </w:r>
      <w:r w:rsidR="00897DA8">
        <w:rPr>
          <w:rFonts w:eastAsiaTheme="minorHAnsi"/>
          <w:iCs/>
          <w:color w:val="auto"/>
          <w:szCs w:val="18"/>
          <w:lang w:val="en-US"/>
        </w:rPr>
        <w:t>l</w:t>
      </w:r>
      <w:r>
        <w:rPr>
          <w:rFonts w:eastAsiaTheme="minorHAnsi"/>
          <w:iCs/>
          <w:color w:val="auto"/>
          <w:szCs w:val="18"/>
          <w:lang w:val="en-US"/>
        </w:rPr>
        <w:t xml:space="preserve">uster. </w:t>
      </w:r>
    </w:p>
    <w:p w14:paraId="06BEC61F" w14:textId="5F7843A9"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Australia, Belgium, Luxemburg, Netherlands, and Switzerland</w:t>
      </w:r>
      <w:r w:rsidR="00897DA8">
        <w:rPr>
          <w:rFonts w:eastAsiaTheme="minorHAnsi"/>
          <w:iCs/>
          <w:color w:val="auto"/>
          <w:szCs w:val="18"/>
          <w:lang w:val="en-US"/>
        </w:rPr>
        <w:t xml:space="preserve"> </w:t>
      </w:r>
      <w:r>
        <w:rPr>
          <w:rFonts w:eastAsiaTheme="minorHAnsi"/>
          <w:iCs/>
          <w:color w:val="auto"/>
          <w:szCs w:val="18"/>
          <w:lang w:val="en-US"/>
        </w:rPr>
        <w:t>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other countr</w:t>
      </w:r>
      <w:r w:rsidR="00897DA8">
        <w:rPr>
          <w:rFonts w:eastAsiaTheme="minorHAnsi"/>
          <w:iCs/>
          <w:color w:val="auto"/>
          <w:szCs w:val="18"/>
          <w:lang w:val="en-US"/>
        </w:rPr>
        <w:t>ies</w:t>
      </w:r>
      <w:r w:rsidRPr="00184E5A">
        <w:rPr>
          <w:rFonts w:eastAsiaTheme="minorHAnsi"/>
          <w:iCs/>
          <w:color w:val="auto"/>
          <w:szCs w:val="18"/>
          <w:lang w:val="en-US"/>
        </w:rPr>
        <w:t xml:space="preserve"> in the cluste</w:t>
      </w:r>
      <w:r>
        <w:rPr>
          <w:rFonts w:eastAsiaTheme="minorHAnsi"/>
          <w:iCs/>
          <w:color w:val="auto"/>
          <w:szCs w:val="18"/>
          <w:lang w:val="en-US"/>
        </w:rPr>
        <w:t>r.</w:t>
      </w:r>
    </w:p>
    <w:p w14:paraId="5FC3483C" w14:textId="77777777"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less strong than the other clusters of two by 72%. The countries </w:t>
      </w:r>
      <w:r>
        <w:rPr>
          <w:rFonts w:eastAsiaTheme="minorHAnsi"/>
          <w:iCs/>
          <w:color w:val="auto"/>
          <w:szCs w:val="18"/>
          <w:lang w:val="en-US"/>
        </w:rPr>
        <w:t xml:space="preserve">have strong and weak ties to cluster 5 and cluster 7. </w:t>
      </w:r>
    </w:p>
    <w:p w14:paraId="61B70FBE" w14:textId="4B2E3936"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France, Israel, Spain, the United Kingdom, and the United States constitute a</w:t>
      </w:r>
      <w:r>
        <w:rPr>
          <w:rFonts w:eastAsiaTheme="minorHAnsi"/>
          <w:iCs/>
          <w:color w:val="auto"/>
          <w:szCs w:val="18"/>
          <w:lang w:val="en-US"/>
        </w:rPr>
        <w:t>nother</w:t>
      </w:r>
      <w:r w:rsidR="00897DA8">
        <w:rPr>
          <w:rFonts w:eastAsiaTheme="minorHAnsi"/>
          <w:iCs/>
          <w:color w:val="auto"/>
          <w:szCs w:val="18"/>
          <w:lang w:val="en-US"/>
        </w:rPr>
        <w:t xml:space="preserve"> </w:t>
      </w:r>
      <w:r w:rsidRPr="00184E5A">
        <w:rPr>
          <w:rFonts w:eastAsiaTheme="minorHAnsi"/>
          <w:iCs/>
          <w:color w:val="auto"/>
          <w:szCs w:val="18"/>
          <w:lang w:val="en-US"/>
        </w:rPr>
        <w:t>cluster, in which the tie between the US and France is the only weak one in the cluster.</w:t>
      </w:r>
    </w:p>
    <w:p w14:paraId="7909B881" w14:textId="0E946D16" w:rsidR="00C04881" w:rsidRPr="00C04881"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lastRenderedPageBreak/>
        <w:t>Estonia and 9) New Zealand are sole clusters</w:t>
      </w:r>
      <w:r>
        <w:rPr>
          <w:rFonts w:eastAsiaTheme="minorHAnsi"/>
          <w:iCs/>
          <w:color w:val="auto"/>
          <w:szCs w:val="18"/>
          <w:lang w:val="en-US"/>
        </w:rPr>
        <w:t>, including only one country</w:t>
      </w:r>
      <w:r w:rsidRPr="00184E5A">
        <w:rPr>
          <w:rFonts w:eastAsiaTheme="minorHAnsi"/>
          <w:iCs/>
          <w:color w:val="auto"/>
          <w:szCs w:val="18"/>
          <w:lang w:val="en-US"/>
        </w:rPr>
        <w:t xml:space="preserve">. Estonia </w:t>
      </w:r>
      <w:r>
        <w:rPr>
          <w:rFonts w:eastAsiaTheme="minorHAnsi"/>
          <w:iCs/>
          <w:color w:val="auto"/>
          <w:szCs w:val="18"/>
          <w:lang w:val="en-US"/>
        </w:rPr>
        <w:t>has two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a partial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xml:space="preserve">: Clustering based on benchmark percentages of same cluster </w:t>
      </w:r>
      <w:commentRangeStart w:id="37"/>
      <w:r w:rsidRPr="00C04881">
        <w:rPr>
          <w:color w:val="auto"/>
          <w:sz w:val="22"/>
          <w:lang w:val="en-US"/>
        </w:rPr>
        <w:t>solutions</w:t>
      </w:r>
      <w:commentRangeEnd w:id="37"/>
      <w:r w:rsidRPr="00C04881">
        <w:rPr>
          <w:sz w:val="16"/>
          <w:szCs w:val="16"/>
        </w:rPr>
        <w:commentReference w:id="37"/>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7AB559F2" w14:textId="768A03E7" w:rsidR="00B17790" w:rsidRPr="007105A0" w:rsidRDefault="00B87403" w:rsidP="00EA4915">
      <w:pPr>
        <w:pStyle w:val="02Flietext"/>
        <w:spacing w:before="240"/>
        <w:rPr>
          <w:lang w:val="en-US"/>
        </w:rPr>
      </w:pPr>
      <w:r w:rsidRPr="00B87403">
        <w:rPr>
          <w:lang w:val="en-US"/>
        </w:rPr>
        <w:t>Although nine clusters were clearly distinguished from a methodological point of view, such a solution with clusters covering only one or two countries may not be suitable for most purposes. However, our flexible typology is able to go beyond this interpretation. The clusters can be condensed based on their partial memberships. Four distinct cluster</w:t>
      </w:r>
      <w:r w:rsidR="00897DA8">
        <w:rPr>
          <w:lang w:val="en-US"/>
        </w:rPr>
        <w:t>s</w:t>
      </w:r>
      <w:r w:rsidRPr="00B87403">
        <w:rPr>
          <w:lang w:val="en-US"/>
        </w:rPr>
        <w:t xml:space="preserve"> emerge, which have no tie ≥ 50%</w:t>
      </w:r>
      <w:r w:rsidR="00897DA8">
        <w:rPr>
          <w:lang w:val="en-US"/>
        </w:rPr>
        <w:t xml:space="preserve"> to each other</w:t>
      </w:r>
      <w:r w:rsidRPr="00B87403">
        <w:rPr>
          <w:lang w:val="en-US"/>
        </w:rPr>
        <w:t xml:space="preserve">. </w:t>
      </w:r>
      <w:r w:rsidR="00B17790" w:rsidRPr="007105A0">
        <w:rPr>
          <w:lang w:val="en-US"/>
        </w:rPr>
        <w:t>Figure 1</w:t>
      </w:r>
      <w:r w:rsidRPr="007105A0">
        <w:rPr>
          <w:lang w:val="en-US"/>
        </w:rPr>
        <w:t xml:space="preserve"> </w:t>
      </w:r>
      <w:r w:rsidR="00B17790" w:rsidRPr="007105A0">
        <w:rPr>
          <w:lang w:val="en-US"/>
        </w:rPr>
        <w:t>shows a graphical depiction of</w:t>
      </w:r>
      <w:r w:rsidR="00897DA8">
        <w:rPr>
          <w:lang w:val="en-US"/>
        </w:rPr>
        <w:t xml:space="preserve"> the ties between countries and</w:t>
      </w:r>
      <w:r w:rsidR="00B17790" w:rsidRPr="007105A0">
        <w:rPr>
          <w:lang w:val="en-US"/>
        </w:rPr>
        <w:t xml:space="preserve"> the clusters. </w:t>
      </w:r>
      <w:r w:rsidR="00897DA8">
        <w:rPr>
          <w:lang w:val="en-US"/>
        </w:rPr>
        <w:t xml:space="preserve">Only ties between countries </w:t>
      </w:r>
      <w:r w:rsidR="00897DA8" w:rsidRPr="00B87403">
        <w:rPr>
          <w:lang w:val="en-US"/>
        </w:rPr>
        <w:t>≥ 50%</w:t>
      </w:r>
      <w:r w:rsidR="00897DA8">
        <w:rPr>
          <w:lang w:val="en-US"/>
        </w:rPr>
        <w:t xml:space="preserve"> are</w:t>
      </w:r>
      <w:r w:rsidR="00C70989">
        <w:rPr>
          <w:lang w:val="en-US"/>
        </w:rPr>
        <w:t xml:space="preserve"> depicted in the figure.</w:t>
      </w:r>
    </w:p>
    <w:p w14:paraId="6C33A93F" w14:textId="7A2E42B9" w:rsidR="002E6277" w:rsidRPr="00E028AA" w:rsidRDefault="002E6277" w:rsidP="002E6277">
      <w:pPr>
        <w:pStyle w:val="02Flietext"/>
        <w:jc w:val="center"/>
        <w:rPr>
          <w:lang w:val="en-US"/>
        </w:rPr>
      </w:pPr>
      <w:r>
        <w:rPr>
          <w:highlight w:val="yellow"/>
          <w:lang w:val="en-US"/>
        </w:rPr>
        <w:lastRenderedPageBreak/>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7BF5BD9E" w14:textId="076497AB" w:rsidR="002D1426" w:rsidRPr="00BA6E5E" w:rsidRDefault="003920CC" w:rsidP="00BA6E5E">
      <w:pPr>
        <w:pStyle w:val="02Flietext"/>
        <w:rPr>
          <w:lang w:val="en-US"/>
        </w:rPr>
      </w:pPr>
      <w:r w:rsidRPr="007105A0">
        <w:rPr>
          <w:lang w:val="en-US"/>
        </w:rPr>
        <w:t xml:space="preserve"> </w:t>
      </w:r>
      <w:r w:rsidRPr="003920CC">
        <w:rPr>
          <w:lang w:val="en-US"/>
        </w:rPr>
        <w:t xml:space="preserve">With the graphic representation it is also noticeable that </w:t>
      </w:r>
      <w:r w:rsidR="00C252F3">
        <w:rPr>
          <w:lang w:val="en-US"/>
        </w:rPr>
        <w:t>t</w:t>
      </w:r>
      <w:r w:rsidR="000E5CF2">
        <w:rPr>
          <w:lang w:val="en-US"/>
        </w:rPr>
        <w:t>w</w:t>
      </w:r>
      <w:r w:rsidR="00C252F3">
        <w:rPr>
          <w:lang w:val="en-US"/>
        </w:rPr>
        <w:t>o clusters (bottom right and</w:t>
      </w:r>
      <w:r w:rsidR="00901F8F">
        <w:rPr>
          <w:lang w:val="en-US"/>
        </w:rPr>
        <w:t xml:space="preserve"> bottom</w:t>
      </w:r>
      <w:r w:rsidR="00C252F3">
        <w:rPr>
          <w:lang w:val="en-US"/>
        </w:rPr>
        <w:t xml:space="preserve"> left</w:t>
      </w:r>
      <w:r w:rsidR="00901F8F">
        <w:rPr>
          <w:lang w:val="en-US"/>
        </w:rPr>
        <w:t xml:space="preserve"> in Figure 1</w:t>
      </w:r>
      <w:r w:rsidR="00C252F3">
        <w:rPr>
          <w:lang w:val="en-US"/>
        </w:rPr>
        <w:t>) could be split up in two sub-clusters each</w:t>
      </w:r>
      <w:r w:rsidR="00901F8F">
        <w:rPr>
          <w:lang w:val="en-US"/>
        </w:rPr>
        <w:t>, based on their tie strength</w:t>
      </w:r>
      <w:r w:rsidR="00413157">
        <w:rPr>
          <w:lang w:val="en-US"/>
        </w:rPr>
        <w:t xml:space="preserve"> Cluster 1 and 2 remain as types, cluster 3 and 4 are joined to one system type, with each representing a sub-type. All other countries built one system type with cluster 5 and 6 as one sub-type and cluster 7, 8, and 9 as one sub-type. </w:t>
      </w:r>
      <w:r w:rsidR="00C252F3">
        <w:rPr>
          <w:lang w:val="en-US"/>
        </w:rPr>
        <w:t xml:space="preserve">Thus, </w:t>
      </w:r>
      <w:r w:rsidR="00E9387A">
        <w:rPr>
          <w:lang w:val="en-US"/>
        </w:rPr>
        <w:t xml:space="preserve">we propose a </w:t>
      </w:r>
      <w:r w:rsidR="00413157">
        <w:rPr>
          <w:lang w:val="en-US"/>
        </w:rPr>
        <w:t xml:space="preserve">LTC </w:t>
      </w:r>
      <w:r w:rsidR="00B17790">
        <w:rPr>
          <w:lang w:val="en-US"/>
        </w:rPr>
        <w:t>typology</w:t>
      </w:r>
      <w:r w:rsidR="00E9387A">
        <w:rPr>
          <w:lang w:val="en-US"/>
        </w:rPr>
        <w:t xml:space="preserve"> of </w:t>
      </w:r>
      <w:r w:rsidR="00413157">
        <w:rPr>
          <w:lang w:val="en-US"/>
        </w:rPr>
        <w:t>four system types, with two systems having two sub-types each</w:t>
      </w:r>
      <w:r w:rsidR="00C252F3">
        <w:rPr>
          <w:lang w:val="en-US"/>
        </w:rPr>
        <w:t>:</w:t>
      </w:r>
    </w:p>
    <w:p w14:paraId="5A92FC0C" w14:textId="13F03E09"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82B67" w:rsidRPr="00C83EC5">
        <w:rPr>
          <w:rFonts w:eastAsiaTheme="minorHAnsi"/>
          <w:b/>
          <w:iCs/>
          <w:color w:val="auto"/>
          <w:szCs w:val="18"/>
          <w:lang w:val="en-US"/>
        </w:rPr>
        <w:t xml:space="preserve">low-supply </w:t>
      </w:r>
      <w:r w:rsidR="00F82B67">
        <w:rPr>
          <w:rFonts w:eastAsiaTheme="minorHAnsi"/>
          <w:b/>
          <w:iCs/>
          <w:color w:val="auto"/>
          <w:szCs w:val="18"/>
          <w:lang w:val="en-US"/>
        </w:rPr>
        <w:t xml:space="preserve">and </w:t>
      </w:r>
      <w:r w:rsidR="00413157">
        <w:rPr>
          <w:rFonts w:eastAsiaTheme="minorHAnsi"/>
          <w:b/>
          <w:iCs/>
          <w:color w:val="auto"/>
          <w:szCs w:val="18"/>
          <w:lang w:val="en-US"/>
        </w:rPr>
        <w:t>low-performance</w:t>
      </w:r>
      <w:r w:rsidR="00D0320B">
        <w:rPr>
          <w:rFonts w:eastAsiaTheme="minorHAnsi"/>
          <w:b/>
          <w:iCs/>
          <w:color w:val="auto"/>
          <w:szCs w:val="18"/>
          <w:lang w:val="en-US"/>
        </w:rPr>
        <w:t xml:space="preserve"> </w:t>
      </w:r>
      <w:r w:rsidRPr="00C83EC5">
        <w:rPr>
          <w:rFonts w:eastAsiaTheme="minorHAnsi"/>
          <w:b/>
          <w:iCs/>
          <w:color w:val="auto"/>
          <w:szCs w:val="18"/>
          <w:lang w:val="en-US"/>
        </w:rPr>
        <w:t>system</w:t>
      </w:r>
    </w:p>
    <w:p w14:paraId="53DC51BE" w14:textId="4DABCCF6" w:rsidR="00C83EC5" w:rsidRPr="00C83EC5" w:rsidRDefault="00C83EC5" w:rsidP="00364FD2">
      <w:pPr>
        <w:pStyle w:val="02FlietextErsterAbsatz"/>
        <w:rPr>
          <w:lang w:val="en-US"/>
        </w:rPr>
      </w:pPr>
      <w:r w:rsidRPr="00C83EC5">
        <w:rPr>
          <w:lang w:val="en-US"/>
        </w:rPr>
        <w:t xml:space="preserve">The first system is marked </w:t>
      </w:r>
      <w:r w:rsidR="00901F8F">
        <w:rPr>
          <w:lang w:val="en-US"/>
        </w:rPr>
        <w:t>by</w:t>
      </w:r>
      <w:r w:rsidRPr="00C83EC5">
        <w:rPr>
          <w:lang w:val="en-US"/>
        </w:rPr>
        <w:t xml:space="preserve"> low levels of supply</w:t>
      </w:r>
      <w:r w:rsidR="0006533C">
        <w:rPr>
          <w:lang w:val="en-US"/>
        </w:rPr>
        <w:t xml:space="preserve"> (Table 3)</w:t>
      </w:r>
      <w:r w:rsidR="00901F8F">
        <w:rPr>
          <w:lang w:val="en-US"/>
        </w:rPr>
        <w:t>,</w:t>
      </w:r>
      <w:r w:rsidRPr="00C83EC5">
        <w:rPr>
          <w:lang w:val="en-US"/>
        </w:rPr>
        <w:t xml:space="preserve"> which results in a low level of performance. It has by far the lowest </w:t>
      </w:r>
      <w:r w:rsidR="00901F8F">
        <w:rPr>
          <w:lang w:val="en-US"/>
        </w:rPr>
        <w:t xml:space="preserve">overall </w:t>
      </w:r>
      <w:r w:rsidRPr="00C83EC5">
        <w:rPr>
          <w:lang w:val="en-US"/>
        </w:rPr>
        <w:t>expenditure, beds</w:t>
      </w:r>
      <w:r w:rsidR="00901F8F">
        <w:rPr>
          <w:lang w:val="en-US"/>
        </w:rPr>
        <w:t>,</w:t>
      </w:r>
      <w:r w:rsidRPr="00C83EC5">
        <w:rPr>
          <w:lang w:val="en-US"/>
        </w:rPr>
        <w:t xml:space="preserve"> and recipients</w:t>
      </w:r>
      <w:r w:rsidR="00901F8F">
        <w:rPr>
          <w:lang w:val="en-US"/>
        </w:rPr>
        <w:t xml:space="preserve"> in comparison to all other system-types</w:t>
      </w:r>
      <w:r w:rsidRPr="00C83EC5">
        <w:rPr>
          <w:lang w:val="en-US"/>
        </w:rPr>
        <w:t xml:space="preserve">. Although </w:t>
      </w:r>
      <w:r w:rsidR="00901F8F">
        <w:rPr>
          <w:lang w:val="en-US"/>
        </w:rPr>
        <w:t xml:space="preserve">countries of </w:t>
      </w:r>
      <w:r w:rsidRPr="00C83EC5">
        <w:rPr>
          <w:lang w:val="en-US"/>
        </w:rPr>
        <w:t xml:space="preserve">this </w:t>
      </w:r>
      <w:r w:rsidR="00901F8F">
        <w:rPr>
          <w:lang w:val="en-US"/>
        </w:rPr>
        <w:t xml:space="preserve">LTC </w:t>
      </w:r>
      <w:r w:rsidRPr="00C83EC5">
        <w:rPr>
          <w:lang w:val="en-US"/>
        </w:rPr>
        <w:t>system</w:t>
      </w:r>
      <w:r w:rsidR="00901F8F">
        <w:rPr>
          <w:lang w:val="en-US"/>
        </w:rPr>
        <w:t xml:space="preserve"> type</w:t>
      </w:r>
      <w:r w:rsidRPr="00C83EC5">
        <w:rPr>
          <w:lang w:val="en-US"/>
        </w:rPr>
        <w:t xml:space="preserve"> </w:t>
      </w:r>
      <w:r w:rsidR="00901F8F">
        <w:rPr>
          <w:lang w:val="en-US"/>
        </w:rPr>
        <w:t xml:space="preserve">have low </w:t>
      </w:r>
      <w:r w:rsidR="00F82B67">
        <w:rPr>
          <w:lang w:val="en-US"/>
        </w:rPr>
        <w:t>access</w:t>
      </w:r>
      <w:r w:rsidR="00901F8F">
        <w:rPr>
          <w:lang w:val="en-US"/>
        </w:rPr>
        <w:t xml:space="preserve"> barriers by</w:t>
      </w:r>
      <w:r w:rsidR="00F82B67">
        <w:rPr>
          <w:lang w:val="en-US"/>
        </w:rPr>
        <w:t xml:space="preserve"> applying</w:t>
      </w:r>
      <w:r w:rsidR="00901F8F">
        <w:rPr>
          <w:lang w:val="en-US"/>
        </w:rPr>
        <w:t xml:space="preserve"> </w:t>
      </w:r>
      <w:r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Pr="00C83EC5">
        <w:rPr>
          <w:lang w:val="en-US"/>
        </w:rPr>
        <w:t>.</w:t>
      </w:r>
      <w:r w:rsidR="005562E8">
        <w:rPr>
          <w:lang w:val="en-US"/>
        </w:rPr>
        <w:t xml:space="preserve"> However, private LTC </w:t>
      </w:r>
      <w:r w:rsidR="005562E8">
        <w:rPr>
          <w:lang w:val="en-US"/>
        </w:rPr>
        <w:lastRenderedPageBreak/>
        <w:t>expenditure is the lowest of all system types. Performance of these systems measured by</w:t>
      </w:r>
      <w:r w:rsidRPr="00C83EC5">
        <w:rPr>
          <w:lang w:val="en-US"/>
        </w:rPr>
        <w:t xml:space="preserve"> </w:t>
      </w:r>
      <w:r w:rsidR="005562E8">
        <w:rPr>
          <w:lang w:val="en-US"/>
        </w:rPr>
        <w:t>l</w:t>
      </w:r>
      <w:r w:rsidRPr="00C83EC5">
        <w:rPr>
          <w:lang w:val="en-US"/>
        </w:rPr>
        <w:t>ife expectancy and subjective health status are by far the lowest compared to all other systems.</w:t>
      </w:r>
    </w:p>
    <w:p w14:paraId="4638C9C1" w14:textId="5AB697D5"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9013E">
        <w:rPr>
          <w:rFonts w:eastAsiaTheme="minorHAnsi"/>
          <w:b/>
          <w:iCs/>
          <w:color w:val="auto"/>
          <w:szCs w:val="18"/>
          <w:lang w:val="en-US"/>
        </w:rPr>
        <w:t>access-oriented private system</w:t>
      </w:r>
    </w:p>
    <w:p w14:paraId="0BA0C1E4" w14:textId="7D5CCEDA" w:rsidR="00C83EC5" w:rsidRDefault="00753800" w:rsidP="00364FD2">
      <w:pPr>
        <w:pStyle w:val="02FlietextErsterAbsatz"/>
        <w:rPr>
          <w:lang w:val="en-US"/>
        </w:rPr>
      </w:pPr>
      <w:r>
        <w:rPr>
          <w:lang w:val="en-US"/>
        </w:rPr>
        <w:t>Access restrictions are among the lowest for all system</w:t>
      </w:r>
      <w:r w:rsidR="00F82B67">
        <w:rPr>
          <w:lang w:val="en-US"/>
        </w:rPr>
        <w:t>s</w:t>
      </w:r>
      <w:r>
        <w:rPr>
          <w:lang w:val="en-US"/>
        </w:rPr>
        <w:t xml:space="preserve"> with no-means-testing and limited choice restrictions. Supply can be evaluated as medium to high. Yet, this system show</w:t>
      </w:r>
      <w:r w:rsidR="00F82B67">
        <w:rPr>
          <w:lang w:val="en-US"/>
        </w:rPr>
        <w:t>s</w:t>
      </w:r>
      <w:r>
        <w:rPr>
          <w:lang w:val="en-US"/>
        </w:rPr>
        <w:t xml:space="preserve"> one of the highes</w:t>
      </w:r>
      <w:r w:rsidR="004E5C38">
        <w:rPr>
          <w:lang w:val="en-US"/>
        </w:rPr>
        <w:t>t</w:t>
      </w:r>
      <w:r>
        <w:rPr>
          <w:lang w:val="en-US"/>
        </w:rPr>
        <w:t xml:space="preserve"> shares of private expenditure and</w:t>
      </w:r>
      <w:r w:rsidR="00F82B67">
        <w:rPr>
          <w:lang w:val="en-US"/>
        </w:rPr>
        <w:t xml:space="preserve"> the availability of</w:t>
      </w:r>
      <w:r>
        <w:rPr>
          <w:lang w:val="en-US"/>
        </w:rPr>
        <w:t xml:space="preserve"> unbound cash benefits which hint at a high level of informal care provision. Performance levels are medium.</w:t>
      </w:r>
    </w:p>
    <w:p w14:paraId="521321C7" w14:textId="77CE3ACF" w:rsidR="00BD2FE1" w:rsidRPr="00640530" w:rsidRDefault="00BD2FE1" w:rsidP="00640530">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617A1071" w14:textId="41D98D6B" w:rsidR="0006533C" w:rsidRPr="006A56FF" w:rsidRDefault="0006533C" w:rsidP="0006533C">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commentRangeStart w:id="38"/>
      <w:r w:rsidRPr="006A56FF">
        <w:rPr>
          <w:sz w:val="22"/>
          <w:szCs w:val="22"/>
          <w:lang w:val="en-US"/>
        </w:rPr>
        <w:t>clusters</w:t>
      </w:r>
      <w:commentRangeEnd w:id="38"/>
      <w:r>
        <w:rPr>
          <w:rStyle w:val="Kommentarzeichen"/>
          <w:color w:val="000000"/>
        </w:rPr>
        <w:commentReference w:id="38"/>
      </w:r>
      <w:r>
        <w:rPr>
          <w:sz w:val="22"/>
          <w:szCs w:val="22"/>
          <w:lang w:val="en-US"/>
        </w:rPr>
        <w:t xml:space="preserve"> with (N=4) subclusters</w:t>
      </w:r>
    </w:p>
    <w:tbl>
      <w:tblPr>
        <w:tblStyle w:val="EinfacheTabelle3"/>
        <w:tblW w:w="8506" w:type="dxa"/>
        <w:shd w:val="clear" w:color="auto" w:fill="FFFFFF" w:themeFill="background1"/>
        <w:tblLayout w:type="fixed"/>
        <w:tblLook w:val="04A0" w:firstRow="1" w:lastRow="0" w:firstColumn="1" w:lastColumn="0" w:noHBand="0" w:noVBand="1"/>
      </w:tblPr>
      <w:tblGrid>
        <w:gridCol w:w="851"/>
        <w:gridCol w:w="1134"/>
        <w:gridCol w:w="993"/>
        <w:gridCol w:w="1134"/>
        <w:gridCol w:w="850"/>
        <w:gridCol w:w="709"/>
        <w:gridCol w:w="1134"/>
        <w:gridCol w:w="850"/>
        <w:gridCol w:w="851"/>
      </w:tblGrid>
      <w:tr w:rsidR="0006533C" w:rsidRPr="00BA24A7" w14:paraId="442C391A" w14:textId="77777777" w:rsidTr="006E3A9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tcBorders>
            <w:shd w:val="clear" w:color="auto" w:fill="FFFFFF" w:themeFill="background1"/>
            <w:vAlign w:val="center"/>
          </w:tcPr>
          <w:p w14:paraId="22D5B896" w14:textId="77777777" w:rsidR="0006533C" w:rsidRPr="00D67B4C" w:rsidRDefault="0006533C" w:rsidP="006E3A97">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C171DCB"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performance, low supply</w:t>
            </w:r>
          </w:p>
        </w:tc>
        <w:tc>
          <w:tcPr>
            <w:tcW w:w="993" w:type="dxa"/>
            <w:tcBorders>
              <w:top w:val="single" w:sz="12" w:space="0" w:color="auto"/>
              <w:bottom w:val="single" w:sz="12" w:space="0" w:color="auto"/>
            </w:tcBorders>
            <w:shd w:val="clear" w:color="auto" w:fill="FFFFFF" w:themeFill="background1"/>
            <w:vAlign w:val="center"/>
          </w:tcPr>
          <w:p w14:paraId="1DDEE3A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Access-orientated private</w:t>
            </w:r>
          </w:p>
        </w:tc>
        <w:tc>
          <w:tcPr>
            <w:tcW w:w="1134" w:type="dxa"/>
            <w:tcBorders>
              <w:top w:val="single" w:sz="12" w:space="0" w:color="auto"/>
              <w:bottom w:val="single" w:sz="12" w:space="0" w:color="auto"/>
            </w:tcBorders>
            <w:shd w:val="clear" w:color="auto" w:fill="FFFFFF" w:themeFill="background1"/>
            <w:vAlign w:val="center"/>
          </w:tcPr>
          <w:p w14:paraId="0ACFDDD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637DB9EC" w14:textId="77777777" w:rsidR="0006533C" w:rsidRPr="000D6FB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High supply</w:t>
            </w:r>
          </w:p>
        </w:tc>
        <w:tc>
          <w:tcPr>
            <w:tcW w:w="709" w:type="dxa"/>
            <w:tcBorders>
              <w:top w:val="single" w:sz="12" w:space="0" w:color="auto"/>
              <w:bottom w:val="single" w:sz="12" w:space="0" w:color="auto"/>
            </w:tcBorders>
            <w:shd w:val="clear" w:color="auto" w:fill="FFFFFF" w:themeFill="background1"/>
            <w:vAlign w:val="center"/>
          </w:tcPr>
          <w:p w14:paraId="69527D81"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1CA5B7D9"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private orientated</w:t>
            </w:r>
          </w:p>
        </w:tc>
        <w:tc>
          <w:tcPr>
            <w:tcW w:w="850" w:type="dxa"/>
            <w:tcBorders>
              <w:top w:val="single" w:sz="12" w:space="0" w:color="auto"/>
              <w:bottom w:val="single" w:sz="12" w:space="0" w:color="auto"/>
            </w:tcBorders>
            <w:shd w:val="clear" w:color="auto" w:fill="FFFFFF" w:themeFill="background1"/>
            <w:vAlign w:val="center"/>
          </w:tcPr>
          <w:p w14:paraId="1C8ACE96"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1424004D"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r>
      <w:tr w:rsidR="0006533C" w:rsidRPr="006A56FF" w14:paraId="5A189476"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4" w:space="0" w:color="auto"/>
            </w:tcBorders>
            <w:shd w:val="clear" w:color="auto" w:fill="FFFFFF" w:themeFill="background1"/>
            <w:vAlign w:val="center"/>
          </w:tcPr>
          <w:p w14:paraId="6F977DF3" w14:textId="77777777" w:rsidR="0006533C" w:rsidRPr="00D67B4C" w:rsidRDefault="0006533C" w:rsidP="006E3A97">
            <w:pPr>
              <w:spacing w:before="240" w:after="240" w:line="276" w:lineRule="auto"/>
              <w:rPr>
                <w:b w:val="0"/>
                <w:bCs w:val="0"/>
                <w:caps w:val="0"/>
                <w:sz w:val="16"/>
                <w:szCs w:val="16"/>
                <w:lang w:val="en-US"/>
              </w:rPr>
            </w:pPr>
            <w:r w:rsidRPr="00D67B4C">
              <w:rPr>
                <w:b w:val="0"/>
                <w:bCs w:val="0"/>
                <w:caps w:val="0"/>
                <w:sz w:val="16"/>
                <w:szCs w:val="16"/>
                <w:lang w:val="en-US"/>
              </w:rPr>
              <w:t>Cluster comp</w:t>
            </w:r>
            <w:r>
              <w:rPr>
                <w:b w:val="0"/>
                <w:bCs w:val="0"/>
                <w:caps w:val="0"/>
                <w:sz w:val="16"/>
                <w:szCs w:val="16"/>
                <w:lang w:val="en-US"/>
              </w:rPr>
              <w:t>.</w:t>
            </w:r>
          </w:p>
        </w:tc>
        <w:tc>
          <w:tcPr>
            <w:tcW w:w="1134" w:type="dxa"/>
            <w:tcBorders>
              <w:top w:val="single" w:sz="12" w:space="0" w:color="auto"/>
              <w:bottom w:val="single" w:sz="4" w:space="0" w:color="auto"/>
            </w:tcBorders>
            <w:shd w:val="clear" w:color="auto" w:fill="FFFFFF" w:themeFill="background1"/>
            <w:vAlign w:val="center"/>
          </w:tcPr>
          <w:p w14:paraId="21C7B583"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CZ, LV, PL</w:t>
            </w:r>
          </w:p>
        </w:tc>
        <w:tc>
          <w:tcPr>
            <w:tcW w:w="993" w:type="dxa"/>
            <w:tcBorders>
              <w:top w:val="single" w:sz="12" w:space="0" w:color="auto"/>
              <w:bottom w:val="single" w:sz="4" w:space="0" w:color="auto"/>
            </w:tcBorders>
            <w:shd w:val="clear" w:color="auto" w:fill="FFFFFF" w:themeFill="background1"/>
            <w:vAlign w:val="center"/>
          </w:tcPr>
          <w:p w14:paraId="058B1B2A"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 FI</w:t>
            </w:r>
          </w:p>
        </w:tc>
        <w:tc>
          <w:tcPr>
            <w:tcW w:w="1134" w:type="dxa"/>
            <w:tcBorders>
              <w:top w:val="single" w:sz="12" w:space="0" w:color="auto"/>
              <w:bottom w:val="single" w:sz="4" w:space="0" w:color="auto"/>
            </w:tcBorders>
            <w:shd w:val="clear" w:color="auto" w:fill="FFFFFF" w:themeFill="background1"/>
            <w:vAlign w:val="center"/>
          </w:tcPr>
          <w:p w14:paraId="449DD30E"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75B68DC9"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w:t>
            </w:r>
          </w:p>
        </w:tc>
        <w:tc>
          <w:tcPr>
            <w:tcW w:w="709" w:type="dxa"/>
            <w:tcBorders>
              <w:top w:val="single" w:sz="12" w:space="0" w:color="auto"/>
              <w:bottom w:val="single" w:sz="4" w:space="0" w:color="auto"/>
            </w:tcBorders>
            <w:shd w:val="clear" w:color="auto" w:fill="FFFFFF" w:themeFill="background1"/>
            <w:vAlign w:val="center"/>
          </w:tcPr>
          <w:p w14:paraId="776A3FB8"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JP, KR</w:t>
            </w:r>
          </w:p>
        </w:tc>
        <w:tc>
          <w:tcPr>
            <w:tcW w:w="1134" w:type="dxa"/>
            <w:tcBorders>
              <w:top w:val="single" w:sz="12" w:space="0" w:color="auto"/>
              <w:bottom w:val="single" w:sz="4" w:space="0" w:color="auto"/>
            </w:tcBorders>
            <w:shd w:val="clear" w:color="auto" w:fill="FFFFFF" w:themeFill="background1"/>
            <w:vAlign w:val="center"/>
          </w:tcPr>
          <w:p w14:paraId="421B5EAB" w14:textId="77777777" w:rsidR="0006533C" w:rsidRPr="0083203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850" w:type="dxa"/>
            <w:tcBorders>
              <w:top w:val="single" w:sz="12" w:space="0" w:color="auto"/>
              <w:bottom w:val="single" w:sz="4" w:space="0" w:color="auto"/>
            </w:tcBorders>
            <w:shd w:val="clear" w:color="auto" w:fill="FFFFFF" w:themeFill="background1"/>
            <w:vAlign w:val="center"/>
          </w:tcPr>
          <w:p w14:paraId="2F0BA475" w14:textId="77777777"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832038">
              <w:rPr>
                <w:sz w:val="16"/>
                <w:szCs w:val="16"/>
                <w:lang w:val="en-US"/>
              </w:rPr>
              <w:t>AU, BE, CH, LU, NL, S</w:t>
            </w:r>
            <w:r>
              <w:rPr>
                <w:sz w:val="16"/>
                <w:szCs w:val="16"/>
                <w:lang w:val="en-US"/>
              </w:rPr>
              <w:t>K, SI</w:t>
            </w:r>
          </w:p>
        </w:tc>
        <w:tc>
          <w:tcPr>
            <w:tcW w:w="851" w:type="dxa"/>
            <w:tcBorders>
              <w:top w:val="single" w:sz="12" w:space="0" w:color="auto"/>
              <w:bottom w:val="single" w:sz="4" w:space="0" w:color="auto"/>
            </w:tcBorders>
            <w:shd w:val="clear" w:color="auto" w:fill="FFFFFF" w:themeFill="background1"/>
            <w:vAlign w:val="center"/>
          </w:tcPr>
          <w:p w14:paraId="6CB0EA47" w14:textId="58181FD6"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EE, ES, FR, IL,</w:t>
            </w:r>
            <w:r w:rsidR="00580D50">
              <w:rPr>
                <w:sz w:val="16"/>
                <w:szCs w:val="16"/>
              </w:rPr>
              <w:t xml:space="preserve"> </w:t>
            </w:r>
            <w:r w:rsidRPr="00832038">
              <w:rPr>
                <w:sz w:val="16"/>
                <w:szCs w:val="16"/>
              </w:rPr>
              <w:t xml:space="preserve">NZ, UK, US </w:t>
            </w:r>
          </w:p>
        </w:tc>
      </w:tr>
      <w:tr w:rsidR="0006533C" w:rsidRPr="006A56FF" w14:paraId="5DA4DE77"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FFFFFF" w:themeFill="background1"/>
            <w:vAlign w:val="center"/>
          </w:tcPr>
          <w:p w14:paraId="7C0457A4"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4DA33A8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993" w:type="dxa"/>
            <w:tcBorders>
              <w:top w:val="single" w:sz="4" w:space="0" w:color="auto"/>
              <w:bottom w:val="single" w:sz="4" w:space="0" w:color="auto"/>
            </w:tcBorders>
            <w:shd w:val="clear" w:color="auto" w:fill="FFFFFF" w:themeFill="background1"/>
            <w:vAlign w:val="center"/>
          </w:tcPr>
          <w:p w14:paraId="0A09CC0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34E4E0B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0" w:type="dxa"/>
            <w:tcBorders>
              <w:top w:val="single" w:sz="4" w:space="0" w:color="auto"/>
              <w:bottom w:val="single" w:sz="4" w:space="0" w:color="auto"/>
            </w:tcBorders>
            <w:shd w:val="clear" w:color="auto" w:fill="FFFFFF" w:themeFill="background1"/>
            <w:vAlign w:val="center"/>
          </w:tcPr>
          <w:p w14:paraId="4B8E955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38040CE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0E702C7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850" w:type="dxa"/>
            <w:tcBorders>
              <w:top w:val="single" w:sz="4" w:space="0" w:color="auto"/>
              <w:bottom w:val="single" w:sz="4" w:space="0" w:color="auto"/>
            </w:tcBorders>
            <w:shd w:val="clear" w:color="auto" w:fill="FFFFFF" w:themeFill="background1"/>
            <w:vAlign w:val="center"/>
          </w:tcPr>
          <w:p w14:paraId="0066F2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c>
          <w:tcPr>
            <w:tcW w:w="851" w:type="dxa"/>
            <w:tcBorders>
              <w:top w:val="single" w:sz="4" w:space="0" w:color="auto"/>
              <w:bottom w:val="single" w:sz="4" w:space="0" w:color="auto"/>
            </w:tcBorders>
            <w:shd w:val="clear" w:color="auto" w:fill="FFFFFF" w:themeFill="background1"/>
            <w:vAlign w:val="center"/>
          </w:tcPr>
          <w:p w14:paraId="085FC8B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r>
      <w:tr w:rsidR="0006533C" w:rsidRPr="006A56FF" w14:paraId="4BDC3CB3"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shd w:val="clear" w:color="auto" w:fill="FFFFFF" w:themeFill="background1"/>
            <w:vAlign w:val="center"/>
          </w:tcPr>
          <w:p w14:paraId="18F7615A"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655E73FD" w14:textId="77777777" w:rsidR="0006533C" w:rsidRPr="00FC18FA"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993" w:type="dxa"/>
            <w:tcBorders>
              <w:top w:val="single" w:sz="4" w:space="0" w:color="auto"/>
            </w:tcBorders>
            <w:shd w:val="clear" w:color="auto" w:fill="FFFFFF" w:themeFill="background1"/>
            <w:vAlign w:val="center"/>
          </w:tcPr>
          <w:p w14:paraId="739496E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1134" w:type="dxa"/>
            <w:tcBorders>
              <w:top w:val="single" w:sz="4" w:space="0" w:color="auto"/>
            </w:tcBorders>
            <w:shd w:val="clear" w:color="auto" w:fill="FFFFFF" w:themeFill="background1"/>
            <w:vAlign w:val="center"/>
          </w:tcPr>
          <w:p w14:paraId="266D64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0" w:type="dxa"/>
            <w:tcBorders>
              <w:top w:val="single" w:sz="4" w:space="0" w:color="auto"/>
            </w:tcBorders>
            <w:shd w:val="clear" w:color="auto" w:fill="FFFFFF" w:themeFill="background1"/>
            <w:vAlign w:val="center"/>
          </w:tcPr>
          <w:p w14:paraId="4DB43FE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9" w:type="dxa"/>
            <w:tcBorders>
              <w:top w:val="single" w:sz="4" w:space="0" w:color="auto"/>
            </w:tcBorders>
            <w:shd w:val="clear" w:color="auto" w:fill="FFFFFF" w:themeFill="background1"/>
            <w:vAlign w:val="center"/>
          </w:tcPr>
          <w:p w14:paraId="1704B23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134" w:type="dxa"/>
            <w:tcBorders>
              <w:top w:val="single" w:sz="4" w:space="0" w:color="auto"/>
            </w:tcBorders>
            <w:shd w:val="clear" w:color="auto" w:fill="FFFFFF" w:themeFill="background1"/>
            <w:vAlign w:val="center"/>
          </w:tcPr>
          <w:p w14:paraId="2A351F3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850" w:type="dxa"/>
            <w:tcBorders>
              <w:top w:val="single" w:sz="4" w:space="0" w:color="auto"/>
            </w:tcBorders>
            <w:shd w:val="clear" w:color="auto" w:fill="FFFFFF" w:themeFill="background1"/>
            <w:vAlign w:val="center"/>
          </w:tcPr>
          <w:p w14:paraId="52FBBF9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819.81</w:t>
            </w:r>
          </w:p>
        </w:tc>
        <w:tc>
          <w:tcPr>
            <w:tcW w:w="851" w:type="dxa"/>
            <w:tcBorders>
              <w:top w:val="single" w:sz="4" w:space="0" w:color="auto"/>
            </w:tcBorders>
            <w:shd w:val="clear" w:color="auto" w:fill="FFFFFF" w:themeFill="background1"/>
            <w:vAlign w:val="center"/>
          </w:tcPr>
          <w:p w14:paraId="1EF22E0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459.42</w:t>
            </w:r>
          </w:p>
        </w:tc>
      </w:tr>
      <w:tr w:rsidR="0006533C" w:rsidRPr="006A56FF" w14:paraId="3F9D7844"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B11726C" w14:textId="77777777" w:rsidR="0006533C" w:rsidRPr="00D67B4C" w:rsidRDefault="0006533C" w:rsidP="006E3A97">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475F7971"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993" w:type="dxa"/>
            <w:shd w:val="clear" w:color="auto" w:fill="FFFFFF" w:themeFill="background1"/>
            <w:vAlign w:val="center"/>
          </w:tcPr>
          <w:p w14:paraId="34C2C6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1134" w:type="dxa"/>
            <w:shd w:val="clear" w:color="auto" w:fill="FFFFFF" w:themeFill="background1"/>
            <w:vAlign w:val="center"/>
          </w:tcPr>
          <w:p w14:paraId="2F491680"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0" w:type="dxa"/>
            <w:shd w:val="clear" w:color="auto" w:fill="FFFFFF" w:themeFill="background1"/>
            <w:vAlign w:val="center"/>
          </w:tcPr>
          <w:p w14:paraId="21F0F43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9" w:type="dxa"/>
            <w:shd w:val="clear" w:color="auto" w:fill="FFFFFF" w:themeFill="background1"/>
            <w:vAlign w:val="center"/>
          </w:tcPr>
          <w:p w14:paraId="33D56893"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134" w:type="dxa"/>
            <w:shd w:val="clear" w:color="auto" w:fill="FFFFFF" w:themeFill="background1"/>
            <w:vAlign w:val="center"/>
          </w:tcPr>
          <w:p w14:paraId="1D19A8A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850" w:type="dxa"/>
            <w:shd w:val="clear" w:color="auto" w:fill="FFFFFF" w:themeFill="background1"/>
            <w:vAlign w:val="center"/>
          </w:tcPr>
          <w:p w14:paraId="7C67823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64.28</w:t>
            </w:r>
          </w:p>
        </w:tc>
        <w:tc>
          <w:tcPr>
            <w:tcW w:w="851" w:type="dxa"/>
            <w:shd w:val="clear" w:color="auto" w:fill="FFFFFF" w:themeFill="background1"/>
            <w:vAlign w:val="center"/>
          </w:tcPr>
          <w:p w14:paraId="29FBE56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43.43</w:t>
            </w:r>
          </w:p>
        </w:tc>
      </w:tr>
      <w:tr w:rsidR="0006533C" w:rsidRPr="006A56FF" w14:paraId="378F8C82"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71B913D"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179F7E0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993" w:type="dxa"/>
            <w:shd w:val="clear" w:color="auto" w:fill="FFFFFF" w:themeFill="background1"/>
            <w:vAlign w:val="center"/>
          </w:tcPr>
          <w:p w14:paraId="5CB33E44"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1134" w:type="dxa"/>
            <w:shd w:val="clear" w:color="auto" w:fill="FFFFFF" w:themeFill="background1"/>
            <w:vAlign w:val="center"/>
          </w:tcPr>
          <w:p w14:paraId="6368A1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0" w:type="dxa"/>
            <w:shd w:val="clear" w:color="auto" w:fill="FFFFFF" w:themeFill="background1"/>
            <w:vAlign w:val="center"/>
          </w:tcPr>
          <w:p w14:paraId="400798F1"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9" w:type="dxa"/>
            <w:shd w:val="clear" w:color="auto" w:fill="FFFFFF" w:themeFill="background1"/>
            <w:vAlign w:val="center"/>
          </w:tcPr>
          <w:p w14:paraId="7E83244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134" w:type="dxa"/>
            <w:shd w:val="clear" w:color="auto" w:fill="FFFFFF" w:themeFill="background1"/>
            <w:vAlign w:val="center"/>
          </w:tcPr>
          <w:p w14:paraId="0814742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850" w:type="dxa"/>
            <w:shd w:val="clear" w:color="auto" w:fill="FFFFFF" w:themeFill="background1"/>
            <w:vAlign w:val="center"/>
          </w:tcPr>
          <w:p w14:paraId="13B85EB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5.51</w:t>
            </w:r>
          </w:p>
        </w:tc>
        <w:tc>
          <w:tcPr>
            <w:tcW w:w="851" w:type="dxa"/>
            <w:shd w:val="clear" w:color="auto" w:fill="FFFFFF" w:themeFill="background1"/>
            <w:vAlign w:val="center"/>
          </w:tcPr>
          <w:p w14:paraId="2316AA4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3.46</w:t>
            </w:r>
          </w:p>
        </w:tc>
      </w:tr>
      <w:tr w:rsidR="0006533C" w:rsidRPr="006A56FF" w14:paraId="2E52B65E"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90E36D6"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515A80E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993" w:type="dxa"/>
            <w:shd w:val="clear" w:color="auto" w:fill="FFFFFF" w:themeFill="background1"/>
            <w:vAlign w:val="center"/>
          </w:tcPr>
          <w:p w14:paraId="180F79C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1134" w:type="dxa"/>
            <w:shd w:val="clear" w:color="auto" w:fill="FFFFFF" w:themeFill="background1"/>
            <w:vAlign w:val="center"/>
          </w:tcPr>
          <w:p w14:paraId="24C0988C"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0" w:type="dxa"/>
            <w:shd w:val="clear" w:color="auto" w:fill="FFFFFF" w:themeFill="background1"/>
            <w:vAlign w:val="center"/>
          </w:tcPr>
          <w:p w14:paraId="0BA8FBF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9" w:type="dxa"/>
            <w:shd w:val="clear" w:color="auto" w:fill="FFFFFF" w:themeFill="background1"/>
            <w:vAlign w:val="center"/>
          </w:tcPr>
          <w:p w14:paraId="6CD7FD89"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134" w:type="dxa"/>
            <w:shd w:val="clear" w:color="auto" w:fill="FFFFFF" w:themeFill="background1"/>
            <w:vAlign w:val="center"/>
          </w:tcPr>
          <w:p w14:paraId="35266EC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850" w:type="dxa"/>
            <w:shd w:val="clear" w:color="auto" w:fill="FFFFFF" w:themeFill="background1"/>
            <w:vAlign w:val="center"/>
          </w:tcPr>
          <w:p w14:paraId="1E7576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11.81</w:t>
            </w:r>
          </w:p>
        </w:tc>
        <w:tc>
          <w:tcPr>
            <w:tcW w:w="851" w:type="dxa"/>
            <w:shd w:val="clear" w:color="auto" w:fill="FFFFFF" w:themeFill="background1"/>
            <w:vAlign w:val="center"/>
          </w:tcPr>
          <w:p w14:paraId="1B3DD64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24.25</w:t>
            </w:r>
          </w:p>
        </w:tc>
      </w:tr>
      <w:tr w:rsidR="0006533C" w:rsidRPr="006A56FF" w14:paraId="73B40657"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362AF3B0"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28D381F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993" w:type="dxa"/>
            <w:shd w:val="clear" w:color="auto" w:fill="FFFFFF" w:themeFill="background1"/>
            <w:vAlign w:val="center"/>
          </w:tcPr>
          <w:p w14:paraId="552E21E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65D7325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0" w:type="dxa"/>
            <w:shd w:val="clear" w:color="auto" w:fill="FFFFFF" w:themeFill="background1"/>
            <w:vAlign w:val="center"/>
          </w:tcPr>
          <w:p w14:paraId="0BB43AB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9" w:type="dxa"/>
            <w:shd w:val="clear" w:color="auto" w:fill="FFFFFF" w:themeFill="background1"/>
            <w:vAlign w:val="center"/>
          </w:tcPr>
          <w:p w14:paraId="1C3DF81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10627FB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850" w:type="dxa"/>
            <w:shd w:val="clear" w:color="auto" w:fill="FFFFFF" w:themeFill="background1"/>
            <w:vAlign w:val="center"/>
          </w:tcPr>
          <w:p w14:paraId="2DCB4E2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1.57</w:t>
            </w:r>
          </w:p>
        </w:tc>
        <w:tc>
          <w:tcPr>
            <w:tcW w:w="851" w:type="dxa"/>
            <w:shd w:val="clear" w:color="auto" w:fill="FFFFFF" w:themeFill="background1"/>
            <w:vAlign w:val="center"/>
          </w:tcPr>
          <w:p w14:paraId="6B81F57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0.86</w:t>
            </w:r>
          </w:p>
        </w:tc>
      </w:tr>
      <w:tr w:rsidR="0006533C" w:rsidRPr="006A56FF" w14:paraId="6982A0AA"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3EEFAF7"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621ECA7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993" w:type="dxa"/>
            <w:shd w:val="clear" w:color="auto" w:fill="FFFFFF" w:themeFill="background1"/>
            <w:vAlign w:val="center"/>
          </w:tcPr>
          <w:p w14:paraId="524A374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0437AF42"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0" w:type="dxa"/>
            <w:shd w:val="clear" w:color="auto" w:fill="FFFFFF" w:themeFill="background1"/>
            <w:vAlign w:val="center"/>
          </w:tcPr>
          <w:p w14:paraId="674B323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shd w:val="clear" w:color="auto" w:fill="FFFFFF" w:themeFill="background1"/>
            <w:vAlign w:val="center"/>
          </w:tcPr>
          <w:p w14:paraId="4AD3685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2B578A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850" w:type="dxa"/>
            <w:shd w:val="clear" w:color="auto" w:fill="FFFFFF" w:themeFill="background1"/>
            <w:vAlign w:val="center"/>
          </w:tcPr>
          <w:p w14:paraId="586C44F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0.57</w:t>
            </w:r>
          </w:p>
        </w:tc>
        <w:tc>
          <w:tcPr>
            <w:tcW w:w="851" w:type="dxa"/>
            <w:shd w:val="clear" w:color="auto" w:fill="FFFFFF" w:themeFill="background1"/>
            <w:vAlign w:val="center"/>
          </w:tcPr>
          <w:p w14:paraId="4C9E21C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2.29</w:t>
            </w:r>
          </w:p>
        </w:tc>
      </w:tr>
      <w:tr w:rsidR="0006533C" w:rsidRPr="006A56FF" w14:paraId="164BA617"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35A7DA3"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MTAB</w:t>
            </w:r>
          </w:p>
        </w:tc>
        <w:tc>
          <w:tcPr>
            <w:tcW w:w="1134" w:type="dxa"/>
            <w:shd w:val="clear" w:color="auto" w:fill="FFFFFF" w:themeFill="background1"/>
            <w:vAlign w:val="center"/>
          </w:tcPr>
          <w:p w14:paraId="5192B4E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993" w:type="dxa"/>
            <w:shd w:val="clear" w:color="auto" w:fill="FFFFFF" w:themeFill="background1"/>
            <w:vAlign w:val="center"/>
          </w:tcPr>
          <w:p w14:paraId="0433B25B"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4E4E00C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shd w:val="clear" w:color="auto" w:fill="FFFFFF" w:themeFill="background1"/>
            <w:vAlign w:val="center"/>
          </w:tcPr>
          <w:p w14:paraId="217FF90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shd w:val="clear" w:color="auto" w:fill="FFFFFF" w:themeFill="background1"/>
            <w:vAlign w:val="center"/>
          </w:tcPr>
          <w:p w14:paraId="45825B1D"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34EE36E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0" w:type="dxa"/>
            <w:shd w:val="clear" w:color="auto" w:fill="FFFFFF" w:themeFill="background1"/>
            <w:vAlign w:val="center"/>
          </w:tcPr>
          <w:p w14:paraId="31BC63A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1" w:type="dxa"/>
            <w:shd w:val="clear" w:color="auto" w:fill="FFFFFF" w:themeFill="background1"/>
            <w:vAlign w:val="center"/>
          </w:tcPr>
          <w:p w14:paraId="2347D88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r>
      <w:tr w:rsidR="00580D50" w:rsidRPr="006A56FF" w14:paraId="04FDC927" w14:textId="77777777" w:rsidTr="00580D50">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FD86705" w14:textId="76756437" w:rsidR="00580D50" w:rsidRPr="00D67B4C" w:rsidRDefault="00580D50" w:rsidP="00580D50">
            <w:pPr>
              <w:rPr>
                <w:b w:val="0"/>
                <w:bCs w:val="0"/>
                <w:caps w:val="0"/>
                <w:sz w:val="16"/>
                <w:szCs w:val="16"/>
                <w:lang w:val="en-US"/>
              </w:rPr>
            </w:pPr>
            <w:r w:rsidRPr="00D67B4C">
              <w:rPr>
                <w:b w:val="0"/>
                <w:bCs w:val="0"/>
                <w:caps w:val="0"/>
                <w:sz w:val="16"/>
                <w:szCs w:val="16"/>
                <w:lang w:val="en-US"/>
              </w:rPr>
              <w:t>LEX</w:t>
            </w:r>
          </w:p>
        </w:tc>
        <w:tc>
          <w:tcPr>
            <w:tcW w:w="1134" w:type="dxa"/>
            <w:shd w:val="clear" w:color="auto" w:fill="FFFFFF" w:themeFill="background1"/>
            <w:vAlign w:val="center"/>
          </w:tcPr>
          <w:p w14:paraId="5BF5101E" w14:textId="60354525"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993" w:type="dxa"/>
            <w:shd w:val="clear" w:color="auto" w:fill="FFFFFF" w:themeFill="background1"/>
            <w:vAlign w:val="center"/>
          </w:tcPr>
          <w:p w14:paraId="63783EEA" w14:textId="76AA8616"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1134" w:type="dxa"/>
            <w:shd w:val="clear" w:color="auto" w:fill="FFFFFF" w:themeFill="background1"/>
            <w:vAlign w:val="center"/>
          </w:tcPr>
          <w:p w14:paraId="1712860E" w14:textId="06E6FE8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0" w:type="dxa"/>
            <w:shd w:val="clear" w:color="auto" w:fill="FFFFFF" w:themeFill="background1"/>
            <w:vAlign w:val="center"/>
          </w:tcPr>
          <w:p w14:paraId="3CAD81E8" w14:textId="66BFDA68"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9" w:type="dxa"/>
            <w:shd w:val="clear" w:color="auto" w:fill="FFFFFF" w:themeFill="background1"/>
            <w:vAlign w:val="center"/>
          </w:tcPr>
          <w:p w14:paraId="675D6B4F" w14:textId="692AC5A9"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134" w:type="dxa"/>
            <w:shd w:val="clear" w:color="auto" w:fill="FFFFFF" w:themeFill="background1"/>
            <w:vAlign w:val="center"/>
          </w:tcPr>
          <w:p w14:paraId="05EAA13A" w14:textId="28EDC43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850" w:type="dxa"/>
            <w:shd w:val="clear" w:color="auto" w:fill="FFFFFF" w:themeFill="background1"/>
            <w:vAlign w:val="center"/>
          </w:tcPr>
          <w:p w14:paraId="1537D449" w14:textId="448DCB1F"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19.90</w:t>
            </w:r>
          </w:p>
        </w:tc>
        <w:tc>
          <w:tcPr>
            <w:tcW w:w="851" w:type="dxa"/>
            <w:shd w:val="clear" w:color="auto" w:fill="FFFFFF" w:themeFill="background1"/>
            <w:vAlign w:val="center"/>
          </w:tcPr>
          <w:p w14:paraId="19D7C06D" w14:textId="0EB64D3D"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20.15</w:t>
            </w:r>
          </w:p>
        </w:tc>
      </w:tr>
      <w:tr w:rsidR="00580D50" w:rsidRPr="006A56FF" w14:paraId="5C09679A"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shd w:val="clear" w:color="auto" w:fill="FFFFFF" w:themeFill="background1"/>
            <w:vAlign w:val="center"/>
          </w:tcPr>
          <w:p w14:paraId="501D015C" w14:textId="02BDE2FF" w:rsidR="00580D50" w:rsidRPr="00D67B4C" w:rsidRDefault="00580D50" w:rsidP="00580D50">
            <w:pPr>
              <w:rPr>
                <w:b w:val="0"/>
                <w:bCs w:val="0"/>
                <w:caps w:val="0"/>
                <w:sz w:val="16"/>
                <w:szCs w:val="16"/>
                <w:lang w:val="en-US"/>
              </w:rPr>
            </w:pPr>
            <w:r w:rsidRPr="00D67B4C">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03CA1731" w14:textId="49BA0F34"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993" w:type="dxa"/>
            <w:tcBorders>
              <w:bottom w:val="single" w:sz="12" w:space="0" w:color="auto"/>
            </w:tcBorders>
            <w:shd w:val="clear" w:color="auto" w:fill="FFFFFF" w:themeFill="background1"/>
            <w:vAlign w:val="center"/>
          </w:tcPr>
          <w:p w14:paraId="7AE8746F" w14:textId="01E60B13"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1134" w:type="dxa"/>
            <w:tcBorders>
              <w:bottom w:val="single" w:sz="12" w:space="0" w:color="auto"/>
            </w:tcBorders>
            <w:shd w:val="clear" w:color="auto" w:fill="FFFFFF" w:themeFill="background1"/>
            <w:vAlign w:val="center"/>
          </w:tcPr>
          <w:p w14:paraId="42C7CB06" w14:textId="71437F76"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0" w:type="dxa"/>
            <w:tcBorders>
              <w:bottom w:val="single" w:sz="12" w:space="0" w:color="auto"/>
            </w:tcBorders>
            <w:shd w:val="clear" w:color="auto" w:fill="FFFFFF" w:themeFill="background1"/>
            <w:vAlign w:val="center"/>
          </w:tcPr>
          <w:p w14:paraId="05C47309" w14:textId="457DCE7A"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9" w:type="dxa"/>
            <w:tcBorders>
              <w:bottom w:val="single" w:sz="12" w:space="0" w:color="auto"/>
            </w:tcBorders>
            <w:shd w:val="clear" w:color="auto" w:fill="FFFFFF" w:themeFill="background1"/>
            <w:vAlign w:val="center"/>
          </w:tcPr>
          <w:p w14:paraId="5C7DC92E" w14:textId="0666EB6D"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134" w:type="dxa"/>
            <w:tcBorders>
              <w:bottom w:val="single" w:sz="12" w:space="0" w:color="auto"/>
            </w:tcBorders>
            <w:shd w:val="clear" w:color="auto" w:fill="FFFFFF" w:themeFill="background1"/>
            <w:vAlign w:val="center"/>
          </w:tcPr>
          <w:p w14:paraId="609BCA4B" w14:textId="3562648E"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850" w:type="dxa"/>
            <w:tcBorders>
              <w:bottom w:val="single" w:sz="12" w:space="0" w:color="auto"/>
            </w:tcBorders>
            <w:shd w:val="clear" w:color="auto" w:fill="FFFFFF" w:themeFill="background1"/>
            <w:vAlign w:val="center"/>
          </w:tcPr>
          <w:p w14:paraId="53AC7E41" w14:textId="1AB858A8"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49.99</w:t>
            </w:r>
          </w:p>
        </w:tc>
        <w:tc>
          <w:tcPr>
            <w:tcW w:w="851" w:type="dxa"/>
            <w:tcBorders>
              <w:bottom w:val="single" w:sz="12" w:space="0" w:color="auto"/>
            </w:tcBorders>
            <w:shd w:val="clear" w:color="auto" w:fill="FFFFFF" w:themeFill="background1"/>
            <w:vAlign w:val="center"/>
          </w:tcPr>
          <w:p w14:paraId="1B7469BE" w14:textId="2D2DD9EF"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52.88</w:t>
            </w:r>
          </w:p>
        </w:tc>
      </w:tr>
    </w:tbl>
    <w:p w14:paraId="51FD7237" w14:textId="2128C469" w:rsidR="0006533C" w:rsidRDefault="0006533C" w:rsidP="00C83EC5">
      <w:pPr>
        <w:spacing w:after="160" w:line="360" w:lineRule="auto"/>
        <w:jc w:val="both"/>
        <w:rPr>
          <w:rFonts w:eastAsiaTheme="minorHAnsi"/>
          <w:iCs/>
          <w:color w:val="auto"/>
          <w:szCs w:val="18"/>
          <w:lang w:val="en-US"/>
        </w:rPr>
      </w:pPr>
    </w:p>
    <w:p w14:paraId="0AFC38B0" w14:textId="77777777" w:rsidR="00BA6E5E" w:rsidRPr="002A4B22" w:rsidRDefault="00BA6E5E" w:rsidP="00BA6E5E">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0917668C" w14:textId="77777777" w:rsidR="00BA6E5E" w:rsidRDefault="00BA6E5E" w:rsidP="00BA6E5E">
      <w:pPr>
        <w:keepNext/>
        <w:spacing w:after="200"/>
        <w:rPr>
          <w:rFonts w:eastAsiaTheme="minorHAnsi"/>
          <w:iCs/>
          <w:color w:val="auto"/>
          <w:lang w:val="en-US"/>
        </w:rPr>
      </w:pPr>
    </w:p>
    <w:p w14:paraId="61C5BB96" w14:textId="77777777" w:rsidR="00BA6E5E" w:rsidRPr="00A77345" w:rsidRDefault="00BA6E5E" w:rsidP="00BA6E5E">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commentRangeStart w:id="39"/>
      <w:r w:rsidRPr="00A77345">
        <w:rPr>
          <w:sz w:val="22"/>
          <w:szCs w:val="22"/>
          <w:lang w:val="en-US"/>
        </w:rPr>
        <w:t>haracteristics</w:t>
      </w:r>
      <w:commentRangeEnd w:id="39"/>
      <w:r>
        <w:rPr>
          <w:sz w:val="22"/>
          <w:szCs w:val="22"/>
          <w:lang w:val="en-US"/>
        </w:rPr>
        <w:t xml:space="preserve"> within the 4+2 cluster typology</w:t>
      </w:r>
      <w:r>
        <w:rPr>
          <w:rStyle w:val="Kommentarzeichen"/>
          <w:color w:val="000000"/>
        </w:rPr>
        <w:commentReference w:id="39"/>
      </w:r>
    </w:p>
    <w:tbl>
      <w:tblPr>
        <w:tblStyle w:val="EinfacheTabelle3"/>
        <w:tblW w:w="9349" w:type="dxa"/>
        <w:shd w:val="clear" w:color="auto" w:fill="FFFFFF" w:themeFill="background1"/>
        <w:tblLayout w:type="fixed"/>
        <w:tblLook w:val="04A0" w:firstRow="1" w:lastRow="0" w:firstColumn="1" w:lastColumn="0" w:noHBand="0" w:noVBand="1"/>
      </w:tblPr>
      <w:tblGrid>
        <w:gridCol w:w="1560"/>
        <w:gridCol w:w="1134"/>
        <w:gridCol w:w="992"/>
        <w:gridCol w:w="1092"/>
        <w:gridCol w:w="850"/>
        <w:gridCol w:w="885"/>
        <w:gridCol w:w="1134"/>
        <w:gridCol w:w="851"/>
        <w:gridCol w:w="851"/>
      </w:tblGrid>
      <w:tr w:rsidR="00BA6E5E" w:rsidRPr="007C5A34" w14:paraId="33B8FF00" w14:textId="77777777" w:rsidTr="00257C3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560" w:type="dxa"/>
            <w:tcBorders>
              <w:top w:val="single" w:sz="12" w:space="0" w:color="auto"/>
              <w:bottom w:val="single" w:sz="12" w:space="0" w:color="auto"/>
            </w:tcBorders>
            <w:shd w:val="clear" w:color="auto" w:fill="FFFFFF" w:themeFill="background1"/>
            <w:vAlign w:val="center"/>
          </w:tcPr>
          <w:p w14:paraId="79BA4234" w14:textId="77777777" w:rsidR="00BA6E5E" w:rsidRPr="007C5A34" w:rsidRDefault="00BA6E5E" w:rsidP="00257C3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98AC77D"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performance, low supply</w:t>
            </w:r>
          </w:p>
        </w:tc>
        <w:tc>
          <w:tcPr>
            <w:tcW w:w="992" w:type="dxa"/>
            <w:tcBorders>
              <w:top w:val="single" w:sz="12" w:space="0" w:color="auto"/>
              <w:bottom w:val="single" w:sz="12" w:space="0" w:color="auto"/>
            </w:tcBorders>
            <w:shd w:val="clear" w:color="auto" w:fill="FFFFFF" w:themeFill="background1"/>
            <w:vAlign w:val="center"/>
          </w:tcPr>
          <w:p w14:paraId="5C13F753"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Access-orientated private</w:t>
            </w:r>
          </w:p>
        </w:tc>
        <w:tc>
          <w:tcPr>
            <w:tcW w:w="1092" w:type="dxa"/>
            <w:tcBorders>
              <w:top w:val="single" w:sz="12" w:space="0" w:color="auto"/>
              <w:bottom w:val="single" w:sz="12" w:space="0" w:color="auto"/>
            </w:tcBorders>
            <w:shd w:val="clear" w:color="auto" w:fill="FFFFFF" w:themeFill="background1"/>
            <w:vAlign w:val="center"/>
          </w:tcPr>
          <w:p w14:paraId="0504212B"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0A792553"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85" w:type="dxa"/>
            <w:tcBorders>
              <w:top w:val="single" w:sz="12" w:space="0" w:color="auto"/>
              <w:bottom w:val="single" w:sz="12" w:space="0" w:color="auto"/>
            </w:tcBorders>
            <w:shd w:val="clear" w:color="auto" w:fill="FFFFFF" w:themeFill="background1"/>
            <w:vAlign w:val="center"/>
          </w:tcPr>
          <w:p w14:paraId="64998531"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709790CC"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private orientated</w:t>
            </w:r>
          </w:p>
        </w:tc>
        <w:tc>
          <w:tcPr>
            <w:tcW w:w="851" w:type="dxa"/>
            <w:tcBorders>
              <w:top w:val="single" w:sz="12" w:space="0" w:color="auto"/>
              <w:bottom w:val="single" w:sz="12" w:space="0" w:color="auto"/>
            </w:tcBorders>
            <w:shd w:val="clear" w:color="auto" w:fill="FFFFFF" w:themeFill="background1"/>
            <w:vAlign w:val="center"/>
          </w:tcPr>
          <w:p w14:paraId="019AE6D0"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2E95610D"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r>
      <w:tr w:rsidR="00BA6E5E" w:rsidRPr="007C5A34" w14:paraId="189A056C"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shd w:val="clear" w:color="auto" w:fill="FFFFFF" w:themeFill="background1"/>
            <w:vAlign w:val="center"/>
          </w:tcPr>
          <w:p w14:paraId="5B1B68B8" w14:textId="77777777" w:rsidR="00BA6E5E" w:rsidRPr="007C5A34" w:rsidRDefault="00BA6E5E" w:rsidP="00257C34">
            <w:pPr>
              <w:spacing w:before="240" w:after="240" w:line="360" w:lineRule="auto"/>
              <w:rPr>
                <w:b w:val="0"/>
                <w:bCs w:val="0"/>
                <w:caps w:val="0"/>
                <w:sz w:val="16"/>
                <w:szCs w:val="16"/>
                <w:lang w:val="en-US"/>
              </w:rPr>
            </w:pPr>
            <w:r w:rsidRPr="007C5A34">
              <w:rPr>
                <w:b w:val="0"/>
                <w:bCs w:val="0"/>
                <w:caps w:val="0"/>
                <w:sz w:val="16"/>
                <w:szCs w:val="16"/>
                <w:lang w:val="en-US"/>
              </w:rPr>
              <w:t>Cluster comp.</w:t>
            </w:r>
          </w:p>
        </w:tc>
        <w:tc>
          <w:tcPr>
            <w:tcW w:w="1134" w:type="dxa"/>
            <w:tcBorders>
              <w:top w:val="single" w:sz="12" w:space="0" w:color="auto"/>
            </w:tcBorders>
            <w:shd w:val="clear" w:color="auto" w:fill="FFFFFF" w:themeFill="background1"/>
            <w:vAlign w:val="center"/>
          </w:tcPr>
          <w:p w14:paraId="458D4880"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CZ, LV, PL</w:t>
            </w:r>
          </w:p>
        </w:tc>
        <w:tc>
          <w:tcPr>
            <w:tcW w:w="992" w:type="dxa"/>
            <w:tcBorders>
              <w:top w:val="single" w:sz="12" w:space="0" w:color="auto"/>
              <w:bottom w:val="single" w:sz="4" w:space="0" w:color="auto"/>
            </w:tcBorders>
            <w:shd w:val="clear" w:color="auto" w:fill="FFFFFF" w:themeFill="background1"/>
            <w:vAlign w:val="center"/>
          </w:tcPr>
          <w:p w14:paraId="58233D00"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DE, FI</w:t>
            </w:r>
          </w:p>
        </w:tc>
        <w:tc>
          <w:tcPr>
            <w:tcW w:w="1092" w:type="dxa"/>
            <w:tcBorders>
              <w:top w:val="single" w:sz="12" w:space="0" w:color="auto"/>
              <w:bottom w:val="single" w:sz="4" w:space="0" w:color="auto"/>
            </w:tcBorders>
            <w:shd w:val="clear" w:color="auto" w:fill="FFFFFF" w:themeFill="background1"/>
            <w:vAlign w:val="center"/>
          </w:tcPr>
          <w:p w14:paraId="5AE8156B"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148AA3B5"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DK, IE, NO, SE</w:t>
            </w:r>
          </w:p>
        </w:tc>
        <w:tc>
          <w:tcPr>
            <w:tcW w:w="885" w:type="dxa"/>
            <w:tcBorders>
              <w:top w:val="single" w:sz="12" w:space="0" w:color="auto"/>
              <w:bottom w:val="single" w:sz="4" w:space="0" w:color="auto"/>
            </w:tcBorders>
            <w:shd w:val="clear" w:color="auto" w:fill="FFFFFF" w:themeFill="background1"/>
            <w:vAlign w:val="center"/>
          </w:tcPr>
          <w:p w14:paraId="25B71792"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JP, KR</w:t>
            </w:r>
          </w:p>
        </w:tc>
        <w:tc>
          <w:tcPr>
            <w:tcW w:w="1134" w:type="dxa"/>
            <w:tcBorders>
              <w:top w:val="single" w:sz="12" w:space="0" w:color="auto"/>
              <w:bottom w:val="single" w:sz="4" w:space="0" w:color="auto"/>
            </w:tcBorders>
            <w:shd w:val="clear" w:color="auto" w:fill="FFFFFF" w:themeFill="background1"/>
          </w:tcPr>
          <w:p w14:paraId="7C0FF415"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rPr>
              <w:t>AU, BE, CH, EE, ES, IL, LU, FR, NL, NZ, SK, SI, UK, US</w:t>
            </w:r>
          </w:p>
        </w:tc>
        <w:tc>
          <w:tcPr>
            <w:tcW w:w="851" w:type="dxa"/>
            <w:tcBorders>
              <w:top w:val="single" w:sz="12" w:space="0" w:color="auto"/>
              <w:bottom w:val="single" w:sz="4" w:space="0" w:color="auto"/>
            </w:tcBorders>
            <w:shd w:val="clear" w:color="auto" w:fill="FFFFFF" w:themeFill="background1"/>
            <w:vAlign w:val="center"/>
          </w:tcPr>
          <w:p w14:paraId="0B13C4BD"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AU, BE, CH, LU, NL, SK, SI</w:t>
            </w:r>
          </w:p>
        </w:tc>
        <w:tc>
          <w:tcPr>
            <w:tcW w:w="851" w:type="dxa"/>
            <w:tcBorders>
              <w:top w:val="single" w:sz="12" w:space="0" w:color="auto"/>
              <w:bottom w:val="single" w:sz="4" w:space="0" w:color="auto"/>
            </w:tcBorders>
            <w:shd w:val="clear" w:color="auto" w:fill="FFFFFF" w:themeFill="background1"/>
            <w:vAlign w:val="center"/>
          </w:tcPr>
          <w:p w14:paraId="106F4AEC"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EE, ES, FR, IL,</w:t>
            </w:r>
            <w:r>
              <w:rPr>
                <w:sz w:val="16"/>
                <w:szCs w:val="16"/>
              </w:rPr>
              <w:t xml:space="preserve"> </w:t>
            </w:r>
            <w:r w:rsidRPr="007C5A34">
              <w:rPr>
                <w:sz w:val="16"/>
                <w:szCs w:val="16"/>
              </w:rPr>
              <w:t>NZ, UK, US</w:t>
            </w:r>
          </w:p>
        </w:tc>
      </w:tr>
      <w:tr w:rsidR="00BA6E5E" w:rsidRPr="007C5A34" w14:paraId="7D90393F"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shd w:val="clear" w:color="auto" w:fill="FFFFFF" w:themeFill="background1"/>
            <w:vAlign w:val="center"/>
          </w:tcPr>
          <w:p w14:paraId="67CEB0DC"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 xml:space="preserve">Supply </w:t>
            </w:r>
          </w:p>
          <w:p w14:paraId="7F63E3B3"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EXPD</w:t>
            </w:r>
          </w:p>
          <w:p w14:paraId="36234CEE"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BEDS</w:t>
            </w:r>
          </w:p>
          <w:p w14:paraId="034B0687" w14:textId="77777777" w:rsidR="00BA6E5E" w:rsidRPr="007C5A34" w:rsidRDefault="00BA6E5E" w:rsidP="00257C34">
            <w:pPr>
              <w:spacing w:line="360" w:lineRule="auto"/>
              <w:ind w:firstLine="180"/>
              <w:rPr>
                <w:b w:val="0"/>
                <w:bCs w:val="0"/>
                <w:caps w:val="0"/>
                <w:sz w:val="16"/>
                <w:szCs w:val="16"/>
                <w:lang w:val="en-US"/>
              </w:rPr>
            </w:pPr>
            <w:r w:rsidRPr="007C5A34">
              <w:rPr>
                <w:b w:val="0"/>
                <w:bCs w:val="0"/>
                <w:caps w:val="0"/>
                <w:sz w:val="16"/>
                <w:szCs w:val="16"/>
                <w:lang w:val="en-US"/>
              </w:rPr>
              <w:t>RCPTIN</w:t>
            </w:r>
          </w:p>
        </w:tc>
        <w:tc>
          <w:tcPr>
            <w:tcW w:w="1134" w:type="dxa"/>
            <w:tcBorders>
              <w:top w:val="single" w:sz="4" w:space="0" w:color="auto"/>
            </w:tcBorders>
            <w:shd w:val="clear" w:color="auto" w:fill="FFFFFF" w:themeFill="background1"/>
            <w:vAlign w:val="center"/>
          </w:tcPr>
          <w:p w14:paraId="7046282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E7E77F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CC565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0E19B9E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top w:val="single" w:sz="4" w:space="0" w:color="auto"/>
            </w:tcBorders>
            <w:shd w:val="clear" w:color="auto" w:fill="FFFFFF" w:themeFill="background1"/>
            <w:vAlign w:val="center"/>
          </w:tcPr>
          <w:p w14:paraId="0BFE7CE9"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D0AB8E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 High</w:t>
            </w:r>
          </w:p>
          <w:p w14:paraId="5F637F7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1092" w:type="dxa"/>
            <w:tcBorders>
              <w:top w:val="single" w:sz="4" w:space="0" w:color="auto"/>
            </w:tcBorders>
            <w:shd w:val="clear" w:color="auto" w:fill="FFFFFF" w:themeFill="background1"/>
            <w:vAlign w:val="center"/>
          </w:tcPr>
          <w:p w14:paraId="071D7EAE"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1917E27"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15A166B4"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6BEDB445"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0" w:type="dxa"/>
            <w:tcBorders>
              <w:top w:val="single" w:sz="4" w:space="0" w:color="auto"/>
            </w:tcBorders>
            <w:shd w:val="clear" w:color="auto" w:fill="FFFFFF" w:themeFill="background1"/>
            <w:vAlign w:val="center"/>
          </w:tcPr>
          <w:p w14:paraId="1929B3B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FDFC4F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76937FD5"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39BFB6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top w:val="single" w:sz="4" w:space="0" w:color="auto"/>
            </w:tcBorders>
            <w:shd w:val="clear" w:color="auto" w:fill="FFFFFF" w:themeFill="background1"/>
            <w:vAlign w:val="center"/>
          </w:tcPr>
          <w:p w14:paraId="62085CFB"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5E3FCB8"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63227E"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2F1B28"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c>
          <w:tcPr>
            <w:tcW w:w="1134" w:type="dxa"/>
            <w:tcBorders>
              <w:top w:val="single" w:sz="4" w:space="0" w:color="auto"/>
            </w:tcBorders>
            <w:shd w:val="clear" w:color="auto" w:fill="FFFFFF" w:themeFill="background1"/>
            <w:vAlign w:val="center"/>
          </w:tcPr>
          <w:p w14:paraId="7E31B022"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33F0A0D"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34717EBF"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0118400E"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1" w:type="dxa"/>
            <w:tcBorders>
              <w:top w:val="single" w:sz="4" w:space="0" w:color="auto"/>
            </w:tcBorders>
            <w:shd w:val="clear" w:color="auto" w:fill="FFFFFF" w:themeFill="background1"/>
            <w:vAlign w:val="center"/>
          </w:tcPr>
          <w:p w14:paraId="1A5E045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3D8903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21457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0572C04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top w:val="single" w:sz="4" w:space="0" w:color="auto"/>
            </w:tcBorders>
            <w:shd w:val="clear" w:color="auto" w:fill="FFFFFF" w:themeFill="background1"/>
            <w:vAlign w:val="center"/>
          </w:tcPr>
          <w:p w14:paraId="1E4673D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FD73DC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F6A9F8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8764DB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B783712"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0F128F0"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Public-Private Mix</w:t>
            </w:r>
          </w:p>
          <w:p w14:paraId="5EBC4D30"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PEXPND</w:t>
            </w:r>
          </w:p>
          <w:p w14:paraId="78EA07A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CASH</w:t>
            </w:r>
          </w:p>
        </w:tc>
        <w:tc>
          <w:tcPr>
            <w:tcW w:w="1134" w:type="dxa"/>
            <w:shd w:val="clear" w:color="auto" w:fill="FFFFFF" w:themeFill="background1"/>
            <w:vAlign w:val="center"/>
          </w:tcPr>
          <w:p w14:paraId="453443A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113F0C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7508C1F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992" w:type="dxa"/>
            <w:shd w:val="clear" w:color="auto" w:fill="FFFFFF" w:themeFill="background1"/>
            <w:vAlign w:val="center"/>
          </w:tcPr>
          <w:p w14:paraId="6C06A32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AE2D5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160E4D8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shd w:val="clear" w:color="auto" w:fill="FFFFFF" w:themeFill="background1"/>
            <w:vAlign w:val="center"/>
          </w:tcPr>
          <w:p w14:paraId="3DC1159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667B7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7D9AE80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3AC555E6"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7D394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420B927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50FEBD1D"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7A9F23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2DBE7C1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7FABD3E6"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DED1251"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0AE49FB2"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1" w:type="dxa"/>
            <w:shd w:val="clear" w:color="auto" w:fill="FFFFFF" w:themeFill="background1"/>
            <w:vAlign w:val="center"/>
          </w:tcPr>
          <w:p w14:paraId="7FCF2349"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889AD7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4D18BE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55F1ABB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5529D4"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532732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9A11155"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DE58535"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Access Regulation</w:t>
            </w:r>
          </w:p>
          <w:p w14:paraId="593409A9"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CIDX</w:t>
            </w:r>
          </w:p>
          <w:p w14:paraId="3C63763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MTAB</w:t>
            </w:r>
          </w:p>
        </w:tc>
        <w:tc>
          <w:tcPr>
            <w:tcW w:w="1134" w:type="dxa"/>
            <w:shd w:val="clear" w:color="auto" w:fill="FFFFFF" w:themeFill="background1"/>
            <w:vAlign w:val="center"/>
          </w:tcPr>
          <w:p w14:paraId="4EBA929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6977630"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shd w:val="clear" w:color="auto" w:fill="FFFFFF" w:themeFill="background1"/>
            <w:vAlign w:val="center"/>
          </w:tcPr>
          <w:p w14:paraId="5B9DF18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55474C3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092" w:type="dxa"/>
            <w:shd w:val="clear" w:color="auto" w:fill="FFFFFF" w:themeFill="background1"/>
            <w:vAlign w:val="center"/>
          </w:tcPr>
          <w:p w14:paraId="2B44A098"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02D1B84C"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4297DD4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70FCF7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1496282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F8FFF1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32391C46"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53FE6EE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tc>
        <w:tc>
          <w:tcPr>
            <w:tcW w:w="851" w:type="dxa"/>
            <w:shd w:val="clear" w:color="auto" w:fill="FFFFFF" w:themeFill="background1"/>
            <w:vAlign w:val="center"/>
          </w:tcPr>
          <w:p w14:paraId="62F0E2E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E3E0CC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3D7D7CCC"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22968AB"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r>
      <w:tr w:rsidR="00BA6E5E" w:rsidRPr="007C5A34" w14:paraId="4BEDE894"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auto"/>
            </w:tcBorders>
            <w:shd w:val="clear" w:color="auto" w:fill="FFFFFF" w:themeFill="background1"/>
            <w:vAlign w:val="center"/>
          </w:tcPr>
          <w:p w14:paraId="1322BFF9"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Performance</w:t>
            </w:r>
          </w:p>
          <w:p w14:paraId="372B81FC" w14:textId="2068FD88"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LEX</w:t>
            </w:r>
          </w:p>
          <w:p w14:paraId="1B2661D0"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2A83240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0B0F79"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375D350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bottom w:val="single" w:sz="12" w:space="0" w:color="auto"/>
            </w:tcBorders>
            <w:shd w:val="clear" w:color="auto" w:fill="FFFFFF" w:themeFill="background1"/>
            <w:vAlign w:val="center"/>
          </w:tcPr>
          <w:p w14:paraId="0DC81D7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1203D5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5CDE3940"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tcBorders>
              <w:bottom w:val="single" w:sz="12" w:space="0" w:color="auto"/>
            </w:tcBorders>
            <w:shd w:val="clear" w:color="auto" w:fill="FFFFFF" w:themeFill="background1"/>
            <w:vAlign w:val="center"/>
          </w:tcPr>
          <w:p w14:paraId="544735C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AE5D6FF"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p w14:paraId="6E75E31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0" w:type="dxa"/>
            <w:tcBorders>
              <w:bottom w:val="single" w:sz="12" w:space="0" w:color="auto"/>
            </w:tcBorders>
            <w:shd w:val="clear" w:color="auto" w:fill="FFFFFF" w:themeFill="background1"/>
            <w:vAlign w:val="center"/>
          </w:tcPr>
          <w:p w14:paraId="3B956C6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E6D7CA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79549B9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bottom w:val="single" w:sz="12" w:space="0" w:color="auto"/>
            </w:tcBorders>
            <w:shd w:val="clear" w:color="auto" w:fill="FFFFFF" w:themeFill="background1"/>
            <w:vAlign w:val="center"/>
          </w:tcPr>
          <w:p w14:paraId="3DE2BAA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E1FE380"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86773D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tcBorders>
              <w:bottom w:val="single" w:sz="12" w:space="0" w:color="auto"/>
            </w:tcBorders>
            <w:shd w:val="clear" w:color="auto" w:fill="FFFFFF" w:themeFill="background1"/>
            <w:vAlign w:val="center"/>
          </w:tcPr>
          <w:p w14:paraId="63D5321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EE79E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4BC7C147"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tc>
        <w:tc>
          <w:tcPr>
            <w:tcW w:w="851" w:type="dxa"/>
            <w:tcBorders>
              <w:bottom w:val="single" w:sz="12" w:space="0" w:color="auto"/>
            </w:tcBorders>
            <w:shd w:val="clear" w:color="auto" w:fill="FFFFFF" w:themeFill="background1"/>
            <w:vAlign w:val="center"/>
          </w:tcPr>
          <w:p w14:paraId="494E8E4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5B4BFD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231501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bottom w:val="single" w:sz="12" w:space="0" w:color="auto"/>
            </w:tcBorders>
            <w:shd w:val="clear" w:color="auto" w:fill="FFFFFF" w:themeFill="background1"/>
            <w:vAlign w:val="center"/>
          </w:tcPr>
          <w:p w14:paraId="18DB1F4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94CEB13"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06E2F56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r>
    </w:tbl>
    <w:p w14:paraId="3403A5CB" w14:textId="77777777" w:rsidR="00BA6E5E" w:rsidRPr="00C83EC5" w:rsidRDefault="00BA6E5E" w:rsidP="00C83EC5">
      <w:pPr>
        <w:spacing w:after="160" w:line="360" w:lineRule="auto"/>
        <w:jc w:val="both"/>
        <w:rPr>
          <w:rFonts w:eastAsiaTheme="minorHAnsi"/>
          <w:iCs/>
          <w:color w:val="auto"/>
          <w:szCs w:val="18"/>
          <w:lang w:val="en-US"/>
        </w:rPr>
      </w:pPr>
    </w:p>
    <w:p w14:paraId="313AF3F6" w14:textId="64688E6F"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CA66CB" w:rsidRPr="00C83EC5">
        <w:rPr>
          <w:rFonts w:eastAsiaTheme="minorHAnsi"/>
          <w:b/>
          <w:iCs/>
          <w:color w:val="auto"/>
          <w:szCs w:val="18"/>
          <w:lang w:val="en-US"/>
        </w:rPr>
        <w:t>high-performance</w:t>
      </w:r>
      <w:r w:rsidRPr="00C83EC5">
        <w:rPr>
          <w:rFonts w:eastAsiaTheme="minorHAnsi"/>
          <w:b/>
          <w:iCs/>
          <w:color w:val="auto"/>
          <w:szCs w:val="18"/>
          <w:lang w:val="en-US"/>
        </w:rPr>
        <w:t xml:space="preserve"> </w:t>
      </w:r>
      <w:r w:rsidR="00AE794B" w:rsidRPr="00C83EC5">
        <w:rPr>
          <w:rFonts w:eastAsiaTheme="minorHAnsi"/>
          <w:b/>
          <w:iCs/>
          <w:color w:val="auto"/>
          <w:szCs w:val="18"/>
          <w:lang w:val="en-US"/>
        </w:rPr>
        <w:t xml:space="preserve">public-orientated </w:t>
      </w:r>
      <w:r w:rsidRPr="00C83EC5">
        <w:rPr>
          <w:rFonts w:eastAsiaTheme="minorHAnsi"/>
          <w:b/>
          <w:iCs/>
          <w:color w:val="auto"/>
          <w:szCs w:val="18"/>
          <w:lang w:val="en-US"/>
        </w:rPr>
        <w:t>system</w:t>
      </w:r>
    </w:p>
    <w:p w14:paraId="3DADFDAF" w14:textId="137C0EFA" w:rsidR="00C83EC5" w:rsidRDefault="00AE794B" w:rsidP="00364FD2">
      <w:pPr>
        <w:pStyle w:val="02FlietextErsterAbsatz"/>
        <w:rPr>
          <w:lang w:val="en-US"/>
        </w:rPr>
      </w:pPr>
      <w:r>
        <w:rPr>
          <w:lang w:val="en-US"/>
        </w:rPr>
        <w:t>This system is defined by above average performance and below average private expenditure. Benefits are mainly only available in-kind, which hints to 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 xml:space="preserve">. The sub-types of this system are </w:t>
      </w:r>
      <w:r w:rsidR="00F82B67">
        <w:rPr>
          <w:lang w:val="en-US"/>
        </w:rPr>
        <w:t>divided</w:t>
      </w:r>
      <w:r w:rsidR="00F3631B">
        <w:rPr>
          <w:lang w:val="en-US"/>
        </w:rPr>
        <w:t xml:space="preserve"> by high and low levels of supply.</w:t>
      </w:r>
      <w:r>
        <w:rPr>
          <w:lang w:val="en-US"/>
        </w:rPr>
        <w:t xml:space="preserve"> </w:t>
      </w:r>
    </w:p>
    <w:p w14:paraId="612AD6E0" w14:textId="2C8BF07E"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The high performance private oriented system</w:t>
      </w:r>
    </w:p>
    <w:p w14:paraId="74B93F8A" w14:textId="57169E6A" w:rsidR="00A77345" w:rsidRPr="00364FD2" w:rsidRDefault="00A740AC" w:rsidP="00364FD2">
      <w:pPr>
        <w:pStyle w:val="02FlietextErsterAbsatz"/>
        <w:rPr>
          <w:lang w:val="en-US"/>
        </w:rPr>
      </w:pPr>
      <w:r w:rsidRPr="00313058">
        <w:rPr>
          <w:lang w:val="en-US"/>
        </w:rPr>
        <w:t>Per</w:t>
      </w:r>
      <w:r>
        <w:rPr>
          <w:lang w:val="en-US"/>
        </w:rPr>
        <w:t>formance in this LTC type is high with abov</w:t>
      </w:r>
      <w:r w:rsidR="004E5C38">
        <w:rPr>
          <w:lang w:val="en-US"/>
        </w:rPr>
        <w:t>e</w:t>
      </w:r>
      <w:r>
        <w:rPr>
          <w:lang w:val="en-US"/>
        </w:rPr>
        <w:t xml:space="preserve"> average life expectancy and self-rated health. As private expenditure are above average and cash benefits avai</w:t>
      </w:r>
      <w:r w:rsidR="004E5C38">
        <w:rPr>
          <w:lang w:val="en-US"/>
        </w:rPr>
        <w:t>lable</w:t>
      </w:r>
      <w:r>
        <w:rPr>
          <w:lang w:val="en-US"/>
        </w:rPr>
        <w:t xml:space="preserve"> in almost all countries and often unbound, this type can be depicted as oriented towards </w:t>
      </w:r>
      <w:r w:rsidR="002F441C">
        <w:rPr>
          <w:lang w:val="en-US"/>
        </w:rPr>
        <w:t>private</w:t>
      </w:r>
      <w:r>
        <w:rPr>
          <w:lang w:val="en-US"/>
        </w:rPr>
        <w:t xml:space="preserve"> provision and financing. The sub-types differ by high and low supply. Both sub-types </w:t>
      </w:r>
      <w:r>
        <w:rPr>
          <w:lang w:val="en-US"/>
        </w:rPr>
        <w:lastRenderedPageBreak/>
        <w:t>apply means-testing, yet only the low</w:t>
      </w:r>
      <w:r w:rsidR="002F441C">
        <w:rPr>
          <w:lang w:val="en-US"/>
        </w:rPr>
        <w:t>-</w:t>
      </w:r>
      <w:r>
        <w:rPr>
          <w:lang w:val="en-US"/>
        </w:rPr>
        <w:t xml:space="preserve">supply type is marked by considerable </w:t>
      </w:r>
      <w:r w:rsidR="002F441C">
        <w:rPr>
          <w:lang w:val="en-US"/>
        </w:rPr>
        <w:t>choice</w:t>
      </w:r>
      <w:r>
        <w:rPr>
          <w:lang w:val="en-US"/>
        </w:rPr>
        <w:t xml:space="preserve"> restrictions.</w:t>
      </w:r>
    </w:p>
    <w:p w14:paraId="762318F9" w14:textId="67377F2C" w:rsidR="008D6126" w:rsidRPr="006A56FF" w:rsidRDefault="002E107C" w:rsidP="00EB31E0">
      <w:pPr>
        <w:pStyle w:val="berschrift1"/>
        <w:rPr>
          <w:lang w:val="en-US"/>
        </w:rPr>
      </w:pPr>
      <w:r>
        <w:rPr>
          <w:lang w:val="en-US"/>
        </w:rPr>
        <w:t>Discussion</w:t>
      </w:r>
      <w:r w:rsidR="00085DE3">
        <w:rPr>
          <w:lang w:val="en-US"/>
        </w:rPr>
        <w:t xml:space="preserve"> </w:t>
      </w:r>
      <w:proofErr w:type="gramStart"/>
      <w:r w:rsidR="0081256C" w:rsidRPr="006A56FF">
        <w:rPr>
          <w:lang w:val="en-US"/>
        </w:rPr>
        <w:t xml:space="preserve">– </w:t>
      </w:r>
      <w:r w:rsidR="00085DE3">
        <w:rPr>
          <w:lang w:val="en-US"/>
        </w:rPr>
        <w:t xml:space="preserve"> </w:t>
      </w:r>
      <w:r w:rsidR="00A85F93">
        <w:rPr>
          <w:lang w:val="en-US"/>
        </w:rPr>
        <w:t>36</w:t>
      </w:r>
      <w:r w:rsidR="00364FD2">
        <w:rPr>
          <w:lang w:val="en-US"/>
        </w:rPr>
        <w:t>6</w:t>
      </w:r>
      <w:proofErr w:type="gramEnd"/>
      <w:r w:rsidR="00A85F93">
        <w:rPr>
          <w:lang w:val="en-US"/>
        </w:rPr>
        <w:t xml:space="preserve"> </w:t>
      </w:r>
      <w:r w:rsidR="0081256C" w:rsidRPr="006A56FF">
        <w:rPr>
          <w:lang w:val="en-US"/>
        </w:rPr>
        <w:t>words</w:t>
      </w:r>
    </w:p>
    <w:p w14:paraId="2EC44C68" w14:textId="478EC943" w:rsidR="00B70268" w:rsidRPr="00B70268" w:rsidRDefault="00643ED3" w:rsidP="00A85F93">
      <w:pPr>
        <w:pStyle w:val="02FlietextErsterAbsatz"/>
        <w:rPr>
          <w:lang w:val="en-US"/>
        </w:rPr>
      </w:pPr>
      <w:r>
        <w:rPr>
          <w:lang w:val="en-US"/>
        </w:rPr>
        <w:t xml:space="preserve">Focusing on the countries in the four </w:t>
      </w:r>
      <w:r w:rsidR="002F441C">
        <w:rPr>
          <w:lang w:val="en-US"/>
        </w:rPr>
        <w:t>systems</w:t>
      </w:r>
      <w:r>
        <w:rPr>
          <w:lang w:val="en-US"/>
        </w:rPr>
        <w:t xml:space="preserve">, we find expected patterns based on earlier studies, but also </w:t>
      </w:r>
      <w:r w:rsidR="00CD4831">
        <w:rPr>
          <w:lang w:val="en-US"/>
        </w:rPr>
        <w:t>unanticipated countries joining these types. T</w:t>
      </w:r>
      <w:r w:rsidR="00D0320B">
        <w:rPr>
          <w:lang w:val="en-US"/>
        </w:rPr>
        <w:t>he high-performance, public</w:t>
      </w:r>
      <w:r w:rsidR="00CD4831">
        <w:rPr>
          <w:lang w:val="en-US"/>
        </w:rPr>
        <w:t>-</w:t>
      </w:r>
      <w:r w:rsidR="00D0320B">
        <w:rPr>
          <w:lang w:val="en-US"/>
        </w:rPr>
        <w:t>oriented</w:t>
      </w:r>
      <w:r w:rsidR="00CD4831">
        <w:rPr>
          <w:lang w:val="en-US"/>
        </w:rPr>
        <w:t>, high-</w:t>
      </w:r>
      <w:r w:rsidR="00D0320B">
        <w:rPr>
          <w:lang w:val="en-US"/>
        </w:rPr>
        <w:t>supply sub-system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Content>
          <w:r w:rsidR="00F8757A">
            <w:rPr>
              <w:noProof/>
              <w:lang w:val="en-US"/>
            </w:rPr>
            <w:fldChar w:fldCharType="begin"/>
          </w:r>
          <w:r w:rsidR="006C3A49">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Content>
          <w:r w:rsidR="00F8757A">
            <w:rPr>
              <w:noProof/>
              <w:lang w:val="en-US"/>
            </w:rPr>
            <w:fldChar w:fldCharType="begin"/>
          </w:r>
          <w:r w:rsidR="006C3A49">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instrText>
          </w:r>
          <w:r w:rsidR="006C3A49" w:rsidRPr="001963E5">
            <w:rPr>
              <w:noProof/>
            </w:rPr>
            <w: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noProof/>
              <w:lang w:val="en-US"/>
            </w:rPr>
            <w:fldChar w:fldCharType="separate"/>
          </w:r>
          <w:r w:rsidR="000B0433">
            <w:rPr>
              <w:noProof/>
            </w:rPr>
            <w:t>(Colombo, 2012; Damiani et al., 2011; Kraus et al., 2010; Pommer et al., 2009)</w:t>
          </w:r>
          <w:r w:rsidR="00F8757A">
            <w:rPr>
              <w:noProof/>
              <w:lang w:val="en-US"/>
            </w:rPr>
            <w:fldChar w:fldCharType="end"/>
          </w:r>
        </w:sdtContent>
      </w:sdt>
      <w:r w:rsidR="00B70268" w:rsidRPr="00A272E4">
        <w:t xml:space="preserve">.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Content>
          <w:r w:rsidR="006A4FA5">
            <w:rPr>
              <w:noProof/>
              <w:lang w:val="en-US"/>
            </w:rPr>
            <w:fldChar w:fldCharType="begin"/>
          </w:r>
          <w:r w:rsidR="006C3A49">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r w:rsidR="006A4FA5">
        <w:rPr>
          <w:lang w:val="en-US"/>
        </w:rPr>
        <w:t>However</w:t>
      </w:r>
      <w:r w:rsidR="00B70268" w:rsidRPr="00B70268">
        <w:rPr>
          <w:lang w:val="en-US"/>
        </w:rPr>
        <w:t xml:space="preserve">, other Eastern European countries as Slovenia, Slovakia, and Estonia are loosely attached to the </w:t>
      </w:r>
      <w:r w:rsidR="006A4FA5">
        <w:rPr>
          <w:lang w:val="en-US"/>
        </w:rPr>
        <w:t>high performance private-oriented</w:t>
      </w:r>
      <w:r w:rsidR="00B70268" w:rsidRPr="00B70268">
        <w:rPr>
          <w:lang w:val="en-US"/>
        </w:rPr>
        <w:t xml:space="preserve"> types. As we could only incorporate Spain into the typology as a southern European country, the results cannot show or negate the existence of such a cluster of LTC systems. Continental European countries are mainly included in the</w:t>
      </w:r>
      <w:r w:rsidR="006A4FA5">
        <w:rPr>
          <w:lang w:val="en-US"/>
        </w:rPr>
        <w:t xml:space="preserve"> high performance private-oriented</w:t>
      </w:r>
      <w:r w:rsidR="006A4FA5" w:rsidRPr="00B70268">
        <w:rPr>
          <w:lang w:val="en-US"/>
        </w:rPr>
        <w:t xml:space="preserve"> types</w:t>
      </w:r>
      <w:r w:rsidR="00B70268" w:rsidRPr="00B70268">
        <w:rPr>
          <w:lang w:val="en-US"/>
        </w:rPr>
        <w:t xml:space="preserve"> – especially in the </w:t>
      </w:r>
      <w:r w:rsidR="006A4FA5">
        <w:rPr>
          <w:lang w:val="en-US"/>
        </w:rPr>
        <w:t>high</w:t>
      </w:r>
      <w:r w:rsidR="002F441C">
        <w:rPr>
          <w:lang w:val="en-US"/>
        </w:rPr>
        <w:t>-</w:t>
      </w:r>
      <w:r w:rsidR="006A4FA5">
        <w:rPr>
          <w:lang w:val="en-US"/>
        </w:rPr>
        <w:t>supply</w:t>
      </w:r>
      <w:r w:rsidR="00B70268" w:rsidRPr="00B70268">
        <w:rPr>
          <w:lang w:val="en-US"/>
        </w:rPr>
        <w:t xml:space="preserve"> sub-cluster – yet the cluster includes Eastern European, Southern European, and Non-European OECD countries as well. As 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Content>
          <w:r w:rsidR="006A4FA5">
            <w:rPr>
              <w:noProof/>
              <w:lang w:val="en-US"/>
            </w:rPr>
            <w:fldChar w:fldCharType="begin"/>
          </w:r>
          <w:r w:rsidR="006C3A49">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 the high performance and the public-private mix of these LTC systems are closer to those of</w:t>
      </w:r>
      <w:r w:rsidR="00B70268" w:rsidRPr="00B70268">
        <w:rPr>
          <w:lang w:val="en-US"/>
        </w:rPr>
        <w:t xml:space="preserve"> Northern European LTC systems. </w:t>
      </w:r>
      <w:r w:rsidR="00191C08">
        <w:rPr>
          <w:lang w:val="en-US"/>
        </w:rPr>
        <w:t xml:space="preserve">Finding Finland and Germany in one cluster seems rare. Only one typology finds both </w:t>
      </w:r>
      <w:r w:rsidR="002F441C">
        <w:rPr>
          <w:lang w:val="en-US"/>
        </w:rPr>
        <w:t>countries</w:t>
      </w:r>
      <w:r w:rsidR="00191C08">
        <w:rPr>
          <w:lang w:val="en-US"/>
        </w:rPr>
        <w:t xml:space="preserve"> in one cluster, yet together with other </w:t>
      </w:r>
      <w:r w:rsidR="002F441C">
        <w:rPr>
          <w:lang w:val="en-US"/>
        </w:rPr>
        <w:t xml:space="preserve">countries </w:t>
      </w:r>
      <w:sdt>
        <w:sdtPr>
          <w:rPr>
            <w:lang w:val="en-US"/>
          </w:rPr>
          <w:alias w:val="To edit, see citavi.com/edit"/>
          <w:tag w:val="CitaviPlaceholder#0caf82ee-c218-4121-abd9-c9f213fdef35"/>
          <w:id w:val="552815682"/>
          <w:placeholder>
            <w:docPart w:val="DefaultPlaceholder_-1854013440"/>
          </w:placeholder>
        </w:sdtPr>
        <w:sdtContent>
          <w:r w:rsidR="00191C08">
            <w:rPr>
              <w:noProof/>
              <w:lang w:val="en-US"/>
            </w:rPr>
            <w:fldChar w:fldCharType="begin"/>
          </w:r>
          <w:r w:rsidR="006C3A49">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on</w:t>
      </w:r>
      <w:r w:rsidR="002F441C">
        <w:rPr>
          <w:lang w:val="en-US"/>
        </w:rPr>
        <w:t>e</w:t>
      </w:r>
      <w:r w:rsidR="00191C08">
        <w:rPr>
          <w:lang w:val="en-US"/>
        </w:rPr>
        <w:t xml:space="preserve"> could speculate if this cluster would also include countries such as Austria or Luxembourg which were not included due to data limitations.</w:t>
      </w:r>
    </w:p>
    <w:p w14:paraId="01790CEE" w14:textId="51FA16AE" w:rsidR="0068084C" w:rsidRPr="006A56FF" w:rsidRDefault="00191C08" w:rsidP="00A31CB1">
      <w:pPr>
        <w:pStyle w:val="02FlietextEinzug"/>
        <w:rPr>
          <w:lang w:val="en-US"/>
        </w:rPr>
      </w:pPr>
      <w:r>
        <w:rPr>
          <w:lang w:val="en-US"/>
        </w:rPr>
        <w:lastRenderedPageBreak/>
        <w:t>Despite</w:t>
      </w:r>
      <w:r w:rsidRPr="006A56FF">
        <w:rPr>
          <w:lang w:val="en-US"/>
        </w:rPr>
        <w:t xml:space="preserve"> </w:t>
      </w:r>
      <w:r w:rsidR="005D4FC8" w:rsidRPr="006A56FF">
        <w:rPr>
          <w:lang w:val="en-US"/>
        </w:rPr>
        <w:t xml:space="preserve">many reforms in </w:t>
      </w:r>
      <w:r>
        <w:rPr>
          <w:lang w:val="en-US"/>
        </w:rPr>
        <w:t xml:space="preserve">OECD </w:t>
      </w:r>
      <w:r w:rsidR="005D4FC8" w:rsidRPr="006A56FF">
        <w:rPr>
          <w:lang w:val="en-US"/>
        </w:rPr>
        <w:t>countries’ LTC systems</w:t>
      </w:r>
      <w:r>
        <w:rPr>
          <w:lang w:val="en-US"/>
        </w:rPr>
        <w:t xml:space="preserve"> </w:t>
      </w:r>
      <w:r w:rsidR="005D4FC8" w:rsidRPr="006A56FF">
        <w:rPr>
          <w:lang w:val="en-US"/>
        </w:rPr>
        <w:t>in recent years</w:t>
      </w:r>
      <w:r>
        <w:rPr>
          <w:lang w:val="en-US"/>
        </w:rPr>
        <w:t>, our results underline certain patterns of LTC system types. A low-performance and low-supply system marked by Eastern European countries, as well as a high-performance, public-oriented system</w:t>
      </w:r>
      <w:r w:rsidR="002F441C">
        <w:rPr>
          <w:lang w:val="en-US"/>
        </w:rPr>
        <w:t xml:space="preserve"> mainly occupied by Northern European countries</w:t>
      </w:r>
      <w:r>
        <w:rPr>
          <w:lang w:val="en-US"/>
        </w:rPr>
        <w:t xml:space="preserve">. However, </w:t>
      </w:r>
      <w:r w:rsidR="002F441C">
        <w:rPr>
          <w:lang w:val="en-US"/>
        </w:rPr>
        <w:t>the</w:t>
      </w:r>
      <w:r>
        <w:rPr>
          <w:lang w:val="en-US"/>
        </w:rPr>
        <w:t xml:space="preserve"> large group of countries in the high-performance, private-oriented system </w:t>
      </w:r>
      <w:r w:rsidR="006852EF">
        <w:rPr>
          <w:lang w:val="en-US"/>
        </w:rPr>
        <w:t xml:space="preserve">is a new finding. This 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w:t>
      </w:r>
      <w:proofErr w:type="spellStart"/>
      <w:r w:rsidR="006852EF" w:rsidRPr="006A56FF">
        <w:rPr>
          <w:lang w:val="en-US"/>
        </w:rPr>
        <w:t>Pavolini</w:t>
      </w:r>
      <w:proofErr w:type="spellEnd"/>
      <w:r w:rsidR="006852EF" w:rsidRPr="006A56FF">
        <w:rPr>
          <w:lang w:val="en-US"/>
        </w:rPr>
        <w:t xml:space="preserve">, 2013; Farris and Marchetti, 2017) </w:t>
      </w:r>
      <w:r w:rsidR="006852EF">
        <w:rPr>
          <w:lang w:val="en-US"/>
        </w:rPr>
        <w:t>led to a convergence of these</w:t>
      </w:r>
      <w:r w:rsidR="002F441C">
        <w:rPr>
          <w:lang w:val="en-US"/>
        </w:rPr>
        <w:t xml:space="preserve"> countries’ LTC</w:t>
      </w:r>
      <w:r w:rsidR="006852EF">
        <w:rPr>
          <w:lang w:val="en-US"/>
        </w:rPr>
        <w:t xml:space="preserve"> systems.</w:t>
      </w:r>
    </w:p>
    <w:p w14:paraId="56C7F410" w14:textId="14E7F7A1" w:rsidR="006852EF" w:rsidRPr="00313058" w:rsidRDefault="006852EF" w:rsidP="00313058">
      <w:pPr>
        <w:pStyle w:val="berschrift1"/>
        <w:rPr>
          <w:lang w:val="en-US"/>
        </w:rPr>
      </w:pPr>
      <w:r w:rsidRPr="00313058">
        <w:rPr>
          <w:lang w:val="en-US"/>
        </w:rPr>
        <w:t>Conclusion</w:t>
      </w:r>
      <w:r w:rsidR="006A4118">
        <w:rPr>
          <w:lang w:val="en-US"/>
        </w:rPr>
        <w:t xml:space="preserve"> – 3</w:t>
      </w:r>
      <w:r w:rsidR="00364FD2">
        <w:rPr>
          <w:lang w:val="en-US"/>
        </w:rPr>
        <w:t>84</w:t>
      </w:r>
      <w:r w:rsidR="006A4118">
        <w:rPr>
          <w:lang w:val="en-US"/>
        </w:rPr>
        <w:t xml:space="preserve"> words</w:t>
      </w:r>
    </w:p>
    <w:p w14:paraId="47E92298" w14:textId="3F37B3C4" w:rsidR="00F557A8" w:rsidRPr="006A56FF" w:rsidRDefault="00F557A8" w:rsidP="00313058">
      <w:pPr>
        <w:pStyle w:val="02FlietextErsterAbsatz"/>
        <w:rPr>
          <w:lang w:val="en-US"/>
        </w:rPr>
      </w:pPr>
      <w:r w:rsidRPr="006A56FF">
        <w:rPr>
          <w:lang w:val="en-US"/>
        </w:rPr>
        <w:t>We provided an updated, innovative</w:t>
      </w:r>
      <w:r w:rsidR="006852EF">
        <w:rPr>
          <w:lang w:val="en-US"/>
        </w:rPr>
        <w:t>,</w:t>
      </w:r>
      <w:r w:rsidRPr="006A56FF">
        <w:rPr>
          <w:lang w:val="en-US"/>
        </w:rPr>
        <w:t xml:space="preserve"> and flexible LTC typology. </w:t>
      </w:r>
      <w:r w:rsidR="00B728ED">
        <w:rPr>
          <w:lang w:val="en-US"/>
        </w:rPr>
        <w:t>Updated, since</w:t>
      </w:r>
      <w:r w:rsidR="00B70268">
        <w:rPr>
          <w:lang w:val="en-US"/>
        </w:rPr>
        <w:t xml:space="preserve"> we</w:t>
      </w:r>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B728ED">
        <w:rPr>
          <w:lang w:val="en-US"/>
        </w:rPr>
        <w:t xml:space="preserve">Innovative, because </w:t>
      </w:r>
      <w:r w:rsidRPr="006A56FF">
        <w:rPr>
          <w:lang w:val="en-US"/>
        </w:rPr>
        <w:t xml:space="preserve">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6C3A4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w:t>
      </w:r>
      <w:r w:rsidR="00B728ED">
        <w:rPr>
          <w:lang w:val="en-US"/>
        </w:rPr>
        <w:t>Flexible,</w:t>
      </w:r>
      <w:r w:rsidR="00B70268">
        <w:rPr>
          <w:lang w:val="en-US"/>
        </w:rPr>
        <w:t xml:space="preserve"> </w:t>
      </w:r>
      <w:r w:rsidR="00B728ED">
        <w:rPr>
          <w:lang w:val="en-US"/>
        </w:rPr>
        <w:t xml:space="preserve">due to the fact that we defined </w:t>
      </w:r>
      <w:r w:rsidR="006852EF">
        <w:rPr>
          <w:lang w:val="en-US"/>
        </w:rPr>
        <w:t>nine clusters</w:t>
      </w:r>
      <w:r w:rsidR="00D3542F">
        <w:rPr>
          <w:lang w:val="en-US"/>
        </w:rPr>
        <w:t xml:space="preserve"> </w:t>
      </w:r>
      <w:r w:rsidR="00B70268">
        <w:rPr>
          <w:lang w:val="en-US"/>
        </w:rPr>
        <w:t>on methodolog</w:t>
      </w:r>
      <w:r w:rsidR="006852EF">
        <w:rPr>
          <w:lang w:val="en-US"/>
        </w:rPr>
        <w:t>ical grounds</w:t>
      </w:r>
      <w:r w:rsidR="00B728ED">
        <w:rPr>
          <w:lang w:val="en-US"/>
        </w:rPr>
        <w:t xml:space="preserve"> but go further in interpretation</w:t>
      </w:r>
      <w:r w:rsidR="006852EF">
        <w:rPr>
          <w:lang w:val="en-US"/>
        </w:rPr>
        <w:t xml:space="preserve"> condensed</w:t>
      </w:r>
      <w:r w:rsidR="00B728ED">
        <w:rPr>
          <w:lang w:val="en-US"/>
        </w:rPr>
        <w:t xml:space="preserve"> them</w:t>
      </w:r>
      <w:r w:rsidR="006852EF">
        <w:rPr>
          <w:lang w:val="en-US"/>
        </w:rPr>
        <w:t xml:space="preserve"> to four clusters</w:t>
      </w:r>
      <w:r w:rsidR="00B70268">
        <w:rPr>
          <w:lang w:val="en-US"/>
        </w:rPr>
        <w:t xml:space="preserve"> based on less strict methodol</w:t>
      </w:r>
      <w:r w:rsidR="002F441C">
        <w:rPr>
          <w:lang w:val="en-US"/>
        </w:rPr>
        <w:t>og</w:t>
      </w:r>
      <w:r w:rsidR="00B70268">
        <w:rPr>
          <w:lang w:val="en-US"/>
        </w:rPr>
        <w:t>ical as well as content-related considerations</w:t>
      </w:r>
      <w:r w:rsidR="002F441C">
        <w:rPr>
          <w:lang w:val="en-US"/>
        </w:rPr>
        <w:t>.</w:t>
      </w:r>
      <w:r w:rsidR="00DF05EA" w:rsidRPr="006A56FF">
        <w:rPr>
          <w:lang w:val="en-US"/>
        </w:rPr>
        <w:t xml:space="preserve"> </w:t>
      </w:r>
      <w:r w:rsidR="006852EF">
        <w:rPr>
          <w:lang w:val="en-US"/>
        </w:rPr>
        <w:t>I</w:t>
      </w:r>
      <w:r w:rsidR="00DF05EA" w:rsidRPr="006A56FF">
        <w:rPr>
          <w:lang w:val="en-US"/>
        </w:rPr>
        <w:t>n the last century marketi</w:t>
      </w:r>
      <w:r w:rsidR="004C3BAD" w:rsidRPr="006A56FF">
        <w:rPr>
          <w:lang w:val="en-US"/>
        </w:rPr>
        <w:t>zation, commodification and co</w:t>
      </w:r>
      <w:r w:rsidR="002F441C">
        <w:rPr>
          <w:lang w:val="en-US"/>
        </w:rPr>
        <w:t>r</w:t>
      </w:r>
      <w:r w:rsidR="004C3BAD" w:rsidRPr="006A56FF">
        <w:rPr>
          <w:lang w:val="en-US"/>
        </w:rPr>
        <w:t>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A56FF">
            <w:rPr>
              <w:lang w:val="en-US"/>
            </w:rPr>
            <w:fldChar w:fldCharType="begin"/>
          </w:r>
          <w:r w:rsidR="006E36C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0B043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629999E3" w14:textId="71CF225B" w:rsidR="00364FD2" w:rsidRDefault="00162B67" w:rsidP="00364FD2">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A56FF">
            <w:rPr>
              <w:lang w:val="en-US"/>
            </w:rPr>
            <w:fldChar w:fldCharType="begin"/>
          </w:r>
          <w:r w:rsidR="006E36C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0B0433">
            <w:rPr>
              <w:lang w:val="en-US"/>
            </w:rPr>
            <w:t>(Spasova et al., 2018)</w:t>
          </w:r>
          <w:r w:rsidRPr="006A56FF">
            <w:rPr>
              <w:lang w:val="en-US"/>
            </w:rPr>
            <w:fldChar w:fldCharType="end"/>
          </w:r>
        </w:sdtContent>
      </w:sdt>
      <w:r w:rsidRPr="006A56FF">
        <w:rPr>
          <w:lang w:val="en-US"/>
        </w:rPr>
        <w:t xml:space="preserve">, </w:t>
      </w:r>
      <w:r w:rsidR="00D062D3" w:rsidRPr="006A56FF">
        <w:rPr>
          <w:lang w:val="en-US"/>
        </w:rPr>
        <w:lastRenderedPageBreak/>
        <w:t>which cannot</w:t>
      </w:r>
      <w:r w:rsidRPr="006A56FF">
        <w:rPr>
          <w:lang w:val="en-US"/>
        </w:rPr>
        <w:t xml:space="preserve"> be</w:t>
      </w:r>
      <w:r w:rsidR="00D062D3" w:rsidRPr="006A56FF">
        <w:rPr>
          <w:lang w:val="en-US"/>
        </w:rPr>
        <w:t xml:space="preserve"> display</w:t>
      </w:r>
      <w:r w:rsidRPr="006A56FF">
        <w:rPr>
          <w:lang w:val="en-US"/>
        </w:rPr>
        <w:t xml:space="preserve">ed on a </w:t>
      </w:r>
      <w:r w:rsidR="00B728ED">
        <w:rPr>
          <w:lang w:val="en-US"/>
        </w:rPr>
        <w:t>broad</w:t>
      </w:r>
      <w:r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6C3A4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6C3A4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6E36C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0B0433">
            <w:rPr>
              <w:lang w:val="en-US"/>
            </w:rPr>
            <w:t>(Da Roit and Le Bihan, 2010; Da Roit and Weicht, 2013)</w:t>
          </w:r>
          <w:r w:rsidR="000E5EEF" w:rsidRPr="006A56FF">
            <w:rPr>
              <w:lang w:val="en-US"/>
            </w:rPr>
            <w:fldChar w:fldCharType="end"/>
          </w:r>
        </w:sdtContent>
      </w:sdt>
      <w:r w:rsidR="000E5EEF" w:rsidRPr="006A56FF">
        <w:rPr>
          <w:lang w:val="en-US"/>
        </w:rPr>
        <w:t>.</w:t>
      </w:r>
    </w:p>
    <w:p w14:paraId="7138685C" w14:textId="248BE3B6" w:rsidR="00926318" w:rsidRDefault="00A51C3B" w:rsidP="00364FD2">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be of use by welfare state and LTC scholars and is of relevance for LTC policy officials</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0E0CCCCB" w14:textId="77777777" w:rsidR="00926318" w:rsidRDefault="00926318" w:rsidP="00364FD2">
      <w:pPr>
        <w:pStyle w:val="02FlietextEinzug"/>
        <w:rPr>
          <w:lang w:val="en-US"/>
        </w:rPr>
      </w:pPr>
    </w:p>
    <w:p w14:paraId="04FB45A2" w14:textId="77777777" w:rsidR="00B728ED" w:rsidRDefault="00B728ED">
      <w:pPr>
        <w:spacing w:after="160" w:line="259" w:lineRule="auto"/>
        <w:rPr>
          <w:rFonts w:eastAsia="Times New Roman"/>
          <w:b/>
          <w:bCs/>
          <w:sz w:val="32"/>
          <w:szCs w:val="28"/>
          <w:lang w:val="en-US"/>
        </w:rPr>
      </w:pPr>
      <w:r>
        <w:rPr>
          <w:lang w:val="en-US"/>
        </w:rPr>
        <w:br w:type="page"/>
      </w:r>
    </w:p>
    <w:p w14:paraId="491B9C36" w14:textId="6929D5C8" w:rsidR="00A94E53" w:rsidRPr="001963E5" w:rsidRDefault="00926318" w:rsidP="00926318">
      <w:pPr>
        <w:pStyle w:val="berschrift1"/>
        <w:rPr>
          <w:lang w:val="en-US"/>
        </w:rPr>
      </w:pPr>
      <w:r>
        <w:rPr>
          <w:lang w:val="en-US"/>
        </w:rPr>
        <w:lastRenderedPageBreak/>
        <w:t>References - 1074</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555190FC" w14:textId="77777777" w:rsidR="000B0433" w:rsidRDefault="00D062D3" w:rsidP="000B0433">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40" w:name="_CTVBIBLIOGRAPHY1"/>
          <w:bookmarkEnd w:id="40"/>
          <w:r w:rsidR="000B0433">
            <w:rPr>
              <w:lang w:val="en-US"/>
            </w:rPr>
            <w:t>References</w:t>
          </w:r>
        </w:p>
        <w:p w14:paraId="7D53A460" w14:textId="77777777" w:rsidR="000B0433" w:rsidRDefault="000B0433" w:rsidP="000B0433">
          <w:pPr>
            <w:pStyle w:val="CitaviBibliographyEntry"/>
            <w:rPr>
              <w:lang w:val="en-US"/>
            </w:rPr>
          </w:pPr>
          <w:bookmarkStart w:id="41" w:name="_CTVL001034e448139b54f419adf4039f0e6938f"/>
          <w:r>
            <w:rPr>
              <w:lang w:val="en-US"/>
            </w:rPr>
            <w:t>Alber, J. (1995) ‘A Framework for the Comparative Study of Social Services’, Journal of European Social Policy 5(2): 131–49.</w:t>
          </w:r>
        </w:p>
        <w:p w14:paraId="2F211FE7" w14:textId="77777777" w:rsidR="000B0433" w:rsidRDefault="000B0433" w:rsidP="000B0433">
          <w:pPr>
            <w:pStyle w:val="CitaviBibliographyEntry"/>
            <w:rPr>
              <w:lang w:val="en-US"/>
            </w:rPr>
          </w:pPr>
          <w:bookmarkStart w:id="42" w:name="_CTVL001810c08d70777472783612d9c6746a6b1"/>
          <w:bookmarkEnd w:id="41"/>
          <w:r>
            <w:rPr>
              <w:lang w:val="en-US"/>
            </w:rPr>
            <w:t>Anderson, A. (2012) ‘Europe's Care Regimes and the Role of Migrant Care Workers Within Them’, Journal of Population Ageing 5(2): 135–46.</w:t>
          </w:r>
        </w:p>
        <w:p w14:paraId="582825C6" w14:textId="77777777" w:rsidR="000B0433" w:rsidRDefault="000B0433" w:rsidP="000B0433">
          <w:pPr>
            <w:pStyle w:val="CitaviBibliographyEntry"/>
            <w:rPr>
              <w:lang w:val="en-US"/>
            </w:rPr>
          </w:pPr>
          <w:bookmarkStart w:id="43" w:name="_CTVL001d05c2d44cb5e4fe2b3f74ab1c28541ed"/>
          <w:bookmarkEnd w:id="42"/>
          <w:r>
            <w:rPr>
              <w:lang w:val="en-US"/>
            </w:rPr>
            <w:t>Anttonen, A. and Sipilä, J. (1996) ‘European Social Care Services: Is it possible to identify models?’, Journal of European Social Policy 6(2): 87–100.</w:t>
          </w:r>
        </w:p>
        <w:p w14:paraId="637E707C" w14:textId="77777777" w:rsidR="000B0433" w:rsidRDefault="000B0433" w:rsidP="000B0433">
          <w:pPr>
            <w:pStyle w:val="CitaviBibliographyEntry"/>
            <w:rPr>
              <w:lang w:val="en-US"/>
            </w:rPr>
          </w:pPr>
          <w:bookmarkStart w:id="44" w:name="_CTVL0019c83775edfdb449eb0696fce30169fae"/>
          <w:bookmarkEnd w:id="43"/>
          <w:r>
            <w:rPr>
              <w:lang w:val="en-US"/>
            </w:rPr>
            <w:t>Arts, W. and Gelissen, J. (2002) ‘Three worlds of welfare capitalism or more?: A state-of-the-art report’, Journal of European Social Policy 12(2): 137–58.</w:t>
          </w:r>
        </w:p>
        <w:p w14:paraId="1AD368AF" w14:textId="77777777" w:rsidR="000B0433" w:rsidRDefault="000B0433" w:rsidP="000B0433">
          <w:pPr>
            <w:pStyle w:val="CitaviBibliographyEntry"/>
            <w:rPr>
              <w:lang w:val="en-US"/>
            </w:rPr>
          </w:pPr>
          <w:bookmarkStart w:id="45" w:name="_CTVL001a858d40c11f94d469c01c5a9e0154ab5"/>
          <w:bookmarkEnd w:id="44"/>
          <w:r>
            <w:rPr>
              <w:lang w:val="en-US"/>
            </w:rPr>
            <w:t>Bakx, P., Chernichovsky, D., Paolucci, F., Schokkaert, E., Trottmann, M., Wasem, J. and Schut, F. (2015) ‘Demand-side strategies to deal with moral hazard in public insurance for long-term care’, Journal of health services research &amp; policy 20(3): 170–6.</w:t>
          </w:r>
        </w:p>
        <w:p w14:paraId="53F3EED8" w14:textId="77777777" w:rsidR="000B0433" w:rsidRDefault="000B0433" w:rsidP="000B0433">
          <w:pPr>
            <w:pStyle w:val="CitaviBibliographyEntry"/>
            <w:rPr>
              <w:lang w:val="en-US"/>
            </w:rPr>
          </w:pPr>
          <w:bookmarkStart w:id="46" w:name="_CTVL001e6435ca3dc8443b5a53ecffd8c03ae4d"/>
          <w:bookmarkEnd w:id="45"/>
          <w:r>
            <w:rPr>
              <w:lang w:val="en-US"/>
            </w:rPr>
            <w:t>Bettio, F. and Plantenga, J. (2004) ‘Comparing Care Regimes in Europe’, Feminist Economics 10(1): 85–113.</w:t>
          </w:r>
        </w:p>
        <w:p w14:paraId="35A66377" w14:textId="77777777" w:rsidR="000B0433" w:rsidRDefault="000B0433" w:rsidP="000B0433">
          <w:pPr>
            <w:pStyle w:val="CitaviBibliographyEntry"/>
            <w:rPr>
              <w:lang w:val="en-US"/>
            </w:rPr>
          </w:pPr>
          <w:bookmarkStart w:id="47" w:name="_CTVL0013d007445ae5a40379b45bf9ea10b8792"/>
          <w:bookmarkEnd w:id="46"/>
          <w:r>
            <w:rPr>
              <w:lang w:val="en-US"/>
            </w:rPr>
            <w:t>Böhm, K., Schmid, A., Götze, R., Landwehr, C. and Rothgang, H. (2013) ‘Five types of OECD healthcare systems: empirical results of a deductive classification’, Health policy (Amsterdam, Netherlands) 113(3): 258–69.</w:t>
          </w:r>
        </w:p>
        <w:p w14:paraId="5EFD8E94" w14:textId="77777777" w:rsidR="000B0433" w:rsidRDefault="000B0433" w:rsidP="000B0433">
          <w:pPr>
            <w:pStyle w:val="CitaviBibliographyEntry"/>
            <w:rPr>
              <w:lang w:val="en-US"/>
            </w:rPr>
          </w:pPr>
          <w:bookmarkStart w:id="48" w:name="_CTVL00134984415fb464e2783512e6c89b0cd6c"/>
          <w:bookmarkEnd w:id="47"/>
          <w:r>
            <w:rPr>
              <w:lang w:val="en-US"/>
            </w:rPr>
            <w:t>Castles, F. G. and Mitchell, D. (1993) ‘Worlds of Welfare and Families of Nations’, in F. G. Castles (ed.)</w:t>
          </w:r>
          <w:bookmarkEnd w:id="48"/>
          <w:r>
            <w:rPr>
              <w:lang w:val="en-US"/>
            </w:rPr>
            <w:t xml:space="preserve"> </w:t>
          </w:r>
          <w:r w:rsidRPr="000B0433">
            <w:rPr>
              <w:i/>
              <w:lang w:val="en-US"/>
            </w:rPr>
            <w:t xml:space="preserve">Families of nations: Patterns of public policy in Western democracies. </w:t>
          </w:r>
          <w:r w:rsidRPr="000B0433">
            <w:rPr>
              <w:lang w:val="en-US"/>
            </w:rPr>
            <w:t>Aldershot: Ashgate.</w:t>
          </w:r>
        </w:p>
        <w:p w14:paraId="49A14749" w14:textId="77777777" w:rsidR="000B0433" w:rsidRDefault="000B0433" w:rsidP="000B0433">
          <w:pPr>
            <w:pStyle w:val="CitaviBibliographyEntry"/>
            <w:rPr>
              <w:lang w:val="en-US"/>
            </w:rPr>
          </w:pPr>
          <w:bookmarkStart w:id="49" w:name="_CTVL00186166193303347ca969e2168af48b4b8"/>
          <w:r>
            <w:rPr>
              <w:lang w:val="en-US"/>
            </w:rPr>
            <w:t>Colombo, F. (2012) ‘Typology of Public Coverage for Long-Term Care in OECD Countries’, in J. Costa-Font and C. Courbage (eds)</w:t>
          </w:r>
          <w:bookmarkEnd w:id="49"/>
          <w:r>
            <w:rPr>
              <w:lang w:val="en-US"/>
            </w:rPr>
            <w:t xml:space="preserve"> </w:t>
          </w:r>
          <w:r w:rsidRPr="000B0433">
            <w:rPr>
              <w:i/>
              <w:lang w:val="en-US"/>
            </w:rPr>
            <w:t>Financing Long-Term Care in Europe: Institutions, Markets and Models</w:t>
          </w:r>
          <w:r w:rsidRPr="000B0433">
            <w:rPr>
              <w:lang w:val="en-US"/>
            </w:rPr>
            <w:t>, pp. 17–40. London, s.l.: Palgrave Macmillan UK.</w:t>
          </w:r>
        </w:p>
        <w:p w14:paraId="5EB0057D" w14:textId="77777777" w:rsidR="000B0433" w:rsidRDefault="000B0433" w:rsidP="000B0433">
          <w:pPr>
            <w:pStyle w:val="CitaviBibliographyEntry"/>
            <w:rPr>
              <w:lang w:val="en-US"/>
            </w:rPr>
          </w:pPr>
          <w:bookmarkStart w:id="50" w:name="_CTVL0010b6a142e90234bc18156f4e7b2566369"/>
          <w:r>
            <w:rPr>
              <w:lang w:val="en-US"/>
            </w:rPr>
            <w:t>Colombo, F., Llena-Nozal, A., Mercier, J. and Tjadens, F. (2011)</w:t>
          </w:r>
          <w:bookmarkEnd w:id="50"/>
          <w:r>
            <w:rPr>
              <w:lang w:val="en-US"/>
            </w:rPr>
            <w:t xml:space="preserve"> </w:t>
          </w:r>
          <w:r w:rsidRPr="000B0433">
            <w:rPr>
              <w:i/>
              <w:lang w:val="en-US"/>
            </w:rPr>
            <w:t xml:space="preserve">Help wanted?: Providing and paying for long-term care. </w:t>
          </w:r>
          <w:r w:rsidRPr="000B0433">
            <w:rPr>
              <w:lang w:val="en-US"/>
            </w:rPr>
            <w:t>Paris: OECD.</w:t>
          </w:r>
        </w:p>
        <w:p w14:paraId="20FA001B" w14:textId="77777777" w:rsidR="000B0433" w:rsidRDefault="000B0433" w:rsidP="000B0433">
          <w:pPr>
            <w:pStyle w:val="CitaviBibliographyEntry"/>
            <w:rPr>
              <w:lang w:val="en-US"/>
            </w:rPr>
          </w:pPr>
          <w:bookmarkStart w:id="51" w:name="_CTVL0011b8ba8c659eb4b73a7f1fa02fe518735"/>
          <w:r>
            <w:rPr>
              <w:lang w:val="en-US"/>
            </w:rPr>
            <w:t>Da Roit, B. and Le Bihan, B. (2010) ‘Similar and Yet So Different: Cash-for-Care in Six European Countries’ Long-Term Care Policies’, The Milbank Quarterly 88(3): 286–309.</w:t>
          </w:r>
        </w:p>
        <w:p w14:paraId="21978C00" w14:textId="77777777" w:rsidR="000B0433" w:rsidRDefault="000B0433" w:rsidP="000B0433">
          <w:pPr>
            <w:pStyle w:val="CitaviBibliographyEntry"/>
            <w:rPr>
              <w:lang w:val="en-US"/>
            </w:rPr>
          </w:pPr>
          <w:bookmarkStart w:id="52" w:name="_CTVL001a4836dae68d94d748616d13fb0207f15"/>
          <w:bookmarkEnd w:id="51"/>
          <w:r>
            <w:rPr>
              <w:lang w:val="en-US"/>
            </w:rPr>
            <w:t>Da Roit, B. and Weicht, B. (2013) ‘Migrant care work and care, migration and employment regimes: A fuzzy-set analysis’, Journal of European Social Policy 23(5): 469–86.</w:t>
          </w:r>
        </w:p>
        <w:p w14:paraId="3997299F" w14:textId="77777777" w:rsidR="000B0433" w:rsidRDefault="000B0433" w:rsidP="000B0433">
          <w:pPr>
            <w:pStyle w:val="CitaviBibliographyEntry"/>
            <w:rPr>
              <w:lang w:val="en-US"/>
            </w:rPr>
          </w:pPr>
          <w:bookmarkStart w:id="53" w:name="_CTVL001fd3ac2a6731141c3b7b2698947518579"/>
          <w:bookmarkEnd w:id="52"/>
          <w:r>
            <w:rPr>
              <w:lang w:val="en-US"/>
            </w:rPr>
            <w:t>Damiani, G., Farelli, V., Anselmi, A., Sicuro, L., Solipaca, A., Burgio, A., Iezzi, D. F. and Ricciardi, W. (2011) ‘Patterns of Long Term Care in 29 European countries: evidence from an exploratory study’, BMC health services research 11: 316.</w:t>
          </w:r>
        </w:p>
        <w:p w14:paraId="7688C87D" w14:textId="77777777" w:rsidR="000B0433" w:rsidRDefault="000B0433" w:rsidP="000B0433">
          <w:pPr>
            <w:pStyle w:val="CitaviBibliographyEntry"/>
            <w:rPr>
              <w:lang w:val="en-US"/>
            </w:rPr>
          </w:pPr>
          <w:bookmarkStart w:id="54" w:name="_CTVL0015f1bbd69fb3c4522abd802c60d39aab7"/>
          <w:bookmarkEnd w:id="53"/>
          <w:r>
            <w:rPr>
              <w:lang w:val="en-US"/>
            </w:rPr>
            <w:t>Di Rosa, M., Kofahl, C., McKee, K., Bień, B., Lamura, G., Prouskas, C., Döhner, H. and Mnich, E. (2011) ‘A Typology of Caregiving Situations and Service Use in Family Carers of Older People in Six European Countries’, GeroPsych 24(1): 5–18.</w:t>
          </w:r>
        </w:p>
        <w:p w14:paraId="63F29DDF" w14:textId="77777777" w:rsidR="000B0433" w:rsidRDefault="000B0433" w:rsidP="000B0433">
          <w:pPr>
            <w:pStyle w:val="CitaviBibliographyEntry"/>
            <w:rPr>
              <w:lang w:val="en-US"/>
            </w:rPr>
          </w:pPr>
          <w:bookmarkStart w:id="55" w:name="_CTVL0010ab61766c6234c81af59c27fe2c9d49d"/>
          <w:bookmarkEnd w:id="54"/>
          <w:r>
            <w:rPr>
              <w:lang w:val="en-US"/>
            </w:rPr>
            <w:t>Esping-Andersen, G. (1990)</w:t>
          </w:r>
          <w:bookmarkEnd w:id="55"/>
          <w:r>
            <w:rPr>
              <w:lang w:val="en-US"/>
            </w:rPr>
            <w:t xml:space="preserve"> </w:t>
          </w:r>
          <w:r w:rsidRPr="000B0433">
            <w:rPr>
              <w:i/>
              <w:lang w:val="en-US"/>
            </w:rPr>
            <w:t xml:space="preserve">The three worlds of welfare capitalism. </w:t>
          </w:r>
          <w:r w:rsidRPr="000B0433">
            <w:rPr>
              <w:lang w:val="en-US"/>
            </w:rPr>
            <w:t>Princeton, N.J.: Princeton University Press.</w:t>
          </w:r>
        </w:p>
        <w:p w14:paraId="2497A154" w14:textId="77777777" w:rsidR="000B0433" w:rsidRDefault="000B0433" w:rsidP="000B0433">
          <w:pPr>
            <w:pStyle w:val="CitaviBibliographyEntry"/>
            <w:rPr>
              <w:lang w:val="en-US"/>
            </w:rPr>
          </w:pPr>
          <w:bookmarkStart w:id="56"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6BE576AA" w14:textId="77777777" w:rsidR="000B0433" w:rsidRDefault="000B0433" w:rsidP="000B0433">
          <w:pPr>
            <w:pStyle w:val="CitaviBibliographyEntry"/>
            <w:rPr>
              <w:lang w:val="en-US"/>
            </w:rPr>
          </w:pPr>
          <w:bookmarkStart w:id="57" w:name="_CTVL0013deb4cb5e8224491a572d4026b6a1358"/>
          <w:bookmarkEnd w:id="56"/>
          <w:r>
            <w:rPr>
              <w:lang w:val="en-US"/>
            </w:rPr>
            <w:t>Farris, S. R. and Marchetti, S. (2017) ‘From the Commodification to the Corporatization of Care: European Perspectives and Debates’, Social Politics: International Studies in Gender, State &amp; Society 24(2): 109–31.</w:t>
          </w:r>
        </w:p>
        <w:p w14:paraId="2DF08E13" w14:textId="77777777" w:rsidR="000B0433" w:rsidRDefault="000B0433" w:rsidP="000B0433">
          <w:pPr>
            <w:pStyle w:val="CitaviBibliographyEntry"/>
            <w:rPr>
              <w:lang w:val="en-US"/>
            </w:rPr>
          </w:pPr>
          <w:bookmarkStart w:id="58" w:name="_CTVL0017c3d120b68894a438ddae60dd66cb8df"/>
          <w:bookmarkEnd w:id="57"/>
          <w:r>
            <w:rPr>
              <w:lang w:val="en-US"/>
            </w:rPr>
            <w:lastRenderedPageBreak/>
            <w:t>Ferrera, M. (1996) ‘The 'Southern Model' of Welfare in Social Europe’, Journal of European Social Policy 6(1): 17–37.</w:t>
          </w:r>
        </w:p>
        <w:p w14:paraId="6A16DD89" w14:textId="77777777" w:rsidR="000B0433" w:rsidRDefault="000B0433" w:rsidP="000B0433">
          <w:pPr>
            <w:pStyle w:val="CitaviBibliographyEntry"/>
            <w:rPr>
              <w:lang w:val="en-US"/>
            </w:rPr>
          </w:pPr>
          <w:bookmarkStart w:id="59" w:name="_CTVL0014251892f140044c98ec580332144306b"/>
          <w:bookmarkEnd w:id="58"/>
          <w:r>
            <w:rPr>
              <w:lang w:val="en-US"/>
            </w:rPr>
            <w:t>Fonseca, J. R.S. (2013) ‘Clustering in the field of social sciences: that is your choice’, International Journal of Social Research Methodology 16(5): 403–28.</w:t>
          </w:r>
        </w:p>
        <w:p w14:paraId="25126519" w14:textId="77777777" w:rsidR="000B0433" w:rsidRDefault="000B0433" w:rsidP="000B0433">
          <w:pPr>
            <w:pStyle w:val="CitaviBibliographyEntry"/>
            <w:rPr>
              <w:lang w:val="en-US"/>
            </w:rPr>
          </w:pPr>
          <w:bookmarkStart w:id="60" w:name="_CTVL001373c94ccf3c24a1ebfb425e778bd7fad"/>
          <w:bookmarkEnd w:id="59"/>
          <w:r>
            <w:rPr>
              <w:lang w:val="en-US"/>
            </w:rPr>
            <w:t>Halásková, R., Bednář, P. and Halásková, M. (2017) ‘Forms of Providing and Financing Long-Term Care in OECD Countries’, Review of Economic Perspectives 17(2): 159–78.</w:t>
          </w:r>
        </w:p>
        <w:p w14:paraId="3F11A651" w14:textId="77777777" w:rsidR="000B0433" w:rsidRDefault="000B0433" w:rsidP="000B0433">
          <w:pPr>
            <w:pStyle w:val="CitaviBibliographyEntry"/>
            <w:rPr>
              <w:lang w:val="en-US"/>
            </w:rPr>
          </w:pPr>
          <w:bookmarkStart w:id="61" w:name="_CTVL0012648c6a98a1148368dd9ae50a6bfa51a"/>
          <w:bookmarkEnd w:id="60"/>
          <w:r>
            <w:rPr>
              <w:lang w:val="en-US"/>
            </w:rPr>
            <w:t>Halfens, R. J. G., Meesterberends, E., van Nie-Visser, N. C., Lohrmann, C., Schönherr, S., Meijers, J. M. M., Hahn, S., Vangelooven, C. and Schols, J. M. G. A. (2013) ‘International prevalence measurement of care problems: results’, Journal of advanced nursing 69(9): e5-17.</w:t>
          </w:r>
        </w:p>
        <w:p w14:paraId="12553C22" w14:textId="77777777" w:rsidR="000B0433" w:rsidRDefault="000B0433" w:rsidP="000B0433">
          <w:pPr>
            <w:pStyle w:val="CitaviBibliographyEntry"/>
            <w:rPr>
              <w:lang w:val="en-US"/>
            </w:rPr>
          </w:pPr>
          <w:bookmarkStart w:id="62" w:name="_CTVL001be466e05928646daa518cec4cec03f63"/>
          <w:bookmarkEnd w:id="61"/>
          <w:r>
            <w:rPr>
              <w:lang w:val="en-US"/>
            </w:rPr>
            <w:t>Jensen, C. (2008) ‘Worlds of welfare services and transfers’, Journal of European Social Policy 18(2): 151–62.</w:t>
          </w:r>
        </w:p>
        <w:p w14:paraId="71354FBB" w14:textId="77777777" w:rsidR="000B0433" w:rsidRDefault="000B0433" w:rsidP="000B0433">
          <w:pPr>
            <w:pStyle w:val="CitaviBibliographyEntry"/>
            <w:rPr>
              <w:lang w:val="en-US"/>
            </w:rPr>
          </w:pPr>
          <w:bookmarkStart w:id="63" w:name="_CTVL0010c10d28edea54957a390cc5df62b8fef"/>
          <w:bookmarkEnd w:id="62"/>
          <w:r>
            <w:rPr>
              <w:lang w:val="en-US"/>
            </w:rPr>
            <w:t>Kautto, M. (2002) ‘Investing in Services in West European welfare states’, Journal of European Social Policy 12(1): 53–65.</w:t>
          </w:r>
        </w:p>
        <w:p w14:paraId="6D64F0F4" w14:textId="77777777" w:rsidR="000B0433" w:rsidRDefault="000B0433" w:rsidP="000B0433">
          <w:pPr>
            <w:pStyle w:val="CitaviBibliographyEntry"/>
            <w:rPr>
              <w:lang w:val="en-US"/>
            </w:rPr>
          </w:pPr>
          <w:bookmarkStart w:id="64" w:name="_CTVL0011f8691c88a8d41f08287656a243643f7"/>
          <w:bookmarkEnd w:id="63"/>
          <w:r>
            <w:rPr>
              <w:lang w:val="en-US"/>
            </w:rPr>
            <w:t>Kleinke, K., Stemmler, M., Reinecke, J. and Lösel, F. (2011) ‘Efficient ways to impute incomplete panel data’, AStA Adv Stat Anal 95(4): 351–73.</w:t>
          </w:r>
        </w:p>
        <w:p w14:paraId="4F37BA40" w14:textId="77777777" w:rsidR="000B0433" w:rsidRDefault="000B0433" w:rsidP="000B0433">
          <w:pPr>
            <w:pStyle w:val="CitaviBibliographyEntry"/>
            <w:rPr>
              <w:lang w:val="en-US"/>
            </w:rPr>
          </w:pPr>
          <w:bookmarkStart w:id="65" w:name="_CTVL0014a831c3476a74e2b9956ea11f6651680"/>
          <w:bookmarkEnd w:id="64"/>
          <w:r>
            <w:rPr>
              <w:lang w:val="en-US"/>
            </w:rPr>
            <w:t>Kraus, M., Riedel, M., Mot, E. S., Willemé, P. and Röhrling, G. (2010)</w:t>
          </w:r>
          <w:bookmarkEnd w:id="65"/>
          <w:r>
            <w:rPr>
              <w:lang w:val="en-US"/>
            </w:rPr>
            <w:t xml:space="preserve"> </w:t>
          </w:r>
          <w:r w:rsidRPr="000B0433">
            <w:rPr>
              <w:i/>
              <w:lang w:val="en-US"/>
            </w:rPr>
            <w:t xml:space="preserve">A typology of long-term care systems in Europe. </w:t>
          </w:r>
          <w:r w:rsidRPr="000B0433">
            <w:rPr>
              <w:lang w:val="en-US"/>
            </w:rPr>
            <w:t>Brussels: ENEPRI.</w:t>
          </w:r>
        </w:p>
        <w:p w14:paraId="7E3973C9" w14:textId="77777777" w:rsidR="000B0433" w:rsidRDefault="000B0433" w:rsidP="000B0433">
          <w:pPr>
            <w:pStyle w:val="CitaviBibliographyEntry"/>
            <w:rPr>
              <w:lang w:val="en-US"/>
            </w:rPr>
          </w:pPr>
          <w:bookmarkStart w:id="66" w:name="_CTVL0014201f31f4e42406fb639b4aefaa60020"/>
          <w:r>
            <w:rPr>
              <w:lang w:val="en-US"/>
            </w:rPr>
            <w:t>Leitner, S. (2003) ‘Varieties of familialism: The caring function of the family in comparative perspective’, European Societies 5(4): 353–75.</w:t>
          </w:r>
        </w:p>
        <w:p w14:paraId="5E0A69D2" w14:textId="77777777" w:rsidR="000B0433" w:rsidRDefault="000B0433" w:rsidP="000B0433">
          <w:pPr>
            <w:pStyle w:val="CitaviBibliographyEntry"/>
            <w:rPr>
              <w:lang w:val="en-US"/>
            </w:rPr>
          </w:pPr>
          <w:bookmarkStart w:id="67" w:name="_CTVL00108ebed689e2c4289841c92d111094b6e"/>
          <w:bookmarkEnd w:id="66"/>
          <w:r>
            <w:rPr>
              <w:lang w:val="en-US"/>
            </w:rPr>
            <w:t>Milligan, G. W. and Cooper, M. C. (1987) ‘Methodology Review: Clustering Methods’, Applied Psychological Measurement 11(4): 329–54.</w:t>
          </w:r>
        </w:p>
        <w:p w14:paraId="27503DD6" w14:textId="77777777" w:rsidR="000B0433" w:rsidRDefault="000B0433" w:rsidP="000B0433">
          <w:pPr>
            <w:pStyle w:val="CitaviBibliographyEntry"/>
            <w:rPr>
              <w:lang w:val="en-US"/>
            </w:rPr>
          </w:pPr>
          <w:bookmarkStart w:id="68" w:name="_CTVL001c8de60e5bb4846cabf3cbe7b0f4faa71"/>
          <w:bookmarkEnd w:id="67"/>
          <w:r>
            <w:rPr>
              <w:lang w:val="en-US"/>
            </w:rPr>
            <w:t>Nies, H., Leichsenring, K. and Mak, S. (2013) ‘The Emerging Identity of Long- Term Care Systems in Europe’, in Leichsenring, Kai, Billings, Jenny and H. Nies (eds)</w:t>
          </w:r>
          <w:bookmarkEnd w:id="68"/>
          <w:r>
            <w:rPr>
              <w:lang w:val="en-US"/>
            </w:rPr>
            <w:t xml:space="preserve"> </w:t>
          </w:r>
          <w:r w:rsidRPr="000B0433">
            <w:rPr>
              <w:i/>
              <w:lang w:val="en-US"/>
            </w:rPr>
            <w:t>Long term care in Europe: Improving policy and practice</w:t>
          </w:r>
          <w:r w:rsidRPr="000B0433">
            <w:rPr>
              <w:lang w:val="en-US"/>
            </w:rPr>
            <w:t>, pp. 19–41. Basingstoke: Palgrave Macmillan.</w:t>
          </w:r>
        </w:p>
        <w:p w14:paraId="7C0CD531" w14:textId="77777777" w:rsidR="000B0433" w:rsidRDefault="000B0433" w:rsidP="000B0433">
          <w:pPr>
            <w:pStyle w:val="CitaviBibliographyEntry"/>
            <w:rPr>
              <w:lang w:val="en-US"/>
            </w:rPr>
          </w:pPr>
          <w:bookmarkStart w:id="69" w:name="_CTVL00131a6e1e5cd3746469cdb27300f86d341"/>
          <w:r>
            <w:rPr>
              <w:lang w:val="en-US"/>
            </w:rPr>
            <w:t>OECD (2018) ‘OECD Health Statistics 2018’. http://www.oecd.org/els/health-systems/health-data.htm.</w:t>
          </w:r>
        </w:p>
        <w:p w14:paraId="301F5F2E" w14:textId="77777777" w:rsidR="000B0433" w:rsidRDefault="000B0433" w:rsidP="000B0433">
          <w:pPr>
            <w:pStyle w:val="CitaviBibliographyEntry"/>
            <w:rPr>
              <w:lang w:val="en-US"/>
            </w:rPr>
          </w:pPr>
          <w:bookmarkStart w:id="70" w:name="_CTVL001ffb96f5d318a4de298a39e8f0bd5fa6a"/>
          <w:bookmarkEnd w:id="69"/>
          <w:r>
            <w:rPr>
              <w:lang w:val="en-US"/>
            </w:rPr>
            <w:t>OECD and European Commission (2013)</w:t>
          </w:r>
          <w:bookmarkEnd w:id="70"/>
          <w:r>
            <w:rPr>
              <w:lang w:val="en-US"/>
            </w:rPr>
            <w:t xml:space="preserve"> </w:t>
          </w:r>
          <w:r w:rsidRPr="000B0433">
            <w:rPr>
              <w:i/>
              <w:lang w:val="en-US"/>
            </w:rPr>
            <w:t xml:space="preserve">A Good Life in Old Age?: </w:t>
          </w:r>
          <w:r w:rsidRPr="000B0433">
            <w:rPr>
              <w:lang w:val="en-US"/>
            </w:rPr>
            <w:t>OECD Publishing.</w:t>
          </w:r>
        </w:p>
        <w:p w14:paraId="73A47F54" w14:textId="77777777" w:rsidR="000B0433" w:rsidRDefault="000B0433" w:rsidP="000B0433">
          <w:pPr>
            <w:pStyle w:val="CitaviBibliographyEntry"/>
            <w:rPr>
              <w:lang w:val="en-US"/>
            </w:rPr>
          </w:pPr>
          <w:bookmarkStart w:id="71" w:name="_CTVL00103a469d8c12940fdbc2ae3b2729b6d39"/>
          <w:r>
            <w:rPr>
              <w:lang w:val="en-US"/>
            </w:rPr>
            <w:t>Pfau-Effinger, B. (2014) ‘New policies for caring family members in European welfare states’, Cuad. Relac. Lab. 32(1).</w:t>
          </w:r>
        </w:p>
        <w:p w14:paraId="17C44235" w14:textId="77777777" w:rsidR="000B0433" w:rsidRDefault="000B0433" w:rsidP="000B0433">
          <w:pPr>
            <w:pStyle w:val="CitaviBibliographyEntry"/>
            <w:rPr>
              <w:lang w:val="en-US"/>
            </w:rPr>
          </w:pPr>
          <w:bookmarkStart w:id="72" w:name="_CTVL0015370e4185b9d4a5f893208ca47bb9848"/>
          <w:bookmarkEnd w:id="71"/>
          <w:r>
            <w:rPr>
              <w:lang w:val="en-US"/>
            </w:rPr>
            <w:t>Pommer, E., Woittiez, I. and Stevens, J. (2009)</w:t>
          </w:r>
          <w:bookmarkEnd w:id="72"/>
          <w:r>
            <w:rPr>
              <w:lang w:val="en-US"/>
            </w:rPr>
            <w:t xml:space="preserve"> </w:t>
          </w:r>
          <w:r w:rsidRPr="000B0433">
            <w:rPr>
              <w:i/>
              <w:lang w:val="en-US"/>
            </w:rPr>
            <w:t xml:space="preserve">Comparing care: The care for elderly in ten EU-countries. </w:t>
          </w:r>
          <w:r w:rsidRPr="000B0433">
            <w:rPr>
              <w:lang w:val="en-US"/>
            </w:rPr>
            <w:t>Amsterdam: Aksant Acad. Publ.</w:t>
          </w:r>
        </w:p>
        <w:p w14:paraId="27428FCD" w14:textId="77777777" w:rsidR="000B0433" w:rsidRDefault="000B0433" w:rsidP="000B0433">
          <w:pPr>
            <w:pStyle w:val="CitaviBibliographyEntry"/>
            <w:rPr>
              <w:lang w:val="en-US"/>
            </w:rPr>
          </w:pPr>
          <w:bookmarkStart w:id="73" w:name="_CTVL0014fb1e12993c0486bb38a312102fa0b95"/>
          <w:r>
            <w:rPr>
              <w:lang w:val="en-US"/>
            </w:rPr>
            <w:t>Ranci, C. and Pavolini, E. (eds.) (2013)</w:t>
          </w:r>
          <w:bookmarkEnd w:id="73"/>
          <w:r>
            <w:rPr>
              <w:lang w:val="en-US"/>
            </w:rPr>
            <w:t xml:space="preserve"> </w:t>
          </w:r>
          <w:r w:rsidRPr="000B0433">
            <w:rPr>
              <w:i/>
              <w:lang w:val="en-US"/>
            </w:rPr>
            <w:t xml:space="preserve">Reforms in Long-Term Care Policies in Europe: Investigating Institutional Change and Social Impacts. </w:t>
          </w:r>
          <w:r w:rsidRPr="000B0433">
            <w:rPr>
              <w:lang w:val="en-US"/>
            </w:rPr>
            <w:t>New York, NY: Springer.</w:t>
          </w:r>
        </w:p>
        <w:p w14:paraId="21AC4549" w14:textId="77777777" w:rsidR="000B0433" w:rsidRDefault="000B0433" w:rsidP="000B0433">
          <w:pPr>
            <w:pStyle w:val="CitaviBibliographyEntry"/>
            <w:rPr>
              <w:lang w:val="en-US"/>
            </w:rPr>
          </w:pPr>
          <w:bookmarkStart w:id="74" w:name="_CTVL00178e0bc8b722c40a48b8c059782da93b0"/>
          <w:r>
            <w:rPr>
              <w:lang w:val="en-US"/>
            </w:rPr>
            <w:t>Rechel, B., Grundy, E., Robine, J.-M., Cylus, J., Mackenbach, J. P., Knai, C. and McKee, M. (2013) ‘Ageing in the European Union’, The Lancet 381(9874): 1312–22.</w:t>
          </w:r>
        </w:p>
        <w:p w14:paraId="2632DE18" w14:textId="77777777" w:rsidR="000B0433" w:rsidRDefault="000B0433" w:rsidP="000B0433">
          <w:pPr>
            <w:pStyle w:val="CitaviBibliographyEntry"/>
            <w:rPr>
              <w:lang w:val="en-US"/>
            </w:rPr>
          </w:pPr>
          <w:bookmarkStart w:id="75" w:name="_CTVL0011bf34687a16f42f68121c0bf4b2f930f"/>
          <w:bookmarkEnd w:id="74"/>
          <w:r>
            <w:rPr>
              <w:lang w:val="en-US"/>
            </w:rPr>
            <w:t>Reibling, N. (2010) ‘Healthcare systems in Europe: towards an incorporation of patient access’, Journal of European Social Policy 20(1): 5–18.</w:t>
          </w:r>
        </w:p>
        <w:p w14:paraId="53043D1A" w14:textId="77777777" w:rsidR="000B0433" w:rsidRDefault="000B0433" w:rsidP="000B0433">
          <w:pPr>
            <w:pStyle w:val="CitaviBibliographyEntry"/>
            <w:rPr>
              <w:lang w:val="en-US"/>
            </w:rPr>
          </w:pPr>
          <w:bookmarkStart w:id="76" w:name="_CTVL001ba251d514c9d4bae9495b7c6c02444ab"/>
          <w:bookmarkEnd w:id="75"/>
          <w:r>
            <w:rPr>
              <w:lang w:val="en-US"/>
            </w:rPr>
            <w:t>Reibling, N., Ariaans, M. and Wendt, C. (2019) ‘Worlds of Healthcare: A Healthcare System Typology of OECD Countries’, Health policy (Amsterdam, Netherlands) 123(7): 611–20.</w:t>
          </w:r>
        </w:p>
        <w:p w14:paraId="6E77A6EA" w14:textId="77777777" w:rsidR="000B0433" w:rsidRDefault="000B0433" w:rsidP="000B0433">
          <w:pPr>
            <w:pStyle w:val="CitaviBibliographyEntry"/>
            <w:rPr>
              <w:lang w:val="en-US"/>
            </w:rPr>
          </w:pPr>
          <w:bookmarkStart w:id="77" w:name="_CTVL001c4d18bc7cbb84effbca47358d0ec4f5f"/>
          <w:bookmarkEnd w:id="76"/>
          <w:r>
            <w:rPr>
              <w:lang w:val="en-US"/>
            </w:rPr>
            <w:t>Rostgaard, T. (2002) ‘Caring for Children and Older People in Europe - A Comparison of European Policies and Practice’, Policy Studies 23(1): 51–68.</w:t>
          </w:r>
        </w:p>
        <w:p w14:paraId="4BA261A2" w14:textId="77777777" w:rsidR="000B0433" w:rsidRDefault="000B0433" w:rsidP="000B0433">
          <w:pPr>
            <w:pStyle w:val="CitaviBibliographyEntry"/>
            <w:rPr>
              <w:lang w:val="en-US"/>
            </w:rPr>
          </w:pPr>
          <w:bookmarkStart w:id="78" w:name="_CTVL001374111b5997247799147bfd63b1f9fef"/>
          <w:bookmarkEnd w:id="77"/>
          <w:r>
            <w:rPr>
              <w:lang w:val="en-US"/>
            </w:rPr>
            <w:t>Saraceno, C. and Keck, W. (2010) ‘Can we identify intergenerational policy regimes in Europe?’, European Societies 12(5): 675–96.</w:t>
          </w:r>
        </w:p>
        <w:p w14:paraId="51D6CE5B" w14:textId="77777777" w:rsidR="000B0433" w:rsidRDefault="000B0433" w:rsidP="000B0433">
          <w:pPr>
            <w:pStyle w:val="CitaviBibliographyEntry"/>
            <w:rPr>
              <w:lang w:val="en-US"/>
            </w:rPr>
          </w:pPr>
          <w:bookmarkStart w:id="79" w:name="_CTVL0018474dca944ff43a3977d89e1f8cbf9bc"/>
          <w:bookmarkEnd w:id="78"/>
          <w:r>
            <w:rPr>
              <w:lang w:val="en-US"/>
            </w:rPr>
            <w:t>Schieber, G. J. (1987)</w:t>
          </w:r>
          <w:bookmarkEnd w:id="79"/>
          <w:r>
            <w:rPr>
              <w:lang w:val="en-US"/>
            </w:rPr>
            <w:t xml:space="preserve"> </w:t>
          </w:r>
          <w:r w:rsidRPr="000B0433">
            <w:rPr>
              <w:i/>
              <w:lang w:val="en-US"/>
            </w:rPr>
            <w:t xml:space="preserve">Financing and delivering health care: A comparative analysis of OECD countries. </w:t>
          </w:r>
          <w:r w:rsidRPr="000B0433">
            <w:rPr>
              <w:lang w:val="en-US"/>
            </w:rPr>
            <w:t>Paris: OECD.</w:t>
          </w:r>
        </w:p>
        <w:p w14:paraId="0F3B1B50" w14:textId="77777777" w:rsidR="000B0433" w:rsidRDefault="000B0433" w:rsidP="000B0433">
          <w:pPr>
            <w:pStyle w:val="CitaviBibliographyEntry"/>
            <w:rPr>
              <w:lang w:val="en-US"/>
            </w:rPr>
          </w:pPr>
          <w:bookmarkStart w:id="80" w:name="_CTVL0010aa49c15848940a59eff4c656fb83638"/>
          <w:r>
            <w:rPr>
              <w:lang w:val="en-US"/>
            </w:rPr>
            <w:lastRenderedPageBreak/>
            <w:t>Simonazzi, A. (2008) ‘Care regimes and national employment models’, Cambridge Journal of Economics 33(2): 211–32.</w:t>
          </w:r>
        </w:p>
        <w:p w14:paraId="0F59ECE1" w14:textId="77777777" w:rsidR="000B0433" w:rsidRDefault="000B0433" w:rsidP="000B0433">
          <w:pPr>
            <w:pStyle w:val="CitaviBibliographyEntry"/>
            <w:rPr>
              <w:lang w:val="en-US"/>
            </w:rPr>
          </w:pPr>
          <w:bookmarkStart w:id="81" w:name="_CTVL001c4cde9c35b0a4375a4d04a5ae1610beb"/>
          <w:bookmarkEnd w:id="80"/>
          <w:r>
            <w:rPr>
              <w:lang w:val="en-US"/>
            </w:rPr>
            <w:t>Spasova, S., Baeten, R., Coster, S., Ghailani, D., Peña-Casas, R. and Vanhercke, B. (2018)</w:t>
          </w:r>
          <w:bookmarkEnd w:id="81"/>
          <w:r>
            <w:rPr>
              <w:lang w:val="en-US"/>
            </w:rPr>
            <w:t xml:space="preserve"> </w:t>
          </w:r>
          <w:r w:rsidRPr="000B0433">
            <w:rPr>
              <w:i/>
              <w:lang w:val="en-US"/>
            </w:rPr>
            <w:t xml:space="preserve">Challenges in long-term care in Europe: A study of national policies. </w:t>
          </w:r>
          <w:r w:rsidRPr="000B0433">
            <w:rPr>
              <w:lang w:val="en-US"/>
            </w:rPr>
            <w:t>Brussels.</w:t>
          </w:r>
        </w:p>
        <w:p w14:paraId="7C70011D" w14:textId="77777777" w:rsidR="000B0433" w:rsidRDefault="000B0433" w:rsidP="000B0433">
          <w:pPr>
            <w:pStyle w:val="CitaviBibliographyEntry"/>
            <w:rPr>
              <w:lang w:val="en-US"/>
            </w:rPr>
          </w:pPr>
          <w:bookmarkStart w:id="82" w:name="_CTVL00103efbb5656b9476aa5f278c064126856"/>
          <w:r>
            <w:rPr>
              <w:lang w:val="en-US"/>
            </w:rPr>
            <w:t>Ungerson, C. (1997) ‘Social Politics and the Commodification of Care’, Social Politics: International Studies in Gender, State &amp; Society 4(3): 362–81.</w:t>
          </w:r>
        </w:p>
        <w:p w14:paraId="290A7D65" w14:textId="77777777" w:rsidR="000B0433" w:rsidRDefault="000B0433" w:rsidP="000B0433">
          <w:pPr>
            <w:pStyle w:val="CitaviBibliographyEntry"/>
            <w:rPr>
              <w:lang w:val="en-US"/>
            </w:rPr>
          </w:pPr>
          <w:bookmarkStart w:id="83" w:name="_CTVL001ba09466a76eb497588929f7223bebb75"/>
          <w:bookmarkEnd w:id="82"/>
          <w:r>
            <w:rPr>
              <w:lang w:val="en-US"/>
            </w:rPr>
            <w:t>van Hooren, F. J. (2012) ‘Varieties of migrant care work: Comparing patterns of migrant labour in social care’, Journal of European Social Policy 22(2): 133–47.</w:t>
          </w:r>
        </w:p>
        <w:p w14:paraId="1F790660" w14:textId="77777777" w:rsidR="000B0433" w:rsidRDefault="000B0433" w:rsidP="000B0433">
          <w:pPr>
            <w:pStyle w:val="CitaviBibliographyEntry"/>
            <w:rPr>
              <w:lang w:val="en-US"/>
            </w:rPr>
          </w:pPr>
          <w:bookmarkStart w:id="84" w:name="_CTVL001ab516b2141194d84a0d50dcc11af4e93"/>
          <w:bookmarkEnd w:id="83"/>
          <w:r>
            <w:rPr>
              <w:lang w:val="en-US"/>
            </w:rPr>
            <w:t>Wendt, C. (2014) ‘Changing Healthcare System Types’, Social Policy &amp; Administration 48(7): 864–82.</w:t>
          </w:r>
        </w:p>
        <w:p w14:paraId="7F8E7957" w14:textId="00F6475A" w:rsidR="00725171" w:rsidRPr="006A56FF" w:rsidRDefault="000B0433" w:rsidP="000B0433">
          <w:pPr>
            <w:pStyle w:val="CitaviBibliographyEntry"/>
            <w:rPr>
              <w:lang w:val="en-US"/>
            </w:rPr>
          </w:pPr>
          <w:bookmarkStart w:id="85" w:name="_CTVL001fb37b04adcac459ebe08c9b097c11676"/>
          <w:bookmarkEnd w:id="84"/>
          <w:r>
            <w:rPr>
              <w:lang w:val="en-US"/>
            </w:rPr>
            <w:t>White, I. R., Royston, P. and Wood, A. M. (2011) ‘Multiple imputation using chained equations: Issues and guidance for practice’, Statistics in medicine 30(4): 377–99</w:t>
          </w:r>
          <w:bookmarkEnd w:id="85"/>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w:t>
      </w:r>
      <w:commentRangeStart w:id="86"/>
      <w:r w:rsidRPr="00BD5458">
        <w:rPr>
          <w:sz w:val="22"/>
          <w:szCs w:val="22"/>
          <w:lang w:val="en-US"/>
        </w:rPr>
        <w:t>2016</w:t>
      </w:r>
      <w:commentRangeEnd w:id="86"/>
      <w:r>
        <w:rPr>
          <w:rStyle w:val="Kommentarzeichen"/>
          <w:color w:val="000000"/>
        </w:rPr>
        <w:commentReference w:id="86"/>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87"/>
      <w:r w:rsidRPr="006A56FF">
        <w:rPr>
          <w:sz w:val="22"/>
          <w:szCs w:val="22"/>
          <w:lang w:val="en-US"/>
        </w:rPr>
        <w:t>clusters</w:t>
      </w:r>
      <w:commentRangeEnd w:id="87"/>
      <w:r>
        <w:rPr>
          <w:rStyle w:val="Kommentarzeichen"/>
          <w:color w:val="000000"/>
        </w:rPr>
        <w:commentReference w:id="87"/>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771EFB"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Medium </w:t>
            </w:r>
            <w:proofErr w:type="spellStart"/>
            <w:r>
              <w:rPr>
                <w:sz w:val="20"/>
                <w:szCs w:val="20"/>
                <w:lang w:val="en-US"/>
              </w:rPr>
              <w:t>Medium</w:t>
            </w:r>
            <w:proofErr w:type="spellEnd"/>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proofErr w:type="spellStart"/>
            <w:r>
              <w:rPr>
                <w:b w:val="0"/>
                <w:bCs w:val="0"/>
                <w:caps w:val="0"/>
                <w:sz w:val="20"/>
                <w:szCs w:val="20"/>
                <w:lang w:val="en-US"/>
              </w:rPr>
              <w:t>Pefrormance</w:t>
            </w:r>
            <w:proofErr w:type="spellEnd"/>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 xml:space="preserve">The ties of Estonia to France and the US are rounded values of 0,66. As we us </w:t>
      </w:r>
      <w:proofErr w:type="spellStart"/>
      <w:r w:rsidRPr="001A517D">
        <w:rPr>
          <w:lang w:val="en-US"/>
        </w:rPr>
        <w:t>unreounded</w:t>
      </w:r>
      <w:proofErr w:type="spellEnd"/>
      <w:r w:rsidRPr="001A517D">
        <w:rPr>
          <w:lang w:val="en-US"/>
        </w:rPr>
        <w:t xml:space="preserve"> values for Figure 1, the lines appear light grey, not full grey. As Estonia only has ties to these two </w:t>
      </w:r>
      <w:proofErr w:type="spellStart"/>
      <w:r w:rsidRPr="001A517D">
        <w:rPr>
          <w:lang w:val="en-US"/>
        </w:rPr>
        <w:t>countires</w:t>
      </w:r>
      <w:proofErr w:type="spellEnd"/>
      <w:r w:rsidRPr="001A517D">
        <w:rPr>
          <w:lang w:val="en-US"/>
        </w:rPr>
        <w:t xml:space="preserve"> of the five countries of cluster 7, according to the rules set out in the Data and Methods section it is </w:t>
      </w:r>
      <w:proofErr w:type="spellStart"/>
      <w:r w:rsidRPr="001A517D">
        <w:rPr>
          <w:lang w:val="en-US"/>
        </w:rPr>
        <w:t>condiered</w:t>
      </w:r>
      <w:proofErr w:type="spellEnd"/>
      <w:r w:rsidRPr="001A517D">
        <w:rPr>
          <w:lang w:val="en-US"/>
        </w:rPr>
        <w:t xml:space="preserve"> a partial member of this cluster.</w:t>
      </w: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Philipp Alexander Linden" w:date="2020-07-07T13:17:00Z" w:initials="PAL">
    <w:p w14:paraId="36C88899" w14:textId="0577E013" w:rsidR="00257C34" w:rsidRDefault="00257C34">
      <w:pPr>
        <w:pStyle w:val="Kommentartext"/>
      </w:pPr>
      <w:r>
        <w:rPr>
          <w:rStyle w:val="Kommentarzeichen"/>
        </w:rPr>
        <w:annotationRef/>
      </w:r>
      <w:proofErr w:type="gramStart"/>
      <w:r>
        <w:t>Wendt  &amp;</w:t>
      </w:r>
      <w:proofErr w:type="gramEnd"/>
      <w:r>
        <w:t xml:space="preserve"> Reibling überall blinden</w:t>
      </w:r>
    </w:p>
  </w:comment>
  <w:comment w:id="25" w:author="Philipp Alexander Linden" w:date="2020-07-10T16:09:00Z" w:initials="PAL">
    <w:p w14:paraId="7CBEB167" w14:textId="1962F9FE" w:rsidR="00257C34" w:rsidRDefault="00257C34">
      <w:pPr>
        <w:pStyle w:val="Kommentartext"/>
      </w:pPr>
      <w:r>
        <w:rPr>
          <w:rStyle w:val="Kommentarzeichen"/>
        </w:rPr>
        <w:annotationRef/>
      </w:r>
      <w:proofErr w:type="spellStart"/>
      <w:r>
        <w:t>How</w:t>
      </w:r>
      <w:proofErr w:type="spellEnd"/>
      <w:r>
        <w:t xml:space="preserve"> </w:t>
      </w:r>
      <w:proofErr w:type="spellStart"/>
      <w:r>
        <w:t>many</w:t>
      </w:r>
      <w:proofErr w:type="spellEnd"/>
      <w:r>
        <w:t>?</w:t>
      </w:r>
    </w:p>
  </w:comment>
  <w:comment w:id="26" w:author="Mareike Ariaans" w:date="2020-07-12T12:53:00Z" w:initials="MA">
    <w:p w14:paraId="450EB557" w14:textId="398BB679" w:rsidR="00257C34" w:rsidRDefault="00257C34">
      <w:pPr>
        <w:pStyle w:val="Kommentartext"/>
      </w:pPr>
      <w:r>
        <w:rPr>
          <w:rStyle w:val="Kommentarzeichen"/>
        </w:rPr>
        <w:annotationRef/>
      </w:r>
      <w:r>
        <w:t xml:space="preserve">Wir haben </w:t>
      </w:r>
      <w:r w:rsidR="00E518AB">
        <w:t>insgesamt</w:t>
      </w:r>
      <w:r>
        <w:t xml:space="preserve"> 30 Fragebögen zurücke</w:t>
      </w:r>
      <w:r w:rsidR="00E518AB">
        <w:t>r</w:t>
      </w:r>
      <w:r>
        <w:t>halten, da sind aber Länder mitgezählt wie Österreich oder Canada, die dann doch ausgeschlossen wurden</w:t>
      </w:r>
      <w:r w:rsidR="00E518AB">
        <w:t>. Sonst sind es 24. Land 25 (Deutschland) waren wir selbst Experten. Ich weiß nicht was wir dann hier schreiben sollen.</w:t>
      </w:r>
    </w:p>
  </w:comment>
  <w:comment w:id="27" w:author="Philipp Alexander Linden" w:date="2020-06-03T19:24:00Z" w:initials="PAL">
    <w:p w14:paraId="030BE762" w14:textId="77777777" w:rsidR="00257C34" w:rsidRPr="009E7DEE" w:rsidRDefault="00257C34" w:rsidP="00E62C77">
      <w:pPr>
        <w:pStyle w:val="Kommentartext"/>
      </w:pPr>
      <w:r>
        <w:rPr>
          <w:rStyle w:val="Kommentarzeichen"/>
        </w:rPr>
        <w:annotationRef/>
      </w:r>
      <w:r w:rsidRPr="009E7DEE">
        <w:t xml:space="preserve">165 </w:t>
      </w:r>
      <w:proofErr w:type="spellStart"/>
      <w:r w:rsidRPr="009E7DEE">
        <w:t>words</w:t>
      </w:r>
      <w:proofErr w:type="spellEnd"/>
    </w:p>
  </w:comment>
  <w:comment w:id="32" w:author="Philipp Alexander Linden" w:date="2020-07-10T16:31:00Z" w:initials="PAL">
    <w:p w14:paraId="7CEF2115" w14:textId="405A14DD" w:rsidR="00257C34" w:rsidRDefault="00257C34">
      <w:pPr>
        <w:pStyle w:val="Kommentartext"/>
      </w:pPr>
      <w:r>
        <w:rPr>
          <w:rStyle w:val="Kommentarzeichen"/>
        </w:rPr>
        <w:annotationRef/>
      </w:r>
      <w:r>
        <w:t>Das ist der letzte Schritt, wir sollten schon darlegen, wie wir dahin gekommen sind. Daher sollte es auch am Ende stehen.</w:t>
      </w:r>
    </w:p>
  </w:comment>
  <w:comment w:id="33" w:author="Mareike Ariaans" w:date="2020-07-12T13:03:00Z" w:initials="MA">
    <w:p w14:paraId="59E28DA2" w14:textId="70739A22" w:rsidR="00C06FE3" w:rsidRDefault="00C06FE3">
      <w:pPr>
        <w:pStyle w:val="Kommentartext"/>
      </w:pPr>
      <w:r>
        <w:rPr>
          <w:rStyle w:val="Kommentarzeichen"/>
        </w:rPr>
        <w:annotationRef/>
      </w:r>
      <w:r>
        <w:t>Nadine sagt immer, das eine ist, wie man es macht das andere ist wie man es aufschreibt.</w:t>
      </w:r>
      <w:r w:rsidR="00D3542F">
        <w:t xml:space="preserve"> Aus meiner Perspektive als Leser, würde ich erst wissen wollen. Welche Länder, welcher Zeitpunkt, wie wurden </w:t>
      </w:r>
      <w:proofErr w:type="spellStart"/>
      <w:r w:rsidR="00D3542F">
        <w:t>missings</w:t>
      </w:r>
      <w:proofErr w:type="spellEnd"/>
      <w:r w:rsidR="00D3542F">
        <w:t xml:space="preserve"> behandelt. Für mich ist es aber auch in Ordnung das anders zu schreiben. Du bist der Profi, für </w:t>
      </w:r>
      <w:proofErr w:type="gramStart"/>
      <w:r w:rsidR="00D3542F">
        <w:t>den Daten</w:t>
      </w:r>
      <w:proofErr w:type="gramEnd"/>
      <w:r w:rsidR="00D3542F">
        <w:t xml:space="preserve"> und Methodenteil.</w:t>
      </w:r>
    </w:p>
  </w:comment>
  <w:comment w:id="37" w:author="Philipp Alexander Linden" w:date="2020-06-29T18:49:00Z" w:initials="PAL">
    <w:p w14:paraId="716C4805" w14:textId="77777777" w:rsidR="00257C34" w:rsidRPr="00264EB7" w:rsidRDefault="00257C34" w:rsidP="00C04881">
      <w:pPr>
        <w:pStyle w:val="Kommentartext"/>
      </w:pPr>
      <w:r>
        <w:rPr>
          <w:rStyle w:val="Kommentarzeichen"/>
        </w:rPr>
        <w:annotationRef/>
      </w:r>
      <w:r w:rsidRPr="00264EB7">
        <w:t xml:space="preserve">148 </w:t>
      </w:r>
      <w:proofErr w:type="spellStart"/>
      <w:r w:rsidRPr="00264EB7">
        <w:t>words</w:t>
      </w:r>
      <w:proofErr w:type="spellEnd"/>
    </w:p>
  </w:comment>
  <w:comment w:id="38" w:author="Philipp Alexander Linden" w:date="2020-06-12T15:31:00Z" w:initials="PAL">
    <w:p w14:paraId="6F2F8669" w14:textId="77777777" w:rsidR="00257C34" w:rsidRPr="00264EB7" w:rsidRDefault="00257C34" w:rsidP="0006533C">
      <w:pPr>
        <w:pStyle w:val="Kommentartext"/>
      </w:pPr>
      <w:r>
        <w:rPr>
          <w:rStyle w:val="Kommentarzeichen"/>
        </w:rPr>
        <w:annotationRef/>
      </w:r>
      <w:r w:rsidRPr="00264EB7">
        <w:t xml:space="preserve">184 </w:t>
      </w:r>
      <w:proofErr w:type="spellStart"/>
      <w:r w:rsidRPr="00264EB7">
        <w:t>words</w:t>
      </w:r>
      <w:proofErr w:type="spellEnd"/>
    </w:p>
  </w:comment>
  <w:comment w:id="39" w:author="Philipp Alexander Linden" w:date="2020-06-29T17:55:00Z" w:initials="PAL">
    <w:p w14:paraId="01006663" w14:textId="77777777" w:rsidR="00257C34" w:rsidRPr="00264EB7" w:rsidRDefault="00257C34" w:rsidP="00BA6E5E">
      <w:pPr>
        <w:pStyle w:val="Kommentartext"/>
      </w:pPr>
      <w:r>
        <w:rPr>
          <w:rStyle w:val="Kommentarzeichen"/>
        </w:rPr>
        <w:annotationRef/>
      </w:r>
      <w:r w:rsidRPr="00264EB7">
        <w:t xml:space="preserve">115 </w:t>
      </w:r>
      <w:proofErr w:type="spellStart"/>
      <w:r w:rsidRPr="00264EB7">
        <w:t>words</w:t>
      </w:r>
      <w:proofErr w:type="spellEnd"/>
    </w:p>
  </w:comment>
  <w:comment w:id="86" w:author="Philipp Alexander Linden" w:date="2020-06-26T15:35:00Z" w:initials="PAL">
    <w:p w14:paraId="19560E76" w14:textId="44662A9D" w:rsidR="00257C34" w:rsidRPr="00264EB7" w:rsidRDefault="00257C34">
      <w:pPr>
        <w:pStyle w:val="Kommentartext"/>
      </w:pPr>
      <w:r>
        <w:rPr>
          <w:rStyle w:val="Kommentarzeichen"/>
        </w:rPr>
        <w:annotationRef/>
      </w:r>
      <w:r w:rsidRPr="00264EB7">
        <w:t xml:space="preserve">315 </w:t>
      </w:r>
      <w:proofErr w:type="spellStart"/>
      <w:r w:rsidRPr="00264EB7">
        <w:t>words</w:t>
      </w:r>
      <w:proofErr w:type="spellEnd"/>
    </w:p>
  </w:comment>
  <w:comment w:id="87" w:author="Philipp Alexander Linden" w:date="2020-06-12T15:31:00Z" w:initials="PAL">
    <w:p w14:paraId="73A711EC" w14:textId="77777777" w:rsidR="00257C34" w:rsidRPr="00264EB7" w:rsidRDefault="00257C34" w:rsidP="00BD5458">
      <w:pPr>
        <w:pStyle w:val="Kommentartext"/>
      </w:pPr>
      <w:r>
        <w:rPr>
          <w:rStyle w:val="Kommentarzeichen"/>
        </w:rPr>
        <w:annotationRef/>
      </w:r>
      <w:r w:rsidRPr="00264EB7">
        <w:t xml:space="preserve">177 </w:t>
      </w:r>
      <w:proofErr w:type="spellStart"/>
      <w:r w:rsidRPr="00264EB7">
        <w:t>words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C88899" w15:done="0"/>
  <w15:commentEx w15:paraId="7CBEB167" w15:done="0"/>
  <w15:commentEx w15:paraId="450EB557" w15:paraIdParent="7CBEB167" w15:done="0"/>
  <w15:commentEx w15:paraId="030BE762" w15:done="0"/>
  <w15:commentEx w15:paraId="7CEF2115" w15:done="0"/>
  <w15:commentEx w15:paraId="59E28DA2" w15:paraIdParent="7CEF2115" w15:done="0"/>
  <w15:commentEx w15:paraId="716C4805" w15:done="0"/>
  <w15:commentEx w15:paraId="6F2F8669" w15:done="0"/>
  <w15:commentEx w15:paraId="01006663" w15:done="0"/>
  <w15:commentEx w15:paraId="19560E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31D49" w16cex:dateUtc="2020-07-10T15:00:00Z"/>
  <w16cex:commentExtensible w16cex:durableId="22AEF462" w16cex:dateUtc="2020-07-07T11:17:00Z"/>
  <w16cex:commentExtensible w16cex:durableId="22B31ABC" w16cex:dateUtc="2020-07-10T14:50:00Z"/>
  <w16cex:commentExtensible w16cex:durableId="22B31421" w16cex:dateUtc="2020-07-10T14:21:00Z"/>
  <w16cex:commentExtensible w16cex:durableId="22B31121" w16cex:dateUtc="2020-07-10T14:09:00Z"/>
  <w16cex:commentExtensible w16cex:durableId="22B31133" w16cex:dateUtc="2020-07-10T14:09:00Z"/>
  <w16cex:commentExtensible w16cex:durableId="22827762" w16cex:dateUtc="2020-06-03T17:24:00Z"/>
  <w16cex:commentExtensible w16cex:durableId="22B313BE" w16cex:dateUtc="2020-07-10T14:20:00Z"/>
  <w16cex:commentExtensible w16cex:durableId="22B313F0" w16cex:dateUtc="2020-07-10T14:21:00Z"/>
  <w16cex:commentExtensible w16cex:durableId="22B312FB" w16cex:dateUtc="2020-07-10T14:16:00Z"/>
  <w16cex:commentExtensible w16cex:durableId="22B3166C" w16cex:dateUtc="2020-07-10T14:31:00Z"/>
  <w16cex:commentExtensible w16cex:durableId="22AF104E" w16cex:dateUtc="2020-06-29T16:49:00Z"/>
  <w16cex:commentExtensible w16cex:durableId="22AF15E5" w16cex:dateUtc="2020-06-12T13:31:00Z"/>
  <w16cex:commentExtensible w16cex:durableId="22B318FE" w16cex:dateUtc="2020-06-29T15:55: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E163F3" w16cid:durableId="22B31D49"/>
  <w16cid:commentId w16cid:paraId="36C88899" w16cid:durableId="22AEF462"/>
  <w16cid:commentId w16cid:paraId="15BA8085" w16cid:durableId="22B31ABC"/>
  <w16cid:commentId w16cid:paraId="1DFC55E2" w16cid:durableId="22B30FAD"/>
  <w16cid:commentId w16cid:paraId="1EC4BA1A" w16cid:durableId="22B31421"/>
  <w16cid:commentId w16cid:paraId="7947ACBD" w16cid:durableId="22B30FB0"/>
  <w16cid:commentId w16cid:paraId="0FC89B08" w16cid:durableId="22B31121"/>
  <w16cid:commentId w16cid:paraId="7CBEB167" w16cid:durableId="22B31133"/>
  <w16cid:commentId w16cid:paraId="030BE762" w16cid:durableId="22827762"/>
  <w16cid:commentId w16cid:paraId="6404ACDA" w16cid:durableId="22B313BE"/>
  <w16cid:commentId w16cid:paraId="651947E7" w16cid:durableId="22B313F0"/>
  <w16cid:commentId w16cid:paraId="5C629828" w16cid:durableId="22B312FB"/>
  <w16cid:commentId w16cid:paraId="7CEF2115" w16cid:durableId="22B3166C"/>
  <w16cid:commentId w16cid:paraId="716C4805" w16cid:durableId="22AF104E"/>
  <w16cid:commentId w16cid:paraId="6F2F8669" w16cid:durableId="22AF15E5"/>
  <w16cid:commentId w16cid:paraId="01006663" w16cid:durableId="22B318FE"/>
  <w16cid:commentId w16cid:paraId="19560E76" w16cid:durableId="22A0942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74269" w14:textId="77777777" w:rsidR="00345836" w:rsidRDefault="00345836" w:rsidP="00DB62C0">
      <w:r>
        <w:separator/>
      </w:r>
    </w:p>
    <w:p w14:paraId="303B92FB" w14:textId="77777777" w:rsidR="00345836" w:rsidRDefault="00345836"/>
  </w:endnote>
  <w:endnote w:type="continuationSeparator" w:id="0">
    <w:p w14:paraId="41EA315C" w14:textId="77777777" w:rsidR="00345836" w:rsidRDefault="00345836" w:rsidP="00DB62C0">
      <w:r>
        <w:continuationSeparator/>
      </w:r>
    </w:p>
    <w:p w14:paraId="507473B5" w14:textId="77777777" w:rsidR="00345836" w:rsidRDefault="00345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05B192DD" w:rsidR="00257C34" w:rsidRDefault="00257C34">
        <w:pPr>
          <w:pStyle w:val="Fuzeile"/>
          <w:jc w:val="right"/>
        </w:pPr>
        <w:r>
          <w:fldChar w:fldCharType="begin"/>
        </w:r>
        <w:r>
          <w:instrText>PAGE   \* MERGEFORMAT</w:instrText>
        </w:r>
        <w:r>
          <w:fldChar w:fldCharType="separate"/>
        </w:r>
        <w:r w:rsidR="00A2688D">
          <w:rPr>
            <w:noProof/>
          </w:rPr>
          <w:t>6</w:t>
        </w:r>
        <w:r>
          <w:fldChar w:fldCharType="end"/>
        </w:r>
      </w:p>
    </w:sdtContent>
  </w:sdt>
  <w:p w14:paraId="36BE76A4" w14:textId="77777777" w:rsidR="00257C34" w:rsidRDefault="00257C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2951C" w14:textId="77777777" w:rsidR="00345836" w:rsidRDefault="00345836" w:rsidP="00DB62C0">
      <w:r>
        <w:separator/>
      </w:r>
    </w:p>
    <w:p w14:paraId="33CF46F0" w14:textId="77777777" w:rsidR="00345836" w:rsidRDefault="00345836"/>
  </w:footnote>
  <w:footnote w:type="continuationSeparator" w:id="0">
    <w:p w14:paraId="27223967" w14:textId="77777777" w:rsidR="00345836" w:rsidRDefault="00345836" w:rsidP="00DB62C0">
      <w:r>
        <w:continuationSeparator/>
      </w:r>
    </w:p>
    <w:p w14:paraId="6700DAD0" w14:textId="77777777" w:rsidR="00345836" w:rsidRDefault="0034583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3A8A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58B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9823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EB8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A011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6CA1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34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CE65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F222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287D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de-DE"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25F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4C4D"/>
    <w:rsid w:val="000960F9"/>
    <w:rsid w:val="00096922"/>
    <w:rsid w:val="000A5A7E"/>
    <w:rsid w:val="000A6448"/>
    <w:rsid w:val="000A6961"/>
    <w:rsid w:val="000A6C8D"/>
    <w:rsid w:val="000A70B1"/>
    <w:rsid w:val="000B0433"/>
    <w:rsid w:val="000B2A21"/>
    <w:rsid w:val="000B7A56"/>
    <w:rsid w:val="000C097C"/>
    <w:rsid w:val="000C6B26"/>
    <w:rsid w:val="000C7D99"/>
    <w:rsid w:val="000D26F0"/>
    <w:rsid w:val="000D6FB8"/>
    <w:rsid w:val="000E25FF"/>
    <w:rsid w:val="000E5CF2"/>
    <w:rsid w:val="000E5EEF"/>
    <w:rsid w:val="000E7BD7"/>
    <w:rsid w:val="000F2CA0"/>
    <w:rsid w:val="000F6DC1"/>
    <w:rsid w:val="001029EA"/>
    <w:rsid w:val="00105691"/>
    <w:rsid w:val="001066CA"/>
    <w:rsid w:val="001067B2"/>
    <w:rsid w:val="00107B5D"/>
    <w:rsid w:val="0012335A"/>
    <w:rsid w:val="001237F3"/>
    <w:rsid w:val="00126962"/>
    <w:rsid w:val="00131EC9"/>
    <w:rsid w:val="00136D75"/>
    <w:rsid w:val="00147CE1"/>
    <w:rsid w:val="00150B95"/>
    <w:rsid w:val="00155513"/>
    <w:rsid w:val="00160F11"/>
    <w:rsid w:val="00162B67"/>
    <w:rsid w:val="001634D1"/>
    <w:rsid w:val="0016482E"/>
    <w:rsid w:val="00170435"/>
    <w:rsid w:val="00173192"/>
    <w:rsid w:val="00180315"/>
    <w:rsid w:val="00180D20"/>
    <w:rsid w:val="001817F0"/>
    <w:rsid w:val="00184E5A"/>
    <w:rsid w:val="00185A42"/>
    <w:rsid w:val="00187278"/>
    <w:rsid w:val="00187A9D"/>
    <w:rsid w:val="00191C08"/>
    <w:rsid w:val="00191ECF"/>
    <w:rsid w:val="00194023"/>
    <w:rsid w:val="00194BB1"/>
    <w:rsid w:val="001963E5"/>
    <w:rsid w:val="001A0292"/>
    <w:rsid w:val="001A517D"/>
    <w:rsid w:val="001B3191"/>
    <w:rsid w:val="001C01E8"/>
    <w:rsid w:val="001C0250"/>
    <w:rsid w:val="001C0CE6"/>
    <w:rsid w:val="001D3817"/>
    <w:rsid w:val="001D5B90"/>
    <w:rsid w:val="001E64E8"/>
    <w:rsid w:val="001E7C4F"/>
    <w:rsid w:val="001F0E06"/>
    <w:rsid w:val="001F104C"/>
    <w:rsid w:val="001F4B57"/>
    <w:rsid w:val="001F6140"/>
    <w:rsid w:val="001F6353"/>
    <w:rsid w:val="002128F4"/>
    <w:rsid w:val="00216DEA"/>
    <w:rsid w:val="0022344C"/>
    <w:rsid w:val="0022392A"/>
    <w:rsid w:val="00241280"/>
    <w:rsid w:val="00245A78"/>
    <w:rsid w:val="002471AC"/>
    <w:rsid w:val="0025677D"/>
    <w:rsid w:val="00257461"/>
    <w:rsid w:val="00257C34"/>
    <w:rsid w:val="00261168"/>
    <w:rsid w:val="00264EB7"/>
    <w:rsid w:val="00265ABF"/>
    <w:rsid w:val="00265CD2"/>
    <w:rsid w:val="0026723C"/>
    <w:rsid w:val="00267612"/>
    <w:rsid w:val="002728B6"/>
    <w:rsid w:val="00272AF4"/>
    <w:rsid w:val="002738D8"/>
    <w:rsid w:val="002746DE"/>
    <w:rsid w:val="0027590F"/>
    <w:rsid w:val="002800B4"/>
    <w:rsid w:val="002840A2"/>
    <w:rsid w:val="00290D20"/>
    <w:rsid w:val="0029377B"/>
    <w:rsid w:val="002952B0"/>
    <w:rsid w:val="002A0294"/>
    <w:rsid w:val="002A24A1"/>
    <w:rsid w:val="002A4812"/>
    <w:rsid w:val="002A4B22"/>
    <w:rsid w:val="002A4D2C"/>
    <w:rsid w:val="002A5457"/>
    <w:rsid w:val="002A57AA"/>
    <w:rsid w:val="002A6758"/>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6277"/>
    <w:rsid w:val="002E654E"/>
    <w:rsid w:val="002F083B"/>
    <w:rsid w:val="002F09EA"/>
    <w:rsid w:val="002F441C"/>
    <w:rsid w:val="002F6B52"/>
    <w:rsid w:val="00304754"/>
    <w:rsid w:val="00304F93"/>
    <w:rsid w:val="00310B7D"/>
    <w:rsid w:val="00313058"/>
    <w:rsid w:val="00315A0E"/>
    <w:rsid w:val="003222D5"/>
    <w:rsid w:val="0033302D"/>
    <w:rsid w:val="00341A8B"/>
    <w:rsid w:val="00341CEB"/>
    <w:rsid w:val="00343B5D"/>
    <w:rsid w:val="00345836"/>
    <w:rsid w:val="003458D6"/>
    <w:rsid w:val="003509B8"/>
    <w:rsid w:val="00351C14"/>
    <w:rsid w:val="00351FB1"/>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165F"/>
    <w:rsid w:val="003C78E4"/>
    <w:rsid w:val="003D3174"/>
    <w:rsid w:val="003D5343"/>
    <w:rsid w:val="003D5F7A"/>
    <w:rsid w:val="003E139E"/>
    <w:rsid w:val="003F07B8"/>
    <w:rsid w:val="003F12F4"/>
    <w:rsid w:val="004110D5"/>
    <w:rsid w:val="004112FE"/>
    <w:rsid w:val="00413157"/>
    <w:rsid w:val="00415494"/>
    <w:rsid w:val="004209F1"/>
    <w:rsid w:val="004237F4"/>
    <w:rsid w:val="0042481F"/>
    <w:rsid w:val="004258EA"/>
    <w:rsid w:val="00427373"/>
    <w:rsid w:val="00427CA7"/>
    <w:rsid w:val="00440583"/>
    <w:rsid w:val="00441606"/>
    <w:rsid w:val="00443E2D"/>
    <w:rsid w:val="00444E03"/>
    <w:rsid w:val="004564F2"/>
    <w:rsid w:val="0046400D"/>
    <w:rsid w:val="00465EA0"/>
    <w:rsid w:val="00490016"/>
    <w:rsid w:val="004936C3"/>
    <w:rsid w:val="00494168"/>
    <w:rsid w:val="004A168B"/>
    <w:rsid w:val="004A2130"/>
    <w:rsid w:val="004A2CB2"/>
    <w:rsid w:val="004A3337"/>
    <w:rsid w:val="004A5931"/>
    <w:rsid w:val="004A6407"/>
    <w:rsid w:val="004B09D8"/>
    <w:rsid w:val="004B1DA7"/>
    <w:rsid w:val="004B36E0"/>
    <w:rsid w:val="004B3994"/>
    <w:rsid w:val="004B5B0F"/>
    <w:rsid w:val="004B68A3"/>
    <w:rsid w:val="004C3BAD"/>
    <w:rsid w:val="004C4BA1"/>
    <w:rsid w:val="004C6923"/>
    <w:rsid w:val="004D1F35"/>
    <w:rsid w:val="004D303B"/>
    <w:rsid w:val="004D3634"/>
    <w:rsid w:val="004E0187"/>
    <w:rsid w:val="004E5C38"/>
    <w:rsid w:val="004E7C9C"/>
    <w:rsid w:val="004F1AEA"/>
    <w:rsid w:val="005010B7"/>
    <w:rsid w:val="00501DAF"/>
    <w:rsid w:val="00504F64"/>
    <w:rsid w:val="00505D30"/>
    <w:rsid w:val="005073E5"/>
    <w:rsid w:val="00522322"/>
    <w:rsid w:val="00534234"/>
    <w:rsid w:val="00535BDA"/>
    <w:rsid w:val="0054101A"/>
    <w:rsid w:val="00545374"/>
    <w:rsid w:val="00545EFD"/>
    <w:rsid w:val="0055140A"/>
    <w:rsid w:val="00552069"/>
    <w:rsid w:val="00555ABD"/>
    <w:rsid w:val="005562E8"/>
    <w:rsid w:val="00560C83"/>
    <w:rsid w:val="00563976"/>
    <w:rsid w:val="00564EA5"/>
    <w:rsid w:val="005665F1"/>
    <w:rsid w:val="00574BF9"/>
    <w:rsid w:val="00576CF1"/>
    <w:rsid w:val="00577247"/>
    <w:rsid w:val="00580D50"/>
    <w:rsid w:val="00581986"/>
    <w:rsid w:val="00590032"/>
    <w:rsid w:val="005A1198"/>
    <w:rsid w:val="005A6A98"/>
    <w:rsid w:val="005A70B0"/>
    <w:rsid w:val="005B0787"/>
    <w:rsid w:val="005B12C0"/>
    <w:rsid w:val="005B7587"/>
    <w:rsid w:val="005C01C0"/>
    <w:rsid w:val="005C7AD9"/>
    <w:rsid w:val="005D202B"/>
    <w:rsid w:val="005D4735"/>
    <w:rsid w:val="005D48E5"/>
    <w:rsid w:val="005D4FC8"/>
    <w:rsid w:val="005D7A23"/>
    <w:rsid w:val="005E05FB"/>
    <w:rsid w:val="005E0DE7"/>
    <w:rsid w:val="005E424B"/>
    <w:rsid w:val="005F5909"/>
    <w:rsid w:val="005F6D29"/>
    <w:rsid w:val="00600DB4"/>
    <w:rsid w:val="006023C9"/>
    <w:rsid w:val="00602B69"/>
    <w:rsid w:val="00604022"/>
    <w:rsid w:val="006155B2"/>
    <w:rsid w:val="006207C3"/>
    <w:rsid w:val="00620C03"/>
    <w:rsid w:val="00621B1A"/>
    <w:rsid w:val="00621D67"/>
    <w:rsid w:val="006242EC"/>
    <w:rsid w:val="00630A96"/>
    <w:rsid w:val="0063437C"/>
    <w:rsid w:val="0063517C"/>
    <w:rsid w:val="00635324"/>
    <w:rsid w:val="00635380"/>
    <w:rsid w:val="00640530"/>
    <w:rsid w:val="00640B24"/>
    <w:rsid w:val="00643277"/>
    <w:rsid w:val="00643ED3"/>
    <w:rsid w:val="0064424A"/>
    <w:rsid w:val="006445C6"/>
    <w:rsid w:val="0064637A"/>
    <w:rsid w:val="00652A6F"/>
    <w:rsid w:val="006616AB"/>
    <w:rsid w:val="00661837"/>
    <w:rsid w:val="006621CC"/>
    <w:rsid w:val="006641F6"/>
    <w:rsid w:val="00672A43"/>
    <w:rsid w:val="00673314"/>
    <w:rsid w:val="00673E58"/>
    <w:rsid w:val="00675A89"/>
    <w:rsid w:val="00677E81"/>
    <w:rsid w:val="0068084C"/>
    <w:rsid w:val="006852EF"/>
    <w:rsid w:val="00686E2D"/>
    <w:rsid w:val="00695BDB"/>
    <w:rsid w:val="00697062"/>
    <w:rsid w:val="006A34F1"/>
    <w:rsid w:val="006A3B16"/>
    <w:rsid w:val="006A40EF"/>
    <w:rsid w:val="006A4118"/>
    <w:rsid w:val="006A4AD0"/>
    <w:rsid w:val="006A4FA5"/>
    <w:rsid w:val="006A56FF"/>
    <w:rsid w:val="006C0153"/>
    <w:rsid w:val="006C3A49"/>
    <w:rsid w:val="006C4793"/>
    <w:rsid w:val="006C58E3"/>
    <w:rsid w:val="006D0C8F"/>
    <w:rsid w:val="006D1F30"/>
    <w:rsid w:val="006D4709"/>
    <w:rsid w:val="006E1C8C"/>
    <w:rsid w:val="006E31C0"/>
    <w:rsid w:val="006E36CF"/>
    <w:rsid w:val="006E3A97"/>
    <w:rsid w:val="006E55FF"/>
    <w:rsid w:val="00700DC2"/>
    <w:rsid w:val="007105A0"/>
    <w:rsid w:val="007105F9"/>
    <w:rsid w:val="00711713"/>
    <w:rsid w:val="00713073"/>
    <w:rsid w:val="00722581"/>
    <w:rsid w:val="00725171"/>
    <w:rsid w:val="00726E91"/>
    <w:rsid w:val="00733407"/>
    <w:rsid w:val="00735F9F"/>
    <w:rsid w:val="007377B2"/>
    <w:rsid w:val="00747F35"/>
    <w:rsid w:val="0075221A"/>
    <w:rsid w:val="00753800"/>
    <w:rsid w:val="00757B14"/>
    <w:rsid w:val="007605EE"/>
    <w:rsid w:val="00761B67"/>
    <w:rsid w:val="007641DF"/>
    <w:rsid w:val="007643EB"/>
    <w:rsid w:val="00765EF3"/>
    <w:rsid w:val="0076718F"/>
    <w:rsid w:val="00771EFB"/>
    <w:rsid w:val="0077240A"/>
    <w:rsid w:val="00772CDD"/>
    <w:rsid w:val="00774363"/>
    <w:rsid w:val="00777025"/>
    <w:rsid w:val="00782D78"/>
    <w:rsid w:val="00790491"/>
    <w:rsid w:val="00792D73"/>
    <w:rsid w:val="007A042A"/>
    <w:rsid w:val="007A087D"/>
    <w:rsid w:val="007A261A"/>
    <w:rsid w:val="007A4925"/>
    <w:rsid w:val="007B3A09"/>
    <w:rsid w:val="007B4F7D"/>
    <w:rsid w:val="007B59AB"/>
    <w:rsid w:val="007B6F15"/>
    <w:rsid w:val="007C0CEC"/>
    <w:rsid w:val="007C1E77"/>
    <w:rsid w:val="007C23D7"/>
    <w:rsid w:val="007C5A34"/>
    <w:rsid w:val="007C7068"/>
    <w:rsid w:val="007D212C"/>
    <w:rsid w:val="007D6C6B"/>
    <w:rsid w:val="007E1E49"/>
    <w:rsid w:val="007E58D1"/>
    <w:rsid w:val="007F29CB"/>
    <w:rsid w:val="00800BAB"/>
    <w:rsid w:val="00803E88"/>
    <w:rsid w:val="00807EC6"/>
    <w:rsid w:val="00810ECC"/>
    <w:rsid w:val="0081256C"/>
    <w:rsid w:val="008233BC"/>
    <w:rsid w:val="00826A47"/>
    <w:rsid w:val="00826B04"/>
    <w:rsid w:val="008312D3"/>
    <w:rsid w:val="00832038"/>
    <w:rsid w:val="00833617"/>
    <w:rsid w:val="00833F1F"/>
    <w:rsid w:val="00835F65"/>
    <w:rsid w:val="00840047"/>
    <w:rsid w:val="008447C6"/>
    <w:rsid w:val="00854572"/>
    <w:rsid w:val="00854C66"/>
    <w:rsid w:val="00857ECD"/>
    <w:rsid w:val="00862CE8"/>
    <w:rsid w:val="00863BBD"/>
    <w:rsid w:val="00865C1F"/>
    <w:rsid w:val="00872016"/>
    <w:rsid w:val="00873532"/>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7033"/>
    <w:rsid w:val="008D28C6"/>
    <w:rsid w:val="008D4E02"/>
    <w:rsid w:val="008D6126"/>
    <w:rsid w:val="008D7AC3"/>
    <w:rsid w:val="008E2B69"/>
    <w:rsid w:val="008E361D"/>
    <w:rsid w:val="008F0D52"/>
    <w:rsid w:val="008F1BA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5023E"/>
    <w:rsid w:val="00952423"/>
    <w:rsid w:val="0095374B"/>
    <w:rsid w:val="00954C0D"/>
    <w:rsid w:val="0095510D"/>
    <w:rsid w:val="00956772"/>
    <w:rsid w:val="0097169C"/>
    <w:rsid w:val="00973D25"/>
    <w:rsid w:val="009743E5"/>
    <w:rsid w:val="00974C3E"/>
    <w:rsid w:val="00981837"/>
    <w:rsid w:val="009822E9"/>
    <w:rsid w:val="009832EF"/>
    <w:rsid w:val="00986D75"/>
    <w:rsid w:val="00986F93"/>
    <w:rsid w:val="009946F7"/>
    <w:rsid w:val="009A0151"/>
    <w:rsid w:val="009A7344"/>
    <w:rsid w:val="009B392E"/>
    <w:rsid w:val="009B4BEF"/>
    <w:rsid w:val="009B51BE"/>
    <w:rsid w:val="009B659D"/>
    <w:rsid w:val="009C6C71"/>
    <w:rsid w:val="009D02CC"/>
    <w:rsid w:val="009D1163"/>
    <w:rsid w:val="009D12A7"/>
    <w:rsid w:val="009D27F5"/>
    <w:rsid w:val="009D562C"/>
    <w:rsid w:val="009E3189"/>
    <w:rsid w:val="009E7DEE"/>
    <w:rsid w:val="009F4324"/>
    <w:rsid w:val="009F5308"/>
    <w:rsid w:val="009F78A3"/>
    <w:rsid w:val="00A02BFB"/>
    <w:rsid w:val="00A04BA1"/>
    <w:rsid w:val="00A07B99"/>
    <w:rsid w:val="00A07E6E"/>
    <w:rsid w:val="00A138F0"/>
    <w:rsid w:val="00A17958"/>
    <w:rsid w:val="00A20A1E"/>
    <w:rsid w:val="00A20DA6"/>
    <w:rsid w:val="00A23230"/>
    <w:rsid w:val="00A236A4"/>
    <w:rsid w:val="00A23D77"/>
    <w:rsid w:val="00A256C3"/>
    <w:rsid w:val="00A2688D"/>
    <w:rsid w:val="00A272E4"/>
    <w:rsid w:val="00A31CB1"/>
    <w:rsid w:val="00A35056"/>
    <w:rsid w:val="00A40F30"/>
    <w:rsid w:val="00A5043A"/>
    <w:rsid w:val="00A51C3B"/>
    <w:rsid w:val="00A55044"/>
    <w:rsid w:val="00A60900"/>
    <w:rsid w:val="00A6405F"/>
    <w:rsid w:val="00A64CDE"/>
    <w:rsid w:val="00A65F8A"/>
    <w:rsid w:val="00A740AC"/>
    <w:rsid w:val="00A753F2"/>
    <w:rsid w:val="00A76139"/>
    <w:rsid w:val="00A76374"/>
    <w:rsid w:val="00A77345"/>
    <w:rsid w:val="00A85F93"/>
    <w:rsid w:val="00A906A9"/>
    <w:rsid w:val="00A90803"/>
    <w:rsid w:val="00A91387"/>
    <w:rsid w:val="00A93F2D"/>
    <w:rsid w:val="00A94E53"/>
    <w:rsid w:val="00AA3293"/>
    <w:rsid w:val="00AB2A9F"/>
    <w:rsid w:val="00AB6B50"/>
    <w:rsid w:val="00AC0934"/>
    <w:rsid w:val="00AC1DAB"/>
    <w:rsid w:val="00AC77D4"/>
    <w:rsid w:val="00AD03E0"/>
    <w:rsid w:val="00AD0480"/>
    <w:rsid w:val="00AD66E9"/>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7790"/>
    <w:rsid w:val="00B20442"/>
    <w:rsid w:val="00B23D1F"/>
    <w:rsid w:val="00B252E7"/>
    <w:rsid w:val="00B41CC2"/>
    <w:rsid w:val="00B42A9C"/>
    <w:rsid w:val="00B42E5D"/>
    <w:rsid w:val="00B44DF3"/>
    <w:rsid w:val="00B456DE"/>
    <w:rsid w:val="00B45B4A"/>
    <w:rsid w:val="00B47D0F"/>
    <w:rsid w:val="00B50006"/>
    <w:rsid w:val="00B52283"/>
    <w:rsid w:val="00B52B2F"/>
    <w:rsid w:val="00B562F1"/>
    <w:rsid w:val="00B60E8A"/>
    <w:rsid w:val="00B614ED"/>
    <w:rsid w:val="00B61C59"/>
    <w:rsid w:val="00B6557F"/>
    <w:rsid w:val="00B70268"/>
    <w:rsid w:val="00B7130E"/>
    <w:rsid w:val="00B728ED"/>
    <w:rsid w:val="00B82577"/>
    <w:rsid w:val="00B85902"/>
    <w:rsid w:val="00B87403"/>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E14A6"/>
    <w:rsid w:val="00BE4D6B"/>
    <w:rsid w:val="00BE6B30"/>
    <w:rsid w:val="00BF17B8"/>
    <w:rsid w:val="00BF18C4"/>
    <w:rsid w:val="00BF70E8"/>
    <w:rsid w:val="00C04881"/>
    <w:rsid w:val="00C04C9A"/>
    <w:rsid w:val="00C06244"/>
    <w:rsid w:val="00C06FE3"/>
    <w:rsid w:val="00C101DA"/>
    <w:rsid w:val="00C1368A"/>
    <w:rsid w:val="00C1373B"/>
    <w:rsid w:val="00C15C3A"/>
    <w:rsid w:val="00C232A3"/>
    <w:rsid w:val="00C252F3"/>
    <w:rsid w:val="00C3071E"/>
    <w:rsid w:val="00C3311E"/>
    <w:rsid w:val="00C33595"/>
    <w:rsid w:val="00C33DD0"/>
    <w:rsid w:val="00C40987"/>
    <w:rsid w:val="00C45463"/>
    <w:rsid w:val="00C473F4"/>
    <w:rsid w:val="00C50742"/>
    <w:rsid w:val="00C51D3B"/>
    <w:rsid w:val="00C54555"/>
    <w:rsid w:val="00C55241"/>
    <w:rsid w:val="00C65A29"/>
    <w:rsid w:val="00C67F4C"/>
    <w:rsid w:val="00C70989"/>
    <w:rsid w:val="00C825AC"/>
    <w:rsid w:val="00C83EC5"/>
    <w:rsid w:val="00C9734F"/>
    <w:rsid w:val="00C97EBD"/>
    <w:rsid w:val="00CA14FB"/>
    <w:rsid w:val="00CA3F98"/>
    <w:rsid w:val="00CA4021"/>
    <w:rsid w:val="00CA56B9"/>
    <w:rsid w:val="00CA5DC3"/>
    <w:rsid w:val="00CA66CB"/>
    <w:rsid w:val="00CB225A"/>
    <w:rsid w:val="00CB5610"/>
    <w:rsid w:val="00CB6011"/>
    <w:rsid w:val="00CC443A"/>
    <w:rsid w:val="00CD07AD"/>
    <w:rsid w:val="00CD4831"/>
    <w:rsid w:val="00CD6CD2"/>
    <w:rsid w:val="00CD73BC"/>
    <w:rsid w:val="00CD7884"/>
    <w:rsid w:val="00CE38C0"/>
    <w:rsid w:val="00CE413C"/>
    <w:rsid w:val="00CE49D5"/>
    <w:rsid w:val="00CE76F2"/>
    <w:rsid w:val="00CF57A8"/>
    <w:rsid w:val="00D0312E"/>
    <w:rsid w:val="00D0320B"/>
    <w:rsid w:val="00D05F60"/>
    <w:rsid w:val="00D062D3"/>
    <w:rsid w:val="00D11535"/>
    <w:rsid w:val="00D13B0F"/>
    <w:rsid w:val="00D15248"/>
    <w:rsid w:val="00D217D9"/>
    <w:rsid w:val="00D3542F"/>
    <w:rsid w:val="00D4783C"/>
    <w:rsid w:val="00D519B7"/>
    <w:rsid w:val="00D51A58"/>
    <w:rsid w:val="00D534D0"/>
    <w:rsid w:val="00D55E9E"/>
    <w:rsid w:val="00D56285"/>
    <w:rsid w:val="00D564CE"/>
    <w:rsid w:val="00D61EC5"/>
    <w:rsid w:val="00D661E1"/>
    <w:rsid w:val="00D672CA"/>
    <w:rsid w:val="00D67B4C"/>
    <w:rsid w:val="00D734EB"/>
    <w:rsid w:val="00D76EEB"/>
    <w:rsid w:val="00D86257"/>
    <w:rsid w:val="00D9383E"/>
    <w:rsid w:val="00DA59EE"/>
    <w:rsid w:val="00DB2875"/>
    <w:rsid w:val="00DB62C0"/>
    <w:rsid w:val="00DC026B"/>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1DE4"/>
    <w:rsid w:val="00E028AA"/>
    <w:rsid w:val="00E0718C"/>
    <w:rsid w:val="00E168B9"/>
    <w:rsid w:val="00E2094C"/>
    <w:rsid w:val="00E21111"/>
    <w:rsid w:val="00E22111"/>
    <w:rsid w:val="00E22FC8"/>
    <w:rsid w:val="00E23273"/>
    <w:rsid w:val="00E23A63"/>
    <w:rsid w:val="00E31DA8"/>
    <w:rsid w:val="00E35F12"/>
    <w:rsid w:val="00E374AB"/>
    <w:rsid w:val="00E4285A"/>
    <w:rsid w:val="00E435AB"/>
    <w:rsid w:val="00E518AB"/>
    <w:rsid w:val="00E52E6F"/>
    <w:rsid w:val="00E5564C"/>
    <w:rsid w:val="00E60BA4"/>
    <w:rsid w:val="00E623D6"/>
    <w:rsid w:val="00E62C77"/>
    <w:rsid w:val="00E74C95"/>
    <w:rsid w:val="00E77BFF"/>
    <w:rsid w:val="00E86C5E"/>
    <w:rsid w:val="00E915CC"/>
    <w:rsid w:val="00E91ABE"/>
    <w:rsid w:val="00E9387A"/>
    <w:rsid w:val="00E96149"/>
    <w:rsid w:val="00EA03CF"/>
    <w:rsid w:val="00EA2850"/>
    <w:rsid w:val="00EA4915"/>
    <w:rsid w:val="00EB31E0"/>
    <w:rsid w:val="00EB32C7"/>
    <w:rsid w:val="00EB4CD6"/>
    <w:rsid w:val="00EB4D73"/>
    <w:rsid w:val="00EC11EF"/>
    <w:rsid w:val="00ED16FD"/>
    <w:rsid w:val="00ED188F"/>
    <w:rsid w:val="00ED3A72"/>
    <w:rsid w:val="00EE18A7"/>
    <w:rsid w:val="00EE301C"/>
    <w:rsid w:val="00EE58A1"/>
    <w:rsid w:val="00EF3AEC"/>
    <w:rsid w:val="00EF6744"/>
    <w:rsid w:val="00F1495E"/>
    <w:rsid w:val="00F165E6"/>
    <w:rsid w:val="00F20EDF"/>
    <w:rsid w:val="00F211E8"/>
    <w:rsid w:val="00F252A1"/>
    <w:rsid w:val="00F27022"/>
    <w:rsid w:val="00F279F3"/>
    <w:rsid w:val="00F30916"/>
    <w:rsid w:val="00F31400"/>
    <w:rsid w:val="00F32E10"/>
    <w:rsid w:val="00F3631B"/>
    <w:rsid w:val="00F36CE6"/>
    <w:rsid w:val="00F42EE7"/>
    <w:rsid w:val="00F474E4"/>
    <w:rsid w:val="00F51543"/>
    <w:rsid w:val="00F51649"/>
    <w:rsid w:val="00F54FBA"/>
    <w:rsid w:val="00F557A8"/>
    <w:rsid w:val="00F63503"/>
    <w:rsid w:val="00F66774"/>
    <w:rsid w:val="00F73978"/>
    <w:rsid w:val="00F82B67"/>
    <w:rsid w:val="00F8457E"/>
    <w:rsid w:val="00F84F7F"/>
    <w:rsid w:val="00F85BAA"/>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73E3"/>
    <w:rsid w:val="00FC18FA"/>
    <w:rsid w:val="00FC37B8"/>
    <w:rsid w:val="00FC736E"/>
    <w:rsid w:val="00FD5259"/>
    <w:rsid w:val="00FD6F7B"/>
    <w:rsid w:val="00FE1C63"/>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B2B5F"/>
    <w:rsid w:val="003053B6"/>
    <w:rsid w:val="00347FAF"/>
    <w:rsid w:val="00357989"/>
    <w:rsid w:val="00443CAC"/>
    <w:rsid w:val="00515244"/>
    <w:rsid w:val="0066079D"/>
    <w:rsid w:val="006D3C6C"/>
    <w:rsid w:val="00792E73"/>
    <w:rsid w:val="00835700"/>
    <w:rsid w:val="00877946"/>
    <w:rsid w:val="0088540B"/>
    <w:rsid w:val="008E32BE"/>
    <w:rsid w:val="009426AC"/>
    <w:rsid w:val="00964CF5"/>
    <w:rsid w:val="00975787"/>
    <w:rsid w:val="009D6E4F"/>
    <w:rsid w:val="009E295A"/>
    <w:rsid w:val="00A403CB"/>
    <w:rsid w:val="00A43F81"/>
    <w:rsid w:val="00A70037"/>
    <w:rsid w:val="00B02456"/>
    <w:rsid w:val="00B257AC"/>
    <w:rsid w:val="00B84CF2"/>
    <w:rsid w:val="00BE138D"/>
    <w:rsid w:val="00BE67E6"/>
    <w:rsid w:val="00C27EFE"/>
    <w:rsid w:val="00C50EB0"/>
    <w:rsid w:val="00CC5835"/>
    <w:rsid w:val="00D9650E"/>
    <w:rsid w:val="00E31487"/>
    <w:rsid w:val="00E72B61"/>
    <w:rsid w:val="00EB45F7"/>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2E73"/>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9A0EE-390D-488C-B348-1DF0B0BF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104129</Words>
  <Characters>656017</Characters>
  <Application>Microsoft Office Word</Application>
  <DocSecurity>0</DocSecurity>
  <Lines>5466</Lines>
  <Paragraphs>1517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5</cp:revision>
  <cp:lastPrinted>2019-06-30T11:28:00Z</cp:lastPrinted>
  <dcterms:created xsi:type="dcterms:W3CDTF">2020-07-12T10:46:00Z</dcterms:created>
  <dcterms:modified xsi:type="dcterms:W3CDTF">2020-07-12T11:46:00Z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True</vt:lpwstr>
  </property>
  <property fmtid="{D5CDD505-2E9C-101B-9397-08002B2CF9AE}" pid="6" name="CitaviDocumentProperty_1">
    <vt:lpwstr>6.4.0.35</vt:lpwstr>
  </property>
</Properties>
</file>