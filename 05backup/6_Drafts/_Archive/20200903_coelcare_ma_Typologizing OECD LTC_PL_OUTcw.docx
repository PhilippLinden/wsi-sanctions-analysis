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2318F" w14:textId="16DE8BB8" w:rsidR="002E018D" w:rsidRPr="006A56FF" w:rsidRDefault="002E018D" w:rsidP="00EB31E0">
      <w:pPr>
        <w:pStyle w:val="berschrift1"/>
        <w:rPr>
          <w:lang w:val="en-US"/>
        </w:rPr>
      </w:pPr>
      <w:bookmarkStart w:id="0" w:name="_GoBack"/>
      <w:bookmarkEnd w:id="0"/>
      <w:r w:rsidRPr="006A56FF">
        <w:rPr>
          <w:lang w:val="en-US"/>
        </w:rPr>
        <w:t>Title:</w:t>
      </w:r>
    </w:p>
    <w:p w14:paraId="72A2CC36" w14:textId="77777777" w:rsidR="008C7033" w:rsidRPr="006A56FF" w:rsidRDefault="008C7033" w:rsidP="008C7033">
      <w:pPr>
        <w:rPr>
          <w:lang w:val="en-US"/>
        </w:rPr>
      </w:pPr>
    </w:p>
    <w:p w14:paraId="17CA9D15" w14:textId="514F45B2" w:rsidR="002E018D" w:rsidRPr="006A56FF" w:rsidRDefault="002E018D" w:rsidP="00DE025C">
      <w:pPr>
        <w:spacing w:after="160" w:line="480" w:lineRule="auto"/>
        <w:jc w:val="both"/>
        <w:rPr>
          <w:b/>
          <w:sz w:val="28"/>
          <w:szCs w:val="28"/>
          <w:lang w:val="en-US"/>
        </w:rPr>
      </w:pPr>
      <w:commentRangeStart w:id="1"/>
      <w:r w:rsidRPr="006A56FF">
        <w:rPr>
          <w:b/>
          <w:sz w:val="28"/>
          <w:szCs w:val="28"/>
          <w:lang w:val="en-US"/>
        </w:rPr>
        <w:t>Worlds of Long-term-care: A Typology of OECD countries</w:t>
      </w:r>
      <w:commentRangeEnd w:id="1"/>
      <w:r w:rsidR="00D36019">
        <w:rPr>
          <w:rStyle w:val="Kommentarzeichen"/>
        </w:rPr>
        <w:commentReference w:id="1"/>
      </w:r>
    </w:p>
    <w:p w14:paraId="347C4FA6" w14:textId="58FB6989" w:rsidR="002E018D" w:rsidRPr="006A56FF" w:rsidRDefault="002E018D" w:rsidP="00315A0E">
      <w:pPr>
        <w:pStyle w:val="berschrift2"/>
        <w:rPr>
          <w:lang w:val="en-US"/>
        </w:rPr>
      </w:pPr>
      <w:r w:rsidRPr="006A56FF">
        <w:rPr>
          <w:lang w:val="en-US"/>
        </w:rPr>
        <w:t>Author names and affiliations:</w:t>
      </w:r>
    </w:p>
    <w:p w14:paraId="400CA2B5" w14:textId="77777777" w:rsidR="008C7033" w:rsidRPr="006A56FF" w:rsidRDefault="008C7033" w:rsidP="008C7033">
      <w:pPr>
        <w:rPr>
          <w:lang w:val="en-US"/>
        </w:rPr>
      </w:pPr>
    </w:p>
    <w:p w14:paraId="5D842AB1" w14:textId="0B08A0C0" w:rsidR="002E018D" w:rsidRPr="001029EA" w:rsidRDefault="002E018D" w:rsidP="00DE025C">
      <w:pPr>
        <w:spacing w:line="480" w:lineRule="auto"/>
        <w:rPr>
          <w:bCs/>
          <w:szCs w:val="24"/>
          <w:vertAlign w:val="superscript"/>
          <w:lang w:val="en-US"/>
        </w:rPr>
      </w:pPr>
      <w:r w:rsidRPr="001029EA">
        <w:rPr>
          <w:bCs/>
          <w:szCs w:val="24"/>
          <w:lang w:val="en-US"/>
        </w:rPr>
        <w:t>Mareike Ariaans</w:t>
      </w:r>
      <w:r w:rsidR="00DE025C" w:rsidRPr="001029EA">
        <w:rPr>
          <w:bCs/>
          <w:szCs w:val="24"/>
          <w:vertAlign w:val="superscript"/>
          <w:lang w:val="en-US"/>
        </w:rPr>
        <w:t>1</w:t>
      </w:r>
      <w:r w:rsidR="00661837" w:rsidRPr="001029EA">
        <w:rPr>
          <w:bCs/>
          <w:szCs w:val="24"/>
          <w:vertAlign w:val="superscript"/>
          <w:lang w:val="en-US"/>
        </w:rPr>
        <w:t>,</w:t>
      </w:r>
      <w:r w:rsidR="00D534D0" w:rsidRPr="001029EA">
        <w:rPr>
          <w:bCs/>
          <w:szCs w:val="24"/>
          <w:vertAlign w:val="superscript"/>
          <w:lang w:val="en-US"/>
        </w:rPr>
        <w:t>2</w:t>
      </w:r>
      <w:r w:rsidR="00DE025C" w:rsidRPr="001029EA">
        <w:rPr>
          <w:bCs/>
          <w:szCs w:val="24"/>
          <w:vertAlign w:val="superscript"/>
          <w:lang w:val="en-US"/>
        </w:rPr>
        <w:t>, *</w:t>
      </w:r>
      <w:r w:rsidR="00DE025C" w:rsidRPr="001029EA">
        <w:rPr>
          <w:bCs/>
          <w:szCs w:val="24"/>
          <w:lang w:val="en-US"/>
        </w:rPr>
        <w:t xml:space="preserve">, </w:t>
      </w:r>
      <w:r w:rsidRPr="001029EA">
        <w:rPr>
          <w:bCs/>
          <w:szCs w:val="24"/>
          <w:lang w:val="en-US"/>
        </w:rPr>
        <w:t>Philipp Linden</w:t>
      </w:r>
      <w:r w:rsidR="00D534D0" w:rsidRPr="001029EA">
        <w:rPr>
          <w:bCs/>
          <w:szCs w:val="24"/>
          <w:vertAlign w:val="superscript"/>
          <w:lang w:val="en-US"/>
        </w:rPr>
        <w:t>3</w:t>
      </w:r>
      <w:r w:rsidRPr="001029EA">
        <w:rPr>
          <w:bCs/>
          <w:szCs w:val="24"/>
          <w:lang w:val="en-US"/>
        </w:rPr>
        <w:t>,</w:t>
      </w:r>
      <w:r w:rsidR="00DE025C" w:rsidRPr="001029EA">
        <w:rPr>
          <w:bCs/>
          <w:szCs w:val="24"/>
          <w:lang w:val="en-US"/>
        </w:rPr>
        <w:t xml:space="preserve"> </w:t>
      </w:r>
      <w:r w:rsidRPr="001029EA">
        <w:rPr>
          <w:bCs/>
          <w:szCs w:val="24"/>
          <w:lang w:val="en-US"/>
        </w:rPr>
        <w:t>Claus Wendt</w:t>
      </w:r>
      <w:r w:rsidR="00DE025C" w:rsidRPr="001029EA">
        <w:rPr>
          <w:bCs/>
          <w:szCs w:val="24"/>
          <w:vertAlign w:val="superscript"/>
          <w:lang w:val="en-US"/>
        </w:rPr>
        <w:t>4</w:t>
      </w:r>
    </w:p>
    <w:p w14:paraId="532F0F34" w14:textId="38C9804B" w:rsidR="00D534D0" w:rsidRPr="00661837" w:rsidRDefault="00D534D0" w:rsidP="000C6B26">
      <w:pPr>
        <w:spacing w:before="240" w:after="240" w:line="360" w:lineRule="auto"/>
        <w:jc w:val="both"/>
        <w:rPr>
          <w:color w:val="000000" w:themeColor="text1"/>
          <w:szCs w:val="24"/>
          <w:lang w:val="en-US"/>
        </w:rPr>
      </w:pPr>
      <w:r w:rsidRPr="00661837">
        <w:rPr>
          <w:color w:val="000000" w:themeColor="text1"/>
          <w:szCs w:val="24"/>
          <w:vertAlign w:val="superscript"/>
          <w:lang w:val="en-US"/>
        </w:rPr>
        <w:t xml:space="preserve">1 </w:t>
      </w:r>
      <w:r w:rsidRPr="00661837">
        <w:rPr>
          <w:color w:val="000000" w:themeColor="text1"/>
          <w:szCs w:val="24"/>
          <w:lang w:val="en-US"/>
        </w:rPr>
        <w:t>University of Mannheim, Mannheim C</w:t>
      </w:r>
      <w:r w:rsidRPr="00D534D0">
        <w:rPr>
          <w:color w:val="000000" w:themeColor="text1"/>
          <w:szCs w:val="24"/>
          <w:lang w:val="en-US"/>
        </w:rPr>
        <w:t>entre</w:t>
      </w:r>
      <w:r w:rsidRPr="00661837">
        <w:rPr>
          <w:color w:val="000000" w:themeColor="text1"/>
          <w:szCs w:val="24"/>
          <w:lang w:val="en-US"/>
        </w:rPr>
        <w:t xml:space="preserve"> for</w:t>
      </w:r>
      <w:r>
        <w:rPr>
          <w:color w:val="000000" w:themeColor="text1"/>
          <w:szCs w:val="24"/>
          <w:lang w:val="en-US"/>
        </w:rPr>
        <w:t xml:space="preserve"> European Social Research, </w:t>
      </w:r>
      <w:r w:rsidR="00D11535" w:rsidRPr="00661837">
        <w:rPr>
          <w:color w:val="000000" w:themeColor="text1"/>
          <w:szCs w:val="24"/>
          <w:lang w:val="en-US"/>
        </w:rPr>
        <w:t>A5, 6</w:t>
      </w:r>
      <w:r w:rsidR="00D11535">
        <w:rPr>
          <w:color w:val="000000" w:themeColor="text1"/>
          <w:szCs w:val="24"/>
          <w:lang w:val="en-US"/>
        </w:rPr>
        <w:t xml:space="preserve">, </w:t>
      </w:r>
      <w:r w:rsidR="00D11535" w:rsidRPr="00661837">
        <w:rPr>
          <w:color w:val="000000" w:themeColor="text1"/>
          <w:szCs w:val="24"/>
          <w:lang w:val="en-US"/>
        </w:rPr>
        <w:t>68159  Mannheim</w:t>
      </w:r>
      <w:r w:rsidR="00D11535">
        <w:rPr>
          <w:color w:val="000000" w:themeColor="text1"/>
          <w:szCs w:val="24"/>
          <w:lang w:val="en-US"/>
        </w:rPr>
        <w:t xml:space="preserve">, Phone: </w:t>
      </w:r>
      <w:r w:rsidR="00D11535" w:rsidRPr="00D11535">
        <w:rPr>
          <w:color w:val="000000" w:themeColor="text1"/>
          <w:szCs w:val="24"/>
          <w:lang w:val="en-US"/>
        </w:rPr>
        <w:t>+49-621-181</w:t>
      </w:r>
      <w:r w:rsidR="00D11535" w:rsidRPr="00661837">
        <w:rPr>
          <w:color w:val="000000" w:themeColor="text1"/>
          <w:szCs w:val="24"/>
          <w:lang w:val="en-US"/>
        </w:rPr>
        <w:t>2813</w:t>
      </w:r>
      <w:r w:rsidR="00D11535" w:rsidRPr="00D11535">
        <w:rPr>
          <w:color w:val="000000" w:themeColor="text1"/>
          <w:szCs w:val="24"/>
          <w:lang w:val="en-US"/>
        </w:rPr>
        <w:t xml:space="preserve">, </w:t>
      </w:r>
      <w:r w:rsidR="00D11535">
        <w:rPr>
          <w:color w:val="000000" w:themeColor="text1"/>
          <w:szCs w:val="24"/>
          <w:lang w:val="en-US"/>
        </w:rPr>
        <w:t>M</w:t>
      </w:r>
      <w:r w:rsidR="00D11535" w:rsidRPr="00661837">
        <w:rPr>
          <w:color w:val="000000" w:themeColor="text1"/>
          <w:szCs w:val="24"/>
          <w:lang w:val="en-US"/>
        </w:rPr>
        <w:t>areike.</w:t>
      </w:r>
      <w:r w:rsidR="00D11535">
        <w:rPr>
          <w:color w:val="000000" w:themeColor="text1"/>
          <w:szCs w:val="24"/>
          <w:lang w:val="en-US"/>
        </w:rPr>
        <w:t>Ariaans@mzes.uni.mannheim.de</w:t>
      </w:r>
      <w:r w:rsidR="00D11535" w:rsidRPr="00661837">
        <w:rPr>
          <w:color w:val="000000" w:themeColor="text1"/>
          <w:szCs w:val="24"/>
          <w:lang w:val="en-US"/>
        </w:rPr>
        <w:t xml:space="preserve"> </w:t>
      </w:r>
    </w:p>
    <w:p w14:paraId="67DBBCE7" w14:textId="2B9A256F" w:rsidR="00522322" w:rsidRPr="006A56FF" w:rsidRDefault="00D534D0" w:rsidP="000C6B26">
      <w:pPr>
        <w:spacing w:before="240" w:after="240" w:line="360" w:lineRule="auto"/>
        <w:jc w:val="both"/>
        <w:rPr>
          <w:color w:val="000000" w:themeColor="text1"/>
          <w:szCs w:val="24"/>
          <w:lang w:val="en-US"/>
        </w:rPr>
      </w:pPr>
      <w:r>
        <w:rPr>
          <w:color w:val="000000" w:themeColor="text1"/>
          <w:szCs w:val="24"/>
          <w:vertAlign w:val="superscript"/>
          <w:lang w:val="en-US"/>
        </w:rPr>
        <w:t>2</w:t>
      </w:r>
      <w:r w:rsidR="00900C32" w:rsidRPr="006A56FF">
        <w:rPr>
          <w:color w:val="000000" w:themeColor="text1"/>
          <w:szCs w:val="24"/>
          <w:lang w:val="en-US"/>
        </w:rPr>
        <w:t xml:space="preserve"> University of Siegen, </w:t>
      </w:r>
      <w:r w:rsidR="00306894">
        <w:rPr>
          <w:color w:val="000000" w:themeColor="text1"/>
          <w:szCs w:val="24"/>
          <w:lang w:val="en-US"/>
        </w:rPr>
        <w:t xml:space="preserve">Department of </w:t>
      </w:r>
      <w:r w:rsidR="00900C32" w:rsidRPr="006A56FF">
        <w:rPr>
          <w:color w:val="000000" w:themeColor="text1"/>
          <w:szCs w:val="24"/>
          <w:lang w:val="en-US"/>
        </w:rPr>
        <w:t xml:space="preserve">Social Sciences, Adolf-Reichwein-Str. 2, 57068 Siegen, Germany; Phone: +49-271-740-5288, </w:t>
      </w:r>
      <w:r w:rsidR="00D36019">
        <w:fldChar w:fldCharType="begin"/>
      </w:r>
      <w:r w:rsidR="00D36019" w:rsidRPr="00D36019">
        <w:rPr>
          <w:lang w:val="en-US"/>
          <w:rPrChange w:id="2" w:author="Claus Wendt" w:date="2020-09-04T09:19:00Z">
            <w:rPr/>
          </w:rPrChange>
        </w:rPr>
        <w:instrText xml:space="preserve"> HYPERLINK "mailto:ariaans@soziologie.uni-siegen.de" </w:instrText>
      </w:r>
      <w:r w:rsidR="00D36019">
        <w:fldChar w:fldCharType="separate"/>
      </w:r>
      <w:r w:rsidR="00DE025C" w:rsidRPr="006A56FF">
        <w:rPr>
          <w:rStyle w:val="Hyperlink"/>
          <w:szCs w:val="24"/>
          <w:lang w:val="en-US"/>
        </w:rPr>
        <w:t>ariaans@soziologie.uni-siegen.de</w:t>
      </w:r>
      <w:r w:rsidR="00D36019">
        <w:rPr>
          <w:rStyle w:val="Hyperlink"/>
          <w:szCs w:val="24"/>
          <w:lang w:val="en-US"/>
        </w:rPr>
        <w:fldChar w:fldCharType="end"/>
      </w:r>
    </w:p>
    <w:p w14:paraId="3F051705" w14:textId="6384A17E" w:rsidR="00900C32" w:rsidRPr="006A56FF" w:rsidRDefault="00D534D0" w:rsidP="000C6B26">
      <w:pPr>
        <w:spacing w:before="240" w:after="240" w:line="360" w:lineRule="auto"/>
        <w:ind w:hanging="5"/>
        <w:rPr>
          <w:lang w:val="en-US"/>
        </w:rPr>
      </w:pPr>
      <w:r>
        <w:rPr>
          <w:szCs w:val="24"/>
          <w:vertAlign w:val="superscript"/>
          <w:lang w:val="en-US"/>
        </w:rPr>
        <w:t>3</w:t>
      </w:r>
      <w:r w:rsidR="00900C32" w:rsidRPr="006A56FF">
        <w:rPr>
          <w:szCs w:val="24"/>
          <w:lang w:val="en-US"/>
        </w:rPr>
        <w:t xml:space="preserve"> University of Siegen, </w:t>
      </w:r>
      <w:r w:rsidR="00306894">
        <w:rPr>
          <w:szCs w:val="24"/>
          <w:lang w:val="en-US"/>
        </w:rPr>
        <w:t xml:space="preserve">Department of </w:t>
      </w:r>
      <w:r w:rsidR="00900C32" w:rsidRPr="006A56FF">
        <w:rPr>
          <w:szCs w:val="24"/>
          <w:lang w:val="en-US"/>
        </w:rPr>
        <w:t xml:space="preserve">Social Sciences, Adolf-Reichwein-Str. 2, 57068 Siegen, Germany; Phone: +49-271-740-5288, </w:t>
      </w:r>
      <w:r w:rsidR="00D36019">
        <w:fldChar w:fldCharType="begin"/>
      </w:r>
      <w:r w:rsidR="00D36019" w:rsidRPr="00D36019">
        <w:rPr>
          <w:lang w:val="en-US"/>
          <w:rPrChange w:id="3" w:author="Claus Wendt" w:date="2020-09-04T09:19:00Z">
            <w:rPr/>
          </w:rPrChange>
        </w:rPr>
        <w:instrText xml:space="preserve"> HYPERLINK "mailto:linden@soziologie.uni-siegen.de" </w:instrText>
      </w:r>
      <w:r w:rsidR="00D36019">
        <w:fldChar w:fldCharType="separate"/>
      </w:r>
      <w:r w:rsidR="00900C32" w:rsidRPr="006A56FF">
        <w:rPr>
          <w:lang w:val="en-US"/>
        </w:rPr>
        <w:t>linden@soziologie.uni-siegen.de</w:t>
      </w:r>
      <w:r w:rsidR="00D36019">
        <w:rPr>
          <w:lang w:val="en-US"/>
        </w:rPr>
        <w:fldChar w:fldCharType="end"/>
      </w:r>
    </w:p>
    <w:p w14:paraId="4DD524DB" w14:textId="52893F8E" w:rsidR="00DE025C" w:rsidRPr="006A56FF" w:rsidRDefault="00DE025C" w:rsidP="000C6B26">
      <w:pPr>
        <w:spacing w:before="240" w:after="240" w:line="360" w:lineRule="auto"/>
        <w:jc w:val="both"/>
        <w:rPr>
          <w:color w:val="000000" w:themeColor="text1"/>
          <w:szCs w:val="24"/>
          <w:lang w:val="en-US"/>
        </w:rPr>
      </w:pPr>
      <w:r w:rsidRPr="006A56FF">
        <w:rPr>
          <w:color w:val="000000" w:themeColor="text1"/>
          <w:szCs w:val="24"/>
          <w:vertAlign w:val="superscript"/>
          <w:lang w:val="en-US"/>
        </w:rPr>
        <w:t>4</w:t>
      </w:r>
      <w:r w:rsidRPr="006A56FF">
        <w:rPr>
          <w:color w:val="000000" w:themeColor="text1"/>
          <w:szCs w:val="24"/>
          <w:lang w:val="en-US"/>
        </w:rPr>
        <w:t xml:space="preserve"> University of Siegen, </w:t>
      </w:r>
      <w:r w:rsidR="00306894">
        <w:rPr>
          <w:color w:val="000000" w:themeColor="text1"/>
          <w:szCs w:val="24"/>
          <w:lang w:val="en-US"/>
        </w:rPr>
        <w:t xml:space="preserve">Department of </w:t>
      </w:r>
      <w:r w:rsidRPr="006A56FF">
        <w:rPr>
          <w:color w:val="000000" w:themeColor="text1"/>
          <w:szCs w:val="24"/>
          <w:lang w:val="en-US"/>
        </w:rPr>
        <w:t>Social Sciences, Adolf-Reichwein-Str. 2, 57068 Siegen, Germany; Phone: +49-271-740-</w:t>
      </w:r>
      <w:r w:rsidR="00545374">
        <w:rPr>
          <w:color w:val="000000" w:themeColor="text1"/>
          <w:szCs w:val="24"/>
          <w:lang w:val="en-US"/>
        </w:rPr>
        <w:t>3182</w:t>
      </w:r>
      <w:r w:rsidRPr="006A56FF">
        <w:rPr>
          <w:color w:val="000000" w:themeColor="text1"/>
          <w:szCs w:val="24"/>
          <w:lang w:val="en-US"/>
        </w:rPr>
        <w:t>,</w:t>
      </w:r>
      <w:r w:rsidR="00302FF4">
        <w:rPr>
          <w:color w:val="000000" w:themeColor="text1"/>
          <w:szCs w:val="24"/>
          <w:lang w:val="en-US"/>
        </w:rPr>
        <w:t xml:space="preserve"> wendt@soziologie.uni-siegen.de</w:t>
      </w:r>
    </w:p>
    <w:p w14:paraId="0612A06D" w14:textId="77777777" w:rsidR="00DE025C" w:rsidRPr="006A56FF" w:rsidRDefault="00DE025C" w:rsidP="00315A0E">
      <w:pPr>
        <w:spacing w:after="240" w:line="480" w:lineRule="auto"/>
        <w:rPr>
          <w:szCs w:val="24"/>
          <w:lang w:val="en-US"/>
        </w:rPr>
      </w:pPr>
      <w:r w:rsidRPr="006A56FF">
        <w:rPr>
          <w:szCs w:val="24"/>
          <w:vertAlign w:val="superscript"/>
          <w:lang w:val="en-US"/>
        </w:rPr>
        <w:t>*</w:t>
      </w:r>
      <w:r w:rsidRPr="006A56FF">
        <w:rPr>
          <w:szCs w:val="24"/>
          <w:lang w:val="en-US"/>
        </w:rPr>
        <w:t xml:space="preserve"> Corresponding author</w:t>
      </w:r>
    </w:p>
    <w:p w14:paraId="6CF60AE1" w14:textId="77777777" w:rsidR="00900C32" w:rsidRPr="006A56FF" w:rsidRDefault="00900C32" w:rsidP="00DB62C0">
      <w:pPr>
        <w:spacing w:line="360" w:lineRule="auto"/>
        <w:jc w:val="both"/>
        <w:rPr>
          <w:color w:val="000000" w:themeColor="text1"/>
          <w:szCs w:val="24"/>
          <w:lang w:val="en-US"/>
        </w:rPr>
      </w:pPr>
    </w:p>
    <w:p w14:paraId="60995BCF" w14:textId="21837042" w:rsidR="002E018D" w:rsidRPr="006A56FF" w:rsidRDefault="002E018D">
      <w:pPr>
        <w:rPr>
          <w:b/>
          <w:szCs w:val="24"/>
          <w:lang w:val="en-US"/>
        </w:rPr>
      </w:pPr>
      <w:r w:rsidRPr="006A56FF">
        <w:rPr>
          <w:b/>
          <w:szCs w:val="24"/>
          <w:lang w:val="en-US"/>
        </w:rPr>
        <w:br w:type="page"/>
      </w:r>
    </w:p>
    <w:p w14:paraId="1621844E" w14:textId="59608D3E" w:rsidR="002E018D" w:rsidRPr="00315A0E" w:rsidDel="008C6FA4" w:rsidRDefault="002E018D" w:rsidP="00315A0E">
      <w:pPr>
        <w:pStyle w:val="berschrift2"/>
        <w:rPr>
          <w:del w:id="4" w:author="Philipp Alexander Linden" w:date="2020-09-03T14:40:00Z"/>
          <w:lang w:val="en-US"/>
        </w:rPr>
      </w:pPr>
      <w:commentRangeStart w:id="5"/>
      <w:commentRangeStart w:id="6"/>
      <w:del w:id="7" w:author="Philipp Alexander Linden" w:date="2020-09-03T14:40:00Z">
        <w:r w:rsidRPr="00315A0E" w:rsidDel="008C6FA4">
          <w:rPr>
            <w:lang w:val="en-US"/>
          </w:rPr>
          <w:lastRenderedPageBreak/>
          <w:delText>Short biography – 50-100 words</w:delText>
        </w:r>
        <w:commentRangeEnd w:id="5"/>
        <w:r w:rsidR="00306894" w:rsidDel="008C6FA4">
          <w:rPr>
            <w:rStyle w:val="Kommentarzeichen"/>
            <w:rFonts w:eastAsia="Calibri"/>
            <w:b w:val="0"/>
          </w:rPr>
          <w:commentReference w:id="5"/>
        </w:r>
      </w:del>
      <w:commentRangeEnd w:id="6"/>
      <w:r w:rsidR="008C6FA4">
        <w:rPr>
          <w:rStyle w:val="Kommentarzeichen"/>
          <w:rFonts w:eastAsia="Calibri"/>
          <w:b w:val="0"/>
        </w:rPr>
        <w:commentReference w:id="6"/>
      </w:r>
    </w:p>
    <w:p w14:paraId="30B2E2EA" w14:textId="68177842" w:rsidR="002E018D" w:rsidRPr="006A56FF" w:rsidDel="008C6FA4" w:rsidRDefault="002E018D" w:rsidP="002E018D">
      <w:pPr>
        <w:rPr>
          <w:del w:id="8" w:author="Philipp Alexander Linden" w:date="2020-09-03T14:40:00Z"/>
          <w:szCs w:val="24"/>
          <w:lang w:val="en-US"/>
        </w:rPr>
      </w:pPr>
    </w:p>
    <w:p w14:paraId="02D8736E" w14:textId="0F3E2F37" w:rsidR="002E018D" w:rsidRPr="006A56FF" w:rsidDel="008C6FA4" w:rsidRDefault="002E018D" w:rsidP="002E018D">
      <w:pPr>
        <w:rPr>
          <w:del w:id="9" w:author="Philipp Alexander Linden" w:date="2020-09-03T14:40:00Z"/>
          <w:bCs/>
          <w:szCs w:val="24"/>
          <w:lang w:val="en-US"/>
        </w:rPr>
      </w:pPr>
      <w:del w:id="10" w:author="Philipp Alexander Linden" w:date="2020-09-03T14:40:00Z">
        <w:r w:rsidRPr="006A56FF" w:rsidDel="008C6FA4">
          <w:rPr>
            <w:b/>
            <w:bCs/>
            <w:szCs w:val="24"/>
            <w:lang w:val="en-US"/>
          </w:rPr>
          <w:delText xml:space="preserve">Mareike Ariaans </w:delText>
        </w:r>
        <w:r w:rsidRPr="006A56FF" w:rsidDel="008C6FA4">
          <w:rPr>
            <w:bCs/>
            <w:szCs w:val="24"/>
            <w:lang w:val="en-US"/>
          </w:rPr>
          <w:delText>…</w:delText>
        </w:r>
      </w:del>
    </w:p>
    <w:p w14:paraId="74A83DA6" w14:textId="5FA5F82B" w:rsidR="002E018D" w:rsidRPr="006A56FF" w:rsidDel="008C6FA4" w:rsidRDefault="002E018D" w:rsidP="002E018D">
      <w:pPr>
        <w:rPr>
          <w:del w:id="11" w:author="Philipp Alexander Linden" w:date="2020-09-03T14:40:00Z"/>
          <w:szCs w:val="24"/>
          <w:lang w:val="en-US"/>
        </w:rPr>
      </w:pPr>
    </w:p>
    <w:p w14:paraId="0DD9A856" w14:textId="5BE7D644" w:rsidR="002E018D" w:rsidDel="008C6FA4" w:rsidRDefault="002E018D" w:rsidP="002E018D">
      <w:pPr>
        <w:pStyle w:val="02FlietextErsterAbsatz"/>
        <w:rPr>
          <w:del w:id="12" w:author="Philipp Alexander Linden" w:date="2020-09-03T14:40:00Z"/>
          <w:szCs w:val="24"/>
          <w:lang w:val="en-US"/>
        </w:rPr>
      </w:pPr>
      <w:bookmarkStart w:id="13" w:name="_Hlk531703314"/>
      <w:del w:id="14" w:author="Philipp Alexander Linden" w:date="2020-09-03T14:40:00Z">
        <w:r w:rsidRPr="006A56FF" w:rsidDel="008C6FA4">
          <w:rPr>
            <w:b/>
            <w:szCs w:val="24"/>
            <w:lang w:val="en-US"/>
          </w:rPr>
          <w:delText>Philipp Linden</w:delText>
        </w:r>
        <w:r w:rsidRPr="006A56FF" w:rsidDel="008C6FA4">
          <w:rPr>
            <w:szCs w:val="24"/>
            <w:lang w:val="en-US"/>
          </w:rPr>
          <w:delText xml:space="preserve"> is a sociologist (M.Sc.) and works as research assistant and doctoral candidate in the junior research group MEPYSO at the University of Siegen. His research interests are in the field of medical sociology and demography of health, the consequences of medicalization and psychologization of unemployment and early childhood development as well as quantitative research methods.</w:delText>
        </w:r>
        <w:bookmarkEnd w:id="13"/>
      </w:del>
    </w:p>
    <w:p w14:paraId="2D72FD19" w14:textId="6813D8CD" w:rsidR="00661837" w:rsidRPr="006A56FF" w:rsidDel="008C6FA4" w:rsidRDefault="00661837" w:rsidP="002E018D">
      <w:pPr>
        <w:pStyle w:val="02FlietextErsterAbsatz"/>
        <w:rPr>
          <w:del w:id="15" w:author="Philipp Alexander Linden" w:date="2020-09-03T14:40:00Z"/>
          <w:szCs w:val="24"/>
          <w:lang w:val="en-US"/>
        </w:rPr>
      </w:pPr>
    </w:p>
    <w:p w14:paraId="67CF4BBD" w14:textId="6C6A35FC" w:rsidR="00306894" w:rsidDel="008C6FA4" w:rsidRDefault="002E018D" w:rsidP="002E018D">
      <w:pPr>
        <w:pStyle w:val="02FlietextErsterAbsatz"/>
        <w:rPr>
          <w:ins w:id="16" w:author="Claus Wendt" w:date="2020-08-23T10:45:00Z"/>
          <w:del w:id="17" w:author="Philipp Alexander Linden" w:date="2020-09-03T14:40:00Z"/>
          <w:b/>
          <w:bCs/>
          <w:szCs w:val="24"/>
          <w:lang w:val="en-US"/>
        </w:rPr>
      </w:pPr>
      <w:del w:id="18" w:author="Philipp Alexander Linden" w:date="2020-09-03T14:40:00Z">
        <w:r w:rsidRPr="006A56FF" w:rsidDel="008C6FA4">
          <w:rPr>
            <w:b/>
            <w:bCs/>
            <w:szCs w:val="24"/>
            <w:lang w:val="en-US"/>
          </w:rPr>
          <w:delText>Claus Wendt</w:delText>
        </w:r>
      </w:del>
      <w:ins w:id="19" w:author="Claus Wendt" w:date="2020-08-23T10:45:00Z">
        <w:del w:id="20" w:author="Philipp Alexander Linden" w:date="2020-09-03T14:40:00Z">
          <w:r w:rsidR="00306894" w:rsidDel="008C6FA4">
            <w:rPr>
              <w:b/>
              <w:bCs/>
              <w:szCs w:val="24"/>
              <w:lang w:val="en-US"/>
            </w:rPr>
            <w:delText xml:space="preserve">, PhD., </w:delText>
          </w:r>
          <w:r w:rsidR="00306894" w:rsidRPr="00306894" w:rsidDel="008C6FA4">
            <w:rPr>
              <w:lang w:val="en-US"/>
              <w:rPrChange w:id="21" w:author="Claus Wendt" w:date="2020-08-23T10:45:00Z">
                <w:rPr/>
              </w:rPrChange>
            </w:rPr>
            <w:delText xml:space="preserve">is Professor of Sociology of Health and Healthcare systems at the University of Siegen. </w:delText>
          </w:r>
        </w:del>
      </w:ins>
      <w:ins w:id="22" w:author="Claus Wendt" w:date="2020-08-23T10:46:00Z">
        <w:del w:id="23" w:author="Philipp Alexander Linden" w:date="2020-09-03T14:40:00Z">
          <w:r w:rsidR="00306894" w:rsidDel="008C6FA4">
            <w:rPr>
              <w:lang w:val="en-US"/>
            </w:rPr>
            <w:delText xml:space="preserve">He </w:delText>
          </w:r>
        </w:del>
      </w:ins>
      <w:ins w:id="24" w:author="Claus Wendt" w:date="2020-08-23T10:45:00Z">
        <w:del w:id="25" w:author="Philipp Alexander Linden" w:date="2020-09-03T14:40:00Z">
          <w:r w:rsidR="00306894" w:rsidRPr="00306894" w:rsidDel="008C6FA4">
            <w:rPr>
              <w:lang w:val="en-US"/>
              <w:rPrChange w:id="26" w:author="Claus Wendt" w:date="2020-08-23T10:45:00Z">
                <w:rPr/>
              </w:rPrChange>
            </w:rPr>
            <w:delText xml:space="preserve">is a 2008-09 Harkness/Bosch Fellow of Health Policy &amp; Practice at Harvard School of Public Health and J. F. Kennedy Fellow at Harvard’s Center for European Studies. </w:delText>
          </w:r>
        </w:del>
      </w:ins>
      <w:ins w:id="27" w:author="Claus Wendt" w:date="2020-08-23T10:46:00Z">
        <w:del w:id="28" w:author="Philipp Alexander Linden" w:date="2020-09-03T14:40:00Z">
          <w:r w:rsidR="00306894" w:rsidRPr="00FF6F62" w:rsidDel="008C6FA4">
            <w:rPr>
              <w:lang w:val="en-US"/>
            </w:rPr>
            <w:delText xml:space="preserve">His research interests include international comparisons of welfare states and healthcare systems, health policy and demographic change, and the sociology of health. </w:delText>
          </w:r>
        </w:del>
      </w:ins>
    </w:p>
    <w:p w14:paraId="60FCAA76" w14:textId="164B0B5E" w:rsidR="002E018D" w:rsidRPr="006A56FF" w:rsidDel="008C6FA4" w:rsidRDefault="002E018D" w:rsidP="00315A0E">
      <w:pPr>
        <w:pStyle w:val="berschrift2"/>
        <w:rPr>
          <w:del w:id="29" w:author="Philipp Alexander Linden" w:date="2020-09-03T14:40:00Z"/>
          <w:lang w:val="en-US"/>
        </w:rPr>
      </w:pPr>
      <w:del w:id="30" w:author="Philipp Alexander Linden" w:date="2020-09-03T14:40:00Z">
        <w:r w:rsidRPr="006A56FF" w:rsidDel="008C6FA4">
          <w:rPr>
            <w:lang w:val="en-US"/>
          </w:rPr>
          <w:delText>Acknowledgments</w:delText>
        </w:r>
      </w:del>
    </w:p>
    <w:p w14:paraId="1D3B822C" w14:textId="57FFDCA1" w:rsidR="00415494" w:rsidRPr="006A56FF" w:rsidDel="008C6FA4" w:rsidRDefault="00415494" w:rsidP="00415494">
      <w:pPr>
        <w:rPr>
          <w:del w:id="31" w:author="Philipp Alexander Linden" w:date="2020-09-03T14:40:00Z"/>
          <w:lang w:val="en-US"/>
        </w:rPr>
      </w:pPr>
    </w:p>
    <w:p w14:paraId="273F027B" w14:textId="2BE5F927" w:rsidR="008C7033" w:rsidRPr="006A56FF" w:rsidDel="008C6FA4" w:rsidRDefault="002E018D" w:rsidP="00415494">
      <w:pPr>
        <w:pStyle w:val="02FlietextErsterAbsatz"/>
        <w:rPr>
          <w:del w:id="32" w:author="Philipp Alexander Linden" w:date="2020-09-03T14:40:00Z"/>
          <w:lang w:val="en-US" w:eastAsia="de-DE"/>
        </w:rPr>
      </w:pPr>
      <w:del w:id="33" w:author="Philipp Alexander Linden" w:date="2020-09-03T14:40:00Z">
        <w:r w:rsidRPr="006A56FF" w:rsidDel="008C6FA4">
          <w:rPr>
            <w:lang w:val="en-US" w:eastAsia="de-DE"/>
          </w:rPr>
          <w:delText>Earlier versions of this article were presented at the RC 19 Annual Meeting</w:delText>
        </w:r>
        <w:r w:rsidR="00415494" w:rsidRPr="006A56FF" w:rsidDel="008C6FA4">
          <w:rPr>
            <w:lang w:val="en-US" w:eastAsia="de-DE"/>
          </w:rPr>
          <w:delText xml:space="preserve"> </w:delText>
        </w:r>
        <w:r w:rsidR="00415494" w:rsidRPr="006A56FF" w:rsidDel="008C6FA4">
          <w:rPr>
            <w:i/>
            <w:lang w:val="en-US" w:eastAsia="de-DE"/>
          </w:rPr>
          <w:delText>“Global Crises and Social Policy: Coping with Conflict, Migration and Climate Change”,</w:delText>
        </w:r>
        <w:r w:rsidR="00415494" w:rsidRPr="006A56FF" w:rsidDel="008C6FA4">
          <w:rPr>
            <w:lang w:val="en-US" w:eastAsia="de-DE"/>
          </w:rPr>
          <w:delText xml:space="preserve"> Mannheim University, Germany; August 28-30 2019.</w:delText>
        </w:r>
      </w:del>
    </w:p>
    <w:p w14:paraId="69AE280D" w14:textId="77777777" w:rsidR="008C7033" w:rsidRPr="006A56FF" w:rsidRDefault="008C7033" w:rsidP="00415494">
      <w:pPr>
        <w:pStyle w:val="02FlietextErsterAbsatz"/>
        <w:rPr>
          <w:b/>
          <w:szCs w:val="24"/>
          <w:lang w:val="en-US"/>
        </w:rPr>
      </w:pPr>
    </w:p>
    <w:p w14:paraId="69F0E2EE" w14:textId="132753A7" w:rsidR="00A2688D" w:rsidRDefault="00E23ACB" w:rsidP="00315A0E">
      <w:pPr>
        <w:pStyle w:val="berschrift2"/>
        <w:rPr>
          <w:lang w:val="en-US"/>
        </w:rPr>
      </w:pPr>
      <w:r>
        <w:rPr>
          <w:lang w:val="en-US"/>
        </w:rPr>
        <w:t>Acknowledgments</w:t>
      </w:r>
    </w:p>
    <w:p w14:paraId="14920BB0" w14:textId="77777777" w:rsidR="00E23ACB" w:rsidRDefault="00A2688D" w:rsidP="00117252">
      <w:pPr>
        <w:pStyle w:val="02FlietextErsterAbsatz"/>
        <w:rPr>
          <w:lang w:val="en-US"/>
        </w:rPr>
      </w:pPr>
      <w:r w:rsidRPr="00A2688D">
        <w:rPr>
          <w:lang w:val="en-US"/>
        </w:rPr>
        <w:t>This article is part of the project “Comparing the Coordination of Elderly are Services in European Welfare States: How Organizational Actors Respond to Marketization Policies</w:t>
      </w:r>
      <w:r>
        <w:rPr>
          <w:lang w:val="en-US"/>
        </w:rPr>
        <w:t>” funded by the Deutsche Forschungsgemeinschaft (DFG) grant number:</w:t>
      </w:r>
      <w:r w:rsidR="00117252">
        <w:rPr>
          <w:lang w:val="en-US"/>
        </w:rPr>
        <w:t xml:space="preserve"> </w:t>
      </w:r>
      <w:r w:rsidR="00117252" w:rsidRPr="00306894">
        <w:rPr>
          <w:highlight w:val="yellow"/>
          <w:lang w:val="en-US"/>
          <w:rPrChange w:id="34" w:author="Claus Wendt" w:date="2020-08-23T10:43:00Z">
            <w:rPr>
              <w:lang w:val="en-US"/>
            </w:rPr>
          </w:rPrChange>
        </w:rPr>
        <w:t>[INSERT PROJECT NUMBER]</w:t>
      </w:r>
      <w:r w:rsidR="00117252" w:rsidDel="00117252">
        <w:rPr>
          <w:lang w:val="en-US"/>
        </w:rPr>
        <w:t xml:space="preserve"> </w:t>
      </w:r>
    </w:p>
    <w:p w14:paraId="288C180D" w14:textId="68569F5A" w:rsidR="002E018D" w:rsidRPr="00A2688D" w:rsidRDefault="00E23ACB" w:rsidP="00117252">
      <w:pPr>
        <w:pStyle w:val="02FlietextErsterAbsatz"/>
        <w:rPr>
          <w:lang w:val="en-US"/>
        </w:rPr>
      </w:pPr>
      <w:r>
        <w:rPr>
          <w:lang w:val="en-US"/>
        </w:rPr>
        <w:t>We thank…</w:t>
      </w:r>
      <w:r w:rsidR="002E018D" w:rsidRPr="00A2688D">
        <w:rPr>
          <w:lang w:val="en-US"/>
        </w:rPr>
        <w:br w:type="page"/>
      </w:r>
    </w:p>
    <w:p w14:paraId="6BA0095C" w14:textId="60B4AA41" w:rsidR="00EB31E0" w:rsidRPr="006A56FF" w:rsidRDefault="00EB31E0" w:rsidP="00EB31E0">
      <w:pPr>
        <w:keepNext/>
        <w:keepLines/>
        <w:tabs>
          <w:tab w:val="left" w:pos="709"/>
        </w:tabs>
        <w:suppressAutoHyphens/>
        <w:spacing w:before="240" w:after="240" w:line="288" w:lineRule="auto"/>
        <w:ind w:right="1134"/>
        <w:outlineLvl w:val="0"/>
        <w:rPr>
          <w:rFonts w:eastAsia="Times New Roman"/>
          <w:b/>
          <w:bCs/>
          <w:sz w:val="28"/>
          <w:szCs w:val="28"/>
          <w:lang w:val="en-US"/>
        </w:rPr>
      </w:pPr>
      <w:r w:rsidRPr="006A56FF">
        <w:rPr>
          <w:rFonts w:eastAsia="Times New Roman"/>
          <w:b/>
          <w:bCs/>
          <w:sz w:val="28"/>
          <w:szCs w:val="28"/>
          <w:lang w:val="en-US"/>
        </w:rPr>
        <w:lastRenderedPageBreak/>
        <w:t>Wordcount</w:t>
      </w:r>
    </w:p>
    <w:tbl>
      <w:tblPr>
        <w:tblW w:w="4629" w:type="dxa"/>
        <w:tblInd w:w="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964"/>
      </w:tblGrid>
      <w:tr w:rsidR="00EB31E0" w:rsidRPr="006A56FF" w14:paraId="26C23702" w14:textId="77777777" w:rsidTr="00386E9B">
        <w:trPr>
          <w:trHeight w:val="285"/>
        </w:trPr>
        <w:tc>
          <w:tcPr>
            <w:tcW w:w="2665" w:type="dxa"/>
            <w:shd w:val="clear" w:color="auto" w:fill="auto"/>
            <w:noWrap/>
            <w:vAlign w:val="bottom"/>
            <w:hideMark/>
          </w:tcPr>
          <w:p w14:paraId="75940A20" w14:textId="77777777" w:rsidR="00EB31E0" w:rsidRPr="006A56FF" w:rsidRDefault="00EB31E0" w:rsidP="00EB31E0">
            <w:pPr>
              <w:rPr>
                <w:rFonts w:eastAsia="Times New Roman"/>
                <w:szCs w:val="24"/>
                <w:lang w:val="en-US" w:eastAsia="de-DE"/>
              </w:rPr>
            </w:pPr>
          </w:p>
        </w:tc>
        <w:tc>
          <w:tcPr>
            <w:tcW w:w="1964" w:type="dxa"/>
            <w:shd w:val="clear" w:color="auto" w:fill="auto"/>
            <w:noWrap/>
            <w:vAlign w:val="bottom"/>
            <w:hideMark/>
          </w:tcPr>
          <w:p w14:paraId="4B5569A2" w14:textId="77777777" w:rsidR="00EB31E0" w:rsidRPr="006A56FF" w:rsidRDefault="00EB31E0" w:rsidP="00EB31E0">
            <w:pPr>
              <w:jc w:val="right"/>
              <w:rPr>
                <w:rFonts w:eastAsia="Times New Roman"/>
                <w:b/>
                <w:bCs/>
                <w:lang w:val="en-US" w:eastAsia="de-DE"/>
              </w:rPr>
            </w:pPr>
            <w:r w:rsidRPr="006A56FF">
              <w:rPr>
                <w:rFonts w:eastAsia="Times New Roman"/>
                <w:b/>
                <w:lang w:val="en-US" w:eastAsia="de-DE"/>
              </w:rPr>
              <w:t>Ist</w:t>
            </w:r>
          </w:p>
        </w:tc>
      </w:tr>
      <w:tr w:rsidR="00EB31E0" w:rsidRPr="006A56FF" w14:paraId="14E07851" w14:textId="77777777" w:rsidTr="00386E9B">
        <w:trPr>
          <w:trHeight w:val="285"/>
        </w:trPr>
        <w:tc>
          <w:tcPr>
            <w:tcW w:w="2665" w:type="dxa"/>
            <w:shd w:val="clear" w:color="auto" w:fill="auto"/>
            <w:noWrap/>
            <w:vAlign w:val="bottom"/>
          </w:tcPr>
          <w:p w14:paraId="03C50253" w14:textId="715CCEC2" w:rsidR="00EB31E0" w:rsidRPr="006A56FF" w:rsidRDefault="00EB31E0" w:rsidP="00EB31E0">
            <w:pPr>
              <w:rPr>
                <w:rFonts w:eastAsia="Times New Roman"/>
                <w:bCs/>
                <w:lang w:val="en-US" w:eastAsia="de-DE"/>
              </w:rPr>
            </w:pPr>
            <w:r w:rsidRPr="006A56FF">
              <w:rPr>
                <w:rFonts w:eastAsia="Times New Roman"/>
                <w:lang w:val="en-US" w:eastAsia="de-DE"/>
              </w:rPr>
              <w:t xml:space="preserve">Abstract </w:t>
            </w:r>
            <w:r w:rsidR="001F104C">
              <w:rPr>
                <w:rFonts w:eastAsia="Times New Roman"/>
                <w:lang w:val="en-US" w:eastAsia="de-DE"/>
              </w:rPr>
              <w:t>(zählt nicht)</w:t>
            </w:r>
          </w:p>
        </w:tc>
        <w:tc>
          <w:tcPr>
            <w:tcW w:w="1964" w:type="dxa"/>
            <w:shd w:val="clear" w:color="auto" w:fill="auto"/>
            <w:noWrap/>
            <w:vAlign w:val="bottom"/>
          </w:tcPr>
          <w:p w14:paraId="37F6DF47" w14:textId="78CAA1B4" w:rsidR="00EB31E0" w:rsidRPr="006A56FF" w:rsidRDefault="00146320" w:rsidP="00EB31E0">
            <w:pPr>
              <w:jc w:val="right"/>
              <w:rPr>
                <w:rFonts w:eastAsia="Times New Roman"/>
                <w:bCs/>
                <w:lang w:val="en-US" w:eastAsia="de-DE"/>
              </w:rPr>
            </w:pPr>
            <w:r>
              <w:rPr>
                <w:rFonts w:eastAsia="Times New Roman"/>
                <w:bCs/>
                <w:lang w:val="en-US" w:eastAsia="de-DE"/>
              </w:rPr>
              <w:t>93</w:t>
            </w:r>
          </w:p>
        </w:tc>
      </w:tr>
      <w:tr w:rsidR="00EB31E0" w:rsidRPr="006A56FF" w14:paraId="527D8842" w14:textId="77777777" w:rsidTr="00386E9B">
        <w:trPr>
          <w:trHeight w:val="285"/>
        </w:trPr>
        <w:tc>
          <w:tcPr>
            <w:tcW w:w="2665" w:type="dxa"/>
            <w:shd w:val="clear" w:color="auto" w:fill="auto"/>
            <w:noWrap/>
            <w:vAlign w:val="bottom"/>
          </w:tcPr>
          <w:p w14:paraId="027486E2" w14:textId="77777777" w:rsidR="00EB31E0" w:rsidRPr="006A56FF" w:rsidRDefault="00EB31E0" w:rsidP="00EB31E0">
            <w:pPr>
              <w:rPr>
                <w:rFonts w:eastAsia="Times New Roman"/>
                <w:lang w:val="en-US" w:eastAsia="de-DE"/>
              </w:rPr>
            </w:pPr>
            <w:r w:rsidRPr="006A56FF">
              <w:rPr>
                <w:rFonts w:eastAsia="Times New Roman"/>
                <w:lang w:val="en-US" w:eastAsia="de-DE"/>
              </w:rPr>
              <w:t>Intro</w:t>
            </w:r>
          </w:p>
        </w:tc>
        <w:tc>
          <w:tcPr>
            <w:tcW w:w="1964" w:type="dxa"/>
            <w:shd w:val="clear" w:color="auto" w:fill="auto"/>
            <w:noWrap/>
            <w:vAlign w:val="bottom"/>
          </w:tcPr>
          <w:p w14:paraId="4B673C35" w14:textId="6F5F76A4" w:rsidR="00EB31E0" w:rsidRPr="006A56FF" w:rsidRDefault="00146320" w:rsidP="00EB31E0">
            <w:pPr>
              <w:jc w:val="right"/>
              <w:rPr>
                <w:rFonts w:eastAsia="Times New Roman"/>
                <w:bCs/>
                <w:lang w:val="en-US" w:eastAsia="de-DE"/>
              </w:rPr>
            </w:pPr>
            <w:r>
              <w:rPr>
                <w:rFonts w:eastAsia="Times New Roman"/>
                <w:bCs/>
                <w:lang w:val="en-US" w:eastAsia="de-DE"/>
              </w:rPr>
              <w:t>351</w:t>
            </w:r>
          </w:p>
        </w:tc>
      </w:tr>
      <w:tr w:rsidR="00EB31E0" w:rsidRPr="006A56FF" w14:paraId="6ADEE35A" w14:textId="77777777" w:rsidTr="00386E9B">
        <w:trPr>
          <w:trHeight w:val="285"/>
        </w:trPr>
        <w:tc>
          <w:tcPr>
            <w:tcW w:w="2665" w:type="dxa"/>
            <w:shd w:val="clear" w:color="auto" w:fill="auto"/>
            <w:noWrap/>
            <w:vAlign w:val="bottom"/>
            <w:hideMark/>
          </w:tcPr>
          <w:p w14:paraId="34E13600" w14:textId="77777777" w:rsidR="00EB31E0" w:rsidRPr="006A56FF" w:rsidRDefault="00EB31E0" w:rsidP="00EB31E0">
            <w:pPr>
              <w:rPr>
                <w:rFonts w:eastAsia="Times New Roman"/>
                <w:bCs/>
                <w:lang w:val="en-US" w:eastAsia="de-DE"/>
              </w:rPr>
            </w:pPr>
            <w:r w:rsidRPr="006A56FF">
              <w:rPr>
                <w:rFonts w:eastAsia="Times New Roman"/>
                <w:bCs/>
                <w:lang w:val="en-US" w:eastAsia="de-DE"/>
              </w:rPr>
              <w:t>Theoretical background</w:t>
            </w:r>
          </w:p>
        </w:tc>
        <w:tc>
          <w:tcPr>
            <w:tcW w:w="1964" w:type="dxa"/>
            <w:shd w:val="clear" w:color="auto" w:fill="auto"/>
            <w:noWrap/>
            <w:vAlign w:val="bottom"/>
            <w:hideMark/>
          </w:tcPr>
          <w:p w14:paraId="3EE178AA" w14:textId="60F98490" w:rsidR="00EB31E0" w:rsidRPr="006A56FF" w:rsidRDefault="00146320" w:rsidP="00EB31E0">
            <w:pPr>
              <w:jc w:val="right"/>
              <w:rPr>
                <w:rFonts w:eastAsia="Times New Roman"/>
                <w:bCs/>
                <w:lang w:val="en-US" w:eastAsia="de-DE"/>
              </w:rPr>
            </w:pPr>
            <w:r>
              <w:rPr>
                <w:rFonts w:eastAsia="Times New Roman"/>
                <w:bCs/>
                <w:lang w:val="en-US" w:eastAsia="de-DE"/>
              </w:rPr>
              <w:t>1337</w:t>
            </w:r>
          </w:p>
        </w:tc>
      </w:tr>
      <w:tr w:rsidR="00EB31E0" w:rsidRPr="006A56FF" w14:paraId="04E7E74A" w14:textId="77777777" w:rsidTr="00386E9B">
        <w:trPr>
          <w:trHeight w:val="285"/>
        </w:trPr>
        <w:tc>
          <w:tcPr>
            <w:tcW w:w="2665" w:type="dxa"/>
            <w:shd w:val="clear" w:color="auto" w:fill="auto"/>
            <w:noWrap/>
            <w:vAlign w:val="bottom"/>
            <w:hideMark/>
          </w:tcPr>
          <w:p w14:paraId="03C4EC7C" w14:textId="77777777" w:rsidR="00EB31E0" w:rsidRPr="006A56FF" w:rsidRDefault="00EB31E0" w:rsidP="00EB31E0">
            <w:pPr>
              <w:rPr>
                <w:rFonts w:eastAsia="Times New Roman"/>
                <w:bCs/>
                <w:lang w:val="en-US" w:eastAsia="de-DE"/>
              </w:rPr>
            </w:pPr>
            <w:r w:rsidRPr="006A56FF">
              <w:rPr>
                <w:rFonts w:eastAsia="Times New Roman"/>
                <w:lang w:val="en-US" w:eastAsia="de-DE"/>
              </w:rPr>
              <w:t>Methods</w:t>
            </w:r>
          </w:p>
        </w:tc>
        <w:tc>
          <w:tcPr>
            <w:tcW w:w="1964" w:type="dxa"/>
            <w:shd w:val="clear" w:color="auto" w:fill="auto"/>
            <w:noWrap/>
            <w:vAlign w:val="bottom"/>
            <w:hideMark/>
          </w:tcPr>
          <w:p w14:paraId="34B0FD08" w14:textId="213C80FE" w:rsidR="00EB31E0" w:rsidRPr="006A56FF" w:rsidRDefault="006C2DF0" w:rsidP="00EB31E0">
            <w:pPr>
              <w:jc w:val="right"/>
              <w:rPr>
                <w:rFonts w:eastAsia="Times New Roman"/>
                <w:bCs/>
                <w:lang w:val="en-US" w:eastAsia="de-DE"/>
              </w:rPr>
            </w:pPr>
            <w:r>
              <w:rPr>
                <w:rFonts w:eastAsia="Times New Roman"/>
                <w:bCs/>
                <w:lang w:val="en-US" w:eastAsia="de-DE"/>
              </w:rPr>
              <w:t>1403</w:t>
            </w:r>
          </w:p>
        </w:tc>
      </w:tr>
      <w:tr w:rsidR="006C2DF0" w:rsidRPr="006A56FF" w14:paraId="0517F49E" w14:textId="77777777" w:rsidTr="00386E9B">
        <w:trPr>
          <w:trHeight w:val="285"/>
        </w:trPr>
        <w:tc>
          <w:tcPr>
            <w:tcW w:w="2665" w:type="dxa"/>
            <w:shd w:val="clear" w:color="auto" w:fill="auto"/>
            <w:noWrap/>
            <w:vAlign w:val="bottom"/>
          </w:tcPr>
          <w:p w14:paraId="3376BB05" w14:textId="128F3525" w:rsidR="006C2DF0" w:rsidRPr="006A56FF" w:rsidRDefault="006C2DF0" w:rsidP="00EB31E0">
            <w:pPr>
              <w:rPr>
                <w:rFonts w:eastAsia="Times New Roman"/>
                <w:lang w:val="en-US" w:eastAsia="de-DE"/>
              </w:rPr>
            </w:pPr>
            <w:r>
              <w:rPr>
                <w:rFonts w:eastAsia="Times New Roman"/>
                <w:lang w:val="en-US" w:eastAsia="de-DE"/>
              </w:rPr>
              <w:t>Analysis</w:t>
            </w:r>
          </w:p>
        </w:tc>
        <w:tc>
          <w:tcPr>
            <w:tcW w:w="1964" w:type="dxa"/>
            <w:shd w:val="clear" w:color="auto" w:fill="auto"/>
            <w:noWrap/>
            <w:vAlign w:val="bottom"/>
          </w:tcPr>
          <w:p w14:paraId="6CF16E0E" w14:textId="28788A80" w:rsidR="006C2DF0" w:rsidRDefault="006C2DF0" w:rsidP="00EB31E0">
            <w:pPr>
              <w:jc w:val="right"/>
              <w:rPr>
                <w:rFonts w:eastAsia="Times New Roman"/>
                <w:bCs/>
                <w:lang w:val="en-US" w:eastAsia="de-DE"/>
              </w:rPr>
            </w:pPr>
            <w:r>
              <w:rPr>
                <w:rFonts w:eastAsia="Times New Roman"/>
                <w:bCs/>
                <w:lang w:val="en-US" w:eastAsia="de-DE"/>
              </w:rPr>
              <w:t>591</w:t>
            </w:r>
          </w:p>
        </w:tc>
      </w:tr>
      <w:tr w:rsidR="00EB31E0" w:rsidRPr="006A56FF" w14:paraId="2A96C933" w14:textId="77777777" w:rsidTr="00386E9B">
        <w:trPr>
          <w:trHeight w:val="285"/>
        </w:trPr>
        <w:tc>
          <w:tcPr>
            <w:tcW w:w="2665" w:type="dxa"/>
            <w:shd w:val="clear" w:color="auto" w:fill="auto"/>
            <w:noWrap/>
            <w:vAlign w:val="bottom"/>
            <w:hideMark/>
          </w:tcPr>
          <w:p w14:paraId="4FA0AB05" w14:textId="77777777" w:rsidR="00EB31E0" w:rsidRPr="006A56FF" w:rsidRDefault="00EB31E0" w:rsidP="00EB31E0">
            <w:pPr>
              <w:rPr>
                <w:rFonts w:eastAsia="Times New Roman"/>
                <w:bCs/>
                <w:lang w:val="en-US" w:eastAsia="de-DE"/>
              </w:rPr>
            </w:pPr>
            <w:r w:rsidRPr="006A56FF">
              <w:rPr>
                <w:rFonts w:eastAsia="Times New Roman"/>
                <w:lang w:val="en-US" w:eastAsia="de-DE"/>
              </w:rPr>
              <w:t>Results</w:t>
            </w:r>
          </w:p>
        </w:tc>
        <w:tc>
          <w:tcPr>
            <w:tcW w:w="1964" w:type="dxa"/>
            <w:shd w:val="clear" w:color="auto" w:fill="auto"/>
            <w:noWrap/>
            <w:vAlign w:val="bottom"/>
            <w:hideMark/>
          </w:tcPr>
          <w:p w14:paraId="61CDADF0" w14:textId="1906C001" w:rsidR="00EB31E0" w:rsidRPr="006A56FF" w:rsidRDefault="006C2DF0" w:rsidP="00EB31E0">
            <w:pPr>
              <w:jc w:val="right"/>
              <w:rPr>
                <w:rFonts w:eastAsia="Times New Roman"/>
                <w:bCs/>
                <w:lang w:val="en-US" w:eastAsia="de-DE"/>
              </w:rPr>
            </w:pPr>
            <w:r>
              <w:rPr>
                <w:rFonts w:eastAsia="Times New Roman"/>
                <w:bCs/>
                <w:lang w:val="en-US" w:eastAsia="de-DE"/>
              </w:rPr>
              <w:t>720</w:t>
            </w:r>
          </w:p>
        </w:tc>
      </w:tr>
      <w:tr w:rsidR="00EB31E0" w:rsidRPr="006A56FF" w14:paraId="33BB5A2A" w14:textId="77777777" w:rsidTr="00386E9B">
        <w:trPr>
          <w:trHeight w:val="285"/>
        </w:trPr>
        <w:tc>
          <w:tcPr>
            <w:tcW w:w="2665" w:type="dxa"/>
            <w:shd w:val="clear" w:color="auto" w:fill="auto"/>
            <w:noWrap/>
            <w:vAlign w:val="bottom"/>
            <w:hideMark/>
          </w:tcPr>
          <w:p w14:paraId="75B16A6A" w14:textId="77777777" w:rsidR="00EB31E0" w:rsidRPr="006A56FF" w:rsidRDefault="00EB31E0" w:rsidP="00EB31E0">
            <w:pPr>
              <w:rPr>
                <w:rFonts w:eastAsia="Times New Roman"/>
                <w:bCs/>
                <w:lang w:val="en-US" w:eastAsia="de-DE"/>
              </w:rPr>
            </w:pPr>
            <w:r w:rsidRPr="006A56FF">
              <w:rPr>
                <w:rFonts w:eastAsia="Times New Roman"/>
                <w:lang w:val="en-US" w:eastAsia="de-DE"/>
              </w:rPr>
              <w:t>Discussion</w:t>
            </w:r>
          </w:p>
        </w:tc>
        <w:tc>
          <w:tcPr>
            <w:tcW w:w="1964" w:type="dxa"/>
            <w:shd w:val="clear" w:color="auto" w:fill="auto"/>
            <w:noWrap/>
            <w:vAlign w:val="bottom"/>
            <w:hideMark/>
          </w:tcPr>
          <w:p w14:paraId="324C49E3" w14:textId="03F591FC" w:rsidR="00EB31E0" w:rsidRPr="006A56FF" w:rsidRDefault="006C2DF0" w:rsidP="00EB31E0">
            <w:pPr>
              <w:jc w:val="right"/>
              <w:rPr>
                <w:rFonts w:eastAsia="Times New Roman"/>
                <w:bCs/>
                <w:lang w:val="en-US" w:eastAsia="de-DE"/>
              </w:rPr>
            </w:pPr>
            <w:r>
              <w:rPr>
                <w:rFonts w:eastAsia="Times New Roman"/>
                <w:bCs/>
                <w:lang w:val="en-US" w:eastAsia="de-DE"/>
              </w:rPr>
              <w:t>385</w:t>
            </w:r>
          </w:p>
        </w:tc>
      </w:tr>
      <w:tr w:rsidR="004237F4" w:rsidRPr="006A56FF" w14:paraId="4F98EC5F" w14:textId="77777777" w:rsidTr="00386E9B">
        <w:trPr>
          <w:trHeight w:val="285"/>
        </w:trPr>
        <w:tc>
          <w:tcPr>
            <w:tcW w:w="2665" w:type="dxa"/>
            <w:shd w:val="clear" w:color="auto" w:fill="auto"/>
            <w:noWrap/>
            <w:vAlign w:val="bottom"/>
          </w:tcPr>
          <w:p w14:paraId="07CE73B9" w14:textId="42704E95" w:rsidR="004237F4" w:rsidRPr="006A56FF" w:rsidRDefault="004237F4" w:rsidP="00EB31E0">
            <w:pPr>
              <w:rPr>
                <w:rFonts w:eastAsia="Times New Roman"/>
                <w:bCs/>
                <w:lang w:val="en-US" w:eastAsia="de-DE"/>
              </w:rPr>
            </w:pPr>
            <w:r>
              <w:rPr>
                <w:rFonts w:eastAsia="Times New Roman"/>
                <w:bCs/>
                <w:lang w:val="en-US" w:eastAsia="de-DE"/>
              </w:rPr>
              <w:t>Conclusion</w:t>
            </w:r>
          </w:p>
        </w:tc>
        <w:tc>
          <w:tcPr>
            <w:tcW w:w="1964" w:type="dxa"/>
            <w:shd w:val="clear" w:color="auto" w:fill="auto"/>
            <w:noWrap/>
            <w:vAlign w:val="bottom"/>
          </w:tcPr>
          <w:p w14:paraId="163A248D" w14:textId="21F3ECEB" w:rsidR="004237F4" w:rsidRDefault="006C2DF0" w:rsidP="00EB31E0">
            <w:pPr>
              <w:jc w:val="right"/>
              <w:rPr>
                <w:rFonts w:eastAsia="Times New Roman"/>
                <w:bCs/>
                <w:lang w:val="en-US" w:eastAsia="de-DE"/>
              </w:rPr>
            </w:pPr>
            <w:r>
              <w:rPr>
                <w:rFonts w:eastAsia="Times New Roman"/>
                <w:bCs/>
                <w:lang w:val="en-US" w:eastAsia="de-DE"/>
              </w:rPr>
              <w:t>399</w:t>
            </w:r>
          </w:p>
        </w:tc>
      </w:tr>
      <w:tr w:rsidR="00EB31E0" w:rsidRPr="006A56FF" w14:paraId="2D56E363" w14:textId="77777777" w:rsidTr="00386E9B">
        <w:trPr>
          <w:trHeight w:val="285"/>
        </w:trPr>
        <w:tc>
          <w:tcPr>
            <w:tcW w:w="2665" w:type="dxa"/>
            <w:shd w:val="clear" w:color="auto" w:fill="auto"/>
            <w:noWrap/>
            <w:vAlign w:val="bottom"/>
          </w:tcPr>
          <w:p w14:paraId="357EC8C9" w14:textId="77777777" w:rsidR="00EB31E0" w:rsidRPr="006A56FF" w:rsidRDefault="00EB31E0" w:rsidP="00EB31E0">
            <w:pPr>
              <w:rPr>
                <w:rFonts w:eastAsia="Times New Roman"/>
                <w:bCs/>
                <w:lang w:val="en-US" w:eastAsia="de-DE"/>
              </w:rPr>
            </w:pPr>
            <w:r w:rsidRPr="006A56FF">
              <w:rPr>
                <w:rFonts w:eastAsia="Times New Roman"/>
                <w:bCs/>
                <w:lang w:val="en-US" w:eastAsia="de-DE"/>
              </w:rPr>
              <w:t>Notes</w:t>
            </w:r>
          </w:p>
        </w:tc>
        <w:tc>
          <w:tcPr>
            <w:tcW w:w="1964" w:type="dxa"/>
            <w:shd w:val="clear" w:color="auto" w:fill="auto"/>
            <w:noWrap/>
            <w:vAlign w:val="bottom"/>
          </w:tcPr>
          <w:p w14:paraId="5BE9A474" w14:textId="5A71A808" w:rsidR="00EB31E0" w:rsidRPr="006A56FF" w:rsidRDefault="00EA2850" w:rsidP="00EB31E0">
            <w:pPr>
              <w:jc w:val="right"/>
              <w:rPr>
                <w:rFonts w:eastAsia="Times New Roman"/>
                <w:bCs/>
                <w:lang w:val="en-US" w:eastAsia="de-DE"/>
              </w:rPr>
            </w:pPr>
            <w:r>
              <w:rPr>
                <w:rFonts w:eastAsia="Times New Roman"/>
                <w:bCs/>
                <w:lang w:val="en-US" w:eastAsia="de-DE"/>
              </w:rPr>
              <w:t>0</w:t>
            </w:r>
          </w:p>
        </w:tc>
      </w:tr>
      <w:tr w:rsidR="00EB31E0" w:rsidRPr="006A56FF" w14:paraId="11718806" w14:textId="77777777" w:rsidTr="00386E9B">
        <w:trPr>
          <w:trHeight w:val="285"/>
        </w:trPr>
        <w:tc>
          <w:tcPr>
            <w:tcW w:w="2665" w:type="dxa"/>
            <w:shd w:val="clear" w:color="auto" w:fill="auto"/>
            <w:noWrap/>
            <w:vAlign w:val="bottom"/>
          </w:tcPr>
          <w:p w14:paraId="795E205B" w14:textId="62ADA018" w:rsidR="00EB31E0" w:rsidRPr="006A56FF" w:rsidRDefault="00EB31E0" w:rsidP="00EB31E0">
            <w:pPr>
              <w:rPr>
                <w:rFonts w:eastAsia="Times New Roman"/>
                <w:lang w:val="en-US" w:eastAsia="de-DE"/>
              </w:rPr>
            </w:pPr>
            <w:r w:rsidRPr="006A56FF">
              <w:rPr>
                <w:rFonts w:eastAsia="Times New Roman"/>
                <w:lang w:val="en-US" w:eastAsia="de-DE"/>
              </w:rPr>
              <w:t>References</w:t>
            </w:r>
            <w:r w:rsidR="001F104C">
              <w:rPr>
                <w:rFonts w:eastAsia="Times New Roman"/>
                <w:lang w:val="en-US" w:eastAsia="de-DE"/>
              </w:rPr>
              <w:t xml:space="preserve"> (zählt nicht)</w:t>
            </w:r>
          </w:p>
        </w:tc>
        <w:tc>
          <w:tcPr>
            <w:tcW w:w="1964" w:type="dxa"/>
            <w:shd w:val="clear" w:color="auto" w:fill="auto"/>
            <w:noWrap/>
            <w:vAlign w:val="bottom"/>
          </w:tcPr>
          <w:p w14:paraId="2B0C49A2" w14:textId="2C7B9518" w:rsidR="00EB31E0" w:rsidRPr="006A56FF" w:rsidRDefault="00A20A1E" w:rsidP="00EB31E0">
            <w:pPr>
              <w:jc w:val="right"/>
              <w:rPr>
                <w:rFonts w:eastAsia="Times New Roman"/>
                <w:lang w:val="en-US" w:eastAsia="de-DE"/>
              </w:rPr>
            </w:pPr>
            <w:r>
              <w:rPr>
                <w:rFonts w:eastAsia="Times New Roman"/>
                <w:lang w:val="en-US" w:eastAsia="de-DE"/>
              </w:rPr>
              <w:t>1074</w:t>
            </w:r>
          </w:p>
        </w:tc>
      </w:tr>
      <w:tr w:rsidR="00EB31E0" w:rsidRPr="006A56FF" w14:paraId="39AEAFC3" w14:textId="77777777" w:rsidTr="00386E9B">
        <w:trPr>
          <w:trHeight w:val="285"/>
        </w:trPr>
        <w:tc>
          <w:tcPr>
            <w:tcW w:w="2665" w:type="dxa"/>
            <w:shd w:val="clear" w:color="auto" w:fill="auto"/>
            <w:noWrap/>
            <w:vAlign w:val="bottom"/>
          </w:tcPr>
          <w:p w14:paraId="4B7BFC2F" w14:textId="77777777" w:rsidR="00EB31E0" w:rsidRPr="006A56FF" w:rsidRDefault="00EB31E0" w:rsidP="00EB31E0">
            <w:pPr>
              <w:rPr>
                <w:rFonts w:eastAsia="Times New Roman"/>
                <w:lang w:val="en-US" w:eastAsia="de-DE"/>
              </w:rPr>
            </w:pPr>
            <w:r w:rsidRPr="006A56FF">
              <w:rPr>
                <w:rFonts w:eastAsia="Times New Roman"/>
                <w:lang w:val="en-US" w:eastAsia="de-DE"/>
              </w:rPr>
              <w:t>Only Words</w:t>
            </w:r>
          </w:p>
        </w:tc>
        <w:tc>
          <w:tcPr>
            <w:tcW w:w="1964" w:type="dxa"/>
            <w:shd w:val="clear" w:color="auto" w:fill="auto"/>
            <w:noWrap/>
            <w:vAlign w:val="bottom"/>
          </w:tcPr>
          <w:p w14:paraId="6E868524" w14:textId="6D37523E" w:rsidR="00EB31E0" w:rsidRPr="006A56FF" w:rsidRDefault="00713377" w:rsidP="00EB31E0">
            <w:pPr>
              <w:jc w:val="right"/>
              <w:rPr>
                <w:rFonts w:eastAsia="Times New Roman"/>
                <w:lang w:val="en-US" w:eastAsia="de-DE"/>
              </w:rPr>
            </w:pPr>
            <w:r>
              <w:rPr>
                <w:rFonts w:eastAsia="Times New Roman"/>
                <w:lang w:val="en-US" w:eastAsia="de-DE"/>
              </w:rPr>
              <w:t>5279</w:t>
            </w:r>
          </w:p>
        </w:tc>
      </w:tr>
      <w:tr w:rsidR="001B3191" w:rsidRPr="006A56FF" w14:paraId="7367C983" w14:textId="77777777" w:rsidTr="001B3191">
        <w:trPr>
          <w:trHeight w:val="285"/>
        </w:trPr>
        <w:tc>
          <w:tcPr>
            <w:tcW w:w="2665" w:type="dxa"/>
            <w:shd w:val="clear" w:color="auto" w:fill="auto"/>
            <w:noWrap/>
            <w:vAlign w:val="bottom"/>
          </w:tcPr>
          <w:p w14:paraId="7D99A513" w14:textId="4DBD57C1" w:rsidR="001B3191" w:rsidRPr="006A56FF" w:rsidRDefault="001B3191" w:rsidP="001B3191">
            <w:pPr>
              <w:rPr>
                <w:rFonts w:eastAsia="Times New Roman"/>
                <w:b/>
                <w:lang w:val="en-US" w:eastAsia="de-DE"/>
              </w:rPr>
            </w:pPr>
            <w:r w:rsidRPr="006A56FF">
              <w:rPr>
                <w:rFonts w:eastAsia="Times New Roman"/>
                <w:lang w:val="en-US" w:eastAsia="de-DE"/>
              </w:rPr>
              <w:t>Figures/Tables</w:t>
            </w:r>
          </w:p>
        </w:tc>
        <w:tc>
          <w:tcPr>
            <w:tcW w:w="1964" w:type="dxa"/>
            <w:shd w:val="clear" w:color="auto" w:fill="auto"/>
            <w:noWrap/>
            <w:vAlign w:val="bottom"/>
          </w:tcPr>
          <w:p w14:paraId="0A5ED6EC" w14:textId="06BAC5F8" w:rsidR="001B3191" w:rsidRPr="00555ABD" w:rsidRDefault="008026E0" w:rsidP="001B3191">
            <w:pPr>
              <w:jc w:val="right"/>
              <w:rPr>
                <w:rFonts w:eastAsia="Times New Roman"/>
                <w:bCs/>
                <w:lang w:val="en-US" w:eastAsia="de-DE"/>
              </w:rPr>
            </w:pPr>
            <w:r>
              <w:rPr>
                <w:rFonts w:eastAsia="Times New Roman"/>
                <w:bCs/>
                <w:lang w:val="en-US" w:eastAsia="de-DE"/>
              </w:rPr>
              <w:t>692</w:t>
            </w:r>
          </w:p>
        </w:tc>
      </w:tr>
      <w:tr w:rsidR="00555ABD" w:rsidRPr="006A56FF" w14:paraId="151FA7C6" w14:textId="77777777" w:rsidTr="001B3191">
        <w:trPr>
          <w:trHeight w:val="285"/>
        </w:trPr>
        <w:tc>
          <w:tcPr>
            <w:tcW w:w="2665" w:type="dxa"/>
            <w:shd w:val="clear" w:color="auto" w:fill="auto"/>
            <w:noWrap/>
            <w:vAlign w:val="bottom"/>
          </w:tcPr>
          <w:p w14:paraId="5FFE65A4" w14:textId="37DDDE8B" w:rsidR="00555ABD" w:rsidRPr="006A56FF" w:rsidRDefault="00555ABD" w:rsidP="00555ABD">
            <w:pPr>
              <w:rPr>
                <w:rFonts w:eastAsia="Times New Roman"/>
                <w:lang w:val="en-US" w:eastAsia="de-DE"/>
              </w:rPr>
            </w:pPr>
            <w:r w:rsidRPr="006A56FF">
              <w:rPr>
                <w:rFonts w:eastAsia="Times New Roman"/>
                <w:bCs/>
                <w:lang w:val="en-US" w:eastAsia="de-DE"/>
              </w:rPr>
              <w:t>TOTAL</w:t>
            </w:r>
          </w:p>
        </w:tc>
        <w:tc>
          <w:tcPr>
            <w:tcW w:w="1964" w:type="dxa"/>
            <w:shd w:val="clear" w:color="auto" w:fill="auto"/>
            <w:noWrap/>
            <w:vAlign w:val="bottom"/>
          </w:tcPr>
          <w:p w14:paraId="3D8E3F50" w14:textId="6C35B796" w:rsidR="00555ABD" w:rsidRDefault="002566A6" w:rsidP="00555ABD">
            <w:pPr>
              <w:jc w:val="right"/>
              <w:rPr>
                <w:rFonts w:eastAsia="Times New Roman"/>
                <w:bCs/>
                <w:lang w:val="en-US" w:eastAsia="de-DE"/>
              </w:rPr>
            </w:pPr>
            <w:r>
              <w:rPr>
                <w:rFonts w:eastAsia="Times New Roman"/>
                <w:lang w:val="en-US" w:eastAsia="de-DE"/>
              </w:rPr>
              <w:t>5263</w:t>
            </w:r>
          </w:p>
        </w:tc>
      </w:tr>
      <w:tr w:rsidR="00555ABD" w:rsidRPr="006A56FF" w14:paraId="07F66811" w14:textId="77777777" w:rsidTr="001B3191">
        <w:trPr>
          <w:trHeight w:val="285"/>
        </w:trPr>
        <w:tc>
          <w:tcPr>
            <w:tcW w:w="2665" w:type="dxa"/>
            <w:shd w:val="clear" w:color="auto" w:fill="auto"/>
            <w:noWrap/>
            <w:vAlign w:val="bottom"/>
          </w:tcPr>
          <w:p w14:paraId="6FAAA61D" w14:textId="687D6271" w:rsidR="00555ABD" w:rsidRPr="006A56FF" w:rsidRDefault="00555ABD" w:rsidP="00555ABD">
            <w:pPr>
              <w:rPr>
                <w:rFonts w:eastAsia="Times New Roman"/>
                <w:bCs/>
                <w:lang w:val="en-US" w:eastAsia="de-DE"/>
              </w:rPr>
            </w:pPr>
            <w:r w:rsidRPr="006A56FF">
              <w:rPr>
                <w:rFonts w:eastAsia="Times New Roman"/>
                <w:b/>
                <w:lang w:val="en-US" w:eastAsia="de-DE"/>
              </w:rPr>
              <w:t>Journal Max.</w:t>
            </w:r>
          </w:p>
        </w:tc>
        <w:tc>
          <w:tcPr>
            <w:tcW w:w="1964" w:type="dxa"/>
            <w:shd w:val="clear" w:color="auto" w:fill="auto"/>
            <w:noWrap/>
            <w:vAlign w:val="bottom"/>
          </w:tcPr>
          <w:p w14:paraId="00B3ACBC" w14:textId="2D3666A3" w:rsidR="00555ABD" w:rsidRPr="006A56FF" w:rsidRDefault="00555ABD" w:rsidP="00555ABD">
            <w:pPr>
              <w:jc w:val="right"/>
              <w:rPr>
                <w:rFonts w:eastAsia="Times New Roman"/>
                <w:bCs/>
                <w:lang w:val="en-US" w:eastAsia="de-DE"/>
              </w:rPr>
            </w:pPr>
            <w:r>
              <w:rPr>
                <w:rFonts w:eastAsia="Times New Roman"/>
                <w:b/>
                <w:lang w:val="en-US" w:eastAsia="de-DE"/>
              </w:rPr>
              <w:t>7000</w:t>
            </w:r>
          </w:p>
        </w:tc>
      </w:tr>
      <w:tr w:rsidR="00555ABD" w:rsidRPr="006A56FF" w14:paraId="007E53E0" w14:textId="77777777" w:rsidTr="00386E9B">
        <w:trPr>
          <w:trHeight w:val="285"/>
        </w:trPr>
        <w:tc>
          <w:tcPr>
            <w:tcW w:w="2665" w:type="dxa"/>
            <w:shd w:val="clear" w:color="auto" w:fill="auto"/>
            <w:noWrap/>
            <w:vAlign w:val="bottom"/>
          </w:tcPr>
          <w:p w14:paraId="1302F765" w14:textId="35979016" w:rsidR="00555ABD" w:rsidRPr="006A56FF" w:rsidRDefault="00555ABD" w:rsidP="00555ABD">
            <w:pPr>
              <w:rPr>
                <w:rFonts w:eastAsia="Times New Roman"/>
                <w:lang w:val="en-US" w:eastAsia="de-DE"/>
              </w:rPr>
            </w:pPr>
          </w:p>
        </w:tc>
        <w:tc>
          <w:tcPr>
            <w:tcW w:w="1964" w:type="dxa"/>
            <w:shd w:val="clear" w:color="auto" w:fill="auto"/>
            <w:noWrap/>
            <w:vAlign w:val="bottom"/>
          </w:tcPr>
          <w:p w14:paraId="73D9AAE7" w14:textId="465492FB" w:rsidR="00555ABD" w:rsidRPr="006A56FF" w:rsidRDefault="00555ABD" w:rsidP="00555ABD">
            <w:pPr>
              <w:jc w:val="right"/>
              <w:rPr>
                <w:rFonts w:eastAsia="Times New Roman"/>
                <w:bCs/>
                <w:lang w:val="en-US" w:eastAsia="de-DE"/>
              </w:rPr>
            </w:pPr>
          </w:p>
        </w:tc>
      </w:tr>
      <w:tr w:rsidR="00555ABD" w:rsidRPr="006A56FF" w14:paraId="1D305B81" w14:textId="77777777" w:rsidTr="00555ABD">
        <w:trPr>
          <w:trHeight w:val="285"/>
        </w:trPr>
        <w:tc>
          <w:tcPr>
            <w:tcW w:w="2665" w:type="dxa"/>
            <w:shd w:val="clear" w:color="auto" w:fill="auto"/>
            <w:noWrap/>
            <w:vAlign w:val="bottom"/>
          </w:tcPr>
          <w:p w14:paraId="09645C1F" w14:textId="3372DC83" w:rsidR="00555ABD" w:rsidRPr="006A56FF" w:rsidRDefault="00555ABD" w:rsidP="00555ABD">
            <w:pPr>
              <w:jc w:val="right"/>
              <w:rPr>
                <w:rFonts w:eastAsia="Times New Roman"/>
                <w:bCs/>
                <w:lang w:val="en-US" w:eastAsia="de-DE"/>
              </w:rPr>
            </w:pPr>
          </w:p>
        </w:tc>
        <w:tc>
          <w:tcPr>
            <w:tcW w:w="1964" w:type="dxa"/>
            <w:shd w:val="clear" w:color="auto" w:fill="auto"/>
            <w:noWrap/>
            <w:vAlign w:val="bottom"/>
          </w:tcPr>
          <w:p w14:paraId="6A2EB706" w14:textId="2FDFB015" w:rsidR="00555ABD" w:rsidRPr="006A56FF" w:rsidRDefault="00555ABD" w:rsidP="00555ABD">
            <w:pPr>
              <w:jc w:val="right"/>
              <w:rPr>
                <w:rFonts w:eastAsia="Times New Roman"/>
                <w:bCs/>
                <w:lang w:val="en-US" w:eastAsia="de-DE"/>
              </w:rPr>
            </w:pPr>
          </w:p>
        </w:tc>
      </w:tr>
    </w:tbl>
    <w:tbl>
      <w:tblPr>
        <w:tblpPr w:leftFromText="141" w:rightFromText="141" w:vertAnchor="text" w:horzAnchor="page" w:tblpX="7160" w:tblpY="-4439"/>
        <w:tblW w:w="3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200"/>
      </w:tblGrid>
      <w:tr w:rsidR="008B7258" w:rsidRPr="006A56FF" w14:paraId="57232EBB" w14:textId="77777777" w:rsidTr="008B7258">
        <w:trPr>
          <w:trHeight w:val="285"/>
        </w:trPr>
        <w:tc>
          <w:tcPr>
            <w:tcW w:w="2665" w:type="dxa"/>
            <w:shd w:val="clear" w:color="auto" w:fill="auto"/>
            <w:noWrap/>
            <w:vAlign w:val="bottom"/>
            <w:hideMark/>
          </w:tcPr>
          <w:p w14:paraId="52808748" w14:textId="77777777" w:rsidR="008B7258" w:rsidRPr="006A56FF" w:rsidRDefault="008B7258" w:rsidP="008B7258">
            <w:pPr>
              <w:rPr>
                <w:rFonts w:eastAsia="Times New Roman"/>
                <w:b/>
                <w:szCs w:val="24"/>
                <w:lang w:val="en-US" w:eastAsia="de-DE"/>
              </w:rPr>
            </w:pPr>
            <w:r w:rsidRPr="006A56FF">
              <w:rPr>
                <w:rFonts w:eastAsia="Times New Roman"/>
                <w:b/>
                <w:szCs w:val="24"/>
                <w:lang w:val="en-US" w:eastAsia="de-DE"/>
              </w:rPr>
              <w:t>Tabels/Figures</w:t>
            </w:r>
          </w:p>
        </w:tc>
        <w:tc>
          <w:tcPr>
            <w:tcW w:w="1200" w:type="dxa"/>
            <w:shd w:val="clear" w:color="auto" w:fill="auto"/>
            <w:noWrap/>
            <w:vAlign w:val="bottom"/>
          </w:tcPr>
          <w:p w14:paraId="27D2A57B" w14:textId="77777777" w:rsidR="008B7258" w:rsidRPr="006A56FF" w:rsidRDefault="008B7258" w:rsidP="008B7258">
            <w:pPr>
              <w:jc w:val="center"/>
              <w:rPr>
                <w:rFonts w:eastAsia="Times New Roman"/>
                <w:b/>
                <w:bCs/>
                <w:lang w:val="en-US" w:eastAsia="de-DE"/>
              </w:rPr>
            </w:pPr>
          </w:p>
        </w:tc>
      </w:tr>
      <w:tr w:rsidR="008B7258" w:rsidRPr="006A56FF" w14:paraId="6552EE18" w14:textId="77777777" w:rsidTr="008B7258">
        <w:trPr>
          <w:trHeight w:val="285"/>
        </w:trPr>
        <w:tc>
          <w:tcPr>
            <w:tcW w:w="2665" w:type="dxa"/>
            <w:shd w:val="clear" w:color="auto" w:fill="auto"/>
            <w:noWrap/>
            <w:vAlign w:val="bottom"/>
          </w:tcPr>
          <w:p w14:paraId="7BC4ADF9" w14:textId="77777777" w:rsidR="008B7258" w:rsidRPr="006A56FF" w:rsidRDefault="008B7258" w:rsidP="008B7258">
            <w:pPr>
              <w:rPr>
                <w:rFonts w:eastAsia="Times New Roman"/>
                <w:bCs/>
                <w:lang w:val="en-US" w:eastAsia="de-DE"/>
              </w:rPr>
            </w:pPr>
            <w:r w:rsidRPr="006A56FF">
              <w:rPr>
                <w:rFonts w:eastAsia="Times New Roman"/>
                <w:bCs/>
                <w:lang w:val="en-US" w:eastAsia="de-DE"/>
              </w:rPr>
              <w:t>T1 (Methods)</w:t>
            </w:r>
          </w:p>
        </w:tc>
        <w:tc>
          <w:tcPr>
            <w:tcW w:w="1200" w:type="dxa"/>
            <w:shd w:val="clear" w:color="auto" w:fill="auto"/>
            <w:noWrap/>
            <w:vAlign w:val="bottom"/>
          </w:tcPr>
          <w:p w14:paraId="435314D4" w14:textId="45763499" w:rsidR="008B7258" w:rsidRPr="006A56FF" w:rsidRDefault="00FD19AD" w:rsidP="008B7258">
            <w:pPr>
              <w:jc w:val="right"/>
              <w:rPr>
                <w:rFonts w:eastAsia="Times New Roman"/>
                <w:bCs/>
                <w:lang w:val="en-US" w:eastAsia="de-DE"/>
              </w:rPr>
            </w:pPr>
            <w:r>
              <w:rPr>
                <w:rFonts w:eastAsia="Times New Roman"/>
                <w:bCs/>
                <w:lang w:val="en-US" w:eastAsia="de-DE"/>
              </w:rPr>
              <w:t>164</w:t>
            </w:r>
          </w:p>
        </w:tc>
      </w:tr>
      <w:tr w:rsidR="008B7258" w:rsidRPr="006A56FF" w14:paraId="07BBF0ED" w14:textId="77777777" w:rsidTr="008B7258">
        <w:trPr>
          <w:trHeight w:val="285"/>
        </w:trPr>
        <w:tc>
          <w:tcPr>
            <w:tcW w:w="2665" w:type="dxa"/>
            <w:shd w:val="clear" w:color="auto" w:fill="auto"/>
            <w:noWrap/>
            <w:vAlign w:val="bottom"/>
          </w:tcPr>
          <w:p w14:paraId="396DB0D6" w14:textId="77777777" w:rsidR="008B7258" w:rsidRPr="006A56FF" w:rsidRDefault="008B7258" w:rsidP="008B7258">
            <w:pPr>
              <w:rPr>
                <w:rFonts w:eastAsia="Times New Roman"/>
                <w:bCs/>
                <w:lang w:val="en-US" w:eastAsia="de-DE"/>
              </w:rPr>
            </w:pPr>
            <w:r w:rsidRPr="006A56FF">
              <w:rPr>
                <w:rFonts w:eastAsia="Times New Roman"/>
                <w:bCs/>
                <w:lang w:val="en-US" w:eastAsia="de-DE"/>
              </w:rPr>
              <w:t>Total Methods</w:t>
            </w:r>
          </w:p>
        </w:tc>
        <w:tc>
          <w:tcPr>
            <w:tcW w:w="1200" w:type="dxa"/>
            <w:shd w:val="clear" w:color="auto" w:fill="auto"/>
            <w:noWrap/>
            <w:vAlign w:val="bottom"/>
          </w:tcPr>
          <w:p w14:paraId="4025DDD4" w14:textId="4B6B695B" w:rsidR="008B7258" w:rsidRPr="006A56FF" w:rsidRDefault="00FD19AD" w:rsidP="008B7258">
            <w:pPr>
              <w:jc w:val="right"/>
              <w:rPr>
                <w:rFonts w:eastAsia="Times New Roman"/>
                <w:b/>
                <w:lang w:val="en-US" w:eastAsia="de-DE"/>
              </w:rPr>
            </w:pPr>
            <w:r>
              <w:rPr>
                <w:rFonts w:eastAsia="Times New Roman"/>
                <w:b/>
                <w:lang w:val="en-US" w:eastAsia="de-DE"/>
              </w:rPr>
              <w:t>164</w:t>
            </w:r>
          </w:p>
        </w:tc>
      </w:tr>
      <w:tr w:rsidR="007D6C6B" w:rsidRPr="006A56FF" w14:paraId="1C17A8E9" w14:textId="77777777" w:rsidTr="008B7258">
        <w:trPr>
          <w:trHeight w:val="285"/>
        </w:trPr>
        <w:tc>
          <w:tcPr>
            <w:tcW w:w="2665" w:type="dxa"/>
            <w:shd w:val="clear" w:color="auto" w:fill="auto"/>
            <w:noWrap/>
            <w:vAlign w:val="bottom"/>
          </w:tcPr>
          <w:p w14:paraId="3889963E" w14:textId="77777777" w:rsidR="007D6C6B" w:rsidRDefault="007D6C6B" w:rsidP="008B7258">
            <w:pPr>
              <w:rPr>
                <w:rFonts w:eastAsia="Times New Roman"/>
                <w:bCs/>
                <w:lang w:val="en-US" w:eastAsia="de-DE"/>
              </w:rPr>
            </w:pPr>
          </w:p>
        </w:tc>
        <w:tc>
          <w:tcPr>
            <w:tcW w:w="1200" w:type="dxa"/>
            <w:shd w:val="clear" w:color="auto" w:fill="auto"/>
            <w:noWrap/>
            <w:vAlign w:val="bottom"/>
          </w:tcPr>
          <w:p w14:paraId="11559A93" w14:textId="77777777" w:rsidR="007D6C6B" w:rsidRDefault="007D6C6B" w:rsidP="008B7258">
            <w:pPr>
              <w:jc w:val="right"/>
              <w:rPr>
                <w:rFonts w:eastAsia="Times New Roman"/>
                <w:bCs/>
                <w:lang w:val="en-US" w:eastAsia="de-DE"/>
              </w:rPr>
            </w:pPr>
          </w:p>
        </w:tc>
      </w:tr>
      <w:tr w:rsidR="008B7258" w:rsidRPr="006A56FF" w14:paraId="368EC36A" w14:textId="77777777" w:rsidTr="008B7258">
        <w:trPr>
          <w:trHeight w:val="285"/>
        </w:trPr>
        <w:tc>
          <w:tcPr>
            <w:tcW w:w="2665" w:type="dxa"/>
            <w:shd w:val="clear" w:color="auto" w:fill="auto"/>
            <w:noWrap/>
            <w:vAlign w:val="bottom"/>
          </w:tcPr>
          <w:p w14:paraId="50165E95" w14:textId="5F1A38DE" w:rsidR="008B7258" w:rsidRPr="006A56FF" w:rsidRDefault="007D6C6B" w:rsidP="008B7258">
            <w:pPr>
              <w:rPr>
                <w:rFonts w:eastAsia="Times New Roman"/>
                <w:bCs/>
                <w:lang w:val="en-US" w:eastAsia="de-DE"/>
              </w:rPr>
            </w:pPr>
            <w:r>
              <w:rPr>
                <w:rFonts w:eastAsia="Times New Roman"/>
                <w:bCs/>
                <w:lang w:val="en-US" w:eastAsia="de-DE"/>
              </w:rPr>
              <w:t>T</w:t>
            </w:r>
            <w:r w:rsidR="00FD19AD">
              <w:rPr>
                <w:rFonts w:eastAsia="Times New Roman"/>
                <w:bCs/>
                <w:lang w:val="en-US" w:eastAsia="de-DE"/>
              </w:rPr>
              <w:t>2</w:t>
            </w:r>
            <w:r>
              <w:rPr>
                <w:rFonts w:eastAsia="Times New Roman"/>
                <w:bCs/>
                <w:lang w:val="en-US" w:eastAsia="de-DE"/>
              </w:rPr>
              <w:t xml:space="preserve"> (</w:t>
            </w:r>
            <w:r w:rsidR="00A4282F">
              <w:rPr>
                <w:rFonts w:eastAsia="Times New Roman"/>
                <w:bCs/>
                <w:lang w:val="en-US" w:eastAsia="de-DE"/>
              </w:rPr>
              <w:t>Analysis</w:t>
            </w:r>
            <w:r>
              <w:rPr>
                <w:rFonts w:eastAsia="Times New Roman"/>
                <w:bCs/>
                <w:lang w:val="en-US" w:eastAsia="de-DE"/>
              </w:rPr>
              <w:t>)</w:t>
            </w:r>
          </w:p>
        </w:tc>
        <w:tc>
          <w:tcPr>
            <w:tcW w:w="1200" w:type="dxa"/>
            <w:shd w:val="clear" w:color="auto" w:fill="auto"/>
            <w:noWrap/>
            <w:vAlign w:val="bottom"/>
          </w:tcPr>
          <w:p w14:paraId="05375399" w14:textId="1AFE0E32" w:rsidR="008B7258" w:rsidRPr="006A56FF" w:rsidRDefault="00FD19AD" w:rsidP="008B7258">
            <w:pPr>
              <w:jc w:val="right"/>
              <w:rPr>
                <w:rFonts w:eastAsia="Times New Roman"/>
                <w:bCs/>
                <w:lang w:val="en-US" w:eastAsia="de-DE"/>
              </w:rPr>
            </w:pPr>
            <w:r>
              <w:rPr>
                <w:rFonts w:eastAsia="Times New Roman"/>
                <w:bCs/>
                <w:lang w:val="en-US" w:eastAsia="de-DE"/>
              </w:rPr>
              <w:t>148</w:t>
            </w:r>
          </w:p>
        </w:tc>
      </w:tr>
      <w:tr w:rsidR="00FD19AD" w:rsidRPr="006A56FF" w14:paraId="333F819D" w14:textId="77777777" w:rsidTr="008B7258">
        <w:trPr>
          <w:trHeight w:val="285"/>
        </w:trPr>
        <w:tc>
          <w:tcPr>
            <w:tcW w:w="2665" w:type="dxa"/>
            <w:shd w:val="clear" w:color="auto" w:fill="auto"/>
            <w:noWrap/>
            <w:vAlign w:val="bottom"/>
          </w:tcPr>
          <w:p w14:paraId="3EDDABBE" w14:textId="16FB2086" w:rsidR="00FD19AD" w:rsidRDefault="00FD19AD" w:rsidP="008B7258">
            <w:pPr>
              <w:rPr>
                <w:rFonts w:eastAsia="Times New Roman"/>
                <w:bCs/>
                <w:lang w:val="en-US" w:eastAsia="de-DE"/>
              </w:rPr>
            </w:pPr>
            <w:r>
              <w:rPr>
                <w:rFonts w:eastAsia="Times New Roman"/>
                <w:bCs/>
                <w:lang w:val="en-US" w:eastAsia="de-DE"/>
              </w:rPr>
              <w:t>F1 (</w:t>
            </w:r>
            <w:r w:rsidR="00A4282F">
              <w:rPr>
                <w:rFonts w:eastAsia="Times New Roman"/>
                <w:bCs/>
                <w:lang w:val="en-US" w:eastAsia="de-DE"/>
              </w:rPr>
              <w:t>Analysis</w:t>
            </w:r>
            <w:r>
              <w:rPr>
                <w:rFonts w:eastAsia="Times New Roman"/>
                <w:bCs/>
                <w:lang w:val="en-US" w:eastAsia="de-DE"/>
              </w:rPr>
              <w:t>)</w:t>
            </w:r>
          </w:p>
        </w:tc>
        <w:tc>
          <w:tcPr>
            <w:tcW w:w="1200" w:type="dxa"/>
            <w:shd w:val="clear" w:color="auto" w:fill="auto"/>
            <w:noWrap/>
            <w:vAlign w:val="bottom"/>
          </w:tcPr>
          <w:p w14:paraId="59126F2A" w14:textId="70E4131B" w:rsidR="00FD19AD" w:rsidRDefault="00FD19AD" w:rsidP="008B7258">
            <w:pPr>
              <w:jc w:val="right"/>
              <w:rPr>
                <w:rFonts w:eastAsia="Times New Roman"/>
                <w:bCs/>
                <w:lang w:val="en-US" w:eastAsia="de-DE"/>
              </w:rPr>
            </w:pPr>
            <w:r>
              <w:rPr>
                <w:rFonts w:eastAsia="Times New Roman"/>
                <w:bCs/>
                <w:lang w:val="en-US" w:eastAsia="de-DE"/>
              </w:rPr>
              <w:t>24</w:t>
            </w:r>
          </w:p>
        </w:tc>
      </w:tr>
      <w:tr w:rsidR="008B7258" w:rsidRPr="006A56FF" w14:paraId="3F246F52" w14:textId="77777777" w:rsidTr="008B7258">
        <w:trPr>
          <w:trHeight w:val="285"/>
        </w:trPr>
        <w:tc>
          <w:tcPr>
            <w:tcW w:w="2665" w:type="dxa"/>
            <w:shd w:val="clear" w:color="auto" w:fill="auto"/>
            <w:noWrap/>
            <w:vAlign w:val="bottom"/>
          </w:tcPr>
          <w:p w14:paraId="1DEB8124" w14:textId="4C477093" w:rsidR="008B7258" w:rsidRPr="006A56FF" w:rsidRDefault="008B7258" w:rsidP="008B7258">
            <w:pPr>
              <w:rPr>
                <w:rFonts w:eastAsia="Times New Roman"/>
                <w:bCs/>
                <w:lang w:val="en-US" w:eastAsia="de-DE"/>
              </w:rPr>
            </w:pPr>
            <w:r>
              <w:rPr>
                <w:rFonts w:eastAsia="Times New Roman"/>
                <w:bCs/>
                <w:lang w:val="en-US" w:eastAsia="de-DE"/>
              </w:rPr>
              <w:t>T</w:t>
            </w:r>
            <w:r w:rsidR="00FD19AD">
              <w:rPr>
                <w:rFonts w:eastAsia="Times New Roman"/>
                <w:bCs/>
                <w:lang w:val="en-US" w:eastAsia="de-DE"/>
              </w:rPr>
              <w:t>3</w:t>
            </w:r>
            <w:r w:rsidRPr="006A56FF">
              <w:rPr>
                <w:rFonts w:eastAsia="Times New Roman"/>
                <w:bCs/>
                <w:lang w:val="en-US" w:eastAsia="de-DE"/>
              </w:rPr>
              <w:t xml:space="preserve"> (</w:t>
            </w:r>
            <w:r w:rsidR="00A4282F">
              <w:rPr>
                <w:rFonts w:eastAsia="Times New Roman"/>
                <w:bCs/>
                <w:lang w:val="en-US" w:eastAsia="de-DE"/>
              </w:rPr>
              <w:t>Analysis</w:t>
            </w:r>
            <w:r w:rsidRPr="006A56FF">
              <w:rPr>
                <w:rFonts w:eastAsia="Times New Roman"/>
                <w:bCs/>
                <w:lang w:val="en-US" w:eastAsia="de-DE"/>
              </w:rPr>
              <w:t>)</w:t>
            </w:r>
          </w:p>
        </w:tc>
        <w:tc>
          <w:tcPr>
            <w:tcW w:w="1200" w:type="dxa"/>
            <w:shd w:val="clear" w:color="auto" w:fill="auto"/>
            <w:noWrap/>
            <w:vAlign w:val="bottom"/>
          </w:tcPr>
          <w:p w14:paraId="6EC60E6D" w14:textId="744F4285" w:rsidR="008B7258" w:rsidRPr="006A56FF" w:rsidRDefault="00FD19AD" w:rsidP="008B7258">
            <w:pPr>
              <w:jc w:val="right"/>
              <w:rPr>
                <w:rFonts w:eastAsia="Times New Roman"/>
                <w:bCs/>
                <w:lang w:val="en-US" w:eastAsia="de-DE"/>
              </w:rPr>
            </w:pPr>
            <w:r>
              <w:rPr>
                <w:rFonts w:eastAsia="Times New Roman"/>
                <w:bCs/>
                <w:lang w:val="en-US" w:eastAsia="de-DE"/>
              </w:rPr>
              <w:t>181</w:t>
            </w:r>
          </w:p>
        </w:tc>
      </w:tr>
      <w:tr w:rsidR="008B7258" w:rsidRPr="006A56FF" w14:paraId="73A20C10" w14:textId="77777777" w:rsidTr="008B7258">
        <w:trPr>
          <w:trHeight w:val="285"/>
        </w:trPr>
        <w:tc>
          <w:tcPr>
            <w:tcW w:w="2665" w:type="dxa"/>
            <w:shd w:val="clear" w:color="auto" w:fill="auto"/>
            <w:noWrap/>
            <w:vAlign w:val="bottom"/>
          </w:tcPr>
          <w:p w14:paraId="73CF8337" w14:textId="3B5B848B" w:rsidR="008B7258" w:rsidRPr="006A56FF" w:rsidRDefault="007D6C6B" w:rsidP="008B7258">
            <w:pPr>
              <w:rPr>
                <w:rFonts w:eastAsia="Times New Roman"/>
                <w:bCs/>
                <w:lang w:val="en-US" w:eastAsia="de-DE"/>
              </w:rPr>
            </w:pPr>
            <w:r>
              <w:rPr>
                <w:rFonts w:eastAsia="Times New Roman"/>
                <w:bCs/>
                <w:lang w:val="en-US" w:eastAsia="de-DE"/>
              </w:rPr>
              <w:t>T</w:t>
            </w:r>
            <w:r w:rsidR="00FD19AD">
              <w:rPr>
                <w:rFonts w:eastAsia="Times New Roman"/>
                <w:bCs/>
                <w:lang w:val="en-US" w:eastAsia="de-DE"/>
              </w:rPr>
              <w:t>4</w:t>
            </w:r>
            <w:r>
              <w:rPr>
                <w:rFonts w:eastAsia="Times New Roman"/>
                <w:bCs/>
                <w:lang w:val="en-US" w:eastAsia="de-DE"/>
              </w:rPr>
              <w:t xml:space="preserve"> (</w:t>
            </w:r>
            <w:r w:rsidR="00A4282F">
              <w:rPr>
                <w:rFonts w:eastAsia="Times New Roman"/>
                <w:bCs/>
                <w:lang w:val="en-US" w:eastAsia="de-DE"/>
              </w:rPr>
              <w:t>Analysis</w:t>
            </w:r>
            <w:r>
              <w:rPr>
                <w:rFonts w:eastAsia="Times New Roman"/>
                <w:bCs/>
                <w:lang w:val="en-US" w:eastAsia="de-DE"/>
              </w:rPr>
              <w:t>)</w:t>
            </w:r>
          </w:p>
        </w:tc>
        <w:tc>
          <w:tcPr>
            <w:tcW w:w="1200" w:type="dxa"/>
            <w:shd w:val="clear" w:color="auto" w:fill="auto"/>
            <w:noWrap/>
            <w:vAlign w:val="bottom"/>
          </w:tcPr>
          <w:p w14:paraId="7AE9BA6E" w14:textId="19ACE341" w:rsidR="008B7258" w:rsidRPr="006A56FF" w:rsidRDefault="00FD19AD" w:rsidP="008B7258">
            <w:pPr>
              <w:jc w:val="right"/>
              <w:rPr>
                <w:rFonts w:eastAsia="Times New Roman"/>
                <w:bCs/>
                <w:lang w:val="en-US" w:eastAsia="de-DE"/>
              </w:rPr>
            </w:pPr>
            <w:r>
              <w:rPr>
                <w:rFonts w:eastAsia="Times New Roman"/>
                <w:bCs/>
                <w:lang w:val="en-US" w:eastAsia="de-DE"/>
              </w:rPr>
              <w:t>175</w:t>
            </w:r>
          </w:p>
        </w:tc>
      </w:tr>
      <w:tr w:rsidR="008B7258" w:rsidRPr="006A56FF" w14:paraId="69F6D681" w14:textId="77777777" w:rsidTr="008B7258">
        <w:trPr>
          <w:trHeight w:val="285"/>
        </w:trPr>
        <w:tc>
          <w:tcPr>
            <w:tcW w:w="2665" w:type="dxa"/>
            <w:shd w:val="clear" w:color="auto" w:fill="auto"/>
            <w:noWrap/>
            <w:vAlign w:val="bottom"/>
          </w:tcPr>
          <w:p w14:paraId="2AB5B6A1"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182BF8DC" w14:textId="77777777" w:rsidR="008B7258" w:rsidRPr="006A56FF" w:rsidRDefault="008B7258" w:rsidP="008B7258">
            <w:pPr>
              <w:jc w:val="right"/>
              <w:rPr>
                <w:rFonts w:eastAsia="Times New Roman"/>
                <w:bCs/>
                <w:lang w:val="en-US" w:eastAsia="de-DE"/>
              </w:rPr>
            </w:pPr>
          </w:p>
        </w:tc>
      </w:tr>
      <w:tr w:rsidR="008B7258" w:rsidRPr="006A56FF" w14:paraId="4EBCA04C" w14:textId="77777777" w:rsidTr="008B7258">
        <w:trPr>
          <w:trHeight w:val="285"/>
        </w:trPr>
        <w:tc>
          <w:tcPr>
            <w:tcW w:w="2665" w:type="dxa"/>
            <w:shd w:val="clear" w:color="auto" w:fill="auto"/>
            <w:noWrap/>
            <w:vAlign w:val="bottom"/>
          </w:tcPr>
          <w:p w14:paraId="3D8FF0C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5613C014" w14:textId="77777777" w:rsidR="008B7258" w:rsidRPr="006A56FF" w:rsidRDefault="008B7258" w:rsidP="008B7258">
            <w:pPr>
              <w:jc w:val="right"/>
              <w:rPr>
                <w:rFonts w:eastAsia="Times New Roman"/>
                <w:bCs/>
                <w:lang w:val="en-US" w:eastAsia="de-DE"/>
              </w:rPr>
            </w:pPr>
          </w:p>
        </w:tc>
      </w:tr>
      <w:tr w:rsidR="008B7258" w:rsidRPr="006A56FF" w14:paraId="69586497" w14:textId="77777777" w:rsidTr="008B7258">
        <w:trPr>
          <w:trHeight w:val="285"/>
        </w:trPr>
        <w:tc>
          <w:tcPr>
            <w:tcW w:w="2665" w:type="dxa"/>
            <w:shd w:val="clear" w:color="auto" w:fill="auto"/>
            <w:noWrap/>
            <w:vAlign w:val="bottom"/>
          </w:tcPr>
          <w:p w14:paraId="355E6611" w14:textId="5DB937D9" w:rsidR="008B7258" w:rsidRPr="006A56FF" w:rsidRDefault="008B7258" w:rsidP="008B7258">
            <w:pPr>
              <w:rPr>
                <w:rFonts w:eastAsia="Times New Roman"/>
                <w:bCs/>
                <w:lang w:val="en-US" w:eastAsia="de-DE"/>
              </w:rPr>
            </w:pPr>
            <w:r>
              <w:rPr>
                <w:rFonts w:eastAsia="Times New Roman"/>
                <w:bCs/>
                <w:lang w:val="en-US" w:eastAsia="de-DE"/>
              </w:rPr>
              <w:t xml:space="preserve">Total </w:t>
            </w:r>
            <w:r w:rsidR="00A4282F">
              <w:rPr>
                <w:rFonts w:eastAsia="Times New Roman"/>
                <w:bCs/>
                <w:lang w:val="en-US" w:eastAsia="de-DE"/>
              </w:rPr>
              <w:t>Analysis</w:t>
            </w:r>
          </w:p>
        </w:tc>
        <w:tc>
          <w:tcPr>
            <w:tcW w:w="1200" w:type="dxa"/>
            <w:shd w:val="clear" w:color="auto" w:fill="auto"/>
            <w:noWrap/>
            <w:vAlign w:val="bottom"/>
          </w:tcPr>
          <w:p w14:paraId="017E6795" w14:textId="292EB417" w:rsidR="008B7258" w:rsidRPr="006A56FF" w:rsidRDefault="00EB14CA" w:rsidP="008B7258">
            <w:pPr>
              <w:jc w:val="right"/>
              <w:rPr>
                <w:rFonts w:eastAsia="Times New Roman"/>
                <w:b/>
                <w:lang w:val="en-US" w:eastAsia="de-DE"/>
              </w:rPr>
            </w:pPr>
            <w:r>
              <w:rPr>
                <w:rFonts w:eastAsia="Times New Roman"/>
                <w:b/>
                <w:lang w:val="en-US" w:eastAsia="de-DE"/>
              </w:rPr>
              <w:t>528</w:t>
            </w:r>
          </w:p>
        </w:tc>
      </w:tr>
      <w:tr w:rsidR="008B7258" w:rsidRPr="006A56FF" w14:paraId="512AC6FF" w14:textId="77777777" w:rsidTr="008B7258">
        <w:trPr>
          <w:trHeight w:val="285"/>
        </w:trPr>
        <w:tc>
          <w:tcPr>
            <w:tcW w:w="2665" w:type="dxa"/>
            <w:shd w:val="clear" w:color="auto" w:fill="auto"/>
            <w:noWrap/>
            <w:vAlign w:val="bottom"/>
          </w:tcPr>
          <w:p w14:paraId="7F17EE29" w14:textId="77777777" w:rsidR="008B7258" w:rsidRPr="006A56FF" w:rsidRDefault="008B7258" w:rsidP="008B7258">
            <w:pPr>
              <w:rPr>
                <w:rFonts w:eastAsia="Times New Roman"/>
                <w:bCs/>
                <w:lang w:val="en-US" w:eastAsia="de-DE"/>
              </w:rPr>
            </w:pPr>
            <w:r w:rsidRPr="006A56FF">
              <w:rPr>
                <w:rFonts w:eastAsia="Times New Roman"/>
                <w:bCs/>
                <w:lang w:val="en-US" w:eastAsia="de-DE"/>
              </w:rPr>
              <w:t>Total</w:t>
            </w:r>
          </w:p>
        </w:tc>
        <w:tc>
          <w:tcPr>
            <w:tcW w:w="1200" w:type="dxa"/>
            <w:shd w:val="clear" w:color="auto" w:fill="auto"/>
            <w:noWrap/>
            <w:vAlign w:val="bottom"/>
          </w:tcPr>
          <w:p w14:paraId="5418A97B" w14:textId="1F1522F1" w:rsidR="008B7258" w:rsidRPr="00B52283" w:rsidRDefault="008026E0" w:rsidP="008B7258">
            <w:pPr>
              <w:jc w:val="right"/>
              <w:rPr>
                <w:rFonts w:eastAsia="Times New Roman"/>
                <w:b/>
                <w:lang w:val="en-US" w:eastAsia="de-DE"/>
              </w:rPr>
            </w:pPr>
            <w:r>
              <w:rPr>
                <w:rFonts w:eastAsia="Times New Roman"/>
                <w:b/>
                <w:lang w:val="en-US" w:eastAsia="de-DE"/>
              </w:rPr>
              <w:t>692</w:t>
            </w:r>
          </w:p>
        </w:tc>
      </w:tr>
      <w:tr w:rsidR="008B7258" w:rsidRPr="006A56FF" w14:paraId="725FD43B" w14:textId="77777777" w:rsidTr="008B7258">
        <w:trPr>
          <w:trHeight w:val="285"/>
        </w:trPr>
        <w:tc>
          <w:tcPr>
            <w:tcW w:w="2665" w:type="dxa"/>
            <w:shd w:val="clear" w:color="auto" w:fill="auto"/>
            <w:noWrap/>
            <w:vAlign w:val="bottom"/>
          </w:tcPr>
          <w:p w14:paraId="71211361" w14:textId="77777777" w:rsidR="008B7258" w:rsidRPr="006A56FF" w:rsidRDefault="008B7258" w:rsidP="008B7258">
            <w:pPr>
              <w:jc w:val="right"/>
              <w:rPr>
                <w:rFonts w:eastAsia="Times New Roman"/>
                <w:bCs/>
                <w:lang w:val="en-US" w:eastAsia="de-DE"/>
              </w:rPr>
            </w:pPr>
          </w:p>
        </w:tc>
        <w:tc>
          <w:tcPr>
            <w:tcW w:w="1200" w:type="dxa"/>
            <w:shd w:val="clear" w:color="auto" w:fill="auto"/>
            <w:noWrap/>
            <w:vAlign w:val="bottom"/>
          </w:tcPr>
          <w:p w14:paraId="1CF15BEA" w14:textId="77777777" w:rsidR="008B7258" w:rsidRPr="006A56FF" w:rsidRDefault="008B7258" w:rsidP="008B7258">
            <w:pPr>
              <w:jc w:val="right"/>
              <w:rPr>
                <w:rFonts w:eastAsia="Times New Roman"/>
                <w:b/>
                <w:lang w:val="en-US" w:eastAsia="de-DE"/>
              </w:rPr>
            </w:pPr>
          </w:p>
        </w:tc>
      </w:tr>
      <w:tr w:rsidR="008B7258" w:rsidRPr="006A56FF" w14:paraId="2F745F0D" w14:textId="77777777" w:rsidTr="008B7258">
        <w:trPr>
          <w:trHeight w:val="285"/>
        </w:trPr>
        <w:tc>
          <w:tcPr>
            <w:tcW w:w="2665" w:type="dxa"/>
            <w:shd w:val="clear" w:color="auto" w:fill="auto"/>
            <w:noWrap/>
            <w:vAlign w:val="bottom"/>
          </w:tcPr>
          <w:p w14:paraId="615DCC6C"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66784823" w14:textId="77777777" w:rsidR="008B7258" w:rsidRPr="006A56FF" w:rsidRDefault="008B7258" w:rsidP="008B7258">
            <w:pPr>
              <w:jc w:val="right"/>
              <w:rPr>
                <w:rFonts w:eastAsia="Times New Roman"/>
                <w:b/>
                <w:lang w:val="en-US" w:eastAsia="de-DE"/>
              </w:rPr>
            </w:pPr>
          </w:p>
        </w:tc>
      </w:tr>
      <w:tr w:rsidR="008B7258" w:rsidRPr="006A56FF" w14:paraId="313EF0E7" w14:textId="77777777" w:rsidTr="008B7258">
        <w:trPr>
          <w:trHeight w:val="285"/>
        </w:trPr>
        <w:tc>
          <w:tcPr>
            <w:tcW w:w="2665" w:type="dxa"/>
            <w:shd w:val="clear" w:color="auto" w:fill="auto"/>
            <w:noWrap/>
            <w:vAlign w:val="bottom"/>
          </w:tcPr>
          <w:p w14:paraId="1E6F44A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2DA86BDE" w14:textId="77777777" w:rsidR="008B7258" w:rsidRPr="006A56FF" w:rsidRDefault="008B7258" w:rsidP="008B7258">
            <w:pPr>
              <w:jc w:val="right"/>
              <w:rPr>
                <w:rFonts w:eastAsia="Times New Roman"/>
                <w:b/>
                <w:lang w:val="en-US" w:eastAsia="de-DE"/>
              </w:rPr>
            </w:pPr>
          </w:p>
        </w:tc>
      </w:tr>
      <w:tr w:rsidR="008B7258" w:rsidRPr="006A56FF" w14:paraId="226434FB" w14:textId="77777777" w:rsidTr="008B7258">
        <w:trPr>
          <w:trHeight w:val="285"/>
        </w:trPr>
        <w:tc>
          <w:tcPr>
            <w:tcW w:w="2665" w:type="dxa"/>
            <w:shd w:val="clear" w:color="auto" w:fill="auto"/>
            <w:noWrap/>
            <w:vAlign w:val="bottom"/>
          </w:tcPr>
          <w:p w14:paraId="56AC8BCF"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347C5F63" w14:textId="77777777" w:rsidR="008B7258" w:rsidRPr="006A56FF" w:rsidRDefault="008B7258" w:rsidP="008B7258">
            <w:pPr>
              <w:jc w:val="right"/>
              <w:rPr>
                <w:rFonts w:eastAsia="Times New Roman"/>
                <w:b/>
                <w:lang w:val="en-US" w:eastAsia="de-DE"/>
              </w:rPr>
            </w:pPr>
          </w:p>
        </w:tc>
      </w:tr>
    </w:tbl>
    <w:p w14:paraId="307DB334" w14:textId="77777777" w:rsidR="00EB31E0" w:rsidRPr="006A56FF" w:rsidRDefault="00EB31E0">
      <w:pPr>
        <w:rPr>
          <w:b/>
          <w:szCs w:val="24"/>
          <w:lang w:val="en-US"/>
        </w:rPr>
      </w:pPr>
      <w:r w:rsidRPr="006A56FF">
        <w:rPr>
          <w:b/>
          <w:szCs w:val="24"/>
          <w:lang w:val="en-US"/>
        </w:rPr>
        <w:br w:type="page"/>
      </w:r>
    </w:p>
    <w:p w14:paraId="539A1E6D" w14:textId="77777777" w:rsidR="00D3542F" w:rsidRDefault="00D3542F" w:rsidP="00EB31E0">
      <w:pPr>
        <w:pStyle w:val="berschrift1"/>
        <w:rPr>
          <w:lang w:val="en-US"/>
        </w:rPr>
        <w:sectPr w:rsidR="00D3542F" w:rsidSect="00AD66E9">
          <w:footerReference w:type="default" r:id="rId10"/>
          <w:pgSz w:w="11906" w:h="16838"/>
          <w:pgMar w:top="1417" w:right="1983" w:bottom="1134" w:left="1417" w:header="708" w:footer="708" w:gutter="0"/>
          <w:cols w:space="708"/>
          <w:docGrid w:linePitch="360"/>
        </w:sectPr>
      </w:pPr>
    </w:p>
    <w:p w14:paraId="637C8FE8" w14:textId="77777777" w:rsidR="00A2688D" w:rsidRDefault="00A2688D" w:rsidP="00A2688D">
      <w:pPr>
        <w:pStyle w:val="berschrift1"/>
        <w:rPr>
          <w:lang w:val="en-US"/>
        </w:rPr>
      </w:pPr>
      <w:r>
        <w:rPr>
          <w:lang w:val="en-US"/>
        </w:rPr>
        <w:lastRenderedPageBreak/>
        <w:t>Highlights</w:t>
      </w:r>
    </w:p>
    <w:p w14:paraId="3CA9A20E" w14:textId="5532B36F" w:rsidR="00A2688D" w:rsidRDefault="00A2688D" w:rsidP="00A2688D">
      <w:pPr>
        <w:pStyle w:val="02Flietext"/>
        <w:numPr>
          <w:ilvl w:val="0"/>
          <w:numId w:val="20"/>
        </w:numPr>
        <w:rPr>
          <w:lang w:val="en-US"/>
        </w:rPr>
      </w:pPr>
      <w:r>
        <w:rPr>
          <w:lang w:val="en-US"/>
        </w:rPr>
        <w:t xml:space="preserve">Compare and classify 25 OECD </w:t>
      </w:r>
      <w:r w:rsidR="00306894">
        <w:rPr>
          <w:lang w:val="en-US"/>
        </w:rPr>
        <w:t xml:space="preserve">long-term care </w:t>
      </w:r>
      <w:r>
        <w:rPr>
          <w:lang w:val="en-US"/>
        </w:rPr>
        <w:t>systems</w:t>
      </w:r>
    </w:p>
    <w:p w14:paraId="52BAC6B5" w14:textId="2D126F01" w:rsidR="00A2688D" w:rsidRDefault="00A2688D" w:rsidP="00A2688D">
      <w:pPr>
        <w:pStyle w:val="02Flietext"/>
        <w:numPr>
          <w:ilvl w:val="0"/>
          <w:numId w:val="20"/>
        </w:numPr>
        <w:rPr>
          <w:lang w:val="en-US"/>
        </w:rPr>
      </w:pPr>
      <w:r>
        <w:rPr>
          <w:lang w:val="en-US"/>
        </w:rPr>
        <w:t>adopt most recent quantitative and institutional indicators</w:t>
      </w:r>
      <w:r w:rsidR="00306894">
        <w:rPr>
          <w:lang w:val="en-US"/>
        </w:rPr>
        <w:t xml:space="preserve"> on long-term care</w:t>
      </w:r>
    </w:p>
    <w:p w14:paraId="6265DC80" w14:textId="77777777" w:rsidR="00A2688D" w:rsidRDefault="00A2688D" w:rsidP="00A2688D">
      <w:pPr>
        <w:pStyle w:val="02Flietext"/>
        <w:numPr>
          <w:ilvl w:val="0"/>
          <w:numId w:val="20"/>
        </w:numPr>
        <w:rPr>
          <w:lang w:val="en-US"/>
        </w:rPr>
      </w:pPr>
      <w:r>
        <w:rPr>
          <w:lang w:val="en-US"/>
        </w:rPr>
        <w:t>use a new, innovative clustering approach</w:t>
      </w:r>
    </w:p>
    <w:p w14:paraId="78C91707" w14:textId="1D4E52F2" w:rsidR="00A2688D" w:rsidRPr="00A2688D" w:rsidRDefault="00A2688D" w:rsidP="00A2688D">
      <w:pPr>
        <w:pStyle w:val="02Flietext"/>
        <w:numPr>
          <w:ilvl w:val="0"/>
          <w:numId w:val="20"/>
        </w:numPr>
        <w:rPr>
          <w:lang w:val="en-US"/>
        </w:rPr>
      </w:pPr>
      <w:r>
        <w:rPr>
          <w:lang w:val="en-US"/>
        </w:rPr>
        <w:t xml:space="preserve">provide an updated and </w:t>
      </w:r>
      <w:r w:rsidR="00F33320">
        <w:rPr>
          <w:lang w:val="en-US"/>
        </w:rPr>
        <w:t xml:space="preserve">adjustable long-term care </w:t>
      </w:r>
      <w:r>
        <w:rPr>
          <w:lang w:val="en-US"/>
        </w:rPr>
        <w:t>typology</w:t>
      </w:r>
    </w:p>
    <w:p w14:paraId="487BDA69" w14:textId="2A97D25C" w:rsidR="00D3542F" w:rsidRDefault="00D3542F" w:rsidP="00D3542F">
      <w:pPr>
        <w:pStyle w:val="02Flietext"/>
        <w:rPr>
          <w:lang w:val="en-US"/>
        </w:rPr>
      </w:pPr>
    </w:p>
    <w:p w14:paraId="1D6DE432" w14:textId="4E43146B" w:rsidR="00A2688D" w:rsidRDefault="00A2688D" w:rsidP="00A2688D">
      <w:pPr>
        <w:pStyle w:val="02Flietext"/>
        <w:rPr>
          <w:lang w:val="en-US"/>
        </w:rPr>
        <w:sectPr w:rsidR="00A2688D" w:rsidSect="00AD66E9">
          <w:pgSz w:w="11906" w:h="16838"/>
          <w:pgMar w:top="1417" w:right="1983" w:bottom="1134" w:left="1417" w:header="708" w:footer="708" w:gutter="0"/>
          <w:cols w:space="708"/>
          <w:docGrid w:linePitch="360"/>
        </w:sectPr>
      </w:pPr>
    </w:p>
    <w:p w14:paraId="7FB67B3F" w14:textId="0057EF16" w:rsidR="00D3542F" w:rsidRPr="00D3542F" w:rsidRDefault="00D3542F" w:rsidP="00D3542F">
      <w:pPr>
        <w:pStyle w:val="02Flietext"/>
        <w:rPr>
          <w:lang w:val="en-US"/>
        </w:rPr>
      </w:pPr>
    </w:p>
    <w:p w14:paraId="21F79C0A" w14:textId="6879307A" w:rsidR="00AD66E9" w:rsidRPr="006A56FF" w:rsidRDefault="00AD66E9" w:rsidP="00EB31E0">
      <w:pPr>
        <w:pStyle w:val="berschrift1"/>
        <w:rPr>
          <w:lang w:val="en-US"/>
        </w:rPr>
      </w:pPr>
      <w:r w:rsidRPr="006A56FF">
        <w:rPr>
          <w:lang w:val="en-US"/>
        </w:rPr>
        <w:t>Abstract</w:t>
      </w:r>
      <w:r w:rsidR="00EB31E0" w:rsidRPr="006A56FF">
        <w:rPr>
          <w:lang w:val="en-US"/>
        </w:rPr>
        <w:t xml:space="preserve"> – </w:t>
      </w:r>
      <w:r w:rsidR="00636AAF">
        <w:rPr>
          <w:lang w:val="en-US"/>
        </w:rPr>
        <w:t>93</w:t>
      </w:r>
      <w:r w:rsidR="004C4BA1" w:rsidRPr="006A56FF">
        <w:rPr>
          <w:lang w:val="en-US"/>
        </w:rPr>
        <w:t xml:space="preserve"> </w:t>
      </w:r>
      <w:r w:rsidR="00EB31E0" w:rsidRPr="006A56FF">
        <w:rPr>
          <w:lang w:val="en-US"/>
        </w:rPr>
        <w:t>words</w:t>
      </w:r>
    </w:p>
    <w:p w14:paraId="42CFCA3A" w14:textId="04B7E188" w:rsidR="00884C5C" w:rsidRDefault="00AD66E9" w:rsidP="00E00A57">
      <w:pPr>
        <w:pStyle w:val="02FlietextErsterAbsatz"/>
        <w:rPr>
          <w:ins w:id="35" w:author="Claus Wendt" w:date="2020-09-04T15:59:00Z"/>
          <w:lang w:val="en-US"/>
        </w:rPr>
      </w:pPr>
      <w:commentRangeStart w:id="36"/>
      <w:r w:rsidRPr="006A56FF">
        <w:rPr>
          <w:lang w:val="en-US"/>
        </w:rPr>
        <w:t xml:space="preserve">Providing long-term care (LTC) to the elderly is a major challenge for all welfare states. </w:t>
      </w:r>
      <w:del w:id="37" w:author="Claus Wendt" w:date="2020-09-04T15:48:00Z">
        <w:r w:rsidR="00DC7F46" w:rsidDel="00317238">
          <w:rPr>
            <w:lang w:val="en-US"/>
          </w:rPr>
          <w:delText xml:space="preserve">However, </w:delText>
        </w:r>
      </w:del>
      <w:r w:rsidRPr="006A56FF">
        <w:rPr>
          <w:lang w:val="en-US"/>
        </w:rPr>
        <w:t xml:space="preserve">LTC systems differ widely </w:t>
      </w:r>
      <w:del w:id="38" w:author="Claus Wendt" w:date="2020-09-04T16:10:00Z">
        <w:r w:rsidRPr="006A56FF" w:rsidDel="000009C5">
          <w:rPr>
            <w:lang w:val="en-US"/>
          </w:rPr>
          <w:delText xml:space="preserve">across </w:delText>
        </w:r>
      </w:del>
      <w:ins w:id="39" w:author="Claus Wendt" w:date="2020-09-04T16:10:00Z">
        <w:r w:rsidR="000009C5">
          <w:rPr>
            <w:lang w:val="en-US"/>
          </w:rPr>
          <w:t>among</w:t>
        </w:r>
        <w:r w:rsidR="000009C5" w:rsidRPr="006A56FF">
          <w:rPr>
            <w:lang w:val="en-US"/>
          </w:rPr>
          <w:t xml:space="preserve"> </w:t>
        </w:r>
      </w:ins>
      <w:r w:rsidRPr="006A56FF">
        <w:rPr>
          <w:lang w:val="en-US"/>
        </w:rPr>
        <w:t xml:space="preserve">countries. </w:t>
      </w:r>
      <w:del w:id="40" w:author="Claus Wendt" w:date="2020-09-04T15:50:00Z">
        <w:r w:rsidR="00DC7F46" w:rsidRPr="00DC7F46" w:rsidDel="00317238">
          <w:rPr>
            <w:lang w:val="en-US"/>
          </w:rPr>
          <w:delText>Moreover, d</w:delText>
        </w:r>
      </w:del>
      <w:ins w:id="41" w:author="Claus Wendt" w:date="2020-09-04T15:50:00Z">
        <w:r w:rsidR="00317238">
          <w:rPr>
            <w:lang w:val="en-US"/>
          </w:rPr>
          <w:t>D</w:t>
        </w:r>
      </w:ins>
      <w:r w:rsidR="00DC7F46" w:rsidRPr="00DC7F46">
        <w:rPr>
          <w:lang w:val="en-US"/>
        </w:rPr>
        <w:t xml:space="preserve">ue to </w:t>
      </w:r>
      <w:r w:rsidR="00DC7F46">
        <w:rPr>
          <w:lang w:val="en-US"/>
        </w:rPr>
        <w:t xml:space="preserve">recent </w:t>
      </w:r>
      <w:r w:rsidR="00DC7F46" w:rsidRPr="00DC7F46">
        <w:rPr>
          <w:lang w:val="en-US"/>
        </w:rPr>
        <w:t>maturation, economization</w:t>
      </w:r>
      <w:r w:rsidR="006E3A97">
        <w:rPr>
          <w:lang w:val="en-US"/>
        </w:rPr>
        <w:t>,</w:t>
      </w:r>
      <w:r w:rsidR="00DC7F46" w:rsidRPr="00DC7F46">
        <w:rPr>
          <w:lang w:val="en-US"/>
        </w:rPr>
        <w:t xml:space="preserve"> and marketization</w:t>
      </w:r>
      <w:ins w:id="42" w:author="Claus Wendt" w:date="2020-09-04T16:11:00Z">
        <w:r w:rsidR="000009C5">
          <w:rPr>
            <w:lang w:val="en-US"/>
          </w:rPr>
          <w:t xml:space="preserve"> </w:t>
        </w:r>
      </w:ins>
      <w:del w:id="43" w:author="Claus Wendt" w:date="2020-09-04T15:49:00Z">
        <w:r w:rsidR="00DC7F46" w:rsidRPr="00DC7F46" w:rsidDel="00317238">
          <w:rPr>
            <w:lang w:val="en-US"/>
          </w:rPr>
          <w:delText xml:space="preserve"> </w:delText>
        </w:r>
      </w:del>
      <w:ins w:id="44" w:author="Claus Wendt" w:date="2020-09-04T16:10:00Z">
        <w:r w:rsidR="000009C5">
          <w:rPr>
            <w:lang w:val="en-US"/>
          </w:rPr>
          <w:t>processes</w:t>
        </w:r>
      </w:ins>
      <w:del w:id="45" w:author="Claus Wendt" w:date="2020-09-04T15:49:00Z">
        <w:r w:rsidR="00DC7F46" w:rsidDel="00317238">
          <w:rPr>
            <w:lang w:val="en-US"/>
          </w:rPr>
          <w:delText xml:space="preserve">of LTC </w:delText>
        </w:r>
      </w:del>
      <w:ins w:id="46" w:author="Claus Wendt" w:date="2020-09-04T15:49:00Z">
        <w:r w:rsidR="00317238">
          <w:rPr>
            <w:lang w:val="en-US"/>
          </w:rPr>
          <w:t xml:space="preserve">, </w:t>
        </w:r>
      </w:ins>
      <w:ins w:id="47" w:author="Claus Wendt" w:date="2020-09-04T15:50:00Z">
        <w:r w:rsidR="00317238">
          <w:rPr>
            <w:lang w:val="en-US"/>
          </w:rPr>
          <w:t>earlier</w:t>
        </w:r>
      </w:ins>
      <w:ins w:id="48" w:author="Claus Wendt" w:date="2020-09-04T15:49:00Z">
        <w:r w:rsidR="00317238">
          <w:rPr>
            <w:lang w:val="en-US"/>
          </w:rPr>
          <w:t xml:space="preserve"> LT</w:t>
        </w:r>
      </w:ins>
      <w:ins w:id="49" w:author="Claus Wendt" w:date="2020-09-04T15:50:00Z">
        <w:r w:rsidR="00317238">
          <w:rPr>
            <w:lang w:val="en-US"/>
          </w:rPr>
          <w:t>C</w:t>
        </w:r>
      </w:ins>
      <w:ins w:id="50" w:author="Claus Wendt" w:date="2020-09-04T15:49:00Z">
        <w:r w:rsidR="00317238">
          <w:rPr>
            <w:lang w:val="en-US"/>
          </w:rPr>
          <w:t xml:space="preserve"> comparisons and t</w:t>
        </w:r>
      </w:ins>
      <w:ins w:id="51" w:author="Claus Wendt" w:date="2020-09-04T15:50:00Z">
        <w:r w:rsidR="00317238">
          <w:rPr>
            <w:lang w:val="en-US"/>
          </w:rPr>
          <w:t xml:space="preserve">ypologies </w:t>
        </w:r>
      </w:ins>
      <w:ins w:id="52" w:author="Claus Wendt" w:date="2020-09-04T15:51:00Z">
        <w:r w:rsidR="00317238">
          <w:rPr>
            <w:lang w:val="en-US"/>
          </w:rPr>
          <w:t xml:space="preserve">do not </w:t>
        </w:r>
      </w:ins>
      <w:ins w:id="53" w:author="Claus Wendt" w:date="2020-09-04T15:52:00Z">
        <w:r w:rsidR="00317238">
          <w:rPr>
            <w:lang w:val="en-US"/>
          </w:rPr>
          <w:t xml:space="preserve">provide a sufficient overview of LTC systems and their major characteristics. </w:t>
        </w:r>
      </w:ins>
      <w:del w:id="54" w:author="Claus Wendt" w:date="2020-09-04T15:52:00Z">
        <w:r w:rsidR="00DC7F46" w:rsidRPr="00DC7F46" w:rsidDel="00317238">
          <w:rPr>
            <w:lang w:val="en-US"/>
          </w:rPr>
          <w:delText xml:space="preserve">an updated and extended typology is needed. </w:delText>
        </w:r>
      </w:del>
      <w:r w:rsidR="00DC7F46">
        <w:rPr>
          <w:lang w:val="en-US"/>
        </w:rPr>
        <w:t>In this paper we</w:t>
      </w:r>
      <w:r w:rsidR="00DE67C7" w:rsidRPr="006A56FF">
        <w:rPr>
          <w:lang w:val="en-US"/>
        </w:rPr>
        <w:t xml:space="preserve"> </w:t>
      </w:r>
      <w:ins w:id="55" w:author="Claus Wendt" w:date="2020-09-04T15:53:00Z">
        <w:r w:rsidR="00317238">
          <w:rPr>
            <w:lang w:val="en-US"/>
          </w:rPr>
          <w:t xml:space="preserve">provide a new typology of LTC systems in the OECD world. This typology will help to make </w:t>
        </w:r>
      </w:ins>
      <w:ins w:id="56" w:author="Claus Wendt" w:date="2020-09-04T15:54:00Z">
        <w:r w:rsidR="00884C5C">
          <w:rPr>
            <w:lang w:val="en-US"/>
          </w:rPr>
          <w:t>LTC systems more comparable to welfare state and healthcare system typologies and thereby help to understand how long</w:t>
        </w:r>
      </w:ins>
      <w:ins w:id="57" w:author="Claus Wendt" w:date="2020-09-04T15:55:00Z">
        <w:r w:rsidR="00884C5C">
          <w:rPr>
            <w:lang w:val="en-US"/>
          </w:rPr>
          <w:t xml:space="preserve">-term care is embedded in the wider welfare state and </w:t>
        </w:r>
      </w:ins>
      <w:ins w:id="58" w:author="Claus Wendt" w:date="2020-09-04T16:11:00Z">
        <w:r w:rsidR="000009C5">
          <w:rPr>
            <w:lang w:val="en-US"/>
          </w:rPr>
          <w:t xml:space="preserve">is </w:t>
        </w:r>
      </w:ins>
      <w:ins w:id="59" w:author="Claus Wendt" w:date="2020-09-04T15:55:00Z">
        <w:r w:rsidR="00884C5C">
          <w:rPr>
            <w:lang w:val="en-US"/>
          </w:rPr>
          <w:t xml:space="preserve">related to other welfare state institutions. </w:t>
        </w:r>
      </w:ins>
      <w:del w:id="60" w:author="Claus Wendt" w:date="2020-09-04T15:55:00Z">
        <w:r w:rsidR="00DE67C7" w:rsidRPr="006A56FF" w:rsidDel="00884C5C">
          <w:rPr>
            <w:lang w:val="en-US"/>
          </w:rPr>
          <w:delText>aim to typologize OECD LTC systems</w:delText>
        </w:r>
        <w:r w:rsidR="00722581" w:rsidDel="00884C5C">
          <w:rPr>
            <w:lang w:val="en-US"/>
          </w:rPr>
          <w:delText xml:space="preserve"> </w:delText>
        </w:r>
        <w:r w:rsidR="006E3A97" w:rsidRPr="006A56FF" w:rsidDel="00884C5C">
          <w:rPr>
            <w:lang w:val="en-US"/>
          </w:rPr>
          <w:delText>and</w:delText>
        </w:r>
        <w:r w:rsidR="006E3A97" w:rsidDel="00884C5C">
          <w:rPr>
            <w:lang w:val="en-US"/>
          </w:rPr>
          <w:delText xml:space="preserve"> to</w:delText>
        </w:r>
        <w:r w:rsidR="006E3A97" w:rsidRPr="006A56FF" w:rsidDel="00884C5C">
          <w:rPr>
            <w:lang w:val="en-US"/>
          </w:rPr>
          <w:delText xml:space="preserve"> make results more comparable to other welfare and healthcare typologies</w:delText>
        </w:r>
        <w:r w:rsidR="00160F11" w:rsidRPr="006A56FF" w:rsidDel="00884C5C">
          <w:rPr>
            <w:lang w:val="en-US"/>
          </w:rPr>
          <w:delText>.</w:delText>
        </w:r>
        <w:r w:rsidR="00A272E4" w:rsidDel="00884C5C">
          <w:rPr>
            <w:lang w:val="en-US"/>
          </w:rPr>
          <w:delText xml:space="preserve"> </w:delText>
        </w:r>
      </w:del>
      <w:r w:rsidR="006E3A97">
        <w:rPr>
          <w:lang w:val="en-US"/>
        </w:rPr>
        <w:t>We use most recent OECD data and a unique set of institutional indicators</w:t>
      </w:r>
      <w:del w:id="61" w:author="Claus Wendt" w:date="2020-09-04T15:55:00Z">
        <w:r w:rsidR="006E3A97" w:rsidDel="00884C5C">
          <w:rPr>
            <w:lang w:val="en-US"/>
          </w:rPr>
          <w:delText xml:space="preserve">, which are based on scientific literature and experts’ </w:delText>
        </w:r>
        <w:r w:rsidR="00722581" w:rsidDel="00884C5C">
          <w:rPr>
            <w:lang w:val="en-US"/>
          </w:rPr>
          <w:delText>evaluations</w:delText>
        </w:r>
      </w:del>
      <w:r w:rsidR="006E3A97">
        <w:rPr>
          <w:lang w:val="en-US"/>
        </w:rPr>
        <w:t xml:space="preserve">. </w:t>
      </w:r>
      <w:ins w:id="62" w:author="Claus Wendt" w:date="2020-09-04T15:59:00Z">
        <w:r w:rsidR="00884C5C">
          <w:rPr>
            <w:lang w:val="en-US"/>
          </w:rPr>
          <w:t xml:space="preserve">Based on 24 cluster analyses we </w:t>
        </w:r>
      </w:ins>
      <w:ins w:id="63" w:author="Claus Wendt" w:date="2020-09-04T16:00:00Z">
        <w:r w:rsidR="00884C5C">
          <w:rPr>
            <w:lang w:val="en-US"/>
          </w:rPr>
          <w:t xml:space="preserve">identify </w:t>
        </w:r>
      </w:ins>
      <w:ins w:id="64" w:author="Claus Wendt" w:date="2020-09-04T16:01:00Z">
        <w:r w:rsidR="00884C5C">
          <w:rPr>
            <w:lang w:val="en-US"/>
          </w:rPr>
          <w:t xml:space="preserve">four, six, respectively nine LCT types </w:t>
        </w:r>
      </w:ins>
      <w:ins w:id="65" w:author="Claus Wendt" w:date="2020-09-04T16:02:00Z">
        <w:r w:rsidR="00884C5C">
          <w:rPr>
            <w:lang w:val="en-US"/>
          </w:rPr>
          <w:t xml:space="preserve">with flexible use in future studies. In </w:t>
        </w:r>
      </w:ins>
      <w:ins w:id="66" w:author="Claus Wendt" w:date="2020-09-04T16:04:00Z">
        <w:r w:rsidR="000009C5">
          <w:rPr>
            <w:lang w:val="en-US"/>
          </w:rPr>
          <w:t xml:space="preserve">the </w:t>
        </w:r>
      </w:ins>
      <w:ins w:id="67" w:author="Claus Wendt" w:date="2020-09-04T16:02:00Z">
        <w:r w:rsidR="00884C5C">
          <w:rPr>
            <w:lang w:val="en-US"/>
          </w:rPr>
          <w:t xml:space="preserve">six </w:t>
        </w:r>
      </w:ins>
      <w:ins w:id="68" w:author="Claus Wendt" w:date="2020-09-04T16:03:00Z">
        <w:r w:rsidR="00884C5C">
          <w:rPr>
            <w:lang w:val="en-US"/>
          </w:rPr>
          <w:t>types</w:t>
        </w:r>
      </w:ins>
      <w:ins w:id="69" w:author="Claus Wendt" w:date="2020-09-04T16:04:00Z">
        <w:r w:rsidR="000009C5">
          <w:rPr>
            <w:lang w:val="en-US"/>
          </w:rPr>
          <w:t>-solution</w:t>
        </w:r>
      </w:ins>
      <w:ins w:id="70" w:author="Claus Wendt" w:date="2020-09-04T16:03:00Z">
        <w:r w:rsidR="00884C5C">
          <w:rPr>
            <w:lang w:val="en-US"/>
          </w:rPr>
          <w:t xml:space="preserve"> we suggest a </w:t>
        </w:r>
      </w:ins>
      <w:ins w:id="71" w:author="Claus Wendt" w:date="2020-09-04T16:07:00Z">
        <w:r w:rsidR="000009C5">
          <w:rPr>
            <w:lang w:val="en-US"/>
          </w:rPr>
          <w:t>“</w:t>
        </w:r>
      </w:ins>
      <w:ins w:id="72" w:author="Claus Wendt" w:date="2020-09-04T16:03:00Z">
        <w:r w:rsidR="00884C5C">
          <w:rPr>
            <w:lang w:val="en-US"/>
          </w:rPr>
          <w:t>public supply type</w:t>
        </w:r>
      </w:ins>
      <w:ins w:id="73" w:author="Claus Wendt" w:date="2020-09-04T16:07:00Z">
        <w:r w:rsidR="000009C5">
          <w:rPr>
            <w:lang w:val="en-US"/>
          </w:rPr>
          <w:t>”</w:t>
        </w:r>
      </w:ins>
      <w:ins w:id="74" w:author="Claus Wendt" w:date="2020-09-04T16:03:00Z">
        <w:r w:rsidR="00884C5C">
          <w:rPr>
            <w:lang w:val="en-US"/>
          </w:rPr>
          <w:t xml:space="preserve"> (e.g.</w:t>
        </w:r>
      </w:ins>
      <w:ins w:id="75" w:author="Claus Wendt" w:date="2020-09-04T16:06:00Z">
        <w:r w:rsidR="000009C5">
          <w:rPr>
            <w:lang w:val="en-US"/>
          </w:rPr>
          <w:t xml:space="preserve">, </w:t>
        </w:r>
      </w:ins>
      <w:ins w:id="76" w:author="Claus Wendt" w:date="2020-09-04T16:03:00Z">
        <w:r w:rsidR="00884C5C">
          <w:rPr>
            <w:lang w:val="en-US"/>
          </w:rPr>
          <w:t xml:space="preserve">Sweden), a </w:t>
        </w:r>
      </w:ins>
      <w:ins w:id="77" w:author="Claus Wendt" w:date="2020-09-04T16:07:00Z">
        <w:r w:rsidR="000009C5">
          <w:rPr>
            <w:lang w:val="en-US"/>
          </w:rPr>
          <w:t>“</w:t>
        </w:r>
      </w:ins>
      <w:ins w:id="78" w:author="Claus Wendt" w:date="2020-09-04T16:03:00Z">
        <w:r w:rsidR="00884C5C">
          <w:rPr>
            <w:lang w:val="en-US"/>
          </w:rPr>
          <w:t>private supply type</w:t>
        </w:r>
      </w:ins>
      <w:ins w:id="79" w:author="Claus Wendt" w:date="2020-09-04T16:07:00Z">
        <w:r w:rsidR="000009C5">
          <w:rPr>
            <w:lang w:val="en-US"/>
          </w:rPr>
          <w:t>”</w:t>
        </w:r>
      </w:ins>
      <w:ins w:id="80" w:author="Claus Wendt" w:date="2020-09-04T16:03:00Z">
        <w:r w:rsidR="00884C5C">
          <w:rPr>
            <w:lang w:val="en-US"/>
          </w:rPr>
          <w:t xml:space="preserve"> (</w:t>
        </w:r>
      </w:ins>
      <w:ins w:id="81" w:author="Claus Wendt" w:date="2020-09-04T16:08:00Z">
        <w:r w:rsidR="000009C5">
          <w:rPr>
            <w:lang w:val="en-US"/>
          </w:rPr>
          <w:t xml:space="preserve">e.g., </w:t>
        </w:r>
      </w:ins>
      <w:ins w:id="82" w:author="Claus Wendt" w:date="2020-09-04T16:03:00Z">
        <w:r w:rsidR="00884C5C">
          <w:rPr>
            <w:lang w:val="en-US"/>
          </w:rPr>
          <w:t>Germany</w:t>
        </w:r>
      </w:ins>
      <w:ins w:id="83" w:author="Claus Wendt" w:date="2020-09-04T16:04:00Z">
        <w:r w:rsidR="00884C5C">
          <w:rPr>
            <w:lang w:val="en-US"/>
          </w:rPr>
          <w:t xml:space="preserve">), a </w:t>
        </w:r>
      </w:ins>
      <w:ins w:id="84" w:author="Claus Wendt" w:date="2020-09-04T16:08:00Z">
        <w:r w:rsidR="000009C5">
          <w:rPr>
            <w:lang w:val="en-US"/>
          </w:rPr>
          <w:t>“</w:t>
        </w:r>
      </w:ins>
      <w:ins w:id="85" w:author="Claus Wendt" w:date="2020-09-04T16:06:00Z">
        <w:r w:rsidR="000009C5">
          <w:rPr>
            <w:lang w:val="en-US"/>
          </w:rPr>
          <w:t>residual public type</w:t>
        </w:r>
      </w:ins>
      <w:ins w:id="86" w:author="Claus Wendt" w:date="2020-09-04T16:08:00Z">
        <w:r w:rsidR="000009C5">
          <w:rPr>
            <w:lang w:val="en-US"/>
          </w:rPr>
          <w:t>”</w:t>
        </w:r>
      </w:ins>
      <w:ins w:id="87" w:author="Claus Wendt" w:date="2020-09-04T16:06:00Z">
        <w:r w:rsidR="000009C5">
          <w:rPr>
            <w:lang w:val="en-US"/>
          </w:rPr>
          <w:t xml:space="preserve"> (e.g., Poland), an </w:t>
        </w:r>
      </w:ins>
      <w:ins w:id="88" w:author="Claus Wendt" w:date="2020-09-04T16:07:00Z">
        <w:r w:rsidR="000009C5">
          <w:rPr>
            <w:lang w:val="en-US"/>
          </w:rPr>
          <w:t>“</w:t>
        </w:r>
      </w:ins>
      <w:ins w:id="89" w:author="Claus Wendt" w:date="2020-09-04T16:06:00Z">
        <w:r w:rsidR="000009C5">
          <w:rPr>
            <w:lang w:val="en-US"/>
          </w:rPr>
          <w:t xml:space="preserve">evolving </w:t>
        </w:r>
      </w:ins>
      <w:ins w:id="90" w:author="Claus Wendt" w:date="2020-09-04T16:07:00Z">
        <w:r w:rsidR="000009C5">
          <w:rPr>
            <w:lang w:val="en-US"/>
          </w:rPr>
          <w:t>public supply type” (</w:t>
        </w:r>
      </w:ins>
      <w:ins w:id="91" w:author="Claus Wendt" w:date="2020-09-04T16:08:00Z">
        <w:r w:rsidR="000009C5">
          <w:rPr>
            <w:lang w:val="en-US"/>
          </w:rPr>
          <w:t xml:space="preserve">e.g., </w:t>
        </w:r>
      </w:ins>
      <w:ins w:id="92" w:author="Claus Wendt" w:date="2020-09-04T16:07:00Z">
        <w:r w:rsidR="000009C5">
          <w:rPr>
            <w:lang w:val="en-US"/>
          </w:rPr>
          <w:t>Korea), a “private need-based supply type”</w:t>
        </w:r>
      </w:ins>
      <w:ins w:id="93" w:author="Claus Wendt" w:date="2020-09-04T16:08:00Z">
        <w:r w:rsidR="000009C5">
          <w:rPr>
            <w:lang w:val="en-US"/>
          </w:rPr>
          <w:t xml:space="preserve"> </w:t>
        </w:r>
      </w:ins>
      <w:ins w:id="94" w:author="Claus Wendt" w:date="2020-09-04T16:09:00Z">
        <w:r w:rsidR="000009C5">
          <w:rPr>
            <w:lang w:val="en-US"/>
          </w:rPr>
          <w:t xml:space="preserve">(e.g., Switzerland), and an “evolving need-based type” (e.g., </w:t>
        </w:r>
      </w:ins>
      <w:ins w:id="95" w:author="Claus Wendt" w:date="2020-09-04T16:10:00Z">
        <w:r w:rsidR="000009C5">
          <w:rPr>
            <w:lang w:val="en-US"/>
          </w:rPr>
          <w:t>United States).</w:t>
        </w:r>
      </w:ins>
    </w:p>
    <w:p w14:paraId="3329E57B" w14:textId="562864C3" w:rsidR="00AD66E9" w:rsidRPr="006A56FF" w:rsidDel="000009C5" w:rsidRDefault="00BB1865" w:rsidP="00E00A57">
      <w:pPr>
        <w:pStyle w:val="02FlietextErsterAbsatz"/>
        <w:rPr>
          <w:del w:id="96" w:author="Claus Wendt" w:date="2020-09-04T16:05:00Z"/>
          <w:lang w:val="en-US"/>
        </w:rPr>
      </w:pPr>
      <w:del w:id="97" w:author="Claus Wendt" w:date="2020-09-04T16:05:00Z">
        <w:r w:rsidRPr="006A56FF" w:rsidDel="000009C5">
          <w:rPr>
            <w:lang w:val="en-US"/>
          </w:rPr>
          <w:delText xml:space="preserve">Our results </w:delText>
        </w:r>
        <w:r w:rsidR="006E3A97" w:rsidDel="000009C5">
          <w:rPr>
            <w:lang w:val="en-US"/>
          </w:rPr>
          <w:delText>reveal at least</w:delText>
        </w:r>
        <w:r w:rsidR="002952B0" w:rsidDel="000009C5">
          <w:rPr>
            <w:lang w:val="en-US"/>
          </w:rPr>
          <w:delText xml:space="preserve"> four distinct LTC system types.</w:delText>
        </w:r>
        <w:commentRangeEnd w:id="36"/>
        <w:r w:rsidR="00F33320" w:rsidDel="000009C5">
          <w:rPr>
            <w:rStyle w:val="Kommentarzeichen"/>
          </w:rPr>
          <w:commentReference w:id="36"/>
        </w:r>
      </w:del>
    </w:p>
    <w:p w14:paraId="16D28BC7" w14:textId="77777777" w:rsidR="000009C5" w:rsidRPr="000009C5" w:rsidRDefault="000009C5" w:rsidP="00DB62C0">
      <w:pPr>
        <w:spacing w:line="360" w:lineRule="auto"/>
        <w:jc w:val="both"/>
        <w:rPr>
          <w:szCs w:val="24"/>
          <w:rPrChange w:id="98" w:author="Claus Wendt" w:date="2020-09-04T16:05:00Z">
            <w:rPr>
              <w:szCs w:val="24"/>
              <w:lang w:val="en-US"/>
            </w:rPr>
          </w:rPrChange>
        </w:rPr>
      </w:pPr>
    </w:p>
    <w:p w14:paraId="56E0A2E6" w14:textId="6857369D" w:rsidR="00522322" w:rsidRPr="006A56FF" w:rsidRDefault="00522322" w:rsidP="00DB62C0">
      <w:pPr>
        <w:spacing w:line="360" w:lineRule="auto"/>
        <w:jc w:val="both"/>
        <w:rPr>
          <w:szCs w:val="24"/>
          <w:lang w:val="en-US"/>
        </w:rPr>
      </w:pPr>
      <w:r w:rsidRPr="006A56FF">
        <w:rPr>
          <w:b/>
          <w:szCs w:val="24"/>
          <w:lang w:val="en-US"/>
        </w:rPr>
        <w:lastRenderedPageBreak/>
        <w:t>Keywords:</w:t>
      </w:r>
      <w:r w:rsidRPr="006A56FF">
        <w:rPr>
          <w:szCs w:val="24"/>
          <w:lang w:val="en-US"/>
        </w:rPr>
        <w:t xml:space="preserve"> </w:t>
      </w:r>
      <w:r w:rsidR="00306894">
        <w:rPr>
          <w:szCs w:val="24"/>
          <w:lang w:val="en-US"/>
        </w:rPr>
        <w:t xml:space="preserve">OECD countries, comparative analysis, </w:t>
      </w:r>
      <w:r w:rsidRPr="006A56FF">
        <w:rPr>
          <w:szCs w:val="24"/>
          <w:lang w:val="en-US"/>
        </w:rPr>
        <w:t>long-term care, elderly, typology, classification</w:t>
      </w:r>
    </w:p>
    <w:p w14:paraId="0FE71BF8" w14:textId="1FA45DBB" w:rsidR="00522322" w:rsidRPr="006A56FF" w:rsidRDefault="00522322" w:rsidP="00DB62C0">
      <w:pPr>
        <w:spacing w:line="360" w:lineRule="auto"/>
        <w:jc w:val="both"/>
        <w:rPr>
          <w:szCs w:val="24"/>
          <w:lang w:val="en-US"/>
        </w:rPr>
      </w:pPr>
    </w:p>
    <w:p w14:paraId="3AA45043" w14:textId="77777777" w:rsidR="00EB31E0" w:rsidRPr="006A56FF" w:rsidRDefault="00EB31E0">
      <w:pPr>
        <w:rPr>
          <w:b/>
          <w:szCs w:val="24"/>
          <w:lang w:val="en-US"/>
        </w:rPr>
      </w:pPr>
      <w:r w:rsidRPr="006A56FF">
        <w:rPr>
          <w:b/>
          <w:szCs w:val="24"/>
          <w:lang w:val="en-US"/>
        </w:rPr>
        <w:br w:type="page"/>
      </w:r>
    </w:p>
    <w:p w14:paraId="0AB18E91" w14:textId="14C640DE" w:rsidR="00AD66E9" w:rsidRPr="006A56FF" w:rsidRDefault="00AD66E9" w:rsidP="00EB31E0">
      <w:pPr>
        <w:pStyle w:val="berschrift1"/>
        <w:rPr>
          <w:lang w:val="en-US"/>
        </w:rPr>
      </w:pPr>
      <w:r w:rsidRPr="006A56FF">
        <w:rPr>
          <w:lang w:val="en-US"/>
        </w:rPr>
        <w:lastRenderedPageBreak/>
        <w:t>Introduction</w:t>
      </w:r>
      <w:r w:rsidR="00EB31E0" w:rsidRPr="006A56FF">
        <w:rPr>
          <w:lang w:val="en-US"/>
        </w:rPr>
        <w:t xml:space="preserve"> – </w:t>
      </w:r>
      <w:r w:rsidR="00FE1C63">
        <w:rPr>
          <w:lang w:val="en-US"/>
        </w:rPr>
        <w:t>3</w:t>
      </w:r>
      <w:r w:rsidR="00117252">
        <w:rPr>
          <w:lang w:val="en-US"/>
        </w:rPr>
        <w:t>5</w:t>
      </w:r>
      <w:r w:rsidR="00FE1C63">
        <w:rPr>
          <w:lang w:val="en-US"/>
        </w:rPr>
        <w:t>1</w:t>
      </w:r>
      <w:r w:rsidR="00986F93" w:rsidRPr="006A56FF">
        <w:rPr>
          <w:lang w:val="en-US"/>
        </w:rPr>
        <w:t xml:space="preserve"> </w:t>
      </w:r>
      <w:r w:rsidR="00EB31E0" w:rsidRPr="006A56FF">
        <w:rPr>
          <w:lang w:val="en-US"/>
        </w:rPr>
        <w:t>words</w:t>
      </w:r>
    </w:p>
    <w:p w14:paraId="07B0170B" w14:textId="3992BC0C" w:rsidR="009E1DF9" w:rsidRDefault="00B51EC6" w:rsidP="00B51EC6">
      <w:pPr>
        <w:pStyle w:val="02FlietextErsterAbsatz"/>
        <w:rPr>
          <w:lang w:val="en-US"/>
        </w:rPr>
      </w:pPr>
      <w:r>
        <w:rPr>
          <w:lang w:val="en-US"/>
        </w:rPr>
        <w:t>It is a major</w:t>
      </w:r>
      <w:r w:rsidR="004112FE">
        <w:rPr>
          <w:lang w:val="en-US"/>
        </w:rPr>
        <w:t xml:space="preserve"> challenge </w:t>
      </w:r>
      <w:r>
        <w:rPr>
          <w:lang w:val="en-US"/>
        </w:rPr>
        <w:t xml:space="preserve">of developed </w:t>
      </w:r>
      <w:r w:rsidR="004112FE">
        <w:rPr>
          <w:lang w:val="en-US"/>
        </w:rPr>
        <w:t>welfare states</w:t>
      </w:r>
      <w:r>
        <w:rPr>
          <w:lang w:val="en-US"/>
        </w:rPr>
        <w:t xml:space="preserve"> to provide long-term care (LTC) for the elderly</w:t>
      </w:r>
      <w:r w:rsidR="004112FE">
        <w:rPr>
          <w:lang w:val="en-US"/>
        </w:rPr>
        <w:t xml:space="preserve">. Increasing longevity and the ageing of the baby-boom generation </w:t>
      </w:r>
      <w:r>
        <w:rPr>
          <w:lang w:val="en-US"/>
        </w:rPr>
        <w:t xml:space="preserve">have a huge impact </w:t>
      </w:r>
      <w:r w:rsidR="00F33320">
        <w:rPr>
          <w:lang w:val="en-US"/>
        </w:rPr>
        <w:t>on</w:t>
      </w:r>
      <w:r>
        <w:rPr>
          <w:lang w:val="en-US"/>
        </w:rPr>
        <w:t xml:space="preserve"> </w:t>
      </w:r>
      <w:r w:rsidR="004112FE">
        <w:rPr>
          <w:lang w:val="en-US"/>
        </w:rPr>
        <w:t xml:space="preserve">the provision of LTC </w:t>
      </w:r>
      <w:sdt>
        <w:sdtPr>
          <w:rPr>
            <w:lang w:val="en-US"/>
          </w:rPr>
          <w:alias w:val="To edit, see citavi.com/edit"/>
          <w:tag w:val="CitaviPlaceholder#a476a732-fe1c-4d29-9a8e-554acce30d30"/>
          <w:id w:val="-1421414803"/>
          <w:placeholder>
            <w:docPart w:val="DefaultPlaceholder_-1854013440"/>
          </w:placeholder>
        </w:sdtPr>
        <w:sdtEndPr/>
        <w:sdtContent>
          <w:r w:rsidR="004112FE">
            <w:rPr>
              <w:noProof/>
              <w:lang w:val="en-US"/>
            </w:rPr>
            <w:fldChar w:fldCharType="begin"/>
          </w:r>
          <w:r w:rsidR="006C3A49">
            <w:rPr>
              <w:noProof/>
              <w:lang w:val="en-US"/>
            </w:rPr>
            <w:instrText>ADDIN CitaviPlaceholder{eyIkaWQiOiIxIiwiRW50cmllcyI6W3siJGlkIjoiMiIsIklkIjoiOTkzM2YyYWQtYWE1YS00ZjFjLTkwNGUtNTJmODJkNDZlZjk2IiwiUmFuZ2VMZW5ndGgiOjIy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EyIiwiQ291bnQiOjEsIlRleHRVbml0cyI6W3siJGlkIjoiMTMiLCJGb250U3R5bGUiOnsiJGlkIjoiMTQiLCJOZXV0cmFsIjp0cnVlfSwiUmVhZGluZ09yZGVyIjoxLCJUZXh0IjoiKENvbG9tYm8gZXQgYWwuLCAyMDExKSJ9XX0sIlRhZyI6IkNpdGF2aVBsYWNlaG9sZGVyI2E0NzZhNzMyLWZlMWMtNGQyOS05YThlLTU1NGFjY2UzMGQzMCIsIlRleHQiOiIoQ29sb21ibyBldCBhbC4sIDIwMTEpIiwiV0FJVmVyc2lvbiI6IjYuNC4wLjM1In0=}</w:instrText>
          </w:r>
          <w:r w:rsidR="004112FE">
            <w:rPr>
              <w:noProof/>
              <w:lang w:val="en-US"/>
            </w:rPr>
            <w:fldChar w:fldCharType="separate"/>
          </w:r>
          <w:r w:rsidR="000B0433">
            <w:rPr>
              <w:noProof/>
              <w:lang w:val="en-US"/>
            </w:rPr>
            <w:t>(Colombo et al., 2011)</w:t>
          </w:r>
          <w:r w:rsidR="004112FE">
            <w:rPr>
              <w:noProof/>
              <w:lang w:val="en-US"/>
            </w:rPr>
            <w:fldChar w:fldCharType="end"/>
          </w:r>
          <w:ins w:id="99" w:author="Claus Wendt" w:date="2020-09-04T09:26:00Z">
            <w:r w:rsidR="00D36019">
              <w:rPr>
                <w:noProof/>
                <w:lang w:val="en-US"/>
              </w:rPr>
              <w:t>.</w:t>
            </w:r>
          </w:ins>
        </w:sdtContent>
      </w:sdt>
      <w:r w:rsidR="006155B2">
        <w:rPr>
          <w:lang w:val="en-US"/>
        </w:rPr>
        <w:t xml:space="preserve"> </w:t>
      </w:r>
      <w:r w:rsidR="00F33320">
        <w:rPr>
          <w:lang w:val="en-US"/>
        </w:rPr>
        <w:t>T</w:t>
      </w:r>
      <w:r>
        <w:rPr>
          <w:lang w:val="en-US"/>
        </w:rPr>
        <w:t xml:space="preserve">he </w:t>
      </w:r>
      <w:r w:rsidR="006155B2">
        <w:rPr>
          <w:lang w:val="en-US"/>
        </w:rPr>
        <w:t>rising number of elderly people in need of LTC</w:t>
      </w:r>
      <w:r>
        <w:rPr>
          <w:lang w:val="en-US"/>
        </w:rPr>
        <w:t xml:space="preserve"> increases the financial</w:t>
      </w:r>
      <w:r w:rsidR="006155B2">
        <w:rPr>
          <w:lang w:val="en-US"/>
        </w:rPr>
        <w:t xml:space="preserve"> pressure on LTC systems </w:t>
      </w:r>
      <w:sdt>
        <w:sdtPr>
          <w:rPr>
            <w:lang w:val="en-US"/>
          </w:rPr>
          <w:alias w:val="To edit, see citavi.com/edit"/>
          <w:tag w:val="CitaviPlaceholder#96268a9c-2a66-4855-aa16-189afa6851e7"/>
          <w:id w:val="-109354590"/>
          <w:placeholder>
            <w:docPart w:val="DefaultPlaceholder_-1854013440"/>
          </w:placeholder>
        </w:sdtPr>
        <w:sdtEndPr/>
        <w:sdtContent>
          <w:r w:rsidR="006155B2">
            <w:rPr>
              <w:noProof/>
              <w:lang w:val="en-US"/>
            </w:rPr>
            <w:fldChar w:fldCharType="begin"/>
          </w:r>
          <w:r w:rsidR="006C3A49">
            <w:rPr>
              <w:noProof/>
              <w:lang w:val="en-US"/>
            </w:rPr>
            <w:instrText>ADDIN CitaviPlaceholder{eyIkaWQiOiIxIiwiRW50cmllcyI6W3siJGlkIjoiMiIsIklkIjoiNjM0MDk3ZTQtYWQ5NC00ZDZkLWI5YjUtY2E2NjhkNGJjZWIwIiwiUmFuZ2VMZW5ndGgiOjI2LCJSZWZlcmVuY2VJZCI6IjRmYjFlMTI5LTkzYzAtNDg2Yi1iMzhhLTMxMjEwMmZhMGI5NSIsIlJlZmVyZW5jZSI6eyIkaWQiOiIzIiwiQWJzdHJhY3RDb21wbGV4aXR5IjowLCJBYnN0cmFjdFNvdXJjZVRleHRGb3JtYXQiOjAsIkF1dGhvcnMiOltdLCJDaXRhdGlvbktleVVwZGF0ZVR5cGUiOjAsIkNvbGxhYm9yYXRvcnMiOltdLCJEb2kiOiIxMC4xMDA3Lzk3OC0xLTQ2MTQtNDUwMi05IiwiRWRpdG9ycyI6W3siJGlkIjoiNC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}</w:instrText>
          </w:r>
          <w:r w:rsidR="006155B2">
            <w:rPr>
              <w:noProof/>
              <w:lang w:val="en-US"/>
            </w:rPr>
            <w:fldChar w:fldCharType="separate"/>
          </w:r>
          <w:r w:rsidR="000B0433">
            <w:rPr>
              <w:noProof/>
              <w:lang w:val="en-US"/>
            </w:rPr>
            <w:t>(Ranci and Pavolini, 2013)</w:t>
          </w:r>
          <w:r w:rsidR="006155B2">
            <w:rPr>
              <w:noProof/>
              <w:lang w:val="en-US"/>
            </w:rPr>
            <w:fldChar w:fldCharType="end"/>
          </w:r>
        </w:sdtContent>
      </w:sdt>
      <w:r w:rsidR="006155B2">
        <w:rPr>
          <w:lang w:val="en-US"/>
        </w:rPr>
        <w:t>.</w:t>
      </w:r>
      <w:r w:rsidR="00620C03">
        <w:rPr>
          <w:lang w:val="en-US"/>
        </w:rPr>
        <w:t xml:space="preserve"> At the same time, claims </w:t>
      </w:r>
      <w:r>
        <w:rPr>
          <w:lang w:val="en-US"/>
        </w:rPr>
        <w:t xml:space="preserve">of </w:t>
      </w:r>
      <w:r w:rsidR="00620C03">
        <w:rPr>
          <w:lang w:val="en-US"/>
        </w:rPr>
        <w:t xml:space="preserve">better access </w:t>
      </w:r>
      <w:r w:rsidR="00A626FB">
        <w:rPr>
          <w:lang w:val="en-US"/>
        </w:rPr>
        <w:t>and</w:t>
      </w:r>
      <w:r w:rsidR="00620C03">
        <w:rPr>
          <w:lang w:val="en-US"/>
        </w:rPr>
        <w:t xml:space="preserve"> higher quality services become louder </w:t>
      </w:r>
      <w:sdt>
        <w:sdtPr>
          <w:rPr>
            <w:lang w:val="en-US"/>
          </w:rPr>
          <w:alias w:val="To edit, see citavi.com/edit"/>
          <w:tag w:val="CitaviPlaceholder#f68dcf4e-77a1-4814-a344-0f9952c08bb9"/>
          <w:id w:val="399482428"/>
          <w:placeholder>
            <w:docPart w:val="DefaultPlaceholder_-1854013440"/>
          </w:placeholder>
        </w:sdtPr>
        <w:sdtEndPr/>
        <w:sdtContent>
          <w:r w:rsidR="00620C03">
            <w:rPr>
              <w:noProof/>
              <w:lang w:val="en-US"/>
            </w:rPr>
            <w:fldChar w:fldCharType="begin"/>
          </w:r>
          <w:r w:rsidR="00620C03">
            <w:rPr>
              <w:noProof/>
              <w:lang w:val="en-US"/>
            </w:rPr>
            <w:instrText>ADDIN CitaviPlaceholder{eyIkaWQiOiIxIiwiRW50cmllcyI6W3siJGlkIjoiMiIsIklkIjoiZDVmMzI5ZWUtN2MwMC00YzYzLTk4ODQtNDE3YTdkNDdhMjgzIiwiUmFuZ2VMZW5ndGgiOjM2LCJSZWZlcmVuY2VJZCI6ImZmYjk2ZjVkLTMxOGEtNGRlMi05OGEzLTllOGYwYmQ1ZmE2Y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0seyIkaWQiOiI2IiwiTGFzdE5hbWUiOiJFdXJvcGVhbiBDb21taXNzaW9uIiwiUHJvdGVjdGVkIjpmYWxzZSwiU2V4IjowLCJDcmVhdGVkQnkiOiJfTWFyZWlrZSBBcmlhYW5zIiwiQ3JlYXRlZE9uIjoiMjAxOS0wNi0xNFQxMzowNDoxNiIsIk1vZGlmaWVkQnkiOiJfTWFyZWlrZSBBcmlhYW5zIiwiSWQiOiJhNDkyMDE0MS04NDdmLTRiODAtOWI5OC0zMDg5NTkyY2U0YTQiLCJNb2RpZmllZE9uIjoiMjAxOS0wNi0xNFQxMzowNDoxOSIsIlByb2plY3QiOnsiJHJlZiI6IjUifX1dLCJDaXRhdGlvbktleVVwZGF0ZVR5cGUiOjAsIkNvbGxhYm9yYXRvcnMiOltdLCJEb2kiOiIxMC4xNzg3Lzk3ODkyNjQxOTQ1NjQtZW4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}</w:instrText>
          </w:r>
          <w:r w:rsidR="00620C03">
            <w:rPr>
              <w:noProof/>
              <w:lang w:val="en-US"/>
            </w:rPr>
            <w:fldChar w:fldCharType="separate"/>
          </w:r>
          <w:r w:rsidR="000B0433">
            <w:rPr>
              <w:noProof/>
              <w:lang w:val="en-US"/>
            </w:rPr>
            <w:t>(OECD and European Commission, 2013)</w:t>
          </w:r>
          <w:r w:rsidR="00620C03">
            <w:rPr>
              <w:noProof/>
              <w:lang w:val="en-US"/>
            </w:rPr>
            <w:fldChar w:fldCharType="end"/>
          </w:r>
        </w:sdtContent>
      </w:sdt>
      <w:r w:rsidR="00620C03">
        <w:rPr>
          <w:lang w:val="en-US"/>
        </w:rPr>
        <w:t>.</w:t>
      </w:r>
      <w:r w:rsidR="004112FE">
        <w:rPr>
          <w:lang w:val="en-US"/>
        </w:rPr>
        <w:t xml:space="preserve"> </w:t>
      </w:r>
      <w:r w:rsidR="00C55241">
        <w:rPr>
          <w:lang w:val="en-US"/>
        </w:rPr>
        <w:t>To cope with these pressures,</w:t>
      </w:r>
      <w:r w:rsidR="006E36CF">
        <w:rPr>
          <w:lang w:val="en-US"/>
        </w:rPr>
        <w:t xml:space="preserve"> m</w:t>
      </w:r>
      <w:r w:rsidR="006E36CF" w:rsidRPr="006A56FF">
        <w:rPr>
          <w:lang w:val="en-US"/>
        </w:rPr>
        <w:t xml:space="preserve">any countries </w:t>
      </w:r>
      <w:r w:rsidR="001E0F8A">
        <w:rPr>
          <w:lang w:val="en-US"/>
        </w:rPr>
        <w:t xml:space="preserve">have started to </w:t>
      </w:r>
      <w:r w:rsidR="00C55241">
        <w:rPr>
          <w:lang w:val="en-US"/>
        </w:rPr>
        <w:t>reform their LTC systems, often by adopting</w:t>
      </w:r>
      <w:r w:rsidR="006E36CF" w:rsidRPr="006A56FF">
        <w:rPr>
          <w:lang w:val="en-US"/>
        </w:rPr>
        <w:t xml:space="preserve"> marketization, economization</w:t>
      </w:r>
      <w:r w:rsidR="006E36CF">
        <w:rPr>
          <w:lang w:val="en-US"/>
        </w:rPr>
        <w:t>,</w:t>
      </w:r>
      <w:r w:rsidR="006E36CF" w:rsidRPr="006A56FF">
        <w:rPr>
          <w:lang w:val="en-US"/>
        </w:rPr>
        <w:t xml:space="preserve"> and corporatization measures</w:t>
      </w:r>
      <w:r w:rsidR="001E0F8A">
        <w:rPr>
          <w:lang w:val="en-US"/>
        </w:rPr>
        <w:t xml:space="preserve">. These measures </w:t>
      </w:r>
      <w:r w:rsidR="006E36CF" w:rsidRPr="006A56FF">
        <w:rPr>
          <w:lang w:val="en-US"/>
        </w:rPr>
        <w:t xml:space="preserve">altered the scope and functioning of </w:t>
      </w:r>
      <w:r w:rsidR="001E0F8A">
        <w:rPr>
          <w:lang w:val="en-US"/>
        </w:rPr>
        <w:t xml:space="preserve">many </w:t>
      </w:r>
      <w:r w:rsidR="006E36CF" w:rsidRPr="006A56FF">
        <w:rPr>
          <w:lang w:val="en-US"/>
        </w:rPr>
        <w:t xml:space="preserve">established LTC systems </w:t>
      </w:r>
      <w:sdt>
        <w:sdtPr>
          <w:rPr>
            <w:lang w:val="en-US"/>
          </w:rPr>
          <w:alias w:val="Don't edit this field"/>
          <w:tag w:val="CitaviPlaceholder#7d7c2234-13b1-496a-83bb-e22264d924f5"/>
          <w:id w:val="-1784415561"/>
          <w:placeholder>
            <w:docPart w:val="6BEE46CC822A408CBC9AFEDAF2729DDE"/>
          </w:placeholder>
        </w:sdtPr>
        <w:sdtEndPr/>
        <w:sdtContent>
          <w:r w:rsidR="006E36CF" w:rsidRPr="006A56FF">
            <w:rPr>
              <w:lang w:val="en-US"/>
            </w:rPr>
            <w:fldChar w:fldCharType="begin"/>
          </w:r>
          <w:r w:rsidR="006E36CF">
            <w:rPr>
              <w:lang w:val="en-US"/>
            </w:rPr>
            <w:instrText>ADDIN CitaviPlaceholder{eyIkaWQiOiIxIiwiRW50cmllcyI6W3siJGlkIjoiMiIsIklkIjoiNmY5ZDkxMWUtOWE2Ni00ZGUwLTg1ZmMtNDk3OGU0OTI1N2I0IiwiUmFuZ2VMZW5ndGgiOjI3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VyaW9kaWNhbCI6eyIkaWQiOiIxMC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LHsiJGlkIjoiMTEiLCJJZCI6IjM3ZGVkMWQzLTIyYzQtNGNkYy04MDFkLTNiNWJlYmZkMzAyMCIsIlJhbmdlU3RhcnQiOjI3LCJSYW5nZUxlbmd0aCI6MTcsIlJlZmVyZW5jZUlkIjoiMDNlZmJiNTYtNTZiOS00NzZhLWE1ZjItNzhjMDY0MTI2ODU2IiwiUmVmZXJlbmNlIjp7IiRpZCI6IjEyIiwiQWJzdHJhY3RDb21wbGV4aXR5IjowLCJBYnN0cmFjdFNvdXJjZVRleHRGb3JtYXQiOjAsIkF1dGhvcnMiOlt7IiRpZCI6IjEz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kFkZHJlc3MiOnsiJGlkIjoiMTUiLCJJc0xvY2FsQ2xvdWRQcm9qZWN0RmlsZUxpbmsiOmZhbHNlLCJMaW5rZWRSZXNvdXJjZVN0YXR1cyI6OCwiT3JpZ2luYWxTdHJpbmciOiIxMC4xMDkzL3NwLzQuMy4zNjIiLCJMaW5rZWRSZXNvdXJjZVR5cGUiOjUsIlVyaVN0cmluZyI6Imh0dHBzOi8vZG9pLm9yZy8xMC4xMDkzL3NwLzQuMy4zNjIiLCJQcm9wZXJ0aWVzIjp7IiRpZCI6IjE2In19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3ZDdjMjIzNC0xM2IxLTQ5NmEtODNiYi1lMjIyNjRkOTI0ZjUiLCJUZXh0IjoiKEZhcnJpcyBhbmQgTWFyY2hldHRpLCAyMDE3OyBVbmdlcnNvbiwgMTk5NykiLCJXQUlWZXJzaW9uIjoiNi40LjAuMzUifQ==}</w:instrText>
          </w:r>
          <w:r w:rsidR="006E36CF" w:rsidRPr="006A56FF">
            <w:rPr>
              <w:lang w:val="en-US"/>
            </w:rPr>
            <w:fldChar w:fldCharType="separate"/>
          </w:r>
          <w:r w:rsidR="000B0433">
            <w:rPr>
              <w:lang w:val="en-US"/>
            </w:rPr>
            <w:t>(Farris and Marchetti, 2017; Ungerson, 1997)</w:t>
          </w:r>
          <w:r w:rsidR="006E36CF" w:rsidRPr="006A56FF">
            <w:rPr>
              <w:lang w:val="en-US"/>
            </w:rPr>
            <w:fldChar w:fldCharType="end"/>
          </w:r>
        </w:sdtContent>
      </w:sdt>
      <w:r w:rsidR="006E36CF" w:rsidRPr="006A56FF">
        <w:rPr>
          <w:lang w:val="en-US"/>
        </w:rPr>
        <w:t>.</w:t>
      </w:r>
      <w:r w:rsidR="00FE1C63">
        <w:rPr>
          <w:lang w:val="en-US"/>
        </w:rPr>
        <w:t xml:space="preserve"> </w:t>
      </w:r>
      <w:r w:rsidR="00C93081">
        <w:rPr>
          <w:lang w:val="en-US"/>
        </w:rPr>
        <w:t xml:space="preserve">As </w:t>
      </w:r>
      <w:r w:rsidR="009E1DF9">
        <w:rPr>
          <w:lang w:val="en-US"/>
        </w:rPr>
        <w:t xml:space="preserve">a consequence, it has become increasingly difficult to describe and categorize </w:t>
      </w:r>
      <w:r w:rsidR="00F33320">
        <w:rPr>
          <w:lang w:val="en-US"/>
        </w:rPr>
        <w:t>existing</w:t>
      </w:r>
      <w:r w:rsidR="009E1DF9">
        <w:rPr>
          <w:lang w:val="en-US"/>
        </w:rPr>
        <w:t xml:space="preserve"> long-term care systems which is essential to analyze their effects with respect to coverage, access, social security, </w:t>
      </w:r>
      <w:r w:rsidR="00F33320">
        <w:rPr>
          <w:lang w:val="en-US"/>
        </w:rPr>
        <w:t xml:space="preserve">quality, </w:t>
      </w:r>
      <w:r w:rsidR="009E1DF9">
        <w:rPr>
          <w:lang w:val="en-US"/>
        </w:rPr>
        <w:t xml:space="preserve">and other factors. </w:t>
      </w:r>
    </w:p>
    <w:p w14:paraId="4775E465" w14:textId="2CF8CD0B" w:rsidR="00986F93" w:rsidRDefault="009E1DF9" w:rsidP="00AD5056">
      <w:pPr>
        <w:pStyle w:val="02FlietextErsterAbsatz"/>
        <w:ind w:firstLine="284"/>
        <w:rPr>
          <w:lang w:val="en-US"/>
        </w:rPr>
      </w:pPr>
      <w:r>
        <w:rPr>
          <w:lang w:val="en-US"/>
        </w:rPr>
        <w:t>T</w:t>
      </w:r>
      <w:r w:rsidR="00986F93">
        <w:rPr>
          <w:lang w:val="en-US"/>
        </w:rPr>
        <w:t>his paper aims to provide a</w:t>
      </w:r>
      <w:r w:rsidR="001E64E8" w:rsidRPr="006A56FF">
        <w:rPr>
          <w:lang w:val="en-US"/>
        </w:rPr>
        <w:t xml:space="preserve"> new and updated LTC typology</w:t>
      </w:r>
      <w:r w:rsidR="00A256C3">
        <w:rPr>
          <w:lang w:val="en-US"/>
        </w:rPr>
        <w:t xml:space="preserve"> </w:t>
      </w:r>
      <w:r>
        <w:rPr>
          <w:lang w:val="en-US"/>
        </w:rPr>
        <w:t xml:space="preserve">that takes into account recent LTC reforms. </w:t>
      </w:r>
      <w:r w:rsidR="00E7428E">
        <w:rPr>
          <w:lang w:val="en-US"/>
        </w:rPr>
        <w:t xml:space="preserve"> Besides the update, c</w:t>
      </w:r>
      <w:r w:rsidR="00872016">
        <w:rPr>
          <w:lang w:val="en-US"/>
        </w:rPr>
        <w:t xml:space="preserve">ompared to </w:t>
      </w:r>
      <w:r w:rsidR="00872016" w:rsidRPr="006A56FF">
        <w:rPr>
          <w:lang w:val="en-US"/>
        </w:rPr>
        <w:t xml:space="preserve">earlier typologies, we make </w:t>
      </w:r>
      <w:r w:rsidR="005B12C0">
        <w:rPr>
          <w:lang w:val="en-US"/>
        </w:rPr>
        <w:t>two</w:t>
      </w:r>
      <w:r w:rsidR="005B12C0" w:rsidRPr="006A56FF">
        <w:rPr>
          <w:lang w:val="en-US"/>
        </w:rPr>
        <w:t xml:space="preserve"> </w:t>
      </w:r>
      <w:r w:rsidR="00E7428E">
        <w:rPr>
          <w:lang w:val="en-US"/>
        </w:rPr>
        <w:t xml:space="preserve">methodological </w:t>
      </w:r>
      <w:r w:rsidR="00872016" w:rsidRPr="006A56FF">
        <w:rPr>
          <w:lang w:val="en-US"/>
        </w:rPr>
        <w:t>advancements.</w:t>
      </w:r>
      <w:r w:rsidR="00A256C3">
        <w:rPr>
          <w:lang w:val="en-US"/>
        </w:rPr>
        <w:t xml:space="preserve"> </w:t>
      </w:r>
      <w:r w:rsidR="005B12C0">
        <w:rPr>
          <w:lang w:val="en-US"/>
        </w:rPr>
        <w:t xml:space="preserve"> First</w:t>
      </w:r>
      <w:r w:rsidR="00872016" w:rsidRPr="006A56FF">
        <w:rPr>
          <w:lang w:val="en-US"/>
        </w:rPr>
        <w:t xml:space="preserve">, earlier typologies used </w:t>
      </w:r>
      <w:r w:rsidR="00872016" w:rsidRPr="006A56FF">
        <w:rPr>
          <w:lang w:val="en-US"/>
        </w:rPr>
        <w:lastRenderedPageBreak/>
        <w:t>either quantitative data</w:t>
      </w:r>
      <w:r w:rsidR="005B12C0">
        <w:rPr>
          <w:lang w:val="en-US"/>
        </w:rPr>
        <w:t xml:space="preserve"> </w:t>
      </w:r>
      <w:sdt>
        <w:sdtPr>
          <w:rPr>
            <w:lang w:val="en-US"/>
          </w:rPr>
          <w:alias w:val="To edit, see citavi.com/edit"/>
          <w:tag w:val="CitaviPlaceholder#b4db29db-a471-4336-b875-6a61950c4763"/>
          <w:id w:val="-1100251725"/>
          <w:placeholder>
            <w:docPart w:val="DefaultPlaceholder_-1854013440"/>
          </w:placeholder>
        </w:sdtPr>
        <w:sdtEndPr/>
        <w:sdtContent>
          <w:r w:rsidR="005B12C0">
            <w:rPr>
              <w:noProof/>
              <w:lang w:val="en-US"/>
            </w:rPr>
            <w:fldChar w:fldCharType="begin"/>
          </w:r>
          <w:r w:rsidR="006C3A49">
            <w:rPr>
              <w:noProof/>
              <w:lang w:val="en-US"/>
            </w:rPr>
            <w:instrText>ADDIN CitaviPlaceholder{eyIkaWQiOiIxIiwiRW50cmllcyI6W3siJGlkIjoiMiIsIklkIjoiMWY1N2Q1ZjgtMjBjMS00ZGQ2LThiNjMtYTI0YjA3NjZmOGU5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JlZTNmMTlhZC01NWNlLTRiMzctOTk0My1iNzI3MGE3OTMxN2YiLCJSYW5nZVN0YXJ0IjoyMSwiUmFuZ2VMZW5ndGgiOjI1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lzTG9jYWxDbG91ZFByb2plY3RGaWxlTGluayI6ZmFsc2U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jkiLCJDb3VudCI6MSwiVGV4dFVuaXRzIjpbeyIkaWQiOiIzMCIsIkZvbnRTdHlsZSI6eyIkaWQiOiIzMSIsIk5ldXRyYWwiOnRydWV9LCJSZWFkaW5nT3JkZXIiOjEsIlRleHQiOiIoRGFtaWFuaSBldCBhbC4sIDIwMTE7IEhhbMOhc2tvdsOhIGV0IGFsLiwgMjAxNykifV19LCJUYWciOiJDaXRhdmlQbGFjZWhvbGRlciNiNGRiMjlkYi1hNDcxLTQzMzYtYjg3NS02YTYxOTUwYzQ3NjMiLCJUZXh0IjoiKERhbWlhbmkgZXQgYWwuLCAyMDExOyBIYWzDoXNrb3bDoSBldCBhbC4sIDIwMTcpIiwiV0FJVmVyc2lvbiI6IjYuNC4wLjM1In0=}</w:instrText>
          </w:r>
          <w:r w:rsidR="005B12C0">
            <w:rPr>
              <w:noProof/>
              <w:lang w:val="en-US"/>
            </w:rPr>
            <w:fldChar w:fldCharType="separate"/>
          </w:r>
          <w:r w:rsidR="000B0433">
            <w:rPr>
              <w:noProof/>
              <w:lang w:val="en-US"/>
            </w:rPr>
            <w:t>(Damiani et al., 2011; Halásková et al., 2017)</w:t>
          </w:r>
          <w:r w:rsidR="005B12C0">
            <w:rPr>
              <w:noProof/>
              <w:lang w:val="en-US"/>
            </w:rPr>
            <w:fldChar w:fldCharType="end"/>
          </w:r>
        </w:sdtContent>
      </w:sdt>
      <w:r w:rsidR="00872016" w:rsidRPr="006A56FF">
        <w:rPr>
          <w:lang w:val="en-US"/>
        </w:rPr>
        <w:t xml:space="preserve"> or </w:t>
      </w:r>
      <w:r w:rsidR="00872016">
        <w:rPr>
          <w:lang w:val="en-US"/>
        </w:rPr>
        <w:t xml:space="preserve">standardized </w:t>
      </w:r>
      <w:r w:rsidR="00E7428E">
        <w:rPr>
          <w:lang w:val="en-US"/>
        </w:rPr>
        <w:t>information</w:t>
      </w:r>
      <w:r w:rsidR="00E7428E" w:rsidRPr="006A56FF">
        <w:rPr>
          <w:lang w:val="en-US"/>
        </w:rPr>
        <w:t xml:space="preserve"> </w:t>
      </w:r>
      <w:r w:rsidR="00872016" w:rsidRPr="006A56FF">
        <w:rPr>
          <w:lang w:val="en-US"/>
        </w:rPr>
        <w:t>on institutional and regulatory aspects of LTC systems</w:t>
      </w:r>
      <w:r w:rsidR="005B12C0">
        <w:rPr>
          <w:lang w:val="en-US"/>
        </w:rPr>
        <w:t xml:space="preserve"> </w:t>
      </w:r>
      <w:sdt>
        <w:sdtPr>
          <w:rPr>
            <w:lang w:val="en-US"/>
          </w:rPr>
          <w:alias w:val="To edit, see citavi.com/edit"/>
          <w:tag w:val="CitaviPlaceholder#cd78574b-164a-48f1-aab7-a7a2e3648e05"/>
          <w:id w:val="-2061009429"/>
          <w:placeholder>
            <w:docPart w:val="DefaultPlaceholder_-1854013440"/>
          </w:placeholder>
        </w:sdtPr>
        <w:sdtEndPr/>
        <w:sdtContent>
          <w:r w:rsidR="005B12C0">
            <w:rPr>
              <w:noProof/>
              <w:lang w:val="en-US"/>
            </w:rPr>
            <w:fldChar w:fldCharType="begin"/>
          </w:r>
          <w:r w:rsidR="006C3A49">
            <w:rPr>
              <w:noProof/>
              <w:lang w:val="en-US"/>
            </w:rPr>
            <w:instrText>ADDIN CitaviPlaceholder{eyIkaWQiOiIxIiwiRW50cmllcyI6W3siJGlkIjoiMiIsIklkIjoiZmE0NTgyZjAtOTEyYy00YzkzLWE0MjMtODY3MGFhMzcyNjBk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JlMDVmMzlhOC0zZjE4LTRmZGEtODBkOC01ZmI5NjNlNTc0YmUiLCJSYW5nZVN0YXJ0IjoxNCwiUmFuZ2VMZW5ndGgiOjIxLCJSZWZlcmVuY2VJZCI6IjRhODMxYzM0LTc2YTctNGUyYi05OTU2LWVhMTFmNjY1MTY4MCIsIlJlZmVyZW5jZSI6eyIkaWQiOiIxNCIsIkFic3RyYWN0Q29tcGxleGl0eSI6MCwiQWJzdHJhY3RTb3VyY2VUZXh0Rm9ybWF0IjowLCJBdXRob3JzIjpbeyIkaWQiOiIxN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x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E4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E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jIiLCJDb3VudCI6MSwiVGV4dFVuaXRzIjpbeyIkaWQiOiIyMyIsIkZvbnRTdHlsZSI6eyIkaWQiOiIyNCIsIk5ldXRyYWwiOnRydWV9LCJSZWFkaW5nT3JkZXIiOjEsIlRleHQiOiIoQ29sb21ibywgMjAxMjsgS3JhdXMgZXQgYWwuLCAyMDEwKSJ9XX0sIlRhZyI6IkNpdGF2aVBsYWNlaG9sZGVyI2NkNzg1NzRiLTE2NGEtNDhmMS1hYWI3LWE3YTJlMzY0OGUwNSIsIlRleHQiOiIoQ29sb21ibywgMjAxMjsgS3JhdXMgZXQgYWwuLCAyMDEwKSIsIldBSVZlcnNpb24iOiI2LjQuMC4zNSJ9}</w:instrText>
          </w:r>
          <w:r w:rsidR="005B12C0">
            <w:rPr>
              <w:noProof/>
              <w:lang w:val="en-US"/>
            </w:rPr>
            <w:fldChar w:fldCharType="separate"/>
          </w:r>
          <w:r w:rsidR="000B0433">
            <w:rPr>
              <w:noProof/>
              <w:lang w:val="en-US"/>
            </w:rPr>
            <w:t>(Colombo, 2012; Kraus et al., 2010)</w:t>
          </w:r>
          <w:r w:rsidR="005B12C0">
            <w:rPr>
              <w:noProof/>
              <w:lang w:val="en-US"/>
            </w:rPr>
            <w:fldChar w:fldCharType="end"/>
          </w:r>
        </w:sdtContent>
      </w:sdt>
      <w:r w:rsidR="005B12C0">
        <w:rPr>
          <w:lang w:val="en-US"/>
        </w:rPr>
        <w:t>.</w:t>
      </w:r>
      <w:r w:rsidR="00FE1C63">
        <w:rPr>
          <w:lang w:val="en-US"/>
        </w:rPr>
        <w:t xml:space="preserve"> </w:t>
      </w:r>
      <w:r w:rsidR="00872016" w:rsidRPr="006A56FF">
        <w:rPr>
          <w:lang w:val="en-US"/>
        </w:rPr>
        <w:t xml:space="preserve">We integrate both approaches by </w:t>
      </w:r>
      <w:r w:rsidR="00A256C3">
        <w:rPr>
          <w:lang w:val="en-US"/>
        </w:rPr>
        <w:t>analyzing</w:t>
      </w:r>
      <w:r w:rsidR="00872016" w:rsidRPr="006A56FF">
        <w:rPr>
          <w:lang w:val="en-US"/>
        </w:rPr>
        <w:t xml:space="preserve"> </w:t>
      </w:r>
      <w:r w:rsidR="00E7428E">
        <w:rPr>
          <w:lang w:val="en-US"/>
        </w:rPr>
        <w:t xml:space="preserve">quantitative </w:t>
      </w:r>
      <w:r w:rsidR="00872016" w:rsidRPr="006A56FF">
        <w:rPr>
          <w:lang w:val="en-US"/>
        </w:rPr>
        <w:t xml:space="preserve">data on supply, public-private mix, performance </w:t>
      </w:r>
      <w:r w:rsidR="00872016" w:rsidRPr="00AD5056">
        <w:rPr>
          <w:lang w:val="en-US"/>
        </w:rPr>
        <w:t>as well as</w:t>
      </w:r>
      <w:r w:rsidR="00872016" w:rsidRPr="006A56FF">
        <w:rPr>
          <w:lang w:val="en-US"/>
        </w:rPr>
        <w:t xml:space="preserve"> institutional </w:t>
      </w:r>
      <w:r w:rsidR="00E7428E">
        <w:rPr>
          <w:lang w:val="en-US"/>
        </w:rPr>
        <w:t>information</w:t>
      </w:r>
      <w:r w:rsidR="00AD5056">
        <w:rPr>
          <w:lang w:val="en-US"/>
        </w:rPr>
        <w:t xml:space="preserve"> </w:t>
      </w:r>
      <w:r w:rsidR="00872016" w:rsidRPr="006A56FF">
        <w:rPr>
          <w:lang w:val="en-US"/>
        </w:rPr>
        <w:t xml:space="preserve">on accessibility of systems. </w:t>
      </w:r>
      <w:r w:rsidR="005B12C0">
        <w:rPr>
          <w:lang w:val="en-US"/>
        </w:rPr>
        <w:t>Second</w:t>
      </w:r>
      <w:r w:rsidR="00872016" w:rsidRPr="006A56FF">
        <w:rPr>
          <w:lang w:val="en-US"/>
        </w:rPr>
        <w:t>,</w:t>
      </w:r>
      <w:r w:rsidR="00C55241">
        <w:rPr>
          <w:lang w:val="en-US"/>
        </w:rPr>
        <w:t xml:space="preserve"> most LTC typolo</w:t>
      </w:r>
      <w:r w:rsidR="000B0433">
        <w:rPr>
          <w:lang w:val="en-US"/>
        </w:rPr>
        <w:t xml:space="preserve">gies </w:t>
      </w:r>
      <w:r w:rsidR="00E7428E">
        <w:rPr>
          <w:lang w:val="en-US"/>
        </w:rPr>
        <w:t xml:space="preserve">selected </w:t>
      </w:r>
      <w:r w:rsidR="000B0433">
        <w:rPr>
          <w:lang w:val="en-US"/>
        </w:rPr>
        <w:t>one cluster analysis to</w:t>
      </w:r>
      <w:r w:rsidR="00C55241">
        <w:rPr>
          <w:lang w:val="en-US"/>
        </w:rPr>
        <w:t xml:space="preserve"> </w:t>
      </w:r>
      <w:r w:rsidR="00E7428E">
        <w:rPr>
          <w:lang w:val="en-US"/>
        </w:rPr>
        <w:t xml:space="preserve">categorize countries </w:t>
      </w:r>
      <w:sdt>
        <w:sdtPr>
          <w:rPr>
            <w:lang w:val="en-US"/>
          </w:rPr>
          <w:alias w:val="To edit, see citavi.com/edit"/>
          <w:tag w:val="CitaviPlaceholder#bb284ddd-d186-47b8-a96f-46d1aa991e0b"/>
          <w:id w:val="-661006819"/>
          <w:placeholder>
            <w:docPart w:val="DefaultPlaceholder_-1854013440"/>
          </w:placeholder>
        </w:sdtPr>
        <w:sdtEndPr/>
        <w:sdtContent>
          <w:r w:rsidR="00C55241">
            <w:rPr>
              <w:noProof/>
              <w:lang w:val="en-US"/>
            </w:rPr>
            <w:fldChar w:fldCharType="begin"/>
          </w:r>
          <w:r w:rsidR="006C3A49">
            <w:rPr>
              <w:noProof/>
              <w:lang w:val="en-US"/>
            </w:rPr>
            <w:instrText>ADDIN CitaviPlaceholder{eyIkaWQiOiIxIiwiRW50cmllcyI6W3siJGlkIjoiMiIsIklkIjoiNDk5MjFkOGUtMGZkMC00Nzk0LThmZGQtODA4YjJkNWFkOGMy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IwN2IyYTMwZC1jNjMzLTQ1ZWMtOGVlZC0yODE4Yzk4NjcyNzkiLCJSYW5nZVN0YXJ0IjoyMSwiUmFuZ2VMZW5ndGgiOjI0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lzTG9jYWxDbG91ZFByb2plY3RGaWxlTGluayI6ZmFsc2U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I5IiwiSWQiOiI1NzJiMzNkMS0wMjU1LTQyMjQtYmZhZi1jYmQ2MmQ2NTkwNzAiLCJSYW5nZVN0YXJ0Ijo0NSwiUmFuZ2VMZW5ndGgiOjIxLCJSZWZlcmVuY2VJZCI6IjRhODMxYzM0LTc2YTctNGUyYi05OTU2LWVhMTFmNjY1MTY4MCIsIlJlZmVyZW5jZSI6eyIkaWQiOiIzMCIsIkFic3RyYWN0Q29tcGxleGl0eSI6MCwiQWJzdHJhY3RTb3VyY2VUZXh0Rm9ybWF0IjowLCJBdXRob3JzIjpbeyIkaWQiOiIzM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I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M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0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1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zNi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3IiwiRWRpdG9ycyI6W10sIk5hbWUiOiJFTkVQUkkgcmVzZWFyY2ggcmVwb3J0IiwiUHJvdGVjdGVkIjpmYWxzZSwiQ3JlYXRlZEJ5IjoiX20iLCJDcmVhdGVkT24iOiIyMDE4LTEyLTEyVDEwOjI4OjQ0IiwiTW9kaWZpZWRCeSI6Il9tIi</w:instrText>
          </w:r>
          <w:r w:rsidR="006C3A49" w:rsidRPr="00F33320">
            <w:rPr>
              <w:noProof/>
              <w:lang w:val="en-US"/>
            </w:rPr>
            <w:instrText>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zgiLCJDb3VudCI6MSwiVGV4dFVuaXRzIjpbeyIkaWQiOiIzOSIsIkZvbnRTdHlsZSI6eyIkaWQiOiI0MCIsIk5ldXRyYWwiOnRydWV9LCJSZWFkaW5nT3JkZXIiOjEsIlRleHQiOiIoRGFtaWFuaSBldCBhbC4sIDIwMTE7IEhhbMOhc2tvdsOhIGV0IGFsLiwgMjAxNzsgS3JhdXMgZXQgYWwuLCAyMDEwKSJ9XX0sIlRhZyI6IkNpdGF2aVBsYWNlaG9sZGVyI2JiMjg0ZGRkLWQxODYtNDdiOC1hOTZmLTQ2ZDFhYTk5MWUwYiIsIlRleHQiOiIoRGFtaWFuaSBldCBhbC4sIDIwMTE7IEhhbMOhc2tvdsOhIGV0IGFsLiwgMjAxNzsgS3JhdXMgZXQgYWwuLCAyMDEwKSIsIldBSVZlcnNpb24iOiI2LjQuMC4zNSJ9}</w:instrText>
          </w:r>
          <w:r w:rsidR="00C55241">
            <w:rPr>
              <w:noProof/>
              <w:lang w:val="en-US"/>
            </w:rPr>
            <w:fldChar w:fldCharType="separate"/>
          </w:r>
          <w:r w:rsidR="000B0433" w:rsidRPr="00F33320">
            <w:rPr>
              <w:noProof/>
              <w:lang w:val="en-US"/>
            </w:rPr>
            <w:t>(Damiani et al., 2011; Halásková et al., 2017; Kraus et al., 2010)</w:t>
          </w:r>
          <w:r w:rsidR="00C55241">
            <w:rPr>
              <w:noProof/>
              <w:lang w:val="en-US"/>
            </w:rPr>
            <w:fldChar w:fldCharType="end"/>
          </w:r>
        </w:sdtContent>
      </w:sdt>
      <w:r w:rsidR="000B0433" w:rsidRPr="00F33320">
        <w:rPr>
          <w:lang w:val="en-US"/>
        </w:rPr>
        <w:t xml:space="preserve">. </w:t>
      </w:r>
      <w:r w:rsidR="00C4275E" w:rsidRPr="008C6FA4">
        <w:rPr>
          <w:lang w:val="en-US"/>
        </w:rPr>
        <w:t>For o</w:t>
      </w:r>
      <w:r w:rsidR="00C87D34" w:rsidRPr="00C4275E">
        <w:rPr>
          <w:lang w:val="en-US"/>
        </w:rPr>
        <w:t>u</w:t>
      </w:r>
      <w:r w:rsidR="00C87D34" w:rsidRPr="008C6FA4">
        <w:rPr>
          <w:lang w:val="en-US"/>
        </w:rPr>
        <w:t xml:space="preserve">r LCT typology </w:t>
      </w:r>
      <w:r w:rsidR="00C4275E" w:rsidRPr="008C6FA4">
        <w:rPr>
          <w:lang w:val="en-US"/>
        </w:rPr>
        <w:t xml:space="preserve">we have used cluster technique </w:t>
      </w:r>
      <w:r w:rsidR="000B0433">
        <w:rPr>
          <w:lang w:val="en-US"/>
        </w:rPr>
        <w:t>as well. However, we calculate numerous cluster analyses to incorporate</w:t>
      </w:r>
      <w:r w:rsidR="005B12C0">
        <w:rPr>
          <w:lang w:val="en-US"/>
        </w:rPr>
        <w:t xml:space="preserve"> the internal consistency </w:t>
      </w:r>
      <w:r w:rsidR="000B0433">
        <w:rPr>
          <w:lang w:val="en-US"/>
        </w:rPr>
        <w:t>of clusters. This</w:t>
      </w:r>
      <w:r w:rsidR="00C4275E">
        <w:rPr>
          <w:lang w:val="en-US"/>
        </w:rPr>
        <w:t xml:space="preserve"> method, that has been used to classify healthcare systems (</w:t>
      </w:r>
      <w:sdt>
        <w:sdtPr>
          <w:rPr>
            <w:lang w:val="en-US"/>
          </w:rPr>
          <w:alias w:val="To edit, see citavi.com/edit"/>
          <w:tag w:val="CitaviPlaceholder#02b0ddcb-2f57-4d1f-8c33-2c25917924b0"/>
          <w:id w:val="380528711"/>
          <w:placeholder>
            <w:docPart w:val="11A475AC975B45F4A5C11867C25D2944"/>
          </w:placeholder>
        </w:sdtPr>
        <w:sdtEndPr/>
        <w:sdtContent>
          <w:r w:rsidR="00C4275E">
            <w:rPr>
              <w:noProof/>
              <w:lang w:val="en-US"/>
            </w:rPr>
            <w:fldChar w:fldCharType="begin"/>
          </w:r>
          <w:r w:rsidR="00C4275E">
            <w:rPr>
              <w:noProof/>
              <w:lang w:val="en-US"/>
            </w:rPr>
            <w:instrText>ADDIN CitaviPlaceholder{eyIkaWQiOiIxIiwiQXNzb2NpYXRlV2l0aFBsYWNlaG9sZGVyVGFnIjoiQ2l0YXZpUGxhY2Vob2xkZXIjMzc4ZTM5ZWUtMWNkNC00ZDFkLWE1NmQtMjNiZmRhODU1ZjMzIiwiRW50cmllcyI6W3siJGlkIjoiMiIsIklkIjoiY2E0YTA3OGEtNGM5Zi00YmJhLWFlZjItODMwYzZjMTZkYmYz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lzTG9jYWxDbG91ZFByb2plY3RGaWxlTGluayI6ZmFsc2U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I6MjA6ND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AyYjBkZGNiLTJmNTctNGQxZi04YzMzLTJjMjU5MTc5MjRiMCIsIlRleHQiOiJSZWlibGluZyBldCBhbC4iLCJXQUlWZXJzaW9uIjoiNi40LjAuMzUifQ==}</w:instrText>
          </w:r>
          <w:r w:rsidR="00C4275E">
            <w:rPr>
              <w:noProof/>
              <w:lang w:val="en-US"/>
            </w:rPr>
            <w:fldChar w:fldCharType="separate"/>
          </w:r>
          <w:r w:rsidR="00C4275E">
            <w:rPr>
              <w:noProof/>
              <w:lang w:val="en-US"/>
            </w:rPr>
            <w:t>Reibling et al.</w:t>
          </w:r>
          <w:r w:rsidR="00C4275E">
            <w:rPr>
              <w:noProof/>
              <w:lang w:val="en-US"/>
            </w:rPr>
            <w:fldChar w:fldCharType="end"/>
          </w:r>
        </w:sdtContent>
      </w:sdt>
      <w:r w:rsidR="00C4275E">
        <w:rPr>
          <w:lang w:val="en-US"/>
        </w:rPr>
        <w:t xml:space="preserve"> </w:t>
      </w:r>
      <w:sdt>
        <w:sdtPr>
          <w:rPr>
            <w:lang w:val="en-US"/>
          </w:rPr>
          <w:alias w:val="To edit, see citavi.com/edit"/>
          <w:tag w:val="CitaviPlaceholder#378e39ee-1cd4-4d1d-a56d-23bfda855f33"/>
          <w:id w:val="-1251656389"/>
          <w:placeholder>
            <w:docPart w:val="11A475AC975B45F4A5C11867C25D2944"/>
          </w:placeholder>
        </w:sdtPr>
        <w:sdtEndPr/>
        <w:sdtContent>
          <w:r w:rsidR="00C4275E">
            <w:rPr>
              <w:noProof/>
              <w:lang w:val="en-US"/>
            </w:rPr>
            <w:fldChar w:fldCharType="begin"/>
          </w:r>
          <w:r w:rsidR="00C4275E">
            <w:rPr>
              <w:noProof/>
              <w:lang w:val="en-US"/>
            </w:rPr>
            <w:instrText>ADDIN CitaviPlaceholder{eyIkaWQiOiIxIiwiQXNzb2NpYXRlV2l0aFBsYWNlaG9sZGVyVGFnIjoiQ2l0YXZpUGxhY2Vob2xkZXIjMDJiMGRkY2ItMmY1Ny00ZDFmLThjMzMtMmMyNTkxNzkyNGIwIiwiRW50cmllcyI6W3siJGlkIjoiMiIsIklkIjoiYjQyYWQwNDctNGFjZi00MTkzLWE1YmItMWI0ZTcyYWYxNzli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Jc0xvY2FsQ2xvdWRQcm9qZWN0RmlsZUxpbmsiOmZhbHNl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Jc0xvY2FsQ2xvdWRQcm9qZWN0RmlsZUxpbmsiOmZhbHNl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3LTEwVDEyOjIwOjQ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Mzc4ZTM5ZWUtMWNkNC00ZDFkLWE1NmQtMjNiZmRhODU1ZjMzIiwiVGV4dCI6IigyMDE5KSIsIldBSVZlcnNpb24iOiI2LjQuMC4zNSJ9}</w:instrText>
          </w:r>
          <w:r w:rsidR="00C4275E">
            <w:rPr>
              <w:noProof/>
              <w:lang w:val="en-US"/>
            </w:rPr>
            <w:fldChar w:fldCharType="separate"/>
          </w:r>
          <w:r w:rsidR="00C4275E">
            <w:rPr>
              <w:noProof/>
              <w:lang w:val="en-US"/>
            </w:rPr>
            <w:t>2019)</w:t>
          </w:r>
          <w:r w:rsidR="00C4275E">
            <w:rPr>
              <w:noProof/>
              <w:lang w:val="en-US"/>
            </w:rPr>
            <w:fldChar w:fldCharType="end"/>
          </w:r>
        </w:sdtContent>
      </w:sdt>
      <w:r w:rsidR="00C4275E">
        <w:rPr>
          <w:lang w:val="en-US"/>
        </w:rPr>
        <w:t xml:space="preserve">, </w:t>
      </w:r>
      <w:r w:rsidR="00711713">
        <w:rPr>
          <w:lang w:val="en-US"/>
        </w:rPr>
        <w:t xml:space="preserve">has </w:t>
      </w:r>
      <w:r w:rsidR="00C4275E">
        <w:rPr>
          <w:lang w:val="en-US"/>
        </w:rPr>
        <w:t xml:space="preserve">so far </w:t>
      </w:r>
      <w:r w:rsidR="00711713">
        <w:rPr>
          <w:lang w:val="en-US"/>
        </w:rPr>
        <w:t xml:space="preserve">not been </w:t>
      </w:r>
      <w:r w:rsidR="00C4275E">
        <w:rPr>
          <w:lang w:val="en-US"/>
        </w:rPr>
        <w:t xml:space="preserve">applied </w:t>
      </w:r>
      <w:r w:rsidR="00711713">
        <w:rPr>
          <w:lang w:val="en-US"/>
        </w:rPr>
        <w:t xml:space="preserve">in earlier </w:t>
      </w:r>
      <w:r w:rsidR="00C4275E">
        <w:rPr>
          <w:lang w:val="en-US"/>
        </w:rPr>
        <w:t xml:space="preserve">LTC </w:t>
      </w:r>
      <w:r w:rsidR="00711713">
        <w:rPr>
          <w:lang w:val="en-US"/>
        </w:rPr>
        <w:t>typologies</w:t>
      </w:r>
      <w:r w:rsidR="000B0433">
        <w:rPr>
          <w:lang w:val="en-US"/>
        </w:rPr>
        <w:t>.</w:t>
      </w:r>
    </w:p>
    <w:p w14:paraId="11EFE79E" w14:textId="107A005E" w:rsidR="000B0433" w:rsidRDefault="00C4275E" w:rsidP="004B4DE0">
      <w:pPr>
        <w:pStyle w:val="02FlietextEinzug"/>
        <w:rPr>
          <w:lang w:val="en-US"/>
        </w:rPr>
      </w:pPr>
      <w:r>
        <w:rPr>
          <w:lang w:val="en-US"/>
        </w:rPr>
        <w:t>W</w:t>
      </w:r>
      <w:r w:rsidR="000B0433">
        <w:rPr>
          <w:lang w:val="en-US"/>
        </w:rPr>
        <w:t xml:space="preserve">e first describe dimensions and indicators </w:t>
      </w:r>
      <w:r>
        <w:rPr>
          <w:lang w:val="en-US"/>
        </w:rPr>
        <w:t xml:space="preserve">of </w:t>
      </w:r>
      <w:r w:rsidR="000B0433">
        <w:rPr>
          <w:lang w:val="en-US"/>
        </w:rPr>
        <w:t xml:space="preserve">earlier LTC typologies and summarize their results. </w:t>
      </w:r>
      <w:r>
        <w:rPr>
          <w:lang w:val="en-US"/>
        </w:rPr>
        <w:t>Second, w</w:t>
      </w:r>
      <w:r w:rsidR="00FE1C63">
        <w:rPr>
          <w:lang w:val="en-US"/>
        </w:rPr>
        <w:t>e explain indicators and the sample composition</w:t>
      </w:r>
      <w:r>
        <w:rPr>
          <w:lang w:val="en-US"/>
        </w:rPr>
        <w:t xml:space="preserve"> of our study</w:t>
      </w:r>
      <w:r w:rsidR="00FE1C63">
        <w:rPr>
          <w:lang w:val="en-US"/>
        </w:rPr>
        <w:t>.</w:t>
      </w:r>
      <w:r w:rsidR="00117252">
        <w:rPr>
          <w:lang w:val="en-US"/>
        </w:rPr>
        <w:t xml:space="preserve"> </w:t>
      </w:r>
      <w:r>
        <w:rPr>
          <w:lang w:val="en-US"/>
        </w:rPr>
        <w:t>In t</w:t>
      </w:r>
      <w:r w:rsidR="00FE1C63" w:rsidRPr="00FE1C63">
        <w:rPr>
          <w:lang w:val="en-US"/>
        </w:rPr>
        <w:t>he results section</w:t>
      </w:r>
      <w:r>
        <w:rPr>
          <w:lang w:val="en-US"/>
        </w:rPr>
        <w:t xml:space="preserve">, third, we provide </w:t>
      </w:r>
      <w:r w:rsidR="00FE1C63" w:rsidRPr="00FE1C63">
        <w:rPr>
          <w:lang w:val="en-US"/>
        </w:rPr>
        <w:t xml:space="preserve">a detailed method-driven cluster solution. </w:t>
      </w:r>
      <w:r w:rsidR="007C2725">
        <w:rPr>
          <w:lang w:val="en-US"/>
        </w:rPr>
        <w:t xml:space="preserve">On this basis, we </w:t>
      </w:r>
      <w:r w:rsidR="004B4DE0">
        <w:rPr>
          <w:lang w:val="en-US"/>
        </w:rPr>
        <w:t xml:space="preserve">develop </w:t>
      </w:r>
      <w:r w:rsidR="00FE1C63" w:rsidRPr="00FE1C63">
        <w:rPr>
          <w:lang w:val="en-US"/>
        </w:rPr>
        <w:t>a condensed content-based clustering solution</w:t>
      </w:r>
      <w:r w:rsidR="004B4DE0">
        <w:rPr>
          <w:lang w:val="en-US"/>
        </w:rPr>
        <w:t xml:space="preserve"> with </w:t>
      </w:r>
      <w:r w:rsidR="00B75973">
        <w:rPr>
          <w:lang w:val="en-US"/>
        </w:rPr>
        <w:t xml:space="preserve">six </w:t>
      </w:r>
      <w:r w:rsidR="00FE1C63" w:rsidRPr="00FE1C63">
        <w:rPr>
          <w:lang w:val="en-US"/>
        </w:rPr>
        <w:t xml:space="preserve">distinct system types. </w:t>
      </w:r>
    </w:p>
    <w:p w14:paraId="2F5CA8FB" w14:textId="707B768B" w:rsidR="001E64E8" w:rsidRPr="006A56FF" w:rsidRDefault="001E64E8" w:rsidP="00C97EBD">
      <w:pPr>
        <w:pStyle w:val="berschrift1"/>
        <w:ind w:left="0" w:firstLine="0"/>
        <w:rPr>
          <w:lang w:val="en-US"/>
        </w:rPr>
      </w:pPr>
      <w:r w:rsidRPr="006A56FF">
        <w:rPr>
          <w:lang w:val="en-US"/>
        </w:rPr>
        <w:lastRenderedPageBreak/>
        <w:t>Theory</w:t>
      </w:r>
      <w:r w:rsidR="00EB31E0" w:rsidRPr="006A56FF">
        <w:rPr>
          <w:lang w:val="en-US"/>
        </w:rPr>
        <w:t xml:space="preserve"> – </w:t>
      </w:r>
      <w:r w:rsidR="00117252">
        <w:rPr>
          <w:lang w:val="en-US"/>
        </w:rPr>
        <w:t>1337</w:t>
      </w:r>
      <w:r w:rsidR="00EB31E0" w:rsidRPr="006A56FF">
        <w:rPr>
          <w:lang w:val="en-US"/>
        </w:rPr>
        <w:t xml:space="preserve"> words</w:t>
      </w:r>
    </w:p>
    <w:p w14:paraId="58B71862" w14:textId="039A662D" w:rsidR="00AD66E9" w:rsidRPr="006A56FF" w:rsidRDefault="001C0CE6" w:rsidP="00B82577">
      <w:pPr>
        <w:pStyle w:val="berschrift2"/>
        <w:rPr>
          <w:lang w:val="en-US"/>
        </w:rPr>
      </w:pPr>
      <w:r w:rsidRPr="006A56FF">
        <w:rPr>
          <w:lang w:val="en-US"/>
        </w:rPr>
        <w:t>L</w:t>
      </w:r>
      <w:r w:rsidR="000B7A56" w:rsidRPr="006A56FF">
        <w:rPr>
          <w:lang w:val="en-US"/>
        </w:rPr>
        <w:t xml:space="preserve">ong-term Care Classifications </w:t>
      </w:r>
    </w:p>
    <w:p w14:paraId="654148F8" w14:textId="68E8496D" w:rsidR="00F474E4" w:rsidRPr="004B4DE0" w:rsidRDefault="00F211E8" w:rsidP="00B82577">
      <w:pPr>
        <w:pStyle w:val="02FlietextErsterAbsatz"/>
        <w:rPr>
          <w:lang w:val="en-US"/>
        </w:rPr>
      </w:pPr>
      <w:r w:rsidRPr="006A56FF">
        <w:rPr>
          <w:lang w:val="en-US"/>
        </w:rPr>
        <w:t>Typologi</w:t>
      </w:r>
      <w:r w:rsidR="00774363" w:rsidRPr="006A56FF">
        <w:rPr>
          <w:lang w:val="en-US"/>
        </w:rPr>
        <w:t xml:space="preserve">zing welfare states </w:t>
      </w:r>
      <w:r w:rsidR="004B4DE0">
        <w:rPr>
          <w:lang w:val="en-US"/>
        </w:rPr>
        <w:t xml:space="preserve">and </w:t>
      </w:r>
      <w:r w:rsidR="00774363" w:rsidRPr="006A56FF">
        <w:rPr>
          <w:lang w:val="en-US"/>
        </w:rPr>
        <w:t>welfare stat</w:t>
      </w:r>
      <w:r w:rsidRPr="006A56FF">
        <w:rPr>
          <w:lang w:val="en-US"/>
        </w:rPr>
        <w:t xml:space="preserve">e systems is </w:t>
      </w:r>
      <w:r w:rsidR="000145CE">
        <w:rPr>
          <w:lang w:val="en-US"/>
        </w:rPr>
        <w:t>a common endeavor in welfare state research</w:t>
      </w:r>
      <w:r w:rsidRPr="006A56FF">
        <w:rPr>
          <w:lang w:val="en-US"/>
        </w:rPr>
        <w:t xml:space="preserve"> since </w:t>
      </w:r>
      <w:sdt>
        <w:sdtPr>
          <w:rPr>
            <w:lang w:val="en-US"/>
          </w:rPr>
          <w:alias w:val="Don't edit this field"/>
          <w:tag w:val="CitaviPlaceholder#8d858bd0-3fe1-46d2-b514-ed58cec5e07e"/>
          <w:id w:val="-2108494110"/>
          <w:placeholder>
            <w:docPart w:val="DefaultPlaceholder_-1854013440"/>
          </w:placeholder>
        </w:sdtPr>
        <w:sdtEndPr/>
        <w:sdtContent>
          <w:r w:rsidRPr="006A56FF">
            <w:rPr>
              <w:lang w:val="en-US"/>
            </w:rPr>
            <w:fldChar w:fldCharType="begin"/>
          </w:r>
          <w:r w:rsidR="006C3A49">
            <w:rPr>
              <w:lang w:val="en-US"/>
            </w:rPr>
            <w:instrText>ADDIN CitaviPlaceholder{eyIkaWQiOiIxIiwiQXNzb2NpYXRlV2l0aFBsYWNlaG9sZGVyVGFnIjoiQ2l0YXZpUGxhY2Vob2xkZXIjMTk3Njc3YTEtM2U0Yi00YmZjLTg0MTMtNDViMDc5NzViODlkIiwiRW50cmllcyI6W3siJGlkIjoiMiIsIklkIjoiZmQ2MTA3ZTgtZmFmNC00NTk1LWFmYWYtZmIwNjFjNTNjMWE1IiwiUmFuZ2VMZW5ndGgiOjE3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}</w:instrText>
          </w:r>
          <w:r w:rsidRPr="006A56FF">
            <w:rPr>
              <w:lang w:val="en-US"/>
            </w:rPr>
            <w:fldChar w:fldCharType="separate"/>
          </w:r>
          <w:r w:rsidR="000B0433">
            <w:rPr>
              <w:lang w:val="en-US"/>
            </w:rPr>
            <w:t>Esping-Andersen's</w:t>
          </w:r>
          <w:r w:rsidRPr="006A56FF">
            <w:rPr>
              <w:lang w:val="en-US"/>
            </w:rPr>
            <w:fldChar w:fldCharType="end"/>
          </w:r>
        </w:sdtContent>
      </w:sdt>
      <w:r w:rsidRPr="006A56FF">
        <w:rPr>
          <w:lang w:val="en-US"/>
        </w:rPr>
        <w:t xml:space="preserve"> </w:t>
      </w:r>
      <w:sdt>
        <w:sdtPr>
          <w:rPr>
            <w:lang w:val="en-US"/>
          </w:rPr>
          <w:alias w:val="Don't edit this field"/>
          <w:tag w:val="CitaviPlaceholder#197677a1-3e4b-4bfc-8413-45b07975b89d"/>
          <w:id w:val="2134436213"/>
          <w:placeholder>
            <w:docPart w:val="DefaultPlaceholder_-1854013440"/>
          </w:placeholder>
        </w:sdtPr>
        <w:sdtEndPr/>
        <w:sdtContent>
          <w:r w:rsidRPr="006A56FF">
            <w:rPr>
              <w:lang w:val="en-US"/>
            </w:rPr>
            <w:fldChar w:fldCharType="begin"/>
          </w:r>
          <w:r w:rsidR="006C3A49">
            <w:rPr>
              <w:lang w:val="en-US"/>
            </w:rPr>
            <w:instrText>ADDIN CitaviPlaceholder{eyIkaWQiOiIxIiwiQXNzb2NpYXRlV2l0aFBsYWNlaG9sZGVyVGFnIjoiQ2l0YXZpUGxhY2Vob2xkZXIjOGQ4NThiZDAtM2ZlMS00NmQyLWI1MTQtZWQ1OGNlYzVlMDdlIiwiRW50cmllcyI6W3siJGlkIjoiMiIsIklkIjoiZjE3YmJhNjMtNjJlYS00YjhiLWFiNjktOTU4NDhjMTgwNjA4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Q29tcGxleGl0eSI6MCwiVGFibGVPZkNvbnRlbnRzU291cmNlVGV4dEZvcm1hdCI6MCwiVGFza3MiOltdLCJUaXRsZSI6IlRoZSB0aHJlZSB3b3JsZHMgb2Ygd2VsZmFyZSBjYXBpdGFsaXNtIiwiVHJhbnNsYXRvcnMiOltdLCJZZWFyIjoiMTk5MCIsIlllYXJSZXNvbHZlZCI6IjE5OTAiLCJDcmVhdGVkQnkiOiJfbSIsIkNyZWF0ZWRPbiI6IjIwMTgtMTItMTJUMTM6Mjc6MzUiLCJNb2RpZmllZEJ5IjoiX20iLCJJZCI6IjBhYjYxNzY2LWM2MjMtNGM4MS1hZjU5LWMyN2ZlMmM5ZDQ5ZCIsIk1vZGlmaWVkT24iOiIyMDE4LTEyLTEyVDEzOjI3OjQy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OTApIn1dfSwiVGFnIjoiQ2l0YXZpUGxhY2Vob2xkZXIjMTk3Njc3YTEtM2U0Yi00YmZjLTg0MTMtNDViMDc5NzViODlkIiwiVGV4dCI6IigxOTkwKSIsIldBSVZlcnNpb24iOiI2LjQuMC4zNSJ9}</w:instrText>
          </w:r>
          <w:r w:rsidRPr="006A56FF">
            <w:rPr>
              <w:lang w:val="en-US"/>
            </w:rPr>
            <w:fldChar w:fldCharType="separate"/>
          </w:r>
          <w:r w:rsidR="000B0433">
            <w:rPr>
              <w:lang w:val="en-US"/>
            </w:rPr>
            <w:t>(1990)</w:t>
          </w:r>
          <w:r w:rsidRPr="006A56FF">
            <w:rPr>
              <w:lang w:val="en-US"/>
            </w:rPr>
            <w:fldChar w:fldCharType="end"/>
          </w:r>
        </w:sdtContent>
      </w:sdt>
      <w:r w:rsidR="00774363" w:rsidRPr="006A56FF">
        <w:rPr>
          <w:lang w:val="en-US"/>
        </w:rPr>
        <w:t xml:space="preserve"> seminal study</w:t>
      </w:r>
      <w:r w:rsidR="00F474E4">
        <w:rPr>
          <w:lang w:val="en-US"/>
        </w:rPr>
        <w:t>.</w:t>
      </w:r>
      <w:r w:rsidR="00BB65C1" w:rsidRPr="006A56FF">
        <w:rPr>
          <w:lang w:val="en-US"/>
        </w:rPr>
        <w:t xml:space="preserve"> His work an</w:t>
      </w:r>
      <w:r w:rsidR="002A6758" w:rsidRPr="006A56FF">
        <w:rPr>
          <w:lang w:val="en-US"/>
        </w:rPr>
        <w:t>d the</w:t>
      </w:r>
      <w:r w:rsidR="00BB65C1" w:rsidRPr="006A56FF">
        <w:rPr>
          <w:lang w:val="en-US"/>
        </w:rPr>
        <w:t xml:space="preserve"> following adaptions and discussions </w:t>
      </w:r>
      <w:sdt>
        <w:sdtPr>
          <w:rPr>
            <w:lang w:val="en-US"/>
          </w:rPr>
          <w:alias w:val="Don't edit this field"/>
          <w:tag w:val="CitaviPlaceholder#5a979912-2404-4813-b9ba-5028168d657b"/>
          <w:id w:val="807519297"/>
          <w:placeholder>
            <w:docPart w:val="DefaultPlaceholder_-1854013440"/>
          </w:placeholder>
        </w:sdtPr>
        <w:sdtEndPr/>
        <w:sdtContent>
          <w:r w:rsidR="00BD0E63" w:rsidRPr="006A56FF">
            <w:rPr>
              <w:lang w:val="en-US"/>
            </w:rPr>
            <w:fldChar w:fldCharType="begin"/>
          </w:r>
          <w:r w:rsidR="006C3A49">
            <w:rPr>
              <w:lang w:val="en-US"/>
            </w:rPr>
            <w:instrText>ADDIN CitaviPlaceholder{eyIkaWQiOiIxIiwiRW50cmllcyI6W3siJGlkIjoiMiIsIklkIjoiMzk1M2FiZDQtY2NiZC00MGViLWFkNzAtNzVmZjlhYzMyNThlIiwiUmFuZ2VMZW5ndGgiOjE0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Jc0xvY2FsQ2xvdWRQcm9qZWN0RmlsZUxpbmsiOmZhbHNl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MzozMzowMyIsIk1vZGlmaWVkQnkiOiJfbSIsIklkIjoiZTI4NDc1NDUtZTdmYS00YTUxLTgwMmItNjBkYjc0MjM0MmVmIiwiTW9kaWZpZWRPbiI6IjIwMTgtMTItMTJUMTM6MzM6MDMiLCJQcm9qZWN0Ijp7IiRyZWYiOiI1In19LHsiJGlkIjoiOSIsIkFkZHJlc3MiOnsiJGlkIjoiMTAiLCJJc0xvY2FsQ2xvdWRQcm9qZWN0RmlsZUxpbmsiOmZhbHNl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MzozMzowNCIsIk1vZGlmaWVkQnkiOiJfbSIsIklkIjoiNzYwYjZmZGItNWJjZC00YzU5LWE3N2QtNGRjMzhiMTM2MWVjIiwiTW9kaWZpZWRPbiI6IjIwMTgtMTItMTJUMTM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ZXJpb2RpY2FsIjp7IiRpZCI6IjEy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}</w:instrText>
          </w:r>
          <w:r w:rsidR="00BD0E63" w:rsidRPr="006A56FF">
            <w:rPr>
              <w:lang w:val="en-US"/>
            </w:rPr>
            <w:fldChar w:fldCharType="separate"/>
          </w:r>
          <w:r w:rsidR="000B0433">
            <w:rPr>
              <w:lang w:val="en-US"/>
            </w:rPr>
            <w:t>(</w:t>
          </w:r>
          <w:ins w:id="100" w:author="Claus Wendt" w:date="2020-09-04T09:33:00Z">
            <w:r w:rsidR="00304112">
              <w:rPr>
                <w:lang w:val="en-US"/>
              </w:rPr>
              <w:t xml:space="preserve">e.g., </w:t>
            </w:r>
          </w:ins>
          <w:r w:rsidR="000B0433">
            <w:rPr>
              <w:lang w:val="en-US"/>
            </w:rPr>
            <w:t>Ferrera, 1996; Arts and Gelissen, 2002; Castles and Mitchell, 1993)</w:t>
          </w:r>
          <w:r w:rsidR="00BD0E63" w:rsidRPr="006A56FF">
            <w:rPr>
              <w:lang w:val="en-US"/>
            </w:rPr>
            <w:fldChar w:fldCharType="end"/>
          </w:r>
        </w:sdtContent>
      </w:sdt>
      <w:r w:rsidR="00BB65C1" w:rsidRPr="006A56FF">
        <w:rPr>
          <w:lang w:val="en-US"/>
        </w:rPr>
        <w:t xml:space="preserve"> still provide a basic </w:t>
      </w:r>
      <w:r w:rsidR="00BD0E63" w:rsidRPr="006A56FF">
        <w:rPr>
          <w:lang w:val="en-US"/>
        </w:rPr>
        <w:t>template</w:t>
      </w:r>
      <w:r w:rsidR="00BB65C1" w:rsidRPr="006A56FF">
        <w:rPr>
          <w:lang w:val="en-US"/>
        </w:rPr>
        <w:t xml:space="preserve"> for </w:t>
      </w:r>
      <w:r w:rsidR="006E1C8C" w:rsidRPr="006A56FF">
        <w:rPr>
          <w:lang w:val="en-US"/>
        </w:rPr>
        <w:t>case selection and evaluation in</w:t>
      </w:r>
      <w:r w:rsidR="001E7C4F">
        <w:rPr>
          <w:lang w:val="en-US"/>
        </w:rPr>
        <w:t xml:space="preserve"> all areas of welfare state research</w:t>
      </w:r>
      <w:r w:rsidR="00BB65C1" w:rsidRPr="006A56FF">
        <w:rPr>
          <w:lang w:val="en-US"/>
        </w:rPr>
        <w:t xml:space="preserve"> </w:t>
      </w:r>
      <w:sdt>
        <w:sdtPr>
          <w:rPr>
            <w:lang w:val="en-US"/>
          </w:rPr>
          <w:alias w:val="Don't edit this field"/>
          <w:tag w:val="CitaviPlaceholder#73bff06a-5e38-422d-95b8-0c16d84f88cf"/>
          <w:id w:val="-2041498358"/>
          <w:placeholder>
            <w:docPart w:val="DefaultPlaceholder_-1854013440"/>
          </w:placeholder>
        </w:sdtPr>
        <w:sdtEndPr/>
        <w:sdtContent>
          <w:r w:rsidR="00BB65C1" w:rsidRPr="006A56FF">
            <w:rPr>
              <w:lang w:val="en-US"/>
            </w:rPr>
            <w:fldChar w:fldCharType="begin"/>
          </w:r>
          <w:r w:rsidR="006E36CF">
            <w:rPr>
              <w:lang w:val="en-US"/>
            </w:rPr>
            <w: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lzTG9jYWxDbG91ZFByb2plY3RGaWxlTGluayI6ZmFsc2U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MjoxMzozNSIsIk1vZGlmaWVkQnkiOiJfbSIsIklkIjoiNGFmMzExNjAtMDQyOS00MjU4LWIwOWMtZmUyZTg2YWVmZDY1IiwiTW9kaWZpZWRPbiI6IjIwMTktMDEtMDhUMTI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ZXJpb2RpY2FsIjp7IiRpZCI6IjkiLCJOYW1lIjoiUG9saWN5IFN0dWRpZXMiLCJQYWdpbmF0aW9uIjowLCJQcm90ZWN0ZWQiOmZhbHNlLCJDcmVhdGVkQnkiOiJfbSIsIkNyZWF0ZWRPbiI6IjIwMTktMDEtMDhUMTI6MTM6MDgiLCJNb2RpZmllZEJ5IjoiX20iLCJJZCI6IjNmYjdkYzIwLWIwN2MtNDBiMy04YTk0LTA1MDNmNTMyYzc0OSIsIk1vZGlmaWVkT24iOiIyMDE5LTAxLTA4VDEy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}</w:instrText>
          </w:r>
          <w:r w:rsidR="00BB65C1" w:rsidRPr="006A56FF">
            <w:rPr>
              <w:lang w:val="en-US"/>
            </w:rPr>
            <w:fldChar w:fldCharType="separate"/>
          </w:r>
          <w:r w:rsidR="000B0433">
            <w:rPr>
              <w:lang w:val="en-US"/>
            </w:rPr>
            <w:t>(Rostgaard, 2002)</w:t>
          </w:r>
          <w:r w:rsidR="00BB65C1" w:rsidRPr="006A56FF">
            <w:rPr>
              <w:lang w:val="en-US"/>
            </w:rPr>
            <w:fldChar w:fldCharType="end"/>
          </w:r>
        </w:sdtContent>
      </w:sdt>
      <w:r w:rsidR="00BB65C1" w:rsidRPr="006A56FF">
        <w:rPr>
          <w:lang w:val="en-US"/>
        </w:rPr>
        <w:t xml:space="preserve">. </w:t>
      </w:r>
      <w:r w:rsidR="00F474E4">
        <w:rPr>
          <w:lang w:val="en-US"/>
        </w:rPr>
        <w:t>Since</w:t>
      </w:r>
      <w:r w:rsidR="00BB65C1" w:rsidRPr="006A56FF">
        <w:rPr>
          <w:lang w:val="en-US"/>
        </w:rPr>
        <w:t xml:space="preserve"> then</w:t>
      </w:r>
      <w:r w:rsidR="00BD0E63" w:rsidRPr="006A56FF">
        <w:rPr>
          <w:lang w:val="en-US"/>
        </w:rPr>
        <w:t xml:space="preserve"> </w:t>
      </w:r>
      <w:r w:rsidR="00BB65C1" w:rsidRPr="006A56FF">
        <w:rPr>
          <w:lang w:val="en-US"/>
        </w:rPr>
        <w:t xml:space="preserve">a </w:t>
      </w:r>
      <w:r w:rsidR="00711713">
        <w:rPr>
          <w:lang w:val="en-US"/>
        </w:rPr>
        <w:t>vast amount</w:t>
      </w:r>
      <w:r w:rsidR="00711713" w:rsidRPr="006A56FF">
        <w:rPr>
          <w:lang w:val="en-US"/>
        </w:rPr>
        <w:t xml:space="preserve"> </w:t>
      </w:r>
      <w:r w:rsidR="00BB65C1" w:rsidRPr="006A56FF">
        <w:rPr>
          <w:lang w:val="en-US"/>
        </w:rPr>
        <w:t xml:space="preserve">of </w:t>
      </w:r>
      <w:r w:rsidR="00604022">
        <w:rPr>
          <w:lang w:val="en-US"/>
        </w:rPr>
        <w:t xml:space="preserve">issue and area-specific typologies have been developed, </w:t>
      </w:r>
      <w:r w:rsidR="00711713">
        <w:rPr>
          <w:lang w:val="en-US"/>
        </w:rPr>
        <w:t xml:space="preserve">not least in </w:t>
      </w:r>
      <w:r w:rsidR="00604022">
        <w:rPr>
          <w:lang w:val="en-US"/>
        </w:rPr>
        <w:t>healthcare</w:t>
      </w:r>
      <w:r w:rsidR="00F86C6D">
        <w:rPr>
          <w:lang w:val="en-US"/>
        </w:rPr>
        <w:t xml:space="preserve"> </w:t>
      </w:r>
      <w:sdt>
        <w:sdtPr>
          <w:rPr>
            <w:lang w:val="en-US"/>
          </w:rPr>
          <w:alias w:val="To edit, see citavi.com/edit"/>
          <w:tag w:val="CitaviPlaceholder#3ada3442-06fe-4c9b-bfde-2797bd2fd337"/>
          <w:id w:val="-1439911987"/>
          <w:placeholder>
            <w:docPart w:val="DefaultPlaceholder_-1854013440"/>
          </w:placeholder>
        </w:sdtPr>
        <w:sdtEndPr/>
        <w:sdtContent>
          <w:commentRangeStart w:id="101"/>
          <w:r w:rsidR="00F86C6D">
            <w:rPr>
              <w:noProof/>
              <w:lang w:val="en-US"/>
            </w:rPr>
            <w:fldChar w:fldCharType="begin"/>
          </w:r>
          <w:r w:rsidR="006C3A49">
            <w:rPr>
              <w:noProof/>
              <w:lang w:val="en-US"/>
            </w:rPr>
            <w:instrText>ADDIN CitaviPlaceholder{eyIkaWQiOiIxIiwiRW50cmllcyI6W3siJGlkIjoiMiIsIklkIjoiMjQ2Zjk0NWItOTEzZi00YmRmLTliYWEtYmVjZTg3MmVlZWUyIiwiUmFuZ2VMZW5ndGgiOjEyLCJSZWZlcmVuY2VJZCI6ImFiNTE2YjIxLTQxMTktNGQ4NC1hMGQ1LTBkY2MxMWFmNGU5MyIsIlJlZmVyZW5jZSI6eyIkaWQiOiIzIiwiQWJzdHJhY3RDb21wbGV4aXR5IjowLCJBYnN0cmFjdFNvdXJjZVRleHRGb3JtYXQiOjAsIkF1dGhvcnMiOlt7IiRpZCI6IjQ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aWQiOiI1In19XSwiQ2l0YXRpb25LZXlVcGRhdGVUeXBlIjowLCJDb2xsYWJvcmF0b3JzIjpbXSwiRG9pIjoiMTAuMTExMS9zcG9sLjEyMDYx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cmVmIjoiNSJ9fSx7IiRpZCI6IjEz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HJlZiI6IjQi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lzTG9jYWxDbG91ZFByb2plY3RGaWxlTGluayI6ZmFsc2U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Iw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xMDEiLCJQYWdlQ291bnROdW1lcmFsU3lzdGVtIjoiQXJhYmljIiwiUGFyYWxsZWxUaXRsZSI6IkxhIHNhbnTDqSA6IGZpbmFuY2VtZW50IGV0IHByZXN0YXRpb25zIiwiUGxhY2VPZlB1YmxpY2F0aW9uIjoiUGFyaXMiLCJQdWJsaXNoZXJzIjpbeyIkaWQiOiIyNS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</w:instrText>
          </w:r>
          <w:r w:rsidR="006C3A49" w:rsidRPr="00D241B7">
            <w:rPr>
              <w:noProof/>
              <w:lang w:val="en-US"/>
            </w:rPr>
            <w:instrText>VkSWQiOiIyNDA5NTI3NCIsIlF1b3RhdGlvbnMiOltdLCJSZWZlcmVuY2VUeXBlIjoiSm91cm5hbEFydGljbGUiLCJ</w:instrText>
          </w:r>
          <w:r w:rsidR="006C3A49" w:rsidRPr="004B4DE0">
            <w:rPr>
              <w:noProof/>
              <w:lang w:val="en-US"/>
            </w:rPr>
            <w:instrText>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}</w:instrText>
          </w:r>
          <w:r w:rsidR="00F86C6D">
            <w:rPr>
              <w:noProof/>
              <w:lang w:val="en-US"/>
            </w:rPr>
            <w:fldChar w:fldCharType="separate"/>
          </w:r>
          <w:r w:rsidR="000B0433" w:rsidRPr="004B4DE0">
            <w:rPr>
              <w:noProof/>
              <w:lang w:val="en-US"/>
            </w:rPr>
            <w:t xml:space="preserve">(Wendt, </w:t>
          </w:r>
          <w:r w:rsidR="004B4DE0" w:rsidRPr="004B4DE0">
            <w:rPr>
              <w:noProof/>
              <w:lang w:val="en-US"/>
            </w:rPr>
            <w:t xml:space="preserve">2009, </w:t>
          </w:r>
          <w:r w:rsidR="000B0433" w:rsidRPr="004B4DE0">
            <w:rPr>
              <w:noProof/>
              <w:lang w:val="en-US"/>
            </w:rPr>
            <w:t xml:space="preserve">2014; </w:t>
          </w:r>
          <w:r w:rsidR="004B4DE0" w:rsidRPr="004B4DE0">
            <w:rPr>
              <w:noProof/>
              <w:lang w:val="en-US"/>
            </w:rPr>
            <w:t xml:space="preserve">Wendt et </w:t>
          </w:r>
          <w:r w:rsidR="004B4DE0" w:rsidRPr="00E23ACB">
            <w:rPr>
              <w:noProof/>
              <w:lang w:val="en-US"/>
            </w:rPr>
            <w:t xml:space="preserve">al. 2009; </w:t>
          </w:r>
          <w:r w:rsidR="000B0433" w:rsidRPr="004B4DE0">
            <w:rPr>
              <w:noProof/>
              <w:lang w:val="en-US"/>
            </w:rPr>
            <w:t>Reibling et al., 2019; Böhm et al., 2013)</w:t>
          </w:r>
          <w:r w:rsidR="00F86C6D">
            <w:rPr>
              <w:noProof/>
              <w:lang w:val="en-US"/>
            </w:rPr>
            <w:fldChar w:fldCharType="end"/>
          </w:r>
          <w:commentRangeEnd w:id="101"/>
          <w:r w:rsidR="004B4DE0" w:rsidRPr="004B4DE0">
            <w:rPr>
              <w:noProof/>
              <w:lang w:val="en-US"/>
            </w:rPr>
            <w:t xml:space="preserve">, </w:t>
          </w:r>
          <w:r w:rsidR="004B4DE0" w:rsidRPr="00E23ACB">
            <w:rPr>
              <w:noProof/>
              <w:lang w:val="en-US"/>
            </w:rPr>
            <w:t>a field th</w:t>
          </w:r>
          <w:r w:rsidR="004B4DE0">
            <w:rPr>
              <w:noProof/>
              <w:lang w:val="en-US"/>
            </w:rPr>
            <w:t>at is particularly close to the field of long-term care (LTC)</w:t>
          </w:r>
          <w:r w:rsidR="00F474E4">
            <w:rPr>
              <w:rStyle w:val="Kommentarzeichen"/>
            </w:rPr>
            <w:commentReference w:id="101"/>
          </w:r>
        </w:sdtContent>
      </w:sdt>
      <w:r w:rsidR="00F86C6D" w:rsidRPr="004B4DE0">
        <w:rPr>
          <w:lang w:val="en-US"/>
        </w:rPr>
        <w:t xml:space="preserve">. </w:t>
      </w:r>
    </w:p>
    <w:p w14:paraId="4CE7248C" w14:textId="519B6D7E" w:rsidR="00B728ED" w:rsidRPr="00B728ED" w:rsidRDefault="00B728ED" w:rsidP="00B728ED">
      <w:pPr>
        <w:pStyle w:val="02FlietextErsterAbsatz"/>
        <w:rPr>
          <w:lang w:val="en-US"/>
        </w:rPr>
      </w:pPr>
      <w:r w:rsidRPr="00B728ED">
        <w:rPr>
          <w:lang w:val="en-US"/>
        </w:rPr>
        <w:t xml:space="preserve">LTC is defined as: </w:t>
      </w:r>
    </w:p>
    <w:p w14:paraId="5A71DBA9" w14:textId="6CABD984" w:rsidR="00B728ED" w:rsidRPr="00B728ED" w:rsidRDefault="00B728ED" w:rsidP="00117252">
      <w:pPr>
        <w:pStyle w:val="04Blockzitat1"/>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sdt>
        <w:sdtPr>
          <w:rPr>
            <w:lang w:val="en-US"/>
          </w:rPr>
          <w:alias w:val="Don't edit this field"/>
          <w:tag w:val="CitaviPlaceholder#adee8839-fc15-465a-8d1f-dad8bb13c2a1"/>
          <w:id w:val="138317419"/>
          <w:placeholder>
            <w:docPart w:val="F6F0356A402E49D0B217C3B50479984D"/>
          </w:placeholder>
        </w:sdtPr>
        <w:sdtEndPr/>
        <w:sdtContent>
          <w:r w:rsidRPr="00B728ED">
            <w:rPr>
              <w:lang w:val="en-US"/>
            </w:rPr>
            <w:fldChar w:fldCharType="begin"/>
          </w:r>
          <w:r w:rsidRPr="00B728ED">
            <w:rPr>
              <w:lang w:val="en-US"/>
            </w:rPr>
            <w: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OdW1iZXJpbmdUeXBlIjowLCJOdW1lcmFsU3lzdGVtIjow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OCJ9fV0sIlF1b3RhdGlvbnMiOltdLCJSZWZlcmVuY2VUeXBlIjoiQm9vayIsIlNlcmllc1RpdGxlIjp7IiRpZCI6IjE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4In19LCJVc2VOdW1iZXJpbmdUeXBlT2ZQYXJlbnREb2N1bWVudCI6ZmFsc2V9XSwiRm9ybWF0dGVkVGV4dCI6eyIkaWQiOiIxNSIsIkNvdW50IjoxLCJUZXh0VW5pdHMiOlt7IiRpZCI6IjE2IiwiRm9udFN0eWxlIjp7IiRpZCI6IjE3IiwiTmV1dHJhbCI6dHJ1ZX0sIlJlYWRpbmdPcmRlciI6MSwiVGV4dCI6IihDb2xvbWJvIGV0IGFsLiwgMjAxMTogMTHigJMyKSJ9XX0sIlRhZyI6IkNpdGF2aVBsYWNlaG9sZGVyI2FkZWU4ODM5LWZjMTUtNDY1YS04ZDFmLWRhZDhiYjEzYzJhMSIsIlRleHQiOiIoQ29sb21ibyBldCBhbC4sIDIwMTE6IDEx4oCTMikiLCJXQUlWZXJzaW9uIjoiNi40LjAuMzUifQ==}</w:instrText>
          </w:r>
          <w:r w:rsidRPr="00B728ED">
            <w:rPr>
              <w:lang w:val="en-US"/>
            </w:rPr>
            <w:fldChar w:fldCharType="separate"/>
          </w:r>
          <w:r w:rsidRPr="00B728ED">
            <w:rPr>
              <w:lang w:val="en-US"/>
            </w:rPr>
            <w:t>(Colombo et al., 2011: 11–2)</w:t>
          </w:r>
          <w:r w:rsidRPr="00B728ED">
            <w:rPr>
              <w:lang w:val="en-US"/>
            </w:rPr>
            <w:fldChar w:fldCharType="end"/>
          </w:r>
        </w:sdtContent>
      </w:sdt>
      <w:r w:rsidRPr="00B728ED">
        <w:rPr>
          <w:lang w:val="en-US"/>
        </w:rPr>
        <w:t>.</w:t>
      </w:r>
    </w:p>
    <w:p w14:paraId="769F8C3E" w14:textId="493D1E66" w:rsidR="004375F4" w:rsidRDefault="00290573" w:rsidP="00B728ED">
      <w:pPr>
        <w:pStyle w:val="02FlietextErsterAbsatz"/>
        <w:rPr>
          <w:lang w:val="en-US"/>
        </w:rPr>
      </w:pPr>
      <w:r>
        <w:rPr>
          <w:lang w:val="en-US"/>
        </w:rPr>
        <w:lastRenderedPageBreak/>
        <w:t>T</w:t>
      </w:r>
      <w:r w:rsidR="00B728ED" w:rsidRPr="00B728ED">
        <w:rPr>
          <w:lang w:val="en-US"/>
        </w:rPr>
        <w:t xml:space="preserve">his definition </w:t>
      </w:r>
      <w:r>
        <w:rPr>
          <w:lang w:val="en-US"/>
        </w:rPr>
        <w:t xml:space="preserve">does not </w:t>
      </w:r>
      <w:r w:rsidR="004375F4">
        <w:rPr>
          <w:lang w:val="en-US"/>
        </w:rPr>
        <w:t>consider</w:t>
      </w:r>
      <w:r>
        <w:rPr>
          <w:lang w:val="en-US"/>
        </w:rPr>
        <w:t xml:space="preserve"> </w:t>
      </w:r>
      <w:r w:rsidR="00B728ED" w:rsidRPr="00B728ED">
        <w:rPr>
          <w:lang w:val="en-US"/>
        </w:rPr>
        <w:t>LTC recipients</w:t>
      </w:r>
      <w:r w:rsidR="004375F4">
        <w:rPr>
          <w:lang w:val="en-US"/>
        </w:rPr>
        <w:t>’ age. However, most recipients</w:t>
      </w:r>
      <w:r w:rsidR="00B728ED" w:rsidRPr="00B728ED">
        <w:rPr>
          <w:lang w:val="en-US"/>
        </w:rPr>
        <w:t xml:space="preserve"> are </w:t>
      </w:r>
      <w:r w:rsidR="004375F4">
        <w:rPr>
          <w:lang w:val="en-US"/>
        </w:rPr>
        <w:t xml:space="preserve">older than </w:t>
      </w:r>
      <w:r w:rsidR="00B728ED" w:rsidRPr="00B728ED">
        <w:rPr>
          <w:lang w:val="en-US"/>
        </w:rPr>
        <w:t xml:space="preserve">65 years. </w:t>
      </w:r>
    </w:p>
    <w:p w14:paraId="04BC537A" w14:textId="742C3D57" w:rsidR="004375F4" w:rsidRDefault="00F86C6D" w:rsidP="004375F4">
      <w:pPr>
        <w:pStyle w:val="02FlietextEinzug"/>
        <w:rPr>
          <w:lang w:val="en-US"/>
        </w:rPr>
      </w:pPr>
      <w:r>
        <w:rPr>
          <w:lang w:val="en-US"/>
        </w:rPr>
        <w:t>T</w:t>
      </w:r>
      <w:r w:rsidR="00BB65C1" w:rsidRPr="006A56FF">
        <w:rPr>
          <w:lang w:val="en-US"/>
        </w:rPr>
        <w:t>ypologies</w:t>
      </w:r>
      <w:r w:rsidR="006E1C8C" w:rsidRPr="006A56FF">
        <w:rPr>
          <w:lang w:val="en-US"/>
        </w:rPr>
        <w:t xml:space="preserve"> </w:t>
      </w:r>
      <w:r w:rsidR="004375F4">
        <w:rPr>
          <w:lang w:val="en-US"/>
        </w:rPr>
        <w:t xml:space="preserve">that capture </w:t>
      </w:r>
      <w:r w:rsidR="00FF079F">
        <w:rPr>
          <w:lang w:val="en-US"/>
        </w:rPr>
        <w:t>the institutional structure of</w:t>
      </w:r>
      <w:r w:rsidR="006E1C8C" w:rsidRPr="006A56FF">
        <w:rPr>
          <w:lang w:val="en-US"/>
        </w:rPr>
        <w:t xml:space="preserve"> </w:t>
      </w:r>
      <w:r w:rsidR="00BB65C1" w:rsidRPr="006A56FF">
        <w:rPr>
          <w:lang w:val="en-US"/>
        </w:rPr>
        <w:t xml:space="preserve">LTC </w:t>
      </w:r>
      <w:r w:rsidR="00FF079F">
        <w:rPr>
          <w:lang w:val="en-US"/>
        </w:rPr>
        <w:t xml:space="preserve">systems </w:t>
      </w:r>
      <w:r w:rsidR="006E1C8C" w:rsidRPr="006A56FF">
        <w:rPr>
          <w:lang w:val="en-US"/>
        </w:rPr>
        <w:t>or</w:t>
      </w:r>
      <w:r w:rsidR="00FF079F">
        <w:rPr>
          <w:lang w:val="en-US"/>
        </w:rPr>
        <w:t xml:space="preserve"> facets of</w:t>
      </w:r>
      <w:r w:rsidR="006E1C8C" w:rsidRPr="006A56FF">
        <w:rPr>
          <w:lang w:val="en-US"/>
        </w:rPr>
        <w:t xml:space="preserve"> </w:t>
      </w:r>
      <w:r w:rsidR="00BB65C1" w:rsidRPr="006A56FF">
        <w:rPr>
          <w:lang w:val="en-US"/>
        </w:rPr>
        <w:t>LTC</w:t>
      </w:r>
      <w:r w:rsidR="006E1C8C" w:rsidRPr="006A56FF">
        <w:rPr>
          <w:lang w:val="en-US"/>
        </w:rPr>
        <w:t xml:space="preserve"> </w:t>
      </w:r>
      <w:r w:rsidR="00FF079F">
        <w:rPr>
          <w:lang w:val="en-US"/>
        </w:rPr>
        <w:t xml:space="preserve">systems can be </w:t>
      </w:r>
      <w:r w:rsidR="00A04BA1" w:rsidRPr="006A56FF">
        <w:rPr>
          <w:lang w:val="en-US"/>
        </w:rPr>
        <w:t xml:space="preserve">divided </w:t>
      </w:r>
      <w:r w:rsidR="000C097C" w:rsidRPr="006A56FF">
        <w:rPr>
          <w:lang w:val="en-US"/>
        </w:rPr>
        <w:t>into three</w:t>
      </w:r>
      <w:r w:rsidR="00A04BA1" w:rsidRPr="006A56FF">
        <w:rPr>
          <w:lang w:val="en-US"/>
        </w:rPr>
        <w:t xml:space="preserve"> major groups</w:t>
      </w:r>
      <w:r w:rsidR="00BB65C1" w:rsidRPr="006A56FF">
        <w:rPr>
          <w:lang w:val="en-US"/>
        </w:rPr>
        <w:t>.</w:t>
      </w:r>
      <w:r w:rsidR="006E1C8C" w:rsidRPr="006A56FF">
        <w:rPr>
          <w:lang w:val="en-US"/>
        </w:rPr>
        <w:t xml:space="preserve"> </w:t>
      </w:r>
      <w:r w:rsidR="00BB65C1" w:rsidRPr="006A56FF">
        <w:rPr>
          <w:lang w:val="en-US"/>
        </w:rPr>
        <w:t xml:space="preserve">A first group </w:t>
      </w:r>
      <w:r w:rsidR="00B23D1F" w:rsidRPr="006A56FF">
        <w:rPr>
          <w:lang w:val="en-US"/>
        </w:rPr>
        <w:t>focuses</w:t>
      </w:r>
      <w:r w:rsidR="006E1C8C" w:rsidRPr="006A56FF">
        <w:rPr>
          <w:lang w:val="en-US"/>
        </w:rPr>
        <w:t xml:space="preserve"> on social services </w:t>
      </w:r>
      <w:r w:rsidR="000145CE">
        <w:rPr>
          <w:lang w:val="en-US"/>
        </w:rPr>
        <w:t>in general where</w:t>
      </w:r>
      <w:r w:rsidR="006E1C8C" w:rsidRPr="006A56FF">
        <w:rPr>
          <w:lang w:val="en-US"/>
        </w:rPr>
        <w:t xml:space="preserve"> LTC is </w:t>
      </w:r>
      <w:r w:rsidR="00A04BA1" w:rsidRPr="006A56FF">
        <w:rPr>
          <w:lang w:val="en-US"/>
        </w:rPr>
        <w:t xml:space="preserve">just one part of a </w:t>
      </w:r>
      <w:r w:rsidR="004375F4">
        <w:rPr>
          <w:lang w:val="en-US"/>
        </w:rPr>
        <w:t>larger</w:t>
      </w:r>
      <w:r w:rsidR="004375F4" w:rsidRPr="006A56FF">
        <w:rPr>
          <w:lang w:val="en-US"/>
        </w:rPr>
        <w:t xml:space="preserve"> </w:t>
      </w:r>
      <w:r w:rsidR="00B23D1F" w:rsidRPr="006A56FF">
        <w:rPr>
          <w:lang w:val="en-US"/>
        </w:rPr>
        <w:t>social service</w:t>
      </w:r>
      <w:r w:rsidR="00A04BA1" w:rsidRPr="006A56FF">
        <w:rPr>
          <w:lang w:val="en-US"/>
        </w:rPr>
        <w:t xml:space="preserve"> picture</w:t>
      </w:r>
      <w:r w:rsidR="000C097C" w:rsidRPr="006A56FF">
        <w:rPr>
          <w:lang w:val="en-US"/>
        </w:rPr>
        <w:t xml:space="preserve"> </w:t>
      </w:r>
      <w:sdt>
        <w:sdtPr>
          <w:rPr>
            <w:lang w:val="en-US"/>
          </w:rPr>
          <w:alias w:val="Don’t edit this field."/>
          <w:tag w:val="CitaviPlaceholder#cf2ee87a-aa3e-4fb3-bfab-6170185e2644"/>
          <w:id w:val="684874940"/>
          <w:placeholder>
            <w:docPart w:val="DefaultPlaceholder_-1854013440"/>
          </w:placeholder>
        </w:sdtPr>
        <w:sdtEndPr/>
        <w:sdtContent>
          <w:r w:rsidR="00733407" w:rsidRPr="006A56FF">
            <w:rPr>
              <w:lang w:val="en-US"/>
            </w:rPr>
            <w:fldChar w:fldCharType="begin"/>
          </w:r>
          <w:r w:rsidR="006E36CF">
            <w:rPr>
              <w:lang w:val="en-US"/>
            </w:rPr>
            <w: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n19LHsiJGlkIjoiNiIsIkZpcnN0TmFtZSI6Ikpvcm1hIiwiTGFzdE5hbWUiOiJTaXBpbMOkIiwiUHJvdGVjdGVkIjpmYWxzZSwiU2V4IjoyLCJDcmVhdGVkQnkiOiJfbSIsIkNyZWF0ZWRPbiI6IjIwMTgtMTItMTJUMTA6MDA6MTMiLCJNb2RpZmllZEJ5IjoiX20iLCJJZCI6IjdlMWZjNGE1LTAxMDAtNDdiYy05NWZiLWIzMDJhNDUzMzEyNSIsIk1vZGlmaWVkT24iOiIyMDE4LTEyLTEyVDEw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VyaW9kaWNhbCI6eyIkaWQiOiI3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lzTG9jYWxDbG91ZFByb2plY3RGaWxlTGluayI6ZmFsc2U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}</w:instrText>
          </w:r>
          <w:r w:rsidR="00733407" w:rsidRPr="006A56FF">
            <w:rPr>
              <w:lang w:val="en-US"/>
            </w:rPr>
            <w:fldChar w:fldCharType="separate"/>
          </w:r>
          <w:r w:rsidR="000B0433">
            <w:rPr>
              <w:lang w:val="en-US"/>
            </w:rPr>
            <w:t>(Anttonen and Sipilä, 1996; Bettio and Plantenga, 2004; Kautto, 2002; Leitner, 2003; Saraceno and Keck, 2010)</w:t>
          </w:r>
          <w:r w:rsidR="00733407" w:rsidRPr="006A56FF">
            <w:rPr>
              <w:lang w:val="en-US"/>
            </w:rPr>
            <w:fldChar w:fldCharType="end"/>
          </w:r>
        </w:sdtContent>
      </w:sdt>
      <w:r w:rsidR="00733407" w:rsidRPr="006A56FF">
        <w:rPr>
          <w:lang w:val="en-US"/>
        </w:rPr>
        <w:t xml:space="preserve">. </w:t>
      </w:r>
      <w:r w:rsidR="004375F4">
        <w:rPr>
          <w:lang w:val="en-US"/>
        </w:rPr>
        <w:t xml:space="preserve">A </w:t>
      </w:r>
      <w:r w:rsidR="00BB65C1" w:rsidRPr="006A56FF">
        <w:rPr>
          <w:lang w:val="en-US"/>
        </w:rPr>
        <w:t xml:space="preserve">second group </w:t>
      </w:r>
      <w:r w:rsidR="00B23D1F" w:rsidRPr="006A56FF">
        <w:rPr>
          <w:lang w:val="en-US"/>
        </w:rPr>
        <w:t>concentrates</w:t>
      </w:r>
      <w:r w:rsidR="00A04BA1" w:rsidRPr="006A56FF">
        <w:rPr>
          <w:lang w:val="en-US"/>
        </w:rPr>
        <w:t xml:space="preserve"> </w:t>
      </w:r>
      <w:r w:rsidR="00BB65C1" w:rsidRPr="006A56FF">
        <w:rPr>
          <w:lang w:val="en-US"/>
        </w:rPr>
        <w:t xml:space="preserve">on LTC for the elderly, although </w:t>
      </w:r>
      <w:r w:rsidR="000145CE">
        <w:rPr>
          <w:lang w:val="en-US"/>
        </w:rPr>
        <w:t xml:space="preserve">they </w:t>
      </w:r>
      <w:r w:rsidR="00BB65C1" w:rsidRPr="006A56FF">
        <w:rPr>
          <w:lang w:val="en-US"/>
        </w:rPr>
        <w:t>often</w:t>
      </w:r>
      <w:r w:rsidR="000145CE">
        <w:rPr>
          <w:lang w:val="en-US"/>
        </w:rPr>
        <w:t xml:space="preserve"> include disability</w:t>
      </w:r>
      <w:r w:rsidR="00BB65C1" w:rsidRPr="006A56FF">
        <w:rPr>
          <w:lang w:val="en-US"/>
        </w:rPr>
        <w:t xml:space="preserve"> </w:t>
      </w:r>
      <w:r w:rsidR="00291662">
        <w:rPr>
          <w:lang w:val="en-US"/>
        </w:rPr>
        <w:t>as</w:t>
      </w:r>
      <w:r w:rsidR="004375F4">
        <w:rPr>
          <w:lang w:val="en-US"/>
        </w:rPr>
        <w:t xml:space="preserve"> well </w:t>
      </w:r>
      <w:r w:rsidR="00BB65C1" w:rsidRPr="006A56FF">
        <w:rPr>
          <w:lang w:val="en-US"/>
        </w:rPr>
        <w:t xml:space="preserve">due to data reasons </w:t>
      </w:r>
      <w:sdt>
        <w:sdtPr>
          <w:rPr>
            <w:lang w:val="en-US"/>
          </w:rPr>
          <w:alias w:val="Don't edit this field"/>
          <w:tag w:val="CitaviPlaceholder#b1339e33-593f-4666-929b-9161d648a658"/>
          <w:id w:val="671770707"/>
          <w:placeholder>
            <w:docPart w:val="DefaultPlaceholder_-1854013440"/>
          </w:placeholder>
        </w:sdtPr>
        <w:sdtEndPr/>
        <w:sdtContent>
          <w:r w:rsidR="00216DEA" w:rsidRPr="006A56FF">
            <w:rPr>
              <w:lang w:val="en-US"/>
            </w:rPr>
            <w:fldChar w:fldCharType="begin"/>
          </w:r>
          <w:r w:rsidR="006C3A49">
            <w:rPr>
              <w:lang w:val="en-US"/>
            </w:rPr>
            <w: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ZTAxMGFlMTctMjU2OS00MmM0LTgwMDUtNDBjZTMyMDAyZmN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JiZTBkMjBmNS03NGI4LTQwNjMtOWQ5OC03NGE2YmIwNTY0MDc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zNiMTFjMDUtN2I4OC00Yzk1LTg4OWYtM2M2ZDNmNTlmODVl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MjY2ZDMzNTUtYmU0YS00MDFkLWI2YjgtZmViZTg0ZTY5MjUwIiwiUmFuZ2VTdGFydCI6NjksIlJhbmdlTGVuZ3RoIjoyNCwiUmVmZXJlbmNlSWQiOiIzNzNjOTRjYy1mM2MyLTRhMWUtYmZiNC0yNWU3NzhiZDdmYWQiLCJSZWZlcmVuY2UiOnsiJGlkIjoiNDQiLCJBYnN0cmFjdENvbXBsZXhpdHkiOjAsIkFic3RyYWN0U291cmNlVGV4dEZvcm1hdCI6MCwiQXV0aG9ycyI6W3siJGlkIjoiNDU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ND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Q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0OCIsIkFkZHJlc3MiOnsiJGlkIjoiNDkiLCJJc0xvY2FsQ2xvdWRQcm9qZWN0RmlsZUxpbmsiOmZhbHNlLCJMaW5rZWRSZXNvdXJjZVN0YXR1cyI6OCwiT3JpZ2luYWxTdHJpbmciOiIxMC4xNTE1L3JldmVjcC0yMDE3LTAwMDgiLCJMaW5rZWRSZXNvdXJjZVR5cGUiOjUsIlVyaVN0cmluZyI6Imh0dHBzOi8vZG9pLm9yZy8xMC4xNTE1L3JldmVjcC0yMDE3LTAwMDgiLCJQcm9wZXJ0aWVzIjp7IiRpZCI6IjU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</w:instrText>
          </w:r>
          <w:r w:rsidR="006C3A49" w:rsidRPr="003F07B8">
            <w:instrText>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}</w:instrText>
          </w:r>
          <w:r w:rsidR="00216DEA" w:rsidRPr="006A56FF">
            <w:rPr>
              <w:lang w:val="en-US"/>
            </w:rPr>
            <w:fldChar w:fldCharType="separate"/>
          </w:r>
          <w:r w:rsidR="000B0433">
            <w:t>(Alber, 1995; Colombo, 2012; Damiani et al., 2011; Kraus et al., 2010; Halásková et al., 2017; Pommer et al., 2009; van Hooren, 2012)</w:t>
          </w:r>
          <w:r w:rsidR="00216DEA" w:rsidRPr="006A56FF">
            <w:rPr>
              <w:lang w:val="en-US"/>
            </w:rPr>
            <w:fldChar w:fldCharType="end"/>
          </w:r>
        </w:sdtContent>
      </w:sdt>
      <w:r w:rsidR="007C7068" w:rsidRPr="002A4B22">
        <w:t xml:space="preserve">. </w:t>
      </w:r>
      <w:r w:rsidR="004375F4">
        <w:rPr>
          <w:lang w:val="en-US"/>
        </w:rPr>
        <w:t xml:space="preserve">A </w:t>
      </w:r>
      <w:r w:rsidR="00B23D1F" w:rsidRPr="006A56FF">
        <w:rPr>
          <w:lang w:val="en-US"/>
        </w:rPr>
        <w:t xml:space="preserve">third group focuses on </w:t>
      </w:r>
      <w:r w:rsidR="00BB65C1" w:rsidRPr="006A56FF">
        <w:rPr>
          <w:lang w:val="en-US"/>
        </w:rPr>
        <w:t xml:space="preserve">special aspects of LTC and zoom in on </w:t>
      </w:r>
      <w:r w:rsidR="007C7068" w:rsidRPr="006A56FF">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EndPr/>
        <w:sdtContent>
          <w:r w:rsidR="007C7068" w:rsidRPr="006A56FF">
            <w:rPr>
              <w:lang w:val="en-US"/>
            </w:rPr>
            <w:fldChar w:fldCharType="begin"/>
          </w:r>
          <w:r w:rsidR="006C3A49">
            <w:rPr>
              <w:lang w:val="en-US"/>
            </w:rPr>
            <w:instrText>ADDIN CitaviPlaceholder{eyIkaWQiOiIxIiwiRW50cmllcyI6W3siJGlkIjoiMiIsIklkIjoiM2VkOWJkMTUtNTM2MS00OGIyLWI1OTYtZGVmZmU2NTdmOTYyIiwiUmFuZ2VMZW5ndGgiOjE1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SXNMb2NhbENsb3VkUHJvamVjdEZpbGVMaW5rIjpmYWxzZS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SXNMb2NhbENsb3VkUHJvamVjdEZpbGVMaW5rIjpmYWxzZS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Ny0xMFQxMjoyMDo0MiIsIlByb2plY3QiOnsiJHJlZiI6IjUifX0sIlVzZU51bWJlcmluZ1R5cGVPZlBhcmVudERvY3VtZW50IjpmYWxzZX0seyIkaWQiOiIxMyIsIklkIjoiNTc2ZTI2MzItODNmYS00OTQ2LTg4NGYtYzA2NWIwY2U4ZTlmIiwiUmFuZ2VTdGFydCI6MTUsIlJhbmdlTGVuZ3RoIjoyNiwiUmVmZXJlbmNlSWQiOiJhNDgzNmRhZS02OGQ5LTRkNzQtODYxNi1kMTNmYjAyMDdmMTUiLCJSZWZlcmVuY2UiOnsiJGlkIjoiMTQiLCJBYnN0cmFjdENvbXBsZXhpdHkiOjAsIkFic3RyYWN0U291cmNlVGV4dEZvcm1hdCI6MCwiQXV0aG9ycyI6W3siJGlkIjoiMTU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2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JBZGRyZXNzIjp7IiRpZCI6IjE4IiwiSXNMb2NhbENsb3VkUHJvamVjdEZpbGVMaW5rIjpmYWxzZSwiTGlua2VkUmVzb3VyY2VTdGF0dXMiOjgsIk9yaWdpbmFsU3RyaW5nIjoiMTAuMTE3Ny8wOTU4OTI4NzEzNDk5MTc1IiwiTGlua2VkUmVzb3VyY2VUeXBlIjo1LCJVcmlTdHJpbmciOiJodHRwczovL2RvaS5vcmcvMTAuMTE3Ny8wOTU4OTI4NzEzNDk5MTc1IiwiUHJvcGVydGllcyI6eyIkaWQiOiIxOS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lcmlvZGljYWwiOnsiJGlkIjoiMjA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I0IiwiQWRkcmVzcyI6eyIkaWQiOiIyNSIsIklzTG9jYWxDbG91ZFByb2plY3RGaWxlTGluayI6ZmFsc2UsIkxpbmtlZFJlc291cmNlU3RhdHVzIjo4LCJPcmlnaW5hbFN0cmluZyI6IjEwLjEwOTMvY2plL2JlbjA0MyIsIkxpbmtlZFJlc291cmNlVHlwZSI6NSwiVXJpU3RyaW5nIjoiaHR0cHM6Ly9kb2kub3JnLzEwLjEwOTMvY2plL2JlbjA0MyIsIlByb3BlcnRpZXMiOnsiJGlkIjoiMj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ZXJpb2RpY2FsIjp7IiRpZCI6IjI3IiwiSXNzbiI6IjAzMDktMTY2WCIsIk5hbWUiOiJDYW1icmlkZ2UgSm91cm5hbCBvZiBFY29ub21pY3MiLCJQYWdpbmF0aW9uIjowLCJQcm90ZWN0ZWQiOmZhbHNlLCJDcmVhdGVkQnkiOiJfbSIsIkNyZWF0ZWRPbiI6IjIwMTgtMTItMTJUMTA6NDI6MDUiLCJNb2RpZmllZEJ5IjoiX20iLCJJZCI6ImM5ZTRkZDljLWY4MGQtNDc0ZS05YWNlLTkwYjM4ZjM2ODI3NyIsIk1vZGlmaWVkT24iOiIyMDE4LTEyLTEyVDEw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MzEiLCJBZGRyZXNzIjp7IiRpZCI6IjMyIiwiSXNMb2NhbENsb3VkUHJvamVjdEZpbGVMaW5rIjpmYWxzZSwiTGlua2VkUmVzb3VyY2VTdGF0dXMiOjgsIk9yaWdpbmFsU3RyaW5nIjoiMTAuMTE3Ny8wOTU4OTI4NzExNDMzNjU0IiwiTGlua2VkUmVzb3VyY2VUeXBlIjo1LCJVcmlTdHJpbmciOiJodHRwczovL2RvaS5vcmcvMTAuMTE3Ny8wOTU4OTI4NzExNDMzNjU0IiwiUHJvcGVydGllcyI6eyIkaWQiOiIzMy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HJlZiI6IjIwIn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lllYXJSZXNvbHZlZCI6IjIwMTIiLCJDcmVhdGVkQnkiOiJfbSIsIkNyZWF0ZWRPbiI6IjIwMTgtMTItMTJUMTA6NDI6NDgiLCJNb2RpZmllZEJ5IjoiX20iLCJJZCI6ImJhMDk0NjZhLTc2ZWItNDk3NS04ODkyLTlmNzIyM2JlYmI3NSIsIk1vZGlmaWVkT24iOiIyMDE4LTEyLTEyVDEwOjQyOjU2IiwiUHJvamVjdCI6eyIkcmVmIjoiNSJ9fSwiVXNlTnVtYmVyaW5nVHlwZU9mUGFyZW50RG9jdW1lbnQiOmZhbHNlfSx7IiRpZCI6IjM0IiwiSWQiOiJiMzZlZTZkZC03YmMzLTRmOGMtYjJhNi1jNWViNTM2MDIwYTIiLCJSYW5nZVN0YXJ0Ijo3NiwiUmFuZ2VMZW5ndGgiOjE4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IoQW5kZXJzb24sIDIwMTI7IERhIFJvaXQgYW5kIFdlaWNodCwgMjAxMzsgU2ltb25henppLCAyMDA4OyB2YW4gSG9vcmVuLCAyMDEyOyBTaW1vbmF6emksIDIwMDgpIn1dfSwiVGFnIjoiQ2l0YXZpUGxhY2Vob2xkZXIjNjIzMjIwYjQtZGE0Yi00Mzg3LThjYjgtNDE3Y2YxMTE3YzI2IiwiVGV4dCI6IihBbmRlcnNvbiwgMjAxMjsgRGEgUm9pdCBhbmQgV2VpY2h0LCAyMDEzOyBTaW1vbmF6emksIDIwMDg7IHZhbiBIb29yZW4sIDIwMTI7IFNpbW9uYXp6aSwgMjAwOCkiLCJXQUlWZXJzaW9uIjoiNi40LjAuMzUifQ==}</w:instrText>
          </w:r>
          <w:r w:rsidR="007C7068" w:rsidRPr="006A56FF">
            <w:rPr>
              <w:lang w:val="en-US"/>
            </w:rPr>
            <w:fldChar w:fldCharType="separate"/>
          </w:r>
          <w:r w:rsidR="000B0433">
            <w:rPr>
              <w:lang w:val="en-US"/>
            </w:rPr>
            <w:t>(Anderson, 2012; Da Roit and Weicht, 2013; Simonazzi, 2008; van Hooren, 2012; Simonazzi, 2008)</w:t>
          </w:r>
          <w:r w:rsidR="007C7068" w:rsidRPr="006A56FF">
            <w:rPr>
              <w:lang w:val="en-US"/>
            </w:rPr>
            <w:fldChar w:fldCharType="end"/>
          </w:r>
        </w:sdtContent>
      </w:sdt>
      <w:r w:rsidR="007C7068" w:rsidRPr="006A56FF">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EndPr/>
        <w:sdtContent>
          <w:r w:rsidR="007C7068" w:rsidRPr="006A56FF">
            <w:rPr>
              <w:lang w:val="en-US"/>
            </w:rPr>
            <w:fldChar w:fldCharType="begin"/>
          </w:r>
          <w:r w:rsidR="006E36CF">
            <w:rPr>
              <w:lang w:val="en-US"/>
            </w:rPr>
            <w: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1dLCJGb3JtYXR0ZWRUZXh0Ijp7IiRpZCI6IjgiLCJDb3VudCI6MSwiVGV4dFVuaXRzIjpbeyIkaWQiOiI5IiwiRm9udFN0eWxlIjp7IiRpZCI6IjEwIiwiTmV1dHJhbCI6dHJ1ZX0sIlJlYWRpbmdPcmRlciI6MSwiVGV4dCI6IihEYSBSb2l0IGFuZCBMZSBCaWhhbiwgMjAxMCkifV19LCJUYWciOiJDaXRhdmlQbGFjZWhvbGRlciM1ZjQ4Y2QyNy0yNWUxLTQ3NTgtOTQ2Mi0zYmZkOTE0MTgyMWQiLCJUZXh0IjoiKERhIFJvaXQgYW5kIExlIEJpaGFuLCAyMDEwKSIsIldBSVZlcnNpb24iOiI2LjQuMC4zNSJ9}</w:instrText>
          </w:r>
          <w:r w:rsidR="007C7068" w:rsidRPr="006A56FF">
            <w:rPr>
              <w:lang w:val="en-US"/>
            </w:rPr>
            <w:fldChar w:fldCharType="separate"/>
          </w:r>
          <w:r w:rsidR="000B0433">
            <w:rPr>
              <w:lang w:val="en-US"/>
            </w:rPr>
            <w:t>(Da Roit and Le Bihan, 2010)</w:t>
          </w:r>
          <w:r w:rsidR="007C7068" w:rsidRPr="006A56FF">
            <w:rPr>
              <w:lang w:val="en-US"/>
            </w:rPr>
            <w:fldChar w:fldCharType="end"/>
          </w:r>
        </w:sdtContent>
      </w:sdt>
      <w:r w:rsidR="00FF079F">
        <w:rPr>
          <w:lang w:val="en-US"/>
        </w:rPr>
        <w:t>,</w:t>
      </w:r>
      <w:r w:rsidR="00BB65C1" w:rsidRPr="006A56FF">
        <w:rPr>
          <w:lang w:val="en-US"/>
        </w:rPr>
        <w:t xml:space="preserve"> and</w:t>
      </w:r>
      <w:r w:rsidR="007C7068" w:rsidRPr="006A56FF">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EndPr/>
        <w:sdtContent>
          <w:r w:rsidR="007C7068" w:rsidRPr="006A56FF">
            <w:rPr>
              <w:lang w:val="en-US"/>
            </w:rPr>
            <w:fldChar w:fldCharType="begin"/>
          </w:r>
          <w:r w:rsidR="006E36CF">
            <w:rPr>
              <w:lang w:val="en-US"/>
            </w:rPr>
            <w: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SXNMb2NhbENsb3VkUHJvamVjdEZpbGVMaW5rIjpmYWxzZS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wOjI1OjQ4IiwiTW9kaWZpZWRCeSI6Il9tIiwiSWQiOiI3MmQ0YWU4Zi0xOTkzLTQ1OWQtOTVkNS04Yzc0NWE0OGIyNjYiLCJNb2RpZmllZE9uIjoiMjAxOC0xMi0xMlQxMD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kFkZHJlc3MiOnsiJGlkIjoiMjEiLCJJc0xvY2FsQ2xvdWRQcm9qZWN0RmlsZUxpbmsiOmZhbHNlLCJMaW5rZWRSZXNvdXJjZVN0YXR1cyI6OCwiT3JpZ2luYWxTdHJpbmciOiIxMC4xMDgwLzE0NjE2NjkwMzIwMDAxMjc2NDIiLCJMaW5rZWRSZXNvdXJjZVR5cGUiOjUsIlVyaVN0cmluZyI6Imh0dHBzOi8vZG9pLm9yZy8xMC4xMDgwLzE0NjE2NjkwMzIwMDAxMjc2NDIiLCJQcm9wZXJ0aWVzIjp7IiRpZCI6IjIyIn19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VyaW9kaWNhbCI6eyIkaWQiOiIyMy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lcmlvZGljYWwiOnsiJGlkIjoiMzciLCJJc3NuIjoiMDMwOS0xNjZYIiwiTmFtZSI6IkNhbWJyaWRnZSBKb3VybmFsIG9mIEVjb25vbWljcyIsIlBhZ2luYXRpb24iOjAsIlByb3RlY3RlZCI6ZmFsc2UsIkNyZWF0ZWRCeSI6Il9tIiwiQ3JlYXRlZE9uIjoiMjAxOC0xMi0xMlQxMDo0MjowNSIsIk1vZGlmaWVkQnkiOiJfbSIsIklkIjoiYzllNGRkOWMtZjgwZC00NzRlLTlhY2UtOTBiMzhmMzY4Mjc3IiwiTW9kaWZpZWRPbiI6IjIwMTgtMTItMTJUMTA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}</w:instrText>
          </w:r>
          <w:r w:rsidR="007C7068" w:rsidRPr="006A56FF">
            <w:rPr>
              <w:lang w:val="en-US"/>
            </w:rPr>
            <w:fldChar w:fldCharType="separate"/>
          </w:r>
          <w:r w:rsidR="000B0433">
            <w:rPr>
              <w:lang w:val="en-US"/>
            </w:rPr>
            <w:t>(Di Rosa et al., 2011; Leitner, 2003; Pfau-Effinger, 2014; Simonazzi, 2008)</w:t>
          </w:r>
          <w:r w:rsidR="007C7068" w:rsidRPr="006A56FF">
            <w:rPr>
              <w:lang w:val="en-US"/>
            </w:rPr>
            <w:fldChar w:fldCharType="end"/>
          </w:r>
        </w:sdtContent>
      </w:sdt>
      <w:r w:rsidR="00B23D1F" w:rsidRPr="006A56FF">
        <w:rPr>
          <w:lang w:val="en-US"/>
        </w:rPr>
        <w:t>.</w:t>
      </w:r>
      <w:r w:rsidR="004375F4" w:rsidRPr="004375F4">
        <w:rPr>
          <w:lang w:val="en-US"/>
        </w:rPr>
        <w:t xml:space="preserve"> </w:t>
      </w:r>
    </w:p>
    <w:p w14:paraId="26B42DCD" w14:textId="0CC4C86A" w:rsidR="004375F4" w:rsidRDefault="004375F4" w:rsidP="004573C8">
      <w:pPr>
        <w:pStyle w:val="02FlietextEinzug"/>
        <w:rPr>
          <w:lang w:val="en-US"/>
        </w:rPr>
      </w:pPr>
      <w:r>
        <w:rPr>
          <w:lang w:val="en-US"/>
        </w:rPr>
        <w:t>O</w:t>
      </w:r>
      <w:r w:rsidR="00B41CC2" w:rsidRPr="006A56FF">
        <w:rPr>
          <w:lang w:val="en-US"/>
        </w:rPr>
        <w:t xml:space="preserve">ur focus lies on building a </w:t>
      </w:r>
      <w:r w:rsidR="00722581">
        <w:rPr>
          <w:lang w:val="en-US"/>
        </w:rPr>
        <w:t>typology of</w:t>
      </w:r>
      <w:r w:rsidR="00722581" w:rsidRPr="006A56FF">
        <w:rPr>
          <w:lang w:val="en-US"/>
        </w:rPr>
        <w:t xml:space="preserve"> </w:t>
      </w:r>
      <w:r w:rsidR="00B41CC2" w:rsidRPr="006A56FF">
        <w:rPr>
          <w:lang w:val="en-US"/>
        </w:rPr>
        <w:t xml:space="preserve">LTC </w:t>
      </w:r>
      <w:r w:rsidR="00722581">
        <w:rPr>
          <w:lang w:val="en-US"/>
        </w:rPr>
        <w:t>system types</w:t>
      </w:r>
      <w:ins w:id="102" w:author="Claus Wendt" w:date="2020-09-04T09:37:00Z">
        <w:r w:rsidR="00304112">
          <w:rPr>
            <w:lang w:val="en-US"/>
          </w:rPr>
          <w:t>. W</w:t>
        </w:r>
      </w:ins>
      <w:del w:id="103" w:author="Claus Wendt" w:date="2020-09-04T09:37:00Z">
        <w:r w:rsidR="007B59AB" w:rsidRPr="006A56FF" w:rsidDel="00304112">
          <w:rPr>
            <w:lang w:val="en-US"/>
          </w:rPr>
          <w:delText>, w</w:delText>
        </w:r>
      </w:del>
      <w:r w:rsidR="007B59AB" w:rsidRPr="006A56FF">
        <w:rPr>
          <w:lang w:val="en-US"/>
        </w:rPr>
        <w:t xml:space="preserve">e </w:t>
      </w:r>
      <w:r>
        <w:rPr>
          <w:lang w:val="en-US"/>
        </w:rPr>
        <w:t xml:space="preserve">therefore have </w:t>
      </w:r>
      <w:r w:rsidR="007B59AB" w:rsidRPr="006A56FF">
        <w:rPr>
          <w:lang w:val="en-US"/>
        </w:rPr>
        <w:t>identified</w:t>
      </w:r>
      <w:r w:rsidR="00B41CC2" w:rsidRPr="006A56FF">
        <w:rPr>
          <w:lang w:val="en-US"/>
        </w:rPr>
        <w:t xml:space="preserve"> the second group of typologies </w:t>
      </w:r>
      <w:r w:rsidR="007B59AB" w:rsidRPr="006A56FF">
        <w:rPr>
          <w:lang w:val="en-US"/>
        </w:rPr>
        <w:t>as</w:t>
      </w:r>
      <w:r w:rsidR="00B41CC2" w:rsidRPr="006A56FF">
        <w:rPr>
          <w:lang w:val="en-US"/>
        </w:rPr>
        <w:t xml:space="preserve"> most relevant for </w:t>
      </w:r>
      <w:r w:rsidR="00187A9D">
        <w:rPr>
          <w:lang w:val="en-US"/>
        </w:rPr>
        <w:t>our analysis</w:t>
      </w:r>
      <w:r w:rsidR="00B41CC2" w:rsidRPr="006A56FF">
        <w:rPr>
          <w:lang w:val="en-US"/>
        </w:rPr>
        <w:t xml:space="preserve">. </w:t>
      </w:r>
      <w:r w:rsidR="00722581">
        <w:rPr>
          <w:lang w:val="en-US"/>
        </w:rPr>
        <w:t>These typologies include</w:t>
      </w:r>
      <w:r w:rsidR="00B41CC2" w:rsidRPr="006A56FF">
        <w:rPr>
          <w:lang w:val="en-US"/>
        </w:rPr>
        <w:t xml:space="preserve"> a huge variety in the (number of) included country </w:t>
      </w:r>
      <w:r w:rsidR="00B41CC2" w:rsidRPr="006A56FF">
        <w:rPr>
          <w:lang w:val="en-US"/>
        </w:rPr>
        <w:lastRenderedPageBreak/>
        <w:t>cases, data, methods</w:t>
      </w:r>
      <w:r w:rsidR="00F86C6D">
        <w:rPr>
          <w:lang w:val="en-US"/>
        </w:rPr>
        <w:t>,</w:t>
      </w:r>
      <w:r w:rsidR="00B41CC2" w:rsidRPr="006A56FF">
        <w:rPr>
          <w:lang w:val="en-US"/>
        </w:rPr>
        <w:t xml:space="preserve"> and results.</w:t>
      </w:r>
      <w:r w:rsidR="00B82577" w:rsidRPr="006A56FF">
        <w:rPr>
          <w:lang w:val="en-US"/>
        </w:rPr>
        <w:t xml:space="preserve"> </w:t>
      </w:r>
      <w:r w:rsidR="00356047">
        <w:rPr>
          <w:lang w:val="en-US"/>
        </w:rPr>
        <w:t>Regarding</w:t>
      </w:r>
      <w:r w:rsidR="00E915CC" w:rsidRPr="00E915CC">
        <w:rPr>
          <w:lang w:val="en-US"/>
        </w:rPr>
        <w:t xml:space="preserve"> dimensions and indicators, most studies repeatedly </w:t>
      </w:r>
      <w:r w:rsidR="00C046FD" w:rsidRPr="00E915CC">
        <w:rPr>
          <w:lang w:val="en-US"/>
        </w:rPr>
        <w:t>analyze</w:t>
      </w:r>
      <w:r w:rsidR="00E915CC" w:rsidRPr="00E915CC">
        <w:rPr>
          <w:lang w:val="en-US"/>
        </w:rPr>
        <w:t xml:space="preserve"> four central dimensions</w:t>
      </w:r>
      <w:r>
        <w:rPr>
          <w:lang w:val="en-US"/>
        </w:rPr>
        <w:t xml:space="preserve"> and thereby have created </w:t>
      </w:r>
      <w:r w:rsidR="00E915CC" w:rsidRPr="00E915CC">
        <w:rPr>
          <w:lang w:val="en-US"/>
        </w:rPr>
        <w:t xml:space="preserve">a certain </w:t>
      </w:r>
      <w:r w:rsidR="00C046FD" w:rsidRPr="00E915CC">
        <w:rPr>
          <w:lang w:val="en-US"/>
        </w:rPr>
        <w:t>standardization</w:t>
      </w:r>
      <w:r w:rsidR="00E915CC" w:rsidRPr="00E915CC">
        <w:rPr>
          <w:lang w:val="en-US"/>
        </w:rPr>
        <w:t xml:space="preserve"> and comparability.</w:t>
      </w:r>
    </w:p>
    <w:p w14:paraId="1CBC005D" w14:textId="77777777" w:rsidR="004573C8" w:rsidRDefault="00BF5BC0" w:rsidP="00E915CC">
      <w:pPr>
        <w:pStyle w:val="02FlietextErsterAbsatz"/>
        <w:rPr>
          <w:lang w:val="en-US"/>
        </w:rPr>
      </w:pPr>
      <w:r w:rsidRPr="00BF5BC0">
        <w:rPr>
          <w:u w:val="single"/>
          <w:lang w:val="en-US"/>
        </w:rPr>
        <w:t>I. Supply:</w:t>
      </w:r>
      <w:r>
        <w:rPr>
          <w:lang w:val="en-US"/>
        </w:rPr>
        <w:t xml:space="preserve"> </w:t>
      </w:r>
    </w:p>
    <w:p w14:paraId="061DE4D6" w14:textId="7B7D9B4E" w:rsidR="00B82577" w:rsidRPr="003F07B8" w:rsidRDefault="00F86C6D" w:rsidP="00E915CC">
      <w:pPr>
        <w:pStyle w:val="02FlietextErsterAbsatz"/>
        <w:rPr>
          <w:lang w:val="en-US"/>
        </w:rPr>
      </w:pPr>
      <w:r>
        <w:rPr>
          <w:lang w:val="en-US"/>
        </w:rPr>
        <w:t>M</w:t>
      </w:r>
      <w:r w:rsidR="004D3634">
        <w:rPr>
          <w:lang w:val="en-US"/>
        </w:rPr>
        <w:t xml:space="preserve">ost typologies under analysis, </w:t>
      </w:r>
      <w:r>
        <w:rPr>
          <w:lang w:val="en-US"/>
        </w:rPr>
        <w:t xml:space="preserve">incorporate </w:t>
      </w:r>
      <w:r w:rsidR="00CA56B9">
        <w:rPr>
          <w:lang w:val="en-US"/>
        </w:rPr>
        <w:t xml:space="preserve">the dimension of </w:t>
      </w:r>
      <w:r w:rsidR="004D3634">
        <w:rPr>
          <w:lang w:val="en-US"/>
        </w:rPr>
        <w:t>supply</w:t>
      </w:r>
      <w:r w:rsidR="004258EA">
        <w:rPr>
          <w:lang w:val="en-US"/>
        </w:rPr>
        <w:t>. Indicators in this dimension</w:t>
      </w:r>
      <w:r w:rsidR="00B82577" w:rsidRPr="00B82577">
        <w:rPr>
          <w:lang w:val="en-US"/>
        </w:rPr>
        <w:t xml:space="preserve"> include financial resource</w:t>
      </w:r>
      <w:r w:rsidR="004D3634">
        <w:rPr>
          <w:lang w:val="en-US"/>
        </w:rPr>
        <w:t>s</w:t>
      </w:r>
      <w:r w:rsidR="00E915CC">
        <w:rPr>
          <w:lang w:val="en-US"/>
        </w:rPr>
        <w:t xml:space="preserve"> </w:t>
      </w:r>
      <w:sdt>
        <w:sdtPr>
          <w:rPr>
            <w:lang w:val="en-US"/>
          </w:rPr>
          <w:alias w:val="Don't edit this field"/>
          <w:tag w:val="CitaviPlaceholder#ada65575-f54f-4f13-b165-372c32ed4cc8"/>
          <w:id w:val="-1870444503"/>
          <w:placeholder>
            <w:docPart w:val="C356B17F070344968CA3B1AA890708AB"/>
          </w:placeholder>
        </w:sdtPr>
        <w:sdtEndPr/>
        <w:sdtContent>
          <w:r w:rsidR="00B82577" w:rsidRPr="00B82577">
            <w:rPr>
              <w:lang w:val="en-US"/>
            </w:rPr>
            <w:fldChar w:fldCharType="begin"/>
          </w:r>
          <w:r w:rsidR="006C3A49">
            <w:rPr>
              <w:lang w:val="en-US"/>
            </w:rPr>
            <w:instrText>ADDIN CitaviPlaceholder{eyIkaWQiOiIxIiwiRW50cmllcyI6W3siJGlkIjoiMiIsIklkIjoiMGFlNmNkMzAtNTcwYS00M2M4LWFmNDktNmYyMGNkZTM4NTI1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ZDc4ZDJkODAtNmRhOC00ZDE2LWE5N2QtZGZjNGY0MWEwN2Vj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JhNGUxMmY4YS0wZjVkLTQ2NjYtODZhMC1lYzM3MGMzOTVlNWI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MTBkZWFkMTEtMWY1ZC00NWFkLTk0YjEtZGFjNDk4ZjlkNjA0IiwiUmFuZ2VTdGFydCI6NDksIlJhbmdlTGVuZ3RoIjoyNCwiUmVmZXJlbmNlSWQiOiIzNzNjOTRjYy1mM2MyLTRhMWUtYmZiNC0yNWU3NzhiZDdmYWQiLCJSZWZlcmVuY2UiOnsiJGlkIjoiMzUiLCJBYnN0cmFjdENvbXBsZXhpdHkiOjAsIkFic3RyYWN0U291cmNlVGV4dEZvcm1hdCI6MCwiQXV0aG9ycyI6W3siJGlkIjoiMzY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c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4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OSIsIkFkZHJlc3MiOnsiJGlkIjoiNDAiLCJJc0xvY2FsQ2xvdWRQcm9qZWN0RmlsZUxpbmsiOmZhbHNlLCJMaW5rZWRSZXNvdXJjZVN0YXR1cyI6OCwiT3JpZ2luYWxTdHJpbmciOiIxMC4xNTE1L3JldmVjcC0yMDE3LTAwMDgiLCJMaW5rZWRSZXNvdXJjZVR5cGUiOjUsIlVyaVN0cmluZyI6Imh0dHBzOi8vZG9pLm9yZy8xMC4xNTE1L3JldmVjcC0yMDE3LTAwMDgiLCJQcm9wZXJ0aWVzIjp7IiRpZCI6IjQx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DI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0MyIsIklkIjoiYmVhNDA3YWYtYmRmOC00NzNmLWJmYjEtNGE3MTc3OTI5YzM0IiwiUmFuZ2VTdGFydCI6NzMsIlJhbmdlTGVuZ3RoIjoyMSwiUmVmZXJlbmNlSWQiOiI0YTgzMWMzNC03NmE3LTRlMmItOTk1Ni1lYTExZjY2NTE2ODAiLCJSZWZlcmVuY2UiOnsiJGlkIjoiNDQiLCJBYnN0cmFjdENvbXBsZXhpdHkiOjAsIkFic3RyYWN0U291cmNlVGV4dEZvcm1hdCI6MCwiQXV0aG9ycyI6W3siJGlkIjoiNDU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Q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Dc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0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1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GFsw6Fza292w6EgZXQgYWwuLCAyMDE3OyBLcmF1cyBldCBhbC4sIDIwMTApIn1dfSwiVGFnIjoiQ2l0YXZpUGxhY2Vob2xkZXIjYWRhNjU1NzUtZjU0Zi00ZjEzLWIxNjUtMzcyYzMyZWQ0Y2M4IiwiVGV4dCI6IihBbGJlciwgMTk5NTsgQ29sb21ibywgMjAxMjsgRGFtaWFuaSBldCBhbC4sIDIwMTE7IEhhbMOhc2tvdsOhIGV0IGFsLiwgMjAxNzsgS3JhdXMgZXQgYWwuLCAyMDEwKSIsIldBSVZlcnNpb24iOiI2LjQuMC4zNSJ9}</w:instrText>
          </w:r>
          <w:r w:rsidR="00B82577" w:rsidRPr="00B82577">
            <w:rPr>
              <w:lang w:val="en-US"/>
            </w:rPr>
            <w:fldChar w:fldCharType="separate"/>
          </w:r>
          <w:r w:rsidR="000B0433">
            <w:rPr>
              <w:lang w:val="en-US"/>
            </w:rPr>
            <w:t>(Alber, 1995; Colombo, 2012; Damiani et al., 2011; Halásková et al., 2017; Kraus et al., 2010)</w:t>
          </w:r>
          <w:r w:rsidR="00B82577" w:rsidRPr="00B82577">
            <w:rPr>
              <w:lang w:val="en-US"/>
            </w:rPr>
            <w:fldChar w:fldCharType="end"/>
          </w:r>
        </w:sdtContent>
      </w:sdt>
      <w:r w:rsidR="00B82577" w:rsidRPr="00B82577">
        <w:rPr>
          <w:lang w:val="en-US"/>
        </w:rPr>
        <w:t xml:space="preserve">, staff and staffing levels </w:t>
      </w:r>
      <w:sdt>
        <w:sdtPr>
          <w:rPr>
            <w:lang w:val="en-US"/>
          </w:rPr>
          <w:alias w:val="Don't edit this field"/>
          <w:tag w:val="CitaviPlaceholder#f1d5f6ab-4d64-4187-9134-80decf57e4d1"/>
          <w:id w:val="-252521416"/>
          <w:placeholder>
            <w:docPart w:val="C356B17F070344968CA3B1AA890708AB"/>
          </w:placeholder>
        </w:sdtPr>
        <w:sdtEndPr/>
        <w:sdtContent>
          <w:r w:rsidR="00B82577" w:rsidRPr="00B82577">
            <w:rPr>
              <w:lang w:val="en-US"/>
            </w:rPr>
            <w:fldChar w:fldCharType="begin"/>
          </w:r>
          <w:r w:rsidR="006E36CF">
            <w:rPr>
              <w:lang w:val="en-US"/>
            </w:rPr>
            <w:instrText>ADDIN CitaviPlaceholder{eyIkaWQiOiIxIiwiRW50cmllcyI6W3siJGlkIjoiMiIsIklkIjoiNDlmNTI1OTMtOGFkOS00MzEzLWJkNWItYzhmZTE1N2EyNmQxIiwiUmFuZ2VMZW5ndGgiOjEz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XSwiRm9ybWF0dGVkVGV4dCI6eyIkaWQiOiI3IiwiQ291bnQiOjEsIlRleHRVbml0cyI6W3siJGlkIjoiOCIsIkZvbnRTdHlsZSI6eyIkaWQiOiI5IiwiTmV1dHJhbCI6dHJ1ZX0sIlJlYWRpbmdPcmRlciI6MSwiVGV4dCI6IihBbGJlciwgMTk5NSkifV19LCJUYWciOiJDaXRhdmlQbGFjZWhvbGRlciNmMWQ1ZjZhYi00ZDY0LTQxODctOTEzNC04MGRlY2Y1N2U0ZDEiLCJUZXh0IjoiKEFsYmVyLCAxOTk1KSIsIldBSVZlcnNpb24iOiI2LjQuMC4zNSJ9}</w:instrText>
          </w:r>
          <w:r w:rsidR="00B82577" w:rsidRPr="00B82577">
            <w:rPr>
              <w:lang w:val="en-US"/>
            </w:rPr>
            <w:fldChar w:fldCharType="separate"/>
          </w:r>
          <w:r w:rsidR="000B0433">
            <w:rPr>
              <w:lang w:val="en-US"/>
            </w:rPr>
            <w:t>(Alber, 1995)</w:t>
          </w:r>
          <w:r w:rsidR="00B82577" w:rsidRPr="00B82577">
            <w:rPr>
              <w:lang w:val="en-US"/>
            </w:rPr>
            <w:fldChar w:fldCharType="end"/>
          </w:r>
        </w:sdtContent>
      </w:sdt>
      <w:r w:rsidR="002E4250">
        <w:rPr>
          <w:lang w:val="en-US"/>
        </w:rPr>
        <w:t>,</w:t>
      </w:r>
      <w:r w:rsidR="00B82577" w:rsidRPr="00B82577">
        <w:rPr>
          <w:lang w:val="en-US"/>
        </w:rPr>
        <w:t xml:space="preserve"> </w:t>
      </w:r>
      <w:r w:rsidR="00BF5BC0">
        <w:rPr>
          <w:lang w:val="en-US"/>
        </w:rPr>
        <w:t>and</w:t>
      </w:r>
      <w:r w:rsidR="00B82577" w:rsidRPr="00B82577">
        <w:rPr>
          <w:lang w:val="en-US"/>
        </w:rPr>
        <w:t xml:space="preserve"> bed density in institutional LTC </w:t>
      </w:r>
      <w:sdt>
        <w:sdtPr>
          <w:rPr>
            <w:lang w:val="en-US"/>
          </w:rPr>
          <w:alias w:val="Don't edit this field"/>
          <w:tag w:val="CitaviPlaceholder#68e65faf-a14e-4dd3-92a6-636f672f2c99"/>
          <w:id w:val="-403606991"/>
          <w:placeholder>
            <w:docPart w:val="C356B17F070344968CA3B1AA890708AB"/>
          </w:placeholder>
        </w:sdtPr>
        <w:sdtEndPr/>
        <w:sdtContent>
          <w:r w:rsidR="00B82577" w:rsidRPr="00B82577">
            <w:rPr>
              <w:lang w:val="en-US"/>
            </w:rPr>
            <w:fldChar w:fldCharType="begin"/>
          </w:r>
          <w:r w:rsidR="006C3A49">
            <w:rPr>
              <w:lang w:val="en-US"/>
            </w:rPr>
            <w:instrText>ADDIN CitaviPlaceholder{eyIkaWQiOiIxIiwiRW50cmllcyI6W3siJGlkIjoiMiIsIklkIjoiYTA2YzM4MTgtMGFjMy00ZjIxLTk2YTItM2ZhZWYyZjM3MW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GVmODVjNTQtMTk1Ni00NDgzLWEwMTQtYTlkODM0M2YwY2M4IiwiUmFuZ2VTdGFydCI6MTIsIlJhbmdlTGVuZ3RoIjoyMy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QiLCJDb3VudCI6MSwiVGV4dFVuaXRzIjpbeyIkaWQiOiIyNSIsIkZvbnRTdHlsZSI6eyIkaWQiOiIyNiIsIk5ldXRyYWwiOnRydWV9LCJSZWFkaW5nT3JkZXIiOjEsIlRleHQiOiIoQWxiZXIsIDE5OTU7IERhbWlhbmkgZXQgYWwuLCAyMDExKSJ9XX0sIlRhZyI6IkNpdGF2aVBsYWNlaG9sZGVyIzY4ZTY1ZmFmLWExNGUtNGRkMy05MmE2LTYzNmY2NzJmMmM5OSIsIlRleHQiOiIoQWxiZXIsIDE5OTU7IERhbWlhbmkgZXQgYWwuLCAyMDExKSIsIldBSVZlcnNpb24iOiI2LjQuMC4zNSJ9}</w:instrText>
          </w:r>
          <w:r w:rsidR="00B82577" w:rsidRPr="00B82577">
            <w:rPr>
              <w:lang w:val="en-US"/>
            </w:rPr>
            <w:fldChar w:fldCharType="separate"/>
          </w:r>
          <w:r w:rsidR="000B0433">
            <w:rPr>
              <w:lang w:val="en-US"/>
            </w:rPr>
            <w:t>(Alber, 1995; Damiani et al., 2011)</w:t>
          </w:r>
          <w:r w:rsidR="00B82577" w:rsidRPr="00B82577">
            <w:rPr>
              <w:lang w:val="en-US"/>
            </w:rPr>
            <w:fldChar w:fldCharType="end"/>
          </w:r>
        </w:sdtContent>
      </w:sdt>
      <w:r w:rsidR="00B82577" w:rsidRPr="00B82577">
        <w:rPr>
          <w:lang w:val="en-US"/>
        </w:rPr>
        <w:t xml:space="preserve">. Furthermore, the type of provision is often included in the supply dimension and operationalized via the percentage of people in ambulatory or residential care settings </w:t>
      </w:r>
      <w:sdt>
        <w:sdtPr>
          <w:rPr>
            <w:lang w:val="en-US"/>
          </w:rPr>
          <w:alias w:val="Don't edit this field"/>
          <w:tag w:val="CitaviPlaceholder#c4325d80-d81c-4604-955d-5b2bc016cded"/>
          <w:id w:val="-839384318"/>
          <w:placeholder>
            <w:docPart w:val="C356B17F070344968CA3B1AA890708AB"/>
          </w:placeholder>
        </w:sdtPr>
        <w:sdtEndPr/>
        <w:sdtContent>
          <w:r w:rsidR="00B82577" w:rsidRPr="00B82577">
            <w:rPr>
              <w:lang w:val="en-US"/>
            </w:rPr>
            <w:fldChar w:fldCharType="begin"/>
          </w:r>
          <w:r w:rsidR="006C3A49">
            <w:rPr>
              <w:lang w:val="en-US"/>
            </w:rPr>
            <w:instrText>ADDIN CitaviPlaceholder{eyIkaWQiOiIxIiwiRW50cmllcyI6W3siJGlkIjoiMiIsIklkIjoiMGQ0MWYwNWQtYTJjOC00ZWQ1LTliOTgtNzE0ODM0YjI3YmNi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WY0OWFkNTktOWIwZi00NmNkLWJmZjItNWI0ZDdkNzc0NDkz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0IiwiSWQiOiJiM2VhYjk3OS00ZGNlLTQxMDQtYTg3Ni03ZWYxNjc0NzQwOTIiLCJSYW5nZVN0YXJ0IjozNCwiUmFuZ2VMZW5ndGgiOjI1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zMiLCJDb3VudCI6MSwiVGV4dFVuaXRzIjpbeyIkaWQiOiIzNCIsIkZvbnRTdHlsZSI6eyIkaWQiOiIzNSIsIk5ldXRyYWwiOnRydWV9LCJSZWFkaW5nT3JkZXIiOjEsIlRleHQiOiIoQWxiZXIsIDE5OTU7IERhbWlhbmkgZXQgYWwuLCAyMDExOyBIYWzDoXNrb3bDoSBldCBhbC4sIDIwMTcpIn1dfSwiVGFnIjoiQ2l0YXZpUGxhY2Vob2xkZXIjYzQzMjVkODAtZDgxYy00NjA0LTk1NWQtNWIyYmMwMTZjZGVkIiwiVGV4dCI6IihBbGJlciwgMTk5NTsgRGFtaWFuaSBldCBhbC4sIDIwMTE7IEhhbMOhc2tvdsOhIGV0IGFsLiwgMjAxNykiLCJXQUlWZXJzaW9uIjoiNi40LjAuMzUifQ==}</w:instrText>
          </w:r>
          <w:r w:rsidR="00B82577" w:rsidRPr="00B82577">
            <w:rPr>
              <w:lang w:val="en-US"/>
            </w:rPr>
            <w:fldChar w:fldCharType="separate"/>
          </w:r>
          <w:r w:rsidR="000B0433">
            <w:rPr>
              <w:lang w:val="en-US"/>
            </w:rPr>
            <w:t>(Alber, 1995; Damiani et al., 2011; Halásková et al., 2017)</w:t>
          </w:r>
          <w:r w:rsidR="00B82577" w:rsidRPr="00B82577">
            <w:rPr>
              <w:lang w:val="en-US"/>
            </w:rPr>
            <w:fldChar w:fldCharType="end"/>
          </w:r>
        </w:sdtContent>
      </w:sdt>
      <w:r w:rsidR="00B82577" w:rsidRPr="003F07B8">
        <w:rPr>
          <w:lang w:val="en-US"/>
        </w:rPr>
        <w:t>.</w:t>
      </w:r>
    </w:p>
    <w:p w14:paraId="12280D16" w14:textId="77777777" w:rsidR="004573C8" w:rsidRDefault="00BF5BC0" w:rsidP="00981837">
      <w:pPr>
        <w:pStyle w:val="02FlietextErsterAbsatz"/>
        <w:rPr>
          <w:lang w:val="en-US"/>
        </w:rPr>
      </w:pPr>
      <w:r w:rsidRPr="00BF5BC0">
        <w:rPr>
          <w:u w:val="single"/>
          <w:lang w:val="en-US"/>
        </w:rPr>
        <w:t>II. Public-Private Mix:</w:t>
      </w:r>
      <w:r>
        <w:rPr>
          <w:lang w:val="en-US"/>
        </w:rPr>
        <w:t xml:space="preserve"> </w:t>
      </w:r>
    </w:p>
    <w:p w14:paraId="5D0E9429" w14:textId="50FEAC07" w:rsidR="00981837" w:rsidRPr="006A56FF" w:rsidRDefault="00BF5BC0" w:rsidP="00981837">
      <w:pPr>
        <w:pStyle w:val="02FlietextErsterAbsatz"/>
        <w:rPr>
          <w:lang w:val="en-US"/>
        </w:rPr>
      </w:pPr>
      <w:r>
        <w:rPr>
          <w:lang w:val="en-US"/>
        </w:rPr>
        <w:t>T</w:t>
      </w:r>
      <w:r w:rsidR="00981837" w:rsidRPr="006A56FF">
        <w:rPr>
          <w:lang w:val="en-US"/>
        </w:rPr>
        <w:t>he second dimension</w:t>
      </w:r>
      <w:r>
        <w:rPr>
          <w:lang w:val="en-US"/>
        </w:rPr>
        <w:t>, the</w:t>
      </w:r>
      <w:r w:rsidR="00CA56B9">
        <w:rPr>
          <w:lang w:val="en-US"/>
        </w:rPr>
        <w:t xml:space="preserve"> public-private-mix</w:t>
      </w:r>
      <w:r w:rsidR="00981837" w:rsidRPr="006A56FF">
        <w:rPr>
          <w:lang w:val="en-US"/>
        </w:rPr>
        <w:t xml:space="preserve"> </w:t>
      </w:r>
      <w:r>
        <w:rPr>
          <w:lang w:val="en-US"/>
        </w:rPr>
        <w:t>that is o</w:t>
      </w:r>
      <w:r w:rsidRPr="00CA56B9">
        <w:rPr>
          <w:lang w:val="en-US"/>
        </w:rPr>
        <w:t xml:space="preserve">ften part of healthcare typologies </w:t>
      </w:r>
      <w:sdt>
        <w:sdtPr>
          <w:rPr>
            <w:lang w:val="en-US"/>
          </w:rPr>
          <w:alias w:val="Don't edit this field"/>
          <w:tag w:val="CitaviPlaceholder#63f4d45c-a028-48af-9b7e-36b89049c0bd"/>
          <w:id w:val="-1774084256"/>
          <w:placeholder>
            <w:docPart w:val="89EF531F02004799B04AF7D744947EEE"/>
          </w:placeholder>
        </w:sdtPr>
        <w:sdtEndPr/>
        <w:sdtContent>
          <w:r w:rsidRPr="00CA56B9">
            <w:rPr>
              <w:lang w:val="en-US"/>
            </w:rPr>
            <w:fldChar w:fldCharType="begin"/>
          </w:r>
          <w:r>
            <w:rPr>
              <w:lang w:val="en-US"/>
            </w:rPr>
            <w:instrText>ADDIN CitaviPlaceholder{eyIkaWQiOiIxIiwiRW50cmllcyI6W3siJGlkIjoiMiIsIklkIjoiODFhZTgzNDUtNmM1MS00YzI0LTliZjctNThjN2M4NjQ0Yzc3IiwiUmFuZ2VMZW5ndGgiOjIyLCJSZWZlcmVuY2VJZCI6ImJhMjUxZDUxLTRjOWQtNGJhZS05NDk1LWI3YzZjMDI0NDRhY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Sx7IiRpZCI6IjY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SXNMb2NhbENsb3VkUHJvamVjdEZpbGVMaW5rIjpmYWxzZS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JBZGRyZXNzIjp7IiRpZCI6IjEy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}</w:instrText>
          </w:r>
          <w:r w:rsidRPr="00CA56B9">
            <w:rPr>
              <w:lang w:val="en-US"/>
            </w:rPr>
            <w:fldChar w:fldCharType="separate"/>
          </w:r>
          <w:r>
            <w:rPr>
              <w:lang w:val="en-US"/>
            </w:rPr>
            <w:t>(Wendt et al. 2009; Reibling et al., 2019; Böhm et al., 2013)</w:t>
          </w:r>
          <w:r w:rsidRPr="00CA56B9">
            <w:rPr>
              <w:lang w:val="en-US"/>
            </w:rPr>
            <w:fldChar w:fldCharType="end"/>
          </w:r>
          <w:r>
            <w:rPr>
              <w:lang w:val="en-US"/>
            </w:rPr>
            <w:t xml:space="preserve">, </w:t>
          </w:r>
        </w:sdtContent>
      </w:sdt>
      <w:r w:rsidR="00981837" w:rsidRPr="006A56FF">
        <w:rPr>
          <w:lang w:val="en-US"/>
        </w:rPr>
        <w:t>operationalizes the role of the state and private actors.</w:t>
      </w:r>
      <w:r w:rsidR="00A40F30">
        <w:rPr>
          <w:lang w:val="en-US"/>
        </w:rPr>
        <w:t xml:space="preserve"> Only </w:t>
      </w:r>
      <w:r w:rsidR="00981837" w:rsidRPr="006A56FF">
        <w:rPr>
          <w:lang w:val="en-US"/>
        </w:rPr>
        <w:t xml:space="preserve">LTC typologies </w:t>
      </w:r>
      <w:r w:rsidR="008D5148">
        <w:rPr>
          <w:lang w:val="en-US"/>
        </w:rPr>
        <w:t xml:space="preserve">that </w:t>
      </w:r>
      <w:r w:rsidR="00981837" w:rsidRPr="006A56FF">
        <w:rPr>
          <w:lang w:val="en-US"/>
        </w:rPr>
        <w:t>specializ</w:t>
      </w:r>
      <w:r w:rsidR="008D5148">
        <w:rPr>
          <w:lang w:val="en-US"/>
        </w:rPr>
        <w:t>e</w:t>
      </w:r>
      <w:r w:rsidR="00981837" w:rsidRPr="006A56FF">
        <w:rPr>
          <w:lang w:val="en-US"/>
        </w:rPr>
        <w:t xml:space="preserve"> on specific aspects or tak</w:t>
      </w:r>
      <w:r w:rsidR="008D5148">
        <w:rPr>
          <w:lang w:val="en-US"/>
        </w:rPr>
        <w:t>e</w:t>
      </w:r>
      <w:r w:rsidR="00981837" w:rsidRPr="006A56FF">
        <w:rPr>
          <w:lang w:val="en-US"/>
        </w:rPr>
        <w:t xml:space="preserve"> a broader view on social services</w:t>
      </w:r>
      <w:r w:rsidR="00A40F30">
        <w:rPr>
          <w:lang w:val="en-US"/>
        </w:rPr>
        <w:t>,</w:t>
      </w:r>
      <w:r w:rsidR="00981837" w:rsidRPr="006A56FF">
        <w:rPr>
          <w:lang w:val="en-US"/>
        </w:rPr>
        <w:t xml:space="preserve"> </w:t>
      </w:r>
      <w:r w:rsidR="00B57DF2">
        <w:rPr>
          <w:lang w:val="en-US"/>
        </w:rPr>
        <w:t xml:space="preserve">have </w:t>
      </w:r>
      <w:r w:rsidR="00981837" w:rsidRPr="006A56FF">
        <w:rPr>
          <w:lang w:val="en-US"/>
        </w:rPr>
        <w:t>integrate</w:t>
      </w:r>
      <w:r w:rsidR="00B57DF2">
        <w:rPr>
          <w:lang w:val="en-US"/>
        </w:rPr>
        <w:t>d</w:t>
      </w:r>
      <w:r w:rsidR="00981837" w:rsidRPr="006A56FF">
        <w:rPr>
          <w:lang w:val="en-US"/>
        </w:rPr>
        <w:t xml:space="preserve"> this dimension</w:t>
      </w:r>
      <w:ins w:id="104" w:author="Claus Wendt" w:date="2020-09-04T09:38:00Z">
        <w:r w:rsidR="00304112">
          <w:rPr>
            <w:lang w:val="en-US"/>
          </w:rPr>
          <w:t xml:space="preserve"> so far</w:t>
        </w:r>
      </w:ins>
      <w:r w:rsidR="00981837" w:rsidRPr="006A56FF">
        <w:rPr>
          <w:lang w:val="en-US"/>
        </w:rPr>
        <w:t xml:space="preserve"> </w:t>
      </w:r>
      <w:sdt>
        <w:sdtPr>
          <w:rPr>
            <w:lang w:val="en-US"/>
          </w:rPr>
          <w:alias w:val="Don't edit this field"/>
          <w:tag w:val="CitaviPlaceholder#e82d7af9-67ad-40e5-8eb6-a4eaf49dc585"/>
          <w:id w:val="324009929"/>
          <w:placeholder>
            <w:docPart w:val="D15996FD79AB40888560A6AB265B1975"/>
          </w:placeholder>
        </w:sdtPr>
        <w:sdtEndPr/>
        <w:sdtContent>
          <w:r w:rsidR="00981837" w:rsidRPr="006A56FF">
            <w:rPr>
              <w:lang w:val="en-US"/>
            </w:rPr>
            <w:fldChar w:fldCharType="begin"/>
          </w:r>
          <w:r w:rsidR="006C3A49">
            <w:rPr>
              <w:lang w:val="en-US"/>
            </w:rPr>
            <w:instrText>ADDIN CitaviPlaceholder{eyIkaWQiOiIxIiwiRW50cmllcyI6W3siJGlkIjoiMiIsIklkIjoiYWQyNWQ4Y2YtYWVmMi00YTJhLTgwYzMtY2YwZDYyNjkzYjE5IiwiUmFuZ2VMZW5ndGgiOjE2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SXNMb2NhbENsb3VkUHJvamVjdEZpbGVMaW5rIjpmYWxzZS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SXNMb2NhbENsb3VkUHJvamVjdEZpbGVMaW5rIjpmYWxzZS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Ny0xMFQxMjoyMDo0MiIsIlByb2plY3QiOnsiJHJlZiI6IjUifX0sIlVzZU51bWJlcmluZ1R5cGVPZlBhcmVudERvY3VtZW50IjpmYWxzZX1dLCJGb3JtYXR0ZWRUZXh0Ijp7IiRpZCI6IjEzIiwiQ291bnQiOjEsIlRleHRVbml0cyI6W3siJGlkIjoiMTQiLCJGb250U3R5bGUiOnsiJGlkIjoiMTUiLCJOZXV0cmFsIjp0cnVlfSwiUmVhZGluZ09yZGVyIjoxLCJUZXh0IjoiKEFuZGVyc29uLCAyMDEyKSJ9XX0sIlRhZyI6IkNpdGF2aVBsYWNlaG9sZGVyI2U4MmQ3YWY5LTY3YWQtNDBlNS04ZWI2LWE0ZWFmNDlkYzU4NSIsIlRleHQiOiIoQW5kZXJzb24sIDIwMTIpIiwiV0FJVmVyc2lvbiI6IjYuNC4wLjM1In0=}</w:instrText>
          </w:r>
          <w:r w:rsidR="00981837" w:rsidRPr="006A56FF">
            <w:rPr>
              <w:lang w:val="en-US"/>
            </w:rPr>
            <w:fldChar w:fldCharType="separate"/>
          </w:r>
          <w:r w:rsidR="000B0433">
            <w:rPr>
              <w:lang w:val="en-US"/>
            </w:rPr>
            <w:t>(Anderson, 2012)</w:t>
          </w:r>
          <w:r w:rsidR="00981837" w:rsidRPr="006A56FF">
            <w:rPr>
              <w:lang w:val="en-US"/>
            </w:rPr>
            <w:fldChar w:fldCharType="end"/>
          </w:r>
        </w:sdtContent>
      </w:sdt>
      <w:r w:rsidR="00981837" w:rsidRPr="006A56FF">
        <w:rPr>
          <w:lang w:val="en-US"/>
        </w:rPr>
        <w:t xml:space="preserve"> by </w:t>
      </w:r>
      <w:r w:rsidR="00B57DF2">
        <w:rPr>
          <w:lang w:val="en-US"/>
        </w:rPr>
        <w:t xml:space="preserve">focusing on </w:t>
      </w:r>
      <w:r w:rsidR="00981837" w:rsidRPr="006A56FF">
        <w:rPr>
          <w:lang w:val="en-US"/>
        </w:rPr>
        <w:t xml:space="preserve">the intensity of </w:t>
      </w:r>
      <w:r w:rsidR="00981837" w:rsidRPr="006A56FF">
        <w:rPr>
          <w:lang w:val="en-US"/>
        </w:rPr>
        <w:lastRenderedPageBreak/>
        <w:t xml:space="preserve">informal care </w:t>
      </w:r>
      <w:sdt>
        <w:sdtPr>
          <w:rPr>
            <w:lang w:val="en-US"/>
          </w:rPr>
          <w:alias w:val="Don't edit this field"/>
          <w:tag w:val="CitaviPlaceholder#d4ef5712-3fcd-4518-9cb1-7c4c92ea428b"/>
          <w:id w:val="1614786106"/>
          <w:placeholder>
            <w:docPart w:val="D15996FD79AB40888560A6AB265B1975"/>
          </w:placeholder>
        </w:sdtPr>
        <w:sdtEndPr/>
        <w:sdtContent>
          <w:r w:rsidR="00981837" w:rsidRPr="006A56FF">
            <w:rPr>
              <w:lang w:val="en-US"/>
            </w:rPr>
            <w:fldChar w:fldCharType="begin"/>
          </w:r>
          <w:r w:rsidR="006E36CF">
            <w:rPr>
              <w:lang w:val="en-US"/>
            </w:rPr>
            <w:instrText>ADDIN CitaviPlaceholder{eyIkaWQiOiIxIiwiRW50cmllcyI6W3siJGlkIjoiMiIsIklkIjoiMGU2NTg4YmYtZjc1YS00MzI3LWI1OGEtYmUyZjk1OGE5NmM2IiwiUmFuZ2VMZW5ndGgiOjI4LCJSZWZlcmVuY2VJZCI6ImU2NDM1Y2EzLWRjODQtNDNiNS1hNTNlLWNmZmQ4YzAzYWU0ZCIsIlJlZmVyZW5jZSI6eyIkaWQiOiIzIiwiQWJzdHJhY3RDb21wbGV4aXR5IjowLCJBYnN0cmFjdFNvdXJjZVRleHRGb3JtYXQiOjAsIkF1dGhvcnMiOlt7IiRpZCI6IjQ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}</w:instrText>
          </w:r>
          <w:r w:rsidR="00981837" w:rsidRPr="006A56FF">
            <w:rPr>
              <w:lang w:val="en-US"/>
            </w:rPr>
            <w:fldChar w:fldCharType="separate"/>
          </w:r>
          <w:r w:rsidR="000B0433">
            <w:rPr>
              <w:lang w:val="en-US"/>
            </w:rPr>
            <w:t>(Bettio and Plantenga, 2004)</w:t>
          </w:r>
          <w:r w:rsidR="00981837" w:rsidRPr="006A56FF">
            <w:rPr>
              <w:lang w:val="en-US"/>
            </w:rPr>
            <w:fldChar w:fldCharType="end"/>
          </w:r>
        </w:sdtContent>
      </w:sdt>
      <w:r w:rsidR="00981837" w:rsidRPr="006A56FF">
        <w:rPr>
          <w:lang w:val="en-US"/>
        </w:rPr>
        <w:t xml:space="preserve">, the reach of public funds </w:t>
      </w:r>
      <w:sdt>
        <w:sdtPr>
          <w:rPr>
            <w:lang w:val="en-US"/>
          </w:rPr>
          <w:alias w:val="Don't edit this field"/>
          <w:tag w:val="CitaviPlaceholder#77748188-b7d3-422c-a22a-51a881664bf3"/>
          <w:id w:val="402952877"/>
          <w:placeholder>
            <w:docPart w:val="D15996FD79AB40888560A6AB265B1975"/>
          </w:placeholder>
        </w:sdtPr>
        <w:sdtEndPr/>
        <w:sdtContent>
          <w:r w:rsidR="00981837" w:rsidRPr="006A56FF">
            <w:rPr>
              <w:lang w:val="en-US"/>
            </w:rPr>
            <w:fldChar w:fldCharType="begin"/>
          </w:r>
          <w:r w:rsidR="006E36CF">
            <w:rPr>
              <w:lang w:val="en-US"/>
            </w:rPr>
            <w:instrText>ADDIN CitaviPlaceholder{eyIkaWQiOiIxIiwiRW50cmllcyI6W3siJGlkIjoiMiIsIklkIjoiMzI1ODMyNTAtNDc1NC00YmY5LTljODktM2UxNzc3NDE5MWNhIiwiUmFuZ2VMZW5ndGgiOjE4LCJSZWZlcmVuY2VJZCI6ImJhMDk0NjZhLTc2ZWItNDk3NS04ODkyLTlmNzIyM2JlYmI3NSIsIlJlZmVyZW5jZSI6eyIkaWQiOiIzIiwiQWJzdHJhY3RDb21wbGV4aXR5IjowLCJBYnN0cmFjdFNvdXJjZVRleHRGb3JtYXQiOjAsIkF1dGhvcnMiOlt7IiRpZCI6IjQ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iIsIkFkZHJlc3MiOnsiJGlkIjoiNyIsIklzTG9jYWxDbG91ZFByb2plY3RGaWxlTGluayI6ZmFsc2UsIkxpbmtlZFJlc291cmNlU3RhdHVzIjo4LCJPcmlnaW5hbFN0cmluZyI6IjEwLjExNzcvMDk1ODkyODcxMTQzMzY1NCIsIkxpbmtlZFJlc291cmNlVHlwZSI6NSwiVXJpU3RyaW5nIjoiaHR0cHM6Ly9kb2kub3JnLzEwLjExNzcvMDk1ODkyODcxMTQzMzY1NCIsIlByb3BlcnRpZXMiOnsiJGlkIjoiOC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}</w:instrText>
          </w:r>
          <w:r w:rsidR="00981837" w:rsidRPr="006A56FF">
            <w:rPr>
              <w:lang w:val="en-US"/>
            </w:rPr>
            <w:fldChar w:fldCharType="separate"/>
          </w:r>
          <w:r w:rsidR="000B0433">
            <w:rPr>
              <w:lang w:val="en-US"/>
            </w:rPr>
            <w:t>(van Hooren, 2012)</w:t>
          </w:r>
          <w:r w:rsidR="00981837" w:rsidRPr="006A56FF">
            <w:rPr>
              <w:lang w:val="en-US"/>
            </w:rPr>
            <w:fldChar w:fldCharType="end"/>
          </w:r>
        </w:sdtContent>
      </w:sdt>
      <w:r w:rsidR="00981837" w:rsidRPr="006A56FF">
        <w:rPr>
          <w:lang w:val="en-US"/>
        </w:rPr>
        <w:t xml:space="preserve">, the proportion of for-profit-providers </w:t>
      </w:r>
      <w:sdt>
        <w:sdtPr>
          <w:rPr>
            <w:lang w:val="en-US"/>
          </w:rPr>
          <w:alias w:val="Don't edit this field"/>
          <w:tag w:val="CitaviPlaceholder#025295ab-a1a6-48db-b1f1-900207749abb"/>
          <w:id w:val="-1176804854"/>
          <w:placeholder>
            <w:docPart w:val="D15996FD79AB40888560A6AB265B1975"/>
          </w:placeholder>
        </w:sdtPr>
        <w:sdtEndPr/>
        <w:sdtContent>
          <w:r w:rsidR="00981837" w:rsidRPr="006A56FF">
            <w:rPr>
              <w:lang w:val="en-US"/>
            </w:rPr>
            <w:fldChar w:fldCharType="begin"/>
          </w:r>
          <w:r w:rsidR="006E36CF">
            <w:rPr>
              <w:lang w:val="en-US"/>
            </w:rPr>
            <w:instrText>ADDIN CitaviPlaceholder{eyIkaWQiOiIxIiwiRW50cmllcyI6W3siJGlkIjoiMiIsIklkIjoiYmQzMzdhMDItMjU3OS00ZDA1LWE5ODctNzJhN2Y3Njg0NTJm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Jc0xvY2FsQ2xvdWRQcm9qZWN0RmlsZUxpbmsiOmZhbHNl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0seyIkaWQiOiIxMSIsIklkIjoiNmJiNjYwMTMtM2E4Yi00YzIwLTk5NTgtNjBlY2IwZjI0NTkxIiwiUmFuZ2VTdGFydCI6MjUsIlJhbmdlTGVuZ3RoIjoxOCwiUmVmZXJlbmNlSWQiOiIwYWE0OWMxNS04NDg5LTQwYTUtOWVmZi00YzY1NmZiODM2MzgiLCJSZWZlcmVuY2UiOnsiJGlkIjoiMTIiLCJBYnN0cmFjdENvbXBsZXhpdHkiOjAsIkFic3RyYWN0U291cmNlVGV4dEZvcm1hdCI6MCwiQXV0aG9ycyI6W3siJGlkIjoiMTM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kFkZHJlc3MiOnsiJGlkIjoiMTUiLCJJc0xvY2FsQ2xvdWRQcm9qZWN0RmlsZUxpbmsiOmZhbHNlLCJMaW5rZWRSZXNvdXJjZVN0YXR1cyI6OCwiT3JpZ2luYWxTdHJpbmciOiIxMC4xMDkzL2NqZS9iZW4wNDMiLCJMaW5rZWRSZXNvdXJjZVR5cGUiOjUsIlVyaVN0cmluZyI6Imh0dHBzOi8vZG9pLm9yZy8xMC4xMDkzL2NqZS9iZW4wNDMiLCJQcm9wZXJ0aWVzIjp7IiRpZCI6IjE2In19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1dLCJGb3JtYXR0ZWRUZXh0Ijp7IiRpZCI6IjE4IiwiQ291bnQiOjEsIlRleHRVbml0cyI6W3siJGlkIjoiMTkiLCJGb250U3R5bGUiOnsiJGlkIjoiMjAiLCJOZXV0cmFsIjp0cnVlfSwiUmVhZGluZ09yZGVyIjoxLCJUZXh0IjoiKERhIFJvaXQgYW5kIFdlaWNodCwgMjAxMzsgU2ltb25henppLCAyMDA4KSJ9XX0sIlRhZyI6IkNpdGF2aVBsYWNlaG9sZGVyIzAyNTI5NWFiLWExYTYtNDhkYi1iMWYxLTkwMDIwNzc0OWFiYiIsIlRleHQiOiIoRGEgUm9pdCBhbmQgV2VpY2h0LCAyMDEzOyBTaW1vbmF6emksIDIwMDgpIiwiV0FJVmVyc2lvbiI6IjYuNC4wLjM1In0=}</w:instrText>
          </w:r>
          <w:r w:rsidR="00981837" w:rsidRPr="006A56FF">
            <w:rPr>
              <w:lang w:val="en-US"/>
            </w:rPr>
            <w:fldChar w:fldCharType="separate"/>
          </w:r>
          <w:r w:rsidR="000B0433">
            <w:rPr>
              <w:lang w:val="en-US"/>
            </w:rPr>
            <w:t>(Da Roit and Weicht, 2013; Simonazzi, 2008)</w:t>
          </w:r>
          <w:r w:rsidR="00981837" w:rsidRPr="006A56FF">
            <w:rPr>
              <w:lang w:val="en-US"/>
            </w:rPr>
            <w:fldChar w:fldCharType="end"/>
          </w:r>
        </w:sdtContent>
      </w:sdt>
      <w:r w:rsidR="00BD2C3E">
        <w:rPr>
          <w:lang w:val="en-US"/>
        </w:rPr>
        <w:t>,</w:t>
      </w:r>
      <w:r w:rsidR="00981837" w:rsidRPr="006A56FF">
        <w:rPr>
          <w:lang w:val="en-US"/>
        </w:rPr>
        <w:t xml:space="preserve"> </w:t>
      </w:r>
      <w:r w:rsidR="00B57DF2">
        <w:rPr>
          <w:lang w:val="en-US"/>
        </w:rPr>
        <w:t xml:space="preserve">and </w:t>
      </w:r>
      <w:r w:rsidR="00981837" w:rsidRPr="006A56FF">
        <w:rPr>
          <w:lang w:val="en-US"/>
        </w:rPr>
        <w:t xml:space="preserve">the expenditure on or use of uncontrolled cash benefit schemes </w:t>
      </w:r>
      <w:sdt>
        <w:sdtPr>
          <w:rPr>
            <w:lang w:val="en-US"/>
          </w:rPr>
          <w:alias w:val="Don't edit this field"/>
          <w:tag w:val="CitaviPlaceholder#9bb41434-8310-4d8d-bcd4-f3adcab63dab"/>
          <w:id w:val="-1370689796"/>
          <w:placeholder>
            <w:docPart w:val="D15996FD79AB40888560A6AB265B1975"/>
          </w:placeholder>
        </w:sdtPr>
        <w:sdtEndPr/>
        <w:sdtContent>
          <w:r w:rsidR="00981837" w:rsidRPr="006A56FF">
            <w:rPr>
              <w:lang w:val="en-US"/>
            </w:rPr>
            <w:fldChar w:fldCharType="begin"/>
          </w:r>
          <w:r w:rsidR="006E36CF">
            <w:rPr>
              <w:lang w:val="en-US"/>
            </w:rPr>
            <w:instrText>ADDIN CitaviPlaceholder{eyIkaWQiOiIxIiwiRW50cmllcyI6W3siJGlkIjoiMiIsIklkIjoiODVjNmUyMGItY2Q4ZC00MjgyLWEyNTgtNWIxMGFmYmYyZmI0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Jc0xvY2FsQ2xvdWRQcm9qZWN0RmlsZUxpbmsiOmZhbHNl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0seyIkaWQiOiIxMSIsIklkIjoiMGFkMzUyMDMtNzc3NS00ODgwLTkwNDMtMTlmYzhmOTA2MDRhIiwiUmFuZ2VTdGFydCI6MjUsIlJhbmdlTGVuZ3RoIjoxOCwiUmVmZXJlbmNlSWQiOiIwYWE0OWMxNS04NDg5LTQwYTUtOWVmZi00YzY1NmZiODM2MzgiLCJSZWZlcmVuY2UiOnsiJGlkIjoiMTIiLCJBYnN0cmFjdENvbXBsZXhpdHkiOjAsIkFic3RyYWN0U291cmNlVGV4dEZvcm1hdCI6MCwiQXV0aG9ycyI6W3siJGlkIjoiMTM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kFkZHJlc3MiOnsiJGlkIjoiMTUiLCJJc0xvY2FsQ2xvdWRQcm9qZWN0RmlsZUxpbmsiOmZhbHNlLCJMaW5rZWRSZXNvdXJjZVN0YXR1cyI6OCwiT3JpZ2luYWxTdHJpbmciOiIxMC4xMDkzL2NqZS9iZW4wNDMiLCJMaW5rZWRSZXNvdXJjZVR5cGUiOjUsIlVyaVN0cmluZyI6Imh0dHBzOi8vZG9pLm9yZy8xMC4xMDkzL2NqZS9iZW4wNDMiLCJQcm9wZXJ0aWVzIjp7IiRpZCI6IjE2In19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1dLCJGb3JtYXR0ZWRUZXh0Ijp7IiRpZCI6IjE4IiwiQ291bnQiOjEsIlRleHRVbml0cyI6W3siJGlkIjoiMTkiLCJGb250U3R5bGUiOnsiJGlkIjoiMjAiLCJOZXV0cmFsIjp0cnVlfSwiUmVhZGluZ09yZGVyIjoxLCJUZXh0IjoiKERhIFJvaXQgYW5kIFdlaWNodCwgMjAxMzsgU2ltb25henppLCAyMDA4KSJ9XX0sIlRhZyI6IkNpdGF2aVBsYWNlaG9sZGVyIzliYjQxNDM0LTgzMTAtNGQ4ZC1iY2Q0LWYzYWRjYWI2M2RhYiIsIlRleHQiOiIoRGEgUm9pdCBhbmQgV2VpY2h0LCAyMDEzOyBTaW1vbmF6emksIDIwMDgpIiwiV0FJVmVyc2lvbiI6IjYuNC4wLjM1In0=}</w:instrText>
          </w:r>
          <w:r w:rsidR="00981837" w:rsidRPr="006A56FF">
            <w:rPr>
              <w:lang w:val="en-US"/>
            </w:rPr>
            <w:fldChar w:fldCharType="separate"/>
          </w:r>
          <w:r w:rsidR="000B0433">
            <w:rPr>
              <w:lang w:val="en-US"/>
            </w:rPr>
            <w:t>(Da Roit and Weicht, 2013; Simonazzi, 2008)</w:t>
          </w:r>
          <w:r w:rsidR="00981837" w:rsidRPr="006A56FF">
            <w:rPr>
              <w:lang w:val="en-US"/>
            </w:rPr>
            <w:fldChar w:fldCharType="end"/>
          </w:r>
        </w:sdtContent>
      </w:sdt>
      <w:r w:rsidR="00981837" w:rsidRPr="006A56FF">
        <w:rPr>
          <w:lang w:val="en-US"/>
        </w:rPr>
        <w:t xml:space="preserve">. </w:t>
      </w:r>
    </w:p>
    <w:p w14:paraId="65E4600D" w14:textId="77777777" w:rsidR="004573C8" w:rsidRDefault="00B57DF2" w:rsidP="00180D20">
      <w:pPr>
        <w:pStyle w:val="02FlietextEinzug"/>
        <w:ind w:firstLine="0"/>
        <w:rPr>
          <w:lang w:val="en-US"/>
        </w:rPr>
      </w:pPr>
      <w:r w:rsidRPr="006C5D7D">
        <w:rPr>
          <w:u w:val="single"/>
          <w:lang w:val="en-US"/>
        </w:rPr>
        <w:t>III. Access regulation:</w:t>
      </w:r>
      <w:r>
        <w:rPr>
          <w:lang w:val="en-US"/>
        </w:rPr>
        <w:t xml:space="preserve"> </w:t>
      </w:r>
    </w:p>
    <w:p w14:paraId="6CE852C5" w14:textId="1F8661DC" w:rsidR="00C9734F" w:rsidRPr="006A56FF" w:rsidRDefault="00952423" w:rsidP="00180D20">
      <w:pPr>
        <w:pStyle w:val="02FlietextEinzug"/>
        <w:ind w:firstLine="0"/>
        <w:rPr>
          <w:lang w:val="en-US"/>
        </w:rPr>
      </w:pPr>
      <w:r w:rsidRPr="00981837">
        <w:rPr>
          <w:lang w:val="en-US"/>
        </w:rPr>
        <w:t xml:space="preserve">Restrictions in </w:t>
      </w:r>
      <w:r>
        <w:rPr>
          <w:lang w:val="en-US"/>
        </w:rPr>
        <w:t>LTC</w:t>
      </w:r>
      <w:r w:rsidRPr="00981837">
        <w:rPr>
          <w:lang w:val="en-US"/>
        </w:rPr>
        <w:t xml:space="preserve"> systems may pose barriers especially for lower social status groups to access care. Common barriers are means-testing of benefits and limitations of choice</w:t>
      </w:r>
      <w:r>
        <w:rPr>
          <w:lang w:val="en-US"/>
        </w:rPr>
        <w:t xml:space="preserve"> </w:t>
      </w:r>
      <w:sdt>
        <w:sdtPr>
          <w:rPr>
            <w:lang w:val="en-US"/>
          </w:rPr>
          <w:alias w:val="To edit, see citavi.com/edit"/>
          <w:tag w:val="CitaviPlaceholder#d5a29a79-0f3e-4351-bf0a-d9060f8efbd2"/>
          <w:id w:val="-1548286285"/>
          <w:placeholder>
            <w:docPart w:val="96C3866F64A94CB081856E61A572D680"/>
          </w:placeholder>
        </w:sdtPr>
        <w:sdtEndPr/>
        <w:sdtContent>
          <w:r>
            <w:rPr>
              <w:noProof/>
              <w:lang w:val="en-US"/>
            </w:rPr>
            <w:fldChar w:fldCharType="begin"/>
          </w:r>
          <w:r w:rsidR="006C3A49">
            <w:rPr>
              <w:noProof/>
              <w:lang w:val="en-US"/>
            </w:rPr>
            <w:instrText>ADDIN CitaviPlaceholder{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Iy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jM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jQ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jU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yNi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c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I4IiwiQ291bnQiOjEsIlRleHRVbml0cyI6W3siJGlkIjoiMjkiLCJGb250U3R5bGUiOnsiJGlkIjoiMzAiLCJOZXV0cmFsIjp0cnVlfSwiUmVhZGluZ09yZGVyIjoxLCJUZXh0IjoiKEJha3ggZXQgYWwuLCAyMDE1OyBDb2xvbWJvIGV0IGFsLiwgMjAxMSkifV19LCJUYWciOiJDaXRhdmlQbGFjZWhvbGRlciNkNWEyOWE3OS0wZjNlLTQzNTEtYmYwYS1kOTA2MGY4ZWZiZDIiLCJUZXh0IjoiKEJha3ggZXQgYWwuLCAyMDE1OyBDb2xvbWJvIGV0IGFsLiwgMjAxMSkiLCJXQUlWZXJzaW9uIjoiNi40LjAuMzUifQ==}</w:instrText>
          </w:r>
          <w:r>
            <w:rPr>
              <w:noProof/>
              <w:lang w:val="en-US"/>
            </w:rPr>
            <w:fldChar w:fldCharType="separate"/>
          </w:r>
          <w:r w:rsidR="000B0433">
            <w:rPr>
              <w:noProof/>
              <w:lang w:val="en-US"/>
            </w:rPr>
            <w:t>(Bakx et al., 2015; Colombo et al., 2011)</w:t>
          </w:r>
          <w:r>
            <w:rPr>
              <w:noProof/>
              <w:lang w:val="en-US"/>
            </w:rPr>
            <w:fldChar w:fldCharType="end"/>
          </w:r>
        </w:sdtContent>
      </w:sdt>
      <w:r w:rsidRPr="00981837">
        <w:rPr>
          <w:lang w:val="en-US"/>
        </w:rPr>
        <w:t>.</w:t>
      </w:r>
      <w:r w:rsidRPr="00952423">
        <w:rPr>
          <w:lang w:val="en-US"/>
        </w:rPr>
        <w:t xml:space="preserve"> </w:t>
      </w:r>
      <w:r w:rsidR="00B57DF2">
        <w:rPr>
          <w:lang w:val="en-US"/>
        </w:rPr>
        <w:t>The</w:t>
      </w:r>
      <w:r w:rsidR="00B57DF2" w:rsidRPr="005E05FB">
        <w:rPr>
          <w:lang w:val="en-US"/>
        </w:rPr>
        <w:t xml:space="preserve"> </w:t>
      </w:r>
      <w:r w:rsidR="005F6D29" w:rsidRPr="005E05FB">
        <w:rPr>
          <w:lang w:val="en-US"/>
        </w:rPr>
        <w:t>access dimension has been high</w:t>
      </w:r>
      <w:r w:rsidR="00B57DF2">
        <w:rPr>
          <w:lang w:val="en-US"/>
        </w:rPr>
        <w:t>ly</w:t>
      </w:r>
      <w:r w:rsidR="005F6D29" w:rsidRPr="005E05FB">
        <w:rPr>
          <w:lang w:val="en-US"/>
        </w:rPr>
        <w:t xml:space="preserve"> relevan</w:t>
      </w:r>
      <w:r w:rsidR="00B57DF2">
        <w:rPr>
          <w:lang w:val="en-US"/>
        </w:rPr>
        <w:t xml:space="preserve">t in the development of </w:t>
      </w:r>
      <w:r w:rsidR="005F6D29" w:rsidRPr="005E05FB">
        <w:rPr>
          <w:lang w:val="en-US"/>
        </w:rPr>
        <w:t xml:space="preserve">healthcare typologies </w:t>
      </w:r>
      <w:sdt>
        <w:sdtPr>
          <w:rPr>
            <w:lang w:val="en-US"/>
          </w:rPr>
          <w:alias w:val="Don't edit this field"/>
          <w:tag w:val="CitaviPlaceholder#f2f0bd0e-df94-45b3-87aa-3a153d465999"/>
          <w:id w:val="-1509815262"/>
          <w:placeholder>
            <w:docPart w:val="6B2D75D8747441FCBC779C31018E6055"/>
          </w:placeholder>
        </w:sdtPr>
        <w:sdtEndPr/>
        <w:sdtContent>
          <w:r w:rsidR="005F6D29" w:rsidRPr="005E05FB">
            <w:rPr>
              <w:lang w:val="en-US"/>
            </w:rPr>
            <w:fldChar w:fldCharType="begin"/>
          </w:r>
          <w:r w:rsidR="006C3A49">
            <w:rPr>
              <w:lang w:val="en-US"/>
            </w:rPr>
            <w: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xM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QiLCJBZGRyZXNzIjp7IiRpZCI6IjE1IiwiSXNMb2NhbENsb3VkUHJvamVjdEZpbGVMaW5rIjpmYWxzZSwiTGlua2VkUmVzb3VyY2VTdGF0dXMiOjgsIk9yaWdpbmFsU3RyaW5nIjoiMzExMzM0NDQiLCJMaW5rZWRSZXNvdXJjZVR5cGUiOjUsIlVyaVN0cmluZyI6Imh0dHA6Ly93d3cubmNiaS5ubG0ubmloLmdvdi9wdWJtZWQvMzExMzM0NDQiLCJQcm9wZXJ0aWVzIjp7IiRpZCI6IjE2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ciLCJBZGRyZXNzIjp7IiRpZCI6IjE4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5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jA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}</w:instrText>
          </w:r>
          <w:r w:rsidR="005F6D29" w:rsidRPr="005E05FB">
            <w:rPr>
              <w:lang w:val="en-US"/>
            </w:rPr>
            <w:fldChar w:fldCharType="separate"/>
          </w:r>
          <w:r w:rsidR="000B0433">
            <w:rPr>
              <w:lang w:val="en-US"/>
            </w:rPr>
            <w:t>(</w:t>
          </w:r>
          <w:r w:rsidR="00B57DF2">
            <w:rPr>
              <w:lang w:val="en-US"/>
            </w:rPr>
            <w:t xml:space="preserve">Wendt, 2009; </w:t>
          </w:r>
          <w:r w:rsidR="000B0433">
            <w:rPr>
              <w:lang w:val="en-US"/>
            </w:rPr>
            <w:t>Reibling, 2010; Reibling et al., 2019)</w:t>
          </w:r>
          <w:r w:rsidR="005F6D29" w:rsidRPr="005E05FB">
            <w:rPr>
              <w:lang w:val="en-US"/>
            </w:rPr>
            <w:fldChar w:fldCharType="end"/>
          </w:r>
        </w:sdtContent>
      </w:sdt>
      <w:r w:rsidR="005F6D29" w:rsidRPr="005E05FB">
        <w:rPr>
          <w:lang w:val="en-US"/>
        </w:rPr>
        <w:t xml:space="preserve"> and is </w:t>
      </w:r>
      <w:ins w:id="105" w:author="Claus Wendt" w:date="2020-09-04T09:39:00Z">
        <w:r w:rsidR="00EF631F">
          <w:rPr>
            <w:lang w:val="en-US"/>
          </w:rPr>
          <w:t xml:space="preserve">in LTC </w:t>
        </w:r>
      </w:ins>
      <w:r w:rsidR="005F6D29" w:rsidRPr="005E05FB">
        <w:rPr>
          <w:lang w:val="en-US"/>
        </w:rPr>
        <w:t>operationalized via means-testing for benefits, entitlement to residential care, home-care benefits</w:t>
      </w:r>
      <w:r w:rsidR="00A40F30">
        <w:rPr>
          <w:lang w:val="en-US"/>
        </w:rPr>
        <w:t>,</w:t>
      </w:r>
      <w:r w:rsidR="005F6D29" w:rsidRPr="005E05FB">
        <w:rPr>
          <w:lang w:val="en-US"/>
        </w:rPr>
        <w:t xml:space="preserve"> cash benefits</w:t>
      </w:r>
      <w:r w:rsidR="00A40F30">
        <w:rPr>
          <w:lang w:val="en-US"/>
        </w:rPr>
        <w:t>, and</w:t>
      </w:r>
      <w:r w:rsidR="005F6D29" w:rsidRPr="005E05FB">
        <w:rPr>
          <w:lang w:val="en-US"/>
        </w:rPr>
        <w:t xml:space="preserve"> choice restrictions </w:t>
      </w:r>
      <w:sdt>
        <w:sdtPr>
          <w:rPr>
            <w:lang w:val="en-US"/>
          </w:rPr>
          <w:alias w:val="To edit, see citavi.com/edit"/>
          <w:tag w:val="CitaviPlaceholder#e337e697-d1c5-4fcd-a7e0-e41c0861fac4"/>
          <w:id w:val="-1302929615"/>
          <w:placeholder>
            <w:docPart w:val="DefaultPlaceholder_-1854013440"/>
          </w:placeholder>
        </w:sdtPr>
        <w:sdtEndPr/>
        <w:sdtContent>
          <w:r w:rsidR="00671793">
            <w:rPr>
              <w:noProof/>
              <w:lang w:val="en-US"/>
            </w:rPr>
            <w:fldChar w:fldCharType="begin"/>
          </w:r>
          <w:r w:rsidR="0067179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ZGFhNmQzLTk5YmEtNGJhOS04MGRiLTM0MTBkY2YzOGViZSIsIlJhbmdlTGVuZ3RoIjoyMCwiUmVmZXJlbmNlSWQiOiI0YTgzMWMzNC03NmE3LTRlMmItOTk1Ni1lYTExZjY2NTE2OD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IsIiR0eXBlIjoiU3dpc3NBY2FkZW1pYy5DaXRhdmkuUHJvamVjdCwgU3dpc3NBY2FkZW1pYy5DaXRhdmkifX0seyIkaWQiOiI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x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XSwiRm9ybWF0dGVkVGV4dCI6eyIkaWQiOiIxMiIsIkNvdW50IjoxLCJUZXh0VW5pdHMiOlt7IiRpZCI6IjEzIiwiRm9udFN0eWxlIjp7IiRpZCI6IjE0IiwiTmV1dHJhbCI6dHJ1ZX0sIlJlYWRpbmdPcmRlciI6MSwiVGV4dCI6IihLcmF1cyBldCBhbC4sIDIwMTApIn1dfSwiVGFnIjoiQ2l0YXZpUGxhY2Vob2xkZXIjZTMzN2U2OTctZDFjNS00ZmNkLWE3ZTAtZTQxYzA4NjFmYWM0IiwiVGV4dCI6IihLcmF1cyBldCBhbC4sIDIwMTApIiwiV0FJVmVyc2lvbiI6IjYuNS4wLjAifQ==}</w:instrText>
          </w:r>
          <w:r w:rsidR="00671793">
            <w:rPr>
              <w:noProof/>
              <w:lang w:val="en-US"/>
            </w:rPr>
            <w:fldChar w:fldCharType="separate"/>
          </w:r>
          <w:r w:rsidR="00671793">
            <w:rPr>
              <w:noProof/>
              <w:lang w:val="en-US"/>
            </w:rPr>
            <w:t>(Kraus et al., 2010)</w:t>
          </w:r>
          <w:r w:rsidR="00671793">
            <w:rPr>
              <w:noProof/>
              <w:lang w:val="en-US"/>
            </w:rPr>
            <w:fldChar w:fldCharType="end"/>
          </w:r>
        </w:sdtContent>
      </w:sdt>
      <w:r w:rsidR="005F6D29" w:rsidRPr="005E05FB">
        <w:rPr>
          <w:lang w:val="en-US"/>
        </w:rPr>
        <w:t>.</w:t>
      </w:r>
    </w:p>
    <w:p w14:paraId="543B77A1" w14:textId="77777777" w:rsidR="004573C8" w:rsidRDefault="00B57DF2" w:rsidP="00A40F30">
      <w:pPr>
        <w:pStyle w:val="02Flietext"/>
        <w:rPr>
          <w:lang w:val="en-US"/>
        </w:rPr>
      </w:pPr>
      <w:r w:rsidRPr="000D7467">
        <w:rPr>
          <w:u w:val="single"/>
          <w:lang w:val="en-US"/>
        </w:rPr>
        <w:t>IV. Performance:</w:t>
      </w:r>
      <w:r>
        <w:rPr>
          <w:lang w:val="en-US"/>
        </w:rPr>
        <w:t xml:space="preserve"> </w:t>
      </w:r>
    </w:p>
    <w:p w14:paraId="7495BA44" w14:textId="555D3DD0" w:rsidR="004573C8" w:rsidRDefault="00B57DF2" w:rsidP="004573C8">
      <w:pPr>
        <w:pStyle w:val="02Flietext"/>
        <w:spacing w:after="0"/>
        <w:rPr>
          <w:lang w:val="en-US"/>
        </w:rPr>
      </w:pPr>
      <w:r>
        <w:rPr>
          <w:lang w:val="en-US"/>
        </w:rPr>
        <w:t>T</w:t>
      </w:r>
      <w:r w:rsidR="00A40F30" w:rsidRPr="00981837">
        <w:rPr>
          <w:lang w:val="en-US"/>
        </w:rPr>
        <w:t xml:space="preserve">he performance of LTC systems </w:t>
      </w:r>
      <w:r>
        <w:rPr>
          <w:lang w:val="en-US"/>
        </w:rPr>
        <w:t xml:space="preserve">has so far hardly been studied in </w:t>
      </w:r>
      <w:r w:rsidR="00A40F30" w:rsidRPr="00981837">
        <w:rPr>
          <w:lang w:val="en-US"/>
        </w:rPr>
        <w:t>international</w:t>
      </w:r>
      <w:r>
        <w:rPr>
          <w:lang w:val="en-US"/>
        </w:rPr>
        <w:t xml:space="preserve"> comparisons</w:t>
      </w:r>
      <w:r w:rsidR="00A40F30" w:rsidRPr="00981837">
        <w:rPr>
          <w:lang w:val="en-US"/>
        </w:rPr>
        <w:t xml:space="preserve">. </w:t>
      </w:r>
      <w:r>
        <w:rPr>
          <w:lang w:val="en-US"/>
        </w:rPr>
        <w:t>I</w:t>
      </w:r>
      <w:r w:rsidR="00A40F30" w:rsidRPr="00981837">
        <w:rPr>
          <w:lang w:val="en-US"/>
        </w:rPr>
        <w:t>ndicators</w:t>
      </w:r>
      <w:r w:rsidR="00A40F30">
        <w:rPr>
          <w:lang w:val="en-US"/>
        </w:rPr>
        <w:t xml:space="preserve"> for measuring the quality of </w:t>
      </w:r>
      <w:r>
        <w:rPr>
          <w:lang w:val="en-US"/>
        </w:rPr>
        <w:t xml:space="preserve">LTC </w:t>
      </w:r>
      <w:r w:rsidR="00A40F30">
        <w:rPr>
          <w:lang w:val="en-US"/>
        </w:rPr>
        <w:t xml:space="preserve">service provision </w:t>
      </w:r>
      <w:r w:rsidR="00A40F30" w:rsidRPr="00981837">
        <w:rPr>
          <w:lang w:val="en-US"/>
        </w:rPr>
        <w:t xml:space="preserve">such as the </w:t>
      </w:r>
      <w:r w:rsidR="00A40F30">
        <w:rPr>
          <w:lang w:val="en-US"/>
        </w:rPr>
        <w:t>share</w:t>
      </w:r>
      <w:r w:rsidR="00A40F30" w:rsidRPr="00981837">
        <w:rPr>
          <w:lang w:val="en-US"/>
        </w:rPr>
        <w:t xml:space="preserve"> of institutional and home-based LTC patients with pressure ulcers or unintended weight loss are</w:t>
      </w:r>
      <w:r w:rsidR="00A40F30">
        <w:rPr>
          <w:lang w:val="en-US"/>
        </w:rPr>
        <w:t xml:space="preserve"> </w:t>
      </w:r>
      <w:r w:rsidR="00A40F30" w:rsidRPr="00B00DDC">
        <w:rPr>
          <w:lang w:val="en-US"/>
        </w:rPr>
        <w:t>not available</w:t>
      </w:r>
      <w:r w:rsidR="00A40F30" w:rsidRPr="00981837">
        <w:rPr>
          <w:lang w:val="en-US"/>
        </w:rPr>
        <w:t xml:space="preserve"> in many countries</w:t>
      </w:r>
      <w:r w:rsidR="00A40F30">
        <w:rPr>
          <w:lang w:val="en-US"/>
        </w:rPr>
        <w:t xml:space="preserve"> </w:t>
      </w:r>
      <w:sdt>
        <w:sdtPr>
          <w:rPr>
            <w:lang w:val="en-US"/>
          </w:rPr>
          <w:alias w:val="Don't edit this field"/>
          <w:tag w:val="CitaviPlaceholder#01bd8ee6-e27b-4514-94d5-c29002237f50"/>
          <w:id w:val="-410238692"/>
          <w:placeholder>
            <w:docPart w:val="F196FF1EFDE945D9A06C4F6CE0D2C0DE"/>
          </w:placeholder>
        </w:sdtPr>
        <w:sdtEndPr/>
        <w:sdtContent>
          <w:r w:rsidR="00A40F30" w:rsidRPr="00981837">
            <w:rPr>
              <w:lang w:val="en-US"/>
            </w:rPr>
            <w:fldChar w:fldCharType="begin"/>
          </w:r>
          <w:r w:rsidR="006C3A49">
            <w:rPr>
              <w:lang w:val="en-US"/>
            </w:rPr>
            <w:instrText>ADDIN CitaviPlaceholder{eyIkaWQiOiIxIiwiRW50cmllcyI6W3siJGlkIjoiMiIsIklkIjoiN2VkYTlmMWUtMDU4NS00MzQyLThiMTItMzZkMWQ0ZjYyZjZi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Jc0xvY2FsQ2xvdWRQcm9qZWN0RmlsZUxpbmsiOmZhbHNl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Jc0xvY2FsQ2xvdWRQcm9qZWN0RmlsZUxpbmsiOmZhbHNl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MwMWJkOGVlNi1lMjdiLTQ1MTQtOTRkNS1jMjkwMDIyMzdmNTAiLCJUZXh0IjoiKEhhbGZlbnMgZXQgYWwuLCAyMDEzKSIsIldBSVZlcnNpb24iOiI2LjQuMC4zNSJ9}</w:instrText>
          </w:r>
          <w:r w:rsidR="00A40F30" w:rsidRPr="00981837">
            <w:rPr>
              <w:lang w:val="en-US"/>
            </w:rPr>
            <w:fldChar w:fldCharType="separate"/>
          </w:r>
          <w:r w:rsidR="000B0433">
            <w:rPr>
              <w:lang w:val="en-US"/>
            </w:rPr>
            <w:t>(Halfens et al., 2013)</w:t>
          </w:r>
          <w:r w:rsidR="00A40F30" w:rsidRPr="00981837">
            <w:rPr>
              <w:lang w:val="en-US"/>
            </w:rPr>
            <w:fldChar w:fldCharType="end"/>
          </w:r>
        </w:sdtContent>
      </w:sdt>
      <w:r w:rsidR="00A40F30" w:rsidRPr="00981837">
        <w:rPr>
          <w:lang w:val="en-US"/>
        </w:rPr>
        <w:t>.</w:t>
      </w:r>
      <w:r w:rsidR="00A40F30">
        <w:rPr>
          <w:lang w:val="en-US"/>
        </w:rPr>
        <w:t xml:space="preserve"> Hence, only few typologies include performance or quality indicators. </w:t>
      </w:r>
      <w:sdt>
        <w:sdtPr>
          <w:rPr>
            <w:lang w:val="en-US"/>
          </w:rPr>
          <w:alias w:val="Don't edit this field"/>
          <w:tag w:val="CitaviPlaceholder#9ed77772-6871-4b84-bc4f-0d1aa44e606d"/>
          <w:id w:val="318246019"/>
          <w:placeholder>
            <w:docPart w:val="5545F3DBAB0E4F6FA3A9360EFAFFAAA6"/>
          </w:placeholder>
        </w:sdtPr>
        <w:sdtEndPr/>
        <w:sdtContent>
          <w:r w:rsidR="00A40F30" w:rsidRPr="006A56FF">
            <w:rPr>
              <w:lang w:val="en-US"/>
            </w:rPr>
            <w:fldChar w:fldCharType="begin"/>
          </w:r>
          <w:r w:rsidR="006C3A49">
            <w:rPr>
              <w:lang w:val="en-US"/>
            </w:rPr>
            <w: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ZWQ3Nzc3Mi02ODcxLTRiODQtYmM0Zi0wZDFhYTQ0ZTYwNmQiLCJUZXh0IjoiRGFtaWFuaSBldCBhbC4iLCJXQUlWZXJzaW9uIjoiNi40LjAuMzUifQ==}</w:instrText>
          </w:r>
          <w:r w:rsidR="00A40F30" w:rsidRPr="006A56FF">
            <w:rPr>
              <w:lang w:val="en-US"/>
            </w:rPr>
            <w:fldChar w:fldCharType="separate"/>
          </w:r>
          <w:r w:rsidR="000B0433">
            <w:rPr>
              <w:lang w:val="en-US"/>
            </w:rPr>
            <w:t>Damiani et al.</w:t>
          </w:r>
          <w:r w:rsidR="00A40F30" w:rsidRPr="006A56FF">
            <w:rPr>
              <w:lang w:val="en-US"/>
            </w:rPr>
            <w:fldChar w:fldCharType="end"/>
          </w:r>
        </w:sdtContent>
      </w:sdt>
      <w:r w:rsidR="00A40F30" w:rsidRPr="006A56FF">
        <w:rPr>
          <w:lang w:val="en-US"/>
        </w:rPr>
        <w:t xml:space="preserve"> </w:t>
      </w:r>
      <w:sdt>
        <w:sdtPr>
          <w:rPr>
            <w:lang w:val="en-US"/>
          </w:rPr>
          <w:alias w:val="Don't edit this field"/>
          <w:tag w:val="CitaviPlaceholder#1610a65e-4c7c-4798-bb16-1b9fdbc14367"/>
          <w:id w:val="1409264845"/>
          <w:placeholder>
            <w:docPart w:val="5545F3DBAB0E4F6FA3A9360EFAFFAAA6"/>
          </w:placeholder>
        </w:sdtPr>
        <w:sdtEndPr/>
        <w:sdtContent>
          <w:r w:rsidR="00A40F30" w:rsidRPr="006A56FF">
            <w:rPr>
              <w:lang w:val="en-US"/>
            </w:rPr>
            <w:fldChar w:fldCharType="begin"/>
          </w:r>
          <w:r w:rsidR="006C3A49">
            <w:rPr>
              <w:lang w:val="en-US"/>
            </w:rPr>
            <w: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I6MjA6ND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xNjEwYTY1ZS00YzdjLTQ3OTgtYmIxNi0xYjlmZGJjMTQzNjciLCJUZXh0IjoiKDIwMTEpIiwiV0FJVmVyc2lvbiI6IjYuNC4wLjM1In0=}</w:instrText>
          </w:r>
          <w:r w:rsidR="00A40F30" w:rsidRPr="006A56FF">
            <w:rPr>
              <w:lang w:val="en-US"/>
            </w:rPr>
            <w:fldChar w:fldCharType="separate"/>
          </w:r>
          <w:r w:rsidR="000B0433">
            <w:rPr>
              <w:lang w:val="en-US"/>
            </w:rPr>
            <w:t>(2011)</w:t>
          </w:r>
          <w:r w:rsidR="00A40F30" w:rsidRPr="006A56FF">
            <w:rPr>
              <w:lang w:val="en-US"/>
            </w:rPr>
            <w:fldChar w:fldCharType="end"/>
          </w:r>
        </w:sdtContent>
      </w:sdt>
      <w:r w:rsidR="00A40F30" w:rsidRPr="006A56FF">
        <w:rPr>
          <w:lang w:val="en-US"/>
        </w:rPr>
        <w:t xml:space="preserve"> for example use the share of people over 80 reporting good or very good health and the perceived limitations in </w:t>
      </w:r>
      <w:r w:rsidR="00C82524">
        <w:rPr>
          <w:lang w:val="en-US"/>
        </w:rPr>
        <w:t>activities in daily living (</w:t>
      </w:r>
      <w:r w:rsidR="00A40F30" w:rsidRPr="006A56FF">
        <w:rPr>
          <w:lang w:val="en-US"/>
        </w:rPr>
        <w:t>ADL</w:t>
      </w:r>
      <w:r w:rsidR="000D7467">
        <w:rPr>
          <w:lang w:val="en-US"/>
        </w:rPr>
        <w:t>s</w:t>
      </w:r>
      <w:r w:rsidR="00C82524">
        <w:rPr>
          <w:lang w:val="en-US"/>
        </w:rPr>
        <w:t>)</w:t>
      </w:r>
      <w:r w:rsidR="00A40F30" w:rsidRPr="006A56FF">
        <w:rPr>
          <w:lang w:val="en-US"/>
        </w:rPr>
        <w:t xml:space="preserve"> for people aged 65 or older. </w:t>
      </w:r>
      <w:sdt>
        <w:sdtPr>
          <w:rPr>
            <w:lang w:val="en-US"/>
          </w:rPr>
          <w:alias w:val="Don't edit this field"/>
          <w:tag w:val="CitaviPlaceholder#db31a6e6-ba32-4bb0-bb6f-1a515e44c03c"/>
          <w:id w:val="-1788260562"/>
          <w:placeholder>
            <w:docPart w:val="5545F3DBAB0E4F6FA3A9360EFAFFAAA6"/>
          </w:placeholder>
        </w:sdtPr>
        <w:sdtEndPr/>
        <w:sdtContent>
          <w:r w:rsidR="00A40F30" w:rsidRPr="006A56FF">
            <w:rPr>
              <w:lang w:val="en-US"/>
            </w:rPr>
            <w:fldChar w:fldCharType="begin"/>
          </w:r>
          <w:r w:rsidR="00A40F30">
            <w:rPr>
              <w:lang w:val="en-US"/>
            </w:rPr>
            <w: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NkYjMxYTZlNi1iYTMyLTRiYjAtYmI2Zi0xYTUxNWU0NGMwM2MiLCJUZXh0IjoiS3JhdXMgZXQgYWwuIiwiV0FJVmVyc2lvbiI6IjYuNC4wLjM1In0=}</w:instrText>
          </w:r>
          <w:r w:rsidR="00A40F30" w:rsidRPr="006A56FF">
            <w:rPr>
              <w:lang w:val="en-US"/>
            </w:rPr>
            <w:fldChar w:fldCharType="separate"/>
          </w:r>
          <w:r w:rsidR="000B0433">
            <w:rPr>
              <w:lang w:val="en-US"/>
            </w:rPr>
            <w:t>Kraus et al.</w:t>
          </w:r>
          <w:r w:rsidR="00A40F30" w:rsidRPr="006A56FF">
            <w:rPr>
              <w:lang w:val="en-US"/>
            </w:rPr>
            <w:fldChar w:fldCharType="end"/>
          </w:r>
        </w:sdtContent>
      </w:sdt>
      <w:r w:rsidR="00A40F30" w:rsidRPr="006A56FF">
        <w:rPr>
          <w:lang w:val="en-US"/>
        </w:rPr>
        <w:t xml:space="preserve"> </w:t>
      </w:r>
      <w:sdt>
        <w:sdtPr>
          <w:rPr>
            <w:lang w:val="en-US"/>
          </w:rPr>
          <w:alias w:val="Don't edit this field"/>
          <w:tag w:val="CitaviPlaceholder#c77f243b-d57d-4784-96c2-946087fb8c53"/>
          <w:id w:val="-350022293"/>
          <w:placeholder>
            <w:docPart w:val="5545F3DBAB0E4F6FA3A9360EFAFFAAA6"/>
          </w:placeholder>
        </w:sdtPr>
        <w:sdtEndPr/>
        <w:sdtContent>
          <w:r w:rsidR="00A40F30" w:rsidRPr="006A56FF">
            <w:rPr>
              <w:lang w:val="en-US"/>
            </w:rPr>
            <w:fldChar w:fldCharType="begin"/>
          </w:r>
          <w:r w:rsidR="00A40F30">
            <w:rPr>
              <w:lang w:val="en-US"/>
            </w:rPr>
            <w: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M3N2YyNDNiLWQ1N2QtNDc4NC05NmMyLTk0NjA4N2ZiOGM1MyIsIlRleHQiOiIoMjAxMCkiLCJXQUlWZXJzaW9uIjoiNi40LjAuMzUifQ==}</w:instrText>
          </w:r>
          <w:r w:rsidR="00A40F30" w:rsidRPr="006A56FF">
            <w:rPr>
              <w:lang w:val="en-US"/>
            </w:rPr>
            <w:fldChar w:fldCharType="separate"/>
          </w:r>
          <w:r w:rsidR="000B0433">
            <w:rPr>
              <w:lang w:val="en-US"/>
            </w:rPr>
            <w:t>(2010)</w:t>
          </w:r>
          <w:r w:rsidR="00A40F30" w:rsidRPr="006A56FF">
            <w:rPr>
              <w:lang w:val="en-US"/>
            </w:rPr>
            <w:fldChar w:fldCharType="end"/>
          </w:r>
        </w:sdtContent>
      </w:sdt>
      <w:r w:rsidR="00A40F30" w:rsidRPr="006A56FF">
        <w:rPr>
          <w:lang w:val="en-US"/>
        </w:rPr>
        <w:t xml:space="preserve"> take institutional indicators of mandatory quality assurance systems and the degree and functioning of integrated services</w:t>
      </w:r>
      <w:ins w:id="106" w:author="Claus Wendt" w:date="2020-09-04T09:40:00Z">
        <w:r w:rsidR="00EF631F">
          <w:rPr>
            <w:lang w:val="en-US"/>
          </w:rPr>
          <w:t xml:space="preserve"> into account</w:t>
        </w:r>
      </w:ins>
      <w:r w:rsidR="00A40F30" w:rsidRPr="006A56FF">
        <w:rPr>
          <w:lang w:val="en-US"/>
        </w:rPr>
        <w:t>.</w:t>
      </w:r>
    </w:p>
    <w:p w14:paraId="435E1D48" w14:textId="48941927" w:rsidR="005E05FB" w:rsidRPr="005E05FB" w:rsidRDefault="00E00F03" w:rsidP="004573C8">
      <w:pPr>
        <w:pStyle w:val="02FlietextEinzug"/>
        <w:rPr>
          <w:lang w:val="en-US"/>
        </w:rPr>
      </w:pPr>
      <w:r>
        <w:rPr>
          <w:lang w:val="en-US"/>
        </w:rPr>
        <w:t xml:space="preserve">When summarizing </w:t>
      </w:r>
      <w:r w:rsidR="005F6D29">
        <w:rPr>
          <w:lang w:val="en-US"/>
        </w:rPr>
        <w:t xml:space="preserve">existing </w:t>
      </w:r>
      <w:r>
        <w:rPr>
          <w:lang w:val="en-US"/>
        </w:rPr>
        <w:t xml:space="preserve">LTC </w:t>
      </w:r>
      <w:r w:rsidR="005F6D29">
        <w:rPr>
          <w:lang w:val="en-US"/>
        </w:rPr>
        <w:t xml:space="preserve">typologies </w:t>
      </w:r>
      <w:r>
        <w:rPr>
          <w:lang w:val="en-US"/>
        </w:rPr>
        <w:t xml:space="preserve">we see that most </w:t>
      </w:r>
      <w:r w:rsidR="005F6D29">
        <w:rPr>
          <w:lang w:val="en-US"/>
        </w:rPr>
        <w:t xml:space="preserve">are </w:t>
      </w:r>
      <w:r w:rsidR="00BC7C5E">
        <w:rPr>
          <w:lang w:val="en-US"/>
        </w:rPr>
        <w:t xml:space="preserve">solely </w:t>
      </w:r>
      <w:r w:rsidR="005F6D29">
        <w:rPr>
          <w:lang w:val="en-US"/>
        </w:rPr>
        <w:t xml:space="preserve">based on quantitative </w:t>
      </w:r>
      <w:r>
        <w:rPr>
          <w:lang w:val="en-US"/>
        </w:rPr>
        <w:t xml:space="preserve">(usually OECD and Eurostat) </w:t>
      </w:r>
      <w:r w:rsidR="005F6D29">
        <w:rPr>
          <w:lang w:val="en-US"/>
        </w:rPr>
        <w:t>indictors</w:t>
      </w:r>
      <w:r>
        <w:rPr>
          <w:lang w:val="en-US"/>
        </w:rPr>
        <w:t xml:space="preserve"> </w:t>
      </w:r>
      <w:r w:rsidR="005E05FB" w:rsidRPr="005E05FB">
        <w:rPr>
          <w:lang w:val="en-US"/>
        </w:rPr>
        <w:fldChar w:fldCharType="begin"/>
      </w:r>
      <w:r w:rsidR="006C3A49">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005E05FB" w:rsidRPr="005E05FB">
        <w:rPr>
          <w:lang w:val="en-US"/>
        </w:rPr>
        <w:fldChar w:fldCharType="separate"/>
      </w:r>
      <w:r w:rsidR="000B0433">
        <w:rPr>
          <w:lang w:val="en-US"/>
        </w:rPr>
        <w:t>(Alber, 1995; Colombo, 2012; Damiani et al., 2011; Kraus et al., 2010)</w:t>
      </w:r>
      <w:r w:rsidR="005E05FB" w:rsidRPr="005E05FB">
        <w:rPr>
          <w:lang w:val="en-US"/>
        </w:rPr>
        <w:fldChar w:fldCharType="end"/>
      </w:r>
      <w:r>
        <w:rPr>
          <w:lang w:val="en-US"/>
        </w:rPr>
        <w:t xml:space="preserve">. Sometimes, </w:t>
      </w:r>
      <w:r w:rsidR="005F6D29">
        <w:rPr>
          <w:lang w:val="en-US"/>
        </w:rPr>
        <w:t xml:space="preserve">also </w:t>
      </w:r>
      <w:r w:rsidR="005F6D29" w:rsidRPr="005E05FB">
        <w:rPr>
          <w:lang w:val="en-US"/>
        </w:rPr>
        <w:t>micro-data</w:t>
      </w:r>
      <w:r>
        <w:rPr>
          <w:lang w:val="en-US"/>
        </w:rPr>
        <w:t xml:space="preserve"> (Share data</w:t>
      </w:r>
      <w:r w:rsidR="005F6D29" w:rsidRPr="005E05FB">
        <w:rPr>
          <w:lang w:val="en-US"/>
        </w:rPr>
        <w:t>)</w:t>
      </w:r>
      <w:r w:rsidR="005F6D29">
        <w:rPr>
          <w:lang w:val="en-US"/>
        </w:rPr>
        <w:t xml:space="preserve"> are used</w:t>
      </w:r>
      <w:r w:rsidR="005E05FB" w:rsidRPr="005E05FB">
        <w:rPr>
          <w:lang w:val="en-US"/>
        </w:rPr>
        <w:t xml:space="preserve"> </w:t>
      </w:r>
      <w:sdt>
        <w:sdtPr>
          <w:rPr>
            <w:lang w:val="en-US"/>
          </w:rPr>
          <w:alias w:val="To edit, see citavi.com/edit"/>
          <w:tag w:val="CitaviPlaceholder#363ff3ea-769a-4c91-b512-1a73bcc1f2ff"/>
          <w:id w:val="824940676"/>
          <w:placeholder>
            <w:docPart w:val="DefaultPlaceholder_-1854013440"/>
          </w:placeholder>
        </w:sdtPr>
        <w:sdtEndPr/>
        <w:sdtContent>
          <w:r w:rsidR="005F6D29">
            <w:rPr>
              <w:noProof/>
              <w:lang w:val="en-US"/>
            </w:rPr>
            <w:fldChar w:fldCharType="begin"/>
          </w:r>
          <w:r w:rsidR="006E36CF">
            <w:rPr>
              <w:noProof/>
              <w:lang w:val="en-US"/>
            </w:rPr>
            <w:instrText>ADDIN CitaviPlaceholder{eyIkaWQiOiIxIiwiRW50cmllcyI6W3siJGlkIjoiMiIsIklkIjoiMTM3NWYyNmQtNzRhZS00MzMwLWEyY2YtNmQzNzZhMzg3NzE3IiwiUmFuZ2VMZW5ndGgiOjIxLCJSZWZlcmVuY2VJZCI6IjUzNzBlNDE4LTViOWQtNGE1Zi04OTMyLTA4Y2E0N2JiOTg0OCIsIlJlZmVyZW5jZSI6eyIkaWQiOiIzIiwiQWJzdHJhY3RDb21wbGV4aXR5IjowLCJBYnN0cmFjdFNvdXJjZVRleHRGb3JtYXQiOjAsIkF1dGhvcnMiOlt7IiRpZCI6Ij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aWQiOiI1In19LHsiJGlkIjoiNi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4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OSIsIkNvdW50IjoxLCJUZXh0VW5pdHMiOlt7IiRpZCI6IjEwIiwiRm9udFN0eWxlIjp7IiRpZCI6IjExIiwiTmV1dHJhbCI6dHJ1ZX0sIlJlYWRpbmdPcmRlciI6MSwiVGV4dCI6IihQb21tZXIgZXQgYWwuLCAyMDA5KSJ9XX0sIlRhZyI6IkNpdGF2aVBsYWNlaG9sZGVyIzM2M2ZmM2VhLTc2OWEtNGM5MS1iNTEyLTFhNzNiY2MxZjJmZiIsIlRleHQiOiIoUG9tbWVyIGV0IGFsLiwgMjAwOSkiLCJXQUlWZXJzaW9uIjoiNi40LjAuMzUifQ==}</w:instrText>
          </w:r>
          <w:r w:rsidR="005F6D29">
            <w:rPr>
              <w:noProof/>
              <w:lang w:val="en-US"/>
            </w:rPr>
            <w:fldChar w:fldCharType="separate"/>
          </w:r>
          <w:r w:rsidR="000B0433">
            <w:rPr>
              <w:noProof/>
              <w:lang w:val="en-US"/>
            </w:rPr>
            <w:t>(Pommer et al., 2009)</w:t>
          </w:r>
          <w:r w:rsidR="005F6D29">
            <w:rPr>
              <w:noProof/>
              <w:lang w:val="en-US"/>
            </w:rPr>
            <w:fldChar w:fldCharType="end"/>
          </w:r>
        </w:sdtContent>
      </w:sdt>
      <w:r w:rsidR="005E05FB" w:rsidRPr="005E05FB">
        <w:rPr>
          <w:lang w:val="en-US"/>
        </w:rPr>
        <w:t xml:space="preserve">. Only </w:t>
      </w:r>
      <w:sdt>
        <w:sdtPr>
          <w:rPr>
            <w:lang w:val="en-US"/>
          </w:rPr>
          <w:alias w:val="Don’t edit this field."/>
          <w:tag w:val="CitaviPlaceholder#0fa4c2d2-701b-4051-8c76-5a1dff8985cf"/>
          <w:id w:val="-1327901509"/>
          <w:placeholder>
            <w:docPart w:val="8EA9AD0B1D094F21AE7EF1A139F80951"/>
          </w:placeholder>
        </w:sdtPr>
        <w:sdtEndPr/>
        <w:sdtContent>
          <w:r w:rsidR="005E05FB" w:rsidRPr="005E05FB">
            <w:rPr>
              <w:lang w:val="en-US"/>
            </w:rPr>
            <w:fldChar w:fldCharType="begin"/>
          </w:r>
          <w:r w:rsidR="00952423">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wZmE0YzJkMi03MDFiLTQwNTEtOGM3Ni01YTFkZmY4OTg1Y2YiLCJUZXh0IjoiS3JhdXMgZXQgYWwuIiwiV0FJVmVyc2lvbiI6IjYuNC4wLjM1In0=}</w:instrText>
          </w:r>
          <w:r w:rsidR="005E05FB" w:rsidRPr="005E05FB">
            <w:rPr>
              <w:lang w:val="en-US"/>
            </w:rPr>
            <w:fldChar w:fldCharType="separate"/>
          </w:r>
          <w:r w:rsidR="000B0433">
            <w:rPr>
              <w:lang w:val="en-US"/>
            </w:rPr>
            <w:t>Kraus et al.</w:t>
          </w:r>
          <w:r w:rsidR="005E05FB" w:rsidRPr="005E05FB">
            <w:rPr>
              <w:lang w:val="en-US"/>
            </w:rPr>
            <w:fldChar w:fldCharType="end"/>
          </w:r>
        </w:sdtContent>
      </w:sdt>
      <w:r w:rsidR="005E05FB" w:rsidRPr="005E05FB">
        <w:rPr>
          <w:lang w:val="en-US"/>
        </w:rPr>
        <w:t xml:space="preserve"> </w:t>
      </w:r>
      <w:sdt>
        <w:sdtPr>
          <w:rPr>
            <w:lang w:val="en-US"/>
          </w:rPr>
          <w:alias w:val="Don’t edit this field."/>
          <w:tag w:val="CitaviPlaceholder#d364f84e-9272-4a50-b549-1bd7b02543df"/>
          <w:id w:val="1965686754"/>
          <w:placeholder>
            <w:docPart w:val="8EA9AD0B1D094F21AE7EF1A139F80951"/>
          </w:placeholder>
        </w:sdtPr>
        <w:sdtEndPr/>
        <w:sdtContent>
          <w:r w:rsidR="005E05FB" w:rsidRPr="005E05FB">
            <w:rPr>
              <w:lang w:val="en-US"/>
            </w:rPr>
            <w:fldChar w:fldCharType="begin"/>
          </w:r>
          <w:r w:rsidR="00952423">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QzNjRmODRlLTkyNzItNGE1MC1iNTQ5LTFiZDdiMDI1NDNkZiIsIlRleHQiOiIoMjAxMCkiLCJXQUlWZXJzaW9uIjoiNi40LjAuMzUifQ==}</w:instrText>
          </w:r>
          <w:r w:rsidR="005E05FB" w:rsidRPr="005E05FB">
            <w:rPr>
              <w:lang w:val="en-US"/>
            </w:rPr>
            <w:fldChar w:fldCharType="separate"/>
          </w:r>
          <w:r w:rsidR="000B0433">
            <w:rPr>
              <w:lang w:val="en-US"/>
            </w:rPr>
            <w:t>(2010)</w:t>
          </w:r>
          <w:r w:rsidR="005E05FB" w:rsidRPr="005E05FB">
            <w:rPr>
              <w:lang w:val="en-US"/>
            </w:rPr>
            <w:fldChar w:fldCharType="end"/>
          </w:r>
        </w:sdtContent>
      </w:sdt>
      <w:r w:rsidR="005E05FB" w:rsidRPr="005E05FB">
        <w:rPr>
          <w:lang w:val="en-US"/>
        </w:rPr>
        <w:t xml:space="preserve"> adopts </w:t>
      </w:r>
      <w:r>
        <w:rPr>
          <w:lang w:val="en-US"/>
        </w:rPr>
        <w:t xml:space="preserve">both </w:t>
      </w:r>
      <w:r w:rsidR="005E05FB" w:rsidRPr="005E05FB">
        <w:rPr>
          <w:lang w:val="en-US"/>
        </w:rPr>
        <w:t xml:space="preserve">quantitative </w:t>
      </w:r>
      <w:r w:rsidRPr="000D7467">
        <w:rPr>
          <w:lang w:val="en-US"/>
        </w:rPr>
        <w:t>and</w:t>
      </w:r>
      <w:r>
        <w:rPr>
          <w:i/>
          <w:lang w:val="en-US"/>
        </w:rPr>
        <w:t xml:space="preserve"> </w:t>
      </w:r>
      <w:r w:rsidR="005E05FB" w:rsidRPr="005E05FB">
        <w:rPr>
          <w:lang w:val="en-US"/>
        </w:rPr>
        <w:t xml:space="preserve">qualitative data on institutional setting and rules for access to the system based on </w:t>
      </w:r>
      <w:r>
        <w:rPr>
          <w:lang w:val="en-US"/>
        </w:rPr>
        <w:t xml:space="preserve">an </w:t>
      </w:r>
      <w:r w:rsidR="005E05FB" w:rsidRPr="005E05FB">
        <w:rPr>
          <w:lang w:val="en-US"/>
        </w:rPr>
        <w:t xml:space="preserve">own primary data collection. The results of these typologies are influenced by their focus and aim but also by the </w:t>
      </w:r>
      <w:r w:rsidR="00B42E5D">
        <w:rPr>
          <w:lang w:val="en-US"/>
        </w:rPr>
        <w:t>(</w:t>
      </w:r>
      <w:r w:rsidR="005E05FB" w:rsidRPr="005E05FB">
        <w:rPr>
          <w:lang w:val="en-US"/>
        </w:rPr>
        <w:t>number of</w:t>
      </w:r>
      <w:r w:rsidR="00B42E5D">
        <w:rPr>
          <w:lang w:val="en-US"/>
        </w:rPr>
        <w:t>)</w:t>
      </w:r>
      <w:r w:rsidR="005E05FB" w:rsidRPr="005E05FB">
        <w:rPr>
          <w:lang w:val="en-US"/>
        </w:rPr>
        <w:t xml:space="preserve"> included countries. Some studies include only about ten European/OECD country cases </w:t>
      </w:r>
      <w:sdt>
        <w:sdtPr>
          <w:rPr>
            <w:lang w:val="en-US"/>
          </w:rPr>
          <w:alias w:val="Don't edit this field"/>
          <w:tag w:val="CitaviPlaceholder#ec1d3126-328c-4a11-aec2-2b589b409d19"/>
          <w:id w:val="-1134094184"/>
          <w:placeholder>
            <w:docPart w:val="4118B0A02F2141DCB251311D18CB2180"/>
          </w:placeholder>
        </w:sdtPr>
        <w:sdtEndPr/>
        <w:sdtContent>
          <w:r w:rsidR="005E05FB" w:rsidRPr="005E05FB">
            <w:rPr>
              <w:lang w:val="en-US"/>
            </w:rPr>
            <w:fldChar w:fldCharType="begin"/>
          </w:r>
          <w:r w:rsidR="006E36CF">
            <w:rPr>
              <w:lang w:val="en-US"/>
            </w:rPr>
            <w: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TAxMzg1YTUtNjZiNS00ZTEzLWIzN2YtMzk0ODVkNDA0ZGNlIiwiUmFuZ2VTdGFydCI6MTIsIlJhbmdlTGVuZ3RoIjoyNCwiUmVmZXJlbmNlSWQiOiIzNzNjOTRjYy1mM2MyLTRhMWUtYmZiNC0yNWU3NzhiZDdmYWQiLCJSZWZlcmVuY2UiOnsiJGlkIjoiOCIsIkFic3RyYWN0Q29tcGxleGl0eSI6MCwiQWJzdHJhY3RTb3VyY2VUZXh0Rm9ybWF0IjowLCJBdXRob3JzIjpbeyIkaWQiOiI5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Ew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xM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TIiLCJBZGRyZXNzIjp7IiRpZCI6IjEzIiwiSXNMb2NhbENsb3VkUHJvamVjdEZpbGVMaW5rIjpmYWxzZSwiTGlua2VkUmVzb3VyY2VTdGF0dXMiOjgsIk9yaWdpbmFsU3RyaW5nIjoiMTAuMTUxNS9yZXZlY3AtMjAxNy0wMDA4IiwiTGlua2VkUmVzb3VyY2VUeXBlIjo1LCJVcmlTdHJpbmciOiJodHRwczovL2RvaS5vcmcvMTAuMTUxNS9yZXZlY3AtMjAxNy0wMDA4IiwiUHJvcGVydGllcyI6eyIkaWQiOiIxN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1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TYiLCJJZCI6ImZjNzM1YzJhLTU4MjMtNGJhNy1hYWNiLTkwNTcxODAxNGUwNiIsIlJhbmdlU3RhcnQiOjM2LCJSYW5nZUxlbmd0aCI6MjIsIlJlZmVyZW5jZUlkIjoiNTM3MGU0MTgtNWI5ZC00YTVmLTg5MzItMDhjYTQ3YmI5ODQ4IiwiUmVmZXJlbmNlIjp7IiRpZCI6IjE3IiwiQWJzdHJhY3RDb21wbGV4aXR5IjowLCJBYnN0cmFjdFNvdXJjZVRleHRGb3JtYXQiOjAsIkF1dGhvcnMiOlt7IiRpZCI6IjE4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HJlZiI6IjUifX0seyIkaWQiOiIxOS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MjA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MjE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V9XSwiRm9ybWF0dGVkVGV4dCI6eyIkaWQiOiIyMiIsIkNvdW50IjoxLCJUZXh0VW5pdHMiOlt7IiRpZCI6IjIzIiwiRm9udFN0eWxlIjp7IiRpZCI6IjI0IiwiTmV1dHJhbCI6dHJ1ZX0sIlJlYWRpbmdPcmRlciI6MSwiVGV4dCI6IihBbGJlciwgMTk5NTsgSGFsw6Fza292w6EgZXQgYWwuLCAyMDE3OyBQb21tZXIgZXQgYWwuLCAyMDA5KSJ9XX0sIlRhZyI6IkNpdGF2aVBsYWNlaG9sZGVyI2VjMWQzMTI2LTMyOGMtNGExMS1hZWMyLTJiNTg5YjQwOWQxOSIsIlRleHQiOiIoQWxiZXIsIDE5OTU7IEhhbMOhc2tvdsOhIGV0IGFsLiwgMjAxNzsgUG9tbWVyIGV0IGFsLiwgMjAwOSkiLCJXQUlWZXJzaW9uIjoiNi40LjAuMzUifQ==}</w:instrText>
          </w:r>
          <w:r w:rsidR="005E05FB" w:rsidRPr="005E05FB">
            <w:rPr>
              <w:lang w:val="en-US"/>
            </w:rPr>
            <w:fldChar w:fldCharType="separate"/>
          </w:r>
          <w:r w:rsidR="000B0433">
            <w:rPr>
              <w:lang w:val="en-US"/>
            </w:rPr>
            <w:t>(Alber, 1995; Halásková et al., 2017; Pommer et al., 2009)</w:t>
          </w:r>
          <w:r w:rsidR="005E05FB" w:rsidRPr="005E05FB">
            <w:rPr>
              <w:lang w:val="en-US"/>
            </w:rPr>
            <w:fldChar w:fldCharType="end"/>
          </w:r>
        </w:sdtContent>
      </w:sdt>
      <w:r w:rsidR="005E05FB" w:rsidRPr="005E05FB">
        <w:rPr>
          <w:lang w:val="en-US"/>
        </w:rPr>
        <w:t xml:space="preserve"> while others analyze about 20 and more European </w:t>
      </w:r>
      <w:sdt>
        <w:sdtPr>
          <w:rPr>
            <w:lang w:val="en-US"/>
          </w:rPr>
          <w:alias w:val="Don't edit this field"/>
          <w:tag w:val="CitaviPlaceholder#5d260071-a9f0-4c78-b355-2a1871fb6dac"/>
          <w:id w:val="-717971029"/>
          <w:placeholder>
            <w:docPart w:val="4118B0A02F2141DCB251311D18CB2180"/>
          </w:placeholder>
        </w:sdtPr>
        <w:sdtEndPr/>
        <w:sdtContent>
          <w:r w:rsidR="005E05FB" w:rsidRPr="005E05FB">
            <w:rPr>
              <w:lang w:val="en-US"/>
            </w:rPr>
            <w:fldChar w:fldCharType="begin"/>
          </w:r>
          <w:r w:rsidR="006C3A49">
            <w:rPr>
              <w:lang w:val="en-US"/>
            </w:rPr>
            <w:instrText>ADDIN CitaviPlaceholder{eyIkaWQiOiIxIiwiRW50cmllcyI6W3siJGlkIjoiMiIsIklkIjoiYTNhZWZhYmEtZTAxNy00ODI3LWIwZGQtYTVmNWIwMGIzZDVm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IwOWNjOWMwMy0yYjQ1LTRkYmUtOGM3ZC00NTZjMWE3NWU4MTEiLCJSYW5nZVN0YXJ0IjoyMSwiUmFuZ2VMZW5ndGgiOjIx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jkiLCJDb3VudCI6MSwiVGV4dFVuaXRzIjpbeyIkaWQiOiIzMCIsIkZvbnRTdHlsZSI6eyIkaWQiOiIzMSIsIk5ldXRyYWwiOnRydWV9LCJSZWFkaW5nT3JkZXIiOjEsIlRleHQiOiIoRGFtaWFuaSBldCBhbC4sIDIwMTE7IEtyYXVzIGV0IGFsLiwgMjAxMCkifV19LCJUYWciOiJDaXRhdmlQbGFjZWhvbGRlciM1ZDI2MDA3MS1hOWYwLTRjNzgtYjM1NS0yYTE4NzFmYjZkYWMiLCJUZXh0IjoiKERhbWlhbmkgZXQgYWwuLCAyMDExOyBLcmF1cyBldCBhbC4sIDIwMTApIiwiV0FJVmVyc2lvbiI6IjYuNC4wLjM1In0=}</w:instrText>
          </w:r>
          <w:r w:rsidR="005E05FB" w:rsidRPr="005E05FB">
            <w:rPr>
              <w:lang w:val="en-US"/>
            </w:rPr>
            <w:fldChar w:fldCharType="separate"/>
          </w:r>
          <w:r w:rsidR="000B0433">
            <w:rPr>
              <w:lang w:val="en-US"/>
            </w:rPr>
            <w:t>(Damiani et al., 2011; Kraus et al., 2010)</w:t>
          </w:r>
          <w:r w:rsidR="005E05FB" w:rsidRPr="005E05FB">
            <w:rPr>
              <w:lang w:val="en-US"/>
            </w:rPr>
            <w:fldChar w:fldCharType="end"/>
          </w:r>
        </w:sdtContent>
      </w:sdt>
      <w:r w:rsidR="005E05FB" w:rsidRPr="005E05FB">
        <w:rPr>
          <w:lang w:val="en-US"/>
        </w:rPr>
        <w:t xml:space="preserve"> or OECD cases </w:t>
      </w:r>
      <w:sdt>
        <w:sdtPr>
          <w:rPr>
            <w:lang w:val="en-US"/>
          </w:rPr>
          <w:alias w:val="Don't edit this field"/>
          <w:tag w:val="CitaviPlaceholder#88df41d0-3cbf-4436-9486-799861ce0173"/>
          <w:id w:val="2063670814"/>
          <w:placeholder>
            <w:docPart w:val="4118B0A02F2141DCB251311D18CB2180"/>
          </w:placeholder>
        </w:sdtPr>
        <w:sdtEndPr/>
        <w:sdtContent>
          <w:r w:rsidR="005E05FB" w:rsidRPr="005E05FB">
            <w:rPr>
              <w:lang w:val="en-US"/>
            </w:rPr>
            <w:fldChar w:fldCharType="begin"/>
          </w:r>
          <w:r w:rsidR="006C3A49">
            <w:rPr>
              <w:lang w:val="en-US"/>
            </w:rPr>
            <w: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IoQ29sb21ibywgMjAxMikifV19LCJUYWciOiJDaXRhdmlQbGFjZWhvbGRlciM4OGRmNDFkMC0zY2JmLTQ0MzYtOTQ4Ni03OTk4NjFjZTAxNzMiLCJUZXh0IjoiKENvbG9tYm8sIDIwMTIpIiwiV0FJVmVyc2lvbiI6IjYuNC4wLjM1In0=}</w:instrText>
          </w:r>
          <w:r w:rsidR="005E05FB" w:rsidRPr="005E05FB">
            <w:rPr>
              <w:lang w:val="en-US"/>
            </w:rPr>
            <w:fldChar w:fldCharType="separate"/>
          </w:r>
          <w:r w:rsidR="000B0433">
            <w:rPr>
              <w:lang w:val="en-US"/>
            </w:rPr>
            <w:t>(Colombo, 2012)</w:t>
          </w:r>
          <w:r w:rsidR="005E05FB" w:rsidRPr="005E05FB">
            <w:rPr>
              <w:lang w:val="en-US"/>
            </w:rPr>
            <w:fldChar w:fldCharType="end"/>
          </w:r>
        </w:sdtContent>
      </w:sdt>
      <w:r w:rsidR="005E05FB" w:rsidRPr="005E05FB">
        <w:rPr>
          <w:lang w:val="en-US"/>
        </w:rPr>
        <w:t xml:space="preserve">. </w:t>
      </w:r>
    </w:p>
    <w:p w14:paraId="0C9623C8" w14:textId="7EBFEE10" w:rsidR="005E05FB" w:rsidRPr="005E05FB" w:rsidRDefault="005E05FB" w:rsidP="00CF57A8">
      <w:pPr>
        <w:pStyle w:val="02FlietextEinzug"/>
        <w:rPr>
          <w:lang w:val="en-US"/>
        </w:rPr>
      </w:pPr>
      <w:r w:rsidRPr="005E05FB">
        <w:rPr>
          <w:lang w:val="en-US"/>
        </w:rPr>
        <w:t xml:space="preserve">Despite the large variety in the number of clusters and the composition of those clusters in the different typologies some similarities and parallels can be </w:t>
      </w:r>
      <w:r w:rsidRPr="005E05FB">
        <w:rPr>
          <w:lang w:val="en-US"/>
        </w:rPr>
        <w:lastRenderedPageBreak/>
        <w:t xml:space="preserve">depicted. The most robust </w:t>
      </w:r>
      <w:r w:rsidR="00782D78">
        <w:rPr>
          <w:lang w:val="en-US"/>
        </w:rPr>
        <w:t>system type</w:t>
      </w:r>
      <w:r w:rsidR="00782D78" w:rsidRPr="005E05FB">
        <w:rPr>
          <w:lang w:val="en-US"/>
        </w:rPr>
        <w:t xml:space="preserve"> </w:t>
      </w:r>
      <w:r w:rsidRPr="005E05FB">
        <w:rPr>
          <w:lang w:val="en-US"/>
        </w:rPr>
        <w:t xml:space="preserve">is a Scandinavian or </w:t>
      </w:r>
      <w:r w:rsidR="00E00F03">
        <w:rPr>
          <w:lang w:val="en-US"/>
        </w:rPr>
        <w:t>N</w:t>
      </w:r>
      <w:r w:rsidRPr="005E05FB">
        <w:rPr>
          <w:lang w:val="en-US"/>
        </w:rPr>
        <w:t>orthern European cluster that mostly includes Sweden, Norway, Denmark, Finland</w:t>
      </w:r>
      <w:r w:rsidR="00A31BDA">
        <w:rPr>
          <w:lang w:val="en-US"/>
        </w:rPr>
        <w:t>,</w:t>
      </w:r>
      <w:r w:rsidRPr="005E05FB">
        <w:rPr>
          <w:lang w:val="en-US"/>
        </w:rPr>
        <w:t xml:space="preserve"> and often also the Netherlands </w:t>
      </w:r>
      <w:sdt>
        <w:sdtPr>
          <w:rPr>
            <w:lang w:val="en-US"/>
          </w:rPr>
          <w:alias w:val="Don't edit this field"/>
          <w:tag w:val="CitaviPlaceholder#f63525ed-8884-4f8e-918e-35e6d3f77443"/>
          <w:id w:val="-1308238888"/>
          <w:placeholder>
            <w:docPart w:val="4118B0A02F2141DCB251311D18CB2180"/>
          </w:placeholder>
        </w:sdtPr>
        <w:sdtEndPr/>
        <w:sdtContent>
          <w:r w:rsidRPr="005E05FB">
            <w:rPr>
              <w:lang w:val="en-US"/>
            </w:rPr>
            <w:fldChar w:fldCharType="begin"/>
          </w:r>
          <w:r w:rsidR="006C3A49">
            <w:rPr>
              <w:lang w:val="en-US"/>
            </w:rPr>
            <w:instrText>ADDIN CitaviPlaceholder{eyIkaWQiOiIxIiwiRW50cmllcyI6W3siJGlkIjoiMiIsIklkIjoiMDIwNWUwZDktZWJlYi00NWVlLWJlMTItNzMxZTQ3Yzc1YjU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M2I0MDM2MWUtYjQ4NS00YTExLWI5M2YtZGQ5YzhlM2MxMzl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3OTg4OTNjZS0zNTIyLTRlYWUtOTc1NS05YzViYmRjMzJlMWU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NGZkYTI4NWMtNGEyYy00MjQ3LWExZTgtZDNkNjQyYjNkYmY2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N2E3YmE2NWMtYzNhZC00YTJkLWI5ZDctMmJjN2RkNWNlOTE5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instrText>
          </w:r>
          <w:r w:rsidR="006C3A49" w:rsidRPr="003F07B8">
            <w:instrText>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}</w:instrText>
          </w:r>
          <w:r w:rsidRPr="005E05FB">
            <w:rPr>
              <w:lang w:val="en-US"/>
            </w:rPr>
            <w:fldChar w:fldCharType="separate"/>
          </w:r>
          <w:r w:rsidR="000B0433">
            <w:t>(Alber, 1995; Colombo, 2012; Damiani et al., 2011; Kraus et al., 2010; Pommer et al., 2009)</w:t>
          </w:r>
          <w:r w:rsidRPr="005E05FB">
            <w:rPr>
              <w:lang w:val="en-US"/>
            </w:rPr>
            <w:fldChar w:fldCharType="end"/>
          </w:r>
        </w:sdtContent>
      </w:sdt>
      <w:r w:rsidRPr="005E05FB">
        <w:t xml:space="preserve">. </w:t>
      </w:r>
      <w:r w:rsidRPr="005E05FB">
        <w:rPr>
          <w:lang w:val="en-US"/>
        </w:rPr>
        <w:t xml:space="preserve">Clusters which include only Eastern European countries can be found in the typologies by </w:t>
      </w:r>
      <w:sdt>
        <w:sdtPr>
          <w:rPr>
            <w:lang w:val="en-US"/>
          </w:rPr>
          <w:alias w:val="Don't edit this field"/>
          <w:tag w:val="CitaviPlaceholder#821802ec-8205-43cc-a6b6-7855e3c19feb"/>
          <w:id w:val="1555120584"/>
          <w:placeholder>
            <w:docPart w:val="4118B0A02F2141DCB251311D18CB2180"/>
          </w:placeholder>
        </w:sdtPr>
        <w:sdtEndPr/>
        <w:sdtContent>
          <w:r w:rsidRPr="005E05FB">
            <w:rPr>
              <w:lang w:val="en-US"/>
            </w:rPr>
            <w:fldChar w:fldCharType="begin"/>
          </w:r>
          <w:r w:rsidR="006C3A49">
            <w:rPr>
              <w:lang w:val="en-US"/>
            </w:rPr>
            <w:instrText>ADDIN CitaviPlaceholder{eyIkaWQiOiIxIiwiQXNzb2NpYXRlV2l0aFBsYWNlaG9sZGVyVGFnIjoiQ2l0YXZpUGxhY2Vob2xkZXIjZDAxMDgxNjUtZGY4YS00MGY4LTg1MzMtOTI4ZDIzZGU1YzhlIiwiRW50cmllcyI6W3siJGlkIjoiMiIsIklkIjoiMjBiYjM2Y2YtNWUyZC00ZjA1LWE3ODMtN2FmY2NiYWZmMWU3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4MjE4MDJlYy04MjA1LTQzY2MtYTZiNi03ODU1ZTNjMTlmZWIiLCJUZXh0IjoiRGFtaWFuaSBldCBhbC4iLCJXQUlWZXJzaW9uIjoiNi40LjAuMzUifQ==}</w:instrText>
          </w:r>
          <w:r w:rsidRPr="005E05FB">
            <w:rPr>
              <w:lang w:val="en-US"/>
            </w:rPr>
            <w:fldChar w:fldCharType="separate"/>
          </w:r>
          <w:r w:rsidR="000B0433">
            <w:rPr>
              <w:lang w:val="en-US"/>
            </w:rPr>
            <w:t>Damiani et al.</w:t>
          </w:r>
          <w:r w:rsidRPr="005E05FB">
            <w:rPr>
              <w:lang w:val="en-US"/>
            </w:rPr>
            <w:fldChar w:fldCharType="end"/>
          </w:r>
        </w:sdtContent>
      </w:sdt>
      <w:r w:rsidRPr="005E05FB">
        <w:rPr>
          <w:lang w:val="en-US"/>
        </w:rPr>
        <w:t xml:space="preserve"> </w:t>
      </w:r>
      <w:sdt>
        <w:sdtPr>
          <w:rPr>
            <w:lang w:val="en-US"/>
          </w:rPr>
          <w:alias w:val="Don't edit this field"/>
          <w:tag w:val="CitaviPlaceholder#f46b660c-723d-4d8b-8eec-b5516c790d77"/>
          <w:id w:val="-487555929"/>
          <w:placeholder>
            <w:docPart w:val="4118B0A02F2141DCB251311D18CB2180"/>
          </w:placeholder>
        </w:sdtPr>
        <w:sdtEndPr/>
        <w:sdtContent>
          <w:r w:rsidRPr="005E05FB">
            <w:rPr>
              <w:lang w:val="en-US"/>
            </w:rPr>
            <w:fldChar w:fldCharType="begin"/>
          </w:r>
          <w:r w:rsidR="006C3A49">
            <w:rPr>
              <w:lang w:val="en-US"/>
            </w:rPr>
            <w:instrText>ADDIN CitaviPlaceholder{eyIkaWQiOiIxIiwiQXNzb2NpYXRlV2l0aFBsYWNlaG9sZGVyVGFnIjoiQ2l0YXZpUGxhY2Vob2xkZXIjMGYyMWY3YzUtOTM1ZC00MzFkLThmNDMtOWEzYTcyYTc0ODZhIiwiRW50cmllcyI6W3siJGlkIjoiMiIsIklkIjoiMjdiM2JkYTItYzdmZC00MDY1LTllZGUtNDFmNDIzYTM2MmFi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I6MjA6ND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NmNDZiNjYwYy03MjNkLTRkOGItOGVlYy1iNTUxNmM3OTBkNzciLCJUZXh0IjoiKDIwMTEpIiwiV0FJVmVyc2lvbiI6IjYuNC4wLjM1In0=}</w:instrText>
          </w:r>
          <w:r w:rsidRPr="005E05FB">
            <w:rPr>
              <w:lang w:val="en-US"/>
            </w:rPr>
            <w:fldChar w:fldCharType="separate"/>
          </w:r>
          <w:r w:rsidR="000B0433">
            <w:rPr>
              <w:lang w:val="en-US"/>
            </w:rPr>
            <w:t>(2011)</w:t>
          </w:r>
          <w:r w:rsidRPr="005E05FB">
            <w:rPr>
              <w:lang w:val="en-US"/>
            </w:rPr>
            <w:fldChar w:fldCharType="end"/>
          </w:r>
        </w:sdtContent>
      </w:sdt>
      <w:r w:rsidRPr="005E05FB">
        <w:rPr>
          <w:lang w:val="en-US"/>
        </w:rPr>
        <w:t xml:space="preserve">, </w:t>
      </w:r>
      <w:sdt>
        <w:sdtPr>
          <w:rPr>
            <w:lang w:val="en-US"/>
          </w:rPr>
          <w:alias w:val="Don't edit this field"/>
          <w:tag w:val="CitaviPlaceholder#70321f17-dd04-46c3-93b1-c87d23ba7b4e"/>
          <w:id w:val="1876421934"/>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ZDViYjQyM2MtZmE1YS00MDY3LTgzOTEtZDNkNjEzODk5MmU0IiwiRW50cmllcyI6W3siJGlkIjoiMiIsIklkIjoiMzkxNjI1NzYtMDc1Yi00ZWU2LTgzZGMtMzQ5MTY4NmM2MGZh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3MDMyMWYxNy1kZDA0LTQ2YzMtOTNiMS1jODdkMjNiYTdiNGUiLCJUZXh0IjoiSGFsw6Fza292w6EgZXQgYWwuIiwiV0FJVmVyc2lvbiI6IjYuNC4wLjM1In0=}</w:instrText>
          </w:r>
          <w:r w:rsidRPr="005E05FB">
            <w:rPr>
              <w:lang w:val="en-US"/>
            </w:rPr>
            <w:fldChar w:fldCharType="separate"/>
          </w:r>
          <w:r w:rsidR="000B0433">
            <w:rPr>
              <w:lang w:val="en-US"/>
            </w:rPr>
            <w:t>Halásková et al.</w:t>
          </w:r>
          <w:r w:rsidRPr="005E05FB">
            <w:rPr>
              <w:lang w:val="en-US"/>
            </w:rPr>
            <w:fldChar w:fldCharType="end"/>
          </w:r>
        </w:sdtContent>
      </w:sdt>
      <w:r w:rsidRPr="005E05FB">
        <w:rPr>
          <w:lang w:val="en-US"/>
        </w:rPr>
        <w:t xml:space="preserve"> </w:t>
      </w:r>
      <w:sdt>
        <w:sdtPr>
          <w:rPr>
            <w:lang w:val="en-US"/>
          </w:rPr>
          <w:alias w:val="Don't edit this field"/>
          <w:tag w:val="CitaviPlaceholder#073aa931-c262-4e1a-9792-b46e1ef1143f"/>
          <w:id w:val="1732970932"/>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ODNhNWFmYjUtZDg4Yy00MTQzLTkwODgtYjg0NzZjZmIzZWZiIiwiRW50cmllcyI6W3siJGlkIjoiMiIsIklkIjoiOTgxNjI5ZjEtYzg3Ny00NGEyLTgxYjUtMGM2OTg5NTQ2OWVk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A3M2FhOTMxLWMyNjItNGUxYS05NzkyLWI0NmUxZWYxMTQzZiIsIlRleHQiOiIoMjAxNykiLCJXQUlWZXJzaW9uIjoiNi40LjAuMzUifQ==}</w:instrText>
          </w:r>
          <w:r w:rsidRPr="005E05FB">
            <w:rPr>
              <w:lang w:val="en-US"/>
            </w:rPr>
            <w:fldChar w:fldCharType="separate"/>
          </w:r>
          <w:r w:rsidR="000B0433">
            <w:rPr>
              <w:lang w:val="en-US"/>
            </w:rPr>
            <w:t>(2017)</w:t>
          </w:r>
          <w:r w:rsidRPr="005E05FB">
            <w:rPr>
              <w:lang w:val="en-US"/>
            </w:rPr>
            <w:fldChar w:fldCharType="end"/>
          </w:r>
        </w:sdtContent>
      </w:sdt>
      <w:r w:rsidRPr="005E05FB">
        <w:rPr>
          <w:lang w:val="en-US"/>
        </w:rPr>
        <w:t xml:space="preserve"> and </w:t>
      </w:r>
      <w:sdt>
        <w:sdtPr>
          <w:rPr>
            <w:lang w:val="en-US"/>
          </w:rPr>
          <w:alias w:val="Don't edit this field"/>
          <w:tag w:val="CitaviPlaceholder#8d831f9c-58b9-4296-bddc-c7411dbb6c75"/>
          <w:id w:val="-2093773289"/>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YWI3NDIzOWUtZjUwMy00MDVmLTgyMzktMzg2Y2RhM2Q0ZTk1IiwiRW50cmllcyI6W3siJGlkIjoiMiIsIklkIjoiZjg2MjEzYmMtZTI0NC00MzNjLTg5MmMtZGFhN2JkOTFjMDM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4ZDgzMWY5Yy01OGI5LTQyOTYtYmRkYy1jNzQxMWRiYjZjNzUiLCJUZXh0IjoiS3JhdXMgZXQgYWwuIiwiV0FJVmVyc2lvbiI6IjYuNC4wLjM1In0=}</w:instrText>
          </w:r>
          <w:r w:rsidRPr="005E05FB">
            <w:rPr>
              <w:lang w:val="en-US"/>
            </w:rPr>
            <w:fldChar w:fldCharType="separate"/>
          </w:r>
          <w:r w:rsidR="000B0433">
            <w:rPr>
              <w:lang w:val="en-US"/>
            </w:rPr>
            <w:t>Kraus et al.</w:t>
          </w:r>
          <w:r w:rsidRPr="005E05FB">
            <w:rPr>
              <w:lang w:val="en-US"/>
            </w:rPr>
            <w:fldChar w:fldCharType="end"/>
          </w:r>
        </w:sdtContent>
      </w:sdt>
      <w:r w:rsidRPr="005E05FB">
        <w:rPr>
          <w:lang w:val="en-US"/>
        </w:rPr>
        <w:t xml:space="preserve"> </w:t>
      </w:r>
      <w:sdt>
        <w:sdtPr>
          <w:rPr>
            <w:lang w:val="en-US"/>
          </w:rPr>
          <w:alias w:val="Don't edit this field"/>
          <w:tag w:val="CitaviPlaceholder#d346ffb4-9ff1-4cd1-a19c-9aaaaabb572a"/>
          <w:id w:val="1577400042"/>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MWJlOTdkMWQtY2UxMy00ZWJhLWEwYjMtZjlmYzBlNzE0MDRmIiwiRW50cmllcyI6W3siJGlkIjoiMiIsIklkIjoiNzNhMzhmYTEtMTliMy00MDdmLWE5Y2QtNGQwM2IyYWQwMDBj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QzNDZmZmI0LTlmZjEtNGNkMS1hMTljLTlhYWFhYWJiNTcyYSIsIlRleHQiOiIoMjAxMCkiLCJXQUlWZXJzaW9uIjoiNi40LjAuMzUifQ==}</w:instrText>
          </w:r>
          <w:r w:rsidRPr="005E05FB">
            <w:rPr>
              <w:lang w:val="en-US"/>
            </w:rPr>
            <w:fldChar w:fldCharType="separate"/>
          </w:r>
          <w:r w:rsidR="000B0433">
            <w:rPr>
              <w:lang w:val="en-US"/>
            </w:rPr>
            <w:t>(2010)</w:t>
          </w:r>
          <w:r w:rsidRPr="005E05FB">
            <w:rPr>
              <w:lang w:val="en-US"/>
            </w:rPr>
            <w:fldChar w:fldCharType="end"/>
          </w:r>
        </w:sdtContent>
      </w:sdt>
      <w:r w:rsidR="00FC37B8">
        <w:rPr>
          <w:lang w:val="en-US"/>
        </w:rPr>
        <w:t>.</w:t>
      </w:r>
      <w:r w:rsidRPr="005E05FB">
        <w:rPr>
          <w:lang w:val="en-US"/>
        </w:rPr>
        <w:t xml:space="preserve"> </w:t>
      </w:r>
      <w:r w:rsidR="00782D78">
        <w:rPr>
          <w:lang w:val="en-US"/>
        </w:rPr>
        <w:t>O</w:t>
      </w:r>
      <w:r w:rsidRPr="005E05FB">
        <w:rPr>
          <w:lang w:val="en-US"/>
        </w:rPr>
        <w:t>ften Bulgaria, Hungary, Czech Republic, Estonia</w:t>
      </w:r>
      <w:r w:rsidR="00A35056">
        <w:rPr>
          <w:lang w:val="en-US"/>
        </w:rPr>
        <w:t>,</w:t>
      </w:r>
      <w:r w:rsidRPr="005E05FB">
        <w:rPr>
          <w:lang w:val="en-US"/>
        </w:rPr>
        <w:t xml:space="preserve"> and Slovakia are included, while other Eastern European countries </w:t>
      </w:r>
      <w:r w:rsidR="00A31BDA">
        <w:rPr>
          <w:lang w:val="en-US"/>
        </w:rPr>
        <w:t xml:space="preserve">such as </w:t>
      </w:r>
      <w:r w:rsidR="00000C6B">
        <w:rPr>
          <w:lang w:val="en-US"/>
        </w:rPr>
        <w:t xml:space="preserve">Slovenia, Romania, and Lithuania </w:t>
      </w:r>
      <w:r w:rsidR="00A31BDA">
        <w:rPr>
          <w:lang w:val="en-US"/>
        </w:rPr>
        <w:t xml:space="preserve">only </w:t>
      </w:r>
      <w:r w:rsidRPr="005E05FB">
        <w:rPr>
          <w:lang w:val="en-US"/>
        </w:rPr>
        <w:t>sometimes join</w:t>
      </w:r>
      <w:r w:rsidR="00A31BDA">
        <w:rPr>
          <w:lang w:val="en-US"/>
        </w:rPr>
        <w:t xml:space="preserve"> this cluster</w:t>
      </w:r>
      <w:r w:rsidRPr="005E05FB">
        <w:rPr>
          <w:lang w:val="en-US"/>
        </w:rPr>
        <w:t>. In some studies</w:t>
      </w:r>
      <w:r w:rsidR="00A31BDA">
        <w:rPr>
          <w:lang w:val="en-US"/>
        </w:rPr>
        <w:t>,</w:t>
      </w:r>
      <w:r w:rsidRPr="005E05FB">
        <w:rPr>
          <w:lang w:val="en-US"/>
        </w:rPr>
        <w:t xml:space="preserve"> a cluster which incorporates Eastern</w:t>
      </w:r>
      <w:r w:rsidR="00A31BDA">
        <w:rPr>
          <w:lang w:val="en-US"/>
        </w:rPr>
        <w:t xml:space="preserve"> and </w:t>
      </w:r>
      <w:r w:rsidRPr="005E05FB">
        <w:rPr>
          <w:lang w:val="en-US"/>
        </w:rPr>
        <w:t xml:space="preserve">Southern European countries is </w:t>
      </w:r>
      <w:r w:rsidR="00A31BDA">
        <w:rPr>
          <w:lang w:val="en-US"/>
        </w:rPr>
        <w:t xml:space="preserve">identified </w:t>
      </w:r>
      <w:sdt>
        <w:sdtPr>
          <w:rPr>
            <w:lang w:val="en-US"/>
          </w:rPr>
          <w:alias w:val="Don't edit this field"/>
          <w:tag w:val="CitaviPlaceholder#716d8010-c467-4967-b0e5-14c22d47fa9c"/>
          <w:id w:val="11578945"/>
          <w:placeholder>
            <w:docPart w:val="4118B0A02F2141DCB251311D18CB2180"/>
          </w:placeholder>
        </w:sdtPr>
        <w:sdtEndPr/>
        <w:sdtContent>
          <w:r w:rsidRPr="005E05FB">
            <w:rPr>
              <w:lang w:val="en-US"/>
            </w:rPr>
            <w:fldChar w:fldCharType="begin"/>
          </w:r>
          <w:r w:rsidR="006C3A49">
            <w:rPr>
              <w:lang w:val="en-US"/>
            </w:rPr>
            <w:instrText>ADDIN CitaviPlaceholder{eyIkaWQiOiIxIiwiRW50cmllcyI6W3siJGlkIjoiMiIsIklkIjoiYjc5NTI2MDktOWM1MC00MjZlLWIwMDQtZjQyNWNiNjZiY2M0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JjMzkxOGYzNi1jMmEwLTQ5YmYtYmMxOS1jNTRhY2YwYTMyN2QiLCJSYW5nZVN0YXJ0IjoyMSwiUmFuZ2VMZW5ndGgiOjIw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I5IiwiSWQiOiJmZWVmZjA5ZS01Y2FjLTQzY2MtOTQxYy1lYjZhZTAwMWNjNzIiLCJSYW5nZVN0YXJ0Ijo0MSwiUmFuZ2VMZW5ndGgiOjIzLCJSZWZlcmVuY2VJZCI6IjBiNmExNDJlLTkwMjMtNGJjMS04MTU2LWY0ZTdiMjU2NjM2OSIsIlJlZmVyZW5jZSI6eyIkaWQiOiIzMCIsIkFic3RyYWN0Q29tcGxleGl0eSI6MCwiQWJzdHJhY3RTb3VyY2VUZXh0Rm9ybWF0IjowLCJBdXRob3JzIjpbeyIkaWQiOiIzM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zMi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Mz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M0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M1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zY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M3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}</w:instrText>
          </w:r>
          <w:r w:rsidRPr="005E05FB">
            <w:rPr>
              <w:lang w:val="en-US"/>
            </w:rPr>
            <w:fldChar w:fldCharType="separate"/>
          </w:r>
          <w:r w:rsidR="000B0433">
            <w:rPr>
              <w:lang w:val="en-US"/>
            </w:rPr>
            <w:t>(Damiani et al., 2011; Kraus et al., 2010; Colombo et al., 2011)</w:t>
          </w:r>
          <w:r w:rsidRPr="005E05FB">
            <w:rPr>
              <w:lang w:val="en-US"/>
            </w:rPr>
            <w:fldChar w:fldCharType="end"/>
          </w:r>
        </w:sdtContent>
      </w:sdt>
      <w:r w:rsidRPr="005E05FB">
        <w:rPr>
          <w:lang w:val="en-US"/>
        </w:rPr>
        <w:t xml:space="preserve"> including </w:t>
      </w:r>
      <w:r w:rsidR="00000C6B">
        <w:rPr>
          <w:lang w:val="en-US"/>
        </w:rPr>
        <w:t>Poland</w:t>
      </w:r>
      <w:r w:rsidR="00A31BDA">
        <w:rPr>
          <w:lang w:val="en-US"/>
        </w:rPr>
        <w:t xml:space="preserve">, </w:t>
      </w:r>
      <w:r w:rsidRPr="005E05FB">
        <w:rPr>
          <w:lang w:val="en-US"/>
        </w:rPr>
        <w:t>Italy, Spain</w:t>
      </w:r>
      <w:r w:rsidR="00A35056">
        <w:rPr>
          <w:lang w:val="en-US"/>
        </w:rPr>
        <w:t>,</w:t>
      </w:r>
      <w:r w:rsidRPr="005E05FB">
        <w:rPr>
          <w:lang w:val="en-US"/>
        </w:rPr>
        <w:t xml:space="preserve"> and Greece. The</w:t>
      </w:r>
      <w:del w:id="107" w:author="Claus Wendt" w:date="2020-09-04T09:42:00Z">
        <w:r w:rsidRPr="005E05FB" w:rsidDel="00EF631F">
          <w:rPr>
            <w:lang w:val="en-US"/>
          </w:rPr>
          <w:delText>se</w:delText>
        </w:r>
      </w:del>
      <w:r w:rsidRPr="005E05FB">
        <w:rPr>
          <w:lang w:val="en-US"/>
        </w:rPr>
        <w:t xml:space="preserve"> </w:t>
      </w:r>
      <w:r w:rsidR="00A31BDA">
        <w:rPr>
          <w:lang w:val="en-US"/>
        </w:rPr>
        <w:t xml:space="preserve">three latter </w:t>
      </w:r>
      <w:r w:rsidRPr="005E05FB">
        <w:rPr>
          <w:lang w:val="en-US"/>
        </w:rPr>
        <w:t xml:space="preserve">countries are </w:t>
      </w:r>
      <w:ins w:id="108" w:author="Claus Wendt" w:date="2020-09-04T09:42:00Z">
        <w:r w:rsidR="00EF631F">
          <w:rPr>
            <w:lang w:val="en-US"/>
          </w:rPr>
          <w:t xml:space="preserve">also </w:t>
        </w:r>
      </w:ins>
      <w:r w:rsidRPr="005E05FB">
        <w:rPr>
          <w:lang w:val="en-US"/>
        </w:rPr>
        <w:t xml:space="preserve">depicted in a genuine Southern European cluster by </w:t>
      </w:r>
      <w:sdt>
        <w:sdtPr>
          <w:rPr>
            <w:lang w:val="en-US"/>
          </w:rPr>
          <w:alias w:val="Don't edit this field"/>
          <w:tag w:val="CitaviPlaceholder#698012ae-af6b-403b-a13c-13b1e2315222"/>
          <w:id w:val="1252860813"/>
          <w:placeholder>
            <w:docPart w:val="4118B0A02F2141DCB251311D18CB2180"/>
          </w:placeholder>
        </w:sdtPr>
        <w:sdtEndPr/>
        <w:sdtContent>
          <w:r w:rsidRPr="005E05FB">
            <w:rPr>
              <w:lang w:val="en-US"/>
            </w:rPr>
            <w:fldChar w:fldCharType="begin"/>
          </w:r>
          <w:r w:rsidR="006E36CF">
            <w:rPr>
              <w:lang w:val="en-US"/>
            </w:rPr>
            <w:instrText>ADDIN CitaviPlaceholder{eyIkaWQiOiIxIiwiQXNzb2NpYXRlV2l0aFBsYWNlaG9sZGVyVGFnIjoiQ2l0YXZpUGxhY2Vob2xkZXIjYmIyYWExZTEtNzc5OC00ZmM1LTlkMDgtZGQ3NmE2ZTg5NWFmIiwiRW50cmllcyI6W3siJGlkIjoiMiIsIklkIjoiZjJmMTE0ZmEtOTQ2Mi00ZTYwLWI5ZmItNWVlY2M1NDFhYThk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kiLCJDb3VudCI6MSwiVGV4dFVuaXRzIjpbeyIkaWQiOiIxMCIsIkZvbnRTdHlsZSI6eyIkaWQiOiIxMSIsIk5ldXRyYWwiOnRydWV9LCJSZWFkaW5nT3JkZXIiOjEsIlRleHQiOiJQb21tZXIgZXQgYWwuIn1dfSwiVGFnIjoiQ2l0YXZpUGxhY2Vob2xkZXIjNjk4MDEyYWUtYWY2Yi00MDNiLWExM2MtMTNiMWUyMzE1MjIyIiwiVGV4dCI6IlBvbW1lciBldCBhbC4iLCJXQUlWZXJzaW9uIjoiNi40LjAuMzUifQ==}</w:instrText>
          </w:r>
          <w:r w:rsidRPr="005E05FB">
            <w:rPr>
              <w:lang w:val="en-US"/>
            </w:rPr>
            <w:fldChar w:fldCharType="separate"/>
          </w:r>
          <w:r w:rsidR="000B0433">
            <w:rPr>
              <w:lang w:val="en-US"/>
            </w:rPr>
            <w:t>Pommer et al.</w:t>
          </w:r>
          <w:r w:rsidRPr="005E05FB">
            <w:rPr>
              <w:lang w:val="en-US"/>
            </w:rPr>
            <w:fldChar w:fldCharType="end"/>
          </w:r>
        </w:sdtContent>
      </w:sdt>
      <w:r w:rsidRPr="005E05FB">
        <w:rPr>
          <w:lang w:val="en-US"/>
        </w:rPr>
        <w:t xml:space="preserve"> </w:t>
      </w:r>
      <w:sdt>
        <w:sdtPr>
          <w:rPr>
            <w:lang w:val="en-US"/>
          </w:rPr>
          <w:alias w:val="Don't edit this field"/>
          <w:tag w:val="CitaviPlaceholder#7bf4dada-3011-4343-9523-8c94b097e98b"/>
          <w:id w:val="731275599"/>
          <w:placeholder>
            <w:docPart w:val="4118B0A02F2141DCB251311D18CB2180"/>
          </w:placeholder>
        </w:sdtPr>
        <w:sdtEndPr/>
        <w:sdtContent>
          <w:r w:rsidRPr="005E05FB">
            <w:rPr>
              <w:lang w:val="en-US"/>
            </w:rPr>
            <w:fldChar w:fldCharType="begin"/>
          </w:r>
          <w:r w:rsidR="006E36CF">
            <w:rPr>
              <w:lang w:val="en-US"/>
            </w:rPr>
            <w:instrText>ADDIN CitaviPlaceholder{eyIkaWQiOiIxIiwiQXNzb2NpYXRlV2l0aFBsYWNlaG9sZGVyVGFnIjoiQ2l0YXZpUGxhY2Vob2xkZXIjMzQ4MDE0NzYtNzM0Ny00MjRkLTkzMGYtMWJhZjJhYzI0ZDU0IiwiRW50cmllcyI6W3siJGlkIjoiMiIsIklkIjoiYjgxZjk5NDEtZjE3OS00Yzc4LThlNjEtYjY5ZWQ0ZmVlM2E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UsIlllYXJPbmx5Ijp0cnVlfV0sIkZvcm1hdHRlZFRleHQiOnsiJGlkIjoiOSIsIkNvdW50IjoxLCJUZXh0VW5pdHMiOlt7IiRpZCI6IjEwIiwiRm9udFN0eWxlIjp7IiRpZCI6IjExIiwiTmV1dHJhbCI6dHJ1ZX0sIlJlYWRpbmdPcmRlciI6MSwiVGV4dCI6IigyMDA5KSJ9XX0sIlRhZyI6IkNpdGF2aVBsYWNlaG9sZGVyIzdiZjRkYWRhLTMwMTEtNDM0My05NTIzLThjOTRiMDk3ZTk4YiIsIlRleHQiOiIoMjAwOSkiLCJXQUlWZXJzaW9uIjoiNi40LjAuMzUifQ==}</w:instrText>
          </w:r>
          <w:r w:rsidRPr="005E05FB">
            <w:rPr>
              <w:lang w:val="en-US"/>
            </w:rPr>
            <w:fldChar w:fldCharType="separate"/>
          </w:r>
          <w:r w:rsidR="000B0433">
            <w:rPr>
              <w:lang w:val="en-US"/>
            </w:rPr>
            <w:t>(2009)</w:t>
          </w:r>
          <w:r w:rsidRPr="005E05FB">
            <w:rPr>
              <w:lang w:val="en-US"/>
            </w:rPr>
            <w:fldChar w:fldCharType="end"/>
          </w:r>
        </w:sdtContent>
      </w:sdt>
      <w:r w:rsidRPr="005E05FB">
        <w:rPr>
          <w:lang w:val="en-US"/>
        </w:rPr>
        <w:t>. Continental European countries such as Germany, France, Austria, Belgium</w:t>
      </w:r>
      <w:r w:rsidR="00A35056">
        <w:rPr>
          <w:lang w:val="en-US"/>
        </w:rPr>
        <w:t>,</w:t>
      </w:r>
      <w:r w:rsidRPr="005E05FB">
        <w:rPr>
          <w:lang w:val="en-US"/>
        </w:rPr>
        <w:t xml:space="preserve"> and Luxemburg can be found in many typologies together in one </w:t>
      </w:r>
      <w:r w:rsidR="00782D78">
        <w:rPr>
          <w:lang w:val="en-US"/>
        </w:rPr>
        <w:t>system type</w:t>
      </w:r>
      <w:r w:rsidR="00797C4E">
        <w:rPr>
          <w:lang w:val="en-US"/>
        </w:rPr>
        <w:t>, however</w:t>
      </w:r>
      <w:r w:rsidRPr="005E05FB">
        <w:rPr>
          <w:lang w:val="en-US"/>
        </w:rPr>
        <w:t xml:space="preserve"> mostly together with some Eastern or Northern European countries </w:t>
      </w:r>
      <w:sdt>
        <w:sdtPr>
          <w:rPr>
            <w:lang w:val="en-US"/>
          </w:rPr>
          <w:alias w:val="Don't edit this field"/>
          <w:tag w:val="CitaviPlaceholder#3e8aa7b1-879c-4384-bf4d-276a839ec866"/>
          <w:id w:val="2041162726"/>
          <w:placeholder>
            <w:docPart w:val="4118B0A02F2141DCB251311D18CB2180"/>
          </w:placeholder>
        </w:sdtPr>
        <w:sdtEndPr/>
        <w:sdtContent>
          <w:r w:rsidRPr="005E05FB">
            <w:rPr>
              <w:lang w:val="en-US"/>
            </w:rPr>
            <w:fldChar w:fldCharType="begin"/>
          </w:r>
          <w:r w:rsidR="006C3A49">
            <w:rPr>
              <w:lang w:val="en-US"/>
            </w:rPr>
            <w:instrText>ADDIN CitaviPlaceholder{eyIkaWQiOiIxIiwiRW50cmllcyI6W3siJGlkIjoiMiIsIklkIjoiY2IzNGZkMTYtYTQwNy00MjljLTk3MGItMWRhOTU4YTdhMzZ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TY3M2VlMzItNjE1YS00Yjk4LWFjMzQtYmJlNjNjNmMwNTY1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0IiwiSWQiOiI2NDc3YmJmMi1jODYzLTRlNGQtYmZlMS0zN2MyZjQ0NTc5ZTYiLCJSYW5nZVN0YXJ0IjozNCwiUmFuZ2VMZW5ndGgiOjI0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MzIiwiSWQiOiI5ZDI3MDdmNy02ZTUxLTQzMWEtODRlZi05YjM2OThlODIwNWUiLCJSYW5nZVN0YXJ0Ijo1OCwiUmFuZ2VMZW5ndGgiOjIwLCJSZWZlcmVuY2VJZCI6IjRhODMxYzM0LTc2YTctNGUyYi05OTU2LWVhMTFmNjY1MTY4MCIsIlJlZmVyZW5jZSI6eyIkaWQiOiIzNCIsIkFic3RyYWN0Q29tcGxleGl0eSI6MCwiQWJzdHJhY3RTb3VyY2VUZXh0Rm9ybWF0IjowLCJBdXRob3JzIjpbeyIkaWQiOiIzN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4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0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Q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QyIiwiSWQiOiI2NjE2OTM2Ni01NjM3LTRiMWItOGYzMy00MTVkMTZlMjc2YmMiLCJSYW5nZVN0YXJ0Ijo3OCwiUmFuZ2VMZW5ndGgiOjIyLCJSZWZlcmVuY2VJZCI6IjUzNzBlNDE4LTViOWQtNGE1Zi04OTMyLTA4Y2E0N2JiOTg0OCIsIlJlZmVyZW5jZSI6eyIkaWQiOiI0MyIsIkFic3RyYWN0Q29tcGxleGl0eSI6MCwiQWJzdHJhY3RTb3VyY2VUZXh0Rm9ybWF0IjowLCJBdXRob3JzIjpbeyIkaWQiOiI0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NDU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Q2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Q3IiwiTmFtZSI6IkFrc2FudCBBY2FkLiBQdWJsIiwiUHJvdGVjdGVkIjpmYWxzZSwiQ3JlYXRlZEJ5IjoiX20iLCJDcmVhdGVkT24iOiIyMDE4LTEyLTEyVDEwOjM5OjIzIiwiTW9kaWZpZWRCeSI6Il9tIiwiSWQiOiI1YTBhOTQyNS1jOGNmLTQ4OGItYmRhZi1kNDJiZTllNjE5YTYiLCJNb2RpZmllZE9uIjoiMjAxOC0xMi</w:instrText>
          </w:r>
          <w:r w:rsidR="006C3A49" w:rsidRPr="003F07B8">
            <w:instrText>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}</w:instrText>
          </w:r>
          <w:r w:rsidRPr="005E05FB">
            <w:rPr>
              <w:lang w:val="en-US"/>
            </w:rPr>
            <w:fldChar w:fldCharType="separate"/>
          </w:r>
          <w:r w:rsidR="000B0433">
            <w:t>(Alber, 1995; Damiani et al., 2011; Halásková et al., 2017; Kraus et al., 2010; Pommer et al., 2009)</w:t>
          </w:r>
          <w:r w:rsidRPr="005E05FB">
            <w:rPr>
              <w:lang w:val="en-US"/>
            </w:rPr>
            <w:fldChar w:fldCharType="end"/>
          </w:r>
        </w:sdtContent>
      </w:sdt>
      <w:r w:rsidRPr="005E05FB">
        <w:t xml:space="preserve">. </w:t>
      </w:r>
      <w:r w:rsidRPr="005E05FB">
        <w:rPr>
          <w:lang w:val="en-US"/>
        </w:rPr>
        <w:t xml:space="preserve">Non-European countries are rarely included in </w:t>
      </w:r>
      <w:r w:rsidR="00777708">
        <w:rPr>
          <w:lang w:val="en-US"/>
        </w:rPr>
        <w:t xml:space="preserve">LTC </w:t>
      </w:r>
      <w:r w:rsidRPr="005E05FB">
        <w:rPr>
          <w:lang w:val="en-US"/>
        </w:rPr>
        <w:t xml:space="preserve">typologies. </w:t>
      </w:r>
      <w:r w:rsidRPr="005E05FB">
        <w:rPr>
          <w:lang w:val="en-US"/>
        </w:rPr>
        <w:lastRenderedPageBreak/>
        <w:t xml:space="preserve">The typology by </w:t>
      </w:r>
      <w:sdt>
        <w:sdtPr>
          <w:rPr>
            <w:lang w:val="en-US"/>
          </w:rPr>
          <w:alias w:val="Don't edit this field"/>
          <w:tag w:val="CitaviPlaceholder#d0629911-bcfe-448f-b618-1aad2ae5c3e6"/>
          <w:id w:val="-193159987"/>
          <w:placeholder>
            <w:docPart w:val="4118B0A02F2141DCB251311D18CB2180"/>
          </w:placeholder>
        </w:sdtPr>
        <w:sdtEndPr/>
        <w:sdtContent>
          <w:r w:rsidRPr="005E05FB">
            <w:rPr>
              <w:lang w:val="en-US"/>
            </w:rPr>
            <w:fldChar w:fldCharType="begin"/>
          </w:r>
          <w:r w:rsidR="006C3A49">
            <w:rPr>
              <w:lang w:val="en-US"/>
            </w:rPr>
            <w:instrText>ADDIN CitaviPlaceholder{eyIkaWQiOiIxIiwiQXNzb2NpYXRlV2l0aFBsYWNlaG9sZGVyVGFnIjoiQ2l0YXZpUGxhY2Vob2xkZXIjMGUwNTU4NzEtZTY5Yi00YjVkLTkxYzktMWRjNDBlZDEzZDM4IiwiRW50cmllcyI6W3siJGlkIjoiMiIsIklkIjoiNTNlMjM3MjUtZTFmOC00OTExLTgzMzEtMjkzNGU1Y2MyOGM3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JDb2xvbWJvIn1dfSwiVGFnIjoiQ2l0YXZpUGxhY2Vob2xkZXIjZDA2Mjk5MTEtYmNmZS00NDhmLWI2MTgtMWFhZDJhZTVjM2U2IiwiVGV4dCI6IkNvbG9tYm8iLCJXQUlWZXJzaW9uIjoiNi40LjAuMzUifQ==}</w:instrText>
          </w:r>
          <w:r w:rsidRPr="005E05FB">
            <w:rPr>
              <w:lang w:val="en-US"/>
            </w:rPr>
            <w:fldChar w:fldCharType="separate"/>
          </w:r>
          <w:r w:rsidR="000B0433">
            <w:rPr>
              <w:lang w:val="en-US"/>
            </w:rPr>
            <w:t>Colombo</w:t>
          </w:r>
          <w:r w:rsidRPr="005E05FB">
            <w:rPr>
              <w:lang w:val="en-US"/>
            </w:rPr>
            <w:fldChar w:fldCharType="end"/>
          </w:r>
        </w:sdtContent>
      </w:sdt>
      <w:r w:rsidRPr="005E05FB">
        <w:rPr>
          <w:lang w:val="en-US"/>
        </w:rPr>
        <w:t xml:space="preserve"> </w:t>
      </w:r>
      <w:sdt>
        <w:sdtPr>
          <w:rPr>
            <w:lang w:val="en-US"/>
          </w:rPr>
          <w:alias w:val="Don't edit this field"/>
          <w:tag w:val="CitaviPlaceholder#fd23733d-2651-46fa-88c9-8fb3f20ab88c"/>
          <w:id w:val="-946462280"/>
          <w:placeholder>
            <w:docPart w:val="4118B0A02F2141DCB251311D18CB2180"/>
          </w:placeholder>
        </w:sdtPr>
        <w:sdtEndPr/>
        <w:sdtContent>
          <w:r w:rsidRPr="005E05FB">
            <w:rPr>
              <w:lang w:val="en-US"/>
            </w:rPr>
            <w:fldChar w:fldCharType="begin"/>
          </w:r>
          <w:r w:rsidR="006C3A49">
            <w:rPr>
              <w:lang w:val="en-US"/>
            </w:rPr>
            <w:instrText>ADDIN CitaviPlaceholder{eyIkaWQiOiIxIiwiQXNzb2NpYXRlV2l0aFBsYWNlaG9sZGVyVGFnIjoiQ2l0YXZpUGxhY2Vob2xkZXIjYWU0MGZiN2UtYmE4Yi00Nzg1LWEzNzktYmZlOGI5ZWM2ODYyIiwiRW50cmllcyI6W3siJGlkIjoiMiIsIklkIjoiYWI4NWRlYzItMjc2Mi00Mjg1LTliYjMtMzAzMDViNzRkN2Y4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SXNMb2NhbENsb3VkUHJvamVjdEZpbGVMaW5rIjpmYWxzZS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WWVhclJlc29sdmVkIjoiMjAxMiIsIkNyZWF0ZWRCeSI6Il9tIiwiQ3JlYXRlZE9uIjoiMjAxOC0xMi0xMlQxMDoxOToxOCIsIk1vZGlmaWVkQnkiOiJfbSIsIklkIjoiNDZjNjI2YjctOTY0YS00OTA2LWI5YzktOWQ1ZmI1ZDZkN2RiIiwiTW9kaWZpZWRPbiI6IjIwMTgtMTItMTJUMTA6MTk6Mj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MikifV19LCJUYWciOiJDaXRhdmlQbGFjZWhvbGRlciNmZDIzNzMzZC0yNjUxLTQ2ZmEtODhjOS04ZmIzZjIwYWI4OGMiLCJUZXh0IjoiKDIwMTIpIiwiV0FJVmVyc2lvbiI6IjYuNC4wLjM1In0=}</w:instrText>
          </w:r>
          <w:r w:rsidRPr="005E05FB">
            <w:rPr>
              <w:lang w:val="en-US"/>
            </w:rPr>
            <w:fldChar w:fldCharType="separate"/>
          </w:r>
          <w:r w:rsidR="000B0433">
            <w:rPr>
              <w:lang w:val="en-US"/>
            </w:rPr>
            <w:t>(2012)</w:t>
          </w:r>
          <w:r w:rsidRPr="005E05FB">
            <w:rPr>
              <w:lang w:val="en-US"/>
            </w:rPr>
            <w:fldChar w:fldCharType="end"/>
          </w:r>
        </w:sdtContent>
      </w:sdt>
      <w:r w:rsidRPr="005E05FB">
        <w:rPr>
          <w:lang w:val="en-US"/>
        </w:rPr>
        <w:t xml:space="preserve"> categorize</w:t>
      </w:r>
      <w:r w:rsidR="00A35056">
        <w:rPr>
          <w:lang w:val="en-US"/>
        </w:rPr>
        <w:t>s</w:t>
      </w:r>
      <w:r w:rsidRPr="005E05FB">
        <w:rPr>
          <w:lang w:val="en-US"/>
        </w:rPr>
        <w:t xml:space="preserve"> countries based on financing indicators</w:t>
      </w:r>
      <w:r w:rsidR="00777708">
        <w:rPr>
          <w:lang w:val="en-US"/>
        </w:rPr>
        <w:t xml:space="preserve"> and</w:t>
      </w:r>
      <w:r w:rsidRPr="005E05FB">
        <w:rPr>
          <w:lang w:val="en-US"/>
        </w:rPr>
        <w:t xml:space="preserve"> include Japan and South Korea in a cluster with Germany, Luxemburg</w:t>
      </w:r>
      <w:r w:rsidR="00A35056">
        <w:rPr>
          <w:lang w:val="en-US"/>
        </w:rPr>
        <w:t>,</w:t>
      </w:r>
      <w:r w:rsidRPr="005E05FB">
        <w:rPr>
          <w:lang w:val="en-US"/>
        </w:rPr>
        <w:t xml:space="preserve"> and the Netherlands due to their common social insurance approach</w:t>
      </w:r>
      <w:r w:rsidR="00777708">
        <w:rPr>
          <w:lang w:val="en-US"/>
        </w:rPr>
        <w:t xml:space="preserve">. </w:t>
      </w:r>
      <w:r w:rsidRPr="005E05FB">
        <w:rPr>
          <w:lang w:val="en-US"/>
        </w:rPr>
        <w:t>New Zealand and Canada are cluster</w:t>
      </w:r>
      <w:r w:rsidR="00777708">
        <w:rPr>
          <w:lang w:val="en-US"/>
        </w:rPr>
        <w:t>ed</w:t>
      </w:r>
      <w:r w:rsidRPr="005E05FB">
        <w:rPr>
          <w:lang w:val="en-US"/>
        </w:rPr>
        <w:t xml:space="preserve"> </w:t>
      </w:r>
      <w:r w:rsidR="00777708">
        <w:rPr>
          <w:lang w:val="en-US"/>
        </w:rPr>
        <w:t xml:space="preserve">together </w:t>
      </w:r>
      <w:r w:rsidRPr="005E05FB">
        <w:rPr>
          <w:lang w:val="en-US"/>
        </w:rPr>
        <w:t>with Greece, Spain</w:t>
      </w:r>
      <w:r w:rsidR="00A35056">
        <w:rPr>
          <w:lang w:val="en-US"/>
        </w:rPr>
        <w:t>,</w:t>
      </w:r>
      <w:r w:rsidRPr="005E05FB">
        <w:rPr>
          <w:lang w:val="en-US"/>
        </w:rPr>
        <w:t xml:space="preserve"> and Switzerland due to their universal but means-tested financing approach</w:t>
      </w:r>
      <w:r w:rsidR="00000C6B">
        <w:rPr>
          <w:lang w:val="en-US"/>
        </w:rPr>
        <w:t xml:space="preserve"> </w:t>
      </w:r>
      <w:sdt>
        <w:sdtPr>
          <w:rPr>
            <w:lang w:val="en-US"/>
          </w:rPr>
          <w:alias w:val="To edit, see citavi.com/edit"/>
          <w:tag w:val="CitaviPlaceholder#2e59711d-e136-4eaa-9490-e0b9b8b4fdd7"/>
          <w:id w:val="1135224268"/>
          <w:placeholder>
            <w:docPart w:val="DefaultPlaceholder_-1854013440"/>
          </w:placeholder>
        </w:sdtPr>
        <w:sdtEndPr/>
        <w:sdtContent>
          <w:r w:rsidR="00000C6B">
            <w:rPr>
              <w:noProof/>
              <w:lang w:val="en-US"/>
            </w:rPr>
            <w:fldChar w:fldCharType="begin"/>
          </w:r>
          <w:r w:rsidR="00000C6B">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zFjZjJiLWMxZjMtNDgwYi04OTAxLTFiNTk1MGFiNGExYyIsIlJhbmdlTGVuZ3RoIjoxNSwiUmVmZXJlbmNlSWQiOiI4NjE2NjE5My0zMDMzLTQ3Y2EtOTY5ZS0yMTY4YWY0OGI0Yj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JHR5cGUiOiJTd2lzc0FjYWRlbWljLkNpdGF2aS5SZWZlcmVuY2UsIFN3aXNzQWNhZGVtaWMuQ2l0YXZpIiwiQWJzdHJhY3RDb21wbGV4aXR5IjowLCJBYnN0cmFjdFNvdXJjZVRleHRGb3JtYXQiOjAsIkF1dGhvcnMiOltdLCJDaXRhdGlvbktleVVwZGF0ZVR5cGUiOjAsIkNvbGxhYm9yYXRvcnMiOltdLCJEb2kiOiIxMC4xMDU3Lzk3ODAyMzAzNDkxOTMiLCJFZGl0b3JzIjpbeyIkaWQiOiI3IiwiJHR5cGUiOiJTd2lzc0FjYWRlbWljLkNpdGF2aS5QZXJzb24sIFN3aXNzQWNhZGVtaWMuQ2l0YXZp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JHR5cGUiOiJTd2lzc0FjYWRlbWljLkNpdGF2aS5QZXJzb24sIFN3aXNzQWNhZGVtaWMuQ2l0YXZp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U3Lzk3ODAyMzAzNDkxOTMiLCJVcmlTdHJpbmciOiJodHRwczovL2RvaS5vcmcvMTAuMTA1Ny85NzgwMjMwMzQ5MTk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xhY2VPZlB1YmxpY2F0aW9uIjoiTG9uZG9uOyBzLmwuIiwiUHVibGlzaGVycyI6W3siJGlkIjoiMTIiLCIkdHlwZSI6IlN3aXNzQWNhZGVtaWMuQ2l0YXZpLlB1Ymxpc2hlciwgU3dpc3NBY2FkZW1pYy5DaXRhdmk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ZZWFyUmVzb2x2ZWQiOiIyMDEyIiwiQ3JlYXRlZEJ5IjoiX20iLCJDcmVhdGVkT24iOiIyMDE4LTEyLTEyVDEwOjE5OjE4IiwiTW9kaWZpZWRCeSI6Il9tIiwiSWQiOiI0NmM2MjZiNy05NjRhLTQ5MDYtYjljOS05ZDVmYjVkNmQ3ZGIiLCJNb2RpZmllZE9uIjoiMjAxOC0xMi0xMlQxMDoxOToyNC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}</w:instrText>
          </w:r>
          <w:r w:rsidR="00000C6B">
            <w:rPr>
              <w:noProof/>
              <w:lang w:val="en-US"/>
            </w:rPr>
            <w:fldChar w:fldCharType="separate"/>
          </w:r>
          <w:r w:rsidR="00000C6B">
            <w:rPr>
              <w:noProof/>
              <w:lang w:val="en-US"/>
            </w:rPr>
            <w:t>(Colombo, 2012)</w:t>
          </w:r>
          <w:r w:rsidR="00000C6B">
            <w:rPr>
              <w:noProof/>
              <w:lang w:val="en-US"/>
            </w:rPr>
            <w:fldChar w:fldCharType="end"/>
          </w:r>
        </w:sdtContent>
      </w:sdt>
      <w:r w:rsidRPr="005E05FB">
        <w:rPr>
          <w:lang w:val="en-US"/>
        </w:rPr>
        <w:t>.</w:t>
      </w:r>
      <w:r w:rsidR="00777708">
        <w:rPr>
          <w:lang w:val="en-US"/>
        </w:rPr>
        <w:t xml:space="preserve"> The study by</w:t>
      </w:r>
      <w:r w:rsidRPr="005E05FB">
        <w:rPr>
          <w:lang w:val="en-US"/>
        </w:rPr>
        <w:t xml:space="preserve"> </w:t>
      </w:r>
      <w:sdt>
        <w:sdtPr>
          <w:rPr>
            <w:lang w:val="en-US"/>
          </w:rPr>
          <w:alias w:val="Don't edit this field"/>
          <w:tag w:val="CitaviPlaceholder#c13caac7-2655-4f64-85de-f7bc086546dd"/>
          <w:id w:val="-738241989"/>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MjdhZTExZDEtODhiMy00NDhmLWEwNmEtMDNiYzM0MzJjZDg4IiwiRW50cmllcyI6W3siJGlkIjoiMiIsIklkIjoiOGUxMzU1NmQtMTQzZS00ODY1LWExYjAtOTRiMDQxODc0YThk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NjMTNjYWFjNy0yNjU1LTRmNjQtODVkZS1mN2JjMDg2NTQ2ZGQiLCJUZXh0IjoiSGFsw6Fza292w6EgZXQgYWwuIiwiV0FJVmVyc2lvbiI6IjYuNC4wLjM1In0=}</w:instrText>
          </w:r>
          <w:r w:rsidRPr="005E05FB">
            <w:rPr>
              <w:lang w:val="en-US"/>
            </w:rPr>
            <w:fldChar w:fldCharType="separate"/>
          </w:r>
          <w:r w:rsidR="000B0433">
            <w:rPr>
              <w:lang w:val="en-US"/>
            </w:rPr>
            <w:t>Halásková et al.</w:t>
          </w:r>
          <w:r w:rsidRPr="005E05FB">
            <w:rPr>
              <w:lang w:val="en-US"/>
            </w:rPr>
            <w:fldChar w:fldCharType="end"/>
          </w:r>
        </w:sdtContent>
      </w:sdt>
      <w:r w:rsidRPr="005E05FB">
        <w:rPr>
          <w:lang w:val="en-US"/>
        </w:rPr>
        <w:t xml:space="preserve"> </w:t>
      </w:r>
      <w:sdt>
        <w:sdtPr>
          <w:rPr>
            <w:lang w:val="en-US"/>
          </w:rPr>
          <w:alias w:val="Don't edit this field"/>
          <w:tag w:val="CitaviPlaceholder#f1699b1b-4366-4d88-bc38-e9765d3d94c5"/>
          <w:id w:val="-29578679"/>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NzI5MmQ2ZTAtZjNiOS00ODVkLWE0NTItOTBjZDUzMTIyZmY5IiwiRW50cmllcyI6W3siJGlkIjoiMiIsIklkIjoiZTYzNDE2Y2YtYmY4Ni00M2U5LTlhZGEtNDM4ZTY1MDk5YTQz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2YxNjk5YjFiLTQzNjYtNGQ4OC1iYzM4LWU5NzY1ZDNkOTRjNSIsIlRleHQiOiIoMjAxNykiLCJXQUlWZXJzaW9uIjoiNi40LjAuMzUifQ==}</w:instrText>
          </w:r>
          <w:r w:rsidRPr="005E05FB">
            <w:rPr>
              <w:lang w:val="en-US"/>
            </w:rPr>
            <w:fldChar w:fldCharType="separate"/>
          </w:r>
          <w:r w:rsidR="000B0433">
            <w:rPr>
              <w:lang w:val="en-US"/>
            </w:rPr>
            <w:t>(2017)</w:t>
          </w:r>
          <w:r w:rsidRPr="005E05FB">
            <w:rPr>
              <w:lang w:val="en-US"/>
            </w:rPr>
            <w:fldChar w:fldCharType="end"/>
          </w:r>
        </w:sdtContent>
      </w:sdt>
      <w:r w:rsidRPr="005E05FB">
        <w:rPr>
          <w:lang w:val="en-US"/>
        </w:rPr>
        <w:t xml:space="preserve"> </w:t>
      </w:r>
      <w:r w:rsidR="00777708">
        <w:rPr>
          <w:lang w:val="en-US"/>
        </w:rPr>
        <w:t xml:space="preserve">identifies a cluster with </w:t>
      </w:r>
      <w:r w:rsidRPr="005E05FB">
        <w:rPr>
          <w:lang w:val="en-US"/>
        </w:rPr>
        <w:t>Australia and South Korea.</w:t>
      </w:r>
    </w:p>
    <w:p w14:paraId="21AD3688" w14:textId="11DE7CB3" w:rsidR="00D200F2" w:rsidRPr="006A56FF" w:rsidRDefault="005E05FB" w:rsidP="004573C8">
      <w:pPr>
        <w:pStyle w:val="02FlietextEinzug"/>
        <w:rPr>
          <w:lang w:val="en-US"/>
        </w:rPr>
      </w:pPr>
      <w:r w:rsidRPr="005E05FB">
        <w:rPr>
          <w:lang w:val="en-US"/>
        </w:rPr>
        <w:t xml:space="preserve">This overview </w:t>
      </w:r>
      <w:r w:rsidR="00D200F2">
        <w:rPr>
          <w:lang w:val="en-US"/>
        </w:rPr>
        <w:t xml:space="preserve">demonstrates that </w:t>
      </w:r>
      <w:r w:rsidRPr="005E05FB">
        <w:rPr>
          <w:lang w:val="en-US"/>
        </w:rPr>
        <w:t xml:space="preserve">LTC typologies </w:t>
      </w:r>
      <w:r w:rsidR="00000C6B">
        <w:rPr>
          <w:lang w:val="en-US"/>
        </w:rPr>
        <w:t>need to be advanced</w:t>
      </w:r>
      <w:r w:rsidRPr="005E05FB">
        <w:rPr>
          <w:lang w:val="en-US"/>
        </w:rPr>
        <w:t xml:space="preserve">. </w:t>
      </w:r>
      <w:r>
        <w:rPr>
          <w:lang w:val="en-US"/>
        </w:rPr>
        <w:t>First</w:t>
      </w:r>
      <w:r w:rsidRPr="005E05FB">
        <w:rPr>
          <w:lang w:val="en-US"/>
        </w:rPr>
        <w:t xml:space="preserve">, many typologies have a European focus or only use a small sample of countries. Thus, </w:t>
      </w:r>
      <w:r w:rsidR="00D200F2">
        <w:rPr>
          <w:lang w:val="en-US"/>
        </w:rPr>
        <w:t xml:space="preserve">in this contribution </w:t>
      </w:r>
      <w:r w:rsidRPr="005E05FB">
        <w:rPr>
          <w:lang w:val="en-US"/>
        </w:rPr>
        <w:t xml:space="preserve">we extend these typologies by using an OECD sample with </w:t>
      </w:r>
      <w:r w:rsidR="00D200F2">
        <w:rPr>
          <w:lang w:val="en-US"/>
        </w:rPr>
        <w:t xml:space="preserve">a large number of </w:t>
      </w:r>
      <w:r w:rsidRPr="005E05FB">
        <w:rPr>
          <w:lang w:val="en-US"/>
        </w:rPr>
        <w:t>countries.</w:t>
      </w:r>
      <w:r>
        <w:rPr>
          <w:lang w:val="en-US"/>
        </w:rPr>
        <w:t xml:space="preserve"> Second</w:t>
      </w:r>
      <w:r w:rsidRPr="005E05FB">
        <w:rPr>
          <w:lang w:val="en-US"/>
        </w:rPr>
        <w:t xml:space="preserve">, most typologies only use quantitative indicators </w:t>
      </w:r>
      <w:r w:rsidR="00D200F2">
        <w:rPr>
          <w:lang w:val="en-US"/>
        </w:rPr>
        <w:t xml:space="preserve">in particular with </w:t>
      </w:r>
      <w:r w:rsidRPr="005E05FB">
        <w:rPr>
          <w:lang w:val="en-US"/>
        </w:rPr>
        <w:t xml:space="preserve">financing </w:t>
      </w:r>
      <w:r w:rsidR="00D200F2">
        <w:rPr>
          <w:lang w:val="en-US"/>
        </w:rPr>
        <w:t>data</w:t>
      </w:r>
      <w:r w:rsidRPr="005E05FB">
        <w:rPr>
          <w:lang w:val="en-US"/>
        </w:rPr>
        <w:t>.</w:t>
      </w:r>
      <w:r>
        <w:rPr>
          <w:lang w:val="en-US"/>
        </w:rPr>
        <w:t xml:space="preserve"> </w:t>
      </w:r>
      <w:r w:rsidR="00D200F2">
        <w:rPr>
          <w:lang w:val="en-US"/>
        </w:rPr>
        <w:t xml:space="preserve">We also include </w:t>
      </w:r>
      <w:r>
        <w:rPr>
          <w:lang w:val="en-US"/>
        </w:rPr>
        <w:t>i</w:t>
      </w:r>
      <w:r w:rsidRPr="005E05FB">
        <w:rPr>
          <w:lang w:val="en-US"/>
        </w:rPr>
        <w:t xml:space="preserve">nstitutional indicators focusing on access to long-term care </w:t>
      </w:r>
      <w:r w:rsidR="00D200F2">
        <w:rPr>
          <w:lang w:val="en-US"/>
        </w:rPr>
        <w:t xml:space="preserve">and </w:t>
      </w:r>
      <w:r w:rsidR="00341CEB">
        <w:rPr>
          <w:lang w:val="en-US"/>
        </w:rPr>
        <w:t>therefor</w:t>
      </w:r>
      <w:r w:rsidR="00A35056">
        <w:rPr>
          <w:lang w:val="en-US"/>
        </w:rPr>
        <w:t>e</w:t>
      </w:r>
      <w:r w:rsidR="00341CEB">
        <w:rPr>
          <w:lang w:val="en-US"/>
        </w:rPr>
        <w:t xml:space="preserve"> combined both </w:t>
      </w:r>
      <w:r w:rsidR="00D200F2">
        <w:rPr>
          <w:lang w:val="en-US"/>
        </w:rPr>
        <w:t xml:space="preserve">quantitative and qualitative </w:t>
      </w:r>
      <w:r w:rsidR="00341CEB">
        <w:rPr>
          <w:lang w:val="en-US"/>
        </w:rPr>
        <w:t>approaches.</w:t>
      </w:r>
    </w:p>
    <w:p w14:paraId="56CE1366" w14:textId="32662F61" w:rsidR="000732E6" w:rsidRPr="006A56FF" w:rsidRDefault="005E0DE7" w:rsidP="00EB31E0">
      <w:pPr>
        <w:pStyle w:val="berschrift1"/>
        <w:rPr>
          <w:lang w:val="en-US"/>
        </w:rPr>
      </w:pPr>
      <w:r w:rsidRPr="006A56FF">
        <w:rPr>
          <w:lang w:val="en-US"/>
        </w:rPr>
        <w:t>Methodology</w:t>
      </w:r>
      <w:r w:rsidR="0081256C" w:rsidRPr="006A56FF">
        <w:rPr>
          <w:lang w:val="en-US"/>
        </w:rPr>
        <w:t xml:space="preserve"> – 1</w:t>
      </w:r>
      <w:r w:rsidR="006A40EF">
        <w:rPr>
          <w:lang w:val="en-US"/>
        </w:rPr>
        <w:t>40</w:t>
      </w:r>
      <w:r w:rsidR="00636AAF">
        <w:rPr>
          <w:lang w:val="en-US"/>
        </w:rPr>
        <w:t>3</w:t>
      </w:r>
      <w:r w:rsidR="0081256C" w:rsidRPr="006A56FF">
        <w:rPr>
          <w:lang w:val="en-US"/>
        </w:rPr>
        <w:t xml:space="preserve"> words</w:t>
      </w:r>
    </w:p>
    <w:p w14:paraId="43C41322" w14:textId="71D9DD4F" w:rsidR="005E0DE7" w:rsidRPr="006A56FF" w:rsidRDefault="00AB6B50" w:rsidP="005E0DE7">
      <w:pPr>
        <w:pStyle w:val="berschrift2"/>
        <w:rPr>
          <w:lang w:val="en-US"/>
        </w:rPr>
      </w:pPr>
      <w:r>
        <w:rPr>
          <w:lang w:val="en-US"/>
        </w:rPr>
        <w:t xml:space="preserve">Quantitative </w:t>
      </w:r>
      <w:r w:rsidR="00D86257">
        <w:rPr>
          <w:lang w:val="en-US"/>
        </w:rPr>
        <w:t>and institutional indicators</w:t>
      </w:r>
    </w:p>
    <w:p w14:paraId="1F586BCC" w14:textId="77777777" w:rsidR="00691EE1" w:rsidRDefault="00E91ABE" w:rsidP="00691EE1">
      <w:pPr>
        <w:pStyle w:val="02Flietext"/>
        <w:spacing w:after="0"/>
        <w:rPr>
          <w:lang w:val="en-US"/>
        </w:rPr>
      </w:pPr>
      <w:r w:rsidRPr="004B36E0">
        <w:rPr>
          <w:lang w:val="en-US"/>
        </w:rPr>
        <w:t xml:space="preserve">Indicators for </w:t>
      </w:r>
      <w:r w:rsidR="00D200F2">
        <w:rPr>
          <w:lang w:val="en-US"/>
        </w:rPr>
        <w:t>our</w:t>
      </w:r>
      <w:r w:rsidR="00D200F2" w:rsidRPr="004B36E0">
        <w:rPr>
          <w:lang w:val="en-US"/>
        </w:rPr>
        <w:t xml:space="preserve"> </w:t>
      </w:r>
      <w:r w:rsidRPr="004B36E0">
        <w:rPr>
          <w:lang w:val="en-US"/>
        </w:rPr>
        <w:t xml:space="preserve">typology </w:t>
      </w:r>
      <w:r w:rsidR="00304754" w:rsidRPr="004B36E0">
        <w:rPr>
          <w:lang w:val="en-US"/>
        </w:rPr>
        <w:t xml:space="preserve">of LTC systems </w:t>
      </w:r>
      <w:r w:rsidR="00D200F2">
        <w:rPr>
          <w:lang w:val="en-US"/>
        </w:rPr>
        <w:t xml:space="preserve">come </w:t>
      </w:r>
      <w:r w:rsidRPr="004B36E0">
        <w:rPr>
          <w:lang w:val="en-US"/>
        </w:rPr>
        <w:t>from two data sources</w:t>
      </w:r>
      <w:r w:rsidR="000116F3" w:rsidRPr="004B36E0">
        <w:rPr>
          <w:lang w:val="en-US"/>
        </w:rPr>
        <w:t xml:space="preserve"> (Table 1)</w:t>
      </w:r>
      <w:r w:rsidRPr="004B36E0">
        <w:rPr>
          <w:lang w:val="en-US"/>
        </w:rPr>
        <w:t>. First, six</w:t>
      </w:r>
      <w:r w:rsidR="00E374AB" w:rsidRPr="004B36E0">
        <w:rPr>
          <w:lang w:val="en-US"/>
        </w:rPr>
        <w:t xml:space="preserve"> quantitative </w:t>
      </w:r>
      <w:r w:rsidR="004A6407" w:rsidRPr="004B36E0">
        <w:rPr>
          <w:lang w:val="en-US"/>
        </w:rPr>
        <w:t>measures</w:t>
      </w:r>
      <w:r w:rsidR="0094172E" w:rsidRPr="004B36E0">
        <w:rPr>
          <w:lang w:val="en-US"/>
        </w:rPr>
        <w:t xml:space="preserve"> </w:t>
      </w:r>
      <w:ins w:id="109" w:author="Claus Wendt" w:date="2020-09-01T12:29:00Z">
        <w:r w:rsidR="00D200F2">
          <w:rPr>
            <w:lang w:val="en-US"/>
          </w:rPr>
          <w:t>are tak</w:t>
        </w:r>
      </w:ins>
      <w:ins w:id="110" w:author="Claus Wendt" w:date="2020-09-01T12:30:00Z">
        <w:r w:rsidR="00D200F2">
          <w:rPr>
            <w:lang w:val="en-US"/>
          </w:rPr>
          <w:t xml:space="preserve">en </w:t>
        </w:r>
      </w:ins>
      <w:del w:id="111" w:author="Claus Wendt" w:date="2020-09-01T12:30:00Z">
        <w:r w:rsidRPr="004B36E0" w:rsidDel="00D200F2">
          <w:rPr>
            <w:lang w:val="en-US"/>
          </w:rPr>
          <w:delText xml:space="preserve">were </w:delText>
        </w:r>
        <w:commentRangeStart w:id="112"/>
        <w:commentRangeStart w:id="113"/>
        <w:r w:rsidRPr="004B36E0" w:rsidDel="00D200F2">
          <w:rPr>
            <w:lang w:val="en-US"/>
          </w:rPr>
          <w:delText>extracted at the 10</w:delText>
        </w:r>
        <w:r w:rsidRPr="004B36E0" w:rsidDel="00D200F2">
          <w:rPr>
            <w:vertAlign w:val="superscript"/>
            <w:lang w:val="en-US"/>
          </w:rPr>
          <w:delText>th</w:delText>
        </w:r>
        <w:r w:rsidRPr="004B36E0" w:rsidDel="00D200F2">
          <w:rPr>
            <w:lang w:val="en-US"/>
          </w:rPr>
          <w:delText xml:space="preserve"> of December 2018 </w:delText>
        </w:r>
      </w:del>
      <w:commentRangeEnd w:id="112"/>
      <w:r w:rsidR="00D200F2">
        <w:rPr>
          <w:rStyle w:val="Kommentarzeichen"/>
        </w:rPr>
        <w:commentReference w:id="112"/>
      </w:r>
      <w:commentRangeEnd w:id="113"/>
      <w:r w:rsidR="008C6FA4">
        <w:rPr>
          <w:rStyle w:val="Kommentarzeichen"/>
        </w:rPr>
        <w:commentReference w:id="113"/>
      </w:r>
      <w:r w:rsidR="004A6407" w:rsidRPr="004B36E0">
        <w:rPr>
          <w:lang w:val="en-US"/>
        </w:rPr>
        <w:t xml:space="preserve">from OECD health data </w:t>
      </w:r>
      <w:sdt>
        <w:sdtPr>
          <w:alias w:val="Don't edit this field"/>
          <w:tag w:val="CitaviPlaceholder#62beef68-7be2-40d1-8531-3e97157dae78"/>
          <w:id w:val="-311105624"/>
          <w:placeholder>
            <w:docPart w:val="D2AACC3907094CA0A5C9B323AD6AFB0C"/>
          </w:placeholder>
        </w:sdtPr>
        <w:sdtEndPr/>
        <w:sdtContent>
          <w:r w:rsidR="004A6407" w:rsidRPr="006A56FF">
            <w:fldChar w:fldCharType="begin"/>
          </w:r>
          <w:r w:rsidR="006E36CF">
            <w:rPr>
              <w:lang w:val="en-US"/>
            </w:rPr>
            <w:instrText>ADDIN CitaviPlaceholder{eyIkaWQiOiIxIiwiRW50cmllcyI6W3siJGlkIjoiMiIsIklkIjoiNzdkN2U5MDAtNzk1Ny00ZjJkLWI5MDEtOTUwMDA4YTBhMTVlIiwiUmFuZ2VMZW5ndGgiOjEyLCJSZWZlcmVuY2VJZCI6IjMxYTZlMWU1LWNkMzctNDY0Ni05Y2RiLTI3MzAwZjg2ZDM0M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}</w:instrText>
          </w:r>
          <w:r w:rsidR="004A6407" w:rsidRPr="006A56FF">
            <w:fldChar w:fldCharType="separate"/>
          </w:r>
          <w:r w:rsidR="000B0433">
            <w:rPr>
              <w:lang w:val="en-US"/>
            </w:rPr>
            <w:t xml:space="preserve">(OECD, </w:t>
          </w:r>
          <w:r w:rsidR="000B0433">
            <w:rPr>
              <w:lang w:val="en-US"/>
            </w:rPr>
            <w:lastRenderedPageBreak/>
            <w:t>2018)</w:t>
          </w:r>
          <w:r w:rsidR="004A6407" w:rsidRPr="006A56FF">
            <w:fldChar w:fldCharType="end"/>
          </w:r>
        </w:sdtContent>
      </w:sdt>
      <w:r w:rsidR="000116F3" w:rsidRPr="004B36E0">
        <w:rPr>
          <w:lang w:val="en-US"/>
        </w:rPr>
        <w:t xml:space="preserve">. </w:t>
      </w:r>
      <w:r w:rsidR="00D200F2">
        <w:rPr>
          <w:lang w:val="en-US"/>
        </w:rPr>
        <w:t>F</w:t>
      </w:r>
      <w:r w:rsidR="008233BC">
        <w:rPr>
          <w:lang w:val="en-US"/>
        </w:rPr>
        <w:t>ive</w:t>
      </w:r>
      <w:r w:rsidR="00D86257" w:rsidRPr="00D86257">
        <w:rPr>
          <w:lang w:val="en-US"/>
        </w:rPr>
        <w:t xml:space="preserve"> institutional indicators </w:t>
      </w:r>
      <w:r w:rsidR="00D200F2">
        <w:rPr>
          <w:lang w:val="en-US"/>
        </w:rPr>
        <w:t xml:space="preserve">are taken </w:t>
      </w:r>
      <w:r w:rsidR="00D86257" w:rsidRPr="00D86257">
        <w:rPr>
          <w:lang w:val="en-US"/>
        </w:rPr>
        <w:t xml:space="preserve">from the Missoc database </w:t>
      </w:r>
      <w:r w:rsidR="00D86257" w:rsidRPr="00D86257">
        <w:fldChar w:fldCharType="begin"/>
      </w:r>
      <w:r w:rsidR="00D86257"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00D86257" w:rsidRPr="00D86257">
        <w:instrText>5NjMyLTRjMzYtYWJiNy0wNmQwM2VhMWE0NmEiLCJUZXh0IjoiKE1JU1NPQywgMjAxOCkiLCJXQUlWZXJzaW9uIjoiNi40LjAuMzUifQ==}</w:instrText>
      </w:r>
      <w:r w:rsidR="00D86257" w:rsidRPr="00D86257">
        <w:fldChar w:fldCharType="separate"/>
      </w:r>
      <w:r w:rsidR="00D86257" w:rsidRPr="00D86257">
        <w:t>(MISSOC, 2018)</w:t>
      </w:r>
      <w:r w:rsidR="00D86257" w:rsidRPr="00D86257">
        <w:rPr>
          <w:lang w:val="en-US"/>
        </w:rPr>
        <w:fldChar w:fldCharType="end"/>
      </w:r>
      <w:r w:rsidR="00D86257" w:rsidRPr="00D86257">
        <w:t xml:space="preserve">, the Health in Transition reports </w:t>
      </w:r>
      <w:r w:rsidR="00D86257" w:rsidRPr="00D86257">
        <w:fldChar w:fldCharType="begin"/>
      </w:r>
      <w:r w:rsidR="00D86257" w:rsidRPr="00D86257">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00D86257"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00D86257" w:rsidRPr="00D86257">
        <w:fldChar w:fldCharType="separate"/>
      </w:r>
      <w:r w:rsidR="00D86257" w:rsidRPr="00D86257">
        <w:rPr>
          <w:lang w:val="en-US"/>
        </w:rPr>
        <w:t>(European Observatory on Health Systems and Policies, 2018)</w:t>
      </w:r>
      <w:r w:rsidR="00D86257" w:rsidRPr="00D86257">
        <w:rPr>
          <w:lang w:val="en-US"/>
        </w:rPr>
        <w:fldChar w:fldCharType="end"/>
      </w:r>
      <w:r w:rsidR="00D200F2">
        <w:rPr>
          <w:lang w:val="en-US"/>
        </w:rPr>
        <w:t>,</w:t>
      </w:r>
      <w:r w:rsidR="00D86257" w:rsidRPr="00D86257">
        <w:rPr>
          <w:lang w:val="en-US"/>
        </w:rPr>
        <w:t xml:space="preserve"> and the ESPN reports of the European Union </w:t>
      </w:r>
      <w:sdt>
        <w:sdtPr>
          <w:alias w:val="Don't edit this field"/>
          <w:tag w:val="CitaviPlaceholder#f4e1c29c-66b7-4863-890c-6a46d62ce28c"/>
          <w:id w:val="-621620643"/>
          <w:placeholder>
            <w:docPart w:val="7D57A7D08DD44C4D8EBE6004EE04B4BE"/>
          </w:placeholder>
        </w:sdtPr>
        <w:sdtEndPr/>
        <w:sdtContent>
          <w:r w:rsidR="00D86257" w:rsidRPr="00D86257">
            <w:fldChar w:fldCharType="begin"/>
          </w:r>
          <w:r w:rsidR="006E36CF">
            <w:rPr>
              <w:lang w:val="en-US"/>
            </w:rPr>
            <w:instrText>ADDIN CitaviPlaceholder{eyIkaWQiOiIxIiwiRW50cmllcyI6W3siJGlkIjoiMiIsIklkIjoiYTc4OTVhNDUtYjgyZi00NmYzLThkZDMtYWE5OGI0MTFjMTkzIiwiUmFuZ2VMZW5ndGgiOjI3LCJSZWZlcmVuY2VJZCI6ImU2OTVjOTgxLTJlYmUtNDhmMC04MTY2LTQzMjJiYTY3ZWE5ZiIsIlJlZmVyZW5jZSI6eyIkaWQiOiIzIiwiQWJzdHJhY3RDb21wbGV4aXR5IjowLCJBYnN0cmFjdFNvdXJjZVRleHRGb3JtYXQiOjAsIkF1dGhvcnMiOlt7IiRpZCI6IjQ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}</w:instrText>
          </w:r>
          <w:r w:rsidR="00D86257" w:rsidRPr="00D86257">
            <w:fldChar w:fldCharType="separate"/>
          </w:r>
          <w:r w:rsidR="000B0433">
            <w:rPr>
              <w:lang w:val="en-US"/>
            </w:rPr>
            <w:t>(European Commission, 2018)</w:t>
          </w:r>
          <w:r w:rsidR="00D86257" w:rsidRPr="00D86257">
            <w:rPr>
              <w:lang w:val="en-US"/>
            </w:rPr>
            <w:fldChar w:fldCharType="end"/>
          </w:r>
        </w:sdtContent>
      </w:sdt>
      <w:r w:rsidR="00935E6D" w:rsidRPr="00935E6D">
        <w:rPr>
          <w:lang w:val="en-US"/>
        </w:rPr>
        <w:t>.</w:t>
      </w:r>
      <w:r w:rsidR="00D86257" w:rsidRPr="00D86257">
        <w:rPr>
          <w:lang w:val="en-US"/>
        </w:rPr>
        <w:t xml:space="preserve"> </w:t>
      </w:r>
      <w:r w:rsidR="00935E6D">
        <w:rPr>
          <w:lang w:val="en-US"/>
        </w:rPr>
        <w:t>All</w:t>
      </w:r>
      <w:r w:rsidR="00F20EDF">
        <w:rPr>
          <w:lang w:val="en-US"/>
        </w:rPr>
        <w:t xml:space="preserve"> values </w:t>
      </w:r>
      <w:r w:rsidR="00D200F2">
        <w:rPr>
          <w:lang w:val="en-US"/>
        </w:rPr>
        <w:t xml:space="preserve">of </w:t>
      </w:r>
      <w:r w:rsidR="00F20EDF">
        <w:rPr>
          <w:lang w:val="en-US"/>
        </w:rPr>
        <w:t>the</w:t>
      </w:r>
      <w:r w:rsidR="00935E6D">
        <w:rPr>
          <w:lang w:val="en-US"/>
        </w:rPr>
        <w:t xml:space="preserve"> institutional indicators</w:t>
      </w:r>
      <w:r w:rsidR="00D86257" w:rsidRPr="00D86257">
        <w:rPr>
          <w:lang w:val="en-US"/>
        </w:rPr>
        <w:t xml:space="preserve"> refer to the national rules or the dominant rules in place since in some countries regional or municipal rules prevail. To double-check our values, we contacted national LTC policy experts</w:t>
      </w:r>
      <w:r w:rsidR="008610B2">
        <w:rPr>
          <w:lang w:val="en-US"/>
        </w:rPr>
        <w:t xml:space="preserve"> with </w:t>
      </w:r>
      <w:r w:rsidR="00D86257" w:rsidRPr="00D86257">
        <w:rPr>
          <w:lang w:val="en-US"/>
        </w:rPr>
        <w:t xml:space="preserve">a questionnaire containing the </w:t>
      </w:r>
      <w:r w:rsidR="00F20EDF">
        <w:rPr>
          <w:lang w:val="en-US"/>
        </w:rPr>
        <w:t xml:space="preserve">description of indicators and values including our country-specific </w:t>
      </w:r>
      <w:r w:rsidR="00D86257" w:rsidRPr="00D86257">
        <w:rPr>
          <w:lang w:val="en-US"/>
        </w:rPr>
        <w:t xml:space="preserve">assessment. </w:t>
      </w:r>
      <w:r w:rsidR="008610B2">
        <w:rPr>
          <w:lang w:val="en-US"/>
        </w:rPr>
        <w:t xml:space="preserve">Based on the </w:t>
      </w:r>
      <w:r w:rsidR="00F20EDF" w:rsidRPr="00D86257">
        <w:rPr>
          <w:lang w:val="en-US"/>
        </w:rPr>
        <w:t>questionnaires</w:t>
      </w:r>
      <w:r w:rsidR="00D86257" w:rsidRPr="00D86257">
        <w:rPr>
          <w:lang w:val="en-US"/>
        </w:rPr>
        <w:t xml:space="preserve"> </w:t>
      </w:r>
      <w:r w:rsidR="008610B2">
        <w:rPr>
          <w:lang w:val="en-US"/>
        </w:rPr>
        <w:t xml:space="preserve">we received answers and </w:t>
      </w:r>
      <w:r w:rsidR="00D86257" w:rsidRPr="00D86257">
        <w:rPr>
          <w:lang w:val="en-US"/>
        </w:rPr>
        <w:t>comments to our coding between May and July 2019</w:t>
      </w:r>
      <w:r w:rsidR="00C046FD">
        <w:rPr>
          <w:lang w:val="en-US"/>
        </w:rPr>
        <w:t xml:space="preserve"> for all countries in the sample</w:t>
      </w:r>
      <w:r w:rsidR="00785674">
        <w:rPr>
          <w:lang w:val="en-US"/>
        </w:rPr>
        <w:t xml:space="preserve"> (see Table 5 in the Appendix)</w:t>
      </w:r>
      <w:r w:rsidR="00D86257" w:rsidRPr="00D86257">
        <w:rPr>
          <w:lang w:val="en-US"/>
        </w:rPr>
        <w:t>.</w:t>
      </w:r>
    </w:p>
    <w:p w14:paraId="4D464144" w14:textId="2034A987" w:rsidR="00FC37B8" w:rsidRDefault="00E915CC" w:rsidP="00691EE1">
      <w:pPr>
        <w:pStyle w:val="02Flietext"/>
        <w:spacing w:after="0"/>
        <w:ind w:firstLine="284"/>
        <w:rPr>
          <w:lang w:val="en-US"/>
        </w:rPr>
      </w:pPr>
      <w:r w:rsidRPr="00180D20">
        <w:rPr>
          <w:lang w:val="en-US"/>
        </w:rPr>
        <w:t xml:space="preserve">As a measure of financial input into the system we use LTC </w:t>
      </w:r>
      <w:r w:rsidR="00785674">
        <w:rPr>
          <w:lang w:val="en-US"/>
        </w:rPr>
        <w:t xml:space="preserve">(health) </w:t>
      </w:r>
      <w:r w:rsidRPr="00180D20">
        <w:rPr>
          <w:lang w:val="en-US"/>
        </w:rPr>
        <w:t xml:space="preserve">expenditure </w:t>
      </w:r>
      <w:commentRangeStart w:id="114"/>
      <w:commentRangeEnd w:id="114"/>
      <w:r w:rsidR="00785674">
        <w:rPr>
          <w:rStyle w:val="Kommentarzeichen"/>
        </w:rPr>
        <w:commentReference w:id="114"/>
      </w:r>
      <w:r w:rsidRPr="00180D20">
        <w:rPr>
          <w:lang w:val="en-US"/>
        </w:rPr>
        <w:t>per capita in US$ of purchasing power parities</w:t>
      </w:r>
      <w:r w:rsidR="00FC37B8">
        <w:rPr>
          <w:lang w:val="en-US"/>
        </w:rPr>
        <w:t xml:space="preserve"> (</w:t>
      </w:r>
      <w:r w:rsidR="004117FB">
        <w:rPr>
          <w:lang w:val="en-US"/>
        </w:rPr>
        <w:t>expenditure</w:t>
      </w:r>
      <w:r w:rsidR="00FC37B8">
        <w:rPr>
          <w:lang w:val="en-US"/>
        </w:rPr>
        <w:t>).</w:t>
      </w:r>
      <w:r w:rsidRPr="00180D20">
        <w:rPr>
          <w:lang w:val="en-US"/>
        </w:rPr>
        <w:t xml:space="preserve"> It includes all expenditure on bodily related LTC, mainly on “(basic) Activities of daily living (ADL</w:t>
      </w:r>
      <w:r w:rsidR="00662072">
        <w:rPr>
          <w:lang w:val="en-US"/>
        </w:rPr>
        <w:t>s</w:t>
      </w:r>
      <w:r w:rsidRPr="00180D20">
        <w:rPr>
          <w:lang w:val="en-US"/>
        </w:rPr>
        <w:t xml:space="preserve">)” like bathing, dressing or eating. We would </w:t>
      </w:r>
      <w:r w:rsidR="00785674">
        <w:rPr>
          <w:lang w:val="en-US"/>
        </w:rPr>
        <w:t xml:space="preserve">also </w:t>
      </w:r>
      <w:r w:rsidRPr="00180D20">
        <w:rPr>
          <w:lang w:val="en-US"/>
        </w:rPr>
        <w:t>have include</w:t>
      </w:r>
      <w:r w:rsidR="00785674">
        <w:rPr>
          <w:lang w:val="en-US"/>
        </w:rPr>
        <w:t>d</w:t>
      </w:r>
      <w:r w:rsidRPr="00180D20">
        <w:rPr>
          <w:lang w:val="en-US"/>
        </w:rPr>
        <w:t xml:space="preserve"> LTC </w:t>
      </w:r>
      <w:r w:rsidR="00785674">
        <w:rPr>
          <w:lang w:val="en-US"/>
        </w:rPr>
        <w:t xml:space="preserve">(social) </w:t>
      </w:r>
      <w:r w:rsidRPr="00180D20">
        <w:rPr>
          <w:lang w:val="en-US"/>
        </w:rPr>
        <w:t xml:space="preserve">expenditure </w:t>
      </w:r>
      <w:r w:rsidR="00785674">
        <w:rPr>
          <w:lang w:val="en-US"/>
        </w:rPr>
        <w:t xml:space="preserve">covering </w:t>
      </w:r>
      <w:r w:rsidRPr="00180D20">
        <w:rPr>
          <w:lang w:val="en-US"/>
        </w:rPr>
        <w:t>“instrumental activities of daily living (IADL</w:t>
      </w:r>
      <w:r w:rsidR="00662072">
        <w:rPr>
          <w:lang w:val="en-US"/>
        </w:rPr>
        <w:t>s</w:t>
      </w:r>
      <w:r w:rsidRPr="00180D20">
        <w:rPr>
          <w:lang w:val="en-US"/>
        </w:rPr>
        <w:t>)</w:t>
      </w:r>
      <w:r w:rsidR="00FC37B8">
        <w:rPr>
          <w:lang w:val="en-US"/>
        </w:rPr>
        <w:t xml:space="preserve"> </w:t>
      </w:r>
      <w:r w:rsidR="00785674">
        <w:rPr>
          <w:lang w:val="en-US"/>
        </w:rPr>
        <w:t xml:space="preserve">to </w:t>
      </w:r>
      <w:r w:rsidR="00FC37B8">
        <w:rPr>
          <w:lang w:val="en-US"/>
        </w:rPr>
        <w:t>giv</w:t>
      </w:r>
      <w:r w:rsidR="00785674">
        <w:rPr>
          <w:lang w:val="en-US"/>
        </w:rPr>
        <w:t>e</w:t>
      </w:r>
      <w:r w:rsidRPr="00180D20">
        <w:rPr>
          <w:lang w:val="en-US"/>
        </w:rPr>
        <w:t xml:space="preserve"> LTC system expenditure a broader scope </w:t>
      </w:r>
      <w:sdt>
        <w:sdtPr>
          <w:alias w:val="Don't edit this field"/>
          <w:tag w:val="CitaviPlaceholder#7765f8ae-a8cc-4296-8d37-50c49fa2a77b"/>
          <w:id w:val="615803389"/>
          <w:placeholder>
            <w:docPart w:val="FB0D24A7CC2841299B4368F888AA6D30"/>
          </w:placeholder>
        </w:sdtPr>
        <w:sdtEndPr/>
        <w:sdtContent>
          <w:r w:rsidRPr="00E915CC">
            <w:fldChar w:fldCharType="begin"/>
          </w:r>
          <w:r w:rsidRPr="00180D20">
            <w:rPr>
              <w:lang w:val="en-US"/>
            </w:rPr>
            <w:instrText>ADDIN CitaviPlaceholder{eyIkaWQiOiIxIiwiRW50cmllcyI6W3siJGlkIjoiMiIsIklkIjoiNmVlNDlhYWItYjdlNC00YzljLThkZGUtMjc0MDM0YjFiNjlmIiwiUmFuZ2VMZW5ndGgiOjI0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w:instrText>
          </w:r>
          <w:r w:rsidRPr="00FC37B8">
            <w:rPr>
              <w:lang w:val="en-US"/>
            </w:rPr>
            <w:instrText>9NYXJlaWtlIEFyaWFhbnMiLCJJZCI6IjRlMjhjMGY1LWRjZjktNDU3NS1iODc4LWRiZDBkOTJlYzVhNiIsIk</w:instrText>
          </w:r>
          <w:r w:rsidRPr="000A6448">
            <w:rPr>
              <w:lang w:val="en-US"/>
            </w:rPr>
            <w:instrText>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w:instrText>
          </w:r>
          <w:r w:rsidRPr="00662072">
            <w:rPr>
              <w:lang w:val="en-US"/>
            </w:rPr>
            <w:instrText>G4+MTU5PC9uPlxyXG</w:instrText>
          </w:r>
          <w:r w:rsidRPr="00E915CC">
            <w:instrText>4gIDxpbj50cnVlPC9pbj5cclxuICA8b3M+MTU5PC9vcz5cclxuICA8cHM+MTU5PC9wcz5cclxuPC9zcD5cclxuPGVwPlxyXG4gIDxuPjE3ODwvbj5cclxuICA8aW4+dHJ1ZTwvaW4+XHJcbiAgPG9zPjE3ODwvb3M+XHJcbiAgPHBzPjE3ODwvcHM+XHJcbjwvZXA+XHJcbjxvcz4xNTktMTc4PC9vcz4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w:instrText>
          </w:r>
          <w:r w:rsidRPr="00180D20">
            <w:rPr>
              <w:lang w:val="en-US"/>
            </w:rPr>
            <w:instrText>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XSwiRm9ybWF0dGVkVGV4dCI6eyIkaWQiOiIxMiIsIkNvdW50IjoxLCJUZXh0VW5pdHMiOlt7IiRpZCI6IjEzIiwiRm9udFN0eWxlIjp7IiRpZCI6IjE0IiwiTmV1dHJhbCI6dHJ1ZX0sIlJlYWRpbmdPcmRlciI6MSwiVGV4dCI6IihIYWzDoXNrb3bDoSBldCBhbC4sIDIwMTcpIn1dfSwiVGFnIjoiQ2l0YXZpUGxhY2Vob2xkZXIjNzc2NWY4YWUtYThjYy00Mjk2LThkMzctNTBjNDlmYTJhNzdiIiwiVGV4dCI6IihIYWzDoXNrb3bDoSBldCBhbC4sIDIwMTcpIiwiV0FJVmVyc2lvbiI6IjYuNC4wLjM1In0=}</w:instrText>
          </w:r>
          <w:r w:rsidRPr="00E915CC">
            <w:fldChar w:fldCharType="separate"/>
          </w:r>
          <w:r w:rsidR="000B0433">
            <w:rPr>
              <w:lang w:val="en-US"/>
            </w:rPr>
            <w:t>(Halásková et al., 2017)</w:t>
          </w:r>
          <w:r w:rsidRPr="00E915CC">
            <w:fldChar w:fldCharType="end"/>
          </w:r>
        </w:sdtContent>
      </w:sdt>
      <w:r w:rsidR="00785674">
        <w:rPr>
          <w:lang w:val="en-US"/>
        </w:rPr>
        <w:t>, but</w:t>
      </w:r>
      <w:r w:rsidRPr="00180D20">
        <w:rPr>
          <w:lang w:val="en-US"/>
        </w:rPr>
        <w:t xml:space="preserve"> data </w:t>
      </w:r>
      <w:r w:rsidR="00785674">
        <w:rPr>
          <w:lang w:val="en-US"/>
        </w:rPr>
        <w:t xml:space="preserve">were </w:t>
      </w:r>
      <w:r w:rsidRPr="00180D20">
        <w:rPr>
          <w:lang w:val="en-US"/>
        </w:rPr>
        <w:t xml:space="preserve">extremely limited in this dimension. Institutional supply of services </w:t>
      </w:r>
      <w:r w:rsidR="002000FB">
        <w:rPr>
          <w:lang w:val="en-US"/>
        </w:rPr>
        <w:t>is</w:t>
      </w:r>
      <w:r w:rsidR="00FC37B8">
        <w:rPr>
          <w:lang w:val="en-US"/>
        </w:rPr>
        <w:t xml:space="preserve"> </w:t>
      </w:r>
      <w:r w:rsidRPr="00180D20">
        <w:rPr>
          <w:lang w:val="en-US"/>
        </w:rPr>
        <w:t>measured by the number of LTC beds per 1</w:t>
      </w:r>
      <w:r w:rsidR="002000FB">
        <w:rPr>
          <w:lang w:val="en-US"/>
        </w:rPr>
        <w:t>,</w:t>
      </w:r>
      <w:r w:rsidRPr="00180D20">
        <w:rPr>
          <w:lang w:val="en-US"/>
        </w:rPr>
        <w:t xml:space="preserve">000 population aged 65 </w:t>
      </w:r>
      <w:r w:rsidR="002000FB">
        <w:rPr>
          <w:lang w:val="en-US"/>
        </w:rPr>
        <w:t xml:space="preserve">and </w:t>
      </w:r>
      <w:r w:rsidRPr="00180D20">
        <w:rPr>
          <w:lang w:val="en-US"/>
        </w:rPr>
        <w:t>older</w:t>
      </w:r>
      <w:r w:rsidR="004117FB">
        <w:rPr>
          <w:lang w:val="en-US"/>
        </w:rPr>
        <w:t xml:space="preserve"> </w:t>
      </w:r>
      <w:r w:rsidR="004117FB">
        <w:rPr>
          <w:lang w:val="en-US"/>
        </w:rPr>
        <w:lastRenderedPageBreak/>
        <w:t>(beds</w:t>
      </w:r>
      <w:r w:rsidR="00E62C77">
        <w:rPr>
          <w:lang w:val="en-US"/>
        </w:rPr>
        <w:t>)</w:t>
      </w:r>
      <w:r w:rsidRPr="00180D20">
        <w:rPr>
          <w:lang w:val="en-US"/>
        </w:rPr>
        <w:t xml:space="preserve"> while the actual supply of spots in these facilities </w:t>
      </w:r>
      <w:r w:rsidR="002000FB">
        <w:rPr>
          <w:lang w:val="en-US"/>
        </w:rPr>
        <w:t xml:space="preserve">is </w:t>
      </w:r>
      <w:r w:rsidR="00FC37B8">
        <w:rPr>
          <w:lang w:val="en-US"/>
        </w:rPr>
        <w:t xml:space="preserve">reflected by </w:t>
      </w:r>
      <w:r w:rsidRPr="00180D20">
        <w:rPr>
          <w:lang w:val="en-US"/>
        </w:rPr>
        <w:t>the number of LTC recipients in institutions measured as the percentage of all people aged 65 years and older</w:t>
      </w:r>
      <w:r w:rsidR="00E62C77">
        <w:rPr>
          <w:lang w:val="en-US"/>
        </w:rPr>
        <w:t xml:space="preserve"> (</w:t>
      </w:r>
      <w:r w:rsidR="004117FB">
        <w:rPr>
          <w:lang w:val="en-US"/>
        </w:rPr>
        <w:t>recipients</w:t>
      </w:r>
      <w:r w:rsidR="00E62C77">
        <w:rPr>
          <w:lang w:val="en-US"/>
        </w:rPr>
        <w:t>)</w:t>
      </w:r>
      <w:r w:rsidRPr="00180D20">
        <w:rPr>
          <w:lang w:val="en-US"/>
        </w:rPr>
        <w:t>.</w:t>
      </w:r>
    </w:p>
    <w:p w14:paraId="6234CCE3" w14:textId="54649890" w:rsidR="00E915CC" w:rsidRDefault="009822E9" w:rsidP="00FC37B8">
      <w:pPr>
        <w:pStyle w:val="02FlietextEinzug"/>
        <w:rPr>
          <w:lang w:val="en-US"/>
        </w:rPr>
      </w:pPr>
      <w:r>
        <w:rPr>
          <w:lang w:val="en-US"/>
        </w:rPr>
        <w:t xml:space="preserve">To </w:t>
      </w:r>
      <w:r w:rsidR="002000FB">
        <w:rPr>
          <w:lang w:val="en-US"/>
        </w:rPr>
        <w:t xml:space="preserve">capture </w:t>
      </w:r>
      <w:r>
        <w:rPr>
          <w:lang w:val="en-US"/>
        </w:rPr>
        <w:t xml:space="preserve">the public-private-mix of LTC systems we use two indicators. First, </w:t>
      </w:r>
      <w:r w:rsidRPr="00E915CC">
        <w:rPr>
          <w:lang w:val="en-US"/>
        </w:rPr>
        <w:t xml:space="preserve">private (voluntary and out-of-pocket) expenditure </w:t>
      </w:r>
      <w:r w:rsidR="002000FB">
        <w:rPr>
          <w:lang w:val="en-US"/>
        </w:rPr>
        <w:t>as a percentage of</w:t>
      </w:r>
      <w:r w:rsidRPr="00E915CC">
        <w:rPr>
          <w:lang w:val="en-US"/>
        </w:rPr>
        <w:t xml:space="preserve"> total expenditure</w:t>
      </w:r>
      <w:r>
        <w:rPr>
          <w:lang w:val="en-US"/>
        </w:rPr>
        <w:t xml:space="preserve"> (</w:t>
      </w:r>
      <w:r w:rsidR="004117FB">
        <w:rPr>
          <w:lang w:val="en-US"/>
        </w:rPr>
        <w:t>private expenditure</w:t>
      </w:r>
      <w:r>
        <w:rPr>
          <w:lang w:val="en-US"/>
        </w:rPr>
        <w:t xml:space="preserve">) </w:t>
      </w:r>
      <w:r w:rsidR="002000FB">
        <w:rPr>
          <w:lang w:val="en-US"/>
        </w:rPr>
        <w:t>to</w:t>
      </w:r>
      <w:r>
        <w:rPr>
          <w:lang w:val="en-US"/>
        </w:rPr>
        <w:t xml:space="preserve"> measure </w:t>
      </w:r>
      <w:r w:rsidR="00E915CC" w:rsidRPr="00E915CC">
        <w:rPr>
          <w:lang w:val="en-US"/>
        </w:rPr>
        <w:t xml:space="preserve">public and private involvement in payments for care. </w:t>
      </w:r>
      <w:r w:rsidR="00D61EC5">
        <w:rPr>
          <w:lang w:val="en-US"/>
        </w:rPr>
        <w:t>Second, w</w:t>
      </w:r>
      <w:r w:rsidR="00E915CC" w:rsidRPr="00E915CC">
        <w:rPr>
          <w:lang w:val="en-US"/>
        </w:rPr>
        <w:t xml:space="preserve">e </w:t>
      </w:r>
      <w:r w:rsidR="002000FB">
        <w:rPr>
          <w:lang w:val="en-US"/>
        </w:rPr>
        <w:t xml:space="preserve">include </w:t>
      </w:r>
      <w:r w:rsidR="00E915CC" w:rsidRPr="00E915CC">
        <w:rPr>
          <w:lang w:val="en-US"/>
        </w:rPr>
        <w:t>the availability of cash benefits</w:t>
      </w:r>
      <w:r w:rsidR="00E62C77">
        <w:rPr>
          <w:lang w:val="en-US"/>
        </w:rPr>
        <w:t xml:space="preserve"> (</w:t>
      </w:r>
      <w:r w:rsidR="004117FB">
        <w:rPr>
          <w:lang w:val="en-US"/>
        </w:rPr>
        <w:t>cash benefit</w:t>
      </w:r>
      <w:r w:rsidR="00E62C77">
        <w:rPr>
          <w:lang w:val="en-US"/>
        </w:rPr>
        <w:t>)</w:t>
      </w:r>
      <w:r w:rsidR="00E915CC" w:rsidRPr="00E915CC">
        <w:rPr>
          <w:lang w:val="en-US"/>
        </w:rPr>
        <w:t xml:space="preserve"> as an approximation </w:t>
      </w:r>
      <w:r w:rsidR="002000FB">
        <w:rPr>
          <w:lang w:val="en-US"/>
        </w:rPr>
        <w:t xml:space="preserve">of </w:t>
      </w:r>
      <w:r w:rsidR="00E915CC" w:rsidRPr="00E915CC">
        <w:rPr>
          <w:lang w:val="en-US"/>
        </w:rPr>
        <w:t xml:space="preserve">formal and informal care provision. Research has shown that the availability as well as the unrestricted usage of cash benefits fosters family and migrant care </w:t>
      </w:r>
      <w:sdt>
        <w:sdtPr>
          <w:alias w:val="Don't edit this field"/>
          <w:tag w:val="CitaviPlaceholder#c38378f8-6fee-4ab7-af4a-1d227af07c0f"/>
          <w:id w:val="-1203474734"/>
          <w:placeholder>
            <w:docPart w:val="517168BC600C4AF290D040EBC5A03C91"/>
          </w:placeholder>
        </w:sdtPr>
        <w:sdtEndPr/>
        <w:sdtContent>
          <w:r w:rsidR="00E915CC" w:rsidRPr="00E915CC">
            <w:fldChar w:fldCharType="begin"/>
          </w:r>
          <w:r w:rsidR="006E36CF">
            <w:rPr>
              <w:lang w:val="en-US"/>
            </w:rPr>
            <w:instrText>ADDIN CitaviPlaceholder{eyIkaWQiOiIxIiwiRW50cmllcyI6W3siJGlkIjoiMiIsIklkIjoiMTk4YTFjMjgtODA0Yi00ZmY5LWFiMDItMGZmNWM1ODg1YWEz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0seyIkaWQiOiI4IiwiSWQiOiJjNWFjNTVjOS0yODk4LTRiNjgtOGI0Yy03ZjhkZGQ0OTg2ZmMiLCJSYW5nZVN0YXJ0IjoyNywiUmFuZ2VMZW5ndGgiOjI3LCJSZWZlcmVuY2VJZCI6ImE0ODM2ZGFlLTY4ZDktNGQ3NC04NjE2LWQxM2ZiMDIwN2YxNSIsIlJlZmVyZW5jZSI6eyIkaWQiOiI5IiwiQWJzdHJhY3RDb21wbGV4aXR5IjowLCJBYnN0cmFjdFNvdXJjZVRleHRGb3JtYXQiOjAsIkF1dGhvcnMiOlt7IiRyZWYiOiI0In0seyIkaWQiOiIxMC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QWRkcmVzcyI6eyIkaWQiOiIxMiIsIklzTG9jYWxDbG91ZFByb2plY3RGaWxlTGluayI6ZmFsc2UsIkxpbmtlZFJlc291cmNlU3RhdHVzIjo4LCJPcmlnaW5hbFN0cmluZyI6IjEwLjExNzcvMDk1ODkyODcxMzQ5OTE3NSIsIkxpbmtlZFJlc291cmNlVHlwZSI6NSwiVXJpU3RyaW5nIjoiaHR0cHM6Ly9kb2kub3JnLzEwLjExNzcvMDk1ODkyODcxMzQ5OTE3NSIsIlByb3BlcnRpZXMiOnsiJGlkIjoiMTM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1dLCJGb3JtYXR0ZWRUZXh0Ijp7IiRpZCI6IjE1IiwiQ291bnQiOjEsIlRleHRVbml0cyI6W3siJGlkIjoiMTYiLCJGb250U3R5bGUiOnsiJGlkIjoiMTciLCJOZXV0cmFsIjp0cnVlfSwiUmVhZGluZ09yZGVyIjoxLCJUZXh0IjoiKERhIFJvaXQgYW5kIExlIEJpaGFuLCAyMDEwOyBEYSBSb2l0IGFuZCBXZWljaHQsIDIwMTMpIn1dfSwiVGFnIjoiQ2l0YXZpUGxhY2Vob2xkZXIjYzM4Mzc4ZjgtNmZlZS00YWI3LWFmNGEtMWQyMjdhZjA3YzBmIiwiVGV4dCI6IihEYSBSb2l0IGFuZCBMZSBCaWhhbiwgMjAxMDsgRGEgUm9pdCBhbmQgV2VpY2h0LCAyMDEzKSIsIldBSVZlcnNpb24iOiI2LjQuMC4zNSJ9}</w:instrText>
          </w:r>
          <w:r w:rsidR="00E915CC" w:rsidRPr="00E915CC">
            <w:fldChar w:fldCharType="separate"/>
          </w:r>
          <w:r w:rsidR="000B0433">
            <w:rPr>
              <w:lang w:val="en-US"/>
            </w:rPr>
            <w:t>(Da Roit and Le Bihan, 2010; Da Roit and Weicht, 2013)</w:t>
          </w:r>
          <w:r w:rsidR="00E915CC" w:rsidRPr="00E915CC">
            <w:fldChar w:fldCharType="end"/>
          </w:r>
        </w:sdtContent>
      </w:sdt>
      <w:r w:rsidR="00E915CC" w:rsidRPr="00E915CC">
        <w:rPr>
          <w:lang w:val="en-US"/>
        </w:rPr>
        <w:t>.</w:t>
      </w:r>
      <w:r w:rsidR="00E62C77">
        <w:rPr>
          <w:lang w:val="en-US"/>
        </w:rPr>
        <w:t xml:space="preserve"> In our setting, </w:t>
      </w:r>
      <w:r w:rsidR="004117FB">
        <w:rPr>
          <w:lang w:val="en-US"/>
        </w:rPr>
        <w:t>the cash benefit indicators</w:t>
      </w:r>
      <w:r w:rsidR="00E62C77">
        <w:rPr>
          <w:lang w:val="en-US"/>
        </w:rPr>
        <w:t xml:space="preserve"> may</w:t>
      </w:r>
      <w:r w:rsidR="00E62C77" w:rsidRPr="00E62C77">
        <w:rPr>
          <w:lang w:val="en-US"/>
        </w:rPr>
        <w:t xml:space="preserve"> take </w:t>
      </w:r>
      <w:r w:rsidR="002000FB">
        <w:rPr>
          <w:lang w:val="en-US"/>
        </w:rPr>
        <w:t xml:space="preserve">the </w:t>
      </w:r>
      <w:r w:rsidR="00E62C77" w:rsidRPr="00E62C77">
        <w:rPr>
          <w:lang w:val="en-US"/>
        </w:rPr>
        <w:t>value</w:t>
      </w:r>
      <w:r w:rsidR="002000FB">
        <w:rPr>
          <w:lang w:val="en-US"/>
        </w:rPr>
        <w:t xml:space="preserve"> </w:t>
      </w:r>
      <w:r w:rsidR="00E62C77" w:rsidRPr="00E62C77">
        <w:rPr>
          <w:lang w:val="en-US"/>
        </w:rPr>
        <w:t>0, describing a system where only in</w:t>
      </w:r>
      <w:r w:rsidR="005D7A23">
        <w:rPr>
          <w:lang w:val="en-US"/>
        </w:rPr>
        <w:t>-</w:t>
      </w:r>
      <w:r w:rsidR="00E62C77" w:rsidRPr="00E62C77">
        <w:rPr>
          <w:lang w:val="en-US"/>
        </w:rPr>
        <w:t xml:space="preserve">kind-benefits are available. If the use of cash benefits </w:t>
      </w:r>
      <w:r w:rsidR="002000FB">
        <w:rPr>
          <w:lang w:val="en-US"/>
        </w:rPr>
        <w:t xml:space="preserve">is </w:t>
      </w:r>
      <w:r w:rsidR="00E62C77" w:rsidRPr="00E62C77">
        <w:rPr>
          <w:lang w:val="en-US"/>
        </w:rPr>
        <w:t xml:space="preserve">bound to specific services and aids, the indicator </w:t>
      </w:r>
      <w:r w:rsidR="002000FB">
        <w:rPr>
          <w:lang w:val="en-US"/>
        </w:rPr>
        <w:t xml:space="preserve">is </w:t>
      </w:r>
      <w:r w:rsidR="00E62C77" w:rsidRPr="00E62C77">
        <w:rPr>
          <w:lang w:val="en-US"/>
        </w:rPr>
        <w:t xml:space="preserve">coded 1, while unbound benefits, where the use of the benefit </w:t>
      </w:r>
      <w:r w:rsidR="002000FB">
        <w:rPr>
          <w:lang w:val="en-US"/>
        </w:rPr>
        <w:t xml:space="preserve">is </w:t>
      </w:r>
      <w:r w:rsidR="005D7A23">
        <w:rPr>
          <w:lang w:val="en-US"/>
        </w:rPr>
        <w:t>at</w:t>
      </w:r>
      <w:r w:rsidR="005D7A23" w:rsidRPr="00E62C77">
        <w:rPr>
          <w:lang w:val="en-US"/>
        </w:rPr>
        <w:t xml:space="preserve"> </w:t>
      </w:r>
      <w:r w:rsidR="00E62C77" w:rsidRPr="00E62C77">
        <w:rPr>
          <w:lang w:val="en-US"/>
        </w:rPr>
        <w:t xml:space="preserve">the </w:t>
      </w:r>
      <w:r w:rsidR="000025F9" w:rsidRPr="00E62C77">
        <w:rPr>
          <w:lang w:val="en-US"/>
        </w:rPr>
        <w:t>beneficiary’s</w:t>
      </w:r>
      <w:r w:rsidR="00E62C77" w:rsidRPr="00E62C77">
        <w:rPr>
          <w:lang w:val="en-US"/>
        </w:rPr>
        <w:t xml:space="preserve"> own discre</w:t>
      </w:r>
      <w:r w:rsidR="005D7A23">
        <w:rPr>
          <w:lang w:val="en-US"/>
        </w:rPr>
        <w:t>tion</w:t>
      </w:r>
      <w:r w:rsidR="00E62C77" w:rsidRPr="00E62C77">
        <w:rPr>
          <w:lang w:val="en-US"/>
        </w:rPr>
        <w:t xml:space="preserve">, </w:t>
      </w:r>
      <w:r w:rsidR="002000FB">
        <w:rPr>
          <w:lang w:val="en-US"/>
        </w:rPr>
        <w:t xml:space="preserve">are </w:t>
      </w:r>
      <w:r w:rsidR="00E62C77" w:rsidRPr="00E62C77">
        <w:rPr>
          <w:lang w:val="en-US"/>
        </w:rPr>
        <w:t>coded 2</w:t>
      </w:r>
      <w:r w:rsidR="00E62C77">
        <w:rPr>
          <w:lang w:val="en-US"/>
        </w:rPr>
        <w:t>.</w:t>
      </w:r>
    </w:p>
    <w:p w14:paraId="301EBF7B" w14:textId="42961056" w:rsidR="003C165F" w:rsidRDefault="002000FB" w:rsidP="003C165F">
      <w:pPr>
        <w:pStyle w:val="02FlietextEinzug"/>
        <w:rPr>
          <w:lang w:val="en-US"/>
        </w:rPr>
      </w:pPr>
      <w:r>
        <w:rPr>
          <w:lang w:val="en-US"/>
        </w:rPr>
        <w:t>To capture a</w:t>
      </w:r>
      <w:r w:rsidR="00D86257">
        <w:rPr>
          <w:lang w:val="en-US"/>
        </w:rPr>
        <w:t xml:space="preserve">ccess to LTC systems </w:t>
      </w:r>
      <w:r>
        <w:rPr>
          <w:lang w:val="en-US"/>
        </w:rPr>
        <w:t xml:space="preserve">we use </w:t>
      </w:r>
      <w:r w:rsidR="00180D20" w:rsidRPr="00180D20">
        <w:rPr>
          <w:lang w:val="en-US"/>
        </w:rPr>
        <w:t xml:space="preserve">three </w:t>
      </w:r>
      <w:r w:rsidR="00C101DA">
        <w:rPr>
          <w:lang w:val="en-US"/>
        </w:rPr>
        <w:t xml:space="preserve">choice </w:t>
      </w:r>
      <w:r w:rsidR="00180D20" w:rsidRPr="00180D20">
        <w:rPr>
          <w:lang w:val="en-US"/>
        </w:rPr>
        <w:t>indicators</w:t>
      </w:r>
      <w:r w:rsidR="007B4F7D">
        <w:rPr>
          <w:lang w:val="en-US"/>
        </w:rPr>
        <w:t xml:space="preserve"> and one means-testing indicator</w:t>
      </w:r>
      <w:r w:rsidR="00180D20" w:rsidRPr="00180D20">
        <w:rPr>
          <w:lang w:val="en-US"/>
        </w:rPr>
        <w:t xml:space="preserve">. Limitations in choice are </w:t>
      </w:r>
      <w:r w:rsidR="007B4F7D">
        <w:rPr>
          <w:lang w:val="en-US"/>
        </w:rPr>
        <w:t xml:space="preserve">defined as restrictions in the </w:t>
      </w:r>
      <w:r w:rsidR="007B4F7D">
        <w:rPr>
          <w:lang w:val="en-US"/>
        </w:rPr>
        <w:lastRenderedPageBreak/>
        <w:t xml:space="preserve">kind of benefit or provider that can be chosen and can relate to </w:t>
      </w:r>
      <w:r w:rsidR="00180D20" w:rsidRPr="00180D20">
        <w:rPr>
          <w:lang w:val="en-US"/>
        </w:rPr>
        <w:t xml:space="preserve">regional restriction or to insurance or benefit plans. The indicators </w:t>
      </w:r>
      <w:r w:rsidR="000A6448" w:rsidRPr="00180D20">
        <w:rPr>
          <w:lang w:val="en-US"/>
        </w:rPr>
        <w:t>are</w:t>
      </w:r>
      <w:r w:rsidR="00180D20" w:rsidRPr="00180D20">
        <w:rPr>
          <w:lang w:val="en-US"/>
        </w:rPr>
        <w:t xml:space="preserve"> choice of homes-care provider</w:t>
      </w:r>
      <w:r w:rsidR="004117FB">
        <w:rPr>
          <w:lang w:val="en-US"/>
        </w:rPr>
        <w:t xml:space="preserve"> (choice homecare</w:t>
      </w:r>
      <w:r w:rsidR="00E62C77">
        <w:rPr>
          <w:lang w:val="en-US"/>
        </w:rPr>
        <w:t>)</w:t>
      </w:r>
      <w:r w:rsidR="00180D20" w:rsidRPr="00180D20">
        <w:rPr>
          <w:lang w:val="en-US"/>
        </w:rPr>
        <w:t xml:space="preserve">, choice of institutional care provider </w:t>
      </w:r>
      <w:r w:rsidR="00E62C77">
        <w:rPr>
          <w:lang w:val="en-US"/>
        </w:rPr>
        <w:t>(</w:t>
      </w:r>
      <w:r w:rsidR="004117FB">
        <w:rPr>
          <w:lang w:val="en-US"/>
        </w:rPr>
        <w:t>choice institutional care</w:t>
      </w:r>
      <w:r w:rsidR="00E62C77">
        <w:rPr>
          <w:lang w:val="en-US"/>
        </w:rPr>
        <w:t>)</w:t>
      </w:r>
      <w:r>
        <w:rPr>
          <w:lang w:val="en-US"/>
        </w:rPr>
        <w:t>,</w:t>
      </w:r>
      <w:r w:rsidR="00E62C77">
        <w:rPr>
          <w:lang w:val="en-US"/>
        </w:rPr>
        <w:t xml:space="preserve"> </w:t>
      </w:r>
      <w:r w:rsidR="00180D20" w:rsidRPr="00180D20">
        <w:rPr>
          <w:lang w:val="en-US"/>
        </w:rPr>
        <w:t>and choice between cash and in-kind benefits</w:t>
      </w:r>
      <w:r w:rsidR="00E62C77">
        <w:rPr>
          <w:lang w:val="en-US"/>
        </w:rPr>
        <w:t xml:space="preserve"> (</w:t>
      </w:r>
      <w:r w:rsidR="004117FB">
        <w:rPr>
          <w:lang w:val="en-US"/>
        </w:rPr>
        <w:t>choice cash</w:t>
      </w:r>
      <w:r w:rsidR="00E62C77">
        <w:rPr>
          <w:lang w:val="en-US"/>
        </w:rPr>
        <w:t>)</w:t>
      </w:r>
      <w:r w:rsidR="00180D20" w:rsidRPr="00180D20">
        <w:rPr>
          <w:lang w:val="en-US"/>
        </w:rPr>
        <w:t>.</w:t>
      </w:r>
      <w:r w:rsidR="00343B5D">
        <w:rPr>
          <w:lang w:val="en-US"/>
        </w:rPr>
        <w:t xml:space="preserve"> </w:t>
      </w:r>
      <w:r w:rsidR="00343B5D" w:rsidRPr="00343B5D">
        <w:rPr>
          <w:lang w:val="en-US"/>
        </w:rPr>
        <w:t>We constructed a cumulative index from these three choice indicators</w:t>
      </w:r>
      <w:r w:rsidR="000025F9">
        <w:rPr>
          <w:lang w:val="en-US"/>
        </w:rPr>
        <w:t xml:space="preserve"> since </w:t>
      </w:r>
      <w:r w:rsidR="000025F9" w:rsidRPr="000025F9">
        <w:rPr>
          <w:lang w:val="en-US"/>
        </w:rPr>
        <w:t xml:space="preserve">cluster analysis </w:t>
      </w:r>
      <w:r>
        <w:rPr>
          <w:lang w:val="en-US"/>
        </w:rPr>
        <w:t xml:space="preserve">improves when </w:t>
      </w:r>
      <w:r w:rsidR="000025F9" w:rsidRPr="000025F9">
        <w:rPr>
          <w:lang w:val="en-US"/>
        </w:rPr>
        <w:t>a small number of variables</w:t>
      </w:r>
      <w:r>
        <w:rPr>
          <w:lang w:val="en-US"/>
        </w:rPr>
        <w:t xml:space="preserve"> is included while </w:t>
      </w:r>
      <w:r w:rsidR="000025F9" w:rsidRPr="000025F9">
        <w:rPr>
          <w:lang w:val="en-US"/>
        </w:rPr>
        <w:t xml:space="preserve">multicollinearity might weight individual variables too strong biasing the derivation of meaningful clusters </w:t>
      </w:r>
      <w:sdt>
        <w:sdtPr>
          <w:rPr>
            <w:lang w:val="en-US"/>
          </w:rPr>
          <w:alias w:val="To edit, see citavi.com/edit"/>
          <w:tag w:val="CitaviPlaceholder#4d1eb3dc-c530-4f41-8c43-9a4104a3ef30"/>
          <w:id w:val="435959722"/>
          <w:placeholder>
            <w:docPart w:val="77F1CF32B55E4B07A4C0A9193610D1D6"/>
          </w:placeholder>
        </w:sdtPr>
        <w:sdtEndPr/>
        <w:sdtContent>
          <w:r w:rsidR="000025F9" w:rsidRPr="000025F9">
            <w:rPr>
              <w:lang w:val="en-US"/>
            </w:rPr>
            <w:fldChar w:fldCharType="begin"/>
          </w:r>
          <w:r w:rsidR="000025F9" w:rsidRPr="000025F9">
            <w:rPr>
              <w:lang w:val="en-US"/>
            </w:rPr>
            <w:instrText>ADDIN CitaviPlaceholder{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}</w:instrText>
          </w:r>
          <w:r w:rsidR="000025F9" w:rsidRPr="000025F9">
            <w:rPr>
              <w:lang w:val="en-US"/>
            </w:rPr>
            <w:fldChar w:fldCharType="separate"/>
          </w:r>
          <w:r w:rsidR="000025F9" w:rsidRPr="000025F9">
            <w:rPr>
              <w:lang w:val="en-US"/>
            </w:rPr>
            <w:t>(Milligan and Cooper, 1987)</w:t>
          </w:r>
          <w:r w:rsidR="000025F9" w:rsidRPr="000025F9">
            <w:rPr>
              <w:lang w:val="en-US"/>
            </w:rPr>
            <w:fldChar w:fldCharType="end"/>
          </w:r>
        </w:sdtContent>
      </w:sdt>
      <w:r w:rsidR="000025F9" w:rsidRPr="000025F9">
        <w:rPr>
          <w:lang w:val="en-US"/>
        </w:rPr>
        <w:t>. Moreover, this prevents findings from being biased by a strong overweighting of choice within the cluster analysis</w:t>
      </w:r>
      <w:r w:rsidR="00343B5D" w:rsidRPr="00343B5D">
        <w:rPr>
          <w:lang w:val="en-US"/>
        </w:rPr>
        <w:t xml:space="preserve">. This index </w:t>
      </w:r>
      <w:r w:rsidR="004117FB">
        <w:rPr>
          <w:lang w:val="en-US"/>
        </w:rPr>
        <w:t>(choice index</w:t>
      </w:r>
      <w:r w:rsidR="00343B5D" w:rsidRPr="00343B5D">
        <w:rPr>
          <w:lang w:val="en-US"/>
        </w:rPr>
        <w:t xml:space="preserve">) may take values between 0-4, </w:t>
      </w:r>
      <w:r w:rsidR="00DC1A1F">
        <w:rPr>
          <w:lang w:val="en-US"/>
        </w:rPr>
        <w:t>with</w:t>
      </w:r>
      <w:r w:rsidR="00DC1A1F" w:rsidRPr="00343B5D">
        <w:rPr>
          <w:lang w:val="en-US"/>
        </w:rPr>
        <w:t xml:space="preserve"> </w:t>
      </w:r>
      <w:r w:rsidR="00343B5D" w:rsidRPr="00343B5D">
        <w:rPr>
          <w:lang w:val="en-US"/>
        </w:rPr>
        <w:t xml:space="preserve">0 </w:t>
      </w:r>
      <w:r w:rsidR="00DC1A1F">
        <w:rPr>
          <w:lang w:val="en-US"/>
        </w:rPr>
        <w:t xml:space="preserve">representing </w:t>
      </w:r>
      <w:r w:rsidR="00343B5D" w:rsidRPr="00343B5D">
        <w:rPr>
          <w:lang w:val="en-US"/>
        </w:rPr>
        <w:t>absolute freedom of choice</w:t>
      </w:r>
      <w:r w:rsidR="00DC1A1F">
        <w:rPr>
          <w:lang w:val="en-US"/>
        </w:rPr>
        <w:t xml:space="preserve"> and </w:t>
      </w:r>
      <w:r w:rsidR="00343B5D" w:rsidRPr="00343B5D">
        <w:rPr>
          <w:lang w:val="en-US"/>
        </w:rPr>
        <w:t xml:space="preserve">4 strong restrictions. </w:t>
      </w:r>
      <w:r w:rsidR="000025F9">
        <w:rPr>
          <w:lang w:val="en-US"/>
        </w:rPr>
        <w:t xml:space="preserve">Furthermore, </w:t>
      </w:r>
      <w:r w:rsidR="00D86257">
        <w:rPr>
          <w:lang w:val="en-US"/>
        </w:rPr>
        <w:t xml:space="preserve">we </w:t>
      </w:r>
      <w:r w:rsidR="004117FB">
        <w:rPr>
          <w:lang w:val="en-US"/>
        </w:rPr>
        <w:t>use means-testing</w:t>
      </w:r>
      <w:r w:rsidR="00D86257" w:rsidRPr="00D86257">
        <w:rPr>
          <w:lang w:val="en-US"/>
        </w:rPr>
        <w:t xml:space="preserve"> for any </w:t>
      </w:r>
      <w:r w:rsidR="00343B5D" w:rsidRPr="00D86257">
        <w:rPr>
          <w:lang w:val="en-US"/>
        </w:rPr>
        <w:t>benefit</w:t>
      </w:r>
      <w:r w:rsidR="004117FB">
        <w:rPr>
          <w:lang w:val="en-US"/>
        </w:rPr>
        <w:t xml:space="preserve"> (means-testing)</w:t>
      </w:r>
      <w:r w:rsidR="00D56285">
        <w:rPr>
          <w:lang w:val="en-US"/>
        </w:rPr>
        <w:t xml:space="preserve"> </w:t>
      </w:r>
      <w:r w:rsidR="00DC1A1F">
        <w:rPr>
          <w:lang w:val="en-US"/>
        </w:rPr>
        <w:t xml:space="preserve">that </w:t>
      </w:r>
      <w:r w:rsidR="00D56285">
        <w:rPr>
          <w:lang w:val="en-US"/>
        </w:rPr>
        <w:t>includes</w:t>
      </w:r>
      <w:r w:rsidR="00343B5D">
        <w:rPr>
          <w:lang w:val="en-US"/>
        </w:rPr>
        <w:t xml:space="preserve"> </w:t>
      </w:r>
      <w:r w:rsidR="00D86257" w:rsidRPr="00D86257">
        <w:rPr>
          <w:lang w:val="en-US"/>
        </w:rPr>
        <w:t>cash benefits, in-kind benefits,</w:t>
      </w:r>
      <w:r w:rsidR="00D56285">
        <w:rPr>
          <w:lang w:val="en-US"/>
        </w:rPr>
        <w:t xml:space="preserve"> and</w:t>
      </w:r>
      <w:r w:rsidR="00D86257" w:rsidRPr="00D86257">
        <w:rPr>
          <w:lang w:val="en-US"/>
        </w:rPr>
        <w:t xml:space="preserve"> other care related benefits.</w:t>
      </w:r>
      <w:r w:rsidR="00D86257">
        <w:rPr>
          <w:lang w:val="en-US"/>
        </w:rPr>
        <w:t xml:space="preserve"> </w:t>
      </w:r>
      <w:r w:rsidR="00D86257" w:rsidRPr="00D86257">
        <w:rPr>
          <w:lang w:val="en-US"/>
        </w:rPr>
        <w:t>If a country system applies no means-testing in LTC systems</w:t>
      </w:r>
      <w:r w:rsidR="00D56285">
        <w:rPr>
          <w:lang w:val="en-US"/>
        </w:rPr>
        <w:t xml:space="preserve"> at all</w:t>
      </w:r>
      <w:r w:rsidR="00D86257" w:rsidRPr="00D86257">
        <w:rPr>
          <w:lang w:val="en-US"/>
        </w:rPr>
        <w:t>, it was coded 0 and 1 if means-testing takes place.</w:t>
      </w:r>
      <w:r w:rsidR="003C165F" w:rsidRPr="003C165F">
        <w:rPr>
          <w:lang w:val="en-US"/>
        </w:rPr>
        <w:t xml:space="preserve"> </w:t>
      </w:r>
    </w:p>
    <w:p w14:paraId="5F02845C" w14:textId="62530394" w:rsidR="00180D20" w:rsidRDefault="00D24055" w:rsidP="000025F9">
      <w:pPr>
        <w:pStyle w:val="02FlietextEinzug"/>
        <w:rPr>
          <w:lang w:val="en-US"/>
        </w:rPr>
      </w:pPr>
      <w:r>
        <w:rPr>
          <w:lang w:val="en-US"/>
        </w:rPr>
        <w:lastRenderedPageBreak/>
        <w:t xml:space="preserve">For </w:t>
      </w:r>
      <w:r w:rsidR="003C165F">
        <w:rPr>
          <w:lang w:val="en-US"/>
        </w:rPr>
        <w:t>the performance dimension</w:t>
      </w:r>
      <w:r w:rsidR="00FB0DD1">
        <w:rPr>
          <w:lang w:val="en-US"/>
        </w:rPr>
        <w:t xml:space="preserve">, </w:t>
      </w:r>
      <w:r w:rsidR="003C165F" w:rsidRPr="00180D20">
        <w:rPr>
          <w:lang w:val="en-US"/>
        </w:rPr>
        <w:t xml:space="preserve">we use </w:t>
      </w:r>
      <w:r w:rsidR="002A4735">
        <w:rPr>
          <w:lang w:val="en-US"/>
        </w:rPr>
        <w:t xml:space="preserve">data that indicate </w:t>
      </w:r>
      <w:r w:rsidR="003C165F" w:rsidRPr="00180D20">
        <w:rPr>
          <w:lang w:val="en-US"/>
        </w:rPr>
        <w:t xml:space="preserve">the quality of LTC services. </w:t>
      </w:r>
      <w:r w:rsidR="003C165F">
        <w:rPr>
          <w:lang w:val="en-US"/>
        </w:rPr>
        <w:t>W</w:t>
      </w:r>
      <w:r w:rsidR="003C165F" w:rsidRPr="00180D20">
        <w:rPr>
          <w:lang w:val="en-US"/>
        </w:rPr>
        <w:t xml:space="preserve">e </w:t>
      </w:r>
      <w:r w:rsidR="002A4735">
        <w:rPr>
          <w:lang w:val="en-US"/>
        </w:rPr>
        <w:t xml:space="preserve">include </w:t>
      </w:r>
      <w:r w:rsidR="003C165F" w:rsidRPr="00180D20">
        <w:rPr>
          <w:lang w:val="en-US"/>
        </w:rPr>
        <w:t>life</w:t>
      </w:r>
      <w:r w:rsidR="00662072">
        <w:rPr>
          <w:lang w:val="en-US"/>
        </w:rPr>
        <w:t xml:space="preserve"> expectancy of people aged 65 and</w:t>
      </w:r>
      <w:r w:rsidR="003C165F" w:rsidRPr="00180D20">
        <w:rPr>
          <w:lang w:val="en-US"/>
        </w:rPr>
        <w:t xml:space="preserve"> older</w:t>
      </w:r>
      <w:r w:rsidR="004117FB">
        <w:rPr>
          <w:lang w:val="en-US"/>
        </w:rPr>
        <w:t xml:space="preserve"> (life expectancy</w:t>
      </w:r>
      <w:r w:rsidR="003C165F">
        <w:rPr>
          <w:lang w:val="en-US"/>
        </w:rPr>
        <w:t>)</w:t>
      </w:r>
      <w:r w:rsidR="003C165F" w:rsidRPr="00180D20">
        <w:rPr>
          <w:lang w:val="en-US"/>
        </w:rPr>
        <w:t xml:space="preserve"> and the percentage of the population who are 65 </w:t>
      </w:r>
      <w:r w:rsidR="002A4735">
        <w:rPr>
          <w:lang w:val="en-US"/>
        </w:rPr>
        <w:t>years and</w:t>
      </w:r>
      <w:r w:rsidR="003C165F" w:rsidRPr="00180D20">
        <w:rPr>
          <w:lang w:val="en-US"/>
        </w:rPr>
        <w:t xml:space="preserve"> older and perceive their health as good or very good</w:t>
      </w:r>
      <w:r w:rsidR="003C165F">
        <w:rPr>
          <w:lang w:val="en-US"/>
        </w:rPr>
        <w:t xml:space="preserve"> (</w:t>
      </w:r>
      <w:r w:rsidR="004117FB">
        <w:rPr>
          <w:lang w:val="en-US"/>
        </w:rPr>
        <w:t>self-rated health</w:t>
      </w:r>
      <w:r w:rsidR="003C165F">
        <w:rPr>
          <w:lang w:val="en-US"/>
        </w:rPr>
        <w:t>)</w:t>
      </w:r>
      <w:r w:rsidR="003C165F" w:rsidRPr="00180D20">
        <w:rPr>
          <w:lang w:val="en-US"/>
        </w:rPr>
        <w:t>.</w:t>
      </w:r>
      <w:r w:rsidR="002A4735">
        <w:rPr>
          <w:lang w:val="en-US"/>
        </w:rPr>
        <w:t xml:space="preserve"> </w:t>
      </w:r>
    </w:p>
    <w:p w14:paraId="5C7B6369" w14:textId="04A18C9D" w:rsidR="008610B2" w:rsidRDefault="008610B2" w:rsidP="000025F9">
      <w:pPr>
        <w:pStyle w:val="02FlietextEinzug"/>
        <w:rPr>
          <w:lang w:val="en-US"/>
        </w:rPr>
      </w:pPr>
    </w:p>
    <w:p w14:paraId="09AACC16" w14:textId="77777777" w:rsidR="008610B2" w:rsidRPr="006A56FF" w:rsidRDefault="008610B2" w:rsidP="008610B2">
      <w:pPr>
        <w:pStyle w:val="Textkrper"/>
        <w:spacing w:line="480" w:lineRule="auto"/>
        <w:jc w:val="center"/>
        <w:rPr>
          <w:szCs w:val="24"/>
        </w:rPr>
      </w:pPr>
      <w:r w:rsidRPr="00E028AA">
        <w:rPr>
          <w:szCs w:val="24"/>
          <w:highlight w:val="yellow"/>
        </w:rPr>
        <w:t>--- TABLE 1 ABOUT HERE ---</w:t>
      </w:r>
    </w:p>
    <w:p w14:paraId="3EAC7FE4" w14:textId="77777777" w:rsidR="00691EE1" w:rsidRPr="006A56FF" w:rsidRDefault="00691EE1" w:rsidP="00691EE1">
      <w:pPr>
        <w:pStyle w:val="03TabelleKopfzeile12pt"/>
        <w:rPr>
          <w:lang w:val="en-US"/>
        </w:rPr>
      </w:pPr>
      <w:r w:rsidRPr="006A56FF">
        <w:rPr>
          <w:lang w:val="en-US"/>
        </w:rPr>
        <w:t xml:space="preserve">Table </w:t>
      </w:r>
      <w:r w:rsidRPr="006A56FF">
        <w:rPr>
          <w:lang w:val="en-US"/>
        </w:rPr>
        <w:fldChar w:fldCharType="begin"/>
      </w:r>
      <w:r w:rsidRPr="006A56FF">
        <w:rPr>
          <w:lang w:val="en-US"/>
        </w:rPr>
        <w:instrText xml:space="preserve"> SEQ Table \* ARABIC </w:instrText>
      </w:r>
      <w:r w:rsidRPr="006A56FF">
        <w:rPr>
          <w:lang w:val="en-US"/>
        </w:rPr>
        <w:fldChar w:fldCharType="separate"/>
      </w:r>
      <w:r>
        <w:rPr>
          <w:noProof/>
          <w:lang w:val="en-US"/>
        </w:rPr>
        <w:t>1</w:t>
      </w:r>
      <w:r w:rsidRPr="006A56FF">
        <w:rPr>
          <w:lang w:val="en-US"/>
        </w:rPr>
        <w:fldChar w:fldCharType="end"/>
      </w:r>
      <w:r w:rsidRPr="006A56FF">
        <w:rPr>
          <w:lang w:val="en-US"/>
        </w:rPr>
        <w:t xml:space="preserve">: Overview of LTC typology </w:t>
      </w:r>
      <w:commentRangeStart w:id="115"/>
      <w:r w:rsidRPr="006A56FF">
        <w:rPr>
          <w:lang w:val="en-US"/>
        </w:rPr>
        <w:t>indicators</w:t>
      </w:r>
      <w:commentRangeEnd w:id="115"/>
      <w:r>
        <w:rPr>
          <w:rStyle w:val="Kommentarzeichen"/>
          <w:bCs w:val="0"/>
        </w:rPr>
        <w:commentReference w:id="115"/>
      </w:r>
    </w:p>
    <w:tbl>
      <w:tblPr>
        <w:tblW w:w="8506" w:type="dxa"/>
        <w:tblLayout w:type="fixed"/>
        <w:tblLook w:val="0000" w:firstRow="0" w:lastRow="0" w:firstColumn="0" w:lastColumn="0" w:noHBand="0" w:noVBand="0"/>
      </w:tblPr>
      <w:tblGrid>
        <w:gridCol w:w="3828"/>
        <w:gridCol w:w="1276"/>
        <w:gridCol w:w="851"/>
        <w:gridCol w:w="851"/>
        <w:gridCol w:w="709"/>
        <w:gridCol w:w="991"/>
      </w:tblGrid>
      <w:tr w:rsidR="00691EE1" w:rsidRPr="006A56FF" w14:paraId="7B5EE883" w14:textId="77777777" w:rsidTr="00557CDD">
        <w:trPr>
          <w:trHeight w:val="283"/>
        </w:trPr>
        <w:tc>
          <w:tcPr>
            <w:tcW w:w="3828" w:type="dxa"/>
            <w:tcBorders>
              <w:top w:val="single" w:sz="4" w:space="0" w:color="auto"/>
              <w:bottom w:val="single" w:sz="4" w:space="0" w:color="auto"/>
            </w:tcBorders>
            <w:shd w:val="clear" w:color="auto" w:fill="auto"/>
            <w:vAlign w:val="center"/>
          </w:tcPr>
          <w:p w14:paraId="7AB3244B" w14:textId="77777777" w:rsidR="00691EE1" w:rsidRPr="006A56FF" w:rsidRDefault="00691EE1" w:rsidP="00557CDD">
            <w:pPr>
              <w:rPr>
                <w:sz w:val="20"/>
                <w:lang w:val="en-US"/>
              </w:rPr>
            </w:pPr>
          </w:p>
        </w:tc>
        <w:tc>
          <w:tcPr>
            <w:tcW w:w="1276" w:type="dxa"/>
            <w:tcBorders>
              <w:top w:val="single" w:sz="4" w:space="0" w:color="auto"/>
              <w:bottom w:val="single" w:sz="4" w:space="0" w:color="auto"/>
            </w:tcBorders>
            <w:vAlign w:val="center"/>
          </w:tcPr>
          <w:p w14:paraId="4584429D" w14:textId="77777777" w:rsidR="00691EE1" w:rsidRPr="006A56FF" w:rsidRDefault="00691EE1" w:rsidP="00557CDD">
            <w:pPr>
              <w:rPr>
                <w:sz w:val="20"/>
                <w:lang w:val="en-US"/>
              </w:rPr>
            </w:pPr>
            <w:r w:rsidRPr="006A56FF">
              <w:rPr>
                <w:sz w:val="20"/>
                <w:lang w:val="en-US"/>
              </w:rPr>
              <w:t>Abbreviation</w:t>
            </w:r>
          </w:p>
        </w:tc>
        <w:tc>
          <w:tcPr>
            <w:tcW w:w="851" w:type="dxa"/>
            <w:tcBorders>
              <w:top w:val="single" w:sz="4" w:space="0" w:color="auto"/>
              <w:bottom w:val="single" w:sz="4" w:space="0" w:color="auto"/>
            </w:tcBorders>
            <w:vAlign w:val="center"/>
          </w:tcPr>
          <w:p w14:paraId="7DFC5421" w14:textId="77777777" w:rsidR="00691EE1" w:rsidRPr="006A56FF" w:rsidRDefault="00691EE1" w:rsidP="00557CDD">
            <w:pPr>
              <w:rPr>
                <w:sz w:val="20"/>
                <w:lang w:val="en-US"/>
              </w:rPr>
            </w:pPr>
            <w:r w:rsidRPr="006A56FF">
              <w:rPr>
                <w:sz w:val="20"/>
                <w:lang w:val="en-US"/>
              </w:rPr>
              <w:t>Mean</w:t>
            </w:r>
          </w:p>
        </w:tc>
        <w:tc>
          <w:tcPr>
            <w:tcW w:w="851" w:type="dxa"/>
            <w:tcBorders>
              <w:top w:val="single" w:sz="4" w:space="0" w:color="auto"/>
              <w:bottom w:val="single" w:sz="4" w:space="0" w:color="auto"/>
            </w:tcBorders>
            <w:vAlign w:val="center"/>
          </w:tcPr>
          <w:p w14:paraId="543460AF" w14:textId="77777777" w:rsidR="00691EE1" w:rsidRPr="006A56FF" w:rsidRDefault="00691EE1" w:rsidP="00557CDD">
            <w:pPr>
              <w:rPr>
                <w:sz w:val="20"/>
                <w:lang w:val="en-US"/>
              </w:rPr>
            </w:pPr>
            <w:r w:rsidRPr="006A56FF">
              <w:rPr>
                <w:sz w:val="20"/>
                <w:lang w:val="en-US"/>
              </w:rPr>
              <w:t>SD</w:t>
            </w:r>
          </w:p>
        </w:tc>
        <w:tc>
          <w:tcPr>
            <w:tcW w:w="709" w:type="dxa"/>
            <w:tcBorders>
              <w:top w:val="single" w:sz="4" w:space="0" w:color="auto"/>
              <w:bottom w:val="single" w:sz="4" w:space="0" w:color="auto"/>
            </w:tcBorders>
            <w:vAlign w:val="center"/>
          </w:tcPr>
          <w:p w14:paraId="786E0C96" w14:textId="77777777" w:rsidR="00691EE1" w:rsidRPr="006A56FF" w:rsidRDefault="00691EE1" w:rsidP="00557CDD">
            <w:pPr>
              <w:rPr>
                <w:sz w:val="20"/>
                <w:lang w:val="en-US"/>
              </w:rPr>
            </w:pPr>
            <w:r w:rsidRPr="006A56FF">
              <w:rPr>
                <w:sz w:val="20"/>
                <w:lang w:val="en-US"/>
              </w:rPr>
              <w:t>Min.</w:t>
            </w:r>
          </w:p>
        </w:tc>
        <w:tc>
          <w:tcPr>
            <w:tcW w:w="991" w:type="dxa"/>
            <w:tcBorders>
              <w:top w:val="single" w:sz="4" w:space="0" w:color="auto"/>
              <w:bottom w:val="single" w:sz="4" w:space="0" w:color="auto"/>
            </w:tcBorders>
            <w:vAlign w:val="center"/>
          </w:tcPr>
          <w:p w14:paraId="30E5CFBA" w14:textId="77777777" w:rsidR="00691EE1" w:rsidRPr="006A56FF" w:rsidRDefault="00691EE1" w:rsidP="00557CDD">
            <w:pPr>
              <w:rPr>
                <w:sz w:val="20"/>
                <w:lang w:val="en-US"/>
              </w:rPr>
            </w:pPr>
            <w:r w:rsidRPr="006A56FF">
              <w:rPr>
                <w:sz w:val="20"/>
                <w:lang w:val="en-US"/>
              </w:rPr>
              <w:t>Max.</w:t>
            </w:r>
          </w:p>
        </w:tc>
      </w:tr>
      <w:tr w:rsidR="00691EE1" w:rsidRPr="006A56FF" w14:paraId="12C20574" w14:textId="77777777" w:rsidTr="00557CDD">
        <w:trPr>
          <w:trHeight w:val="283"/>
        </w:trPr>
        <w:tc>
          <w:tcPr>
            <w:tcW w:w="3828" w:type="dxa"/>
            <w:tcBorders>
              <w:top w:val="single" w:sz="4" w:space="0" w:color="auto"/>
            </w:tcBorders>
            <w:shd w:val="clear" w:color="auto" w:fill="auto"/>
            <w:vAlign w:val="center"/>
          </w:tcPr>
          <w:p w14:paraId="030AD08C" w14:textId="77777777" w:rsidR="00691EE1" w:rsidRPr="00CD07AD" w:rsidRDefault="00691EE1" w:rsidP="00557CDD">
            <w:pPr>
              <w:rPr>
                <w:i/>
                <w:iCs/>
                <w:sz w:val="20"/>
                <w:lang w:val="en-US"/>
              </w:rPr>
            </w:pPr>
            <w:r w:rsidRPr="00CD07AD">
              <w:rPr>
                <w:i/>
                <w:iCs/>
                <w:sz w:val="20"/>
                <w:lang w:val="en-US"/>
              </w:rPr>
              <w:t>I: Supply</w:t>
            </w:r>
          </w:p>
        </w:tc>
        <w:tc>
          <w:tcPr>
            <w:tcW w:w="1276" w:type="dxa"/>
            <w:tcBorders>
              <w:top w:val="single" w:sz="4" w:space="0" w:color="auto"/>
            </w:tcBorders>
            <w:vAlign w:val="center"/>
          </w:tcPr>
          <w:p w14:paraId="50EF2E26" w14:textId="77777777" w:rsidR="00691EE1" w:rsidRPr="006A56FF" w:rsidRDefault="00691EE1" w:rsidP="00557CDD">
            <w:pPr>
              <w:rPr>
                <w:sz w:val="20"/>
                <w:lang w:val="en-US"/>
              </w:rPr>
            </w:pPr>
          </w:p>
        </w:tc>
        <w:tc>
          <w:tcPr>
            <w:tcW w:w="851" w:type="dxa"/>
            <w:tcBorders>
              <w:top w:val="single" w:sz="4" w:space="0" w:color="auto"/>
            </w:tcBorders>
            <w:vAlign w:val="center"/>
          </w:tcPr>
          <w:p w14:paraId="02CA56DB" w14:textId="77777777" w:rsidR="00691EE1" w:rsidRPr="006A56FF" w:rsidRDefault="00691EE1" w:rsidP="00557CDD">
            <w:pPr>
              <w:rPr>
                <w:sz w:val="20"/>
                <w:lang w:val="en-US"/>
              </w:rPr>
            </w:pPr>
          </w:p>
        </w:tc>
        <w:tc>
          <w:tcPr>
            <w:tcW w:w="851" w:type="dxa"/>
            <w:tcBorders>
              <w:top w:val="single" w:sz="4" w:space="0" w:color="auto"/>
            </w:tcBorders>
            <w:vAlign w:val="center"/>
          </w:tcPr>
          <w:p w14:paraId="2772BB05" w14:textId="77777777" w:rsidR="00691EE1" w:rsidRPr="006A56FF" w:rsidRDefault="00691EE1" w:rsidP="00557CDD">
            <w:pPr>
              <w:rPr>
                <w:sz w:val="20"/>
                <w:lang w:val="en-US"/>
              </w:rPr>
            </w:pPr>
          </w:p>
        </w:tc>
        <w:tc>
          <w:tcPr>
            <w:tcW w:w="709" w:type="dxa"/>
            <w:tcBorders>
              <w:top w:val="single" w:sz="4" w:space="0" w:color="auto"/>
            </w:tcBorders>
            <w:vAlign w:val="center"/>
          </w:tcPr>
          <w:p w14:paraId="777D6FC7" w14:textId="77777777" w:rsidR="00691EE1" w:rsidRPr="006A56FF" w:rsidRDefault="00691EE1" w:rsidP="00557CDD">
            <w:pPr>
              <w:rPr>
                <w:sz w:val="20"/>
                <w:lang w:val="en-US"/>
              </w:rPr>
            </w:pPr>
          </w:p>
        </w:tc>
        <w:tc>
          <w:tcPr>
            <w:tcW w:w="991" w:type="dxa"/>
            <w:tcBorders>
              <w:top w:val="single" w:sz="4" w:space="0" w:color="auto"/>
            </w:tcBorders>
            <w:vAlign w:val="center"/>
          </w:tcPr>
          <w:p w14:paraId="223628A5" w14:textId="77777777" w:rsidR="00691EE1" w:rsidRPr="006A56FF" w:rsidRDefault="00691EE1" w:rsidP="00557CDD">
            <w:pPr>
              <w:rPr>
                <w:sz w:val="20"/>
                <w:lang w:val="en-US"/>
              </w:rPr>
            </w:pPr>
          </w:p>
        </w:tc>
      </w:tr>
      <w:tr w:rsidR="00691EE1" w:rsidRPr="006A56FF" w14:paraId="562FE1BA" w14:textId="77777777" w:rsidTr="00557CDD">
        <w:trPr>
          <w:trHeight w:val="283"/>
        </w:trPr>
        <w:tc>
          <w:tcPr>
            <w:tcW w:w="3828" w:type="dxa"/>
            <w:shd w:val="clear" w:color="auto" w:fill="auto"/>
            <w:vAlign w:val="center"/>
          </w:tcPr>
          <w:p w14:paraId="3857FFDE" w14:textId="77777777" w:rsidR="00691EE1" w:rsidRPr="006A56FF" w:rsidRDefault="00691EE1" w:rsidP="00557CDD">
            <w:pPr>
              <w:spacing w:line="276" w:lineRule="auto"/>
              <w:ind w:left="142"/>
              <w:rPr>
                <w:sz w:val="20"/>
                <w:lang w:val="en-US"/>
              </w:rPr>
            </w:pPr>
            <w:r w:rsidRPr="006A56FF">
              <w:rPr>
                <w:sz w:val="20"/>
                <w:lang w:val="en-US"/>
              </w:rPr>
              <w:t>Expenditure per capita in US$, PPP</w:t>
            </w:r>
          </w:p>
        </w:tc>
        <w:tc>
          <w:tcPr>
            <w:tcW w:w="1276" w:type="dxa"/>
            <w:vAlign w:val="center"/>
          </w:tcPr>
          <w:p w14:paraId="22FFC17D" w14:textId="77777777" w:rsidR="00691EE1" w:rsidRPr="006A56FF" w:rsidRDefault="00691EE1" w:rsidP="00557CDD">
            <w:pPr>
              <w:rPr>
                <w:sz w:val="20"/>
                <w:lang w:val="en-US"/>
              </w:rPr>
            </w:pPr>
            <w:r>
              <w:rPr>
                <w:sz w:val="20"/>
                <w:lang w:val="en-US"/>
              </w:rPr>
              <w:t>Expenditure</w:t>
            </w:r>
          </w:p>
        </w:tc>
        <w:tc>
          <w:tcPr>
            <w:tcW w:w="851" w:type="dxa"/>
            <w:vAlign w:val="center"/>
          </w:tcPr>
          <w:p w14:paraId="48AEAA15" w14:textId="77777777" w:rsidR="00691EE1" w:rsidRPr="006A56FF" w:rsidRDefault="00691EE1" w:rsidP="00557CDD">
            <w:pPr>
              <w:rPr>
                <w:sz w:val="20"/>
                <w:lang w:val="en-US"/>
              </w:rPr>
            </w:pPr>
            <w:r w:rsidRPr="006A56FF">
              <w:rPr>
                <w:sz w:val="20"/>
                <w:lang w:val="en-US"/>
              </w:rPr>
              <w:t>709.89</w:t>
            </w:r>
          </w:p>
        </w:tc>
        <w:tc>
          <w:tcPr>
            <w:tcW w:w="851" w:type="dxa"/>
            <w:vAlign w:val="center"/>
          </w:tcPr>
          <w:p w14:paraId="6FBFC104" w14:textId="77777777" w:rsidR="00691EE1" w:rsidRPr="006A56FF" w:rsidRDefault="00691EE1" w:rsidP="00557CDD">
            <w:pPr>
              <w:rPr>
                <w:sz w:val="20"/>
                <w:lang w:val="en-US"/>
              </w:rPr>
            </w:pPr>
            <w:r w:rsidRPr="006A56FF">
              <w:rPr>
                <w:sz w:val="20"/>
                <w:lang w:val="en-US"/>
              </w:rPr>
              <w:t>524.81</w:t>
            </w:r>
          </w:p>
        </w:tc>
        <w:tc>
          <w:tcPr>
            <w:tcW w:w="709" w:type="dxa"/>
            <w:vAlign w:val="center"/>
          </w:tcPr>
          <w:p w14:paraId="2A5CAB0B" w14:textId="77777777" w:rsidR="00691EE1" w:rsidRPr="006A56FF" w:rsidRDefault="00691EE1" w:rsidP="00557CDD">
            <w:pPr>
              <w:rPr>
                <w:sz w:val="20"/>
                <w:lang w:val="en-US"/>
              </w:rPr>
            </w:pPr>
            <w:r w:rsidRPr="006A56FF">
              <w:rPr>
                <w:sz w:val="20"/>
                <w:lang w:val="en-US"/>
              </w:rPr>
              <w:t>9.48</w:t>
            </w:r>
          </w:p>
        </w:tc>
        <w:tc>
          <w:tcPr>
            <w:tcW w:w="991" w:type="dxa"/>
            <w:vAlign w:val="center"/>
          </w:tcPr>
          <w:p w14:paraId="401A90C0" w14:textId="77777777" w:rsidR="00691EE1" w:rsidRPr="006A56FF" w:rsidRDefault="00691EE1" w:rsidP="00557CDD">
            <w:pPr>
              <w:rPr>
                <w:sz w:val="20"/>
                <w:lang w:val="en-US"/>
              </w:rPr>
            </w:pPr>
            <w:r w:rsidRPr="006A56FF">
              <w:rPr>
                <w:sz w:val="20"/>
                <w:lang w:val="en-US"/>
              </w:rPr>
              <w:t>1745.09</w:t>
            </w:r>
          </w:p>
        </w:tc>
      </w:tr>
      <w:tr w:rsidR="00691EE1" w:rsidRPr="006A56FF" w14:paraId="72FA7704" w14:textId="77777777" w:rsidTr="00557CDD">
        <w:trPr>
          <w:trHeight w:val="283"/>
        </w:trPr>
        <w:tc>
          <w:tcPr>
            <w:tcW w:w="3828" w:type="dxa"/>
            <w:shd w:val="clear" w:color="auto" w:fill="auto"/>
            <w:vAlign w:val="center"/>
          </w:tcPr>
          <w:p w14:paraId="05F37D75" w14:textId="77777777" w:rsidR="00691EE1" w:rsidRPr="006A56FF" w:rsidRDefault="00691EE1" w:rsidP="00557CDD">
            <w:pPr>
              <w:spacing w:line="276" w:lineRule="auto"/>
              <w:ind w:left="142"/>
              <w:rPr>
                <w:sz w:val="20"/>
                <w:lang w:val="en-US"/>
              </w:rPr>
            </w:pPr>
            <w:r w:rsidRPr="006A56FF">
              <w:rPr>
                <w:sz w:val="20"/>
                <w:lang w:val="en-US"/>
              </w:rPr>
              <w:t>Number of beds per 1000 inhabitants</w:t>
            </w:r>
          </w:p>
        </w:tc>
        <w:tc>
          <w:tcPr>
            <w:tcW w:w="1276" w:type="dxa"/>
            <w:vAlign w:val="center"/>
          </w:tcPr>
          <w:p w14:paraId="69209FA8" w14:textId="77777777" w:rsidR="00691EE1" w:rsidRPr="006A56FF" w:rsidRDefault="00691EE1" w:rsidP="00557CDD">
            <w:pPr>
              <w:rPr>
                <w:sz w:val="20"/>
                <w:lang w:val="en-US"/>
              </w:rPr>
            </w:pPr>
            <w:r>
              <w:rPr>
                <w:sz w:val="20"/>
                <w:lang w:val="en-US"/>
              </w:rPr>
              <w:t>Beds</w:t>
            </w:r>
          </w:p>
        </w:tc>
        <w:tc>
          <w:tcPr>
            <w:tcW w:w="851" w:type="dxa"/>
            <w:vAlign w:val="center"/>
          </w:tcPr>
          <w:p w14:paraId="2399EC0A" w14:textId="77777777" w:rsidR="00691EE1" w:rsidRPr="006A56FF" w:rsidRDefault="00691EE1" w:rsidP="00557CDD">
            <w:pPr>
              <w:rPr>
                <w:sz w:val="20"/>
                <w:lang w:val="en-US"/>
              </w:rPr>
            </w:pPr>
            <w:r w:rsidRPr="006A56FF">
              <w:rPr>
                <w:sz w:val="20"/>
                <w:lang w:val="en-US"/>
              </w:rPr>
              <w:t>47.73</w:t>
            </w:r>
          </w:p>
        </w:tc>
        <w:tc>
          <w:tcPr>
            <w:tcW w:w="851" w:type="dxa"/>
            <w:vAlign w:val="center"/>
          </w:tcPr>
          <w:p w14:paraId="630106B6" w14:textId="77777777" w:rsidR="00691EE1" w:rsidRPr="006A56FF" w:rsidRDefault="00691EE1" w:rsidP="00557CDD">
            <w:pPr>
              <w:rPr>
                <w:sz w:val="20"/>
                <w:lang w:val="en-US"/>
              </w:rPr>
            </w:pPr>
            <w:r w:rsidRPr="006A56FF">
              <w:rPr>
                <w:sz w:val="20"/>
                <w:lang w:val="en-US"/>
              </w:rPr>
              <w:t>18.27</w:t>
            </w:r>
          </w:p>
        </w:tc>
        <w:tc>
          <w:tcPr>
            <w:tcW w:w="709" w:type="dxa"/>
            <w:vAlign w:val="center"/>
          </w:tcPr>
          <w:p w14:paraId="396B4E1B" w14:textId="77777777" w:rsidR="00691EE1" w:rsidRPr="006A56FF" w:rsidRDefault="00691EE1" w:rsidP="00557CDD">
            <w:pPr>
              <w:rPr>
                <w:sz w:val="20"/>
                <w:lang w:val="en-US"/>
              </w:rPr>
            </w:pPr>
            <w:r w:rsidRPr="006A56FF">
              <w:rPr>
                <w:sz w:val="20"/>
                <w:lang w:val="en-US"/>
              </w:rPr>
              <w:t>12.2</w:t>
            </w:r>
          </w:p>
        </w:tc>
        <w:tc>
          <w:tcPr>
            <w:tcW w:w="991" w:type="dxa"/>
            <w:vAlign w:val="center"/>
          </w:tcPr>
          <w:p w14:paraId="64A0416A" w14:textId="77777777" w:rsidR="00691EE1" w:rsidRPr="006A56FF" w:rsidRDefault="00691EE1" w:rsidP="00557CDD">
            <w:pPr>
              <w:rPr>
                <w:sz w:val="20"/>
                <w:lang w:val="en-US"/>
              </w:rPr>
            </w:pPr>
            <w:r w:rsidRPr="006A56FF">
              <w:rPr>
                <w:sz w:val="20"/>
                <w:lang w:val="en-US"/>
              </w:rPr>
              <w:t>85</w:t>
            </w:r>
          </w:p>
        </w:tc>
      </w:tr>
      <w:tr w:rsidR="00691EE1" w:rsidRPr="006A56FF" w14:paraId="02EFBFED" w14:textId="77777777" w:rsidTr="00557CDD">
        <w:trPr>
          <w:trHeight w:val="283"/>
        </w:trPr>
        <w:tc>
          <w:tcPr>
            <w:tcW w:w="3828" w:type="dxa"/>
            <w:tcBorders>
              <w:bottom w:val="single" w:sz="4" w:space="0" w:color="auto"/>
            </w:tcBorders>
            <w:shd w:val="clear" w:color="auto" w:fill="auto"/>
            <w:vAlign w:val="center"/>
          </w:tcPr>
          <w:p w14:paraId="0DB4C9CB" w14:textId="77777777" w:rsidR="00691EE1" w:rsidRPr="006A56FF" w:rsidRDefault="00691EE1" w:rsidP="00557CDD">
            <w:pPr>
              <w:spacing w:line="276" w:lineRule="auto"/>
              <w:ind w:left="142"/>
              <w:rPr>
                <w:sz w:val="20"/>
                <w:lang w:val="en-US"/>
              </w:rPr>
            </w:pPr>
            <w:r w:rsidRPr="006A56FF">
              <w:rPr>
                <w:sz w:val="20"/>
                <w:lang w:val="en-US"/>
              </w:rPr>
              <w:t xml:space="preserve">Number of recipients in institutions, </w:t>
            </w:r>
          </w:p>
          <w:p w14:paraId="6BAE359A" w14:textId="77777777" w:rsidR="00691EE1" w:rsidRPr="006A56FF" w:rsidRDefault="00691EE1" w:rsidP="00557CDD">
            <w:pPr>
              <w:spacing w:line="276" w:lineRule="auto"/>
              <w:ind w:left="142" w:firstLine="142"/>
              <w:rPr>
                <w:sz w:val="20"/>
                <w:lang w:val="en-US"/>
              </w:rPr>
            </w:pPr>
            <w:r w:rsidRPr="006A56FF">
              <w:rPr>
                <w:sz w:val="20"/>
                <w:lang w:val="en-US"/>
              </w:rPr>
              <w:t>% of all people aged 65+</w:t>
            </w:r>
          </w:p>
        </w:tc>
        <w:tc>
          <w:tcPr>
            <w:tcW w:w="1276" w:type="dxa"/>
            <w:tcBorders>
              <w:bottom w:val="single" w:sz="4" w:space="0" w:color="auto"/>
            </w:tcBorders>
            <w:vAlign w:val="center"/>
          </w:tcPr>
          <w:p w14:paraId="154B5261" w14:textId="77777777" w:rsidR="00691EE1" w:rsidRPr="006A56FF" w:rsidRDefault="00691EE1" w:rsidP="00557CDD">
            <w:pPr>
              <w:rPr>
                <w:sz w:val="20"/>
                <w:lang w:val="en-US"/>
              </w:rPr>
            </w:pPr>
            <w:r>
              <w:rPr>
                <w:sz w:val="20"/>
                <w:lang w:val="en-US"/>
              </w:rPr>
              <w:t>Recipients</w:t>
            </w:r>
          </w:p>
        </w:tc>
        <w:tc>
          <w:tcPr>
            <w:tcW w:w="851" w:type="dxa"/>
            <w:tcBorders>
              <w:bottom w:val="single" w:sz="4" w:space="0" w:color="auto"/>
            </w:tcBorders>
            <w:vAlign w:val="center"/>
          </w:tcPr>
          <w:p w14:paraId="05A4096A" w14:textId="77777777" w:rsidR="00691EE1" w:rsidRPr="006A56FF" w:rsidRDefault="00691EE1" w:rsidP="00557CDD">
            <w:pPr>
              <w:rPr>
                <w:sz w:val="20"/>
                <w:lang w:val="en-US"/>
              </w:rPr>
            </w:pPr>
            <w:r w:rsidRPr="006A56FF">
              <w:rPr>
                <w:sz w:val="20"/>
                <w:lang w:val="en-US"/>
              </w:rPr>
              <w:t>3.88</w:t>
            </w:r>
          </w:p>
        </w:tc>
        <w:tc>
          <w:tcPr>
            <w:tcW w:w="851" w:type="dxa"/>
            <w:tcBorders>
              <w:bottom w:val="single" w:sz="4" w:space="0" w:color="auto"/>
            </w:tcBorders>
            <w:vAlign w:val="center"/>
          </w:tcPr>
          <w:p w14:paraId="0109E780" w14:textId="77777777" w:rsidR="00691EE1" w:rsidRPr="006A56FF" w:rsidRDefault="00691EE1" w:rsidP="00557CDD">
            <w:pPr>
              <w:rPr>
                <w:sz w:val="20"/>
                <w:lang w:val="en-US"/>
              </w:rPr>
            </w:pPr>
            <w:r w:rsidRPr="006A56FF">
              <w:rPr>
                <w:sz w:val="20"/>
                <w:lang w:val="en-US"/>
              </w:rPr>
              <w:t>1.66</w:t>
            </w:r>
          </w:p>
        </w:tc>
        <w:tc>
          <w:tcPr>
            <w:tcW w:w="709" w:type="dxa"/>
            <w:tcBorders>
              <w:bottom w:val="single" w:sz="4" w:space="0" w:color="auto"/>
            </w:tcBorders>
            <w:vAlign w:val="center"/>
          </w:tcPr>
          <w:p w14:paraId="7402D19E" w14:textId="77777777" w:rsidR="00691EE1" w:rsidRPr="006A56FF" w:rsidRDefault="00691EE1" w:rsidP="00557CDD">
            <w:pPr>
              <w:rPr>
                <w:sz w:val="20"/>
                <w:lang w:val="en-US"/>
              </w:rPr>
            </w:pPr>
            <w:r w:rsidRPr="006A56FF">
              <w:rPr>
                <w:sz w:val="20"/>
                <w:lang w:val="en-US"/>
              </w:rPr>
              <w:t>0.43</w:t>
            </w:r>
          </w:p>
        </w:tc>
        <w:tc>
          <w:tcPr>
            <w:tcW w:w="991" w:type="dxa"/>
            <w:tcBorders>
              <w:bottom w:val="single" w:sz="4" w:space="0" w:color="auto"/>
            </w:tcBorders>
            <w:vAlign w:val="center"/>
          </w:tcPr>
          <w:p w14:paraId="2B309C7A" w14:textId="77777777" w:rsidR="00691EE1" w:rsidRPr="006A56FF" w:rsidRDefault="00691EE1" w:rsidP="00557CDD">
            <w:pPr>
              <w:rPr>
                <w:sz w:val="20"/>
                <w:lang w:val="en-US"/>
              </w:rPr>
            </w:pPr>
            <w:r w:rsidRPr="006A56FF">
              <w:rPr>
                <w:sz w:val="20"/>
                <w:lang w:val="en-US"/>
              </w:rPr>
              <w:t>7.17</w:t>
            </w:r>
          </w:p>
        </w:tc>
      </w:tr>
      <w:tr w:rsidR="00691EE1" w:rsidRPr="006A56FF" w14:paraId="7E46FCDC" w14:textId="77777777" w:rsidTr="00557CDD">
        <w:trPr>
          <w:trHeight w:val="283"/>
        </w:trPr>
        <w:tc>
          <w:tcPr>
            <w:tcW w:w="3828" w:type="dxa"/>
            <w:tcBorders>
              <w:top w:val="single" w:sz="4" w:space="0" w:color="auto"/>
            </w:tcBorders>
            <w:shd w:val="clear" w:color="auto" w:fill="auto"/>
            <w:vAlign w:val="center"/>
          </w:tcPr>
          <w:p w14:paraId="42A2A523" w14:textId="77777777" w:rsidR="00691EE1" w:rsidRPr="00CD07AD" w:rsidRDefault="00691EE1" w:rsidP="00557CDD">
            <w:pPr>
              <w:rPr>
                <w:i/>
                <w:iCs/>
                <w:sz w:val="20"/>
                <w:lang w:val="en-US"/>
              </w:rPr>
            </w:pPr>
            <w:r w:rsidRPr="00CD07AD">
              <w:rPr>
                <w:i/>
                <w:iCs/>
                <w:sz w:val="20"/>
                <w:lang w:val="en-US"/>
              </w:rPr>
              <w:t>II: Public-Private-Mix</w:t>
            </w:r>
          </w:p>
        </w:tc>
        <w:tc>
          <w:tcPr>
            <w:tcW w:w="1276" w:type="dxa"/>
            <w:tcBorders>
              <w:top w:val="single" w:sz="4" w:space="0" w:color="auto"/>
            </w:tcBorders>
            <w:vAlign w:val="center"/>
          </w:tcPr>
          <w:p w14:paraId="74A618D7" w14:textId="77777777" w:rsidR="00691EE1" w:rsidRPr="006A56FF" w:rsidRDefault="00691EE1" w:rsidP="00557CDD">
            <w:pPr>
              <w:rPr>
                <w:sz w:val="20"/>
                <w:lang w:val="en-US"/>
              </w:rPr>
            </w:pPr>
          </w:p>
        </w:tc>
        <w:tc>
          <w:tcPr>
            <w:tcW w:w="851" w:type="dxa"/>
            <w:tcBorders>
              <w:top w:val="single" w:sz="4" w:space="0" w:color="auto"/>
            </w:tcBorders>
            <w:vAlign w:val="center"/>
          </w:tcPr>
          <w:p w14:paraId="2313DAE1" w14:textId="77777777" w:rsidR="00691EE1" w:rsidRPr="006A56FF" w:rsidRDefault="00691EE1" w:rsidP="00557CDD">
            <w:pPr>
              <w:rPr>
                <w:sz w:val="20"/>
                <w:lang w:val="en-US"/>
              </w:rPr>
            </w:pPr>
          </w:p>
        </w:tc>
        <w:tc>
          <w:tcPr>
            <w:tcW w:w="851" w:type="dxa"/>
            <w:tcBorders>
              <w:top w:val="single" w:sz="4" w:space="0" w:color="auto"/>
            </w:tcBorders>
            <w:vAlign w:val="center"/>
          </w:tcPr>
          <w:p w14:paraId="4BC0BD6F" w14:textId="77777777" w:rsidR="00691EE1" w:rsidRPr="006A56FF" w:rsidRDefault="00691EE1" w:rsidP="00557CDD">
            <w:pPr>
              <w:rPr>
                <w:sz w:val="20"/>
                <w:lang w:val="en-US"/>
              </w:rPr>
            </w:pPr>
          </w:p>
        </w:tc>
        <w:tc>
          <w:tcPr>
            <w:tcW w:w="709" w:type="dxa"/>
            <w:tcBorders>
              <w:top w:val="single" w:sz="4" w:space="0" w:color="auto"/>
            </w:tcBorders>
            <w:vAlign w:val="center"/>
          </w:tcPr>
          <w:p w14:paraId="3C30210B" w14:textId="77777777" w:rsidR="00691EE1" w:rsidRPr="006A56FF" w:rsidRDefault="00691EE1" w:rsidP="00557CDD">
            <w:pPr>
              <w:rPr>
                <w:sz w:val="20"/>
                <w:lang w:val="en-US"/>
              </w:rPr>
            </w:pPr>
          </w:p>
        </w:tc>
        <w:tc>
          <w:tcPr>
            <w:tcW w:w="991" w:type="dxa"/>
            <w:tcBorders>
              <w:top w:val="single" w:sz="4" w:space="0" w:color="auto"/>
            </w:tcBorders>
            <w:vAlign w:val="center"/>
          </w:tcPr>
          <w:p w14:paraId="1D70750C" w14:textId="77777777" w:rsidR="00691EE1" w:rsidRPr="006A56FF" w:rsidRDefault="00691EE1" w:rsidP="00557CDD">
            <w:pPr>
              <w:rPr>
                <w:sz w:val="20"/>
                <w:lang w:val="en-US"/>
              </w:rPr>
            </w:pPr>
          </w:p>
        </w:tc>
      </w:tr>
      <w:tr w:rsidR="00691EE1" w:rsidRPr="006A56FF" w14:paraId="4232DBA9" w14:textId="77777777" w:rsidTr="00557CDD">
        <w:trPr>
          <w:trHeight w:val="283"/>
        </w:trPr>
        <w:tc>
          <w:tcPr>
            <w:tcW w:w="3828" w:type="dxa"/>
            <w:shd w:val="clear" w:color="auto" w:fill="auto"/>
            <w:vAlign w:val="center"/>
          </w:tcPr>
          <w:p w14:paraId="045F8A46" w14:textId="77777777" w:rsidR="00691EE1" w:rsidRPr="006A56FF" w:rsidRDefault="00691EE1" w:rsidP="00557CDD">
            <w:pPr>
              <w:spacing w:line="276" w:lineRule="auto"/>
              <w:ind w:left="142"/>
              <w:rPr>
                <w:sz w:val="20"/>
                <w:lang w:val="en-US"/>
              </w:rPr>
            </w:pPr>
            <w:r w:rsidRPr="006A56FF">
              <w:rPr>
                <w:sz w:val="20"/>
                <w:lang w:val="en-US"/>
              </w:rPr>
              <w:t xml:space="preserve">Share of private expenditure, </w:t>
            </w:r>
          </w:p>
          <w:p w14:paraId="604846C4" w14:textId="77777777" w:rsidR="00691EE1" w:rsidRPr="006A56FF" w:rsidRDefault="00691EE1" w:rsidP="00557CDD">
            <w:pPr>
              <w:spacing w:line="276" w:lineRule="auto"/>
              <w:ind w:left="142" w:firstLine="142"/>
              <w:rPr>
                <w:sz w:val="20"/>
                <w:lang w:val="en-US"/>
              </w:rPr>
            </w:pPr>
            <w:r w:rsidRPr="006A56FF">
              <w:rPr>
                <w:sz w:val="20"/>
                <w:lang w:val="en-US"/>
              </w:rPr>
              <w:t>% of total expenditure</w:t>
            </w:r>
          </w:p>
        </w:tc>
        <w:tc>
          <w:tcPr>
            <w:tcW w:w="1276" w:type="dxa"/>
            <w:vAlign w:val="center"/>
          </w:tcPr>
          <w:p w14:paraId="4FCFB4E7" w14:textId="77777777" w:rsidR="00691EE1" w:rsidRPr="006A56FF" w:rsidRDefault="00691EE1" w:rsidP="00557CDD">
            <w:pPr>
              <w:rPr>
                <w:sz w:val="20"/>
                <w:lang w:val="en-US"/>
              </w:rPr>
            </w:pPr>
            <w:r>
              <w:rPr>
                <w:sz w:val="20"/>
                <w:lang w:val="en-US"/>
              </w:rPr>
              <w:t>Private expenditure</w:t>
            </w:r>
          </w:p>
        </w:tc>
        <w:tc>
          <w:tcPr>
            <w:tcW w:w="851" w:type="dxa"/>
            <w:vAlign w:val="center"/>
          </w:tcPr>
          <w:p w14:paraId="6E5BEABD" w14:textId="77777777" w:rsidR="00691EE1" w:rsidRPr="006A56FF" w:rsidRDefault="00691EE1" w:rsidP="00557CDD">
            <w:pPr>
              <w:rPr>
                <w:sz w:val="20"/>
                <w:lang w:val="en-US"/>
              </w:rPr>
            </w:pPr>
            <w:r w:rsidRPr="006A56FF">
              <w:rPr>
                <w:sz w:val="20"/>
                <w:lang w:val="en-US"/>
              </w:rPr>
              <w:t>15.84</w:t>
            </w:r>
          </w:p>
        </w:tc>
        <w:tc>
          <w:tcPr>
            <w:tcW w:w="851" w:type="dxa"/>
            <w:vAlign w:val="center"/>
          </w:tcPr>
          <w:p w14:paraId="57495948" w14:textId="77777777" w:rsidR="00691EE1" w:rsidRPr="006A56FF" w:rsidRDefault="00691EE1" w:rsidP="00557CDD">
            <w:pPr>
              <w:rPr>
                <w:sz w:val="20"/>
                <w:lang w:val="en-US"/>
              </w:rPr>
            </w:pPr>
            <w:r w:rsidRPr="006A56FF">
              <w:rPr>
                <w:sz w:val="20"/>
                <w:lang w:val="en-US"/>
              </w:rPr>
              <w:t>11.09</w:t>
            </w:r>
          </w:p>
        </w:tc>
        <w:tc>
          <w:tcPr>
            <w:tcW w:w="709" w:type="dxa"/>
            <w:vAlign w:val="center"/>
          </w:tcPr>
          <w:p w14:paraId="33F30C7A" w14:textId="77777777" w:rsidR="00691EE1" w:rsidRPr="006A56FF" w:rsidRDefault="00691EE1" w:rsidP="00557CDD">
            <w:pPr>
              <w:rPr>
                <w:sz w:val="20"/>
                <w:lang w:val="en-US"/>
              </w:rPr>
            </w:pPr>
            <w:r w:rsidRPr="006A56FF">
              <w:rPr>
                <w:sz w:val="20"/>
                <w:lang w:val="en-US"/>
              </w:rPr>
              <w:t>0.19</w:t>
            </w:r>
          </w:p>
        </w:tc>
        <w:tc>
          <w:tcPr>
            <w:tcW w:w="991" w:type="dxa"/>
            <w:vAlign w:val="center"/>
          </w:tcPr>
          <w:p w14:paraId="0E327EB0" w14:textId="77777777" w:rsidR="00691EE1" w:rsidRPr="006A56FF" w:rsidRDefault="00691EE1" w:rsidP="00557CDD">
            <w:pPr>
              <w:rPr>
                <w:sz w:val="20"/>
                <w:lang w:val="en-US"/>
              </w:rPr>
            </w:pPr>
            <w:r w:rsidRPr="006A56FF">
              <w:rPr>
                <w:sz w:val="20"/>
                <w:lang w:val="en-US"/>
              </w:rPr>
              <w:t>34.56</w:t>
            </w:r>
          </w:p>
        </w:tc>
      </w:tr>
      <w:tr w:rsidR="00691EE1" w:rsidRPr="006A56FF" w14:paraId="3E33DE06" w14:textId="77777777" w:rsidTr="00557CDD">
        <w:trPr>
          <w:trHeight w:val="283"/>
        </w:trPr>
        <w:tc>
          <w:tcPr>
            <w:tcW w:w="3828" w:type="dxa"/>
            <w:tcBorders>
              <w:bottom w:val="single" w:sz="4" w:space="0" w:color="auto"/>
            </w:tcBorders>
            <w:shd w:val="clear" w:color="auto" w:fill="auto"/>
            <w:vAlign w:val="center"/>
          </w:tcPr>
          <w:p w14:paraId="3421C54D" w14:textId="34335C2D" w:rsidR="00691EE1" w:rsidRDefault="00691EE1" w:rsidP="00557CDD">
            <w:pPr>
              <w:ind w:firstLine="142"/>
              <w:rPr>
                <w:sz w:val="20"/>
                <w:lang w:val="en-US"/>
              </w:rPr>
            </w:pPr>
            <w:del w:id="116" w:author="Mareike Ariaans" w:date="2020-09-03T16:26:00Z">
              <w:r w:rsidRPr="006A56FF" w:rsidDel="00AB64A4">
                <w:rPr>
                  <w:sz w:val="20"/>
                  <w:lang w:val="en-US"/>
                </w:rPr>
                <w:delText xml:space="preserve">Cash </w:delText>
              </w:r>
            </w:del>
            <w:r>
              <w:rPr>
                <w:sz w:val="20"/>
                <w:lang w:val="en-US"/>
              </w:rPr>
              <w:t>A</w:t>
            </w:r>
            <w:r w:rsidRPr="006A56FF">
              <w:rPr>
                <w:sz w:val="20"/>
                <w:lang w:val="en-US"/>
              </w:rPr>
              <w:t>vailability</w:t>
            </w:r>
            <w:r>
              <w:rPr>
                <w:sz w:val="20"/>
                <w:lang w:val="en-US"/>
              </w:rPr>
              <w:t xml:space="preserve"> of cash benefits</w:t>
            </w:r>
            <w:r w:rsidRPr="006A56FF">
              <w:rPr>
                <w:sz w:val="20"/>
                <w:lang w:val="en-US"/>
              </w:rPr>
              <w:t xml:space="preserve"> </w:t>
            </w:r>
          </w:p>
          <w:p w14:paraId="0E9AEBD3" w14:textId="77777777" w:rsidR="00691EE1" w:rsidRPr="006A56FF" w:rsidRDefault="00691EE1" w:rsidP="00557CDD">
            <w:pPr>
              <w:spacing w:line="276" w:lineRule="auto"/>
              <w:ind w:left="142" w:firstLine="142"/>
              <w:rPr>
                <w:sz w:val="20"/>
                <w:lang w:val="en-US"/>
              </w:rPr>
            </w:pPr>
            <w:r w:rsidRPr="006A56FF">
              <w:rPr>
                <w:sz w:val="20"/>
                <w:lang w:val="en-US"/>
              </w:rPr>
              <w:t>(</w:t>
            </w:r>
            <w:r>
              <w:rPr>
                <w:sz w:val="20"/>
                <w:lang w:val="en-US"/>
              </w:rPr>
              <w:t>only i</w:t>
            </w:r>
            <w:r w:rsidRPr="006A56FF">
              <w:rPr>
                <w:sz w:val="20"/>
                <w:lang w:val="en-US"/>
              </w:rPr>
              <w:t>n</w:t>
            </w:r>
            <w:r>
              <w:rPr>
                <w:sz w:val="20"/>
                <w:lang w:val="en-US"/>
              </w:rPr>
              <w:t xml:space="preserve"> </w:t>
            </w:r>
            <w:r w:rsidRPr="006A56FF">
              <w:rPr>
                <w:sz w:val="20"/>
                <w:lang w:val="en-US"/>
              </w:rPr>
              <w:t>kind, Bound, Unbound)</w:t>
            </w:r>
          </w:p>
        </w:tc>
        <w:tc>
          <w:tcPr>
            <w:tcW w:w="1276" w:type="dxa"/>
            <w:tcBorders>
              <w:bottom w:val="single" w:sz="4" w:space="0" w:color="auto"/>
            </w:tcBorders>
            <w:vAlign w:val="center"/>
          </w:tcPr>
          <w:p w14:paraId="6855B0C0" w14:textId="77777777" w:rsidR="00691EE1" w:rsidRPr="006A56FF" w:rsidRDefault="00691EE1" w:rsidP="00557CDD">
            <w:pPr>
              <w:rPr>
                <w:sz w:val="20"/>
                <w:lang w:val="en-US"/>
              </w:rPr>
            </w:pPr>
            <w:r>
              <w:rPr>
                <w:sz w:val="20"/>
                <w:lang w:val="en-US"/>
              </w:rPr>
              <w:t>Cash benefit</w:t>
            </w:r>
          </w:p>
        </w:tc>
        <w:tc>
          <w:tcPr>
            <w:tcW w:w="851" w:type="dxa"/>
            <w:tcBorders>
              <w:bottom w:val="single" w:sz="4" w:space="0" w:color="auto"/>
            </w:tcBorders>
            <w:vAlign w:val="center"/>
          </w:tcPr>
          <w:p w14:paraId="3A6AB14F" w14:textId="77777777" w:rsidR="00691EE1" w:rsidRPr="006A56FF" w:rsidRDefault="00691EE1" w:rsidP="00557CDD">
            <w:pPr>
              <w:rPr>
                <w:sz w:val="20"/>
                <w:lang w:val="en-US"/>
              </w:rPr>
            </w:pPr>
            <w:r w:rsidRPr="006A56FF">
              <w:rPr>
                <w:sz w:val="20"/>
                <w:lang w:val="en-US"/>
              </w:rPr>
              <w:t>1.08</w:t>
            </w:r>
          </w:p>
        </w:tc>
        <w:tc>
          <w:tcPr>
            <w:tcW w:w="851" w:type="dxa"/>
            <w:tcBorders>
              <w:bottom w:val="single" w:sz="4" w:space="0" w:color="auto"/>
            </w:tcBorders>
            <w:vAlign w:val="center"/>
          </w:tcPr>
          <w:p w14:paraId="2A20EB55" w14:textId="77777777" w:rsidR="00691EE1" w:rsidRPr="006A56FF" w:rsidRDefault="00691EE1" w:rsidP="00557CDD">
            <w:pPr>
              <w:rPr>
                <w:sz w:val="20"/>
                <w:lang w:val="en-US"/>
              </w:rPr>
            </w:pPr>
            <w:r w:rsidRPr="006A56FF">
              <w:rPr>
                <w:sz w:val="20"/>
                <w:lang w:val="en-US"/>
              </w:rPr>
              <w:t>0.81</w:t>
            </w:r>
          </w:p>
        </w:tc>
        <w:tc>
          <w:tcPr>
            <w:tcW w:w="709" w:type="dxa"/>
            <w:tcBorders>
              <w:bottom w:val="single" w:sz="4" w:space="0" w:color="auto"/>
            </w:tcBorders>
            <w:vAlign w:val="center"/>
          </w:tcPr>
          <w:p w14:paraId="4BF0E83B" w14:textId="77777777" w:rsidR="00691EE1" w:rsidRPr="006A56FF" w:rsidRDefault="00691EE1" w:rsidP="00557CDD">
            <w:pPr>
              <w:rPr>
                <w:sz w:val="20"/>
                <w:lang w:val="en-US"/>
              </w:rPr>
            </w:pPr>
            <w:r w:rsidRPr="006A56FF">
              <w:rPr>
                <w:sz w:val="20"/>
                <w:lang w:val="en-US"/>
              </w:rPr>
              <w:t>0</w:t>
            </w:r>
          </w:p>
        </w:tc>
        <w:tc>
          <w:tcPr>
            <w:tcW w:w="991" w:type="dxa"/>
            <w:tcBorders>
              <w:bottom w:val="single" w:sz="4" w:space="0" w:color="auto"/>
            </w:tcBorders>
            <w:vAlign w:val="center"/>
          </w:tcPr>
          <w:p w14:paraId="7409FCCB" w14:textId="77777777" w:rsidR="00691EE1" w:rsidRPr="006A56FF" w:rsidRDefault="00691EE1" w:rsidP="00557CDD">
            <w:pPr>
              <w:rPr>
                <w:sz w:val="20"/>
                <w:lang w:val="en-US"/>
              </w:rPr>
            </w:pPr>
            <w:r>
              <w:rPr>
                <w:sz w:val="20"/>
                <w:lang w:val="en-US"/>
              </w:rPr>
              <w:t>2</w:t>
            </w:r>
          </w:p>
        </w:tc>
      </w:tr>
      <w:tr w:rsidR="00691EE1" w:rsidRPr="006A56FF" w14:paraId="6A1C8A19" w14:textId="77777777" w:rsidTr="00557CDD">
        <w:trPr>
          <w:trHeight w:val="283"/>
        </w:trPr>
        <w:tc>
          <w:tcPr>
            <w:tcW w:w="3828" w:type="dxa"/>
            <w:tcBorders>
              <w:top w:val="single" w:sz="4" w:space="0" w:color="auto"/>
            </w:tcBorders>
            <w:shd w:val="clear" w:color="auto" w:fill="auto"/>
            <w:vAlign w:val="center"/>
          </w:tcPr>
          <w:p w14:paraId="66D963C5" w14:textId="77777777" w:rsidR="00691EE1" w:rsidRPr="00CD07AD" w:rsidRDefault="00691EE1" w:rsidP="00557CDD">
            <w:pPr>
              <w:rPr>
                <w:i/>
                <w:iCs/>
                <w:sz w:val="20"/>
                <w:lang w:val="en-US"/>
              </w:rPr>
            </w:pPr>
            <w:r w:rsidRPr="00CD07AD">
              <w:rPr>
                <w:i/>
                <w:iCs/>
                <w:sz w:val="20"/>
                <w:lang w:val="en-US"/>
              </w:rPr>
              <w:t>I</w:t>
            </w:r>
            <w:r>
              <w:rPr>
                <w:i/>
                <w:iCs/>
                <w:sz w:val="20"/>
                <w:lang w:val="en-US"/>
              </w:rPr>
              <w:t>II</w:t>
            </w:r>
            <w:r w:rsidRPr="00CD07AD">
              <w:rPr>
                <w:i/>
                <w:iCs/>
                <w:sz w:val="20"/>
                <w:lang w:val="en-US"/>
              </w:rPr>
              <w:t>: Access regulation</w:t>
            </w:r>
          </w:p>
        </w:tc>
        <w:tc>
          <w:tcPr>
            <w:tcW w:w="1276" w:type="dxa"/>
            <w:tcBorders>
              <w:top w:val="single" w:sz="4" w:space="0" w:color="auto"/>
            </w:tcBorders>
            <w:vAlign w:val="center"/>
          </w:tcPr>
          <w:p w14:paraId="3CD5635E" w14:textId="77777777" w:rsidR="00691EE1" w:rsidRPr="006A56FF" w:rsidRDefault="00691EE1" w:rsidP="00557CDD">
            <w:pPr>
              <w:rPr>
                <w:sz w:val="20"/>
                <w:lang w:val="en-US"/>
              </w:rPr>
            </w:pPr>
          </w:p>
        </w:tc>
        <w:tc>
          <w:tcPr>
            <w:tcW w:w="851" w:type="dxa"/>
            <w:tcBorders>
              <w:top w:val="single" w:sz="4" w:space="0" w:color="auto"/>
            </w:tcBorders>
            <w:vAlign w:val="center"/>
          </w:tcPr>
          <w:p w14:paraId="6151EF14" w14:textId="77777777" w:rsidR="00691EE1" w:rsidRPr="006A56FF" w:rsidRDefault="00691EE1" w:rsidP="00557CDD">
            <w:pPr>
              <w:rPr>
                <w:sz w:val="20"/>
                <w:lang w:val="en-US"/>
              </w:rPr>
            </w:pPr>
          </w:p>
        </w:tc>
        <w:tc>
          <w:tcPr>
            <w:tcW w:w="851" w:type="dxa"/>
            <w:tcBorders>
              <w:top w:val="single" w:sz="4" w:space="0" w:color="auto"/>
            </w:tcBorders>
            <w:vAlign w:val="center"/>
          </w:tcPr>
          <w:p w14:paraId="1F4DBB9E" w14:textId="77777777" w:rsidR="00691EE1" w:rsidRPr="006A56FF" w:rsidRDefault="00691EE1" w:rsidP="00557CDD">
            <w:pPr>
              <w:rPr>
                <w:sz w:val="20"/>
                <w:lang w:val="en-US"/>
              </w:rPr>
            </w:pPr>
          </w:p>
        </w:tc>
        <w:tc>
          <w:tcPr>
            <w:tcW w:w="709" w:type="dxa"/>
            <w:tcBorders>
              <w:top w:val="single" w:sz="4" w:space="0" w:color="auto"/>
            </w:tcBorders>
            <w:vAlign w:val="center"/>
          </w:tcPr>
          <w:p w14:paraId="04235EB7" w14:textId="77777777" w:rsidR="00691EE1" w:rsidRPr="006A56FF" w:rsidRDefault="00691EE1" w:rsidP="00557CDD">
            <w:pPr>
              <w:rPr>
                <w:sz w:val="20"/>
                <w:lang w:val="en-US"/>
              </w:rPr>
            </w:pPr>
          </w:p>
        </w:tc>
        <w:tc>
          <w:tcPr>
            <w:tcW w:w="991" w:type="dxa"/>
            <w:tcBorders>
              <w:top w:val="single" w:sz="4" w:space="0" w:color="auto"/>
            </w:tcBorders>
            <w:vAlign w:val="center"/>
          </w:tcPr>
          <w:p w14:paraId="5BF53C70" w14:textId="77777777" w:rsidR="00691EE1" w:rsidRDefault="00691EE1" w:rsidP="00557CDD">
            <w:pPr>
              <w:rPr>
                <w:sz w:val="20"/>
                <w:lang w:val="en-US"/>
              </w:rPr>
            </w:pPr>
          </w:p>
        </w:tc>
      </w:tr>
      <w:tr w:rsidR="00691EE1" w:rsidRPr="006A56FF" w14:paraId="1D6F3B00" w14:textId="77777777" w:rsidTr="00557CDD">
        <w:trPr>
          <w:trHeight w:val="283"/>
        </w:trPr>
        <w:tc>
          <w:tcPr>
            <w:tcW w:w="3828" w:type="dxa"/>
            <w:shd w:val="clear" w:color="auto" w:fill="auto"/>
            <w:vAlign w:val="center"/>
          </w:tcPr>
          <w:p w14:paraId="63EAD31F" w14:textId="77777777" w:rsidR="00691EE1" w:rsidRPr="006A56FF" w:rsidRDefault="00691EE1" w:rsidP="00557CDD">
            <w:pPr>
              <w:ind w:firstLine="142"/>
              <w:rPr>
                <w:sz w:val="20"/>
                <w:lang w:val="en-US"/>
              </w:rPr>
            </w:pPr>
            <w:r w:rsidRPr="006A56FF">
              <w:rPr>
                <w:sz w:val="20"/>
                <w:lang w:val="en-US"/>
              </w:rPr>
              <w:t>Choice Index (</w:t>
            </w:r>
            <w:r>
              <w:rPr>
                <w:sz w:val="20"/>
                <w:lang w:val="en-US"/>
              </w:rPr>
              <w:t xml:space="preserve">Unlimited - </w:t>
            </w:r>
            <w:r w:rsidRPr="006A56FF">
              <w:rPr>
                <w:sz w:val="20"/>
                <w:lang w:val="en-US"/>
              </w:rPr>
              <w:t>Limited)</w:t>
            </w:r>
          </w:p>
        </w:tc>
        <w:tc>
          <w:tcPr>
            <w:tcW w:w="1276" w:type="dxa"/>
            <w:vAlign w:val="center"/>
          </w:tcPr>
          <w:p w14:paraId="42B237A2" w14:textId="77777777" w:rsidR="00691EE1" w:rsidRPr="006A56FF" w:rsidRDefault="00691EE1" w:rsidP="00557CDD">
            <w:pPr>
              <w:rPr>
                <w:sz w:val="20"/>
                <w:lang w:val="en-US"/>
              </w:rPr>
            </w:pPr>
            <w:r>
              <w:rPr>
                <w:sz w:val="20"/>
                <w:lang w:val="en-US"/>
              </w:rPr>
              <w:t>Choice Index</w:t>
            </w:r>
          </w:p>
        </w:tc>
        <w:tc>
          <w:tcPr>
            <w:tcW w:w="851" w:type="dxa"/>
            <w:vAlign w:val="center"/>
          </w:tcPr>
          <w:p w14:paraId="4A0D26DB" w14:textId="77777777" w:rsidR="00691EE1" w:rsidRPr="006A56FF" w:rsidRDefault="00691EE1" w:rsidP="00557CDD">
            <w:pPr>
              <w:rPr>
                <w:sz w:val="20"/>
                <w:lang w:val="en-US"/>
              </w:rPr>
            </w:pPr>
            <w:r w:rsidRPr="006A56FF">
              <w:rPr>
                <w:sz w:val="20"/>
                <w:lang w:val="en-US"/>
              </w:rPr>
              <w:t>1.64</w:t>
            </w:r>
          </w:p>
        </w:tc>
        <w:tc>
          <w:tcPr>
            <w:tcW w:w="851" w:type="dxa"/>
            <w:vAlign w:val="center"/>
          </w:tcPr>
          <w:p w14:paraId="759873B3" w14:textId="77777777" w:rsidR="00691EE1" w:rsidRPr="006A56FF" w:rsidRDefault="00691EE1" w:rsidP="00557CDD">
            <w:pPr>
              <w:rPr>
                <w:sz w:val="20"/>
                <w:lang w:val="en-US"/>
              </w:rPr>
            </w:pPr>
            <w:r w:rsidRPr="006A56FF">
              <w:rPr>
                <w:sz w:val="20"/>
                <w:lang w:val="en-US"/>
              </w:rPr>
              <w:t>0.5</w:t>
            </w:r>
          </w:p>
        </w:tc>
        <w:tc>
          <w:tcPr>
            <w:tcW w:w="709" w:type="dxa"/>
            <w:vAlign w:val="center"/>
          </w:tcPr>
          <w:p w14:paraId="749B998D" w14:textId="77777777" w:rsidR="00691EE1" w:rsidRPr="006A56FF" w:rsidRDefault="00691EE1" w:rsidP="00557CDD">
            <w:pPr>
              <w:rPr>
                <w:sz w:val="20"/>
                <w:lang w:val="en-US"/>
              </w:rPr>
            </w:pPr>
            <w:r w:rsidRPr="006A56FF">
              <w:rPr>
                <w:sz w:val="20"/>
                <w:lang w:val="en-US"/>
              </w:rPr>
              <w:t>0</w:t>
            </w:r>
          </w:p>
        </w:tc>
        <w:tc>
          <w:tcPr>
            <w:tcW w:w="991" w:type="dxa"/>
            <w:vAlign w:val="center"/>
          </w:tcPr>
          <w:p w14:paraId="105EBC6C" w14:textId="77777777" w:rsidR="00691EE1" w:rsidRPr="006A56FF" w:rsidRDefault="00691EE1" w:rsidP="00557CDD">
            <w:pPr>
              <w:rPr>
                <w:sz w:val="20"/>
                <w:lang w:val="en-US"/>
              </w:rPr>
            </w:pPr>
            <w:r>
              <w:rPr>
                <w:sz w:val="20"/>
                <w:lang w:val="en-US"/>
              </w:rPr>
              <w:t>4</w:t>
            </w:r>
          </w:p>
        </w:tc>
      </w:tr>
      <w:tr w:rsidR="00691EE1" w:rsidRPr="006A56FF" w14:paraId="2A83F3BA" w14:textId="77777777" w:rsidTr="00557CDD">
        <w:trPr>
          <w:trHeight w:val="283"/>
        </w:trPr>
        <w:tc>
          <w:tcPr>
            <w:tcW w:w="3828" w:type="dxa"/>
            <w:shd w:val="clear" w:color="auto" w:fill="auto"/>
            <w:vAlign w:val="center"/>
          </w:tcPr>
          <w:p w14:paraId="4F373894" w14:textId="77777777" w:rsidR="00691EE1" w:rsidRPr="006A56FF" w:rsidRDefault="00691EE1" w:rsidP="00557CDD">
            <w:pPr>
              <w:ind w:firstLine="284"/>
              <w:rPr>
                <w:sz w:val="20"/>
                <w:lang w:val="en-US"/>
              </w:rPr>
            </w:pPr>
            <w:r w:rsidRPr="006A56FF">
              <w:rPr>
                <w:sz w:val="20"/>
                <w:lang w:val="en-US"/>
              </w:rPr>
              <w:t>Choice of homecare provider</w:t>
            </w:r>
          </w:p>
        </w:tc>
        <w:tc>
          <w:tcPr>
            <w:tcW w:w="1276" w:type="dxa"/>
            <w:vAlign w:val="center"/>
          </w:tcPr>
          <w:p w14:paraId="14826DD8" w14:textId="77777777" w:rsidR="00691EE1" w:rsidRPr="006A56FF" w:rsidRDefault="00691EE1" w:rsidP="00557CDD">
            <w:pPr>
              <w:rPr>
                <w:sz w:val="20"/>
                <w:lang w:val="en-US"/>
              </w:rPr>
            </w:pPr>
            <w:r>
              <w:rPr>
                <w:sz w:val="20"/>
                <w:lang w:val="en-US"/>
              </w:rPr>
              <w:t>Choice homecare</w:t>
            </w:r>
          </w:p>
        </w:tc>
        <w:tc>
          <w:tcPr>
            <w:tcW w:w="851" w:type="dxa"/>
            <w:vAlign w:val="center"/>
          </w:tcPr>
          <w:p w14:paraId="6ABCB668" w14:textId="77777777" w:rsidR="00691EE1" w:rsidRPr="006A56FF" w:rsidRDefault="00691EE1" w:rsidP="00557CDD">
            <w:pPr>
              <w:rPr>
                <w:sz w:val="20"/>
                <w:lang w:val="en-US"/>
              </w:rPr>
            </w:pPr>
            <w:r w:rsidRPr="006A56FF">
              <w:rPr>
                <w:sz w:val="20"/>
                <w:lang w:val="en-US"/>
              </w:rPr>
              <w:t>0.4</w:t>
            </w:r>
          </w:p>
        </w:tc>
        <w:tc>
          <w:tcPr>
            <w:tcW w:w="851" w:type="dxa"/>
            <w:vAlign w:val="center"/>
          </w:tcPr>
          <w:p w14:paraId="64AEA3CC" w14:textId="77777777" w:rsidR="00691EE1" w:rsidRPr="006A56FF" w:rsidRDefault="00691EE1" w:rsidP="00557CDD">
            <w:pPr>
              <w:rPr>
                <w:sz w:val="20"/>
                <w:lang w:val="en-US"/>
              </w:rPr>
            </w:pPr>
            <w:r w:rsidRPr="006A56FF">
              <w:rPr>
                <w:sz w:val="20"/>
                <w:lang w:val="en-US"/>
              </w:rPr>
              <w:t>0.49</w:t>
            </w:r>
          </w:p>
        </w:tc>
        <w:tc>
          <w:tcPr>
            <w:tcW w:w="709" w:type="dxa"/>
            <w:vAlign w:val="center"/>
          </w:tcPr>
          <w:p w14:paraId="1ACEB828" w14:textId="77777777" w:rsidR="00691EE1" w:rsidRPr="006A56FF" w:rsidRDefault="00691EE1" w:rsidP="00557CDD">
            <w:pPr>
              <w:rPr>
                <w:sz w:val="20"/>
                <w:lang w:val="en-US"/>
              </w:rPr>
            </w:pPr>
            <w:r w:rsidRPr="006A56FF">
              <w:rPr>
                <w:sz w:val="20"/>
                <w:lang w:val="en-US"/>
              </w:rPr>
              <w:t>0</w:t>
            </w:r>
          </w:p>
        </w:tc>
        <w:tc>
          <w:tcPr>
            <w:tcW w:w="991" w:type="dxa"/>
            <w:vAlign w:val="center"/>
          </w:tcPr>
          <w:p w14:paraId="077B915B" w14:textId="77777777" w:rsidR="00691EE1" w:rsidRPr="006A56FF" w:rsidRDefault="00691EE1" w:rsidP="00557CDD">
            <w:pPr>
              <w:rPr>
                <w:sz w:val="20"/>
                <w:lang w:val="en-US"/>
              </w:rPr>
            </w:pPr>
            <w:r w:rsidRPr="006A56FF">
              <w:rPr>
                <w:sz w:val="20"/>
                <w:lang w:val="en-US"/>
              </w:rPr>
              <w:t>1</w:t>
            </w:r>
          </w:p>
        </w:tc>
      </w:tr>
      <w:tr w:rsidR="00691EE1" w:rsidRPr="006A56FF" w14:paraId="6B7037DE" w14:textId="77777777" w:rsidTr="00557CDD">
        <w:trPr>
          <w:trHeight w:val="283"/>
        </w:trPr>
        <w:tc>
          <w:tcPr>
            <w:tcW w:w="3828" w:type="dxa"/>
            <w:shd w:val="clear" w:color="auto" w:fill="auto"/>
            <w:vAlign w:val="center"/>
          </w:tcPr>
          <w:p w14:paraId="2329EBBB" w14:textId="77777777" w:rsidR="00691EE1" w:rsidRPr="006A56FF" w:rsidRDefault="00691EE1" w:rsidP="00557CDD">
            <w:pPr>
              <w:ind w:firstLine="284"/>
              <w:rPr>
                <w:sz w:val="20"/>
                <w:lang w:val="en-US"/>
              </w:rPr>
            </w:pPr>
            <w:r w:rsidRPr="006A56FF">
              <w:rPr>
                <w:sz w:val="20"/>
                <w:lang w:val="en-US"/>
              </w:rPr>
              <w:t>Choice of institutional care provider</w:t>
            </w:r>
          </w:p>
        </w:tc>
        <w:tc>
          <w:tcPr>
            <w:tcW w:w="1276" w:type="dxa"/>
            <w:vAlign w:val="center"/>
          </w:tcPr>
          <w:p w14:paraId="1A453183" w14:textId="77777777" w:rsidR="00691EE1" w:rsidRPr="006A56FF" w:rsidRDefault="00691EE1" w:rsidP="00557CDD">
            <w:pPr>
              <w:rPr>
                <w:sz w:val="20"/>
                <w:lang w:val="en-US"/>
              </w:rPr>
            </w:pPr>
            <w:r>
              <w:rPr>
                <w:sz w:val="20"/>
                <w:lang w:val="en-US"/>
              </w:rPr>
              <w:t>Choice institutional care</w:t>
            </w:r>
          </w:p>
        </w:tc>
        <w:tc>
          <w:tcPr>
            <w:tcW w:w="851" w:type="dxa"/>
            <w:vAlign w:val="center"/>
          </w:tcPr>
          <w:p w14:paraId="6B893A7D" w14:textId="77777777" w:rsidR="00691EE1" w:rsidRPr="006A56FF" w:rsidRDefault="00691EE1" w:rsidP="00557CDD">
            <w:pPr>
              <w:rPr>
                <w:sz w:val="20"/>
                <w:lang w:val="en-US"/>
              </w:rPr>
            </w:pPr>
            <w:r w:rsidRPr="006A56FF">
              <w:rPr>
                <w:sz w:val="20"/>
                <w:lang w:val="en-US"/>
              </w:rPr>
              <w:t>0.36</w:t>
            </w:r>
          </w:p>
        </w:tc>
        <w:tc>
          <w:tcPr>
            <w:tcW w:w="851" w:type="dxa"/>
            <w:vAlign w:val="center"/>
          </w:tcPr>
          <w:p w14:paraId="0A95CDB1" w14:textId="77777777" w:rsidR="00691EE1" w:rsidRPr="006A56FF" w:rsidRDefault="00691EE1" w:rsidP="00557CDD">
            <w:pPr>
              <w:rPr>
                <w:sz w:val="20"/>
                <w:lang w:val="en-US"/>
              </w:rPr>
            </w:pPr>
            <w:r w:rsidRPr="006A56FF">
              <w:rPr>
                <w:sz w:val="20"/>
                <w:lang w:val="en-US"/>
              </w:rPr>
              <w:t>0.83</w:t>
            </w:r>
          </w:p>
        </w:tc>
        <w:tc>
          <w:tcPr>
            <w:tcW w:w="709" w:type="dxa"/>
            <w:vAlign w:val="center"/>
          </w:tcPr>
          <w:p w14:paraId="3000B194" w14:textId="77777777" w:rsidR="00691EE1" w:rsidRPr="006A56FF" w:rsidRDefault="00691EE1" w:rsidP="00557CDD">
            <w:pPr>
              <w:rPr>
                <w:sz w:val="20"/>
                <w:lang w:val="en-US"/>
              </w:rPr>
            </w:pPr>
            <w:r w:rsidRPr="006A56FF">
              <w:rPr>
                <w:sz w:val="20"/>
                <w:lang w:val="en-US"/>
              </w:rPr>
              <w:t>0</w:t>
            </w:r>
          </w:p>
        </w:tc>
        <w:tc>
          <w:tcPr>
            <w:tcW w:w="991" w:type="dxa"/>
            <w:vAlign w:val="center"/>
          </w:tcPr>
          <w:p w14:paraId="25A95009" w14:textId="77777777" w:rsidR="00691EE1" w:rsidRPr="006A56FF" w:rsidRDefault="00691EE1" w:rsidP="00557CDD">
            <w:pPr>
              <w:rPr>
                <w:sz w:val="20"/>
                <w:lang w:val="en-US"/>
              </w:rPr>
            </w:pPr>
            <w:r>
              <w:rPr>
                <w:sz w:val="20"/>
                <w:lang w:val="en-US"/>
              </w:rPr>
              <w:t>1</w:t>
            </w:r>
          </w:p>
        </w:tc>
      </w:tr>
      <w:tr w:rsidR="00691EE1" w:rsidRPr="006A56FF" w14:paraId="5DAC003C" w14:textId="77777777" w:rsidTr="00557CDD">
        <w:trPr>
          <w:trHeight w:val="283"/>
        </w:trPr>
        <w:tc>
          <w:tcPr>
            <w:tcW w:w="3828" w:type="dxa"/>
            <w:shd w:val="clear" w:color="auto" w:fill="auto"/>
            <w:vAlign w:val="center"/>
          </w:tcPr>
          <w:p w14:paraId="4B1C2E3E" w14:textId="77777777" w:rsidR="00691EE1" w:rsidRPr="006A56FF" w:rsidRDefault="00691EE1" w:rsidP="00557CDD">
            <w:pPr>
              <w:ind w:firstLine="284"/>
              <w:rPr>
                <w:sz w:val="20"/>
                <w:lang w:val="en-US"/>
              </w:rPr>
            </w:pPr>
            <w:r w:rsidRPr="006A56FF">
              <w:rPr>
                <w:sz w:val="20"/>
                <w:lang w:val="en-US"/>
              </w:rPr>
              <w:t>Choice between cash vs in</w:t>
            </w:r>
            <w:r>
              <w:rPr>
                <w:sz w:val="20"/>
                <w:lang w:val="en-US"/>
              </w:rPr>
              <w:t xml:space="preserve"> </w:t>
            </w:r>
            <w:r w:rsidRPr="006A56FF">
              <w:rPr>
                <w:sz w:val="20"/>
                <w:lang w:val="en-US"/>
              </w:rPr>
              <w:t>kind-benefits</w:t>
            </w:r>
          </w:p>
        </w:tc>
        <w:tc>
          <w:tcPr>
            <w:tcW w:w="1276" w:type="dxa"/>
            <w:vAlign w:val="center"/>
          </w:tcPr>
          <w:p w14:paraId="1326DE43" w14:textId="77777777" w:rsidR="00691EE1" w:rsidRPr="006A56FF" w:rsidRDefault="00691EE1" w:rsidP="00557CDD">
            <w:pPr>
              <w:rPr>
                <w:sz w:val="20"/>
                <w:lang w:val="en-US"/>
              </w:rPr>
            </w:pPr>
            <w:r>
              <w:rPr>
                <w:sz w:val="20"/>
                <w:lang w:val="en-US"/>
              </w:rPr>
              <w:t>Choice cash</w:t>
            </w:r>
          </w:p>
        </w:tc>
        <w:tc>
          <w:tcPr>
            <w:tcW w:w="851" w:type="dxa"/>
            <w:vAlign w:val="center"/>
          </w:tcPr>
          <w:p w14:paraId="55296CBB" w14:textId="77777777" w:rsidR="00691EE1" w:rsidRPr="006A56FF" w:rsidRDefault="00691EE1" w:rsidP="00557CDD">
            <w:pPr>
              <w:rPr>
                <w:sz w:val="20"/>
                <w:lang w:val="en-US"/>
              </w:rPr>
            </w:pPr>
            <w:r w:rsidRPr="006A56FF">
              <w:rPr>
                <w:sz w:val="20"/>
                <w:lang w:val="en-US"/>
              </w:rPr>
              <w:t>0.88</w:t>
            </w:r>
          </w:p>
        </w:tc>
        <w:tc>
          <w:tcPr>
            <w:tcW w:w="851" w:type="dxa"/>
            <w:vAlign w:val="center"/>
          </w:tcPr>
          <w:p w14:paraId="313D2B36" w14:textId="77777777" w:rsidR="00691EE1" w:rsidRPr="006A56FF" w:rsidRDefault="00691EE1" w:rsidP="00557CDD">
            <w:pPr>
              <w:rPr>
                <w:sz w:val="20"/>
                <w:lang w:val="en-US"/>
              </w:rPr>
            </w:pPr>
            <w:r w:rsidRPr="006A56FF">
              <w:rPr>
                <w:sz w:val="20"/>
                <w:lang w:val="en-US"/>
              </w:rPr>
              <w:t>1.25</w:t>
            </w:r>
          </w:p>
        </w:tc>
        <w:tc>
          <w:tcPr>
            <w:tcW w:w="709" w:type="dxa"/>
            <w:vAlign w:val="center"/>
          </w:tcPr>
          <w:p w14:paraId="12AF71F7" w14:textId="77777777" w:rsidR="00691EE1" w:rsidRPr="006A56FF" w:rsidRDefault="00691EE1" w:rsidP="00557CDD">
            <w:pPr>
              <w:rPr>
                <w:sz w:val="20"/>
                <w:lang w:val="en-US"/>
              </w:rPr>
            </w:pPr>
            <w:r w:rsidRPr="006A56FF">
              <w:rPr>
                <w:sz w:val="20"/>
                <w:lang w:val="en-US"/>
              </w:rPr>
              <w:t>0</w:t>
            </w:r>
          </w:p>
        </w:tc>
        <w:tc>
          <w:tcPr>
            <w:tcW w:w="991" w:type="dxa"/>
            <w:vAlign w:val="center"/>
          </w:tcPr>
          <w:p w14:paraId="6FB3BECF" w14:textId="77777777" w:rsidR="00691EE1" w:rsidRPr="006A56FF" w:rsidRDefault="00691EE1" w:rsidP="00557CDD">
            <w:pPr>
              <w:rPr>
                <w:sz w:val="20"/>
                <w:lang w:val="en-US"/>
              </w:rPr>
            </w:pPr>
            <w:r>
              <w:rPr>
                <w:sz w:val="20"/>
                <w:lang w:val="en-US"/>
              </w:rPr>
              <w:t>2</w:t>
            </w:r>
          </w:p>
        </w:tc>
      </w:tr>
      <w:tr w:rsidR="00691EE1" w:rsidRPr="006A56FF" w14:paraId="191BC0A0" w14:textId="77777777" w:rsidTr="00557CDD">
        <w:trPr>
          <w:trHeight w:val="283"/>
        </w:trPr>
        <w:tc>
          <w:tcPr>
            <w:tcW w:w="3828" w:type="dxa"/>
            <w:tcBorders>
              <w:bottom w:val="single" w:sz="4" w:space="0" w:color="auto"/>
            </w:tcBorders>
            <w:shd w:val="clear" w:color="auto" w:fill="auto"/>
            <w:vAlign w:val="center"/>
          </w:tcPr>
          <w:p w14:paraId="2A91F383" w14:textId="77777777" w:rsidR="00691EE1" w:rsidRPr="006A56FF" w:rsidRDefault="00691EE1" w:rsidP="00557CDD">
            <w:pPr>
              <w:ind w:firstLine="142"/>
              <w:rPr>
                <w:sz w:val="20"/>
                <w:lang w:val="en-US"/>
              </w:rPr>
            </w:pPr>
            <w:r w:rsidRPr="006A56FF">
              <w:rPr>
                <w:sz w:val="20"/>
                <w:lang w:val="en-US"/>
              </w:rPr>
              <w:t>Means-testing for any benefit (No/Yes)</w:t>
            </w:r>
          </w:p>
        </w:tc>
        <w:tc>
          <w:tcPr>
            <w:tcW w:w="1276" w:type="dxa"/>
            <w:tcBorders>
              <w:bottom w:val="single" w:sz="4" w:space="0" w:color="auto"/>
            </w:tcBorders>
            <w:vAlign w:val="center"/>
          </w:tcPr>
          <w:p w14:paraId="3C37A9C7" w14:textId="77777777" w:rsidR="00691EE1" w:rsidRPr="006A56FF" w:rsidRDefault="00691EE1" w:rsidP="00557CDD">
            <w:pPr>
              <w:rPr>
                <w:sz w:val="20"/>
                <w:lang w:val="en-US"/>
              </w:rPr>
            </w:pPr>
            <w:r>
              <w:rPr>
                <w:sz w:val="20"/>
                <w:lang w:val="en-US"/>
              </w:rPr>
              <w:t>Means-testing</w:t>
            </w:r>
          </w:p>
        </w:tc>
        <w:tc>
          <w:tcPr>
            <w:tcW w:w="851" w:type="dxa"/>
            <w:tcBorders>
              <w:bottom w:val="single" w:sz="4" w:space="0" w:color="auto"/>
            </w:tcBorders>
            <w:vAlign w:val="center"/>
          </w:tcPr>
          <w:p w14:paraId="3E79122E" w14:textId="77777777" w:rsidR="00691EE1" w:rsidRPr="006A56FF" w:rsidRDefault="00691EE1" w:rsidP="00557CDD">
            <w:pPr>
              <w:rPr>
                <w:sz w:val="20"/>
                <w:lang w:val="en-US"/>
              </w:rPr>
            </w:pPr>
            <w:r w:rsidRPr="006A56FF">
              <w:rPr>
                <w:sz w:val="20"/>
                <w:lang w:val="en-US"/>
              </w:rPr>
              <w:t>0.56</w:t>
            </w:r>
          </w:p>
        </w:tc>
        <w:tc>
          <w:tcPr>
            <w:tcW w:w="851" w:type="dxa"/>
            <w:tcBorders>
              <w:bottom w:val="single" w:sz="4" w:space="0" w:color="auto"/>
            </w:tcBorders>
            <w:vAlign w:val="center"/>
          </w:tcPr>
          <w:p w14:paraId="45BB5536" w14:textId="77777777" w:rsidR="00691EE1" w:rsidRPr="006A56FF" w:rsidRDefault="00691EE1" w:rsidP="00557CDD">
            <w:pPr>
              <w:rPr>
                <w:sz w:val="20"/>
                <w:lang w:val="en-US"/>
              </w:rPr>
            </w:pPr>
            <w:r w:rsidRPr="006A56FF">
              <w:rPr>
                <w:sz w:val="20"/>
                <w:lang w:val="en-US"/>
              </w:rPr>
              <w:t>0.51</w:t>
            </w:r>
          </w:p>
        </w:tc>
        <w:tc>
          <w:tcPr>
            <w:tcW w:w="709" w:type="dxa"/>
            <w:tcBorders>
              <w:bottom w:val="single" w:sz="4" w:space="0" w:color="auto"/>
            </w:tcBorders>
            <w:vAlign w:val="center"/>
          </w:tcPr>
          <w:p w14:paraId="3EC0E50A" w14:textId="77777777" w:rsidR="00691EE1" w:rsidRPr="006A56FF" w:rsidRDefault="00691EE1" w:rsidP="00557CDD">
            <w:pPr>
              <w:rPr>
                <w:sz w:val="20"/>
                <w:lang w:val="en-US"/>
              </w:rPr>
            </w:pPr>
            <w:r w:rsidRPr="006A56FF">
              <w:rPr>
                <w:sz w:val="20"/>
                <w:lang w:val="en-US"/>
              </w:rPr>
              <w:t>0</w:t>
            </w:r>
          </w:p>
        </w:tc>
        <w:tc>
          <w:tcPr>
            <w:tcW w:w="991" w:type="dxa"/>
            <w:tcBorders>
              <w:bottom w:val="single" w:sz="4" w:space="0" w:color="auto"/>
            </w:tcBorders>
            <w:vAlign w:val="center"/>
          </w:tcPr>
          <w:p w14:paraId="091F841B" w14:textId="77777777" w:rsidR="00691EE1" w:rsidRPr="006A56FF" w:rsidRDefault="00691EE1" w:rsidP="00557CDD">
            <w:pPr>
              <w:rPr>
                <w:sz w:val="20"/>
                <w:lang w:val="en-US"/>
              </w:rPr>
            </w:pPr>
            <w:r w:rsidRPr="006A56FF">
              <w:rPr>
                <w:sz w:val="20"/>
                <w:lang w:val="en-US"/>
              </w:rPr>
              <w:t>1</w:t>
            </w:r>
          </w:p>
        </w:tc>
      </w:tr>
      <w:tr w:rsidR="00691EE1" w:rsidRPr="006A56FF" w14:paraId="6A360F98" w14:textId="77777777" w:rsidTr="00557CDD">
        <w:trPr>
          <w:trHeight w:val="283"/>
        </w:trPr>
        <w:tc>
          <w:tcPr>
            <w:tcW w:w="3828" w:type="dxa"/>
            <w:tcBorders>
              <w:top w:val="single" w:sz="4" w:space="0" w:color="auto"/>
            </w:tcBorders>
            <w:shd w:val="clear" w:color="auto" w:fill="auto"/>
            <w:vAlign w:val="center"/>
          </w:tcPr>
          <w:p w14:paraId="58B9722C" w14:textId="77777777" w:rsidR="00691EE1" w:rsidRPr="00CD07AD" w:rsidRDefault="00691EE1" w:rsidP="00557CDD">
            <w:pPr>
              <w:rPr>
                <w:i/>
                <w:iCs/>
                <w:sz w:val="20"/>
                <w:lang w:val="en-US"/>
              </w:rPr>
            </w:pPr>
            <w:r w:rsidRPr="00CD07AD">
              <w:rPr>
                <w:i/>
                <w:iCs/>
                <w:sz w:val="20"/>
                <w:lang w:val="en-US"/>
              </w:rPr>
              <w:t>I</w:t>
            </w:r>
            <w:r>
              <w:rPr>
                <w:i/>
                <w:iCs/>
                <w:sz w:val="20"/>
                <w:lang w:val="en-US"/>
              </w:rPr>
              <w:t>V</w:t>
            </w:r>
            <w:r w:rsidRPr="00CD07AD">
              <w:rPr>
                <w:i/>
                <w:iCs/>
                <w:sz w:val="20"/>
                <w:lang w:val="en-US"/>
              </w:rPr>
              <w:t>: Performance</w:t>
            </w:r>
          </w:p>
        </w:tc>
        <w:tc>
          <w:tcPr>
            <w:tcW w:w="1276" w:type="dxa"/>
            <w:tcBorders>
              <w:top w:val="single" w:sz="4" w:space="0" w:color="auto"/>
            </w:tcBorders>
            <w:vAlign w:val="center"/>
          </w:tcPr>
          <w:p w14:paraId="5D5DD6BA" w14:textId="77777777" w:rsidR="00691EE1" w:rsidRPr="006A56FF" w:rsidRDefault="00691EE1" w:rsidP="00557CDD">
            <w:pPr>
              <w:rPr>
                <w:sz w:val="20"/>
                <w:lang w:val="en-US"/>
              </w:rPr>
            </w:pPr>
          </w:p>
        </w:tc>
        <w:tc>
          <w:tcPr>
            <w:tcW w:w="851" w:type="dxa"/>
            <w:tcBorders>
              <w:top w:val="single" w:sz="4" w:space="0" w:color="auto"/>
            </w:tcBorders>
            <w:vAlign w:val="center"/>
          </w:tcPr>
          <w:p w14:paraId="7403881E" w14:textId="77777777" w:rsidR="00691EE1" w:rsidRPr="006A56FF" w:rsidRDefault="00691EE1" w:rsidP="00557CDD">
            <w:pPr>
              <w:rPr>
                <w:sz w:val="20"/>
                <w:lang w:val="en-US"/>
              </w:rPr>
            </w:pPr>
          </w:p>
        </w:tc>
        <w:tc>
          <w:tcPr>
            <w:tcW w:w="851" w:type="dxa"/>
            <w:tcBorders>
              <w:top w:val="single" w:sz="4" w:space="0" w:color="auto"/>
            </w:tcBorders>
            <w:vAlign w:val="center"/>
          </w:tcPr>
          <w:p w14:paraId="4689CBFA" w14:textId="77777777" w:rsidR="00691EE1" w:rsidRPr="006A56FF" w:rsidRDefault="00691EE1" w:rsidP="00557CDD">
            <w:pPr>
              <w:rPr>
                <w:sz w:val="20"/>
                <w:lang w:val="en-US"/>
              </w:rPr>
            </w:pPr>
          </w:p>
        </w:tc>
        <w:tc>
          <w:tcPr>
            <w:tcW w:w="709" w:type="dxa"/>
            <w:tcBorders>
              <w:top w:val="single" w:sz="4" w:space="0" w:color="auto"/>
            </w:tcBorders>
            <w:vAlign w:val="center"/>
          </w:tcPr>
          <w:p w14:paraId="2F631102" w14:textId="77777777" w:rsidR="00691EE1" w:rsidRPr="006A56FF" w:rsidRDefault="00691EE1" w:rsidP="00557CDD">
            <w:pPr>
              <w:rPr>
                <w:sz w:val="20"/>
                <w:lang w:val="en-US"/>
              </w:rPr>
            </w:pPr>
          </w:p>
        </w:tc>
        <w:tc>
          <w:tcPr>
            <w:tcW w:w="991" w:type="dxa"/>
            <w:tcBorders>
              <w:top w:val="single" w:sz="4" w:space="0" w:color="auto"/>
            </w:tcBorders>
            <w:vAlign w:val="center"/>
          </w:tcPr>
          <w:p w14:paraId="069055BE" w14:textId="77777777" w:rsidR="00691EE1" w:rsidRPr="006A56FF" w:rsidRDefault="00691EE1" w:rsidP="00557CDD">
            <w:pPr>
              <w:rPr>
                <w:sz w:val="20"/>
                <w:lang w:val="en-US"/>
              </w:rPr>
            </w:pPr>
          </w:p>
        </w:tc>
      </w:tr>
      <w:tr w:rsidR="00691EE1" w:rsidRPr="006A56FF" w14:paraId="3440B2D4" w14:textId="77777777" w:rsidTr="00557CDD">
        <w:trPr>
          <w:trHeight w:val="283"/>
        </w:trPr>
        <w:tc>
          <w:tcPr>
            <w:tcW w:w="3828" w:type="dxa"/>
            <w:shd w:val="clear" w:color="auto" w:fill="auto"/>
            <w:vAlign w:val="center"/>
          </w:tcPr>
          <w:p w14:paraId="3701358D" w14:textId="77777777" w:rsidR="00691EE1" w:rsidRPr="006A56FF" w:rsidRDefault="00691EE1" w:rsidP="00557CDD">
            <w:pPr>
              <w:spacing w:line="276" w:lineRule="auto"/>
              <w:ind w:left="142"/>
              <w:rPr>
                <w:sz w:val="20"/>
                <w:lang w:val="en-US"/>
              </w:rPr>
            </w:pPr>
            <w:r w:rsidRPr="006A56FF">
              <w:rPr>
                <w:sz w:val="20"/>
                <w:lang w:val="en-US"/>
              </w:rPr>
              <w:t>Life expectancy 65+</w:t>
            </w:r>
          </w:p>
        </w:tc>
        <w:tc>
          <w:tcPr>
            <w:tcW w:w="1276" w:type="dxa"/>
            <w:vAlign w:val="center"/>
          </w:tcPr>
          <w:p w14:paraId="44703B50" w14:textId="77777777" w:rsidR="00691EE1" w:rsidRPr="006A56FF" w:rsidRDefault="00691EE1" w:rsidP="00557CDD">
            <w:pPr>
              <w:rPr>
                <w:sz w:val="20"/>
                <w:lang w:val="en-US"/>
              </w:rPr>
            </w:pPr>
            <w:r>
              <w:rPr>
                <w:sz w:val="20"/>
                <w:lang w:val="en-US"/>
              </w:rPr>
              <w:t>Life expectancy</w:t>
            </w:r>
          </w:p>
        </w:tc>
        <w:tc>
          <w:tcPr>
            <w:tcW w:w="851" w:type="dxa"/>
            <w:vAlign w:val="center"/>
          </w:tcPr>
          <w:p w14:paraId="20A044C8" w14:textId="77777777" w:rsidR="00691EE1" w:rsidRPr="006A56FF" w:rsidRDefault="00691EE1" w:rsidP="00557CDD">
            <w:pPr>
              <w:rPr>
                <w:sz w:val="20"/>
                <w:lang w:val="en-US"/>
              </w:rPr>
            </w:pPr>
            <w:r w:rsidRPr="006A56FF">
              <w:rPr>
                <w:sz w:val="20"/>
                <w:lang w:val="en-US"/>
              </w:rPr>
              <w:t>19.77</w:t>
            </w:r>
          </w:p>
        </w:tc>
        <w:tc>
          <w:tcPr>
            <w:tcW w:w="851" w:type="dxa"/>
            <w:vAlign w:val="center"/>
          </w:tcPr>
          <w:p w14:paraId="3F7B6288" w14:textId="77777777" w:rsidR="00691EE1" w:rsidRPr="006A56FF" w:rsidRDefault="00691EE1" w:rsidP="00557CDD">
            <w:pPr>
              <w:rPr>
                <w:sz w:val="20"/>
                <w:lang w:val="en-US"/>
              </w:rPr>
            </w:pPr>
            <w:r w:rsidRPr="006A56FF">
              <w:rPr>
                <w:sz w:val="20"/>
                <w:lang w:val="en-US"/>
              </w:rPr>
              <w:t>1.35</w:t>
            </w:r>
          </w:p>
        </w:tc>
        <w:tc>
          <w:tcPr>
            <w:tcW w:w="709" w:type="dxa"/>
            <w:vAlign w:val="center"/>
          </w:tcPr>
          <w:p w14:paraId="7B7FC5E2" w14:textId="77777777" w:rsidR="00691EE1" w:rsidRPr="006A56FF" w:rsidRDefault="00691EE1" w:rsidP="00557CDD">
            <w:pPr>
              <w:rPr>
                <w:sz w:val="20"/>
                <w:lang w:val="en-US"/>
              </w:rPr>
            </w:pPr>
            <w:r w:rsidRPr="006A56FF">
              <w:rPr>
                <w:sz w:val="20"/>
                <w:lang w:val="en-US"/>
              </w:rPr>
              <w:t>16.48</w:t>
            </w:r>
          </w:p>
        </w:tc>
        <w:tc>
          <w:tcPr>
            <w:tcW w:w="991" w:type="dxa"/>
            <w:vAlign w:val="center"/>
          </w:tcPr>
          <w:p w14:paraId="6FD75E11" w14:textId="77777777" w:rsidR="00691EE1" w:rsidRPr="006A56FF" w:rsidRDefault="00691EE1" w:rsidP="00557CDD">
            <w:pPr>
              <w:rPr>
                <w:sz w:val="20"/>
                <w:lang w:val="en-US"/>
              </w:rPr>
            </w:pPr>
            <w:r w:rsidRPr="006A56FF">
              <w:rPr>
                <w:sz w:val="20"/>
                <w:lang w:val="en-US"/>
              </w:rPr>
              <w:t>21.85</w:t>
            </w:r>
          </w:p>
        </w:tc>
      </w:tr>
      <w:tr w:rsidR="00691EE1" w:rsidRPr="006A56FF" w14:paraId="07CB7B9F" w14:textId="77777777" w:rsidTr="00557CDD">
        <w:trPr>
          <w:trHeight w:val="283"/>
        </w:trPr>
        <w:tc>
          <w:tcPr>
            <w:tcW w:w="3828" w:type="dxa"/>
            <w:tcBorders>
              <w:bottom w:val="single" w:sz="4" w:space="0" w:color="auto"/>
            </w:tcBorders>
            <w:shd w:val="clear" w:color="auto" w:fill="auto"/>
            <w:vAlign w:val="center"/>
          </w:tcPr>
          <w:p w14:paraId="31194436" w14:textId="77777777" w:rsidR="00691EE1" w:rsidRPr="006A56FF" w:rsidRDefault="00691EE1" w:rsidP="00557CDD">
            <w:pPr>
              <w:spacing w:line="276" w:lineRule="auto"/>
              <w:ind w:left="142"/>
              <w:rPr>
                <w:sz w:val="20"/>
                <w:lang w:val="en-US"/>
              </w:rPr>
            </w:pPr>
            <w:r w:rsidRPr="006A56FF">
              <w:rPr>
                <w:sz w:val="20"/>
                <w:lang w:val="en-US"/>
              </w:rPr>
              <w:t xml:space="preserve">Self-perceived health status (very) good, </w:t>
            </w:r>
          </w:p>
          <w:p w14:paraId="315A9340" w14:textId="77777777" w:rsidR="00691EE1" w:rsidRPr="006A56FF" w:rsidRDefault="00691EE1" w:rsidP="00557CDD">
            <w:pPr>
              <w:spacing w:line="276" w:lineRule="auto"/>
              <w:ind w:left="142" w:firstLine="142"/>
              <w:rPr>
                <w:sz w:val="20"/>
                <w:lang w:val="en-US"/>
              </w:rPr>
            </w:pPr>
            <w:r w:rsidRPr="006A56FF">
              <w:rPr>
                <w:sz w:val="20"/>
                <w:lang w:val="en-US"/>
              </w:rPr>
              <w:t>% of the population 65+</w:t>
            </w:r>
          </w:p>
        </w:tc>
        <w:tc>
          <w:tcPr>
            <w:tcW w:w="1276" w:type="dxa"/>
            <w:tcBorders>
              <w:bottom w:val="single" w:sz="4" w:space="0" w:color="auto"/>
            </w:tcBorders>
            <w:vAlign w:val="center"/>
          </w:tcPr>
          <w:p w14:paraId="7ACFCA99" w14:textId="77777777" w:rsidR="00691EE1" w:rsidRPr="006A56FF" w:rsidRDefault="00691EE1" w:rsidP="00557CDD">
            <w:pPr>
              <w:rPr>
                <w:sz w:val="20"/>
                <w:lang w:val="en-US"/>
              </w:rPr>
            </w:pPr>
            <w:r>
              <w:rPr>
                <w:sz w:val="20"/>
                <w:lang w:val="en-US"/>
              </w:rPr>
              <w:t>Self-perceived health</w:t>
            </w:r>
          </w:p>
        </w:tc>
        <w:tc>
          <w:tcPr>
            <w:tcW w:w="851" w:type="dxa"/>
            <w:tcBorders>
              <w:bottom w:val="single" w:sz="4" w:space="0" w:color="auto"/>
            </w:tcBorders>
            <w:vAlign w:val="center"/>
          </w:tcPr>
          <w:p w14:paraId="109C534F" w14:textId="77777777" w:rsidR="00691EE1" w:rsidRPr="006A56FF" w:rsidRDefault="00691EE1" w:rsidP="00557CDD">
            <w:pPr>
              <w:rPr>
                <w:sz w:val="20"/>
                <w:lang w:val="en-US"/>
              </w:rPr>
            </w:pPr>
            <w:r w:rsidRPr="006A56FF">
              <w:rPr>
                <w:sz w:val="20"/>
                <w:lang w:val="en-US"/>
              </w:rPr>
              <w:t>46.11</w:t>
            </w:r>
          </w:p>
        </w:tc>
        <w:tc>
          <w:tcPr>
            <w:tcW w:w="851" w:type="dxa"/>
            <w:tcBorders>
              <w:bottom w:val="single" w:sz="4" w:space="0" w:color="auto"/>
            </w:tcBorders>
            <w:vAlign w:val="center"/>
          </w:tcPr>
          <w:p w14:paraId="5834BDC3" w14:textId="77777777" w:rsidR="00691EE1" w:rsidRPr="006A56FF" w:rsidRDefault="00691EE1" w:rsidP="00557CDD">
            <w:pPr>
              <w:rPr>
                <w:sz w:val="20"/>
                <w:lang w:val="en-US"/>
              </w:rPr>
            </w:pPr>
            <w:r w:rsidRPr="006A56FF">
              <w:rPr>
                <w:sz w:val="20"/>
                <w:lang w:val="en-US"/>
              </w:rPr>
              <w:t>21.83</w:t>
            </w:r>
          </w:p>
        </w:tc>
        <w:tc>
          <w:tcPr>
            <w:tcW w:w="709" w:type="dxa"/>
            <w:tcBorders>
              <w:bottom w:val="single" w:sz="4" w:space="0" w:color="auto"/>
            </w:tcBorders>
            <w:vAlign w:val="center"/>
          </w:tcPr>
          <w:p w14:paraId="7A60C74A" w14:textId="77777777" w:rsidR="00691EE1" w:rsidRPr="006A56FF" w:rsidRDefault="00691EE1" w:rsidP="00557CDD">
            <w:pPr>
              <w:rPr>
                <w:sz w:val="20"/>
                <w:lang w:val="en-US"/>
              </w:rPr>
            </w:pPr>
            <w:r w:rsidRPr="006A56FF">
              <w:rPr>
                <w:sz w:val="20"/>
                <w:lang w:val="en-US"/>
              </w:rPr>
              <w:t>8.6</w:t>
            </w:r>
          </w:p>
        </w:tc>
        <w:tc>
          <w:tcPr>
            <w:tcW w:w="991" w:type="dxa"/>
            <w:tcBorders>
              <w:bottom w:val="single" w:sz="4" w:space="0" w:color="auto"/>
            </w:tcBorders>
            <w:vAlign w:val="center"/>
          </w:tcPr>
          <w:p w14:paraId="6DCA5FD6" w14:textId="77777777" w:rsidR="00691EE1" w:rsidRPr="006A56FF" w:rsidRDefault="00691EE1" w:rsidP="00557CDD">
            <w:pPr>
              <w:rPr>
                <w:sz w:val="20"/>
                <w:lang w:val="en-US"/>
              </w:rPr>
            </w:pPr>
            <w:r w:rsidRPr="006A56FF">
              <w:rPr>
                <w:sz w:val="20"/>
                <w:lang w:val="en-US"/>
              </w:rPr>
              <w:t>86.9</w:t>
            </w:r>
          </w:p>
        </w:tc>
      </w:tr>
    </w:tbl>
    <w:p w14:paraId="449C11DE" w14:textId="77777777" w:rsidR="008610B2" w:rsidRDefault="008610B2" w:rsidP="000025F9">
      <w:pPr>
        <w:pStyle w:val="02FlietextEinzug"/>
        <w:rPr>
          <w:lang w:val="en-US"/>
        </w:rPr>
      </w:pPr>
    </w:p>
    <w:p w14:paraId="66700576" w14:textId="78EBC149" w:rsidR="00E91ABE" w:rsidRPr="00673E58" w:rsidRDefault="00E62C77" w:rsidP="00E62C77">
      <w:pPr>
        <w:pStyle w:val="berschrift2"/>
        <w:rPr>
          <w:lang w:val="en-US"/>
        </w:rPr>
      </w:pPr>
      <w:r w:rsidRPr="00673E58">
        <w:rPr>
          <w:lang w:val="en-US"/>
        </w:rPr>
        <w:t>Data</w:t>
      </w:r>
    </w:p>
    <w:p w14:paraId="740C7D30" w14:textId="3E220982" w:rsidR="006A56FF" w:rsidRPr="006A56FF" w:rsidRDefault="00C04881" w:rsidP="002A4B22">
      <w:pPr>
        <w:pStyle w:val="Textkrper"/>
        <w:spacing w:line="480" w:lineRule="auto"/>
        <w:rPr>
          <w:szCs w:val="24"/>
        </w:rPr>
      </w:pPr>
      <w:r>
        <w:rPr>
          <w:szCs w:val="24"/>
        </w:rPr>
        <w:t xml:space="preserve">After extraction, we </w:t>
      </w:r>
      <w:r w:rsidR="00577247" w:rsidRPr="006A56FF">
        <w:rPr>
          <w:szCs w:val="24"/>
        </w:rPr>
        <w:t>exclude</w:t>
      </w:r>
      <w:ins w:id="117" w:author="Philipp Alexander Linden" w:date="2020-09-03T14:49:00Z">
        <w:r w:rsidR="00C956BD">
          <w:rPr>
            <w:szCs w:val="24"/>
          </w:rPr>
          <w:t>d</w:t>
        </w:r>
      </w:ins>
      <w:ins w:id="118" w:author="Philipp Alexander Linden" w:date="2020-09-03T14:48:00Z">
        <w:r w:rsidR="00C956BD">
          <w:rPr>
            <w:szCs w:val="24"/>
          </w:rPr>
          <w:t xml:space="preserve"> 11</w:t>
        </w:r>
      </w:ins>
      <w:r w:rsidR="00577247" w:rsidRPr="006A56FF">
        <w:rPr>
          <w:szCs w:val="24"/>
        </w:rPr>
        <w:t xml:space="preserve"> c</w:t>
      </w:r>
      <w:r w:rsidR="000F2CA0" w:rsidRPr="006A56FF">
        <w:rPr>
          <w:szCs w:val="24"/>
        </w:rPr>
        <w:t>ountries</w:t>
      </w:r>
      <w:ins w:id="119" w:author="Claus Wendt" w:date="2020-09-01T15:34:00Z">
        <w:r w:rsidR="002A4735">
          <w:rPr>
            <w:szCs w:val="24"/>
          </w:rPr>
          <w:t xml:space="preserve"> from the </w:t>
        </w:r>
        <w:del w:id="120" w:author="Philipp Alexander Linden" w:date="2020-09-03T14:48:00Z">
          <w:r w:rsidR="002A4735" w:rsidDel="00C956BD">
            <w:rPr>
              <w:szCs w:val="24"/>
            </w:rPr>
            <w:delText>36</w:delText>
          </w:r>
        </w:del>
      </w:ins>
      <w:ins w:id="121" w:author="Philipp Alexander Linden" w:date="2020-09-03T14:48:00Z">
        <w:r w:rsidR="00C956BD">
          <w:rPr>
            <w:szCs w:val="24"/>
          </w:rPr>
          <w:t>total</w:t>
        </w:r>
      </w:ins>
      <w:ins w:id="122" w:author="Claus Wendt" w:date="2020-09-01T15:34:00Z">
        <w:r w:rsidR="002A4735">
          <w:rPr>
            <w:szCs w:val="24"/>
          </w:rPr>
          <w:t xml:space="preserve"> OECD </w:t>
        </w:r>
        <w:commentRangeStart w:id="123"/>
        <w:del w:id="124" w:author="Philipp Alexander Linden" w:date="2020-09-03T14:48:00Z">
          <w:r w:rsidR="002A4735" w:rsidDel="00C956BD">
            <w:rPr>
              <w:szCs w:val="24"/>
            </w:rPr>
            <w:delText>country</w:delText>
          </w:r>
        </w:del>
      </w:ins>
      <w:commentRangeEnd w:id="123"/>
      <w:r w:rsidR="00015C6E">
        <w:rPr>
          <w:rStyle w:val="Kommentarzeichen"/>
          <w:lang w:val="de-DE"/>
        </w:rPr>
        <w:commentReference w:id="123"/>
      </w:r>
      <w:ins w:id="125" w:author="Claus Wendt" w:date="2020-09-01T15:34:00Z">
        <w:del w:id="126" w:author="Philipp Alexander Linden" w:date="2020-09-03T14:48:00Z">
          <w:r w:rsidR="002A4735" w:rsidDel="00C956BD">
            <w:rPr>
              <w:szCs w:val="24"/>
            </w:rPr>
            <w:delText xml:space="preserve"> </w:delText>
          </w:r>
        </w:del>
        <w:r w:rsidR="002A4735">
          <w:rPr>
            <w:szCs w:val="24"/>
          </w:rPr>
          <w:t>sample</w:t>
        </w:r>
      </w:ins>
      <w:r w:rsidR="00577247" w:rsidRPr="006A56FF">
        <w:rPr>
          <w:szCs w:val="24"/>
        </w:rPr>
        <w:t xml:space="preserve">, </w:t>
      </w:r>
      <w:ins w:id="127" w:author="Philipp Alexander Linden" w:date="2020-09-03T14:48:00Z">
        <w:r w:rsidR="00C956BD">
          <w:rPr>
            <w:szCs w:val="24"/>
          </w:rPr>
          <w:t xml:space="preserve">because </w:t>
        </w:r>
      </w:ins>
      <w:del w:id="128" w:author="Philipp Alexander Linden" w:date="2020-09-03T14:48:00Z">
        <w:r w:rsidR="00577247" w:rsidRPr="006A56FF" w:rsidDel="00C956BD">
          <w:rPr>
            <w:szCs w:val="24"/>
          </w:rPr>
          <w:delText xml:space="preserve">where </w:delText>
        </w:r>
      </w:del>
      <w:r w:rsidR="00577247" w:rsidRPr="006A56FF">
        <w:rPr>
          <w:szCs w:val="24"/>
        </w:rPr>
        <w:t xml:space="preserve">data </w:t>
      </w:r>
      <w:ins w:id="129" w:author="Philipp Alexander Linden" w:date="2020-09-03T14:48:00Z">
        <w:r w:rsidR="00C956BD">
          <w:rPr>
            <w:szCs w:val="24"/>
          </w:rPr>
          <w:t>was</w:t>
        </w:r>
      </w:ins>
      <w:del w:id="130" w:author="Philipp Alexander Linden" w:date="2020-09-03T14:48:00Z">
        <w:r w:rsidR="002A4735" w:rsidDel="00C956BD">
          <w:rPr>
            <w:szCs w:val="24"/>
          </w:rPr>
          <w:delText>is</w:delText>
        </w:r>
      </w:del>
      <w:r w:rsidR="002A4735">
        <w:rPr>
          <w:szCs w:val="24"/>
        </w:rPr>
        <w:t xml:space="preserve"> </w:t>
      </w:r>
      <w:r w:rsidR="00577247" w:rsidRPr="006A56FF">
        <w:rPr>
          <w:szCs w:val="24"/>
        </w:rPr>
        <w:t xml:space="preserve">missing </w:t>
      </w:r>
      <w:r w:rsidR="000F2CA0" w:rsidRPr="006A56FF">
        <w:rPr>
          <w:szCs w:val="24"/>
        </w:rPr>
        <w:t xml:space="preserve">on single </w:t>
      </w:r>
      <w:r w:rsidR="005A6A98" w:rsidRPr="006A56FF">
        <w:rPr>
          <w:szCs w:val="24"/>
        </w:rPr>
        <w:t>indicators</w:t>
      </w:r>
      <w:r w:rsidR="00D86257">
        <w:rPr>
          <w:szCs w:val="24"/>
        </w:rPr>
        <w:t xml:space="preserve"> for the whole observation period</w:t>
      </w:r>
      <w:r w:rsidR="000F2CA0" w:rsidRPr="006A56FF">
        <w:rPr>
          <w:szCs w:val="24"/>
        </w:rPr>
        <w:t xml:space="preserve"> </w:t>
      </w:r>
      <w:r w:rsidR="000F2CA0" w:rsidRPr="006A56FF">
        <w:rPr>
          <w:szCs w:val="24"/>
        </w:rPr>
        <w:lastRenderedPageBreak/>
        <w:t>(Austria, Canada,</w:t>
      </w:r>
      <w:r w:rsidR="004C6923">
        <w:rPr>
          <w:szCs w:val="24"/>
        </w:rPr>
        <w:t xml:space="preserve"> Chile,</w:t>
      </w:r>
      <w:r w:rsidR="000F2CA0" w:rsidRPr="006A56FF">
        <w:rPr>
          <w:szCs w:val="24"/>
        </w:rPr>
        <w:t xml:space="preserve"> Greece, Hungary, Iceland, Italy, Lithuania</w:t>
      </w:r>
      <w:r w:rsidR="004C6923">
        <w:rPr>
          <w:szCs w:val="24"/>
        </w:rPr>
        <w:t>, Mexico,</w:t>
      </w:r>
      <w:r w:rsidR="000E7BD7">
        <w:rPr>
          <w:szCs w:val="24"/>
        </w:rPr>
        <w:t xml:space="preserve"> </w:t>
      </w:r>
      <w:r w:rsidR="000F2CA0" w:rsidRPr="006A56FF">
        <w:rPr>
          <w:szCs w:val="24"/>
        </w:rPr>
        <w:t>Portugal</w:t>
      </w:r>
      <w:r w:rsidR="002A4735">
        <w:rPr>
          <w:szCs w:val="24"/>
        </w:rPr>
        <w:t>,</w:t>
      </w:r>
      <w:r w:rsidR="004C6923">
        <w:rPr>
          <w:szCs w:val="24"/>
        </w:rPr>
        <w:t xml:space="preserve"> and Turkey</w:t>
      </w:r>
      <w:r w:rsidR="000F2CA0" w:rsidRPr="006A56FF">
        <w:rPr>
          <w:szCs w:val="24"/>
        </w:rPr>
        <w:t>) leading</w:t>
      </w:r>
      <w:r w:rsidR="00DC39A1" w:rsidRPr="006A56FF">
        <w:rPr>
          <w:szCs w:val="24"/>
        </w:rPr>
        <w:t xml:space="preserve"> to </w:t>
      </w:r>
      <w:r w:rsidR="005A6A98" w:rsidRPr="006A56FF">
        <w:rPr>
          <w:szCs w:val="24"/>
        </w:rPr>
        <w:t xml:space="preserve">an analysis sample of </w:t>
      </w:r>
      <w:r w:rsidR="00147CE1" w:rsidRPr="006A56FF">
        <w:rPr>
          <w:i/>
          <w:iCs/>
          <w:szCs w:val="24"/>
        </w:rPr>
        <w:t>N</w:t>
      </w:r>
      <w:r w:rsidR="00147CE1" w:rsidRPr="006A56FF">
        <w:rPr>
          <w:szCs w:val="24"/>
        </w:rPr>
        <w:t>=</w:t>
      </w:r>
      <w:r w:rsidR="005A6A98" w:rsidRPr="006A56FF">
        <w:rPr>
          <w:szCs w:val="24"/>
        </w:rPr>
        <w:t>2</w:t>
      </w:r>
      <w:r w:rsidR="00341A8B" w:rsidRPr="006A56FF">
        <w:rPr>
          <w:szCs w:val="24"/>
        </w:rPr>
        <w:t>5</w:t>
      </w:r>
      <w:r w:rsidR="005A6A98" w:rsidRPr="006A56FF">
        <w:rPr>
          <w:szCs w:val="24"/>
        </w:rPr>
        <w:t xml:space="preserve"> countries. </w:t>
      </w:r>
      <w:bookmarkStart w:id="131" w:name="_Hlk42090690"/>
      <w:r w:rsidR="00D86257">
        <w:rPr>
          <w:szCs w:val="24"/>
        </w:rPr>
        <w:t xml:space="preserve">To </w:t>
      </w:r>
      <w:r w:rsidR="001F6140" w:rsidRPr="006A56FF">
        <w:rPr>
          <w:szCs w:val="24"/>
        </w:rPr>
        <w:t xml:space="preserve">handle </w:t>
      </w:r>
      <w:r w:rsidR="00B82577" w:rsidRPr="006A56FF">
        <w:rPr>
          <w:szCs w:val="24"/>
        </w:rPr>
        <w:t>missing values</w:t>
      </w:r>
      <w:r w:rsidR="005A6A98" w:rsidRPr="006A56FF">
        <w:rPr>
          <w:szCs w:val="24"/>
        </w:rPr>
        <w:t xml:space="preserve"> w</w:t>
      </w:r>
      <w:r w:rsidR="00F73978" w:rsidRPr="006A56FF">
        <w:rPr>
          <w:szCs w:val="24"/>
        </w:rPr>
        <w:t xml:space="preserve">ithin </w:t>
      </w:r>
      <w:r w:rsidR="006A56FF" w:rsidRPr="006A56FF">
        <w:rPr>
          <w:szCs w:val="24"/>
        </w:rPr>
        <w:t>quantitative indicators</w:t>
      </w:r>
      <w:r w:rsidR="00147CE1" w:rsidRPr="006A56FF">
        <w:rPr>
          <w:szCs w:val="24"/>
        </w:rPr>
        <w:t xml:space="preserve"> </w:t>
      </w:r>
      <w:r w:rsidR="003911ED" w:rsidRPr="006A56FF">
        <w:rPr>
          <w:szCs w:val="24"/>
        </w:rPr>
        <w:t>we</w:t>
      </w:r>
      <w:r w:rsidR="00147CE1" w:rsidRPr="006A56FF">
        <w:rPr>
          <w:szCs w:val="24"/>
        </w:rPr>
        <w:t xml:space="preserve"> </w:t>
      </w:r>
      <w:commentRangeStart w:id="132"/>
      <w:r w:rsidR="00147CE1" w:rsidRPr="006A56FF">
        <w:rPr>
          <w:szCs w:val="24"/>
        </w:rPr>
        <w:t>conduct</w:t>
      </w:r>
      <w:ins w:id="133" w:author="Philipp Alexander Linden" w:date="2020-09-03T14:49:00Z">
        <w:r w:rsidR="00C956BD">
          <w:rPr>
            <w:szCs w:val="24"/>
          </w:rPr>
          <w:t>ed</w:t>
        </w:r>
      </w:ins>
      <w:commentRangeEnd w:id="132"/>
      <w:r w:rsidR="00015C6E">
        <w:rPr>
          <w:rStyle w:val="Kommentarzeichen"/>
          <w:lang w:val="de-DE"/>
        </w:rPr>
        <w:commentReference w:id="132"/>
      </w:r>
      <w:r w:rsidR="00147CE1" w:rsidRPr="006A56FF">
        <w:rPr>
          <w:szCs w:val="24"/>
        </w:rPr>
        <w:t xml:space="preserve"> a three-step process</w:t>
      </w:r>
      <w:bookmarkEnd w:id="131"/>
      <w:r w:rsidR="00E028AA">
        <w:rPr>
          <w:szCs w:val="24"/>
        </w:rPr>
        <w:t xml:space="preserve">: </w:t>
      </w:r>
      <w:r w:rsidR="00F42EE7">
        <w:rPr>
          <w:szCs w:val="24"/>
        </w:rPr>
        <w:t>First, w</w:t>
      </w:r>
      <w:r w:rsidR="003911ED" w:rsidRPr="006A56FF">
        <w:rPr>
          <w:szCs w:val="24"/>
        </w:rPr>
        <w:t xml:space="preserve">e </w:t>
      </w:r>
      <w:r w:rsidR="000F2CA0" w:rsidRPr="006A56FF">
        <w:rPr>
          <w:szCs w:val="24"/>
        </w:rPr>
        <w:t>estimate</w:t>
      </w:r>
      <w:ins w:id="134" w:author="Philipp Alexander Linden" w:date="2020-09-03T14:49:00Z">
        <w:r w:rsidR="00C956BD">
          <w:rPr>
            <w:szCs w:val="24"/>
          </w:rPr>
          <w:t>d</w:t>
        </w:r>
      </w:ins>
      <w:r w:rsidR="000F2CA0" w:rsidRPr="006A56FF">
        <w:rPr>
          <w:szCs w:val="24"/>
        </w:rPr>
        <w:t xml:space="preserve"> a </w:t>
      </w:r>
      <w:r w:rsidR="00DC39A1" w:rsidRPr="006A56FF">
        <w:rPr>
          <w:szCs w:val="24"/>
        </w:rPr>
        <w:t xml:space="preserve">multiple </w:t>
      </w:r>
      <w:r w:rsidR="0063437C" w:rsidRPr="006A56FF">
        <w:rPr>
          <w:szCs w:val="24"/>
        </w:rPr>
        <w:t xml:space="preserve">imputed </w:t>
      </w:r>
      <w:r w:rsidR="00DC39A1" w:rsidRPr="006A56FF">
        <w:rPr>
          <w:szCs w:val="24"/>
        </w:rPr>
        <w:t>chained</w:t>
      </w:r>
      <w:r w:rsidR="0063437C" w:rsidRPr="006A56FF">
        <w:rPr>
          <w:szCs w:val="24"/>
        </w:rPr>
        <w:t xml:space="preserve"> equation</w:t>
      </w:r>
      <w:r w:rsidR="00DC39A1" w:rsidRPr="006A56FF">
        <w:rPr>
          <w:szCs w:val="24"/>
        </w:rPr>
        <w:t xml:space="preserve"> (MICE)</w:t>
      </w:r>
      <w:r w:rsidR="00577247" w:rsidRPr="006A56FF">
        <w:rPr>
          <w:szCs w:val="24"/>
        </w:rPr>
        <w:t xml:space="preserve"> </w:t>
      </w:r>
      <w:r w:rsidR="000F2CA0" w:rsidRPr="006A56FF">
        <w:rPr>
          <w:szCs w:val="24"/>
        </w:rPr>
        <w:t>regression model using predictive mean matching (PMM) for</w:t>
      </w:r>
      <w:r w:rsidR="00147CE1" w:rsidRPr="006A56FF">
        <w:rPr>
          <w:szCs w:val="24"/>
        </w:rPr>
        <w:t xml:space="preserve"> </w:t>
      </w:r>
      <w:r w:rsidR="00DC39A1" w:rsidRPr="006A56FF">
        <w:rPr>
          <w:szCs w:val="24"/>
        </w:rPr>
        <w:t>20</w:t>
      </w:r>
      <w:r w:rsidR="00147CE1" w:rsidRPr="006A56FF">
        <w:rPr>
          <w:szCs w:val="24"/>
        </w:rPr>
        <w:t xml:space="preserve"> </w:t>
      </w:r>
      <w:r w:rsidR="000F2CA0" w:rsidRPr="006A56FF">
        <w:rPr>
          <w:szCs w:val="24"/>
        </w:rPr>
        <w:t>cycles</w:t>
      </w:r>
      <w:r w:rsidR="00147CE1" w:rsidRPr="006A56FF">
        <w:rPr>
          <w:szCs w:val="24"/>
        </w:rPr>
        <w:t xml:space="preserve">. </w:t>
      </w:r>
      <w:r w:rsidR="00F42EE7" w:rsidRPr="00F42EE7">
        <w:rPr>
          <w:szCs w:val="24"/>
        </w:rPr>
        <w:t>Following the findings and recommendations</w:t>
      </w:r>
      <w:r w:rsidR="00691EE1">
        <w:rPr>
          <w:szCs w:val="24"/>
        </w:rPr>
        <w:t xml:space="preserve"> of </w:t>
      </w:r>
      <w:sdt>
        <w:sdtPr>
          <w:rPr>
            <w:szCs w:val="24"/>
          </w:rPr>
          <w:alias w:val="To edit, see citavi.com/edit"/>
          <w:tag w:val="CitaviPlaceholder#520eae1d-72af-41f6-b7b9-12fda164e596"/>
          <w:id w:val="-817648388"/>
          <w:placeholder>
            <w:docPart w:val="DefaultPlaceholder_-1854013440"/>
          </w:placeholder>
        </w:sdtPr>
        <w:sdtEndPr/>
        <w:sdtContent>
          <w:r w:rsidR="00691EE1">
            <w:rPr>
              <w:noProof/>
              <w:szCs w:val="24"/>
            </w:rPr>
            <w:fldChar w:fldCharType="begin"/>
          </w:r>
          <w:r w:rsidR="00691EE1">
            <w:rPr>
              <w:noProof/>
              <w:szCs w:val="24"/>
            </w:rPr>
            <w:instrText>ADDIN CitaviPlaceholder{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AyL3NpbS40MDY3IiwiVXJpU3RyaW5nIjoiaHR0cHM6Ly9kb2kub3JnLzEwLjEwMDIvc2ltLjQwNj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jAtMDctMDlUMTQ6NTI6MTMiLCJNb2RpZmllZEJ5IjoiX01hcmVpa2UgQXJpYWFucyIsIklkIjoiNWUwZGQ2ZTItYjdkZC00YmE3LTk0ODMtY2IwYTg5ODAxYWUwIiwiTW9kaWZpZWRPbiI6IjIwMjAtMDctMDlUMTQ6NTI6MTM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yMTIyNTkwMCIsIlVyaVN0cmluZyI6Imh0dHA6Ly93d3cubmNiaS5ubG0ubmloLmdvdi9wdWJtZWQvMjEyMjU5MD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}</w:instrText>
          </w:r>
          <w:r w:rsidR="00691EE1">
            <w:rPr>
              <w:noProof/>
              <w:szCs w:val="24"/>
            </w:rPr>
            <w:fldChar w:fldCharType="separate"/>
          </w:r>
          <w:r w:rsidR="00691EE1">
            <w:rPr>
              <w:noProof/>
              <w:szCs w:val="24"/>
            </w:rPr>
            <w:t>White et al.</w:t>
          </w:r>
          <w:r w:rsidR="00691EE1">
            <w:rPr>
              <w:noProof/>
              <w:szCs w:val="24"/>
            </w:rPr>
            <w:fldChar w:fldCharType="end"/>
          </w:r>
        </w:sdtContent>
      </w:sdt>
      <w:r w:rsidR="00691EE1">
        <w:rPr>
          <w:szCs w:val="24"/>
        </w:rPr>
        <w:t xml:space="preserve"> </w:t>
      </w:r>
      <w:sdt>
        <w:sdtPr>
          <w:rPr>
            <w:szCs w:val="24"/>
          </w:rPr>
          <w:alias w:val="To edit, see citavi.com/edit"/>
          <w:tag w:val="CitaviPlaceholder#6b446a16-b7e9-43b8-bbf1-89cca933ed72"/>
          <w:id w:val="1672757789"/>
          <w:placeholder>
            <w:docPart w:val="DefaultPlaceholder_-1854013440"/>
          </w:placeholder>
        </w:sdtPr>
        <w:sdtEndPr/>
        <w:sdtContent>
          <w:r w:rsidR="00691EE1">
            <w:rPr>
              <w:noProof/>
              <w:szCs w:val="24"/>
            </w:rPr>
            <w:fldChar w:fldCharType="begin"/>
          </w:r>
          <w:r w:rsidR="00691EE1">
            <w:rPr>
              <w:noProof/>
              <w:szCs w:val="24"/>
            </w:rPr>
            <w:instrText>ADDIN CitaviPlaceholder{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Mi9zaW0uNDA2NyIsIlVyaVN0cmluZyI6Imh0dHBzOi8vZG9pLm9yZy8xMC4xMDAyL3NpbS40MDY3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3LTA5VDE0OjUyOjEzIiwiTW9kaWZpZWRCeSI6Il9NYXJlaWtlIEFyaWFhbnMiLCJJZCI6IjVlMGRkNmUyLWI3ZGQtNGJhNy05NDgzLWNiMGE4OTgwMWFlMCIsIk1vZGlmaWVkT24iOiIyMDIwLTA3LTA5VDE0OjUyOjE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yMjU5MDAiLCJVcmlTdHJpbmciOiJodHRwOi8vd3d3Lm5jYmkubmxtLm5paC5nb3YvcHVibWVkLzIxMjI1OTAw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EpIn1dfSwiVGFnIjoiQ2l0YXZpUGxhY2Vob2xkZXIjNmI0NDZhMTYtYjdlOS00M2I4LWJiZjEtODljY2E5MzNlZDcyIiwiVGV4dCI6IigyMDExKSIsIldBSVZlcnNpb24iOiI2LjUuMC4wIn0=}</w:instrText>
          </w:r>
          <w:r w:rsidR="00691EE1">
            <w:rPr>
              <w:noProof/>
              <w:szCs w:val="24"/>
            </w:rPr>
            <w:fldChar w:fldCharType="separate"/>
          </w:r>
          <w:r w:rsidR="00691EE1">
            <w:rPr>
              <w:noProof/>
              <w:szCs w:val="24"/>
            </w:rPr>
            <w:t>(2011)</w:t>
          </w:r>
          <w:r w:rsidR="00691EE1">
            <w:rPr>
              <w:noProof/>
              <w:szCs w:val="24"/>
            </w:rPr>
            <w:fldChar w:fldCharType="end"/>
          </w:r>
        </w:sdtContent>
      </w:sdt>
      <w:r w:rsidR="00691EE1">
        <w:rPr>
          <w:szCs w:val="24"/>
        </w:rPr>
        <w:t xml:space="preserve"> and </w:t>
      </w:r>
      <w:sdt>
        <w:sdtPr>
          <w:rPr>
            <w:szCs w:val="24"/>
          </w:rPr>
          <w:alias w:val="To edit, see citavi.com/edit"/>
          <w:tag w:val="CitaviPlaceholder#e913e189-b868-45fe-b823-e5163a25e541"/>
          <w:id w:val="-668246606"/>
          <w:placeholder>
            <w:docPart w:val="DefaultPlaceholder_-1854013440"/>
          </w:placeholder>
        </w:sdtPr>
        <w:sdtEndPr/>
        <w:sdtContent>
          <w:r w:rsidR="00691EE1">
            <w:rPr>
              <w:noProof/>
              <w:szCs w:val="24"/>
            </w:rPr>
            <w:fldChar w:fldCharType="begin"/>
          </w:r>
          <w:r w:rsidR="00691EE1">
            <w:rPr>
              <w:noProof/>
              <w:szCs w:val="24"/>
            </w:rPr>
            <w:instrText>ADDIN CitaviPlaceholder{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E4Mi0wMTEtMDE3OS05IiwiVXJpU3RyaW5nIjoiaHR0cHM6Ly9kb2kub3JnLzEwLjEwMDcvczEwMTgyLTAxMS0wMTc5LTk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}</w:instrText>
          </w:r>
          <w:r w:rsidR="00691EE1">
            <w:rPr>
              <w:noProof/>
              <w:szCs w:val="24"/>
            </w:rPr>
            <w:fldChar w:fldCharType="separate"/>
          </w:r>
          <w:r w:rsidR="00691EE1">
            <w:rPr>
              <w:noProof/>
              <w:szCs w:val="24"/>
            </w:rPr>
            <w:t>Kleinke et al.</w:t>
          </w:r>
          <w:r w:rsidR="00691EE1">
            <w:rPr>
              <w:noProof/>
              <w:szCs w:val="24"/>
            </w:rPr>
            <w:fldChar w:fldCharType="end"/>
          </w:r>
        </w:sdtContent>
      </w:sdt>
      <w:r w:rsidR="00691EE1">
        <w:rPr>
          <w:szCs w:val="24"/>
        </w:rPr>
        <w:t xml:space="preserve"> </w:t>
      </w:r>
      <w:sdt>
        <w:sdtPr>
          <w:rPr>
            <w:szCs w:val="24"/>
          </w:rPr>
          <w:alias w:val="To edit, see citavi.com/edit"/>
          <w:tag w:val="CitaviPlaceholder#e8b54918-9ece-4b9d-a165-82c115e08e5b"/>
          <w:id w:val="1621649250"/>
          <w:placeholder>
            <w:docPart w:val="DefaultPlaceholder_-1854013440"/>
          </w:placeholder>
        </w:sdtPr>
        <w:sdtEndPr/>
        <w:sdtContent>
          <w:r w:rsidR="00691EE1">
            <w:rPr>
              <w:noProof/>
              <w:szCs w:val="24"/>
            </w:rPr>
            <w:fldChar w:fldCharType="begin"/>
          </w:r>
          <w:r w:rsidR="00691EE1">
            <w:rPr>
              <w:noProof/>
              <w:szCs w:val="24"/>
            </w:rPr>
            <w:instrText>ADDIN CitaviPlaceholder{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9zMTAxODItMDExLTAxNzktOSIsIlVyaVN0cmluZyI6Imh0dHBzOi8vZG9pLm9yZy8xMC4xMDA3L3MxMDE4Mi0wMTEtMDE3OS05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xKSJ9XX0sIlRhZyI6IkNpdGF2aVBsYWNlaG9sZGVyI2U4YjU0OTE4LTllY2UtNGI5ZC1hMTY1LTgyYzExNWUwOGU1YiIsIlRleHQiOiIoMjAxMSkiLCJXQUlWZXJzaW9uIjoiNi41LjAuMCJ9}</w:instrText>
          </w:r>
          <w:r w:rsidR="00691EE1">
            <w:rPr>
              <w:noProof/>
              <w:szCs w:val="24"/>
            </w:rPr>
            <w:fldChar w:fldCharType="separate"/>
          </w:r>
          <w:r w:rsidR="00691EE1">
            <w:rPr>
              <w:noProof/>
              <w:szCs w:val="24"/>
            </w:rPr>
            <w:t>(2011)</w:t>
          </w:r>
          <w:r w:rsidR="00691EE1">
            <w:rPr>
              <w:noProof/>
              <w:szCs w:val="24"/>
            </w:rPr>
            <w:fldChar w:fldCharType="end"/>
          </w:r>
        </w:sdtContent>
      </w:sdt>
      <w:r w:rsidR="00F42EE7" w:rsidRPr="00F42EE7">
        <w:rPr>
          <w:szCs w:val="24"/>
        </w:rPr>
        <w:t>, we impute</w:t>
      </w:r>
      <w:ins w:id="135" w:author="Philipp Alexander Linden" w:date="2020-09-03T14:49:00Z">
        <w:r w:rsidR="00C956BD">
          <w:rPr>
            <w:szCs w:val="24"/>
          </w:rPr>
          <w:t>d</w:t>
        </w:r>
      </w:ins>
      <w:r w:rsidR="00F42EE7" w:rsidRPr="00F42EE7">
        <w:rPr>
          <w:szCs w:val="24"/>
        </w:rPr>
        <w:t xml:space="preserve"> missing mean values of indicators by predictive mean matching of the next neighbor, here the next year. If for example the value </w:t>
      </w:r>
      <w:ins w:id="136" w:author="Philipp Alexander Linden" w:date="2020-09-03T14:49:00Z">
        <w:r w:rsidR="00C956BD">
          <w:rPr>
            <w:szCs w:val="24"/>
          </w:rPr>
          <w:t>was</w:t>
        </w:r>
      </w:ins>
      <w:del w:id="137" w:author="Philipp Alexander Linden" w:date="2020-09-03T14:49:00Z">
        <w:r w:rsidR="002A4735" w:rsidDel="00C956BD">
          <w:rPr>
            <w:szCs w:val="24"/>
          </w:rPr>
          <w:delText>is</w:delText>
        </w:r>
      </w:del>
      <w:r w:rsidR="002A4735">
        <w:rPr>
          <w:szCs w:val="24"/>
        </w:rPr>
        <w:t xml:space="preserve"> </w:t>
      </w:r>
      <w:r w:rsidR="00F42EE7" w:rsidRPr="00F42EE7">
        <w:rPr>
          <w:szCs w:val="24"/>
        </w:rPr>
        <w:t xml:space="preserve">missing </w:t>
      </w:r>
      <w:r w:rsidR="002A4735">
        <w:rPr>
          <w:szCs w:val="24"/>
        </w:rPr>
        <w:t xml:space="preserve">for </w:t>
      </w:r>
      <w:r w:rsidR="00F42EE7" w:rsidRPr="00F42EE7">
        <w:rPr>
          <w:szCs w:val="24"/>
        </w:rPr>
        <w:t>2105 for a specific country, we estimate</w:t>
      </w:r>
      <w:ins w:id="138" w:author="Philipp Alexander Linden" w:date="2020-09-03T14:50:00Z">
        <w:r w:rsidR="00C956BD">
          <w:rPr>
            <w:szCs w:val="24"/>
          </w:rPr>
          <w:t>d</w:t>
        </w:r>
      </w:ins>
      <w:r w:rsidR="00F42EE7" w:rsidRPr="00F42EE7">
        <w:rPr>
          <w:szCs w:val="24"/>
        </w:rPr>
        <w:t xml:space="preserve"> the model with the full information from 2014 and aggregated the values of 20 cycles to yearly mean.</w:t>
      </w:r>
      <w:r w:rsidR="00F42EE7">
        <w:rPr>
          <w:szCs w:val="24"/>
        </w:rPr>
        <w:t xml:space="preserve"> Second, w</w:t>
      </w:r>
      <w:r w:rsidR="00DC39A1" w:rsidRPr="006A56FF">
        <w:rPr>
          <w:szCs w:val="24"/>
        </w:rPr>
        <w:t>e aggregate</w:t>
      </w:r>
      <w:ins w:id="139" w:author="Philipp Alexander Linden" w:date="2020-09-03T14:50:00Z">
        <w:r w:rsidR="00C956BD">
          <w:rPr>
            <w:szCs w:val="24"/>
          </w:rPr>
          <w:t>d</w:t>
        </w:r>
      </w:ins>
      <w:r w:rsidR="00DC39A1" w:rsidRPr="006A56FF">
        <w:rPr>
          <w:szCs w:val="24"/>
        </w:rPr>
        <w:t xml:space="preserve"> imputed data to the</w:t>
      </w:r>
      <w:r w:rsidR="00B42A9C" w:rsidRPr="006A56FF">
        <w:rPr>
          <w:szCs w:val="24"/>
        </w:rPr>
        <w:t xml:space="preserve"> </w:t>
      </w:r>
      <w:r w:rsidR="000F2CA0" w:rsidRPr="006A56FF">
        <w:rPr>
          <w:szCs w:val="24"/>
        </w:rPr>
        <w:t>yearly-</w:t>
      </w:r>
      <w:r w:rsidR="00B42A9C" w:rsidRPr="006A56FF">
        <w:rPr>
          <w:szCs w:val="24"/>
        </w:rPr>
        <w:t xml:space="preserve">mean of the </w:t>
      </w:r>
      <w:r w:rsidR="00DC39A1" w:rsidRPr="006A56FF">
        <w:rPr>
          <w:szCs w:val="24"/>
        </w:rPr>
        <w:t xml:space="preserve">specific </w:t>
      </w:r>
      <w:r w:rsidR="00B42A9C" w:rsidRPr="006A56FF">
        <w:rPr>
          <w:szCs w:val="24"/>
        </w:rPr>
        <w:t xml:space="preserve">indicator if the </w:t>
      </w:r>
      <w:r w:rsidR="000F2CA0" w:rsidRPr="006A56FF">
        <w:rPr>
          <w:szCs w:val="24"/>
        </w:rPr>
        <w:t>true</w:t>
      </w:r>
      <w:r w:rsidR="00B42A9C" w:rsidRPr="006A56FF">
        <w:rPr>
          <w:szCs w:val="24"/>
        </w:rPr>
        <w:t xml:space="preserve"> value </w:t>
      </w:r>
      <w:ins w:id="140" w:author="Philipp Alexander Linden" w:date="2020-09-03T14:50:00Z">
        <w:r w:rsidR="00C956BD">
          <w:rPr>
            <w:szCs w:val="24"/>
          </w:rPr>
          <w:t>was</w:t>
        </w:r>
      </w:ins>
      <w:del w:id="141" w:author="Philipp Alexander Linden" w:date="2020-09-03T14:50:00Z">
        <w:r w:rsidR="002A4735" w:rsidDel="00C956BD">
          <w:rPr>
            <w:szCs w:val="24"/>
          </w:rPr>
          <w:delText>is</w:delText>
        </w:r>
      </w:del>
      <w:r w:rsidR="002A4735">
        <w:rPr>
          <w:szCs w:val="24"/>
        </w:rPr>
        <w:t xml:space="preserve"> </w:t>
      </w:r>
      <w:r w:rsidR="00B42A9C" w:rsidRPr="006A56FF">
        <w:rPr>
          <w:szCs w:val="24"/>
        </w:rPr>
        <w:t>missing</w:t>
      </w:r>
      <w:r w:rsidR="00147CE1" w:rsidRPr="006A56FF">
        <w:rPr>
          <w:szCs w:val="24"/>
        </w:rPr>
        <w:t>.</w:t>
      </w:r>
      <w:r w:rsidR="00792D73">
        <w:rPr>
          <w:szCs w:val="24"/>
        </w:rPr>
        <w:t xml:space="preserve"> Finally, w</w:t>
      </w:r>
      <w:r w:rsidR="00792D73" w:rsidRPr="00C046FD">
        <w:rPr>
          <w:szCs w:val="24"/>
        </w:rPr>
        <w:t>e calculate</w:t>
      </w:r>
      <w:ins w:id="142" w:author="Philipp Alexander Linden" w:date="2020-09-03T14:51:00Z">
        <w:r w:rsidR="00C956BD">
          <w:rPr>
            <w:szCs w:val="24"/>
          </w:rPr>
          <w:t>d</w:t>
        </w:r>
      </w:ins>
      <w:r w:rsidR="00792D73" w:rsidRPr="00C046FD">
        <w:rPr>
          <w:szCs w:val="24"/>
        </w:rPr>
        <w:t xml:space="preserve"> an overall mean of the observation period between 2014-2016 for our analysis (</w:t>
      </w:r>
      <w:r w:rsidR="002A4735">
        <w:rPr>
          <w:szCs w:val="24"/>
        </w:rPr>
        <w:t xml:space="preserve">see </w:t>
      </w:r>
      <w:r w:rsidR="00792D73" w:rsidRPr="00C046FD">
        <w:rPr>
          <w:szCs w:val="24"/>
        </w:rPr>
        <w:t>Table 5</w:t>
      </w:r>
      <w:r w:rsidR="002A4735">
        <w:rPr>
          <w:szCs w:val="24"/>
        </w:rPr>
        <w:t xml:space="preserve"> in the </w:t>
      </w:r>
      <w:r w:rsidR="00792D73" w:rsidRPr="00C046FD">
        <w:rPr>
          <w:szCs w:val="24"/>
        </w:rPr>
        <w:t>Appendix).</w:t>
      </w:r>
    </w:p>
    <w:p w14:paraId="01CE70CC" w14:textId="494ECE58" w:rsidR="005E0DE7" w:rsidRPr="006A56FF" w:rsidRDefault="005E0DE7" w:rsidP="005E0DE7">
      <w:pPr>
        <w:pStyle w:val="berschrift2"/>
        <w:rPr>
          <w:lang w:val="en-US"/>
        </w:rPr>
      </w:pPr>
      <w:r w:rsidRPr="006A56FF">
        <w:rPr>
          <w:lang w:val="en-US"/>
        </w:rPr>
        <w:t>Cluster analysis</w:t>
      </w:r>
    </w:p>
    <w:p w14:paraId="1F6F8A47" w14:textId="1EA32606" w:rsidR="00B95452" w:rsidRDefault="00981837" w:rsidP="002A4B22">
      <w:pPr>
        <w:pStyle w:val="02FlietextErsterAbsatz"/>
        <w:rPr>
          <w:lang w:val="en-US"/>
        </w:rPr>
      </w:pPr>
      <w:r w:rsidRPr="006A56FF">
        <w:rPr>
          <w:lang w:val="en-US"/>
        </w:rPr>
        <w:t>Cluster analysis is the standard method in welfare state typologies</w:t>
      </w:r>
      <w:r w:rsidR="001B6C6F">
        <w:rPr>
          <w:lang w:val="en-US"/>
        </w:rPr>
        <w:t xml:space="preserve"> </w:t>
      </w:r>
      <w:sdt>
        <w:sdtPr>
          <w:rPr>
            <w:lang w:val="en-US"/>
          </w:rPr>
          <w:alias w:val="To edit, see citavi.com/edit"/>
          <w:tag w:val="CitaviPlaceholder#33bada58-6b44-4f6b-bae0-743645cea93b"/>
          <w:id w:val="1606385959"/>
          <w:placeholder>
            <w:docPart w:val="DefaultPlaceholder_-1854013440"/>
          </w:placeholder>
        </w:sdtPr>
        <w:sdtEndPr/>
        <w:sdtContent>
          <w:r w:rsidR="001B6C6F">
            <w:rPr>
              <w:noProof/>
              <w:lang w:val="en-US"/>
            </w:rPr>
            <w:fldChar w:fldCharType="begin"/>
          </w:r>
          <w:r w:rsidR="001B6C6F">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YzE0ZGJmLWIwZDctNDgwNi05MDZjLTA5MzJiMmY2YTgyYSIsIlJhbmdlTGVuZ3RoIjoxMywiUmVmZXJlbmNlSWQiOiIxM2QwNzZhNy02M2NkLTRlODUtYmYyMC1iNDY1YjNjYWU0Y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ExMS9qLjE0NjgtMjM5Ny4yMDA3LjAwNDg2LngiLCJVcmlTdHJpbmciOiJodHRwczovL2RvaS5vcmcvMTAuMTExMS9qLjE0NjgtMjM5Ny4yMDA3LjAwNDg2Lng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yZWYiOiI1In19XSwiQ2l0YXRpb25LZXlVcGRhdGVUeXBlIjowLCJDb2xsYWJvcmF0b3JzIjpbXSwiRG9pIjoiMTAuMTE3Ny8wOTU4OTI4NzA3MDg3NTkx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3Ny8wOTU4OTI4NzA3MDg3NTkxIiwiVXJpU3RyaW5nIjoiaHR0cHM6Ly9kb2kub3JnLzEwLjExNzcvMDk1ODkyODcwNzA4NzU5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TAuMTE3Ny8wOTU4OTI4NzEyNDU2NTcyIiwiVXJpU3RyaW5nIjoiaHR0cHM6Ly9kb2kub3JnLzEwLjExNzcvMDk1ODkyODcxMjQ1NjU3Mi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}</w:instrText>
          </w:r>
          <w:r w:rsidR="001B6C6F">
            <w:rPr>
              <w:noProof/>
              <w:lang w:val="en-US"/>
            </w:rPr>
            <w:fldChar w:fldCharType="separate"/>
          </w:r>
          <w:r w:rsidR="001B6C6F">
            <w:rPr>
              <w:noProof/>
              <w:lang w:val="en-US"/>
            </w:rPr>
            <w:t>(Bambra, 2007; Jensen, 2008; Kammer et al., 2012)</w:t>
          </w:r>
          <w:r w:rsidR="001B6C6F">
            <w:rPr>
              <w:noProof/>
              <w:lang w:val="en-US"/>
            </w:rPr>
            <w:fldChar w:fldCharType="end"/>
          </w:r>
        </w:sdtContent>
      </w:sdt>
      <w:r w:rsidR="001B6C6F">
        <w:rPr>
          <w:lang w:val="en-US"/>
        </w:rPr>
        <w:t xml:space="preserve"> and healthcare typologies </w:t>
      </w:r>
      <w:sdt>
        <w:sdtPr>
          <w:rPr>
            <w:lang w:val="en-US"/>
          </w:rPr>
          <w:alias w:val="To edit, see citavi.com/edit"/>
          <w:tag w:val="CitaviPlaceholder#543b667b-5aad-4336-aabc-01958160b5d1"/>
          <w:id w:val="-1635481945"/>
          <w:placeholder>
            <w:docPart w:val="DefaultPlaceholder_-1854013440"/>
          </w:placeholder>
        </w:sdtPr>
        <w:sdtEndPr/>
        <w:sdtContent>
          <w:r w:rsidR="001B6C6F">
            <w:rPr>
              <w:noProof/>
              <w:lang w:val="en-US"/>
            </w:rPr>
            <w:fldChar w:fldCharType="begin"/>
          </w:r>
          <w:r w:rsidR="001B6C6F">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MDlkMmZlLTQyODEtNGE0Ni05NzBlLTNjZTI1YTM4YjUxOCIsIlJhbmdlTGVuZ3RoIjoxNSwiUmVmZXJlbmNlSWQiOiIxYmYzNDY4Ny1hMTZmLTQyZjYtODEyMS1jMGJmNGIyZjkzMGYiLCJSZWZlcmVuY2UiOnsiJGlkIjoiMyIsIiR0eXBlIjoiU3dpc3NBY2FkZW1pYy5DaXRhdmkuUmVmZXJlbmNlLCBTd2lzc0FjYWRlbWljLkNpdGF2aSIsIkFic3RyYWN0Q29tcGxleGl0eSI6MCwiQWJzdHJhY3RTb3VyY2VUZXh0Rm9ybWF0IjowLCJBZmZpbGlhdGlvbiI6IlVuaXZlcnNpdHkgb2YgTWFubmhlaW0sIEdlcm1hbnkiLCJBdXRob3JzIjpbeyIkaWQiOiI0IiwiJHR5cGUiOiJTd2lzc0FjYWRlbWljLkNpdGF2aS5QZXJzb24sIFN3aXNzQWNhZGVtaWMuQ2l0YXZp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LCIkdHlwZSI6IlN3aXNzQWNhZGVtaWMuQ2l0YXZpLlByb2plY3QsIFN3aXNzQWNhZGVtaWMuQ2l0YXZpIn19XSwiQ2l0YXRpb25LZXlVcGRhdGVUeXBlIjowLCJDb2xsYWJvcmF0b3JzIjpbXSwiRG9pIjoiMTAuMTE3Ny8wOTU4OTI4NzA5MzUyNDA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xNzcvMDk1ODkyODcwOTM1MjQwNiIsIlVyaVN0cmluZyI6Imh0dHBzOi8vZG9pLm9yZy8xMC4xMTc3LzA5NTg5Mjg3MDkzNTI0MD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ToxNTo1MSIsIk1vZGlmaWVkQnkiOiJfTWFyZWlrZSBBcmlhYW5zIiwiSWQiOiI3NDg2ZGNiNC1lODY2LTRmNmMtYTYyNC1mNDRiZjM2NjAxNjciLCJNb2RpZmllZE9uIjoiMjAxOS0wNi0xNFQxMToxNjowMi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VyaW9kaWNhbCI6eyIkaWQiOiI5IiwiJHR5cGUiOiJTd2lzc0FjYWRlbWljLkNpdGF2aS5QZXJpb2RpY2FsLCBTd2lzc0FjYWRlbWljLkNpdGF2a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E3Ny8wOTU4OTI4NzA5MzQ0MjQ3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3Ny8wOTU4OTI4NzA5MzQ0MjQ3IiwiVXJpU3RyaW5nIjoiaHR0cHM6Ly9kb2kub3JnLzEwLjExNzcvMDk1ODkyODcwOTM0NDI0N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}</w:instrText>
          </w:r>
          <w:r w:rsidR="001B6C6F">
            <w:rPr>
              <w:noProof/>
              <w:lang w:val="en-US"/>
            </w:rPr>
            <w:fldChar w:fldCharType="separate"/>
          </w:r>
          <w:r w:rsidR="001B6C6F">
            <w:rPr>
              <w:noProof/>
              <w:lang w:val="en-US"/>
            </w:rPr>
            <w:t>(Reibling, 2010; Wendt, 2009; Wendt, 2014)</w:t>
          </w:r>
          <w:r w:rsidR="001B6C6F">
            <w:rPr>
              <w:noProof/>
              <w:lang w:val="en-US"/>
            </w:rPr>
            <w:fldChar w:fldCharType="end"/>
          </w:r>
        </w:sdtContent>
      </w:sdt>
      <w:r w:rsidRPr="006A56FF">
        <w:rPr>
          <w:lang w:val="en-US"/>
        </w:rPr>
        <w:t xml:space="preserve"> </w:t>
      </w:r>
      <w:r w:rsidR="00C96250">
        <w:rPr>
          <w:lang w:val="en-US"/>
        </w:rPr>
        <w:t xml:space="preserve">and </w:t>
      </w:r>
      <w:r w:rsidRPr="006A56FF">
        <w:rPr>
          <w:lang w:val="en-US"/>
        </w:rPr>
        <w:t xml:space="preserve">LTC typologies </w:t>
      </w:r>
      <w:sdt>
        <w:sdtPr>
          <w:rPr>
            <w:lang w:val="en-US"/>
          </w:rPr>
          <w:alias w:val="Don't edit this field"/>
          <w:tag w:val="CitaviPlaceholder#ff681547-d17e-4bc3-a63c-3ab7332493b6"/>
          <w:id w:val="-117612699"/>
          <w:placeholder>
            <w:docPart w:val="A5334BB543314443BB94EC4AE6911E2D"/>
          </w:placeholder>
        </w:sdtPr>
        <w:sdtEndPr/>
        <w:sdtContent>
          <w:r w:rsidRPr="006A56FF">
            <w:rPr>
              <w:lang w:val="en-US"/>
            </w:rPr>
            <w:fldChar w:fldCharType="begin"/>
          </w:r>
          <w:r w:rsidR="006E36CF">
            <w:rPr>
              <w:lang w:val="en-US"/>
            </w:rPr>
            <w:instrText>ADDIN CitaviPlaceholder{eyIkaWQiOiIxIiwiRW50cmllcyI6W3siJGlkIjoiMiIsIklkIjoiODMxODBkY2MtY2ZkNy00ZDU0LWIzYTYtZGYyMGQ3MzFhZDlj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TIiLCJJZCI6IjA5MTA1ZmExLTY4ODEtNGUxOC1iMWM0LTE3YWQyNmViZDI1Ny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xO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Iw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jE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jI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Iz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jQ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LHsiJGlkIjoiMjUiLCJJZCI6ImQ5ODc3MzM2LTkwMTgtNDQ2YS1iNGZjLTdhMTg3NWQ1MWMzNC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SXNMb2NhbENsb3VkUHJvamVjdEZpbGVMaW5rIjpmYWxzZS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VyaW9kaWNhbCI6eyIkaWQiOiIzMi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}</w:instrText>
          </w:r>
          <w:r w:rsidRPr="006A56FF">
            <w:rPr>
              <w:lang w:val="en-US"/>
            </w:rPr>
            <w:fldChar w:fldCharType="separate"/>
          </w:r>
          <w:r w:rsidR="000B0433">
            <w:rPr>
              <w:lang w:val="en-US"/>
            </w:rPr>
            <w:t xml:space="preserve">(Halásková et al., 2017; </w:t>
          </w:r>
          <w:r w:rsidR="000B0433">
            <w:rPr>
              <w:lang w:val="en-US"/>
            </w:rPr>
            <w:lastRenderedPageBreak/>
            <w:t>Kautto, 2002; Kraus et al., 2010; Saraceno and Keck, 2010)</w:t>
          </w:r>
          <w:r w:rsidRPr="006A56FF">
            <w:rPr>
              <w:lang w:val="en-US"/>
            </w:rPr>
            <w:fldChar w:fldCharType="end"/>
          </w:r>
        </w:sdtContent>
      </w:sdt>
      <w:r w:rsidRPr="006A56FF">
        <w:rPr>
          <w:lang w:val="en-US"/>
        </w:rPr>
        <w:t xml:space="preserve"> </w:t>
      </w:r>
      <w:r w:rsidR="00C96250">
        <w:rPr>
          <w:lang w:val="en-US"/>
        </w:rPr>
        <w:t xml:space="preserve">to </w:t>
      </w:r>
      <w:r w:rsidRPr="006A56FF">
        <w:rPr>
          <w:lang w:val="en-US"/>
        </w:rPr>
        <w:t xml:space="preserve">classify and develop system types. </w:t>
      </w:r>
      <w:r w:rsidR="00890CE6">
        <w:rPr>
          <w:lang w:val="en-US"/>
        </w:rPr>
        <w:t>T</w:t>
      </w:r>
      <w:r w:rsidR="00890CE6" w:rsidRPr="00890CE6">
        <w:rPr>
          <w:lang w:val="en-US"/>
        </w:rPr>
        <w:t xml:space="preserve">he innovative approach </w:t>
      </w:r>
      <w:r w:rsidR="00C96250">
        <w:rPr>
          <w:lang w:val="en-US"/>
        </w:rPr>
        <w:t xml:space="preserve">with </w:t>
      </w:r>
      <w:r w:rsidR="00890CE6" w:rsidRPr="00890CE6">
        <w:rPr>
          <w:lang w:val="en-US"/>
        </w:rPr>
        <w:t>multiple cluster analys</w:t>
      </w:r>
      <w:r w:rsidR="00F252A1">
        <w:rPr>
          <w:lang w:val="en-US"/>
        </w:rPr>
        <w:t>e</w:t>
      </w:r>
      <w:r w:rsidR="00890CE6" w:rsidRPr="00890CE6">
        <w:rPr>
          <w:lang w:val="en-US"/>
        </w:rPr>
        <w:t xml:space="preserve">s </w:t>
      </w:r>
      <w:r w:rsidR="007E1E49">
        <w:rPr>
          <w:lang w:val="en-US"/>
        </w:rPr>
        <w:t>within the same methodological framework</w:t>
      </w:r>
      <w:r w:rsidR="009E0342">
        <w:rPr>
          <w:lang w:val="en-US"/>
        </w:rPr>
        <w:t xml:space="preserve"> </w:t>
      </w:r>
      <w:sdt>
        <w:sdtPr>
          <w:rPr>
            <w:lang w:val="en-US"/>
          </w:rPr>
          <w:alias w:val="To edit, see citavi.com/edit"/>
          <w:tag w:val="CitaviPlaceholder#34bf730d-1e6f-4259-9cbc-7740c359948d"/>
          <w:id w:val="1695413530"/>
          <w:placeholder>
            <w:docPart w:val="DefaultPlaceholder_-1854013440"/>
          </w:placeholder>
        </w:sdtPr>
        <w:sdtEndPr/>
        <w:sdtContent>
          <w:r w:rsidR="009E0342">
            <w:rPr>
              <w:noProof/>
              <w:lang w:val="en-US"/>
            </w:rPr>
            <w:fldChar w:fldCharType="begin"/>
          </w:r>
          <w:r w:rsidR="009E034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ZDM1MTRjLTMwNDAtNDYyNy05YzVmLTA3ODVjNzg0OGFjOSIsIlJhbmdlTGVuZ3RoIjoyMywiUmVmZXJlbmNlSWQiOiJiYTI1MWQ1MS00YzlkLTRiYWUtOTQ5NS1iN2M2YzAyNDQ0YWIiLCJSZWZlcmVuY2UiOnsiJGlkIjoiMyIsIiR0eXBlIjoiU3dpc3NBY2FkZW1pYy5DaXRhdmkuUmVmZXJlbmNlLCBTd2lzc0FjYWRlbWljLkNpdGF2aSIsIkFic3RyYWN0Ijo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5cclxuwqBcclxu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5cclxuLy8gXHJcb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IiwiQWJzdHJhY3RDb21wbGV4aXR5IjowLCJBYnN0cmFjdEh0bWw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Q8L2Rpdj5cclxuXHQ8L2JvZHk+XHJcbjwvaHRtbD4gLy8g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48L3NwYW4+PC9wPlxyXG5cdFx0PC9kaXY+XHJcblx0PC9ib2R5PlxyXG48L2h0bWw+IiwiQWJzdHJhY3RTb3VyY2VUZXh0Rm9ybWF0IjoyLCJBZmZpbGlhdGlvbiI6IlVuaXZlcnNpdHkgb2YgU2llZ2VuLCBHZXJtYW55LlxyXG5Vbml2ZXJzaXR5IG9mIFNpZWdlbiwgR2VybWFueS5cclxuVW5pdmVyc2l0eSBvZiBTaWVnZW4sIEdlcm1hbnkuIEVsZWN0cm9uaWMgYWRkcmVzczogd2VuZHRAc296aW9sb2dpZS51bmktc2llZ2VuLmRlLiIsIkF1dGhvcnMiOlt7IiRpZCI6IjQiLCIkdHlwZSI6IlN3aXNzQWNhZGVtaWMuQ2l0YXZpLlBlcnNvbiwgU3dpc3NBY2FkZW1pYy5DaXRhdmk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IsIiR0eXBlIjoiU3dpc3NBY2FkZW1pYy5DaXRhdmkuUHJvamVjdCwgU3dpc3NBY2FkZW1pYy5DaXRhdmkifX0seyIkaWQiOiI2IiwiJHR5cGUiOiJTd2lzc0FjYWRlbWljLkNpdGF2aS5QZXJzb24sIFN3aXNzQWNhZGVtaWMuQ2l0YXZp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ExMzM0NDQiLCJVcmlTdHJpbmciOiJodHRwOi8vd3d3Lm5jYmkubmxtLm5paC5nb3YvcHVibWVkLzMxMTMzNDQ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hlYWx0aHBvbC4yMDE5LjA1LjAwMSIsIlVyaVN0cmluZyI6Imh0dHBzOi8vZG9pLm9yZy8xMC4xMDE2L2ouaGVhbHRocG9sLjIwMTkuMDUuMD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vdGVzIjoiSm91cm5hbCBBcnRpY2xlXHJcblJldmlldyI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JHR5cGUiOiJTd2lzc0FjYWRlbWljLkNpdGF2aS5QZXJpb2RpY2FsLCBTd2lzc0FjYWRlbWljLkNpdGF2aS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5LTAyVDEyOjMyOjM3IiwiUHJvamVjdCI6eyIkcmVmIjoiNSJ9fSwiVXNlTnVtYmVyaW5nVHlwZU9mUGFyZW50RG9jdW1lbnQiOmZhbHNlfV0sIkZvcm1hdHRlZFRleHQiOnsiJGlkIjoiMTUiLCJDb3VudCI6MSwiVGV4dFVuaXRzIjpbeyIkaWQiOiIxNiIsIkZvbnRTdHlsZSI6eyIkaWQiOiIxNyIsIk5ldXRyYWwiOnRydWV9LCJSZWFkaW5nT3JkZXIiOjEsIlRleHQiOiIoUmVpYmxpbmcgZXQgYWwuLCAyMDE5KSJ9XX0sIlRhZyI6IkNpdGF2aVBsYWNlaG9sZGVyIzM0YmY3MzBkLTFlNmYtNDI1OS05Y2JjLTc3NDBjMzU5OTQ4ZCIsIlRleHQiOiIoUmVpYmxpbmcgZXQgYWwuLCAyMDE5KSIsIldBSVZlcnNpb24iOiI2LjUuMC4wIn0=}</w:instrText>
          </w:r>
          <w:r w:rsidR="009E0342">
            <w:rPr>
              <w:noProof/>
              <w:lang w:val="en-US"/>
            </w:rPr>
            <w:fldChar w:fldCharType="separate"/>
          </w:r>
          <w:r w:rsidR="009E0342">
            <w:rPr>
              <w:noProof/>
              <w:lang w:val="en-US"/>
            </w:rPr>
            <w:t>(Reibling et al., 2019)</w:t>
          </w:r>
          <w:r w:rsidR="009E0342">
            <w:rPr>
              <w:noProof/>
              <w:lang w:val="en-US"/>
            </w:rPr>
            <w:fldChar w:fldCharType="end"/>
          </w:r>
        </w:sdtContent>
      </w:sdt>
      <w:r w:rsidR="007E1E49">
        <w:rPr>
          <w:lang w:val="en-US"/>
        </w:rPr>
        <w:t xml:space="preserve"> has </w:t>
      </w:r>
      <w:r w:rsidR="00890CE6">
        <w:rPr>
          <w:lang w:val="en-US"/>
        </w:rPr>
        <w:t xml:space="preserve">several advantages compared to classical </w:t>
      </w:r>
      <w:r w:rsidR="007E1E49">
        <w:rPr>
          <w:lang w:val="en-US"/>
        </w:rPr>
        <w:t>approaches</w:t>
      </w:r>
      <w:r w:rsidR="004B68A3">
        <w:rPr>
          <w:lang w:val="en-US"/>
        </w:rPr>
        <w:t xml:space="preserve"> that often lack accepted standards and statistical rules </w:t>
      </w:r>
      <w:sdt>
        <w:sdtPr>
          <w:rPr>
            <w:lang w:val="en-US"/>
          </w:rPr>
          <w:alias w:val="To edit, see citavi.com/edit"/>
          <w:tag w:val="CitaviPlaceholder#0b45a2e3-9a04-4fc5-891f-fbbc5b7f3dac"/>
          <w:id w:val="-866294696"/>
          <w:placeholder>
            <w:docPart w:val="DefaultPlaceholder_-1854013440"/>
          </w:placeholder>
        </w:sdtPr>
        <w:sdtEndPr/>
        <w:sdtContent>
          <w:r w:rsidR="00F252A1">
            <w:rPr>
              <w:noProof/>
              <w:lang w:val="en-US"/>
            </w:rPr>
            <w:fldChar w:fldCharType="begin"/>
          </w:r>
          <w:r w:rsidR="006C3A49">
            <w:rPr>
              <w:noProof/>
              <w:lang w:val="en-US"/>
            </w:rPr>
            <w:instrText>ADDIN CitaviPlaceholder{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}</w:instrText>
          </w:r>
          <w:r w:rsidR="00F252A1">
            <w:rPr>
              <w:noProof/>
              <w:lang w:val="en-US"/>
            </w:rPr>
            <w:fldChar w:fldCharType="separate"/>
          </w:r>
          <w:r w:rsidR="000B0433">
            <w:rPr>
              <w:noProof/>
              <w:lang w:val="en-US"/>
            </w:rPr>
            <w:t>(Fonseca, 2013)</w:t>
          </w:r>
          <w:r w:rsidR="00F252A1">
            <w:rPr>
              <w:noProof/>
              <w:lang w:val="en-US"/>
            </w:rPr>
            <w:fldChar w:fldCharType="end"/>
          </w:r>
        </w:sdtContent>
      </w:sdt>
      <w:r w:rsidR="00890CE6">
        <w:rPr>
          <w:lang w:val="en-US"/>
        </w:rPr>
        <w:t xml:space="preserve">. </w:t>
      </w:r>
      <w:r w:rsidR="004B68A3">
        <w:rPr>
          <w:lang w:val="en-US"/>
        </w:rPr>
        <w:t xml:space="preserve">Since researchers </w:t>
      </w:r>
      <w:r w:rsidR="00A64CDE">
        <w:rPr>
          <w:lang w:val="en-US"/>
        </w:rPr>
        <w:t>must</w:t>
      </w:r>
      <w:r w:rsidR="004B68A3">
        <w:rPr>
          <w:lang w:val="en-US"/>
        </w:rPr>
        <w:t xml:space="preserve"> make </w:t>
      </w:r>
      <w:r w:rsidR="007E1E49">
        <w:rPr>
          <w:lang w:val="en-US"/>
        </w:rPr>
        <w:t xml:space="preserve">technical decisions </w:t>
      </w:r>
      <w:r w:rsidR="00E028AA">
        <w:rPr>
          <w:lang w:val="en-US"/>
        </w:rPr>
        <w:t xml:space="preserve">that </w:t>
      </w:r>
      <w:r w:rsidR="00A64CDE">
        <w:rPr>
          <w:lang w:val="en-US"/>
        </w:rPr>
        <w:t>potentially</w:t>
      </w:r>
      <w:r w:rsidR="004B68A3">
        <w:rPr>
          <w:lang w:val="en-US"/>
        </w:rPr>
        <w:t xml:space="preserve"> </w:t>
      </w:r>
      <w:r w:rsidR="00440583">
        <w:rPr>
          <w:lang w:val="en-US"/>
        </w:rPr>
        <w:t>shift</w:t>
      </w:r>
      <w:r w:rsidR="007E1E49">
        <w:rPr>
          <w:lang w:val="en-US"/>
        </w:rPr>
        <w:t xml:space="preserve"> findings in different ways of interpretation, </w:t>
      </w:r>
      <w:r w:rsidR="004B68A3">
        <w:rPr>
          <w:lang w:val="en-US"/>
        </w:rPr>
        <w:t xml:space="preserve">a single cluster analysis is not appropriate for classifying </w:t>
      </w:r>
      <w:r w:rsidR="00440583">
        <w:rPr>
          <w:lang w:val="en-US"/>
        </w:rPr>
        <w:t xml:space="preserve">complex long-term care </w:t>
      </w:r>
      <w:r w:rsidR="004B68A3">
        <w:rPr>
          <w:lang w:val="en-US"/>
        </w:rPr>
        <w:t>systems. The flexibility of the multi-cluster-analysis allows to combine results from different specifications “using the variability across those results as measure of confidence about the membership of two observations in one cluster”</w:t>
      </w:r>
      <w:r w:rsidR="009E0342">
        <w:rPr>
          <w:lang w:val="en-US"/>
        </w:rPr>
        <w:t xml:space="preserve"> </w:t>
      </w:r>
      <w:sdt>
        <w:sdtPr>
          <w:rPr>
            <w:lang w:val="en-US"/>
          </w:rPr>
          <w:alias w:val="To edit, see citavi.com/edit"/>
          <w:tag w:val="CitaviPlaceholder#20b5cea6-0202-4f18-b755-b032dcff37ac"/>
          <w:id w:val="-1509517348"/>
          <w:placeholder>
            <w:docPart w:val="DefaultPlaceholder_-1854013440"/>
          </w:placeholder>
        </w:sdtPr>
        <w:sdtEndPr/>
        <w:sdtContent>
          <w:r w:rsidR="009E0342">
            <w:rPr>
              <w:noProof/>
              <w:lang w:val="en-US"/>
            </w:rPr>
            <w:fldChar w:fldCharType="begin"/>
          </w:r>
          <w:r w:rsidR="009E034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MWRhYjJhLTFlMTYtNGI4MS05MzNlLWQ3ZDAzYjI5ZDI5YyIsIlJhbmdlTGVuZ3RoIjoyOCwiUmVmZXJlbmNlSWQiOiJiYTI1MWQ1MS00YzlkLTRiYWUtOTQ5NS1iN2M2YzAyNDQ0YW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E1IiwiU3RhcnRQYWdlIjp7IiRpZCI6IjUiLCIkdHlwZSI6IlN3aXNzQWNhZGVtaWMuUGFnZU51bWJlciwgU3dpc3NBY2FkZW1pYyIsIklzRnVsbHlOdW1lcmljIjp0cnVlLCJOdW1iZXIiOjYxNSwiTnVtYmVyaW5nVHlwZSI6MCwiTnVtZXJhbFN5c3RlbSI6MCwiT3JpZ2luYWxTdHJpbmciOiI2MTUiLCJQcmV0dHlTdHJpbmciOiI2MTUifX0sIlJlZmVyZW5jZSI6eyIkaWQiOiI2IiwiJHR5cGUiOiJTd2lzc0FjYWRlbWljLkNpdGF2aS5SZWZlcmVuY2UsIFN3aXNzQWNhZGVtaWMuQ2l0YXZpIiwiQWJzdHJhY3QiOiJ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7CoFxyXG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4vLyBcclxu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iLCJBYnN0cmFjdENvbXBsZXhpdHkiOjAsIkFic3RyYWN0SHRtbC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DwvZGl2PlxyXG5cdDwvYm9keT5cclxuPC9odG1sPiAvLyA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Q8L2Rpdj5cclxuXHQ8L2JvZHk+XHJcbjwvaHRtbD4iLCJBYnN0cmFjdFNvdXJjZVRleHRGb3JtYXQiOjIsIkFmZmlsaWF0aW9uIjoiVW5pdmVyc2l0eSBvZiBTaWVnZW4sIEdlcm1hbnkuXHJcblVuaXZlcnNpdHkgb2YgU2llZ2VuLCBHZXJtYW55LlxyXG5Vbml2ZXJzaXR5IG9mIFNpZWdlbiwgR2VybWFueS4gRWxlY3Ryb25pYyBhZGRyZXNzOiB3ZW5kdEBzb3ppb2xvZ2llLnVuaS1zaWVnZW4uZGUuIiwiQXV0aG9ycyI6W3siJGlkIjoiNyIsIiR0eXBlIjoiU3dpc3NBY2FkZW1pYy5DaXRhdmkuUGVyc29uLCBTd2lzc0FjYWRlbWljLkNpdGF2aS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4IiwiJHR5cGUiOiJTd2lzc0FjYWRlbWljLkNpdGF2aS5Qcm9qZWN0LCBTd2lzc0FjYWRlbWljLkNpdGF2aSJ9fSx7IiRpZCI6IjkiLCIkdHlwZSI6IlN3aXNzQWNhZGVtaWMuQ2l0YXZpLlBlcnNvbiwgU3dpc3NBY2FkZW1pYy5DaXRhdmk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gifX0seyIkaWQiOiIxMC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4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MTEzMzQ0NCIsIlVyaVN0cmluZyI6Imh0dHA6Ly93d3cubmNiaS5ubG0ubmloLmdvdi9wdWJtZWQvMzExMzM0N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aGVhbHRocG9sLjIwMTkuMDUuMDAxIiwiVXJpU3RyaW5nIjoiaHR0cHM6Ly9kb2kub3JnLzEwLjEwMTYvai5oZWFsdGhwb2wuMjAxOS4wNS4w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4In19XSwiTm90ZXMiOiJKb3VybmFsIEFydGljbGVcclxuUmV2aWV3Ii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ciLCIkdHlwZSI6IlN3aXNzQWNhZGVtaWMuQ2l0YXZpLlBlcmlvZGljYWwsIFN3aXNzQWNhZGVtaWMuQ2l0YXZp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g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ktMDJUMTI6MzI6MzciLCJQcm9qZWN0Ijp7IiRyZWYiOiI4In19LCJVc2VOdW1iZXJpbmdUeXBlT2ZQYXJlbnREb2N1bWVudCI6ZmFsc2V9XSwiRm9ybWF0dGVkVGV4dCI6eyIkaWQiOiIxOCIsIkNvdW50IjoxLCJUZXh0VW5pdHMiOlt7IiRpZCI6IjE5IiwiRm9udFN0eWxlIjp7IiRpZCI6IjIwIiwiTmV1dHJhbCI6dHJ1ZX0sIlJlYWRpbmdPcmRlciI6MSwiVGV4dCI6IihSZWlibGluZyBldCBhbC4sIDIwMTk6IDYxNSkifV19LCJUYWciOiJDaXRhdmlQbGFjZWhvbGRlciMyMGI1Y2VhNi0wMjAyLTRmMTgtYjc1NS1iMDMyZGNmZjM3YWMiLCJUZXh0IjoiKFJlaWJsaW5nIGV0IGFsLiwgMjAxOTogNjE1KSIsIldBSVZlcnNpb24iOiI2LjUuMC4wIn0=}</w:instrText>
          </w:r>
          <w:r w:rsidR="009E0342">
            <w:rPr>
              <w:noProof/>
              <w:lang w:val="en-US"/>
            </w:rPr>
            <w:fldChar w:fldCharType="separate"/>
          </w:r>
          <w:r w:rsidR="009E0342">
            <w:rPr>
              <w:noProof/>
              <w:lang w:val="en-US"/>
            </w:rPr>
            <w:t>(Reibling et al., 2019: 615)</w:t>
          </w:r>
          <w:r w:rsidR="009E0342">
            <w:rPr>
              <w:noProof/>
              <w:lang w:val="en-US"/>
            </w:rPr>
            <w:fldChar w:fldCharType="end"/>
          </w:r>
        </w:sdtContent>
      </w:sdt>
      <w:r w:rsidR="004B68A3">
        <w:rPr>
          <w:lang w:val="en-US"/>
        </w:rPr>
        <w:t xml:space="preserve"> increasing reliability of the method itself.</w:t>
      </w:r>
    </w:p>
    <w:p w14:paraId="77DB0897" w14:textId="59C87CC1" w:rsidR="00574BF9" w:rsidRDefault="00B95452" w:rsidP="002A4B22">
      <w:pPr>
        <w:pStyle w:val="02FlietextEinzug"/>
        <w:rPr>
          <w:lang w:val="en-US"/>
        </w:rPr>
      </w:pPr>
      <w:r>
        <w:rPr>
          <w:lang w:val="en-US"/>
        </w:rPr>
        <w:t>Following the proposed framework</w:t>
      </w:r>
      <w:r w:rsidR="00E028AA">
        <w:rPr>
          <w:lang w:val="en-US"/>
        </w:rPr>
        <w:t xml:space="preserve"> </w:t>
      </w:r>
      <w:r>
        <w:rPr>
          <w:lang w:val="en-US"/>
        </w:rPr>
        <w:t>we specified cluster analysis</w:t>
      </w:r>
      <w:r w:rsidR="00574BF9">
        <w:rPr>
          <w:lang w:val="en-US"/>
        </w:rPr>
        <w:t xml:space="preserve"> in Stata 16</w:t>
      </w:r>
      <w:r>
        <w:rPr>
          <w:lang w:val="en-US"/>
        </w:rPr>
        <w:t xml:space="preserve"> with either z- and range-standardized variables, used Gower and squared Euclidian distance as measures of dissimilarity in both, a k-means partitioning analysis as well as a agglomerative cluster </w:t>
      </w:r>
      <w:r w:rsidR="00574BF9">
        <w:rPr>
          <w:lang w:val="en-US"/>
        </w:rPr>
        <w:t xml:space="preserve">analysis with average and Wards algorithms as linkage methods and selected </w:t>
      </w:r>
      <w:r w:rsidR="009D562C">
        <w:rPr>
          <w:lang w:val="en-US"/>
        </w:rPr>
        <w:t xml:space="preserve">the </w:t>
      </w:r>
      <w:r w:rsidR="00574BF9">
        <w:rPr>
          <w:lang w:val="en-US"/>
        </w:rPr>
        <w:t>first and second-best result determined by stopping rules of Calinski-Harab</w:t>
      </w:r>
      <w:r w:rsidR="00D3542F">
        <w:rPr>
          <w:lang w:val="en-US"/>
        </w:rPr>
        <w:t>asz and Duda/Hart and Dendrogram</w:t>
      </w:r>
      <w:del w:id="143" w:author="Claus Wendt" w:date="2020-09-04T10:47:00Z">
        <w:r w:rsidR="00574BF9" w:rsidDel="00576E43">
          <w:rPr>
            <w:lang w:val="en-US"/>
          </w:rPr>
          <w:delText>m</w:delText>
        </w:r>
      </w:del>
      <w:r w:rsidR="00574BF9">
        <w:rPr>
          <w:lang w:val="en-US"/>
        </w:rPr>
        <w:t>s</w:t>
      </w:r>
      <w:r w:rsidR="009D562C">
        <w:rPr>
          <w:lang w:val="en-US"/>
        </w:rPr>
        <w:t xml:space="preserve"> for each of the 24 separate cluster analysis</w:t>
      </w:r>
      <w:r w:rsidR="00574BF9">
        <w:rPr>
          <w:lang w:val="en-US"/>
        </w:rPr>
        <w:t>.</w:t>
      </w:r>
    </w:p>
    <w:p w14:paraId="7FA1EA5D" w14:textId="10B59088" w:rsidR="00BD77BB" w:rsidRPr="004B68A3" w:rsidRDefault="00574BF9" w:rsidP="00C956BD">
      <w:pPr>
        <w:pStyle w:val="02FlietextEinzug"/>
        <w:rPr>
          <w:lang w:val="en-US"/>
        </w:rPr>
      </w:pPr>
      <w:r>
        <w:rPr>
          <w:lang w:val="en-US"/>
        </w:rPr>
        <w:lastRenderedPageBreak/>
        <w:t xml:space="preserve">Findings from 8 k-means </w:t>
      </w:r>
      <w:r w:rsidR="009D562C">
        <w:rPr>
          <w:lang w:val="en-US"/>
        </w:rPr>
        <w:t xml:space="preserve">and </w:t>
      </w:r>
      <w:r>
        <w:rPr>
          <w:lang w:val="en-US"/>
        </w:rPr>
        <w:t>16 hierarchical</w:t>
      </w:r>
      <w:r w:rsidR="009D562C">
        <w:rPr>
          <w:lang w:val="en-US"/>
        </w:rPr>
        <w:t xml:space="preserve"> cluster analysis</w:t>
      </w:r>
      <w:r>
        <w:rPr>
          <w:lang w:val="en-US"/>
        </w:rPr>
        <w:t xml:space="preserve"> results went equally in the calculation on how often each country was in the same cluster with every other country. To classify as full membership within this network of long-term-care systems, </w:t>
      </w:r>
      <w:r w:rsidR="00A23230">
        <w:rPr>
          <w:lang w:val="en-US"/>
        </w:rPr>
        <w:t>a connection between two countries</w:t>
      </w:r>
      <w:r>
        <w:rPr>
          <w:lang w:val="en-US"/>
        </w:rPr>
        <w:t xml:space="preserve"> </w:t>
      </w:r>
      <w:r w:rsidR="007C1E77">
        <w:rPr>
          <w:lang w:val="en-US"/>
        </w:rPr>
        <w:t>must</w:t>
      </w:r>
      <w:r>
        <w:rPr>
          <w:lang w:val="en-US"/>
        </w:rPr>
        <w:t xml:space="preserve"> show up in </w:t>
      </w:r>
      <w:r w:rsidR="006242EC">
        <w:rPr>
          <w:lang w:val="en-US"/>
        </w:rPr>
        <w:t>≥</w:t>
      </w:r>
      <w:r>
        <w:rPr>
          <w:lang w:val="en-US"/>
        </w:rPr>
        <w:t xml:space="preserve"> 66% of all </w:t>
      </w:r>
      <w:r w:rsidR="00264EB7">
        <w:rPr>
          <w:lang w:val="en-US"/>
        </w:rPr>
        <w:t>cluster analys</w:t>
      </w:r>
      <w:r w:rsidR="00C96250">
        <w:rPr>
          <w:lang w:val="en-US"/>
        </w:rPr>
        <w:t>e</w:t>
      </w:r>
      <w:r w:rsidR="00264EB7">
        <w:rPr>
          <w:lang w:val="en-US"/>
        </w:rPr>
        <w:t>s</w:t>
      </w:r>
      <w:r w:rsidR="008B7E3E">
        <w:rPr>
          <w:lang w:val="en-US"/>
        </w:rPr>
        <w:t xml:space="preserve"> and a country needs to have </w:t>
      </w:r>
      <w:r w:rsidR="00C96250">
        <w:rPr>
          <w:lang w:val="en-US"/>
        </w:rPr>
        <w:t xml:space="preserve">such </w:t>
      </w:r>
      <w:r w:rsidR="008B7E3E">
        <w:rPr>
          <w:lang w:val="en-US"/>
        </w:rPr>
        <w:t xml:space="preserve">strong ties with at least half of all countries in the cluster. </w:t>
      </w:r>
      <w:commentRangeStart w:id="144"/>
      <w:del w:id="145" w:author="Philipp Alexander Linden" w:date="2020-09-03T15:08:00Z">
        <w:r w:rsidR="008B7E3E" w:rsidDel="00015C6E">
          <w:rPr>
            <w:lang w:val="en-US"/>
          </w:rPr>
          <w:delText>A</w:delText>
        </w:r>
      </w:del>
      <w:commentRangeEnd w:id="144"/>
      <w:r w:rsidR="00C66C83">
        <w:rPr>
          <w:rStyle w:val="Kommentarzeichen"/>
        </w:rPr>
        <w:commentReference w:id="144"/>
      </w:r>
      <w:del w:id="146" w:author="Philipp Alexander Linden" w:date="2020-09-03T15:08:00Z">
        <w:r w:rsidR="008B7E3E" w:rsidDel="00015C6E">
          <w:rPr>
            <w:lang w:val="en-US"/>
          </w:rPr>
          <w:delText xml:space="preserve"> partial membership is defined as a connection of two countries in</w:delText>
        </w:r>
        <w:r w:rsidDel="00015C6E">
          <w:rPr>
            <w:lang w:val="en-US"/>
          </w:rPr>
          <w:delText xml:space="preserve"> </w:delText>
        </w:r>
        <w:r w:rsidR="006242EC" w:rsidDel="00015C6E">
          <w:rPr>
            <w:lang w:val="en-US"/>
          </w:rPr>
          <w:delText>≥</w:delText>
        </w:r>
        <w:r w:rsidDel="00015C6E">
          <w:rPr>
            <w:lang w:val="en-US"/>
          </w:rPr>
          <w:delText xml:space="preserve"> 50% of cluster</w:delText>
        </w:r>
        <w:r w:rsidR="008B7E3E" w:rsidDel="00015C6E">
          <w:rPr>
            <w:lang w:val="en-US"/>
          </w:rPr>
          <w:delText xml:space="preserve"> analys</w:delText>
        </w:r>
        <w:r w:rsidR="00C96250" w:rsidDel="00015C6E">
          <w:rPr>
            <w:lang w:val="en-US"/>
          </w:rPr>
          <w:delText>e</w:delText>
        </w:r>
        <w:r w:rsidR="008B7E3E" w:rsidDel="00015C6E">
          <w:rPr>
            <w:lang w:val="en-US"/>
          </w:rPr>
          <w:delText>s</w:delText>
        </w:r>
        <w:r w:rsidDel="00015C6E">
          <w:rPr>
            <w:lang w:val="en-US"/>
          </w:rPr>
          <w:delText>.</w:delText>
        </w:r>
        <w:r w:rsidR="00AF0643" w:rsidDel="00015C6E">
          <w:rPr>
            <w:lang w:val="en-US"/>
          </w:rPr>
          <w:delText xml:space="preserve"> </w:delText>
        </w:r>
        <w:r w:rsidR="00826A47" w:rsidDel="00015C6E">
          <w:rPr>
            <w:lang w:val="en-US"/>
          </w:rPr>
          <w:delText xml:space="preserve">We present one cluster solution which is based on the </w:delText>
        </w:r>
        <w:r w:rsidR="00264EB7" w:rsidDel="00015C6E">
          <w:rPr>
            <w:lang w:val="en-US"/>
          </w:rPr>
          <w:delText>full membership rule</w:delText>
        </w:r>
        <w:r w:rsidR="00826A47" w:rsidDel="00015C6E">
          <w:rPr>
            <w:lang w:val="en-US"/>
          </w:rPr>
          <w:delText xml:space="preserve"> and one cluster solution which also integrates </w:delText>
        </w:r>
        <w:r w:rsidR="00264EB7" w:rsidDel="00015C6E">
          <w:rPr>
            <w:lang w:val="en-US"/>
          </w:rPr>
          <w:delText xml:space="preserve">the partial </w:delText>
        </w:r>
        <w:r w:rsidR="00E435AB" w:rsidDel="00015C6E">
          <w:rPr>
            <w:lang w:val="en-US"/>
          </w:rPr>
          <w:delText>memberships</w:delText>
        </w:r>
        <w:r w:rsidR="00264EB7" w:rsidDel="00015C6E">
          <w:rPr>
            <w:lang w:val="en-US"/>
          </w:rPr>
          <w:delText xml:space="preserve"> into the solution</w:delText>
        </w:r>
        <w:r w:rsidR="00826A47" w:rsidDel="00015C6E">
          <w:rPr>
            <w:lang w:val="en-US"/>
          </w:rPr>
          <w:delText>. We m</w:delText>
        </w:r>
        <w:r w:rsidR="00264EB7" w:rsidDel="00015C6E">
          <w:rPr>
            <w:lang w:val="en-US"/>
          </w:rPr>
          <w:delText xml:space="preserve">ap the cluster solution by a </w:delText>
        </w:r>
        <w:r w:rsidR="00EF6744" w:rsidDel="00015C6E">
          <w:rPr>
            <w:lang w:val="en-US"/>
          </w:rPr>
          <w:delText>network graph</w:delText>
        </w:r>
        <w:r w:rsidR="008B7E3E" w:rsidDel="00015C6E">
          <w:rPr>
            <w:lang w:val="en-US"/>
          </w:rPr>
          <w:delText xml:space="preserve"> </w:delText>
        </w:r>
        <w:r w:rsidR="00EF6744" w:rsidDel="00015C6E">
          <w:rPr>
            <w:lang w:val="en-US"/>
          </w:rPr>
          <w:delText xml:space="preserve">modelled </w:delText>
        </w:r>
        <w:r w:rsidR="008B7E3E" w:rsidDel="00015C6E">
          <w:rPr>
            <w:lang w:val="en-US"/>
          </w:rPr>
          <w:delText xml:space="preserve">by </w:delText>
        </w:r>
        <w:r w:rsidDel="00015C6E">
          <w:rPr>
            <w:lang w:val="en-US"/>
          </w:rPr>
          <w:delText>UNICNET6/Netdraw.</w:delText>
        </w:r>
        <w:r w:rsidR="00C15C3A" w:rsidDel="00015C6E">
          <w:rPr>
            <w:lang w:val="en-US"/>
          </w:rPr>
          <w:delText xml:space="preserve"> </w:delText>
        </w:r>
        <w:r w:rsidR="00C15C3A" w:rsidRPr="00C15C3A" w:rsidDel="00015C6E">
          <w:rPr>
            <w:lang w:val="en-US"/>
          </w:rPr>
          <w:delText xml:space="preserve">The graph visualizes groups of countries and how likely it is that two countries belong to a similar </w:delText>
        </w:r>
        <w:r w:rsidR="00AF3AF9" w:rsidRPr="00C15C3A" w:rsidDel="00015C6E">
          <w:rPr>
            <w:lang w:val="en-US"/>
          </w:rPr>
          <w:delText xml:space="preserve">LTC system </w:delText>
        </w:r>
        <w:r w:rsidR="00C15C3A" w:rsidRPr="00C15C3A" w:rsidDel="00015C6E">
          <w:rPr>
            <w:lang w:val="en-US"/>
          </w:rPr>
          <w:delText xml:space="preserve">type. </w:delText>
        </w:r>
        <w:r w:rsidR="00BD77BB" w:rsidDel="00015C6E">
          <w:rPr>
            <w:lang w:val="en-US"/>
          </w:rPr>
          <w:delText xml:space="preserve">Furthermore, </w:delText>
        </w:r>
        <w:r w:rsidR="00C15C3A" w:rsidRPr="00C15C3A" w:rsidDel="00015C6E">
          <w:rPr>
            <w:lang w:val="en-US"/>
          </w:rPr>
          <w:delText>it displays the internal consistency of LTC systems</w:delText>
        </w:r>
        <w:r w:rsidR="003920CC" w:rsidDel="00015C6E">
          <w:rPr>
            <w:lang w:val="en-US"/>
          </w:rPr>
          <w:delText xml:space="preserve"> allowing for an in-depth analysis of the composition of clusters.</w:delText>
        </w:r>
      </w:del>
    </w:p>
    <w:p w14:paraId="0CCAFD0B" w14:textId="68C20E54" w:rsidR="00AD66E9" w:rsidRDefault="00BD77BB" w:rsidP="00EB31E0">
      <w:pPr>
        <w:pStyle w:val="berschrift1"/>
        <w:rPr>
          <w:lang w:val="en-US"/>
        </w:rPr>
      </w:pPr>
      <w:r>
        <w:rPr>
          <w:lang w:val="en-US"/>
        </w:rPr>
        <w:t>Analysis</w:t>
      </w:r>
      <w:r w:rsidR="00C956BD">
        <w:rPr>
          <w:lang w:val="en-US"/>
        </w:rPr>
        <w:t xml:space="preserve"> – 591 words</w:t>
      </w:r>
    </w:p>
    <w:p w14:paraId="56410A74" w14:textId="7AE9E56D" w:rsidR="00826A47" w:rsidRDefault="00B87403" w:rsidP="003E139E">
      <w:pPr>
        <w:pStyle w:val="02Flietext"/>
        <w:rPr>
          <w:lang w:val="en-US"/>
        </w:rPr>
      </w:pPr>
      <w:r>
        <w:rPr>
          <w:lang w:val="en-US"/>
        </w:rPr>
        <w:t>Based on</w:t>
      </w:r>
      <w:r w:rsidR="00BD77BB">
        <w:rPr>
          <w:lang w:val="en-US"/>
        </w:rPr>
        <w:t xml:space="preserve"> 24 cluster analyses and by applying</w:t>
      </w:r>
      <w:r>
        <w:rPr>
          <w:lang w:val="en-US"/>
        </w:rPr>
        <w:t xml:space="preserve"> the full membership rule, n</w:t>
      </w:r>
      <w:r w:rsidR="007377B2">
        <w:rPr>
          <w:lang w:val="en-US"/>
        </w:rPr>
        <w:t xml:space="preserve">ine clusters can be </w:t>
      </w:r>
      <w:r w:rsidR="00093123">
        <w:rPr>
          <w:lang w:val="en-US"/>
        </w:rPr>
        <w:t xml:space="preserve">separated </w:t>
      </w:r>
      <w:r>
        <w:rPr>
          <w:lang w:val="en-US"/>
        </w:rPr>
        <w:t>(</w:t>
      </w:r>
      <w:r w:rsidR="00093123">
        <w:rPr>
          <w:lang w:val="en-US"/>
        </w:rPr>
        <w:t xml:space="preserve">see </w:t>
      </w:r>
      <w:r>
        <w:rPr>
          <w:lang w:val="en-US"/>
        </w:rPr>
        <w:t xml:space="preserve">Table </w:t>
      </w:r>
      <w:r w:rsidR="00897DA8">
        <w:rPr>
          <w:lang w:val="en-US"/>
        </w:rPr>
        <w:t>2</w:t>
      </w:r>
      <w:r>
        <w:rPr>
          <w:lang w:val="en-US"/>
        </w:rPr>
        <w:t>):</w:t>
      </w:r>
    </w:p>
    <w:p w14:paraId="4743F3A4" w14:textId="77777777" w:rsidR="00C04881" w:rsidRPr="00C04881" w:rsidRDefault="00C04881" w:rsidP="00C04881">
      <w:pPr>
        <w:spacing w:after="180" w:line="480" w:lineRule="auto"/>
        <w:jc w:val="center"/>
        <w:rPr>
          <w:lang w:val="en-US"/>
        </w:rPr>
      </w:pPr>
      <w:r w:rsidRPr="00C04881">
        <w:rPr>
          <w:highlight w:val="yellow"/>
          <w:lang w:val="en-US"/>
        </w:rPr>
        <w:t>--- TABLE 2 ABOUT HERE ---</w:t>
      </w:r>
    </w:p>
    <w:p w14:paraId="14E6A5BC" w14:textId="77777777" w:rsidR="00C04881" w:rsidRPr="00C04881" w:rsidRDefault="00C04881" w:rsidP="00C04881">
      <w:pPr>
        <w:keepNext/>
        <w:spacing w:before="240" w:after="240" w:line="288" w:lineRule="auto"/>
        <w:rPr>
          <w:color w:val="auto"/>
          <w:sz w:val="22"/>
          <w:lang w:val="en-US"/>
        </w:rPr>
      </w:pPr>
      <w:r w:rsidRPr="00C04881">
        <w:rPr>
          <w:color w:val="auto"/>
          <w:sz w:val="22"/>
          <w:lang w:val="en-US"/>
        </w:rPr>
        <w:t xml:space="preserve">Table </w:t>
      </w:r>
      <w:r w:rsidRPr="00C04881">
        <w:rPr>
          <w:color w:val="auto"/>
          <w:sz w:val="22"/>
          <w:lang w:val="en-US"/>
        </w:rPr>
        <w:fldChar w:fldCharType="begin"/>
      </w:r>
      <w:r w:rsidRPr="00C04881">
        <w:rPr>
          <w:color w:val="auto"/>
          <w:sz w:val="22"/>
          <w:lang w:val="en-US"/>
        </w:rPr>
        <w:instrText xml:space="preserve"> SEQ Table \* ARABIC </w:instrText>
      </w:r>
      <w:r w:rsidRPr="00C04881">
        <w:rPr>
          <w:color w:val="auto"/>
          <w:sz w:val="22"/>
          <w:lang w:val="en-US"/>
        </w:rPr>
        <w:fldChar w:fldCharType="separate"/>
      </w:r>
      <w:r w:rsidRPr="00C04881">
        <w:rPr>
          <w:noProof/>
          <w:color w:val="auto"/>
          <w:sz w:val="22"/>
          <w:lang w:val="en-US"/>
        </w:rPr>
        <w:t>2</w:t>
      </w:r>
      <w:r w:rsidRPr="00C04881">
        <w:rPr>
          <w:color w:val="auto"/>
          <w:sz w:val="22"/>
          <w:lang w:val="en-US"/>
        </w:rPr>
        <w:fldChar w:fldCharType="end"/>
      </w:r>
      <w:r w:rsidRPr="00C04881">
        <w:rPr>
          <w:color w:val="auto"/>
          <w:sz w:val="22"/>
          <w:lang w:val="en-US"/>
        </w:rPr>
        <w:t xml:space="preserve">: Clustering based on benchmark percentages of same cluster </w:t>
      </w:r>
      <w:commentRangeStart w:id="147"/>
      <w:r w:rsidRPr="00C04881">
        <w:rPr>
          <w:color w:val="auto"/>
          <w:sz w:val="22"/>
          <w:lang w:val="en-US"/>
        </w:rPr>
        <w:t>solutions</w:t>
      </w:r>
      <w:commentRangeEnd w:id="147"/>
      <w:r w:rsidRPr="00C04881">
        <w:rPr>
          <w:sz w:val="16"/>
          <w:szCs w:val="16"/>
        </w:rPr>
        <w:commentReference w:id="147"/>
      </w:r>
    </w:p>
    <w:tbl>
      <w:tblPr>
        <w:tblStyle w:val="EinfacheTabelle3"/>
        <w:tblW w:w="8505" w:type="dxa"/>
        <w:shd w:val="clear" w:color="auto" w:fill="FFFFFF" w:themeFill="background1"/>
        <w:tblLayout w:type="fixed"/>
        <w:tblLook w:val="04A0" w:firstRow="1" w:lastRow="0" w:firstColumn="1" w:lastColumn="0" w:noHBand="0" w:noVBand="1"/>
      </w:tblPr>
      <w:tblGrid>
        <w:gridCol w:w="1105"/>
        <w:gridCol w:w="822"/>
        <w:gridCol w:w="822"/>
        <w:gridCol w:w="822"/>
        <w:gridCol w:w="822"/>
        <w:gridCol w:w="823"/>
        <w:gridCol w:w="822"/>
        <w:gridCol w:w="822"/>
        <w:gridCol w:w="822"/>
        <w:gridCol w:w="823"/>
      </w:tblGrid>
      <w:tr w:rsidR="00C04881" w:rsidRPr="00C04881" w14:paraId="5C9DCA5E" w14:textId="77777777" w:rsidTr="00257C34">
        <w:trPr>
          <w:cnfStyle w:val="100000000000" w:firstRow="1" w:lastRow="0" w:firstColumn="0" w:lastColumn="0" w:oddVBand="0" w:evenVBand="0" w:oddHBand="0" w:evenHBand="0" w:firstRowFirstColumn="0" w:firstRowLastColumn="0" w:lastRowFirstColumn="0" w:lastRowLastColumn="0"/>
          <w:trHeight w:val="680"/>
        </w:trPr>
        <w:tc>
          <w:tcPr>
            <w:cnfStyle w:val="001000000100" w:firstRow="0" w:lastRow="0" w:firstColumn="1" w:lastColumn="0" w:oddVBand="0" w:evenVBand="0" w:oddHBand="0" w:evenHBand="0" w:firstRowFirstColumn="1" w:firstRowLastColumn="0" w:lastRowFirstColumn="0" w:lastRowLastColumn="0"/>
            <w:tcW w:w="1105" w:type="dxa"/>
            <w:tcBorders>
              <w:top w:val="single" w:sz="12" w:space="0" w:color="auto"/>
            </w:tcBorders>
            <w:shd w:val="clear" w:color="auto" w:fill="FFFFFF" w:themeFill="background1"/>
            <w:vAlign w:val="center"/>
          </w:tcPr>
          <w:p w14:paraId="6F70D7E3" w14:textId="77777777" w:rsidR="00C04881" w:rsidRPr="00C04881" w:rsidRDefault="00C04881" w:rsidP="00C04881">
            <w:pPr>
              <w:spacing w:line="276" w:lineRule="auto"/>
              <w:rPr>
                <w:color w:val="auto"/>
                <w:sz w:val="16"/>
                <w:szCs w:val="16"/>
                <w:lang w:val="en-US"/>
              </w:rPr>
            </w:pPr>
          </w:p>
        </w:tc>
        <w:tc>
          <w:tcPr>
            <w:tcW w:w="822" w:type="dxa"/>
            <w:tcBorders>
              <w:top w:val="single" w:sz="12" w:space="0" w:color="auto"/>
              <w:right w:val="nil"/>
            </w:tcBorders>
            <w:shd w:val="clear" w:color="auto" w:fill="FFFFFF" w:themeFill="background1"/>
            <w:vAlign w:val="center"/>
          </w:tcPr>
          <w:p w14:paraId="57172151"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1</w:t>
            </w:r>
          </w:p>
        </w:tc>
        <w:tc>
          <w:tcPr>
            <w:tcW w:w="822" w:type="dxa"/>
            <w:tcBorders>
              <w:top w:val="single" w:sz="12" w:space="0" w:color="auto"/>
            </w:tcBorders>
            <w:shd w:val="clear" w:color="auto" w:fill="FFFFFF" w:themeFill="background1"/>
            <w:vAlign w:val="center"/>
          </w:tcPr>
          <w:p w14:paraId="2D65F206"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2</w:t>
            </w:r>
          </w:p>
        </w:tc>
        <w:tc>
          <w:tcPr>
            <w:tcW w:w="822" w:type="dxa"/>
            <w:tcBorders>
              <w:top w:val="single" w:sz="12" w:space="0" w:color="auto"/>
              <w:right w:val="nil"/>
            </w:tcBorders>
            <w:shd w:val="clear" w:color="auto" w:fill="FFFFFF" w:themeFill="background1"/>
            <w:vAlign w:val="center"/>
          </w:tcPr>
          <w:p w14:paraId="3B02A29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3</w:t>
            </w:r>
          </w:p>
        </w:tc>
        <w:tc>
          <w:tcPr>
            <w:tcW w:w="822" w:type="dxa"/>
            <w:tcBorders>
              <w:top w:val="single" w:sz="12" w:space="0" w:color="auto"/>
              <w:left w:val="nil"/>
              <w:bottom w:val="single" w:sz="4" w:space="0" w:color="auto"/>
            </w:tcBorders>
            <w:shd w:val="clear" w:color="auto" w:fill="FFFFFF" w:themeFill="background1"/>
            <w:vAlign w:val="center"/>
          </w:tcPr>
          <w:p w14:paraId="6F24C04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4</w:t>
            </w:r>
          </w:p>
        </w:tc>
        <w:tc>
          <w:tcPr>
            <w:tcW w:w="823" w:type="dxa"/>
            <w:tcBorders>
              <w:top w:val="single" w:sz="12" w:space="0" w:color="auto"/>
              <w:bottom w:val="single" w:sz="4" w:space="0" w:color="auto"/>
            </w:tcBorders>
            <w:shd w:val="clear" w:color="auto" w:fill="FFFFFF" w:themeFill="background1"/>
            <w:vAlign w:val="center"/>
          </w:tcPr>
          <w:p w14:paraId="6FF1C89F"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5</w:t>
            </w:r>
          </w:p>
        </w:tc>
        <w:tc>
          <w:tcPr>
            <w:tcW w:w="822" w:type="dxa"/>
            <w:tcBorders>
              <w:top w:val="single" w:sz="12" w:space="0" w:color="auto"/>
              <w:bottom w:val="single" w:sz="4" w:space="0" w:color="auto"/>
            </w:tcBorders>
            <w:shd w:val="clear" w:color="auto" w:fill="FFFFFF" w:themeFill="background1"/>
            <w:vAlign w:val="center"/>
          </w:tcPr>
          <w:p w14:paraId="29AA71C7"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6</w:t>
            </w:r>
          </w:p>
        </w:tc>
        <w:tc>
          <w:tcPr>
            <w:tcW w:w="822" w:type="dxa"/>
            <w:tcBorders>
              <w:top w:val="single" w:sz="12" w:space="0" w:color="auto"/>
              <w:bottom w:val="single" w:sz="4" w:space="0" w:color="auto"/>
            </w:tcBorders>
            <w:shd w:val="clear" w:color="auto" w:fill="FFFFFF" w:themeFill="background1"/>
            <w:vAlign w:val="center"/>
          </w:tcPr>
          <w:p w14:paraId="0ADB9612"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7</w:t>
            </w:r>
          </w:p>
        </w:tc>
        <w:tc>
          <w:tcPr>
            <w:tcW w:w="822" w:type="dxa"/>
            <w:tcBorders>
              <w:top w:val="single" w:sz="12" w:space="0" w:color="auto"/>
              <w:bottom w:val="single" w:sz="4" w:space="0" w:color="auto"/>
            </w:tcBorders>
            <w:shd w:val="clear" w:color="auto" w:fill="FFFFFF" w:themeFill="background1"/>
            <w:vAlign w:val="center"/>
          </w:tcPr>
          <w:p w14:paraId="2518DB8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8</w:t>
            </w:r>
          </w:p>
        </w:tc>
        <w:tc>
          <w:tcPr>
            <w:tcW w:w="823" w:type="dxa"/>
            <w:tcBorders>
              <w:top w:val="single" w:sz="12" w:space="0" w:color="auto"/>
              <w:bottom w:val="single" w:sz="4" w:space="0" w:color="auto"/>
            </w:tcBorders>
            <w:shd w:val="clear" w:color="auto" w:fill="FFFFFF" w:themeFill="background1"/>
            <w:vAlign w:val="center"/>
          </w:tcPr>
          <w:p w14:paraId="45AB6DB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9</w:t>
            </w:r>
          </w:p>
        </w:tc>
      </w:tr>
      <w:tr w:rsidR="00C04881" w:rsidRPr="00C04881" w14:paraId="22DAC47A"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top w:val="single" w:sz="4" w:space="0" w:color="auto"/>
            </w:tcBorders>
            <w:shd w:val="clear" w:color="auto" w:fill="FFFFFF" w:themeFill="background1"/>
            <w:vAlign w:val="center"/>
          </w:tcPr>
          <w:p w14:paraId="2C6968C4"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0.66 and ≥ 0.5 cluster ties</w:t>
            </w:r>
          </w:p>
        </w:tc>
        <w:tc>
          <w:tcPr>
            <w:tcW w:w="822" w:type="dxa"/>
            <w:tcBorders>
              <w:top w:val="single" w:sz="4" w:space="0" w:color="auto"/>
              <w:right w:val="nil"/>
            </w:tcBorders>
            <w:shd w:val="clear" w:color="auto" w:fill="FFFFFF" w:themeFill="background1"/>
            <w:vAlign w:val="center"/>
          </w:tcPr>
          <w:p w14:paraId="62E5014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CZ, LV, PL</w:t>
            </w:r>
          </w:p>
        </w:tc>
        <w:tc>
          <w:tcPr>
            <w:tcW w:w="822" w:type="dxa"/>
            <w:tcBorders>
              <w:top w:val="single" w:sz="4" w:space="0" w:color="auto"/>
            </w:tcBorders>
            <w:shd w:val="clear" w:color="auto" w:fill="FFFFFF" w:themeFill="background1"/>
            <w:vAlign w:val="center"/>
          </w:tcPr>
          <w:p w14:paraId="066E744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DE, FI</w:t>
            </w:r>
          </w:p>
        </w:tc>
        <w:tc>
          <w:tcPr>
            <w:tcW w:w="822" w:type="dxa"/>
            <w:tcBorders>
              <w:top w:val="single" w:sz="4" w:space="0" w:color="auto"/>
              <w:right w:val="nil"/>
            </w:tcBorders>
            <w:shd w:val="clear" w:color="auto" w:fill="FFFFFF" w:themeFill="background1"/>
            <w:vAlign w:val="center"/>
          </w:tcPr>
          <w:p w14:paraId="566FBB2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DK, IE, NO, SE</w:t>
            </w:r>
          </w:p>
        </w:tc>
        <w:tc>
          <w:tcPr>
            <w:tcW w:w="822" w:type="dxa"/>
            <w:tcBorders>
              <w:top w:val="single" w:sz="4" w:space="0" w:color="auto"/>
              <w:left w:val="nil"/>
            </w:tcBorders>
            <w:shd w:val="clear" w:color="auto" w:fill="FFFFFF" w:themeFill="background1"/>
            <w:vAlign w:val="center"/>
          </w:tcPr>
          <w:p w14:paraId="176CC96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JP, KR</w:t>
            </w:r>
          </w:p>
        </w:tc>
        <w:tc>
          <w:tcPr>
            <w:tcW w:w="823" w:type="dxa"/>
            <w:tcBorders>
              <w:top w:val="single" w:sz="4" w:space="0" w:color="auto"/>
            </w:tcBorders>
            <w:shd w:val="clear" w:color="auto" w:fill="FFFFFF" w:themeFill="background1"/>
            <w:vAlign w:val="center"/>
          </w:tcPr>
          <w:p w14:paraId="43781B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AU, BE, CH, LU, NL</w:t>
            </w:r>
          </w:p>
        </w:tc>
        <w:tc>
          <w:tcPr>
            <w:tcW w:w="822" w:type="dxa"/>
            <w:tcBorders>
              <w:top w:val="single" w:sz="4" w:space="0" w:color="auto"/>
            </w:tcBorders>
            <w:shd w:val="clear" w:color="auto" w:fill="FFFFFF" w:themeFill="background1"/>
            <w:vAlign w:val="center"/>
          </w:tcPr>
          <w:p w14:paraId="71CEC8E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SI, SK</w:t>
            </w:r>
          </w:p>
        </w:tc>
        <w:tc>
          <w:tcPr>
            <w:tcW w:w="822" w:type="dxa"/>
            <w:tcBorders>
              <w:top w:val="single" w:sz="4" w:space="0" w:color="auto"/>
            </w:tcBorders>
            <w:shd w:val="clear" w:color="auto" w:fill="FFFFFF" w:themeFill="background1"/>
            <w:vAlign w:val="center"/>
          </w:tcPr>
          <w:p w14:paraId="24FE52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FR, IL, ES, UK, US</w:t>
            </w:r>
          </w:p>
        </w:tc>
        <w:tc>
          <w:tcPr>
            <w:tcW w:w="822" w:type="dxa"/>
            <w:tcBorders>
              <w:top w:val="single" w:sz="4" w:space="0" w:color="auto"/>
            </w:tcBorders>
            <w:shd w:val="clear" w:color="auto" w:fill="FFFFFF" w:themeFill="background1"/>
            <w:vAlign w:val="center"/>
          </w:tcPr>
          <w:p w14:paraId="4BBAAF1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EE</w:t>
            </w:r>
          </w:p>
        </w:tc>
        <w:tc>
          <w:tcPr>
            <w:tcW w:w="823" w:type="dxa"/>
            <w:tcBorders>
              <w:top w:val="single" w:sz="4" w:space="0" w:color="auto"/>
            </w:tcBorders>
            <w:shd w:val="clear" w:color="auto" w:fill="FFFFFF" w:themeFill="background1"/>
            <w:vAlign w:val="center"/>
          </w:tcPr>
          <w:p w14:paraId="53DB65B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NZ</w:t>
            </w:r>
          </w:p>
        </w:tc>
      </w:tr>
      <w:tr w:rsidR="00C04881" w:rsidRPr="00C04881" w14:paraId="678B0318"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DB0345E"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0.5 cluster ties</w:t>
            </w:r>
          </w:p>
        </w:tc>
        <w:tc>
          <w:tcPr>
            <w:tcW w:w="822" w:type="dxa"/>
            <w:tcBorders>
              <w:right w:val="nil"/>
            </w:tcBorders>
            <w:shd w:val="clear" w:color="auto" w:fill="FFFFFF" w:themeFill="background1"/>
            <w:vAlign w:val="center"/>
          </w:tcPr>
          <w:p w14:paraId="2BD5CEE5"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446EEB6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tcBorders>
              <w:right w:val="nil"/>
            </w:tcBorders>
            <w:shd w:val="clear" w:color="auto" w:fill="FFFFFF" w:themeFill="background1"/>
            <w:vAlign w:val="center"/>
          </w:tcPr>
          <w:p w14:paraId="6E48A6F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 KR</w:t>
            </w:r>
          </w:p>
        </w:tc>
        <w:tc>
          <w:tcPr>
            <w:tcW w:w="822" w:type="dxa"/>
            <w:tcBorders>
              <w:left w:val="nil"/>
            </w:tcBorders>
            <w:shd w:val="clear" w:color="auto" w:fill="FFFFFF" w:themeFill="background1"/>
            <w:vAlign w:val="center"/>
          </w:tcPr>
          <w:p w14:paraId="7439B9C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 IE, NO, SE</w:t>
            </w:r>
          </w:p>
        </w:tc>
        <w:tc>
          <w:tcPr>
            <w:tcW w:w="823" w:type="dxa"/>
            <w:shd w:val="clear" w:color="auto" w:fill="FFFFFF" w:themeFill="background1"/>
            <w:vAlign w:val="center"/>
          </w:tcPr>
          <w:p w14:paraId="6597F62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IL, SI, SK</w:t>
            </w:r>
          </w:p>
        </w:tc>
        <w:tc>
          <w:tcPr>
            <w:tcW w:w="822" w:type="dxa"/>
            <w:shd w:val="clear" w:color="auto" w:fill="FFFFFF" w:themeFill="background1"/>
            <w:vAlign w:val="center"/>
          </w:tcPr>
          <w:p w14:paraId="11CB3CAB"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3CE32152"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AU, BE</w:t>
            </w:r>
          </w:p>
          <w:p w14:paraId="70821F4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CH, EE, LU, NL, NZ, SK, SI</w:t>
            </w:r>
          </w:p>
        </w:tc>
        <w:tc>
          <w:tcPr>
            <w:tcW w:w="822" w:type="dxa"/>
            <w:shd w:val="clear" w:color="auto" w:fill="FFFFFF" w:themeFill="background1"/>
            <w:vAlign w:val="center"/>
          </w:tcPr>
          <w:p w14:paraId="4AF6D47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c>
          <w:tcPr>
            <w:tcW w:w="823" w:type="dxa"/>
            <w:shd w:val="clear" w:color="auto" w:fill="FFFFFF" w:themeFill="background1"/>
            <w:vAlign w:val="center"/>
          </w:tcPr>
          <w:p w14:paraId="7A42964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US</w:t>
            </w:r>
          </w:p>
        </w:tc>
      </w:tr>
      <w:tr w:rsidR="00C04881" w:rsidRPr="00C04881" w14:paraId="59B5F013"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5B0294A5"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 xml:space="preserve">Strongest tie </w:t>
            </w:r>
          </w:p>
          <w:p w14:paraId="0D0D717C"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in full cluster</w:t>
            </w:r>
          </w:p>
        </w:tc>
        <w:tc>
          <w:tcPr>
            <w:tcW w:w="822" w:type="dxa"/>
            <w:tcBorders>
              <w:right w:val="nil"/>
            </w:tcBorders>
            <w:shd w:val="clear" w:color="auto" w:fill="FFFFFF" w:themeFill="background1"/>
            <w:vAlign w:val="center"/>
          </w:tcPr>
          <w:p w14:paraId="57C758F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LV_PL</w:t>
            </w:r>
          </w:p>
          <w:p w14:paraId="15AD016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w:t>
            </w:r>
          </w:p>
        </w:tc>
        <w:tc>
          <w:tcPr>
            <w:tcW w:w="822" w:type="dxa"/>
            <w:shd w:val="clear" w:color="auto" w:fill="FFFFFF" w:themeFill="background1"/>
            <w:vAlign w:val="center"/>
          </w:tcPr>
          <w:p w14:paraId="291BA80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FI_DE</w:t>
            </w:r>
          </w:p>
          <w:p w14:paraId="250B008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tcBorders>
              <w:right w:val="nil"/>
            </w:tcBorders>
            <w:shd w:val="clear" w:color="auto" w:fill="FFFFFF" w:themeFill="background1"/>
            <w:vAlign w:val="center"/>
          </w:tcPr>
          <w:p w14:paraId="3220BE1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DK_IE (1,0)</w:t>
            </w:r>
          </w:p>
          <w:p w14:paraId="2D288FC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DK_NO (1,0)</w:t>
            </w:r>
          </w:p>
          <w:p w14:paraId="081FC97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DK_SE (1,0)</w:t>
            </w:r>
          </w:p>
          <w:p w14:paraId="467F9DD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IE_NO (1,0)</w:t>
            </w:r>
          </w:p>
          <w:p w14:paraId="28D7E86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IE_SE (1,0)</w:t>
            </w:r>
          </w:p>
          <w:p w14:paraId="7DFB64F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NO_SE (1,0)</w:t>
            </w:r>
          </w:p>
        </w:tc>
        <w:tc>
          <w:tcPr>
            <w:tcW w:w="822" w:type="dxa"/>
            <w:tcBorders>
              <w:left w:val="nil"/>
            </w:tcBorders>
            <w:shd w:val="clear" w:color="auto" w:fill="FFFFFF" w:themeFill="background1"/>
            <w:vAlign w:val="center"/>
          </w:tcPr>
          <w:p w14:paraId="305D8F1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JP_KR</w:t>
            </w:r>
          </w:p>
          <w:p w14:paraId="1046DE6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3" w:type="dxa"/>
            <w:shd w:val="clear" w:color="auto" w:fill="FFFFFF" w:themeFill="background1"/>
            <w:vAlign w:val="center"/>
          </w:tcPr>
          <w:p w14:paraId="09CE59E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LU_NL (1,0)</w:t>
            </w:r>
          </w:p>
        </w:tc>
        <w:tc>
          <w:tcPr>
            <w:tcW w:w="822" w:type="dxa"/>
            <w:shd w:val="clear" w:color="auto" w:fill="FFFFFF" w:themeFill="background1"/>
            <w:vAlign w:val="center"/>
          </w:tcPr>
          <w:p w14:paraId="4C5CAA6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SI_SK</w:t>
            </w:r>
          </w:p>
          <w:p w14:paraId="1A01C19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(0.72)</w:t>
            </w:r>
          </w:p>
        </w:tc>
        <w:tc>
          <w:tcPr>
            <w:tcW w:w="822" w:type="dxa"/>
            <w:shd w:val="clear" w:color="auto" w:fill="FFFFFF" w:themeFill="background1"/>
            <w:vAlign w:val="center"/>
          </w:tcPr>
          <w:p w14:paraId="506D13C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ES_US</w:t>
            </w:r>
          </w:p>
          <w:p w14:paraId="039C832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shd w:val="clear" w:color="auto" w:fill="FFFFFF" w:themeFill="background1"/>
            <w:vAlign w:val="center"/>
          </w:tcPr>
          <w:p w14:paraId="26610C9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742C11D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r w:rsidR="00C04881" w:rsidRPr="00C04881" w14:paraId="0F291923"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3C7E9F0"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0.9 cluster ties</w:t>
            </w:r>
          </w:p>
        </w:tc>
        <w:tc>
          <w:tcPr>
            <w:tcW w:w="822" w:type="dxa"/>
            <w:tcBorders>
              <w:right w:val="nil"/>
            </w:tcBorders>
            <w:shd w:val="clear" w:color="auto" w:fill="FFFFFF" w:themeFill="background1"/>
            <w:vAlign w:val="center"/>
          </w:tcPr>
          <w:p w14:paraId="1766584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CZ_LV</w:t>
            </w:r>
          </w:p>
          <w:p w14:paraId="4C558F8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CZ_PL LV_PL</w:t>
            </w:r>
          </w:p>
          <w:p w14:paraId="09712CC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55CFA13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rPr>
              <w:t>FI_DE</w:t>
            </w:r>
          </w:p>
        </w:tc>
        <w:tc>
          <w:tcPr>
            <w:tcW w:w="822" w:type="dxa"/>
            <w:tcBorders>
              <w:right w:val="nil"/>
            </w:tcBorders>
            <w:shd w:val="clear" w:color="auto" w:fill="FFFFFF" w:themeFill="background1"/>
            <w:vAlign w:val="center"/>
          </w:tcPr>
          <w:p w14:paraId="19697DE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DK_IE</w:t>
            </w:r>
          </w:p>
          <w:p w14:paraId="7F109BA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DK_NO</w:t>
            </w:r>
          </w:p>
          <w:p w14:paraId="3B2F419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DK_SE</w:t>
            </w:r>
          </w:p>
          <w:p w14:paraId="1EF4DA8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IE_NO</w:t>
            </w:r>
          </w:p>
          <w:p w14:paraId="326F891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IE_SE</w:t>
            </w:r>
          </w:p>
          <w:p w14:paraId="7BEB055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NO_SE</w:t>
            </w:r>
          </w:p>
        </w:tc>
        <w:tc>
          <w:tcPr>
            <w:tcW w:w="822" w:type="dxa"/>
            <w:tcBorders>
              <w:left w:val="nil"/>
            </w:tcBorders>
            <w:shd w:val="clear" w:color="auto" w:fill="FFFFFF" w:themeFill="background1"/>
            <w:vAlign w:val="center"/>
          </w:tcPr>
          <w:p w14:paraId="0239514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JP_KR</w:t>
            </w:r>
          </w:p>
        </w:tc>
        <w:tc>
          <w:tcPr>
            <w:tcW w:w="823" w:type="dxa"/>
            <w:shd w:val="clear" w:color="auto" w:fill="FFFFFF" w:themeFill="background1"/>
            <w:vAlign w:val="center"/>
          </w:tcPr>
          <w:p w14:paraId="6BEF9C6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BE_LU</w:t>
            </w:r>
          </w:p>
          <w:p w14:paraId="6250218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BE_NL</w:t>
            </w:r>
          </w:p>
          <w:p w14:paraId="3723A14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LU_CH</w:t>
            </w:r>
          </w:p>
          <w:p w14:paraId="6CEFA53E"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LU_NL</w:t>
            </w:r>
          </w:p>
          <w:p w14:paraId="40A324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NL_CH</w:t>
            </w:r>
          </w:p>
        </w:tc>
        <w:tc>
          <w:tcPr>
            <w:tcW w:w="822" w:type="dxa"/>
            <w:shd w:val="clear" w:color="auto" w:fill="FFFFFF" w:themeFill="background1"/>
            <w:vAlign w:val="center"/>
          </w:tcPr>
          <w:p w14:paraId="4DAAC92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2BF4EE5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ES_US</w:t>
            </w:r>
          </w:p>
        </w:tc>
        <w:tc>
          <w:tcPr>
            <w:tcW w:w="822" w:type="dxa"/>
            <w:shd w:val="clear" w:color="auto" w:fill="FFFFFF" w:themeFill="background1"/>
            <w:vAlign w:val="center"/>
          </w:tcPr>
          <w:p w14:paraId="6E6820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2BA25F2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r>
      <w:tr w:rsidR="00C04881" w:rsidRPr="00C04881" w14:paraId="3961E329"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bottom w:val="single" w:sz="12" w:space="0" w:color="auto"/>
            </w:tcBorders>
            <w:shd w:val="clear" w:color="auto" w:fill="FFFFFF" w:themeFill="background1"/>
            <w:vAlign w:val="center"/>
          </w:tcPr>
          <w:p w14:paraId="36B60F82"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 xml:space="preserve"># of ties in </w:t>
            </w:r>
          </w:p>
          <w:p w14:paraId="017DC61F"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full cluster</w:t>
            </w:r>
          </w:p>
        </w:tc>
        <w:tc>
          <w:tcPr>
            <w:tcW w:w="822" w:type="dxa"/>
            <w:tcBorders>
              <w:bottom w:val="single" w:sz="12" w:space="0" w:color="auto"/>
              <w:right w:val="nil"/>
            </w:tcBorders>
            <w:shd w:val="clear" w:color="auto" w:fill="FFFFFF" w:themeFill="background1"/>
            <w:vAlign w:val="center"/>
          </w:tcPr>
          <w:p w14:paraId="5126493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3/3</w:t>
            </w:r>
          </w:p>
        </w:tc>
        <w:tc>
          <w:tcPr>
            <w:tcW w:w="822" w:type="dxa"/>
            <w:tcBorders>
              <w:bottom w:val="single" w:sz="12" w:space="0" w:color="auto"/>
            </w:tcBorders>
            <w:shd w:val="clear" w:color="auto" w:fill="FFFFFF" w:themeFill="background1"/>
            <w:vAlign w:val="center"/>
          </w:tcPr>
          <w:p w14:paraId="44D36E1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right w:val="nil"/>
            </w:tcBorders>
            <w:shd w:val="clear" w:color="auto" w:fill="FFFFFF" w:themeFill="background1"/>
            <w:vAlign w:val="center"/>
          </w:tcPr>
          <w:p w14:paraId="7E32521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6/6</w:t>
            </w:r>
          </w:p>
        </w:tc>
        <w:tc>
          <w:tcPr>
            <w:tcW w:w="822" w:type="dxa"/>
            <w:tcBorders>
              <w:left w:val="nil"/>
              <w:bottom w:val="single" w:sz="12" w:space="0" w:color="auto"/>
            </w:tcBorders>
            <w:shd w:val="clear" w:color="auto" w:fill="FFFFFF" w:themeFill="background1"/>
            <w:vAlign w:val="center"/>
          </w:tcPr>
          <w:p w14:paraId="6B85683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3" w:type="dxa"/>
            <w:tcBorders>
              <w:bottom w:val="single" w:sz="12" w:space="0" w:color="auto"/>
            </w:tcBorders>
            <w:shd w:val="clear" w:color="auto" w:fill="FFFFFF" w:themeFill="background1"/>
            <w:vAlign w:val="center"/>
          </w:tcPr>
          <w:p w14:paraId="77FB269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10/10</w:t>
            </w:r>
          </w:p>
        </w:tc>
        <w:tc>
          <w:tcPr>
            <w:tcW w:w="822" w:type="dxa"/>
            <w:tcBorders>
              <w:bottom w:val="single" w:sz="12" w:space="0" w:color="auto"/>
            </w:tcBorders>
            <w:shd w:val="clear" w:color="auto" w:fill="FFFFFF" w:themeFill="background1"/>
            <w:vAlign w:val="center"/>
          </w:tcPr>
          <w:p w14:paraId="79048CBA"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tcBorders>
            <w:shd w:val="clear" w:color="auto" w:fill="FFFFFF" w:themeFill="background1"/>
            <w:vAlign w:val="center"/>
          </w:tcPr>
          <w:p w14:paraId="3E97B0F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9/10</w:t>
            </w:r>
          </w:p>
        </w:tc>
        <w:tc>
          <w:tcPr>
            <w:tcW w:w="822" w:type="dxa"/>
            <w:tcBorders>
              <w:bottom w:val="single" w:sz="12" w:space="0" w:color="auto"/>
            </w:tcBorders>
            <w:shd w:val="clear" w:color="auto" w:fill="FFFFFF" w:themeFill="background1"/>
            <w:vAlign w:val="center"/>
          </w:tcPr>
          <w:p w14:paraId="5C6D7F4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tcBorders>
              <w:bottom w:val="single" w:sz="12" w:space="0" w:color="auto"/>
            </w:tcBorders>
            <w:shd w:val="clear" w:color="auto" w:fill="FFFFFF" w:themeFill="background1"/>
            <w:vAlign w:val="center"/>
          </w:tcPr>
          <w:p w14:paraId="6FB978F3"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bl>
    <w:p w14:paraId="34F91157" w14:textId="77777777" w:rsidR="00093123" w:rsidRDefault="00093123" w:rsidP="00EA4915">
      <w:pPr>
        <w:pStyle w:val="02Flietext"/>
        <w:spacing w:before="240"/>
        <w:rPr>
          <w:lang w:val="en-US"/>
        </w:rPr>
      </w:pPr>
    </w:p>
    <w:p w14:paraId="29113E00" w14:textId="3AD3A1EF" w:rsidR="00093123" w:rsidRDefault="00093123" w:rsidP="00EA4915">
      <w:pPr>
        <w:pStyle w:val="02Flietext"/>
        <w:spacing w:before="240"/>
        <w:rPr>
          <w:lang w:val="en-US"/>
        </w:rPr>
      </w:pPr>
      <w:r>
        <w:rPr>
          <w:lang w:val="en-US"/>
        </w:rPr>
        <w:t xml:space="preserve">The nine clusters consist of one to </w:t>
      </w:r>
      <w:r w:rsidR="00333E94">
        <w:rPr>
          <w:lang w:val="en-US"/>
        </w:rPr>
        <w:t xml:space="preserve">five </w:t>
      </w:r>
      <w:r>
        <w:rPr>
          <w:lang w:val="en-US"/>
        </w:rPr>
        <w:t xml:space="preserve">countries: </w:t>
      </w:r>
    </w:p>
    <w:p w14:paraId="4E17DC2E" w14:textId="77777777" w:rsidR="00BD77BB" w:rsidRDefault="00BD77BB" w:rsidP="00BD77BB">
      <w:pPr>
        <w:pStyle w:val="05Aufzhlungnummeriert"/>
        <w:jc w:val="both"/>
        <w:rPr>
          <w:lang w:val="en-US"/>
        </w:rPr>
      </w:pPr>
      <w:r w:rsidRPr="00184E5A">
        <w:rPr>
          <w:lang w:val="en-US"/>
        </w:rPr>
        <w:t xml:space="preserve">The first cluster consist of Czech Republic, Latvia, and Poland </w:t>
      </w:r>
      <w:r>
        <w:rPr>
          <w:lang w:val="en-US"/>
        </w:rPr>
        <w:t xml:space="preserve">who </w:t>
      </w:r>
      <w:r w:rsidRPr="00184E5A">
        <w:rPr>
          <w:lang w:val="en-US"/>
        </w:rPr>
        <w:t>form a distinct and highly consistent cluster, with all ties between these cou</w:t>
      </w:r>
      <w:r>
        <w:rPr>
          <w:lang w:val="en-US"/>
        </w:rPr>
        <w:t xml:space="preserve">ntries </w:t>
      </w:r>
      <w:r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14:paraId="0466A48F" w14:textId="77777777" w:rsidR="00BD77BB" w:rsidRPr="00184E5A"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a 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14:paraId="70C3BF3D" w14:textId="77777777" w:rsidR="00BD77BB"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All countries can be found in the same cluster in all performed cluster analysis.</w:t>
      </w:r>
    </w:p>
    <w:p w14:paraId="208C7754" w14:textId="5C006670" w:rsidR="00BD77BB" w:rsidRPr="001C01E8"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a strong tie among them (94%) and join the previous cluster</w:t>
      </w:r>
      <w:r w:rsidR="00093123" w:rsidRPr="00093123">
        <w:rPr>
          <w:rFonts w:eastAsiaTheme="minorHAnsi"/>
          <w:iCs/>
          <w:color w:val="auto"/>
          <w:szCs w:val="18"/>
          <w:lang w:val="en-US"/>
        </w:rPr>
        <w:t xml:space="preserve"> </w:t>
      </w:r>
      <w:r w:rsidR="00093123" w:rsidRPr="00184E5A">
        <w:rPr>
          <w:rFonts w:eastAsiaTheme="minorHAnsi"/>
          <w:iCs/>
          <w:color w:val="auto"/>
          <w:szCs w:val="18"/>
          <w:lang w:val="en-US"/>
        </w:rPr>
        <w:t>a</w:t>
      </w:r>
      <w:r w:rsidR="00093123">
        <w:rPr>
          <w:rFonts w:eastAsiaTheme="minorHAnsi"/>
          <w:iCs/>
          <w:color w:val="auto"/>
          <w:szCs w:val="18"/>
          <w:lang w:val="en-US"/>
        </w:rPr>
        <w:t>s</w:t>
      </w:r>
      <w:r w:rsidR="00093123" w:rsidRPr="00184E5A">
        <w:rPr>
          <w:rFonts w:eastAsiaTheme="minorHAnsi"/>
          <w:iCs/>
          <w:color w:val="auto"/>
          <w:szCs w:val="18"/>
          <w:lang w:val="en-US"/>
        </w:rPr>
        <w:t xml:space="preserve"> partial members</w:t>
      </w:r>
      <w:r>
        <w:rPr>
          <w:rFonts w:eastAsiaTheme="minorHAnsi"/>
          <w:iCs/>
          <w:color w:val="auto"/>
          <w:szCs w:val="18"/>
          <w:lang w:val="en-US"/>
        </w:rPr>
        <w:t xml:space="preserve">. </w:t>
      </w:r>
    </w:p>
    <w:p w14:paraId="47CAA835" w14:textId="593CDEC9" w:rsidR="00BD77BB" w:rsidRPr="00184E5A" w:rsidRDefault="00BD77BB" w:rsidP="00BD77BB">
      <w:pPr>
        <w:numPr>
          <w:ilvl w:val="0"/>
          <w:numId w:val="12"/>
        </w:numPr>
        <w:spacing w:before="240" w:after="160" w:line="360" w:lineRule="auto"/>
        <w:jc w:val="both"/>
        <w:rPr>
          <w:rFonts w:eastAsiaTheme="minorHAnsi"/>
          <w:iCs/>
          <w:color w:val="auto"/>
          <w:szCs w:val="18"/>
          <w:lang w:val="en-US"/>
        </w:rPr>
      </w:pPr>
      <w:r w:rsidRPr="004F1AEA">
        <w:rPr>
          <w:rFonts w:eastAsiaTheme="minorHAnsi"/>
          <w:iCs/>
          <w:color w:val="auto"/>
          <w:szCs w:val="18"/>
          <w:lang w:val="en-US"/>
        </w:rPr>
        <w:t xml:space="preserve">Australia, Belgium, Luxemburg, </w:t>
      </w:r>
      <w:r w:rsidR="00333E94">
        <w:rPr>
          <w:rFonts w:eastAsiaTheme="minorHAnsi"/>
          <w:iCs/>
          <w:color w:val="auto"/>
          <w:szCs w:val="18"/>
          <w:lang w:val="en-US"/>
        </w:rPr>
        <w:t xml:space="preserve">the </w:t>
      </w:r>
      <w:r w:rsidRPr="004F1AEA">
        <w:rPr>
          <w:rFonts w:eastAsiaTheme="minorHAnsi"/>
          <w:iCs/>
          <w:color w:val="auto"/>
          <w:szCs w:val="18"/>
          <w:lang w:val="en-US"/>
        </w:rPr>
        <w:t>Netherlands, and Switzerland</w:t>
      </w:r>
      <w:r>
        <w:rPr>
          <w:rFonts w:eastAsiaTheme="minorHAnsi"/>
          <w:iCs/>
          <w:color w:val="auto"/>
          <w:szCs w:val="18"/>
          <w:lang w:val="en-US"/>
        </w:rPr>
        <w:t xml:space="preserve"> form a dense cluster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 xml:space="preserve">other </w:t>
      </w:r>
      <w:r w:rsidR="00093123">
        <w:rPr>
          <w:rFonts w:eastAsiaTheme="minorHAnsi"/>
          <w:iCs/>
          <w:color w:val="auto"/>
          <w:szCs w:val="18"/>
          <w:lang w:val="en-US"/>
        </w:rPr>
        <w:t xml:space="preserve">included </w:t>
      </w:r>
      <w:r w:rsidRPr="00184E5A">
        <w:rPr>
          <w:rFonts w:eastAsiaTheme="minorHAnsi"/>
          <w:iCs/>
          <w:color w:val="auto"/>
          <w:szCs w:val="18"/>
          <w:lang w:val="en-US"/>
        </w:rPr>
        <w:t>countr</w:t>
      </w:r>
      <w:r>
        <w:rPr>
          <w:rFonts w:eastAsiaTheme="minorHAnsi"/>
          <w:iCs/>
          <w:color w:val="auto"/>
          <w:szCs w:val="18"/>
          <w:lang w:val="en-US"/>
        </w:rPr>
        <w:t>ies.</w:t>
      </w:r>
    </w:p>
    <w:p w14:paraId="44A3D92A" w14:textId="7733DEC8" w:rsidR="00BD77BB" w:rsidRPr="00184E5A"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Slovenia and Slovakia have a strong tie, yet </w:t>
      </w:r>
      <w:r w:rsidR="00093123">
        <w:rPr>
          <w:rFonts w:eastAsiaTheme="minorHAnsi"/>
          <w:iCs/>
          <w:color w:val="auto"/>
          <w:szCs w:val="18"/>
          <w:lang w:val="en-US"/>
        </w:rPr>
        <w:t xml:space="preserve">with 72% </w:t>
      </w:r>
      <w:r w:rsidRPr="00184E5A">
        <w:rPr>
          <w:rFonts w:eastAsiaTheme="minorHAnsi"/>
          <w:iCs/>
          <w:color w:val="auto"/>
          <w:szCs w:val="18"/>
          <w:lang w:val="en-US"/>
        </w:rPr>
        <w:t xml:space="preserve">less strong than the other </w:t>
      </w:r>
      <w:r w:rsidR="00093123">
        <w:rPr>
          <w:rFonts w:eastAsiaTheme="minorHAnsi"/>
          <w:iCs/>
          <w:color w:val="auto"/>
          <w:szCs w:val="18"/>
          <w:lang w:val="en-US"/>
        </w:rPr>
        <w:t xml:space="preserve">two-country </w:t>
      </w:r>
      <w:r w:rsidRPr="00184E5A">
        <w:rPr>
          <w:rFonts w:eastAsiaTheme="minorHAnsi"/>
          <w:iCs/>
          <w:color w:val="auto"/>
          <w:szCs w:val="18"/>
          <w:lang w:val="en-US"/>
        </w:rPr>
        <w:t xml:space="preserve">clusters. The countries </w:t>
      </w:r>
      <w:r>
        <w:rPr>
          <w:rFonts w:eastAsiaTheme="minorHAnsi"/>
          <w:iCs/>
          <w:color w:val="auto"/>
          <w:szCs w:val="18"/>
          <w:lang w:val="en-US"/>
        </w:rPr>
        <w:t>have strong and weak ties to cluster</w:t>
      </w:r>
      <w:r w:rsidR="00093123">
        <w:rPr>
          <w:rFonts w:eastAsiaTheme="minorHAnsi"/>
          <w:iCs/>
          <w:color w:val="auto"/>
          <w:szCs w:val="18"/>
          <w:lang w:val="en-US"/>
        </w:rPr>
        <w:t>s</w:t>
      </w:r>
      <w:r>
        <w:rPr>
          <w:rFonts w:eastAsiaTheme="minorHAnsi"/>
          <w:iCs/>
          <w:color w:val="auto"/>
          <w:szCs w:val="18"/>
          <w:lang w:val="en-US"/>
        </w:rPr>
        <w:t xml:space="preserve"> 5 and 7. </w:t>
      </w:r>
    </w:p>
    <w:p w14:paraId="5CCEE6EA" w14:textId="28EC3A86" w:rsidR="00BD77BB" w:rsidRPr="00184E5A"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lastRenderedPageBreak/>
        <w:t xml:space="preserve">France, Israel, Spain, the United Kingdom, and the United States constitute </w:t>
      </w:r>
      <w:r w:rsidR="00093123">
        <w:rPr>
          <w:rFonts w:eastAsiaTheme="minorHAnsi"/>
          <w:iCs/>
          <w:color w:val="auto"/>
          <w:szCs w:val="18"/>
          <w:lang w:val="en-US"/>
        </w:rPr>
        <w:t xml:space="preserve">a </w:t>
      </w:r>
      <w:r w:rsidRPr="00184E5A">
        <w:rPr>
          <w:rFonts w:eastAsiaTheme="minorHAnsi"/>
          <w:iCs/>
          <w:color w:val="auto"/>
          <w:szCs w:val="18"/>
          <w:lang w:val="en-US"/>
        </w:rPr>
        <w:t>cluster in which the tie between the US and France is the only weak one</w:t>
      </w:r>
      <w:r w:rsidR="00093123">
        <w:rPr>
          <w:rFonts w:eastAsiaTheme="minorHAnsi"/>
          <w:iCs/>
          <w:color w:val="auto"/>
          <w:szCs w:val="18"/>
          <w:lang w:val="en-US"/>
        </w:rPr>
        <w:t>.</w:t>
      </w:r>
      <w:r w:rsidRPr="00184E5A">
        <w:rPr>
          <w:rFonts w:eastAsiaTheme="minorHAnsi"/>
          <w:iCs/>
          <w:color w:val="auto"/>
          <w:szCs w:val="18"/>
          <w:lang w:val="en-US"/>
        </w:rPr>
        <w:t xml:space="preserve"> </w:t>
      </w:r>
    </w:p>
    <w:p w14:paraId="769BB266" w14:textId="04C4FCE1" w:rsidR="00BD77BB" w:rsidRPr="00C956BD" w:rsidRDefault="00BD77BB" w:rsidP="00EA4915">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Estonia and 9) New Zealand are </w:t>
      </w:r>
      <w:r>
        <w:rPr>
          <w:rFonts w:eastAsiaTheme="minorHAnsi"/>
          <w:iCs/>
          <w:color w:val="auto"/>
          <w:szCs w:val="18"/>
          <w:lang w:val="en-US"/>
        </w:rPr>
        <w:t>one</w:t>
      </w:r>
      <w:r w:rsidR="00093123">
        <w:rPr>
          <w:rFonts w:eastAsiaTheme="minorHAnsi"/>
          <w:iCs/>
          <w:color w:val="auto"/>
          <w:szCs w:val="18"/>
          <w:lang w:val="en-US"/>
        </w:rPr>
        <w:t>-</w:t>
      </w:r>
      <w:r>
        <w:rPr>
          <w:rFonts w:eastAsiaTheme="minorHAnsi"/>
          <w:iCs/>
          <w:color w:val="auto"/>
          <w:szCs w:val="18"/>
          <w:lang w:val="en-US"/>
        </w:rPr>
        <w:t>country</w:t>
      </w:r>
      <w:r w:rsidR="00093123">
        <w:rPr>
          <w:rFonts w:eastAsiaTheme="minorHAnsi"/>
          <w:iCs/>
          <w:color w:val="auto"/>
          <w:szCs w:val="18"/>
          <w:lang w:val="en-US"/>
        </w:rPr>
        <w:t xml:space="preserve"> clusters</w:t>
      </w:r>
      <w:r w:rsidRPr="00184E5A">
        <w:rPr>
          <w:rFonts w:eastAsiaTheme="minorHAnsi"/>
          <w:iCs/>
          <w:color w:val="auto"/>
          <w:szCs w:val="18"/>
          <w:lang w:val="en-US"/>
        </w:rPr>
        <w:t xml:space="preserve">. Estonia </w:t>
      </w:r>
      <w:r>
        <w:rPr>
          <w:rFonts w:eastAsiaTheme="minorHAnsi"/>
          <w:iCs/>
          <w:color w:val="auto"/>
          <w:szCs w:val="18"/>
          <w:lang w:val="en-US"/>
        </w:rPr>
        <w:t>has weak ties to</w:t>
      </w:r>
      <w:r w:rsidRPr="00184E5A">
        <w:rPr>
          <w:rFonts w:eastAsiaTheme="minorHAnsi"/>
          <w:iCs/>
          <w:color w:val="auto"/>
          <w:szCs w:val="18"/>
          <w:lang w:val="en-US"/>
        </w:rPr>
        <w:t xml:space="preserve"> France and the US and is hence </w:t>
      </w:r>
      <w:r>
        <w:rPr>
          <w:rFonts w:eastAsiaTheme="minorHAnsi"/>
          <w:iCs/>
          <w:color w:val="auto"/>
          <w:szCs w:val="18"/>
          <w:lang w:val="en-US"/>
        </w:rPr>
        <w:t xml:space="preserve">considered </w:t>
      </w:r>
      <w:r w:rsidRPr="00184E5A">
        <w:rPr>
          <w:rFonts w:eastAsiaTheme="minorHAnsi"/>
          <w:iCs/>
          <w:color w:val="auto"/>
          <w:szCs w:val="18"/>
          <w:lang w:val="en-US"/>
        </w:rPr>
        <w:t>a partial member of cluster four. New Zealand has three weak ties to cluster four and is hence considered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14:paraId="160973B3" w14:textId="77E0374C" w:rsidR="003E0901" w:rsidDel="00C66C83" w:rsidRDefault="00B87403" w:rsidP="00C956BD">
      <w:pPr>
        <w:pStyle w:val="02Flietext"/>
        <w:spacing w:before="240"/>
        <w:rPr>
          <w:del w:id="148" w:author="Philipp Alexander Linden" w:date="2020-09-03T15:10:00Z"/>
          <w:lang w:val="en-US"/>
        </w:rPr>
      </w:pPr>
      <w:r w:rsidRPr="00B87403">
        <w:rPr>
          <w:lang w:val="en-US"/>
        </w:rPr>
        <w:t>Although from a methodological point of view,</w:t>
      </w:r>
      <w:r w:rsidR="00093123">
        <w:rPr>
          <w:lang w:val="en-US"/>
        </w:rPr>
        <w:t xml:space="preserve"> nine clusters can be clearly distinguished</w:t>
      </w:r>
      <w:r w:rsidR="00C956BD">
        <w:rPr>
          <w:lang w:val="en-US"/>
        </w:rPr>
        <w:t xml:space="preserve">, </w:t>
      </w:r>
      <w:r w:rsidRPr="00B87403">
        <w:rPr>
          <w:lang w:val="en-US"/>
        </w:rPr>
        <w:t xml:space="preserve">such a solution with clusters covering only one or two countries </w:t>
      </w:r>
      <w:r w:rsidR="003E0901">
        <w:rPr>
          <w:lang w:val="en-US"/>
        </w:rPr>
        <w:t xml:space="preserve">is </w:t>
      </w:r>
      <w:r w:rsidRPr="00B87403">
        <w:rPr>
          <w:lang w:val="en-US"/>
        </w:rPr>
        <w:t xml:space="preserve">not suitable for most purposes. </w:t>
      </w:r>
      <w:r w:rsidR="003E0901">
        <w:rPr>
          <w:lang w:val="en-US"/>
        </w:rPr>
        <w:t>O</w:t>
      </w:r>
      <w:r w:rsidRPr="00B87403">
        <w:rPr>
          <w:lang w:val="en-US"/>
        </w:rPr>
        <w:t>ur typology</w:t>
      </w:r>
      <w:r w:rsidR="00C956BD">
        <w:rPr>
          <w:lang w:val="en-US"/>
        </w:rPr>
        <w:t>, however,</w:t>
      </w:r>
      <w:r w:rsidRPr="00B87403">
        <w:rPr>
          <w:lang w:val="en-US"/>
        </w:rPr>
        <w:t xml:space="preserve"> </w:t>
      </w:r>
      <w:r w:rsidR="003E0901">
        <w:rPr>
          <w:lang w:val="en-US"/>
        </w:rPr>
        <w:t xml:space="preserve">allows </w:t>
      </w:r>
      <w:r w:rsidRPr="00B87403">
        <w:rPr>
          <w:lang w:val="en-US"/>
        </w:rPr>
        <w:t xml:space="preserve">to go beyond this interpretation. </w:t>
      </w:r>
      <w:r w:rsidR="003E0901">
        <w:rPr>
          <w:lang w:val="en-US"/>
        </w:rPr>
        <w:t>B</w:t>
      </w:r>
      <w:r w:rsidR="003E0901" w:rsidRPr="00B87403">
        <w:rPr>
          <w:lang w:val="en-US"/>
        </w:rPr>
        <w:t>ased on their partial memberships</w:t>
      </w:r>
      <w:r w:rsidR="003E0901">
        <w:rPr>
          <w:lang w:val="en-US"/>
        </w:rPr>
        <w:t>, t</w:t>
      </w:r>
      <w:r w:rsidRPr="00B87403">
        <w:rPr>
          <w:lang w:val="en-US"/>
        </w:rPr>
        <w:t xml:space="preserve">he clusters can be condensed. </w:t>
      </w:r>
      <w:ins w:id="149" w:author="Philipp Alexander Linden" w:date="2020-09-03T15:09:00Z">
        <w:r w:rsidR="00C66C83" w:rsidRPr="00C66C83">
          <w:rPr>
            <w:lang w:val="en-US"/>
          </w:rPr>
          <w:t xml:space="preserve">A partial membership is defined as a connection of two countries in ≥ 50% of cluster analyses. </w:t>
        </w:r>
      </w:ins>
      <w:r w:rsidR="003E0901">
        <w:rPr>
          <w:lang w:val="en-US"/>
        </w:rPr>
        <w:t>As a result, we identify f</w:t>
      </w:r>
      <w:r w:rsidRPr="00B87403">
        <w:rPr>
          <w:lang w:val="en-US"/>
        </w:rPr>
        <w:t>our distinct cluster</w:t>
      </w:r>
      <w:r w:rsidR="00897DA8">
        <w:rPr>
          <w:lang w:val="en-US"/>
        </w:rPr>
        <w:t>s</w:t>
      </w:r>
      <w:r w:rsidRPr="00B87403">
        <w:rPr>
          <w:lang w:val="en-US"/>
        </w:rPr>
        <w:t xml:space="preserve">. </w:t>
      </w:r>
      <w:r w:rsidR="003E0901">
        <w:rPr>
          <w:lang w:val="en-US"/>
        </w:rPr>
        <w:t xml:space="preserve">These clusters have no ties </w:t>
      </w:r>
      <w:r w:rsidR="003E0901" w:rsidRPr="00B87403">
        <w:rPr>
          <w:lang w:val="en-US"/>
        </w:rPr>
        <w:t>≥ 50%</w:t>
      </w:r>
      <w:r w:rsidR="003E0901">
        <w:rPr>
          <w:lang w:val="en-US"/>
        </w:rPr>
        <w:t xml:space="preserve"> to countries from other clusters and within the four clusters all countries have ties </w:t>
      </w:r>
      <w:r w:rsidR="003E0901" w:rsidRPr="00B87403">
        <w:rPr>
          <w:lang w:val="en-US"/>
        </w:rPr>
        <w:t>≥ 50%</w:t>
      </w:r>
      <w:r w:rsidR="003E0901">
        <w:rPr>
          <w:lang w:val="en-US"/>
        </w:rPr>
        <w:t xml:space="preserve">. </w:t>
      </w:r>
      <w:ins w:id="150" w:author="Philipp Alexander Linden" w:date="2020-09-03T15:10:00Z">
        <w:r w:rsidR="00C66C83" w:rsidRPr="00C66C83">
          <w:rPr>
            <w:lang w:val="en-US"/>
          </w:rPr>
          <w:t>We map th</w:t>
        </w:r>
        <w:r w:rsidR="00C66C83">
          <w:rPr>
            <w:lang w:val="en-US"/>
          </w:rPr>
          <w:t>is condensed</w:t>
        </w:r>
        <w:r w:rsidR="00C66C83" w:rsidRPr="00C66C83">
          <w:rPr>
            <w:lang w:val="en-US"/>
          </w:rPr>
          <w:t xml:space="preserve"> cluster solution by a network graph modelled by UNICNET6/Netdraw. The graph visualizes groups of countries and how likely it is that two countries belong to a similar </w:t>
        </w:r>
        <w:r w:rsidR="00C66C83" w:rsidRPr="00C66C83">
          <w:rPr>
            <w:lang w:val="en-US"/>
          </w:rPr>
          <w:lastRenderedPageBreak/>
          <w:t>LTC system type. Furthermore, it displays the internal consistency of LTC systems allowing for an in-depth analysis of the composition of clusters</w:t>
        </w:r>
        <w:r w:rsidR="00C66C83">
          <w:rPr>
            <w:lang w:val="en-US"/>
          </w:rPr>
          <w:t xml:space="preserve"> (Figure 1)</w:t>
        </w:r>
        <w:r w:rsidR="00C66C83" w:rsidRPr="00C66C83">
          <w:rPr>
            <w:lang w:val="en-US"/>
          </w:rPr>
          <w:t>.</w:t>
        </w:r>
      </w:ins>
      <w:del w:id="151" w:author="Philipp Alexander Linden" w:date="2020-09-03T15:10:00Z">
        <w:r w:rsidR="00B17790" w:rsidRPr="007105A0" w:rsidDel="00C66C83">
          <w:rPr>
            <w:lang w:val="en-US"/>
          </w:rPr>
          <w:delText>Figure 1</w:delText>
        </w:r>
        <w:r w:rsidRPr="007105A0" w:rsidDel="00C66C83">
          <w:rPr>
            <w:lang w:val="en-US"/>
          </w:rPr>
          <w:delText xml:space="preserve"> </w:delText>
        </w:r>
        <w:r w:rsidR="00B17790" w:rsidRPr="007105A0" w:rsidDel="00C66C83">
          <w:rPr>
            <w:lang w:val="en-US"/>
          </w:rPr>
          <w:delText>shows a graphical depiction of</w:delText>
        </w:r>
        <w:r w:rsidR="00897DA8" w:rsidDel="00C66C83">
          <w:rPr>
            <w:lang w:val="en-US"/>
          </w:rPr>
          <w:delText xml:space="preserve"> the ties between countries and</w:delText>
        </w:r>
        <w:r w:rsidR="00B17790" w:rsidRPr="007105A0" w:rsidDel="00C66C83">
          <w:rPr>
            <w:lang w:val="en-US"/>
          </w:rPr>
          <w:delText xml:space="preserve"> the clusters</w:delText>
        </w:r>
        <w:r w:rsidR="003E0901" w:rsidDel="00C66C83">
          <w:rPr>
            <w:lang w:val="en-US"/>
          </w:rPr>
          <w:delText xml:space="preserve"> with</w:delText>
        </w:r>
        <w:r w:rsidR="00B17790" w:rsidRPr="007105A0" w:rsidDel="00C66C83">
          <w:rPr>
            <w:lang w:val="en-US"/>
          </w:rPr>
          <w:delText xml:space="preserve"> </w:delText>
        </w:r>
        <w:r w:rsidR="003E0901" w:rsidDel="00C66C83">
          <w:rPr>
            <w:lang w:val="en-US"/>
          </w:rPr>
          <w:delText>o</w:delText>
        </w:r>
        <w:r w:rsidR="00897DA8" w:rsidDel="00C66C83">
          <w:rPr>
            <w:lang w:val="en-US"/>
          </w:rPr>
          <w:delText xml:space="preserve">nly ties </w:delText>
        </w:r>
        <w:r w:rsidR="00897DA8" w:rsidRPr="00B87403" w:rsidDel="00C66C83">
          <w:rPr>
            <w:lang w:val="en-US"/>
          </w:rPr>
          <w:delText>≥ 50%</w:delText>
        </w:r>
        <w:r w:rsidR="00897DA8" w:rsidDel="00C66C83">
          <w:rPr>
            <w:lang w:val="en-US"/>
          </w:rPr>
          <w:delText xml:space="preserve"> </w:delText>
        </w:r>
        <w:r w:rsidR="00C70989" w:rsidDel="00C66C83">
          <w:rPr>
            <w:lang w:val="en-US"/>
          </w:rPr>
          <w:delText>depicted.</w:delText>
        </w:r>
        <w:r w:rsidR="003E0901" w:rsidRPr="003E0901" w:rsidDel="00C66C83">
          <w:rPr>
            <w:lang w:val="en-US"/>
          </w:rPr>
          <w:delText xml:space="preserve"> </w:delText>
        </w:r>
      </w:del>
    </w:p>
    <w:p w14:paraId="6C33A93F" w14:textId="7A2E42B9" w:rsidR="002E6277" w:rsidRPr="00E028AA" w:rsidRDefault="002E6277" w:rsidP="00A94B96">
      <w:pPr>
        <w:pStyle w:val="02Flietext"/>
        <w:spacing w:before="240"/>
        <w:jc w:val="center"/>
        <w:rPr>
          <w:lang w:val="en-US"/>
        </w:rPr>
      </w:pPr>
      <w:r>
        <w:rPr>
          <w:highlight w:val="yellow"/>
          <w:lang w:val="en-US"/>
        </w:rPr>
        <w:t>--- FIGURE 1</w:t>
      </w:r>
      <w:r w:rsidRPr="00E028AA">
        <w:rPr>
          <w:highlight w:val="yellow"/>
          <w:lang w:val="en-US"/>
        </w:rPr>
        <w:t xml:space="preserve"> ABOUT HERE ---</w:t>
      </w:r>
    </w:p>
    <w:p w14:paraId="72D0DEDC" w14:textId="0FD53191" w:rsidR="002D1426" w:rsidRPr="002D1426" w:rsidRDefault="002D1426" w:rsidP="002D1426">
      <w:pPr>
        <w:pStyle w:val="Beschriftung"/>
        <w:keepNext/>
        <w:jc w:val="left"/>
        <w:rPr>
          <w:lang w:val="en-US"/>
        </w:rPr>
      </w:pPr>
      <w:r w:rsidRPr="002D1426">
        <w:rPr>
          <w:lang w:val="en-US"/>
        </w:rPr>
        <w:t xml:space="preserve">Figure </w:t>
      </w:r>
      <w:r>
        <w:fldChar w:fldCharType="begin"/>
      </w:r>
      <w:r w:rsidRPr="002D1426">
        <w:rPr>
          <w:lang w:val="en-US"/>
        </w:rPr>
        <w:instrText xml:space="preserve"> SEQ Figure \* ARABIC </w:instrText>
      </w:r>
      <w:r>
        <w:fldChar w:fldCharType="separate"/>
      </w:r>
      <w:r w:rsidRPr="002D1426">
        <w:rPr>
          <w:noProof/>
          <w:lang w:val="en-US"/>
        </w:rPr>
        <w:t>1</w:t>
      </w:r>
      <w:r>
        <w:fldChar w:fldCharType="end"/>
      </w:r>
      <w:r w:rsidRPr="002D1426">
        <w:rPr>
          <w:lang w:val="en-US"/>
        </w:rPr>
        <w:t xml:space="preserve">: Network of OECD LTC </w:t>
      </w:r>
      <w:commentRangeStart w:id="152"/>
      <w:r w:rsidRPr="002D1426">
        <w:rPr>
          <w:lang w:val="en-US"/>
        </w:rPr>
        <w:t>systems</w:t>
      </w:r>
      <w:commentRangeEnd w:id="152"/>
      <w:r w:rsidR="006E210A">
        <w:rPr>
          <w:rStyle w:val="Kommentarzeichen"/>
          <w:color w:val="000000"/>
        </w:rPr>
        <w:commentReference w:id="152"/>
      </w:r>
      <w:r w:rsidRPr="002D1426">
        <w:rPr>
          <w:lang w:val="en-US"/>
        </w:rPr>
        <w:t>.</w:t>
      </w:r>
    </w:p>
    <w:p w14:paraId="0D28ED9F" w14:textId="5D6C8D12" w:rsidR="002E6277" w:rsidRDefault="002D1426" w:rsidP="00440583">
      <w:pPr>
        <w:pStyle w:val="02Flietext"/>
        <w:jc w:val="center"/>
        <w:rPr>
          <w:highlight w:val="yellow"/>
          <w:lang w:val="en-US"/>
        </w:rPr>
      </w:pPr>
      <w:r>
        <w:rPr>
          <w:noProof/>
          <w:lang w:eastAsia="de-DE"/>
        </w:rPr>
        <w:drawing>
          <wp:inline distT="0" distB="0" distL="0" distR="0" wp14:anchorId="4AB3F8FC" wp14:editId="7025BC4C">
            <wp:extent cx="5401310" cy="2930525"/>
            <wp:effectExtent l="0" t="0" r="889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1310" cy="2930525"/>
                    </a:xfrm>
                    <a:prstGeom prst="rect">
                      <a:avLst/>
                    </a:prstGeom>
                    <a:noFill/>
                    <a:ln>
                      <a:noFill/>
                    </a:ln>
                  </pic:spPr>
                </pic:pic>
              </a:graphicData>
            </a:graphic>
          </wp:inline>
        </w:drawing>
      </w:r>
    </w:p>
    <w:p w14:paraId="385996A5" w14:textId="5035288B" w:rsidR="002D1426" w:rsidRDefault="003E139E" w:rsidP="003F12F4">
      <w:pPr>
        <w:spacing w:after="160" w:line="259" w:lineRule="auto"/>
        <w:rPr>
          <w:rFonts w:eastAsiaTheme="minorHAnsi"/>
          <w:iCs/>
          <w:color w:val="auto"/>
          <w:sz w:val="20"/>
          <w:szCs w:val="14"/>
          <w:lang w:val="en-US"/>
        </w:rPr>
      </w:pPr>
      <w:r>
        <w:rPr>
          <w:rFonts w:eastAsiaTheme="minorHAnsi"/>
          <w:iCs/>
          <w:color w:val="auto"/>
          <w:sz w:val="20"/>
          <w:szCs w:val="14"/>
          <w:lang w:val="en-US"/>
        </w:rPr>
        <w:t>Light grey: ≥ 50%; Full grey: ≥ 66%; Black: ≥ 90%.</w:t>
      </w:r>
    </w:p>
    <w:p w14:paraId="1E4666AD" w14:textId="77777777" w:rsidR="003F12F4" w:rsidRPr="003F12F4" w:rsidRDefault="003F12F4" w:rsidP="003F12F4">
      <w:pPr>
        <w:spacing w:after="160" w:line="259" w:lineRule="auto"/>
        <w:rPr>
          <w:rFonts w:eastAsiaTheme="minorHAnsi"/>
          <w:iCs/>
          <w:color w:val="auto"/>
          <w:sz w:val="20"/>
          <w:szCs w:val="14"/>
          <w:lang w:val="en-US"/>
        </w:rPr>
      </w:pPr>
    </w:p>
    <w:p w14:paraId="04EB5033" w14:textId="5DDAF404" w:rsidR="00BD77BB" w:rsidRDefault="003920CC" w:rsidP="00BA6E5E">
      <w:pPr>
        <w:pStyle w:val="02Flietext"/>
        <w:rPr>
          <w:lang w:val="en-US"/>
        </w:rPr>
      </w:pPr>
      <w:r w:rsidRPr="007105A0">
        <w:rPr>
          <w:lang w:val="en-US"/>
        </w:rPr>
        <w:t xml:space="preserve"> </w:t>
      </w:r>
      <w:r w:rsidR="00493CCB" w:rsidRPr="00437BC1">
        <w:rPr>
          <w:highlight w:val="yellow"/>
          <w:lang w:val="en-US"/>
          <w:rPrChange w:id="153" w:author="Claus Wendt" w:date="2020-09-04T10:24:00Z">
            <w:rPr>
              <w:lang w:val="en-US"/>
            </w:rPr>
          </w:rPrChange>
        </w:rPr>
        <w:t>T</w:t>
      </w:r>
      <w:r w:rsidRPr="00437BC1">
        <w:rPr>
          <w:highlight w:val="yellow"/>
          <w:lang w:val="en-US"/>
          <w:rPrChange w:id="154" w:author="Claus Wendt" w:date="2020-09-04T10:24:00Z">
            <w:rPr>
              <w:lang w:val="en-US"/>
            </w:rPr>
          </w:rPrChange>
        </w:rPr>
        <w:t xml:space="preserve">he graphic representation </w:t>
      </w:r>
      <w:r w:rsidR="00493CCB" w:rsidRPr="00437BC1">
        <w:rPr>
          <w:highlight w:val="yellow"/>
          <w:lang w:val="en-US"/>
          <w:rPrChange w:id="155" w:author="Claus Wendt" w:date="2020-09-04T10:24:00Z">
            <w:rPr>
              <w:lang w:val="en-US"/>
            </w:rPr>
          </w:rPrChange>
        </w:rPr>
        <w:t xml:space="preserve">shows </w:t>
      </w:r>
      <w:r w:rsidRPr="00437BC1">
        <w:rPr>
          <w:highlight w:val="yellow"/>
          <w:lang w:val="en-US"/>
          <w:rPrChange w:id="156" w:author="Claus Wendt" w:date="2020-09-04T10:24:00Z">
            <w:rPr>
              <w:lang w:val="en-US"/>
            </w:rPr>
          </w:rPrChange>
        </w:rPr>
        <w:t xml:space="preserve">that </w:t>
      </w:r>
      <w:r w:rsidR="00C252F3" w:rsidRPr="00437BC1">
        <w:rPr>
          <w:highlight w:val="yellow"/>
          <w:lang w:val="en-US"/>
          <w:rPrChange w:id="157" w:author="Claus Wendt" w:date="2020-09-04T10:24:00Z">
            <w:rPr>
              <w:lang w:val="en-US"/>
            </w:rPr>
          </w:rPrChange>
        </w:rPr>
        <w:t>t</w:t>
      </w:r>
      <w:r w:rsidR="000E5CF2" w:rsidRPr="00437BC1">
        <w:rPr>
          <w:highlight w:val="yellow"/>
          <w:lang w:val="en-US"/>
          <w:rPrChange w:id="158" w:author="Claus Wendt" w:date="2020-09-04T10:24:00Z">
            <w:rPr>
              <w:lang w:val="en-US"/>
            </w:rPr>
          </w:rPrChange>
        </w:rPr>
        <w:t>w</w:t>
      </w:r>
      <w:r w:rsidR="00C252F3" w:rsidRPr="00437BC1">
        <w:rPr>
          <w:highlight w:val="yellow"/>
          <w:lang w:val="en-US"/>
          <w:rPrChange w:id="159" w:author="Claus Wendt" w:date="2020-09-04T10:24:00Z">
            <w:rPr>
              <w:lang w:val="en-US"/>
            </w:rPr>
          </w:rPrChange>
        </w:rPr>
        <w:t>o clusters (bottom right and</w:t>
      </w:r>
      <w:r w:rsidR="00901F8F" w:rsidRPr="00437BC1">
        <w:rPr>
          <w:highlight w:val="yellow"/>
          <w:lang w:val="en-US"/>
          <w:rPrChange w:id="160" w:author="Claus Wendt" w:date="2020-09-04T10:24:00Z">
            <w:rPr>
              <w:lang w:val="en-US"/>
            </w:rPr>
          </w:rPrChange>
        </w:rPr>
        <w:t xml:space="preserve"> bottom</w:t>
      </w:r>
      <w:r w:rsidR="00C252F3" w:rsidRPr="00437BC1">
        <w:rPr>
          <w:highlight w:val="yellow"/>
          <w:lang w:val="en-US"/>
          <w:rPrChange w:id="161" w:author="Claus Wendt" w:date="2020-09-04T10:24:00Z">
            <w:rPr>
              <w:lang w:val="en-US"/>
            </w:rPr>
          </w:rPrChange>
        </w:rPr>
        <w:t xml:space="preserve"> left</w:t>
      </w:r>
      <w:r w:rsidR="00901F8F" w:rsidRPr="00437BC1">
        <w:rPr>
          <w:highlight w:val="yellow"/>
          <w:lang w:val="en-US"/>
          <w:rPrChange w:id="162" w:author="Claus Wendt" w:date="2020-09-04T10:24:00Z">
            <w:rPr>
              <w:lang w:val="en-US"/>
            </w:rPr>
          </w:rPrChange>
        </w:rPr>
        <w:t xml:space="preserve"> in</w:t>
      </w:r>
      <w:del w:id="163" w:author="Philipp Alexander Linden" w:date="2020-09-03T15:15:00Z">
        <w:r w:rsidR="00901F8F" w:rsidRPr="00437BC1" w:rsidDel="00C66C83">
          <w:rPr>
            <w:highlight w:val="yellow"/>
            <w:lang w:val="en-US"/>
            <w:rPrChange w:id="164" w:author="Claus Wendt" w:date="2020-09-04T10:24:00Z">
              <w:rPr>
                <w:lang w:val="en-US"/>
              </w:rPr>
            </w:rPrChange>
          </w:rPr>
          <w:delText xml:space="preserve"> Figure 1</w:delText>
        </w:r>
      </w:del>
      <w:r w:rsidR="00C252F3" w:rsidRPr="00437BC1">
        <w:rPr>
          <w:highlight w:val="yellow"/>
          <w:lang w:val="en-US"/>
          <w:rPrChange w:id="165" w:author="Claus Wendt" w:date="2020-09-04T10:24:00Z">
            <w:rPr>
              <w:lang w:val="en-US"/>
            </w:rPr>
          </w:rPrChange>
        </w:rPr>
        <w:t xml:space="preserve">) could be </w:t>
      </w:r>
      <w:r w:rsidR="00493CCB" w:rsidRPr="00437BC1">
        <w:rPr>
          <w:highlight w:val="yellow"/>
          <w:lang w:val="en-US"/>
          <w:rPrChange w:id="166" w:author="Claus Wendt" w:date="2020-09-04T10:24:00Z">
            <w:rPr>
              <w:lang w:val="en-US"/>
            </w:rPr>
          </w:rPrChange>
        </w:rPr>
        <w:t xml:space="preserve">each </w:t>
      </w:r>
      <w:r w:rsidR="00C252F3" w:rsidRPr="00437BC1">
        <w:rPr>
          <w:highlight w:val="yellow"/>
          <w:lang w:val="en-US"/>
          <w:rPrChange w:id="167" w:author="Claus Wendt" w:date="2020-09-04T10:24:00Z">
            <w:rPr>
              <w:lang w:val="en-US"/>
            </w:rPr>
          </w:rPrChange>
        </w:rPr>
        <w:t>split up in</w:t>
      </w:r>
      <w:r w:rsidR="00493CCB" w:rsidRPr="00437BC1">
        <w:rPr>
          <w:highlight w:val="yellow"/>
          <w:lang w:val="en-US"/>
          <w:rPrChange w:id="168" w:author="Claus Wendt" w:date="2020-09-04T10:24:00Z">
            <w:rPr>
              <w:lang w:val="en-US"/>
            </w:rPr>
          </w:rPrChange>
        </w:rPr>
        <w:t>to</w:t>
      </w:r>
      <w:r w:rsidR="00C252F3" w:rsidRPr="00437BC1">
        <w:rPr>
          <w:highlight w:val="yellow"/>
          <w:lang w:val="en-US"/>
          <w:rPrChange w:id="169" w:author="Claus Wendt" w:date="2020-09-04T10:24:00Z">
            <w:rPr>
              <w:lang w:val="en-US"/>
            </w:rPr>
          </w:rPrChange>
        </w:rPr>
        <w:t xml:space="preserve"> two </w:t>
      </w:r>
      <w:r w:rsidR="00333E94" w:rsidRPr="00437BC1">
        <w:rPr>
          <w:highlight w:val="yellow"/>
          <w:lang w:val="en-US"/>
          <w:rPrChange w:id="170" w:author="Claus Wendt" w:date="2020-09-04T10:24:00Z">
            <w:rPr>
              <w:lang w:val="en-US"/>
            </w:rPr>
          </w:rPrChange>
        </w:rPr>
        <w:t>further</w:t>
      </w:r>
      <w:ins w:id="171" w:author="Philipp Alexander Linden" w:date="2020-09-03T15:10:00Z">
        <w:r w:rsidR="00C66C83" w:rsidRPr="00437BC1">
          <w:rPr>
            <w:highlight w:val="yellow"/>
            <w:lang w:val="en-US"/>
            <w:rPrChange w:id="172" w:author="Claus Wendt" w:date="2020-09-04T10:24:00Z">
              <w:rPr>
                <w:lang w:val="en-US"/>
              </w:rPr>
            </w:rPrChange>
          </w:rPr>
          <w:t xml:space="preserve"> </w:t>
        </w:r>
      </w:ins>
      <w:r w:rsidR="00C252F3" w:rsidRPr="00437BC1">
        <w:rPr>
          <w:highlight w:val="yellow"/>
          <w:lang w:val="en-US"/>
          <w:rPrChange w:id="173" w:author="Claus Wendt" w:date="2020-09-04T10:24:00Z">
            <w:rPr>
              <w:lang w:val="en-US"/>
            </w:rPr>
          </w:rPrChange>
        </w:rPr>
        <w:t>clusters</w:t>
      </w:r>
      <w:r w:rsidR="00333E94" w:rsidRPr="00437BC1">
        <w:rPr>
          <w:highlight w:val="yellow"/>
          <w:lang w:val="en-US"/>
          <w:rPrChange w:id="174" w:author="Claus Wendt" w:date="2020-09-04T10:24:00Z">
            <w:rPr>
              <w:lang w:val="en-US"/>
            </w:rPr>
          </w:rPrChange>
        </w:rPr>
        <w:t xml:space="preserve"> leading to</w:t>
      </w:r>
      <w:ins w:id="175" w:author="Philipp Alexander Linden" w:date="2020-09-03T15:11:00Z">
        <w:r w:rsidR="00C66C83" w:rsidRPr="00437BC1">
          <w:rPr>
            <w:highlight w:val="yellow"/>
            <w:lang w:val="en-US"/>
            <w:rPrChange w:id="176" w:author="Claus Wendt" w:date="2020-09-04T10:24:00Z">
              <w:rPr>
                <w:lang w:val="en-US"/>
              </w:rPr>
            </w:rPrChange>
          </w:rPr>
          <w:t xml:space="preserve"> a total of</w:t>
        </w:r>
      </w:ins>
      <w:r w:rsidR="00333E94" w:rsidRPr="00437BC1">
        <w:rPr>
          <w:highlight w:val="yellow"/>
          <w:lang w:val="en-US"/>
          <w:rPrChange w:id="177" w:author="Claus Wendt" w:date="2020-09-04T10:24:00Z">
            <w:rPr>
              <w:lang w:val="en-US"/>
            </w:rPr>
          </w:rPrChange>
        </w:rPr>
        <w:t xml:space="preserve"> six clusters</w:t>
      </w:r>
      <w:r w:rsidR="00493CCB" w:rsidRPr="00437BC1">
        <w:rPr>
          <w:highlight w:val="yellow"/>
          <w:lang w:val="en-US"/>
          <w:rPrChange w:id="178" w:author="Claus Wendt" w:date="2020-09-04T10:24:00Z">
            <w:rPr>
              <w:lang w:val="en-US"/>
            </w:rPr>
          </w:rPrChange>
        </w:rPr>
        <w:t xml:space="preserve">. </w:t>
      </w:r>
      <w:commentRangeStart w:id="179"/>
      <w:r w:rsidR="00EE551B" w:rsidRPr="00437BC1">
        <w:rPr>
          <w:highlight w:val="yellow"/>
          <w:lang w:val="en-US"/>
          <w:rPrChange w:id="180" w:author="Claus Wendt" w:date="2020-09-04T10:24:00Z">
            <w:rPr>
              <w:lang w:val="en-US"/>
            </w:rPr>
          </w:rPrChange>
        </w:rPr>
        <w:t>B</w:t>
      </w:r>
      <w:r w:rsidR="00901F8F" w:rsidRPr="00437BC1">
        <w:rPr>
          <w:highlight w:val="yellow"/>
          <w:lang w:val="en-US"/>
          <w:rPrChange w:id="181" w:author="Claus Wendt" w:date="2020-09-04T10:24:00Z">
            <w:rPr>
              <w:lang w:val="en-US"/>
            </w:rPr>
          </w:rPrChange>
        </w:rPr>
        <w:t>ased on their tie strength</w:t>
      </w:r>
      <w:r w:rsidR="00413157" w:rsidRPr="00437BC1">
        <w:rPr>
          <w:highlight w:val="yellow"/>
          <w:lang w:val="en-US"/>
          <w:rPrChange w:id="182" w:author="Claus Wendt" w:date="2020-09-04T10:24:00Z">
            <w:rPr>
              <w:lang w:val="en-US"/>
            </w:rPr>
          </w:rPrChange>
        </w:rPr>
        <w:t xml:space="preserve"> Cluster 1</w:t>
      </w:r>
      <w:ins w:id="183" w:author="Philipp Alexander Linden" w:date="2020-09-03T15:13:00Z">
        <w:r w:rsidR="00C66C83" w:rsidRPr="00437BC1">
          <w:rPr>
            <w:highlight w:val="yellow"/>
            <w:lang w:val="en-US"/>
            <w:rPrChange w:id="184" w:author="Claus Wendt" w:date="2020-09-04T10:24:00Z">
              <w:rPr>
                <w:lang w:val="en-US"/>
              </w:rPr>
            </w:rPrChange>
          </w:rPr>
          <w:t xml:space="preserve"> (CZ, LV, PL)</w:t>
        </w:r>
      </w:ins>
      <w:r w:rsidR="00333E94" w:rsidRPr="00437BC1">
        <w:rPr>
          <w:highlight w:val="yellow"/>
          <w:lang w:val="en-US"/>
          <w:rPrChange w:id="185" w:author="Claus Wendt" w:date="2020-09-04T10:24:00Z">
            <w:rPr>
              <w:lang w:val="en-US"/>
            </w:rPr>
          </w:rPrChange>
        </w:rPr>
        <w:t>,</w:t>
      </w:r>
      <w:r w:rsidR="00413157" w:rsidRPr="00437BC1">
        <w:rPr>
          <w:highlight w:val="yellow"/>
          <w:lang w:val="en-US"/>
          <w:rPrChange w:id="186" w:author="Claus Wendt" w:date="2020-09-04T10:24:00Z">
            <w:rPr>
              <w:lang w:val="en-US"/>
            </w:rPr>
          </w:rPrChange>
        </w:rPr>
        <w:t xml:space="preserve"> 2</w:t>
      </w:r>
      <w:ins w:id="187" w:author="Philipp Alexander Linden" w:date="2020-09-03T15:13:00Z">
        <w:r w:rsidR="00C66C83" w:rsidRPr="00437BC1">
          <w:rPr>
            <w:highlight w:val="yellow"/>
            <w:lang w:val="en-US"/>
            <w:rPrChange w:id="188" w:author="Claus Wendt" w:date="2020-09-04T10:24:00Z">
              <w:rPr>
                <w:lang w:val="en-US"/>
              </w:rPr>
            </w:rPrChange>
          </w:rPr>
          <w:t xml:space="preserve"> (</w:t>
        </w:r>
      </w:ins>
      <w:ins w:id="189" w:author="Philipp Alexander Linden" w:date="2020-09-03T15:14:00Z">
        <w:r w:rsidR="00C66C83" w:rsidRPr="00437BC1">
          <w:rPr>
            <w:highlight w:val="yellow"/>
            <w:lang w:val="en-US"/>
            <w:rPrChange w:id="190" w:author="Claus Wendt" w:date="2020-09-04T10:24:00Z">
              <w:rPr>
                <w:lang w:val="en-US"/>
              </w:rPr>
            </w:rPrChange>
          </w:rPr>
          <w:t>DE, FI)</w:t>
        </w:r>
      </w:ins>
      <w:r w:rsidR="00333E94" w:rsidRPr="00437BC1">
        <w:rPr>
          <w:highlight w:val="yellow"/>
          <w:lang w:val="en-US"/>
          <w:rPrChange w:id="191" w:author="Claus Wendt" w:date="2020-09-04T10:24:00Z">
            <w:rPr>
              <w:lang w:val="en-US"/>
            </w:rPr>
          </w:rPrChange>
        </w:rPr>
        <w:t>, 3</w:t>
      </w:r>
      <w:ins w:id="192" w:author="Philipp Alexander Linden" w:date="2020-09-03T15:14:00Z">
        <w:r w:rsidR="00C66C83" w:rsidRPr="00437BC1">
          <w:rPr>
            <w:highlight w:val="yellow"/>
            <w:lang w:val="en-US"/>
            <w:rPrChange w:id="193" w:author="Claus Wendt" w:date="2020-09-04T10:24:00Z">
              <w:rPr>
                <w:lang w:val="en-US"/>
              </w:rPr>
            </w:rPrChange>
          </w:rPr>
          <w:t xml:space="preserve"> (DK, IE, NO, SE)</w:t>
        </w:r>
      </w:ins>
      <w:r w:rsidR="00333E94" w:rsidRPr="00437BC1">
        <w:rPr>
          <w:highlight w:val="yellow"/>
          <w:lang w:val="en-US"/>
          <w:rPrChange w:id="194" w:author="Claus Wendt" w:date="2020-09-04T10:24:00Z">
            <w:rPr>
              <w:lang w:val="en-US"/>
            </w:rPr>
          </w:rPrChange>
        </w:rPr>
        <w:t>, and 4</w:t>
      </w:r>
      <w:ins w:id="195" w:author="Philipp Alexander Linden" w:date="2020-09-03T15:14:00Z">
        <w:r w:rsidR="00C66C83" w:rsidRPr="00437BC1">
          <w:rPr>
            <w:highlight w:val="yellow"/>
            <w:lang w:val="en-US"/>
            <w:rPrChange w:id="196" w:author="Claus Wendt" w:date="2020-09-04T10:24:00Z">
              <w:rPr>
                <w:lang w:val="en-US"/>
              </w:rPr>
            </w:rPrChange>
          </w:rPr>
          <w:t xml:space="preserve"> (JP, KR)</w:t>
        </w:r>
      </w:ins>
      <w:r w:rsidR="00413157" w:rsidRPr="00437BC1">
        <w:rPr>
          <w:highlight w:val="yellow"/>
          <w:lang w:val="en-US"/>
          <w:rPrChange w:id="197" w:author="Claus Wendt" w:date="2020-09-04T10:24:00Z">
            <w:rPr>
              <w:lang w:val="en-US"/>
            </w:rPr>
          </w:rPrChange>
        </w:rPr>
        <w:t xml:space="preserve"> </w:t>
      </w:r>
      <w:ins w:id="198" w:author="Philipp Alexander Linden" w:date="2020-09-03T15:16:00Z">
        <w:r w:rsidR="00C66C83" w:rsidRPr="00437BC1">
          <w:rPr>
            <w:highlight w:val="yellow"/>
            <w:lang w:val="en-US"/>
            <w:rPrChange w:id="199" w:author="Claus Wendt" w:date="2020-09-04T10:24:00Z">
              <w:rPr>
                <w:lang w:val="en-US"/>
              </w:rPr>
            </w:rPrChange>
          </w:rPr>
          <w:t xml:space="preserve">on the reight side </w:t>
        </w:r>
      </w:ins>
      <w:r w:rsidR="00413157" w:rsidRPr="00437BC1">
        <w:rPr>
          <w:highlight w:val="yellow"/>
          <w:lang w:val="en-US"/>
          <w:rPrChange w:id="200" w:author="Claus Wendt" w:date="2020-09-04T10:24:00Z">
            <w:rPr>
              <w:lang w:val="en-US"/>
            </w:rPr>
          </w:rPrChange>
        </w:rPr>
        <w:t xml:space="preserve">remain as types. </w:t>
      </w:r>
      <w:ins w:id="201" w:author="Philipp Alexander Linden" w:date="2020-09-03T15:12:00Z">
        <w:r w:rsidR="00C66C83" w:rsidRPr="00437BC1">
          <w:rPr>
            <w:highlight w:val="yellow"/>
            <w:lang w:val="en-US"/>
            <w:rPrChange w:id="202" w:author="Claus Wendt" w:date="2020-09-04T10:24:00Z">
              <w:rPr>
                <w:lang w:val="en-US"/>
              </w:rPr>
            </w:rPrChange>
          </w:rPr>
          <w:t xml:space="preserve">In addition, </w:t>
        </w:r>
      </w:ins>
      <w:ins w:id="203" w:author="Philipp Alexander Linden" w:date="2020-09-03T15:16:00Z">
        <w:r w:rsidR="00C66C83" w:rsidRPr="00437BC1">
          <w:rPr>
            <w:highlight w:val="yellow"/>
            <w:lang w:val="en-US"/>
            <w:rPrChange w:id="204" w:author="Claus Wendt" w:date="2020-09-04T10:24:00Z">
              <w:rPr>
                <w:lang w:val="en-US"/>
              </w:rPr>
            </w:rPrChange>
          </w:rPr>
          <w:t xml:space="preserve">to </w:t>
        </w:r>
        <w:r w:rsidR="00C66C83" w:rsidRPr="00437BC1">
          <w:rPr>
            <w:highlight w:val="yellow"/>
            <w:lang w:val="en-US"/>
            <w:rPrChange w:id="205" w:author="Claus Wendt" w:date="2020-09-04T10:24:00Z">
              <w:rPr>
                <w:lang w:val="en-US"/>
              </w:rPr>
            </w:rPrChange>
          </w:rPr>
          <w:lastRenderedPageBreak/>
          <w:t xml:space="preserve">the left, </w:t>
        </w:r>
      </w:ins>
      <w:r w:rsidR="00333E94" w:rsidRPr="00437BC1">
        <w:rPr>
          <w:highlight w:val="yellow"/>
          <w:lang w:val="en-US"/>
          <w:rPrChange w:id="206" w:author="Claus Wendt" w:date="2020-09-04T10:24:00Z">
            <w:rPr>
              <w:lang w:val="en-US"/>
            </w:rPr>
          </w:rPrChange>
        </w:rPr>
        <w:t>C</w:t>
      </w:r>
      <w:r w:rsidR="00413157" w:rsidRPr="00437BC1">
        <w:rPr>
          <w:highlight w:val="yellow"/>
          <w:lang w:val="en-US"/>
          <w:rPrChange w:id="207" w:author="Claus Wendt" w:date="2020-09-04T10:24:00Z">
            <w:rPr>
              <w:lang w:val="en-US"/>
            </w:rPr>
          </w:rPrChange>
        </w:rPr>
        <w:t>luster 5</w:t>
      </w:r>
      <w:ins w:id="208" w:author="Philipp Alexander Linden" w:date="2020-09-03T15:14:00Z">
        <w:r w:rsidR="00C66C83" w:rsidRPr="00437BC1">
          <w:rPr>
            <w:highlight w:val="yellow"/>
            <w:lang w:val="en-US"/>
            <w:rPrChange w:id="209" w:author="Claus Wendt" w:date="2020-09-04T10:24:00Z">
              <w:rPr>
                <w:lang w:val="en-US"/>
              </w:rPr>
            </w:rPrChange>
          </w:rPr>
          <w:t xml:space="preserve"> (AU, BE, CH, LU, NL)</w:t>
        </w:r>
      </w:ins>
      <w:r w:rsidR="00413157" w:rsidRPr="00437BC1">
        <w:rPr>
          <w:highlight w:val="yellow"/>
          <w:lang w:val="en-US"/>
          <w:rPrChange w:id="210" w:author="Claus Wendt" w:date="2020-09-04T10:24:00Z">
            <w:rPr>
              <w:lang w:val="en-US"/>
            </w:rPr>
          </w:rPrChange>
        </w:rPr>
        <w:t xml:space="preserve"> and 6</w:t>
      </w:r>
      <w:ins w:id="211" w:author="Philipp Alexander Linden" w:date="2020-09-03T15:14:00Z">
        <w:r w:rsidR="00C66C83" w:rsidRPr="00437BC1">
          <w:rPr>
            <w:highlight w:val="yellow"/>
            <w:lang w:val="en-US"/>
            <w:rPrChange w:id="212" w:author="Claus Wendt" w:date="2020-09-04T10:24:00Z">
              <w:rPr>
                <w:lang w:val="en-US"/>
              </w:rPr>
            </w:rPrChange>
          </w:rPr>
          <w:t xml:space="preserve"> (SI, SK)</w:t>
        </w:r>
      </w:ins>
      <w:r w:rsidR="00413157" w:rsidRPr="00437BC1">
        <w:rPr>
          <w:highlight w:val="yellow"/>
          <w:lang w:val="en-US"/>
          <w:rPrChange w:id="213" w:author="Claus Wendt" w:date="2020-09-04T10:24:00Z">
            <w:rPr>
              <w:lang w:val="en-US"/>
            </w:rPr>
          </w:rPrChange>
        </w:rPr>
        <w:t xml:space="preserve"> </w:t>
      </w:r>
      <w:r w:rsidR="00333E94" w:rsidRPr="00437BC1">
        <w:rPr>
          <w:highlight w:val="yellow"/>
          <w:lang w:val="en-US"/>
          <w:rPrChange w:id="214" w:author="Claus Wendt" w:date="2020-09-04T10:24:00Z">
            <w:rPr>
              <w:lang w:val="en-US"/>
            </w:rPr>
          </w:rPrChange>
        </w:rPr>
        <w:t>are joined</w:t>
      </w:r>
      <w:r w:rsidR="00AD4473" w:rsidRPr="00437BC1">
        <w:rPr>
          <w:highlight w:val="yellow"/>
          <w:lang w:val="en-US"/>
          <w:rPrChange w:id="215" w:author="Claus Wendt" w:date="2020-09-04T10:24:00Z">
            <w:rPr>
              <w:lang w:val="en-US"/>
            </w:rPr>
          </w:rPrChange>
        </w:rPr>
        <w:t xml:space="preserve"> as well as </w:t>
      </w:r>
      <w:r w:rsidR="00413157" w:rsidRPr="00437BC1">
        <w:rPr>
          <w:highlight w:val="yellow"/>
          <w:lang w:val="en-US"/>
          <w:rPrChange w:id="216" w:author="Claus Wendt" w:date="2020-09-04T10:24:00Z">
            <w:rPr>
              <w:lang w:val="en-US"/>
            </w:rPr>
          </w:rPrChange>
        </w:rPr>
        <w:t>cluster 7</w:t>
      </w:r>
      <w:ins w:id="217" w:author="Philipp Alexander Linden" w:date="2020-09-03T15:14:00Z">
        <w:r w:rsidR="00C66C83" w:rsidRPr="00437BC1">
          <w:rPr>
            <w:highlight w:val="yellow"/>
            <w:lang w:val="en-US"/>
            <w:rPrChange w:id="218" w:author="Claus Wendt" w:date="2020-09-04T10:24:00Z">
              <w:rPr>
                <w:lang w:val="en-US"/>
              </w:rPr>
            </w:rPrChange>
          </w:rPr>
          <w:t xml:space="preserve"> (</w:t>
        </w:r>
      </w:ins>
      <w:ins w:id="219" w:author="Philipp Alexander Linden" w:date="2020-09-03T15:15:00Z">
        <w:r w:rsidR="00C66C83" w:rsidRPr="00437BC1">
          <w:rPr>
            <w:highlight w:val="yellow"/>
            <w:lang w:val="en-US"/>
            <w:rPrChange w:id="220" w:author="Claus Wendt" w:date="2020-09-04T10:24:00Z">
              <w:rPr>
                <w:lang w:val="en-US"/>
              </w:rPr>
            </w:rPrChange>
          </w:rPr>
          <w:t>FR, IL, ES, UK, US)</w:t>
        </w:r>
      </w:ins>
      <w:r w:rsidR="00413157" w:rsidRPr="00437BC1">
        <w:rPr>
          <w:highlight w:val="yellow"/>
          <w:lang w:val="en-US"/>
          <w:rPrChange w:id="221" w:author="Claus Wendt" w:date="2020-09-04T10:24:00Z">
            <w:rPr>
              <w:lang w:val="en-US"/>
            </w:rPr>
          </w:rPrChange>
        </w:rPr>
        <w:t>, 8</w:t>
      </w:r>
      <w:ins w:id="222" w:author="Philipp Alexander Linden" w:date="2020-09-03T15:15:00Z">
        <w:r w:rsidR="00C66C83" w:rsidRPr="00437BC1">
          <w:rPr>
            <w:highlight w:val="yellow"/>
            <w:lang w:val="en-US"/>
            <w:rPrChange w:id="223" w:author="Claus Wendt" w:date="2020-09-04T10:24:00Z">
              <w:rPr>
                <w:lang w:val="en-US"/>
              </w:rPr>
            </w:rPrChange>
          </w:rPr>
          <w:t xml:space="preserve"> (EE)</w:t>
        </w:r>
      </w:ins>
      <w:r w:rsidR="00413157" w:rsidRPr="00437BC1">
        <w:rPr>
          <w:highlight w:val="yellow"/>
          <w:lang w:val="en-US"/>
          <w:rPrChange w:id="224" w:author="Claus Wendt" w:date="2020-09-04T10:24:00Z">
            <w:rPr>
              <w:lang w:val="en-US"/>
            </w:rPr>
          </w:rPrChange>
        </w:rPr>
        <w:t xml:space="preserve">, </w:t>
      </w:r>
      <w:commentRangeStart w:id="225"/>
      <w:r w:rsidR="00413157" w:rsidRPr="00437BC1">
        <w:rPr>
          <w:highlight w:val="yellow"/>
          <w:lang w:val="en-US"/>
          <w:rPrChange w:id="226" w:author="Claus Wendt" w:date="2020-09-04T10:24:00Z">
            <w:rPr>
              <w:lang w:val="en-US"/>
            </w:rPr>
          </w:rPrChange>
        </w:rPr>
        <w:t>and</w:t>
      </w:r>
      <w:commentRangeEnd w:id="225"/>
      <w:r w:rsidR="004C4DC4" w:rsidRPr="00437BC1">
        <w:rPr>
          <w:rStyle w:val="Kommentarzeichen"/>
          <w:highlight w:val="yellow"/>
          <w:rPrChange w:id="227" w:author="Claus Wendt" w:date="2020-09-04T10:24:00Z">
            <w:rPr>
              <w:rStyle w:val="Kommentarzeichen"/>
            </w:rPr>
          </w:rPrChange>
        </w:rPr>
        <w:commentReference w:id="225"/>
      </w:r>
      <w:r w:rsidR="00413157" w:rsidRPr="00437BC1">
        <w:rPr>
          <w:highlight w:val="yellow"/>
          <w:lang w:val="en-US"/>
          <w:rPrChange w:id="228" w:author="Claus Wendt" w:date="2020-09-04T10:24:00Z">
            <w:rPr>
              <w:lang w:val="en-US"/>
            </w:rPr>
          </w:rPrChange>
        </w:rPr>
        <w:t xml:space="preserve"> 9</w:t>
      </w:r>
      <w:ins w:id="229" w:author="Philipp Alexander Linden" w:date="2020-09-03T15:15:00Z">
        <w:r w:rsidR="00C66C83" w:rsidRPr="00437BC1">
          <w:rPr>
            <w:highlight w:val="yellow"/>
            <w:lang w:val="en-US"/>
            <w:rPrChange w:id="230" w:author="Claus Wendt" w:date="2020-09-04T10:24:00Z">
              <w:rPr>
                <w:lang w:val="en-US"/>
              </w:rPr>
            </w:rPrChange>
          </w:rPr>
          <w:t xml:space="preserve"> (NZ)</w:t>
        </w:r>
      </w:ins>
      <w:r w:rsidR="00413157" w:rsidRPr="00437BC1">
        <w:rPr>
          <w:highlight w:val="yellow"/>
          <w:lang w:val="en-US"/>
          <w:rPrChange w:id="231" w:author="Claus Wendt" w:date="2020-09-04T10:24:00Z">
            <w:rPr>
              <w:lang w:val="en-US"/>
            </w:rPr>
          </w:rPrChange>
        </w:rPr>
        <w:t xml:space="preserve">. </w:t>
      </w:r>
      <w:commentRangeEnd w:id="179"/>
      <w:r w:rsidR="00EE551B" w:rsidRPr="00437BC1">
        <w:rPr>
          <w:rStyle w:val="Kommentarzeichen"/>
          <w:highlight w:val="yellow"/>
          <w:rPrChange w:id="232" w:author="Claus Wendt" w:date="2020-09-04T10:24:00Z">
            <w:rPr>
              <w:rStyle w:val="Kommentarzeichen"/>
            </w:rPr>
          </w:rPrChange>
        </w:rPr>
        <w:commentReference w:id="179"/>
      </w:r>
    </w:p>
    <w:p w14:paraId="27F9A836" w14:textId="1361658F" w:rsidR="00BD77BB" w:rsidRDefault="00BD77BB" w:rsidP="00BD77BB">
      <w:pPr>
        <w:pStyle w:val="berschrift1"/>
        <w:rPr>
          <w:lang w:val="en-US"/>
        </w:rPr>
      </w:pPr>
      <w:r>
        <w:rPr>
          <w:lang w:val="en-US"/>
        </w:rPr>
        <w:t>Results</w:t>
      </w:r>
      <w:r w:rsidR="00C956BD">
        <w:rPr>
          <w:lang w:val="en-US"/>
        </w:rPr>
        <w:t xml:space="preserve"> – 720 words</w:t>
      </w:r>
    </w:p>
    <w:p w14:paraId="7BF5BD9E" w14:textId="55DF3C18" w:rsidR="002D1426" w:rsidRPr="00BA6E5E" w:rsidRDefault="004C4DC4" w:rsidP="00BA6E5E">
      <w:pPr>
        <w:pStyle w:val="02Flietext"/>
        <w:rPr>
          <w:lang w:val="en-US"/>
        </w:rPr>
      </w:pPr>
      <w:ins w:id="233" w:author="Philipp Alexander Linden" w:date="2020-09-03T15:18:00Z">
        <w:r>
          <w:rPr>
            <w:lang w:val="en-US"/>
          </w:rPr>
          <w:t xml:space="preserve">Based on our findings outlined </w:t>
        </w:r>
        <w:del w:id="234" w:author="Claus Wendt" w:date="2020-09-04T10:25:00Z">
          <w:r w:rsidDel="00437BC1">
            <w:rPr>
              <w:lang w:val="en-US"/>
            </w:rPr>
            <w:delText>before</w:delText>
          </w:r>
        </w:del>
      </w:ins>
      <w:ins w:id="235" w:author="Claus Wendt" w:date="2020-09-04T10:25:00Z">
        <w:r w:rsidR="00437BC1">
          <w:rPr>
            <w:lang w:val="en-US"/>
          </w:rPr>
          <w:t>above</w:t>
        </w:r>
      </w:ins>
      <w:ins w:id="236" w:author="Philipp Alexander Linden" w:date="2020-09-03T15:18:00Z">
        <w:r>
          <w:rPr>
            <w:lang w:val="en-US"/>
          </w:rPr>
          <w:t xml:space="preserve">, </w:t>
        </w:r>
      </w:ins>
      <w:del w:id="237" w:author="Philipp Alexander Linden" w:date="2020-09-03T15:18:00Z">
        <w:r w:rsidR="00BD77BB" w:rsidDel="004C4DC4">
          <w:rPr>
            <w:lang w:val="en-US"/>
          </w:rPr>
          <w:delText>W</w:delText>
        </w:r>
        <w:r w:rsidR="00E9387A" w:rsidDel="004C4DC4">
          <w:rPr>
            <w:lang w:val="en-US"/>
          </w:rPr>
          <w:delText>e</w:delText>
        </w:r>
      </w:del>
      <w:r w:rsidR="00E9387A">
        <w:rPr>
          <w:lang w:val="en-US"/>
        </w:rPr>
        <w:t xml:space="preserve"> </w:t>
      </w:r>
      <w:ins w:id="238" w:author="Philipp Alexander Linden" w:date="2020-09-03T15:18:00Z">
        <w:r>
          <w:rPr>
            <w:lang w:val="en-US"/>
          </w:rPr>
          <w:t xml:space="preserve">we </w:t>
        </w:r>
      </w:ins>
      <w:r w:rsidR="00E9387A">
        <w:rPr>
          <w:lang w:val="en-US"/>
        </w:rPr>
        <w:t xml:space="preserve">propose </w:t>
      </w:r>
      <w:r w:rsidR="00A94B96">
        <w:rPr>
          <w:lang w:val="en-US"/>
        </w:rPr>
        <w:t>an</w:t>
      </w:r>
      <w:r w:rsidR="00E9387A">
        <w:rPr>
          <w:lang w:val="en-US"/>
        </w:rPr>
        <w:t xml:space="preserve"> </w:t>
      </w:r>
      <w:r w:rsidR="00413157">
        <w:rPr>
          <w:lang w:val="en-US"/>
        </w:rPr>
        <w:t xml:space="preserve">LTC </w:t>
      </w:r>
      <w:r w:rsidR="00B17790">
        <w:rPr>
          <w:lang w:val="en-US"/>
        </w:rPr>
        <w:t>typology</w:t>
      </w:r>
      <w:r w:rsidR="00E9387A">
        <w:rPr>
          <w:lang w:val="en-US"/>
        </w:rPr>
        <w:t xml:space="preserve"> of </w:t>
      </w:r>
      <w:r w:rsidR="00AD4473">
        <w:rPr>
          <w:lang w:val="en-US"/>
        </w:rPr>
        <w:t xml:space="preserve">six </w:t>
      </w:r>
      <w:r w:rsidR="00413157">
        <w:rPr>
          <w:lang w:val="en-US"/>
        </w:rPr>
        <w:t>system types</w:t>
      </w:r>
      <w:ins w:id="239" w:author="Claus Wendt" w:date="2020-09-04T10:25:00Z">
        <w:r w:rsidR="00437BC1">
          <w:rPr>
            <w:lang w:val="en-US"/>
          </w:rPr>
          <w:t xml:space="preserve"> </w:t>
        </w:r>
      </w:ins>
      <w:ins w:id="240" w:author="Claus Wendt" w:date="2020-09-04T10:26:00Z">
        <w:r w:rsidR="00437BC1">
          <w:rPr>
            <w:lang w:val="en-US"/>
          </w:rPr>
          <w:t xml:space="preserve">that can be characterized </w:t>
        </w:r>
      </w:ins>
      <w:ins w:id="241" w:author="Claus Wendt" w:date="2020-09-04T10:27:00Z">
        <w:r w:rsidR="00BD666A">
          <w:rPr>
            <w:lang w:val="en-US"/>
          </w:rPr>
          <w:t>as follows (see Table 3)</w:t>
        </w:r>
      </w:ins>
      <w:r w:rsidR="00C252F3">
        <w:rPr>
          <w:lang w:val="en-US"/>
        </w:rPr>
        <w:t>:</w:t>
      </w:r>
    </w:p>
    <w:p w14:paraId="5A92FC0C" w14:textId="7F77AF2C"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110DF8">
        <w:rPr>
          <w:rFonts w:eastAsiaTheme="minorHAnsi"/>
          <w:b/>
          <w:iCs/>
          <w:color w:val="auto"/>
          <w:szCs w:val="18"/>
          <w:lang w:val="en-US"/>
        </w:rPr>
        <w:t>residual</w:t>
      </w:r>
      <w:r w:rsidR="00D0320B">
        <w:rPr>
          <w:rFonts w:eastAsiaTheme="minorHAnsi"/>
          <w:b/>
          <w:iCs/>
          <w:color w:val="auto"/>
          <w:szCs w:val="18"/>
          <w:lang w:val="en-US"/>
        </w:rPr>
        <w:t xml:space="preserve"> </w:t>
      </w:r>
      <w:r w:rsidR="008F3EBD">
        <w:rPr>
          <w:rFonts w:eastAsiaTheme="minorHAnsi"/>
          <w:b/>
          <w:iCs/>
          <w:color w:val="auto"/>
          <w:szCs w:val="18"/>
          <w:lang w:val="en-US"/>
        </w:rPr>
        <w:t xml:space="preserve">public </w:t>
      </w:r>
      <w:r w:rsidRPr="00C83EC5">
        <w:rPr>
          <w:rFonts w:eastAsiaTheme="minorHAnsi"/>
          <w:b/>
          <w:iCs/>
          <w:color w:val="auto"/>
          <w:szCs w:val="18"/>
          <w:lang w:val="en-US"/>
        </w:rPr>
        <w:t>system</w:t>
      </w:r>
    </w:p>
    <w:p w14:paraId="53DC51BE" w14:textId="6DCDFFF0" w:rsidR="00C83EC5" w:rsidRPr="00C83EC5" w:rsidRDefault="00FB4E9B" w:rsidP="00364FD2">
      <w:pPr>
        <w:pStyle w:val="02FlietextErsterAbsatz"/>
        <w:rPr>
          <w:lang w:val="en-US"/>
        </w:rPr>
      </w:pPr>
      <w:ins w:id="242" w:author="Claus Wendt" w:date="2020-09-04T13:43:00Z">
        <w:r>
          <w:rPr>
            <w:lang w:val="en-US"/>
          </w:rPr>
          <w:t>First, t</w:t>
        </w:r>
      </w:ins>
      <w:del w:id="243" w:author="Claus Wendt" w:date="2020-09-04T13:43:00Z">
        <w:r w:rsidR="00C83EC5" w:rsidRPr="00C83EC5" w:rsidDel="00FB4E9B">
          <w:rPr>
            <w:lang w:val="en-US"/>
          </w:rPr>
          <w:delText>T</w:delText>
        </w:r>
      </w:del>
      <w:r w:rsidR="00C83EC5" w:rsidRPr="00C83EC5">
        <w:rPr>
          <w:lang w:val="en-US"/>
        </w:rPr>
        <w:t xml:space="preserve">he </w:t>
      </w:r>
      <w:r w:rsidR="008F3EBD">
        <w:rPr>
          <w:lang w:val="en-US"/>
        </w:rPr>
        <w:t>residual public system</w:t>
      </w:r>
      <w:ins w:id="244" w:author="Claus Wendt" w:date="2020-09-04T10:29:00Z">
        <w:r w:rsidR="00BD666A">
          <w:rPr>
            <w:lang w:val="en-US"/>
          </w:rPr>
          <w:t>, that</w:t>
        </w:r>
      </w:ins>
      <w:r w:rsidR="00C83EC5" w:rsidRPr="00C83EC5">
        <w:rPr>
          <w:lang w:val="en-US"/>
        </w:rPr>
        <w:t xml:space="preserve"> </w:t>
      </w:r>
      <w:ins w:id="245" w:author="Claus Wendt" w:date="2020-09-04T10:28:00Z">
        <w:r w:rsidR="00BD666A">
          <w:rPr>
            <w:lang w:val="en-US"/>
          </w:rPr>
          <w:t xml:space="preserve">includes </w:t>
        </w:r>
      </w:ins>
      <w:ins w:id="246" w:author="Claus Wendt" w:date="2020-09-04T10:29:00Z">
        <w:r w:rsidR="00BD666A">
          <w:rPr>
            <w:lang w:val="en-US"/>
          </w:rPr>
          <w:t xml:space="preserve">the Czech Republic, Latvia, and Poland, </w:t>
        </w:r>
      </w:ins>
      <w:r w:rsidR="00C83EC5" w:rsidRPr="00C83EC5">
        <w:rPr>
          <w:lang w:val="en-US"/>
        </w:rPr>
        <w:t xml:space="preserve">is marked </w:t>
      </w:r>
      <w:r w:rsidR="00901F8F">
        <w:rPr>
          <w:lang w:val="en-US"/>
        </w:rPr>
        <w:t>by</w:t>
      </w:r>
      <w:r w:rsidR="00C83EC5" w:rsidRPr="00C83EC5">
        <w:rPr>
          <w:lang w:val="en-US"/>
        </w:rPr>
        <w:t xml:space="preserve"> low levels of supply</w:t>
      </w:r>
      <w:del w:id="247" w:author="Claus Wendt" w:date="2020-09-04T10:27:00Z">
        <w:r w:rsidR="0006533C" w:rsidDel="00BD666A">
          <w:rPr>
            <w:lang w:val="en-US"/>
          </w:rPr>
          <w:delText xml:space="preserve"> (Table 3)</w:delText>
        </w:r>
      </w:del>
      <w:r w:rsidR="00C83EC5" w:rsidRPr="00C83EC5">
        <w:rPr>
          <w:lang w:val="en-US"/>
        </w:rPr>
        <w:t xml:space="preserve">. It has by far the lowest </w:t>
      </w:r>
      <w:r w:rsidR="00901F8F">
        <w:rPr>
          <w:lang w:val="en-US"/>
        </w:rPr>
        <w:t xml:space="preserve">overall </w:t>
      </w:r>
      <w:r w:rsidR="00C83EC5" w:rsidRPr="00C83EC5">
        <w:rPr>
          <w:lang w:val="en-US"/>
        </w:rPr>
        <w:t>expenditure, beds</w:t>
      </w:r>
      <w:r w:rsidR="00901F8F">
        <w:rPr>
          <w:lang w:val="en-US"/>
        </w:rPr>
        <w:t>,</w:t>
      </w:r>
      <w:r w:rsidR="00C83EC5" w:rsidRPr="00C83EC5">
        <w:rPr>
          <w:lang w:val="en-US"/>
        </w:rPr>
        <w:t xml:space="preserve"> and recipients</w:t>
      </w:r>
      <w:r w:rsidR="00901F8F">
        <w:rPr>
          <w:lang w:val="en-US"/>
        </w:rPr>
        <w:t xml:space="preserve"> in comparison to all other system-types</w:t>
      </w:r>
      <w:r w:rsidR="00C83EC5" w:rsidRPr="00C83EC5">
        <w:rPr>
          <w:lang w:val="en-US"/>
        </w:rPr>
        <w:t xml:space="preserve">. Although </w:t>
      </w:r>
      <w:r w:rsidR="00F82B67">
        <w:rPr>
          <w:lang w:val="en-US"/>
        </w:rPr>
        <w:t>access</w:t>
      </w:r>
      <w:r w:rsidR="00901F8F">
        <w:rPr>
          <w:lang w:val="en-US"/>
        </w:rPr>
        <w:t xml:space="preserve"> barriers</w:t>
      </w:r>
      <w:r w:rsidR="008F3EBD">
        <w:rPr>
          <w:lang w:val="en-US"/>
        </w:rPr>
        <w:t xml:space="preserve"> are low</w:t>
      </w:r>
      <w:r w:rsidR="00901F8F">
        <w:rPr>
          <w:lang w:val="en-US"/>
        </w:rPr>
        <w:t xml:space="preserve"> by</w:t>
      </w:r>
      <w:r w:rsidR="00F82B67">
        <w:rPr>
          <w:lang w:val="en-US"/>
        </w:rPr>
        <w:t xml:space="preserve"> applying</w:t>
      </w:r>
      <w:r w:rsidR="00901F8F">
        <w:rPr>
          <w:lang w:val="en-US"/>
        </w:rPr>
        <w:t xml:space="preserve"> </w:t>
      </w:r>
      <w:r w:rsidR="00C83EC5" w:rsidRPr="00C83EC5">
        <w:rPr>
          <w:lang w:val="en-US"/>
        </w:rPr>
        <w:t>no means-testing and a low level of choice restrictions</w:t>
      </w:r>
      <w:r w:rsidR="005562E8">
        <w:rPr>
          <w:lang w:val="en-US"/>
        </w:rPr>
        <w:t>, bound cash benefits hint at a</w:t>
      </w:r>
      <w:r w:rsidR="00C65A29">
        <w:rPr>
          <w:lang w:val="en-US"/>
        </w:rPr>
        <w:t xml:space="preserve"> </w:t>
      </w:r>
      <w:r w:rsidR="005562E8">
        <w:rPr>
          <w:lang w:val="en-US"/>
        </w:rPr>
        <w:t>high level of informal care provision</w:t>
      </w:r>
      <w:r w:rsidR="00C83EC5" w:rsidRPr="00C83EC5">
        <w:rPr>
          <w:lang w:val="en-US"/>
        </w:rPr>
        <w:t>.</w:t>
      </w:r>
      <w:r w:rsidR="005562E8">
        <w:rPr>
          <w:lang w:val="en-US"/>
        </w:rPr>
        <w:t xml:space="preserve"> However, </w:t>
      </w:r>
      <w:r w:rsidR="008F3EBD">
        <w:rPr>
          <w:lang w:val="en-US"/>
        </w:rPr>
        <w:t xml:space="preserve">the share of public </w:t>
      </w:r>
      <w:r w:rsidR="005562E8">
        <w:rPr>
          <w:lang w:val="en-US"/>
        </w:rPr>
        <w:t xml:space="preserve">LTC expenditure is the </w:t>
      </w:r>
      <w:r w:rsidR="008F3EBD">
        <w:rPr>
          <w:lang w:val="en-US"/>
        </w:rPr>
        <w:t xml:space="preserve">highest </w:t>
      </w:r>
      <w:r w:rsidR="005562E8">
        <w:rPr>
          <w:lang w:val="en-US"/>
        </w:rPr>
        <w:t>of all system types. Performance of these systems measured by</w:t>
      </w:r>
      <w:r w:rsidR="00C83EC5" w:rsidRPr="00C83EC5">
        <w:rPr>
          <w:lang w:val="en-US"/>
        </w:rPr>
        <w:t xml:space="preserve"> </w:t>
      </w:r>
      <w:r w:rsidR="005562E8">
        <w:rPr>
          <w:lang w:val="en-US"/>
        </w:rPr>
        <w:t>l</w:t>
      </w:r>
      <w:r w:rsidR="00C83EC5" w:rsidRPr="00C83EC5">
        <w:rPr>
          <w:lang w:val="en-US"/>
        </w:rPr>
        <w:t>ife expectancy and subjective health status are by far the lowest compared to all other systems.</w:t>
      </w:r>
    </w:p>
    <w:p w14:paraId="4638C9C1" w14:textId="572AB2D8"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5923D6">
        <w:rPr>
          <w:rFonts w:eastAsiaTheme="minorHAnsi"/>
          <w:b/>
          <w:iCs/>
          <w:color w:val="auto"/>
          <w:szCs w:val="18"/>
          <w:lang w:val="en-US"/>
        </w:rPr>
        <w:t>private supply</w:t>
      </w:r>
      <w:r w:rsidR="00F9013E">
        <w:rPr>
          <w:rFonts w:eastAsiaTheme="minorHAnsi"/>
          <w:b/>
          <w:iCs/>
          <w:color w:val="auto"/>
          <w:szCs w:val="18"/>
          <w:lang w:val="en-US"/>
        </w:rPr>
        <w:t xml:space="preserve"> system</w:t>
      </w:r>
    </w:p>
    <w:p w14:paraId="243EA3EA" w14:textId="7B0CD04B" w:rsidR="002171C1" w:rsidRPr="00C956BD" w:rsidRDefault="00FB4E9B" w:rsidP="00C956BD">
      <w:pPr>
        <w:pStyle w:val="02FlietextErsterAbsatz"/>
        <w:rPr>
          <w:lang w:val="en-US"/>
        </w:rPr>
      </w:pPr>
      <w:ins w:id="248" w:author="Claus Wendt" w:date="2020-09-04T13:43:00Z">
        <w:r>
          <w:rPr>
            <w:lang w:val="en-US"/>
          </w:rPr>
          <w:t>Second</w:t>
        </w:r>
        <w:r w:rsidR="005E5DBA">
          <w:rPr>
            <w:lang w:val="en-US"/>
          </w:rPr>
          <w:t>, t</w:t>
        </w:r>
      </w:ins>
      <w:ins w:id="249" w:author="Claus Wendt" w:date="2020-09-04T10:31:00Z">
        <w:r w:rsidR="00BD666A">
          <w:rPr>
            <w:lang w:val="en-US"/>
          </w:rPr>
          <w:t xml:space="preserve">he private supply system, that consists of Germany and Finland, </w:t>
        </w:r>
      </w:ins>
      <w:ins w:id="250" w:author="Claus Wendt" w:date="2020-09-04T10:32:00Z">
        <w:r w:rsidR="00BD666A">
          <w:rPr>
            <w:lang w:val="en-US"/>
          </w:rPr>
          <w:t xml:space="preserve">has a </w:t>
        </w:r>
      </w:ins>
      <w:del w:id="251" w:author="Claus Wendt" w:date="2020-09-04T10:32:00Z">
        <w:r w:rsidR="005923D6" w:rsidDel="00BD666A">
          <w:rPr>
            <w:lang w:val="en-US"/>
          </w:rPr>
          <w:delText xml:space="preserve">The supply in this system is </w:delText>
        </w:r>
      </w:del>
      <w:r w:rsidR="005923D6">
        <w:rPr>
          <w:lang w:val="en-US"/>
        </w:rPr>
        <w:t>medium to high</w:t>
      </w:r>
      <w:ins w:id="252" w:author="Claus Wendt" w:date="2020-09-04T10:32:00Z">
        <w:r w:rsidR="00BD666A">
          <w:rPr>
            <w:lang w:val="en-US"/>
          </w:rPr>
          <w:t xml:space="preserve"> level of supply</w:t>
        </w:r>
      </w:ins>
      <w:r w:rsidR="00C956BD">
        <w:rPr>
          <w:lang w:val="en-US"/>
        </w:rPr>
        <w:t>.</w:t>
      </w:r>
      <w:r w:rsidR="005923D6">
        <w:rPr>
          <w:lang w:val="en-US"/>
        </w:rPr>
        <w:t xml:space="preserve"> Yet, this system shows one of the lowest shares </w:t>
      </w:r>
      <w:r w:rsidR="005923D6">
        <w:rPr>
          <w:lang w:val="en-US"/>
        </w:rPr>
        <w:lastRenderedPageBreak/>
        <w:t>of public</w:t>
      </w:r>
      <w:ins w:id="253" w:author="Claus Wendt" w:date="2020-09-04T10:32:00Z">
        <w:r w:rsidR="00BD666A">
          <w:rPr>
            <w:lang w:val="en-US"/>
          </w:rPr>
          <w:t xml:space="preserve"> </w:t>
        </w:r>
      </w:ins>
      <w:r w:rsidR="005923D6">
        <w:rPr>
          <w:lang w:val="en-US"/>
        </w:rPr>
        <w:t xml:space="preserve">expenditure and the availability of unbound cash benefits, </w:t>
      </w:r>
      <w:del w:id="254" w:author="Claus Wendt" w:date="2020-09-04T10:32:00Z">
        <w:r w:rsidR="005923D6" w:rsidDel="00BD666A">
          <w:rPr>
            <w:lang w:val="en-US"/>
          </w:rPr>
          <w:delText xml:space="preserve">which hint at </w:delText>
        </w:r>
      </w:del>
      <w:ins w:id="255" w:author="Claus Wendt" w:date="2020-09-04T10:32:00Z">
        <w:r w:rsidR="00BD666A">
          <w:rPr>
            <w:lang w:val="en-US"/>
          </w:rPr>
          <w:t xml:space="preserve">indicating </w:t>
        </w:r>
      </w:ins>
      <w:r w:rsidR="005923D6">
        <w:rPr>
          <w:lang w:val="en-US"/>
        </w:rPr>
        <w:t xml:space="preserve">a high level of informal care provision. </w:t>
      </w:r>
      <w:r w:rsidR="00753800">
        <w:rPr>
          <w:lang w:val="en-US"/>
        </w:rPr>
        <w:t xml:space="preserve">Access restrictions are among the lowest </w:t>
      </w:r>
      <w:del w:id="256" w:author="Claus Wendt" w:date="2020-09-04T10:33:00Z">
        <w:r w:rsidR="00753800" w:rsidDel="00BD666A">
          <w:rPr>
            <w:lang w:val="en-US"/>
          </w:rPr>
          <w:delText xml:space="preserve">for </w:delText>
        </w:r>
      </w:del>
      <w:ins w:id="257" w:author="Claus Wendt" w:date="2020-09-04T10:33:00Z">
        <w:r w:rsidR="00BD666A">
          <w:rPr>
            <w:lang w:val="en-US"/>
          </w:rPr>
          <w:t xml:space="preserve">of </w:t>
        </w:r>
      </w:ins>
      <w:r w:rsidR="00753800">
        <w:rPr>
          <w:lang w:val="en-US"/>
        </w:rPr>
        <w:t>all system</w:t>
      </w:r>
      <w:r w:rsidR="00F82B67">
        <w:rPr>
          <w:lang w:val="en-US"/>
        </w:rPr>
        <w:t>s</w:t>
      </w:r>
      <w:r w:rsidR="00753800">
        <w:rPr>
          <w:lang w:val="en-US"/>
        </w:rPr>
        <w:t xml:space="preserve"> with no</w:t>
      </w:r>
      <w:ins w:id="258" w:author="Claus Wendt" w:date="2020-09-04T10:33:00Z">
        <w:r w:rsidR="00BD666A">
          <w:rPr>
            <w:lang w:val="en-US"/>
          </w:rPr>
          <w:t xml:space="preserve"> </w:t>
        </w:r>
      </w:ins>
      <w:del w:id="259" w:author="Claus Wendt" w:date="2020-09-04T10:33:00Z">
        <w:r w:rsidR="00753800" w:rsidDel="00BD666A">
          <w:rPr>
            <w:lang w:val="en-US"/>
          </w:rPr>
          <w:delText>-</w:delText>
        </w:r>
      </w:del>
      <w:r w:rsidR="00753800">
        <w:rPr>
          <w:lang w:val="en-US"/>
        </w:rPr>
        <w:t>means-testing and limited choice restrictions. Performance levels are medium.</w:t>
      </w:r>
    </w:p>
    <w:p w14:paraId="313AF3F6" w14:textId="314832CE"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5923D6">
        <w:rPr>
          <w:rFonts w:eastAsiaTheme="minorHAnsi"/>
          <w:b/>
          <w:iCs/>
          <w:color w:val="auto"/>
          <w:szCs w:val="18"/>
          <w:lang w:val="en-US"/>
        </w:rPr>
        <w:t>public</w:t>
      </w:r>
      <w:r w:rsidR="00166676">
        <w:rPr>
          <w:rFonts w:eastAsiaTheme="minorHAnsi"/>
          <w:b/>
          <w:iCs/>
          <w:color w:val="auto"/>
          <w:szCs w:val="18"/>
          <w:lang w:val="en-US"/>
        </w:rPr>
        <w:t xml:space="preserve"> supply</w:t>
      </w:r>
      <w:r w:rsidRPr="00C83EC5">
        <w:rPr>
          <w:rFonts w:eastAsiaTheme="minorHAnsi"/>
          <w:b/>
          <w:iCs/>
          <w:color w:val="auto"/>
          <w:szCs w:val="18"/>
          <w:lang w:val="en-US"/>
        </w:rPr>
        <w:t xml:space="preserve"> system</w:t>
      </w:r>
    </w:p>
    <w:p w14:paraId="3DADFDAF" w14:textId="24359426" w:rsidR="00C83EC5" w:rsidRDefault="005E5DBA" w:rsidP="00BD666A">
      <w:pPr>
        <w:pStyle w:val="02FlietextErsterAbsatz"/>
        <w:rPr>
          <w:lang w:val="en-US"/>
        </w:rPr>
      </w:pPr>
      <w:ins w:id="260" w:author="Claus Wendt" w:date="2020-09-04T13:43:00Z">
        <w:r>
          <w:rPr>
            <w:lang w:val="en-US"/>
          </w:rPr>
          <w:t>Third, t</w:t>
        </w:r>
      </w:ins>
      <w:ins w:id="261" w:author="Claus Wendt" w:date="2020-09-04T10:33:00Z">
        <w:r w:rsidR="00BD666A">
          <w:rPr>
            <w:lang w:val="en-US"/>
          </w:rPr>
          <w:t>he public supply s</w:t>
        </w:r>
      </w:ins>
      <w:ins w:id="262" w:author="Claus Wendt" w:date="2020-09-04T10:34:00Z">
        <w:r w:rsidR="00BD666A">
          <w:rPr>
            <w:lang w:val="en-US"/>
          </w:rPr>
          <w:t xml:space="preserve">ystem includes the countries Denmark, Ireland, Norway, and Sweden, and </w:t>
        </w:r>
      </w:ins>
      <w:del w:id="263" w:author="Claus Wendt" w:date="2020-09-04T10:34:00Z">
        <w:r w:rsidR="00AE794B" w:rsidDel="00BD666A">
          <w:rPr>
            <w:lang w:val="en-US"/>
          </w:rPr>
          <w:delText xml:space="preserve">This system </w:delText>
        </w:r>
      </w:del>
      <w:r w:rsidR="00AE794B">
        <w:rPr>
          <w:lang w:val="en-US"/>
        </w:rPr>
        <w:t xml:space="preserve">is defined by </w:t>
      </w:r>
      <w:r w:rsidR="00166676">
        <w:rPr>
          <w:lang w:val="en-US"/>
        </w:rPr>
        <w:t>high supply</w:t>
      </w:r>
      <w:r w:rsidR="00AE794B">
        <w:rPr>
          <w:lang w:val="en-US"/>
        </w:rPr>
        <w:t xml:space="preserve"> and </w:t>
      </w:r>
      <w:r w:rsidR="005923D6">
        <w:rPr>
          <w:lang w:val="en-US"/>
        </w:rPr>
        <w:t xml:space="preserve">above </w:t>
      </w:r>
      <w:r w:rsidR="00AE794B">
        <w:rPr>
          <w:lang w:val="en-US"/>
        </w:rPr>
        <w:t xml:space="preserve">average </w:t>
      </w:r>
      <w:r w:rsidR="005923D6">
        <w:rPr>
          <w:lang w:val="en-US"/>
        </w:rPr>
        <w:t xml:space="preserve">public </w:t>
      </w:r>
      <w:r w:rsidR="00AE794B">
        <w:rPr>
          <w:lang w:val="en-US"/>
        </w:rPr>
        <w:t xml:space="preserve">expenditure. Benefits are mainly only available in-kind, which hints </w:t>
      </w:r>
      <w:r w:rsidR="005923D6">
        <w:rPr>
          <w:lang w:val="en-US"/>
        </w:rPr>
        <w:t xml:space="preserve">at </w:t>
      </w:r>
      <w:r w:rsidR="00AE794B">
        <w:rPr>
          <w:lang w:val="en-US"/>
        </w:rPr>
        <w:t>a low level of informal care provision.</w:t>
      </w:r>
      <w:r w:rsidR="00F3631B" w:rsidRPr="00F3631B">
        <w:rPr>
          <w:lang w:val="en-US"/>
        </w:rPr>
        <w:t xml:space="preserve"> </w:t>
      </w:r>
      <w:r w:rsidR="00F3631B">
        <w:rPr>
          <w:lang w:val="en-US"/>
        </w:rPr>
        <w:t xml:space="preserve">Furthermore, choice is limited in these systems, </w:t>
      </w:r>
      <w:r w:rsidR="00CA66CB">
        <w:rPr>
          <w:lang w:val="en-US"/>
        </w:rPr>
        <w:t>yet</w:t>
      </w:r>
      <w:r w:rsidR="00F3631B">
        <w:rPr>
          <w:lang w:val="en-US"/>
        </w:rPr>
        <w:t xml:space="preserve"> no means-test</w:t>
      </w:r>
      <w:r w:rsidR="00F82B67">
        <w:rPr>
          <w:lang w:val="en-US"/>
        </w:rPr>
        <w:t>s</w:t>
      </w:r>
      <w:r w:rsidR="00F3631B">
        <w:rPr>
          <w:lang w:val="en-US"/>
        </w:rPr>
        <w:t xml:space="preserve"> appl</w:t>
      </w:r>
      <w:r w:rsidR="00F82B67">
        <w:rPr>
          <w:lang w:val="en-US"/>
        </w:rPr>
        <w:t>y</w:t>
      </w:r>
      <w:r w:rsidR="00F3631B">
        <w:rPr>
          <w:lang w:val="en-US"/>
        </w:rPr>
        <w:t>.</w:t>
      </w:r>
      <w:r w:rsidR="00197CC0">
        <w:rPr>
          <w:lang w:val="en-US"/>
        </w:rPr>
        <w:t xml:space="preserve"> The performance </w:t>
      </w:r>
      <w:ins w:id="264" w:author="Claus Wendt" w:date="2020-09-04T10:35:00Z">
        <w:r w:rsidR="00BD666A">
          <w:rPr>
            <w:lang w:val="en-US"/>
          </w:rPr>
          <w:t>indicators of</w:t>
        </w:r>
      </w:ins>
      <w:del w:id="265" w:author="Claus Wendt" w:date="2020-09-04T10:35:00Z">
        <w:r w:rsidR="00197CC0" w:rsidDel="00BD666A">
          <w:rPr>
            <w:lang w:val="en-US"/>
          </w:rPr>
          <w:delText>in</w:delText>
        </w:r>
      </w:del>
      <w:r w:rsidR="00197CC0">
        <w:rPr>
          <w:lang w:val="en-US"/>
        </w:rPr>
        <w:t xml:space="preserve"> this system </w:t>
      </w:r>
      <w:del w:id="266" w:author="Claus Wendt" w:date="2020-09-04T10:35:00Z">
        <w:r w:rsidR="00197CC0" w:rsidDel="00BD666A">
          <w:rPr>
            <w:lang w:val="en-US"/>
          </w:rPr>
          <w:delText>is quite high</w:delText>
        </w:r>
      </w:del>
      <w:ins w:id="267" w:author="Claus Wendt" w:date="2020-09-04T10:35:00Z">
        <w:r w:rsidR="00BD666A">
          <w:rPr>
            <w:lang w:val="en-US"/>
          </w:rPr>
          <w:t>are above average</w:t>
        </w:r>
      </w:ins>
      <w:r w:rsidR="005923D6">
        <w:rPr>
          <w:lang w:val="en-US"/>
        </w:rPr>
        <w:t>.</w:t>
      </w:r>
      <w:ins w:id="268" w:author="Claus Wendt" w:date="2020-09-04T10:40:00Z">
        <w:r w:rsidR="00CC5C60">
          <w:rPr>
            <w:lang w:val="en-US"/>
          </w:rPr>
          <w:t xml:space="preserve"> </w:t>
        </w:r>
      </w:ins>
    </w:p>
    <w:p w14:paraId="6472BD94" w14:textId="49F81CFC" w:rsidR="00166676" w:rsidRPr="00C956BD" w:rsidRDefault="00166676" w:rsidP="00364FD2">
      <w:pPr>
        <w:pStyle w:val="02FlietextErsterAbsatz"/>
        <w:rPr>
          <w:b/>
          <w:lang w:val="en-US"/>
        </w:rPr>
      </w:pPr>
      <w:r w:rsidRPr="00C956BD">
        <w:rPr>
          <w:b/>
          <w:lang w:val="en-US"/>
        </w:rPr>
        <w:t xml:space="preserve">The </w:t>
      </w:r>
      <w:r w:rsidR="005923D6">
        <w:rPr>
          <w:b/>
          <w:lang w:val="en-US"/>
        </w:rPr>
        <w:t>evolving</w:t>
      </w:r>
      <w:r w:rsidRPr="00C956BD">
        <w:rPr>
          <w:b/>
          <w:lang w:val="en-US"/>
        </w:rPr>
        <w:t xml:space="preserve"> public </w:t>
      </w:r>
      <w:r w:rsidR="005923D6">
        <w:rPr>
          <w:b/>
          <w:lang w:val="en-US"/>
        </w:rPr>
        <w:t xml:space="preserve">supply </w:t>
      </w:r>
      <w:r w:rsidRPr="00C956BD">
        <w:rPr>
          <w:b/>
          <w:lang w:val="en-US"/>
        </w:rPr>
        <w:t>system</w:t>
      </w:r>
    </w:p>
    <w:p w14:paraId="37148890" w14:textId="0F3D85D7" w:rsidR="001E3C88" w:rsidRDefault="005E5DBA" w:rsidP="00364FD2">
      <w:pPr>
        <w:pStyle w:val="02FlietextErsterAbsatz"/>
        <w:rPr>
          <w:lang w:val="en-US"/>
        </w:rPr>
      </w:pPr>
      <w:ins w:id="269" w:author="Claus Wendt" w:date="2020-09-04T13:44:00Z">
        <w:r>
          <w:rPr>
            <w:lang w:val="en-US"/>
          </w:rPr>
          <w:t xml:space="preserve">Fourth, </w:t>
        </w:r>
      </w:ins>
      <w:ins w:id="270" w:author="Claus Wendt" w:date="2020-09-04T10:35:00Z">
        <w:r w:rsidR="00BD666A">
          <w:rPr>
            <w:lang w:val="en-US"/>
          </w:rPr>
          <w:t>Japan and Ko</w:t>
        </w:r>
      </w:ins>
      <w:ins w:id="271" w:author="Claus Wendt" w:date="2020-09-04T10:36:00Z">
        <w:r w:rsidR="00BD666A">
          <w:rPr>
            <w:lang w:val="en-US"/>
          </w:rPr>
          <w:t>rea can be defined as evolving public supply systems</w:t>
        </w:r>
        <w:r w:rsidR="00CC5C60">
          <w:rPr>
            <w:lang w:val="en-US"/>
          </w:rPr>
          <w:t xml:space="preserve">, </w:t>
        </w:r>
      </w:ins>
      <w:del w:id="272" w:author="Claus Wendt" w:date="2020-09-04T10:36:00Z">
        <w:r w:rsidR="001E3C88" w:rsidDel="00CC5C60">
          <w:rPr>
            <w:lang w:val="en-US"/>
          </w:rPr>
          <w:delText xml:space="preserve">This system is </w:delText>
        </w:r>
      </w:del>
      <w:r w:rsidR="001E3C88">
        <w:rPr>
          <w:lang w:val="en-US"/>
        </w:rPr>
        <w:t xml:space="preserve">marked by </w:t>
      </w:r>
      <w:r w:rsidR="00473DA0">
        <w:rPr>
          <w:lang w:val="en-US"/>
        </w:rPr>
        <w:t xml:space="preserve">medium to </w:t>
      </w:r>
      <w:r w:rsidR="001E3C88">
        <w:rPr>
          <w:lang w:val="en-US"/>
        </w:rPr>
        <w:t xml:space="preserve">low supply and </w:t>
      </w:r>
      <w:r w:rsidR="00473DA0">
        <w:rPr>
          <w:lang w:val="en-US"/>
        </w:rPr>
        <w:t>public financing and provision</w:t>
      </w:r>
      <w:r w:rsidR="001E3C88">
        <w:rPr>
          <w:lang w:val="en-US"/>
        </w:rPr>
        <w:t xml:space="preserve">. Expenditure and the number of recipients in institutions are </w:t>
      </w:r>
      <w:del w:id="273" w:author="Claus Wendt" w:date="2020-09-04T10:36:00Z">
        <w:r w:rsidR="001E3C88" w:rsidDel="00CC5C60">
          <w:rPr>
            <w:lang w:val="en-US"/>
          </w:rPr>
          <w:delText xml:space="preserve">on </w:delText>
        </w:r>
      </w:del>
      <w:ins w:id="274" w:author="Claus Wendt" w:date="2020-09-04T10:36:00Z">
        <w:r w:rsidR="00CC5C60">
          <w:rPr>
            <w:lang w:val="en-US"/>
          </w:rPr>
          <w:t xml:space="preserve">at </w:t>
        </w:r>
      </w:ins>
      <w:r w:rsidR="001E3C88">
        <w:rPr>
          <w:lang w:val="en-US"/>
        </w:rPr>
        <w:t xml:space="preserve">a medium level, the supply of residential beds </w:t>
      </w:r>
      <w:ins w:id="275" w:author="Claus Wendt" w:date="2020-09-04T13:47:00Z">
        <w:r>
          <w:rPr>
            <w:lang w:val="en-US"/>
          </w:rPr>
          <w:t xml:space="preserve">is </w:t>
        </w:r>
      </w:ins>
      <w:r w:rsidR="001E3C88">
        <w:rPr>
          <w:lang w:val="en-US"/>
        </w:rPr>
        <w:t xml:space="preserve">below average. </w:t>
      </w:r>
      <w:r w:rsidR="00473DA0">
        <w:rPr>
          <w:lang w:val="en-US"/>
        </w:rPr>
        <w:t xml:space="preserve">Public expenditure is medium and benefits only provided in-kind. Access to the system is provided without means-testing </w:t>
      </w:r>
      <w:r w:rsidR="00473DA0">
        <w:rPr>
          <w:lang w:val="en-US"/>
        </w:rPr>
        <w:lastRenderedPageBreak/>
        <w:t>but medium to high choice restrictions apply. Performance is the highest concerning</w:t>
      </w:r>
      <w:r w:rsidR="001E3C88">
        <w:rPr>
          <w:lang w:val="en-US"/>
        </w:rPr>
        <w:t xml:space="preserve"> life expectancy but</w:t>
      </w:r>
      <w:r w:rsidR="00473DA0">
        <w:rPr>
          <w:lang w:val="en-US"/>
        </w:rPr>
        <w:t xml:space="preserve"> among the lowest concerning</w:t>
      </w:r>
      <w:r w:rsidR="001E3C88">
        <w:rPr>
          <w:lang w:val="en-US"/>
        </w:rPr>
        <w:t xml:space="preserve"> self-perceived health. </w:t>
      </w:r>
      <w:ins w:id="276" w:author="Claus Wendt" w:date="2020-09-04T10:42:00Z">
        <w:r w:rsidR="00CC5C60">
          <w:rPr>
            <w:lang w:val="en-US"/>
          </w:rPr>
          <w:t xml:space="preserve">Our study indicates that the two countries share </w:t>
        </w:r>
      </w:ins>
      <w:ins w:id="277" w:author="Claus Wendt" w:date="2020-09-04T13:47:00Z">
        <w:r>
          <w:rPr>
            <w:lang w:val="en-US"/>
          </w:rPr>
          <w:t>a number of</w:t>
        </w:r>
      </w:ins>
      <w:ins w:id="278" w:author="Claus Wendt" w:date="2020-09-04T10:42:00Z">
        <w:r w:rsidR="00CC5C60">
          <w:rPr>
            <w:lang w:val="en-US"/>
          </w:rPr>
          <w:t xml:space="preserve"> characteristics of the North European public supply type.</w:t>
        </w:r>
      </w:ins>
    </w:p>
    <w:p w14:paraId="612AD6E0" w14:textId="12645994" w:rsidR="00F3631B" w:rsidRDefault="00F3631B" w:rsidP="00C83EC5">
      <w:pPr>
        <w:spacing w:after="160" w:line="360" w:lineRule="auto"/>
        <w:jc w:val="both"/>
        <w:rPr>
          <w:rFonts w:eastAsiaTheme="minorHAnsi"/>
          <w:b/>
          <w:iCs/>
          <w:color w:val="auto"/>
          <w:szCs w:val="18"/>
          <w:lang w:val="en-US"/>
        </w:rPr>
      </w:pPr>
      <w:r w:rsidRPr="00313058">
        <w:rPr>
          <w:rFonts w:eastAsiaTheme="minorHAnsi"/>
          <w:b/>
          <w:iCs/>
          <w:color w:val="auto"/>
          <w:szCs w:val="18"/>
          <w:lang w:val="en-US"/>
        </w:rPr>
        <w:t xml:space="preserve">The </w:t>
      </w:r>
      <w:r w:rsidR="00473DA0">
        <w:rPr>
          <w:rFonts w:eastAsiaTheme="minorHAnsi"/>
          <w:b/>
          <w:iCs/>
          <w:color w:val="auto"/>
          <w:szCs w:val="18"/>
          <w:lang w:val="en-US"/>
        </w:rPr>
        <w:t>private need-based</w:t>
      </w:r>
      <w:ins w:id="279" w:author="Claus Wendt" w:date="2020-09-04T10:40:00Z">
        <w:r w:rsidR="00CC5C60">
          <w:rPr>
            <w:rFonts w:eastAsiaTheme="minorHAnsi"/>
            <w:b/>
            <w:iCs/>
            <w:color w:val="auto"/>
            <w:szCs w:val="18"/>
            <w:lang w:val="en-US"/>
          </w:rPr>
          <w:t xml:space="preserve"> </w:t>
        </w:r>
      </w:ins>
      <w:r w:rsidR="00166676">
        <w:rPr>
          <w:rFonts w:eastAsiaTheme="minorHAnsi"/>
          <w:b/>
          <w:iCs/>
          <w:color w:val="auto"/>
          <w:szCs w:val="18"/>
          <w:lang w:val="en-US"/>
        </w:rPr>
        <w:t>supply</w:t>
      </w:r>
      <w:r w:rsidR="00166676" w:rsidRPr="00313058">
        <w:rPr>
          <w:rFonts w:eastAsiaTheme="minorHAnsi"/>
          <w:b/>
          <w:iCs/>
          <w:color w:val="auto"/>
          <w:szCs w:val="18"/>
          <w:lang w:val="en-US"/>
        </w:rPr>
        <w:t xml:space="preserve"> </w:t>
      </w:r>
      <w:r w:rsidRPr="00313058">
        <w:rPr>
          <w:rFonts w:eastAsiaTheme="minorHAnsi"/>
          <w:b/>
          <w:iCs/>
          <w:color w:val="auto"/>
          <w:szCs w:val="18"/>
          <w:lang w:val="en-US"/>
        </w:rPr>
        <w:t>system</w:t>
      </w:r>
    </w:p>
    <w:p w14:paraId="74B93F8A" w14:textId="3CC176FD" w:rsidR="00A77345" w:rsidRDefault="00CC5C60" w:rsidP="00364FD2">
      <w:pPr>
        <w:pStyle w:val="02FlietextErsterAbsatz"/>
        <w:rPr>
          <w:lang w:val="en-US"/>
        </w:rPr>
      </w:pPr>
      <w:ins w:id="280" w:author="Claus Wendt" w:date="2020-09-04T10:43:00Z">
        <w:r>
          <w:rPr>
            <w:lang w:val="en-US"/>
          </w:rPr>
          <w:t>A fifth LCT</w:t>
        </w:r>
      </w:ins>
      <w:ins w:id="281" w:author="Claus Wendt" w:date="2020-09-04T10:44:00Z">
        <w:r>
          <w:rPr>
            <w:lang w:val="en-US"/>
          </w:rPr>
          <w:t xml:space="preserve"> system type can be defined as a private need-based supply system that include</w:t>
        </w:r>
      </w:ins>
      <w:ins w:id="282" w:author="Claus Wendt" w:date="2020-09-04T10:49:00Z">
        <w:r w:rsidR="00576E43">
          <w:rPr>
            <w:lang w:val="en-US"/>
          </w:rPr>
          <w:t>s</w:t>
        </w:r>
      </w:ins>
      <w:ins w:id="283" w:author="Claus Wendt" w:date="2020-09-04T10:44:00Z">
        <w:r>
          <w:rPr>
            <w:lang w:val="en-US"/>
          </w:rPr>
          <w:t xml:space="preserve"> </w:t>
        </w:r>
      </w:ins>
      <w:ins w:id="284" w:author="Claus Wendt" w:date="2020-09-04T10:45:00Z">
        <w:r>
          <w:rPr>
            <w:lang w:val="en-US"/>
          </w:rPr>
          <w:t>Austr</w:t>
        </w:r>
      </w:ins>
      <w:ins w:id="285" w:author="Claus Wendt" w:date="2020-09-04T10:50:00Z">
        <w:r w:rsidR="00576E43">
          <w:rPr>
            <w:lang w:val="en-US"/>
          </w:rPr>
          <w:t>alia</w:t>
        </w:r>
      </w:ins>
      <w:ins w:id="286" w:author="Claus Wendt" w:date="2020-09-04T10:45:00Z">
        <w:r>
          <w:rPr>
            <w:lang w:val="en-US"/>
          </w:rPr>
          <w:t xml:space="preserve">, Belgium, Switzerland, Luxembourg, the Netherlands, </w:t>
        </w:r>
      </w:ins>
      <w:ins w:id="287" w:author="Claus Wendt" w:date="2020-09-04T10:49:00Z">
        <w:r w:rsidR="00576E43">
          <w:rPr>
            <w:lang w:val="en-US"/>
          </w:rPr>
          <w:t>Slovakia, and Slovenia</w:t>
        </w:r>
      </w:ins>
      <w:ins w:id="288" w:author="Claus Wendt" w:date="2020-09-04T10:50:00Z">
        <w:r w:rsidR="00576E43">
          <w:rPr>
            <w:lang w:val="en-US"/>
          </w:rPr>
          <w:t xml:space="preserve"> </w:t>
        </w:r>
      </w:ins>
      <w:ins w:id="289" w:author="Claus Wendt" w:date="2020-09-04T10:51:00Z">
        <w:r w:rsidR="00576E43">
          <w:rPr>
            <w:lang w:val="en-US"/>
          </w:rPr>
          <w:t xml:space="preserve">with the latter two, however, only having weak ties to the other countries. </w:t>
        </w:r>
      </w:ins>
      <w:r w:rsidR="00C609BE">
        <w:rPr>
          <w:lang w:val="en-US"/>
        </w:rPr>
        <w:t>This type can be depicted as oriented towards private provision and financing</w:t>
      </w:r>
      <w:r w:rsidR="00C609BE" w:rsidRPr="00313058">
        <w:rPr>
          <w:lang w:val="en-US"/>
        </w:rPr>
        <w:t xml:space="preserve"> </w:t>
      </w:r>
      <w:r w:rsidR="00C609BE">
        <w:rPr>
          <w:lang w:val="en-US"/>
        </w:rPr>
        <w:t xml:space="preserve">as </w:t>
      </w:r>
      <w:r w:rsidR="00473DA0">
        <w:rPr>
          <w:lang w:val="en-US"/>
        </w:rPr>
        <w:t>public</w:t>
      </w:r>
      <w:r w:rsidR="00C609BE">
        <w:rPr>
          <w:lang w:val="en-US"/>
        </w:rPr>
        <w:t xml:space="preserve"> expenditure </w:t>
      </w:r>
      <w:r w:rsidR="00473DA0">
        <w:rPr>
          <w:lang w:val="en-US"/>
        </w:rPr>
        <w:t>is below</w:t>
      </w:r>
      <w:r w:rsidR="00C609BE">
        <w:rPr>
          <w:lang w:val="en-US"/>
        </w:rPr>
        <w:t xml:space="preserve"> average and cash benefits </w:t>
      </w:r>
      <w:ins w:id="290" w:author="Claus Wendt" w:date="2020-09-04T13:48:00Z">
        <w:r w:rsidR="005E5DBA">
          <w:rPr>
            <w:lang w:val="en-US"/>
          </w:rPr>
          <w:t xml:space="preserve">are </w:t>
        </w:r>
      </w:ins>
      <w:r w:rsidR="00C609BE">
        <w:rPr>
          <w:lang w:val="en-US"/>
        </w:rPr>
        <w:t xml:space="preserve">available in almost all countries and often unbound. </w:t>
      </w:r>
      <w:ins w:id="291" w:author="Claus Wendt" w:date="2020-09-04T10:52:00Z">
        <w:r w:rsidR="00576E43">
          <w:rPr>
            <w:lang w:val="en-US"/>
          </w:rPr>
          <w:t xml:space="preserve">On the other hand, </w:t>
        </w:r>
      </w:ins>
      <w:del w:id="292" w:author="Claus Wendt" w:date="2020-09-04T10:52:00Z">
        <w:r w:rsidR="00C609BE" w:rsidDel="00576E43">
          <w:rPr>
            <w:lang w:val="en-US"/>
          </w:rPr>
          <w:delText>H</w:delText>
        </w:r>
      </w:del>
      <w:ins w:id="293" w:author="Claus Wendt" w:date="2020-09-04T10:52:00Z">
        <w:r w:rsidR="00576E43">
          <w:rPr>
            <w:lang w:val="en-US"/>
          </w:rPr>
          <w:t>h</w:t>
        </w:r>
      </w:ins>
      <w:r w:rsidR="00C609BE">
        <w:rPr>
          <w:lang w:val="en-US"/>
        </w:rPr>
        <w:t>owever</w:t>
      </w:r>
      <w:r w:rsidR="00473DA0">
        <w:rPr>
          <w:lang w:val="en-US"/>
        </w:rPr>
        <w:t>,</w:t>
      </w:r>
      <w:r w:rsidR="00C609BE">
        <w:rPr>
          <w:lang w:val="en-US"/>
        </w:rPr>
        <w:t xml:space="preserve"> supply is high. </w:t>
      </w:r>
      <w:ins w:id="294" w:author="Claus Wendt" w:date="2020-09-04T10:52:00Z">
        <w:r w:rsidR="00576E43">
          <w:rPr>
            <w:lang w:val="en-US"/>
          </w:rPr>
          <w:t xml:space="preserve">In contrast to the private supply type, </w:t>
        </w:r>
      </w:ins>
      <w:del w:id="295" w:author="Claus Wendt" w:date="2020-09-04T10:52:00Z">
        <w:r w:rsidR="00473DA0" w:rsidDel="00576E43">
          <w:rPr>
            <w:lang w:val="en-US"/>
          </w:rPr>
          <w:delText>A</w:delText>
        </w:r>
      </w:del>
      <w:ins w:id="296" w:author="Claus Wendt" w:date="2020-09-04T10:53:00Z">
        <w:r w:rsidR="00576E43">
          <w:rPr>
            <w:lang w:val="en-US"/>
          </w:rPr>
          <w:t>a</w:t>
        </w:r>
      </w:ins>
      <w:r w:rsidR="00473DA0">
        <w:rPr>
          <w:lang w:val="en-US"/>
        </w:rPr>
        <w:t>ccess is restricted by a high level of means-testing</w:t>
      </w:r>
      <w:ins w:id="297" w:author="Claus Wendt" w:date="2020-09-04T10:54:00Z">
        <w:r w:rsidR="00576E43">
          <w:rPr>
            <w:lang w:val="en-US"/>
          </w:rPr>
          <w:t>. Like in the private supply countries</w:t>
        </w:r>
      </w:ins>
      <w:r w:rsidR="00473DA0">
        <w:rPr>
          <w:lang w:val="en-US"/>
        </w:rPr>
        <w:t xml:space="preserve">, </w:t>
      </w:r>
      <w:del w:id="298" w:author="Claus Wendt" w:date="2020-09-04T10:54:00Z">
        <w:r w:rsidR="00473DA0" w:rsidDel="00576E43">
          <w:rPr>
            <w:lang w:val="en-US"/>
          </w:rPr>
          <w:delText xml:space="preserve">yet </w:delText>
        </w:r>
      </w:del>
      <w:r w:rsidR="00473DA0">
        <w:rPr>
          <w:lang w:val="en-US"/>
        </w:rPr>
        <w:t xml:space="preserve">choice restrictions </w:t>
      </w:r>
      <w:del w:id="299" w:author="Claus Wendt" w:date="2020-09-04T10:54:00Z">
        <w:r w:rsidR="00473DA0" w:rsidDel="00576E43">
          <w:rPr>
            <w:lang w:val="en-US"/>
          </w:rPr>
          <w:delText xml:space="preserve">are </w:delText>
        </w:r>
      </w:del>
      <w:r w:rsidR="00473DA0">
        <w:rPr>
          <w:lang w:val="en-US"/>
        </w:rPr>
        <w:t>rarely appl</w:t>
      </w:r>
      <w:ins w:id="300" w:author="Claus Wendt" w:date="2020-09-04T10:54:00Z">
        <w:r w:rsidR="00576E43">
          <w:rPr>
            <w:lang w:val="en-US"/>
          </w:rPr>
          <w:t>y</w:t>
        </w:r>
      </w:ins>
      <w:del w:id="301" w:author="Claus Wendt" w:date="2020-09-04T10:54:00Z">
        <w:r w:rsidR="00473DA0" w:rsidDel="00576E43">
          <w:rPr>
            <w:lang w:val="en-US"/>
          </w:rPr>
          <w:delText>ied</w:delText>
        </w:r>
      </w:del>
      <w:r w:rsidR="00473DA0">
        <w:rPr>
          <w:lang w:val="en-US"/>
        </w:rPr>
        <w:t>. P</w:t>
      </w:r>
      <w:r w:rsidR="00A740AC" w:rsidRPr="00313058">
        <w:rPr>
          <w:lang w:val="en-US"/>
        </w:rPr>
        <w:t>er</w:t>
      </w:r>
      <w:r w:rsidR="00A740AC">
        <w:rPr>
          <w:lang w:val="en-US"/>
        </w:rPr>
        <w:t>formance</w:t>
      </w:r>
      <w:r w:rsidR="00473DA0">
        <w:rPr>
          <w:lang w:val="en-US"/>
        </w:rPr>
        <w:t xml:space="preserve"> is above average</w:t>
      </w:r>
      <w:r w:rsidR="00C956BD">
        <w:rPr>
          <w:lang w:val="en-US"/>
        </w:rPr>
        <w:t>.</w:t>
      </w:r>
      <w:r w:rsidR="00A740AC">
        <w:rPr>
          <w:lang w:val="en-US"/>
        </w:rPr>
        <w:t xml:space="preserve"> </w:t>
      </w:r>
    </w:p>
    <w:p w14:paraId="1975CD1B" w14:textId="374AAFD8" w:rsidR="00166676" w:rsidRPr="00C956BD" w:rsidRDefault="00166676" w:rsidP="00364FD2">
      <w:pPr>
        <w:pStyle w:val="02FlietextErsterAbsatz"/>
        <w:rPr>
          <w:b/>
          <w:lang w:val="en-US"/>
        </w:rPr>
      </w:pPr>
      <w:r w:rsidRPr="00C956BD">
        <w:rPr>
          <w:b/>
          <w:lang w:val="en-US"/>
        </w:rPr>
        <w:t xml:space="preserve">The </w:t>
      </w:r>
      <w:r w:rsidR="00473DA0">
        <w:rPr>
          <w:b/>
          <w:lang w:val="en-US"/>
        </w:rPr>
        <w:t>evolving private need-based</w:t>
      </w:r>
      <w:r w:rsidRPr="00C956BD">
        <w:rPr>
          <w:b/>
          <w:lang w:val="en-US"/>
        </w:rPr>
        <w:t xml:space="preserve"> system</w:t>
      </w:r>
    </w:p>
    <w:p w14:paraId="30FE2670" w14:textId="253E748A" w:rsidR="005923D6" w:rsidRDefault="006505A8" w:rsidP="00BE78A9">
      <w:pPr>
        <w:pStyle w:val="02FlietextErsterAbsatz"/>
        <w:rPr>
          <w:lang w:val="en-US"/>
        </w:rPr>
      </w:pPr>
      <w:ins w:id="302" w:author="Claus Wendt" w:date="2020-09-04T10:59:00Z">
        <w:r>
          <w:rPr>
            <w:lang w:val="en-US"/>
          </w:rPr>
          <w:t xml:space="preserve">A sixth LTC type </w:t>
        </w:r>
      </w:ins>
      <w:ins w:id="303" w:author="Claus Wendt" w:date="2020-09-04T11:00:00Z">
        <w:r w:rsidR="00BE78A9">
          <w:rPr>
            <w:lang w:val="en-US"/>
          </w:rPr>
          <w:t xml:space="preserve">is </w:t>
        </w:r>
      </w:ins>
      <w:ins w:id="304" w:author="Claus Wendt" w:date="2020-09-04T12:04:00Z">
        <w:r w:rsidR="002D5CCF">
          <w:rPr>
            <w:lang w:val="en-US"/>
          </w:rPr>
          <w:t>labeled</w:t>
        </w:r>
      </w:ins>
      <w:ins w:id="305" w:author="Claus Wendt" w:date="2020-09-04T11:00:00Z">
        <w:r w:rsidR="00BE78A9">
          <w:rPr>
            <w:lang w:val="en-US"/>
          </w:rPr>
          <w:t xml:space="preserve"> as evolving private need-based system that shares important characteristics of the </w:t>
        </w:r>
      </w:ins>
      <w:ins w:id="306" w:author="Claus Wendt" w:date="2020-09-04T11:01:00Z">
        <w:r w:rsidR="00BE78A9">
          <w:rPr>
            <w:lang w:val="en-US"/>
          </w:rPr>
          <w:t xml:space="preserve">private need-based supply type. </w:t>
        </w:r>
      </w:ins>
      <w:ins w:id="307" w:author="Claus Wendt" w:date="2020-09-04T11:02:00Z">
        <w:r w:rsidR="00BE78A9" w:rsidRPr="00184E5A">
          <w:rPr>
            <w:rFonts w:eastAsiaTheme="minorHAnsi"/>
            <w:iCs/>
            <w:color w:val="auto"/>
            <w:szCs w:val="18"/>
            <w:lang w:val="en-US"/>
          </w:rPr>
          <w:t xml:space="preserve">France, Israel, </w:t>
        </w:r>
        <w:r w:rsidR="00BE78A9" w:rsidRPr="00184E5A">
          <w:rPr>
            <w:rFonts w:eastAsiaTheme="minorHAnsi"/>
            <w:iCs/>
            <w:color w:val="auto"/>
            <w:szCs w:val="18"/>
            <w:lang w:val="en-US"/>
          </w:rPr>
          <w:lastRenderedPageBreak/>
          <w:t>Spain, the United Kingdom, and the United States</w:t>
        </w:r>
        <w:r w:rsidR="00BE78A9">
          <w:rPr>
            <w:rFonts w:eastAsiaTheme="minorHAnsi"/>
            <w:iCs/>
            <w:color w:val="auto"/>
            <w:szCs w:val="18"/>
            <w:lang w:val="en-US"/>
          </w:rPr>
          <w:t xml:space="preserve"> belong to this type, and Estonia and New Zealand have weak ties </w:t>
        </w:r>
      </w:ins>
      <w:ins w:id="308" w:author="Claus Wendt" w:date="2020-09-04T11:03:00Z">
        <w:r w:rsidR="00BE78A9">
          <w:rPr>
            <w:rFonts w:eastAsiaTheme="minorHAnsi"/>
            <w:iCs/>
            <w:color w:val="auto"/>
            <w:szCs w:val="18"/>
            <w:lang w:val="en-US"/>
          </w:rPr>
          <w:t xml:space="preserve">as well. </w:t>
        </w:r>
      </w:ins>
      <w:del w:id="309" w:author="Claus Wendt" w:date="2020-09-04T11:03:00Z">
        <w:r w:rsidR="00C609BE" w:rsidDel="00BE78A9">
          <w:rPr>
            <w:lang w:val="en-US"/>
          </w:rPr>
          <w:delText xml:space="preserve">This type shares a lot of similarities to the prior system type. </w:delText>
        </w:r>
      </w:del>
      <w:r w:rsidR="00795C58">
        <w:rPr>
          <w:lang w:val="en-US"/>
        </w:rPr>
        <w:t xml:space="preserve">The public-private mix is oriented towards private financing. </w:t>
      </w:r>
      <w:r w:rsidR="003C0CC8">
        <w:rPr>
          <w:lang w:val="en-US"/>
        </w:rPr>
        <w:t>Performance</w:t>
      </w:r>
      <w:r w:rsidR="00795C58">
        <w:rPr>
          <w:lang w:val="en-US"/>
        </w:rPr>
        <w:t xml:space="preserve"> is high. Access is restricted </w:t>
      </w:r>
      <w:ins w:id="310" w:author="Claus Wendt" w:date="2020-09-04T12:05:00Z">
        <w:r w:rsidR="002D5CCF" w:rsidRPr="002D5CCF">
          <w:rPr>
            <w:color w:val="FF0000"/>
            <w:lang w:val="en-US"/>
            <w:rPrChange w:id="311" w:author="Claus Wendt" w:date="2020-09-04T12:05:00Z">
              <w:rPr>
                <w:lang w:val="en-US"/>
              </w:rPr>
            </w:rPrChange>
          </w:rPr>
          <w:t xml:space="preserve">by </w:t>
        </w:r>
      </w:ins>
      <w:r w:rsidR="00795C58">
        <w:rPr>
          <w:lang w:val="en-US"/>
        </w:rPr>
        <w:t xml:space="preserve">both </w:t>
      </w:r>
      <w:del w:id="312" w:author="Claus Wendt" w:date="2020-09-04T12:05:00Z">
        <w:r w:rsidR="00795C58" w:rsidDel="002D5CCF">
          <w:rPr>
            <w:lang w:val="en-US"/>
          </w:rPr>
          <w:delText xml:space="preserve">by </w:delText>
        </w:r>
      </w:del>
      <w:r w:rsidR="003C0CC8">
        <w:rPr>
          <w:lang w:val="en-US"/>
        </w:rPr>
        <w:t>means</w:t>
      </w:r>
      <w:r w:rsidR="00795C58">
        <w:rPr>
          <w:lang w:val="en-US"/>
        </w:rPr>
        <w:t xml:space="preserve">-testing </w:t>
      </w:r>
      <w:del w:id="313" w:author="Claus Wendt" w:date="2020-09-04T12:05:00Z">
        <w:r w:rsidR="00795C58" w:rsidDel="002D5CCF">
          <w:rPr>
            <w:lang w:val="en-US"/>
          </w:rPr>
          <w:delText>as well as</w:delText>
        </w:r>
      </w:del>
      <w:ins w:id="314" w:author="Claus Wendt" w:date="2020-09-04T12:05:00Z">
        <w:r w:rsidR="002D5CCF">
          <w:rPr>
            <w:lang w:val="en-US"/>
          </w:rPr>
          <w:t>and</w:t>
        </w:r>
      </w:ins>
      <w:r w:rsidR="00795C58">
        <w:rPr>
          <w:lang w:val="en-US"/>
        </w:rPr>
        <w:t xml:space="preserve"> high choice restrictions. The main difference to the prior system type is </w:t>
      </w:r>
      <w:del w:id="315" w:author="Claus Wendt" w:date="2020-09-04T12:05:00Z">
        <w:r w:rsidR="00795C58" w:rsidDel="002D5CCF">
          <w:rPr>
            <w:lang w:val="en-US"/>
          </w:rPr>
          <w:delText xml:space="preserve">the </w:delText>
        </w:r>
      </w:del>
      <w:r w:rsidR="00795C58">
        <w:rPr>
          <w:lang w:val="en-US"/>
        </w:rPr>
        <w:t>low supply</w:t>
      </w:r>
      <w:r w:rsidR="003C0CC8">
        <w:rPr>
          <w:lang w:val="en-US"/>
        </w:rPr>
        <w:t xml:space="preserve">, especially </w:t>
      </w:r>
      <w:del w:id="316" w:author="Claus Wendt" w:date="2020-09-04T12:05:00Z">
        <w:r w:rsidR="003C0CC8" w:rsidDel="002D5CCF">
          <w:rPr>
            <w:lang w:val="en-US"/>
          </w:rPr>
          <w:delText xml:space="preserve">the </w:delText>
        </w:r>
      </w:del>
      <w:r w:rsidR="003C0CC8">
        <w:rPr>
          <w:lang w:val="en-US"/>
        </w:rPr>
        <w:t xml:space="preserve">low expenditure, but also the provision of beds in residential care and the number of recipients of residential care is </w:t>
      </w:r>
      <w:del w:id="317" w:author="Claus Wendt" w:date="2020-09-04T12:06:00Z">
        <w:r w:rsidR="003C0CC8" w:rsidDel="002D5CCF">
          <w:rPr>
            <w:lang w:val="en-US"/>
          </w:rPr>
          <w:delText>medium to low</w:delText>
        </w:r>
      </w:del>
      <w:ins w:id="318" w:author="Claus Wendt" w:date="2020-09-04T12:06:00Z">
        <w:r w:rsidR="002D5CCF">
          <w:rPr>
            <w:lang w:val="en-US"/>
          </w:rPr>
          <w:t>at a lower level</w:t>
        </w:r>
      </w:ins>
      <w:r w:rsidR="003C0CC8">
        <w:rPr>
          <w:lang w:val="en-US"/>
        </w:rPr>
        <w:t>.</w:t>
      </w:r>
    </w:p>
    <w:p w14:paraId="0E2044FF" w14:textId="43DB4569" w:rsidR="005923D6" w:rsidRDefault="005923D6" w:rsidP="005923D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4E0297C6" w14:textId="2EB55CD5" w:rsidR="005923D6" w:rsidRPr="00C956BD" w:rsidRDefault="005923D6" w:rsidP="00C956BD">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Pr>
          <w:noProof/>
          <w:sz w:val="22"/>
          <w:szCs w:val="22"/>
          <w:lang w:val="en-US"/>
        </w:rPr>
        <w:t>3</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w:t>
      </w:r>
      <w:del w:id="319" w:author="Claus Wendt" w:date="2020-09-04T12:07:00Z">
        <w:r w:rsidRPr="006A56FF" w:rsidDel="002D5CCF">
          <w:rPr>
            <w:sz w:val="22"/>
            <w:szCs w:val="22"/>
            <w:lang w:val="en-US"/>
          </w:rPr>
          <w:delText xml:space="preserve">in </w:delText>
        </w:r>
      </w:del>
      <w:ins w:id="320" w:author="Claus Wendt" w:date="2020-09-04T12:08:00Z">
        <w:r w:rsidR="002D5CCF">
          <w:rPr>
            <w:sz w:val="22"/>
            <w:szCs w:val="22"/>
            <w:lang w:val="en-US"/>
          </w:rPr>
          <w:t>of</w:t>
        </w:r>
      </w:ins>
      <w:ins w:id="321" w:author="Claus Wendt" w:date="2020-09-04T12:07:00Z">
        <w:r w:rsidR="002D5CCF">
          <w:rPr>
            <w:sz w:val="22"/>
            <w:szCs w:val="22"/>
            <w:lang w:val="en-US"/>
          </w:rPr>
          <w:t xml:space="preserve"> six </w:t>
        </w:r>
      </w:ins>
      <w:r w:rsidRPr="006A56FF">
        <w:rPr>
          <w:sz w:val="22"/>
          <w:szCs w:val="22"/>
          <w:lang w:val="en-US"/>
        </w:rPr>
        <w:t xml:space="preserve">LTC </w:t>
      </w:r>
      <w:del w:id="322" w:author="Claus Wendt" w:date="2020-09-04T12:07:00Z">
        <w:r w:rsidRPr="006A56FF" w:rsidDel="002D5CCF">
          <w:rPr>
            <w:sz w:val="22"/>
            <w:szCs w:val="22"/>
            <w:lang w:val="en-US"/>
          </w:rPr>
          <w:delText xml:space="preserve">typology over </w:delText>
        </w:r>
        <w:r w:rsidDel="002D5CCF">
          <w:rPr>
            <w:sz w:val="22"/>
            <w:szCs w:val="22"/>
            <w:lang w:val="en-US"/>
          </w:rPr>
          <w:delText xml:space="preserve">(N=4) </w:delText>
        </w:r>
        <w:r w:rsidRPr="006A56FF" w:rsidDel="002D5CCF">
          <w:rPr>
            <w:sz w:val="22"/>
            <w:szCs w:val="22"/>
            <w:lang w:val="en-US"/>
          </w:rPr>
          <w:delText>clusters</w:delText>
        </w:r>
        <w:r w:rsidDel="002D5CCF">
          <w:rPr>
            <w:sz w:val="22"/>
            <w:szCs w:val="22"/>
            <w:lang w:val="en-US"/>
          </w:rPr>
          <w:delText xml:space="preserve"> with (N=4) </w:delText>
        </w:r>
        <w:commentRangeStart w:id="323"/>
        <w:r w:rsidDel="002D5CCF">
          <w:rPr>
            <w:sz w:val="22"/>
            <w:szCs w:val="22"/>
            <w:lang w:val="en-US"/>
          </w:rPr>
          <w:delText>subclusters</w:delText>
        </w:r>
        <w:commentRangeEnd w:id="323"/>
        <w:r w:rsidDel="002D5CCF">
          <w:rPr>
            <w:rStyle w:val="Kommentarzeichen"/>
            <w:color w:val="000000"/>
          </w:rPr>
          <w:commentReference w:id="323"/>
        </w:r>
      </w:del>
      <w:ins w:id="324" w:author="Claus Wendt" w:date="2020-09-04T12:07:00Z">
        <w:r w:rsidR="002D5CCF">
          <w:rPr>
            <w:sz w:val="22"/>
            <w:szCs w:val="22"/>
            <w:lang w:val="en-US"/>
          </w:rPr>
          <w:t>types</w:t>
        </w:r>
      </w:ins>
    </w:p>
    <w:tbl>
      <w:tblPr>
        <w:tblStyle w:val="EinfacheTabelle3"/>
        <w:tblW w:w="8647" w:type="dxa"/>
        <w:shd w:val="clear" w:color="auto" w:fill="FFFFFF" w:themeFill="background1"/>
        <w:tblLayout w:type="fixed"/>
        <w:tblLook w:val="04A0" w:firstRow="1" w:lastRow="0" w:firstColumn="1" w:lastColumn="0" w:noHBand="0" w:noVBand="1"/>
      </w:tblPr>
      <w:tblGrid>
        <w:gridCol w:w="1843"/>
        <w:gridCol w:w="1134"/>
        <w:gridCol w:w="1134"/>
        <w:gridCol w:w="1134"/>
        <w:gridCol w:w="1134"/>
        <w:gridCol w:w="1134"/>
        <w:gridCol w:w="1134"/>
      </w:tblGrid>
      <w:tr w:rsidR="005923D6" w:rsidRPr="00D36019" w14:paraId="10BD1286" w14:textId="77777777" w:rsidTr="008C6FA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bottom w:val="single" w:sz="12" w:space="0" w:color="auto"/>
            </w:tcBorders>
            <w:shd w:val="clear" w:color="auto" w:fill="FFFFFF" w:themeFill="background1"/>
            <w:vAlign w:val="center"/>
          </w:tcPr>
          <w:p w14:paraId="11C88F4D" w14:textId="77777777" w:rsidR="005923D6" w:rsidRPr="00D67B4C" w:rsidRDefault="005923D6" w:rsidP="008C6FA4">
            <w:pPr>
              <w:spacing w:before="240" w:after="240" w:line="276" w:lineRule="auto"/>
              <w:rPr>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14:paraId="562E3F82" w14:textId="77777777" w:rsidR="005923D6" w:rsidRPr="00D67B4C"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Residual public system</w:t>
            </w:r>
          </w:p>
        </w:tc>
        <w:tc>
          <w:tcPr>
            <w:tcW w:w="1134" w:type="dxa"/>
            <w:tcBorders>
              <w:top w:val="single" w:sz="12" w:space="0" w:color="auto"/>
              <w:bottom w:val="single" w:sz="12" w:space="0" w:color="auto"/>
            </w:tcBorders>
            <w:shd w:val="clear" w:color="auto" w:fill="FFFFFF" w:themeFill="background1"/>
            <w:vAlign w:val="center"/>
          </w:tcPr>
          <w:p w14:paraId="47474374" w14:textId="77777777" w:rsidR="005923D6" w:rsidRPr="00D67B4C"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Private supply system</w:t>
            </w:r>
          </w:p>
        </w:tc>
        <w:tc>
          <w:tcPr>
            <w:tcW w:w="1134" w:type="dxa"/>
            <w:tcBorders>
              <w:top w:val="single" w:sz="12" w:space="0" w:color="auto"/>
              <w:bottom w:val="single" w:sz="12" w:space="0" w:color="auto"/>
            </w:tcBorders>
            <w:shd w:val="clear" w:color="auto" w:fill="FFFFFF" w:themeFill="background1"/>
            <w:vAlign w:val="center"/>
          </w:tcPr>
          <w:p w14:paraId="13F3A231" w14:textId="77777777" w:rsidR="005923D6" w:rsidRPr="000D6FB8"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sz w:val="16"/>
                <w:szCs w:val="16"/>
                <w:lang w:val="en-US"/>
              </w:rPr>
            </w:pPr>
            <w:r>
              <w:rPr>
                <w:b w:val="0"/>
                <w:bCs w:val="0"/>
                <w:caps w:val="0"/>
                <w:sz w:val="16"/>
                <w:szCs w:val="16"/>
                <w:lang w:val="en-US"/>
              </w:rPr>
              <w:t>Public supply system</w:t>
            </w:r>
          </w:p>
        </w:tc>
        <w:tc>
          <w:tcPr>
            <w:tcW w:w="1134" w:type="dxa"/>
            <w:tcBorders>
              <w:top w:val="single" w:sz="12" w:space="0" w:color="auto"/>
              <w:bottom w:val="single" w:sz="12" w:space="0" w:color="auto"/>
            </w:tcBorders>
            <w:shd w:val="clear" w:color="auto" w:fill="FFFFFF" w:themeFill="background1"/>
            <w:vAlign w:val="center"/>
          </w:tcPr>
          <w:p w14:paraId="04A1FE9B" w14:textId="77777777" w:rsidR="005923D6" w:rsidRDefault="005923D6" w:rsidP="008C6FA4">
            <w:pPr>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Evolving Public Supply system</w:t>
            </w:r>
          </w:p>
        </w:tc>
        <w:tc>
          <w:tcPr>
            <w:tcW w:w="1134" w:type="dxa"/>
            <w:tcBorders>
              <w:top w:val="single" w:sz="12" w:space="0" w:color="auto"/>
              <w:bottom w:val="single" w:sz="12" w:space="0" w:color="auto"/>
            </w:tcBorders>
            <w:shd w:val="clear" w:color="auto" w:fill="FFFFFF" w:themeFill="background1"/>
            <w:vAlign w:val="center"/>
          </w:tcPr>
          <w:p w14:paraId="55B13AC0" w14:textId="77777777" w:rsidR="005923D6" w:rsidRDefault="005923D6" w:rsidP="008C6FA4">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Private need-based supply system</w:t>
            </w:r>
          </w:p>
        </w:tc>
        <w:tc>
          <w:tcPr>
            <w:tcW w:w="1134" w:type="dxa"/>
            <w:tcBorders>
              <w:top w:val="single" w:sz="12" w:space="0" w:color="auto"/>
              <w:bottom w:val="single" w:sz="12" w:space="0" w:color="auto"/>
            </w:tcBorders>
            <w:shd w:val="clear" w:color="auto" w:fill="FFFFFF" w:themeFill="background1"/>
            <w:vAlign w:val="center"/>
          </w:tcPr>
          <w:p w14:paraId="0B27CBAB" w14:textId="77777777" w:rsidR="005923D6" w:rsidRDefault="005923D6" w:rsidP="008C6FA4">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Pr>
                <w:b w:val="0"/>
                <w:bCs w:val="0"/>
                <w:caps w:val="0"/>
                <w:sz w:val="16"/>
                <w:szCs w:val="16"/>
                <w:lang w:val="en-US"/>
              </w:rPr>
              <w:t>Evolving private need-based system</w:t>
            </w:r>
          </w:p>
        </w:tc>
      </w:tr>
      <w:tr w:rsidR="005923D6" w:rsidRPr="006A56FF" w14:paraId="62E4094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bottom w:val="single" w:sz="4" w:space="0" w:color="auto"/>
            </w:tcBorders>
            <w:shd w:val="clear" w:color="auto" w:fill="FFFFFF" w:themeFill="background1"/>
            <w:vAlign w:val="center"/>
          </w:tcPr>
          <w:p w14:paraId="407C6962" w14:textId="5F8F418A" w:rsidR="005923D6" w:rsidRPr="00D67B4C" w:rsidRDefault="005923D6" w:rsidP="008C6FA4">
            <w:pPr>
              <w:spacing w:before="240" w:after="240" w:line="276" w:lineRule="auto"/>
              <w:rPr>
                <w:b w:val="0"/>
                <w:bCs w:val="0"/>
                <w:caps w:val="0"/>
                <w:sz w:val="16"/>
                <w:szCs w:val="16"/>
                <w:lang w:val="en-US"/>
              </w:rPr>
            </w:pPr>
            <w:r w:rsidRPr="00D67B4C">
              <w:rPr>
                <w:b w:val="0"/>
                <w:bCs w:val="0"/>
                <w:caps w:val="0"/>
                <w:sz w:val="16"/>
                <w:szCs w:val="16"/>
                <w:lang w:val="en-US"/>
              </w:rPr>
              <w:t>Cluster comp</w:t>
            </w:r>
            <w:ins w:id="325" w:author="Claus Wendt" w:date="2020-09-04T13:50:00Z">
              <w:r w:rsidR="005E5DBA">
                <w:rPr>
                  <w:b w:val="0"/>
                  <w:bCs w:val="0"/>
                  <w:caps w:val="0"/>
                  <w:sz w:val="16"/>
                  <w:szCs w:val="16"/>
                  <w:lang w:val="en-US"/>
                </w:rPr>
                <w:t>osition</w:t>
              </w:r>
            </w:ins>
            <w:del w:id="326" w:author="Claus Wendt" w:date="2020-09-04T13:50:00Z">
              <w:r w:rsidDel="005E5DBA">
                <w:rPr>
                  <w:b w:val="0"/>
                  <w:bCs w:val="0"/>
                  <w:caps w:val="0"/>
                  <w:sz w:val="16"/>
                  <w:szCs w:val="16"/>
                  <w:lang w:val="en-US"/>
                </w:rPr>
                <w:delText>.</w:delText>
              </w:r>
            </w:del>
          </w:p>
        </w:tc>
        <w:tc>
          <w:tcPr>
            <w:tcW w:w="1134" w:type="dxa"/>
            <w:tcBorders>
              <w:top w:val="single" w:sz="12" w:space="0" w:color="auto"/>
              <w:bottom w:val="single" w:sz="4" w:space="0" w:color="auto"/>
            </w:tcBorders>
            <w:shd w:val="clear" w:color="auto" w:fill="FFFFFF" w:themeFill="background1"/>
            <w:vAlign w:val="center"/>
          </w:tcPr>
          <w:p w14:paraId="7FE3B21C" w14:textId="77777777" w:rsidR="005923D6" w:rsidDel="00BE78A9"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del w:id="327" w:author="Claus Wendt" w:date="2020-09-04T11:04:00Z"/>
                <w:sz w:val="16"/>
                <w:szCs w:val="16"/>
                <w:highlight w:val="green"/>
                <w:lang w:val="en-US"/>
              </w:rPr>
            </w:pPr>
            <w:r w:rsidRPr="003105E8">
              <w:rPr>
                <w:sz w:val="16"/>
                <w:szCs w:val="16"/>
                <w:highlight w:val="green"/>
                <w:lang w:val="en-US"/>
              </w:rPr>
              <w:t>CZ, LV, PL</w:t>
            </w:r>
          </w:p>
          <w:p w14:paraId="5D34D062" w14:textId="149423F8" w:rsidR="005923D6" w:rsidRPr="00D67B4C" w:rsidRDefault="005923D6" w:rsidP="00BE78A9">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del w:id="328" w:author="Claus Wendt" w:date="2020-09-04T11:04:00Z">
              <w:r w:rsidDel="00BE78A9">
                <w:rPr>
                  <w:sz w:val="16"/>
                  <w:szCs w:val="16"/>
                  <w:lang w:val="en-US"/>
                </w:rPr>
                <w:delText>(Cluster 1)</w:delText>
              </w:r>
            </w:del>
          </w:p>
        </w:tc>
        <w:tc>
          <w:tcPr>
            <w:tcW w:w="1134" w:type="dxa"/>
            <w:tcBorders>
              <w:top w:val="single" w:sz="12" w:space="0" w:color="auto"/>
              <w:bottom w:val="single" w:sz="4" w:space="0" w:color="auto"/>
            </w:tcBorders>
            <w:shd w:val="clear" w:color="auto" w:fill="FFFFFF" w:themeFill="background1"/>
            <w:vAlign w:val="center"/>
          </w:tcPr>
          <w:p w14:paraId="4E2B3550" w14:textId="77777777" w:rsidR="005923D6"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DE, FI</w:t>
            </w:r>
          </w:p>
          <w:p w14:paraId="6AA9259C" w14:textId="12349BEA" w:rsidR="005923D6" w:rsidRPr="00D67B4C"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del w:id="329" w:author="Claus Wendt" w:date="2020-09-04T11:04:00Z">
              <w:r w:rsidDel="00BE78A9">
                <w:rPr>
                  <w:sz w:val="16"/>
                  <w:szCs w:val="16"/>
                  <w:lang w:val="en-US"/>
                </w:rPr>
                <w:delText>(Cluster 2)</w:delText>
              </w:r>
            </w:del>
          </w:p>
        </w:tc>
        <w:tc>
          <w:tcPr>
            <w:tcW w:w="1134" w:type="dxa"/>
            <w:tcBorders>
              <w:top w:val="single" w:sz="12" w:space="0" w:color="auto"/>
              <w:bottom w:val="single" w:sz="4" w:space="0" w:color="auto"/>
            </w:tcBorders>
            <w:shd w:val="clear" w:color="auto" w:fill="FFFFFF" w:themeFill="background1"/>
            <w:vAlign w:val="center"/>
          </w:tcPr>
          <w:p w14:paraId="7614D2EC" w14:textId="77777777" w:rsidR="005923D6"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DK, IE, NO, SE</w:t>
            </w:r>
          </w:p>
          <w:p w14:paraId="17EC8E3D" w14:textId="074E2A0A" w:rsidR="005923D6" w:rsidRPr="00D67B4C"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del w:id="330" w:author="Claus Wendt" w:date="2020-09-04T11:04:00Z">
              <w:r w:rsidDel="00BE78A9">
                <w:rPr>
                  <w:sz w:val="16"/>
                  <w:szCs w:val="16"/>
                  <w:lang w:val="en-US"/>
                </w:rPr>
                <w:delText>(Cluster 3)</w:delText>
              </w:r>
            </w:del>
          </w:p>
        </w:tc>
        <w:tc>
          <w:tcPr>
            <w:tcW w:w="1134" w:type="dxa"/>
            <w:tcBorders>
              <w:top w:val="single" w:sz="12" w:space="0" w:color="auto"/>
              <w:bottom w:val="single" w:sz="4" w:space="0" w:color="auto"/>
            </w:tcBorders>
            <w:shd w:val="clear" w:color="auto" w:fill="FFFFFF" w:themeFill="background1"/>
            <w:vAlign w:val="center"/>
          </w:tcPr>
          <w:p w14:paraId="69198037" w14:textId="77777777" w:rsidR="005923D6"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3105E8">
              <w:rPr>
                <w:sz w:val="16"/>
                <w:szCs w:val="16"/>
                <w:highlight w:val="green"/>
                <w:lang w:val="en-US"/>
              </w:rPr>
              <w:t>JP, KR</w:t>
            </w:r>
          </w:p>
          <w:p w14:paraId="1258B7D1" w14:textId="5CAF86CA" w:rsidR="005923D6" w:rsidRPr="00D67B4C"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del w:id="331" w:author="Claus Wendt" w:date="2020-09-04T11:04:00Z">
              <w:r w:rsidDel="00BE78A9">
                <w:rPr>
                  <w:sz w:val="16"/>
                  <w:szCs w:val="16"/>
                  <w:lang w:val="en-US"/>
                </w:rPr>
                <w:delText>(Cluster  4)</w:delText>
              </w:r>
            </w:del>
          </w:p>
        </w:tc>
        <w:tc>
          <w:tcPr>
            <w:tcW w:w="1134" w:type="dxa"/>
            <w:tcBorders>
              <w:top w:val="single" w:sz="12" w:space="0" w:color="auto"/>
              <w:bottom w:val="single" w:sz="4" w:space="0" w:color="auto"/>
            </w:tcBorders>
            <w:shd w:val="clear" w:color="auto" w:fill="FFFFFF" w:themeFill="background1"/>
            <w:vAlign w:val="center"/>
          </w:tcPr>
          <w:p w14:paraId="0E8161DD" w14:textId="77777777" w:rsidR="005923D6" w:rsidRDefault="005923D6"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332" w:author="Claus Wendt" w:date="2020-09-04T11:04:00Z"/>
                <w:sz w:val="16"/>
                <w:szCs w:val="16"/>
                <w:highlight w:val="green"/>
                <w:lang w:val="en-US"/>
              </w:rPr>
            </w:pPr>
            <w:r w:rsidRPr="003105E8">
              <w:rPr>
                <w:sz w:val="16"/>
                <w:szCs w:val="16"/>
                <w:highlight w:val="green"/>
                <w:lang w:val="en-US"/>
              </w:rPr>
              <w:t>AU, BE, CH, LU, NL, SK, SI</w:t>
            </w:r>
          </w:p>
          <w:p w14:paraId="70908DBC" w14:textId="1B906BB9" w:rsidR="00BE78A9" w:rsidRPr="003105E8" w:rsidRDefault="00BE78A9"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p>
        </w:tc>
        <w:tc>
          <w:tcPr>
            <w:tcW w:w="1134" w:type="dxa"/>
            <w:tcBorders>
              <w:top w:val="single" w:sz="12" w:space="0" w:color="auto"/>
              <w:bottom w:val="single" w:sz="4" w:space="0" w:color="auto"/>
            </w:tcBorders>
            <w:shd w:val="clear" w:color="auto" w:fill="FFFFFF" w:themeFill="background1"/>
            <w:vAlign w:val="center"/>
          </w:tcPr>
          <w:p w14:paraId="749A6A11" w14:textId="77777777" w:rsidR="005923D6" w:rsidRPr="003105E8" w:rsidRDefault="005923D6" w:rsidP="008C6FA4">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rPr>
            </w:pPr>
            <w:r w:rsidRPr="003105E8">
              <w:rPr>
                <w:sz w:val="16"/>
                <w:szCs w:val="16"/>
                <w:highlight w:val="green"/>
              </w:rPr>
              <w:t xml:space="preserve">EE, ES, FR, IL, NZ, UK, US </w:t>
            </w:r>
          </w:p>
        </w:tc>
      </w:tr>
      <w:tr w:rsidR="005923D6" w:rsidRPr="006A56FF" w14:paraId="0AFBB425"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shd w:val="clear" w:color="auto" w:fill="FFFFFF" w:themeFill="background1"/>
            <w:vAlign w:val="center"/>
          </w:tcPr>
          <w:p w14:paraId="6144F9C7" w14:textId="77777777" w:rsidR="005923D6" w:rsidRPr="00D67B4C" w:rsidRDefault="005923D6" w:rsidP="008C6FA4">
            <w:pPr>
              <w:spacing w:line="276" w:lineRule="auto"/>
              <w:rPr>
                <w:b w:val="0"/>
                <w:bCs w:val="0"/>
                <w:caps w:val="0"/>
                <w:sz w:val="16"/>
                <w:szCs w:val="16"/>
                <w:lang w:val="en-US"/>
              </w:rPr>
            </w:pPr>
            <w:r w:rsidRPr="00D67B4C">
              <w:rPr>
                <w:b w:val="0"/>
                <w:bCs w:val="0"/>
                <w:caps w:val="0"/>
                <w:sz w:val="16"/>
                <w:szCs w:val="16"/>
                <w:lang w:val="en-US"/>
              </w:rPr>
              <w:t xml:space="preserve">Cluster </w:t>
            </w:r>
            <w:r>
              <w:rPr>
                <w:b w:val="0"/>
                <w:bCs w:val="0"/>
                <w:caps w:val="0"/>
                <w:sz w:val="16"/>
                <w:szCs w:val="16"/>
                <w:lang w:val="en-US"/>
              </w:rPr>
              <w:t>s</w:t>
            </w:r>
            <w:r w:rsidRPr="00D67B4C">
              <w:rPr>
                <w:b w:val="0"/>
                <w:bCs w:val="0"/>
                <w:caps w:val="0"/>
                <w:sz w:val="16"/>
                <w:szCs w:val="16"/>
                <w:lang w:val="en-US"/>
              </w:rPr>
              <w:t>ize</w:t>
            </w:r>
          </w:p>
        </w:tc>
        <w:tc>
          <w:tcPr>
            <w:tcW w:w="1134" w:type="dxa"/>
            <w:tcBorders>
              <w:top w:val="single" w:sz="4" w:space="0" w:color="auto"/>
              <w:bottom w:val="single" w:sz="4" w:space="0" w:color="auto"/>
            </w:tcBorders>
            <w:shd w:val="clear" w:color="auto" w:fill="FFFFFF" w:themeFill="background1"/>
            <w:vAlign w:val="center"/>
          </w:tcPr>
          <w:p w14:paraId="2E2F3357" w14:textId="77777777" w:rsidR="005923D6" w:rsidRPr="00D67B4C"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3</w:t>
            </w:r>
          </w:p>
        </w:tc>
        <w:tc>
          <w:tcPr>
            <w:tcW w:w="1134" w:type="dxa"/>
            <w:tcBorders>
              <w:top w:val="single" w:sz="4" w:space="0" w:color="auto"/>
              <w:bottom w:val="single" w:sz="4" w:space="0" w:color="auto"/>
            </w:tcBorders>
            <w:shd w:val="clear" w:color="auto" w:fill="FFFFFF" w:themeFill="background1"/>
            <w:vAlign w:val="center"/>
          </w:tcPr>
          <w:p w14:paraId="63D16798" w14:textId="77777777" w:rsidR="005923D6" w:rsidRPr="00D67B4C"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73802DFF" w14:textId="77777777" w:rsidR="005923D6" w:rsidRPr="00D67B4C"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4</w:t>
            </w:r>
          </w:p>
        </w:tc>
        <w:tc>
          <w:tcPr>
            <w:tcW w:w="1134" w:type="dxa"/>
            <w:tcBorders>
              <w:top w:val="single" w:sz="4" w:space="0" w:color="auto"/>
              <w:bottom w:val="single" w:sz="4" w:space="0" w:color="auto"/>
            </w:tcBorders>
            <w:shd w:val="clear" w:color="auto" w:fill="FFFFFF" w:themeFill="background1"/>
            <w:vAlign w:val="center"/>
          </w:tcPr>
          <w:p w14:paraId="1771928A" w14:textId="77777777" w:rsidR="005923D6" w:rsidRPr="00D67B4C"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1134" w:type="dxa"/>
            <w:tcBorders>
              <w:top w:val="single" w:sz="4" w:space="0" w:color="auto"/>
              <w:bottom w:val="single" w:sz="4" w:space="0" w:color="auto"/>
            </w:tcBorders>
            <w:shd w:val="clear" w:color="auto" w:fill="FFFFFF" w:themeFill="background1"/>
            <w:vAlign w:val="center"/>
          </w:tcPr>
          <w:p w14:paraId="7B0F7831" w14:textId="77777777" w:rsidR="005923D6" w:rsidRPr="003105E8"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7</w:t>
            </w:r>
          </w:p>
        </w:tc>
        <w:tc>
          <w:tcPr>
            <w:tcW w:w="1134" w:type="dxa"/>
            <w:tcBorders>
              <w:top w:val="single" w:sz="4" w:space="0" w:color="auto"/>
              <w:bottom w:val="single" w:sz="4" w:space="0" w:color="auto"/>
            </w:tcBorders>
            <w:shd w:val="clear" w:color="auto" w:fill="FFFFFF" w:themeFill="background1"/>
            <w:vAlign w:val="center"/>
          </w:tcPr>
          <w:p w14:paraId="1B82FB9F" w14:textId="77777777" w:rsidR="005923D6" w:rsidRPr="003105E8"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7</w:t>
            </w:r>
          </w:p>
        </w:tc>
      </w:tr>
      <w:tr w:rsidR="005923D6" w:rsidRPr="006A56FF" w14:paraId="148DF95C"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753A9773" w14:textId="454777E8" w:rsidR="005923D6" w:rsidRPr="00D67B4C" w:rsidRDefault="00C956BD" w:rsidP="008C6FA4">
            <w:pPr>
              <w:spacing w:line="276" w:lineRule="auto"/>
              <w:rPr>
                <w:b w:val="0"/>
                <w:bCs w:val="0"/>
                <w:caps w:val="0"/>
                <w:sz w:val="16"/>
                <w:szCs w:val="16"/>
                <w:lang w:val="en-US"/>
              </w:rPr>
            </w:pPr>
            <w:r>
              <w:rPr>
                <w:b w:val="0"/>
                <w:bCs w:val="0"/>
                <w:caps w:val="0"/>
                <w:sz w:val="16"/>
                <w:szCs w:val="16"/>
                <w:lang w:val="en-US"/>
              </w:rPr>
              <w:t>E</w:t>
            </w:r>
            <w:r w:rsidR="005923D6">
              <w:rPr>
                <w:b w:val="0"/>
                <w:bCs w:val="0"/>
                <w:caps w:val="0"/>
                <w:sz w:val="16"/>
                <w:szCs w:val="16"/>
                <w:lang w:val="en-US"/>
              </w:rPr>
              <w:t>xpenditure</w:t>
            </w:r>
          </w:p>
        </w:tc>
        <w:tc>
          <w:tcPr>
            <w:tcW w:w="1134" w:type="dxa"/>
            <w:tcBorders>
              <w:top w:val="single" w:sz="4" w:space="0" w:color="auto"/>
            </w:tcBorders>
            <w:shd w:val="clear" w:color="auto" w:fill="FFFFFF" w:themeFill="background1"/>
            <w:vAlign w:val="center"/>
          </w:tcPr>
          <w:p w14:paraId="63D116D4" w14:textId="77777777" w:rsidR="005923D6" w:rsidRPr="00FC18FA"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lang w:val="en-US"/>
              </w:rPr>
              <w:t>161.82</w:t>
            </w:r>
          </w:p>
        </w:tc>
        <w:tc>
          <w:tcPr>
            <w:tcW w:w="1134" w:type="dxa"/>
            <w:tcBorders>
              <w:top w:val="single" w:sz="4" w:space="0" w:color="auto"/>
            </w:tcBorders>
            <w:shd w:val="clear" w:color="auto" w:fill="FFFFFF" w:themeFill="background1"/>
            <w:vAlign w:val="center"/>
          </w:tcPr>
          <w:p w14:paraId="6765AD30" w14:textId="77777777" w:rsidR="005923D6" w:rsidRPr="00D67B4C"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811.33</w:t>
            </w:r>
          </w:p>
        </w:tc>
        <w:tc>
          <w:tcPr>
            <w:tcW w:w="1134" w:type="dxa"/>
            <w:tcBorders>
              <w:top w:val="single" w:sz="4" w:space="0" w:color="auto"/>
            </w:tcBorders>
            <w:shd w:val="clear" w:color="auto" w:fill="FFFFFF" w:themeFill="background1"/>
            <w:vAlign w:val="center"/>
          </w:tcPr>
          <w:p w14:paraId="42B1F30A" w14:textId="77777777" w:rsidR="005923D6" w:rsidRPr="00D67B4C"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1369.15</w:t>
            </w:r>
          </w:p>
        </w:tc>
        <w:tc>
          <w:tcPr>
            <w:tcW w:w="1134" w:type="dxa"/>
            <w:tcBorders>
              <w:top w:val="single" w:sz="4" w:space="0" w:color="auto"/>
            </w:tcBorders>
            <w:shd w:val="clear" w:color="auto" w:fill="FFFFFF" w:themeFill="background1"/>
            <w:vAlign w:val="center"/>
          </w:tcPr>
          <w:p w14:paraId="3FC58FFD" w14:textId="77777777" w:rsidR="005923D6" w:rsidRPr="00D67B4C"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603.97</w:t>
            </w:r>
          </w:p>
        </w:tc>
        <w:tc>
          <w:tcPr>
            <w:tcW w:w="1134" w:type="dxa"/>
            <w:tcBorders>
              <w:top w:val="single" w:sz="4" w:space="0" w:color="auto"/>
            </w:tcBorders>
            <w:shd w:val="clear" w:color="auto" w:fill="FFFFFF" w:themeFill="background1"/>
            <w:vAlign w:val="center"/>
          </w:tcPr>
          <w:p w14:paraId="1931B015" w14:textId="77777777" w:rsidR="005923D6" w:rsidRPr="003105E8"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819.81</w:t>
            </w:r>
          </w:p>
        </w:tc>
        <w:tc>
          <w:tcPr>
            <w:tcW w:w="1134" w:type="dxa"/>
            <w:tcBorders>
              <w:top w:val="single" w:sz="4" w:space="0" w:color="auto"/>
            </w:tcBorders>
            <w:shd w:val="clear" w:color="auto" w:fill="FFFFFF" w:themeFill="background1"/>
            <w:vAlign w:val="center"/>
          </w:tcPr>
          <w:p w14:paraId="223CE0EF" w14:textId="77777777" w:rsidR="005923D6" w:rsidRPr="003105E8"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459.42</w:t>
            </w:r>
          </w:p>
        </w:tc>
      </w:tr>
      <w:tr w:rsidR="005923D6" w:rsidRPr="006A56FF" w14:paraId="03A58E0B"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5A3EB4E"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1C86E19C" w14:textId="77777777" w:rsidR="005923D6" w:rsidRPr="00D67B4C"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21.76</w:t>
            </w:r>
          </w:p>
        </w:tc>
        <w:tc>
          <w:tcPr>
            <w:tcW w:w="1134" w:type="dxa"/>
            <w:shd w:val="clear" w:color="auto" w:fill="FFFFFF" w:themeFill="background1"/>
            <w:vAlign w:val="center"/>
          </w:tcPr>
          <w:p w14:paraId="7D89E214" w14:textId="77777777" w:rsidR="005923D6" w:rsidRPr="00D67B4C"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56.33</w:t>
            </w:r>
          </w:p>
        </w:tc>
        <w:tc>
          <w:tcPr>
            <w:tcW w:w="1134" w:type="dxa"/>
            <w:shd w:val="clear" w:color="auto" w:fill="FFFFFF" w:themeFill="background1"/>
            <w:vAlign w:val="center"/>
          </w:tcPr>
          <w:p w14:paraId="2DB31340" w14:textId="77777777" w:rsidR="005923D6" w:rsidRPr="00D67B4C"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53.21</w:t>
            </w:r>
          </w:p>
        </w:tc>
        <w:tc>
          <w:tcPr>
            <w:tcW w:w="1134" w:type="dxa"/>
            <w:shd w:val="clear" w:color="auto" w:fill="FFFFFF" w:themeFill="background1"/>
            <w:vAlign w:val="center"/>
          </w:tcPr>
          <w:p w14:paraId="49F64D00" w14:textId="77777777" w:rsidR="005923D6" w:rsidRPr="00D67B4C"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24.28</w:t>
            </w:r>
          </w:p>
        </w:tc>
        <w:tc>
          <w:tcPr>
            <w:tcW w:w="1134" w:type="dxa"/>
            <w:shd w:val="clear" w:color="auto" w:fill="FFFFFF" w:themeFill="background1"/>
            <w:vAlign w:val="center"/>
          </w:tcPr>
          <w:p w14:paraId="08F4CF2C" w14:textId="77777777" w:rsidR="005923D6" w:rsidRPr="003105E8"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64.28</w:t>
            </w:r>
          </w:p>
        </w:tc>
        <w:tc>
          <w:tcPr>
            <w:tcW w:w="1134" w:type="dxa"/>
            <w:shd w:val="clear" w:color="auto" w:fill="FFFFFF" w:themeFill="background1"/>
            <w:vAlign w:val="center"/>
          </w:tcPr>
          <w:p w14:paraId="32BC7A1E" w14:textId="77777777" w:rsidR="005923D6" w:rsidRPr="003105E8"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43.43</w:t>
            </w:r>
          </w:p>
        </w:tc>
      </w:tr>
      <w:tr w:rsidR="005923D6" w:rsidRPr="006A56FF" w14:paraId="081B1C0A"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0146F7DE"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Recipients</w:t>
            </w:r>
          </w:p>
        </w:tc>
        <w:tc>
          <w:tcPr>
            <w:tcW w:w="1134" w:type="dxa"/>
            <w:shd w:val="clear" w:color="auto" w:fill="FFFFFF" w:themeFill="background1"/>
            <w:vAlign w:val="center"/>
          </w:tcPr>
          <w:p w14:paraId="1A9FB826" w14:textId="77777777" w:rsidR="005923D6" w:rsidRPr="00D67B4C"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1.18</w:t>
            </w:r>
          </w:p>
        </w:tc>
        <w:tc>
          <w:tcPr>
            <w:tcW w:w="1134" w:type="dxa"/>
            <w:shd w:val="clear" w:color="auto" w:fill="FFFFFF" w:themeFill="background1"/>
            <w:vAlign w:val="center"/>
          </w:tcPr>
          <w:p w14:paraId="7C683BA1" w14:textId="77777777" w:rsidR="005923D6" w:rsidRPr="00D67B4C"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4.4</w:t>
            </w:r>
          </w:p>
        </w:tc>
        <w:tc>
          <w:tcPr>
            <w:tcW w:w="1134" w:type="dxa"/>
            <w:shd w:val="clear" w:color="auto" w:fill="FFFFFF" w:themeFill="background1"/>
            <w:vAlign w:val="center"/>
          </w:tcPr>
          <w:p w14:paraId="45C4932D" w14:textId="77777777" w:rsidR="005923D6" w:rsidRPr="00D67B4C"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4.16</w:t>
            </w:r>
          </w:p>
        </w:tc>
        <w:tc>
          <w:tcPr>
            <w:tcW w:w="1134" w:type="dxa"/>
            <w:shd w:val="clear" w:color="auto" w:fill="FFFFFF" w:themeFill="background1"/>
            <w:vAlign w:val="center"/>
          </w:tcPr>
          <w:p w14:paraId="214EF500" w14:textId="77777777" w:rsidR="005923D6" w:rsidRPr="00D67B4C"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2.63</w:t>
            </w:r>
          </w:p>
        </w:tc>
        <w:tc>
          <w:tcPr>
            <w:tcW w:w="1134" w:type="dxa"/>
            <w:shd w:val="clear" w:color="auto" w:fill="FFFFFF" w:themeFill="background1"/>
            <w:vAlign w:val="center"/>
          </w:tcPr>
          <w:p w14:paraId="6D19B7B2" w14:textId="77777777" w:rsidR="005923D6" w:rsidRPr="003105E8"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5.51</w:t>
            </w:r>
          </w:p>
        </w:tc>
        <w:tc>
          <w:tcPr>
            <w:tcW w:w="1134" w:type="dxa"/>
            <w:shd w:val="clear" w:color="auto" w:fill="FFFFFF" w:themeFill="background1"/>
            <w:vAlign w:val="center"/>
          </w:tcPr>
          <w:p w14:paraId="0EA9186F" w14:textId="77777777" w:rsidR="005923D6" w:rsidRPr="003105E8"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3.46</w:t>
            </w:r>
          </w:p>
        </w:tc>
      </w:tr>
      <w:tr w:rsidR="005923D6" w:rsidRPr="006A56FF" w14:paraId="0EEAF7F1"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130F6A93"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Private expenditure</w:t>
            </w:r>
          </w:p>
        </w:tc>
        <w:tc>
          <w:tcPr>
            <w:tcW w:w="1134" w:type="dxa"/>
            <w:shd w:val="clear" w:color="auto" w:fill="FFFFFF" w:themeFill="background1"/>
            <w:vAlign w:val="center"/>
          </w:tcPr>
          <w:p w14:paraId="5178530E" w14:textId="77777777" w:rsidR="005923D6" w:rsidRPr="00D67B4C"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5.77</w:t>
            </w:r>
          </w:p>
        </w:tc>
        <w:tc>
          <w:tcPr>
            <w:tcW w:w="1134" w:type="dxa"/>
            <w:shd w:val="clear" w:color="auto" w:fill="FFFFFF" w:themeFill="background1"/>
            <w:vAlign w:val="center"/>
          </w:tcPr>
          <w:p w14:paraId="10172F22" w14:textId="77777777" w:rsidR="005923D6" w:rsidRPr="00D67B4C"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23.94</w:t>
            </w:r>
          </w:p>
        </w:tc>
        <w:tc>
          <w:tcPr>
            <w:tcW w:w="1134" w:type="dxa"/>
            <w:shd w:val="clear" w:color="auto" w:fill="FFFFFF" w:themeFill="background1"/>
            <w:vAlign w:val="center"/>
          </w:tcPr>
          <w:p w14:paraId="6477E62B" w14:textId="77777777" w:rsidR="005923D6" w:rsidRPr="00D67B4C"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10.49</w:t>
            </w:r>
          </w:p>
        </w:tc>
        <w:tc>
          <w:tcPr>
            <w:tcW w:w="1134" w:type="dxa"/>
            <w:shd w:val="clear" w:color="auto" w:fill="FFFFFF" w:themeFill="background1"/>
            <w:vAlign w:val="center"/>
          </w:tcPr>
          <w:p w14:paraId="66C5F003" w14:textId="77777777" w:rsidR="005923D6" w:rsidRPr="00D67B4C"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18.17</w:t>
            </w:r>
          </w:p>
        </w:tc>
        <w:tc>
          <w:tcPr>
            <w:tcW w:w="1134" w:type="dxa"/>
            <w:shd w:val="clear" w:color="auto" w:fill="FFFFFF" w:themeFill="background1"/>
            <w:vAlign w:val="center"/>
          </w:tcPr>
          <w:p w14:paraId="52958E9C" w14:textId="77777777" w:rsidR="005923D6" w:rsidRPr="003105E8"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11.81</w:t>
            </w:r>
          </w:p>
        </w:tc>
        <w:tc>
          <w:tcPr>
            <w:tcW w:w="1134" w:type="dxa"/>
            <w:shd w:val="clear" w:color="auto" w:fill="FFFFFF" w:themeFill="background1"/>
            <w:vAlign w:val="center"/>
          </w:tcPr>
          <w:p w14:paraId="4E8CE99C" w14:textId="77777777" w:rsidR="005923D6" w:rsidRPr="003105E8"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24.25</w:t>
            </w:r>
          </w:p>
        </w:tc>
      </w:tr>
      <w:tr w:rsidR="005923D6" w:rsidRPr="006A56FF" w14:paraId="142F7FE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67368C19"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Cash</w:t>
            </w:r>
          </w:p>
        </w:tc>
        <w:tc>
          <w:tcPr>
            <w:tcW w:w="1134" w:type="dxa"/>
            <w:shd w:val="clear" w:color="auto" w:fill="FFFFFF" w:themeFill="background1"/>
            <w:vAlign w:val="center"/>
          </w:tcPr>
          <w:p w14:paraId="32A99A16" w14:textId="77777777" w:rsidR="005923D6" w:rsidRPr="00D67B4C"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1.67</w:t>
            </w:r>
          </w:p>
        </w:tc>
        <w:tc>
          <w:tcPr>
            <w:tcW w:w="1134" w:type="dxa"/>
            <w:shd w:val="clear" w:color="auto" w:fill="FFFFFF" w:themeFill="background1"/>
            <w:vAlign w:val="center"/>
          </w:tcPr>
          <w:p w14:paraId="2F891343" w14:textId="77777777" w:rsidR="005923D6" w:rsidRPr="00D67B4C"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w:t>
            </w:r>
          </w:p>
        </w:tc>
        <w:tc>
          <w:tcPr>
            <w:tcW w:w="1134" w:type="dxa"/>
            <w:shd w:val="clear" w:color="auto" w:fill="FFFFFF" w:themeFill="background1"/>
            <w:vAlign w:val="center"/>
          </w:tcPr>
          <w:p w14:paraId="38B4BFF1" w14:textId="77777777" w:rsidR="005923D6" w:rsidRPr="00D67B4C"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0.25</w:t>
            </w:r>
          </w:p>
        </w:tc>
        <w:tc>
          <w:tcPr>
            <w:tcW w:w="1134" w:type="dxa"/>
            <w:shd w:val="clear" w:color="auto" w:fill="FFFFFF" w:themeFill="background1"/>
            <w:vAlign w:val="center"/>
          </w:tcPr>
          <w:p w14:paraId="093448C9" w14:textId="77777777" w:rsidR="005923D6" w:rsidRPr="00D67B4C"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shd w:val="clear" w:color="auto" w:fill="FFFFFF" w:themeFill="background1"/>
            <w:vAlign w:val="center"/>
          </w:tcPr>
          <w:p w14:paraId="35D8FE64" w14:textId="77777777" w:rsidR="005923D6" w:rsidRPr="003105E8"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1.57</w:t>
            </w:r>
          </w:p>
        </w:tc>
        <w:tc>
          <w:tcPr>
            <w:tcW w:w="1134" w:type="dxa"/>
            <w:shd w:val="clear" w:color="auto" w:fill="FFFFFF" w:themeFill="background1"/>
            <w:vAlign w:val="center"/>
          </w:tcPr>
          <w:p w14:paraId="60A42515" w14:textId="77777777" w:rsidR="005923D6" w:rsidRPr="003105E8"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0.86</w:t>
            </w:r>
          </w:p>
        </w:tc>
      </w:tr>
      <w:tr w:rsidR="005923D6" w:rsidRPr="006A56FF" w14:paraId="2BA4ED27"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7D4AA29F"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Choice restrictions</w:t>
            </w:r>
          </w:p>
        </w:tc>
        <w:tc>
          <w:tcPr>
            <w:tcW w:w="1134" w:type="dxa"/>
            <w:shd w:val="clear" w:color="auto" w:fill="FFFFFF" w:themeFill="background1"/>
            <w:vAlign w:val="center"/>
          </w:tcPr>
          <w:p w14:paraId="334DA892" w14:textId="77777777" w:rsidR="005923D6" w:rsidRPr="00D67B4C"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w:t>
            </w:r>
          </w:p>
        </w:tc>
        <w:tc>
          <w:tcPr>
            <w:tcW w:w="1134" w:type="dxa"/>
            <w:shd w:val="clear" w:color="auto" w:fill="FFFFFF" w:themeFill="background1"/>
            <w:vAlign w:val="center"/>
          </w:tcPr>
          <w:p w14:paraId="4548B7CA" w14:textId="77777777" w:rsidR="005923D6" w:rsidRPr="00D67B4C"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w:t>
            </w:r>
          </w:p>
        </w:tc>
        <w:tc>
          <w:tcPr>
            <w:tcW w:w="1134" w:type="dxa"/>
            <w:shd w:val="clear" w:color="auto" w:fill="FFFFFF" w:themeFill="background1"/>
            <w:vAlign w:val="center"/>
          </w:tcPr>
          <w:p w14:paraId="11BF968E" w14:textId="77777777" w:rsidR="005923D6" w:rsidRPr="00D67B4C"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3</w:t>
            </w:r>
          </w:p>
        </w:tc>
        <w:tc>
          <w:tcPr>
            <w:tcW w:w="1134" w:type="dxa"/>
            <w:shd w:val="clear" w:color="auto" w:fill="FFFFFF" w:themeFill="background1"/>
            <w:vAlign w:val="center"/>
          </w:tcPr>
          <w:p w14:paraId="7DFF74B6" w14:textId="77777777" w:rsidR="005923D6" w:rsidRPr="00D67B4C"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w:t>
            </w:r>
          </w:p>
        </w:tc>
        <w:tc>
          <w:tcPr>
            <w:tcW w:w="1134" w:type="dxa"/>
            <w:shd w:val="clear" w:color="auto" w:fill="FFFFFF" w:themeFill="background1"/>
            <w:vAlign w:val="center"/>
          </w:tcPr>
          <w:p w14:paraId="4C2D73FC" w14:textId="77777777" w:rsidR="005923D6" w:rsidRPr="003105E8"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0.57</w:t>
            </w:r>
          </w:p>
        </w:tc>
        <w:tc>
          <w:tcPr>
            <w:tcW w:w="1134" w:type="dxa"/>
            <w:shd w:val="clear" w:color="auto" w:fill="FFFFFF" w:themeFill="background1"/>
            <w:vAlign w:val="center"/>
          </w:tcPr>
          <w:p w14:paraId="06C76CC8" w14:textId="77777777" w:rsidR="005923D6" w:rsidRPr="003105E8"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2.29</w:t>
            </w:r>
          </w:p>
        </w:tc>
      </w:tr>
      <w:tr w:rsidR="005923D6" w:rsidRPr="006A56FF" w14:paraId="36BF9643"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712AC95B" w14:textId="77777777" w:rsidR="005923D6" w:rsidRPr="00D67B4C" w:rsidRDefault="005923D6" w:rsidP="008C6FA4">
            <w:pPr>
              <w:spacing w:line="276" w:lineRule="auto"/>
              <w:rPr>
                <w:b w:val="0"/>
                <w:bCs w:val="0"/>
                <w:caps w:val="0"/>
                <w:sz w:val="16"/>
                <w:szCs w:val="16"/>
                <w:lang w:val="en-US"/>
              </w:rPr>
            </w:pPr>
            <w:r>
              <w:rPr>
                <w:b w:val="0"/>
                <w:bCs w:val="0"/>
                <w:caps w:val="0"/>
                <w:sz w:val="16"/>
                <w:szCs w:val="16"/>
                <w:lang w:val="en-US"/>
              </w:rPr>
              <w:t>Means-testing</w:t>
            </w:r>
          </w:p>
        </w:tc>
        <w:tc>
          <w:tcPr>
            <w:tcW w:w="1134" w:type="dxa"/>
            <w:shd w:val="clear" w:color="auto" w:fill="FFFFFF" w:themeFill="background1"/>
            <w:vAlign w:val="center"/>
          </w:tcPr>
          <w:p w14:paraId="117BA03F" w14:textId="77777777" w:rsidR="005923D6" w:rsidRPr="00D67B4C"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shd w:val="clear" w:color="auto" w:fill="FFFFFF" w:themeFill="background1"/>
            <w:vAlign w:val="center"/>
          </w:tcPr>
          <w:p w14:paraId="4EBF51D9" w14:textId="77777777" w:rsidR="005923D6" w:rsidRPr="00D67B4C"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shd w:val="clear" w:color="auto" w:fill="FFFFFF" w:themeFill="background1"/>
            <w:vAlign w:val="center"/>
          </w:tcPr>
          <w:p w14:paraId="1CB3DE2E" w14:textId="77777777" w:rsidR="005923D6" w:rsidRPr="00D67B4C"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shd w:val="clear" w:color="auto" w:fill="FFFFFF" w:themeFill="background1"/>
            <w:vAlign w:val="center"/>
          </w:tcPr>
          <w:p w14:paraId="3B5F5737" w14:textId="77777777" w:rsidR="005923D6" w:rsidRPr="00D67B4C"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w:t>
            </w:r>
          </w:p>
        </w:tc>
        <w:tc>
          <w:tcPr>
            <w:tcW w:w="1134" w:type="dxa"/>
            <w:shd w:val="clear" w:color="auto" w:fill="FFFFFF" w:themeFill="background1"/>
            <w:vAlign w:val="center"/>
          </w:tcPr>
          <w:p w14:paraId="53A19DEA" w14:textId="77777777" w:rsidR="005923D6" w:rsidRPr="003105E8"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1</w:t>
            </w:r>
          </w:p>
        </w:tc>
        <w:tc>
          <w:tcPr>
            <w:tcW w:w="1134" w:type="dxa"/>
            <w:shd w:val="clear" w:color="auto" w:fill="FFFFFF" w:themeFill="background1"/>
            <w:vAlign w:val="center"/>
          </w:tcPr>
          <w:p w14:paraId="7A33F80A" w14:textId="77777777" w:rsidR="005923D6" w:rsidRPr="003105E8"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1</w:t>
            </w:r>
          </w:p>
        </w:tc>
      </w:tr>
      <w:tr w:rsidR="005923D6" w:rsidRPr="006A56FF" w14:paraId="5F58D7EA"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6EF46147" w14:textId="77777777" w:rsidR="005923D6" w:rsidRPr="00D67B4C" w:rsidRDefault="005923D6" w:rsidP="008C6FA4">
            <w:pPr>
              <w:rPr>
                <w:b w:val="0"/>
                <w:bCs w:val="0"/>
                <w:caps w:val="0"/>
                <w:sz w:val="16"/>
                <w:szCs w:val="16"/>
                <w:lang w:val="en-US"/>
              </w:rPr>
            </w:pPr>
            <w:r w:rsidRPr="00D67B4C">
              <w:rPr>
                <w:b w:val="0"/>
                <w:bCs w:val="0"/>
                <w:caps w:val="0"/>
                <w:sz w:val="16"/>
                <w:szCs w:val="16"/>
                <w:lang w:val="en-US"/>
              </w:rPr>
              <w:t>L</w:t>
            </w:r>
            <w:r>
              <w:rPr>
                <w:b w:val="0"/>
                <w:bCs w:val="0"/>
                <w:caps w:val="0"/>
                <w:sz w:val="16"/>
                <w:szCs w:val="16"/>
                <w:lang w:val="en-US"/>
              </w:rPr>
              <w:t>ife expectancy</w:t>
            </w:r>
          </w:p>
        </w:tc>
        <w:tc>
          <w:tcPr>
            <w:tcW w:w="1134" w:type="dxa"/>
            <w:shd w:val="clear" w:color="auto" w:fill="FFFFFF" w:themeFill="background1"/>
            <w:vAlign w:val="center"/>
          </w:tcPr>
          <w:p w14:paraId="3044D1F0" w14:textId="77777777" w:rsidR="005923D6"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17.49</w:t>
            </w:r>
          </w:p>
        </w:tc>
        <w:tc>
          <w:tcPr>
            <w:tcW w:w="1134" w:type="dxa"/>
            <w:shd w:val="clear" w:color="auto" w:fill="FFFFFF" w:themeFill="background1"/>
            <w:vAlign w:val="center"/>
          </w:tcPr>
          <w:p w14:paraId="5B36A274" w14:textId="77777777" w:rsidR="005923D6"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19.84</w:t>
            </w:r>
          </w:p>
        </w:tc>
        <w:tc>
          <w:tcPr>
            <w:tcW w:w="1134" w:type="dxa"/>
            <w:shd w:val="clear" w:color="auto" w:fill="FFFFFF" w:themeFill="background1"/>
            <w:vAlign w:val="center"/>
          </w:tcPr>
          <w:p w14:paraId="5A0313CE" w14:textId="77777777" w:rsidR="005923D6"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19.93</w:t>
            </w:r>
          </w:p>
        </w:tc>
        <w:tc>
          <w:tcPr>
            <w:tcW w:w="1134" w:type="dxa"/>
            <w:shd w:val="clear" w:color="auto" w:fill="FFFFFF" w:themeFill="background1"/>
            <w:vAlign w:val="center"/>
          </w:tcPr>
          <w:p w14:paraId="431BB39B" w14:textId="77777777" w:rsidR="005923D6"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21.06</w:t>
            </w:r>
          </w:p>
        </w:tc>
        <w:tc>
          <w:tcPr>
            <w:tcW w:w="1134" w:type="dxa"/>
            <w:shd w:val="clear" w:color="auto" w:fill="FFFFFF" w:themeFill="background1"/>
            <w:vAlign w:val="center"/>
          </w:tcPr>
          <w:p w14:paraId="18C61F1F" w14:textId="77777777" w:rsidR="005923D6" w:rsidRPr="003105E8"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19.90</w:t>
            </w:r>
          </w:p>
        </w:tc>
        <w:tc>
          <w:tcPr>
            <w:tcW w:w="1134" w:type="dxa"/>
            <w:shd w:val="clear" w:color="auto" w:fill="FFFFFF" w:themeFill="background1"/>
            <w:vAlign w:val="center"/>
          </w:tcPr>
          <w:p w14:paraId="03A4ABA0" w14:textId="77777777" w:rsidR="005923D6" w:rsidRPr="003105E8" w:rsidRDefault="005923D6" w:rsidP="008C6FA4">
            <w:pPr>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20.15</w:t>
            </w:r>
          </w:p>
        </w:tc>
      </w:tr>
      <w:tr w:rsidR="005923D6" w:rsidRPr="006A56FF" w14:paraId="5B0897E6"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6E600E16" w14:textId="77777777" w:rsidR="005923D6" w:rsidRPr="00D67B4C" w:rsidRDefault="005923D6" w:rsidP="008C6FA4">
            <w:pPr>
              <w:rPr>
                <w:b w:val="0"/>
                <w:bCs w:val="0"/>
                <w:caps w:val="0"/>
                <w:sz w:val="16"/>
                <w:szCs w:val="16"/>
                <w:lang w:val="en-US"/>
              </w:rPr>
            </w:pPr>
            <w:r>
              <w:rPr>
                <w:b w:val="0"/>
                <w:bCs w:val="0"/>
                <w:caps w:val="0"/>
                <w:sz w:val="16"/>
                <w:szCs w:val="16"/>
                <w:lang w:val="en-US"/>
              </w:rPr>
              <w:t>Self-perceived health</w:t>
            </w:r>
          </w:p>
        </w:tc>
        <w:tc>
          <w:tcPr>
            <w:tcW w:w="1134" w:type="dxa"/>
            <w:tcBorders>
              <w:bottom w:val="single" w:sz="12" w:space="0" w:color="auto"/>
            </w:tcBorders>
            <w:shd w:val="clear" w:color="auto" w:fill="FFFFFF" w:themeFill="background1"/>
            <w:vAlign w:val="center"/>
          </w:tcPr>
          <w:p w14:paraId="76095946" w14:textId="77777777" w:rsidR="005923D6"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16.08</w:t>
            </w:r>
          </w:p>
        </w:tc>
        <w:tc>
          <w:tcPr>
            <w:tcW w:w="1134" w:type="dxa"/>
            <w:tcBorders>
              <w:bottom w:val="single" w:sz="12" w:space="0" w:color="auto"/>
            </w:tcBorders>
            <w:shd w:val="clear" w:color="auto" w:fill="FFFFFF" w:themeFill="background1"/>
            <w:vAlign w:val="center"/>
          </w:tcPr>
          <w:p w14:paraId="5FB2D939" w14:textId="77777777" w:rsidR="005923D6"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42.73</w:t>
            </w:r>
          </w:p>
        </w:tc>
        <w:tc>
          <w:tcPr>
            <w:tcW w:w="1134" w:type="dxa"/>
            <w:tcBorders>
              <w:bottom w:val="single" w:sz="12" w:space="0" w:color="auto"/>
            </w:tcBorders>
            <w:shd w:val="clear" w:color="auto" w:fill="FFFFFF" w:themeFill="background1"/>
            <w:vAlign w:val="center"/>
          </w:tcPr>
          <w:p w14:paraId="6B445737" w14:textId="77777777" w:rsidR="005923D6"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63.43</w:t>
            </w:r>
          </w:p>
        </w:tc>
        <w:tc>
          <w:tcPr>
            <w:tcW w:w="1134" w:type="dxa"/>
            <w:tcBorders>
              <w:bottom w:val="single" w:sz="12" w:space="0" w:color="auto"/>
            </w:tcBorders>
            <w:shd w:val="clear" w:color="auto" w:fill="FFFFFF" w:themeFill="background1"/>
            <w:vAlign w:val="center"/>
          </w:tcPr>
          <w:p w14:paraId="37D2CE52" w14:textId="77777777" w:rsidR="005923D6"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22.68</w:t>
            </w:r>
          </w:p>
        </w:tc>
        <w:tc>
          <w:tcPr>
            <w:tcW w:w="1134" w:type="dxa"/>
            <w:tcBorders>
              <w:bottom w:val="single" w:sz="12" w:space="0" w:color="auto"/>
            </w:tcBorders>
            <w:shd w:val="clear" w:color="auto" w:fill="FFFFFF" w:themeFill="background1"/>
            <w:vAlign w:val="center"/>
          </w:tcPr>
          <w:p w14:paraId="2D41E4A6" w14:textId="77777777" w:rsidR="005923D6" w:rsidRPr="003105E8"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49.99</w:t>
            </w:r>
          </w:p>
        </w:tc>
        <w:tc>
          <w:tcPr>
            <w:tcW w:w="1134" w:type="dxa"/>
            <w:tcBorders>
              <w:bottom w:val="single" w:sz="12" w:space="0" w:color="auto"/>
            </w:tcBorders>
            <w:shd w:val="clear" w:color="auto" w:fill="FFFFFF" w:themeFill="background1"/>
            <w:vAlign w:val="center"/>
          </w:tcPr>
          <w:p w14:paraId="53ED8B5F" w14:textId="77777777" w:rsidR="005923D6" w:rsidRPr="003105E8" w:rsidRDefault="005923D6" w:rsidP="008C6FA4">
            <w:pPr>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52.88</w:t>
            </w:r>
          </w:p>
        </w:tc>
      </w:tr>
    </w:tbl>
    <w:p w14:paraId="78AB9473" w14:textId="57AFE85C" w:rsidR="005923D6" w:rsidRPr="00640530" w:rsidRDefault="005923D6" w:rsidP="00C956BD">
      <w:pPr>
        <w:spacing w:after="160" w:line="360" w:lineRule="auto"/>
        <w:rPr>
          <w:rFonts w:eastAsiaTheme="minorHAnsi"/>
          <w:iCs/>
          <w:color w:val="auto"/>
          <w:szCs w:val="18"/>
          <w:lang w:val="en-US"/>
        </w:rPr>
      </w:pPr>
    </w:p>
    <w:p w14:paraId="2DEB1A72" w14:textId="0D376ED3" w:rsidR="005923D6" w:rsidRDefault="005923D6" w:rsidP="005923D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22A34F66" w14:textId="12824EFE" w:rsidR="005923D6" w:rsidRPr="00C956BD" w:rsidRDefault="005923D6" w:rsidP="00C956BD">
      <w:pPr>
        <w:pStyle w:val="Beschriftung"/>
        <w:keepNext/>
        <w:spacing w:before="240" w:after="240"/>
        <w:jc w:val="left"/>
        <w:rPr>
          <w:sz w:val="22"/>
          <w:szCs w:val="22"/>
          <w:lang w:val="en-US"/>
        </w:rPr>
      </w:pPr>
      <w:r w:rsidRPr="00A77345">
        <w:rPr>
          <w:sz w:val="22"/>
          <w:szCs w:val="22"/>
          <w:lang w:val="en-US"/>
        </w:rPr>
        <w:lastRenderedPageBreak/>
        <w:t xml:space="preserve">Table </w:t>
      </w:r>
      <w:r w:rsidRPr="00A77345">
        <w:rPr>
          <w:sz w:val="22"/>
          <w:szCs w:val="22"/>
          <w:lang w:val="en-US"/>
        </w:rPr>
        <w:fldChar w:fldCharType="begin"/>
      </w:r>
      <w:r w:rsidRPr="00A77345">
        <w:rPr>
          <w:sz w:val="22"/>
          <w:szCs w:val="22"/>
          <w:lang w:val="en-US"/>
        </w:rPr>
        <w:instrText xml:space="preserve"> SEQ Table \* ARABIC </w:instrText>
      </w:r>
      <w:r w:rsidRPr="00A77345">
        <w:rPr>
          <w:sz w:val="22"/>
          <w:szCs w:val="22"/>
          <w:lang w:val="en-US"/>
        </w:rPr>
        <w:fldChar w:fldCharType="separate"/>
      </w:r>
      <w:r w:rsidRPr="00A77345">
        <w:rPr>
          <w:sz w:val="22"/>
          <w:szCs w:val="22"/>
          <w:lang w:val="en-US"/>
        </w:rPr>
        <w:t>4</w:t>
      </w:r>
      <w:r w:rsidRPr="00A77345">
        <w:rPr>
          <w:sz w:val="22"/>
          <w:szCs w:val="22"/>
          <w:lang w:val="en-US"/>
        </w:rPr>
        <w:fldChar w:fldCharType="end"/>
      </w:r>
      <w:r w:rsidRPr="00A77345">
        <w:rPr>
          <w:sz w:val="22"/>
          <w:szCs w:val="22"/>
          <w:lang w:val="en-US"/>
        </w:rPr>
        <w:t>: Overview of</w:t>
      </w:r>
      <w:r>
        <w:rPr>
          <w:sz w:val="22"/>
          <w:szCs w:val="22"/>
          <w:lang w:val="en-US"/>
        </w:rPr>
        <w:t xml:space="preserve"> cluster</w:t>
      </w:r>
      <w:r w:rsidRPr="00A77345">
        <w:rPr>
          <w:sz w:val="22"/>
          <w:szCs w:val="22"/>
          <w:lang w:val="en-US"/>
        </w:rPr>
        <w:t xml:space="preserve"> </w:t>
      </w:r>
      <w:r>
        <w:rPr>
          <w:sz w:val="22"/>
          <w:szCs w:val="22"/>
          <w:lang w:val="en-US"/>
        </w:rPr>
        <w:t>l</w:t>
      </w:r>
      <w:r w:rsidRPr="00A77345">
        <w:rPr>
          <w:sz w:val="22"/>
          <w:szCs w:val="22"/>
          <w:lang w:val="en-US"/>
        </w:rPr>
        <w:t xml:space="preserve">abels and </w:t>
      </w:r>
      <w:r>
        <w:rPr>
          <w:sz w:val="22"/>
          <w:szCs w:val="22"/>
          <w:lang w:val="en-US"/>
        </w:rPr>
        <w:t>c</w:t>
      </w:r>
      <w:r w:rsidRPr="00A77345">
        <w:rPr>
          <w:sz w:val="22"/>
          <w:szCs w:val="22"/>
          <w:lang w:val="en-US"/>
        </w:rPr>
        <w:t>haracteristics</w:t>
      </w:r>
      <w:r>
        <w:rPr>
          <w:sz w:val="22"/>
          <w:szCs w:val="22"/>
          <w:lang w:val="en-US"/>
        </w:rPr>
        <w:t xml:space="preserve"> </w:t>
      </w:r>
      <w:del w:id="333" w:author="Claus Wendt" w:date="2020-09-04T12:08:00Z">
        <w:r w:rsidDel="002D5CCF">
          <w:rPr>
            <w:sz w:val="22"/>
            <w:szCs w:val="22"/>
            <w:lang w:val="en-US"/>
          </w:rPr>
          <w:delText xml:space="preserve">within the </w:delText>
        </w:r>
        <w:r w:rsidR="002F6325" w:rsidDel="002D5CCF">
          <w:rPr>
            <w:sz w:val="22"/>
            <w:szCs w:val="22"/>
            <w:lang w:val="en-US"/>
          </w:rPr>
          <w:delText>4+2</w:delText>
        </w:r>
      </w:del>
      <w:ins w:id="334" w:author="Philipp Alexander Linden" w:date="2020-09-03T15:57:00Z">
        <w:del w:id="335" w:author="Claus Wendt" w:date="2020-09-04T12:08:00Z">
          <w:r w:rsidR="002F6325" w:rsidDel="002D5CCF">
            <w:rPr>
              <w:sz w:val="22"/>
              <w:szCs w:val="22"/>
              <w:lang w:val="en-US"/>
            </w:rPr>
            <w:delText>6</w:delText>
          </w:r>
        </w:del>
      </w:ins>
      <w:del w:id="336" w:author="Claus Wendt" w:date="2020-09-04T12:08:00Z">
        <w:r w:rsidR="002F6325" w:rsidDel="002D5CCF">
          <w:rPr>
            <w:sz w:val="22"/>
            <w:szCs w:val="22"/>
            <w:lang w:val="en-US"/>
          </w:rPr>
          <w:delText xml:space="preserve"> </w:delText>
        </w:r>
        <w:r w:rsidDel="002D5CCF">
          <w:rPr>
            <w:sz w:val="22"/>
            <w:szCs w:val="22"/>
            <w:lang w:val="en-US"/>
          </w:rPr>
          <w:delText xml:space="preserve">cluster </w:delText>
        </w:r>
        <w:commentRangeStart w:id="337"/>
        <w:r w:rsidDel="002D5CCF">
          <w:rPr>
            <w:sz w:val="22"/>
            <w:szCs w:val="22"/>
            <w:lang w:val="en-US"/>
          </w:rPr>
          <w:delText>typology</w:delText>
        </w:r>
        <w:commentRangeEnd w:id="337"/>
        <w:r w:rsidDel="002D5CCF">
          <w:rPr>
            <w:rStyle w:val="Kommentarzeichen"/>
            <w:color w:val="000000"/>
          </w:rPr>
          <w:commentReference w:id="337"/>
        </w:r>
      </w:del>
      <w:ins w:id="338" w:author="Claus Wendt" w:date="2020-09-04T12:08:00Z">
        <w:r w:rsidR="002D5CCF">
          <w:rPr>
            <w:sz w:val="22"/>
            <w:szCs w:val="22"/>
            <w:lang w:val="en-US"/>
          </w:rPr>
          <w:t>of 6 LTC types</w:t>
        </w:r>
      </w:ins>
    </w:p>
    <w:tbl>
      <w:tblPr>
        <w:tblStyle w:val="EinfacheTabelle3"/>
        <w:tblW w:w="9325" w:type="dxa"/>
        <w:shd w:val="clear" w:color="auto" w:fill="FFFFFF" w:themeFill="background1"/>
        <w:tblLayout w:type="fixed"/>
        <w:tblLook w:val="04A0" w:firstRow="1" w:lastRow="0" w:firstColumn="1" w:lastColumn="0" w:noHBand="0" w:noVBand="1"/>
      </w:tblPr>
      <w:tblGrid>
        <w:gridCol w:w="1843"/>
        <w:gridCol w:w="1247"/>
        <w:gridCol w:w="1247"/>
        <w:gridCol w:w="1247"/>
        <w:gridCol w:w="1247"/>
        <w:gridCol w:w="1247"/>
        <w:gridCol w:w="1247"/>
      </w:tblGrid>
      <w:tr w:rsidR="005923D6" w:rsidRPr="00D36019" w14:paraId="0667871D" w14:textId="77777777" w:rsidTr="008C6FA4">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bottom w:val="single" w:sz="12" w:space="0" w:color="auto"/>
            </w:tcBorders>
            <w:shd w:val="clear" w:color="auto" w:fill="FFFFFF" w:themeFill="background1"/>
            <w:vAlign w:val="center"/>
          </w:tcPr>
          <w:p w14:paraId="759A10EF" w14:textId="77777777" w:rsidR="005923D6" w:rsidRPr="007C5A34" w:rsidRDefault="005923D6" w:rsidP="008C6FA4">
            <w:pPr>
              <w:spacing w:before="240" w:after="240" w:line="276" w:lineRule="auto"/>
              <w:rPr>
                <w:b w:val="0"/>
                <w:bCs w:val="0"/>
                <w:caps w:val="0"/>
                <w:sz w:val="16"/>
                <w:szCs w:val="16"/>
                <w:lang w:val="en-US"/>
              </w:rPr>
            </w:pPr>
          </w:p>
        </w:tc>
        <w:tc>
          <w:tcPr>
            <w:tcW w:w="1247" w:type="dxa"/>
            <w:tcBorders>
              <w:top w:val="single" w:sz="12" w:space="0" w:color="auto"/>
              <w:bottom w:val="single" w:sz="12" w:space="0" w:color="auto"/>
            </w:tcBorders>
            <w:shd w:val="clear" w:color="auto" w:fill="FFFFFF" w:themeFill="background1"/>
            <w:vAlign w:val="center"/>
          </w:tcPr>
          <w:p w14:paraId="32888D2C" w14:textId="77777777" w:rsidR="005923D6" w:rsidRPr="003105E8"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highlight w:val="green"/>
                <w:lang w:val="en-US"/>
              </w:rPr>
            </w:pPr>
            <w:r>
              <w:rPr>
                <w:sz w:val="16"/>
                <w:szCs w:val="16"/>
                <w:highlight w:val="green"/>
                <w:lang w:val="en-US"/>
              </w:rPr>
              <w:t>Residual Public system</w:t>
            </w:r>
          </w:p>
        </w:tc>
        <w:tc>
          <w:tcPr>
            <w:tcW w:w="1247" w:type="dxa"/>
            <w:tcBorders>
              <w:top w:val="single" w:sz="12" w:space="0" w:color="auto"/>
              <w:bottom w:val="single" w:sz="12" w:space="0" w:color="auto"/>
            </w:tcBorders>
            <w:shd w:val="clear" w:color="auto" w:fill="FFFFFF" w:themeFill="background1"/>
            <w:vAlign w:val="center"/>
          </w:tcPr>
          <w:p w14:paraId="3B9C9DA3" w14:textId="77777777" w:rsidR="005923D6" w:rsidRPr="003105E8"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highlight w:val="green"/>
                <w:lang w:val="en-US"/>
              </w:rPr>
            </w:pPr>
            <w:r>
              <w:rPr>
                <w:sz w:val="16"/>
                <w:szCs w:val="16"/>
                <w:highlight w:val="green"/>
                <w:lang w:val="en-US"/>
              </w:rPr>
              <w:t>Private Supply system</w:t>
            </w:r>
          </w:p>
        </w:tc>
        <w:tc>
          <w:tcPr>
            <w:tcW w:w="1247" w:type="dxa"/>
            <w:tcBorders>
              <w:top w:val="single" w:sz="12" w:space="0" w:color="auto"/>
              <w:bottom w:val="single" w:sz="12" w:space="0" w:color="auto"/>
            </w:tcBorders>
            <w:shd w:val="clear" w:color="auto" w:fill="FFFFFF" w:themeFill="background1"/>
            <w:vAlign w:val="center"/>
          </w:tcPr>
          <w:p w14:paraId="02584917" w14:textId="77777777" w:rsidR="005923D6" w:rsidRPr="003105E8"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highlight w:val="green"/>
                <w:lang w:val="en-US"/>
              </w:rPr>
            </w:pPr>
            <w:r>
              <w:rPr>
                <w:sz w:val="16"/>
                <w:szCs w:val="16"/>
                <w:highlight w:val="green"/>
                <w:lang w:val="en-US"/>
              </w:rPr>
              <w:t>Public supply system</w:t>
            </w:r>
          </w:p>
        </w:tc>
        <w:tc>
          <w:tcPr>
            <w:tcW w:w="1247" w:type="dxa"/>
            <w:tcBorders>
              <w:top w:val="single" w:sz="12" w:space="0" w:color="auto"/>
              <w:bottom w:val="single" w:sz="12" w:space="0" w:color="auto"/>
            </w:tcBorders>
            <w:shd w:val="clear" w:color="auto" w:fill="FFFFFF" w:themeFill="background1"/>
            <w:vAlign w:val="center"/>
          </w:tcPr>
          <w:p w14:paraId="0FF8A6CA" w14:textId="77777777" w:rsidR="005923D6" w:rsidRPr="003105E8"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highlight w:val="green"/>
                <w:lang w:val="en-US"/>
              </w:rPr>
            </w:pPr>
            <w:r>
              <w:rPr>
                <w:sz w:val="16"/>
                <w:szCs w:val="16"/>
                <w:highlight w:val="green"/>
                <w:lang w:val="en-US"/>
              </w:rPr>
              <w:t>Evolving Public supply system</w:t>
            </w:r>
          </w:p>
        </w:tc>
        <w:tc>
          <w:tcPr>
            <w:tcW w:w="1247" w:type="dxa"/>
            <w:tcBorders>
              <w:top w:val="single" w:sz="12" w:space="0" w:color="auto"/>
              <w:bottom w:val="single" w:sz="12" w:space="0" w:color="auto"/>
            </w:tcBorders>
            <w:shd w:val="clear" w:color="auto" w:fill="FFFFFF" w:themeFill="background1"/>
            <w:vAlign w:val="center"/>
          </w:tcPr>
          <w:p w14:paraId="51234609" w14:textId="77777777" w:rsidR="005923D6" w:rsidRPr="003105E8"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highlight w:val="green"/>
                <w:lang w:val="en-US"/>
              </w:rPr>
            </w:pPr>
            <w:r>
              <w:rPr>
                <w:sz w:val="16"/>
                <w:szCs w:val="16"/>
                <w:highlight w:val="green"/>
                <w:lang w:val="en-US"/>
              </w:rPr>
              <w:t>Private need-Based supply system</w:t>
            </w:r>
          </w:p>
        </w:tc>
        <w:tc>
          <w:tcPr>
            <w:tcW w:w="1247" w:type="dxa"/>
            <w:tcBorders>
              <w:top w:val="single" w:sz="12" w:space="0" w:color="auto"/>
              <w:bottom w:val="single" w:sz="12" w:space="0" w:color="auto"/>
            </w:tcBorders>
            <w:shd w:val="clear" w:color="auto" w:fill="FFFFFF" w:themeFill="background1"/>
            <w:vAlign w:val="center"/>
          </w:tcPr>
          <w:p w14:paraId="5142B005" w14:textId="77777777" w:rsidR="005923D6" w:rsidRPr="003105E8" w:rsidRDefault="005923D6" w:rsidP="008C6FA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highlight w:val="green"/>
                <w:lang w:val="en-US"/>
              </w:rPr>
            </w:pPr>
            <w:r>
              <w:rPr>
                <w:sz w:val="16"/>
                <w:szCs w:val="16"/>
                <w:highlight w:val="green"/>
                <w:lang w:val="en-US"/>
              </w:rPr>
              <w:t>Evolving Private Need-Based system</w:t>
            </w:r>
          </w:p>
        </w:tc>
      </w:tr>
      <w:tr w:rsidR="005923D6" w:rsidRPr="007C5A34" w14:paraId="486271E6"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vAlign w:val="center"/>
          </w:tcPr>
          <w:p w14:paraId="4CB7081A" w14:textId="737136AB" w:rsidR="005923D6" w:rsidRPr="007C5A34" w:rsidRDefault="005923D6" w:rsidP="008C6FA4">
            <w:pPr>
              <w:spacing w:before="240" w:after="240" w:line="360" w:lineRule="auto"/>
              <w:rPr>
                <w:b w:val="0"/>
                <w:bCs w:val="0"/>
                <w:caps w:val="0"/>
                <w:sz w:val="16"/>
                <w:szCs w:val="16"/>
                <w:lang w:val="en-US"/>
              </w:rPr>
            </w:pPr>
            <w:r w:rsidRPr="007C5A34">
              <w:rPr>
                <w:b w:val="0"/>
                <w:bCs w:val="0"/>
                <w:caps w:val="0"/>
                <w:sz w:val="16"/>
                <w:szCs w:val="16"/>
                <w:lang w:val="en-US"/>
              </w:rPr>
              <w:t>Cluster comp</w:t>
            </w:r>
            <w:ins w:id="339" w:author="Claus Wendt" w:date="2020-09-04T13:50:00Z">
              <w:r w:rsidR="005E5DBA">
                <w:rPr>
                  <w:b w:val="0"/>
                  <w:bCs w:val="0"/>
                  <w:caps w:val="0"/>
                  <w:sz w:val="16"/>
                  <w:szCs w:val="16"/>
                  <w:lang w:val="en-US"/>
                </w:rPr>
                <w:t>osition</w:t>
              </w:r>
            </w:ins>
            <w:del w:id="340" w:author="Claus Wendt" w:date="2020-09-04T13:50:00Z">
              <w:r w:rsidRPr="007C5A34" w:rsidDel="005E5DBA">
                <w:rPr>
                  <w:b w:val="0"/>
                  <w:bCs w:val="0"/>
                  <w:caps w:val="0"/>
                  <w:sz w:val="16"/>
                  <w:szCs w:val="16"/>
                  <w:lang w:val="en-US"/>
                </w:rPr>
                <w:delText>.</w:delText>
              </w:r>
            </w:del>
          </w:p>
        </w:tc>
        <w:tc>
          <w:tcPr>
            <w:tcW w:w="1247" w:type="dxa"/>
            <w:tcBorders>
              <w:top w:val="single" w:sz="12" w:space="0" w:color="auto"/>
            </w:tcBorders>
            <w:shd w:val="clear" w:color="auto" w:fill="FFFFFF" w:themeFill="background1"/>
            <w:vAlign w:val="center"/>
          </w:tcPr>
          <w:p w14:paraId="24BE9980" w14:textId="77777777" w:rsidR="005923D6" w:rsidRPr="003105E8"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rPr>
            </w:pPr>
            <w:r w:rsidRPr="003105E8">
              <w:rPr>
                <w:sz w:val="16"/>
                <w:szCs w:val="16"/>
                <w:highlight w:val="green"/>
                <w:lang w:val="en-US"/>
              </w:rPr>
              <w:t>CZ, LV, PL</w:t>
            </w:r>
          </w:p>
        </w:tc>
        <w:tc>
          <w:tcPr>
            <w:tcW w:w="1247" w:type="dxa"/>
            <w:tcBorders>
              <w:top w:val="single" w:sz="12" w:space="0" w:color="auto"/>
              <w:bottom w:val="single" w:sz="4" w:space="0" w:color="auto"/>
            </w:tcBorders>
            <w:shd w:val="clear" w:color="auto" w:fill="FFFFFF" w:themeFill="background1"/>
            <w:vAlign w:val="center"/>
          </w:tcPr>
          <w:p w14:paraId="3F1384FD" w14:textId="77777777" w:rsidR="005923D6" w:rsidRPr="003105E8"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rPr>
            </w:pPr>
            <w:r w:rsidRPr="003105E8">
              <w:rPr>
                <w:sz w:val="16"/>
                <w:szCs w:val="16"/>
                <w:highlight w:val="green"/>
              </w:rPr>
              <w:t>DE, FI</w:t>
            </w:r>
          </w:p>
        </w:tc>
        <w:tc>
          <w:tcPr>
            <w:tcW w:w="1247" w:type="dxa"/>
            <w:tcBorders>
              <w:top w:val="single" w:sz="12" w:space="0" w:color="auto"/>
              <w:bottom w:val="single" w:sz="4" w:space="0" w:color="auto"/>
            </w:tcBorders>
            <w:shd w:val="clear" w:color="auto" w:fill="FFFFFF" w:themeFill="background1"/>
            <w:vAlign w:val="center"/>
          </w:tcPr>
          <w:p w14:paraId="6AE1AE4E" w14:textId="77777777" w:rsidR="005923D6" w:rsidRPr="003105E8"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rPr>
            </w:pPr>
            <w:r w:rsidRPr="003105E8">
              <w:rPr>
                <w:sz w:val="16"/>
                <w:szCs w:val="16"/>
                <w:highlight w:val="green"/>
                <w:lang w:val="en-US"/>
              </w:rPr>
              <w:t>DK, IE, NO, SE</w:t>
            </w:r>
          </w:p>
        </w:tc>
        <w:tc>
          <w:tcPr>
            <w:tcW w:w="1247" w:type="dxa"/>
            <w:tcBorders>
              <w:top w:val="single" w:sz="12" w:space="0" w:color="auto"/>
              <w:bottom w:val="single" w:sz="4" w:space="0" w:color="auto"/>
            </w:tcBorders>
            <w:shd w:val="clear" w:color="auto" w:fill="FFFFFF" w:themeFill="background1"/>
            <w:vAlign w:val="center"/>
          </w:tcPr>
          <w:p w14:paraId="6EE8E2B7" w14:textId="77777777" w:rsidR="005923D6" w:rsidRPr="003105E8"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JP, KR</w:t>
            </w:r>
          </w:p>
        </w:tc>
        <w:tc>
          <w:tcPr>
            <w:tcW w:w="1247" w:type="dxa"/>
            <w:tcBorders>
              <w:top w:val="single" w:sz="12" w:space="0" w:color="auto"/>
              <w:bottom w:val="single" w:sz="4" w:space="0" w:color="auto"/>
            </w:tcBorders>
            <w:shd w:val="clear" w:color="auto" w:fill="FFFFFF" w:themeFill="background1"/>
            <w:vAlign w:val="center"/>
          </w:tcPr>
          <w:p w14:paraId="774E7466" w14:textId="77777777" w:rsidR="005923D6" w:rsidRPr="003105E8"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AU, BE, CH, LU, NL, SK, SI</w:t>
            </w:r>
          </w:p>
        </w:tc>
        <w:tc>
          <w:tcPr>
            <w:tcW w:w="1247" w:type="dxa"/>
            <w:tcBorders>
              <w:top w:val="single" w:sz="12" w:space="0" w:color="auto"/>
              <w:bottom w:val="single" w:sz="4" w:space="0" w:color="auto"/>
            </w:tcBorders>
            <w:shd w:val="clear" w:color="auto" w:fill="FFFFFF" w:themeFill="background1"/>
            <w:vAlign w:val="center"/>
          </w:tcPr>
          <w:p w14:paraId="17D458E1" w14:textId="77777777" w:rsidR="005923D6" w:rsidRPr="003105E8" w:rsidRDefault="005923D6" w:rsidP="008C6FA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rPr>
            </w:pPr>
            <w:r w:rsidRPr="003105E8">
              <w:rPr>
                <w:sz w:val="16"/>
                <w:szCs w:val="16"/>
                <w:highlight w:val="green"/>
              </w:rPr>
              <w:t>EE, ES, FR, IL, NZ, UK, US</w:t>
            </w:r>
          </w:p>
        </w:tc>
      </w:tr>
      <w:tr w:rsidR="005923D6" w:rsidRPr="007C5A34" w14:paraId="14806693"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03B86D4F"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 xml:space="preserve">Supply </w:t>
            </w:r>
          </w:p>
          <w:p w14:paraId="554620A0" w14:textId="77777777" w:rsidR="005923D6" w:rsidRPr="007C5A34" w:rsidRDefault="005923D6" w:rsidP="008C6FA4">
            <w:pPr>
              <w:spacing w:line="360" w:lineRule="auto"/>
              <w:ind w:firstLine="180"/>
              <w:rPr>
                <w:sz w:val="16"/>
                <w:szCs w:val="16"/>
                <w:lang w:val="en-US"/>
              </w:rPr>
            </w:pPr>
            <w:r>
              <w:rPr>
                <w:b w:val="0"/>
                <w:bCs w:val="0"/>
                <w:caps w:val="0"/>
                <w:sz w:val="16"/>
                <w:szCs w:val="16"/>
                <w:lang w:val="en-US"/>
              </w:rPr>
              <w:t>Expenditure</w:t>
            </w:r>
          </w:p>
          <w:p w14:paraId="7E5E8B6A" w14:textId="77777777" w:rsidR="005923D6" w:rsidRPr="007C5A34" w:rsidRDefault="005923D6" w:rsidP="008C6FA4">
            <w:pPr>
              <w:spacing w:line="360" w:lineRule="auto"/>
              <w:ind w:firstLine="180"/>
              <w:rPr>
                <w:sz w:val="16"/>
                <w:szCs w:val="16"/>
                <w:lang w:val="en-US"/>
              </w:rPr>
            </w:pPr>
            <w:r>
              <w:rPr>
                <w:b w:val="0"/>
                <w:bCs w:val="0"/>
                <w:caps w:val="0"/>
                <w:sz w:val="16"/>
                <w:szCs w:val="16"/>
                <w:lang w:val="en-US"/>
              </w:rPr>
              <w:t>Beds</w:t>
            </w:r>
          </w:p>
          <w:p w14:paraId="0C1753ED" w14:textId="77777777" w:rsidR="005923D6" w:rsidRPr="007C5A34" w:rsidRDefault="005923D6" w:rsidP="008C6FA4">
            <w:pPr>
              <w:spacing w:line="360" w:lineRule="auto"/>
              <w:ind w:firstLine="180"/>
              <w:rPr>
                <w:b w:val="0"/>
                <w:bCs w:val="0"/>
                <w:caps w:val="0"/>
                <w:sz w:val="16"/>
                <w:szCs w:val="16"/>
                <w:lang w:val="en-US"/>
              </w:rPr>
            </w:pPr>
            <w:r>
              <w:rPr>
                <w:b w:val="0"/>
                <w:bCs w:val="0"/>
                <w:caps w:val="0"/>
                <w:sz w:val="16"/>
                <w:szCs w:val="16"/>
                <w:lang w:val="en-US"/>
              </w:rPr>
              <w:t>Recipients</w:t>
            </w:r>
          </w:p>
        </w:tc>
        <w:tc>
          <w:tcPr>
            <w:tcW w:w="1247" w:type="dxa"/>
            <w:tcBorders>
              <w:top w:val="single" w:sz="4" w:space="0" w:color="auto"/>
            </w:tcBorders>
            <w:shd w:val="clear" w:color="auto" w:fill="FFFFFF" w:themeFill="background1"/>
            <w:vAlign w:val="center"/>
          </w:tcPr>
          <w:p w14:paraId="75FB6CA8"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p>
          <w:p w14:paraId="498466C3"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Low</w:t>
            </w:r>
          </w:p>
          <w:p w14:paraId="776718E2"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Low</w:t>
            </w:r>
          </w:p>
          <w:p w14:paraId="49329255"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Low</w:t>
            </w:r>
          </w:p>
        </w:tc>
        <w:tc>
          <w:tcPr>
            <w:tcW w:w="1247" w:type="dxa"/>
            <w:tcBorders>
              <w:top w:val="single" w:sz="4" w:space="0" w:color="auto"/>
            </w:tcBorders>
            <w:shd w:val="clear" w:color="auto" w:fill="FFFFFF" w:themeFill="background1"/>
            <w:vAlign w:val="center"/>
          </w:tcPr>
          <w:p w14:paraId="3424A703"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p>
          <w:p w14:paraId="7D27F9A6" w14:textId="77777777" w:rsidR="005923D6"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 xml:space="preserve">Medium </w:t>
            </w:r>
          </w:p>
          <w:p w14:paraId="01A1542A"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High</w:t>
            </w:r>
          </w:p>
          <w:p w14:paraId="2526704E"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High</w:t>
            </w:r>
          </w:p>
        </w:tc>
        <w:tc>
          <w:tcPr>
            <w:tcW w:w="1247" w:type="dxa"/>
            <w:tcBorders>
              <w:top w:val="single" w:sz="4" w:space="0" w:color="auto"/>
            </w:tcBorders>
            <w:shd w:val="clear" w:color="auto" w:fill="FFFFFF" w:themeFill="background1"/>
            <w:vAlign w:val="center"/>
          </w:tcPr>
          <w:p w14:paraId="4EAF17C9"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p>
          <w:p w14:paraId="2E3048E2"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High</w:t>
            </w:r>
          </w:p>
          <w:p w14:paraId="0D68D395"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High</w:t>
            </w:r>
          </w:p>
          <w:p w14:paraId="0989A791"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High</w:t>
            </w:r>
          </w:p>
        </w:tc>
        <w:tc>
          <w:tcPr>
            <w:tcW w:w="1247" w:type="dxa"/>
            <w:tcBorders>
              <w:top w:val="single" w:sz="4" w:space="0" w:color="auto"/>
            </w:tcBorders>
            <w:shd w:val="clear" w:color="auto" w:fill="FFFFFF" w:themeFill="background1"/>
            <w:vAlign w:val="center"/>
          </w:tcPr>
          <w:p w14:paraId="00EE0E24"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p>
          <w:p w14:paraId="47A131DA"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Medium</w:t>
            </w:r>
          </w:p>
          <w:p w14:paraId="0E024992"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Low</w:t>
            </w:r>
          </w:p>
          <w:p w14:paraId="08CD2F06"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Medium</w:t>
            </w:r>
          </w:p>
        </w:tc>
        <w:tc>
          <w:tcPr>
            <w:tcW w:w="1247" w:type="dxa"/>
            <w:tcBorders>
              <w:top w:val="single" w:sz="4" w:space="0" w:color="auto"/>
            </w:tcBorders>
            <w:shd w:val="clear" w:color="auto" w:fill="FFFFFF" w:themeFill="background1"/>
            <w:vAlign w:val="center"/>
          </w:tcPr>
          <w:p w14:paraId="4291A982"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p>
          <w:p w14:paraId="6920C022"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Medium</w:t>
            </w:r>
          </w:p>
          <w:p w14:paraId="2877C560"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High</w:t>
            </w:r>
          </w:p>
          <w:p w14:paraId="15DBB25E"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High</w:t>
            </w:r>
          </w:p>
        </w:tc>
        <w:tc>
          <w:tcPr>
            <w:tcW w:w="1247" w:type="dxa"/>
            <w:tcBorders>
              <w:top w:val="single" w:sz="4" w:space="0" w:color="auto"/>
            </w:tcBorders>
            <w:shd w:val="clear" w:color="auto" w:fill="FFFFFF" w:themeFill="background1"/>
            <w:vAlign w:val="center"/>
          </w:tcPr>
          <w:p w14:paraId="2856865C"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p>
          <w:p w14:paraId="1A6D3278"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Low</w:t>
            </w:r>
          </w:p>
          <w:p w14:paraId="6A35DE2A"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Medium</w:t>
            </w:r>
          </w:p>
          <w:p w14:paraId="2F98D06B"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Medium</w:t>
            </w:r>
          </w:p>
        </w:tc>
      </w:tr>
      <w:tr w:rsidR="005923D6" w:rsidRPr="007C5A34" w14:paraId="1A159048"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1CEBD6BE"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Public-Private Mix</w:t>
            </w:r>
          </w:p>
          <w:p w14:paraId="1E99F97D" w14:textId="77777777" w:rsidR="005923D6" w:rsidRPr="007C5A34" w:rsidRDefault="005923D6" w:rsidP="008C6FA4">
            <w:pPr>
              <w:spacing w:line="360" w:lineRule="auto"/>
              <w:ind w:firstLine="179"/>
              <w:rPr>
                <w:sz w:val="16"/>
                <w:szCs w:val="16"/>
                <w:lang w:val="en-US"/>
              </w:rPr>
            </w:pPr>
            <w:r>
              <w:rPr>
                <w:b w:val="0"/>
                <w:bCs w:val="0"/>
                <w:caps w:val="0"/>
                <w:sz w:val="16"/>
                <w:szCs w:val="16"/>
                <w:lang w:val="en-US"/>
              </w:rPr>
              <w:t>Private Expenditure</w:t>
            </w:r>
          </w:p>
          <w:p w14:paraId="1404E84F" w14:textId="77777777"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t>Cash</w:t>
            </w:r>
          </w:p>
        </w:tc>
        <w:tc>
          <w:tcPr>
            <w:tcW w:w="1247" w:type="dxa"/>
            <w:shd w:val="clear" w:color="auto" w:fill="FFFFFF" w:themeFill="background1"/>
            <w:vAlign w:val="center"/>
          </w:tcPr>
          <w:p w14:paraId="1B50E582"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p>
          <w:p w14:paraId="098178A8"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Low</w:t>
            </w:r>
          </w:p>
          <w:p w14:paraId="46FE82FF"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Medium</w:t>
            </w:r>
          </w:p>
        </w:tc>
        <w:tc>
          <w:tcPr>
            <w:tcW w:w="1247" w:type="dxa"/>
            <w:shd w:val="clear" w:color="auto" w:fill="FFFFFF" w:themeFill="background1"/>
            <w:vAlign w:val="center"/>
          </w:tcPr>
          <w:p w14:paraId="2CF452CB"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p>
          <w:p w14:paraId="34190DA3"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High</w:t>
            </w:r>
          </w:p>
          <w:p w14:paraId="402D0287"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Medium</w:t>
            </w:r>
          </w:p>
        </w:tc>
        <w:tc>
          <w:tcPr>
            <w:tcW w:w="1247" w:type="dxa"/>
            <w:shd w:val="clear" w:color="auto" w:fill="FFFFFF" w:themeFill="background1"/>
            <w:vAlign w:val="center"/>
          </w:tcPr>
          <w:p w14:paraId="19C6C67E"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p>
          <w:p w14:paraId="79B99441"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Medium</w:t>
            </w:r>
          </w:p>
          <w:p w14:paraId="5F798290"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Low</w:t>
            </w:r>
          </w:p>
        </w:tc>
        <w:tc>
          <w:tcPr>
            <w:tcW w:w="1247" w:type="dxa"/>
            <w:shd w:val="clear" w:color="auto" w:fill="FFFFFF" w:themeFill="background1"/>
            <w:vAlign w:val="center"/>
          </w:tcPr>
          <w:p w14:paraId="5392BF61"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p>
          <w:p w14:paraId="3FC4C9C0"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Medium</w:t>
            </w:r>
          </w:p>
          <w:p w14:paraId="7B7C9899"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Low</w:t>
            </w:r>
          </w:p>
        </w:tc>
        <w:tc>
          <w:tcPr>
            <w:tcW w:w="1247" w:type="dxa"/>
            <w:shd w:val="clear" w:color="auto" w:fill="FFFFFF" w:themeFill="background1"/>
            <w:vAlign w:val="center"/>
          </w:tcPr>
          <w:p w14:paraId="75F71B37"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p>
          <w:p w14:paraId="23DC1414"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Medium</w:t>
            </w:r>
          </w:p>
          <w:p w14:paraId="4CFB09EC"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High</w:t>
            </w:r>
          </w:p>
        </w:tc>
        <w:tc>
          <w:tcPr>
            <w:tcW w:w="1247" w:type="dxa"/>
            <w:shd w:val="clear" w:color="auto" w:fill="FFFFFF" w:themeFill="background1"/>
            <w:vAlign w:val="center"/>
          </w:tcPr>
          <w:p w14:paraId="55B88796"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p>
          <w:p w14:paraId="23367211"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High</w:t>
            </w:r>
          </w:p>
          <w:p w14:paraId="7AC2B137"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Medium</w:t>
            </w:r>
          </w:p>
        </w:tc>
      </w:tr>
      <w:tr w:rsidR="005923D6" w:rsidRPr="007C5A34" w14:paraId="30A83F61" w14:textId="77777777" w:rsidTr="008C6FA4">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484CD307" w14:textId="77777777" w:rsidR="005923D6" w:rsidRPr="007C5A34" w:rsidRDefault="005923D6" w:rsidP="008C6FA4">
            <w:pPr>
              <w:spacing w:line="360" w:lineRule="auto"/>
              <w:rPr>
                <w:sz w:val="16"/>
                <w:szCs w:val="16"/>
                <w:lang w:val="en-US"/>
              </w:rPr>
            </w:pPr>
            <w:r w:rsidRPr="007C5A34">
              <w:rPr>
                <w:b w:val="0"/>
                <w:bCs w:val="0"/>
                <w:caps w:val="0"/>
                <w:sz w:val="16"/>
                <w:szCs w:val="16"/>
                <w:lang w:val="en-US"/>
              </w:rPr>
              <w:t>Access Regulation</w:t>
            </w:r>
          </w:p>
          <w:p w14:paraId="46488836" w14:textId="77777777" w:rsidR="005923D6" w:rsidRPr="007C5A34" w:rsidRDefault="005923D6" w:rsidP="008C6FA4">
            <w:pPr>
              <w:spacing w:line="360" w:lineRule="auto"/>
              <w:ind w:firstLine="179"/>
              <w:rPr>
                <w:sz w:val="16"/>
                <w:szCs w:val="16"/>
                <w:lang w:val="en-US"/>
              </w:rPr>
            </w:pPr>
            <w:r>
              <w:rPr>
                <w:b w:val="0"/>
                <w:bCs w:val="0"/>
                <w:caps w:val="0"/>
                <w:sz w:val="16"/>
                <w:szCs w:val="16"/>
                <w:lang w:val="en-US"/>
              </w:rPr>
              <w:t>Choice Restrictions</w:t>
            </w:r>
          </w:p>
          <w:p w14:paraId="679E6332" w14:textId="77777777"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t>Means-testing</w:t>
            </w:r>
          </w:p>
        </w:tc>
        <w:tc>
          <w:tcPr>
            <w:tcW w:w="1247" w:type="dxa"/>
            <w:shd w:val="clear" w:color="auto" w:fill="FFFFFF" w:themeFill="background1"/>
            <w:vAlign w:val="center"/>
          </w:tcPr>
          <w:p w14:paraId="42505E5D" w14:textId="77777777" w:rsidR="005923D6"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p>
          <w:p w14:paraId="2040F087"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Low</w:t>
            </w:r>
          </w:p>
          <w:p w14:paraId="76581D3E"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Low</w:t>
            </w:r>
          </w:p>
        </w:tc>
        <w:tc>
          <w:tcPr>
            <w:tcW w:w="1247" w:type="dxa"/>
            <w:shd w:val="clear" w:color="auto" w:fill="FFFFFF" w:themeFill="background1"/>
            <w:vAlign w:val="center"/>
          </w:tcPr>
          <w:p w14:paraId="2D66C830" w14:textId="77777777" w:rsidR="005923D6"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p>
          <w:p w14:paraId="5B1AAC3B"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Low</w:t>
            </w:r>
          </w:p>
          <w:p w14:paraId="294E48A0"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Low</w:t>
            </w:r>
          </w:p>
        </w:tc>
        <w:tc>
          <w:tcPr>
            <w:tcW w:w="1247" w:type="dxa"/>
            <w:shd w:val="clear" w:color="auto" w:fill="FFFFFF" w:themeFill="background1"/>
            <w:vAlign w:val="center"/>
          </w:tcPr>
          <w:p w14:paraId="3B44D8E6" w14:textId="77777777" w:rsidR="005923D6"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p>
          <w:p w14:paraId="5B41C0ED"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High</w:t>
            </w:r>
          </w:p>
          <w:p w14:paraId="049327FB"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Low</w:t>
            </w:r>
          </w:p>
        </w:tc>
        <w:tc>
          <w:tcPr>
            <w:tcW w:w="1247" w:type="dxa"/>
            <w:shd w:val="clear" w:color="auto" w:fill="FFFFFF" w:themeFill="background1"/>
            <w:vAlign w:val="center"/>
          </w:tcPr>
          <w:p w14:paraId="1C718088" w14:textId="77777777" w:rsidR="005923D6"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p>
          <w:p w14:paraId="495CABA9"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High</w:t>
            </w:r>
          </w:p>
          <w:p w14:paraId="03324C76"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Low</w:t>
            </w:r>
          </w:p>
        </w:tc>
        <w:tc>
          <w:tcPr>
            <w:tcW w:w="1247" w:type="dxa"/>
            <w:shd w:val="clear" w:color="auto" w:fill="FFFFFF" w:themeFill="background1"/>
            <w:vAlign w:val="center"/>
          </w:tcPr>
          <w:p w14:paraId="3BAC0B15" w14:textId="77777777" w:rsidR="005923D6"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p>
          <w:p w14:paraId="5231F1A8"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Low</w:t>
            </w:r>
          </w:p>
          <w:p w14:paraId="6110A062"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High</w:t>
            </w:r>
          </w:p>
        </w:tc>
        <w:tc>
          <w:tcPr>
            <w:tcW w:w="1247" w:type="dxa"/>
            <w:shd w:val="clear" w:color="auto" w:fill="FFFFFF" w:themeFill="background1"/>
            <w:vAlign w:val="center"/>
          </w:tcPr>
          <w:p w14:paraId="55E5AE16" w14:textId="77777777" w:rsidR="005923D6"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p>
          <w:p w14:paraId="67545DB4"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High</w:t>
            </w:r>
          </w:p>
          <w:p w14:paraId="2A9BA8D2" w14:textId="77777777" w:rsidR="005923D6" w:rsidRPr="003105E8" w:rsidRDefault="005923D6" w:rsidP="008C6FA4">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highlight w:val="green"/>
                <w:lang w:val="en-US"/>
              </w:rPr>
            </w:pPr>
            <w:r w:rsidRPr="003105E8">
              <w:rPr>
                <w:sz w:val="16"/>
                <w:szCs w:val="16"/>
                <w:highlight w:val="green"/>
                <w:lang w:val="en-US"/>
              </w:rPr>
              <w:t>High</w:t>
            </w:r>
          </w:p>
        </w:tc>
      </w:tr>
      <w:tr w:rsidR="005923D6" w:rsidRPr="007C5A34" w14:paraId="12DCD3EA" w14:textId="77777777" w:rsidTr="008C6FA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419443D4" w14:textId="77777777" w:rsidR="005923D6" w:rsidRPr="007C5A34" w:rsidRDefault="005923D6" w:rsidP="008C6FA4">
            <w:pPr>
              <w:spacing w:line="360" w:lineRule="auto"/>
              <w:rPr>
                <w:sz w:val="16"/>
                <w:szCs w:val="16"/>
                <w:lang w:val="en-US"/>
              </w:rPr>
            </w:pPr>
            <w:commentRangeStart w:id="341"/>
            <w:r w:rsidRPr="007C5A34">
              <w:rPr>
                <w:b w:val="0"/>
                <w:bCs w:val="0"/>
                <w:caps w:val="0"/>
                <w:sz w:val="16"/>
                <w:szCs w:val="16"/>
                <w:lang w:val="en-US"/>
              </w:rPr>
              <w:t>Performance</w:t>
            </w:r>
          </w:p>
          <w:p w14:paraId="6FFB02D1" w14:textId="77777777" w:rsidR="005923D6" w:rsidRPr="007C5A34" w:rsidRDefault="005923D6" w:rsidP="008C6FA4">
            <w:pPr>
              <w:spacing w:line="360" w:lineRule="auto"/>
              <w:ind w:firstLine="179"/>
              <w:rPr>
                <w:sz w:val="16"/>
                <w:szCs w:val="16"/>
                <w:lang w:val="en-US"/>
              </w:rPr>
            </w:pPr>
            <w:r>
              <w:rPr>
                <w:b w:val="0"/>
                <w:bCs w:val="0"/>
                <w:caps w:val="0"/>
                <w:sz w:val="16"/>
                <w:szCs w:val="16"/>
                <w:lang w:val="en-US"/>
              </w:rPr>
              <w:t>Life expectancy</w:t>
            </w:r>
          </w:p>
          <w:p w14:paraId="0BA7EDDC" w14:textId="77777777" w:rsidR="005923D6" w:rsidRPr="007C5A34" w:rsidRDefault="005923D6" w:rsidP="008C6FA4">
            <w:pPr>
              <w:spacing w:line="360" w:lineRule="auto"/>
              <w:ind w:firstLine="179"/>
              <w:rPr>
                <w:b w:val="0"/>
                <w:bCs w:val="0"/>
                <w:caps w:val="0"/>
                <w:sz w:val="16"/>
                <w:szCs w:val="16"/>
                <w:lang w:val="en-US"/>
              </w:rPr>
            </w:pPr>
            <w:r>
              <w:rPr>
                <w:b w:val="0"/>
                <w:bCs w:val="0"/>
                <w:caps w:val="0"/>
                <w:sz w:val="16"/>
                <w:szCs w:val="16"/>
                <w:lang w:val="en-US"/>
              </w:rPr>
              <w:t>Self-perceived health</w:t>
            </w:r>
            <w:commentRangeEnd w:id="341"/>
            <w:r w:rsidR="00304112">
              <w:rPr>
                <w:rStyle w:val="Kommentarzeichen"/>
                <w:b w:val="0"/>
                <w:bCs w:val="0"/>
                <w:caps w:val="0"/>
              </w:rPr>
              <w:commentReference w:id="341"/>
            </w:r>
          </w:p>
        </w:tc>
        <w:tc>
          <w:tcPr>
            <w:tcW w:w="1247" w:type="dxa"/>
            <w:tcBorders>
              <w:bottom w:val="single" w:sz="12" w:space="0" w:color="auto"/>
            </w:tcBorders>
            <w:shd w:val="clear" w:color="auto" w:fill="FFFFFF" w:themeFill="background1"/>
            <w:vAlign w:val="center"/>
          </w:tcPr>
          <w:p w14:paraId="445CD3FC"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p>
          <w:p w14:paraId="383D33D4"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Low</w:t>
            </w:r>
          </w:p>
          <w:p w14:paraId="1EFA1838"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Low</w:t>
            </w:r>
          </w:p>
        </w:tc>
        <w:tc>
          <w:tcPr>
            <w:tcW w:w="1247" w:type="dxa"/>
            <w:tcBorders>
              <w:bottom w:val="single" w:sz="12" w:space="0" w:color="auto"/>
            </w:tcBorders>
            <w:shd w:val="clear" w:color="auto" w:fill="FFFFFF" w:themeFill="background1"/>
            <w:vAlign w:val="center"/>
          </w:tcPr>
          <w:p w14:paraId="7B7FEBC4"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p>
          <w:p w14:paraId="7584ACB8"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Medium</w:t>
            </w:r>
          </w:p>
          <w:p w14:paraId="7DE30C0C"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Medium</w:t>
            </w:r>
          </w:p>
        </w:tc>
        <w:tc>
          <w:tcPr>
            <w:tcW w:w="1247" w:type="dxa"/>
            <w:tcBorders>
              <w:bottom w:val="single" w:sz="12" w:space="0" w:color="auto"/>
            </w:tcBorders>
            <w:shd w:val="clear" w:color="auto" w:fill="FFFFFF" w:themeFill="background1"/>
            <w:vAlign w:val="center"/>
          </w:tcPr>
          <w:p w14:paraId="0A521648"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p>
          <w:p w14:paraId="0A2D8D9E"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Medium</w:t>
            </w:r>
          </w:p>
          <w:p w14:paraId="109EA87D"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High</w:t>
            </w:r>
          </w:p>
        </w:tc>
        <w:tc>
          <w:tcPr>
            <w:tcW w:w="1247" w:type="dxa"/>
            <w:tcBorders>
              <w:bottom w:val="single" w:sz="12" w:space="0" w:color="auto"/>
            </w:tcBorders>
            <w:shd w:val="clear" w:color="auto" w:fill="FFFFFF" w:themeFill="background1"/>
            <w:vAlign w:val="center"/>
          </w:tcPr>
          <w:p w14:paraId="31B27ED4"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p>
          <w:p w14:paraId="27B8666E"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High</w:t>
            </w:r>
          </w:p>
          <w:p w14:paraId="683E5483"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Low</w:t>
            </w:r>
          </w:p>
        </w:tc>
        <w:tc>
          <w:tcPr>
            <w:tcW w:w="1247" w:type="dxa"/>
            <w:tcBorders>
              <w:bottom w:val="single" w:sz="12" w:space="0" w:color="auto"/>
            </w:tcBorders>
            <w:shd w:val="clear" w:color="auto" w:fill="FFFFFF" w:themeFill="background1"/>
            <w:vAlign w:val="center"/>
          </w:tcPr>
          <w:p w14:paraId="3A3D1B87"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p>
          <w:p w14:paraId="5555E022"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Medium</w:t>
            </w:r>
          </w:p>
          <w:p w14:paraId="5A846D3D"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High</w:t>
            </w:r>
          </w:p>
        </w:tc>
        <w:tc>
          <w:tcPr>
            <w:tcW w:w="1247" w:type="dxa"/>
            <w:tcBorders>
              <w:bottom w:val="single" w:sz="12" w:space="0" w:color="auto"/>
            </w:tcBorders>
            <w:shd w:val="clear" w:color="auto" w:fill="FFFFFF" w:themeFill="background1"/>
            <w:vAlign w:val="center"/>
          </w:tcPr>
          <w:p w14:paraId="255FA4CA"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p>
          <w:p w14:paraId="614194E0"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High</w:t>
            </w:r>
          </w:p>
          <w:p w14:paraId="2BF937C2" w14:textId="77777777" w:rsidR="005923D6" w:rsidRPr="003105E8" w:rsidRDefault="005923D6" w:rsidP="008C6FA4">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highlight w:val="green"/>
                <w:lang w:val="en-US"/>
              </w:rPr>
            </w:pPr>
            <w:r w:rsidRPr="003105E8">
              <w:rPr>
                <w:sz w:val="16"/>
                <w:szCs w:val="16"/>
                <w:highlight w:val="green"/>
                <w:lang w:val="en-US"/>
              </w:rPr>
              <w:t>High</w:t>
            </w:r>
          </w:p>
        </w:tc>
      </w:tr>
    </w:tbl>
    <w:p w14:paraId="762318F9" w14:textId="57AAA380" w:rsidR="008D6126" w:rsidRPr="006A56FF" w:rsidRDefault="002E107C" w:rsidP="00EB31E0">
      <w:pPr>
        <w:pStyle w:val="berschrift1"/>
        <w:rPr>
          <w:lang w:val="en-US"/>
        </w:rPr>
      </w:pPr>
      <w:r>
        <w:rPr>
          <w:lang w:val="en-US"/>
        </w:rPr>
        <w:t>Discussion</w:t>
      </w:r>
      <w:r w:rsidR="00085DE3">
        <w:rPr>
          <w:lang w:val="en-US"/>
        </w:rPr>
        <w:t xml:space="preserve"> </w:t>
      </w:r>
      <w:r w:rsidR="00980771" w:rsidRPr="006A56FF">
        <w:rPr>
          <w:lang w:val="en-US"/>
        </w:rPr>
        <w:t xml:space="preserve">– </w:t>
      </w:r>
      <w:r w:rsidR="00980771">
        <w:rPr>
          <w:lang w:val="en-US"/>
        </w:rPr>
        <w:t>3</w:t>
      </w:r>
      <w:r w:rsidR="00C956BD">
        <w:rPr>
          <w:lang w:val="en-US"/>
        </w:rPr>
        <w:t>85</w:t>
      </w:r>
      <w:r w:rsidR="00A85F93">
        <w:rPr>
          <w:lang w:val="en-US"/>
        </w:rPr>
        <w:t xml:space="preserve"> </w:t>
      </w:r>
      <w:r w:rsidR="0081256C" w:rsidRPr="006A56FF">
        <w:rPr>
          <w:lang w:val="en-US"/>
        </w:rPr>
        <w:t>words</w:t>
      </w:r>
    </w:p>
    <w:p w14:paraId="2EC44C68" w14:textId="29940A23" w:rsidR="00B70268" w:rsidRPr="00B70268" w:rsidRDefault="00643ED3" w:rsidP="00A85F93">
      <w:pPr>
        <w:pStyle w:val="02FlietextErsterAbsatz"/>
        <w:rPr>
          <w:lang w:val="en-US"/>
        </w:rPr>
      </w:pPr>
      <w:r>
        <w:rPr>
          <w:lang w:val="en-US"/>
        </w:rPr>
        <w:t xml:space="preserve">Focusing on the countries in the </w:t>
      </w:r>
      <w:r w:rsidR="003C0CC8">
        <w:rPr>
          <w:lang w:val="en-US"/>
        </w:rPr>
        <w:t xml:space="preserve">six </w:t>
      </w:r>
      <w:r w:rsidR="002F441C">
        <w:rPr>
          <w:lang w:val="en-US"/>
        </w:rPr>
        <w:t>systems</w:t>
      </w:r>
      <w:r>
        <w:rPr>
          <w:lang w:val="en-US"/>
        </w:rPr>
        <w:t xml:space="preserve">, we find expected patterns based on earlier studies, but also </w:t>
      </w:r>
      <w:r w:rsidR="00CD4831">
        <w:rPr>
          <w:lang w:val="en-US"/>
        </w:rPr>
        <w:t xml:space="preserve">unanticipated </w:t>
      </w:r>
      <w:ins w:id="342" w:author="Claus Wendt" w:date="2020-09-04T13:51:00Z">
        <w:r w:rsidR="005E5DBA">
          <w:rPr>
            <w:lang w:val="en-US"/>
          </w:rPr>
          <w:t xml:space="preserve">patterns and </w:t>
        </w:r>
      </w:ins>
      <w:r w:rsidR="00CD4831">
        <w:rPr>
          <w:lang w:val="en-US"/>
        </w:rPr>
        <w:t>countries joining these types. T</w:t>
      </w:r>
      <w:r w:rsidR="00D0320B">
        <w:rPr>
          <w:lang w:val="en-US"/>
        </w:rPr>
        <w:t>he high-</w:t>
      </w:r>
      <w:r w:rsidR="003C0CC8">
        <w:rPr>
          <w:lang w:val="en-US"/>
        </w:rPr>
        <w:t>supply</w:t>
      </w:r>
      <w:r w:rsidR="00D0320B">
        <w:rPr>
          <w:lang w:val="en-US"/>
        </w:rPr>
        <w:t>, public</w:t>
      </w:r>
      <w:r w:rsidR="00CD4831">
        <w:rPr>
          <w:lang w:val="en-US"/>
        </w:rPr>
        <w:t>-</w:t>
      </w:r>
      <w:r w:rsidR="00D0320B">
        <w:rPr>
          <w:lang w:val="en-US"/>
        </w:rPr>
        <w:t>oriented</w:t>
      </w:r>
      <w:r w:rsidR="00CD4831">
        <w:rPr>
          <w:lang w:val="en-US"/>
        </w:rPr>
        <w:t xml:space="preserve">, </w:t>
      </w:r>
      <w:r w:rsidR="00D0320B">
        <w:rPr>
          <w:lang w:val="en-US"/>
        </w:rPr>
        <w:t>system</w:t>
      </w:r>
      <w:r w:rsidR="00B70268" w:rsidRPr="00B70268">
        <w:rPr>
          <w:lang w:val="en-US"/>
        </w:rPr>
        <w:t xml:space="preserve"> </w:t>
      </w:r>
      <w:r w:rsidR="00D0320B">
        <w:rPr>
          <w:lang w:val="en-US"/>
        </w:rPr>
        <w:t xml:space="preserve">is </w:t>
      </w:r>
      <w:r w:rsidR="00B70268" w:rsidRPr="00B70268">
        <w:rPr>
          <w:lang w:val="en-US"/>
        </w:rPr>
        <w:t>led by the Nordic countries of Sweden, Norway, and Denmark</w:t>
      </w:r>
      <w:r w:rsidR="002F441C">
        <w:rPr>
          <w:lang w:val="en-US"/>
        </w:rPr>
        <w:t>.</w:t>
      </w:r>
      <w:r w:rsidR="00CD4831">
        <w:rPr>
          <w:lang w:val="en-US"/>
        </w:rPr>
        <w:t xml:space="preserve"> This group of </w:t>
      </w:r>
      <w:r w:rsidR="002F441C">
        <w:rPr>
          <w:lang w:val="en-US"/>
        </w:rPr>
        <w:t>countries</w:t>
      </w:r>
      <w:r w:rsidR="00CD4831">
        <w:rPr>
          <w:lang w:val="en-US"/>
        </w:rPr>
        <w:t xml:space="preserve"> is found in several studies </w:t>
      </w:r>
      <w:sdt>
        <w:sdtPr>
          <w:rPr>
            <w:lang w:val="en-US"/>
          </w:rPr>
          <w:alias w:val="To edit, see citavi.com/edit"/>
          <w:tag w:val="CitaviPlaceholder#c7085b05-d335-4b51-ba14-ad3e114a0df1"/>
          <w:id w:val="1568998496"/>
          <w:placeholder>
            <w:docPart w:val="DefaultPlaceholder_-1854013440"/>
          </w:placeholder>
        </w:sdtPr>
        <w:sdtEndPr/>
        <w:sdtContent>
          <w:r w:rsidR="00F8757A">
            <w:rPr>
              <w:noProof/>
              <w:lang w:val="en-US"/>
            </w:rPr>
            <w:fldChar w:fldCharType="begin"/>
          </w:r>
          <w:r w:rsidR="006C3A49">
            <w:rPr>
              <w:noProof/>
              <w:lang w:val="en-US"/>
            </w:rPr>
            <w:instrText>ADDIN CitaviPlaceholder{eyIkaWQiOiIxIiwiRW50cmllcyI6W3siJGlkIjoiMiIsIklkIjoiNGM0OTM2ZjctNWEyMi00YjYzLTgyZTYtNGUzYmM2OGM4MDI5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NDg1ZDdiOTUtZjc3Mi00MTU2LWE3YTktZTJlMWVlMTA0YzVm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4YTJjZDg2Mi1hYjEyLTQxMTctOTY3My1jYjdiYjRjNWQwYWIiLCJSYW5nZVN0YXJ0IjoyNywiUmFuZ2VMZW5ndGgiOjIz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M0IiwiQ291bnQiOjEsIlRleHRVbml0cyI6W3siJGlkIjoiMzUiLCJGb250U3R5bGUiOnsiJGlkIjoiMzYiLCJOZXV0cmFsIjp0cnVlfSwiUmVhZGluZ09yZGVyIjoxLCJUZXh0IjoiKEFsYmVyLCAxOTk1OyBDb2xvbWJvLCAyMDEyOyBEYW1pYW5pIGV0IGFsLiwgMjAxMSkifV19LCJUYWciOiJDaXRhdmlQbGFjZWhvbGRlciNjNzA4NWIwNS1kMzM1LTRiNTEtYmExNC1hZDNlMTE0YTBkZjEiLCJUZXh0IjoiKEFsYmVyLCAxOTk1OyBDb2xvbWJvLCAyMDEyOyBEYW1pYW5pIGV0IGFsLiwgMjAxMSkiLCJXQUlWZXJzaW9uIjoiNi40LjAuMzUifQ==}</w:instrText>
          </w:r>
          <w:r w:rsidR="00F8757A">
            <w:rPr>
              <w:noProof/>
              <w:lang w:val="en-US"/>
            </w:rPr>
            <w:fldChar w:fldCharType="separate"/>
          </w:r>
          <w:r w:rsidR="000B0433">
            <w:rPr>
              <w:noProof/>
              <w:lang w:val="en-US"/>
            </w:rPr>
            <w:t>(Alber, 1995; Colombo, 2012; Damiani et al., 2011)</w:t>
          </w:r>
          <w:r w:rsidR="00F8757A">
            <w:rPr>
              <w:noProof/>
              <w:lang w:val="en-US"/>
            </w:rPr>
            <w:fldChar w:fldCharType="end"/>
          </w:r>
        </w:sdtContent>
      </w:sdt>
      <w:r w:rsidR="00F8757A">
        <w:rPr>
          <w:lang w:val="en-US"/>
        </w:rPr>
        <w:t xml:space="preserve">, but mostly also includes Finland and the Netherlands </w:t>
      </w:r>
      <w:sdt>
        <w:sdtPr>
          <w:rPr>
            <w:lang w:val="en-US"/>
          </w:rPr>
          <w:alias w:val="To edit, see citavi.com/edit"/>
          <w:tag w:val="CitaviPlaceholder#04958186-4485-433c-8bea-f9ac70de5f35"/>
          <w:id w:val="-1308859925"/>
          <w:placeholder>
            <w:docPart w:val="DefaultPlaceholder_-1854013440"/>
          </w:placeholder>
        </w:sdtPr>
        <w:sdtEndPr/>
        <w:sdtContent>
          <w:r w:rsidR="00F8757A">
            <w:rPr>
              <w:noProof/>
              <w:lang w:val="en-US"/>
            </w:rPr>
            <w:fldChar w:fldCharType="begin"/>
          </w:r>
          <w:r w:rsidR="006C3A49">
            <w:rPr>
              <w:noProof/>
              <w:lang w:val="en-US"/>
            </w:rPr>
            <w:instrText>ADDIN CitaviPlaceholder{eyIkaWQiOiIxIiwiRW50cmllcyI6W3siJGlkIjoiMiIsIklkIjoiNThmMjU4ZDUtY2Q1Ny00MzczLTk4N2EtZWM3MGFiYzk1MGMx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JkY2EwMjNiNi05ODRjLTRjZjUtYTY5Zi1iMTVkODkxOGNjYWUiLCJSYW5nZVN0YXJ0IjoxNCwiUmFuZ2VMZW5ndGgiOjIyLCJSZWZlcmVuY2VJZCI6ImZkM2FjMmE2LTczMTEtNDFjMy1iN2IyLTY5ODk0NzUxODU3OSIsIlJlZmVyZW5jZSI6eyIkaWQiOiIxNCIsIkFic3RyYWN0Q29tcGxleGl0eSI6MCwiQWJzdHJhY3RTb3VyY2VUZXh0Rm9ybWF0IjowLCJBdXRob3JzIjpbeyIkaWQiOiIxN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T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T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T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T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MyIsIkFkZHJlc3MiOnsiJGlkIjoiMjQiLCJJc0xvY2FsQ2xvdWRQcm9qZWN0RmlsZUxpbmsiOmZhbHNlLCJMaW5rZWRSZXNvdXJjZVN0YXR1cyI6OCwiT3JpZ2luYWxTdHJpbmciOiIxMC4xMTg2LzE0NzItNjk2My0xMS0zMTYiLCJMaW5rZWRSZXNvdXJjZVR5cGUiOjUsIlVyaVN0cmluZyI6Imh0dHBzOi8vZG9pLm9yZy8xMC4xMTg2LzE0NzItNjk2My0xMS0zMTYiLCJQcm9wZXJ0aWVzIjp7IiRpZCI6IjI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yNiIsIkFkZHJlc3MiOnsiJGlkIjoiMjciLCJJc0xvY2FsQ2xvdWRQcm9qZWN0RmlsZUxpbmsiOmZhbHNlLCJMaW5rZWRSZXNvdXJjZVN0YXR1cyI6OCwiT3JpZ2luYWxTdHJpbmciOiIyMjA5ODY5MyIsIkxpbmtlZFJlc291cmNlVHlwZSI6NSwiVXJpU3RyaW5nIjoiaHR0cDovL3d3dy5uY2JpLm5sbS5uaWguZ292L3B1Ym1lZC8yMjA5ODY5MyIsIlByb3BlcnRpZXMiOnsiJGlkIjoiMj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MCIsIklkIjoiZmMyODFiYTgtNzFjNS00ODc0LTk0OGEtZmQ5ZGQ5YTUxMWIxIiwiUmFuZ2VTdGFydCI6MzYsIlJhbmdlTGVuZ3RoIjoyMCwiUmVmZXJlbmNlSWQiOiI0YTgzMWMzNC03NmE3LTRlMmItOTk1Ni1lYTExZjY2NTE2ODAiLCJSZWZlcmVuY2UiOnsiJGlkIjoiMzEiLCJBYnN0cmFjdENvbXBsZXhpdHkiOjAsIkFic3RyYWN0U291cmNlVGV4dEZvcm1hdCI6MCwiQXV0aG9ycyI6W3siJGlkIjoiMzI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z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Q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N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zNi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zc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zOC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zOSIsIklkIjoiMDRjNzY2Y2MtYjFkZi00MGYzLWFiZWYtMDVkYTg1NmNlOGMzIiwiUmFuZ2VTdGFydCI6NTYsIlJhbmdlTGVuZ3RoIjoyMiwiUmVmZXJlbmNlSWQiOiI1MzcwZTQxOC01YjlkLTRhNWYtODkzMi0wOGNhNDdiYjk4NDgiLCJSZWZlcmVuY2UiOnsiJGlkIjoiNDAiLCJBYnN0cmFjdENvbXBsZXhpdHkiOjAsIkFic3RyYWN0U291cmNlVGV4dEZvcm1hdCI6MCwiQXV0aG9ycyI6W3siJGlkIjoiNDE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y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M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NCIsIk5hbWUiOiJBa3NhbnQgQWNhZC4gUHVibCIsIlByb3RlY3RlZCI6ZmFsc2UsIkNyZWF0ZWRCeSI6Il9tIiwiQ3JlYXRlZE9uIjoiMjAxOC0xMi0xMlQxMDozOToyMyIsIk1vZGlmaWVkQnkiOiJfbSIsIklkIjoiNWEwYTk0MjUtYz</w:instrText>
          </w:r>
          <w:r w:rsidR="006C3A49" w:rsidRPr="001963E5">
            <w:rPr>
              <w:noProof/>
            </w:rPr>
            <w:instrText>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1IiwiQ291bnQiOjEsIlRleHRVbml0cyI6W3siJGlkIjoiNDYiLCJGb250U3R5bGUiOnsiJGlkIjoiNDciLCJOZXV0cmFsIjp0cnVlfSwiUmVhZGluZ09yZGVyIjoxLCJUZXh0IjoiKENvbG9tYm8sIDIwMTI7IERhbWlhbmkgZXQgYWwuLCAyMDExOyBLcmF1cyBldCBhbC4sIDIwMTA7IFBvbW1lciBldCBhbC4sIDIwMDkpIn1dfSwiVGFnIjoiQ2l0YXZpUGxhY2Vob2xkZXIjMDQ5NTgxODYtNDQ4NS00MzNjLThiZWEtZjlhYzcwZGU1ZjM1IiwiVGV4dCI6IihDb2xvbWJvLCAyMDEyOyBEYW1pYW5pIGV0IGFsLiwgMjAxMTsgS3JhdXMgZXQgYWwuLCAyMDEwOyBQb21tZXIgZXQgYWwuLCAyMDA5KSIsIldBSVZlcnNpb24iOiI2LjQuMC4zNSJ9}</w:instrText>
          </w:r>
          <w:r w:rsidR="00F8757A">
            <w:rPr>
              <w:noProof/>
              <w:lang w:val="en-US"/>
            </w:rPr>
            <w:fldChar w:fldCharType="separate"/>
          </w:r>
          <w:r w:rsidR="000B0433">
            <w:rPr>
              <w:noProof/>
            </w:rPr>
            <w:t>(Colombo, 2012; Damiani et al., 2011; Kraus et al., 2010; Pommer et al., 2009)</w:t>
          </w:r>
          <w:r w:rsidR="00F8757A">
            <w:rPr>
              <w:noProof/>
              <w:lang w:val="en-US"/>
            </w:rPr>
            <w:fldChar w:fldCharType="end"/>
          </w:r>
        </w:sdtContent>
      </w:sdt>
      <w:r w:rsidR="00B70268" w:rsidRPr="00A272E4">
        <w:t xml:space="preserve">. </w:t>
      </w:r>
      <w:ins w:id="343" w:author="Claus Wendt" w:date="2020-09-04T13:51:00Z">
        <w:r w:rsidR="005E5DBA" w:rsidRPr="005E5DBA">
          <w:rPr>
            <w:lang w:val="en-US"/>
            <w:rPrChange w:id="344" w:author="Claus Wendt" w:date="2020-09-04T13:51:00Z">
              <w:rPr/>
            </w:rPrChange>
          </w:rPr>
          <w:t>Ac</w:t>
        </w:r>
        <w:r w:rsidR="005E5DBA">
          <w:rPr>
            <w:lang w:val="en-US"/>
          </w:rPr>
          <w:t xml:space="preserve">cording to our analysis, </w:t>
        </w:r>
      </w:ins>
      <w:ins w:id="345" w:author="Claus Wendt" w:date="2020-09-04T13:52:00Z">
        <w:r w:rsidR="005E5DBA">
          <w:rPr>
            <w:lang w:val="en-US"/>
          </w:rPr>
          <w:t xml:space="preserve">Ireland joins this group. </w:t>
        </w:r>
      </w:ins>
      <w:r w:rsidR="00B70268" w:rsidRPr="00B70268">
        <w:rPr>
          <w:lang w:val="en-US"/>
        </w:rPr>
        <w:lastRenderedPageBreak/>
        <w:t>Furthermore,</w:t>
      </w:r>
      <w:r w:rsidR="00A90803">
        <w:rPr>
          <w:lang w:val="en-US"/>
        </w:rPr>
        <w:t xml:space="preserve"> </w:t>
      </w:r>
      <w:r w:rsidR="00F8757A">
        <w:rPr>
          <w:lang w:val="en-US"/>
        </w:rPr>
        <w:t>the low-supply, low-performance system</w:t>
      </w:r>
      <w:r w:rsidR="00A90803">
        <w:rPr>
          <w:lang w:val="en-US"/>
        </w:rPr>
        <w:t xml:space="preserve"> is built by </w:t>
      </w:r>
      <w:r w:rsidR="00B70268" w:rsidRPr="00B70268">
        <w:rPr>
          <w:lang w:val="en-US"/>
        </w:rPr>
        <w:t>Poland, Latvia, and the Czech Republic</w:t>
      </w:r>
      <w:r w:rsidR="00A90803">
        <w:rPr>
          <w:lang w:val="en-US"/>
        </w:rPr>
        <w:t xml:space="preserve"> – three Eastern European countries</w:t>
      </w:r>
      <w:r w:rsidR="006A4FA5">
        <w:rPr>
          <w:lang w:val="en-US"/>
        </w:rPr>
        <w:t xml:space="preserve"> </w:t>
      </w:r>
      <w:sdt>
        <w:sdtPr>
          <w:rPr>
            <w:lang w:val="en-US"/>
          </w:rPr>
          <w:alias w:val="To edit, see citavi.com/edit"/>
          <w:tag w:val="CitaviPlaceholder#cb30597d-8030-4c69-b9c1-66a76a47f1a9"/>
          <w:id w:val="2074003624"/>
          <w:placeholder>
            <w:docPart w:val="DefaultPlaceholder_-1854013440"/>
          </w:placeholder>
        </w:sdtPr>
        <w:sdtEndPr/>
        <w:sdtContent>
          <w:r w:rsidR="006A4FA5">
            <w:rPr>
              <w:noProof/>
              <w:lang w:val="en-US"/>
            </w:rPr>
            <w:fldChar w:fldCharType="begin"/>
          </w:r>
          <w:r w:rsidR="006C3A49">
            <w:rPr>
              <w:noProof/>
              <w:lang w:val="en-US"/>
            </w:rPr>
            <w:instrText>ADDIN CitaviPlaceholder{eyIkaWQiOiIxIiwiRW50cmllcyI6W3siJGlkIjoiMiIsIklkIjoiOTYyN2U5YzktNGZmYS00YTQ5LWE4MGEtN2I5NjkyYmM0NTQ2IiwiUmFuZ2VMZW5ndGgiOjIy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AiLCJDb3VudCI6MSwiVGV4dFVuaXRzIjpbeyIkaWQiOiIyMSIsIkZvbnRTdHlsZSI6eyIkaWQiOiIyMiIsIk5ldXRyYWwiOnRydWV9LCJSZWFkaW5nT3JkZXIiOjEsIlRleHQiOiIoRGFtaWFuaSBldCBhbC4sIDIwMTEpIn1dfSwiVGFnIjoiQ2l0YXZpUGxhY2Vob2xkZXIjY2IzMDU5N2QtODAzMC00YzY5LWI5YzEtNjZhNzZhNDdmMWE5IiwiVGV4dCI6IihEYW1pYW5pIGV0IGFsLiwgMjAxMSkiLCJXQUlWZXJzaW9uIjoiNi40LjAuMzUifQ==}</w:instrText>
          </w:r>
          <w:r w:rsidR="006A4FA5">
            <w:rPr>
              <w:noProof/>
              <w:lang w:val="en-US"/>
            </w:rPr>
            <w:fldChar w:fldCharType="separate"/>
          </w:r>
          <w:r w:rsidR="000B0433">
            <w:rPr>
              <w:noProof/>
              <w:lang w:val="en-US"/>
            </w:rPr>
            <w:t>(Damiani et al., 2011)</w:t>
          </w:r>
          <w:r w:rsidR="006A4FA5">
            <w:rPr>
              <w:noProof/>
              <w:lang w:val="en-US"/>
            </w:rPr>
            <w:fldChar w:fldCharType="end"/>
          </w:r>
        </w:sdtContent>
      </w:sdt>
      <w:r w:rsidR="00B70268" w:rsidRPr="00B70268">
        <w:rPr>
          <w:lang w:val="en-US"/>
        </w:rPr>
        <w:t xml:space="preserve">. </w:t>
      </w:r>
      <w:del w:id="346" w:author="Claus Wendt" w:date="2020-09-04T13:54:00Z">
        <w:r w:rsidR="006A4FA5" w:rsidDel="00B9062F">
          <w:rPr>
            <w:lang w:val="en-US"/>
          </w:rPr>
          <w:delText>However</w:delText>
        </w:r>
        <w:r w:rsidR="00B70268" w:rsidRPr="00B70268" w:rsidDel="00B9062F">
          <w:rPr>
            <w:lang w:val="en-US"/>
          </w:rPr>
          <w:delText>, o</w:delText>
        </w:r>
      </w:del>
      <w:ins w:id="347" w:author="Claus Wendt" w:date="2020-09-04T13:54:00Z">
        <w:r w:rsidR="00B9062F">
          <w:rPr>
            <w:lang w:val="en-US"/>
          </w:rPr>
          <w:t>O</w:t>
        </w:r>
      </w:ins>
      <w:r w:rsidR="00B70268" w:rsidRPr="00B70268">
        <w:rPr>
          <w:lang w:val="en-US"/>
        </w:rPr>
        <w:t>ther Eastern European countries</w:t>
      </w:r>
      <w:r w:rsidR="00355485">
        <w:rPr>
          <w:lang w:val="en-US"/>
        </w:rPr>
        <w:t xml:space="preserve"> </w:t>
      </w:r>
      <w:ins w:id="348" w:author="Claus Wendt" w:date="2020-09-04T12:10:00Z">
        <w:r w:rsidR="002D5CCF">
          <w:rPr>
            <w:lang w:val="en-US"/>
          </w:rPr>
          <w:t xml:space="preserve">such as </w:t>
        </w:r>
        <w:r w:rsidR="002D5CCF" w:rsidRPr="00B70268">
          <w:rPr>
            <w:lang w:val="en-US"/>
          </w:rPr>
          <w:t>Slovenia, Slovakia</w:t>
        </w:r>
        <w:r w:rsidR="002D5CCF">
          <w:rPr>
            <w:lang w:val="en-US"/>
          </w:rPr>
          <w:t xml:space="preserve"> </w:t>
        </w:r>
      </w:ins>
      <w:r w:rsidR="00355485">
        <w:rPr>
          <w:lang w:val="en-US"/>
        </w:rPr>
        <w:t xml:space="preserve">join the high supply, private oriented </w:t>
      </w:r>
      <w:del w:id="349" w:author="Claus Wendt" w:date="2020-09-04T12:10:00Z">
        <w:r w:rsidR="00355485" w:rsidDel="002D5CCF">
          <w:rPr>
            <w:lang w:val="en-US"/>
          </w:rPr>
          <w:delText>system</w:delText>
        </w:r>
        <w:r w:rsidR="00B70268" w:rsidRPr="00B70268" w:rsidDel="002D5CCF">
          <w:rPr>
            <w:lang w:val="en-US"/>
          </w:rPr>
          <w:delText xml:space="preserve"> </w:delText>
        </w:r>
      </w:del>
      <w:ins w:id="350" w:author="Claus Wendt" w:date="2020-09-04T12:10:00Z">
        <w:r w:rsidR="002D5CCF">
          <w:rPr>
            <w:lang w:val="en-US"/>
          </w:rPr>
          <w:t xml:space="preserve">type </w:t>
        </w:r>
      </w:ins>
      <w:del w:id="351" w:author="Claus Wendt" w:date="2020-09-04T12:10:00Z">
        <w:r w:rsidR="00B70268" w:rsidRPr="00B70268" w:rsidDel="002D5CCF">
          <w:rPr>
            <w:lang w:val="en-US"/>
          </w:rPr>
          <w:delText>as Slovenia, Slovakia</w:delText>
        </w:r>
      </w:del>
      <w:r w:rsidR="00B70268" w:rsidRPr="00B70268">
        <w:rPr>
          <w:lang w:val="en-US"/>
        </w:rPr>
        <w:t>, and</w:t>
      </w:r>
      <w:r w:rsidR="00355485">
        <w:rPr>
          <w:lang w:val="en-US"/>
        </w:rPr>
        <w:t xml:space="preserve"> </w:t>
      </w:r>
      <w:ins w:id="352" w:author="Claus Wendt" w:date="2020-09-04T12:10:00Z">
        <w:r w:rsidR="002D5CCF">
          <w:rPr>
            <w:lang w:val="en-US"/>
          </w:rPr>
          <w:t xml:space="preserve">Estonia </w:t>
        </w:r>
      </w:ins>
      <w:r w:rsidR="00355485">
        <w:rPr>
          <w:lang w:val="en-US"/>
        </w:rPr>
        <w:t>the low supply, private oriented system</w:t>
      </w:r>
      <w:del w:id="353" w:author="Claus Wendt" w:date="2020-09-04T12:11:00Z">
        <w:r w:rsidR="00355485" w:rsidDel="002D5CCF">
          <w:rPr>
            <w:lang w:val="en-US"/>
          </w:rPr>
          <w:delText xml:space="preserve"> as</w:delText>
        </w:r>
        <w:r w:rsidR="00B70268" w:rsidRPr="00B70268" w:rsidDel="002D5CCF">
          <w:rPr>
            <w:lang w:val="en-US"/>
          </w:rPr>
          <w:delText xml:space="preserve"> Estonia</w:delText>
        </w:r>
      </w:del>
      <w:ins w:id="354" w:author="Claus Wendt" w:date="2020-09-04T12:11:00Z">
        <w:r w:rsidR="002D5CCF">
          <w:rPr>
            <w:lang w:val="en-US"/>
          </w:rPr>
          <w:t xml:space="preserve"> (all three, however, with weak ties)</w:t>
        </w:r>
      </w:ins>
      <w:r w:rsidR="00B70268" w:rsidRPr="00B70268">
        <w:rPr>
          <w:lang w:val="en-US"/>
        </w:rPr>
        <w:t xml:space="preserve">. As </w:t>
      </w:r>
      <w:ins w:id="355" w:author="Claus Wendt" w:date="2020-09-04T13:54:00Z">
        <w:r w:rsidR="00B9062F">
          <w:rPr>
            <w:lang w:val="en-US"/>
          </w:rPr>
          <w:t xml:space="preserve">from the Southern European countries </w:t>
        </w:r>
      </w:ins>
      <w:r w:rsidR="00B70268" w:rsidRPr="00B70268">
        <w:rPr>
          <w:lang w:val="en-US"/>
        </w:rPr>
        <w:t>we could only incorporate Spain into the typology</w:t>
      </w:r>
      <w:del w:id="356" w:author="Claus Wendt" w:date="2020-09-04T12:12:00Z">
        <w:r w:rsidR="00B70268" w:rsidRPr="00B70268" w:rsidDel="002D5CCF">
          <w:rPr>
            <w:lang w:val="en-US"/>
          </w:rPr>
          <w:delText xml:space="preserve"> as a southern European country</w:delText>
        </w:r>
      </w:del>
      <w:r w:rsidR="00B70268" w:rsidRPr="00B70268">
        <w:rPr>
          <w:lang w:val="en-US"/>
        </w:rPr>
        <w:t xml:space="preserve">, the results cannot </w:t>
      </w:r>
      <w:del w:id="357" w:author="Claus Wendt" w:date="2020-09-04T12:12:00Z">
        <w:r w:rsidR="00B70268" w:rsidRPr="00B70268" w:rsidDel="002D5CCF">
          <w:rPr>
            <w:lang w:val="en-US"/>
          </w:rPr>
          <w:delText xml:space="preserve">show </w:delText>
        </w:r>
      </w:del>
      <w:ins w:id="358" w:author="Claus Wendt" w:date="2020-09-04T12:12:00Z">
        <w:r w:rsidR="002D5CCF">
          <w:rPr>
            <w:lang w:val="en-US"/>
          </w:rPr>
          <w:t>confirm</w:t>
        </w:r>
        <w:r w:rsidR="002D5CCF" w:rsidRPr="00B70268">
          <w:rPr>
            <w:lang w:val="en-US"/>
          </w:rPr>
          <w:t xml:space="preserve"> </w:t>
        </w:r>
      </w:ins>
      <w:r w:rsidR="00B70268" w:rsidRPr="00B70268">
        <w:rPr>
          <w:lang w:val="en-US"/>
        </w:rPr>
        <w:t xml:space="preserve">or negate the existence of </w:t>
      </w:r>
      <w:del w:id="359" w:author="Claus Wendt" w:date="2020-09-04T12:12:00Z">
        <w:r w:rsidR="00B70268" w:rsidRPr="00B70268" w:rsidDel="002D5CCF">
          <w:rPr>
            <w:lang w:val="en-US"/>
          </w:rPr>
          <w:delText xml:space="preserve">such </w:delText>
        </w:r>
      </w:del>
      <w:r w:rsidR="00B70268" w:rsidRPr="00B70268">
        <w:rPr>
          <w:lang w:val="en-US"/>
        </w:rPr>
        <w:t xml:space="preserve">a </w:t>
      </w:r>
      <w:ins w:id="360" w:author="Claus Wendt" w:date="2020-09-04T12:12:00Z">
        <w:r w:rsidR="002D5CCF">
          <w:rPr>
            <w:lang w:val="en-US"/>
          </w:rPr>
          <w:t xml:space="preserve">Southern </w:t>
        </w:r>
      </w:ins>
      <w:ins w:id="361" w:author="Claus Wendt" w:date="2020-09-04T12:13:00Z">
        <w:r w:rsidR="002D5CCF">
          <w:rPr>
            <w:lang w:val="en-US"/>
          </w:rPr>
          <w:t xml:space="preserve">European </w:t>
        </w:r>
      </w:ins>
      <w:r w:rsidR="00B70268" w:rsidRPr="00B70268">
        <w:rPr>
          <w:lang w:val="en-US"/>
        </w:rPr>
        <w:t>cluster of LTC systems. Continental European countries are mainly included in the</w:t>
      </w:r>
      <w:r w:rsidR="006A4FA5">
        <w:rPr>
          <w:lang w:val="en-US"/>
        </w:rPr>
        <w:t xml:space="preserve"> high </w:t>
      </w:r>
      <w:r w:rsidR="00355485">
        <w:rPr>
          <w:lang w:val="en-US"/>
        </w:rPr>
        <w:t xml:space="preserve">supply, </w:t>
      </w:r>
      <w:r w:rsidR="006A4FA5">
        <w:rPr>
          <w:lang w:val="en-US"/>
        </w:rPr>
        <w:t>private-oriented</w:t>
      </w:r>
      <w:r w:rsidR="006A4FA5" w:rsidRPr="00B70268">
        <w:rPr>
          <w:lang w:val="en-US"/>
        </w:rPr>
        <w:t xml:space="preserve"> </w:t>
      </w:r>
      <w:r w:rsidR="004C4DC4" w:rsidRPr="00B70268">
        <w:rPr>
          <w:lang w:val="en-US"/>
        </w:rPr>
        <w:t>types</w:t>
      </w:r>
      <w:del w:id="362" w:author="Claus Wendt" w:date="2020-09-04T12:15:00Z">
        <w:r w:rsidR="004C4DC4" w:rsidRPr="00B70268" w:rsidDel="00EC4FFA">
          <w:rPr>
            <w:lang w:val="en-US"/>
          </w:rPr>
          <w:delText>,</w:delText>
        </w:r>
        <w:r w:rsidR="00B70268" w:rsidRPr="00B70268" w:rsidDel="00EC4FFA">
          <w:rPr>
            <w:lang w:val="en-US"/>
          </w:rPr>
          <w:delText xml:space="preserve"> yet the cluster includes</w:delText>
        </w:r>
        <w:r w:rsidR="00355485" w:rsidDel="00EC4FFA">
          <w:rPr>
            <w:lang w:val="en-US"/>
          </w:rPr>
          <w:delText xml:space="preserve"> Slovenia and Slovakia as</w:delText>
        </w:r>
        <w:r w:rsidR="00B70268" w:rsidRPr="00B70268" w:rsidDel="00EC4FFA">
          <w:rPr>
            <w:lang w:val="en-US"/>
          </w:rPr>
          <w:delText xml:space="preserve"> Eastern Europeanas well</w:delText>
        </w:r>
      </w:del>
      <w:r w:rsidR="00B70268" w:rsidRPr="00B70268">
        <w:rPr>
          <w:lang w:val="en-US"/>
        </w:rPr>
        <w:t xml:space="preserve">. </w:t>
      </w:r>
      <w:del w:id="363" w:author="Claus Wendt" w:date="2020-09-04T12:15:00Z">
        <w:r w:rsidR="00B70268" w:rsidRPr="00B70268" w:rsidDel="00EC4FFA">
          <w:rPr>
            <w:lang w:val="en-US"/>
          </w:rPr>
          <w:delText xml:space="preserve">As </w:delText>
        </w:r>
      </w:del>
      <w:ins w:id="364" w:author="Claus Wendt" w:date="2020-09-04T12:15:00Z">
        <w:r w:rsidR="00EC4FFA">
          <w:rPr>
            <w:lang w:val="en-US"/>
          </w:rPr>
          <w:t xml:space="preserve">While </w:t>
        </w:r>
      </w:ins>
      <w:r w:rsidR="00B70268" w:rsidRPr="00B70268">
        <w:rPr>
          <w:lang w:val="en-US"/>
        </w:rPr>
        <w:t>Japan and Korea have been attached to Germany and the Netherlands in earlier typologies due to their social insurance model in LTC</w:t>
      </w:r>
      <w:r w:rsidR="006A4FA5">
        <w:rPr>
          <w:lang w:val="en-US"/>
        </w:rPr>
        <w:t xml:space="preserve"> </w:t>
      </w:r>
      <w:sdt>
        <w:sdtPr>
          <w:rPr>
            <w:lang w:val="en-US"/>
          </w:rPr>
          <w:alias w:val="To edit, see citavi.com/edit"/>
          <w:tag w:val="CitaviPlaceholder#e005e0d1-5819-4abc-9fcd-e9b44fb8af1c"/>
          <w:id w:val="580107347"/>
          <w:placeholder>
            <w:docPart w:val="DefaultPlaceholder_-1854013440"/>
          </w:placeholder>
        </w:sdtPr>
        <w:sdtEndPr/>
        <w:sdtContent>
          <w:r w:rsidR="006A4FA5">
            <w:rPr>
              <w:noProof/>
              <w:lang w:val="en-US"/>
            </w:rPr>
            <w:fldChar w:fldCharType="begin"/>
          </w:r>
          <w:r w:rsidR="006C3A49">
            <w:rPr>
              <w:noProof/>
              <w:lang w:val="en-US"/>
            </w:rPr>
            <w:instrText>ADDIN CitaviPlaceholder{eyIkaWQiOiIxIiwiRW50cmllcyI6W3siJGlkIjoiMiIsIklkIjoiY2QwYmY5OTMtZDAxNS00ZGY2LWI0ZjQtOGIxMjM5ZGY5NzY3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IoQ29sb21ibywgMjAxMikifV19LCJUYWciOiJDaXRhdmlQbGFjZWhvbGRlciNlMDA1ZTBkMS01ODE5LTRhYmMtOWZjZC1lOWI0NGZiOGFmMWMiLCJUZXh0IjoiKENvbG9tYm8sIDIwMTIpIiwiV0FJVmVyc2lvbiI6IjYuNC4wLjM1In0=}</w:instrText>
          </w:r>
          <w:r w:rsidR="006A4FA5">
            <w:rPr>
              <w:noProof/>
              <w:lang w:val="en-US"/>
            </w:rPr>
            <w:fldChar w:fldCharType="separate"/>
          </w:r>
          <w:r w:rsidR="000B0433">
            <w:rPr>
              <w:noProof/>
              <w:lang w:val="en-US"/>
            </w:rPr>
            <w:t>(Colombo, 2012)</w:t>
          </w:r>
          <w:r w:rsidR="006A4FA5">
            <w:rPr>
              <w:noProof/>
              <w:lang w:val="en-US"/>
            </w:rPr>
            <w:fldChar w:fldCharType="end"/>
          </w:r>
        </w:sdtContent>
      </w:sdt>
      <w:r w:rsidR="006A4FA5">
        <w:rPr>
          <w:lang w:val="en-US"/>
        </w:rPr>
        <w:t xml:space="preserve"> our results show that</w:t>
      </w:r>
      <w:r w:rsidR="00355485">
        <w:rPr>
          <w:lang w:val="en-US"/>
        </w:rPr>
        <w:t xml:space="preserve"> </w:t>
      </w:r>
      <w:del w:id="365" w:author="Claus Wendt" w:date="2020-09-04T12:15:00Z">
        <w:r w:rsidR="00355485" w:rsidDel="00EC4FFA">
          <w:rPr>
            <w:lang w:val="en-US"/>
          </w:rPr>
          <w:delText xml:space="preserve">these </w:delText>
        </w:r>
      </w:del>
      <w:ins w:id="366" w:author="Claus Wendt" w:date="2020-09-04T12:15:00Z">
        <w:r w:rsidR="00EC4FFA">
          <w:rPr>
            <w:lang w:val="en-US"/>
          </w:rPr>
          <w:t>the</w:t>
        </w:r>
      </w:ins>
      <w:ins w:id="367" w:author="Claus Wendt" w:date="2020-09-04T13:55:00Z">
        <w:r w:rsidR="00B9062F">
          <w:rPr>
            <w:lang w:val="en-US"/>
          </w:rPr>
          <w:t>se</w:t>
        </w:r>
      </w:ins>
      <w:ins w:id="368" w:author="Claus Wendt" w:date="2020-09-04T12:15:00Z">
        <w:r w:rsidR="00EC4FFA">
          <w:rPr>
            <w:lang w:val="en-US"/>
          </w:rPr>
          <w:t xml:space="preserve"> two Asian </w:t>
        </w:r>
      </w:ins>
      <w:r w:rsidR="00355485">
        <w:rPr>
          <w:lang w:val="en-US"/>
        </w:rPr>
        <w:t>countries have a distinct type of LTC system, which is</w:t>
      </w:r>
      <w:r w:rsidR="006A4FA5">
        <w:rPr>
          <w:lang w:val="en-US"/>
        </w:rPr>
        <w:t xml:space="preserve"> closer to those of</w:t>
      </w:r>
      <w:r w:rsidR="00B70268" w:rsidRPr="00B70268">
        <w:rPr>
          <w:lang w:val="en-US"/>
        </w:rPr>
        <w:t xml:space="preserve"> Northern European LTC systems. </w:t>
      </w:r>
      <w:ins w:id="369" w:author="Claus Wendt" w:date="2020-09-04T12:16:00Z">
        <w:r w:rsidR="00EC4FFA">
          <w:rPr>
            <w:lang w:val="en-US"/>
          </w:rPr>
          <w:t xml:space="preserve">Earlier </w:t>
        </w:r>
      </w:ins>
      <w:del w:id="370" w:author="Claus Wendt" w:date="2020-09-04T13:56:00Z">
        <w:r w:rsidR="00191C08" w:rsidDel="00B9062F">
          <w:rPr>
            <w:lang w:val="en-US"/>
          </w:rPr>
          <w:delText>Finding</w:delText>
        </w:r>
      </w:del>
      <w:ins w:id="371" w:author="Claus Wendt" w:date="2020-09-04T13:56:00Z">
        <w:r w:rsidR="00B9062F">
          <w:rPr>
            <w:lang w:val="en-US"/>
          </w:rPr>
          <w:t xml:space="preserve">studies </w:t>
        </w:r>
      </w:ins>
      <w:ins w:id="372" w:author="Claus Wendt" w:date="2020-09-04T12:16:00Z">
        <w:r w:rsidR="00EC4FFA">
          <w:rPr>
            <w:lang w:val="en-US"/>
          </w:rPr>
          <w:t>with</w:t>
        </w:r>
      </w:ins>
      <w:r w:rsidR="00191C08">
        <w:rPr>
          <w:lang w:val="en-US"/>
        </w:rPr>
        <w:t xml:space="preserve"> Finland and Germany in one cluster </w:t>
      </w:r>
      <w:del w:id="373" w:author="Claus Wendt" w:date="2020-09-04T12:16:00Z">
        <w:r w:rsidR="00191C08" w:rsidDel="00EC4FFA">
          <w:rPr>
            <w:lang w:val="en-US"/>
          </w:rPr>
          <w:delText xml:space="preserve">seems </w:delText>
        </w:r>
      </w:del>
      <w:ins w:id="374" w:author="Claus Wendt" w:date="2020-09-04T13:56:00Z">
        <w:r w:rsidR="00B9062F">
          <w:rPr>
            <w:lang w:val="en-US"/>
          </w:rPr>
          <w:t>are</w:t>
        </w:r>
      </w:ins>
      <w:ins w:id="375" w:author="Claus Wendt" w:date="2020-09-04T12:16:00Z">
        <w:r w:rsidR="00EC4FFA">
          <w:rPr>
            <w:lang w:val="en-US"/>
          </w:rPr>
          <w:t xml:space="preserve"> </w:t>
        </w:r>
      </w:ins>
      <w:r w:rsidR="00191C08">
        <w:rPr>
          <w:lang w:val="en-US"/>
        </w:rPr>
        <w:t xml:space="preserve">rare. Only one typology finds both </w:t>
      </w:r>
      <w:r w:rsidR="002F441C">
        <w:rPr>
          <w:lang w:val="en-US"/>
        </w:rPr>
        <w:t>countries</w:t>
      </w:r>
      <w:r w:rsidR="00191C08">
        <w:rPr>
          <w:lang w:val="en-US"/>
        </w:rPr>
        <w:t xml:space="preserve"> in one cluster</w:t>
      </w:r>
      <w:del w:id="376" w:author="Claus Wendt" w:date="2020-09-04T13:56:00Z">
        <w:r w:rsidR="00191C08" w:rsidDel="00B9062F">
          <w:rPr>
            <w:lang w:val="en-US"/>
          </w:rPr>
          <w:delText xml:space="preserve">, yet together with other </w:delText>
        </w:r>
        <w:r w:rsidR="002F441C" w:rsidDel="00B9062F">
          <w:rPr>
            <w:lang w:val="en-US"/>
          </w:rPr>
          <w:delText>countries</w:delText>
        </w:r>
      </w:del>
      <w:r w:rsidR="002F441C">
        <w:rPr>
          <w:lang w:val="en-US"/>
        </w:rPr>
        <w:t xml:space="preserve"> </w:t>
      </w:r>
      <w:sdt>
        <w:sdtPr>
          <w:rPr>
            <w:lang w:val="en-US"/>
          </w:rPr>
          <w:alias w:val="To edit, see citavi.com/edit"/>
          <w:tag w:val="CitaviPlaceholder#0caf82ee-c218-4121-abd9-c9f213fdef35"/>
          <w:id w:val="552815682"/>
          <w:placeholder>
            <w:docPart w:val="DefaultPlaceholder_-1854013440"/>
          </w:placeholder>
        </w:sdtPr>
        <w:sdtEndPr/>
        <w:sdtContent>
          <w:r w:rsidR="00191C08">
            <w:rPr>
              <w:noProof/>
              <w:lang w:val="en-US"/>
            </w:rPr>
            <w:fldChar w:fldCharType="begin"/>
          </w:r>
          <w:r w:rsidR="006C3A49">
            <w:rPr>
              <w:noProof/>
              <w:lang w:val="en-US"/>
            </w:rPr>
            <w:instrText>ADDIN CitaviPlaceholder{eyIkaWQiOiIxIiwiRW50cmllcyI6W3siJGlkIjoiMiIsIklkIjoiNzc4NzNiMDItY2UyZC00OTQ3LThhN2UtMzUzN2I3NDQxYjNhIiwiUmFuZ2VMZW5ndGgiOjIy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AiLCJDb3VudCI6MSwiVGV4dFVuaXRzIjpbeyIkaWQiOiIyMSIsIkZvbnRTdHlsZSI6eyIkaWQiOiIyMiIsIk5ldXRyYWwiOnRydWV9LCJSZWFkaW5nT3JkZXIiOjEsIlRleHQiOiIoRGFtaWFuaSBldCBhbC4sIDIwMTEpIn1dfSwiVGFnIjoiQ2l0YXZpUGxhY2Vob2xkZXIjMGNhZjgyZWUtYzIxOC00MTIxLWFiZDktYzlmMjEzZmRlZjM1IiwiVGV4dCI6IihEYW1pYW5pIGV0IGFsLiwgMjAxMSkiLCJXQUlWZXJzaW9uIjoiNi40LjAuMzUifQ==}</w:instrText>
          </w:r>
          <w:r w:rsidR="00191C08">
            <w:rPr>
              <w:noProof/>
              <w:lang w:val="en-US"/>
            </w:rPr>
            <w:fldChar w:fldCharType="separate"/>
          </w:r>
          <w:r w:rsidR="000B0433">
            <w:rPr>
              <w:noProof/>
              <w:lang w:val="en-US"/>
            </w:rPr>
            <w:t>(Damiani et al., 2011)</w:t>
          </w:r>
          <w:r w:rsidR="00191C08">
            <w:rPr>
              <w:noProof/>
              <w:lang w:val="en-US"/>
            </w:rPr>
            <w:fldChar w:fldCharType="end"/>
          </w:r>
        </w:sdtContent>
      </w:sdt>
      <w:r w:rsidR="00191C08">
        <w:rPr>
          <w:lang w:val="en-US"/>
        </w:rPr>
        <w:t xml:space="preserve">. </w:t>
      </w:r>
      <w:r w:rsidR="00B728ED">
        <w:rPr>
          <w:lang w:val="en-US"/>
        </w:rPr>
        <w:t>However,</w:t>
      </w:r>
      <w:r w:rsidR="00191C08">
        <w:rPr>
          <w:lang w:val="en-US"/>
        </w:rPr>
        <w:t xml:space="preserve"> </w:t>
      </w:r>
      <w:del w:id="377" w:author="Claus Wendt" w:date="2020-09-04T12:25:00Z">
        <w:r w:rsidR="00191C08" w:rsidDel="001302F4">
          <w:rPr>
            <w:lang w:val="en-US"/>
          </w:rPr>
          <w:delText>on</w:delText>
        </w:r>
        <w:r w:rsidR="002F441C" w:rsidDel="001302F4">
          <w:rPr>
            <w:lang w:val="en-US"/>
          </w:rPr>
          <w:delText>e</w:delText>
        </w:r>
        <w:r w:rsidR="00191C08" w:rsidDel="001302F4">
          <w:rPr>
            <w:lang w:val="en-US"/>
          </w:rPr>
          <w:delText xml:space="preserve"> could speculate if this cluster would also include </w:delText>
        </w:r>
      </w:del>
      <w:del w:id="378" w:author="Claus Wendt" w:date="2020-09-04T12:26:00Z">
        <w:r w:rsidR="00191C08" w:rsidDel="001302F4">
          <w:rPr>
            <w:lang w:val="en-US"/>
          </w:rPr>
          <w:delText xml:space="preserve">countries such as </w:delText>
        </w:r>
      </w:del>
      <w:r w:rsidR="00191C08">
        <w:rPr>
          <w:lang w:val="en-US"/>
        </w:rPr>
        <w:t xml:space="preserve">Austria </w:t>
      </w:r>
      <w:ins w:id="379" w:author="Claus Wendt" w:date="2020-09-04T12:25:00Z">
        <w:r w:rsidR="001302F4">
          <w:rPr>
            <w:lang w:val="en-US"/>
          </w:rPr>
          <w:t>might also be grouped in th</w:t>
        </w:r>
      </w:ins>
      <w:ins w:id="380" w:author="Claus Wendt" w:date="2020-09-04T12:26:00Z">
        <w:r w:rsidR="001302F4">
          <w:rPr>
            <w:lang w:val="en-US"/>
          </w:rPr>
          <w:t xml:space="preserve">is </w:t>
        </w:r>
      </w:ins>
      <w:ins w:id="381" w:author="Claus Wendt" w:date="2020-09-04T13:56:00Z">
        <w:r w:rsidR="00B9062F">
          <w:rPr>
            <w:lang w:val="en-US"/>
          </w:rPr>
          <w:t>group</w:t>
        </w:r>
      </w:ins>
      <w:del w:id="382" w:author="Claus Wendt" w:date="2020-09-04T12:25:00Z">
        <w:r w:rsidR="00191C08" w:rsidDel="001302F4">
          <w:rPr>
            <w:lang w:val="en-US"/>
          </w:rPr>
          <w:delText xml:space="preserve">or Luxembourg </w:delText>
        </w:r>
      </w:del>
      <w:ins w:id="383" w:author="Claus Wendt" w:date="2020-09-04T12:26:00Z">
        <w:r w:rsidR="001302F4">
          <w:rPr>
            <w:lang w:val="en-US"/>
          </w:rPr>
          <w:t xml:space="preserve">, a country </w:t>
        </w:r>
      </w:ins>
      <w:del w:id="384" w:author="Claus Wendt" w:date="2020-09-04T12:26:00Z">
        <w:r w:rsidR="00191C08" w:rsidDel="001302F4">
          <w:rPr>
            <w:lang w:val="en-US"/>
          </w:rPr>
          <w:delText xml:space="preserve">which </w:delText>
        </w:r>
      </w:del>
      <w:ins w:id="385" w:author="Claus Wendt" w:date="2020-09-04T12:26:00Z">
        <w:r w:rsidR="001302F4">
          <w:rPr>
            <w:lang w:val="en-US"/>
          </w:rPr>
          <w:t xml:space="preserve">that </w:t>
        </w:r>
      </w:ins>
      <w:del w:id="386" w:author="Claus Wendt" w:date="2020-09-04T12:25:00Z">
        <w:r w:rsidR="00191C08" w:rsidDel="001302F4">
          <w:rPr>
            <w:lang w:val="en-US"/>
          </w:rPr>
          <w:delText xml:space="preserve">were </w:delText>
        </w:r>
      </w:del>
      <w:ins w:id="387" w:author="Claus Wendt" w:date="2020-09-04T12:25:00Z">
        <w:r w:rsidR="001302F4">
          <w:rPr>
            <w:lang w:val="en-US"/>
          </w:rPr>
          <w:t xml:space="preserve">was </w:t>
        </w:r>
      </w:ins>
      <w:r w:rsidR="00191C08">
        <w:rPr>
          <w:lang w:val="en-US"/>
        </w:rPr>
        <w:t>not included due to data limitations.</w:t>
      </w:r>
    </w:p>
    <w:p w14:paraId="01790CEE" w14:textId="560D0EC7" w:rsidR="0068084C" w:rsidRPr="006A56FF" w:rsidRDefault="00191C08" w:rsidP="00A31CB1">
      <w:pPr>
        <w:pStyle w:val="02FlietextEinzug"/>
        <w:rPr>
          <w:lang w:val="en-US"/>
        </w:rPr>
      </w:pPr>
      <w:r>
        <w:rPr>
          <w:lang w:val="en-US"/>
        </w:rPr>
        <w:lastRenderedPageBreak/>
        <w:t>Despite</w:t>
      </w:r>
      <w:r w:rsidRPr="006A56FF">
        <w:rPr>
          <w:lang w:val="en-US"/>
        </w:rPr>
        <w:t xml:space="preserve"> </w:t>
      </w:r>
      <w:r w:rsidR="005D4FC8" w:rsidRPr="006A56FF">
        <w:rPr>
          <w:lang w:val="en-US"/>
        </w:rPr>
        <w:t>many reforms</w:t>
      </w:r>
      <w:ins w:id="388" w:author="Claus Wendt" w:date="2020-09-04T12:26:00Z">
        <w:r w:rsidR="001302F4">
          <w:rPr>
            <w:lang w:val="en-US"/>
          </w:rPr>
          <w:t xml:space="preserve"> of LCT systems</w:t>
        </w:r>
      </w:ins>
      <w:r w:rsidR="005D4FC8" w:rsidRPr="006A56FF">
        <w:rPr>
          <w:lang w:val="en-US"/>
        </w:rPr>
        <w:t xml:space="preserve"> in </w:t>
      </w:r>
      <w:r>
        <w:rPr>
          <w:lang w:val="en-US"/>
        </w:rPr>
        <w:t xml:space="preserve">OECD </w:t>
      </w:r>
      <w:r w:rsidR="005D4FC8" w:rsidRPr="006A56FF">
        <w:rPr>
          <w:lang w:val="en-US"/>
        </w:rPr>
        <w:t>countries</w:t>
      </w:r>
      <w:del w:id="389" w:author="Claus Wendt" w:date="2020-09-04T12:26:00Z">
        <w:r w:rsidR="005D4FC8" w:rsidRPr="006A56FF" w:rsidDel="001302F4">
          <w:rPr>
            <w:lang w:val="en-US"/>
          </w:rPr>
          <w:delText>’ LTC systems</w:delText>
        </w:r>
      </w:del>
      <w:r>
        <w:rPr>
          <w:lang w:val="en-US"/>
        </w:rPr>
        <w:t xml:space="preserve"> </w:t>
      </w:r>
      <w:r w:rsidR="005D4FC8" w:rsidRPr="006A56FF">
        <w:rPr>
          <w:lang w:val="en-US"/>
        </w:rPr>
        <w:t>in recent years</w:t>
      </w:r>
      <w:r>
        <w:rPr>
          <w:lang w:val="en-US"/>
        </w:rPr>
        <w:t xml:space="preserve">, our results underline certain patterns of LTC system types. </w:t>
      </w:r>
      <w:ins w:id="390" w:author="Claus Wendt" w:date="2020-09-04T13:57:00Z">
        <w:r w:rsidR="00B9062F">
          <w:rPr>
            <w:lang w:val="en-US"/>
          </w:rPr>
          <w:t>We find a</w:t>
        </w:r>
      </w:ins>
      <w:del w:id="391" w:author="Claus Wendt" w:date="2020-09-04T13:57:00Z">
        <w:r w:rsidDel="00B9062F">
          <w:rPr>
            <w:lang w:val="en-US"/>
          </w:rPr>
          <w:delText>A</w:delText>
        </w:r>
      </w:del>
      <w:r>
        <w:rPr>
          <w:lang w:val="en-US"/>
        </w:rPr>
        <w:t xml:space="preserve"> </w:t>
      </w:r>
      <w:del w:id="392" w:author="Claus Wendt" w:date="2020-09-04T12:27:00Z">
        <w:r w:rsidDel="001302F4">
          <w:rPr>
            <w:lang w:val="en-US"/>
          </w:rPr>
          <w:delText>low-performance and</w:delText>
        </w:r>
      </w:del>
      <w:r>
        <w:rPr>
          <w:lang w:val="en-US"/>
        </w:rPr>
        <w:t xml:space="preserve"> low-supply system </w:t>
      </w:r>
      <w:del w:id="393" w:author="Claus Wendt" w:date="2020-09-04T13:58:00Z">
        <w:r w:rsidDel="00B9062F">
          <w:rPr>
            <w:lang w:val="en-US"/>
          </w:rPr>
          <w:delText xml:space="preserve">marked by </w:delText>
        </w:r>
      </w:del>
      <w:ins w:id="394" w:author="Claus Wendt" w:date="2020-09-04T13:58:00Z">
        <w:r w:rsidR="00B9062F">
          <w:rPr>
            <w:lang w:val="en-US"/>
          </w:rPr>
          <w:t xml:space="preserve">of </w:t>
        </w:r>
      </w:ins>
      <w:r>
        <w:rPr>
          <w:lang w:val="en-US"/>
        </w:rPr>
        <w:t>Eastern European countries</w:t>
      </w:r>
      <w:del w:id="395" w:author="Claus Wendt" w:date="2020-09-04T12:27:00Z">
        <w:r w:rsidDel="001302F4">
          <w:rPr>
            <w:lang w:val="en-US"/>
          </w:rPr>
          <w:delText>,</w:delText>
        </w:r>
      </w:del>
      <w:r>
        <w:rPr>
          <w:lang w:val="en-US"/>
        </w:rPr>
        <w:t xml:space="preserve"> </w:t>
      </w:r>
      <w:del w:id="396" w:author="Claus Wendt" w:date="2020-09-04T13:58:00Z">
        <w:r w:rsidDel="00B9062F">
          <w:rPr>
            <w:lang w:val="en-US"/>
          </w:rPr>
          <w:delText xml:space="preserve">as well as </w:delText>
        </w:r>
      </w:del>
      <w:ins w:id="397" w:author="Claus Wendt" w:date="2020-09-04T13:58:00Z">
        <w:r w:rsidR="00B9062F">
          <w:rPr>
            <w:lang w:val="en-US"/>
          </w:rPr>
          <w:t xml:space="preserve">and </w:t>
        </w:r>
      </w:ins>
      <w:r>
        <w:rPr>
          <w:lang w:val="en-US"/>
        </w:rPr>
        <w:t>a high-</w:t>
      </w:r>
      <w:r w:rsidR="00355485">
        <w:rPr>
          <w:lang w:val="en-US"/>
        </w:rPr>
        <w:t>supply</w:t>
      </w:r>
      <w:r>
        <w:rPr>
          <w:lang w:val="en-US"/>
        </w:rPr>
        <w:t>, public</w:t>
      </w:r>
      <w:del w:id="398" w:author="Claus Wendt" w:date="2020-09-04T12:27:00Z">
        <w:r w:rsidDel="001302F4">
          <w:rPr>
            <w:lang w:val="en-US"/>
          </w:rPr>
          <w:delText>-oriented</w:delText>
        </w:r>
      </w:del>
      <w:r>
        <w:rPr>
          <w:lang w:val="en-US"/>
        </w:rPr>
        <w:t xml:space="preserve"> system</w:t>
      </w:r>
      <w:r w:rsidR="002F441C">
        <w:rPr>
          <w:lang w:val="en-US"/>
        </w:rPr>
        <w:t xml:space="preserve"> </w:t>
      </w:r>
      <w:del w:id="399" w:author="Claus Wendt" w:date="2020-09-04T12:28:00Z">
        <w:r w:rsidR="002F441C" w:rsidDel="001302F4">
          <w:rPr>
            <w:lang w:val="en-US"/>
          </w:rPr>
          <w:delText xml:space="preserve">mainly occupied </w:delText>
        </w:r>
      </w:del>
      <w:ins w:id="400" w:author="Claus Wendt" w:date="2020-09-04T13:58:00Z">
        <w:r w:rsidR="00B9062F">
          <w:rPr>
            <w:lang w:val="en-US"/>
          </w:rPr>
          <w:t xml:space="preserve">of </w:t>
        </w:r>
      </w:ins>
      <w:del w:id="401" w:author="Claus Wendt" w:date="2020-09-04T13:58:00Z">
        <w:r w:rsidR="002F441C" w:rsidDel="00B9062F">
          <w:rPr>
            <w:lang w:val="en-US"/>
          </w:rPr>
          <w:delText xml:space="preserve">by </w:delText>
        </w:r>
      </w:del>
      <w:r w:rsidR="002F441C">
        <w:rPr>
          <w:lang w:val="en-US"/>
        </w:rPr>
        <w:t>Northern European countries</w:t>
      </w:r>
      <w:r>
        <w:rPr>
          <w:lang w:val="en-US"/>
        </w:rPr>
        <w:t xml:space="preserve">. However, </w:t>
      </w:r>
      <w:r w:rsidR="002F441C">
        <w:rPr>
          <w:lang w:val="en-US"/>
        </w:rPr>
        <w:t>the</w:t>
      </w:r>
      <w:r>
        <w:rPr>
          <w:lang w:val="en-US"/>
        </w:rPr>
        <w:t xml:space="preserve"> </w:t>
      </w:r>
      <w:r w:rsidR="00227CBB">
        <w:rPr>
          <w:lang w:val="en-US"/>
        </w:rPr>
        <w:t xml:space="preserve">membership of Eastern European countries in </w:t>
      </w:r>
      <w:del w:id="402" w:author="Claus Wendt" w:date="2020-09-04T13:58:00Z">
        <w:r w:rsidR="00227CBB" w:rsidDel="00B9062F">
          <w:rPr>
            <w:lang w:val="en-US"/>
          </w:rPr>
          <w:delText xml:space="preserve">several </w:delText>
        </w:r>
      </w:del>
      <w:ins w:id="403" w:author="Claus Wendt" w:date="2020-09-04T13:58:00Z">
        <w:r w:rsidR="00B9062F">
          <w:rPr>
            <w:lang w:val="en-US"/>
          </w:rPr>
          <w:t xml:space="preserve">other </w:t>
        </w:r>
      </w:ins>
      <w:r w:rsidR="00227CBB">
        <w:rPr>
          <w:lang w:val="en-US"/>
        </w:rPr>
        <w:t xml:space="preserve">system types, the inclusion of Ireland in the Northern </w:t>
      </w:r>
      <w:del w:id="404" w:author="Claus Wendt" w:date="2020-09-04T12:28:00Z">
        <w:r w:rsidR="00227CBB" w:rsidDel="001302F4">
          <w:rPr>
            <w:lang w:val="en-US"/>
          </w:rPr>
          <w:delText>European system</w:delText>
        </w:r>
      </w:del>
      <w:ins w:id="405" w:author="Claus Wendt" w:date="2020-09-04T12:28:00Z">
        <w:r w:rsidR="001302F4">
          <w:rPr>
            <w:lang w:val="en-US"/>
          </w:rPr>
          <w:t>type</w:t>
        </w:r>
      </w:ins>
      <w:r w:rsidR="00227CBB">
        <w:rPr>
          <w:lang w:val="en-US"/>
        </w:rPr>
        <w:t xml:space="preserve">, and the fact that Finland </w:t>
      </w:r>
      <w:del w:id="406" w:author="Claus Wendt" w:date="2020-09-04T12:29:00Z">
        <w:r w:rsidR="00227CBB" w:rsidDel="001302F4">
          <w:rPr>
            <w:lang w:val="en-US"/>
          </w:rPr>
          <w:delText xml:space="preserve">– a Northern European country – </w:delText>
        </w:r>
      </w:del>
      <w:r w:rsidR="00227CBB">
        <w:rPr>
          <w:lang w:val="en-US"/>
        </w:rPr>
        <w:t xml:space="preserve">and Germany </w:t>
      </w:r>
      <w:del w:id="407" w:author="Claus Wendt" w:date="2020-09-04T12:29:00Z">
        <w:r w:rsidR="00227CBB" w:rsidDel="001302F4">
          <w:rPr>
            <w:lang w:val="en-US"/>
          </w:rPr>
          <w:delText xml:space="preserve">– a continental European country – </w:delText>
        </w:r>
      </w:del>
      <w:r w:rsidR="00227CBB">
        <w:rPr>
          <w:lang w:val="en-US"/>
        </w:rPr>
        <w:t xml:space="preserve">form a distinct system </w:t>
      </w:r>
      <w:del w:id="408" w:author="Claus Wendt" w:date="2020-09-04T12:29:00Z">
        <w:r w:rsidR="006852EF" w:rsidDel="001302F4">
          <w:rPr>
            <w:lang w:val="en-US"/>
          </w:rPr>
          <w:delText xml:space="preserve">might show </w:delText>
        </w:r>
      </w:del>
      <w:ins w:id="409" w:author="Claus Wendt" w:date="2020-09-04T12:29:00Z">
        <w:r w:rsidR="001302F4">
          <w:rPr>
            <w:lang w:val="en-US"/>
          </w:rPr>
          <w:t xml:space="preserve">indicate </w:t>
        </w:r>
      </w:ins>
      <w:r w:rsidR="006852EF">
        <w:rPr>
          <w:lang w:val="en-US"/>
        </w:rPr>
        <w:t xml:space="preserve">that </w:t>
      </w:r>
      <w:r w:rsidR="006852EF" w:rsidRPr="006A56FF">
        <w:rPr>
          <w:lang w:val="en-US"/>
        </w:rPr>
        <w:t xml:space="preserve">privatization and marketization </w:t>
      </w:r>
      <w:r w:rsidR="006852EF">
        <w:rPr>
          <w:lang w:val="en-US"/>
        </w:rPr>
        <w:t>reforms in OECD LTC systems</w:t>
      </w:r>
      <w:r w:rsidR="006852EF" w:rsidRPr="006A56FF">
        <w:rPr>
          <w:lang w:val="en-US"/>
        </w:rPr>
        <w:t xml:space="preserve"> (Ranci and Pavolini, 2013; Farris and Marchetti, 2017) </w:t>
      </w:r>
      <w:ins w:id="410" w:author="Claus Wendt" w:date="2020-09-04T12:29:00Z">
        <w:r w:rsidR="001302F4">
          <w:rPr>
            <w:lang w:val="en-US"/>
          </w:rPr>
          <w:t xml:space="preserve">have </w:t>
        </w:r>
      </w:ins>
      <w:r w:rsidR="006852EF">
        <w:rPr>
          <w:lang w:val="en-US"/>
        </w:rPr>
        <w:t xml:space="preserve">led to a convergence of </w:t>
      </w:r>
      <w:del w:id="411" w:author="Claus Wendt" w:date="2020-09-04T12:29:00Z">
        <w:r w:rsidR="006852EF" w:rsidDel="001302F4">
          <w:rPr>
            <w:lang w:val="en-US"/>
          </w:rPr>
          <w:delText>these</w:delText>
        </w:r>
        <w:r w:rsidR="002F441C" w:rsidDel="001302F4">
          <w:rPr>
            <w:lang w:val="en-US"/>
          </w:rPr>
          <w:delText xml:space="preserve"> </w:delText>
        </w:r>
      </w:del>
      <w:r w:rsidR="002F441C">
        <w:rPr>
          <w:lang w:val="en-US"/>
        </w:rPr>
        <w:t>countries</w:t>
      </w:r>
      <w:ins w:id="412" w:author="Claus Wendt" w:date="2020-09-04T12:29:00Z">
        <w:r w:rsidR="001302F4">
          <w:rPr>
            <w:lang w:val="en-US"/>
          </w:rPr>
          <w:t xml:space="preserve"> with similar</w:t>
        </w:r>
      </w:ins>
      <w:del w:id="413" w:author="Claus Wendt" w:date="2020-09-04T12:29:00Z">
        <w:r w:rsidR="002F441C" w:rsidDel="001302F4">
          <w:rPr>
            <w:lang w:val="en-US"/>
          </w:rPr>
          <w:delText>’</w:delText>
        </w:r>
      </w:del>
      <w:r w:rsidR="002F441C">
        <w:rPr>
          <w:lang w:val="en-US"/>
        </w:rPr>
        <w:t xml:space="preserve"> LTC</w:t>
      </w:r>
      <w:r w:rsidR="006852EF">
        <w:rPr>
          <w:lang w:val="en-US"/>
        </w:rPr>
        <w:t xml:space="preserve"> </w:t>
      </w:r>
      <w:del w:id="414" w:author="Claus Wendt" w:date="2020-09-04T12:29:00Z">
        <w:r w:rsidR="006852EF" w:rsidDel="001302F4">
          <w:rPr>
            <w:lang w:val="en-US"/>
          </w:rPr>
          <w:delText>systems</w:delText>
        </w:r>
      </w:del>
      <w:ins w:id="415" w:author="Claus Wendt" w:date="2020-09-04T12:29:00Z">
        <w:r w:rsidR="001302F4">
          <w:rPr>
            <w:lang w:val="en-US"/>
          </w:rPr>
          <w:t>reforms</w:t>
        </w:r>
      </w:ins>
      <w:r w:rsidR="006852EF">
        <w:rPr>
          <w:lang w:val="en-US"/>
        </w:rPr>
        <w:t>.</w:t>
      </w:r>
    </w:p>
    <w:p w14:paraId="56C7F410" w14:textId="20102AFE" w:rsidR="006852EF" w:rsidRPr="00313058" w:rsidRDefault="006852EF" w:rsidP="00313058">
      <w:pPr>
        <w:pStyle w:val="berschrift1"/>
        <w:rPr>
          <w:lang w:val="en-US"/>
        </w:rPr>
      </w:pPr>
      <w:r w:rsidRPr="00313058">
        <w:rPr>
          <w:lang w:val="en-US"/>
        </w:rPr>
        <w:t>Conclusion</w:t>
      </w:r>
      <w:r w:rsidR="006A4118">
        <w:rPr>
          <w:lang w:val="en-US"/>
        </w:rPr>
        <w:t xml:space="preserve"> – </w:t>
      </w:r>
      <w:r w:rsidR="002276AE">
        <w:rPr>
          <w:lang w:val="en-US"/>
        </w:rPr>
        <w:t>399</w:t>
      </w:r>
      <w:r w:rsidR="006A4118">
        <w:rPr>
          <w:lang w:val="en-US"/>
        </w:rPr>
        <w:t xml:space="preserve"> words</w:t>
      </w:r>
    </w:p>
    <w:p w14:paraId="40A63945" w14:textId="0440F8B6" w:rsidR="0016576C" w:rsidRDefault="001302F4" w:rsidP="00E83357">
      <w:pPr>
        <w:pStyle w:val="02FlietextErsterAbsatz"/>
        <w:rPr>
          <w:ins w:id="416" w:author="Claus Wendt" w:date="2020-09-04T14:55:00Z"/>
          <w:lang w:val="en-US"/>
        </w:rPr>
      </w:pPr>
      <w:moveToRangeStart w:id="417" w:author="Claus Wendt" w:date="2020-09-04T12:33:00Z" w:name="move50115244"/>
      <w:moveTo w:id="418" w:author="Claus Wendt" w:date="2020-09-04T12:33:00Z">
        <w:r>
          <w:rPr>
            <w:lang w:val="en-US"/>
          </w:rPr>
          <w:t>I</w:t>
        </w:r>
        <w:r w:rsidRPr="006A56FF">
          <w:rPr>
            <w:lang w:val="en-US"/>
          </w:rPr>
          <w:t>n the last century</w:t>
        </w:r>
      </w:moveTo>
      <w:ins w:id="419" w:author="Claus Wendt" w:date="2020-09-04T13:59:00Z">
        <w:r w:rsidR="00B9062F">
          <w:rPr>
            <w:lang w:val="en-US"/>
          </w:rPr>
          <w:t>,</w:t>
        </w:r>
      </w:ins>
      <w:moveTo w:id="420" w:author="Claus Wendt" w:date="2020-09-04T12:33:00Z">
        <w:r w:rsidRPr="006A56FF">
          <w:rPr>
            <w:lang w:val="en-US"/>
          </w:rPr>
          <w:t xml:space="preserve"> marketization, commodification</w:t>
        </w:r>
        <w:r>
          <w:rPr>
            <w:lang w:val="en-US"/>
          </w:rPr>
          <w:t>,</w:t>
        </w:r>
        <w:r w:rsidRPr="006A56FF">
          <w:rPr>
            <w:lang w:val="en-US"/>
          </w:rPr>
          <w:t xml:space="preserve"> and co</w:t>
        </w:r>
        <w:r>
          <w:rPr>
            <w:lang w:val="en-US"/>
          </w:rPr>
          <w:t>r</w:t>
        </w:r>
        <w:r w:rsidRPr="006A56FF">
          <w:rPr>
            <w:lang w:val="en-US"/>
          </w:rPr>
          <w:t xml:space="preserve">poratization of care changed LTC systems all over the world </w:t>
        </w:r>
      </w:moveTo>
      <w:sdt>
        <w:sdtPr>
          <w:rPr>
            <w:lang w:val="en-US"/>
          </w:rPr>
          <w:alias w:val="Don't edit this field"/>
          <w:tag w:val="CitaviPlaceholder#f1726c79-1af5-4e75-8eca-fc2f639f003d"/>
          <w:id w:val="1152720376"/>
          <w:placeholder>
            <w:docPart w:val="279DAD291832451C82922A5B651342A1"/>
          </w:placeholder>
        </w:sdtPr>
        <w:sdtEndPr/>
        <w:sdtContent>
          <w:moveTo w:id="421" w:author="Claus Wendt" w:date="2020-09-04T12:33:00Z">
            <w:r w:rsidRPr="006A56FF">
              <w:rPr>
                <w:lang w:val="en-US"/>
              </w:rPr>
              <w:fldChar w:fldCharType="begin"/>
            </w:r>
            <w:r>
              <w:rPr>
                <w:lang w:val="en-US"/>
              </w:rPr>
              <w:instrText>ADDIN CitaviPlaceholder{eyIkaWQiOiIxIiwiRW50cmllcyI6W3siJGlkIjoiMiIsIklkIjoiZTMwODcxYmMtNDdhNi00ODMxLTlhODktZjY3N2NjZjRlNmYzIiwiUmFuZ2VMZW5ndGgiOjI4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VyaW9kaWNhbCI6eyIkaWQiOiIxMC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XSwiRm9ybWF0dGVkVGV4dCI6eyIkaWQiOiIxMSIsIkNvdW50IjoxLCJUZXh0VW5pdHMiOlt7IiRpZCI6IjEyIiwiRm9udFN0eWxlIjp7IiRpZCI6IjEzIiwiTmV1dHJhbCI6dHJ1ZX0sIlJlYWRpbmdPcmRlciI6MSwiVGV4dCI6IihGYXJyaXMgYW5kIE1hcmNoZXR0aSwgMjAxNykifV19LCJUYWciOiJDaXRhdmlQbGFjZWhvbGRlciNmMTcyNmM3OS0xYWY1LTRlNzUtOGVjYS1mYzJmNjM5ZjAwM2QiLCJUZXh0IjoiKEZhcnJpcyBhbmQgTWFyY2hldHRpLCAyMDE3KSIsIldBSVZlcnNpb24iOiI2LjQuMC4zNSJ9}</w:instrText>
            </w:r>
            <w:r w:rsidRPr="006A56FF">
              <w:rPr>
                <w:lang w:val="en-US"/>
              </w:rPr>
              <w:fldChar w:fldCharType="separate"/>
            </w:r>
            <w:r>
              <w:rPr>
                <w:lang w:val="en-US"/>
              </w:rPr>
              <w:t>(Farris and Marchetti, 2017)</w:t>
            </w:r>
            <w:r w:rsidRPr="006A56FF">
              <w:rPr>
                <w:lang w:val="en-US"/>
              </w:rPr>
              <w:fldChar w:fldCharType="end"/>
            </w:r>
          </w:moveTo>
        </w:sdtContent>
      </w:sdt>
      <w:moveTo w:id="422" w:author="Claus Wendt" w:date="2020-09-04T12:33:00Z">
        <w:r w:rsidRPr="006A56FF">
          <w:rPr>
            <w:lang w:val="en-US"/>
          </w:rPr>
          <w:t xml:space="preserve">, which makes a new and updated LTC typology necessary. </w:t>
        </w:r>
      </w:moveTo>
      <w:moveToRangeEnd w:id="417"/>
      <w:ins w:id="423" w:author="Claus Wendt" w:date="2020-09-04T13:59:00Z">
        <w:r w:rsidR="00B9062F">
          <w:rPr>
            <w:lang w:val="en-US"/>
          </w:rPr>
          <w:t xml:space="preserve">In this study, </w:t>
        </w:r>
      </w:ins>
      <w:del w:id="424" w:author="Claus Wendt" w:date="2020-09-04T13:59:00Z">
        <w:r w:rsidR="00F557A8" w:rsidRPr="006A56FF" w:rsidDel="00B9062F">
          <w:rPr>
            <w:lang w:val="en-US"/>
          </w:rPr>
          <w:delText>W</w:delText>
        </w:r>
      </w:del>
      <w:ins w:id="425" w:author="Claus Wendt" w:date="2020-09-04T13:59:00Z">
        <w:r w:rsidR="00B9062F">
          <w:rPr>
            <w:lang w:val="en-US"/>
          </w:rPr>
          <w:t>w</w:t>
        </w:r>
      </w:ins>
      <w:r w:rsidR="00F557A8" w:rsidRPr="006A56FF">
        <w:rPr>
          <w:lang w:val="en-US"/>
        </w:rPr>
        <w:t>e provide</w:t>
      </w:r>
      <w:del w:id="426" w:author="Claus Wendt" w:date="2020-09-04T12:33:00Z">
        <w:r w:rsidR="00F557A8" w:rsidRPr="006A56FF" w:rsidDel="001302F4">
          <w:rPr>
            <w:lang w:val="en-US"/>
          </w:rPr>
          <w:delText>d</w:delText>
        </w:r>
      </w:del>
      <w:r w:rsidR="00F557A8" w:rsidRPr="006A56FF">
        <w:rPr>
          <w:lang w:val="en-US"/>
        </w:rPr>
        <w:t xml:space="preserve"> an updated</w:t>
      </w:r>
      <w:del w:id="427" w:author="Claus Wendt" w:date="2020-09-04T15:24:00Z">
        <w:r w:rsidR="00F557A8" w:rsidRPr="006A56FF" w:rsidDel="00AE118D">
          <w:rPr>
            <w:lang w:val="en-US"/>
          </w:rPr>
          <w:delText>, innovative</w:delText>
        </w:r>
        <w:r w:rsidR="006852EF" w:rsidDel="00AE118D">
          <w:rPr>
            <w:lang w:val="en-US"/>
          </w:rPr>
          <w:delText>,</w:delText>
        </w:r>
      </w:del>
      <w:r w:rsidR="00F557A8" w:rsidRPr="006A56FF">
        <w:rPr>
          <w:lang w:val="en-US"/>
        </w:rPr>
        <w:t xml:space="preserve"> and flexible LTC typology. </w:t>
      </w:r>
      <w:r w:rsidR="00B728ED">
        <w:rPr>
          <w:lang w:val="en-US"/>
        </w:rPr>
        <w:t>Updated, since</w:t>
      </w:r>
      <w:r w:rsidR="00B70268">
        <w:rPr>
          <w:lang w:val="en-US"/>
        </w:rPr>
        <w:t xml:space="preserve"> we</w:t>
      </w:r>
      <w:r w:rsidR="00F557A8" w:rsidRPr="006A56FF">
        <w:rPr>
          <w:lang w:val="en-US"/>
        </w:rPr>
        <w:t xml:space="preserve"> used the latest available data from the OECD database as well as</w:t>
      </w:r>
      <w:r w:rsidR="00241280" w:rsidRPr="006A56FF">
        <w:rPr>
          <w:lang w:val="en-US"/>
        </w:rPr>
        <w:t xml:space="preserve"> a</w:t>
      </w:r>
      <w:r w:rsidR="00F557A8" w:rsidRPr="006A56FF">
        <w:rPr>
          <w:lang w:val="en-US"/>
        </w:rPr>
        <w:t xml:space="preserve"> unique institutional dataset</w:t>
      </w:r>
      <w:del w:id="428" w:author="Claus Wendt" w:date="2020-09-04T12:30:00Z">
        <w:r w:rsidR="00F557A8" w:rsidRPr="006A56FF" w:rsidDel="001302F4">
          <w:rPr>
            <w:lang w:val="en-US"/>
          </w:rPr>
          <w:delText>, which we developed ourselves and which has been checked by country policy experts</w:delText>
        </w:r>
      </w:del>
      <w:r w:rsidR="00F557A8" w:rsidRPr="006A56FF">
        <w:rPr>
          <w:lang w:val="en-US"/>
        </w:rPr>
        <w:t xml:space="preserve">. </w:t>
      </w:r>
      <w:del w:id="429" w:author="Claus Wendt" w:date="2020-09-04T15:25:00Z">
        <w:r w:rsidR="00B728ED" w:rsidDel="00AE118D">
          <w:rPr>
            <w:lang w:val="en-US"/>
          </w:rPr>
          <w:delText xml:space="preserve">Innovative, because </w:delText>
        </w:r>
      </w:del>
      <w:del w:id="430" w:author="Claus Wendt" w:date="2020-09-04T14:00:00Z">
        <w:r w:rsidR="00F557A8" w:rsidRPr="006A56FF" w:rsidDel="00B9062F">
          <w:rPr>
            <w:lang w:val="en-US"/>
          </w:rPr>
          <w:delText xml:space="preserve">most </w:delText>
        </w:r>
      </w:del>
      <w:ins w:id="431" w:author="Claus Wendt" w:date="2020-09-04T15:26:00Z">
        <w:r w:rsidR="00AE118D">
          <w:rPr>
            <w:lang w:val="en-US"/>
          </w:rPr>
          <w:t xml:space="preserve">Furthermore, </w:t>
        </w:r>
      </w:ins>
      <w:ins w:id="432" w:author="Claus Wendt" w:date="2020-09-04T14:00:00Z">
        <w:r w:rsidR="00B9062F">
          <w:rPr>
            <w:lang w:val="en-US"/>
          </w:rPr>
          <w:t>earlier</w:t>
        </w:r>
        <w:r w:rsidR="00B9062F" w:rsidRPr="006A56FF">
          <w:rPr>
            <w:lang w:val="en-US"/>
          </w:rPr>
          <w:t xml:space="preserve"> </w:t>
        </w:r>
      </w:ins>
      <w:r w:rsidR="00F557A8" w:rsidRPr="006A56FF">
        <w:rPr>
          <w:lang w:val="en-US"/>
        </w:rPr>
        <w:t xml:space="preserve">typologies rely </w:t>
      </w:r>
      <w:r w:rsidR="00543908">
        <w:rPr>
          <w:lang w:val="en-US"/>
        </w:rPr>
        <w:t>mainly</w:t>
      </w:r>
      <w:r w:rsidR="00543908" w:rsidRPr="006A56FF">
        <w:rPr>
          <w:lang w:val="en-US"/>
        </w:rPr>
        <w:t xml:space="preserve"> </w:t>
      </w:r>
      <w:r w:rsidR="002D6AC0" w:rsidRPr="006A56FF">
        <w:rPr>
          <w:lang w:val="en-US"/>
        </w:rPr>
        <w:t xml:space="preserve">on quantitative indicators, especially when a larger country sample is included </w:t>
      </w:r>
      <w:sdt>
        <w:sdtPr>
          <w:rPr>
            <w:lang w:val="en-US"/>
          </w:rPr>
          <w:alias w:val="Don't edit this field"/>
          <w:tag w:val="CitaviPlaceholder#664df0c3-6791-462b-842f-beca27203070"/>
          <w:id w:val="-2069945099"/>
          <w:placeholder>
            <w:docPart w:val="DefaultPlaceholder_-1854013440"/>
          </w:placeholder>
        </w:sdtPr>
        <w:sdtEndPr/>
        <w:sdtContent>
          <w:r w:rsidR="004C3BAD" w:rsidRPr="006A56FF">
            <w:rPr>
              <w:lang w:val="en-US"/>
            </w:rPr>
            <w:fldChar w:fldCharType="begin"/>
          </w:r>
          <w:r w:rsidR="006C3A49">
            <w:rPr>
              <w:lang w:val="en-US"/>
            </w:rPr>
            <w:instrText>ADDIN CitaviPlaceholder{eyIkaWQiOiIxIiwiRW50cmllcyI6W3siJGlkIjoiMiIsIklkIjoiMTQzNjQ1ZjktOGY4Ni00YzliLWE3ZGYtMjk1OGQ5MGIwNGFj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IxMmRlNzU2NS00ZThiLTRhOWItOGE1NC1kY2NjYzQ2ZTNhODUiLCJSYW5nZVN0YXJ0IjoxNCwiUmFuZ2VMZW5ndGgiOjIyLCJSZWZlcmVuY2VJZCI6ImZkM2FjMmE2LTczMTEtNDFjMy1iN2IyLTY5ODk0NzUxODU3OSIsIlJlZmVyZW5jZSI6eyIkaWQiOiIxNCIsIkFic3RyYWN0Q29tcGxleGl0eSI6MCwiQWJzdHJhY3RTb3VyY2VUZXh0Rm9ybWF0IjowLCJBdXRob3JzIjpbeyIkaWQiOiIxN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T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T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T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T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MyIsIkFkZHJlc3MiOnsiJGlkIjoiMjQiLCJJc0xvY2FsQ2xvdWRQcm9qZWN0RmlsZUxpbmsiOmZhbHNlLCJMaW5rZWRSZXNvdXJjZVN0YXR1cyI6OCwiT3JpZ2luYWxTdHJpbmciOiIxMC4xMTg2LzE0NzItNjk2My0xMS0zMTYiLCJMaW5rZWRSZXNvdXJjZVR5cGUiOjUsIlVyaVN0cmluZyI6Imh0dHBzOi8vZG9pLm9yZy8xMC4xMTg2LzE0NzItNjk2My0xMS0zMTYiLCJQcm9wZXJ0aWVzIjp7IiRpZCI6IjI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yNiIsIkFkZHJlc3MiOnsiJGlkIjoiMjciLCJJc0xvY2FsQ2xvdWRQcm9qZWN0RmlsZUxpbmsiOmZhbHNlLCJMaW5rZWRSZXNvdXJjZVN0YXR1cyI6OCwiT3JpZ2luYWxTdHJpbmciOiIyMjA5ODY5MyIsIkxpbmtlZFJlc291cmNlVHlwZSI6NSwiVXJpU3RyaW5nIjoiaHR0cDovL3d3dy5uY2JpLm5sbS5uaWguZ292L3B1Ym1lZC8yMjA5ODY5MyIsIlByb3BlcnRpZXMiOnsiJGlkIjoiMj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MCIsIklkIjoiZmNiNjZhZWItZTZjZC00MTRjLWI5ODctOWFjNjkwOGYwNTY2IiwiUmFuZ2VTdGFydCI6MzYsIlJhbmdlTGVuZ3RoIjoyNSwiUmVmZXJlbmNlSWQiOiIzNzNjOTRjYy1mM2MyLTRhMWUtYmZiNC0yNWU3NzhiZDdmYWQiLCJSZWZlcmVuY2UiOnsiJGlkIjoiMzEiLCJBYnN0cmFjdENvbXBsZXhpdHkiOjAsIkFic3RyYWN0U291cmNlVGV4dEZvcm1hdCI6MCwiQXV0aG9ycyI6W3siJGlkIjoiMzI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M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0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NSIsIkFkZHJlc3MiOnsiJGlkIjoiMzYiLCJJc0xvY2FsQ2xvdWRQcm9qZWN0RmlsZUxpbmsiOmZhbHNlLCJMaW5rZWRSZXNvdXJjZVN0YXR1cyI6OCwiT3JpZ2luYWxTdHJpbmciOiIxMC4xNTE1L3JldmVjcC0yMDE3LTAwMDgiLCJMaW5rZWRSZXNvdXJjZVR5cGUiOjUsIlVyaVN0cmluZyI6Imh0dHBzOi8vZG9pLm9yZy8xMC4xNTE1L3JldmVjcC0yMDE3LTAwMDgiLCJQcm9wZXJ0aWVzIjp7IiRpZCI6IjM3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z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1dLCJGb3JtYXR0ZWRUZXh0Ijp7IiRpZCI6IjM5IiwiQ291bnQiOjEsIlRleHRVbml0cyI6W3siJGlkIjoiNDAiLCJGb250U3R5bGUiOnsiJGlkIjoiNDEiLCJOZXV0cmFsIjp0cnVlfSwiUmVhZGluZ09yZGVyIjoxLCJUZXh0IjoiKENvbG9tYm8sIDIwMTI7IERhbWlhbmkgZXQgYWwuLCAyMDExOyBIYWzDoXNrb3bDoSBldCBhbC4sIDIwMTcpIn1dfSwiVGFnIjoiQ2l0YXZpUGxhY2Vob2xkZXIjNjY0ZGYwYzMtNjc5MS00NjJiLTg0MmYtYmVjYTI3MjAzMDcwIiwiVGV4dCI6IihDb2xvbWJvLCAyMDEyOyBEYW1pYW5pIGV0IGFsLiwgMjAxMTsgSGFsw6Fza292w6EgZXQgYWwuLCAyMDE3KSIsIldBSVZlcnNpb24iOiI2LjQuMC4zNSJ9}</w:instrText>
          </w:r>
          <w:r w:rsidR="004C3BAD" w:rsidRPr="006A56FF">
            <w:rPr>
              <w:lang w:val="en-US"/>
            </w:rPr>
            <w:fldChar w:fldCharType="separate"/>
          </w:r>
          <w:r w:rsidR="000B0433">
            <w:rPr>
              <w:lang w:val="en-US"/>
            </w:rPr>
            <w:t>(Colombo, 2012; Damiani et al., 2011; Halásková et al., 2017)</w:t>
          </w:r>
          <w:r w:rsidR="004C3BAD" w:rsidRPr="006A56FF">
            <w:rPr>
              <w:lang w:val="en-US"/>
            </w:rPr>
            <w:fldChar w:fldCharType="end"/>
          </w:r>
        </w:sdtContent>
      </w:sdt>
      <w:r w:rsidR="002D6AC0" w:rsidRPr="006A56FF">
        <w:rPr>
          <w:lang w:val="en-US"/>
        </w:rPr>
        <w:t>. Only in cases of smaller country samples</w:t>
      </w:r>
      <w:r w:rsidR="006852EF">
        <w:rPr>
          <w:lang w:val="en-US"/>
        </w:rPr>
        <w:t>,</w:t>
      </w:r>
      <w:r w:rsidR="002D6AC0" w:rsidRPr="006A56FF">
        <w:rPr>
          <w:lang w:val="en-US"/>
        </w:rPr>
        <w:t xml:space="preserve"> which </w:t>
      </w:r>
      <w:r w:rsidR="00D9383E" w:rsidRPr="006A56FF">
        <w:rPr>
          <w:lang w:val="en-US"/>
        </w:rPr>
        <w:t xml:space="preserve">use more </w:t>
      </w:r>
      <w:r w:rsidR="00D9383E" w:rsidRPr="006A56FF">
        <w:rPr>
          <w:lang w:val="en-US"/>
        </w:rPr>
        <w:lastRenderedPageBreak/>
        <w:t>often</w:t>
      </w:r>
      <w:r w:rsidR="002D6AC0" w:rsidRPr="006A56FF">
        <w:rPr>
          <w:lang w:val="en-US"/>
        </w:rPr>
        <w:t xml:space="preserve"> qualitative comparisons</w:t>
      </w:r>
      <w:r w:rsidR="006852EF">
        <w:rPr>
          <w:lang w:val="en-US"/>
        </w:rPr>
        <w:t>,</w:t>
      </w:r>
      <w:r w:rsidR="00126962" w:rsidRPr="006A56FF">
        <w:rPr>
          <w:lang w:val="en-US"/>
        </w:rPr>
        <w:t xml:space="preserve"> institutional indicators are considered. </w:t>
      </w:r>
      <w:r w:rsidR="006852EF">
        <w:rPr>
          <w:lang w:val="en-US"/>
        </w:rPr>
        <w:t>A</w:t>
      </w:r>
      <w:r w:rsidR="00126962" w:rsidRPr="006A56FF">
        <w:rPr>
          <w:lang w:val="en-US"/>
        </w:rPr>
        <w:t xml:space="preserve"> larger country sample as well as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EndPr/>
        <w:sdtContent>
          <w:r w:rsidR="00DF05EA" w:rsidRPr="006A56FF">
            <w:rPr>
              <w:lang w:val="en-US"/>
            </w:rPr>
            <w:fldChar w:fldCharType="begin"/>
          </w:r>
          <w:r w:rsidR="00952423">
            <w:rPr>
              <w:lang w:val="en-US"/>
            </w:rPr>
            <w:instrText>ADDIN CitaviPlaceholder{eyIkaWQiOiIxIiwiQXNzb2NpYXRlV2l0aFBsYWNlaG9sZGVyVGFnIjoiQ2l0YXZpUGxhY2Vob2xkZXIjMDQ5NjRhYTgtN2VmOS00YjQxLTgyNzgtZDFlZWRmMGVmMzI3IiwiRW50cmllcyI6W3siJGlkIjoiMiIsIklkIjoiYzI0ODMyZDctZDE1ZS00Njg1LThmODctMWQ2MmVjYmZlMjY2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zZjIxMjFhOC1jN2RjLTQ1MGYtYjY3YS01MTYyMzNiYzY1MDgiLCJUZXh0IjoiS3JhdXMgZXQgYWwuIiwiV0FJVmVyc2lvbiI6IjYuNC4wLjM1In0=}</w:instrText>
          </w:r>
          <w:r w:rsidR="00DF05EA" w:rsidRPr="006A56FF">
            <w:rPr>
              <w:lang w:val="en-US"/>
            </w:rPr>
            <w:fldChar w:fldCharType="separate"/>
          </w:r>
          <w:r w:rsidR="000B0433">
            <w:rPr>
              <w:lang w:val="en-US"/>
            </w:rPr>
            <w:t>Kraus et al.</w:t>
          </w:r>
          <w:r w:rsidR="00DF05EA" w:rsidRPr="006A56FF">
            <w:rPr>
              <w:lang w:val="en-US"/>
            </w:rPr>
            <w:fldChar w:fldCharType="end"/>
          </w:r>
        </w:sdtContent>
      </w:sdt>
      <w:r w:rsidR="00DF05EA" w:rsidRPr="006A56FF">
        <w:rPr>
          <w:lang w:val="en-US"/>
        </w:rPr>
        <w:t xml:space="preserve"> </w:t>
      </w:r>
      <w:sdt>
        <w:sdtPr>
          <w:rPr>
            <w:lang w:val="en-US"/>
          </w:rPr>
          <w:alias w:val="Don't edit this field"/>
          <w:tag w:val="CitaviPlaceholder#04964aa8-7ef9-4b41-8278-d1eedf0ef327"/>
          <w:id w:val="1345970278"/>
          <w:placeholder>
            <w:docPart w:val="DefaultPlaceholder_-1854013440"/>
          </w:placeholder>
        </w:sdtPr>
        <w:sdtEndPr/>
        <w:sdtContent>
          <w:r w:rsidR="00DF05EA" w:rsidRPr="006A56FF">
            <w:rPr>
              <w:lang w:val="en-US"/>
            </w:rPr>
            <w:fldChar w:fldCharType="begin"/>
          </w:r>
          <w:r w:rsidR="00952423">
            <w:rPr>
              <w:lang w:val="en-US"/>
            </w:rPr>
            <w:instrText>ADDIN CitaviPlaceholder{eyIkaWQiOiIxIiwiQXNzb2NpYXRlV2l0aFBsYWNlaG9sZGVyVGFnIjoiQ2l0YXZpUGxhY2Vob2xkZXIjM2YyMTIxYTgtYzdkYy00NTBmLWI2N2EtNTE2MjMzYmM2NTA4IiwiRW50cmllcyI6W3siJGlkIjoiMiIsIklkIjoiMDZkODFiNTctZTkzMC00MWRhLWJlMzEtY2U4MDkxYTZiM2Jm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A0OTY0YWE4LTdlZjktNGI0MS04Mjc4LWQxZWVkZjBlZjMyNyIsIlRleHQiOiIoMjAxMCkiLCJXQUlWZXJzaW9uIjoiNi40LjAuMzUifQ==}</w:instrText>
          </w:r>
          <w:r w:rsidR="00DF05EA" w:rsidRPr="006A56FF">
            <w:rPr>
              <w:lang w:val="en-US"/>
            </w:rPr>
            <w:fldChar w:fldCharType="separate"/>
          </w:r>
          <w:r w:rsidR="000B0433">
            <w:rPr>
              <w:lang w:val="en-US"/>
            </w:rPr>
            <w:t>(2010)</w:t>
          </w:r>
          <w:r w:rsidR="00DF05EA" w:rsidRPr="006A56FF">
            <w:rPr>
              <w:lang w:val="en-US"/>
            </w:rPr>
            <w:fldChar w:fldCharType="end"/>
          </w:r>
        </w:sdtContent>
      </w:sdt>
      <w:r w:rsidR="00DF05EA" w:rsidRPr="006A56FF">
        <w:rPr>
          <w:lang w:val="en-US"/>
        </w:rPr>
        <w:t>.</w:t>
      </w:r>
      <w:r w:rsidR="00B70268">
        <w:rPr>
          <w:lang w:val="en-US"/>
        </w:rPr>
        <w:t xml:space="preserve"> </w:t>
      </w:r>
      <w:ins w:id="433" w:author="Claus Wendt" w:date="2020-09-04T14:06:00Z">
        <w:r w:rsidR="009931AA">
          <w:rPr>
            <w:lang w:val="en-US"/>
          </w:rPr>
          <w:t>Compared to Kraus et al. (2010) the adva</w:t>
        </w:r>
      </w:ins>
      <w:ins w:id="434" w:author="Claus Wendt" w:date="2020-09-04T14:07:00Z">
        <w:r w:rsidR="009931AA">
          <w:rPr>
            <w:lang w:val="en-US"/>
          </w:rPr>
          <w:t>ntage of the six LCT types proposed in our study are, first, the newer data</w:t>
        </w:r>
      </w:ins>
      <w:ins w:id="435" w:author="Claus Wendt" w:date="2020-09-04T14:08:00Z">
        <w:r w:rsidR="009931AA">
          <w:rPr>
            <w:lang w:val="en-US"/>
          </w:rPr>
          <w:t xml:space="preserve"> and second the methodological innovation with </w:t>
        </w:r>
      </w:ins>
      <w:ins w:id="436" w:author="Claus Wendt" w:date="2020-09-04T14:14:00Z">
        <w:r w:rsidR="009931AA">
          <w:rPr>
            <w:lang w:val="en-US"/>
          </w:rPr>
          <w:t xml:space="preserve">multiple </w:t>
        </w:r>
      </w:ins>
      <w:ins w:id="437" w:author="Claus Wendt" w:date="2020-09-04T14:08:00Z">
        <w:r w:rsidR="009931AA">
          <w:rPr>
            <w:lang w:val="en-US"/>
          </w:rPr>
          <w:t>cluster analyses</w:t>
        </w:r>
      </w:ins>
      <w:ins w:id="438" w:author="Claus Wendt" w:date="2020-09-04T14:09:00Z">
        <w:r w:rsidR="009931AA">
          <w:rPr>
            <w:lang w:val="en-US"/>
          </w:rPr>
          <w:t xml:space="preserve"> resulting in a flexible use of the typology. </w:t>
        </w:r>
      </w:ins>
      <w:del w:id="439" w:author="Claus Wendt" w:date="2020-09-04T14:11:00Z">
        <w:r w:rsidR="00B728ED" w:rsidDel="009931AA">
          <w:rPr>
            <w:lang w:val="en-US"/>
          </w:rPr>
          <w:delText>Flexible,</w:delText>
        </w:r>
        <w:r w:rsidR="00B70268" w:rsidDel="009931AA">
          <w:rPr>
            <w:lang w:val="en-US"/>
          </w:rPr>
          <w:delText xml:space="preserve"> </w:delText>
        </w:r>
        <w:r w:rsidR="002276AE" w:rsidDel="009931AA">
          <w:rPr>
            <w:lang w:val="en-US"/>
          </w:rPr>
          <w:delText>since</w:delText>
        </w:r>
        <w:r w:rsidR="00B728ED" w:rsidDel="009931AA">
          <w:rPr>
            <w:lang w:val="en-US"/>
          </w:rPr>
          <w:delText xml:space="preserve"> we defined </w:delText>
        </w:r>
        <w:r w:rsidR="006852EF" w:rsidDel="009931AA">
          <w:rPr>
            <w:lang w:val="en-US"/>
          </w:rPr>
          <w:delText>nine clusters</w:delText>
        </w:r>
        <w:r w:rsidR="00D3542F" w:rsidDel="009931AA">
          <w:rPr>
            <w:lang w:val="en-US"/>
          </w:rPr>
          <w:delText xml:space="preserve"> </w:delText>
        </w:r>
        <w:r w:rsidR="00B70268" w:rsidDel="009931AA">
          <w:rPr>
            <w:lang w:val="en-US"/>
          </w:rPr>
          <w:delText>o</w:delText>
        </w:r>
      </w:del>
      <w:ins w:id="440" w:author="Claus Wendt" w:date="2020-09-04T14:11:00Z">
        <w:r w:rsidR="009931AA">
          <w:rPr>
            <w:lang w:val="en-US"/>
          </w:rPr>
          <w:t>O</w:t>
        </w:r>
      </w:ins>
      <w:r w:rsidR="00B70268">
        <w:rPr>
          <w:lang w:val="en-US"/>
        </w:rPr>
        <w:t>n methodolog</w:t>
      </w:r>
      <w:r w:rsidR="006852EF">
        <w:rPr>
          <w:lang w:val="en-US"/>
        </w:rPr>
        <w:t>ical grounds</w:t>
      </w:r>
      <w:r w:rsidR="00B728ED">
        <w:rPr>
          <w:lang w:val="en-US"/>
        </w:rPr>
        <w:t xml:space="preserve"> </w:t>
      </w:r>
      <w:ins w:id="441" w:author="Claus Wendt" w:date="2020-09-04T14:11:00Z">
        <w:r w:rsidR="009931AA">
          <w:rPr>
            <w:lang w:val="en-US"/>
          </w:rPr>
          <w:t xml:space="preserve">we identified nine LCT clusters. </w:t>
        </w:r>
      </w:ins>
      <w:ins w:id="442" w:author="Claus Wendt" w:date="2020-09-04T14:12:00Z">
        <w:r w:rsidR="009931AA">
          <w:rPr>
            <w:lang w:val="en-US"/>
          </w:rPr>
          <w:t>Th</w:t>
        </w:r>
      </w:ins>
      <w:ins w:id="443" w:author="Claus Wendt" w:date="2020-09-04T14:16:00Z">
        <w:r w:rsidR="00163829">
          <w:rPr>
            <w:lang w:val="en-US"/>
          </w:rPr>
          <w:t xml:space="preserve">ese nine clusters will be a basis for future studies that </w:t>
        </w:r>
      </w:ins>
      <w:ins w:id="444" w:author="Claus Wendt" w:date="2020-09-04T14:18:00Z">
        <w:r w:rsidR="00163829">
          <w:rPr>
            <w:lang w:val="en-US"/>
          </w:rPr>
          <w:t xml:space="preserve">require information on groups with countries that </w:t>
        </w:r>
      </w:ins>
      <w:ins w:id="445" w:author="Claus Wendt" w:date="2020-09-04T14:27:00Z">
        <w:r w:rsidR="001C1970">
          <w:rPr>
            <w:lang w:val="en-US"/>
          </w:rPr>
          <w:t xml:space="preserve">are </w:t>
        </w:r>
        <w:r w:rsidR="00864AD0">
          <w:rPr>
            <w:lang w:val="en-US"/>
          </w:rPr>
          <w:t xml:space="preserve">highly similar (see Table 2, and the visualization in </w:t>
        </w:r>
      </w:ins>
      <w:ins w:id="446" w:author="Claus Wendt" w:date="2020-09-04T14:28:00Z">
        <w:r w:rsidR="00864AD0">
          <w:rPr>
            <w:lang w:val="en-US"/>
          </w:rPr>
          <w:t>Figure 1).</w:t>
        </w:r>
      </w:ins>
      <w:ins w:id="447" w:author="Claus Wendt" w:date="2020-09-04T14:30:00Z">
        <w:r w:rsidR="00864AD0">
          <w:rPr>
            <w:lang w:val="en-US"/>
          </w:rPr>
          <w:t xml:space="preserve"> Such comparative studies m</w:t>
        </w:r>
      </w:ins>
      <w:ins w:id="448" w:author="Claus Wendt" w:date="2020-09-04T14:31:00Z">
        <w:r w:rsidR="00864AD0">
          <w:rPr>
            <w:lang w:val="en-US"/>
          </w:rPr>
          <w:t>ight exclude countries such as New Zealand, Estonia, Slovenia, and Slovakia that have only weak ties to other (groups of) countries from the analysis</w:t>
        </w:r>
      </w:ins>
      <w:ins w:id="449" w:author="Claus Wendt" w:date="2020-09-04T15:27:00Z">
        <w:r w:rsidR="00AE118D">
          <w:rPr>
            <w:lang w:val="en-US"/>
          </w:rPr>
          <w:t>. They may</w:t>
        </w:r>
      </w:ins>
      <w:ins w:id="450" w:author="Claus Wendt" w:date="2020-09-04T14:31:00Z">
        <w:r w:rsidR="00864AD0">
          <w:rPr>
            <w:lang w:val="en-US"/>
          </w:rPr>
          <w:t xml:space="preserve"> also take into consideration that the US</w:t>
        </w:r>
      </w:ins>
      <w:ins w:id="451" w:author="Claus Wendt" w:date="2020-09-04T14:32:00Z">
        <w:r w:rsidR="00864AD0">
          <w:rPr>
            <w:lang w:val="en-US"/>
          </w:rPr>
          <w:t xml:space="preserve"> and France, despite being in the same cluster, are only weakly related. Other studies </w:t>
        </w:r>
      </w:ins>
      <w:ins w:id="452" w:author="Claus Wendt" w:date="2020-09-04T14:33:00Z">
        <w:r w:rsidR="00864AD0">
          <w:rPr>
            <w:lang w:val="en-US"/>
          </w:rPr>
          <w:t xml:space="preserve">could make use of the six LCT types proposed in our </w:t>
        </w:r>
      </w:ins>
      <w:ins w:id="453" w:author="Claus Wendt" w:date="2020-09-04T14:34:00Z">
        <w:r w:rsidR="00864AD0">
          <w:rPr>
            <w:lang w:val="en-US"/>
          </w:rPr>
          <w:t>study</w:t>
        </w:r>
      </w:ins>
      <w:ins w:id="454" w:author="Claus Wendt" w:date="2020-09-04T14:35:00Z">
        <w:r w:rsidR="00864AD0">
          <w:rPr>
            <w:lang w:val="en-US"/>
          </w:rPr>
          <w:t xml:space="preserve"> and, with </w:t>
        </w:r>
      </w:ins>
      <w:ins w:id="455" w:author="Claus Wendt" w:date="2020-09-04T14:36:00Z">
        <w:r w:rsidR="00864AD0">
          <w:rPr>
            <w:lang w:val="en-US"/>
          </w:rPr>
          <w:t>coming</w:t>
        </w:r>
      </w:ins>
      <w:ins w:id="456" w:author="Claus Wendt" w:date="2020-09-04T14:35:00Z">
        <w:r w:rsidR="00864AD0">
          <w:rPr>
            <w:lang w:val="en-US"/>
          </w:rPr>
          <w:t xml:space="preserve"> data, </w:t>
        </w:r>
      </w:ins>
      <w:ins w:id="457" w:author="Claus Wendt" w:date="2020-09-04T14:37:00Z">
        <w:r w:rsidR="00864AD0">
          <w:rPr>
            <w:lang w:val="en-US"/>
          </w:rPr>
          <w:t xml:space="preserve">analyze, for instance, whether the “evolving” </w:t>
        </w:r>
      </w:ins>
      <w:ins w:id="458" w:author="Claus Wendt" w:date="2020-09-04T14:39:00Z">
        <w:r w:rsidR="00E83357">
          <w:rPr>
            <w:lang w:val="en-US"/>
          </w:rPr>
          <w:t xml:space="preserve">systems </w:t>
        </w:r>
      </w:ins>
      <w:ins w:id="459" w:author="Claus Wendt" w:date="2020-09-04T14:38:00Z">
        <w:r w:rsidR="00E83357">
          <w:rPr>
            <w:lang w:val="en-US"/>
          </w:rPr>
          <w:t xml:space="preserve">approach the “public supply” respectively the “private need-based” type. </w:t>
        </w:r>
      </w:ins>
      <w:ins w:id="460" w:author="Claus Wendt" w:date="2020-09-04T14:39:00Z">
        <w:r w:rsidR="00E83357">
          <w:rPr>
            <w:lang w:val="en-US"/>
          </w:rPr>
          <w:t>A third group of comparative studies</w:t>
        </w:r>
      </w:ins>
      <w:ins w:id="461" w:author="Claus Wendt" w:date="2020-09-04T14:40:00Z">
        <w:r w:rsidR="00E83357">
          <w:rPr>
            <w:lang w:val="en-US"/>
          </w:rPr>
          <w:t xml:space="preserve"> might use </w:t>
        </w:r>
      </w:ins>
      <w:ins w:id="462" w:author="Claus Wendt" w:date="2020-09-04T14:54:00Z">
        <w:r w:rsidR="0016576C">
          <w:rPr>
            <w:lang w:val="en-US"/>
          </w:rPr>
          <w:t xml:space="preserve">the alternative </w:t>
        </w:r>
      </w:ins>
      <w:ins w:id="463" w:author="Claus Wendt" w:date="2020-09-04T14:40:00Z">
        <w:r w:rsidR="00E83357">
          <w:rPr>
            <w:lang w:val="en-US"/>
          </w:rPr>
          <w:t xml:space="preserve">four-type-solution shown in Figure 1. </w:t>
        </w:r>
      </w:ins>
      <w:ins w:id="464" w:author="Claus Wendt" w:date="2020-09-04T14:41:00Z">
        <w:r w:rsidR="00E83357">
          <w:rPr>
            <w:lang w:val="en-US"/>
          </w:rPr>
          <w:t>Such studies might be more interested in the question o</w:t>
        </w:r>
      </w:ins>
      <w:ins w:id="465" w:author="Claus Wendt" w:date="2020-09-04T14:42:00Z">
        <w:r w:rsidR="00E83357">
          <w:rPr>
            <w:lang w:val="en-US"/>
          </w:rPr>
          <w:t xml:space="preserve">f private vs. public supply </w:t>
        </w:r>
      </w:ins>
      <w:ins w:id="466" w:author="Claus Wendt" w:date="2020-09-04T14:44:00Z">
        <w:r w:rsidR="00E83357">
          <w:rPr>
            <w:lang w:val="en-US"/>
          </w:rPr>
          <w:t xml:space="preserve">and less in characteristics such as the level of </w:t>
        </w:r>
        <w:r w:rsidR="00E83357">
          <w:rPr>
            <w:lang w:val="en-US"/>
          </w:rPr>
          <w:lastRenderedPageBreak/>
          <w:t xml:space="preserve">expenditure and choice restrictions that distinguishes countries like </w:t>
        </w:r>
      </w:ins>
      <w:ins w:id="467" w:author="Claus Wendt" w:date="2020-09-04T14:45:00Z">
        <w:r w:rsidR="00E83357">
          <w:rPr>
            <w:lang w:val="en-US"/>
          </w:rPr>
          <w:t>Belgium, Switze</w:t>
        </w:r>
      </w:ins>
      <w:ins w:id="468" w:author="Claus Wendt" w:date="2020-09-04T14:46:00Z">
        <w:r w:rsidR="00E83357">
          <w:rPr>
            <w:lang w:val="en-US"/>
          </w:rPr>
          <w:t xml:space="preserve">rland, Luxembourg, and the Netherlands from Spain, the United Kingdom, and the United States. </w:t>
        </w:r>
      </w:ins>
      <w:del w:id="469" w:author="Claus Wendt" w:date="2020-09-04T14:46:00Z">
        <w:r w:rsidR="00B728ED" w:rsidDel="00E83357">
          <w:rPr>
            <w:lang w:val="en-US"/>
          </w:rPr>
          <w:delText>but go further in interpretation</w:delText>
        </w:r>
        <w:r w:rsidR="006852EF" w:rsidDel="00E83357">
          <w:rPr>
            <w:lang w:val="en-US"/>
          </w:rPr>
          <w:delText xml:space="preserve"> condensed</w:delText>
        </w:r>
        <w:r w:rsidR="00B728ED" w:rsidDel="00E83357">
          <w:rPr>
            <w:lang w:val="en-US"/>
          </w:rPr>
          <w:delText xml:space="preserve"> them</w:delText>
        </w:r>
        <w:r w:rsidR="006852EF" w:rsidDel="00E83357">
          <w:rPr>
            <w:lang w:val="en-US"/>
          </w:rPr>
          <w:delText xml:space="preserve"> to </w:delText>
        </w:r>
        <w:r w:rsidR="00543908" w:rsidDel="00E83357">
          <w:rPr>
            <w:lang w:val="en-US"/>
          </w:rPr>
          <w:delText xml:space="preserve">six </w:delText>
        </w:r>
        <w:r w:rsidR="006852EF" w:rsidDel="00E83357">
          <w:rPr>
            <w:lang w:val="en-US"/>
          </w:rPr>
          <w:delText>clusters</w:delText>
        </w:r>
        <w:r w:rsidR="00B70268" w:rsidDel="00E83357">
          <w:rPr>
            <w:lang w:val="en-US"/>
          </w:rPr>
          <w:delText xml:space="preserve"> based on less strict methodol</w:delText>
        </w:r>
        <w:r w:rsidR="002F441C" w:rsidDel="00E83357">
          <w:rPr>
            <w:lang w:val="en-US"/>
          </w:rPr>
          <w:delText>og</w:delText>
        </w:r>
        <w:r w:rsidR="00B70268" w:rsidDel="00E83357">
          <w:rPr>
            <w:lang w:val="en-US"/>
          </w:rPr>
          <w:delText>ical as well as content-related considerations</w:delText>
        </w:r>
        <w:r w:rsidR="002F441C" w:rsidDel="00E83357">
          <w:rPr>
            <w:lang w:val="en-US"/>
          </w:rPr>
          <w:delText>.</w:delText>
        </w:r>
        <w:r w:rsidR="00DF05EA" w:rsidRPr="006A56FF" w:rsidDel="00E83357">
          <w:rPr>
            <w:lang w:val="en-US"/>
          </w:rPr>
          <w:delText xml:space="preserve"> </w:delText>
        </w:r>
      </w:del>
      <w:moveFromRangeStart w:id="470" w:author="Claus Wendt" w:date="2020-09-04T12:33:00Z" w:name="move50115244"/>
      <w:moveFrom w:id="471" w:author="Claus Wendt" w:date="2020-09-04T12:33:00Z">
        <w:r w:rsidR="006852EF" w:rsidDel="001302F4">
          <w:rPr>
            <w:lang w:val="en-US"/>
          </w:rPr>
          <w:t>I</w:t>
        </w:r>
        <w:r w:rsidR="00DF05EA" w:rsidRPr="006A56FF" w:rsidDel="001302F4">
          <w:rPr>
            <w:lang w:val="en-US"/>
          </w:rPr>
          <w:t>n the last century marketi</w:t>
        </w:r>
        <w:r w:rsidR="004C3BAD" w:rsidRPr="006A56FF" w:rsidDel="001302F4">
          <w:rPr>
            <w:lang w:val="en-US"/>
          </w:rPr>
          <w:t>zation, commodification</w:t>
        </w:r>
        <w:r w:rsidR="00543908" w:rsidDel="001302F4">
          <w:rPr>
            <w:lang w:val="en-US"/>
          </w:rPr>
          <w:t>,</w:t>
        </w:r>
        <w:r w:rsidR="004C3BAD" w:rsidRPr="006A56FF" w:rsidDel="001302F4">
          <w:rPr>
            <w:lang w:val="en-US"/>
          </w:rPr>
          <w:t xml:space="preserve"> and co</w:t>
        </w:r>
        <w:r w:rsidR="002F441C" w:rsidDel="001302F4">
          <w:rPr>
            <w:lang w:val="en-US"/>
          </w:rPr>
          <w:t>r</w:t>
        </w:r>
        <w:r w:rsidR="004C3BAD" w:rsidRPr="006A56FF" w:rsidDel="001302F4">
          <w:rPr>
            <w:lang w:val="en-US"/>
          </w:rPr>
          <w:t>p</w:t>
        </w:r>
        <w:r w:rsidR="00DF05EA" w:rsidRPr="006A56FF" w:rsidDel="001302F4">
          <w:rPr>
            <w:lang w:val="en-US"/>
          </w:rPr>
          <w:t>o</w:t>
        </w:r>
        <w:r w:rsidR="00261168" w:rsidRPr="006A56FF" w:rsidDel="001302F4">
          <w:rPr>
            <w:lang w:val="en-US"/>
          </w:rPr>
          <w:t>rat</w:t>
        </w:r>
        <w:r w:rsidR="004C3BAD" w:rsidRPr="006A56FF" w:rsidDel="001302F4">
          <w:rPr>
            <w:lang w:val="en-US"/>
          </w:rPr>
          <w:t>ization of care</w:t>
        </w:r>
        <w:r w:rsidR="00DF05EA" w:rsidRPr="006A56FF" w:rsidDel="001302F4">
          <w:rPr>
            <w:lang w:val="en-US"/>
          </w:rPr>
          <w:t xml:space="preserve"> changed LTC systems all over the world </w:t>
        </w:r>
      </w:moveFrom>
      <w:sdt>
        <w:sdtPr>
          <w:rPr>
            <w:lang w:val="en-US"/>
          </w:rPr>
          <w:alias w:val="Don't edit this field"/>
          <w:tag w:val="CitaviPlaceholder#f1726c79-1af5-4e75-8eca-fc2f639f003d"/>
          <w:id w:val="14994"/>
          <w:placeholder>
            <w:docPart w:val="DefaultPlaceholder_-1854013440"/>
          </w:placeholder>
        </w:sdtPr>
        <w:sdtEndPr/>
        <w:sdtContent>
          <w:moveFrom w:id="472" w:author="Claus Wendt" w:date="2020-09-04T12:33:00Z">
            <w:r w:rsidR="00DF05EA" w:rsidRPr="006A56FF" w:rsidDel="001302F4">
              <w:rPr>
                <w:lang w:val="en-US"/>
              </w:rPr>
              <w:fldChar w:fldCharType="begin"/>
            </w:r>
            <w:r w:rsidR="006E36CF" w:rsidDel="001302F4">
              <w:rPr>
                <w:lang w:val="en-US"/>
              </w:rPr>
              <w:instrText>ADDIN CitaviPlaceholder{eyIkaWQiOiIxIiwiRW50cmllcyI6W3siJGlkIjoiMiIsIklkIjoiZTMwODcxYmMtNDdhNi00ODMxLTlhODktZjY3N2NjZjRlNmYzIiwiUmFuZ2VMZW5ndGgiOjI4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VyaW9kaWNhbCI6eyIkaWQiOiIxMC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XSwiRm9ybWF0dGVkVGV4dCI6eyIkaWQiOiIxMSIsIkNvdW50IjoxLCJUZXh0VW5pdHMiOlt7IiRpZCI6IjEyIiwiRm9udFN0eWxlIjp7IiRpZCI6IjEzIiwiTmV1dHJhbCI6dHJ1ZX0sIlJlYWRpbmdPcmRlciI6MSwiVGV4dCI6IihGYXJyaXMgYW5kIE1hcmNoZXR0aSwgMjAxNykifV19LCJUYWciOiJDaXRhdmlQbGFjZWhvbGRlciNmMTcyNmM3OS0xYWY1LTRlNzUtOGVjYS1mYzJmNjM5ZjAwM2QiLCJUZXh0IjoiKEZhcnJpcyBhbmQgTWFyY2hldHRpLCAyMDE3KSIsIldBSVZlcnNpb24iOiI2LjQuMC4zNSJ9}</w:instrText>
            </w:r>
            <w:r w:rsidR="00DF05EA" w:rsidRPr="006A56FF" w:rsidDel="001302F4">
              <w:rPr>
                <w:lang w:val="en-US"/>
              </w:rPr>
              <w:fldChar w:fldCharType="separate"/>
            </w:r>
            <w:r w:rsidR="000B0433" w:rsidDel="001302F4">
              <w:rPr>
                <w:lang w:val="en-US"/>
              </w:rPr>
              <w:t>(Farris and Marchetti, 2017)</w:t>
            </w:r>
            <w:r w:rsidR="00DF05EA" w:rsidRPr="006A56FF" w:rsidDel="001302F4">
              <w:rPr>
                <w:lang w:val="en-US"/>
              </w:rPr>
              <w:fldChar w:fldCharType="end"/>
            </w:r>
          </w:moveFrom>
        </w:sdtContent>
      </w:sdt>
      <w:moveFrom w:id="473" w:author="Claus Wendt" w:date="2020-09-04T12:33:00Z">
        <w:r w:rsidR="00DF05EA" w:rsidRPr="006A56FF" w:rsidDel="001302F4">
          <w:rPr>
            <w:lang w:val="en-US"/>
          </w:rPr>
          <w:t>, which makes a new and updated LTC typology necessary.</w:t>
        </w:r>
      </w:moveFrom>
    </w:p>
    <w:p w14:paraId="0EE6786B" w14:textId="77777777" w:rsidR="0047645E" w:rsidRPr="0047645E" w:rsidRDefault="0047645E">
      <w:pPr>
        <w:pStyle w:val="Beschriftung"/>
        <w:keepNext/>
        <w:spacing w:before="0" w:after="0" w:line="160" w:lineRule="exact"/>
        <w:jc w:val="left"/>
        <w:rPr>
          <w:ins w:id="474" w:author="Claus Wendt" w:date="2020-09-04T15:35:00Z"/>
          <w:sz w:val="16"/>
          <w:szCs w:val="16"/>
          <w:lang w:val="en-US"/>
          <w:rPrChange w:id="475" w:author="Claus Wendt" w:date="2020-09-04T15:35:00Z">
            <w:rPr>
              <w:ins w:id="476" w:author="Claus Wendt" w:date="2020-09-04T15:35:00Z"/>
              <w:sz w:val="22"/>
              <w:szCs w:val="22"/>
              <w:lang w:val="en-US"/>
            </w:rPr>
          </w:rPrChange>
        </w:rPr>
        <w:pPrChange w:id="477" w:author="Claus Wendt" w:date="2020-09-04T15:35:00Z">
          <w:pPr>
            <w:pStyle w:val="Beschriftung"/>
            <w:keepNext/>
            <w:spacing w:before="240" w:after="240"/>
            <w:jc w:val="left"/>
          </w:pPr>
        </w:pPrChange>
      </w:pPr>
      <w:ins w:id="478" w:author="Claus Wendt" w:date="2020-09-04T15:35:00Z">
        <w:r w:rsidRPr="0047645E">
          <w:rPr>
            <w:sz w:val="16"/>
            <w:szCs w:val="16"/>
            <w:lang w:val="en-US"/>
            <w:rPrChange w:id="479" w:author="Claus Wendt" w:date="2020-09-04T15:35:00Z">
              <w:rPr>
                <w:sz w:val="22"/>
                <w:szCs w:val="22"/>
                <w:lang w:val="en-US"/>
              </w:rPr>
            </w:rPrChange>
          </w:rPr>
          <w:t xml:space="preserve">Table </w:t>
        </w:r>
        <w:r w:rsidRPr="0047645E">
          <w:rPr>
            <w:sz w:val="16"/>
            <w:szCs w:val="16"/>
            <w:lang w:val="en-US"/>
            <w:rPrChange w:id="480" w:author="Claus Wendt" w:date="2020-09-04T15:35:00Z">
              <w:rPr>
                <w:sz w:val="22"/>
                <w:szCs w:val="22"/>
                <w:lang w:val="en-US"/>
              </w:rPr>
            </w:rPrChange>
          </w:rPr>
          <w:fldChar w:fldCharType="begin"/>
        </w:r>
        <w:r w:rsidRPr="0047645E">
          <w:rPr>
            <w:sz w:val="16"/>
            <w:szCs w:val="16"/>
            <w:lang w:val="en-US"/>
            <w:rPrChange w:id="481" w:author="Claus Wendt" w:date="2020-09-04T15:35:00Z">
              <w:rPr>
                <w:sz w:val="22"/>
                <w:szCs w:val="22"/>
                <w:lang w:val="en-US"/>
              </w:rPr>
            </w:rPrChange>
          </w:rPr>
          <w:instrText xml:space="preserve"> SEQ Table \* ARABIC </w:instrText>
        </w:r>
        <w:r w:rsidRPr="0047645E">
          <w:rPr>
            <w:sz w:val="16"/>
            <w:szCs w:val="16"/>
            <w:lang w:val="en-US"/>
            <w:rPrChange w:id="482" w:author="Claus Wendt" w:date="2020-09-04T15:35:00Z">
              <w:rPr>
                <w:sz w:val="22"/>
                <w:szCs w:val="22"/>
                <w:lang w:val="en-US"/>
              </w:rPr>
            </w:rPrChange>
          </w:rPr>
          <w:fldChar w:fldCharType="separate"/>
        </w:r>
        <w:r w:rsidRPr="0047645E">
          <w:rPr>
            <w:sz w:val="16"/>
            <w:szCs w:val="16"/>
            <w:lang w:val="en-US"/>
            <w:rPrChange w:id="483" w:author="Claus Wendt" w:date="2020-09-04T15:35:00Z">
              <w:rPr>
                <w:sz w:val="22"/>
                <w:szCs w:val="22"/>
                <w:lang w:val="en-US"/>
              </w:rPr>
            </w:rPrChange>
          </w:rPr>
          <w:t>4</w:t>
        </w:r>
        <w:r w:rsidRPr="0047645E">
          <w:rPr>
            <w:sz w:val="16"/>
            <w:szCs w:val="16"/>
            <w:lang w:val="en-US"/>
            <w:rPrChange w:id="484" w:author="Claus Wendt" w:date="2020-09-04T15:35:00Z">
              <w:rPr>
                <w:sz w:val="22"/>
                <w:szCs w:val="22"/>
                <w:lang w:val="en-US"/>
              </w:rPr>
            </w:rPrChange>
          </w:rPr>
          <w:fldChar w:fldCharType="end"/>
        </w:r>
        <w:r w:rsidRPr="0047645E">
          <w:rPr>
            <w:sz w:val="16"/>
            <w:szCs w:val="16"/>
            <w:lang w:val="en-US"/>
            <w:rPrChange w:id="485" w:author="Claus Wendt" w:date="2020-09-04T15:35:00Z">
              <w:rPr>
                <w:sz w:val="22"/>
                <w:szCs w:val="22"/>
                <w:lang w:val="en-US"/>
              </w:rPr>
            </w:rPrChange>
          </w:rPr>
          <w:t>: Overview of cluster labels and characteristics of 6 LTC types</w:t>
        </w:r>
      </w:ins>
    </w:p>
    <w:tbl>
      <w:tblPr>
        <w:tblStyle w:val="EinfacheTabelle3"/>
        <w:tblW w:w="9325" w:type="dxa"/>
        <w:shd w:val="clear" w:color="auto" w:fill="FFFFFF" w:themeFill="background1"/>
        <w:tblLayout w:type="fixed"/>
        <w:tblLook w:val="04A0" w:firstRow="1" w:lastRow="0" w:firstColumn="1" w:lastColumn="0" w:noHBand="0" w:noVBand="1"/>
      </w:tblPr>
      <w:tblGrid>
        <w:gridCol w:w="1843"/>
        <w:gridCol w:w="1247"/>
        <w:gridCol w:w="1247"/>
        <w:gridCol w:w="1247"/>
        <w:gridCol w:w="1247"/>
        <w:gridCol w:w="1247"/>
        <w:gridCol w:w="1247"/>
      </w:tblGrid>
      <w:tr w:rsidR="0047645E" w:rsidRPr="0047645E" w14:paraId="51B9B5F1" w14:textId="77777777" w:rsidTr="00A32914">
        <w:trPr>
          <w:cnfStyle w:val="100000000000" w:firstRow="1" w:lastRow="0" w:firstColumn="0" w:lastColumn="0" w:oddVBand="0" w:evenVBand="0" w:oddHBand="0" w:evenHBand="0" w:firstRowFirstColumn="0" w:firstRowLastColumn="0" w:lastRowFirstColumn="0" w:lastRowLastColumn="0"/>
          <w:trHeight w:val="283"/>
          <w:ins w:id="486" w:author="Claus Wendt" w:date="2020-09-04T15:35:00Z"/>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bottom w:val="single" w:sz="12" w:space="0" w:color="auto"/>
            </w:tcBorders>
            <w:shd w:val="clear" w:color="auto" w:fill="FFFFFF" w:themeFill="background1"/>
            <w:vAlign w:val="center"/>
          </w:tcPr>
          <w:p w14:paraId="3AA663C8" w14:textId="77777777" w:rsidR="0047645E" w:rsidRPr="0047645E" w:rsidRDefault="0047645E">
            <w:pPr>
              <w:spacing w:line="160" w:lineRule="exact"/>
              <w:rPr>
                <w:ins w:id="487" w:author="Claus Wendt" w:date="2020-09-04T15:35:00Z"/>
                <w:b w:val="0"/>
                <w:bCs w:val="0"/>
                <w:caps w:val="0"/>
                <w:sz w:val="16"/>
                <w:szCs w:val="16"/>
                <w:lang w:val="en-US"/>
              </w:rPr>
              <w:pPrChange w:id="488" w:author="Claus Wendt" w:date="2020-09-04T15:35:00Z">
                <w:pPr>
                  <w:spacing w:before="240" w:after="240" w:line="276" w:lineRule="auto"/>
                </w:pPr>
              </w:pPrChange>
            </w:pPr>
          </w:p>
        </w:tc>
        <w:tc>
          <w:tcPr>
            <w:tcW w:w="1247" w:type="dxa"/>
            <w:tcBorders>
              <w:top w:val="single" w:sz="12" w:space="0" w:color="auto"/>
              <w:bottom w:val="single" w:sz="12" w:space="0" w:color="auto"/>
            </w:tcBorders>
            <w:shd w:val="clear" w:color="auto" w:fill="FFFFFF" w:themeFill="background1"/>
            <w:vAlign w:val="center"/>
          </w:tcPr>
          <w:p w14:paraId="1C4ED15E" w14:textId="77777777" w:rsidR="0047645E" w:rsidRPr="0047645E" w:rsidRDefault="0047645E">
            <w:pPr>
              <w:spacing w:line="160" w:lineRule="exact"/>
              <w:jc w:val="center"/>
              <w:cnfStyle w:val="100000000000" w:firstRow="1" w:lastRow="0" w:firstColumn="0" w:lastColumn="0" w:oddVBand="0" w:evenVBand="0" w:oddHBand="0" w:evenHBand="0" w:firstRowFirstColumn="0" w:firstRowLastColumn="0" w:lastRowFirstColumn="0" w:lastRowLastColumn="0"/>
              <w:rPr>
                <w:ins w:id="489" w:author="Claus Wendt" w:date="2020-09-04T15:35:00Z"/>
                <w:b w:val="0"/>
                <w:bCs w:val="0"/>
                <w:caps w:val="0"/>
                <w:sz w:val="16"/>
                <w:szCs w:val="16"/>
                <w:highlight w:val="green"/>
                <w:lang w:val="en-US"/>
              </w:rPr>
              <w:pPrChange w:id="490" w:author="Claus Wendt" w:date="2020-09-04T15:35:00Z">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pPr>
              </w:pPrChange>
            </w:pPr>
            <w:ins w:id="491" w:author="Claus Wendt" w:date="2020-09-04T15:35:00Z">
              <w:r w:rsidRPr="0047645E">
                <w:rPr>
                  <w:sz w:val="16"/>
                  <w:szCs w:val="16"/>
                  <w:highlight w:val="green"/>
                  <w:lang w:val="en-US"/>
                </w:rPr>
                <w:t>Residual Public system</w:t>
              </w:r>
            </w:ins>
          </w:p>
        </w:tc>
        <w:tc>
          <w:tcPr>
            <w:tcW w:w="1247" w:type="dxa"/>
            <w:tcBorders>
              <w:top w:val="single" w:sz="12" w:space="0" w:color="auto"/>
              <w:bottom w:val="single" w:sz="12" w:space="0" w:color="auto"/>
            </w:tcBorders>
            <w:shd w:val="clear" w:color="auto" w:fill="FFFFFF" w:themeFill="background1"/>
            <w:vAlign w:val="center"/>
          </w:tcPr>
          <w:p w14:paraId="16C2B13B" w14:textId="77777777" w:rsidR="0047645E" w:rsidRPr="0047645E" w:rsidRDefault="0047645E">
            <w:pPr>
              <w:spacing w:line="160" w:lineRule="exact"/>
              <w:jc w:val="center"/>
              <w:cnfStyle w:val="100000000000" w:firstRow="1" w:lastRow="0" w:firstColumn="0" w:lastColumn="0" w:oddVBand="0" w:evenVBand="0" w:oddHBand="0" w:evenHBand="0" w:firstRowFirstColumn="0" w:firstRowLastColumn="0" w:lastRowFirstColumn="0" w:lastRowLastColumn="0"/>
              <w:rPr>
                <w:ins w:id="492" w:author="Claus Wendt" w:date="2020-09-04T15:35:00Z"/>
                <w:b w:val="0"/>
                <w:bCs w:val="0"/>
                <w:caps w:val="0"/>
                <w:sz w:val="16"/>
                <w:szCs w:val="16"/>
                <w:highlight w:val="green"/>
                <w:lang w:val="en-US"/>
              </w:rPr>
              <w:pPrChange w:id="493" w:author="Claus Wendt" w:date="2020-09-04T15:35:00Z">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pPr>
              </w:pPrChange>
            </w:pPr>
            <w:ins w:id="494" w:author="Claus Wendt" w:date="2020-09-04T15:35:00Z">
              <w:r w:rsidRPr="0047645E">
                <w:rPr>
                  <w:sz w:val="16"/>
                  <w:szCs w:val="16"/>
                  <w:highlight w:val="green"/>
                  <w:lang w:val="en-US"/>
                </w:rPr>
                <w:t>Private Supply system</w:t>
              </w:r>
            </w:ins>
          </w:p>
        </w:tc>
        <w:tc>
          <w:tcPr>
            <w:tcW w:w="1247" w:type="dxa"/>
            <w:tcBorders>
              <w:top w:val="single" w:sz="12" w:space="0" w:color="auto"/>
              <w:bottom w:val="single" w:sz="12" w:space="0" w:color="auto"/>
            </w:tcBorders>
            <w:shd w:val="clear" w:color="auto" w:fill="FFFFFF" w:themeFill="background1"/>
            <w:vAlign w:val="center"/>
          </w:tcPr>
          <w:p w14:paraId="4615F31C" w14:textId="77777777" w:rsidR="0047645E" w:rsidRPr="0047645E" w:rsidRDefault="0047645E">
            <w:pPr>
              <w:spacing w:line="160" w:lineRule="exact"/>
              <w:jc w:val="center"/>
              <w:cnfStyle w:val="100000000000" w:firstRow="1" w:lastRow="0" w:firstColumn="0" w:lastColumn="0" w:oddVBand="0" w:evenVBand="0" w:oddHBand="0" w:evenHBand="0" w:firstRowFirstColumn="0" w:firstRowLastColumn="0" w:lastRowFirstColumn="0" w:lastRowLastColumn="0"/>
              <w:rPr>
                <w:ins w:id="495" w:author="Claus Wendt" w:date="2020-09-04T15:35:00Z"/>
                <w:b w:val="0"/>
                <w:bCs w:val="0"/>
                <w:caps w:val="0"/>
                <w:sz w:val="16"/>
                <w:szCs w:val="16"/>
                <w:highlight w:val="green"/>
                <w:lang w:val="en-US"/>
              </w:rPr>
              <w:pPrChange w:id="496" w:author="Claus Wendt" w:date="2020-09-04T15:35:00Z">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pPr>
              </w:pPrChange>
            </w:pPr>
            <w:ins w:id="497" w:author="Claus Wendt" w:date="2020-09-04T15:35:00Z">
              <w:r w:rsidRPr="0047645E">
                <w:rPr>
                  <w:sz w:val="16"/>
                  <w:szCs w:val="16"/>
                  <w:highlight w:val="green"/>
                  <w:lang w:val="en-US"/>
                </w:rPr>
                <w:t>Public supply system</w:t>
              </w:r>
            </w:ins>
          </w:p>
        </w:tc>
        <w:tc>
          <w:tcPr>
            <w:tcW w:w="1247" w:type="dxa"/>
            <w:tcBorders>
              <w:top w:val="single" w:sz="12" w:space="0" w:color="auto"/>
              <w:bottom w:val="single" w:sz="12" w:space="0" w:color="auto"/>
            </w:tcBorders>
            <w:shd w:val="clear" w:color="auto" w:fill="FFFFFF" w:themeFill="background1"/>
            <w:vAlign w:val="center"/>
          </w:tcPr>
          <w:p w14:paraId="531C485F" w14:textId="77777777" w:rsidR="0047645E" w:rsidRPr="0047645E" w:rsidRDefault="0047645E">
            <w:pPr>
              <w:spacing w:line="160" w:lineRule="exact"/>
              <w:jc w:val="center"/>
              <w:cnfStyle w:val="100000000000" w:firstRow="1" w:lastRow="0" w:firstColumn="0" w:lastColumn="0" w:oddVBand="0" w:evenVBand="0" w:oddHBand="0" w:evenHBand="0" w:firstRowFirstColumn="0" w:firstRowLastColumn="0" w:lastRowFirstColumn="0" w:lastRowLastColumn="0"/>
              <w:rPr>
                <w:ins w:id="498" w:author="Claus Wendt" w:date="2020-09-04T15:35:00Z"/>
                <w:b w:val="0"/>
                <w:bCs w:val="0"/>
                <w:caps w:val="0"/>
                <w:sz w:val="16"/>
                <w:szCs w:val="16"/>
                <w:highlight w:val="green"/>
                <w:lang w:val="en-US"/>
              </w:rPr>
              <w:pPrChange w:id="499" w:author="Claus Wendt" w:date="2020-09-04T15:35:00Z">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pPr>
              </w:pPrChange>
            </w:pPr>
            <w:ins w:id="500" w:author="Claus Wendt" w:date="2020-09-04T15:35:00Z">
              <w:r w:rsidRPr="0047645E">
                <w:rPr>
                  <w:sz w:val="16"/>
                  <w:szCs w:val="16"/>
                  <w:highlight w:val="green"/>
                  <w:lang w:val="en-US"/>
                </w:rPr>
                <w:t>Evolving Public supply system</w:t>
              </w:r>
            </w:ins>
          </w:p>
        </w:tc>
        <w:tc>
          <w:tcPr>
            <w:tcW w:w="1247" w:type="dxa"/>
            <w:tcBorders>
              <w:top w:val="single" w:sz="12" w:space="0" w:color="auto"/>
              <w:bottom w:val="single" w:sz="12" w:space="0" w:color="auto"/>
            </w:tcBorders>
            <w:shd w:val="clear" w:color="auto" w:fill="FFFFFF" w:themeFill="background1"/>
            <w:vAlign w:val="center"/>
          </w:tcPr>
          <w:p w14:paraId="7F113E1F" w14:textId="77777777" w:rsidR="0047645E" w:rsidRPr="0047645E" w:rsidRDefault="0047645E">
            <w:pPr>
              <w:spacing w:line="160" w:lineRule="exact"/>
              <w:jc w:val="center"/>
              <w:cnfStyle w:val="100000000000" w:firstRow="1" w:lastRow="0" w:firstColumn="0" w:lastColumn="0" w:oddVBand="0" w:evenVBand="0" w:oddHBand="0" w:evenHBand="0" w:firstRowFirstColumn="0" w:firstRowLastColumn="0" w:lastRowFirstColumn="0" w:lastRowLastColumn="0"/>
              <w:rPr>
                <w:ins w:id="501" w:author="Claus Wendt" w:date="2020-09-04T15:35:00Z"/>
                <w:b w:val="0"/>
                <w:bCs w:val="0"/>
                <w:caps w:val="0"/>
                <w:sz w:val="16"/>
                <w:szCs w:val="16"/>
                <w:highlight w:val="green"/>
                <w:lang w:val="en-US"/>
              </w:rPr>
              <w:pPrChange w:id="502" w:author="Claus Wendt" w:date="2020-09-04T15:35:00Z">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pPr>
              </w:pPrChange>
            </w:pPr>
            <w:ins w:id="503" w:author="Claus Wendt" w:date="2020-09-04T15:35:00Z">
              <w:r w:rsidRPr="0047645E">
                <w:rPr>
                  <w:sz w:val="16"/>
                  <w:szCs w:val="16"/>
                  <w:highlight w:val="green"/>
                  <w:lang w:val="en-US"/>
                </w:rPr>
                <w:t>Private need-Based supply system</w:t>
              </w:r>
            </w:ins>
          </w:p>
        </w:tc>
        <w:tc>
          <w:tcPr>
            <w:tcW w:w="1247" w:type="dxa"/>
            <w:tcBorders>
              <w:top w:val="single" w:sz="12" w:space="0" w:color="auto"/>
              <w:bottom w:val="single" w:sz="12" w:space="0" w:color="auto"/>
            </w:tcBorders>
            <w:shd w:val="clear" w:color="auto" w:fill="FFFFFF" w:themeFill="background1"/>
            <w:vAlign w:val="center"/>
          </w:tcPr>
          <w:p w14:paraId="538934C1" w14:textId="77777777" w:rsidR="0047645E" w:rsidRPr="0047645E" w:rsidRDefault="0047645E">
            <w:pPr>
              <w:spacing w:line="160" w:lineRule="exact"/>
              <w:jc w:val="center"/>
              <w:cnfStyle w:val="100000000000" w:firstRow="1" w:lastRow="0" w:firstColumn="0" w:lastColumn="0" w:oddVBand="0" w:evenVBand="0" w:oddHBand="0" w:evenHBand="0" w:firstRowFirstColumn="0" w:firstRowLastColumn="0" w:lastRowFirstColumn="0" w:lastRowLastColumn="0"/>
              <w:rPr>
                <w:ins w:id="504" w:author="Claus Wendt" w:date="2020-09-04T15:35:00Z"/>
                <w:b w:val="0"/>
                <w:bCs w:val="0"/>
                <w:caps w:val="0"/>
                <w:sz w:val="16"/>
                <w:szCs w:val="16"/>
                <w:highlight w:val="green"/>
                <w:lang w:val="en-US"/>
              </w:rPr>
              <w:pPrChange w:id="505" w:author="Claus Wendt" w:date="2020-09-04T15:35:00Z">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pPr>
              </w:pPrChange>
            </w:pPr>
            <w:ins w:id="506" w:author="Claus Wendt" w:date="2020-09-04T15:35:00Z">
              <w:r w:rsidRPr="0047645E">
                <w:rPr>
                  <w:sz w:val="16"/>
                  <w:szCs w:val="16"/>
                  <w:highlight w:val="green"/>
                  <w:lang w:val="en-US"/>
                </w:rPr>
                <w:t>Evolving Private Need-Based system</w:t>
              </w:r>
            </w:ins>
          </w:p>
        </w:tc>
      </w:tr>
      <w:tr w:rsidR="0047645E" w:rsidRPr="0047645E" w14:paraId="57182687" w14:textId="77777777" w:rsidTr="00A32914">
        <w:trPr>
          <w:cnfStyle w:val="000000100000" w:firstRow="0" w:lastRow="0" w:firstColumn="0" w:lastColumn="0" w:oddVBand="0" w:evenVBand="0" w:oddHBand="1" w:evenHBand="0" w:firstRowFirstColumn="0" w:firstRowLastColumn="0" w:lastRowFirstColumn="0" w:lastRowLastColumn="0"/>
          <w:trHeight w:val="283"/>
          <w:ins w:id="507" w:author="Claus Wendt" w:date="2020-09-04T15:35:00Z"/>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vAlign w:val="center"/>
          </w:tcPr>
          <w:p w14:paraId="5C85B29E" w14:textId="77777777" w:rsidR="0047645E" w:rsidRPr="0047645E" w:rsidRDefault="0047645E">
            <w:pPr>
              <w:spacing w:line="160" w:lineRule="exact"/>
              <w:rPr>
                <w:ins w:id="508" w:author="Claus Wendt" w:date="2020-09-04T15:35:00Z"/>
                <w:b w:val="0"/>
                <w:bCs w:val="0"/>
                <w:caps w:val="0"/>
                <w:sz w:val="16"/>
                <w:szCs w:val="16"/>
                <w:lang w:val="en-US"/>
              </w:rPr>
              <w:pPrChange w:id="509" w:author="Claus Wendt" w:date="2020-09-04T15:35:00Z">
                <w:pPr>
                  <w:spacing w:before="240" w:after="240" w:line="360" w:lineRule="auto"/>
                </w:pPr>
              </w:pPrChange>
            </w:pPr>
            <w:ins w:id="510" w:author="Claus Wendt" w:date="2020-09-04T15:35:00Z">
              <w:r w:rsidRPr="0047645E">
                <w:rPr>
                  <w:b w:val="0"/>
                  <w:bCs w:val="0"/>
                  <w:caps w:val="0"/>
                  <w:sz w:val="16"/>
                  <w:szCs w:val="16"/>
                  <w:lang w:val="en-US"/>
                </w:rPr>
                <w:t>Cluster composition</w:t>
              </w:r>
            </w:ins>
          </w:p>
        </w:tc>
        <w:tc>
          <w:tcPr>
            <w:tcW w:w="1247" w:type="dxa"/>
            <w:tcBorders>
              <w:top w:val="single" w:sz="12" w:space="0" w:color="auto"/>
            </w:tcBorders>
            <w:shd w:val="clear" w:color="auto" w:fill="FFFFFF" w:themeFill="background1"/>
            <w:vAlign w:val="center"/>
          </w:tcPr>
          <w:p w14:paraId="10224FF6"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511" w:author="Claus Wendt" w:date="2020-09-04T15:35:00Z"/>
                <w:sz w:val="16"/>
                <w:szCs w:val="16"/>
                <w:highlight w:val="green"/>
              </w:rPr>
              <w:pPrChange w:id="512" w:author="Claus Wendt" w:date="2020-09-04T15:35:00Z">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pPr>
              </w:pPrChange>
            </w:pPr>
            <w:ins w:id="513" w:author="Claus Wendt" w:date="2020-09-04T15:35:00Z">
              <w:r w:rsidRPr="0047645E">
                <w:rPr>
                  <w:sz w:val="16"/>
                  <w:szCs w:val="16"/>
                  <w:highlight w:val="green"/>
                  <w:lang w:val="en-US"/>
                </w:rPr>
                <w:t>CZ, LV, PL</w:t>
              </w:r>
            </w:ins>
          </w:p>
        </w:tc>
        <w:tc>
          <w:tcPr>
            <w:tcW w:w="1247" w:type="dxa"/>
            <w:tcBorders>
              <w:top w:val="single" w:sz="12" w:space="0" w:color="auto"/>
              <w:bottom w:val="single" w:sz="4" w:space="0" w:color="auto"/>
            </w:tcBorders>
            <w:shd w:val="clear" w:color="auto" w:fill="FFFFFF" w:themeFill="background1"/>
            <w:vAlign w:val="center"/>
          </w:tcPr>
          <w:p w14:paraId="0F624DD0"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514" w:author="Claus Wendt" w:date="2020-09-04T15:35:00Z"/>
                <w:sz w:val="16"/>
                <w:szCs w:val="16"/>
                <w:highlight w:val="green"/>
              </w:rPr>
              <w:pPrChange w:id="515" w:author="Claus Wendt" w:date="2020-09-04T15:35:00Z">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pPr>
              </w:pPrChange>
            </w:pPr>
            <w:ins w:id="516" w:author="Claus Wendt" w:date="2020-09-04T15:35:00Z">
              <w:r w:rsidRPr="0047645E">
                <w:rPr>
                  <w:sz w:val="16"/>
                  <w:szCs w:val="16"/>
                  <w:highlight w:val="green"/>
                </w:rPr>
                <w:t>DE, FI</w:t>
              </w:r>
            </w:ins>
          </w:p>
        </w:tc>
        <w:tc>
          <w:tcPr>
            <w:tcW w:w="1247" w:type="dxa"/>
            <w:tcBorders>
              <w:top w:val="single" w:sz="12" w:space="0" w:color="auto"/>
              <w:bottom w:val="single" w:sz="4" w:space="0" w:color="auto"/>
            </w:tcBorders>
            <w:shd w:val="clear" w:color="auto" w:fill="FFFFFF" w:themeFill="background1"/>
            <w:vAlign w:val="center"/>
          </w:tcPr>
          <w:p w14:paraId="494FD5F1"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517" w:author="Claus Wendt" w:date="2020-09-04T15:35:00Z"/>
                <w:sz w:val="16"/>
                <w:szCs w:val="16"/>
                <w:highlight w:val="green"/>
              </w:rPr>
              <w:pPrChange w:id="518" w:author="Claus Wendt" w:date="2020-09-04T15:35:00Z">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pPr>
              </w:pPrChange>
            </w:pPr>
            <w:ins w:id="519" w:author="Claus Wendt" w:date="2020-09-04T15:35:00Z">
              <w:r w:rsidRPr="0047645E">
                <w:rPr>
                  <w:sz w:val="16"/>
                  <w:szCs w:val="16"/>
                  <w:highlight w:val="green"/>
                  <w:lang w:val="en-US"/>
                </w:rPr>
                <w:t>DK, IE, NO, SE</w:t>
              </w:r>
            </w:ins>
          </w:p>
        </w:tc>
        <w:tc>
          <w:tcPr>
            <w:tcW w:w="1247" w:type="dxa"/>
            <w:tcBorders>
              <w:top w:val="single" w:sz="12" w:space="0" w:color="auto"/>
              <w:bottom w:val="single" w:sz="4" w:space="0" w:color="auto"/>
            </w:tcBorders>
            <w:shd w:val="clear" w:color="auto" w:fill="FFFFFF" w:themeFill="background1"/>
            <w:vAlign w:val="center"/>
          </w:tcPr>
          <w:p w14:paraId="16CF4CEE"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520" w:author="Claus Wendt" w:date="2020-09-04T15:35:00Z"/>
                <w:sz w:val="16"/>
                <w:szCs w:val="16"/>
                <w:highlight w:val="green"/>
                <w:lang w:val="en-US"/>
              </w:rPr>
              <w:pPrChange w:id="521" w:author="Claus Wendt" w:date="2020-09-04T15:35:00Z">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pPr>
              </w:pPrChange>
            </w:pPr>
            <w:ins w:id="522" w:author="Claus Wendt" w:date="2020-09-04T15:35:00Z">
              <w:r w:rsidRPr="0047645E">
                <w:rPr>
                  <w:sz w:val="16"/>
                  <w:szCs w:val="16"/>
                  <w:highlight w:val="green"/>
                  <w:lang w:val="en-US"/>
                </w:rPr>
                <w:t>JP, KR</w:t>
              </w:r>
            </w:ins>
          </w:p>
        </w:tc>
        <w:tc>
          <w:tcPr>
            <w:tcW w:w="1247" w:type="dxa"/>
            <w:tcBorders>
              <w:top w:val="single" w:sz="12" w:space="0" w:color="auto"/>
              <w:bottom w:val="single" w:sz="4" w:space="0" w:color="auto"/>
            </w:tcBorders>
            <w:shd w:val="clear" w:color="auto" w:fill="FFFFFF" w:themeFill="background1"/>
            <w:vAlign w:val="center"/>
          </w:tcPr>
          <w:p w14:paraId="29C6F9CA"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523" w:author="Claus Wendt" w:date="2020-09-04T15:35:00Z"/>
                <w:sz w:val="16"/>
                <w:szCs w:val="16"/>
                <w:highlight w:val="green"/>
                <w:lang w:val="en-US"/>
              </w:rPr>
              <w:pPrChange w:id="524" w:author="Claus Wendt" w:date="2020-09-04T15:35:00Z">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pPr>
              </w:pPrChange>
            </w:pPr>
            <w:ins w:id="525" w:author="Claus Wendt" w:date="2020-09-04T15:35:00Z">
              <w:r w:rsidRPr="0047645E">
                <w:rPr>
                  <w:sz w:val="16"/>
                  <w:szCs w:val="16"/>
                  <w:highlight w:val="green"/>
                  <w:lang w:val="en-US"/>
                </w:rPr>
                <w:t>AU, BE, CH, LU, NL, SK, SI</w:t>
              </w:r>
            </w:ins>
          </w:p>
        </w:tc>
        <w:tc>
          <w:tcPr>
            <w:tcW w:w="1247" w:type="dxa"/>
            <w:tcBorders>
              <w:top w:val="single" w:sz="12" w:space="0" w:color="auto"/>
              <w:bottom w:val="single" w:sz="4" w:space="0" w:color="auto"/>
            </w:tcBorders>
            <w:shd w:val="clear" w:color="auto" w:fill="FFFFFF" w:themeFill="background1"/>
            <w:vAlign w:val="center"/>
          </w:tcPr>
          <w:p w14:paraId="51697E1E"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526" w:author="Claus Wendt" w:date="2020-09-04T15:35:00Z"/>
                <w:sz w:val="16"/>
                <w:szCs w:val="16"/>
                <w:highlight w:val="green"/>
              </w:rPr>
              <w:pPrChange w:id="527" w:author="Claus Wendt" w:date="2020-09-04T15:35:00Z">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pPr>
              </w:pPrChange>
            </w:pPr>
            <w:ins w:id="528" w:author="Claus Wendt" w:date="2020-09-04T15:35:00Z">
              <w:r w:rsidRPr="0047645E">
                <w:rPr>
                  <w:sz w:val="16"/>
                  <w:szCs w:val="16"/>
                  <w:highlight w:val="green"/>
                </w:rPr>
                <w:t>EE, ES, FR, IL, NZ, UK, US</w:t>
              </w:r>
            </w:ins>
          </w:p>
        </w:tc>
      </w:tr>
      <w:tr w:rsidR="0047645E" w:rsidRPr="0047645E" w14:paraId="616B13C1" w14:textId="77777777" w:rsidTr="00A32914">
        <w:trPr>
          <w:trHeight w:val="283"/>
          <w:ins w:id="529" w:author="Claus Wendt" w:date="2020-09-04T15:35:00Z"/>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548AFCE2" w14:textId="77777777" w:rsidR="0047645E" w:rsidRPr="0047645E" w:rsidRDefault="0047645E">
            <w:pPr>
              <w:spacing w:line="160" w:lineRule="exact"/>
              <w:rPr>
                <w:ins w:id="530" w:author="Claus Wendt" w:date="2020-09-04T15:35:00Z"/>
                <w:sz w:val="16"/>
                <w:szCs w:val="16"/>
                <w:lang w:val="en-US"/>
              </w:rPr>
              <w:pPrChange w:id="531" w:author="Claus Wendt" w:date="2020-09-04T15:35:00Z">
                <w:pPr>
                  <w:spacing w:line="360" w:lineRule="auto"/>
                </w:pPr>
              </w:pPrChange>
            </w:pPr>
            <w:ins w:id="532" w:author="Claus Wendt" w:date="2020-09-04T15:35:00Z">
              <w:r w:rsidRPr="0047645E">
                <w:rPr>
                  <w:b w:val="0"/>
                  <w:bCs w:val="0"/>
                  <w:caps w:val="0"/>
                  <w:sz w:val="16"/>
                  <w:szCs w:val="16"/>
                  <w:lang w:val="en-US"/>
                </w:rPr>
                <w:t xml:space="preserve">Supply </w:t>
              </w:r>
            </w:ins>
          </w:p>
          <w:p w14:paraId="73143CE5" w14:textId="77777777" w:rsidR="0047645E" w:rsidRPr="0047645E" w:rsidRDefault="0047645E">
            <w:pPr>
              <w:spacing w:line="160" w:lineRule="exact"/>
              <w:ind w:firstLine="180"/>
              <w:rPr>
                <w:ins w:id="533" w:author="Claus Wendt" w:date="2020-09-04T15:35:00Z"/>
                <w:sz w:val="16"/>
                <w:szCs w:val="16"/>
                <w:lang w:val="en-US"/>
              </w:rPr>
              <w:pPrChange w:id="534" w:author="Claus Wendt" w:date="2020-09-04T15:35:00Z">
                <w:pPr>
                  <w:spacing w:line="360" w:lineRule="auto"/>
                  <w:ind w:firstLine="180"/>
                </w:pPr>
              </w:pPrChange>
            </w:pPr>
            <w:ins w:id="535" w:author="Claus Wendt" w:date="2020-09-04T15:35:00Z">
              <w:r w:rsidRPr="0047645E">
                <w:rPr>
                  <w:b w:val="0"/>
                  <w:bCs w:val="0"/>
                  <w:caps w:val="0"/>
                  <w:sz w:val="16"/>
                  <w:szCs w:val="16"/>
                  <w:lang w:val="en-US"/>
                </w:rPr>
                <w:t>Expenditure</w:t>
              </w:r>
            </w:ins>
          </w:p>
          <w:p w14:paraId="6A711261" w14:textId="77777777" w:rsidR="0047645E" w:rsidRPr="0047645E" w:rsidRDefault="0047645E">
            <w:pPr>
              <w:spacing w:line="160" w:lineRule="exact"/>
              <w:ind w:firstLine="180"/>
              <w:rPr>
                <w:ins w:id="536" w:author="Claus Wendt" w:date="2020-09-04T15:35:00Z"/>
                <w:sz w:val="16"/>
                <w:szCs w:val="16"/>
                <w:lang w:val="en-US"/>
              </w:rPr>
              <w:pPrChange w:id="537" w:author="Claus Wendt" w:date="2020-09-04T15:35:00Z">
                <w:pPr>
                  <w:spacing w:line="360" w:lineRule="auto"/>
                  <w:ind w:firstLine="180"/>
                </w:pPr>
              </w:pPrChange>
            </w:pPr>
            <w:ins w:id="538" w:author="Claus Wendt" w:date="2020-09-04T15:35:00Z">
              <w:r w:rsidRPr="0047645E">
                <w:rPr>
                  <w:sz w:val="16"/>
                  <w:szCs w:val="16"/>
                  <w:lang w:val="en-US"/>
                </w:rPr>
                <w:t>Beds</w:t>
              </w:r>
            </w:ins>
          </w:p>
          <w:p w14:paraId="0EDAF061" w14:textId="77777777" w:rsidR="0047645E" w:rsidRPr="0047645E" w:rsidRDefault="0047645E">
            <w:pPr>
              <w:spacing w:line="160" w:lineRule="exact"/>
              <w:ind w:firstLine="180"/>
              <w:rPr>
                <w:ins w:id="539" w:author="Claus Wendt" w:date="2020-09-04T15:35:00Z"/>
                <w:b w:val="0"/>
                <w:bCs w:val="0"/>
                <w:caps w:val="0"/>
                <w:sz w:val="16"/>
                <w:szCs w:val="16"/>
                <w:lang w:val="en-US"/>
              </w:rPr>
              <w:pPrChange w:id="540" w:author="Claus Wendt" w:date="2020-09-04T15:35:00Z">
                <w:pPr>
                  <w:spacing w:line="360" w:lineRule="auto"/>
                  <w:ind w:firstLine="180"/>
                </w:pPr>
              </w:pPrChange>
            </w:pPr>
            <w:ins w:id="541" w:author="Claus Wendt" w:date="2020-09-04T15:35:00Z">
              <w:r w:rsidRPr="0047645E">
                <w:rPr>
                  <w:sz w:val="16"/>
                  <w:szCs w:val="16"/>
                  <w:lang w:val="en-US"/>
                </w:rPr>
                <w:t>Recipients</w:t>
              </w:r>
            </w:ins>
          </w:p>
        </w:tc>
        <w:tc>
          <w:tcPr>
            <w:tcW w:w="1247" w:type="dxa"/>
            <w:tcBorders>
              <w:top w:val="single" w:sz="4" w:space="0" w:color="auto"/>
            </w:tcBorders>
            <w:shd w:val="clear" w:color="auto" w:fill="FFFFFF" w:themeFill="background1"/>
            <w:vAlign w:val="center"/>
          </w:tcPr>
          <w:p w14:paraId="00446440"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542" w:author="Claus Wendt" w:date="2020-09-04T15:35:00Z"/>
                <w:sz w:val="16"/>
                <w:szCs w:val="16"/>
                <w:highlight w:val="green"/>
                <w:lang w:val="en-US"/>
              </w:rPr>
              <w:pPrChange w:id="543"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p>
          <w:p w14:paraId="5AC6A8C4"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544" w:author="Claus Wendt" w:date="2020-09-04T15:35:00Z"/>
                <w:sz w:val="16"/>
                <w:szCs w:val="16"/>
                <w:highlight w:val="green"/>
                <w:lang w:val="en-US"/>
              </w:rPr>
              <w:pPrChange w:id="545"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546" w:author="Claus Wendt" w:date="2020-09-04T15:35:00Z">
              <w:r w:rsidRPr="0047645E">
                <w:rPr>
                  <w:sz w:val="16"/>
                  <w:szCs w:val="16"/>
                  <w:highlight w:val="green"/>
                  <w:lang w:val="en-US"/>
                </w:rPr>
                <w:t>Low</w:t>
              </w:r>
            </w:ins>
          </w:p>
          <w:p w14:paraId="124545EB"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547" w:author="Claus Wendt" w:date="2020-09-04T15:35:00Z"/>
                <w:sz w:val="16"/>
                <w:szCs w:val="16"/>
                <w:highlight w:val="green"/>
                <w:lang w:val="en-US"/>
              </w:rPr>
              <w:pPrChange w:id="548"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549" w:author="Claus Wendt" w:date="2020-09-04T15:35:00Z">
              <w:r w:rsidRPr="0047645E">
                <w:rPr>
                  <w:sz w:val="16"/>
                  <w:szCs w:val="16"/>
                  <w:highlight w:val="green"/>
                  <w:lang w:val="en-US"/>
                </w:rPr>
                <w:t>Low</w:t>
              </w:r>
            </w:ins>
          </w:p>
          <w:p w14:paraId="0697FAA7"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550" w:author="Claus Wendt" w:date="2020-09-04T15:35:00Z"/>
                <w:sz w:val="16"/>
                <w:szCs w:val="16"/>
                <w:highlight w:val="green"/>
                <w:lang w:val="en-US"/>
              </w:rPr>
              <w:pPrChange w:id="551"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552" w:author="Claus Wendt" w:date="2020-09-04T15:35:00Z">
              <w:r w:rsidRPr="0047645E">
                <w:rPr>
                  <w:sz w:val="16"/>
                  <w:szCs w:val="16"/>
                  <w:highlight w:val="green"/>
                  <w:lang w:val="en-US"/>
                </w:rPr>
                <w:t>Low</w:t>
              </w:r>
            </w:ins>
          </w:p>
        </w:tc>
        <w:tc>
          <w:tcPr>
            <w:tcW w:w="1247" w:type="dxa"/>
            <w:tcBorders>
              <w:top w:val="single" w:sz="4" w:space="0" w:color="auto"/>
            </w:tcBorders>
            <w:shd w:val="clear" w:color="auto" w:fill="FFFFFF" w:themeFill="background1"/>
            <w:vAlign w:val="center"/>
          </w:tcPr>
          <w:p w14:paraId="0F778794"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553" w:author="Claus Wendt" w:date="2020-09-04T15:35:00Z"/>
                <w:sz w:val="16"/>
                <w:szCs w:val="16"/>
                <w:highlight w:val="green"/>
                <w:lang w:val="en-US"/>
              </w:rPr>
              <w:pPrChange w:id="554"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p>
          <w:p w14:paraId="7798E100"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555" w:author="Claus Wendt" w:date="2020-09-04T15:35:00Z"/>
                <w:sz w:val="16"/>
                <w:szCs w:val="16"/>
                <w:highlight w:val="green"/>
                <w:lang w:val="en-US"/>
              </w:rPr>
              <w:pPrChange w:id="556"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557" w:author="Claus Wendt" w:date="2020-09-04T15:35:00Z">
              <w:r w:rsidRPr="0047645E">
                <w:rPr>
                  <w:sz w:val="16"/>
                  <w:szCs w:val="16"/>
                  <w:highlight w:val="green"/>
                  <w:lang w:val="en-US"/>
                </w:rPr>
                <w:t xml:space="preserve">Medium </w:t>
              </w:r>
            </w:ins>
          </w:p>
          <w:p w14:paraId="3EFCAB98"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558" w:author="Claus Wendt" w:date="2020-09-04T15:35:00Z"/>
                <w:sz w:val="16"/>
                <w:szCs w:val="16"/>
                <w:highlight w:val="green"/>
                <w:lang w:val="en-US"/>
              </w:rPr>
              <w:pPrChange w:id="559"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560" w:author="Claus Wendt" w:date="2020-09-04T15:35:00Z">
              <w:r w:rsidRPr="0047645E">
                <w:rPr>
                  <w:sz w:val="16"/>
                  <w:szCs w:val="16"/>
                  <w:highlight w:val="green"/>
                  <w:lang w:val="en-US"/>
                </w:rPr>
                <w:t>High</w:t>
              </w:r>
            </w:ins>
          </w:p>
          <w:p w14:paraId="7E4FC3F3"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561" w:author="Claus Wendt" w:date="2020-09-04T15:35:00Z"/>
                <w:sz w:val="16"/>
                <w:szCs w:val="16"/>
                <w:highlight w:val="green"/>
                <w:lang w:val="en-US"/>
              </w:rPr>
              <w:pPrChange w:id="562"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563" w:author="Claus Wendt" w:date="2020-09-04T15:35:00Z">
              <w:r w:rsidRPr="0047645E">
                <w:rPr>
                  <w:sz w:val="16"/>
                  <w:szCs w:val="16"/>
                  <w:highlight w:val="green"/>
                  <w:lang w:val="en-US"/>
                </w:rPr>
                <w:t>High</w:t>
              </w:r>
            </w:ins>
          </w:p>
        </w:tc>
        <w:tc>
          <w:tcPr>
            <w:tcW w:w="1247" w:type="dxa"/>
            <w:tcBorders>
              <w:top w:val="single" w:sz="4" w:space="0" w:color="auto"/>
            </w:tcBorders>
            <w:shd w:val="clear" w:color="auto" w:fill="FFFFFF" w:themeFill="background1"/>
            <w:vAlign w:val="center"/>
          </w:tcPr>
          <w:p w14:paraId="551D4A65"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564" w:author="Claus Wendt" w:date="2020-09-04T15:35:00Z"/>
                <w:sz w:val="16"/>
                <w:szCs w:val="16"/>
                <w:highlight w:val="green"/>
                <w:lang w:val="en-US"/>
              </w:rPr>
              <w:pPrChange w:id="565"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p>
          <w:p w14:paraId="5FBBEE1D"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566" w:author="Claus Wendt" w:date="2020-09-04T15:35:00Z"/>
                <w:sz w:val="16"/>
                <w:szCs w:val="16"/>
                <w:highlight w:val="green"/>
                <w:lang w:val="en-US"/>
              </w:rPr>
              <w:pPrChange w:id="567"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568" w:author="Claus Wendt" w:date="2020-09-04T15:35:00Z">
              <w:r w:rsidRPr="0047645E">
                <w:rPr>
                  <w:sz w:val="16"/>
                  <w:szCs w:val="16"/>
                  <w:highlight w:val="green"/>
                  <w:lang w:val="en-US"/>
                </w:rPr>
                <w:t>High</w:t>
              </w:r>
            </w:ins>
          </w:p>
          <w:p w14:paraId="47AABE2E"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569" w:author="Claus Wendt" w:date="2020-09-04T15:35:00Z"/>
                <w:sz w:val="16"/>
                <w:szCs w:val="16"/>
                <w:highlight w:val="green"/>
                <w:lang w:val="en-US"/>
              </w:rPr>
              <w:pPrChange w:id="570"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571" w:author="Claus Wendt" w:date="2020-09-04T15:35:00Z">
              <w:r w:rsidRPr="0047645E">
                <w:rPr>
                  <w:sz w:val="16"/>
                  <w:szCs w:val="16"/>
                  <w:highlight w:val="green"/>
                  <w:lang w:val="en-US"/>
                </w:rPr>
                <w:t>High</w:t>
              </w:r>
            </w:ins>
          </w:p>
          <w:p w14:paraId="7C4EB6E9"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572" w:author="Claus Wendt" w:date="2020-09-04T15:35:00Z"/>
                <w:sz w:val="16"/>
                <w:szCs w:val="16"/>
                <w:highlight w:val="green"/>
                <w:lang w:val="en-US"/>
              </w:rPr>
              <w:pPrChange w:id="573"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574" w:author="Claus Wendt" w:date="2020-09-04T15:35:00Z">
              <w:r w:rsidRPr="0047645E">
                <w:rPr>
                  <w:sz w:val="16"/>
                  <w:szCs w:val="16"/>
                  <w:highlight w:val="green"/>
                  <w:lang w:val="en-US"/>
                </w:rPr>
                <w:t>High</w:t>
              </w:r>
            </w:ins>
          </w:p>
        </w:tc>
        <w:tc>
          <w:tcPr>
            <w:tcW w:w="1247" w:type="dxa"/>
            <w:tcBorders>
              <w:top w:val="single" w:sz="4" w:space="0" w:color="auto"/>
            </w:tcBorders>
            <w:shd w:val="clear" w:color="auto" w:fill="FFFFFF" w:themeFill="background1"/>
            <w:vAlign w:val="center"/>
          </w:tcPr>
          <w:p w14:paraId="72CBFE6E"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575" w:author="Claus Wendt" w:date="2020-09-04T15:35:00Z"/>
                <w:sz w:val="16"/>
                <w:szCs w:val="16"/>
                <w:highlight w:val="green"/>
                <w:lang w:val="en-US"/>
              </w:rPr>
              <w:pPrChange w:id="576"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p>
          <w:p w14:paraId="16ECB07C"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577" w:author="Claus Wendt" w:date="2020-09-04T15:35:00Z"/>
                <w:sz w:val="16"/>
                <w:szCs w:val="16"/>
                <w:highlight w:val="green"/>
                <w:lang w:val="en-US"/>
              </w:rPr>
              <w:pPrChange w:id="578"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579" w:author="Claus Wendt" w:date="2020-09-04T15:35:00Z">
              <w:r w:rsidRPr="0047645E">
                <w:rPr>
                  <w:sz w:val="16"/>
                  <w:szCs w:val="16"/>
                  <w:highlight w:val="green"/>
                  <w:lang w:val="en-US"/>
                </w:rPr>
                <w:t>Medium</w:t>
              </w:r>
            </w:ins>
          </w:p>
          <w:p w14:paraId="113B3587"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580" w:author="Claus Wendt" w:date="2020-09-04T15:35:00Z"/>
                <w:sz w:val="16"/>
                <w:szCs w:val="16"/>
                <w:highlight w:val="green"/>
                <w:lang w:val="en-US"/>
              </w:rPr>
              <w:pPrChange w:id="581"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582" w:author="Claus Wendt" w:date="2020-09-04T15:35:00Z">
              <w:r w:rsidRPr="0047645E">
                <w:rPr>
                  <w:sz w:val="16"/>
                  <w:szCs w:val="16"/>
                  <w:highlight w:val="green"/>
                  <w:lang w:val="en-US"/>
                </w:rPr>
                <w:t>Low</w:t>
              </w:r>
            </w:ins>
          </w:p>
          <w:p w14:paraId="27814387"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583" w:author="Claus Wendt" w:date="2020-09-04T15:35:00Z"/>
                <w:sz w:val="16"/>
                <w:szCs w:val="16"/>
                <w:highlight w:val="green"/>
                <w:lang w:val="en-US"/>
              </w:rPr>
              <w:pPrChange w:id="584"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585" w:author="Claus Wendt" w:date="2020-09-04T15:35:00Z">
              <w:r w:rsidRPr="0047645E">
                <w:rPr>
                  <w:sz w:val="16"/>
                  <w:szCs w:val="16"/>
                  <w:highlight w:val="green"/>
                  <w:lang w:val="en-US"/>
                </w:rPr>
                <w:t>Medium</w:t>
              </w:r>
            </w:ins>
          </w:p>
        </w:tc>
        <w:tc>
          <w:tcPr>
            <w:tcW w:w="1247" w:type="dxa"/>
            <w:tcBorders>
              <w:top w:val="single" w:sz="4" w:space="0" w:color="auto"/>
            </w:tcBorders>
            <w:shd w:val="clear" w:color="auto" w:fill="FFFFFF" w:themeFill="background1"/>
            <w:vAlign w:val="center"/>
          </w:tcPr>
          <w:p w14:paraId="25085076"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586" w:author="Claus Wendt" w:date="2020-09-04T15:35:00Z"/>
                <w:sz w:val="16"/>
                <w:szCs w:val="16"/>
                <w:highlight w:val="green"/>
                <w:lang w:val="en-US"/>
              </w:rPr>
              <w:pPrChange w:id="587"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p>
          <w:p w14:paraId="4B037E1B"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588" w:author="Claus Wendt" w:date="2020-09-04T15:35:00Z"/>
                <w:sz w:val="16"/>
                <w:szCs w:val="16"/>
                <w:highlight w:val="green"/>
                <w:lang w:val="en-US"/>
              </w:rPr>
              <w:pPrChange w:id="589"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590" w:author="Claus Wendt" w:date="2020-09-04T15:35:00Z">
              <w:r w:rsidRPr="0047645E">
                <w:rPr>
                  <w:sz w:val="16"/>
                  <w:szCs w:val="16"/>
                  <w:highlight w:val="green"/>
                  <w:lang w:val="en-US"/>
                </w:rPr>
                <w:t>Medium</w:t>
              </w:r>
            </w:ins>
          </w:p>
          <w:p w14:paraId="6009B756"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591" w:author="Claus Wendt" w:date="2020-09-04T15:35:00Z"/>
                <w:sz w:val="16"/>
                <w:szCs w:val="16"/>
                <w:highlight w:val="green"/>
                <w:lang w:val="en-US"/>
              </w:rPr>
              <w:pPrChange w:id="592"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593" w:author="Claus Wendt" w:date="2020-09-04T15:35:00Z">
              <w:r w:rsidRPr="0047645E">
                <w:rPr>
                  <w:sz w:val="16"/>
                  <w:szCs w:val="16"/>
                  <w:highlight w:val="green"/>
                  <w:lang w:val="en-US"/>
                </w:rPr>
                <w:t>High</w:t>
              </w:r>
            </w:ins>
          </w:p>
          <w:p w14:paraId="6FCB3CCD"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594" w:author="Claus Wendt" w:date="2020-09-04T15:35:00Z"/>
                <w:sz w:val="16"/>
                <w:szCs w:val="16"/>
                <w:highlight w:val="green"/>
                <w:lang w:val="en-US"/>
              </w:rPr>
              <w:pPrChange w:id="595"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596" w:author="Claus Wendt" w:date="2020-09-04T15:35:00Z">
              <w:r w:rsidRPr="0047645E">
                <w:rPr>
                  <w:sz w:val="16"/>
                  <w:szCs w:val="16"/>
                  <w:highlight w:val="green"/>
                  <w:lang w:val="en-US"/>
                </w:rPr>
                <w:t>High</w:t>
              </w:r>
            </w:ins>
          </w:p>
        </w:tc>
        <w:tc>
          <w:tcPr>
            <w:tcW w:w="1247" w:type="dxa"/>
            <w:tcBorders>
              <w:top w:val="single" w:sz="4" w:space="0" w:color="auto"/>
            </w:tcBorders>
            <w:shd w:val="clear" w:color="auto" w:fill="FFFFFF" w:themeFill="background1"/>
            <w:vAlign w:val="center"/>
          </w:tcPr>
          <w:p w14:paraId="62E86727"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597" w:author="Claus Wendt" w:date="2020-09-04T15:35:00Z"/>
                <w:sz w:val="16"/>
                <w:szCs w:val="16"/>
                <w:highlight w:val="green"/>
                <w:lang w:val="en-US"/>
              </w:rPr>
              <w:pPrChange w:id="598"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p>
          <w:p w14:paraId="08CA258D"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599" w:author="Claus Wendt" w:date="2020-09-04T15:35:00Z"/>
                <w:sz w:val="16"/>
                <w:szCs w:val="16"/>
                <w:highlight w:val="green"/>
                <w:lang w:val="en-US"/>
              </w:rPr>
              <w:pPrChange w:id="600"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601" w:author="Claus Wendt" w:date="2020-09-04T15:35:00Z">
              <w:r w:rsidRPr="0047645E">
                <w:rPr>
                  <w:sz w:val="16"/>
                  <w:szCs w:val="16"/>
                  <w:highlight w:val="green"/>
                  <w:lang w:val="en-US"/>
                </w:rPr>
                <w:t>Low</w:t>
              </w:r>
            </w:ins>
          </w:p>
          <w:p w14:paraId="4E0F58A8"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602" w:author="Claus Wendt" w:date="2020-09-04T15:35:00Z"/>
                <w:sz w:val="16"/>
                <w:szCs w:val="16"/>
                <w:highlight w:val="green"/>
                <w:lang w:val="en-US"/>
              </w:rPr>
              <w:pPrChange w:id="603"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604" w:author="Claus Wendt" w:date="2020-09-04T15:35:00Z">
              <w:r w:rsidRPr="0047645E">
                <w:rPr>
                  <w:sz w:val="16"/>
                  <w:szCs w:val="16"/>
                  <w:highlight w:val="green"/>
                  <w:lang w:val="en-US"/>
                </w:rPr>
                <w:t>Medium</w:t>
              </w:r>
            </w:ins>
          </w:p>
          <w:p w14:paraId="3DC8F4FB"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605" w:author="Claus Wendt" w:date="2020-09-04T15:35:00Z"/>
                <w:sz w:val="16"/>
                <w:szCs w:val="16"/>
                <w:highlight w:val="green"/>
                <w:lang w:val="en-US"/>
              </w:rPr>
              <w:pPrChange w:id="606"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607" w:author="Claus Wendt" w:date="2020-09-04T15:35:00Z">
              <w:r w:rsidRPr="0047645E">
                <w:rPr>
                  <w:sz w:val="16"/>
                  <w:szCs w:val="16"/>
                  <w:highlight w:val="green"/>
                  <w:lang w:val="en-US"/>
                </w:rPr>
                <w:t>Medium</w:t>
              </w:r>
            </w:ins>
          </w:p>
        </w:tc>
      </w:tr>
      <w:tr w:rsidR="0047645E" w:rsidRPr="0047645E" w14:paraId="1A95191D" w14:textId="77777777" w:rsidTr="00A32914">
        <w:trPr>
          <w:cnfStyle w:val="000000100000" w:firstRow="0" w:lastRow="0" w:firstColumn="0" w:lastColumn="0" w:oddVBand="0" w:evenVBand="0" w:oddHBand="1" w:evenHBand="0" w:firstRowFirstColumn="0" w:firstRowLastColumn="0" w:lastRowFirstColumn="0" w:lastRowLastColumn="0"/>
          <w:trHeight w:val="283"/>
          <w:ins w:id="608" w:author="Claus Wendt" w:date="2020-09-04T15:35:00Z"/>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63E1B365" w14:textId="77777777" w:rsidR="0047645E" w:rsidRPr="0047645E" w:rsidRDefault="0047645E">
            <w:pPr>
              <w:spacing w:line="160" w:lineRule="exact"/>
              <w:rPr>
                <w:ins w:id="609" w:author="Claus Wendt" w:date="2020-09-04T15:35:00Z"/>
                <w:sz w:val="16"/>
                <w:szCs w:val="16"/>
                <w:lang w:val="en-US"/>
              </w:rPr>
              <w:pPrChange w:id="610" w:author="Claus Wendt" w:date="2020-09-04T15:35:00Z">
                <w:pPr>
                  <w:spacing w:line="360" w:lineRule="auto"/>
                </w:pPr>
              </w:pPrChange>
            </w:pPr>
            <w:ins w:id="611" w:author="Claus Wendt" w:date="2020-09-04T15:35:00Z">
              <w:r w:rsidRPr="0047645E">
                <w:rPr>
                  <w:b w:val="0"/>
                  <w:bCs w:val="0"/>
                  <w:caps w:val="0"/>
                  <w:sz w:val="16"/>
                  <w:szCs w:val="16"/>
                  <w:lang w:val="en-US"/>
                </w:rPr>
                <w:t>Public-Private Mix</w:t>
              </w:r>
            </w:ins>
          </w:p>
          <w:p w14:paraId="64AC1330" w14:textId="77777777" w:rsidR="0047645E" w:rsidRPr="0047645E" w:rsidRDefault="0047645E">
            <w:pPr>
              <w:spacing w:line="160" w:lineRule="exact"/>
              <w:ind w:firstLine="179"/>
              <w:rPr>
                <w:ins w:id="612" w:author="Claus Wendt" w:date="2020-09-04T15:35:00Z"/>
                <w:sz w:val="16"/>
                <w:szCs w:val="16"/>
                <w:lang w:val="en-US"/>
              </w:rPr>
              <w:pPrChange w:id="613" w:author="Claus Wendt" w:date="2020-09-04T15:35:00Z">
                <w:pPr>
                  <w:spacing w:line="360" w:lineRule="auto"/>
                  <w:ind w:firstLine="179"/>
                </w:pPr>
              </w:pPrChange>
            </w:pPr>
            <w:ins w:id="614" w:author="Claus Wendt" w:date="2020-09-04T15:35:00Z">
              <w:r w:rsidRPr="0047645E">
                <w:rPr>
                  <w:b w:val="0"/>
                  <w:bCs w:val="0"/>
                  <w:caps w:val="0"/>
                  <w:sz w:val="16"/>
                  <w:szCs w:val="16"/>
                  <w:lang w:val="en-US"/>
                </w:rPr>
                <w:t>Private Expenditure</w:t>
              </w:r>
            </w:ins>
          </w:p>
          <w:p w14:paraId="38690F0D" w14:textId="77777777" w:rsidR="0047645E" w:rsidRPr="0047645E" w:rsidRDefault="0047645E">
            <w:pPr>
              <w:spacing w:line="160" w:lineRule="exact"/>
              <w:ind w:firstLine="179"/>
              <w:rPr>
                <w:ins w:id="615" w:author="Claus Wendt" w:date="2020-09-04T15:35:00Z"/>
                <w:b w:val="0"/>
                <w:bCs w:val="0"/>
                <w:caps w:val="0"/>
                <w:sz w:val="16"/>
                <w:szCs w:val="16"/>
                <w:lang w:val="en-US"/>
              </w:rPr>
              <w:pPrChange w:id="616" w:author="Claus Wendt" w:date="2020-09-04T15:35:00Z">
                <w:pPr>
                  <w:spacing w:line="360" w:lineRule="auto"/>
                  <w:ind w:firstLine="179"/>
                </w:pPr>
              </w:pPrChange>
            </w:pPr>
            <w:ins w:id="617" w:author="Claus Wendt" w:date="2020-09-04T15:35:00Z">
              <w:r w:rsidRPr="0047645E">
                <w:rPr>
                  <w:sz w:val="16"/>
                  <w:szCs w:val="16"/>
                  <w:lang w:val="en-US"/>
                </w:rPr>
                <w:t>Cash</w:t>
              </w:r>
            </w:ins>
          </w:p>
        </w:tc>
        <w:tc>
          <w:tcPr>
            <w:tcW w:w="1247" w:type="dxa"/>
            <w:shd w:val="clear" w:color="auto" w:fill="FFFFFF" w:themeFill="background1"/>
            <w:vAlign w:val="center"/>
          </w:tcPr>
          <w:p w14:paraId="31732DCE"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618" w:author="Claus Wendt" w:date="2020-09-04T15:35:00Z"/>
                <w:sz w:val="16"/>
                <w:szCs w:val="16"/>
                <w:highlight w:val="green"/>
                <w:lang w:val="en-US"/>
              </w:rPr>
              <w:pPrChange w:id="619"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p>
          <w:p w14:paraId="2AB107A3"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620" w:author="Claus Wendt" w:date="2020-09-04T15:35:00Z"/>
                <w:sz w:val="16"/>
                <w:szCs w:val="16"/>
                <w:highlight w:val="green"/>
                <w:lang w:val="en-US"/>
              </w:rPr>
              <w:pPrChange w:id="621"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ins w:id="622" w:author="Claus Wendt" w:date="2020-09-04T15:35:00Z">
              <w:r w:rsidRPr="0047645E">
                <w:rPr>
                  <w:sz w:val="16"/>
                  <w:szCs w:val="16"/>
                  <w:highlight w:val="green"/>
                  <w:lang w:val="en-US"/>
                </w:rPr>
                <w:t>Low</w:t>
              </w:r>
            </w:ins>
          </w:p>
          <w:p w14:paraId="647EBCD9"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623" w:author="Claus Wendt" w:date="2020-09-04T15:35:00Z"/>
                <w:sz w:val="16"/>
                <w:szCs w:val="16"/>
                <w:highlight w:val="green"/>
                <w:lang w:val="en-US"/>
              </w:rPr>
              <w:pPrChange w:id="624"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ins w:id="625" w:author="Claus Wendt" w:date="2020-09-04T15:35:00Z">
              <w:r w:rsidRPr="0047645E">
                <w:rPr>
                  <w:sz w:val="16"/>
                  <w:szCs w:val="16"/>
                  <w:highlight w:val="green"/>
                  <w:lang w:val="en-US"/>
                </w:rPr>
                <w:t>Medium</w:t>
              </w:r>
            </w:ins>
          </w:p>
        </w:tc>
        <w:tc>
          <w:tcPr>
            <w:tcW w:w="1247" w:type="dxa"/>
            <w:shd w:val="clear" w:color="auto" w:fill="FFFFFF" w:themeFill="background1"/>
            <w:vAlign w:val="center"/>
          </w:tcPr>
          <w:p w14:paraId="6D1FB95B"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626" w:author="Claus Wendt" w:date="2020-09-04T15:35:00Z"/>
                <w:sz w:val="16"/>
                <w:szCs w:val="16"/>
                <w:highlight w:val="green"/>
                <w:lang w:val="en-US"/>
              </w:rPr>
              <w:pPrChange w:id="627"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p>
          <w:p w14:paraId="7516C0CE"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628" w:author="Claus Wendt" w:date="2020-09-04T15:35:00Z"/>
                <w:sz w:val="16"/>
                <w:szCs w:val="16"/>
                <w:highlight w:val="green"/>
                <w:lang w:val="en-US"/>
              </w:rPr>
              <w:pPrChange w:id="629"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ins w:id="630" w:author="Claus Wendt" w:date="2020-09-04T15:35:00Z">
              <w:r w:rsidRPr="0047645E">
                <w:rPr>
                  <w:sz w:val="16"/>
                  <w:szCs w:val="16"/>
                  <w:highlight w:val="green"/>
                  <w:lang w:val="en-US"/>
                </w:rPr>
                <w:t>High</w:t>
              </w:r>
            </w:ins>
          </w:p>
          <w:p w14:paraId="04EF9CA5"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631" w:author="Claus Wendt" w:date="2020-09-04T15:35:00Z"/>
                <w:sz w:val="16"/>
                <w:szCs w:val="16"/>
                <w:highlight w:val="green"/>
                <w:lang w:val="en-US"/>
              </w:rPr>
              <w:pPrChange w:id="632"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ins w:id="633" w:author="Claus Wendt" w:date="2020-09-04T15:35:00Z">
              <w:r w:rsidRPr="0047645E">
                <w:rPr>
                  <w:sz w:val="16"/>
                  <w:szCs w:val="16"/>
                  <w:highlight w:val="green"/>
                  <w:lang w:val="en-US"/>
                </w:rPr>
                <w:t>Medium</w:t>
              </w:r>
            </w:ins>
          </w:p>
        </w:tc>
        <w:tc>
          <w:tcPr>
            <w:tcW w:w="1247" w:type="dxa"/>
            <w:shd w:val="clear" w:color="auto" w:fill="FFFFFF" w:themeFill="background1"/>
            <w:vAlign w:val="center"/>
          </w:tcPr>
          <w:p w14:paraId="77591884"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634" w:author="Claus Wendt" w:date="2020-09-04T15:35:00Z"/>
                <w:sz w:val="16"/>
                <w:szCs w:val="16"/>
                <w:highlight w:val="green"/>
                <w:lang w:val="en-US"/>
              </w:rPr>
              <w:pPrChange w:id="635"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p>
          <w:p w14:paraId="300E7119"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636" w:author="Claus Wendt" w:date="2020-09-04T15:35:00Z"/>
                <w:sz w:val="16"/>
                <w:szCs w:val="16"/>
                <w:highlight w:val="green"/>
                <w:lang w:val="en-US"/>
              </w:rPr>
              <w:pPrChange w:id="637"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ins w:id="638" w:author="Claus Wendt" w:date="2020-09-04T15:35:00Z">
              <w:r w:rsidRPr="0047645E">
                <w:rPr>
                  <w:sz w:val="16"/>
                  <w:szCs w:val="16"/>
                  <w:highlight w:val="green"/>
                  <w:lang w:val="en-US"/>
                </w:rPr>
                <w:t>Medium</w:t>
              </w:r>
            </w:ins>
          </w:p>
          <w:p w14:paraId="35158A59"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639" w:author="Claus Wendt" w:date="2020-09-04T15:35:00Z"/>
                <w:sz w:val="16"/>
                <w:szCs w:val="16"/>
                <w:highlight w:val="green"/>
                <w:lang w:val="en-US"/>
              </w:rPr>
              <w:pPrChange w:id="640"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ins w:id="641" w:author="Claus Wendt" w:date="2020-09-04T15:35:00Z">
              <w:r w:rsidRPr="0047645E">
                <w:rPr>
                  <w:sz w:val="16"/>
                  <w:szCs w:val="16"/>
                  <w:highlight w:val="green"/>
                  <w:lang w:val="en-US"/>
                </w:rPr>
                <w:t>Low</w:t>
              </w:r>
            </w:ins>
          </w:p>
        </w:tc>
        <w:tc>
          <w:tcPr>
            <w:tcW w:w="1247" w:type="dxa"/>
            <w:shd w:val="clear" w:color="auto" w:fill="FFFFFF" w:themeFill="background1"/>
            <w:vAlign w:val="center"/>
          </w:tcPr>
          <w:p w14:paraId="16695000"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642" w:author="Claus Wendt" w:date="2020-09-04T15:35:00Z"/>
                <w:sz w:val="16"/>
                <w:szCs w:val="16"/>
                <w:highlight w:val="green"/>
                <w:lang w:val="en-US"/>
              </w:rPr>
              <w:pPrChange w:id="643"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p>
          <w:p w14:paraId="612ED768"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644" w:author="Claus Wendt" w:date="2020-09-04T15:35:00Z"/>
                <w:sz w:val="16"/>
                <w:szCs w:val="16"/>
                <w:highlight w:val="green"/>
                <w:lang w:val="en-US"/>
              </w:rPr>
              <w:pPrChange w:id="645"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ins w:id="646" w:author="Claus Wendt" w:date="2020-09-04T15:35:00Z">
              <w:r w:rsidRPr="0047645E">
                <w:rPr>
                  <w:sz w:val="16"/>
                  <w:szCs w:val="16"/>
                  <w:highlight w:val="green"/>
                  <w:lang w:val="en-US"/>
                </w:rPr>
                <w:t>Medium</w:t>
              </w:r>
            </w:ins>
          </w:p>
          <w:p w14:paraId="5D0A8E97"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647" w:author="Claus Wendt" w:date="2020-09-04T15:35:00Z"/>
                <w:sz w:val="16"/>
                <w:szCs w:val="16"/>
                <w:highlight w:val="green"/>
                <w:lang w:val="en-US"/>
              </w:rPr>
              <w:pPrChange w:id="648"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ins w:id="649" w:author="Claus Wendt" w:date="2020-09-04T15:35:00Z">
              <w:r w:rsidRPr="0047645E">
                <w:rPr>
                  <w:sz w:val="16"/>
                  <w:szCs w:val="16"/>
                  <w:highlight w:val="green"/>
                  <w:lang w:val="en-US"/>
                </w:rPr>
                <w:t>Low</w:t>
              </w:r>
            </w:ins>
          </w:p>
        </w:tc>
        <w:tc>
          <w:tcPr>
            <w:tcW w:w="1247" w:type="dxa"/>
            <w:shd w:val="clear" w:color="auto" w:fill="FFFFFF" w:themeFill="background1"/>
            <w:vAlign w:val="center"/>
          </w:tcPr>
          <w:p w14:paraId="790D2093"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650" w:author="Claus Wendt" w:date="2020-09-04T15:35:00Z"/>
                <w:sz w:val="16"/>
                <w:szCs w:val="16"/>
                <w:highlight w:val="green"/>
                <w:lang w:val="en-US"/>
              </w:rPr>
              <w:pPrChange w:id="651"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p>
          <w:p w14:paraId="07A7B2EC"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652" w:author="Claus Wendt" w:date="2020-09-04T15:35:00Z"/>
                <w:sz w:val="16"/>
                <w:szCs w:val="16"/>
                <w:highlight w:val="green"/>
                <w:lang w:val="en-US"/>
              </w:rPr>
              <w:pPrChange w:id="653"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ins w:id="654" w:author="Claus Wendt" w:date="2020-09-04T15:35:00Z">
              <w:r w:rsidRPr="0047645E">
                <w:rPr>
                  <w:sz w:val="16"/>
                  <w:szCs w:val="16"/>
                  <w:highlight w:val="green"/>
                  <w:lang w:val="en-US"/>
                </w:rPr>
                <w:t>Medium</w:t>
              </w:r>
            </w:ins>
          </w:p>
          <w:p w14:paraId="4787C39A"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655" w:author="Claus Wendt" w:date="2020-09-04T15:35:00Z"/>
                <w:sz w:val="16"/>
                <w:szCs w:val="16"/>
                <w:highlight w:val="green"/>
                <w:lang w:val="en-US"/>
              </w:rPr>
              <w:pPrChange w:id="656"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ins w:id="657" w:author="Claus Wendt" w:date="2020-09-04T15:35:00Z">
              <w:r w:rsidRPr="0047645E">
                <w:rPr>
                  <w:sz w:val="16"/>
                  <w:szCs w:val="16"/>
                  <w:highlight w:val="green"/>
                  <w:lang w:val="en-US"/>
                </w:rPr>
                <w:t>High</w:t>
              </w:r>
            </w:ins>
          </w:p>
        </w:tc>
        <w:tc>
          <w:tcPr>
            <w:tcW w:w="1247" w:type="dxa"/>
            <w:shd w:val="clear" w:color="auto" w:fill="FFFFFF" w:themeFill="background1"/>
            <w:vAlign w:val="center"/>
          </w:tcPr>
          <w:p w14:paraId="3E67C9CE"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658" w:author="Claus Wendt" w:date="2020-09-04T15:35:00Z"/>
                <w:sz w:val="16"/>
                <w:szCs w:val="16"/>
                <w:highlight w:val="green"/>
                <w:lang w:val="en-US"/>
              </w:rPr>
              <w:pPrChange w:id="659"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p>
          <w:p w14:paraId="2EB5BC07"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660" w:author="Claus Wendt" w:date="2020-09-04T15:35:00Z"/>
                <w:sz w:val="16"/>
                <w:szCs w:val="16"/>
                <w:highlight w:val="green"/>
                <w:lang w:val="en-US"/>
              </w:rPr>
              <w:pPrChange w:id="661"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ins w:id="662" w:author="Claus Wendt" w:date="2020-09-04T15:35:00Z">
              <w:r w:rsidRPr="0047645E">
                <w:rPr>
                  <w:sz w:val="16"/>
                  <w:szCs w:val="16"/>
                  <w:highlight w:val="green"/>
                  <w:lang w:val="en-US"/>
                </w:rPr>
                <w:t>High</w:t>
              </w:r>
            </w:ins>
          </w:p>
          <w:p w14:paraId="0CFB2A5E"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663" w:author="Claus Wendt" w:date="2020-09-04T15:35:00Z"/>
                <w:sz w:val="16"/>
                <w:szCs w:val="16"/>
                <w:highlight w:val="green"/>
                <w:lang w:val="en-US"/>
              </w:rPr>
              <w:pPrChange w:id="664"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ins w:id="665" w:author="Claus Wendt" w:date="2020-09-04T15:35:00Z">
              <w:r w:rsidRPr="0047645E">
                <w:rPr>
                  <w:sz w:val="16"/>
                  <w:szCs w:val="16"/>
                  <w:highlight w:val="green"/>
                  <w:lang w:val="en-US"/>
                </w:rPr>
                <w:t>Medium</w:t>
              </w:r>
            </w:ins>
          </w:p>
        </w:tc>
      </w:tr>
      <w:tr w:rsidR="0047645E" w:rsidRPr="0047645E" w14:paraId="3764C6EA" w14:textId="77777777" w:rsidTr="00A32914">
        <w:trPr>
          <w:trHeight w:val="283"/>
          <w:ins w:id="666" w:author="Claus Wendt" w:date="2020-09-04T15:35:00Z"/>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64F13384" w14:textId="77777777" w:rsidR="0047645E" w:rsidRPr="0047645E" w:rsidRDefault="0047645E">
            <w:pPr>
              <w:spacing w:line="160" w:lineRule="exact"/>
              <w:rPr>
                <w:ins w:id="667" w:author="Claus Wendt" w:date="2020-09-04T15:35:00Z"/>
                <w:sz w:val="16"/>
                <w:szCs w:val="16"/>
                <w:lang w:val="en-US"/>
              </w:rPr>
              <w:pPrChange w:id="668" w:author="Claus Wendt" w:date="2020-09-04T15:35:00Z">
                <w:pPr>
                  <w:spacing w:line="360" w:lineRule="auto"/>
                </w:pPr>
              </w:pPrChange>
            </w:pPr>
            <w:ins w:id="669" w:author="Claus Wendt" w:date="2020-09-04T15:35:00Z">
              <w:r w:rsidRPr="0047645E">
                <w:rPr>
                  <w:b w:val="0"/>
                  <w:bCs w:val="0"/>
                  <w:caps w:val="0"/>
                  <w:sz w:val="16"/>
                  <w:szCs w:val="16"/>
                  <w:lang w:val="en-US"/>
                </w:rPr>
                <w:t>Access Regulation</w:t>
              </w:r>
            </w:ins>
          </w:p>
          <w:p w14:paraId="145241D2" w14:textId="77777777" w:rsidR="0047645E" w:rsidRPr="0047645E" w:rsidRDefault="0047645E">
            <w:pPr>
              <w:spacing w:line="160" w:lineRule="exact"/>
              <w:ind w:firstLine="179"/>
              <w:rPr>
                <w:ins w:id="670" w:author="Claus Wendt" w:date="2020-09-04T15:35:00Z"/>
                <w:sz w:val="16"/>
                <w:szCs w:val="16"/>
                <w:lang w:val="en-US"/>
              </w:rPr>
              <w:pPrChange w:id="671" w:author="Claus Wendt" w:date="2020-09-04T15:35:00Z">
                <w:pPr>
                  <w:spacing w:line="360" w:lineRule="auto"/>
                  <w:ind w:firstLine="179"/>
                </w:pPr>
              </w:pPrChange>
            </w:pPr>
            <w:ins w:id="672" w:author="Claus Wendt" w:date="2020-09-04T15:35:00Z">
              <w:r w:rsidRPr="0047645E">
                <w:rPr>
                  <w:b w:val="0"/>
                  <w:bCs w:val="0"/>
                  <w:caps w:val="0"/>
                  <w:sz w:val="16"/>
                  <w:szCs w:val="16"/>
                  <w:lang w:val="en-US"/>
                </w:rPr>
                <w:t>Choice Restrictions</w:t>
              </w:r>
            </w:ins>
          </w:p>
          <w:p w14:paraId="32B3DA39" w14:textId="77777777" w:rsidR="0047645E" w:rsidRPr="0047645E" w:rsidRDefault="0047645E">
            <w:pPr>
              <w:spacing w:line="160" w:lineRule="exact"/>
              <w:ind w:firstLine="179"/>
              <w:rPr>
                <w:ins w:id="673" w:author="Claus Wendt" w:date="2020-09-04T15:35:00Z"/>
                <w:b w:val="0"/>
                <w:bCs w:val="0"/>
                <w:caps w:val="0"/>
                <w:sz w:val="16"/>
                <w:szCs w:val="16"/>
                <w:lang w:val="en-US"/>
              </w:rPr>
              <w:pPrChange w:id="674" w:author="Claus Wendt" w:date="2020-09-04T15:35:00Z">
                <w:pPr>
                  <w:spacing w:line="360" w:lineRule="auto"/>
                  <w:ind w:firstLine="179"/>
                </w:pPr>
              </w:pPrChange>
            </w:pPr>
            <w:ins w:id="675" w:author="Claus Wendt" w:date="2020-09-04T15:35:00Z">
              <w:r w:rsidRPr="0047645E">
                <w:rPr>
                  <w:sz w:val="16"/>
                  <w:szCs w:val="16"/>
                  <w:lang w:val="en-US"/>
                </w:rPr>
                <w:t>Means-testing</w:t>
              </w:r>
            </w:ins>
          </w:p>
        </w:tc>
        <w:tc>
          <w:tcPr>
            <w:tcW w:w="1247" w:type="dxa"/>
            <w:shd w:val="clear" w:color="auto" w:fill="FFFFFF" w:themeFill="background1"/>
            <w:vAlign w:val="center"/>
          </w:tcPr>
          <w:p w14:paraId="38C79ABE"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676" w:author="Claus Wendt" w:date="2020-09-04T15:35:00Z"/>
                <w:sz w:val="16"/>
                <w:szCs w:val="16"/>
                <w:highlight w:val="green"/>
                <w:lang w:val="en-US"/>
              </w:rPr>
              <w:pPrChange w:id="677"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p>
          <w:p w14:paraId="5C88434A"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678" w:author="Claus Wendt" w:date="2020-09-04T15:35:00Z"/>
                <w:sz w:val="16"/>
                <w:szCs w:val="16"/>
                <w:highlight w:val="green"/>
                <w:lang w:val="en-US"/>
              </w:rPr>
              <w:pPrChange w:id="679"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680" w:author="Claus Wendt" w:date="2020-09-04T15:35:00Z">
              <w:r w:rsidRPr="0047645E">
                <w:rPr>
                  <w:sz w:val="16"/>
                  <w:szCs w:val="16"/>
                  <w:highlight w:val="green"/>
                  <w:lang w:val="en-US"/>
                </w:rPr>
                <w:t>Low</w:t>
              </w:r>
            </w:ins>
          </w:p>
          <w:p w14:paraId="728A46AC"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681" w:author="Claus Wendt" w:date="2020-09-04T15:35:00Z"/>
                <w:sz w:val="16"/>
                <w:szCs w:val="16"/>
                <w:highlight w:val="green"/>
                <w:lang w:val="en-US"/>
              </w:rPr>
              <w:pPrChange w:id="682"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683" w:author="Claus Wendt" w:date="2020-09-04T15:35:00Z">
              <w:r w:rsidRPr="0047645E">
                <w:rPr>
                  <w:sz w:val="16"/>
                  <w:szCs w:val="16"/>
                  <w:highlight w:val="green"/>
                  <w:lang w:val="en-US"/>
                </w:rPr>
                <w:t>Low</w:t>
              </w:r>
            </w:ins>
          </w:p>
        </w:tc>
        <w:tc>
          <w:tcPr>
            <w:tcW w:w="1247" w:type="dxa"/>
            <w:shd w:val="clear" w:color="auto" w:fill="FFFFFF" w:themeFill="background1"/>
            <w:vAlign w:val="center"/>
          </w:tcPr>
          <w:p w14:paraId="3DC617B1"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684" w:author="Claus Wendt" w:date="2020-09-04T15:35:00Z"/>
                <w:sz w:val="16"/>
                <w:szCs w:val="16"/>
                <w:highlight w:val="green"/>
                <w:lang w:val="en-US"/>
              </w:rPr>
              <w:pPrChange w:id="685"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p>
          <w:p w14:paraId="7387A7A8"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686" w:author="Claus Wendt" w:date="2020-09-04T15:35:00Z"/>
                <w:sz w:val="16"/>
                <w:szCs w:val="16"/>
                <w:highlight w:val="green"/>
                <w:lang w:val="en-US"/>
              </w:rPr>
              <w:pPrChange w:id="687"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688" w:author="Claus Wendt" w:date="2020-09-04T15:35:00Z">
              <w:r w:rsidRPr="0047645E">
                <w:rPr>
                  <w:sz w:val="16"/>
                  <w:szCs w:val="16"/>
                  <w:highlight w:val="green"/>
                  <w:lang w:val="en-US"/>
                </w:rPr>
                <w:t>Low</w:t>
              </w:r>
            </w:ins>
          </w:p>
          <w:p w14:paraId="3637C760"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689" w:author="Claus Wendt" w:date="2020-09-04T15:35:00Z"/>
                <w:sz w:val="16"/>
                <w:szCs w:val="16"/>
                <w:highlight w:val="green"/>
                <w:lang w:val="en-US"/>
              </w:rPr>
              <w:pPrChange w:id="690"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691" w:author="Claus Wendt" w:date="2020-09-04T15:35:00Z">
              <w:r w:rsidRPr="0047645E">
                <w:rPr>
                  <w:sz w:val="16"/>
                  <w:szCs w:val="16"/>
                  <w:highlight w:val="green"/>
                  <w:lang w:val="en-US"/>
                </w:rPr>
                <w:t>Low</w:t>
              </w:r>
            </w:ins>
          </w:p>
        </w:tc>
        <w:tc>
          <w:tcPr>
            <w:tcW w:w="1247" w:type="dxa"/>
            <w:shd w:val="clear" w:color="auto" w:fill="FFFFFF" w:themeFill="background1"/>
            <w:vAlign w:val="center"/>
          </w:tcPr>
          <w:p w14:paraId="14E884B8"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692" w:author="Claus Wendt" w:date="2020-09-04T15:35:00Z"/>
                <w:sz w:val="16"/>
                <w:szCs w:val="16"/>
                <w:highlight w:val="green"/>
                <w:lang w:val="en-US"/>
              </w:rPr>
              <w:pPrChange w:id="693"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p>
          <w:p w14:paraId="37384E54"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694" w:author="Claus Wendt" w:date="2020-09-04T15:35:00Z"/>
                <w:sz w:val="16"/>
                <w:szCs w:val="16"/>
                <w:highlight w:val="green"/>
                <w:lang w:val="en-US"/>
              </w:rPr>
              <w:pPrChange w:id="695"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696" w:author="Claus Wendt" w:date="2020-09-04T15:35:00Z">
              <w:r w:rsidRPr="0047645E">
                <w:rPr>
                  <w:sz w:val="16"/>
                  <w:szCs w:val="16"/>
                  <w:highlight w:val="green"/>
                  <w:lang w:val="en-US"/>
                </w:rPr>
                <w:t>High</w:t>
              </w:r>
            </w:ins>
          </w:p>
          <w:p w14:paraId="0621AAEF"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697" w:author="Claus Wendt" w:date="2020-09-04T15:35:00Z"/>
                <w:sz w:val="16"/>
                <w:szCs w:val="16"/>
                <w:highlight w:val="green"/>
                <w:lang w:val="en-US"/>
              </w:rPr>
              <w:pPrChange w:id="698"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699" w:author="Claus Wendt" w:date="2020-09-04T15:35:00Z">
              <w:r w:rsidRPr="0047645E">
                <w:rPr>
                  <w:sz w:val="16"/>
                  <w:szCs w:val="16"/>
                  <w:highlight w:val="green"/>
                  <w:lang w:val="en-US"/>
                </w:rPr>
                <w:t>Low</w:t>
              </w:r>
            </w:ins>
          </w:p>
        </w:tc>
        <w:tc>
          <w:tcPr>
            <w:tcW w:w="1247" w:type="dxa"/>
            <w:shd w:val="clear" w:color="auto" w:fill="FFFFFF" w:themeFill="background1"/>
            <w:vAlign w:val="center"/>
          </w:tcPr>
          <w:p w14:paraId="54A75210"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700" w:author="Claus Wendt" w:date="2020-09-04T15:35:00Z"/>
                <w:sz w:val="16"/>
                <w:szCs w:val="16"/>
                <w:highlight w:val="green"/>
                <w:lang w:val="en-US"/>
              </w:rPr>
              <w:pPrChange w:id="701"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p>
          <w:p w14:paraId="32041557"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702" w:author="Claus Wendt" w:date="2020-09-04T15:35:00Z"/>
                <w:sz w:val="16"/>
                <w:szCs w:val="16"/>
                <w:highlight w:val="green"/>
                <w:lang w:val="en-US"/>
              </w:rPr>
              <w:pPrChange w:id="703"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704" w:author="Claus Wendt" w:date="2020-09-04T15:35:00Z">
              <w:r w:rsidRPr="0047645E">
                <w:rPr>
                  <w:sz w:val="16"/>
                  <w:szCs w:val="16"/>
                  <w:highlight w:val="green"/>
                  <w:lang w:val="en-US"/>
                </w:rPr>
                <w:t>High</w:t>
              </w:r>
            </w:ins>
          </w:p>
          <w:p w14:paraId="61B3892A"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705" w:author="Claus Wendt" w:date="2020-09-04T15:35:00Z"/>
                <w:sz w:val="16"/>
                <w:szCs w:val="16"/>
                <w:highlight w:val="green"/>
                <w:lang w:val="en-US"/>
              </w:rPr>
              <w:pPrChange w:id="706"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707" w:author="Claus Wendt" w:date="2020-09-04T15:35:00Z">
              <w:r w:rsidRPr="0047645E">
                <w:rPr>
                  <w:sz w:val="16"/>
                  <w:szCs w:val="16"/>
                  <w:highlight w:val="green"/>
                  <w:lang w:val="en-US"/>
                </w:rPr>
                <w:t>Low</w:t>
              </w:r>
            </w:ins>
          </w:p>
        </w:tc>
        <w:tc>
          <w:tcPr>
            <w:tcW w:w="1247" w:type="dxa"/>
            <w:shd w:val="clear" w:color="auto" w:fill="FFFFFF" w:themeFill="background1"/>
            <w:vAlign w:val="center"/>
          </w:tcPr>
          <w:p w14:paraId="3FA1F2F0"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708" w:author="Claus Wendt" w:date="2020-09-04T15:35:00Z"/>
                <w:sz w:val="16"/>
                <w:szCs w:val="16"/>
                <w:highlight w:val="green"/>
                <w:lang w:val="en-US"/>
              </w:rPr>
              <w:pPrChange w:id="709"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p>
          <w:p w14:paraId="42F1C37E"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710" w:author="Claus Wendt" w:date="2020-09-04T15:35:00Z"/>
                <w:sz w:val="16"/>
                <w:szCs w:val="16"/>
                <w:highlight w:val="green"/>
                <w:lang w:val="en-US"/>
              </w:rPr>
              <w:pPrChange w:id="711"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712" w:author="Claus Wendt" w:date="2020-09-04T15:35:00Z">
              <w:r w:rsidRPr="0047645E">
                <w:rPr>
                  <w:sz w:val="16"/>
                  <w:szCs w:val="16"/>
                  <w:highlight w:val="green"/>
                  <w:lang w:val="en-US"/>
                </w:rPr>
                <w:t>Low</w:t>
              </w:r>
            </w:ins>
          </w:p>
          <w:p w14:paraId="4FE59E9A"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713" w:author="Claus Wendt" w:date="2020-09-04T15:35:00Z"/>
                <w:sz w:val="16"/>
                <w:szCs w:val="16"/>
                <w:highlight w:val="green"/>
                <w:lang w:val="en-US"/>
              </w:rPr>
              <w:pPrChange w:id="714"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715" w:author="Claus Wendt" w:date="2020-09-04T15:35:00Z">
              <w:r w:rsidRPr="0047645E">
                <w:rPr>
                  <w:sz w:val="16"/>
                  <w:szCs w:val="16"/>
                  <w:highlight w:val="green"/>
                  <w:lang w:val="en-US"/>
                </w:rPr>
                <w:t>High</w:t>
              </w:r>
            </w:ins>
          </w:p>
        </w:tc>
        <w:tc>
          <w:tcPr>
            <w:tcW w:w="1247" w:type="dxa"/>
            <w:shd w:val="clear" w:color="auto" w:fill="FFFFFF" w:themeFill="background1"/>
            <w:vAlign w:val="center"/>
          </w:tcPr>
          <w:p w14:paraId="37024E04"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716" w:author="Claus Wendt" w:date="2020-09-04T15:35:00Z"/>
                <w:sz w:val="16"/>
                <w:szCs w:val="16"/>
                <w:highlight w:val="green"/>
                <w:lang w:val="en-US"/>
              </w:rPr>
              <w:pPrChange w:id="717"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p>
          <w:p w14:paraId="6E77C1A6"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718" w:author="Claus Wendt" w:date="2020-09-04T15:35:00Z"/>
                <w:sz w:val="16"/>
                <w:szCs w:val="16"/>
                <w:highlight w:val="green"/>
                <w:lang w:val="en-US"/>
              </w:rPr>
              <w:pPrChange w:id="719"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720" w:author="Claus Wendt" w:date="2020-09-04T15:35:00Z">
              <w:r w:rsidRPr="0047645E">
                <w:rPr>
                  <w:sz w:val="16"/>
                  <w:szCs w:val="16"/>
                  <w:highlight w:val="green"/>
                  <w:lang w:val="en-US"/>
                </w:rPr>
                <w:t>High</w:t>
              </w:r>
            </w:ins>
          </w:p>
          <w:p w14:paraId="034CE11D" w14:textId="77777777" w:rsidR="0047645E" w:rsidRPr="0047645E" w:rsidRDefault="0047645E">
            <w:pPr>
              <w:spacing w:line="160" w:lineRule="exact"/>
              <w:jc w:val="center"/>
              <w:cnfStyle w:val="000000000000" w:firstRow="0" w:lastRow="0" w:firstColumn="0" w:lastColumn="0" w:oddVBand="0" w:evenVBand="0" w:oddHBand="0" w:evenHBand="0" w:firstRowFirstColumn="0" w:firstRowLastColumn="0" w:lastRowFirstColumn="0" w:lastRowLastColumn="0"/>
              <w:rPr>
                <w:ins w:id="721" w:author="Claus Wendt" w:date="2020-09-04T15:35:00Z"/>
                <w:sz w:val="16"/>
                <w:szCs w:val="16"/>
                <w:highlight w:val="green"/>
                <w:lang w:val="en-US"/>
              </w:rPr>
              <w:pPrChange w:id="722" w:author="Claus Wendt" w:date="2020-09-04T15:35:00Z">
                <w:pPr>
                  <w:spacing w:line="360" w:lineRule="auto"/>
                  <w:jc w:val="center"/>
                  <w:cnfStyle w:val="000000000000" w:firstRow="0" w:lastRow="0" w:firstColumn="0" w:lastColumn="0" w:oddVBand="0" w:evenVBand="0" w:oddHBand="0" w:evenHBand="0" w:firstRowFirstColumn="0" w:firstRowLastColumn="0" w:lastRowFirstColumn="0" w:lastRowLastColumn="0"/>
                </w:pPr>
              </w:pPrChange>
            </w:pPr>
            <w:ins w:id="723" w:author="Claus Wendt" w:date="2020-09-04T15:35:00Z">
              <w:r w:rsidRPr="0047645E">
                <w:rPr>
                  <w:sz w:val="16"/>
                  <w:szCs w:val="16"/>
                  <w:highlight w:val="green"/>
                  <w:lang w:val="en-US"/>
                </w:rPr>
                <w:t>High</w:t>
              </w:r>
            </w:ins>
          </w:p>
        </w:tc>
      </w:tr>
      <w:tr w:rsidR="0047645E" w:rsidRPr="0047645E" w14:paraId="140DD111" w14:textId="77777777" w:rsidTr="00A32914">
        <w:trPr>
          <w:cnfStyle w:val="000000100000" w:firstRow="0" w:lastRow="0" w:firstColumn="0" w:lastColumn="0" w:oddVBand="0" w:evenVBand="0" w:oddHBand="1" w:evenHBand="0" w:firstRowFirstColumn="0" w:firstRowLastColumn="0" w:lastRowFirstColumn="0" w:lastRowLastColumn="0"/>
          <w:trHeight w:val="283"/>
          <w:ins w:id="724" w:author="Claus Wendt" w:date="2020-09-04T15:35:00Z"/>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302FCD63" w14:textId="77777777" w:rsidR="0047645E" w:rsidRPr="0047645E" w:rsidRDefault="0047645E">
            <w:pPr>
              <w:spacing w:line="160" w:lineRule="exact"/>
              <w:rPr>
                <w:ins w:id="725" w:author="Claus Wendt" w:date="2020-09-04T15:35:00Z"/>
                <w:sz w:val="16"/>
                <w:szCs w:val="16"/>
                <w:lang w:val="en-US"/>
              </w:rPr>
              <w:pPrChange w:id="726" w:author="Claus Wendt" w:date="2020-09-04T15:35:00Z">
                <w:pPr>
                  <w:spacing w:line="360" w:lineRule="auto"/>
                </w:pPr>
              </w:pPrChange>
            </w:pPr>
            <w:commentRangeStart w:id="727"/>
            <w:ins w:id="728" w:author="Claus Wendt" w:date="2020-09-04T15:35:00Z">
              <w:r w:rsidRPr="0047645E">
                <w:rPr>
                  <w:b w:val="0"/>
                  <w:bCs w:val="0"/>
                  <w:caps w:val="0"/>
                  <w:sz w:val="16"/>
                  <w:szCs w:val="16"/>
                  <w:lang w:val="en-US"/>
                </w:rPr>
                <w:t>Performance</w:t>
              </w:r>
            </w:ins>
          </w:p>
          <w:p w14:paraId="34E7194B" w14:textId="77777777" w:rsidR="0047645E" w:rsidRPr="0047645E" w:rsidRDefault="0047645E">
            <w:pPr>
              <w:spacing w:line="160" w:lineRule="exact"/>
              <w:ind w:firstLine="179"/>
              <w:rPr>
                <w:ins w:id="729" w:author="Claus Wendt" w:date="2020-09-04T15:35:00Z"/>
                <w:sz w:val="16"/>
                <w:szCs w:val="16"/>
                <w:lang w:val="en-US"/>
              </w:rPr>
              <w:pPrChange w:id="730" w:author="Claus Wendt" w:date="2020-09-04T15:35:00Z">
                <w:pPr>
                  <w:spacing w:line="360" w:lineRule="auto"/>
                  <w:ind w:firstLine="179"/>
                </w:pPr>
              </w:pPrChange>
            </w:pPr>
            <w:ins w:id="731" w:author="Claus Wendt" w:date="2020-09-04T15:35:00Z">
              <w:r w:rsidRPr="0047645E">
                <w:rPr>
                  <w:b w:val="0"/>
                  <w:bCs w:val="0"/>
                  <w:caps w:val="0"/>
                  <w:sz w:val="16"/>
                  <w:szCs w:val="16"/>
                  <w:lang w:val="en-US"/>
                </w:rPr>
                <w:t>Life expectancy</w:t>
              </w:r>
            </w:ins>
          </w:p>
          <w:p w14:paraId="20C23348" w14:textId="77777777" w:rsidR="0047645E" w:rsidRPr="0047645E" w:rsidRDefault="0047645E">
            <w:pPr>
              <w:spacing w:line="160" w:lineRule="exact"/>
              <w:ind w:firstLine="179"/>
              <w:rPr>
                <w:ins w:id="732" w:author="Claus Wendt" w:date="2020-09-04T15:35:00Z"/>
                <w:b w:val="0"/>
                <w:bCs w:val="0"/>
                <w:caps w:val="0"/>
                <w:sz w:val="16"/>
                <w:szCs w:val="16"/>
                <w:lang w:val="en-US"/>
              </w:rPr>
              <w:pPrChange w:id="733" w:author="Claus Wendt" w:date="2020-09-04T15:35:00Z">
                <w:pPr>
                  <w:spacing w:line="360" w:lineRule="auto"/>
                  <w:ind w:firstLine="179"/>
                </w:pPr>
              </w:pPrChange>
            </w:pPr>
            <w:ins w:id="734" w:author="Claus Wendt" w:date="2020-09-04T15:35:00Z">
              <w:r w:rsidRPr="0047645E">
                <w:rPr>
                  <w:sz w:val="16"/>
                  <w:szCs w:val="16"/>
                  <w:lang w:val="en-US"/>
                </w:rPr>
                <w:t>Self-perceived health</w:t>
              </w:r>
              <w:commentRangeEnd w:id="727"/>
              <w:r w:rsidRPr="0047645E">
                <w:rPr>
                  <w:rStyle w:val="Kommentarzeichen"/>
                  <w:b w:val="0"/>
                  <w:bCs w:val="0"/>
                  <w:caps w:val="0"/>
                </w:rPr>
                <w:commentReference w:id="727"/>
              </w:r>
            </w:ins>
          </w:p>
        </w:tc>
        <w:tc>
          <w:tcPr>
            <w:tcW w:w="1247" w:type="dxa"/>
            <w:tcBorders>
              <w:bottom w:val="single" w:sz="12" w:space="0" w:color="auto"/>
            </w:tcBorders>
            <w:shd w:val="clear" w:color="auto" w:fill="FFFFFF" w:themeFill="background1"/>
            <w:vAlign w:val="center"/>
          </w:tcPr>
          <w:p w14:paraId="55360D3F"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735" w:author="Claus Wendt" w:date="2020-09-04T15:35:00Z"/>
                <w:sz w:val="16"/>
                <w:szCs w:val="16"/>
                <w:highlight w:val="green"/>
                <w:lang w:val="en-US"/>
              </w:rPr>
              <w:pPrChange w:id="736"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p>
          <w:p w14:paraId="15A71DA7"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737" w:author="Claus Wendt" w:date="2020-09-04T15:35:00Z"/>
                <w:sz w:val="16"/>
                <w:szCs w:val="16"/>
                <w:highlight w:val="green"/>
                <w:lang w:val="en-US"/>
              </w:rPr>
              <w:pPrChange w:id="738"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ins w:id="739" w:author="Claus Wendt" w:date="2020-09-04T15:35:00Z">
              <w:r w:rsidRPr="0047645E">
                <w:rPr>
                  <w:sz w:val="16"/>
                  <w:szCs w:val="16"/>
                  <w:highlight w:val="green"/>
                  <w:lang w:val="en-US"/>
                </w:rPr>
                <w:t>Low</w:t>
              </w:r>
            </w:ins>
          </w:p>
          <w:p w14:paraId="47295B7F"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740" w:author="Claus Wendt" w:date="2020-09-04T15:35:00Z"/>
                <w:sz w:val="16"/>
                <w:szCs w:val="16"/>
                <w:highlight w:val="green"/>
                <w:lang w:val="en-US"/>
              </w:rPr>
              <w:pPrChange w:id="741"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ins w:id="742" w:author="Claus Wendt" w:date="2020-09-04T15:35:00Z">
              <w:r w:rsidRPr="0047645E">
                <w:rPr>
                  <w:sz w:val="16"/>
                  <w:szCs w:val="16"/>
                  <w:highlight w:val="green"/>
                  <w:lang w:val="en-US"/>
                </w:rPr>
                <w:t>Low</w:t>
              </w:r>
            </w:ins>
          </w:p>
        </w:tc>
        <w:tc>
          <w:tcPr>
            <w:tcW w:w="1247" w:type="dxa"/>
            <w:tcBorders>
              <w:bottom w:val="single" w:sz="12" w:space="0" w:color="auto"/>
            </w:tcBorders>
            <w:shd w:val="clear" w:color="auto" w:fill="FFFFFF" w:themeFill="background1"/>
            <w:vAlign w:val="center"/>
          </w:tcPr>
          <w:p w14:paraId="18A7EA16"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743" w:author="Claus Wendt" w:date="2020-09-04T15:35:00Z"/>
                <w:sz w:val="16"/>
                <w:szCs w:val="16"/>
                <w:highlight w:val="green"/>
                <w:lang w:val="en-US"/>
              </w:rPr>
              <w:pPrChange w:id="744"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p>
          <w:p w14:paraId="7CCC0463"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745" w:author="Claus Wendt" w:date="2020-09-04T15:35:00Z"/>
                <w:sz w:val="16"/>
                <w:szCs w:val="16"/>
                <w:highlight w:val="green"/>
                <w:lang w:val="en-US"/>
              </w:rPr>
              <w:pPrChange w:id="746"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ins w:id="747" w:author="Claus Wendt" w:date="2020-09-04T15:35:00Z">
              <w:r w:rsidRPr="0047645E">
                <w:rPr>
                  <w:sz w:val="16"/>
                  <w:szCs w:val="16"/>
                  <w:highlight w:val="green"/>
                  <w:lang w:val="en-US"/>
                </w:rPr>
                <w:t>Medium</w:t>
              </w:r>
            </w:ins>
          </w:p>
          <w:p w14:paraId="39D14539"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748" w:author="Claus Wendt" w:date="2020-09-04T15:35:00Z"/>
                <w:sz w:val="16"/>
                <w:szCs w:val="16"/>
                <w:highlight w:val="green"/>
                <w:lang w:val="en-US"/>
              </w:rPr>
              <w:pPrChange w:id="749"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ins w:id="750" w:author="Claus Wendt" w:date="2020-09-04T15:35:00Z">
              <w:r w:rsidRPr="0047645E">
                <w:rPr>
                  <w:sz w:val="16"/>
                  <w:szCs w:val="16"/>
                  <w:highlight w:val="green"/>
                  <w:lang w:val="en-US"/>
                </w:rPr>
                <w:t>Medium</w:t>
              </w:r>
            </w:ins>
          </w:p>
        </w:tc>
        <w:tc>
          <w:tcPr>
            <w:tcW w:w="1247" w:type="dxa"/>
            <w:tcBorders>
              <w:bottom w:val="single" w:sz="12" w:space="0" w:color="auto"/>
            </w:tcBorders>
            <w:shd w:val="clear" w:color="auto" w:fill="FFFFFF" w:themeFill="background1"/>
            <w:vAlign w:val="center"/>
          </w:tcPr>
          <w:p w14:paraId="2C596DE8"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751" w:author="Claus Wendt" w:date="2020-09-04T15:35:00Z"/>
                <w:sz w:val="16"/>
                <w:szCs w:val="16"/>
                <w:highlight w:val="green"/>
                <w:lang w:val="en-US"/>
              </w:rPr>
              <w:pPrChange w:id="752"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p>
          <w:p w14:paraId="7DDA1AB8"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753" w:author="Claus Wendt" w:date="2020-09-04T15:35:00Z"/>
                <w:sz w:val="16"/>
                <w:szCs w:val="16"/>
                <w:highlight w:val="green"/>
                <w:lang w:val="en-US"/>
              </w:rPr>
              <w:pPrChange w:id="754"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ins w:id="755" w:author="Claus Wendt" w:date="2020-09-04T15:35:00Z">
              <w:r w:rsidRPr="0047645E">
                <w:rPr>
                  <w:sz w:val="16"/>
                  <w:szCs w:val="16"/>
                  <w:highlight w:val="green"/>
                  <w:lang w:val="en-US"/>
                </w:rPr>
                <w:t>Medium</w:t>
              </w:r>
            </w:ins>
          </w:p>
          <w:p w14:paraId="334002F3"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756" w:author="Claus Wendt" w:date="2020-09-04T15:35:00Z"/>
                <w:sz w:val="16"/>
                <w:szCs w:val="16"/>
                <w:highlight w:val="green"/>
                <w:lang w:val="en-US"/>
              </w:rPr>
              <w:pPrChange w:id="757"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ins w:id="758" w:author="Claus Wendt" w:date="2020-09-04T15:35:00Z">
              <w:r w:rsidRPr="0047645E">
                <w:rPr>
                  <w:sz w:val="16"/>
                  <w:szCs w:val="16"/>
                  <w:highlight w:val="green"/>
                  <w:lang w:val="en-US"/>
                </w:rPr>
                <w:t>High</w:t>
              </w:r>
            </w:ins>
          </w:p>
        </w:tc>
        <w:tc>
          <w:tcPr>
            <w:tcW w:w="1247" w:type="dxa"/>
            <w:tcBorders>
              <w:bottom w:val="single" w:sz="12" w:space="0" w:color="auto"/>
            </w:tcBorders>
            <w:shd w:val="clear" w:color="auto" w:fill="FFFFFF" w:themeFill="background1"/>
            <w:vAlign w:val="center"/>
          </w:tcPr>
          <w:p w14:paraId="39BDF2BA"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759" w:author="Claus Wendt" w:date="2020-09-04T15:35:00Z"/>
                <w:sz w:val="16"/>
                <w:szCs w:val="16"/>
                <w:highlight w:val="green"/>
                <w:lang w:val="en-US"/>
              </w:rPr>
              <w:pPrChange w:id="760"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p>
          <w:p w14:paraId="4715AA3A"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761" w:author="Claus Wendt" w:date="2020-09-04T15:35:00Z"/>
                <w:sz w:val="16"/>
                <w:szCs w:val="16"/>
                <w:highlight w:val="green"/>
                <w:lang w:val="en-US"/>
              </w:rPr>
              <w:pPrChange w:id="762"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ins w:id="763" w:author="Claus Wendt" w:date="2020-09-04T15:35:00Z">
              <w:r w:rsidRPr="0047645E">
                <w:rPr>
                  <w:sz w:val="16"/>
                  <w:szCs w:val="16"/>
                  <w:highlight w:val="green"/>
                  <w:lang w:val="en-US"/>
                </w:rPr>
                <w:t>High</w:t>
              </w:r>
            </w:ins>
          </w:p>
          <w:p w14:paraId="2530590D"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764" w:author="Claus Wendt" w:date="2020-09-04T15:35:00Z"/>
                <w:sz w:val="16"/>
                <w:szCs w:val="16"/>
                <w:highlight w:val="green"/>
                <w:lang w:val="en-US"/>
              </w:rPr>
              <w:pPrChange w:id="765"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ins w:id="766" w:author="Claus Wendt" w:date="2020-09-04T15:35:00Z">
              <w:r w:rsidRPr="0047645E">
                <w:rPr>
                  <w:sz w:val="16"/>
                  <w:szCs w:val="16"/>
                  <w:highlight w:val="green"/>
                  <w:lang w:val="en-US"/>
                </w:rPr>
                <w:t>Low</w:t>
              </w:r>
            </w:ins>
          </w:p>
        </w:tc>
        <w:tc>
          <w:tcPr>
            <w:tcW w:w="1247" w:type="dxa"/>
            <w:tcBorders>
              <w:bottom w:val="single" w:sz="12" w:space="0" w:color="auto"/>
            </w:tcBorders>
            <w:shd w:val="clear" w:color="auto" w:fill="FFFFFF" w:themeFill="background1"/>
            <w:vAlign w:val="center"/>
          </w:tcPr>
          <w:p w14:paraId="4AD5035E"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767" w:author="Claus Wendt" w:date="2020-09-04T15:35:00Z"/>
                <w:sz w:val="16"/>
                <w:szCs w:val="16"/>
                <w:highlight w:val="green"/>
                <w:lang w:val="en-US"/>
              </w:rPr>
              <w:pPrChange w:id="768"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p>
          <w:p w14:paraId="68EEF71A"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769" w:author="Claus Wendt" w:date="2020-09-04T15:35:00Z"/>
                <w:sz w:val="16"/>
                <w:szCs w:val="16"/>
                <w:highlight w:val="green"/>
                <w:lang w:val="en-US"/>
              </w:rPr>
              <w:pPrChange w:id="770"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ins w:id="771" w:author="Claus Wendt" w:date="2020-09-04T15:35:00Z">
              <w:r w:rsidRPr="0047645E">
                <w:rPr>
                  <w:sz w:val="16"/>
                  <w:szCs w:val="16"/>
                  <w:highlight w:val="green"/>
                  <w:lang w:val="en-US"/>
                </w:rPr>
                <w:t>Medium</w:t>
              </w:r>
            </w:ins>
          </w:p>
          <w:p w14:paraId="328A8500"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772" w:author="Claus Wendt" w:date="2020-09-04T15:35:00Z"/>
                <w:sz w:val="16"/>
                <w:szCs w:val="16"/>
                <w:highlight w:val="green"/>
                <w:lang w:val="en-US"/>
              </w:rPr>
              <w:pPrChange w:id="773"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ins w:id="774" w:author="Claus Wendt" w:date="2020-09-04T15:35:00Z">
              <w:r w:rsidRPr="0047645E">
                <w:rPr>
                  <w:sz w:val="16"/>
                  <w:szCs w:val="16"/>
                  <w:highlight w:val="green"/>
                  <w:lang w:val="en-US"/>
                </w:rPr>
                <w:t>High</w:t>
              </w:r>
            </w:ins>
          </w:p>
        </w:tc>
        <w:tc>
          <w:tcPr>
            <w:tcW w:w="1247" w:type="dxa"/>
            <w:tcBorders>
              <w:bottom w:val="single" w:sz="12" w:space="0" w:color="auto"/>
            </w:tcBorders>
            <w:shd w:val="clear" w:color="auto" w:fill="FFFFFF" w:themeFill="background1"/>
            <w:vAlign w:val="center"/>
          </w:tcPr>
          <w:p w14:paraId="071D21B4"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775" w:author="Claus Wendt" w:date="2020-09-04T15:35:00Z"/>
                <w:sz w:val="16"/>
                <w:szCs w:val="16"/>
                <w:highlight w:val="green"/>
                <w:lang w:val="en-US"/>
              </w:rPr>
              <w:pPrChange w:id="776"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p>
          <w:p w14:paraId="03A29B8F"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777" w:author="Claus Wendt" w:date="2020-09-04T15:35:00Z"/>
                <w:sz w:val="16"/>
                <w:szCs w:val="16"/>
                <w:highlight w:val="green"/>
                <w:lang w:val="en-US"/>
              </w:rPr>
              <w:pPrChange w:id="778"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ins w:id="779" w:author="Claus Wendt" w:date="2020-09-04T15:35:00Z">
              <w:r w:rsidRPr="0047645E">
                <w:rPr>
                  <w:sz w:val="16"/>
                  <w:szCs w:val="16"/>
                  <w:highlight w:val="green"/>
                  <w:lang w:val="en-US"/>
                </w:rPr>
                <w:t>High</w:t>
              </w:r>
            </w:ins>
          </w:p>
          <w:p w14:paraId="10367406" w14:textId="77777777" w:rsidR="0047645E" w:rsidRPr="0047645E" w:rsidRDefault="0047645E">
            <w:pPr>
              <w:spacing w:line="160" w:lineRule="exact"/>
              <w:jc w:val="center"/>
              <w:cnfStyle w:val="000000100000" w:firstRow="0" w:lastRow="0" w:firstColumn="0" w:lastColumn="0" w:oddVBand="0" w:evenVBand="0" w:oddHBand="1" w:evenHBand="0" w:firstRowFirstColumn="0" w:firstRowLastColumn="0" w:lastRowFirstColumn="0" w:lastRowLastColumn="0"/>
              <w:rPr>
                <w:ins w:id="780" w:author="Claus Wendt" w:date="2020-09-04T15:35:00Z"/>
                <w:sz w:val="16"/>
                <w:szCs w:val="16"/>
                <w:highlight w:val="green"/>
                <w:lang w:val="en-US"/>
              </w:rPr>
              <w:pPrChange w:id="781" w:author="Claus Wendt" w:date="2020-09-04T15:35:00Z">
                <w:pPr>
                  <w:spacing w:line="360" w:lineRule="auto"/>
                  <w:jc w:val="center"/>
                  <w:cnfStyle w:val="000000100000" w:firstRow="0" w:lastRow="0" w:firstColumn="0" w:lastColumn="0" w:oddVBand="0" w:evenVBand="0" w:oddHBand="1" w:evenHBand="0" w:firstRowFirstColumn="0" w:firstRowLastColumn="0" w:lastRowFirstColumn="0" w:lastRowLastColumn="0"/>
                </w:pPr>
              </w:pPrChange>
            </w:pPr>
            <w:ins w:id="782" w:author="Claus Wendt" w:date="2020-09-04T15:35:00Z">
              <w:r w:rsidRPr="0047645E">
                <w:rPr>
                  <w:sz w:val="16"/>
                  <w:szCs w:val="16"/>
                  <w:highlight w:val="green"/>
                  <w:lang w:val="en-US"/>
                </w:rPr>
                <w:t>High</w:t>
              </w:r>
            </w:ins>
          </w:p>
        </w:tc>
      </w:tr>
    </w:tbl>
    <w:p w14:paraId="6337251E" w14:textId="77777777" w:rsidR="0047645E" w:rsidRPr="0047645E" w:rsidRDefault="0047645E">
      <w:pPr>
        <w:pStyle w:val="02FlietextErsterAbsatz"/>
        <w:spacing w:line="160" w:lineRule="exact"/>
        <w:rPr>
          <w:ins w:id="783" w:author="Claus Wendt" w:date="2020-09-04T15:35:00Z"/>
          <w:sz w:val="16"/>
          <w:szCs w:val="16"/>
          <w:lang w:val="en-US"/>
          <w:rPrChange w:id="784" w:author="Claus Wendt" w:date="2020-09-04T15:35:00Z">
            <w:rPr>
              <w:ins w:id="785" w:author="Claus Wendt" w:date="2020-09-04T15:35:00Z"/>
              <w:lang w:val="en-US"/>
            </w:rPr>
          </w:rPrChange>
        </w:rPr>
        <w:pPrChange w:id="786" w:author="Claus Wendt" w:date="2020-09-04T15:35:00Z">
          <w:pPr>
            <w:pStyle w:val="02FlietextErsterAbsatz"/>
          </w:pPr>
        </w:pPrChange>
      </w:pPr>
    </w:p>
    <w:p w14:paraId="47E92298" w14:textId="1BEAC511" w:rsidR="00F557A8" w:rsidRPr="006A56FF" w:rsidRDefault="00AE118D" w:rsidP="00E83357">
      <w:pPr>
        <w:pStyle w:val="02FlietextErsterAbsatz"/>
        <w:rPr>
          <w:lang w:val="en-US"/>
        </w:rPr>
      </w:pPr>
      <w:ins w:id="787" w:author="Claus Wendt" w:date="2020-09-04T15:29:00Z">
        <w:r>
          <w:rPr>
            <w:lang w:val="en-US"/>
          </w:rPr>
          <w:t>Our study helps to improve insights in LTC systems that are high</w:t>
        </w:r>
      </w:ins>
      <w:ins w:id="788" w:author="Claus Wendt" w:date="2020-09-04T15:30:00Z">
        <w:r>
          <w:rPr>
            <w:lang w:val="en-US"/>
          </w:rPr>
          <w:t xml:space="preserve">ly diverse and do not easily fit in categories such as the three </w:t>
        </w:r>
      </w:ins>
      <w:ins w:id="789" w:author="Claus Wendt" w:date="2020-09-04T15:31:00Z">
        <w:r>
          <w:rPr>
            <w:lang w:val="en-US"/>
          </w:rPr>
          <w:t xml:space="preserve">types proposed in the welfare state literature. </w:t>
        </w:r>
      </w:ins>
      <w:ins w:id="790" w:author="Claus Wendt" w:date="2020-09-04T15:33:00Z">
        <w:r>
          <w:rPr>
            <w:lang w:val="en-US"/>
          </w:rPr>
          <w:t xml:space="preserve">The public supply type seems to be particularly suited to </w:t>
        </w:r>
        <w:r w:rsidR="0047645E">
          <w:rPr>
            <w:lang w:val="en-US"/>
          </w:rPr>
          <w:t xml:space="preserve">provide a high level </w:t>
        </w:r>
      </w:ins>
      <w:ins w:id="791" w:author="Claus Wendt" w:date="2020-09-04T15:34:00Z">
        <w:r w:rsidR="0047645E">
          <w:rPr>
            <w:lang w:val="en-US"/>
          </w:rPr>
          <w:t>of care</w:t>
        </w:r>
      </w:ins>
      <w:ins w:id="792" w:author="Claus Wendt" w:date="2020-09-04T15:36:00Z">
        <w:r w:rsidR="0047645E">
          <w:rPr>
            <w:lang w:val="en-US"/>
          </w:rPr>
          <w:t xml:space="preserve"> </w:t>
        </w:r>
      </w:ins>
      <w:ins w:id="793" w:author="Claus Wendt" w:date="2020-09-04T15:37:00Z">
        <w:r w:rsidR="0047645E">
          <w:rPr>
            <w:lang w:val="en-US"/>
          </w:rPr>
          <w:t xml:space="preserve">without means-testing while </w:t>
        </w:r>
      </w:ins>
      <w:ins w:id="794" w:author="Claus Wendt" w:date="2020-09-04T15:38:00Z">
        <w:r w:rsidR="0047645E">
          <w:rPr>
            <w:lang w:val="en-US"/>
          </w:rPr>
          <w:t xml:space="preserve">a </w:t>
        </w:r>
      </w:ins>
      <w:ins w:id="795" w:author="Claus Wendt" w:date="2020-09-04T15:39:00Z">
        <w:r w:rsidR="0047645E">
          <w:rPr>
            <w:lang w:val="en-US"/>
          </w:rPr>
          <w:t xml:space="preserve">limited </w:t>
        </w:r>
      </w:ins>
      <w:ins w:id="796" w:author="Claus Wendt" w:date="2020-09-04T15:38:00Z">
        <w:r w:rsidR="0047645E">
          <w:rPr>
            <w:lang w:val="en-US"/>
          </w:rPr>
          <w:t xml:space="preserve">share of cash benefits indicates a </w:t>
        </w:r>
      </w:ins>
      <w:ins w:id="797" w:author="Claus Wendt" w:date="2020-09-04T15:39:00Z">
        <w:r w:rsidR="0047645E">
          <w:rPr>
            <w:lang w:val="en-US"/>
          </w:rPr>
          <w:t xml:space="preserve">reduced </w:t>
        </w:r>
      </w:ins>
      <w:ins w:id="798" w:author="Claus Wendt" w:date="2020-09-04T15:38:00Z">
        <w:r w:rsidR="0047645E">
          <w:rPr>
            <w:lang w:val="en-US"/>
          </w:rPr>
          <w:t xml:space="preserve">importance of informal care. </w:t>
        </w:r>
      </w:ins>
      <w:ins w:id="799" w:author="Claus Wendt" w:date="2020-09-04T15:40:00Z">
        <w:r w:rsidR="0047645E">
          <w:rPr>
            <w:lang w:val="en-US"/>
          </w:rPr>
          <w:t xml:space="preserve">Choice, however, is more restricted than in other types. </w:t>
        </w:r>
      </w:ins>
      <w:ins w:id="800" w:author="Claus Wendt" w:date="2020-09-04T15:41:00Z">
        <w:r w:rsidR="0047645E">
          <w:rPr>
            <w:lang w:val="en-US"/>
          </w:rPr>
          <w:t>LTC systems with private provid</w:t>
        </w:r>
      </w:ins>
      <w:ins w:id="801" w:author="Claus Wendt" w:date="2020-09-04T15:42:00Z">
        <w:r w:rsidR="0047645E">
          <w:rPr>
            <w:lang w:val="en-US"/>
          </w:rPr>
          <w:t xml:space="preserve">ers can realize supply at a high level as well. </w:t>
        </w:r>
      </w:ins>
      <w:ins w:id="802" w:author="Claus Wendt" w:date="2020-09-04T15:43:00Z">
        <w:r w:rsidR="0047645E">
          <w:rPr>
            <w:lang w:val="en-US"/>
          </w:rPr>
          <w:t xml:space="preserve">Our study shows, however, that his often goes together with </w:t>
        </w:r>
      </w:ins>
      <w:ins w:id="803" w:author="Claus Wendt" w:date="2020-09-04T15:44:00Z">
        <w:r w:rsidR="00317238">
          <w:rPr>
            <w:lang w:val="en-US"/>
          </w:rPr>
          <w:t>high</w:t>
        </w:r>
      </w:ins>
      <w:ins w:id="804" w:author="Claus Wendt" w:date="2020-09-04T15:46:00Z">
        <w:r w:rsidR="00317238">
          <w:rPr>
            <w:lang w:val="en-US"/>
          </w:rPr>
          <w:t>er</w:t>
        </w:r>
      </w:ins>
      <w:ins w:id="805" w:author="Claus Wendt" w:date="2020-09-04T15:44:00Z">
        <w:r w:rsidR="00317238">
          <w:rPr>
            <w:lang w:val="en-US"/>
          </w:rPr>
          <w:t xml:space="preserve"> private expenditure and more in-kind benefits indicating more informal care. </w:t>
        </w:r>
      </w:ins>
      <w:moveFrom w:id="806" w:author="Claus Wendt" w:date="2020-09-04T12:33:00Z">
        <w:del w:id="807" w:author="Claus Wendt" w:date="2020-09-04T15:45:00Z">
          <w:r w:rsidR="00DF05EA" w:rsidRPr="006A56FF" w:rsidDel="00317238">
            <w:rPr>
              <w:lang w:val="en-US"/>
            </w:rPr>
            <w:delText xml:space="preserve"> </w:delText>
          </w:r>
        </w:del>
      </w:moveFrom>
      <w:moveFromRangeEnd w:id="470"/>
    </w:p>
    <w:p w14:paraId="629999E3" w14:textId="373F07DF" w:rsidR="00364FD2" w:rsidRDefault="00162B67" w:rsidP="0016576C">
      <w:pPr>
        <w:pStyle w:val="02FlietextEinzug"/>
        <w:rPr>
          <w:lang w:val="en-US"/>
        </w:rPr>
      </w:pPr>
      <w:del w:id="808" w:author="Claus Wendt" w:date="2020-09-04T14:48:00Z">
        <w:r w:rsidRPr="006A56FF" w:rsidDel="0016576C">
          <w:rPr>
            <w:lang w:val="en-US"/>
          </w:rPr>
          <w:lastRenderedPageBreak/>
          <w:delText>Still</w:delText>
        </w:r>
        <w:r w:rsidR="00241280" w:rsidRPr="006A56FF" w:rsidDel="0016576C">
          <w:rPr>
            <w:lang w:val="en-US"/>
          </w:rPr>
          <w:delText>,</w:delText>
        </w:r>
        <w:r w:rsidRPr="006A56FF" w:rsidDel="0016576C">
          <w:rPr>
            <w:lang w:val="en-US"/>
          </w:rPr>
          <w:delText xml:space="preserve"> t</w:delText>
        </w:r>
      </w:del>
      <w:ins w:id="809" w:author="Claus Wendt" w:date="2020-09-04T14:48:00Z">
        <w:r w:rsidR="0016576C">
          <w:rPr>
            <w:lang w:val="en-US"/>
          </w:rPr>
          <w:t>T</w:t>
        </w:r>
      </w:ins>
      <w:r w:rsidRPr="006A56FF">
        <w:rPr>
          <w:lang w:val="en-US"/>
        </w:rPr>
        <w:t>ypologies</w:t>
      </w:r>
      <w:r w:rsidR="00241280" w:rsidRPr="006A56FF">
        <w:rPr>
          <w:lang w:val="en-US"/>
        </w:rPr>
        <w:t xml:space="preserve"> always</w:t>
      </w:r>
      <w:r w:rsidRPr="006A56FF">
        <w:rPr>
          <w:lang w:val="en-US"/>
        </w:rPr>
        <w:t xml:space="preserve"> imply generalizations. For example, i</w:t>
      </w:r>
      <w:r w:rsidR="00D062D3" w:rsidRPr="006A56FF">
        <w:rPr>
          <w:lang w:val="en-US"/>
        </w:rPr>
        <w:t>n many countries</w:t>
      </w:r>
      <w:r w:rsidRPr="006A56FF">
        <w:rPr>
          <w:lang w:val="en-US"/>
        </w:rPr>
        <w:t xml:space="preserve"> LTC service</w:t>
      </w:r>
      <w:r w:rsidR="006852EF">
        <w:rPr>
          <w:lang w:val="en-US"/>
        </w:rPr>
        <w:t xml:space="preserve"> provision</w:t>
      </w:r>
      <w:r w:rsidRPr="006A56FF">
        <w:rPr>
          <w:lang w:val="en-US"/>
        </w:rPr>
        <w:t xml:space="preserve"> and access have a</w:t>
      </w:r>
      <w:r w:rsidR="00D062D3" w:rsidRPr="006A56FF">
        <w:rPr>
          <w:lang w:val="en-US"/>
        </w:rPr>
        <w:t xml:space="preserve"> high regional fragmentation</w:t>
      </w:r>
      <w:r w:rsidRPr="006A56FF">
        <w:rPr>
          <w:lang w:val="en-US"/>
        </w:rPr>
        <w:t xml:space="preserve"> </w:t>
      </w:r>
      <w:sdt>
        <w:sdtPr>
          <w:rPr>
            <w:lang w:val="en-US"/>
          </w:rPr>
          <w:alias w:val="Don't edit this field"/>
          <w:tag w:val="CitaviPlaceholder#e95ca389-6564-4078-8fc8-90035c8d2a67"/>
          <w:id w:val="-795451103"/>
          <w:placeholder>
            <w:docPart w:val="DefaultPlaceholder_-1854013440"/>
          </w:placeholder>
        </w:sdtPr>
        <w:sdtEndPr/>
        <w:sdtContent>
          <w:r w:rsidRPr="006A56FF">
            <w:rPr>
              <w:lang w:val="en-US"/>
            </w:rPr>
            <w:fldChar w:fldCharType="begin"/>
          </w:r>
          <w:r w:rsidR="006E36CF">
            <w:rPr>
              <w:lang w:val="en-US"/>
            </w:rPr>
            <w:instrText>ADDIN CitaviPlaceholder{eyIkaWQiOiIxIiwiRW50cmllcyI6W3siJGlkIjoiMiIsIklkIjoiMmZmMGNiZjgtOTIyNS00OWIxLWI5ZGUtODM0NDAyNjUxY2Fi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Dk6MDA6NTUiLCJNb2RpZmllZEJ5IjoiX20iLCJJZCI6IjZjMzc2MWQ0LWM2ZjMtNGU5OC1iM2RlLTNkMTYyZmM0Njc2YyIsIk1vZGlmaWVkT24iOiIyMDE4LTEyLTExVDA5OjAwOjU1IiwiUHJvamVjdCI6eyIkcmVmIjoiNSJ9fSx7IiRpZCI6IjEyIiwiQWJicmV2aWF0aW9uIjoiRVNQTiIsIkxhc3ROYW1lIjoiRXVyb3BlYW4gU29jaWFsIFBvbGljeSBOZXR3b3JrIiwiUHJvdGVjdGVkIjpmYWxzZSwiU2V4IjowLCJDcmVhdGVkQnkiOiJfbSIsIkNyZWF0ZWRPbiI6IjIwMTgtMTItMTFUMDk6MDI6MDIiLCJNb2RpZmllZEJ5IjoiX20iLCJJZCI6ImM4YmNiZDgzLTZiYzQtNDVhMy04NjM3LTUyODBkZjdmZTc5MCIsIk1vZGlmaWVkT24iOiIyMDE4LTEyLTExVDA5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}</w:instrText>
          </w:r>
          <w:r w:rsidRPr="006A56FF">
            <w:rPr>
              <w:lang w:val="en-US"/>
            </w:rPr>
            <w:fldChar w:fldCharType="separate"/>
          </w:r>
          <w:r w:rsidR="000B0433">
            <w:rPr>
              <w:lang w:val="en-US"/>
            </w:rPr>
            <w:t>(Spasova et al., 2018)</w:t>
          </w:r>
          <w:r w:rsidRPr="006A56FF">
            <w:rPr>
              <w:lang w:val="en-US"/>
            </w:rPr>
            <w:fldChar w:fldCharType="end"/>
          </w:r>
        </w:sdtContent>
      </w:sdt>
      <w:r w:rsidRPr="006A56FF">
        <w:rPr>
          <w:lang w:val="en-US"/>
        </w:rPr>
        <w:t xml:space="preserve">, </w:t>
      </w:r>
      <w:r w:rsidR="00D062D3" w:rsidRPr="006A56FF">
        <w:rPr>
          <w:lang w:val="en-US"/>
        </w:rPr>
        <w:t>which cannot</w:t>
      </w:r>
      <w:r w:rsidRPr="006A56FF">
        <w:rPr>
          <w:lang w:val="en-US"/>
        </w:rPr>
        <w:t xml:space="preserve"> be</w:t>
      </w:r>
      <w:r w:rsidR="00D062D3" w:rsidRPr="006A56FF">
        <w:rPr>
          <w:lang w:val="en-US"/>
        </w:rPr>
        <w:t xml:space="preserve"> display</w:t>
      </w:r>
      <w:r w:rsidRPr="006A56FF">
        <w:rPr>
          <w:lang w:val="en-US"/>
        </w:rPr>
        <w:t xml:space="preserve">ed on a </w:t>
      </w:r>
      <w:r w:rsidR="00B728ED">
        <w:rPr>
          <w:lang w:val="en-US"/>
        </w:rPr>
        <w:t>broad</w:t>
      </w:r>
      <w:r w:rsidRPr="006A56FF">
        <w:rPr>
          <w:lang w:val="en-US"/>
        </w:rPr>
        <w:t xml:space="preserve"> basis in an internationally comparative typology. Furthermore, LTC systems have not that clear boundaries as other welfare state systems such as healthcare, unemployment</w:t>
      </w:r>
      <w:r w:rsidR="006852EF">
        <w:rPr>
          <w:lang w:val="en-US"/>
        </w:rPr>
        <w:t>,</w:t>
      </w:r>
      <w:r w:rsidRPr="006A56FF">
        <w:rPr>
          <w:lang w:val="en-US"/>
        </w:rPr>
        <w:t xml:space="preserve"> or pensions</w:t>
      </w:r>
      <w:r w:rsidR="006852EF">
        <w:rPr>
          <w:lang w:val="en-US"/>
        </w:rPr>
        <w:t xml:space="preserve"> systems</w:t>
      </w:r>
      <w:r w:rsidR="00241280" w:rsidRPr="006A56FF">
        <w:rPr>
          <w:lang w:val="en-US"/>
        </w:rPr>
        <w:t xml:space="preserve"> do</w:t>
      </w:r>
      <w:r w:rsidRPr="006A56FF">
        <w:rPr>
          <w:lang w:val="en-US"/>
        </w:rPr>
        <w:t xml:space="preserve">. LTC can be provided via a </w:t>
      </w:r>
      <w:r w:rsidR="004C3BAD" w:rsidRPr="006A56FF">
        <w:rPr>
          <w:lang w:val="en-US"/>
        </w:rPr>
        <w:t>separate</w:t>
      </w:r>
      <w:r w:rsidRPr="006A56FF">
        <w:rPr>
          <w:lang w:val="en-US"/>
        </w:rPr>
        <w:t xml:space="preserve"> LTC system or it can be partially integrated in healthcare, social assistance</w:t>
      </w:r>
      <w:r w:rsidR="006852EF">
        <w:rPr>
          <w:lang w:val="en-US"/>
        </w:rPr>
        <w:t>,</w:t>
      </w:r>
      <w:r w:rsidRPr="006A56FF">
        <w:rPr>
          <w:lang w:val="en-US"/>
        </w:rPr>
        <w:t xml:space="preserve"> or pension systems</w:t>
      </w:r>
      <w:r w:rsidR="00F95583" w:rsidRPr="006A56FF">
        <w:rPr>
          <w:lang w:val="en-US"/>
        </w:rPr>
        <w:t xml:space="preserve">, where different access and provision rules apply </w:t>
      </w:r>
      <w:sdt>
        <w:sdtPr>
          <w:rPr>
            <w:lang w:val="en-US"/>
          </w:rPr>
          <w:alias w:val="Don't edit this field"/>
          <w:tag w:val="CitaviPlaceholder#fd078c24-6b91-4ed2-a0cb-2eb61fd7691f"/>
          <w:id w:val="745534389"/>
          <w:placeholder>
            <w:docPart w:val="DefaultPlaceholder_-1854013440"/>
          </w:placeholder>
        </w:sdtPr>
        <w:sdtEndPr/>
        <w:sdtContent>
          <w:r w:rsidR="000E5EEF" w:rsidRPr="006A56FF">
            <w:rPr>
              <w:lang w:val="en-US"/>
            </w:rPr>
            <w:fldChar w:fldCharType="begin"/>
          </w:r>
          <w:r w:rsidR="006C3A49">
            <w:rPr>
              <w:lang w:val="en-US"/>
            </w:rPr>
            <w:instrText>ADDIN CitaviPlaceholder{eyIkaWQiOiIxIiwiRW50cmllcyI6W3siJGlkIjoiMiIsIklkIjoiM2FmNjc2YzEtMmZlMy00YWNlLTg3OGEtZGM4YTAyNWQ1ZjQ4IiwiUmFuZ2VMZW5ndGgiOjE5LCJSZWZlcmVuY2VJZCI6ImM4ZGU2MGU1LWJiNDgtNDZjYS1iZjNjLWJlN2IwZjRmYWE3MSIsIlJlZmVyZW5jZSI6eyIkaWQiOiIzIiwiQWJzdHJhY3RDb21wbGV4aXR5IjowLCJBYnN0cmFjdFNvdXJjZVRleHRGb3JtYXQiOjAsIkF1dGhvcnMiOlt7IiRpZCI6IjQ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}</w:instrText>
          </w:r>
          <w:r w:rsidR="000E5EEF" w:rsidRPr="006A56FF">
            <w:rPr>
              <w:lang w:val="en-US"/>
            </w:rPr>
            <w:fldChar w:fldCharType="separate"/>
          </w:r>
          <w:r w:rsidR="000B0433">
            <w:rPr>
              <w:lang w:val="en-US"/>
            </w:rPr>
            <w:t>(Nies et al., 2013)</w:t>
          </w:r>
          <w:r w:rsidR="000E5EEF" w:rsidRPr="006A56FF">
            <w:rPr>
              <w:lang w:val="en-US"/>
            </w:rPr>
            <w:fldChar w:fldCharType="end"/>
          </w:r>
        </w:sdtContent>
      </w:sdt>
      <w:r w:rsidR="000E5EEF" w:rsidRPr="006A56FF">
        <w:rPr>
          <w:lang w:val="en-US"/>
        </w:rPr>
        <w:t xml:space="preserve">. </w:t>
      </w:r>
      <w:r w:rsidR="00B728ED">
        <w:rPr>
          <w:lang w:val="en-US"/>
        </w:rPr>
        <w:t>Finally</w:t>
      </w:r>
      <w:r w:rsidR="00F95583" w:rsidRPr="006A56FF">
        <w:rPr>
          <w:lang w:val="en-US"/>
        </w:rPr>
        <w:t xml:space="preserve">, </w:t>
      </w:r>
      <w:del w:id="810" w:author="Claus Wendt" w:date="2020-09-04T14:49:00Z">
        <w:r w:rsidR="00F95583" w:rsidRPr="006A56FF" w:rsidDel="0016576C">
          <w:rPr>
            <w:lang w:val="en-US"/>
          </w:rPr>
          <w:delText xml:space="preserve">LTC is </w:delText>
        </w:r>
      </w:del>
      <w:r w:rsidR="00F95583" w:rsidRPr="006A56FF">
        <w:rPr>
          <w:lang w:val="en-US"/>
        </w:rPr>
        <w:t xml:space="preserve">in many countries </w:t>
      </w:r>
      <w:ins w:id="811" w:author="Claus Wendt" w:date="2020-09-04T14:49:00Z">
        <w:r w:rsidR="0016576C" w:rsidRPr="006A56FF">
          <w:rPr>
            <w:lang w:val="en-US"/>
          </w:rPr>
          <w:t xml:space="preserve">LTC is </w:t>
        </w:r>
      </w:ins>
      <w:r w:rsidR="00F95583" w:rsidRPr="006A56FF">
        <w:rPr>
          <w:lang w:val="en-US"/>
        </w:rPr>
        <w:t xml:space="preserve">still a new </w:t>
      </w:r>
      <w:del w:id="812" w:author="Claus Wendt" w:date="2020-09-04T14:49:00Z">
        <w:r w:rsidR="00F95583" w:rsidRPr="006A56FF" w:rsidDel="0016576C">
          <w:rPr>
            <w:lang w:val="en-US"/>
          </w:rPr>
          <w:delText xml:space="preserve">issue in the </w:delText>
        </w:r>
      </w:del>
      <w:r w:rsidR="00F95583" w:rsidRPr="006A56FF">
        <w:rPr>
          <w:lang w:val="en-US"/>
        </w:rPr>
        <w:t>welfare state</w:t>
      </w:r>
      <w:ins w:id="813" w:author="Claus Wendt" w:date="2020-09-04T14:49:00Z">
        <w:r w:rsidR="0016576C" w:rsidRPr="0016576C">
          <w:rPr>
            <w:lang w:val="en-US"/>
          </w:rPr>
          <w:t xml:space="preserve"> </w:t>
        </w:r>
        <w:r w:rsidR="0016576C" w:rsidRPr="006A56FF">
          <w:rPr>
            <w:lang w:val="en-US"/>
          </w:rPr>
          <w:t>issue</w:t>
        </w:r>
      </w:ins>
      <w:r w:rsidR="00F95583" w:rsidRPr="006A56FF">
        <w:rPr>
          <w:lang w:val="en-US"/>
        </w:rPr>
        <w:t>, because the provision was traditionally devolved to familie</w:t>
      </w:r>
      <w:r w:rsidR="00D9383E" w:rsidRPr="006A56FF">
        <w:rPr>
          <w:lang w:val="en-US"/>
        </w:rPr>
        <w:t xml:space="preserve">s </w:t>
      </w:r>
      <w:del w:id="814" w:author="Claus Wendt" w:date="2020-09-04T14:49:00Z">
        <w:r w:rsidR="00D9383E" w:rsidRPr="006A56FF" w:rsidDel="0016576C">
          <w:rPr>
            <w:lang w:val="en-US"/>
          </w:rPr>
          <w:delText xml:space="preserve">and now increasingly </w:delText>
        </w:r>
        <w:r w:rsidR="00F95583" w:rsidRPr="006A56FF" w:rsidDel="0016576C">
          <w:rPr>
            <w:lang w:val="en-US"/>
          </w:rPr>
          <w:delText>to migrant care workers</w:delText>
        </w:r>
        <w:r w:rsidR="000E5EEF" w:rsidRPr="006A56FF" w:rsidDel="0016576C">
          <w:rPr>
            <w:lang w:val="en-US"/>
          </w:rPr>
          <w:delText xml:space="preserve"> </w:delText>
        </w:r>
      </w:del>
      <w:sdt>
        <w:sdtPr>
          <w:rPr>
            <w:lang w:val="en-US"/>
          </w:rPr>
          <w:alias w:val="Don't edit this field"/>
          <w:tag w:val="CitaviPlaceholder#0b22ce80-8054-450c-b072-152ad4f1eec1"/>
          <w:id w:val="759487378"/>
          <w:placeholder>
            <w:docPart w:val="DefaultPlaceholder_-1854013440"/>
          </w:placeholder>
        </w:sdtPr>
        <w:sdtEndPr/>
        <w:sdtContent>
          <w:r w:rsidR="000E5EEF" w:rsidRPr="006A56FF">
            <w:rPr>
              <w:lang w:val="en-US"/>
            </w:rPr>
            <w:fldChar w:fldCharType="begin"/>
          </w:r>
          <w:r w:rsidR="006C3A49">
            <w:rPr>
              <w:lang w:val="en-US"/>
            </w:rPr>
            <w:instrText>ADDIN CitaviPlaceholder{eyIkaWQiOiIxIiwiRW50cmllcyI6W3siJGlkIjoiMiIsIklkIjoiZWQ1NzNkODAtNWIyZi00ODEwLWJlYWQtYmM0MzhjN2Y0YTM5IiwiUmFuZ2VMZW5ndGgiOjIx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0seyIkaWQiOiIxMiIsIklkIjoiZmY4YWZhM2ItMjBkOS00ZTA3LWE1OTgtYTg0ZjVkMTQzOWM1IiwiUmFuZ2VTdGFydCI6MjEsIlJhbmdlTGVuZ3RoIjoyOSwiUmVmZXJlbmNlSWQiOiIxYjhiYThjNi01OWViLTRiNzMtYTdmMS1mYTAyZmU1MTg3MzUiLCJSZWZlcmVuY2UiOnsiJGlkIjoiMTMiLCJBYnN0cmFjdENvbXBsZXhpdHkiOjAsIkFic3RyYWN0U291cmNlVGV4dEZvcm1hdCI6MCwiQXV0aG9ycyI6W3siJGlkIjoiMT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1IiwiRmlyc3ROYW1lIjoiQmxhbmNoZSIsIkxhc3ROYW1lIjoiTGUgQmloYW4iLCJQcm90ZWN0ZWQiOmZhbHNlLCJTZXgiOjEsIkNyZWF0ZWRCeSI6Il9tIiwiQ3JlYXRlZE9uIjoiMjAxOC0xMi0xMlQxMDoyMTo0NSIsIk1vZGlmaWVkQnkiOiJfbSIsIklkIjoiYTY0YzEzNmUtY2IyMS00MmFhLWE4ZWYtNTExODc1ZWNiYmM0IiwiTW9kaWZpZWRPbiI6IjIwMTgtMTItMTJUMTA6MjE6NDU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zIiwiT3JnYW5pemF0aW9ucyI6W10sIk90aGVyc0ludm9sdmVkIjpbXSwiUGFnZVJhbmdlIjoiPHNwPlxyXG4gIDxuPjI4Njwvbj5cclxuICA8aW4+dHJ1ZTwvaW4+XHJcbiAgPG9zPjI4Njwvb3M+XHJcbiAgPHBzPjI4NjwvcHM+XHJcbjwvc3A+XHJcbjxlcD5cclxuICA8bj4zMDk8L24+XHJcbiAgPGluPnRydWU8L2luPlxyXG4gIDxvcz4zMDk8L29zPlxyXG4gIDxwcz4zMDk8L3BzPlxyXG48L2VwPlxyXG48b3M+Mjg2LTMwOTwvb3M+IiwiUGVyaW9kaWNhbCI6eyIkaWQiOiIxNi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1dLCJGb3JtYXR0ZWRUZXh0Ijp7IiRpZCI6IjE3IiwiQ291bnQiOjEsIlRleHRVbml0cyI6W3siJGlkIjoiMTgiLCJGb250U3R5bGUiOnsiJGlkIjoiMTkiLCJOZXV0cmFsIjp0cnVlfSwiUmVhZGluZ09yZGVyIjoxLCJUZXh0IjoiKENvbG9tYm8gZXQgYWwuLCAyMDExOyBEYSBSb2l0IGFuZCBMZSBCaWhhbiwgMjAxMCkifV19LCJUYWciOiJDaXRhdmlQbGFjZWhvbGRlciMwYjIyY2U4MC04MDU0LTQ1MGMtYjA3Mi0xNTJhZDRmMWVlYzEiLCJUZXh0IjoiKENvbG9tYm8gZXQgYWwuLCAyMDExOyBEYSBSb2l0IGFuZCBMZSBCaWhhbiwgMjAxMCkiLCJXQUlWZXJzaW9uIjoiNi40LjAuMzUifQ==}</w:instrText>
          </w:r>
          <w:r w:rsidR="000E5EEF" w:rsidRPr="006A56FF">
            <w:rPr>
              <w:lang w:val="en-US"/>
            </w:rPr>
            <w:fldChar w:fldCharType="separate"/>
          </w:r>
          <w:r w:rsidR="000B0433">
            <w:rPr>
              <w:lang w:val="en-US"/>
            </w:rPr>
            <w:t>(Colombo et al., 2011; Da Roit and Le Bihan, 2010)</w:t>
          </w:r>
          <w:r w:rsidR="000E5EEF" w:rsidRPr="006A56FF">
            <w:rPr>
              <w:lang w:val="en-US"/>
            </w:rPr>
            <w:fldChar w:fldCharType="end"/>
          </w:r>
        </w:sdtContent>
      </w:sdt>
      <w:r w:rsidR="00F95583" w:rsidRPr="006A56FF">
        <w:rPr>
          <w:lang w:val="en-US"/>
        </w:rPr>
        <w:t xml:space="preserve">. </w:t>
      </w:r>
      <w:ins w:id="815" w:author="Claus Wendt" w:date="2020-09-04T14:50:00Z">
        <w:r w:rsidR="0016576C">
          <w:rPr>
            <w:lang w:val="en-US"/>
          </w:rPr>
          <w:t xml:space="preserve">Now, such services are </w:t>
        </w:r>
        <w:r w:rsidR="0016576C" w:rsidRPr="006A56FF">
          <w:rPr>
            <w:lang w:val="en-US"/>
          </w:rPr>
          <w:t xml:space="preserve">increasingly </w:t>
        </w:r>
        <w:r w:rsidR="0016576C">
          <w:rPr>
            <w:lang w:val="en-US"/>
          </w:rPr>
          <w:t>provided by</w:t>
        </w:r>
        <w:r w:rsidR="0016576C" w:rsidRPr="006A56FF">
          <w:rPr>
            <w:lang w:val="en-US"/>
          </w:rPr>
          <w:t xml:space="preserve"> migrant care workers</w:t>
        </w:r>
        <w:r w:rsidR="0016576C">
          <w:rPr>
            <w:lang w:val="en-US"/>
          </w:rPr>
          <w:t xml:space="preserve">. </w:t>
        </w:r>
      </w:ins>
      <w:del w:id="816" w:author="Claus Wendt" w:date="2020-09-04T14:50:00Z">
        <w:r w:rsidR="00F95583" w:rsidRPr="006A56FF" w:rsidDel="0016576C">
          <w:rPr>
            <w:lang w:val="en-US"/>
          </w:rPr>
          <w:delText>Unfortunatel</w:delText>
        </w:r>
        <w:r w:rsidR="000E5EEF" w:rsidRPr="006A56FF" w:rsidDel="0016576C">
          <w:rPr>
            <w:lang w:val="en-US"/>
          </w:rPr>
          <w:delText>y, i</w:delText>
        </w:r>
      </w:del>
      <w:ins w:id="817" w:author="Claus Wendt" w:date="2020-09-04T14:50:00Z">
        <w:r w:rsidR="0016576C">
          <w:rPr>
            <w:lang w:val="en-US"/>
          </w:rPr>
          <w:t>I</w:t>
        </w:r>
      </w:ins>
      <w:r w:rsidR="000E5EEF" w:rsidRPr="006A56FF">
        <w:rPr>
          <w:lang w:val="en-US"/>
        </w:rPr>
        <w:t>ndicators on informal care</w:t>
      </w:r>
      <w:ins w:id="818" w:author="Claus Wendt" w:date="2020-09-04T14:50:00Z">
        <w:r w:rsidR="0016576C">
          <w:rPr>
            <w:lang w:val="en-US"/>
          </w:rPr>
          <w:t>, however,</w:t>
        </w:r>
      </w:ins>
      <w:r w:rsidR="000E5EEF" w:rsidRPr="006A56FF">
        <w:rPr>
          <w:lang w:val="en-US"/>
        </w:rPr>
        <w:t xml:space="preserve"> </w:t>
      </w:r>
      <w:r w:rsidR="00F95583" w:rsidRPr="006A56FF">
        <w:rPr>
          <w:lang w:val="en-US"/>
        </w:rPr>
        <w:t xml:space="preserve">are not available </w:t>
      </w:r>
      <w:del w:id="819" w:author="Claus Wendt" w:date="2020-09-04T14:51:00Z">
        <w:r w:rsidR="00F95583" w:rsidRPr="006A56FF" w:rsidDel="0016576C">
          <w:rPr>
            <w:lang w:val="en-US"/>
          </w:rPr>
          <w:delText xml:space="preserve">and by nature </w:delText>
        </w:r>
      </w:del>
      <w:ins w:id="820" w:author="Claus Wendt" w:date="2020-09-04T14:51:00Z">
        <w:r w:rsidR="0016576C">
          <w:rPr>
            <w:lang w:val="en-US"/>
          </w:rPr>
          <w:t xml:space="preserve">respectively </w:t>
        </w:r>
      </w:ins>
      <w:r w:rsidR="00F95583" w:rsidRPr="006A56FF">
        <w:rPr>
          <w:lang w:val="en-US"/>
        </w:rPr>
        <w:t xml:space="preserve">not reliable. </w:t>
      </w:r>
      <w:del w:id="821" w:author="Claus Wendt" w:date="2020-09-04T14:51:00Z">
        <w:r w:rsidR="00F95583" w:rsidRPr="006A56FF" w:rsidDel="0016576C">
          <w:rPr>
            <w:lang w:val="en-US"/>
          </w:rPr>
          <w:delText xml:space="preserve">The only </w:delText>
        </w:r>
      </w:del>
      <w:ins w:id="822" w:author="Claus Wendt" w:date="2020-09-04T14:51:00Z">
        <w:r w:rsidR="0016576C">
          <w:rPr>
            <w:lang w:val="en-US"/>
          </w:rPr>
          <w:t xml:space="preserve">As an </w:t>
        </w:r>
      </w:ins>
      <w:r w:rsidR="00F95583" w:rsidRPr="006A56FF">
        <w:rPr>
          <w:lang w:val="en-US"/>
        </w:rPr>
        <w:t>approximation</w:t>
      </w:r>
      <w:del w:id="823" w:author="Claus Wendt" w:date="2020-09-04T14:52:00Z">
        <w:r w:rsidR="00241280" w:rsidRPr="006A56FF" w:rsidDel="0016576C">
          <w:rPr>
            <w:lang w:val="en-US"/>
          </w:rPr>
          <w:delText>,</w:delText>
        </w:r>
      </w:del>
      <w:r w:rsidR="00241280" w:rsidRPr="006A56FF">
        <w:rPr>
          <w:lang w:val="en-US"/>
        </w:rPr>
        <w:t xml:space="preserve"> we have included</w:t>
      </w:r>
      <w:del w:id="824" w:author="Claus Wendt" w:date="2020-09-04T14:52:00Z">
        <w:r w:rsidR="00241280" w:rsidRPr="006A56FF" w:rsidDel="0016576C">
          <w:rPr>
            <w:lang w:val="en-US"/>
          </w:rPr>
          <w:delText>,</w:delText>
        </w:r>
        <w:r w:rsidR="00F95583" w:rsidRPr="006A56FF" w:rsidDel="0016576C">
          <w:rPr>
            <w:lang w:val="en-US"/>
          </w:rPr>
          <w:delText xml:space="preserve"> are</w:delText>
        </w:r>
      </w:del>
      <w:r w:rsidR="00F95583" w:rsidRPr="006A56FF">
        <w:rPr>
          <w:lang w:val="en-US"/>
        </w:rPr>
        <w:t xml:space="preserve"> cash benefits (especially unbound) </w:t>
      </w:r>
      <w:del w:id="825" w:author="Claus Wendt" w:date="2020-09-04T14:52:00Z">
        <w:r w:rsidR="00F95583" w:rsidRPr="006A56FF" w:rsidDel="0016576C">
          <w:rPr>
            <w:lang w:val="en-US"/>
          </w:rPr>
          <w:delText xml:space="preserve">which </w:delText>
        </w:r>
      </w:del>
      <w:ins w:id="826" w:author="Claus Wendt" w:date="2020-09-04T14:52:00Z">
        <w:r w:rsidR="0016576C">
          <w:rPr>
            <w:lang w:val="en-US"/>
          </w:rPr>
          <w:t>that can be taken as</w:t>
        </w:r>
      </w:ins>
      <w:del w:id="827" w:author="Claus Wendt" w:date="2020-09-04T14:52:00Z">
        <w:r w:rsidR="00F95583" w:rsidRPr="006A56FF" w:rsidDel="0016576C">
          <w:rPr>
            <w:lang w:val="en-US"/>
          </w:rPr>
          <w:delText>are</w:delText>
        </w:r>
      </w:del>
      <w:r w:rsidR="00F95583" w:rsidRPr="006A56FF">
        <w:rPr>
          <w:lang w:val="en-US"/>
        </w:rPr>
        <w:t xml:space="preserv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EndPr/>
        <w:sdtContent>
          <w:r w:rsidR="000E5EEF" w:rsidRPr="006A56FF">
            <w:rPr>
              <w:lang w:val="en-US"/>
            </w:rPr>
            <w:fldChar w:fldCharType="begin"/>
          </w:r>
          <w:r w:rsidR="006E36CF">
            <w:rPr>
              <w:lang w:val="en-US"/>
            </w:rPr>
            <w:instrText>ADDIN CitaviPlaceholder{eyIkaWQiOiIxIiwiRW50cmllcyI6W3siJGlkIjoiMiIsIklkIjoiODMyMjdlN2QtYzdhNS00YWYzLWFmNzMtOTE5NzAyYmQ3NDMw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0seyIkaWQiOiI4IiwiSWQiOiIyNTY4NzgyMC1jZjM3LTQ4YzAtYjY4Ny0zM2I4MTUxMGQ4MjciLCJSYW5nZVN0YXJ0IjoyNywiUmFuZ2VMZW5ndGgiOjI3LCJSZWZlcmVuY2VJZCI6ImE0ODM2ZGFlLTY4ZDktNGQ3NC04NjE2LWQxM2ZiMDIwN2YxNSIsIlJlZmVyZW5jZSI6eyIkaWQiOiI5IiwiQWJzdHJhY3RDb21wbGV4aXR5IjowLCJBYnN0cmFjdFNvdXJjZVRleHRGb3JtYXQiOjAsIkF1dGhvcnMiOlt7IiRyZWYiOiI0In0seyIkaWQiOiIxMC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QWRkcmVzcyI6eyIkaWQiOiIxMiIsIklzTG9jYWxDbG91ZFByb2plY3RGaWxlTGluayI6ZmFsc2UsIkxpbmtlZFJlc291cmNlU3RhdHVzIjo4LCJPcmlnaW5hbFN0cmluZyI6IjEwLjExNzcvMDk1ODkyODcxMzQ5OTE3NSIsIkxpbmtlZFJlc291cmNlVHlwZSI6NSwiVXJpU3RyaW5nIjoiaHR0cHM6Ly9kb2kub3JnLzEwLjExNzcvMDk1ODkyODcxMzQ5OTE3NSIsIlByb3BlcnRpZXMiOnsiJGlkIjoiMTM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1dLCJGb3JtYXR0ZWRUZXh0Ijp7IiRpZCI6IjE1IiwiQ291bnQiOjEsIlRleHRVbml0cyI6W3siJGlkIjoiMTYiLCJGb250U3R5bGUiOnsiJGlkIjoiMTciLCJOZXV0cmFsIjp0cnVlfSwiUmVhZGluZ09yZGVyIjoxLCJUZXh0IjoiKERhIFJvaXQgYW5kIExlIEJpaGFuLCAyMDEwOyBEYSBSb2l0IGFuZCBXZWljaHQsIDIwMTMpIn1dfSwiVGFnIjoiQ2l0YXZpUGxhY2Vob2xkZXIjYjM5ODdjYmItMWY4YS00ZTJkLWIxMGYtOTM5MjBmNDcwYTM5IiwiVGV4dCI6IihEYSBSb2l0IGFuZCBMZSBCaWhhbiwgMjAxMDsgRGEgUm9pdCBhbmQgV2VpY2h0LCAyMDEzKSIsIldBSVZlcnNpb24iOiI2LjQuMC4zNSJ9}</w:instrText>
          </w:r>
          <w:r w:rsidR="000E5EEF" w:rsidRPr="006A56FF">
            <w:rPr>
              <w:lang w:val="en-US"/>
            </w:rPr>
            <w:fldChar w:fldCharType="separate"/>
          </w:r>
          <w:r w:rsidR="000B0433">
            <w:rPr>
              <w:lang w:val="en-US"/>
            </w:rPr>
            <w:t>(Da Roit and Le Bihan, 2010; Da Roit and Weicht, 2013)</w:t>
          </w:r>
          <w:r w:rsidR="000E5EEF" w:rsidRPr="006A56FF">
            <w:rPr>
              <w:lang w:val="en-US"/>
            </w:rPr>
            <w:fldChar w:fldCharType="end"/>
          </w:r>
        </w:sdtContent>
      </w:sdt>
      <w:r w:rsidR="000E5EEF" w:rsidRPr="006A56FF">
        <w:rPr>
          <w:lang w:val="en-US"/>
        </w:rPr>
        <w:t>.</w:t>
      </w:r>
    </w:p>
    <w:p w14:paraId="04FB45A2" w14:textId="4E572D74" w:rsidR="00B728ED" w:rsidRPr="002276AE" w:rsidRDefault="00A51C3B" w:rsidP="002276AE">
      <w:pPr>
        <w:pStyle w:val="02FlietextEinzug"/>
        <w:rPr>
          <w:lang w:val="en-US"/>
        </w:rPr>
      </w:pPr>
      <w:r>
        <w:rPr>
          <w:lang w:val="en-US"/>
        </w:rPr>
        <w:t xml:space="preserve">Despite these limitations, this article provides an innovative and updated LTC typology, which can </w:t>
      </w:r>
      <w:r w:rsidR="00B728ED" w:rsidRPr="00B728ED">
        <w:rPr>
          <w:lang w:val="en-US"/>
        </w:rPr>
        <w:t>extend our understanding of the composition and design of different LTC systems</w:t>
      </w:r>
      <w:r w:rsidR="00B728ED">
        <w:rPr>
          <w:lang w:val="en-US"/>
        </w:rPr>
        <w:t xml:space="preserve">. </w:t>
      </w:r>
      <w:r w:rsidR="00D51A58">
        <w:rPr>
          <w:lang w:val="en-US"/>
        </w:rPr>
        <w:t>Lastly, this flexible typology can</w:t>
      </w:r>
      <w:r w:rsidR="00B728ED">
        <w:rPr>
          <w:lang w:val="en-US"/>
        </w:rPr>
        <w:t xml:space="preserve"> </w:t>
      </w:r>
      <w:r>
        <w:rPr>
          <w:lang w:val="en-US"/>
        </w:rPr>
        <w:t xml:space="preserve">be of use by welfare </w:t>
      </w:r>
      <w:r>
        <w:rPr>
          <w:lang w:val="en-US"/>
        </w:rPr>
        <w:lastRenderedPageBreak/>
        <w:t>state and LTC scholars and is of relevance for LTC policy officials</w:t>
      </w:r>
      <w:r w:rsidR="00D51A58">
        <w:rPr>
          <w:lang w:val="en-US"/>
        </w:rPr>
        <w:t xml:space="preserve"> who face</w:t>
      </w:r>
      <w:r w:rsidR="00D3542F">
        <w:rPr>
          <w:lang w:val="en-US"/>
        </w:rPr>
        <w:t xml:space="preserve"> the challenges of </w:t>
      </w:r>
      <w:r w:rsidR="00D51A58" w:rsidRPr="00D51A58">
        <w:rPr>
          <w:lang w:val="en-US"/>
        </w:rPr>
        <w:t>aging societies</w:t>
      </w:r>
      <w:r w:rsidR="004A168B">
        <w:rPr>
          <w:lang w:val="en-US"/>
        </w:rPr>
        <w:t>.</w:t>
      </w:r>
    </w:p>
    <w:p w14:paraId="491B9C36" w14:textId="1E0634E0" w:rsidR="00A94E53" w:rsidRPr="001963E5" w:rsidRDefault="00926318" w:rsidP="00926318">
      <w:pPr>
        <w:pStyle w:val="berschrift1"/>
        <w:rPr>
          <w:lang w:val="en-US"/>
        </w:rPr>
      </w:pPr>
      <w:r>
        <w:rPr>
          <w:lang w:val="en-US"/>
        </w:rPr>
        <w:t xml:space="preserve">References </w:t>
      </w:r>
      <w:r w:rsidR="002E4F27">
        <w:rPr>
          <w:lang w:val="en-US"/>
        </w:rPr>
        <w:t>–</w:t>
      </w:r>
      <w:r>
        <w:rPr>
          <w:lang w:val="en-US"/>
        </w:rPr>
        <w:t xml:space="preserve"> 1074</w:t>
      </w:r>
      <w:r w:rsidR="002E4F27">
        <w:rPr>
          <w:lang w:val="en-US"/>
        </w:rPr>
        <w:t xml:space="preserve"> words</w:t>
      </w:r>
    </w:p>
    <w:sdt>
      <w:sdtPr>
        <w:rPr>
          <w:rFonts w:eastAsiaTheme="minorHAnsi"/>
          <w:b w:val="0"/>
          <w:bCs w:val="0"/>
          <w:sz w:val="24"/>
          <w:szCs w:val="22"/>
          <w:lang w:val="en-US"/>
        </w:rPr>
        <w:alias w:val="Don’t edit this field."/>
        <w:tag w:val="CitaviBibliography"/>
        <w:id w:val="-861361920"/>
        <w:placeholder>
          <w:docPart w:val="DefaultPlaceholder_-1854013440"/>
        </w:placeholder>
      </w:sdtPr>
      <w:sdtEndPr>
        <w:rPr>
          <w:rFonts w:eastAsia="Calibri"/>
        </w:rPr>
      </w:sdtEndPr>
      <w:sdtContent>
        <w:p w14:paraId="448BCD3A" w14:textId="77777777" w:rsidR="001B6C6F" w:rsidRDefault="00D062D3" w:rsidP="001B6C6F">
          <w:pPr>
            <w:pStyle w:val="CitaviBibliographyHeading"/>
            <w:rPr>
              <w:lang w:val="en-US"/>
            </w:rPr>
          </w:pPr>
          <w:r w:rsidRPr="006A56FF">
            <w:rPr>
              <w:lang w:val="en-US"/>
            </w:rPr>
            <w:fldChar w:fldCharType="begin"/>
          </w:r>
          <w:r w:rsidR="00DB62C0" w:rsidRPr="006A56FF">
            <w:rPr>
              <w:lang w:val="en-US"/>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sidRPr="006A56FF">
            <w:rPr>
              <w:lang w:val="en-US"/>
            </w:rPr>
            <w:fldChar w:fldCharType="separate"/>
          </w:r>
          <w:bookmarkStart w:id="828" w:name="_CTVBIBLIOGRAPHY1"/>
          <w:bookmarkEnd w:id="828"/>
          <w:r w:rsidR="001B6C6F">
            <w:rPr>
              <w:lang w:val="en-US"/>
            </w:rPr>
            <w:t>References</w:t>
          </w:r>
        </w:p>
        <w:p w14:paraId="375B5987" w14:textId="77777777" w:rsidR="001B6C6F" w:rsidRDefault="001B6C6F" w:rsidP="001B6C6F">
          <w:pPr>
            <w:pStyle w:val="CitaviBibliographyEntry"/>
            <w:rPr>
              <w:lang w:val="en-US"/>
            </w:rPr>
          </w:pPr>
          <w:bookmarkStart w:id="829" w:name="_CTVL001034e448139b54f419adf4039f0e6938f"/>
          <w:r>
            <w:rPr>
              <w:lang w:val="en-US"/>
            </w:rPr>
            <w:t>Alber, J. (1995) ‘A Framework for the Comparative Study of Social Services’, Journal of European Social Policy 5(2): 131–49.</w:t>
          </w:r>
        </w:p>
        <w:p w14:paraId="050A1060" w14:textId="77777777" w:rsidR="001B6C6F" w:rsidRDefault="001B6C6F" w:rsidP="001B6C6F">
          <w:pPr>
            <w:pStyle w:val="CitaviBibliographyEntry"/>
            <w:rPr>
              <w:lang w:val="en-US"/>
            </w:rPr>
          </w:pPr>
          <w:bookmarkStart w:id="830" w:name="_CTVL001810c08d70777472783612d9c6746a6b1"/>
          <w:bookmarkEnd w:id="829"/>
          <w:r>
            <w:rPr>
              <w:lang w:val="en-US"/>
            </w:rPr>
            <w:t>Anderson, A. (2012) ‘Europe's Care Regimes and the Role of Migrant Care Workers Within Them’, Journal of Population Ageing 5(2): 135–46.</w:t>
          </w:r>
        </w:p>
        <w:p w14:paraId="65B7B9E0" w14:textId="77777777" w:rsidR="001B6C6F" w:rsidRDefault="001B6C6F" w:rsidP="001B6C6F">
          <w:pPr>
            <w:pStyle w:val="CitaviBibliographyEntry"/>
            <w:rPr>
              <w:lang w:val="en-US"/>
            </w:rPr>
          </w:pPr>
          <w:bookmarkStart w:id="831" w:name="_CTVL001d05c2d44cb5e4fe2b3f74ab1c28541ed"/>
          <w:bookmarkEnd w:id="830"/>
          <w:r>
            <w:rPr>
              <w:lang w:val="en-US"/>
            </w:rPr>
            <w:t>Anttonen, A. and Sipilä, J. (1996) ‘European Social Care Services: Is it possible to identify models?’, Journal of European Social Policy 6(2): 87–100.</w:t>
          </w:r>
        </w:p>
        <w:p w14:paraId="5BB96D2D" w14:textId="77777777" w:rsidR="001B6C6F" w:rsidRDefault="001B6C6F" w:rsidP="001B6C6F">
          <w:pPr>
            <w:pStyle w:val="CitaviBibliographyEntry"/>
            <w:rPr>
              <w:lang w:val="en-US"/>
            </w:rPr>
          </w:pPr>
          <w:bookmarkStart w:id="832" w:name="_CTVL0019c83775edfdb449eb0696fce30169fae"/>
          <w:bookmarkEnd w:id="831"/>
          <w:r>
            <w:rPr>
              <w:lang w:val="en-US"/>
            </w:rPr>
            <w:t>Arts, W. and Gelissen, J. (2002) ‘Three worlds of welfare capitalism or more?: A state-of-the-art report’, Journal of European Social Policy 12(2): 137–58.</w:t>
          </w:r>
        </w:p>
        <w:p w14:paraId="64915137" w14:textId="77777777" w:rsidR="001B6C6F" w:rsidRDefault="001B6C6F" w:rsidP="001B6C6F">
          <w:pPr>
            <w:pStyle w:val="CitaviBibliographyEntry"/>
            <w:rPr>
              <w:lang w:val="en-US"/>
            </w:rPr>
          </w:pPr>
          <w:bookmarkStart w:id="833" w:name="_CTVL001a858d40c11f94d469c01c5a9e0154ab5"/>
          <w:bookmarkEnd w:id="832"/>
          <w:r>
            <w:rPr>
              <w:lang w:val="en-US"/>
            </w:rPr>
            <w:t>Bakx, P., Chernichovsky, D., Paolucci, F., Schokkaert, E., Trottmann, M., Wasem, J. and Schut, F. (2015) ‘Demand-side strategies to deal with moral hazard in public insurance for long-term care’, Journal of health services research &amp; policy 20(3): 170–6.</w:t>
          </w:r>
        </w:p>
        <w:p w14:paraId="5E8075DD" w14:textId="77777777" w:rsidR="001B6C6F" w:rsidRDefault="001B6C6F" w:rsidP="001B6C6F">
          <w:pPr>
            <w:pStyle w:val="CitaviBibliographyEntry"/>
            <w:rPr>
              <w:lang w:val="en-US"/>
            </w:rPr>
          </w:pPr>
          <w:bookmarkStart w:id="834" w:name="_CTVL00113d076a763cd4e85bf20b465b3cae4af"/>
          <w:bookmarkEnd w:id="833"/>
          <w:r>
            <w:rPr>
              <w:lang w:val="en-US"/>
            </w:rPr>
            <w:t>Bambra, C. (2007) ‘Defamilisation and welfare state regimes: a cluster analysis’, International Journal of Social Welfare 16(4): 326–38.</w:t>
          </w:r>
        </w:p>
        <w:p w14:paraId="20B7E084" w14:textId="77777777" w:rsidR="001B6C6F" w:rsidRDefault="001B6C6F" w:rsidP="001B6C6F">
          <w:pPr>
            <w:pStyle w:val="CitaviBibliographyEntry"/>
            <w:rPr>
              <w:lang w:val="en-US"/>
            </w:rPr>
          </w:pPr>
          <w:bookmarkStart w:id="835" w:name="_CTVL001e6435ca3dc8443b5a53ecffd8c03ae4d"/>
          <w:bookmarkEnd w:id="834"/>
          <w:r>
            <w:rPr>
              <w:lang w:val="en-US"/>
            </w:rPr>
            <w:t>Bettio, F. and Plantenga, J. (2004) ‘Comparing Care Regimes in Europe’, Feminist Economics 10(1): 85–113.</w:t>
          </w:r>
        </w:p>
        <w:p w14:paraId="1D5214F4" w14:textId="77777777" w:rsidR="001B6C6F" w:rsidRDefault="001B6C6F" w:rsidP="001B6C6F">
          <w:pPr>
            <w:pStyle w:val="CitaviBibliographyEntry"/>
            <w:rPr>
              <w:lang w:val="en-US"/>
            </w:rPr>
          </w:pPr>
          <w:bookmarkStart w:id="836" w:name="_CTVL0013d007445ae5a40379b45bf9ea10b8792"/>
          <w:bookmarkEnd w:id="835"/>
          <w:r>
            <w:rPr>
              <w:lang w:val="en-US"/>
            </w:rPr>
            <w:t>Böhm, K., Schmid, A., Götze, R., Landwehr, C. and Rothgang, H. (2013) ‘Five types of OECD healthcare systems: empirical results of a deductive classification’, Health policy (Amsterdam, Netherlands) 113(3): 258–69.</w:t>
          </w:r>
        </w:p>
        <w:p w14:paraId="0534E00F" w14:textId="77777777" w:rsidR="001B6C6F" w:rsidRDefault="001B6C6F" w:rsidP="001B6C6F">
          <w:pPr>
            <w:pStyle w:val="CitaviBibliographyEntry"/>
            <w:rPr>
              <w:lang w:val="en-US"/>
            </w:rPr>
          </w:pPr>
          <w:bookmarkStart w:id="837" w:name="_CTVL00134984415fb464e2783512e6c89b0cd6c"/>
          <w:bookmarkEnd w:id="836"/>
          <w:r>
            <w:rPr>
              <w:lang w:val="en-US"/>
            </w:rPr>
            <w:t>Castles, F. G. and Mitchell, D. (1993) ‘Worlds of Welfare and Families of Nations’, in F. G. Castles (ed.)</w:t>
          </w:r>
          <w:bookmarkEnd w:id="837"/>
          <w:r>
            <w:rPr>
              <w:lang w:val="en-US"/>
            </w:rPr>
            <w:t xml:space="preserve"> </w:t>
          </w:r>
          <w:r w:rsidRPr="001B6C6F">
            <w:rPr>
              <w:i/>
              <w:lang w:val="en-US"/>
            </w:rPr>
            <w:t xml:space="preserve">Families of nations: Patterns of public policy in Western democracies. </w:t>
          </w:r>
          <w:r w:rsidRPr="001B6C6F">
            <w:rPr>
              <w:lang w:val="en-US"/>
            </w:rPr>
            <w:t>Aldershot: Ashgate.</w:t>
          </w:r>
        </w:p>
        <w:p w14:paraId="5BCE755E" w14:textId="77777777" w:rsidR="001B6C6F" w:rsidRDefault="001B6C6F" w:rsidP="001B6C6F">
          <w:pPr>
            <w:pStyle w:val="CitaviBibliographyEntry"/>
            <w:rPr>
              <w:lang w:val="en-US"/>
            </w:rPr>
          </w:pPr>
          <w:bookmarkStart w:id="838" w:name="_CTVL00186166193303347ca969e2168af48b4b8"/>
          <w:r>
            <w:rPr>
              <w:lang w:val="en-US"/>
            </w:rPr>
            <w:t>Colombo, F. (2012) ‘Typology of Public Coverage for Long-Term Care in OECD Countries’, in J. Costa-Font and C. Courbage (eds)</w:t>
          </w:r>
          <w:bookmarkEnd w:id="838"/>
          <w:r>
            <w:rPr>
              <w:lang w:val="en-US"/>
            </w:rPr>
            <w:t xml:space="preserve"> </w:t>
          </w:r>
          <w:r w:rsidRPr="001B6C6F">
            <w:rPr>
              <w:i/>
              <w:lang w:val="en-US"/>
            </w:rPr>
            <w:t>Financing Long-Term Care in Europe: Institutions, Markets and Models</w:t>
          </w:r>
          <w:r w:rsidRPr="001B6C6F">
            <w:rPr>
              <w:lang w:val="en-US"/>
            </w:rPr>
            <w:t>, pp. 17–40. London, s.l.: Palgrave Macmillan UK.</w:t>
          </w:r>
        </w:p>
        <w:p w14:paraId="5A1CCE27" w14:textId="77777777" w:rsidR="001B6C6F" w:rsidRDefault="001B6C6F" w:rsidP="001B6C6F">
          <w:pPr>
            <w:pStyle w:val="CitaviBibliographyEntry"/>
            <w:rPr>
              <w:lang w:val="en-US"/>
            </w:rPr>
          </w:pPr>
          <w:bookmarkStart w:id="839" w:name="_CTVL0010b6a142e90234bc18156f4e7b2566369"/>
          <w:r>
            <w:rPr>
              <w:lang w:val="en-US"/>
            </w:rPr>
            <w:lastRenderedPageBreak/>
            <w:t>Colombo, F., Llena-Nozal, A., Mercier, J. and Tjadens, F. (2011)</w:t>
          </w:r>
          <w:bookmarkEnd w:id="839"/>
          <w:r>
            <w:rPr>
              <w:lang w:val="en-US"/>
            </w:rPr>
            <w:t xml:space="preserve"> </w:t>
          </w:r>
          <w:r w:rsidRPr="001B6C6F">
            <w:rPr>
              <w:i/>
              <w:lang w:val="en-US"/>
            </w:rPr>
            <w:t xml:space="preserve">Help wanted?: Providing and paying for long-term care. </w:t>
          </w:r>
          <w:r w:rsidRPr="001B6C6F">
            <w:rPr>
              <w:lang w:val="en-US"/>
            </w:rPr>
            <w:t>Paris: OECD.</w:t>
          </w:r>
        </w:p>
        <w:p w14:paraId="2285BDD2" w14:textId="77777777" w:rsidR="001B6C6F" w:rsidRDefault="001B6C6F" w:rsidP="001B6C6F">
          <w:pPr>
            <w:pStyle w:val="CitaviBibliographyEntry"/>
            <w:rPr>
              <w:lang w:val="en-US"/>
            </w:rPr>
          </w:pPr>
          <w:bookmarkStart w:id="840" w:name="_CTVL0011b8ba8c659eb4b73a7f1fa02fe518735"/>
          <w:r>
            <w:rPr>
              <w:lang w:val="en-US"/>
            </w:rPr>
            <w:t>Da Roit, B. and Le Bihan, B. (2010) ‘Similar and Yet So Different: Cash-for-Care in Six European Countries’ Long-Term Care Policies’, The Milbank Quarterly 88(3): 286–309.</w:t>
          </w:r>
        </w:p>
        <w:p w14:paraId="19CD0681" w14:textId="77777777" w:rsidR="001B6C6F" w:rsidRDefault="001B6C6F" w:rsidP="001B6C6F">
          <w:pPr>
            <w:pStyle w:val="CitaviBibliographyEntry"/>
            <w:rPr>
              <w:lang w:val="en-US"/>
            </w:rPr>
          </w:pPr>
          <w:bookmarkStart w:id="841" w:name="_CTVL001a4836dae68d94d748616d13fb0207f15"/>
          <w:bookmarkEnd w:id="840"/>
          <w:r>
            <w:rPr>
              <w:lang w:val="en-US"/>
            </w:rPr>
            <w:t>Da Roit, B. and Weicht, B. (2013) ‘Migrant care work and care, migration and employment regimes: A fuzzy-set analysis’, Journal of European Social Policy 23(5): 469–86.</w:t>
          </w:r>
        </w:p>
        <w:p w14:paraId="612CCBBC" w14:textId="77777777" w:rsidR="001B6C6F" w:rsidRDefault="001B6C6F" w:rsidP="001B6C6F">
          <w:pPr>
            <w:pStyle w:val="CitaviBibliographyEntry"/>
            <w:rPr>
              <w:lang w:val="en-US"/>
            </w:rPr>
          </w:pPr>
          <w:bookmarkStart w:id="842" w:name="_CTVL001fd3ac2a6731141c3b7b2698947518579"/>
          <w:bookmarkEnd w:id="841"/>
          <w:r>
            <w:rPr>
              <w:lang w:val="en-US"/>
            </w:rPr>
            <w:t>Damiani, G., Farelli, V., Anselmi, A., Sicuro, L., Solipaca, A., Burgio, A., Iezzi, D. F. and Ricciardi, W. (2011) ‘Patterns of Long Term Care in 29 European countries: evidence from an exploratory study’, BMC health services research 11: 316.</w:t>
          </w:r>
        </w:p>
        <w:p w14:paraId="5CDE070D" w14:textId="77777777" w:rsidR="001B6C6F" w:rsidRDefault="001B6C6F" w:rsidP="001B6C6F">
          <w:pPr>
            <w:pStyle w:val="CitaviBibliographyEntry"/>
            <w:rPr>
              <w:lang w:val="en-US"/>
            </w:rPr>
          </w:pPr>
          <w:bookmarkStart w:id="843" w:name="_CTVL0015f1bbd69fb3c4522abd802c60d39aab7"/>
          <w:bookmarkEnd w:id="842"/>
          <w:r>
            <w:rPr>
              <w:lang w:val="en-US"/>
            </w:rPr>
            <w:t>Di Rosa, M., Kofahl, C., McKee, K., Bień, B., Lamura, G., Prouskas, C., Döhner, H. and Mnich, E. (2011) ‘A Typology of Caregiving Situations and Service Use in Family Carers of Older People in Six European Countries’, GeroPsych 24(1): 5–18.</w:t>
          </w:r>
        </w:p>
        <w:p w14:paraId="798F2DAA" w14:textId="77777777" w:rsidR="001B6C6F" w:rsidRDefault="001B6C6F" w:rsidP="001B6C6F">
          <w:pPr>
            <w:pStyle w:val="CitaviBibliographyEntry"/>
            <w:rPr>
              <w:lang w:val="en-US"/>
            </w:rPr>
          </w:pPr>
          <w:bookmarkStart w:id="844" w:name="_CTVL0010ab61766c6234c81af59c27fe2c9d49d"/>
          <w:bookmarkEnd w:id="843"/>
          <w:r>
            <w:rPr>
              <w:lang w:val="en-US"/>
            </w:rPr>
            <w:t>Esping-Andersen, G. (1990)</w:t>
          </w:r>
          <w:bookmarkEnd w:id="844"/>
          <w:r>
            <w:rPr>
              <w:lang w:val="en-US"/>
            </w:rPr>
            <w:t xml:space="preserve"> </w:t>
          </w:r>
          <w:r w:rsidRPr="001B6C6F">
            <w:rPr>
              <w:i/>
              <w:lang w:val="en-US"/>
            </w:rPr>
            <w:t xml:space="preserve">The three worlds of welfare capitalism. </w:t>
          </w:r>
          <w:r w:rsidRPr="001B6C6F">
            <w:rPr>
              <w:lang w:val="en-US"/>
            </w:rPr>
            <w:t>Princeton, N.J.: Princeton University Press.</w:t>
          </w:r>
        </w:p>
        <w:p w14:paraId="5CB06CB5" w14:textId="77777777" w:rsidR="001B6C6F" w:rsidRDefault="001B6C6F" w:rsidP="001B6C6F">
          <w:pPr>
            <w:pStyle w:val="CitaviBibliographyEntry"/>
            <w:rPr>
              <w:lang w:val="en-US"/>
            </w:rPr>
          </w:pPr>
          <w:bookmarkStart w:id="845" w:name="_CTVL001e695c9812ebe48f081664322ba67ea9f"/>
          <w:r>
            <w:rPr>
              <w:lang w:val="en-US"/>
            </w:rPr>
            <w:t>European Commission (2018) ‘ESPN thematic report on Challenges in long-term care’. https://ec.europa.eu/social/main.jsp?advSearchKey=espnltc_2018&amp;mode=advancedSubmit&amp;catId=22&amp;policyArea=0&amp;policyAreaSub=0&amp;country=0&amp;year=0.</w:t>
          </w:r>
        </w:p>
        <w:p w14:paraId="7979B641" w14:textId="77777777" w:rsidR="001B6C6F" w:rsidRDefault="001B6C6F" w:rsidP="001B6C6F">
          <w:pPr>
            <w:pStyle w:val="CitaviBibliographyEntry"/>
            <w:rPr>
              <w:lang w:val="en-US"/>
            </w:rPr>
          </w:pPr>
          <w:bookmarkStart w:id="846" w:name="_CTVL0013deb4cb5e8224491a572d4026b6a1358"/>
          <w:bookmarkEnd w:id="845"/>
          <w:r>
            <w:rPr>
              <w:lang w:val="en-US"/>
            </w:rPr>
            <w:t>Farris, S. R. and Marchetti, S. (2017) ‘From the Commodification to the Corporatization of Care: European Perspectives and Debates’, Social Politics: International Studies in Gender, State &amp; Society 24(2): 109–31.</w:t>
          </w:r>
        </w:p>
        <w:p w14:paraId="7EDCD4D0" w14:textId="77777777" w:rsidR="001B6C6F" w:rsidRDefault="001B6C6F" w:rsidP="001B6C6F">
          <w:pPr>
            <w:pStyle w:val="CitaviBibliographyEntry"/>
            <w:rPr>
              <w:lang w:val="en-US"/>
            </w:rPr>
          </w:pPr>
          <w:bookmarkStart w:id="847" w:name="_CTVL0017c3d120b68894a438ddae60dd66cb8df"/>
          <w:bookmarkEnd w:id="846"/>
          <w:r>
            <w:rPr>
              <w:lang w:val="en-US"/>
            </w:rPr>
            <w:t>Ferrera, M. (1996) ‘The 'Southern Model' of Welfare in Social Europe’, Journal of European Social Policy 6(1): 17–37.</w:t>
          </w:r>
        </w:p>
        <w:p w14:paraId="1A5CC940" w14:textId="77777777" w:rsidR="001B6C6F" w:rsidRDefault="001B6C6F" w:rsidP="001B6C6F">
          <w:pPr>
            <w:pStyle w:val="CitaviBibliographyEntry"/>
            <w:rPr>
              <w:lang w:val="en-US"/>
            </w:rPr>
          </w:pPr>
          <w:bookmarkStart w:id="848" w:name="_CTVL0014251892f140044c98ec580332144306b"/>
          <w:bookmarkEnd w:id="847"/>
          <w:r>
            <w:rPr>
              <w:lang w:val="en-US"/>
            </w:rPr>
            <w:t>Fonseca, J. R.S. (2013) ‘Clustering in the field of social sciences: that is your choice’, International Journal of Social Research Methodology 16(5): 403–28.</w:t>
          </w:r>
        </w:p>
        <w:p w14:paraId="33E41071" w14:textId="77777777" w:rsidR="001B6C6F" w:rsidRDefault="001B6C6F" w:rsidP="001B6C6F">
          <w:pPr>
            <w:pStyle w:val="CitaviBibliographyEntry"/>
            <w:rPr>
              <w:lang w:val="en-US"/>
            </w:rPr>
          </w:pPr>
          <w:bookmarkStart w:id="849" w:name="_CTVL001373c94ccf3c24a1ebfb425e778bd7fad"/>
          <w:bookmarkEnd w:id="848"/>
          <w:r>
            <w:rPr>
              <w:lang w:val="en-US"/>
            </w:rPr>
            <w:t>Halásková, R., Bednář, P. and Halásková, M. (2017) ‘Forms of Providing and Financing Long-Term Care in OECD Countries’, Review of Economic Perspectives 17(2): 159–78.</w:t>
          </w:r>
        </w:p>
        <w:p w14:paraId="7021CFDE" w14:textId="77777777" w:rsidR="001B6C6F" w:rsidRDefault="001B6C6F" w:rsidP="001B6C6F">
          <w:pPr>
            <w:pStyle w:val="CitaviBibliographyEntry"/>
            <w:rPr>
              <w:lang w:val="en-US"/>
            </w:rPr>
          </w:pPr>
          <w:bookmarkStart w:id="850" w:name="_CTVL0012648c6a98a1148368dd9ae50a6bfa51a"/>
          <w:bookmarkEnd w:id="849"/>
          <w:r>
            <w:rPr>
              <w:lang w:val="en-US"/>
            </w:rPr>
            <w:t xml:space="preserve">Halfens, R. J. G., Meesterberends, E., van Nie-Visser, N. C., Lohrmann, C., Schönherr, S., Meijers, J. M. M., Hahn, S., Vangelooven, C. and Schols, J. </w:t>
          </w:r>
          <w:r>
            <w:rPr>
              <w:lang w:val="en-US"/>
            </w:rPr>
            <w:lastRenderedPageBreak/>
            <w:t>M. G. A. (2013) ‘International prevalence measurement of care problems: results’, Journal of advanced nursing 69(9): e5-17.</w:t>
          </w:r>
        </w:p>
        <w:p w14:paraId="0D35DF66" w14:textId="77777777" w:rsidR="001B6C6F" w:rsidRDefault="001B6C6F" w:rsidP="001B6C6F">
          <w:pPr>
            <w:pStyle w:val="CitaviBibliographyEntry"/>
            <w:rPr>
              <w:lang w:val="en-US"/>
            </w:rPr>
          </w:pPr>
          <w:bookmarkStart w:id="851" w:name="_CTVL001be466e05928646daa518cec4cec03f63"/>
          <w:bookmarkEnd w:id="850"/>
          <w:r>
            <w:rPr>
              <w:lang w:val="en-US"/>
            </w:rPr>
            <w:t>Jensen, C. (2008) ‘Worlds of welfare services and transfers’, Journal of European Social Policy 18(2): 151–62.</w:t>
          </w:r>
        </w:p>
        <w:p w14:paraId="186FDA21" w14:textId="77777777" w:rsidR="001B6C6F" w:rsidRDefault="001B6C6F" w:rsidP="001B6C6F">
          <w:pPr>
            <w:pStyle w:val="CitaviBibliographyEntry"/>
            <w:rPr>
              <w:lang w:val="en-US"/>
            </w:rPr>
          </w:pPr>
          <w:bookmarkStart w:id="852" w:name="_CTVL00175e7fd58a1d34770be22f60640fedb80"/>
          <w:bookmarkEnd w:id="851"/>
          <w:r>
            <w:rPr>
              <w:lang w:val="en-US"/>
            </w:rPr>
            <w:t>Kammer, A., Niehues, J. and Peichl, A. (2012) ‘Welfare regimes and welfare state outcomes in Europe’, Journal of European Social Policy 22(5): 455–71.</w:t>
          </w:r>
        </w:p>
        <w:p w14:paraId="29C3C89D" w14:textId="77777777" w:rsidR="001B6C6F" w:rsidRDefault="001B6C6F" w:rsidP="001B6C6F">
          <w:pPr>
            <w:pStyle w:val="CitaviBibliographyEntry"/>
            <w:rPr>
              <w:lang w:val="en-US"/>
            </w:rPr>
          </w:pPr>
          <w:bookmarkStart w:id="853" w:name="_CTVL0010c10d28edea54957a390cc5df62b8fef"/>
          <w:bookmarkEnd w:id="852"/>
          <w:r>
            <w:rPr>
              <w:lang w:val="en-US"/>
            </w:rPr>
            <w:t>Kautto, M. (2002) ‘Investing in Services in West European welfare states’, Journal of European Social Policy 12(1): 53–65.</w:t>
          </w:r>
        </w:p>
        <w:p w14:paraId="0C033D31" w14:textId="77777777" w:rsidR="001B6C6F" w:rsidRDefault="001B6C6F" w:rsidP="001B6C6F">
          <w:pPr>
            <w:pStyle w:val="CitaviBibliographyEntry"/>
            <w:rPr>
              <w:lang w:val="en-US"/>
            </w:rPr>
          </w:pPr>
          <w:bookmarkStart w:id="854" w:name="_CTVL0011f8691c88a8d41f08287656a243643f7"/>
          <w:bookmarkEnd w:id="853"/>
          <w:r>
            <w:rPr>
              <w:lang w:val="en-US"/>
            </w:rPr>
            <w:t>Kleinke, K., Stemmler, M., Reinecke, J. and Lösel, F. (2011) ‘Efficient ways to impute incomplete panel data’, AStA Adv Stat Anal 95(4): 351–73.</w:t>
          </w:r>
        </w:p>
        <w:p w14:paraId="75142B74" w14:textId="77777777" w:rsidR="001B6C6F" w:rsidRDefault="001B6C6F" w:rsidP="001B6C6F">
          <w:pPr>
            <w:pStyle w:val="CitaviBibliographyEntry"/>
            <w:rPr>
              <w:lang w:val="en-US"/>
            </w:rPr>
          </w:pPr>
          <w:bookmarkStart w:id="855" w:name="_CTVL0014a831c3476a74e2b9956ea11f6651680"/>
          <w:bookmarkEnd w:id="854"/>
          <w:r>
            <w:rPr>
              <w:lang w:val="en-US"/>
            </w:rPr>
            <w:t>Kraus, M., Riedel, M., Mot, E. S., Willemé, P. and Röhrling, G. (2010)</w:t>
          </w:r>
          <w:bookmarkEnd w:id="855"/>
          <w:r>
            <w:rPr>
              <w:lang w:val="en-US"/>
            </w:rPr>
            <w:t xml:space="preserve"> </w:t>
          </w:r>
          <w:r w:rsidRPr="001B6C6F">
            <w:rPr>
              <w:i/>
              <w:lang w:val="en-US"/>
            </w:rPr>
            <w:t xml:space="preserve">A typology of long-term care systems in Europe. </w:t>
          </w:r>
          <w:r w:rsidRPr="001B6C6F">
            <w:rPr>
              <w:lang w:val="en-US"/>
            </w:rPr>
            <w:t>Brussels: ENEPRI.</w:t>
          </w:r>
        </w:p>
        <w:p w14:paraId="3E69D79C" w14:textId="77777777" w:rsidR="001B6C6F" w:rsidRDefault="001B6C6F" w:rsidP="001B6C6F">
          <w:pPr>
            <w:pStyle w:val="CitaviBibliographyEntry"/>
            <w:rPr>
              <w:lang w:val="en-US"/>
            </w:rPr>
          </w:pPr>
          <w:bookmarkStart w:id="856" w:name="_CTVL0014201f31f4e42406fb639b4aefaa60020"/>
          <w:r>
            <w:rPr>
              <w:lang w:val="en-US"/>
            </w:rPr>
            <w:t>Leitner, S. (2003) ‘Varieties of familialism: The caring function of the family in comparative perspective’, European Societies 5(4): 353–75.</w:t>
          </w:r>
        </w:p>
        <w:p w14:paraId="7D00A1E3" w14:textId="77777777" w:rsidR="001B6C6F" w:rsidRDefault="001B6C6F" w:rsidP="001B6C6F">
          <w:pPr>
            <w:pStyle w:val="CitaviBibliographyEntry"/>
            <w:rPr>
              <w:lang w:val="en-US"/>
            </w:rPr>
          </w:pPr>
          <w:bookmarkStart w:id="857" w:name="_CTVL00108ebed689e2c4289841c92d111094b6e"/>
          <w:bookmarkEnd w:id="856"/>
          <w:r>
            <w:rPr>
              <w:lang w:val="en-US"/>
            </w:rPr>
            <w:t>Milligan, G. W. and Cooper, M. C. (1987) ‘Methodology Review: Clustering Methods’, Applied Psychological Measurement 11(4): 329–54.</w:t>
          </w:r>
        </w:p>
        <w:p w14:paraId="358B09A3" w14:textId="77777777" w:rsidR="001B6C6F" w:rsidRDefault="001B6C6F" w:rsidP="001B6C6F">
          <w:pPr>
            <w:pStyle w:val="CitaviBibliographyEntry"/>
            <w:rPr>
              <w:lang w:val="en-US"/>
            </w:rPr>
          </w:pPr>
          <w:bookmarkStart w:id="858" w:name="_CTVL001c8de60e5bb4846cabf3cbe7b0f4faa71"/>
          <w:bookmarkEnd w:id="857"/>
          <w:r>
            <w:rPr>
              <w:lang w:val="en-US"/>
            </w:rPr>
            <w:t>Nies, H., Leichsenring, K. and Mak, S. (2013) ‘The Emerging Identity of Long- Term Care Systems in Europe’, in Leichsenring, Kai, Billings, Jenny and H. Nies (eds)</w:t>
          </w:r>
          <w:bookmarkEnd w:id="858"/>
          <w:r>
            <w:rPr>
              <w:lang w:val="en-US"/>
            </w:rPr>
            <w:t xml:space="preserve"> </w:t>
          </w:r>
          <w:r w:rsidRPr="001B6C6F">
            <w:rPr>
              <w:i/>
              <w:lang w:val="en-US"/>
            </w:rPr>
            <w:t>Long term care in Europe: Improving policy and practice</w:t>
          </w:r>
          <w:r w:rsidRPr="001B6C6F">
            <w:rPr>
              <w:lang w:val="en-US"/>
            </w:rPr>
            <w:t>, pp. 19–41. Basingstoke: Palgrave Macmillan.</w:t>
          </w:r>
        </w:p>
        <w:p w14:paraId="43D9816E" w14:textId="77777777" w:rsidR="001B6C6F" w:rsidRDefault="001B6C6F" w:rsidP="001B6C6F">
          <w:pPr>
            <w:pStyle w:val="CitaviBibliographyEntry"/>
            <w:rPr>
              <w:lang w:val="en-US"/>
            </w:rPr>
          </w:pPr>
          <w:bookmarkStart w:id="859" w:name="_CTVL00131a6e1e5cd3746469cdb27300f86d341"/>
          <w:r>
            <w:rPr>
              <w:lang w:val="en-US"/>
            </w:rPr>
            <w:t>OECD (2018) ‘OECD Health Statistics 2018’. http://www.oecd.org/els/health-systems/health-data.htm.</w:t>
          </w:r>
        </w:p>
        <w:p w14:paraId="2333B040" w14:textId="77777777" w:rsidR="001B6C6F" w:rsidRDefault="001B6C6F" w:rsidP="001B6C6F">
          <w:pPr>
            <w:pStyle w:val="CitaviBibliographyEntry"/>
            <w:rPr>
              <w:lang w:val="en-US"/>
            </w:rPr>
          </w:pPr>
          <w:bookmarkStart w:id="860" w:name="_CTVL001ffb96f5d318a4de298a39e8f0bd5fa6a"/>
          <w:bookmarkEnd w:id="859"/>
          <w:r>
            <w:rPr>
              <w:lang w:val="en-US"/>
            </w:rPr>
            <w:t>OECD and European Commission (2013)</w:t>
          </w:r>
          <w:bookmarkEnd w:id="860"/>
          <w:r>
            <w:rPr>
              <w:lang w:val="en-US"/>
            </w:rPr>
            <w:t xml:space="preserve"> </w:t>
          </w:r>
          <w:r w:rsidRPr="001B6C6F">
            <w:rPr>
              <w:i/>
              <w:lang w:val="en-US"/>
            </w:rPr>
            <w:t xml:space="preserve">A Good Life in Old Age?: </w:t>
          </w:r>
          <w:r w:rsidRPr="001B6C6F">
            <w:rPr>
              <w:lang w:val="en-US"/>
            </w:rPr>
            <w:t>OECD Publishing.</w:t>
          </w:r>
        </w:p>
        <w:p w14:paraId="50B06A9A" w14:textId="77777777" w:rsidR="001B6C6F" w:rsidRDefault="001B6C6F" w:rsidP="001B6C6F">
          <w:pPr>
            <w:pStyle w:val="CitaviBibliographyEntry"/>
            <w:rPr>
              <w:lang w:val="en-US"/>
            </w:rPr>
          </w:pPr>
          <w:bookmarkStart w:id="861" w:name="_CTVL00103a469d8c12940fdbc2ae3b2729b6d39"/>
          <w:r>
            <w:rPr>
              <w:lang w:val="en-US"/>
            </w:rPr>
            <w:t>Pfau-Effinger, B. (2014) ‘New policies for caring family members in European welfare states’, Cuad. Relac. Lab. 32(1).</w:t>
          </w:r>
        </w:p>
        <w:p w14:paraId="53827A8F" w14:textId="77777777" w:rsidR="001B6C6F" w:rsidRDefault="001B6C6F" w:rsidP="001B6C6F">
          <w:pPr>
            <w:pStyle w:val="CitaviBibliographyEntry"/>
            <w:rPr>
              <w:lang w:val="en-US"/>
            </w:rPr>
          </w:pPr>
          <w:bookmarkStart w:id="862" w:name="_CTVL0015370e4185b9d4a5f893208ca47bb9848"/>
          <w:bookmarkEnd w:id="861"/>
          <w:r>
            <w:rPr>
              <w:lang w:val="en-US"/>
            </w:rPr>
            <w:t>Pommer, E., Woittiez, I. and Stevens, J. (2009)</w:t>
          </w:r>
          <w:bookmarkEnd w:id="862"/>
          <w:r>
            <w:rPr>
              <w:lang w:val="en-US"/>
            </w:rPr>
            <w:t xml:space="preserve"> </w:t>
          </w:r>
          <w:r w:rsidRPr="001B6C6F">
            <w:rPr>
              <w:i/>
              <w:lang w:val="en-US"/>
            </w:rPr>
            <w:t xml:space="preserve">Comparing care: The care for elderly in ten EU-countries. </w:t>
          </w:r>
          <w:r w:rsidRPr="001B6C6F">
            <w:rPr>
              <w:lang w:val="en-US"/>
            </w:rPr>
            <w:t>Amsterdam: Aksant Acad. Publ.</w:t>
          </w:r>
        </w:p>
        <w:p w14:paraId="0A9058F9" w14:textId="77777777" w:rsidR="001B6C6F" w:rsidRDefault="001B6C6F" w:rsidP="001B6C6F">
          <w:pPr>
            <w:pStyle w:val="CitaviBibliographyEntry"/>
            <w:rPr>
              <w:lang w:val="en-US"/>
            </w:rPr>
          </w:pPr>
          <w:bookmarkStart w:id="863" w:name="_CTVL0014fb1e12993c0486bb38a312102fa0b95"/>
          <w:r>
            <w:rPr>
              <w:lang w:val="en-US"/>
            </w:rPr>
            <w:t>Ranci, C. and Pavolini, E. (eds.) (2013)</w:t>
          </w:r>
          <w:bookmarkEnd w:id="863"/>
          <w:r>
            <w:rPr>
              <w:lang w:val="en-US"/>
            </w:rPr>
            <w:t xml:space="preserve"> </w:t>
          </w:r>
          <w:r w:rsidRPr="001B6C6F">
            <w:rPr>
              <w:i/>
              <w:lang w:val="en-US"/>
            </w:rPr>
            <w:t xml:space="preserve">Reforms in Long-Term Care Policies in Europe: Investigating Institutional Change and Social Impacts. </w:t>
          </w:r>
          <w:r w:rsidRPr="001B6C6F">
            <w:rPr>
              <w:lang w:val="en-US"/>
            </w:rPr>
            <w:t>New York, NY: Springer.</w:t>
          </w:r>
        </w:p>
        <w:p w14:paraId="04146386" w14:textId="77777777" w:rsidR="001B6C6F" w:rsidRDefault="001B6C6F" w:rsidP="001B6C6F">
          <w:pPr>
            <w:pStyle w:val="CitaviBibliographyEntry"/>
            <w:rPr>
              <w:lang w:val="en-US"/>
            </w:rPr>
          </w:pPr>
          <w:bookmarkStart w:id="864" w:name="_CTVL0011bf34687a16f42f68121c0bf4b2f930f"/>
          <w:r>
            <w:rPr>
              <w:lang w:val="en-US"/>
            </w:rPr>
            <w:t>Reibling, N. (2010) ‘Healthcare systems in Europe: towards an incorporation of patient access’, Journal of European Social Policy 20(1): 5–18.</w:t>
          </w:r>
        </w:p>
        <w:p w14:paraId="4A2BF11F" w14:textId="77777777" w:rsidR="001B6C6F" w:rsidRDefault="001B6C6F" w:rsidP="001B6C6F">
          <w:pPr>
            <w:pStyle w:val="CitaviBibliographyEntry"/>
            <w:rPr>
              <w:lang w:val="en-US"/>
            </w:rPr>
          </w:pPr>
          <w:bookmarkStart w:id="865" w:name="_CTVL001ba251d514c9d4bae9495b7c6c02444ab"/>
          <w:bookmarkEnd w:id="864"/>
          <w:r>
            <w:rPr>
              <w:lang w:val="en-US"/>
            </w:rPr>
            <w:lastRenderedPageBreak/>
            <w:t>Reibling, N., Ariaans, M. and Wendt, C. (2019) ‘Worlds of Healthcare: A Healthcare System Typology of OECD Countries’, Health policy (Amsterdam, Netherlands) 123(7): 611–20.</w:t>
          </w:r>
        </w:p>
        <w:p w14:paraId="20A33159" w14:textId="77777777" w:rsidR="001B6C6F" w:rsidRDefault="001B6C6F" w:rsidP="001B6C6F">
          <w:pPr>
            <w:pStyle w:val="CitaviBibliographyEntry"/>
            <w:rPr>
              <w:lang w:val="en-US"/>
            </w:rPr>
          </w:pPr>
          <w:bookmarkStart w:id="866" w:name="_CTVL001c4d18bc7cbb84effbca47358d0ec4f5f"/>
          <w:bookmarkEnd w:id="865"/>
          <w:r>
            <w:rPr>
              <w:lang w:val="en-US"/>
            </w:rPr>
            <w:t>Rostgaard, T. (2002) ‘Caring for Children and Older People in Europe - A Comparison of European Policies and Practice’, Policy Studies 23(1): 51–68.</w:t>
          </w:r>
        </w:p>
        <w:p w14:paraId="65EC35AE" w14:textId="77777777" w:rsidR="001B6C6F" w:rsidRDefault="001B6C6F" w:rsidP="001B6C6F">
          <w:pPr>
            <w:pStyle w:val="CitaviBibliographyEntry"/>
            <w:rPr>
              <w:lang w:val="en-US"/>
            </w:rPr>
          </w:pPr>
          <w:bookmarkStart w:id="867" w:name="_CTVL001374111b5997247799147bfd63b1f9fef"/>
          <w:bookmarkEnd w:id="866"/>
          <w:r>
            <w:rPr>
              <w:lang w:val="en-US"/>
            </w:rPr>
            <w:t>Saraceno, C. and Keck, W. (2010) ‘Can we identify intergenerational policy regimes in Europe?’, European Societies 12(5): 675–96.</w:t>
          </w:r>
        </w:p>
        <w:p w14:paraId="64E0A1AC" w14:textId="77777777" w:rsidR="001B6C6F" w:rsidRDefault="001B6C6F" w:rsidP="001B6C6F">
          <w:pPr>
            <w:pStyle w:val="CitaviBibliographyEntry"/>
            <w:rPr>
              <w:lang w:val="en-US"/>
            </w:rPr>
          </w:pPr>
          <w:bookmarkStart w:id="868" w:name="_CTVL0018474dca944ff43a3977d89e1f8cbf9bc"/>
          <w:bookmarkEnd w:id="867"/>
          <w:r>
            <w:rPr>
              <w:lang w:val="en-US"/>
            </w:rPr>
            <w:t>Schieber, G. J. (1987)</w:t>
          </w:r>
          <w:bookmarkEnd w:id="868"/>
          <w:r>
            <w:rPr>
              <w:lang w:val="en-US"/>
            </w:rPr>
            <w:t xml:space="preserve"> </w:t>
          </w:r>
          <w:r w:rsidRPr="001B6C6F">
            <w:rPr>
              <w:i/>
              <w:lang w:val="en-US"/>
            </w:rPr>
            <w:t xml:space="preserve">Financing and delivering health care: A comparative analysis of OECD countries. </w:t>
          </w:r>
          <w:r w:rsidRPr="001B6C6F">
            <w:rPr>
              <w:lang w:val="en-US"/>
            </w:rPr>
            <w:t>Paris: OECD.</w:t>
          </w:r>
        </w:p>
        <w:p w14:paraId="67DA7018" w14:textId="77777777" w:rsidR="001B6C6F" w:rsidRDefault="001B6C6F" w:rsidP="001B6C6F">
          <w:pPr>
            <w:pStyle w:val="CitaviBibliographyEntry"/>
            <w:rPr>
              <w:lang w:val="en-US"/>
            </w:rPr>
          </w:pPr>
          <w:bookmarkStart w:id="869" w:name="_CTVL0010aa49c15848940a59eff4c656fb83638"/>
          <w:r>
            <w:rPr>
              <w:lang w:val="en-US"/>
            </w:rPr>
            <w:t>Simonazzi, A. (2008) ‘Care regimes and national employment models’, Cambridge Journal of Economics 33(2): 211–32.</w:t>
          </w:r>
        </w:p>
        <w:p w14:paraId="1C9B2060" w14:textId="77777777" w:rsidR="001B6C6F" w:rsidRDefault="001B6C6F" w:rsidP="001B6C6F">
          <w:pPr>
            <w:pStyle w:val="CitaviBibliographyEntry"/>
            <w:rPr>
              <w:lang w:val="en-US"/>
            </w:rPr>
          </w:pPr>
          <w:bookmarkStart w:id="870" w:name="_CTVL001c4cde9c35b0a4375a4d04a5ae1610beb"/>
          <w:bookmarkEnd w:id="869"/>
          <w:r>
            <w:rPr>
              <w:lang w:val="en-US"/>
            </w:rPr>
            <w:t>Spasova, S., Baeten, R., Coster, S., Ghailani, D., Peña-Casas, R. and Vanhercke, B. (2018)</w:t>
          </w:r>
          <w:bookmarkEnd w:id="870"/>
          <w:r>
            <w:rPr>
              <w:lang w:val="en-US"/>
            </w:rPr>
            <w:t xml:space="preserve"> </w:t>
          </w:r>
          <w:r w:rsidRPr="001B6C6F">
            <w:rPr>
              <w:i/>
              <w:lang w:val="en-US"/>
            </w:rPr>
            <w:t xml:space="preserve">Challenges in long-term care in Europe: A study of national policies. </w:t>
          </w:r>
          <w:r w:rsidRPr="001B6C6F">
            <w:rPr>
              <w:lang w:val="en-US"/>
            </w:rPr>
            <w:t>Brussels.</w:t>
          </w:r>
        </w:p>
        <w:p w14:paraId="61393F39" w14:textId="77777777" w:rsidR="001B6C6F" w:rsidRDefault="001B6C6F" w:rsidP="001B6C6F">
          <w:pPr>
            <w:pStyle w:val="CitaviBibliographyEntry"/>
            <w:rPr>
              <w:lang w:val="en-US"/>
            </w:rPr>
          </w:pPr>
          <w:bookmarkStart w:id="871" w:name="_CTVL00103efbb5656b9476aa5f278c064126856"/>
          <w:r>
            <w:rPr>
              <w:lang w:val="en-US"/>
            </w:rPr>
            <w:t>Ungerson, C. (1997) ‘Social Politics and the Commodification of Care’, Social Politics: International Studies in Gender, State &amp; Society 4(3): 362–81.</w:t>
          </w:r>
        </w:p>
        <w:p w14:paraId="4CC30344" w14:textId="77777777" w:rsidR="001B6C6F" w:rsidRDefault="001B6C6F" w:rsidP="001B6C6F">
          <w:pPr>
            <w:pStyle w:val="CitaviBibliographyEntry"/>
            <w:rPr>
              <w:lang w:val="en-US"/>
            </w:rPr>
          </w:pPr>
          <w:bookmarkStart w:id="872" w:name="_CTVL001ba09466a76eb497588929f7223bebb75"/>
          <w:bookmarkEnd w:id="871"/>
          <w:r>
            <w:rPr>
              <w:lang w:val="en-US"/>
            </w:rPr>
            <w:t>van Hooren, F. J. (2012) ‘Varieties of migrant care work: Comparing patterns of migrant labour in social care’, Journal of European Social Policy 22(2): 133–47.</w:t>
          </w:r>
        </w:p>
        <w:p w14:paraId="4E006744" w14:textId="77777777" w:rsidR="001B6C6F" w:rsidRDefault="001B6C6F" w:rsidP="001B6C6F">
          <w:pPr>
            <w:pStyle w:val="CitaviBibliographyEntry"/>
            <w:rPr>
              <w:lang w:val="en-US"/>
            </w:rPr>
          </w:pPr>
          <w:bookmarkStart w:id="873" w:name="_CTVL001b0b165f1db0a4d44bf83e82f2f5cd0f9"/>
          <w:bookmarkEnd w:id="872"/>
          <w:r>
            <w:rPr>
              <w:lang w:val="en-US"/>
            </w:rPr>
            <w:t>Wendt, C. (2009) ‘Mapping European healthcare systems: a comparative analysis of financing, service provision and access to healthcare’, Journal of European Social Policy 19(5): 432–45.</w:t>
          </w:r>
        </w:p>
        <w:p w14:paraId="095DBAA8" w14:textId="77777777" w:rsidR="001B6C6F" w:rsidRDefault="001B6C6F" w:rsidP="001B6C6F">
          <w:pPr>
            <w:pStyle w:val="CitaviBibliographyEntry"/>
            <w:rPr>
              <w:lang w:val="en-US"/>
            </w:rPr>
          </w:pPr>
          <w:bookmarkStart w:id="874" w:name="_CTVL001ab516b2141194d84a0d50dcc11af4e93"/>
          <w:bookmarkEnd w:id="873"/>
          <w:r>
            <w:rPr>
              <w:lang w:val="en-US"/>
            </w:rPr>
            <w:t>Wendt, C. (2014) ‘Changing Healthcare System Types’, Social Policy &amp; Administration 48(7): 864–82.</w:t>
          </w:r>
        </w:p>
        <w:p w14:paraId="7F8E7957" w14:textId="6BCE84B6" w:rsidR="00725171" w:rsidRPr="006A56FF" w:rsidRDefault="001B6C6F" w:rsidP="001B6C6F">
          <w:pPr>
            <w:pStyle w:val="CitaviBibliographyEntry"/>
            <w:rPr>
              <w:lang w:val="en-US"/>
            </w:rPr>
          </w:pPr>
          <w:bookmarkStart w:id="875" w:name="_CTVL001fb37b04adcac459ebe08c9b097c11676"/>
          <w:bookmarkEnd w:id="874"/>
          <w:r>
            <w:rPr>
              <w:lang w:val="en-US"/>
            </w:rPr>
            <w:t>White, I. R., Royston, P. and Wood, A. M. (2011) ‘Multiple imputation using chained equations: Issues and guidance for practice’, Statistics in medicine 30(4): 377–99</w:t>
          </w:r>
          <w:bookmarkEnd w:id="875"/>
          <w:r>
            <w:rPr>
              <w:lang w:val="en-US"/>
            </w:rPr>
            <w:t>.</w:t>
          </w:r>
          <w:r w:rsidR="00D062D3" w:rsidRPr="006A56FF">
            <w:rPr>
              <w:lang w:val="en-US"/>
            </w:rPr>
            <w:fldChar w:fldCharType="end"/>
          </w:r>
        </w:p>
      </w:sdtContent>
    </w:sdt>
    <w:p w14:paraId="68E2CD42" w14:textId="0D685F43" w:rsidR="00DC39A1" w:rsidRPr="006A56FF" w:rsidRDefault="00DC39A1">
      <w:pPr>
        <w:spacing w:after="160" w:line="259" w:lineRule="auto"/>
        <w:rPr>
          <w:szCs w:val="24"/>
          <w:lang w:val="en-US"/>
        </w:rPr>
      </w:pPr>
    </w:p>
    <w:p w14:paraId="2B11558E" w14:textId="53D3A373" w:rsidR="000C6B26" w:rsidRPr="00954C0D" w:rsidRDefault="000C6B26">
      <w:pPr>
        <w:spacing w:after="160" w:line="259" w:lineRule="auto"/>
        <w:rPr>
          <w:rFonts w:eastAsia="Times New Roman"/>
          <w:b/>
          <w:bCs/>
          <w:sz w:val="32"/>
          <w:szCs w:val="28"/>
          <w:lang w:val="en-US"/>
        </w:rPr>
      </w:pPr>
      <w:r w:rsidRPr="00954C0D">
        <w:rPr>
          <w:lang w:val="en-US"/>
        </w:rPr>
        <w:br w:type="page"/>
      </w:r>
    </w:p>
    <w:p w14:paraId="79325F45" w14:textId="7513508F" w:rsidR="000C6B26" w:rsidRPr="00954C0D" w:rsidRDefault="000C6B26">
      <w:pPr>
        <w:pStyle w:val="CitaviBibliographyHeading"/>
        <w:rPr>
          <w:lang w:val="en-US"/>
        </w:rPr>
      </w:pPr>
      <w:r w:rsidRPr="00954C0D">
        <w:rPr>
          <w:lang w:val="en-US"/>
        </w:rPr>
        <w:lastRenderedPageBreak/>
        <w:t>Online Appendix</w:t>
      </w:r>
    </w:p>
    <w:p w14:paraId="47BEE2F4" w14:textId="4F47AD07" w:rsidR="000C6B26" w:rsidRPr="006A56FF" w:rsidRDefault="000C6B26" w:rsidP="000C6B26">
      <w:pPr>
        <w:pStyle w:val="03TabelleKopfzeile12pt"/>
        <w:rPr>
          <w:lang w:val="en-US"/>
        </w:rPr>
      </w:pPr>
    </w:p>
    <w:p w14:paraId="1BE3CECB" w14:textId="6771E559" w:rsidR="00BD5458" w:rsidRPr="00BD5458" w:rsidRDefault="00BD5458" w:rsidP="00BD5458">
      <w:pPr>
        <w:pStyle w:val="Beschriftung"/>
        <w:keepNext/>
        <w:spacing w:before="240" w:after="240"/>
        <w:jc w:val="left"/>
        <w:rPr>
          <w:sz w:val="22"/>
          <w:szCs w:val="22"/>
          <w:lang w:val="en-US"/>
        </w:rPr>
      </w:pPr>
      <w:r w:rsidRPr="00BD5458">
        <w:rPr>
          <w:sz w:val="22"/>
          <w:szCs w:val="22"/>
          <w:lang w:val="en-US"/>
        </w:rPr>
        <w:t xml:space="preserve">Table </w:t>
      </w:r>
      <w:r w:rsidRPr="00BD5458">
        <w:rPr>
          <w:sz w:val="22"/>
          <w:szCs w:val="22"/>
          <w:lang w:val="en-US"/>
        </w:rPr>
        <w:fldChar w:fldCharType="begin"/>
      </w:r>
      <w:r w:rsidRPr="00BD5458">
        <w:rPr>
          <w:sz w:val="22"/>
          <w:szCs w:val="22"/>
          <w:lang w:val="en-US"/>
        </w:rPr>
        <w:instrText xml:space="preserve"> SEQ Table \* ARABIC </w:instrText>
      </w:r>
      <w:r w:rsidRPr="00BD5458">
        <w:rPr>
          <w:sz w:val="22"/>
          <w:szCs w:val="22"/>
          <w:lang w:val="en-US"/>
        </w:rPr>
        <w:fldChar w:fldCharType="separate"/>
      </w:r>
      <w:r w:rsidR="00A77345">
        <w:rPr>
          <w:noProof/>
          <w:sz w:val="22"/>
          <w:szCs w:val="22"/>
          <w:lang w:val="en-US"/>
        </w:rPr>
        <w:t>5</w:t>
      </w:r>
      <w:r w:rsidRPr="00BD5458">
        <w:rPr>
          <w:sz w:val="22"/>
          <w:szCs w:val="22"/>
          <w:lang w:val="en-US"/>
        </w:rPr>
        <w:fldChar w:fldCharType="end"/>
      </w:r>
      <w:r w:rsidRPr="00BD5458">
        <w:rPr>
          <w:sz w:val="22"/>
          <w:szCs w:val="22"/>
          <w:lang w:val="en-US"/>
        </w:rPr>
        <w:t>: Means LTC typology indicators over countries (N=25) and years (2014-</w:t>
      </w:r>
      <w:commentRangeStart w:id="876"/>
      <w:r w:rsidRPr="00BD5458">
        <w:rPr>
          <w:sz w:val="22"/>
          <w:szCs w:val="22"/>
          <w:lang w:val="en-US"/>
        </w:rPr>
        <w:t>2016</w:t>
      </w:r>
      <w:commentRangeEnd w:id="876"/>
      <w:r>
        <w:rPr>
          <w:rStyle w:val="Kommentarzeichen"/>
          <w:color w:val="000000"/>
        </w:rPr>
        <w:commentReference w:id="876"/>
      </w:r>
      <w:r w:rsidRPr="00BD5458">
        <w:rPr>
          <w:sz w:val="22"/>
          <w:szCs w:val="22"/>
          <w:lang w:val="en-US"/>
        </w:rPr>
        <w:t>)</w:t>
      </w:r>
    </w:p>
    <w:tbl>
      <w:tblPr>
        <w:tblStyle w:val="EinfacheTabelle3"/>
        <w:tblW w:w="8555" w:type="dxa"/>
        <w:shd w:val="clear" w:color="auto" w:fill="FFFFFF" w:themeFill="background1"/>
        <w:tblLayout w:type="fixed"/>
        <w:tblLook w:val="04A0" w:firstRow="1" w:lastRow="0" w:firstColumn="1" w:lastColumn="0" w:noHBand="0" w:noVBand="1"/>
      </w:tblPr>
      <w:tblGrid>
        <w:gridCol w:w="567"/>
        <w:gridCol w:w="993"/>
        <w:gridCol w:w="851"/>
        <w:gridCol w:w="991"/>
        <w:gridCol w:w="1004"/>
        <w:gridCol w:w="708"/>
        <w:gridCol w:w="755"/>
        <w:gridCol w:w="1096"/>
        <w:gridCol w:w="709"/>
        <w:gridCol w:w="881"/>
      </w:tblGrid>
      <w:tr w:rsidR="000C6B26" w:rsidRPr="006A56FF" w14:paraId="588B48F3" w14:textId="77777777" w:rsidTr="00534234">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7" w:type="dxa"/>
            <w:tcBorders>
              <w:bottom w:val="single" w:sz="12" w:space="0" w:color="auto"/>
              <w:right w:val="none" w:sz="0" w:space="0" w:color="auto"/>
            </w:tcBorders>
            <w:shd w:val="clear" w:color="auto" w:fill="FFFFFF" w:themeFill="background1"/>
            <w:vAlign w:val="center"/>
          </w:tcPr>
          <w:p w14:paraId="011585C2" w14:textId="77777777" w:rsidR="000C6B26" w:rsidRPr="006A56FF" w:rsidRDefault="000C6B26" w:rsidP="00832038">
            <w:pPr>
              <w:rPr>
                <w:b w:val="0"/>
                <w:bCs w:val="0"/>
                <w:caps w:val="0"/>
                <w:sz w:val="20"/>
                <w:szCs w:val="20"/>
                <w:lang w:val="en-US"/>
              </w:rPr>
            </w:pPr>
          </w:p>
        </w:tc>
        <w:tc>
          <w:tcPr>
            <w:tcW w:w="5302" w:type="dxa"/>
            <w:gridSpan w:val="6"/>
            <w:tcBorders>
              <w:left w:val="nil"/>
              <w:bottom w:val="single" w:sz="12" w:space="0" w:color="auto"/>
            </w:tcBorders>
            <w:shd w:val="clear" w:color="auto" w:fill="FFFFFF" w:themeFill="background1"/>
            <w:vAlign w:val="center"/>
          </w:tcPr>
          <w:p w14:paraId="31B91228" w14:textId="77777777" w:rsidR="000C6B26" w:rsidRPr="00ED188F" w:rsidRDefault="000C6B26"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Quantitative indicators</w:t>
            </w:r>
          </w:p>
        </w:tc>
        <w:tc>
          <w:tcPr>
            <w:tcW w:w="2686" w:type="dxa"/>
            <w:gridSpan w:val="3"/>
            <w:tcBorders>
              <w:bottom w:val="single" w:sz="4" w:space="0" w:color="auto"/>
            </w:tcBorders>
            <w:shd w:val="clear" w:color="auto" w:fill="FFFFFF" w:themeFill="background1"/>
            <w:vAlign w:val="center"/>
          </w:tcPr>
          <w:p w14:paraId="23FA6898" w14:textId="20C1547F" w:rsidR="000C6B26" w:rsidRPr="00ED188F" w:rsidRDefault="00351C14"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Pr>
                <w:caps w:val="0"/>
                <w:sz w:val="20"/>
                <w:szCs w:val="20"/>
                <w:lang w:val="en-US"/>
              </w:rPr>
              <w:t>Institutional</w:t>
            </w:r>
            <w:r w:rsidR="000C6B26" w:rsidRPr="00ED188F">
              <w:rPr>
                <w:caps w:val="0"/>
                <w:sz w:val="20"/>
                <w:szCs w:val="20"/>
                <w:lang w:val="en-US"/>
              </w:rPr>
              <w:t xml:space="preserve"> indicators</w:t>
            </w:r>
          </w:p>
        </w:tc>
      </w:tr>
      <w:tr w:rsidR="000C6B26" w:rsidRPr="006A56FF" w14:paraId="3D4040C2"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bottom w:val="single" w:sz="4" w:space="0" w:color="auto"/>
              <w:right w:val="single" w:sz="4" w:space="0" w:color="auto"/>
            </w:tcBorders>
            <w:shd w:val="clear" w:color="auto" w:fill="FFFFFF" w:themeFill="background1"/>
            <w:vAlign w:val="center"/>
          </w:tcPr>
          <w:p w14:paraId="727A7D89" w14:textId="77777777" w:rsidR="000C6B26" w:rsidRPr="006A56FF" w:rsidRDefault="000C6B26" w:rsidP="00832038">
            <w:pPr>
              <w:rPr>
                <w:b w:val="0"/>
                <w:bCs w:val="0"/>
                <w:caps w:val="0"/>
                <w:sz w:val="20"/>
                <w:szCs w:val="20"/>
                <w:lang w:val="en-US"/>
              </w:rPr>
            </w:pPr>
            <w:r w:rsidRPr="006A56FF">
              <w:rPr>
                <w:b w:val="0"/>
                <w:bCs w:val="0"/>
                <w:caps w:val="0"/>
                <w:sz w:val="20"/>
                <w:szCs w:val="20"/>
                <w:lang w:val="en-US"/>
              </w:rPr>
              <w:t>ID</w:t>
            </w:r>
          </w:p>
        </w:tc>
        <w:tc>
          <w:tcPr>
            <w:tcW w:w="993" w:type="dxa"/>
            <w:tcBorders>
              <w:top w:val="single" w:sz="12" w:space="0" w:color="auto"/>
              <w:left w:val="single" w:sz="4" w:space="0" w:color="auto"/>
              <w:bottom w:val="single" w:sz="4" w:space="0" w:color="auto"/>
            </w:tcBorders>
            <w:shd w:val="clear" w:color="auto" w:fill="FFFFFF" w:themeFill="background1"/>
            <w:vAlign w:val="center"/>
          </w:tcPr>
          <w:p w14:paraId="602EDE77"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EXPND</w:t>
            </w:r>
          </w:p>
        </w:tc>
        <w:tc>
          <w:tcPr>
            <w:tcW w:w="851" w:type="dxa"/>
            <w:tcBorders>
              <w:top w:val="single" w:sz="12" w:space="0" w:color="auto"/>
              <w:bottom w:val="single" w:sz="4" w:space="0" w:color="auto"/>
            </w:tcBorders>
            <w:shd w:val="clear" w:color="auto" w:fill="FFFFFF" w:themeFill="background1"/>
            <w:vAlign w:val="center"/>
          </w:tcPr>
          <w:p w14:paraId="01195214"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BEDS</w:t>
            </w:r>
          </w:p>
        </w:tc>
        <w:tc>
          <w:tcPr>
            <w:tcW w:w="991" w:type="dxa"/>
            <w:tcBorders>
              <w:top w:val="single" w:sz="4" w:space="0" w:color="auto"/>
              <w:bottom w:val="single" w:sz="4" w:space="0" w:color="auto"/>
            </w:tcBorders>
            <w:shd w:val="clear" w:color="auto" w:fill="FFFFFF" w:themeFill="background1"/>
            <w:vAlign w:val="center"/>
          </w:tcPr>
          <w:p w14:paraId="436E6A62" w14:textId="173A16DB" w:rsidR="000C6B26" w:rsidRPr="001F4B57" w:rsidRDefault="00534234"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534234">
              <w:rPr>
                <w:caps/>
                <w:sz w:val="20"/>
                <w:szCs w:val="20"/>
                <w:lang w:val="en-US"/>
              </w:rPr>
              <w:t>RCPTIN</w:t>
            </w:r>
          </w:p>
        </w:tc>
        <w:tc>
          <w:tcPr>
            <w:tcW w:w="1004" w:type="dxa"/>
            <w:tcBorders>
              <w:top w:val="single" w:sz="4" w:space="0" w:color="auto"/>
              <w:bottom w:val="single" w:sz="4" w:space="0" w:color="auto"/>
            </w:tcBorders>
            <w:shd w:val="clear" w:color="auto" w:fill="FFFFFF" w:themeFill="background1"/>
            <w:vAlign w:val="center"/>
          </w:tcPr>
          <w:p w14:paraId="7DF4166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PEXPND</w:t>
            </w:r>
          </w:p>
        </w:tc>
        <w:tc>
          <w:tcPr>
            <w:tcW w:w="708" w:type="dxa"/>
            <w:tcBorders>
              <w:top w:val="single" w:sz="4" w:space="0" w:color="auto"/>
              <w:bottom w:val="single" w:sz="4" w:space="0" w:color="auto"/>
            </w:tcBorders>
            <w:shd w:val="clear" w:color="auto" w:fill="FFFFFF" w:themeFill="background1"/>
            <w:vAlign w:val="center"/>
          </w:tcPr>
          <w:p w14:paraId="180B784F" w14:textId="7B108698"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LEX</w:t>
            </w:r>
          </w:p>
        </w:tc>
        <w:tc>
          <w:tcPr>
            <w:tcW w:w="755" w:type="dxa"/>
            <w:tcBorders>
              <w:top w:val="single" w:sz="4" w:space="0" w:color="auto"/>
              <w:bottom w:val="single" w:sz="4" w:space="0" w:color="auto"/>
              <w:right w:val="single" w:sz="4" w:space="0" w:color="auto"/>
            </w:tcBorders>
            <w:shd w:val="clear" w:color="auto" w:fill="FFFFFF" w:themeFill="background1"/>
            <w:vAlign w:val="center"/>
          </w:tcPr>
          <w:p w14:paraId="0B1325ED"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SPH</w:t>
            </w:r>
          </w:p>
        </w:tc>
        <w:tc>
          <w:tcPr>
            <w:tcW w:w="1096" w:type="dxa"/>
            <w:tcBorders>
              <w:top w:val="single" w:sz="12" w:space="0" w:color="auto"/>
              <w:left w:val="single" w:sz="4" w:space="0" w:color="auto"/>
              <w:bottom w:val="single" w:sz="4" w:space="0" w:color="auto"/>
            </w:tcBorders>
            <w:shd w:val="clear" w:color="auto" w:fill="FFFFFF" w:themeFill="background1"/>
            <w:vAlign w:val="center"/>
          </w:tcPr>
          <w:p w14:paraId="78A2A38D" w14:textId="4AE46424"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CA</w:t>
            </w:r>
            <w:r w:rsidR="00351C14">
              <w:rPr>
                <w:caps/>
                <w:sz w:val="20"/>
                <w:szCs w:val="20"/>
                <w:lang w:val="en-US"/>
              </w:rPr>
              <w:t>SH</w:t>
            </w:r>
          </w:p>
        </w:tc>
        <w:tc>
          <w:tcPr>
            <w:tcW w:w="709" w:type="dxa"/>
            <w:tcBorders>
              <w:top w:val="single" w:sz="12" w:space="0" w:color="auto"/>
              <w:bottom w:val="single" w:sz="4" w:space="0" w:color="auto"/>
            </w:tcBorders>
            <w:shd w:val="clear" w:color="auto" w:fill="FFFFFF" w:themeFill="background1"/>
            <w:vAlign w:val="center"/>
          </w:tcPr>
          <w:p w14:paraId="126949BE"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CIDX</w:t>
            </w:r>
          </w:p>
        </w:tc>
        <w:tc>
          <w:tcPr>
            <w:tcW w:w="881" w:type="dxa"/>
            <w:tcBorders>
              <w:top w:val="single" w:sz="12" w:space="0" w:color="auto"/>
              <w:bottom w:val="single" w:sz="4" w:space="0" w:color="auto"/>
            </w:tcBorders>
            <w:shd w:val="clear" w:color="auto" w:fill="FFFFFF" w:themeFill="background1"/>
            <w:vAlign w:val="center"/>
          </w:tcPr>
          <w:p w14:paraId="6C3EB8B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MTAB</w:t>
            </w:r>
          </w:p>
        </w:tc>
      </w:tr>
      <w:tr w:rsidR="000C6B26" w:rsidRPr="006A56FF" w14:paraId="6E13229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right w:val="single" w:sz="4" w:space="0" w:color="auto"/>
            </w:tcBorders>
            <w:shd w:val="clear" w:color="auto" w:fill="FFFFFF" w:themeFill="background1"/>
            <w:vAlign w:val="center"/>
          </w:tcPr>
          <w:p w14:paraId="6501200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AU</w:t>
            </w:r>
          </w:p>
        </w:tc>
        <w:tc>
          <w:tcPr>
            <w:tcW w:w="993" w:type="dxa"/>
            <w:tcBorders>
              <w:top w:val="single" w:sz="4" w:space="0" w:color="auto"/>
              <w:left w:val="single" w:sz="4" w:space="0" w:color="auto"/>
            </w:tcBorders>
            <w:shd w:val="clear" w:color="auto" w:fill="FFFFFF" w:themeFill="background1"/>
            <w:vAlign w:val="center"/>
          </w:tcPr>
          <w:p w14:paraId="7736864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99.86</w:t>
            </w:r>
          </w:p>
        </w:tc>
        <w:tc>
          <w:tcPr>
            <w:tcW w:w="851" w:type="dxa"/>
            <w:tcBorders>
              <w:top w:val="single" w:sz="4" w:space="0" w:color="auto"/>
            </w:tcBorders>
            <w:shd w:val="clear" w:color="auto" w:fill="FFFFFF" w:themeFill="background1"/>
            <w:vAlign w:val="center"/>
          </w:tcPr>
          <w:p w14:paraId="01CB4F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52.53</w:t>
            </w:r>
          </w:p>
        </w:tc>
        <w:tc>
          <w:tcPr>
            <w:tcW w:w="991" w:type="dxa"/>
            <w:tcBorders>
              <w:top w:val="single" w:sz="4" w:space="0" w:color="auto"/>
            </w:tcBorders>
            <w:shd w:val="clear" w:color="auto" w:fill="FFFFFF" w:themeFill="background1"/>
            <w:vAlign w:val="center"/>
          </w:tcPr>
          <w:p w14:paraId="6FB2000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6.40</w:t>
            </w:r>
          </w:p>
        </w:tc>
        <w:tc>
          <w:tcPr>
            <w:tcW w:w="1004" w:type="dxa"/>
            <w:tcBorders>
              <w:top w:val="single" w:sz="4" w:space="0" w:color="auto"/>
            </w:tcBorders>
            <w:shd w:val="clear" w:color="auto" w:fill="FFFFFF" w:themeFill="background1"/>
            <w:vAlign w:val="center"/>
          </w:tcPr>
          <w:p w14:paraId="1AB6FB3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5.87</w:t>
            </w:r>
          </w:p>
        </w:tc>
        <w:tc>
          <w:tcPr>
            <w:tcW w:w="708" w:type="dxa"/>
            <w:tcBorders>
              <w:top w:val="single" w:sz="4" w:space="0" w:color="auto"/>
            </w:tcBorders>
            <w:shd w:val="clear" w:color="auto" w:fill="FFFFFF" w:themeFill="background1"/>
            <w:vAlign w:val="center"/>
          </w:tcPr>
          <w:p w14:paraId="78CF1C4D"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20.88</w:t>
            </w:r>
          </w:p>
        </w:tc>
        <w:tc>
          <w:tcPr>
            <w:tcW w:w="755" w:type="dxa"/>
            <w:tcBorders>
              <w:top w:val="single" w:sz="4" w:space="0" w:color="auto"/>
              <w:right w:val="single" w:sz="4" w:space="0" w:color="auto"/>
            </w:tcBorders>
            <w:shd w:val="clear" w:color="auto" w:fill="FFFFFF" w:themeFill="background1"/>
            <w:vAlign w:val="center"/>
          </w:tcPr>
          <w:p w14:paraId="3C7DBB32"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76.40</w:t>
            </w:r>
          </w:p>
        </w:tc>
        <w:tc>
          <w:tcPr>
            <w:tcW w:w="1096" w:type="dxa"/>
            <w:tcBorders>
              <w:top w:val="single" w:sz="4" w:space="0" w:color="auto"/>
              <w:left w:val="single" w:sz="4" w:space="0" w:color="auto"/>
            </w:tcBorders>
            <w:shd w:val="clear" w:color="auto" w:fill="FFFFFF" w:themeFill="background1"/>
            <w:vAlign w:val="center"/>
          </w:tcPr>
          <w:p w14:paraId="3E834581"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Unbound</w:t>
            </w:r>
          </w:p>
        </w:tc>
        <w:tc>
          <w:tcPr>
            <w:tcW w:w="709" w:type="dxa"/>
            <w:tcBorders>
              <w:top w:val="single" w:sz="4" w:space="0" w:color="auto"/>
            </w:tcBorders>
            <w:shd w:val="clear" w:color="auto" w:fill="FFFFFF" w:themeFill="background1"/>
            <w:vAlign w:val="center"/>
          </w:tcPr>
          <w:p w14:paraId="4D0E459F"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0</w:t>
            </w:r>
          </w:p>
        </w:tc>
        <w:tc>
          <w:tcPr>
            <w:tcW w:w="881" w:type="dxa"/>
            <w:tcBorders>
              <w:top w:val="single" w:sz="4" w:space="0" w:color="auto"/>
            </w:tcBorders>
            <w:shd w:val="clear" w:color="auto" w:fill="FFFFFF" w:themeFill="background1"/>
            <w:vAlign w:val="center"/>
          </w:tcPr>
          <w:p w14:paraId="3791C3D9"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Yes</w:t>
            </w:r>
          </w:p>
        </w:tc>
      </w:tr>
      <w:tr w:rsidR="000C6B26" w:rsidRPr="006A56FF" w14:paraId="5581A877"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F21DA2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BE</w:t>
            </w:r>
          </w:p>
        </w:tc>
        <w:tc>
          <w:tcPr>
            <w:tcW w:w="993" w:type="dxa"/>
            <w:tcBorders>
              <w:left w:val="single" w:sz="4" w:space="0" w:color="auto"/>
            </w:tcBorders>
            <w:shd w:val="clear" w:color="auto" w:fill="FFFFFF" w:themeFill="background1"/>
            <w:vAlign w:val="center"/>
          </w:tcPr>
          <w:p w14:paraId="00BA32E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1037.03</w:t>
            </w:r>
          </w:p>
        </w:tc>
        <w:tc>
          <w:tcPr>
            <w:tcW w:w="851" w:type="dxa"/>
            <w:shd w:val="clear" w:color="auto" w:fill="FFFFFF" w:themeFill="background1"/>
            <w:vAlign w:val="center"/>
          </w:tcPr>
          <w:p w14:paraId="023EA4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68.10</w:t>
            </w:r>
          </w:p>
        </w:tc>
        <w:tc>
          <w:tcPr>
            <w:tcW w:w="991" w:type="dxa"/>
            <w:shd w:val="clear" w:color="auto" w:fill="FFFFFF" w:themeFill="background1"/>
            <w:vAlign w:val="center"/>
          </w:tcPr>
          <w:p w14:paraId="382E16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7.16</w:t>
            </w:r>
          </w:p>
        </w:tc>
        <w:tc>
          <w:tcPr>
            <w:tcW w:w="1004" w:type="dxa"/>
            <w:shd w:val="clear" w:color="auto" w:fill="FFFFFF" w:themeFill="background1"/>
            <w:vAlign w:val="center"/>
          </w:tcPr>
          <w:p w14:paraId="5B2D15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9.43</w:t>
            </w:r>
          </w:p>
        </w:tc>
        <w:tc>
          <w:tcPr>
            <w:tcW w:w="708" w:type="dxa"/>
            <w:shd w:val="clear" w:color="auto" w:fill="FFFFFF" w:themeFill="background1"/>
            <w:vAlign w:val="center"/>
          </w:tcPr>
          <w:p w14:paraId="6BA5EB6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20.05</w:t>
            </w:r>
          </w:p>
        </w:tc>
        <w:tc>
          <w:tcPr>
            <w:tcW w:w="755" w:type="dxa"/>
            <w:tcBorders>
              <w:right w:val="single" w:sz="4" w:space="0" w:color="auto"/>
            </w:tcBorders>
            <w:shd w:val="clear" w:color="auto" w:fill="FFFFFF" w:themeFill="background1"/>
            <w:vAlign w:val="center"/>
          </w:tcPr>
          <w:p w14:paraId="5744F94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52.30</w:t>
            </w:r>
          </w:p>
        </w:tc>
        <w:tc>
          <w:tcPr>
            <w:tcW w:w="1096" w:type="dxa"/>
            <w:tcBorders>
              <w:left w:val="single" w:sz="4" w:space="0" w:color="auto"/>
            </w:tcBorders>
            <w:shd w:val="clear" w:color="auto" w:fill="FFFFFF" w:themeFill="background1"/>
            <w:vAlign w:val="center"/>
          </w:tcPr>
          <w:p w14:paraId="0C1B11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58886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19CC0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780F37E"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A28B7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CZ</w:t>
            </w:r>
          </w:p>
        </w:tc>
        <w:tc>
          <w:tcPr>
            <w:tcW w:w="993" w:type="dxa"/>
            <w:tcBorders>
              <w:left w:val="single" w:sz="4" w:space="0" w:color="auto"/>
            </w:tcBorders>
            <w:shd w:val="clear" w:color="auto" w:fill="FFFFFF" w:themeFill="background1"/>
            <w:vAlign w:val="center"/>
          </w:tcPr>
          <w:p w14:paraId="37267DA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314.19</w:t>
            </w:r>
          </w:p>
        </w:tc>
        <w:tc>
          <w:tcPr>
            <w:tcW w:w="851" w:type="dxa"/>
            <w:shd w:val="clear" w:color="auto" w:fill="FFFFFF" w:themeFill="background1"/>
            <w:vAlign w:val="center"/>
          </w:tcPr>
          <w:p w14:paraId="5AAF8A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38.87</w:t>
            </w:r>
          </w:p>
        </w:tc>
        <w:tc>
          <w:tcPr>
            <w:tcW w:w="991" w:type="dxa"/>
            <w:shd w:val="clear" w:color="auto" w:fill="FFFFFF" w:themeFill="background1"/>
            <w:vAlign w:val="center"/>
          </w:tcPr>
          <w:p w14:paraId="1B68A1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w:t>
            </w:r>
          </w:p>
        </w:tc>
        <w:tc>
          <w:tcPr>
            <w:tcW w:w="1004" w:type="dxa"/>
            <w:shd w:val="clear" w:color="auto" w:fill="FFFFFF" w:themeFill="background1"/>
            <w:vAlign w:val="center"/>
          </w:tcPr>
          <w:p w14:paraId="18041AD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0.19</w:t>
            </w:r>
          </w:p>
        </w:tc>
        <w:tc>
          <w:tcPr>
            <w:tcW w:w="708" w:type="dxa"/>
            <w:shd w:val="clear" w:color="auto" w:fill="FFFFFF" w:themeFill="background1"/>
            <w:vAlign w:val="center"/>
          </w:tcPr>
          <w:p w14:paraId="7085CB8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17.90</w:t>
            </w:r>
          </w:p>
        </w:tc>
        <w:tc>
          <w:tcPr>
            <w:tcW w:w="755" w:type="dxa"/>
            <w:tcBorders>
              <w:right w:val="single" w:sz="4" w:space="0" w:color="auto"/>
            </w:tcBorders>
            <w:shd w:val="clear" w:color="auto" w:fill="FFFFFF" w:themeFill="background1"/>
            <w:vAlign w:val="center"/>
          </w:tcPr>
          <w:p w14:paraId="57DE8AD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23.57</w:t>
            </w:r>
          </w:p>
        </w:tc>
        <w:tc>
          <w:tcPr>
            <w:tcW w:w="1096" w:type="dxa"/>
            <w:tcBorders>
              <w:left w:val="single" w:sz="4" w:space="0" w:color="auto"/>
            </w:tcBorders>
            <w:shd w:val="clear" w:color="auto" w:fill="FFFFFF" w:themeFill="background1"/>
            <w:vAlign w:val="center"/>
          </w:tcPr>
          <w:p w14:paraId="0F81DB0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3BCBC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7A8C68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A756CB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90A264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DK</w:t>
            </w:r>
          </w:p>
        </w:tc>
        <w:tc>
          <w:tcPr>
            <w:tcW w:w="993" w:type="dxa"/>
            <w:tcBorders>
              <w:left w:val="single" w:sz="4" w:space="0" w:color="auto"/>
            </w:tcBorders>
            <w:shd w:val="clear" w:color="auto" w:fill="FFFFFF" w:themeFill="background1"/>
            <w:vAlign w:val="center"/>
          </w:tcPr>
          <w:p w14:paraId="056B55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1223.61</w:t>
            </w:r>
          </w:p>
        </w:tc>
        <w:tc>
          <w:tcPr>
            <w:tcW w:w="851" w:type="dxa"/>
            <w:shd w:val="clear" w:color="auto" w:fill="FFFFFF" w:themeFill="background1"/>
            <w:vAlign w:val="center"/>
          </w:tcPr>
          <w:p w14:paraId="01B146F9" w14:textId="77777777" w:rsidR="000C6B26" w:rsidRPr="006A56FF" w:rsidRDefault="000C6B26" w:rsidP="00832038">
            <w:pPr>
              <w:pStyle w:val="Kommentartext"/>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A56FF">
              <w:rPr>
                <w:lang w:val="en-US"/>
              </w:rPr>
              <w:t>45.95</w:t>
            </w:r>
          </w:p>
        </w:tc>
        <w:tc>
          <w:tcPr>
            <w:tcW w:w="991" w:type="dxa"/>
            <w:shd w:val="clear" w:color="auto" w:fill="FFFFFF" w:themeFill="background1"/>
            <w:vAlign w:val="center"/>
          </w:tcPr>
          <w:p w14:paraId="08FC7B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3.97</w:t>
            </w:r>
          </w:p>
        </w:tc>
        <w:tc>
          <w:tcPr>
            <w:tcW w:w="1004" w:type="dxa"/>
            <w:shd w:val="clear" w:color="auto" w:fill="FFFFFF" w:themeFill="background1"/>
            <w:vAlign w:val="center"/>
          </w:tcPr>
          <w:p w14:paraId="590A5FB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8.25</w:t>
            </w:r>
          </w:p>
        </w:tc>
        <w:tc>
          <w:tcPr>
            <w:tcW w:w="708" w:type="dxa"/>
            <w:shd w:val="clear" w:color="auto" w:fill="FFFFFF" w:themeFill="background1"/>
            <w:vAlign w:val="center"/>
          </w:tcPr>
          <w:p w14:paraId="7E0702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19.43</w:t>
            </w:r>
          </w:p>
        </w:tc>
        <w:tc>
          <w:tcPr>
            <w:tcW w:w="755" w:type="dxa"/>
            <w:tcBorders>
              <w:right w:val="single" w:sz="4" w:space="0" w:color="auto"/>
            </w:tcBorders>
            <w:shd w:val="clear" w:color="auto" w:fill="FFFFFF" w:themeFill="background1"/>
            <w:vAlign w:val="center"/>
          </w:tcPr>
          <w:p w14:paraId="6DEB824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58.57</w:t>
            </w:r>
          </w:p>
        </w:tc>
        <w:tc>
          <w:tcPr>
            <w:tcW w:w="1096" w:type="dxa"/>
            <w:tcBorders>
              <w:left w:val="single" w:sz="4" w:space="0" w:color="auto"/>
            </w:tcBorders>
            <w:shd w:val="clear" w:color="auto" w:fill="FFFFFF" w:themeFill="background1"/>
            <w:vAlign w:val="center"/>
          </w:tcPr>
          <w:p w14:paraId="7EF23A2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DADF2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535C28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260422D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5D9A6D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EE</w:t>
            </w:r>
          </w:p>
        </w:tc>
        <w:tc>
          <w:tcPr>
            <w:tcW w:w="993" w:type="dxa"/>
            <w:tcBorders>
              <w:left w:val="single" w:sz="4" w:space="0" w:color="auto"/>
            </w:tcBorders>
            <w:shd w:val="clear" w:color="auto" w:fill="FFFFFF" w:themeFill="background1"/>
            <w:vAlign w:val="center"/>
          </w:tcPr>
          <w:p w14:paraId="09E25CA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106.22</w:t>
            </w:r>
          </w:p>
        </w:tc>
        <w:tc>
          <w:tcPr>
            <w:tcW w:w="851" w:type="dxa"/>
            <w:shd w:val="clear" w:color="auto" w:fill="FFFFFF" w:themeFill="background1"/>
            <w:vAlign w:val="center"/>
          </w:tcPr>
          <w:p w14:paraId="4C091E4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45.60</w:t>
            </w:r>
          </w:p>
        </w:tc>
        <w:tc>
          <w:tcPr>
            <w:tcW w:w="991" w:type="dxa"/>
            <w:shd w:val="clear" w:color="auto" w:fill="FFFFFF" w:themeFill="background1"/>
            <w:vAlign w:val="center"/>
          </w:tcPr>
          <w:p w14:paraId="14DB58B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5.00</w:t>
            </w:r>
          </w:p>
        </w:tc>
        <w:tc>
          <w:tcPr>
            <w:tcW w:w="1004" w:type="dxa"/>
            <w:shd w:val="clear" w:color="auto" w:fill="FFFFFF" w:themeFill="background1"/>
            <w:vAlign w:val="center"/>
          </w:tcPr>
          <w:p w14:paraId="3DE662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708" w:type="dxa"/>
            <w:shd w:val="clear" w:color="auto" w:fill="FFFFFF" w:themeFill="background1"/>
            <w:vAlign w:val="center"/>
          </w:tcPr>
          <w:p w14:paraId="4A59FD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755" w:type="dxa"/>
            <w:tcBorders>
              <w:right w:val="single" w:sz="4" w:space="0" w:color="auto"/>
            </w:tcBorders>
            <w:shd w:val="clear" w:color="auto" w:fill="FFFFFF" w:themeFill="background1"/>
            <w:vAlign w:val="center"/>
          </w:tcPr>
          <w:p w14:paraId="794D002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15.87</w:t>
            </w:r>
          </w:p>
        </w:tc>
        <w:tc>
          <w:tcPr>
            <w:tcW w:w="1096" w:type="dxa"/>
            <w:tcBorders>
              <w:left w:val="single" w:sz="4" w:space="0" w:color="auto"/>
            </w:tcBorders>
            <w:shd w:val="clear" w:color="auto" w:fill="FFFFFF" w:themeFill="background1"/>
            <w:vAlign w:val="center"/>
          </w:tcPr>
          <w:p w14:paraId="1A0C001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596C01B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1F8AAC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11A6E40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7B85F0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FI</w:t>
            </w:r>
          </w:p>
        </w:tc>
        <w:tc>
          <w:tcPr>
            <w:tcW w:w="993" w:type="dxa"/>
            <w:tcBorders>
              <w:left w:val="single" w:sz="4" w:space="0" w:color="auto"/>
            </w:tcBorders>
            <w:shd w:val="clear" w:color="auto" w:fill="FFFFFF" w:themeFill="background1"/>
            <w:vAlign w:val="center"/>
          </w:tcPr>
          <w:p w14:paraId="472264B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763.24</w:t>
            </w:r>
          </w:p>
        </w:tc>
        <w:tc>
          <w:tcPr>
            <w:tcW w:w="851" w:type="dxa"/>
            <w:shd w:val="clear" w:color="auto" w:fill="FFFFFF" w:themeFill="background1"/>
            <w:vAlign w:val="center"/>
          </w:tcPr>
          <w:p w14:paraId="0D7F6E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59.30</w:t>
            </w:r>
          </w:p>
        </w:tc>
        <w:tc>
          <w:tcPr>
            <w:tcW w:w="991" w:type="dxa"/>
            <w:shd w:val="clear" w:color="auto" w:fill="FFFFFF" w:themeFill="background1"/>
            <w:vAlign w:val="center"/>
          </w:tcPr>
          <w:p w14:paraId="6CB6FF9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4.70</w:t>
            </w:r>
          </w:p>
        </w:tc>
        <w:tc>
          <w:tcPr>
            <w:tcW w:w="1004" w:type="dxa"/>
            <w:shd w:val="clear" w:color="auto" w:fill="FFFFFF" w:themeFill="background1"/>
            <w:vAlign w:val="center"/>
          </w:tcPr>
          <w:p w14:paraId="43786DF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17.21</w:t>
            </w:r>
          </w:p>
        </w:tc>
        <w:tc>
          <w:tcPr>
            <w:tcW w:w="708" w:type="dxa"/>
            <w:shd w:val="clear" w:color="auto" w:fill="FFFFFF" w:themeFill="background1"/>
            <w:vAlign w:val="center"/>
          </w:tcPr>
          <w:p w14:paraId="7E1E9CF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20.03</w:t>
            </w:r>
          </w:p>
        </w:tc>
        <w:tc>
          <w:tcPr>
            <w:tcW w:w="755" w:type="dxa"/>
            <w:tcBorders>
              <w:right w:val="single" w:sz="4" w:space="0" w:color="auto"/>
            </w:tcBorders>
            <w:shd w:val="clear" w:color="auto" w:fill="FFFFFF" w:themeFill="background1"/>
            <w:vAlign w:val="center"/>
          </w:tcPr>
          <w:p w14:paraId="7779084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44.87</w:t>
            </w:r>
          </w:p>
        </w:tc>
        <w:tc>
          <w:tcPr>
            <w:tcW w:w="1096" w:type="dxa"/>
            <w:tcBorders>
              <w:left w:val="single" w:sz="4" w:space="0" w:color="auto"/>
            </w:tcBorders>
            <w:shd w:val="clear" w:color="auto" w:fill="FFFFFF" w:themeFill="background1"/>
            <w:vAlign w:val="center"/>
          </w:tcPr>
          <w:p w14:paraId="793F3D2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A1A8F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7FD760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175224A7"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A86E4CB"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FR</w:t>
            </w:r>
          </w:p>
        </w:tc>
        <w:tc>
          <w:tcPr>
            <w:tcW w:w="993" w:type="dxa"/>
            <w:tcBorders>
              <w:left w:val="single" w:sz="4" w:space="0" w:color="auto"/>
            </w:tcBorders>
            <w:shd w:val="clear" w:color="auto" w:fill="FFFFFF" w:themeFill="background1"/>
            <w:vAlign w:val="center"/>
          </w:tcPr>
          <w:p w14:paraId="34040A1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696.76</w:t>
            </w:r>
          </w:p>
        </w:tc>
        <w:tc>
          <w:tcPr>
            <w:tcW w:w="851" w:type="dxa"/>
            <w:shd w:val="clear" w:color="auto" w:fill="FFFFFF" w:themeFill="background1"/>
            <w:vAlign w:val="center"/>
          </w:tcPr>
          <w:p w14:paraId="1A035BF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53.07</w:t>
            </w:r>
          </w:p>
        </w:tc>
        <w:tc>
          <w:tcPr>
            <w:tcW w:w="991" w:type="dxa"/>
            <w:shd w:val="clear" w:color="auto" w:fill="FFFFFF" w:themeFill="background1"/>
            <w:vAlign w:val="center"/>
          </w:tcPr>
          <w:p w14:paraId="0DEAC2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4.20</w:t>
            </w:r>
          </w:p>
        </w:tc>
        <w:tc>
          <w:tcPr>
            <w:tcW w:w="1004" w:type="dxa"/>
            <w:shd w:val="clear" w:color="auto" w:fill="FFFFFF" w:themeFill="background1"/>
            <w:vAlign w:val="center"/>
          </w:tcPr>
          <w:p w14:paraId="022C119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22.47</w:t>
            </w:r>
          </w:p>
        </w:tc>
        <w:tc>
          <w:tcPr>
            <w:tcW w:w="708" w:type="dxa"/>
            <w:shd w:val="clear" w:color="auto" w:fill="FFFFFF" w:themeFill="background1"/>
            <w:vAlign w:val="center"/>
          </w:tcPr>
          <w:p w14:paraId="6FAA66C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21.77</w:t>
            </w:r>
          </w:p>
        </w:tc>
        <w:tc>
          <w:tcPr>
            <w:tcW w:w="755" w:type="dxa"/>
            <w:tcBorders>
              <w:right w:val="single" w:sz="4" w:space="0" w:color="auto"/>
            </w:tcBorders>
            <w:shd w:val="clear" w:color="auto" w:fill="FFFFFF" w:themeFill="background1"/>
            <w:vAlign w:val="center"/>
          </w:tcPr>
          <w:p w14:paraId="7735B3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41.03</w:t>
            </w:r>
          </w:p>
        </w:tc>
        <w:tc>
          <w:tcPr>
            <w:tcW w:w="1096" w:type="dxa"/>
            <w:tcBorders>
              <w:left w:val="single" w:sz="4" w:space="0" w:color="auto"/>
            </w:tcBorders>
            <w:shd w:val="clear" w:color="auto" w:fill="FFFFFF" w:themeFill="background1"/>
            <w:vAlign w:val="center"/>
          </w:tcPr>
          <w:p w14:paraId="622A1EE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04F1360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34B177E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DD4C1B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554C993"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DE</w:t>
            </w:r>
          </w:p>
        </w:tc>
        <w:tc>
          <w:tcPr>
            <w:tcW w:w="993" w:type="dxa"/>
            <w:tcBorders>
              <w:left w:val="single" w:sz="4" w:space="0" w:color="auto"/>
            </w:tcBorders>
            <w:shd w:val="clear" w:color="auto" w:fill="FFFFFF" w:themeFill="background1"/>
            <w:vAlign w:val="center"/>
          </w:tcPr>
          <w:p w14:paraId="60C5DB0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859.42</w:t>
            </w:r>
          </w:p>
        </w:tc>
        <w:tc>
          <w:tcPr>
            <w:tcW w:w="851" w:type="dxa"/>
            <w:shd w:val="clear" w:color="auto" w:fill="FFFFFF" w:themeFill="background1"/>
            <w:vAlign w:val="center"/>
          </w:tcPr>
          <w:p w14:paraId="216F7D9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53.35</w:t>
            </w:r>
          </w:p>
        </w:tc>
        <w:tc>
          <w:tcPr>
            <w:tcW w:w="991" w:type="dxa"/>
            <w:shd w:val="clear" w:color="auto" w:fill="FFFFFF" w:themeFill="background1"/>
            <w:vAlign w:val="center"/>
          </w:tcPr>
          <w:p w14:paraId="4D320D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4.10</w:t>
            </w:r>
          </w:p>
        </w:tc>
        <w:tc>
          <w:tcPr>
            <w:tcW w:w="1004" w:type="dxa"/>
            <w:shd w:val="clear" w:color="auto" w:fill="FFFFFF" w:themeFill="background1"/>
            <w:vAlign w:val="center"/>
          </w:tcPr>
          <w:p w14:paraId="144E2C6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30.67</w:t>
            </w:r>
          </w:p>
        </w:tc>
        <w:tc>
          <w:tcPr>
            <w:tcW w:w="708" w:type="dxa"/>
            <w:shd w:val="clear" w:color="auto" w:fill="FFFFFF" w:themeFill="background1"/>
            <w:vAlign w:val="center"/>
          </w:tcPr>
          <w:p w14:paraId="160A07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19.65</w:t>
            </w:r>
          </w:p>
        </w:tc>
        <w:tc>
          <w:tcPr>
            <w:tcW w:w="755" w:type="dxa"/>
            <w:tcBorders>
              <w:right w:val="single" w:sz="4" w:space="0" w:color="auto"/>
            </w:tcBorders>
            <w:shd w:val="clear" w:color="auto" w:fill="FFFFFF" w:themeFill="background1"/>
            <w:vAlign w:val="center"/>
          </w:tcPr>
          <w:p w14:paraId="19E0707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40.60</w:t>
            </w:r>
          </w:p>
        </w:tc>
        <w:tc>
          <w:tcPr>
            <w:tcW w:w="1096" w:type="dxa"/>
            <w:tcBorders>
              <w:left w:val="single" w:sz="4" w:space="0" w:color="auto"/>
            </w:tcBorders>
            <w:shd w:val="clear" w:color="auto" w:fill="FFFFFF" w:themeFill="background1"/>
            <w:vAlign w:val="center"/>
          </w:tcPr>
          <w:p w14:paraId="52464D2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6E09E00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E43BB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5CC327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6184D3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IE</w:t>
            </w:r>
          </w:p>
        </w:tc>
        <w:tc>
          <w:tcPr>
            <w:tcW w:w="993" w:type="dxa"/>
            <w:tcBorders>
              <w:left w:val="single" w:sz="4" w:space="0" w:color="auto"/>
            </w:tcBorders>
            <w:shd w:val="clear" w:color="auto" w:fill="FFFFFF" w:themeFill="background1"/>
            <w:vAlign w:val="center"/>
          </w:tcPr>
          <w:p w14:paraId="1D57189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1126.68</w:t>
            </w:r>
          </w:p>
        </w:tc>
        <w:tc>
          <w:tcPr>
            <w:tcW w:w="851" w:type="dxa"/>
            <w:shd w:val="clear" w:color="auto" w:fill="FFFFFF" w:themeFill="background1"/>
            <w:vAlign w:val="center"/>
          </w:tcPr>
          <w:p w14:paraId="31580C9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49.20</w:t>
            </w:r>
          </w:p>
        </w:tc>
        <w:tc>
          <w:tcPr>
            <w:tcW w:w="991" w:type="dxa"/>
            <w:shd w:val="clear" w:color="auto" w:fill="FFFFFF" w:themeFill="background1"/>
            <w:vAlign w:val="center"/>
          </w:tcPr>
          <w:p w14:paraId="19E7B04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3.53</w:t>
            </w:r>
          </w:p>
        </w:tc>
        <w:tc>
          <w:tcPr>
            <w:tcW w:w="1004" w:type="dxa"/>
            <w:shd w:val="clear" w:color="auto" w:fill="FFFFFF" w:themeFill="background1"/>
            <w:vAlign w:val="center"/>
          </w:tcPr>
          <w:p w14:paraId="68619EA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17.79</w:t>
            </w:r>
          </w:p>
        </w:tc>
        <w:tc>
          <w:tcPr>
            <w:tcW w:w="708" w:type="dxa"/>
            <w:shd w:val="clear" w:color="auto" w:fill="FFFFFF" w:themeFill="background1"/>
            <w:vAlign w:val="center"/>
          </w:tcPr>
          <w:p w14:paraId="041156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19.76</w:t>
            </w:r>
          </w:p>
        </w:tc>
        <w:tc>
          <w:tcPr>
            <w:tcW w:w="755" w:type="dxa"/>
            <w:tcBorders>
              <w:right w:val="single" w:sz="4" w:space="0" w:color="auto"/>
            </w:tcBorders>
            <w:shd w:val="clear" w:color="auto" w:fill="FFFFFF" w:themeFill="background1"/>
            <w:vAlign w:val="center"/>
          </w:tcPr>
          <w:p w14:paraId="2838C5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65.43</w:t>
            </w:r>
          </w:p>
        </w:tc>
        <w:tc>
          <w:tcPr>
            <w:tcW w:w="1096" w:type="dxa"/>
            <w:tcBorders>
              <w:left w:val="single" w:sz="4" w:space="0" w:color="auto"/>
            </w:tcBorders>
            <w:shd w:val="clear" w:color="auto" w:fill="FFFFFF" w:themeFill="background1"/>
            <w:vAlign w:val="center"/>
          </w:tcPr>
          <w:p w14:paraId="24EC9F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4B85C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FCC906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3CAA41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5B87C1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IL</w:t>
            </w:r>
          </w:p>
        </w:tc>
        <w:tc>
          <w:tcPr>
            <w:tcW w:w="993" w:type="dxa"/>
            <w:tcBorders>
              <w:left w:val="single" w:sz="4" w:space="0" w:color="auto"/>
            </w:tcBorders>
            <w:shd w:val="clear" w:color="auto" w:fill="FFFFFF" w:themeFill="background1"/>
            <w:vAlign w:val="center"/>
          </w:tcPr>
          <w:p w14:paraId="017D19D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244.61</w:t>
            </w:r>
          </w:p>
        </w:tc>
        <w:tc>
          <w:tcPr>
            <w:tcW w:w="851" w:type="dxa"/>
            <w:shd w:val="clear" w:color="auto" w:fill="FFFFFF" w:themeFill="background1"/>
            <w:vAlign w:val="center"/>
          </w:tcPr>
          <w:p w14:paraId="3755B3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21.00</w:t>
            </w:r>
          </w:p>
        </w:tc>
        <w:tc>
          <w:tcPr>
            <w:tcW w:w="991" w:type="dxa"/>
            <w:shd w:val="clear" w:color="auto" w:fill="FFFFFF" w:themeFill="background1"/>
            <w:vAlign w:val="center"/>
          </w:tcPr>
          <w:p w14:paraId="6DD1911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1.90</w:t>
            </w:r>
          </w:p>
        </w:tc>
        <w:tc>
          <w:tcPr>
            <w:tcW w:w="1004" w:type="dxa"/>
            <w:shd w:val="clear" w:color="auto" w:fill="FFFFFF" w:themeFill="background1"/>
            <w:vAlign w:val="center"/>
          </w:tcPr>
          <w:p w14:paraId="1BB8675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28.29</w:t>
            </w:r>
          </w:p>
        </w:tc>
        <w:tc>
          <w:tcPr>
            <w:tcW w:w="708" w:type="dxa"/>
            <w:shd w:val="clear" w:color="auto" w:fill="FFFFFF" w:themeFill="background1"/>
            <w:vAlign w:val="center"/>
          </w:tcPr>
          <w:p w14:paraId="0C6146C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0AE60A4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55.47</w:t>
            </w:r>
          </w:p>
        </w:tc>
        <w:tc>
          <w:tcPr>
            <w:tcW w:w="1096" w:type="dxa"/>
            <w:tcBorders>
              <w:left w:val="single" w:sz="4" w:space="0" w:color="auto"/>
            </w:tcBorders>
            <w:shd w:val="clear" w:color="auto" w:fill="FFFFFF" w:themeFill="background1"/>
            <w:vAlign w:val="center"/>
          </w:tcPr>
          <w:p w14:paraId="36251D8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8EADF2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757F682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01531B61"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005C1A1"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JP</w:t>
            </w:r>
          </w:p>
        </w:tc>
        <w:tc>
          <w:tcPr>
            <w:tcW w:w="993" w:type="dxa"/>
            <w:tcBorders>
              <w:left w:val="single" w:sz="4" w:space="0" w:color="auto"/>
            </w:tcBorders>
            <w:shd w:val="clear" w:color="auto" w:fill="FFFFFF" w:themeFill="background1"/>
            <w:vAlign w:val="center"/>
          </w:tcPr>
          <w:p w14:paraId="77E1E49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796.31</w:t>
            </w:r>
          </w:p>
        </w:tc>
        <w:tc>
          <w:tcPr>
            <w:tcW w:w="851" w:type="dxa"/>
            <w:shd w:val="clear" w:color="auto" w:fill="FFFFFF" w:themeFill="background1"/>
            <w:vAlign w:val="center"/>
          </w:tcPr>
          <w:p w14:paraId="300BBAB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24.10</w:t>
            </w:r>
          </w:p>
        </w:tc>
        <w:tc>
          <w:tcPr>
            <w:tcW w:w="991" w:type="dxa"/>
            <w:shd w:val="clear" w:color="auto" w:fill="FFFFFF" w:themeFill="background1"/>
            <w:vAlign w:val="center"/>
          </w:tcPr>
          <w:p w14:paraId="4D07E7B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2.70</w:t>
            </w:r>
          </w:p>
        </w:tc>
        <w:tc>
          <w:tcPr>
            <w:tcW w:w="1004" w:type="dxa"/>
            <w:shd w:val="clear" w:color="auto" w:fill="FFFFFF" w:themeFill="background1"/>
            <w:vAlign w:val="center"/>
          </w:tcPr>
          <w:p w14:paraId="4350FF0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15551F3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21.85</w:t>
            </w:r>
          </w:p>
        </w:tc>
        <w:tc>
          <w:tcPr>
            <w:tcW w:w="755" w:type="dxa"/>
            <w:tcBorders>
              <w:right w:val="single" w:sz="4" w:space="0" w:color="auto"/>
            </w:tcBorders>
            <w:shd w:val="clear" w:color="auto" w:fill="FFFFFF" w:themeFill="background1"/>
            <w:vAlign w:val="center"/>
          </w:tcPr>
          <w:p w14:paraId="7D9C439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24.00</w:t>
            </w:r>
          </w:p>
        </w:tc>
        <w:tc>
          <w:tcPr>
            <w:tcW w:w="1096" w:type="dxa"/>
            <w:tcBorders>
              <w:left w:val="single" w:sz="4" w:space="0" w:color="auto"/>
            </w:tcBorders>
            <w:shd w:val="clear" w:color="auto" w:fill="FFFFFF" w:themeFill="background1"/>
            <w:vAlign w:val="center"/>
          </w:tcPr>
          <w:p w14:paraId="6EDB0A2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421101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37457A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41AB530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C4E01D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KR</w:t>
            </w:r>
          </w:p>
        </w:tc>
        <w:tc>
          <w:tcPr>
            <w:tcW w:w="993" w:type="dxa"/>
            <w:tcBorders>
              <w:left w:val="single" w:sz="4" w:space="0" w:color="auto"/>
            </w:tcBorders>
            <w:shd w:val="clear" w:color="auto" w:fill="FFFFFF" w:themeFill="background1"/>
            <w:vAlign w:val="center"/>
          </w:tcPr>
          <w:p w14:paraId="07A8CE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411.63</w:t>
            </w:r>
          </w:p>
        </w:tc>
        <w:tc>
          <w:tcPr>
            <w:tcW w:w="851" w:type="dxa"/>
            <w:shd w:val="clear" w:color="auto" w:fill="FFFFFF" w:themeFill="background1"/>
            <w:vAlign w:val="center"/>
          </w:tcPr>
          <w:p w14:paraId="71FC4C8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24.47</w:t>
            </w:r>
          </w:p>
        </w:tc>
        <w:tc>
          <w:tcPr>
            <w:tcW w:w="991" w:type="dxa"/>
            <w:shd w:val="clear" w:color="auto" w:fill="FFFFFF" w:themeFill="background1"/>
            <w:vAlign w:val="center"/>
          </w:tcPr>
          <w:p w14:paraId="7710BF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2.57</w:t>
            </w:r>
          </w:p>
        </w:tc>
        <w:tc>
          <w:tcPr>
            <w:tcW w:w="1004" w:type="dxa"/>
            <w:shd w:val="clear" w:color="auto" w:fill="FFFFFF" w:themeFill="background1"/>
            <w:vAlign w:val="center"/>
          </w:tcPr>
          <w:p w14:paraId="588F26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27.95</w:t>
            </w:r>
          </w:p>
        </w:tc>
        <w:tc>
          <w:tcPr>
            <w:tcW w:w="708" w:type="dxa"/>
            <w:shd w:val="clear" w:color="auto" w:fill="FFFFFF" w:themeFill="background1"/>
            <w:vAlign w:val="center"/>
          </w:tcPr>
          <w:p w14:paraId="06CCB0D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20.30</w:t>
            </w:r>
          </w:p>
        </w:tc>
        <w:tc>
          <w:tcPr>
            <w:tcW w:w="755" w:type="dxa"/>
            <w:tcBorders>
              <w:right w:val="single" w:sz="4" w:space="0" w:color="auto"/>
            </w:tcBorders>
            <w:shd w:val="clear" w:color="auto" w:fill="FFFFFF" w:themeFill="background1"/>
            <w:vAlign w:val="center"/>
          </w:tcPr>
          <w:p w14:paraId="75A80B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21.37</w:t>
            </w:r>
          </w:p>
        </w:tc>
        <w:tc>
          <w:tcPr>
            <w:tcW w:w="1096" w:type="dxa"/>
            <w:tcBorders>
              <w:left w:val="single" w:sz="4" w:space="0" w:color="auto"/>
            </w:tcBorders>
            <w:shd w:val="clear" w:color="auto" w:fill="FFFFFF" w:themeFill="background1"/>
            <w:vAlign w:val="center"/>
          </w:tcPr>
          <w:p w14:paraId="4AC2BC7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BC4A40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1D489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357F782"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49E275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LV</w:t>
            </w:r>
          </w:p>
        </w:tc>
        <w:tc>
          <w:tcPr>
            <w:tcW w:w="993" w:type="dxa"/>
            <w:tcBorders>
              <w:left w:val="single" w:sz="4" w:space="0" w:color="auto"/>
            </w:tcBorders>
            <w:shd w:val="clear" w:color="auto" w:fill="FFFFFF" w:themeFill="background1"/>
            <w:vAlign w:val="center"/>
          </w:tcPr>
          <w:p w14:paraId="2257F39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73.42</w:t>
            </w:r>
          </w:p>
        </w:tc>
        <w:tc>
          <w:tcPr>
            <w:tcW w:w="851" w:type="dxa"/>
            <w:shd w:val="clear" w:color="auto" w:fill="FFFFFF" w:themeFill="background1"/>
            <w:vAlign w:val="center"/>
          </w:tcPr>
          <w:p w14:paraId="2329EB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14.20</w:t>
            </w:r>
          </w:p>
        </w:tc>
        <w:tc>
          <w:tcPr>
            <w:tcW w:w="991" w:type="dxa"/>
            <w:shd w:val="clear" w:color="auto" w:fill="FFFFFF" w:themeFill="background1"/>
            <w:vAlign w:val="center"/>
          </w:tcPr>
          <w:p w14:paraId="1A37F98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0.43</w:t>
            </w:r>
          </w:p>
        </w:tc>
        <w:tc>
          <w:tcPr>
            <w:tcW w:w="1004" w:type="dxa"/>
            <w:shd w:val="clear" w:color="auto" w:fill="FFFFFF" w:themeFill="background1"/>
            <w:vAlign w:val="center"/>
          </w:tcPr>
          <w:p w14:paraId="706C6B3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13.10</w:t>
            </w:r>
          </w:p>
        </w:tc>
        <w:tc>
          <w:tcPr>
            <w:tcW w:w="708" w:type="dxa"/>
            <w:shd w:val="clear" w:color="auto" w:fill="FFFFFF" w:themeFill="background1"/>
            <w:vAlign w:val="center"/>
          </w:tcPr>
          <w:p w14:paraId="0A5AC9A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16.48</w:t>
            </w:r>
          </w:p>
        </w:tc>
        <w:tc>
          <w:tcPr>
            <w:tcW w:w="755" w:type="dxa"/>
            <w:tcBorders>
              <w:right w:val="single" w:sz="4" w:space="0" w:color="auto"/>
            </w:tcBorders>
            <w:shd w:val="clear" w:color="auto" w:fill="FFFFFF" w:themeFill="background1"/>
            <w:vAlign w:val="center"/>
          </w:tcPr>
          <w:p w14:paraId="57F77C1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8.60</w:t>
            </w:r>
          </w:p>
        </w:tc>
        <w:tc>
          <w:tcPr>
            <w:tcW w:w="1096" w:type="dxa"/>
            <w:tcBorders>
              <w:left w:val="single" w:sz="4" w:space="0" w:color="auto"/>
            </w:tcBorders>
            <w:shd w:val="clear" w:color="auto" w:fill="FFFFFF" w:themeFill="background1"/>
            <w:vAlign w:val="center"/>
          </w:tcPr>
          <w:p w14:paraId="4C6139F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8F9222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8A0FE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030EB930"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0BF384E"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LU</w:t>
            </w:r>
          </w:p>
        </w:tc>
        <w:tc>
          <w:tcPr>
            <w:tcW w:w="993" w:type="dxa"/>
            <w:tcBorders>
              <w:left w:val="single" w:sz="4" w:space="0" w:color="auto"/>
            </w:tcBorders>
            <w:shd w:val="clear" w:color="auto" w:fill="FFFFFF" w:themeFill="background1"/>
            <w:vAlign w:val="center"/>
          </w:tcPr>
          <w:p w14:paraId="12DFC86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1503.52</w:t>
            </w:r>
          </w:p>
        </w:tc>
        <w:tc>
          <w:tcPr>
            <w:tcW w:w="851" w:type="dxa"/>
            <w:shd w:val="clear" w:color="auto" w:fill="FFFFFF" w:themeFill="background1"/>
            <w:vAlign w:val="center"/>
          </w:tcPr>
          <w:p w14:paraId="2E17D6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85.00</w:t>
            </w:r>
          </w:p>
        </w:tc>
        <w:tc>
          <w:tcPr>
            <w:tcW w:w="991" w:type="dxa"/>
            <w:shd w:val="clear" w:color="auto" w:fill="FFFFFF" w:themeFill="background1"/>
            <w:vAlign w:val="center"/>
          </w:tcPr>
          <w:p w14:paraId="638D10D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5.47</w:t>
            </w:r>
          </w:p>
        </w:tc>
        <w:tc>
          <w:tcPr>
            <w:tcW w:w="1004" w:type="dxa"/>
            <w:shd w:val="clear" w:color="auto" w:fill="FFFFFF" w:themeFill="background1"/>
            <w:vAlign w:val="center"/>
          </w:tcPr>
          <w:p w14:paraId="35CB08B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20.19</w:t>
            </w:r>
          </w:p>
        </w:tc>
        <w:tc>
          <w:tcPr>
            <w:tcW w:w="708" w:type="dxa"/>
            <w:shd w:val="clear" w:color="auto" w:fill="FFFFFF" w:themeFill="background1"/>
            <w:vAlign w:val="center"/>
          </w:tcPr>
          <w:p w14:paraId="491AA98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20.57</w:t>
            </w:r>
          </w:p>
        </w:tc>
        <w:tc>
          <w:tcPr>
            <w:tcW w:w="755" w:type="dxa"/>
            <w:tcBorders>
              <w:right w:val="single" w:sz="4" w:space="0" w:color="auto"/>
            </w:tcBorders>
            <w:shd w:val="clear" w:color="auto" w:fill="FFFFFF" w:themeFill="background1"/>
            <w:vAlign w:val="center"/>
          </w:tcPr>
          <w:p w14:paraId="1EE57C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47.10</w:t>
            </w:r>
          </w:p>
        </w:tc>
        <w:tc>
          <w:tcPr>
            <w:tcW w:w="1096" w:type="dxa"/>
            <w:tcBorders>
              <w:left w:val="single" w:sz="4" w:space="0" w:color="auto"/>
            </w:tcBorders>
            <w:shd w:val="clear" w:color="auto" w:fill="FFFFFF" w:themeFill="background1"/>
            <w:vAlign w:val="center"/>
          </w:tcPr>
          <w:p w14:paraId="64F379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6B89408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7E304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3C7CBEC"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6E30C0D"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NL</w:t>
            </w:r>
          </w:p>
        </w:tc>
        <w:tc>
          <w:tcPr>
            <w:tcW w:w="993" w:type="dxa"/>
            <w:tcBorders>
              <w:left w:val="single" w:sz="4" w:space="0" w:color="auto"/>
            </w:tcBorders>
            <w:shd w:val="clear" w:color="auto" w:fill="FFFFFF" w:themeFill="background1"/>
            <w:vAlign w:val="center"/>
          </w:tcPr>
          <w:p w14:paraId="2F522F9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1360.82</w:t>
            </w:r>
          </w:p>
        </w:tc>
        <w:tc>
          <w:tcPr>
            <w:tcW w:w="851" w:type="dxa"/>
            <w:shd w:val="clear" w:color="auto" w:fill="FFFFFF" w:themeFill="background1"/>
            <w:vAlign w:val="center"/>
          </w:tcPr>
          <w:p w14:paraId="7EF938D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75.70</w:t>
            </w:r>
          </w:p>
        </w:tc>
        <w:tc>
          <w:tcPr>
            <w:tcW w:w="991" w:type="dxa"/>
            <w:shd w:val="clear" w:color="auto" w:fill="FFFFFF" w:themeFill="background1"/>
            <w:vAlign w:val="center"/>
          </w:tcPr>
          <w:p w14:paraId="3A060F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4.80</w:t>
            </w:r>
          </w:p>
        </w:tc>
        <w:tc>
          <w:tcPr>
            <w:tcW w:w="1004" w:type="dxa"/>
            <w:shd w:val="clear" w:color="auto" w:fill="FFFFFF" w:themeFill="background1"/>
            <w:vAlign w:val="center"/>
          </w:tcPr>
          <w:p w14:paraId="159EF6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0E525EF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19.85</w:t>
            </w:r>
          </w:p>
        </w:tc>
        <w:tc>
          <w:tcPr>
            <w:tcW w:w="755" w:type="dxa"/>
            <w:tcBorders>
              <w:right w:val="single" w:sz="4" w:space="0" w:color="auto"/>
            </w:tcBorders>
            <w:shd w:val="clear" w:color="auto" w:fill="FFFFFF" w:themeFill="background1"/>
            <w:vAlign w:val="center"/>
          </w:tcPr>
          <w:p w14:paraId="0910ED9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60.47</w:t>
            </w:r>
          </w:p>
        </w:tc>
        <w:tc>
          <w:tcPr>
            <w:tcW w:w="1096" w:type="dxa"/>
            <w:tcBorders>
              <w:left w:val="single" w:sz="4" w:space="0" w:color="auto"/>
            </w:tcBorders>
            <w:shd w:val="clear" w:color="auto" w:fill="FFFFFF" w:themeFill="background1"/>
            <w:vAlign w:val="center"/>
          </w:tcPr>
          <w:p w14:paraId="6977698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25178E2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13B50D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CEDC458"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2E6DC4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NZ</w:t>
            </w:r>
          </w:p>
        </w:tc>
        <w:tc>
          <w:tcPr>
            <w:tcW w:w="993" w:type="dxa"/>
            <w:tcBorders>
              <w:left w:val="single" w:sz="4" w:space="0" w:color="auto"/>
            </w:tcBorders>
            <w:shd w:val="clear" w:color="auto" w:fill="FFFFFF" w:themeFill="background1"/>
            <w:vAlign w:val="center"/>
          </w:tcPr>
          <w:p w14:paraId="2D9D447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635.47</w:t>
            </w:r>
          </w:p>
        </w:tc>
        <w:tc>
          <w:tcPr>
            <w:tcW w:w="851" w:type="dxa"/>
            <w:shd w:val="clear" w:color="auto" w:fill="FFFFFF" w:themeFill="background1"/>
            <w:vAlign w:val="center"/>
          </w:tcPr>
          <w:p w14:paraId="05587D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56.43</w:t>
            </w:r>
          </w:p>
        </w:tc>
        <w:tc>
          <w:tcPr>
            <w:tcW w:w="991" w:type="dxa"/>
            <w:shd w:val="clear" w:color="auto" w:fill="FFFFFF" w:themeFill="background1"/>
            <w:vAlign w:val="center"/>
          </w:tcPr>
          <w:p w14:paraId="2ED9ED4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4.60</w:t>
            </w:r>
          </w:p>
        </w:tc>
        <w:tc>
          <w:tcPr>
            <w:tcW w:w="1004" w:type="dxa"/>
            <w:shd w:val="clear" w:color="auto" w:fill="FFFFFF" w:themeFill="background1"/>
            <w:vAlign w:val="center"/>
          </w:tcPr>
          <w:p w14:paraId="7971773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6.13</w:t>
            </w:r>
          </w:p>
        </w:tc>
        <w:tc>
          <w:tcPr>
            <w:tcW w:w="708" w:type="dxa"/>
            <w:shd w:val="clear" w:color="auto" w:fill="FFFFFF" w:themeFill="background1"/>
            <w:vAlign w:val="center"/>
          </w:tcPr>
          <w:p w14:paraId="10F672F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59A4167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86.90</w:t>
            </w:r>
          </w:p>
        </w:tc>
        <w:tc>
          <w:tcPr>
            <w:tcW w:w="1096" w:type="dxa"/>
            <w:tcBorders>
              <w:left w:val="single" w:sz="4" w:space="0" w:color="auto"/>
            </w:tcBorders>
            <w:shd w:val="clear" w:color="auto" w:fill="FFFFFF" w:themeFill="background1"/>
            <w:vAlign w:val="center"/>
          </w:tcPr>
          <w:p w14:paraId="06FE8C5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E5A35B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5CBF7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4AB96B5"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892342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NO</w:t>
            </w:r>
          </w:p>
        </w:tc>
        <w:tc>
          <w:tcPr>
            <w:tcW w:w="993" w:type="dxa"/>
            <w:tcBorders>
              <w:left w:val="single" w:sz="4" w:space="0" w:color="auto"/>
            </w:tcBorders>
            <w:shd w:val="clear" w:color="auto" w:fill="FFFFFF" w:themeFill="background1"/>
            <w:vAlign w:val="center"/>
          </w:tcPr>
          <w:p w14:paraId="7BE7308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1745.09</w:t>
            </w:r>
          </w:p>
        </w:tc>
        <w:tc>
          <w:tcPr>
            <w:tcW w:w="851" w:type="dxa"/>
            <w:shd w:val="clear" w:color="auto" w:fill="FFFFFF" w:themeFill="background1"/>
            <w:vAlign w:val="center"/>
          </w:tcPr>
          <w:p w14:paraId="6F3E8B8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52.17</w:t>
            </w:r>
          </w:p>
        </w:tc>
        <w:tc>
          <w:tcPr>
            <w:tcW w:w="991" w:type="dxa"/>
            <w:shd w:val="clear" w:color="auto" w:fill="FFFFFF" w:themeFill="background1"/>
            <w:vAlign w:val="center"/>
          </w:tcPr>
          <w:p w14:paraId="4D7ABE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4.63</w:t>
            </w:r>
          </w:p>
        </w:tc>
        <w:tc>
          <w:tcPr>
            <w:tcW w:w="1004" w:type="dxa"/>
            <w:shd w:val="clear" w:color="auto" w:fill="FFFFFF" w:themeFill="background1"/>
            <w:vAlign w:val="center"/>
          </w:tcPr>
          <w:p w14:paraId="78EA872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8.63</w:t>
            </w:r>
          </w:p>
        </w:tc>
        <w:tc>
          <w:tcPr>
            <w:tcW w:w="708" w:type="dxa"/>
            <w:shd w:val="clear" w:color="auto" w:fill="FFFFFF" w:themeFill="background1"/>
            <w:vAlign w:val="center"/>
          </w:tcPr>
          <w:p w14:paraId="58505A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20.27</w:t>
            </w:r>
          </w:p>
        </w:tc>
        <w:tc>
          <w:tcPr>
            <w:tcW w:w="755" w:type="dxa"/>
            <w:tcBorders>
              <w:right w:val="single" w:sz="4" w:space="0" w:color="auto"/>
            </w:tcBorders>
            <w:shd w:val="clear" w:color="auto" w:fill="FFFFFF" w:themeFill="background1"/>
            <w:vAlign w:val="center"/>
          </w:tcPr>
          <w:p w14:paraId="1DAFD7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66.37</w:t>
            </w:r>
          </w:p>
        </w:tc>
        <w:tc>
          <w:tcPr>
            <w:tcW w:w="1096" w:type="dxa"/>
            <w:tcBorders>
              <w:left w:val="single" w:sz="4" w:space="0" w:color="auto"/>
            </w:tcBorders>
            <w:shd w:val="clear" w:color="auto" w:fill="FFFFFF" w:themeFill="background1"/>
            <w:vAlign w:val="center"/>
          </w:tcPr>
          <w:p w14:paraId="7DEE0D3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307F2AD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199B44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5FBE183C"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5C191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PL</w:t>
            </w:r>
          </w:p>
        </w:tc>
        <w:tc>
          <w:tcPr>
            <w:tcW w:w="993" w:type="dxa"/>
            <w:tcBorders>
              <w:left w:val="single" w:sz="4" w:space="0" w:color="auto"/>
            </w:tcBorders>
            <w:shd w:val="clear" w:color="auto" w:fill="FFFFFF" w:themeFill="background1"/>
            <w:vAlign w:val="center"/>
          </w:tcPr>
          <w:p w14:paraId="1E09A67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97.86</w:t>
            </w:r>
          </w:p>
        </w:tc>
        <w:tc>
          <w:tcPr>
            <w:tcW w:w="851" w:type="dxa"/>
            <w:shd w:val="clear" w:color="auto" w:fill="FFFFFF" w:themeFill="background1"/>
            <w:vAlign w:val="center"/>
          </w:tcPr>
          <w:p w14:paraId="734324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12.20</w:t>
            </w:r>
          </w:p>
        </w:tc>
        <w:tc>
          <w:tcPr>
            <w:tcW w:w="991" w:type="dxa"/>
            <w:shd w:val="clear" w:color="auto" w:fill="FFFFFF" w:themeFill="background1"/>
            <w:vAlign w:val="center"/>
          </w:tcPr>
          <w:p w14:paraId="71E2E2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0.87</w:t>
            </w:r>
          </w:p>
        </w:tc>
        <w:tc>
          <w:tcPr>
            <w:tcW w:w="1004" w:type="dxa"/>
            <w:shd w:val="clear" w:color="auto" w:fill="FFFFFF" w:themeFill="background1"/>
            <w:vAlign w:val="center"/>
          </w:tcPr>
          <w:p w14:paraId="281FF5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4.03</w:t>
            </w:r>
          </w:p>
        </w:tc>
        <w:tc>
          <w:tcPr>
            <w:tcW w:w="708" w:type="dxa"/>
            <w:shd w:val="clear" w:color="auto" w:fill="FFFFFF" w:themeFill="background1"/>
            <w:vAlign w:val="center"/>
          </w:tcPr>
          <w:p w14:paraId="6D2A33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18.10</w:t>
            </w:r>
          </w:p>
        </w:tc>
        <w:tc>
          <w:tcPr>
            <w:tcW w:w="755" w:type="dxa"/>
            <w:tcBorders>
              <w:right w:val="single" w:sz="4" w:space="0" w:color="auto"/>
            </w:tcBorders>
            <w:shd w:val="clear" w:color="auto" w:fill="FFFFFF" w:themeFill="background1"/>
            <w:vAlign w:val="center"/>
          </w:tcPr>
          <w:p w14:paraId="06FA3A6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16.07</w:t>
            </w:r>
          </w:p>
        </w:tc>
        <w:tc>
          <w:tcPr>
            <w:tcW w:w="1096" w:type="dxa"/>
            <w:tcBorders>
              <w:left w:val="single" w:sz="4" w:space="0" w:color="auto"/>
            </w:tcBorders>
            <w:shd w:val="clear" w:color="auto" w:fill="FFFFFF" w:themeFill="background1"/>
            <w:vAlign w:val="center"/>
          </w:tcPr>
          <w:p w14:paraId="489EB7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BEB5F9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5FBFE4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C902736"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AB4A239"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SK</w:t>
            </w:r>
          </w:p>
        </w:tc>
        <w:tc>
          <w:tcPr>
            <w:tcW w:w="993" w:type="dxa"/>
            <w:tcBorders>
              <w:left w:val="single" w:sz="4" w:space="0" w:color="auto"/>
            </w:tcBorders>
            <w:shd w:val="clear" w:color="auto" w:fill="FFFFFF" w:themeFill="background1"/>
            <w:vAlign w:val="center"/>
          </w:tcPr>
          <w:p w14:paraId="1EC011D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9.48</w:t>
            </w:r>
          </w:p>
        </w:tc>
        <w:tc>
          <w:tcPr>
            <w:tcW w:w="851" w:type="dxa"/>
            <w:shd w:val="clear" w:color="auto" w:fill="FFFFFF" w:themeFill="background1"/>
            <w:vAlign w:val="center"/>
          </w:tcPr>
          <w:p w14:paraId="49783FB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52.07</w:t>
            </w:r>
          </w:p>
        </w:tc>
        <w:tc>
          <w:tcPr>
            <w:tcW w:w="991" w:type="dxa"/>
            <w:shd w:val="clear" w:color="auto" w:fill="FFFFFF" w:themeFill="background1"/>
            <w:vAlign w:val="center"/>
          </w:tcPr>
          <w:p w14:paraId="2532141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3.93</w:t>
            </w:r>
          </w:p>
        </w:tc>
        <w:tc>
          <w:tcPr>
            <w:tcW w:w="1004" w:type="dxa"/>
            <w:shd w:val="clear" w:color="auto" w:fill="FFFFFF" w:themeFill="background1"/>
            <w:vAlign w:val="center"/>
          </w:tcPr>
          <w:p w14:paraId="0D38CB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1.17</w:t>
            </w:r>
          </w:p>
        </w:tc>
        <w:tc>
          <w:tcPr>
            <w:tcW w:w="708" w:type="dxa"/>
            <w:shd w:val="clear" w:color="auto" w:fill="FFFFFF" w:themeFill="background1"/>
            <w:vAlign w:val="center"/>
          </w:tcPr>
          <w:p w14:paraId="56DB73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17.08</w:t>
            </w:r>
          </w:p>
        </w:tc>
        <w:tc>
          <w:tcPr>
            <w:tcW w:w="755" w:type="dxa"/>
            <w:tcBorders>
              <w:right w:val="single" w:sz="4" w:space="0" w:color="auto"/>
            </w:tcBorders>
            <w:shd w:val="clear" w:color="auto" w:fill="FFFFFF" w:themeFill="background1"/>
            <w:vAlign w:val="center"/>
          </w:tcPr>
          <w:p w14:paraId="3BF2A57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18.77</w:t>
            </w:r>
          </w:p>
        </w:tc>
        <w:tc>
          <w:tcPr>
            <w:tcW w:w="1096" w:type="dxa"/>
            <w:tcBorders>
              <w:left w:val="single" w:sz="4" w:space="0" w:color="auto"/>
            </w:tcBorders>
            <w:shd w:val="clear" w:color="auto" w:fill="FFFFFF" w:themeFill="background1"/>
            <w:vAlign w:val="center"/>
          </w:tcPr>
          <w:p w14:paraId="66C2C7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59743FC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5BC0552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3FCD8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13D459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SI</w:t>
            </w:r>
          </w:p>
        </w:tc>
        <w:tc>
          <w:tcPr>
            <w:tcW w:w="993" w:type="dxa"/>
            <w:tcBorders>
              <w:left w:val="single" w:sz="4" w:space="0" w:color="auto"/>
            </w:tcBorders>
            <w:shd w:val="clear" w:color="auto" w:fill="FFFFFF" w:themeFill="background1"/>
            <w:vAlign w:val="center"/>
          </w:tcPr>
          <w:p w14:paraId="66A39F2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266.88</w:t>
            </w:r>
          </w:p>
        </w:tc>
        <w:tc>
          <w:tcPr>
            <w:tcW w:w="851" w:type="dxa"/>
            <w:shd w:val="clear" w:color="auto" w:fill="FFFFFF" w:themeFill="background1"/>
            <w:vAlign w:val="center"/>
          </w:tcPr>
          <w:p w14:paraId="2E1E5BB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50.67</w:t>
            </w:r>
          </w:p>
        </w:tc>
        <w:tc>
          <w:tcPr>
            <w:tcW w:w="991" w:type="dxa"/>
            <w:shd w:val="clear" w:color="auto" w:fill="FFFFFF" w:themeFill="background1"/>
            <w:vAlign w:val="center"/>
          </w:tcPr>
          <w:p w14:paraId="5DB131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4.93</w:t>
            </w:r>
          </w:p>
        </w:tc>
        <w:tc>
          <w:tcPr>
            <w:tcW w:w="1004" w:type="dxa"/>
            <w:shd w:val="clear" w:color="auto" w:fill="FFFFFF" w:themeFill="background1"/>
            <w:vAlign w:val="center"/>
          </w:tcPr>
          <w:p w14:paraId="71B97AC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w:t>
            </w:r>
          </w:p>
        </w:tc>
        <w:tc>
          <w:tcPr>
            <w:tcW w:w="708" w:type="dxa"/>
            <w:shd w:val="clear" w:color="auto" w:fill="FFFFFF" w:themeFill="background1"/>
            <w:vAlign w:val="center"/>
          </w:tcPr>
          <w:p w14:paraId="73A8B4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19.67</w:t>
            </w:r>
          </w:p>
        </w:tc>
        <w:tc>
          <w:tcPr>
            <w:tcW w:w="755" w:type="dxa"/>
            <w:tcBorders>
              <w:right w:val="single" w:sz="4" w:space="0" w:color="auto"/>
            </w:tcBorders>
            <w:shd w:val="clear" w:color="auto" w:fill="FFFFFF" w:themeFill="background1"/>
            <w:vAlign w:val="center"/>
          </w:tcPr>
          <w:p w14:paraId="2A32F48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31.03</w:t>
            </w:r>
          </w:p>
        </w:tc>
        <w:tc>
          <w:tcPr>
            <w:tcW w:w="1096" w:type="dxa"/>
            <w:tcBorders>
              <w:left w:val="single" w:sz="4" w:space="0" w:color="auto"/>
            </w:tcBorders>
            <w:shd w:val="clear" w:color="auto" w:fill="FFFFFF" w:themeFill="background1"/>
            <w:vAlign w:val="center"/>
          </w:tcPr>
          <w:p w14:paraId="7FDC54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2AB7AC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4791ED0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C068A4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EBBE07F"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ES</w:t>
            </w:r>
          </w:p>
        </w:tc>
        <w:tc>
          <w:tcPr>
            <w:tcW w:w="993" w:type="dxa"/>
            <w:tcBorders>
              <w:left w:val="single" w:sz="4" w:space="0" w:color="auto"/>
            </w:tcBorders>
            <w:shd w:val="clear" w:color="auto" w:fill="FFFFFF" w:themeFill="background1"/>
            <w:vAlign w:val="center"/>
          </w:tcPr>
          <w:p w14:paraId="68A054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294.38</w:t>
            </w:r>
          </w:p>
        </w:tc>
        <w:tc>
          <w:tcPr>
            <w:tcW w:w="851" w:type="dxa"/>
            <w:shd w:val="clear" w:color="auto" w:fill="FFFFFF" w:themeFill="background1"/>
            <w:vAlign w:val="center"/>
          </w:tcPr>
          <w:p w14:paraId="69C4A65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44.47</w:t>
            </w:r>
          </w:p>
        </w:tc>
        <w:tc>
          <w:tcPr>
            <w:tcW w:w="991" w:type="dxa"/>
            <w:shd w:val="clear" w:color="auto" w:fill="FFFFFF" w:themeFill="background1"/>
            <w:vAlign w:val="center"/>
          </w:tcPr>
          <w:p w14:paraId="382D9B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1.83</w:t>
            </w:r>
          </w:p>
        </w:tc>
        <w:tc>
          <w:tcPr>
            <w:tcW w:w="1004" w:type="dxa"/>
            <w:shd w:val="clear" w:color="auto" w:fill="FFFFFF" w:themeFill="background1"/>
            <w:vAlign w:val="center"/>
          </w:tcPr>
          <w:p w14:paraId="48BF565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18.54</w:t>
            </w:r>
          </w:p>
        </w:tc>
        <w:tc>
          <w:tcPr>
            <w:tcW w:w="708" w:type="dxa"/>
            <w:shd w:val="clear" w:color="auto" w:fill="FFFFFF" w:themeFill="background1"/>
            <w:vAlign w:val="center"/>
          </w:tcPr>
          <w:p w14:paraId="6F6081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21.30</w:t>
            </w:r>
          </w:p>
        </w:tc>
        <w:tc>
          <w:tcPr>
            <w:tcW w:w="755" w:type="dxa"/>
            <w:tcBorders>
              <w:right w:val="single" w:sz="4" w:space="0" w:color="auto"/>
            </w:tcBorders>
            <w:shd w:val="clear" w:color="auto" w:fill="FFFFFF" w:themeFill="background1"/>
            <w:vAlign w:val="center"/>
          </w:tcPr>
          <w:p w14:paraId="645D9DE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40.03</w:t>
            </w:r>
          </w:p>
        </w:tc>
        <w:tc>
          <w:tcPr>
            <w:tcW w:w="1096" w:type="dxa"/>
            <w:tcBorders>
              <w:left w:val="single" w:sz="4" w:space="0" w:color="auto"/>
            </w:tcBorders>
            <w:shd w:val="clear" w:color="auto" w:fill="FFFFFF" w:themeFill="background1"/>
            <w:vAlign w:val="center"/>
          </w:tcPr>
          <w:p w14:paraId="767F7E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1436674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623F1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7470DA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1F31E0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SE</w:t>
            </w:r>
          </w:p>
        </w:tc>
        <w:tc>
          <w:tcPr>
            <w:tcW w:w="993" w:type="dxa"/>
            <w:tcBorders>
              <w:left w:val="single" w:sz="4" w:space="0" w:color="auto"/>
            </w:tcBorders>
            <w:shd w:val="clear" w:color="auto" w:fill="FFFFFF" w:themeFill="background1"/>
            <w:vAlign w:val="center"/>
          </w:tcPr>
          <w:p w14:paraId="36D2FB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1381.24</w:t>
            </w:r>
          </w:p>
        </w:tc>
        <w:tc>
          <w:tcPr>
            <w:tcW w:w="851" w:type="dxa"/>
            <w:shd w:val="clear" w:color="auto" w:fill="FFFFFF" w:themeFill="background1"/>
            <w:vAlign w:val="center"/>
          </w:tcPr>
          <w:p w14:paraId="56FDE63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65.53</w:t>
            </w:r>
          </w:p>
        </w:tc>
        <w:tc>
          <w:tcPr>
            <w:tcW w:w="991" w:type="dxa"/>
            <w:shd w:val="clear" w:color="auto" w:fill="FFFFFF" w:themeFill="background1"/>
            <w:vAlign w:val="center"/>
          </w:tcPr>
          <w:p w14:paraId="6575EAF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4.50</w:t>
            </w:r>
          </w:p>
        </w:tc>
        <w:tc>
          <w:tcPr>
            <w:tcW w:w="1004" w:type="dxa"/>
            <w:shd w:val="clear" w:color="auto" w:fill="FFFFFF" w:themeFill="background1"/>
            <w:vAlign w:val="center"/>
          </w:tcPr>
          <w:p w14:paraId="77C4639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7.29</w:t>
            </w:r>
          </w:p>
        </w:tc>
        <w:tc>
          <w:tcPr>
            <w:tcW w:w="708" w:type="dxa"/>
            <w:shd w:val="clear" w:color="auto" w:fill="FFFFFF" w:themeFill="background1"/>
            <w:vAlign w:val="center"/>
          </w:tcPr>
          <w:p w14:paraId="442D91D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20.25</w:t>
            </w:r>
          </w:p>
        </w:tc>
        <w:tc>
          <w:tcPr>
            <w:tcW w:w="755" w:type="dxa"/>
            <w:tcBorders>
              <w:right w:val="single" w:sz="4" w:space="0" w:color="auto"/>
            </w:tcBorders>
            <w:shd w:val="clear" w:color="auto" w:fill="FFFFFF" w:themeFill="background1"/>
            <w:vAlign w:val="center"/>
          </w:tcPr>
          <w:p w14:paraId="2340B3D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63.33</w:t>
            </w:r>
          </w:p>
        </w:tc>
        <w:tc>
          <w:tcPr>
            <w:tcW w:w="1096" w:type="dxa"/>
            <w:tcBorders>
              <w:left w:val="single" w:sz="4" w:space="0" w:color="auto"/>
            </w:tcBorders>
            <w:shd w:val="clear" w:color="auto" w:fill="FFFFFF" w:themeFill="background1"/>
            <w:vAlign w:val="center"/>
          </w:tcPr>
          <w:p w14:paraId="0440AE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407BEB1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6CF5A85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21C9AA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BE3C4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CH</w:t>
            </w:r>
          </w:p>
        </w:tc>
        <w:tc>
          <w:tcPr>
            <w:tcW w:w="993" w:type="dxa"/>
            <w:tcBorders>
              <w:left w:val="single" w:sz="4" w:space="0" w:color="auto"/>
            </w:tcBorders>
            <w:shd w:val="clear" w:color="auto" w:fill="FFFFFF" w:themeFill="background1"/>
            <w:vAlign w:val="center"/>
          </w:tcPr>
          <w:p w14:paraId="1C0816E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1461.08</w:t>
            </w:r>
          </w:p>
        </w:tc>
        <w:tc>
          <w:tcPr>
            <w:tcW w:w="851" w:type="dxa"/>
            <w:shd w:val="clear" w:color="auto" w:fill="FFFFFF" w:themeFill="background1"/>
            <w:vAlign w:val="center"/>
          </w:tcPr>
          <w:p w14:paraId="7D62F6A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65.90</w:t>
            </w:r>
          </w:p>
        </w:tc>
        <w:tc>
          <w:tcPr>
            <w:tcW w:w="991" w:type="dxa"/>
            <w:shd w:val="clear" w:color="auto" w:fill="FFFFFF" w:themeFill="background1"/>
            <w:vAlign w:val="center"/>
          </w:tcPr>
          <w:p w14:paraId="589E40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5.90</w:t>
            </w:r>
          </w:p>
        </w:tc>
        <w:tc>
          <w:tcPr>
            <w:tcW w:w="1004" w:type="dxa"/>
            <w:shd w:val="clear" w:color="auto" w:fill="FFFFFF" w:themeFill="background1"/>
            <w:vAlign w:val="center"/>
          </w:tcPr>
          <w:p w14:paraId="4A1CB5C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33.53</w:t>
            </w:r>
          </w:p>
        </w:tc>
        <w:tc>
          <w:tcPr>
            <w:tcW w:w="708" w:type="dxa"/>
            <w:shd w:val="clear" w:color="auto" w:fill="FFFFFF" w:themeFill="background1"/>
            <w:vAlign w:val="center"/>
          </w:tcPr>
          <w:p w14:paraId="4A7680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21.17</w:t>
            </w:r>
          </w:p>
        </w:tc>
        <w:tc>
          <w:tcPr>
            <w:tcW w:w="755" w:type="dxa"/>
            <w:tcBorders>
              <w:right w:val="single" w:sz="4" w:space="0" w:color="auto"/>
            </w:tcBorders>
            <w:shd w:val="clear" w:color="auto" w:fill="FFFFFF" w:themeFill="background1"/>
            <w:vAlign w:val="center"/>
          </w:tcPr>
          <w:p w14:paraId="3F22820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63.83</w:t>
            </w:r>
          </w:p>
        </w:tc>
        <w:tc>
          <w:tcPr>
            <w:tcW w:w="1096" w:type="dxa"/>
            <w:tcBorders>
              <w:left w:val="single" w:sz="4" w:space="0" w:color="auto"/>
            </w:tcBorders>
            <w:shd w:val="clear" w:color="auto" w:fill="FFFFFF" w:themeFill="background1"/>
            <w:vAlign w:val="center"/>
          </w:tcPr>
          <w:p w14:paraId="29E3D0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23C9D0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10629C8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EBD90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E64B7F5"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UK</w:t>
            </w:r>
          </w:p>
        </w:tc>
        <w:tc>
          <w:tcPr>
            <w:tcW w:w="993" w:type="dxa"/>
            <w:tcBorders>
              <w:left w:val="single" w:sz="4" w:space="0" w:color="auto"/>
            </w:tcBorders>
            <w:shd w:val="clear" w:color="auto" w:fill="FFFFFF" w:themeFill="background1"/>
            <w:vAlign w:val="center"/>
          </w:tcPr>
          <w:p w14:paraId="48F1DE9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747.22</w:t>
            </w:r>
          </w:p>
        </w:tc>
        <w:tc>
          <w:tcPr>
            <w:tcW w:w="851" w:type="dxa"/>
            <w:shd w:val="clear" w:color="auto" w:fill="FFFFFF" w:themeFill="background1"/>
            <w:vAlign w:val="center"/>
          </w:tcPr>
          <w:p w14:paraId="01F4FD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47.60</w:t>
            </w:r>
          </w:p>
        </w:tc>
        <w:tc>
          <w:tcPr>
            <w:tcW w:w="991" w:type="dxa"/>
            <w:shd w:val="clear" w:color="auto" w:fill="FFFFFF" w:themeFill="background1"/>
            <w:vAlign w:val="center"/>
          </w:tcPr>
          <w:p w14:paraId="2EA47B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4.22</w:t>
            </w:r>
          </w:p>
        </w:tc>
        <w:tc>
          <w:tcPr>
            <w:tcW w:w="1004" w:type="dxa"/>
            <w:shd w:val="clear" w:color="auto" w:fill="FFFFFF" w:themeFill="background1"/>
            <w:vAlign w:val="center"/>
          </w:tcPr>
          <w:p w14:paraId="7722FC5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33.42</w:t>
            </w:r>
          </w:p>
        </w:tc>
        <w:tc>
          <w:tcPr>
            <w:tcW w:w="708" w:type="dxa"/>
            <w:shd w:val="clear" w:color="auto" w:fill="FFFFFF" w:themeFill="background1"/>
            <w:vAlign w:val="center"/>
          </w:tcPr>
          <w:p w14:paraId="1437D6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19.90</w:t>
            </w:r>
          </w:p>
        </w:tc>
        <w:tc>
          <w:tcPr>
            <w:tcW w:w="755" w:type="dxa"/>
            <w:tcBorders>
              <w:right w:val="single" w:sz="4" w:space="0" w:color="auto"/>
            </w:tcBorders>
            <w:shd w:val="clear" w:color="auto" w:fill="FFFFFF" w:themeFill="background1"/>
            <w:vAlign w:val="center"/>
          </w:tcPr>
          <w:p w14:paraId="3D2028E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52.70</w:t>
            </w:r>
          </w:p>
        </w:tc>
        <w:tc>
          <w:tcPr>
            <w:tcW w:w="1096" w:type="dxa"/>
            <w:tcBorders>
              <w:left w:val="single" w:sz="4" w:space="0" w:color="auto"/>
            </w:tcBorders>
            <w:shd w:val="clear" w:color="auto" w:fill="FFFFFF" w:themeFill="background1"/>
            <w:vAlign w:val="center"/>
          </w:tcPr>
          <w:p w14:paraId="15CF0F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387D29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CA7301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3346086F"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right w:val="single" w:sz="4" w:space="0" w:color="auto"/>
            </w:tcBorders>
            <w:shd w:val="clear" w:color="auto" w:fill="FFFFFF" w:themeFill="background1"/>
            <w:vAlign w:val="center"/>
          </w:tcPr>
          <w:p w14:paraId="26F123F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US</w:t>
            </w:r>
          </w:p>
        </w:tc>
        <w:tc>
          <w:tcPr>
            <w:tcW w:w="993" w:type="dxa"/>
            <w:tcBorders>
              <w:left w:val="single" w:sz="4" w:space="0" w:color="auto"/>
              <w:bottom w:val="single" w:sz="4" w:space="0" w:color="auto"/>
            </w:tcBorders>
            <w:shd w:val="clear" w:color="auto" w:fill="FFFFFF" w:themeFill="background1"/>
            <w:vAlign w:val="center"/>
          </w:tcPr>
          <w:p w14:paraId="0BFD15A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491.26</w:t>
            </w:r>
          </w:p>
        </w:tc>
        <w:tc>
          <w:tcPr>
            <w:tcW w:w="851" w:type="dxa"/>
            <w:tcBorders>
              <w:bottom w:val="single" w:sz="4" w:space="0" w:color="auto"/>
            </w:tcBorders>
            <w:shd w:val="clear" w:color="auto" w:fill="FFFFFF" w:themeFill="background1"/>
            <w:vAlign w:val="center"/>
          </w:tcPr>
          <w:p w14:paraId="073411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35.83</w:t>
            </w:r>
          </w:p>
        </w:tc>
        <w:tc>
          <w:tcPr>
            <w:tcW w:w="991" w:type="dxa"/>
            <w:tcBorders>
              <w:bottom w:val="single" w:sz="4" w:space="0" w:color="auto"/>
            </w:tcBorders>
            <w:shd w:val="clear" w:color="auto" w:fill="FFFFFF" w:themeFill="background1"/>
            <w:vAlign w:val="center"/>
          </w:tcPr>
          <w:p w14:paraId="739B4AB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2.50</w:t>
            </w:r>
          </w:p>
        </w:tc>
        <w:tc>
          <w:tcPr>
            <w:tcW w:w="1004" w:type="dxa"/>
            <w:tcBorders>
              <w:bottom w:val="single" w:sz="4" w:space="0" w:color="auto"/>
            </w:tcBorders>
            <w:shd w:val="clear" w:color="auto" w:fill="FFFFFF" w:themeFill="background1"/>
            <w:vAlign w:val="center"/>
          </w:tcPr>
          <w:p w14:paraId="278E7AF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26.36</w:t>
            </w:r>
          </w:p>
        </w:tc>
        <w:tc>
          <w:tcPr>
            <w:tcW w:w="708" w:type="dxa"/>
            <w:tcBorders>
              <w:bottom w:val="single" w:sz="4" w:space="0" w:color="auto"/>
            </w:tcBorders>
            <w:shd w:val="clear" w:color="auto" w:fill="FFFFFF" w:themeFill="background1"/>
            <w:vAlign w:val="center"/>
          </w:tcPr>
          <w:p w14:paraId="201034F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19.28</w:t>
            </w:r>
          </w:p>
        </w:tc>
        <w:tc>
          <w:tcPr>
            <w:tcW w:w="755" w:type="dxa"/>
            <w:tcBorders>
              <w:bottom w:val="single" w:sz="4" w:space="0" w:color="auto"/>
              <w:right w:val="single" w:sz="4" w:space="0" w:color="auto"/>
            </w:tcBorders>
            <w:shd w:val="clear" w:color="auto" w:fill="FFFFFF" w:themeFill="background1"/>
            <w:vAlign w:val="center"/>
          </w:tcPr>
          <w:p w14:paraId="28CCBC6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78.16</w:t>
            </w:r>
          </w:p>
        </w:tc>
        <w:tc>
          <w:tcPr>
            <w:tcW w:w="1096" w:type="dxa"/>
            <w:tcBorders>
              <w:left w:val="single" w:sz="4" w:space="0" w:color="auto"/>
              <w:bottom w:val="single" w:sz="4" w:space="0" w:color="auto"/>
            </w:tcBorders>
            <w:shd w:val="clear" w:color="auto" w:fill="FFFFFF" w:themeFill="background1"/>
            <w:vAlign w:val="center"/>
          </w:tcPr>
          <w:p w14:paraId="516478A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tcBorders>
              <w:bottom w:val="single" w:sz="4" w:space="0" w:color="auto"/>
            </w:tcBorders>
            <w:shd w:val="clear" w:color="auto" w:fill="FFFFFF" w:themeFill="background1"/>
            <w:vAlign w:val="center"/>
          </w:tcPr>
          <w:p w14:paraId="1674C80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tcBorders>
              <w:bottom w:val="single" w:sz="4" w:space="0" w:color="auto"/>
            </w:tcBorders>
            <w:shd w:val="clear" w:color="auto" w:fill="FFFFFF" w:themeFill="background1"/>
            <w:vAlign w:val="center"/>
          </w:tcPr>
          <w:p w14:paraId="192B757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6DDD930F"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right w:val="single" w:sz="4" w:space="0" w:color="auto"/>
            </w:tcBorders>
            <w:shd w:val="clear" w:color="auto" w:fill="FFFFFF" w:themeFill="background1"/>
            <w:vAlign w:val="center"/>
          </w:tcPr>
          <w:p w14:paraId="20BE58A0" w14:textId="77777777" w:rsidR="000C6B26" w:rsidRPr="006A56FF" w:rsidRDefault="000C6B26" w:rsidP="00832038">
            <w:pPr>
              <w:spacing w:line="276" w:lineRule="auto"/>
              <w:rPr>
                <w:b w:val="0"/>
                <w:bCs w:val="0"/>
                <w:i/>
                <w:iCs/>
                <w:caps w:val="0"/>
                <w:sz w:val="20"/>
                <w:szCs w:val="20"/>
                <w:lang w:val="en-US"/>
              </w:rPr>
            </w:pPr>
            <w:r w:rsidRPr="006A56FF">
              <w:rPr>
                <w:b w:val="0"/>
                <w:bCs w:val="0"/>
                <w:i/>
                <w:iCs/>
                <w:caps w:val="0"/>
                <w:sz w:val="20"/>
                <w:szCs w:val="20"/>
                <w:lang w:val="en-US"/>
              </w:rPr>
              <w:t>TM</w:t>
            </w:r>
          </w:p>
        </w:tc>
        <w:tc>
          <w:tcPr>
            <w:tcW w:w="993" w:type="dxa"/>
            <w:tcBorders>
              <w:left w:val="single" w:sz="4" w:space="0" w:color="auto"/>
              <w:bottom w:val="single" w:sz="12" w:space="0" w:color="auto"/>
            </w:tcBorders>
            <w:shd w:val="clear" w:color="auto" w:fill="FFFFFF" w:themeFill="background1"/>
            <w:vAlign w:val="center"/>
          </w:tcPr>
          <w:p w14:paraId="415AC4D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709.89</w:t>
            </w:r>
          </w:p>
        </w:tc>
        <w:tc>
          <w:tcPr>
            <w:tcW w:w="851" w:type="dxa"/>
            <w:tcBorders>
              <w:bottom w:val="single" w:sz="12" w:space="0" w:color="auto"/>
            </w:tcBorders>
            <w:shd w:val="clear" w:color="auto" w:fill="FFFFFF" w:themeFill="background1"/>
            <w:vAlign w:val="center"/>
          </w:tcPr>
          <w:p w14:paraId="523E80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47.73</w:t>
            </w:r>
          </w:p>
        </w:tc>
        <w:tc>
          <w:tcPr>
            <w:tcW w:w="991" w:type="dxa"/>
            <w:tcBorders>
              <w:bottom w:val="single" w:sz="12" w:space="0" w:color="auto"/>
            </w:tcBorders>
            <w:shd w:val="clear" w:color="auto" w:fill="FFFFFF" w:themeFill="background1"/>
            <w:vAlign w:val="center"/>
          </w:tcPr>
          <w:p w14:paraId="42DBC13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3.88</w:t>
            </w:r>
          </w:p>
        </w:tc>
        <w:tc>
          <w:tcPr>
            <w:tcW w:w="1004" w:type="dxa"/>
            <w:tcBorders>
              <w:bottom w:val="single" w:sz="12" w:space="0" w:color="auto"/>
            </w:tcBorders>
            <w:shd w:val="clear" w:color="auto" w:fill="FFFFFF" w:themeFill="background1"/>
            <w:vAlign w:val="center"/>
          </w:tcPr>
          <w:p w14:paraId="038F6C2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15.84</w:t>
            </w:r>
          </w:p>
        </w:tc>
        <w:tc>
          <w:tcPr>
            <w:tcW w:w="708" w:type="dxa"/>
            <w:tcBorders>
              <w:bottom w:val="single" w:sz="12" w:space="0" w:color="auto"/>
            </w:tcBorders>
            <w:shd w:val="clear" w:color="auto" w:fill="FFFFFF" w:themeFill="background1"/>
            <w:vAlign w:val="center"/>
          </w:tcPr>
          <w:p w14:paraId="303548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19.77</w:t>
            </w:r>
          </w:p>
        </w:tc>
        <w:tc>
          <w:tcPr>
            <w:tcW w:w="755" w:type="dxa"/>
            <w:tcBorders>
              <w:bottom w:val="single" w:sz="12" w:space="0" w:color="auto"/>
              <w:right w:val="single" w:sz="4" w:space="0" w:color="auto"/>
            </w:tcBorders>
            <w:shd w:val="clear" w:color="auto" w:fill="FFFFFF" w:themeFill="background1"/>
            <w:vAlign w:val="center"/>
          </w:tcPr>
          <w:p w14:paraId="0723589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46.11</w:t>
            </w:r>
          </w:p>
        </w:tc>
        <w:tc>
          <w:tcPr>
            <w:tcW w:w="1096" w:type="dxa"/>
            <w:tcBorders>
              <w:left w:val="single" w:sz="4" w:space="0" w:color="auto"/>
              <w:bottom w:val="single" w:sz="12" w:space="0" w:color="auto"/>
            </w:tcBorders>
            <w:shd w:val="clear" w:color="auto" w:fill="FFFFFF" w:themeFill="background1"/>
            <w:vAlign w:val="center"/>
          </w:tcPr>
          <w:p w14:paraId="720954B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c>
          <w:tcPr>
            <w:tcW w:w="709" w:type="dxa"/>
            <w:tcBorders>
              <w:bottom w:val="single" w:sz="12" w:space="0" w:color="auto"/>
            </w:tcBorders>
            <w:shd w:val="clear" w:color="auto" w:fill="FFFFFF" w:themeFill="background1"/>
            <w:vAlign w:val="center"/>
          </w:tcPr>
          <w:p w14:paraId="6B02F5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1.64</w:t>
            </w:r>
          </w:p>
        </w:tc>
        <w:tc>
          <w:tcPr>
            <w:tcW w:w="881" w:type="dxa"/>
            <w:tcBorders>
              <w:bottom w:val="single" w:sz="12" w:space="0" w:color="auto"/>
            </w:tcBorders>
            <w:shd w:val="clear" w:color="auto" w:fill="FFFFFF" w:themeFill="background1"/>
            <w:vAlign w:val="center"/>
          </w:tcPr>
          <w:p w14:paraId="6BA32C0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r>
    </w:tbl>
    <w:p w14:paraId="685FAA65" w14:textId="3C47439C" w:rsidR="00BD5458" w:rsidRDefault="000C6B26" w:rsidP="000C6B26">
      <w:pPr>
        <w:spacing w:after="160" w:line="259" w:lineRule="auto"/>
        <w:rPr>
          <w:rFonts w:eastAsiaTheme="minorHAnsi"/>
          <w:iCs/>
          <w:color w:val="auto"/>
          <w:sz w:val="20"/>
          <w:szCs w:val="20"/>
          <w:lang w:val="en-US"/>
        </w:rPr>
      </w:pPr>
      <w:commentRangeStart w:id="877"/>
      <w:r w:rsidRPr="006A56FF">
        <w:rPr>
          <w:rFonts w:eastAsiaTheme="minorHAnsi"/>
          <w:iCs/>
          <w:color w:val="auto"/>
          <w:sz w:val="20"/>
          <w:szCs w:val="20"/>
          <w:lang w:val="en-US"/>
        </w:rPr>
        <w:t>Sources: OECD health data (extracted on 10.12.2018) &amp;</w:t>
      </w:r>
      <w:r w:rsidRPr="006A56FF">
        <w:rPr>
          <w:rFonts w:eastAsiaTheme="minorHAnsi"/>
          <w:b/>
          <w:bCs/>
          <w:iCs/>
          <w:color w:val="auto"/>
          <w:sz w:val="20"/>
          <w:szCs w:val="20"/>
          <w:lang w:val="en-US"/>
        </w:rPr>
        <w:t xml:space="preserve"> </w:t>
      </w:r>
      <w:r w:rsidRPr="006A56FF">
        <w:rPr>
          <w:rFonts w:eastAsiaTheme="minorHAnsi"/>
          <w:iCs/>
          <w:color w:val="auto"/>
          <w:sz w:val="20"/>
          <w:szCs w:val="20"/>
          <w:lang w:val="en-US"/>
        </w:rPr>
        <w:t>MISSOC 2018 (European observatory on health systems and policies 2018), European commission 2018; Own Coding Scheme; TM = Total mean</w:t>
      </w:r>
      <w:commentRangeEnd w:id="877"/>
      <w:r w:rsidR="008610B2">
        <w:rPr>
          <w:rStyle w:val="Kommentarzeichen"/>
        </w:rPr>
        <w:commentReference w:id="877"/>
      </w:r>
    </w:p>
    <w:p w14:paraId="14F97FE8" w14:textId="77777777" w:rsidR="00BD5458" w:rsidRDefault="00BD5458">
      <w:pPr>
        <w:spacing w:after="160" w:line="259" w:lineRule="auto"/>
        <w:rPr>
          <w:rFonts w:eastAsiaTheme="minorHAnsi"/>
          <w:iCs/>
          <w:color w:val="auto"/>
          <w:sz w:val="20"/>
          <w:szCs w:val="20"/>
          <w:lang w:val="en-US"/>
        </w:rPr>
      </w:pPr>
      <w:r>
        <w:rPr>
          <w:rFonts w:eastAsiaTheme="minorHAnsi"/>
          <w:iCs/>
          <w:color w:val="auto"/>
          <w:sz w:val="20"/>
          <w:szCs w:val="20"/>
          <w:lang w:val="en-US"/>
        </w:rPr>
        <w:br w:type="page"/>
      </w:r>
    </w:p>
    <w:p w14:paraId="42AC9EA7" w14:textId="17788118" w:rsidR="00BD5458" w:rsidRPr="006A56FF" w:rsidRDefault="00BD5458" w:rsidP="00BD5458">
      <w:pPr>
        <w:pStyle w:val="Beschriftung"/>
        <w:keepNext/>
        <w:spacing w:before="240" w:after="240"/>
        <w:jc w:val="left"/>
        <w:rPr>
          <w:i/>
          <w:sz w:val="22"/>
          <w:szCs w:val="22"/>
          <w:lang w:val="en-US"/>
        </w:rPr>
      </w:pPr>
      <w:r w:rsidRPr="006A56FF">
        <w:rPr>
          <w:sz w:val="22"/>
          <w:szCs w:val="22"/>
          <w:lang w:val="en-US"/>
        </w:rPr>
        <w:lastRenderedPageBreak/>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A77345">
        <w:rPr>
          <w:noProof/>
          <w:sz w:val="22"/>
          <w:szCs w:val="22"/>
          <w:lang w:val="en-US"/>
        </w:rPr>
        <w:t>6</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(N=9) </w:t>
      </w:r>
      <w:r w:rsidRPr="006A56FF">
        <w:rPr>
          <w:sz w:val="22"/>
          <w:szCs w:val="22"/>
          <w:lang w:val="en-US"/>
        </w:rPr>
        <w:t xml:space="preserve">methodological </w:t>
      </w:r>
      <w:commentRangeStart w:id="878"/>
      <w:r w:rsidRPr="006A56FF">
        <w:rPr>
          <w:sz w:val="22"/>
          <w:szCs w:val="22"/>
          <w:lang w:val="en-US"/>
        </w:rPr>
        <w:t>clusters</w:t>
      </w:r>
      <w:commentRangeEnd w:id="878"/>
      <w:r>
        <w:rPr>
          <w:rStyle w:val="Kommentarzeichen"/>
          <w:color w:val="000000"/>
        </w:rPr>
        <w:commentReference w:id="878"/>
      </w:r>
    </w:p>
    <w:tbl>
      <w:tblPr>
        <w:tblStyle w:val="EinfacheTabelle3"/>
        <w:tblW w:w="8505" w:type="dxa"/>
        <w:shd w:val="clear" w:color="auto" w:fill="FFFFFF" w:themeFill="background1"/>
        <w:tblLayout w:type="fixed"/>
        <w:tblLook w:val="04A0" w:firstRow="1" w:lastRow="0" w:firstColumn="1" w:lastColumn="0" w:noHBand="0" w:noVBand="1"/>
      </w:tblPr>
      <w:tblGrid>
        <w:gridCol w:w="1276"/>
        <w:gridCol w:w="1134"/>
        <w:gridCol w:w="708"/>
        <w:gridCol w:w="851"/>
        <w:gridCol w:w="709"/>
        <w:gridCol w:w="708"/>
        <w:gridCol w:w="993"/>
        <w:gridCol w:w="709"/>
        <w:gridCol w:w="708"/>
        <w:gridCol w:w="709"/>
      </w:tblGrid>
      <w:tr w:rsidR="00BD5458" w:rsidRPr="006A56FF" w14:paraId="150DE0A1"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734F4F6C" w14:textId="77777777" w:rsidR="00BD5458" w:rsidRPr="00D67B4C" w:rsidRDefault="00BD5458" w:rsidP="00DC7F46">
            <w:pPr>
              <w:spacing w:line="276" w:lineRule="auto"/>
              <w:rPr>
                <w:b w:val="0"/>
                <w:bCs w:val="0"/>
                <w:caps w:val="0"/>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44A6CB8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1</w:t>
            </w:r>
          </w:p>
        </w:tc>
        <w:tc>
          <w:tcPr>
            <w:tcW w:w="708" w:type="dxa"/>
            <w:tcBorders>
              <w:top w:val="single" w:sz="12" w:space="0" w:color="auto"/>
              <w:bottom w:val="single" w:sz="4" w:space="0" w:color="auto"/>
            </w:tcBorders>
            <w:shd w:val="clear" w:color="auto" w:fill="FFFFFF" w:themeFill="background1"/>
            <w:vAlign w:val="center"/>
          </w:tcPr>
          <w:p w14:paraId="4DDA1C0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2</w:t>
            </w:r>
          </w:p>
        </w:tc>
        <w:tc>
          <w:tcPr>
            <w:tcW w:w="851" w:type="dxa"/>
            <w:tcBorders>
              <w:top w:val="single" w:sz="12" w:space="0" w:color="auto"/>
              <w:bottom w:val="single" w:sz="4" w:space="0" w:color="auto"/>
            </w:tcBorders>
            <w:shd w:val="clear" w:color="auto" w:fill="FFFFFF" w:themeFill="background1"/>
            <w:vAlign w:val="center"/>
          </w:tcPr>
          <w:p w14:paraId="43715424"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3</w:t>
            </w:r>
          </w:p>
        </w:tc>
        <w:tc>
          <w:tcPr>
            <w:tcW w:w="709" w:type="dxa"/>
            <w:tcBorders>
              <w:top w:val="single" w:sz="12" w:space="0" w:color="auto"/>
              <w:bottom w:val="single" w:sz="4" w:space="0" w:color="auto"/>
            </w:tcBorders>
            <w:shd w:val="clear" w:color="auto" w:fill="FFFFFF" w:themeFill="background1"/>
            <w:vAlign w:val="center"/>
          </w:tcPr>
          <w:p w14:paraId="6DB5B3A1"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4</w:t>
            </w:r>
          </w:p>
        </w:tc>
        <w:tc>
          <w:tcPr>
            <w:tcW w:w="708" w:type="dxa"/>
            <w:tcBorders>
              <w:top w:val="single" w:sz="12" w:space="0" w:color="auto"/>
              <w:bottom w:val="single" w:sz="4" w:space="0" w:color="auto"/>
            </w:tcBorders>
            <w:shd w:val="clear" w:color="auto" w:fill="FFFFFF" w:themeFill="background1"/>
            <w:vAlign w:val="center"/>
          </w:tcPr>
          <w:p w14:paraId="6EB91D6C"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5</w:t>
            </w:r>
          </w:p>
        </w:tc>
        <w:tc>
          <w:tcPr>
            <w:tcW w:w="993" w:type="dxa"/>
            <w:tcBorders>
              <w:top w:val="single" w:sz="12" w:space="0" w:color="auto"/>
              <w:bottom w:val="single" w:sz="4" w:space="0" w:color="auto"/>
            </w:tcBorders>
            <w:shd w:val="clear" w:color="auto" w:fill="FFFFFF" w:themeFill="background1"/>
            <w:vAlign w:val="center"/>
          </w:tcPr>
          <w:p w14:paraId="4EAAB4D7"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6</w:t>
            </w:r>
          </w:p>
        </w:tc>
        <w:tc>
          <w:tcPr>
            <w:tcW w:w="709" w:type="dxa"/>
            <w:tcBorders>
              <w:top w:val="single" w:sz="12" w:space="0" w:color="auto"/>
              <w:bottom w:val="single" w:sz="4" w:space="0" w:color="auto"/>
            </w:tcBorders>
            <w:shd w:val="clear" w:color="auto" w:fill="FFFFFF" w:themeFill="background1"/>
            <w:vAlign w:val="center"/>
          </w:tcPr>
          <w:p w14:paraId="05E878A5"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7</w:t>
            </w:r>
          </w:p>
        </w:tc>
        <w:tc>
          <w:tcPr>
            <w:tcW w:w="708" w:type="dxa"/>
            <w:tcBorders>
              <w:top w:val="single" w:sz="12" w:space="0" w:color="auto"/>
              <w:bottom w:val="single" w:sz="4" w:space="0" w:color="auto"/>
            </w:tcBorders>
            <w:shd w:val="clear" w:color="auto" w:fill="FFFFFF" w:themeFill="background1"/>
            <w:vAlign w:val="center"/>
          </w:tcPr>
          <w:p w14:paraId="426911EE"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8</w:t>
            </w:r>
          </w:p>
        </w:tc>
        <w:tc>
          <w:tcPr>
            <w:tcW w:w="709" w:type="dxa"/>
            <w:tcBorders>
              <w:top w:val="single" w:sz="12" w:space="0" w:color="auto"/>
              <w:bottom w:val="single" w:sz="4" w:space="0" w:color="auto"/>
            </w:tcBorders>
            <w:shd w:val="clear" w:color="auto" w:fill="FFFFFF" w:themeFill="background1"/>
            <w:vAlign w:val="center"/>
          </w:tcPr>
          <w:p w14:paraId="53E1B5F2"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9</w:t>
            </w:r>
          </w:p>
        </w:tc>
      </w:tr>
      <w:tr w:rsidR="00BD5458" w:rsidRPr="006A56FF" w14:paraId="0DED792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06F408D"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composition</w:t>
            </w:r>
          </w:p>
        </w:tc>
        <w:tc>
          <w:tcPr>
            <w:tcW w:w="1134" w:type="dxa"/>
            <w:tcBorders>
              <w:top w:val="single" w:sz="4" w:space="0" w:color="auto"/>
              <w:bottom w:val="single" w:sz="4" w:space="0" w:color="auto"/>
            </w:tcBorders>
            <w:shd w:val="clear" w:color="auto" w:fill="FFFFFF" w:themeFill="background1"/>
            <w:vAlign w:val="center"/>
          </w:tcPr>
          <w:p w14:paraId="570C46AD" w14:textId="77777777" w:rsidR="00BD5458" w:rsidRPr="00832038"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AU, BE, CH, LU, NL</w:t>
            </w:r>
          </w:p>
        </w:tc>
        <w:tc>
          <w:tcPr>
            <w:tcW w:w="708" w:type="dxa"/>
            <w:tcBorders>
              <w:top w:val="single" w:sz="4" w:space="0" w:color="auto"/>
              <w:bottom w:val="single" w:sz="4" w:space="0" w:color="auto"/>
            </w:tcBorders>
            <w:shd w:val="clear" w:color="auto" w:fill="FFFFFF" w:themeFill="background1"/>
            <w:vAlign w:val="center"/>
          </w:tcPr>
          <w:p w14:paraId="0D00327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CZ, LV, PL</w:t>
            </w:r>
          </w:p>
        </w:tc>
        <w:tc>
          <w:tcPr>
            <w:tcW w:w="851" w:type="dxa"/>
            <w:tcBorders>
              <w:top w:val="single" w:sz="4" w:space="0" w:color="auto"/>
              <w:bottom w:val="single" w:sz="4" w:space="0" w:color="auto"/>
            </w:tcBorders>
            <w:shd w:val="clear" w:color="auto" w:fill="FFFFFF" w:themeFill="background1"/>
            <w:vAlign w:val="center"/>
          </w:tcPr>
          <w:p w14:paraId="5B9BD97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DK, IE, NO, SE</w:t>
            </w:r>
          </w:p>
        </w:tc>
        <w:tc>
          <w:tcPr>
            <w:tcW w:w="709" w:type="dxa"/>
            <w:tcBorders>
              <w:top w:val="single" w:sz="4" w:space="0" w:color="auto"/>
              <w:bottom w:val="single" w:sz="4" w:space="0" w:color="auto"/>
            </w:tcBorders>
            <w:shd w:val="clear" w:color="auto" w:fill="FFFFFF" w:themeFill="background1"/>
            <w:vAlign w:val="center"/>
          </w:tcPr>
          <w:p w14:paraId="04F37258"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EE</w:t>
            </w:r>
          </w:p>
        </w:tc>
        <w:tc>
          <w:tcPr>
            <w:tcW w:w="708" w:type="dxa"/>
            <w:tcBorders>
              <w:top w:val="single" w:sz="4" w:space="0" w:color="auto"/>
              <w:bottom w:val="single" w:sz="4" w:space="0" w:color="auto"/>
            </w:tcBorders>
            <w:shd w:val="clear" w:color="auto" w:fill="FFFFFF" w:themeFill="background1"/>
            <w:vAlign w:val="center"/>
          </w:tcPr>
          <w:p w14:paraId="0A765CF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w:t>
            </w:r>
            <w:r w:rsidRPr="00D67B4C">
              <w:rPr>
                <w:sz w:val="16"/>
                <w:szCs w:val="16"/>
                <w:lang w:val="en-US"/>
              </w:rPr>
              <w:t xml:space="preserve">, </w:t>
            </w:r>
            <w:r>
              <w:rPr>
                <w:sz w:val="16"/>
                <w:szCs w:val="16"/>
                <w:lang w:val="en-US"/>
              </w:rPr>
              <w:t>FI</w:t>
            </w:r>
          </w:p>
        </w:tc>
        <w:tc>
          <w:tcPr>
            <w:tcW w:w="993" w:type="dxa"/>
            <w:tcBorders>
              <w:top w:val="single" w:sz="4" w:space="0" w:color="auto"/>
              <w:bottom w:val="single" w:sz="4" w:space="0" w:color="auto"/>
            </w:tcBorders>
            <w:shd w:val="clear" w:color="auto" w:fill="FFFFFF" w:themeFill="background1"/>
            <w:vAlign w:val="center"/>
          </w:tcPr>
          <w:p w14:paraId="79D8E550"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ES, </w:t>
            </w:r>
            <w:r w:rsidRPr="00D67B4C">
              <w:rPr>
                <w:sz w:val="16"/>
                <w:szCs w:val="16"/>
              </w:rPr>
              <w:t>FR, IL, UK, US</w:t>
            </w:r>
          </w:p>
        </w:tc>
        <w:tc>
          <w:tcPr>
            <w:tcW w:w="709" w:type="dxa"/>
            <w:tcBorders>
              <w:top w:val="single" w:sz="4" w:space="0" w:color="auto"/>
              <w:bottom w:val="single" w:sz="4" w:space="0" w:color="auto"/>
            </w:tcBorders>
            <w:shd w:val="clear" w:color="auto" w:fill="FFFFFF" w:themeFill="background1"/>
            <w:vAlign w:val="center"/>
          </w:tcPr>
          <w:p w14:paraId="10E224C1"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JP, KR</w:t>
            </w:r>
          </w:p>
        </w:tc>
        <w:tc>
          <w:tcPr>
            <w:tcW w:w="708" w:type="dxa"/>
            <w:tcBorders>
              <w:top w:val="single" w:sz="4" w:space="0" w:color="auto"/>
              <w:bottom w:val="single" w:sz="4" w:space="0" w:color="auto"/>
            </w:tcBorders>
            <w:shd w:val="clear" w:color="auto" w:fill="FFFFFF" w:themeFill="background1"/>
            <w:vAlign w:val="center"/>
          </w:tcPr>
          <w:p w14:paraId="4EA8A8CC"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NZ</w:t>
            </w:r>
          </w:p>
        </w:tc>
        <w:tc>
          <w:tcPr>
            <w:tcW w:w="709" w:type="dxa"/>
            <w:tcBorders>
              <w:top w:val="single" w:sz="4" w:space="0" w:color="auto"/>
              <w:bottom w:val="single" w:sz="4" w:space="0" w:color="auto"/>
            </w:tcBorders>
            <w:shd w:val="clear" w:color="auto" w:fill="FFFFFF" w:themeFill="background1"/>
            <w:vAlign w:val="center"/>
          </w:tcPr>
          <w:p w14:paraId="37608C27"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S</w:t>
            </w:r>
            <w:r>
              <w:rPr>
                <w:sz w:val="16"/>
                <w:szCs w:val="16"/>
                <w:lang w:val="en-US"/>
              </w:rPr>
              <w:t>I</w:t>
            </w:r>
            <w:r w:rsidRPr="00D67B4C">
              <w:rPr>
                <w:sz w:val="16"/>
                <w:szCs w:val="16"/>
                <w:lang w:val="en-US"/>
              </w:rPr>
              <w:t>, I</w:t>
            </w:r>
            <w:r>
              <w:rPr>
                <w:sz w:val="16"/>
                <w:szCs w:val="16"/>
                <w:lang w:val="en-US"/>
              </w:rPr>
              <w:t>K</w:t>
            </w:r>
          </w:p>
        </w:tc>
      </w:tr>
      <w:tr w:rsidR="00BD5458" w:rsidRPr="006A56FF" w14:paraId="7C42917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6A4E985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Size</w:t>
            </w:r>
          </w:p>
        </w:tc>
        <w:tc>
          <w:tcPr>
            <w:tcW w:w="1134" w:type="dxa"/>
            <w:tcBorders>
              <w:top w:val="single" w:sz="4" w:space="0" w:color="auto"/>
              <w:bottom w:val="single" w:sz="4" w:space="0" w:color="auto"/>
            </w:tcBorders>
            <w:shd w:val="clear" w:color="auto" w:fill="FFFFFF" w:themeFill="background1"/>
            <w:vAlign w:val="center"/>
          </w:tcPr>
          <w:p w14:paraId="643788D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8" w:type="dxa"/>
            <w:tcBorders>
              <w:top w:val="single" w:sz="4" w:space="0" w:color="auto"/>
              <w:bottom w:val="single" w:sz="4" w:space="0" w:color="auto"/>
            </w:tcBorders>
            <w:shd w:val="clear" w:color="auto" w:fill="FFFFFF" w:themeFill="background1"/>
            <w:vAlign w:val="center"/>
          </w:tcPr>
          <w:p w14:paraId="41897945"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851" w:type="dxa"/>
            <w:tcBorders>
              <w:top w:val="single" w:sz="4" w:space="0" w:color="auto"/>
              <w:bottom w:val="single" w:sz="4" w:space="0" w:color="auto"/>
            </w:tcBorders>
            <w:shd w:val="clear" w:color="auto" w:fill="FFFFFF" w:themeFill="background1"/>
            <w:vAlign w:val="center"/>
          </w:tcPr>
          <w:p w14:paraId="51FE2BC0"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1EE13C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8" w:type="dxa"/>
            <w:tcBorders>
              <w:top w:val="single" w:sz="4" w:space="0" w:color="auto"/>
              <w:bottom w:val="single" w:sz="4" w:space="0" w:color="auto"/>
            </w:tcBorders>
            <w:shd w:val="clear" w:color="auto" w:fill="FFFFFF" w:themeFill="background1"/>
            <w:vAlign w:val="center"/>
          </w:tcPr>
          <w:p w14:paraId="41E8DB8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993" w:type="dxa"/>
            <w:tcBorders>
              <w:top w:val="single" w:sz="4" w:space="0" w:color="auto"/>
              <w:bottom w:val="single" w:sz="4" w:space="0" w:color="auto"/>
            </w:tcBorders>
            <w:shd w:val="clear" w:color="auto" w:fill="FFFFFF" w:themeFill="background1"/>
            <w:vAlign w:val="center"/>
          </w:tcPr>
          <w:p w14:paraId="1D39A8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9" w:type="dxa"/>
            <w:tcBorders>
              <w:top w:val="single" w:sz="4" w:space="0" w:color="auto"/>
              <w:bottom w:val="single" w:sz="4" w:space="0" w:color="auto"/>
            </w:tcBorders>
            <w:shd w:val="clear" w:color="auto" w:fill="FFFFFF" w:themeFill="background1"/>
            <w:vAlign w:val="center"/>
          </w:tcPr>
          <w:p w14:paraId="481337E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tcBorders>
              <w:top w:val="single" w:sz="4" w:space="0" w:color="auto"/>
              <w:bottom w:val="single" w:sz="4" w:space="0" w:color="auto"/>
            </w:tcBorders>
            <w:shd w:val="clear" w:color="auto" w:fill="FFFFFF" w:themeFill="background1"/>
            <w:vAlign w:val="center"/>
          </w:tcPr>
          <w:p w14:paraId="2453CF7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9" w:type="dxa"/>
            <w:tcBorders>
              <w:top w:val="single" w:sz="4" w:space="0" w:color="auto"/>
              <w:bottom w:val="single" w:sz="4" w:space="0" w:color="auto"/>
            </w:tcBorders>
            <w:shd w:val="clear" w:color="auto" w:fill="FFFFFF" w:themeFill="background1"/>
            <w:vAlign w:val="center"/>
          </w:tcPr>
          <w:p w14:paraId="3E4BC7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r>
      <w:tr w:rsidR="00BD5458" w:rsidRPr="006A56FF" w14:paraId="1CF4195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0D25F90"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41A8E41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1092.46</w:t>
            </w:r>
          </w:p>
        </w:tc>
        <w:tc>
          <w:tcPr>
            <w:tcW w:w="708" w:type="dxa"/>
            <w:tcBorders>
              <w:top w:val="single" w:sz="4" w:space="0" w:color="auto"/>
            </w:tcBorders>
            <w:shd w:val="clear" w:color="auto" w:fill="FFFFFF" w:themeFill="background1"/>
            <w:vAlign w:val="center"/>
          </w:tcPr>
          <w:p w14:paraId="07440D5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161.82</w:t>
            </w:r>
          </w:p>
        </w:tc>
        <w:tc>
          <w:tcPr>
            <w:tcW w:w="851" w:type="dxa"/>
            <w:tcBorders>
              <w:top w:val="single" w:sz="4" w:space="0" w:color="auto"/>
            </w:tcBorders>
            <w:shd w:val="clear" w:color="auto" w:fill="FFFFFF" w:themeFill="background1"/>
            <w:vAlign w:val="center"/>
          </w:tcPr>
          <w:p w14:paraId="58C0B68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1369.15</w:t>
            </w:r>
          </w:p>
        </w:tc>
        <w:tc>
          <w:tcPr>
            <w:tcW w:w="709" w:type="dxa"/>
            <w:tcBorders>
              <w:top w:val="single" w:sz="4" w:space="0" w:color="auto"/>
            </w:tcBorders>
            <w:shd w:val="clear" w:color="auto" w:fill="FFFFFF" w:themeFill="background1"/>
            <w:vAlign w:val="center"/>
          </w:tcPr>
          <w:p w14:paraId="7426E6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106.22</w:t>
            </w:r>
          </w:p>
        </w:tc>
        <w:tc>
          <w:tcPr>
            <w:tcW w:w="708" w:type="dxa"/>
            <w:tcBorders>
              <w:top w:val="single" w:sz="4" w:space="0" w:color="auto"/>
            </w:tcBorders>
            <w:shd w:val="clear" w:color="auto" w:fill="FFFFFF" w:themeFill="background1"/>
            <w:vAlign w:val="center"/>
          </w:tcPr>
          <w:p w14:paraId="13557E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811.33</w:t>
            </w:r>
          </w:p>
        </w:tc>
        <w:tc>
          <w:tcPr>
            <w:tcW w:w="993" w:type="dxa"/>
            <w:tcBorders>
              <w:top w:val="single" w:sz="4" w:space="0" w:color="auto"/>
            </w:tcBorders>
            <w:shd w:val="clear" w:color="auto" w:fill="FFFFFF" w:themeFill="background1"/>
            <w:vAlign w:val="center"/>
          </w:tcPr>
          <w:p w14:paraId="51DC607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494.85</w:t>
            </w:r>
          </w:p>
        </w:tc>
        <w:tc>
          <w:tcPr>
            <w:tcW w:w="709" w:type="dxa"/>
            <w:tcBorders>
              <w:top w:val="single" w:sz="4" w:space="0" w:color="auto"/>
            </w:tcBorders>
            <w:shd w:val="clear" w:color="auto" w:fill="FFFFFF" w:themeFill="background1"/>
            <w:vAlign w:val="center"/>
          </w:tcPr>
          <w:p w14:paraId="0E6D8A0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603.97</w:t>
            </w:r>
          </w:p>
        </w:tc>
        <w:tc>
          <w:tcPr>
            <w:tcW w:w="708" w:type="dxa"/>
            <w:tcBorders>
              <w:top w:val="single" w:sz="4" w:space="0" w:color="auto"/>
            </w:tcBorders>
            <w:shd w:val="clear" w:color="auto" w:fill="FFFFFF" w:themeFill="background1"/>
            <w:vAlign w:val="center"/>
          </w:tcPr>
          <w:p w14:paraId="1B55DFE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635.46</w:t>
            </w:r>
          </w:p>
        </w:tc>
        <w:tc>
          <w:tcPr>
            <w:tcW w:w="709" w:type="dxa"/>
            <w:tcBorders>
              <w:top w:val="single" w:sz="4" w:space="0" w:color="auto"/>
            </w:tcBorders>
            <w:shd w:val="clear" w:color="auto" w:fill="FFFFFF" w:themeFill="background1"/>
            <w:vAlign w:val="center"/>
          </w:tcPr>
          <w:p w14:paraId="487A755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138.18</w:t>
            </w:r>
          </w:p>
        </w:tc>
      </w:tr>
      <w:tr w:rsidR="00BD5458" w:rsidRPr="006A56FF" w14:paraId="5AA4BD4B"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B7DFCAB" w14:textId="77777777" w:rsidR="00BD5458" w:rsidRPr="00D67B4C" w:rsidRDefault="00BD5458" w:rsidP="00DC7F46">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0B531DF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69.45</w:t>
            </w:r>
          </w:p>
        </w:tc>
        <w:tc>
          <w:tcPr>
            <w:tcW w:w="708" w:type="dxa"/>
            <w:shd w:val="clear" w:color="auto" w:fill="FFFFFF" w:themeFill="background1"/>
            <w:vAlign w:val="center"/>
          </w:tcPr>
          <w:p w14:paraId="0EB056A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21.76</w:t>
            </w:r>
          </w:p>
        </w:tc>
        <w:tc>
          <w:tcPr>
            <w:tcW w:w="851" w:type="dxa"/>
            <w:shd w:val="clear" w:color="auto" w:fill="FFFFFF" w:themeFill="background1"/>
            <w:vAlign w:val="center"/>
          </w:tcPr>
          <w:p w14:paraId="1DF9360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53.21</w:t>
            </w:r>
          </w:p>
        </w:tc>
        <w:tc>
          <w:tcPr>
            <w:tcW w:w="709" w:type="dxa"/>
            <w:shd w:val="clear" w:color="auto" w:fill="FFFFFF" w:themeFill="background1"/>
            <w:vAlign w:val="center"/>
          </w:tcPr>
          <w:p w14:paraId="7C9ACA4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45.6</w:t>
            </w:r>
          </w:p>
        </w:tc>
        <w:tc>
          <w:tcPr>
            <w:tcW w:w="708" w:type="dxa"/>
            <w:shd w:val="clear" w:color="auto" w:fill="FFFFFF" w:themeFill="background1"/>
            <w:vAlign w:val="center"/>
          </w:tcPr>
          <w:p w14:paraId="594F5C9C"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56.33</w:t>
            </w:r>
          </w:p>
        </w:tc>
        <w:tc>
          <w:tcPr>
            <w:tcW w:w="993" w:type="dxa"/>
            <w:shd w:val="clear" w:color="auto" w:fill="FFFFFF" w:themeFill="background1"/>
            <w:vAlign w:val="center"/>
          </w:tcPr>
          <w:p w14:paraId="54A0C3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40.39</w:t>
            </w:r>
          </w:p>
        </w:tc>
        <w:tc>
          <w:tcPr>
            <w:tcW w:w="709" w:type="dxa"/>
            <w:shd w:val="clear" w:color="auto" w:fill="FFFFFF" w:themeFill="background1"/>
            <w:vAlign w:val="center"/>
          </w:tcPr>
          <w:p w14:paraId="36878E9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24.28</w:t>
            </w:r>
          </w:p>
        </w:tc>
        <w:tc>
          <w:tcPr>
            <w:tcW w:w="708" w:type="dxa"/>
            <w:shd w:val="clear" w:color="auto" w:fill="FFFFFF" w:themeFill="background1"/>
            <w:vAlign w:val="center"/>
          </w:tcPr>
          <w:p w14:paraId="097525D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56.43</w:t>
            </w:r>
          </w:p>
        </w:tc>
        <w:tc>
          <w:tcPr>
            <w:tcW w:w="709" w:type="dxa"/>
            <w:shd w:val="clear" w:color="auto" w:fill="FFFFFF" w:themeFill="background1"/>
            <w:vAlign w:val="center"/>
          </w:tcPr>
          <w:p w14:paraId="6E3AA3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51.37</w:t>
            </w:r>
          </w:p>
        </w:tc>
      </w:tr>
      <w:tr w:rsidR="00BD5458" w:rsidRPr="006A56FF" w14:paraId="390BD1EF"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CFEC3AE"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54A5D77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5.95</w:t>
            </w:r>
          </w:p>
        </w:tc>
        <w:tc>
          <w:tcPr>
            <w:tcW w:w="708" w:type="dxa"/>
            <w:shd w:val="clear" w:color="auto" w:fill="FFFFFF" w:themeFill="background1"/>
            <w:vAlign w:val="center"/>
          </w:tcPr>
          <w:p w14:paraId="7947770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1.18</w:t>
            </w:r>
          </w:p>
        </w:tc>
        <w:tc>
          <w:tcPr>
            <w:tcW w:w="851" w:type="dxa"/>
            <w:shd w:val="clear" w:color="auto" w:fill="FFFFFF" w:themeFill="background1"/>
            <w:vAlign w:val="center"/>
          </w:tcPr>
          <w:p w14:paraId="45AEF58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4.16</w:t>
            </w:r>
          </w:p>
        </w:tc>
        <w:tc>
          <w:tcPr>
            <w:tcW w:w="709" w:type="dxa"/>
            <w:shd w:val="clear" w:color="auto" w:fill="FFFFFF" w:themeFill="background1"/>
            <w:vAlign w:val="center"/>
          </w:tcPr>
          <w:p w14:paraId="640D304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w:t>
            </w:r>
          </w:p>
        </w:tc>
        <w:tc>
          <w:tcPr>
            <w:tcW w:w="708" w:type="dxa"/>
            <w:shd w:val="clear" w:color="auto" w:fill="FFFFFF" w:themeFill="background1"/>
            <w:vAlign w:val="center"/>
          </w:tcPr>
          <w:p w14:paraId="6902DD0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w:t>
            </w:r>
          </w:p>
        </w:tc>
        <w:tc>
          <w:tcPr>
            <w:tcW w:w="993" w:type="dxa"/>
            <w:shd w:val="clear" w:color="auto" w:fill="FFFFFF" w:themeFill="background1"/>
            <w:vAlign w:val="center"/>
          </w:tcPr>
          <w:p w14:paraId="2DE6345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2.93</w:t>
            </w:r>
          </w:p>
        </w:tc>
        <w:tc>
          <w:tcPr>
            <w:tcW w:w="709" w:type="dxa"/>
            <w:shd w:val="clear" w:color="auto" w:fill="FFFFFF" w:themeFill="background1"/>
            <w:vAlign w:val="center"/>
          </w:tcPr>
          <w:p w14:paraId="73724BB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2.63</w:t>
            </w:r>
          </w:p>
        </w:tc>
        <w:tc>
          <w:tcPr>
            <w:tcW w:w="708" w:type="dxa"/>
            <w:shd w:val="clear" w:color="auto" w:fill="FFFFFF" w:themeFill="background1"/>
            <w:vAlign w:val="center"/>
          </w:tcPr>
          <w:p w14:paraId="02D0679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4.6</w:t>
            </w:r>
          </w:p>
        </w:tc>
        <w:tc>
          <w:tcPr>
            <w:tcW w:w="709" w:type="dxa"/>
            <w:shd w:val="clear" w:color="auto" w:fill="FFFFFF" w:themeFill="background1"/>
            <w:vAlign w:val="center"/>
          </w:tcPr>
          <w:p w14:paraId="102365F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4.43</w:t>
            </w:r>
          </w:p>
        </w:tc>
      </w:tr>
      <w:tr w:rsidR="00BD5458" w:rsidRPr="006A56FF" w14:paraId="3D459B74"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5818B7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25CF9B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15.48</w:t>
            </w:r>
          </w:p>
        </w:tc>
        <w:tc>
          <w:tcPr>
            <w:tcW w:w="708" w:type="dxa"/>
            <w:shd w:val="clear" w:color="auto" w:fill="FFFFFF" w:themeFill="background1"/>
            <w:vAlign w:val="center"/>
          </w:tcPr>
          <w:p w14:paraId="288DB72D"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5.77</w:t>
            </w:r>
          </w:p>
        </w:tc>
        <w:tc>
          <w:tcPr>
            <w:tcW w:w="851" w:type="dxa"/>
            <w:shd w:val="clear" w:color="auto" w:fill="FFFFFF" w:themeFill="background1"/>
            <w:vAlign w:val="center"/>
          </w:tcPr>
          <w:p w14:paraId="5FB8F0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10.49</w:t>
            </w:r>
          </w:p>
        </w:tc>
        <w:tc>
          <w:tcPr>
            <w:tcW w:w="709" w:type="dxa"/>
            <w:shd w:val="clear" w:color="auto" w:fill="FFFFFF" w:themeFill="background1"/>
            <w:vAlign w:val="center"/>
          </w:tcPr>
          <w:p w14:paraId="54FD655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34.56</w:t>
            </w:r>
          </w:p>
        </w:tc>
        <w:tc>
          <w:tcPr>
            <w:tcW w:w="708" w:type="dxa"/>
            <w:shd w:val="clear" w:color="auto" w:fill="FFFFFF" w:themeFill="background1"/>
            <w:vAlign w:val="center"/>
          </w:tcPr>
          <w:p w14:paraId="18259B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23.94</w:t>
            </w:r>
          </w:p>
        </w:tc>
        <w:tc>
          <w:tcPr>
            <w:tcW w:w="993" w:type="dxa"/>
            <w:shd w:val="clear" w:color="auto" w:fill="FFFFFF" w:themeFill="background1"/>
            <w:vAlign w:val="center"/>
          </w:tcPr>
          <w:p w14:paraId="75D09EA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25.82</w:t>
            </w:r>
          </w:p>
        </w:tc>
        <w:tc>
          <w:tcPr>
            <w:tcW w:w="709" w:type="dxa"/>
            <w:shd w:val="clear" w:color="auto" w:fill="FFFFFF" w:themeFill="background1"/>
            <w:vAlign w:val="center"/>
          </w:tcPr>
          <w:p w14:paraId="5F63F9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18.17</w:t>
            </w:r>
          </w:p>
        </w:tc>
        <w:tc>
          <w:tcPr>
            <w:tcW w:w="708" w:type="dxa"/>
            <w:shd w:val="clear" w:color="auto" w:fill="FFFFFF" w:themeFill="background1"/>
            <w:vAlign w:val="center"/>
          </w:tcPr>
          <w:p w14:paraId="1976455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6.13</w:t>
            </w:r>
          </w:p>
        </w:tc>
        <w:tc>
          <w:tcPr>
            <w:tcW w:w="709" w:type="dxa"/>
            <w:shd w:val="clear" w:color="auto" w:fill="FFFFFF" w:themeFill="background1"/>
            <w:vAlign w:val="center"/>
          </w:tcPr>
          <w:p w14:paraId="6950010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2.64</w:t>
            </w:r>
          </w:p>
        </w:tc>
      </w:tr>
      <w:tr w:rsidR="00BD5458" w:rsidRPr="006A56FF" w14:paraId="53A5576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269866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155638B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w:t>
            </w:r>
          </w:p>
        </w:tc>
        <w:tc>
          <w:tcPr>
            <w:tcW w:w="708" w:type="dxa"/>
            <w:shd w:val="clear" w:color="auto" w:fill="FFFFFF" w:themeFill="background1"/>
            <w:vAlign w:val="center"/>
          </w:tcPr>
          <w:p w14:paraId="27CBBF9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1.67</w:t>
            </w:r>
          </w:p>
        </w:tc>
        <w:tc>
          <w:tcPr>
            <w:tcW w:w="851" w:type="dxa"/>
            <w:shd w:val="clear" w:color="auto" w:fill="FFFFFF" w:themeFill="background1"/>
            <w:vAlign w:val="center"/>
          </w:tcPr>
          <w:p w14:paraId="4E82EE2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0.25</w:t>
            </w:r>
          </w:p>
        </w:tc>
        <w:tc>
          <w:tcPr>
            <w:tcW w:w="709" w:type="dxa"/>
            <w:shd w:val="clear" w:color="auto" w:fill="FFFFFF" w:themeFill="background1"/>
            <w:vAlign w:val="center"/>
          </w:tcPr>
          <w:p w14:paraId="0FF6711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7C5E02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w:t>
            </w:r>
          </w:p>
        </w:tc>
        <w:tc>
          <w:tcPr>
            <w:tcW w:w="993" w:type="dxa"/>
            <w:shd w:val="clear" w:color="auto" w:fill="FFFFFF" w:themeFill="background1"/>
            <w:vAlign w:val="center"/>
          </w:tcPr>
          <w:p w14:paraId="3D82C1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1.2</w:t>
            </w:r>
          </w:p>
        </w:tc>
        <w:tc>
          <w:tcPr>
            <w:tcW w:w="709" w:type="dxa"/>
            <w:shd w:val="clear" w:color="auto" w:fill="FFFFFF" w:themeFill="background1"/>
            <w:vAlign w:val="center"/>
          </w:tcPr>
          <w:p w14:paraId="5C3FD4A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17CF329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shd w:val="clear" w:color="auto" w:fill="FFFFFF" w:themeFill="background1"/>
            <w:vAlign w:val="center"/>
          </w:tcPr>
          <w:p w14:paraId="02D5803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w:t>
            </w:r>
          </w:p>
        </w:tc>
      </w:tr>
      <w:tr w:rsidR="00BD5458" w:rsidRPr="006A56FF" w14:paraId="4CCFA91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9173A48"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LEX 65+</w:t>
            </w:r>
          </w:p>
        </w:tc>
        <w:tc>
          <w:tcPr>
            <w:tcW w:w="1134" w:type="dxa"/>
            <w:shd w:val="clear" w:color="auto" w:fill="FFFFFF" w:themeFill="background1"/>
            <w:vAlign w:val="center"/>
          </w:tcPr>
          <w:p w14:paraId="5B238C2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20.50</w:t>
            </w:r>
          </w:p>
        </w:tc>
        <w:tc>
          <w:tcPr>
            <w:tcW w:w="708" w:type="dxa"/>
            <w:shd w:val="clear" w:color="auto" w:fill="FFFFFF" w:themeFill="background1"/>
            <w:vAlign w:val="center"/>
          </w:tcPr>
          <w:p w14:paraId="7DC5D17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17.49</w:t>
            </w:r>
          </w:p>
        </w:tc>
        <w:tc>
          <w:tcPr>
            <w:tcW w:w="851" w:type="dxa"/>
            <w:shd w:val="clear" w:color="auto" w:fill="FFFFFF" w:themeFill="background1"/>
            <w:vAlign w:val="center"/>
          </w:tcPr>
          <w:p w14:paraId="2901E61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19.93</w:t>
            </w:r>
          </w:p>
        </w:tc>
        <w:tc>
          <w:tcPr>
            <w:tcW w:w="709" w:type="dxa"/>
            <w:shd w:val="clear" w:color="auto" w:fill="FFFFFF" w:themeFill="background1"/>
            <w:vAlign w:val="center"/>
          </w:tcPr>
          <w:p w14:paraId="48E530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18.05</w:t>
            </w:r>
          </w:p>
        </w:tc>
        <w:tc>
          <w:tcPr>
            <w:tcW w:w="708" w:type="dxa"/>
            <w:shd w:val="clear" w:color="auto" w:fill="FFFFFF" w:themeFill="background1"/>
            <w:vAlign w:val="center"/>
          </w:tcPr>
          <w:p w14:paraId="1B82ECD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19.84</w:t>
            </w:r>
          </w:p>
        </w:tc>
        <w:tc>
          <w:tcPr>
            <w:tcW w:w="993" w:type="dxa"/>
            <w:shd w:val="clear" w:color="auto" w:fill="FFFFFF" w:themeFill="background1"/>
            <w:vAlign w:val="center"/>
          </w:tcPr>
          <w:p w14:paraId="08C54A2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20.52</w:t>
            </w:r>
          </w:p>
        </w:tc>
        <w:tc>
          <w:tcPr>
            <w:tcW w:w="709" w:type="dxa"/>
            <w:shd w:val="clear" w:color="auto" w:fill="FFFFFF" w:themeFill="background1"/>
            <w:vAlign w:val="center"/>
          </w:tcPr>
          <w:p w14:paraId="13BB782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21.08</w:t>
            </w:r>
          </w:p>
        </w:tc>
        <w:tc>
          <w:tcPr>
            <w:tcW w:w="708" w:type="dxa"/>
            <w:shd w:val="clear" w:color="auto" w:fill="FFFFFF" w:themeFill="background1"/>
            <w:vAlign w:val="center"/>
          </w:tcPr>
          <w:p w14:paraId="19FDB89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20.37</w:t>
            </w:r>
          </w:p>
        </w:tc>
        <w:tc>
          <w:tcPr>
            <w:tcW w:w="709" w:type="dxa"/>
            <w:shd w:val="clear" w:color="auto" w:fill="FFFFFF" w:themeFill="background1"/>
            <w:vAlign w:val="center"/>
          </w:tcPr>
          <w:p w14:paraId="359FC18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18.38</w:t>
            </w:r>
          </w:p>
        </w:tc>
      </w:tr>
      <w:tr w:rsidR="00BD5458" w:rsidRPr="006A56FF" w14:paraId="677DCA16"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595A8EC"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SPH</w:t>
            </w:r>
          </w:p>
        </w:tc>
        <w:tc>
          <w:tcPr>
            <w:tcW w:w="1134" w:type="dxa"/>
            <w:shd w:val="clear" w:color="auto" w:fill="FFFFFF" w:themeFill="background1"/>
            <w:vAlign w:val="center"/>
          </w:tcPr>
          <w:p w14:paraId="697E44F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60.02</w:t>
            </w:r>
          </w:p>
        </w:tc>
        <w:tc>
          <w:tcPr>
            <w:tcW w:w="708" w:type="dxa"/>
            <w:shd w:val="clear" w:color="auto" w:fill="FFFFFF" w:themeFill="background1"/>
            <w:vAlign w:val="center"/>
          </w:tcPr>
          <w:p w14:paraId="2C28B2C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16.08</w:t>
            </w:r>
          </w:p>
        </w:tc>
        <w:tc>
          <w:tcPr>
            <w:tcW w:w="851" w:type="dxa"/>
            <w:shd w:val="clear" w:color="auto" w:fill="FFFFFF" w:themeFill="background1"/>
            <w:vAlign w:val="center"/>
          </w:tcPr>
          <w:p w14:paraId="305EC66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63.43</w:t>
            </w:r>
          </w:p>
        </w:tc>
        <w:tc>
          <w:tcPr>
            <w:tcW w:w="709" w:type="dxa"/>
            <w:shd w:val="clear" w:color="auto" w:fill="FFFFFF" w:themeFill="background1"/>
            <w:vAlign w:val="center"/>
          </w:tcPr>
          <w:p w14:paraId="3EEEE01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15.87</w:t>
            </w:r>
          </w:p>
        </w:tc>
        <w:tc>
          <w:tcPr>
            <w:tcW w:w="708" w:type="dxa"/>
            <w:shd w:val="clear" w:color="auto" w:fill="FFFFFF" w:themeFill="background1"/>
            <w:vAlign w:val="center"/>
          </w:tcPr>
          <w:p w14:paraId="6D16ED4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42.73</w:t>
            </w:r>
          </w:p>
        </w:tc>
        <w:tc>
          <w:tcPr>
            <w:tcW w:w="993" w:type="dxa"/>
            <w:shd w:val="clear" w:color="auto" w:fill="FFFFFF" w:themeFill="background1"/>
            <w:vAlign w:val="center"/>
          </w:tcPr>
          <w:p w14:paraId="2399955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53.48</w:t>
            </w:r>
          </w:p>
        </w:tc>
        <w:tc>
          <w:tcPr>
            <w:tcW w:w="709" w:type="dxa"/>
            <w:shd w:val="clear" w:color="auto" w:fill="FFFFFF" w:themeFill="background1"/>
            <w:vAlign w:val="center"/>
          </w:tcPr>
          <w:p w14:paraId="5603B8D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22.68</w:t>
            </w:r>
          </w:p>
        </w:tc>
        <w:tc>
          <w:tcPr>
            <w:tcW w:w="708" w:type="dxa"/>
            <w:shd w:val="clear" w:color="auto" w:fill="FFFFFF" w:themeFill="background1"/>
            <w:vAlign w:val="center"/>
          </w:tcPr>
          <w:p w14:paraId="67D823A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86.9</w:t>
            </w:r>
          </w:p>
        </w:tc>
        <w:tc>
          <w:tcPr>
            <w:tcW w:w="709" w:type="dxa"/>
            <w:shd w:val="clear" w:color="auto" w:fill="FFFFFF" w:themeFill="background1"/>
            <w:vAlign w:val="center"/>
          </w:tcPr>
          <w:p w14:paraId="69DD3D1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24.9</w:t>
            </w:r>
          </w:p>
        </w:tc>
      </w:tr>
      <w:tr w:rsidR="00BD5458" w:rsidRPr="006A56FF" w14:paraId="565F5DF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FBE9E4F"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2ECC214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0.6</w:t>
            </w:r>
          </w:p>
        </w:tc>
        <w:tc>
          <w:tcPr>
            <w:tcW w:w="708" w:type="dxa"/>
            <w:shd w:val="clear" w:color="auto" w:fill="FFFFFF" w:themeFill="background1"/>
            <w:vAlign w:val="center"/>
          </w:tcPr>
          <w:p w14:paraId="68248B4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851" w:type="dxa"/>
            <w:shd w:val="clear" w:color="auto" w:fill="FFFFFF" w:themeFill="background1"/>
            <w:vAlign w:val="center"/>
          </w:tcPr>
          <w:p w14:paraId="5D01479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709" w:type="dxa"/>
            <w:shd w:val="clear" w:color="auto" w:fill="FFFFFF" w:themeFill="background1"/>
            <w:vAlign w:val="center"/>
          </w:tcPr>
          <w:p w14:paraId="1524494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8" w:type="dxa"/>
            <w:shd w:val="clear" w:color="auto" w:fill="FFFFFF" w:themeFill="background1"/>
            <w:vAlign w:val="center"/>
          </w:tcPr>
          <w:p w14:paraId="2C1C892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993" w:type="dxa"/>
            <w:shd w:val="clear" w:color="auto" w:fill="FFFFFF" w:themeFill="background1"/>
            <w:vAlign w:val="center"/>
          </w:tcPr>
          <w:p w14:paraId="5DC58A6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7E5AB1C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shd w:val="clear" w:color="auto" w:fill="FFFFFF" w:themeFill="background1"/>
            <w:vAlign w:val="center"/>
          </w:tcPr>
          <w:p w14:paraId="786434B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3747BE6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0.5</w:t>
            </w:r>
          </w:p>
        </w:tc>
      </w:tr>
      <w:tr w:rsidR="00BD5458" w:rsidRPr="006A56FF" w14:paraId="71503C4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23A5891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MTAB</w:t>
            </w:r>
          </w:p>
        </w:tc>
        <w:tc>
          <w:tcPr>
            <w:tcW w:w="1134" w:type="dxa"/>
            <w:tcBorders>
              <w:bottom w:val="single" w:sz="12" w:space="0" w:color="auto"/>
            </w:tcBorders>
            <w:shd w:val="clear" w:color="auto" w:fill="FFFFFF" w:themeFill="background1"/>
            <w:vAlign w:val="center"/>
          </w:tcPr>
          <w:p w14:paraId="208899C3"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337F8AF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851" w:type="dxa"/>
            <w:tcBorders>
              <w:bottom w:val="single" w:sz="12" w:space="0" w:color="auto"/>
            </w:tcBorders>
            <w:shd w:val="clear" w:color="auto" w:fill="FFFFFF" w:themeFill="background1"/>
            <w:vAlign w:val="center"/>
          </w:tcPr>
          <w:p w14:paraId="3F03A16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tcBorders>
              <w:bottom w:val="single" w:sz="12" w:space="0" w:color="auto"/>
            </w:tcBorders>
            <w:shd w:val="clear" w:color="auto" w:fill="FFFFFF" w:themeFill="background1"/>
            <w:vAlign w:val="center"/>
          </w:tcPr>
          <w:p w14:paraId="09543E5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7FE974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993" w:type="dxa"/>
            <w:tcBorders>
              <w:bottom w:val="single" w:sz="12" w:space="0" w:color="auto"/>
            </w:tcBorders>
            <w:shd w:val="clear" w:color="auto" w:fill="FFFFFF" w:themeFill="background1"/>
            <w:vAlign w:val="center"/>
          </w:tcPr>
          <w:p w14:paraId="3A20FF6E"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1EF3DFE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tcBorders>
              <w:bottom w:val="single" w:sz="12" w:space="0" w:color="auto"/>
            </w:tcBorders>
            <w:shd w:val="clear" w:color="auto" w:fill="FFFFFF" w:themeFill="background1"/>
            <w:vAlign w:val="center"/>
          </w:tcPr>
          <w:p w14:paraId="0CE24D1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60B3EB2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r>
    </w:tbl>
    <w:p w14:paraId="2E259A8E" w14:textId="77777777" w:rsidR="00BD5458" w:rsidRDefault="00BD5458" w:rsidP="00BD5458">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40B6B4EA" w14:textId="77777777" w:rsidR="000C6B26" w:rsidRPr="006A56FF" w:rsidRDefault="000C6B26" w:rsidP="000C6B26">
      <w:pPr>
        <w:spacing w:after="160" w:line="259" w:lineRule="auto"/>
        <w:rPr>
          <w:rFonts w:eastAsiaTheme="minorHAnsi"/>
          <w:iCs/>
          <w:color w:val="44546A" w:themeColor="text2"/>
          <w:sz w:val="20"/>
          <w:szCs w:val="20"/>
          <w:lang w:val="en-US"/>
        </w:rPr>
      </w:pPr>
    </w:p>
    <w:p w14:paraId="76A60124" w14:textId="77777777" w:rsidR="0026723C" w:rsidRPr="00C101DA" w:rsidRDefault="0026723C">
      <w:pPr>
        <w:spacing w:after="160" w:line="259" w:lineRule="auto"/>
        <w:rPr>
          <w:rFonts w:eastAsia="Times New Roman"/>
          <w:b/>
          <w:bCs/>
          <w:sz w:val="32"/>
          <w:szCs w:val="28"/>
          <w:lang w:val="en-US"/>
        </w:rPr>
      </w:pPr>
      <w:r w:rsidRPr="00C101DA">
        <w:rPr>
          <w:lang w:val="en-US"/>
        </w:rPr>
        <w:br w:type="page"/>
      </w:r>
    </w:p>
    <w:p w14:paraId="3FBAC0E2" w14:textId="3D4AB8F2" w:rsidR="0026723C" w:rsidRPr="00C101DA" w:rsidRDefault="0026723C">
      <w:pPr>
        <w:pStyle w:val="CitaviBibliographyHeading"/>
        <w:rPr>
          <w:lang w:val="en-US"/>
        </w:rPr>
      </w:pPr>
      <w:r w:rsidRPr="00C101DA">
        <w:rPr>
          <w:lang w:val="en-US"/>
        </w:rPr>
        <w:lastRenderedPageBreak/>
        <w:t>CUT CONTENT</w:t>
      </w:r>
    </w:p>
    <w:p w14:paraId="46CADB2B" w14:textId="43FE442A" w:rsidR="0026723C" w:rsidRPr="006A56FF" w:rsidRDefault="0026723C" w:rsidP="001A517D">
      <w:pPr>
        <w:pStyle w:val="berschrift2"/>
        <w:rPr>
          <w:i/>
          <w:lang w:val="en-US"/>
        </w:rPr>
      </w:pPr>
      <w:r w:rsidRPr="006A56FF">
        <w:rPr>
          <w:lang w:val="en-US"/>
        </w:rPr>
        <w:t>Table</w:t>
      </w:r>
      <w:r w:rsidR="00956772">
        <w:rPr>
          <w:lang w:val="en-US"/>
        </w:rPr>
        <w:t xml:space="preserve"> X</w:t>
      </w:r>
      <w:r w:rsidRPr="006A56FF">
        <w:rPr>
          <w:lang w:val="en-US"/>
        </w:rPr>
        <w:t xml:space="preserve">: </w:t>
      </w:r>
      <w:r w:rsidRPr="006A56FF">
        <w:rPr>
          <w:iCs/>
          <w:lang w:val="en-US"/>
        </w:rPr>
        <w:t>Means of</w:t>
      </w:r>
      <w:r w:rsidRPr="006A56FF">
        <w:rPr>
          <w:lang w:val="en-US"/>
        </w:rPr>
        <w:t xml:space="preserve"> quantitative indicators in LTC typology over </w:t>
      </w:r>
      <w:r>
        <w:rPr>
          <w:lang w:val="en-US"/>
        </w:rPr>
        <w:t xml:space="preserve">(N=5) </w:t>
      </w:r>
      <w:r w:rsidRPr="006A56FF">
        <w:rPr>
          <w:lang w:val="en-US"/>
        </w:rPr>
        <w:t>theory-based clusters</w:t>
      </w:r>
    </w:p>
    <w:tbl>
      <w:tblPr>
        <w:tblStyle w:val="EinfacheTabelle3"/>
        <w:tblW w:w="8081" w:type="dxa"/>
        <w:shd w:val="clear" w:color="auto" w:fill="FFFFFF" w:themeFill="background1"/>
        <w:tblLayout w:type="fixed"/>
        <w:tblLook w:val="04A0" w:firstRow="1" w:lastRow="0" w:firstColumn="1" w:lastColumn="0" w:noHBand="0" w:noVBand="1"/>
      </w:tblPr>
      <w:tblGrid>
        <w:gridCol w:w="1276"/>
        <w:gridCol w:w="2410"/>
        <w:gridCol w:w="1276"/>
        <w:gridCol w:w="1418"/>
        <w:gridCol w:w="851"/>
        <w:gridCol w:w="850"/>
      </w:tblGrid>
      <w:tr w:rsidR="0026723C" w:rsidRPr="006A56FF" w14:paraId="53518C08"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6F46D1EA" w14:textId="77777777" w:rsidR="0026723C" w:rsidRPr="006A56FF" w:rsidRDefault="0026723C" w:rsidP="00DC7F46">
            <w:pPr>
              <w:spacing w:line="276" w:lineRule="auto"/>
              <w:rPr>
                <w:b w:val="0"/>
                <w:bCs w:val="0"/>
                <w:caps w:val="0"/>
                <w:sz w:val="20"/>
                <w:szCs w:val="20"/>
                <w:lang w:val="en-US"/>
              </w:rPr>
            </w:pPr>
          </w:p>
        </w:tc>
        <w:tc>
          <w:tcPr>
            <w:tcW w:w="2410" w:type="dxa"/>
            <w:tcBorders>
              <w:top w:val="single" w:sz="12" w:space="0" w:color="auto"/>
              <w:bottom w:val="single" w:sz="4" w:space="0" w:color="auto"/>
            </w:tcBorders>
            <w:shd w:val="clear" w:color="auto" w:fill="FFFFFF" w:themeFill="background1"/>
            <w:vAlign w:val="center"/>
          </w:tcPr>
          <w:p w14:paraId="0AF00149"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1</w:t>
            </w:r>
          </w:p>
        </w:tc>
        <w:tc>
          <w:tcPr>
            <w:tcW w:w="1276" w:type="dxa"/>
            <w:tcBorders>
              <w:top w:val="single" w:sz="12" w:space="0" w:color="auto"/>
              <w:bottom w:val="single" w:sz="4" w:space="0" w:color="auto"/>
            </w:tcBorders>
            <w:shd w:val="clear" w:color="auto" w:fill="FFFFFF" w:themeFill="background1"/>
            <w:vAlign w:val="center"/>
          </w:tcPr>
          <w:p w14:paraId="346E09FD"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2</w:t>
            </w:r>
          </w:p>
        </w:tc>
        <w:tc>
          <w:tcPr>
            <w:tcW w:w="1418" w:type="dxa"/>
            <w:tcBorders>
              <w:top w:val="single" w:sz="12" w:space="0" w:color="auto"/>
              <w:bottom w:val="single" w:sz="4" w:space="0" w:color="auto"/>
            </w:tcBorders>
            <w:shd w:val="clear" w:color="auto" w:fill="FFFFFF" w:themeFill="background1"/>
            <w:vAlign w:val="center"/>
          </w:tcPr>
          <w:p w14:paraId="7C81F8C9"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3</w:t>
            </w:r>
          </w:p>
        </w:tc>
        <w:tc>
          <w:tcPr>
            <w:tcW w:w="851" w:type="dxa"/>
            <w:tcBorders>
              <w:top w:val="single" w:sz="12" w:space="0" w:color="auto"/>
              <w:bottom w:val="single" w:sz="4" w:space="0" w:color="auto"/>
            </w:tcBorders>
            <w:shd w:val="clear" w:color="auto" w:fill="FFFFFF" w:themeFill="background1"/>
            <w:vAlign w:val="center"/>
          </w:tcPr>
          <w:p w14:paraId="21323AF8"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4</w:t>
            </w:r>
          </w:p>
        </w:tc>
        <w:tc>
          <w:tcPr>
            <w:tcW w:w="850" w:type="dxa"/>
            <w:tcBorders>
              <w:top w:val="single" w:sz="12" w:space="0" w:color="auto"/>
              <w:bottom w:val="single" w:sz="4" w:space="0" w:color="auto"/>
            </w:tcBorders>
            <w:shd w:val="clear" w:color="auto" w:fill="FFFFFF" w:themeFill="background1"/>
            <w:vAlign w:val="center"/>
          </w:tcPr>
          <w:p w14:paraId="1F0D10FD"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5</w:t>
            </w:r>
          </w:p>
        </w:tc>
      </w:tr>
      <w:tr w:rsidR="0026723C" w:rsidRPr="006A56FF" w14:paraId="562CA7D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A75EBBD"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Cluster composition</w:t>
            </w:r>
          </w:p>
        </w:tc>
        <w:tc>
          <w:tcPr>
            <w:tcW w:w="2410" w:type="dxa"/>
            <w:tcBorders>
              <w:top w:val="single" w:sz="4" w:space="0" w:color="auto"/>
              <w:bottom w:val="single" w:sz="4" w:space="0" w:color="auto"/>
            </w:tcBorders>
            <w:shd w:val="clear" w:color="auto" w:fill="FFFFFF" w:themeFill="background1"/>
            <w:vAlign w:val="center"/>
          </w:tcPr>
          <w:p w14:paraId="18E1B3E3" w14:textId="77777777" w:rsidR="0026723C" w:rsidRPr="002A4B22"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2A4B22">
              <w:rPr>
                <w:sz w:val="20"/>
                <w:szCs w:val="20"/>
              </w:rPr>
              <w:t>AU, BE, FR, IL, LU, NL, NZ, ES, CH, UK, US</w:t>
            </w:r>
          </w:p>
        </w:tc>
        <w:tc>
          <w:tcPr>
            <w:tcW w:w="1276" w:type="dxa"/>
            <w:tcBorders>
              <w:top w:val="single" w:sz="4" w:space="0" w:color="auto"/>
              <w:bottom w:val="single" w:sz="4" w:space="0" w:color="auto"/>
            </w:tcBorders>
            <w:shd w:val="clear" w:color="auto" w:fill="FFFFFF" w:themeFill="background1"/>
            <w:vAlign w:val="center"/>
          </w:tcPr>
          <w:p w14:paraId="25BED99E"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CZ, LV, PL</w:t>
            </w:r>
          </w:p>
        </w:tc>
        <w:tc>
          <w:tcPr>
            <w:tcW w:w="1418" w:type="dxa"/>
            <w:tcBorders>
              <w:top w:val="single" w:sz="4" w:space="0" w:color="auto"/>
              <w:bottom w:val="single" w:sz="4" w:space="0" w:color="auto"/>
            </w:tcBorders>
            <w:shd w:val="clear" w:color="auto" w:fill="FFFFFF" w:themeFill="background1"/>
            <w:vAlign w:val="center"/>
          </w:tcPr>
          <w:p w14:paraId="25AF472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DK, IE, JP, KR, NO, SE</w:t>
            </w:r>
          </w:p>
        </w:tc>
        <w:tc>
          <w:tcPr>
            <w:tcW w:w="851" w:type="dxa"/>
            <w:tcBorders>
              <w:top w:val="single" w:sz="4" w:space="0" w:color="auto"/>
              <w:bottom w:val="single" w:sz="4" w:space="0" w:color="auto"/>
            </w:tcBorders>
            <w:shd w:val="clear" w:color="auto" w:fill="FFFFFF" w:themeFill="background1"/>
            <w:vAlign w:val="center"/>
          </w:tcPr>
          <w:p w14:paraId="504AA62C"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EE</w:t>
            </w:r>
          </w:p>
        </w:tc>
        <w:tc>
          <w:tcPr>
            <w:tcW w:w="850" w:type="dxa"/>
            <w:tcBorders>
              <w:top w:val="single" w:sz="4" w:space="0" w:color="auto"/>
              <w:bottom w:val="single" w:sz="4" w:space="0" w:color="auto"/>
            </w:tcBorders>
            <w:shd w:val="clear" w:color="auto" w:fill="FFFFFF" w:themeFill="background1"/>
            <w:vAlign w:val="center"/>
          </w:tcPr>
          <w:p w14:paraId="5AD5C67E"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FI, DE</w:t>
            </w:r>
          </w:p>
        </w:tc>
      </w:tr>
      <w:tr w:rsidR="0026723C" w:rsidRPr="006A56FF" w14:paraId="1DF95422"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0A2EC0D0"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Cluster Size</w:t>
            </w:r>
          </w:p>
        </w:tc>
        <w:tc>
          <w:tcPr>
            <w:tcW w:w="2410" w:type="dxa"/>
            <w:tcBorders>
              <w:top w:val="single" w:sz="4" w:space="0" w:color="auto"/>
              <w:bottom w:val="single" w:sz="4" w:space="0" w:color="auto"/>
            </w:tcBorders>
            <w:shd w:val="clear" w:color="auto" w:fill="FFFFFF" w:themeFill="background1"/>
            <w:vAlign w:val="center"/>
          </w:tcPr>
          <w:p w14:paraId="3EA7B4C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w:t>
            </w:r>
          </w:p>
        </w:tc>
        <w:tc>
          <w:tcPr>
            <w:tcW w:w="1276" w:type="dxa"/>
            <w:tcBorders>
              <w:top w:val="single" w:sz="4" w:space="0" w:color="auto"/>
              <w:bottom w:val="single" w:sz="4" w:space="0" w:color="auto"/>
            </w:tcBorders>
            <w:shd w:val="clear" w:color="auto" w:fill="FFFFFF" w:themeFill="background1"/>
            <w:vAlign w:val="center"/>
          </w:tcPr>
          <w:p w14:paraId="42CEAECD"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1418" w:type="dxa"/>
            <w:tcBorders>
              <w:top w:val="single" w:sz="4" w:space="0" w:color="auto"/>
              <w:bottom w:val="single" w:sz="4" w:space="0" w:color="auto"/>
            </w:tcBorders>
            <w:shd w:val="clear" w:color="auto" w:fill="FFFFFF" w:themeFill="background1"/>
            <w:vAlign w:val="center"/>
          </w:tcPr>
          <w:p w14:paraId="0E14C20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w:t>
            </w:r>
          </w:p>
        </w:tc>
        <w:tc>
          <w:tcPr>
            <w:tcW w:w="851" w:type="dxa"/>
            <w:tcBorders>
              <w:top w:val="single" w:sz="4" w:space="0" w:color="auto"/>
              <w:bottom w:val="single" w:sz="4" w:space="0" w:color="auto"/>
            </w:tcBorders>
            <w:shd w:val="clear" w:color="auto" w:fill="FFFFFF" w:themeFill="background1"/>
            <w:vAlign w:val="center"/>
          </w:tcPr>
          <w:p w14:paraId="4D640199"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50" w:type="dxa"/>
            <w:tcBorders>
              <w:top w:val="single" w:sz="4" w:space="0" w:color="auto"/>
              <w:bottom w:val="single" w:sz="4" w:space="0" w:color="auto"/>
            </w:tcBorders>
            <w:shd w:val="clear" w:color="auto" w:fill="FFFFFF" w:themeFill="background1"/>
            <w:vAlign w:val="center"/>
          </w:tcPr>
          <w:p w14:paraId="109E24E0"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18901E2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011D5D05"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EXPND</w:t>
            </w:r>
          </w:p>
        </w:tc>
        <w:tc>
          <w:tcPr>
            <w:tcW w:w="2410" w:type="dxa"/>
            <w:tcBorders>
              <w:top w:val="single" w:sz="4" w:space="0" w:color="auto"/>
            </w:tcBorders>
            <w:shd w:val="clear" w:color="auto" w:fill="FFFFFF" w:themeFill="background1"/>
            <w:vAlign w:val="center"/>
          </w:tcPr>
          <w:p w14:paraId="5E8632ED"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779.27</w:t>
            </w:r>
          </w:p>
        </w:tc>
        <w:tc>
          <w:tcPr>
            <w:tcW w:w="1276" w:type="dxa"/>
            <w:tcBorders>
              <w:top w:val="single" w:sz="4" w:space="0" w:color="auto"/>
            </w:tcBorders>
            <w:shd w:val="clear" w:color="auto" w:fill="FFFFFF" w:themeFill="background1"/>
            <w:vAlign w:val="center"/>
          </w:tcPr>
          <w:p w14:paraId="5D5C8B15"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161.82</w:t>
            </w:r>
          </w:p>
        </w:tc>
        <w:tc>
          <w:tcPr>
            <w:tcW w:w="1418" w:type="dxa"/>
            <w:tcBorders>
              <w:top w:val="single" w:sz="4" w:space="0" w:color="auto"/>
            </w:tcBorders>
            <w:shd w:val="clear" w:color="auto" w:fill="FFFFFF" w:themeFill="background1"/>
            <w:vAlign w:val="center"/>
          </w:tcPr>
          <w:p w14:paraId="425099E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1114.09</w:t>
            </w:r>
          </w:p>
        </w:tc>
        <w:tc>
          <w:tcPr>
            <w:tcW w:w="851" w:type="dxa"/>
            <w:tcBorders>
              <w:top w:val="single" w:sz="4" w:space="0" w:color="auto"/>
            </w:tcBorders>
            <w:shd w:val="clear" w:color="auto" w:fill="FFFFFF" w:themeFill="background1"/>
            <w:vAlign w:val="center"/>
          </w:tcPr>
          <w:p w14:paraId="292CA3E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106.22</w:t>
            </w:r>
          </w:p>
        </w:tc>
        <w:tc>
          <w:tcPr>
            <w:tcW w:w="850" w:type="dxa"/>
            <w:tcBorders>
              <w:top w:val="single" w:sz="4" w:space="0" w:color="auto"/>
            </w:tcBorders>
            <w:shd w:val="clear" w:color="auto" w:fill="FFFFFF" w:themeFill="background1"/>
            <w:vAlign w:val="center"/>
          </w:tcPr>
          <w:p w14:paraId="3099D51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811.33</w:t>
            </w:r>
          </w:p>
        </w:tc>
      </w:tr>
      <w:tr w:rsidR="0026723C" w:rsidRPr="006A56FF" w14:paraId="625C524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BE1BFB7" w14:textId="77777777" w:rsidR="0026723C" w:rsidRPr="006A56FF" w:rsidRDefault="0026723C" w:rsidP="00DC7F46">
            <w:pPr>
              <w:spacing w:line="276" w:lineRule="auto"/>
              <w:rPr>
                <w:b w:val="0"/>
                <w:bCs w:val="0"/>
                <w:caps w:val="0"/>
                <w:sz w:val="20"/>
                <w:szCs w:val="20"/>
                <w:lang w:val="en-US"/>
              </w:rPr>
            </w:pPr>
            <w:r>
              <w:rPr>
                <w:b w:val="0"/>
                <w:bCs w:val="0"/>
                <w:caps w:val="0"/>
                <w:sz w:val="20"/>
                <w:szCs w:val="20"/>
                <w:lang w:val="en-US"/>
              </w:rPr>
              <w:t>BEDS</w:t>
            </w:r>
          </w:p>
        </w:tc>
        <w:tc>
          <w:tcPr>
            <w:tcW w:w="2410" w:type="dxa"/>
            <w:shd w:val="clear" w:color="auto" w:fill="FFFFFF" w:themeFill="background1"/>
            <w:vAlign w:val="center"/>
          </w:tcPr>
          <w:p w14:paraId="4E84D1DB"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55.06</w:t>
            </w:r>
          </w:p>
        </w:tc>
        <w:tc>
          <w:tcPr>
            <w:tcW w:w="1276" w:type="dxa"/>
            <w:shd w:val="clear" w:color="auto" w:fill="FFFFFF" w:themeFill="background1"/>
            <w:vAlign w:val="center"/>
          </w:tcPr>
          <w:p w14:paraId="58739A7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21.76</w:t>
            </w:r>
          </w:p>
        </w:tc>
        <w:tc>
          <w:tcPr>
            <w:tcW w:w="1418" w:type="dxa"/>
            <w:shd w:val="clear" w:color="auto" w:fill="FFFFFF" w:themeFill="background1"/>
            <w:vAlign w:val="center"/>
          </w:tcPr>
          <w:p w14:paraId="65FACF1A"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45.57</w:t>
            </w:r>
          </w:p>
        </w:tc>
        <w:tc>
          <w:tcPr>
            <w:tcW w:w="851" w:type="dxa"/>
            <w:shd w:val="clear" w:color="auto" w:fill="FFFFFF" w:themeFill="background1"/>
            <w:vAlign w:val="center"/>
          </w:tcPr>
          <w:p w14:paraId="61E817E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w:t>
            </w:r>
          </w:p>
        </w:tc>
        <w:tc>
          <w:tcPr>
            <w:tcW w:w="850" w:type="dxa"/>
            <w:shd w:val="clear" w:color="auto" w:fill="FFFFFF" w:themeFill="background1"/>
            <w:vAlign w:val="center"/>
          </w:tcPr>
          <w:p w14:paraId="1FE9AB4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56.33</w:t>
            </w:r>
          </w:p>
        </w:tc>
      </w:tr>
      <w:tr w:rsidR="0026723C" w:rsidRPr="006A56FF" w14:paraId="6620F10D"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ACE44D1"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RCPT</w:t>
            </w:r>
            <w:r>
              <w:rPr>
                <w:b w:val="0"/>
                <w:bCs w:val="0"/>
                <w:caps w:val="0"/>
                <w:sz w:val="20"/>
                <w:szCs w:val="20"/>
                <w:lang w:val="en-US"/>
              </w:rPr>
              <w:t>IN</w:t>
            </w:r>
          </w:p>
        </w:tc>
        <w:tc>
          <w:tcPr>
            <w:tcW w:w="2410" w:type="dxa"/>
            <w:shd w:val="clear" w:color="auto" w:fill="FFFFFF" w:themeFill="background1"/>
            <w:vAlign w:val="center"/>
          </w:tcPr>
          <w:p w14:paraId="2632CE88"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4.45</w:t>
            </w:r>
          </w:p>
        </w:tc>
        <w:tc>
          <w:tcPr>
            <w:tcW w:w="1276" w:type="dxa"/>
            <w:shd w:val="clear" w:color="auto" w:fill="FFFFFF" w:themeFill="background1"/>
            <w:vAlign w:val="center"/>
          </w:tcPr>
          <w:p w14:paraId="062A11A0"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1.18</w:t>
            </w:r>
          </w:p>
        </w:tc>
        <w:tc>
          <w:tcPr>
            <w:tcW w:w="1418" w:type="dxa"/>
            <w:shd w:val="clear" w:color="auto" w:fill="FFFFFF" w:themeFill="background1"/>
            <w:vAlign w:val="center"/>
          </w:tcPr>
          <w:p w14:paraId="16F2CEEA"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3.65</w:t>
            </w:r>
          </w:p>
        </w:tc>
        <w:tc>
          <w:tcPr>
            <w:tcW w:w="851" w:type="dxa"/>
            <w:shd w:val="clear" w:color="auto" w:fill="FFFFFF" w:themeFill="background1"/>
            <w:vAlign w:val="center"/>
          </w:tcPr>
          <w:p w14:paraId="7BF8ABCA"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w:t>
            </w:r>
          </w:p>
        </w:tc>
        <w:tc>
          <w:tcPr>
            <w:tcW w:w="850" w:type="dxa"/>
            <w:shd w:val="clear" w:color="auto" w:fill="FFFFFF" w:themeFill="background1"/>
            <w:vAlign w:val="center"/>
          </w:tcPr>
          <w:p w14:paraId="0DE35AD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w:t>
            </w:r>
          </w:p>
        </w:tc>
      </w:tr>
      <w:tr w:rsidR="0026723C" w:rsidRPr="006A56FF" w14:paraId="1B92F21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8CC5EBC"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PEXPND</w:t>
            </w:r>
          </w:p>
        </w:tc>
        <w:tc>
          <w:tcPr>
            <w:tcW w:w="2410" w:type="dxa"/>
            <w:shd w:val="clear" w:color="auto" w:fill="FFFFFF" w:themeFill="background1"/>
            <w:vAlign w:val="center"/>
          </w:tcPr>
          <w:p w14:paraId="735B120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19.33</w:t>
            </w:r>
          </w:p>
        </w:tc>
        <w:tc>
          <w:tcPr>
            <w:tcW w:w="1276" w:type="dxa"/>
            <w:shd w:val="clear" w:color="auto" w:fill="FFFFFF" w:themeFill="background1"/>
            <w:vAlign w:val="center"/>
          </w:tcPr>
          <w:p w14:paraId="07D0B96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5.77</w:t>
            </w:r>
          </w:p>
        </w:tc>
        <w:tc>
          <w:tcPr>
            <w:tcW w:w="1418" w:type="dxa"/>
            <w:shd w:val="clear" w:color="auto" w:fill="FFFFFF" w:themeFill="background1"/>
            <w:vAlign w:val="center"/>
          </w:tcPr>
          <w:p w14:paraId="6D65198D"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13.05</w:t>
            </w:r>
          </w:p>
        </w:tc>
        <w:tc>
          <w:tcPr>
            <w:tcW w:w="851" w:type="dxa"/>
            <w:shd w:val="clear" w:color="auto" w:fill="FFFFFF" w:themeFill="background1"/>
            <w:vAlign w:val="center"/>
          </w:tcPr>
          <w:p w14:paraId="5A92297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850" w:type="dxa"/>
            <w:shd w:val="clear" w:color="auto" w:fill="FFFFFF" w:themeFill="background1"/>
            <w:vAlign w:val="center"/>
          </w:tcPr>
          <w:p w14:paraId="344D7BCB"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23.94</w:t>
            </w:r>
          </w:p>
        </w:tc>
      </w:tr>
      <w:tr w:rsidR="0026723C" w:rsidRPr="006A56FF" w14:paraId="1A733D4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F5F146E"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CA</w:t>
            </w:r>
            <w:r>
              <w:rPr>
                <w:b w:val="0"/>
                <w:bCs w:val="0"/>
                <w:caps w:val="0"/>
                <w:sz w:val="20"/>
                <w:szCs w:val="20"/>
                <w:lang w:val="en-US"/>
              </w:rPr>
              <w:t>SH</w:t>
            </w:r>
          </w:p>
        </w:tc>
        <w:tc>
          <w:tcPr>
            <w:tcW w:w="2410" w:type="dxa"/>
            <w:shd w:val="clear" w:color="auto" w:fill="FFFFFF" w:themeFill="background1"/>
            <w:vAlign w:val="center"/>
          </w:tcPr>
          <w:p w14:paraId="2D9FAE42"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1.27</w:t>
            </w:r>
          </w:p>
        </w:tc>
        <w:tc>
          <w:tcPr>
            <w:tcW w:w="1276" w:type="dxa"/>
            <w:shd w:val="clear" w:color="auto" w:fill="FFFFFF" w:themeFill="background1"/>
            <w:vAlign w:val="center"/>
          </w:tcPr>
          <w:p w14:paraId="61ECDBD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1.67</w:t>
            </w:r>
          </w:p>
        </w:tc>
        <w:tc>
          <w:tcPr>
            <w:tcW w:w="1418" w:type="dxa"/>
            <w:shd w:val="clear" w:color="auto" w:fill="FFFFFF" w:themeFill="background1"/>
            <w:vAlign w:val="center"/>
          </w:tcPr>
          <w:p w14:paraId="56BA93FB"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0.17</w:t>
            </w:r>
          </w:p>
        </w:tc>
        <w:tc>
          <w:tcPr>
            <w:tcW w:w="851" w:type="dxa"/>
            <w:shd w:val="clear" w:color="auto" w:fill="FFFFFF" w:themeFill="background1"/>
            <w:vAlign w:val="center"/>
          </w:tcPr>
          <w:p w14:paraId="4ECBEBF5"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0" w:type="dxa"/>
            <w:shd w:val="clear" w:color="auto" w:fill="FFFFFF" w:themeFill="background1"/>
            <w:vAlign w:val="center"/>
          </w:tcPr>
          <w:p w14:paraId="002805CD"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6232B12F"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201876F"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LEX 65+</w:t>
            </w:r>
          </w:p>
        </w:tc>
        <w:tc>
          <w:tcPr>
            <w:tcW w:w="2410" w:type="dxa"/>
            <w:shd w:val="clear" w:color="auto" w:fill="FFFFFF" w:themeFill="background1"/>
            <w:vAlign w:val="center"/>
          </w:tcPr>
          <w:p w14:paraId="1FB58499"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20.5</w:t>
            </w:r>
          </w:p>
        </w:tc>
        <w:tc>
          <w:tcPr>
            <w:tcW w:w="1276" w:type="dxa"/>
            <w:shd w:val="clear" w:color="auto" w:fill="FFFFFF" w:themeFill="background1"/>
            <w:vAlign w:val="center"/>
          </w:tcPr>
          <w:p w14:paraId="11ACB462"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17.49</w:t>
            </w:r>
          </w:p>
        </w:tc>
        <w:tc>
          <w:tcPr>
            <w:tcW w:w="1418" w:type="dxa"/>
            <w:shd w:val="clear" w:color="auto" w:fill="FFFFFF" w:themeFill="background1"/>
            <w:vAlign w:val="center"/>
          </w:tcPr>
          <w:p w14:paraId="2990BC11"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20.31</w:t>
            </w:r>
          </w:p>
        </w:tc>
        <w:tc>
          <w:tcPr>
            <w:tcW w:w="851" w:type="dxa"/>
            <w:shd w:val="clear" w:color="auto" w:fill="FFFFFF" w:themeFill="background1"/>
            <w:vAlign w:val="center"/>
          </w:tcPr>
          <w:p w14:paraId="308B8EF3"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850" w:type="dxa"/>
            <w:shd w:val="clear" w:color="auto" w:fill="FFFFFF" w:themeFill="background1"/>
            <w:vAlign w:val="center"/>
          </w:tcPr>
          <w:p w14:paraId="74F7D1A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19.84</w:t>
            </w:r>
          </w:p>
        </w:tc>
      </w:tr>
      <w:tr w:rsidR="0026723C" w:rsidRPr="006A56FF" w14:paraId="40084C63"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DC436DC"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SPH</w:t>
            </w:r>
          </w:p>
        </w:tc>
        <w:tc>
          <w:tcPr>
            <w:tcW w:w="2410" w:type="dxa"/>
            <w:shd w:val="clear" w:color="auto" w:fill="FFFFFF" w:themeFill="background1"/>
            <w:vAlign w:val="center"/>
          </w:tcPr>
          <w:p w14:paraId="7B79672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59.49</w:t>
            </w:r>
          </w:p>
        </w:tc>
        <w:tc>
          <w:tcPr>
            <w:tcW w:w="1276" w:type="dxa"/>
            <w:shd w:val="clear" w:color="auto" w:fill="FFFFFF" w:themeFill="background1"/>
            <w:vAlign w:val="center"/>
          </w:tcPr>
          <w:p w14:paraId="7B76CC62"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16.08</w:t>
            </w:r>
          </w:p>
        </w:tc>
        <w:tc>
          <w:tcPr>
            <w:tcW w:w="1418" w:type="dxa"/>
            <w:shd w:val="clear" w:color="auto" w:fill="FFFFFF" w:themeFill="background1"/>
            <w:vAlign w:val="center"/>
          </w:tcPr>
          <w:p w14:paraId="178BB2A1"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49.84</w:t>
            </w:r>
          </w:p>
        </w:tc>
        <w:tc>
          <w:tcPr>
            <w:tcW w:w="851" w:type="dxa"/>
            <w:shd w:val="clear" w:color="auto" w:fill="FFFFFF" w:themeFill="background1"/>
            <w:vAlign w:val="center"/>
          </w:tcPr>
          <w:p w14:paraId="65509B0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15.87</w:t>
            </w:r>
          </w:p>
        </w:tc>
        <w:tc>
          <w:tcPr>
            <w:tcW w:w="850" w:type="dxa"/>
            <w:shd w:val="clear" w:color="auto" w:fill="FFFFFF" w:themeFill="background1"/>
            <w:vAlign w:val="center"/>
          </w:tcPr>
          <w:p w14:paraId="60588C3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42.73</w:t>
            </w:r>
          </w:p>
        </w:tc>
      </w:tr>
      <w:tr w:rsidR="0026723C" w:rsidRPr="006A56FF" w14:paraId="2C3566BE"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967381A"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CIDX</w:t>
            </w:r>
          </w:p>
        </w:tc>
        <w:tc>
          <w:tcPr>
            <w:tcW w:w="2410" w:type="dxa"/>
            <w:shd w:val="clear" w:color="auto" w:fill="FFFFFF" w:themeFill="background1"/>
            <w:vAlign w:val="center"/>
          </w:tcPr>
          <w:p w14:paraId="27DFF18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w:t>
            </w:r>
          </w:p>
        </w:tc>
        <w:tc>
          <w:tcPr>
            <w:tcW w:w="1276" w:type="dxa"/>
            <w:shd w:val="clear" w:color="auto" w:fill="FFFFFF" w:themeFill="background1"/>
            <w:vAlign w:val="center"/>
          </w:tcPr>
          <w:p w14:paraId="55415E5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1418" w:type="dxa"/>
            <w:shd w:val="clear" w:color="auto" w:fill="FFFFFF" w:themeFill="background1"/>
            <w:vAlign w:val="center"/>
          </w:tcPr>
          <w:p w14:paraId="47CE414C"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2.67</w:t>
            </w:r>
          </w:p>
        </w:tc>
        <w:tc>
          <w:tcPr>
            <w:tcW w:w="851" w:type="dxa"/>
            <w:shd w:val="clear" w:color="auto" w:fill="FFFFFF" w:themeFill="background1"/>
            <w:vAlign w:val="center"/>
          </w:tcPr>
          <w:p w14:paraId="4EABD1D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50" w:type="dxa"/>
            <w:shd w:val="clear" w:color="auto" w:fill="FFFFFF" w:themeFill="background1"/>
            <w:vAlign w:val="center"/>
          </w:tcPr>
          <w:p w14:paraId="309DAE53"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r>
      <w:tr w:rsidR="0026723C" w:rsidRPr="006A56FF" w14:paraId="5A306C2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17B35088"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MTAB</w:t>
            </w:r>
          </w:p>
        </w:tc>
        <w:tc>
          <w:tcPr>
            <w:tcW w:w="2410" w:type="dxa"/>
            <w:tcBorders>
              <w:bottom w:val="single" w:sz="12" w:space="0" w:color="auto"/>
            </w:tcBorders>
            <w:shd w:val="clear" w:color="auto" w:fill="FFFFFF" w:themeFill="background1"/>
            <w:vAlign w:val="center"/>
          </w:tcPr>
          <w:p w14:paraId="55252C2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1276" w:type="dxa"/>
            <w:tcBorders>
              <w:bottom w:val="single" w:sz="12" w:space="0" w:color="auto"/>
            </w:tcBorders>
            <w:shd w:val="clear" w:color="auto" w:fill="FFFFFF" w:themeFill="background1"/>
            <w:vAlign w:val="center"/>
          </w:tcPr>
          <w:p w14:paraId="0E1B973B"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1418" w:type="dxa"/>
            <w:tcBorders>
              <w:bottom w:val="single" w:sz="12" w:space="0" w:color="auto"/>
            </w:tcBorders>
            <w:shd w:val="clear" w:color="auto" w:fill="FFFFFF" w:themeFill="background1"/>
            <w:vAlign w:val="center"/>
          </w:tcPr>
          <w:p w14:paraId="53857BB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1" w:type="dxa"/>
            <w:tcBorders>
              <w:bottom w:val="single" w:sz="12" w:space="0" w:color="auto"/>
            </w:tcBorders>
            <w:shd w:val="clear" w:color="auto" w:fill="FFFFFF" w:themeFill="background1"/>
            <w:vAlign w:val="center"/>
          </w:tcPr>
          <w:p w14:paraId="42E7E7A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50" w:type="dxa"/>
            <w:tcBorders>
              <w:bottom w:val="single" w:sz="12" w:space="0" w:color="auto"/>
            </w:tcBorders>
            <w:shd w:val="clear" w:color="auto" w:fill="FFFFFF" w:themeFill="background1"/>
            <w:vAlign w:val="center"/>
          </w:tcPr>
          <w:p w14:paraId="55AFF3F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r>
    </w:tbl>
    <w:p w14:paraId="0EB2114D" w14:textId="4A56FB57" w:rsidR="0026723C" w:rsidRDefault="0026723C" w:rsidP="0026723C">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05F51D2A" w14:textId="77777777" w:rsidR="0026723C" w:rsidRPr="00D67B4C" w:rsidRDefault="0026723C" w:rsidP="0026723C">
      <w:pPr>
        <w:spacing w:after="160" w:line="259" w:lineRule="auto"/>
        <w:rPr>
          <w:rFonts w:eastAsiaTheme="minorHAnsi"/>
          <w:iCs/>
          <w:color w:val="auto"/>
          <w:sz w:val="20"/>
          <w:szCs w:val="14"/>
          <w:lang w:val="en-US"/>
        </w:rPr>
      </w:pPr>
    </w:p>
    <w:p w14:paraId="698BCB1D" w14:textId="1C58086A" w:rsidR="0026723C" w:rsidRDefault="0026723C" w:rsidP="001A517D">
      <w:pPr>
        <w:pStyle w:val="berschrift2"/>
        <w:rPr>
          <w:rFonts w:eastAsiaTheme="minorHAnsi"/>
          <w:lang w:val="en-US"/>
        </w:rPr>
      </w:pPr>
      <w:r>
        <w:rPr>
          <w:rFonts w:eastAsiaTheme="minorHAnsi"/>
          <w:lang w:val="en-US"/>
        </w:rPr>
        <w:t xml:space="preserve">Table </w:t>
      </w:r>
      <w:r w:rsidR="00956772">
        <w:rPr>
          <w:rFonts w:eastAsiaTheme="minorHAnsi"/>
          <w:lang w:val="en-US"/>
        </w:rPr>
        <w:t>X</w:t>
      </w:r>
      <w:r w:rsidRPr="006914AC">
        <w:rPr>
          <w:rFonts w:eastAsiaTheme="minorHAnsi"/>
          <w:lang w:val="en-US"/>
        </w:rPr>
        <w:t>: Overview of Cluster Labels and Characteristics</w:t>
      </w:r>
    </w:p>
    <w:tbl>
      <w:tblPr>
        <w:tblStyle w:val="EinfacheTabelle3"/>
        <w:tblW w:w="8080" w:type="dxa"/>
        <w:shd w:val="clear" w:color="auto" w:fill="FFFFFF" w:themeFill="background1"/>
        <w:tblLayout w:type="fixed"/>
        <w:tblLook w:val="04A0" w:firstRow="1" w:lastRow="0" w:firstColumn="1" w:lastColumn="0" w:noHBand="0" w:noVBand="1"/>
      </w:tblPr>
      <w:tblGrid>
        <w:gridCol w:w="1843"/>
        <w:gridCol w:w="1701"/>
        <w:gridCol w:w="1134"/>
        <w:gridCol w:w="1276"/>
        <w:gridCol w:w="935"/>
        <w:gridCol w:w="1191"/>
      </w:tblGrid>
      <w:tr w:rsidR="0026723C" w:rsidRPr="007A31D0" w14:paraId="2471AFC7"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tcBorders>
            <w:shd w:val="clear" w:color="auto" w:fill="FFFFFF" w:themeFill="background1"/>
            <w:vAlign w:val="center"/>
          </w:tcPr>
          <w:p w14:paraId="32FBFB91" w14:textId="77777777" w:rsidR="0026723C" w:rsidRPr="007A31D0" w:rsidRDefault="0026723C" w:rsidP="00DC7F46">
            <w:pPr>
              <w:spacing w:line="276" w:lineRule="auto"/>
              <w:rPr>
                <w:b w:val="0"/>
                <w:bCs w:val="0"/>
                <w:caps w:val="0"/>
                <w:sz w:val="20"/>
                <w:szCs w:val="20"/>
                <w:lang w:val="en-US"/>
              </w:rPr>
            </w:pPr>
          </w:p>
        </w:tc>
        <w:tc>
          <w:tcPr>
            <w:tcW w:w="1701" w:type="dxa"/>
            <w:tcBorders>
              <w:top w:val="single" w:sz="12" w:space="0" w:color="auto"/>
              <w:bottom w:val="single" w:sz="4" w:space="0" w:color="auto"/>
            </w:tcBorders>
            <w:shd w:val="clear" w:color="auto" w:fill="FFFFFF" w:themeFill="background1"/>
            <w:vAlign w:val="center"/>
          </w:tcPr>
          <w:p w14:paraId="07EEAFF6"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1</w:t>
            </w:r>
          </w:p>
        </w:tc>
        <w:tc>
          <w:tcPr>
            <w:tcW w:w="1134" w:type="dxa"/>
            <w:tcBorders>
              <w:top w:val="single" w:sz="12" w:space="0" w:color="auto"/>
              <w:bottom w:val="single" w:sz="4" w:space="0" w:color="auto"/>
            </w:tcBorders>
            <w:shd w:val="clear" w:color="auto" w:fill="FFFFFF" w:themeFill="background1"/>
            <w:vAlign w:val="center"/>
          </w:tcPr>
          <w:p w14:paraId="6AE13260"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2</w:t>
            </w:r>
          </w:p>
        </w:tc>
        <w:tc>
          <w:tcPr>
            <w:tcW w:w="1276" w:type="dxa"/>
            <w:tcBorders>
              <w:top w:val="single" w:sz="12" w:space="0" w:color="auto"/>
              <w:bottom w:val="single" w:sz="4" w:space="0" w:color="auto"/>
            </w:tcBorders>
            <w:shd w:val="clear" w:color="auto" w:fill="FFFFFF" w:themeFill="background1"/>
            <w:vAlign w:val="center"/>
          </w:tcPr>
          <w:p w14:paraId="5C568E0D"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3</w:t>
            </w:r>
          </w:p>
        </w:tc>
        <w:tc>
          <w:tcPr>
            <w:tcW w:w="935" w:type="dxa"/>
            <w:tcBorders>
              <w:top w:val="single" w:sz="12" w:space="0" w:color="auto"/>
              <w:bottom w:val="single" w:sz="4" w:space="0" w:color="auto"/>
            </w:tcBorders>
            <w:shd w:val="clear" w:color="auto" w:fill="FFFFFF" w:themeFill="background1"/>
            <w:vAlign w:val="center"/>
          </w:tcPr>
          <w:p w14:paraId="7F946841"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4</w:t>
            </w:r>
          </w:p>
        </w:tc>
        <w:tc>
          <w:tcPr>
            <w:tcW w:w="1191" w:type="dxa"/>
            <w:tcBorders>
              <w:top w:val="single" w:sz="12" w:space="0" w:color="auto"/>
              <w:bottom w:val="single" w:sz="4" w:space="0" w:color="auto"/>
            </w:tcBorders>
            <w:shd w:val="clear" w:color="auto" w:fill="FFFFFF" w:themeFill="background1"/>
            <w:vAlign w:val="center"/>
          </w:tcPr>
          <w:p w14:paraId="7B707627"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5</w:t>
            </w:r>
          </w:p>
        </w:tc>
      </w:tr>
      <w:tr w:rsidR="0026723C" w:rsidRPr="007A31D0" w14:paraId="02BCC32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87137A4" w14:textId="77777777" w:rsidR="0026723C" w:rsidRPr="007A31D0" w:rsidRDefault="0026723C" w:rsidP="00DC7F46">
            <w:pPr>
              <w:spacing w:line="276" w:lineRule="auto"/>
              <w:rPr>
                <w:b w:val="0"/>
                <w:bCs w:val="0"/>
                <w:caps w:val="0"/>
                <w:sz w:val="20"/>
                <w:szCs w:val="20"/>
                <w:lang w:val="en-US"/>
              </w:rPr>
            </w:pPr>
            <w:r w:rsidRPr="00F13503">
              <w:rPr>
                <w:b w:val="0"/>
                <w:bCs w:val="0"/>
                <w:caps w:val="0"/>
                <w:sz w:val="20"/>
                <w:szCs w:val="20"/>
                <w:lang w:val="en-US"/>
              </w:rPr>
              <w:t>Cluster composition</w:t>
            </w:r>
          </w:p>
        </w:tc>
        <w:tc>
          <w:tcPr>
            <w:tcW w:w="1701" w:type="dxa"/>
            <w:tcBorders>
              <w:top w:val="single" w:sz="4" w:space="0" w:color="auto"/>
              <w:bottom w:val="single" w:sz="4" w:space="0" w:color="auto"/>
            </w:tcBorders>
            <w:shd w:val="clear" w:color="auto" w:fill="FFFFFF" w:themeFill="background1"/>
            <w:vAlign w:val="center"/>
          </w:tcPr>
          <w:p w14:paraId="6A7059F4" w14:textId="77777777" w:rsidR="0026723C" w:rsidRPr="003D2452"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3D2452">
              <w:rPr>
                <w:sz w:val="20"/>
                <w:szCs w:val="20"/>
              </w:rPr>
              <w:t>AU, BE, FR, IL, LU</w:t>
            </w:r>
            <w:r>
              <w:rPr>
                <w:sz w:val="20"/>
                <w:szCs w:val="20"/>
              </w:rPr>
              <w:t>, NL, NZ, ES, CH, UK, US</w:t>
            </w:r>
          </w:p>
        </w:tc>
        <w:tc>
          <w:tcPr>
            <w:tcW w:w="1134" w:type="dxa"/>
            <w:tcBorders>
              <w:top w:val="single" w:sz="4" w:space="0" w:color="auto"/>
              <w:bottom w:val="single" w:sz="4" w:space="0" w:color="auto"/>
            </w:tcBorders>
            <w:shd w:val="clear" w:color="auto" w:fill="FFFFFF" w:themeFill="background1"/>
            <w:vAlign w:val="center"/>
          </w:tcPr>
          <w:p w14:paraId="7337DB80"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CZ, LV, PL</w:t>
            </w:r>
          </w:p>
        </w:tc>
        <w:tc>
          <w:tcPr>
            <w:tcW w:w="1276" w:type="dxa"/>
            <w:tcBorders>
              <w:top w:val="single" w:sz="4" w:space="0" w:color="auto"/>
              <w:bottom w:val="single" w:sz="4" w:space="0" w:color="auto"/>
            </w:tcBorders>
            <w:shd w:val="clear" w:color="auto" w:fill="FFFFFF" w:themeFill="background1"/>
            <w:vAlign w:val="center"/>
          </w:tcPr>
          <w:p w14:paraId="40ECB2F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DK, IE, JP, KR, NO, SE</w:t>
            </w:r>
          </w:p>
        </w:tc>
        <w:tc>
          <w:tcPr>
            <w:tcW w:w="935" w:type="dxa"/>
            <w:tcBorders>
              <w:top w:val="single" w:sz="4" w:space="0" w:color="auto"/>
              <w:bottom w:val="single" w:sz="4" w:space="0" w:color="auto"/>
            </w:tcBorders>
            <w:shd w:val="clear" w:color="auto" w:fill="FFFFFF" w:themeFill="background1"/>
            <w:vAlign w:val="center"/>
          </w:tcPr>
          <w:p w14:paraId="539B668E"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EE</w:t>
            </w:r>
          </w:p>
        </w:tc>
        <w:tc>
          <w:tcPr>
            <w:tcW w:w="1191" w:type="dxa"/>
            <w:tcBorders>
              <w:top w:val="single" w:sz="4" w:space="0" w:color="auto"/>
              <w:bottom w:val="single" w:sz="4" w:space="0" w:color="auto"/>
            </w:tcBorders>
            <w:shd w:val="clear" w:color="auto" w:fill="FFFFFF" w:themeFill="background1"/>
            <w:vAlign w:val="center"/>
          </w:tcPr>
          <w:p w14:paraId="0BBA3CD7"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FI, DE</w:t>
            </w:r>
          </w:p>
        </w:tc>
      </w:tr>
      <w:tr w:rsidR="0026723C" w:rsidRPr="00D36019" w14:paraId="63894FCE"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1E964CE3" w14:textId="77777777" w:rsidR="0026723C" w:rsidRDefault="0026723C" w:rsidP="00DC7F46">
            <w:pPr>
              <w:spacing w:line="276" w:lineRule="auto"/>
              <w:rPr>
                <w:sz w:val="20"/>
                <w:szCs w:val="20"/>
                <w:lang w:val="en-US"/>
              </w:rPr>
            </w:pPr>
            <w:r>
              <w:rPr>
                <w:b w:val="0"/>
                <w:bCs w:val="0"/>
                <w:caps w:val="0"/>
                <w:sz w:val="20"/>
                <w:szCs w:val="20"/>
                <w:lang w:val="en-US"/>
              </w:rPr>
              <w:t xml:space="preserve">Supply </w:t>
            </w:r>
          </w:p>
          <w:p w14:paraId="07106508" w14:textId="77777777" w:rsidR="0026723C" w:rsidRDefault="0026723C" w:rsidP="00DC7F46">
            <w:pPr>
              <w:spacing w:line="276" w:lineRule="auto"/>
              <w:ind w:firstLine="180"/>
              <w:rPr>
                <w:sz w:val="20"/>
                <w:szCs w:val="20"/>
                <w:lang w:val="en-US"/>
              </w:rPr>
            </w:pPr>
            <w:r>
              <w:rPr>
                <w:b w:val="0"/>
                <w:bCs w:val="0"/>
                <w:caps w:val="0"/>
                <w:sz w:val="20"/>
                <w:szCs w:val="20"/>
                <w:lang w:val="en-US"/>
              </w:rPr>
              <w:t>EXPD</w:t>
            </w:r>
          </w:p>
          <w:p w14:paraId="1B008FBE" w14:textId="77777777" w:rsidR="0026723C" w:rsidRDefault="0026723C" w:rsidP="00DC7F46">
            <w:pPr>
              <w:spacing w:line="276" w:lineRule="auto"/>
              <w:ind w:firstLine="180"/>
              <w:rPr>
                <w:sz w:val="20"/>
                <w:szCs w:val="20"/>
                <w:lang w:val="en-US"/>
              </w:rPr>
            </w:pPr>
            <w:r>
              <w:rPr>
                <w:b w:val="0"/>
                <w:bCs w:val="0"/>
                <w:caps w:val="0"/>
                <w:sz w:val="20"/>
                <w:szCs w:val="20"/>
                <w:lang w:val="en-US"/>
              </w:rPr>
              <w:t>BEDS</w:t>
            </w:r>
          </w:p>
          <w:p w14:paraId="7F972976" w14:textId="77777777" w:rsidR="0026723C" w:rsidRPr="007A31D0" w:rsidRDefault="0026723C" w:rsidP="00DC7F46">
            <w:pPr>
              <w:spacing w:line="276" w:lineRule="auto"/>
              <w:ind w:firstLine="180"/>
              <w:rPr>
                <w:b w:val="0"/>
                <w:bCs w:val="0"/>
                <w:caps w:val="0"/>
                <w:sz w:val="20"/>
                <w:szCs w:val="20"/>
                <w:lang w:val="en-US"/>
              </w:rPr>
            </w:pPr>
            <w:r>
              <w:rPr>
                <w:b w:val="0"/>
                <w:bCs w:val="0"/>
                <w:caps w:val="0"/>
                <w:sz w:val="20"/>
                <w:szCs w:val="20"/>
                <w:lang w:val="en-US"/>
              </w:rPr>
              <w:t>RCPTIN</w:t>
            </w:r>
          </w:p>
        </w:tc>
        <w:tc>
          <w:tcPr>
            <w:tcW w:w="1701" w:type="dxa"/>
            <w:tcBorders>
              <w:top w:val="single" w:sz="4" w:space="0" w:color="auto"/>
            </w:tcBorders>
            <w:shd w:val="clear" w:color="auto" w:fill="FFFFFF" w:themeFill="background1"/>
            <w:vAlign w:val="center"/>
          </w:tcPr>
          <w:p w14:paraId="651E91F8"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60D2CBE8"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w:t>
            </w:r>
          </w:p>
          <w:p w14:paraId="11E563F1"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2837D42B"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tcBorders>
              <w:top w:val="single" w:sz="4" w:space="0" w:color="auto"/>
            </w:tcBorders>
            <w:shd w:val="clear" w:color="auto" w:fill="FFFFFF" w:themeFill="background1"/>
            <w:vAlign w:val="center"/>
          </w:tcPr>
          <w:p w14:paraId="00D33145"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4115C7A8"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7B995C95"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4581C2A7"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tcBorders>
              <w:top w:val="single" w:sz="4" w:space="0" w:color="auto"/>
            </w:tcBorders>
            <w:shd w:val="clear" w:color="auto" w:fill="FFFFFF" w:themeFill="background1"/>
            <w:vAlign w:val="center"/>
          </w:tcPr>
          <w:p w14:paraId="1E156AB2"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36AAE2F7"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54D1EF54"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 Medium</w:t>
            </w:r>
          </w:p>
        </w:tc>
        <w:tc>
          <w:tcPr>
            <w:tcW w:w="935" w:type="dxa"/>
            <w:tcBorders>
              <w:top w:val="single" w:sz="4" w:space="0" w:color="auto"/>
            </w:tcBorders>
            <w:shd w:val="clear" w:color="auto" w:fill="FFFFFF" w:themeFill="background1"/>
            <w:vAlign w:val="center"/>
          </w:tcPr>
          <w:p w14:paraId="14D73BF1"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0233889"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023CAB27"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6C7EA04D"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1191" w:type="dxa"/>
            <w:tcBorders>
              <w:top w:val="single" w:sz="4" w:space="0" w:color="auto"/>
            </w:tcBorders>
            <w:shd w:val="clear" w:color="auto" w:fill="FFFFFF" w:themeFill="background1"/>
            <w:vAlign w:val="center"/>
          </w:tcPr>
          <w:p w14:paraId="50D89F76"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16A5B98"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 Med.-High</w:t>
            </w:r>
          </w:p>
          <w:p w14:paraId="08489503"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r>
      <w:tr w:rsidR="0026723C" w:rsidRPr="007A31D0" w14:paraId="58B84BA3"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5C78920"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Public-Private Mix</w:t>
            </w:r>
          </w:p>
        </w:tc>
        <w:tc>
          <w:tcPr>
            <w:tcW w:w="1701" w:type="dxa"/>
            <w:shd w:val="clear" w:color="auto" w:fill="FFFFFF" w:themeFill="background1"/>
            <w:vAlign w:val="center"/>
          </w:tcPr>
          <w:p w14:paraId="72E44AB1" w14:textId="77777777" w:rsidR="0026723C" w:rsidRPr="007A087D"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3B125FB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tc>
        <w:tc>
          <w:tcPr>
            <w:tcW w:w="1134" w:type="dxa"/>
            <w:shd w:val="clear" w:color="auto" w:fill="FFFFFF" w:themeFill="background1"/>
            <w:vAlign w:val="center"/>
          </w:tcPr>
          <w:p w14:paraId="4AEF9DD1"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58631B1"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tc>
        <w:tc>
          <w:tcPr>
            <w:tcW w:w="1276" w:type="dxa"/>
            <w:shd w:val="clear" w:color="auto" w:fill="FFFFFF" w:themeFill="background1"/>
            <w:vAlign w:val="center"/>
          </w:tcPr>
          <w:p w14:paraId="682D3A2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p w14:paraId="2A1DB940"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935" w:type="dxa"/>
            <w:shd w:val="clear" w:color="auto" w:fill="FFFFFF" w:themeFill="background1"/>
            <w:vAlign w:val="center"/>
          </w:tcPr>
          <w:p w14:paraId="51588B1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4CDDC096"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7232074A" w14:textId="77777777" w:rsidR="0026723C" w:rsidRPr="007A087D"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044EA90F"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r>
      <w:tr w:rsidR="0026723C" w:rsidRPr="007A31D0" w14:paraId="700D78DA"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13A85FB" w14:textId="1EA07022" w:rsidR="0026723C" w:rsidRPr="007A31D0" w:rsidRDefault="0026723C" w:rsidP="00DC7F46">
            <w:pPr>
              <w:spacing w:line="276" w:lineRule="auto"/>
              <w:rPr>
                <w:b w:val="0"/>
                <w:bCs w:val="0"/>
                <w:caps w:val="0"/>
                <w:sz w:val="20"/>
                <w:szCs w:val="20"/>
                <w:lang w:val="en-US"/>
              </w:rPr>
            </w:pPr>
            <w:r>
              <w:rPr>
                <w:b w:val="0"/>
                <w:bCs w:val="0"/>
                <w:caps w:val="0"/>
                <w:sz w:val="20"/>
                <w:szCs w:val="20"/>
                <w:lang w:val="en-US"/>
              </w:rPr>
              <w:t>Pe</w:t>
            </w:r>
            <w:ins w:id="879" w:author="Claus Wendt" w:date="2020-09-04T09:29:00Z">
              <w:r w:rsidR="00304112">
                <w:rPr>
                  <w:b w:val="0"/>
                  <w:bCs w:val="0"/>
                  <w:caps w:val="0"/>
                  <w:sz w:val="20"/>
                  <w:szCs w:val="20"/>
                  <w:lang w:val="en-US"/>
                </w:rPr>
                <w:t>r</w:t>
              </w:r>
            </w:ins>
            <w:r>
              <w:rPr>
                <w:b w:val="0"/>
                <w:bCs w:val="0"/>
                <w:caps w:val="0"/>
                <w:sz w:val="20"/>
                <w:szCs w:val="20"/>
                <w:lang w:val="en-US"/>
              </w:rPr>
              <w:t>f</w:t>
            </w:r>
            <w:del w:id="880" w:author="Claus Wendt" w:date="2020-09-04T09:29:00Z">
              <w:r w:rsidDel="00304112">
                <w:rPr>
                  <w:b w:val="0"/>
                  <w:bCs w:val="0"/>
                  <w:caps w:val="0"/>
                  <w:sz w:val="20"/>
                  <w:szCs w:val="20"/>
                  <w:lang w:val="en-US"/>
                </w:rPr>
                <w:delText>r</w:delText>
              </w:r>
            </w:del>
            <w:r>
              <w:rPr>
                <w:b w:val="0"/>
                <w:bCs w:val="0"/>
                <w:caps w:val="0"/>
                <w:sz w:val="20"/>
                <w:szCs w:val="20"/>
                <w:lang w:val="en-US"/>
              </w:rPr>
              <w:t>ormance</w:t>
            </w:r>
          </w:p>
        </w:tc>
        <w:tc>
          <w:tcPr>
            <w:tcW w:w="1701" w:type="dxa"/>
            <w:shd w:val="clear" w:color="auto" w:fill="FFFFFF" w:themeFill="background1"/>
            <w:vAlign w:val="center"/>
          </w:tcPr>
          <w:p w14:paraId="2D32B8E3"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w:t>
            </w:r>
            <w:r>
              <w:rPr>
                <w:sz w:val="20"/>
                <w:szCs w:val="20"/>
                <w:lang w:val="en-US"/>
              </w:rPr>
              <w:t>.</w:t>
            </w:r>
            <w:r w:rsidRPr="007A087D">
              <w:rPr>
                <w:sz w:val="20"/>
                <w:szCs w:val="20"/>
                <w:lang w:val="en-US"/>
              </w:rPr>
              <w:t>-High</w:t>
            </w:r>
          </w:p>
          <w:p w14:paraId="0DEBB9FB"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shd w:val="clear" w:color="auto" w:fill="FFFFFF" w:themeFill="background1"/>
            <w:vAlign w:val="center"/>
          </w:tcPr>
          <w:p w14:paraId="274A79AC"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F2A8AC2"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shd w:val="clear" w:color="auto" w:fill="FFFFFF" w:themeFill="background1"/>
            <w:vAlign w:val="center"/>
          </w:tcPr>
          <w:p w14:paraId="4E1A150F"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59A6BF88"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c>
          <w:tcPr>
            <w:tcW w:w="935" w:type="dxa"/>
            <w:shd w:val="clear" w:color="auto" w:fill="FFFFFF" w:themeFill="background1"/>
            <w:vAlign w:val="center"/>
          </w:tcPr>
          <w:p w14:paraId="6D0EB180"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7BC6752"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41D49D50"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14A3EED1"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r>
      <w:tr w:rsidR="0026723C" w:rsidRPr="007A31D0" w14:paraId="4FA6BAB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4FE2347C"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Access Regulation</w:t>
            </w:r>
          </w:p>
        </w:tc>
        <w:tc>
          <w:tcPr>
            <w:tcW w:w="1701" w:type="dxa"/>
            <w:tcBorders>
              <w:bottom w:val="single" w:sz="12" w:space="0" w:color="auto"/>
            </w:tcBorders>
            <w:shd w:val="clear" w:color="auto" w:fill="FFFFFF" w:themeFill="background1"/>
            <w:vAlign w:val="center"/>
          </w:tcPr>
          <w:p w14:paraId="34046B77"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34" w:type="dxa"/>
            <w:tcBorders>
              <w:bottom w:val="single" w:sz="12" w:space="0" w:color="auto"/>
            </w:tcBorders>
            <w:shd w:val="clear" w:color="auto" w:fill="FFFFFF" w:themeFill="background1"/>
            <w:vAlign w:val="center"/>
          </w:tcPr>
          <w:p w14:paraId="289B75B8"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EFFE43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276" w:type="dxa"/>
            <w:tcBorders>
              <w:bottom w:val="single" w:sz="12" w:space="0" w:color="auto"/>
            </w:tcBorders>
            <w:shd w:val="clear" w:color="auto" w:fill="FFFFFF" w:themeFill="background1"/>
            <w:vAlign w:val="center"/>
          </w:tcPr>
          <w:p w14:paraId="69E3F48A"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935" w:type="dxa"/>
            <w:tcBorders>
              <w:bottom w:val="single" w:sz="12" w:space="0" w:color="auto"/>
            </w:tcBorders>
            <w:shd w:val="clear" w:color="auto" w:fill="FFFFFF" w:themeFill="background1"/>
            <w:vAlign w:val="center"/>
          </w:tcPr>
          <w:p w14:paraId="6929400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6E8B1E78"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c>
          <w:tcPr>
            <w:tcW w:w="1191" w:type="dxa"/>
            <w:tcBorders>
              <w:bottom w:val="single" w:sz="12" w:space="0" w:color="auto"/>
            </w:tcBorders>
            <w:shd w:val="clear" w:color="auto" w:fill="FFFFFF" w:themeFill="background1"/>
            <w:vAlign w:val="center"/>
          </w:tcPr>
          <w:p w14:paraId="6A1CC313"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C7495E1"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r>
    </w:tbl>
    <w:p w14:paraId="1C8C1BBC" w14:textId="77777777" w:rsidR="001A517D" w:rsidRDefault="001A517D" w:rsidP="001A517D">
      <w:pPr>
        <w:pStyle w:val="02FlietextEinzug"/>
        <w:rPr>
          <w:lang w:val="en-US"/>
        </w:rPr>
      </w:pPr>
    </w:p>
    <w:p w14:paraId="0D7760C8" w14:textId="0C9AABBE" w:rsidR="001A517D" w:rsidRDefault="001A517D" w:rsidP="001A517D">
      <w:pPr>
        <w:pStyle w:val="berschrift2"/>
        <w:rPr>
          <w:lang w:val="en-US"/>
        </w:rPr>
      </w:pPr>
      <w:r>
        <w:rPr>
          <w:lang w:val="en-US"/>
        </w:rPr>
        <w:lastRenderedPageBreak/>
        <w:t>Why do lines between Estonia/France and US appear light grey, not full grey?</w:t>
      </w:r>
    </w:p>
    <w:p w14:paraId="6B7D3375" w14:textId="767B12F0" w:rsidR="000C6B26" w:rsidRPr="000C6B26" w:rsidRDefault="001A517D" w:rsidP="00C101DA">
      <w:pPr>
        <w:pStyle w:val="02Flietext"/>
        <w:rPr>
          <w:lang w:val="en-US"/>
        </w:rPr>
      </w:pPr>
      <w:r w:rsidRPr="001A517D">
        <w:rPr>
          <w:lang w:val="en-US"/>
        </w:rPr>
        <w:t>The ties of Estonia to France and the US are rounded values of 0,66. As we us unreounded values for Figure 1, the lines appear light grey, not full grey. As Estonia only has ties to these two countires of the five countries of cluster 7, according to the rules set out in the Data and Methods section it is condiered a partial member of this cluster.</w:t>
      </w:r>
    </w:p>
    <w:sectPr w:rsidR="000C6B26" w:rsidRPr="000C6B26" w:rsidSect="00AD66E9">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laus Wendt" w:date="2020-09-04T09:26:00Z" w:initials="CW">
    <w:p w14:paraId="21984914" w14:textId="77777777" w:rsidR="00D36019" w:rsidRDefault="00D36019">
      <w:pPr>
        <w:pStyle w:val="Kommentartext"/>
      </w:pPr>
      <w:r>
        <w:rPr>
          <w:rStyle w:val="Kommentarzeichen"/>
        </w:rPr>
        <w:annotationRef/>
      </w:r>
      <w:r w:rsidRPr="00D36019">
        <w:t>Health Policy hat ja eine ganz</w:t>
      </w:r>
      <w:r>
        <w:t xml:space="preserve"> andere Zitierweise. Das wirkt sich auch auf das word count aus. </w:t>
      </w:r>
    </w:p>
    <w:p w14:paraId="0DF25555" w14:textId="77777777" w:rsidR="00304112" w:rsidRDefault="00304112">
      <w:pPr>
        <w:pStyle w:val="Kommentartext"/>
      </w:pPr>
    </w:p>
    <w:p w14:paraId="4D44F8F1" w14:textId="2C640A2F" w:rsidR="00304112" w:rsidRPr="00D36019" w:rsidRDefault="00304112">
      <w:pPr>
        <w:pStyle w:val="Kommentartext"/>
      </w:pPr>
      <w:r>
        <w:t>Bitte deshalb vor der letzten Durchsicht auf das health policy Format umstellen; (Nummerierung der Literaturangaben).</w:t>
      </w:r>
    </w:p>
  </w:comment>
  <w:comment w:id="5" w:author="Claus Wendt" w:date="2020-08-23T10:43:00Z" w:initials="CW">
    <w:p w14:paraId="0B568EED" w14:textId="7FC2969A" w:rsidR="00D36019" w:rsidRPr="00D36019" w:rsidRDefault="00D36019">
      <w:pPr>
        <w:pStyle w:val="Kommentartext"/>
        <w:rPr>
          <w:lang w:val="en-US"/>
        </w:rPr>
      </w:pPr>
      <w:r>
        <w:rPr>
          <w:rStyle w:val="Kommentarzeichen"/>
        </w:rPr>
        <w:annotationRef/>
      </w:r>
      <w:r w:rsidRPr="00D36019">
        <w:rPr>
          <w:lang w:val="en-US"/>
        </w:rPr>
        <w:t>Wofür?</w:t>
      </w:r>
    </w:p>
  </w:comment>
  <w:comment w:id="6" w:author="Philipp Alexander Linden" w:date="2020-09-03T14:40:00Z" w:initials="PAL">
    <w:p w14:paraId="3094091D" w14:textId="73D4DF9C" w:rsidR="00D36019" w:rsidRDefault="00D36019">
      <w:pPr>
        <w:pStyle w:val="Kommentartext"/>
      </w:pPr>
      <w:r>
        <w:rPr>
          <w:rStyle w:val="Kommentarzeichen"/>
        </w:rPr>
        <w:annotationRef/>
      </w:r>
      <w:r>
        <w:t>Für Health policy nicht nötig.</w:t>
      </w:r>
    </w:p>
  </w:comment>
  <w:comment w:id="36" w:author="Claus Wendt" w:date="2020-08-31T20:58:00Z" w:initials="CW">
    <w:p w14:paraId="42D3A90A" w14:textId="22C73D3D" w:rsidR="00D36019" w:rsidRDefault="00D36019">
      <w:pPr>
        <w:pStyle w:val="Kommentartext"/>
      </w:pPr>
      <w:r>
        <w:rPr>
          <w:rStyle w:val="Kommentarzeichen"/>
        </w:rPr>
        <w:annotationRef/>
      </w:r>
      <w:r>
        <w:t>Am Ende NEU</w:t>
      </w:r>
    </w:p>
  </w:comment>
  <w:comment w:id="101" w:author="Philipp Alexander Linden" w:date="2020-07-07T13:17:00Z" w:initials="PAL">
    <w:p w14:paraId="36C88899" w14:textId="0577E013" w:rsidR="00D36019" w:rsidRDefault="00D36019">
      <w:pPr>
        <w:pStyle w:val="Kommentartext"/>
      </w:pPr>
      <w:r>
        <w:rPr>
          <w:rStyle w:val="Kommentarzeichen"/>
        </w:rPr>
        <w:annotationRef/>
      </w:r>
      <w:r>
        <w:t>Wendt  &amp; Reibling überall blinden</w:t>
      </w:r>
    </w:p>
  </w:comment>
  <w:comment w:id="112" w:author="Claus Wendt" w:date="2020-09-01T12:30:00Z" w:initials="CW">
    <w:p w14:paraId="2AEC4948" w14:textId="495E5B0D" w:rsidR="00D36019" w:rsidRDefault="00D36019">
      <w:pPr>
        <w:pStyle w:val="Kommentartext"/>
      </w:pPr>
      <w:r>
        <w:rPr>
          <w:rStyle w:val="Kommentarzeichen"/>
        </w:rPr>
        <w:annotationRef/>
      </w:r>
      <w:r>
        <w:t xml:space="preserve">Diese Information irgendwo einfügen; evtl. erst im Literaturverzeichnis oder dort in einer End- oder Fußnote. </w:t>
      </w:r>
    </w:p>
  </w:comment>
  <w:comment w:id="113" w:author="Philipp Alexander Linden" w:date="2020-09-03T14:43:00Z" w:initials="PAL">
    <w:p w14:paraId="0EAAE711" w14:textId="77777777" w:rsidR="00D36019" w:rsidRDefault="00D36019">
      <w:pPr>
        <w:pStyle w:val="Kommentartext"/>
        <w:rPr>
          <w:lang w:val="en-US"/>
        </w:rPr>
      </w:pPr>
      <w:r>
        <w:rPr>
          <w:rStyle w:val="Kommentarzeichen"/>
        </w:rPr>
        <w:annotationRef/>
      </w:r>
      <w:r w:rsidRPr="008C6FA4">
        <w:rPr>
          <w:lang w:val="en-US"/>
        </w:rPr>
        <w:t xml:space="preserve">Author guidelines Health policy: </w:t>
      </w:r>
      <w:r>
        <w:rPr>
          <w:lang w:val="en-US"/>
        </w:rPr>
        <w:t>“</w:t>
      </w:r>
      <w:r w:rsidRPr="008C6FA4">
        <w:rPr>
          <w:lang w:val="en-US"/>
        </w:rPr>
        <w:t>There should be no footnotes or endnotes in the manuscript.</w:t>
      </w:r>
      <w:r>
        <w:rPr>
          <w:lang w:val="en-US"/>
        </w:rPr>
        <w:t>”</w:t>
      </w:r>
    </w:p>
    <w:p w14:paraId="3E4828E2" w14:textId="77777777" w:rsidR="00EE6EF0" w:rsidRDefault="00EE6EF0">
      <w:pPr>
        <w:pStyle w:val="Kommentartext"/>
        <w:rPr>
          <w:lang w:val="en-US"/>
        </w:rPr>
      </w:pPr>
    </w:p>
    <w:p w14:paraId="6C3817BF" w14:textId="77777777" w:rsidR="00EE6EF0" w:rsidRDefault="00EE6EF0">
      <w:pPr>
        <w:pStyle w:val="Kommentartext"/>
      </w:pPr>
      <w:r w:rsidRPr="00EE6EF0">
        <w:t>Claus: m</w:t>
      </w:r>
      <w:r>
        <w:t xml:space="preserve">eistens geht es doch irgendwie; z.B, als Endnote. </w:t>
      </w:r>
    </w:p>
    <w:p w14:paraId="735124D3" w14:textId="18B7B0EC" w:rsidR="00EE6EF0" w:rsidRPr="00EE6EF0" w:rsidRDefault="00EE6EF0">
      <w:pPr>
        <w:pStyle w:val="Kommentartext"/>
      </w:pPr>
      <w:r>
        <w:t xml:space="preserve">Aber um Kommunikation zu vermeiden, würde ich dann diesen Punkt im Literaturverzeichnis aufführen. </w:t>
      </w:r>
    </w:p>
  </w:comment>
  <w:comment w:id="114" w:author="Claus Wendt" w:date="2020-09-01T13:16:00Z" w:initials="CW">
    <w:p w14:paraId="12AB49FF" w14:textId="77777777" w:rsidR="00D36019" w:rsidRDefault="00D36019">
      <w:pPr>
        <w:pStyle w:val="Kommentartext"/>
      </w:pPr>
      <w:r>
        <w:rPr>
          <w:rStyle w:val="Kommentarzeichen"/>
        </w:rPr>
        <w:annotationRef/>
      </w:r>
      <w:r>
        <w:t>Was heißt das?</w:t>
      </w:r>
    </w:p>
    <w:p w14:paraId="20C73089" w14:textId="77777777" w:rsidR="00D36019" w:rsidRDefault="00D36019">
      <w:pPr>
        <w:pStyle w:val="Kommentartext"/>
      </w:pPr>
    </w:p>
    <w:p w14:paraId="66F7F5AA" w14:textId="674E2663" w:rsidR="00D36019" w:rsidRPr="00D36019" w:rsidRDefault="00D36019">
      <w:pPr>
        <w:pStyle w:val="Kommentartext"/>
        <w:rPr>
          <w:lang w:val="en-US"/>
        </w:rPr>
      </w:pPr>
      <w:r>
        <w:t xml:space="preserve">… Ah; jetzt sehe ich es; ist aber missverständlich. </w:t>
      </w:r>
      <w:r w:rsidRPr="00D36019">
        <w:rPr>
          <w:lang w:val="en-US"/>
        </w:rPr>
        <w:t>Vielleicht so wie geändert?</w:t>
      </w:r>
    </w:p>
  </w:comment>
  <w:comment w:id="115" w:author="Philipp Alexander Linden" w:date="2020-06-03T19:24:00Z" w:initials="PAL">
    <w:p w14:paraId="24524560" w14:textId="77777777" w:rsidR="00D36019" w:rsidRPr="00D36019" w:rsidRDefault="00D36019" w:rsidP="00691EE1">
      <w:pPr>
        <w:pStyle w:val="Kommentartext"/>
        <w:rPr>
          <w:lang w:val="en-US"/>
        </w:rPr>
      </w:pPr>
      <w:r>
        <w:rPr>
          <w:rStyle w:val="Kommentarzeichen"/>
        </w:rPr>
        <w:annotationRef/>
      </w:r>
      <w:r w:rsidRPr="00D36019">
        <w:rPr>
          <w:lang w:val="en-US"/>
        </w:rPr>
        <w:t>164 words</w:t>
      </w:r>
    </w:p>
  </w:comment>
  <w:comment w:id="123" w:author="Philipp Alexander Linden" w:date="2020-09-03T15:05:00Z" w:initials="PAL">
    <w:p w14:paraId="4B80D456" w14:textId="722E0E36" w:rsidR="00D36019" w:rsidRPr="00015C6E" w:rsidRDefault="00D36019">
      <w:pPr>
        <w:pStyle w:val="Kommentartext"/>
        <w:rPr>
          <w:lang w:val="en-US"/>
        </w:rPr>
      </w:pPr>
      <w:r>
        <w:rPr>
          <w:rStyle w:val="Kommentarzeichen"/>
        </w:rPr>
        <w:annotationRef/>
      </w:r>
      <w:r w:rsidRPr="00015C6E">
        <w:rPr>
          <w:lang w:val="en-US"/>
        </w:rPr>
        <w:t>Double country</w:t>
      </w:r>
    </w:p>
  </w:comment>
  <w:comment w:id="132" w:author="Philipp Alexander Linden" w:date="2020-09-03T15:05:00Z" w:initials="PAL">
    <w:p w14:paraId="76495E0B" w14:textId="77777777" w:rsidR="00D36019" w:rsidRDefault="00D36019">
      <w:pPr>
        <w:pStyle w:val="Kommentartext"/>
        <w:rPr>
          <w:lang w:val="en-US"/>
        </w:rPr>
      </w:pPr>
      <w:r>
        <w:rPr>
          <w:rStyle w:val="Kommentarzeichen"/>
        </w:rPr>
        <w:annotationRef/>
      </w:r>
      <w:r w:rsidRPr="00015C6E">
        <w:rPr>
          <w:lang w:val="en-US"/>
        </w:rPr>
        <w:t xml:space="preserve">Past tense for describing </w:t>
      </w:r>
      <w:r>
        <w:rPr>
          <w:lang w:val="en-US"/>
        </w:rPr>
        <w:t>completed process</w:t>
      </w:r>
    </w:p>
    <w:p w14:paraId="47E913D3" w14:textId="77777777" w:rsidR="008F1A1F" w:rsidRDefault="008F1A1F">
      <w:pPr>
        <w:pStyle w:val="Kommentartext"/>
        <w:rPr>
          <w:lang w:val="en-US"/>
        </w:rPr>
      </w:pPr>
    </w:p>
    <w:p w14:paraId="20146781" w14:textId="6BC3C10D" w:rsidR="008F1A1F" w:rsidRPr="008F1A1F" w:rsidRDefault="008F1A1F">
      <w:pPr>
        <w:pStyle w:val="Kommentartext"/>
      </w:pPr>
      <w:r w:rsidRPr="008F1A1F">
        <w:t>Claus: können wir so m</w:t>
      </w:r>
      <w:r>
        <w:t xml:space="preserve">achen; </w:t>
      </w:r>
      <w:r w:rsidR="00437BC1">
        <w:t xml:space="preserve">Analyse kommt ja vor dem Schreiben; dann aber nur für diesen Teil; ich bleibe gewöhnlich lieber beim simple. </w:t>
      </w:r>
    </w:p>
  </w:comment>
  <w:comment w:id="144" w:author="Philipp Alexander Linden" w:date="2020-09-03T15:08:00Z" w:initials="PAL">
    <w:p w14:paraId="2E026CB5" w14:textId="747553E8" w:rsidR="00D36019" w:rsidRDefault="00D36019">
      <w:pPr>
        <w:pStyle w:val="Kommentartext"/>
      </w:pPr>
      <w:r>
        <w:rPr>
          <w:rStyle w:val="Kommentarzeichen"/>
        </w:rPr>
        <w:annotationRef/>
      </w:r>
      <w:r>
        <w:t>Das passt hier nach der Umstellung nicht mehr. Würde es daher hier rausnehmen und weiter unten wieder einbauen.</w:t>
      </w:r>
    </w:p>
  </w:comment>
  <w:comment w:id="147" w:author="Philipp Alexander Linden" w:date="2020-06-29T18:49:00Z" w:initials="PAL">
    <w:p w14:paraId="716C4805" w14:textId="77777777" w:rsidR="00D36019" w:rsidRPr="00C66C83" w:rsidRDefault="00D36019" w:rsidP="00C04881">
      <w:pPr>
        <w:pStyle w:val="Kommentartext"/>
      </w:pPr>
      <w:r>
        <w:rPr>
          <w:rStyle w:val="Kommentarzeichen"/>
        </w:rPr>
        <w:annotationRef/>
      </w:r>
      <w:r w:rsidRPr="00C66C83">
        <w:t>148 words</w:t>
      </w:r>
    </w:p>
  </w:comment>
  <w:comment w:id="152" w:author="Philipp Alexander Linden" w:date="2020-07-13T11:54:00Z" w:initials="PAL">
    <w:p w14:paraId="5A089380" w14:textId="35F9536F" w:rsidR="00D36019" w:rsidRPr="00BD77BB" w:rsidRDefault="00D36019">
      <w:pPr>
        <w:pStyle w:val="Kommentartext"/>
      </w:pPr>
      <w:r>
        <w:rPr>
          <w:rStyle w:val="Kommentarzeichen"/>
        </w:rPr>
        <w:annotationRef/>
      </w:r>
      <w:r w:rsidRPr="00BD77BB">
        <w:t>24 words</w:t>
      </w:r>
    </w:p>
  </w:comment>
  <w:comment w:id="225" w:author="Philipp Alexander Linden" w:date="2020-09-03T15:16:00Z" w:initials="PAL">
    <w:p w14:paraId="162F85DB" w14:textId="24444907" w:rsidR="00D36019" w:rsidRDefault="00D36019">
      <w:pPr>
        <w:pStyle w:val="Kommentartext"/>
      </w:pPr>
      <w:r>
        <w:rPr>
          <w:rStyle w:val="Kommentarzeichen"/>
        </w:rPr>
        <w:annotationRef/>
      </w:r>
      <w:r>
        <w:t>Würde hier die Länder nochmal erwähnen, weil man sie dann in der Graphik dann direkt anschauen kann.</w:t>
      </w:r>
    </w:p>
  </w:comment>
  <w:comment w:id="179" w:author="Claus Wendt" w:date="2020-09-01T16:31:00Z" w:initials="CW">
    <w:p w14:paraId="75D2C00F" w14:textId="77777777" w:rsidR="00D36019" w:rsidRDefault="00D36019">
      <w:pPr>
        <w:pStyle w:val="Kommentartext"/>
      </w:pPr>
      <w:r>
        <w:rPr>
          <w:rStyle w:val="Kommentarzeichen"/>
        </w:rPr>
        <w:annotationRef/>
      </w:r>
      <w:r>
        <w:t xml:space="preserve">Den Rest bin ich noch nicht durch. Das ist bisher noch nicht überzeugend. </w:t>
      </w:r>
    </w:p>
    <w:p w14:paraId="09E70203" w14:textId="77777777" w:rsidR="00D36019" w:rsidRDefault="00D36019">
      <w:pPr>
        <w:pStyle w:val="Kommentartext"/>
      </w:pPr>
    </w:p>
    <w:p w14:paraId="5A3C4898" w14:textId="77777777" w:rsidR="00D36019" w:rsidRDefault="00D36019">
      <w:pPr>
        <w:pStyle w:val="Kommentartext"/>
      </w:pPr>
      <w:r>
        <w:t xml:space="preserve">Ich sehe hier eine 6er Typology, die wir gut empirisch aber auch theoretisch rechtfertigen müssen. </w:t>
      </w:r>
    </w:p>
    <w:p w14:paraId="573FE9A2" w14:textId="77777777" w:rsidR="00D36019" w:rsidRDefault="00D36019">
      <w:pPr>
        <w:pStyle w:val="Kommentartext"/>
      </w:pPr>
    </w:p>
    <w:p w14:paraId="0455A43C" w14:textId="77777777" w:rsidR="00D36019" w:rsidRDefault="00D36019">
      <w:pPr>
        <w:pStyle w:val="Kommentartext"/>
      </w:pPr>
      <w:r w:rsidRPr="00EE551B">
        <w:t>Gerade unsere Performance Indicator sind zu</w:t>
      </w:r>
      <w:r>
        <w:t xml:space="preserve"> schwach, um eine rein empirische Typologie zu rechtfertigen. </w:t>
      </w:r>
    </w:p>
    <w:p w14:paraId="28007B0F" w14:textId="77777777" w:rsidR="00D36019" w:rsidRDefault="00D36019">
      <w:pPr>
        <w:pStyle w:val="Kommentartext"/>
      </w:pPr>
    </w:p>
    <w:p w14:paraId="1458D3D8" w14:textId="77777777" w:rsidR="00D36019" w:rsidRDefault="00D36019">
      <w:pPr>
        <w:pStyle w:val="Kommentartext"/>
      </w:pPr>
      <w:r>
        <w:t xml:space="preserve">Ich sehe hier eine gut zu begründende 6 Cluster-Typology. Und auf diese 6 Typen sollten wir uns voll konzentrieren u. kein hin-und-her. </w:t>
      </w:r>
    </w:p>
    <w:p w14:paraId="40CABBB6" w14:textId="41B8840D" w:rsidR="00D36019" w:rsidRPr="00EE551B" w:rsidRDefault="00D36019">
      <w:pPr>
        <w:pStyle w:val="Kommentartext"/>
      </w:pPr>
      <w:r>
        <w:t xml:space="preserve">Die 4 Typen können wir im Anhang aufführen und im Text nennen, aber nicht mehr. </w:t>
      </w:r>
    </w:p>
  </w:comment>
  <w:comment w:id="323" w:author="Philipp Alexander Linden" w:date="2020-07-13T11:49:00Z" w:initials="PAL">
    <w:p w14:paraId="29209840" w14:textId="77777777" w:rsidR="00D36019" w:rsidRPr="00302FF4" w:rsidRDefault="00D36019" w:rsidP="005923D6">
      <w:pPr>
        <w:pStyle w:val="Kommentartext"/>
        <w:rPr>
          <w:lang w:val="en-US"/>
        </w:rPr>
      </w:pPr>
      <w:r>
        <w:rPr>
          <w:rStyle w:val="Kommentarzeichen"/>
        </w:rPr>
        <w:annotationRef/>
      </w:r>
      <w:r w:rsidRPr="00302FF4">
        <w:rPr>
          <w:lang w:val="en-US"/>
        </w:rPr>
        <w:t>181 words</w:t>
      </w:r>
    </w:p>
  </w:comment>
  <w:comment w:id="337" w:author="Philipp Alexander Linden" w:date="2020-07-13T11:49:00Z" w:initials="PAL">
    <w:p w14:paraId="152B098E" w14:textId="77777777" w:rsidR="00D36019" w:rsidRPr="008610B2" w:rsidRDefault="00D36019" w:rsidP="005923D6">
      <w:pPr>
        <w:pStyle w:val="Kommentartext"/>
        <w:rPr>
          <w:lang w:val="en-US"/>
        </w:rPr>
      </w:pPr>
      <w:r>
        <w:rPr>
          <w:rStyle w:val="Kommentarzeichen"/>
        </w:rPr>
        <w:annotationRef/>
      </w:r>
      <w:r w:rsidRPr="008610B2">
        <w:rPr>
          <w:lang w:val="en-US"/>
        </w:rPr>
        <w:t>175 words</w:t>
      </w:r>
    </w:p>
  </w:comment>
  <w:comment w:id="341" w:author="Claus Wendt" w:date="2020-09-04T09:31:00Z" w:initials="CW">
    <w:p w14:paraId="0BFA8B0B" w14:textId="6BAA1B64" w:rsidR="00304112" w:rsidRDefault="00304112">
      <w:pPr>
        <w:pStyle w:val="Kommentartext"/>
      </w:pPr>
      <w:r>
        <w:rPr>
          <w:rStyle w:val="Kommentarzeichen"/>
        </w:rPr>
        <w:annotationRef/>
      </w:r>
      <w:r>
        <w:t xml:space="preserve">Klasse. Nun ist es viel klarer. Das nun ebenfalls in die Appendix Tabellen so integrieren. </w:t>
      </w:r>
    </w:p>
  </w:comment>
  <w:comment w:id="727" w:author="Claus Wendt" w:date="2020-09-04T09:31:00Z" w:initials="CW">
    <w:p w14:paraId="711A2634" w14:textId="77777777" w:rsidR="0047645E" w:rsidRDefault="0047645E" w:rsidP="0047645E">
      <w:pPr>
        <w:pStyle w:val="Kommentartext"/>
      </w:pPr>
      <w:r>
        <w:rPr>
          <w:rStyle w:val="Kommentarzeichen"/>
        </w:rPr>
        <w:annotationRef/>
      </w:r>
      <w:r>
        <w:t xml:space="preserve">Klasse. Nun ist es viel klarer. Das nun ebenfalls in die Appendix Tabellen so integrieren. </w:t>
      </w:r>
    </w:p>
  </w:comment>
  <w:comment w:id="876" w:author="Philipp Alexander Linden" w:date="2020-06-26T15:35:00Z" w:initials="PAL">
    <w:p w14:paraId="19560E76" w14:textId="3F546340" w:rsidR="00D36019" w:rsidRPr="00304112" w:rsidRDefault="00D36019">
      <w:pPr>
        <w:pStyle w:val="Kommentartext"/>
      </w:pPr>
      <w:r>
        <w:rPr>
          <w:rStyle w:val="Kommentarzeichen"/>
        </w:rPr>
        <w:annotationRef/>
      </w:r>
      <w:r w:rsidRPr="00304112">
        <w:t>314 words</w:t>
      </w:r>
    </w:p>
  </w:comment>
  <w:comment w:id="877" w:author="Claus Wendt" w:date="2020-09-01T12:36:00Z" w:initials="CW">
    <w:p w14:paraId="78642176" w14:textId="10508457" w:rsidR="00D36019" w:rsidRPr="00613662" w:rsidRDefault="00D36019">
      <w:pPr>
        <w:pStyle w:val="Kommentartext"/>
        <w:rPr>
          <w:lang w:val="en-US"/>
        </w:rPr>
      </w:pPr>
      <w:r>
        <w:rPr>
          <w:rStyle w:val="Kommentarzeichen"/>
        </w:rPr>
        <w:annotationRef/>
      </w:r>
      <w:r w:rsidRPr="00302FF4">
        <w:rPr>
          <w:lang w:val="en-US"/>
        </w:rPr>
        <w:t xml:space="preserve">Hier: LTC experts nennen. </w:t>
      </w:r>
      <w:r w:rsidRPr="00613662">
        <w:rPr>
          <w:lang w:val="en-US"/>
        </w:rPr>
        <w:t xml:space="preserve">We would like to thank </w:t>
      </w:r>
      <w:r w:rsidRPr="00613662">
        <w:rPr>
          <w:sz w:val="16"/>
          <w:szCs w:val="16"/>
          <w:lang w:val="en-US"/>
        </w:rPr>
        <w:t>We would like to thank xx</w:t>
      </w:r>
      <w:r>
        <w:rPr>
          <w:sz w:val="16"/>
          <w:szCs w:val="16"/>
          <w:lang w:val="en-US"/>
        </w:rPr>
        <w:t xml:space="preserve">xx for comments on our LTC indicators. All mistakes, however, remain ours. </w:t>
      </w:r>
    </w:p>
  </w:comment>
  <w:comment w:id="878" w:author="Philipp Alexander Linden" w:date="2020-06-12T15:31:00Z" w:initials="PAL">
    <w:p w14:paraId="73A711EC" w14:textId="4EBE2931" w:rsidR="00D36019" w:rsidRPr="00C046FD" w:rsidRDefault="00D36019" w:rsidP="00BD5458">
      <w:pPr>
        <w:pStyle w:val="Kommentartext"/>
        <w:rPr>
          <w:lang w:val="en-US"/>
        </w:rPr>
      </w:pPr>
      <w:r>
        <w:rPr>
          <w:rStyle w:val="Kommentarzeichen"/>
        </w:rPr>
        <w:annotationRef/>
      </w:r>
      <w:r w:rsidRPr="00C046FD">
        <w:rPr>
          <w:lang w:val="en-US"/>
        </w:rPr>
        <w:t>17</w:t>
      </w:r>
      <w:r>
        <w:rPr>
          <w:lang w:val="en-US"/>
        </w:rPr>
        <w:t>5</w:t>
      </w:r>
      <w:r w:rsidRPr="00C046FD">
        <w:rPr>
          <w:lang w:val="en-US"/>
        </w:rPr>
        <w:t xml:space="preserve">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44F8F1" w15:done="0"/>
  <w15:commentEx w15:paraId="0B568EED" w15:done="0"/>
  <w15:commentEx w15:paraId="3094091D" w15:paraIdParent="0B568EED" w15:done="0"/>
  <w15:commentEx w15:paraId="42D3A90A" w15:done="0"/>
  <w15:commentEx w15:paraId="36C88899" w15:done="0"/>
  <w15:commentEx w15:paraId="2AEC4948" w15:done="0"/>
  <w15:commentEx w15:paraId="735124D3" w15:paraIdParent="2AEC4948" w15:done="0"/>
  <w15:commentEx w15:paraId="66F7F5AA" w15:done="0"/>
  <w15:commentEx w15:paraId="24524560" w15:done="0"/>
  <w15:commentEx w15:paraId="4B80D456" w15:done="0"/>
  <w15:commentEx w15:paraId="20146781" w15:done="0"/>
  <w15:commentEx w15:paraId="2E026CB5" w15:done="0"/>
  <w15:commentEx w15:paraId="716C4805" w15:done="0"/>
  <w15:commentEx w15:paraId="5A089380" w15:done="0"/>
  <w15:commentEx w15:paraId="162F85DB" w15:done="0"/>
  <w15:commentEx w15:paraId="40CABBB6" w15:done="0"/>
  <w15:commentEx w15:paraId="29209840" w15:done="0"/>
  <w15:commentEx w15:paraId="152B098E" w15:done="0"/>
  <w15:commentEx w15:paraId="0BFA8B0B" w15:done="0"/>
  <w15:commentEx w15:paraId="711A2634" w15:done="0"/>
  <w15:commentEx w15:paraId="19560E76" w15:done="0"/>
  <w15:commentEx w15:paraId="78642176" w15:done="0"/>
  <w15:commentEx w15:paraId="73A711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B7EC9" w16cex:dateUtc="2020-09-03T12:40:00Z"/>
  <w16cex:commentExtensible w16cex:durableId="22AEF462" w16cex:dateUtc="2020-07-07T11:17:00Z"/>
  <w16cex:commentExtensible w16cex:durableId="22FB7F9E" w16cex:dateUtc="2020-09-03T12:43:00Z"/>
  <w16cex:commentExtensible w16cex:durableId="22FB84B0" w16cex:dateUtc="2020-09-03T13:05:00Z"/>
  <w16cex:commentExtensible w16cex:durableId="22FB84BE" w16cex:dateUtc="2020-09-03T13:05:00Z"/>
  <w16cex:commentExtensible w16cex:durableId="22FB857C" w16cex:dateUtc="2020-09-03T13:08:00Z"/>
  <w16cex:commentExtensible w16cex:durableId="22AF104E" w16cex:dateUtc="2020-06-29T16:49:00Z"/>
  <w16cex:commentExtensible w16cex:durableId="22B6C9FE" w16cex:dateUtc="2020-07-13T09:54:00Z"/>
  <w16cex:commentExtensible w16cex:durableId="22FB8764" w16cex:dateUtc="2020-09-03T13:16:00Z"/>
  <w16cex:commentExtensible w16cex:durableId="22A09426" w16cex:dateUtc="2020-06-26T13:35:00Z"/>
  <w16cex:commentExtensible w16cex:durableId="228E1E69" w16cex:dateUtc="2020-06-12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44F8F1" w16cid:durableId="22FC86D4"/>
  <w16cid:commentId w16cid:paraId="0B568EED" w16cid:durableId="22ECC6B4"/>
  <w16cid:commentId w16cid:paraId="3094091D" w16cid:durableId="22FB7EC9"/>
  <w16cid:commentId w16cid:paraId="42D3A90A" w16cid:durableId="22F7E305"/>
  <w16cid:commentId w16cid:paraId="36C88899" w16cid:durableId="22AEF462"/>
  <w16cid:commentId w16cid:paraId="2AEC4948" w16cid:durableId="22F8BD58"/>
  <w16cid:commentId w16cid:paraId="735124D3" w16cid:durableId="22FB7F9E"/>
  <w16cid:commentId w16cid:paraId="66F7F5AA" w16cid:durableId="22F8C825"/>
  <w16cid:commentId w16cid:paraId="24524560" w16cid:durableId="22FB7E4C"/>
  <w16cid:commentId w16cid:paraId="4B80D456" w16cid:durableId="22FB84B0"/>
  <w16cid:commentId w16cid:paraId="20146781" w16cid:durableId="22FB84BE"/>
  <w16cid:commentId w16cid:paraId="2E026CB5" w16cid:durableId="22FB857C"/>
  <w16cid:commentId w16cid:paraId="716C4805" w16cid:durableId="22AF104E"/>
  <w16cid:commentId w16cid:paraId="5A089380" w16cid:durableId="22B6C9FE"/>
  <w16cid:commentId w16cid:paraId="162F85DB" w16cid:durableId="22FB8764"/>
  <w16cid:commentId w16cid:paraId="40CABBB6" w16cid:durableId="22F8F5F0"/>
  <w16cid:commentId w16cid:paraId="29209840" w16cid:durableId="22FB7E53"/>
  <w16cid:commentId w16cid:paraId="152B098E" w16cid:durableId="22FB7E54"/>
  <w16cid:commentId w16cid:paraId="0BFA8B0B" w16cid:durableId="22FC880D"/>
  <w16cid:commentId w16cid:paraId="711A2634" w16cid:durableId="22FCDD3F"/>
  <w16cid:commentId w16cid:paraId="19560E76" w16cid:durableId="22A09426"/>
  <w16cid:commentId w16cid:paraId="78642176" w16cid:durableId="22F8BED6"/>
  <w16cid:commentId w16cid:paraId="73A711EC" w16cid:durableId="228E1E6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EF0DAB" w14:textId="77777777" w:rsidR="00FE3022" w:rsidRDefault="00FE3022" w:rsidP="00DB62C0">
      <w:r>
        <w:separator/>
      </w:r>
    </w:p>
    <w:p w14:paraId="76EC1416" w14:textId="77777777" w:rsidR="00FE3022" w:rsidRDefault="00FE3022"/>
  </w:endnote>
  <w:endnote w:type="continuationSeparator" w:id="0">
    <w:p w14:paraId="711FC337" w14:textId="77777777" w:rsidR="00FE3022" w:rsidRDefault="00FE3022" w:rsidP="00DB62C0">
      <w:r>
        <w:continuationSeparator/>
      </w:r>
    </w:p>
    <w:p w14:paraId="6A91169B" w14:textId="77777777" w:rsidR="00FE3022" w:rsidRDefault="00FE30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EndPr/>
    <w:sdtContent>
      <w:p w14:paraId="7C3FCD93" w14:textId="48B59DC3" w:rsidR="00D36019" w:rsidRDefault="00D36019">
        <w:pPr>
          <w:pStyle w:val="Fuzeile"/>
          <w:jc w:val="right"/>
        </w:pPr>
        <w:r>
          <w:fldChar w:fldCharType="begin"/>
        </w:r>
        <w:r>
          <w:instrText>PAGE   \* MERGEFORMAT</w:instrText>
        </w:r>
        <w:r>
          <w:fldChar w:fldCharType="separate"/>
        </w:r>
        <w:r w:rsidR="00D0236C">
          <w:rPr>
            <w:noProof/>
          </w:rPr>
          <w:t>1</w:t>
        </w:r>
        <w:r>
          <w:fldChar w:fldCharType="end"/>
        </w:r>
      </w:p>
    </w:sdtContent>
  </w:sdt>
  <w:p w14:paraId="36BE76A4" w14:textId="77777777" w:rsidR="00D36019" w:rsidRDefault="00D3601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FB90BD" w14:textId="77777777" w:rsidR="00FE3022" w:rsidRDefault="00FE3022" w:rsidP="00DB62C0">
      <w:r>
        <w:separator/>
      </w:r>
    </w:p>
    <w:p w14:paraId="0BEC984D" w14:textId="77777777" w:rsidR="00FE3022" w:rsidRDefault="00FE3022"/>
  </w:footnote>
  <w:footnote w:type="continuationSeparator" w:id="0">
    <w:p w14:paraId="7DF842CE" w14:textId="77777777" w:rsidR="00FE3022" w:rsidRDefault="00FE3022" w:rsidP="00DB62C0">
      <w:r>
        <w:continuationSeparator/>
      </w:r>
    </w:p>
    <w:p w14:paraId="3827E554" w14:textId="77777777" w:rsidR="00FE3022" w:rsidRDefault="00FE3022"/>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34B2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7EA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6A7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A0E3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6EF8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C6E8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0EE4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C94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0831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E85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7"/>
  </w:num>
  <w:num w:numId="15">
    <w:abstractNumId w:val="18"/>
  </w:num>
  <w:num w:numId="16">
    <w:abstractNumId w:val="12"/>
  </w:num>
  <w:num w:numId="17">
    <w:abstractNumId w:val="10"/>
  </w:num>
  <w:num w:numId="18">
    <w:abstractNumId w:val="14"/>
  </w:num>
  <w:num w:numId="19">
    <w:abstractNumId w:val="19"/>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aus Wendt">
    <w15:presenceInfo w15:providerId="None" w15:userId="Claus Wendt"/>
  </w15:person>
  <w15:person w15:author="Philipp Alexander Linden">
    <w15:presenceInfo w15:providerId="Windows Live" w15:userId="f72ec8cf777aaf40"/>
  </w15:person>
  <w15:person w15:author="Mareike Ariaans">
    <w15:presenceInfo w15:providerId="Windows Live" w15:userId="ad2f2a960a7bcc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revisionView w:inkAnnotations="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0009C5"/>
    <w:rsid w:val="00000C6B"/>
    <w:rsid w:val="000025F9"/>
    <w:rsid w:val="0001050A"/>
    <w:rsid w:val="000116F3"/>
    <w:rsid w:val="000145CE"/>
    <w:rsid w:val="00015C6E"/>
    <w:rsid w:val="0002402B"/>
    <w:rsid w:val="0002562E"/>
    <w:rsid w:val="00025E2C"/>
    <w:rsid w:val="0003105A"/>
    <w:rsid w:val="00032793"/>
    <w:rsid w:val="00034C24"/>
    <w:rsid w:val="00037320"/>
    <w:rsid w:val="00040270"/>
    <w:rsid w:val="000442E3"/>
    <w:rsid w:val="00047EB1"/>
    <w:rsid w:val="000527C8"/>
    <w:rsid w:val="00053842"/>
    <w:rsid w:val="00053BF1"/>
    <w:rsid w:val="00056E7C"/>
    <w:rsid w:val="00057C09"/>
    <w:rsid w:val="00061468"/>
    <w:rsid w:val="0006533C"/>
    <w:rsid w:val="00071351"/>
    <w:rsid w:val="000732E6"/>
    <w:rsid w:val="0008201E"/>
    <w:rsid w:val="00082D2D"/>
    <w:rsid w:val="000852B7"/>
    <w:rsid w:val="00085DE3"/>
    <w:rsid w:val="00093123"/>
    <w:rsid w:val="00094C4D"/>
    <w:rsid w:val="000960F9"/>
    <w:rsid w:val="00096922"/>
    <w:rsid w:val="000A5A7E"/>
    <w:rsid w:val="000A6448"/>
    <w:rsid w:val="000A6961"/>
    <w:rsid w:val="000A6C8D"/>
    <w:rsid w:val="000A70B1"/>
    <w:rsid w:val="000B0433"/>
    <w:rsid w:val="000B2A21"/>
    <w:rsid w:val="000B7A56"/>
    <w:rsid w:val="000C097C"/>
    <w:rsid w:val="000C6B26"/>
    <w:rsid w:val="000C7D99"/>
    <w:rsid w:val="000D26F0"/>
    <w:rsid w:val="000D6FB8"/>
    <w:rsid w:val="000D7467"/>
    <w:rsid w:val="000E25FF"/>
    <w:rsid w:val="000E5CF2"/>
    <w:rsid w:val="000E5EEF"/>
    <w:rsid w:val="000E72AE"/>
    <w:rsid w:val="000E7BD7"/>
    <w:rsid w:val="000F2CA0"/>
    <w:rsid w:val="000F6DC1"/>
    <w:rsid w:val="001029EA"/>
    <w:rsid w:val="00105691"/>
    <w:rsid w:val="001066CA"/>
    <w:rsid w:val="001067B2"/>
    <w:rsid w:val="00107B5D"/>
    <w:rsid w:val="00110DF8"/>
    <w:rsid w:val="00117252"/>
    <w:rsid w:val="0012335A"/>
    <w:rsid w:val="001237F3"/>
    <w:rsid w:val="00126962"/>
    <w:rsid w:val="001302F4"/>
    <w:rsid w:val="00131EC9"/>
    <w:rsid w:val="00136D75"/>
    <w:rsid w:val="00146320"/>
    <w:rsid w:val="00147CE1"/>
    <w:rsid w:val="00150B95"/>
    <w:rsid w:val="00155513"/>
    <w:rsid w:val="00160F11"/>
    <w:rsid w:val="00162B67"/>
    <w:rsid w:val="001634D1"/>
    <w:rsid w:val="00163829"/>
    <w:rsid w:val="0016482E"/>
    <w:rsid w:val="0016576C"/>
    <w:rsid w:val="00166676"/>
    <w:rsid w:val="00170435"/>
    <w:rsid w:val="00173192"/>
    <w:rsid w:val="00180315"/>
    <w:rsid w:val="00180D20"/>
    <w:rsid w:val="001817F0"/>
    <w:rsid w:val="00184E5A"/>
    <w:rsid w:val="00185A42"/>
    <w:rsid w:val="00187278"/>
    <w:rsid w:val="00187A9D"/>
    <w:rsid w:val="00191C08"/>
    <w:rsid w:val="00191ECF"/>
    <w:rsid w:val="00194023"/>
    <w:rsid w:val="00194BB1"/>
    <w:rsid w:val="001963E5"/>
    <w:rsid w:val="00197CC0"/>
    <w:rsid w:val="001A0292"/>
    <w:rsid w:val="001A517D"/>
    <w:rsid w:val="001B3191"/>
    <w:rsid w:val="001B6C6F"/>
    <w:rsid w:val="001C01E8"/>
    <w:rsid w:val="001C0250"/>
    <w:rsid w:val="001C0CE6"/>
    <w:rsid w:val="001C1970"/>
    <w:rsid w:val="001D3817"/>
    <w:rsid w:val="001D5B90"/>
    <w:rsid w:val="001E0F8A"/>
    <w:rsid w:val="001E3C88"/>
    <w:rsid w:val="001E64E8"/>
    <w:rsid w:val="001E7C4F"/>
    <w:rsid w:val="001F0E06"/>
    <w:rsid w:val="001F104C"/>
    <w:rsid w:val="001F4B57"/>
    <w:rsid w:val="001F6140"/>
    <w:rsid w:val="001F6353"/>
    <w:rsid w:val="002000FB"/>
    <w:rsid w:val="00206AE3"/>
    <w:rsid w:val="002128F4"/>
    <w:rsid w:val="00216DEA"/>
    <w:rsid w:val="002171C1"/>
    <w:rsid w:val="0022344C"/>
    <w:rsid w:val="0022392A"/>
    <w:rsid w:val="002276AE"/>
    <w:rsid w:val="00227CBB"/>
    <w:rsid w:val="00241280"/>
    <w:rsid w:val="00245A78"/>
    <w:rsid w:val="002471AC"/>
    <w:rsid w:val="002566A6"/>
    <w:rsid w:val="0025677D"/>
    <w:rsid w:val="00257461"/>
    <w:rsid w:val="00257C34"/>
    <w:rsid w:val="00261168"/>
    <w:rsid w:val="00264EB7"/>
    <w:rsid w:val="00265ABF"/>
    <w:rsid w:val="00265CD2"/>
    <w:rsid w:val="0026723C"/>
    <w:rsid w:val="00267612"/>
    <w:rsid w:val="002728B6"/>
    <w:rsid w:val="00272AF4"/>
    <w:rsid w:val="002738D8"/>
    <w:rsid w:val="002746DE"/>
    <w:rsid w:val="0027590F"/>
    <w:rsid w:val="002800B4"/>
    <w:rsid w:val="002840A2"/>
    <w:rsid w:val="00290573"/>
    <w:rsid w:val="00290D20"/>
    <w:rsid w:val="00291662"/>
    <w:rsid w:val="0029377B"/>
    <w:rsid w:val="002952B0"/>
    <w:rsid w:val="00295D9F"/>
    <w:rsid w:val="002A0294"/>
    <w:rsid w:val="002A24A1"/>
    <w:rsid w:val="002A4735"/>
    <w:rsid w:val="002A4812"/>
    <w:rsid w:val="002A4B22"/>
    <w:rsid w:val="002A4D2C"/>
    <w:rsid w:val="002A5457"/>
    <w:rsid w:val="002A57AA"/>
    <w:rsid w:val="002A6758"/>
    <w:rsid w:val="002A7D99"/>
    <w:rsid w:val="002B04CE"/>
    <w:rsid w:val="002B5BC1"/>
    <w:rsid w:val="002C11D6"/>
    <w:rsid w:val="002C276B"/>
    <w:rsid w:val="002C6547"/>
    <w:rsid w:val="002C694E"/>
    <w:rsid w:val="002C6B2D"/>
    <w:rsid w:val="002D1426"/>
    <w:rsid w:val="002D325D"/>
    <w:rsid w:val="002D4667"/>
    <w:rsid w:val="002D5CCF"/>
    <w:rsid w:val="002D6014"/>
    <w:rsid w:val="002D6AC0"/>
    <w:rsid w:val="002E018D"/>
    <w:rsid w:val="002E107C"/>
    <w:rsid w:val="002E274E"/>
    <w:rsid w:val="002E4250"/>
    <w:rsid w:val="002E4F27"/>
    <w:rsid w:val="002E6277"/>
    <w:rsid w:val="002E654E"/>
    <w:rsid w:val="002F083B"/>
    <w:rsid w:val="002F09EA"/>
    <w:rsid w:val="002F441C"/>
    <w:rsid w:val="002F6325"/>
    <w:rsid w:val="002F6B52"/>
    <w:rsid w:val="00302FF4"/>
    <w:rsid w:val="00304112"/>
    <w:rsid w:val="00304754"/>
    <w:rsid w:val="00304F93"/>
    <w:rsid w:val="00306894"/>
    <w:rsid w:val="00310B7D"/>
    <w:rsid w:val="00313058"/>
    <w:rsid w:val="00315A0E"/>
    <w:rsid w:val="00317238"/>
    <w:rsid w:val="003222D5"/>
    <w:rsid w:val="003308A2"/>
    <w:rsid w:val="0033302D"/>
    <w:rsid w:val="00333E94"/>
    <w:rsid w:val="00341A8B"/>
    <w:rsid w:val="00341CEB"/>
    <w:rsid w:val="00343B5D"/>
    <w:rsid w:val="00345836"/>
    <w:rsid w:val="003458D6"/>
    <w:rsid w:val="003509B8"/>
    <w:rsid w:val="00351C14"/>
    <w:rsid w:val="00351FB1"/>
    <w:rsid w:val="00355485"/>
    <w:rsid w:val="00356047"/>
    <w:rsid w:val="00360365"/>
    <w:rsid w:val="003611ED"/>
    <w:rsid w:val="003636D7"/>
    <w:rsid w:val="00364FD2"/>
    <w:rsid w:val="00365897"/>
    <w:rsid w:val="00370427"/>
    <w:rsid w:val="00374A56"/>
    <w:rsid w:val="00377728"/>
    <w:rsid w:val="00383E36"/>
    <w:rsid w:val="00386E9B"/>
    <w:rsid w:val="00387D21"/>
    <w:rsid w:val="003911ED"/>
    <w:rsid w:val="003920CC"/>
    <w:rsid w:val="003B101F"/>
    <w:rsid w:val="003B3094"/>
    <w:rsid w:val="003B6E4C"/>
    <w:rsid w:val="003C0489"/>
    <w:rsid w:val="003C0CC8"/>
    <w:rsid w:val="003C165F"/>
    <w:rsid w:val="003C78E4"/>
    <w:rsid w:val="003D3174"/>
    <w:rsid w:val="003D5343"/>
    <w:rsid w:val="003D5F7A"/>
    <w:rsid w:val="003E0901"/>
    <w:rsid w:val="003E139E"/>
    <w:rsid w:val="003F07B8"/>
    <w:rsid w:val="003F12F4"/>
    <w:rsid w:val="004110D5"/>
    <w:rsid w:val="004112FE"/>
    <w:rsid w:val="004117FB"/>
    <w:rsid w:val="00413157"/>
    <w:rsid w:val="00415494"/>
    <w:rsid w:val="004209F1"/>
    <w:rsid w:val="004237F4"/>
    <w:rsid w:val="0042481F"/>
    <w:rsid w:val="004258EA"/>
    <w:rsid w:val="00427373"/>
    <w:rsid w:val="00427CA7"/>
    <w:rsid w:val="004369A8"/>
    <w:rsid w:val="004375F4"/>
    <w:rsid w:val="00437BC1"/>
    <w:rsid w:val="00440583"/>
    <w:rsid w:val="00441606"/>
    <w:rsid w:val="00443E2D"/>
    <w:rsid w:val="00444E03"/>
    <w:rsid w:val="004564F2"/>
    <w:rsid w:val="004573C8"/>
    <w:rsid w:val="0046400D"/>
    <w:rsid w:val="00465EA0"/>
    <w:rsid w:val="00473DA0"/>
    <w:rsid w:val="0047645E"/>
    <w:rsid w:val="00480451"/>
    <w:rsid w:val="00490016"/>
    <w:rsid w:val="004936C3"/>
    <w:rsid w:val="00493CCB"/>
    <w:rsid w:val="00494168"/>
    <w:rsid w:val="004A168B"/>
    <w:rsid w:val="004A2130"/>
    <w:rsid w:val="004A2CB2"/>
    <w:rsid w:val="004A3337"/>
    <w:rsid w:val="004A5931"/>
    <w:rsid w:val="004A6407"/>
    <w:rsid w:val="004B09D8"/>
    <w:rsid w:val="004B1DA7"/>
    <w:rsid w:val="004B36E0"/>
    <w:rsid w:val="004B3994"/>
    <w:rsid w:val="004B4DE0"/>
    <w:rsid w:val="004B5B0F"/>
    <w:rsid w:val="004B68A3"/>
    <w:rsid w:val="004C3BAD"/>
    <w:rsid w:val="004C4BA1"/>
    <w:rsid w:val="004C4DC4"/>
    <w:rsid w:val="004C6923"/>
    <w:rsid w:val="004C7FE8"/>
    <w:rsid w:val="004D1F35"/>
    <w:rsid w:val="004D303B"/>
    <w:rsid w:val="004D3634"/>
    <w:rsid w:val="004E0187"/>
    <w:rsid w:val="004E5C38"/>
    <w:rsid w:val="004E7C9C"/>
    <w:rsid w:val="004F1AEA"/>
    <w:rsid w:val="005010B7"/>
    <w:rsid w:val="00501DAF"/>
    <w:rsid w:val="00504F64"/>
    <w:rsid w:val="00505D30"/>
    <w:rsid w:val="005073E5"/>
    <w:rsid w:val="0052008C"/>
    <w:rsid w:val="00522322"/>
    <w:rsid w:val="00534234"/>
    <w:rsid w:val="00535BDA"/>
    <w:rsid w:val="00537D16"/>
    <w:rsid w:val="0054101A"/>
    <w:rsid w:val="00543908"/>
    <w:rsid w:val="00545374"/>
    <w:rsid w:val="00545EFD"/>
    <w:rsid w:val="0055140A"/>
    <w:rsid w:val="00552069"/>
    <w:rsid w:val="00555ABD"/>
    <w:rsid w:val="005562E8"/>
    <w:rsid w:val="00557CDD"/>
    <w:rsid w:val="00560C83"/>
    <w:rsid w:val="00563976"/>
    <w:rsid w:val="00564EA5"/>
    <w:rsid w:val="005665F1"/>
    <w:rsid w:val="00574BF9"/>
    <w:rsid w:val="00576CF1"/>
    <w:rsid w:val="00576E43"/>
    <w:rsid w:val="00577247"/>
    <w:rsid w:val="00580D50"/>
    <w:rsid w:val="00581986"/>
    <w:rsid w:val="00590032"/>
    <w:rsid w:val="005923D6"/>
    <w:rsid w:val="005A1198"/>
    <w:rsid w:val="005A6A98"/>
    <w:rsid w:val="005A70B0"/>
    <w:rsid w:val="005B0787"/>
    <w:rsid w:val="005B12C0"/>
    <w:rsid w:val="005B7587"/>
    <w:rsid w:val="005C01C0"/>
    <w:rsid w:val="005C7AD9"/>
    <w:rsid w:val="005D202B"/>
    <w:rsid w:val="005D3D07"/>
    <w:rsid w:val="005D4735"/>
    <w:rsid w:val="005D48E5"/>
    <w:rsid w:val="005D4FC8"/>
    <w:rsid w:val="005D7A23"/>
    <w:rsid w:val="005E05FB"/>
    <w:rsid w:val="005E0DE7"/>
    <w:rsid w:val="005E424B"/>
    <w:rsid w:val="005E5DBA"/>
    <w:rsid w:val="005F5909"/>
    <w:rsid w:val="005F6D29"/>
    <w:rsid w:val="00600DB4"/>
    <w:rsid w:val="006023C9"/>
    <w:rsid w:val="00602B69"/>
    <w:rsid w:val="00604022"/>
    <w:rsid w:val="00613662"/>
    <w:rsid w:val="006155B2"/>
    <w:rsid w:val="006207C3"/>
    <w:rsid w:val="00620C03"/>
    <w:rsid w:val="00621B1A"/>
    <w:rsid w:val="00621D67"/>
    <w:rsid w:val="006242EC"/>
    <w:rsid w:val="00630A96"/>
    <w:rsid w:val="0063437C"/>
    <w:rsid w:val="0063517C"/>
    <w:rsid w:val="00635324"/>
    <w:rsid w:val="00635380"/>
    <w:rsid w:val="00636AAF"/>
    <w:rsid w:val="00640530"/>
    <w:rsid w:val="00640B24"/>
    <w:rsid w:val="00643277"/>
    <w:rsid w:val="00643ED3"/>
    <w:rsid w:val="0064424A"/>
    <w:rsid w:val="006445C6"/>
    <w:rsid w:val="0064637A"/>
    <w:rsid w:val="006505A8"/>
    <w:rsid w:val="00652A6F"/>
    <w:rsid w:val="00654947"/>
    <w:rsid w:val="006616AB"/>
    <w:rsid w:val="00661837"/>
    <w:rsid w:val="00662072"/>
    <w:rsid w:val="006621CC"/>
    <w:rsid w:val="006641F6"/>
    <w:rsid w:val="00671793"/>
    <w:rsid w:val="00672A43"/>
    <w:rsid w:val="00673314"/>
    <w:rsid w:val="00673E58"/>
    <w:rsid w:val="00675A89"/>
    <w:rsid w:val="00677E81"/>
    <w:rsid w:val="0068084C"/>
    <w:rsid w:val="006852EF"/>
    <w:rsid w:val="00686E2D"/>
    <w:rsid w:val="0068767F"/>
    <w:rsid w:val="00691EE1"/>
    <w:rsid w:val="00695BDB"/>
    <w:rsid w:val="00697062"/>
    <w:rsid w:val="006A11F8"/>
    <w:rsid w:val="006A34F1"/>
    <w:rsid w:val="006A3B16"/>
    <w:rsid w:val="006A40EF"/>
    <w:rsid w:val="006A4118"/>
    <w:rsid w:val="006A4AD0"/>
    <w:rsid w:val="006A4FA5"/>
    <w:rsid w:val="006A56FF"/>
    <w:rsid w:val="006B0567"/>
    <w:rsid w:val="006C0153"/>
    <w:rsid w:val="006C2DF0"/>
    <w:rsid w:val="006C3A49"/>
    <w:rsid w:val="006C4793"/>
    <w:rsid w:val="006C58E3"/>
    <w:rsid w:val="006C5D7D"/>
    <w:rsid w:val="006D0C8F"/>
    <w:rsid w:val="006D1F30"/>
    <w:rsid w:val="006D4709"/>
    <w:rsid w:val="006E1C8C"/>
    <w:rsid w:val="006E210A"/>
    <w:rsid w:val="006E31C0"/>
    <w:rsid w:val="006E36CF"/>
    <w:rsid w:val="006E3A97"/>
    <w:rsid w:val="006E55FF"/>
    <w:rsid w:val="00700DC2"/>
    <w:rsid w:val="007105A0"/>
    <w:rsid w:val="007105F9"/>
    <w:rsid w:val="00711713"/>
    <w:rsid w:val="00712CFC"/>
    <w:rsid w:val="00713073"/>
    <w:rsid w:val="00713377"/>
    <w:rsid w:val="00722581"/>
    <w:rsid w:val="00725171"/>
    <w:rsid w:val="00726E91"/>
    <w:rsid w:val="00733407"/>
    <w:rsid w:val="00735F9F"/>
    <w:rsid w:val="007377B2"/>
    <w:rsid w:val="00747F35"/>
    <w:rsid w:val="0075221A"/>
    <w:rsid w:val="00753800"/>
    <w:rsid w:val="00757B14"/>
    <w:rsid w:val="007605EE"/>
    <w:rsid w:val="00761B67"/>
    <w:rsid w:val="007641DF"/>
    <w:rsid w:val="007643EB"/>
    <w:rsid w:val="00765EF3"/>
    <w:rsid w:val="0076718F"/>
    <w:rsid w:val="00771EFB"/>
    <w:rsid w:val="0077240A"/>
    <w:rsid w:val="00772CDD"/>
    <w:rsid w:val="00774363"/>
    <w:rsid w:val="00777025"/>
    <w:rsid w:val="00777708"/>
    <w:rsid w:val="00777C54"/>
    <w:rsid w:val="00782D78"/>
    <w:rsid w:val="00785674"/>
    <w:rsid w:val="00790491"/>
    <w:rsid w:val="00792D73"/>
    <w:rsid w:val="00795C58"/>
    <w:rsid w:val="00797C4E"/>
    <w:rsid w:val="007A042A"/>
    <w:rsid w:val="007A087D"/>
    <w:rsid w:val="007A261A"/>
    <w:rsid w:val="007A4925"/>
    <w:rsid w:val="007B3A09"/>
    <w:rsid w:val="007B4F7D"/>
    <w:rsid w:val="007B59AB"/>
    <w:rsid w:val="007B6F15"/>
    <w:rsid w:val="007C0CEC"/>
    <w:rsid w:val="007C1E77"/>
    <w:rsid w:val="007C23D7"/>
    <w:rsid w:val="007C2725"/>
    <w:rsid w:val="007C5A34"/>
    <w:rsid w:val="007C7068"/>
    <w:rsid w:val="007D212C"/>
    <w:rsid w:val="007D6C6B"/>
    <w:rsid w:val="007D7166"/>
    <w:rsid w:val="007E1E49"/>
    <w:rsid w:val="007E58D1"/>
    <w:rsid w:val="007F29CB"/>
    <w:rsid w:val="007F6F49"/>
    <w:rsid w:val="00800BAB"/>
    <w:rsid w:val="008026E0"/>
    <w:rsid w:val="00803E88"/>
    <w:rsid w:val="00807EC6"/>
    <w:rsid w:val="00810ECC"/>
    <w:rsid w:val="0081256C"/>
    <w:rsid w:val="008233BC"/>
    <w:rsid w:val="00826A47"/>
    <w:rsid w:val="00826B04"/>
    <w:rsid w:val="008312D3"/>
    <w:rsid w:val="00832038"/>
    <w:rsid w:val="00833617"/>
    <w:rsid w:val="00833F1F"/>
    <w:rsid w:val="00835F65"/>
    <w:rsid w:val="00840047"/>
    <w:rsid w:val="00841210"/>
    <w:rsid w:val="008447C6"/>
    <w:rsid w:val="008508B0"/>
    <w:rsid w:val="00854572"/>
    <w:rsid w:val="00854C66"/>
    <w:rsid w:val="00857ECD"/>
    <w:rsid w:val="008610B2"/>
    <w:rsid w:val="00862CE8"/>
    <w:rsid w:val="00863BBD"/>
    <w:rsid w:val="00864AD0"/>
    <w:rsid w:val="00865C1F"/>
    <w:rsid w:val="00872016"/>
    <w:rsid w:val="00873532"/>
    <w:rsid w:val="00884C5C"/>
    <w:rsid w:val="00885043"/>
    <w:rsid w:val="00886050"/>
    <w:rsid w:val="00886311"/>
    <w:rsid w:val="00887BE7"/>
    <w:rsid w:val="00890CE6"/>
    <w:rsid w:val="0089212E"/>
    <w:rsid w:val="00892451"/>
    <w:rsid w:val="00895245"/>
    <w:rsid w:val="00897DA8"/>
    <w:rsid w:val="008A03C0"/>
    <w:rsid w:val="008B0625"/>
    <w:rsid w:val="008B2ACE"/>
    <w:rsid w:val="008B5643"/>
    <w:rsid w:val="008B7258"/>
    <w:rsid w:val="008B73A0"/>
    <w:rsid w:val="008B7E3E"/>
    <w:rsid w:val="008C6FA4"/>
    <w:rsid w:val="008C7033"/>
    <w:rsid w:val="008D28C6"/>
    <w:rsid w:val="008D4E02"/>
    <w:rsid w:val="008D5148"/>
    <w:rsid w:val="008D6126"/>
    <w:rsid w:val="008D7AC3"/>
    <w:rsid w:val="008E2B69"/>
    <w:rsid w:val="008E361D"/>
    <w:rsid w:val="008F0D52"/>
    <w:rsid w:val="008F1A1F"/>
    <w:rsid w:val="008F1BAD"/>
    <w:rsid w:val="008F3EBD"/>
    <w:rsid w:val="00900C32"/>
    <w:rsid w:val="0090174A"/>
    <w:rsid w:val="00901F8F"/>
    <w:rsid w:val="00902DC2"/>
    <w:rsid w:val="00903627"/>
    <w:rsid w:val="00905005"/>
    <w:rsid w:val="00915074"/>
    <w:rsid w:val="0092131F"/>
    <w:rsid w:val="0092358D"/>
    <w:rsid w:val="00925AF8"/>
    <w:rsid w:val="00926318"/>
    <w:rsid w:val="00926574"/>
    <w:rsid w:val="00933EC7"/>
    <w:rsid w:val="00935E6D"/>
    <w:rsid w:val="00936A8D"/>
    <w:rsid w:val="0094172E"/>
    <w:rsid w:val="009422D7"/>
    <w:rsid w:val="009444FC"/>
    <w:rsid w:val="0095023E"/>
    <w:rsid w:val="00952423"/>
    <w:rsid w:val="0095374B"/>
    <w:rsid w:val="00954C0D"/>
    <w:rsid w:val="0095510D"/>
    <w:rsid w:val="00956772"/>
    <w:rsid w:val="0097169C"/>
    <w:rsid w:val="00973D25"/>
    <w:rsid w:val="009743E5"/>
    <w:rsid w:val="00974C3E"/>
    <w:rsid w:val="00980771"/>
    <w:rsid w:val="00981837"/>
    <w:rsid w:val="009822E9"/>
    <w:rsid w:val="009832EF"/>
    <w:rsid w:val="00986D75"/>
    <w:rsid w:val="00986F93"/>
    <w:rsid w:val="009931AA"/>
    <w:rsid w:val="009946F7"/>
    <w:rsid w:val="009A0151"/>
    <w:rsid w:val="009A7344"/>
    <w:rsid w:val="009B392E"/>
    <w:rsid w:val="009B4BEF"/>
    <w:rsid w:val="009B51BE"/>
    <w:rsid w:val="009B659D"/>
    <w:rsid w:val="009C6C71"/>
    <w:rsid w:val="009D02CC"/>
    <w:rsid w:val="009D1163"/>
    <w:rsid w:val="009D12A7"/>
    <w:rsid w:val="009D27F5"/>
    <w:rsid w:val="009D562C"/>
    <w:rsid w:val="009E0342"/>
    <w:rsid w:val="009E1DF9"/>
    <w:rsid w:val="009E3189"/>
    <w:rsid w:val="009E7DEE"/>
    <w:rsid w:val="009F4324"/>
    <w:rsid w:val="009F5308"/>
    <w:rsid w:val="009F78A3"/>
    <w:rsid w:val="00A02635"/>
    <w:rsid w:val="00A02BFB"/>
    <w:rsid w:val="00A04BA1"/>
    <w:rsid w:val="00A07B99"/>
    <w:rsid w:val="00A07E6E"/>
    <w:rsid w:val="00A1313B"/>
    <w:rsid w:val="00A138F0"/>
    <w:rsid w:val="00A17958"/>
    <w:rsid w:val="00A20A1E"/>
    <w:rsid w:val="00A20DA6"/>
    <w:rsid w:val="00A23230"/>
    <w:rsid w:val="00A236A4"/>
    <w:rsid w:val="00A23A68"/>
    <w:rsid w:val="00A23D77"/>
    <w:rsid w:val="00A256C3"/>
    <w:rsid w:val="00A2688D"/>
    <w:rsid w:val="00A272E4"/>
    <w:rsid w:val="00A31BDA"/>
    <w:rsid w:val="00A31CB1"/>
    <w:rsid w:val="00A35056"/>
    <w:rsid w:val="00A40F30"/>
    <w:rsid w:val="00A4282F"/>
    <w:rsid w:val="00A5043A"/>
    <w:rsid w:val="00A51C3B"/>
    <w:rsid w:val="00A55044"/>
    <w:rsid w:val="00A60900"/>
    <w:rsid w:val="00A626FB"/>
    <w:rsid w:val="00A6405F"/>
    <w:rsid w:val="00A64CDE"/>
    <w:rsid w:val="00A65F8A"/>
    <w:rsid w:val="00A740AC"/>
    <w:rsid w:val="00A753F2"/>
    <w:rsid w:val="00A76139"/>
    <w:rsid w:val="00A76374"/>
    <w:rsid w:val="00A76834"/>
    <w:rsid w:val="00A77345"/>
    <w:rsid w:val="00A85F93"/>
    <w:rsid w:val="00A87307"/>
    <w:rsid w:val="00A906A9"/>
    <w:rsid w:val="00A90803"/>
    <w:rsid w:val="00A91387"/>
    <w:rsid w:val="00A93F2D"/>
    <w:rsid w:val="00A94B96"/>
    <w:rsid w:val="00A94E53"/>
    <w:rsid w:val="00AA3293"/>
    <w:rsid w:val="00AB2A9F"/>
    <w:rsid w:val="00AB64A4"/>
    <w:rsid w:val="00AB6B50"/>
    <w:rsid w:val="00AC0934"/>
    <w:rsid w:val="00AC1DAB"/>
    <w:rsid w:val="00AC77D4"/>
    <w:rsid w:val="00AD03E0"/>
    <w:rsid w:val="00AD0480"/>
    <w:rsid w:val="00AD4473"/>
    <w:rsid w:val="00AD5056"/>
    <w:rsid w:val="00AD66E9"/>
    <w:rsid w:val="00AE118D"/>
    <w:rsid w:val="00AE58E8"/>
    <w:rsid w:val="00AE794B"/>
    <w:rsid w:val="00AE7ACF"/>
    <w:rsid w:val="00AF0643"/>
    <w:rsid w:val="00AF2C2A"/>
    <w:rsid w:val="00AF3AF9"/>
    <w:rsid w:val="00AF5658"/>
    <w:rsid w:val="00B00521"/>
    <w:rsid w:val="00B00DDC"/>
    <w:rsid w:val="00B047CD"/>
    <w:rsid w:val="00B04C52"/>
    <w:rsid w:val="00B10A5C"/>
    <w:rsid w:val="00B10ABD"/>
    <w:rsid w:val="00B11C37"/>
    <w:rsid w:val="00B14BB1"/>
    <w:rsid w:val="00B14D01"/>
    <w:rsid w:val="00B17790"/>
    <w:rsid w:val="00B20442"/>
    <w:rsid w:val="00B23D1F"/>
    <w:rsid w:val="00B252E7"/>
    <w:rsid w:val="00B41CC2"/>
    <w:rsid w:val="00B42A9C"/>
    <w:rsid w:val="00B42E5D"/>
    <w:rsid w:val="00B44DF3"/>
    <w:rsid w:val="00B456DE"/>
    <w:rsid w:val="00B45B4A"/>
    <w:rsid w:val="00B47D0F"/>
    <w:rsid w:val="00B50006"/>
    <w:rsid w:val="00B51EC6"/>
    <w:rsid w:val="00B52283"/>
    <w:rsid w:val="00B52B2F"/>
    <w:rsid w:val="00B562F1"/>
    <w:rsid w:val="00B57DF2"/>
    <w:rsid w:val="00B60E8A"/>
    <w:rsid w:val="00B614ED"/>
    <w:rsid w:val="00B61C59"/>
    <w:rsid w:val="00B6557F"/>
    <w:rsid w:val="00B70268"/>
    <w:rsid w:val="00B7130E"/>
    <w:rsid w:val="00B728ED"/>
    <w:rsid w:val="00B75973"/>
    <w:rsid w:val="00B82577"/>
    <w:rsid w:val="00B85902"/>
    <w:rsid w:val="00B87403"/>
    <w:rsid w:val="00B9062F"/>
    <w:rsid w:val="00B919EB"/>
    <w:rsid w:val="00B95452"/>
    <w:rsid w:val="00B9651F"/>
    <w:rsid w:val="00BA24A7"/>
    <w:rsid w:val="00BA6E5E"/>
    <w:rsid w:val="00BB0F4E"/>
    <w:rsid w:val="00BB0FB1"/>
    <w:rsid w:val="00BB1865"/>
    <w:rsid w:val="00BB65C1"/>
    <w:rsid w:val="00BC238A"/>
    <w:rsid w:val="00BC7C5E"/>
    <w:rsid w:val="00BD0071"/>
    <w:rsid w:val="00BD0E63"/>
    <w:rsid w:val="00BD2C3E"/>
    <w:rsid w:val="00BD2FE1"/>
    <w:rsid w:val="00BD5458"/>
    <w:rsid w:val="00BD666A"/>
    <w:rsid w:val="00BD77BB"/>
    <w:rsid w:val="00BE14A6"/>
    <w:rsid w:val="00BE4D6B"/>
    <w:rsid w:val="00BE6B30"/>
    <w:rsid w:val="00BE78A9"/>
    <w:rsid w:val="00BF17B8"/>
    <w:rsid w:val="00BF18C4"/>
    <w:rsid w:val="00BF5BC0"/>
    <w:rsid w:val="00BF70E8"/>
    <w:rsid w:val="00C046FD"/>
    <w:rsid w:val="00C04881"/>
    <w:rsid w:val="00C04C9A"/>
    <w:rsid w:val="00C06244"/>
    <w:rsid w:val="00C06FE3"/>
    <w:rsid w:val="00C101DA"/>
    <w:rsid w:val="00C1368A"/>
    <w:rsid w:val="00C1373B"/>
    <w:rsid w:val="00C15C3A"/>
    <w:rsid w:val="00C232A3"/>
    <w:rsid w:val="00C252F3"/>
    <w:rsid w:val="00C3071E"/>
    <w:rsid w:val="00C3311E"/>
    <w:rsid w:val="00C33595"/>
    <w:rsid w:val="00C33DD0"/>
    <w:rsid w:val="00C40987"/>
    <w:rsid w:val="00C4275E"/>
    <w:rsid w:val="00C45463"/>
    <w:rsid w:val="00C473F4"/>
    <w:rsid w:val="00C50742"/>
    <w:rsid w:val="00C51D3B"/>
    <w:rsid w:val="00C54555"/>
    <w:rsid w:val="00C55241"/>
    <w:rsid w:val="00C609BE"/>
    <w:rsid w:val="00C65A29"/>
    <w:rsid w:val="00C66C83"/>
    <w:rsid w:val="00C67F4C"/>
    <w:rsid w:val="00C70989"/>
    <w:rsid w:val="00C82524"/>
    <w:rsid w:val="00C825AC"/>
    <w:rsid w:val="00C83EC5"/>
    <w:rsid w:val="00C87D34"/>
    <w:rsid w:val="00C93081"/>
    <w:rsid w:val="00C956BD"/>
    <w:rsid w:val="00C96250"/>
    <w:rsid w:val="00C9734F"/>
    <w:rsid w:val="00C97EBD"/>
    <w:rsid w:val="00CA14FB"/>
    <w:rsid w:val="00CA3CD2"/>
    <w:rsid w:val="00CA3F98"/>
    <w:rsid w:val="00CA4021"/>
    <w:rsid w:val="00CA56B9"/>
    <w:rsid w:val="00CA5DC3"/>
    <w:rsid w:val="00CA66CB"/>
    <w:rsid w:val="00CB225A"/>
    <w:rsid w:val="00CB5610"/>
    <w:rsid w:val="00CB5C48"/>
    <w:rsid w:val="00CB6011"/>
    <w:rsid w:val="00CC443A"/>
    <w:rsid w:val="00CC5C60"/>
    <w:rsid w:val="00CD07AD"/>
    <w:rsid w:val="00CD4831"/>
    <w:rsid w:val="00CD6CD2"/>
    <w:rsid w:val="00CD73BC"/>
    <w:rsid w:val="00CD7884"/>
    <w:rsid w:val="00CE38C0"/>
    <w:rsid w:val="00CE39EB"/>
    <w:rsid w:val="00CE413C"/>
    <w:rsid w:val="00CE49D5"/>
    <w:rsid w:val="00CE76F2"/>
    <w:rsid w:val="00CF57A8"/>
    <w:rsid w:val="00D0236C"/>
    <w:rsid w:val="00D0312E"/>
    <w:rsid w:val="00D0320B"/>
    <w:rsid w:val="00D05F60"/>
    <w:rsid w:val="00D062D3"/>
    <w:rsid w:val="00D11535"/>
    <w:rsid w:val="00D13B0F"/>
    <w:rsid w:val="00D15248"/>
    <w:rsid w:val="00D200F2"/>
    <w:rsid w:val="00D217D9"/>
    <w:rsid w:val="00D24055"/>
    <w:rsid w:val="00D241B7"/>
    <w:rsid w:val="00D3542F"/>
    <w:rsid w:val="00D36019"/>
    <w:rsid w:val="00D4783C"/>
    <w:rsid w:val="00D519B7"/>
    <w:rsid w:val="00D51A58"/>
    <w:rsid w:val="00D534D0"/>
    <w:rsid w:val="00D55E9E"/>
    <w:rsid w:val="00D56285"/>
    <w:rsid w:val="00D564CE"/>
    <w:rsid w:val="00D61EC5"/>
    <w:rsid w:val="00D661E1"/>
    <w:rsid w:val="00D672CA"/>
    <w:rsid w:val="00D67B4C"/>
    <w:rsid w:val="00D734EB"/>
    <w:rsid w:val="00D76EEB"/>
    <w:rsid w:val="00D86257"/>
    <w:rsid w:val="00D9383E"/>
    <w:rsid w:val="00DA59EE"/>
    <w:rsid w:val="00DB2875"/>
    <w:rsid w:val="00DB62C0"/>
    <w:rsid w:val="00DC026B"/>
    <w:rsid w:val="00DC1A1F"/>
    <w:rsid w:val="00DC39A1"/>
    <w:rsid w:val="00DC511D"/>
    <w:rsid w:val="00DC7F46"/>
    <w:rsid w:val="00DD46AE"/>
    <w:rsid w:val="00DD6582"/>
    <w:rsid w:val="00DD6DD9"/>
    <w:rsid w:val="00DE025C"/>
    <w:rsid w:val="00DE21DA"/>
    <w:rsid w:val="00DE67C7"/>
    <w:rsid w:val="00DF05EA"/>
    <w:rsid w:val="00DF2170"/>
    <w:rsid w:val="00DF6D31"/>
    <w:rsid w:val="00E00061"/>
    <w:rsid w:val="00E00A57"/>
    <w:rsid w:val="00E00F03"/>
    <w:rsid w:val="00E01DE4"/>
    <w:rsid w:val="00E028AA"/>
    <w:rsid w:val="00E0718C"/>
    <w:rsid w:val="00E168B9"/>
    <w:rsid w:val="00E2094C"/>
    <w:rsid w:val="00E21111"/>
    <w:rsid w:val="00E22111"/>
    <w:rsid w:val="00E22FC8"/>
    <w:rsid w:val="00E23273"/>
    <w:rsid w:val="00E23A63"/>
    <w:rsid w:val="00E23ACB"/>
    <w:rsid w:val="00E31DA8"/>
    <w:rsid w:val="00E35F12"/>
    <w:rsid w:val="00E374AB"/>
    <w:rsid w:val="00E4285A"/>
    <w:rsid w:val="00E435AB"/>
    <w:rsid w:val="00E518AB"/>
    <w:rsid w:val="00E52E6F"/>
    <w:rsid w:val="00E5564C"/>
    <w:rsid w:val="00E60BA4"/>
    <w:rsid w:val="00E623D6"/>
    <w:rsid w:val="00E62C77"/>
    <w:rsid w:val="00E7428E"/>
    <w:rsid w:val="00E74C95"/>
    <w:rsid w:val="00E77BFF"/>
    <w:rsid w:val="00E83357"/>
    <w:rsid w:val="00E86C5E"/>
    <w:rsid w:val="00E915CC"/>
    <w:rsid w:val="00E91ABE"/>
    <w:rsid w:val="00E9387A"/>
    <w:rsid w:val="00E96149"/>
    <w:rsid w:val="00EA03CF"/>
    <w:rsid w:val="00EA2850"/>
    <w:rsid w:val="00EA4915"/>
    <w:rsid w:val="00EB1007"/>
    <w:rsid w:val="00EB14CA"/>
    <w:rsid w:val="00EB31E0"/>
    <w:rsid w:val="00EB32C7"/>
    <w:rsid w:val="00EB4CD6"/>
    <w:rsid w:val="00EB4D73"/>
    <w:rsid w:val="00EC11EF"/>
    <w:rsid w:val="00EC4FFA"/>
    <w:rsid w:val="00ED16FD"/>
    <w:rsid w:val="00ED188F"/>
    <w:rsid w:val="00ED3A72"/>
    <w:rsid w:val="00EE18A7"/>
    <w:rsid w:val="00EE301C"/>
    <w:rsid w:val="00EE551B"/>
    <w:rsid w:val="00EE58A1"/>
    <w:rsid w:val="00EE6EF0"/>
    <w:rsid w:val="00EF2983"/>
    <w:rsid w:val="00EF3AEC"/>
    <w:rsid w:val="00EF631F"/>
    <w:rsid w:val="00EF6744"/>
    <w:rsid w:val="00F1495E"/>
    <w:rsid w:val="00F165E6"/>
    <w:rsid w:val="00F20EDF"/>
    <w:rsid w:val="00F211E8"/>
    <w:rsid w:val="00F252A1"/>
    <w:rsid w:val="00F27022"/>
    <w:rsid w:val="00F279F3"/>
    <w:rsid w:val="00F30916"/>
    <w:rsid w:val="00F31400"/>
    <w:rsid w:val="00F32E10"/>
    <w:rsid w:val="00F33320"/>
    <w:rsid w:val="00F3631B"/>
    <w:rsid w:val="00F36CE6"/>
    <w:rsid w:val="00F42EE7"/>
    <w:rsid w:val="00F474E4"/>
    <w:rsid w:val="00F51543"/>
    <w:rsid w:val="00F51649"/>
    <w:rsid w:val="00F54FBA"/>
    <w:rsid w:val="00F557A8"/>
    <w:rsid w:val="00F63503"/>
    <w:rsid w:val="00F66774"/>
    <w:rsid w:val="00F706EC"/>
    <w:rsid w:val="00F71DB1"/>
    <w:rsid w:val="00F73978"/>
    <w:rsid w:val="00F73D4B"/>
    <w:rsid w:val="00F82B67"/>
    <w:rsid w:val="00F8457E"/>
    <w:rsid w:val="00F84F7F"/>
    <w:rsid w:val="00F85BAA"/>
    <w:rsid w:val="00F86C6D"/>
    <w:rsid w:val="00F8757A"/>
    <w:rsid w:val="00F9013E"/>
    <w:rsid w:val="00F90DFE"/>
    <w:rsid w:val="00F91AFB"/>
    <w:rsid w:val="00F9233D"/>
    <w:rsid w:val="00F92878"/>
    <w:rsid w:val="00F95583"/>
    <w:rsid w:val="00F960CE"/>
    <w:rsid w:val="00FA0513"/>
    <w:rsid w:val="00FA06D6"/>
    <w:rsid w:val="00FA0886"/>
    <w:rsid w:val="00FA3154"/>
    <w:rsid w:val="00FA46BF"/>
    <w:rsid w:val="00FA5BF6"/>
    <w:rsid w:val="00FB0DD1"/>
    <w:rsid w:val="00FB1FF5"/>
    <w:rsid w:val="00FB24EC"/>
    <w:rsid w:val="00FB4E9B"/>
    <w:rsid w:val="00FB73E3"/>
    <w:rsid w:val="00FC18FA"/>
    <w:rsid w:val="00FC37B8"/>
    <w:rsid w:val="00FC736E"/>
    <w:rsid w:val="00FD19AD"/>
    <w:rsid w:val="00FD43D7"/>
    <w:rsid w:val="00FD5259"/>
    <w:rsid w:val="00FD6F7B"/>
    <w:rsid w:val="00FE1C63"/>
    <w:rsid w:val="00FE3022"/>
    <w:rsid w:val="00FF02BA"/>
    <w:rsid w:val="00FF079F"/>
    <w:rsid w:val="00FF5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1A8B"/>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341A8B"/>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341A8B"/>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341A8B"/>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341A8B"/>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341A8B"/>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341A8B"/>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341A8B"/>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341A8B"/>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341A8B"/>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ind w:left="283" w:hanging="283"/>
    </w:pPr>
  </w:style>
  <w:style w:type="character" w:customStyle="1" w:styleId="CitaviBibliographyEntryZchn">
    <w:name w:val="Citavi Bibliography Entry Zchn"/>
    <w:basedOn w:val="Absatz-Standardschriftart"/>
    <w:link w:val="CitaviBibliographyEntry"/>
    <w:rsid w:val="00D062D3"/>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341A8B"/>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341A8B"/>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341A8B"/>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341A8B"/>
    <w:pPr>
      <w:tabs>
        <w:tab w:val="center" w:pos="4536"/>
        <w:tab w:val="right" w:pos="9072"/>
      </w:tabs>
    </w:pPr>
  </w:style>
  <w:style w:type="character" w:customStyle="1" w:styleId="FuzeileZchn">
    <w:name w:val="Fußzeile Zchn"/>
    <w:basedOn w:val="Absatz-Standardschriftart"/>
    <w:link w:val="Fuzeile"/>
    <w:uiPriority w:val="99"/>
    <w:rsid w:val="00341A8B"/>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341A8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1A8B"/>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341A8B"/>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341A8B"/>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341A8B"/>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rsid w:val="00341A8B"/>
    <w:rPr>
      <w:rFonts w:ascii="Times New Roman" w:eastAsia="Times New Roman" w:hAnsi="Times New Roman" w:cs="Times New Roman"/>
      <w:b/>
      <w:color w:val="000000"/>
      <w:sz w:val="24"/>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rsid w:val="00341A8B"/>
    <w:rPr>
      <w:rFonts w:ascii="Times New Roman" w:eastAsia="Times New Roman" w:hAnsi="Times New Roman" w:cs="Times New Roman"/>
      <w:color w:val="000000"/>
      <w:sz w:val="24"/>
      <w:u w:val="single"/>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rsid w:val="00341A8B"/>
    <w:rPr>
      <w:rFonts w:ascii="Times New Roman" w:eastAsia="Times New Roman" w:hAnsi="Times New Roman" w:cs="Times New Roman"/>
      <w:i/>
      <w:sz w:val="24"/>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rsid w:val="00341A8B"/>
    <w:rPr>
      <w:rFonts w:ascii="Times New Roman" w:eastAsia="Times New Roman" w:hAnsi="Times New Roman" w:cs="Times New Roman"/>
      <w:i/>
      <w:sz w:val="24"/>
      <w:u w:val="single"/>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341A8B"/>
    <w:rPr>
      <w:rFonts w:ascii="Times New Roman" w:eastAsia="Times New Roman" w:hAnsi="Times New Roman" w:cs="Times New Roman"/>
      <w:i/>
      <w:iCs/>
      <w:sz w:val="24"/>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341A8B"/>
    <w:rPr>
      <w:rFonts w:ascii="Times New Roman" w:eastAsia="Times New Roman" w:hAnsi="Times New Roman" w:cs="Times New Roman"/>
      <w:i/>
      <w:iCs/>
      <w:sz w:val="24"/>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341A8B"/>
    <w:rPr>
      <w:rFonts w:ascii="Times New Roman" w:eastAsia="Times New Roman" w:hAnsi="Times New Roman" w:cs="Times New Roman"/>
      <w:i/>
      <w:iCs/>
      <w:sz w:val="24"/>
      <w:szCs w:val="24"/>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341A8B"/>
    <w:rPr>
      <w:rFonts w:ascii="Times New Roman" w:eastAsia="Times New Roman" w:hAnsi="Times New Roman" w:cs="Times New Roman"/>
      <w:i/>
      <w:iCs/>
      <w:sz w:val="24"/>
      <w:szCs w:val="24"/>
    </w:rPr>
  </w:style>
  <w:style w:type="table" w:styleId="Tabellenraster">
    <w:name w:val="Table Grid"/>
    <w:basedOn w:val="NormaleTabelle"/>
    <w:uiPriority w:val="59"/>
    <w:rsid w:val="00341A8B"/>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341A8B"/>
    <w:pPr>
      <w:spacing w:before="288" w:after="576" w:line="288" w:lineRule="auto"/>
      <w:jc w:val="center"/>
    </w:pPr>
    <w:rPr>
      <w:color w:val="auto"/>
      <w:sz w:val="20"/>
      <w:szCs w:val="20"/>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 w:type="character" w:styleId="Hyperlink">
    <w:name w:val="Hyperlink"/>
    <w:basedOn w:val="Absatz-Standardschriftart"/>
    <w:uiPriority w:val="99"/>
    <w:rsid w:val="00341A8B"/>
    <w:rPr>
      <w:color w:val="auto"/>
      <w:u w:val="none"/>
    </w:rPr>
  </w:style>
  <w:style w:type="paragraph" w:customStyle="1" w:styleId="02FlietextErsterAbsatz">
    <w:name w:val="02 Fließtext Erster Absatz"/>
    <w:basedOn w:val="02FlietextEinzug"/>
    <w:link w:val="02FlietextErsterAbsatzZchn"/>
    <w:qFormat/>
    <w:rsid w:val="00341A8B"/>
    <w:pPr>
      <w:ind w:firstLine="0"/>
    </w:pPr>
  </w:style>
  <w:style w:type="character" w:customStyle="1" w:styleId="02FlietextErsterAbsatzZchn">
    <w:name w:val="02 Fließtext Erster Absatz Zchn"/>
    <w:basedOn w:val="Absatz-Standardschriftart"/>
    <w:link w:val="02FlietextErsterAbsatz"/>
    <w:rsid w:val="002E018D"/>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900C32"/>
    <w:rPr>
      <w:color w:val="605E5C"/>
      <w:shd w:val="clear" w:color="auto" w:fill="E1DFDD"/>
    </w:rPr>
  </w:style>
  <w:style w:type="paragraph" w:customStyle="1" w:styleId="01TitelAutor">
    <w:name w:val="01 Titel Autor"/>
    <w:basedOn w:val="Standard"/>
    <w:rsid w:val="00341A8B"/>
    <w:pPr>
      <w:spacing w:before="1800" w:line="288" w:lineRule="auto"/>
      <w:jc w:val="center"/>
    </w:pPr>
  </w:style>
  <w:style w:type="paragraph" w:customStyle="1" w:styleId="01TitelBeschreibung">
    <w:name w:val="01 Titel Beschreibung"/>
    <w:basedOn w:val="Standard"/>
    <w:rsid w:val="00341A8B"/>
    <w:pPr>
      <w:spacing w:line="288" w:lineRule="auto"/>
      <w:jc w:val="center"/>
    </w:pPr>
  </w:style>
  <w:style w:type="paragraph" w:customStyle="1" w:styleId="01TitelTabelle">
    <w:name w:val="01 Titel Tabelle"/>
    <w:basedOn w:val="Standard"/>
    <w:rsid w:val="00341A8B"/>
    <w:pPr>
      <w:spacing w:line="288" w:lineRule="auto"/>
    </w:pPr>
    <w:rPr>
      <w:szCs w:val="24"/>
    </w:rPr>
  </w:style>
  <w:style w:type="paragraph" w:customStyle="1" w:styleId="01TitelTitel">
    <w:name w:val="01 Titel Titel"/>
    <w:basedOn w:val="Standard"/>
    <w:rsid w:val="00341A8B"/>
    <w:pPr>
      <w:spacing w:line="288" w:lineRule="auto"/>
      <w:jc w:val="center"/>
    </w:pPr>
    <w:rPr>
      <w:sz w:val="48"/>
      <w:szCs w:val="48"/>
    </w:rPr>
  </w:style>
  <w:style w:type="paragraph" w:customStyle="1" w:styleId="01TitelUntertitel">
    <w:name w:val="01 Titel Untertitel"/>
    <w:basedOn w:val="Standard"/>
    <w:rsid w:val="00341A8B"/>
    <w:pPr>
      <w:spacing w:after="1080" w:line="288" w:lineRule="auto"/>
      <w:jc w:val="center"/>
    </w:pPr>
  </w:style>
  <w:style w:type="paragraph" w:customStyle="1" w:styleId="02Flietext">
    <w:name w:val="02 Fließtext"/>
    <w:basedOn w:val="Standard"/>
    <w:rsid w:val="00E00A57"/>
    <w:pPr>
      <w:spacing w:after="180" w:line="480" w:lineRule="auto"/>
      <w:jc w:val="both"/>
    </w:pPr>
  </w:style>
  <w:style w:type="paragraph" w:customStyle="1" w:styleId="02FlietextEinzug">
    <w:name w:val="02 Fließtext Einzug"/>
    <w:basedOn w:val="Standard"/>
    <w:qFormat/>
    <w:rsid w:val="00E00A57"/>
    <w:pPr>
      <w:spacing w:line="480" w:lineRule="auto"/>
      <w:ind w:firstLine="284"/>
      <w:jc w:val="both"/>
    </w:pPr>
  </w:style>
  <w:style w:type="paragraph" w:customStyle="1" w:styleId="03Abbildung">
    <w:name w:val="03 Abbildung"/>
    <w:basedOn w:val="Standard"/>
    <w:next w:val="Beschriftung"/>
    <w:qFormat/>
    <w:rsid w:val="00341A8B"/>
    <w:pPr>
      <w:keepNext/>
      <w:spacing w:before="360"/>
      <w:jc w:val="center"/>
    </w:pPr>
    <w:rPr>
      <w:noProof/>
      <w:lang w:eastAsia="de-DE"/>
    </w:rPr>
  </w:style>
  <w:style w:type="paragraph" w:customStyle="1" w:styleId="03TabelleText10pt">
    <w:name w:val="03 Tabelle Text 10pt"/>
    <w:basedOn w:val="02Flietext"/>
    <w:qFormat/>
    <w:rsid w:val="00341A8B"/>
    <w:pPr>
      <w:spacing w:before="72" w:after="72" w:line="240" w:lineRule="auto"/>
      <w:jc w:val="left"/>
    </w:pPr>
    <w:rPr>
      <w:bCs/>
      <w:sz w:val="20"/>
    </w:rPr>
  </w:style>
  <w:style w:type="paragraph" w:customStyle="1" w:styleId="03TabelleKopfzeile12pt">
    <w:name w:val="03 Tabelle Kopfzeile 12pt"/>
    <w:basedOn w:val="03TabelleText10pt"/>
    <w:qFormat/>
    <w:rsid w:val="00341A8B"/>
    <w:pPr>
      <w:spacing w:before="240" w:after="240"/>
    </w:pPr>
    <w:rPr>
      <w:sz w:val="24"/>
    </w:rPr>
  </w:style>
  <w:style w:type="paragraph" w:customStyle="1" w:styleId="03TabelleText12pt">
    <w:name w:val="03 Tabelle Text 12pt"/>
    <w:basedOn w:val="03TabelleText10pt"/>
    <w:qFormat/>
    <w:rsid w:val="00341A8B"/>
    <w:pPr>
      <w:spacing w:before="0" w:after="0"/>
    </w:pPr>
    <w:rPr>
      <w:sz w:val="24"/>
    </w:rPr>
  </w:style>
  <w:style w:type="paragraph" w:customStyle="1" w:styleId="04Blockzitat1">
    <w:name w:val="04 Blockzitat 1"/>
    <w:basedOn w:val="Standard"/>
    <w:qFormat/>
    <w:rsid w:val="00FB73E3"/>
    <w:pPr>
      <w:spacing w:before="144" w:after="144" w:line="288" w:lineRule="auto"/>
      <w:ind w:left="709" w:hanging="57"/>
      <w:jc w:val="both"/>
    </w:pPr>
  </w:style>
  <w:style w:type="paragraph" w:customStyle="1" w:styleId="04Blockzitat2">
    <w:name w:val="04 Blockzitat 2"/>
    <w:basedOn w:val="Standard"/>
    <w:qFormat/>
    <w:rsid w:val="00341A8B"/>
    <w:pPr>
      <w:spacing w:before="144" w:after="144" w:line="288" w:lineRule="auto"/>
      <w:ind w:left="709" w:hanging="57"/>
      <w:jc w:val="both"/>
    </w:pPr>
    <w:rPr>
      <w:sz w:val="20"/>
      <w:szCs w:val="20"/>
    </w:rPr>
  </w:style>
  <w:style w:type="paragraph" w:customStyle="1" w:styleId="04Blockzitat3">
    <w:name w:val="04 Blockzitat 3"/>
    <w:basedOn w:val="Standard"/>
    <w:qFormat/>
    <w:rsid w:val="00341A8B"/>
    <w:pPr>
      <w:spacing w:before="144" w:after="144" w:line="288" w:lineRule="auto"/>
      <w:ind w:left="709" w:hanging="57"/>
      <w:jc w:val="both"/>
    </w:pPr>
    <w:rPr>
      <w:i/>
      <w:iCs/>
    </w:rPr>
  </w:style>
  <w:style w:type="paragraph" w:customStyle="1" w:styleId="05Aufzhlung">
    <w:name w:val="05 Aufzählung"/>
    <w:basedOn w:val="Standard"/>
    <w:qFormat/>
    <w:rsid w:val="00341A8B"/>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061468"/>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341A8B"/>
    <w:rPr>
      <w:spacing w:val="-2"/>
    </w:rPr>
  </w:style>
  <w:style w:type="character" w:customStyle="1" w:styleId="06Weiter">
    <w:name w:val="06 Weiter"/>
    <w:basedOn w:val="Absatz-Standardschriftart"/>
    <w:uiPriority w:val="1"/>
    <w:semiHidden/>
    <w:qFormat/>
    <w:locked/>
    <w:rsid w:val="00341A8B"/>
    <w:rPr>
      <w:spacing w:val="2"/>
    </w:rPr>
  </w:style>
  <w:style w:type="paragraph" w:styleId="Abbildungsverzeichnis">
    <w:name w:val="table of figures"/>
    <w:basedOn w:val="Standard"/>
    <w:next w:val="Standard"/>
    <w:uiPriority w:val="99"/>
    <w:unhideWhenUsed/>
    <w:rsid w:val="00341A8B"/>
    <w:pPr>
      <w:tabs>
        <w:tab w:val="right" w:leader="dot" w:pos="8494"/>
      </w:tabs>
      <w:spacing w:line="288" w:lineRule="auto"/>
      <w:ind w:left="567" w:hanging="567"/>
    </w:pPr>
    <w:rPr>
      <w:noProof/>
    </w:rPr>
  </w:style>
  <w:style w:type="paragraph" w:customStyle="1" w:styleId="Abkrzungsverzeichnis">
    <w:name w:val="Abkürzungsverzeichnis"/>
    <w:basedOn w:val="Standard"/>
    <w:rsid w:val="00341A8B"/>
    <w:pPr>
      <w:spacing w:line="288" w:lineRule="auto"/>
    </w:pPr>
    <w:rPr>
      <w:szCs w:val="24"/>
    </w:rPr>
  </w:style>
  <w:style w:type="paragraph" w:customStyle="1" w:styleId="BeschriftungTabelle">
    <w:name w:val="Beschriftung Tabelle"/>
    <w:basedOn w:val="Beschriftung"/>
    <w:qFormat/>
    <w:rsid w:val="00341A8B"/>
    <w:pPr>
      <w:keepNext/>
      <w:spacing w:before="576" w:after="288"/>
    </w:pPr>
  </w:style>
  <w:style w:type="paragraph" w:styleId="Dokumentstruktur">
    <w:name w:val="Document Map"/>
    <w:basedOn w:val="Standard"/>
    <w:link w:val="DokumentstrukturZchn"/>
    <w:uiPriority w:val="99"/>
    <w:semiHidden/>
    <w:unhideWhenUsed/>
    <w:rsid w:val="00341A8B"/>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41A8B"/>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341A8B"/>
    <w:rPr>
      <w:rFonts w:eastAsia="Times New Roman"/>
    </w:rPr>
  </w:style>
  <w:style w:type="table" w:customStyle="1" w:styleId="HelleSchattierung-Akzent11">
    <w:name w:val="Helle Schattierung - Akzent 11"/>
    <w:basedOn w:val="NormaleTabelle"/>
    <w:uiPriority w:val="60"/>
    <w:locked/>
    <w:rsid w:val="00341A8B"/>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341A8B"/>
    <w:pPr>
      <w:tabs>
        <w:tab w:val="right" w:leader="dot" w:pos="3882"/>
      </w:tabs>
      <w:spacing w:line="288" w:lineRule="auto"/>
      <w:ind w:left="238" w:hanging="238"/>
    </w:pPr>
    <w:rPr>
      <w:noProof/>
    </w:rPr>
  </w:style>
  <w:style w:type="paragraph" w:styleId="KeinLeerraum">
    <w:name w:val="No Spacing"/>
    <w:link w:val="KeinLeerraumZchn"/>
    <w:uiPriority w:val="1"/>
    <w:qFormat/>
    <w:rsid w:val="00341A8B"/>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341A8B"/>
    <w:rPr>
      <w:rFonts w:ascii="Calibri" w:eastAsia="Times New Roman" w:hAnsi="Calibri" w:cs="Arial"/>
    </w:rPr>
  </w:style>
  <w:style w:type="paragraph" w:styleId="Listenabsatz">
    <w:name w:val="List Paragraph"/>
    <w:basedOn w:val="Standard"/>
    <w:uiPriority w:val="34"/>
    <w:rsid w:val="00341A8B"/>
    <w:pPr>
      <w:spacing w:line="288" w:lineRule="auto"/>
      <w:contextualSpacing/>
    </w:pPr>
  </w:style>
  <w:style w:type="paragraph" w:styleId="Literaturverzeichnis">
    <w:name w:val="Bibliography"/>
    <w:basedOn w:val="Standard"/>
    <w:next w:val="Standard"/>
    <w:uiPriority w:val="37"/>
    <w:unhideWhenUsed/>
    <w:rsid w:val="00341A8B"/>
    <w:pPr>
      <w:keepLines/>
      <w:spacing w:after="144" w:line="288" w:lineRule="auto"/>
      <w:ind w:left="709" w:hanging="709"/>
      <w:jc w:val="both"/>
    </w:pPr>
  </w:style>
  <w:style w:type="table" w:customStyle="1" w:styleId="MittlereSchattierung11">
    <w:name w:val="Mittlere Schattierung 11"/>
    <w:basedOn w:val="NormaleTabelle"/>
    <w:uiPriority w:val="63"/>
    <w:locked/>
    <w:rsid w:val="00341A8B"/>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341A8B"/>
    <w:pPr>
      <w:numPr>
        <w:numId w:val="13"/>
      </w:numPr>
    </w:pPr>
  </w:style>
  <w:style w:type="table" w:customStyle="1" w:styleId="Tabelle1">
    <w:name w:val="Tabelle 1"/>
    <w:basedOn w:val="NormaleTabelle"/>
    <w:uiPriority w:val="60"/>
    <w:locked/>
    <w:rsid w:val="00341A8B"/>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341A8B"/>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341A8B"/>
    <w:pPr>
      <w:outlineLvl w:val="9"/>
    </w:pPr>
  </w:style>
  <w:style w:type="table" w:customStyle="1" w:styleId="UnsichtbareTabelle">
    <w:name w:val="Unsichtbare Tabelle"/>
    <w:basedOn w:val="NormaleTabelle"/>
    <w:uiPriority w:val="60"/>
    <w:rsid w:val="00341A8B"/>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341A8B"/>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341A8B"/>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341A8B"/>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341A8B"/>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341A8B"/>
    <w:pPr>
      <w:spacing w:after="100"/>
      <w:ind w:left="1920"/>
    </w:pPr>
  </w:style>
  <w:style w:type="paragraph" w:customStyle="1" w:styleId="Zwischenberschrift">
    <w:name w:val="Zwischenüberschrift"/>
    <w:basedOn w:val="Standard"/>
    <w:next w:val="02Flietext"/>
    <w:semiHidden/>
    <w:qFormat/>
    <w:locked/>
    <w:rsid w:val="00341A8B"/>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DC39A1"/>
    <w:rPr>
      <w:sz w:val="20"/>
      <w:szCs w:val="20"/>
    </w:rPr>
  </w:style>
  <w:style w:type="character" w:customStyle="1" w:styleId="EndnotentextZchn">
    <w:name w:val="Endnotentext Zchn"/>
    <w:basedOn w:val="Absatz-Standardschriftart"/>
    <w:link w:val="Endnotentext"/>
    <w:uiPriority w:val="99"/>
    <w:semiHidden/>
    <w:rsid w:val="00DC39A1"/>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DC39A1"/>
    <w:rPr>
      <w:vertAlign w:val="superscript"/>
    </w:rPr>
  </w:style>
  <w:style w:type="character" w:customStyle="1" w:styleId="NichtaufgelsteErwhnung2">
    <w:name w:val="Nicht aufgelöste Erwähnung2"/>
    <w:basedOn w:val="Absatz-Standardschriftart"/>
    <w:uiPriority w:val="99"/>
    <w:semiHidden/>
    <w:unhideWhenUsed/>
    <w:rsid w:val="00661837"/>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1E7C4F"/>
  </w:style>
  <w:style w:type="character" w:customStyle="1" w:styleId="CitaviChapterBibliographyHeadingZchn">
    <w:name w:val="Citavi Chapter Bibliography Heading Zchn"/>
    <w:basedOn w:val="02FlietextErsterAbsatzZchn"/>
    <w:link w:val="CitaviChapterBibliographyHeading"/>
    <w:uiPriority w:val="99"/>
    <w:rsid w:val="001E7C4F"/>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FB73E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B73E3"/>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FB73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FB73E3"/>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FB73E3"/>
    <w:rPr>
      <w:smallCaps/>
      <w:color w:val="5A5A5A" w:themeColor="text1" w:themeTint="A5"/>
    </w:rPr>
  </w:style>
  <w:style w:type="character" w:styleId="IntensiverVerweis">
    <w:name w:val="Intense Reference"/>
    <w:basedOn w:val="Absatz-Standardschriftart"/>
    <w:uiPriority w:val="32"/>
    <w:qFormat/>
    <w:rsid w:val="00FB73E3"/>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28600">
      <w:bodyDiv w:val="1"/>
      <w:marLeft w:val="0"/>
      <w:marRight w:val="0"/>
      <w:marTop w:val="0"/>
      <w:marBottom w:val="0"/>
      <w:divBdr>
        <w:top w:val="none" w:sz="0" w:space="0" w:color="auto"/>
        <w:left w:val="none" w:sz="0" w:space="0" w:color="auto"/>
        <w:bottom w:val="none" w:sz="0" w:space="0" w:color="auto"/>
        <w:right w:val="none" w:sz="0" w:space="0" w:color="auto"/>
      </w:divBdr>
    </w:div>
    <w:div w:id="671957930">
      <w:bodyDiv w:val="1"/>
      <w:marLeft w:val="0"/>
      <w:marRight w:val="0"/>
      <w:marTop w:val="0"/>
      <w:marBottom w:val="0"/>
      <w:divBdr>
        <w:top w:val="none" w:sz="0" w:space="0" w:color="auto"/>
        <w:left w:val="none" w:sz="0" w:space="0" w:color="auto"/>
        <w:bottom w:val="none" w:sz="0" w:space="0" w:color="auto"/>
        <w:right w:val="none" w:sz="0" w:space="0" w:color="auto"/>
      </w:divBdr>
    </w:div>
    <w:div w:id="804658607">
      <w:bodyDiv w:val="1"/>
      <w:marLeft w:val="0"/>
      <w:marRight w:val="0"/>
      <w:marTop w:val="0"/>
      <w:marBottom w:val="0"/>
      <w:divBdr>
        <w:top w:val="none" w:sz="0" w:space="0" w:color="auto"/>
        <w:left w:val="none" w:sz="0" w:space="0" w:color="auto"/>
        <w:bottom w:val="none" w:sz="0" w:space="0" w:color="auto"/>
        <w:right w:val="none" w:sz="0" w:space="0" w:color="auto"/>
      </w:divBdr>
      <w:divsChild>
        <w:div w:id="435952907">
          <w:marLeft w:val="0"/>
          <w:marRight w:val="0"/>
          <w:marTop w:val="0"/>
          <w:marBottom w:val="0"/>
          <w:divBdr>
            <w:top w:val="none" w:sz="0" w:space="0" w:color="auto"/>
            <w:left w:val="none" w:sz="0" w:space="0" w:color="auto"/>
            <w:bottom w:val="none" w:sz="0" w:space="0" w:color="auto"/>
            <w:right w:val="none" w:sz="0" w:space="0" w:color="auto"/>
          </w:divBdr>
        </w:div>
      </w:divsChild>
    </w:div>
    <w:div w:id="1099331245">
      <w:bodyDiv w:val="1"/>
      <w:marLeft w:val="0"/>
      <w:marRight w:val="0"/>
      <w:marTop w:val="0"/>
      <w:marBottom w:val="0"/>
      <w:divBdr>
        <w:top w:val="none" w:sz="0" w:space="0" w:color="auto"/>
        <w:left w:val="none" w:sz="0" w:space="0" w:color="auto"/>
        <w:bottom w:val="none" w:sz="0" w:space="0" w:color="auto"/>
        <w:right w:val="none" w:sz="0" w:space="0" w:color="auto"/>
      </w:divBdr>
      <w:divsChild>
        <w:div w:id="1798134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D2AACC3907094CA0A5C9B323AD6AFB0C"/>
        <w:category>
          <w:name w:val="Allgemein"/>
          <w:gallery w:val="placeholder"/>
        </w:category>
        <w:types>
          <w:type w:val="bbPlcHdr"/>
        </w:types>
        <w:behaviors>
          <w:behavior w:val="content"/>
        </w:behaviors>
        <w:guid w:val="{FF85CA76-3664-4C96-8A95-17B0C4D75602}"/>
      </w:docPartPr>
      <w:docPartBody>
        <w:p w:rsidR="00357989" w:rsidRDefault="00357989" w:rsidP="00357989">
          <w:pPr>
            <w:pStyle w:val="D2AACC3907094CA0A5C9B323AD6AFB0C"/>
          </w:pPr>
          <w:r w:rsidRPr="00170DD2">
            <w:rPr>
              <w:rStyle w:val="Platzhaltertext"/>
            </w:rPr>
            <w:t>Klicken oder tippen Sie hier, um Text einzugeben.</w:t>
          </w:r>
        </w:p>
      </w:docPartBody>
    </w:docPart>
    <w:docPart>
      <w:docPartPr>
        <w:name w:val="C356B17F070344968CA3B1AA890708AB"/>
        <w:category>
          <w:name w:val="Allgemein"/>
          <w:gallery w:val="placeholder"/>
        </w:category>
        <w:types>
          <w:type w:val="bbPlcHdr"/>
        </w:types>
        <w:behaviors>
          <w:behavior w:val="content"/>
        </w:behaviors>
        <w:guid w:val="{EC7269F4-652B-472B-94DD-5ED40B66E388}"/>
      </w:docPartPr>
      <w:docPartBody>
        <w:p w:rsidR="00357989" w:rsidRDefault="00357989" w:rsidP="00357989">
          <w:pPr>
            <w:pStyle w:val="C356B17F070344968CA3B1AA890708AB"/>
          </w:pPr>
          <w:r w:rsidRPr="00170DD2">
            <w:rPr>
              <w:rStyle w:val="Platzhaltertext"/>
            </w:rPr>
            <w:t>Klicken oder tippen Sie hier, um Text einzugeben.</w:t>
          </w:r>
        </w:p>
      </w:docPartBody>
    </w:docPart>
    <w:docPart>
      <w:docPartPr>
        <w:name w:val="D15996FD79AB40888560A6AB265B1975"/>
        <w:category>
          <w:name w:val="Allgemein"/>
          <w:gallery w:val="placeholder"/>
        </w:category>
        <w:types>
          <w:type w:val="bbPlcHdr"/>
        </w:types>
        <w:behaviors>
          <w:behavior w:val="content"/>
        </w:behaviors>
        <w:guid w:val="{F52813EC-A79B-4933-82E0-9D34FE027CB5}"/>
      </w:docPartPr>
      <w:docPartBody>
        <w:p w:rsidR="00357989" w:rsidRDefault="00357989" w:rsidP="00357989">
          <w:pPr>
            <w:pStyle w:val="D15996FD79AB40888560A6AB265B1975"/>
          </w:pPr>
          <w:r w:rsidRPr="00170DD2">
            <w:rPr>
              <w:rStyle w:val="Platzhaltertext"/>
            </w:rPr>
            <w:t>Klicken oder tippen Sie hier, um Text einzugeben.</w:t>
          </w:r>
        </w:p>
      </w:docPartBody>
    </w:docPart>
    <w:docPart>
      <w:docPartPr>
        <w:name w:val="A5334BB543314443BB94EC4AE6911E2D"/>
        <w:category>
          <w:name w:val="Allgemein"/>
          <w:gallery w:val="placeholder"/>
        </w:category>
        <w:types>
          <w:type w:val="bbPlcHdr"/>
        </w:types>
        <w:behaviors>
          <w:behavior w:val="content"/>
        </w:behaviors>
        <w:guid w:val="{28F5D0B2-4D5C-4246-9D40-98245A5AE66B}"/>
      </w:docPartPr>
      <w:docPartBody>
        <w:p w:rsidR="00357989" w:rsidRDefault="00357989" w:rsidP="00357989">
          <w:pPr>
            <w:pStyle w:val="A5334BB543314443BB94EC4AE6911E2D"/>
          </w:pPr>
          <w:r w:rsidRPr="00170DD2">
            <w:rPr>
              <w:rStyle w:val="Platzhaltertext"/>
            </w:rPr>
            <w:t>Klicken oder tippen Sie hier, um Text einzugeben.</w:t>
          </w:r>
        </w:p>
      </w:docPartBody>
    </w:docPart>
    <w:docPart>
      <w:docPartPr>
        <w:name w:val="4118B0A02F2141DCB251311D18CB2180"/>
        <w:category>
          <w:name w:val="Allgemein"/>
          <w:gallery w:val="placeholder"/>
        </w:category>
        <w:types>
          <w:type w:val="bbPlcHdr"/>
        </w:types>
        <w:behaviors>
          <w:behavior w:val="content"/>
        </w:behaviors>
        <w:guid w:val="{2E47AF46-E8A5-4313-AED0-991B0403FDD5}"/>
      </w:docPartPr>
      <w:docPartBody>
        <w:p w:rsidR="00964CF5" w:rsidRDefault="00964CF5" w:rsidP="00964CF5">
          <w:pPr>
            <w:pStyle w:val="4118B0A02F2141DCB251311D18CB2180"/>
          </w:pPr>
          <w:r w:rsidRPr="00170DD2">
            <w:rPr>
              <w:rStyle w:val="Platzhaltertext"/>
            </w:rPr>
            <w:t>Klicken oder tippen Sie hier, um Text einzugeben.</w:t>
          </w:r>
        </w:p>
      </w:docPartBody>
    </w:docPart>
    <w:docPart>
      <w:docPartPr>
        <w:name w:val="8EA9AD0B1D094F21AE7EF1A139F80951"/>
        <w:category>
          <w:name w:val="Allgemein"/>
          <w:gallery w:val="placeholder"/>
        </w:category>
        <w:types>
          <w:type w:val="bbPlcHdr"/>
        </w:types>
        <w:behaviors>
          <w:behavior w:val="content"/>
        </w:behaviors>
        <w:guid w:val="{66720FB0-4D88-4D6B-8C8C-C832A711B316}"/>
      </w:docPartPr>
      <w:docPartBody>
        <w:p w:rsidR="00964CF5" w:rsidRDefault="00964CF5" w:rsidP="00964CF5">
          <w:pPr>
            <w:pStyle w:val="8EA9AD0B1D094F21AE7EF1A139F80951"/>
          </w:pPr>
          <w:r w:rsidRPr="00170DD2">
            <w:rPr>
              <w:rStyle w:val="Platzhaltertext"/>
            </w:rPr>
            <w:t>Klicken oder tippen Sie hier, um Text einzugeben.</w:t>
          </w:r>
        </w:p>
      </w:docPartBody>
    </w:docPart>
    <w:docPart>
      <w:docPartPr>
        <w:name w:val="96C3866F64A94CB081856E61A572D680"/>
        <w:category>
          <w:name w:val="Allgemein"/>
          <w:gallery w:val="placeholder"/>
        </w:category>
        <w:types>
          <w:type w:val="bbPlcHdr"/>
        </w:types>
        <w:behaviors>
          <w:behavior w:val="content"/>
        </w:behaviors>
        <w:guid w:val="{AA0D9A46-9DB7-41E7-A75D-D27E20965612}"/>
      </w:docPartPr>
      <w:docPartBody>
        <w:p w:rsidR="00C50EB0" w:rsidRDefault="00C50EB0" w:rsidP="00C50EB0">
          <w:pPr>
            <w:pStyle w:val="96C3866F64A94CB081856E61A572D680"/>
          </w:pPr>
          <w:r w:rsidRPr="00170DD2">
            <w:rPr>
              <w:rStyle w:val="Platzhaltertext"/>
            </w:rPr>
            <w:t>Klicken oder tippen Sie hier, um Text einzugeben.</w:t>
          </w:r>
        </w:p>
      </w:docPartBody>
    </w:docPart>
    <w:docPart>
      <w:docPartPr>
        <w:name w:val="6B2D75D8747441FCBC779C31018E6055"/>
        <w:category>
          <w:name w:val="Allgemein"/>
          <w:gallery w:val="placeholder"/>
        </w:category>
        <w:types>
          <w:type w:val="bbPlcHdr"/>
        </w:types>
        <w:behaviors>
          <w:behavior w:val="content"/>
        </w:behaviors>
        <w:guid w:val="{0166D6CE-A352-4986-AE3B-9F92395D1406}"/>
      </w:docPartPr>
      <w:docPartBody>
        <w:p w:rsidR="00C50EB0" w:rsidRDefault="00C50EB0" w:rsidP="00C50EB0">
          <w:pPr>
            <w:pStyle w:val="6B2D75D8747441FCBC779C31018E6055"/>
          </w:pPr>
          <w:r w:rsidRPr="00170DD2">
            <w:rPr>
              <w:rStyle w:val="Platzhaltertext"/>
            </w:rPr>
            <w:t>Klicken oder tippen Sie hier, um Text einzugeben.</w:t>
          </w:r>
        </w:p>
      </w:docPartBody>
    </w:docPart>
    <w:docPart>
      <w:docPartPr>
        <w:name w:val="FB0D24A7CC2841299B4368F888AA6D30"/>
        <w:category>
          <w:name w:val="Allgemein"/>
          <w:gallery w:val="placeholder"/>
        </w:category>
        <w:types>
          <w:type w:val="bbPlcHdr"/>
        </w:types>
        <w:behaviors>
          <w:behavior w:val="content"/>
        </w:behaviors>
        <w:guid w:val="{9E1A0D61-4038-47F4-8D32-6677F1B0118A}"/>
      </w:docPartPr>
      <w:docPartBody>
        <w:p w:rsidR="00835700" w:rsidRDefault="00835700" w:rsidP="00835700">
          <w:pPr>
            <w:pStyle w:val="FB0D24A7CC2841299B4368F888AA6D30"/>
          </w:pPr>
          <w:r w:rsidRPr="00170DD2">
            <w:rPr>
              <w:rStyle w:val="Platzhaltertext"/>
            </w:rPr>
            <w:t>Klicken oder tippen Sie hier, um Text einzugeben.</w:t>
          </w:r>
        </w:p>
      </w:docPartBody>
    </w:docPart>
    <w:docPart>
      <w:docPartPr>
        <w:name w:val="517168BC600C4AF290D040EBC5A03C91"/>
        <w:category>
          <w:name w:val="Allgemein"/>
          <w:gallery w:val="placeholder"/>
        </w:category>
        <w:types>
          <w:type w:val="bbPlcHdr"/>
        </w:types>
        <w:behaviors>
          <w:behavior w:val="content"/>
        </w:behaviors>
        <w:guid w:val="{FBE66B81-AF13-497A-8F6B-E3D5C4BD53F7}"/>
      </w:docPartPr>
      <w:docPartBody>
        <w:p w:rsidR="00835700" w:rsidRDefault="00835700" w:rsidP="00835700">
          <w:pPr>
            <w:pStyle w:val="517168BC600C4AF290D040EBC5A03C91"/>
          </w:pPr>
          <w:r w:rsidRPr="00170DD2">
            <w:rPr>
              <w:rStyle w:val="Platzhaltertext"/>
            </w:rPr>
            <w:t>Klicken oder tippen Sie hier, um Text einzugeben.</w:t>
          </w:r>
        </w:p>
      </w:docPartBody>
    </w:docPart>
    <w:docPart>
      <w:docPartPr>
        <w:name w:val="7D57A7D08DD44C4D8EBE6004EE04B4BE"/>
        <w:category>
          <w:name w:val="Allgemein"/>
          <w:gallery w:val="placeholder"/>
        </w:category>
        <w:types>
          <w:type w:val="bbPlcHdr"/>
        </w:types>
        <w:behaviors>
          <w:behavior w:val="content"/>
        </w:behaviors>
        <w:guid w:val="{E99331D2-7F92-45A7-86DF-AB850CBE4E56}"/>
      </w:docPartPr>
      <w:docPartBody>
        <w:p w:rsidR="000D58A0" w:rsidRDefault="00835700" w:rsidP="00835700">
          <w:pPr>
            <w:pStyle w:val="7D57A7D08DD44C4D8EBE6004EE04B4BE"/>
          </w:pPr>
          <w:r w:rsidRPr="00170DD2">
            <w:rPr>
              <w:rStyle w:val="Platzhaltertext"/>
            </w:rPr>
            <w:t>Klicken oder tippen Sie hier, um Text einzugeben.</w:t>
          </w:r>
        </w:p>
      </w:docPartBody>
    </w:docPart>
    <w:docPart>
      <w:docPartPr>
        <w:name w:val="F196FF1EFDE945D9A06C4F6CE0D2C0DE"/>
        <w:category>
          <w:name w:val="Allgemein"/>
          <w:gallery w:val="placeholder"/>
        </w:category>
        <w:types>
          <w:type w:val="bbPlcHdr"/>
        </w:types>
        <w:behaviors>
          <w:behavior w:val="content"/>
        </w:behaviors>
        <w:guid w:val="{B06C5B0C-CDC5-47B1-8277-3F4D273C6406}"/>
      </w:docPartPr>
      <w:docPartBody>
        <w:p w:rsidR="0066079D" w:rsidRDefault="0066079D" w:rsidP="0066079D">
          <w:pPr>
            <w:pStyle w:val="F196FF1EFDE945D9A06C4F6CE0D2C0DE"/>
          </w:pPr>
          <w:r w:rsidRPr="00170DD2">
            <w:rPr>
              <w:rStyle w:val="Platzhaltertext"/>
            </w:rPr>
            <w:t>Klicken oder tippen Sie hier, um Text einzugeben.</w:t>
          </w:r>
        </w:p>
      </w:docPartBody>
    </w:docPart>
    <w:docPart>
      <w:docPartPr>
        <w:name w:val="5545F3DBAB0E4F6FA3A9360EFAFFAAA6"/>
        <w:category>
          <w:name w:val="Allgemein"/>
          <w:gallery w:val="placeholder"/>
        </w:category>
        <w:types>
          <w:type w:val="bbPlcHdr"/>
        </w:types>
        <w:behaviors>
          <w:behavior w:val="content"/>
        </w:behaviors>
        <w:guid w:val="{2D1AAA93-A266-4FBA-B830-5ADB740B3E43}"/>
      </w:docPartPr>
      <w:docPartBody>
        <w:p w:rsidR="0066079D" w:rsidRDefault="0066079D" w:rsidP="0066079D">
          <w:pPr>
            <w:pStyle w:val="5545F3DBAB0E4F6FA3A9360EFAFFAAA6"/>
          </w:pPr>
          <w:r w:rsidRPr="00170DD2">
            <w:rPr>
              <w:rStyle w:val="Platzhaltertext"/>
            </w:rPr>
            <w:t>Klicken oder tippen Sie hier, um Text einzugeben.</w:t>
          </w:r>
        </w:p>
      </w:docPartBody>
    </w:docPart>
    <w:docPart>
      <w:docPartPr>
        <w:name w:val="6BEE46CC822A408CBC9AFEDAF2729DDE"/>
        <w:category>
          <w:name w:val="Allgemein"/>
          <w:gallery w:val="placeholder"/>
        </w:category>
        <w:types>
          <w:type w:val="bbPlcHdr"/>
        </w:types>
        <w:behaviors>
          <w:behavior w:val="content"/>
        </w:behaviors>
        <w:guid w:val="{8008243D-B6B4-4B8F-80A3-779C74E1AD75}"/>
      </w:docPartPr>
      <w:docPartBody>
        <w:p w:rsidR="00BE67E6" w:rsidRDefault="00877946" w:rsidP="00877946">
          <w:pPr>
            <w:pStyle w:val="6BEE46CC822A408CBC9AFEDAF2729DDE"/>
          </w:pPr>
          <w:r w:rsidRPr="00170DD2">
            <w:rPr>
              <w:rStyle w:val="Platzhaltertext"/>
            </w:rPr>
            <w:t>Klicken oder tippen Sie hier, um Text einzugeben.</w:t>
          </w:r>
        </w:p>
      </w:docPartBody>
    </w:docPart>
    <w:docPart>
      <w:docPartPr>
        <w:name w:val="77F1CF32B55E4B07A4C0A9193610D1D6"/>
        <w:category>
          <w:name w:val="Allgemein"/>
          <w:gallery w:val="placeholder"/>
        </w:category>
        <w:types>
          <w:type w:val="bbPlcHdr"/>
        </w:types>
        <w:behaviors>
          <w:behavior w:val="content"/>
        </w:behaviors>
        <w:guid w:val="{71D7B088-98F7-412F-ACAD-3619A1817952}"/>
      </w:docPartPr>
      <w:docPartBody>
        <w:p w:rsidR="00EB45F7" w:rsidRDefault="00792E73" w:rsidP="00792E73">
          <w:pPr>
            <w:pStyle w:val="77F1CF32B55E4B07A4C0A9193610D1D6"/>
          </w:pPr>
          <w:r w:rsidRPr="00170DD2">
            <w:rPr>
              <w:rStyle w:val="Platzhaltertext"/>
            </w:rPr>
            <w:t>Klicken oder tippen Sie hier, um Text einzugeben.</w:t>
          </w:r>
        </w:p>
      </w:docPartBody>
    </w:docPart>
    <w:docPart>
      <w:docPartPr>
        <w:name w:val="F6F0356A402E49D0B217C3B50479984D"/>
        <w:category>
          <w:name w:val="Allgemein"/>
          <w:gallery w:val="placeholder"/>
        </w:category>
        <w:types>
          <w:type w:val="bbPlcHdr"/>
        </w:types>
        <w:behaviors>
          <w:behavior w:val="content"/>
        </w:behaviors>
        <w:guid w:val="{ED22B683-7765-4A10-B3F9-68DA3337CF13}"/>
      </w:docPartPr>
      <w:docPartBody>
        <w:p w:rsidR="00EB45F7" w:rsidRDefault="00792E73" w:rsidP="00792E73">
          <w:pPr>
            <w:pStyle w:val="F6F0356A402E49D0B217C3B50479984D"/>
          </w:pPr>
          <w:r w:rsidRPr="00170DD2">
            <w:rPr>
              <w:rStyle w:val="Platzhaltertext"/>
            </w:rPr>
            <w:t>Klicken oder tippen Sie hier, um Text einzugeben.</w:t>
          </w:r>
        </w:p>
      </w:docPartBody>
    </w:docPart>
    <w:docPart>
      <w:docPartPr>
        <w:name w:val="11A475AC975B45F4A5C11867C25D2944"/>
        <w:category>
          <w:name w:val="Allgemein"/>
          <w:gallery w:val="placeholder"/>
        </w:category>
        <w:types>
          <w:type w:val="bbPlcHdr"/>
        </w:types>
        <w:behaviors>
          <w:behavior w:val="content"/>
        </w:behaviors>
        <w:guid w:val="{CDCEDC6D-1B57-4B1B-B8B9-9397721178E4}"/>
      </w:docPartPr>
      <w:docPartBody>
        <w:p w:rsidR="00FE7831" w:rsidRDefault="007C3E69" w:rsidP="007C3E69">
          <w:pPr>
            <w:pStyle w:val="11A475AC975B45F4A5C11867C25D2944"/>
          </w:pPr>
          <w:r w:rsidRPr="00170DD2">
            <w:rPr>
              <w:rStyle w:val="Platzhaltertext"/>
            </w:rPr>
            <w:t>Klicken oder tippen Sie hier, um Text einzugeben.</w:t>
          </w:r>
        </w:p>
      </w:docPartBody>
    </w:docPart>
    <w:docPart>
      <w:docPartPr>
        <w:name w:val="89EF531F02004799B04AF7D744947EEE"/>
        <w:category>
          <w:name w:val="Allgemein"/>
          <w:gallery w:val="placeholder"/>
        </w:category>
        <w:types>
          <w:type w:val="bbPlcHdr"/>
        </w:types>
        <w:behaviors>
          <w:behavior w:val="content"/>
        </w:behaviors>
        <w:guid w:val="{150DBDFC-E0C4-4CB4-95FE-C162EE2FCD31}"/>
      </w:docPartPr>
      <w:docPartBody>
        <w:p w:rsidR="00F135C8" w:rsidRDefault="00FE7831" w:rsidP="00FE7831">
          <w:pPr>
            <w:pStyle w:val="89EF531F02004799B04AF7D744947EEE"/>
          </w:pPr>
          <w:r w:rsidRPr="00170DD2">
            <w:rPr>
              <w:rStyle w:val="Platzhaltertext"/>
            </w:rPr>
            <w:t>Klicken oder tippen Sie hier, um Text einzugeben.</w:t>
          </w:r>
        </w:p>
      </w:docPartBody>
    </w:docPart>
    <w:docPart>
      <w:docPartPr>
        <w:name w:val="279DAD291832451C82922A5B651342A1"/>
        <w:category>
          <w:name w:val="Allgemein"/>
          <w:gallery w:val="placeholder"/>
        </w:category>
        <w:types>
          <w:type w:val="bbPlcHdr"/>
        </w:types>
        <w:behaviors>
          <w:behavior w:val="content"/>
        </w:behaviors>
        <w:guid w:val="{3E3A6866-95A2-4566-9BFD-CFC5C174B186}"/>
      </w:docPartPr>
      <w:docPartBody>
        <w:p w:rsidR="00CF6F23" w:rsidRDefault="00480C22" w:rsidP="00480C22">
          <w:pPr>
            <w:pStyle w:val="279DAD291832451C82922A5B651342A1"/>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B6"/>
    <w:rsid w:val="00092767"/>
    <w:rsid w:val="000D58A0"/>
    <w:rsid w:val="00192F28"/>
    <w:rsid w:val="002765ED"/>
    <w:rsid w:val="002A2A6F"/>
    <w:rsid w:val="002B2B5F"/>
    <w:rsid w:val="002C1898"/>
    <w:rsid w:val="003053B6"/>
    <w:rsid w:val="00347FAF"/>
    <w:rsid w:val="00357989"/>
    <w:rsid w:val="003A5415"/>
    <w:rsid w:val="00443CAC"/>
    <w:rsid w:val="00480C22"/>
    <w:rsid w:val="00515244"/>
    <w:rsid w:val="006470DB"/>
    <w:rsid w:val="0066079D"/>
    <w:rsid w:val="006D3C6C"/>
    <w:rsid w:val="00792E73"/>
    <w:rsid w:val="007C3E69"/>
    <w:rsid w:val="00835700"/>
    <w:rsid w:val="00877946"/>
    <w:rsid w:val="0088540B"/>
    <w:rsid w:val="008E32BE"/>
    <w:rsid w:val="009426AC"/>
    <w:rsid w:val="00964CF5"/>
    <w:rsid w:val="00975787"/>
    <w:rsid w:val="009D6E4F"/>
    <w:rsid w:val="009E295A"/>
    <w:rsid w:val="00A403CB"/>
    <w:rsid w:val="00A43F81"/>
    <w:rsid w:val="00A70037"/>
    <w:rsid w:val="00B02456"/>
    <w:rsid w:val="00B112BB"/>
    <w:rsid w:val="00B20883"/>
    <w:rsid w:val="00B257AC"/>
    <w:rsid w:val="00B84CF2"/>
    <w:rsid w:val="00BE138D"/>
    <w:rsid w:val="00BE67E6"/>
    <w:rsid w:val="00C27EFE"/>
    <w:rsid w:val="00C50EB0"/>
    <w:rsid w:val="00CC5835"/>
    <w:rsid w:val="00CF6F23"/>
    <w:rsid w:val="00D9650E"/>
    <w:rsid w:val="00E31487"/>
    <w:rsid w:val="00E72B61"/>
    <w:rsid w:val="00EB45F7"/>
    <w:rsid w:val="00F135C8"/>
    <w:rsid w:val="00F166E7"/>
    <w:rsid w:val="00F837F5"/>
    <w:rsid w:val="00FD0B3B"/>
    <w:rsid w:val="00FE7831"/>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80C22"/>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 w:type="paragraph" w:customStyle="1" w:styleId="A4988C29E4274C62A54B9128D2F5A702">
    <w:name w:val="A4988C29E4274C62A54B9128D2F5A702"/>
    <w:rsid w:val="00CC5835"/>
    <w:rPr>
      <w:lang w:val="en-US" w:eastAsia="en-US"/>
    </w:rPr>
  </w:style>
  <w:style w:type="paragraph" w:customStyle="1" w:styleId="3466570717FB49D68C39461A9DA068E0">
    <w:name w:val="3466570717FB49D68C39461A9DA068E0"/>
    <w:rsid w:val="00CC5835"/>
    <w:rPr>
      <w:lang w:val="en-US" w:eastAsia="en-US"/>
    </w:rPr>
  </w:style>
  <w:style w:type="paragraph" w:customStyle="1" w:styleId="F0C6E68FCBD545FFAD5E4D9641B6ADD5">
    <w:name w:val="F0C6E68FCBD545FFAD5E4D9641B6ADD5"/>
    <w:rsid w:val="00CC5835"/>
    <w:rPr>
      <w:lang w:val="en-US" w:eastAsia="en-US"/>
    </w:rPr>
  </w:style>
  <w:style w:type="paragraph" w:customStyle="1" w:styleId="ACB44B0C5ADC4A1D8425FC8E9E391E98">
    <w:name w:val="ACB44B0C5ADC4A1D8425FC8E9E391E98"/>
    <w:rsid w:val="00CC5835"/>
    <w:rPr>
      <w:lang w:val="en-US" w:eastAsia="en-US"/>
    </w:rPr>
  </w:style>
  <w:style w:type="paragraph" w:customStyle="1" w:styleId="1212FD1CB7DF4F41A3C37B4EAE9AFDF3">
    <w:name w:val="1212FD1CB7DF4F41A3C37B4EAE9AFDF3"/>
    <w:rsid w:val="00CC5835"/>
    <w:rPr>
      <w:lang w:val="en-US" w:eastAsia="en-US"/>
    </w:rPr>
  </w:style>
  <w:style w:type="paragraph" w:customStyle="1" w:styleId="827A874C38FA4E5187B83ECCCC193997">
    <w:name w:val="827A874C38FA4E5187B83ECCCC193997"/>
    <w:rsid w:val="00357989"/>
  </w:style>
  <w:style w:type="paragraph" w:customStyle="1" w:styleId="3137F1E46D754BDA83C48E671B6CFA29">
    <w:name w:val="3137F1E46D754BDA83C48E671B6CFA29"/>
    <w:rsid w:val="00357989"/>
  </w:style>
  <w:style w:type="paragraph" w:customStyle="1" w:styleId="4C7A91EEA09D49358FE43A1F8BB13803">
    <w:name w:val="4C7A91EEA09D49358FE43A1F8BB13803"/>
    <w:rsid w:val="00357989"/>
  </w:style>
  <w:style w:type="paragraph" w:customStyle="1" w:styleId="D2AACC3907094CA0A5C9B323AD6AFB0C">
    <w:name w:val="D2AACC3907094CA0A5C9B323AD6AFB0C"/>
    <w:rsid w:val="00357989"/>
  </w:style>
  <w:style w:type="paragraph" w:customStyle="1" w:styleId="66933203ED6E4FD4A50EB05933D0CB8C">
    <w:name w:val="66933203ED6E4FD4A50EB05933D0CB8C"/>
    <w:rsid w:val="00357989"/>
  </w:style>
  <w:style w:type="paragraph" w:customStyle="1" w:styleId="23C2ECC1428A4A27ADC42651E267C69E">
    <w:name w:val="23C2ECC1428A4A27ADC42651E267C69E"/>
    <w:rsid w:val="00357989"/>
  </w:style>
  <w:style w:type="paragraph" w:customStyle="1" w:styleId="A8A6E7D4AC174F96925A84DB542560AE">
    <w:name w:val="A8A6E7D4AC174F96925A84DB542560AE"/>
    <w:rsid w:val="00357989"/>
  </w:style>
  <w:style w:type="paragraph" w:customStyle="1" w:styleId="F51DEDB12238436AAE2D705E967C2946">
    <w:name w:val="F51DEDB12238436AAE2D705E967C2946"/>
    <w:rsid w:val="00357989"/>
  </w:style>
  <w:style w:type="paragraph" w:customStyle="1" w:styleId="A22EEDF05E374FE496D0EA7BB884D903">
    <w:name w:val="A22EEDF05E374FE496D0EA7BB884D903"/>
    <w:rsid w:val="00357989"/>
  </w:style>
  <w:style w:type="paragraph" w:customStyle="1" w:styleId="151CC5F8E5A943868655020E187702DF">
    <w:name w:val="151CC5F8E5A943868655020E187702DF"/>
    <w:rsid w:val="00357989"/>
  </w:style>
  <w:style w:type="paragraph" w:customStyle="1" w:styleId="46B3238E4788443F91DBFC1E83877909">
    <w:name w:val="46B3238E4788443F91DBFC1E83877909"/>
    <w:rsid w:val="00357989"/>
  </w:style>
  <w:style w:type="paragraph" w:customStyle="1" w:styleId="C356B17F070344968CA3B1AA890708AB">
    <w:name w:val="C356B17F070344968CA3B1AA890708AB"/>
    <w:rsid w:val="00357989"/>
  </w:style>
  <w:style w:type="paragraph" w:customStyle="1" w:styleId="6682BF8B4C374525B67C784078FBD35A">
    <w:name w:val="6682BF8B4C374525B67C784078FBD35A"/>
    <w:rsid w:val="00357989"/>
  </w:style>
  <w:style w:type="paragraph" w:customStyle="1" w:styleId="836A0E09C2A847C09471D6193CEF2C81">
    <w:name w:val="836A0E09C2A847C09471D6193CEF2C81"/>
    <w:rsid w:val="00357989"/>
  </w:style>
  <w:style w:type="paragraph" w:customStyle="1" w:styleId="0EC5AD2779B3412E8138099553B7B2EE">
    <w:name w:val="0EC5AD2779B3412E8138099553B7B2EE"/>
    <w:rsid w:val="00357989"/>
  </w:style>
  <w:style w:type="paragraph" w:customStyle="1" w:styleId="D15996FD79AB40888560A6AB265B1975">
    <w:name w:val="D15996FD79AB40888560A6AB265B1975"/>
    <w:rsid w:val="00357989"/>
  </w:style>
  <w:style w:type="paragraph" w:customStyle="1" w:styleId="73652C0BCCBC48C3B1AE7FD2312428DA">
    <w:name w:val="73652C0BCCBC48C3B1AE7FD2312428DA"/>
    <w:rsid w:val="00357989"/>
  </w:style>
  <w:style w:type="paragraph" w:customStyle="1" w:styleId="920CC7339F704EB7A1BCA7D8A5D84F56">
    <w:name w:val="920CC7339F704EB7A1BCA7D8A5D84F56"/>
    <w:rsid w:val="00357989"/>
  </w:style>
  <w:style w:type="paragraph" w:customStyle="1" w:styleId="8ABB7F3F46604959BF0FB62CAA81810F">
    <w:name w:val="8ABB7F3F46604959BF0FB62CAA81810F"/>
    <w:rsid w:val="00357989"/>
  </w:style>
  <w:style w:type="paragraph" w:customStyle="1" w:styleId="4A126922C5E8420F94D41E05C0FCC909">
    <w:name w:val="4A126922C5E8420F94D41E05C0FCC909"/>
    <w:rsid w:val="00357989"/>
  </w:style>
  <w:style w:type="paragraph" w:customStyle="1" w:styleId="B35D529A0FBD45AABFDADE887FAC9869">
    <w:name w:val="B35D529A0FBD45AABFDADE887FAC9869"/>
    <w:rsid w:val="00357989"/>
  </w:style>
  <w:style w:type="paragraph" w:customStyle="1" w:styleId="AB36B20BEEEA405D9DB5A0B4B13AD678">
    <w:name w:val="AB36B20BEEEA405D9DB5A0B4B13AD678"/>
    <w:rsid w:val="00357989"/>
  </w:style>
  <w:style w:type="paragraph" w:customStyle="1" w:styleId="6C72ED5596EB44C181AF6DA466E1DF94">
    <w:name w:val="6C72ED5596EB44C181AF6DA466E1DF94"/>
    <w:rsid w:val="00357989"/>
  </w:style>
  <w:style w:type="paragraph" w:customStyle="1" w:styleId="A5334BB543314443BB94EC4AE6911E2D">
    <w:name w:val="A5334BB543314443BB94EC4AE6911E2D"/>
    <w:rsid w:val="00357989"/>
  </w:style>
  <w:style w:type="paragraph" w:customStyle="1" w:styleId="D95517B5BA3B498B94AD7515C8E83E76">
    <w:name w:val="D95517B5BA3B498B94AD7515C8E83E76"/>
    <w:rsid w:val="00357989"/>
  </w:style>
  <w:style w:type="paragraph" w:customStyle="1" w:styleId="CF282BB1D66D4B6785A2B636FAEAAF1D">
    <w:name w:val="CF282BB1D66D4B6785A2B636FAEAAF1D"/>
    <w:rsid w:val="00357989"/>
  </w:style>
  <w:style w:type="paragraph" w:customStyle="1" w:styleId="147B6D6A423B4C4B95EAF3D519C785FB">
    <w:name w:val="147B6D6A423B4C4B95EAF3D519C785FB"/>
    <w:rsid w:val="00964CF5"/>
  </w:style>
  <w:style w:type="paragraph" w:customStyle="1" w:styleId="CFB168E5B9A7404CB9C23D04B1B0159A">
    <w:name w:val="CFB168E5B9A7404CB9C23D04B1B0159A"/>
    <w:rsid w:val="00964CF5"/>
  </w:style>
  <w:style w:type="paragraph" w:customStyle="1" w:styleId="E189C222B9C74F42AEE447A9ACA7DF76">
    <w:name w:val="E189C222B9C74F42AEE447A9ACA7DF76"/>
    <w:rsid w:val="00964CF5"/>
  </w:style>
  <w:style w:type="paragraph" w:customStyle="1" w:styleId="84F401996EAD42F08A00A9260462461F">
    <w:name w:val="84F401996EAD42F08A00A9260462461F"/>
    <w:rsid w:val="00964CF5"/>
  </w:style>
  <w:style w:type="paragraph" w:customStyle="1" w:styleId="E454CA0A68B34D1E9CEA5BE3AB6DF851">
    <w:name w:val="E454CA0A68B34D1E9CEA5BE3AB6DF851"/>
    <w:rsid w:val="00964CF5"/>
  </w:style>
  <w:style w:type="paragraph" w:customStyle="1" w:styleId="CBA7256C297F44B986C1D3614C007CCF">
    <w:name w:val="CBA7256C297F44B986C1D3614C007CCF"/>
    <w:rsid w:val="00964CF5"/>
  </w:style>
  <w:style w:type="paragraph" w:customStyle="1" w:styleId="964857D5E454456BA025E6CC43EB7933">
    <w:name w:val="964857D5E454456BA025E6CC43EB7933"/>
    <w:rsid w:val="00964CF5"/>
  </w:style>
  <w:style w:type="paragraph" w:customStyle="1" w:styleId="A4DE1FECD7A1429DADDF46567A00FBFF">
    <w:name w:val="A4DE1FECD7A1429DADDF46567A00FBFF"/>
    <w:rsid w:val="00964CF5"/>
  </w:style>
  <w:style w:type="paragraph" w:customStyle="1" w:styleId="ECBD61997DDA4984B8D1518EAD22EDA3">
    <w:name w:val="ECBD61997DDA4984B8D1518EAD22EDA3"/>
    <w:rsid w:val="00964CF5"/>
  </w:style>
  <w:style w:type="paragraph" w:customStyle="1" w:styleId="B98E84F4C7324377A84DC697EA190AA8">
    <w:name w:val="B98E84F4C7324377A84DC697EA190AA8"/>
    <w:rsid w:val="00964CF5"/>
  </w:style>
  <w:style w:type="paragraph" w:customStyle="1" w:styleId="44689E0118974FB39525E1CCE43D39FB">
    <w:name w:val="44689E0118974FB39525E1CCE43D39FB"/>
    <w:rsid w:val="00964CF5"/>
  </w:style>
  <w:style w:type="paragraph" w:customStyle="1" w:styleId="0C56A1CE9AB84F1B89AEC68F76A7FA12">
    <w:name w:val="0C56A1CE9AB84F1B89AEC68F76A7FA12"/>
    <w:rsid w:val="00964CF5"/>
  </w:style>
  <w:style w:type="paragraph" w:customStyle="1" w:styleId="A002F7C560B74B1CB3ACB083088468AD">
    <w:name w:val="A002F7C560B74B1CB3ACB083088468AD"/>
    <w:rsid w:val="00964CF5"/>
  </w:style>
  <w:style w:type="paragraph" w:customStyle="1" w:styleId="4118B0A02F2141DCB251311D18CB2180">
    <w:name w:val="4118B0A02F2141DCB251311D18CB2180"/>
    <w:rsid w:val="00964CF5"/>
  </w:style>
  <w:style w:type="paragraph" w:customStyle="1" w:styleId="AE3CD07E18024BD6B7A2D2385F950BDC">
    <w:name w:val="AE3CD07E18024BD6B7A2D2385F950BDC"/>
    <w:rsid w:val="00964CF5"/>
  </w:style>
  <w:style w:type="paragraph" w:customStyle="1" w:styleId="E8AF97B8681D4B41AE16451455298E75">
    <w:name w:val="E8AF97B8681D4B41AE16451455298E75"/>
    <w:rsid w:val="00964CF5"/>
  </w:style>
  <w:style w:type="paragraph" w:customStyle="1" w:styleId="8EA9AD0B1D094F21AE7EF1A139F80951">
    <w:name w:val="8EA9AD0B1D094F21AE7EF1A139F80951"/>
    <w:rsid w:val="00964CF5"/>
  </w:style>
  <w:style w:type="paragraph" w:customStyle="1" w:styleId="5A1809D5CC24462F8FE22A82A95EB13B">
    <w:name w:val="5A1809D5CC24462F8FE22A82A95EB13B"/>
    <w:rsid w:val="00C50EB0"/>
  </w:style>
  <w:style w:type="paragraph" w:customStyle="1" w:styleId="96C3866F64A94CB081856E61A572D680">
    <w:name w:val="96C3866F64A94CB081856E61A572D680"/>
    <w:rsid w:val="00C50EB0"/>
  </w:style>
  <w:style w:type="paragraph" w:customStyle="1" w:styleId="C8E6123E9B9D4C38B139A102D44C4BA4">
    <w:name w:val="C8E6123E9B9D4C38B139A102D44C4BA4"/>
    <w:rsid w:val="00C50EB0"/>
  </w:style>
  <w:style w:type="paragraph" w:customStyle="1" w:styleId="6B2D75D8747441FCBC779C31018E6055">
    <w:name w:val="6B2D75D8747441FCBC779C31018E6055"/>
    <w:rsid w:val="00C50EB0"/>
  </w:style>
  <w:style w:type="paragraph" w:customStyle="1" w:styleId="DFC8E30F2CE24E988F2E909E7322CDA5">
    <w:name w:val="DFC8E30F2CE24E988F2E909E7322CDA5"/>
    <w:rsid w:val="00835700"/>
    <w:rPr>
      <w:lang w:val="en-US" w:eastAsia="en-US"/>
    </w:rPr>
  </w:style>
  <w:style w:type="paragraph" w:customStyle="1" w:styleId="80CFBEEE0CD04EBEB6FCBD0720009565">
    <w:name w:val="80CFBEEE0CD04EBEB6FCBD0720009565"/>
    <w:rsid w:val="00835700"/>
    <w:rPr>
      <w:lang w:val="en-US" w:eastAsia="en-US"/>
    </w:rPr>
  </w:style>
  <w:style w:type="paragraph" w:customStyle="1" w:styleId="A96F72E01F96442AB59BBB43DBD4D3C5">
    <w:name w:val="A96F72E01F96442AB59BBB43DBD4D3C5"/>
    <w:rsid w:val="00835700"/>
    <w:rPr>
      <w:lang w:val="en-US" w:eastAsia="en-US"/>
    </w:rPr>
  </w:style>
  <w:style w:type="paragraph" w:customStyle="1" w:styleId="C661A70AAFAB4BC6A3C426319288AD87">
    <w:name w:val="C661A70AAFAB4BC6A3C426319288AD87"/>
    <w:rsid w:val="00835700"/>
    <w:rPr>
      <w:lang w:val="en-US" w:eastAsia="en-US"/>
    </w:rPr>
  </w:style>
  <w:style w:type="paragraph" w:customStyle="1" w:styleId="9110354D8A094A03B4582E1316949CF1">
    <w:name w:val="9110354D8A094A03B4582E1316949CF1"/>
    <w:rsid w:val="00835700"/>
    <w:rPr>
      <w:lang w:val="en-US" w:eastAsia="en-US"/>
    </w:rPr>
  </w:style>
  <w:style w:type="paragraph" w:customStyle="1" w:styleId="45911BF8AAA04989A88EECD8A15702E5">
    <w:name w:val="45911BF8AAA04989A88EECD8A15702E5"/>
    <w:rsid w:val="00835700"/>
    <w:rPr>
      <w:lang w:val="en-US" w:eastAsia="en-US"/>
    </w:rPr>
  </w:style>
  <w:style w:type="paragraph" w:customStyle="1" w:styleId="F86CBDDA250E4B708D7446A848027392">
    <w:name w:val="F86CBDDA250E4B708D7446A848027392"/>
    <w:rsid w:val="00835700"/>
    <w:rPr>
      <w:lang w:val="en-US" w:eastAsia="en-US"/>
    </w:rPr>
  </w:style>
  <w:style w:type="paragraph" w:customStyle="1" w:styleId="20E2EC852C8A4426B7A3926E893648B5">
    <w:name w:val="20E2EC852C8A4426B7A3926E893648B5"/>
    <w:rsid w:val="00835700"/>
    <w:rPr>
      <w:lang w:val="en-US" w:eastAsia="en-US"/>
    </w:rPr>
  </w:style>
  <w:style w:type="paragraph" w:customStyle="1" w:styleId="65CFF881895B48C2821CA6C7C347CBE1">
    <w:name w:val="65CFF881895B48C2821CA6C7C347CBE1"/>
    <w:rsid w:val="00835700"/>
    <w:rPr>
      <w:lang w:val="en-US" w:eastAsia="en-US"/>
    </w:rPr>
  </w:style>
  <w:style w:type="paragraph" w:customStyle="1" w:styleId="FB0D24A7CC2841299B4368F888AA6D30">
    <w:name w:val="FB0D24A7CC2841299B4368F888AA6D30"/>
    <w:rsid w:val="00835700"/>
    <w:rPr>
      <w:lang w:val="en-US" w:eastAsia="en-US"/>
    </w:rPr>
  </w:style>
  <w:style w:type="paragraph" w:customStyle="1" w:styleId="99188D3C018C4100909220456B5F22BA">
    <w:name w:val="99188D3C018C4100909220456B5F22BA"/>
    <w:rsid w:val="00835700"/>
    <w:rPr>
      <w:lang w:val="en-US" w:eastAsia="en-US"/>
    </w:rPr>
  </w:style>
  <w:style w:type="paragraph" w:customStyle="1" w:styleId="517168BC600C4AF290D040EBC5A03C91">
    <w:name w:val="517168BC600C4AF290D040EBC5A03C91"/>
    <w:rsid w:val="00835700"/>
    <w:rPr>
      <w:lang w:val="en-US" w:eastAsia="en-US"/>
    </w:rPr>
  </w:style>
  <w:style w:type="paragraph" w:customStyle="1" w:styleId="1A9EBABDAFEA41F8B1C62EDC0BBA96B3">
    <w:name w:val="1A9EBABDAFEA41F8B1C62EDC0BBA96B3"/>
    <w:rsid w:val="00835700"/>
    <w:rPr>
      <w:lang w:val="en-US" w:eastAsia="en-US"/>
    </w:rPr>
  </w:style>
  <w:style w:type="paragraph" w:customStyle="1" w:styleId="88C33AAB7A9A45F4BA17BE68FA51A6AC">
    <w:name w:val="88C33AAB7A9A45F4BA17BE68FA51A6AC"/>
    <w:rsid w:val="00835700"/>
    <w:rPr>
      <w:lang w:val="en-US" w:eastAsia="en-US"/>
    </w:rPr>
  </w:style>
  <w:style w:type="paragraph" w:customStyle="1" w:styleId="10BCDBD237364B74B572DC40A315A185">
    <w:name w:val="10BCDBD237364B74B572DC40A315A185"/>
    <w:rsid w:val="00835700"/>
    <w:rPr>
      <w:lang w:val="en-US" w:eastAsia="en-US"/>
    </w:rPr>
  </w:style>
  <w:style w:type="paragraph" w:customStyle="1" w:styleId="3AFC3BE893AB459ABCC250C68A9BBC23">
    <w:name w:val="3AFC3BE893AB459ABCC250C68A9BBC23"/>
    <w:rsid w:val="00835700"/>
    <w:rPr>
      <w:lang w:val="en-US" w:eastAsia="en-US"/>
    </w:rPr>
  </w:style>
  <w:style w:type="paragraph" w:customStyle="1" w:styleId="E352741899E44B719DC367982D66ED43">
    <w:name w:val="E352741899E44B719DC367982D66ED43"/>
    <w:rsid w:val="00835700"/>
    <w:rPr>
      <w:lang w:val="en-US" w:eastAsia="en-US"/>
    </w:rPr>
  </w:style>
  <w:style w:type="paragraph" w:customStyle="1" w:styleId="7D57A7D08DD44C4D8EBE6004EE04B4BE">
    <w:name w:val="7D57A7D08DD44C4D8EBE6004EE04B4BE"/>
    <w:rsid w:val="00835700"/>
    <w:rPr>
      <w:lang w:val="en-US" w:eastAsia="en-US"/>
    </w:rPr>
  </w:style>
  <w:style w:type="paragraph" w:customStyle="1" w:styleId="FC020FCAA4284921A2F69814CD9D8371">
    <w:name w:val="FC020FCAA4284921A2F69814CD9D8371"/>
    <w:rsid w:val="00835700"/>
    <w:rPr>
      <w:lang w:val="en-US" w:eastAsia="en-US"/>
    </w:rPr>
  </w:style>
  <w:style w:type="paragraph" w:customStyle="1" w:styleId="AEC3CDEBED214875AAAE9D00ACAAC287">
    <w:name w:val="AEC3CDEBED214875AAAE9D00ACAAC287"/>
    <w:rsid w:val="00835700"/>
    <w:rPr>
      <w:lang w:val="en-US" w:eastAsia="en-US"/>
    </w:rPr>
  </w:style>
  <w:style w:type="paragraph" w:customStyle="1" w:styleId="F196FF1EFDE945D9A06C4F6CE0D2C0DE">
    <w:name w:val="F196FF1EFDE945D9A06C4F6CE0D2C0DE"/>
    <w:rsid w:val="0066079D"/>
  </w:style>
  <w:style w:type="paragraph" w:customStyle="1" w:styleId="5545F3DBAB0E4F6FA3A9360EFAFFAAA6">
    <w:name w:val="5545F3DBAB0E4F6FA3A9360EFAFFAAA6"/>
    <w:rsid w:val="0066079D"/>
  </w:style>
  <w:style w:type="paragraph" w:customStyle="1" w:styleId="11E4C870A8154F9786DCC64CD8668ACC">
    <w:name w:val="11E4C870A8154F9786DCC64CD8668ACC"/>
    <w:rsid w:val="0066079D"/>
  </w:style>
  <w:style w:type="paragraph" w:customStyle="1" w:styleId="344D052316D64766B6D3E45925605B36">
    <w:name w:val="344D052316D64766B6D3E45925605B36"/>
    <w:rsid w:val="0066079D"/>
  </w:style>
  <w:style w:type="paragraph" w:customStyle="1" w:styleId="24576ECCF90A4DAEB8D9DC7A657EF527">
    <w:name w:val="24576ECCF90A4DAEB8D9DC7A657EF527"/>
    <w:rsid w:val="0066079D"/>
  </w:style>
  <w:style w:type="paragraph" w:customStyle="1" w:styleId="6BEE46CC822A408CBC9AFEDAF2729DDE">
    <w:name w:val="6BEE46CC822A408CBC9AFEDAF2729DDE"/>
    <w:rsid w:val="00877946"/>
  </w:style>
  <w:style w:type="paragraph" w:customStyle="1" w:styleId="670BD0A72592478491E2E07B648F4194">
    <w:name w:val="670BD0A72592478491E2E07B648F4194"/>
    <w:rsid w:val="00877946"/>
  </w:style>
  <w:style w:type="paragraph" w:customStyle="1" w:styleId="FBBE510528F84394833CE6B1FEA41173">
    <w:name w:val="FBBE510528F84394833CE6B1FEA41173"/>
    <w:rsid w:val="00792E73"/>
    <w:rPr>
      <w:lang w:val="en-US" w:eastAsia="en-US"/>
    </w:rPr>
  </w:style>
  <w:style w:type="paragraph" w:customStyle="1" w:styleId="9BC2B110A1EA47018B8C923431DEE0BF">
    <w:name w:val="9BC2B110A1EA47018B8C923431DEE0BF"/>
    <w:rsid w:val="00792E73"/>
    <w:rPr>
      <w:lang w:val="en-US" w:eastAsia="en-US"/>
    </w:rPr>
  </w:style>
  <w:style w:type="paragraph" w:customStyle="1" w:styleId="5E6ADD7EC5B64D0797B384141B2E2257">
    <w:name w:val="5E6ADD7EC5B64D0797B384141B2E2257"/>
    <w:rsid w:val="00792E73"/>
    <w:rPr>
      <w:lang w:val="en-US" w:eastAsia="en-US"/>
    </w:rPr>
  </w:style>
  <w:style w:type="paragraph" w:customStyle="1" w:styleId="77F1CF32B55E4B07A4C0A9193610D1D6">
    <w:name w:val="77F1CF32B55E4B07A4C0A9193610D1D6"/>
    <w:rsid w:val="00792E73"/>
    <w:rPr>
      <w:lang w:val="en-US" w:eastAsia="en-US"/>
    </w:rPr>
  </w:style>
  <w:style w:type="paragraph" w:customStyle="1" w:styleId="7B190CCE3D7B4DA6A8452A040FCEAB6F">
    <w:name w:val="7B190CCE3D7B4DA6A8452A040FCEAB6F"/>
    <w:rsid w:val="00792E73"/>
    <w:rPr>
      <w:lang w:val="en-US" w:eastAsia="en-US"/>
    </w:rPr>
  </w:style>
  <w:style w:type="paragraph" w:customStyle="1" w:styleId="8E23EDBA682F47A58F816FF130685439">
    <w:name w:val="8E23EDBA682F47A58F816FF130685439"/>
    <w:rsid w:val="00792E73"/>
    <w:rPr>
      <w:lang w:val="en-US" w:eastAsia="en-US"/>
    </w:rPr>
  </w:style>
  <w:style w:type="paragraph" w:customStyle="1" w:styleId="7EA74FE3B5854258AE2DF41D5ED32106">
    <w:name w:val="7EA74FE3B5854258AE2DF41D5ED32106"/>
    <w:rsid w:val="00792E73"/>
    <w:rPr>
      <w:lang w:val="en-US" w:eastAsia="en-US"/>
    </w:rPr>
  </w:style>
  <w:style w:type="paragraph" w:customStyle="1" w:styleId="F6F0356A402E49D0B217C3B50479984D">
    <w:name w:val="F6F0356A402E49D0B217C3B50479984D"/>
    <w:rsid w:val="00792E73"/>
    <w:rPr>
      <w:lang w:val="en-US" w:eastAsia="en-US"/>
    </w:rPr>
  </w:style>
  <w:style w:type="paragraph" w:customStyle="1" w:styleId="11A475AC975B45F4A5C11867C25D2944">
    <w:name w:val="11A475AC975B45F4A5C11867C25D2944"/>
    <w:rsid w:val="007C3E69"/>
  </w:style>
  <w:style w:type="paragraph" w:customStyle="1" w:styleId="89EF531F02004799B04AF7D744947EEE">
    <w:name w:val="89EF531F02004799B04AF7D744947EEE"/>
    <w:rsid w:val="00FE7831"/>
  </w:style>
  <w:style w:type="paragraph" w:customStyle="1" w:styleId="279DAD291832451C82922A5B651342A1">
    <w:name w:val="279DAD291832451C82922A5B651342A1"/>
    <w:rsid w:val="00480C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98E0A-E488-4F40-85B2-CC544E6FD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113273</Words>
  <Characters>713627</Characters>
  <Application>Microsoft Office Word</Application>
  <DocSecurity>0</DocSecurity>
  <Lines>5946</Lines>
  <Paragraphs>1650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Mareike Ariaans</cp:lastModifiedBy>
  <cp:revision>2</cp:revision>
  <cp:lastPrinted>2019-06-30T11:28:00Z</cp:lastPrinted>
  <dcterms:created xsi:type="dcterms:W3CDTF">2020-09-06T08:50:00Z</dcterms:created>
  <dcterms:modified xsi:type="dcterms:W3CDTF">2020-09-06T08:50:00Z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0">
    <vt:lpwstr>b4ee5ea6-6499-44e2-98d1-af7d42a5fdbf</vt:lpwstr>
  </property>
  <property fmtid="{D5CDD505-2E9C-101B-9397-08002B2CF9AE}" pid="4" name="CitaviDocumentProperty_8">
    <vt:lpwstr>C:\Users\Mareike Ariaans\Documents\Citavi 6\Projects\coelcare_ma_LTCTypology\coelcare_ma_LTCTypology.ctv6</vt:lpwstr>
  </property>
  <property fmtid="{D5CDD505-2E9C-101B-9397-08002B2CF9AE}" pid="5" name="CitaviDocumentProperty_6">
    <vt:lpwstr>True</vt:lpwstr>
  </property>
  <property fmtid="{D5CDD505-2E9C-101B-9397-08002B2CF9AE}" pid="6" name="CitaviDocumentProperty_1">
    <vt:lpwstr>6.5.0.0</vt:lpwstr>
  </property>
</Properties>
</file>