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52318F" w14:textId="16DE8BB8" w:rsidR="002E018D" w:rsidRPr="006A56FF" w:rsidRDefault="002E018D" w:rsidP="00EB31E0">
      <w:pPr>
        <w:pStyle w:val="berschrift1"/>
        <w:rPr>
          <w:lang w:val="en-US"/>
        </w:rPr>
      </w:pPr>
      <w:r w:rsidRPr="006A56FF">
        <w:rPr>
          <w:lang w:val="en-US"/>
        </w:rPr>
        <w:t>Title:</w:t>
      </w:r>
    </w:p>
    <w:p w14:paraId="72A2CC36" w14:textId="77777777" w:rsidR="008C7033" w:rsidRPr="006A56FF" w:rsidRDefault="008C7033" w:rsidP="008C7033">
      <w:pPr>
        <w:rPr>
          <w:lang w:val="en-US"/>
        </w:rPr>
      </w:pPr>
    </w:p>
    <w:p w14:paraId="17CA9D15" w14:textId="1F5C3729" w:rsidR="002E018D" w:rsidRPr="006A56FF" w:rsidRDefault="002E018D" w:rsidP="00DE025C">
      <w:pPr>
        <w:spacing w:after="160" w:line="480" w:lineRule="auto"/>
        <w:jc w:val="both"/>
        <w:rPr>
          <w:b/>
          <w:sz w:val="28"/>
          <w:szCs w:val="28"/>
          <w:lang w:val="en-US"/>
        </w:rPr>
      </w:pPr>
      <w:r w:rsidRPr="006A56FF">
        <w:rPr>
          <w:b/>
          <w:sz w:val="28"/>
          <w:szCs w:val="28"/>
          <w:lang w:val="en-US"/>
        </w:rPr>
        <w:t>Worlds of Long-term-care: A Long-term Care System Typology of OECD countries</w:t>
      </w:r>
    </w:p>
    <w:p w14:paraId="347C4FA6" w14:textId="58FB6989" w:rsidR="002E018D" w:rsidRPr="006A56FF" w:rsidRDefault="002E018D" w:rsidP="00315A0E">
      <w:pPr>
        <w:pStyle w:val="berschrift2"/>
        <w:rPr>
          <w:lang w:val="en-US"/>
        </w:rPr>
      </w:pPr>
      <w:r w:rsidRPr="006A56FF">
        <w:rPr>
          <w:lang w:val="en-US"/>
        </w:rPr>
        <w:t>Author names and affiliations:</w:t>
      </w:r>
    </w:p>
    <w:p w14:paraId="400CA2B5" w14:textId="77777777" w:rsidR="008C7033" w:rsidRPr="006A56FF" w:rsidRDefault="008C7033" w:rsidP="008C7033">
      <w:pPr>
        <w:rPr>
          <w:lang w:val="en-US"/>
        </w:rPr>
      </w:pPr>
    </w:p>
    <w:p w14:paraId="5D842AB1" w14:textId="0B08A0C0" w:rsidR="002E018D" w:rsidRPr="001029EA" w:rsidRDefault="002E018D" w:rsidP="00DE025C">
      <w:pPr>
        <w:spacing w:line="480" w:lineRule="auto"/>
        <w:rPr>
          <w:bCs/>
          <w:szCs w:val="24"/>
          <w:vertAlign w:val="superscript"/>
          <w:lang w:val="en-US"/>
        </w:rPr>
      </w:pPr>
      <w:r w:rsidRPr="001029EA">
        <w:rPr>
          <w:bCs/>
          <w:szCs w:val="24"/>
          <w:lang w:val="en-US"/>
        </w:rPr>
        <w:t>Mareike Ariaans</w:t>
      </w:r>
      <w:r w:rsidR="00DE025C" w:rsidRPr="001029EA">
        <w:rPr>
          <w:bCs/>
          <w:szCs w:val="24"/>
          <w:vertAlign w:val="superscript"/>
          <w:lang w:val="en-US"/>
        </w:rPr>
        <w:t>1</w:t>
      </w:r>
      <w:r w:rsidR="00661837" w:rsidRPr="001029EA">
        <w:rPr>
          <w:bCs/>
          <w:szCs w:val="24"/>
          <w:vertAlign w:val="superscript"/>
          <w:lang w:val="en-US"/>
        </w:rPr>
        <w:t>,</w:t>
      </w:r>
      <w:r w:rsidR="00D534D0" w:rsidRPr="001029EA">
        <w:rPr>
          <w:bCs/>
          <w:szCs w:val="24"/>
          <w:vertAlign w:val="superscript"/>
          <w:lang w:val="en-US"/>
        </w:rPr>
        <w:t>2</w:t>
      </w:r>
      <w:r w:rsidR="00DE025C" w:rsidRPr="001029EA">
        <w:rPr>
          <w:bCs/>
          <w:szCs w:val="24"/>
          <w:vertAlign w:val="superscript"/>
          <w:lang w:val="en-US"/>
        </w:rPr>
        <w:t>, *</w:t>
      </w:r>
      <w:r w:rsidR="00DE025C" w:rsidRPr="001029EA">
        <w:rPr>
          <w:bCs/>
          <w:szCs w:val="24"/>
          <w:lang w:val="en-US"/>
        </w:rPr>
        <w:t xml:space="preserve">, </w:t>
      </w:r>
      <w:r w:rsidRPr="001029EA">
        <w:rPr>
          <w:bCs/>
          <w:szCs w:val="24"/>
          <w:lang w:val="en-US"/>
        </w:rPr>
        <w:t>Philipp Linden</w:t>
      </w:r>
      <w:r w:rsidR="00D534D0" w:rsidRPr="001029EA">
        <w:rPr>
          <w:bCs/>
          <w:szCs w:val="24"/>
          <w:vertAlign w:val="superscript"/>
          <w:lang w:val="en-US"/>
        </w:rPr>
        <w:t>3</w:t>
      </w:r>
      <w:r w:rsidRPr="001029EA">
        <w:rPr>
          <w:bCs/>
          <w:szCs w:val="24"/>
          <w:lang w:val="en-US"/>
        </w:rPr>
        <w:t>,</w:t>
      </w:r>
      <w:r w:rsidR="00DE025C" w:rsidRPr="001029EA">
        <w:rPr>
          <w:bCs/>
          <w:szCs w:val="24"/>
          <w:lang w:val="en-US"/>
        </w:rPr>
        <w:t xml:space="preserve"> </w:t>
      </w:r>
      <w:r w:rsidRPr="001029EA">
        <w:rPr>
          <w:bCs/>
          <w:szCs w:val="24"/>
          <w:lang w:val="en-US"/>
        </w:rPr>
        <w:t>Claus Wendt</w:t>
      </w:r>
      <w:r w:rsidR="00DE025C" w:rsidRPr="001029EA">
        <w:rPr>
          <w:bCs/>
          <w:szCs w:val="24"/>
          <w:vertAlign w:val="superscript"/>
          <w:lang w:val="en-US"/>
        </w:rPr>
        <w:t>4</w:t>
      </w:r>
    </w:p>
    <w:p w14:paraId="532F0F34" w14:textId="38C9804B" w:rsidR="00D534D0" w:rsidRPr="00661837" w:rsidRDefault="00D534D0" w:rsidP="000C6B26">
      <w:pPr>
        <w:spacing w:before="240" w:after="240" w:line="360" w:lineRule="auto"/>
        <w:jc w:val="both"/>
        <w:rPr>
          <w:color w:val="000000" w:themeColor="text1"/>
          <w:szCs w:val="24"/>
          <w:lang w:val="en-US"/>
        </w:rPr>
      </w:pPr>
      <w:r w:rsidRPr="00661837">
        <w:rPr>
          <w:color w:val="000000" w:themeColor="text1"/>
          <w:szCs w:val="24"/>
          <w:vertAlign w:val="superscript"/>
          <w:lang w:val="en-US"/>
        </w:rPr>
        <w:t xml:space="preserve">1 </w:t>
      </w:r>
      <w:r w:rsidRPr="00661837">
        <w:rPr>
          <w:color w:val="000000" w:themeColor="text1"/>
          <w:szCs w:val="24"/>
          <w:lang w:val="en-US"/>
        </w:rPr>
        <w:t>University of Mannheim, Mannheim C</w:t>
      </w:r>
      <w:r w:rsidRPr="00D534D0">
        <w:rPr>
          <w:color w:val="000000" w:themeColor="text1"/>
          <w:szCs w:val="24"/>
          <w:lang w:val="en-US"/>
        </w:rPr>
        <w:t>entre</w:t>
      </w:r>
      <w:r w:rsidRPr="00661837">
        <w:rPr>
          <w:color w:val="000000" w:themeColor="text1"/>
          <w:szCs w:val="24"/>
          <w:lang w:val="en-US"/>
        </w:rPr>
        <w:t xml:space="preserve"> for</w:t>
      </w:r>
      <w:r>
        <w:rPr>
          <w:color w:val="000000" w:themeColor="text1"/>
          <w:szCs w:val="24"/>
          <w:lang w:val="en-US"/>
        </w:rPr>
        <w:t xml:space="preserve"> European Social Research, </w:t>
      </w:r>
      <w:r w:rsidR="00D11535" w:rsidRPr="00661837">
        <w:rPr>
          <w:color w:val="000000" w:themeColor="text1"/>
          <w:szCs w:val="24"/>
          <w:lang w:val="en-US"/>
        </w:rPr>
        <w:t>A5, 6</w:t>
      </w:r>
      <w:r w:rsidR="00D11535">
        <w:rPr>
          <w:color w:val="000000" w:themeColor="text1"/>
          <w:szCs w:val="24"/>
          <w:lang w:val="en-US"/>
        </w:rPr>
        <w:t xml:space="preserve">, </w:t>
      </w:r>
      <w:r w:rsidR="00D11535" w:rsidRPr="00661837">
        <w:rPr>
          <w:color w:val="000000" w:themeColor="text1"/>
          <w:szCs w:val="24"/>
          <w:lang w:val="en-US"/>
        </w:rPr>
        <w:t>68159  Mannheim</w:t>
      </w:r>
      <w:r w:rsidR="00D11535">
        <w:rPr>
          <w:color w:val="000000" w:themeColor="text1"/>
          <w:szCs w:val="24"/>
          <w:lang w:val="en-US"/>
        </w:rPr>
        <w:t xml:space="preserve">, Phone: </w:t>
      </w:r>
      <w:r w:rsidR="00D11535" w:rsidRPr="00D11535">
        <w:rPr>
          <w:color w:val="000000" w:themeColor="text1"/>
          <w:szCs w:val="24"/>
          <w:lang w:val="en-US"/>
        </w:rPr>
        <w:t>+49-621-181</w:t>
      </w:r>
      <w:r w:rsidR="00D11535" w:rsidRPr="00661837">
        <w:rPr>
          <w:color w:val="000000" w:themeColor="text1"/>
          <w:szCs w:val="24"/>
          <w:lang w:val="en-US"/>
        </w:rPr>
        <w:t>2813</w:t>
      </w:r>
      <w:r w:rsidR="00D11535" w:rsidRPr="00D11535">
        <w:rPr>
          <w:color w:val="000000" w:themeColor="text1"/>
          <w:szCs w:val="24"/>
          <w:lang w:val="en-US"/>
        </w:rPr>
        <w:t xml:space="preserve">, </w:t>
      </w:r>
      <w:r w:rsidR="00D11535">
        <w:rPr>
          <w:color w:val="000000" w:themeColor="text1"/>
          <w:szCs w:val="24"/>
          <w:lang w:val="en-US"/>
        </w:rPr>
        <w:t>M</w:t>
      </w:r>
      <w:r w:rsidR="00D11535" w:rsidRPr="00661837">
        <w:rPr>
          <w:color w:val="000000" w:themeColor="text1"/>
          <w:szCs w:val="24"/>
          <w:lang w:val="en-US"/>
        </w:rPr>
        <w:t>areike.</w:t>
      </w:r>
      <w:r w:rsidR="00D11535">
        <w:rPr>
          <w:color w:val="000000" w:themeColor="text1"/>
          <w:szCs w:val="24"/>
          <w:lang w:val="en-US"/>
        </w:rPr>
        <w:t>Ariaans@mzes.uni.mannheim.de</w:t>
      </w:r>
      <w:r w:rsidR="00D11535" w:rsidRPr="00661837">
        <w:rPr>
          <w:color w:val="000000" w:themeColor="text1"/>
          <w:szCs w:val="24"/>
          <w:lang w:val="en-US"/>
        </w:rPr>
        <w:t xml:space="preserve"> </w:t>
      </w:r>
    </w:p>
    <w:p w14:paraId="67DBBCE7" w14:textId="40497861" w:rsidR="00522322" w:rsidRPr="006A56FF" w:rsidRDefault="00D534D0" w:rsidP="000C6B26">
      <w:pPr>
        <w:spacing w:before="240" w:after="240" w:line="360" w:lineRule="auto"/>
        <w:jc w:val="both"/>
        <w:rPr>
          <w:color w:val="000000" w:themeColor="text1"/>
          <w:szCs w:val="24"/>
          <w:lang w:val="en-US"/>
        </w:rPr>
      </w:pPr>
      <w:r>
        <w:rPr>
          <w:color w:val="000000" w:themeColor="text1"/>
          <w:szCs w:val="24"/>
          <w:vertAlign w:val="superscript"/>
          <w:lang w:val="en-US"/>
        </w:rPr>
        <w:t>2</w:t>
      </w:r>
      <w:r w:rsidR="00900C32" w:rsidRPr="006A56FF">
        <w:rPr>
          <w:color w:val="000000" w:themeColor="text1"/>
          <w:szCs w:val="24"/>
          <w:lang w:val="en-US"/>
        </w:rPr>
        <w:t xml:space="preserve"> University of Siegen, Seminar for Social Sciences, Adolf-Reichwein-Str. 2, 57068 Siegen, Germany; Phone: +49-271-740-5288, </w:t>
      </w:r>
      <w:r w:rsidR="00257C34">
        <w:fldChar w:fldCharType="begin"/>
      </w:r>
      <w:r w:rsidR="00257C34" w:rsidRPr="00771EFB">
        <w:rPr>
          <w:lang w:val="en-US"/>
          <w:rPrChange w:id="0" w:author="Mareike Ariaans" w:date="2020-07-12T12:46:00Z">
            <w:rPr/>
          </w:rPrChange>
        </w:rPr>
        <w:instrText xml:space="preserve"> HYPERLINK "mailto:ariaans@soziologie.uni-siegen.de" </w:instrText>
      </w:r>
      <w:r w:rsidR="00257C34">
        <w:fldChar w:fldCharType="separate"/>
      </w:r>
      <w:r w:rsidR="00DE025C" w:rsidRPr="006A56FF">
        <w:rPr>
          <w:rStyle w:val="Hyperlink"/>
          <w:szCs w:val="24"/>
          <w:lang w:val="en-US"/>
        </w:rPr>
        <w:t>ariaans@soziologie.uni-siegen.de</w:t>
      </w:r>
      <w:r w:rsidR="00257C34">
        <w:rPr>
          <w:rStyle w:val="Hyperlink"/>
          <w:szCs w:val="24"/>
          <w:lang w:val="en-US"/>
        </w:rPr>
        <w:fldChar w:fldCharType="end"/>
      </w:r>
    </w:p>
    <w:p w14:paraId="3F051705" w14:textId="5D9BECEA" w:rsidR="00900C32" w:rsidRPr="006A56FF" w:rsidRDefault="00D534D0" w:rsidP="000C6B26">
      <w:pPr>
        <w:spacing w:before="240" w:after="240" w:line="360" w:lineRule="auto"/>
        <w:ind w:hanging="5"/>
        <w:rPr>
          <w:lang w:val="en-US"/>
        </w:rPr>
      </w:pPr>
      <w:r>
        <w:rPr>
          <w:szCs w:val="24"/>
          <w:vertAlign w:val="superscript"/>
          <w:lang w:val="en-US"/>
        </w:rPr>
        <w:t>3</w:t>
      </w:r>
      <w:r w:rsidR="00900C32" w:rsidRPr="006A56FF">
        <w:rPr>
          <w:szCs w:val="24"/>
          <w:lang w:val="en-US"/>
        </w:rPr>
        <w:t xml:space="preserve"> University of Siegen, Seminar for Social Sciences, Adolf-Reichwein-Str. 2, 57068 Siegen, Germany; Phone: +49-271-740-5288, </w:t>
      </w:r>
      <w:r w:rsidR="00257C34">
        <w:fldChar w:fldCharType="begin"/>
      </w:r>
      <w:r w:rsidR="00257C34" w:rsidRPr="00771EFB">
        <w:rPr>
          <w:lang w:val="en-US"/>
          <w:rPrChange w:id="1" w:author="Mareike Ariaans" w:date="2020-07-12T12:46:00Z">
            <w:rPr/>
          </w:rPrChange>
        </w:rPr>
        <w:instrText xml:space="preserve"> HYPERLINK "mailto:linden@soziologie.uni-siegen.de" </w:instrText>
      </w:r>
      <w:r w:rsidR="00257C34">
        <w:fldChar w:fldCharType="separate"/>
      </w:r>
      <w:r w:rsidR="00900C32" w:rsidRPr="006A56FF">
        <w:rPr>
          <w:lang w:val="en-US"/>
        </w:rPr>
        <w:t>linden@soziologie.uni-siegen.de</w:t>
      </w:r>
      <w:r w:rsidR="00257C34">
        <w:rPr>
          <w:lang w:val="en-US"/>
        </w:rPr>
        <w:fldChar w:fldCharType="end"/>
      </w:r>
    </w:p>
    <w:p w14:paraId="4DD524DB" w14:textId="0141A2C4" w:rsidR="00DE025C" w:rsidRPr="006A56FF" w:rsidRDefault="00DE025C" w:rsidP="000C6B26">
      <w:pPr>
        <w:spacing w:before="240" w:after="240" w:line="360" w:lineRule="auto"/>
        <w:jc w:val="both"/>
        <w:rPr>
          <w:color w:val="000000" w:themeColor="text1"/>
          <w:szCs w:val="24"/>
          <w:lang w:val="en-US"/>
        </w:rPr>
      </w:pPr>
      <w:r w:rsidRPr="006A56FF">
        <w:rPr>
          <w:color w:val="000000" w:themeColor="text1"/>
          <w:szCs w:val="24"/>
          <w:vertAlign w:val="superscript"/>
          <w:lang w:val="en-US"/>
        </w:rPr>
        <w:t>4</w:t>
      </w:r>
      <w:r w:rsidRPr="006A56FF">
        <w:rPr>
          <w:color w:val="000000" w:themeColor="text1"/>
          <w:szCs w:val="24"/>
          <w:lang w:val="en-US"/>
        </w:rPr>
        <w:t xml:space="preserve"> University of Siegen, Seminar for Social Sciences, Adolf-Reichwein-Str. 2, 57068 Siegen, Germany; Phone: +49-271-740-</w:t>
      </w:r>
      <w:r w:rsidR="00545374">
        <w:rPr>
          <w:color w:val="000000" w:themeColor="text1"/>
          <w:szCs w:val="24"/>
          <w:lang w:val="en-US"/>
        </w:rPr>
        <w:t>3182</w:t>
      </w:r>
      <w:r w:rsidRPr="006A56FF">
        <w:rPr>
          <w:color w:val="000000" w:themeColor="text1"/>
          <w:szCs w:val="24"/>
          <w:lang w:val="en-US"/>
        </w:rPr>
        <w:t xml:space="preserve">, </w:t>
      </w:r>
      <w:r w:rsidR="00257C34">
        <w:fldChar w:fldCharType="begin"/>
      </w:r>
      <w:r w:rsidR="00257C34" w:rsidRPr="00771EFB">
        <w:rPr>
          <w:lang w:val="en-US"/>
          <w:rPrChange w:id="2" w:author="Mareike Ariaans" w:date="2020-07-12T12:46:00Z">
            <w:rPr/>
          </w:rPrChange>
        </w:rPr>
        <w:instrText xml:space="preserve"> HYPERLINK "mailto:wendt@soziologie.uni-siegen.de" </w:instrText>
      </w:r>
      <w:r w:rsidR="00257C34">
        <w:fldChar w:fldCharType="separate"/>
      </w:r>
      <w:r w:rsidR="00661837" w:rsidRPr="007048BA">
        <w:rPr>
          <w:rStyle w:val="Hyperlink"/>
          <w:szCs w:val="24"/>
          <w:lang w:val="en-US"/>
        </w:rPr>
        <w:t>wendt@soziologie.uni-siegen.de</w:t>
      </w:r>
      <w:r w:rsidR="00257C34">
        <w:rPr>
          <w:rStyle w:val="Hyperlink"/>
          <w:szCs w:val="24"/>
          <w:lang w:val="en-US"/>
        </w:rPr>
        <w:fldChar w:fldCharType="end"/>
      </w:r>
    </w:p>
    <w:p w14:paraId="0612A06D" w14:textId="77777777" w:rsidR="00DE025C" w:rsidRPr="006A56FF" w:rsidRDefault="00DE025C" w:rsidP="00315A0E">
      <w:pPr>
        <w:spacing w:after="240" w:line="480" w:lineRule="auto"/>
        <w:rPr>
          <w:szCs w:val="24"/>
          <w:lang w:val="en-US"/>
        </w:rPr>
      </w:pPr>
      <w:r w:rsidRPr="006A56FF">
        <w:rPr>
          <w:szCs w:val="24"/>
          <w:vertAlign w:val="superscript"/>
          <w:lang w:val="en-US"/>
        </w:rPr>
        <w:t>*</w:t>
      </w:r>
      <w:r w:rsidRPr="006A56FF">
        <w:rPr>
          <w:szCs w:val="24"/>
          <w:lang w:val="en-US"/>
        </w:rPr>
        <w:t xml:space="preserve"> Corresponding author</w:t>
      </w:r>
    </w:p>
    <w:p w14:paraId="6CF60AE1" w14:textId="77777777" w:rsidR="00900C32" w:rsidRPr="006A56FF" w:rsidRDefault="00900C32" w:rsidP="00DB62C0">
      <w:pPr>
        <w:spacing w:line="360" w:lineRule="auto"/>
        <w:jc w:val="both"/>
        <w:rPr>
          <w:color w:val="000000" w:themeColor="text1"/>
          <w:szCs w:val="24"/>
          <w:lang w:val="en-US"/>
        </w:rPr>
      </w:pPr>
    </w:p>
    <w:p w14:paraId="60995BCF" w14:textId="21837042" w:rsidR="002E018D" w:rsidRPr="006A56FF" w:rsidRDefault="002E018D">
      <w:pPr>
        <w:rPr>
          <w:b/>
          <w:szCs w:val="24"/>
          <w:lang w:val="en-US"/>
        </w:rPr>
      </w:pPr>
      <w:r w:rsidRPr="006A56FF">
        <w:rPr>
          <w:b/>
          <w:szCs w:val="24"/>
          <w:lang w:val="en-US"/>
        </w:rPr>
        <w:br w:type="page"/>
      </w:r>
    </w:p>
    <w:p w14:paraId="1621844E" w14:textId="2EFCBB86" w:rsidR="002E018D" w:rsidRPr="00315A0E" w:rsidRDefault="002E018D" w:rsidP="00315A0E">
      <w:pPr>
        <w:pStyle w:val="berschrift2"/>
        <w:rPr>
          <w:lang w:val="en-US"/>
        </w:rPr>
      </w:pPr>
      <w:r w:rsidRPr="00315A0E">
        <w:rPr>
          <w:lang w:val="en-US"/>
        </w:rPr>
        <w:lastRenderedPageBreak/>
        <w:t>Short biography – 50-100 words</w:t>
      </w:r>
    </w:p>
    <w:p w14:paraId="30B2E2EA" w14:textId="59B7FFAD" w:rsidR="002E018D" w:rsidRPr="006A56FF" w:rsidRDefault="002E018D" w:rsidP="002E018D">
      <w:pPr>
        <w:rPr>
          <w:szCs w:val="24"/>
          <w:lang w:val="en-US"/>
        </w:rPr>
      </w:pPr>
    </w:p>
    <w:p w14:paraId="02D8736E" w14:textId="1F4025E1" w:rsidR="002E018D" w:rsidRPr="006A56FF" w:rsidRDefault="002E018D" w:rsidP="002E018D">
      <w:pPr>
        <w:rPr>
          <w:bCs/>
          <w:szCs w:val="24"/>
          <w:lang w:val="en-US"/>
        </w:rPr>
      </w:pPr>
      <w:r w:rsidRPr="006A56FF">
        <w:rPr>
          <w:b/>
          <w:bCs/>
          <w:szCs w:val="24"/>
          <w:lang w:val="en-US"/>
        </w:rPr>
        <w:t xml:space="preserve">Mareike Ariaans </w:t>
      </w:r>
      <w:r w:rsidRPr="006A56FF">
        <w:rPr>
          <w:bCs/>
          <w:szCs w:val="24"/>
          <w:lang w:val="en-US"/>
        </w:rPr>
        <w:t>…</w:t>
      </w:r>
    </w:p>
    <w:p w14:paraId="74A83DA6" w14:textId="77777777" w:rsidR="002E018D" w:rsidRPr="006A56FF" w:rsidRDefault="002E018D" w:rsidP="002E018D">
      <w:pPr>
        <w:rPr>
          <w:szCs w:val="24"/>
          <w:lang w:val="en-US"/>
        </w:rPr>
      </w:pPr>
    </w:p>
    <w:p w14:paraId="0DD9A856" w14:textId="6523E772" w:rsidR="002E018D" w:rsidRDefault="002E018D" w:rsidP="002E018D">
      <w:pPr>
        <w:pStyle w:val="02FlietextErsterAbsatz"/>
        <w:rPr>
          <w:szCs w:val="24"/>
          <w:lang w:val="en-US"/>
        </w:rPr>
      </w:pPr>
      <w:bookmarkStart w:id="3" w:name="_Hlk531703314"/>
      <w:r w:rsidRPr="006A56FF">
        <w:rPr>
          <w:b/>
          <w:szCs w:val="24"/>
          <w:lang w:val="en-US"/>
        </w:rPr>
        <w:t>Philipp Linden</w:t>
      </w:r>
      <w:r w:rsidRPr="006A56FF">
        <w:rPr>
          <w:szCs w:val="24"/>
          <w:lang w:val="en-US"/>
        </w:rPr>
        <w:t xml:space="preserve"> is a sociologist (M.Sc.) and works as research assistant and doctoral candidate in the junior research group MEPYSO at the University of Siegen. His research interests are in the field of medical sociology and demography of health, the consequences of medicalization and psychologization of unemployment and early childhood development as well as quantitative research methods.</w:t>
      </w:r>
      <w:bookmarkEnd w:id="3"/>
    </w:p>
    <w:p w14:paraId="2D72FD19" w14:textId="77777777" w:rsidR="00661837" w:rsidRPr="006A56FF" w:rsidRDefault="00661837" w:rsidP="002E018D">
      <w:pPr>
        <w:pStyle w:val="02FlietextErsterAbsatz"/>
        <w:rPr>
          <w:szCs w:val="24"/>
          <w:lang w:val="en-US"/>
        </w:rPr>
      </w:pPr>
    </w:p>
    <w:p w14:paraId="2AC6F1F2" w14:textId="08CA6FC8" w:rsidR="002E018D" w:rsidRPr="006A56FF" w:rsidRDefault="002E018D" w:rsidP="002E018D">
      <w:pPr>
        <w:pStyle w:val="02FlietextErsterAbsatz"/>
        <w:rPr>
          <w:szCs w:val="24"/>
          <w:lang w:val="en-US"/>
        </w:rPr>
      </w:pPr>
      <w:r w:rsidRPr="006A56FF">
        <w:rPr>
          <w:b/>
          <w:bCs/>
          <w:szCs w:val="24"/>
          <w:lang w:val="en-US"/>
        </w:rPr>
        <w:t>Claus Wendt</w:t>
      </w:r>
      <w:r w:rsidRPr="006A56FF">
        <w:rPr>
          <w:szCs w:val="24"/>
          <w:lang w:val="en-US"/>
        </w:rPr>
        <w:t xml:space="preserve"> …</w:t>
      </w:r>
    </w:p>
    <w:p w14:paraId="4A765D08" w14:textId="2CDF85EC" w:rsidR="002E018D" w:rsidRPr="006A56FF" w:rsidRDefault="002E018D" w:rsidP="00DB62C0">
      <w:pPr>
        <w:spacing w:line="360" w:lineRule="auto"/>
        <w:jc w:val="both"/>
        <w:rPr>
          <w:b/>
          <w:szCs w:val="24"/>
          <w:lang w:val="en-US"/>
        </w:rPr>
      </w:pPr>
    </w:p>
    <w:p w14:paraId="60FCAA76" w14:textId="000A1104" w:rsidR="002E018D" w:rsidRPr="006A56FF" w:rsidRDefault="002E018D" w:rsidP="00315A0E">
      <w:pPr>
        <w:pStyle w:val="berschrift2"/>
        <w:rPr>
          <w:lang w:val="en-US"/>
        </w:rPr>
      </w:pPr>
      <w:r w:rsidRPr="006A56FF">
        <w:rPr>
          <w:lang w:val="en-US"/>
        </w:rPr>
        <w:t>Acknowledgments</w:t>
      </w:r>
    </w:p>
    <w:p w14:paraId="1D3B822C" w14:textId="77777777" w:rsidR="00415494" w:rsidRPr="006A56FF" w:rsidRDefault="00415494" w:rsidP="00415494">
      <w:pPr>
        <w:rPr>
          <w:lang w:val="en-US"/>
        </w:rPr>
      </w:pPr>
    </w:p>
    <w:p w14:paraId="273F027B" w14:textId="2755505A" w:rsidR="008C7033" w:rsidRPr="006A56FF" w:rsidRDefault="002E018D" w:rsidP="00415494">
      <w:pPr>
        <w:pStyle w:val="02FlietextErsterAbsatz"/>
        <w:rPr>
          <w:lang w:val="en-US" w:eastAsia="de-DE"/>
        </w:rPr>
      </w:pPr>
      <w:r w:rsidRPr="006A56FF">
        <w:rPr>
          <w:lang w:val="en-US" w:eastAsia="de-DE"/>
        </w:rPr>
        <w:t>Earlier versions of this article were presented at the RC 19 Annual Meeting</w:t>
      </w:r>
      <w:r w:rsidR="00415494" w:rsidRPr="006A56FF">
        <w:rPr>
          <w:lang w:val="en-US" w:eastAsia="de-DE"/>
        </w:rPr>
        <w:t xml:space="preserve"> </w:t>
      </w:r>
      <w:r w:rsidR="00415494" w:rsidRPr="006A56FF">
        <w:rPr>
          <w:i/>
          <w:lang w:val="en-US" w:eastAsia="de-DE"/>
        </w:rPr>
        <w:t>“Global Crises and Social Policy: Coping with Conflict, Migration and Climate Change”,</w:t>
      </w:r>
      <w:r w:rsidR="00415494" w:rsidRPr="006A56FF">
        <w:rPr>
          <w:lang w:val="en-US" w:eastAsia="de-DE"/>
        </w:rPr>
        <w:t xml:space="preserve"> Mannheim University, Germany; August 28-30 2019.</w:t>
      </w:r>
    </w:p>
    <w:p w14:paraId="69AE280D" w14:textId="77777777" w:rsidR="008C7033" w:rsidRPr="006A56FF" w:rsidRDefault="008C7033" w:rsidP="00415494">
      <w:pPr>
        <w:pStyle w:val="02FlietextErsterAbsatz"/>
        <w:rPr>
          <w:b/>
          <w:szCs w:val="24"/>
          <w:lang w:val="en-US"/>
        </w:rPr>
      </w:pPr>
    </w:p>
    <w:p w14:paraId="69F0E2EE" w14:textId="77777777" w:rsidR="00A2688D" w:rsidRDefault="008C7033" w:rsidP="00315A0E">
      <w:pPr>
        <w:pStyle w:val="berschrift2"/>
        <w:rPr>
          <w:lang w:val="en-US"/>
        </w:rPr>
      </w:pPr>
      <w:r w:rsidRPr="006A56FF">
        <w:rPr>
          <w:lang w:val="en-US"/>
        </w:rPr>
        <w:t>Funding</w:t>
      </w:r>
    </w:p>
    <w:p w14:paraId="288C180D" w14:textId="7C30935F" w:rsidR="002E018D" w:rsidRPr="00A2688D" w:rsidRDefault="00A2688D" w:rsidP="00117252">
      <w:pPr>
        <w:pStyle w:val="02FlietextErsterAbsatz"/>
        <w:rPr>
          <w:lang w:val="en-US"/>
        </w:rPr>
      </w:pPr>
      <w:r w:rsidRPr="00A2688D">
        <w:rPr>
          <w:lang w:val="en-US"/>
        </w:rPr>
        <w:t>This article is part of the project “Comparing the Coordination of Elderly are Services in European Welfare States: How Organizational Actors Respond to Marketization Policies</w:t>
      </w:r>
      <w:r>
        <w:rPr>
          <w:lang w:val="en-US"/>
        </w:rPr>
        <w:t>” funded by the Deutsche Forschungsgemeinschaft (DFG) grant number:</w:t>
      </w:r>
      <w:r w:rsidR="00117252">
        <w:rPr>
          <w:lang w:val="en-US"/>
        </w:rPr>
        <w:t xml:space="preserve"> [INSERT PROJECT NUMBER]</w:t>
      </w:r>
      <w:r w:rsidR="00117252" w:rsidDel="00117252">
        <w:rPr>
          <w:lang w:val="en-US"/>
        </w:rPr>
        <w:t xml:space="preserve"> </w:t>
      </w:r>
      <w:r w:rsidR="002E018D" w:rsidRPr="00A2688D">
        <w:rPr>
          <w:lang w:val="en-US"/>
        </w:rPr>
        <w:br w:type="page"/>
      </w:r>
    </w:p>
    <w:p w14:paraId="6BA0095C" w14:textId="60B4AA41" w:rsidR="00EB31E0" w:rsidRPr="006A56FF" w:rsidRDefault="00EB31E0" w:rsidP="00EB31E0">
      <w:pPr>
        <w:keepNext/>
        <w:keepLines/>
        <w:tabs>
          <w:tab w:val="left" w:pos="709"/>
        </w:tabs>
        <w:suppressAutoHyphens/>
        <w:spacing w:before="240" w:after="240" w:line="288" w:lineRule="auto"/>
        <w:ind w:right="1134"/>
        <w:outlineLvl w:val="0"/>
        <w:rPr>
          <w:rFonts w:eastAsia="Times New Roman"/>
          <w:b/>
          <w:bCs/>
          <w:sz w:val="28"/>
          <w:szCs w:val="28"/>
          <w:lang w:val="en-US"/>
        </w:rPr>
      </w:pPr>
      <w:r w:rsidRPr="006A56FF">
        <w:rPr>
          <w:rFonts w:eastAsia="Times New Roman"/>
          <w:b/>
          <w:bCs/>
          <w:sz w:val="28"/>
          <w:szCs w:val="28"/>
          <w:lang w:val="en-US"/>
        </w:rPr>
        <w:lastRenderedPageBreak/>
        <w:t>Wordcount</w:t>
      </w:r>
    </w:p>
    <w:tbl>
      <w:tblPr>
        <w:tblW w:w="4629" w:type="dxa"/>
        <w:tblInd w:w="7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665"/>
        <w:gridCol w:w="1964"/>
      </w:tblGrid>
      <w:tr w:rsidR="00EB31E0" w:rsidRPr="006A56FF" w14:paraId="26C23702" w14:textId="77777777" w:rsidTr="00386E9B">
        <w:trPr>
          <w:trHeight w:val="285"/>
        </w:trPr>
        <w:tc>
          <w:tcPr>
            <w:tcW w:w="2665" w:type="dxa"/>
            <w:shd w:val="clear" w:color="auto" w:fill="auto"/>
            <w:noWrap/>
            <w:vAlign w:val="bottom"/>
            <w:hideMark/>
          </w:tcPr>
          <w:p w14:paraId="75940A20" w14:textId="77777777" w:rsidR="00EB31E0" w:rsidRPr="006A56FF" w:rsidRDefault="00EB31E0" w:rsidP="00EB31E0">
            <w:pPr>
              <w:rPr>
                <w:rFonts w:eastAsia="Times New Roman"/>
                <w:szCs w:val="24"/>
                <w:lang w:val="en-US" w:eastAsia="de-DE"/>
              </w:rPr>
            </w:pPr>
          </w:p>
        </w:tc>
        <w:tc>
          <w:tcPr>
            <w:tcW w:w="1964" w:type="dxa"/>
            <w:shd w:val="clear" w:color="auto" w:fill="auto"/>
            <w:noWrap/>
            <w:vAlign w:val="bottom"/>
            <w:hideMark/>
          </w:tcPr>
          <w:p w14:paraId="4B5569A2" w14:textId="77777777" w:rsidR="00EB31E0" w:rsidRPr="006A56FF" w:rsidRDefault="00EB31E0" w:rsidP="00EB31E0">
            <w:pPr>
              <w:jc w:val="right"/>
              <w:rPr>
                <w:rFonts w:eastAsia="Times New Roman"/>
                <w:b/>
                <w:bCs/>
                <w:lang w:val="en-US" w:eastAsia="de-DE"/>
              </w:rPr>
            </w:pPr>
            <w:r w:rsidRPr="006A56FF">
              <w:rPr>
                <w:rFonts w:eastAsia="Times New Roman"/>
                <w:b/>
                <w:lang w:val="en-US" w:eastAsia="de-DE"/>
              </w:rPr>
              <w:t>Ist</w:t>
            </w:r>
          </w:p>
        </w:tc>
      </w:tr>
      <w:tr w:rsidR="00EB31E0" w:rsidRPr="006A56FF" w14:paraId="14E07851" w14:textId="77777777" w:rsidTr="00386E9B">
        <w:trPr>
          <w:trHeight w:val="285"/>
        </w:trPr>
        <w:tc>
          <w:tcPr>
            <w:tcW w:w="2665" w:type="dxa"/>
            <w:shd w:val="clear" w:color="auto" w:fill="auto"/>
            <w:noWrap/>
            <w:vAlign w:val="bottom"/>
          </w:tcPr>
          <w:p w14:paraId="03C50253" w14:textId="715CCEC2" w:rsidR="00EB31E0" w:rsidRPr="006A56FF" w:rsidRDefault="00EB31E0" w:rsidP="00EB31E0">
            <w:pPr>
              <w:rPr>
                <w:rFonts w:eastAsia="Times New Roman"/>
                <w:bCs/>
                <w:lang w:val="en-US" w:eastAsia="de-DE"/>
              </w:rPr>
            </w:pPr>
            <w:r w:rsidRPr="006A56FF">
              <w:rPr>
                <w:rFonts w:eastAsia="Times New Roman"/>
                <w:lang w:val="en-US" w:eastAsia="de-DE"/>
              </w:rPr>
              <w:t xml:space="preserve">Abstract </w:t>
            </w:r>
            <w:r w:rsidR="001F104C">
              <w:rPr>
                <w:rFonts w:eastAsia="Times New Roman"/>
                <w:lang w:val="en-US" w:eastAsia="de-DE"/>
              </w:rPr>
              <w:t>(zählt nicht)</w:t>
            </w:r>
          </w:p>
        </w:tc>
        <w:tc>
          <w:tcPr>
            <w:tcW w:w="1964" w:type="dxa"/>
            <w:shd w:val="clear" w:color="auto" w:fill="auto"/>
            <w:noWrap/>
            <w:vAlign w:val="bottom"/>
          </w:tcPr>
          <w:p w14:paraId="37F6DF47" w14:textId="78CAA1B4" w:rsidR="00EB31E0" w:rsidRPr="006A56FF" w:rsidRDefault="00146320" w:rsidP="00EB31E0">
            <w:pPr>
              <w:jc w:val="right"/>
              <w:rPr>
                <w:rFonts w:eastAsia="Times New Roman"/>
                <w:bCs/>
                <w:lang w:val="en-US" w:eastAsia="de-DE"/>
              </w:rPr>
            </w:pPr>
            <w:r>
              <w:rPr>
                <w:rFonts w:eastAsia="Times New Roman"/>
                <w:bCs/>
                <w:lang w:val="en-US" w:eastAsia="de-DE"/>
              </w:rPr>
              <w:t>93</w:t>
            </w:r>
          </w:p>
        </w:tc>
      </w:tr>
      <w:tr w:rsidR="00EB31E0" w:rsidRPr="006A56FF" w14:paraId="527D8842" w14:textId="77777777" w:rsidTr="00386E9B">
        <w:trPr>
          <w:trHeight w:val="285"/>
        </w:trPr>
        <w:tc>
          <w:tcPr>
            <w:tcW w:w="2665" w:type="dxa"/>
            <w:shd w:val="clear" w:color="auto" w:fill="auto"/>
            <w:noWrap/>
            <w:vAlign w:val="bottom"/>
          </w:tcPr>
          <w:p w14:paraId="027486E2" w14:textId="77777777" w:rsidR="00EB31E0" w:rsidRPr="006A56FF" w:rsidRDefault="00EB31E0" w:rsidP="00EB31E0">
            <w:pPr>
              <w:rPr>
                <w:rFonts w:eastAsia="Times New Roman"/>
                <w:lang w:val="en-US" w:eastAsia="de-DE"/>
              </w:rPr>
            </w:pPr>
            <w:r w:rsidRPr="006A56FF">
              <w:rPr>
                <w:rFonts w:eastAsia="Times New Roman"/>
                <w:lang w:val="en-US" w:eastAsia="de-DE"/>
              </w:rPr>
              <w:t>Intro</w:t>
            </w:r>
          </w:p>
        </w:tc>
        <w:tc>
          <w:tcPr>
            <w:tcW w:w="1964" w:type="dxa"/>
            <w:shd w:val="clear" w:color="auto" w:fill="auto"/>
            <w:noWrap/>
            <w:vAlign w:val="bottom"/>
          </w:tcPr>
          <w:p w14:paraId="4B673C35" w14:textId="6F5F76A4" w:rsidR="00EB31E0" w:rsidRPr="006A56FF" w:rsidRDefault="00146320" w:rsidP="00EB31E0">
            <w:pPr>
              <w:jc w:val="right"/>
              <w:rPr>
                <w:rFonts w:eastAsia="Times New Roman"/>
                <w:bCs/>
                <w:lang w:val="en-US" w:eastAsia="de-DE"/>
              </w:rPr>
            </w:pPr>
            <w:r>
              <w:rPr>
                <w:rFonts w:eastAsia="Times New Roman"/>
                <w:bCs/>
                <w:lang w:val="en-US" w:eastAsia="de-DE"/>
              </w:rPr>
              <w:t>351</w:t>
            </w:r>
          </w:p>
        </w:tc>
      </w:tr>
      <w:tr w:rsidR="00EB31E0" w:rsidRPr="006A56FF" w14:paraId="6ADEE35A" w14:textId="77777777" w:rsidTr="00386E9B">
        <w:trPr>
          <w:trHeight w:val="285"/>
        </w:trPr>
        <w:tc>
          <w:tcPr>
            <w:tcW w:w="2665" w:type="dxa"/>
            <w:shd w:val="clear" w:color="auto" w:fill="auto"/>
            <w:noWrap/>
            <w:vAlign w:val="bottom"/>
            <w:hideMark/>
          </w:tcPr>
          <w:p w14:paraId="34E13600" w14:textId="77777777" w:rsidR="00EB31E0" w:rsidRPr="006A56FF" w:rsidRDefault="00EB31E0" w:rsidP="00EB31E0">
            <w:pPr>
              <w:rPr>
                <w:rFonts w:eastAsia="Times New Roman"/>
                <w:bCs/>
                <w:lang w:val="en-US" w:eastAsia="de-DE"/>
              </w:rPr>
            </w:pPr>
            <w:r w:rsidRPr="006A56FF">
              <w:rPr>
                <w:rFonts w:eastAsia="Times New Roman"/>
                <w:bCs/>
                <w:lang w:val="en-US" w:eastAsia="de-DE"/>
              </w:rPr>
              <w:t>Theoretical background</w:t>
            </w:r>
          </w:p>
        </w:tc>
        <w:tc>
          <w:tcPr>
            <w:tcW w:w="1964" w:type="dxa"/>
            <w:shd w:val="clear" w:color="auto" w:fill="auto"/>
            <w:noWrap/>
            <w:vAlign w:val="bottom"/>
            <w:hideMark/>
          </w:tcPr>
          <w:p w14:paraId="3EE178AA" w14:textId="60F98490" w:rsidR="00EB31E0" w:rsidRPr="006A56FF" w:rsidRDefault="00146320" w:rsidP="00EB31E0">
            <w:pPr>
              <w:jc w:val="right"/>
              <w:rPr>
                <w:rFonts w:eastAsia="Times New Roman"/>
                <w:bCs/>
                <w:lang w:val="en-US" w:eastAsia="de-DE"/>
              </w:rPr>
            </w:pPr>
            <w:r>
              <w:rPr>
                <w:rFonts w:eastAsia="Times New Roman"/>
                <w:bCs/>
                <w:lang w:val="en-US" w:eastAsia="de-DE"/>
              </w:rPr>
              <w:t>1337</w:t>
            </w:r>
          </w:p>
        </w:tc>
      </w:tr>
      <w:tr w:rsidR="00EB31E0" w:rsidRPr="006A56FF" w14:paraId="04E7E74A" w14:textId="77777777" w:rsidTr="00386E9B">
        <w:trPr>
          <w:trHeight w:val="285"/>
        </w:trPr>
        <w:tc>
          <w:tcPr>
            <w:tcW w:w="2665" w:type="dxa"/>
            <w:shd w:val="clear" w:color="auto" w:fill="auto"/>
            <w:noWrap/>
            <w:vAlign w:val="bottom"/>
            <w:hideMark/>
          </w:tcPr>
          <w:p w14:paraId="03C4EC7C" w14:textId="77777777" w:rsidR="00EB31E0" w:rsidRPr="006A56FF" w:rsidRDefault="00EB31E0" w:rsidP="00EB31E0">
            <w:pPr>
              <w:rPr>
                <w:rFonts w:eastAsia="Times New Roman"/>
                <w:bCs/>
                <w:lang w:val="en-US" w:eastAsia="de-DE"/>
              </w:rPr>
            </w:pPr>
            <w:r w:rsidRPr="006A56FF">
              <w:rPr>
                <w:rFonts w:eastAsia="Times New Roman"/>
                <w:lang w:val="en-US" w:eastAsia="de-DE"/>
              </w:rPr>
              <w:t>Methods</w:t>
            </w:r>
          </w:p>
        </w:tc>
        <w:tc>
          <w:tcPr>
            <w:tcW w:w="1964" w:type="dxa"/>
            <w:shd w:val="clear" w:color="auto" w:fill="auto"/>
            <w:noWrap/>
            <w:vAlign w:val="bottom"/>
            <w:hideMark/>
          </w:tcPr>
          <w:p w14:paraId="34B0FD08" w14:textId="51D254BD" w:rsidR="00EB31E0" w:rsidRPr="006A56FF" w:rsidRDefault="004369A8" w:rsidP="00EB31E0">
            <w:pPr>
              <w:jc w:val="right"/>
              <w:rPr>
                <w:rFonts w:eastAsia="Times New Roman"/>
                <w:bCs/>
                <w:lang w:val="en-US" w:eastAsia="de-DE"/>
              </w:rPr>
            </w:pPr>
            <w:r>
              <w:rPr>
                <w:rFonts w:eastAsia="Times New Roman"/>
                <w:bCs/>
                <w:lang w:val="en-US" w:eastAsia="de-DE"/>
              </w:rPr>
              <w:t>1239</w:t>
            </w:r>
          </w:p>
        </w:tc>
      </w:tr>
      <w:tr w:rsidR="00EB31E0" w:rsidRPr="006A56FF" w14:paraId="2A96C933" w14:textId="77777777" w:rsidTr="00386E9B">
        <w:trPr>
          <w:trHeight w:val="285"/>
        </w:trPr>
        <w:tc>
          <w:tcPr>
            <w:tcW w:w="2665" w:type="dxa"/>
            <w:shd w:val="clear" w:color="auto" w:fill="auto"/>
            <w:noWrap/>
            <w:vAlign w:val="bottom"/>
            <w:hideMark/>
          </w:tcPr>
          <w:p w14:paraId="4FA0AB05" w14:textId="77777777" w:rsidR="00EB31E0" w:rsidRPr="006A56FF" w:rsidRDefault="00EB31E0" w:rsidP="00EB31E0">
            <w:pPr>
              <w:rPr>
                <w:rFonts w:eastAsia="Times New Roman"/>
                <w:bCs/>
                <w:lang w:val="en-US" w:eastAsia="de-DE"/>
              </w:rPr>
            </w:pPr>
            <w:r w:rsidRPr="006A56FF">
              <w:rPr>
                <w:rFonts w:eastAsia="Times New Roman"/>
                <w:lang w:val="en-US" w:eastAsia="de-DE"/>
              </w:rPr>
              <w:t>Results</w:t>
            </w:r>
          </w:p>
        </w:tc>
        <w:tc>
          <w:tcPr>
            <w:tcW w:w="1964" w:type="dxa"/>
            <w:shd w:val="clear" w:color="auto" w:fill="auto"/>
            <w:noWrap/>
            <w:vAlign w:val="bottom"/>
            <w:hideMark/>
          </w:tcPr>
          <w:p w14:paraId="61CDADF0" w14:textId="188824CE" w:rsidR="00EB31E0" w:rsidRPr="006A56FF" w:rsidRDefault="000E72AE" w:rsidP="00EB31E0">
            <w:pPr>
              <w:jc w:val="right"/>
              <w:rPr>
                <w:rFonts w:eastAsia="Times New Roman"/>
                <w:bCs/>
                <w:lang w:val="en-US" w:eastAsia="de-DE"/>
              </w:rPr>
            </w:pPr>
            <w:r>
              <w:rPr>
                <w:rFonts w:eastAsia="Times New Roman"/>
                <w:bCs/>
                <w:lang w:val="en-US" w:eastAsia="de-DE"/>
              </w:rPr>
              <w:t>875</w:t>
            </w:r>
          </w:p>
        </w:tc>
      </w:tr>
      <w:tr w:rsidR="00EB31E0" w:rsidRPr="006A56FF" w14:paraId="33BB5A2A" w14:textId="77777777" w:rsidTr="00386E9B">
        <w:trPr>
          <w:trHeight w:val="285"/>
        </w:trPr>
        <w:tc>
          <w:tcPr>
            <w:tcW w:w="2665" w:type="dxa"/>
            <w:shd w:val="clear" w:color="auto" w:fill="auto"/>
            <w:noWrap/>
            <w:vAlign w:val="bottom"/>
            <w:hideMark/>
          </w:tcPr>
          <w:p w14:paraId="75B16A6A" w14:textId="77777777" w:rsidR="00EB31E0" w:rsidRPr="006A56FF" w:rsidRDefault="00EB31E0" w:rsidP="00EB31E0">
            <w:pPr>
              <w:rPr>
                <w:rFonts w:eastAsia="Times New Roman"/>
                <w:bCs/>
                <w:lang w:val="en-US" w:eastAsia="de-DE"/>
              </w:rPr>
            </w:pPr>
            <w:r w:rsidRPr="006A56FF">
              <w:rPr>
                <w:rFonts w:eastAsia="Times New Roman"/>
                <w:lang w:val="en-US" w:eastAsia="de-DE"/>
              </w:rPr>
              <w:t>Discussion</w:t>
            </w:r>
          </w:p>
        </w:tc>
        <w:tc>
          <w:tcPr>
            <w:tcW w:w="1964" w:type="dxa"/>
            <w:shd w:val="clear" w:color="auto" w:fill="auto"/>
            <w:noWrap/>
            <w:vAlign w:val="bottom"/>
            <w:hideMark/>
          </w:tcPr>
          <w:p w14:paraId="324C49E3" w14:textId="78495226" w:rsidR="00EB31E0" w:rsidRPr="006A56FF" w:rsidRDefault="00146320" w:rsidP="00EB31E0">
            <w:pPr>
              <w:jc w:val="right"/>
              <w:rPr>
                <w:rFonts w:eastAsia="Times New Roman"/>
                <w:bCs/>
                <w:lang w:val="en-US" w:eastAsia="de-DE"/>
              </w:rPr>
            </w:pPr>
            <w:r>
              <w:rPr>
                <w:rFonts w:eastAsia="Times New Roman"/>
                <w:bCs/>
                <w:lang w:val="en-US" w:eastAsia="de-DE"/>
              </w:rPr>
              <w:t>366</w:t>
            </w:r>
          </w:p>
        </w:tc>
      </w:tr>
      <w:tr w:rsidR="004237F4" w:rsidRPr="006A56FF" w14:paraId="4F98EC5F" w14:textId="77777777" w:rsidTr="00386E9B">
        <w:trPr>
          <w:trHeight w:val="285"/>
        </w:trPr>
        <w:tc>
          <w:tcPr>
            <w:tcW w:w="2665" w:type="dxa"/>
            <w:shd w:val="clear" w:color="auto" w:fill="auto"/>
            <w:noWrap/>
            <w:vAlign w:val="bottom"/>
          </w:tcPr>
          <w:p w14:paraId="07CE73B9" w14:textId="42704E95" w:rsidR="004237F4" w:rsidRPr="006A56FF" w:rsidRDefault="004237F4" w:rsidP="00EB31E0">
            <w:pPr>
              <w:rPr>
                <w:rFonts w:eastAsia="Times New Roman"/>
                <w:bCs/>
                <w:lang w:val="en-US" w:eastAsia="de-DE"/>
              </w:rPr>
            </w:pPr>
            <w:r>
              <w:rPr>
                <w:rFonts w:eastAsia="Times New Roman"/>
                <w:bCs/>
                <w:lang w:val="en-US" w:eastAsia="de-DE"/>
              </w:rPr>
              <w:t>Conclusion</w:t>
            </w:r>
          </w:p>
        </w:tc>
        <w:tc>
          <w:tcPr>
            <w:tcW w:w="1964" w:type="dxa"/>
            <w:shd w:val="clear" w:color="auto" w:fill="auto"/>
            <w:noWrap/>
            <w:vAlign w:val="bottom"/>
          </w:tcPr>
          <w:p w14:paraId="163A248D" w14:textId="6484403B" w:rsidR="004237F4" w:rsidRDefault="00146320" w:rsidP="00EB31E0">
            <w:pPr>
              <w:jc w:val="right"/>
              <w:rPr>
                <w:rFonts w:eastAsia="Times New Roman"/>
                <w:bCs/>
                <w:lang w:val="en-US" w:eastAsia="de-DE"/>
              </w:rPr>
            </w:pPr>
            <w:r>
              <w:rPr>
                <w:rFonts w:eastAsia="Times New Roman"/>
                <w:bCs/>
                <w:lang w:val="en-US" w:eastAsia="de-DE"/>
              </w:rPr>
              <w:t>403</w:t>
            </w:r>
          </w:p>
        </w:tc>
      </w:tr>
      <w:tr w:rsidR="00EB31E0" w:rsidRPr="006A56FF" w14:paraId="2D56E363" w14:textId="77777777" w:rsidTr="00386E9B">
        <w:trPr>
          <w:trHeight w:val="285"/>
        </w:trPr>
        <w:tc>
          <w:tcPr>
            <w:tcW w:w="2665" w:type="dxa"/>
            <w:shd w:val="clear" w:color="auto" w:fill="auto"/>
            <w:noWrap/>
            <w:vAlign w:val="bottom"/>
          </w:tcPr>
          <w:p w14:paraId="357EC8C9" w14:textId="77777777" w:rsidR="00EB31E0" w:rsidRPr="006A56FF" w:rsidRDefault="00EB31E0" w:rsidP="00EB31E0">
            <w:pPr>
              <w:rPr>
                <w:rFonts w:eastAsia="Times New Roman"/>
                <w:bCs/>
                <w:lang w:val="en-US" w:eastAsia="de-DE"/>
              </w:rPr>
            </w:pPr>
            <w:r w:rsidRPr="006A56FF">
              <w:rPr>
                <w:rFonts w:eastAsia="Times New Roman"/>
                <w:bCs/>
                <w:lang w:val="en-US" w:eastAsia="de-DE"/>
              </w:rPr>
              <w:t>Notes</w:t>
            </w:r>
          </w:p>
        </w:tc>
        <w:tc>
          <w:tcPr>
            <w:tcW w:w="1964" w:type="dxa"/>
            <w:shd w:val="clear" w:color="auto" w:fill="auto"/>
            <w:noWrap/>
            <w:vAlign w:val="bottom"/>
          </w:tcPr>
          <w:p w14:paraId="5BE9A474" w14:textId="5A71A808" w:rsidR="00EB31E0" w:rsidRPr="006A56FF" w:rsidRDefault="00EA2850" w:rsidP="00EB31E0">
            <w:pPr>
              <w:jc w:val="right"/>
              <w:rPr>
                <w:rFonts w:eastAsia="Times New Roman"/>
                <w:bCs/>
                <w:lang w:val="en-US" w:eastAsia="de-DE"/>
              </w:rPr>
            </w:pPr>
            <w:r>
              <w:rPr>
                <w:rFonts w:eastAsia="Times New Roman"/>
                <w:bCs/>
                <w:lang w:val="en-US" w:eastAsia="de-DE"/>
              </w:rPr>
              <w:t>0</w:t>
            </w:r>
          </w:p>
        </w:tc>
      </w:tr>
      <w:tr w:rsidR="00EB31E0" w:rsidRPr="006A56FF" w14:paraId="11718806" w14:textId="77777777" w:rsidTr="00386E9B">
        <w:trPr>
          <w:trHeight w:val="285"/>
        </w:trPr>
        <w:tc>
          <w:tcPr>
            <w:tcW w:w="2665" w:type="dxa"/>
            <w:shd w:val="clear" w:color="auto" w:fill="auto"/>
            <w:noWrap/>
            <w:vAlign w:val="bottom"/>
          </w:tcPr>
          <w:p w14:paraId="795E205B" w14:textId="62ADA018" w:rsidR="00EB31E0" w:rsidRPr="006A56FF" w:rsidRDefault="00EB31E0" w:rsidP="00EB31E0">
            <w:pPr>
              <w:rPr>
                <w:rFonts w:eastAsia="Times New Roman"/>
                <w:lang w:val="en-US" w:eastAsia="de-DE"/>
              </w:rPr>
            </w:pPr>
            <w:r w:rsidRPr="006A56FF">
              <w:rPr>
                <w:rFonts w:eastAsia="Times New Roman"/>
                <w:lang w:val="en-US" w:eastAsia="de-DE"/>
              </w:rPr>
              <w:t>References</w:t>
            </w:r>
            <w:r w:rsidR="001F104C">
              <w:rPr>
                <w:rFonts w:eastAsia="Times New Roman"/>
                <w:lang w:val="en-US" w:eastAsia="de-DE"/>
              </w:rPr>
              <w:t xml:space="preserve"> (zählt nicht)</w:t>
            </w:r>
          </w:p>
        </w:tc>
        <w:tc>
          <w:tcPr>
            <w:tcW w:w="1964" w:type="dxa"/>
            <w:shd w:val="clear" w:color="auto" w:fill="auto"/>
            <w:noWrap/>
            <w:vAlign w:val="bottom"/>
          </w:tcPr>
          <w:p w14:paraId="2B0C49A2" w14:textId="2C7B9518" w:rsidR="00EB31E0" w:rsidRPr="006A56FF" w:rsidRDefault="00A20A1E" w:rsidP="00EB31E0">
            <w:pPr>
              <w:jc w:val="right"/>
              <w:rPr>
                <w:rFonts w:eastAsia="Times New Roman"/>
                <w:lang w:val="en-US" w:eastAsia="de-DE"/>
              </w:rPr>
            </w:pPr>
            <w:r>
              <w:rPr>
                <w:rFonts w:eastAsia="Times New Roman"/>
                <w:lang w:val="en-US" w:eastAsia="de-DE"/>
              </w:rPr>
              <w:t>1074</w:t>
            </w:r>
          </w:p>
        </w:tc>
      </w:tr>
      <w:tr w:rsidR="00EB31E0" w:rsidRPr="006A56FF" w14:paraId="39AEAFC3" w14:textId="77777777" w:rsidTr="00386E9B">
        <w:trPr>
          <w:trHeight w:val="285"/>
        </w:trPr>
        <w:tc>
          <w:tcPr>
            <w:tcW w:w="2665" w:type="dxa"/>
            <w:shd w:val="clear" w:color="auto" w:fill="auto"/>
            <w:noWrap/>
            <w:vAlign w:val="bottom"/>
          </w:tcPr>
          <w:p w14:paraId="4B7BFC2F" w14:textId="77777777" w:rsidR="00EB31E0" w:rsidRPr="006A56FF" w:rsidRDefault="00EB31E0" w:rsidP="00EB31E0">
            <w:pPr>
              <w:rPr>
                <w:rFonts w:eastAsia="Times New Roman"/>
                <w:lang w:val="en-US" w:eastAsia="de-DE"/>
              </w:rPr>
            </w:pPr>
            <w:r w:rsidRPr="006A56FF">
              <w:rPr>
                <w:rFonts w:eastAsia="Times New Roman"/>
                <w:lang w:val="en-US" w:eastAsia="de-DE"/>
              </w:rPr>
              <w:t>Only Words</w:t>
            </w:r>
          </w:p>
        </w:tc>
        <w:tc>
          <w:tcPr>
            <w:tcW w:w="1964" w:type="dxa"/>
            <w:shd w:val="clear" w:color="auto" w:fill="auto"/>
            <w:noWrap/>
            <w:vAlign w:val="bottom"/>
          </w:tcPr>
          <w:p w14:paraId="6E868524" w14:textId="769E993B" w:rsidR="00EB31E0" w:rsidRPr="006A56FF" w:rsidRDefault="002A7D99" w:rsidP="00EB31E0">
            <w:pPr>
              <w:jc w:val="right"/>
              <w:rPr>
                <w:rFonts w:eastAsia="Times New Roman"/>
                <w:lang w:val="en-US" w:eastAsia="de-DE"/>
              </w:rPr>
            </w:pPr>
            <w:r>
              <w:rPr>
                <w:rFonts w:eastAsia="Times New Roman"/>
                <w:lang w:val="en-US" w:eastAsia="de-DE"/>
              </w:rPr>
              <w:t>4571</w:t>
            </w:r>
          </w:p>
        </w:tc>
      </w:tr>
      <w:tr w:rsidR="001B3191" w:rsidRPr="006A56FF" w14:paraId="7367C983" w14:textId="77777777" w:rsidTr="001B3191">
        <w:trPr>
          <w:trHeight w:val="285"/>
        </w:trPr>
        <w:tc>
          <w:tcPr>
            <w:tcW w:w="2665" w:type="dxa"/>
            <w:shd w:val="clear" w:color="auto" w:fill="auto"/>
            <w:noWrap/>
            <w:vAlign w:val="bottom"/>
          </w:tcPr>
          <w:p w14:paraId="7D99A513" w14:textId="4DBD57C1" w:rsidR="001B3191" w:rsidRPr="006A56FF" w:rsidRDefault="001B3191" w:rsidP="001B3191">
            <w:pPr>
              <w:rPr>
                <w:rFonts w:eastAsia="Times New Roman"/>
                <w:b/>
                <w:lang w:val="en-US" w:eastAsia="de-DE"/>
              </w:rPr>
            </w:pPr>
            <w:r w:rsidRPr="006A56FF">
              <w:rPr>
                <w:rFonts w:eastAsia="Times New Roman"/>
                <w:lang w:val="en-US" w:eastAsia="de-DE"/>
              </w:rPr>
              <w:t>Figures/Tables</w:t>
            </w:r>
          </w:p>
        </w:tc>
        <w:tc>
          <w:tcPr>
            <w:tcW w:w="1964" w:type="dxa"/>
            <w:shd w:val="clear" w:color="auto" w:fill="auto"/>
            <w:noWrap/>
            <w:vAlign w:val="bottom"/>
          </w:tcPr>
          <w:p w14:paraId="0A5ED6EC" w14:textId="06BAC5F8" w:rsidR="001B3191" w:rsidRPr="00555ABD" w:rsidRDefault="008026E0" w:rsidP="001B3191">
            <w:pPr>
              <w:jc w:val="right"/>
              <w:rPr>
                <w:rFonts w:eastAsia="Times New Roman"/>
                <w:bCs/>
                <w:lang w:val="en-US" w:eastAsia="de-DE"/>
              </w:rPr>
            </w:pPr>
            <w:r>
              <w:rPr>
                <w:rFonts w:eastAsia="Times New Roman"/>
                <w:bCs/>
                <w:lang w:val="en-US" w:eastAsia="de-DE"/>
              </w:rPr>
              <w:t>692</w:t>
            </w:r>
          </w:p>
        </w:tc>
      </w:tr>
      <w:tr w:rsidR="00555ABD" w:rsidRPr="006A56FF" w14:paraId="151FA7C6" w14:textId="77777777" w:rsidTr="001B3191">
        <w:trPr>
          <w:trHeight w:val="285"/>
        </w:trPr>
        <w:tc>
          <w:tcPr>
            <w:tcW w:w="2665" w:type="dxa"/>
            <w:shd w:val="clear" w:color="auto" w:fill="auto"/>
            <w:noWrap/>
            <w:vAlign w:val="bottom"/>
          </w:tcPr>
          <w:p w14:paraId="5FFE65A4" w14:textId="37DDDE8B" w:rsidR="00555ABD" w:rsidRPr="006A56FF" w:rsidRDefault="00555ABD" w:rsidP="00555ABD">
            <w:pPr>
              <w:rPr>
                <w:rFonts w:eastAsia="Times New Roman"/>
                <w:lang w:val="en-US" w:eastAsia="de-DE"/>
              </w:rPr>
            </w:pPr>
            <w:r w:rsidRPr="006A56FF">
              <w:rPr>
                <w:rFonts w:eastAsia="Times New Roman"/>
                <w:bCs/>
                <w:lang w:val="en-US" w:eastAsia="de-DE"/>
              </w:rPr>
              <w:t>TOTAL</w:t>
            </w:r>
          </w:p>
        </w:tc>
        <w:tc>
          <w:tcPr>
            <w:tcW w:w="1964" w:type="dxa"/>
            <w:shd w:val="clear" w:color="auto" w:fill="auto"/>
            <w:noWrap/>
            <w:vAlign w:val="bottom"/>
          </w:tcPr>
          <w:p w14:paraId="3D8E3F50" w14:textId="6C35B796" w:rsidR="00555ABD" w:rsidRDefault="002566A6" w:rsidP="00555ABD">
            <w:pPr>
              <w:jc w:val="right"/>
              <w:rPr>
                <w:rFonts w:eastAsia="Times New Roman"/>
                <w:bCs/>
                <w:lang w:val="en-US" w:eastAsia="de-DE"/>
              </w:rPr>
            </w:pPr>
            <w:r>
              <w:rPr>
                <w:rFonts w:eastAsia="Times New Roman"/>
                <w:lang w:val="en-US" w:eastAsia="de-DE"/>
              </w:rPr>
              <w:t>5263</w:t>
            </w:r>
          </w:p>
        </w:tc>
      </w:tr>
      <w:tr w:rsidR="00555ABD" w:rsidRPr="006A56FF" w14:paraId="07F66811" w14:textId="77777777" w:rsidTr="001B3191">
        <w:trPr>
          <w:trHeight w:val="285"/>
        </w:trPr>
        <w:tc>
          <w:tcPr>
            <w:tcW w:w="2665" w:type="dxa"/>
            <w:shd w:val="clear" w:color="auto" w:fill="auto"/>
            <w:noWrap/>
            <w:vAlign w:val="bottom"/>
          </w:tcPr>
          <w:p w14:paraId="6FAAA61D" w14:textId="687D6271" w:rsidR="00555ABD" w:rsidRPr="006A56FF" w:rsidRDefault="00555ABD" w:rsidP="00555ABD">
            <w:pPr>
              <w:rPr>
                <w:rFonts w:eastAsia="Times New Roman"/>
                <w:bCs/>
                <w:lang w:val="en-US" w:eastAsia="de-DE"/>
              </w:rPr>
            </w:pPr>
            <w:r w:rsidRPr="006A56FF">
              <w:rPr>
                <w:rFonts w:eastAsia="Times New Roman"/>
                <w:b/>
                <w:lang w:val="en-US" w:eastAsia="de-DE"/>
              </w:rPr>
              <w:t>Journal Max.</w:t>
            </w:r>
          </w:p>
        </w:tc>
        <w:tc>
          <w:tcPr>
            <w:tcW w:w="1964" w:type="dxa"/>
            <w:shd w:val="clear" w:color="auto" w:fill="auto"/>
            <w:noWrap/>
            <w:vAlign w:val="bottom"/>
          </w:tcPr>
          <w:p w14:paraId="00B3ACBC" w14:textId="2D3666A3" w:rsidR="00555ABD" w:rsidRPr="006A56FF" w:rsidRDefault="00555ABD" w:rsidP="00555ABD">
            <w:pPr>
              <w:jc w:val="right"/>
              <w:rPr>
                <w:rFonts w:eastAsia="Times New Roman"/>
                <w:bCs/>
                <w:lang w:val="en-US" w:eastAsia="de-DE"/>
              </w:rPr>
            </w:pPr>
            <w:r>
              <w:rPr>
                <w:rFonts w:eastAsia="Times New Roman"/>
                <w:b/>
                <w:lang w:val="en-US" w:eastAsia="de-DE"/>
              </w:rPr>
              <w:t>7000</w:t>
            </w:r>
          </w:p>
        </w:tc>
      </w:tr>
      <w:tr w:rsidR="00555ABD" w:rsidRPr="006A56FF" w14:paraId="007E53E0" w14:textId="77777777" w:rsidTr="00386E9B">
        <w:trPr>
          <w:trHeight w:val="285"/>
        </w:trPr>
        <w:tc>
          <w:tcPr>
            <w:tcW w:w="2665" w:type="dxa"/>
            <w:shd w:val="clear" w:color="auto" w:fill="auto"/>
            <w:noWrap/>
            <w:vAlign w:val="bottom"/>
          </w:tcPr>
          <w:p w14:paraId="1302F765" w14:textId="35979016" w:rsidR="00555ABD" w:rsidRPr="006A56FF" w:rsidRDefault="00555ABD" w:rsidP="00555ABD">
            <w:pPr>
              <w:rPr>
                <w:rFonts w:eastAsia="Times New Roman"/>
                <w:lang w:val="en-US" w:eastAsia="de-DE"/>
              </w:rPr>
            </w:pPr>
          </w:p>
        </w:tc>
        <w:tc>
          <w:tcPr>
            <w:tcW w:w="1964" w:type="dxa"/>
            <w:shd w:val="clear" w:color="auto" w:fill="auto"/>
            <w:noWrap/>
            <w:vAlign w:val="bottom"/>
          </w:tcPr>
          <w:p w14:paraId="73D9AAE7" w14:textId="465492FB" w:rsidR="00555ABD" w:rsidRPr="006A56FF" w:rsidRDefault="00555ABD" w:rsidP="00555ABD">
            <w:pPr>
              <w:jc w:val="right"/>
              <w:rPr>
                <w:rFonts w:eastAsia="Times New Roman"/>
                <w:bCs/>
                <w:lang w:val="en-US" w:eastAsia="de-DE"/>
              </w:rPr>
            </w:pPr>
          </w:p>
        </w:tc>
      </w:tr>
      <w:tr w:rsidR="00555ABD" w:rsidRPr="006A56FF" w14:paraId="1D305B81" w14:textId="77777777" w:rsidTr="00555ABD">
        <w:trPr>
          <w:trHeight w:val="285"/>
        </w:trPr>
        <w:tc>
          <w:tcPr>
            <w:tcW w:w="2665" w:type="dxa"/>
            <w:shd w:val="clear" w:color="auto" w:fill="auto"/>
            <w:noWrap/>
            <w:vAlign w:val="bottom"/>
          </w:tcPr>
          <w:p w14:paraId="09645C1F" w14:textId="3372DC83" w:rsidR="00555ABD" w:rsidRPr="006A56FF" w:rsidRDefault="00555ABD" w:rsidP="00555ABD">
            <w:pPr>
              <w:jc w:val="right"/>
              <w:rPr>
                <w:rFonts w:eastAsia="Times New Roman"/>
                <w:bCs/>
                <w:lang w:val="en-US" w:eastAsia="de-DE"/>
              </w:rPr>
            </w:pPr>
          </w:p>
        </w:tc>
        <w:tc>
          <w:tcPr>
            <w:tcW w:w="1964" w:type="dxa"/>
            <w:shd w:val="clear" w:color="auto" w:fill="auto"/>
            <w:noWrap/>
            <w:vAlign w:val="bottom"/>
          </w:tcPr>
          <w:p w14:paraId="6A2EB706" w14:textId="2FDFB015" w:rsidR="00555ABD" w:rsidRPr="006A56FF" w:rsidRDefault="00555ABD" w:rsidP="00555ABD">
            <w:pPr>
              <w:jc w:val="right"/>
              <w:rPr>
                <w:rFonts w:eastAsia="Times New Roman"/>
                <w:bCs/>
                <w:lang w:val="en-US" w:eastAsia="de-DE"/>
              </w:rPr>
            </w:pPr>
          </w:p>
        </w:tc>
      </w:tr>
    </w:tbl>
    <w:tbl>
      <w:tblPr>
        <w:tblpPr w:leftFromText="141" w:rightFromText="141" w:vertAnchor="text" w:horzAnchor="page" w:tblpX="7160" w:tblpY="-4439"/>
        <w:tblW w:w="38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665"/>
        <w:gridCol w:w="1200"/>
      </w:tblGrid>
      <w:tr w:rsidR="008B7258" w:rsidRPr="006A56FF" w14:paraId="57232EBB" w14:textId="77777777" w:rsidTr="008B7258">
        <w:trPr>
          <w:trHeight w:val="285"/>
        </w:trPr>
        <w:tc>
          <w:tcPr>
            <w:tcW w:w="2665" w:type="dxa"/>
            <w:shd w:val="clear" w:color="auto" w:fill="auto"/>
            <w:noWrap/>
            <w:vAlign w:val="bottom"/>
            <w:hideMark/>
          </w:tcPr>
          <w:p w14:paraId="52808748" w14:textId="77777777" w:rsidR="008B7258" w:rsidRPr="006A56FF" w:rsidRDefault="008B7258" w:rsidP="008B7258">
            <w:pPr>
              <w:rPr>
                <w:rFonts w:eastAsia="Times New Roman"/>
                <w:b/>
                <w:szCs w:val="24"/>
                <w:lang w:val="en-US" w:eastAsia="de-DE"/>
              </w:rPr>
            </w:pPr>
            <w:r w:rsidRPr="006A56FF">
              <w:rPr>
                <w:rFonts w:eastAsia="Times New Roman"/>
                <w:b/>
                <w:szCs w:val="24"/>
                <w:lang w:val="en-US" w:eastAsia="de-DE"/>
              </w:rPr>
              <w:t>Tabels/Figures</w:t>
            </w:r>
          </w:p>
        </w:tc>
        <w:tc>
          <w:tcPr>
            <w:tcW w:w="1200" w:type="dxa"/>
            <w:shd w:val="clear" w:color="auto" w:fill="auto"/>
            <w:noWrap/>
            <w:vAlign w:val="bottom"/>
          </w:tcPr>
          <w:p w14:paraId="27D2A57B" w14:textId="77777777" w:rsidR="008B7258" w:rsidRPr="006A56FF" w:rsidRDefault="008B7258" w:rsidP="008B7258">
            <w:pPr>
              <w:jc w:val="center"/>
              <w:rPr>
                <w:rFonts w:eastAsia="Times New Roman"/>
                <w:b/>
                <w:bCs/>
                <w:lang w:val="en-US" w:eastAsia="de-DE"/>
              </w:rPr>
            </w:pPr>
          </w:p>
        </w:tc>
      </w:tr>
      <w:tr w:rsidR="008B7258" w:rsidRPr="006A56FF" w14:paraId="6552EE18" w14:textId="77777777" w:rsidTr="008B7258">
        <w:trPr>
          <w:trHeight w:val="285"/>
        </w:trPr>
        <w:tc>
          <w:tcPr>
            <w:tcW w:w="2665" w:type="dxa"/>
            <w:shd w:val="clear" w:color="auto" w:fill="auto"/>
            <w:noWrap/>
            <w:vAlign w:val="bottom"/>
          </w:tcPr>
          <w:p w14:paraId="7BC4ADF9" w14:textId="77777777" w:rsidR="008B7258" w:rsidRPr="006A56FF" w:rsidRDefault="008B7258" w:rsidP="008B7258">
            <w:pPr>
              <w:rPr>
                <w:rFonts w:eastAsia="Times New Roman"/>
                <w:bCs/>
                <w:lang w:val="en-US" w:eastAsia="de-DE"/>
              </w:rPr>
            </w:pPr>
            <w:r w:rsidRPr="006A56FF">
              <w:rPr>
                <w:rFonts w:eastAsia="Times New Roman"/>
                <w:bCs/>
                <w:lang w:val="en-US" w:eastAsia="de-DE"/>
              </w:rPr>
              <w:t>T1 (Methods)</w:t>
            </w:r>
          </w:p>
        </w:tc>
        <w:tc>
          <w:tcPr>
            <w:tcW w:w="1200" w:type="dxa"/>
            <w:shd w:val="clear" w:color="auto" w:fill="auto"/>
            <w:noWrap/>
            <w:vAlign w:val="bottom"/>
          </w:tcPr>
          <w:p w14:paraId="435314D4" w14:textId="45763499" w:rsidR="008B7258" w:rsidRPr="006A56FF" w:rsidRDefault="00FD19AD" w:rsidP="008B7258">
            <w:pPr>
              <w:jc w:val="right"/>
              <w:rPr>
                <w:rFonts w:eastAsia="Times New Roman"/>
                <w:bCs/>
                <w:lang w:val="en-US" w:eastAsia="de-DE"/>
              </w:rPr>
            </w:pPr>
            <w:r>
              <w:rPr>
                <w:rFonts w:eastAsia="Times New Roman"/>
                <w:bCs/>
                <w:lang w:val="en-US" w:eastAsia="de-DE"/>
              </w:rPr>
              <w:t>164</w:t>
            </w:r>
          </w:p>
        </w:tc>
      </w:tr>
      <w:tr w:rsidR="008B7258" w:rsidRPr="006A56FF" w14:paraId="07BBF0ED" w14:textId="77777777" w:rsidTr="008B7258">
        <w:trPr>
          <w:trHeight w:val="285"/>
        </w:trPr>
        <w:tc>
          <w:tcPr>
            <w:tcW w:w="2665" w:type="dxa"/>
            <w:shd w:val="clear" w:color="auto" w:fill="auto"/>
            <w:noWrap/>
            <w:vAlign w:val="bottom"/>
          </w:tcPr>
          <w:p w14:paraId="396DB0D6" w14:textId="77777777" w:rsidR="008B7258" w:rsidRPr="006A56FF" w:rsidRDefault="008B7258" w:rsidP="008B7258">
            <w:pPr>
              <w:rPr>
                <w:rFonts w:eastAsia="Times New Roman"/>
                <w:bCs/>
                <w:lang w:val="en-US" w:eastAsia="de-DE"/>
              </w:rPr>
            </w:pPr>
            <w:r w:rsidRPr="006A56FF">
              <w:rPr>
                <w:rFonts w:eastAsia="Times New Roman"/>
                <w:bCs/>
                <w:lang w:val="en-US" w:eastAsia="de-DE"/>
              </w:rPr>
              <w:t>Total Methods</w:t>
            </w:r>
          </w:p>
        </w:tc>
        <w:tc>
          <w:tcPr>
            <w:tcW w:w="1200" w:type="dxa"/>
            <w:shd w:val="clear" w:color="auto" w:fill="auto"/>
            <w:noWrap/>
            <w:vAlign w:val="bottom"/>
          </w:tcPr>
          <w:p w14:paraId="4025DDD4" w14:textId="4B6B695B" w:rsidR="008B7258" w:rsidRPr="006A56FF" w:rsidRDefault="00FD19AD" w:rsidP="008B7258">
            <w:pPr>
              <w:jc w:val="right"/>
              <w:rPr>
                <w:rFonts w:eastAsia="Times New Roman"/>
                <w:b/>
                <w:lang w:val="en-US" w:eastAsia="de-DE"/>
              </w:rPr>
            </w:pPr>
            <w:r>
              <w:rPr>
                <w:rFonts w:eastAsia="Times New Roman"/>
                <w:b/>
                <w:lang w:val="en-US" w:eastAsia="de-DE"/>
              </w:rPr>
              <w:t>164</w:t>
            </w:r>
          </w:p>
        </w:tc>
      </w:tr>
      <w:tr w:rsidR="007D6C6B" w:rsidRPr="006A56FF" w14:paraId="1C17A8E9" w14:textId="77777777" w:rsidTr="008B7258">
        <w:trPr>
          <w:trHeight w:val="285"/>
        </w:trPr>
        <w:tc>
          <w:tcPr>
            <w:tcW w:w="2665" w:type="dxa"/>
            <w:shd w:val="clear" w:color="auto" w:fill="auto"/>
            <w:noWrap/>
            <w:vAlign w:val="bottom"/>
          </w:tcPr>
          <w:p w14:paraId="3889963E" w14:textId="77777777" w:rsidR="007D6C6B" w:rsidRDefault="007D6C6B" w:rsidP="008B7258">
            <w:pPr>
              <w:rPr>
                <w:rFonts w:eastAsia="Times New Roman"/>
                <w:bCs/>
                <w:lang w:val="en-US" w:eastAsia="de-DE"/>
              </w:rPr>
            </w:pPr>
          </w:p>
        </w:tc>
        <w:tc>
          <w:tcPr>
            <w:tcW w:w="1200" w:type="dxa"/>
            <w:shd w:val="clear" w:color="auto" w:fill="auto"/>
            <w:noWrap/>
            <w:vAlign w:val="bottom"/>
          </w:tcPr>
          <w:p w14:paraId="11559A93" w14:textId="77777777" w:rsidR="007D6C6B" w:rsidRDefault="007D6C6B" w:rsidP="008B7258">
            <w:pPr>
              <w:jc w:val="right"/>
              <w:rPr>
                <w:rFonts w:eastAsia="Times New Roman"/>
                <w:bCs/>
                <w:lang w:val="en-US" w:eastAsia="de-DE"/>
              </w:rPr>
            </w:pPr>
          </w:p>
        </w:tc>
      </w:tr>
      <w:tr w:rsidR="008B7258" w:rsidRPr="006A56FF" w14:paraId="368EC36A" w14:textId="77777777" w:rsidTr="008B7258">
        <w:trPr>
          <w:trHeight w:val="285"/>
        </w:trPr>
        <w:tc>
          <w:tcPr>
            <w:tcW w:w="2665" w:type="dxa"/>
            <w:shd w:val="clear" w:color="auto" w:fill="auto"/>
            <w:noWrap/>
            <w:vAlign w:val="bottom"/>
          </w:tcPr>
          <w:p w14:paraId="50165E95" w14:textId="3BC3553B" w:rsidR="008B7258" w:rsidRPr="006A56FF" w:rsidRDefault="007D6C6B" w:rsidP="008B7258">
            <w:pPr>
              <w:rPr>
                <w:rFonts w:eastAsia="Times New Roman"/>
                <w:bCs/>
                <w:lang w:val="en-US" w:eastAsia="de-DE"/>
              </w:rPr>
            </w:pPr>
            <w:r>
              <w:rPr>
                <w:rFonts w:eastAsia="Times New Roman"/>
                <w:bCs/>
                <w:lang w:val="en-US" w:eastAsia="de-DE"/>
              </w:rPr>
              <w:t>T</w:t>
            </w:r>
            <w:r w:rsidR="00FD19AD">
              <w:rPr>
                <w:rFonts w:eastAsia="Times New Roman"/>
                <w:bCs/>
                <w:lang w:val="en-US" w:eastAsia="de-DE"/>
              </w:rPr>
              <w:t>2</w:t>
            </w:r>
            <w:r>
              <w:rPr>
                <w:rFonts w:eastAsia="Times New Roman"/>
                <w:bCs/>
                <w:lang w:val="en-US" w:eastAsia="de-DE"/>
              </w:rPr>
              <w:t xml:space="preserve"> (Results)</w:t>
            </w:r>
          </w:p>
        </w:tc>
        <w:tc>
          <w:tcPr>
            <w:tcW w:w="1200" w:type="dxa"/>
            <w:shd w:val="clear" w:color="auto" w:fill="auto"/>
            <w:noWrap/>
            <w:vAlign w:val="bottom"/>
          </w:tcPr>
          <w:p w14:paraId="05375399" w14:textId="1AFE0E32" w:rsidR="008B7258" w:rsidRPr="006A56FF" w:rsidRDefault="00FD19AD" w:rsidP="008B7258">
            <w:pPr>
              <w:jc w:val="right"/>
              <w:rPr>
                <w:rFonts w:eastAsia="Times New Roman"/>
                <w:bCs/>
                <w:lang w:val="en-US" w:eastAsia="de-DE"/>
              </w:rPr>
            </w:pPr>
            <w:r>
              <w:rPr>
                <w:rFonts w:eastAsia="Times New Roman"/>
                <w:bCs/>
                <w:lang w:val="en-US" w:eastAsia="de-DE"/>
              </w:rPr>
              <w:t>148</w:t>
            </w:r>
          </w:p>
        </w:tc>
      </w:tr>
      <w:tr w:rsidR="00FD19AD" w:rsidRPr="006A56FF" w14:paraId="333F819D" w14:textId="77777777" w:rsidTr="008B7258">
        <w:trPr>
          <w:trHeight w:val="285"/>
        </w:trPr>
        <w:tc>
          <w:tcPr>
            <w:tcW w:w="2665" w:type="dxa"/>
            <w:shd w:val="clear" w:color="auto" w:fill="auto"/>
            <w:noWrap/>
            <w:vAlign w:val="bottom"/>
          </w:tcPr>
          <w:p w14:paraId="3EDDABBE" w14:textId="251ED3BF" w:rsidR="00FD19AD" w:rsidRDefault="00FD19AD" w:rsidP="008B7258">
            <w:pPr>
              <w:rPr>
                <w:rFonts w:eastAsia="Times New Roman"/>
                <w:bCs/>
                <w:lang w:val="en-US" w:eastAsia="de-DE"/>
              </w:rPr>
            </w:pPr>
            <w:r>
              <w:rPr>
                <w:rFonts w:eastAsia="Times New Roman"/>
                <w:bCs/>
                <w:lang w:val="en-US" w:eastAsia="de-DE"/>
              </w:rPr>
              <w:t>F1 (Results)</w:t>
            </w:r>
          </w:p>
        </w:tc>
        <w:tc>
          <w:tcPr>
            <w:tcW w:w="1200" w:type="dxa"/>
            <w:shd w:val="clear" w:color="auto" w:fill="auto"/>
            <w:noWrap/>
            <w:vAlign w:val="bottom"/>
          </w:tcPr>
          <w:p w14:paraId="59126F2A" w14:textId="70E4131B" w:rsidR="00FD19AD" w:rsidRDefault="00FD19AD" w:rsidP="008B7258">
            <w:pPr>
              <w:jc w:val="right"/>
              <w:rPr>
                <w:rFonts w:eastAsia="Times New Roman"/>
                <w:bCs/>
                <w:lang w:val="en-US" w:eastAsia="de-DE"/>
              </w:rPr>
            </w:pPr>
            <w:r>
              <w:rPr>
                <w:rFonts w:eastAsia="Times New Roman"/>
                <w:bCs/>
                <w:lang w:val="en-US" w:eastAsia="de-DE"/>
              </w:rPr>
              <w:t>24</w:t>
            </w:r>
          </w:p>
        </w:tc>
      </w:tr>
      <w:tr w:rsidR="008B7258" w:rsidRPr="006A56FF" w14:paraId="3F246F52" w14:textId="77777777" w:rsidTr="008B7258">
        <w:trPr>
          <w:trHeight w:val="285"/>
        </w:trPr>
        <w:tc>
          <w:tcPr>
            <w:tcW w:w="2665" w:type="dxa"/>
            <w:shd w:val="clear" w:color="auto" w:fill="auto"/>
            <w:noWrap/>
            <w:vAlign w:val="bottom"/>
          </w:tcPr>
          <w:p w14:paraId="1DEB8124" w14:textId="267E9A02" w:rsidR="008B7258" w:rsidRPr="006A56FF" w:rsidRDefault="008B7258" w:rsidP="008B7258">
            <w:pPr>
              <w:rPr>
                <w:rFonts w:eastAsia="Times New Roman"/>
                <w:bCs/>
                <w:lang w:val="en-US" w:eastAsia="de-DE"/>
              </w:rPr>
            </w:pPr>
            <w:r>
              <w:rPr>
                <w:rFonts w:eastAsia="Times New Roman"/>
                <w:bCs/>
                <w:lang w:val="en-US" w:eastAsia="de-DE"/>
              </w:rPr>
              <w:t>T</w:t>
            </w:r>
            <w:r w:rsidR="00FD19AD">
              <w:rPr>
                <w:rFonts w:eastAsia="Times New Roman"/>
                <w:bCs/>
                <w:lang w:val="en-US" w:eastAsia="de-DE"/>
              </w:rPr>
              <w:t>3</w:t>
            </w:r>
            <w:r w:rsidRPr="006A56FF">
              <w:rPr>
                <w:rFonts w:eastAsia="Times New Roman"/>
                <w:bCs/>
                <w:lang w:val="en-US" w:eastAsia="de-DE"/>
              </w:rPr>
              <w:t xml:space="preserve"> (Results)</w:t>
            </w:r>
          </w:p>
        </w:tc>
        <w:tc>
          <w:tcPr>
            <w:tcW w:w="1200" w:type="dxa"/>
            <w:shd w:val="clear" w:color="auto" w:fill="auto"/>
            <w:noWrap/>
            <w:vAlign w:val="bottom"/>
          </w:tcPr>
          <w:p w14:paraId="6EC60E6D" w14:textId="744F4285" w:rsidR="008B7258" w:rsidRPr="006A56FF" w:rsidRDefault="00FD19AD" w:rsidP="008B7258">
            <w:pPr>
              <w:jc w:val="right"/>
              <w:rPr>
                <w:rFonts w:eastAsia="Times New Roman"/>
                <w:bCs/>
                <w:lang w:val="en-US" w:eastAsia="de-DE"/>
              </w:rPr>
            </w:pPr>
            <w:r>
              <w:rPr>
                <w:rFonts w:eastAsia="Times New Roman"/>
                <w:bCs/>
                <w:lang w:val="en-US" w:eastAsia="de-DE"/>
              </w:rPr>
              <w:t>181</w:t>
            </w:r>
          </w:p>
        </w:tc>
      </w:tr>
      <w:tr w:rsidR="008B7258" w:rsidRPr="006A56FF" w14:paraId="73A20C10" w14:textId="77777777" w:rsidTr="008B7258">
        <w:trPr>
          <w:trHeight w:val="285"/>
        </w:trPr>
        <w:tc>
          <w:tcPr>
            <w:tcW w:w="2665" w:type="dxa"/>
            <w:shd w:val="clear" w:color="auto" w:fill="auto"/>
            <w:noWrap/>
            <w:vAlign w:val="bottom"/>
          </w:tcPr>
          <w:p w14:paraId="73CF8337" w14:textId="76D7A4AD" w:rsidR="008B7258" w:rsidRPr="006A56FF" w:rsidRDefault="007D6C6B" w:rsidP="008B7258">
            <w:pPr>
              <w:rPr>
                <w:rFonts w:eastAsia="Times New Roman"/>
                <w:bCs/>
                <w:lang w:val="en-US" w:eastAsia="de-DE"/>
              </w:rPr>
            </w:pPr>
            <w:r>
              <w:rPr>
                <w:rFonts w:eastAsia="Times New Roman"/>
                <w:bCs/>
                <w:lang w:val="en-US" w:eastAsia="de-DE"/>
              </w:rPr>
              <w:t>T</w:t>
            </w:r>
            <w:r w:rsidR="00FD19AD">
              <w:rPr>
                <w:rFonts w:eastAsia="Times New Roman"/>
                <w:bCs/>
                <w:lang w:val="en-US" w:eastAsia="de-DE"/>
              </w:rPr>
              <w:t>4</w:t>
            </w:r>
            <w:r>
              <w:rPr>
                <w:rFonts w:eastAsia="Times New Roman"/>
                <w:bCs/>
                <w:lang w:val="en-US" w:eastAsia="de-DE"/>
              </w:rPr>
              <w:t xml:space="preserve"> (Results)</w:t>
            </w:r>
          </w:p>
        </w:tc>
        <w:tc>
          <w:tcPr>
            <w:tcW w:w="1200" w:type="dxa"/>
            <w:shd w:val="clear" w:color="auto" w:fill="auto"/>
            <w:noWrap/>
            <w:vAlign w:val="bottom"/>
          </w:tcPr>
          <w:p w14:paraId="7AE9BA6E" w14:textId="19ACE341" w:rsidR="008B7258" w:rsidRPr="006A56FF" w:rsidRDefault="00FD19AD" w:rsidP="008B7258">
            <w:pPr>
              <w:jc w:val="right"/>
              <w:rPr>
                <w:rFonts w:eastAsia="Times New Roman"/>
                <w:bCs/>
                <w:lang w:val="en-US" w:eastAsia="de-DE"/>
              </w:rPr>
            </w:pPr>
            <w:r>
              <w:rPr>
                <w:rFonts w:eastAsia="Times New Roman"/>
                <w:bCs/>
                <w:lang w:val="en-US" w:eastAsia="de-DE"/>
              </w:rPr>
              <w:t>175</w:t>
            </w:r>
          </w:p>
        </w:tc>
      </w:tr>
      <w:tr w:rsidR="008B7258" w:rsidRPr="006A56FF" w14:paraId="69F6D681" w14:textId="77777777" w:rsidTr="008B7258">
        <w:trPr>
          <w:trHeight w:val="285"/>
        </w:trPr>
        <w:tc>
          <w:tcPr>
            <w:tcW w:w="2665" w:type="dxa"/>
            <w:shd w:val="clear" w:color="auto" w:fill="auto"/>
            <w:noWrap/>
            <w:vAlign w:val="bottom"/>
          </w:tcPr>
          <w:p w14:paraId="2AB5B6A1" w14:textId="77777777" w:rsidR="008B7258" w:rsidRPr="006A56FF" w:rsidRDefault="008B7258" w:rsidP="008B7258">
            <w:pPr>
              <w:rPr>
                <w:rFonts w:eastAsia="Times New Roman"/>
                <w:bCs/>
                <w:lang w:val="en-US" w:eastAsia="de-DE"/>
              </w:rPr>
            </w:pPr>
          </w:p>
        </w:tc>
        <w:tc>
          <w:tcPr>
            <w:tcW w:w="1200" w:type="dxa"/>
            <w:shd w:val="clear" w:color="auto" w:fill="auto"/>
            <w:noWrap/>
            <w:vAlign w:val="bottom"/>
          </w:tcPr>
          <w:p w14:paraId="182BF8DC" w14:textId="77777777" w:rsidR="008B7258" w:rsidRPr="006A56FF" w:rsidRDefault="008B7258" w:rsidP="008B7258">
            <w:pPr>
              <w:jc w:val="right"/>
              <w:rPr>
                <w:rFonts w:eastAsia="Times New Roman"/>
                <w:bCs/>
                <w:lang w:val="en-US" w:eastAsia="de-DE"/>
              </w:rPr>
            </w:pPr>
          </w:p>
        </w:tc>
      </w:tr>
      <w:tr w:rsidR="008B7258" w:rsidRPr="006A56FF" w14:paraId="4EBCA04C" w14:textId="77777777" w:rsidTr="008B7258">
        <w:trPr>
          <w:trHeight w:val="285"/>
        </w:trPr>
        <w:tc>
          <w:tcPr>
            <w:tcW w:w="2665" w:type="dxa"/>
            <w:shd w:val="clear" w:color="auto" w:fill="auto"/>
            <w:noWrap/>
            <w:vAlign w:val="bottom"/>
          </w:tcPr>
          <w:p w14:paraId="3D8FF0C0" w14:textId="77777777" w:rsidR="008B7258" w:rsidRPr="006A56FF" w:rsidRDefault="008B7258" w:rsidP="008B7258">
            <w:pPr>
              <w:rPr>
                <w:rFonts w:eastAsia="Times New Roman"/>
                <w:bCs/>
                <w:lang w:val="en-US" w:eastAsia="de-DE"/>
              </w:rPr>
            </w:pPr>
          </w:p>
        </w:tc>
        <w:tc>
          <w:tcPr>
            <w:tcW w:w="1200" w:type="dxa"/>
            <w:shd w:val="clear" w:color="auto" w:fill="auto"/>
            <w:noWrap/>
            <w:vAlign w:val="bottom"/>
          </w:tcPr>
          <w:p w14:paraId="5613C014" w14:textId="77777777" w:rsidR="008B7258" w:rsidRPr="006A56FF" w:rsidRDefault="008B7258" w:rsidP="008B7258">
            <w:pPr>
              <w:jc w:val="right"/>
              <w:rPr>
                <w:rFonts w:eastAsia="Times New Roman"/>
                <w:bCs/>
                <w:lang w:val="en-US" w:eastAsia="de-DE"/>
              </w:rPr>
            </w:pPr>
          </w:p>
        </w:tc>
      </w:tr>
      <w:tr w:rsidR="008B7258" w:rsidRPr="006A56FF" w14:paraId="69586497" w14:textId="77777777" w:rsidTr="008B7258">
        <w:trPr>
          <w:trHeight w:val="285"/>
        </w:trPr>
        <w:tc>
          <w:tcPr>
            <w:tcW w:w="2665" w:type="dxa"/>
            <w:shd w:val="clear" w:color="auto" w:fill="auto"/>
            <w:noWrap/>
            <w:vAlign w:val="bottom"/>
          </w:tcPr>
          <w:p w14:paraId="355E6611" w14:textId="77777777" w:rsidR="008B7258" w:rsidRPr="006A56FF" w:rsidRDefault="008B7258" w:rsidP="008B7258">
            <w:pPr>
              <w:rPr>
                <w:rFonts w:eastAsia="Times New Roman"/>
                <w:bCs/>
                <w:lang w:val="en-US" w:eastAsia="de-DE"/>
              </w:rPr>
            </w:pPr>
            <w:r>
              <w:rPr>
                <w:rFonts w:eastAsia="Times New Roman"/>
                <w:bCs/>
                <w:lang w:val="en-US" w:eastAsia="de-DE"/>
              </w:rPr>
              <w:t>Total Results</w:t>
            </w:r>
          </w:p>
        </w:tc>
        <w:tc>
          <w:tcPr>
            <w:tcW w:w="1200" w:type="dxa"/>
            <w:shd w:val="clear" w:color="auto" w:fill="auto"/>
            <w:noWrap/>
            <w:vAlign w:val="bottom"/>
          </w:tcPr>
          <w:p w14:paraId="017E6795" w14:textId="292EB417" w:rsidR="008B7258" w:rsidRPr="006A56FF" w:rsidRDefault="00EB14CA" w:rsidP="008B7258">
            <w:pPr>
              <w:jc w:val="right"/>
              <w:rPr>
                <w:rFonts w:eastAsia="Times New Roman"/>
                <w:b/>
                <w:lang w:val="en-US" w:eastAsia="de-DE"/>
              </w:rPr>
            </w:pPr>
            <w:r>
              <w:rPr>
                <w:rFonts w:eastAsia="Times New Roman"/>
                <w:b/>
                <w:lang w:val="en-US" w:eastAsia="de-DE"/>
              </w:rPr>
              <w:t>528</w:t>
            </w:r>
          </w:p>
        </w:tc>
      </w:tr>
      <w:tr w:rsidR="008B7258" w:rsidRPr="006A56FF" w14:paraId="512AC6FF" w14:textId="77777777" w:rsidTr="008B7258">
        <w:trPr>
          <w:trHeight w:val="285"/>
        </w:trPr>
        <w:tc>
          <w:tcPr>
            <w:tcW w:w="2665" w:type="dxa"/>
            <w:shd w:val="clear" w:color="auto" w:fill="auto"/>
            <w:noWrap/>
            <w:vAlign w:val="bottom"/>
          </w:tcPr>
          <w:p w14:paraId="7F17EE29" w14:textId="77777777" w:rsidR="008B7258" w:rsidRPr="006A56FF" w:rsidRDefault="008B7258" w:rsidP="008B7258">
            <w:pPr>
              <w:rPr>
                <w:rFonts w:eastAsia="Times New Roman"/>
                <w:bCs/>
                <w:lang w:val="en-US" w:eastAsia="de-DE"/>
              </w:rPr>
            </w:pPr>
            <w:r w:rsidRPr="006A56FF">
              <w:rPr>
                <w:rFonts w:eastAsia="Times New Roman"/>
                <w:bCs/>
                <w:lang w:val="en-US" w:eastAsia="de-DE"/>
              </w:rPr>
              <w:t>Total</w:t>
            </w:r>
          </w:p>
        </w:tc>
        <w:tc>
          <w:tcPr>
            <w:tcW w:w="1200" w:type="dxa"/>
            <w:shd w:val="clear" w:color="auto" w:fill="auto"/>
            <w:noWrap/>
            <w:vAlign w:val="bottom"/>
          </w:tcPr>
          <w:p w14:paraId="5418A97B" w14:textId="1F1522F1" w:rsidR="008B7258" w:rsidRPr="00B52283" w:rsidRDefault="008026E0" w:rsidP="008B7258">
            <w:pPr>
              <w:jc w:val="right"/>
              <w:rPr>
                <w:rFonts w:eastAsia="Times New Roman"/>
                <w:b/>
                <w:lang w:val="en-US" w:eastAsia="de-DE"/>
              </w:rPr>
            </w:pPr>
            <w:r>
              <w:rPr>
                <w:rFonts w:eastAsia="Times New Roman"/>
                <w:b/>
                <w:lang w:val="en-US" w:eastAsia="de-DE"/>
              </w:rPr>
              <w:t>692</w:t>
            </w:r>
          </w:p>
        </w:tc>
      </w:tr>
      <w:tr w:rsidR="008B7258" w:rsidRPr="006A56FF" w14:paraId="725FD43B" w14:textId="77777777" w:rsidTr="008B7258">
        <w:trPr>
          <w:trHeight w:val="285"/>
        </w:trPr>
        <w:tc>
          <w:tcPr>
            <w:tcW w:w="2665" w:type="dxa"/>
            <w:shd w:val="clear" w:color="auto" w:fill="auto"/>
            <w:noWrap/>
            <w:vAlign w:val="bottom"/>
          </w:tcPr>
          <w:p w14:paraId="71211361" w14:textId="77777777" w:rsidR="008B7258" w:rsidRPr="006A56FF" w:rsidRDefault="008B7258" w:rsidP="008B7258">
            <w:pPr>
              <w:jc w:val="right"/>
              <w:rPr>
                <w:rFonts w:eastAsia="Times New Roman"/>
                <w:bCs/>
                <w:lang w:val="en-US" w:eastAsia="de-DE"/>
              </w:rPr>
            </w:pPr>
          </w:p>
        </w:tc>
        <w:tc>
          <w:tcPr>
            <w:tcW w:w="1200" w:type="dxa"/>
            <w:shd w:val="clear" w:color="auto" w:fill="auto"/>
            <w:noWrap/>
            <w:vAlign w:val="bottom"/>
          </w:tcPr>
          <w:p w14:paraId="1CF15BEA" w14:textId="77777777" w:rsidR="008B7258" w:rsidRPr="006A56FF" w:rsidRDefault="008B7258" w:rsidP="008B7258">
            <w:pPr>
              <w:jc w:val="right"/>
              <w:rPr>
                <w:rFonts w:eastAsia="Times New Roman"/>
                <w:b/>
                <w:lang w:val="en-US" w:eastAsia="de-DE"/>
              </w:rPr>
            </w:pPr>
          </w:p>
        </w:tc>
      </w:tr>
      <w:tr w:rsidR="008B7258" w:rsidRPr="006A56FF" w14:paraId="2F745F0D" w14:textId="77777777" w:rsidTr="008B7258">
        <w:trPr>
          <w:trHeight w:val="285"/>
        </w:trPr>
        <w:tc>
          <w:tcPr>
            <w:tcW w:w="2665" w:type="dxa"/>
            <w:shd w:val="clear" w:color="auto" w:fill="auto"/>
            <w:noWrap/>
            <w:vAlign w:val="bottom"/>
          </w:tcPr>
          <w:p w14:paraId="615DCC6C" w14:textId="77777777" w:rsidR="008B7258" w:rsidRPr="006A56FF" w:rsidRDefault="008B7258" w:rsidP="008B7258">
            <w:pPr>
              <w:rPr>
                <w:rFonts w:eastAsia="Times New Roman"/>
                <w:bCs/>
                <w:lang w:val="en-US" w:eastAsia="de-DE"/>
              </w:rPr>
            </w:pPr>
          </w:p>
        </w:tc>
        <w:tc>
          <w:tcPr>
            <w:tcW w:w="1200" w:type="dxa"/>
            <w:shd w:val="clear" w:color="auto" w:fill="auto"/>
            <w:noWrap/>
            <w:vAlign w:val="bottom"/>
          </w:tcPr>
          <w:p w14:paraId="66784823" w14:textId="77777777" w:rsidR="008B7258" w:rsidRPr="006A56FF" w:rsidRDefault="008B7258" w:rsidP="008B7258">
            <w:pPr>
              <w:jc w:val="right"/>
              <w:rPr>
                <w:rFonts w:eastAsia="Times New Roman"/>
                <w:b/>
                <w:lang w:val="en-US" w:eastAsia="de-DE"/>
              </w:rPr>
            </w:pPr>
          </w:p>
        </w:tc>
      </w:tr>
      <w:tr w:rsidR="008B7258" w:rsidRPr="006A56FF" w14:paraId="313EF0E7" w14:textId="77777777" w:rsidTr="008B7258">
        <w:trPr>
          <w:trHeight w:val="285"/>
        </w:trPr>
        <w:tc>
          <w:tcPr>
            <w:tcW w:w="2665" w:type="dxa"/>
            <w:shd w:val="clear" w:color="auto" w:fill="auto"/>
            <w:noWrap/>
            <w:vAlign w:val="bottom"/>
          </w:tcPr>
          <w:p w14:paraId="1E6F44A0" w14:textId="77777777" w:rsidR="008B7258" w:rsidRPr="006A56FF" w:rsidRDefault="008B7258" w:rsidP="008B7258">
            <w:pPr>
              <w:rPr>
                <w:rFonts w:eastAsia="Times New Roman"/>
                <w:bCs/>
                <w:lang w:val="en-US" w:eastAsia="de-DE"/>
              </w:rPr>
            </w:pPr>
          </w:p>
        </w:tc>
        <w:tc>
          <w:tcPr>
            <w:tcW w:w="1200" w:type="dxa"/>
            <w:shd w:val="clear" w:color="auto" w:fill="auto"/>
            <w:noWrap/>
            <w:vAlign w:val="bottom"/>
          </w:tcPr>
          <w:p w14:paraId="2DA86BDE" w14:textId="77777777" w:rsidR="008B7258" w:rsidRPr="006A56FF" w:rsidRDefault="008B7258" w:rsidP="008B7258">
            <w:pPr>
              <w:jc w:val="right"/>
              <w:rPr>
                <w:rFonts w:eastAsia="Times New Roman"/>
                <w:b/>
                <w:lang w:val="en-US" w:eastAsia="de-DE"/>
              </w:rPr>
            </w:pPr>
          </w:p>
        </w:tc>
      </w:tr>
      <w:tr w:rsidR="008B7258" w:rsidRPr="006A56FF" w14:paraId="226434FB" w14:textId="77777777" w:rsidTr="008B7258">
        <w:trPr>
          <w:trHeight w:val="285"/>
        </w:trPr>
        <w:tc>
          <w:tcPr>
            <w:tcW w:w="2665" w:type="dxa"/>
            <w:shd w:val="clear" w:color="auto" w:fill="auto"/>
            <w:noWrap/>
            <w:vAlign w:val="bottom"/>
          </w:tcPr>
          <w:p w14:paraId="56AC8BCF" w14:textId="77777777" w:rsidR="008B7258" w:rsidRPr="006A56FF" w:rsidRDefault="008B7258" w:rsidP="008B7258">
            <w:pPr>
              <w:rPr>
                <w:rFonts w:eastAsia="Times New Roman"/>
                <w:bCs/>
                <w:lang w:val="en-US" w:eastAsia="de-DE"/>
              </w:rPr>
            </w:pPr>
          </w:p>
        </w:tc>
        <w:tc>
          <w:tcPr>
            <w:tcW w:w="1200" w:type="dxa"/>
            <w:shd w:val="clear" w:color="auto" w:fill="auto"/>
            <w:noWrap/>
            <w:vAlign w:val="bottom"/>
          </w:tcPr>
          <w:p w14:paraId="347C5F63" w14:textId="77777777" w:rsidR="008B7258" w:rsidRPr="006A56FF" w:rsidRDefault="008B7258" w:rsidP="008B7258">
            <w:pPr>
              <w:jc w:val="right"/>
              <w:rPr>
                <w:rFonts w:eastAsia="Times New Roman"/>
                <w:b/>
                <w:lang w:val="en-US" w:eastAsia="de-DE"/>
              </w:rPr>
            </w:pPr>
          </w:p>
        </w:tc>
      </w:tr>
    </w:tbl>
    <w:p w14:paraId="307DB334" w14:textId="77777777" w:rsidR="00EB31E0" w:rsidRPr="006A56FF" w:rsidRDefault="00EB31E0">
      <w:pPr>
        <w:rPr>
          <w:b/>
          <w:szCs w:val="24"/>
          <w:lang w:val="en-US"/>
        </w:rPr>
      </w:pPr>
      <w:r w:rsidRPr="006A56FF">
        <w:rPr>
          <w:b/>
          <w:szCs w:val="24"/>
          <w:lang w:val="en-US"/>
        </w:rPr>
        <w:br w:type="page"/>
      </w:r>
    </w:p>
    <w:p w14:paraId="539A1E6D" w14:textId="77777777" w:rsidR="00D3542F" w:rsidRDefault="00D3542F" w:rsidP="00EB31E0">
      <w:pPr>
        <w:pStyle w:val="berschrift1"/>
        <w:rPr>
          <w:lang w:val="en-US"/>
        </w:rPr>
        <w:sectPr w:rsidR="00D3542F" w:rsidSect="00AD66E9">
          <w:footerReference w:type="default" r:id="rId8"/>
          <w:pgSz w:w="11906" w:h="16838"/>
          <w:pgMar w:top="1417" w:right="1983" w:bottom="1134" w:left="1417" w:header="708" w:footer="708" w:gutter="0"/>
          <w:cols w:space="708"/>
          <w:docGrid w:linePitch="360"/>
        </w:sectPr>
      </w:pPr>
    </w:p>
    <w:p w14:paraId="637C8FE8" w14:textId="77777777" w:rsidR="00A2688D" w:rsidRDefault="00A2688D" w:rsidP="00A2688D">
      <w:pPr>
        <w:pStyle w:val="berschrift1"/>
        <w:rPr>
          <w:lang w:val="en-US"/>
        </w:rPr>
      </w:pPr>
      <w:r>
        <w:rPr>
          <w:lang w:val="en-US"/>
        </w:rPr>
        <w:lastRenderedPageBreak/>
        <w:t>Highlights</w:t>
      </w:r>
    </w:p>
    <w:p w14:paraId="3CA9A20E" w14:textId="77777777" w:rsidR="00A2688D" w:rsidRDefault="00A2688D" w:rsidP="00A2688D">
      <w:pPr>
        <w:pStyle w:val="02Flietext"/>
        <w:numPr>
          <w:ilvl w:val="0"/>
          <w:numId w:val="20"/>
        </w:numPr>
        <w:rPr>
          <w:lang w:val="en-US"/>
        </w:rPr>
      </w:pPr>
      <w:r>
        <w:rPr>
          <w:lang w:val="en-US"/>
        </w:rPr>
        <w:t>Compare and classify 25 OECD countries’ LTC systems</w:t>
      </w:r>
    </w:p>
    <w:p w14:paraId="52BAC6B5" w14:textId="77777777" w:rsidR="00A2688D" w:rsidRDefault="00A2688D" w:rsidP="00A2688D">
      <w:pPr>
        <w:pStyle w:val="02Flietext"/>
        <w:numPr>
          <w:ilvl w:val="0"/>
          <w:numId w:val="20"/>
        </w:numPr>
        <w:rPr>
          <w:lang w:val="en-US"/>
        </w:rPr>
      </w:pPr>
      <w:r>
        <w:rPr>
          <w:lang w:val="en-US"/>
        </w:rPr>
        <w:t>adopt most recent quantitative and institutional indicators</w:t>
      </w:r>
    </w:p>
    <w:p w14:paraId="6265DC80" w14:textId="77777777" w:rsidR="00A2688D" w:rsidRDefault="00A2688D" w:rsidP="00A2688D">
      <w:pPr>
        <w:pStyle w:val="02Flietext"/>
        <w:numPr>
          <w:ilvl w:val="0"/>
          <w:numId w:val="20"/>
        </w:numPr>
        <w:rPr>
          <w:lang w:val="en-US"/>
        </w:rPr>
      </w:pPr>
      <w:r>
        <w:rPr>
          <w:lang w:val="en-US"/>
        </w:rPr>
        <w:t>use a new, innovative clustering approach</w:t>
      </w:r>
    </w:p>
    <w:p w14:paraId="78C91707" w14:textId="77777777" w:rsidR="00A2688D" w:rsidRPr="00A2688D" w:rsidRDefault="00A2688D" w:rsidP="00A2688D">
      <w:pPr>
        <w:pStyle w:val="02Flietext"/>
        <w:numPr>
          <w:ilvl w:val="0"/>
          <w:numId w:val="20"/>
        </w:numPr>
        <w:rPr>
          <w:lang w:val="en-US"/>
        </w:rPr>
      </w:pPr>
      <w:r>
        <w:rPr>
          <w:lang w:val="en-US"/>
        </w:rPr>
        <w:t>provide an updated and flexible LTC typology</w:t>
      </w:r>
    </w:p>
    <w:p w14:paraId="487BDA69" w14:textId="2A97D25C" w:rsidR="00D3542F" w:rsidRDefault="00D3542F" w:rsidP="00D3542F">
      <w:pPr>
        <w:pStyle w:val="02Flietext"/>
        <w:rPr>
          <w:lang w:val="en-US"/>
        </w:rPr>
      </w:pPr>
    </w:p>
    <w:p w14:paraId="1D6DE432" w14:textId="4E43146B" w:rsidR="00A2688D" w:rsidRDefault="00A2688D" w:rsidP="00A2688D">
      <w:pPr>
        <w:pStyle w:val="02Flietext"/>
        <w:rPr>
          <w:lang w:val="en-US"/>
        </w:rPr>
        <w:sectPr w:rsidR="00A2688D" w:rsidSect="00AD66E9">
          <w:pgSz w:w="11906" w:h="16838"/>
          <w:pgMar w:top="1417" w:right="1983" w:bottom="1134" w:left="1417" w:header="708" w:footer="708" w:gutter="0"/>
          <w:cols w:space="708"/>
          <w:docGrid w:linePitch="360"/>
        </w:sectPr>
      </w:pPr>
    </w:p>
    <w:p w14:paraId="7FB67B3F" w14:textId="0057EF16" w:rsidR="00D3542F" w:rsidRPr="00D3542F" w:rsidRDefault="00D3542F" w:rsidP="00D3542F">
      <w:pPr>
        <w:pStyle w:val="02Flietext"/>
        <w:rPr>
          <w:lang w:val="en-US"/>
        </w:rPr>
      </w:pPr>
    </w:p>
    <w:p w14:paraId="21F79C0A" w14:textId="6879307A" w:rsidR="00AD66E9" w:rsidRPr="006A56FF" w:rsidRDefault="00AD66E9" w:rsidP="00EB31E0">
      <w:pPr>
        <w:pStyle w:val="berschrift1"/>
        <w:rPr>
          <w:lang w:val="en-US"/>
        </w:rPr>
      </w:pPr>
      <w:r w:rsidRPr="006A56FF">
        <w:rPr>
          <w:lang w:val="en-US"/>
        </w:rPr>
        <w:t>Abstract</w:t>
      </w:r>
      <w:r w:rsidR="00EB31E0" w:rsidRPr="006A56FF">
        <w:rPr>
          <w:lang w:val="en-US"/>
        </w:rPr>
        <w:t xml:space="preserve"> – </w:t>
      </w:r>
      <w:r w:rsidR="00636AAF">
        <w:rPr>
          <w:lang w:val="en-US"/>
        </w:rPr>
        <w:t>93</w:t>
      </w:r>
      <w:r w:rsidR="004C4BA1" w:rsidRPr="006A56FF">
        <w:rPr>
          <w:lang w:val="en-US"/>
        </w:rPr>
        <w:t xml:space="preserve"> </w:t>
      </w:r>
      <w:r w:rsidR="00EB31E0" w:rsidRPr="006A56FF">
        <w:rPr>
          <w:lang w:val="en-US"/>
        </w:rPr>
        <w:t>words</w:t>
      </w:r>
    </w:p>
    <w:p w14:paraId="3329E57B" w14:textId="6326A5B6" w:rsidR="00AD66E9" w:rsidRPr="006A56FF" w:rsidRDefault="00AD66E9" w:rsidP="00E00A57">
      <w:pPr>
        <w:pStyle w:val="02FlietextErsterAbsatz"/>
        <w:rPr>
          <w:lang w:val="en-US"/>
        </w:rPr>
      </w:pPr>
      <w:r w:rsidRPr="006A56FF">
        <w:rPr>
          <w:lang w:val="en-US"/>
        </w:rPr>
        <w:t xml:space="preserve">Providing long-term care (LTC) to the elderly is a major challenge for all welfare states. </w:t>
      </w:r>
      <w:r w:rsidR="00DC7F46">
        <w:rPr>
          <w:lang w:val="en-US"/>
        </w:rPr>
        <w:t xml:space="preserve">However, </w:t>
      </w:r>
      <w:r w:rsidRPr="006A56FF">
        <w:rPr>
          <w:lang w:val="en-US"/>
        </w:rPr>
        <w:t xml:space="preserve">LTC systems differ widely across countries. </w:t>
      </w:r>
      <w:r w:rsidR="00DC7F46" w:rsidRPr="00DC7F46">
        <w:rPr>
          <w:lang w:val="en-US"/>
        </w:rPr>
        <w:t xml:space="preserve">Moreover, due to </w:t>
      </w:r>
      <w:r w:rsidR="00DC7F46">
        <w:rPr>
          <w:lang w:val="en-US"/>
        </w:rPr>
        <w:t xml:space="preserve">recent </w:t>
      </w:r>
      <w:r w:rsidR="00DC7F46" w:rsidRPr="00DC7F46">
        <w:rPr>
          <w:lang w:val="en-US"/>
        </w:rPr>
        <w:t>maturation, economization</w:t>
      </w:r>
      <w:r w:rsidR="006E3A97">
        <w:rPr>
          <w:lang w:val="en-US"/>
        </w:rPr>
        <w:t>,</w:t>
      </w:r>
      <w:r w:rsidR="00DC7F46" w:rsidRPr="00DC7F46">
        <w:rPr>
          <w:lang w:val="en-US"/>
        </w:rPr>
        <w:t xml:space="preserve"> and marketization </w:t>
      </w:r>
      <w:r w:rsidR="00DC7F46">
        <w:rPr>
          <w:lang w:val="en-US"/>
        </w:rPr>
        <w:t xml:space="preserve">of LTC </w:t>
      </w:r>
      <w:r w:rsidR="00DC7F46" w:rsidRPr="00DC7F46">
        <w:rPr>
          <w:lang w:val="en-US"/>
        </w:rPr>
        <w:t xml:space="preserve">an updated and extended typology is needed. </w:t>
      </w:r>
      <w:r w:rsidR="00DC7F46">
        <w:rPr>
          <w:lang w:val="en-US"/>
        </w:rPr>
        <w:t>In this paper we</w:t>
      </w:r>
      <w:r w:rsidR="00DE67C7" w:rsidRPr="006A56FF">
        <w:rPr>
          <w:lang w:val="en-US"/>
        </w:rPr>
        <w:t xml:space="preserve"> aim to typologize OECD LTC systems</w:t>
      </w:r>
      <w:r w:rsidR="00722581">
        <w:rPr>
          <w:lang w:val="en-US"/>
        </w:rPr>
        <w:t xml:space="preserve"> </w:t>
      </w:r>
      <w:r w:rsidR="006E3A97" w:rsidRPr="006A56FF">
        <w:rPr>
          <w:lang w:val="en-US"/>
        </w:rPr>
        <w:t>and</w:t>
      </w:r>
      <w:r w:rsidR="006E3A97">
        <w:rPr>
          <w:lang w:val="en-US"/>
        </w:rPr>
        <w:t xml:space="preserve"> to</w:t>
      </w:r>
      <w:r w:rsidR="006E3A97" w:rsidRPr="006A56FF">
        <w:rPr>
          <w:lang w:val="en-US"/>
        </w:rPr>
        <w:t xml:space="preserve"> make results more comparable to other welfare and healthcare typologies</w:t>
      </w:r>
      <w:r w:rsidR="00160F11" w:rsidRPr="006A56FF">
        <w:rPr>
          <w:lang w:val="en-US"/>
        </w:rPr>
        <w:t>.</w:t>
      </w:r>
      <w:r w:rsidR="00A272E4">
        <w:rPr>
          <w:lang w:val="en-US"/>
        </w:rPr>
        <w:t xml:space="preserve"> </w:t>
      </w:r>
      <w:r w:rsidR="006E3A97">
        <w:rPr>
          <w:lang w:val="en-US"/>
        </w:rPr>
        <w:t xml:space="preserve">We use most recent OECD data and a unique set of institutional indicators, which are based on scientific literature and experts’ </w:t>
      </w:r>
      <w:r w:rsidR="00722581">
        <w:rPr>
          <w:lang w:val="en-US"/>
        </w:rPr>
        <w:t>evaluations</w:t>
      </w:r>
      <w:r w:rsidR="006E3A97">
        <w:rPr>
          <w:lang w:val="en-US"/>
        </w:rPr>
        <w:t xml:space="preserve">. </w:t>
      </w:r>
      <w:r w:rsidR="00BB1865" w:rsidRPr="006A56FF">
        <w:rPr>
          <w:lang w:val="en-US"/>
        </w:rPr>
        <w:t xml:space="preserve">Our results </w:t>
      </w:r>
      <w:r w:rsidR="006E3A97">
        <w:rPr>
          <w:lang w:val="en-US"/>
        </w:rPr>
        <w:t>reveal at least</w:t>
      </w:r>
      <w:r w:rsidR="002952B0">
        <w:rPr>
          <w:lang w:val="en-US"/>
        </w:rPr>
        <w:t xml:space="preserve"> four distinct LTC system types.</w:t>
      </w:r>
    </w:p>
    <w:p w14:paraId="69555BD9" w14:textId="5BF8123D" w:rsidR="00AD66E9" w:rsidRPr="006A56FF" w:rsidRDefault="00AD66E9" w:rsidP="00DB62C0">
      <w:pPr>
        <w:spacing w:line="360" w:lineRule="auto"/>
        <w:jc w:val="both"/>
        <w:rPr>
          <w:szCs w:val="24"/>
          <w:lang w:val="en-US"/>
        </w:rPr>
      </w:pPr>
    </w:p>
    <w:p w14:paraId="56E0A2E6" w14:textId="781306E9" w:rsidR="00522322" w:rsidRPr="006A56FF" w:rsidRDefault="00522322" w:rsidP="00DB62C0">
      <w:pPr>
        <w:spacing w:line="360" w:lineRule="auto"/>
        <w:jc w:val="both"/>
        <w:rPr>
          <w:szCs w:val="24"/>
          <w:lang w:val="en-US"/>
        </w:rPr>
      </w:pPr>
      <w:r w:rsidRPr="006A56FF">
        <w:rPr>
          <w:b/>
          <w:szCs w:val="24"/>
          <w:lang w:val="en-US"/>
        </w:rPr>
        <w:t>Keywords:</w:t>
      </w:r>
      <w:r w:rsidRPr="006A56FF">
        <w:rPr>
          <w:szCs w:val="24"/>
          <w:lang w:val="en-US"/>
        </w:rPr>
        <w:t xml:space="preserve"> long-term care, elderly, typology, classification</w:t>
      </w:r>
    </w:p>
    <w:p w14:paraId="0FE71BF8" w14:textId="1FA45DBB" w:rsidR="00522322" w:rsidRPr="006A56FF" w:rsidRDefault="00522322" w:rsidP="00DB62C0">
      <w:pPr>
        <w:spacing w:line="360" w:lineRule="auto"/>
        <w:jc w:val="both"/>
        <w:rPr>
          <w:szCs w:val="24"/>
          <w:lang w:val="en-US"/>
        </w:rPr>
      </w:pPr>
    </w:p>
    <w:p w14:paraId="3AA45043" w14:textId="77777777" w:rsidR="00EB31E0" w:rsidRPr="006A56FF" w:rsidRDefault="00EB31E0">
      <w:pPr>
        <w:rPr>
          <w:b/>
          <w:szCs w:val="24"/>
          <w:lang w:val="en-US"/>
        </w:rPr>
      </w:pPr>
      <w:r w:rsidRPr="006A56FF">
        <w:rPr>
          <w:b/>
          <w:szCs w:val="24"/>
          <w:lang w:val="en-US"/>
        </w:rPr>
        <w:br w:type="page"/>
      </w:r>
    </w:p>
    <w:p w14:paraId="0AB18E91" w14:textId="14C640DE" w:rsidR="00AD66E9" w:rsidRPr="006A56FF" w:rsidRDefault="00AD66E9" w:rsidP="00EB31E0">
      <w:pPr>
        <w:pStyle w:val="berschrift1"/>
        <w:rPr>
          <w:lang w:val="en-US"/>
        </w:rPr>
      </w:pPr>
      <w:r w:rsidRPr="006A56FF">
        <w:rPr>
          <w:lang w:val="en-US"/>
        </w:rPr>
        <w:lastRenderedPageBreak/>
        <w:t>Introduction</w:t>
      </w:r>
      <w:r w:rsidR="00EB31E0" w:rsidRPr="006A56FF">
        <w:rPr>
          <w:lang w:val="en-US"/>
        </w:rPr>
        <w:t xml:space="preserve"> – </w:t>
      </w:r>
      <w:r w:rsidR="00FE1C63">
        <w:rPr>
          <w:lang w:val="en-US"/>
        </w:rPr>
        <w:t>3</w:t>
      </w:r>
      <w:r w:rsidR="00117252">
        <w:rPr>
          <w:lang w:val="en-US"/>
        </w:rPr>
        <w:t>5</w:t>
      </w:r>
      <w:r w:rsidR="00FE1C63">
        <w:rPr>
          <w:lang w:val="en-US"/>
        </w:rPr>
        <w:t>1</w:t>
      </w:r>
      <w:r w:rsidR="00986F93" w:rsidRPr="006A56FF">
        <w:rPr>
          <w:lang w:val="en-US"/>
        </w:rPr>
        <w:t xml:space="preserve"> </w:t>
      </w:r>
      <w:r w:rsidR="00EB31E0" w:rsidRPr="006A56FF">
        <w:rPr>
          <w:lang w:val="en-US"/>
        </w:rPr>
        <w:t>words</w:t>
      </w:r>
    </w:p>
    <w:p w14:paraId="7C986EB7" w14:textId="77777777" w:rsidR="00257C34" w:rsidRDefault="004112FE" w:rsidP="00FE1C63">
      <w:pPr>
        <w:pStyle w:val="02FlietextErsterAbsatz"/>
        <w:rPr>
          <w:lang w:val="en-US"/>
        </w:rPr>
      </w:pPr>
      <w:r>
        <w:rPr>
          <w:lang w:val="en-US"/>
        </w:rPr>
        <w:t xml:space="preserve">Providing LTC for the elderly is a current and future challenge of welfare states. Increasing longevity and the ageing of the baby-boom generation challenge the provision of LTC </w:t>
      </w:r>
      <w:sdt>
        <w:sdtPr>
          <w:rPr>
            <w:lang w:val="en-US"/>
          </w:rPr>
          <w:alias w:val="To edit, see citavi.com/edit"/>
          <w:tag w:val="CitaviPlaceholder#a476a732-fe1c-4d29-9a8e-554acce30d30"/>
          <w:id w:val="-1421414803"/>
          <w:placeholder>
            <w:docPart w:val="DefaultPlaceholder_-1854013440"/>
          </w:placeholder>
        </w:sdtPr>
        <w:sdtEndPr/>
        <w:sdtContent>
          <w:r>
            <w:rPr>
              <w:noProof/>
              <w:lang w:val="en-US"/>
            </w:rPr>
            <w:fldChar w:fldCharType="begin"/>
          </w:r>
          <w:r w:rsidR="006C3A49">
            <w:rPr>
              <w:noProof/>
              <w:lang w:val="en-US"/>
            </w:rPr>
            <w:instrText>ADDIN CitaviPlaceholder{eyIkaWQiOiIxIiwiRW50cmllcyI6W3siJGlkIjoiMiIsIklkIjoiOTkzM2YyYWQtYWE1YS00ZjFjLTkwNGUtNTJmODJkNDZlZjk2IiwiUmFuZ2VMZW5ndGgiOjIyLCJSZWZlcmVuY2VJZCI6IjBiNmExNDJlLTkwMjMtNGJjMS04MTU2LWY0ZTdiMjU2NjM2OSIsIlJlZmVyZW5jZSI6eyIkaWQiOiIzIiwiQWJzdHJhY3RDb21wbGV4aXR5IjowLCJBYnN0cmFjdFNvdXJjZVRleHRGb3JtYXQiOjAsIkF1dGhvcnMiOlt7IiRpZCI6IjQ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}</w:instrText>
          </w:r>
          <w:r>
            <w:rPr>
              <w:noProof/>
              <w:lang w:val="en-US"/>
            </w:rPr>
            <w:fldChar w:fldCharType="separate"/>
          </w:r>
          <w:r w:rsidR="000B0433">
            <w:rPr>
              <w:noProof/>
              <w:lang w:val="en-US"/>
            </w:rPr>
            <w:t>(Colombo et al., 2011)</w:t>
          </w:r>
          <w:r>
            <w:rPr>
              <w:noProof/>
              <w:lang w:val="en-US"/>
            </w:rPr>
            <w:fldChar w:fldCharType="end"/>
          </w:r>
        </w:sdtContent>
      </w:sdt>
      <w:r w:rsidR="006155B2">
        <w:rPr>
          <w:lang w:val="en-US"/>
        </w:rPr>
        <w:t xml:space="preserve">. Due to this rising number of elderly people in need of LTC services, fiscal pressures on LTC systems increase </w:t>
      </w:r>
      <w:sdt>
        <w:sdtPr>
          <w:rPr>
            <w:lang w:val="en-US"/>
          </w:rPr>
          <w:alias w:val="To edit, see citavi.com/edit"/>
          <w:tag w:val="CitaviPlaceholder#96268a9c-2a66-4855-aa16-189afa6851e7"/>
          <w:id w:val="-109354590"/>
          <w:placeholder>
            <w:docPart w:val="DefaultPlaceholder_-1854013440"/>
          </w:placeholder>
        </w:sdtPr>
        <w:sdtEndPr/>
        <w:sdtContent>
          <w:r w:rsidR="006155B2">
            <w:rPr>
              <w:noProof/>
              <w:lang w:val="en-US"/>
            </w:rPr>
            <w:fldChar w:fldCharType="begin"/>
          </w:r>
          <w:r w:rsidR="006C3A49">
            <w:rPr>
              <w:noProof/>
              <w:lang w:val="en-US"/>
            </w:rPr>
            <w:instrText>ADDIN CitaviPlaceholder{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}</w:instrText>
          </w:r>
          <w:r w:rsidR="006155B2">
            <w:rPr>
              <w:noProof/>
              <w:lang w:val="en-US"/>
            </w:rPr>
            <w:fldChar w:fldCharType="separate"/>
          </w:r>
          <w:r w:rsidR="000B0433">
            <w:rPr>
              <w:noProof/>
              <w:lang w:val="en-US"/>
            </w:rPr>
            <w:t>(Ranci and Pavolini, 2013)</w:t>
          </w:r>
          <w:r w:rsidR="006155B2">
            <w:rPr>
              <w:noProof/>
              <w:lang w:val="en-US"/>
            </w:rPr>
            <w:fldChar w:fldCharType="end"/>
          </w:r>
        </w:sdtContent>
      </w:sdt>
      <w:r w:rsidR="006155B2">
        <w:rPr>
          <w:lang w:val="en-US"/>
        </w:rPr>
        <w:t>.</w:t>
      </w:r>
      <w:r w:rsidR="00620C03">
        <w:rPr>
          <w:lang w:val="en-US"/>
        </w:rPr>
        <w:t xml:space="preserve"> At the same time, claims for better access to systems and  higher quality of services become louder </w:t>
      </w:r>
      <w:sdt>
        <w:sdtPr>
          <w:rPr>
            <w:lang w:val="en-US"/>
          </w:rPr>
          <w:alias w:val="To edit, see citavi.com/edit"/>
          <w:tag w:val="CitaviPlaceholder#f68dcf4e-77a1-4814-a344-0f9952c08bb9"/>
          <w:id w:val="399482428"/>
          <w:placeholder>
            <w:docPart w:val="DefaultPlaceholder_-1854013440"/>
          </w:placeholder>
        </w:sdtPr>
        <w:sdtEndPr/>
        <w:sdtContent>
          <w:r w:rsidR="00620C03">
            <w:rPr>
              <w:noProof/>
              <w:lang w:val="en-US"/>
            </w:rPr>
            <w:fldChar w:fldCharType="begin"/>
          </w:r>
          <w:r w:rsidR="00620C03">
            <w:rPr>
              <w:noProof/>
              <w:lang w:val="en-US"/>
            </w:rPr>
            <w:instrText>ADDIN CitaviPlaceholder{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}</w:instrText>
          </w:r>
          <w:r w:rsidR="00620C03">
            <w:rPr>
              <w:noProof/>
              <w:lang w:val="en-US"/>
            </w:rPr>
            <w:fldChar w:fldCharType="separate"/>
          </w:r>
          <w:r w:rsidR="000B0433">
            <w:rPr>
              <w:noProof/>
              <w:lang w:val="en-US"/>
            </w:rPr>
            <w:t>(OECD and European Commission, 2013)</w:t>
          </w:r>
          <w:r w:rsidR="00620C03">
            <w:rPr>
              <w:noProof/>
              <w:lang w:val="en-US"/>
            </w:rPr>
            <w:fldChar w:fldCharType="end"/>
          </w:r>
        </w:sdtContent>
      </w:sdt>
      <w:r w:rsidR="00620C03">
        <w:rPr>
          <w:lang w:val="en-US"/>
        </w:rPr>
        <w:t>.</w:t>
      </w:r>
      <w:r>
        <w:rPr>
          <w:lang w:val="en-US"/>
        </w:rPr>
        <w:t xml:space="preserve"> </w:t>
      </w:r>
      <w:r w:rsidR="00C55241">
        <w:rPr>
          <w:lang w:val="en-US"/>
        </w:rPr>
        <w:t>To cope with these pressures,</w:t>
      </w:r>
      <w:r w:rsidR="006E36CF">
        <w:rPr>
          <w:lang w:val="en-US"/>
        </w:rPr>
        <w:t xml:space="preserve"> m</w:t>
      </w:r>
      <w:r w:rsidR="006E36CF" w:rsidRPr="006A56FF">
        <w:rPr>
          <w:lang w:val="en-US"/>
        </w:rPr>
        <w:t xml:space="preserve">any countries </w:t>
      </w:r>
      <w:r w:rsidR="00C55241">
        <w:rPr>
          <w:lang w:val="en-US"/>
        </w:rPr>
        <w:t>reformed their LTC systems, often by adopting</w:t>
      </w:r>
      <w:r w:rsidR="006E36CF" w:rsidRPr="006A56FF">
        <w:rPr>
          <w:lang w:val="en-US"/>
        </w:rPr>
        <w:t xml:space="preserve"> marketization, economization</w:t>
      </w:r>
      <w:r w:rsidR="006E36CF">
        <w:rPr>
          <w:lang w:val="en-US"/>
        </w:rPr>
        <w:t>,</w:t>
      </w:r>
      <w:r w:rsidR="006E36CF" w:rsidRPr="006A56FF">
        <w:rPr>
          <w:lang w:val="en-US"/>
        </w:rPr>
        <w:t xml:space="preserve"> and corporatization measures</w:t>
      </w:r>
      <w:r w:rsidR="00C55241">
        <w:rPr>
          <w:lang w:val="en-US"/>
        </w:rPr>
        <w:t>,</w:t>
      </w:r>
      <w:r w:rsidR="006E36CF" w:rsidRPr="006A56FF">
        <w:rPr>
          <w:lang w:val="en-US"/>
        </w:rPr>
        <w:t xml:space="preserve"> which often tremendously altered the scope and functioning of established LTC systems </w:t>
      </w:r>
      <w:sdt>
        <w:sdtPr>
          <w:rPr>
            <w:lang w:val="en-US"/>
          </w:rPr>
          <w:alias w:val="Don't edit this field"/>
          <w:tag w:val="CitaviPlaceholder#7d7c2234-13b1-496a-83bb-e22264d924f5"/>
          <w:id w:val="-1784415561"/>
          <w:placeholder>
            <w:docPart w:val="6BEE46CC822A408CBC9AFEDAF2729DDE"/>
          </w:placeholder>
        </w:sdtPr>
        <w:sdtEndPr/>
        <w:sdtContent>
          <w:r w:rsidR="006E36CF" w:rsidRPr="006A56FF">
            <w:rPr>
              <w:lang w:val="en-US"/>
            </w:rPr>
            <w:fldChar w:fldCharType="begin"/>
          </w:r>
          <w:r w:rsidR="006E36CF">
            <w:rPr>
              <w:lang w:val="en-US"/>
            </w:rPr>
            <w:instrText>ADDIN CitaviPlaceholder{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}</w:instrText>
          </w:r>
          <w:r w:rsidR="006E36CF" w:rsidRPr="006A56FF">
            <w:rPr>
              <w:lang w:val="en-US"/>
            </w:rPr>
            <w:fldChar w:fldCharType="separate"/>
          </w:r>
          <w:r w:rsidR="000B0433">
            <w:rPr>
              <w:lang w:val="en-US"/>
            </w:rPr>
            <w:t>(Farris and Marchetti, 2017; Ungerson, 1997)</w:t>
          </w:r>
          <w:r w:rsidR="006E36CF" w:rsidRPr="006A56FF">
            <w:rPr>
              <w:lang w:val="en-US"/>
            </w:rPr>
            <w:fldChar w:fldCharType="end"/>
          </w:r>
        </w:sdtContent>
      </w:sdt>
      <w:r w:rsidR="006E36CF" w:rsidRPr="006A56FF">
        <w:rPr>
          <w:lang w:val="en-US"/>
        </w:rPr>
        <w:t>.</w:t>
      </w:r>
      <w:r w:rsidR="00FE1C63">
        <w:rPr>
          <w:lang w:val="en-US"/>
        </w:rPr>
        <w:t xml:space="preserve"> </w:t>
      </w:r>
      <w:r w:rsidR="00A256C3">
        <w:rPr>
          <w:lang w:val="en-US"/>
        </w:rPr>
        <w:t xml:space="preserve">Therefore, </w:t>
      </w:r>
      <w:r w:rsidR="00986F93">
        <w:rPr>
          <w:lang w:val="en-US"/>
        </w:rPr>
        <w:t>this paper aims to provide a</w:t>
      </w:r>
      <w:r w:rsidR="001E64E8" w:rsidRPr="006A56FF">
        <w:rPr>
          <w:lang w:val="en-US"/>
        </w:rPr>
        <w:t xml:space="preserve"> new and updated LTC typology</w:t>
      </w:r>
      <w:r w:rsidR="00A256C3">
        <w:rPr>
          <w:lang w:val="en-US"/>
        </w:rPr>
        <w:t xml:space="preserve"> which</w:t>
      </w:r>
      <w:r w:rsidR="001E64E8" w:rsidRPr="006A56FF">
        <w:rPr>
          <w:lang w:val="en-US"/>
        </w:rPr>
        <w:t xml:space="preserve"> include</w:t>
      </w:r>
      <w:r w:rsidR="00A256C3">
        <w:rPr>
          <w:lang w:val="en-US"/>
        </w:rPr>
        <w:t>s</w:t>
      </w:r>
      <w:r w:rsidR="001E64E8" w:rsidRPr="006A56FF">
        <w:rPr>
          <w:lang w:val="en-US"/>
        </w:rPr>
        <w:t xml:space="preserve"> these changes and </w:t>
      </w:r>
      <w:r w:rsidR="0095374B">
        <w:rPr>
          <w:lang w:val="en-US"/>
        </w:rPr>
        <w:t>show</w:t>
      </w:r>
      <w:r w:rsidR="002952B0">
        <w:rPr>
          <w:lang w:val="en-US"/>
        </w:rPr>
        <w:t>s</w:t>
      </w:r>
      <w:r w:rsidR="0095374B">
        <w:rPr>
          <w:lang w:val="en-US"/>
        </w:rPr>
        <w:t xml:space="preserve"> in which way they lead to new</w:t>
      </w:r>
      <w:r w:rsidR="00C55241">
        <w:rPr>
          <w:lang w:val="en-US"/>
        </w:rPr>
        <w:t xml:space="preserve"> or altered</w:t>
      </w:r>
      <w:r w:rsidR="0095374B">
        <w:rPr>
          <w:lang w:val="en-US"/>
        </w:rPr>
        <w:t xml:space="preserve"> types of LTC systems.</w:t>
      </w:r>
      <w:r w:rsidR="00257C34">
        <w:rPr>
          <w:lang w:val="en-US"/>
        </w:rPr>
        <w:t xml:space="preserve"> </w:t>
      </w:r>
    </w:p>
    <w:p w14:paraId="4775E465" w14:textId="4B5A71BD" w:rsidR="00986F93" w:rsidRDefault="00872016" w:rsidP="00257C34">
      <w:pPr>
        <w:pStyle w:val="02FlietextErsterAbsatz"/>
        <w:ind w:firstLine="284"/>
        <w:rPr>
          <w:lang w:val="en-US"/>
        </w:rPr>
      </w:pPr>
      <w:r>
        <w:rPr>
          <w:lang w:val="en-US"/>
        </w:rPr>
        <w:t xml:space="preserve">Compared to </w:t>
      </w:r>
      <w:r w:rsidRPr="006A56FF">
        <w:rPr>
          <w:lang w:val="en-US"/>
        </w:rPr>
        <w:t xml:space="preserve">earlier typologies, we </w:t>
      </w:r>
      <w:r w:rsidR="00986F93">
        <w:rPr>
          <w:lang w:val="en-US"/>
        </w:rPr>
        <w:t xml:space="preserve">thereby </w:t>
      </w:r>
      <w:r w:rsidRPr="006A56FF">
        <w:rPr>
          <w:lang w:val="en-US"/>
        </w:rPr>
        <w:t xml:space="preserve">make </w:t>
      </w:r>
      <w:r w:rsidR="005B12C0">
        <w:rPr>
          <w:lang w:val="en-US"/>
        </w:rPr>
        <w:t>two</w:t>
      </w:r>
      <w:r w:rsidR="005B12C0" w:rsidRPr="006A56FF">
        <w:rPr>
          <w:lang w:val="en-US"/>
        </w:rPr>
        <w:t xml:space="preserve"> </w:t>
      </w:r>
      <w:r w:rsidRPr="006A56FF">
        <w:rPr>
          <w:lang w:val="en-US"/>
        </w:rPr>
        <w:t>advancements.</w:t>
      </w:r>
      <w:r w:rsidR="00A256C3">
        <w:rPr>
          <w:lang w:val="en-US"/>
        </w:rPr>
        <w:t xml:space="preserve"> </w:t>
      </w:r>
      <w:r w:rsidR="005B12C0">
        <w:rPr>
          <w:lang w:val="en-US"/>
        </w:rPr>
        <w:t xml:space="preserve"> First</w:t>
      </w:r>
      <w:r w:rsidRPr="006A56FF">
        <w:rPr>
          <w:lang w:val="en-US"/>
        </w:rPr>
        <w:t>, earlier typologies used either quantitative OECD or Eurostat data</w:t>
      </w:r>
      <w:r w:rsidR="005B12C0">
        <w:rPr>
          <w:lang w:val="en-US"/>
        </w:rPr>
        <w:t xml:space="preserve"> </w:t>
      </w:r>
      <w:sdt>
        <w:sdtPr>
          <w:rPr>
            <w:lang w:val="en-US"/>
          </w:rPr>
          <w:alias w:val="To edit, see citavi.com/edit"/>
          <w:tag w:val="CitaviPlaceholder#b4db29db-a471-4336-b875-6a61950c4763"/>
          <w:id w:val="-1100251725"/>
          <w:placeholder>
            <w:docPart w:val="DefaultPlaceholder_-1854013440"/>
          </w:placeholder>
        </w:sdtPr>
        <w:sdtEndPr/>
        <w:sdtContent>
          <w:r w:rsidR="005B12C0">
            <w:rPr>
              <w:noProof/>
              <w:lang w:val="en-US"/>
            </w:rPr>
            <w:fldChar w:fldCharType="begin"/>
          </w:r>
          <w:r w:rsidR="006C3A49">
            <w:rPr>
              <w:noProof/>
              <w:lang w:val="en-US"/>
            </w:rPr>
            <w:instrText>ADDIN CitaviPlaceholder{eyIkaWQiOiIxIiwiRW50cmllcyI6W3siJGlkIjoiMiIsIklkIjoiMWY1N2Q1ZjgtMjBjMS00ZGQ2LThiNjMtYTI0YjA3NjZmOGU5IiwiUmFuZ2VMZW5ndGgiOjIxLCJSZWZlcmVuY2VJZCI6ImZkM2FjMmE2LTczMTEtNDFjMy1iN2IyLTY5ODk0NzUxODU3OSIsIlJlZmVyZW5jZSI6eyIkaWQiOiIzIiwiQWJzdHJhY3RDb21wbGV4aXR5IjowLCJBYnN0cmFjdFNvdXJjZVRleHRGb3JtYXQiOjAsIkF1dGhvcnMiOlt7IiRpZCI6IjQ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aWQiOiI1In19LHsiJGlkIjoiNiIsIkZpcnN0TmFtZSI6IlZhbGVudGluYSIsIkxhc3ROYW1lIjoiRmFyZWxsaSIsIlByb3RlY3RlZCI6ZmFsc2UsIlNleCI6MSwiQ3JlYXRlZEJ5IjoiX20iLCJDcmVhdGVkT24iOiIyMDE4LTEyLTEyVDEwOjIzOjQyIiwiTW9kaWZpZWRCeSI6Il9tIiwiSWQiOiI0OTk3OTE4Ni1iNmUxLTRkMDctYjAwNi05NzA2MDZjMDEyY2YiLCJNb2RpZmllZE9uIjoiMjAxOC0xMi0xMlQxMDoyMzo0MiIsIlByb2plY3QiOnsiJHJlZiI6IjUifX0seyIkaWQiOiI3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g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}</w:instrText>
          </w:r>
          <w:r w:rsidR="005B12C0">
            <w:rPr>
              <w:noProof/>
              <w:lang w:val="en-US"/>
            </w:rPr>
            <w:fldChar w:fldCharType="separate"/>
          </w:r>
          <w:r w:rsidR="000B0433">
            <w:rPr>
              <w:noProof/>
              <w:lang w:val="en-US"/>
            </w:rPr>
            <w:t>(Damiani et al., 2011; Halásková et al., 2017)</w:t>
          </w:r>
          <w:r w:rsidR="005B12C0">
            <w:rPr>
              <w:noProof/>
              <w:lang w:val="en-US"/>
            </w:rPr>
            <w:fldChar w:fldCharType="end"/>
          </w:r>
        </w:sdtContent>
      </w:sdt>
      <w:r w:rsidRPr="006A56FF">
        <w:rPr>
          <w:lang w:val="en-US"/>
        </w:rPr>
        <w:t xml:space="preserve"> or </w:t>
      </w:r>
      <w:r>
        <w:rPr>
          <w:lang w:val="en-US"/>
        </w:rPr>
        <w:t xml:space="preserve">standardized </w:t>
      </w:r>
      <w:r w:rsidRPr="006A56FF">
        <w:rPr>
          <w:lang w:val="en-US"/>
        </w:rPr>
        <w:t>data on institutional and regulatory aspects of LTC systems</w:t>
      </w:r>
      <w:r w:rsidR="005B12C0">
        <w:rPr>
          <w:lang w:val="en-US"/>
        </w:rPr>
        <w:t xml:space="preserve"> </w:t>
      </w:r>
      <w:sdt>
        <w:sdtPr>
          <w:rPr>
            <w:lang w:val="en-US"/>
          </w:rPr>
          <w:alias w:val="To edit, see citavi.com/edit"/>
          <w:tag w:val="CitaviPlaceholder#cd78574b-164a-48f1-aab7-a7a2e3648e05"/>
          <w:id w:val="-2061009429"/>
          <w:placeholder>
            <w:docPart w:val="DefaultPlaceholder_-1854013440"/>
          </w:placeholder>
        </w:sdtPr>
        <w:sdtEndPr/>
        <w:sdtContent>
          <w:r w:rsidR="005B12C0">
            <w:rPr>
              <w:noProof/>
              <w:lang w:val="en-US"/>
            </w:rPr>
            <w:fldChar w:fldCharType="begin"/>
          </w:r>
          <w:r w:rsidR="006C3A49">
            <w:rPr>
              <w:noProof/>
              <w:lang w:val="en-US"/>
            </w:rPr>
            <w:instrText>ADDIN CitaviPlaceholder{eyIkaWQiOiIxIiwiRW50cmllcyI6W3siJGlkIjoiMiIsIklkIjoiZmE0NTgyZjAtOTEyYy00YzkzLWE0MjMtODY3MGFhMzcyNjBkIiwiUmFuZ2VMZW5ndGgiOjE0LCJSZWZlcmVuY2VJZCI6Ijg2MTY2MTkzLTMwMzMtNDdjYS05NjllLTIxNjhhZjQ4YjRiOCIsIlJlZmVyZW5jZSI6eyIkaWQiOiIzIiwiQWJzdHJhY3RDb21wbGV4aXR5IjowLCJBYnN0cmFjdFNvdXJjZVRleHRGb3JtYXQiOjAsIkF1dGhvcnMiOlt7IiRpZCI6IjQ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lllYXJSZXNvbHZlZCI6IjIwMTIiLCJDcmVhdGVkQnkiOiJfbSIsIkNyZWF0ZWRPbiI6IjIwMTgtMTItMTJUMTA6MTk6MTgiLCJNb2RpZmllZEJ5IjoiX20iLCJJZCI6IjQ2YzYyNmI3LTk2NGEtNDkwNi1iOWM5LTlkNWZiNWQ2ZDdkYiIsIk1vZGlmaWVkT24iOiIyMDE4LTEyLTEyVDEwOjE5OjI0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yZWYiOiI1In19LHsiJGlkIjoiMTY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xNy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E4IiwiRmlyc3ROYW1lIjoiUGV0ZXIiLCJMYXN0TmFtZSI6IldpbGxlbcOpIiwiUHJvdGVjdGVkIjpmYWxzZSwiU2V4IjoyLCJDcmVhdGVkQnkiOiJfbSIsIkNyZWF0ZWRPbiI6IjIwMTgtMTItMTJUMTA6Mjg6NDQiLCJNb2RpZmllZEJ5IjoiX20iLCJJZCI6ImJhYTRlZDkwLWY2OWItNGYyNS1iMDM0LWYxYzFmYTgyYTUzMCIsIk1vZGlmaWVkT24iOiIyMDE4LTEyLTEyVDEwOjI4OjQ0IiwiUHJvamVjdCI6eyIkcmVmIjoiNSJ9fSx7IiRpZCI6IjE5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yMC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Ix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}</w:instrText>
          </w:r>
          <w:r w:rsidR="005B12C0">
            <w:rPr>
              <w:noProof/>
              <w:lang w:val="en-US"/>
            </w:rPr>
            <w:fldChar w:fldCharType="separate"/>
          </w:r>
          <w:r w:rsidR="000B0433">
            <w:rPr>
              <w:noProof/>
              <w:lang w:val="en-US"/>
            </w:rPr>
            <w:t>(Colombo, 2012; Kraus et al., 2010)</w:t>
          </w:r>
          <w:r w:rsidR="005B12C0">
            <w:rPr>
              <w:noProof/>
              <w:lang w:val="en-US"/>
            </w:rPr>
            <w:fldChar w:fldCharType="end"/>
          </w:r>
        </w:sdtContent>
      </w:sdt>
      <w:r w:rsidR="005B12C0">
        <w:rPr>
          <w:lang w:val="en-US"/>
        </w:rPr>
        <w:t>.</w:t>
      </w:r>
      <w:r w:rsidR="00FE1C63">
        <w:rPr>
          <w:lang w:val="en-US"/>
        </w:rPr>
        <w:t xml:space="preserve"> </w:t>
      </w:r>
      <w:r w:rsidRPr="006A56FF">
        <w:rPr>
          <w:lang w:val="en-US"/>
        </w:rPr>
        <w:t xml:space="preserve">We integrate both approaches by </w:t>
      </w:r>
      <w:r w:rsidR="00A256C3">
        <w:rPr>
          <w:lang w:val="en-US"/>
        </w:rPr>
        <w:t>analyzing</w:t>
      </w:r>
      <w:r w:rsidRPr="006A56FF">
        <w:rPr>
          <w:lang w:val="en-US"/>
        </w:rPr>
        <w:t xml:space="preserve"> OCED data on supply, public-private mix, performance </w:t>
      </w:r>
      <w:r w:rsidRPr="006A56FF">
        <w:rPr>
          <w:i/>
          <w:lang w:val="en-US"/>
        </w:rPr>
        <w:t>as well as</w:t>
      </w:r>
      <w:r w:rsidRPr="006A56FF">
        <w:rPr>
          <w:lang w:val="en-US"/>
        </w:rPr>
        <w:t xml:space="preserve"> institutional data on accessibility of systems. </w:t>
      </w:r>
      <w:r w:rsidR="005B12C0">
        <w:rPr>
          <w:lang w:val="en-US"/>
        </w:rPr>
        <w:t>Second</w:t>
      </w:r>
      <w:r w:rsidRPr="006A56FF">
        <w:rPr>
          <w:lang w:val="en-US"/>
        </w:rPr>
        <w:t>,</w:t>
      </w:r>
      <w:r w:rsidR="00C55241">
        <w:rPr>
          <w:lang w:val="en-US"/>
        </w:rPr>
        <w:t xml:space="preserve"> most LTC typolo</w:t>
      </w:r>
      <w:r w:rsidR="000B0433">
        <w:rPr>
          <w:lang w:val="en-US"/>
        </w:rPr>
        <w:t>gies use one cluster analysis to</w:t>
      </w:r>
      <w:r w:rsidR="00C55241">
        <w:rPr>
          <w:lang w:val="en-US"/>
        </w:rPr>
        <w:t xml:space="preserve"> provide </w:t>
      </w:r>
      <w:r w:rsidR="000B0433">
        <w:rPr>
          <w:lang w:val="en-US"/>
        </w:rPr>
        <w:t>results</w:t>
      </w:r>
      <w:r w:rsidR="00C55241">
        <w:rPr>
          <w:lang w:val="en-US"/>
        </w:rPr>
        <w:t xml:space="preserve"> </w:t>
      </w:r>
      <w:sdt>
        <w:sdtPr>
          <w:rPr>
            <w:lang w:val="en-US"/>
          </w:rPr>
          <w:alias w:val="To edit, see citavi.com/edit"/>
          <w:tag w:val="CitaviPlaceholder#bb284ddd-d186-47b8-a96f-46d1aa991e0b"/>
          <w:id w:val="-661006819"/>
          <w:placeholder>
            <w:docPart w:val="DefaultPlaceholder_-1854013440"/>
          </w:placeholder>
        </w:sdtPr>
        <w:sdtEndPr/>
        <w:sdtContent>
          <w:r w:rsidR="00C55241">
            <w:rPr>
              <w:noProof/>
              <w:lang w:val="en-US"/>
            </w:rPr>
            <w:fldChar w:fldCharType="begin"/>
          </w:r>
          <w:r w:rsidR="006C3A49">
            <w:rPr>
              <w:noProof/>
              <w:lang w:val="en-US"/>
            </w:rPr>
            <w:instrText>ADDIN CitaviPlaceholder{eyIkaWQiOiIxIiwiRW50cmllcyI6W3siJGlkIjoiMiIsIklkIjoiNDk5MjFkOGUtMGZkMC00Nzk0LThmZGQtODA4YjJkNWFkOGMyIiwiUmFuZ2VMZW5ndGgiOjIxLCJSZWZlcmVuY2VJZCI6ImZkM2FjMmE2LTczMTEtNDFjMy1iN2IyLTY5ODk0NzUxODU3OSIsIlJlZmVyZW5jZSI6eyIkaWQiOiIzIiwiQWJzdHJhY3RDb21wbGV4aXR5IjowLCJBYnN0cmFjdFNvdXJjZVRleHRGb3JtYXQiOjAsIkF1dGhvcnMiOlt7IiRpZCI6IjQ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aWQiOiI1In19LHsiJGlkIjoiNiIsIkZpcnN0TmFtZSI6IlZhbGVudGluYSIsIkxhc3ROYW1lIjoiRmFyZWxsaSIsIlByb3RlY3RlZCI6ZmFsc2UsIlNleCI6MSwiQ3JlYXRlZEJ5IjoiX20iLCJDcmVhdGVkT24iOiIyMDE4LTEyLTEyVDEwOjIzOjQyIiwiTW9kaWZpZWRCeSI6Il9tIiwiSWQiOiI0OTk3OTE4Ni1iNmUxLTRkMDctYjAwNi05NzA2MDZjMDEyY2YiLCJNb2RpZmllZE9uIjoiMjAxOC0xMi0xMlQxMDoyMzo0MiIsIlByb2plY3QiOnsiJHJlZiI6IjUifX0seyIkaWQiOiI3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g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yZWYiOiI1In19LHsiJGlkIjoiMzI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zMy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M0IiwiRmlyc3ROYW1lIjoiUGV0ZXIiLCJMYXN0TmFtZSI6IldpbGxlbcOpIiwiUHJvdGVjdGVkIjpmYWxzZSwiU2V4IjoyLCJDcmVhdGVkQnkiOiJfbSIsIkNyZWF0ZWRPbiI6IjIwMTgtMTItMTJUMTA6Mjg6NDQiLCJNb2RpZmllZEJ5IjoiX20iLCJJZCI6ImJhYTRlZDkwLWY2OWItNGYyNS1iMDM0LWYxYzFmYTgyYTUzMCIsIk1vZGlmaWVkT24iOiIyMDE4LTEyLTEyVDEwOjI4OjQ0IiwiUHJvamVjdCI6eyIkcmVmIjoiNSJ9fSx7IiRpZCI6IjM1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zNi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M3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}</w:instrText>
          </w:r>
          <w:r w:rsidR="00C55241">
            <w:rPr>
              <w:noProof/>
              <w:lang w:val="en-US"/>
            </w:rPr>
            <w:fldChar w:fldCharType="separate"/>
          </w:r>
          <w:r w:rsidR="000B0433">
            <w:rPr>
              <w:noProof/>
              <w:lang w:val="en-US"/>
            </w:rPr>
            <w:t>(Damiani et al., 2011; Halásková et al., 2017; Kraus et al., 2010)</w:t>
          </w:r>
          <w:r w:rsidR="00C55241">
            <w:rPr>
              <w:noProof/>
              <w:lang w:val="en-US"/>
            </w:rPr>
            <w:fldChar w:fldCharType="end"/>
          </w:r>
        </w:sdtContent>
      </w:sdt>
      <w:r w:rsidR="000B0433">
        <w:rPr>
          <w:lang w:val="en-US"/>
        </w:rPr>
        <w:t xml:space="preserve">. We selected cluster analysis as method as well. However, we adopt the innovative approach by </w:t>
      </w:r>
      <w:sdt>
        <w:sdtPr>
          <w:rPr>
            <w:lang w:val="en-US"/>
          </w:rPr>
          <w:alias w:val="To edit, see citavi.com/edit"/>
          <w:tag w:val="CitaviPlaceholder#02b0ddcb-2f57-4d1f-8c33-2c25917924b0"/>
          <w:id w:val="-1643194566"/>
          <w:placeholder>
            <w:docPart w:val="DefaultPlaceholder_-1854013440"/>
          </w:placeholder>
        </w:sdtPr>
        <w:sdtEndPr/>
        <w:sdtContent>
          <w:r w:rsidR="000B0433">
            <w:rPr>
              <w:noProof/>
              <w:lang w:val="en-US"/>
            </w:rPr>
            <w:fldChar w:fldCharType="begin"/>
          </w:r>
          <w:r w:rsidR="006C3A49">
            <w:rPr>
              <w:noProof/>
              <w:lang w:val="en-US"/>
            </w:rPr>
            <w:instrText>ADDIN CitaviPlaceholder{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}</w:instrText>
          </w:r>
          <w:r w:rsidR="000B0433">
            <w:rPr>
              <w:noProof/>
              <w:lang w:val="en-US"/>
            </w:rPr>
            <w:fldChar w:fldCharType="separate"/>
          </w:r>
          <w:r w:rsidR="000B0433">
            <w:rPr>
              <w:noProof/>
              <w:lang w:val="en-US"/>
            </w:rPr>
            <w:t>Reibling et al.</w:t>
          </w:r>
          <w:r w:rsidR="000B0433">
            <w:rPr>
              <w:noProof/>
              <w:lang w:val="en-US"/>
            </w:rPr>
            <w:fldChar w:fldCharType="end"/>
          </w:r>
        </w:sdtContent>
      </w:sdt>
      <w:r w:rsidR="000B0433">
        <w:rPr>
          <w:lang w:val="en-US"/>
        </w:rPr>
        <w:t xml:space="preserve"> </w:t>
      </w:r>
      <w:sdt>
        <w:sdtPr>
          <w:rPr>
            <w:lang w:val="en-US"/>
          </w:rPr>
          <w:alias w:val="To edit, see citavi.com/edit"/>
          <w:tag w:val="CitaviPlaceholder#378e39ee-1cd4-4d1d-a56d-23bfda855f33"/>
          <w:id w:val="1278519936"/>
          <w:placeholder>
            <w:docPart w:val="DefaultPlaceholder_-1854013440"/>
          </w:placeholder>
        </w:sdtPr>
        <w:sdtEndPr/>
        <w:sdtContent>
          <w:r w:rsidR="000B0433">
            <w:rPr>
              <w:noProof/>
              <w:lang w:val="en-US"/>
            </w:rPr>
            <w:fldChar w:fldCharType="begin"/>
          </w:r>
          <w:r w:rsidR="006C3A49">
            <w:rPr>
              <w:noProof/>
              <w:lang w:val="en-US"/>
            </w:rPr>
            <w:instrText>ADDIN CitaviPlaceholder{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}</w:instrText>
          </w:r>
          <w:r w:rsidR="000B0433">
            <w:rPr>
              <w:noProof/>
              <w:lang w:val="en-US"/>
            </w:rPr>
            <w:fldChar w:fldCharType="separate"/>
          </w:r>
          <w:r w:rsidR="000B0433">
            <w:rPr>
              <w:noProof/>
              <w:lang w:val="en-US"/>
            </w:rPr>
            <w:t>(2019)</w:t>
          </w:r>
          <w:r w:rsidR="000B0433">
            <w:rPr>
              <w:noProof/>
              <w:lang w:val="en-US"/>
            </w:rPr>
            <w:fldChar w:fldCharType="end"/>
          </w:r>
        </w:sdtContent>
      </w:sdt>
      <w:r w:rsidR="000B0433">
        <w:rPr>
          <w:lang w:val="en-US"/>
        </w:rPr>
        <w:t>, who calculate numerous cluster analyses to incorporate</w:t>
      </w:r>
      <w:r w:rsidR="005B12C0">
        <w:rPr>
          <w:lang w:val="en-US"/>
        </w:rPr>
        <w:t xml:space="preserve"> the internal consistency </w:t>
      </w:r>
      <w:r w:rsidR="000B0433">
        <w:rPr>
          <w:lang w:val="en-US"/>
        </w:rPr>
        <w:t xml:space="preserve">of clusters. This </w:t>
      </w:r>
      <w:r w:rsidR="00711713">
        <w:rPr>
          <w:lang w:val="en-US"/>
        </w:rPr>
        <w:t>has not been implemented so far in earlier typologies</w:t>
      </w:r>
      <w:r w:rsidR="000B0433">
        <w:rPr>
          <w:lang w:val="en-US"/>
        </w:rPr>
        <w:t>.</w:t>
      </w:r>
    </w:p>
    <w:p w14:paraId="11EFE79E" w14:textId="05B25415" w:rsidR="000B0433" w:rsidRDefault="000B0433" w:rsidP="000A70B1">
      <w:pPr>
        <w:pStyle w:val="02FlietextEinzug"/>
        <w:rPr>
          <w:lang w:val="en-US"/>
        </w:rPr>
      </w:pPr>
      <w:r>
        <w:rPr>
          <w:lang w:val="en-US"/>
        </w:rPr>
        <w:t xml:space="preserve">In the following we first describe the dimensions and indicators earlier LTC typologies used and summarize their results. </w:t>
      </w:r>
      <w:r w:rsidR="00FE1C63">
        <w:rPr>
          <w:lang w:val="en-US"/>
        </w:rPr>
        <w:t xml:space="preserve">We then explain our chosen indicators and the sample </w:t>
      </w:r>
      <w:r w:rsidR="00FE1C63">
        <w:rPr>
          <w:lang w:val="en-US"/>
        </w:rPr>
        <w:lastRenderedPageBreak/>
        <w:t>composition.</w:t>
      </w:r>
      <w:r w:rsidR="00117252">
        <w:rPr>
          <w:lang w:val="en-US"/>
        </w:rPr>
        <w:t xml:space="preserve"> </w:t>
      </w:r>
      <w:r w:rsidR="00FE1C63" w:rsidRPr="00FE1C63">
        <w:rPr>
          <w:lang w:val="en-US"/>
        </w:rPr>
        <w:t xml:space="preserve">The results section contains a detailed method-driven clustering solution. </w:t>
      </w:r>
      <w:r w:rsidR="00FE1C63" w:rsidRPr="00FE1C63">
        <w:rPr>
          <w:lang w:val="en-US"/>
        </w:rPr>
        <w:t xml:space="preserve">Based on this, we also discuss a condensed content-based clustering solution. </w:t>
      </w:r>
      <w:r w:rsidR="00257C34">
        <w:rPr>
          <w:lang w:val="en-US"/>
        </w:rPr>
        <w:t>This includes</w:t>
      </w:r>
      <w:r w:rsidR="00FE1C63" w:rsidRPr="00FE1C63">
        <w:rPr>
          <w:lang w:val="en-US"/>
        </w:rPr>
        <w:t xml:space="preserve"> four distinct system types, two of which can be divided into two subtypes. In</w:t>
      </w:r>
      <w:r w:rsidR="00257C34">
        <w:rPr>
          <w:lang w:val="en-US"/>
        </w:rPr>
        <w:t xml:space="preserve"> the</w:t>
      </w:r>
      <w:r w:rsidR="00FE1C63" w:rsidRPr="00FE1C63">
        <w:rPr>
          <w:lang w:val="en-US"/>
        </w:rPr>
        <w:t xml:space="preserve"> conclusion, we discuss these results in the light of previous studies.</w:t>
      </w:r>
    </w:p>
    <w:p w14:paraId="2F5CA8FB" w14:textId="707B768B" w:rsidR="001E64E8" w:rsidRPr="006A56FF" w:rsidRDefault="001E64E8" w:rsidP="00C97EBD">
      <w:pPr>
        <w:pStyle w:val="berschrift1"/>
        <w:ind w:left="0" w:firstLine="0"/>
        <w:rPr>
          <w:lang w:val="en-US"/>
        </w:rPr>
      </w:pPr>
      <w:r w:rsidRPr="006A56FF">
        <w:rPr>
          <w:lang w:val="en-US"/>
        </w:rPr>
        <w:t>Theory</w:t>
      </w:r>
      <w:r w:rsidR="00EB31E0" w:rsidRPr="006A56FF">
        <w:rPr>
          <w:lang w:val="en-US"/>
        </w:rPr>
        <w:t xml:space="preserve"> – </w:t>
      </w:r>
      <w:r w:rsidR="00117252">
        <w:rPr>
          <w:lang w:val="en-US"/>
        </w:rPr>
        <w:t>1337</w:t>
      </w:r>
      <w:r w:rsidR="00EB31E0" w:rsidRPr="006A56FF">
        <w:rPr>
          <w:lang w:val="en-US"/>
        </w:rPr>
        <w:t xml:space="preserve"> words</w:t>
      </w:r>
    </w:p>
    <w:p w14:paraId="58B71862" w14:textId="039A662D" w:rsidR="00AD66E9" w:rsidRPr="006A56FF" w:rsidRDefault="001C0CE6" w:rsidP="00B82577">
      <w:pPr>
        <w:pStyle w:val="berschrift2"/>
        <w:rPr>
          <w:lang w:val="en-US"/>
        </w:rPr>
      </w:pPr>
      <w:r w:rsidRPr="006A56FF">
        <w:rPr>
          <w:lang w:val="en-US"/>
        </w:rPr>
        <w:t>L</w:t>
      </w:r>
      <w:r w:rsidR="000B7A56" w:rsidRPr="006A56FF">
        <w:rPr>
          <w:lang w:val="en-US"/>
        </w:rPr>
        <w:t xml:space="preserve">ong-term Care Classifications </w:t>
      </w:r>
    </w:p>
    <w:p w14:paraId="654148F8" w14:textId="62AB98A9" w:rsidR="00F474E4" w:rsidRDefault="00F211E8" w:rsidP="00B82577">
      <w:pPr>
        <w:pStyle w:val="02FlietextErsterAbsatz"/>
        <w:rPr>
          <w:lang w:val="en-US"/>
        </w:rPr>
      </w:pPr>
      <w:r w:rsidRPr="006A56FF">
        <w:rPr>
          <w:lang w:val="en-US"/>
        </w:rPr>
        <w:t>Typologi</w:t>
      </w:r>
      <w:r w:rsidR="00774363" w:rsidRPr="006A56FF">
        <w:rPr>
          <w:lang w:val="en-US"/>
        </w:rPr>
        <w:t>zing welfare states or welfare stat</w:t>
      </w:r>
      <w:r w:rsidRPr="006A56FF">
        <w:rPr>
          <w:lang w:val="en-US"/>
        </w:rPr>
        <w:t xml:space="preserve">e systems is </w:t>
      </w:r>
      <w:r w:rsidR="000145CE">
        <w:rPr>
          <w:lang w:val="en-US"/>
        </w:rPr>
        <w:t xml:space="preserve">a common endeavor in welfare state research, </w:t>
      </w:r>
      <w:r w:rsidRPr="006A56FF">
        <w:rPr>
          <w:lang w:val="en-US"/>
        </w:rPr>
        <w:t xml:space="preserve">not at least since </w:t>
      </w:r>
      <w:sdt>
        <w:sdtPr>
          <w:rPr>
            <w:lang w:val="en-US"/>
          </w:rPr>
          <w:alias w:val="Don't edit this field"/>
          <w:tag w:val="CitaviPlaceholder#8d858bd0-3fe1-46d2-b514-ed58cec5e07e"/>
          <w:id w:val="-2108494110"/>
          <w:placeholder>
            <w:docPart w:val="DefaultPlaceholder_-1854013440"/>
          </w:placeholder>
        </w:sdtPr>
        <w:sdtEndPr/>
        <w:sdtContent>
          <w:r w:rsidRPr="006A56FF">
            <w:rPr>
              <w:lang w:val="en-US"/>
            </w:rPr>
            <w:fldChar w:fldCharType="begin"/>
          </w:r>
          <w:r w:rsidR="006C3A49">
            <w:rPr>
              <w:lang w:val="en-US"/>
            </w:rPr>
            <w:instrText>ADDIN CitaviPlaceholder{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}</w:instrText>
          </w:r>
          <w:r w:rsidRPr="006A56FF">
            <w:rPr>
              <w:lang w:val="en-US"/>
            </w:rPr>
            <w:fldChar w:fldCharType="separate"/>
          </w:r>
          <w:r w:rsidR="000B0433">
            <w:rPr>
              <w:lang w:val="en-US"/>
            </w:rPr>
            <w:t>Esping-Andersen's</w:t>
          </w:r>
          <w:r w:rsidRPr="006A56FF">
            <w:rPr>
              <w:lang w:val="en-US"/>
            </w:rPr>
            <w:fldChar w:fldCharType="end"/>
          </w:r>
        </w:sdtContent>
      </w:sdt>
      <w:r w:rsidRPr="006A56FF">
        <w:rPr>
          <w:lang w:val="en-US"/>
        </w:rPr>
        <w:t xml:space="preserve"> </w:t>
      </w:r>
      <w:sdt>
        <w:sdtPr>
          <w:rPr>
            <w:lang w:val="en-US"/>
          </w:rPr>
          <w:alias w:val="Don't edit this field"/>
          <w:tag w:val="CitaviPlaceholder#197677a1-3e4b-4bfc-8413-45b07975b89d"/>
          <w:id w:val="2134436213"/>
          <w:placeholder>
            <w:docPart w:val="DefaultPlaceholder_-1854013440"/>
          </w:placeholder>
        </w:sdtPr>
        <w:sdtEndPr/>
        <w:sdtContent>
          <w:r w:rsidRPr="006A56FF">
            <w:rPr>
              <w:lang w:val="en-US"/>
            </w:rPr>
            <w:fldChar w:fldCharType="begin"/>
          </w:r>
          <w:r w:rsidR="006C3A49">
            <w:rPr>
              <w:lang w:val="en-US"/>
            </w:rPr>
            <w:instrText>ADDIN CitaviPlaceholder{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}</w:instrText>
          </w:r>
          <w:r w:rsidRPr="006A56FF">
            <w:rPr>
              <w:lang w:val="en-US"/>
            </w:rPr>
            <w:fldChar w:fldCharType="separate"/>
          </w:r>
          <w:r w:rsidR="000B0433">
            <w:rPr>
              <w:lang w:val="en-US"/>
            </w:rPr>
            <w:t>(1990)</w:t>
          </w:r>
          <w:r w:rsidRPr="006A56FF">
            <w:rPr>
              <w:lang w:val="en-US"/>
            </w:rPr>
            <w:fldChar w:fldCharType="end"/>
          </w:r>
        </w:sdtContent>
      </w:sdt>
      <w:r w:rsidR="00774363" w:rsidRPr="006A56FF">
        <w:rPr>
          <w:lang w:val="en-US"/>
        </w:rPr>
        <w:t xml:space="preserve"> seminal study</w:t>
      </w:r>
      <w:r w:rsidR="00F474E4">
        <w:rPr>
          <w:lang w:val="en-US"/>
        </w:rPr>
        <w:t>.</w:t>
      </w:r>
      <w:r w:rsidR="00BB65C1" w:rsidRPr="006A56FF">
        <w:rPr>
          <w:lang w:val="en-US"/>
        </w:rPr>
        <w:t xml:space="preserve"> His work an</w:t>
      </w:r>
      <w:r w:rsidR="002A6758" w:rsidRPr="006A56FF">
        <w:rPr>
          <w:lang w:val="en-US"/>
        </w:rPr>
        <w:t>d the</w:t>
      </w:r>
      <w:r w:rsidR="00BB65C1" w:rsidRPr="006A56FF">
        <w:rPr>
          <w:lang w:val="en-US"/>
        </w:rPr>
        <w:t xml:space="preserve"> following adaptions and discussions </w:t>
      </w:r>
      <w:sdt>
        <w:sdtPr>
          <w:rPr>
            <w:lang w:val="en-US"/>
          </w:rPr>
          <w:alias w:val="Don't edit this field"/>
          <w:tag w:val="CitaviPlaceholder#5a979912-2404-4813-b9ba-5028168d657b"/>
          <w:id w:val="807519297"/>
          <w:placeholder>
            <w:docPart w:val="DefaultPlaceholder_-1854013440"/>
          </w:placeholder>
        </w:sdtPr>
        <w:sdtEndPr/>
        <w:sdtContent>
          <w:r w:rsidR="00BD0E63" w:rsidRPr="006A56FF">
            <w:rPr>
              <w:lang w:val="en-US"/>
            </w:rPr>
            <w:fldChar w:fldCharType="begin"/>
          </w:r>
          <w:r w:rsidR="006C3A49">
            <w:rPr>
              <w:lang w:val="en-US"/>
            </w:rPr>
            <w:instrText>ADDIN CitaviPlaceholder{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}</w:instrText>
          </w:r>
          <w:r w:rsidR="00BD0E63" w:rsidRPr="006A56FF">
            <w:rPr>
              <w:lang w:val="en-US"/>
            </w:rPr>
            <w:fldChar w:fldCharType="separate"/>
          </w:r>
          <w:r w:rsidR="000B0433">
            <w:rPr>
              <w:lang w:val="en-US"/>
            </w:rPr>
            <w:t>(Ferrera, 1996; Arts and Gelissen, 2002; Castles and Mitchell, 1993)</w:t>
          </w:r>
          <w:r w:rsidR="00BD0E63" w:rsidRPr="006A56FF">
            <w:rPr>
              <w:lang w:val="en-US"/>
            </w:rPr>
            <w:fldChar w:fldCharType="end"/>
          </w:r>
        </w:sdtContent>
      </w:sdt>
      <w:r w:rsidR="00BB65C1" w:rsidRPr="006A56FF">
        <w:rPr>
          <w:lang w:val="en-US"/>
        </w:rPr>
        <w:t xml:space="preserve"> still provide a basic </w:t>
      </w:r>
      <w:r w:rsidR="00BD0E63" w:rsidRPr="006A56FF">
        <w:rPr>
          <w:lang w:val="en-US"/>
        </w:rPr>
        <w:t>template</w:t>
      </w:r>
      <w:r w:rsidR="00BB65C1" w:rsidRPr="006A56FF">
        <w:rPr>
          <w:lang w:val="en-US"/>
        </w:rPr>
        <w:t xml:space="preserve"> for </w:t>
      </w:r>
      <w:r w:rsidR="006E1C8C" w:rsidRPr="006A56FF">
        <w:rPr>
          <w:lang w:val="en-US"/>
        </w:rPr>
        <w:t>case selection and evaluation in</w:t>
      </w:r>
      <w:r w:rsidR="001E7C4F">
        <w:rPr>
          <w:lang w:val="en-US"/>
        </w:rPr>
        <w:t xml:space="preserve"> all areas of welfare state research</w:t>
      </w:r>
      <w:r w:rsidR="00604022">
        <w:rPr>
          <w:lang w:val="en-US"/>
        </w:rPr>
        <w:t>, which includes</w:t>
      </w:r>
      <w:r w:rsidR="00BB65C1" w:rsidRPr="006A56FF">
        <w:rPr>
          <w:lang w:val="en-US"/>
        </w:rPr>
        <w:t xml:space="preserve"> social service research </w:t>
      </w:r>
      <w:sdt>
        <w:sdtPr>
          <w:rPr>
            <w:lang w:val="en-US"/>
          </w:rPr>
          <w:alias w:val="Don't edit this field"/>
          <w:tag w:val="CitaviPlaceholder#73bff06a-5e38-422d-95b8-0c16d84f88cf"/>
          <w:id w:val="-2041498358"/>
          <w:placeholder>
            <w:docPart w:val="DefaultPlaceholder_-1854013440"/>
          </w:placeholder>
        </w:sdtPr>
        <w:sdtEndPr/>
        <w:sdtContent>
          <w:r w:rsidR="00BB65C1" w:rsidRPr="006A56FF">
            <w:rPr>
              <w:lang w:val="en-US"/>
            </w:rPr>
            <w:fldChar w:fldCharType="begin"/>
          </w:r>
          <w:r w:rsidR="006E36CF">
            <w:rPr>
              <w:lang w:val="en-US"/>
            </w:rPr>
            <w:instrText>ADDIN CitaviPlaceholder{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}</w:instrText>
          </w:r>
          <w:r w:rsidR="00BB65C1" w:rsidRPr="006A56FF">
            <w:rPr>
              <w:lang w:val="en-US"/>
            </w:rPr>
            <w:fldChar w:fldCharType="separate"/>
          </w:r>
          <w:r w:rsidR="000B0433">
            <w:rPr>
              <w:lang w:val="en-US"/>
            </w:rPr>
            <w:t>(Rostgaard, 2002)</w:t>
          </w:r>
          <w:r w:rsidR="00BB65C1" w:rsidRPr="006A56FF">
            <w:rPr>
              <w:lang w:val="en-US"/>
            </w:rPr>
            <w:fldChar w:fldCharType="end"/>
          </w:r>
        </w:sdtContent>
      </w:sdt>
      <w:r w:rsidR="00BB65C1" w:rsidRPr="006A56FF">
        <w:rPr>
          <w:lang w:val="en-US"/>
        </w:rPr>
        <w:t xml:space="preserve">. </w:t>
      </w:r>
      <w:r w:rsidR="00F474E4">
        <w:rPr>
          <w:lang w:val="en-US"/>
        </w:rPr>
        <w:t>Since</w:t>
      </w:r>
      <w:r w:rsidR="00BB65C1" w:rsidRPr="006A56FF">
        <w:rPr>
          <w:lang w:val="en-US"/>
        </w:rPr>
        <w:t xml:space="preserve"> then</w:t>
      </w:r>
      <w:r w:rsidR="00BD0E63" w:rsidRPr="006A56FF">
        <w:rPr>
          <w:lang w:val="en-US"/>
        </w:rPr>
        <w:t xml:space="preserve"> </w:t>
      </w:r>
      <w:r w:rsidR="00BB65C1" w:rsidRPr="006A56FF">
        <w:rPr>
          <w:lang w:val="en-US"/>
        </w:rPr>
        <w:t xml:space="preserve">a </w:t>
      </w:r>
      <w:r w:rsidR="00711713">
        <w:rPr>
          <w:lang w:val="en-US"/>
        </w:rPr>
        <w:t>vast amount</w:t>
      </w:r>
      <w:r w:rsidR="00711713" w:rsidRPr="006A56FF">
        <w:rPr>
          <w:lang w:val="en-US"/>
        </w:rPr>
        <w:t xml:space="preserve"> </w:t>
      </w:r>
      <w:r w:rsidR="00BB65C1" w:rsidRPr="006A56FF">
        <w:rPr>
          <w:lang w:val="en-US"/>
        </w:rPr>
        <w:t xml:space="preserve">of </w:t>
      </w:r>
      <w:r w:rsidR="00604022">
        <w:rPr>
          <w:lang w:val="en-US"/>
        </w:rPr>
        <w:t xml:space="preserve">issue and area-specific typologies have been developed, </w:t>
      </w:r>
      <w:r w:rsidR="00711713">
        <w:rPr>
          <w:lang w:val="en-US"/>
        </w:rPr>
        <w:t xml:space="preserve">not least in the </w:t>
      </w:r>
      <w:r w:rsidR="00722581">
        <w:rPr>
          <w:lang w:val="en-US"/>
        </w:rPr>
        <w:t>neighboring</w:t>
      </w:r>
      <w:r w:rsidR="00711713">
        <w:rPr>
          <w:lang w:val="en-US"/>
        </w:rPr>
        <w:t xml:space="preserve"> field of</w:t>
      </w:r>
      <w:r w:rsidR="00604022">
        <w:rPr>
          <w:lang w:val="en-US"/>
        </w:rPr>
        <w:t xml:space="preserve"> healthcare</w:t>
      </w:r>
      <w:r w:rsidR="00F86C6D">
        <w:rPr>
          <w:lang w:val="en-US"/>
        </w:rPr>
        <w:t xml:space="preserve"> </w:t>
      </w:r>
      <w:sdt>
        <w:sdtPr>
          <w:rPr>
            <w:lang w:val="en-US"/>
          </w:rPr>
          <w:alias w:val="To edit, see citavi.com/edit"/>
          <w:tag w:val="CitaviPlaceholder#3ada3442-06fe-4c9b-bfde-2797bd2fd337"/>
          <w:id w:val="-1439911987"/>
          <w:placeholder>
            <w:docPart w:val="DefaultPlaceholder_-1854013440"/>
          </w:placeholder>
        </w:sdtPr>
        <w:sdtEndPr/>
        <w:sdtContent>
          <w:commentRangeStart w:id="4"/>
          <w:r w:rsidR="00F86C6D">
            <w:rPr>
              <w:noProof/>
              <w:lang w:val="en-US"/>
            </w:rPr>
            <w:fldChar w:fldCharType="begin"/>
          </w:r>
          <w:r w:rsidR="006C3A49">
            <w:rPr>
              <w:noProof/>
              <w:lang w:val="en-US"/>
            </w:rPr>
            <w:instrText>ADDIN CitaviPlaceholder{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}</w:instrText>
          </w:r>
          <w:r w:rsidR="00F86C6D">
            <w:rPr>
              <w:noProof/>
              <w:lang w:val="en-US"/>
            </w:rPr>
            <w:fldChar w:fldCharType="separate"/>
          </w:r>
          <w:r w:rsidR="000B0433">
            <w:rPr>
              <w:noProof/>
              <w:lang w:val="en-US"/>
            </w:rPr>
            <w:t>(Wendt, 2014; Reibling et al., 2019; Schieber, 1987; Böhm et al., 2013)</w:t>
          </w:r>
          <w:r w:rsidR="00F86C6D">
            <w:rPr>
              <w:noProof/>
              <w:lang w:val="en-US"/>
            </w:rPr>
            <w:fldChar w:fldCharType="end"/>
          </w:r>
          <w:commentRangeEnd w:id="4"/>
          <w:r w:rsidR="00F474E4">
            <w:rPr>
              <w:rStyle w:val="Kommentarzeichen"/>
            </w:rPr>
            <w:commentReference w:id="4"/>
          </w:r>
        </w:sdtContent>
      </w:sdt>
      <w:r w:rsidR="00F86C6D">
        <w:rPr>
          <w:lang w:val="en-US"/>
        </w:rPr>
        <w:t xml:space="preserve">. </w:t>
      </w:r>
    </w:p>
    <w:p w14:paraId="4CE7248C" w14:textId="77777777" w:rsidR="00B728ED" w:rsidRPr="00B728ED" w:rsidRDefault="00B728ED" w:rsidP="00B728ED">
      <w:pPr>
        <w:pStyle w:val="02FlietextErsterAbsatz"/>
        <w:rPr>
          <w:lang w:val="en-US"/>
        </w:rPr>
      </w:pPr>
      <w:r w:rsidRPr="00B728ED">
        <w:rPr>
          <w:lang w:val="en-US"/>
        </w:rPr>
        <w:t xml:space="preserve">LTC is thereby defined as: </w:t>
      </w:r>
    </w:p>
    <w:p w14:paraId="5A71DBA9" w14:textId="6CABD984" w:rsidR="00B728ED" w:rsidRPr="00B728ED" w:rsidRDefault="00B728ED" w:rsidP="00117252">
      <w:pPr>
        <w:pStyle w:val="04Blockzitat1"/>
        <w:rPr>
          <w:lang w:val="en-US"/>
        </w:rPr>
      </w:pPr>
      <w:r w:rsidRPr="00B728ED">
        <w:rPr>
          <w:lang w:val="en-US"/>
        </w:rPr>
        <w:t xml:space="preserve">“Range of services required by persons with a reduced degree of functional capacity, physical or cognitive, and who are consequently dependent for an extended period of time on help with basic activities of daily living (ADL). This “personal care” component is frequently provided in combination with help with basic medical services such as “nursing care” (help with wound dressing, pain management, medication, health monitoring), as well as prevention, rehabilitation or services of palliative care. Long-term care services can also be combined with lower-level care related to “domestic help” or help with instrumental activities of daily living (IADL).” </w:t>
      </w:r>
      <w:sdt>
        <w:sdtPr>
          <w:rPr>
            <w:lang w:val="en-US"/>
          </w:rPr>
          <w:alias w:val="Don't edit this field"/>
          <w:tag w:val="CitaviPlaceholder#adee8839-fc15-465a-8d1f-dad8bb13c2a1"/>
          <w:id w:val="138317419"/>
          <w:placeholder>
            <w:docPart w:val="F6F0356A402E49D0B217C3B50479984D"/>
          </w:placeholder>
        </w:sdtPr>
        <w:sdtEndPr/>
        <w:sdtContent>
          <w:r w:rsidRPr="00B728ED">
            <w:rPr>
              <w:lang w:val="en-US"/>
            </w:rPr>
            <w:fldChar w:fldCharType="begin"/>
          </w:r>
          <w:r w:rsidRPr="00B728ED">
            <w:rPr>
              <w:lang w:val="en-US"/>
            </w:rPr>
            <w:instrText>ADDIN CitaviPlaceholder{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}</w:instrText>
          </w:r>
          <w:r w:rsidRPr="00B728ED">
            <w:rPr>
              <w:lang w:val="en-US"/>
            </w:rPr>
            <w:fldChar w:fldCharType="separate"/>
          </w:r>
          <w:r w:rsidRPr="00B728ED">
            <w:rPr>
              <w:lang w:val="en-US"/>
            </w:rPr>
            <w:t>(Colombo et al., 2011: 11–2)</w:t>
          </w:r>
          <w:r w:rsidRPr="00B728ED">
            <w:rPr>
              <w:lang w:val="en-US"/>
            </w:rPr>
            <w:fldChar w:fldCharType="end"/>
          </w:r>
        </w:sdtContent>
      </w:sdt>
      <w:r w:rsidRPr="00B728ED">
        <w:rPr>
          <w:lang w:val="en-US"/>
        </w:rPr>
        <w:t>.</w:t>
      </w:r>
    </w:p>
    <w:p w14:paraId="032F3AED" w14:textId="5D04C333" w:rsidR="001C0CE6" w:rsidRPr="006A56FF" w:rsidRDefault="00B728ED" w:rsidP="00B728ED">
      <w:pPr>
        <w:pStyle w:val="02FlietextErsterAbsatz"/>
        <w:rPr>
          <w:lang w:val="en-US"/>
        </w:rPr>
      </w:pPr>
      <w:r w:rsidRPr="00B728ED">
        <w:rPr>
          <w:lang w:val="en-US"/>
        </w:rPr>
        <w:t xml:space="preserve">Although this definition is independent of age most LTC recipients are above 65 years old. </w:t>
      </w:r>
      <w:r w:rsidR="00F86C6D">
        <w:rPr>
          <w:lang w:val="en-US"/>
        </w:rPr>
        <w:t>T</w:t>
      </w:r>
      <w:r w:rsidR="00BB65C1" w:rsidRPr="006A56FF">
        <w:rPr>
          <w:lang w:val="en-US"/>
        </w:rPr>
        <w:t>ypologies</w:t>
      </w:r>
      <w:r w:rsidR="006E1C8C" w:rsidRPr="006A56FF">
        <w:rPr>
          <w:lang w:val="en-US"/>
        </w:rPr>
        <w:t xml:space="preserve"> including</w:t>
      </w:r>
      <w:r w:rsidR="00FF079F">
        <w:rPr>
          <w:lang w:val="en-US"/>
        </w:rPr>
        <w:t xml:space="preserve"> the institutional structure of</w:t>
      </w:r>
      <w:r w:rsidR="006E1C8C" w:rsidRPr="006A56FF">
        <w:rPr>
          <w:lang w:val="en-US"/>
        </w:rPr>
        <w:t xml:space="preserve"> </w:t>
      </w:r>
      <w:r w:rsidR="00BB65C1" w:rsidRPr="006A56FF">
        <w:rPr>
          <w:lang w:val="en-US"/>
        </w:rPr>
        <w:t xml:space="preserve">LTC </w:t>
      </w:r>
      <w:r w:rsidR="00FF079F">
        <w:rPr>
          <w:lang w:val="en-US"/>
        </w:rPr>
        <w:t xml:space="preserve">systems </w:t>
      </w:r>
      <w:r w:rsidR="006E1C8C" w:rsidRPr="006A56FF">
        <w:rPr>
          <w:lang w:val="en-US"/>
        </w:rPr>
        <w:t>or</w:t>
      </w:r>
      <w:r w:rsidR="00FF079F">
        <w:rPr>
          <w:lang w:val="en-US"/>
        </w:rPr>
        <w:t xml:space="preserve"> facets of</w:t>
      </w:r>
      <w:r w:rsidR="006E1C8C" w:rsidRPr="006A56FF">
        <w:rPr>
          <w:lang w:val="en-US"/>
        </w:rPr>
        <w:t xml:space="preserve"> </w:t>
      </w:r>
      <w:r w:rsidR="00BB65C1" w:rsidRPr="006A56FF">
        <w:rPr>
          <w:lang w:val="en-US"/>
        </w:rPr>
        <w:t>LTC</w:t>
      </w:r>
      <w:r w:rsidR="006E1C8C" w:rsidRPr="006A56FF">
        <w:rPr>
          <w:lang w:val="en-US"/>
        </w:rPr>
        <w:t xml:space="preserve"> </w:t>
      </w:r>
      <w:r w:rsidR="00FF079F">
        <w:rPr>
          <w:lang w:val="en-US"/>
        </w:rPr>
        <w:t xml:space="preserve">systems can be </w:t>
      </w:r>
      <w:r w:rsidR="00A04BA1" w:rsidRPr="006A56FF">
        <w:rPr>
          <w:lang w:val="en-US"/>
        </w:rPr>
        <w:t xml:space="preserve">divided </w:t>
      </w:r>
      <w:r w:rsidR="000C097C" w:rsidRPr="006A56FF">
        <w:rPr>
          <w:lang w:val="en-US"/>
        </w:rPr>
        <w:t>into three</w:t>
      </w:r>
      <w:r w:rsidR="00A04BA1" w:rsidRPr="006A56FF">
        <w:rPr>
          <w:lang w:val="en-US"/>
        </w:rPr>
        <w:t xml:space="preserve"> major groups</w:t>
      </w:r>
      <w:r w:rsidR="00BB65C1" w:rsidRPr="006A56FF">
        <w:rPr>
          <w:lang w:val="en-US"/>
        </w:rPr>
        <w:t>.</w:t>
      </w:r>
      <w:r w:rsidR="006E1C8C" w:rsidRPr="006A56FF">
        <w:rPr>
          <w:lang w:val="en-US"/>
        </w:rPr>
        <w:t xml:space="preserve"> </w:t>
      </w:r>
      <w:r w:rsidR="00BB65C1" w:rsidRPr="006A56FF">
        <w:rPr>
          <w:lang w:val="en-US"/>
        </w:rPr>
        <w:t xml:space="preserve">A first group </w:t>
      </w:r>
      <w:r w:rsidR="00B23D1F" w:rsidRPr="006A56FF">
        <w:rPr>
          <w:lang w:val="en-US"/>
        </w:rPr>
        <w:t>focuses</w:t>
      </w:r>
      <w:r w:rsidR="006E1C8C" w:rsidRPr="006A56FF">
        <w:rPr>
          <w:lang w:val="en-US"/>
        </w:rPr>
        <w:t xml:space="preserve"> on social services </w:t>
      </w:r>
      <w:r w:rsidR="000145CE">
        <w:rPr>
          <w:lang w:val="en-US"/>
        </w:rPr>
        <w:t>in general where</w:t>
      </w:r>
      <w:r w:rsidR="006E1C8C" w:rsidRPr="006A56FF">
        <w:rPr>
          <w:lang w:val="en-US"/>
        </w:rPr>
        <w:t xml:space="preserve"> LTC is </w:t>
      </w:r>
      <w:r w:rsidR="00A04BA1" w:rsidRPr="006A56FF">
        <w:rPr>
          <w:lang w:val="en-US"/>
        </w:rPr>
        <w:t>just one part of a big</w:t>
      </w:r>
      <w:r w:rsidR="00B23D1F" w:rsidRPr="006A56FF">
        <w:rPr>
          <w:lang w:val="en-US"/>
        </w:rPr>
        <w:t>ger social service</w:t>
      </w:r>
      <w:r w:rsidR="00A04BA1" w:rsidRPr="006A56FF">
        <w:rPr>
          <w:lang w:val="en-US"/>
        </w:rPr>
        <w:t xml:space="preserve"> picture</w:t>
      </w:r>
      <w:r w:rsidR="000C097C" w:rsidRPr="006A56FF">
        <w:rPr>
          <w:lang w:val="en-US"/>
        </w:rPr>
        <w:t xml:space="preserve"> </w:t>
      </w:r>
      <w:sdt>
        <w:sdtPr>
          <w:rPr>
            <w:lang w:val="en-US"/>
          </w:rPr>
          <w:alias w:val="Don’t edit this field."/>
          <w:tag w:val="CitaviPlaceholder#cf2ee87a-aa3e-4fb3-bfab-6170185e2644"/>
          <w:id w:val="684874940"/>
          <w:placeholder>
            <w:docPart w:val="DefaultPlaceholder_-1854013440"/>
          </w:placeholder>
        </w:sdtPr>
        <w:sdtEndPr/>
        <w:sdtContent>
          <w:r w:rsidR="00733407" w:rsidRPr="006A56FF">
            <w:rPr>
              <w:lang w:val="en-US"/>
            </w:rPr>
            <w:fldChar w:fldCharType="begin"/>
          </w:r>
          <w:r w:rsidR="006E36CF">
            <w:rPr>
              <w:lang w:val="en-US"/>
            </w:rPr>
            <w:instrText>ADDIN CitaviPlaceholder{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}</w:instrText>
          </w:r>
          <w:r w:rsidR="00733407" w:rsidRPr="006A56FF">
            <w:rPr>
              <w:lang w:val="en-US"/>
            </w:rPr>
            <w:fldChar w:fldCharType="separate"/>
          </w:r>
          <w:r w:rsidR="000B0433">
            <w:rPr>
              <w:lang w:val="en-US"/>
            </w:rPr>
            <w:t xml:space="preserve">(Anttonen and </w:t>
          </w:r>
          <w:r w:rsidR="000B0433">
            <w:rPr>
              <w:lang w:val="en-US"/>
            </w:rPr>
            <w:lastRenderedPageBreak/>
            <w:t>Sipilä, 1996; Bettio and Plantenga, 2004; Kautto, 2002; Leitner, 2003; Saraceno and Keck, 2010)</w:t>
          </w:r>
          <w:r w:rsidR="00733407" w:rsidRPr="006A56FF">
            <w:rPr>
              <w:lang w:val="en-US"/>
            </w:rPr>
            <w:fldChar w:fldCharType="end"/>
          </w:r>
        </w:sdtContent>
      </w:sdt>
      <w:r w:rsidR="00733407" w:rsidRPr="006A56FF">
        <w:rPr>
          <w:lang w:val="en-US"/>
        </w:rPr>
        <w:t xml:space="preserve">. </w:t>
      </w:r>
      <w:r w:rsidR="00A04BA1" w:rsidRPr="006A56FF">
        <w:rPr>
          <w:lang w:val="en-US"/>
        </w:rPr>
        <w:t>The</w:t>
      </w:r>
      <w:r w:rsidR="00BB65C1" w:rsidRPr="006A56FF">
        <w:rPr>
          <w:lang w:val="en-US"/>
        </w:rPr>
        <w:t xml:space="preserve"> second group </w:t>
      </w:r>
      <w:r w:rsidR="00173192" w:rsidRPr="006A56FF">
        <w:rPr>
          <w:lang w:val="en-US"/>
        </w:rPr>
        <w:t xml:space="preserve">genuinely </w:t>
      </w:r>
      <w:r w:rsidR="00B23D1F" w:rsidRPr="006A56FF">
        <w:rPr>
          <w:lang w:val="en-US"/>
        </w:rPr>
        <w:t>concentrates</w:t>
      </w:r>
      <w:r w:rsidR="00A04BA1" w:rsidRPr="006A56FF">
        <w:rPr>
          <w:lang w:val="en-US"/>
        </w:rPr>
        <w:t xml:space="preserve"> </w:t>
      </w:r>
      <w:r w:rsidR="00BB65C1" w:rsidRPr="006A56FF">
        <w:rPr>
          <w:lang w:val="en-US"/>
        </w:rPr>
        <w:t xml:space="preserve">on LTC for the elderly, although </w:t>
      </w:r>
      <w:r w:rsidR="000145CE">
        <w:rPr>
          <w:lang w:val="en-US"/>
        </w:rPr>
        <w:t xml:space="preserve">they </w:t>
      </w:r>
      <w:r w:rsidR="00BB65C1" w:rsidRPr="006A56FF">
        <w:rPr>
          <w:lang w:val="en-US"/>
        </w:rPr>
        <w:t>often</w:t>
      </w:r>
      <w:r w:rsidR="000145CE">
        <w:rPr>
          <w:lang w:val="en-US"/>
        </w:rPr>
        <w:t xml:space="preserve"> include disability</w:t>
      </w:r>
      <w:r w:rsidR="00BB65C1" w:rsidRPr="006A56FF">
        <w:rPr>
          <w:lang w:val="en-US"/>
        </w:rPr>
        <w:t xml:space="preserve"> due to data reasons</w:t>
      </w:r>
      <w:r w:rsidR="000145CE">
        <w:rPr>
          <w:lang w:val="en-US"/>
        </w:rPr>
        <w:t>.</w:t>
      </w:r>
      <w:r w:rsidR="00BB65C1" w:rsidRPr="006A56FF">
        <w:rPr>
          <w:lang w:val="en-US"/>
        </w:rPr>
        <w:t xml:space="preserve"> </w:t>
      </w:r>
      <w:sdt>
        <w:sdtPr>
          <w:rPr>
            <w:lang w:val="en-US"/>
          </w:rPr>
          <w:alias w:val="Don't edit this field"/>
          <w:tag w:val="CitaviPlaceholder#b1339e33-593f-4666-929b-9161d648a658"/>
          <w:id w:val="671770707"/>
          <w:placeholder>
            <w:docPart w:val="DefaultPlaceholder_-1854013440"/>
          </w:placeholder>
        </w:sdtPr>
        <w:sdtEndPr/>
        <w:sdtContent>
          <w:r w:rsidR="00216DEA" w:rsidRPr="006A56FF">
            <w:rPr>
              <w:lang w:val="en-US"/>
            </w:rPr>
            <w:fldChar w:fldCharType="begin"/>
          </w:r>
          <w:r w:rsidR="006C3A49">
            <w:rPr>
              <w:lang w:val="en-US"/>
            </w:rPr>
            <w:instrText>ADDIN CitaviPlaceholder{eyIkaWQiOiIxIiwiRW50cmllcyI6W3siJGlkIjoiMiIsIklkIjoiZDc1MDU4ZTMtOTcxOS00Y2IwLWJkYzctOThkOGU5NjQwYzQ2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lcmlvZGljYWwiOnsiJGlkIjoiNi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lllYXJSZXNvbHZlZCI6IjIwMTIiLCJDcmVhdGVkQnkiOiJfbSIsIkNyZWF0ZWRPbiI6IjIwMTgtMTItMTJUMTA6MTk6MTgiLCJNb2RpZmllZEJ5IjoiX20iLCJJZCI6IjQ2YzYyNmI3LTk2NGEtNDkwNi1iOWM5LTlkNWZiNWQ2ZDdkYiIsIk1vZGlmaWVkT24iOiIyMDE4LTEyLTEyVDEwOjE5OjI0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MjEiLCJGaXJzdE5hbWUiOiJBbmdlbGEiLCJMYXN0TmFtZSI6IkFuc2VsbWkiLCJQcm90ZWN0ZWQiOmZhbHNlLCJTZXgiOjEsIkNyZWF0ZWRCeSI6Il9tIiwiQ3JlYXRlZE9uIjoiMjAxOC0xMi0xMlQxMDoyMzo0MiIsIk1vZGlmaWVkQnkiOiJfbSIsIklkIjoiOGEzODE0ZjctNDcyZi00MWVmLWI0M2ItNTBjMTQxYWM2Yzk0IiwiTW9kaWZpZWRPbiI6IjIwMTgtMTItMTJUMTA6MjM6NDIiLCJQcm9qZWN0Ijp7IiRyZWYiOiI1In19LHsiJGlkIjoiMjI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MjM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yNC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yN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I2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yNyIsIkFkZHJlc3MiOnsiJGlkIjoiMjgiLCJJc0xvY2FsQ2xvdWRQcm9qZWN0RmlsZUxpbmsiOmZhbHNlLCJMaW5rZWRSZXNvdXJjZVN0YXR1cyI6OCwiT3JpZ2luYWxTdHJpbmciOiIxMC4xMTg2LzE0NzItNjk2My0xMS0zMTYiLCJMaW5rZWRSZXNvdXJjZVR5cGUiOjUsIlVyaVN0cmluZyI6Imh0dHBzOi8vZG9pLm9yZy8xMC4xMTg2LzE0NzItNjk2My0xMS0zMTYiLCJQcm9wZXJ0aWVzIjp7IiRpZCI6IjI5In19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zMCIsIkFkZHJlc3MiOnsiJGlkIjoiMzEiLCJJc0xvY2FsQ2xvdWRQcm9qZWN0RmlsZUxpbmsiOmZhbHNlLCJMaW5rZWRSZXNvdXJjZVN0YXR1cyI6OCwiT3JpZ2luYWxTdHJpbmciOiIyMjA5ODY5MyIsIkxpbmtlZFJlc291cmNlVHlwZSI6NSwiVXJpU3RyaW5nIjoiaHR0cDovL3d3dy5uY2JpLm5sbS5uaWguZ292L3B1Ym1lZC8yMjA5ODY5MyIsIlByb3BlcnRpZXMiOnsiJGlkIjoiMzIif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9yZ2FuaXphdGlvbnMiOltdLCJPdGhlcnNJbnZvbHZlZCI6W10sIlBhZ2VSYW5nZSI6IjxzcD5cclxuICA8bj4zMTY8L24+XHJcbiAgPGluPnRydWU8L2luPlxyXG4gIDxvcz4zMTY8L29zPlxyXG4gIDxwcz4zMTY8L3BzPlxyXG48L3NwPlxyXG48b3M+MzE2PC9vcz4iLCJQZXJpb2RpY2FsIjp7IiRpZCI6IjMz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MzgiLCJGaXJzdE5hbWUiOiJFc3RoZXIiLCJMYXN0TmFtZSI6Ik1vdCIsIk1pZGRsZU5hbWUiOiJTLiIsIlByb3RlY3RlZCI6ZmFsc2UsIlNleCI6MSwiQ3JlYXRlZEJ5IjoiX20iLCJDcmVhdGVkT24iOiIyMDE4LTEyLTEyVDEwOjI4OjQ0IiwiTW9kaWZpZWRCeSI6Il9tIiwiSWQiOiI4NTUzZDExMi00MjJkLTQ0NDEtYjhkYi0wYjE4MWZkMjg2YTQiLCJNb2RpZmllZE9uIjoiMjAxOC0xMi0xMlQxMDoyODo0NCIsIlByb2plY3QiOnsiJHJlZiI6IjUifX0seyIkaWQiOiIzOS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0MC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NDE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0Mi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</w:instrText>
          </w:r>
          <w:r w:rsidR="006C3A49" w:rsidRPr="003F07B8">
            <w:instrText>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}</w:instrText>
          </w:r>
          <w:r w:rsidR="00216DEA" w:rsidRPr="006A56FF">
            <w:rPr>
              <w:lang w:val="en-US"/>
            </w:rPr>
            <w:fldChar w:fldCharType="separate"/>
          </w:r>
          <w:r w:rsidR="000B0433">
            <w:t>(Alber, 1995; Colombo, 2012; Damiani et al., 2011; Kraus et al., 2010; Halásková et al., 2017; Pommer et al., 2009; van Hooren, 2012)</w:t>
          </w:r>
          <w:r w:rsidR="00216DEA" w:rsidRPr="006A56FF">
            <w:rPr>
              <w:lang w:val="en-US"/>
            </w:rPr>
            <w:fldChar w:fldCharType="end"/>
          </w:r>
        </w:sdtContent>
      </w:sdt>
      <w:r w:rsidR="007C7068" w:rsidRPr="002A4B22">
        <w:t xml:space="preserve">. </w:t>
      </w:r>
      <w:r w:rsidR="007B59AB" w:rsidRPr="006A56FF">
        <w:rPr>
          <w:lang w:val="en-US"/>
        </w:rPr>
        <w:t xml:space="preserve">Finally, </w:t>
      </w:r>
      <w:r w:rsidR="00B23D1F" w:rsidRPr="006A56FF">
        <w:rPr>
          <w:lang w:val="en-US"/>
        </w:rPr>
        <w:t xml:space="preserve">the third group focuses on </w:t>
      </w:r>
      <w:r w:rsidR="00BB65C1" w:rsidRPr="006A56FF">
        <w:rPr>
          <w:lang w:val="en-US"/>
        </w:rPr>
        <w:t xml:space="preserve">special aspects of LTC and zoom in on </w:t>
      </w:r>
      <w:r w:rsidR="007C7068" w:rsidRPr="006A56FF">
        <w:rPr>
          <w:lang w:val="en-US"/>
        </w:rPr>
        <w:t xml:space="preserve">migration in the context of LTC </w:t>
      </w:r>
      <w:sdt>
        <w:sdtPr>
          <w:rPr>
            <w:lang w:val="en-US"/>
          </w:rPr>
          <w:alias w:val="Don’t edit this field."/>
          <w:tag w:val="CitaviPlaceholder#623220b4-da4b-4387-8cb8-417cf1117c26"/>
          <w:id w:val="-1106953229"/>
          <w:placeholder>
            <w:docPart w:val="DefaultPlaceholder_-1854013440"/>
          </w:placeholder>
        </w:sdtPr>
        <w:sdtEndPr/>
        <w:sdtContent>
          <w:r w:rsidR="007C7068" w:rsidRPr="006A56FF">
            <w:rPr>
              <w:lang w:val="en-US"/>
            </w:rPr>
            <w:fldChar w:fldCharType="begin"/>
          </w:r>
          <w:r w:rsidR="006C3A49">
            <w:rPr>
              <w:lang w:val="en-US"/>
            </w:rPr>
            <w:instrText>ADDIN CitaviPlaceholder{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}</w:instrText>
          </w:r>
          <w:r w:rsidR="007C7068" w:rsidRPr="006A56FF">
            <w:rPr>
              <w:lang w:val="en-US"/>
            </w:rPr>
            <w:fldChar w:fldCharType="separate"/>
          </w:r>
          <w:r w:rsidR="000B0433">
            <w:rPr>
              <w:lang w:val="en-US"/>
            </w:rPr>
            <w:t>(Anderson, 2012; Da Roit and Weicht, 2013; Simonazzi, 2008; van Hooren, 2012; Simonazzi, 2008)</w:t>
          </w:r>
          <w:r w:rsidR="007C7068" w:rsidRPr="006A56FF">
            <w:rPr>
              <w:lang w:val="en-US"/>
            </w:rPr>
            <w:fldChar w:fldCharType="end"/>
          </w:r>
        </w:sdtContent>
      </w:sdt>
      <w:r w:rsidR="007C7068" w:rsidRPr="006A56FF">
        <w:rPr>
          <w:lang w:val="en-US"/>
        </w:rPr>
        <w:t xml:space="preserve">, cash for care schemes in LTC </w:t>
      </w:r>
      <w:sdt>
        <w:sdtPr>
          <w:rPr>
            <w:lang w:val="en-US"/>
          </w:rPr>
          <w:alias w:val="Don’t edit this field."/>
          <w:tag w:val="CitaviPlaceholder#5f48cd27-25e1-4758-9462-3bfd9141821d"/>
          <w:id w:val="1048731015"/>
          <w:placeholder>
            <w:docPart w:val="DefaultPlaceholder_-1854013440"/>
          </w:placeholder>
        </w:sdtPr>
        <w:sdtEndPr/>
        <w:sdtContent>
          <w:r w:rsidR="007C7068" w:rsidRPr="006A56FF">
            <w:rPr>
              <w:lang w:val="en-US"/>
            </w:rPr>
            <w:fldChar w:fldCharType="begin"/>
          </w:r>
          <w:r w:rsidR="006E36CF">
            <w:rPr>
              <w:lang w:val="en-US"/>
            </w:rPr>
            <w:instrText>ADDIN CitaviPlaceholder{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}</w:instrText>
          </w:r>
          <w:r w:rsidR="007C7068" w:rsidRPr="006A56FF">
            <w:rPr>
              <w:lang w:val="en-US"/>
            </w:rPr>
            <w:fldChar w:fldCharType="separate"/>
          </w:r>
          <w:r w:rsidR="000B0433">
            <w:rPr>
              <w:lang w:val="en-US"/>
            </w:rPr>
            <w:t>(Da Roit and Le Bihan, 2010)</w:t>
          </w:r>
          <w:r w:rsidR="007C7068" w:rsidRPr="006A56FF">
            <w:rPr>
              <w:lang w:val="en-US"/>
            </w:rPr>
            <w:fldChar w:fldCharType="end"/>
          </w:r>
        </w:sdtContent>
      </w:sdt>
      <w:r w:rsidR="00FF079F">
        <w:rPr>
          <w:lang w:val="en-US"/>
        </w:rPr>
        <w:t>,</w:t>
      </w:r>
      <w:r w:rsidR="00BB65C1" w:rsidRPr="006A56FF">
        <w:rPr>
          <w:lang w:val="en-US"/>
        </w:rPr>
        <w:t xml:space="preserve"> and</w:t>
      </w:r>
      <w:r w:rsidR="007C7068" w:rsidRPr="006A56FF">
        <w:rPr>
          <w:lang w:val="en-US"/>
        </w:rPr>
        <w:t xml:space="preserve"> informal care by families </w:t>
      </w:r>
      <w:sdt>
        <w:sdtPr>
          <w:rPr>
            <w:lang w:val="en-US"/>
          </w:rPr>
          <w:alias w:val="Don’t edit this field."/>
          <w:tag w:val="CitaviPlaceholder#f9d2fcb4-eeca-4583-8d27-24bfce5f1c49"/>
          <w:id w:val="271360352"/>
          <w:placeholder>
            <w:docPart w:val="DefaultPlaceholder_-1854013440"/>
          </w:placeholder>
        </w:sdtPr>
        <w:sdtEndPr/>
        <w:sdtContent>
          <w:r w:rsidR="007C7068" w:rsidRPr="006A56FF">
            <w:rPr>
              <w:lang w:val="en-US"/>
            </w:rPr>
            <w:fldChar w:fldCharType="begin"/>
          </w:r>
          <w:r w:rsidR="006E36CF">
            <w:rPr>
              <w:lang w:val="en-US"/>
            </w:rPr>
            <w:instrText>ADDIN CitaviPlaceholder{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}</w:instrText>
          </w:r>
          <w:r w:rsidR="007C7068" w:rsidRPr="006A56FF">
            <w:rPr>
              <w:lang w:val="en-US"/>
            </w:rPr>
            <w:fldChar w:fldCharType="separate"/>
          </w:r>
          <w:r w:rsidR="000B0433">
            <w:rPr>
              <w:lang w:val="en-US"/>
            </w:rPr>
            <w:t>(Di Rosa et al., 2011; Leitner, 2003; Pfau-Effinger, 2014; Simonazzi, 2008)</w:t>
          </w:r>
          <w:r w:rsidR="007C7068" w:rsidRPr="006A56FF">
            <w:rPr>
              <w:lang w:val="en-US"/>
            </w:rPr>
            <w:fldChar w:fldCharType="end"/>
          </w:r>
        </w:sdtContent>
      </w:sdt>
      <w:r w:rsidR="00B23D1F" w:rsidRPr="006A56FF">
        <w:rPr>
          <w:lang w:val="en-US"/>
        </w:rPr>
        <w:t>.</w:t>
      </w:r>
    </w:p>
    <w:p w14:paraId="4547E045" w14:textId="3F01B403" w:rsidR="003F07B8" w:rsidRDefault="00D661E1" w:rsidP="003F07B8">
      <w:pPr>
        <w:pStyle w:val="02FlietextEinzug"/>
        <w:rPr>
          <w:lang w:val="en-US"/>
        </w:rPr>
      </w:pPr>
      <w:r w:rsidRPr="006A56FF">
        <w:rPr>
          <w:lang w:val="en-US"/>
        </w:rPr>
        <w:t>Because</w:t>
      </w:r>
      <w:r w:rsidR="00B41CC2" w:rsidRPr="006A56FF">
        <w:rPr>
          <w:lang w:val="en-US"/>
        </w:rPr>
        <w:t xml:space="preserve"> our focus lies on building a </w:t>
      </w:r>
      <w:r w:rsidR="00722581">
        <w:rPr>
          <w:lang w:val="en-US"/>
        </w:rPr>
        <w:t>typology of</w:t>
      </w:r>
      <w:r w:rsidR="00722581" w:rsidRPr="006A56FF">
        <w:rPr>
          <w:lang w:val="en-US"/>
        </w:rPr>
        <w:t xml:space="preserve"> </w:t>
      </w:r>
      <w:r w:rsidR="00B41CC2" w:rsidRPr="006A56FF">
        <w:rPr>
          <w:lang w:val="en-US"/>
        </w:rPr>
        <w:t xml:space="preserve">LTC </w:t>
      </w:r>
      <w:r w:rsidR="00722581">
        <w:rPr>
          <w:lang w:val="en-US"/>
        </w:rPr>
        <w:t>system types</w:t>
      </w:r>
      <w:r w:rsidR="007B59AB" w:rsidRPr="006A56FF">
        <w:rPr>
          <w:lang w:val="en-US"/>
        </w:rPr>
        <w:t>, we identified</w:t>
      </w:r>
      <w:r w:rsidR="00B41CC2" w:rsidRPr="006A56FF">
        <w:rPr>
          <w:lang w:val="en-US"/>
        </w:rPr>
        <w:t xml:space="preserve"> the second group of typologies </w:t>
      </w:r>
      <w:r w:rsidR="007B59AB" w:rsidRPr="006A56FF">
        <w:rPr>
          <w:lang w:val="en-US"/>
        </w:rPr>
        <w:t>as</w:t>
      </w:r>
      <w:r w:rsidR="00B41CC2" w:rsidRPr="006A56FF">
        <w:rPr>
          <w:lang w:val="en-US"/>
        </w:rPr>
        <w:t xml:space="preserve"> most relevant for </w:t>
      </w:r>
      <w:r w:rsidR="00187A9D">
        <w:rPr>
          <w:lang w:val="en-US"/>
        </w:rPr>
        <w:t>our analysis</w:t>
      </w:r>
      <w:r w:rsidR="00B41CC2" w:rsidRPr="006A56FF">
        <w:rPr>
          <w:lang w:val="en-US"/>
        </w:rPr>
        <w:t xml:space="preserve">. </w:t>
      </w:r>
      <w:r w:rsidR="00722581">
        <w:rPr>
          <w:lang w:val="en-US"/>
        </w:rPr>
        <w:t>These typologies include</w:t>
      </w:r>
      <w:r w:rsidR="00B41CC2" w:rsidRPr="006A56FF">
        <w:rPr>
          <w:lang w:val="en-US"/>
        </w:rPr>
        <w:t xml:space="preserve"> a huge variety in the (number of) included country cases, data, methods</w:t>
      </w:r>
      <w:r w:rsidR="00F86C6D">
        <w:rPr>
          <w:lang w:val="en-US"/>
        </w:rPr>
        <w:t>,</w:t>
      </w:r>
      <w:r w:rsidR="00B41CC2" w:rsidRPr="006A56FF">
        <w:rPr>
          <w:lang w:val="en-US"/>
        </w:rPr>
        <w:t xml:space="preserve"> and results.</w:t>
      </w:r>
      <w:r w:rsidR="00B82577" w:rsidRPr="006A56FF">
        <w:rPr>
          <w:lang w:val="en-US"/>
        </w:rPr>
        <w:t xml:space="preserve"> </w:t>
      </w:r>
      <w:r w:rsidR="00722581">
        <w:rPr>
          <w:lang w:val="en-US"/>
        </w:rPr>
        <w:t>However, w</w:t>
      </w:r>
      <w:r w:rsidR="00E915CC" w:rsidRPr="00E915CC">
        <w:rPr>
          <w:lang w:val="en-US"/>
        </w:rPr>
        <w:t xml:space="preserve">ith regard to dimensions and indicators, most studies repeatedly </w:t>
      </w:r>
      <w:r w:rsidR="00C046FD" w:rsidRPr="00E915CC">
        <w:rPr>
          <w:lang w:val="en-US"/>
        </w:rPr>
        <w:t>analyze</w:t>
      </w:r>
      <w:r w:rsidR="00E915CC" w:rsidRPr="00E915CC">
        <w:rPr>
          <w:lang w:val="en-US"/>
        </w:rPr>
        <w:t xml:space="preserve"> four central dimensions, thus creating a certain </w:t>
      </w:r>
      <w:r w:rsidR="00C046FD" w:rsidRPr="00E915CC">
        <w:rPr>
          <w:lang w:val="en-US"/>
        </w:rPr>
        <w:t>standardization</w:t>
      </w:r>
      <w:r w:rsidR="00E915CC" w:rsidRPr="00E915CC">
        <w:rPr>
          <w:lang w:val="en-US"/>
        </w:rPr>
        <w:t xml:space="preserve"> and comparability that we can make use of.</w:t>
      </w:r>
    </w:p>
    <w:p w14:paraId="09CC9C03" w14:textId="7A1CFDF7" w:rsidR="00B82577" w:rsidRPr="006A56FF" w:rsidRDefault="00B82577" w:rsidP="00E915CC">
      <w:pPr>
        <w:pStyle w:val="berschrift3"/>
        <w:rPr>
          <w:lang w:val="en-US"/>
        </w:rPr>
      </w:pPr>
      <w:r w:rsidRPr="006A56FF">
        <w:rPr>
          <w:lang w:val="en-US"/>
        </w:rPr>
        <w:t>I. Supply</w:t>
      </w:r>
    </w:p>
    <w:p w14:paraId="061DE4D6" w14:textId="70F35D47" w:rsidR="00B82577" w:rsidRPr="003F07B8" w:rsidRDefault="00F86C6D" w:rsidP="00E915CC">
      <w:pPr>
        <w:pStyle w:val="02FlietextErsterAbsatz"/>
        <w:rPr>
          <w:lang w:val="en-US"/>
        </w:rPr>
      </w:pPr>
      <w:r>
        <w:rPr>
          <w:lang w:val="en-US"/>
        </w:rPr>
        <w:t>M</w:t>
      </w:r>
      <w:r w:rsidR="004D3634">
        <w:rPr>
          <w:lang w:val="en-US"/>
        </w:rPr>
        <w:t xml:space="preserve">ost typologies under analysis, </w:t>
      </w:r>
      <w:r>
        <w:rPr>
          <w:lang w:val="en-US"/>
        </w:rPr>
        <w:t xml:space="preserve">incorporate </w:t>
      </w:r>
      <w:r w:rsidR="00CA56B9">
        <w:rPr>
          <w:lang w:val="en-US"/>
        </w:rPr>
        <w:t xml:space="preserve">the dimension of </w:t>
      </w:r>
      <w:r w:rsidR="004D3634">
        <w:rPr>
          <w:lang w:val="en-US"/>
        </w:rPr>
        <w:t>supply</w:t>
      </w:r>
      <w:r w:rsidR="004258EA">
        <w:rPr>
          <w:lang w:val="en-US"/>
        </w:rPr>
        <w:t>. Indicators in this dimension</w:t>
      </w:r>
      <w:r w:rsidR="00B82577" w:rsidRPr="00B82577">
        <w:rPr>
          <w:lang w:val="en-US"/>
        </w:rPr>
        <w:t xml:space="preserve"> include financial resource</w:t>
      </w:r>
      <w:r w:rsidR="004D3634">
        <w:rPr>
          <w:lang w:val="en-US"/>
        </w:rPr>
        <w:t>s</w:t>
      </w:r>
      <w:r w:rsidR="00E915CC">
        <w:rPr>
          <w:lang w:val="en-US"/>
        </w:rPr>
        <w:t xml:space="preserve"> </w:t>
      </w:r>
      <w:sdt>
        <w:sdtPr>
          <w:rPr>
            <w:lang w:val="en-US"/>
          </w:rPr>
          <w:alias w:val="Don't edit this field"/>
          <w:tag w:val="CitaviPlaceholder#ada65575-f54f-4f13-b165-372c32ed4cc8"/>
          <w:id w:val="-1870444503"/>
          <w:placeholder>
            <w:docPart w:val="C356B17F070344968CA3B1AA890708AB"/>
          </w:placeholder>
        </w:sdtPr>
        <w:sdtEndPr/>
        <w:sdtContent>
          <w:r w:rsidR="00B82577" w:rsidRPr="00B82577">
            <w:rPr>
              <w:lang w:val="en-US"/>
            </w:rPr>
            <w:fldChar w:fldCharType="begin"/>
          </w:r>
          <w:r w:rsidR="006C3A49">
            <w:rPr>
              <w:lang w:val="en-US"/>
            </w:rPr>
            <w:instrText>ADDIN CitaviPlaceholder{eyIkaWQiOiIxIiwiRW50cmllcyI6W3siJGlkIjoiMiIsIklkIjoiMGFlNmNkMzAtNTcwYS00M2M4LWFmNDktNmYyMGNkZTM4NTI1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lcmlvZGljYWwiOnsiJGlkIjoiNi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lllYXJSZXNvbHZlZCI6IjIwMTIiLCJDcmVhdGVkQnkiOiJfbSIsIkNyZWF0ZWRPbiI6IjIwMTgtMTItMTJUMTA6MTk6MTgiLCJNb2RpZmllZEJ5IjoiX20iLCJJZCI6IjQ2YzYyNmI3LTk2NGEtNDkwNi1iOWM5LTlkNWZiNWQ2ZDdkYiIsIk1vZGlmaWVkT24iOiIyMDE4LTEyLTEyVDEwOjE5OjI0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MjEiLCJGaXJzdE5hbWUiOiJBbmdlbGEiLCJMYXN0TmFtZSI6IkFuc2VsbWkiLCJQcm90ZWN0ZWQiOmZhbHNlLCJTZXgiOjEsIkNyZWF0ZWRCeSI6Il9tIiwiQ3JlYXRlZE9uIjoiMjAxOC0xMi0xMlQxMDoyMzo0MiIsIk1vZGlmaWVkQnkiOiJfbSIsIklkIjoiOGEzODE0ZjctNDcyZi00MWVmLWI0M2ItNTBjMTQxYWM2Yzk0IiwiTW9kaWZpZWRPbiI6IjIwMTgtMTItMTJUMTA6MjM6NDIiLCJQcm9qZWN0Ijp7IiRyZWYiOiI1In19LHsiJGlkIjoiMjI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MjM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yNC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yN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I2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yNyIsIkFkZHJlc3MiOnsiJGlkIjoiMjgiLCJJc0xvY2FsQ2xvdWRQcm9qZWN0RmlsZUxpbmsiOmZhbHNlLCJMaW5rZWRSZXNvdXJjZVN0YXR1cyI6OCwiT3JpZ2luYWxTdHJpbmciOiIxMC4xMTg2LzE0NzItNjk2My0xMS0zMTYiLCJMaW5rZWRSZXNvdXJjZVR5cGUiOjUsIlVyaVN0cmluZyI6Imh0dHBzOi8vZG9pLm9yZy8xMC4xMTg2LzE0NzItNjk2My0xMS0zMTYiLCJQcm9wZXJ0aWVzIjp7IiRpZCI6IjI5In19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zMCIsIkFkZHJlc3MiOnsiJGlkIjoiMzEiLCJJc0xvY2FsQ2xvdWRQcm9qZWN0RmlsZUxpbmsiOmZhbHNlLCJMaW5rZWRSZXNvdXJjZVN0YXR1cyI6OCwiT3JpZ2luYWxTdHJpbmciOiIyMjA5ODY5MyIsIkxpbmtlZFJlc291cmNlVHlwZSI6NSwiVXJpU3RyaW5nIjoiaHR0cDovL3d3dy5uY2JpLm5sbS5uaWguZ292L3B1Ym1lZC8yMjA5ODY5MyIsIlByb3BlcnRpZXMiOnsiJGlkIjoiMzIif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9yZ2FuaXphdGlvbnMiOltdLCJPdGhlcnNJbnZvbHZlZCI6W10sIlBhZ2VSYW5nZSI6IjxzcD5cclxuICA8bj4zMTY8L24+XHJcbiAgPGluPnRydWU8L2luPlxyXG4gIDxvcz4zMTY8L29zPlxyXG4gIDxwcz4zMTY8L3BzPlxyXG48L3NwPlxyXG48b3M+MzE2PC9vcz4iLCJQZXJpb2RpY2FsIjp7IiRpZCI6IjMz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NDciLCJGaXJzdE5hbWUiOiJFc3RoZXIiLCJMYXN0TmFtZSI6Ik1vdCIsIk1pZGRsZU5hbWUiOiJTLiIsIlByb3RlY3RlZCI6ZmFsc2UsIlNleCI6MSwiQ3JlYXRlZEJ5IjoiX20iLCJDcmVhdGVkT24iOiIyMDE4LTEyLTEyVDEwOjI4OjQ0IiwiTW9kaWZpZWRCeSI6Il9tIiwiSWQiOiI4NTUzZDExMi00MjJkLTQ0NDEtYjhkYi0wYjE4MWZkMjg2YTQiLCJNb2RpZmllZE9uIjoiMjAxOC0xMi0xMlQxMDoyODo0NCIsIlByb2plY3QiOnsiJHJlZiI6IjUifX0seyIkaWQiOiI0OC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0OS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NTA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1MS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}</w:instrText>
          </w:r>
          <w:r w:rsidR="00B82577" w:rsidRPr="00B82577">
            <w:rPr>
              <w:lang w:val="en-US"/>
            </w:rPr>
            <w:fldChar w:fldCharType="separate"/>
          </w:r>
          <w:r w:rsidR="000B0433">
            <w:rPr>
              <w:lang w:val="en-US"/>
            </w:rPr>
            <w:t>(Alber, 1995; Colombo, 2012; Damiani et al., 2011; Halásková et al., 2017; Kraus et al., 2010)</w:t>
          </w:r>
          <w:r w:rsidR="00B82577" w:rsidRPr="00B82577">
            <w:rPr>
              <w:lang w:val="en-US"/>
            </w:rPr>
            <w:fldChar w:fldCharType="end"/>
          </w:r>
        </w:sdtContent>
      </w:sdt>
      <w:r w:rsidR="00B82577" w:rsidRPr="00B82577">
        <w:rPr>
          <w:lang w:val="en-US"/>
        </w:rPr>
        <w:t xml:space="preserve">, but also staff and staffing levels </w:t>
      </w:r>
      <w:sdt>
        <w:sdtPr>
          <w:rPr>
            <w:lang w:val="en-US"/>
          </w:rPr>
          <w:alias w:val="Don't edit this field"/>
          <w:tag w:val="CitaviPlaceholder#f1d5f6ab-4d64-4187-9134-80decf57e4d1"/>
          <w:id w:val="-252521416"/>
          <w:placeholder>
            <w:docPart w:val="C356B17F070344968CA3B1AA890708AB"/>
          </w:placeholder>
        </w:sdtPr>
        <w:sdtEndPr/>
        <w:sdtContent>
          <w:r w:rsidR="00B82577" w:rsidRPr="00B82577">
            <w:rPr>
              <w:lang w:val="en-US"/>
            </w:rPr>
            <w:fldChar w:fldCharType="begin"/>
          </w:r>
          <w:r w:rsidR="006E36CF">
            <w:rPr>
              <w:lang w:val="en-US"/>
            </w:rPr>
            <w:instrText>ADDIN CitaviPlaceholder{eyIkaWQiOiIxIiwiRW50cmllcyI6W3siJGlkIjoiMiIsIklkIjoiNDlmNTI1OTMtOGFkOS00MzEzLWJkNWItYzhmZTE1N2EyNmQxIiwiUmFuZ2VMZW5ndGgiOjEz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lcmlvZGljYWwiOnsiJGlkIjoiNi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}</w:instrText>
          </w:r>
          <w:r w:rsidR="00B82577" w:rsidRPr="00B82577">
            <w:rPr>
              <w:lang w:val="en-US"/>
            </w:rPr>
            <w:fldChar w:fldCharType="separate"/>
          </w:r>
          <w:r w:rsidR="000B0433">
            <w:rPr>
              <w:lang w:val="en-US"/>
            </w:rPr>
            <w:t>(Alber, 1995)</w:t>
          </w:r>
          <w:r w:rsidR="00B82577" w:rsidRPr="00B82577">
            <w:rPr>
              <w:lang w:val="en-US"/>
            </w:rPr>
            <w:fldChar w:fldCharType="end"/>
          </w:r>
        </w:sdtContent>
      </w:sdt>
      <w:r w:rsidR="00B82577" w:rsidRPr="00B82577">
        <w:rPr>
          <w:lang w:val="en-US"/>
        </w:rPr>
        <w:t xml:space="preserve"> as well as bed density in institutional LTC </w:t>
      </w:r>
      <w:sdt>
        <w:sdtPr>
          <w:rPr>
            <w:lang w:val="en-US"/>
          </w:rPr>
          <w:alias w:val="Don't edit this field"/>
          <w:tag w:val="CitaviPlaceholder#68e65faf-a14e-4dd3-92a6-636f672f2c99"/>
          <w:id w:val="-403606991"/>
          <w:placeholder>
            <w:docPart w:val="C356B17F070344968CA3B1AA890708AB"/>
          </w:placeholder>
        </w:sdtPr>
        <w:sdtEndPr/>
        <w:sdtContent>
          <w:r w:rsidR="00B82577" w:rsidRPr="00B82577">
            <w:rPr>
              <w:lang w:val="en-US"/>
            </w:rPr>
            <w:fldChar w:fldCharType="begin"/>
          </w:r>
          <w:r w:rsidR="006C3A49">
            <w:rPr>
              <w:lang w:val="en-US"/>
            </w:rPr>
            <w:instrText>ADDIN CitaviPlaceholder{eyIkaWQiOiIxIiwiRW50cmllcyI6W3siJGlkIjoiMiIsIklkIjoiYTA2YzM4MTgtMGFjMy00ZjIxLTk2YTItM2ZhZWYyZjM3MWZj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lcmlvZGljYWwiOnsiJGlkIjoiNi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}</w:instrText>
          </w:r>
          <w:r w:rsidR="00B82577" w:rsidRPr="00B82577">
            <w:rPr>
              <w:lang w:val="en-US"/>
            </w:rPr>
            <w:fldChar w:fldCharType="separate"/>
          </w:r>
          <w:r w:rsidR="000B0433">
            <w:rPr>
              <w:lang w:val="en-US"/>
            </w:rPr>
            <w:t>(Alber, 1995; Damiani et al., 2011)</w:t>
          </w:r>
          <w:r w:rsidR="00B82577" w:rsidRPr="00B82577">
            <w:rPr>
              <w:lang w:val="en-US"/>
            </w:rPr>
            <w:fldChar w:fldCharType="end"/>
          </w:r>
        </w:sdtContent>
      </w:sdt>
      <w:r w:rsidR="00B82577" w:rsidRPr="00B82577">
        <w:rPr>
          <w:lang w:val="en-US"/>
        </w:rPr>
        <w:t xml:space="preserve">. Furthermore, the type of provision is often included in the supply dimension and operationalized via the percentage of people in ambulatory or residential care settings </w:t>
      </w:r>
      <w:sdt>
        <w:sdtPr>
          <w:rPr>
            <w:lang w:val="en-US"/>
          </w:rPr>
          <w:alias w:val="Don't edit this field"/>
          <w:tag w:val="CitaviPlaceholder#c4325d80-d81c-4604-955d-5b2bc016cded"/>
          <w:id w:val="-839384318"/>
          <w:placeholder>
            <w:docPart w:val="C356B17F070344968CA3B1AA890708AB"/>
          </w:placeholder>
        </w:sdtPr>
        <w:sdtEndPr/>
        <w:sdtContent>
          <w:r w:rsidR="00B82577" w:rsidRPr="00B82577">
            <w:rPr>
              <w:lang w:val="en-US"/>
            </w:rPr>
            <w:fldChar w:fldCharType="begin"/>
          </w:r>
          <w:r w:rsidR="006C3A49">
            <w:rPr>
              <w:lang w:val="en-US"/>
            </w:rPr>
            <w:instrText>ADDIN CitaviPlaceholder{eyIkaWQiOiIxIiwiRW50cmllcyI6W3siJGlkIjoiMiIsIklkIjoiMGQ0MWYwNWQtYTJjOC00ZWQ1LTliOTgtNzE0ODM0YjI3YmNi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lcmlvZGljYWwiOnsiJGlkIjoiNi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}</w:instrText>
          </w:r>
          <w:r w:rsidR="00B82577" w:rsidRPr="00B82577">
            <w:rPr>
              <w:lang w:val="en-US"/>
            </w:rPr>
            <w:fldChar w:fldCharType="separate"/>
          </w:r>
          <w:r w:rsidR="000B0433">
            <w:rPr>
              <w:lang w:val="en-US"/>
            </w:rPr>
            <w:t>(Alber, 1995; Damiani et al., 2011; Halásková et al., 2017)</w:t>
          </w:r>
          <w:r w:rsidR="00B82577" w:rsidRPr="00B82577">
            <w:rPr>
              <w:lang w:val="en-US"/>
            </w:rPr>
            <w:fldChar w:fldCharType="end"/>
          </w:r>
        </w:sdtContent>
      </w:sdt>
      <w:r w:rsidR="00B82577" w:rsidRPr="003F07B8">
        <w:rPr>
          <w:lang w:val="en-US"/>
        </w:rPr>
        <w:t>.</w:t>
      </w:r>
    </w:p>
    <w:p w14:paraId="7D2527CE" w14:textId="77777777" w:rsidR="00981837" w:rsidRPr="003F07B8" w:rsidRDefault="00981837" w:rsidP="00981837">
      <w:pPr>
        <w:pStyle w:val="berschrift3"/>
        <w:rPr>
          <w:lang w:val="en-US"/>
        </w:rPr>
      </w:pPr>
      <w:r w:rsidRPr="003F07B8">
        <w:rPr>
          <w:lang w:val="en-US"/>
        </w:rPr>
        <w:lastRenderedPageBreak/>
        <w:t>II. Public-Private Mix</w:t>
      </w:r>
    </w:p>
    <w:p w14:paraId="5D0E9429" w14:textId="0F799232" w:rsidR="00981837" w:rsidRPr="006A56FF" w:rsidRDefault="00CA56B9" w:rsidP="00981837">
      <w:pPr>
        <w:pStyle w:val="02FlietextErsterAbsatz"/>
        <w:rPr>
          <w:lang w:val="en-US"/>
        </w:rPr>
      </w:pPr>
      <w:r>
        <w:rPr>
          <w:lang w:val="en-US"/>
        </w:rPr>
        <w:t>O</w:t>
      </w:r>
      <w:r w:rsidRPr="00CA56B9">
        <w:rPr>
          <w:lang w:val="en-US"/>
        </w:rPr>
        <w:t xml:space="preserve">ften part of healthcare typologies </w:t>
      </w:r>
      <w:sdt>
        <w:sdtPr>
          <w:rPr>
            <w:lang w:val="en-US"/>
          </w:rPr>
          <w:alias w:val="Don't edit this field"/>
          <w:tag w:val="CitaviPlaceholder#63f4d45c-a028-48af-9b7e-36b89049c0bd"/>
          <w:id w:val="948357831"/>
          <w:placeholder>
            <w:docPart w:val="84F401996EAD42F08A00A9260462461F"/>
          </w:placeholder>
        </w:sdtPr>
        <w:sdtEndPr/>
        <w:sdtContent>
          <w:r w:rsidRPr="00CA56B9">
            <w:rPr>
              <w:lang w:val="en-US"/>
            </w:rPr>
            <w:fldChar w:fldCharType="begin"/>
          </w:r>
          <w:r w:rsidR="006C3A49">
            <w:rPr>
              <w:lang w:val="en-US"/>
            </w:rPr>
            <w:instrText>ADDIN CitaviPlaceholder{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}</w:instrText>
          </w:r>
          <w:r w:rsidRPr="00CA56B9">
            <w:rPr>
              <w:lang w:val="en-US"/>
            </w:rPr>
            <w:fldChar w:fldCharType="separate"/>
          </w:r>
          <w:r w:rsidR="000B0433">
            <w:rPr>
              <w:lang w:val="en-US"/>
            </w:rPr>
            <w:t>(Reibling et al., 2019; Böhm et al., 2013)</w:t>
          </w:r>
          <w:r w:rsidRPr="00CA56B9">
            <w:rPr>
              <w:lang w:val="en-US"/>
            </w:rPr>
            <w:fldChar w:fldCharType="end"/>
          </w:r>
        </w:sdtContent>
      </w:sdt>
      <w:r>
        <w:rPr>
          <w:lang w:val="en-US"/>
        </w:rPr>
        <w:t>, t</w:t>
      </w:r>
      <w:r w:rsidR="00981837" w:rsidRPr="006A56FF">
        <w:rPr>
          <w:lang w:val="en-US"/>
        </w:rPr>
        <w:t>he second dimension</w:t>
      </w:r>
      <w:r>
        <w:rPr>
          <w:lang w:val="en-US"/>
        </w:rPr>
        <w:t xml:space="preserve"> of public-private-mix</w:t>
      </w:r>
      <w:r w:rsidR="00981837" w:rsidRPr="006A56FF">
        <w:rPr>
          <w:lang w:val="en-US"/>
        </w:rPr>
        <w:t xml:space="preserve"> operationalizes the role of the state and of private actors.</w:t>
      </w:r>
      <w:r w:rsidR="00A40F30">
        <w:rPr>
          <w:lang w:val="en-US"/>
        </w:rPr>
        <w:t xml:space="preserve"> Only those </w:t>
      </w:r>
      <w:r w:rsidR="00981837" w:rsidRPr="006A56FF">
        <w:rPr>
          <w:lang w:val="en-US"/>
        </w:rPr>
        <w:t>LTC typologies specializ</w:t>
      </w:r>
      <w:r w:rsidR="00A40F30">
        <w:rPr>
          <w:lang w:val="en-US"/>
        </w:rPr>
        <w:t>ing</w:t>
      </w:r>
      <w:r w:rsidR="00981837" w:rsidRPr="006A56FF">
        <w:rPr>
          <w:lang w:val="en-US"/>
        </w:rPr>
        <w:t xml:space="preserve"> on specific aspects or taking a broader view on social services</w:t>
      </w:r>
      <w:r w:rsidR="00A40F30">
        <w:rPr>
          <w:lang w:val="en-US"/>
        </w:rPr>
        <w:t>,</w:t>
      </w:r>
      <w:r w:rsidR="00981837" w:rsidRPr="006A56FF">
        <w:rPr>
          <w:lang w:val="en-US"/>
        </w:rPr>
        <w:t xml:space="preserve"> integrate this dimension </w:t>
      </w:r>
      <w:sdt>
        <w:sdtPr>
          <w:rPr>
            <w:lang w:val="en-US"/>
          </w:rPr>
          <w:alias w:val="Don't edit this field"/>
          <w:tag w:val="CitaviPlaceholder#e82d7af9-67ad-40e5-8eb6-a4eaf49dc585"/>
          <w:id w:val="324009929"/>
          <w:placeholder>
            <w:docPart w:val="D15996FD79AB40888560A6AB265B1975"/>
          </w:placeholder>
        </w:sdtPr>
        <w:sdtEndPr/>
        <w:sdtContent>
          <w:r w:rsidR="00981837" w:rsidRPr="006A56FF">
            <w:rPr>
              <w:lang w:val="en-US"/>
            </w:rPr>
            <w:fldChar w:fldCharType="begin"/>
          </w:r>
          <w:r w:rsidR="006C3A49">
            <w:rPr>
              <w:lang w:val="en-US"/>
            </w:rPr>
            <w:instrText>ADDIN CitaviPlaceholder{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}</w:instrText>
          </w:r>
          <w:r w:rsidR="00981837" w:rsidRPr="006A56FF">
            <w:rPr>
              <w:lang w:val="en-US"/>
            </w:rPr>
            <w:fldChar w:fldCharType="separate"/>
          </w:r>
          <w:r w:rsidR="000B0433">
            <w:rPr>
              <w:lang w:val="en-US"/>
            </w:rPr>
            <w:t>(Anderson, 2012)</w:t>
          </w:r>
          <w:r w:rsidR="00981837" w:rsidRPr="006A56FF">
            <w:rPr>
              <w:lang w:val="en-US"/>
            </w:rPr>
            <w:fldChar w:fldCharType="end"/>
          </w:r>
        </w:sdtContent>
      </w:sdt>
      <w:r w:rsidR="00981837" w:rsidRPr="006A56FF">
        <w:rPr>
          <w:lang w:val="en-US"/>
        </w:rPr>
        <w:t xml:space="preserve"> by the intensity of informal care </w:t>
      </w:r>
      <w:sdt>
        <w:sdtPr>
          <w:rPr>
            <w:lang w:val="en-US"/>
          </w:rPr>
          <w:alias w:val="Don't edit this field"/>
          <w:tag w:val="CitaviPlaceholder#d4ef5712-3fcd-4518-9cb1-7c4c92ea428b"/>
          <w:id w:val="1614786106"/>
          <w:placeholder>
            <w:docPart w:val="D15996FD79AB40888560A6AB265B1975"/>
          </w:placeholder>
        </w:sdtPr>
        <w:sdtEndPr/>
        <w:sdtContent>
          <w:r w:rsidR="00981837" w:rsidRPr="006A56FF">
            <w:rPr>
              <w:lang w:val="en-US"/>
            </w:rPr>
            <w:fldChar w:fldCharType="begin"/>
          </w:r>
          <w:r w:rsidR="006E36CF">
            <w:rPr>
              <w:lang w:val="en-US"/>
            </w:rPr>
            <w:instrText>ADDIN CitaviPlaceholder{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}</w:instrText>
          </w:r>
          <w:r w:rsidR="00981837" w:rsidRPr="006A56FF">
            <w:rPr>
              <w:lang w:val="en-US"/>
            </w:rPr>
            <w:fldChar w:fldCharType="separate"/>
          </w:r>
          <w:r w:rsidR="000B0433">
            <w:rPr>
              <w:lang w:val="en-US"/>
            </w:rPr>
            <w:t>(Bettio and Plantenga, 2004)</w:t>
          </w:r>
          <w:r w:rsidR="00981837" w:rsidRPr="006A56FF">
            <w:rPr>
              <w:lang w:val="en-US"/>
            </w:rPr>
            <w:fldChar w:fldCharType="end"/>
          </w:r>
        </w:sdtContent>
      </w:sdt>
      <w:r w:rsidR="00981837" w:rsidRPr="006A56FF">
        <w:rPr>
          <w:lang w:val="en-US"/>
        </w:rPr>
        <w:t xml:space="preserve">, the reach of public funds </w:t>
      </w:r>
      <w:sdt>
        <w:sdtPr>
          <w:rPr>
            <w:lang w:val="en-US"/>
          </w:rPr>
          <w:alias w:val="Don't edit this field"/>
          <w:tag w:val="CitaviPlaceholder#77748188-b7d3-422c-a22a-51a881664bf3"/>
          <w:id w:val="402952877"/>
          <w:placeholder>
            <w:docPart w:val="D15996FD79AB40888560A6AB265B1975"/>
          </w:placeholder>
        </w:sdtPr>
        <w:sdtEndPr/>
        <w:sdtContent>
          <w:r w:rsidR="00981837" w:rsidRPr="006A56FF">
            <w:rPr>
              <w:lang w:val="en-US"/>
            </w:rPr>
            <w:fldChar w:fldCharType="begin"/>
          </w:r>
          <w:r w:rsidR="006E36CF">
            <w:rPr>
              <w:lang w:val="en-US"/>
            </w:rPr>
            <w:instrText>ADDIN CitaviPlaceholder{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}</w:instrText>
          </w:r>
          <w:r w:rsidR="00981837" w:rsidRPr="006A56FF">
            <w:rPr>
              <w:lang w:val="en-US"/>
            </w:rPr>
            <w:fldChar w:fldCharType="separate"/>
          </w:r>
          <w:r w:rsidR="000B0433">
            <w:rPr>
              <w:lang w:val="en-US"/>
            </w:rPr>
            <w:t>(van Hooren, 2012)</w:t>
          </w:r>
          <w:r w:rsidR="00981837" w:rsidRPr="006A56FF">
            <w:rPr>
              <w:lang w:val="en-US"/>
            </w:rPr>
            <w:fldChar w:fldCharType="end"/>
          </w:r>
        </w:sdtContent>
      </w:sdt>
      <w:r w:rsidR="00981837" w:rsidRPr="006A56FF">
        <w:rPr>
          <w:lang w:val="en-US"/>
        </w:rPr>
        <w:t xml:space="preserve">, the proportion of for-profit-providers </w:t>
      </w:r>
      <w:sdt>
        <w:sdtPr>
          <w:rPr>
            <w:lang w:val="en-US"/>
          </w:rPr>
          <w:alias w:val="Don't edit this field"/>
          <w:tag w:val="CitaviPlaceholder#025295ab-a1a6-48db-b1f1-900207749abb"/>
          <w:id w:val="-1176804854"/>
          <w:placeholder>
            <w:docPart w:val="D15996FD79AB40888560A6AB265B1975"/>
          </w:placeholder>
        </w:sdtPr>
        <w:sdtEndPr/>
        <w:sdtContent>
          <w:r w:rsidR="00981837" w:rsidRPr="006A56FF">
            <w:rPr>
              <w:lang w:val="en-US"/>
            </w:rPr>
            <w:fldChar w:fldCharType="begin"/>
          </w:r>
          <w:r w:rsidR="006E36CF">
            <w:rPr>
              <w:lang w:val="en-US"/>
            </w:rPr>
            <w:instrText>ADDIN CitaviPlaceholder{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}</w:instrText>
          </w:r>
          <w:r w:rsidR="00981837" w:rsidRPr="006A56FF">
            <w:rPr>
              <w:lang w:val="en-US"/>
            </w:rPr>
            <w:fldChar w:fldCharType="separate"/>
          </w:r>
          <w:r w:rsidR="000B0433">
            <w:rPr>
              <w:lang w:val="en-US"/>
            </w:rPr>
            <w:t>(Da Roit and Weicht, 2013; Simonazzi, 2008)</w:t>
          </w:r>
          <w:r w:rsidR="00981837" w:rsidRPr="006A56FF">
            <w:rPr>
              <w:lang w:val="en-US"/>
            </w:rPr>
            <w:fldChar w:fldCharType="end"/>
          </w:r>
        </w:sdtContent>
      </w:sdt>
      <w:r w:rsidR="00BD2C3E">
        <w:rPr>
          <w:lang w:val="en-US"/>
        </w:rPr>
        <w:t>,</w:t>
      </w:r>
      <w:r w:rsidR="00981837" w:rsidRPr="006A56FF">
        <w:rPr>
          <w:lang w:val="en-US"/>
        </w:rPr>
        <w:t xml:space="preserve"> </w:t>
      </w:r>
      <w:r w:rsidR="006D0C8F">
        <w:rPr>
          <w:lang w:val="en-US"/>
        </w:rPr>
        <w:t>or</w:t>
      </w:r>
      <w:r w:rsidR="00981837" w:rsidRPr="006A56FF">
        <w:rPr>
          <w:lang w:val="en-US"/>
        </w:rPr>
        <w:t xml:space="preserve"> the expenditure on or use of uncontrolled cash benefit schemes </w:t>
      </w:r>
      <w:sdt>
        <w:sdtPr>
          <w:rPr>
            <w:lang w:val="en-US"/>
          </w:rPr>
          <w:alias w:val="Don't edit this field"/>
          <w:tag w:val="CitaviPlaceholder#9bb41434-8310-4d8d-bcd4-f3adcab63dab"/>
          <w:id w:val="-1370689796"/>
          <w:placeholder>
            <w:docPart w:val="D15996FD79AB40888560A6AB265B1975"/>
          </w:placeholder>
        </w:sdtPr>
        <w:sdtEndPr/>
        <w:sdtContent>
          <w:r w:rsidR="00981837" w:rsidRPr="006A56FF">
            <w:rPr>
              <w:lang w:val="en-US"/>
            </w:rPr>
            <w:fldChar w:fldCharType="begin"/>
          </w:r>
          <w:r w:rsidR="006E36CF">
            <w:rPr>
              <w:lang w:val="en-US"/>
            </w:rPr>
            <w:instrText>ADDIN CitaviPlaceholder{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}</w:instrText>
          </w:r>
          <w:r w:rsidR="00981837" w:rsidRPr="006A56FF">
            <w:rPr>
              <w:lang w:val="en-US"/>
            </w:rPr>
            <w:fldChar w:fldCharType="separate"/>
          </w:r>
          <w:r w:rsidR="000B0433">
            <w:rPr>
              <w:lang w:val="en-US"/>
            </w:rPr>
            <w:t>(Da Roit and Weicht, 2013; Simonazzi, 2008)</w:t>
          </w:r>
          <w:r w:rsidR="00981837" w:rsidRPr="006A56FF">
            <w:rPr>
              <w:lang w:val="en-US"/>
            </w:rPr>
            <w:fldChar w:fldCharType="end"/>
          </w:r>
        </w:sdtContent>
      </w:sdt>
      <w:r w:rsidR="00981837" w:rsidRPr="006A56FF">
        <w:rPr>
          <w:lang w:val="en-US"/>
        </w:rPr>
        <w:t xml:space="preserve">. </w:t>
      </w:r>
    </w:p>
    <w:p w14:paraId="3C4F7E80" w14:textId="506751F8" w:rsidR="00981837" w:rsidRPr="00981837" w:rsidRDefault="00981837" w:rsidP="00C3311E">
      <w:pPr>
        <w:pStyle w:val="berschrift3"/>
        <w:rPr>
          <w:lang w:val="en-US"/>
        </w:rPr>
      </w:pPr>
      <w:r w:rsidRPr="00981837">
        <w:rPr>
          <w:lang w:val="en-US"/>
        </w:rPr>
        <w:t>I</w:t>
      </w:r>
      <w:r w:rsidR="00A40F30">
        <w:rPr>
          <w:lang w:val="en-US"/>
        </w:rPr>
        <w:t>II</w:t>
      </w:r>
      <w:r w:rsidRPr="00981837">
        <w:rPr>
          <w:lang w:val="en-US"/>
        </w:rPr>
        <w:t>. Access regulation</w:t>
      </w:r>
    </w:p>
    <w:p w14:paraId="6CE852C5" w14:textId="2BB3AD92" w:rsidR="00C9734F" w:rsidRPr="006A56FF" w:rsidRDefault="00952423" w:rsidP="00180D20">
      <w:pPr>
        <w:pStyle w:val="02FlietextEinzug"/>
        <w:ind w:firstLine="0"/>
        <w:rPr>
          <w:lang w:val="en-US"/>
        </w:rPr>
      </w:pPr>
      <w:r w:rsidRPr="00981837">
        <w:rPr>
          <w:lang w:val="en-US"/>
        </w:rPr>
        <w:t xml:space="preserve">Restrictions in </w:t>
      </w:r>
      <w:r>
        <w:rPr>
          <w:lang w:val="en-US"/>
        </w:rPr>
        <w:t>LTC</w:t>
      </w:r>
      <w:r w:rsidRPr="00981837">
        <w:rPr>
          <w:lang w:val="en-US"/>
        </w:rPr>
        <w:t xml:space="preserve"> systems may pose barriers especially for lower social status groups to access care. Common barriers are means-testing of benefits and limitations of choice</w:t>
      </w:r>
      <w:r>
        <w:rPr>
          <w:lang w:val="en-US"/>
        </w:rPr>
        <w:t xml:space="preserve"> </w:t>
      </w:r>
      <w:sdt>
        <w:sdtPr>
          <w:rPr>
            <w:lang w:val="en-US"/>
          </w:rPr>
          <w:alias w:val="To edit, see citavi.com/edit"/>
          <w:tag w:val="CitaviPlaceholder#d5a29a79-0f3e-4351-bf0a-d9060f8efbd2"/>
          <w:id w:val="-1548286285"/>
          <w:placeholder>
            <w:docPart w:val="96C3866F64A94CB081856E61A572D680"/>
          </w:placeholder>
        </w:sdtPr>
        <w:sdtEndPr/>
        <w:sdtContent>
          <w:r>
            <w:rPr>
              <w:noProof/>
              <w:lang w:val="en-US"/>
            </w:rPr>
            <w:fldChar w:fldCharType="begin"/>
          </w:r>
          <w:r w:rsidR="006C3A49">
            <w:rPr>
              <w:noProof/>
              <w:lang w:val="en-US"/>
            </w:rPr>
            <w:instrText>ADDIN CitaviPlaceholder{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}</w:instrText>
          </w:r>
          <w:r>
            <w:rPr>
              <w:noProof/>
              <w:lang w:val="en-US"/>
            </w:rPr>
            <w:fldChar w:fldCharType="separate"/>
          </w:r>
          <w:r w:rsidR="000B0433">
            <w:rPr>
              <w:noProof/>
              <w:lang w:val="en-US"/>
            </w:rPr>
            <w:t>(Bakx et al., 2015; Colombo et al., 2011)</w:t>
          </w:r>
          <w:r>
            <w:rPr>
              <w:noProof/>
              <w:lang w:val="en-US"/>
            </w:rPr>
            <w:fldChar w:fldCharType="end"/>
          </w:r>
        </w:sdtContent>
      </w:sdt>
      <w:r w:rsidRPr="00981837">
        <w:rPr>
          <w:lang w:val="en-US"/>
        </w:rPr>
        <w:t>.</w:t>
      </w:r>
      <w:r w:rsidRPr="00952423">
        <w:rPr>
          <w:lang w:val="en-US"/>
        </w:rPr>
        <w:t xml:space="preserve"> </w:t>
      </w:r>
      <w:r w:rsidR="005F6D29" w:rsidRPr="005E05FB">
        <w:rPr>
          <w:lang w:val="en-US"/>
        </w:rPr>
        <w:t xml:space="preserve">This access dimension has been proven of high relevance for healthcare typologies </w:t>
      </w:r>
      <w:sdt>
        <w:sdtPr>
          <w:rPr>
            <w:lang w:val="en-US"/>
          </w:rPr>
          <w:alias w:val="Don't edit this field"/>
          <w:tag w:val="CitaviPlaceholder#f2f0bd0e-df94-45b3-87aa-3a153d465999"/>
          <w:id w:val="-1509815262"/>
          <w:placeholder>
            <w:docPart w:val="6B2D75D8747441FCBC779C31018E6055"/>
          </w:placeholder>
        </w:sdtPr>
        <w:sdtEndPr/>
        <w:sdtContent>
          <w:r w:rsidR="005F6D29" w:rsidRPr="005E05FB">
            <w:rPr>
              <w:lang w:val="en-US"/>
            </w:rPr>
            <w:fldChar w:fldCharType="begin"/>
          </w:r>
          <w:r w:rsidR="006C3A49">
            <w:rPr>
              <w:lang w:val="en-US"/>
            </w:rPr>
            <w:instrText>ADDIN CitaviPlaceholder{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}</w:instrText>
          </w:r>
          <w:r w:rsidR="005F6D29" w:rsidRPr="005E05FB">
            <w:rPr>
              <w:lang w:val="en-US"/>
            </w:rPr>
            <w:fldChar w:fldCharType="separate"/>
          </w:r>
          <w:r w:rsidR="000B0433">
            <w:rPr>
              <w:lang w:val="en-US"/>
            </w:rPr>
            <w:t>(Reibling, 2010; Reibling et al., 2019)</w:t>
          </w:r>
          <w:r w:rsidR="005F6D29" w:rsidRPr="005E05FB">
            <w:rPr>
              <w:lang w:val="en-US"/>
            </w:rPr>
            <w:fldChar w:fldCharType="end"/>
          </w:r>
        </w:sdtContent>
      </w:sdt>
      <w:r w:rsidR="005F6D29" w:rsidRPr="005E05FB">
        <w:rPr>
          <w:lang w:val="en-US"/>
        </w:rPr>
        <w:t xml:space="preserve"> and is operationalized via means-testing for benefits, entitlement to residential care, home-care benefits</w:t>
      </w:r>
      <w:r w:rsidR="00A40F30">
        <w:rPr>
          <w:lang w:val="en-US"/>
        </w:rPr>
        <w:t>,</w:t>
      </w:r>
      <w:r w:rsidR="005F6D29" w:rsidRPr="005E05FB">
        <w:rPr>
          <w:lang w:val="en-US"/>
        </w:rPr>
        <w:t xml:space="preserve"> cash benefits</w:t>
      </w:r>
      <w:r w:rsidR="00A40F30">
        <w:rPr>
          <w:lang w:val="en-US"/>
        </w:rPr>
        <w:t>, and</w:t>
      </w:r>
      <w:r w:rsidR="005F6D29" w:rsidRPr="005E05FB">
        <w:rPr>
          <w:lang w:val="en-US"/>
        </w:rPr>
        <w:t xml:space="preserve"> choice restrictions in </w:t>
      </w:r>
      <w:sdt>
        <w:sdtPr>
          <w:rPr>
            <w:lang w:val="en-US"/>
          </w:rPr>
          <w:alias w:val="Don't edit this field"/>
          <w:tag w:val="CitaviPlaceholder#808dfd40-a0a4-4d26-8976-7ed4f92f59aa"/>
          <w:id w:val="-1249414639"/>
          <w:placeholder>
            <w:docPart w:val="6B2D75D8747441FCBC779C31018E6055"/>
          </w:placeholder>
        </w:sdtPr>
        <w:sdtEndPr/>
        <w:sdtContent>
          <w:r w:rsidR="005F6D29" w:rsidRPr="005E05FB">
            <w:rPr>
              <w:lang w:val="en-US"/>
            </w:rPr>
            <w:fldChar w:fldCharType="begin"/>
          </w:r>
          <w:r w:rsidR="005F6D29">
            <w:rPr>
              <w:lang w:val="en-US"/>
            </w:rPr>
            <w:instrText>ADDIN CitaviPlaceholder{eyIkaWQiOiIxIiwiQXNzb2NpYXRlV2l0aFBsYWNlaG9sZGVyVGFnIjoiQ2l0YXZpUGxhY2Vob2xkZXIjNThiNzI3MGMtZjgwMS00MmRhLTkwMGItNTBhOWI4MTY4MWZlIiwiRW50cmllcyI6W3siJGlkIjoiMiIsIklkIjoiODk5MmFlNjctNzE5Yi00NWQ1LTg1OTctN2UyZjFmZmZiMjI1IiwiUmFuZ2VMZW5ndGgiOjE0LCJSZWZlcmVuY2VJZCI6IjRhODMxYzM0LTc2YTctNGUyYi05OTU2LWVhMTFmNjY1MTY4MCIsIk5vUGFyIjp0cnVlLCJQZXJzb25Pbmx5Ijp0cnVlLCJSZWZlcmVuY2UiOnsiJGlkIjoiMyIsIkFic3RyYWN0Q29tcGxleGl0eSI6MCwiQWJzdHJhY3RTb3VyY2VUZXh0Rm9ybWF0IjowLCJBdXRob3JzIjpbeyIkaWQiOiI0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GlkIjoiNSJ9fSx7IiRpZCI6IjY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3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OC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5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xMC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Ex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}</w:instrText>
          </w:r>
          <w:r w:rsidR="005F6D29" w:rsidRPr="005E05FB">
            <w:rPr>
              <w:lang w:val="en-US"/>
            </w:rPr>
            <w:fldChar w:fldCharType="separate"/>
          </w:r>
          <w:r w:rsidR="000B0433">
            <w:rPr>
              <w:lang w:val="en-US"/>
            </w:rPr>
            <w:t>Kraus et al.'s</w:t>
          </w:r>
          <w:r w:rsidR="005F6D29" w:rsidRPr="005E05FB">
            <w:rPr>
              <w:lang w:val="en-US"/>
            </w:rPr>
            <w:fldChar w:fldCharType="end"/>
          </w:r>
        </w:sdtContent>
      </w:sdt>
      <w:r w:rsidR="005F6D29" w:rsidRPr="005E05FB">
        <w:rPr>
          <w:lang w:val="en-US"/>
        </w:rPr>
        <w:t xml:space="preserve"> </w:t>
      </w:r>
      <w:sdt>
        <w:sdtPr>
          <w:rPr>
            <w:lang w:val="en-US"/>
          </w:rPr>
          <w:alias w:val="Don't edit this field"/>
          <w:tag w:val="CitaviPlaceholder#3841fbdc-615c-4153-b753-4f874dc78fd3"/>
          <w:id w:val="1645777835"/>
          <w:placeholder>
            <w:docPart w:val="6B2D75D8747441FCBC779C31018E6055"/>
          </w:placeholder>
        </w:sdtPr>
        <w:sdtEndPr/>
        <w:sdtContent>
          <w:r w:rsidR="005F6D29" w:rsidRPr="005E05FB">
            <w:rPr>
              <w:lang w:val="en-US"/>
            </w:rPr>
            <w:fldChar w:fldCharType="begin"/>
          </w:r>
          <w:r w:rsidR="005F6D29">
            <w:rPr>
              <w:lang w:val="en-US"/>
            </w:rPr>
            <w:instrText>ADDIN CitaviPlaceholder{eyIkaWQiOiIxIiwiQXNzb2NpYXRlV2l0aFBsYWNlaG9sZGVyVGFnIjoiQ2l0YXZpUGxhY2Vob2xkZXIjYWQ5MGUxMmQtMGRlNS00MzE5LWIyZGEtZThlZjQ0MGNlZDdiIiwiRW50cmllcyI6W3siJGlkIjoiMiIsIklkIjoiMDc1YTdiYjAtNGU2NS00NzY3LTgyYTAtYjY1NzFiYWUxNGYxIiwiUmFuZ2VMZW5ndGgiOjYsIlJlZmVyZW5jZUlkIjoiNGE4MzFjMzQtNzZhNy00ZTJiLTk5NTYtZWExMWY2NjUxNjgwIiwiUmVmZXJlbmNlIjp7IiRpZCI6IjMiLCJBYnN0cmFjdENvbXBsZXhpdHkiOjAsIkFic3RyYWN0U291cmNlVGV4dEZvcm1hdCI6MCwiQXV0aG9ycyI6W3siJGlkIjoiNC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pZCI6IjUifX0seyIkaWQiOiI2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Ny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g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OS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MTA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xMS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}</w:instrText>
          </w:r>
          <w:r w:rsidR="005F6D29" w:rsidRPr="005E05FB">
            <w:rPr>
              <w:lang w:val="en-US"/>
            </w:rPr>
            <w:fldChar w:fldCharType="separate"/>
          </w:r>
          <w:r w:rsidR="000B0433">
            <w:rPr>
              <w:lang w:val="en-US"/>
            </w:rPr>
            <w:t>(2010)</w:t>
          </w:r>
          <w:r w:rsidR="005F6D29" w:rsidRPr="005E05FB">
            <w:rPr>
              <w:lang w:val="en-US"/>
            </w:rPr>
            <w:fldChar w:fldCharType="end"/>
          </w:r>
        </w:sdtContent>
      </w:sdt>
      <w:r w:rsidR="005F6D29" w:rsidRPr="005E05FB">
        <w:rPr>
          <w:lang w:val="en-US"/>
        </w:rPr>
        <w:t xml:space="preserve"> typology.</w:t>
      </w:r>
    </w:p>
    <w:p w14:paraId="74595C0A" w14:textId="3E8D73AD" w:rsidR="00A40F30" w:rsidRPr="00981837" w:rsidRDefault="00A40F30" w:rsidP="00A40F30">
      <w:pPr>
        <w:pStyle w:val="berschrift3"/>
        <w:rPr>
          <w:lang w:val="en-US"/>
        </w:rPr>
      </w:pPr>
      <w:r w:rsidRPr="00981837">
        <w:rPr>
          <w:lang w:val="en-US"/>
        </w:rPr>
        <w:t>I</w:t>
      </w:r>
      <w:r>
        <w:rPr>
          <w:lang w:val="en-US"/>
        </w:rPr>
        <w:t>V</w:t>
      </w:r>
      <w:r w:rsidRPr="00981837">
        <w:rPr>
          <w:lang w:val="en-US"/>
        </w:rPr>
        <w:t>. Performance</w:t>
      </w:r>
    </w:p>
    <w:p w14:paraId="232CEB2A" w14:textId="73B0FB07" w:rsidR="00A40F30" w:rsidRPr="00981837" w:rsidRDefault="00A40F30" w:rsidP="00A40F30">
      <w:pPr>
        <w:pStyle w:val="02Flietext"/>
        <w:rPr>
          <w:lang w:val="en-US"/>
        </w:rPr>
      </w:pPr>
      <w:r w:rsidRPr="00981837">
        <w:rPr>
          <w:lang w:val="en-US"/>
        </w:rPr>
        <w:t xml:space="preserve">Measuring the performance of LTC systems is especially on an internationally comparative level still in its infancy. </w:t>
      </w:r>
      <w:r>
        <w:rPr>
          <w:lang w:val="en-US"/>
        </w:rPr>
        <w:t>Common i</w:t>
      </w:r>
      <w:r w:rsidRPr="00981837">
        <w:rPr>
          <w:lang w:val="en-US"/>
        </w:rPr>
        <w:t>ndicators</w:t>
      </w:r>
      <w:r>
        <w:rPr>
          <w:lang w:val="en-US"/>
        </w:rPr>
        <w:t xml:space="preserve"> for measuring the quality of service provision in LTC</w:t>
      </w:r>
      <w:r w:rsidRPr="00981837">
        <w:rPr>
          <w:lang w:val="en-US"/>
        </w:rPr>
        <w:t xml:space="preserve"> such as the </w:t>
      </w:r>
      <w:r>
        <w:rPr>
          <w:lang w:val="en-US"/>
        </w:rPr>
        <w:t>share</w:t>
      </w:r>
      <w:r w:rsidRPr="00981837">
        <w:rPr>
          <w:lang w:val="en-US"/>
        </w:rPr>
        <w:t xml:space="preserve"> of institutional and home-based LTC patients with pressure ulcers or unintended weight loss are</w:t>
      </w:r>
      <w:r>
        <w:rPr>
          <w:lang w:val="en-US"/>
        </w:rPr>
        <w:t xml:space="preserve"> </w:t>
      </w:r>
      <w:r w:rsidRPr="00B00DDC">
        <w:rPr>
          <w:lang w:val="en-US"/>
        </w:rPr>
        <w:t>not available</w:t>
      </w:r>
      <w:r w:rsidRPr="00981837">
        <w:rPr>
          <w:lang w:val="en-US"/>
        </w:rPr>
        <w:t xml:space="preserve"> in many countries</w:t>
      </w:r>
      <w:r>
        <w:rPr>
          <w:lang w:val="en-US"/>
        </w:rPr>
        <w:t xml:space="preserve"> </w:t>
      </w:r>
      <w:sdt>
        <w:sdtPr>
          <w:rPr>
            <w:lang w:val="en-US"/>
          </w:rPr>
          <w:alias w:val="Don't edit this field"/>
          <w:tag w:val="CitaviPlaceholder#01bd8ee6-e27b-4514-94d5-c29002237f50"/>
          <w:id w:val="-410238692"/>
          <w:placeholder>
            <w:docPart w:val="F196FF1EFDE945D9A06C4F6CE0D2C0DE"/>
          </w:placeholder>
        </w:sdtPr>
        <w:sdtEndPr/>
        <w:sdtContent>
          <w:r w:rsidRPr="00981837">
            <w:rPr>
              <w:lang w:val="en-US"/>
            </w:rPr>
            <w:fldChar w:fldCharType="begin"/>
          </w:r>
          <w:r w:rsidR="006C3A49">
            <w:rPr>
              <w:lang w:val="en-US"/>
            </w:rPr>
            <w:instrText>ADDIN CitaviPlaceholder{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}</w:instrText>
          </w:r>
          <w:r w:rsidRPr="00981837">
            <w:rPr>
              <w:lang w:val="en-US"/>
            </w:rPr>
            <w:fldChar w:fldCharType="separate"/>
          </w:r>
          <w:r w:rsidR="000B0433">
            <w:rPr>
              <w:lang w:val="en-US"/>
            </w:rPr>
            <w:t>(Halfens et al., 2013)</w:t>
          </w:r>
          <w:r w:rsidRPr="00981837">
            <w:rPr>
              <w:lang w:val="en-US"/>
            </w:rPr>
            <w:fldChar w:fldCharType="end"/>
          </w:r>
        </w:sdtContent>
      </w:sdt>
      <w:r w:rsidRPr="00981837">
        <w:rPr>
          <w:lang w:val="en-US"/>
        </w:rPr>
        <w:t>.</w:t>
      </w:r>
      <w:r>
        <w:rPr>
          <w:lang w:val="en-US"/>
        </w:rPr>
        <w:t xml:space="preserve"> Hence, only few typologies include performance or quality indicators. </w:t>
      </w:r>
      <w:sdt>
        <w:sdtPr>
          <w:rPr>
            <w:lang w:val="en-US"/>
          </w:rPr>
          <w:alias w:val="Don't edit this field"/>
          <w:tag w:val="CitaviPlaceholder#9ed77772-6871-4b84-bc4f-0d1aa44e606d"/>
          <w:id w:val="318246019"/>
          <w:placeholder>
            <w:docPart w:val="5545F3DBAB0E4F6FA3A9360EFAFFAAA6"/>
          </w:placeholder>
        </w:sdtPr>
        <w:sdtEndPr/>
        <w:sdtContent>
          <w:r w:rsidRPr="006A56FF">
            <w:rPr>
              <w:lang w:val="en-US"/>
            </w:rPr>
            <w:fldChar w:fldCharType="begin"/>
          </w:r>
          <w:r w:rsidR="006C3A49">
            <w:rPr>
              <w:lang w:val="en-US"/>
            </w:rPr>
            <w:instrText>ADDIN CitaviPlaceholder{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NyIsIkZpcnN0TmFtZSI6IkFuZ2VsYSIsIkxhc3ROYW1lIjoiQW5zZWxtaSIsIlByb3RlY3RlZCI6ZmFsc2UsIlNleCI6MSwiQ3JlYXRlZEJ5IjoiX20iLCJDcmVhdGVkT24iOiIyMDE4LTEyLTEyVDEwOjIzOjQyIiwiTW9kaWZpZWRCeSI6Il9tIiwiSWQiOiI4YTM4MTRmNy00NzJmLTQxZWYtYjQzYi01MGMxNDFhYzZjOTQiLCJNb2RpZmllZE9uIjoiMjAxOC0xMi0xMlQxMDoyMzo0MiIsIlByb2plY3QiOnsiJHJlZiI6IjUifX0seyIkaWQiOiI4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k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xMC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xM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Ey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xMyIsIkFkZHJlc3MiOnsiJGlkIjoiMTQiLCJJc0xvY2FsQ2xvdWRQcm9qZWN0RmlsZUxpbmsiOmZhbHNlLCJMaW5rZWRSZXNvdXJjZVN0YXR1cyI6OCwiT3JpZ2luYWxTdHJpbmciOiIxMC4xMTg2LzE0NzItNjk2My0xMS0zMTYiLCJMaW5rZWRSZXNvdXJjZVR5cGUiOjUsIlVyaVN0cmluZyI6Imh0dHBzOi8vZG9pLm9yZy8xMC4xMTg2LzE0NzItNjk2My0xMS0zMTYiLCJQcm9wZXJ0aWVzIjp7IiRpZCI6IjE1In19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xNiIsIkFkZHJlc3MiOnsiJGlkIjoiMTciLCJJc0xvY2FsQ2xvdWRQcm9qZWN0RmlsZUxpbmsiOmZhbHNlLCJMaW5rZWRSZXNvdXJjZVN0YXR1cyI6OCwiT3JpZ2luYWxTdHJpbmciOiIyMjA5ODY5MyIsIkxpbmtlZFJlc291cmNlVHlwZSI6NSwiVXJpU3RyaW5nIjoiaHR0cDovL3d3dy5uY2JpLm5sbS5uaWguZ292L3B1Ym1lZC8yMjA5ODY5MyIsIlByb3BlcnRpZXMiOnsiJGlkIjoiMTgif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9yZ2FuaXphdGlvbnMiOltdLCJPdGhlcnNJbnZvbHZlZCI6W10sIlBhZ2VSYW5nZSI6IjxzcD5cclxuICA8bj4zMTY8L24+XHJcbiAgPGluPnRydWU8L2luPlxyXG4gIDxvcz4zMTY8L29zPlxyXG4gIDxwcz4zMTY8L3BzPlxyXG48L3NwPlxyXG48b3M+MzE2PC9vcz4iLCJQZXJpb2RpY2FsIjp7IiRpZCI6IjE5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}</w:instrText>
          </w:r>
          <w:r w:rsidRPr="006A56FF">
            <w:rPr>
              <w:lang w:val="en-US"/>
            </w:rPr>
            <w:fldChar w:fldCharType="separate"/>
          </w:r>
          <w:r w:rsidR="000B0433">
            <w:rPr>
              <w:lang w:val="en-US"/>
            </w:rPr>
            <w:t>Damiani et al.</w:t>
          </w:r>
          <w:r w:rsidRPr="006A56FF">
            <w:rPr>
              <w:lang w:val="en-US"/>
            </w:rPr>
            <w:fldChar w:fldCharType="end"/>
          </w:r>
        </w:sdtContent>
      </w:sdt>
      <w:r w:rsidRPr="006A56FF">
        <w:rPr>
          <w:lang w:val="en-US"/>
        </w:rPr>
        <w:t xml:space="preserve"> </w:t>
      </w:r>
      <w:sdt>
        <w:sdtPr>
          <w:rPr>
            <w:lang w:val="en-US"/>
          </w:rPr>
          <w:alias w:val="Don't edit this field"/>
          <w:tag w:val="CitaviPlaceholder#1610a65e-4c7c-4798-bb16-1b9fdbc14367"/>
          <w:id w:val="1409264845"/>
          <w:placeholder>
            <w:docPart w:val="5545F3DBAB0E4F6FA3A9360EFAFFAAA6"/>
          </w:placeholder>
        </w:sdtPr>
        <w:sdtEndPr/>
        <w:sdtContent>
          <w:r w:rsidRPr="006A56FF">
            <w:rPr>
              <w:lang w:val="en-US"/>
            </w:rPr>
            <w:fldChar w:fldCharType="begin"/>
          </w:r>
          <w:r w:rsidR="006C3A49">
            <w:rPr>
              <w:lang w:val="en-US"/>
            </w:rPr>
            <w:instrText>ADDIN CitaviPlaceholder{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}</w:instrText>
          </w:r>
          <w:r w:rsidRPr="006A56FF">
            <w:rPr>
              <w:lang w:val="en-US"/>
            </w:rPr>
            <w:fldChar w:fldCharType="separate"/>
          </w:r>
          <w:r w:rsidR="000B0433">
            <w:rPr>
              <w:lang w:val="en-US"/>
            </w:rPr>
            <w:t>(2011)</w:t>
          </w:r>
          <w:r w:rsidRPr="006A56FF">
            <w:rPr>
              <w:lang w:val="en-US"/>
            </w:rPr>
            <w:fldChar w:fldCharType="end"/>
          </w:r>
        </w:sdtContent>
      </w:sdt>
      <w:r w:rsidRPr="006A56FF">
        <w:rPr>
          <w:lang w:val="en-US"/>
        </w:rPr>
        <w:t xml:space="preserve"> for example use the share of people over 80 reporting good or very good health and the perceived limitations in ADLs for people aged 65 or </w:t>
      </w:r>
      <w:r w:rsidRPr="006A56FF">
        <w:rPr>
          <w:lang w:val="en-US"/>
        </w:rPr>
        <w:lastRenderedPageBreak/>
        <w:t xml:space="preserve">older. </w:t>
      </w:r>
      <w:sdt>
        <w:sdtPr>
          <w:rPr>
            <w:lang w:val="en-US"/>
          </w:rPr>
          <w:alias w:val="Don't edit this field"/>
          <w:tag w:val="CitaviPlaceholder#db31a6e6-ba32-4bb0-bb6f-1a515e44c03c"/>
          <w:id w:val="-1788260562"/>
          <w:placeholder>
            <w:docPart w:val="5545F3DBAB0E4F6FA3A9360EFAFFAAA6"/>
          </w:placeholder>
        </w:sdtPr>
        <w:sdtEndPr/>
        <w:sdtContent>
          <w:r w:rsidRPr="006A56FF">
            <w:rPr>
              <w:lang w:val="en-US"/>
            </w:rPr>
            <w:fldChar w:fldCharType="begin"/>
          </w:r>
          <w:r>
            <w:rPr>
              <w:lang w:val="en-US"/>
            </w:rPr>
            <w:instrText>ADDIN CitaviPlaceholder{eyIkaWQiOiIxIiwiQXNzb2NpYXRlV2l0aFBsYWNlaG9sZGVyVGFnIjoiQ2l0YXZpUGxhY2Vob2xkZXIjNzUwZGFlYmQtYjEzOS00Mzk5LWI2OTctYTI2ZjNjMzg1NWM3IiwiRW50cmllcyI6W3siJGlkIjoiMiIsIklkIjoiMDJjOGQyOTAtOTRjOC00MDUxLWI4MzktYmRlN2Y0ZmQ1YzM0IiwiUmFuZ2VMZW5ndGgiOjEyLCJSZWZlcmVuY2VJZCI6IjRhODMxYzM0LTc2YTctNGUyYi05OTU2LWVhMTFmNjY1MTY4MCIsIk5vUGFyIjp0cnVlLCJQZXJzb25Pbmx5Ijp0cnVlLCJSZWZlcmVuY2UiOnsiJGlkIjoiMyIsIkFic3RyYWN0Q29tcGxleGl0eSI6MCwiQWJzdHJhY3RTb3VyY2VUZXh0Rm9ybWF0IjowLCJBdXRob3JzIjpbeyIkaWQiOiI0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GlkIjoiNSJ9fSx7IiRpZCI6IjY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3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OC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5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xMC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Ex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}</w:instrText>
          </w:r>
          <w:r w:rsidRPr="006A56FF">
            <w:rPr>
              <w:lang w:val="en-US"/>
            </w:rPr>
            <w:fldChar w:fldCharType="separate"/>
          </w:r>
          <w:r w:rsidR="000B0433">
            <w:rPr>
              <w:lang w:val="en-US"/>
            </w:rPr>
            <w:t>Kraus et al.</w:t>
          </w:r>
          <w:r w:rsidRPr="006A56FF">
            <w:rPr>
              <w:lang w:val="en-US"/>
            </w:rPr>
            <w:fldChar w:fldCharType="end"/>
          </w:r>
        </w:sdtContent>
      </w:sdt>
      <w:r w:rsidRPr="006A56FF">
        <w:rPr>
          <w:lang w:val="en-US"/>
        </w:rPr>
        <w:t xml:space="preserve"> </w:t>
      </w:r>
      <w:sdt>
        <w:sdtPr>
          <w:rPr>
            <w:lang w:val="en-US"/>
          </w:rPr>
          <w:alias w:val="Don't edit this field"/>
          <w:tag w:val="CitaviPlaceholder#c77f243b-d57d-4784-96c2-946087fb8c53"/>
          <w:id w:val="-350022293"/>
          <w:placeholder>
            <w:docPart w:val="5545F3DBAB0E4F6FA3A9360EFAFFAAA6"/>
          </w:placeholder>
        </w:sdtPr>
        <w:sdtEndPr/>
        <w:sdtContent>
          <w:r w:rsidRPr="006A56FF">
            <w:rPr>
              <w:lang w:val="en-US"/>
            </w:rPr>
            <w:fldChar w:fldCharType="begin"/>
          </w:r>
          <w:r>
            <w:rPr>
              <w:lang w:val="en-US"/>
            </w:rPr>
            <w:instrText>ADDIN CitaviPlaceholder{eyIkaWQiOiIxIiwiQXNzb2NpYXRlV2l0aFBsYWNlaG9sZGVyVGFnIjoiQ2l0YXZpUGxhY2Vob2xkZXIjMjgwYWIyZjMtNjEzMS00OWUyLTkxODEtNzgwYWFmOTI1NGM2IiwiRW50cmllcyI6W3siJGlkIjoiMiIsIklkIjoiNTc1ODQ0YTAtZDJhYy00ZTJiLTllN2QtZjBiNzdkNWNhY2I1IiwiUmFuZ2VMZW5ndGgiOjYsIlJlZmVyZW5jZUlkIjoiNGE4MzFjMzQtNzZhNy00ZTJiLTk5NTYtZWExMWY2NjUxNjgwIiwiUmVmZXJlbmNlIjp7IiRpZCI6IjMiLCJBYnN0cmFjdENvbXBsZXhpdHkiOjAsIkFic3RyYWN0U291cmNlVGV4dEZvcm1hdCI6MCwiQXV0aG9ycyI6W3siJGlkIjoiNC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pZCI6IjUifX0seyIkaWQiOiI2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Ny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g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OS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MTA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xMS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}</w:instrText>
          </w:r>
          <w:r w:rsidRPr="006A56FF">
            <w:rPr>
              <w:lang w:val="en-US"/>
            </w:rPr>
            <w:fldChar w:fldCharType="separate"/>
          </w:r>
          <w:r w:rsidR="000B0433">
            <w:rPr>
              <w:lang w:val="en-US"/>
            </w:rPr>
            <w:t>(2010)</w:t>
          </w:r>
          <w:r w:rsidRPr="006A56FF">
            <w:rPr>
              <w:lang w:val="en-US"/>
            </w:rPr>
            <w:fldChar w:fldCharType="end"/>
          </w:r>
        </w:sdtContent>
      </w:sdt>
      <w:r w:rsidRPr="006A56FF">
        <w:rPr>
          <w:lang w:val="en-US"/>
        </w:rPr>
        <w:t xml:space="preserve"> take institutional indicators of mandatory quality assurance systems and the degree and functioning of integrated services.</w:t>
      </w:r>
    </w:p>
    <w:p w14:paraId="6AD1AE6E" w14:textId="6566C4B4" w:rsidR="005E05FB" w:rsidRDefault="005E05FB" w:rsidP="00CF57A8">
      <w:pPr>
        <w:pStyle w:val="berschrift3"/>
        <w:rPr>
          <w:lang w:val="en-US"/>
        </w:rPr>
      </w:pPr>
      <w:r>
        <w:rPr>
          <w:lang w:val="en-US"/>
        </w:rPr>
        <w:t>An overview on existing typologies</w:t>
      </w:r>
    </w:p>
    <w:p w14:paraId="435E1D48" w14:textId="660B09B7" w:rsidR="005E05FB" w:rsidRPr="005E05FB" w:rsidRDefault="005F6D29" w:rsidP="005E05FB">
      <w:pPr>
        <w:pStyle w:val="02FlietextEinzug"/>
        <w:ind w:firstLine="0"/>
        <w:rPr>
          <w:lang w:val="en-US"/>
        </w:rPr>
      </w:pPr>
      <w:r>
        <w:rPr>
          <w:lang w:val="en-US"/>
        </w:rPr>
        <w:t xml:space="preserve">Most existing typologies are </w:t>
      </w:r>
      <w:r w:rsidR="00BC7C5E">
        <w:rPr>
          <w:lang w:val="en-US"/>
        </w:rPr>
        <w:t xml:space="preserve">solely </w:t>
      </w:r>
      <w:r>
        <w:rPr>
          <w:lang w:val="en-US"/>
        </w:rPr>
        <w:t>based on quantitative indictors</w:t>
      </w:r>
      <w:r w:rsidR="00BC7C5E">
        <w:rPr>
          <w:lang w:val="en-US"/>
        </w:rPr>
        <w:t>, usually taking up</w:t>
      </w:r>
      <w:r>
        <w:rPr>
          <w:lang w:val="en-US"/>
        </w:rPr>
        <w:t xml:space="preserve"> </w:t>
      </w:r>
      <w:r w:rsidR="005E05FB" w:rsidRPr="005E05FB">
        <w:rPr>
          <w:lang w:val="en-US"/>
        </w:rPr>
        <w:t xml:space="preserve"> OECD and Eurostat indicators</w:t>
      </w:r>
      <w:sdt>
        <w:sdtPr>
          <w:rPr>
            <w:lang w:val="en-US"/>
          </w:rPr>
          <w:alias w:val="Don’t edit this field."/>
          <w:tag w:val="CitaviPlaceholder#d8de9a1f-9524-46c7-bfd0-27622af51218"/>
          <w:id w:val="-634178680"/>
          <w:placeholder>
            <w:docPart w:val="E8AF97B8681D4B41AE16451455298E75"/>
          </w:placeholder>
        </w:sdtPr>
        <w:sdtEndPr/>
        <w:sdtContent>
          <w:r w:rsidR="005E05FB" w:rsidRPr="005E05FB">
            <w:rPr>
              <w:lang w:val="en-US"/>
            </w:rPr>
            <w:fldChar w:fldCharType="begin"/>
          </w:r>
          <w:r w:rsidR="006C3A49">
            <w:rPr>
              <w:lang w:val="en-US"/>
            </w:rPr>
            <w:instrText>ADDIN CitaviPlaceholder{eyIkaWQiOiIxIiwiRW50cmllcyI6W3siJGlkIjoiMiIsIklkIjoiM2FhYzBlNjAtYTE1Mi00MTc4LWIyYzEtNTFhYTEzODc5NjYx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lcmlvZGljYWwiOnsiJGlkIjoiNi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lllYXJSZXNvbHZlZCI6IjIwMTIiLCJDcmVhdGVkQnkiOiJfbSIsIkNyZWF0ZWRPbiI6IjIwMTgtMTItMTJUMTA6MTk6MTgiLCJNb2RpZmllZEJ5IjoiX20iLCJJZCI6IjQ2YzYyNmI3LTk2NGEtNDkwNi1iOWM5LTlkNWZiNWQ2ZDdkYiIsIk1vZGlmaWVkT24iOiIyMDE4LTEyLTEyVDEwOjE5OjI0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MjEiLCJGaXJzdE5hbWUiOiJBbmdlbGEiLCJMYXN0TmFtZSI6IkFuc2VsbWkiLCJQcm90ZWN0ZWQiOmZhbHNlLCJTZXgiOjEsIkNyZWF0ZWRCeSI6Il9tIiwiQ3JlYXRlZE9uIjoiMjAxOC0xMi0xMlQxMDoyMzo0MiIsIk1vZGlmaWVkQnkiOiJfbSIsIklkIjoiOGEzODE0ZjctNDcyZi00MWVmLWI0M2ItNTBjMTQxYWM2Yzk0IiwiTW9kaWZpZWRPbiI6IjIwMTgtMTItMTJUMTA6MjM6NDIiLCJQcm9qZWN0Ijp7IiRyZWYiOiI1In19LHsiJGlkIjoiMjI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MjM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yNC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yN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I2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yNyIsIkFkZHJlc3MiOnsiJGlkIjoiMjgiLCJJc0xvY2FsQ2xvdWRQcm9qZWN0RmlsZUxpbmsiOmZhbHNlLCJMaW5rZWRSZXNvdXJjZVN0YXR1cyI6OCwiT3JpZ2luYWxTdHJpbmciOiIxMC4xMTg2LzE0NzItNjk2My0xMS0zMTYiLCJMaW5rZWRSZXNvdXJjZVR5cGUiOjUsIlVyaVN0cmluZyI6Imh0dHBzOi8vZG9pLm9yZy8xMC4xMTg2LzE0NzItNjk2My0xMS0zMTYiLCJQcm9wZXJ0aWVzIjp7IiRpZCI6IjI5In19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zMCIsIkFkZHJlc3MiOnsiJGlkIjoiMzEiLCJJc0xvY2FsQ2xvdWRQcm9qZWN0RmlsZUxpbmsiOmZhbHNlLCJMaW5rZWRSZXNvdXJjZVN0YXR1cyI6OCwiT3JpZ2luYWxTdHJpbmciOiIyMjA5ODY5MyIsIkxpbmtlZFJlc291cmNlVHlwZSI6NSwiVXJpU3RyaW5nIjoiaHR0cDovL3d3dy5uY2JpLm5sbS5uaWguZ292L3B1Ym1lZC8yMjA5ODY5MyIsIlByb3BlcnRpZXMiOnsiJGlkIjoiMzIif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9yZ2FuaXphdGlvbnMiOltdLCJPdGhlcnNJbnZvbHZlZCI6W10sIlBhZ2VSYW5nZSI6IjxzcD5cclxuICA8bj4zMTY8L24+XHJcbiAgPGluPnRydWU8L2luPlxyXG4gIDxvcz4zMTY8L29zPlxyXG4gIDxwcz4zMTY8L3BzPlxyXG48L3NwPlxyXG48b3M+MzE2PC9vcz4iLCJQZXJpb2RpY2FsIjp7IiRpZCI6IjMz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MzgiLCJGaXJzdE5hbWUiOiJFc3RoZXIiLCJMYXN0TmFtZSI6Ik1vdCIsIk1pZGRsZU5hbWUiOiJTLiIsIlByb3RlY3RlZCI6ZmFsc2UsIlNleCI6MSwiQ3JlYXRlZEJ5IjoiX20iLCJDcmVhdGVkT24iOiIyMDE4LTEyLTEyVDEwOjI4OjQ0IiwiTW9kaWZpZWRCeSI6Il9tIiwiSWQiOiI4NTUzZDExMi00MjJkLTQ0NDEtYjhkYi0wYjE4MWZkMjg2YTQiLCJNb2RpZmllZE9uIjoiMjAxOC0xMi0xMlQxMDoyODo0NCIsIlByb2plY3QiOnsiJHJlZiI6IjUifX0seyIkaWQiOiIzOS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0MC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NDE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0Mi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}</w:instrText>
          </w:r>
          <w:r w:rsidR="005E05FB" w:rsidRPr="005E05FB">
            <w:rPr>
              <w:lang w:val="en-US"/>
            </w:rPr>
            <w:fldChar w:fldCharType="separate"/>
          </w:r>
          <w:r w:rsidR="000B0433">
            <w:rPr>
              <w:lang w:val="en-US"/>
            </w:rPr>
            <w:t>(Alber, 1995; Colombo, 2012; Damiani et al., 2011; Kraus et al., 2010)</w:t>
          </w:r>
          <w:r w:rsidR="005E05FB" w:rsidRPr="005E05FB">
            <w:rPr>
              <w:lang w:val="en-US"/>
            </w:rPr>
            <w:fldChar w:fldCharType="end"/>
          </w:r>
        </w:sdtContent>
      </w:sdt>
      <w:r w:rsidR="005E05FB" w:rsidRPr="005E05FB">
        <w:rPr>
          <w:lang w:val="en-US"/>
        </w:rPr>
        <w:t>,</w:t>
      </w:r>
      <w:r>
        <w:rPr>
          <w:lang w:val="en-US"/>
        </w:rPr>
        <w:t xml:space="preserve"> but also </w:t>
      </w:r>
      <w:r w:rsidRPr="005E05FB">
        <w:rPr>
          <w:lang w:val="en-US"/>
        </w:rPr>
        <w:t>Share-Data (micro-data)</w:t>
      </w:r>
      <w:r>
        <w:rPr>
          <w:lang w:val="en-US"/>
        </w:rPr>
        <w:t xml:space="preserve"> are used</w:t>
      </w:r>
      <w:r w:rsidR="005E05FB" w:rsidRPr="005E05FB">
        <w:rPr>
          <w:lang w:val="en-US"/>
        </w:rPr>
        <w:t xml:space="preserve"> </w:t>
      </w:r>
      <w:sdt>
        <w:sdtPr>
          <w:rPr>
            <w:lang w:val="en-US"/>
          </w:rPr>
          <w:alias w:val="To edit, see citavi.com/edit"/>
          <w:tag w:val="CitaviPlaceholder#363ff3ea-769a-4c91-b512-1a73bcc1f2ff"/>
          <w:id w:val="824940676"/>
          <w:placeholder>
            <w:docPart w:val="DefaultPlaceholder_-1854013440"/>
          </w:placeholder>
        </w:sdtPr>
        <w:sdtEndPr/>
        <w:sdtContent>
          <w:r>
            <w:rPr>
              <w:noProof/>
              <w:lang w:val="en-US"/>
            </w:rPr>
            <w:fldChar w:fldCharType="begin"/>
          </w:r>
          <w:r w:rsidR="006E36CF">
            <w:rPr>
              <w:noProof/>
              <w:lang w:val="en-US"/>
            </w:rPr>
            <w:instrText>ADDIN CitaviPlaceholder{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}</w:instrText>
          </w:r>
          <w:r>
            <w:rPr>
              <w:noProof/>
              <w:lang w:val="en-US"/>
            </w:rPr>
            <w:fldChar w:fldCharType="separate"/>
          </w:r>
          <w:r w:rsidR="000B0433">
            <w:rPr>
              <w:noProof/>
              <w:lang w:val="en-US"/>
            </w:rPr>
            <w:t>(Pommer et al., 2009)</w:t>
          </w:r>
          <w:r>
            <w:rPr>
              <w:noProof/>
              <w:lang w:val="en-US"/>
            </w:rPr>
            <w:fldChar w:fldCharType="end"/>
          </w:r>
        </w:sdtContent>
      </w:sdt>
      <w:r w:rsidR="005E05FB" w:rsidRPr="005E05FB">
        <w:rPr>
          <w:lang w:val="en-US"/>
        </w:rPr>
        <w:t xml:space="preserve">. Only </w:t>
      </w:r>
      <w:sdt>
        <w:sdtPr>
          <w:rPr>
            <w:lang w:val="en-US"/>
          </w:rPr>
          <w:alias w:val="Don’t edit this field."/>
          <w:tag w:val="CitaviPlaceholder#0fa4c2d2-701b-4051-8c76-5a1dff8985cf"/>
          <w:id w:val="-1327901509"/>
          <w:placeholder>
            <w:docPart w:val="8EA9AD0B1D094F21AE7EF1A139F80951"/>
          </w:placeholder>
        </w:sdtPr>
        <w:sdtEndPr/>
        <w:sdtContent>
          <w:r w:rsidR="005E05FB" w:rsidRPr="005E05FB">
            <w:rPr>
              <w:lang w:val="en-US"/>
            </w:rPr>
            <w:fldChar w:fldCharType="begin"/>
          </w:r>
          <w:r w:rsidR="00952423">
            <w:rPr>
              <w:lang w:val="en-US"/>
            </w:rPr>
            <w:instrText>ADDIN CitaviPlaceholder{eyIkaWQiOiIxIiwiQXNzb2NpYXRlV2l0aFBsYWNlaG9sZGVyVGFnIjoiQ2l0YXZpUGxhY2Vob2xkZXIjMDBlNWMzOTMtZDQ4Zi00YzZlLWI3YTMtY2Y3MDJjOTgyZTMwIiwiRW50cmllcyI6W3siJGlkIjoiMiIsIklkIjoiMTQ5N2IzZTAtNDg5YS00OGY5LTliMDQtNWEzOGRlYjE4YzU4IiwiUmFuZ2VMZW5ndGgiOjEyLCJSZWZlcmVuY2VJZCI6IjRhODMxYzM0LTc2YTctNGUyYi05OTU2LWVhMTFmNjY1MTY4MCIsIk5vUGFyIjp0cnVlLCJQZXJzb25Pbmx5Ijp0cnVlLCJSZWZlcmVuY2UiOnsiJGlkIjoiMyIsIkFic3RyYWN0Q29tcGxleGl0eSI6MCwiQWJzdHJhY3RTb3VyY2VUZXh0Rm9ybWF0IjowLCJBdXRob3JzIjpbeyIkaWQiOiI0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GlkIjoiNSJ9fSx7IiRpZCI6IjY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3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OC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5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xMC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Ex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}</w:instrText>
          </w:r>
          <w:r w:rsidR="005E05FB" w:rsidRPr="005E05FB">
            <w:rPr>
              <w:lang w:val="en-US"/>
            </w:rPr>
            <w:fldChar w:fldCharType="separate"/>
          </w:r>
          <w:r w:rsidR="000B0433">
            <w:rPr>
              <w:lang w:val="en-US"/>
            </w:rPr>
            <w:t>Kraus et al.</w:t>
          </w:r>
          <w:r w:rsidR="005E05FB" w:rsidRPr="005E05FB">
            <w:rPr>
              <w:lang w:val="en-US"/>
            </w:rPr>
            <w:fldChar w:fldCharType="end"/>
          </w:r>
        </w:sdtContent>
      </w:sdt>
      <w:r w:rsidR="005E05FB" w:rsidRPr="005E05FB">
        <w:rPr>
          <w:lang w:val="en-US"/>
        </w:rPr>
        <w:t xml:space="preserve"> </w:t>
      </w:r>
      <w:sdt>
        <w:sdtPr>
          <w:rPr>
            <w:lang w:val="en-US"/>
          </w:rPr>
          <w:alias w:val="Don’t edit this field."/>
          <w:tag w:val="CitaviPlaceholder#d364f84e-9272-4a50-b549-1bd7b02543df"/>
          <w:id w:val="1965686754"/>
          <w:placeholder>
            <w:docPart w:val="8EA9AD0B1D094F21AE7EF1A139F80951"/>
          </w:placeholder>
        </w:sdtPr>
        <w:sdtEndPr/>
        <w:sdtContent>
          <w:r w:rsidR="005E05FB" w:rsidRPr="005E05FB">
            <w:rPr>
              <w:lang w:val="en-US"/>
            </w:rPr>
            <w:fldChar w:fldCharType="begin"/>
          </w:r>
          <w:r w:rsidR="00952423">
            <w:rPr>
              <w:lang w:val="en-US"/>
            </w:rPr>
            <w:instrText>ADDIN CitaviPlaceholder{eyIkaWQiOiIxIiwiQXNzb2NpYXRlV2l0aFBsYWNlaG9sZGVyVGFnIjoiQ2l0YXZpUGxhY2Vob2xkZXIjY2Y1MmUwY2MtY2ViMi00ODk2LThkNjMtY2VmNzE3Y2EyOThmIiwiRW50cmllcyI6W3siJGlkIjoiMiIsIklkIjoiODU2Y2JlNGItZGY4NS00NTJlLTk1OTEtMGY5NzE5NGZkYjViIiwiUmFuZ2VMZW5ndGgiOjYsIlJlZmVyZW5jZUlkIjoiNGE4MzFjMzQtNzZhNy00ZTJiLTk5NTYtZWExMWY2NjUxNjgwIiwiUmVmZXJlbmNlIjp7IiRpZCI6IjMiLCJBYnN0cmFjdENvbXBsZXhpdHkiOjAsIkFic3RyYWN0U291cmNlVGV4dEZvcm1hdCI6MCwiQXV0aG9ycyI6W3siJGlkIjoiNC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pZCI6IjUifX0seyIkaWQiOiI2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Ny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g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OS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MTA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xMS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}</w:instrText>
          </w:r>
          <w:r w:rsidR="005E05FB" w:rsidRPr="005E05FB">
            <w:rPr>
              <w:lang w:val="en-US"/>
            </w:rPr>
            <w:fldChar w:fldCharType="separate"/>
          </w:r>
          <w:r w:rsidR="000B0433">
            <w:rPr>
              <w:lang w:val="en-US"/>
            </w:rPr>
            <w:t>(2010)</w:t>
          </w:r>
          <w:r w:rsidR="005E05FB" w:rsidRPr="005E05FB">
            <w:rPr>
              <w:lang w:val="en-US"/>
            </w:rPr>
            <w:fldChar w:fldCharType="end"/>
          </w:r>
        </w:sdtContent>
      </w:sdt>
      <w:r w:rsidR="005E05FB" w:rsidRPr="005E05FB">
        <w:rPr>
          <w:lang w:val="en-US"/>
        </w:rPr>
        <w:t xml:space="preserve"> adopts quantitative </w:t>
      </w:r>
      <w:r w:rsidR="005E05FB" w:rsidRPr="005E05FB">
        <w:rPr>
          <w:i/>
          <w:lang w:val="en-US"/>
        </w:rPr>
        <w:t>as well as</w:t>
      </w:r>
      <w:r w:rsidR="005E05FB" w:rsidRPr="005E05FB">
        <w:rPr>
          <w:lang w:val="en-US"/>
        </w:rPr>
        <w:t xml:space="preserve"> qualitative data on institutional setting and rules for access to the system, which are based on own primary data collection. The results of these typologies are certainly influenced by their focus and aim but also by the </w:t>
      </w:r>
      <w:r w:rsidR="00B42E5D">
        <w:rPr>
          <w:lang w:val="en-US"/>
        </w:rPr>
        <w:t>(</w:t>
      </w:r>
      <w:r w:rsidR="005E05FB" w:rsidRPr="005E05FB">
        <w:rPr>
          <w:lang w:val="en-US"/>
        </w:rPr>
        <w:t>number of</w:t>
      </w:r>
      <w:r w:rsidR="00B42E5D">
        <w:rPr>
          <w:lang w:val="en-US"/>
        </w:rPr>
        <w:t>)</w:t>
      </w:r>
      <w:r w:rsidR="005E05FB" w:rsidRPr="005E05FB">
        <w:rPr>
          <w:lang w:val="en-US"/>
        </w:rPr>
        <w:t xml:space="preserve"> included countries. Some studies included only about ten European/OECD country cases </w:t>
      </w:r>
      <w:sdt>
        <w:sdtPr>
          <w:rPr>
            <w:lang w:val="en-US"/>
          </w:rPr>
          <w:alias w:val="Don't edit this field"/>
          <w:tag w:val="CitaviPlaceholder#ec1d3126-328c-4a11-aec2-2b589b409d19"/>
          <w:id w:val="-1134094184"/>
          <w:placeholder>
            <w:docPart w:val="4118B0A02F2141DCB251311D18CB2180"/>
          </w:placeholder>
        </w:sdtPr>
        <w:sdtEndPr/>
        <w:sdtContent>
          <w:r w:rsidR="005E05FB" w:rsidRPr="005E05FB">
            <w:rPr>
              <w:lang w:val="en-US"/>
            </w:rPr>
            <w:fldChar w:fldCharType="begin"/>
          </w:r>
          <w:r w:rsidR="006E36CF">
            <w:rPr>
              <w:lang w:val="en-US"/>
            </w:rPr>
            <w:instrText>ADDIN CitaviPlaceholder{eyIkaWQiOiIxIiwiRW50cmllcyI6W3siJGlkIjoiMiIsIklkIjoiNzM5ZTY4NzEtZDAxMC00YzRlLTliM2MtYzFjZTYyYjgxOTUw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lcmlvZGljYWwiOnsiJGlkIjoiNi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}</w:instrText>
          </w:r>
          <w:r w:rsidR="005E05FB" w:rsidRPr="005E05FB">
            <w:rPr>
              <w:lang w:val="en-US"/>
            </w:rPr>
            <w:fldChar w:fldCharType="separate"/>
          </w:r>
          <w:r w:rsidR="000B0433">
            <w:rPr>
              <w:lang w:val="en-US"/>
            </w:rPr>
            <w:t>(Alber, 1995; Halásková et al., 2017; Pommer et al., 2009)</w:t>
          </w:r>
          <w:r w:rsidR="005E05FB" w:rsidRPr="005E05FB">
            <w:rPr>
              <w:lang w:val="en-US"/>
            </w:rPr>
            <w:fldChar w:fldCharType="end"/>
          </w:r>
        </w:sdtContent>
      </w:sdt>
      <w:r w:rsidR="005E05FB" w:rsidRPr="005E05FB">
        <w:rPr>
          <w:lang w:val="en-US"/>
        </w:rPr>
        <w:t xml:space="preserve"> while others analyzed about 20 and more European </w:t>
      </w:r>
      <w:sdt>
        <w:sdtPr>
          <w:rPr>
            <w:lang w:val="en-US"/>
          </w:rPr>
          <w:alias w:val="Don't edit this field"/>
          <w:tag w:val="CitaviPlaceholder#5d260071-a9f0-4c78-b355-2a1871fb6dac"/>
          <w:id w:val="-717971029"/>
          <w:placeholder>
            <w:docPart w:val="4118B0A02F2141DCB251311D18CB2180"/>
          </w:placeholder>
        </w:sdtPr>
        <w:sdtEndPr/>
        <w:sdtContent>
          <w:r w:rsidR="005E05FB" w:rsidRPr="005E05FB">
            <w:rPr>
              <w:lang w:val="en-US"/>
            </w:rPr>
            <w:fldChar w:fldCharType="begin"/>
          </w:r>
          <w:r w:rsidR="006C3A49">
            <w:rPr>
              <w:lang w:val="en-US"/>
            </w:rPr>
            <w:instrText>ADDIN CitaviPlaceholder{eyIkaWQiOiIxIiwiRW50cmllcyI6W3siJGlkIjoiMiIsIklkIjoiYTNhZWZhYmEtZTAxNy00ODI3LWIwZGQtYTVmNWIwMGIzZDVmIiwiUmFuZ2VMZW5ndGgiOjIxLCJSZWZlcmVuY2VJZCI6ImZkM2FjMmE2LTczMTEtNDFjMy1iN2IyLTY5ODk0NzUxODU3OSIsIlJlZmVyZW5jZSI6eyIkaWQiOiIzIiwiQWJzdHJhY3RDb21wbGV4aXR5IjowLCJBYnN0cmFjdFNvdXJjZVRleHRGb3JtYXQiOjAsIkF1dGhvcnMiOlt7IiRpZCI6IjQ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aWQiOiI1In19LHsiJGlkIjoiNiIsIkZpcnN0TmFtZSI6IlZhbGVudGluYSIsIkxhc3ROYW1lIjoiRmFyZWxsaSIsIlByb3RlY3RlZCI6ZmFsc2UsIlNleCI6MSwiQ3JlYXRlZEJ5IjoiX20iLCJDcmVhdGVkT24iOiIyMDE4LTEyLTEyVDEwOjIzOjQyIiwiTW9kaWZpZWRCeSI6Il9tIiwiSWQiOiI0OTk3OTE4Ni1iNmUxLTRkMDctYjAwNi05NzA2MDZjMDEyY2YiLCJNb2RpZmllZE9uIjoiMjAxOC0xMi0xMlQxMDoyMzo0MiIsIlByb2plY3QiOnsiJHJlZiI6IjUifX0seyIkaWQiOiI3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g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yZWYiOiI1In19LHsiJGlkIjoiMjM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yNC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I1IiwiRmlyc3ROYW1lIjoiUGV0ZXIiLCJMYXN0TmFtZSI6IldpbGxlbcOpIiwiUHJvdGVjdGVkIjpmYWxzZSwiU2V4IjoyLCJDcmVhdGVkQnkiOiJfbSIsIkNyZWF0ZWRPbiI6IjIwMTgtMTItMTJUMTA6Mjg6NDQiLCJNb2RpZmllZEJ5IjoiX20iLCJJZCI6ImJhYTRlZDkwLWY2OWItNGYyNS1iMDM0LWYxYzFmYTgyYTUzMCIsIk1vZGlmaWVkT24iOiIyMDE4LTEyLTEyVDEwOjI4OjQ0IiwiUHJvamVjdCI6eyIkcmVmIjoiNSJ9fSx7IiRpZCI6IjI2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yNy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I4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}</w:instrText>
          </w:r>
          <w:r w:rsidR="005E05FB" w:rsidRPr="005E05FB">
            <w:rPr>
              <w:lang w:val="en-US"/>
            </w:rPr>
            <w:fldChar w:fldCharType="separate"/>
          </w:r>
          <w:r w:rsidR="000B0433">
            <w:rPr>
              <w:lang w:val="en-US"/>
            </w:rPr>
            <w:t>(Damiani et al., 2011; Kraus et al., 2010)</w:t>
          </w:r>
          <w:r w:rsidR="005E05FB" w:rsidRPr="005E05FB">
            <w:rPr>
              <w:lang w:val="en-US"/>
            </w:rPr>
            <w:fldChar w:fldCharType="end"/>
          </w:r>
        </w:sdtContent>
      </w:sdt>
      <w:r w:rsidR="005E05FB" w:rsidRPr="005E05FB">
        <w:rPr>
          <w:lang w:val="en-US"/>
        </w:rPr>
        <w:t xml:space="preserve"> and/or OECD cases </w:t>
      </w:r>
      <w:sdt>
        <w:sdtPr>
          <w:rPr>
            <w:lang w:val="en-US"/>
          </w:rPr>
          <w:alias w:val="Don't edit this field"/>
          <w:tag w:val="CitaviPlaceholder#88df41d0-3cbf-4436-9486-799861ce0173"/>
          <w:id w:val="2063670814"/>
          <w:placeholder>
            <w:docPart w:val="4118B0A02F2141DCB251311D18CB2180"/>
          </w:placeholder>
        </w:sdtPr>
        <w:sdtEndPr/>
        <w:sdtContent>
          <w:r w:rsidR="005E05FB" w:rsidRPr="005E05FB">
            <w:rPr>
              <w:lang w:val="en-US"/>
            </w:rPr>
            <w:fldChar w:fldCharType="begin"/>
          </w:r>
          <w:r w:rsidR="006C3A49">
            <w:rPr>
              <w:lang w:val="en-US"/>
            </w:rPr>
            <w:instrText>ADDIN CitaviPlaceholder{eyIkaWQiOiIxIiwiRW50cmllcyI6W3siJGlkIjoiMiIsIklkIjoiNzA0Yjc3NWQtMjE0My00ZDdlLWFjZmYtYjMzMDFjNDAzMmYzIiwiUmFuZ2VMZW5ndGgiOjE1LCJSZWZlcmVuY2VJZCI6Ijg2MTY2MTkzLTMwMzMtNDdjYS05NjllLTIxNjhhZjQ4YjRiOCIsIlJlZmVyZW5jZSI6eyIkaWQiOiIzIiwiQWJzdHJhY3RDb21wbGV4aXR5IjowLCJBYnN0cmFjdFNvdXJjZVRleHRGb3JtYXQiOjAsIkF1dGhvcnMiOlt7IiRpZCI6IjQ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lllYXJSZXNvbHZlZCI6IjIwMTIiLCJDcmVhdGVkQnkiOiJfbSIsIkNyZWF0ZWRPbiI6IjIwMTgtMTItMTJUMTA6MTk6MTgiLCJNb2RpZmllZEJ5IjoiX20iLCJJZCI6IjQ2YzYyNmI3LTk2NGEtNDkwNi1iOWM5LTlkNWZiNWQ2ZDdkYiIsIk1vZGlmaWVkT24iOiIyMDE4LTEyLTEyVDEwOjE5OjI0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}</w:instrText>
          </w:r>
          <w:r w:rsidR="005E05FB" w:rsidRPr="005E05FB">
            <w:rPr>
              <w:lang w:val="en-US"/>
            </w:rPr>
            <w:fldChar w:fldCharType="separate"/>
          </w:r>
          <w:r w:rsidR="000B0433">
            <w:rPr>
              <w:lang w:val="en-US"/>
            </w:rPr>
            <w:t>(Colombo, 2012)</w:t>
          </w:r>
          <w:r w:rsidR="005E05FB" w:rsidRPr="005E05FB">
            <w:rPr>
              <w:lang w:val="en-US"/>
            </w:rPr>
            <w:fldChar w:fldCharType="end"/>
          </w:r>
        </w:sdtContent>
      </w:sdt>
      <w:r w:rsidR="005E05FB" w:rsidRPr="005E05FB">
        <w:rPr>
          <w:lang w:val="en-US"/>
        </w:rPr>
        <w:t xml:space="preserve">. </w:t>
      </w:r>
    </w:p>
    <w:p w14:paraId="0C9623C8" w14:textId="727C210A" w:rsidR="005E05FB" w:rsidRPr="005E05FB" w:rsidRDefault="005E05FB" w:rsidP="00CF57A8">
      <w:pPr>
        <w:pStyle w:val="02FlietextEinzug"/>
        <w:rPr>
          <w:lang w:val="en-US"/>
        </w:rPr>
      </w:pPr>
      <w:r w:rsidRPr="005E05FB">
        <w:rPr>
          <w:lang w:val="en-US"/>
        </w:rPr>
        <w:t xml:space="preserve">Despite the large variety in the number of clusters and the composition of those clusters in the different typologies some similarities and parallels can be depicted. The most robust </w:t>
      </w:r>
      <w:r w:rsidR="00782D78">
        <w:rPr>
          <w:lang w:val="en-US"/>
        </w:rPr>
        <w:t>system type</w:t>
      </w:r>
      <w:r w:rsidR="00782D78" w:rsidRPr="005E05FB">
        <w:rPr>
          <w:lang w:val="en-US"/>
        </w:rPr>
        <w:t xml:space="preserve"> </w:t>
      </w:r>
      <w:r w:rsidRPr="005E05FB">
        <w:rPr>
          <w:lang w:val="en-US"/>
        </w:rPr>
        <w:t xml:space="preserve">is a Scandinavian or northern European cluster that mostly includes Sweden, Norway, Denmark, Finland and often also the Netherlands </w:t>
      </w:r>
      <w:sdt>
        <w:sdtPr>
          <w:rPr>
            <w:lang w:val="en-US"/>
          </w:rPr>
          <w:alias w:val="Don't edit this field"/>
          <w:tag w:val="CitaviPlaceholder#f63525ed-8884-4f8e-918e-35e6d3f77443"/>
          <w:id w:val="-1308238888"/>
          <w:placeholder>
            <w:docPart w:val="4118B0A02F2141DCB251311D18CB2180"/>
          </w:placeholder>
        </w:sdtPr>
        <w:sdtEndPr/>
        <w:sdtContent>
          <w:r w:rsidRPr="005E05FB">
            <w:rPr>
              <w:lang w:val="en-US"/>
            </w:rPr>
            <w:fldChar w:fldCharType="begin"/>
          </w:r>
          <w:r w:rsidR="006C3A49">
            <w:rPr>
              <w:lang w:val="en-US"/>
            </w:rPr>
            <w:instrText>ADDIN CitaviPlaceholder{eyIkaWQiOiIxIiwiRW50cmllcyI6W3siJGlkIjoiMiIsIklkIjoiMDIwNWUwZDktZWJlYi00NWVlLWJlMTItNzMxZTQ3Yzc1YjUx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lcmlvZGljYWwiOnsiJGlkIjoiNi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lllYXJSZXNvbHZlZCI6IjIwMTIiLCJDcmVhdGVkQnkiOiJfbSIsIkNyZWF0ZWRPbiI6IjIwMTgtMTItMTJUMTA6MTk6MTgiLCJNb2RpZmllZEJ5IjoiX20iLCJJZCI6IjQ2YzYyNmI3LTk2NGEtNDkwNi1iOWM5LTlkNWZiNWQ2ZDdkYiIsIk1vZGlmaWVkT24iOiIyMDE4LTEyLTEyVDEwOjE5OjI0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MjEiLCJGaXJzdE5hbWUiOiJBbmdlbGEiLCJMYXN0TmFtZSI6IkFuc2VsbWkiLCJQcm90ZWN0ZWQiOmZhbHNlLCJTZXgiOjEsIkNyZWF0ZWRCeSI6Il9tIiwiQ3JlYXRlZE9uIjoiMjAxOC0xMi0xMlQxMDoyMzo0MiIsIk1vZGlmaWVkQnkiOiJfbSIsIklkIjoiOGEzODE0ZjctNDcyZi00MWVmLWI0M2ItNTBjMTQxYWM2Yzk0IiwiTW9kaWZpZWRPbiI6IjIwMTgtMTItMTJUMTA6MjM6NDIiLCJQcm9qZWN0Ijp7IiRyZWYiOiI1In19LHsiJGlkIjoiMjI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MjM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yNC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yN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I2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yNyIsIkFkZHJlc3MiOnsiJGlkIjoiMjgiLCJJc0xvY2FsQ2xvdWRQcm9qZWN0RmlsZUxpbmsiOmZhbHNlLCJMaW5rZWRSZXNvdXJjZVN0YXR1cyI6OCwiT3JpZ2luYWxTdHJpbmciOiIxMC4xMTg2LzE0NzItNjk2My0xMS0zMTYiLCJMaW5rZWRSZXNvdXJjZVR5cGUiOjUsIlVyaVN0cmluZyI6Imh0dHBzOi8vZG9pLm9yZy8xMC4xMTg2LzE0NzItNjk2My0xMS0zMTYiLCJQcm9wZXJ0aWVzIjp7IiRpZCI6IjI5In19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zMCIsIkFkZHJlc3MiOnsiJGlkIjoiMzEiLCJJc0xvY2FsQ2xvdWRQcm9qZWN0RmlsZUxpbmsiOmZhbHNlLCJMaW5rZWRSZXNvdXJjZVN0YXR1cyI6OCwiT3JpZ2luYWxTdHJpbmciOiIyMjA5ODY5MyIsIkxpbmtlZFJlc291cmNlVHlwZSI6NSwiVXJpU3RyaW5nIjoiaHR0cDovL3d3dy5uY2JpLm5sbS5uaWguZ292L3B1Ym1lZC8yMjA5ODY5MyIsIlByb3BlcnRpZXMiOnsiJGlkIjoiMzIif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9yZ2FuaXphdGlvbnMiOltdLCJPdGhlcnNJbnZvbHZlZCI6W10sIlBhZ2VSYW5nZSI6IjxzcD5cclxuICA8bj4zMTY8L24+XHJcbiAgPGluPnRydWU8L2luPlxyXG4gIDxvcz4zMTY8L29zPlxyXG4gIDxwcz4zMTY8L3BzPlxyXG48L3NwPlxyXG48b3M+MzE2PC9vcz4iLCJQZXJpb2RpY2FsIjp7IiRpZCI6IjMz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MzgiLCJGaXJzdE5hbWUiOiJFc3RoZXIiLCJMYXN0TmFtZSI6Ik1vdCIsIk1pZGRsZU5hbWUiOiJTLiIsIlByb3RlY3RlZCI6ZmFsc2UsIlNleCI6MSwiQ3JlYXRlZEJ5IjoiX20iLCJDcmVhdGVkT24iOiIyMDE4LTEyLTEyVDEwOjI4OjQ0IiwiTW9kaWZpZWRCeSI6Il9tIiwiSWQiOiI4NTUzZDExMi00MjJkLTQ0NDEtYjhkYi0wYjE4MWZkMjg2YTQiLCJNb2RpZmllZE9uIjoiMjAxOC0xMi0xMlQxMDoyODo0NCIsIlByb2plY3QiOnsiJHJlZiI6IjUifX0seyIkaWQiOiIzOS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0MC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NDE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0Mi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</w:instrText>
          </w:r>
          <w:r w:rsidR="006C3A49" w:rsidRPr="003F07B8">
            <w:instrText>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}</w:instrText>
          </w:r>
          <w:r w:rsidRPr="005E05FB">
            <w:rPr>
              <w:lang w:val="en-US"/>
            </w:rPr>
            <w:fldChar w:fldCharType="separate"/>
          </w:r>
          <w:r w:rsidR="000B0433">
            <w:t>(Alber, 1995; Colombo, 2012; Damiani et al., 2011; Kraus et al., 2010; Pommer et al., 2009)</w:t>
          </w:r>
          <w:r w:rsidRPr="005E05FB">
            <w:rPr>
              <w:lang w:val="en-US"/>
            </w:rPr>
            <w:fldChar w:fldCharType="end"/>
          </w:r>
        </w:sdtContent>
      </w:sdt>
      <w:r w:rsidRPr="005E05FB">
        <w:t xml:space="preserve">. </w:t>
      </w:r>
      <w:r w:rsidRPr="005E05FB">
        <w:rPr>
          <w:lang w:val="en-US"/>
        </w:rPr>
        <w:t xml:space="preserve">Clusters which include only Eastern European countries can be found in the typologies by </w:t>
      </w:r>
      <w:sdt>
        <w:sdtPr>
          <w:rPr>
            <w:lang w:val="en-US"/>
          </w:rPr>
          <w:alias w:val="Don't edit this field"/>
          <w:tag w:val="CitaviPlaceholder#821802ec-8205-43cc-a6b6-7855e3c19feb"/>
          <w:id w:val="1555120584"/>
          <w:placeholder>
            <w:docPart w:val="4118B0A02F2141DCB251311D18CB2180"/>
          </w:placeholder>
        </w:sdtPr>
        <w:sdtEndPr/>
        <w:sdtContent>
          <w:r w:rsidRPr="005E05FB">
            <w:rPr>
              <w:lang w:val="en-US"/>
            </w:rPr>
            <w:fldChar w:fldCharType="begin"/>
          </w:r>
          <w:r w:rsidR="006C3A49">
            <w:rPr>
              <w:lang w:val="en-US"/>
            </w:rPr>
            <w:instrText>ADDIN CitaviPlaceholder{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NyIsIkZpcnN0TmFtZSI6IkFuZ2VsYSIsIkxhc3ROYW1lIjoiQW5zZWxtaSIsIlByb3RlY3RlZCI6ZmFsc2UsIlNleCI6MSwiQ3JlYXRlZEJ5IjoiX20iLCJDcmVhdGVkT24iOiIyMDE4LTEyLTEyVDEwOjIzOjQyIiwiTW9kaWZpZWRCeSI6Il9tIiwiSWQiOiI4YTM4MTRmNy00NzJmLTQxZWYtYjQzYi01MGMxNDFhYzZjOTQiLCJNb2RpZmllZE9uIjoiMjAxOC0xMi0xMlQxMDoyMzo0MiIsIlByb2plY3QiOnsiJHJlZiI6IjUifX0seyIkaWQiOiI4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k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xMC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xM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Ey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xMyIsIkFkZHJlc3MiOnsiJGlkIjoiMTQiLCJJc0xvY2FsQ2xvdWRQcm9qZWN0RmlsZUxpbmsiOmZhbHNlLCJMaW5rZWRSZXNvdXJjZVN0YXR1cyI6OCwiT3JpZ2luYWxTdHJpbmciOiIxMC4xMTg2LzE0NzItNjk2My0xMS0zMTYiLCJMaW5rZWRSZXNvdXJjZVR5cGUiOjUsIlVyaVN0cmluZyI6Imh0dHBzOi8vZG9pLm9yZy8xMC4xMTg2LzE0NzItNjk2My0xMS0zMTYiLCJQcm9wZXJ0aWVzIjp7IiRpZCI6IjE1In19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xNiIsIkFkZHJlc3MiOnsiJGlkIjoiMTciLCJJc0xvY2FsQ2xvdWRQcm9qZWN0RmlsZUxpbmsiOmZhbHNlLCJMaW5rZWRSZXNvdXJjZVN0YXR1cyI6OCwiT3JpZ2luYWxTdHJpbmciOiIyMjA5ODY5MyIsIkxpbmtlZFJlc291cmNlVHlwZSI6NSwiVXJpU3RyaW5nIjoiaHR0cDovL3d3dy5uY2JpLm5sbS5uaWguZ292L3B1Ym1lZC8yMjA5ODY5MyIsIlByb3BlcnRpZXMiOnsiJGlkIjoiMTgif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9yZ2FuaXphdGlvbnMiOltdLCJPdGhlcnNJbnZvbHZlZCI6W10sIlBhZ2VSYW5nZSI6IjxzcD5cclxuICA8bj4zMTY8L24+XHJcbiAgPGluPnRydWU8L2luPlxyXG4gIDxvcz4zMTY8L29zPlxyXG4gIDxwcz4zMTY8L3BzPlxyXG48L3NwPlxyXG48b3M+MzE2PC9vcz4iLCJQZXJpb2RpY2FsIjp7IiRpZCI6IjE5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}</w:instrText>
          </w:r>
          <w:r w:rsidRPr="005E05FB">
            <w:rPr>
              <w:lang w:val="en-US"/>
            </w:rPr>
            <w:fldChar w:fldCharType="separate"/>
          </w:r>
          <w:r w:rsidR="000B0433">
            <w:rPr>
              <w:lang w:val="en-US"/>
            </w:rPr>
            <w:t>Damiani et al.</w:t>
          </w:r>
          <w:r w:rsidRPr="005E05FB">
            <w:rPr>
              <w:lang w:val="en-US"/>
            </w:rPr>
            <w:fldChar w:fldCharType="end"/>
          </w:r>
        </w:sdtContent>
      </w:sdt>
      <w:r w:rsidRPr="005E05FB">
        <w:rPr>
          <w:lang w:val="en-US"/>
        </w:rPr>
        <w:t xml:space="preserve"> </w:t>
      </w:r>
      <w:sdt>
        <w:sdtPr>
          <w:rPr>
            <w:lang w:val="en-US"/>
          </w:rPr>
          <w:alias w:val="Don't edit this field"/>
          <w:tag w:val="CitaviPlaceholder#f46b660c-723d-4d8b-8eec-b5516c790d77"/>
          <w:id w:val="-487555929"/>
          <w:placeholder>
            <w:docPart w:val="4118B0A02F2141DCB251311D18CB2180"/>
          </w:placeholder>
        </w:sdtPr>
        <w:sdtEndPr/>
        <w:sdtContent>
          <w:r w:rsidRPr="005E05FB">
            <w:rPr>
              <w:lang w:val="en-US"/>
            </w:rPr>
            <w:fldChar w:fldCharType="begin"/>
          </w:r>
          <w:r w:rsidR="006C3A49">
            <w:rPr>
              <w:lang w:val="en-US"/>
            </w:rPr>
            <w:instrText>ADDIN CitaviPlaceholder{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}</w:instrText>
          </w:r>
          <w:r w:rsidRPr="005E05FB">
            <w:rPr>
              <w:lang w:val="en-US"/>
            </w:rPr>
            <w:fldChar w:fldCharType="separate"/>
          </w:r>
          <w:r w:rsidR="000B0433">
            <w:rPr>
              <w:lang w:val="en-US"/>
            </w:rPr>
            <w:t>(2011)</w:t>
          </w:r>
          <w:r w:rsidRPr="005E05FB">
            <w:rPr>
              <w:lang w:val="en-US"/>
            </w:rPr>
            <w:fldChar w:fldCharType="end"/>
          </w:r>
        </w:sdtContent>
      </w:sdt>
      <w:r w:rsidRPr="005E05FB">
        <w:rPr>
          <w:lang w:val="en-US"/>
        </w:rPr>
        <w:t xml:space="preserve">, </w:t>
      </w:r>
      <w:sdt>
        <w:sdtPr>
          <w:rPr>
            <w:lang w:val="en-US"/>
          </w:rPr>
          <w:alias w:val="Don't edit this field"/>
          <w:tag w:val="CitaviPlaceholder#70321f17-dd04-46c3-93b1-c87d23ba7b4e"/>
          <w:id w:val="1876421934"/>
          <w:placeholder>
            <w:docPart w:val="4118B0A02F2141DCB251311D18CB2180"/>
          </w:placeholder>
        </w:sdtPr>
        <w:sdtEndPr/>
        <w:sdtContent>
          <w:r w:rsidRPr="005E05FB">
            <w:rPr>
              <w:lang w:val="en-US"/>
            </w:rPr>
            <w:fldChar w:fldCharType="begin"/>
          </w:r>
          <w:r w:rsidR="00952423">
            <w:rPr>
              <w:lang w:val="en-US"/>
            </w:rPr>
            <w:instrText>ADDIN CitaviPlaceholder{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}</w:instrText>
          </w:r>
          <w:r w:rsidRPr="005E05FB">
            <w:rPr>
              <w:lang w:val="en-US"/>
            </w:rPr>
            <w:fldChar w:fldCharType="separate"/>
          </w:r>
          <w:r w:rsidR="000B0433">
            <w:rPr>
              <w:lang w:val="en-US"/>
            </w:rPr>
            <w:t>Halásková et al.</w:t>
          </w:r>
          <w:r w:rsidRPr="005E05FB">
            <w:rPr>
              <w:lang w:val="en-US"/>
            </w:rPr>
            <w:fldChar w:fldCharType="end"/>
          </w:r>
        </w:sdtContent>
      </w:sdt>
      <w:r w:rsidRPr="005E05FB">
        <w:rPr>
          <w:lang w:val="en-US"/>
        </w:rPr>
        <w:t xml:space="preserve"> </w:t>
      </w:r>
      <w:sdt>
        <w:sdtPr>
          <w:rPr>
            <w:lang w:val="en-US"/>
          </w:rPr>
          <w:alias w:val="Don't edit this field"/>
          <w:tag w:val="CitaviPlaceholder#073aa931-c262-4e1a-9792-b46e1ef1143f"/>
          <w:id w:val="1732970932"/>
          <w:placeholder>
            <w:docPart w:val="4118B0A02F2141DCB251311D18CB2180"/>
          </w:placeholder>
        </w:sdtPr>
        <w:sdtEndPr/>
        <w:sdtContent>
          <w:r w:rsidRPr="005E05FB">
            <w:rPr>
              <w:lang w:val="en-US"/>
            </w:rPr>
            <w:fldChar w:fldCharType="begin"/>
          </w:r>
          <w:r w:rsidR="00952423">
            <w:rPr>
              <w:lang w:val="en-US"/>
            </w:rPr>
            <w:instrText>ADDIN CitaviPlaceholder{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}</w:instrText>
          </w:r>
          <w:r w:rsidRPr="005E05FB">
            <w:rPr>
              <w:lang w:val="en-US"/>
            </w:rPr>
            <w:fldChar w:fldCharType="separate"/>
          </w:r>
          <w:r w:rsidR="000B0433">
            <w:rPr>
              <w:lang w:val="en-US"/>
            </w:rPr>
            <w:t>(2017)</w:t>
          </w:r>
          <w:r w:rsidRPr="005E05FB">
            <w:rPr>
              <w:lang w:val="en-US"/>
            </w:rPr>
            <w:fldChar w:fldCharType="end"/>
          </w:r>
        </w:sdtContent>
      </w:sdt>
      <w:r w:rsidRPr="005E05FB">
        <w:rPr>
          <w:lang w:val="en-US"/>
        </w:rPr>
        <w:t xml:space="preserve"> and </w:t>
      </w:r>
      <w:sdt>
        <w:sdtPr>
          <w:rPr>
            <w:lang w:val="en-US"/>
          </w:rPr>
          <w:alias w:val="Don't edit this field"/>
          <w:tag w:val="CitaviPlaceholder#8d831f9c-58b9-4296-bddc-c7411dbb6c75"/>
          <w:id w:val="-2093773289"/>
          <w:placeholder>
            <w:docPart w:val="4118B0A02F2141DCB251311D18CB2180"/>
          </w:placeholder>
        </w:sdtPr>
        <w:sdtEndPr/>
        <w:sdtContent>
          <w:r w:rsidRPr="005E05FB">
            <w:rPr>
              <w:lang w:val="en-US"/>
            </w:rPr>
            <w:fldChar w:fldCharType="begin"/>
          </w:r>
          <w:r w:rsidR="00952423">
            <w:rPr>
              <w:lang w:val="en-US"/>
            </w:rPr>
            <w:instrText>ADDIN CitaviPlaceholder{eyIkaWQiOiIxIiwiQXNzb2NpYXRlV2l0aFBsYWNlaG9sZGVyVGFnIjoiQ2l0YXZpUGxhY2Vob2xkZXIjYWI3NDIzOWUtZjUwMy00MDVmLTgyMzktMzg2Y2RhM2Q0ZTk1IiwiRW50cmllcyI6W3siJGlkIjoiMiIsIklkIjoiZjg2MjEzYmMtZTI0NC00MzNjLTg5MmMtZGFhN2JkOTFjMDM4IiwiUmFuZ2VMZW5ndGgiOjEyLCJSZWZlcmVuY2VJZCI6IjRhODMxYzM0LTc2YTctNGUyYi05OTU2LWVhMTFmNjY1MTY4MCIsIk5vUGFyIjp0cnVlLCJQZXJzb25Pbmx5Ijp0cnVlLCJSZWZlcmVuY2UiOnsiJGlkIjoiMyIsIkFic3RyYWN0Q29tcGxleGl0eSI6MCwiQWJzdHJhY3RTb3VyY2VUZXh0Rm9ybWF0IjowLCJBdXRob3JzIjpbeyIkaWQiOiI0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GlkIjoiNSJ9fSx7IiRpZCI6IjY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3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OC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5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xMC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Ex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}</w:instrText>
          </w:r>
          <w:r w:rsidRPr="005E05FB">
            <w:rPr>
              <w:lang w:val="en-US"/>
            </w:rPr>
            <w:fldChar w:fldCharType="separate"/>
          </w:r>
          <w:r w:rsidR="000B0433">
            <w:rPr>
              <w:lang w:val="en-US"/>
            </w:rPr>
            <w:t>Kraus et al.</w:t>
          </w:r>
          <w:r w:rsidRPr="005E05FB">
            <w:rPr>
              <w:lang w:val="en-US"/>
            </w:rPr>
            <w:fldChar w:fldCharType="end"/>
          </w:r>
        </w:sdtContent>
      </w:sdt>
      <w:r w:rsidRPr="005E05FB">
        <w:rPr>
          <w:lang w:val="en-US"/>
        </w:rPr>
        <w:t xml:space="preserve"> </w:t>
      </w:r>
      <w:sdt>
        <w:sdtPr>
          <w:rPr>
            <w:lang w:val="en-US"/>
          </w:rPr>
          <w:alias w:val="Don't edit this field"/>
          <w:tag w:val="CitaviPlaceholder#d346ffb4-9ff1-4cd1-a19c-9aaaaabb572a"/>
          <w:id w:val="1577400042"/>
          <w:placeholder>
            <w:docPart w:val="4118B0A02F2141DCB251311D18CB2180"/>
          </w:placeholder>
        </w:sdtPr>
        <w:sdtEndPr/>
        <w:sdtContent>
          <w:r w:rsidRPr="005E05FB">
            <w:rPr>
              <w:lang w:val="en-US"/>
            </w:rPr>
            <w:fldChar w:fldCharType="begin"/>
          </w:r>
          <w:r w:rsidR="00952423">
            <w:rPr>
              <w:lang w:val="en-US"/>
            </w:rPr>
            <w:instrText>ADDIN CitaviPlaceholder{eyIkaWQiOiIxIiwiQXNzb2NpYXRlV2l0aFBsYWNlaG9sZGVyVGFnIjoiQ2l0YXZpUGxhY2Vob2xkZXIjMWJlOTdkMWQtY2UxMy00ZWJhLWEwYjMtZjlmYzBlNzE0MDRmIiwiRW50cmllcyI6W3siJGlkIjoiMiIsIklkIjoiNzNhMzhmYTEtMTliMy00MDdmLWE5Y2QtNGQwM2IyYWQwMDBjIiwiUmFuZ2VMZW5ndGgiOjYsIlJlZmVyZW5jZUlkIjoiNGE4MzFjMzQtNzZhNy00ZTJiLTk5NTYtZWExMWY2NjUxNjgwIiwiUmVmZXJlbmNlIjp7IiRpZCI6IjMiLCJBYnN0cmFjdENvbXBsZXhpdHkiOjAsIkFic3RyYWN0U291cmNlVGV4dEZvcm1hdCI6MCwiQXV0aG9ycyI6W3siJGlkIjoiNC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pZCI6IjUifX0seyIkaWQiOiI2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Ny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g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OS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MTA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xMS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}</w:instrText>
          </w:r>
          <w:r w:rsidRPr="005E05FB">
            <w:rPr>
              <w:lang w:val="en-US"/>
            </w:rPr>
            <w:fldChar w:fldCharType="separate"/>
          </w:r>
          <w:r w:rsidR="000B0433">
            <w:rPr>
              <w:lang w:val="en-US"/>
            </w:rPr>
            <w:t>(2010)</w:t>
          </w:r>
          <w:r w:rsidRPr="005E05FB">
            <w:rPr>
              <w:lang w:val="en-US"/>
            </w:rPr>
            <w:fldChar w:fldCharType="end"/>
          </w:r>
        </w:sdtContent>
      </w:sdt>
      <w:r w:rsidR="00FC37B8">
        <w:rPr>
          <w:lang w:val="en-US"/>
        </w:rPr>
        <w:t>.</w:t>
      </w:r>
      <w:r w:rsidRPr="005E05FB">
        <w:rPr>
          <w:lang w:val="en-US"/>
        </w:rPr>
        <w:t xml:space="preserve"> </w:t>
      </w:r>
      <w:r w:rsidR="00782D78">
        <w:rPr>
          <w:lang w:val="en-US"/>
        </w:rPr>
        <w:t>O</w:t>
      </w:r>
      <w:r w:rsidRPr="005E05FB">
        <w:rPr>
          <w:lang w:val="en-US"/>
        </w:rPr>
        <w:t>ften Bulgaria, Hungary, Czech Republic, Estonia</w:t>
      </w:r>
      <w:r w:rsidR="00A35056">
        <w:rPr>
          <w:lang w:val="en-US"/>
        </w:rPr>
        <w:t>,</w:t>
      </w:r>
      <w:r w:rsidRPr="005E05FB">
        <w:rPr>
          <w:lang w:val="en-US"/>
        </w:rPr>
        <w:t xml:space="preserve"> and Slovakia are included, while other Eastern European countries sometimes join. In some studies a second cluster which incorporates Eastern-European as well as Southern European countries is built </w:t>
      </w:r>
      <w:sdt>
        <w:sdtPr>
          <w:rPr>
            <w:lang w:val="en-US"/>
          </w:rPr>
          <w:alias w:val="Don't edit this field"/>
          <w:tag w:val="CitaviPlaceholder#716d8010-c467-4967-b0e5-14c22d47fa9c"/>
          <w:id w:val="11578945"/>
          <w:placeholder>
            <w:docPart w:val="4118B0A02F2141DCB251311D18CB2180"/>
          </w:placeholder>
        </w:sdtPr>
        <w:sdtEndPr/>
        <w:sdtContent>
          <w:r w:rsidRPr="005E05FB">
            <w:rPr>
              <w:lang w:val="en-US"/>
            </w:rPr>
            <w:fldChar w:fldCharType="begin"/>
          </w:r>
          <w:r w:rsidR="006C3A49">
            <w:rPr>
              <w:lang w:val="en-US"/>
            </w:rPr>
            <w:instrText>ADDIN CitaviPlaceholder{eyIkaWQiOiIxIiwiRW50cmllcyI6W3siJGlkIjoiMiIsIklkIjoiYjc5NTI2MDktOWM1MC00MjZlLWIwMDQtZjQyNWNiNjZiY2M0IiwiUmFuZ2VMZW5ndGgiOjIxLCJSZWZlcmVuY2VJZCI6ImZkM2FjMmE2LTczMTEtNDFjMy1iN2IyLTY5ODk0NzUxODU3OSIsIlJlZmVyZW5jZSI6eyIkaWQiOiIzIiwiQWJzdHJhY3RDb21wbGV4aXR5IjowLCJBYnN0cmFjdFNvdXJjZVRleHRGb3JtYXQiOjAsIkF1dGhvcnMiOlt7IiRpZCI6IjQ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aWQiOiI1In19LHsiJGlkIjoiNiIsIkZpcnN0TmFtZSI6IlZhbGVudGluYSIsIkxhc3ROYW1lIjoiRmFyZWxsaSIsIlByb3RlY3RlZCI6ZmFsc2UsIlNleCI6MSwiQ3JlYXRlZEJ5IjoiX20iLCJDcmVhdGVkT24iOiIyMDE4LTEyLTEyVDEwOjIzOjQyIiwiTW9kaWZpZWRCeSI6Il9tIiwiSWQiOiI0OTk3OTE4Ni1iNmUxLTRkMDctYjAwNi05NzA2MDZjMDEyY2YiLCJNb2RpZmllZE9uIjoiMjAxOC0xMi0xMlQxMDoyMzo0MiIsIlByb2plY3QiOnsiJHJlZiI6IjUifX0seyIkaWQiOiI3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g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yZWYiOiI1In19LHsiJGlkIjoiMjM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yNC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I1IiwiRmlyc3ROYW1lIjoiUGV0ZXIiLCJMYXN0TmFtZSI6IldpbGxlbcOpIiwiUHJvdGVjdGVkIjpmYWxzZSwiU2V4IjoyLCJDcmVhdGVkQnkiOiJfbSIsIkNyZWF0ZWRPbiI6IjIwMTgtMTItMTJUMTA6Mjg6NDQiLCJNb2RpZmllZEJ5IjoiX20iLCJJZCI6ImJhYTRlZDkwLWY2OWItNGYyNS1iMDM0LWYxYzFmYTgyYTUzMCIsIk1vZGlmaWVkT24iOiIyMDE4LTEyLTEyVDEwOjI4OjQ0IiwiUHJvamVjdCI6eyIkcmVmIjoiNSJ9fSx7IiRpZCI6IjI2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yNy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I4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}</w:instrText>
          </w:r>
          <w:r w:rsidRPr="005E05FB">
            <w:rPr>
              <w:lang w:val="en-US"/>
            </w:rPr>
            <w:fldChar w:fldCharType="separate"/>
          </w:r>
          <w:r w:rsidR="000B0433">
            <w:rPr>
              <w:lang w:val="en-US"/>
            </w:rPr>
            <w:t>(Damiani et al., 2011; Kraus et al., 2010; Colombo et al., 2011)</w:t>
          </w:r>
          <w:r w:rsidRPr="005E05FB">
            <w:rPr>
              <w:lang w:val="en-US"/>
            </w:rPr>
            <w:fldChar w:fldCharType="end"/>
          </w:r>
        </w:sdtContent>
      </w:sdt>
      <w:r w:rsidRPr="005E05FB">
        <w:rPr>
          <w:lang w:val="en-US"/>
        </w:rPr>
        <w:t xml:space="preserve"> including Italy, Spain</w:t>
      </w:r>
      <w:r w:rsidR="00A35056">
        <w:rPr>
          <w:lang w:val="en-US"/>
        </w:rPr>
        <w:t>,</w:t>
      </w:r>
      <w:r w:rsidRPr="005E05FB">
        <w:rPr>
          <w:lang w:val="en-US"/>
        </w:rPr>
        <w:t xml:space="preserve"> and Greece. These countries are only depicted in a genuine Southern European cluster by </w:t>
      </w:r>
      <w:sdt>
        <w:sdtPr>
          <w:rPr>
            <w:lang w:val="en-US"/>
          </w:rPr>
          <w:alias w:val="Don't edit this field"/>
          <w:tag w:val="CitaviPlaceholder#698012ae-af6b-403b-a13c-13b1e2315222"/>
          <w:id w:val="1252860813"/>
          <w:placeholder>
            <w:docPart w:val="4118B0A02F2141DCB251311D18CB2180"/>
          </w:placeholder>
        </w:sdtPr>
        <w:sdtEndPr/>
        <w:sdtContent>
          <w:r w:rsidRPr="005E05FB">
            <w:rPr>
              <w:lang w:val="en-US"/>
            </w:rPr>
            <w:fldChar w:fldCharType="begin"/>
          </w:r>
          <w:r w:rsidR="006E36CF">
            <w:rPr>
              <w:lang w:val="en-US"/>
            </w:rPr>
            <w:instrText>ADDIN CitaviPlaceholder{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}</w:instrText>
          </w:r>
          <w:r w:rsidRPr="005E05FB">
            <w:rPr>
              <w:lang w:val="en-US"/>
            </w:rPr>
            <w:fldChar w:fldCharType="separate"/>
          </w:r>
          <w:r w:rsidR="000B0433">
            <w:rPr>
              <w:lang w:val="en-US"/>
            </w:rPr>
            <w:t>Pommer et al.</w:t>
          </w:r>
          <w:r w:rsidRPr="005E05FB">
            <w:rPr>
              <w:lang w:val="en-US"/>
            </w:rPr>
            <w:fldChar w:fldCharType="end"/>
          </w:r>
        </w:sdtContent>
      </w:sdt>
      <w:r w:rsidRPr="005E05FB">
        <w:rPr>
          <w:lang w:val="en-US"/>
        </w:rPr>
        <w:t xml:space="preserve"> </w:t>
      </w:r>
      <w:sdt>
        <w:sdtPr>
          <w:rPr>
            <w:lang w:val="en-US"/>
          </w:rPr>
          <w:alias w:val="Don't edit this field"/>
          <w:tag w:val="CitaviPlaceholder#7bf4dada-3011-4343-9523-8c94b097e98b"/>
          <w:id w:val="731275599"/>
          <w:placeholder>
            <w:docPart w:val="4118B0A02F2141DCB251311D18CB2180"/>
          </w:placeholder>
        </w:sdtPr>
        <w:sdtEndPr/>
        <w:sdtContent>
          <w:r w:rsidRPr="005E05FB">
            <w:rPr>
              <w:lang w:val="en-US"/>
            </w:rPr>
            <w:fldChar w:fldCharType="begin"/>
          </w:r>
          <w:r w:rsidR="006E36CF">
            <w:rPr>
              <w:lang w:val="en-US"/>
            </w:rPr>
            <w:instrText>ADDIN CitaviPlaceholder{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}</w:instrText>
          </w:r>
          <w:r w:rsidRPr="005E05FB">
            <w:rPr>
              <w:lang w:val="en-US"/>
            </w:rPr>
            <w:fldChar w:fldCharType="separate"/>
          </w:r>
          <w:r w:rsidR="000B0433">
            <w:rPr>
              <w:lang w:val="en-US"/>
            </w:rPr>
            <w:t>(2009)</w:t>
          </w:r>
          <w:r w:rsidRPr="005E05FB">
            <w:rPr>
              <w:lang w:val="en-US"/>
            </w:rPr>
            <w:fldChar w:fldCharType="end"/>
          </w:r>
        </w:sdtContent>
      </w:sdt>
      <w:r w:rsidRPr="005E05FB">
        <w:rPr>
          <w:lang w:val="en-US"/>
        </w:rPr>
        <w:t xml:space="preserve">. Continental </w:t>
      </w:r>
      <w:r w:rsidRPr="005E05FB">
        <w:rPr>
          <w:lang w:val="en-US"/>
        </w:rPr>
        <w:lastRenderedPageBreak/>
        <w:t>European countries such as Germany, France, Austria, Belgium</w:t>
      </w:r>
      <w:r w:rsidR="00A35056">
        <w:rPr>
          <w:lang w:val="en-US"/>
        </w:rPr>
        <w:t>,</w:t>
      </w:r>
      <w:r w:rsidRPr="005E05FB">
        <w:rPr>
          <w:lang w:val="en-US"/>
        </w:rPr>
        <w:t xml:space="preserve"> and Luxemburg can be found in many typologies together in one </w:t>
      </w:r>
      <w:r w:rsidR="00782D78">
        <w:rPr>
          <w:lang w:val="en-US"/>
        </w:rPr>
        <w:t>system type</w:t>
      </w:r>
      <w:r w:rsidR="00782D78" w:rsidRPr="005E05FB">
        <w:rPr>
          <w:lang w:val="en-US"/>
        </w:rPr>
        <w:t xml:space="preserve"> </w:t>
      </w:r>
      <w:r w:rsidRPr="005E05FB">
        <w:rPr>
          <w:lang w:val="en-US"/>
        </w:rPr>
        <w:t xml:space="preserve">but mostly together with some Eastern European or Northern European countries </w:t>
      </w:r>
      <w:sdt>
        <w:sdtPr>
          <w:rPr>
            <w:lang w:val="en-US"/>
          </w:rPr>
          <w:alias w:val="Don't edit this field"/>
          <w:tag w:val="CitaviPlaceholder#3e8aa7b1-879c-4384-bf4d-276a839ec866"/>
          <w:id w:val="2041162726"/>
          <w:placeholder>
            <w:docPart w:val="4118B0A02F2141DCB251311D18CB2180"/>
          </w:placeholder>
        </w:sdtPr>
        <w:sdtEndPr/>
        <w:sdtContent>
          <w:r w:rsidRPr="005E05FB">
            <w:rPr>
              <w:lang w:val="en-US"/>
            </w:rPr>
            <w:fldChar w:fldCharType="begin"/>
          </w:r>
          <w:r w:rsidR="006C3A49">
            <w:rPr>
              <w:lang w:val="en-US"/>
            </w:rPr>
            <w:instrText>ADDIN CitaviPlaceholder{eyIkaWQiOiIxIiwiRW50cmllcyI6W3siJGlkIjoiMiIsIklkIjoiY2IzNGZkMTYtYTQwNy00MjljLTk3MGItMWRhOTU4YTdhMzZl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lcmlvZGljYWwiOnsiJGlkIjoiNi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yZWYiOiI1In19LHsiJGlkIjoiMzY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zNy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M4IiwiRmlyc3ROYW1lIjoiUGV0ZXIiLCJMYXN0TmFtZSI6IldpbGxlbcOpIiwiUHJvdGVjdGVkIjpmYWxzZSwiU2V4IjoyLCJDcmVhdGVkQnkiOiJfbSIsIkNyZWF0ZWRPbiI6IjIwMTgtMTItMTJUMTA6Mjg6NDQiLCJNb2RpZmllZEJ5IjoiX20iLCJJZCI6ImJhYTRlZDkwLWY2OWItNGYyNS1iMDM0LWYxYzFmYTgyYTUzMCIsIk1vZGlmaWVkT24iOiIyMDE4LTEyLTEyVDEwOjI4OjQ0IiwiUHJvamVjdCI6eyIkcmVmIjoiNSJ9fSx7IiRpZCI6IjM5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0MC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Qx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</w:instrText>
          </w:r>
          <w:r w:rsidR="006C3A49" w:rsidRPr="003F07B8">
            <w:instrText>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}</w:instrText>
          </w:r>
          <w:r w:rsidRPr="005E05FB">
            <w:rPr>
              <w:lang w:val="en-US"/>
            </w:rPr>
            <w:fldChar w:fldCharType="separate"/>
          </w:r>
          <w:r w:rsidR="000B0433">
            <w:t>(Alber, 1995; Damiani et al., 2011; Halásková et al., 2017; Kraus et al., 2010; Pommer et al., 2009)</w:t>
          </w:r>
          <w:r w:rsidRPr="005E05FB">
            <w:rPr>
              <w:lang w:val="en-US"/>
            </w:rPr>
            <w:fldChar w:fldCharType="end"/>
          </w:r>
        </w:sdtContent>
      </w:sdt>
      <w:r w:rsidRPr="005E05FB">
        <w:t xml:space="preserve">. </w:t>
      </w:r>
      <w:r w:rsidRPr="005E05FB">
        <w:rPr>
          <w:lang w:val="en-US"/>
        </w:rPr>
        <w:t xml:space="preserve">Non-European countries are rarely included in the typologies. The typology by </w:t>
      </w:r>
      <w:sdt>
        <w:sdtPr>
          <w:rPr>
            <w:lang w:val="en-US"/>
          </w:rPr>
          <w:alias w:val="Don't edit this field"/>
          <w:tag w:val="CitaviPlaceholder#d0629911-bcfe-448f-b618-1aad2ae5c3e6"/>
          <w:id w:val="-193159987"/>
          <w:placeholder>
            <w:docPart w:val="4118B0A02F2141DCB251311D18CB2180"/>
          </w:placeholder>
        </w:sdtPr>
        <w:sdtEndPr/>
        <w:sdtContent>
          <w:r w:rsidRPr="005E05FB">
            <w:rPr>
              <w:lang w:val="en-US"/>
            </w:rPr>
            <w:fldChar w:fldCharType="begin"/>
          </w:r>
          <w:r w:rsidR="006C3A49">
            <w:rPr>
              <w:lang w:val="en-US"/>
            </w:rPr>
            <w:instrText>ADDIN CitaviPlaceholder{eyIkaWQiOiIxIiwiQXNzb2NpYXRlV2l0aFBsYWNlaG9sZGVyVGFnIjoiQ2l0YXZpUGxhY2Vob2xkZXIjMGUwNTU4NzEtZTY5Yi00YjVkLTkxYzktMWRjNDBlZDEzZDM4IiwiRW50cmllcyI6W3siJGlkIjoiMiIsIklkIjoiNTNlMjM3MjUtZTFmOC00OTExLTgzMzEtMjkzNGU1Y2MyOGM3IiwiUmFuZ2VMZW5ndGgiOjcsIlJlZmVyZW5jZUlkIjoiODYxNjYxOTMtMzAzMy00N2NhLTk2OWUtMjE2OGFmNDhiNGI4IiwiTm9QYXIiOnRydWUsIlBlcnNvbk9ubHkiOnRydWUsIlJlZmVyZW5jZSI6eyIkaWQiOiIzIiwiQWJzdHJhY3RDb21wbGV4aXR5IjowLCJBYnN0cmFjdFNvdXJjZVRleHRGb3JtYXQiOjAsIkF1dGhvcnMiOlt7IiRpZCI6IjQ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lllYXJSZXNvbHZlZCI6IjIwMTIiLCJDcmVhdGVkQnkiOiJfbSIsIkNyZWF0ZWRPbiI6IjIwMTgtMTItMTJUMTA6MTk6MTgiLCJNb2RpZmllZEJ5IjoiX20iLCJJZCI6IjQ2YzYyNmI3LTk2NGEtNDkwNi1iOWM5LTlkNWZiNWQ2ZDdkYiIsIk1vZGlmaWVkT24iOiIyMDE4LTEyLTEyVDEwOjE5OjI0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}</w:instrText>
          </w:r>
          <w:r w:rsidRPr="005E05FB">
            <w:rPr>
              <w:lang w:val="en-US"/>
            </w:rPr>
            <w:fldChar w:fldCharType="separate"/>
          </w:r>
          <w:r w:rsidR="000B0433">
            <w:rPr>
              <w:lang w:val="en-US"/>
            </w:rPr>
            <w:t>Colombo</w:t>
          </w:r>
          <w:r w:rsidRPr="005E05FB">
            <w:rPr>
              <w:lang w:val="en-US"/>
            </w:rPr>
            <w:fldChar w:fldCharType="end"/>
          </w:r>
        </w:sdtContent>
      </w:sdt>
      <w:r w:rsidRPr="005E05FB">
        <w:rPr>
          <w:lang w:val="en-US"/>
        </w:rPr>
        <w:t xml:space="preserve"> </w:t>
      </w:r>
      <w:sdt>
        <w:sdtPr>
          <w:rPr>
            <w:lang w:val="en-US"/>
          </w:rPr>
          <w:alias w:val="Don't edit this field"/>
          <w:tag w:val="CitaviPlaceholder#fd23733d-2651-46fa-88c9-8fb3f20ab88c"/>
          <w:id w:val="-946462280"/>
          <w:placeholder>
            <w:docPart w:val="4118B0A02F2141DCB251311D18CB2180"/>
          </w:placeholder>
        </w:sdtPr>
        <w:sdtEndPr/>
        <w:sdtContent>
          <w:r w:rsidRPr="005E05FB">
            <w:rPr>
              <w:lang w:val="en-US"/>
            </w:rPr>
            <w:fldChar w:fldCharType="begin"/>
          </w:r>
          <w:r w:rsidR="006C3A49">
            <w:rPr>
              <w:lang w:val="en-US"/>
            </w:rPr>
            <w:instrText>ADDIN CitaviPlaceholder{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}</w:instrText>
          </w:r>
          <w:r w:rsidRPr="005E05FB">
            <w:rPr>
              <w:lang w:val="en-US"/>
            </w:rPr>
            <w:fldChar w:fldCharType="separate"/>
          </w:r>
          <w:r w:rsidR="000B0433">
            <w:rPr>
              <w:lang w:val="en-US"/>
            </w:rPr>
            <w:t>(2012)</w:t>
          </w:r>
          <w:r w:rsidRPr="005E05FB">
            <w:rPr>
              <w:lang w:val="en-US"/>
            </w:rPr>
            <w:fldChar w:fldCharType="end"/>
          </w:r>
        </w:sdtContent>
      </w:sdt>
      <w:r w:rsidRPr="005E05FB">
        <w:rPr>
          <w:lang w:val="en-US"/>
        </w:rPr>
        <w:t>, which categorize</w:t>
      </w:r>
      <w:r w:rsidR="00A35056">
        <w:rPr>
          <w:lang w:val="en-US"/>
        </w:rPr>
        <w:t>s</w:t>
      </w:r>
      <w:r w:rsidRPr="005E05FB">
        <w:rPr>
          <w:lang w:val="en-US"/>
        </w:rPr>
        <w:t xml:space="preserve"> countries based on financing indicators include Japan and South Korea in a cluster with Germany, Luxemburg</w:t>
      </w:r>
      <w:r w:rsidR="00A35056">
        <w:rPr>
          <w:lang w:val="en-US"/>
        </w:rPr>
        <w:t>,</w:t>
      </w:r>
      <w:r w:rsidRPr="005E05FB">
        <w:rPr>
          <w:lang w:val="en-US"/>
        </w:rPr>
        <w:t xml:space="preserve"> and the Netherlands due to their common social insurance approach, whereas New Zealand and Canada are in a cluster with Greece, Spain</w:t>
      </w:r>
      <w:r w:rsidR="00A35056">
        <w:rPr>
          <w:lang w:val="en-US"/>
        </w:rPr>
        <w:t>,</w:t>
      </w:r>
      <w:r w:rsidRPr="005E05FB">
        <w:rPr>
          <w:lang w:val="en-US"/>
        </w:rPr>
        <w:t xml:space="preserve"> and Switzerland due to their universal but means-tested financing approach. </w:t>
      </w:r>
      <w:sdt>
        <w:sdtPr>
          <w:rPr>
            <w:lang w:val="en-US"/>
          </w:rPr>
          <w:alias w:val="Don't edit this field"/>
          <w:tag w:val="CitaviPlaceholder#c13caac7-2655-4f64-85de-f7bc086546dd"/>
          <w:id w:val="-738241989"/>
          <w:placeholder>
            <w:docPart w:val="4118B0A02F2141DCB251311D18CB2180"/>
          </w:placeholder>
        </w:sdtPr>
        <w:sdtEndPr/>
        <w:sdtContent>
          <w:r w:rsidRPr="005E05FB">
            <w:rPr>
              <w:lang w:val="en-US"/>
            </w:rPr>
            <w:fldChar w:fldCharType="begin"/>
          </w:r>
          <w:r w:rsidR="00952423">
            <w:rPr>
              <w:lang w:val="en-US"/>
            </w:rPr>
            <w:instrText>ADDIN CitaviPlaceholder{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}</w:instrText>
          </w:r>
          <w:r w:rsidRPr="005E05FB">
            <w:rPr>
              <w:lang w:val="en-US"/>
            </w:rPr>
            <w:fldChar w:fldCharType="separate"/>
          </w:r>
          <w:r w:rsidR="000B0433">
            <w:rPr>
              <w:lang w:val="en-US"/>
            </w:rPr>
            <w:t>Halásková et al.</w:t>
          </w:r>
          <w:r w:rsidRPr="005E05FB">
            <w:rPr>
              <w:lang w:val="en-US"/>
            </w:rPr>
            <w:fldChar w:fldCharType="end"/>
          </w:r>
        </w:sdtContent>
      </w:sdt>
      <w:r w:rsidRPr="005E05FB">
        <w:rPr>
          <w:lang w:val="en-US"/>
        </w:rPr>
        <w:t xml:space="preserve"> </w:t>
      </w:r>
      <w:sdt>
        <w:sdtPr>
          <w:rPr>
            <w:lang w:val="en-US"/>
          </w:rPr>
          <w:alias w:val="Don't edit this field"/>
          <w:tag w:val="CitaviPlaceholder#f1699b1b-4366-4d88-bc38-e9765d3d94c5"/>
          <w:id w:val="-29578679"/>
          <w:placeholder>
            <w:docPart w:val="4118B0A02F2141DCB251311D18CB2180"/>
          </w:placeholder>
        </w:sdtPr>
        <w:sdtEndPr/>
        <w:sdtContent>
          <w:r w:rsidRPr="005E05FB">
            <w:rPr>
              <w:lang w:val="en-US"/>
            </w:rPr>
            <w:fldChar w:fldCharType="begin"/>
          </w:r>
          <w:r w:rsidR="00952423">
            <w:rPr>
              <w:lang w:val="en-US"/>
            </w:rPr>
            <w:instrText>ADDIN CitaviPlaceholder{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}</w:instrText>
          </w:r>
          <w:r w:rsidRPr="005E05FB">
            <w:rPr>
              <w:lang w:val="en-US"/>
            </w:rPr>
            <w:fldChar w:fldCharType="separate"/>
          </w:r>
          <w:r w:rsidR="000B0433">
            <w:rPr>
              <w:lang w:val="en-US"/>
            </w:rPr>
            <w:t>(2017)</w:t>
          </w:r>
          <w:r w:rsidRPr="005E05FB">
            <w:rPr>
              <w:lang w:val="en-US"/>
            </w:rPr>
            <w:fldChar w:fldCharType="end"/>
          </w:r>
        </w:sdtContent>
      </w:sdt>
      <w:r w:rsidRPr="005E05FB">
        <w:rPr>
          <w:lang w:val="en-US"/>
        </w:rPr>
        <w:t xml:space="preserve"> find Australia and South Korea in one cluster.</w:t>
      </w:r>
    </w:p>
    <w:p w14:paraId="5BC41897" w14:textId="3A2711A2" w:rsidR="005E05FB" w:rsidRPr="006A56FF" w:rsidRDefault="005E05FB" w:rsidP="00CF57A8">
      <w:pPr>
        <w:pStyle w:val="02FlietextEinzug"/>
        <w:rPr>
          <w:lang w:val="en-US"/>
        </w:rPr>
      </w:pPr>
      <w:r w:rsidRPr="005E05FB">
        <w:rPr>
          <w:lang w:val="en-US"/>
        </w:rPr>
        <w:t xml:space="preserve">This short overview on existing LTC typologies shows room for extension. </w:t>
      </w:r>
      <w:r>
        <w:rPr>
          <w:lang w:val="en-US"/>
        </w:rPr>
        <w:t>First</w:t>
      </w:r>
      <w:r w:rsidRPr="005E05FB">
        <w:rPr>
          <w:lang w:val="en-US"/>
        </w:rPr>
        <w:t>, many typologies have a European focus or only use a small sample of countries. Thus, we would like to extend these typologies by using an OECD sample with as many countries as possible.</w:t>
      </w:r>
      <w:r>
        <w:rPr>
          <w:lang w:val="en-US"/>
        </w:rPr>
        <w:t xml:space="preserve"> Second</w:t>
      </w:r>
      <w:r w:rsidRPr="005E05FB">
        <w:rPr>
          <w:lang w:val="en-US"/>
        </w:rPr>
        <w:t>, most typologies only use quantitative indicators where a huge weight lies on financing indicators.</w:t>
      </w:r>
      <w:r>
        <w:rPr>
          <w:lang w:val="en-US"/>
        </w:rPr>
        <w:t xml:space="preserve"> In contra</w:t>
      </w:r>
      <w:r w:rsidR="00341CEB">
        <w:rPr>
          <w:lang w:val="en-US"/>
        </w:rPr>
        <w:t>s</w:t>
      </w:r>
      <w:r>
        <w:rPr>
          <w:lang w:val="en-US"/>
        </w:rPr>
        <w:t>t, i</w:t>
      </w:r>
      <w:r w:rsidRPr="005E05FB">
        <w:rPr>
          <w:lang w:val="en-US"/>
        </w:rPr>
        <w:t xml:space="preserve">nstitutional indicators focusing on access to long-term care are </w:t>
      </w:r>
      <w:r>
        <w:rPr>
          <w:lang w:val="en-US"/>
        </w:rPr>
        <w:t>rarely used</w:t>
      </w:r>
      <w:r w:rsidRPr="005E05FB">
        <w:rPr>
          <w:lang w:val="en-US"/>
        </w:rPr>
        <w:t xml:space="preserve">. </w:t>
      </w:r>
      <w:r w:rsidR="00341CEB">
        <w:rPr>
          <w:lang w:val="en-US"/>
        </w:rPr>
        <w:t>We therefor</w:t>
      </w:r>
      <w:r w:rsidR="00A35056">
        <w:rPr>
          <w:lang w:val="en-US"/>
        </w:rPr>
        <w:t>e</w:t>
      </w:r>
      <w:r w:rsidR="00341CEB">
        <w:rPr>
          <w:lang w:val="en-US"/>
        </w:rPr>
        <w:t xml:space="preserve"> combined both approaches.</w:t>
      </w:r>
    </w:p>
    <w:p w14:paraId="56CE1366" w14:textId="32662F61" w:rsidR="000732E6" w:rsidRPr="006A56FF" w:rsidRDefault="005E0DE7" w:rsidP="00EB31E0">
      <w:pPr>
        <w:pStyle w:val="berschrift1"/>
        <w:rPr>
          <w:lang w:val="en-US"/>
        </w:rPr>
      </w:pPr>
      <w:r w:rsidRPr="006A56FF">
        <w:rPr>
          <w:lang w:val="en-US"/>
        </w:rPr>
        <w:t>Methodology</w:t>
      </w:r>
      <w:r w:rsidR="0081256C" w:rsidRPr="006A56FF">
        <w:rPr>
          <w:lang w:val="en-US"/>
        </w:rPr>
        <w:t xml:space="preserve"> – 1</w:t>
      </w:r>
      <w:r w:rsidR="006A40EF">
        <w:rPr>
          <w:lang w:val="en-US"/>
        </w:rPr>
        <w:t>40</w:t>
      </w:r>
      <w:r w:rsidR="00636AAF">
        <w:rPr>
          <w:lang w:val="en-US"/>
        </w:rPr>
        <w:t>3</w:t>
      </w:r>
      <w:r w:rsidR="0081256C" w:rsidRPr="006A56FF">
        <w:rPr>
          <w:lang w:val="en-US"/>
        </w:rPr>
        <w:t xml:space="preserve"> words</w:t>
      </w:r>
    </w:p>
    <w:p w14:paraId="43C41322" w14:textId="71D9DD4F" w:rsidR="005E0DE7" w:rsidRPr="006A56FF" w:rsidRDefault="00AB6B50" w:rsidP="005E0DE7">
      <w:pPr>
        <w:pStyle w:val="berschrift2"/>
        <w:rPr>
          <w:lang w:val="en-US"/>
        </w:rPr>
      </w:pPr>
      <w:r>
        <w:rPr>
          <w:lang w:val="en-US"/>
        </w:rPr>
        <w:t xml:space="preserve">Quantitative </w:t>
      </w:r>
      <w:r w:rsidR="00D86257">
        <w:rPr>
          <w:lang w:val="en-US"/>
        </w:rPr>
        <w:t>and institutional indicators</w:t>
      </w:r>
    </w:p>
    <w:p w14:paraId="648992AC" w14:textId="09CA7A6B" w:rsidR="00E62C77" w:rsidRDefault="00E91ABE" w:rsidP="00FC37B8">
      <w:pPr>
        <w:pStyle w:val="02Flietext"/>
        <w:spacing w:after="0"/>
        <w:rPr>
          <w:lang w:val="en-US"/>
        </w:rPr>
      </w:pPr>
      <w:r w:rsidRPr="004B36E0">
        <w:rPr>
          <w:lang w:val="en-US"/>
        </w:rPr>
        <w:t xml:space="preserve">Indicators for the typology </w:t>
      </w:r>
      <w:r w:rsidR="00304754" w:rsidRPr="004B36E0">
        <w:rPr>
          <w:lang w:val="en-US"/>
        </w:rPr>
        <w:t xml:space="preserve">of LTC systems </w:t>
      </w:r>
      <w:r w:rsidRPr="004B36E0">
        <w:rPr>
          <w:lang w:val="en-US"/>
        </w:rPr>
        <w:t>came from two data sources</w:t>
      </w:r>
      <w:r w:rsidR="000116F3" w:rsidRPr="004B36E0">
        <w:rPr>
          <w:lang w:val="en-US"/>
        </w:rPr>
        <w:t xml:space="preserve"> (Table 1)</w:t>
      </w:r>
      <w:r w:rsidRPr="004B36E0">
        <w:rPr>
          <w:lang w:val="en-US"/>
        </w:rPr>
        <w:t>. First, six</w:t>
      </w:r>
      <w:r w:rsidR="00E374AB" w:rsidRPr="004B36E0">
        <w:rPr>
          <w:lang w:val="en-US"/>
        </w:rPr>
        <w:t xml:space="preserve"> quantitative </w:t>
      </w:r>
      <w:r w:rsidR="004A6407" w:rsidRPr="004B36E0">
        <w:rPr>
          <w:lang w:val="en-US"/>
        </w:rPr>
        <w:t>measures</w:t>
      </w:r>
      <w:r w:rsidR="0094172E" w:rsidRPr="004B36E0">
        <w:rPr>
          <w:lang w:val="en-US"/>
        </w:rPr>
        <w:t xml:space="preserve"> </w:t>
      </w:r>
      <w:r w:rsidRPr="004B36E0">
        <w:rPr>
          <w:lang w:val="en-US"/>
        </w:rPr>
        <w:t>were extracted at the 10</w:t>
      </w:r>
      <w:r w:rsidRPr="004B36E0">
        <w:rPr>
          <w:vertAlign w:val="superscript"/>
          <w:lang w:val="en-US"/>
        </w:rPr>
        <w:t>th</w:t>
      </w:r>
      <w:r w:rsidRPr="004B36E0">
        <w:rPr>
          <w:lang w:val="en-US"/>
        </w:rPr>
        <w:t xml:space="preserve"> of December 2018 </w:t>
      </w:r>
      <w:r w:rsidR="004A6407" w:rsidRPr="004B36E0">
        <w:rPr>
          <w:lang w:val="en-US"/>
        </w:rPr>
        <w:t xml:space="preserve">from OECD health data </w:t>
      </w:r>
      <w:sdt>
        <w:sdtPr>
          <w:alias w:val="Don't edit this field"/>
          <w:tag w:val="CitaviPlaceholder#62beef68-7be2-40d1-8531-3e97157dae78"/>
          <w:id w:val="-311105624"/>
          <w:placeholder>
            <w:docPart w:val="D2AACC3907094CA0A5C9B323AD6AFB0C"/>
          </w:placeholder>
        </w:sdtPr>
        <w:sdtEndPr/>
        <w:sdtContent>
          <w:r w:rsidR="004A6407" w:rsidRPr="006A56FF">
            <w:fldChar w:fldCharType="begin"/>
          </w:r>
          <w:r w:rsidR="006E36CF">
            <w:rPr>
              <w:lang w:val="en-US"/>
            </w:rPr>
            <w:instrText>ADDIN CitaviPlaceholder{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}</w:instrText>
          </w:r>
          <w:r w:rsidR="004A6407" w:rsidRPr="006A56FF">
            <w:fldChar w:fldCharType="separate"/>
          </w:r>
          <w:r w:rsidR="000B0433">
            <w:rPr>
              <w:lang w:val="en-US"/>
            </w:rPr>
            <w:t>(OECD, 2018)</w:t>
          </w:r>
          <w:r w:rsidR="004A6407" w:rsidRPr="006A56FF">
            <w:fldChar w:fldCharType="end"/>
          </w:r>
        </w:sdtContent>
      </w:sdt>
      <w:r w:rsidR="000116F3" w:rsidRPr="004B36E0">
        <w:rPr>
          <w:lang w:val="en-US"/>
        </w:rPr>
        <w:t xml:space="preserve">. </w:t>
      </w:r>
      <w:r w:rsidR="00D86257" w:rsidRPr="00D86257">
        <w:rPr>
          <w:lang w:val="en-US"/>
        </w:rPr>
        <w:t xml:space="preserve">Another </w:t>
      </w:r>
      <w:r w:rsidR="008233BC">
        <w:rPr>
          <w:lang w:val="en-US"/>
        </w:rPr>
        <w:t>five</w:t>
      </w:r>
      <w:r w:rsidR="00D86257" w:rsidRPr="00D86257">
        <w:rPr>
          <w:lang w:val="en-US"/>
        </w:rPr>
        <w:t xml:space="preserve"> institutional indicators were distilled from information within the Missoc database </w:t>
      </w:r>
      <w:r w:rsidR="00D86257" w:rsidRPr="00D86257">
        <w:fldChar w:fldCharType="begin"/>
      </w:r>
      <w:r w:rsidR="00D86257" w:rsidRPr="00D86257">
        <w:rPr>
          <w:lang w:val="en-US"/>
        </w:rPr>
        <w:instrText>ADDIN CitaviPlaceholder{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</w:instrText>
      </w:r>
      <w:r w:rsidR="00D86257" w:rsidRPr="00D86257">
        <w:instrText>5NjMyLTRjMzYtYWJiNy0wNmQwM2VhMWE0NmEiLCJUZXh0IjoiKE1JU1NPQywgMjAxOCkiLCJXQUlWZXJzaW9uIjoiNi40LjAuMzUifQ==}</w:instrText>
      </w:r>
      <w:r w:rsidR="00D86257" w:rsidRPr="00D86257">
        <w:fldChar w:fldCharType="separate"/>
      </w:r>
      <w:r w:rsidR="00D86257" w:rsidRPr="00D86257">
        <w:t>(MISSOC, 2018)</w:t>
      </w:r>
      <w:r w:rsidR="00D86257" w:rsidRPr="00D86257">
        <w:rPr>
          <w:lang w:val="en-US"/>
        </w:rPr>
        <w:fldChar w:fldCharType="end"/>
      </w:r>
      <w:r w:rsidR="00D86257" w:rsidRPr="00D86257">
        <w:t xml:space="preserve">, the Health in Transition reports </w:t>
      </w:r>
      <w:r w:rsidR="00D86257" w:rsidRPr="00D86257">
        <w:fldChar w:fldCharType="begin"/>
      </w:r>
      <w:r w:rsidR="00D86257" w:rsidRPr="00D86257">
        <w:instrText>ADDIN CitaviPlaceholder{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</w:instrText>
      </w:r>
      <w:r w:rsidR="00D86257" w:rsidRPr="00D86257">
        <w:rPr>
          <w:lang w:val="en-US"/>
        </w:rPr>
        <w:instrText>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}</w:instrText>
      </w:r>
      <w:r w:rsidR="00D86257" w:rsidRPr="00D86257">
        <w:fldChar w:fldCharType="separate"/>
      </w:r>
      <w:r w:rsidR="00D86257" w:rsidRPr="00D86257">
        <w:rPr>
          <w:lang w:val="en-US"/>
        </w:rPr>
        <w:t>(European Observatory on Health Systems and Policies, 2018)</w:t>
      </w:r>
      <w:r w:rsidR="00D86257" w:rsidRPr="00D86257">
        <w:rPr>
          <w:lang w:val="en-US"/>
        </w:rPr>
        <w:fldChar w:fldCharType="end"/>
      </w:r>
      <w:r w:rsidR="00D86257" w:rsidRPr="00D86257">
        <w:rPr>
          <w:lang w:val="en-US"/>
        </w:rPr>
        <w:t xml:space="preserve"> and the ESPN reports of the European Union </w:t>
      </w:r>
      <w:sdt>
        <w:sdtPr>
          <w:alias w:val="Don't edit this field"/>
          <w:tag w:val="CitaviPlaceholder#f4e1c29c-66b7-4863-890c-6a46d62ce28c"/>
          <w:id w:val="-621620643"/>
          <w:placeholder>
            <w:docPart w:val="7D57A7D08DD44C4D8EBE6004EE04B4BE"/>
          </w:placeholder>
        </w:sdtPr>
        <w:sdtEndPr/>
        <w:sdtContent>
          <w:r w:rsidR="00D86257" w:rsidRPr="00D86257">
            <w:fldChar w:fldCharType="begin"/>
          </w:r>
          <w:r w:rsidR="006E36CF">
            <w:rPr>
              <w:lang w:val="en-US"/>
            </w:rPr>
            <w:instrText>ADDIN CitaviPlaceholder{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}</w:instrText>
          </w:r>
          <w:r w:rsidR="00D86257" w:rsidRPr="00D86257">
            <w:fldChar w:fldCharType="separate"/>
          </w:r>
          <w:r w:rsidR="000B0433">
            <w:rPr>
              <w:lang w:val="en-US"/>
            </w:rPr>
            <w:t>(European Commission, 2018)</w:t>
          </w:r>
          <w:r w:rsidR="00D86257" w:rsidRPr="00D86257">
            <w:rPr>
              <w:lang w:val="en-US"/>
            </w:rPr>
            <w:fldChar w:fldCharType="end"/>
          </w:r>
        </w:sdtContent>
      </w:sdt>
      <w:r w:rsidR="00935E6D" w:rsidRPr="00935E6D">
        <w:rPr>
          <w:lang w:val="en-US"/>
        </w:rPr>
        <w:t>.</w:t>
      </w:r>
      <w:r w:rsidR="00D86257" w:rsidRPr="00D86257">
        <w:rPr>
          <w:lang w:val="en-US"/>
        </w:rPr>
        <w:t xml:space="preserve"> </w:t>
      </w:r>
      <w:r w:rsidR="00935E6D">
        <w:rPr>
          <w:lang w:val="en-US"/>
        </w:rPr>
        <w:t>All</w:t>
      </w:r>
      <w:r w:rsidR="00F20EDF">
        <w:rPr>
          <w:lang w:val="en-US"/>
        </w:rPr>
        <w:t xml:space="preserve"> values for the</w:t>
      </w:r>
      <w:r w:rsidR="00935E6D">
        <w:rPr>
          <w:lang w:val="en-US"/>
        </w:rPr>
        <w:t xml:space="preserve"> institutional indicators</w:t>
      </w:r>
      <w:r w:rsidR="00D86257" w:rsidRPr="00D86257">
        <w:rPr>
          <w:lang w:val="en-US"/>
        </w:rPr>
        <w:t xml:space="preserve"> refer to the national rules or the dominant rules in place, since in some countries regional or </w:t>
      </w:r>
      <w:r w:rsidR="00D86257" w:rsidRPr="00D86257">
        <w:rPr>
          <w:lang w:val="en-US"/>
        </w:rPr>
        <w:lastRenderedPageBreak/>
        <w:t>municipal rules prevail. To double-check our values, we contacted national LTC policy experts</w:t>
      </w:r>
      <w:r w:rsidR="00F20EDF">
        <w:rPr>
          <w:lang w:val="en-US"/>
        </w:rPr>
        <w:t xml:space="preserve"> via e-mail</w:t>
      </w:r>
      <w:r w:rsidR="00D86257" w:rsidRPr="00D86257">
        <w:rPr>
          <w:lang w:val="en-US"/>
        </w:rPr>
        <w:t xml:space="preserve">, sent them a questionnaire containing the </w:t>
      </w:r>
      <w:r w:rsidR="00F20EDF">
        <w:rPr>
          <w:lang w:val="en-US"/>
        </w:rPr>
        <w:t xml:space="preserve">description of indicators and values including our country-specific </w:t>
      </w:r>
      <w:r w:rsidR="00D86257" w:rsidRPr="00D86257">
        <w:rPr>
          <w:lang w:val="en-US"/>
        </w:rPr>
        <w:t>assessment of</w:t>
      </w:r>
      <w:r w:rsidR="00F20EDF">
        <w:rPr>
          <w:lang w:val="en-US"/>
        </w:rPr>
        <w:t xml:space="preserve"> values</w:t>
      </w:r>
      <w:r w:rsidR="00D86257" w:rsidRPr="00D86257">
        <w:rPr>
          <w:lang w:val="en-US"/>
        </w:rPr>
        <w:t xml:space="preserve">. We received </w:t>
      </w:r>
      <w:del w:id="5" w:author="Philipp Alexander Linden" w:date="2020-07-13T11:48:00Z">
        <w:r w:rsidR="00D86257" w:rsidRPr="00D86257" w:rsidDel="00C046FD">
          <w:rPr>
            <w:lang w:val="en-US"/>
          </w:rPr>
          <w:delText xml:space="preserve">XX </w:delText>
        </w:r>
      </w:del>
      <w:r w:rsidR="00F20EDF" w:rsidRPr="00D86257">
        <w:rPr>
          <w:lang w:val="en-US"/>
        </w:rPr>
        <w:t>questionnaires</w:t>
      </w:r>
      <w:r w:rsidR="00D86257" w:rsidRPr="00D86257">
        <w:rPr>
          <w:lang w:val="en-US"/>
        </w:rPr>
        <w:t xml:space="preserve"> with comments to our coding between May and July 2019</w:t>
      </w:r>
      <w:r w:rsidR="00C046FD">
        <w:rPr>
          <w:lang w:val="en-US"/>
        </w:rPr>
        <w:t xml:space="preserve"> </w:t>
      </w:r>
      <w:ins w:id="6" w:author="Philipp Alexander Linden" w:date="2020-07-13T11:47:00Z">
        <w:r w:rsidR="00C046FD">
          <w:rPr>
            <w:lang w:val="en-US"/>
          </w:rPr>
          <w:t>for all countries in the sample</w:t>
        </w:r>
      </w:ins>
      <w:r w:rsidR="00D86257" w:rsidRPr="00D86257">
        <w:rPr>
          <w:lang w:val="en-US"/>
        </w:rPr>
        <w:t>.</w:t>
      </w:r>
    </w:p>
    <w:p w14:paraId="6064959F" w14:textId="77777777" w:rsidR="00E62C77" w:rsidRPr="006A56FF" w:rsidRDefault="00E62C77" w:rsidP="00E62C77">
      <w:pPr>
        <w:pStyle w:val="Textkrper"/>
        <w:spacing w:line="480" w:lineRule="auto"/>
        <w:jc w:val="center"/>
        <w:rPr>
          <w:szCs w:val="24"/>
        </w:rPr>
      </w:pPr>
      <w:r w:rsidRPr="00E028AA">
        <w:rPr>
          <w:szCs w:val="24"/>
          <w:highlight w:val="yellow"/>
        </w:rPr>
        <w:t>--- TABLE 1 ABOUT HERE ---</w:t>
      </w:r>
    </w:p>
    <w:p w14:paraId="0DCCDBDE" w14:textId="77777777" w:rsidR="00E62C77" w:rsidRPr="006A56FF" w:rsidRDefault="00E62C77" w:rsidP="00E62C77">
      <w:pPr>
        <w:pStyle w:val="03TabelleKopfzeile12pt"/>
        <w:rPr>
          <w:lang w:val="en-US"/>
        </w:rPr>
      </w:pPr>
      <w:r w:rsidRPr="006A56FF">
        <w:rPr>
          <w:lang w:val="en-US"/>
        </w:rPr>
        <w:t xml:space="preserve">Table </w:t>
      </w:r>
      <w:r w:rsidRPr="006A56FF">
        <w:rPr>
          <w:lang w:val="en-US"/>
        </w:rPr>
        <w:fldChar w:fldCharType="begin"/>
      </w:r>
      <w:r w:rsidRPr="006A56FF">
        <w:rPr>
          <w:lang w:val="en-US"/>
        </w:rPr>
        <w:instrText xml:space="preserve"> SEQ Table \* ARABIC </w:instrText>
      </w:r>
      <w:r w:rsidRPr="006A56FF">
        <w:rPr>
          <w:lang w:val="en-US"/>
        </w:rPr>
        <w:fldChar w:fldCharType="separate"/>
      </w:r>
      <w:r>
        <w:rPr>
          <w:noProof/>
          <w:lang w:val="en-US"/>
        </w:rPr>
        <w:t>1</w:t>
      </w:r>
      <w:r w:rsidRPr="006A56FF">
        <w:rPr>
          <w:lang w:val="en-US"/>
        </w:rPr>
        <w:fldChar w:fldCharType="end"/>
      </w:r>
      <w:r w:rsidRPr="006A56FF">
        <w:rPr>
          <w:lang w:val="en-US"/>
        </w:rPr>
        <w:t xml:space="preserve">: Overview of LTC typology </w:t>
      </w:r>
      <w:commentRangeStart w:id="7"/>
      <w:r w:rsidRPr="006A56FF">
        <w:rPr>
          <w:lang w:val="en-US"/>
        </w:rPr>
        <w:t>indicators</w:t>
      </w:r>
      <w:commentRangeEnd w:id="7"/>
      <w:r>
        <w:rPr>
          <w:rStyle w:val="Kommentarzeichen"/>
          <w:bCs w:val="0"/>
        </w:rPr>
        <w:commentReference w:id="7"/>
      </w:r>
    </w:p>
    <w:tbl>
      <w:tblPr>
        <w:tblW w:w="8506" w:type="dxa"/>
        <w:tblLayout w:type="fixed"/>
        <w:tblLook w:val="0000" w:firstRow="0" w:lastRow="0" w:firstColumn="0" w:lastColumn="0" w:noHBand="0" w:noVBand="0"/>
      </w:tblPr>
      <w:tblGrid>
        <w:gridCol w:w="3828"/>
        <w:gridCol w:w="1276"/>
        <w:gridCol w:w="851"/>
        <w:gridCol w:w="851"/>
        <w:gridCol w:w="709"/>
        <w:gridCol w:w="991"/>
      </w:tblGrid>
      <w:tr w:rsidR="00E62C77" w:rsidRPr="006A56FF" w14:paraId="0C58154D" w14:textId="77777777" w:rsidTr="006E3A97">
        <w:trPr>
          <w:trHeight w:val="283"/>
        </w:trPr>
        <w:tc>
          <w:tcPr>
            <w:tcW w:w="3828" w:type="dxa"/>
            <w:tcBorders>
              <w:top w:val="single" w:sz="4" w:space="0" w:color="auto"/>
              <w:bottom w:val="single" w:sz="4" w:space="0" w:color="auto"/>
            </w:tcBorders>
            <w:shd w:val="clear" w:color="auto" w:fill="auto"/>
            <w:vAlign w:val="center"/>
          </w:tcPr>
          <w:p w14:paraId="071B84BB" w14:textId="77777777" w:rsidR="00E62C77" w:rsidRPr="006A56FF" w:rsidRDefault="00E62C77" w:rsidP="006E3A97">
            <w:pPr>
              <w:rPr>
                <w:sz w:val="20"/>
                <w:lang w:val="en-US"/>
              </w:rPr>
            </w:pPr>
          </w:p>
        </w:tc>
        <w:tc>
          <w:tcPr>
            <w:tcW w:w="1276" w:type="dxa"/>
            <w:tcBorders>
              <w:top w:val="single" w:sz="4" w:space="0" w:color="auto"/>
              <w:bottom w:val="single" w:sz="4" w:space="0" w:color="auto"/>
            </w:tcBorders>
            <w:vAlign w:val="center"/>
          </w:tcPr>
          <w:p w14:paraId="45BFAC6F" w14:textId="77777777" w:rsidR="00E62C77" w:rsidRPr="006A56FF" w:rsidRDefault="00E62C77" w:rsidP="006E3A97">
            <w:pPr>
              <w:rPr>
                <w:sz w:val="20"/>
                <w:lang w:val="en-US"/>
              </w:rPr>
            </w:pPr>
            <w:r w:rsidRPr="006A56FF">
              <w:rPr>
                <w:sz w:val="20"/>
                <w:lang w:val="en-US"/>
              </w:rPr>
              <w:t>Abbreviation</w:t>
            </w:r>
          </w:p>
        </w:tc>
        <w:tc>
          <w:tcPr>
            <w:tcW w:w="851" w:type="dxa"/>
            <w:tcBorders>
              <w:top w:val="single" w:sz="4" w:space="0" w:color="auto"/>
              <w:bottom w:val="single" w:sz="4" w:space="0" w:color="auto"/>
            </w:tcBorders>
            <w:vAlign w:val="center"/>
          </w:tcPr>
          <w:p w14:paraId="6547087F" w14:textId="77777777" w:rsidR="00E62C77" w:rsidRPr="006A56FF" w:rsidRDefault="00E62C77" w:rsidP="006E3A97">
            <w:pPr>
              <w:rPr>
                <w:sz w:val="20"/>
                <w:lang w:val="en-US"/>
              </w:rPr>
            </w:pPr>
            <w:r w:rsidRPr="006A56FF">
              <w:rPr>
                <w:sz w:val="20"/>
                <w:lang w:val="en-US"/>
              </w:rPr>
              <w:t>Mean</w:t>
            </w:r>
          </w:p>
        </w:tc>
        <w:tc>
          <w:tcPr>
            <w:tcW w:w="851" w:type="dxa"/>
            <w:tcBorders>
              <w:top w:val="single" w:sz="4" w:space="0" w:color="auto"/>
              <w:bottom w:val="single" w:sz="4" w:space="0" w:color="auto"/>
            </w:tcBorders>
            <w:vAlign w:val="center"/>
          </w:tcPr>
          <w:p w14:paraId="711DD8BC" w14:textId="77777777" w:rsidR="00E62C77" w:rsidRPr="006A56FF" w:rsidRDefault="00E62C77" w:rsidP="006E3A97">
            <w:pPr>
              <w:rPr>
                <w:sz w:val="20"/>
                <w:lang w:val="en-US"/>
              </w:rPr>
            </w:pPr>
            <w:r w:rsidRPr="006A56FF">
              <w:rPr>
                <w:sz w:val="20"/>
                <w:lang w:val="en-US"/>
              </w:rPr>
              <w:t>SD</w:t>
            </w:r>
          </w:p>
        </w:tc>
        <w:tc>
          <w:tcPr>
            <w:tcW w:w="709" w:type="dxa"/>
            <w:tcBorders>
              <w:top w:val="single" w:sz="4" w:space="0" w:color="auto"/>
              <w:bottom w:val="single" w:sz="4" w:space="0" w:color="auto"/>
            </w:tcBorders>
            <w:vAlign w:val="center"/>
          </w:tcPr>
          <w:p w14:paraId="21109404" w14:textId="77777777" w:rsidR="00E62C77" w:rsidRPr="006A56FF" w:rsidRDefault="00E62C77" w:rsidP="006E3A97">
            <w:pPr>
              <w:rPr>
                <w:sz w:val="20"/>
                <w:lang w:val="en-US"/>
              </w:rPr>
            </w:pPr>
            <w:r w:rsidRPr="006A56FF">
              <w:rPr>
                <w:sz w:val="20"/>
                <w:lang w:val="en-US"/>
              </w:rPr>
              <w:t>Min.</w:t>
            </w:r>
          </w:p>
        </w:tc>
        <w:tc>
          <w:tcPr>
            <w:tcW w:w="991" w:type="dxa"/>
            <w:tcBorders>
              <w:top w:val="single" w:sz="4" w:space="0" w:color="auto"/>
              <w:bottom w:val="single" w:sz="4" w:space="0" w:color="auto"/>
            </w:tcBorders>
            <w:vAlign w:val="center"/>
          </w:tcPr>
          <w:p w14:paraId="140B30B4" w14:textId="77777777" w:rsidR="00E62C77" w:rsidRPr="006A56FF" w:rsidRDefault="00E62C77" w:rsidP="006E3A97">
            <w:pPr>
              <w:rPr>
                <w:sz w:val="20"/>
                <w:lang w:val="en-US"/>
              </w:rPr>
            </w:pPr>
            <w:r w:rsidRPr="006A56FF">
              <w:rPr>
                <w:sz w:val="20"/>
                <w:lang w:val="en-US"/>
              </w:rPr>
              <w:t>Max.</w:t>
            </w:r>
          </w:p>
        </w:tc>
      </w:tr>
      <w:tr w:rsidR="00E62C77" w:rsidRPr="006A56FF" w14:paraId="713024A9" w14:textId="77777777" w:rsidTr="006E3A97">
        <w:trPr>
          <w:trHeight w:val="283"/>
        </w:trPr>
        <w:tc>
          <w:tcPr>
            <w:tcW w:w="3828" w:type="dxa"/>
            <w:tcBorders>
              <w:top w:val="single" w:sz="4" w:space="0" w:color="auto"/>
            </w:tcBorders>
            <w:shd w:val="clear" w:color="auto" w:fill="auto"/>
            <w:vAlign w:val="center"/>
          </w:tcPr>
          <w:p w14:paraId="2A35EF62" w14:textId="77777777" w:rsidR="00E62C77" w:rsidRPr="00CD07AD" w:rsidRDefault="00E62C77" w:rsidP="006E3A97">
            <w:pPr>
              <w:rPr>
                <w:i/>
                <w:iCs/>
                <w:sz w:val="20"/>
                <w:lang w:val="en-US"/>
              </w:rPr>
            </w:pPr>
            <w:r w:rsidRPr="00CD07AD">
              <w:rPr>
                <w:i/>
                <w:iCs/>
                <w:sz w:val="20"/>
                <w:lang w:val="en-US"/>
              </w:rPr>
              <w:t>I: Supply</w:t>
            </w:r>
          </w:p>
        </w:tc>
        <w:tc>
          <w:tcPr>
            <w:tcW w:w="1276" w:type="dxa"/>
            <w:tcBorders>
              <w:top w:val="single" w:sz="4" w:space="0" w:color="auto"/>
            </w:tcBorders>
            <w:vAlign w:val="center"/>
          </w:tcPr>
          <w:p w14:paraId="722D5638" w14:textId="77777777" w:rsidR="00E62C77" w:rsidRPr="006A56FF" w:rsidRDefault="00E62C77" w:rsidP="006E3A97">
            <w:pPr>
              <w:rPr>
                <w:sz w:val="20"/>
                <w:lang w:val="en-US"/>
              </w:rPr>
            </w:pPr>
          </w:p>
        </w:tc>
        <w:tc>
          <w:tcPr>
            <w:tcW w:w="851" w:type="dxa"/>
            <w:tcBorders>
              <w:top w:val="single" w:sz="4" w:space="0" w:color="auto"/>
            </w:tcBorders>
            <w:vAlign w:val="center"/>
          </w:tcPr>
          <w:p w14:paraId="50519775" w14:textId="77777777" w:rsidR="00E62C77" w:rsidRPr="006A56FF" w:rsidRDefault="00E62C77" w:rsidP="006E3A97">
            <w:pPr>
              <w:rPr>
                <w:sz w:val="20"/>
                <w:lang w:val="en-US"/>
              </w:rPr>
            </w:pPr>
          </w:p>
        </w:tc>
        <w:tc>
          <w:tcPr>
            <w:tcW w:w="851" w:type="dxa"/>
            <w:tcBorders>
              <w:top w:val="single" w:sz="4" w:space="0" w:color="auto"/>
            </w:tcBorders>
            <w:vAlign w:val="center"/>
          </w:tcPr>
          <w:p w14:paraId="652C39BF" w14:textId="77777777" w:rsidR="00E62C77" w:rsidRPr="006A56FF" w:rsidRDefault="00E62C77" w:rsidP="006E3A97">
            <w:pPr>
              <w:rPr>
                <w:sz w:val="20"/>
                <w:lang w:val="en-US"/>
              </w:rPr>
            </w:pPr>
          </w:p>
        </w:tc>
        <w:tc>
          <w:tcPr>
            <w:tcW w:w="709" w:type="dxa"/>
            <w:tcBorders>
              <w:top w:val="single" w:sz="4" w:space="0" w:color="auto"/>
            </w:tcBorders>
            <w:vAlign w:val="center"/>
          </w:tcPr>
          <w:p w14:paraId="6CB030D9" w14:textId="77777777" w:rsidR="00E62C77" w:rsidRPr="006A56FF" w:rsidRDefault="00E62C77" w:rsidP="006E3A97">
            <w:pPr>
              <w:rPr>
                <w:sz w:val="20"/>
                <w:lang w:val="en-US"/>
              </w:rPr>
            </w:pPr>
          </w:p>
        </w:tc>
        <w:tc>
          <w:tcPr>
            <w:tcW w:w="991" w:type="dxa"/>
            <w:tcBorders>
              <w:top w:val="single" w:sz="4" w:space="0" w:color="auto"/>
            </w:tcBorders>
            <w:vAlign w:val="center"/>
          </w:tcPr>
          <w:p w14:paraId="3E4ED437" w14:textId="77777777" w:rsidR="00E62C77" w:rsidRPr="006A56FF" w:rsidRDefault="00E62C77" w:rsidP="006E3A97">
            <w:pPr>
              <w:rPr>
                <w:sz w:val="20"/>
                <w:lang w:val="en-US"/>
              </w:rPr>
            </w:pPr>
          </w:p>
        </w:tc>
      </w:tr>
      <w:tr w:rsidR="00E62C77" w:rsidRPr="006A56FF" w14:paraId="0DF86274" w14:textId="77777777" w:rsidTr="006E3A97">
        <w:trPr>
          <w:trHeight w:val="283"/>
        </w:trPr>
        <w:tc>
          <w:tcPr>
            <w:tcW w:w="3828" w:type="dxa"/>
            <w:shd w:val="clear" w:color="auto" w:fill="auto"/>
            <w:vAlign w:val="center"/>
          </w:tcPr>
          <w:p w14:paraId="5EFB49B3" w14:textId="77777777" w:rsidR="00E62C77" w:rsidRPr="006A56FF" w:rsidRDefault="00E62C77" w:rsidP="006E3A97">
            <w:pPr>
              <w:spacing w:line="276" w:lineRule="auto"/>
              <w:ind w:left="142"/>
              <w:rPr>
                <w:sz w:val="20"/>
                <w:lang w:val="en-US"/>
              </w:rPr>
            </w:pPr>
            <w:r w:rsidRPr="006A56FF">
              <w:rPr>
                <w:sz w:val="20"/>
                <w:lang w:val="en-US"/>
              </w:rPr>
              <w:t>Expenditure per capita in US$, PPP</w:t>
            </w:r>
          </w:p>
        </w:tc>
        <w:tc>
          <w:tcPr>
            <w:tcW w:w="1276" w:type="dxa"/>
            <w:vAlign w:val="center"/>
          </w:tcPr>
          <w:p w14:paraId="69473DDA" w14:textId="77777777" w:rsidR="00E62C77" w:rsidRPr="006A56FF" w:rsidRDefault="00E62C77" w:rsidP="006E3A97">
            <w:pPr>
              <w:rPr>
                <w:sz w:val="20"/>
                <w:lang w:val="en-US"/>
              </w:rPr>
            </w:pPr>
            <w:r w:rsidRPr="006A56FF">
              <w:rPr>
                <w:sz w:val="20"/>
                <w:lang w:val="en-US"/>
              </w:rPr>
              <w:t>EXPND</w:t>
            </w:r>
          </w:p>
        </w:tc>
        <w:tc>
          <w:tcPr>
            <w:tcW w:w="851" w:type="dxa"/>
            <w:vAlign w:val="center"/>
          </w:tcPr>
          <w:p w14:paraId="6D1CCEA0" w14:textId="77777777" w:rsidR="00E62C77" w:rsidRPr="006A56FF" w:rsidRDefault="00E62C77" w:rsidP="006E3A97">
            <w:pPr>
              <w:rPr>
                <w:sz w:val="20"/>
                <w:lang w:val="en-US"/>
              </w:rPr>
            </w:pPr>
            <w:r w:rsidRPr="006A56FF">
              <w:rPr>
                <w:sz w:val="20"/>
                <w:lang w:val="en-US"/>
              </w:rPr>
              <w:t>709.89</w:t>
            </w:r>
          </w:p>
        </w:tc>
        <w:tc>
          <w:tcPr>
            <w:tcW w:w="851" w:type="dxa"/>
            <w:vAlign w:val="center"/>
          </w:tcPr>
          <w:p w14:paraId="052FC8B0" w14:textId="77777777" w:rsidR="00E62C77" w:rsidRPr="006A56FF" w:rsidRDefault="00E62C77" w:rsidP="006E3A97">
            <w:pPr>
              <w:rPr>
                <w:sz w:val="20"/>
                <w:lang w:val="en-US"/>
              </w:rPr>
            </w:pPr>
            <w:r w:rsidRPr="006A56FF">
              <w:rPr>
                <w:sz w:val="20"/>
                <w:lang w:val="en-US"/>
              </w:rPr>
              <w:t>524.81</w:t>
            </w:r>
          </w:p>
        </w:tc>
        <w:tc>
          <w:tcPr>
            <w:tcW w:w="709" w:type="dxa"/>
            <w:vAlign w:val="center"/>
          </w:tcPr>
          <w:p w14:paraId="1532C575" w14:textId="77777777" w:rsidR="00E62C77" w:rsidRPr="006A56FF" w:rsidRDefault="00E62C77" w:rsidP="006E3A97">
            <w:pPr>
              <w:rPr>
                <w:sz w:val="20"/>
                <w:lang w:val="en-US"/>
              </w:rPr>
            </w:pPr>
            <w:r w:rsidRPr="006A56FF">
              <w:rPr>
                <w:sz w:val="20"/>
                <w:lang w:val="en-US"/>
              </w:rPr>
              <w:t>9.48</w:t>
            </w:r>
          </w:p>
        </w:tc>
        <w:tc>
          <w:tcPr>
            <w:tcW w:w="991" w:type="dxa"/>
            <w:vAlign w:val="center"/>
          </w:tcPr>
          <w:p w14:paraId="57CDD1D9" w14:textId="77777777" w:rsidR="00E62C77" w:rsidRPr="006A56FF" w:rsidRDefault="00E62C77" w:rsidP="006E3A97">
            <w:pPr>
              <w:rPr>
                <w:sz w:val="20"/>
                <w:lang w:val="en-US"/>
              </w:rPr>
            </w:pPr>
            <w:r w:rsidRPr="006A56FF">
              <w:rPr>
                <w:sz w:val="20"/>
                <w:lang w:val="en-US"/>
              </w:rPr>
              <w:t>1745.09</w:t>
            </w:r>
          </w:p>
        </w:tc>
      </w:tr>
      <w:tr w:rsidR="00E62C77" w:rsidRPr="006A56FF" w14:paraId="118C3908" w14:textId="77777777" w:rsidTr="006E3A97">
        <w:trPr>
          <w:trHeight w:val="283"/>
        </w:trPr>
        <w:tc>
          <w:tcPr>
            <w:tcW w:w="3828" w:type="dxa"/>
            <w:shd w:val="clear" w:color="auto" w:fill="auto"/>
            <w:vAlign w:val="center"/>
          </w:tcPr>
          <w:p w14:paraId="0CE5AFD8" w14:textId="77777777" w:rsidR="00E62C77" w:rsidRPr="006A56FF" w:rsidRDefault="00E62C77" w:rsidP="006E3A97">
            <w:pPr>
              <w:spacing w:line="276" w:lineRule="auto"/>
              <w:ind w:left="142"/>
              <w:rPr>
                <w:sz w:val="20"/>
                <w:lang w:val="en-US"/>
              </w:rPr>
            </w:pPr>
            <w:r w:rsidRPr="006A56FF">
              <w:rPr>
                <w:sz w:val="20"/>
                <w:lang w:val="en-US"/>
              </w:rPr>
              <w:t>Number of beds per 1000 inhabitants</w:t>
            </w:r>
          </w:p>
        </w:tc>
        <w:tc>
          <w:tcPr>
            <w:tcW w:w="1276" w:type="dxa"/>
            <w:vAlign w:val="center"/>
          </w:tcPr>
          <w:p w14:paraId="6297B1AE" w14:textId="77777777" w:rsidR="00E62C77" w:rsidRPr="006A56FF" w:rsidRDefault="00E62C77" w:rsidP="006E3A97">
            <w:pPr>
              <w:rPr>
                <w:sz w:val="20"/>
                <w:lang w:val="en-US"/>
              </w:rPr>
            </w:pPr>
            <w:r w:rsidRPr="006A56FF">
              <w:rPr>
                <w:sz w:val="20"/>
                <w:lang w:val="en-US"/>
              </w:rPr>
              <w:t>BEDS</w:t>
            </w:r>
          </w:p>
        </w:tc>
        <w:tc>
          <w:tcPr>
            <w:tcW w:w="851" w:type="dxa"/>
            <w:vAlign w:val="center"/>
          </w:tcPr>
          <w:p w14:paraId="70885399" w14:textId="77777777" w:rsidR="00E62C77" w:rsidRPr="006A56FF" w:rsidRDefault="00E62C77" w:rsidP="006E3A97">
            <w:pPr>
              <w:rPr>
                <w:sz w:val="20"/>
                <w:lang w:val="en-US"/>
              </w:rPr>
            </w:pPr>
            <w:r w:rsidRPr="006A56FF">
              <w:rPr>
                <w:sz w:val="20"/>
                <w:lang w:val="en-US"/>
              </w:rPr>
              <w:t>47.73</w:t>
            </w:r>
          </w:p>
        </w:tc>
        <w:tc>
          <w:tcPr>
            <w:tcW w:w="851" w:type="dxa"/>
            <w:vAlign w:val="center"/>
          </w:tcPr>
          <w:p w14:paraId="38FC0A4C" w14:textId="77777777" w:rsidR="00E62C77" w:rsidRPr="006A56FF" w:rsidRDefault="00E62C77" w:rsidP="006E3A97">
            <w:pPr>
              <w:rPr>
                <w:sz w:val="20"/>
                <w:lang w:val="en-US"/>
              </w:rPr>
            </w:pPr>
            <w:r w:rsidRPr="006A56FF">
              <w:rPr>
                <w:sz w:val="20"/>
                <w:lang w:val="en-US"/>
              </w:rPr>
              <w:t>18.27</w:t>
            </w:r>
          </w:p>
        </w:tc>
        <w:tc>
          <w:tcPr>
            <w:tcW w:w="709" w:type="dxa"/>
            <w:vAlign w:val="center"/>
          </w:tcPr>
          <w:p w14:paraId="3823C6DF" w14:textId="77777777" w:rsidR="00E62C77" w:rsidRPr="006A56FF" w:rsidRDefault="00E62C77" w:rsidP="006E3A97">
            <w:pPr>
              <w:rPr>
                <w:sz w:val="20"/>
                <w:lang w:val="en-US"/>
              </w:rPr>
            </w:pPr>
            <w:r w:rsidRPr="006A56FF">
              <w:rPr>
                <w:sz w:val="20"/>
                <w:lang w:val="en-US"/>
              </w:rPr>
              <w:t>12.2</w:t>
            </w:r>
          </w:p>
        </w:tc>
        <w:tc>
          <w:tcPr>
            <w:tcW w:w="991" w:type="dxa"/>
            <w:vAlign w:val="center"/>
          </w:tcPr>
          <w:p w14:paraId="4F913ADE" w14:textId="77777777" w:rsidR="00E62C77" w:rsidRPr="006A56FF" w:rsidRDefault="00E62C77" w:rsidP="006E3A97">
            <w:pPr>
              <w:rPr>
                <w:sz w:val="20"/>
                <w:lang w:val="en-US"/>
              </w:rPr>
            </w:pPr>
            <w:r w:rsidRPr="006A56FF">
              <w:rPr>
                <w:sz w:val="20"/>
                <w:lang w:val="en-US"/>
              </w:rPr>
              <w:t>85</w:t>
            </w:r>
          </w:p>
        </w:tc>
      </w:tr>
      <w:tr w:rsidR="00E62C77" w:rsidRPr="006A56FF" w14:paraId="1B3E6032" w14:textId="77777777" w:rsidTr="006E3A97">
        <w:trPr>
          <w:trHeight w:val="283"/>
        </w:trPr>
        <w:tc>
          <w:tcPr>
            <w:tcW w:w="3828" w:type="dxa"/>
            <w:tcBorders>
              <w:bottom w:val="single" w:sz="4" w:space="0" w:color="auto"/>
            </w:tcBorders>
            <w:shd w:val="clear" w:color="auto" w:fill="auto"/>
            <w:vAlign w:val="center"/>
          </w:tcPr>
          <w:p w14:paraId="4B74AE57" w14:textId="77777777" w:rsidR="00E62C77" w:rsidRPr="006A56FF" w:rsidRDefault="00E62C77" w:rsidP="006E3A97">
            <w:pPr>
              <w:spacing w:line="276" w:lineRule="auto"/>
              <w:ind w:left="142"/>
              <w:rPr>
                <w:sz w:val="20"/>
                <w:lang w:val="en-US"/>
              </w:rPr>
            </w:pPr>
            <w:r w:rsidRPr="006A56FF">
              <w:rPr>
                <w:sz w:val="20"/>
                <w:lang w:val="en-US"/>
              </w:rPr>
              <w:t xml:space="preserve">Number of recipients in institutions, </w:t>
            </w:r>
          </w:p>
          <w:p w14:paraId="56510F8E" w14:textId="77777777" w:rsidR="00E62C77" w:rsidRPr="006A56FF" w:rsidRDefault="00E62C77" w:rsidP="006E3A97">
            <w:pPr>
              <w:spacing w:line="276" w:lineRule="auto"/>
              <w:ind w:left="142" w:firstLine="142"/>
              <w:rPr>
                <w:sz w:val="20"/>
                <w:lang w:val="en-US"/>
              </w:rPr>
            </w:pPr>
            <w:r w:rsidRPr="006A56FF">
              <w:rPr>
                <w:sz w:val="20"/>
                <w:lang w:val="en-US"/>
              </w:rPr>
              <w:t>% of all people aged 65+</w:t>
            </w:r>
          </w:p>
        </w:tc>
        <w:tc>
          <w:tcPr>
            <w:tcW w:w="1276" w:type="dxa"/>
            <w:tcBorders>
              <w:bottom w:val="single" w:sz="4" w:space="0" w:color="auto"/>
            </w:tcBorders>
            <w:vAlign w:val="center"/>
          </w:tcPr>
          <w:p w14:paraId="7ECE8D27" w14:textId="77777777" w:rsidR="00E62C77" w:rsidRPr="006A56FF" w:rsidRDefault="00E62C77" w:rsidP="006E3A97">
            <w:pPr>
              <w:rPr>
                <w:sz w:val="20"/>
                <w:lang w:val="en-US"/>
              </w:rPr>
            </w:pPr>
            <w:r w:rsidRPr="006A56FF">
              <w:rPr>
                <w:sz w:val="20"/>
                <w:lang w:val="en-US"/>
              </w:rPr>
              <w:t>RCPT</w:t>
            </w:r>
            <w:r>
              <w:rPr>
                <w:sz w:val="20"/>
                <w:lang w:val="en-US"/>
              </w:rPr>
              <w:t>IN</w:t>
            </w:r>
          </w:p>
        </w:tc>
        <w:tc>
          <w:tcPr>
            <w:tcW w:w="851" w:type="dxa"/>
            <w:tcBorders>
              <w:bottom w:val="single" w:sz="4" w:space="0" w:color="auto"/>
            </w:tcBorders>
            <w:vAlign w:val="center"/>
          </w:tcPr>
          <w:p w14:paraId="550A17D0" w14:textId="77777777" w:rsidR="00E62C77" w:rsidRPr="006A56FF" w:rsidRDefault="00E62C77" w:rsidP="006E3A97">
            <w:pPr>
              <w:rPr>
                <w:sz w:val="20"/>
                <w:lang w:val="en-US"/>
              </w:rPr>
            </w:pPr>
            <w:r w:rsidRPr="006A56FF">
              <w:rPr>
                <w:sz w:val="20"/>
                <w:lang w:val="en-US"/>
              </w:rPr>
              <w:t>3.88</w:t>
            </w:r>
          </w:p>
        </w:tc>
        <w:tc>
          <w:tcPr>
            <w:tcW w:w="851" w:type="dxa"/>
            <w:tcBorders>
              <w:bottom w:val="single" w:sz="4" w:space="0" w:color="auto"/>
            </w:tcBorders>
            <w:vAlign w:val="center"/>
          </w:tcPr>
          <w:p w14:paraId="7F407022" w14:textId="77777777" w:rsidR="00E62C77" w:rsidRPr="006A56FF" w:rsidRDefault="00E62C77" w:rsidP="006E3A97">
            <w:pPr>
              <w:rPr>
                <w:sz w:val="20"/>
                <w:lang w:val="en-US"/>
              </w:rPr>
            </w:pPr>
            <w:r w:rsidRPr="006A56FF">
              <w:rPr>
                <w:sz w:val="20"/>
                <w:lang w:val="en-US"/>
              </w:rPr>
              <w:t>1.66</w:t>
            </w:r>
          </w:p>
        </w:tc>
        <w:tc>
          <w:tcPr>
            <w:tcW w:w="709" w:type="dxa"/>
            <w:tcBorders>
              <w:bottom w:val="single" w:sz="4" w:space="0" w:color="auto"/>
            </w:tcBorders>
            <w:vAlign w:val="center"/>
          </w:tcPr>
          <w:p w14:paraId="661AC5EE" w14:textId="77777777" w:rsidR="00E62C77" w:rsidRPr="006A56FF" w:rsidRDefault="00E62C77" w:rsidP="006E3A97">
            <w:pPr>
              <w:rPr>
                <w:sz w:val="20"/>
                <w:lang w:val="en-US"/>
              </w:rPr>
            </w:pPr>
            <w:r w:rsidRPr="006A56FF">
              <w:rPr>
                <w:sz w:val="20"/>
                <w:lang w:val="en-US"/>
              </w:rPr>
              <w:t>0.43</w:t>
            </w:r>
          </w:p>
        </w:tc>
        <w:tc>
          <w:tcPr>
            <w:tcW w:w="991" w:type="dxa"/>
            <w:tcBorders>
              <w:bottom w:val="single" w:sz="4" w:space="0" w:color="auto"/>
            </w:tcBorders>
            <w:vAlign w:val="center"/>
          </w:tcPr>
          <w:p w14:paraId="2C2825C9" w14:textId="77777777" w:rsidR="00E62C77" w:rsidRPr="006A56FF" w:rsidRDefault="00E62C77" w:rsidP="006E3A97">
            <w:pPr>
              <w:rPr>
                <w:sz w:val="20"/>
                <w:lang w:val="en-US"/>
              </w:rPr>
            </w:pPr>
            <w:r w:rsidRPr="006A56FF">
              <w:rPr>
                <w:sz w:val="20"/>
                <w:lang w:val="en-US"/>
              </w:rPr>
              <w:t>7.17</w:t>
            </w:r>
          </w:p>
        </w:tc>
      </w:tr>
      <w:tr w:rsidR="00E62C77" w:rsidRPr="006A56FF" w14:paraId="2FD67D3F" w14:textId="77777777" w:rsidTr="006E3A97">
        <w:trPr>
          <w:trHeight w:val="283"/>
        </w:trPr>
        <w:tc>
          <w:tcPr>
            <w:tcW w:w="3828" w:type="dxa"/>
            <w:tcBorders>
              <w:top w:val="single" w:sz="4" w:space="0" w:color="auto"/>
            </w:tcBorders>
            <w:shd w:val="clear" w:color="auto" w:fill="auto"/>
            <w:vAlign w:val="center"/>
          </w:tcPr>
          <w:p w14:paraId="42FD1F47" w14:textId="77777777" w:rsidR="00E62C77" w:rsidRPr="00CD07AD" w:rsidRDefault="00E62C77" w:rsidP="006E3A97">
            <w:pPr>
              <w:rPr>
                <w:i/>
                <w:iCs/>
                <w:sz w:val="20"/>
                <w:lang w:val="en-US"/>
              </w:rPr>
            </w:pPr>
            <w:r w:rsidRPr="00CD07AD">
              <w:rPr>
                <w:i/>
                <w:iCs/>
                <w:sz w:val="20"/>
                <w:lang w:val="en-US"/>
              </w:rPr>
              <w:t>II: Public-Private-Mix</w:t>
            </w:r>
          </w:p>
        </w:tc>
        <w:tc>
          <w:tcPr>
            <w:tcW w:w="1276" w:type="dxa"/>
            <w:tcBorders>
              <w:top w:val="single" w:sz="4" w:space="0" w:color="auto"/>
            </w:tcBorders>
            <w:vAlign w:val="center"/>
          </w:tcPr>
          <w:p w14:paraId="03A5BAB7" w14:textId="77777777" w:rsidR="00E62C77" w:rsidRPr="006A56FF" w:rsidRDefault="00E62C77" w:rsidP="006E3A97">
            <w:pPr>
              <w:rPr>
                <w:sz w:val="20"/>
                <w:lang w:val="en-US"/>
              </w:rPr>
            </w:pPr>
          </w:p>
        </w:tc>
        <w:tc>
          <w:tcPr>
            <w:tcW w:w="851" w:type="dxa"/>
            <w:tcBorders>
              <w:top w:val="single" w:sz="4" w:space="0" w:color="auto"/>
            </w:tcBorders>
            <w:vAlign w:val="center"/>
          </w:tcPr>
          <w:p w14:paraId="07F8C2BE" w14:textId="77777777" w:rsidR="00E62C77" w:rsidRPr="006A56FF" w:rsidRDefault="00E62C77" w:rsidP="006E3A97">
            <w:pPr>
              <w:rPr>
                <w:sz w:val="20"/>
                <w:lang w:val="en-US"/>
              </w:rPr>
            </w:pPr>
          </w:p>
        </w:tc>
        <w:tc>
          <w:tcPr>
            <w:tcW w:w="851" w:type="dxa"/>
            <w:tcBorders>
              <w:top w:val="single" w:sz="4" w:space="0" w:color="auto"/>
            </w:tcBorders>
            <w:vAlign w:val="center"/>
          </w:tcPr>
          <w:p w14:paraId="6D53B8B4" w14:textId="77777777" w:rsidR="00E62C77" w:rsidRPr="006A56FF" w:rsidRDefault="00E62C77" w:rsidP="006E3A97">
            <w:pPr>
              <w:rPr>
                <w:sz w:val="20"/>
                <w:lang w:val="en-US"/>
              </w:rPr>
            </w:pPr>
          </w:p>
        </w:tc>
        <w:tc>
          <w:tcPr>
            <w:tcW w:w="709" w:type="dxa"/>
            <w:tcBorders>
              <w:top w:val="single" w:sz="4" w:space="0" w:color="auto"/>
            </w:tcBorders>
            <w:vAlign w:val="center"/>
          </w:tcPr>
          <w:p w14:paraId="3FE1CEBF" w14:textId="77777777" w:rsidR="00E62C77" w:rsidRPr="006A56FF" w:rsidRDefault="00E62C77" w:rsidP="006E3A97">
            <w:pPr>
              <w:rPr>
                <w:sz w:val="20"/>
                <w:lang w:val="en-US"/>
              </w:rPr>
            </w:pPr>
          </w:p>
        </w:tc>
        <w:tc>
          <w:tcPr>
            <w:tcW w:w="991" w:type="dxa"/>
            <w:tcBorders>
              <w:top w:val="single" w:sz="4" w:space="0" w:color="auto"/>
            </w:tcBorders>
            <w:vAlign w:val="center"/>
          </w:tcPr>
          <w:p w14:paraId="54C54AE1" w14:textId="77777777" w:rsidR="00E62C77" w:rsidRPr="006A56FF" w:rsidRDefault="00E62C77" w:rsidP="006E3A97">
            <w:pPr>
              <w:rPr>
                <w:sz w:val="20"/>
                <w:lang w:val="en-US"/>
              </w:rPr>
            </w:pPr>
          </w:p>
        </w:tc>
      </w:tr>
      <w:tr w:rsidR="00E62C77" w:rsidRPr="006A56FF" w14:paraId="56B2206C" w14:textId="77777777" w:rsidTr="006E3A97">
        <w:trPr>
          <w:trHeight w:val="283"/>
        </w:trPr>
        <w:tc>
          <w:tcPr>
            <w:tcW w:w="3828" w:type="dxa"/>
            <w:shd w:val="clear" w:color="auto" w:fill="auto"/>
            <w:vAlign w:val="center"/>
          </w:tcPr>
          <w:p w14:paraId="528F95C1" w14:textId="77777777" w:rsidR="00E62C77" w:rsidRPr="006A56FF" w:rsidRDefault="00E62C77" w:rsidP="006E3A97">
            <w:pPr>
              <w:spacing w:line="276" w:lineRule="auto"/>
              <w:ind w:left="142"/>
              <w:rPr>
                <w:sz w:val="20"/>
                <w:lang w:val="en-US"/>
              </w:rPr>
            </w:pPr>
            <w:r w:rsidRPr="006A56FF">
              <w:rPr>
                <w:sz w:val="20"/>
                <w:lang w:val="en-US"/>
              </w:rPr>
              <w:t xml:space="preserve">Share of private expenditure, </w:t>
            </w:r>
          </w:p>
          <w:p w14:paraId="6970EBF8" w14:textId="77777777" w:rsidR="00E62C77" w:rsidRPr="006A56FF" w:rsidRDefault="00E62C77" w:rsidP="006E3A97">
            <w:pPr>
              <w:spacing w:line="276" w:lineRule="auto"/>
              <w:ind w:left="142" w:firstLine="142"/>
              <w:rPr>
                <w:sz w:val="20"/>
                <w:lang w:val="en-US"/>
              </w:rPr>
            </w:pPr>
            <w:r w:rsidRPr="006A56FF">
              <w:rPr>
                <w:sz w:val="20"/>
                <w:lang w:val="en-US"/>
              </w:rPr>
              <w:t>% of total expenditure</w:t>
            </w:r>
          </w:p>
        </w:tc>
        <w:tc>
          <w:tcPr>
            <w:tcW w:w="1276" w:type="dxa"/>
            <w:vAlign w:val="center"/>
          </w:tcPr>
          <w:p w14:paraId="2C1987A6" w14:textId="77777777" w:rsidR="00E62C77" w:rsidRPr="006A56FF" w:rsidRDefault="00E62C77" w:rsidP="006E3A97">
            <w:pPr>
              <w:rPr>
                <w:sz w:val="20"/>
                <w:lang w:val="en-US"/>
              </w:rPr>
            </w:pPr>
            <w:r w:rsidRPr="006A56FF">
              <w:rPr>
                <w:sz w:val="20"/>
                <w:lang w:val="en-US"/>
              </w:rPr>
              <w:t>PEXPND</w:t>
            </w:r>
          </w:p>
        </w:tc>
        <w:tc>
          <w:tcPr>
            <w:tcW w:w="851" w:type="dxa"/>
            <w:vAlign w:val="center"/>
          </w:tcPr>
          <w:p w14:paraId="6A75BD20" w14:textId="77777777" w:rsidR="00E62C77" w:rsidRPr="006A56FF" w:rsidRDefault="00E62C77" w:rsidP="006E3A97">
            <w:pPr>
              <w:rPr>
                <w:sz w:val="20"/>
                <w:lang w:val="en-US"/>
              </w:rPr>
            </w:pPr>
            <w:r w:rsidRPr="006A56FF">
              <w:rPr>
                <w:sz w:val="20"/>
                <w:lang w:val="en-US"/>
              </w:rPr>
              <w:t>15.84</w:t>
            </w:r>
          </w:p>
        </w:tc>
        <w:tc>
          <w:tcPr>
            <w:tcW w:w="851" w:type="dxa"/>
            <w:vAlign w:val="center"/>
          </w:tcPr>
          <w:p w14:paraId="41E55BF4" w14:textId="77777777" w:rsidR="00E62C77" w:rsidRPr="006A56FF" w:rsidRDefault="00E62C77" w:rsidP="006E3A97">
            <w:pPr>
              <w:rPr>
                <w:sz w:val="20"/>
                <w:lang w:val="en-US"/>
              </w:rPr>
            </w:pPr>
            <w:r w:rsidRPr="006A56FF">
              <w:rPr>
                <w:sz w:val="20"/>
                <w:lang w:val="en-US"/>
              </w:rPr>
              <w:t>11.09</w:t>
            </w:r>
          </w:p>
        </w:tc>
        <w:tc>
          <w:tcPr>
            <w:tcW w:w="709" w:type="dxa"/>
            <w:vAlign w:val="center"/>
          </w:tcPr>
          <w:p w14:paraId="170565A0" w14:textId="77777777" w:rsidR="00E62C77" w:rsidRPr="006A56FF" w:rsidRDefault="00E62C77" w:rsidP="006E3A97">
            <w:pPr>
              <w:rPr>
                <w:sz w:val="20"/>
                <w:lang w:val="en-US"/>
              </w:rPr>
            </w:pPr>
            <w:r w:rsidRPr="006A56FF">
              <w:rPr>
                <w:sz w:val="20"/>
                <w:lang w:val="en-US"/>
              </w:rPr>
              <w:t>0.19</w:t>
            </w:r>
          </w:p>
        </w:tc>
        <w:tc>
          <w:tcPr>
            <w:tcW w:w="991" w:type="dxa"/>
            <w:vAlign w:val="center"/>
          </w:tcPr>
          <w:p w14:paraId="451877A0" w14:textId="77777777" w:rsidR="00E62C77" w:rsidRPr="006A56FF" w:rsidRDefault="00E62C77" w:rsidP="006E3A97">
            <w:pPr>
              <w:rPr>
                <w:sz w:val="20"/>
                <w:lang w:val="en-US"/>
              </w:rPr>
            </w:pPr>
            <w:r w:rsidRPr="006A56FF">
              <w:rPr>
                <w:sz w:val="20"/>
                <w:lang w:val="en-US"/>
              </w:rPr>
              <w:t>34.56</w:t>
            </w:r>
          </w:p>
        </w:tc>
      </w:tr>
      <w:tr w:rsidR="00E62C77" w:rsidRPr="006A56FF" w14:paraId="7A12BCBB" w14:textId="77777777" w:rsidTr="006E3A97">
        <w:trPr>
          <w:trHeight w:val="283"/>
        </w:trPr>
        <w:tc>
          <w:tcPr>
            <w:tcW w:w="3828" w:type="dxa"/>
            <w:tcBorders>
              <w:bottom w:val="single" w:sz="4" w:space="0" w:color="auto"/>
            </w:tcBorders>
            <w:shd w:val="clear" w:color="auto" w:fill="auto"/>
            <w:vAlign w:val="center"/>
          </w:tcPr>
          <w:p w14:paraId="0A92AD46" w14:textId="77777777" w:rsidR="00E62C77" w:rsidRDefault="00E62C77" w:rsidP="006E3A97">
            <w:pPr>
              <w:ind w:firstLine="142"/>
              <w:rPr>
                <w:sz w:val="20"/>
                <w:lang w:val="en-US"/>
              </w:rPr>
            </w:pPr>
            <w:r w:rsidRPr="006A56FF">
              <w:rPr>
                <w:sz w:val="20"/>
                <w:lang w:val="en-US"/>
              </w:rPr>
              <w:t xml:space="preserve">Cash </w:t>
            </w:r>
            <w:r>
              <w:rPr>
                <w:sz w:val="20"/>
                <w:lang w:val="en-US"/>
              </w:rPr>
              <w:t>A</w:t>
            </w:r>
            <w:r w:rsidRPr="006A56FF">
              <w:rPr>
                <w:sz w:val="20"/>
                <w:lang w:val="en-US"/>
              </w:rPr>
              <w:t>vailability</w:t>
            </w:r>
            <w:r>
              <w:rPr>
                <w:sz w:val="20"/>
                <w:lang w:val="en-US"/>
              </w:rPr>
              <w:t xml:space="preserve"> of cash ebenfits</w:t>
            </w:r>
            <w:r w:rsidRPr="006A56FF">
              <w:rPr>
                <w:sz w:val="20"/>
                <w:lang w:val="en-US"/>
              </w:rPr>
              <w:t xml:space="preserve"> </w:t>
            </w:r>
          </w:p>
          <w:p w14:paraId="380E0855" w14:textId="77777777" w:rsidR="00E62C77" w:rsidRPr="006A56FF" w:rsidRDefault="00E62C77" w:rsidP="006E3A97">
            <w:pPr>
              <w:spacing w:line="276" w:lineRule="auto"/>
              <w:ind w:left="142" w:firstLine="142"/>
              <w:rPr>
                <w:sz w:val="20"/>
                <w:lang w:val="en-US"/>
              </w:rPr>
            </w:pPr>
            <w:r w:rsidRPr="006A56FF">
              <w:rPr>
                <w:sz w:val="20"/>
                <w:lang w:val="en-US"/>
              </w:rPr>
              <w:t>(</w:t>
            </w:r>
            <w:r>
              <w:rPr>
                <w:sz w:val="20"/>
                <w:lang w:val="en-US"/>
              </w:rPr>
              <w:t>only i</w:t>
            </w:r>
            <w:r w:rsidRPr="006A56FF">
              <w:rPr>
                <w:sz w:val="20"/>
                <w:lang w:val="en-US"/>
              </w:rPr>
              <w:t>nkind, Bound, Unbound)</w:t>
            </w:r>
          </w:p>
        </w:tc>
        <w:tc>
          <w:tcPr>
            <w:tcW w:w="1276" w:type="dxa"/>
            <w:tcBorders>
              <w:bottom w:val="single" w:sz="4" w:space="0" w:color="auto"/>
            </w:tcBorders>
            <w:vAlign w:val="center"/>
          </w:tcPr>
          <w:p w14:paraId="0D627DAC" w14:textId="77777777" w:rsidR="00E62C77" w:rsidRPr="006A56FF" w:rsidRDefault="00E62C77" w:rsidP="006E3A97">
            <w:pPr>
              <w:rPr>
                <w:sz w:val="20"/>
                <w:lang w:val="en-US"/>
              </w:rPr>
            </w:pPr>
            <w:r w:rsidRPr="006A56FF">
              <w:rPr>
                <w:sz w:val="20"/>
                <w:lang w:val="en-US"/>
              </w:rPr>
              <w:t>CA</w:t>
            </w:r>
            <w:r>
              <w:rPr>
                <w:sz w:val="20"/>
                <w:lang w:val="en-US"/>
              </w:rPr>
              <w:t>SH</w:t>
            </w:r>
          </w:p>
        </w:tc>
        <w:tc>
          <w:tcPr>
            <w:tcW w:w="851" w:type="dxa"/>
            <w:tcBorders>
              <w:bottom w:val="single" w:sz="4" w:space="0" w:color="auto"/>
            </w:tcBorders>
            <w:vAlign w:val="center"/>
          </w:tcPr>
          <w:p w14:paraId="167BEC54" w14:textId="77777777" w:rsidR="00E62C77" w:rsidRPr="006A56FF" w:rsidRDefault="00E62C77" w:rsidP="006E3A97">
            <w:pPr>
              <w:rPr>
                <w:sz w:val="20"/>
                <w:lang w:val="en-US"/>
              </w:rPr>
            </w:pPr>
            <w:r w:rsidRPr="006A56FF">
              <w:rPr>
                <w:sz w:val="20"/>
                <w:lang w:val="en-US"/>
              </w:rPr>
              <w:t>1.08</w:t>
            </w:r>
          </w:p>
        </w:tc>
        <w:tc>
          <w:tcPr>
            <w:tcW w:w="851" w:type="dxa"/>
            <w:tcBorders>
              <w:bottom w:val="single" w:sz="4" w:space="0" w:color="auto"/>
            </w:tcBorders>
            <w:vAlign w:val="center"/>
          </w:tcPr>
          <w:p w14:paraId="2B2618E0" w14:textId="77777777" w:rsidR="00E62C77" w:rsidRPr="006A56FF" w:rsidRDefault="00E62C77" w:rsidP="006E3A97">
            <w:pPr>
              <w:rPr>
                <w:sz w:val="20"/>
                <w:lang w:val="en-US"/>
              </w:rPr>
            </w:pPr>
            <w:r w:rsidRPr="006A56FF">
              <w:rPr>
                <w:sz w:val="20"/>
                <w:lang w:val="en-US"/>
              </w:rPr>
              <w:t>0.81</w:t>
            </w:r>
          </w:p>
        </w:tc>
        <w:tc>
          <w:tcPr>
            <w:tcW w:w="709" w:type="dxa"/>
            <w:tcBorders>
              <w:bottom w:val="single" w:sz="4" w:space="0" w:color="auto"/>
            </w:tcBorders>
            <w:vAlign w:val="center"/>
          </w:tcPr>
          <w:p w14:paraId="6F95125A" w14:textId="77777777" w:rsidR="00E62C77" w:rsidRPr="006A56FF" w:rsidRDefault="00E62C77" w:rsidP="006E3A97">
            <w:pPr>
              <w:rPr>
                <w:sz w:val="20"/>
                <w:lang w:val="en-US"/>
              </w:rPr>
            </w:pPr>
            <w:r w:rsidRPr="006A56FF">
              <w:rPr>
                <w:sz w:val="20"/>
                <w:lang w:val="en-US"/>
              </w:rPr>
              <w:t>0</w:t>
            </w:r>
          </w:p>
        </w:tc>
        <w:tc>
          <w:tcPr>
            <w:tcW w:w="991" w:type="dxa"/>
            <w:tcBorders>
              <w:bottom w:val="single" w:sz="4" w:space="0" w:color="auto"/>
            </w:tcBorders>
            <w:vAlign w:val="center"/>
          </w:tcPr>
          <w:p w14:paraId="44EE03C0" w14:textId="77777777" w:rsidR="00E62C77" w:rsidRPr="006A56FF" w:rsidRDefault="00E62C77" w:rsidP="006E3A97">
            <w:pPr>
              <w:rPr>
                <w:sz w:val="20"/>
                <w:lang w:val="en-US"/>
              </w:rPr>
            </w:pPr>
            <w:r>
              <w:rPr>
                <w:sz w:val="20"/>
                <w:lang w:val="en-US"/>
              </w:rPr>
              <w:t>2</w:t>
            </w:r>
          </w:p>
        </w:tc>
      </w:tr>
      <w:tr w:rsidR="00E62C77" w:rsidRPr="006A56FF" w14:paraId="16C90731" w14:textId="77777777" w:rsidTr="006E3A97">
        <w:trPr>
          <w:trHeight w:val="283"/>
        </w:trPr>
        <w:tc>
          <w:tcPr>
            <w:tcW w:w="3828" w:type="dxa"/>
            <w:tcBorders>
              <w:top w:val="single" w:sz="4" w:space="0" w:color="auto"/>
            </w:tcBorders>
            <w:shd w:val="clear" w:color="auto" w:fill="auto"/>
            <w:vAlign w:val="center"/>
          </w:tcPr>
          <w:p w14:paraId="3D4CC6CB" w14:textId="2D832168" w:rsidR="00E62C77" w:rsidRPr="00CD07AD" w:rsidRDefault="00E62C77" w:rsidP="006E3A97">
            <w:pPr>
              <w:rPr>
                <w:i/>
                <w:iCs/>
                <w:sz w:val="20"/>
                <w:lang w:val="en-US"/>
              </w:rPr>
            </w:pPr>
            <w:r w:rsidRPr="00CD07AD">
              <w:rPr>
                <w:i/>
                <w:iCs/>
                <w:sz w:val="20"/>
                <w:lang w:val="en-US"/>
              </w:rPr>
              <w:t>I</w:t>
            </w:r>
            <w:r w:rsidR="000A6448">
              <w:rPr>
                <w:i/>
                <w:iCs/>
                <w:sz w:val="20"/>
                <w:lang w:val="en-US"/>
              </w:rPr>
              <w:t>II</w:t>
            </w:r>
            <w:r w:rsidRPr="00CD07AD">
              <w:rPr>
                <w:i/>
                <w:iCs/>
                <w:sz w:val="20"/>
                <w:lang w:val="en-US"/>
              </w:rPr>
              <w:t>: Access regulation</w:t>
            </w:r>
          </w:p>
        </w:tc>
        <w:tc>
          <w:tcPr>
            <w:tcW w:w="1276" w:type="dxa"/>
            <w:tcBorders>
              <w:top w:val="single" w:sz="4" w:space="0" w:color="auto"/>
            </w:tcBorders>
            <w:vAlign w:val="center"/>
          </w:tcPr>
          <w:p w14:paraId="45733DB3" w14:textId="77777777" w:rsidR="00E62C77" w:rsidRPr="006A56FF" w:rsidRDefault="00E62C77" w:rsidP="006E3A97">
            <w:pPr>
              <w:rPr>
                <w:sz w:val="20"/>
                <w:lang w:val="en-US"/>
              </w:rPr>
            </w:pPr>
          </w:p>
        </w:tc>
        <w:tc>
          <w:tcPr>
            <w:tcW w:w="851" w:type="dxa"/>
            <w:tcBorders>
              <w:top w:val="single" w:sz="4" w:space="0" w:color="auto"/>
            </w:tcBorders>
            <w:vAlign w:val="center"/>
          </w:tcPr>
          <w:p w14:paraId="7112E1B4" w14:textId="77777777" w:rsidR="00E62C77" w:rsidRPr="006A56FF" w:rsidRDefault="00E62C77" w:rsidP="006E3A97">
            <w:pPr>
              <w:rPr>
                <w:sz w:val="20"/>
                <w:lang w:val="en-US"/>
              </w:rPr>
            </w:pPr>
          </w:p>
        </w:tc>
        <w:tc>
          <w:tcPr>
            <w:tcW w:w="851" w:type="dxa"/>
            <w:tcBorders>
              <w:top w:val="single" w:sz="4" w:space="0" w:color="auto"/>
            </w:tcBorders>
            <w:vAlign w:val="center"/>
          </w:tcPr>
          <w:p w14:paraId="7C69A2E2" w14:textId="77777777" w:rsidR="00E62C77" w:rsidRPr="006A56FF" w:rsidRDefault="00E62C77" w:rsidP="006E3A97">
            <w:pPr>
              <w:rPr>
                <w:sz w:val="20"/>
                <w:lang w:val="en-US"/>
              </w:rPr>
            </w:pPr>
          </w:p>
        </w:tc>
        <w:tc>
          <w:tcPr>
            <w:tcW w:w="709" w:type="dxa"/>
            <w:tcBorders>
              <w:top w:val="single" w:sz="4" w:space="0" w:color="auto"/>
            </w:tcBorders>
            <w:vAlign w:val="center"/>
          </w:tcPr>
          <w:p w14:paraId="7B9AB8E6" w14:textId="77777777" w:rsidR="00E62C77" w:rsidRPr="006A56FF" w:rsidRDefault="00E62C77" w:rsidP="006E3A97">
            <w:pPr>
              <w:rPr>
                <w:sz w:val="20"/>
                <w:lang w:val="en-US"/>
              </w:rPr>
            </w:pPr>
          </w:p>
        </w:tc>
        <w:tc>
          <w:tcPr>
            <w:tcW w:w="991" w:type="dxa"/>
            <w:tcBorders>
              <w:top w:val="single" w:sz="4" w:space="0" w:color="auto"/>
            </w:tcBorders>
            <w:vAlign w:val="center"/>
          </w:tcPr>
          <w:p w14:paraId="79B4590B" w14:textId="77777777" w:rsidR="00E62C77" w:rsidRDefault="00E62C77" w:rsidP="006E3A97">
            <w:pPr>
              <w:rPr>
                <w:sz w:val="20"/>
                <w:lang w:val="en-US"/>
              </w:rPr>
            </w:pPr>
          </w:p>
        </w:tc>
      </w:tr>
      <w:tr w:rsidR="00E62C77" w:rsidRPr="006A56FF" w14:paraId="6A9EA9A4" w14:textId="77777777" w:rsidTr="006E3A97">
        <w:trPr>
          <w:trHeight w:val="283"/>
        </w:trPr>
        <w:tc>
          <w:tcPr>
            <w:tcW w:w="3828" w:type="dxa"/>
            <w:shd w:val="clear" w:color="auto" w:fill="auto"/>
            <w:vAlign w:val="center"/>
          </w:tcPr>
          <w:p w14:paraId="39259095" w14:textId="77777777" w:rsidR="00E62C77" w:rsidRPr="006A56FF" w:rsidRDefault="00E62C77" w:rsidP="006E3A97">
            <w:pPr>
              <w:ind w:firstLine="142"/>
              <w:rPr>
                <w:sz w:val="20"/>
                <w:lang w:val="en-US"/>
              </w:rPr>
            </w:pPr>
            <w:r w:rsidRPr="006A56FF">
              <w:rPr>
                <w:sz w:val="20"/>
                <w:lang w:val="en-US"/>
              </w:rPr>
              <w:t>Choice Index (</w:t>
            </w:r>
            <w:r>
              <w:rPr>
                <w:sz w:val="20"/>
                <w:lang w:val="en-US"/>
              </w:rPr>
              <w:t xml:space="preserve">Unlimited - </w:t>
            </w:r>
            <w:r w:rsidRPr="006A56FF">
              <w:rPr>
                <w:sz w:val="20"/>
                <w:lang w:val="en-US"/>
              </w:rPr>
              <w:t>Limited)</w:t>
            </w:r>
          </w:p>
        </w:tc>
        <w:tc>
          <w:tcPr>
            <w:tcW w:w="1276" w:type="dxa"/>
            <w:vAlign w:val="center"/>
          </w:tcPr>
          <w:p w14:paraId="71287D4A" w14:textId="77777777" w:rsidR="00E62C77" w:rsidRPr="006A56FF" w:rsidRDefault="00E62C77" w:rsidP="006E3A97">
            <w:pPr>
              <w:rPr>
                <w:sz w:val="20"/>
                <w:lang w:val="en-US"/>
              </w:rPr>
            </w:pPr>
            <w:r w:rsidRPr="006A56FF">
              <w:rPr>
                <w:sz w:val="20"/>
                <w:lang w:val="en-US"/>
              </w:rPr>
              <w:t>CIDX</w:t>
            </w:r>
          </w:p>
        </w:tc>
        <w:tc>
          <w:tcPr>
            <w:tcW w:w="851" w:type="dxa"/>
            <w:vAlign w:val="center"/>
          </w:tcPr>
          <w:p w14:paraId="395B85EE" w14:textId="77777777" w:rsidR="00E62C77" w:rsidRPr="006A56FF" w:rsidRDefault="00E62C77" w:rsidP="006E3A97">
            <w:pPr>
              <w:rPr>
                <w:sz w:val="20"/>
                <w:lang w:val="en-US"/>
              </w:rPr>
            </w:pPr>
            <w:r w:rsidRPr="006A56FF">
              <w:rPr>
                <w:sz w:val="20"/>
                <w:lang w:val="en-US"/>
              </w:rPr>
              <w:t>1.64</w:t>
            </w:r>
          </w:p>
        </w:tc>
        <w:tc>
          <w:tcPr>
            <w:tcW w:w="851" w:type="dxa"/>
            <w:vAlign w:val="center"/>
          </w:tcPr>
          <w:p w14:paraId="072DD3A8" w14:textId="77777777" w:rsidR="00E62C77" w:rsidRPr="006A56FF" w:rsidRDefault="00E62C77" w:rsidP="006E3A97">
            <w:pPr>
              <w:rPr>
                <w:sz w:val="20"/>
                <w:lang w:val="en-US"/>
              </w:rPr>
            </w:pPr>
            <w:r w:rsidRPr="006A56FF">
              <w:rPr>
                <w:sz w:val="20"/>
                <w:lang w:val="en-US"/>
              </w:rPr>
              <w:t>0.5</w:t>
            </w:r>
          </w:p>
        </w:tc>
        <w:tc>
          <w:tcPr>
            <w:tcW w:w="709" w:type="dxa"/>
            <w:vAlign w:val="center"/>
          </w:tcPr>
          <w:p w14:paraId="041D7F7E" w14:textId="77777777" w:rsidR="00E62C77" w:rsidRPr="006A56FF" w:rsidRDefault="00E62C77" w:rsidP="006E3A97">
            <w:pPr>
              <w:rPr>
                <w:sz w:val="20"/>
                <w:lang w:val="en-US"/>
              </w:rPr>
            </w:pPr>
            <w:r w:rsidRPr="006A56FF">
              <w:rPr>
                <w:sz w:val="20"/>
                <w:lang w:val="en-US"/>
              </w:rPr>
              <w:t>0</w:t>
            </w:r>
          </w:p>
        </w:tc>
        <w:tc>
          <w:tcPr>
            <w:tcW w:w="991" w:type="dxa"/>
            <w:vAlign w:val="center"/>
          </w:tcPr>
          <w:p w14:paraId="7AB0C5BC" w14:textId="77777777" w:rsidR="00E62C77" w:rsidRPr="006A56FF" w:rsidRDefault="00E62C77" w:rsidP="006E3A97">
            <w:pPr>
              <w:rPr>
                <w:sz w:val="20"/>
                <w:lang w:val="en-US"/>
              </w:rPr>
            </w:pPr>
            <w:r>
              <w:rPr>
                <w:sz w:val="20"/>
                <w:lang w:val="en-US"/>
              </w:rPr>
              <w:t>4</w:t>
            </w:r>
          </w:p>
        </w:tc>
      </w:tr>
      <w:tr w:rsidR="00E62C77" w:rsidRPr="006A56FF" w14:paraId="1BAC08CC" w14:textId="77777777" w:rsidTr="006E3A97">
        <w:trPr>
          <w:trHeight w:val="283"/>
        </w:trPr>
        <w:tc>
          <w:tcPr>
            <w:tcW w:w="3828" w:type="dxa"/>
            <w:shd w:val="clear" w:color="auto" w:fill="auto"/>
            <w:vAlign w:val="center"/>
          </w:tcPr>
          <w:p w14:paraId="63DEEB97" w14:textId="77777777" w:rsidR="00E62C77" w:rsidRPr="006A56FF" w:rsidRDefault="00E62C77" w:rsidP="006E3A97">
            <w:pPr>
              <w:ind w:firstLine="284"/>
              <w:rPr>
                <w:sz w:val="20"/>
                <w:lang w:val="en-US"/>
              </w:rPr>
            </w:pPr>
            <w:r w:rsidRPr="006A56FF">
              <w:rPr>
                <w:sz w:val="20"/>
                <w:lang w:val="en-US"/>
              </w:rPr>
              <w:t>Choice of homecare provider</w:t>
            </w:r>
          </w:p>
        </w:tc>
        <w:tc>
          <w:tcPr>
            <w:tcW w:w="1276" w:type="dxa"/>
            <w:vAlign w:val="center"/>
          </w:tcPr>
          <w:p w14:paraId="7A00F916" w14:textId="77777777" w:rsidR="00E62C77" w:rsidRPr="006A56FF" w:rsidRDefault="00E62C77" w:rsidP="006E3A97">
            <w:pPr>
              <w:rPr>
                <w:sz w:val="20"/>
                <w:lang w:val="en-US"/>
              </w:rPr>
            </w:pPr>
            <w:r w:rsidRPr="006A56FF">
              <w:rPr>
                <w:sz w:val="20"/>
                <w:lang w:val="en-US"/>
              </w:rPr>
              <w:t>HC</w:t>
            </w:r>
          </w:p>
        </w:tc>
        <w:tc>
          <w:tcPr>
            <w:tcW w:w="851" w:type="dxa"/>
            <w:vAlign w:val="center"/>
          </w:tcPr>
          <w:p w14:paraId="1260BD27" w14:textId="77777777" w:rsidR="00E62C77" w:rsidRPr="006A56FF" w:rsidRDefault="00E62C77" w:rsidP="006E3A97">
            <w:pPr>
              <w:rPr>
                <w:sz w:val="20"/>
                <w:lang w:val="en-US"/>
              </w:rPr>
            </w:pPr>
            <w:r w:rsidRPr="006A56FF">
              <w:rPr>
                <w:sz w:val="20"/>
                <w:lang w:val="en-US"/>
              </w:rPr>
              <w:t>0.4</w:t>
            </w:r>
          </w:p>
        </w:tc>
        <w:tc>
          <w:tcPr>
            <w:tcW w:w="851" w:type="dxa"/>
            <w:vAlign w:val="center"/>
          </w:tcPr>
          <w:p w14:paraId="244533E5" w14:textId="77777777" w:rsidR="00E62C77" w:rsidRPr="006A56FF" w:rsidRDefault="00E62C77" w:rsidP="006E3A97">
            <w:pPr>
              <w:rPr>
                <w:sz w:val="20"/>
                <w:lang w:val="en-US"/>
              </w:rPr>
            </w:pPr>
            <w:r w:rsidRPr="006A56FF">
              <w:rPr>
                <w:sz w:val="20"/>
                <w:lang w:val="en-US"/>
              </w:rPr>
              <w:t>0.49</w:t>
            </w:r>
          </w:p>
        </w:tc>
        <w:tc>
          <w:tcPr>
            <w:tcW w:w="709" w:type="dxa"/>
            <w:vAlign w:val="center"/>
          </w:tcPr>
          <w:p w14:paraId="0DE4B0E9" w14:textId="77777777" w:rsidR="00E62C77" w:rsidRPr="006A56FF" w:rsidRDefault="00E62C77" w:rsidP="006E3A97">
            <w:pPr>
              <w:rPr>
                <w:sz w:val="20"/>
                <w:lang w:val="en-US"/>
              </w:rPr>
            </w:pPr>
            <w:r w:rsidRPr="006A56FF">
              <w:rPr>
                <w:sz w:val="20"/>
                <w:lang w:val="en-US"/>
              </w:rPr>
              <w:t>0</w:t>
            </w:r>
          </w:p>
        </w:tc>
        <w:tc>
          <w:tcPr>
            <w:tcW w:w="991" w:type="dxa"/>
            <w:vAlign w:val="center"/>
          </w:tcPr>
          <w:p w14:paraId="19639085" w14:textId="77777777" w:rsidR="00E62C77" w:rsidRPr="006A56FF" w:rsidRDefault="00E62C77" w:rsidP="006E3A97">
            <w:pPr>
              <w:rPr>
                <w:sz w:val="20"/>
                <w:lang w:val="en-US"/>
              </w:rPr>
            </w:pPr>
            <w:r w:rsidRPr="006A56FF">
              <w:rPr>
                <w:sz w:val="20"/>
                <w:lang w:val="en-US"/>
              </w:rPr>
              <w:t>1</w:t>
            </w:r>
          </w:p>
        </w:tc>
      </w:tr>
      <w:tr w:rsidR="00E62C77" w:rsidRPr="006A56FF" w14:paraId="7784BB2D" w14:textId="77777777" w:rsidTr="006E3A97">
        <w:trPr>
          <w:trHeight w:val="283"/>
        </w:trPr>
        <w:tc>
          <w:tcPr>
            <w:tcW w:w="3828" w:type="dxa"/>
            <w:shd w:val="clear" w:color="auto" w:fill="auto"/>
            <w:vAlign w:val="center"/>
          </w:tcPr>
          <w:p w14:paraId="31DA42B7" w14:textId="77777777" w:rsidR="00E62C77" w:rsidRPr="006A56FF" w:rsidRDefault="00E62C77" w:rsidP="006E3A97">
            <w:pPr>
              <w:ind w:firstLine="284"/>
              <w:rPr>
                <w:sz w:val="20"/>
                <w:lang w:val="en-US"/>
              </w:rPr>
            </w:pPr>
            <w:r w:rsidRPr="006A56FF">
              <w:rPr>
                <w:sz w:val="20"/>
                <w:lang w:val="en-US"/>
              </w:rPr>
              <w:t>Choice of institutional care provider</w:t>
            </w:r>
          </w:p>
        </w:tc>
        <w:tc>
          <w:tcPr>
            <w:tcW w:w="1276" w:type="dxa"/>
            <w:vAlign w:val="center"/>
          </w:tcPr>
          <w:p w14:paraId="1D3E40B2" w14:textId="77777777" w:rsidR="00E62C77" w:rsidRPr="006A56FF" w:rsidRDefault="00E62C77" w:rsidP="006E3A97">
            <w:pPr>
              <w:rPr>
                <w:sz w:val="20"/>
                <w:lang w:val="en-US"/>
              </w:rPr>
            </w:pPr>
            <w:r w:rsidRPr="006A56FF">
              <w:rPr>
                <w:sz w:val="20"/>
                <w:lang w:val="en-US"/>
              </w:rPr>
              <w:t>IC</w:t>
            </w:r>
          </w:p>
        </w:tc>
        <w:tc>
          <w:tcPr>
            <w:tcW w:w="851" w:type="dxa"/>
            <w:vAlign w:val="center"/>
          </w:tcPr>
          <w:p w14:paraId="7844BAD0" w14:textId="77777777" w:rsidR="00E62C77" w:rsidRPr="006A56FF" w:rsidRDefault="00E62C77" w:rsidP="006E3A97">
            <w:pPr>
              <w:rPr>
                <w:sz w:val="20"/>
                <w:lang w:val="en-US"/>
              </w:rPr>
            </w:pPr>
            <w:r w:rsidRPr="006A56FF">
              <w:rPr>
                <w:sz w:val="20"/>
                <w:lang w:val="en-US"/>
              </w:rPr>
              <w:t>0.36</w:t>
            </w:r>
          </w:p>
        </w:tc>
        <w:tc>
          <w:tcPr>
            <w:tcW w:w="851" w:type="dxa"/>
            <w:vAlign w:val="center"/>
          </w:tcPr>
          <w:p w14:paraId="7FBFA8B5" w14:textId="77777777" w:rsidR="00E62C77" w:rsidRPr="006A56FF" w:rsidRDefault="00E62C77" w:rsidP="006E3A97">
            <w:pPr>
              <w:rPr>
                <w:sz w:val="20"/>
                <w:lang w:val="en-US"/>
              </w:rPr>
            </w:pPr>
            <w:r w:rsidRPr="006A56FF">
              <w:rPr>
                <w:sz w:val="20"/>
                <w:lang w:val="en-US"/>
              </w:rPr>
              <w:t>0.83</w:t>
            </w:r>
          </w:p>
        </w:tc>
        <w:tc>
          <w:tcPr>
            <w:tcW w:w="709" w:type="dxa"/>
            <w:vAlign w:val="center"/>
          </w:tcPr>
          <w:p w14:paraId="76B81E5D" w14:textId="77777777" w:rsidR="00E62C77" w:rsidRPr="006A56FF" w:rsidRDefault="00E62C77" w:rsidP="006E3A97">
            <w:pPr>
              <w:rPr>
                <w:sz w:val="20"/>
                <w:lang w:val="en-US"/>
              </w:rPr>
            </w:pPr>
            <w:r w:rsidRPr="006A56FF">
              <w:rPr>
                <w:sz w:val="20"/>
                <w:lang w:val="en-US"/>
              </w:rPr>
              <w:t>0</w:t>
            </w:r>
          </w:p>
        </w:tc>
        <w:tc>
          <w:tcPr>
            <w:tcW w:w="991" w:type="dxa"/>
            <w:vAlign w:val="center"/>
          </w:tcPr>
          <w:p w14:paraId="1071C44F" w14:textId="77777777" w:rsidR="00E62C77" w:rsidRPr="006A56FF" w:rsidRDefault="00E62C77" w:rsidP="006E3A97">
            <w:pPr>
              <w:rPr>
                <w:sz w:val="20"/>
                <w:lang w:val="en-US"/>
              </w:rPr>
            </w:pPr>
            <w:r>
              <w:rPr>
                <w:sz w:val="20"/>
                <w:lang w:val="en-US"/>
              </w:rPr>
              <w:t>1</w:t>
            </w:r>
          </w:p>
        </w:tc>
      </w:tr>
      <w:tr w:rsidR="00E62C77" w:rsidRPr="006A56FF" w14:paraId="405D2AFC" w14:textId="77777777" w:rsidTr="006E3A97">
        <w:trPr>
          <w:trHeight w:val="283"/>
        </w:trPr>
        <w:tc>
          <w:tcPr>
            <w:tcW w:w="3828" w:type="dxa"/>
            <w:shd w:val="clear" w:color="auto" w:fill="auto"/>
            <w:vAlign w:val="center"/>
          </w:tcPr>
          <w:p w14:paraId="3A0D9B31" w14:textId="77777777" w:rsidR="00E62C77" w:rsidRPr="006A56FF" w:rsidRDefault="00E62C77" w:rsidP="006E3A97">
            <w:pPr>
              <w:ind w:firstLine="284"/>
              <w:rPr>
                <w:sz w:val="20"/>
                <w:lang w:val="en-US"/>
              </w:rPr>
            </w:pPr>
            <w:r w:rsidRPr="006A56FF">
              <w:rPr>
                <w:sz w:val="20"/>
                <w:lang w:val="en-US"/>
              </w:rPr>
              <w:t>Choice between cash vs inkind-benefits</w:t>
            </w:r>
          </w:p>
        </w:tc>
        <w:tc>
          <w:tcPr>
            <w:tcW w:w="1276" w:type="dxa"/>
            <w:vAlign w:val="center"/>
          </w:tcPr>
          <w:p w14:paraId="37078BBB" w14:textId="77777777" w:rsidR="00E62C77" w:rsidRPr="006A56FF" w:rsidRDefault="00E62C77" w:rsidP="006E3A97">
            <w:pPr>
              <w:rPr>
                <w:sz w:val="20"/>
                <w:lang w:val="en-US"/>
              </w:rPr>
            </w:pPr>
            <w:r w:rsidRPr="006A56FF">
              <w:rPr>
                <w:sz w:val="20"/>
                <w:lang w:val="en-US"/>
              </w:rPr>
              <w:t>CVSI</w:t>
            </w:r>
          </w:p>
        </w:tc>
        <w:tc>
          <w:tcPr>
            <w:tcW w:w="851" w:type="dxa"/>
            <w:vAlign w:val="center"/>
          </w:tcPr>
          <w:p w14:paraId="3788521C" w14:textId="77777777" w:rsidR="00E62C77" w:rsidRPr="006A56FF" w:rsidRDefault="00E62C77" w:rsidP="006E3A97">
            <w:pPr>
              <w:rPr>
                <w:sz w:val="20"/>
                <w:lang w:val="en-US"/>
              </w:rPr>
            </w:pPr>
            <w:r w:rsidRPr="006A56FF">
              <w:rPr>
                <w:sz w:val="20"/>
                <w:lang w:val="en-US"/>
              </w:rPr>
              <w:t>0.88</w:t>
            </w:r>
          </w:p>
        </w:tc>
        <w:tc>
          <w:tcPr>
            <w:tcW w:w="851" w:type="dxa"/>
            <w:vAlign w:val="center"/>
          </w:tcPr>
          <w:p w14:paraId="03C2D976" w14:textId="77777777" w:rsidR="00E62C77" w:rsidRPr="006A56FF" w:rsidRDefault="00E62C77" w:rsidP="006E3A97">
            <w:pPr>
              <w:rPr>
                <w:sz w:val="20"/>
                <w:lang w:val="en-US"/>
              </w:rPr>
            </w:pPr>
            <w:r w:rsidRPr="006A56FF">
              <w:rPr>
                <w:sz w:val="20"/>
                <w:lang w:val="en-US"/>
              </w:rPr>
              <w:t>1.25</w:t>
            </w:r>
          </w:p>
        </w:tc>
        <w:tc>
          <w:tcPr>
            <w:tcW w:w="709" w:type="dxa"/>
            <w:vAlign w:val="center"/>
          </w:tcPr>
          <w:p w14:paraId="651D3CD0" w14:textId="77777777" w:rsidR="00E62C77" w:rsidRPr="006A56FF" w:rsidRDefault="00E62C77" w:rsidP="006E3A97">
            <w:pPr>
              <w:rPr>
                <w:sz w:val="20"/>
                <w:lang w:val="en-US"/>
              </w:rPr>
            </w:pPr>
            <w:r w:rsidRPr="006A56FF">
              <w:rPr>
                <w:sz w:val="20"/>
                <w:lang w:val="en-US"/>
              </w:rPr>
              <w:t>0</w:t>
            </w:r>
          </w:p>
        </w:tc>
        <w:tc>
          <w:tcPr>
            <w:tcW w:w="991" w:type="dxa"/>
            <w:vAlign w:val="center"/>
          </w:tcPr>
          <w:p w14:paraId="2DB2D334" w14:textId="77777777" w:rsidR="00E62C77" w:rsidRPr="006A56FF" w:rsidRDefault="00E62C77" w:rsidP="006E3A97">
            <w:pPr>
              <w:rPr>
                <w:sz w:val="20"/>
                <w:lang w:val="en-US"/>
              </w:rPr>
            </w:pPr>
            <w:r>
              <w:rPr>
                <w:sz w:val="20"/>
                <w:lang w:val="en-US"/>
              </w:rPr>
              <w:t>2</w:t>
            </w:r>
          </w:p>
        </w:tc>
      </w:tr>
      <w:tr w:rsidR="00E62C77" w:rsidRPr="006A56FF" w14:paraId="1AB3E95A" w14:textId="77777777" w:rsidTr="006E3A97">
        <w:trPr>
          <w:trHeight w:val="283"/>
        </w:trPr>
        <w:tc>
          <w:tcPr>
            <w:tcW w:w="3828" w:type="dxa"/>
            <w:tcBorders>
              <w:bottom w:val="single" w:sz="4" w:space="0" w:color="auto"/>
            </w:tcBorders>
            <w:shd w:val="clear" w:color="auto" w:fill="auto"/>
            <w:vAlign w:val="center"/>
          </w:tcPr>
          <w:p w14:paraId="5146EF1F" w14:textId="77777777" w:rsidR="00E62C77" w:rsidRPr="006A56FF" w:rsidRDefault="00E62C77" w:rsidP="006E3A97">
            <w:pPr>
              <w:ind w:firstLine="142"/>
              <w:rPr>
                <w:sz w:val="20"/>
                <w:lang w:val="en-US"/>
              </w:rPr>
            </w:pPr>
            <w:r w:rsidRPr="006A56FF">
              <w:rPr>
                <w:sz w:val="20"/>
                <w:lang w:val="en-US"/>
              </w:rPr>
              <w:t>Means-testing for any benefit (No/Yes)</w:t>
            </w:r>
          </w:p>
        </w:tc>
        <w:tc>
          <w:tcPr>
            <w:tcW w:w="1276" w:type="dxa"/>
            <w:tcBorders>
              <w:bottom w:val="single" w:sz="4" w:space="0" w:color="auto"/>
            </w:tcBorders>
            <w:vAlign w:val="center"/>
          </w:tcPr>
          <w:p w14:paraId="29504F7B" w14:textId="77777777" w:rsidR="00E62C77" w:rsidRPr="006A56FF" w:rsidRDefault="00E62C77" w:rsidP="006E3A97">
            <w:pPr>
              <w:rPr>
                <w:sz w:val="20"/>
                <w:lang w:val="en-US"/>
              </w:rPr>
            </w:pPr>
            <w:r w:rsidRPr="006A56FF">
              <w:rPr>
                <w:sz w:val="20"/>
                <w:lang w:val="en-US"/>
              </w:rPr>
              <w:t>MTAB</w:t>
            </w:r>
          </w:p>
        </w:tc>
        <w:tc>
          <w:tcPr>
            <w:tcW w:w="851" w:type="dxa"/>
            <w:tcBorders>
              <w:bottom w:val="single" w:sz="4" w:space="0" w:color="auto"/>
            </w:tcBorders>
            <w:vAlign w:val="center"/>
          </w:tcPr>
          <w:p w14:paraId="0905E5A6" w14:textId="77777777" w:rsidR="00E62C77" w:rsidRPr="006A56FF" w:rsidRDefault="00E62C77" w:rsidP="006E3A97">
            <w:pPr>
              <w:rPr>
                <w:sz w:val="20"/>
                <w:lang w:val="en-US"/>
              </w:rPr>
            </w:pPr>
            <w:r w:rsidRPr="006A56FF">
              <w:rPr>
                <w:sz w:val="20"/>
                <w:lang w:val="en-US"/>
              </w:rPr>
              <w:t>0.56</w:t>
            </w:r>
          </w:p>
        </w:tc>
        <w:tc>
          <w:tcPr>
            <w:tcW w:w="851" w:type="dxa"/>
            <w:tcBorders>
              <w:bottom w:val="single" w:sz="4" w:space="0" w:color="auto"/>
            </w:tcBorders>
            <w:vAlign w:val="center"/>
          </w:tcPr>
          <w:p w14:paraId="4247BB1D" w14:textId="77777777" w:rsidR="00E62C77" w:rsidRPr="006A56FF" w:rsidRDefault="00E62C77" w:rsidP="006E3A97">
            <w:pPr>
              <w:rPr>
                <w:sz w:val="20"/>
                <w:lang w:val="en-US"/>
              </w:rPr>
            </w:pPr>
            <w:r w:rsidRPr="006A56FF">
              <w:rPr>
                <w:sz w:val="20"/>
                <w:lang w:val="en-US"/>
              </w:rPr>
              <w:t>0.51</w:t>
            </w:r>
          </w:p>
        </w:tc>
        <w:tc>
          <w:tcPr>
            <w:tcW w:w="709" w:type="dxa"/>
            <w:tcBorders>
              <w:bottom w:val="single" w:sz="4" w:space="0" w:color="auto"/>
            </w:tcBorders>
            <w:vAlign w:val="center"/>
          </w:tcPr>
          <w:p w14:paraId="54E22F03" w14:textId="77777777" w:rsidR="00E62C77" w:rsidRPr="006A56FF" w:rsidRDefault="00E62C77" w:rsidP="006E3A97">
            <w:pPr>
              <w:rPr>
                <w:sz w:val="20"/>
                <w:lang w:val="en-US"/>
              </w:rPr>
            </w:pPr>
            <w:r w:rsidRPr="006A56FF">
              <w:rPr>
                <w:sz w:val="20"/>
                <w:lang w:val="en-US"/>
              </w:rPr>
              <w:t>0</w:t>
            </w:r>
          </w:p>
        </w:tc>
        <w:tc>
          <w:tcPr>
            <w:tcW w:w="991" w:type="dxa"/>
            <w:tcBorders>
              <w:bottom w:val="single" w:sz="4" w:space="0" w:color="auto"/>
            </w:tcBorders>
            <w:vAlign w:val="center"/>
          </w:tcPr>
          <w:p w14:paraId="04325A03" w14:textId="77777777" w:rsidR="00E62C77" w:rsidRPr="006A56FF" w:rsidRDefault="00E62C77" w:rsidP="006E3A97">
            <w:pPr>
              <w:rPr>
                <w:sz w:val="20"/>
                <w:lang w:val="en-US"/>
              </w:rPr>
            </w:pPr>
            <w:r w:rsidRPr="006A56FF">
              <w:rPr>
                <w:sz w:val="20"/>
                <w:lang w:val="en-US"/>
              </w:rPr>
              <w:t>1</w:t>
            </w:r>
          </w:p>
        </w:tc>
      </w:tr>
      <w:tr w:rsidR="000A6448" w:rsidRPr="006A56FF" w14:paraId="313AE71C" w14:textId="77777777" w:rsidTr="000A6448">
        <w:trPr>
          <w:trHeight w:val="283"/>
        </w:trPr>
        <w:tc>
          <w:tcPr>
            <w:tcW w:w="3828" w:type="dxa"/>
            <w:tcBorders>
              <w:top w:val="single" w:sz="4" w:space="0" w:color="auto"/>
            </w:tcBorders>
            <w:shd w:val="clear" w:color="auto" w:fill="auto"/>
            <w:vAlign w:val="center"/>
          </w:tcPr>
          <w:p w14:paraId="3A64C35A" w14:textId="594F5CCA" w:rsidR="000A6448" w:rsidRPr="00CD07AD" w:rsidRDefault="000A6448" w:rsidP="000A6448">
            <w:pPr>
              <w:rPr>
                <w:i/>
                <w:iCs/>
                <w:sz w:val="20"/>
                <w:lang w:val="en-US"/>
              </w:rPr>
            </w:pPr>
            <w:r w:rsidRPr="00CD07AD">
              <w:rPr>
                <w:i/>
                <w:iCs/>
                <w:sz w:val="20"/>
                <w:lang w:val="en-US"/>
              </w:rPr>
              <w:t>I</w:t>
            </w:r>
            <w:r>
              <w:rPr>
                <w:i/>
                <w:iCs/>
                <w:sz w:val="20"/>
                <w:lang w:val="en-US"/>
              </w:rPr>
              <w:t>V</w:t>
            </w:r>
            <w:r w:rsidRPr="00CD07AD">
              <w:rPr>
                <w:i/>
                <w:iCs/>
                <w:sz w:val="20"/>
                <w:lang w:val="en-US"/>
              </w:rPr>
              <w:t>: Performance</w:t>
            </w:r>
          </w:p>
        </w:tc>
        <w:tc>
          <w:tcPr>
            <w:tcW w:w="1276" w:type="dxa"/>
            <w:tcBorders>
              <w:top w:val="single" w:sz="4" w:space="0" w:color="auto"/>
            </w:tcBorders>
            <w:vAlign w:val="center"/>
          </w:tcPr>
          <w:p w14:paraId="46A73554" w14:textId="77777777" w:rsidR="000A6448" w:rsidRPr="006A56FF" w:rsidRDefault="000A6448" w:rsidP="000A6448">
            <w:pPr>
              <w:rPr>
                <w:sz w:val="20"/>
                <w:lang w:val="en-US"/>
              </w:rPr>
            </w:pPr>
          </w:p>
        </w:tc>
        <w:tc>
          <w:tcPr>
            <w:tcW w:w="851" w:type="dxa"/>
            <w:tcBorders>
              <w:top w:val="single" w:sz="4" w:space="0" w:color="auto"/>
            </w:tcBorders>
            <w:vAlign w:val="center"/>
          </w:tcPr>
          <w:p w14:paraId="17B5A4FF" w14:textId="77777777" w:rsidR="000A6448" w:rsidRPr="006A56FF" w:rsidRDefault="000A6448" w:rsidP="000A6448">
            <w:pPr>
              <w:rPr>
                <w:sz w:val="20"/>
                <w:lang w:val="en-US"/>
              </w:rPr>
            </w:pPr>
          </w:p>
        </w:tc>
        <w:tc>
          <w:tcPr>
            <w:tcW w:w="851" w:type="dxa"/>
            <w:tcBorders>
              <w:top w:val="single" w:sz="4" w:space="0" w:color="auto"/>
            </w:tcBorders>
            <w:vAlign w:val="center"/>
          </w:tcPr>
          <w:p w14:paraId="2E877712" w14:textId="77777777" w:rsidR="000A6448" w:rsidRPr="006A56FF" w:rsidRDefault="000A6448" w:rsidP="000A6448">
            <w:pPr>
              <w:rPr>
                <w:sz w:val="20"/>
                <w:lang w:val="en-US"/>
              </w:rPr>
            </w:pPr>
          </w:p>
        </w:tc>
        <w:tc>
          <w:tcPr>
            <w:tcW w:w="709" w:type="dxa"/>
            <w:tcBorders>
              <w:top w:val="single" w:sz="4" w:space="0" w:color="auto"/>
            </w:tcBorders>
            <w:vAlign w:val="center"/>
          </w:tcPr>
          <w:p w14:paraId="1DEFBC5E" w14:textId="77777777" w:rsidR="000A6448" w:rsidRPr="006A56FF" w:rsidRDefault="000A6448" w:rsidP="000A6448">
            <w:pPr>
              <w:rPr>
                <w:sz w:val="20"/>
                <w:lang w:val="en-US"/>
              </w:rPr>
            </w:pPr>
          </w:p>
        </w:tc>
        <w:tc>
          <w:tcPr>
            <w:tcW w:w="991" w:type="dxa"/>
            <w:tcBorders>
              <w:top w:val="single" w:sz="4" w:space="0" w:color="auto"/>
            </w:tcBorders>
            <w:vAlign w:val="center"/>
          </w:tcPr>
          <w:p w14:paraId="111A18ED" w14:textId="77777777" w:rsidR="000A6448" w:rsidRPr="006A56FF" w:rsidRDefault="000A6448" w:rsidP="000A6448">
            <w:pPr>
              <w:rPr>
                <w:sz w:val="20"/>
                <w:lang w:val="en-US"/>
              </w:rPr>
            </w:pPr>
          </w:p>
        </w:tc>
      </w:tr>
      <w:tr w:rsidR="000A6448" w:rsidRPr="006A56FF" w14:paraId="49952D6E" w14:textId="77777777" w:rsidTr="000A6448">
        <w:trPr>
          <w:trHeight w:val="283"/>
        </w:trPr>
        <w:tc>
          <w:tcPr>
            <w:tcW w:w="3828" w:type="dxa"/>
            <w:shd w:val="clear" w:color="auto" w:fill="auto"/>
            <w:vAlign w:val="center"/>
          </w:tcPr>
          <w:p w14:paraId="3BC0DAB0" w14:textId="77777777" w:rsidR="000A6448" w:rsidRPr="006A56FF" w:rsidRDefault="000A6448" w:rsidP="000A6448">
            <w:pPr>
              <w:spacing w:line="276" w:lineRule="auto"/>
              <w:ind w:left="142"/>
              <w:rPr>
                <w:sz w:val="20"/>
                <w:lang w:val="en-US"/>
              </w:rPr>
            </w:pPr>
            <w:r w:rsidRPr="006A56FF">
              <w:rPr>
                <w:sz w:val="20"/>
                <w:lang w:val="en-US"/>
              </w:rPr>
              <w:t>Life expectancy 65+</w:t>
            </w:r>
          </w:p>
        </w:tc>
        <w:tc>
          <w:tcPr>
            <w:tcW w:w="1276" w:type="dxa"/>
            <w:vAlign w:val="center"/>
          </w:tcPr>
          <w:p w14:paraId="709270A5" w14:textId="44086157" w:rsidR="000A6448" w:rsidRPr="006A56FF" w:rsidRDefault="000A6448" w:rsidP="000A6448">
            <w:pPr>
              <w:rPr>
                <w:sz w:val="20"/>
                <w:lang w:val="en-US"/>
              </w:rPr>
            </w:pPr>
            <w:r w:rsidRPr="006A56FF">
              <w:rPr>
                <w:sz w:val="20"/>
                <w:lang w:val="en-US"/>
              </w:rPr>
              <w:t>LEX</w:t>
            </w:r>
          </w:p>
        </w:tc>
        <w:tc>
          <w:tcPr>
            <w:tcW w:w="851" w:type="dxa"/>
            <w:vAlign w:val="center"/>
          </w:tcPr>
          <w:p w14:paraId="3CF85A8F" w14:textId="77777777" w:rsidR="000A6448" w:rsidRPr="006A56FF" w:rsidRDefault="000A6448" w:rsidP="000A6448">
            <w:pPr>
              <w:rPr>
                <w:sz w:val="20"/>
                <w:lang w:val="en-US"/>
              </w:rPr>
            </w:pPr>
            <w:r w:rsidRPr="006A56FF">
              <w:rPr>
                <w:sz w:val="20"/>
                <w:lang w:val="en-US"/>
              </w:rPr>
              <w:t>19.77</w:t>
            </w:r>
          </w:p>
        </w:tc>
        <w:tc>
          <w:tcPr>
            <w:tcW w:w="851" w:type="dxa"/>
            <w:vAlign w:val="center"/>
          </w:tcPr>
          <w:p w14:paraId="1EB6FA17" w14:textId="77777777" w:rsidR="000A6448" w:rsidRPr="006A56FF" w:rsidRDefault="000A6448" w:rsidP="000A6448">
            <w:pPr>
              <w:rPr>
                <w:sz w:val="20"/>
                <w:lang w:val="en-US"/>
              </w:rPr>
            </w:pPr>
            <w:r w:rsidRPr="006A56FF">
              <w:rPr>
                <w:sz w:val="20"/>
                <w:lang w:val="en-US"/>
              </w:rPr>
              <w:t>1.35</w:t>
            </w:r>
          </w:p>
        </w:tc>
        <w:tc>
          <w:tcPr>
            <w:tcW w:w="709" w:type="dxa"/>
            <w:vAlign w:val="center"/>
          </w:tcPr>
          <w:p w14:paraId="6CA50B89" w14:textId="77777777" w:rsidR="000A6448" w:rsidRPr="006A56FF" w:rsidRDefault="000A6448" w:rsidP="000A6448">
            <w:pPr>
              <w:rPr>
                <w:sz w:val="20"/>
                <w:lang w:val="en-US"/>
              </w:rPr>
            </w:pPr>
            <w:r w:rsidRPr="006A56FF">
              <w:rPr>
                <w:sz w:val="20"/>
                <w:lang w:val="en-US"/>
              </w:rPr>
              <w:t>16.48</w:t>
            </w:r>
          </w:p>
        </w:tc>
        <w:tc>
          <w:tcPr>
            <w:tcW w:w="991" w:type="dxa"/>
            <w:vAlign w:val="center"/>
          </w:tcPr>
          <w:p w14:paraId="12B8760B" w14:textId="77777777" w:rsidR="000A6448" w:rsidRPr="006A56FF" w:rsidRDefault="000A6448" w:rsidP="000A6448">
            <w:pPr>
              <w:rPr>
                <w:sz w:val="20"/>
                <w:lang w:val="en-US"/>
              </w:rPr>
            </w:pPr>
            <w:r w:rsidRPr="006A56FF">
              <w:rPr>
                <w:sz w:val="20"/>
                <w:lang w:val="en-US"/>
              </w:rPr>
              <w:t>21.85</w:t>
            </w:r>
          </w:p>
        </w:tc>
      </w:tr>
      <w:tr w:rsidR="000A6448" w:rsidRPr="006A56FF" w14:paraId="1387B999" w14:textId="77777777" w:rsidTr="000A6448">
        <w:trPr>
          <w:trHeight w:val="283"/>
        </w:trPr>
        <w:tc>
          <w:tcPr>
            <w:tcW w:w="3828" w:type="dxa"/>
            <w:tcBorders>
              <w:bottom w:val="single" w:sz="4" w:space="0" w:color="auto"/>
            </w:tcBorders>
            <w:shd w:val="clear" w:color="auto" w:fill="auto"/>
            <w:vAlign w:val="center"/>
          </w:tcPr>
          <w:p w14:paraId="7AFCBFF5" w14:textId="77777777" w:rsidR="000A6448" w:rsidRPr="006A56FF" w:rsidRDefault="000A6448" w:rsidP="000A6448">
            <w:pPr>
              <w:spacing w:line="276" w:lineRule="auto"/>
              <w:ind w:left="142"/>
              <w:rPr>
                <w:sz w:val="20"/>
                <w:lang w:val="en-US"/>
              </w:rPr>
            </w:pPr>
            <w:r w:rsidRPr="006A56FF">
              <w:rPr>
                <w:sz w:val="20"/>
                <w:lang w:val="en-US"/>
              </w:rPr>
              <w:t xml:space="preserve">Self-perceived health status (very) good, </w:t>
            </w:r>
          </w:p>
          <w:p w14:paraId="4D5D0287" w14:textId="77777777" w:rsidR="000A6448" w:rsidRPr="006A56FF" w:rsidRDefault="000A6448" w:rsidP="000A6448">
            <w:pPr>
              <w:spacing w:line="276" w:lineRule="auto"/>
              <w:ind w:left="142" w:firstLine="142"/>
              <w:rPr>
                <w:sz w:val="20"/>
                <w:lang w:val="en-US"/>
              </w:rPr>
            </w:pPr>
            <w:r w:rsidRPr="006A56FF">
              <w:rPr>
                <w:sz w:val="20"/>
                <w:lang w:val="en-US"/>
              </w:rPr>
              <w:t>% of the population 65+</w:t>
            </w:r>
          </w:p>
        </w:tc>
        <w:tc>
          <w:tcPr>
            <w:tcW w:w="1276" w:type="dxa"/>
            <w:tcBorders>
              <w:bottom w:val="single" w:sz="4" w:space="0" w:color="auto"/>
            </w:tcBorders>
            <w:vAlign w:val="center"/>
          </w:tcPr>
          <w:p w14:paraId="0436DDDF" w14:textId="77777777" w:rsidR="000A6448" w:rsidRPr="006A56FF" w:rsidRDefault="000A6448" w:rsidP="000A6448">
            <w:pPr>
              <w:rPr>
                <w:sz w:val="20"/>
                <w:lang w:val="en-US"/>
              </w:rPr>
            </w:pPr>
            <w:r w:rsidRPr="006A56FF">
              <w:rPr>
                <w:sz w:val="20"/>
                <w:lang w:val="en-US"/>
              </w:rPr>
              <w:t>SPH</w:t>
            </w:r>
          </w:p>
        </w:tc>
        <w:tc>
          <w:tcPr>
            <w:tcW w:w="851" w:type="dxa"/>
            <w:tcBorders>
              <w:bottom w:val="single" w:sz="4" w:space="0" w:color="auto"/>
            </w:tcBorders>
            <w:vAlign w:val="center"/>
          </w:tcPr>
          <w:p w14:paraId="47EA6BE8" w14:textId="77777777" w:rsidR="000A6448" w:rsidRPr="006A56FF" w:rsidRDefault="000A6448" w:rsidP="000A6448">
            <w:pPr>
              <w:rPr>
                <w:sz w:val="20"/>
                <w:lang w:val="en-US"/>
              </w:rPr>
            </w:pPr>
            <w:r w:rsidRPr="006A56FF">
              <w:rPr>
                <w:sz w:val="20"/>
                <w:lang w:val="en-US"/>
              </w:rPr>
              <w:t>46.11</w:t>
            </w:r>
          </w:p>
        </w:tc>
        <w:tc>
          <w:tcPr>
            <w:tcW w:w="851" w:type="dxa"/>
            <w:tcBorders>
              <w:bottom w:val="single" w:sz="4" w:space="0" w:color="auto"/>
            </w:tcBorders>
            <w:vAlign w:val="center"/>
          </w:tcPr>
          <w:p w14:paraId="073A9075" w14:textId="77777777" w:rsidR="000A6448" w:rsidRPr="006A56FF" w:rsidRDefault="000A6448" w:rsidP="000A6448">
            <w:pPr>
              <w:rPr>
                <w:sz w:val="20"/>
                <w:lang w:val="en-US"/>
              </w:rPr>
            </w:pPr>
            <w:r w:rsidRPr="006A56FF">
              <w:rPr>
                <w:sz w:val="20"/>
                <w:lang w:val="en-US"/>
              </w:rPr>
              <w:t>21.83</w:t>
            </w:r>
          </w:p>
        </w:tc>
        <w:tc>
          <w:tcPr>
            <w:tcW w:w="709" w:type="dxa"/>
            <w:tcBorders>
              <w:bottom w:val="single" w:sz="4" w:space="0" w:color="auto"/>
            </w:tcBorders>
            <w:vAlign w:val="center"/>
          </w:tcPr>
          <w:p w14:paraId="6CC47E91" w14:textId="77777777" w:rsidR="000A6448" w:rsidRPr="006A56FF" w:rsidRDefault="000A6448" w:rsidP="000A6448">
            <w:pPr>
              <w:rPr>
                <w:sz w:val="20"/>
                <w:lang w:val="en-US"/>
              </w:rPr>
            </w:pPr>
            <w:r w:rsidRPr="006A56FF">
              <w:rPr>
                <w:sz w:val="20"/>
                <w:lang w:val="en-US"/>
              </w:rPr>
              <w:t>8.6</w:t>
            </w:r>
          </w:p>
        </w:tc>
        <w:tc>
          <w:tcPr>
            <w:tcW w:w="991" w:type="dxa"/>
            <w:tcBorders>
              <w:bottom w:val="single" w:sz="4" w:space="0" w:color="auto"/>
            </w:tcBorders>
            <w:vAlign w:val="center"/>
          </w:tcPr>
          <w:p w14:paraId="49386501" w14:textId="77777777" w:rsidR="000A6448" w:rsidRPr="006A56FF" w:rsidRDefault="000A6448" w:rsidP="000A6448">
            <w:pPr>
              <w:rPr>
                <w:sz w:val="20"/>
                <w:lang w:val="en-US"/>
              </w:rPr>
            </w:pPr>
            <w:r w:rsidRPr="006A56FF">
              <w:rPr>
                <w:sz w:val="20"/>
                <w:lang w:val="en-US"/>
              </w:rPr>
              <w:t>86.9</w:t>
            </w:r>
          </w:p>
        </w:tc>
      </w:tr>
    </w:tbl>
    <w:p w14:paraId="4D464144" w14:textId="4349B7CA" w:rsidR="00FC37B8" w:rsidRDefault="00E915CC" w:rsidP="00E62C77">
      <w:pPr>
        <w:pStyle w:val="02Flietext"/>
        <w:spacing w:before="240" w:after="0"/>
        <w:rPr>
          <w:lang w:val="en-US"/>
        </w:rPr>
      </w:pPr>
      <w:r w:rsidRPr="00180D20">
        <w:rPr>
          <w:lang w:val="en-US"/>
        </w:rPr>
        <w:t xml:space="preserve">As a measure of financial input into the system we use </w:t>
      </w:r>
      <w:r w:rsidR="00FC37B8">
        <w:rPr>
          <w:lang w:val="en-US"/>
        </w:rPr>
        <w:t xml:space="preserve">the </w:t>
      </w:r>
      <w:r w:rsidRPr="00180D20">
        <w:rPr>
          <w:lang w:val="en-US"/>
        </w:rPr>
        <w:t>LTC expenditure (health) per capita in US$ of purchasing power parities</w:t>
      </w:r>
      <w:r w:rsidR="00FC37B8">
        <w:rPr>
          <w:lang w:val="en-US"/>
        </w:rPr>
        <w:t xml:space="preserve"> (EXPND).</w:t>
      </w:r>
      <w:r w:rsidRPr="00180D20">
        <w:rPr>
          <w:lang w:val="en-US"/>
        </w:rPr>
        <w:t xml:space="preserve"> It includes all expenditure on bodily related LTC, mainly on “(basic) Activities of daily living (ADL)” like bathing, dressing or eating). We would have liked to include LTC expenditure (social) as well, which includes “instrumental activities of daily living (IADL)</w:t>
      </w:r>
      <w:r w:rsidR="00FC37B8">
        <w:rPr>
          <w:lang w:val="en-US"/>
        </w:rPr>
        <w:t xml:space="preserve"> giving</w:t>
      </w:r>
      <w:r w:rsidRPr="00180D20">
        <w:rPr>
          <w:lang w:val="en-US"/>
        </w:rPr>
        <w:t xml:space="preserve"> the LTC system expenditure a broader scope </w:t>
      </w:r>
      <w:sdt>
        <w:sdtPr>
          <w:alias w:val="Don't edit this field"/>
          <w:tag w:val="CitaviPlaceholder#7765f8ae-a8cc-4296-8d37-50c49fa2a77b"/>
          <w:id w:val="615803389"/>
          <w:placeholder>
            <w:docPart w:val="FB0D24A7CC2841299B4368F888AA6D30"/>
          </w:placeholder>
        </w:sdtPr>
        <w:sdtEndPr/>
        <w:sdtContent>
          <w:r w:rsidRPr="00E915CC">
            <w:fldChar w:fldCharType="begin"/>
          </w:r>
          <w:r w:rsidRPr="00180D20">
            <w:rPr>
              <w:lang w:val="en-US"/>
            </w:rPr>
            <w:instrText>ADDIN CitaviPlaceholder{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</w:instrText>
          </w:r>
          <w:r w:rsidRPr="00FC37B8">
            <w:rPr>
              <w:lang w:val="en-US"/>
            </w:rPr>
            <w:instrText>9NYXJlaWtlIEFyaWFhbnMiLCJJZCI6IjRlMjhjMGY1LWRjZjktNDU3NS1iODc4LWRiZDBkOTJlYzVhNiIsIk</w:instrText>
          </w:r>
          <w:r w:rsidRPr="000A6448">
            <w:rPr>
              <w:lang w:val="en-US"/>
            </w:rPr>
            <w:instrText>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</w:instrText>
          </w:r>
          <w:r w:rsidRPr="00E915CC">
            <w:instrText>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</w:instrText>
          </w:r>
          <w:r w:rsidRPr="00180D20">
            <w:rPr>
              <w:lang w:val="en-US"/>
            </w:rPr>
            <w:instrText>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}</w:instrText>
          </w:r>
          <w:r w:rsidRPr="00E915CC">
            <w:fldChar w:fldCharType="separate"/>
          </w:r>
          <w:r w:rsidR="000B0433">
            <w:rPr>
              <w:lang w:val="en-US"/>
            </w:rPr>
            <w:t>(Halásková et al., 2017)</w:t>
          </w:r>
          <w:r w:rsidRPr="00E915CC">
            <w:fldChar w:fldCharType="end"/>
          </w:r>
        </w:sdtContent>
      </w:sdt>
      <w:r w:rsidRPr="00180D20">
        <w:rPr>
          <w:lang w:val="en-US"/>
        </w:rPr>
        <w:t xml:space="preserve">. Unfortunately, data availability was extremely limited in this dimension. Institutional supply of services was </w:t>
      </w:r>
      <w:r w:rsidR="00FC37B8">
        <w:rPr>
          <w:lang w:val="en-US"/>
        </w:rPr>
        <w:t xml:space="preserve">furthermore </w:t>
      </w:r>
      <w:r w:rsidRPr="00180D20">
        <w:rPr>
          <w:lang w:val="en-US"/>
        </w:rPr>
        <w:lastRenderedPageBreak/>
        <w:t>measured by the number of LTC beds per 1000 population aged 65 or older</w:t>
      </w:r>
      <w:r w:rsidR="00E62C77">
        <w:rPr>
          <w:lang w:val="en-US"/>
        </w:rPr>
        <w:t xml:space="preserve"> (BEDS)</w:t>
      </w:r>
      <w:r w:rsidRPr="00180D20">
        <w:rPr>
          <w:lang w:val="en-US"/>
        </w:rPr>
        <w:t xml:space="preserve"> while the actual supply of spots in these facilities </w:t>
      </w:r>
      <w:r w:rsidR="00FC37B8">
        <w:rPr>
          <w:lang w:val="en-US"/>
        </w:rPr>
        <w:t xml:space="preserve">was reflected by </w:t>
      </w:r>
      <w:r w:rsidRPr="00180D20">
        <w:rPr>
          <w:lang w:val="en-US"/>
        </w:rPr>
        <w:t>the number of LTC recipients in institutions measured as the percentage of all people aged 65 years and older</w:t>
      </w:r>
      <w:r w:rsidR="00E62C77">
        <w:rPr>
          <w:lang w:val="en-US"/>
        </w:rPr>
        <w:t xml:space="preserve"> (RCPTIN)</w:t>
      </w:r>
      <w:r w:rsidRPr="00180D20">
        <w:rPr>
          <w:lang w:val="en-US"/>
        </w:rPr>
        <w:t>.</w:t>
      </w:r>
    </w:p>
    <w:p w14:paraId="6234CCE3" w14:textId="48809127" w:rsidR="00E915CC" w:rsidRDefault="009822E9" w:rsidP="00FC37B8">
      <w:pPr>
        <w:pStyle w:val="02FlietextEinzug"/>
        <w:rPr>
          <w:lang w:val="en-US"/>
        </w:rPr>
      </w:pPr>
      <w:r>
        <w:rPr>
          <w:lang w:val="en-US"/>
        </w:rPr>
        <w:t xml:space="preserve">To mirror the public-private-mix of LTC systems we use two indicators. First, </w:t>
      </w:r>
      <w:r w:rsidRPr="00E915CC">
        <w:rPr>
          <w:lang w:val="en-US"/>
        </w:rPr>
        <w:t>the share of private (voluntary and out-of-pocket) expenditure in the total expenditure</w:t>
      </w:r>
      <w:r>
        <w:rPr>
          <w:lang w:val="en-US"/>
        </w:rPr>
        <w:t xml:space="preserve"> (PEXPND) as a measure of </w:t>
      </w:r>
      <w:r w:rsidR="00E915CC" w:rsidRPr="00E915CC">
        <w:rPr>
          <w:lang w:val="en-US"/>
        </w:rPr>
        <w:t xml:space="preserve">public and private involvement in payments for care. </w:t>
      </w:r>
      <w:r w:rsidR="00D61EC5">
        <w:rPr>
          <w:lang w:val="en-US"/>
        </w:rPr>
        <w:t>Second, w</w:t>
      </w:r>
      <w:r w:rsidR="00E915CC" w:rsidRPr="00E915CC">
        <w:rPr>
          <w:lang w:val="en-US"/>
        </w:rPr>
        <w:t>e adopted the availability of cash benefits</w:t>
      </w:r>
      <w:r w:rsidR="00E62C77">
        <w:rPr>
          <w:lang w:val="en-US"/>
        </w:rPr>
        <w:t xml:space="preserve"> (CASH)</w:t>
      </w:r>
      <w:r w:rsidR="00E915CC" w:rsidRPr="00E915CC">
        <w:rPr>
          <w:lang w:val="en-US"/>
        </w:rPr>
        <w:t xml:space="preserve"> as an approximation for formal and informal care provision. Research has shown that the availability as well as the unrestricted usage of cash benefits fosters family and migrant care </w:t>
      </w:r>
      <w:sdt>
        <w:sdtPr>
          <w:alias w:val="Don't edit this field"/>
          <w:tag w:val="CitaviPlaceholder#c38378f8-6fee-4ab7-af4a-1d227af07c0f"/>
          <w:id w:val="-1203474734"/>
          <w:placeholder>
            <w:docPart w:val="517168BC600C4AF290D040EBC5A03C91"/>
          </w:placeholder>
        </w:sdtPr>
        <w:sdtEndPr/>
        <w:sdtContent>
          <w:r w:rsidR="00E915CC" w:rsidRPr="00E915CC">
            <w:fldChar w:fldCharType="begin"/>
          </w:r>
          <w:r w:rsidR="006E36CF">
            <w:rPr>
              <w:lang w:val="en-US"/>
            </w:rPr>
            <w:instrText>ADDIN CitaviPlaceholder{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}</w:instrText>
          </w:r>
          <w:r w:rsidR="00E915CC" w:rsidRPr="00E915CC">
            <w:fldChar w:fldCharType="separate"/>
          </w:r>
          <w:r w:rsidR="000B0433">
            <w:rPr>
              <w:lang w:val="en-US"/>
            </w:rPr>
            <w:t>(Da Roit and Le Bihan, 2010; Da Roit and Weicht, 2013)</w:t>
          </w:r>
          <w:r w:rsidR="00E915CC" w:rsidRPr="00E915CC">
            <w:fldChar w:fldCharType="end"/>
          </w:r>
        </w:sdtContent>
      </w:sdt>
      <w:r w:rsidR="00E915CC" w:rsidRPr="00E915CC">
        <w:rPr>
          <w:lang w:val="en-US"/>
        </w:rPr>
        <w:t>.</w:t>
      </w:r>
      <w:r w:rsidR="00E62C77">
        <w:rPr>
          <w:lang w:val="en-US"/>
        </w:rPr>
        <w:t xml:space="preserve"> In our setting, CASH may</w:t>
      </w:r>
      <w:r w:rsidR="00E62C77" w:rsidRPr="00E62C77">
        <w:rPr>
          <w:lang w:val="en-US"/>
        </w:rPr>
        <w:t xml:space="preserve"> take values of 0, describing a system where only in</w:t>
      </w:r>
      <w:r w:rsidR="005D7A23">
        <w:rPr>
          <w:lang w:val="en-US"/>
        </w:rPr>
        <w:t>-</w:t>
      </w:r>
      <w:r w:rsidR="00E62C77" w:rsidRPr="00E62C77">
        <w:rPr>
          <w:lang w:val="en-US"/>
        </w:rPr>
        <w:t xml:space="preserve">kind-benefits are available. If the use of cash benefits were bound to specific services and aids, the indicator was coded 1, while unbound benefits, where the use of the benefit was </w:t>
      </w:r>
      <w:r w:rsidR="005D7A23">
        <w:rPr>
          <w:lang w:val="en-US"/>
        </w:rPr>
        <w:t>at</w:t>
      </w:r>
      <w:r w:rsidR="005D7A23" w:rsidRPr="00E62C77">
        <w:rPr>
          <w:lang w:val="en-US"/>
        </w:rPr>
        <w:t xml:space="preserve"> </w:t>
      </w:r>
      <w:r w:rsidR="00E62C77" w:rsidRPr="00E62C77">
        <w:rPr>
          <w:lang w:val="en-US"/>
        </w:rPr>
        <w:t xml:space="preserve">the </w:t>
      </w:r>
      <w:r w:rsidR="000025F9" w:rsidRPr="00E62C77">
        <w:rPr>
          <w:lang w:val="en-US"/>
        </w:rPr>
        <w:t>beneficiary’s</w:t>
      </w:r>
      <w:r w:rsidR="00E62C77" w:rsidRPr="00E62C77">
        <w:rPr>
          <w:lang w:val="en-US"/>
        </w:rPr>
        <w:t xml:space="preserve"> own discre</w:t>
      </w:r>
      <w:r w:rsidR="005D7A23">
        <w:rPr>
          <w:lang w:val="en-US"/>
        </w:rPr>
        <w:t>tion</w:t>
      </w:r>
      <w:r w:rsidR="00E62C77" w:rsidRPr="00E62C77">
        <w:rPr>
          <w:lang w:val="en-US"/>
        </w:rPr>
        <w:t>, were coded with a 2</w:t>
      </w:r>
      <w:r w:rsidR="00E62C77">
        <w:rPr>
          <w:lang w:val="en-US"/>
        </w:rPr>
        <w:t>.</w:t>
      </w:r>
    </w:p>
    <w:p w14:paraId="301EBF7B" w14:textId="3DD32D48" w:rsidR="003C165F" w:rsidRDefault="00D86257" w:rsidP="003C165F">
      <w:pPr>
        <w:pStyle w:val="02FlietextEinzug"/>
        <w:rPr>
          <w:lang w:val="en-US"/>
        </w:rPr>
      </w:pPr>
      <w:r>
        <w:rPr>
          <w:lang w:val="en-US"/>
        </w:rPr>
        <w:t>Access to LTC systems is reflected by</w:t>
      </w:r>
      <w:r w:rsidR="00180D20" w:rsidRPr="00180D20">
        <w:rPr>
          <w:lang w:val="en-US"/>
        </w:rPr>
        <w:t xml:space="preserve"> three </w:t>
      </w:r>
      <w:r w:rsidR="00C101DA">
        <w:rPr>
          <w:lang w:val="en-US"/>
        </w:rPr>
        <w:t xml:space="preserve">choice </w:t>
      </w:r>
      <w:r w:rsidR="00180D20" w:rsidRPr="00180D20">
        <w:rPr>
          <w:lang w:val="en-US"/>
        </w:rPr>
        <w:t>indicators</w:t>
      </w:r>
      <w:r w:rsidR="007B4F7D">
        <w:rPr>
          <w:lang w:val="en-US"/>
        </w:rPr>
        <w:t xml:space="preserve"> and one means-testing indicator</w:t>
      </w:r>
      <w:r w:rsidR="00180D20" w:rsidRPr="00180D20">
        <w:rPr>
          <w:lang w:val="en-US"/>
        </w:rPr>
        <w:t xml:space="preserve">. Limitations in choice are </w:t>
      </w:r>
      <w:r w:rsidR="007B4F7D">
        <w:rPr>
          <w:lang w:val="en-US"/>
        </w:rPr>
        <w:t xml:space="preserve">defined as restrictions in the kind of benefit or provider that can be chosen and can relate to </w:t>
      </w:r>
      <w:r w:rsidR="00180D20" w:rsidRPr="00180D20">
        <w:rPr>
          <w:lang w:val="en-US"/>
        </w:rPr>
        <w:t xml:space="preserve">regional restriction or to insurance or benefit plans. The indicators </w:t>
      </w:r>
      <w:r w:rsidR="000A6448" w:rsidRPr="00180D20">
        <w:rPr>
          <w:lang w:val="en-US"/>
        </w:rPr>
        <w:t>are</w:t>
      </w:r>
      <w:r w:rsidR="00180D20" w:rsidRPr="00180D20">
        <w:rPr>
          <w:lang w:val="en-US"/>
        </w:rPr>
        <w:t xml:space="preserve"> choice of homes-care provider</w:t>
      </w:r>
      <w:r w:rsidR="00E62C77">
        <w:rPr>
          <w:lang w:val="en-US"/>
        </w:rPr>
        <w:t xml:space="preserve"> (HC)</w:t>
      </w:r>
      <w:r w:rsidR="00180D20" w:rsidRPr="00180D20">
        <w:rPr>
          <w:lang w:val="en-US"/>
        </w:rPr>
        <w:t xml:space="preserve">, choice of institutional care provider </w:t>
      </w:r>
      <w:r w:rsidR="00E62C77">
        <w:rPr>
          <w:lang w:val="en-US"/>
        </w:rPr>
        <w:t xml:space="preserve">(IC) </w:t>
      </w:r>
      <w:r w:rsidR="00180D20" w:rsidRPr="00180D20">
        <w:rPr>
          <w:lang w:val="en-US"/>
        </w:rPr>
        <w:t>and choice between cash and in-kind benefits</w:t>
      </w:r>
      <w:r w:rsidR="00E62C77">
        <w:rPr>
          <w:lang w:val="en-US"/>
        </w:rPr>
        <w:t xml:space="preserve"> (CVSI)</w:t>
      </w:r>
      <w:r w:rsidR="00180D20" w:rsidRPr="00180D20">
        <w:rPr>
          <w:lang w:val="en-US"/>
        </w:rPr>
        <w:t>.</w:t>
      </w:r>
      <w:r w:rsidR="00343B5D">
        <w:rPr>
          <w:lang w:val="en-US"/>
        </w:rPr>
        <w:t xml:space="preserve"> </w:t>
      </w:r>
      <w:r w:rsidR="00343B5D" w:rsidRPr="00343B5D">
        <w:rPr>
          <w:lang w:val="en-US"/>
        </w:rPr>
        <w:t>We constructed a cumulative index from these three choice indicators</w:t>
      </w:r>
      <w:r w:rsidR="000025F9">
        <w:rPr>
          <w:lang w:val="en-US"/>
        </w:rPr>
        <w:t xml:space="preserve">, since </w:t>
      </w:r>
      <w:r w:rsidR="000025F9" w:rsidRPr="000025F9">
        <w:rPr>
          <w:lang w:val="en-US"/>
        </w:rPr>
        <w:t xml:space="preserve">cluster analysis profits from a small number of variables, since multicollinearity might weight individual variables too strong biasing the derivation of meaningful clusters </w:t>
      </w:r>
      <w:sdt>
        <w:sdtPr>
          <w:rPr>
            <w:lang w:val="en-US"/>
          </w:rPr>
          <w:alias w:val="To edit, see citavi.com/edit"/>
          <w:tag w:val="CitaviPlaceholder#4d1eb3dc-c530-4f41-8c43-9a4104a3ef30"/>
          <w:id w:val="435959722"/>
          <w:placeholder>
            <w:docPart w:val="77F1CF32B55E4B07A4C0A9193610D1D6"/>
          </w:placeholder>
        </w:sdtPr>
        <w:sdtEndPr/>
        <w:sdtContent>
          <w:r w:rsidR="000025F9" w:rsidRPr="000025F9">
            <w:rPr>
              <w:lang w:val="en-US"/>
            </w:rPr>
            <w:fldChar w:fldCharType="begin"/>
          </w:r>
          <w:r w:rsidR="000025F9" w:rsidRPr="000025F9">
            <w:rPr>
              <w:lang w:val="en-US"/>
            </w:rPr>
            <w:instrText>ADDIN CitaviPlaceholder{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}</w:instrText>
          </w:r>
          <w:r w:rsidR="000025F9" w:rsidRPr="000025F9">
            <w:rPr>
              <w:lang w:val="en-US"/>
            </w:rPr>
            <w:fldChar w:fldCharType="separate"/>
          </w:r>
          <w:r w:rsidR="000025F9" w:rsidRPr="000025F9">
            <w:rPr>
              <w:lang w:val="en-US"/>
            </w:rPr>
            <w:t>(Milligan and Cooper, 1987)</w:t>
          </w:r>
          <w:r w:rsidR="000025F9" w:rsidRPr="000025F9">
            <w:rPr>
              <w:lang w:val="en-US"/>
            </w:rPr>
            <w:fldChar w:fldCharType="end"/>
          </w:r>
        </w:sdtContent>
      </w:sdt>
      <w:r w:rsidR="000025F9" w:rsidRPr="000025F9">
        <w:rPr>
          <w:lang w:val="en-US"/>
        </w:rPr>
        <w:t>. Moreover, this prevents findings from being biased by a strong overweighting of choice within the cluster analysis</w:t>
      </w:r>
      <w:r w:rsidR="00343B5D" w:rsidRPr="00343B5D">
        <w:rPr>
          <w:lang w:val="en-US"/>
        </w:rPr>
        <w:t xml:space="preserve">. This index (CIDX) may take values between 0-4, where 0 means absolute freedom of choice, while 4 reflects strong restrictions. </w:t>
      </w:r>
      <w:r w:rsidR="000025F9">
        <w:rPr>
          <w:lang w:val="en-US"/>
        </w:rPr>
        <w:t xml:space="preserve">Furthermore, </w:t>
      </w:r>
      <w:r>
        <w:rPr>
          <w:lang w:val="en-US"/>
        </w:rPr>
        <w:t xml:space="preserve">we </w:t>
      </w:r>
      <w:r w:rsidRPr="00D86257">
        <w:rPr>
          <w:lang w:val="en-US"/>
        </w:rPr>
        <w:t xml:space="preserve">used means-testing (MTAB) for any </w:t>
      </w:r>
      <w:r w:rsidR="00343B5D" w:rsidRPr="00D86257">
        <w:rPr>
          <w:lang w:val="en-US"/>
        </w:rPr>
        <w:t>benefit,</w:t>
      </w:r>
      <w:r w:rsidR="00D56285">
        <w:rPr>
          <w:lang w:val="en-US"/>
        </w:rPr>
        <w:t xml:space="preserve"> which includes</w:t>
      </w:r>
      <w:r w:rsidR="00343B5D">
        <w:rPr>
          <w:lang w:val="en-US"/>
        </w:rPr>
        <w:t xml:space="preserve"> </w:t>
      </w:r>
      <w:r w:rsidRPr="00D86257">
        <w:rPr>
          <w:lang w:val="en-US"/>
        </w:rPr>
        <w:t xml:space="preserve">cash benefits, in-kind </w:t>
      </w:r>
      <w:r w:rsidRPr="00D86257">
        <w:rPr>
          <w:lang w:val="en-US"/>
        </w:rPr>
        <w:lastRenderedPageBreak/>
        <w:t>benefits,</w:t>
      </w:r>
      <w:r w:rsidR="00D56285">
        <w:rPr>
          <w:lang w:val="en-US"/>
        </w:rPr>
        <w:t xml:space="preserve"> and</w:t>
      </w:r>
      <w:r w:rsidRPr="00D86257">
        <w:rPr>
          <w:lang w:val="en-US"/>
        </w:rPr>
        <w:t xml:space="preserve"> other care related benefits.</w:t>
      </w:r>
      <w:r>
        <w:rPr>
          <w:lang w:val="en-US"/>
        </w:rPr>
        <w:t xml:space="preserve"> </w:t>
      </w:r>
      <w:r w:rsidRPr="00D86257">
        <w:rPr>
          <w:lang w:val="en-US"/>
        </w:rPr>
        <w:t>If a country system applies no means-testing in LTC systems</w:t>
      </w:r>
      <w:r w:rsidR="00D56285">
        <w:rPr>
          <w:lang w:val="en-US"/>
        </w:rPr>
        <w:t xml:space="preserve"> at all</w:t>
      </w:r>
      <w:r w:rsidRPr="00D86257">
        <w:rPr>
          <w:lang w:val="en-US"/>
        </w:rPr>
        <w:t>, it was coded 0 and 1 if means-testing takes place.</w:t>
      </w:r>
      <w:r w:rsidR="003C165F" w:rsidRPr="003C165F">
        <w:rPr>
          <w:lang w:val="en-US"/>
        </w:rPr>
        <w:t xml:space="preserve"> </w:t>
      </w:r>
    </w:p>
    <w:p w14:paraId="5F02845C" w14:textId="675E57CF" w:rsidR="00180D20" w:rsidRDefault="000025F9" w:rsidP="000025F9">
      <w:pPr>
        <w:pStyle w:val="02FlietextEinzug"/>
        <w:rPr>
          <w:lang w:val="en-US"/>
        </w:rPr>
      </w:pPr>
      <w:r>
        <w:rPr>
          <w:lang w:val="en-US"/>
        </w:rPr>
        <w:t>Finally, w</w:t>
      </w:r>
      <w:r w:rsidR="003C165F">
        <w:rPr>
          <w:lang w:val="en-US"/>
        </w:rPr>
        <w:t>ithin the performance dimension</w:t>
      </w:r>
      <w:r w:rsidR="00FB0DD1">
        <w:rPr>
          <w:lang w:val="en-US"/>
        </w:rPr>
        <w:t xml:space="preserve">, </w:t>
      </w:r>
      <w:r w:rsidR="003C165F" w:rsidRPr="00180D20">
        <w:rPr>
          <w:lang w:val="en-US"/>
        </w:rPr>
        <w:t xml:space="preserve">we use indicators that are not exclusively but to a large part determined by the quality of LTC services. </w:t>
      </w:r>
      <w:r w:rsidR="003C165F">
        <w:rPr>
          <w:lang w:val="en-US"/>
        </w:rPr>
        <w:t>W</w:t>
      </w:r>
      <w:r w:rsidR="003C165F" w:rsidRPr="00180D20">
        <w:rPr>
          <w:lang w:val="en-US"/>
        </w:rPr>
        <w:t>e integrate life expectancy of people aged 65 or older</w:t>
      </w:r>
      <w:r w:rsidR="003C165F">
        <w:rPr>
          <w:lang w:val="en-US"/>
        </w:rPr>
        <w:t xml:space="preserve"> (LEX)</w:t>
      </w:r>
      <w:r w:rsidR="003C165F" w:rsidRPr="00180D20">
        <w:rPr>
          <w:lang w:val="en-US"/>
        </w:rPr>
        <w:t xml:space="preserve"> and the percentage of the population who are 65 or older and perceive their health as good or very good</w:t>
      </w:r>
      <w:r w:rsidR="003C165F">
        <w:rPr>
          <w:lang w:val="en-US"/>
        </w:rPr>
        <w:t xml:space="preserve"> (SPH)</w:t>
      </w:r>
      <w:r w:rsidR="003C165F" w:rsidRPr="00180D20">
        <w:rPr>
          <w:lang w:val="en-US"/>
        </w:rPr>
        <w:t>.</w:t>
      </w:r>
    </w:p>
    <w:p w14:paraId="66700576" w14:textId="78EBC149" w:rsidR="00E91ABE" w:rsidRPr="00673E58" w:rsidRDefault="00E62C77" w:rsidP="00E62C77">
      <w:pPr>
        <w:pStyle w:val="berschrift2"/>
        <w:rPr>
          <w:lang w:val="en-US"/>
        </w:rPr>
      </w:pPr>
      <w:r w:rsidRPr="00673E58">
        <w:rPr>
          <w:lang w:val="en-US"/>
        </w:rPr>
        <w:t>Data</w:t>
      </w:r>
    </w:p>
    <w:p w14:paraId="740C7D30" w14:textId="2F8627B3" w:rsidR="006A56FF" w:rsidRPr="006A56FF" w:rsidRDefault="00C04881" w:rsidP="002A4B22">
      <w:pPr>
        <w:pStyle w:val="Textkrper"/>
        <w:spacing w:line="480" w:lineRule="auto"/>
        <w:rPr>
          <w:szCs w:val="24"/>
        </w:rPr>
      </w:pPr>
      <w:r>
        <w:rPr>
          <w:szCs w:val="24"/>
        </w:rPr>
        <w:t xml:space="preserve">After extraction, we </w:t>
      </w:r>
      <w:r w:rsidR="00577247" w:rsidRPr="006A56FF">
        <w:rPr>
          <w:szCs w:val="24"/>
        </w:rPr>
        <w:t>excluded c</w:t>
      </w:r>
      <w:r w:rsidR="000F2CA0" w:rsidRPr="006A56FF">
        <w:rPr>
          <w:szCs w:val="24"/>
        </w:rPr>
        <w:t>ountries</w:t>
      </w:r>
      <w:r w:rsidR="00577247" w:rsidRPr="006A56FF">
        <w:rPr>
          <w:szCs w:val="24"/>
        </w:rPr>
        <w:t xml:space="preserve">, where data was missing </w:t>
      </w:r>
      <w:r w:rsidR="000F2CA0" w:rsidRPr="006A56FF">
        <w:rPr>
          <w:szCs w:val="24"/>
        </w:rPr>
        <w:t xml:space="preserve">on single </w:t>
      </w:r>
      <w:r w:rsidR="005A6A98" w:rsidRPr="006A56FF">
        <w:rPr>
          <w:szCs w:val="24"/>
        </w:rPr>
        <w:t>indicators</w:t>
      </w:r>
      <w:r w:rsidR="00D86257">
        <w:rPr>
          <w:szCs w:val="24"/>
        </w:rPr>
        <w:t xml:space="preserve"> for the whole observation period</w:t>
      </w:r>
      <w:r w:rsidR="000F2CA0" w:rsidRPr="006A56FF">
        <w:rPr>
          <w:szCs w:val="24"/>
        </w:rPr>
        <w:t xml:space="preserve"> (Austria, Canada,</w:t>
      </w:r>
      <w:r w:rsidR="004C6923">
        <w:rPr>
          <w:szCs w:val="24"/>
        </w:rPr>
        <w:t xml:space="preserve"> Chile,</w:t>
      </w:r>
      <w:r w:rsidR="000F2CA0" w:rsidRPr="006A56FF">
        <w:rPr>
          <w:szCs w:val="24"/>
        </w:rPr>
        <w:t xml:space="preserve"> Greece, Hungary, Iceland, Italy, Lithuania</w:t>
      </w:r>
      <w:r w:rsidR="004C6923">
        <w:rPr>
          <w:szCs w:val="24"/>
        </w:rPr>
        <w:t>, Mexico,</w:t>
      </w:r>
      <w:r w:rsidR="000E7BD7">
        <w:rPr>
          <w:szCs w:val="24"/>
        </w:rPr>
        <w:t xml:space="preserve"> </w:t>
      </w:r>
      <w:r w:rsidR="000F2CA0" w:rsidRPr="006A56FF">
        <w:rPr>
          <w:szCs w:val="24"/>
        </w:rPr>
        <w:t>Portugal</w:t>
      </w:r>
      <w:r w:rsidR="004C6923">
        <w:rPr>
          <w:szCs w:val="24"/>
        </w:rPr>
        <w:t xml:space="preserve"> and Turkey</w:t>
      </w:r>
      <w:r w:rsidR="000F2CA0" w:rsidRPr="006A56FF">
        <w:rPr>
          <w:szCs w:val="24"/>
        </w:rPr>
        <w:t>) leading</w:t>
      </w:r>
      <w:r w:rsidR="00DC39A1" w:rsidRPr="006A56FF">
        <w:rPr>
          <w:szCs w:val="24"/>
        </w:rPr>
        <w:t xml:space="preserve"> to </w:t>
      </w:r>
      <w:r w:rsidR="005A6A98" w:rsidRPr="006A56FF">
        <w:rPr>
          <w:szCs w:val="24"/>
        </w:rPr>
        <w:t xml:space="preserve">an analysis sample of </w:t>
      </w:r>
      <w:r w:rsidR="00147CE1" w:rsidRPr="006A56FF">
        <w:rPr>
          <w:i/>
          <w:iCs/>
          <w:szCs w:val="24"/>
        </w:rPr>
        <w:t>N</w:t>
      </w:r>
      <w:r w:rsidR="00147CE1" w:rsidRPr="006A56FF">
        <w:rPr>
          <w:szCs w:val="24"/>
        </w:rPr>
        <w:t>=</w:t>
      </w:r>
      <w:r w:rsidR="005A6A98" w:rsidRPr="006A56FF">
        <w:rPr>
          <w:szCs w:val="24"/>
        </w:rPr>
        <w:t>2</w:t>
      </w:r>
      <w:r w:rsidR="00341A8B" w:rsidRPr="006A56FF">
        <w:rPr>
          <w:szCs w:val="24"/>
        </w:rPr>
        <w:t>5</w:t>
      </w:r>
      <w:r w:rsidR="005A6A98" w:rsidRPr="006A56FF">
        <w:rPr>
          <w:szCs w:val="24"/>
        </w:rPr>
        <w:t xml:space="preserve"> countries. </w:t>
      </w:r>
      <w:bookmarkStart w:id="8" w:name="_Hlk42090690"/>
      <w:r w:rsidR="00D86257">
        <w:rPr>
          <w:szCs w:val="24"/>
        </w:rPr>
        <w:t xml:space="preserve">To </w:t>
      </w:r>
      <w:r w:rsidR="001F6140" w:rsidRPr="006A56FF">
        <w:rPr>
          <w:szCs w:val="24"/>
        </w:rPr>
        <w:t xml:space="preserve">handle </w:t>
      </w:r>
      <w:r w:rsidR="00B82577" w:rsidRPr="006A56FF">
        <w:rPr>
          <w:szCs w:val="24"/>
        </w:rPr>
        <w:t>missing values</w:t>
      </w:r>
      <w:r w:rsidR="005A6A98" w:rsidRPr="006A56FF">
        <w:rPr>
          <w:szCs w:val="24"/>
        </w:rPr>
        <w:t xml:space="preserve"> w</w:t>
      </w:r>
      <w:r w:rsidR="00F73978" w:rsidRPr="006A56FF">
        <w:rPr>
          <w:szCs w:val="24"/>
        </w:rPr>
        <w:t xml:space="preserve">ithin </w:t>
      </w:r>
      <w:r w:rsidR="006A56FF" w:rsidRPr="006A56FF">
        <w:rPr>
          <w:szCs w:val="24"/>
        </w:rPr>
        <w:t>quantitative indicators</w:t>
      </w:r>
      <w:r w:rsidR="00147CE1" w:rsidRPr="006A56FF">
        <w:rPr>
          <w:szCs w:val="24"/>
        </w:rPr>
        <w:t xml:space="preserve"> </w:t>
      </w:r>
      <w:r w:rsidR="003911ED" w:rsidRPr="006A56FF">
        <w:rPr>
          <w:szCs w:val="24"/>
        </w:rPr>
        <w:t>we</w:t>
      </w:r>
      <w:r w:rsidR="00147CE1" w:rsidRPr="006A56FF">
        <w:rPr>
          <w:szCs w:val="24"/>
        </w:rPr>
        <w:t xml:space="preserve"> conducted a three-step process</w:t>
      </w:r>
      <w:bookmarkEnd w:id="8"/>
      <w:r w:rsidR="00E028AA">
        <w:rPr>
          <w:szCs w:val="24"/>
        </w:rPr>
        <w:t xml:space="preserve">: </w:t>
      </w:r>
      <w:r w:rsidR="00F42EE7">
        <w:rPr>
          <w:szCs w:val="24"/>
        </w:rPr>
        <w:t>First, w</w:t>
      </w:r>
      <w:r w:rsidR="003911ED" w:rsidRPr="006A56FF">
        <w:rPr>
          <w:szCs w:val="24"/>
        </w:rPr>
        <w:t xml:space="preserve">e </w:t>
      </w:r>
      <w:r w:rsidR="000F2CA0" w:rsidRPr="006A56FF">
        <w:rPr>
          <w:szCs w:val="24"/>
        </w:rPr>
        <w:t xml:space="preserve">estimated a </w:t>
      </w:r>
      <w:r w:rsidR="00DC39A1" w:rsidRPr="006A56FF">
        <w:rPr>
          <w:szCs w:val="24"/>
        </w:rPr>
        <w:t xml:space="preserve">multiple </w:t>
      </w:r>
      <w:r w:rsidR="0063437C" w:rsidRPr="006A56FF">
        <w:rPr>
          <w:szCs w:val="24"/>
        </w:rPr>
        <w:t xml:space="preserve">imputed </w:t>
      </w:r>
      <w:r w:rsidR="00DC39A1" w:rsidRPr="006A56FF">
        <w:rPr>
          <w:szCs w:val="24"/>
        </w:rPr>
        <w:t>chained</w:t>
      </w:r>
      <w:r w:rsidR="0063437C" w:rsidRPr="006A56FF">
        <w:rPr>
          <w:szCs w:val="24"/>
        </w:rPr>
        <w:t xml:space="preserve"> equation</w:t>
      </w:r>
      <w:r w:rsidR="00DC39A1" w:rsidRPr="006A56FF">
        <w:rPr>
          <w:szCs w:val="24"/>
        </w:rPr>
        <w:t xml:space="preserve"> (MICE)</w:t>
      </w:r>
      <w:r w:rsidR="00577247" w:rsidRPr="006A56FF">
        <w:rPr>
          <w:szCs w:val="24"/>
        </w:rPr>
        <w:t xml:space="preserve"> </w:t>
      </w:r>
      <w:r w:rsidR="000F2CA0" w:rsidRPr="006A56FF">
        <w:rPr>
          <w:szCs w:val="24"/>
        </w:rPr>
        <w:t>regression model using predictive mean matching (PMM) for</w:t>
      </w:r>
      <w:r w:rsidR="00147CE1" w:rsidRPr="006A56FF">
        <w:rPr>
          <w:szCs w:val="24"/>
        </w:rPr>
        <w:t xml:space="preserve"> </w:t>
      </w:r>
      <w:r w:rsidR="00DC39A1" w:rsidRPr="006A56FF">
        <w:rPr>
          <w:szCs w:val="24"/>
        </w:rPr>
        <w:t>20</w:t>
      </w:r>
      <w:r w:rsidR="00147CE1" w:rsidRPr="006A56FF">
        <w:rPr>
          <w:szCs w:val="24"/>
        </w:rPr>
        <w:t xml:space="preserve"> </w:t>
      </w:r>
      <w:r w:rsidR="000F2CA0" w:rsidRPr="006A56FF">
        <w:rPr>
          <w:szCs w:val="24"/>
        </w:rPr>
        <w:t>cycles</w:t>
      </w:r>
      <w:r w:rsidR="00147CE1" w:rsidRPr="006A56FF">
        <w:rPr>
          <w:szCs w:val="24"/>
        </w:rPr>
        <w:t xml:space="preserve">. </w:t>
      </w:r>
      <w:r w:rsidR="00F42EE7" w:rsidRPr="00F42EE7">
        <w:rPr>
          <w:szCs w:val="24"/>
        </w:rPr>
        <w:t>Following the findings and recommendations of</w:t>
      </w:r>
      <w:r w:rsidR="007D212C">
        <w:rPr>
          <w:szCs w:val="24"/>
        </w:rPr>
        <w:t xml:space="preserve"> </w:t>
      </w:r>
      <w:sdt>
        <w:sdtPr>
          <w:rPr>
            <w:szCs w:val="24"/>
          </w:rPr>
          <w:alias w:val="To edit, see citavi.com/edit"/>
          <w:tag w:val="CitaviPlaceholder#7426b5a8-581b-44ab-a3f8-d81d712f09eb"/>
          <w:id w:val="154276306"/>
          <w:placeholder>
            <w:docPart w:val="DefaultPlaceholder_-1854013440"/>
          </w:placeholder>
        </w:sdtPr>
        <w:sdtEndPr/>
        <w:sdtContent>
          <w:r w:rsidR="007D212C">
            <w:rPr>
              <w:noProof/>
              <w:szCs w:val="24"/>
            </w:rPr>
            <w:fldChar w:fldCharType="begin"/>
          </w:r>
          <w:r w:rsidR="006C3A49">
            <w:rPr>
              <w:noProof/>
              <w:szCs w:val="24"/>
            </w:rPr>
            <w:instrText>ADDIN CitaviPlaceholder{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}</w:instrText>
          </w:r>
          <w:r w:rsidR="007D212C">
            <w:rPr>
              <w:noProof/>
              <w:szCs w:val="24"/>
            </w:rPr>
            <w:fldChar w:fldCharType="separate"/>
          </w:r>
          <w:r w:rsidR="000B0433">
            <w:rPr>
              <w:noProof/>
              <w:szCs w:val="24"/>
            </w:rPr>
            <w:t>(White et al., 2011; Kleinke et al., 2011)</w:t>
          </w:r>
          <w:r w:rsidR="007D212C">
            <w:rPr>
              <w:noProof/>
              <w:szCs w:val="24"/>
            </w:rPr>
            <w:fldChar w:fldCharType="end"/>
          </w:r>
        </w:sdtContent>
      </w:sdt>
      <w:r w:rsidR="00F42EE7" w:rsidRPr="00F42EE7">
        <w:rPr>
          <w:szCs w:val="24"/>
        </w:rPr>
        <w:t>, we imputed missing mean values of indicators by predictive mean matching of the next neighbor, here the next year. If for example the value was missing in 2105 for a specific country, we estimated the model with the full information from 2014 and aggregated the values of 20 cycles to yearly mean.</w:t>
      </w:r>
      <w:r w:rsidR="00F42EE7">
        <w:rPr>
          <w:szCs w:val="24"/>
        </w:rPr>
        <w:t xml:space="preserve"> Second, w</w:t>
      </w:r>
      <w:r w:rsidR="00DC39A1" w:rsidRPr="006A56FF">
        <w:rPr>
          <w:szCs w:val="24"/>
        </w:rPr>
        <w:t>e aggregated imputed data to the</w:t>
      </w:r>
      <w:r w:rsidR="00B42A9C" w:rsidRPr="006A56FF">
        <w:rPr>
          <w:szCs w:val="24"/>
        </w:rPr>
        <w:t xml:space="preserve"> </w:t>
      </w:r>
      <w:r w:rsidR="000F2CA0" w:rsidRPr="006A56FF">
        <w:rPr>
          <w:szCs w:val="24"/>
        </w:rPr>
        <w:t>yearly-</w:t>
      </w:r>
      <w:r w:rsidR="00B42A9C" w:rsidRPr="006A56FF">
        <w:rPr>
          <w:szCs w:val="24"/>
        </w:rPr>
        <w:t xml:space="preserve">mean of the </w:t>
      </w:r>
      <w:r w:rsidR="00DC39A1" w:rsidRPr="006A56FF">
        <w:rPr>
          <w:szCs w:val="24"/>
        </w:rPr>
        <w:t xml:space="preserve">specific </w:t>
      </w:r>
      <w:r w:rsidR="00B42A9C" w:rsidRPr="006A56FF">
        <w:rPr>
          <w:szCs w:val="24"/>
        </w:rPr>
        <w:t xml:space="preserve">indicator if the </w:t>
      </w:r>
      <w:r w:rsidR="000F2CA0" w:rsidRPr="006A56FF">
        <w:rPr>
          <w:szCs w:val="24"/>
        </w:rPr>
        <w:t>true</w:t>
      </w:r>
      <w:r w:rsidR="00B42A9C" w:rsidRPr="006A56FF">
        <w:rPr>
          <w:szCs w:val="24"/>
        </w:rPr>
        <w:t xml:space="preserve"> value was missing</w:t>
      </w:r>
      <w:r w:rsidR="00147CE1" w:rsidRPr="006A56FF">
        <w:rPr>
          <w:szCs w:val="24"/>
        </w:rPr>
        <w:t>.</w:t>
      </w:r>
      <w:r w:rsidR="00792D73">
        <w:rPr>
          <w:szCs w:val="24"/>
        </w:rPr>
        <w:t xml:space="preserve"> Finally, w</w:t>
      </w:r>
      <w:r w:rsidR="00792D73" w:rsidRPr="00C046FD">
        <w:rPr>
          <w:szCs w:val="24"/>
        </w:rPr>
        <w:t>e calculated an overall mean of the observation period between 2014-2016 for our analysis (Table 5, Online Appendix).</w:t>
      </w:r>
    </w:p>
    <w:p w14:paraId="01CE70CC" w14:textId="494ECE58" w:rsidR="005E0DE7" w:rsidRPr="006A56FF" w:rsidRDefault="005E0DE7" w:rsidP="005E0DE7">
      <w:pPr>
        <w:pStyle w:val="berschrift2"/>
        <w:rPr>
          <w:lang w:val="en-US"/>
        </w:rPr>
      </w:pPr>
      <w:r w:rsidRPr="006A56FF">
        <w:rPr>
          <w:lang w:val="en-US"/>
        </w:rPr>
        <w:t>Cluster analysis</w:t>
      </w:r>
    </w:p>
    <w:p w14:paraId="1F6F8A47" w14:textId="026C95DD" w:rsidR="00B95452" w:rsidRDefault="00981837" w:rsidP="002A4B22">
      <w:pPr>
        <w:pStyle w:val="02FlietextErsterAbsatz"/>
        <w:rPr>
          <w:lang w:val="en-US"/>
        </w:rPr>
      </w:pPr>
      <w:r w:rsidRPr="006A56FF">
        <w:rPr>
          <w:lang w:val="en-US"/>
        </w:rPr>
        <w:t xml:space="preserve">Cluster analysis is the standard method in welfare state typologies </w:t>
      </w:r>
      <w:sdt>
        <w:sdtPr>
          <w:rPr>
            <w:lang w:val="en-US"/>
          </w:rPr>
          <w:alias w:val="Don't edit this field"/>
          <w:tag w:val="CitaviPlaceholder#67a703a8-bda3-4c7a-be2d-c5f4e4c3a4a0"/>
          <w:id w:val="660270162"/>
          <w:placeholder>
            <w:docPart w:val="A5334BB543314443BB94EC4AE6911E2D"/>
          </w:placeholder>
        </w:sdtPr>
        <w:sdtEndPr/>
        <w:sdtContent>
          <w:r w:rsidRPr="006A56FF">
            <w:rPr>
              <w:lang w:val="en-US"/>
            </w:rPr>
            <w:fldChar w:fldCharType="begin"/>
          </w:r>
          <w:r w:rsidR="006C3A49">
            <w:rPr>
              <w:lang w:val="en-US"/>
            </w:rPr>
            <w:instrText>ADDIN CitaviPlaceholder{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}</w:instrText>
          </w:r>
          <w:r w:rsidRPr="006A56FF">
            <w:rPr>
              <w:lang w:val="en-US"/>
            </w:rPr>
            <w:fldChar w:fldCharType="separate"/>
          </w:r>
          <w:r w:rsidR="000B0433">
            <w:rPr>
              <w:lang w:val="en-US"/>
            </w:rPr>
            <w:t>(Jensen, 2008; Reibling, 2010; Wendt, 2014)</w:t>
          </w:r>
          <w:r w:rsidRPr="006A56FF">
            <w:rPr>
              <w:lang w:val="en-US"/>
            </w:rPr>
            <w:fldChar w:fldCharType="end"/>
          </w:r>
        </w:sdtContent>
      </w:sdt>
      <w:r w:rsidRPr="006A56FF">
        <w:rPr>
          <w:lang w:val="en-US"/>
        </w:rPr>
        <w:t xml:space="preserve"> as well as in LTC typologies </w:t>
      </w:r>
      <w:sdt>
        <w:sdtPr>
          <w:rPr>
            <w:lang w:val="en-US"/>
          </w:rPr>
          <w:alias w:val="Don't edit this field"/>
          <w:tag w:val="CitaviPlaceholder#ff681547-d17e-4bc3-a63c-3ab7332493b6"/>
          <w:id w:val="-117612699"/>
          <w:placeholder>
            <w:docPart w:val="A5334BB543314443BB94EC4AE6911E2D"/>
          </w:placeholder>
        </w:sdtPr>
        <w:sdtEndPr/>
        <w:sdtContent>
          <w:r w:rsidRPr="006A56FF">
            <w:rPr>
              <w:lang w:val="en-US"/>
            </w:rPr>
            <w:fldChar w:fldCharType="begin"/>
          </w:r>
          <w:r w:rsidR="006E36CF">
            <w:rPr>
              <w:lang w:val="en-US"/>
            </w:rPr>
            <w:instrText>ADDIN CitaviPlaceholder{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HJlZiI6IjUifX0seyIkaWQiOiIxOSIsIkZpcnN0TmFtZSI6Ik1vbmlrYSIsIkxhc3ROYW1lIjoiUmllZGVsIiwiUHJvdGVjdGVkIjpmYWxzZSwiU2V4IjoxLCJDcmVhdGVkQnkiOiJfbSIsIkNyZWF0ZWRPbiI6IjIwMTgtMTItMTJUMTA6Mjg6NDQiLCJNb2RpZmllZEJ5IjoiX20iLCJJZCI6IjIyMDhjYzdmLWEzMTUtNDEyOC1hY2RiLTcxMDNkYjQzYTJlYiIsIk1vZGlmaWVkT24iOiIyMDE4LTEyLTEyVDEwOjI4OjQ0IiwiUHJvamVjdCI6eyIkcmVmIjoiNSJ9fSx7IiRpZCI6IjIw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MjE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}</w:instrText>
          </w:r>
          <w:r w:rsidRPr="006A56FF">
            <w:rPr>
              <w:lang w:val="en-US"/>
            </w:rPr>
            <w:fldChar w:fldCharType="separate"/>
          </w:r>
          <w:r w:rsidR="000B0433">
            <w:rPr>
              <w:lang w:val="en-US"/>
            </w:rPr>
            <w:t>(Halásková et al., 2017; Kautto, 2002; Kraus et al., 2010; Saraceno and Keck, 2010)</w:t>
          </w:r>
          <w:r w:rsidRPr="006A56FF">
            <w:rPr>
              <w:lang w:val="en-US"/>
            </w:rPr>
            <w:fldChar w:fldCharType="end"/>
          </w:r>
        </w:sdtContent>
      </w:sdt>
      <w:r w:rsidRPr="006A56FF">
        <w:rPr>
          <w:lang w:val="en-US"/>
        </w:rPr>
        <w:t xml:space="preserve"> for classifying and developing system types. </w:t>
      </w:r>
      <w:r w:rsidR="00890CE6">
        <w:rPr>
          <w:lang w:val="en-US"/>
        </w:rPr>
        <w:t>T</w:t>
      </w:r>
      <w:r w:rsidR="00890CE6" w:rsidRPr="00890CE6">
        <w:rPr>
          <w:lang w:val="en-US"/>
        </w:rPr>
        <w:t xml:space="preserve">he innovative approach by </w:t>
      </w:r>
      <w:sdt>
        <w:sdtPr>
          <w:rPr>
            <w:lang w:val="en-US"/>
          </w:rPr>
          <w:alias w:val="Don't edit this field"/>
          <w:tag w:val="CitaviPlaceholder#83e31000-2d90-473e-824b-b0a466f6b8d5"/>
          <w:id w:val="877590673"/>
          <w:placeholder>
            <w:docPart w:val="CF282BB1D66D4B6785A2B636FAEAAF1D"/>
          </w:placeholder>
        </w:sdtPr>
        <w:sdtEndPr/>
        <w:sdtContent>
          <w:r w:rsidR="00890CE6" w:rsidRPr="00890CE6">
            <w:rPr>
              <w:lang w:val="en-US"/>
            </w:rPr>
            <w:fldChar w:fldCharType="begin"/>
          </w:r>
          <w:r w:rsidR="006C3A49">
            <w:rPr>
              <w:lang w:val="en-US"/>
            </w:rPr>
            <w:instrText>ADDIN CitaviPlaceholder{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}</w:instrText>
          </w:r>
          <w:r w:rsidR="00890CE6" w:rsidRPr="00890CE6">
            <w:rPr>
              <w:lang w:val="en-US"/>
            </w:rPr>
            <w:fldChar w:fldCharType="separate"/>
          </w:r>
          <w:r w:rsidR="000B0433">
            <w:rPr>
              <w:lang w:val="en-US"/>
            </w:rPr>
            <w:t>Reibling et al.</w:t>
          </w:r>
          <w:r w:rsidR="00890CE6" w:rsidRPr="00890CE6">
            <w:rPr>
              <w:lang w:val="en-US"/>
            </w:rPr>
            <w:fldChar w:fldCharType="end"/>
          </w:r>
        </w:sdtContent>
      </w:sdt>
      <w:r w:rsidR="00890CE6" w:rsidRPr="00890CE6">
        <w:rPr>
          <w:lang w:val="en-US"/>
        </w:rPr>
        <w:t xml:space="preserve"> </w:t>
      </w:r>
      <w:sdt>
        <w:sdtPr>
          <w:rPr>
            <w:lang w:val="en-US"/>
          </w:rPr>
          <w:alias w:val="Don't edit this field"/>
          <w:tag w:val="CitaviPlaceholder#dcd77d32-a30b-4215-8fef-969935cd8192"/>
          <w:id w:val="1405262806"/>
          <w:placeholder>
            <w:docPart w:val="CF282BB1D66D4B6785A2B636FAEAAF1D"/>
          </w:placeholder>
        </w:sdtPr>
        <w:sdtEndPr/>
        <w:sdtContent>
          <w:r w:rsidR="00890CE6" w:rsidRPr="00890CE6">
            <w:rPr>
              <w:lang w:val="en-US"/>
            </w:rPr>
            <w:fldChar w:fldCharType="begin"/>
          </w:r>
          <w:r w:rsidR="006C3A49">
            <w:rPr>
              <w:lang w:val="en-US"/>
            </w:rPr>
            <w:instrText>ADDIN CitaviPlaceholder{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}</w:instrText>
          </w:r>
          <w:r w:rsidR="00890CE6" w:rsidRPr="00890CE6">
            <w:rPr>
              <w:lang w:val="en-US"/>
            </w:rPr>
            <w:fldChar w:fldCharType="separate"/>
          </w:r>
          <w:r w:rsidR="000B0433">
            <w:rPr>
              <w:lang w:val="en-US"/>
            </w:rPr>
            <w:t>(2019)</w:t>
          </w:r>
          <w:r w:rsidR="00890CE6" w:rsidRPr="00890CE6">
            <w:rPr>
              <w:lang w:val="en-US"/>
            </w:rPr>
            <w:fldChar w:fldCharType="end"/>
          </w:r>
        </w:sdtContent>
      </w:sdt>
      <w:r w:rsidR="00890CE6" w:rsidRPr="00890CE6">
        <w:rPr>
          <w:lang w:val="en-US"/>
        </w:rPr>
        <w:t>, wh</w:t>
      </w:r>
      <w:r w:rsidR="00A64CDE">
        <w:rPr>
          <w:lang w:val="en-US"/>
        </w:rPr>
        <w:t xml:space="preserve">ere the </w:t>
      </w:r>
      <w:r w:rsidR="00A64CDE">
        <w:rPr>
          <w:lang w:val="en-US"/>
        </w:rPr>
        <w:lastRenderedPageBreak/>
        <w:t>authors</w:t>
      </w:r>
      <w:r w:rsidR="00890CE6" w:rsidRPr="00890CE6">
        <w:rPr>
          <w:lang w:val="en-US"/>
        </w:rPr>
        <w:t xml:space="preserve"> u</w:t>
      </w:r>
      <w:r w:rsidR="00A64CDE">
        <w:rPr>
          <w:lang w:val="en-US"/>
        </w:rPr>
        <w:t>tilize</w:t>
      </w:r>
      <w:r w:rsidR="00890CE6" w:rsidRPr="00890CE6">
        <w:rPr>
          <w:lang w:val="en-US"/>
        </w:rPr>
        <w:t xml:space="preserve"> multiple cluster analys</w:t>
      </w:r>
      <w:r w:rsidR="00F252A1">
        <w:rPr>
          <w:lang w:val="en-US"/>
        </w:rPr>
        <w:t>e</w:t>
      </w:r>
      <w:r w:rsidR="00890CE6" w:rsidRPr="00890CE6">
        <w:rPr>
          <w:lang w:val="en-US"/>
        </w:rPr>
        <w:t xml:space="preserve">s </w:t>
      </w:r>
      <w:r w:rsidR="007E1E49">
        <w:rPr>
          <w:lang w:val="en-US"/>
        </w:rPr>
        <w:t xml:space="preserve">within the same methodological framework has </w:t>
      </w:r>
      <w:r w:rsidR="00890CE6">
        <w:rPr>
          <w:lang w:val="en-US"/>
        </w:rPr>
        <w:t xml:space="preserve">several advantages compared to classical </w:t>
      </w:r>
      <w:r w:rsidR="007E1E49">
        <w:rPr>
          <w:lang w:val="en-US"/>
        </w:rPr>
        <w:t>approaches</w:t>
      </w:r>
      <w:r w:rsidR="004B68A3">
        <w:rPr>
          <w:lang w:val="en-US"/>
        </w:rPr>
        <w:t xml:space="preserve"> that often lack accepted standards and statistical rules </w:t>
      </w:r>
      <w:sdt>
        <w:sdtPr>
          <w:rPr>
            <w:lang w:val="en-US"/>
          </w:rPr>
          <w:alias w:val="To edit, see citavi.com/edit"/>
          <w:tag w:val="CitaviPlaceholder#0b45a2e3-9a04-4fc5-891f-fbbc5b7f3dac"/>
          <w:id w:val="-866294696"/>
          <w:placeholder>
            <w:docPart w:val="DefaultPlaceholder_-1854013440"/>
          </w:placeholder>
        </w:sdtPr>
        <w:sdtEndPr/>
        <w:sdtContent>
          <w:r w:rsidR="00F252A1">
            <w:rPr>
              <w:noProof/>
              <w:lang w:val="en-US"/>
            </w:rPr>
            <w:fldChar w:fldCharType="begin"/>
          </w:r>
          <w:r w:rsidR="006C3A49">
            <w:rPr>
              <w:noProof/>
              <w:lang w:val="en-US"/>
            </w:rPr>
            <w:instrText>ADDIN CitaviPlaceholder{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}</w:instrText>
          </w:r>
          <w:r w:rsidR="00F252A1">
            <w:rPr>
              <w:noProof/>
              <w:lang w:val="en-US"/>
            </w:rPr>
            <w:fldChar w:fldCharType="separate"/>
          </w:r>
          <w:r w:rsidR="000B0433">
            <w:rPr>
              <w:noProof/>
              <w:lang w:val="en-US"/>
            </w:rPr>
            <w:t>(Fonseca, 2013)</w:t>
          </w:r>
          <w:r w:rsidR="00F252A1">
            <w:rPr>
              <w:noProof/>
              <w:lang w:val="en-US"/>
            </w:rPr>
            <w:fldChar w:fldCharType="end"/>
          </w:r>
        </w:sdtContent>
      </w:sdt>
      <w:r w:rsidR="00890CE6">
        <w:rPr>
          <w:lang w:val="en-US"/>
        </w:rPr>
        <w:t xml:space="preserve">. </w:t>
      </w:r>
      <w:r w:rsidR="004B68A3">
        <w:rPr>
          <w:lang w:val="en-US"/>
        </w:rPr>
        <w:t xml:space="preserve">Since researchers </w:t>
      </w:r>
      <w:r w:rsidR="00A64CDE">
        <w:rPr>
          <w:lang w:val="en-US"/>
        </w:rPr>
        <w:t>must</w:t>
      </w:r>
      <w:r w:rsidR="004B68A3">
        <w:rPr>
          <w:lang w:val="en-US"/>
        </w:rPr>
        <w:t xml:space="preserve"> make </w:t>
      </w:r>
      <w:r w:rsidR="007E1E49">
        <w:rPr>
          <w:lang w:val="en-US"/>
        </w:rPr>
        <w:t xml:space="preserve">technical decisions </w:t>
      </w:r>
      <w:r w:rsidR="00E028AA">
        <w:rPr>
          <w:lang w:val="en-US"/>
        </w:rPr>
        <w:t xml:space="preserve">that </w:t>
      </w:r>
      <w:r w:rsidR="00A64CDE">
        <w:rPr>
          <w:lang w:val="en-US"/>
        </w:rPr>
        <w:t>potentially</w:t>
      </w:r>
      <w:r w:rsidR="004B68A3">
        <w:rPr>
          <w:lang w:val="en-US"/>
        </w:rPr>
        <w:t xml:space="preserve"> </w:t>
      </w:r>
      <w:r w:rsidR="00440583">
        <w:rPr>
          <w:lang w:val="en-US"/>
        </w:rPr>
        <w:t>shift</w:t>
      </w:r>
      <w:r w:rsidR="007E1E49">
        <w:rPr>
          <w:lang w:val="en-US"/>
        </w:rPr>
        <w:t xml:space="preserve"> findings in different ways of interpretation, </w:t>
      </w:r>
      <w:r w:rsidR="004B68A3">
        <w:rPr>
          <w:lang w:val="en-US"/>
        </w:rPr>
        <w:t xml:space="preserve">a single cluster analysis is not appropriate for classifying </w:t>
      </w:r>
      <w:r w:rsidR="00440583">
        <w:rPr>
          <w:lang w:val="en-US"/>
        </w:rPr>
        <w:t xml:space="preserve">such complex long-term care </w:t>
      </w:r>
      <w:r w:rsidR="004B68A3">
        <w:rPr>
          <w:lang w:val="en-US"/>
        </w:rPr>
        <w:t xml:space="preserve">systems. The flexibility of the multi-cluster-analysis proposed by </w:t>
      </w:r>
      <w:sdt>
        <w:sdtPr>
          <w:rPr>
            <w:lang w:val="en-US"/>
          </w:rPr>
          <w:alias w:val="To edit, see citavi.com/edit"/>
          <w:tag w:val="CitaviPlaceholder#4320c01d-6c84-4cfd-b6f1-6434fbc777ee"/>
          <w:id w:val="1597374595"/>
          <w:placeholder>
            <w:docPart w:val="DefaultPlaceholder_-1854013440"/>
          </w:placeholder>
        </w:sdtPr>
        <w:sdtEndPr/>
        <w:sdtContent>
          <w:r w:rsidR="00F252A1">
            <w:rPr>
              <w:noProof/>
              <w:lang w:val="en-US"/>
            </w:rPr>
            <w:fldChar w:fldCharType="begin"/>
          </w:r>
          <w:r w:rsidR="006C3A49">
            <w:rPr>
              <w:noProof/>
              <w:lang w:val="en-US"/>
            </w:rPr>
            <w:instrText>ADDIN CitaviPlaceholder{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}</w:instrText>
          </w:r>
          <w:r w:rsidR="00F252A1">
            <w:rPr>
              <w:noProof/>
              <w:lang w:val="en-US"/>
            </w:rPr>
            <w:fldChar w:fldCharType="separate"/>
          </w:r>
          <w:r w:rsidR="000B0433">
            <w:rPr>
              <w:noProof/>
              <w:lang w:val="en-US"/>
            </w:rPr>
            <w:t>(Reibling et al., 2019: 615)</w:t>
          </w:r>
          <w:r w:rsidR="00F252A1">
            <w:rPr>
              <w:noProof/>
              <w:lang w:val="en-US"/>
            </w:rPr>
            <w:fldChar w:fldCharType="end"/>
          </w:r>
        </w:sdtContent>
      </w:sdt>
      <w:r w:rsidR="004B68A3">
        <w:rPr>
          <w:lang w:val="en-US"/>
        </w:rPr>
        <w:t>, however allows to combine results from different specifications “using the variability across those results as measure of confidence about the membership of two observations in one cluster” increasing reliability of the method itself.</w:t>
      </w:r>
    </w:p>
    <w:p w14:paraId="77DB0897" w14:textId="5D8063E7" w:rsidR="00574BF9" w:rsidRDefault="00B95452" w:rsidP="002A4B22">
      <w:pPr>
        <w:pStyle w:val="02FlietextEinzug"/>
        <w:rPr>
          <w:lang w:val="en-US"/>
        </w:rPr>
      </w:pPr>
      <w:r>
        <w:rPr>
          <w:lang w:val="en-US"/>
        </w:rPr>
        <w:t>Following the proposed framework</w:t>
      </w:r>
      <w:r w:rsidR="00E028AA">
        <w:rPr>
          <w:lang w:val="en-US"/>
        </w:rPr>
        <w:t xml:space="preserve"> </w:t>
      </w:r>
      <w:r>
        <w:rPr>
          <w:lang w:val="en-US"/>
        </w:rPr>
        <w:t>we specified cluster analysis</w:t>
      </w:r>
      <w:r w:rsidR="00574BF9">
        <w:rPr>
          <w:lang w:val="en-US"/>
        </w:rPr>
        <w:t xml:space="preserve"> in Stata 16</w:t>
      </w:r>
      <w:r>
        <w:rPr>
          <w:lang w:val="en-US"/>
        </w:rPr>
        <w:t xml:space="preserve"> with either z- and range-standardized variables, used Gower and squared Euclidian distance as measures of dissimilarity in both, a k-means partitioning analysis as well as a agglomerative cluster </w:t>
      </w:r>
      <w:r w:rsidR="00574BF9">
        <w:rPr>
          <w:lang w:val="en-US"/>
        </w:rPr>
        <w:t xml:space="preserve">analysis with average and Wards algorithms as linkage methods and selected </w:t>
      </w:r>
      <w:r w:rsidR="009D562C">
        <w:rPr>
          <w:lang w:val="en-US"/>
        </w:rPr>
        <w:t xml:space="preserve">the </w:t>
      </w:r>
      <w:r w:rsidR="00574BF9">
        <w:rPr>
          <w:lang w:val="en-US"/>
        </w:rPr>
        <w:t>first and second-best result determined by stopping rules of Calinski-Harab</w:t>
      </w:r>
      <w:r w:rsidR="00D3542F">
        <w:rPr>
          <w:lang w:val="en-US"/>
        </w:rPr>
        <w:t>asz and Duda/Hart and Dendrogram</w:t>
      </w:r>
      <w:r w:rsidR="00574BF9">
        <w:rPr>
          <w:lang w:val="en-US"/>
        </w:rPr>
        <w:t>ms</w:t>
      </w:r>
      <w:r w:rsidR="009D562C">
        <w:rPr>
          <w:lang w:val="en-US"/>
        </w:rPr>
        <w:t xml:space="preserve"> for each of the 24 separate cluster analysis</w:t>
      </w:r>
      <w:r w:rsidR="00574BF9">
        <w:rPr>
          <w:lang w:val="en-US"/>
        </w:rPr>
        <w:t>.</w:t>
      </w:r>
    </w:p>
    <w:p w14:paraId="62F2363A" w14:textId="1799ECB7" w:rsidR="005E0DE7" w:rsidRPr="004B68A3" w:rsidRDefault="00574BF9" w:rsidP="00AF0643">
      <w:pPr>
        <w:pStyle w:val="02FlietextEinzug"/>
        <w:rPr>
          <w:lang w:val="en-US"/>
        </w:rPr>
      </w:pPr>
      <w:r>
        <w:rPr>
          <w:lang w:val="en-US"/>
        </w:rPr>
        <w:t xml:space="preserve">Findings from 8 k-means </w:t>
      </w:r>
      <w:r w:rsidR="009D562C">
        <w:rPr>
          <w:lang w:val="en-US"/>
        </w:rPr>
        <w:t xml:space="preserve">and </w:t>
      </w:r>
      <w:r>
        <w:rPr>
          <w:lang w:val="en-US"/>
        </w:rPr>
        <w:t>16 hierarchical</w:t>
      </w:r>
      <w:r w:rsidR="009D562C">
        <w:rPr>
          <w:lang w:val="en-US"/>
        </w:rPr>
        <w:t xml:space="preserve"> cluster analysis</w:t>
      </w:r>
      <w:r>
        <w:rPr>
          <w:lang w:val="en-US"/>
        </w:rPr>
        <w:t xml:space="preserve"> results went equally in the calculation on how often each country was in the same cluster with every other country. To classify as full membership within this network of long-term-care systems, </w:t>
      </w:r>
      <w:r w:rsidR="00A23230">
        <w:rPr>
          <w:lang w:val="en-US"/>
        </w:rPr>
        <w:t>a connection between two countries</w:t>
      </w:r>
      <w:r>
        <w:rPr>
          <w:lang w:val="en-US"/>
        </w:rPr>
        <w:t xml:space="preserve"> </w:t>
      </w:r>
      <w:r w:rsidR="007C1E77">
        <w:rPr>
          <w:lang w:val="en-US"/>
        </w:rPr>
        <w:t>must</w:t>
      </w:r>
      <w:r>
        <w:rPr>
          <w:lang w:val="en-US"/>
        </w:rPr>
        <w:t xml:space="preserve"> show up in </w:t>
      </w:r>
      <w:r w:rsidR="006242EC">
        <w:rPr>
          <w:lang w:val="en-US"/>
        </w:rPr>
        <w:t>≥</w:t>
      </w:r>
      <w:r>
        <w:rPr>
          <w:lang w:val="en-US"/>
        </w:rPr>
        <w:t xml:space="preserve"> 66% of all </w:t>
      </w:r>
      <w:r w:rsidR="00264EB7">
        <w:rPr>
          <w:lang w:val="en-US"/>
        </w:rPr>
        <w:t>cluster analysis</w:t>
      </w:r>
      <w:r w:rsidR="008B7E3E">
        <w:rPr>
          <w:lang w:val="en-US"/>
        </w:rPr>
        <w:t xml:space="preserve"> and a country needs to have these strong ties with at least half of all countries in the cluster. A partial membership is defined as a connection of two countries in</w:t>
      </w:r>
      <w:r>
        <w:rPr>
          <w:lang w:val="en-US"/>
        </w:rPr>
        <w:t xml:space="preserve"> </w:t>
      </w:r>
      <w:r w:rsidR="006242EC">
        <w:rPr>
          <w:lang w:val="en-US"/>
        </w:rPr>
        <w:t>≥</w:t>
      </w:r>
      <w:r>
        <w:rPr>
          <w:lang w:val="en-US"/>
        </w:rPr>
        <w:t xml:space="preserve"> 50% of cluster</w:t>
      </w:r>
      <w:r w:rsidR="008B7E3E">
        <w:rPr>
          <w:lang w:val="en-US"/>
        </w:rPr>
        <w:t xml:space="preserve"> analysis</w:t>
      </w:r>
      <w:r>
        <w:rPr>
          <w:lang w:val="en-US"/>
        </w:rPr>
        <w:t>.</w:t>
      </w:r>
      <w:r w:rsidR="00AF0643">
        <w:rPr>
          <w:lang w:val="en-US"/>
        </w:rPr>
        <w:t xml:space="preserve"> </w:t>
      </w:r>
      <w:r w:rsidR="00826A47">
        <w:rPr>
          <w:lang w:val="en-US"/>
        </w:rPr>
        <w:t xml:space="preserve">We present one cluster solution which is based on the </w:t>
      </w:r>
      <w:r w:rsidR="00264EB7">
        <w:rPr>
          <w:lang w:val="en-US"/>
        </w:rPr>
        <w:t>full membership rule</w:t>
      </w:r>
      <w:r w:rsidR="00826A47">
        <w:rPr>
          <w:lang w:val="en-US"/>
        </w:rPr>
        <w:t xml:space="preserve"> and one cluster solution which also integrates </w:t>
      </w:r>
      <w:r w:rsidR="00264EB7">
        <w:rPr>
          <w:lang w:val="en-US"/>
        </w:rPr>
        <w:t xml:space="preserve">the partial </w:t>
      </w:r>
      <w:r w:rsidR="00E435AB">
        <w:rPr>
          <w:lang w:val="en-US"/>
        </w:rPr>
        <w:t>memberships</w:t>
      </w:r>
      <w:r w:rsidR="00264EB7">
        <w:rPr>
          <w:lang w:val="en-US"/>
        </w:rPr>
        <w:t xml:space="preserve"> into the solution</w:t>
      </w:r>
      <w:r w:rsidR="00826A47">
        <w:rPr>
          <w:lang w:val="en-US"/>
        </w:rPr>
        <w:t>. We m</w:t>
      </w:r>
      <w:r w:rsidR="00264EB7">
        <w:rPr>
          <w:lang w:val="en-US"/>
        </w:rPr>
        <w:t xml:space="preserve">apped the cluster solution by a </w:t>
      </w:r>
      <w:r w:rsidR="00EF6744">
        <w:rPr>
          <w:lang w:val="en-US"/>
        </w:rPr>
        <w:t>network graph</w:t>
      </w:r>
      <w:r w:rsidR="00826A47">
        <w:rPr>
          <w:lang w:val="en-US"/>
        </w:rPr>
        <w:t xml:space="preserve">, which </w:t>
      </w:r>
      <w:r w:rsidR="008B7E3E">
        <w:rPr>
          <w:lang w:val="en-US"/>
        </w:rPr>
        <w:t xml:space="preserve">was </w:t>
      </w:r>
      <w:r w:rsidR="00EF6744">
        <w:rPr>
          <w:lang w:val="en-US"/>
        </w:rPr>
        <w:t xml:space="preserve">modelled </w:t>
      </w:r>
      <w:r w:rsidR="008B7E3E">
        <w:rPr>
          <w:lang w:val="en-US"/>
        </w:rPr>
        <w:t xml:space="preserve">by </w:t>
      </w:r>
      <w:r>
        <w:rPr>
          <w:lang w:val="en-US"/>
        </w:rPr>
        <w:t>UNICNET6/Netdraw.</w:t>
      </w:r>
      <w:r w:rsidR="00C15C3A">
        <w:rPr>
          <w:lang w:val="en-US"/>
        </w:rPr>
        <w:t xml:space="preserve"> </w:t>
      </w:r>
      <w:r w:rsidR="00C15C3A" w:rsidRPr="00C15C3A">
        <w:rPr>
          <w:lang w:val="en-US"/>
        </w:rPr>
        <w:t xml:space="preserve">The graph thereby not only visualizes groups of countries and how likely it is that two countries belong to a similar </w:t>
      </w:r>
      <w:r w:rsidR="00AF3AF9" w:rsidRPr="00C15C3A">
        <w:rPr>
          <w:lang w:val="en-US"/>
        </w:rPr>
        <w:t xml:space="preserve">LTC system </w:t>
      </w:r>
      <w:r w:rsidR="00C15C3A" w:rsidRPr="00C15C3A">
        <w:rPr>
          <w:lang w:val="en-US"/>
        </w:rPr>
        <w:t xml:space="preserve">type. Rather it displays the </w:t>
      </w:r>
      <w:r w:rsidR="00C15C3A" w:rsidRPr="00C15C3A">
        <w:rPr>
          <w:lang w:val="en-US"/>
        </w:rPr>
        <w:lastRenderedPageBreak/>
        <w:t>internal consistency of LTC systems</w:t>
      </w:r>
      <w:r w:rsidR="003920CC">
        <w:rPr>
          <w:lang w:val="en-US"/>
        </w:rPr>
        <w:t xml:space="preserve"> allowing for an in-depth analysis of the composition of clusters.</w:t>
      </w:r>
    </w:p>
    <w:p w14:paraId="0CCAFD0B" w14:textId="25A3D4E9" w:rsidR="00AD66E9" w:rsidRDefault="00AD66E9" w:rsidP="00EB31E0">
      <w:pPr>
        <w:pStyle w:val="berschrift1"/>
        <w:rPr>
          <w:lang w:val="en-US"/>
        </w:rPr>
      </w:pPr>
      <w:r w:rsidRPr="006A56FF">
        <w:rPr>
          <w:lang w:val="en-US"/>
        </w:rPr>
        <w:t>Results</w:t>
      </w:r>
      <w:r w:rsidR="0081256C" w:rsidRPr="006A56FF">
        <w:rPr>
          <w:lang w:val="en-US"/>
        </w:rPr>
        <w:t xml:space="preserve"> – </w:t>
      </w:r>
      <w:r w:rsidR="000852B7">
        <w:rPr>
          <w:lang w:val="en-US"/>
        </w:rPr>
        <w:t>12</w:t>
      </w:r>
      <w:r w:rsidR="00364FD2">
        <w:rPr>
          <w:lang w:val="en-US"/>
        </w:rPr>
        <w:t>7</w:t>
      </w:r>
      <w:r w:rsidR="00980771">
        <w:rPr>
          <w:lang w:val="en-US"/>
        </w:rPr>
        <w:t>2</w:t>
      </w:r>
      <w:r w:rsidR="0081256C" w:rsidRPr="006A56FF">
        <w:rPr>
          <w:lang w:val="en-US"/>
        </w:rPr>
        <w:t xml:space="preserve"> words</w:t>
      </w:r>
    </w:p>
    <w:p w14:paraId="56410A74" w14:textId="071ADAB0" w:rsidR="00826A47" w:rsidRDefault="00B87403" w:rsidP="003E139E">
      <w:pPr>
        <w:pStyle w:val="02Flietext"/>
        <w:rPr>
          <w:lang w:val="en-US"/>
        </w:rPr>
      </w:pPr>
      <w:r>
        <w:rPr>
          <w:lang w:val="en-US"/>
        </w:rPr>
        <w:t>Based on the full membership rule, n</w:t>
      </w:r>
      <w:r w:rsidR="007377B2">
        <w:rPr>
          <w:lang w:val="en-US"/>
        </w:rPr>
        <w:t>ine clusters can be divided</w:t>
      </w:r>
      <w:r>
        <w:rPr>
          <w:lang w:val="en-US"/>
        </w:rPr>
        <w:t xml:space="preserve"> (Table </w:t>
      </w:r>
      <w:r w:rsidR="00897DA8">
        <w:rPr>
          <w:lang w:val="en-US"/>
        </w:rPr>
        <w:t>2</w:t>
      </w:r>
      <w:r>
        <w:rPr>
          <w:lang w:val="en-US"/>
        </w:rPr>
        <w:t>):</w:t>
      </w:r>
    </w:p>
    <w:p w14:paraId="13E3E7F3" w14:textId="39CC05EC" w:rsidR="00B17790" w:rsidRDefault="00B17790" w:rsidP="00C04881">
      <w:pPr>
        <w:pStyle w:val="05Aufzhlungnummeriert"/>
        <w:jc w:val="both"/>
        <w:rPr>
          <w:lang w:val="en-US"/>
        </w:rPr>
      </w:pPr>
      <w:r w:rsidRPr="00184E5A">
        <w:rPr>
          <w:lang w:val="en-US"/>
        </w:rPr>
        <w:t xml:space="preserve">The first cluster consist of Czech Republic, Latvia, and Poland </w:t>
      </w:r>
      <w:r>
        <w:rPr>
          <w:lang w:val="en-US"/>
        </w:rPr>
        <w:t xml:space="preserve">who </w:t>
      </w:r>
      <w:r w:rsidRPr="00184E5A">
        <w:rPr>
          <w:lang w:val="en-US"/>
        </w:rPr>
        <w:t>form a distinct and highly consistent cluster, with all ties between these cou</w:t>
      </w:r>
      <w:r>
        <w:rPr>
          <w:lang w:val="en-US"/>
        </w:rPr>
        <w:t xml:space="preserve">ntries </w:t>
      </w:r>
      <w:r w:rsidR="00897DA8" w:rsidRPr="00897DA8">
        <w:rPr>
          <w:rFonts w:eastAsiaTheme="minorHAnsi"/>
          <w:iCs/>
          <w:color w:val="auto"/>
          <w:szCs w:val="18"/>
          <w:lang w:val="en-US"/>
        </w:rPr>
        <w:t>≥</w:t>
      </w:r>
      <w:r>
        <w:rPr>
          <w:lang w:val="en-US"/>
        </w:rPr>
        <w:t xml:space="preserve"> 90%. No other country</w:t>
      </w:r>
      <w:r w:rsidRPr="00184E5A">
        <w:rPr>
          <w:lang w:val="en-US"/>
        </w:rPr>
        <w:t xml:space="preserve"> has a partial membership in this cluster. </w:t>
      </w:r>
    </w:p>
    <w:p w14:paraId="2946054F" w14:textId="630C0713" w:rsidR="00B17790" w:rsidRPr="00184E5A" w:rsidRDefault="00B17790" w:rsidP="00C04881">
      <w:pPr>
        <w:numPr>
          <w:ilvl w:val="0"/>
          <w:numId w:val="12"/>
        </w:numPr>
        <w:spacing w:before="240" w:after="160" w:line="360" w:lineRule="auto"/>
        <w:jc w:val="both"/>
        <w:rPr>
          <w:rFonts w:eastAsiaTheme="minorHAnsi"/>
          <w:iCs/>
          <w:color w:val="auto"/>
          <w:szCs w:val="18"/>
          <w:lang w:val="en-US"/>
        </w:rPr>
      </w:pPr>
      <w:r w:rsidRPr="00184E5A">
        <w:rPr>
          <w:rFonts w:eastAsiaTheme="minorHAnsi"/>
          <w:iCs/>
          <w:color w:val="auto"/>
          <w:szCs w:val="18"/>
          <w:lang w:val="en-US"/>
        </w:rPr>
        <w:t>Finland</w:t>
      </w:r>
      <w:r>
        <w:rPr>
          <w:rFonts w:eastAsiaTheme="minorHAnsi"/>
          <w:iCs/>
          <w:color w:val="auto"/>
          <w:szCs w:val="18"/>
          <w:lang w:val="en-US"/>
        </w:rPr>
        <w:t xml:space="preserve"> and </w:t>
      </w:r>
      <w:r w:rsidRPr="00184E5A">
        <w:rPr>
          <w:rFonts w:eastAsiaTheme="minorHAnsi"/>
          <w:iCs/>
          <w:color w:val="auto"/>
          <w:szCs w:val="18"/>
          <w:lang w:val="en-US"/>
        </w:rPr>
        <w:t>Germany</w:t>
      </w:r>
      <w:r>
        <w:rPr>
          <w:rFonts w:eastAsiaTheme="minorHAnsi"/>
          <w:iCs/>
          <w:color w:val="auto"/>
          <w:szCs w:val="18"/>
          <w:lang w:val="en-US"/>
        </w:rPr>
        <w:t xml:space="preserve"> </w:t>
      </w:r>
      <w:r w:rsidRPr="00184E5A">
        <w:rPr>
          <w:rFonts w:eastAsiaTheme="minorHAnsi"/>
          <w:iCs/>
          <w:color w:val="auto"/>
          <w:szCs w:val="18"/>
          <w:lang w:val="en-US"/>
        </w:rPr>
        <w:t>form a</w:t>
      </w:r>
      <w:r>
        <w:rPr>
          <w:rFonts w:eastAsiaTheme="minorHAnsi"/>
          <w:iCs/>
          <w:color w:val="auto"/>
          <w:szCs w:val="18"/>
          <w:lang w:val="en-US"/>
        </w:rPr>
        <w:t>nother</w:t>
      </w:r>
      <w:r w:rsidRPr="00184E5A">
        <w:rPr>
          <w:rFonts w:eastAsiaTheme="minorHAnsi"/>
          <w:iCs/>
          <w:color w:val="auto"/>
          <w:szCs w:val="18"/>
          <w:lang w:val="en-US"/>
        </w:rPr>
        <w:t xml:space="preserve"> distinct cluster</w:t>
      </w:r>
      <w:r>
        <w:rPr>
          <w:rFonts w:eastAsiaTheme="minorHAnsi"/>
          <w:iCs/>
          <w:color w:val="auto"/>
          <w:szCs w:val="18"/>
          <w:lang w:val="en-US"/>
        </w:rPr>
        <w:t xml:space="preserve"> with </w:t>
      </w:r>
      <w:r w:rsidR="00897DA8">
        <w:rPr>
          <w:rFonts w:eastAsiaTheme="minorHAnsi"/>
          <w:iCs/>
          <w:color w:val="auto"/>
          <w:szCs w:val="18"/>
          <w:lang w:val="en-US"/>
        </w:rPr>
        <w:t xml:space="preserve">a </w:t>
      </w:r>
      <w:r>
        <w:rPr>
          <w:rFonts w:eastAsiaTheme="minorHAnsi"/>
          <w:iCs/>
          <w:color w:val="auto"/>
          <w:szCs w:val="18"/>
          <w:lang w:val="en-US"/>
        </w:rPr>
        <w:t>strong tie (94%)</w:t>
      </w:r>
      <w:r w:rsidRPr="00184E5A">
        <w:rPr>
          <w:rFonts w:eastAsiaTheme="minorHAnsi"/>
          <w:iCs/>
          <w:color w:val="auto"/>
          <w:szCs w:val="18"/>
          <w:lang w:val="en-US"/>
        </w:rPr>
        <w:t xml:space="preserve">. </w:t>
      </w:r>
      <w:r>
        <w:rPr>
          <w:rFonts w:eastAsiaTheme="minorHAnsi"/>
          <w:iCs/>
          <w:color w:val="auto"/>
          <w:szCs w:val="18"/>
          <w:lang w:val="en-US"/>
        </w:rPr>
        <w:t>Both countries</w:t>
      </w:r>
      <w:r w:rsidRPr="00184E5A">
        <w:rPr>
          <w:rFonts w:eastAsiaTheme="minorHAnsi"/>
          <w:iCs/>
          <w:color w:val="auto"/>
          <w:szCs w:val="18"/>
          <w:lang w:val="en-US"/>
        </w:rPr>
        <w:t xml:space="preserve"> do not have </w:t>
      </w:r>
      <w:r>
        <w:rPr>
          <w:rFonts w:eastAsiaTheme="minorHAnsi"/>
          <w:iCs/>
          <w:color w:val="auto"/>
          <w:szCs w:val="18"/>
          <w:lang w:val="en-US"/>
        </w:rPr>
        <w:t xml:space="preserve">any </w:t>
      </w:r>
      <w:r w:rsidRPr="00184E5A">
        <w:rPr>
          <w:rFonts w:eastAsiaTheme="minorHAnsi"/>
          <w:iCs/>
          <w:color w:val="auto"/>
          <w:szCs w:val="18"/>
          <w:lang w:val="en-US"/>
        </w:rPr>
        <w:t>partial membership in other cluster</w:t>
      </w:r>
      <w:r>
        <w:rPr>
          <w:rFonts w:eastAsiaTheme="minorHAnsi"/>
          <w:iCs/>
          <w:color w:val="auto"/>
          <w:szCs w:val="18"/>
          <w:lang w:val="en-US"/>
        </w:rPr>
        <w:t>s</w:t>
      </w:r>
      <w:r w:rsidRPr="00184E5A">
        <w:rPr>
          <w:rFonts w:eastAsiaTheme="minorHAnsi"/>
          <w:iCs/>
          <w:color w:val="auto"/>
          <w:szCs w:val="18"/>
          <w:lang w:val="en-US"/>
        </w:rPr>
        <w:t>.</w:t>
      </w:r>
    </w:p>
    <w:p w14:paraId="7E466BBB" w14:textId="77777777" w:rsidR="00B17790" w:rsidRDefault="00B17790" w:rsidP="00C04881">
      <w:pPr>
        <w:numPr>
          <w:ilvl w:val="0"/>
          <w:numId w:val="12"/>
        </w:numPr>
        <w:spacing w:before="240" w:after="160" w:line="360" w:lineRule="auto"/>
        <w:jc w:val="both"/>
        <w:rPr>
          <w:rFonts w:eastAsiaTheme="minorHAnsi"/>
          <w:iCs/>
          <w:color w:val="auto"/>
          <w:szCs w:val="18"/>
          <w:lang w:val="en-US"/>
        </w:rPr>
      </w:pPr>
      <w:r w:rsidRPr="00184E5A">
        <w:rPr>
          <w:rFonts w:eastAsiaTheme="minorHAnsi"/>
          <w:iCs/>
          <w:color w:val="auto"/>
          <w:szCs w:val="18"/>
          <w:lang w:val="en-US"/>
        </w:rPr>
        <w:t>Denmark, Ireland, Norway</w:t>
      </w:r>
      <w:r>
        <w:rPr>
          <w:rFonts w:eastAsiaTheme="minorHAnsi"/>
          <w:iCs/>
          <w:color w:val="auto"/>
          <w:szCs w:val="18"/>
          <w:lang w:val="en-US"/>
        </w:rPr>
        <w:t xml:space="preserve">, and </w:t>
      </w:r>
      <w:r w:rsidRPr="00184E5A">
        <w:rPr>
          <w:rFonts w:eastAsiaTheme="minorHAnsi"/>
          <w:iCs/>
          <w:color w:val="auto"/>
          <w:szCs w:val="18"/>
          <w:lang w:val="en-US"/>
        </w:rPr>
        <w:t>Sweden</w:t>
      </w:r>
      <w:r>
        <w:rPr>
          <w:rFonts w:eastAsiaTheme="minorHAnsi"/>
          <w:iCs/>
          <w:color w:val="auto"/>
          <w:szCs w:val="18"/>
          <w:lang w:val="en-US"/>
        </w:rPr>
        <w:t xml:space="preserve"> </w:t>
      </w:r>
      <w:r w:rsidRPr="00184E5A">
        <w:rPr>
          <w:rFonts w:eastAsiaTheme="minorHAnsi"/>
          <w:iCs/>
          <w:color w:val="auto"/>
          <w:szCs w:val="18"/>
          <w:lang w:val="en-US"/>
        </w:rPr>
        <w:t>show a high internal consistency</w:t>
      </w:r>
      <w:r>
        <w:rPr>
          <w:rFonts w:eastAsiaTheme="minorHAnsi"/>
          <w:iCs/>
          <w:color w:val="auto"/>
          <w:szCs w:val="18"/>
          <w:lang w:val="en-US"/>
        </w:rPr>
        <w:t xml:space="preserve">. </w:t>
      </w:r>
      <w:r w:rsidRPr="00184E5A">
        <w:rPr>
          <w:rFonts w:eastAsiaTheme="minorHAnsi"/>
          <w:iCs/>
          <w:color w:val="auto"/>
          <w:szCs w:val="18"/>
          <w:lang w:val="en-US"/>
        </w:rPr>
        <w:t>All countries can be found in the same cluster in all performed cluster analysis.</w:t>
      </w:r>
    </w:p>
    <w:p w14:paraId="6E9FE270" w14:textId="323AA1E0" w:rsidR="00B17790" w:rsidRPr="001C01E8" w:rsidRDefault="00B17790" w:rsidP="00C04881">
      <w:pPr>
        <w:numPr>
          <w:ilvl w:val="0"/>
          <w:numId w:val="12"/>
        </w:numPr>
        <w:spacing w:before="240" w:after="160" w:line="360" w:lineRule="auto"/>
        <w:jc w:val="both"/>
        <w:rPr>
          <w:rFonts w:eastAsiaTheme="minorHAnsi"/>
          <w:iCs/>
          <w:color w:val="auto"/>
          <w:szCs w:val="18"/>
          <w:lang w:val="en-US"/>
        </w:rPr>
      </w:pPr>
      <w:r w:rsidRPr="00184E5A">
        <w:rPr>
          <w:rFonts w:eastAsiaTheme="minorHAnsi"/>
          <w:iCs/>
          <w:color w:val="auto"/>
          <w:szCs w:val="18"/>
          <w:lang w:val="en-US"/>
        </w:rPr>
        <w:t xml:space="preserve">Japan and Korea have </w:t>
      </w:r>
      <w:r>
        <w:rPr>
          <w:rFonts w:eastAsiaTheme="minorHAnsi"/>
          <w:iCs/>
          <w:color w:val="auto"/>
          <w:szCs w:val="18"/>
          <w:lang w:val="en-US"/>
        </w:rPr>
        <w:t xml:space="preserve">a strong tie among them (94%) and join </w:t>
      </w:r>
      <w:r w:rsidRPr="00184E5A">
        <w:rPr>
          <w:rFonts w:eastAsiaTheme="minorHAnsi"/>
          <w:iCs/>
          <w:color w:val="auto"/>
          <w:szCs w:val="18"/>
          <w:lang w:val="en-US"/>
        </w:rPr>
        <w:t>a</w:t>
      </w:r>
      <w:r>
        <w:rPr>
          <w:rFonts w:eastAsiaTheme="minorHAnsi"/>
          <w:iCs/>
          <w:color w:val="auto"/>
          <w:szCs w:val="18"/>
          <w:lang w:val="en-US"/>
        </w:rPr>
        <w:t>s</w:t>
      </w:r>
      <w:r w:rsidRPr="00184E5A">
        <w:rPr>
          <w:rFonts w:eastAsiaTheme="minorHAnsi"/>
          <w:iCs/>
          <w:color w:val="auto"/>
          <w:szCs w:val="18"/>
          <w:lang w:val="en-US"/>
        </w:rPr>
        <w:t xml:space="preserve"> partial members</w:t>
      </w:r>
      <w:r>
        <w:rPr>
          <w:rFonts w:eastAsiaTheme="minorHAnsi"/>
          <w:iCs/>
          <w:color w:val="auto"/>
          <w:szCs w:val="18"/>
          <w:lang w:val="en-US"/>
        </w:rPr>
        <w:t xml:space="preserve"> of the previous c</w:t>
      </w:r>
      <w:r w:rsidR="00897DA8">
        <w:rPr>
          <w:rFonts w:eastAsiaTheme="minorHAnsi"/>
          <w:iCs/>
          <w:color w:val="auto"/>
          <w:szCs w:val="18"/>
          <w:lang w:val="en-US"/>
        </w:rPr>
        <w:t>l</w:t>
      </w:r>
      <w:r>
        <w:rPr>
          <w:rFonts w:eastAsiaTheme="minorHAnsi"/>
          <w:iCs/>
          <w:color w:val="auto"/>
          <w:szCs w:val="18"/>
          <w:lang w:val="en-US"/>
        </w:rPr>
        <w:t xml:space="preserve">uster. </w:t>
      </w:r>
    </w:p>
    <w:p w14:paraId="06BEC61F" w14:textId="5F7843A9" w:rsidR="00B17790" w:rsidRPr="00184E5A" w:rsidRDefault="00B17790" w:rsidP="00C04881">
      <w:pPr>
        <w:numPr>
          <w:ilvl w:val="0"/>
          <w:numId w:val="12"/>
        </w:numPr>
        <w:spacing w:before="240" w:after="160" w:line="360" w:lineRule="auto"/>
        <w:jc w:val="both"/>
        <w:rPr>
          <w:rFonts w:eastAsiaTheme="minorHAnsi"/>
          <w:iCs/>
          <w:color w:val="auto"/>
          <w:szCs w:val="18"/>
          <w:lang w:val="en-US"/>
        </w:rPr>
      </w:pPr>
      <w:r w:rsidRPr="004F1AEA">
        <w:rPr>
          <w:rFonts w:eastAsiaTheme="minorHAnsi"/>
          <w:iCs/>
          <w:color w:val="auto"/>
          <w:szCs w:val="18"/>
          <w:lang w:val="en-US"/>
        </w:rPr>
        <w:t>Australia, Belgium, Luxemburg, Netherlands, and Switzerland</w:t>
      </w:r>
      <w:r w:rsidR="00897DA8">
        <w:rPr>
          <w:rFonts w:eastAsiaTheme="minorHAnsi"/>
          <w:iCs/>
          <w:color w:val="auto"/>
          <w:szCs w:val="18"/>
          <w:lang w:val="en-US"/>
        </w:rPr>
        <w:t xml:space="preserve"> </w:t>
      </w:r>
      <w:r>
        <w:rPr>
          <w:rFonts w:eastAsiaTheme="minorHAnsi"/>
          <w:iCs/>
          <w:color w:val="auto"/>
          <w:szCs w:val="18"/>
          <w:lang w:val="en-US"/>
        </w:rPr>
        <w:t>form a dense cluster, in which</w:t>
      </w:r>
      <w:r w:rsidRPr="004F1AEA">
        <w:rPr>
          <w:rFonts w:eastAsiaTheme="minorHAnsi"/>
          <w:iCs/>
          <w:color w:val="auto"/>
          <w:szCs w:val="18"/>
          <w:lang w:val="en-US"/>
        </w:rPr>
        <w:t xml:space="preserve"> </w:t>
      </w:r>
      <w:r>
        <w:rPr>
          <w:rFonts w:eastAsiaTheme="minorHAnsi"/>
          <w:iCs/>
          <w:color w:val="auto"/>
          <w:szCs w:val="18"/>
          <w:lang w:val="en-US"/>
        </w:rPr>
        <w:t>e</w:t>
      </w:r>
      <w:r w:rsidRPr="00184E5A">
        <w:rPr>
          <w:rFonts w:eastAsiaTheme="minorHAnsi"/>
          <w:iCs/>
          <w:color w:val="auto"/>
          <w:szCs w:val="18"/>
          <w:lang w:val="en-US"/>
        </w:rPr>
        <w:t xml:space="preserve">ach country shares strong ties to </w:t>
      </w:r>
      <w:r>
        <w:rPr>
          <w:rFonts w:eastAsiaTheme="minorHAnsi"/>
          <w:iCs/>
          <w:color w:val="auto"/>
          <w:szCs w:val="18"/>
          <w:lang w:val="en-US"/>
        </w:rPr>
        <w:t xml:space="preserve">all </w:t>
      </w:r>
      <w:r w:rsidRPr="00184E5A">
        <w:rPr>
          <w:rFonts w:eastAsiaTheme="minorHAnsi"/>
          <w:iCs/>
          <w:color w:val="auto"/>
          <w:szCs w:val="18"/>
          <w:lang w:val="en-US"/>
        </w:rPr>
        <w:t>other countr</w:t>
      </w:r>
      <w:r w:rsidR="00897DA8">
        <w:rPr>
          <w:rFonts w:eastAsiaTheme="minorHAnsi"/>
          <w:iCs/>
          <w:color w:val="auto"/>
          <w:szCs w:val="18"/>
          <w:lang w:val="en-US"/>
        </w:rPr>
        <w:t>ies</w:t>
      </w:r>
      <w:r w:rsidRPr="00184E5A">
        <w:rPr>
          <w:rFonts w:eastAsiaTheme="minorHAnsi"/>
          <w:iCs/>
          <w:color w:val="auto"/>
          <w:szCs w:val="18"/>
          <w:lang w:val="en-US"/>
        </w:rPr>
        <w:t xml:space="preserve"> in the cluste</w:t>
      </w:r>
      <w:r>
        <w:rPr>
          <w:rFonts w:eastAsiaTheme="minorHAnsi"/>
          <w:iCs/>
          <w:color w:val="auto"/>
          <w:szCs w:val="18"/>
          <w:lang w:val="en-US"/>
        </w:rPr>
        <w:t>r.</w:t>
      </w:r>
    </w:p>
    <w:p w14:paraId="5FC3483C" w14:textId="77777777" w:rsidR="00B17790" w:rsidRPr="00184E5A" w:rsidRDefault="00B17790" w:rsidP="00C04881">
      <w:pPr>
        <w:numPr>
          <w:ilvl w:val="0"/>
          <w:numId w:val="12"/>
        </w:numPr>
        <w:spacing w:before="240" w:after="160" w:line="360" w:lineRule="auto"/>
        <w:jc w:val="both"/>
        <w:rPr>
          <w:rFonts w:eastAsiaTheme="minorHAnsi"/>
          <w:iCs/>
          <w:color w:val="auto"/>
          <w:szCs w:val="18"/>
          <w:lang w:val="en-US"/>
        </w:rPr>
      </w:pPr>
      <w:r w:rsidRPr="00184E5A">
        <w:rPr>
          <w:rFonts w:eastAsiaTheme="minorHAnsi"/>
          <w:iCs/>
          <w:color w:val="auto"/>
          <w:szCs w:val="18"/>
          <w:lang w:val="en-US"/>
        </w:rPr>
        <w:t xml:space="preserve">Slovenia and Slovakia have a strong tie, yet less strong than the other clusters of two by 72%. The countries </w:t>
      </w:r>
      <w:r>
        <w:rPr>
          <w:rFonts w:eastAsiaTheme="minorHAnsi"/>
          <w:iCs/>
          <w:color w:val="auto"/>
          <w:szCs w:val="18"/>
          <w:lang w:val="en-US"/>
        </w:rPr>
        <w:t xml:space="preserve">have strong and weak ties to cluster 5 and cluster 7. </w:t>
      </w:r>
    </w:p>
    <w:p w14:paraId="61B70FBE" w14:textId="4B2E3936" w:rsidR="00B17790" w:rsidRPr="00184E5A" w:rsidRDefault="00B17790" w:rsidP="00C04881">
      <w:pPr>
        <w:numPr>
          <w:ilvl w:val="0"/>
          <w:numId w:val="12"/>
        </w:numPr>
        <w:spacing w:before="240" w:after="160" w:line="360" w:lineRule="auto"/>
        <w:jc w:val="both"/>
        <w:rPr>
          <w:rFonts w:eastAsiaTheme="minorHAnsi"/>
          <w:iCs/>
          <w:color w:val="auto"/>
          <w:szCs w:val="18"/>
          <w:lang w:val="en-US"/>
        </w:rPr>
      </w:pPr>
      <w:r w:rsidRPr="00184E5A">
        <w:rPr>
          <w:rFonts w:eastAsiaTheme="minorHAnsi"/>
          <w:iCs/>
          <w:color w:val="auto"/>
          <w:szCs w:val="18"/>
          <w:lang w:val="en-US"/>
        </w:rPr>
        <w:t>France, Israel, Spain, the United Kingdom, and the United States constitute a</w:t>
      </w:r>
      <w:r>
        <w:rPr>
          <w:rFonts w:eastAsiaTheme="minorHAnsi"/>
          <w:iCs/>
          <w:color w:val="auto"/>
          <w:szCs w:val="18"/>
          <w:lang w:val="en-US"/>
        </w:rPr>
        <w:t>nother</w:t>
      </w:r>
      <w:r w:rsidR="00897DA8">
        <w:rPr>
          <w:rFonts w:eastAsiaTheme="minorHAnsi"/>
          <w:iCs/>
          <w:color w:val="auto"/>
          <w:szCs w:val="18"/>
          <w:lang w:val="en-US"/>
        </w:rPr>
        <w:t xml:space="preserve"> </w:t>
      </w:r>
      <w:r w:rsidRPr="00184E5A">
        <w:rPr>
          <w:rFonts w:eastAsiaTheme="minorHAnsi"/>
          <w:iCs/>
          <w:color w:val="auto"/>
          <w:szCs w:val="18"/>
          <w:lang w:val="en-US"/>
        </w:rPr>
        <w:t>cluster, in which the tie between the US and France is the only weak one in the cluster.</w:t>
      </w:r>
    </w:p>
    <w:p w14:paraId="7909B881" w14:textId="0E946D16" w:rsidR="00C04881" w:rsidRPr="00C04881" w:rsidRDefault="00B17790" w:rsidP="00C04881">
      <w:pPr>
        <w:numPr>
          <w:ilvl w:val="0"/>
          <w:numId w:val="12"/>
        </w:numPr>
        <w:spacing w:before="240" w:after="160" w:line="360" w:lineRule="auto"/>
        <w:jc w:val="both"/>
        <w:rPr>
          <w:rFonts w:eastAsiaTheme="minorHAnsi"/>
          <w:iCs/>
          <w:color w:val="auto"/>
          <w:szCs w:val="18"/>
          <w:lang w:val="en-US"/>
        </w:rPr>
      </w:pPr>
      <w:r w:rsidRPr="00184E5A">
        <w:rPr>
          <w:rFonts w:eastAsiaTheme="minorHAnsi"/>
          <w:iCs/>
          <w:color w:val="auto"/>
          <w:szCs w:val="18"/>
          <w:lang w:val="en-US"/>
        </w:rPr>
        <w:t>Estonia and 9) New Zealand are sole clusters</w:t>
      </w:r>
      <w:r>
        <w:rPr>
          <w:rFonts w:eastAsiaTheme="minorHAnsi"/>
          <w:iCs/>
          <w:color w:val="auto"/>
          <w:szCs w:val="18"/>
          <w:lang w:val="en-US"/>
        </w:rPr>
        <w:t>, including only one country</w:t>
      </w:r>
      <w:r w:rsidRPr="00184E5A">
        <w:rPr>
          <w:rFonts w:eastAsiaTheme="minorHAnsi"/>
          <w:iCs/>
          <w:color w:val="auto"/>
          <w:szCs w:val="18"/>
          <w:lang w:val="en-US"/>
        </w:rPr>
        <w:t xml:space="preserve">. Estonia </w:t>
      </w:r>
      <w:r>
        <w:rPr>
          <w:rFonts w:eastAsiaTheme="minorHAnsi"/>
          <w:iCs/>
          <w:color w:val="auto"/>
          <w:szCs w:val="18"/>
          <w:lang w:val="en-US"/>
        </w:rPr>
        <w:t>has two weak ties to</w:t>
      </w:r>
      <w:r w:rsidRPr="00184E5A">
        <w:rPr>
          <w:rFonts w:eastAsiaTheme="minorHAnsi"/>
          <w:iCs/>
          <w:color w:val="auto"/>
          <w:szCs w:val="18"/>
          <w:lang w:val="en-US"/>
        </w:rPr>
        <w:t xml:space="preserve"> France and the US and is hence </w:t>
      </w:r>
      <w:r>
        <w:rPr>
          <w:rFonts w:eastAsiaTheme="minorHAnsi"/>
          <w:iCs/>
          <w:color w:val="auto"/>
          <w:szCs w:val="18"/>
          <w:lang w:val="en-US"/>
        </w:rPr>
        <w:t xml:space="preserve">considered </w:t>
      </w:r>
      <w:r w:rsidRPr="00184E5A">
        <w:rPr>
          <w:rFonts w:eastAsiaTheme="minorHAnsi"/>
          <w:iCs/>
          <w:color w:val="auto"/>
          <w:szCs w:val="18"/>
          <w:lang w:val="en-US"/>
        </w:rPr>
        <w:t>a partial member of cluster four. New Zealand has three weak ties to cluster four and is hence considered a partial member</w:t>
      </w:r>
      <w:r>
        <w:rPr>
          <w:rFonts w:eastAsiaTheme="minorHAnsi"/>
          <w:iCs/>
          <w:color w:val="auto"/>
          <w:szCs w:val="18"/>
          <w:lang w:val="en-US"/>
        </w:rPr>
        <w:t xml:space="preserve"> in this cluster, too</w:t>
      </w:r>
      <w:r w:rsidRPr="00184E5A">
        <w:rPr>
          <w:rFonts w:eastAsiaTheme="minorHAnsi"/>
          <w:iCs/>
          <w:color w:val="auto"/>
          <w:szCs w:val="18"/>
          <w:lang w:val="en-US"/>
        </w:rPr>
        <w:t>.</w:t>
      </w:r>
    </w:p>
    <w:p w14:paraId="4743F3A4" w14:textId="77777777" w:rsidR="00C04881" w:rsidRPr="00C04881" w:rsidRDefault="00C04881" w:rsidP="00C04881">
      <w:pPr>
        <w:spacing w:after="180" w:line="480" w:lineRule="auto"/>
        <w:jc w:val="center"/>
        <w:rPr>
          <w:lang w:val="en-US"/>
        </w:rPr>
      </w:pPr>
      <w:r w:rsidRPr="00C04881">
        <w:rPr>
          <w:highlight w:val="yellow"/>
          <w:lang w:val="en-US"/>
        </w:rPr>
        <w:t>--- TABLE 2 ABOUT HERE ---</w:t>
      </w:r>
    </w:p>
    <w:p w14:paraId="14E6A5BC" w14:textId="77777777" w:rsidR="00C04881" w:rsidRPr="00C04881" w:rsidRDefault="00C04881" w:rsidP="00C04881">
      <w:pPr>
        <w:keepNext/>
        <w:spacing w:before="240" w:after="240" w:line="288" w:lineRule="auto"/>
        <w:rPr>
          <w:color w:val="auto"/>
          <w:sz w:val="22"/>
          <w:lang w:val="en-US"/>
        </w:rPr>
      </w:pPr>
      <w:r w:rsidRPr="00C04881">
        <w:rPr>
          <w:color w:val="auto"/>
          <w:sz w:val="22"/>
          <w:lang w:val="en-US"/>
        </w:rPr>
        <w:lastRenderedPageBreak/>
        <w:t xml:space="preserve">Table </w:t>
      </w:r>
      <w:r w:rsidRPr="00C04881">
        <w:rPr>
          <w:color w:val="auto"/>
          <w:sz w:val="22"/>
          <w:lang w:val="en-US"/>
        </w:rPr>
        <w:fldChar w:fldCharType="begin"/>
      </w:r>
      <w:r w:rsidRPr="00C04881">
        <w:rPr>
          <w:color w:val="auto"/>
          <w:sz w:val="22"/>
          <w:lang w:val="en-US"/>
        </w:rPr>
        <w:instrText xml:space="preserve"> SEQ Table \* ARABIC </w:instrText>
      </w:r>
      <w:r w:rsidRPr="00C04881">
        <w:rPr>
          <w:color w:val="auto"/>
          <w:sz w:val="22"/>
          <w:lang w:val="en-US"/>
        </w:rPr>
        <w:fldChar w:fldCharType="separate"/>
      </w:r>
      <w:r w:rsidRPr="00C04881">
        <w:rPr>
          <w:noProof/>
          <w:color w:val="auto"/>
          <w:sz w:val="22"/>
          <w:lang w:val="en-US"/>
        </w:rPr>
        <w:t>2</w:t>
      </w:r>
      <w:r w:rsidRPr="00C04881">
        <w:rPr>
          <w:color w:val="auto"/>
          <w:sz w:val="22"/>
          <w:lang w:val="en-US"/>
        </w:rPr>
        <w:fldChar w:fldCharType="end"/>
      </w:r>
      <w:r w:rsidRPr="00C04881">
        <w:rPr>
          <w:color w:val="auto"/>
          <w:sz w:val="22"/>
          <w:lang w:val="en-US"/>
        </w:rPr>
        <w:t xml:space="preserve">: Clustering based on benchmark percentages of same cluster </w:t>
      </w:r>
      <w:commentRangeStart w:id="9"/>
      <w:r w:rsidRPr="00C04881">
        <w:rPr>
          <w:color w:val="auto"/>
          <w:sz w:val="22"/>
          <w:lang w:val="en-US"/>
        </w:rPr>
        <w:t>solutions</w:t>
      </w:r>
      <w:commentRangeEnd w:id="9"/>
      <w:r w:rsidRPr="00C04881">
        <w:rPr>
          <w:sz w:val="16"/>
          <w:szCs w:val="16"/>
        </w:rPr>
        <w:commentReference w:id="9"/>
      </w:r>
    </w:p>
    <w:tbl>
      <w:tblPr>
        <w:tblStyle w:val="EinfacheTabelle3"/>
        <w:tblW w:w="8505" w:type="dxa"/>
        <w:shd w:val="clear" w:color="auto" w:fill="FFFFFF" w:themeFill="background1"/>
        <w:tblLayout w:type="fixed"/>
        <w:tblLook w:val="04A0" w:firstRow="1" w:lastRow="0" w:firstColumn="1" w:lastColumn="0" w:noHBand="0" w:noVBand="1"/>
      </w:tblPr>
      <w:tblGrid>
        <w:gridCol w:w="1105"/>
        <w:gridCol w:w="822"/>
        <w:gridCol w:w="822"/>
        <w:gridCol w:w="822"/>
        <w:gridCol w:w="822"/>
        <w:gridCol w:w="823"/>
        <w:gridCol w:w="822"/>
        <w:gridCol w:w="822"/>
        <w:gridCol w:w="822"/>
        <w:gridCol w:w="823"/>
      </w:tblGrid>
      <w:tr w:rsidR="00C04881" w:rsidRPr="00C04881" w14:paraId="5C9DCA5E" w14:textId="77777777" w:rsidTr="00257C34">
        <w:trPr>
          <w:cnfStyle w:val="100000000000" w:firstRow="1" w:lastRow="0" w:firstColumn="0" w:lastColumn="0" w:oddVBand="0" w:evenVBand="0" w:oddHBand="0" w:evenHBand="0" w:firstRowFirstColumn="0" w:firstRowLastColumn="0" w:lastRowFirstColumn="0" w:lastRowLastColumn="0"/>
          <w:trHeight w:val="680"/>
        </w:trPr>
        <w:tc>
          <w:tcPr>
            <w:cnfStyle w:val="001000000100" w:firstRow="0" w:lastRow="0" w:firstColumn="1" w:lastColumn="0" w:oddVBand="0" w:evenVBand="0" w:oddHBand="0" w:evenHBand="0" w:firstRowFirstColumn="1" w:firstRowLastColumn="0" w:lastRowFirstColumn="0" w:lastRowLastColumn="0"/>
            <w:tcW w:w="1105" w:type="dxa"/>
            <w:tcBorders>
              <w:top w:val="single" w:sz="12" w:space="0" w:color="auto"/>
            </w:tcBorders>
            <w:shd w:val="clear" w:color="auto" w:fill="FFFFFF" w:themeFill="background1"/>
            <w:vAlign w:val="center"/>
          </w:tcPr>
          <w:p w14:paraId="6F70D7E3" w14:textId="77777777" w:rsidR="00C04881" w:rsidRPr="00C04881" w:rsidRDefault="00C04881" w:rsidP="00C04881">
            <w:pPr>
              <w:spacing w:line="276" w:lineRule="auto"/>
              <w:rPr>
                <w:color w:val="auto"/>
                <w:sz w:val="16"/>
                <w:szCs w:val="16"/>
                <w:lang w:val="en-US"/>
              </w:rPr>
            </w:pPr>
          </w:p>
        </w:tc>
        <w:tc>
          <w:tcPr>
            <w:tcW w:w="822" w:type="dxa"/>
            <w:tcBorders>
              <w:top w:val="single" w:sz="12" w:space="0" w:color="auto"/>
              <w:right w:val="nil"/>
            </w:tcBorders>
            <w:shd w:val="clear" w:color="auto" w:fill="FFFFFF" w:themeFill="background1"/>
            <w:vAlign w:val="center"/>
          </w:tcPr>
          <w:p w14:paraId="57172151" w14:textId="77777777" w:rsidR="00C04881" w:rsidRPr="00C04881" w:rsidRDefault="00C04881" w:rsidP="00C04881">
            <w:pPr>
              <w:jc w:val="center"/>
              <w:cnfStyle w:val="100000000000" w:firstRow="1"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1</w:t>
            </w:r>
          </w:p>
        </w:tc>
        <w:tc>
          <w:tcPr>
            <w:tcW w:w="822" w:type="dxa"/>
            <w:tcBorders>
              <w:top w:val="single" w:sz="12" w:space="0" w:color="auto"/>
            </w:tcBorders>
            <w:shd w:val="clear" w:color="auto" w:fill="FFFFFF" w:themeFill="background1"/>
            <w:vAlign w:val="center"/>
          </w:tcPr>
          <w:p w14:paraId="2D65F206" w14:textId="77777777" w:rsidR="00C04881" w:rsidRPr="00C04881" w:rsidRDefault="00C04881" w:rsidP="00C04881">
            <w:pPr>
              <w:jc w:val="center"/>
              <w:cnfStyle w:val="100000000000" w:firstRow="1"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2</w:t>
            </w:r>
          </w:p>
        </w:tc>
        <w:tc>
          <w:tcPr>
            <w:tcW w:w="822" w:type="dxa"/>
            <w:tcBorders>
              <w:top w:val="single" w:sz="12" w:space="0" w:color="auto"/>
              <w:right w:val="nil"/>
            </w:tcBorders>
            <w:shd w:val="clear" w:color="auto" w:fill="FFFFFF" w:themeFill="background1"/>
            <w:vAlign w:val="center"/>
          </w:tcPr>
          <w:p w14:paraId="3B02A29A" w14:textId="77777777" w:rsidR="00C04881" w:rsidRPr="00C04881" w:rsidRDefault="00C04881" w:rsidP="00C04881">
            <w:pPr>
              <w:jc w:val="center"/>
              <w:cnfStyle w:val="100000000000" w:firstRow="1"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3</w:t>
            </w:r>
          </w:p>
        </w:tc>
        <w:tc>
          <w:tcPr>
            <w:tcW w:w="822" w:type="dxa"/>
            <w:tcBorders>
              <w:top w:val="single" w:sz="12" w:space="0" w:color="auto"/>
              <w:left w:val="nil"/>
              <w:bottom w:val="single" w:sz="4" w:space="0" w:color="auto"/>
            </w:tcBorders>
            <w:shd w:val="clear" w:color="auto" w:fill="FFFFFF" w:themeFill="background1"/>
            <w:vAlign w:val="center"/>
          </w:tcPr>
          <w:p w14:paraId="6F24C04A" w14:textId="77777777" w:rsidR="00C04881" w:rsidRPr="00C04881" w:rsidRDefault="00C04881" w:rsidP="00C04881">
            <w:pPr>
              <w:jc w:val="center"/>
              <w:cnfStyle w:val="100000000000" w:firstRow="1"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4</w:t>
            </w:r>
          </w:p>
        </w:tc>
        <w:tc>
          <w:tcPr>
            <w:tcW w:w="823" w:type="dxa"/>
            <w:tcBorders>
              <w:top w:val="single" w:sz="12" w:space="0" w:color="auto"/>
              <w:bottom w:val="single" w:sz="4" w:space="0" w:color="auto"/>
            </w:tcBorders>
            <w:shd w:val="clear" w:color="auto" w:fill="FFFFFF" w:themeFill="background1"/>
            <w:vAlign w:val="center"/>
          </w:tcPr>
          <w:p w14:paraId="6FF1C89F" w14:textId="77777777" w:rsidR="00C04881" w:rsidRPr="00C04881" w:rsidRDefault="00C04881" w:rsidP="00C04881">
            <w:pPr>
              <w:jc w:val="center"/>
              <w:cnfStyle w:val="100000000000" w:firstRow="1"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5</w:t>
            </w:r>
          </w:p>
        </w:tc>
        <w:tc>
          <w:tcPr>
            <w:tcW w:w="822" w:type="dxa"/>
            <w:tcBorders>
              <w:top w:val="single" w:sz="12" w:space="0" w:color="auto"/>
              <w:bottom w:val="single" w:sz="4" w:space="0" w:color="auto"/>
            </w:tcBorders>
            <w:shd w:val="clear" w:color="auto" w:fill="FFFFFF" w:themeFill="background1"/>
            <w:vAlign w:val="center"/>
          </w:tcPr>
          <w:p w14:paraId="29AA71C7" w14:textId="77777777" w:rsidR="00C04881" w:rsidRPr="00C04881" w:rsidRDefault="00C04881" w:rsidP="00C04881">
            <w:pPr>
              <w:jc w:val="center"/>
              <w:cnfStyle w:val="100000000000" w:firstRow="1"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6</w:t>
            </w:r>
          </w:p>
        </w:tc>
        <w:tc>
          <w:tcPr>
            <w:tcW w:w="822" w:type="dxa"/>
            <w:tcBorders>
              <w:top w:val="single" w:sz="12" w:space="0" w:color="auto"/>
              <w:bottom w:val="single" w:sz="4" w:space="0" w:color="auto"/>
            </w:tcBorders>
            <w:shd w:val="clear" w:color="auto" w:fill="FFFFFF" w:themeFill="background1"/>
            <w:vAlign w:val="center"/>
          </w:tcPr>
          <w:p w14:paraId="0ADB9612" w14:textId="77777777" w:rsidR="00C04881" w:rsidRPr="00C04881" w:rsidRDefault="00C04881" w:rsidP="00C04881">
            <w:pPr>
              <w:jc w:val="center"/>
              <w:cnfStyle w:val="100000000000" w:firstRow="1"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7</w:t>
            </w:r>
          </w:p>
        </w:tc>
        <w:tc>
          <w:tcPr>
            <w:tcW w:w="822" w:type="dxa"/>
            <w:tcBorders>
              <w:top w:val="single" w:sz="12" w:space="0" w:color="auto"/>
              <w:bottom w:val="single" w:sz="4" w:space="0" w:color="auto"/>
            </w:tcBorders>
            <w:shd w:val="clear" w:color="auto" w:fill="FFFFFF" w:themeFill="background1"/>
            <w:vAlign w:val="center"/>
          </w:tcPr>
          <w:p w14:paraId="2518DB8D" w14:textId="77777777" w:rsidR="00C04881" w:rsidRPr="00C04881" w:rsidRDefault="00C04881" w:rsidP="00C04881">
            <w:pPr>
              <w:jc w:val="center"/>
              <w:cnfStyle w:val="100000000000" w:firstRow="1"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8</w:t>
            </w:r>
          </w:p>
        </w:tc>
        <w:tc>
          <w:tcPr>
            <w:tcW w:w="823" w:type="dxa"/>
            <w:tcBorders>
              <w:top w:val="single" w:sz="12" w:space="0" w:color="auto"/>
              <w:bottom w:val="single" w:sz="4" w:space="0" w:color="auto"/>
            </w:tcBorders>
            <w:shd w:val="clear" w:color="auto" w:fill="FFFFFF" w:themeFill="background1"/>
            <w:vAlign w:val="center"/>
          </w:tcPr>
          <w:p w14:paraId="45AB6DBD" w14:textId="77777777" w:rsidR="00C04881" w:rsidRPr="00C04881" w:rsidRDefault="00C04881" w:rsidP="00C04881">
            <w:pPr>
              <w:jc w:val="center"/>
              <w:cnfStyle w:val="100000000000" w:firstRow="1"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9</w:t>
            </w:r>
          </w:p>
        </w:tc>
      </w:tr>
      <w:tr w:rsidR="00C04881" w:rsidRPr="00C04881" w14:paraId="22DAC47A" w14:textId="77777777" w:rsidTr="00257C34">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1105" w:type="dxa"/>
            <w:tcBorders>
              <w:top w:val="single" w:sz="4" w:space="0" w:color="auto"/>
            </w:tcBorders>
            <w:shd w:val="clear" w:color="auto" w:fill="FFFFFF" w:themeFill="background1"/>
            <w:vAlign w:val="center"/>
          </w:tcPr>
          <w:p w14:paraId="2C6968C4" w14:textId="77777777" w:rsidR="00C04881" w:rsidRPr="00C04881" w:rsidRDefault="00C04881" w:rsidP="00C04881">
            <w:pPr>
              <w:spacing w:line="276" w:lineRule="auto"/>
              <w:rPr>
                <w:color w:val="auto"/>
                <w:sz w:val="16"/>
                <w:szCs w:val="16"/>
                <w:lang w:val="en-US"/>
              </w:rPr>
            </w:pPr>
            <w:r w:rsidRPr="00C04881">
              <w:rPr>
                <w:color w:val="auto"/>
                <w:sz w:val="16"/>
                <w:szCs w:val="16"/>
                <w:lang w:val="en-US"/>
              </w:rPr>
              <w:t>≥ 0.66 and ≥ 0.5 cluster ties</w:t>
            </w:r>
          </w:p>
        </w:tc>
        <w:tc>
          <w:tcPr>
            <w:tcW w:w="822" w:type="dxa"/>
            <w:tcBorders>
              <w:top w:val="single" w:sz="4" w:space="0" w:color="auto"/>
              <w:right w:val="nil"/>
            </w:tcBorders>
            <w:shd w:val="clear" w:color="auto" w:fill="FFFFFF" w:themeFill="background1"/>
            <w:vAlign w:val="center"/>
          </w:tcPr>
          <w:p w14:paraId="62E50144"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C04881">
              <w:rPr>
                <w:color w:val="auto"/>
                <w:sz w:val="16"/>
                <w:szCs w:val="16"/>
                <w:lang w:val="en-US"/>
              </w:rPr>
              <w:t>CZ, LV, PL</w:t>
            </w:r>
          </w:p>
        </w:tc>
        <w:tc>
          <w:tcPr>
            <w:tcW w:w="822" w:type="dxa"/>
            <w:tcBorders>
              <w:top w:val="single" w:sz="4" w:space="0" w:color="auto"/>
            </w:tcBorders>
            <w:shd w:val="clear" w:color="auto" w:fill="FFFFFF" w:themeFill="background1"/>
            <w:vAlign w:val="center"/>
          </w:tcPr>
          <w:p w14:paraId="066E7449"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C04881">
              <w:rPr>
                <w:color w:val="auto"/>
                <w:sz w:val="16"/>
                <w:szCs w:val="16"/>
                <w:lang w:val="en-US"/>
              </w:rPr>
              <w:t>DE, FI</w:t>
            </w:r>
          </w:p>
        </w:tc>
        <w:tc>
          <w:tcPr>
            <w:tcW w:w="822" w:type="dxa"/>
            <w:tcBorders>
              <w:top w:val="single" w:sz="4" w:space="0" w:color="auto"/>
              <w:right w:val="nil"/>
            </w:tcBorders>
            <w:shd w:val="clear" w:color="auto" w:fill="FFFFFF" w:themeFill="background1"/>
            <w:vAlign w:val="center"/>
          </w:tcPr>
          <w:p w14:paraId="566FBB2E"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C04881">
              <w:rPr>
                <w:color w:val="auto"/>
                <w:sz w:val="16"/>
                <w:szCs w:val="16"/>
                <w:lang w:val="en-US"/>
              </w:rPr>
              <w:t>DK, IE, NO, SE</w:t>
            </w:r>
          </w:p>
        </w:tc>
        <w:tc>
          <w:tcPr>
            <w:tcW w:w="822" w:type="dxa"/>
            <w:tcBorders>
              <w:top w:val="single" w:sz="4" w:space="0" w:color="auto"/>
              <w:left w:val="nil"/>
            </w:tcBorders>
            <w:shd w:val="clear" w:color="auto" w:fill="FFFFFF" w:themeFill="background1"/>
            <w:vAlign w:val="center"/>
          </w:tcPr>
          <w:p w14:paraId="176CC96D"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C04881">
              <w:rPr>
                <w:color w:val="auto"/>
                <w:sz w:val="16"/>
                <w:szCs w:val="16"/>
                <w:lang w:val="en-US"/>
              </w:rPr>
              <w:t>JP, KR</w:t>
            </w:r>
          </w:p>
        </w:tc>
        <w:tc>
          <w:tcPr>
            <w:tcW w:w="823" w:type="dxa"/>
            <w:tcBorders>
              <w:top w:val="single" w:sz="4" w:space="0" w:color="auto"/>
            </w:tcBorders>
            <w:shd w:val="clear" w:color="auto" w:fill="FFFFFF" w:themeFill="background1"/>
            <w:vAlign w:val="center"/>
          </w:tcPr>
          <w:p w14:paraId="43781BC9"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C04881">
              <w:rPr>
                <w:color w:val="auto"/>
                <w:sz w:val="16"/>
                <w:szCs w:val="16"/>
              </w:rPr>
              <w:t>AU, BE, CH, LU, NL</w:t>
            </w:r>
          </w:p>
        </w:tc>
        <w:tc>
          <w:tcPr>
            <w:tcW w:w="822" w:type="dxa"/>
            <w:tcBorders>
              <w:top w:val="single" w:sz="4" w:space="0" w:color="auto"/>
            </w:tcBorders>
            <w:shd w:val="clear" w:color="auto" w:fill="FFFFFF" w:themeFill="background1"/>
            <w:vAlign w:val="center"/>
          </w:tcPr>
          <w:p w14:paraId="71CEC8E8"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C04881">
              <w:rPr>
                <w:color w:val="auto"/>
                <w:sz w:val="16"/>
                <w:szCs w:val="16"/>
                <w:lang w:val="en-US"/>
              </w:rPr>
              <w:t>SI, SK</w:t>
            </w:r>
          </w:p>
        </w:tc>
        <w:tc>
          <w:tcPr>
            <w:tcW w:w="822" w:type="dxa"/>
            <w:tcBorders>
              <w:top w:val="single" w:sz="4" w:space="0" w:color="auto"/>
            </w:tcBorders>
            <w:shd w:val="clear" w:color="auto" w:fill="FFFFFF" w:themeFill="background1"/>
            <w:vAlign w:val="center"/>
          </w:tcPr>
          <w:p w14:paraId="24FE52C9"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C04881">
              <w:rPr>
                <w:color w:val="auto"/>
                <w:sz w:val="16"/>
                <w:szCs w:val="16"/>
              </w:rPr>
              <w:t>FR, IL, ES, UK, US</w:t>
            </w:r>
          </w:p>
        </w:tc>
        <w:tc>
          <w:tcPr>
            <w:tcW w:w="822" w:type="dxa"/>
            <w:tcBorders>
              <w:top w:val="single" w:sz="4" w:space="0" w:color="auto"/>
            </w:tcBorders>
            <w:shd w:val="clear" w:color="auto" w:fill="FFFFFF" w:themeFill="background1"/>
            <w:vAlign w:val="center"/>
          </w:tcPr>
          <w:p w14:paraId="4BBAAF14"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C04881">
              <w:rPr>
                <w:color w:val="auto"/>
                <w:sz w:val="16"/>
                <w:szCs w:val="16"/>
                <w:lang w:val="en-US"/>
              </w:rPr>
              <w:t>EE</w:t>
            </w:r>
          </w:p>
        </w:tc>
        <w:tc>
          <w:tcPr>
            <w:tcW w:w="823" w:type="dxa"/>
            <w:tcBorders>
              <w:top w:val="single" w:sz="4" w:space="0" w:color="auto"/>
            </w:tcBorders>
            <w:shd w:val="clear" w:color="auto" w:fill="FFFFFF" w:themeFill="background1"/>
            <w:vAlign w:val="center"/>
          </w:tcPr>
          <w:p w14:paraId="53DB65BC"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NZ</w:t>
            </w:r>
          </w:p>
        </w:tc>
      </w:tr>
      <w:tr w:rsidR="00C04881" w:rsidRPr="00C04881" w14:paraId="678B0318" w14:textId="77777777" w:rsidTr="00257C34">
        <w:trPr>
          <w:trHeight w:val="680"/>
        </w:trPr>
        <w:tc>
          <w:tcPr>
            <w:cnfStyle w:val="001000000000" w:firstRow="0" w:lastRow="0" w:firstColumn="1" w:lastColumn="0" w:oddVBand="0" w:evenVBand="0" w:oddHBand="0" w:evenHBand="0" w:firstRowFirstColumn="0" w:firstRowLastColumn="0" w:lastRowFirstColumn="0" w:lastRowLastColumn="0"/>
            <w:tcW w:w="1105" w:type="dxa"/>
            <w:shd w:val="clear" w:color="auto" w:fill="FFFFFF" w:themeFill="background1"/>
            <w:vAlign w:val="center"/>
          </w:tcPr>
          <w:p w14:paraId="3DB0345E" w14:textId="77777777" w:rsidR="00C04881" w:rsidRPr="00C04881" w:rsidRDefault="00C04881" w:rsidP="00C04881">
            <w:pPr>
              <w:spacing w:line="276" w:lineRule="auto"/>
              <w:rPr>
                <w:color w:val="auto"/>
                <w:sz w:val="16"/>
                <w:szCs w:val="16"/>
                <w:lang w:val="en-US"/>
              </w:rPr>
            </w:pPr>
            <w:r w:rsidRPr="00C04881">
              <w:rPr>
                <w:color w:val="auto"/>
                <w:sz w:val="16"/>
                <w:szCs w:val="16"/>
                <w:lang w:val="en-US"/>
              </w:rPr>
              <w:t>≥ 0.5 cluster ties</w:t>
            </w:r>
          </w:p>
        </w:tc>
        <w:tc>
          <w:tcPr>
            <w:tcW w:w="822" w:type="dxa"/>
            <w:tcBorders>
              <w:right w:val="nil"/>
            </w:tcBorders>
            <w:shd w:val="clear" w:color="auto" w:fill="FFFFFF" w:themeFill="background1"/>
            <w:vAlign w:val="center"/>
          </w:tcPr>
          <w:p w14:paraId="2BD5CEE5"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p>
        </w:tc>
        <w:tc>
          <w:tcPr>
            <w:tcW w:w="822" w:type="dxa"/>
            <w:shd w:val="clear" w:color="auto" w:fill="FFFFFF" w:themeFill="background1"/>
            <w:vAlign w:val="center"/>
          </w:tcPr>
          <w:p w14:paraId="446EEB60"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p>
        </w:tc>
        <w:tc>
          <w:tcPr>
            <w:tcW w:w="822" w:type="dxa"/>
            <w:tcBorders>
              <w:right w:val="nil"/>
            </w:tcBorders>
            <w:shd w:val="clear" w:color="auto" w:fill="FFFFFF" w:themeFill="background1"/>
            <w:vAlign w:val="center"/>
          </w:tcPr>
          <w:p w14:paraId="6E48A6F3"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JP, KR</w:t>
            </w:r>
          </w:p>
        </w:tc>
        <w:tc>
          <w:tcPr>
            <w:tcW w:w="822" w:type="dxa"/>
            <w:tcBorders>
              <w:left w:val="nil"/>
            </w:tcBorders>
            <w:shd w:val="clear" w:color="auto" w:fill="FFFFFF" w:themeFill="background1"/>
            <w:vAlign w:val="center"/>
          </w:tcPr>
          <w:p w14:paraId="7439B9C0"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DK, IE, NO, SE</w:t>
            </w:r>
          </w:p>
        </w:tc>
        <w:tc>
          <w:tcPr>
            <w:tcW w:w="823" w:type="dxa"/>
            <w:shd w:val="clear" w:color="auto" w:fill="FFFFFF" w:themeFill="background1"/>
            <w:vAlign w:val="center"/>
          </w:tcPr>
          <w:p w14:paraId="6597F628"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FR, UK, IL, SI, SK</w:t>
            </w:r>
          </w:p>
        </w:tc>
        <w:tc>
          <w:tcPr>
            <w:tcW w:w="822" w:type="dxa"/>
            <w:shd w:val="clear" w:color="auto" w:fill="FFFFFF" w:themeFill="background1"/>
            <w:vAlign w:val="center"/>
          </w:tcPr>
          <w:p w14:paraId="11CB3CAB"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p>
        </w:tc>
        <w:tc>
          <w:tcPr>
            <w:tcW w:w="822" w:type="dxa"/>
            <w:shd w:val="clear" w:color="auto" w:fill="FFFFFF" w:themeFill="background1"/>
            <w:vAlign w:val="center"/>
          </w:tcPr>
          <w:p w14:paraId="3CE32152"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C04881">
              <w:rPr>
                <w:color w:val="auto"/>
                <w:sz w:val="16"/>
                <w:szCs w:val="16"/>
              </w:rPr>
              <w:t>AU, BE</w:t>
            </w:r>
          </w:p>
          <w:p w14:paraId="70821F47"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C04881">
              <w:rPr>
                <w:color w:val="auto"/>
                <w:sz w:val="16"/>
                <w:szCs w:val="16"/>
              </w:rPr>
              <w:t>CH, EE, LU, NL, NZ, SK, SI</w:t>
            </w:r>
          </w:p>
        </w:tc>
        <w:tc>
          <w:tcPr>
            <w:tcW w:w="822" w:type="dxa"/>
            <w:shd w:val="clear" w:color="auto" w:fill="FFFFFF" w:themeFill="background1"/>
            <w:vAlign w:val="center"/>
          </w:tcPr>
          <w:p w14:paraId="4AF6D47D"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rPr>
            </w:pPr>
          </w:p>
        </w:tc>
        <w:tc>
          <w:tcPr>
            <w:tcW w:w="823" w:type="dxa"/>
            <w:shd w:val="clear" w:color="auto" w:fill="FFFFFF" w:themeFill="background1"/>
            <w:vAlign w:val="center"/>
          </w:tcPr>
          <w:p w14:paraId="7A429640"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FR, UK, US</w:t>
            </w:r>
          </w:p>
        </w:tc>
      </w:tr>
      <w:tr w:rsidR="00C04881" w:rsidRPr="00C04881" w14:paraId="59B5F013" w14:textId="77777777" w:rsidTr="00257C34">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1105" w:type="dxa"/>
            <w:shd w:val="clear" w:color="auto" w:fill="FFFFFF" w:themeFill="background1"/>
            <w:vAlign w:val="center"/>
          </w:tcPr>
          <w:p w14:paraId="5B0294A5" w14:textId="77777777" w:rsidR="00C04881" w:rsidRPr="00C04881" w:rsidRDefault="00C04881" w:rsidP="00C04881">
            <w:pPr>
              <w:spacing w:line="276" w:lineRule="auto"/>
              <w:rPr>
                <w:b w:val="0"/>
                <w:bCs w:val="0"/>
                <w:caps w:val="0"/>
                <w:color w:val="auto"/>
                <w:sz w:val="16"/>
                <w:szCs w:val="16"/>
                <w:lang w:val="en-US"/>
              </w:rPr>
            </w:pPr>
            <w:r w:rsidRPr="00C04881">
              <w:rPr>
                <w:color w:val="auto"/>
                <w:sz w:val="16"/>
                <w:szCs w:val="16"/>
                <w:lang w:val="en-US"/>
              </w:rPr>
              <w:t xml:space="preserve">Strongest tie </w:t>
            </w:r>
          </w:p>
          <w:p w14:paraId="0D0D717C" w14:textId="77777777" w:rsidR="00C04881" w:rsidRPr="00C04881" w:rsidRDefault="00C04881" w:rsidP="00C04881">
            <w:pPr>
              <w:spacing w:line="276" w:lineRule="auto"/>
              <w:rPr>
                <w:color w:val="auto"/>
                <w:sz w:val="16"/>
                <w:szCs w:val="16"/>
                <w:lang w:val="en-US"/>
              </w:rPr>
            </w:pPr>
            <w:r w:rsidRPr="00C04881">
              <w:rPr>
                <w:color w:val="auto"/>
                <w:sz w:val="16"/>
                <w:szCs w:val="16"/>
                <w:lang w:val="en-US"/>
              </w:rPr>
              <w:t>in full cluster</w:t>
            </w:r>
          </w:p>
        </w:tc>
        <w:tc>
          <w:tcPr>
            <w:tcW w:w="822" w:type="dxa"/>
            <w:tcBorders>
              <w:right w:val="nil"/>
            </w:tcBorders>
            <w:shd w:val="clear" w:color="auto" w:fill="FFFFFF" w:themeFill="background1"/>
            <w:vAlign w:val="center"/>
          </w:tcPr>
          <w:p w14:paraId="57C758F8"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LV_PL</w:t>
            </w:r>
          </w:p>
          <w:p w14:paraId="15AD0168"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(1,0)</w:t>
            </w:r>
          </w:p>
        </w:tc>
        <w:tc>
          <w:tcPr>
            <w:tcW w:w="822" w:type="dxa"/>
            <w:shd w:val="clear" w:color="auto" w:fill="FFFFFF" w:themeFill="background1"/>
            <w:vAlign w:val="center"/>
          </w:tcPr>
          <w:p w14:paraId="291BA80F"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FI_DE</w:t>
            </w:r>
          </w:p>
          <w:p w14:paraId="250B008C"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(0.94)</w:t>
            </w:r>
          </w:p>
        </w:tc>
        <w:tc>
          <w:tcPr>
            <w:tcW w:w="822" w:type="dxa"/>
            <w:tcBorders>
              <w:right w:val="nil"/>
            </w:tcBorders>
            <w:shd w:val="clear" w:color="auto" w:fill="FFFFFF" w:themeFill="background1"/>
            <w:vAlign w:val="center"/>
          </w:tcPr>
          <w:p w14:paraId="3220BE12"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DK_IE (1,0)</w:t>
            </w:r>
          </w:p>
          <w:p w14:paraId="2D288FC2"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DK_NO (1,0)</w:t>
            </w:r>
          </w:p>
          <w:p w14:paraId="081FC971"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DK_SE (1,0)</w:t>
            </w:r>
          </w:p>
          <w:p w14:paraId="467F9DDC"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IE_NO (1,0)</w:t>
            </w:r>
          </w:p>
          <w:p w14:paraId="28D7E866"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IE_SE (1,0)</w:t>
            </w:r>
          </w:p>
          <w:p w14:paraId="7DFB64F9"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NO_SE (1,0)</w:t>
            </w:r>
          </w:p>
        </w:tc>
        <w:tc>
          <w:tcPr>
            <w:tcW w:w="822" w:type="dxa"/>
            <w:tcBorders>
              <w:left w:val="nil"/>
            </w:tcBorders>
            <w:shd w:val="clear" w:color="auto" w:fill="FFFFFF" w:themeFill="background1"/>
            <w:vAlign w:val="center"/>
          </w:tcPr>
          <w:p w14:paraId="305D8F15"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JP_KR</w:t>
            </w:r>
          </w:p>
          <w:p w14:paraId="1046DE64"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(0.94)</w:t>
            </w:r>
          </w:p>
        </w:tc>
        <w:tc>
          <w:tcPr>
            <w:tcW w:w="823" w:type="dxa"/>
            <w:shd w:val="clear" w:color="auto" w:fill="FFFFFF" w:themeFill="background1"/>
            <w:vAlign w:val="center"/>
          </w:tcPr>
          <w:p w14:paraId="09CE59EE"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LU_NL (1,0)</w:t>
            </w:r>
          </w:p>
        </w:tc>
        <w:tc>
          <w:tcPr>
            <w:tcW w:w="822" w:type="dxa"/>
            <w:shd w:val="clear" w:color="auto" w:fill="FFFFFF" w:themeFill="background1"/>
            <w:vAlign w:val="center"/>
          </w:tcPr>
          <w:p w14:paraId="4C5CAA65"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SI_SK</w:t>
            </w:r>
          </w:p>
          <w:p w14:paraId="1A01C19B"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(0.72)</w:t>
            </w:r>
          </w:p>
        </w:tc>
        <w:tc>
          <w:tcPr>
            <w:tcW w:w="822" w:type="dxa"/>
            <w:shd w:val="clear" w:color="auto" w:fill="FFFFFF" w:themeFill="background1"/>
            <w:vAlign w:val="center"/>
          </w:tcPr>
          <w:p w14:paraId="506D13C6"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ES_US</w:t>
            </w:r>
          </w:p>
          <w:p w14:paraId="039C832D"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(0.94)</w:t>
            </w:r>
          </w:p>
        </w:tc>
        <w:tc>
          <w:tcPr>
            <w:tcW w:w="822" w:type="dxa"/>
            <w:shd w:val="clear" w:color="auto" w:fill="FFFFFF" w:themeFill="background1"/>
            <w:vAlign w:val="center"/>
          </w:tcPr>
          <w:p w14:paraId="26610C92"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p>
        </w:tc>
        <w:tc>
          <w:tcPr>
            <w:tcW w:w="823" w:type="dxa"/>
            <w:shd w:val="clear" w:color="auto" w:fill="FFFFFF" w:themeFill="background1"/>
            <w:vAlign w:val="center"/>
          </w:tcPr>
          <w:p w14:paraId="742C11DB"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p>
        </w:tc>
      </w:tr>
      <w:tr w:rsidR="00C04881" w:rsidRPr="00C04881" w14:paraId="0F291923" w14:textId="77777777" w:rsidTr="00257C34">
        <w:trPr>
          <w:trHeight w:val="680"/>
        </w:trPr>
        <w:tc>
          <w:tcPr>
            <w:cnfStyle w:val="001000000000" w:firstRow="0" w:lastRow="0" w:firstColumn="1" w:lastColumn="0" w:oddVBand="0" w:evenVBand="0" w:oddHBand="0" w:evenHBand="0" w:firstRowFirstColumn="0" w:firstRowLastColumn="0" w:lastRowFirstColumn="0" w:lastRowLastColumn="0"/>
            <w:tcW w:w="1105" w:type="dxa"/>
            <w:shd w:val="clear" w:color="auto" w:fill="FFFFFF" w:themeFill="background1"/>
            <w:vAlign w:val="center"/>
          </w:tcPr>
          <w:p w14:paraId="33C7E9F0" w14:textId="77777777" w:rsidR="00C04881" w:rsidRPr="00C04881" w:rsidRDefault="00C04881" w:rsidP="00C04881">
            <w:pPr>
              <w:spacing w:line="276" w:lineRule="auto"/>
              <w:rPr>
                <w:color w:val="auto"/>
                <w:sz w:val="16"/>
                <w:szCs w:val="16"/>
                <w:lang w:val="en-US"/>
              </w:rPr>
            </w:pPr>
            <w:r w:rsidRPr="00C04881">
              <w:rPr>
                <w:color w:val="auto"/>
                <w:sz w:val="16"/>
                <w:szCs w:val="16"/>
                <w:lang w:val="en-US"/>
              </w:rPr>
              <w:t>≥ 0.9 cluster ties</w:t>
            </w:r>
          </w:p>
        </w:tc>
        <w:tc>
          <w:tcPr>
            <w:tcW w:w="822" w:type="dxa"/>
            <w:tcBorders>
              <w:right w:val="nil"/>
            </w:tcBorders>
            <w:shd w:val="clear" w:color="auto" w:fill="FFFFFF" w:themeFill="background1"/>
            <w:vAlign w:val="center"/>
          </w:tcPr>
          <w:p w14:paraId="17665848"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CZ_LV</w:t>
            </w:r>
          </w:p>
          <w:p w14:paraId="4C558F8F"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CZ_PL LV_PL</w:t>
            </w:r>
          </w:p>
          <w:p w14:paraId="09712CC8"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p>
        </w:tc>
        <w:tc>
          <w:tcPr>
            <w:tcW w:w="822" w:type="dxa"/>
            <w:shd w:val="clear" w:color="auto" w:fill="FFFFFF" w:themeFill="background1"/>
            <w:vAlign w:val="center"/>
          </w:tcPr>
          <w:p w14:paraId="55CFA13D"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rPr>
              <w:t>FI_DE</w:t>
            </w:r>
          </w:p>
        </w:tc>
        <w:tc>
          <w:tcPr>
            <w:tcW w:w="822" w:type="dxa"/>
            <w:tcBorders>
              <w:right w:val="nil"/>
            </w:tcBorders>
            <w:shd w:val="clear" w:color="auto" w:fill="FFFFFF" w:themeFill="background1"/>
            <w:vAlign w:val="center"/>
          </w:tcPr>
          <w:p w14:paraId="19697DED"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DK_IE</w:t>
            </w:r>
          </w:p>
          <w:p w14:paraId="7F109BA0"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DK_NO</w:t>
            </w:r>
          </w:p>
          <w:p w14:paraId="3B2F419C"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DK_SE</w:t>
            </w:r>
          </w:p>
          <w:p w14:paraId="1EF4DA83"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IE_NO</w:t>
            </w:r>
          </w:p>
          <w:p w14:paraId="326F8917"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IE_SE</w:t>
            </w:r>
          </w:p>
          <w:p w14:paraId="7BEB055A"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NO_SE</w:t>
            </w:r>
          </w:p>
        </w:tc>
        <w:tc>
          <w:tcPr>
            <w:tcW w:w="822" w:type="dxa"/>
            <w:tcBorders>
              <w:left w:val="nil"/>
            </w:tcBorders>
            <w:shd w:val="clear" w:color="auto" w:fill="FFFFFF" w:themeFill="background1"/>
            <w:vAlign w:val="center"/>
          </w:tcPr>
          <w:p w14:paraId="02395146"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JP_KR</w:t>
            </w:r>
          </w:p>
        </w:tc>
        <w:tc>
          <w:tcPr>
            <w:tcW w:w="823" w:type="dxa"/>
            <w:shd w:val="clear" w:color="auto" w:fill="FFFFFF" w:themeFill="background1"/>
            <w:vAlign w:val="center"/>
          </w:tcPr>
          <w:p w14:paraId="6BEF9C68"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BE_LU</w:t>
            </w:r>
          </w:p>
          <w:p w14:paraId="6250218A"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BE_NL</w:t>
            </w:r>
          </w:p>
          <w:p w14:paraId="3723A14C"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LU_CH</w:t>
            </w:r>
          </w:p>
          <w:p w14:paraId="6CEFA53E"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LU_NL</w:t>
            </w:r>
          </w:p>
          <w:p w14:paraId="40A3240C"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NL_CH</w:t>
            </w:r>
          </w:p>
        </w:tc>
        <w:tc>
          <w:tcPr>
            <w:tcW w:w="822" w:type="dxa"/>
            <w:shd w:val="clear" w:color="auto" w:fill="FFFFFF" w:themeFill="background1"/>
            <w:vAlign w:val="center"/>
          </w:tcPr>
          <w:p w14:paraId="4DAAC92F"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p>
        </w:tc>
        <w:tc>
          <w:tcPr>
            <w:tcW w:w="822" w:type="dxa"/>
            <w:shd w:val="clear" w:color="auto" w:fill="FFFFFF" w:themeFill="background1"/>
            <w:vAlign w:val="center"/>
          </w:tcPr>
          <w:p w14:paraId="2BF4EE56"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ES_US</w:t>
            </w:r>
          </w:p>
        </w:tc>
        <w:tc>
          <w:tcPr>
            <w:tcW w:w="822" w:type="dxa"/>
            <w:shd w:val="clear" w:color="auto" w:fill="FFFFFF" w:themeFill="background1"/>
            <w:vAlign w:val="center"/>
          </w:tcPr>
          <w:p w14:paraId="6E68200C"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p>
        </w:tc>
        <w:tc>
          <w:tcPr>
            <w:tcW w:w="823" w:type="dxa"/>
            <w:shd w:val="clear" w:color="auto" w:fill="FFFFFF" w:themeFill="background1"/>
            <w:vAlign w:val="center"/>
          </w:tcPr>
          <w:p w14:paraId="2BA25F27"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p>
        </w:tc>
      </w:tr>
      <w:tr w:rsidR="00C04881" w:rsidRPr="00C04881" w14:paraId="3961E329" w14:textId="77777777" w:rsidTr="00257C34">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1105" w:type="dxa"/>
            <w:tcBorders>
              <w:bottom w:val="single" w:sz="12" w:space="0" w:color="auto"/>
            </w:tcBorders>
            <w:shd w:val="clear" w:color="auto" w:fill="FFFFFF" w:themeFill="background1"/>
            <w:vAlign w:val="center"/>
          </w:tcPr>
          <w:p w14:paraId="36B60F82" w14:textId="77777777" w:rsidR="00C04881" w:rsidRPr="00C04881" w:rsidRDefault="00C04881" w:rsidP="00C04881">
            <w:pPr>
              <w:spacing w:line="276" w:lineRule="auto"/>
              <w:rPr>
                <w:b w:val="0"/>
                <w:bCs w:val="0"/>
                <w:caps w:val="0"/>
                <w:color w:val="auto"/>
                <w:sz w:val="16"/>
                <w:szCs w:val="16"/>
                <w:lang w:val="en-US"/>
              </w:rPr>
            </w:pPr>
            <w:r w:rsidRPr="00C04881">
              <w:rPr>
                <w:color w:val="auto"/>
                <w:sz w:val="16"/>
                <w:szCs w:val="16"/>
                <w:lang w:val="en-US"/>
              </w:rPr>
              <w:t xml:space="preserve"># of ties in </w:t>
            </w:r>
          </w:p>
          <w:p w14:paraId="017DC61F" w14:textId="77777777" w:rsidR="00C04881" w:rsidRPr="00C04881" w:rsidRDefault="00C04881" w:rsidP="00C04881">
            <w:pPr>
              <w:spacing w:line="276" w:lineRule="auto"/>
              <w:rPr>
                <w:b w:val="0"/>
                <w:bCs w:val="0"/>
                <w:caps w:val="0"/>
                <w:color w:val="auto"/>
                <w:sz w:val="16"/>
                <w:szCs w:val="16"/>
                <w:lang w:val="en-US"/>
              </w:rPr>
            </w:pPr>
            <w:r w:rsidRPr="00C04881">
              <w:rPr>
                <w:color w:val="auto"/>
                <w:sz w:val="16"/>
                <w:szCs w:val="16"/>
                <w:lang w:val="en-US"/>
              </w:rPr>
              <w:t>full cluster</w:t>
            </w:r>
          </w:p>
        </w:tc>
        <w:tc>
          <w:tcPr>
            <w:tcW w:w="822" w:type="dxa"/>
            <w:tcBorders>
              <w:bottom w:val="single" w:sz="12" w:space="0" w:color="auto"/>
              <w:right w:val="nil"/>
            </w:tcBorders>
            <w:shd w:val="clear" w:color="auto" w:fill="FFFFFF" w:themeFill="background1"/>
            <w:vAlign w:val="center"/>
          </w:tcPr>
          <w:p w14:paraId="51264936"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3/3</w:t>
            </w:r>
          </w:p>
        </w:tc>
        <w:tc>
          <w:tcPr>
            <w:tcW w:w="822" w:type="dxa"/>
            <w:tcBorders>
              <w:bottom w:val="single" w:sz="12" w:space="0" w:color="auto"/>
            </w:tcBorders>
            <w:shd w:val="clear" w:color="auto" w:fill="FFFFFF" w:themeFill="background1"/>
            <w:vAlign w:val="center"/>
          </w:tcPr>
          <w:p w14:paraId="44D36E11"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1/1</w:t>
            </w:r>
          </w:p>
        </w:tc>
        <w:tc>
          <w:tcPr>
            <w:tcW w:w="822" w:type="dxa"/>
            <w:tcBorders>
              <w:bottom w:val="single" w:sz="12" w:space="0" w:color="auto"/>
              <w:right w:val="nil"/>
            </w:tcBorders>
            <w:shd w:val="clear" w:color="auto" w:fill="FFFFFF" w:themeFill="background1"/>
            <w:vAlign w:val="center"/>
          </w:tcPr>
          <w:p w14:paraId="7E32521F"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6/6</w:t>
            </w:r>
          </w:p>
        </w:tc>
        <w:tc>
          <w:tcPr>
            <w:tcW w:w="822" w:type="dxa"/>
            <w:tcBorders>
              <w:left w:val="nil"/>
              <w:bottom w:val="single" w:sz="12" w:space="0" w:color="auto"/>
            </w:tcBorders>
            <w:shd w:val="clear" w:color="auto" w:fill="FFFFFF" w:themeFill="background1"/>
            <w:vAlign w:val="center"/>
          </w:tcPr>
          <w:p w14:paraId="6B856832"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1/1</w:t>
            </w:r>
          </w:p>
        </w:tc>
        <w:tc>
          <w:tcPr>
            <w:tcW w:w="823" w:type="dxa"/>
            <w:tcBorders>
              <w:bottom w:val="single" w:sz="12" w:space="0" w:color="auto"/>
            </w:tcBorders>
            <w:shd w:val="clear" w:color="auto" w:fill="FFFFFF" w:themeFill="background1"/>
            <w:vAlign w:val="center"/>
          </w:tcPr>
          <w:p w14:paraId="77FB2698"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10/10</w:t>
            </w:r>
          </w:p>
        </w:tc>
        <w:tc>
          <w:tcPr>
            <w:tcW w:w="822" w:type="dxa"/>
            <w:tcBorders>
              <w:bottom w:val="single" w:sz="12" w:space="0" w:color="auto"/>
            </w:tcBorders>
            <w:shd w:val="clear" w:color="auto" w:fill="FFFFFF" w:themeFill="background1"/>
            <w:vAlign w:val="center"/>
          </w:tcPr>
          <w:p w14:paraId="79048CBA"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1/1</w:t>
            </w:r>
          </w:p>
        </w:tc>
        <w:tc>
          <w:tcPr>
            <w:tcW w:w="822" w:type="dxa"/>
            <w:tcBorders>
              <w:bottom w:val="single" w:sz="12" w:space="0" w:color="auto"/>
            </w:tcBorders>
            <w:shd w:val="clear" w:color="auto" w:fill="FFFFFF" w:themeFill="background1"/>
            <w:vAlign w:val="center"/>
          </w:tcPr>
          <w:p w14:paraId="3E97B0FC"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9/10</w:t>
            </w:r>
          </w:p>
        </w:tc>
        <w:tc>
          <w:tcPr>
            <w:tcW w:w="822" w:type="dxa"/>
            <w:tcBorders>
              <w:bottom w:val="single" w:sz="12" w:space="0" w:color="auto"/>
            </w:tcBorders>
            <w:shd w:val="clear" w:color="auto" w:fill="FFFFFF" w:themeFill="background1"/>
            <w:vAlign w:val="center"/>
          </w:tcPr>
          <w:p w14:paraId="5C6D7F4C"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p>
        </w:tc>
        <w:tc>
          <w:tcPr>
            <w:tcW w:w="823" w:type="dxa"/>
            <w:tcBorders>
              <w:bottom w:val="single" w:sz="12" w:space="0" w:color="auto"/>
            </w:tcBorders>
            <w:shd w:val="clear" w:color="auto" w:fill="FFFFFF" w:themeFill="background1"/>
            <w:vAlign w:val="center"/>
          </w:tcPr>
          <w:p w14:paraId="6FB978F3"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p>
        </w:tc>
      </w:tr>
    </w:tbl>
    <w:p w14:paraId="7AB559F2" w14:textId="768A03E7" w:rsidR="00B17790" w:rsidRPr="007105A0" w:rsidRDefault="00B87403" w:rsidP="00EA4915">
      <w:pPr>
        <w:pStyle w:val="02Flietext"/>
        <w:spacing w:before="240"/>
        <w:rPr>
          <w:lang w:val="en-US"/>
        </w:rPr>
      </w:pPr>
      <w:r w:rsidRPr="00B87403">
        <w:rPr>
          <w:lang w:val="en-US"/>
        </w:rPr>
        <w:t>Although nine clusters were clearly distinguished from a methodological point of view, such a solution with clusters covering only one or two countries may not be suitable for most purposes. However, our flexible typology is able to go beyond this interpretation. The clusters can be condensed based on their partial memberships. Four distinct cluster</w:t>
      </w:r>
      <w:r w:rsidR="00897DA8">
        <w:rPr>
          <w:lang w:val="en-US"/>
        </w:rPr>
        <w:t>s</w:t>
      </w:r>
      <w:r w:rsidRPr="00B87403">
        <w:rPr>
          <w:lang w:val="en-US"/>
        </w:rPr>
        <w:t xml:space="preserve"> emerge, which have no tie ≥ 50%</w:t>
      </w:r>
      <w:r w:rsidR="00897DA8">
        <w:rPr>
          <w:lang w:val="en-US"/>
        </w:rPr>
        <w:t xml:space="preserve"> to each other</w:t>
      </w:r>
      <w:r w:rsidRPr="00B87403">
        <w:rPr>
          <w:lang w:val="en-US"/>
        </w:rPr>
        <w:t xml:space="preserve">. </w:t>
      </w:r>
      <w:r w:rsidR="00B17790" w:rsidRPr="007105A0">
        <w:rPr>
          <w:lang w:val="en-US"/>
        </w:rPr>
        <w:t>Figure 1</w:t>
      </w:r>
      <w:r w:rsidRPr="007105A0">
        <w:rPr>
          <w:lang w:val="en-US"/>
        </w:rPr>
        <w:t xml:space="preserve"> </w:t>
      </w:r>
      <w:r w:rsidR="00B17790" w:rsidRPr="007105A0">
        <w:rPr>
          <w:lang w:val="en-US"/>
        </w:rPr>
        <w:t>shows a graphical depiction of</w:t>
      </w:r>
      <w:r w:rsidR="00897DA8">
        <w:rPr>
          <w:lang w:val="en-US"/>
        </w:rPr>
        <w:t xml:space="preserve"> the ties between countries and</w:t>
      </w:r>
      <w:r w:rsidR="00B17790" w:rsidRPr="007105A0">
        <w:rPr>
          <w:lang w:val="en-US"/>
        </w:rPr>
        <w:t xml:space="preserve"> the clusters. </w:t>
      </w:r>
      <w:r w:rsidR="00897DA8">
        <w:rPr>
          <w:lang w:val="en-US"/>
        </w:rPr>
        <w:t xml:space="preserve">Only ties between countries </w:t>
      </w:r>
      <w:r w:rsidR="00897DA8" w:rsidRPr="00B87403">
        <w:rPr>
          <w:lang w:val="en-US"/>
        </w:rPr>
        <w:t>≥ 50%</w:t>
      </w:r>
      <w:r w:rsidR="00897DA8">
        <w:rPr>
          <w:lang w:val="en-US"/>
        </w:rPr>
        <w:t xml:space="preserve"> are</w:t>
      </w:r>
      <w:r w:rsidR="00C70989">
        <w:rPr>
          <w:lang w:val="en-US"/>
        </w:rPr>
        <w:t xml:space="preserve"> depicted in the figure.</w:t>
      </w:r>
    </w:p>
    <w:p w14:paraId="6C33A93F" w14:textId="7A2E42B9" w:rsidR="002E6277" w:rsidRPr="00E028AA" w:rsidRDefault="002E6277" w:rsidP="002E6277">
      <w:pPr>
        <w:pStyle w:val="02Flietext"/>
        <w:jc w:val="center"/>
        <w:rPr>
          <w:lang w:val="en-US"/>
        </w:rPr>
      </w:pPr>
      <w:r>
        <w:rPr>
          <w:highlight w:val="yellow"/>
          <w:lang w:val="en-US"/>
        </w:rPr>
        <w:t>--- FIGURE 1</w:t>
      </w:r>
      <w:r w:rsidRPr="00E028AA">
        <w:rPr>
          <w:highlight w:val="yellow"/>
          <w:lang w:val="en-US"/>
        </w:rPr>
        <w:t xml:space="preserve"> ABOUT HERE ---</w:t>
      </w:r>
    </w:p>
    <w:p w14:paraId="72D0DEDC" w14:textId="0FD53191" w:rsidR="002D1426" w:rsidRPr="002D1426" w:rsidRDefault="002D1426" w:rsidP="002D1426">
      <w:pPr>
        <w:pStyle w:val="Beschriftung"/>
        <w:keepNext/>
        <w:jc w:val="left"/>
        <w:rPr>
          <w:lang w:val="en-US"/>
        </w:rPr>
      </w:pPr>
      <w:r w:rsidRPr="002D1426">
        <w:rPr>
          <w:lang w:val="en-US"/>
        </w:rPr>
        <w:lastRenderedPageBreak/>
        <w:t xml:space="preserve">Figure </w:t>
      </w:r>
      <w:r>
        <w:fldChar w:fldCharType="begin"/>
      </w:r>
      <w:r w:rsidRPr="002D1426">
        <w:rPr>
          <w:lang w:val="en-US"/>
        </w:rPr>
        <w:instrText xml:space="preserve"> SEQ Figure \* ARABIC </w:instrText>
      </w:r>
      <w:r>
        <w:fldChar w:fldCharType="separate"/>
      </w:r>
      <w:r w:rsidRPr="002D1426">
        <w:rPr>
          <w:noProof/>
          <w:lang w:val="en-US"/>
        </w:rPr>
        <w:t>1</w:t>
      </w:r>
      <w:r>
        <w:fldChar w:fldCharType="end"/>
      </w:r>
      <w:r w:rsidRPr="002D1426">
        <w:rPr>
          <w:lang w:val="en-US"/>
        </w:rPr>
        <w:t xml:space="preserve">: Network of OECD LTC </w:t>
      </w:r>
      <w:commentRangeStart w:id="10"/>
      <w:r w:rsidRPr="002D1426">
        <w:rPr>
          <w:lang w:val="en-US"/>
        </w:rPr>
        <w:t>systems</w:t>
      </w:r>
      <w:commentRangeEnd w:id="10"/>
      <w:r w:rsidR="006E210A">
        <w:rPr>
          <w:rStyle w:val="Kommentarzeichen"/>
          <w:color w:val="000000"/>
        </w:rPr>
        <w:commentReference w:id="10"/>
      </w:r>
      <w:r w:rsidRPr="002D1426">
        <w:rPr>
          <w:lang w:val="en-US"/>
        </w:rPr>
        <w:t>.</w:t>
      </w:r>
    </w:p>
    <w:p w14:paraId="0D28ED9F" w14:textId="5D6C8D12" w:rsidR="002E6277" w:rsidRDefault="002D1426" w:rsidP="00440583">
      <w:pPr>
        <w:pStyle w:val="02Flietext"/>
        <w:jc w:val="center"/>
        <w:rPr>
          <w:highlight w:val="yellow"/>
          <w:lang w:val="en-US"/>
        </w:rPr>
      </w:pPr>
      <w:r>
        <w:rPr>
          <w:noProof/>
          <w:lang w:eastAsia="de-DE"/>
        </w:rPr>
        <w:drawing>
          <wp:inline distT="0" distB="0" distL="0" distR="0" wp14:anchorId="4AB3F8FC" wp14:editId="7025BC4C">
            <wp:extent cx="5401310" cy="2930525"/>
            <wp:effectExtent l="0" t="0" r="8890" b="317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01310" cy="2930525"/>
                    </a:xfrm>
                    <a:prstGeom prst="rect">
                      <a:avLst/>
                    </a:prstGeom>
                    <a:noFill/>
                    <a:ln>
                      <a:noFill/>
                    </a:ln>
                  </pic:spPr>
                </pic:pic>
              </a:graphicData>
            </a:graphic>
          </wp:inline>
        </w:drawing>
      </w:r>
    </w:p>
    <w:p w14:paraId="385996A5" w14:textId="5035288B" w:rsidR="002D1426" w:rsidRDefault="003E139E" w:rsidP="003F12F4">
      <w:pPr>
        <w:spacing w:after="160" w:line="259" w:lineRule="auto"/>
        <w:rPr>
          <w:rFonts w:eastAsiaTheme="minorHAnsi"/>
          <w:iCs/>
          <w:color w:val="auto"/>
          <w:sz w:val="20"/>
          <w:szCs w:val="14"/>
          <w:lang w:val="en-US"/>
        </w:rPr>
      </w:pPr>
      <w:r>
        <w:rPr>
          <w:rFonts w:eastAsiaTheme="minorHAnsi"/>
          <w:iCs/>
          <w:color w:val="auto"/>
          <w:sz w:val="20"/>
          <w:szCs w:val="14"/>
          <w:lang w:val="en-US"/>
        </w:rPr>
        <w:t>Light grey: ≥ 50%; Full grey: ≥ 66%; Black: ≥ 90%.</w:t>
      </w:r>
    </w:p>
    <w:p w14:paraId="1E4666AD" w14:textId="77777777" w:rsidR="003F12F4" w:rsidRPr="003F12F4" w:rsidRDefault="003F12F4" w:rsidP="003F12F4">
      <w:pPr>
        <w:spacing w:after="160" w:line="259" w:lineRule="auto"/>
        <w:rPr>
          <w:rFonts w:eastAsiaTheme="minorHAnsi"/>
          <w:iCs/>
          <w:color w:val="auto"/>
          <w:sz w:val="20"/>
          <w:szCs w:val="14"/>
          <w:lang w:val="en-US"/>
        </w:rPr>
      </w:pPr>
    </w:p>
    <w:p w14:paraId="7BF5BD9E" w14:textId="076497AB" w:rsidR="002D1426" w:rsidRPr="00BA6E5E" w:rsidRDefault="003920CC" w:rsidP="00BA6E5E">
      <w:pPr>
        <w:pStyle w:val="02Flietext"/>
        <w:rPr>
          <w:lang w:val="en-US"/>
        </w:rPr>
      </w:pPr>
      <w:r w:rsidRPr="007105A0">
        <w:rPr>
          <w:lang w:val="en-US"/>
        </w:rPr>
        <w:t xml:space="preserve"> </w:t>
      </w:r>
      <w:r w:rsidRPr="003920CC">
        <w:rPr>
          <w:lang w:val="en-US"/>
        </w:rPr>
        <w:t xml:space="preserve">With the graphic representation it is also noticeable that </w:t>
      </w:r>
      <w:r w:rsidR="00C252F3">
        <w:rPr>
          <w:lang w:val="en-US"/>
        </w:rPr>
        <w:t>t</w:t>
      </w:r>
      <w:r w:rsidR="000E5CF2">
        <w:rPr>
          <w:lang w:val="en-US"/>
        </w:rPr>
        <w:t>w</w:t>
      </w:r>
      <w:r w:rsidR="00C252F3">
        <w:rPr>
          <w:lang w:val="en-US"/>
        </w:rPr>
        <w:t>o clusters (bottom right and</w:t>
      </w:r>
      <w:r w:rsidR="00901F8F">
        <w:rPr>
          <w:lang w:val="en-US"/>
        </w:rPr>
        <w:t xml:space="preserve"> bottom</w:t>
      </w:r>
      <w:r w:rsidR="00C252F3">
        <w:rPr>
          <w:lang w:val="en-US"/>
        </w:rPr>
        <w:t xml:space="preserve"> left</w:t>
      </w:r>
      <w:r w:rsidR="00901F8F">
        <w:rPr>
          <w:lang w:val="en-US"/>
        </w:rPr>
        <w:t xml:space="preserve"> in Figure 1</w:t>
      </w:r>
      <w:r w:rsidR="00C252F3">
        <w:rPr>
          <w:lang w:val="en-US"/>
        </w:rPr>
        <w:t>) could be split up in two sub-clusters each</w:t>
      </w:r>
      <w:r w:rsidR="00901F8F">
        <w:rPr>
          <w:lang w:val="en-US"/>
        </w:rPr>
        <w:t>, based on their tie strength</w:t>
      </w:r>
      <w:r w:rsidR="00413157">
        <w:rPr>
          <w:lang w:val="en-US"/>
        </w:rPr>
        <w:t xml:space="preserve"> Cluster 1 and 2 remain as types, cluster 3 and 4 are joined to one system type, with each representing a sub-type. All other countries built one system type with cluster 5 and 6 as one sub-type and cluster 7, 8, and 9 as one sub-type. </w:t>
      </w:r>
      <w:r w:rsidR="00C252F3">
        <w:rPr>
          <w:lang w:val="en-US"/>
        </w:rPr>
        <w:t xml:space="preserve">Thus, </w:t>
      </w:r>
      <w:r w:rsidR="00E9387A">
        <w:rPr>
          <w:lang w:val="en-US"/>
        </w:rPr>
        <w:t xml:space="preserve">we propose a </w:t>
      </w:r>
      <w:r w:rsidR="00413157">
        <w:rPr>
          <w:lang w:val="en-US"/>
        </w:rPr>
        <w:t xml:space="preserve">LTC </w:t>
      </w:r>
      <w:r w:rsidR="00B17790">
        <w:rPr>
          <w:lang w:val="en-US"/>
        </w:rPr>
        <w:t>typology</w:t>
      </w:r>
      <w:r w:rsidR="00E9387A">
        <w:rPr>
          <w:lang w:val="en-US"/>
        </w:rPr>
        <w:t xml:space="preserve"> of </w:t>
      </w:r>
      <w:r w:rsidR="00413157">
        <w:rPr>
          <w:lang w:val="en-US"/>
        </w:rPr>
        <w:t>four system types, with two systems having two sub-types each</w:t>
      </w:r>
      <w:r w:rsidR="00C252F3">
        <w:rPr>
          <w:lang w:val="en-US"/>
        </w:rPr>
        <w:t>:</w:t>
      </w:r>
    </w:p>
    <w:p w14:paraId="5A92FC0C" w14:textId="13F03E09" w:rsidR="00C83EC5" w:rsidRPr="00C83EC5" w:rsidRDefault="00C83EC5" w:rsidP="00C83EC5">
      <w:pPr>
        <w:spacing w:after="160" w:line="360" w:lineRule="auto"/>
        <w:jc w:val="both"/>
        <w:rPr>
          <w:rFonts w:eastAsiaTheme="minorHAnsi"/>
          <w:b/>
          <w:iCs/>
          <w:color w:val="auto"/>
          <w:szCs w:val="18"/>
          <w:lang w:val="en-US"/>
        </w:rPr>
      </w:pPr>
      <w:r w:rsidRPr="00C83EC5">
        <w:rPr>
          <w:rFonts w:eastAsiaTheme="minorHAnsi"/>
          <w:b/>
          <w:iCs/>
          <w:color w:val="auto"/>
          <w:szCs w:val="18"/>
          <w:lang w:val="en-US"/>
        </w:rPr>
        <w:t xml:space="preserve">The </w:t>
      </w:r>
      <w:r w:rsidR="00F82B67" w:rsidRPr="00C83EC5">
        <w:rPr>
          <w:rFonts w:eastAsiaTheme="minorHAnsi"/>
          <w:b/>
          <w:iCs/>
          <w:color w:val="auto"/>
          <w:szCs w:val="18"/>
          <w:lang w:val="en-US"/>
        </w:rPr>
        <w:t xml:space="preserve">low-supply </w:t>
      </w:r>
      <w:r w:rsidR="00F82B67">
        <w:rPr>
          <w:rFonts w:eastAsiaTheme="minorHAnsi"/>
          <w:b/>
          <w:iCs/>
          <w:color w:val="auto"/>
          <w:szCs w:val="18"/>
          <w:lang w:val="en-US"/>
        </w:rPr>
        <w:t xml:space="preserve">and </w:t>
      </w:r>
      <w:r w:rsidR="00413157">
        <w:rPr>
          <w:rFonts w:eastAsiaTheme="minorHAnsi"/>
          <w:b/>
          <w:iCs/>
          <w:color w:val="auto"/>
          <w:szCs w:val="18"/>
          <w:lang w:val="en-US"/>
        </w:rPr>
        <w:t>low-performance</w:t>
      </w:r>
      <w:r w:rsidR="00D0320B">
        <w:rPr>
          <w:rFonts w:eastAsiaTheme="minorHAnsi"/>
          <w:b/>
          <w:iCs/>
          <w:color w:val="auto"/>
          <w:szCs w:val="18"/>
          <w:lang w:val="en-US"/>
        </w:rPr>
        <w:t xml:space="preserve"> </w:t>
      </w:r>
      <w:r w:rsidRPr="00C83EC5">
        <w:rPr>
          <w:rFonts w:eastAsiaTheme="minorHAnsi"/>
          <w:b/>
          <w:iCs/>
          <w:color w:val="auto"/>
          <w:szCs w:val="18"/>
          <w:lang w:val="en-US"/>
        </w:rPr>
        <w:t>system</w:t>
      </w:r>
    </w:p>
    <w:p w14:paraId="53DC51BE" w14:textId="4DABCCF6" w:rsidR="00C83EC5" w:rsidRPr="00C83EC5" w:rsidRDefault="00C83EC5" w:rsidP="00364FD2">
      <w:pPr>
        <w:pStyle w:val="02FlietextErsterAbsatz"/>
        <w:rPr>
          <w:lang w:val="en-US"/>
        </w:rPr>
      </w:pPr>
      <w:r w:rsidRPr="00C83EC5">
        <w:rPr>
          <w:lang w:val="en-US"/>
        </w:rPr>
        <w:t xml:space="preserve">The first system is marked </w:t>
      </w:r>
      <w:r w:rsidR="00901F8F">
        <w:rPr>
          <w:lang w:val="en-US"/>
        </w:rPr>
        <w:t>by</w:t>
      </w:r>
      <w:r w:rsidRPr="00C83EC5">
        <w:rPr>
          <w:lang w:val="en-US"/>
        </w:rPr>
        <w:t xml:space="preserve"> low levels of supply</w:t>
      </w:r>
      <w:r w:rsidR="0006533C">
        <w:rPr>
          <w:lang w:val="en-US"/>
        </w:rPr>
        <w:t xml:space="preserve"> (Table 3)</w:t>
      </w:r>
      <w:r w:rsidR="00901F8F">
        <w:rPr>
          <w:lang w:val="en-US"/>
        </w:rPr>
        <w:t>,</w:t>
      </w:r>
      <w:r w:rsidRPr="00C83EC5">
        <w:rPr>
          <w:lang w:val="en-US"/>
        </w:rPr>
        <w:t xml:space="preserve"> which results in a low level of performance. It has by far the lowest </w:t>
      </w:r>
      <w:r w:rsidR="00901F8F">
        <w:rPr>
          <w:lang w:val="en-US"/>
        </w:rPr>
        <w:t xml:space="preserve">overall </w:t>
      </w:r>
      <w:r w:rsidRPr="00C83EC5">
        <w:rPr>
          <w:lang w:val="en-US"/>
        </w:rPr>
        <w:t>expenditure, beds</w:t>
      </w:r>
      <w:r w:rsidR="00901F8F">
        <w:rPr>
          <w:lang w:val="en-US"/>
        </w:rPr>
        <w:t>,</w:t>
      </w:r>
      <w:r w:rsidRPr="00C83EC5">
        <w:rPr>
          <w:lang w:val="en-US"/>
        </w:rPr>
        <w:t xml:space="preserve"> and recipients</w:t>
      </w:r>
      <w:r w:rsidR="00901F8F">
        <w:rPr>
          <w:lang w:val="en-US"/>
        </w:rPr>
        <w:t xml:space="preserve"> in comparison to all other system-types</w:t>
      </w:r>
      <w:r w:rsidRPr="00C83EC5">
        <w:rPr>
          <w:lang w:val="en-US"/>
        </w:rPr>
        <w:t xml:space="preserve">. Although </w:t>
      </w:r>
      <w:r w:rsidR="00901F8F">
        <w:rPr>
          <w:lang w:val="en-US"/>
        </w:rPr>
        <w:t xml:space="preserve">countries of </w:t>
      </w:r>
      <w:r w:rsidRPr="00C83EC5">
        <w:rPr>
          <w:lang w:val="en-US"/>
        </w:rPr>
        <w:t xml:space="preserve">this </w:t>
      </w:r>
      <w:r w:rsidR="00901F8F">
        <w:rPr>
          <w:lang w:val="en-US"/>
        </w:rPr>
        <w:t xml:space="preserve">LTC </w:t>
      </w:r>
      <w:r w:rsidRPr="00C83EC5">
        <w:rPr>
          <w:lang w:val="en-US"/>
        </w:rPr>
        <w:t>system</w:t>
      </w:r>
      <w:r w:rsidR="00901F8F">
        <w:rPr>
          <w:lang w:val="en-US"/>
        </w:rPr>
        <w:t xml:space="preserve"> type</w:t>
      </w:r>
      <w:r w:rsidRPr="00C83EC5">
        <w:rPr>
          <w:lang w:val="en-US"/>
        </w:rPr>
        <w:t xml:space="preserve"> </w:t>
      </w:r>
      <w:r w:rsidR="00901F8F">
        <w:rPr>
          <w:lang w:val="en-US"/>
        </w:rPr>
        <w:t xml:space="preserve">have low </w:t>
      </w:r>
      <w:r w:rsidR="00F82B67">
        <w:rPr>
          <w:lang w:val="en-US"/>
        </w:rPr>
        <w:t>access</w:t>
      </w:r>
      <w:r w:rsidR="00901F8F">
        <w:rPr>
          <w:lang w:val="en-US"/>
        </w:rPr>
        <w:t xml:space="preserve"> barriers by</w:t>
      </w:r>
      <w:r w:rsidR="00F82B67">
        <w:rPr>
          <w:lang w:val="en-US"/>
        </w:rPr>
        <w:t xml:space="preserve"> applying</w:t>
      </w:r>
      <w:r w:rsidR="00901F8F">
        <w:rPr>
          <w:lang w:val="en-US"/>
        </w:rPr>
        <w:t xml:space="preserve"> </w:t>
      </w:r>
      <w:r w:rsidRPr="00C83EC5">
        <w:rPr>
          <w:lang w:val="en-US"/>
        </w:rPr>
        <w:t>no means-testing and a low level of choice restrictions</w:t>
      </w:r>
      <w:r w:rsidR="005562E8">
        <w:rPr>
          <w:lang w:val="en-US"/>
        </w:rPr>
        <w:t>, bound cash benefits hint at a</w:t>
      </w:r>
      <w:r w:rsidR="00C65A29">
        <w:rPr>
          <w:lang w:val="en-US"/>
        </w:rPr>
        <w:t xml:space="preserve"> </w:t>
      </w:r>
      <w:r w:rsidR="005562E8">
        <w:rPr>
          <w:lang w:val="en-US"/>
        </w:rPr>
        <w:t>high level of informal care provision</w:t>
      </w:r>
      <w:r w:rsidRPr="00C83EC5">
        <w:rPr>
          <w:lang w:val="en-US"/>
        </w:rPr>
        <w:t>.</w:t>
      </w:r>
      <w:r w:rsidR="005562E8">
        <w:rPr>
          <w:lang w:val="en-US"/>
        </w:rPr>
        <w:t xml:space="preserve"> However, private LTC expenditure is the lowest of all system types. Performance of these systems measured by</w:t>
      </w:r>
      <w:r w:rsidRPr="00C83EC5">
        <w:rPr>
          <w:lang w:val="en-US"/>
        </w:rPr>
        <w:t xml:space="preserve"> </w:t>
      </w:r>
      <w:r w:rsidR="005562E8">
        <w:rPr>
          <w:lang w:val="en-US"/>
        </w:rPr>
        <w:lastRenderedPageBreak/>
        <w:t>l</w:t>
      </w:r>
      <w:r w:rsidRPr="00C83EC5">
        <w:rPr>
          <w:lang w:val="en-US"/>
        </w:rPr>
        <w:t>ife expectancy and subjective health status are by far the lowest compared to all other systems.</w:t>
      </w:r>
    </w:p>
    <w:p w14:paraId="4638C9C1" w14:textId="5AB697D5" w:rsidR="00C83EC5" w:rsidRPr="00C83EC5" w:rsidRDefault="00C83EC5" w:rsidP="00C83EC5">
      <w:pPr>
        <w:spacing w:after="160" w:line="360" w:lineRule="auto"/>
        <w:jc w:val="both"/>
        <w:rPr>
          <w:rFonts w:eastAsiaTheme="minorHAnsi"/>
          <w:b/>
          <w:iCs/>
          <w:color w:val="auto"/>
          <w:szCs w:val="18"/>
          <w:lang w:val="en-US"/>
        </w:rPr>
      </w:pPr>
      <w:r w:rsidRPr="00C83EC5">
        <w:rPr>
          <w:rFonts w:eastAsiaTheme="minorHAnsi"/>
          <w:b/>
          <w:iCs/>
          <w:color w:val="auto"/>
          <w:szCs w:val="18"/>
          <w:lang w:val="en-US"/>
        </w:rPr>
        <w:t xml:space="preserve">The </w:t>
      </w:r>
      <w:r w:rsidR="00F9013E">
        <w:rPr>
          <w:rFonts w:eastAsiaTheme="minorHAnsi"/>
          <w:b/>
          <w:iCs/>
          <w:color w:val="auto"/>
          <w:szCs w:val="18"/>
          <w:lang w:val="en-US"/>
        </w:rPr>
        <w:t>access-oriented private system</w:t>
      </w:r>
    </w:p>
    <w:p w14:paraId="0BA0C1E4" w14:textId="7D5CCEDA" w:rsidR="00C83EC5" w:rsidRDefault="00753800" w:rsidP="00364FD2">
      <w:pPr>
        <w:pStyle w:val="02FlietextErsterAbsatz"/>
        <w:rPr>
          <w:lang w:val="en-US"/>
        </w:rPr>
      </w:pPr>
      <w:r>
        <w:rPr>
          <w:lang w:val="en-US"/>
        </w:rPr>
        <w:t>Access restrictions are among the lowest for all system</w:t>
      </w:r>
      <w:r w:rsidR="00F82B67">
        <w:rPr>
          <w:lang w:val="en-US"/>
        </w:rPr>
        <w:t>s</w:t>
      </w:r>
      <w:r>
        <w:rPr>
          <w:lang w:val="en-US"/>
        </w:rPr>
        <w:t xml:space="preserve"> with no-means-testing and limited choice restrictions. Supply can be evaluated as medium to high. Yet, this system show</w:t>
      </w:r>
      <w:r w:rsidR="00F82B67">
        <w:rPr>
          <w:lang w:val="en-US"/>
        </w:rPr>
        <w:t>s</w:t>
      </w:r>
      <w:r>
        <w:rPr>
          <w:lang w:val="en-US"/>
        </w:rPr>
        <w:t xml:space="preserve"> one of the highes</w:t>
      </w:r>
      <w:r w:rsidR="004E5C38">
        <w:rPr>
          <w:lang w:val="en-US"/>
        </w:rPr>
        <w:t>t</w:t>
      </w:r>
      <w:r>
        <w:rPr>
          <w:lang w:val="en-US"/>
        </w:rPr>
        <w:t xml:space="preserve"> shares of private expenditure and</w:t>
      </w:r>
      <w:r w:rsidR="00F82B67">
        <w:rPr>
          <w:lang w:val="en-US"/>
        </w:rPr>
        <w:t xml:space="preserve"> the availability of</w:t>
      </w:r>
      <w:r>
        <w:rPr>
          <w:lang w:val="en-US"/>
        </w:rPr>
        <w:t xml:space="preserve"> unbound cash benefits which hint at a high level of informal care provision. Performance levels are medium.</w:t>
      </w:r>
    </w:p>
    <w:p w14:paraId="521321C7" w14:textId="77CE3ACF" w:rsidR="00BD2FE1" w:rsidRPr="00640530" w:rsidRDefault="00BD2FE1" w:rsidP="00640530">
      <w:pPr>
        <w:spacing w:after="160" w:line="360" w:lineRule="auto"/>
        <w:jc w:val="center"/>
        <w:rPr>
          <w:rFonts w:eastAsiaTheme="minorHAnsi"/>
          <w:iCs/>
          <w:color w:val="auto"/>
          <w:szCs w:val="18"/>
          <w:lang w:val="en-US"/>
        </w:rPr>
      </w:pPr>
      <w:r w:rsidRPr="00E028AA">
        <w:rPr>
          <w:rFonts w:eastAsiaTheme="minorHAnsi"/>
          <w:iCs/>
          <w:color w:val="auto"/>
          <w:szCs w:val="18"/>
          <w:highlight w:val="yellow"/>
          <w:lang w:val="en-US"/>
        </w:rPr>
        <w:t xml:space="preserve">--- TABLE </w:t>
      </w:r>
      <w:r>
        <w:rPr>
          <w:rFonts w:eastAsiaTheme="minorHAnsi"/>
          <w:iCs/>
          <w:color w:val="auto"/>
          <w:szCs w:val="18"/>
          <w:highlight w:val="yellow"/>
          <w:lang w:val="en-US"/>
        </w:rPr>
        <w:t>3</w:t>
      </w:r>
      <w:r w:rsidRPr="00E028AA">
        <w:rPr>
          <w:rFonts w:eastAsiaTheme="minorHAnsi"/>
          <w:iCs/>
          <w:color w:val="auto"/>
          <w:szCs w:val="18"/>
          <w:highlight w:val="yellow"/>
          <w:lang w:val="en-US"/>
        </w:rPr>
        <w:t xml:space="preserve"> ABOUT HERE ---</w:t>
      </w:r>
    </w:p>
    <w:p w14:paraId="617A1071" w14:textId="41D98D6B" w:rsidR="0006533C" w:rsidRPr="006A56FF" w:rsidRDefault="0006533C" w:rsidP="0006533C">
      <w:pPr>
        <w:pStyle w:val="Beschriftung"/>
        <w:keepNext/>
        <w:spacing w:before="240" w:after="240"/>
        <w:jc w:val="left"/>
        <w:rPr>
          <w:i/>
          <w:sz w:val="22"/>
          <w:szCs w:val="22"/>
          <w:lang w:val="en-US"/>
        </w:rPr>
      </w:pPr>
      <w:r w:rsidRPr="006A56FF">
        <w:rPr>
          <w:sz w:val="22"/>
          <w:szCs w:val="22"/>
          <w:lang w:val="en-US"/>
        </w:rPr>
        <w:t xml:space="preserve">Table </w:t>
      </w:r>
      <w:r w:rsidRPr="006A56FF">
        <w:rPr>
          <w:i/>
          <w:sz w:val="22"/>
          <w:szCs w:val="22"/>
          <w:lang w:val="en-US"/>
        </w:rPr>
        <w:fldChar w:fldCharType="begin"/>
      </w:r>
      <w:r w:rsidRPr="006A56FF">
        <w:rPr>
          <w:sz w:val="22"/>
          <w:szCs w:val="22"/>
          <w:lang w:val="en-US"/>
        </w:rPr>
        <w:instrText xml:space="preserve"> SEQ Table \* ARABIC </w:instrText>
      </w:r>
      <w:r w:rsidRPr="006A56FF">
        <w:rPr>
          <w:i/>
          <w:sz w:val="22"/>
          <w:szCs w:val="22"/>
          <w:lang w:val="en-US"/>
        </w:rPr>
        <w:fldChar w:fldCharType="separate"/>
      </w:r>
      <w:r>
        <w:rPr>
          <w:noProof/>
          <w:sz w:val="22"/>
          <w:szCs w:val="22"/>
          <w:lang w:val="en-US"/>
        </w:rPr>
        <w:t>3</w:t>
      </w:r>
      <w:r w:rsidRPr="006A56FF">
        <w:rPr>
          <w:i/>
          <w:sz w:val="22"/>
          <w:szCs w:val="22"/>
          <w:lang w:val="en-US"/>
        </w:rPr>
        <w:fldChar w:fldCharType="end"/>
      </w:r>
      <w:r w:rsidRPr="006A56FF">
        <w:rPr>
          <w:sz w:val="22"/>
          <w:szCs w:val="22"/>
          <w:lang w:val="en-US"/>
        </w:rPr>
        <w:t xml:space="preserve">: </w:t>
      </w:r>
      <w:r w:rsidRPr="006A56FF">
        <w:rPr>
          <w:iCs/>
          <w:sz w:val="22"/>
          <w:szCs w:val="22"/>
          <w:lang w:val="en-US"/>
        </w:rPr>
        <w:t>Means of</w:t>
      </w:r>
      <w:r w:rsidRPr="006A56FF">
        <w:rPr>
          <w:sz w:val="22"/>
          <w:szCs w:val="22"/>
          <w:lang w:val="en-US"/>
        </w:rPr>
        <w:t xml:space="preserve"> quantitative indicators in LTC typology over </w:t>
      </w:r>
      <w:r>
        <w:rPr>
          <w:sz w:val="22"/>
          <w:szCs w:val="22"/>
          <w:lang w:val="en-US"/>
        </w:rPr>
        <w:t xml:space="preserve">(N=4) </w:t>
      </w:r>
      <w:r w:rsidRPr="006A56FF">
        <w:rPr>
          <w:sz w:val="22"/>
          <w:szCs w:val="22"/>
          <w:lang w:val="en-US"/>
        </w:rPr>
        <w:t>clusters</w:t>
      </w:r>
      <w:r>
        <w:rPr>
          <w:sz w:val="22"/>
          <w:szCs w:val="22"/>
          <w:lang w:val="en-US"/>
        </w:rPr>
        <w:t xml:space="preserve"> with (N=4) </w:t>
      </w:r>
      <w:commentRangeStart w:id="11"/>
      <w:r>
        <w:rPr>
          <w:sz w:val="22"/>
          <w:szCs w:val="22"/>
          <w:lang w:val="en-US"/>
        </w:rPr>
        <w:t>subclusters</w:t>
      </w:r>
      <w:commentRangeEnd w:id="11"/>
      <w:r w:rsidR="00C046FD">
        <w:rPr>
          <w:rStyle w:val="Kommentarzeichen"/>
          <w:color w:val="000000"/>
        </w:rPr>
        <w:commentReference w:id="11"/>
      </w:r>
    </w:p>
    <w:tbl>
      <w:tblPr>
        <w:tblStyle w:val="EinfacheTabelle3"/>
        <w:tblW w:w="8506" w:type="dxa"/>
        <w:shd w:val="clear" w:color="auto" w:fill="FFFFFF" w:themeFill="background1"/>
        <w:tblLayout w:type="fixed"/>
        <w:tblLook w:val="04A0" w:firstRow="1" w:lastRow="0" w:firstColumn="1" w:lastColumn="0" w:noHBand="0" w:noVBand="1"/>
      </w:tblPr>
      <w:tblGrid>
        <w:gridCol w:w="851"/>
        <w:gridCol w:w="1134"/>
        <w:gridCol w:w="993"/>
        <w:gridCol w:w="1134"/>
        <w:gridCol w:w="850"/>
        <w:gridCol w:w="709"/>
        <w:gridCol w:w="1134"/>
        <w:gridCol w:w="850"/>
        <w:gridCol w:w="851"/>
      </w:tblGrid>
      <w:tr w:rsidR="0006533C" w:rsidRPr="00BA24A7" w14:paraId="442C391A" w14:textId="77777777" w:rsidTr="006E3A97">
        <w:trPr>
          <w:cnfStyle w:val="100000000000" w:firstRow="1" w:lastRow="0" w:firstColumn="0" w:lastColumn="0" w:oddVBand="0" w:evenVBand="0" w:oddHBand="0" w:evenHBand="0" w:firstRowFirstColumn="0" w:firstRowLastColumn="0" w:lastRowFirstColumn="0" w:lastRowLastColumn="0"/>
          <w:trHeight w:val="283"/>
        </w:trPr>
        <w:tc>
          <w:tcPr>
            <w:cnfStyle w:val="001000000100" w:firstRow="0" w:lastRow="0" w:firstColumn="1" w:lastColumn="0" w:oddVBand="0" w:evenVBand="0" w:oddHBand="0" w:evenHBand="0" w:firstRowFirstColumn="1" w:firstRowLastColumn="0" w:lastRowFirstColumn="0" w:lastRowLastColumn="0"/>
            <w:tcW w:w="851" w:type="dxa"/>
            <w:tcBorders>
              <w:top w:val="single" w:sz="12" w:space="0" w:color="auto"/>
              <w:bottom w:val="single" w:sz="12" w:space="0" w:color="auto"/>
            </w:tcBorders>
            <w:shd w:val="clear" w:color="auto" w:fill="FFFFFF" w:themeFill="background1"/>
            <w:vAlign w:val="center"/>
          </w:tcPr>
          <w:p w14:paraId="22D5B896" w14:textId="77777777" w:rsidR="0006533C" w:rsidRPr="00D67B4C" w:rsidRDefault="0006533C" w:rsidP="006E3A97">
            <w:pPr>
              <w:spacing w:before="240" w:after="240" w:line="276" w:lineRule="auto"/>
              <w:rPr>
                <w:b w:val="0"/>
                <w:bCs w:val="0"/>
                <w:caps w:val="0"/>
                <w:sz w:val="16"/>
                <w:szCs w:val="16"/>
                <w:lang w:val="en-US"/>
              </w:rPr>
            </w:pPr>
          </w:p>
        </w:tc>
        <w:tc>
          <w:tcPr>
            <w:tcW w:w="1134" w:type="dxa"/>
            <w:tcBorders>
              <w:top w:val="single" w:sz="12" w:space="0" w:color="auto"/>
              <w:bottom w:val="single" w:sz="12" w:space="0" w:color="auto"/>
            </w:tcBorders>
            <w:shd w:val="clear" w:color="auto" w:fill="FFFFFF" w:themeFill="background1"/>
            <w:vAlign w:val="center"/>
          </w:tcPr>
          <w:p w14:paraId="7C171DCB" w14:textId="77777777" w:rsidR="0006533C" w:rsidRPr="00D67B4C" w:rsidRDefault="0006533C" w:rsidP="006E3A97">
            <w:pPr>
              <w:spacing w:before="240" w:after="240"/>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Pr>
                <w:b w:val="0"/>
                <w:bCs w:val="0"/>
                <w:caps w:val="0"/>
                <w:sz w:val="16"/>
                <w:szCs w:val="16"/>
                <w:lang w:val="en-US"/>
              </w:rPr>
              <w:t>Low performance, low supply</w:t>
            </w:r>
          </w:p>
        </w:tc>
        <w:tc>
          <w:tcPr>
            <w:tcW w:w="993" w:type="dxa"/>
            <w:tcBorders>
              <w:top w:val="single" w:sz="12" w:space="0" w:color="auto"/>
              <w:bottom w:val="single" w:sz="12" w:space="0" w:color="auto"/>
            </w:tcBorders>
            <w:shd w:val="clear" w:color="auto" w:fill="FFFFFF" w:themeFill="background1"/>
            <w:vAlign w:val="center"/>
          </w:tcPr>
          <w:p w14:paraId="1DDEE3A4" w14:textId="77777777" w:rsidR="0006533C" w:rsidRPr="00D67B4C" w:rsidRDefault="0006533C" w:rsidP="006E3A97">
            <w:pPr>
              <w:spacing w:before="240" w:after="240"/>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Pr>
                <w:b w:val="0"/>
                <w:bCs w:val="0"/>
                <w:caps w:val="0"/>
                <w:sz w:val="16"/>
                <w:szCs w:val="16"/>
                <w:lang w:val="en-US"/>
              </w:rPr>
              <w:t>Access-orientated private</w:t>
            </w:r>
          </w:p>
        </w:tc>
        <w:tc>
          <w:tcPr>
            <w:tcW w:w="1134" w:type="dxa"/>
            <w:tcBorders>
              <w:top w:val="single" w:sz="12" w:space="0" w:color="auto"/>
              <w:bottom w:val="single" w:sz="12" w:space="0" w:color="auto"/>
            </w:tcBorders>
            <w:shd w:val="clear" w:color="auto" w:fill="FFFFFF" w:themeFill="background1"/>
            <w:vAlign w:val="center"/>
          </w:tcPr>
          <w:p w14:paraId="0ACFDDD4" w14:textId="77777777" w:rsidR="0006533C" w:rsidRPr="00D67B4C" w:rsidRDefault="0006533C" w:rsidP="006E3A97">
            <w:pPr>
              <w:spacing w:before="240" w:after="240"/>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Pr>
                <w:b w:val="0"/>
                <w:bCs w:val="0"/>
                <w:caps w:val="0"/>
                <w:sz w:val="16"/>
                <w:szCs w:val="16"/>
                <w:lang w:val="en-US"/>
              </w:rPr>
              <w:t>High performance public orientated</w:t>
            </w:r>
          </w:p>
        </w:tc>
        <w:tc>
          <w:tcPr>
            <w:tcW w:w="850" w:type="dxa"/>
            <w:tcBorders>
              <w:top w:val="single" w:sz="12" w:space="0" w:color="auto"/>
              <w:bottom w:val="single" w:sz="12" w:space="0" w:color="auto"/>
            </w:tcBorders>
            <w:shd w:val="clear" w:color="auto" w:fill="FFFFFF" w:themeFill="background1"/>
            <w:vAlign w:val="center"/>
          </w:tcPr>
          <w:p w14:paraId="637DB9EC" w14:textId="77777777" w:rsidR="0006533C" w:rsidRPr="000D6FB8" w:rsidRDefault="0006533C" w:rsidP="006E3A97">
            <w:pPr>
              <w:spacing w:before="240" w:after="240"/>
              <w:jc w:val="center"/>
              <w:cnfStyle w:val="100000000000" w:firstRow="1" w:lastRow="0" w:firstColumn="0" w:lastColumn="0" w:oddVBand="0" w:evenVBand="0" w:oddHBand="0" w:evenHBand="0" w:firstRowFirstColumn="0" w:firstRowLastColumn="0" w:lastRowFirstColumn="0" w:lastRowLastColumn="0"/>
              <w:rPr>
                <w:sz w:val="16"/>
                <w:szCs w:val="16"/>
                <w:lang w:val="en-US"/>
              </w:rPr>
            </w:pPr>
            <w:r>
              <w:rPr>
                <w:b w:val="0"/>
                <w:bCs w:val="0"/>
                <w:caps w:val="0"/>
                <w:sz w:val="16"/>
                <w:szCs w:val="16"/>
                <w:lang w:val="en-US"/>
              </w:rPr>
              <w:t>High supply</w:t>
            </w:r>
          </w:p>
        </w:tc>
        <w:tc>
          <w:tcPr>
            <w:tcW w:w="709" w:type="dxa"/>
            <w:tcBorders>
              <w:top w:val="single" w:sz="12" w:space="0" w:color="auto"/>
              <w:bottom w:val="single" w:sz="12" w:space="0" w:color="auto"/>
            </w:tcBorders>
            <w:shd w:val="clear" w:color="auto" w:fill="FFFFFF" w:themeFill="background1"/>
            <w:vAlign w:val="center"/>
          </w:tcPr>
          <w:p w14:paraId="69527D81" w14:textId="77777777" w:rsidR="0006533C" w:rsidRDefault="0006533C" w:rsidP="006E3A97">
            <w:pPr>
              <w:spacing w:before="240" w:after="240"/>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Pr>
                <w:b w:val="0"/>
                <w:bCs w:val="0"/>
                <w:caps w:val="0"/>
                <w:sz w:val="16"/>
                <w:szCs w:val="16"/>
                <w:lang w:val="en-US"/>
              </w:rPr>
              <w:t>Low supply</w:t>
            </w:r>
          </w:p>
        </w:tc>
        <w:tc>
          <w:tcPr>
            <w:tcW w:w="1134" w:type="dxa"/>
            <w:tcBorders>
              <w:top w:val="single" w:sz="12" w:space="0" w:color="auto"/>
              <w:bottom w:val="single" w:sz="12" w:space="0" w:color="auto"/>
            </w:tcBorders>
            <w:shd w:val="clear" w:color="auto" w:fill="FFFFFF" w:themeFill="background1"/>
            <w:vAlign w:val="center"/>
          </w:tcPr>
          <w:p w14:paraId="1CA5B7D9" w14:textId="77777777" w:rsidR="0006533C" w:rsidRDefault="0006533C" w:rsidP="006E3A97">
            <w:pPr>
              <w:spacing w:before="240" w:after="240"/>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Pr>
                <w:b w:val="0"/>
                <w:bCs w:val="0"/>
                <w:caps w:val="0"/>
                <w:sz w:val="16"/>
                <w:szCs w:val="16"/>
                <w:lang w:val="en-US"/>
              </w:rPr>
              <w:t>High performance private orientated</w:t>
            </w:r>
          </w:p>
        </w:tc>
        <w:tc>
          <w:tcPr>
            <w:tcW w:w="850" w:type="dxa"/>
            <w:tcBorders>
              <w:top w:val="single" w:sz="12" w:space="0" w:color="auto"/>
              <w:bottom w:val="single" w:sz="12" w:space="0" w:color="auto"/>
            </w:tcBorders>
            <w:shd w:val="clear" w:color="auto" w:fill="FFFFFF" w:themeFill="background1"/>
            <w:vAlign w:val="center"/>
          </w:tcPr>
          <w:p w14:paraId="1C8ACE96" w14:textId="77777777" w:rsidR="0006533C" w:rsidRDefault="0006533C" w:rsidP="006E3A97">
            <w:pPr>
              <w:pStyle w:val="Kommentartext"/>
              <w:spacing w:before="240" w:after="240"/>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Pr>
                <w:b w:val="0"/>
                <w:bCs w:val="0"/>
                <w:caps w:val="0"/>
                <w:sz w:val="16"/>
                <w:szCs w:val="16"/>
                <w:lang w:val="en-US"/>
              </w:rPr>
              <w:t>High supply</w:t>
            </w:r>
          </w:p>
        </w:tc>
        <w:tc>
          <w:tcPr>
            <w:tcW w:w="851" w:type="dxa"/>
            <w:tcBorders>
              <w:top w:val="single" w:sz="12" w:space="0" w:color="auto"/>
              <w:bottom w:val="single" w:sz="12" w:space="0" w:color="auto"/>
            </w:tcBorders>
            <w:shd w:val="clear" w:color="auto" w:fill="FFFFFF" w:themeFill="background1"/>
            <w:vAlign w:val="center"/>
          </w:tcPr>
          <w:p w14:paraId="1424004D" w14:textId="77777777" w:rsidR="0006533C" w:rsidRDefault="0006533C" w:rsidP="006E3A97">
            <w:pPr>
              <w:pStyle w:val="Kommentartext"/>
              <w:spacing w:before="240" w:after="240"/>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Pr>
                <w:b w:val="0"/>
                <w:bCs w:val="0"/>
                <w:caps w:val="0"/>
                <w:sz w:val="16"/>
                <w:szCs w:val="16"/>
                <w:lang w:val="en-US"/>
              </w:rPr>
              <w:t>Low supply</w:t>
            </w:r>
          </w:p>
        </w:tc>
      </w:tr>
      <w:tr w:rsidR="0006533C" w:rsidRPr="006A56FF" w14:paraId="5A189476" w14:textId="77777777" w:rsidTr="006E3A9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1" w:type="dxa"/>
            <w:tcBorders>
              <w:top w:val="single" w:sz="12" w:space="0" w:color="auto"/>
              <w:bottom w:val="single" w:sz="4" w:space="0" w:color="auto"/>
            </w:tcBorders>
            <w:shd w:val="clear" w:color="auto" w:fill="FFFFFF" w:themeFill="background1"/>
            <w:vAlign w:val="center"/>
          </w:tcPr>
          <w:p w14:paraId="6F977DF3" w14:textId="77777777" w:rsidR="0006533C" w:rsidRPr="00D67B4C" w:rsidRDefault="0006533C" w:rsidP="006E3A97">
            <w:pPr>
              <w:spacing w:before="240" w:after="240" w:line="276" w:lineRule="auto"/>
              <w:rPr>
                <w:b w:val="0"/>
                <w:bCs w:val="0"/>
                <w:caps w:val="0"/>
                <w:sz w:val="16"/>
                <w:szCs w:val="16"/>
                <w:lang w:val="en-US"/>
              </w:rPr>
            </w:pPr>
            <w:r w:rsidRPr="00D67B4C">
              <w:rPr>
                <w:b w:val="0"/>
                <w:bCs w:val="0"/>
                <w:caps w:val="0"/>
                <w:sz w:val="16"/>
                <w:szCs w:val="16"/>
                <w:lang w:val="en-US"/>
              </w:rPr>
              <w:t>Cluster comp</w:t>
            </w:r>
            <w:r>
              <w:rPr>
                <w:b w:val="0"/>
                <w:bCs w:val="0"/>
                <w:caps w:val="0"/>
                <w:sz w:val="16"/>
                <w:szCs w:val="16"/>
                <w:lang w:val="en-US"/>
              </w:rPr>
              <w:t>.</w:t>
            </w:r>
          </w:p>
        </w:tc>
        <w:tc>
          <w:tcPr>
            <w:tcW w:w="1134" w:type="dxa"/>
            <w:tcBorders>
              <w:top w:val="single" w:sz="12" w:space="0" w:color="auto"/>
              <w:bottom w:val="single" w:sz="4" w:space="0" w:color="auto"/>
            </w:tcBorders>
            <w:shd w:val="clear" w:color="auto" w:fill="FFFFFF" w:themeFill="background1"/>
            <w:vAlign w:val="center"/>
          </w:tcPr>
          <w:p w14:paraId="21C7B583" w14:textId="77777777" w:rsidR="0006533C" w:rsidRPr="00D67B4C" w:rsidRDefault="0006533C" w:rsidP="006E3A97">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CZ, LV, PL</w:t>
            </w:r>
          </w:p>
        </w:tc>
        <w:tc>
          <w:tcPr>
            <w:tcW w:w="993" w:type="dxa"/>
            <w:tcBorders>
              <w:top w:val="single" w:sz="12" w:space="0" w:color="auto"/>
              <w:bottom w:val="single" w:sz="4" w:space="0" w:color="auto"/>
            </w:tcBorders>
            <w:shd w:val="clear" w:color="auto" w:fill="FFFFFF" w:themeFill="background1"/>
            <w:vAlign w:val="center"/>
          </w:tcPr>
          <w:p w14:paraId="058B1B2A" w14:textId="77777777" w:rsidR="0006533C" w:rsidRPr="00D67B4C" w:rsidRDefault="0006533C" w:rsidP="006E3A97">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DE, FI</w:t>
            </w:r>
          </w:p>
        </w:tc>
        <w:tc>
          <w:tcPr>
            <w:tcW w:w="1134" w:type="dxa"/>
            <w:tcBorders>
              <w:top w:val="single" w:sz="12" w:space="0" w:color="auto"/>
              <w:bottom w:val="single" w:sz="4" w:space="0" w:color="auto"/>
            </w:tcBorders>
            <w:shd w:val="clear" w:color="auto" w:fill="FFFFFF" w:themeFill="background1"/>
            <w:vAlign w:val="center"/>
          </w:tcPr>
          <w:p w14:paraId="449DD30E" w14:textId="77777777" w:rsidR="0006533C" w:rsidRPr="00D67B4C" w:rsidRDefault="0006533C" w:rsidP="006E3A97">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DK, IE, NO, SE, KR, JP</w:t>
            </w:r>
          </w:p>
        </w:tc>
        <w:tc>
          <w:tcPr>
            <w:tcW w:w="850" w:type="dxa"/>
            <w:tcBorders>
              <w:top w:val="single" w:sz="12" w:space="0" w:color="auto"/>
              <w:bottom w:val="single" w:sz="4" w:space="0" w:color="auto"/>
            </w:tcBorders>
            <w:shd w:val="clear" w:color="auto" w:fill="FFFFFF" w:themeFill="background1"/>
            <w:vAlign w:val="center"/>
          </w:tcPr>
          <w:p w14:paraId="75B68DC9" w14:textId="77777777" w:rsidR="0006533C" w:rsidRPr="00D67B4C" w:rsidRDefault="0006533C" w:rsidP="006E3A97">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DK, IE, NO, SE</w:t>
            </w:r>
          </w:p>
        </w:tc>
        <w:tc>
          <w:tcPr>
            <w:tcW w:w="709" w:type="dxa"/>
            <w:tcBorders>
              <w:top w:val="single" w:sz="12" w:space="0" w:color="auto"/>
              <w:bottom w:val="single" w:sz="4" w:space="0" w:color="auto"/>
            </w:tcBorders>
            <w:shd w:val="clear" w:color="auto" w:fill="FFFFFF" w:themeFill="background1"/>
            <w:vAlign w:val="center"/>
          </w:tcPr>
          <w:p w14:paraId="776A3FB8" w14:textId="77777777" w:rsidR="0006533C" w:rsidRPr="00D67B4C" w:rsidRDefault="0006533C" w:rsidP="006E3A97">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JP, KR</w:t>
            </w:r>
          </w:p>
        </w:tc>
        <w:tc>
          <w:tcPr>
            <w:tcW w:w="1134" w:type="dxa"/>
            <w:tcBorders>
              <w:top w:val="single" w:sz="12" w:space="0" w:color="auto"/>
              <w:bottom w:val="single" w:sz="4" w:space="0" w:color="auto"/>
            </w:tcBorders>
            <w:shd w:val="clear" w:color="auto" w:fill="FFFFFF" w:themeFill="background1"/>
            <w:vAlign w:val="center"/>
          </w:tcPr>
          <w:p w14:paraId="421B5EAB" w14:textId="77777777" w:rsidR="0006533C" w:rsidRPr="00832038" w:rsidRDefault="0006533C" w:rsidP="006E3A97">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832038">
              <w:rPr>
                <w:sz w:val="16"/>
                <w:szCs w:val="16"/>
              </w:rPr>
              <w:t xml:space="preserve">AU, </w:t>
            </w:r>
            <w:r>
              <w:rPr>
                <w:sz w:val="16"/>
                <w:szCs w:val="16"/>
              </w:rPr>
              <w:t xml:space="preserve">BE, </w:t>
            </w:r>
            <w:r w:rsidRPr="00832038">
              <w:rPr>
                <w:sz w:val="16"/>
                <w:szCs w:val="16"/>
              </w:rPr>
              <w:t xml:space="preserve">CH, </w:t>
            </w:r>
            <w:r>
              <w:rPr>
                <w:sz w:val="16"/>
                <w:szCs w:val="16"/>
              </w:rPr>
              <w:t xml:space="preserve">EE, ES, IL, </w:t>
            </w:r>
            <w:r w:rsidRPr="00832038">
              <w:rPr>
                <w:sz w:val="16"/>
                <w:szCs w:val="16"/>
              </w:rPr>
              <w:t xml:space="preserve">LU, FR, </w:t>
            </w:r>
            <w:r>
              <w:rPr>
                <w:sz w:val="16"/>
                <w:szCs w:val="16"/>
              </w:rPr>
              <w:t xml:space="preserve">NL, NZ, </w:t>
            </w:r>
            <w:r w:rsidRPr="00832038">
              <w:rPr>
                <w:sz w:val="16"/>
                <w:szCs w:val="16"/>
              </w:rPr>
              <w:t>S</w:t>
            </w:r>
            <w:r>
              <w:rPr>
                <w:sz w:val="16"/>
                <w:szCs w:val="16"/>
              </w:rPr>
              <w:t>K</w:t>
            </w:r>
            <w:r w:rsidRPr="00832038">
              <w:rPr>
                <w:sz w:val="16"/>
                <w:szCs w:val="16"/>
              </w:rPr>
              <w:t>, S</w:t>
            </w:r>
            <w:r>
              <w:rPr>
                <w:sz w:val="16"/>
                <w:szCs w:val="16"/>
              </w:rPr>
              <w:t>I</w:t>
            </w:r>
            <w:r w:rsidRPr="00832038">
              <w:rPr>
                <w:sz w:val="16"/>
                <w:szCs w:val="16"/>
              </w:rPr>
              <w:t>,</w:t>
            </w:r>
            <w:r>
              <w:rPr>
                <w:sz w:val="16"/>
                <w:szCs w:val="16"/>
              </w:rPr>
              <w:t xml:space="preserve"> UK, US</w:t>
            </w:r>
          </w:p>
        </w:tc>
        <w:tc>
          <w:tcPr>
            <w:tcW w:w="850" w:type="dxa"/>
            <w:tcBorders>
              <w:top w:val="single" w:sz="12" w:space="0" w:color="auto"/>
              <w:bottom w:val="single" w:sz="4" w:space="0" w:color="auto"/>
            </w:tcBorders>
            <w:shd w:val="clear" w:color="auto" w:fill="FFFFFF" w:themeFill="background1"/>
            <w:vAlign w:val="center"/>
          </w:tcPr>
          <w:p w14:paraId="2F0BA475" w14:textId="77777777" w:rsidR="0006533C" w:rsidRPr="00832038" w:rsidRDefault="0006533C" w:rsidP="006E3A97">
            <w:pPr>
              <w:pStyle w:val="Kommentartext"/>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832038">
              <w:rPr>
                <w:sz w:val="16"/>
                <w:szCs w:val="16"/>
                <w:lang w:val="en-US"/>
              </w:rPr>
              <w:t>AU, BE, CH, LU, NL, S</w:t>
            </w:r>
            <w:r>
              <w:rPr>
                <w:sz w:val="16"/>
                <w:szCs w:val="16"/>
                <w:lang w:val="en-US"/>
              </w:rPr>
              <w:t>K, SI</w:t>
            </w:r>
          </w:p>
        </w:tc>
        <w:tc>
          <w:tcPr>
            <w:tcW w:w="851" w:type="dxa"/>
            <w:tcBorders>
              <w:top w:val="single" w:sz="12" w:space="0" w:color="auto"/>
              <w:bottom w:val="single" w:sz="4" w:space="0" w:color="auto"/>
            </w:tcBorders>
            <w:shd w:val="clear" w:color="auto" w:fill="FFFFFF" w:themeFill="background1"/>
            <w:vAlign w:val="center"/>
          </w:tcPr>
          <w:p w14:paraId="6CB0EA47" w14:textId="58181FD6" w:rsidR="0006533C" w:rsidRPr="00832038" w:rsidRDefault="0006533C" w:rsidP="006E3A97">
            <w:pPr>
              <w:pStyle w:val="Kommentartext"/>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832038">
              <w:rPr>
                <w:sz w:val="16"/>
                <w:szCs w:val="16"/>
              </w:rPr>
              <w:t>EE, ES, FR, IL,</w:t>
            </w:r>
            <w:r w:rsidR="00580D50">
              <w:rPr>
                <w:sz w:val="16"/>
                <w:szCs w:val="16"/>
              </w:rPr>
              <w:t xml:space="preserve"> </w:t>
            </w:r>
            <w:r w:rsidRPr="00832038">
              <w:rPr>
                <w:sz w:val="16"/>
                <w:szCs w:val="16"/>
              </w:rPr>
              <w:t xml:space="preserve">NZ, UK, US </w:t>
            </w:r>
          </w:p>
        </w:tc>
      </w:tr>
      <w:tr w:rsidR="0006533C" w:rsidRPr="006A56FF" w14:paraId="5DA4DE77" w14:textId="77777777" w:rsidTr="006E3A97">
        <w:trPr>
          <w:trHeight w:val="283"/>
        </w:trPr>
        <w:tc>
          <w:tcPr>
            <w:cnfStyle w:val="001000000000" w:firstRow="0" w:lastRow="0" w:firstColumn="1" w:lastColumn="0" w:oddVBand="0" w:evenVBand="0" w:oddHBand="0" w:evenHBand="0" w:firstRowFirstColumn="0" w:firstRowLastColumn="0" w:lastRowFirstColumn="0" w:lastRowLastColumn="0"/>
            <w:tcW w:w="851" w:type="dxa"/>
            <w:tcBorders>
              <w:top w:val="single" w:sz="4" w:space="0" w:color="auto"/>
              <w:bottom w:val="single" w:sz="4" w:space="0" w:color="auto"/>
            </w:tcBorders>
            <w:shd w:val="clear" w:color="auto" w:fill="FFFFFF" w:themeFill="background1"/>
            <w:vAlign w:val="center"/>
          </w:tcPr>
          <w:p w14:paraId="7C0457A4" w14:textId="77777777" w:rsidR="0006533C" w:rsidRPr="00D67B4C" w:rsidRDefault="0006533C" w:rsidP="006E3A97">
            <w:pPr>
              <w:spacing w:line="276" w:lineRule="auto"/>
              <w:rPr>
                <w:b w:val="0"/>
                <w:bCs w:val="0"/>
                <w:caps w:val="0"/>
                <w:sz w:val="16"/>
                <w:szCs w:val="16"/>
                <w:lang w:val="en-US"/>
              </w:rPr>
            </w:pPr>
            <w:r w:rsidRPr="00D67B4C">
              <w:rPr>
                <w:b w:val="0"/>
                <w:bCs w:val="0"/>
                <w:caps w:val="0"/>
                <w:sz w:val="16"/>
                <w:szCs w:val="16"/>
                <w:lang w:val="en-US"/>
              </w:rPr>
              <w:t xml:space="preserve">Cluster </w:t>
            </w:r>
            <w:r>
              <w:rPr>
                <w:b w:val="0"/>
                <w:bCs w:val="0"/>
                <w:caps w:val="0"/>
                <w:sz w:val="16"/>
                <w:szCs w:val="16"/>
                <w:lang w:val="en-US"/>
              </w:rPr>
              <w:t>s</w:t>
            </w:r>
            <w:r w:rsidRPr="00D67B4C">
              <w:rPr>
                <w:b w:val="0"/>
                <w:bCs w:val="0"/>
                <w:caps w:val="0"/>
                <w:sz w:val="16"/>
                <w:szCs w:val="16"/>
                <w:lang w:val="en-US"/>
              </w:rPr>
              <w:t>ize</w:t>
            </w:r>
          </w:p>
        </w:tc>
        <w:tc>
          <w:tcPr>
            <w:tcW w:w="1134" w:type="dxa"/>
            <w:tcBorders>
              <w:top w:val="single" w:sz="4" w:space="0" w:color="auto"/>
              <w:bottom w:val="single" w:sz="4" w:space="0" w:color="auto"/>
            </w:tcBorders>
            <w:shd w:val="clear" w:color="auto" w:fill="FFFFFF" w:themeFill="background1"/>
            <w:vAlign w:val="center"/>
          </w:tcPr>
          <w:p w14:paraId="4DA33A8B" w14:textId="77777777" w:rsidR="0006533C" w:rsidRPr="00D67B4C" w:rsidRDefault="0006533C" w:rsidP="006E3A97">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3</w:t>
            </w:r>
          </w:p>
        </w:tc>
        <w:tc>
          <w:tcPr>
            <w:tcW w:w="993" w:type="dxa"/>
            <w:tcBorders>
              <w:top w:val="single" w:sz="4" w:space="0" w:color="auto"/>
              <w:bottom w:val="single" w:sz="4" w:space="0" w:color="auto"/>
            </w:tcBorders>
            <w:shd w:val="clear" w:color="auto" w:fill="FFFFFF" w:themeFill="background1"/>
            <w:vAlign w:val="center"/>
          </w:tcPr>
          <w:p w14:paraId="0A09CC07" w14:textId="77777777" w:rsidR="0006533C" w:rsidRPr="00D67B4C" w:rsidRDefault="0006533C" w:rsidP="006E3A97">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2</w:t>
            </w:r>
          </w:p>
        </w:tc>
        <w:tc>
          <w:tcPr>
            <w:tcW w:w="1134" w:type="dxa"/>
            <w:tcBorders>
              <w:top w:val="single" w:sz="4" w:space="0" w:color="auto"/>
              <w:bottom w:val="single" w:sz="4" w:space="0" w:color="auto"/>
            </w:tcBorders>
            <w:shd w:val="clear" w:color="auto" w:fill="FFFFFF" w:themeFill="background1"/>
            <w:vAlign w:val="center"/>
          </w:tcPr>
          <w:p w14:paraId="34E4E0BD" w14:textId="77777777" w:rsidR="0006533C" w:rsidRPr="00D67B4C" w:rsidRDefault="0006533C" w:rsidP="006E3A97">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6</w:t>
            </w:r>
          </w:p>
        </w:tc>
        <w:tc>
          <w:tcPr>
            <w:tcW w:w="850" w:type="dxa"/>
            <w:tcBorders>
              <w:top w:val="single" w:sz="4" w:space="0" w:color="auto"/>
              <w:bottom w:val="single" w:sz="4" w:space="0" w:color="auto"/>
            </w:tcBorders>
            <w:shd w:val="clear" w:color="auto" w:fill="FFFFFF" w:themeFill="background1"/>
            <w:vAlign w:val="center"/>
          </w:tcPr>
          <w:p w14:paraId="4B8E9557" w14:textId="77777777" w:rsidR="0006533C" w:rsidRPr="00D67B4C" w:rsidRDefault="0006533C" w:rsidP="006E3A97">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4</w:t>
            </w:r>
          </w:p>
        </w:tc>
        <w:tc>
          <w:tcPr>
            <w:tcW w:w="709" w:type="dxa"/>
            <w:tcBorders>
              <w:top w:val="single" w:sz="4" w:space="0" w:color="auto"/>
              <w:bottom w:val="single" w:sz="4" w:space="0" w:color="auto"/>
            </w:tcBorders>
            <w:shd w:val="clear" w:color="auto" w:fill="FFFFFF" w:themeFill="background1"/>
            <w:vAlign w:val="center"/>
          </w:tcPr>
          <w:p w14:paraId="38040CEA" w14:textId="77777777" w:rsidR="0006533C" w:rsidRPr="00D67B4C" w:rsidRDefault="0006533C" w:rsidP="006E3A97">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w:t>
            </w:r>
          </w:p>
        </w:tc>
        <w:tc>
          <w:tcPr>
            <w:tcW w:w="1134" w:type="dxa"/>
            <w:tcBorders>
              <w:top w:val="single" w:sz="4" w:space="0" w:color="auto"/>
              <w:bottom w:val="single" w:sz="4" w:space="0" w:color="auto"/>
            </w:tcBorders>
            <w:shd w:val="clear" w:color="auto" w:fill="FFFFFF" w:themeFill="background1"/>
            <w:vAlign w:val="center"/>
          </w:tcPr>
          <w:p w14:paraId="0E702C7A" w14:textId="77777777" w:rsidR="0006533C" w:rsidRPr="00D67B4C" w:rsidRDefault="0006533C" w:rsidP="006E3A97">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14</w:t>
            </w:r>
          </w:p>
        </w:tc>
        <w:tc>
          <w:tcPr>
            <w:tcW w:w="850" w:type="dxa"/>
            <w:tcBorders>
              <w:top w:val="single" w:sz="4" w:space="0" w:color="auto"/>
              <w:bottom w:val="single" w:sz="4" w:space="0" w:color="auto"/>
            </w:tcBorders>
            <w:shd w:val="clear" w:color="auto" w:fill="FFFFFF" w:themeFill="background1"/>
            <w:vAlign w:val="center"/>
          </w:tcPr>
          <w:p w14:paraId="0066F208" w14:textId="77777777" w:rsidR="0006533C" w:rsidRPr="00D67B4C" w:rsidRDefault="0006533C" w:rsidP="006E3A97">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7</w:t>
            </w:r>
          </w:p>
        </w:tc>
        <w:tc>
          <w:tcPr>
            <w:tcW w:w="851" w:type="dxa"/>
            <w:tcBorders>
              <w:top w:val="single" w:sz="4" w:space="0" w:color="auto"/>
              <w:bottom w:val="single" w:sz="4" w:space="0" w:color="auto"/>
            </w:tcBorders>
            <w:shd w:val="clear" w:color="auto" w:fill="FFFFFF" w:themeFill="background1"/>
            <w:vAlign w:val="center"/>
          </w:tcPr>
          <w:p w14:paraId="085FC8BE" w14:textId="77777777" w:rsidR="0006533C" w:rsidRPr="00D67B4C" w:rsidRDefault="0006533C" w:rsidP="006E3A97">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7</w:t>
            </w:r>
          </w:p>
        </w:tc>
      </w:tr>
      <w:tr w:rsidR="0006533C" w:rsidRPr="006A56FF" w14:paraId="4BDC3CB3" w14:textId="77777777" w:rsidTr="006E3A9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1" w:type="dxa"/>
            <w:tcBorders>
              <w:top w:val="single" w:sz="4" w:space="0" w:color="auto"/>
            </w:tcBorders>
            <w:shd w:val="clear" w:color="auto" w:fill="FFFFFF" w:themeFill="background1"/>
            <w:vAlign w:val="center"/>
          </w:tcPr>
          <w:p w14:paraId="18F7615A" w14:textId="77777777" w:rsidR="0006533C" w:rsidRPr="00D67B4C" w:rsidRDefault="0006533C" w:rsidP="006E3A97">
            <w:pPr>
              <w:spacing w:line="276" w:lineRule="auto"/>
              <w:rPr>
                <w:b w:val="0"/>
                <w:bCs w:val="0"/>
                <w:caps w:val="0"/>
                <w:sz w:val="16"/>
                <w:szCs w:val="16"/>
                <w:lang w:val="en-US"/>
              </w:rPr>
            </w:pPr>
            <w:r w:rsidRPr="00D67B4C">
              <w:rPr>
                <w:b w:val="0"/>
                <w:bCs w:val="0"/>
                <w:caps w:val="0"/>
                <w:sz w:val="16"/>
                <w:szCs w:val="16"/>
                <w:lang w:val="en-US"/>
              </w:rPr>
              <w:t>EXPND</w:t>
            </w:r>
          </w:p>
        </w:tc>
        <w:tc>
          <w:tcPr>
            <w:tcW w:w="1134" w:type="dxa"/>
            <w:tcBorders>
              <w:top w:val="single" w:sz="4" w:space="0" w:color="auto"/>
            </w:tcBorders>
            <w:shd w:val="clear" w:color="auto" w:fill="FFFFFF" w:themeFill="background1"/>
            <w:vAlign w:val="center"/>
          </w:tcPr>
          <w:p w14:paraId="655E73FD" w14:textId="77777777" w:rsidR="0006533C" w:rsidRPr="00FC18FA" w:rsidRDefault="0006533C" w:rsidP="006E3A97">
            <w:pPr>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lang w:val="en-US"/>
              </w:rPr>
              <w:t>161.82</w:t>
            </w:r>
          </w:p>
        </w:tc>
        <w:tc>
          <w:tcPr>
            <w:tcW w:w="993" w:type="dxa"/>
            <w:tcBorders>
              <w:top w:val="single" w:sz="4" w:space="0" w:color="auto"/>
            </w:tcBorders>
            <w:shd w:val="clear" w:color="auto" w:fill="FFFFFF" w:themeFill="background1"/>
            <w:vAlign w:val="center"/>
          </w:tcPr>
          <w:p w14:paraId="739496E2" w14:textId="77777777" w:rsidR="0006533C" w:rsidRPr="00D67B4C" w:rsidRDefault="0006533C" w:rsidP="006E3A97">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811.33</w:t>
            </w:r>
          </w:p>
        </w:tc>
        <w:tc>
          <w:tcPr>
            <w:tcW w:w="1134" w:type="dxa"/>
            <w:tcBorders>
              <w:top w:val="single" w:sz="4" w:space="0" w:color="auto"/>
            </w:tcBorders>
            <w:shd w:val="clear" w:color="auto" w:fill="FFFFFF" w:themeFill="background1"/>
            <w:vAlign w:val="center"/>
          </w:tcPr>
          <w:p w14:paraId="266D6479" w14:textId="77777777" w:rsidR="0006533C" w:rsidRPr="00D67B4C" w:rsidRDefault="0006533C" w:rsidP="006E3A97">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1114.09</w:t>
            </w:r>
          </w:p>
        </w:tc>
        <w:tc>
          <w:tcPr>
            <w:tcW w:w="850" w:type="dxa"/>
            <w:tcBorders>
              <w:top w:val="single" w:sz="4" w:space="0" w:color="auto"/>
            </w:tcBorders>
            <w:shd w:val="clear" w:color="auto" w:fill="FFFFFF" w:themeFill="background1"/>
            <w:vAlign w:val="center"/>
          </w:tcPr>
          <w:p w14:paraId="4DB43FE9" w14:textId="77777777" w:rsidR="0006533C" w:rsidRPr="00D67B4C" w:rsidRDefault="0006533C" w:rsidP="006E3A97">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1369.15</w:t>
            </w:r>
          </w:p>
        </w:tc>
        <w:tc>
          <w:tcPr>
            <w:tcW w:w="709" w:type="dxa"/>
            <w:tcBorders>
              <w:top w:val="single" w:sz="4" w:space="0" w:color="auto"/>
            </w:tcBorders>
            <w:shd w:val="clear" w:color="auto" w:fill="FFFFFF" w:themeFill="background1"/>
            <w:vAlign w:val="center"/>
          </w:tcPr>
          <w:p w14:paraId="1704B233" w14:textId="77777777" w:rsidR="0006533C" w:rsidRPr="00D67B4C" w:rsidRDefault="0006533C" w:rsidP="006E3A97">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603.97</w:t>
            </w:r>
          </w:p>
        </w:tc>
        <w:tc>
          <w:tcPr>
            <w:tcW w:w="1134" w:type="dxa"/>
            <w:tcBorders>
              <w:top w:val="single" w:sz="4" w:space="0" w:color="auto"/>
            </w:tcBorders>
            <w:shd w:val="clear" w:color="auto" w:fill="FFFFFF" w:themeFill="background1"/>
            <w:vAlign w:val="center"/>
          </w:tcPr>
          <w:p w14:paraId="2A351F3A" w14:textId="77777777" w:rsidR="0006533C" w:rsidRPr="00D67B4C" w:rsidRDefault="0006533C" w:rsidP="006E3A97">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639.61</w:t>
            </w:r>
          </w:p>
        </w:tc>
        <w:tc>
          <w:tcPr>
            <w:tcW w:w="850" w:type="dxa"/>
            <w:tcBorders>
              <w:top w:val="single" w:sz="4" w:space="0" w:color="auto"/>
            </w:tcBorders>
            <w:shd w:val="clear" w:color="auto" w:fill="FFFFFF" w:themeFill="background1"/>
            <w:vAlign w:val="center"/>
          </w:tcPr>
          <w:p w14:paraId="52FBBF99" w14:textId="77777777" w:rsidR="0006533C" w:rsidRPr="00D67B4C" w:rsidRDefault="0006533C" w:rsidP="006E3A97">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819.81</w:t>
            </w:r>
          </w:p>
        </w:tc>
        <w:tc>
          <w:tcPr>
            <w:tcW w:w="851" w:type="dxa"/>
            <w:tcBorders>
              <w:top w:val="single" w:sz="4" w:space="0" w:color="auto"/>
            </w:tcBorders>
            <w:shd w:val="clear" w:color="auto" w:fill="FFFFFF" w:themeFill="background1"/>
            <w:vAlign w:val="center"/>
          </w:tcPr>
          <w:p w14:paraId="1EF22E05" w14:textId="77777777" w:rsidR="0006533C" w:rsidRPr="00D67B4C" w:rsidRDefault="0006533C" w:rsidP="006E3A97">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459.42</w:t>
            </w:r>
          </w:p>
        </w:tc>
      </w:tr>
      <w:tr w:rsidR="0006533C" w:rsidRPr="006A56FF" w14:paraId="3F9D7844" w14:textId="77777777" w:rsidTr="006E3A97">
        <w:trPr>
          <w:trHeight w:val="283"/>
        </w:trPr>
        <w:tc>
          <w:tcPr>
            <w:cnfStyle w:val="001000000000" w:firstRow="0" w:lastRow="0" w:firstColumn="1" w:lastColumn="0" w:oddVBand="0" w:evenVBand="0" w:oddHBand="0" w:evenHBand="0" w:firstRowFirstColumn="0" w:firstRowLastColumn="0" w:lastRowFirstColumn="0" w:lastRowLastColumn="0"/>
            <w:tcW w:w="851" w:type="dxa"/>
            <w:shd w:val="clear" w:color="auto" w:fill="FFFFFF" w:themeFill="background1"/>
            <w:vAlign w:val="center"/>
          </w:tcPr>
          <w:p w14:paraId="5B11726C" w14:textId="77777777" w:rsidR="0006533C" w:rsidRPr="00D67B4C" w:rsidRDefault="0006533C" w:rsidP="006E3A97">
            <w:pPr>
              <w:spacing w:line="276" w:lineRule="auto"/>
              <w:rPr>
                <w:b w:val="0"/>
                <w:bCs w:val="0"/>
                <w:caps w:val="0"/>
                <w:sz w:val="16"/>
                <w:szCs w:val="16"/>
                <w:lang w:val="en-US"/>
              </w:rPr>
            </w:pPr>
            <w:r>
              <w:rPr>
                <w:b w:val="0"/>
                <w:bCs w:val="0"/>
                <w:caps w:val="0"/>
                <w:sz w:val="16"/>
                <w:szCs w:val="16"/>
                <w:lang w:val="en-US"/>
              </w:rPr>
              <w:t>BEDS</w:t>
            </w:r>
          </w:p>
        </w:tc>
        <w:tc>
          <w:tcPr>
            <w:tcW w:w="1134" w:type="dxa"/>
            <w:shd w:val="clear" w:color="auto" w:fill="FFFFFF" w:themeFill="background1"/>
            <w:vAlign w:val="center"/>
          </w:tcPr>
          <w:p w14:paraId="475F7971" w14:textId="77777777" w:rsidR="0006533C" w:rsidRPr="00D67B4C" w:rsidRDefault="0006533C" w:rsidP="006E3A97">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21.76</w:t>
            </w:r>
          </w:p>
        </w:tc>
        <w:tc>
          <w:tcPr>
            <w:tcW w:w="993" w:type="dxa"/>
            <w:shd w:val="clear" w:color="auto" w:fill="FFFFFF" w:themeFill="background1"/>
            <w:vAlign w:val="center"/>
          </w:tcPr>
          <w:p w14:paraId="34C2C695" w14:textId="77777777" w:rsidR="0006533C" w:rsidRPr="00D67B4C" w:rsidRDefault="0006533C" w:rsidP="006E3A97">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56.33</w:t>
            </w:r>
          </w:p>
        </w:tc>
        <w:tc>
          <w:tcPr>
            <w:tcW w:w="1134" w:type="dxa"/>
            <w:shd w:val="clear" w:color="auto" w:fill="FFFFFF" w:themeFill="background1"/>
            <w:vAlign w:val="center"/>
          </w:tcPr>
          <w:p w14:paraId="2F491680" w14:textId="77777777" w:rsidR="0006533C" w:rsidRPr="00D67B4C" w:rsidRDefault="0006533C" w:rsidP="006E3A97">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43.57</w:t>
            </w:r>
          </w:p>
        </w:tc>
        <w:tc>
          <w:tcPr>
            <w:tcW w:w="850" w:type="dxa"/>
            <w:shd w:val="clear" w:color="auto" w:fill="FFFFFF" w:themeFill="background1"/>
            <w:vAlign w:val="center"/>
          </w:tcPr>
          <w:p w14:paraId="21F0F435" w14:textId="77777777" w:rsidR="0006533C" w:rsidRPr="00D67B4C" w:rsidRDefault="0006533C" w:rsidP="006E3A97">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53.21</w:t>
            </w:r>
          </w:p>
        </w:tc>
        <w:tc>
          <w:tcPr>
            <w:tcW w:w="709" w:type="dxa"/>
            <w:shd w:val="clear" w:color="auto" w:fill="FFFFFF" w:themeFill="background1"/>
            <w:vAlign w:val="center"/>
          </w:tcPr>
          <w:p w14:paraId="33D56893" w14:textId="77777777" w:rsidR="0006533C" w:rsidRPr="00D67B4C" w:rsidRDefault="0006533C" w:rsidP="006E3A97">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24.28</w:t>
            </w:r>
          </w:p>
        </w:tc>
        <w:tc>
          <w:tcPr>
            <w:tcW w:w="1134" w:type="dxa"/>
            <w:shd w:val="clear" w:color="auto" w:fill="FFFFFF" w:themeFill="background1"/>
            <w:vAlign w:val="center"/>
          </w:tcPr>
          <w:p w14:paraId="1D19A8A5" w14:textId="77777777" w:rsidR="0006533C" w:rsidRPr="00D67B4C" w:rsidRDefault="0006533C" w:rsidP="006E3A97">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53.85</w:t>
            </w:r>
          </w:p>
        </w:tc>
        <w:tc>
          <w:tcPr>
            <w:tcW w:w="850" w:type="dxa"/>
            <w:shd w:val="clear" w:color="auto" w:fill="FFFFFF" w:themeFill="background1"/>
            <w:vAlign w:val="center"/>
          </w:tcPr>
          <w:p w14:paraId="7C67823A" w14:textId="77777777" w:rsidR="0006533C" w:rsidRPr="00D67B4C" w:rsidRDefault="0006533C" w:rsidP="006E3A97">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64.28</w:t>
            </w:r>
          </w:p>
        </w:tc>
        <w:tc>
          <w:tcPr>
            <w:tcW w:w="851" w:type="dxa"/>
            <w:shd w:val="clear" w:color="auto" w:fill="FFFFFF" w:themeFill="background1"/>
            <w:vAlign w:val="center"/>
          </w:tcPr>
          <w:p w14:paraId="29FBE56E" w14:textId="77777777" w:rsidR="0006533C" w:rsidRPr="00D67B4C" w:rsidRDefault="0006533C" w:rsidP="006E3A97">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43.43</w:t>
            </w:r>
          </w:p>
        </w:tc>
      </w:tr>
      <w:tr w:rsidR="0006533C" w:rsidRPr="006A56FF" w14:paraId="378F8C82" w14:textId="77777777" w:rsidTr="006E3A9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1" w:type="dxa"/>
            <w:shd w:val="clear" w:color="auto" w:fill="FFFFFF" w:themeFill="background1"/>
            <w:vAlign w:val="center"/>
          </w:tcPr>
          <w:p w14:paraId="171B913D" w14:textId="77777777" w:rsidR="0006533C" w:rsidRPr="00D67B4C" w:rsidRDefault="0006533C" w:rsidP="006E3A97">
            <w:pPr>
              <w:spacing w:line="276" w:lineRule="auto"/>
              <w:rPr>
                <w:b w:val="0"/>
                <w:bCs w:val="0"/>
                <w:caps w:val="0"/>
                <w:sz w:val="16"/>
                <w:szCs w:val="16"/>
                <w:lang w:val="en-US"/>
              </w:rPr>
            </w:pPr>
            <w:r w:rsidRPr="00D67B4C">
              <w:rPr>
                <w:b w:val="0"/>
                <w:bCs w:val="0"/>
                <w:caps w:val="0"/>
                <w:sz w:val="16"/>
                <w:szCs w:val="16"/>
                <w:lang w:val="en-US"/>
              </w:rPr>
              <w:t>RCPT</w:t>
            </w:r>
            <w:r>
              <w:rPr>
                <w:b w:val="0"/>
                <w:bCs w:val="0"/>
                <w:caps w:val="0"/>
                <w:sz w:val="16"/>
                <w:szCs w:val="16"/>
                <w:lang w:val="en-US"/>
              </w:rPr>
              <w:t>IN</w:t>
            </w:r>
          </w:p>
        </w:tc>
        <w:tc>
          <w:tcPr>
            <w:tcW w:w="1134" w:type="dxa"/>
            <w:shd w:val="clear" w:color="auto" w:fill="FFFFFF" w:themeFill="background1"/>
            <w:vAlign w:val="center"/>
          </w:tcPr>
          <w:p w14:paraId="179F7E0C" w14:textId="77777777" w:rsidR="0006533C" w:rsidRPr="00D67B4C" w:rsidRDefault="0006533C" w:rsidP="006E3A97">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1.18</w:t>
            </w:r>
          </w:p>
        </w:tc>
        <w:tc>
          <w:tcPr>
            <w:tcW w:w="993" w:type="dxa"/>
            <w:shd w:val="clear" w:color="auto" w:fill="FFFFFF" w:themeFill="background1"/>
            <w:vAlign w:val="center"/>
          </w:tcPr>
          <w:p w14:paraId="5CB33E44" w14:textId="77777777" w:rsidR="0006533C" w:rsidRPr="00D67B4C" w:rsidRDefault="0006533C" w:rsidP="006E3A97">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4.4</w:t>
            </w:r>
          </w:p>
        </w:tc>
        <w:tc>
          <w:tcPr>
            <w:tcW w:w="1134" w:type="dxa"/>
            <w:shd w:val="clear" w:color="auto" w:fill="FFFFFF" w:themeFill="background1"/>
            <w:vAlign w:val="center"/>
          </w:tcPr>
          <w:p w14:paraId="6368A179" w14:textId="77777777" w:rsidR="0006533C" w:rsidRPr="00D67B4C" w:rsidRDefault="0006533C" w:rsidP="006E3A97">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3.65</w:t>
            </w:r>
          </w:p>
        </w:tc>
        <w:tc>
          <w:tcPr>
            <w:tcW w:w="850" w:type="dxa"/>
            <w:shd w:val="clear" w:color="auto" w:fill="FFFFFF" w:themeFill="background1"/>
            <w:vAlign w:val="center"/>
          </w:tcPr>
          <w:p w14:paraId="400798F1" w14:textId="77777777" w:rsidR="0006533C" w:rsidRPr="00D67B4C" w:rsidRDefault="0006533C" w:rsidP="006E3A97">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4.16</w:t>
            </w:r>
          </w:p>
        </w:tc>
        <w:tc>
          <w:tcPr>
            <w:tcW w:w="709" w:type="dxa"/>
            <w:shd w:val="clear" w:color="auto" w:fill="FFFFFF" w:themeFill="background1"/>
            <w:vAlign w:val="center"/>
          </w:tcPr>
          <w:p w14:paraId="7E83244C" w14:textId="77777777" w:rsidR="0006533C" w:rsidRPr="00D67B4C" w:rsidRDefault="0006533C" w:rsidP="006E3A97">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2.63</w:t>
            </w:r>
          </w:p>
        </w:tc>
        <w:tc>
          <w:tcPr>
            <w:tcW w:w="1134" w:type="dxa"/>
            <w:shd w:val="clear" w:color="auto" w:fill="FFFFFF" w:themeFill="background1"/>
            <w:vAlign w:val="center"/>
          </w:tcPr>
          <w:p w14:paraId="08147425" w14:textId="77777777" w:rsidR="0006533C" w:rsidRPr="00D67B4C" w:rsidRDefault="0006533C" w:rsidP="006E3A97">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4.49</w:t>
            </w:r>
          </w:p>
        </w:tc>
        <w:tc>
          <w:tcPr>
            <w:tcW w:w="850" w:type="dxa"/>
            <w:shd w:val="clear" w:color="auto" w:fill="FFFFFF" w:themeFill="background1"/>
            <w:vAlign w:val="center"/>
          </w:tcPr>
          <w:p w14:paraId="13B85EB9" w14:textId="77777777" w:rsidR="0006533C" w:rsidRPr="00D67B4C" w:rsidRDefault="0006533C" w:rsidP="006E3A97">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5.51</w:t>
            </w:r>
          </w:p>
        </w:tc>
        <w:tc>
          <w:tcPr>
            <w:tcW w:w="851" w:type="dxa"/>
            <w:shd w:val="clear" w:color="auto" w:fill="FFFFFF" w:themeFill="background1"/>
            <w:vAlign w:val="center"/>
          </w:tcPr>
          <w:p w14:paraId="2316AA4A" w14:textId="77777777" w:rsidR="0006533C" w:rsidRPr="00D67B4C" w:rsidRDefault="0006533C" w:rsidP="006E3A97">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3.46</w:t>
            </w:r>
          </w:p>
        </w:tc>
      </w:tr>
      <w:tr w:rsidR="0006533C" w:rsidRPr="006A56FF" w14:paraId="2E52B65E" w14:textId="77777777" w:rsidTr="006E3A97">
        <w:trPr>
          <w:trHeight w:val="283"/>
        </w:trPr>
        <w:tc>
          <w:tcPr>
            <w:cnfStyle w:val="001000000000" w:firstRow="0" w:lastRow="0" w:firstColumn="1" w:lastColumn="0" w:oddVBand="0" w:evenVBand="0" w:oddHBand="0" w:evenHBand="0" w:firstRowFirstColumn="0" w:firstRowLastColumn="0" w:lastRowFirstColumn="0" w:lastRowLastColumn="0"/>
            <w:tcW w:w="851" w:type="dxa"/>
            <w:shd w:val="clear" w:color="auto" w:fill="FFFFFF" w:themeFill="background1"/>
            <w:vAlign w:val="center"/>
          </w:tcPr>
          <w:p w14:paraId="190E36D6" w14:textId="77777777" w:rsidR="0006533C" w:rsidRPr="00D67B4C" w:rsidRDefault="0006533C" w:rsidP="006E3A97">
            <w:pPr>
              <w:spacing w:line="276" w:lineRule="auto"/>
              <w:rPr>
                <w:b w:val="0"/>
                <w:bCs w:val="0"/>
                <w:caps w:val="0"/>
                <w:sz w:val="16"/>
                <w:szCs w:val="16"/>
                <w:lang w:val="en-US"/>
              </w:rPr>
            </w:pPr>
            <w:r w:rsidRPr="00D67B4C">
              <w:rPr>
                <w:b w:val="0"/>
                <w:bCs w:val="0"/>
                <w:caps w:val="0"/>
                <w:sz w:val="16"/>
                <w:szCs w:val="16"/>
                <w:lang w:val="en-US"/>
              </w:rPr>
              <w:t>PEXPND</w:t>
            </w:r>
          </w:p>
        </w:tc>
        <w:tc>
          <w:tcPr>
            <w:tcW w:w="1134" w:type="dxa"/>
            <w:shd w:val="clear" w:color="auto" w:fill="FFFFFF" w:themeFill="background1"/>
            <w:vAlign w:val="center"/>
          </w:tcPr>
          <w:p w14:paraId="515A80E4" w14:textId="77777777" w:rsidR="0006533C" w:rsidRPr="00D67B4C" w:rsidRDefault="0006533C" w:rsidP="006E3A97">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5.77</w:t>
            </w:r>
          </w:p>
        </w:tc>
        <w:tc>
          <w:tcPr>
            <w:tcW w:w="993" w:type="dxa"/>
            <w:shd w:val="clear" w:color="auto" w:fill="FFFFFF" w:themeFill="background1"/>
            <w:vAlign w:val="center"/>
          </w:tcPr>
          <w:p w14:paraId="180F79CE" w14:textId="77777777" w:rsidR="0006533C" w:rsidRPr="00D67B4C" w:rsidRDefault="0006533C" w:rsidP="006E3A97">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23.94</w:t>
            </w:r>
          </w:p>
        </w:tc>
        <w:tc>
          <w:tcPr>
            <w:tcW w:w="1134" w:type="dxa"/>
            <w:shd w:val="clear" w:color="auto" w:fill="FFFFFF" w:themeFill="background1"/>
            <w:vAlign w:val="center"/>
          </w:tcPr>
          <w:p w14:paraId="24C0988C" w14:textId="77777777" w:rsidR="0006533C" w:rsidRPr="00D67B4C" w:rsidRDefault="0006533C" w:rsidP="006E3A97">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13.05</w:t>
            </w:r>
          </w:p>
        </w:tc>
        <w:tc>
          <w:tcPr>
            <w:tcW w:w="850" w:type="dxa"/>
            <w:shd w:val="clear" w:color="auto" w:fill="FFFFFF" w:themeFill="background1"/>
            <w:vAlign w:val="center"/>
          </w:tcPr>
          <w:p w14:paraId="0BA8FBFE" w14:textId="77777777" w:rsidR="0006533C" w:rsidRPr="00D67B4C" w:rsidRDefault="0006533C" w:rsidP="006E3A97">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10.49</w:t>
            </w:r>
          </w:p>
        </w:tc>
        <w:tc>
          <w:tcPr>
            <w:tcW w:w="709" w:type="dxa"/>
            <w:shd w:val="clear" w:color="auto" w:fill="FFFFFF" w:themeFill="background1"/>
            <w:vAlign w:val="center"/>
          </w:tcPr>
          <w:p w14:paraId="6CD7FD89" w14:textId="77777777" w:rsidR="0006533C" w:rsidRPr="00D67B4C" w:rsidRDefault="0006533C" w:rsidP="006E3A97">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18.17</w:t>
            </w:r>
          </w:p>
        </w:tc>
        <w:tc>
          <w:tcPr>
            <w:tcW w:w="1134" w:type="dxa"/>
            <w:shd w:val="clear" w:color="auto" w:fill="FFFFFF" w:themeFill="background1"/>
            <w:vAlign w:val="center"/>
          </w:tcPr>
          <w:p w14:paraId="35266ECD" w14:textId="77777777" w:rsidR="0006533C" w:rsidRPr="00D67B4C" w:rsidRDefault="0006533C" w:rsidP="006E3A97">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18.03</w:t>
            </w:r>
          </w:p>
        </w:tc>
        <w:tc>
          <w:tcPr>
            <w:tcW w:w="850" w:type="dxa"/>
            <w:shd w:val="clear" w:color="auto" w:fill="FFFFFF" w:themeFill="background1"/>
            <w:vAlign w:val="center"/>
          </w:tcPr>
          <w:p w14:paraId="1E757608" w14:textId="77777777" w:rsidR="0006533C" w:rsidRPr="00D67B4C" w:rsidRDefault="0006533C" w:rsidP="006E3A97">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11.81</w:t>
            </w:r>
          </w:p>
        </w:tc>
        <w:tc>
          <w:tcPr>
            <w:tcW w:w="851" w:type="dxa"/>
            <w:shd w:val="clear" w:color="auto" w:fill="FFFFFF" w:themeFill="background1"/>
            <w:vAlign w:val="center"/>
          </w:tcPr>
          <w:p w14:paraId="1B3DD64B" w14:textId="77777777" w:rsidR="0006533C" w:rsidRPr="00D67B4C" w:rsidRDefault="0006533C" w:rsidP="006E3A97">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24.25</w:t>
            </w:r>
          </w:p>
        </w:tc>
      </w:tr>
      <w:tr w:rsidR="0006533C" w:rsidRPr="006A56FF" w14:paraId="73B40657" w14:textId="77777777" w:rsidTr="006E3A9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1" w:type="dxa"/>
            <w:shd w:val="clear" w:color="auto" w:fill="FFFFFF" w:themeFill="background1"/>
            <w:vAlign w:val="center"/>
          </w:tcPr>
          <w:p w14:paraId="362AF3B0" w14:textId="77777777" w:rsidR="0006533C" w:rsidRPr="00D67B4C" w:rsidRDefault="0006533C" w:rsidP="006E3A97">
            <w:pPr>
              <w:spacing w:line="276" w:lineRule="auto"/>
              <w:rPr>
                <w:b w:val="0"/>
                <w:bCs w:val="0"/>
                <w:caps w:val="0"/>
                <w:sz w:val="16"/>
                <w:szCs w:val="16"/>
                <w:lang w:val="en-US"/>
              </w:rPr>
            </w:pPr>
            <w:r w:rsidRPr="00D67B4C">
              <w:rPr>
                <w:b w:val="0"/>
                <w:bCs w:val="0"/>
                <w:caps w:val="0"/>
                <w:sz w:val="16"/>
                <w:szCs w:val="16"/>
                <w:lang w:val="en-US"/>
              </w:rPr>
              <w:t>CA</w:t>
            </w:r>
            <w:r>
              <w:rPr>
                <w:b w:val="0"/>
                <w:bCs w:val="0"/>
                <w:caps w:val="0"/>
                <w:sz w:val="16"/>
                <w:szCs w:val="16"/>
                <w:lang w:val="en-US"/>
              </w:rPr>
              <w:t>SH</w:t>
            </w:r>
          </w:p>
        </w:tc>
        <w:tc>
          <w:tcPr>
            <w:tcW w:w="1134" w:type="dxa"/>
            <w:shd w:val="clear" w:color="auto" w:fill="FFFFFF" w:themeFill="background1"/>
            <w:vAlign w:val="center"/>
          </w:tcPr>
          <w:p w14:paraId="28D381FA" w14:textId="77777777" w:rsidR="0006533C" w:rsidRPr="00D67B4C" w:rsidRDefault="0006533C" w:rsidP="006E3A97">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1.67</w:t>
            </w:r>
          </w:p>
        </w:tc>
        <w:tc>
          <w:tcPr>
            <w:tcW w:w="993" w:type="dxa"/>
            <w:shd w:val="clear" w:color="auto" w:fill="FFFFFF" w:themeFill="background1"/>
            <w:vAlign w:val="center"/>
          </w:tcPr>
          <w:p w14:paraId="552E21E5" w14:textId="77777777" w:rsidR="0006533C" w:rsidRPr="00D67B4C" w:rsidRDefault="0006533C" w:rsidP="006E3A97">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2</w:t>
            </w:r>
          </w:p>
        </w:tc>
        <w:tc>
          <w:tcPr>
            <w:tcW w:w="1134" w:type="dxa"/>
            <w:shd w:val="clear" w:color="auto" w:fill="FFFFFF" w:themeFill="background1"/>
            <w:vAlign w:val="center"/>
          </w:tcPr>
          <w:p w14:paraId="65D7325E" w14:textId="77777777" w:rsidR="0006533C" w:rsidRPr="00D67B4C" w:rsidRDefault="0006533C" w:rsidP="006E3A97">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0.17</w:t>
            </w:r>
          </w:p>
        </w:tc>
        <w:tc>
          <w:tcPr>
            <w:tcW w:w="850" w:type="dxa"/>
            <w:shd w:val="clear" w:color="auto" w:fill="FFFFFF" w:themeFill="background1"/>
            <w:vAlign w:val="center"/>
          </w:tcPr>
          <w:p w14:paraId="0BB43ABC" w14:textId="77777777" w:rsidR="0006533C" w:rsidRPr="00D67B4C" w:rsidRDefault="0006533C" w:rsidP="006E3A97">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0.25</w:t>
            </w:r>
          </w:p>
        </w:tc>
        <w:tc>
          <w:tcPr>
            <w:tcW w:w="709" w:type="dxa"/>
            <w:shd w:val="clear" w:color="auto" w:fill="FFFFFF" w:themeFill="background1"/>
            <w:vAlign w:val="center"/>
          </w:tcPr>
          <w:p w14:paraId="1C3DF812" w14:textId="77777777" w:rsidR="0006533C" w:rsidRPr="00D67B4C" w:rsidRDefault="0006533C" w:rsidP="006E3A97">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0</w:t>
            </w:r>
          </w:p>
        </w:tc>
        <w:tc>
          <w:tcPr>
            <w:tcW w:w="1134" w:type="dxa"/>
            <w:shd w:val="clear" w:color="auto" w:fill="FFFFFF" w:themeFill="background1"/>
            <w:vAlign w:val="center"/>
          </w:tcPr>
          <w:p w14:paraId="10627FBE" w14:textId="77777777" w:rsidR="0006533C" w:rsidRPr="00D67B4C" w:rsidRDefault="0006533C" w:rsidP="006E3A97">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1.21</w:t>
            </w:r>
          </w:p>
        </w:tc>
        <w:tc>
          <w:tcPr>
            <w:tcW w:w="850" w:type="dxa"/>
            <w:shd w:val="clear" w:color="auto" w:fill="FFFFFF" w:themeFill="background1"/>
            <w:vAlign w:val="center"/>
          </w:tcPr>
          <w:p w14:paraId="2DCB4E27" w14:textId="77777777" w:rsidR="0006533C" w:rsidRPr="00D67B4C" w:rsidRDefault="0006533C" w:rsidP="006E3A97">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1.57</w:t>
            </w:r>
          </w:p>
        </w:tc>
        <w:tc>
          <w:tcPr>
            <w:tcW w:w="851" w:type="dxa"/>
            <w:shd w:val="clear" w:color="auto" w:fill="FFFFFF" w:themeFill="background1"/>
            <w:vAlign w:val="center"/>
          </w:tcPr>
          <w:p w14:paraId="6B81F57F" w14:textId="77777777" w:rsidR="0006533C" w:rsidRPr="00D67B4C" w:rsidRDefault="0006533C" w:rsidP="006E3A97">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0.86</w:t>
            </w:r>
          </w:p>
        </w:tc>
      </w:tr>
      <w:tr w:rsidR="0006533C" w:rsidRPr="006A56FF" w14:paraId="6982A0AA" w14:textId="77777777" w:rsidTr="006E3A97">
        <w:trPr>
          <w:trHeight w:val="283"/>
        </w:trPr>
        <w:tc>
          <w:tcPr>
            <w:cnfStyle w:val="001000000000" w:firstRow="0" w:lastRow="0" w:firstColumn="1" w:lastColumn="0" w:oddVBand="0" w:evenVBand="0" w:oddHBand="0" w:evenHBand="0" w:firstRowFirstColumn="0" w:firstRowLastColumn="0" w:lastRowFirstColumn="0" w:lastRowLastColumn="0"/>
            <w:tcW w:w="851" w:type="dxa"/>
            <w:shd w:val="clear" w:color="auto" w:fill="FFFFFF" w:themeFill="background1"/>
            <w:vAlign w:val="center"/>
          </w:tcPr>
          <w:p w14:paraId="63EEFAF7" w14:textId="77777777" w:rsidR="0006533C" w:rsidRPr="00D67B4C" w:rsidRDefault="0006533C" w:rsidP="006E3A97">
            <w:pPr>
              <w:spacing w:line="276" w:lineRule="auto"/>
              <w:rPr>
                <w:b w:val="0"/>
                <w:bCs w:val="0"/>
                <w:caps w:val="0"/>
                <w:sz w:val="16"/>
                <w:szCs w:val="16"/>
                <w:lang w:val="en-US"/>
              </w:rPr>
            </w:pPr>
            <w:r w:rsidRPr="00D67B4C">
              <w:rPr>
                <w:b w:val="0"/>
                <w:bCs w:val="0"/>
                <w:caps w:val="0"/>
                <w:sz w:val="16"/>
                <w:szCs w:val="16"/>
                <w:lang w:val="en-US"/>
              </w:rPr>
              <w:t>CIDX</w:t>
            </w:r>
          </w:p>
        </w:tc>
        <w:tc>
          <w:tcPr>
            <w:tcW w:w="1134" w:type="dxa"/>
            <w:shd w:val="clear" w:color="auto" w:fill="FFFFFF" w:themeFill="background1"/>
            <w:vAlign w:val="center"/>
          </w:tcPr>
          <w:p w14:paraId="621ECA78" w14:textId="77777777" w:rsidR="0006533C" w:rsidRPr="00D67B4C" w:rsidRDefault="0006533C" w:rsidP="006E3A97">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1</w:t>
            </w:r>
          </w:p>
        </w:tc>
        <w:tc>
          <w:tcPr>
            <w:tcW w:w="993" w:type="dxa"/>
            <w:shd w:val="clear" w:color="auto" w:fill="FFFFFF" w:themeFill="background1"/>
            <w:vAlign w:val="center"/>
          </w:tcPr>
          <w:p w14:paraId="524A3748" w14:textId="77777777" w:rsidR="0006533C" w:rsidRPr="00D67B4C" w:rsidRDefault="0006533C" w:rsidP="006E3A97">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1</w:t>
            </w:r>
          </w:p>
        </w:tc>
        <w:tc>
          <w:tcPr>
            <w:tcW w:w="1134" w:type="dxa"/>
            <w:shd w:val="clear" w:color="auto" w:fill="FFFFFF" w:themeFill="background1"/>
            <w:vAlign w:val="center"/>
          </w:tcPr>
          <w:p w14:paraId="0437AF42" w14:textId="77777777" w:rsidR="0006533C" w:rsidRPr="00D67B4C" w:rsidRDefault="0006533C" w:rsidP="006E3A97">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2.67</w:t>
            </w:r>
          </w:p>
        </w:tc>
        <w:tc>
          <w:tcPr>
            <w:tcW w:w="850" w:type="dxa"/>
            <w:shd w:val="clear" w:color="auto" w:fill="FFFFFF" w:themeFill="background1"/>
            <w:vAlign w:val="center"/>
          </w:tcPr>
          <w:p w14:paraId="674B323E" w14:textId="77777777" w:rsidR="0006533C" w:rsidRPr="00D67B4C" w:rsidRDefault="0006533C" w:rsidP="006E3A97">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3</w:t>
            </w:r>
          </w:p>
        </w:tc>
        <w:tc>
          <w:tcPr>
            <w:tcW w:w="709" w:type="dxa"/>
            <w:shd w:val="clear" w:color="auto" w:fill="FFFFFF" w:themeFill="background1"/>
            <w:vAlign w:val="center"/>
          </w:tcPr>
          <w:p w14:paraId="4AD3685D" w14:textId="77777777" w:rsidR="0006533C" w:rsidRPr="00D67B4C" w:rsidRDefault="0006533C" w:rsidP="006E3A97">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2</w:t>
            </w:r>
          </w:p>
        </w:tc>
        <w:tc>
          <w:tcPr>
            <w:tcW w:w="1134" w:type="dxa"/>
            <w:shd w:val="clear" w:color="auto" w:fill="FFFFFF" w:themeFill="background1"/>
            <w:vAlign w:val="center"/>
          </w:tcPr>
          <w:p w14:paraId="2B578A95" w14:textId="77777777" w:rsidR="0006533C" w:rsidRPr="00D67B4C" w:rsidRDefault="0006533C" w:rsidP="006E3A97">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1.43</w:t>
            </w:r>
          </w:p>
        </w:tc>
        <w:tc>
          <w:tcPr>
            <w:tcW w:w="850" w:type="dxa"/>
            <w:shd w:val="clear" w:color="auto" w:fill="FFFFFF" w:themeFill="background1"/>
            <w:vAlign w:val="center"/>
          </w:tcPr>
          <w:p w14:paraId="586C44F4" w14:textId="77777777" w:rsidR="0006533C" w:rsidRPr="00D67B4C" w:rsidRDefault="0006533C" w:rsidP="006E3A97">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0.57</w:t>
            </w:r>
          </w:p>
        </w:tc>
        <w:tc>
          <w:tcPr>
            <w:tcW w:w="851" w:type="dxa"/>
            <w:shd w:val="clear" w:color="auto" w:fill="FFFFFF" w:themeFill="background1"/>
            <w:vAlign w:val="center"/>
          </w:tcPr>
          <w:p w14:paraId="4C9E21C7" w14:textId="77777777" w:rsidR="0006533C" w:rsidRPr="00D67B4C" w:rsidRDefault="0006533C" w:rsidP="006E3A97">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2.29</w:t>
            </w:r>
          </w:p>
        </w:tc>
      </w:tr>
      <w:tr w:rsidR="0006533C" w:rsidRPr="006A56FF" w14:paraId="164BA617" w14:textId="77777777" w:rsidTr="00580D50">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1" w:type="dxa"/>
            <w:shd w:val="clear" w:color="auto" w:fill="FFFFFF" w:themeFill="background1"/>
            <w:vAlign w:val="center"/>
          </w:tcPr>
          <w:p w14:paraId="535A7DA3" w14:textId="77777777" w:rsidR="0006533C" w:rsidRPr="00D67B4C" w:rsidRDefault="0006533C" w:rsidP="006E3A97">
            <w:pPr>
              <w:spacing w:line="276" w:lineRule="auto"/>
              <w:rPr>
                <w:b w:val="0"/>
                <w:bCs w:val="0"/>
                <w:caps w:val="0"/>
                <w:sz w:val="16"/>
                <w:szCs w:val="16"/>
                <w:lang w:val="en-US"/>
              </w:rPr>
            </w:pPr>
            <w:r w:rsidRPr="00D67B4C">
              <w:rPr>
                <w:b w:val="0"/>
                <w:bCs w:val="0"/>
                <w:caps w:val="0"/>
                <w:sz w:val="16"/>
                <w:szCs w:val="16"/>
                <w:lang w:val="en-US"/>
              </w:rPr>
              <w:t>MTAB</w:t>
            </w:r>
          </w:p>
        </w:tc>
        <w:tc>
          <w:tcPr>
            <w:tcW w:w="1134" w:type="dxa"/>
            <w:shd w:val="clear" w:color="auto" w:fill="FFFFFF" w:themeFill="background1"/>
            <w:vAlign w:val="center"/>
          </w:tcPr>
          <w:p w14:paraId="5192B4EC" w14:textId="77777777" w:rsidR="0006533C" w:rsidRPr="00D67B4C" w:rsidRDefault="0006533C" w:rsidP="006E3A97">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0</w:t>
            </w:r>
          </w:p>
        </w:tc>
        <w:tc>
          <w:tcPr>
            <w:tcW w:w="993" w:type="dxa"/>
            <w:shd w:val="clear" w:color="auto" w:fill="FFFFFF" w:themeFill="background1"/>
            <w:vAlign w:val="center"/>
          </w:tcPr>
          <w:p w14:paraId="0433B25B" w14:textId="77777777" w:rsidR="0006533C" w:rsidRPr="00D67B4C" w:rsidRDefault="0006533C" w:rsidP="006E3A97">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0</w:t>
            </w:r>
          </w:p>
        </w:tc>
        <w:tc>
          <w:tcPr>
            <w:tcW w:w="1134" w:type="dxa"/>
            <w:shd w:val="clear" w:color="auto" w:fill="FFFFFF" w:themeFill="background1"/>
            <w:vAlign w:val="center"/>
          </w:tcPr>
          <w:p w14:paraId="4E4E00C2" w14:textId="77777777" w:rsidR="0006533C" w:rsidRPr="00D67B4C" w:rsidRDefault="0006533C" w:rsidP="006E3A97">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0</w:t>
            </w:r>
          </w:p>
        </w:tc>
        <w:tc>
          <w:tcPr>
            <w:tcW w:w="850" w:type="dxa"/>
            <w:shd w:val="clear" w:color="auto" w:fill="FFFFFF" w:themeFill="background1"/>
            <w:vAlign w:val="center"/>
          </w:tcPr>
          <w:p w14:paraId="217FF90E" w14:textId="77777777" w:rsidR="0006533C" w:rsidRPr="00D67B4C" w:rsidRDefault="0006533C" w:rsidP="006E3A97">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0</w:t>
            </w:r>
          </w:p>
        </w:tc>
        <w:tc>
          <w:tcPr>
            <w:tcW w:w="709" w:type="dxa"/>
            <w:shd w:val="clear" w:color="auto" w:fill="FFFFFF" w:themeFill="background1"/>
            <w:vAlign w:val="center"/>
          </w:tcPr>
          <w:p w14:paraId="45825B1D" w14:textId="77777777" w:rsidR="0006533C" w:rsidRPr="00D67B4C" w:rsidRDefault="0006533C" w:rsidP="006E3A97">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0</w:t>
            </w:r>
          </w:p>
        </w:tc>
        <w:tc>
          <w:tcPr>
            <w:tcW w:w="1134" w:type="dxa"/>
            <w:shd w:val="clear" w:color="auto" w:fill="FFFFFF" w:themeFill="background1"/>
            <w:vAlign w:val="center"/>
          </w:tcPr>
          <w:p w14:paraId="34EE36E3" w14:textId="77777777" w:rsidR="0006533C" w:rsidRPr="00D67B4C" w:rsidRDefault="0006533C" w:rsidP="006E3A97">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1</w:t>
            </w:r>
          </w:p>
        </w:tc>
        <w:tc>
          <w:tcPr>
            <w:tcW w:w="850" w:type="dxa"/>
            <w:shd w:val="clear" w:color="auto" w:fill="FFFFFF" w:themeFill="background1"/>
            <w:vAlign w:val="center"/>
          </w:tcPr>
          <w:p w14:paraId="31BC63A7" w14:textId="77777777" w:rsidR="0006533C" w:rsidRPr="00D67B4C" w:rsidRDefault="0006533C" w:rsidP="006E3A97">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1</w:t>
            </w:r>
          </w:p>
        </w:tc>
        <w:tc>
          <w:tcPr>
            <w:tcW w:w="851" w:type="dxa"/>
            <w:shd w:val="clear" w:color="auto" w:fill="FFFFFF" w:themeFill="background1"/>
            <w:vAlign w:val="center"/>
          </w:tcPr>
          <w:p w14:paraId="2347D88F" w14:textId="77777777" w:rsidR="0006533C" w:rsidRPr="00D67B4C" w:rsidRDefault="0006533C" w:rsidP="006E3A97">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1</w:t>
            </w:r>
          </w:p>
        </w:tc>
      </w:tr>
      <w:tr w:rsidR="00580D50" w:rsidRPr="006A56FF" w14:paraId="04FDC927" w14:textId="77777777" w:rsidTr="00580D50">
        <w:trPr>
          <w:trHeight w:val="283"/>
        </w:trPr>
        <w:tc>
          <w:tcPr>
            <w:cnfStyle w:val="001000000000" w:firstRow="0" w:lastRow="0" w:firstColumn="1" w:lastColumn="0" w:oddVBand="0" w:evenVBand="0" w:oddHBand="0" w:evenHBand="0" w:firstRowFirstColumn="0" w:firstRowLastColumn="0" w:lastRowFirstColumn="0" w:lastRowLastColumn="0"/>
            <w:tcW w:w="851" w:type="dxa"/>
            <w:shd w:val="clear" w:color="auto" w:fill="FFFFFF" w:themeFill="background1"/>
            <w:vAlign w:val="center"/>
          </w:tcPr>
          <w:p w14:paraId="6FD86705" w14:textId="76756437" w:rsidR="00580D50" w:rsidRPr="00D67B4C" w:rsidRDefault="00580D50" w:rsidP="00580D50">
            <w:pPr>
              <w:rPr>
                <w:b w:val="0"/>
                <w:bCs w:val="0"/>
                <w:caps w:val="0"/>
                <w:sz w:val="16"/>
                <w:szCs w:val="16"/>
                <w:lang w:val="en-US"/>
              </w:rPr>
            </w:pPr>
            <w:r w:rsidRPr="00D67B4C">
              <w:rPr>
                <w:b w:val="0"/>
                <w:bCs w:val="0"/>
                <w:caps w:val="0"/>
                <w:sz w:val="16"/>
                <w:szCs w:val="16"/>
                <w:lang w:val="en-US"/>
              </w:rPr>
              <w:t>LEX</w:t>
            </w:r>
          </w:p>
        </w:tc>
        <w:tc>
          <w:tcPr>
            <w:tcW w:w="1134" w:type="dxa"/>
            <w:shd w:val="clear" w:color="auto" w:fill="FFFFFF" w:themeFill="background1"/>
            <w:vAlign w:val="center"/>
          </w:tcPr>
          <w:p w14:paraId="5BF5101E" w14:textId="60354525" w:rsidR="00580D50" w:rsidRDefault="00580D50" w:rsidP="00580D50">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17.49</w:t>
            </w:r>
          </w:p>
        </w:tc>
        <w:tc>
          <w:tcPr>
            <w:tcW w:w="993" w:type="dxa"/>
            <w:shd w:val="clear" w:color="auto" w:fill="FFFFFF" w:themeFill="background1"/>
            <w:vAlign w:val="center"/>
          </w:tcPr>
          <w:p w14:paraId="63783EEA" w14:textId="76AA8616" w:rsidR="00580D50" w:rsidRDefault="00580D50" w:rsidP="00580D50">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19.84</w:t>
            </w:r>
          </w:p>
        </w:tc>
        <w:tc>
          <w:tcPr>
            <w:tcW w:w="1134" w:type="dxa"/>
            <w:shd w:val="clear" w:color="auto" w:fill="FFFFFF" w:themeFill="background1"/>
            <w:vAlign w:val="center"/>
          </w:tcPr>
          <w:p w14:paraId="1712860E" w14:textId="06E6FE8B" w:rsidR="00580D50" w:rsidRDefault="00580D50" w:rsidP="00580D50">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20.31</w:t>
            </w:r>
          </w:p>
        </w:tc>
        <w:tc>
          <w:tcPr>
            <w:tcW w:w="850" w:type="dxa"/>
            <w:shd w:val="clear" w:color="auto" w:fill="FFFFFF" w:themeFill="background1"/>
            <w:vAlign w:val="center"/>
          </w:tcPr>
          <w:p w14:paraId="3CAD81E8" w14:textId="66BFDA68" w:rsidR="00580D50" w:rsidRDefault="00580D50" w:rsidP="00580D50">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19.93</w:t>
            </w:r>
          </w:p>
        </w:tc>
        <w:tc>
          <w:tcPr>
            <w:tcW w:w="709" w:type="dxa"/>
            <w:shd w:val="clear" w:color="auto" w:fill="FFFFFF" w:themeFill="background1"/>
            <w:vAlign w:val="center"/>
          </w:tcPr>
          <w:p w14:paraId="675D6B4F" w14:textId="692AC5A9" w:rsidR="00580D50" w:rsidRDefault="00580D50" w:rsidP="00580D50">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21.06</w:t>
            </w:r>
          </w:p>
        </w:tc>
        <w:tc>
          <w:tcPr>
            <w:tcW w:w="1134" w:type="dxa"/>
            <w:shd w:val="clear" w:color="auto" w:fill="FFFFFF" w:themeFill="background1"/>
            <w:vAlign w:val="center"/>
          </w:tcPr>
          <w:p w14:paraId="05EAA13A" w14:textId="28EDC43B" w:rsidR="00580D50" w:rsidRDefault="00580D50" w:rsidP="00580D50">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20.02</w:t>
            </w:r>
          </w:p>
        </w:tc>
        <w:tc>
          <w:tcPr>
            <w:tcW w:w="850" w:type="dxa"/>
            <w:shd w:val="clear" w:color="auto" w:fill="FFFFFF" w:themeFill="background1"/>
            <w:vAlign w:val="center"/>
          </w:tcPr>
          <w:p w14:paraId="1537D449" w14:textId="448DCB1F" w:rsidR="00580D50" w:rsidRDefault="00580D50" w:rsidP="00580D50">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19.90</w:t>
            </w:r>
          </w:p>
        </w:tc>
        <w:tc>
          <w:tcPr>
            <w:tcW w:w="851" w:type="dxa"/>
            <w:shd w:val="clear" w:color="auto" w:fill="FFFFFF" w:themeFill="background1"/>
            <w:vAlign w:val="center"/>
          </w:tcPr>
          <w:p w14:paraId="19D7C06D" w14:textId="0EB64D3D" w:rsidR="00580D50" w:rsidRDefault="00580D50" w:rsidP="00580D50">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20.15</w:t>
            </w:r>
          </w:p>
        </w:tc>
      </w:tr>
      <w:tr w:rsidR="00580D50" w:rsidRPr="006A56FF" w14:paraId="5C09679A" w14:textId="77777777" w:rsidTr="00580D50">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1" w:type="dxa"/>
            <w:tcBorders>
              <w:bottom w:val="single" w:sz="12" w:space="0" w:color="auto"/>
            </w:tcBorders>
            <w:shd w:val="clear" w:color="auto" w:fill="FFFFFF" w:themeFill="background1"/>
            <w:vAlign w:val="center"/>
          </w:tcPr>
          <w:p w14:paraId="501D015C" w14:textId="02BDE2FF" w:rsidR="00580D50" w:rsidRPr="00D67B4C" w:rsidRDefault="00580D50" w:rsidP="00580D50">
            <w:pPr>
              <w:rPr>
                <w:b w:val="0"/>
                <w:bCs w:val="0"/>
                <w:caps w:val="0"/>
                <w:sz w:val="16"/>
                <w:szCs w:val="16"/>
                <w:lang w:val="en-US"/>
              </w:rPr>
            </w:pPr>
            <w:r w:rsidRPr="00D67B4C">
              <w:rPr>
                <w:b w:val="0"/>
                <w:bCs w:val="0"/>
                <w:caps w:val="0"/>
                <w:sz w:val="16"/>
                <w:szCs w:val="16"/>
                <w:lang w:val="en-US"/>
              </w:rPr>
              <w:t>SPH</w:t>
            </w:r>
          </w:p>
        </w:tc>
        <w:tc>
          <w:tcPr>
            <w:tcW w:w="1134" w:type="dxa"/>
            <w:tcBorders>
              <w:bottom w:val="single" w:sz="12" w:space="0" w:color="auto"/>
            </w:tcBorders>
            <w:shd w:val="clear" w:color="auto" w:fill="FFFFFF" w:themeFill="background1"/>
            <w:vAlign w:val="center"/>
          </w:tcPr>
          <w:p w14:paraId="03CA1731" w14:textId="49BA0F34" w:rsidR="00580D50" w:rsidRDefault="00580D50" w:rsidP="00580D50">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16.08</w:t>
            </w:r>
          </w:p>
        </w:tc>
        <w:tc>
          <w:tcPr>
            <w:tcW w:w="993" w:type="dxa"/>
            <w:tcBorders>
              <w:bottom w:val="single" w:sz="12" w:space="0" w:color="auto"/>
            </w:tcBorders>
            <w:shd w:val="clear" w:color="auto" w:fill="FFFFFF" w:themeFill="background1"/>
            <w:vAlign w:val="center"/>
          </w:tcPr>
          <w:p w14:paraId="7AE8746F" w14:textId="01E60B13" w:rsidR="00580D50" w:rsidRDefault="00580D50" w:rsidP="00580D50">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42.73</w:t>
            </w:r>
          </w:p>
        </w:tc>
        <w:tc>
          <w:tcPr>
            <w:tcW w:w="1134" w:type="dxa"/>
            <w:tcBorders>
              <w:bottom w:val="single" w:sz="12" w:space="0" w:color="auto"/>
            </w:tcBorders>
            <w:shd w:val="clear" w:color="auto" w:fill="FFFFFF" w:themeFill="background1"/>
            <w:vAlign w:val="center"/>
          </w:tcPr>
          <w:p w14:paraId="42C7CB06" w14:textId="71437F76" w:rsidR="00580D50" w:rsidRDefault="00580D50" w:rsidP="00580D50">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49.84</w:t>
            </w:r>
          </w:p>
        </w:tc>
        <w:tc>
          <w:tcPr>
            <w:tcW w:w="850" w:type="dxa"/>
            <w:tcBorders>
              <w:bottom w:val="single" w:sz="12" w:space="0" w:color="auto"/>
            </w:tcBorders>
            <w:shd w:val="clear" w:color="auto" w:fill="FFFFFF" w:themeFill="background1"/>
            <w:vAlign w:val="center"/>
          </w:tcPr>
          <w:p w14:paraId="05C47309" w14:textId="457DCE7A" w:rsidR="00580D50" w:rsidRDefault="00580D50" w:rsidP="00580D50">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63.43</w:t>
            </w:r>
          </w:p>
        </w:tc>
        <w:tc>
          <w:tcPr>
            <w:tcW w:w="709" w:type="dxa"/>
            <w:tcBorders>
              <w:bottom w:val="single" w:sz="12" w:space="0" w:color="auto"/>
            </w:tcBorders>
            <w:shd w:val="clear" w:color="auto" w:fill="FFFFFF" w:themeFill="background1"/>
            <w:vAlign w:val="center"/>
          </w:tcPr>
          <w:p w14:paraId="5C7DC92E" w14:textId="0666EB6D" w:rsidR="00580D50" w:rsidRDefault="00580D50" w:rsidP="00580D50">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22.68</w:t>
            </w:r>
          </w:p>
        </w:tc>
        <w:tc>
          <w:tcPr>
            <w:tcW w:w="1134" w:type="dxa"/>
            <w:tcBorders>
              <w:bottom w:val="single" w:sz="12" w:space="0" w:color="auto"/>
            </w:tcBorders>
            <w:shd w:val="clear" w:color="auto" w:fill="FFFFFF" w:themeFill="background1"/>
            <w:vAlign w:val="center"/>
          </w:tcPr>
          <w:p w14:paraId="609BCA4B" w14:textId="3562648E" w:rsidR="00580D50" w:rsidRDefault="00580D50" w:rsidP="00580D50">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51.43</w:t>
            </w:r>
          </w:p>
        </w:tc>
        <w:tc>
          <w:tcPr>
            <w:tcW w:w="850" w:type="dxa"/>
            <w:tcBorders>
              <w:bottom w:val="single" w:sz="12" w:space="0" w:color="auto"/>
            </w:tcBorders>
            <w:shd w:val="clear" w:color="auto" w:fill="FFFFFF" w:themeFill="background1"/>
            <w:vAlign w:val="center"/>
          </w:tcPr>
          <w:p w14:paraId="53AC7E41" w14:textId="1AB858A8" w:rsidR="00580D50" w:rsidRDefault="00580D50" w:rsidP="00580D50">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49.99</w:t>
            </w:r>
          </w:p>
        </w:tc>
        <w:tc>
          <w:tcPr>
            <w:tcW w:w="851" w:type="dxa"/>
            <w:tcBorders>
              <w:bottom w:val="single" w:sz="12" w:space="0" w:color="auto"/>
            </w:tcBorders>
            <w:shd w:val="clear" w:color="auto" w:fill="FFFFFF" w:themeFill="background1"/>
            <w:vAlign w:val="center"/>
          </w:tcPr>
          <w:p w14:paraId="1B7469BE" w14:textId="2D2DD9EF" w:rsidR="00580D50" w:rsidRDefault="00580D50" w:rsidP="00580D50">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52.88</w:t>
            </w:r>
          </w:p>
        </w:tc>
      </w:tr>
    </w:tbl>
    <w:p w14:paraId="51FD7237" w14:textId="2128C469" w:rsidR="0006533C" w:rsidRDefault="0006533C" w:rsidP="00C83EC5">
      <w:pPr>
        <w:spacing w:after="160" w:line="360" w:lineRule="auto"/>
        <w:jc w:val="both"/>
        <w:rPr>
          <w:rFonts w:eastAsiaTheme="minorHAnsi"/>
          <w:iCs/>
          <w:color w:val="auto"/>
          <w:szCs w:val="18"/>
          <w:lang w:val="en-US"/>
        </w:rPr>
      </w:pPr>
    </w:p>
    <w:p w14:paraId="0AFC38B0" w14:textId="77777777" w:rsidR="00BA6E5E" w:rsidRPr="002A4B22" w:rsidRDefault="00BA6E5E" w:rsidP="00BA6E5E">
      <w:pPr>
        <w:spacing w:after="160" w:line="360" w:lineRule="auto"/>
        <w:jc w:val="center"/>
        <w:rPr>
          <w:rFonts w:eastAsiaTheme="minorHAnsi"/>
          <w:iCs/>
          <w:color w:val="auto"/>
          <w:szCs w:val="18"/>
          <w:lang w:val="en-US"/>
        </w:rPr>
      </w:pPr>
      <w:r w:rsidRPr="00E028AA">
        <w:rPr>
          <w:rFonts w:eastAsiaTheme="minorHAnsi"/>
          <w:iCs/>
          <w:color w:val="auto"/>
          <w:szCs w:val="18"/>
          <w:highlight w:val="yellow"/>
          <w:lang w:val="en-US"/>
        </w:rPr>
        <w:t xml:space="preserve">--- TABLE </w:t>
      </w:r>
      <w:r>
        <w:rPr>
          <w:rFonts w:eastAsiaTheme="minorHAnsi"/>
          <w:iCs/>
          <w:color w:val="auto"/>
          <w:szCs w:val="18"/>
          <w:highlight w:val="yellow"/>
          <w:lang w:val="en-US"/>
        </w:rPr>
        <w:t>4</w:t>
      </w:r>
      <w:r w:rsidRPr="00E028AA">
        <w:rPr>
          <w:rFonts w:eastAsiaTheme="minorHAnsi"/>
          <w:iCs/>
          <w:color w:val="auto"/>
          <w:szCs w:val="18"/>
          <w:highlight w:val="yellow"/>
          <w:lang w:val="en-US"/>
        </w:rPr>
        <w:t xml:space="preserve"> ABOUT HERE ---</w:t>
      </w:r>
    </w:p>
    <w:p w14:paraId="0917668C" w14:textId="77777777" w:rsidR="00BA6E5E" w:rsidRDefault="00BA6E5E" w:rsidP="00BA6E5E">
      <w:pPr>
        <w:keepNext/>
        <w:spacing w:after="200"/>
        <w:rPr>
          <w:rFonts w:eastAsiaTheme="minorHAnsi"/>
          <w:iCs/>
          <w:color w:val="auto"/>
          <w:lang w:val="en-US"/>
        </w:rPr>
      </w:pPr>
    </w:p>
    <w:p w14:paraId="61C5BB96" w14:textId="77777777" w:rsidR="00BA6E5E" w:rsidRPr="00A77345" w:rsidRDefault="00BA6E5E" w:rsidP="00BA6E5E">
      <w:pPr>
        <w:pStyle w:val="Beschriftung"/>
        <w:keepNext/>
        <w:spacing w:before="240" w:after="240"/>
        <w:jc w:val="left"/>
        <w:rPr>
          <w:sz w:val="22"/>
          <w:szCs w:val="22"/>
          <w:lang w:val="en-US"/>
        </w:rPr>
      </w:pPr>
      <w:r w:rsidRPr="00A77345">
        <w:rPr>
          <w:sz w:val="22"/>
          <w:szCs w:val="22"/>
          <w:lang w:val="en-US"/>
        </w:rPr>
        <w:t xml:space="preserve">Table </w:t>
      </w:r>
      <w:r w:rsidRPr="00A77345">
        <w:rPr>
          <w:sz w:val="22"/>
          <w:szCs w:val="22"/>
          <w:lang w:val="en-US"/>
        </w:rPr>
        <w:fldChar w:fldCharType="begin"/>
      </w:r>
      <w:r w:rsidRPr="00A77345">
        <w:rPr>
          <w:sz w:val="22"/>
          <w:szCs w:val="22"/>
          <w:lang w:val="en-US"/>
        </w:rPr>
        <w:instrText xml:space="preserve"> SEQ Table \* ARABIC </w:instrText>
      </w:r>
      <w:r w:rsidRPr="00A77345">
        <w:rPr>
          <w:sz w:val="22"/>
          <w:szCs w:val="22"/>
          <w:lang w:val="en-US"/>
        </w:rPr>
        <w:fldChar w:fldCharType="separate"/>
      </w:r>
      <w:r w:rsidRPr="00A77345">
        <w:rPr>
          <w:sz w:val="22"/>
          <w:szCs w:val="22"/>
          <w:lang w:val="en-US"/>
        </w:rPr>
        <w:t>4</w:t>
      </w:r>
      <w:r w:rsidRPr="00A77345">
        <w:rPr>
          <w:sz w:val="22"/>
          <w:szCs w:val="22"/>
          <w:lang w:val="en-US"/>
        </w:rPr>
        <w:fldChar w:fldCharType="end"/>
      </w:r>
      <w:r w:rsidRPr="00A77345">
        <w:rPr>
          <w:sz w:val="22"/>
          <w:szCs w:val="22"/>
          <w:lang w:val="en-US"/>
        </w:rPr>
        <w:t>: Overview of</w:t>
      </w:r>
      <w:r>
        <w:rPr>
          <w:sz w:val="22"/>
          <w:szCs w:val="22"/>
          <w:lang w:val="en-US"/>
        </w:rPr>
        <w:t xml:space="preserve"> cluster</w:t>
      </w:r>
      <w:r w:rsidRPr="00A77345">
        <w:rPr>
          <w:sz w:val="22"/>
          <w:szCs w:val="22"/>
          <w:lang w:val="en-US"/>
        </w:rPr>
        <w:t xml:space="preserve"> </w:t>
      </w:r>
      <w:r>
        <w:rPr>
          <w:sz w:val="22"/>
          <w:szCs w:val="22"/>
          <w:lang w:val="en-US"/>
        </w:rPr>
        <w:t>l</w:t>
      </w:r>
      <w:r w:rsidRPr="00A77345">
        <w:rPr>
          <w:sz w:val="22"/>
          <w:szCs w:val="22"/>
          <w:lang w:val="en-US"/>
        </w:rPr>
        <w:t xml:space="preserve">abels and </w:t>
      </w:r>
      <w:r>
        <w:rPr>
          <w:sz w:val="22"/>
          <w:szCs w:val="22"/>
          <w:lang w:val="en-US"/>
        </w:rPr>
        <w:t>c</w:t>
      </w:r>
      <w:r w:rsidRPr="00A77345">
        <w:rPr>
          <w:sz w:val="22"/>
          <w:szCs w:val="22"/>
          <w:lang w:val="en-US"/>
        </w:rPr>
        <w:t>haracteristics</w:t>
      </w:r>
      <w:r>
        <w:rPr>
          <w:sz w:val="22"/>
          <w:szCs w:val="22"/>
          <w:lang w:val="en-US"/>
        </w:rPr>
        <w:t xml:space="preserve"> within the 4+2 cluster </w:t>
      </w:r>
      <w:commentRangeStart w:id="12"/>
      <w:r>
        <w:rPr>
          <w:sz w:val="22"/>
          <w:szCs w:val="22"/>
          <w:lang w:val="en-US"/>
        </w:rPr>
        <w:t>typology</w:t>
      </w:r>
      <w:commentRangeEnd w:id="12"/>
      <w:r w:rsidR="00C046FD">
        <w:rPr>
          <w:rStyle w:val="Kommentarzeichen"/>
          <w:color w:val="000000"/>
        </w:rPr>
        <w:commentReference w:id="12"/>
      </w:r>
    </w:p>
    <w:tbl>
      <w:tblPr>
        <w:tblStyle w:val="EinfacheTabelle3"/>
        <w:tblW w:w="9349" w:type="dxa"/>
        <w:shd w:val="clear" w:color="auto" w:fill="FFFFFF" w:themeFill="background1"/>
        <w:tblLayout w:type="fixed"/>
        <w:tblLook w:val="04A0" w:firstRow="1" w:lastRow="0" w:firstColumn="1" w:lastColumn="0" w:noHBand="0" w:noVBand="1"/>
      </w:tblPr>
      <w:tblGrid>
        <w:gridCol w:w="1560"/>
        <w:gridCol w:w="1134"/>
        <w:gridCol w:w="992"/>
        <w:gridCol w:w="1092"/>
        <w:gridCol w:w="850"/>
        <w:gridCol w:w="885"/>
        <w:gridCol w:w="1134"/>
        <w:gridCol w:w="851"/>
        <w:gridCol w:w="851"/>
      </w:tblGrid>
      <w:tr w:rsidR="00BA6E5E" w:rsidRPr="007C5A34" w14:paraId="33B8FF00" w14:textId="77777777" w:rsidTr="00257C34">
        <w:trPr>
          <w:cnfStyle w:val="100000000000" w:firstRow="1" w:lastRow="0" w:firstColumn="0" w:lastColumn="0" w:oddVBand="0" w:evenVBand="0" w:oddHBand="0" w:evenHBand="0" w:firstRowFirstColumn="0" w:firstRowLastColumn="0" w:lastRowFirstColumn="0" w:lastRowLastColumn="0"/>
          <w:trHeight w:val="283"/>
        </w:trPr>
        <w:tc>
          <w:tcPr>
            <w:cnfStyle w:val="001000000100" w:firstRow="0" w:lastRow="0" w:firstColumn="1" w:lastColumn="0" w:oddVBand="0" w:evenVBand="0" w:oddHBand="0" w:evenHBand="0" w:firstRowFirstColumn="1" w:firstRowLastColumn="0" w:lastRowFirstColumn="0" w:lastRowLastColumn="0"/>
            <w:tcW w:w="1560" w:type="dxa"/>
            <w:tcBorders>
              <w:top w:val="single" w:sz="12" w:space="0" w:color="auto"/>
              <w:bottom w:val="single" w:sz="12" w:space="0" w:color="auto"/>
            </w:tcBorders>
            <w:shd w:val="clear" w:color="auto" w:fill="FFFFFF" w:themeFill="background1"/>
            <w:vAlign w:val="center"/>
          </w:tcPr>
          <w:p w14:paraId="79BA4234" w14:textId="77777777" w:rsidR="00BA6E5E" w:rsidRPr="007C5A34" w:rsidRDefault="00BA6E5E" w:rsidP="00257C34">
            <w:pPr>
              <w:spacing w:before="240" w:after="240" w:line="276" w:lineRule="auto"/>
              <w:rPr>
                <w:b w:val="0"/>
                <w:bCs w:val="0"/>
                <w:caps w:val="0"/>
                <w:sz w:val="16"/>
                <w:szCs w:val="16"/>
                <w:lang w:val="en-US"/>
              </w:rPr>
            </w:pPr>
          </w:p>
        </w:tc>
        <w:tc>
          <w:tcPr>
            <w:tcW w:w="1134" w:type="dxa"/>
            <w:tcBorders>
              <w:top w:val="single" w:sz="12" w:space="0" w:color="auto"/>
              <w:bottom w:val="single" w:sz="12" w:space="0" w:color="auto"/>
            </w:tcBorders>
            <w:shd w:val="clear" w:color="auto" w:fill="FFFFFF" w:themeFill="background1"/>
            <w:vAlign w:val="center"/>
          </w:tcPr>
          <w:p w14:paraId="798AC77D" w14:textId="77777777" w:rsidR="00BA6E5E" w:rsidRPr="007C5A34" w:rsidRDefault="00BA6E5E" w:rsidP="00257C34">
            <w:pPr>
              <w:spacing w:before="240" w:after="240" w:line="360" w:lineRule="auto"/>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7C5A34">
              <w:rPr>
                <w:b w:val="0"/>
                <w:bCs w:val="0"/>
                <w:caps w:val="0"/>
                <w:sz w:val="16"/>
                <w:szCs w:val="16"/>
                <w:lang w:val="en-US"/>
              </w:rPr>
              <w:t>Low performance, low supply</w:t>
            </w:r>
          </w:p>
        </w:tc>
        <w:tc>
          <w:tcPr>
            <w:tcW w:w="992" w:type="dxa"/>
            <w:tcBorders>
              <w:top w:val="single" w:sz="12" w:space="0" w:color="auto"/>
              <w:bottom w:val="single" w:sz="12" w:space="0" w:color="auto"/>
            </w:tcBorders>
            <w:shd w:val="clear" w:color="auto" w:fill="FFFFFF" w:themeFill="background1"/>
            <w:vAlign w:val="center"/>
          </w:tcPr>
          <w:p w14:paraId="5C13F753" w14:textId="77777777" w:rsidR="00BA6E5E" w:rsidRPr="007C5A34" w:rsidRDefault="00BA6E5E" w:rsidP="00257C34">
            <w:pPr>
              <w:spacing w:before="240" w:after="240" w:line="360" w:lineRule="auto"/>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7C5A34">
              <w:rPr>
                <w:b w:val="0"/>
                <w:bCs w:val="0"/>
                <w:caps w:val="0"/>
                <w:sz w:val="16"/>
                <w:szCs w:val="16"/>
                <w:lang w:val="en-US"/>
              </w:rPr>
              <w:t>Access-orientated private</w:t>
            </w:r>
          </w:p>
        </w:tc>
        <w:tc>
          <w:tcPr>
            <w:tcW w:w="1092" w:type="dxa"/>
            <w:tcBorders>
              <w:top w:val="single" w:sz="12" w:space="0" w:color="auto"/>
              <w:bottom w:val="single" w:sz="12" w:space="0" w:color="auto"/>
            </w:tcBorders>
            <w:shd w:val="clear" w:color="auto" w:fill="FFFFFF" w:themeFill="background1"/>
            <w:vAlign w:val="center"/>
          </w:tcPr>
          <w:p w14:paraId="0504212B" w14:textId="77777777" w:rsidR="00BA6E5E" w:rsidRPr="007C5A34" w:rsidRDefault="00BA6E5E" w:rsidP="00257C34">
            <w:pPr>
              <w:spacing w:before="240" w:after="240" w:line="360" w:lineRule="auto"/>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7C5A34">
              <w:rPr>
                <w:b w:val="0"/>
                <w:bCs w:val="0"/>
                <w:caps w:val="0"/>
                <w:sz w:val="16"/>
                <w:szCs w:val="16"/>
                <w:lang w:val="en-US"/>
              </w:rPr>
              <w:t>High performance public orientated</w:t>
            </w:r>
          </w:p>
        </w:tc>
        <w:tc>
          <w:tcPr>
            <w:tcW w:w="850" w:type="dxa"/>
            <w:tcBorders>
              <w:top w:val="single" w:sz="12" w:space="0" w:color="auto"/>
              <w:bottom w:val="single" w:sz="12" w:space="0" w:color="auto"/>
            </w:tcBorders>
            <w:shd w:val="clear" w:color="auto" w:fill="FFFFFF" w:themeFill="background1"/>
            <w:vAlign w:val="center"/>
          </w:tcPr>
          <w:p w14:paraId="0A792553" w14:textId="77777777" w:rsidR="00BA6E5E" w:rsidRPr="007C5A34" w:rsidRDefault="00BA6E5E" w:rsidP="00257C34">
            <w:pPr>
              <w:spacing w:before="240" w:after="240" w:line="360" w:lineRule="auto"/>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7C5A34">
              <w:rPr>
                <w:b w:val="0"/>
                <w:bCs w:val="0"/>
                <w:caps w:val="0"/>
                <w:sz w:val="16"/>
                <w:szCs w:val="16"/>
                <w:lang w:val="en-US"/>
              </w:rPr>
              <w:t>High supply</w:t>
            </w:r>
          </w:p>
        </w:tc>
        <w:tc>
          <w:tcPr>
            <w:tcW w:w="885" w:type="dxa"/>
            <w:tcBorders>
              <w:top w:val="single" w:sz="12" w:space="0" w:color="auto"/>
              <w:bottom w:val="single" w:sz="12" w:space="0" w:color="auto"/>
            </w:tcBorders>
            <w:shd w:val="clear" w:color="auto" w:fill="FFFFFF" w:themeFill="background1"/>
            <w:vAlign w:val="center"/>
          </w:tcPr>
          <w:p w14:paraId="64998531" w14:textId="77777777" w:rsidR="00BA6E5E" w:rsidRPr="007C5A34" w:rsidRDefault="00BA6E5E" w:rsidP="00257C34">
            <w:pPr>
              <w:spacing w:before="240" w:after="240" w:line="360" w:lineRule="auto"/>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7C5A34">
              <w:rPr>
                <w:b w:val="0"/>
                <w:bCs w:val="0"/>
                <w:caps w:val="0"/>
                <w:sz w:val="16"/>
                <w:szCs w:val="16"/>
                <w:lang w:val="en-US"/>
              </w:rPr>
              <w:t>Low supply</w:t>
            </w:r>
          </w:p>
        </w:tc>
        <w:tc>
          <w:tcPr>
            <w:tcW w:w="1134" w:type="dxa"/>
            <w:tcBorders>
              <w:top w:val="single" w:sz="12" w:space="0" w:color="auto"/>
              <w:bottom w:val="single" w:sz="12" w:space="0" w:color="auto"/>
            </w:tcBorders>
            <w:shd w:val="clear" w:color="auto" w:fill="FFFFFF" w:themeFill="background1"/>
            <w:vAlign w:val="center"/>
          </w:tcPr>
          <w:p w14:paraId="709790CC" w14:textId="77777777" w:rsidR="00BA6E5E" w:rsidRPr="007C5A34" w:rsidRDefault="00BA6E5E" w:rsidP="00257C34">
            <w:pPr>
              <w:spacing w:before="240" w:after="240" w:line="360" w:lineRule="auto"/>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7C5A34">
              <w:rPr>
                <w:b w:val="0"/>
                <w:bCs w:val="0"/>
                <w:caps w:val="0"/>
                <w:sz w:val="16"/>
                <w:szCs w:val="16"/>
                <w:lang w:val="en-US"/>
              </w:rPr>
              <w:t>High performance private orientated</w:t>
            </w:r>
          </w:p>
        </w:tc>
        <w:tc>
          <w:tcPr>
            <w:tcW w:w="851" w:type="dxa"/>
            <w:tcBorders>
              <w:top w:val="single" w:sz="12" w:space="0" w:color="auto"/>
              <w:bottom w:val="single" w:sz="12" w:space="0" w:color="auto"/>
            </w:tcBorders>
            <w:shd w:val="clear" w:color="auto" w:fill="FFFFFF" w:themeFill="background1"/>
            <w:vAlign w:val="center"/>
          </w:tcPr>
          <w:p w14:paraId="019AE6D0" w14:textId="77777777" w:rsidR="00BA6E5E" w:rsidRPr="007C5A34" w:rsidRDefault="00BA6E5E" w:rsidP="00257C34">
            <w:pPr>
              <w:spacing w:before="240" w:after="240" w:line="360" w:lineRule="auto"/>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7C5A34">
              <w:rPr>
                <w:b w:val="0"/>
                <w:bCs w:val="0"/>
                <w:caps w:val="0"/>
                <w:sz w:val="16"/>
                <w:szCs w:val="16"/>
                <w:lang w:val="en-US"/>
              </w:rPr>
              <w:t>High supply</w:t>
            </w:r>
          </w:p>
        </w:tc>
        <w:tc>
          <w:tcPr>
            <w:tcW w:w="851" w:type="dxa"/>
            <w:tcBorders>
              <w:top w:val="single" w:sz="12" w:space="0" w:color="auto"/>
              <w:bottom w:val="single" w:sz="12" w:space="0" w:color="auto"/>
            </w:tcBorders>
            <w:shd w:val="clear" w:color="auto" w:fill="FFFFFF" w:themeFill="background1"/>
            <w:vAlign w:val="center"/>
          </w:tcPr>
          <w:p w14:paraId="2E95610D" w14:textId="77777777" w:rsidR="00BA6E5E" w:rsidRPr="007C5A34" w:rsidRDefault="00BA6E5E" w:rsidP="00257C34">
            <w:pPr>
              <w:spacing w:before="240" w:after="240" w:line="360" w:lineRule="auto"/>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7C5A34">
              <w:rPr>
                <w:b w:val="0"/>
                <w:bCs w:val="0"/>
                <w:caps w:val="0"/>
                <w:sz w:val="16"/>
                <w:szCs w:val="16"/>
                <w:lang w:val="en-US"/>
              </w:rPr>
              <w:t>Low supply</w:t>
            </w:r>
          </w:p>
        </w:tc>
      </w:tr>
      <w:tr w:rsidR="00BA6E5E" w:rsidRPr="007C5A34" w14:paraId="189A056C" w14:textId="77777777" w:rsidTr="00257C3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560" w:type="dxa"/>
            <w:tcBorders>
              <w:top w:val="single" w:sz="12" w:space="0" w:color="auto"/>
            </w:tcBorders>
            <w:shd w:val="clear" w:color="auto" w:fill="FFFFFF" w:themeFill="background1"/>
            <w:vAlign w:val="center"/>
          </w:tcPr>
          <w:p w14:paraId="5B1B68B8" w14:textId="77777777" w:rsidR="00BA6E5E" w:rsidRPr="007C5A34" w:rsidRDefault="00BA6E5E" w:rsidP="00257C34">
            <w:pPr>
              <w:spacing w:before="240" w:after="240" w:line="360" w:lineRule="auto"/>
              <w:rPr>
                <w:b w:val="0"/>
                <w:bCs w:val="0"/>
                <w:caps w:val="0"/>
                <w:sz w:val="16"/>
                <w:szCs w:val="16"/>
                <w:lang w:val="en-US"/>
              </w:rPr>
            </w:pPr>
            <w:r w:rsidRPr="007C5A34">
              <w:rPr>
                <w:b w:val="0"/>
                <w:bCs w:val="0"/>
                <w:caps w:val="0"/>
                <w:sz w:val="16"/>
                <w:szCs w:val="16"/>
                <w:lang w:val="en-US"/>
              </w:rPr>
              <w:t>Cluster comp.</w:t>
            </w:r>
          </w:p>
        </w:tc>
        <w:tc>
          <w:tcPr>
            <w:tcW w:w="1134" w:type="dxa"/>
            <w:tcBorders>
              <w:top w:val="single" w:sz="12" w:space="0" w:color="auto"/>
            </w:tcBorders>
            <w:shd w:val="clear" w:color="auto" w:fill="FFFFFF" w:themeFill="background1"/>
            <w:vAlign w:val="center"/>
          </w:tcPr>
          <w:p w14:paraId="458D4880" w14:textId="77777777" w:rsidR="00BA6E5E" w:rsidRPr="007C5A34" w:rsidRDefault="00BA6E5E" w:rsidP="00257C34">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7C5A34">
              <w:rPr>
                <w:sz w:val="16"/>
                <w:szCs w:val="16"/>
                <w:lang w:val="en-US"/>
              </w:rPr>
              <w:t>CZ, LV, PL</w:t>
            </w:r>
          </w:p>
        </w:tc>
        <w:tc>
          <w:tcPr>
            <w:tcW w:w="992" w:type="dxa"/>
            <w:tcBorders>
              <w:top w:val="single" w:sz="12" w:space="0" w:color="auto"/>
              <w:bottom w:val="single" w:sz="4" w:space="0" w:color="auto"/>
            </w:tcBorders>
            <w:shd w:val="clear" w:color="auto" w:fill="FFFFFF" w:themeFill="background1"/>
            <w:vAlign w:val="center"/>
          </w:tcPr>
          <w:p w14:paraId="58233D00" w14:textId="77777777" w:rsidR="00BA6E5E" w:rsidRPr="007C5A34" w:rsidRDefault="00BA6E5E" w:rsidP="00257C34">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7C5A34">
              <w:rPr>
                <w:sz w:val="16"/>
                <w:szCs w:val="16"/>
              </w:rPr>
              <w:t>DE, FI</w:t>
            </w:r>
          </w:p>
        </w:tc>
        <w:tc>
          <w:tcPr>
            <w:tcW w:w="1092" w:type="dxa"/>
            <w:tcBorders>
              <w:top w:val="single" w:sz="12" w:space="0" w:color="auto"/>
              <w:bottom w:val="single" w:sz="4" w:space="0" w:color="auto"/>
            </w:tcBorders>
            <w:shd w:val="clear" w:color="auto" w:fill="FFFFFF" w:themeFill="background1"/>
            <w:vAlign w:val="center"/>
          </w:tcPr>
          <w:p w14:paraId="5AE8156B" w14:textId="77777777" w:rsidR="00BA6E5E" w:rsidRPr="007C5A34" w:rsidRDefault="00BA6E5E" w:rsidP="00257C34">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7C5A34">
              <w:rPr>
                <w:sz w:val="16"/>
                <w:szCs w:val="16"/>
                <w:lang w:val="en-US"/>
              </w:rPr>
              <w:t>DK, IE, NO, SE, KR, JP</w:t>
            </w:r>
          </w:p>
        </w:tc>
        <w:tc>
          <w:tcPr>
            <w:tcW w:w="850" w:type="dxa"/>
            <w:tcBorders>
              <w:top w:val="single" w:sz="12" w:space="0" w:color="auto"/>
              <w:bottom w:val="single" w:sz="4" w:space="0" w:color="auto"/>
            </w:tcBorders>
            <w:shd w:val="clear" w:color="auto" w:fill="FFFFFF" w:themeFill="background1"/>
            <w:vAlign w:val="center"/>
          </w:tcPr>
          <w:p w14:paraId="148AA3B5" w14:textId="77777777" w:rsidR="00BA6E5E" w:rsidRPr="007C5A34" w:rsidRDefault="00BA6E5E" w:rsidP="00257C34">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7C5A34">
              <w:rPr>
                <w:sz w:val="16"/>
                <w:szCs w:val="16"/>
                <w:lang w:val="en-US"/>
              </w:rPr>
              <w:t>DK, IE, NO, SE</w:t>
            </w:r>
          </w:p>
        </w:tc>
        <w:tc>
          <w:tcPr>
            <w:tcW w:w="885" w:type="dxa"/>
            <w:tcBorders>
              <w:top w:val="single" w:sz="12" w:space="0" w:color="auto"/>
              <w:bottom w:val="single" w:sz="4" w:space="0" w:color="auto"/>
            </w:tcBorders>
            <w:shd w:val="clear" w:color="auto" w:fill="FFFFFF" w:themeFill="background1"/>
            <w:vAlign w:val="center"/>
          </w:tcPr>
          <w:p w14:paraId="25B71792" w14:textId="77777777" w:rsidR="00BA6E5E" w:rsidRPr="007C5A34" w:rsidRDefault="00BA6E5E" w:rsidP="00257C34">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7C5A34">
              <w:rPr>
                <w:sz w:val="16"/>
                <w:szCs w:val="16"/>
                <w:lang w:val="en-US"/>
              </w:rPr>
              <w:t>JP, KR</w:t>
            </w:r>
          </w:p>
        </w:tc>
        <w:tc>
          <w:tcPr>
            <w:tcW w:w="1134" w:type="dxa"/>
            <w:tcBorders>
              <w:top w:val="single" w:sz="12" w:space="0" w:color="auto"/>
              <w:bottom w:val="single" w:sz="4" w:space="0" w:color="auto"/>
            </w:tcBorders>
            <w:shd w:val="clear" w:color="auto" w:fill="FFFFFF" w:themeFill="background1"/>
          </w:tcPr>
          <w:p w14:paraId="7C0FF415" w14:textId="77777777" w:rsidR="00BA6E5E" w:rsidRPr="007C5A34" w:rsidRDefault="00BA6E5E" w:rsidP="00257C34">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7C5A34">
              <w:rPr>
                <w:sz w:val="16"/>
                <w:szCs w:val="16"/>
              </w:rPr>
              <w:t>AU, BE, CH, EE, ES, IL, LU, FR, NL, NZ, SK, SI, UK, US</w:t>
            </w:r>
          </w:p>
        </w:tc>
        <w:tc>
          <w:tcPr>
            <w:tcW w:w="851" w:type="dxa"/>
            <w:tcBorders>
              <w:top w:val="single" w:sz="12" w:space="0" w:color="auto"/>
              <w:bottom w:val="single" w:sz="4" w:space="0" w:color="auto"/>
            </w:tcBorders>
            <w:shd w:val="clear" w:color="auto" w:fill="FFFFFF" w:themeFill="background1"/>
            <w:vAlign w:val="center"/>
          </w:tcPr>
          <w:p w14:paraId="0B13C4BD" w14:textId="77777777" w:rsidR="00BA6E5E" w:rsidRPr="007C5A34" w:rsidRDefault="00BA6E5E" w:rsidP="00257C34">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7C5A34">
              <w:rPr>
                <w:sz w:val="16"/>
                <w:szCs w:val="16"/>
                <w:lang w:val="en-US"/>
              </w:rPr>
              <w:t>AU, BE, CH, LU, NL, SK, SI</w:t>
            </w:r>
          </w:p>
        </w:tc>
        <w:tc>
          <w:tcPr>
            <w:tcW w:w="851" w:type="dxa"/>
            <w:tcBorders>
              <w:top w:val="single" w:sz="12" w:space="0" w:color="auto"/>
              <w:bottom w:val="single" w:sz="4" w:space="0" w:color="auto"/>
            </w:tcBorders>
            <w:shd w:val="clear" w:color="auto" w:fill="FFFFFF" w:themeFill="background1"/>
            <w:vAlign w:val="center"/>
          </w:tcPr>
          <w:p w14:paraId="106F4AEC" w14:textId="77777777" w:rsidR="00BA6E5E" w:rsidRPr="007C5A34" w:rsidRDefault="00BA6E5E" w:rsidP="00257C34">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7C5A34">
              <w:rPr>
                <w:sz w:val="16"/>
                <w:szCs w:val="16"/>
              </w:rPr>
              <w:t>EE, ES, FR, IL,</w:t>
            </w:r>
            <w:r>
              <w:rPr>
                <w:sz w:val="16"/>
                <w:szCs w:val="16"/>
              </w:rPr>
              <w:t xml:space="preserve"> </w:t>
            </w:r>
            <w:r w:rsidRPr="007C5A34">
              <w:rPr>
                <w:sz w:val="16"/>
                <w:szCs w:val="16"/>
              </w:rPr>
              <w:t>NZ, UK, US</w:t>
            </w:r>
          </w:p>
        </w:tc>
      </w:tr>
      <w:tr w:rsidR="00BA6E5E" w:rsidRPr="007C5A34" w14:paraId="7D90393F" w14:textId="77777777" w:rsidTr="00257C34">
        <w:trPr>
          <w:trHeight w:val="283"/>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auto"/>
            </w:tcBorders>
            <w:shd w:val="clear" w:color="auto" w:fill="FFFFFF" w:themeFill="background1"/>
            <w:vAlign w:val="center"/>
          </w:tcPr>
          <w:p w14:paraId="67CEB0DC" w14:textId="77777777" w:rsidR="00BA6E5E" w:rsidRPr="007C5A34" w:rsidRDefault="00BA6E5E" w:rsidP="00257C34">
            <w:pPr>
              <w:spacing w:line="360" w:lineRule="auto"/>
              <w:rPr>
                <w:sz w:val="16"/>
                <w:szCs w:val="16"/>
                <w:lang w:val="en-US"/>
              </w:rPr>
            </w:pPr>
            <w:r w:rsidRPr="007C5A34">
              <w:rPr>
                <w:b w:val="0"/>
                <w:bCs w:val="0"/>
                <w:caps w:val="0"/>
                <w:sz w:val="16"/>
                <w:szCs w:val="16"/>
                <w:lang w:val="en-US"/>
              </w:rPr>
              <w:t xml:space="preserve">Supply </w:t>
            </w:r>
          </w:p>
          <w:p w14:paraId="7F63E3B3" w14:textId="77777777" w:rsidR="00BA6E5E" w:rsidRPr="007C5A34" w:rsidRDefault="00BA6E5E" w:rsidP="00257C34">
            <w:pPr>
              <w:spacing w:line="360" w:lineRule="auto"/>
              <w:ind w:firstLine="180"/>
              <w:rPr>
                <w:sz w:val="16"/>
                <w:szCs w:val="16"/>
                <w:lang w:val="en-US"/>
              </w:rPr>
            </w:pPr>
            <w:r w:rsidRPr="007C5A34">
              <w:rPr>
                <w:b w:val="0"/>
                <w:bCs w:val="0"/>
                <w:caps w:val="0"/>
                <w:sz w:val="16"/>
                <w:szCs w:val="16"/>
                <w:lang w:val="en-US"/>
              </w:rPr>
              <w:t>EXPD</w:t>
            </w:r>
          </w:p>
          <w:p w14:paraId="36234CEE" w14:textId="77777777" w:rsidR="00BA6E5E" w:rsidRPr="007C5A34" w:rsidRDefault="00BA6E5E" w:rsidP="00257C34">
            <w:pPr>
              <w:spacing w:line="360" w:lineRule="auto"/>
              <w:ind w:firstLine="180"/>
              <w:rPr>
                <w:sz w:val="16"/>
                <w:szCs w:val="16"/>
                <w:lang w:val="en-US"/>
              </w:rPr>
            </w:pPr>
            <w:r w:rsidRPr="007C5A34">
              <w:rPr>
                <w:b w:val="0"/>
                <w:bCs w:val="0"/>
                <w:caps w:val="0"/>
                <w:sz w:val="16"/>
                <w:szCs w:val="16"/>
                <w:lang w:val="en-US"/>
              </w:rPr>
              <w:t>BEDS</w:t>
            </w:r>
          </w:p>
          <w:p w14:paraId="034B0687" w14:textId="77777777" w:rsidR="00BA6E5E" w:rsidRPr="007C5A34" w:rsidRDefault="00BA6E5E" w:rsidP="00257C34">
            <w:pPr>
              <w:spacing w:line="360" w:lineRule="auto"/>
              <w:ind w:firstLine="180"/>
              <w:rPr>
                <w:b w:val="0"/>
                <w:bCs w:val="0"/>
                <w:caps w:val="0"/>
                <w:sz w:val="16"/>
                <w:szCs w:val="16"/>
                <w:lang w:val="en-US"/>
              </w:rPr>
            </w:pPr>
            <w:r w:rsidRPr="007C5A34">
              <w:rPr>
                <w:b w:val="0"/>
                <w:bCs w:val="0"/>
                <w:caps w:val="0"/>
                <w:sz w:val="16"/>
                <w:szCs w:val="16"/>
                <w:lang w:val="en-US"/>
              </w:rPr>
              <w:t>RCPTIN</w:t>
            </w:r>
          </w:p>
        </w:tc>
        <w:tc>
          <w:tcPr>
            <w:tcW w:w="1134" w:type="dxa"/>
            <w:tcBorders>
              <w:top w:val="single" w:sz="4" w:space="0" w:color="auto"/>
            </w:tcBorders>
            <w:shd w:val="clear" w:color="auto" w:fill="FFFFFF" w:themeFill="background1"/>
            <w:vAlign w:val="center"/>
          </w:tcPr>
          <w:p w14:paraId="70462821" w14:textId="77777777" w:rsidR="00BA6E5E" w:rsidRPr="007C5A34"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p>
          <w:p w14:paraId="4E7E77F2" w14:textId="77777777" w:rsidR="00BA6E5E" w:rsidRPr="007C5A34"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7C5A34">
              <w:rPr>
                <w:sz w:val="16"/>
                <w:szCs w:val="16"/>
                <w:lang w:val="en-US"/>
              </w:rPr>
              <w:t>Low</w:t>
            </w:r>
          </w:p>
          <w:p w14:paraId="64CC565A" w14:textId="77777777" w:rsidR="00BA6E5E" w:rsidRPr="007C5A34"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7C5A34">
              <w:rPr>
                <w:sz w:val="16"/>
                <w:szCs w:val="16"/>
                <w:lang w:val="en-US"/>
              </w:rPr>
              <w:t>Low</w:t>
            </w:r>
          </w:p>
          <w:p w14:paraId="0E19B9ED" w14:textId="77777777" w:rsidR="00BA6E5E" w:rsidRPr="007C5A34"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7C5A34">
              <w:rPr>
                <w:sz w:val="16"/>
                <w:szCs w:val="16"/>
                <w:lang w:val="en-US"/>
              </w:rPr>
              <w:t>Low</w:t>
            </w:r>
          </w:p>
        </w:tc>
        <w:tc>
          <w:tcPr>
            <w:tcW w:w="992" w:type="dxa"/>
            <w:tcBorders>
              <w:top w:val="single" w:sz="4" w:space="0" w:color="auto"/>
            </w:tcBorders>
            <w:shd w:val="clear" w:color="auto" w:fill="FFFFFF" w:themeFill="background1"/>
            <w:vAlign w:val="center"/>
          </w:tcPr>
          <w:p w14:paraId="0BFE7CE9" w14:textId="77777777" w:rsidR="00BA6E5E" w:rsidRPr="007C5A34"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p>
          <w:p w14:paraId="3D0AB8E2" w14:textId="77777777" w:rsidR="00BA6E5E" w:rsidRPr="007C5A34"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7C5A34">
              <w:rPr>
                <w:sz w:val="16"/>
                <w:szCs w:val="16"/>
                <w:lang w:val="en-US"/>
              </w:rPr>
              <w:t>Medium High</w:t>
            </w:r>
          </w:p>
          <w:p w14:paraId="5F637F74" w14:textId="77777777" w:rsidR="00BA6E5E" w:rsidRPr="007C5A34"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7C5A34">
              <w:rPr>
                <w:sz w:val="16"/>
                <w:szCs w:val="16"/>
                <w:lang w:val="en-US"/>
              </w:rPr>
              <w:t>High</w:t>
            </w:r>
          </w:p>
        </w:tc>
        <w:tc>
          <w:tcPr>
            <w:tcW w:w="1092" w:type="dxa"/>
            <w:tcBorders>
              <w:top w:val="single" w:sz="4" w:space="0" w:color="auto"/>
            </w:tcBorders>
            <w:shd w:val="clear" w:color="auto" w:fill="FFFFFF" w:themeFill="background1"/>
            <w:vAlign w:val="center"/>
          </w:tcPr>
          <w:p w14:paraId="071D7EAE" w14:textId="77777777" w:rsidR="00BA6E5E"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p>
          <w:p w14:paraId="11917E27" w14:textId="77777777" w:rsidR="00BA6E5E"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High</w:t>
            </w:r>
          </w:p>
          <w:p w14:paraId="15A166B4" w14:textId="77777777" w:rsidR="00BA6E5E"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Medium</w:t>
            </w:r>
          </w:p>
          <w:p w14:paraId="6BEDB445" w14:textId="77777777" w:rsidR="00BA6E5E" w:rsidRPr="007C5A34"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Medium</w:t>
            </w:r>
          </w:p>
        </w:tc>
        <w:tc>
          <w:tcPr>
            <w:tcW w:w="850" w:type="dxa"/>
            <w:tcBorders>
              <w:top w:val="single" w:sz="4" w:space="0" w:color="auto"/>
            </w:tcBorders>
            <w:shd w:val="clear" w:color="auto" w:fill="FFFFFF" w:themeFill="background1"/>
            <w:vAlign w:val="center"/>
          </w:tcPr>
          <w:p w14:paraId="1929B3B4" w14:textId="77777777" w:rsidR="00BA6E5E" w:rsidRPr="007C5A34"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p>
          <w:p w14:paraId="6FDFC4F3" w14:textId="77777777" w:rsidR="00BA6E5E" w:rsidRPr="007C5A34"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7C5A34">
              <w:rPr>
                <w:sz w:val="16"/>
                <w:szCs w:val="16"/>
                <w:lang w:val="en-US"/>
              </w:rPr>
              <w:t>High</w:t>
            </w:r>
          </w:p>
          <w:p w14:paraId="76937FD5" w14:textId="77777777" w:rsidR="00BA6E5E" w:rsidRPr="007C5A34"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7C5A34">
              <w:rPr>
                <w:sz w:val="16"/>
                <w:szCs w:val="16"/>
                <w:lang w:val="en-US"/>
              </w:rPr>
              <w:t>High</w:t>
            </w:r>
          </w:p>
          <w:p w14:paraId="139BFB67" w14:textId="77777777" w:rsidR="00BA6E5E" w:rsidRPr="007C5A34"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7C5A34">
              <w:rPr>
                <w:sz w:val="16"/>
                <w:szCs w:val="16"/>
                <w:lang w:val="en-US"/>
              </w:rPr>
              <w:t>High</w:t>
            </w:r>
          </w:p>
        </w:tc>
        <w:tc>
          <w:tcPr>
            <w:tcW w:w="885" w:type="dxa"/>
            <w:tcBorders>
              <w:top w:val="single" w:sz="4" w:space="0" w:color="auto"/>
            </w:tcBorders>
            <w:shd w:val="clear" w:color="auto" w:fill="FFFFFF" w:themeFill="background1"/>
            <w:vAlign w:val="center"/>
          </w:tcPr>
          <w:p w14:paraId="62085CFB" w14:textId="77777777" w:rsidR="00BA6E5E" w:rsidRPr="007C5A34"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p>
          <w:p w14:paraId="75E3FCB8" w14:textId="77777777" w:rsidR="00BA6E5E" w:rsidRPr="007C5A34"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7C5A34">
              <w:rPr>
                <w:sz w:val="16"/>
                <w:szCs w:val="16"/>
                <w:lang w:val="en-US"/>
              </w:rPr>
              <w:t>Medium</w:t>
            </w:r>
          </w:p>
          <w:p w14:paraId="4663227E" w14:textId="77777777" w:rsidR="00BA6E5E" w:rsidRPr="007C5A34"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7C5A34">
              <w:rPr>
                <w:sz w:val="16"/>
                <w:szCs w:val="16"/>
                <w:lang w:val="en-US"/>
              </w:rPr>
              <w:t>Low</w:t>
            </w:r>
          </w:p>
          <w:p w14:paraId="642F1B28" w14:textId="77777777" w:rsidR="00BA6E5E" w:rsidRPr="007C5A34"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7C5A34">
              <w:rPr>
                <w:sz w:val="16"/>
                <w:szCs w:val="16"/>
                <w:lang w:val="en-US"/>
              </w:rPr>
              <w:t>Medium</w:t>
            </w:r>
          </w:p>
        </w:tc>
        <w:tc>
          <w:tcPr>
            <w:tcW w:w="1134" w:type="dxa"/>
            <w:tcBorders>
              <w:top w:val="single" w:sz="4" w:space="0" w:color="auto"/>
            </w:tcBorders>
            <w:shd w:val="clear" w:color="auto" w:fill="FFFFFF" w:themeFill="background1"/>
            <w:vAlign w:val="center"/>
          </w:tcPr>
          <w:p w14:paraId="7E31B022" w14:textId="77777777" w:rsidR="00BA6E5E"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p>
          <w:p w14:paraId="533F0A0D" w14:textId="77777777" w:rsidR="00BA6E5E"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Medium</w:t>
            </w:r>
          </w:p>
          <w:p w14:paraId="34717EBF" w14:textId="77777777" w:rsidR="00BA6E5E"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Medium</w:t>
            </w:r>
          </w:p>
          <w:p w14:paraId="0118400E" w14:textId="77777777" w:rsidR="00BA6E5E" w:rsidRPr="007C5A34"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Medium</w:t>
            </w:r>
          </w:p>
        </w:tc>
        <w:tc>
          <w:tcPr>
            <w:tcW w:w="851" w:type="dxa"/>
            <w:tcBorders>
              <w:top w:val="single" w:sz="4" w:space="0" w:color="auto"/>
            </w:tcBorders>
            <w:shd w:val="clear" w:color="auto" w:fill="FFFFFF" w:themeFill="background1"/>
            <w:vAlign w:val="center"/>
          </w:tcPr>
          <w:p w14:paraId="1A5E0452" w14:textId="77777777" w:rsidR="00BA6E5E" w:rsidRPr="007C5A34"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p>
          <w:p w14:paraId="23D89037" w14:textId="77777777" w:rsidR="00BA6E5E" w:rsidRPr="007C5A34"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7C5A34">
              <w:rPr>
                <w:sz w:val="16"/>
                <w:szCs w:val="16"/>
                <w:lang w:val="en-US"/>
              </w:rPr>
              <w:t>Medium</w:t>
            </w:r>
          </w:p>
          <w:p w14:paraId="46214577" w14:textId="77777777" w:rsidR="00BA6E5E" w:rsidRPr="007C5A34"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7C5A34">
              <w:rPr>
                <w:sz w:val="16"/>
                <w:szCs w:val="16"/>
                <w:lang w:val="en-US"/>
              </w:rPr>
              <w:t>High</w:t>
            </w:r>
          </w:p>
          <w:p w14:paraId="0572C043" w14:textId="77777777" w:rsidR="00BA6E5E" w:rsidRPr="007C5A34"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7C5A34">
              <w:rPr>
                <w:sz w:val="16"/>
                <w:szCs w:val="16"/>
                <w:lang w:val="en-US"/>
              </w:rPr>
              <w:t>High</w:t>
            </w:r>
          </w:p>
        </w:tc>
        <w:tc>
          <w:tcPr>
            <w:tcW w:w="851" w:type="dxa"/>
            <w:tcBorders>
              <w:top w:val="single" w:sz="4" w:space="0" w:color="auto"/>
            </w:tcBorders>
            <w:shd w:val="clear" w:color="auto" w:fill="FFFFFF" w:themeFill="background1"/>
            <w:vAlign w:val="center"/>
          </w:tcPr>
          <w:p w14:paraId="1E4673DA" w14:textId="77777777" w:rsidR="00BA6E5E" w:rsidRPr="007C5A34"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p>
          <w:p w14:paraId="0FD73DCD" w14:textId="77777777" w:rsidR="00BA6E5E" w:rsidRPr="007C5A34"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7C5A34">
              <w:rPr>
                <w:sz w:val="16"/>
                <w:szCs w:val="16"/>
                <w:lang w:val="en-US"/>
              </w:rPr>
              <w:t>Low</w:t>
            </w:r>
          </w:p>
          <w:p w14:paraId="4F6A9F83" w14:textId="77777777" w:rsidR="00BA6E5E" w:rsidRPr="007C5A34"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7C5A34">
              <w:rPr>
                <w:sz w:val="16"/>
                <w:szCs w:val="16"/>
                <w:lang w:val="en-US"/>
              </w:rPr>
              <w:t>Medium</w:t>
            </w:r>
          </w:p>
          <w:p w14:paraId="48764DB7" w14:textId="77777777" w:rsidR="00BA6E5E" w:rsidRPr="007C5A34"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7C5A34">
              <w:rPr>
                <w:sz w:val="16"/>
                <w:szCs w:val="16"/>
                <w:lang w:val="en-US"/>
              </w:rPr>
              <w:t>Medium</w:t>
            </w:r>
          </w:p>
        </w:tc>
      </w:tr>
      <w:tr w:rsidR="00BA6E5E" w:rsidRPr="007C5A34" w14:paraId="5B783712" w14:textId="77777777" w:rsidTr="00257C3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560" w:type="dxa"/>
            <w:shd w:val="clear" w:color="auto" w:fill="FFFFFF" w:themeFill="background1"/>
            <w:vAlign w:val="center"/>
          </w:tcPr>
          <w:p w14:paraId="20F128F0" w14:textId="77777777" w:rsidR="00BA6E5E" w:rsidRPr="007C5A34" w:rsidRDefault="00BA6E5E" w:rsidP="00257C34">
            <w:pPr>
              <w:spacing w:line="360" w:lineRule="auto"/>
              <w:rPr>
                <w:sz w:val="16"/>
                <w:szCs w:val="16"/>
                <w:lang w:val="en-US"/>
              </w:rPr>
            </w:pPr>
            <w:r w:rsidRPr="007C5A34">
              <w:rPr>
                <w:b w:val="0"/>
                <w:bCs w:val="0"/>
                <w:caps w:val="0"/>
                <w:sz w:val="16"/>
                <w:szCs w:val="16"/>
                <w:lang w:val="en-US"/>
              </w:rPr>
              <w:t>Public-Private Mix</w:t>
            </w:r>
          </w:p>
          <w:p w14:paraId="5EBC4D30" w14:textId="77777777" w:rsidR="00BA6E5E" w:rsidRPr="007C5A34" w:rsidRDefault="00BA6E5E" w:rsidP="00257C34">
            <w:pPr>
              <w:spacing w:line="360" w:lineRule="auto"/>
              <w:ind w:firstLine="179"/>
              <w:rPr>
                <w:sz w:val="16"/>
                <w:szCs w:val="16"/>
                <w:lang w:val="en-US"/>
              </w:rPr>
            </w:pPr>
            <w:r w:rsidRPr="007C5A34">
              <w:rPr>
                <w:b w:val="0"/>
                <w:bCs w:val="0"/>
                <w:caps w:val="0"/>
                <w:sz w:val="16"/>
                <w:szCs w:val="16"/>
                <w:lang w:val="en-US"/>
              </w:rPr>
              <w:t>PEXPND</w:t>
            </w:r>
          </w:p>
          <w:p w14:paraId="78EA07A5" w14:textId="77777777" w:rsidR="00BA6E5E" w:rsidRPr="007C5A34" w:rsidRDefault="00BA6E5E" w:rsidP="00257C34">
            <w:pPr>
              <w:spacing w:line="360" w:lineRule="auto"/>
              <w:ind w:firstLine="179"/>
              <w:rPr>
                <w:b w:val="0"/>
                <w:bCs w:val="0"/>
                <w:caps w:val="0"/>
                <w:sz w:val="16"/>
                <w:szCs w:val="16"/>
                <w:lang w:val="en-US"/>
              </w:rPr>
            </w:pPr>
            <w:r w:rsidRPr="007C5A34">
              <w:rPr>
                <w:b w:val="0"/>
                <w:bCs w:val="0"/>
                <w:caps w:val="0"/>
                <w:sz w:val="16"/>
                <w:szCs w:val="16"/>
                <w:lang w:val="en-US"/>
              </w:rPr>
              <w:t>CASH</w:t>
            </w:r>
          </w:p>
        </w:tc>
        <w:tc>
          <w:tcPr>
            <w:tcW w:w="1134" w:type="dxa"/>
            <w:shd w:val="clear" w:color="auto" w:fill="FFFFFF" w:themeFill="background1"/>
            <w:vAlign w:val="center"/>
          </w:tcPr>
          <w:p w14:paraId="453443A5" w14:textId="77777777" w:rsidR="00BA6E5E" w:rsidRPr="007C5A34"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p w14:paraId="0113F0C7" w14:textId="77777777" w:rsidR="00BA6E5E" w:rsidRPr="007C5A34"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7C5A34">
              <w:rPr>
                <w:sz w:val="16"/>
                <w:szCs w:val="16"/>
                <w:lang w:val="en-US"/>
              </w:rPr>
              <w:t>Low</w:t>
            </w:r>
          </w:p>
          <w:p w14:paraId="7508C1FB" w14:textId="77777777" w:rsidR="00BA6E5E" w:rsidRPr="007C5A34"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7C5A34">
              <w:rPr>
                <w:sz w:val="16"/>
                <w:szCs w:val="16"/>
                <w:lang w:val="en-US"/>
              </w:rPr>
              <w:t>Medium</w:t>
            </w:r>
          </w:p>
        </w:tc>
        <w:tc>
          <w:tcPr>
            <w:tcW w:w="992" w:type="dxa"/>
            <w:shd w:val="clear" w:color="auto" w:fill="FFFFFF" w:themeFill="background1"/>
            <w:vAlign w:val="center"/>
          </w:tcPr>
          <w:p w14:paraId="6C06A328" w14:textId="77777777" w:rsidR="00BA6E5E" w:rsidRPr="007C5A34"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p w14:paraId="55AE2D57" w14:textId="77777777" w:rsidR="00BA6E5E" w:rsidRPr="007C5A34"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7C5A34">
              <w:rPr>
                <w:sz w:val="16"/>
                <w:szCs w:val="16"/>
                <w:lang w:val="en-US"/>
              </w:rPr>
              <w:t>High</w:t>
            </w:r>
          </w:p>
          <w:p w14:paraId="160E4D88" w14:textId="77777777" w:rsidR="00BA6E5E" w:rsidRPr="007C5A34"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7C5A34">
              <w:rPr>
                <w:sz w:val="16"/>
                <w:szCs w:val="16"/>
                <w:lang w:val="en-US"/>
              </w:rPr>
              <w:t>Medium</w:t>
            </w:r>
          </w:p>
        </w:tc>
        <w:tc>
          <w:tcPr>
            <w:tcW w:w="1092" w:type="dxa"/>
            <w:shd w:val="clear" w:color="auto" w:fill="FFFFFF" w:themeFill="background1"/>
            <w:vAlign w:val="center"/>
          </w:tcPr>
          <w:p w14:paraId="3DC1159A" w14:textId="77777777" w:rsidR="00BA6E5E"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p w14:paraId="33667B74" w14:textId="77777777" w:rsidR="00BA6E5E"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Medium</w:t>
            </w:r>
          </w:p>
          <w:p w14:paraId="7D9AE80E" w14:textId="77777777" w:rsidR="00BA6E5E" w:rsidRPr="007C5A34"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Low</w:t>
            </w:r>
          </w:p>
        </w:tc>
        <w:tc>
          <w:tcPr>
            <w:tcW w:w="850" w:type="dxa"/>
            <w:shd w:val="clear" w:color="auto" w:fill="FFFFFF" w:themeFill="background1"/>
            <w:vAlign w:val="center"/>
          </w:tcPr>
          <w:p w14:paraId="3AC555E6" w14:textId="77777777" w:rsidR="00BA6E5E" w:rsidRPr="007C5A34"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p w14:paraId="3F7D394A" w14:textId="77777777" w:rsidR="00BA6E5E" w:rsidRPr="007C5A34"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7C5A34">
              <w:rPr>
                <w:sz w:val="16"/>
                <w:szCs w:val="16"/>
                <w:lang w:val="en-US"/>
              </w:rPr>
              <w:t>Medium</w:t>
            </w:r>
          </w:p>
          <w:p w14:paraId="420B9277" w14:textId="77777777" w:rsidR="00BA6E5E" w:rsidRPr="007C5A34"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7C5A34">
              <w:rPr>
                <w:sz w:val="16"/>
                <w:szCs w:val="16"/>
                <w:lang w:val="en-US"/>
              </w:rPr>
              <w:t>Low</w:t>
            </w:r>
          </w:p>
        </w:tc>
        <w:tc>
          <w:tcPr>
            <w:tcW w:w="885" w:type="dxa"/>
            <w:shd w:val="clear" w:color="auto" w:fill="FFFFFF" w:themeFill="background1"/>
            <w:vAlign w:val="center"/>
          </w:tcPr>
          <w:p w14:paraId="50FEBD1D" w14:textId="77777777" w:rsidR="00BA6E5E" w:rsidRPr="007C5A34"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p w14:paraId="57A9F23A" w14:textId="77777777" w:rsidR="00BA6E5E" w:rsidRPr="007C5A34"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7C5A34">
              <w:rPr>
                <w:sz w:val="16"/>
                <w:szCs w:val="16"/>
                <w:lang w:val="en-US"/>
              </w:rPr>
              <w:t>Medium</w:t>
            </w:r>
          </w:p>
          <w:p w14:paraId="2DBE7C1B" w14:textId="77777777" w:rsidR="00BA6E5E" w:rsidRPr="007C5A34"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7C5A34">
              <w:rPr>
                <w:sz w:val="16"/>
                <w:szCs w:val="16"/>
                <w:lang w:val="en-US"/>
              </w:rPr>
              <w:t>Low</w:t>
            </w:r>
          </w:p>
        </w:tc>
        <w:tc>
          <w:tcPr>
            <w:tcW w:w="1134" w:type="dxa"/>
            <w:shd w:val="clear" w:color="auto" w:fill="FFFFFF" w:themeFill="background1"/>
            <w:vAlign w:val="center"/>
          </w:tcPr>
          <w:p w14:paraId="7FABD3E6" w14:textId="77777777" w:rsidR="00BA6E5E"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p w14:paraId="7DED1251" w14:textId="77777777" w:rsidR="00BA6E5E"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Medium</w:t>
            </w:r>
          </w:p>
          <w:p w14:paraId="0AE49FB2" w14:textId="77777777" w:rsidR="00BA6E5E" w:rsidRPr="007C5A34"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Medium</w:t>
            </w:r>
          </w:p>
        </w:tc>
        <w:tc>
          <w:tcPr>
            <w:tcW w:w="851" w:type="dxa"/>
            <w:shd w:val="clear" w:color="auto" w:fill="FFFFFF" w:themeFill="background1"/>
            <w:vAlign w:val="center"/>
          </w:tcPr>
          <w:p w14:paraId="7FCF2349" w14:textId="77777777" w:rsidR="00BA6E5E" w:rsidRPr="007C5A34"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p w14:paraId="4889AD7E" w14:textId="77777777" w:rsidR="00BA6E5E" w:rsidRPr="007C5A34"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7C5A34">
              <w:rPr>
                <w:sz w:val="16"/>
                <w:szCs w:val="16"/>
                <w:lang w:val="en-US"/>
              </w:rPr>
              <w:t>Medium</w:t>
            </w:r>
          </w:p>
          <w:p w14:paraId="64D18BEB" w14:textId="77777777" w:rsidR="00BA6E5E" w:rsidRPr="007C5A34"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7C5A34">
              <w:rPr>
                <w:sz w:val="16"/>
                <w:szCs w:val="16"/>
                <w:lang w:val="en-US"/>
              </w:rPr>
              <w:t>High</w:t>
            </w:r>
          </w:p>
        </w:tc>
        <w:tc>
          <w:tcPr>
            <w:tcW w:w="851" w:type="dxa"/>
            <w:shd w:val="clear" w:color="auto" w:fill="FFFFFF" w:themeFill="background1"/>
            <w:vAlign w:val="center"/>
          </w:tcPr>
          <w:p w14:paraId="55F1ABB5" w14:textId="77777777" w:rsidR="00BA6E5E" w:rsidRPr="007C5A34"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p w14:paraId="335529D4" w14:textId="77777777" w:rsidR="00BA6E5E" w:rsidRPr="007C5A34"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7C5A34">
              <w:rPr>
                <w:sz w:val="16"/>
                <w:szCs w:val="16"/>
                <w:lang w:val="en-US"/>
              </w:rPr>
              <w:t>High</w:t>
            </w:r>
          </w:p>
          <w:p w14:paraId="65327325" w14:textId="77777777" w:rsidR="00BA6E5E" w:rsidRPr="007C5A34"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7C5A34">
              <w:rPr>
                <w:sz w:val="16"/>
                <w:szCs w:val="16"/>
                <w:lang w:val="en-US"/>
              </w:rPr>
              <w:t>Medium</w:t>
            </w:r>
          </w:p>
        </w:tc>
      </w:tr>
      <w:tr w:rsidR="00BA6E5E" w:rsidRPr="007C5A34" w14:paraId="59A11155" w14:textId="77777777" w:rsidTr="00257C34">
        <w:trPr>
          <w:trHeight w:val="283"/>
        </w:trPr>
        <w:tc>
          <w:tcPr>
            <w:cnfStyle w:val="001000000000" w:firstRow="0" w:lastRow="0" w:firstColumn="1" w:lastColumn="0" w:oddVBand="0" w:evenVBand="0" w:oddHBand="0" w:evenHBand="0" w:firstRowFirstColumn="0" w:firstRowLastColumn="0" w:lastRowFirstColumn="0" w:lastRowLastColumn="0"/>
            <w:tcW w:w="1560" w:type="dxa"/>
            <w:shd w:val="clear" w:color="auto" w:fill="FFFFFF" w:themeFill="background1"/>
            <w:vAlign w:val="center"/>
          </w:tcPr>
          <w:p w14:paraId="2DE58535" w14:textId="77777777" w:rsidR="00BA6E5E" w:rsidRPr="007C5A34" w:rsidRDefault="00BA6E5E" w:rsidP="00257C34">
            <w:pPr>
              <w:spacing w:line="360" w:lineRule="auto"/>
              <w:rPr>
                <w:sz w:val="16"/>
                <w:szCs w:val="16"/>
                <w:lang w:val="en-US"/>
              </w:rPr>
            </w:pPr>
            <w:r w:rsidRPr="007C5A34">
              <w:rPr>
                <w:b w:val="0"/>
                <w:bCs w:val="0"/>
                <w:caps w:val="0"/>
                <w:sz w:val="16"/>
                <w:szCs w:val="16"/>
                <w:lang w:val="en-US"/>
              </w:rPr>
              <w:t>Access Regulation</w:t>
            </w:r>
          </w:p>
          <w:p w14:paraId="593409A9" w14:textId="77777777" w:rsidR="00BA6E5E" w:rsidRPr="007C5A34" w:rsidRDefault="00BA6E5E" w:rsidP="00257C34">
            <w:pPr>
              <w:spacing w:line="360" w:lineRule="auto"/>
              <w:ind w:firstLine="179"/>
              <w:rPr>
                <w:sz w:val="16"/>
                <w:szCs w:val="16"/>
                <w:lang w:val="en-US"/>
              </w:rPr>
            </w:pPr>
            <w:r w:rsidRPr="007C5A34">
              <w:rPr>
                <w:b w:val="0"/>
                <w:bCs w:val="0"/>
                <w:caps w:val="0"/>
                <w:sz w:val="16"/>
                <w:szCs w:val="16"/>
                <w:lang w:val="en-US"/>
              </w:rPr>
              <w:t>CIDX</w:t>
            </w:r>
          </w:p>
          <w:p w14:paraId="3C637635" w14:textId="77777777" w:rsidR="00BA6E5E" w:rsidRPr="007C5A34" w:rsidRDefault="00BA6E5E" w:rsidP="00257C34">
            <w:pPr>
              <w:spacing w:line="360" w:lineRule="auto"/>
              <w:ind w:firstLine="179"/>
              <w:rPr>
                <w:b w:val="0"/>
                <w:bCs w:val="0"/>
                <w:caps w:val="0"/>
                <w:sz w:val="16"/>
                <w:szCs w:val="16"/>
                <w:lang w:val="en-US"/>
              </w:rPr>
            </w:pPr>
            <w:r w:rsidRPr="007C5A34">
              <w:rPr>
                <w:b w:val="0"/>
                <w:bCs w:val="0"/>
                <w:caps w:val="0"/>
                <w:sz w:val="16"/>
                <w:szCs w:val="16"/>
                <w:lang w:val="en-US"/>
              </w:rPr>
              <w:t>MTAB</w:t>
            </w:r>
          </w:p>
        </w:tc>
        <w:tc>
          <w:tcPr>
            <w:tcW w:w="1134" w:type="dxa"/>
            <w:shd w:val="clear" w:color="auto" w:fill="FFFFFF" w:themeFill="background1"/>
            <w:vAlign w:val="center"/>
          </w:tcPr>
          <w:p w14:paraId="4EBA929D" w14:textId="77777777" w:rsidR="00BA6E5E" w:rsidRPr="007C5A34"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7C5A34">
              <w:rPr>
                <w:sz w:val="16"/>
                <w:szCs w:val="16"/>
                <w:lang w:val="en-US"/>
              </w:rPr>
              <w:t>Low</w:t>
            </w:r>
          </w:p>
          <w:p w14:paraId="66977630" w14:textId="77777777" w:rsidR="00BA6E5E" w:rsidRPr="007C5A34"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7C5A34">
              <w:rPr>
                <w:sz w:val="16"/>
                <w:szCs w:val="16"/>
                <w:lang w:val="en-US"/>
              </w:rPr>
              <w:t>Low</w:t>
            </w:r>
          </w:p>
        </w:tc>
        <w:tc>
          <w:tcPr>
            <w:tcW w:w="992" w:type="dxa"/>
            <w:shd w:val="clear" w:color="auto" w:fill="FFFFFF" w:themeFill="background1"/>
            <w:vAlign w:val="center"/>
          </w:tcPr>
          <w:p w14:paraId="5B9DF184" w14:textId="77777777" w:rsidR="00BA6E5E" w:rsidRPr="007C5A34"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7C5A34">
              <w:rPr>
                <w:sz w:val="16"/>
                <w:szCs w:val="16"/>
                <w:lang w:val="en-US"/>
              </w:rPr>
              <w:t>Low</w:t>
            </w:r>
          </w:p>
          <w:p w14:paraId="55474C3D" w14:textId="77777777" w:rsidR="00BA6E5E" w:rsidRPr="007C5A34"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7C5A34">
              <w:rPr>
                <w:sz w:val="16"/>
                <w:szCs w:val="16"/>
                <w:lang w:val="en-US"/>
              </w:rPr>
              <w:t>Low</w:t>
            </w:r>
          </w:p>
        </w:tc>
        <w:tc>
          <w:tcPr>
            <w:tcW w:w="1092" w:type="dxa"/>
            <w:shd w:val="clear" w:color="auto" w:fill="FFFFFF" w:themeFill="background1"/>
            <w:vAlign w:val="center"/>
          </w:tcPr>
          <w:p w14:paraId="2B44A098" w14:textId="77777777" w:rsidR="00BA6E5E"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High</w:t>
            </w:r>
          </w:p>
          <w:p w14:paraId="02D1B84C" w14:textId="77777777" w:rsidR="00BA6E5E" w:rsidRPr="007C5A34"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Low</w:t>
            </w:r>
          </w:p>
        </w:tc>
        <w:tc>
          <w:tcPr>
            <w:tcW w:w="850" w:type="dxa"/>
            <w:shd w:val="clear" w:color="auto" w:fill="FFFFFF" w:themeFill="background1"/>
            <w:vAlign w:val="center"/>
          </w:tcPr>
          <w:p w14:paraId="4297DD41" w14:textId="77777777" w:rsidR="00BA6E5E" w:rsidRPr="007C5A34"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7C5A34">
              <w:rPr>
                <w:sz w:val="16"/>
                <w:szCs w:val="16"/>
                <w:lang w:val="en-US"/>
              </w:rPr>
              <w:t>High</w:t>
            </w:r>
          </w:p>
          <w:p w14:paraId="570FCF72" w14:textId="77777777" w:rsidR="00BA6E5E" w:rsidRPr="007C5A34"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7C5A34">
              <w:rPr>
                <w:sz w:val="16"/>
                <w:szCs w:val="16"/>
                <w:lang w:val="en-US"/>
              </w:rPr>
              <w:t>Low</w:t>
            </w:r>
          </w:p>
        </w:tc>
        <w:tc>
          <w:tcPr>
            <w:tcW w:w="885" w:type="dxa"/>
            <w:shd w:val="clear" w:color="auto" w:fill="FFFFFF" w:themeFill="background1"/>
            <w:vAlign w:val="center"/>
          </w:tcPr>
          <w:p w14:paraId="1496282D" w14:textId="77777777" w:rsidR="00BA6E5E" w:rsidRPr="007C5A34"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7C5A34">
              <w:rPr>
                <w:sz w:val="16"/>
                <w:szCs w:val="16"/>
                <w:lang w:val="en-US"/>
              </w:rPr>
              <w:t>High</w:t>
            </w:r>
          </w:p>
          <w:p w14:paraId="5F8FFF11" w14:textId="77777777" w:rsidR="00BA6E5E" w:rsidRPr="007C5A34"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7C5A34">
              <w:rPr>
                <w:sz w:val="16"/>
                <w:szCs w:val="16"/>
                <w:lang w:val="en-US"/>
              </w:rPr>
              <w:t>Low</w:t>
            </w:r>
          </w:p>
        </w:tc>
        <w:tc>
          <w:tcPr>
            <w:tcW w:w="1134" w:type="dxa"/>
            <w:shd w:val="clear" w:color="auto" w:fill="FFFFFF" w:themeFill="background1"/>
            <w:vAlign w:val="center"/>
          </w:tcPr>
          <w:p w14:paraId="32391C46" w14:textId="77777777" w:rsidR="00BA6E5E"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Medium</w:t>
            </w:r>
          </w:p>
          <w:p w14:paraId="53FE6EE3" w14:textId="77777777" w:rsidR="00BA6E5E" w:rsidRPr="007C5A34"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High</w:t>
            </w:r>
          </w:p>
        </w:tc>
        <w:tc>
          <w:tcPr>
            <w:tcW w:w="851" w:type="dxa"/>
            <w:shd w:val="clear" w:color="auto" w:fill="FFFFFF" w:themeFill="background1"/>
            <w:vAlign w:val="center"/>
          </w:tcPr>
          <w:p w14:paraId="62F0E2EA" w14:textId="77777777" w:rsidR="00BA6E5E" w:rsidRPr="007C5A34"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7C5A34">
              <w:rPr>
                <w:sz w:val="16"/>
                <w:szCs w:val="16"/>
                <w:lang w:val="en-US"/>
              </w:rPr>
              <w:t>Low</w:t>
            </w:r>
          </w:p>
          <w:p w14:paraId="4E3E0CCA" w14:textId="77777777" w:rsidR="00BA6E5E" w:rsidRPr="007C5A34"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7C5A34">
              <w:rPr>
                <w:sz w:val="16"/>
                <w:szCs w:val="16"/>
                <w:lang w:val="en-US"/>
              </w:rPr>
              <w:t>High</w:t>
            </w:r>
          </w:p>
        </w:tc>
        <w:tc>
          <w:tcPr>
            <w:tcW w:w="851" w:type="dxa"/>
            <w:shd w:val="clear" w:color="auto" w:fill="FFFFFF" w:themeFill="background1"/>
            <w:vAlign w:val="center"/>
          </w:tcPr>
          <w:p w14:paraId="3D7D7CCC" w14:textId="77777777" w:rsidR="00BA6E5E" w:rsidRPr="007C5A34"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7C5A34">
              <w:rPr>
                <w:sz w:val="16"/>
                <w:szCs w:val="16"/>
                <w:lang w:val="en-US"/>
              </w:rPr>
              <w:t>High</w:t>
            </w:r>
          </w:p>
          <w:p w14:paraId="122968AB" w14:textId="77777777" w:rsidR="00BA6E5E" w:rsidRPr="007C5A34"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7C5A34">
              <w:rPr>
                <w:sz w:val="16"/>
                <w:szCs w:val="16"/>
                <w:lang w:val="en-US"/>
              </w:rPr>
              <w:t>High</w:t>
            </w:r>
          </w:p>
        </w:tc>
      </w:tr>
      <w:tr w:rsidR="00BA6E5E" w:rsidRPr="007C5A34" w14:paraId="4BEDE894" w14:textId="77777777" w:rsidTr="00257C3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560" w:type="dxa"/>
            <w:tcBorders>
              <w:bottom w:val="single" w:sz="12" w:space="0" w:color="auto"/>
            </w:tcBorders>
            <w:shd w:val="clear" w:color="auto" w:fill="FFFFFF" w:themeFill="background1"/>
            <w:vAlign w:val="center"/>
          </w:tcPr>
          <w:p w14:paraId="1322BFF9" w14:textId="77777777" w:rsidR="00BA6E5E" w:rsidRPr="007C5A34" w:rsidRDefault="00BA6E5E" w:rsidP="00257C34">
            <w:pPr>
              <w:spacing w:line="360" w:lineRule="auto"/>
              <w:rPr>
                <w:sz w:val="16"/>
                <w:szCs w:val="16"/>
                <w:lang w:val="en-US"/>
              </w:rPr>
            </w:pPr>
            <w:r w:rsidRPr="007C5A34">
              <w:rPr>
                <w:b w:val="0"/>
                <w:bCs w:val="0"/>
                <w:caps w:val="0"/>
                <w:sz w:val="16"/>
                <w:szCs w:val="16"/>
                <w:lang w:val="en-US"/>
              </w:rPr>
              <w:t>Performance</w:t>
            </w:r>
          </w:p>
          <w:p w14:paraId="372B81FC" w14:textId="2068FD88" w:rsidR="00BA6E5E" w:rsidRPr="007C5A34" w:rsidRDefault="00BA6E5E" w:rsidP="00257C34">
            <w:pPr>
              <w:spacing w:line="360" w:lineRule="auto"/>
              <w:ind w:firstLine="179"/>
              <w:rPr>
                <w:sz w:val="16"/>
                <w:szCs w:val="16"/>
                <w:lang w:val="en-US"/>
              </w:rPr>
            </w:pPr>
            <w:r w:rsidRPr="007C5A34">
              <w:rPr>
                <w:b w:val="0"/>
                <w:bCs w:val="0"/>
                <w:caps w:val="0"/>
                <w:sz w:val="16"/>
                <w:szCs w:val="16"/>
                <w:lang w:val="en-US"/>
              </w:rPr>
              <w:t>LEX</w:t>
            </w:r>
          </w:p>
          <w:p w14:paraId="1B2661D0" w14:textId="77777777" w:rsidR="00BA6E5E" w:rsidRPr="007C5A34" w:rsidRDefault="00BA6E5E" w:rsidP="00257C34">
            <w:pPr>
              <w:spacing w:line="360" w:lineRule="auto"/>
              <w:ind w:firstLine="179"/>
              <w:rPr>
                <w:b w:val="0"/>
                <w:bCs w:val="0"/>
                <w:caps w:val="0"/>
                <w:sz w:val="16"/>
                <w:szCs w:val="16"/>
                <w:lang w:val="en-US"/>
              </w:rPr>
            </w:pPr>
            <w:r w:rsidRPr="007C5A34">
              <w:rPr>
                <w:b w:val="0"/>
                <w:bCs w:val="0"/>
                <w:caps w:val="0"/>
                <w:sz w:val="16"/>
                <w:szCs w:val="16"/>
                <w:lang w:val="en-US"/>
              </w:rPr>
              <w:t>SPH</w:t>
            </w:r>
          </w:p>
        </w:tc>
        <w:tc>
          <w:tcPr>
            <w:tcW w:w="1134" w:type="dxa"/>
            <w:tcBorders>
              <w:bottom w:val="single" w:sz="12" w:space="0" w:color="auto"/>
            </w:tcBorders>
            <w:shd w:val="clear" w:color="auto" w:fill="FFFFFF" w:themeFill="background1"/>
            <w:vAlign w:val="center"/>
          </w:tcPr>
          <w:p w14:paraId="2A83240F" w14:textId="77777777" w:rsidR="00BA6E5E" w:rsidRPr="007C5A34"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p w14:paraId="040B0F79" w14:textId="77777777" w:rsidR="00BA6E5E" w:rsidRPr="007C5A34"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7C5A34">
              <w:rPr>
                <w:sz w:val="16"/>
                <w:szCs w:val="16"/>
                <w:lang w:val="en-US"/>
              </w:rPr>
              <w:t>Low</w:t>
            </w:r>
          </w:p>
          <w:p w14:paraId="375D3507" w14:textId="77777777" w:rsidR="00BA6E5E" w:rsidRPr="007C5A34"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7C5A34">
              <w:rPr>
                <w:sz w:val="16"/>
                <w:szCs w:val="16"/>
                <w:lang w:val="en-US"/>
              </w:rPr>
              <w:t>Low</w:t>
            </w:r>
          </w:p>
        </w:tc>
        <w:tc>
          <w:tcPr>
            <w:tcW w:w="992" w:type="dxa"/>
            <w:tcBorders>
              <w:bottom w:val="single" w:sz="12" w:space="0" w:color="auto"/>
            </w:tcBorders>
            <w:shd w:val="clear" w:color="auto" w:fill="FFFFFF" w:themeFill="background1"/>
            <w:vAlign w:val="center"/>
          </w:tcPr>
          <w:p w14:paraId="0DC81D7F" w14:textId="77777777" w:rsidR="00BA6E5E" w:rsidRPr="007C5A34"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p w14:paraId="51203D58" w14:textId="77777777" w:rsidR="00BA6E5E" w:rsidRPr="007C5A34"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7C5A34">
              <w:rPr>
                <w:sz w:val="16"/>
                <w:szCs w:val="16"/>
                <w:lang w:val="en-US"/>
              </w:rPr>
              <w:t>Medium</w:t>
            </w:r>
          </w:p>
          <w:p w14:paraId="5CDE3940" w14:textId="77777777" w:rsidR="00BA6E5E" w:rsidRPr="007C5A34"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7C5A34">
              <w:rPr>
                <w:sz w:val="16"/>
                <w:szCs w:val="16"/>
                <w:lang w:val="en-US"/>
              </w:rPr>
              <w:t>Medium</w:t>
            </w:r>
          </w:p>
        </w:tc>
        <w:tc>
          <w:tcPr>
            <w:tcW w:w="1092" w:type="dxa"/>
            <w:tcBorders>
              <w:bottom w:val="single" w:sz="12" w:space="0" w:color="auto"/>
            </w:tcBorders>
            <w:shd w:val="clear" w:color="auto" w:fill="FFFFFF" w:themeFill="background1"/>
            <w:vAlign w:val="center"/>
          </w:tcPr>
          <w:p w14:paraId="544735C0" w14:textId="77777777" w:rsidR="00BA6E5E"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p w14:paraId="4AE5D6FF" w14:textId="77777777" w:rsidR="00BA6E5E"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High</w:t>
            </w:r>
          </w:p>
          <w:p w14:paraId="6E75E314" w14:textId="77777777" w:rsidR="00BA6E5E"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Medium</w:t>
            </w:r>
          </w:p>
        </w:tc>
        <w:tc>
          <w:tcPr>
            <w:tcW w:w="850" w:type="dxa"/>
            <w:tcBorders>
              <w:bottom w:val="single" w:sz="12" w:space="0" w:color="auto"/>
            </w:tcBorders>
            <w:shd w:val="clear" w:color="auto" w:fill="FFFFFF" w:themeFill="background1"/>
            <w:vAlign w:val="center"/>
          </w:tcPr>
          <w:p w14:paraId="3B956C6E" w14:textId="77777777" w:rsidR="00BA6E5E" w:rsidRPr="007C5A34"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p w14:paraId="6E6D7CAB" w14:textId="77777777" w:rsidR="00BA6E5E" w:rsidRPr="007C5A34"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7C5A34">
              <w:rPr>
                <w:sz w:val="16"/>
                <w:szCs w:val="16"/>
                <w:lang w:val="en-US"/>
              </w:rPr>
              <w:t>Medium</w:t>
            </w:r>
          </w:p>
          <w:p w14:paraId="79549B9C" w14:textId="77777777" w:rsidR="00BA6E5E" w:rsidRPr="007C5A34"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7C5A34">
              <w:rPr>
                <w:sz w:val="16"/>
                <w:szCs w:val="16"/>
                <w:lang w:val="en-US"/>
              </w:rPr>
              <w:t>High</w:t>
            </w:r>
          </w:p>
        </w:tc>
        <w:tc>
          <w:tcPr>
            <w:tcW w:w="885" w:type="dxa"/>
            <w:tcBorders>
              <w:bottom w:val="single" w:sz="12" w:space="0" w:color="auto"/>
            </w:tcBorders>
            <w:shd w:val="clear" w:color="auto" w:fill="FFFFFF" w:themeFill="background1"/>
            <w:vAlign w:val="center"/>
          </w:tcPr>
          <w:p w14:paraId="3DE2BAAA" w14:textId="77777777" w:rsidR="00BA6E5E" w:rsidRPr="007C5A34"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p w14:paraId="3E1FE380" w14:textId="77777777" w:rsidR="00BA6E5E" w:rsidRPr="007C5A34"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7C5A34">
              <w:rPr>
                <w:sz w:val="16"/>
                <w:szCs w:val="16"/>
                <w:lang w:val="en-US"/>
              </w:rPr>
              <w:t>High</w:t>
            </w:r>
          </w:p>
          <w:p w14:paraId="686773DF" w14:textId="77777777" w:rsidR="00BA6E5E" w:rsidRPr="007C5A34"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7C5A34">
              <w:rPr>
                <w:sz w:val="16"/>
                <w:szCs w:val="16"/>
                <w:lang w:val="en-US"/>
              </w:rPr>
              <w:t>Low</w:t>
            </w:r>
          </w:p>
        </w:tc>
        <w:tc>
          <w:tcPr>
            <w:tcW w:w="1134" w:type="dxa"/>
            <w:tcBorders>
              <w:bottom w:val="single" w:sz="12" w:space="0" w:color="auto"/>
            </w:tcBorders>
            <w:shd w:val="clear" w:color="auto" w:fill="FFFFFF" w:themeFill="background1"/>
            <w:vAlign w:val="center"/>
          </w:tcPr>
          <w:p w14:paraId="63D53210" w14:textId="77777777" w:rsidR="00BA6E5E"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p w14:paraId="04EE79EA" w14:textId="77777777" w:rsidR="00BA6E5E"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Medium</w:t>
            </w:r>
          </w:p>
          <w:p w14:paraId="4BC7C147" w14:textId="77777777" w:rsidR="00BA6E5E"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High</w:t>
            </w:r>
          </w:p>
        </w:tc>
        <w:tc>
          <w:tcPr>
            <w:tcW w:w="851" w:type="dxa"/>
            <w:tcBorders>
              <w:bottom w:val="single" w:sz="12" w:space="0" w:color="auto"/>
            </w:tcBorders>
            <w:shd w:val="clear" w:color="auto" w:fill="FFFFFF" w:themeFill="background1"/>
            <w:vAlign w:val="center"/>
          </w:tcPr>
          <w:p w14:paraId="494E8E45" w14:textId="77777777" w:rsidR="00BA6E5E" w:rsidRPr="007C5A34"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p w14:paraId="65B4BFDC" w14:textId="77777777" w:rsidR="00BA6E5E" w:rsidRPr="007C5A34"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7C5A34">
              <w:rPr>
                <w:sz w:val="16"/>
                <w:szCs w:val="16"/>
                <w:lang w:val="en-US"/>
              </w:rPr>
              <w:t>Medium</w:t>
            </w:r>
          </w:p>
          <w:p w14:paraId="6231501C" w14:textId="77777777" w:rsidR="00BA6E5E" w:rsidRPr="007C5A34"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7C5A34">
              <w:rPr>
                <w:sz w:val="16"/>
                <w:szCs w:val="16"/>
                <w:lang w:val="en-US"/>
              </w:rPr>
              <w:t>High</w:t>
            </w:r>
          </w:p>
        </w:tc>
        <w:tc>
          <w:tcPr>
            <w:tcW w:w="851" w:type="dxa"/>
            <w:tcBorders>
              <w:bottom w:val="single" w:sz="12" w:space="0" w:color="auto"/>
            </w:tcBorders>
            <w:shd w:val="clear" w:color="auto" w:fill="FFFFFF" w:themeFill="background1"/>
            <w:vAlign w:val="center"/>
          </w:tcPr>
          <w:p w14:paraId="18DB1F4F" w14:textId="77777777" w:rsidR="00BA6E5E" w:rsidRPr="007C5A34"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p w14:paraId="294CEB13" w14:textId="77777777" w:rsidR="00BA6E5E" w:rsidRPr="007C5A34"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7C5A34">
              <w:rPr>
                <w:sz w:val="16"/>
                <w:szCs w:val="16"/>
                <w:lang w:val="en-US"/>
              </w:rPr>
              <w:t>High</w:t>
            </w:r>
          </w:p>
          <w:p w14:paraId="06E2F56C" w14:textId="77777777" w:rsidR="00BA6E5E" w:rsidRPr="007C5A34"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7C5A34">
              <w:rPr>
                <w:sz w:val="16"/>
                <w:szCs w:val="16"/>
                <w:lang w:val="en-US"/>
              </w:rPr>
              <w:t>High</w:t>
            </w:r>
          </w:p>
        </w:tc>
      </w:tr>
    </w:tbl>
    <w:p w14:paraId="3403A5CB" w14:textId="77777777" w:rsidR="00BA6E5E" w:rsidRPr="00C83EC5" w:rsidRDefault="00BA6E5E" w:rsidP="00C83EC5">
      <w:pPr>
        <w:spacing w:after="160" w:line="360" w:lineRule="auto"/>
        <w:jc w:val="both"/>
        <w:rPr>
          <w:rFonts w:eastAsiaTheme="minorHAnsi"/>
          <w:iCs/>
          <w:color w:val="auto"/>
          <w:szCs w:val="18"/>
          <w:lang w:val="en-US"/>
        </w:rPr>
      </w:pPr>
    </w:p>
    <w:p w14:paraId="313AF3F6" w14:textId="64688E6F" w:rsidR="00C83EC5" w:rsidRPr="00C83EC5" w:rsidRDefault="00C83EC5" w:rsidP="00C83EC5">
      <w:pPr>
        <w:spacing w:after="160" w:line="360" w:lineRule="auto"/>
        <w:jc w:val="both"/>
        <w:rPr>
          <w:rFonts w:eastAsiaTheme="minorHAnsi"/>
          <w:b/>
          <w:iCs/>
          <w:color w:val="auto"/>
          <w:szCs w:val="18"/>
          <w:lang w:val="en-US"/>
        </w:rPr>
      </w:pPr>
      <w:r w:rsidRPr="00C83EC5">
        <w:rPr>
          <w:rFonts w:eastAsiaTheme="minorHAnsi"/>
          <w:b/>
          <w:iCs/>
          <w:color w:val="auto"/>
          <w:szCs w:val="18"/>
          <w:lang w:val="en-US"/>
        </w:rPr>
        <w:t xml:space="preserve">The </w:t>
      </w:r>
      <w:r w:rsidR="00CA66CB" w:rsidRPr="00C83EC5">
        <w:rPr>
          <w:rFonts w:eastAsiaTheme="minorHAnsi"/>
          <w:b/>
          <w:iCs/>
          <w:color w:val="auto"/>
          <w:szCs w:val="18"/>
          <w:lang w:val="en-US"/>
        </w:rPr>
        <w:t>high-performance</w:t>
      </w:r>
      <w:r w:rsidRPr="00C83EC5">
        <w:rPr>
          <w:rFonts w:eastAsiaTheme="minorHAnsi"/>
          <w:b/>
          <w:iCs/>
          <w:color w:val="auto"/>
          <w:szCs w:val="18"/>
          <w:lang w:val="en-US"/>
        </w:rPr>
        <w:t xml:space="preserve"> </w:t>
      </w:r>
      <w:r w:rsidR="00AE794B" w:rsidRPr="00C83EC5">
        <w:rPr>
          <w:rFonts w:eastAsiaTheme="minorHAnsi"/>
          <w:b/>
          <w:iCs/>
          <w:color w:val="auto"/>
          <w:szCs w:val="18"/>
          <w:lang w:val="en-US"/>
        </w:rPr>
        <w:t xml:space="preserve">public-orientated </w:t>
      </w:r>
      <w:r w:rsidRPr="00C83EC5">
        <w:rPr>
          <w:rFonts w:eastAsiaTheme="minorHAnsi"/>
          <w:b/>
          <w:iCs/>
          <w:color w:val="auto"/>
          <w:szCs w:val="18"/>
          <w:lang w:val="en-US"/>
        </w:rPr>
        <w:t>system</w:t>
      </w:r>
    </w:p>
    <w:p w14:paraId="3DADFDAF" w14:textId="137C0EFA" w:rsidR="00C83EC5" w:rsidRDefault="00AE794B" w:rsidP="00364FD2">
      <w:pPr>
        <w:pStyle w:val="02FlietextErsterAbsatz"/>
        <w:rPr>
          <w:lang w:val="en-US"/>
        </w:rPr>
      </w:pPr>
      <w:r>
        <w:rPr>
          <w:lang w:val="en-US"/>
        </w:rPr>
        <w:t>This system is defined by above average performance and below average private expenditure. Benefits are mainly only available in-kind, which hints to a low level of informal care provision.</w:t>
      </w:r>
      <w:r w:rsidR="00F3631B" w:rsidRPr="00F3631B">
        <w:rPr>
          <w:lang w:val="en-US"/>
        </w:rPr>
        <w:t xml:space="preserve"> </w:t>
      </w:r>
      <w:r w:rsidR="00F3631B">
        <w:rPr>
          <w:lang w:val="en-US"/>
        </w:rPr>
        <w:t xml:space="preserve">Furthermore, choice is limited in these systems, </w:t>
      </w:r>
      <w:r w:rsidR="00CA66CB">
        <w:rPr>
          <w:lang w:val="en-US"/>
        </w:rPr>
        <w:t>yet</w:t>
      </w:r>
      <w:r w:rsidR="00F3631B">
        <w:rPr>
          <w:lang w:val="en-US"/>
        </w:rPr>
        <w:t xml:space="preserve"> no means-test</w:t>
      </w:r>
      <w:r w:rsidR="00F82B67">
        <w:rPr>
          <w:lang w:val="en-US"/>
        </w:rPr>
        <w:t>s</w:t>
      </w:r>
      <w:r w:rsidR="00F3631B">
        <w:rPr>
          <w:lang w:val="en-US"/>
        </w:rPr>
        <w:t xml:space="preserve"> appl</w:t>
      </w:r>
      <w:r w:rsidR="00F82B67">
        <w:rPr>
          <w:lang w:val="en-US"/>
        </w:rPr>
        <w:t>y</w:t>
      </w:r>
      <w:r w:rsidR="00F3631B">
        <w:rPr>
          <w:lang w:val="en-US"/>
        </w:rPr>
        <w:t xml:space="preserve">. The sub-types of this system are </w:t>
      </w:r>
      <w:r w:rsidR="00F82B67">
        <w:rPr>
          <w:lang w:val="en-US"/>
        </w:rPr>
        <w:t>divided</w:t>
      </w:r>
      <w:r w:rsidR="00F3631B">
        <w:rPr>
          <w:lang w:val="en-US"/>
        </w:rPr>
        <w:t xml:space="preserve"> by high and low levels of supply.</w:t>
      </w:r>
      <w:r>
        <w:rPr>
          <w:lang w:val="en-US"/>
        </w:rPr>
        <w:t xml:space="preserve"> </w:t>
      </w:r>
    </w:p>
    <w:p w14:paraId="612AD6E0" w14:textId="2C8BF07E" w:rsidR="00F3631B" w:rsidRDefault="00F3631B" w:rsidP="00C83EC5">
      <w:pPr>
        <w:spacing w:after="160" w:line="360" w:lineRule="auto"/>
        <w:jc w:val="both"/>
        <w:rPr>
          <w:rFonts w:eastAsiaTheme="minorHAnsi"/>
          <w:b/>
          <w:iCs/>
          <w:color w:val="auto"/>
          <w:szCs w:val="18"/>
          <w:lang w:val="en-US"/>
        </w:rPr>
      </w:pPr>
      <w:r w:rsidRPr="00313058">
        <w:rPr>
          <w:rFonts w:eastAsiaTheme="minorHAnsi"/>
          <w:b/>
          <w:iCs/>
          <w:color w:val="auto"/>
          <w:szCs w:val="18"/>
          <w:lang w:val="en-US"/>
        </w:rPr>
        <w:t>The high performance private oriented system</w:t>
      </w:r>
    </w:p>
    <w:p w14:paraId="74B93F8A" w14:textId="57169E6A" w:rsidR="00A77345" w:rsidRPr="00364FD2" w:rsidRDefault="00A740AC" w:rsidP="00364FD2">
      <w:pPr>
        <w:pStyle w:val="02FlietextErsterAbsatz"/>
        <w:rPr>
          <w:lang w:val="en-US"/>
        </w:rPr>
      </w:pPr>
      <w:r w:rsidRPr="00313058">
        <w:rPr>
          <w:lang w:val="en-US"/>
        </w:rPr>
        <w:t>Per</w:t>
      </w:r>
      <w:r>
        <w:rPr>
          <w:lang w:val="en-US"/>
        </w:rPr>
        <w:t>formance in this LTC type is high with abov</w:t>
      </w:r>
      <w:r w:rsidR="004E5C38">
        <w:rPr>
          <w:lang w:val="en-US"/>
        </w:rPr>
        <w:t>e</w:t>
      </w:r>
      <w:r>
        <w:rPr>
          <w:lang w:val="en-US"/>
        </w:rPr>
        <w:t xml:space="preserve"> average life expectancy and self-rated health. As private expenditure are above average and cash benefits avai</w:t>
      </w:r>
      <w:r w:rsidR="004E5C38">
        <w:rPr>
          <w:lang w:val="en-US"/>
        </w:rPr>
        <w:t>lable</w:t>
      </w:r>
      <w:r>
        <w:rPr>
          <w:lang w:val="en-US"/>
        </w:rPr>
        <w:t xml:space="preserve"> in almost all countries and often unbound, this type can be depicted as oriented towards </w:t>
      </w:r>
      <w:r w:rsidR="002F441C">
        <w:rPr>
          <w:lang w:val="en-US"/>
        </w:rPr>
        <w:t>private</w:t>
      </w:r>
      <w:r>
        <w:rPr>
          <w:lang w:val="en-US"/>
        </w:rPr>
        <w:t xml:space="preserve"> provision and financing. The sub-types differ by high and low supply. Both sub-types </w:t>
      </w:r>
      <w:r>
        <w:rPr>
          <w:lang w:val="en-US"/>
        </w:rPr>
        <w:lastRenderedPageBreak/>
        <w:t>apply means-testing, yet only the low</w:t>
      </w:r>
      <w:r w:rsidR="002F441C">
        <w:rPr>
          <w:lang w:val="en-US"/>
        </w:rPr>
        <w:t>-</w:t>
      </w:r>
      <w:r>
        <w:rPr>
          <w:lang w:val="en-US"/>
        </w:rPr>
        <w:t xml:space="preserve">supply type is marked by considerable </w:t>
      </w:r>
      <w:r w:rsidR="002F441C">
        <w:rPr>
          <w:lang w:val="en-US"/>
        </w:rPr>
        <w:t>choice</w:t>
      </w:r>
      <w:r>
        <w:rPr>
          <w:lang w:val="en-US"/>
        </w:rPr>
        <w:t xml:space="preserve"> restrictions.</w:t>
      </w:r>
    </w:p>
    <w:p w14:paraId="762318F9" w14:textId="030F166A" w:rsidR="008D6126" w:rsidRPr="006A56FF" w:rsidRDefault="002E107C" w:rsidP="00EB31E0">
      <w:pPr>
        <w:pStyle w:val="berschrift1"/>
        <w:rPr>
          <w:lang w:val="en-US"/>
        </w:rPr>
      </w:pPr>
      <w:r>
        <w:rPr>
          <w:lang w:val="en-US"/>
        </w:rPr>
        <w:t>Discussion</w:t>
      </w:r>
      <w:r w:rsidR="00085DE3">
        <w:rPr>
          <w:lang w:val="en-US"/>
        </w:rPr>
        <w:t xml:space="preserve"> </w:t>
      </w:r>
      <w:r w:rsidR="00980771" w:rsidRPr="006A56FF">
        <w:rPr>
          <w:lang w:val="en-US"/>
        </w:rPr>
        <w:t xml:space="preserve">– </w:t>
      </w:r>
      <w:r w:rsidR="00980771">
        <w:rPr>
          <w:lang w:val="en-US"/>
        </w:rPr>
        <w:t>366</w:t>
      </w:r>
      <w:r w:rsidR="00A85F93">
        <w:rPr>
          <w:lang w:val="en-US"/>
        </w:rPr>
        <w:t xml:space="preserve"> </w:t>
      </w:r>
      <w:r w:rsidR="0081256C" w:rsidRPr="006A56FF">
        <w:rPr>
          <w:lang w:val="en-US"/>
        </w:rPr>
        <w:t>words</w:t>
      </w:r>
    </w:p>
    <w:p w14:paraId="2EC44C68" w14:textId="478EC943" w:rsidR="00B70268" w:rsidRPr="00B70268" w:rsidRDefault="00643ED3" w:rsidP="00A85F93">
      <w:pPr>
        <w:pStyle w:val="02FlietextErsterAbsatz"/>
        <w:rPr>
          <w:lang w:val="en-US"/>
        </w:rPr>
      </w:pPr>
      <w:r>
        <w:rPr>
          <w:lang w:val="en-US"/>
        </w:rPr>
        <w:t xml:space="preserve">Focusing on the countries in the four </w:t>
      </w:r>
      <w:r w:rsidR="002F441C">
        <w:rPr>
          <w:lang w:val="en-US"/>
        </w:rPr>
        <w:t>systems</w:t>
      </w:r>
      <w:r>
        <w:rPr>
          <w:lang w:val="en-US"/>
        </w:rPr>
        <w:t xml:space="preserve">, we find expected patterns based on earlier studies, but also </w:t>
      </w:r>
      <w:r w:rsidR="00CD4831">
        <w:rPr>
          <w:lang w:val="en-US"/>
        </w:rPr>
        <w:t>unanticipated countries joining these types. T</w:t>
      </w:r>
      <w:r w:rsidR="00D0320B">
        <w:rPr>
          <w:lang w:val="en-US"/>
        </w:rPr>
        <w:t>he high-performance, public</w:t>
      </w:r>
      <w:r w:rsidR="00CD4831">
        <w:rPr>
          <w:lang w:val="en-US"/>
        </w:rPr>
        <w:t>-</w:t>
      </w:r>
      <w:r w:rsidR="00D0320B">
        <w:rPr>
          <w:lang w:val="en-US"/>
        </w:rPr>
        <w:t>oriented</w:t>
      </w:r>
      <w:r w:rsidR="00CD4831">
        <w:rPr>
          <w:lang w:val="en-US"/>
        </w:rPr>
        <w:t>, high-</w:t>
      </w:r>
      <w:r w:rsidR="00D0320B">
        <w:rPr>
          <w:lang w:val="en-US"/>
        </w:rPr>
        <w:t>supply sub-system</w:t>
      </w:r>
      <w:r w:rsidR="00B70268" w:rsidRPr="00B70268">
        <w:rPr>
          <w:lang w:val="en-US"/>
        </w:rPr>
        <w:t xml:space="preserve"> </w:t>
      </w:r>
      <w:r w:rsidR="00D0320B">
        <w:rPr>
          <w:lang w:val="en-US"/>
        </w:rPr>
        <w:t xml:space="preserve">is </w:t>
      </w:r>
      <w:r w:rsidR="00B70268" w:rsidRPr="00B70268">
        <w:rPr>
          <w:lang w:val="en-US"/>
        </w:rPr>
        <w:t>led by the Nordic countries of Sweden, Norway, and Denmark</w:t>
      </w:r>
      <w:r w:rsidR="002F441C">
        <w:rPr>
          <w:lang w:val="en-US"/>
        </w:rPr>
        <w:t>.</w:t>
      </w:r>
      <w:r w:rsidR="00CD4831">
        <w:rPr>
          <w:lang w:val="en-US"/>
        </w:rPr>
        <w:t xml:space="preserve"> This group of </w:t>
      </w:r>
      <w:r w:rsidR="002F441C">
        <w:rPr>
          <w:lang w:val="en-US"/>
        </w:rPr>
        <w:t>countries</w:t>
      </w:r>
      <w:r w:rsidR="00CD4831">
        <w:rPr>
          <w:lang w:val="en-US"/>
        </w:rPr>
        <w:t xml:space="preserve"> is found in several studies </w:t>
      </w:r>
      <w:sdt>
        <w:sdtPr>
          <w:rPr>
            <w:lang w:val="en-US"/>
          </w:rPr>
          <w:alias w:val="To edit, see citavi.com/edit"/>
          <w:tag w:val="CitaviPlaceholder#c7085b05-d335-4b51-ba14-ad3e114a0df1"/>
          <w:id w:val="1568998496"/>
          <w:placeholder>
            <w:docPart w:val="DefaultPlaceholder_-1854013440"/>
          </w:placeholder>
        </w:sdtPr>
        <w:sdtEndPr/>
        <w:sdtContent>
          <w:r w:rsidR="00F8757A">
            <w:rPr>
              <w:noProof/>
              <w:lang w:val="en-US"/>
            </w:rPr>
            <w:fldChar w:fldCharType="begin"/>
          </w:r>
          <w:r w:rsidR="006C3A49">
            <w:rPr>
              <w:noProof/>
              <w:lang w:val="en-US"/>
            </w:rPr>
            <w:instrText>ADDIN CitaviPlaceholder{eyIkaWQiOiIxIiwiRW50cmllcyI6W3siJGlkIjoiMiIsIklkIjoiNGM0OTM2ZjctNWEyMi00YjYzLTgyZTYtNGUzYmM2OGM4MDI5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lcmlvZGljYWwiOnsiJGlkIjoiNi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lllYXJSZXNvbHZlZCI6IjIwMTIiLCJDcmVhdGVkQnkiOiJfbSIsIkNyZWF0ZWRPbiI6IjIwMTgtMTItMTJUMTA6MTk6MTgiLCJNb2RpZmllZEJ5IjoiX20iLCJJZCI6IjQ2YzYyNmI3LTk2NGEtNDkwNi1iOWM5LTlkNWZiNWQ2ZDdkYiIsIk1vZGlmaWVkT24iOiIyMDE4LTEyLTEyVDEwOjE5OjI0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MjEiLCJGaXJzdE5hbWUiOiJBbmdlbGEiLCJMYXN0TmFtZSI6IkFuc2VsbWkiLCJQcm90ZWN0ZWQiOmZhbHNlLCJTZXgiOjEsIkNyZWF0ZWRCeSI6Il9tIiwiQ3JlYXRlZE9uIjoiMjAxOC0xMi0xMlQxMDoyMzo0MiIsIk1vZGlmaWVkQnkiOiJfbSIsIklkIjoiOGEzODE0ZjctNDcyZi00MWVmLWI0M2ItNTBjMTQxYWM2Yzk0IiwiTW9kaWZpZWRPbiI6IjIwMTgtMTItMTJUMTA6MjM6NDIiLCJQcm9qZWN0Ijp7IiRyZWYiOiI1In19LHsiJGlkIjoiMjI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MjM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yNC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yN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I2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yNyIsIkFkZHJlc3MiOnsiJGlkIjoiMjgiLCJJc0xvY2FsQ2xvdWRQcm9qZWN0RmlsZUxpbmsiOmZhbHNlLCJMaW5rZWRSZXNvdXJjZVN0YXR1cyI6OCwiT3JpZ2luYWxTdHJpbmciOiIxMC4xMTg2LzE0NzItNjk2My0xMS0zMTYiLCJMaW5rZWRSZXNvdXJjZVR5cGUiOjUsIlVyaVN0cmluZyI6Imh0dHBzOi8vZG9pLm9yZy8xMC4xMTg2LzE0NzItNjk2My0xMS0zMTYiLCJQcm9wZXJ0aWVzIjp7IiRpZCI6IjI5In19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zMCIsIkFkZHJlc3MiOnsiJGlkIjoiMzEiLCJJc0xvY2FsQ2xvdWRQcm9qZWN0RmlsZUxpbmsiOmZhbHNlLCJMaW5rZWRSZXNvdXJjZVN0YXR1cyI6OCwiT3JpZ2luYWxTdHJpbmciOiIyMjA5ODY5MyIsIkxpbmtlZFJlc291cmNlVHlwZSI6NSwiVXJpU3RyaW5nIjoiaHR0cDovL3d3dy5uY2JpLm5sbS5uaWguZ292L3B1Ym1lZC8yMjA5ODY5MyIsIlByb3BlcnRpZXMiOnsiJGlkIjoiMzIif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9yZ2FuaXphdGlvbnMiOltdLCJPdGhlcnNJbnZvbHZlZCI6W10sIlBhZ2VSYW5nZSI6IjxzcD5cclxuICA8bj4zMTY8L24+XHJcbiAgPGluPnRydWU8L2luPlxyXG4gIDxvcz4zMTY8L29zPlxyXG4gIDxwcz4zMTY8L3BzPlxyXG48L3NwPlxyXG48b3M+MzE2PC9vcz4iLCJQZXJpb2RpY2FsIjp7IiRpZCI6IjMz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}</w:instrText>
          </w:r>
          <w:r w:rsidR="00F8757A">
            <w:rPr>
              <w:noProof/>
              <w:lang w:val="en-US"/>
            </w:rPr>
            <w:fldChar w:fldCharType="separate"/>
          </w:r>
          <w:r w:rsidR="000B0433">
            <w:rPr>
              <w:noProof/>
              <w:lang w:val="en-US"/>
            </w:rPr>
            <w:t>(Alber, 1995; Colombo, 2012; Damiani et al., 2011)</w:t>
          </w:r>
          <w:r w:rsidR="00F8757A">
            <w:rPr>
              <w:noProof/>
              <w:lang w:val="en-US"/>
            </w:rPr>
            <w:fldChar w:fldCharType="end"/>
          </w:r>
        </w:sdtContent>
      </w:sdt>
      <w:r w:rsidR="00F8757A">
        <w:rPr>
          <w:lang w:val="en-US"/>
        </w:rPr>
        <w:t xml:space="preserve">, but mostly also includes Finland and the Netherlands </w:t>
      </w:r>
      <w:sdt>
        <w:sdtPr>
          <w:rPr>
            <w:lang w:val="en-US"/>
          </w:rPr>
          <w:alias w:val="To edit, see citavi.com/edit"/>
          <w:tag w:val="CitaviPlaceholder#04958186-4485-433c-8bea-f9ac70de5f35"/>
          <w:id w:val="-1308859925"/>
          <w:placeholder>
            <w:docPart w:val="DefaultPlaceholder_-1854013440"/>
          </w:placeholder>
        </w:sdtPr>
        <w:sdtEndPr/>
        <w:sdtContent>
          <w:r w:rsidR="00F8757A">
            <w:rPr>
              <w:noProof/>
              <w:lang w:val="en-US"/>
            </w:rPr>
            <w:fldChar w:fldCharType="begin"/>
          </w:r>
          <w:r w:rsidR="006C3A49">
            <w:rPr>
              <w:noProof/>
              <w:lang w:val="en-US"/>
            </w:rPr>
            <w:instrText>ADDIN CitaviPlaceholder{eyIkaWQiOiIxIiwiRW50cmllcyI6W3siJGlkIjoiMiIsIklkIjoiNThmMjU4ZDUtY2Q1Ny00MzczLTk4N2EtZWM3MGFiYzk1MGMxIiwiUmFuZ2VMZW5ndGgiOjE0LCJSZWZlcmVuY2VJZCI6Ijg2MTY2MTkzLTMwMzMtNDdjYS05NjllLTIxNjhhZjQ4YjRiOCIsIlJlZmVyZW5jZSI6eyIkaWQiOiIzIiwiQWJzdHJhY3RDb21wbGV4aXR5IjowLCJBYnN0cmFjdFNvdXJjZVRleHRGb3JtYXQiOjAsIkF1dGhvcnMiOlt7IiRpZCI6IjQ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lllYXJSZXNvbHZlZCI6IjIwMTIiLCJDcmVhdGVkQnkiOiJfbSIsIkNyZWF0ZWRPbiI6IjIwMTgtMTItMTJUMTA6MTk6MTgiLCJNb2RpZmllZEJ5IjoiX20iLCJJZCI6IjQ2YzYyNmI3LTk2NGEtNDkwNi1iOWM5LTlkNWZiNWQ2ZDdkYiIsIk1vZGlmaWVkT24iOiIyMDE4LTEyLTEyVDEwOjE5OjI0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MTciLCJGaXJzdE5hbWUiOiJBbmdlbGEiLCJMYXN0TmFtZSI6IkFuc2VsbWkiLCJQcm90ZWN0ZWQiOmZhbHNlLCJTZXgiOjEsIkNyZWF0ZWRCeSI6Il9tIiwiQ3JlYXRlZE9uIjoiMjAxOC0xMi0xMlQxMDoyMzo0MiIsIk1vZGlmaWVkQnkiOiJfbSIsIklkIjoiOGEzODE0ZjctNDcyZi00MWVmLWI0M2ItNTBjMTQxYWM2Yzk0IiwiTW9kaWZpZWRPbiI6IjIwMTgtMTItMTJUMTA6MjM6NDIiLCJQcm9qZWN0Ijp7IiRyZWYiOiI1In19LHsiJGlkIjoiMTg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MTk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yMC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yM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Iy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yMyIsIkFkZHJlc3MiOnsiJGlkIjoiMjQiLCJJc0xvY2FsQ2xvdWRQcm9qZWN0RmlsZUxpbmsiOmZhbHNlLCJMaW5rZWRSZXNvdXJjZVN0YXR1cyI6OCwiT3JpZ2luYWxTdHJpbmciOiIxMC4xMTg2LzE0NzItNjk2My0xMS0zMTYiLCJMaW5rZWRSZXNvdXJjZVR5cGUiOjUsIlVyaVN0cmluZyI6Imh0dHBzOi8vZG9pLm9yZy8xMC4xMTg2LzE0NzItNjk2My0xMS0zMTYiLCJQcm9wZXJ0aWVzIjp7IiRpZCI6IjI1In19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yNiIsIkFkZHJlc3MiOnsiJGlkIjoiMjciLCJJc0xvY2FsQ2xvdWRQcm9qZWN0RmlsZUxpbmsiOmZhbHNlLCJMaW5rZWRSZXNvdXJjZVN0YXR1cyI6OCwiT3JpZ2luYWxTdHJpbmciOiIyMjA5ODY5MyIsIkxpbmtlZFJlc291cmNlVHlwZSI6NSwiVXJpU3RyaW5nIjoiaHR0cDovL3d3dy5uY2JpLm5sbS5uaWguZ292L3B1Ym1lZC8yMjA5ODY5MyIsIlByb3BlcnRpZXMiOnsiJGlkIjoiMjgif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9yZ2FuaXphdGlvbnMiOltdLCJPdGhlcnNJbnZvbHZlZCI6W10sIlBhZ2VSYW5nZSI6IjxzcD5cclxuICA8bj4zMTY8L24+XHJcbiAgPGluPnRydWU8L2luPlxyXG4gIDxvcz4zMTY8L29zPlxyXG4gIDxwcz4zMTY8L3BzPlxyXG48L3NwPlxyXG48b3M+MzE2PC9vcz4iLCJQZXJpb2RpY2FsIjp7IiRpZCI6IjI5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MzQiLCJGaXJzdE5hbWUiOiJFc3RoZXIiLCJMYXN0TmFtZSI6Ik1vdCIsIk1pZGRsZU5hbWUiOiJTLiIsIlByb3RlY3RlZCI6ZmFsc2UsIlNleCI6MSwiQ3JlYXRlZEJ5IjoiX20iLCJDcmVhdGVkT24iOiIyMDE4LTEyLTEyVDEwOjI4OjQ0IiwiTW9kaWZpZWRCeSI6Il9tIiwiSWQiOiI4NTUzZDExMi00MjJkLTQ0NDEtYjhkYi0wYjE4MWZkMjg2YTQiLCJNb2RpZmllZE9uIjoiMjAxOC0xMi0xMlQxMDoyODo0NCIsIlByb2plY3QiOnsiJHJlZiI6IjUifX0seyIkaWQiOiIzNS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zNi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Mzc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zOC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</w:instrText>
          </w:r>
          <w:r w:rsidR="006C3A49" w:rsidRPr="001963E5">
            <w:rPr>
              <w:noProof/>
            </w:rPr>
            <w:instrText>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}</w:instrText>
          </w:r>
          <w:r w:rsidR="00F8757A">
            <w:rPr>
              <w:noProof/>
              <w:lang w:val="en-US"/>
            </w:rPr>
            <w:fldChar w:fldCharType="separate"/>
          </w:r>
          <w:r w:rsidR="000B0433">
            <w:rPr>
              <w:noProof/>
            </w:rPr>
            <w:t>(Colombo, 2012; Damiani et al., 2011; Kraus et al., 2010; Pommer et al., 2009)</w:t>
          </w:r>
          <w:r w:rsidR="00F8757A">
            <w:rPr>
              <w:noProof/>
              <w:lang w:val="en-US"/>
            </w:rPr>
            <w:fldChar w:fldCharType="end"/>
          </w:r>
        </w:sdtContent>
      </w:sdt>
      <w:r w:rsidR="00B70268" w:rsidRPr="00A272E4">
        <w:t xml:space="preserve">. </w:t>
      </w:r>
      <w:r w:rsidR="00B70268" w:rsidRPr="00B70268">
        <w:rPr>
          <w:lang w:val="en-US"/>
        </w:rPr>
        <w:t>Furthermore,</w:t>
      </w:r>
      <w:r w:rsidR="00A90803">
        <w:rPr>
          <w:lang w:val="en-US"/>
        </w:rPr>
        <w:t xml:space="preserve"> </w:t>
      </w:r>
      <w:r w:rsidR="00F8757A">
        <w:rPr>
          <w:lang w:val="en-US"/>
        </w:rPr>
        <w:t>the low-supply, low-performance system</w:t>
      </w:r>
      <w:r w:rsidR="00A90803">
        <w:rPr>
          <w:lang w:val="en-US"/>
        </w:rPr>
        <w:t xml:space="preserve"> is built by </w:t>
      </w:r>
      <w:r w:rsidR="00B70268" w:rsidRPr="00B70268">
        <w:rPr>
          <w:lang w:val="en-US"/>
        </w:rPr>
        <w:t>Poland, Latvia, and the Czech Republic</w:t>
      </w:r>
      <w:r w:rsidR="00A90803">
        <w:rPr>
          <w:lang w:val="en-US"/>
        </w:rPr>
        <w:t xml:space="preserve"> – three Eastern European countries</w:t>
      </w:r>
      <w:r w:rsidR="006A4FA5">
        <w:rPr>
          <w:lang w:val="en-US"/>
        </w:rPr>
        <w:t xml:space="preserve"> </w:t>
      </w:r>
      <w:sdt>
        <w:sdtPr>
          <w:rPr>
            <w:lang w:val="en-US"/>
          </w:rPr>
          <w:alias w:val="To edit, see citavi.com/edit"/>
          <w:tag w:val="CitaviPlaceholder#cb30597d-8030-4c69-b9c1-66a76a47f1a9"/>
          <w:id w:val="2074003624"/>
          <w:placeholder>
            <w:docPart w:val="DefaultPlaceholder_-1854013440"/>
          </w:placeholder>
        </w:sdtPr>
        <w:sdtEndPr/>
        <w:sdtContent>
          <w:r w:rsidR="006A4FA5">
            <w:rPr>
              <w:noProof/>
              <w:lang w:val="en-US"/>
            </w:rPr>
            <w:fldChar w:fldCharType="begin"/>
          </w:r>
          <w:r w:rsidR="006C3A49">
            <w:rPr>
              <w:noProof/>
              <w:lang w:val="en-US"/>
            </w:rPr>
            <w:instrText>ADDIN CitaviPlaceholder{eyIkaWQiOiIxIiwiRW50cmllcyI6W3siJGlkIjoiMiIsIklkIjoiOTYyN2U5YzktNGZmYS00YTQ5LWE4MGEtN2I5NjkyYmM0NTQ2IiwiUmFuZ2VMZW5ndGgiOjIyLCJSZWZlcmVuY2VJZCI6ImZkM2FjMmE2LTczMTEtNDFjMy1iN2IyLTY5ODk0NzUxODU3OSIsIlJlZmVyZW5jZSI6eyIkaWQiOiIzIiwiQWJzdHJhY3RDb21wbGV4aXR5IjowLCJBYnN0cmFjdFNvdXJjZVRleHRGb3JtYXQiOjAsIkF1dGhvcnMiOlt7IiRpZCI6IjQ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aWQiOiI1In19LHsiJGlkIjoiNiIsIkZpcnN0TmFtZSI6IlZhbGVudGluYSIsIkxhc3ROYW1lIjoiRmFyZWxsaSIsIlByb3RlY3RlZCI6ZmFsc2UsIlNleCI6MSwiQ3JlYXRlZEJ5IjoiX20iLCJDcmVhdGVkT24iOiIyMDE4LTEyLTEyVDEwOjIzOjQyIiwiTW9kaWZpZWRCeSI6Il9tIiwiSWQiOiI0OTk3OTE4Ni1iNmUxLTRkMDctYjAwNi05NzA2MDZjMDEyY2YiLCJNb2RpZmllZE9uIjoiMjAxOC0xMi0xMlQxMDoyMzo0MiIsIlByb2plY3QiOnsiJHJlZiI6IjUifX0seyIkaWQiOiI3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g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}</w:instrText>
          </w:r>
          <w:r w:rsidR="006A4FA5">
            <w:rPr>
              <w:noProof/>
              <w:lang w:val="en-US"/>
            </w:rPr>
            <w:fldChar w:fldCharType="separate"/>
          </w:r>
          <w:r w:rsidR="000B0433">
            <w:rPr>
              <w:noProof/>
              <w:lang w:val="en-US"/>
            </w:rPr>
            <w:t>(Damiani et al., 2011)</w:t>
          </w:r>
          <w:r w:rsidR="006A4FA5">
            <w:rPr>
              <w:noProof/>
              <w:lang w:val="en-US"/>
            </w:rPr>
            <w:fldChar w:fldCharType="end"/>
          </w:r>
        </w:sdtContent>
      </w:sdt>
      <w:r w:rsidR="00B70268" w:rsidRPr="00B70268">
        <w:rPr>
          <w:lang w:val="en-US"/>
        </w:rPr>
        <w:t xml:space="preserve">. </w:t>
      </w:r>
      <w:r w:rsidR="006A4FA5">
        <w:rPr>
          <w:lang w:val="en-US"/>
        </w:rPr>
        <w:t>However</w:t>
      </w:r>
      <w:r w:rsidR="00B70268" w:rsidRPr="00B70268">
        <w:rPr>
          <w:lang w:val="en-US"/>
        </w:rPr>
        <w:t xml:space="preserve">, other Eastern European countries as Slovenia, Slovakia, and Estonia are loosely attached to the </w:t>
      </w:r>
      <w:r w:rsidR="006A4FA5">
        <w:rPr>
          <w:lang w:val="en-US"/>
        </w:rPr>
        <w:t>high performance private-oriented</w:t>
      </w:r>
      <w:r w:rsidR="00B70268" w:rsidRPr="00B70268">
        <w:rPr>
          <w:lang w:val="en-US"/>
        </w:rPr>
        <w:t xml:space="preserve"> types. As we could only incorporate Spain into the typology as a southern European country, the results cannot show or negate the existence of such a cluster of LTC systems. Continental European countries are mainly included in the</w:t>
      </w:r>
      <w:r w:rsidR="006A4FA5">
        <w:rPr>
          <w:lang w:val="en-US"/>
        </w:rPr>
        <w:t xml:space="preserve"> high performance private-oriented</w:t>
      </w:r>
      <w:r w:rsidR="006A4FA5" w:rsidRPr="00B70268">
        <w:rPr>
          <w:lang w:val="en-US"/>
        </w:rPr>
        <w:t xml:space="preserve"> types</w:t>
      </w:r>
      <w:r w:rsidR="00B70268" w:rsidRPr="00B70268">
        <w:rPr>
          <w:lang w:val="en-US"/>
        </w:rPr>
        <w:t xml:space="preserve"> – especially in the </w:t>
      </w:r>
      <w:r w:rsidR="006A4FA5">
        <w:rPr>
          <w:lang w:val="en-US"/>
        </w:rPr>
        <w:t>high</w:t>
      </w:r>
      <w:r w:rsidR="002F441C">
        <w:rPr>
          <w:lang w:val="en-US"/>
        </w:rPr>
        <w:t>-</w:t>
      </w:r>
      <w:r w:rsidR="006A4FA5">
        <w:rPr>
          <w:lang w:val="en-US"/>
        </w:rPr>
        <w:t>supply</w:t>
      </w:r>
      <w:r w:rsidR="00B70268" w:rsidRPr="00B70268">
        <w:rPr>
          <w:lang w:val="en-US"/>
        </w:rPr>
        <w:t xml:space="preserve"> sub-cluster – yet the cluster includes Eastern European, Southern European, and Non-European OECD countries as well. As Japan and Korea have been attached to Germany and the Netherlands in earlier typologies due to their social insurance model in LTC</w:t>
      </w:r>
      <w:r w:rsidR="006A4FA5">
        <w:rPr>
          <w:lang w:val="en-US"/>
        </w:rPr>
        <w:t xml:space="preserve"> </w:t>
      </w:r>
      <w:sdt>
        <w:sdtPr>
          <w:rPr>
            <w:lang w:val="en-US"/>
          </w:rPr>
          <w:alias w:val="To edit, see citavi.com/edit"/>
          <w:tag w:val="CitaviPlaceholder#e005e0d1-5819-4abc-9fcd-e9b44fb8af1c"/>
          <w:id w:val="580107347"/>
          <w:placeholder>
            <w:docPart w:val="DefaultPlaceholder_-1854013440"/>
          </w:placeholder>
        </w:sdtPr>
        <w:sdtEndPr/>
        <w:sdtContent>
          <w:r w:rsidR="006A4FA5">
            <w:rPr>
              <w:noProof/>
              <w:lang w:val="en-US"/>
            </w:rPr>
            <w:fldChar w:fldCharType="begin"/>
          </w:r>
          <w:r w:rsidR="006C3A49">
            <w:rPr>
              <w:noProof/>
              <w:lang w:val="en-US"/>
            </w:rPr>
            <w:instrText>ADDIN CitaviPlaceholder{eyIkaWQiOiIxIiwiRW50cmllcyI6W3siJGlkIjoiMiIsIklkIjoiY2QwYmY5OTMtZDAxNS00ZGY2LWI0ZjQtOGIxMjM5ZGY5NzY3IiwiUmFuZ2VMZW5ndGgiOjE1LCJSZWZlcmVuY2VJZCI6Ijg2MTY2MTkzLTMwMzMtNDdjYS05NjllLTIxNjhhZjQ4YjRiOCIsIlJlZmVyZW5jZSI6eyIkaWQiOiIzIiwiQWJzdHJhY3RDb21wbGV4aXR5IjowLCJBYnN0cmFjdFNvdXJjZVRleHRGb3JtYXQiOjAsIkF1dGhvcnMiOlt7IiRpZCI6IjQ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lllYXJSZXNvbHZlZCI6IjIwMTIiLCJDcmVhdGVkQnkiOiJfbSIsIkNyZWF0ZWRPbiI6IjIwMTgtMTItMTJUMTA6MTk6MTgiLCJNb2RpZmllZEJ5IjoiX20iLCJJZCI6IjQ2YzYyNmI3LTk2NGEtNDkwNi1iOWM5LTlkNWZiNWQ2ZDdkYiIsIk1vZGlmaWVkT24iOiIyMDE4LTEyLTEyVDEwOjE5OjI0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}</w:instrText>
          </w:r>
          <w:r w:rsidR="006A4FA5">
            <w:rPr>
              <w:noProof/>
              <w:lang w:val="en-US"/>
            </w:rPr>
            <w:fldChar w:fldCharType="separate"/>
          </w:r>
          <w:r w:rsidR="000B0433">
            <w:rPr>
              <w:noProof/>
              <w:lang w:val="en-US"/>
            </w:rPr>
            <w:t>(Colombo, 2012)</w:t>
          </w:r>
          <w:r w:rsidR="006A4FA5">
            <w:rPr>
              <w:noProof/>
              <w:lang w:val="en-US"/>
            </w:rPr>
            <w:fldChar w:fldCharType="end"/>
          </w:r>
        </w:sdtContent>
      </w:sdt>
      <w:r w:rsidR="006A4FA5">
        <w:rPr>
          <w:lang w:val="en-US"/>
        </w:rPr>
        <w:t xml:space="preserve"> our results show that the high performance and the public-private mix of these LTC systems are closer to those of</w:t>
      </w:r>
      <w:r w:rsidR="00B70268" w:rsidRPr="00B70268">
        <w:rPr>
          <w:lang w:val="en-US"/>
        </w:rPr>
        <w:t xml:space="preserve"> Northern European LTC systems. </w:t>
      </w:r>
      <w:r w:rsidR="00191C08">
        <w:rPr>
          <w:lang w:val="en-US"/>
        </w:rPr>
        <w:t xml:space="preserve">Finding Finland and Germany in one cluster seems rare. Only one typology finds both </w:t>
      </w:r>
      <w:r w:rsidR="002F441C">
        <w:rPr>
          <w:lang w:val="en-US"/>
        </w:rPr>
        <w:t>countries</w:t>
      </w:r>
      <w:r w:rsidR="00191C08">
        <w:rPr>
          <w:lang w:val="en-US"/>
        </w:rPr>
        <w:t xml:space="preserve"> in one cluster, yet together with other </w:t>
      </w:r>
      <w:r w:rsidR="002F441C">
        <w:rPr>
          <w:lang w:val="en-US"/>
        </w:rPr>
        <w:t xml:space="preserve">countries </w:t>
      </w:r>
      <w:sdt>
        <w:sdtPr>
          <w:rPr>
            <w:lang w:val="en-US"/>
          </w:rPr>
          <w:alias w:val="To edit, see citavi.com/edit"/>
          <w:tag w:val="CitaviPlaceholder#0caf82ee-c218-4121-abd9-c9f213fdef35"/>
          <w:id w:val="552815682"/>
          <w:placeholder>
            <w:docPart w:val="DefaultPlaceholder_-1854013440"/>
          </w:placeholder>
        </w:sdtPr>
        <w:sdtEndPr/>
        <w:sdtContent>
          <w:r w:rsidR="00191C08">
            <w:rPr>
              <w:noProof/>
              <w:lang w:val="en-US"/>
            </w:rPr>
            <w:fldChar w:fldCharType="begin"/>
          </w:r>
          <w:r w:rsidR="006C3A49">
            <w:rPr>
              <w:noProof/>
              <w:lang w:val="en-US"/>
            </w:rPr>
            <w:instrText>ADDIN CitaviPlaceholder{eyIkaWQiOiIxIiwiRW50cmllcyI6W3siJGlkIjoiMiIsIklkIjoiNzc4NzNiMDItY2UyZC00OTQ3LThhN2UtMzUzN2I3NDQxYjNhIiwiUmFuZ2VMZW5ndGgiOjIyLCJSZWZlcmVuY2VJZCI6ImZkM2FjMmE2LTczMTEtNDFjMy1iN2IyLTY5ODk0NzUxODU3OSIsIlJlZmVyZW5jZSI6eyIkaWQiOiIzIiwiQWJzdHJhY3RDb21wbGV4aXR5IjowLCJBYnN0cmFjdFNvdXJjZVRleHRGb3JtYXQiOjAsIkF1dGhvcnMiOlt7IiRpZCI6IjQ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aWQiOiI1In19LHsiJGlkIjoiNiIsIkZpcnN0TmFtZSI6IlZhbGVudGluYSIsIkxhc3ROYW1lIjoiRmFyZWxsaSIsIlByb3RlY3RlZCI6ZmFsc2UsIlNleCI6MSwiQ3JlYXRlZEJ5IjoiX20iLCJDcmVhdGVkT24iOiIyMDE4LTEyLTEyVDEwOjIzOjQyIiwiTW9kaWZpZWRCeSI6Il9tIiwiSWQiOiI0OTk3OTE4Ni1iNmUxLTRkMDctYjAwNi05NzA2MDZjMDEyY2YiLCJNb2RpZmllZE9uIjoiMjAxOC0xMi0xMlQxMDoyMzo0MiIsIlByb2plY3QiOnsiJHJlZiI6IjUifX0seyIkaWQiOiI3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g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}</w:instrText>
          </w:r>
          <w:r w:rsidR="00191C08">
            <w:rPr>
              <w:noProof/>
              <w:lang w:val="en-US"/>
            </w:rPr>
            <w:fldChar w:fldCharType="separate"/>
          </w:r>
          <w:r w:rsidR="000B0433">
            <w:rPr>
              <w:noProof/>
              <w:lang w:val="en-US"/>
            </w:rPr>
            <w:t>(Damiani et al., 2011)</w:t>
          </w:r>
          <w:r w:rsidR="00191C08">
            <w:rPr>
              <w:noProof/>
              <w:lang w:val="en-US"/>
            </w:rPr>
            <w:fldChar w:fldCharType="end"/>
          </w:r>
        </w:sdtContent>
      </w:sdt>
      <w:r w:rsidR="00191C08">
        <w:rPr>
          <w:lang w:val="en-US"/>
        </w:rPr>
        <w:t xml:space="preserve">. </w:t>
      </w:r>
      <w:r w:rsidR="00B728ED">
        <w:rPr>
          <w:lang w:val="en-US"/>
        </w:rPr>
        <w:t>However,</w:t>
      </w:r>
      <w:r w:rsidR="00191C08">
        <w:rPr>
          <w:lang w:val="en-US"/>
        </w:rPr>
        <w:t xml:space="preserve"> on</w:t>
      </w:r>
      <w:r w:rsidR="002F441C">
        <w:rPr>
          <w:lang w:val="en-US"/>
        </w:rPr>
        <w:t>e</w:t>
      </w:r>
      <w:r w:rsidR="00191C08">
        <w:rPr>
          <w:lang w:val="en-US"/>
        </w:rPr>
        <w:t xml:space="preserve"> could speculate if this cluster would also include countries such as Austria or Luxembourg which were not included due to data limitations.</w:t>
      </w:r>
    </w:p>
    <w:p w14:paraId="01790CEE" w14:textId="51FA16AE" w:rsidR="0068084C" w:rsidRPr="006A56FF" w:rsidRDefault="00191C08" w:rsidP="00A31CB1">
      <w:pPr>
        <w:pStyle w:val="02FlietextEinzug"/>
        <w:rPr>
          <w:lang w:val="en-US"/>
        </w:rPr>
      </w:pPr>
      <w:r>
        <w:rPr>
          <w:lang w:val="en-US"/>
        </w:rPr>
        <w:lastRenderedPageBreak/>
        <w:t>Despite</w:t>
      </w:r>
      <w:r w:rsidRPr="006A56FF">
        <w:rPr>
          <w:lang w:val="en-US"/>
        </w:rPr>
        <w:t xml:space="preserve"> </w:t>
      </w:r>
      <w:r w:rsidR="005D4FC8" w:rsidRPr="006A56FF">
        <w:rPr>
          <w:lang w:val="en-US"/>
        </w:rPr>
        <w:t xml:space="preserve">many reforms in </w:t>
      </w:r>
      <w:r>
        <w:rPr>
          <w:lang w:val="en-US"/>
        </w:rPr>
        <w:t xml:space="preserve">OECD </w:t>
      </w:r>
      <w:r w:rsidR="005D4FC8" w:rsidRPr="006A56FF">
        <w:rPr>
          <w:lang w:val="en-US"/>
        </w:rPr>
        <w:t>countries’ LTC systems</w:t>
      </w:r>
      <w:r>
        <w:rPr>
          <w:lang w:val="en-US"/>
        </w:rPr>
        <w:t xml:space="preserve"> </w:t>
      </w:r>
      <w:r w:rsidR="005D4FC8" w:rsidRPr="006A56FF">
        <w:rPr>
          <w:lang w:val="en-US"/>
        </w:rPr>
        <w:t>in recent years</w:t>
      </w:r>
      <w:r>
        <w:rPr>
          <w:lang w:val="en-US"/>
        </w:rPr>
        <w:t>, our results underline certain patterns of LTC system types. A low-performance and low-supply system marked by Eastern European countries, as well as a high-performance, public-oriented system</w:t>
      </w:r>
      <w:r w:rsidR="002F441C">
        <w:rPr>
          <w:lang w:val="en-US"/>
        </w:rPr>
        <w:t xml:space="preserve"> mainly occupied by Northern European countries</w:t>
      </w:r>
      <w:r>
        <w:rPr>
          <w:lang w:val="en-US"/>
        </w:rPr>
        <w:t xml:space="preserve">. However, </w:t>
      </w:r>
      <w:r w:rsidR="002F441C">
        <w:rPr>
          <w:lang w:val="en-US"/>
        </w:rPr>
        <w:t>the</w:t>
      </w:r>
      <w:r>
        <w:rPr>
          <w:lang w:val="en-US"/>
        </w:rPr>
        <w:t xml:space="preserve"> large group of countries in the high-performance, private-oriented system </w:t>
      </w:r>
      <w:r w:rsidR="006852EF">
        <w:rPr>
          <w:lang w:val="en-US"/>
        </w:rPr>
        <w:t xml:space="preserve">is a new finding. This might show that </w:t>
      </w:r>
      <w:r w:rsidR="006852EF" w:rsidRPr="006A56FF">
        <w:rPr>
          <w:lang w:val="en-US"/>
        </w:rPr>
        <w:t xml:space="preserve">privatization and marketization </w:t>
      </w:r>
      <w:r w:rsidR="006852EF">
        <w:rPr>
          <w:lang w:val="en-US"/>
        </w:rPr>
        <w:t>reforms in OECD LTC systems</w:t>
      </w:r>
      <w:r w:rsidR="006852EF" w:rsidRPr="006A56FF">
        <w:rPr>
          <w:lang w:val="en-US"/>
        </w:rPr>
        <w:t xml:space="preserve"> (Ranci and Pavolini, 2013; Farris and Marchetti, 2017) </w:t>
      </w:r>
      <w:r w:rsidR="006852EF">
        <w:rPr>
          <w:lang w:val="en-US"/>
        </w:rPr>
        <w:t>led to a convergence of these</w:t>
      </w:r>
      <w:r w:rsidR="002F441C">
        <w:rPr>
          <w:lang w:val="en-US"/>
        </w:rPr>
        <w:t xml:space="preserve"> countries’ LTC</w:t>
      </w:r>
      <w:r w:rsidR="006852EF">
        <w:rPr>
          <w:lang w:val="en-US"/>
        </w:rPr>
        <w:t xml:space="preserve"> systems.</w:t>
      </w:r>
    </w:p>
    <w:p w14:paraId="56C7F410" w14:textId="7E2F5B19" w:rsidR="006852EF" w:rsidRPr="00313058" w:rsidRDefault="006852EF" w:rsidP="00313058">
      <w:pPr>
        <w:pStyle w:val="berschrift1"/>
        <w:rPr>
          <w:lang w:val="en-US"/>
        </w:rPr>
      </w:pPr>
      <w:r w:rsidRPr="00313058">
        <w:rPr>
          <w:lang w:val="en-US"/>
        </w:rPr>
        <w:t>Conclusion</w:t>
      </w:r>
      <w:r w:rsidR="006A4118">
        <w:rPr>
          <w:lang w:val="en-US"/>
        </w:rPr>
        <w:t xml:space="preserve"> – </w:t>
      </w:r>
      <w:r w:rsidR="00980771">
        <w:rPr>
          <w:lang w:val="en-US"/>
        </w:rPr>
        <w:t>403</w:t>
      </w:r>
      <w:r w:rsidR="006A4118">
        <w:rPr>
          <w:lang w:val="en-US"/>
        </w:rPr>
        <w:t xml:space="preserve"> words</w:t>
      </w:r>
    </w:p>
    <w:p w14:paraId="47E92298" w14:textId="3F37B3C4" w:rsidR="00F557A8" w:rsidRPr="006A56FF" w:rsidRDefault="00F557A8" w:rsidP="00313058">
      <w:pPr>
        <w:pStyle w:val="02FlietextErsterAbsatz"/>
        <w:rPr>
          <w:lang w:val="en-US"/>
        </w:rPr>
      </w:pPr>
      <w:r w:rsidRPr="006A56FF">
        <w:rPr>
          <w:lang w:val="en-US"/>
        </w:rPr>
        <w:t>We provided an updated, innovative</w:t>
      </w:r>
      <w:r w:rsidR="006852EF">
        <w:rPr>
          <w:lang w:val="en-US"/>
        </w:rPr>
        <w:t>,</w:t>
      </w:r>
      <w:r w:rsidRPr="006A56FF">
        <w:rPr>
          <w:lang w:val="en-US"/>
        </w:rPr>
        <w:t xml:space="preserve"> and flexible LTC typology. </w:t>
      </w:r>
      <w:r w:rsidR="00B728ED">
        <w:rPr>
          <w:lang w:val="en-US"/>
        </w:rPr>
        <w:t>Updated, since</w:t>
      </w:r>
      <w:r w:rsidR="00B70268">
        <w:rPr>
          <w:lang w:val="en-US"/>
        </w:rPr>
        <w:t xml:space="preserve"> we</w:t>
      </w:r>
      <w:r w:rsidRPr="006A56FF">
        <w:rPr>
          <w:lang w:val="en-US"/>
        </w:rPr>
        <w:t xml:space="preserve"> used the latest available data from the OECD database as well as</w:t>
      </w:r>
      <w:r w:rsidR="00241280" w:rsidRPr="006A56FF">
        <w:rPr>
          <w:lang w:val="en-US"/>
        </w:rPr>
        <w:t xml:space="preserve"> a</w:t>
      </w:r>
      <w:r w:rsidRPr="006A56FF">
        <w:rPr>
          <w:lang w:val="en-US"/>
        </w:rPr>
        <w:t xml:space="preserve"> unique institutional dataset, which we developed ourselves and which has been checked by country policy experts. </w:t>
      </w:r>
      <w:r w:rsidR="00B728ED">
        <w:rPr>
          <w:lang w:val="en-US"/>
        </w:rPr>
        <w:t xml:space="preserve">Innovative, because </w:t>
      </w:r>
      <w:r w:rsidRPr="006A56FF">
        <w:rPr>
          <w:lang w:val="en-US"/>
        </w:rPr>
        <w:t xml:space="preserve">most typologies rely heavily </w:t>
      </w:r>
      <w:r w:rsidR="002D6AC0" w:rsidRPr="006A56FF">
        <w:rPr>
          <w:lang w:val="en-US"/>
        </w:rPr>
        <w:t xml:space="preserve">on quantitative indicators, especially when a larger country sample is included </w:t>
      </w:r>
      <w:sdt>
        <w:sdtPr>
          <w:rPr>
            <w:lang w:val="en-US"/>
          </w:rPr>
          <w:alias w:val="Don't edit this field"/>
          <w:tag w:val="CitaviPlaceholder#664df0c3-6791-462b-842f-beca27203070"/>
          <w:id w:val="-2069945099"/>
          <w:placeholder>
            <w:docPart w:val="DefaultPlaceholder_-1854013440"/>
          </w:placeholder>
        </w:sdtPr>
        <w:sdtEndPr/>
        <w:sdtContent>
          <w:r w:rsidR="004C3BAD" w:rsidRPr="006A56FF">
            <w:rPr>
              <w:lang w:val="en-US"/>
            </w:rPr>
            <w:fldChar w:fldCharType="begin"/>
          </w:r>
          <w:r w:rsidR="006C3A49">
            <w:rPr>
              <w:lang w:val="en-US"/>
            </w:rPr>
            <w:instrText>ADDIN CitaviPlaceholder{eyIkaWQiOiIxIiwiRW50cmllcyI6W3siJGlkIjoiMiIsIklkIjoiMTQzNjQ1ZjktOGY4Ni00YzliLWE3ZGYtMjk1OGQ5MGIwNGFjIiwiUmFuZ2VMZW5ndGgiOjE0LCJSZWZlcmVuY2VJZCI6Ijg2MTY2MTkzLTMwMzMtNDdjYS05NjllLTIxNjhhZjQ4YjRiOCIsIlJlZmVyZW5jZSI6eyIkaWQiOiIzIiwiQWJzdHJhY3RDb21wbGV4aXR5IjowLCJBYnN0cmFjdFNvdXJjZVRleHRGb3JtYXQiOjAsIkF1dGhvcnMiOlt7IiRpZCI6IjQ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lllYXJSZXNvbHZlZCI6IjIwMTIiLCJDcmVhdGVkQnkiOiJfbSIsIkNyZWF0ZWRPbiI6IjIwMTgtMTItMTJUMTA6MTk6MTgiLCJNb2RpZmllZEJ5IjoiX20iLCJJZCI6IjQ2YzYyNmI3LTk2NGEtNDkwNi1iOWM5LTlkNWZiNWQ2ZDdkYiIsIk1vZGlmaWVkT24iOiIyMDE4LTEyLTEyVDEwOjE5OjI0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MTciLCJGaXJzdE5hbWUiOiJBbmdlbGEiLCJMYXN0TmFtZSI6IkFuc2VsbWkiLCJQcm90ZWN0ZWQiOmZhbHNlLCJTZXgiOjEsIkNyZWF0ZWRCeSI6Il9tIiwiQ3JlYXRlZE9uIjoiMjAxOC0xMi0xMlQxMDoyMzo0MiIsIk1vZGlmaWVkQnkiOiJfbSIsIklkIjoiOGEzODE0ZjctNDcyZi00MWVmLWI0M2ItNTBjMTQxYWM2Yzk0IiwiTW9kaWZpZWRPbiI6IjIwMTgtMTItMTJUMTA6MjM6NDIiLCJQcm9qZWN0Ijp7IiRyZWYiOiI1In19LHsiJGlkIjoiMTg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MTk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yMC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yM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Iy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yMyIsIkFkZHJlc3MiOnsiJGlkIjoiMjQiLCJJc0xvY2FsQ2xvdWRQcm9qZWN0RmlsZUxpbmsiOmZhbHNlLCJMaW5rZWRSZXNvdXJjZVN0YXR1cyI6OCwiT3JpZ2luYWxTdHJpbmciOiIxMC4xMTg2LzE0NzItNjk2My0xMS0zMTYiLCJMaW5rZWRSZXNvdXJjZVR5cGUiOjUsIlVyaVN0cmluZyI6Imh0dHBzOi8vZG9pLm9yZy8xMC4xMTg2LzE0NzItNjk2My0xMS0zMTYiLCJQcm9wZXJ0aWVzIjp7IiRpZCI6IjI1In19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yNiIsIkFkZHJlc3MiOnsiJGlkIjoiMjciLCJJc0xvY2FsQ2xvdWRQcm9qZWN0RmlsZUxpbmsiOmZhbHNlLCJMaW5rZWRSZXNvdXJjZVN0YXR1cyI6OCwiT3JpZ2luYWxTdHJpbmciOiIyMjA5ODY5MyIsIkxpbmtlZFJlc291cmNlVHlwZSI6NSwiVXJpU3RyaW5nIjoiaHR0cDovL3d3dy5uY2JpLm5sbS5uaWguZ292L3B1Ym1lZC8yMjA5ODY5MyIsIlByb3BlcnRpZXMiOnsiJGlkIjoiMjgif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9yZ2FuaXphdGlvbnMiOltdLCJPdGhlcnNJbnZvbHZlZCI6W10sIlBhZ2VSYW5nZSI6IjxzcD5cclxuICA8bj4zMTY8L24+XHJcbiAgPGluPnRydWU8L2luPlxyXG4gIDxvcz4zMTY8L29zPlxyXG4gIDxwcz4zMTY8L3BzPlxyXG48L3NwPlxyXG48b3M+MzE2PC9vcz4iLCJQZXJpb2RpY2FsIjp7IiRpZCI6IjI5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}</w:instrText>
          </w:r>
          <w:r w:rsidR="004C3BAD" w:rsidRPr="006A56FF">
            <w:rPr>
              <w:lang w:val="en-US"/>
            </w:rPr>
            <w:fldChar w:fldCharType="separate"/>
          </w:r>
          <w:r w:rsidR="000B0433">
            <w:rPr>
              <w:lang w:val="en-US"/>
            </w:rPr>
            <w:t>(Colombo, 2012; Damiani et al., 2011; Halásková et al., 2017)</w:t>
          </w:r>
          <w:r w:rsidR="004C3BAD" w:rsidRPr="006A56FF">
            <w:rPr>
              <w:lang w:val="en-US"/>
            </w:rPr>
            <w:fldChar w:fldCharType="end"/>
          </w:r>
        </w:sdtContent>
      </w:sdt>
      <w:r w:rsidR="002D6AC0" w:rsidRPr="006A56FF">
        <w:rPr>
          <w:lang w:val="en-US"/>
        </w:rPr>
        <w:t>. Only in cases of smaller country samples</w:t>
      </w:r>
      <w:r w:rsidR="006852EF">
        <w:rPr>
          <w:lang w:val="en-US"/>
        </w:rPr>
        <w:t>,</w:t>
      </w:r>
      <w:r w:rsidR="002D6AC0" w:rsidRPr="006A56FF">
        <w:rPr>
          <w:lang w:val="en-US"/>
        </w:rPr>
        <w:t xml:space="preserve"> which </w:t>
      </w:r>
      <w:r w:rsidR="00D9383E" w:rsidRPr="006A56FF">
        <w:rPr>
          <w:lang w:val="en-US"/>
        </w:rPr>
        <w:t>use more often</w:t>
      </w:r>
      <w:r w:rsidR="002D6AC0" w:rsidRPr="006A56FF">
        <w:rPr>
          <w:lang w:val="en-US"/>
        </w:rPr>
        <w:t xml:space="preserve"> qualitative comparisons</w:t>
      </w:r>
      <w:r w:rsidR="006852EF">
        <w:rPr>
          <w:lang w:val="en-US"/>
        </w:rPr>
        <w:t>,</w:t>
      </w:r>
      <w:r w:rsidR="00126962" w:rsidRPr="006A56FF">
        <w:rPr>
          <w:lang w:val="en-US"/>
        </w:rPr>
        <w:t xml:space="preserve"> institutional indicators are considered. </w:t>
      </w:r>
      <w:r w:rsidR="006852EF">
        <w:rPr>
          <w:lang w:val="en-US"/>
        </w:rPr>
        <w:t>A</w:t>
      </w:r>
      <w:r w:rsidR="00126962" w:rsidRPr="006A56FF">
        <w:rPr>
          <w:lang w:val="en-US"/>
        </w:rPr>
        <w:t xml:space="preserve"> larger country sample as well as a mix of quantitative and institutional indicators has only been adopted by </w:t>
      </w:r>
      <w:sdt>
        <w:sdtPr>
          <w:rPr>
            <w:lang w:val="en-US"/>
          </w:rPr>
          <w:alias w:val="Don't edit this field"/>
          <w:tag w:val="CitaviPlaceholder#3f2121a8-c7dc-450f-b67a-516233bc6508"/>
          <w:id w:val="-1071271194"/>
          <w:placeholder>
            <w:docPart w:val="DefaultPlaceholder_-1854013440"/>
          </w:placeholder>
        </w:sdtPr>
        <w:sdtEndPr/>
        <w:sdtContent>
          <w:r w:rsidR="00DF05EA" w:rsidRPr="006A56FF">
            <w:rPr>
              <w:lang w:val="en-US"/>
            </w:rPr>
            <w:fldChar w:fldCharType="begin"/>
          </w:r>
          <w:r w:rsidR="00952423">
            <w:rPr>
              <w:lang w:val="en-US"/>
            </w:rPr>
            <w:instrText>ADDIN CitaviPlaceholder{eyIkaWQiOiIxIiwiQXNzb2NpYXRlV2l0aFBsYWNlaG9sZGVyVGFnIjoiQ2l0YXZpUGxhY2Vob2xkZXIjMDQ5NjRhYTgtN2VmOS00YjQxLTgyNzgtZDFlZWRmMGVmMzI3IiwiRW50cmllcyI6W3siJGlkIjoiMiIsIklkIjoiYzI0ODMyZDctZDE1ZS00Njg1LThmODctMWQ2MmVjYmZlMjY2IiwiUmFuZ2VMZW5ndGgiOjEyLCJSZWZlcmVuY2VJZCI6IjRhODMxYzM0LTc2YTctNGUyYi05OTU2LWVhMTFmNjY1MTY4MCIsIk5vUGFyIjp0cnVlLCJQZXJzb25Pbmx5Ijp0cnVlLCJSZWZlcmVuY2UiOnsiJGlkIjoiMyIsIkFic3RyYWN0Q29tcGxleGl0eSI6MCwiQWJzdHJhY3RTb3VyY2VUZXh0Rm9ybWF0IjowLCJBdXRob3JzIjpbeyIkaWQiOiI0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GlkIjoiNSJ9fSx7IiRpZCI6IjY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3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OC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5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xMC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Ex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}</w:instrText>
          </w:r>
          <w:r w:rsidR="00DF05EA" w:rsidRPr="006A56FF">
            <w:rPr>
              <w:lang w:val="en-US"/>
            </w:rPr>
            <w:fldChar w:fldCharType="separate"/>
          </w:r>
          <w:r w:rsidR="000B0433">
            <w:rPr>
              <w:lang w:val="en-US"/>
            </w:rPr>
            <w:t>Kraus et al.</w:t>
          </w:r>
          <w:r w:rsidR="00DF05EA" w:rsidRPr="006A56FF">
            <w:rPr>
              <w:lang w:val="en-US"/>
            </w:rPr>
            <w:fldChar w:fldCharType="end"/>
          </w:r>
        </w:sdtContent>
      </w:sdt>
      <w:r w:rsidR="00DF05EA" w:rsidRPr="006A56FF">
        <w:rPr>
          <w:lang w:val="en-US"/>
        </w:rPr>
        <w:t xml:space="preserve"> </w:t>
      </w:r>
      <w:sdt>
        <w:sdtPr>
          <w:rPr>
            <w:lang w:val="en-US"/>
          </w:rPr>
          <w:alias w:val="Don't edit this field"/>
          <w:tag w:val="CitaviPlaceholder#04964aa8-7ef9-4b41-8278-d1eedf0ef327"/>
          <w:id w:val="1345970278"/>
          <w:placeholder>
            <w:docPart w:val="DefaultPlaceholder_-1854013440"/>
          </w:placeholder>
        </w:sdtPr>
        <w:sdtEndPr/>
        <w:sdtContent>
          <w:r w:rsidR="00DF05EA" w:rsidRPr="006A56FF">
            <w:rPr>
              <w:lang w:val="en-US"/>
            </w:rPr>
            <w:fldChar w:fldCharType="begin"/>
          </w:r>
          <w:r w:rsidR="00952423">
            <w:rPr>
              <w:lang w:val="en-US"/>
            </w:rPr>
            <w:instrText>ADDIN CitaviPlaceholder{eyIkaWQiOiIxIiwiQXNzb2NpYXRlV2l0aFBsYWNlaG9sZGVyVGFnIjoiQ2l0YXZpUGxhY2Vob2xkZXIjM2YyMTIxYTgtYzdkYy00NTBmLWI2N2EtNTE2MjMzYmM2NTA4IiwiRW50cmllcyI6W3siJGlkIjoiMiIsIklkIjoiMDZkODFiNTctZTkzMC00MWRhLWJlMzEtY2U4MDkxYTZiM2JmIiwiUmFuZ2VMZW5ndGgiOjYsIlJlZmVyZW5jZUlkIjoiNGE4MzFjMzQtNzZhNy00ZTJiLTk5NTYtZWExMWY2NjUxNjgwIiwiUmVmZXJlbmNlIjp7IiRpZCI6IjMiLCJBYnN0cmFjdENvbXBsZXhpdHkiOjAsIkFic3RyYWN0U291cmNlVGV4dEZvcm1hdCI6MCwiQXV0aG9ycyI6W3siJGlkIjoiNC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pZCI6IjUifX0seyIkaWQiOiI2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Ny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g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OS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MTA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xMS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}</w:instrText>
          </w:r>
          <w:r w:rsidR="00DF05EA" w:rsidRPr="006A56FF">
            <w:rPr>
              <w:lang w:val="en-US"/>
            </w:rPr>
            <w:fldChar w:fldCharType="separate"/>
          </w:r>
          <w:r w:rsidR="000B0433">
            <w:rPr>
              <w:lang w:val="en-US"/>
            </w:rPr>
            <w:t>(2010)</w:t>
          </w:r>
          <w:r w:rsidR="00DF05EA" w:rsidRPr="006A56FF">
            <w:rPr>
              <w:lang w:val="en-US"/>
            </w:rPr>
            <w:fldChar w:fldCharType="end"/>
          </w:r>
        </w:sdtContent>
      </w:sdt>
      <w:r w:rsidR="00DF05EA" w:rsidRPr="006A56FF">
        <w:rPr>
          <w:lang w:val="en-US"/>
        </w:rPr>
        <w:t>.</w:t>
      </w:r>
      <w:r w:rsidR="00B70268">
        <w:rPr>
          <w:lang w:val="en-US"/>
        </w:rPr>
        <w:t xml:space="preserve"> </w:t>
      </w:r>
      <w:r w:rsidR="00B728ED">
        <w:rPr>
          <w:lang w:val="en-US"/>
        </w:rPr>
        <w:t>Flexible,</w:t>
      </w:r>
      <w:r w:rsidR="00B70268">
        <w:rPr>
          <w:lang w:val="en-US"/>
        </w:rPr>
        <w:t xml:space="preserve"> </w:t>
      </w:r>
      <w:r w:rsidR="00B728ED">
        <w:rPr>
          <w:lang w:val="en-US"/>
        </w:rPr>
        <w:t xml:space="preserve">due to the fact that we defined </w:t>
      </w:r>
      <w:r w:rsidR="006852EF">
        <w:rPr>
          <w:lang w:val="en-US"/>
        </w:rPr>
        <w:t>nine clusters</w:t>
      </w:r>
      <w:r w:rsidR="00D3542F">
        <w:rPr>
          <w:lang w:val="en-US"/>
        </w:rPr>
        <w:t xml:space="preserve"> </w:t>
      </w:r>
      <w:r w:rsidR="00B70268">
        <w:rPr>
          <w:lang w:val="en-US"/>
        </w:rPr>
        <w:t>on methodolog</w:t>
      </w:r>
      <w:r w:rsidR="006852EF">
        <w:rPr>
          <w:lang w:val="en-US"/>
        </w:rPr>
        <w:t>ical grounds</w:t>
      </w:r>
      <w:r w:rsidR="00B728ED">
        <w:rPr>
          <w:lang w:val="en-US"/>
        </w:rPr>
        <w:t xml:space="preserve"> but go further in interpretation</w:t>
      </w:r>
      <w:r w:rsidR="006852EF">
        <w:rPr>
          <w:lang w:val="en-US"/>
        </w:rPr>
        <w:t xml:space="preserve"> condensed</w:t>
      </w:r>
      <w:r w:rsidR="00B728ED">
        <w:rPr>
          <w:lang w:val="en-US"/>
        </w:rPr>
        <w:t xml:space="preserve"> them</w:t>
      </w:r>
      <w:r w:rsidR="006852EF">
        <w:rPr>
          <w:lang w:val="en-US"/>
        </w:rPr>
        <w:t xml:space="preserve"> to four clusters</w:t>
      </w:r>
      <w:r w:rsidR="00B70268">
        <w:rPr>
          <w:lang w:val="en-US"/>
        </w:rPr>
        <w:t xml:space="preserve"> based on less strict methodol</w:t>
      </w:r>
      <w:r w:rsidR="002F441C">
        <w:rPr>
          <w:lang w:val="en-US"/>
        </w:rPr>
        <w:t>og</w:t>
      </w:r>
      <w:r w:rsidR="00B70268">
        <w:rPr>
          <w:lang w:val="en-US"/>
        </w:rPr>
        <w:t>ical as well as content-related considerations</w:t>
      </w:r>
      <w:r w:rsidR="002F441C">
        <w:rPr>
          <w:lang w:val="en-US"/>
        </w:rPr>
        <w:t>.</w:t>
      </w:r>
      <w:r w:rsidR="00DF05EA" w:rsidRPr="006A56FF">
        <w:rPr>
          <w:lang w:val="en-US"/>
        </w:rPr>
        <w:t xml:space="preserve"> </w:t>
      </w:r>
      <w:r w:rsidR="006852EF">
        <w:rPr>
          <w:lang w:val="en-US"/>
        </w:rPr>
        <w:t>I</w:t>
      </w:r>
      <w:r w:rsidR="00DF05EA" w:rsidRPr="006A56FF">
        <w:rPr>
          <w:lang w:val="en-US"/>
        </w:rPr>
        <w:t>n the last century marketi</w:t>
      </w:r>
      <w:r w:rsidR="004C3BAD" w:rsidRPr="006A56FF">
        <w:rPr>
          <w:lang w:val="en-US"/>
        </w:rPr>
        <w:t>zation, commodification and co</w:t>
      </w:r>
      <w:r w:rsidR="002F441C">
        <w:rPr>
          <w:lang w:val="en-US"/>
        </w:rPr>
        <w:t>r</w:t>
      </w:r>
      <w:r w:rsidR="004C3BAD" w:rsidRPr="006A56FF">
        <w:rPr>
          <w:lang w:val="en-US"/>
        </w:rPr>
        <w:t>p</w:t>
      </w:r>
      <w:r w:rsidR="00DF05EA" w:rsidRPr="006A56FF">
        <w:rPr>
          <w:lang w:val="en-US"/>
        </w:rPr>
        <w:t>o</w:t>
      </w:r>
      <w:r w:rsidR="00261168" w:rsidRPr="006A56FF">
        <w:rPr>
          <w:lang w:val="en-US"/>
        </w:rPr>
        <w:t>rat</w:t>
      </w:r>
      <w:r w:rsidR="004C3BAD" w:rsidRPr="006A56FF">
        <w:rPr>
          <w:lang w:val="en-US"/>
        </w:rPr>
        <w:t>ization of care</w:t>
      </w:r>
      <w:r w:rsidR="00DF05EA" w:rsidRPr="006A56FF">
        <w:rPr>
          <w:lang w:val="en-US"/>
        </w:rPr>
        <w:t xml:space="preserve"> changed LTC systems all over the world </w:t>
      </w:r>
      <w:sdt>
        <w:sdtPr>
          <w:rPr>
            <w:lang w:val="en-US"/>
          </w:rPr>
          <w:alias w:val="Don't edit this field"/>
          <w:tag w:val="CitaviPlaceholder#f1726c79-1af5-4e75-8eca-fc2f639f003d"/>
          <w:id w:val="14994"/>
          <w:placeholder>
            <w:docPart w:val="DefaultPlaceholder_-1854013440"/>
          </w:placeholder>
        </w:sdtPr>
        <w:sdtEndPr/>
        <w:sdtContent>
          <w:r w:rsidR="00DF05EA" w:rsidRPr="006A56FF">
            <w:rPr>
              <w:lang w:val="en-US"/>
            </w:rPr>
            <w:fldChar w:fldCharType="begin"/>
          </w:r>
          <w:r w:rsidR="006E36CF">
            <w:rPr>
              <w:lang w:val="en-US"/>
            </w:rPr>
            <w:instrText>ADDIN CitaviPlaceholder{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}</w:instrText>
          </w:r>
          <w:r w:rsidR="00DF05EA" w:rsidRPr="006A56FF">
            <w:rPr>
              <w:lang w:val="en-US"/>
            </w:rPr>
            <w:fldChar w:fldCharType="separate"/>
          </w:r>
          <w:r w:rsidR="000B0433">
            <w:rPr>
              <w:lang w:val="en-US"/>
            </w:rPr>
            <w:t>(Farris and Marchetti, 2017)</w:t>
          </w:r>
          <w:r w:rsidR="00DF05EA" w:rsidRPr="006A56FF">
            <w:rPr>
              <w:lang w:val="en-US"/>
            </w:rPr>
            <w:fldChar w:fldCharType="end"/>
          </w:r>
        </w:sdtContent>
      </w:sdt>
      <w:r w:rsidR="00DF05EA" w:rsidRPr="006A56FF">
        <w:rPr>
          <w:lang w:val="en-US"/>
        </w:rPr>
        <w:t xml:space="preserve">, which makes a new and updated LTC typology necessary. </w:t>
      </w:r>
    </w:p>
    <w:p w14:paraId="629999E3" w14:textId="71CF225B" w:rsidR="00364FD2" w:rsidRDefault="00162B67" w:rsidP="00364FD2">
      <w:pPr>
        <w:pStyle w:val="02FlietextEinzug"/>
        <w:rPr>
          <w:lang w:val="en-US"/>
        </w:rPr>
      </w:pPr>
      <w:r w:rsidRPr="006A56FF">
        <w:rPr>
          <w:lang w:val="en-US"/>
        </w:rPr>
        <w:t>Still</w:t>
      </w:r>
      <w:r w:rsidR="00241280" w:rsidRPr="006A56FF">
        <w:rPr>
          <w:lang w:val="en-US"/>
        </w:rPr>
        <w:t>,</w:t>
      </w:r>
      <w:r w:rsidRPr="006A56FF">
        <w:rPr>
          <w:lang w:val="en-US"/>
        </w:rPr>
        <w:t xml:space="preserve"> typologies</w:t>
      </w:r>
      <w:r w:rsidR="00241280" w:rsidRPr="006A56FF">
        <w:rPr>
          <w:lang w:val="en-US"/>
        </w:rPr>
        <w:t xml:space="preserve"> always</w:t>
      </w:r>
      <w:r w:rsidRPr="006A56FF">
        <w:rPr>
          <w:lang w:val="en-US"/>
        </w:rPr>
        <w:t xml:space="preserve"> imply generalizations. For example, i</w:t>
      </w:r>
      <w:r w:rsidR="00D062D3" w:rsidRPr="006A56FF">
        <w:rPr>
          <w:lang w:val="en-US"/>
        </w:rPr>
        <w:t>n many countries</w:t>
      </w:r>
      <w:r w:rsidRPr="006A56FF">
        <w:rPr>
          <w:lang w:val="en-US"/>
        </w:rPr>
        <w:t xml:space="preserve"> LTC service</w:t>
      </w:r>
      <w:r w:rsidR="006852EF">
        <w:rPr>
          <w:lang w:val="en-US"/>
        </w:rPr>
        <w:t xml:space="preserve"> provision</w:t>
      </w:r>
      <w:r w:rsidRPr="006A56FF">
        <w:rPr>
          <w:lang w:val="en-US"/>
        </w:rPr>
        <w:t xml:space="preserve"> and access have a</w:t>
      </w:r>
      <w:r w:rsidR="00D062D3" w:rsidRPr="006A56FF">
        <w:rPr>
          <w:lang w:val="en-US"/>
        </w:rPr>
        <w:t xml:space="preserve"> high regional fragmentation</w:t>
      </w:r>
      <w:r w:rsidRPr="006A56FF">
        <w:rPr>
          <w:lang w:val="en-US"/>
        </w:rPr>
        <w:t xml:space="preserve"> </w:t>
      </w:r>
      <w:sdt>
        <w:sdtPr>
          <w:rPr>
            <w:lang w:val="en-US"/>
          </w:rPr>
          <w:alias w:val="Don't edit this field"/>
          <w:tag w:val="CitaviPlaceholder#e95ca389-6564-4078-8fc8-90035c8d2a67"/>
          <w:id w:val="-795451103"/>
          <w:placeholder>
            <w:docPart w:val="DefaultPlaceholder_-1854013440"/>
          </w:placeholder>
        </w:sdtPr>
        <w:sdtEndPr/>
        <w:sdtContent>
          <w:r w:rsidRPr="006A56FF">
            <w:rPr>
              <w:lang w:val="en-US"/>
            </w:rPr>
            <w:fldChar w:fldCharType="begin"/>
          </w:r>
          <w:r w:rsidR="006E36CF">
            <w:rPr>
              <w:lang w:val="en-US"/>
            </w:rPr>
            <w:instrText>ADDIN CitaviPlaceholder{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}</w:instrText>
          </w:r>
          <w:r w:rsidRPr="006A56FF">
            <w:rPr>
              <w:lang w:val="en-US"/>
            </w:rPr>
            <w:fldChar w:fldCharType="separate"/>
          </w:r>
          <w:r w:rsidR="000B0433">
            <w:rPr>
              <w:lang w:val="en-US"/>
            </w:rPr>
            <w:t>(Spasova et al., 2018)</w:t>
          </w:r>
          <w:r w:rsidRPr="006A56FF">
            <w:rPr>
              <w:lang w:val="en-US"/>
            </w:rPr>
            <w:fldChar w:fldCharType="end"/>
          </w:r>
        </w:sdtContent>
      </w:sdt>
      <w:r w:rsidRPr="006A56FF">
        <w:rPr>
          <w:lang w:val="en-US"/>
        </w:rPr>
        <w:t xml:space="preserve">, </w:t>
      </w:r>
      <w:r w:rsidR="00D062D3" w:rsidRPr="006A56FF">
        <w:rPr>
          <w:lang w:val="en-US"/>
        </w:rPr>
        <w:lastRenderedPageBreak/>
        <w:t>which cannot</w:t>
      </w:r>
      <w:r w:rsidRPr="006A56FF">
        <w:rPr>
          <w:lang w:val="en-US"/>
        </w:rPr>
        <w:t xml:space="preserve"> be</w:t>
      </w:r>
      <w:r w:rsidR="00D062D3" w:rsidRPr="006A56FF">
        <w:rPr>
          <w:lang w:val="en-US"/>
        </w:rPr>
        <w:t xml:space="preserve"> display</w:t>
      </w:r>
      <w:r w:rsidRPr="006A56FF">
        <w:rPr>
          <w:lang w:val="en-US"/>
        </w:rPr>
        <w:t xml:space="preserve">ed on a </w:t>
      </w:r>
      <w:r w:rsidR="00B728ED">
        <w:rPr>
          <w:lang w:val="en-US"/>
        </w:rPr>
        <w:t>broad</w:t>
      </w:r>
      <w:r w:rsidRPr="006A56FF">
        <w:rPr>
          <w:lang w:val="en-US"/>
        </w:rPr>
        <w:t xml:space="preserve"> basis in an internationally comparative typology. Furthermore, LTC systems have not that clear boundaries as other welfare state systems such as healthcare, unemployment</w:t>
      </w:r>
      <w:r w:rsidR="006852EF">
        <w:rPr>
          <w:lang w:val="en-US"/>
        </w:rPr>
        <w:t>,</w:t>
      </w:r>
      <w:r w:rsidRPr="006A56FF">
        <w:rPr>
          <w:lang w:val="en-US"/>
        </w:rPr>
        <w:t xml:space="preserve"> or pensions</w:t>
      </w:r>
      <w:r w:rsidR="006852EF">
        <w:rPr>
          <w:lang w:val="en-US"/>
        </w:rPr>
        <w:t xml:space="preserve"> systems</w:t>
      </w:r>
      <w:r w:rsidR="00241280" w:rsidRPr="006A56FF">
        <w:rPr>
          <w:lang w:val="en-US"/>
        </w:rPr>
        <w:t xml:space="preserve"> do</w:t>
      </w:r>
      <w:r w:rsidRPr="006A56FF">
        <w:rPr>
          <w:lang w:val="en-US"/>
        </w:rPr>
        <w:t xml:space="preserve">. LTC can be provided via a </w:t>
      </w:r>
      <w:r w:rsidR="004C3BAD" w:rsidRPr="006A56FF">
        <w:rPr>
          <w:lang w:val="en-US"/>
        </w:rPr>
        <w:t>separate</w:t>
      </w:r>
      <w:r w:rsidRPr="006A56FF">
        <w:rPr>
          <w:lang w:val="en-US"/>
        </w:rPr>
        <w:t xml:space="preserve"> LTC system or it can be partially integrated in healthcare, social assistance</w:t>
      </w:r>
      <w:r w:rsidR="006852EF">
        <w:rPr>
          <w:lang w:val="en-US"/>
        </w:rPr>
        <w:t>,</w:t>
      </w:r>
      <w:r w:rsidRPr="006A56FF">
        <w:rPr>
          <w:lang w:val="en-US"/>
        </w:rPr>
        <w:t xml:space="preserve"> or pension systems</w:t>
      </w:r>
      <w:r w:rsidR="00F95583" w:rsidRPr="006A56FF">
        <w:rPr>
          <w:lang w:val="en-US"/>
        </w:rPr>
        <w:t xml:space="preserve">, where different access and provision rules apply </w:t>
      </w:r>
      <w:sdt>
        <w:sdtPr>
          <w:rPr>
            <w:lang w:val="en-US"/>
          </w:rPr>
          <w:alias w:val="Don't edit this field"/>
          <w:tag w:val="CitaviPlaceholder#fd078c24-6b91-4ed2-a0cb-2eb61fd7691f"/>
          <w:id w:val="745534389"/>
          <w:placeholder>
            <w:docPart w:val="DefaultPlaceholder_-1854013440"/>
          </w:placeholder>
        </w:sdtPr>
        <w:sdtEndPr/>
        <w:sdtContent>
          <w:r w:rsidR="000E5EEF" w:rsidRPr="006A56FF">
            <w:rPr>
              <w:lang w:val="en-US"/>
            </w:rPr>
            <w:fldChar w:fldCharType="begin"/>
          </w:r>
          <w:r w:rsidR="006C3A49">
            <w:rPr>
              <w:lang w:val="en-US"/>
            </w:rPr>
            <w:instrText>ADDIN CitaviPlaceholder{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}</w:instrText>
          </w:r>
          <w:r w:rsidR="000E5EEF" w:rsidRPr="006A56FF">
            <w:rPr>
              <w:lang w:val="en-US"/>
            </w:rPr>
            <w:fldChar w:fldCharType="separate"/>
          </w:r>
          <w:r w:rsidR="000B0433">
            <w:rPr>
              <w:lang w:val="en-US"/>
            </w:rPr>
            <w:t>(Nies et al., 2013)</w:t>
          </w:r>
          <w:r w:rsidR="000E5EEF" w:rsidRPr="006A56FF">
            <w:rPr>
              <w:lang w:val="en-US"/>
            </w:rPr>
            <w:fldChar w:fldCharType="end"/>
          </w:r>
        </w:sdtContent>
      </w:sdt>
      <w:r w:rsidR="000E5EEF" w:rsidRPr="006A56FF">
        <w:rPr>
          <w:lang w:val="en-US"/>
        </w:rPr>
        <w:t xml:space="preserve">. </w:t>
      </w:r>
      <w:r w:rsidR="00B728ED">
        <w:rPr>
          <w:lang w:val="en-US"/>
        </w:rPr>
        <w:t>Finally</w:t>
      </w:r>
      <w:r w:rsidR="00F95583" w:rsidRPr="006A56FF">
        <w:rPr>
          <w:lang w:val="en-US"/>
        </w:rPr>
        <w:t>, LTC is in many countries still a new issue in the welfare state, because the provision was traditionally devolved to familie</w:t>
      </w:r>
      <w:r w:rsidR="00D9383E" w:rsidRPr="006A56FF">
        <w:rPr>
          <w:lang w:val="en-US"/>
        </w:rPr>
        <w:t xml:space="preserve">s and now increasingly </w:t>
      </w:r>
      <w:r w:rsidR="00F95583" w:rsidRPr="006A56FF">
        <w:rPr>
          <w:lang w:val="en-US"/>
        </w:rPr>
        <w:t>to migrant care workers</w:t>
      </w:r>
      <w:r w:rsidR="000E5EEF" w:rsidRPr="006A56FF">
        <w:rPr>
          <w:lang w:val="en-US"/>
        </w:rPr>
        <w:t xml:space="preserve"> </w:t>
      </w:r>
      <w:sdt>
        <w:sdtPr>
          <w:rPr>
            <w:lang w:val="en-US"/>
          </w:rPr>
          <w:alias w:val="Don't edit this field"/>
          <w:tag w:val="CitaviPlaceholder#0b22ce80-8054-450c-b072-152ad4f1eec1"/>
          <w:id w:val="759487378"/>
          <w:placeholder>
            <w:docPart w:val="DefaultPlaceholder_-1854013440"/>
          </w:placeholder>
        </w:sdtPr>
        <w:sdtEndPr/>
        <w:sdtContent>
          <w:r w:rsidR="000E5EEF" w:rsidRPr="006A56FF">
            <w:rPr>
              <w:lang w:val="en-US"/>
            </w:rPr>
            <w:fldChar w:fldCharType="begin"/>
          </w:r>
          <w:r w:rsidR="006C3A49">
            <w:rPr>
              <w:lang w:val="en-US"/>
            </w:rPr>
            <w:instrText>ADDIN CitaviPlaceholder{eyIkaWQiOiIxIiwiRW50cmllcyI6W3siJGlkIjoiMiIsIklkIjoiZWQ1NzNkODAtNWIyZi00ODEwLWJlYWQtYmM0MzhjN2Y0YTM5IiwiUmFuZ2VMZW5ndGgiOjIxLCJSZWZlcmVuY2VJZCI6IjBiNmExNDJlLTkwMjMtNGJjMS04MTU2LWY0ZTdiMjU2NjM2OSIsIlJlZmVyZW5jZSI6eyIkaWQiOiIzIiwiQWJzdHJhY3RDb21wbGV4aXR5IjowLCJBYnN0cmFjdFNvdXJjZVRleHRGb3JtYXQiOjAsIkF1dGhvcnMiOlt7IiRpZCI6IjQ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}</w:instrText>
          </w:r>
          <w:r w:rsidR="000E5EEF" w:rsidRPr="006A56FF">
            <w:rPr>
              <w:lang w:val="en-US"/>
            </w:rPr>
            <w:fldChar w:fldCharType="separate"/>
          </w:r>
          <w:r w:rsidR="000B0433">
            <w:rPr>
              <w:lang w:val="en-US"/>
            </w:rPr>
            <w:t>(Colombo et al., 2011; Da Roit and Le Bihan, 2010)</w:t>
          </w:r>
          <w:r w:rsidR="000E5EEF" w:rsidRPr="006A56FF">
            <w:rPr>
              <w:lang w:val="en-US"/>
            </w:rPr>
            <w:fldChar w:fldCharType="end"/>
          </w:r>
        </w:sdtContent>
      </w:sdt>
      <w:r w:rsidR="00F95583" w:rsidRPr="006A56FF">
        <w:rPr>
          <w:lang w:val="en-US"/>
        </w:rPr>
        <w:t>. Unfortunatel</w:t>
      </w:r>
      <w:r w:rsidR="000E5EEF" w:rsidRPr="006A56FF">
        <w:rPr>
          <w:lang w:val="en-US"/>
        </w:rPr>
        <w:t xml:space="preserve">y, indicators on informal care </w:t>
      </w:r>
      <w:r w:rsidR="00F95583" w:rsidRPr="006A56FF">
        <w:rPr>
          <w:lang w:val="en-US"/>
        </w:rPr>
        <w:t>are not available and by nature not reliable. The only approximation</w:t>
      </w:r>
      <w:r w:rsidR="00241280" w:rsidRPr="006A56FF">
        <w:rPr>
          <w:lang w:val="en-US"/>
        </w:rPr>
        <w:t>, we have included,</w:t>
      </w:r>
      <w:r w:rsidR="00F95583" w:rsidRPr="006A56FF">
        <w:rPr>
          <w:lang w:val="en-US"/>
        </w:rPr>
        <w:t xml:space="preserve"> are cash benefits (especially unbound) which are an institutional measure to increase informal family and migrant care </w:t>
      </w:r>
      <w:sdt>
        <w:sdtPr>
          <w:rPr>
            <w:lang w:val="en-US"/>
          </w:rPr>
          <w:alias w:val="Don't edit this field"/>
          <w:tag w:val="CitaviPlaceholder#b3987cbb-1f8a-4e2d-b10f-93920f470a39"/>
          <w:id w:val="1002932273"/>
          <w:placeholder>
            <w:docPart w:val="DefaultPlaceholder_-1854013440"/>
          </w:placeholder>
        </w:sdtPr>
        <w:sdtEndPr/>
        <w:sdtContent>
          <w:r w:rsidR="000E5EEF" w:rsidRPr="006A56FF">
            <w:rPr>
              <w:lang w:val="en-US"/>
            </w:rPr>
            <w:fldChar w:fldCharType="begin"/>
          </w:r>
          <w:r w:rsidR="006E36CF">
            <w:rPr>
              <w:lang w:val="en-US"/>
            </w:rPr>
            <w:instrText>ADDIN CitaviPlaceholder{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}</w:instrText>
          </w:r>
          <w:r w:rsidR="000E5EEF" w:rsidRPr="006A56FF">
            <w:rPr>
              <w:lang w:val="en-US"/>
            </w:rPr>
            <w:fldChar w:fldCharType="separate"/>
          </w:r>
          <w:r w:rsidR="000B0433">
            <w:rPr>
              <w:lang w:val="en-US"/>
            </w:rPr>
            <w:t>(Da Roit and Le Bihan, 2010; Da Roit and Weicht, 2013)</w:t>
          </w:r>
          <w:r w:rsidR="000E5EEF" w:rsidRPr="006A56FF">
            <w:rPr>
              <w:lang w:val="en-US"/>
            </w:rPr>
            <w:fldChar w:fldCharType="end"/>
          </w:r>
        </w:sdtContent>
      </w:sdt>
      <w:r w:rsidR="000E5EEF" w:rsidRPr="006A56FF">
        <w:rPr>
          <w:lang w:val="en-US"/>
        </w:rPr>
        <w:t>.</w:t>
      </w:r>
    </w:p>
    <w:p w14:paraId="7138685C" w14:textId="248BE3B6" w:rsidR="00926318" w:rsidRDefault="00A51C3B" w:rsidP="00364FD2">
      <w:pPr>
        <w:pStyle w:val="02FlietextEinzug"/>
        <w:rPr>
          <w:lang w:val="en-US"/>
        </w:rPr>
      </w:pPr>
      <w:r>
        <w:rPr>
          <w:lang w:val="en-US"/>
        </w:rPr>
        <w:t xml:space="preserve">Despite these limitations, this article provides an innovative and updated LTC typology, which can </w:t>
      </w:r>
      <w:r w:rsidR="00B728ED" w:rsidRPr="00B728ED">
        <w:rPr>
          <w:lang w:val="en-US"/>
        </w:rPr>
        <w:t>extend our understanding of the composition and design of different LTC systems</w:t>
      </w:r>
      <w:r w:rsidR="00B728ED">
        <w:rPr>
          <w:lang w:val="en-US"/>
        </w:rPr>
        <w:t xml:space="preserve">. </w:t>
      </w:r>
      <w:r w:rsidR="00D51A58">
        <w:rPr>
          <w:lang w:val="en-US"/>
        </w:rPr>
        <w:t>Lastly, this flexible typology can</w:t>
      </w:r>
      <w:r w:rsidR="00B728ED">
        <w:rPr>
          <w:lang w:val="en-US"/>
        </w:rPr>
        <w:t xml:space="preserve"> </w:t>
      </w:r>
      <w:r>
        <w:rPr>
          <w:lang w:val="en-US"/>
        </w:rPr>
        <w:t>be of use by welfare state and LTC scholars and is of relevance for LTC policy officials</w:t>
      </w:r>
      <w:r w:rsidR="00D51A58">
        <w:rPr>
          <w:lang w:val="en-US"/>
        </w:rPr>
        <w:t xml:space="preserve"> who face</w:t>
      </w:r>
      <w:r w:rsidR="00D3542F">
        <w:rPr>
          <w:lang w:val="en-US"/>
        </w:rPr>
        <w:t xml:space="preserve"> the challenges of </w:t>
      </w:r>
      <w:r w:rsidR="00D51A58" w:rsidRPr="00D51A58">
        <w:rPr>
          <w:lang w:val="en-US"/>
        </w:rPr>
        <w:t>aging societies</w:t>
      </w:r>
      <w:r w:rsidR="004A168B">
        <w:rPr>
          <w:lang w:val="en-US"/>
        </w:rPr>
        <w:t>.</w:t>
      </w:r>
    </w:p>
    <w:p w14:paraId="0E0CCCCB" w14:textId="77777777" w:rsidR="00926318" w:rsidRDefault="00926318" w:rsidP="00364FD2">
      <w:pPr>
        <w:pStyle w:val="02FlietextEinzug"/>
        <w:rPr>
          <w:lang w:val="en-US"/>
        </w:rPr>
      </w:pPr>
    </w:p>
    <w:p w14:paraId="04FB45A2" w14:textId="77777777" w:rsidR="00B728ED" w:rsidRDefault="00B728ED">
      <w:pPr>
        <w:spacing w:after="160" w:line="259" w:lineRule="auto"/>
        <w:rPr>
          <w:rFonts w:eastAsia="Times New Roman"/>
          <w:b/>
          <w:bCs/>
          <w:sz w:val="32"/>
          <w:szCs w:val="28"/>
          <w:lang w:val="en-US"/>
        </w:rPr>
      </w:pPr>
      <w:r>
        <w:rPr>
          <w:lang w:val="en-US"/>
        </w:rPr>
        <w:br w:type="page"/>
      </w:r>
    </w:p>
    <w:p w14:paraId="491B9C36" w14:textId="1E0634E0" w:rsidR="00A94E53" w:rsidRPr="001963E5" w:rsidRDefault="00926318" w:rsidP="00926318">
      <w:pPr>
        <w:pStyle w:val="berschrift1"/>
        <w:rPr>
          <w:lang w:val="en-US"/>
        </w:rPr>
      </w:pPr>
      <w:r>
        <w:rPr>
          <w:lang w:val="en-US"/>
        </w:rPr>
        <w:lastRenderedPageBreak/>
        <w:t xml:space="preserve">References </w:t>
      </w:r>
      <w:r w:rsidR="002E4F27">
        <w:rPr>
          <w:lang w:val="en-US"/>
        </w:rPr>
        <w:t>–</w:t>
      </w:r>
      <w:r>
        <w:rPr>
          <w:lang w:val="en-US"/>
        </w:rPr>
        <w:t xml:space="preserve"> 1074</w:t>
      </w:r>
      <w:r w:rsidR="002E4F27">
        <w:rPr>
          <w:lang w:val="en-US"/>
        </w:rPr>
        <w:t xml:space="preserve"> words</w:t>
      </w:r>
    </w:p>
    <w:sdt>
      <w:sdtPr>
        <w:rPr>
          <w:rFonts w:eastAsiaTheme="minorHAnsi"/>
          <w:b w:val="0"/>
          <w:bCs w:val="0"/>
          <w:sz w:val="24"/>
          <w:szCs w:val="22"/>
          <w:lang w:val="en-US"/>
        </w:rPr>
        <w:alias w:val="Don’t edit this field."/>
        <w:tag w:val="CitaviBibliography"/>
        <w:id w:val="-861361920"/>
        <w:placeholder>
          <w:docPart w:val="DefaultPlaceholder_-1854013440"/>
        </w:placeholder>
      </w:sdtPr>
      <w:sdtEndPr>
        <w:rPr>
          <w:rFonts w:eastAsia="Calibri"/>
        </w:rPr>
      </w:sdtEndPr>
      <w:sdtContent>
        <w:p w14:paraId="555190FC" w14:textId="77777777" w:rsidR="000B0433" w:rsidRDefault="00D062D3" w:rsidP="000B0433">
          <w:pPr>
            <w:pStyle w:val="CitaviBibliographyHeading"/>
            <w:rPr>
              <w:lang w:val="en-US"/>
            </w:rPr>
          </w:pPr>
          <w:r w:rsidRPr="006A56FF">
            <w:rPr>
              <w:lang w:val="en-US"/>
            </w:rPr>
            <w:fldChar w:fldCharType="begin"/>
          </w:r>
          <w:r w:rsidR="00DB62C0" w:rsidRPr="006A56FF">
            <w:rPr>
              <w:lang w:val="en-US"/>
            </w:rPr>
            <w:instrText>ADDIN CITAVI.BIBLIOGRAPHY 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</w:instrText>
          </w:r>
          <w:r w:rsidRPr="006A56FF">
            <w:rPr>
              <w:lang w:val="en-US"/>
            </w:rPr>
            <w:fldChar w:fldCharType="separate"/>
          </w:r>
          <w:bookmarkStart w:id="13" w:name="_CTVBIBLIOGRAPHY1"/>
          <w:bookmarkEnd w:id="13"/>
          <w:r w:rsidR="000B0433">
            <w:rPr>
              <w:lang w:val="en-US"/>
            </w:rPr>
            <w:t>References</w:t>
          </w:r>
        </w:p>
        <w:p w14:paraId="7D53A460" w14:textId="77777777" w:rsidR="000B0433" w:rsidRDefault="000B0433" w:rsidP="000B0433">
          <w:pPr>
            <w:pStyle w:val="CitaviBibliographyEntry"/>
            <w:rPr>
              <w:lang w:val="en-US"/>
            </w:rPr>
          </w:pPr>
          <w:bookmarkStart w:id="14" w:name="_CTVL001034e448139b54f419adf4039f0e6938f"/>
          <w:r>
            <w:rPr>
              <w:lang w:val="en-US"/>
            </w:rPr>
            <w:t>Alber, J. (1995) ‘A Framework for the Comparative Study of Social Services’, Journal of European Social Policy 5(2): 131–49.</w:t>
          </w:r>
        </w:p>
        <w:p w14:paraId="2F211FE7" w14:textId="77777777" w:rsidR="000B0433" w:rsidRDefault="000B0433" w:rsidP="000B0433">
          <w:pPr>
            <w:pStyle w:val="CitaviBibliographyEntry"/>
            <w:rPr>
              <w:lang w:val="en-US"/>
            </w:rPr>
          </w:pPr>
          <w:bookmarkStart w:id="15" w:name="_CTVL001810c08d70777472783612d9c6746a6b1"/>
          <w:bookmarkEnd w:id="14"/>
          <w:r>
            <w:rPr>
              <w:lang w:val="en-US"/>
            </w:rPr>
            <w:t>Anderson, A. (2012) ‘Europe's Care Regimes and the Role of Migrant Care Workers Within Them’, Journal of Population Ageing 5(2): 135–46.</w:t>
          </w:r>
        </w:p>
        <w:p w14:paraId="582825C6" w14:textId="77777777" w:rsidR="000B0433" w:rsidRDefault="000B0433" w:rsidP="000B0433">
          <w:pPr>
            <w:pStyle w:val="CitaviBibliographyEntry"/>
            <w:rPr>
              <w:lang w:val="en-US"/>
            </w:rPr>
          </w:pPr>
          <w:bookmarkStart w:id="16" w:name="_CTVL001d05c2d44cb5e4fe2b3f74ab1c28541ed"/>
          <w:bookmarkEnd w:id="15"/>
          <w:r>
            <w:rPr>
              <w:lang w:val="en-US"/>
            </w:rPr>
            <w:t>Anttonen, A. and Sipilä, J. (1996) ‘European Social Care Services: Is it possible to identify models?’, Journal of European Social Policy 6(2): 87–100.</w:t>
          </w:r>
        </w:p>
        <w:p w14:paraId="637E707C" w14:textId="77777777" w:rsidR="000B0433" w:rsidRDefault="000B0433" w:rsidP="000B0433">
          <w:pPr>
            <w:pStyle w:val="CitaviBibliographyEntry"/>
            <w:rPr>
              <w:lang w:val="en-US"/>
            </w:rPr>
          </w:pPr>
          <w:bookmarkStart w:id="17" w:name="_CTVL0019c83775edfdb449eb0696fce30169fae"/>
          <w:bookmarkEnd w:id="16"/>
          <w:r>
            <w:rPr>
              <w:lang w:val="en-US"/>
            </w:rPr>
            <w:t>Arts, W. and Gelissen, J. (2002) ‘Three worlds of welfare capitalism or more?: A state-of-the-art report’, Journal of European Social Policy 12(2): 137–58.</w:t>
          </w:r>
        </w:p>
        <w:p w14:paraId="1AD368AF" w14:textId="77777777" w:rsidR="000B0433" w:rsidRDefault="000B0433" w:rsidP="000B0433">
          <w:pPr>
            <w:pStyle w:val="CitaviBibliographyEntry"/>
            <w:rPr>
              <w:lang w:val="en-US"/>
            </w:rPr>
          </w:pPr>
          <w:bookmarkStart w:id="18" w:name="_CTVL001a858d40c11f94d469c01c5a9e0154ab5"/>
          <w:bookmarkEnd w:id="17"/>
          <w:r>
            <w:rPr>
              <w:lang w:val="en-US"/>
            </w:rPr>
            <w:t>Bakx, P., Chernichovsky, D., Paolucci, F., Schokkaert, E., Trottmann, M., Wasem, J. and Schut, F. (2015) ‘Demand-side strategies to deal with moral hazard in public insurance for long-term care’, Journal of health services research &amp; policy 20(3): 170–6.</w:t>
          </w:r>
        </w:p>
        <w:p w14:paraId="53F3EED8" w14:textId="77777777" w:rsidR="000B0433" w:rsidRDefault="000B0433" w:rsidP="000B0433">
          <w:pPr>
            <w:pStyle w:val="CitaviBibliographyEntry"/>
            <w:rPr>
              <w:lang w:val="en-US"/>
            </w:rPr>
          </w:pPr>
          <w:bookmarkStart w:id="19" w:name="_CTVL001e6435ca3dc8443b5a53ecffd8c03ae4d"/>
          <w:bookmarkEnd w:id="18"/>
          <w:r>
            <w:rPr>
              <w:lang w:val="en-US"/>
            </w:rPr>
            <w:t>Bettio, F. and Plantenga, J. (2004) ‘Comparing Care Regimes in Europe’, Feminist Economics 10(1): 85–113.</w:t>
          </w:r>
        </w:p>
        <w:p w14:paraId="35A66377" w14:textId="77777777" w:rsidR="000B0433" w:rsidRDefault="000B0433" w:rsidP="000B0433">
          <w:pPr>
            <w:pStyle w:val="CitaviBibliographyEntry"/>
            <w:rPr>
              <w:lang w:val="en-US"/>
            </w:rPr>
          </w:pPr>
          <w:bookmarkStart w:id="20" w:name="_CTVL0013d007445ae5a40379b45bf9ea10b8792"/>
          <w:bookmarkEnd w:id="19"/>
          <w:r>
            <w:rPr>
              <w:lang w:val="en-US"/>
            </w:rPr>
            <w:t>Böhm, K., Schmid, A., Götze, R., Landwehr, C. and Rothgang, H. (2013) ‘Five types of OECD healthcare systems: empirical results of a deductive classification’, Health policy (Amsterdam, Netherlands) 113(3): 258–69.</w:t>
          </w:r>
        </w:p>
        <w:p w14:paraId="5EFD8E94" w14:textId="77777777" w:rsidR="000B0433" w:rsidRDefault="000B0433" w:rsidP="000B0433">
          <w:pPr>
            <w:pStyle w:val="CitaviBibliographyEntry"/>
            <w:rPr>
              <w:lang w:val="en-US"/>
            </w:rPr>
          </w:pPr>
          <w:bookmarkStart w:id="21" w:name="_CTVL00134984415fb464e2783512e6c89b0cd6c"/>
          <w:bookmarkEnd w:id="20"/>
          <w:r>
            <w:rPr>
              <w:lang w:val="en-US"/>
            </w:rPr>
            <w:t>Castles, F. G. and Mitchell, D. (1993) ‘Worlds of Welfare and Families of Nations’, in F. G. Castles (ed.)</w:t>
          </w:r>
          <w:bookmarkEnd w:id="21"/>
          <w:r>
            <w:rPr>
              <w:lang w:val="en-US"/>
            </w:rPr>
            <w:t xml:space="preserve"> </w:t>
          </w:r>
          <w:r w:rsidRPr="000B0433">
            <w:rPr>
              <w:i/>
              <w:lang w:val="en-US"/>
            </w:rPr>
            <w:t xml:space="preserve">Families of nations: Patterns of public policy in Western democracies. </w:t>
          </w:r>
          <w:r w:rsidRPr="000B0433">
            <w:rPr>
              <w:lang w:val="en-US"/>
            </w:rPr>
            <w:t>Aldershot: Ashgate.</w:t>
          </w:r>
        </w:p>
        <w:p w14:paraId="49A14749" w14:textId="77777777" w:rsidR="000B0433" w:rsidRDefault="000B0433" w:rsidP="000B0433">
          <w:pPr>
            <w:pStyle w:val="CitaviBibliographyEntry"/>
            <w:rPr>
              <w:lang w:val="en-US"/>
            </w:rPr>
          </w:pPr>
          <w:bookmarkStart w:id="22" w:name="_CTVL00186166193303347ca969e2168af48b4b8"/>
          <w:r>
            <w:rPr>
              <w:lang w:val="en-US"/>
            </w:rPr>
            <w:t>Colombo, F. (2012) ‘Typology of Public Coverage for Long-Term Care in OECD Countries’, in J. Costa-Font and C. Courbage (eds)</w:t>
          </w:r>
          <w:bookmarkEnd w:id="22"/>
          <w:r>
            <w:rPr>
              <w:lang w:val="en-US"/>
            </w:rPr>
            <w:t xml:space="preserve"> </w:t>
          </w:r>
          <w:r w:rsidRPr="000B0433">
            <w:rPr>
              <w:i/>
              <w:lang w:val="en-US"/>
            </w:rPr>
            <w:t>Financing Long-Term Care in Europe: Institutions, Markets and Models</w:t>
          </w:r>
          <w:r w:rsidRPr="000B0433">
            <w:rPr>
              <w:lang w:val="en-US"/>
            </w:rPr>
            <w:t>, pp. 17–40. London, s.l.: Palgrave Macmillan UK.</w:t>
          </w:r>
        </w:p>
        <w:p w14:paraId="5EB0057D" w14:textId="77777777" w:rsidR="000B0433" w:rsidRDefault="000B0433" w:rsidP="000B0433">
          <w:pPr>
            <w:pStyle w:val="CitaviBibliographyEntry"/>
            <w:rPr>
              <w:lang w:val="en-US"/>
            </w:rPr>
          </w:pPr>
          <w:bookmarkStart w:id="23" w:name="_CTVL0010b6a142e90234bc18156f4e7b2566369"/>
          <w:r>
            <w:rPr>
              <w:lang w:val="en-US"/>
            </w:rPr>
            <w:t>Colombo, F., Llena-Nozal, A., Mercier, J. and Tjadens, F. (2011)</w:t>
          </w:r>
          <w:bookmarkEnd w:id="23"/>
          <w:r>
            <w:rPr>
              <w:lang w:val="en-US"/>
            </w:rPr>
            <w:t xml:space="preserve"> </w:t>
          </w:r>
          <w:r w:rsidRPr="000B0433">
            <w:rPr>
              <w:i/>
              <w:lang w:val="en-US"/>
            </w:rPr>
            <w:t xml:space="preserve">Help wanted?: Providing and paying for long-term care. </w:t>
          </w:r>
          <w:r w:rsidRPr="000B0433">
            <w:rPr>
              <w:lang w:val="en-US"/>
            </w:rPr>
            <w:t>Paris: OECD.</w:t>
          </w:r>
        </w:p>
        <w:p w14:paraId="20FA001B" w14:textId="77777777" w:rsidR="000B0433" w:rsidRDefault="000B0433" w:rsidP="000B0433">
          <w:pPr>
            <w:pStyle w:val="CitaviBibliographyEntry"/>
            <w:rPr>
              <w:lang w:val="en-US"/>
            </w:rPr>
          </w:pPr>
          <w:bookmarkStart w:id="24" w:name="_CTVL0011b8ba8c659eb4b73a7f1fa02fe518735"/>
          <w:r>
            <w:rPr>
              <w:lang w:val="en-US"/>
            </w:rPr>
            <w:t>Da Roit, B. and Le Bihan, B. (2010) ‘Similar and Yet So Different: Cash-for-Care in Six European Countries’ Long-Term Care Policies’, The Milbank Quarterly 88(3): 286–309.</w:t>
          </w:r>
        </w:p>
        <w:p w14:paraId="21978C00" w14:textId="77777777" w:rsidR="000B0433" w:rsidRDefault="000B0433" w:rsidP="000B0433">
          <w:pPr>
            <w:pStyle w:val="CitaviBibliographyEntry"/>
            <w:rPr>
              <w:lang w:val="en-US"/>
            </w:rPr>
          </w:pPr>
          <w:bookmarkStart w:id="25" w:name="_CTVL001a4836dae68d94d748616d13fb0207f15"/>
          <w:bookmarkEnd w:id="24"/>
          <w:r>
            <w:rPr>
              <w:lang w:val="en-US"/>
            </w:rPr>
            <w:t>Da Roit, B. and Weicht, B. (2013) ‘Migrant care work and care, migration and employment regimes: A fuzzy-set analysis’, Journal of European Social Policy 23(5): 469–86.</w:t>
          </w:r>
        </w:p>
        <w:p w14:paraId="3997299F" w14:textId="77777777" w:rsidR="000B0433" w:rsidRDefault="000B0433" w:rsidP="000B0433">
          <w:pPr>
            <w:pStyle w:val="CitaviBibliographyEntry"/>
            <w:rPr>
              <w:lang w:val="en-US"/>
            </w:rPr>
          </w:pPr>
          <w:bookmarkStart w:id="26" w:name="_CTVL001fd3ac2a6731141c3b7b2698947518579"/>
          <w:bookmarkEnd w:id="25"/>
          <w:r>
            <w:rPr>
              <w:lang w:val="en-US"/>
            </w:rPr>
            <w:t>Damiani, G., Farelli, V., Anselmi, A., Sicuro, L., Solipaca, A., Burgio, A., Iezzi, D. F. and Ricciardi, W. (2011) ‘Patterns of Long Term Care in 29 European countries: evidence from an exploratory study’, BMC health services research 11: 316.</w:t>
          </w:r>
        </w:p>
        <w:p w14:paraId="7688C87D" w14:textId="77777777" w:rsidR="000B0433" w:rsidRDefault="000B0433" w:rsidP="000B0433">
          <w:pPr>
            <w:pStyle w:val="CitaviBibliographyEntry"/>
            <w:rPr>
              <w:lang w:val="en-US"/>
            </w:rPr>
          </w:pPr>
          <w:bookmarkStart w:id="27" w:name="_CTVL0015f1bbd69fb3c4522abd802c60d39aab7"/>
          <w:bookmarkEnd w:id="26"/>
          <w:r>
            <w:rPr>
              <w:lang w:val="en-US"/>
            </w:rPr>
            <w:t>Di Rosa, M., Kofahl, C., McKee, K., Bień, B., Lamura, G., Prouskas, C., Döhner, H. and Mnich, E. (2011) ‘A Typology of Caregiving Situations and Service Use in Family Carers of Older People in Six European Countries’, GeroPsych 24(1): 5–18.</w:t>
          </w:r>
        </w:p>
        <w:p w14:paraId="63F29DDF" w14:textId="77777777" w:rsidR="000B0433" w:rsidRDefault="000B0433" w:rsidP="000B0433">
          <w:pPr>
            <w:pStyle w:val="CitaviBibliographyEntry"/>
            <w:rPr>
              <w:lang w:val="en-US"/>
            </w:rPr>
          </w:pPr>
          <w:bookmarkStart w:id="28" w:name="_CTVL0010ab61766c6234c81af59c27fe2c9d49d"/>
          <w:bookmarkEnd w:id="27"/>
          <w:r>
            <w:rPr>
              <w:lang w:val="en-US"/>
            </w:rPr>
            <w:t>Esping-Andersen, G. (1990)</w:t>
          </w:r>
          <w:bookmarkEnd w:id="28"/>
          <w:r>
            <w:rPr>
              <w:lang w:val="en-US"/>
            </w:rPr>
            <w:t xml:space="preserve"> </w:t>
          </w:r>
          <w:r w:rsidRPr="000B0433">
            <w:rPr>
              <w:i/>
              <w:lang w:val="en-US"/>
            </w:rPr>
            <w:t xml:space="preserve">The three worlds of welfare capitalism. </w:t>
          </w:r>
          <w:r w:rsidRPr="000B0433">
            <w:rPr>
              <w:lang w:val="en-US"/>
            </w:rPr>
            <w:t>Princeton, N.J.: Princeton University Press.</w:t>
          </w:r>
        </w:p>
        <w:p w14:paraId="2497A154" w14:textId="77777777" w:rsidR="000B0433" w:rsidRDefault="000B0433" w:rsidP="000B0433">
          <w:pPr>
            <w:pStyle w:val="CitaviBibliographyEntry"/>
            <w:rPr>
              <w:lang w:val="en-US"/>
            </w:rPr>
          </w:pPr>
          <w:bookmarkStart w:id="29" w:name="_CTVL001e695c9812ebe48f081664322ba67ea9f"/>
          <w:r>
            <w:rPr>
              <w:lang w:val="en-US"/>
            </w:rPr>
            <w:t>European Commission (2018) ‘ESPN thematic report on Challenges in long-term care’. https://ec.europa.eu/social/main.jsp?advSearchKey=espnltc_2018&amp;mode=advancedSubmit&amp;catId=22&amp;policyArea=0&amp;policyAreaSub=0&amp;country=0&amp;year=0.</w:t>
          </w:r>
        </w:p>
        <w:p w14:paraId="6BE576AA" w14:textId="77777777" w:rsidR="000B0433" w:rsidRDefault="000B0433" w:rsidP="000B0433">
          <w:pPr>
            <w:pStyle w:val="CitaviBibliographyEntry"/>
            <w:rPr>
              <w:lang w:val="en-US"/>
            </w:rPr>
          </w:pPr>
          <w:bookmarkStart w:id="30" w:name="_CTVL0013deb4cb5e8224491a572d4026b6a1358"/>
          <w:bookmarkEnd w:id="29"/>
          <w:r>
            <w:rPr>
              <w:lang w:val="en-US"/>
            </w:rPr>
            <w:t>Farris, S. R. and Marchetti, S. (2017) ‘From the Commodification to the Corporatization of Care: European Perspectives and Debates’, Social Politics: International Studies in Gender, State &amp; Society 24(2): 109–31.</w:t>
          </w:r>
        </w:p>
        <w:p w14:paraId="2DF08E13" w14:textId="77777777" w:rsidR="000B0433" w:rsidRDefault="000B0433" w:rsidP="000B0433">
          <w:pPr>
            <w:pStyle w:val="CitaviBibliographyEntry"/>
            <w:rPr>
              <w:lang w:val="en-US"/>
            </w:rPr>
          </w:pPr>
          <w:bookmarkStart w:id="31" w:name="_CTVL0017c3d120b68894a438ddae60dd66cb8df"/>
          <w:bookmarkEnd w:id="30"/>
          <w:r>
            <w:rPr>
              <w:lang w:val="en-US"/>
            </w:rPr>
            <w:lastRenderedPageBreak/>
            <w:t>Ferrera, M. (1996) ‘The 'Southern Model' of Welfare in Social Europe’, Journal of European Social Policy 6(1): 17–37.</w:t>
          </w:r>
        </w:p>
        <w:p w14:paraId="6A16DD89" w14:textId="77777777" w:rsidR="000B0433" w:rsidRDefault="000B0433" w:rsidP="000B0433">
          <w:pPr>
            <w:pStyle w:val="CitaviBibliographyEntry"/>
            <w:rPr>
              <w:lang w:val="en-US"/>
            </w:rPr>
          </w:pPr>
          <w:bookmarkStart w:id="32" w:name="_CTVL0014251892f140044c98ec580332144306b"/>
          <w:bookmarkEnd w:id="31"/>
          <w:r>
            <w:rPr>
              <w:lang w:val="en-US"/>
            </w:rPr>
            <w:t>Fonseca, J. R.S. (2013) ‘Clustering in the field of social sciences: that is your choice’, International Journal of Social Research Methodology 16(5): 403–28.</w:t>
          </w:r>
        </w:p>
        <w:p w14:paraId="25126519" w14:textId="77777777" w:rsidR="000B0433" w:rsidRDefault="000B0433" w:rsidP="000B0433">
          <w:pPr>
            <w:pStyle w:val="CitaviBibliographyEntry"/>
            <w:rPr>
              <w:lang w:val="en-US"/>
            </w:rPr>
          </w:pPr>
          <w:bookmarkStart w:id="33" w:name="_CTVL001373c94ccf3c24a1ebfb425e778bd7fad"/>
          <w:bookmarkEnd w:id="32"/>
          <w:r>
            <w:rPr>
              <w:lang w:val="en-US"/>
            </w:rPr>
            <w:t>Halásková, R., Bednář, P. and Halásková, M. (2017) ‘Forms of Providing and Financing Long-Term Care in OECD Countries’, Review of Economic Perspectives 17(2): 159–78.</w:t>
          </w:r>
        </w:p>
        <w:p w14:paraId="3F11A651" w14:textId="77777777" w:rsidR="000B0433" w:rsidRDefault="000B0433" w:rsidP="000B0433">
          <w:pPr>
            <w:pStyle w:val="CitaviBibliographyEntry"/>
            <w:rPr>
              <w:lang w:val="en-US"/>
            </w:rPr>
          </w:pPr>
          <w:bookmarkStart w:id="34" w:name="_CTVL0012648c6a98a1148368dd9ae50a6bfa51a"/>
          <w:bookmarkEnd w:id="33"/>
          <w:r>
            <w:rPr>
              <w:lang w:val="en-US"/>
            </w:rPr>
            <w:t>Halfens, R. J. G., Meesterberends, E., van Nie-Visser, N. C., Lohrmann, C., Schönherr, S., Meijers, J. M. M., Hahn, S., Vangelooven, C. and Schols, J. M. G. A. (2013) ‘International prevalence measurement of care problems: results’, Journal of advanced nursing 69(9): e5-17.</w:t>
          </w:r>
        </w:p>
        <w:p w14:paraId="12553C22" w14:textId="77777777" w:rsidR="000B0433" w:rsidRDefault="000B0433" w:rsidP="000B0433">
          <w:pPr>
            <w:pStyle w:val="CitaviBibliographyEntry"/>
            <w:rPr>
              <w:lang w:val="en-US"/>
            </w:rPr>
          </w:pPr>
          <w:bookmarkStart w:id="35" w:name="_CTVL001be466e05928646daa518cec4cec03f63"/>
          <w:bookmarkEnd w:id="34"/>
          <w:r>
            <w:rPr>
              <w:lang w:val="en-US"/>
            </w:rPr>
            <w:t>Jensen, C. (2008) ‘Worlds of welfare services and transfers’, Journal of European Social Policy 18(2): 151–62.</w:t>
          </w:r>
        </w:p>
        <w:p w14:paraId="71354FBB" w14:textId="77777777" w:rsidR="000B0433" w:rsidRDefault="000B0433" w:rsidP="000B0433">
          <w:pPr>
            <w:pStyle w:val="CitaviBibliographyEntry"/>
            <w:rPr>
              <w:lang w:val="en-US"/>
            </w:rPr>
          </w:pPr>
          <w:bookmarkStart w:id="36" w:name="_CTVL0010c10d28edea54957a390cc5df62b8fef"/>
          <w:bookmarkEnd w:id="35"/>
          <w:r>
            <w:rPr>
              <w:lang w:val="en-US"/>
            </w:rPr>
            <w:t>Kautto, M. (2002) ‘Investing in Services in West European welfare states’, Journal of European Social Policy 12(1): 53–65.</w:t>
          </w:r>
        </w:p>
        <w:p w14:paraId="6D64F0F4" w14:textId="77777777" w:rsidR="000B0433" w:rsidRDefault="000B0433" w:rsidP="000B0433">
          <w:pPr>
            <w:pStyle w:val="CitaviBibliographyEntry"/>
            <w:rPr>
              <w:lang w:val="en-US"/>
            </w:rPr>
          </w:pPr>
          <w:bookmarkStart w:id="37" w:name="_CTVL0011f8691c88a8d41f08287656a243643f7"/>
          <w:bookmarkEnd w:id="36"/>
          <w:r>
            <w:rPr>
              <w:lang w:val="en-US"/>
            </w:rPr>
            <w:t>Kleinke, K., Stemmler, M., Reinecke, J. and Lösel, F. (2011) ‘Efficient ways to impute incomplete panel data’, AStA Adv Stat Anal 95(4): 351–73.</w:t>
          </w:r>
        </w:p>
        <w:p w14:paraId="4F37BA40" w14:textId="77777777" w:rsidR="000B0433" w:rsidRDefault="000B0433" w:rsidP="000B0433">
          <w:pPr>
            <w:pStyle w:val="CitaviBibliographyEntry"/>
            <w:rPr>
              <w:lang w:val="en-US"/>
            </w:rPr>
          </w:pPr>
          <w:bookmarkStart w:id="38" w:name="_CTVL0014a831c3476a74e2b9956ea11f6651680"/>
          <w:bookmarkEnd w:id="37"/>
          <w:r>
            <w:rPr>
              <w:lang w:val="en-US"/>
            </w:rPr>
            <w:t>Kraus, M., Riedel, M., Mot, E. S., Willemé, P. and Röhrling, G. (2010)</w:t>
          </w:r>
          <w:bookmarkEnd w:id="38"/>
          <w:r>
            <w:rPr>
              <w:lang w:val="en-US"/>
            </w:rPr>
            <w:t xml:space="preserve"> </w:t>
          </w:r>
          <w:r w:rsidRPr="000B0433">
            <w:rPr>
              <w:i/>
              <w:lang w:val="en-US"/>
            </w:rPr>
            <w:t xml:space="preserve">A typology of long-term care systems in Europe. </w:t>
          </w:r>
          <w:r w:rsidRPr="000B0433">
            <w:rPr>
              <w:lang w:val="en-US"/>
            </w:rPr>
            <w:t>Brussels: ENEPRI.</w:t>
          </w:r>
        </w:p>
        <w:p w14:paraId="7E3973C9" w14:textId="77777777" w:rsidR="000B0433" w:rsidRDefault="000B0433" w:rsidP="000B0433">
          <w:pPr>
            <w:pStyle w:val="CitaviBibliographyEntry"/>
            <w:rPr>
              <w:lang w:val="en-US"/>
            </w:rPr>
          </w:pPr>
          <w:bookmarkStart w:id="39" w:name="_CTVL0014201f31f4e42406fb639b4aefaa60020"/>
          <w:r>
            <w:rPr>
              <w:lang w:val="en-US"/>
            </w:rPr>
            <w:t>Leitner, S. (2003) ‘Varieties of familialism: The caring function of the family in comparative perspective’, European Societies 5(4): 353–75.</w:t>
          </w:r>
        </w:p>
        <w:p w14:paraId="5E0A69D2" w14:textId="77777777" w:rsidR="000B0433" w:rsidRDefault="000B0433" w:rsidP="000B0433">
          <w:pPr>
            <w:pStyle w:val="CitaviBibliographyEntry"/>
            <w:rPr>
              <w:lang w:val="en-US"/>
            </w:rPr>
          </w:pPr>
          <w:bookmarkStart w:id="40" w:name="_CTVL00108ebed689e2c4289841c92d111094b6e"/>
          <w:bookmarkEnd w:id="39"/>
          <w:r>
            <w:rPr>
              <w:lang w:val="en-US"/>
            </w:rPr>
            <w:t>Milligan, G. W. and Cooper, M. C. (1987) ‘Methodology Review: Clustering Methods’, Applied Psychological Measurement 11(4): 329–54.</w:t>
          </w:r>
        </w:p>
        <w:p w14:paraId="27503DD6" w14:textId="77777777" w:rsidR="000B0433" w:rsidRDefault="000B0433" w:rsidP="000B0433">
          <w:pPr>
            <w:pStyle w:val="CitaviBibliographyEntry"/>
            <w:rPr>
              <w:lang w:val="en-US"/>
            </w:rPr>
          </w:pPr>
          <w:bookmarkStart w:id="41" w:name="_CTVL001c8de60e5bb4846cabf3cbe7b0f4faa71"/>
          <w:bookmarkEnd w:id="40"/>
          <w:r>
            <w:rPr>
              <w:lang w:val="en-US"/>
            </w:rPr>
            <w:t>Nies, H., Leichsenring, K. and Mak, S. (2013) ‘The Emerging Identity of Long- Term Care Systems in Europe’, in Leichsenring, Kai, Billings, Jenny and H. Nies (eds)</w:t>
          </w:r>
          <w:bookmarkEnd w:id="41"/>
          <w:r>
            <w:rPr>
              <w:lang w:val="en-US"/>
            </w:rPr>
            <w:t xml:space="preserve"> </w:t>
          </w:r>
          <w:r w:rsidRPr="000B0433">
            <w:rPr>
              <w:i/>
              <w:lang w:val="en-US"/>
            </w:rPr>
            <w:t>Long term care in Europe: Improving policy and practice</w:t>
          </w:r>
          <w:r w:rsidRPr="000B0433">
            <w:rPr>
              <w:lang w:val="en-US"/>
            </w:rPr>
            <w:t>, pp. 19–41. Basingstoke: Palgrave Macmillan.</w:t>
          </w:r>
        </w:p>
        <w:p w14:paraId="7C0CD531" w14:textId="77777777" w:rsidR="000B0433" w:rsidRDefault="000B0433" w:rsidP="000B0433">
          <w:pPr>
            <w:pStyle w:val="CitaviBibliographyEntry"/>
            <w:rPr>
              <w:lang w:val="en-US"/>
            </w:rPr>
          </w:pPr>
          <w:bookmarkStart w:id="42" w:name="_CTVL00131a6e1e5cd3746469cdb27300f86d341"/>
          <w:r>
            <w:rPr>
              <w:lang w:val="en-US"/>
            </w:rPr>
            <w:t>OECD (2018) ‘OECD Health Statistics 2018’. http://www.oecd.org/els/health-systems/health-data.htm.</w:t>
          </w:r>
        </w:p>
        <w:p w14:paraId="301F5F2E" w14:textId="77777777" w:rsidR="000B0433" w:rsidRDefault="000B0433" w:rsidP="000B0433">
          <w:pPr>
            <w:pStyle w:val="CitaviBibliographyEntry"/>
            <w:rPr>
              <w:lang w:val="en-US"/>
            </w:rPr>
          </w:pPr>
          <w:bookmarkStart w:id="43" w:name="_CTVL001ffb96f5d318a4de298a39e8f0bd5fa6a"/>
          <w:bookmarkEnd w:id="42"/>
          <w:r>
            <w:rPr>
              <w:lang w:val="en-US"/>
            </w:rPr>
            <w:t>OECD and European Commission (2013)</w:t>
          </w:r>
          <w:bookmarkEnd w:id="43"/>
          <w:r>
            <w:rPr>
              <w:lang w:val="en-US"/>
            </w:rPr>
            <w:t xml:space="preserve"> </w:t>
          </w:r>
          <w:r w:rsidRPr="000B0433">
            <w:rPr>
              <w:i/>
              <w:lang w:val="en-US"/>
            </w:rPr>
            <w:t xml:space="preserve">A Good Life in Old Age?: </w:t>
          </w:r>
          <w:r w:rsidRPr="000B0433">
            <w:rPr>
              <w:lang w:val="en-US"/>
            </w:rPr>
            <w:t>OECD Publishing.</w:t>
          </w:r>
        </w:p>
        <w:p w14:paraId="73A47F54" w14:textId="77777777" w:rsidR="000B0433" w:rsidRDefault="000B0433" w:rsidP="000B0433">
          <w:pPr>
            <w:pStyle w:val="CitaviBibliographyEntry"/>
            <w:rPr>
              <w:lang w:val="en-US"/>
            </w:rPr>
          </w:pPr>
          <w:bookmarkStart w:id="44" w:name="_CTVL00103a469d8c12940fdbc2ae3b2729b6d39"/>
          <w:r>
            <w:rPr>
              <w:lang w:val="en-US"/>
            </w:rPr>
            <w:t>Pfau-Effinger, B. (2014) ‘New policies for caring family members in European welfare states’, Cuad. Relac. Lab. 32(1).</w:t>
          </w:r>
        </w:p>
        <w:p w14:paraId="17C44235" w14:textId="77777777" w:rsidR="000B0433" w:rsidRDefault="000B0433" w:rsidP="000B0433">
          <w:pPr>
            <w:pStyle w:val="CitaviBibliographyEntry"/>
            <w:rPr>
              <w:lang w:val="en-US"/>
            </w:rPr>
          </w:pPr>
          <w:bookmarkStart w:id="45" w:name="_CTVL0015370e4185b9d4a5f893208ca47bb9848"/>
          <w:bookmarkEnd w:id="44"/>
          <w:r>
            <w:rPr>
              <w:lang w:val="en-US"/>
            </w:rPr>
            <w:t>Pommer, E., Woittiez, I. and Stevens, J. (2009)</w:t>
          </w:r>
          <w:bookmarkEnd w:id="45"/>
          <w:r>
            <w:rPr>
              <w:lang w:val="en-US"/>
            </w:rPr>
            <w:t xml:space="preserve"> </w:t>
          </w:r>
          <w:r w:rsidRPr="000B0433">
            <w:rPr>
              <w:i/>
              <w:lang w:val="en-US"/>
            </w:rPr>
            <w:t xml:space="preserve">Comparing care: The care for elderly in ten EU-countries. </w:t>
          </w:r>
          <w:r w:rsidRPr="000B0433">
            <w:rPr>
              <w:lang w:val="en-US"/>
            </w:rPr>
            <w:t>Amsterdam: Aksant Acad. Publ.</w:t>
          </w:r>
        </w:p>
        <w:p w14:paraId="27428FCD" w14:textId="77777777" w:rsidR="000B0433" w:rsidRDefault="000B0433" w:rsidP="000B0433">
          <w:pPr>
            <w:pStyle w:val="CitaviBibliographyEntry"/>
            <w:rPr>
              <w:lang w:val="en-US"/>
            </w:rPr>
          </w:pPr>
          <w:bookmarkStart w:id="46" w:name="_CTVL0014fb1e12993c0486bb38a312102fa0b95"/>
          <w:r>
            <w:rPr>
              <w:lang w:val="en-US"/>
            </w:rPr>
            <w:t>Ranci, C. and Pavolini, E. (eds.) (2013)</w:t>
          </w:r>
          <w:bookmarkEnd w:id="46"/>
          <w:r>
            <w:rPr>
              <w:lang w:val="en-US"/>
            </w:rPr>
            <w:t xml:space="preserve"> </w:t>
          </w:r>
          <w:r w:rsidRPr="000B0433">
            <w:rPr>
              <w:i/>
              <w:lang w:val="en-US"/>
            </w:rPr>
            <w:t xml:space="preserve">Reforms in Long-Term Care Policies in Europe: Investigating Institutional Change and Social Impacts. </w:t>
          </w:r>
          <w:r w:rsidRPr="000B0433">
            <w:rPr>
              <w:lang w:val="en-US"/>
            </w:rPr>
            <w:t>New York, NY: Springer.</w:t>
          </w:r>
        </w:p>
        <w:p w14:paraId="21AC4549" w14:textId="77777777" w:rsidR="000B0433" w:rsidRDefault="000B0433" w:rsidP="000B0433">
          <w:pPr>
            <w:pStyle w:val="CitaviBibliographyEntry"/>
            <w:rPr>
              <w:lang w:val="en-US"/>
            </w:rPr>
          </w:pPr>
          <w:bookmarkStart w:id="47" w:name="_CTVL00178e0bc8b722c40a48b8c059782da93b0"/>
          <w:r>
            <w:rPr>
              <w:lang w:val="en-US"/>
            </w:rPr>
            <w:t>Rechel, B., Grundy, E., Robine, J.-M., Cylus, J., Mackenbach, J. P., Knai, C. and McKee, M. (2013) ‘Ageing in the European Union’, The Lancet 381(9874): 1312–22.</w:t>
          </w:r>
        </w:p>
        <w:p w14:paraId="2632DE18" w14:textId="77777777" w:rsidR="000B0433" w:rsidRDefault="000B0433" w:rsidP="000B0433">
          <w:pPr>
            <w:pStyle w:val="CitaviBibliographyEntry"/>
            <w:rPr>
              <w:lang w:val="en-US"/>
            </w:rPr>
          </w:pPr>
          <w:bookmarkStart w:id="48" w:name="_CTVL0011bf34687a16f42f68121c0bf4b2f930f"/>
          <w:bookmarkEnd w:id="47"/>
          <w:r>
            <w:rPr>
              <w:lang w:val="en-US"/>
            </w:rPr>
            <w:t>Reibling, N. (2010) ‘Healthcare systems in Europe: towards an incorporation of patient access’, Journal of European Social Policy 20(1): 5–18.</w:t>
          </w:r>
        </w:p>
        <w:p w14:paraId="53043D1A" w14:textId="77777777" w:rsidR="000B0433" w:rsidRDefault="000B0433" w:rsidP="000B0433">
          <w:pPr>
            <w:pStyle w:val="CitaviBibliographyEntry"/>
            <w:rPr>
              <w:lang w:val="en-US"/>
            </w:rPr>
          </w:pPr>
          <w:bookmarkStart w:id="49" w:name="_CTVL001ba251d514c9d4bae9495b7c6c02444ab"/>
          <w:bookmarkEnd w:id="48"/>
          <w:r>
            <w:rPr>
              <w:lang w:val="en-US"/>
            </w:rPr>
            <w:t>Reibling, N., Ariaans, M. and Wendt, C. (2019) ‘Worlds of Healthcare: A Healthcare System Typology of OECD Countries’, Health policy (Amsterdam, Netherlands) 123(7): 611–20.</w:t>
          </w:r>
        </w:p>
        <w:p w14:paraId="6E77A6EA" w14:textId="77777777" w:rsidR="000B0433" w:rsidRDefault="000B0433" w:rsidP="000B0433">
          <w:pPr>
            <w:pStyle w:val="CitaviBibliographyEntry"/>
            <w:rPr>
              <w:lang w:val="en-US"/>
            </w:rPr>
          </w:pPr>
          <w:bookmarkStart w:id="50" w:name="_CTVL001c4d18bc7cbb84effbca47358d0ec4f5f"/>
          <w:bookmarkEnd w:id="49"/>
          <w:r>
            <w:rPr>
              <w:lang w:val="en-US"/>
            </w:rPr>
            <w:t>Rostgaard, T. (2002) ‘Caring for Children and Older People in Europe - A Comparison of European Policies and Practice’, Policy Studies 23(1): 51–68.</w:t>
          </w:r>
        </w:p>
        <w:p w14:paraId="4BA261A2" w14:textId="77777777" w:rsidR="000B0433" w:rsidRDefault="000B0433" w:rsidP="000B0433">
          <w:pPr>
            <w:pStyle w:val="CitaviBibliographyEntry"/>
            <w:rPr>
              <w:lang w:val="en-US"/>
            </w:rPr>
          </w:pPr>
          <w:bookmarkStart w:id="51" w:name="_CTVL001374111b5997247799147bfd63b1f9fef"/>
          <w:bookmarkEnd w:id="50"/>
          <w:r>
            <w:rPr>
              <w:lang w:val="en-US"/>
            </w:rPr>
            <w:t>Saraceno, C. and Keck, W. (2010) ‘Can we identify intergenerational policy regimes in Europe?’, European Societies 12(5): 675–96.</w:t>
          </w:r>
        </w:p>
        <w:p w14:paraId="51D6CE5B" w14:textId="77777777" w:rsidR="000B0433" w:rsidRDefault="000B0433" w:rsidP="000B0433">
          <w:pPr>
            <w:pStyle w:val="CitaviBibliographyEntry"/>
            <w:rPr>
              <w:lang w:val="en-US"/>
            </w:rPr>
          </w:pPr>
          <w:bookmarkStart w:id="52" w:name="_CTVL0018474dca944ff43a3977d89e1f8cbf9bc"/>
          <w:bookmarkEnd w:id="51"/>
          <w:r>
            <w:rPr>
              <w:lang w:val="en-US"/>
            </w:rPr>
            <w:t>Schieber, G. J. (1987)</w:t>
          </w:r>
          <w:bookmarkEnd w:id="52"/>
          <w:r>
            <w:rPr>
              <w:lang w:val="en-US"/>
            </w:rPr>
            <w:t xml:space="preserve"> </w:t>
          </w:r>
          <w:r w:rsidRPr="000B0433">
            <w:rPr>
              <w:i/>
              <w:lang w:val="en-US"/>
            </w:rPr>
            <w:t xml:space="preserve">Financing and delivering health care: A comparative analysis of OECD countries. </w:t>
          </w:r>
          <w:r w:rsidRPr="000B0433">
            <w:rPr>
              <w:lang w:val="en-US"/>
            </w:rPr>
            <w:t>Paris: OECD.</w:t>
          </w:r>
        </w:p>
        <w:p w14:paraId="0F3B1B50" w14:textId="77777777" w:rsidR="000B0433" w:rsidRDefault="000B0433" w:rsidP="000B0433">
          <w:pPr>
            <w:pStyle w:val="CitaviBibliographyEntry"/>
            <w:rPr>
              <w:lang w:val="en-US"/>
            </w:rPr>
          </w:pPr>
          <w:bookmarkStart w:id="53" w:name="_CTVL0010aa49c15848940a59eff4c656fb83638"/>
          <w:r>
            <w:rPr>
              <w:lang w:val="en-US"/>
            </w:rPr>
            <w:lastRenderedPageBreak/>
            <w:t>Simonazzi, A. (2008) ‘Care regimes and national employment models’, Cambridge Journal of Economics 33(2): 211–32.</w:t>
          </w:r>
        </w:p>
        <w:p w14:paraId="0F59ECE1" w14:textId="77777777" w:rsidR="000B0433" w:rsidRDefault="000B0433" w:rsidP="000B0433">
          <w:pPr>
            <w:pStyle w:val="CitaviBibliographyEntry"/>
            <w:rPr>
              <w:lang w:val="en-US"/>
            </w:rPr>
          </w:pPr>
          <w:bookmarkStart w:id="54" w:name="_CTVL001c4cde9c35b0a4375a4d04a5ae1610beb"/>
          <w:bookmarkEnd w:id="53"/>
          <w:r>
            <w:rPr>
              <w:lang w:val="en-US"/>
            </w:rPr>
            <w:t>Spasova, S., Baeten, R., Coster, S., Ghailani, D., Peña-Casas, R. and Vanhercke, B. (2018)</w:t>
          </w:r>
          <w:bookmarkEnd w:id="54"/>
          <w:r>
            <w:rPr>
              <w:lang w:val="en-US"/>
            </w:rPr>
            <w:t xml:space="preserve"> </w:t>
          </w:r>
          <w:r w:rsidRPr="000B0433">
            <w:rPr>
              <w:i/>
              <w:lang w:val="en-US"/>
            </w:rPr>
            <w:t xml:space="preserve">Challenges in long-term care in Europe: A study of national policies. </w:t>
          </w:r>
          <w:r w:rsidRPr="000B0433">
            <w:rPr>
              <w:lang w:val="en-US"/>
            </w:rPr>
            <w:t>Brussels.</w:t>
          </w:r>
        </w:p>
        <w:p w14:paraId="7C70011D" w14:textId="77777777" w:rsidR="000B0433" w:rsidRDefault="000B0433" w:rsidP="000B0433">
          <w:pPr>
            <w:pStyle w:val="CitaviBibliographyEntry"/>
            <w:rPr>
              <w:lang w:val="en-US"/>
            </w:rPr>
          </w:pPr>
          <w:bookmarkStart w:id="55" w:name="_CTVL00103efbb5656b9476aa5f278c064126856"/>
          <w:r>
            <w:rPr>
              <w:lang w:val="en-US"/>
            </w:rPr>
            <w:t>Ungerson, C. (1997) ‘Social Politics and the Commodification of Care’, Social Politics: International Studies in Gender, State &amp; Society 4(3): 362–81.</w:t>
          </w:r>
        </w:p>
        <w:p w14:paraId="290A7D65" w14:textId="77777777" w:rsidR="000B0433" w:rsidRDefault="000B0433" w:rsidP="000B0433">
          <w:pPr>
            <w:pStyle w:val="CitaviBibliographyEntry"/>
            <w:rPr>
              <w:lang w:val="en-US"/>
            </w:rPr>
          </w:pPr>
          <w:bookmarkStart w:id="56" w:name="_CTVL001ba09466a76eb497588929f7223bebb75"/>
          <w:bookmarkEnd w:id="55"/>
          <w:r>
            <w:rPr>
              <w:lang w:val="en-US"/>
            </w:rPr>
            <w:t>van Hooren, F. J. (2012) ‘Varieties of migrant care work: Comparing patterns of migrant labour in social care’, Journal of European Social Policy 22(2): 133–47.</w:t>
          </w:r>
        </w:p>
        <w:p w14:paraId="1F790660" w14:textId="77777777" w:rsidR="000B0433" w:rsidRDefault="000B0433" w:rsidP="000B0433">
          <w:pPr>
            <w:pStyle w:val="CitaviBibliographyEntry"/>
            <w:rPr>
              <w:lang w:val="en-US"/>
            </w:rPr>
          </w:pPr>
          <w:bookmarkStart w:id="57" w:name="_CTVL001ab516b2141194d84a0d50dcc11af4e93"/>
          <w:bookmarkEnd w:id="56"/>
          <w:r>
            <w:rPr>
              <w:lang w:val="en-US"/>
            </w:rPr>
            <w:t>Wendt, C. (2014) ‘Changing Healthcare System Types’, Social Policy &amp; Administration 48(7): 864–82.</w:t>
          </w:r>
        </w:p>
        <w:p w14:paraId="7F8E7957" w14:textId="00F6475A" w:rsidR="00725171" w:rsidRPr="006A56FF" w:rsidRDefault="000B0433" w:rsidP="000B0433">
          <w:pPr>
            <w:pStyle w:val="CitaviBibliographyEntry"/>
            <w:rPr>
              <w:lang w:val="en-US"/>
            </w:rPr>
          </w:pPr>
          <w:bookmarkStart w:id="58" w:name="_CTVL001fb37b04adcac459ebe08c9b097c11676"/>
          <w:bookmarkEnd w:id="57"/>
          <w:r>
            <w:rPr>
              <w:lang w:val="en-US"/>
            </w:rPr>
            <w:t>White, I. R., Royston, P. and Wood, A. M. (2011) ‘Multiple imputation using chained equations: Issues and guidance for practice’, Statistics in medicine 30(4): 377–99</w:t>
          </w:r>
          <w:bookmarkEnd w:id="58"/>
          <w:r>
            <w:rPr>
              <w:lang w:val="en-US"/>
            </w:rPr>
            <w:t>.</w:t>
          </w:r>
          <w:r w:rsidR="00D062D3" w:rsidRPr="006A56FF">
            <w:rPr>
              <w:lang w:val="en-US"/>
            </w:rPr>
            <w:fldChar w:fldCharType="end"/>
          </w:r>
        </w:p>
      </w:sdtContent>
    </w:sdt>
    <w:p w14:paraId="68E2CD42" w14:textId="0D685F43" w:rsidR="00DC39A1" w:rsidRPr="006A56FF" w:rsidRDefault="00DC39A1">
      <w:pPr>
        <w:spacing w:after="160" w:line="259" w:lineRule="auto"/>
        <w:rPr>
          <w:szCs w:val="24"/>
          <w:lang w:val="en-US"/>
        </w:rPr>
      </w:pPr>
    </w:p>
    <w:p w14:paraId="2B11558E" w14:textId="53D3A373" w:rsidR="000C6B26" w:rsidRPr="00954C0D" w:rsidRDefault="000C6B26">
      <w:pPr>
        <w:spacing w:after="160" w:line="259" w:lineRule="auto"/>
        <w:rPr>
          <w:rFonts w:eastAsia="Times New Roman"/>
          <w:b/>
          <w:bCs/>
          <w:sz w:val="32"/>
          <w:szCs w:val="28"/>
          <w:lang w:val="en-US"/>
        </w:rPr>
      </w:pPr>
      <w:r w:rsidRPr="00954C0D">
        <w:rPr>
          <w:lang w:val="en-US"/>
        </w:rPr>
        <w:br w:type="page"/>
      </w:r>
    </w:p>
    <w:p w14:paraId="79325F45" w14:textId="7513508F" w:rsidR="000C6B26" w:rsidRPr="00954C0D" w:rsidRDefault="000C6B26">
      <w:pPr>
        <w:pStyle w:val="CitaviBibliographyHeading"/>
        <w:rPr>
          <w:lang w:val="en-US"/>
        </w:rPr>
      </w:pPr>
      <w:r w:rsidRPr="00954C0D">
        <w:rPr>
          <w:lang w:val="en-US"/>
        </w:rPr>
        <w:lastRenderedPageBreak/>
        <w:t>Online Appendix</w:t>
      </w:r>
    </w:p>
    <w:p w14:paraId="47BEE2F4" w14:textId="4F47AD07" w:rsidR="000C6B26" w:rsidRPr="006A56FF" w:rsidRDefault="000C6B26" w:rsidP="000C6B26">
      <w:pPr>
        <w:pStyle w:val="03TabelleKopfzeile12pt"/>
        <w:rPr>
          <w:lang w:val="en-US"/>
        </w:rPr>
      </w:pPr>
    </w:p>
    <w:p w14:paraId="1BE3CECB" w14:textId="6771E559" w:rsidR="00BD5458" w:rsidRPr="00BD5458" w:rsidRDefault="00BD5458" w:rsidP="00BD5458">
      <w:pPr>
        <w:pStyle w:val="Beschriftung"/>
        <w:keepNext/>
        <w:spacing w:before="240" w:after="240"/>
        <w:jc w:val="left"/>
        <w:rPr>
          <w:sz w:val="22"/>
          <w:szCs w:val="22"/>
          <w:lang w:val="en-US"/>
        </w:rPr>
      </w:pPr>
      <w:r w:rsidRPr="00BD5458">
        <w:rPr>
          <w:sz w:val="22"/>
          <w:szCs w:val="22"/>
          <w:lang w:val="en-US"/>
        </w:rPr>
        <w:t xml:space="preserve">Table </w:t>
      </w:r>
      <w:r w:rsidRPr="00BD5458">
        <w:rPr>
          <w:sz w:val="22"/>
          <w:szCs w:val="22"/>
          <w:lang w:val="en-US"/>
        </w:rPr>
        <w:fldChar w:fldCharType="begin"/>
      </w:r>
      <w:r w:rsidRPr="00BD5458">
        <w:rPr>
          <w:sz w:val="22"/>
          <w:szCs w:val="22"/>
          <w:lang w:val="en-US"/>
        </w:rPr>
        <w:instrText xml:space="preserve"> SEQ Table \* ARABIC </w:instrText>
      </w:r>
      <w:r w:rsidRPr="00BD5458">
        <w:rPr>
          <w:sz w:val="22"/>
          <w:szCs w:val="22"/>
          <w:lang w:val="en-US"/>
        </w:rPr>
        <w:fldChar w:fldCharType="separate"/>
      </w:r>
      <w:r w:rsidR="00A77345">
        <w:rPr>
          <w:noProof/>
          <w:sz w:val="22"/>
          <w:szCs w:val="22"/>
          <w:lang w:val="en-US"/>
        </w:rPr>
        <w:t>5</w:t>
      </w:r>
      <w:r w:rsidRPr="00BD5458">
        <w:rPr>
          <w:sz w:val="22"/>
          <w:szCs w:val="22"/>
          <w:lang w:val="en-US"/>
        </w:rPr>
        <w:fldChar w:fldCharType="end"/>
      </w:r>
      <w:r w:rsidRPr="00BD5458">
        <w:rPr>
          <w:sz w:val="22"/>
          <w:szCs w:val="22"/>
          <w:lang w:val="en-US"/>
        </w:rPr>
        <w:t>: Means LTC typology indicators over countries (N=25) and years (2014-</w:t>
      </w:r>
      <w:commentRangeStart w:id="59"/>
      <w:r w:rsidRPr="00BD5458">
        <w:rPr>
          <w:sz w:val="22"/>
          <w:szCs w:val="22"/>
          <w:lang w:val="en-US"/>
        </w:rPr>
        <w:t>2016</w:t>
      </w:r>
      <w:commentRangeEnd w:id="59"/>
      <w:r>
        <w:rPr>
          <w:rStyle w:val="Kommentarzeichen"/>
          <w:color w:val="000000"/>
        </w:rPr>
        <w:commentReference w:id="59"/>
      </w:r>
      <w:r w:rsidRPr="00BD5458">
        <w:rPr>
          <w:sz w:val="22"/>
          <w:szCs w:val="22"/>
          <w:lang w:val="en-US"/>
        </w:rPr>
        <w:t>)</w:t>
      </w:r>
    </w:p>
    <w:tbl>
      <w:tblPr>
        <w:tblStyle w:val="EinfacheTabelle3"/>
        <w:tblW w:w="8555" w:type="dxa"/>
        <w:shd w:val="clear" w:color="auto" w:fill="FFFFFF" w:themeFill="background1"/>
        <w:tblLayout w:type="fixed"/>
        <w:tblLook w:val="04A0" w:firstRow="1" w:lastRow="0" w:firstColumn="1" w:lastColumn="0" w:noHBand="0" w:noVBand="1"/>
      </w:tblPr>
      <w:tblGrid>
        <w:gridCol w:w="567"/>
        <w:gridCol w:w="993"/>
        <w:gridCol w:w="851"/>
        <w:gridCol w:w="991"/>
        <w:gridCol w:w="1004"/>
        <w:gridCol w:w="708"/>
        <w:gridCol w:w="755"/>
        <w:gridCol w:w="1096"/>
        <w:gridCol w:w="709"/>
        <w:gridCol w:w="881"/>
      </w:tblGrid>
      <w:tr w:rsidR="000C6B26" w:rsidRPr="006A56FF" w14:paraId="588B48F3" w14:textId="77777777" w:rsidTr="00534234">
        <w:trPr>
          <w:cnfStyle w:val="100000000000" w:firstRow="1" w:lastRow="0" w:firstColumn="0" w:lastColumn="0" w:oddVBand="0" w:evenVBand="0" w:oddHBand="0" w:evenHBand="0" w:firstRowFirstColumn="0" w:firstRowLastColumn="0" w:lastRowFirstColumn="0" w:lastRowLastColumn="0"/>
          <w:trHeight w:val="397"/>
        </w:trPr>
        <w:tc>
          <w:tcPr>
            <w:cnfStyle w:val="001000000100" w:firstRow="0" w:lastRow="0" w:firstColumn="1" w:lastColumn="0" w:oddVBand="0" w:evenVBand="0" w:oddHBand="0" w:evenHBand="0" w:firstRowFirstColumn="1" w:firstRowLastColumn="0" w:lastRowFirstColumn="0" w:lastRowLastColumn="0"/>
            <w:tcW w:w="567" w:type="dxa"/>
            <w:tcBorders>
              <w:bottom w:val="single" w:sz="12" w:space="0" w:color="auto"/>
              <w:right w:val="none" w:sz="0" w:space="0" w:color="auto"/>
            </w:tcBorders>
            <w:shd w:val="clear" w:color="auto" w:fill="FFFFFF" w:themeFill="background1"/>
            <w:vAlign w:val="center"/>
          </w:tcPr>
          <w:p w14:paraId="011585C2" w14:textId="77777777" w:rsidR="000C6B26" w:rsidRPr="006A56FF" w:rsidRDefault="000C6B26" w:rsidP="00832038">
            <w:pPr>
              <w:rPr>
                <w:b w:val="0"/>
                <w:bCs w:val="0"/>
                <w:caps w:val="0"/>
                <w:sz w:val="20"/>
                <w:szCs w:val="20"/>
                <w:lang w:val="en-US"/>
              </w:rPr>
            </w:pPr>
          </w:p>
        </w:tc>
        <w:tc>
          <w:tcPr>
            <w:tcW w:w="5302" w:type="dxa"/>
            <w:gridSpan w:val="6"/>
            <w:tcBorders>
              <w:left w:val="nil"/>
              <w:bottom w:val="single" w:sz="12" w:space="0" w:color="auto"/>
            </w:tcBorders>
            <w:shd w:val="clear" w:color="auto" w:fill="FFFFFF" w:themeFill="background1"/>
            <w:vAlign w:val="center"/>
          </w:tcPr>
          <w:p w14:paraId="31B91228" w14:textId="77777777" w:rsidR="000C6B26" w:rsidRPr="00ED188F" w:rsidRDefault="000C6B26" w:rsidP="00832038">
            <w:pPr>
              <w:cnfStyle w:val="100000000000" w:firstRow="1" w:lastRow="0" w:firstColumn="0" w:lastColumn="0" w:oddVBand="0" w:evenVBand="0" w:oddHBand="0" w:evenHBand="0" w:firstRowFirstColumn="0" w:firstRowLastColumn="0" w:lastRowFirstColumn="0" w:lastRowLastColumn="0"/>
              <w:rPr>
                <w:caps w:val="0"/>
                <w:sz w:val="20"/>
                <w:szCs w:val="20"/>
                <w:lang w:val="en-US"/>
              </w:rPr>
            </w:pPr>
            <w:r w:rsidRPr="00ED188F">
              <w:rPr>
                <w:caps w:val="0"/>
                <w:sz w:val="20"/>
                <w:szCs w:val="20"/>
                <w:lang w:val="en-US"/>
              </w:rPr>
              <w:t>Quantitative indicators</w:t>
            </w:r>
          </w:p>
        </w:tc>
        <w:tc>
          <w:tcPr>
            <w:tcW w:w="2686" w:type="dxa"/>
            <w:gridSpan w:val="3"/>
            <w:tcBorders>
              <w:bottom w:val="single" w:sz="4" w:space="0" w:color="auto"/>
            </w:tcBorders>
            <w:shd w:val="clear" w:color="auto" w:fill="FFFFFF" w:themeFill="background1"/>
            <w:vAlign w:val="center"/>
          </w:tcPr>
          <w:p w14:paraId="23FA6898" w14:textId="20C1547F" w:rsidR="000C6B26" w:rsidRPr="00ED188F" w:rsidRDefault="00351C14" w:rsidP="00832038">
            <w:pPr>
              <w:cnfStyle w:val="100000000000" w:firstRow="1" w:lastRow="0" w:firstColumn="0" w:lastColumn="0" w:oddVBand="0" w:evenVBand="0" w:oddHBand="0" w:evenHBand="0" w:firstRowFirstColumn="0" w:firstRowLastColumn="0" w:lastRowFirstColumn="0" w:lastRowLastColumn="0"/>
              <w:rPr>
                <w:caps w:val="0"/>
                <w:sz w:val="20"/>
                <w:szCs w:val="20"/>
                <w:lang w:val="en-US"/>
              </w:rPr>
            </w:pPr>
            <w:r>
              <w:rPr>
                <w:caps w:val="0"/>
                <w:sz w:val="20"/>
                <w:szCs w:val="20"/>
                <w:lang w:val="en-US"/>
              </w:rPr>
              <w:t>Institutional</w:t>
            </w:r>
            <w:r w:rsidR="000C6B26" w:rsidRPr="00ED188F">
              <w:rPr>
                <w:caps w:val="0"/>
                <w:sz w:val="20"/>
                <w:szCs w:val="20"/>
                <w:lang w:val="en-US"/>
              </w:rPr>
              <w:t xml:space="preserve"> indicators</w:t>
            </w:r>
          </w:p>
        </w:tc>
      </w:tr>
      <w:tr w:rsidR="000C6B26" w:rsidRPr="006A56FF" w14:paraId="3D4040C2"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top w:val="single" w:sz="12" w:space="0" w:color="auto"/>
              <w:bottom w:val="single" w:sz="4" w:space="0" w:color="auto"/>
              <w:right w:val="single" w:sz="4" w:space="0" w:color="auto"/>
            </w:tcBorders>
            <w:shd w:val="clear" w:color="auto" w:fill="FFFFFF" w:themeFill="background1"/>
            <w:vAlign w:val="center"/>
          </w:tcPr>
          <w:p w14:paraId="727A7D89" w14:textId="77777777" w:rsidR="000C6B26" w:rsidRPr="006A56FF" w:rsidRDefault="000C6B26" w:rsidP="00832038">
            <w:pPr>
              <w:rPr>
                <w:b w:val="0"/>
                <w:bCs w:val="0"/>
                <w:caps w:val="0"/>
                <w:sz w:val="20"/>
                <w:szCs w:val="20"/>
                <w:lang w:val="en-US"/>
              </w:rPr>
            </w:pPr>
            <w:r w:rsidRPr="006A56FF">
              <w:rPr>
                <w:b w:val="0"/>
                <w:bCs w:val="0"/>
                <w:caps w:val="0"/>
                <w:sz w:val="20"/>
                <w:szCs w:val="20"/>
                <w:lang w:val="en-US"/>
              </w:rPr>
              <w:t>ID</w:t>
            </w:r>
          </w:p>
        </w:tc>
        <w:tc>
          <w:tcPr>
            <w:tcW w:w="993" w:type="dxa"/>
            <w:tcBorders>
              <w:top w:val="single" w:sz="12" w:space="0" w:color="auto"/>
              <w:left w:val="single" w:sz="4" w:space="0" w:color="auto"/>
              <w:bottom w:val="single" w:sz="4" w:space="0" w:color="auto"/>
            </w:tcBorders>
            <w:shd w:val="clear" w:color="auto" w:fill="FFFFFF" w:themeFill="background1"/>
            <w:vAlign w:val="center"/>
          </w:tcPr>
          <w:p w14:paraId="602EDE77" w14:textId="77777777" w:rsidR="000C6B26" w:rsidRPr="001F4B57" w:rsidRDefault="000C6B26" w:rsidP="00832038">
            <w:pPr>
              <w:cnfStyle w:val="000000100000" w:firstRow="0" w:lastRow="0" w:firstColumn="0" w:lastColumn="0" w:oddVBand="0" w:evenVBand="0" w:oddHBand="1" w:evenHBand="0" w:firstRowFirstColumn="0" w:firstRowLastColumn="0" w:lastRowFirstColumn="0" w:lastRowLastColumn="0"/>
              <w:rPr>
                <w:caps/>
                <w:sz w:val="20"/>
                <w:szCs w:val="20"/>
                <w:lang w:val="en-US"/>
              </w:rPr>
            </w:pPr>
            <w:r w:rsidRPr="001F4B57">
              <w:rPr>
                <w:caps/>
                <w:sz w:val="20"/>
                <w:szCs w:val="20"/>
                <w:lang w:val="en-US"/>
              </w:rPr>
              <w:t>EXPND</w:t>
            </w:r>
          </w:p>
        </w:tc>
        <w:tc>
          <w:tcPr>
            <w:tcW w:w="851" w:type="dxa"/>
            <w:tcBorders>
              <w:top w:val="single" w:sz="12" w:space="0" w:color="auto"/>
              <w:bottom w:val="single" w:sz="4" w:space="0" w:color="auto"/>
            </w:tcBorders>
            <w:shd w:val="clear" w:color="auto" w:fill="FFFFFF" w:themeFill="background1"/>
            <w:vAlign w:val="center"/>
          </w:tcPr>
          <w:p w14:paraId="01195214" w14:textId="77777777" w:rsidR="000C6B26" w:rsidRPr="001F4B57" w:rsidRDefault="000C6B26" w:rsidP="00832038">
            <w:pPr>
              <w:cnfStyle w:val="000000100000" w:firstRow="0" w:lastRow="0" w:firstColumn="0" w:lastColumn="0" w:oddVBand="0" w:evenVBand="0" w:oddHBand="1" w:evenHBand="0" w:firstRowFirstColumn="0" w:firstRowLastColumn="0" w:lastRowFirstColumn="0" w:lastRowLastColumn="0"/>
              <w:rPr>
                <w:caps/>
                <w:sz w:val="20"/>
                <w:szCs w:val="20"/>
                <w:lang w:val="en-US"/>
              </w:rPr>
            </w:pPr>
            <w:r w:rsidRPr="001F4B57">
              <w:rPr>
                <w:caps/>
                <w:sz w:val="20"/>
                <w:szCs w:val="20"/>
                <w:lang w:val="en-US"/>
              </w:rPr>
              <w:t>BEDS</w:t>
            </w:r>
          </w:p>
        </w:tc>
        <w:tc>
          <w:tcPr>
            <w:tcW w:w="991" w:type="dxa"/>
            <w:tcBorders>
              <w:top w:val="single" w:sz="4" w:space="0" w:color="auto"/>
              <w:bottom w:val="single" w:sz="4" w:space="0" w:color="auto"/>
            </w:tcBorders>
            <w:shd w:val="clear" w:color="auto" w:fill="FFFFFF" w:themeFill="background1"/>
            <w:vAlign w:val="center"/>
          </w:tcPr>
          <w:p w14:paraId="436E6A62" w14:textId="173A16DB" w:rsidR="000C6B26" w:rsidRPr="001F4B57" w:rsidRDefault="00534234" w:rsidP="00832038">
            <w:pPr>
              <w:cnfStyle w:val="000000100000" w:firstRow="0" w:lastRow="0" w:firstColumn="0" w:lastColumn="0" w:oddVBand="0" w:evenVBand="0" w:oddHBand="1" w:evenHBand="0" w:firstRowFirstColumn="0" w:firstRowLastColumn="0" w:lastRowFirstColumn="0" w:lastRowLastColumn="0"/>
              <w:rPr>
                <w:caps/>
                <w:sz w:val="20"/>
                <w:szCs w:val="20"/>
                <w:lang w:val="en-US"/>
              </w:rPr>
            </w:pPr>
            <w:r w:rsidRPr="00534234">
              <w:rPr>
                <w:caps/>
                <w:sz w:val="20"/>
                <w:szCs w:val="20"/>
                <w:lang w:val="en-US"/>
              </w:rPr>
              <w:t>RCPTIN</w:t>
            </w:r>
          </w:p>
        </w:tc>
        <w:tc>
          <w:tcPr>
            <w:tcW w:w="1004" w:type="dxa"/>
            <w:tcBorders>
              <w:top w:val="single" w:sz="4" w:space="0" w:color="auto"/>
              <w:bottom w:val="single" w:sz="4" w:space="0" w:color="auto"/>
            </w:tcBorders>
            <w:shd w:val="clear" w:color="auto" w:fill="FFFFFF" w:themeFill="background1"/>
            <w:vAlign w:val="center"/>
          </w:tcPr>
          <w:p w14:paraId="7DF41661" w14:textId="77777777" w:rsidR="000C6B26" w:rsidRPr="001F4B57" w:rsidRDefault="000C6B26" w:rsidP="00832038">
            <w:pPr>
              <w:cnfStyle w:val="000000100000" w:firstRow="0" w:lastRow="0" w:firstColumn="0" w:lastColumn="0" w:oddVBand="0" w:evenVBand="0" w:oddHBand="1" w:evenHBand="0" w:firstRowFirstColumn="0" w:firstRowLastColumn="0" w:lastRowFirstColumn="0" w:lastRowLastColumn="0"/>
              <w:rPr>
                <w:caps/>
                <w:sz w:val="20"/>
                <w:szCs w:val="20"/>
                <w:lang w:val="en-US"/>
              </w:rPr>
            </w:pPr>
            <w:r w:rsidRPr="001F4B57">
              <w:rPr>
                <w:caps/>
                <w:sz w:val="20"/>
                <w:szCs w:val="20"/>
                <w:lang w:val="en-US"/>
              </w:rPr>
              <w:t>PEXPND</w:t>
            </w:r>
          </w:p>
        </w:tc>
        <w:tc>
          <w:tcPr>
            <w:tcW w:w="708" w:type="dxa"/>
            <w:tcBorders>
              <w:top w:val="single" w:sz="4" w:space="0" w:color="auto"/>
              <w:bottom w:val="single" w:sz="4" w:space="0" w:color="auto"/>
            </w:tcBorders>
            <w:shd w:val="clear" w:color="auto" w:fill="FFFFFF" w:themeFill="background1"/>
            <w:vAlign w:val="center"/>
          </w:tcPr>
          <w:p w14:paraId="180B784F" w14:textId="7B108698" w:rsidR="000C6B26" w:rsidRPr="001F4B57" w:rsidRDefault="000C6B26" w:rsidP="00832038">
            <w:pPr>
              <w:cnfStyle w:val="000000100000" w:firstRow="0" w:lastRow="0" w:firstColumn="0" w:lastColumn="0" w:oddVBand="0" w:evenVBand="0" w:oddHBand="1" w:evenHBand="0" w:firstRowFirstColumn="0" w:firstRowLastColumn="0" w:lastRowFirstColumn="0" w:lastRowLastColumn="0"/>
              <w:rPr>
                <w:caps/>
                <w:sz w:val="20"/>
                <w:szCs w:val="20"/>
                <w:lang w:val="en-US"/>
              </w:rPr>
            </w:pPr>
            <w:r w:rsidRPr="001F4B57">
              <w:rPr>
                <w:caps/>
                <w:sz w:val="20"/>
                <w:szCs w:val="20"/>
                <w:lang w:val="en-US"/>
              </w:rPr>
              <w:t>LEX</w:t>
            </w:r>
          </w:p>
        </w:tc>
        <w:tc>
          <w:tcPr>
            <w:tcW w:w="755" w:type="dxa"/>
            <w:tcBorders>
              <w:top w:val="single" w:sz="4" w:space="0" w:color="auto"/>
              <w:bottom w:val="single" w:sz="4" w:space="0" w:color="auto"/>
              <w:right w:val="single" w:sz="4" w:space="0" w:color="auto"/>
            </w:tcBorders>
            <w:shd w:val="clear" w:color="auto" w:fill="FFFFFF" w:themeFill="background1"/>
            <w:vAlign w:val="center"/>
          </w:tcPr>
          <w:p w14:paraId="0B1325ED" w14:textId="77777777" w:rsidR="000C6B26" w:rsidRPr="001F4B57" w:rsidRDefault="000C6B26" w:rsidP="00832038">
            <w:pPr>
              <w:cnfStyle w:val="000000100000" w:firstRow="0" w:lastRow="0" w:firstColumn="0" w:lastColumn="0" w:oddVBand="0" w:evenVBand="0" w:oddHBand="1" w:evenHBand="0" w:firstRowFirstColumn="0" w:firstRowLastColumn="0" w:lastRowFirstColumn="0" w:lastRowLastColumn="0"/>
              <w:rPr>
                <w:caps/>
                <w:sz w:val="20"/>
                <w:szCs w:val="20"/>
                <w:lang w:val="en-US"/>
              </w:rPr>
            </w:pPr>
            <w:r w:rsidRPr="001F4B57">
              <w:rPr>
                <w:caps/>
                <w:sz w:val="20"/>
                <w:szCs w:val="20"/>
                <w:lang w:val="en-US"/>
              </w:rPr>
              <w:t>SPH</w:t>
            </w:r>
          </w:p>
        </w:tc>
        <w:tc>
          <w:tcPr>
            <w:tcW w:w="1096" w:type="dxa"/>
            <w:tcBorders>
              <w:top w:val="single" w:sz="12" w:space="0" w:color="auto"/>
              <w:left w:val="single" w:sz="4" w:space="0" w:color="auto"/>
              <w:bottom w:val="single" w:sz="4" w:space="0" w:color="auto"/>
            </w:tcBorders>
            <w:shd w:val="clear" w:color="auto" w:fill="FFFFFF" w:themeFill="background1"/>
            <w:vAlign w:val="center"/>
          </w:tcPr>
          <w:p w14:paraId="78A2A38D" w14:textId="4AE46424" w:rsidR="000C6B26" w:rsidRPr="001F4B57" w:rsidRDefault="000C6B26" w:rsidP="00832038">
            <w:pPr>
              <w:cnfStyle w:val="000000100000" w:firstRow="0" w:lastRow="0" w:firstColumn="0" w:lastColumn="0" w:oddVBand="0" w:evenVBand="0" w:oddHBand="1" w:evenHBand="0" w:firstRowFirstColumn="0" w:firstRowLastColumn="0" w:lastRowFirstColumn="0" w:lastRowLastColumn="0"/>
              <w:rPr>
                <w:caps/>
                <w:sz w:val="20"/>
                <w:szCs w:val="20"/>
                <w:lang w:val="en-US"/>
              </w:rPr>
            </w:pPr>
            <w:r w:rsidRPr="001F4B57">
              <w:rPr>
                <w:caps/>
                <w:sz w:val="20"/>
                <w:szCs w:val="20"/>
                <w:lang w:val="en-US"/>
              </w:rPr>
              <w:t>CA</w:t>
            </w:r>
            <w:r w:rsidR="00351C14">
              <w:rPr>
                <w:caps/>
                <w:sz w:val="20"/>
                <w:szCs w:val="20"/>
                <w:lang w:val="en-US"/>
              </w:rPr>
              <w:t>SH</w:t>
            </w:r>
          </w:p>
        </w:tc>
        <w:tc>
          <w:tcPr>
            <w:tcW w:w="709" w:type="dxa"/>
            <w:tcBorders>
              <w:top w:val="single" w:sz="12" w:space="0" w:color="auto"/>
              <w:bottom w:val="single" w:sz="4" w:space="0" w:color="auto"/>
            </w:tcBorders>
            <w:shd w:val="clear" w:color="auto" w:fill="FFFFFF" w:themeFill="background1"/>
            <w:vAlign w:val="center"/>
          </w:tcPr>
          <w:p w14:paraId="126949BE" w14:textId="77777777" w:rsidR="000C6B26" w:rsidRPr="001F4B57" w:rsidRDefault="000C6B26" w:rsidP="00832038">
            <w:pPr>
              <w:cnfStyle w:val="000000100000" w:firstRow="0" w:lastRow="0" w:firstColumn="0" w:lastColumn="0" w:oddVBand="0" w:evenVBand="0" w:oddHBand="1" w:evenHBand="0" w:firstRowFirstColumn="0" w:firstRowLastColumn="0" w:lastRowFirstColumn="0" w:lastRowLastColumn="0"/>
              <w:rPr>
                <w:caps/>
                <w:sz w:val="20"/>
                <w:szCs w:val="20"/>
                <w:lang w:val="en-US"/>
              </w:rPr>
            </w:pPr>
            <w:r w:rsidRPr="001F4B57">
              <w:rPr>
                <w:caps/>
                <w:sz w:val="20"/>
                <w:szCs w:val="20"/>
                <w:lang w:val="en-US"/>
              </w:rPr>
              <w:t>CIDX</w:t>
            </w:r>
          </w:p>
        </w:tc>
        <w:tc>
          <w:tcPr>
            <w:tcW w:w="881" w:type="dxa"/>
            <w:tcBorders>
              <w:top w:val="single" w:sz="12" w:space="0" w:color="auto"/>
              <w:bottom w:val="single" w:sz="4" w:space="0" w:color="auto"/>
            </w:tcBorders>
            <w:shd w:val="clear" w:color="auto" w:fill="FFFFFF" w:themeFill="background1"/>
            <w:vAlign w:val="center"/>
          </w:tcPr>
          <w:p w14:paraId="6C3EB8B1" w14:textId="77777777" w:rsidR="000C6B26" w:rsidRPr="001F4B57" w:rsidRDefault="000C6B26" w:rsidP="00832038">
            <w:pPr>
              <w:cnfStyle w:val="000000100000" w:firstRow="0" w:lastRow="0" w:firstColumn="0" w:lastColumn="0" w:oddVBand="0" w:evenVBand="0" w:oddHBand="1" w:evenHBand="0" w:firstRowFirstColumn="0" w:firstRowLastColumn="0" w:lastRowFirstColumn="0" w:lastRowLastColumn="0"/>
              <w:rPr>
                <w:caps/>
                <w:sz w:val="20"/>
                <w:szCs w:val="20"/>
                <w:lang w:val="en-US"/>
              </w:rPr>
            </w:pPr>
            <w:r w:rsidRPr="001F4B57">
              <w:rPr>
                <w:caps/>
                <w:sz w:val="20"/>
                <w:szCs w:val="20"/>
                <w:lang w:val="en-US"/>
              </w:rPr>
              <w:t>MTAB</w:t>
            </w:r>
          </w:p>
        </w:tc>
      </w:tr>
      <w:tr w:rsidR="000C6B26" w:rsidRPr="006A56FF" w14:paraId="6E132290"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top w:val="single" w:sz="4" w:space="0" w:color="auto"/>
              <w:right w:val="single" w:sz="4" w:space="0" w:color="auto"/>
            </w:tcBorders>
            <w:shd w:val="clear" w:color="auto" w:fill="FFFFFF" w:themeFill="background1"/>
            <w:vAlign w:val="center"/>
          </w:tcPr>
          <w:p w14:paraId="65012007"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AU</w:t>
            </w:r>
          </w:p>
        </w:tc>
        <w:tc>
          <w:tcPr>
            <w:tcW w:w="993" w:type="dxa"/>
            <w:tcBorders>
              <w:top w:val="single" w:sz="4" w:space="0" w:color="auto"/>
              <w:left w:val="single" w:sz="4" w:space="0" w:color="auto"/>
            </w:tcBorders>
            <w:shd w:val="clear" w:color="auto" w:fill="FFFFFF" w:themeFill="background1"/>
            <w:vAlign w:val="center"/>
          </w:tcPr>
          <w:p w14:paraId="7736864E"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99.86</w:t>
            </w:r>
          </w:p>
        </w:tc>
        <w:tc>
          <w:tcPr>
            <w:tcW w:w="851" w:type="dxa"/>
            <w:tcBorders>
              <w:top w:val="single" w:sz="4" w:space="0" w:color="auto"/>
            </w:tcBorders>
            <w:shd w:val="clear" w:color="auto" w:fill="FFFFFF" w:themeFill="background1"/>
            <w:vAlign w:val="center"/>
          </w:tcPr>
          <w:p w14:paraId="01CB4F68"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52.53</w:t>
            </w:r>
          </w:p>
        </w:tc>
        <w:tc>
          <w:tcPr>
            <w:tcW w:w="991" w:type="dxa"/>
            <w:tcBorders>
              <w:top w:val="single" w:sz="4" w:space="0" w:color="auto"/>
            </w:tcBorders>
            <w:shd w:val="clear" w:color="auto" w:fill="FFFFFF" w:themeFill="background1"/>
            <w:vAlign w:val="center"/>
          </w:tcPr>
          <w:p w14:paraId="6FB20000"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6.40</w:t>
            </w:r>
          </w:p>
        </w:tc>
        <w:tc>
          <w:tcPr>
            <w:tcW w:w="1004" w:type="dxa"/>
            <w:tcBorders>
              <w:top w:val="single" w:sz="4" w:space="0" w:color="auto"/>
            </w:tcBorders>
            <w:shd w:val="clear" w:color="auto" w:fill="FFFFFF" w:themeFill="background1"/>
            <w:vAlign w:val="center"/>
          </w:tcPr>
          <w:p w14:paraId="1AB6FB30"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5.87</w:t>
            </w:r>
          </w:p>
        </w:tc>
        <w:tc>
          <w:tcPr>
            <w:tcW w:w="708" w:type="dxa"/>
            <w:tcBorders>
              <w:top w:val="single" w:sz="4" w:space="0" w:color="auto"/>
            </w:tcBorders>
            <w:shd w:val="clear" w:color="auto" w:fill="FFFFFF" w:themeFill="background1"/>
            <w:vAlign w:val="center"/>
          </w:tcPr>
          <w:p w14:paraId="78CF1C4D" w14:textId="77777777" w:rsidR="000C6B26" w:rsidRPr="006A56FF" w:rsidRDefault="000C6B26" w:rsidP="00832038">
            <w:pPr>
              <w:pStyle w:val="Kommentartext"/>
              <w:spacing w:line="276" w:lineRule="auto"/>
              <w:cnfStyle w:val="000000000000" w:firstRow="0" w:lastRow="0" w:firstColumn="0" w:lastColumn="0" w:oddVBand="0" w:evenVBand="0" w:oddHBand="0" w:evenHBand="0" w:firstRowFirstColumn="0" w:firstRowLastColumn="0" w:lastRowFirstColumn="0" w:lastRowLastColumn="0"/>
              <w:rPr>
                <w:lang w:val="en-US"/>
              </w:rPr>
            </w:pPr>
            <w:r w:rsidRPr="006A56FF">
              <w:rPr>
                <w:lang w:val="en-US"/>
              </w:rPr>
              <w:t>20.88</w:t>
            </w:r>
          </w:p>
        </w:tc>
        <w:tc>
          <w:tcPr>
            <w:tcW w:w="755" w:type="dxa"/>
            <w:tcBorders>
              <w:top w:val="single" w:sz="4" w:space="0" w:color="auto"/>
              <w:right w:val="single" w:sz="4" w:space="0" w:color="auto"/>
            </w:tcBorders>
            <w:shd w:val="clear" w:color="auto" w:fill="FFFFFF" w:themeFill="background1"/>
            <w:vAlign w:val="center"/>
          </w:tcPr>
          <w:p w14:paraId="3C7DBB32" w14:textId="77777777" w:rsidR="000C6B26" w:rsidRPr="006A56FF" w:rsidRDefault="000C6B26" w:rsidP="00832038">
            <w:pPr>
              <w:pStyle w:val="Kommentartext"/>
              <w:spacing w:line="276" w:lineRule="auto"/>
              <w:cnfStyle w:val="000000000000" w:firstRow="0" w:lastRow="0" w:firstColumn="0" w:lastColumn="0" w:oddVBand="0" w:evenVBand="0" w:oddHBand="0" w:evenHBand="0" w:firstRowFirstColumn="0" w:firstRowLastColumn="0" w:lastRowFirstColumn="0" w:lastRowLastColumn="0"/>
              <w:rPr>
                <w:lang w:val="en-US"/>
              </w:rPr>
            </w:pPr>
            <w:r w:rsidRPr="006A56FF">
              <w:rPr>
                <w:lang w:val="en-US"/>
              </w:rPr>
              <w:t>76.40</w:t>
            </w:r>
          </w:p>
        </w:tc>
        <w:tc>
          <w:tcPr>
            <w:tcW w:w="1096" w:type="dxa"/>
            <w:tcBorders>
              <w:top w:val="single" w:sz="4" w:space="0" w:color="auto"/>
              <w:left w:val="single" w:sz="4" w:space="0" w:color="auto"/>
            </w:tcBorders>
            <w:shd w:val="clear" w:color="auto" w:fill="FFFFFF" w:themeFill="background1"/>
            <w:vAlign w:val="center"/>
          </w:tcPr>
          <w:p w14:paraId="3E834581" w14:textId="77777777" w:rsidR="000C6B26" w:rsidRPr="006A56FF" w:rsidRDefault="000C6B26" w:rsidP="00832038">
            <w:pPr>
              <w:pStyle w:val="Kommentartext"/>
              <w:spacing w:line="276" w:lineRule="auto"/>
              <w:cnfStyle w:val="000000000000" w:firstRow="0" w:lastRow="0" w:firstColumn="0" w:lastColumn="0" w:oddVBand="0" w:evenVBand="0" w:oddHBand="0" w:evenHBand="0" w:firstRowFirstColumn="0" w:firstRowLastColumn="0" w:lastRowFirstColumn="0" w:lastRowLastColumn="0"/>
              <w:rPr>
                <w:lang w:val="en-US"/>
              </w:rPr>
            </w:pPr>
            <w:r w:rsidRPr="006A56FF">
              <w:rPr>
                <w:lang w:val="en-US"/>
              </w:rPr>
              <w:t>Unbound</w:t>
            </w:r>
          </w:p>
        </w:tc>
        <w:tc>
          <w:tcPr>
            <w:tcW w:w="709" w:type="dxa"/>
            <w:tcBorders>
              <w:top w:val="single" w:sz="4" w:space="0" w:color="auto"/>
            </w:tcBorders>
            <w:shd w:val="clear" w:color="auto" w:fill="FFFFFF" w:themeFill="background1"/>
            <w:vAlign w:val="center"/>
          </w:tcPr>
          <w:p w14:paraId="4D0E459F" w14:textId="77777777" w:rsidR="000C6B26" w:rsidRPr="006A56FF" w:rsidRDefault="000C6B26" w:rsidP="00832038">
            <w:pPr>
              <w:pStyle w:val="Kommentartext"/>
              <w:spacing w:line="276" w:lineRule="auto"/>
              <w:cnfStyle w:val="000000000000" w:firstRow="0" w:lastRow="0" w:firstColumn="0" w:lastColumn="0" w:oddVBand="0" w:evenVBand="0" w:oddHBand="0" w:evenHBand="0" w:firstRowFirstColumn="0" w:firstRowLastColumn="0" w:lastRowFirstColumn="0" w:lastRowLastColumn="0"/>
              <w:rPr>
                <w:lang w:val="en-US"/>
              </w:rPr>
            </w:pPr>
            <w:r w:rsidRPr="006A56FF">
              <w:rPr>
                <w:lang w:val="en-US"/>
              </w:rPr>
              <w:t>0</w:t>
            </w:r>
          </w:p>
        </w:tc>
        <w:tc>
          <w:tcPr>
            <w:tcW w:w="881" w:type="dxa"/>
            <w:tcBorders>
              <w:top w:val="single" w:sz="4" w:space="0" w:color="auto"/>
            </w:tcBorders>
            <w:shd w:val="clear" w:color="auto" w:fill="FFFFFF" w:themeFill="background1"/>
            <w:vAlign w:val="center"/>
          </w:tcPr>
          <w:p w14:paraId="3791C3D9" w14:textId="77777777" w:rsidR="000C6B26" w:rsidRPr="006A56FF" w:rsidRDefault="000C6B26" w:rsidP="00832038">
            <w:pPr>
              <w:pStyle w:val="Kommentartext"/>
              <w:spacing w:line="276" w:lineRule="auto"/>
              <w:cnfStyle w:val="000000000000" w:firstRow="0" w:lastRow="0" w:firstColumn="0" w:lastColumn="0" w:oddVBand="0" w:evenVBand="0" w:oddHBand="0" w:evenHBand="0" w:firstRowFirstColumn="0" w:firstRowLastColumn="0" w:lastRowFirstColumn="0" w:lastRowLastColumn="0"/>
              <w:rPr>
                <w:lang w:val="en-US"/>
              </w:rPr>
            </w:pPr>
            <w:r w:rsidRPr="006A56FF">
              <w:rPr>
                <w:lang w:val="en-US"/>
              </w:rPr>
              <w:t>Yes</w:t>
            </w:r>
          </w:p>
        </w:tc>
      </w:tr>
      <w:tr w:rsidR="000C6B26" w:rsidRPr="006A56FF" w14:paraId="5581A877"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6F21DA22"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BE</w:t>
            </w:r>
          </w:p>
        </w:tc>
        <w:tc>
          <w:tcPr>
            <w:tcW w:w="993" w:type="dxa"/>
            <w:tcBorders>
              <w:left w:val="single" w:sz="4" w:space="0" w:color="auto"/>
            </w:tcBorders>
            <w:shd w:val="clear" w:color="auto" w:fill="FFFFFF" w:themeFill="background1"/>
            <w:vAlign w:val="center"/>
          </w:tcPr>
          <w:p w14:paraId="00BA32E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1037.03</w:t>
            </w:r>
          </w:p>
        </w:tc>
        <w:tc>
          <w:tcPr>
            <w:tcW w:w="851" w:type="dxa"/>
            <w:shd w:val="clear" w:color="auto" w:fill="FFFFFF" w:themeFill="background1"/>
            <w:vAlign w:val="center"/>
          </w:tcPr>
          <w:p w14:paraId="023EA43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68.10</w:t>
            </w:r>
          </w:p>
        </w:tc>
        <w:tc>
          <w:tcPr>
            <w:tcW w:w="991" w:type="dxa"/>
            <w:shd w:val="clear" w:color="auto" w:fill="FFFFFF" w:themeFill="background1"/>
            <w:vAlign w:val="center"/>
          </w:tcPr>
          <w:p w14:paraId="382E16C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7.16</w:t>
            </w:r>
          </w:p>
        </w:tc>
        <w:tc>
          <w:tcPr>
            <w:tcW w:w="1004" w:type="dxa"/>
            <w:shd w:val="clear" w:color="auto" w:fill="FFFFFF" w:themeFill="background1"/>
            <w:vAlign w:val="center"/>
          </w:tcPr>
          <w:p w14:paraId="5B2D15B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9.43</w:t>
            </w:r>
          </w:p>
        </w:tc>
        <w:tc>
          <w:tcPr>
            <w:tcW w:w="708" w:type="dxa"/>
            <w:shd w:val="clear" w:color="auto" w:fill="FFFFFF" w:themeFill="background1"/>
            <w:vAlign w:val="center"/>
          </w:tcPr>
          <w:p w14:paraId="6BA5EB69"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20.05</w:t>
            </w:r>
          </w:p>
        </w:tc>
        <w:tc>
          <w:tcPr>
            <w:tcW w:w="755" w:type="dxa"/>
            <w:tcBorders>
              <w:right w:val="single" w:sz="4" w:space="0" w:color="auto"/>
            </w:tcBorders>
            <w:shd w:val="clear" w:color="auto" w:fill="FFFFFF" w:themeFill="background1"/>
            <w:vAlign w:val="center"/>
          </w:tcPr>
          <w:p w14:paraId="5744F94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52.30</w:t>
            </w:r>
          </w:p>
        </w:tc>
        <w:tc>
          <w:tcPr>
            <w:tcW w:w="1096" w:type="dxa"/>
            <w:tcBorders>
              <w:left w:val="single" w:sz="4" w:space="0" w:color="auto"/>
            </w:tcBorders>
            <w:shd w:val="clear" w:color="auto" w:fill="FFFFFF" w:themeFill="background1"/>
            <w:vAlign w:val="center"/>
          </w:tcPr>
          <w:p w14:paraId="0C1B11D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Unbound</w:t>
            </w:r>
          </w:p>
        </w:tc>
        <w:tc>
          <w:tcPr>
            <w:tcW w:w="709" w:type="dxa"/>
            <w:shd w:val="clear" w:color="auto" w:fill="FFFFFF" w:themeFill="background1"/>
            <w:vAlign w:val="center"/>
          </w:tcPr>
          <w:p w14:paraId="0588868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w:t>
            </w:r>
          </w:p>
        </w:tc>
        <w:tc>
          <w:tcPr>
            <w:tcW w:w="881" w:type="dxa"/>
            <w:shd w:val="clear" w:color="auto" w:fill="FFFFFF" w:themeFill="background1"/>
            <w:vAlign w:val="center"/>
          </w:tcPr>
          <w:p w14:paraId="619CC01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7780F37E"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6A28B7F7"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CZ</w:t>
            </w:r>
          </w:p>
        </w:tc>
        <w:tc>
          <w:tcPr>
            <w:tcW w:w="993" w:type="dxa"/>
            <w:tcBorders>
              <w:left w:val="single" w:sz="4" w:space="0" w:color="auto"/>
            </w:tcBorders>
            <w:shd w:val="clear" w:color="auto" w:fill="FFFFFF" w:themeFill="background1"/>
            <w:vAlign w:val="center"/>
          </w:tcPr>
          <w:p w14:paraId="37267DA9"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314.19</w:t>
            </w:r>
          </w:p>
        </w:tc>
        <w:tc>
          <w:tcPr>
            <w:tcW w:w="851" w:type="dxa"/>
            <w:shd w:val="clear" w:color="auto" w:fill="FFFFFF" w:themeFill="background1"/>
            <w:vAlign w:val="center"/>
          </w:tcPr>
          <w:p w14:paraId="5AAF8AB1"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38.87</w:t>
            </w:r>
          </w:p>
        </w:tc>
        <w:tc>
          <w:tcPr>
            <w:tcW w:w="991" w:type="dxa"/>
            <w:shd w:val="clear" w:color="auto" w:fill="FFFFFF" w:themeFill="background1"/>
            <w:vAlign w:val="center"/>
          </w:tcPr>
          <w:p w14:paraId="1B68A163"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2.24</w:t>
            </w:r>
          </w:p>
        </w:tc>
        <w:tc>
          <w:tcPr>
            <w:tcW w:w="1004" w:type="dxa"/>
            <w:shd w:val="clear" w:color="auto" w:fill="FFFFFF" w:themeFill="background1"/>
            <w:vAlign w:val="center"/>
          </w:tcPr>
          <w:p w14:paraId="18041AD3"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0.19</w:t>
            </w:r>
          </w:p>
        </w:tc>
        <w:tc>
          <w:tcPr>
            <w:tcW w:w="708" w:type="dxa"/>
            <w:shd w:val="clear" w:color="auto" w:fill="FFFFFF" w:themeFill="background1"/>
            <w:vAlign w:val="center"/>
          </w:tcPr>
          <w:p w14:paraId="7085CB8B"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17.90</w:t>
            </w:r>
          </w:p>
        </w:tc>
        <w:tc>
          <w:tcPr>
            <w:tcW w:w="755" w:type="dxa"/>
            <w:tcBorders>
              <w:right w:val="single" w:sz="4" w:space="0" w:color="auto"/>
            </w:tcBorders>
            <w:shd w:val="clear" w:color="auto" w:fill="FFFFFF" w:themeFill="background1"/>
            <w:vAlign w:val="center"/>
          </w:tcPr>
          <w:p w14:paraId="57DE8ADB"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23.57</w:t>
            </w:r>
          </w:p>
        </w:tc>
        <w:tc>
          <w:tcPr>
            <w:tcW w:w="1096" w:type="dxa"/>
            <w:tcBorders>
              <w:left w:val="single" w:sz="4" w:space="0" w:color="auto"/>
            </w:tcBorders>
            <w:shd w:val="clear" w:color="auto" w:fill="FFFFFF" w:themeFill="background1"/>
            <w:vAlign w:val="center"/>
          </w:tcPr>
          <w:p w14:paraId="0F81DB0A"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Unbound</w:t>
            </w:r>
          </w:p>
        </w:tc>
        <w:tc>
          <w:tcPr>
            <w:tcW w:w="709" w:type="dxa"/>
            <w:shd w:val="clear" w:color="auto" w:fill="FFFFFF" w:themeFill="background1"/>
            <w:vAlign w:val="center"/>
          </w:tcPr>
          <w:p w14:paraId="03BCBC31"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0</w:t>
            </w:r>
          </w:p>
        </w:tc>
        <w:tc>
          <w:tcPr>
            <w:tcW w:w="881" w:type="dxa"/>
            <w:shd w:val="clear" w:color="auto" w:fill="FFFFFF" w:themeFill="background1"/>
            <w:vAlign w:val="center"/>
          </w:tcPr>
          <w:p w14:paraId="7A8C680F"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7A756CBE"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290A2648"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DK</w:t>
            </w:r>
          </w:p>
        </w:tc>
        <w:tc>
          <w:tcPr>
            <w:tcW w:w="993" w:type="dxa"/>
            <w:tcBorders>
              <w:left w:val="single" w:sz="4" w:space="0" w:color="auto"/>
            </w:tcBorders>
            <w:shd w:val="clear" w:color="auto" w:fill="FFFFFF" w:themeFill="background1"/>
            <w:vAlign w:val="center"/>
          </w:tcPr>
          <w:p w14:paraId="056B553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1223.61</w:t>
            </w:r>
          </w:p>
        </w:tc>
        <w:tc>
          <w:tcPr>
            <w:tcW w:w="851" w:type="dxa"/>
            <w:shd w:val="clear" w:color="auto" w:fill="FFFFFF" w:themeFill="background1"/>
            <w:vAlign w:val="center"/>
          </w:tcPr>
          <w:p w14:paraId="01B146F9" w14:textId="77777777" w:rsidR="000C6B26" w:rsidRPr="006A56FF" w:rsidRDefault="000C6B26" w:rsidP="00832038">
            <w:pPr>
              <w:pStyle w:val="Kommentartext"/>
              <w:spacing w:line="276" w:lineRule="auto"/>
              <w:cnfStyle w:val="000000100000" w:firstRow="0" w:lastRow="0" w:firstColumn="0" w:lastColumn="0" w:oddVBand="0" w:evenVBand="0" w:oddHBand="1" w:evenHBand="0" w:firstRowFirstColumn="0" w:firstRowLastColumn="0" w:lastRowFirstColumn="0" w:lastRowLastColumn="0"/>
              <w:rPr>
                <w:lang w:val="en-US"/>
              </w:rPr>
            </w:pPr>
            <w:r w:rsidRPr="006A56FF">
              <w:rPr>
                <w:lang w:val="en-US"/>
              </w:rPr>
              <w:t>45.95</w:t>
            </w:r>
          </w:p>
        </w:tc>
        <w:tc>
          <w:tcPr>
            <w:tcW w:w="991" w:type="dxa"/>
            <w:shd w:val="clear" w:color="auto" w:fill="FFFFFF" w:themeFill="background1"/>
            <w:vAlign w:val="center"/>
          </w:tcPr>
          <w:p w14:paraId="08FC7B1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3.97</w:t>
            </w:r>
          </w:p>
        </w:tc>
        <w:tc>
          <w:tcPr>
            <w:tcW w:w="1004" w:type="dxa"/>
            <w:shd w:val="clear" w:color="auto" w:fill="FFFFFF" w:themeFill="background1"/>
            <w:vAlign w:val="center"/>
          </w:tcPr>
          <w:p w14:paraId="590A5FB8"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8.25</w:t>
            </w:r>
          </w:p>
        </w:tc>
        <w:tc>
          <w:tcPr>
            <w:tcW w:w="708" w:type="dxa"/>
            <w:shd w:val="clear" w:color="auto" w:fill="FFFFFF" w:themeFill="background1"/>
            <w:vAlign w:val="center"/>
          </w:tcPr>
          <w:p w14:paraId="7E07022D"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19.43</w:t>
            </w:r>
          </w:p>
        </w:tc>
        <w:tc>
          <w:tcPr>
            <w:tcW w:w="755" w:type="dxa"/>
            <w:tcBorders>
              <w:right w:val="single" w:sz="4" w:space="0" w:color="auto"/>
            </w:tcBorders>
            <w:shd w:val="clear" w:color="auto" w:fill="FFFFFF" w:themeFill="background1"/>
            <w:vAlign w:val="center"/>
          </w:tcPr>
          <w:p w14:paraId="6DEB824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58.57</w:t>
            </w:r>
          </w:p>
        </w:tc>
        <w:tc>
          <w:tcPr>
            <w:tcW w:w="1096" w:type="dxa"/>
            <w:tcBorders>
              <w:left w:val="single" w:sz="4" w:space="0" w:color="auto"/>
            </w:tcBorders>
            <w:shd w:val="clear" w:color="auto" w:fill="FFFFFF" w:themeFill="background1"/>
            <w:vAlign w:val="center"/>
          </w:tcPr>
          <w:p w14:paraId="7EF23A27"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In-kind</w:t>
            </w:r>
          </w:p>
        </w:tc>
        <w:tc>
          <w:tcPr>
            <w:tcW w:w="709" w:type="dxa"/>
            <w:shd w:val="clear" w:color="auto" w:fill="FFFFFF" w:themeFill="background1"/>
            <w:vAlign w:val="center"/>
          </w:tcPr>
          <w:p w14:paraId="2DADF25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3</w:t>
            </w:r>
          </w:p>
        </w:tc>
        <w:tc>
          <w:tcPr>
            <w:tcW w:w="881" w:type="dxa"/>
            <w:shd w:val="clear" w:color="auto" w:fill="FFFFFF" w:themeFill="background1"/>
            <w:vAlign w:val="center"/>
          </w:tcPr>
          <w:p w14:paraId="0535C28E"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260422D0"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05D9A6D8"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EE</w:t>
            </w:r>
          </w:p>
        </w:tc>
        <w:tc>
          <w:tcPr>
            <w:tcW w:w="993" w:type="dxa"/>
            <w:tcBorders>
              <w:left w:val="single" w:sz="4" w:space="0" w:color="auto"/>
            </w:tcBorders>
            <w:shd w:val="clear" w:color="auto" w:fill="FFFFFF" w:themeFill="background1"/>
            <w:vAlign w:val="center"/>
          </w:tcPr>
          <w:p w14:paraId="09E25CA7"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106.22</w:t>
            </w:r>
          </w:p>
        </w:tc>
        <w:tc>
          <w:tcPr>
            <w:tcW w:w="851" w:type="dxa"/>
            <w:shd w:val="clear" w:color="auto" w:fill="FFFFFF" w:themeFill="background1"/>
            <w:vAlign w:val="center"/>
          </w:tcPr>
          <w:p w14:paraId="4C091E47"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45.60</w:t>
            </w:r>
          </w:p>
        </w:tc>
        <w:tc>
          <w:tcPr>
            <w:tcW w:w="991" w:type="dxa"/>
            <w:shd w:val="clear" w:color="auto" w:fill="FFFFFF" w:themeFill="background1"/>
            <w:vAlign w:val="center"/>
          </w:tcPr>
          <w:p w14:paraId="14DB58B2"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5.00</w:t>
            </w:r>
          </w:p>
        </w:tc>
        <w:tc>
          <w:tcPr>
            <w:tcW w:w="1004" w:type="dxa"/>
            <w:shd w:val="clear" w:color="auto" w:fill="FFFFFF" w:themeFill="background1"/>
            <w:vAlign w:val="center"/>
          </w:tcPr>
          <w:p w14:paraId="3DE66268"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34.56</w:t>
            </w:r>
          </w:p>
        </w:tc>
        <w:tc>
          <w:tcPr>
            <w:tcW w:w="708" w:type="dxa"/>
            <w:shd w:val="clear" w:color="auto" w:fill="FFFFFF" w:themeFill="background1"/>
            <w:vAlign w:val="center"/>
          </w:tcPr>
          <w:p w14:paraId="4A59FD08"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18.05</w:t>
            </w:r>
          </w:p>
        </w:tc>
        <w:tc>
          <w:tcPr>
            <w:tcW w:w="755" w:type="dxa"/>
            <w:tcBorders>
              <w:right w:val="single" w:sz="4" w:space="0" w:color="auto"/>
            </w:tcBorders>
            <w:shd w:val="clear" w:color="auto" w:fill="FFFFFF" w:themeFill="background1"/>
            <w:vAlign w:val="center"/>
          </w:tcPr>
          <w:p w14:paraId="794D0028"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15.87</w:t>
            </w:r>
          </w:p>
        </w:tc>
        <w:tc>
          <w:tcPr>
            <w:tcW w:w="1096" w:type="dxa"/>
            <w:tcBorders>
              <w:left w:val="single" w:sz="4" w:space="0" w:color="auto"/>
            </w:tcBorders>
            <w:shd w:val="clear" w:color="auto" w:fill="FFFFFF" w:themeFill="background1"/>
            <w:vAlign w:val="center"/>
          </w:tcPr>
          <w:p w14:paraId="1A0C0016"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In-kind</w:t>
            </w:r>
          </w:p>
        </w:tc>
        <w:tc>
          <w:tcPr>
            <w:tcW w:w="709" w:type="dxa"/>
            <w:shd w:val="clear" w:color="auto" w:fill="FFFFFF" w:themeFill="background1"/>
            <w:vAlign w:val="center"/>
          </w:tcPr>
          <w:p w14:paraId="596C01B7"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w:t>
            </w:r>
          </w:p>
        </w:tc>
        <w:tc>
          <w:tcPr>
            <w:tcW w:w="881" w:type="dxa"/>
            <w:shd w:val="clear" w:color="auto" w:fill="FFFFFF" w:themeFill="background1"/>
            <w:vAlign w:val="center"/>
          </w:tcPr>
          <w:p w14:paraId="1F8AAC63"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11A6E409"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07B85F08"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FI</w:t>
            </w:r>
          </w:p>
        </w:tc>
        <w:tc>
          <w:tcPr>
            <w:tcW w:w="993" w:type="dxa"/>
            <w:tcBorders>
              <w:left w:val="single" w:sz="4" w:space="0" w:color="auto"/>
            </w:tcBorders>
            <w:shd w:val="clear" w:color="auto" w:fill="FFFFFF" w:themeFill="background1"/>
            <w:vAlign w:val="center"/>
          </w:tcPr>
          <w:p w14:paraId="472264B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763.24</w:t>
            </w:r>
          </w:p>
        </w:tc>
        <w:tc>
          <w:tcPr>
            <w:tcW w:w="851" w:type="dxa"/>
            <w:shd w:val="clear" w:color="auto" w:fill="FFFFFF" w:themeFill="background1"/>
            <w:vAlign w:val="center"/>
          </w:tcPr>
          <w:p w14:paraId="0D7F6E4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59.30</w:t>
            </w:r>
          </w:p>
        </w:tc>
        <w:tc>
          <w:tcPr>
            <w:tcW w:w="991" w:type="dxa"/>
            <w:shd w:val="clear" w:color="auto" w:fill="FFFFFF" w:themeFill="background1"/>
            <w:vAlign w:val="center"/>
          </w:tcPr>
          <w:p w14:paraId="6CB6FF98"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4.70</w:t>
            </w:r>
          </w:p>
        </w:tc>
        <w:tc>
          <w:tcPr>
            <w:tcW w:w="1004" w:type="dxa"/>
            <w:shd w:val="clear" w:color="auto" w:fill="FFFFFF" w:themeFill="background1"/>
            <w:vAlign w:val="center"/>
          </w:tcPr>
          <w:p w14:paraId="43786DF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17.21</w:t>
            </w:r>
          </w:p>
        </w:tc>
        <w:tc>
          <w:tcPr>
            <w:tcW w:w="708" w:type="dxa"/>
            <w:shd w:val="clear" w:color="auto" w:fill="FFFFFF" w:themeFill="background1"/>
            <w:vAlign w:val="center"/>
          </w:tcPr>
          <w:p w14:paraId="7E1E9CF9"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20.03</w:t>
            </w:r>
          </w:p>
        </w:tc>
        <w:tc>
          <w:tcPr>
            <w:tcW w:w="755" w:type="dxa"/>
            <w:tcBorders>
              <w:right w:val="single" w:sz="4" w:space="0" w:color="auto"/>
            </w:tcBorders>
            <w:shd w:val="clear" w:color="auto" w:fill="FFFFFF" w:themeFill="background1"/>
            <w:vAlign w:val="center"/>
          </w:tcPr>
          <w:p w14:paraId="77790845"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44.87</w:t>
            </w:r>
          </w:p>
        </w:tc>
        <w:tc>
          <w:tcPr>
            <w:tcW w:w="1096" w:type="dxa"/>
            <w:tcBorders>
              <w:left w:val="single" w:sz="4" w:space="0" w:color="auto"/>
            </w:tcBorders>
            <w:shd w:val="clear" w:color="auto" w:fill="FFFFFF" w:themeFill="background1"/>
            <w:vAlign w:val="center"/>
          </w:tcPr>
          <w:p w14:paraId="793F3D2B"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Unbound</w:t>
            </w:r>
          </w:p>
        </w:tc>
        <w:tc>
          <w:tcPr>
            <w:tcW w:w="709" w:type="dxa"/>
            <w:shd w:val="clear" w:color="auto" w:fill="FFFFFF" w:themeFill="background1"/>
            <w:vAlign w:val="center"/>
          </w:tcPr>
          <w:p w14:paraId="0A1A8F7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w:t>
            </w:r>
          </w:p>
        </w:tc>
        <w:tc>
          <w:tcPr>
            <w:tcW w:w="881" w:type="dxa"/>
            <w:shd w:val="clear" w:color="auto" w:fill="FFFFFF" w:themeFill="background1"/>
            <w:vAlign w:val="center"/>
          </w:tcPr>
          <w:p w14:paraId="37FD760F"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175224A7"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4A86E4CB"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FR</w:t>
            </w:r>
          </w:p>
        </w:tc>
        <w:tc>
          <w:tcPr>
            <w:tcW w:w="993" w:type="dxa"/>
            <w:tcBorders>
              <w:left w:val="single" w:sz="4" w:space="0" w:color="auto"/>
            </w:tcBorders>
            <w:shd w:val="clear" w:color="auto" w:fill="FFFFFF" w:themeFill="background1"/>
            <w:vAlign w:val="center"/>
          </w:tcPr>
          <w:p w14:paraId="34040A13"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696.76</w:t>
            </w:r>
          </w:p>
        </w:tc>
        <w:tc>
          <w:tcPr>
            <w:tcW w:w="851" w:type="dxa"/>
            <w:shd w:val="clear" w:color="auto" w:fill="FFFFFF" w:themeFill="background1"/>
            <w:vAlign w:val="center"/>
          </w:tcPr>
          <w:p w14:paraId="1A035BF0"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53.07</w:t>
            </w:r>
          </w:p>
        </w:tc>
        <w:tc>
          <w:tcPr>
            <w:tcW w:w="991" w:type="dxa"/>
            <w:shd w:val="clear" w:color="auto" w:fill="FFFFFF" w:themeFill="background1"/>
            <w:vAlign w:val="center"/>
          </w:tcPr>
          <w:p w14:paraId="0DEAC249"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4.20</w:t>
            </w:r>
          </w:p>
        </w:tc>
        <w:tc>
          <w:tcPr>
            <w:tcW w:w="1004" w:type="dxa"/>
            <w:shd w:val="clear" w:color="auto" w:fill="FFFFFF" w:themeFill="background1"/>
            <w:vAlign w:val="center"/>
          </w:tcPr>
          <w:p w14:paraId="022C1190"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22.47</w:t>
            </w:r>
          </w:p>
        </w:tc>
        <w:tc>
          <w:tcPr>
            <w:tcW w:w="708" w:type="dxa"/>
            <w:shd w:val="clear" w:color="auto" w:fill="FFFFFF" w:themeFill="background1"/>
            <w:vAlign w:val="center"/>
          </w:tcPr>
          <w:p w14:paraId="6FAA66C6"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21.77</w:t>
            </w:r>
          </w:p>
        </w:tc>
        <w:tc>
          <w:tcPr>
            <w:tcW w:w="755" w:type="dxa"/>
            <w:tcBorders>
              <w:right w:val="single" w:sz="4" w:space="0" w:color="auto"/>
            </w:tcBorders>
            <w:shd w:val="clear" w:color="auto" w:fill="FFFFFF" w:themeFill="background1"/>
            <w:vAlign w:val="center"/>
          </w:tcPr>
          <w:p w14:paraId="7735B33D"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41.03</w:t>
            </w:r>
          </w:p>
        </w:tc>
        <w:tc>
          <w:tcPr>
            <w:tcW w:w="1096" w:type="dxa"/>
            <w:tcBorders>
              <w:left w:val="single" w:sz="4" w:space="0" w:color="auto"/>
            </w:tcBorders>
            <w:shd w:val="clear" w:color="auto" w:fill="FFFFFF" w:themeFill="background1"/>
            <w:vAlign w:val="center"/>
          </w:tcPr>
          <w:p w14:paraId="622A1EEC"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Bound</w:t>
            </w:r>
          </w:p>
        </w:tc>
        <w:tc>
          <w:tcPr>
            <w:tcW w:w="709" w:type="dxa"/>
            <w:shd w:val="clear" w:color="auto" w:fill="FFFFFF" w:themeFill="background1"/>
            <w:vAlign w:val="center"/>
          </w:tcPr>
          <w:p w14:paraId="04F13601"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w:t>
            </w:r>
          </w:p>
        </w:tc>
        <w:tc>
          <w:tcPr>
            <w:tcW w:w="881" w:type="dxa"/>
            <w:shd w:val="clear" w:color="auto" w:fill="FFFFFF" w:themeFill="background1"/>
            <w:vAlign w:val="center"/>
          </w:tcPr>
          <w:p w14:paraId="34B177EA"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4DD4C1B6"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4554C993"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DE</w:t>
            </w:r>
          </w:p>
        </w:tc>
        <w:tc>
          <w:tcPr>
            <w:tcW w:w="993" w:type="dxa"/>
            <w:tcBorders>
              <w:left w:val="single" w:sz="4" w:space="0" w:color="auto"/>
            </w:tcBorders>
            <w:shd w:val="clear" w:color="auto" w:fill="FFFFFF" w:themeFill="background1"/>
            <w:vAlign w:val="center"/>
          </w:tcPr>
          <w:p w14:paraId="60C5DB0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859.42</w:t>
            </w:r>
          </w:p>
        </w:tc>
        <w:tc>
          <w:tcPr>
            <w:tcW w:w="851" w:type="dxa"/>
            <w:shd w:val="clear" w:color="auto" w:fill="FFFFFF" w:themeFill="background1"/>
            <w:vAlign w:val="center"/>
          </w:tcPr>
          <w:p w14:paraId="216F7D99"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53.35</w:t>
            </w:r>
          </w:p>
        </w:tc>
        <w:tc>
          <w:tcPr>
            <w:tcW w:w="991" w:type="dxa"/>
            <w:shd w:val="clear" w:color="auto" w:fill="FFFFFF" w:themeFill="background1"/>
            <w:vAlign w:val="center"/>
          </w:tcPr>
          <w:p w14:paraId="4D320DF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4.10</w:t>
            </w:r>
          </w:p>
        </w:tc>
        <w:tc>
          <w:tcPr>
            <w:tcW w:w="1004" w:type="dxa"/>
            <w:shd w:val="clear" w:color="auto" w:fill="FFFFFF" w:themeFill="background1"/>
            <w:vAlign w:val="center"/>
          </w:tcPr>
          <w:p w14:paraId="144E2C66"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30.67</w:t>
            </w:r>
          </w:p>
        </w:tc>
        <w:tc>
          <w:tcPr>
            <w:tcW w:w="708" w:type="dxa"/>
            <w:shd w:val="clear" w:color="auto" w:fill="FFFFFF" w:themeFill="background1"/>
            <w:vAlign w:val="center"/>
          </w:tcPr>
          <w:p w14:paraId="160A07F8"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19.65</w:t>
            </w:r>
          </w:p>
        </w:tc>
        <w:tc>
          <w:tcPr>
            <w:tcW w:w="755" w:type="dxa"/>
            <w:tcBorders>
              <w:right w:val="single" w:sz="4" w:space="0" w:color="auto"/>
            </w:tcBorders>
            <w:shd w:val="clear" w:color="auto" w:fill="FFFFFF" w:themeFill="background1"/>
            <w:vAlign w:val="center"/>
          </w:tcPr>
          <w:p w14:paraId="19E0707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40.60</w:t>
            </w:r>
          </w:p>
        </w:tc>
        <w:tc>
          <w:tcPr>
            <w:tcW w:w="1096" w:type="dxa"/>
            <w:tcBorders>
              <w:left w:val="single" w:sz="4" w:space="0" w:color="auto"/>
            </w:tcBorders>
            <w:shd w:val="clear" w:color="auto" w:fill="FFFFFF" w:themeFill="background1"/>
            <w:vAlign w:val="center"/>
          </w:tcPr>
          <w:p w14:paraId="52464D22"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Unbound</w:t>
            </w:r>
          </w:p>
        </w:tc>
        <w:tc>
          <w:tcPr>
            <w:tcW w:w="709" w:type="dxa"/>
            <w:shd w:val="clear" w:color="auto" w:fill="FFFFFF" w:themeFill="background1"/>
            <w:vAlign w:val="center"/>
          </w:tcPr>
          <w:p w14:paraId="6E09E006"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0</w:t>
            </w:r>
          </w:p>
        </w:tc>
        <w:tc>
          <w:tcPr>
            <w:tcW w:w="881" w:type="dxa"/>
            <w:shd w:val="clear" w:color="auto" w:fill="FFFFFF" w:themeFill="background1"/>
            <w:vAlign w:val="center"/>
          </w:tcPr>
          <w:p w14:paraId="0BE43BBF"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75CC3274"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76184D36"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IE</w:t>
            </w:r>
          </w:p>
        </w:tc>
        <w:tc>
          <w:tcPr>
            <w:tcW w:w="993" w:type="dxa"/>
            <w:tcBorders>
              <w:left w:val="single" w:sz="4" w:space="0" w:color="auto"/>
            </w:tcBorders>
            <w:shd w:val="clear" w:color="auto" w:fill="FFFFFF" w:themeFill="background1"/>
            <w:vAlign w:val="center"/>
          </w:tcPr>
          <w:p w14:paraId="1D57189D"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1126.68</w:t>
            </w:r>
          </w:p>
        </w:tc>
        <w:tc>
          <w:tcPr>
            <w:tcW w:w="851" w:type="dxa"/>
            <w:shd w:val="clear" w:color="auto" w:fill="FFFFFF" w:themeFill="background1"/>
            <w:vAlign w:val="center"/>
          </w:tcPr>
          <w:p w14:paraId="31580C96"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49.20</w:t>
            </w:r>
          </w:p>
        </w:tc>
        <w:tc>
          <w:tcPr>
            <w:tcW w:w="991" w:type="dxa"/>
            <w:shd w:val="clear" w:color="auto" w:fill="FFFFFF" w:themeFill="background1"/>
            <w:vAlign w:val="center"/>
          </w:tcPr>
          <w:p w14:paraId="19E7B042"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3.53</w:t>
            </w:r>
          </w:p>
        </w:tc>
        <w:tc>
          <w:tcPr>
            <w:tcW w:w="1004" w:type="dxa"/>
            <w:shd w:val="clear" w:color="auto" w:fill="FFFFFF" w:themeFill="background1"/>
            <w:vAlign w:val="center"/>
          </w:tcPr>
          <w:p w14:paraId="68619EAE"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17.79</w:t>
            </w:r>
          </w:p>
        </w:tc>
        <w:tc>
          <w:tcPr>
            <w:tcW w:w="708" w:type="dxa"/>
            <w:shd w:val="clear" w:color="auto" w:fill="FFFFFF" w:themeFill="background1"/>
            <w:vAlign w:val="center"/>
          </w:tcPr>
          <w:p w14:paraId="041156BA"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19.76</w:t>
            </w:r>
          </w:p>
        </w:tc>
        <w:tc>
          <w:tcPr>
            <w:tcW w:w="755" w:type="dxa"/>
            <w:tcBorders>
              <w:right w:val="single" w:sz="4" w:space="0" w:color="auto"/>
            </w:tcBorders>
            <w:shd w:val="clear" w:color="auto" w:fill="FFFFFF" w:themeFill="background1"/>
            <w:vAlign w:val="center"/>
          </w:tcPr>
          <w:p w14:paraId="2838C50F"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65.43</w:t>
            </w:r>
          </w:p>
        </w:tc>
        <w:tc>
          <w:tcPr>
            <w:tcW w:w="1096" w:type="dxa"/>
            <w:tcBorders>
              <w:left w:val="single" w:sz="4" w:space="0" w:color="auto"/>
            </w:tcBorders>
            <w:shd w:val="clear" w:color="auto" w:fill="FFFFFF" w:themeFill="background1"/>
            <w:vAlign w:val="center"/>
          </w:tcPr>
          <w:p w14:paraId="24EC9FBA"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In-kind</w:t>
            </w:r>
          </w:p>
        </w:tc>
        <w:tc>
          <w:tcPr>
            <w:tcW w:w="709" w:type="dxa"/>
            <w:shd w:val="clear" w:color="auto" w:fill="FFFFFF" w:themeFill="background1"/>
            <w:vAlign w:val="center"/>
          </w:tcPr>
          <w:p w14:paraId="24B85CCB"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w:t>
            </w:r>
          </w:p>
        </w:tc>
        <w:tc>
          <w:tcPr>
            <w:tcW w:w="881" w:type="dxa"/>
            <w:shd w:val="clear" w:color="auto" w:fill="FFFFFF" w:themeFill="background1"/>
            <w:vAlign w:val="center"/>
          </w:tcPr>
          <w:p w14:paraId="4FCC9064"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33CAA416"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35B87C16"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IL</w:t>
            </w:r>
          </w:p>
        </w:tc>
        <w:tc>
          <w:tcPr>
            <w:tcW w:w="993" w:type="dxa"/>
            <w:tcBorders>
              <w:left w:val="single" w:sz="4" w:space="0" w:color="auto"/>
            </w:tcBorders>
            <w:shd w:val="clear" w:color="auto" w:fill="FFFFFF" w:themeFill="background1"/>
            <w:vAlign w:val="center"/>
          </w:tcPr>
          <w:p w14:paraId="017D19D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244.61</w:t>
            </w:r>
          </w:p>
        </w:tc>
        <w:tc>
          <w:tcPr>
            <w:tcW w:w="851" w:type="dxa"/>
            <w:shd w:val="clear" w:color="auto" w:fill="FFFFFF" w:themeFill="background1"/>
            <w:vAlign w:val="center"/>
          </w:tcPr>
          <w:p w14:paraId="3755B37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21.00</w:t>
            </w:r>
          </w:p>
        </w:tc>
        <w:tc>
          <w:tcPr>
            <w:tcW w:w="991" w:type="dxa"/>
            <w:shd w:val="clear" w:color="auto" w:fill="FFFFFF" w:themeFill="background1"/>
            <w:vAlign w:val="center"/>
          </w:tcPr>
          <w:p w14:paraId="6DD19119"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1.90</w:t>
            </w:r>
          </w:p>
        </w:tc>
        <w:tc>
          <w:tcPr>
            <w:tcW w:w="1004" w:type="dxa"/>
            <w:shd w:val="clear" w:color="auto" w:fill="FFFFFF" w:themeFill="background1"/>
            <w:vAlign w:val="center"/>
          </w:tcPr>
          <w:p w14:paraId="1BB86757"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28.29</w:t>
            </w:r>
          </w:p>
        </w:tc>
        <w:tc>
          <w:tcPr>
            <w:tcW w:w="708" w:type="dxa"/>
            <w:shd w:val="clear" w:color="auto" w:fill="FFFFFF" w:themeFill="background1"/>
            <w:vAlign w:val="center"/>
          </w:tcPr>
          <w:p w14:paraId="0C6146CE"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20.37</w:t>
            </w:r>
          </w:p>
        </w:tc>
        <w:tc>
          <w:tcPr>
            <w:tcW w:w="755" w:type="dxa"/>
            <w:tcBorders>
              <w:right w:val="single" w:sz="4" w:space="0" w:color="auto"/>
            </w:tcBorders>
            <w:shd w:val="clear" w:color="auto" w:fill="FFFFFF" w:themeFill="background1"/>
            <w:vAlign w:val="center"/>
          </w:tcPr>
          <w:p w14:paraId="0AE60A48"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55.47</w:t>
            </w:r>
          </w:p>
        </w:tc>
        <w:tc>
          <w:tcPr>
            <w:tcW w:w="1096" w:type="dxa"/>
            <w:tcBorders>
              <w:left w:val="single" w:sz="4" w:space="0" w:color="auto"/>
            </w:tcBorders>
            <w:shd w:val="clear" w:color="auto" w:fill="FFFFFF" w:themeFill="background1"/>
            <w:vAlign w:val="center"/>
          </w:tcPr>
          <w:p w14:paraId="36251D89"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Unbound</w:t>
            </w:r>
          </w:p>
        </w:tc>
        <w:tc>
          <w:tcPr>
            <w:tcW w:w="709" w:type="dxa"/>
            <w:shd w:val="clear" w:color="auto" w:fill="FFFFFF" w:themeFill="background1"/>
            <w:vAlign w:val="center"/>
          </w:tcPr>
          <w:p w14:paraId="48EADF25"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w:t>
            </w:r>
          </w:p>
        </w:tc>
        <w:tc>
          <w:tcPr>
            <w:tcW w:w="881" w:type="dxa"/>
            <w:shd w:val="clear" w:color="auto" w:fill="FFFFFF" w:themeFill="background1"/>
            <w:vAlign w:val="center"/>
          </w:tcPr>
          <w:p w14:paraId="757F682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01531B61"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0005C1A1"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JP</w:t>
            </w:r>
          </w:p>
        </w:tc>
        <w:tc>
          <w:tcPr>
            <w:tcW w:w="993" w:type="dxa"/>
            <w:tcBorders>
              <w:left w:val="single" w:sz="4" w:space="0" w:color="auto"/>
            </w:tcBorders>
            <w:shd w:val="clear" w:color="auto" w:fill="FFFFFF" w:themeFill="background1"/>
            <w:vAlign w:val="center"/>
          </w:tcPr>
          <w:p w14:paraId="77E1E499"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796.31</w:t>
            </w:r>
          </w:p>
        </w:tc>
        <w:tc>
          <w:tcPr>
            <w:tcW w:w="851" w:type="dxa"/>
            <w:shd w:val="clear" w:color="auto" w:fill="FFFFFF" w:themeFill="background1"/>
            <w:vAlign w:val="center"/>
          </w:tcPr>
          <w:p w14:paraId="300BBABE"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24.10</w:t>
            </w:r>
          </w:p>
        </w:tc>
        <w:tc>
          <w:tcPr>
            <w:tcW w:w="991" w:type="dxa"/>
            <w:shd w:val="clear" w:color="auto" w:fill="FFFFFF" w:themeFill="background1"/>
            <w:vAlign w:val="center"/>
          </w:tcPr>
          <w:p w14:paraId="4D07E7B6"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2.70</w:t>
            </w:r>
          </w:p>
        </w:tc>
        <w:tc>
          <w:tcPr>
            <w:tcW w:w="1004" w:type="dxa"/>
            <w:shd w:val="clear" w:color="auto" w:fill="FFFFFF" w:themeFill="background1"/>
            <w:vAlign w:val="center"/>
          </w:tcPr>
          <w:p w14:paraId="4350FF0B"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8.39</w:t>
            </w:r>
          </w:p>
        </w:tc>
        <w:tc>
          <w:tcPr>
            <w:tcW w:w="708" w:type="dxa"/>
            <w:shd w:val="clear" w:color="auto" w:fill="FFFFFF" w:themeFill="background1"/>
            <w:vAlign w:val="center"/>
          </w:tcPr>
          <w:p w14:paraId="15551F3E"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21.85</w:t>
            </w:r>
          </w:p>
        </w:tc>
        <w:tc>
          <w:tcPr>
            <w:tcW w:w="755" w:type="dxa"/>
            <w:tcBorders>
              <w:right w:val="single" w:sz="4" w:space="0" w:color="auto"/>
            </w:tcBorders>
            <w:shd w:val="clear" w:color="auto" w:fill="FFFFFF" w:themeFill="background1"/>
            <w:vAlign w:val="center"/>
          </w:tcPr>
          <w:p w14:paraId="7D9C439E"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24.00</w:t>
            </w:r>
          </w:p>
        </w:tc>
        <w:tc>
          <w:tcPr>
            <w:tcW w:w="1096" w:type="dxa"/>
            <w:tcBorders>
              <w:left w:val="single" w:sz="4" w:space="0" w:color="auto"/>
            </w:tcBorders>
            <w:shd w:val="clear" w:color="auto" w:fill="FFFFFF" w:themeFill="background1"/>
            <w:vAlign w:val="center"/>
          </w:tcPr>
          <w:p w14:paraId="6EDB0A25"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In-kind</w:t>
            </w:r>
          </w:p>
        </w:tc>
        <w:tc>
          <w:tcPr>
            <w:tcW w:w="709" w:type="dxa"/>
            <w:shd w:val="clear" w:color="auto" w:fill="FFFFFF" w:themeFill="background1"/>
            <w:vAlign w:val="center"/>
          </w:tcPr>
          <w:p w14:paraId="6421101F"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w:t>
            </w:r>
          </w:p>
        </w:tc>
        <w:tc>
          <w:tcPr>
            <w:tcW w:w="881" w:type="dxa"/>
            <w:shd w:val="clear" w:color="auto" w:fill="FFFFFF" w:themeFill="background1"/>
            <w:vAlign w:val="center"/>
          </w:tcPr>
          <w:p w14:paraId="637457A4"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41AB530E"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6C4E01D2"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KR</w:t>
            </w:r>
          </w:p>
        </w:tc>
        <w:tc>
          <w:tcPr>
            <w:tcW w:w="993" w:type="dxa"/>
            <w:tcBorders>
              <w:left w:val="single" w:sz="4" w:space="0" w:color="auto"/>
            </w:tcBorders>
            <w:shd w:val="clear" w:color="auto" w:fill="FFFFFF" w:themeFill="background1"/>
            <w:vAlign w:val="center"/>
          </w:tcPr>
          <w:p w14:paraId="07A8CE3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411.63</w:t>
            </w:r>
          </w:p>
        </w:tc>
        <w:tc>
          <w:tcPr>
            <w:tcW w:w="851" w:type="dxa"/>
            <w:shd w:val="clear" w:color="auto" w:fill="FFFFFF" w:themeFill="background1"/>
            <w:vAlign w:val="center"/>
          </w:tcPr>
          <w:p w14:paraId="71FC4C87"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24.47</w:t>
            </w:r>
          </w:p>
        </w:tc>
        <w:tc>
          <w:tcPr>
            <w:tcW w:w="991" w:type="dxa"/>
            <w:shd w:val="clear" w:color="auto" w:fill="FFFFFF" w:themeFill="background1"/>
            <w:vAlign w:val="center"/>
          </w:tcPr>
          <w:p w14:paraId="7710BF7D"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2.57</w:t>
            </w:r>
          </w:p>
        </w:tc>
        <w:tc>
          <w:tcPr>
            <w:tcW w:w="1004" w:type="dxa"/>
            <w:shd w:val="clear" w:color="auto" w:fill="FFFFFF" w:themeFill="background1"/>
            <w:vAlign w:val="center"/>
          </w:tcPr>
          <w:p w14:paraId="588F26B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27.95</w:t>
            </w:r>
          </w:p>
        </w:tc>
        <w:tc>
          <w:tcPr>
            <w:tcW w:w="708" w:type="dxa"/>
            <w:shd w:val="clear" w:color="auto" w:fill="FFFFFF" w:themeFill="background1"/>
            <w:vAlign w:val="center"/>
          </w:tcPr>
          <w:p w14:paraId="06CCB0D2"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20.30</w:t>
            </w:r>
          </w:p>
        </w:tc>
        <w:tc>
          <w:tcPr>
            <w:tcW w:w="755" w:type="dxa"/>
            <w:tcBorders>
              <w:right w:val="single" w:sz="4" w:space="0" w:color="auto"/>
            </w:tcBorders>
            <w:shd w:val="clear" w:color="auto" w:fill="FFFFFF" w:themeFill="background1"/>
            <w:vAlign w:val="center"/>
          </w:tcPr>
          <w:p w14:paraId="75A80B3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21.37</w:t>
            </w:r>
          </w:p>
        </w:tc>
        <w:tc>
          <w:tcPr>
            <w:tcW w:w="1096" w:type="dxa"/>
            <w:tcBorders>
              <w:left w:val="single" w:sz="4" w:space="0" w:color="auto"/>
            </w:tcBorders>
            <w:shd w:val="clear" w:color="auto" w:fill="FFFFFF" w:themeFill="background1"/>
            <w:vAlign w:val="center"/>
          </w:tcPr>
          <w:p w14:paraId="4AC2BC75"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In-kind</w:t>
            </w:r>
          </w:p>
        </w:tc>
        <w:tc>
          <w:tcPr>
            <w:tcW w:w="709" w:type="dxa"/>
            <w:shd w:val="clear" w:color="auto" w:fill="FFFFFF" w:themeFill="background1"/>
            <w:vAlign w:val="center"/>
          </w:tcPr>
          <w:p w14:paraId="2BC4A40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w:t>
            </w:r>
          </w:p>
        </w:tc>
        <w:tc>
          <w:tcPr>
            <w:tcW w:w="881" w:type="dxa"/>
            <w:shd w:val="clear" w:color="auto" w:fill="FFFFFF" w:themeFill="background1"/>
            <w:vAlign w:val="center"/>
          </w:tcPr>
          <w:p w14:paraId="31D4897D"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7357F782"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649E2756"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LV</w:t>
            </w:r>
          </w:p>
        </w:tc>
        <w:tc>
          <w:tcPr>
            <w:tcW w:w="993" w:type="dxa"/>
            <w:tcBorders>
              <w:left w:val="single" w:sz="4" w:space="0" w:color="auto"/>
            </w:tcBorders>
            <w:shd w:val="clear" w:color="auto" w:fill="FFFFFF" w:themeFill="background1"/>
            <w:vAlign w:val="center"/>
          </w:tcPr>
          <w:p w14:paraId="2257F39F"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73.42</w:t>
            </w:r>
          </w:p>
        </w:tc>
        <w:tc>
          <w:tcPr>
            <w:tcW w:w="851" w:type="dxa"/>
            <w:shd w:val="clear" w:color="auto" w:fill="FFFFFF" w:themeFill="background1"/>
            <w:vAlign w:val="center"/>
          </w:tcPr>
          <w:p w14:paraId="2329EB63"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14.20</w:t>
            </w:r>
          </w:p>
        </w:tc>
        <w:tc>
          <w:tcPr>
            <w:tcW w:w="991" w:type="dxa"/>
            <w:shd w:val="clear" w:color="auto" w:fill="FFFFFF" w:themeFill="background1"/>
            <w:vAlign w:val="center"/>
          </w:tcPr>
          <w:p w14:paraId="1A37F987"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0.43</w:t>
            </w:r>
          </w:p>
        </w:tc>
        <w:tc>
          <w:tcPr>
            <w:tcW w:w="1004" w:type="dxa"/>
            <w:shd w:val="clear" w:color="auto" w:fill="FFFFFF" w:themeFill="background1"/>
            <w:vAlign w:val="center"/>
          </w:tcPr>
          <w:p w14:paraId="706C6B3C"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13.10</w:t>
            </w:r>
          </w:p>
        </w:tc>
        <w:tc>
          <w:tcPr>
            <w:tcW w:w="708" w:type="dxa"/>
            <w:shd w:val="clear" w:color="auto" w:fill="FFFFFF" w:themeFill="background1"/>
            <w:vAlign w:val="center"/>
          </w:tcPr>
          <w:p w14:paraId="0A5AC9AC"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16.48</w:t>
            </w:r>
          </w:p>
        </w:tc>
        <w:tc>
          <w:tcPr>
            <w:tcW w:w="755" w:type="dxa"/>
            <w:tcBorders>
              <w:right w:val="single" w:sz="4" w:space="0" w:color="auto"/>
            </w:tcBorders>
            <w:shd w:val="clear" w:color="auto" w:fill="FFFFFF" w:themeFill="background1"/>
            <w:vAlign w:val="center"/>
          </w:tcPr>
          <w:p w14:paraId="57F77C1D"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8.60</w:t>
            </w:r>
          </w:p>
        </w:tc>
        <w:tc>
          <w:tcPr>
            <w:tcW w:w="1096" w:type="dxa"/>
            <w:tcBorders>
              <w:left w:val="single" w:sz="4" w:space="0" w:color="auto"/>
            </w:tcBorders>
            <w:shd w:val="clear" w:color="auto" w:fill="FFFFFF" w:themeFill="background1"/>
            <w:vAlign w:val="center"/>
          </w:tcPr>
          <w:p w14:paraId="4C6139F4"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Bound</w:t>
            </w:r>
          </w:p>
        </w:tc>
        <w:tc>
          <w:tcPr>
            <w:tcW w:w="709" w:type="dxa"/>
            <w:shd w:val="clear" w:color="auto" w:fill="FFFFFF" w:themeFill="background1"/>
            <w:vAlign w:val="center"/>
          </w:tcPr>
          <w:p w14:paraId="48F9222D"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w:t>
            </w:r>
          </w:p>
        </w:tc>
        <w:tc>
          <w:tcPr>
            <w:tcW w:w="881" w:type="dxa"/>
            <w:shd w:val="clear" w:color="auto" w:fill="FFFFFF" w:themeFill="background1"/>
            <w:vAlign w:val="center"/>
          </w:tcPr>
          <w:p w14:paraId="18A0FEB4"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030EB930"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10BF384E"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LU</w:t>
            </w:r>
          </w:p>
        </w:tc>
        <w:tc>
          <w:tcPr>
            <w:tcW w:w="993" w:type="dxa"/>
            <w:tcBorders>
              <w:left w:val="single" w:sz="4" w:space="0" w:color="auto"/>
            </w:tcBorders>
            <w:shd w:val="clear" w:color="auto" w:fill="FFFFFF" w:themeFill="background1"/>
            <w:vAlign w:val="center"/>
          </w:tcPr>
          <w:p w14:paraId="12DFC867"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1503.52</w:t>
            </w:r>
          </w:p>
        </w:tc>
        <w:tc>
          <w:tcPr>
            <w:tcW w:w="851" w:type="dxa"/>
            <w:shd w:val="clear" w:color="auto" w:fill="FFFFFF" w:themeFill="background1"/>
            <w:vAlign w:val="center"/>
          </w:tcPr>
          <w:p w14:paraId="2E17D682"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85.00</w:t>
            </w:r>
          </w:p>
        </w:tc>
        <w:tc>
          <w:tcPr>
            <w:tcW w:w="991" w:type="dxa"/>
            <w:shd w:val="clear" w:color="auto" w:fill="FFFFFF" w:themeFill="background1"/>
            <w:vAlign w:val="center"/>
          </w:tcPr>
          <w:p w14:paraId="638D10D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5.47</w:t>
            </w:r>
          </w:p>
        </w:tc>
        <w:tc>
          <w:tcPr>
            <w:tcW w:w="1004" w:type="dxa"/>
            <w:shd w:val="clear" w:color="auto" w:fill="FFFFFF" w:themeFill="background1"/>
            <w:vAlign w:val="center"/>
          </w:tcPr>
          <w:p w14:paraId="35CB08B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20.19</w:t>
            </w:r>
          </w:p>
        </w:tc>
        <w:tc>
          <w:tcPr>
            <w:tcW w:w="708" w:type="dxa"/>
            <w:shd w:val="clear" w:color="auto" w:fill="FFFFFF" w:themeFill="background1"/>
            <w:vAlign w:val="center"/>
          </w:tcPr>
          <w:p w14:paraId="491AA98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20.57</w:t>
            </w:r>
          </w:p>
        </w:tc>
        <w:tc>
          <w:tcPr>
            <w:tcW w:w="755" w:type="dxa"/>
            <w:tcBorders>
              <w:right w:val="single" w:sz="4" w:space="0" w:color="auto"/>
            </w:tcBorders>
            <w:shd w:val="clear" w:color="auto" w:fill="FFFFFF" w:themeFill="background1"/>
            <w:vAlign w:val="center"/>
          </w:tcPr>
          <w:p w14:paraId="1EE57CD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47.10</w:t>
            </w:r>
          </w:p>
        </w:tc>
        <w:tc>
          <w:tcPr>
            <w:tcW w:w="1096" w:type="dxa"/>
            <w:tcBorders>
              <w:left w:val="single" w:sz="4" w:space="0" w:color="auto"/>
            </w:tcBorders>
            <w:shd w:val="clear" w:color="auto" w:fill="FFFFFF" w:themeFill="background1"/>
            <w:vAlign w:val="center"/>
          </w:tcPr>
          <w:p w14:paraId="64F3798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Bound</w:t>
            </w:r>
          </w:p>
        </w:tc>
        <w:tc>
          <w:tcPr>
            <w:tcW w:w="709" w:type="dxa"/>
            <w:shd w:val="clear" w:color="auto" w:fill="FFFFFF" w:themeFill="background1"/>
            <w:vAlign w:val="center"/>
          </w:tcPr>
          <w:p w14:paraId="6B89408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0</w:t>
            </w:r>
          </w:p>
        </w:tc>
        <w:tc>
          <w:tcPr>
            <w:tcW w:w="881" w:type="dxa"/>
            <w:shd w:val="clear" w:color="auto" w:fill="FFFFFF" w:themeFill="background1"/>
            <w:vAlign w:val="center"/>
          </w:tcPr>
          <w:p w14:paraId="0B7E3047"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23C7CBEC"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66E30C0D"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NL</w:t>
            </w:r>
          </w:p>
        </w:tc>
        <w:tc>
          <w:tcPr>
            <w:tcW w:w="993" w:type="dxa"/>
            <w:tcBorders>
              <w:left w:val="single" w:sz="4" w:space="0" w:color="auto"/>
            </w:tcBorders>
            <w:shd w:val="clear" w:color="auto" w:fill="FFFFFF" w:themeFill="background1"/>
            <w:vAlign w:val="center"/>
          </w:tcPr>
          <w:p w14:paraId="2F522F9C"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1360.82</w:t>
            </w:r>
          </w:p>
        </w:tc>
        <w:tc>
          <w:tcPr>
            <w:tcW w:w="851" w:type="dxa"/>
            <w:shd w:val="clear" w:color="auto" w:fill="FFFFFF" w:themeFill="background1"/>
            <w:vAlign w:val="center"/>
          </w:tcPr>
          <w:p w14:paraId="7EF938D4"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75.70</w:t>
            </w:r>
          </w:p>
        </w:tc>
        <w:tc>
          <w:tcPr>
            <w:tcW w:w="991" w:type="dxa"/>
            <w:shd w:val="clear" w:color="auto" w:fill="FFFFFF" w:themeFill="background1"/>
            <w:vAlign w:val="center"/>
          </w:tcPr>
          <w:p w14:paraId="3A060FF5"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4.80</w:t>
            </w:r>
          </w:p>
        </w:tc>
        <w:tc>
          <w:tcPr>
            <w:tcW w:w="1004" w:type="dxa"/>
            <w:shd w:val="clear" w:color="auto" w:fill="FFFFFF" w:themeFill="background1"/>
            <w:vAlign w:val="center"/>
          </w:tcPr>
          <w:p w14:paraId="159EF60F"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8.39</w:t>
            </w:r>
          </w:p>
        </w:tc>
        <w:tc>
          <w:tcPr>
            <w:tcW w:w="708" w:type="dxa"/>
            <w:shd w:val="clear" w:color="auto" w:fill="FFFFFF" w:themeFill="background1"/>
            <w:vAlign w:val="center"/>
          </w:tcPr>
          <w:p w14:paraId="0E525EF1"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19.85</w:t>
            </w:r>
          </w:p>
        </w:tc>
        <w:tc>
          <w:tcPr>
            <w:tcW w:w="755" w:type="dxa"/>
            <w:tcBorders>
              <w:right w:val="single" w:sz="4" w:space="0" w:color="auto"/>
            </w:tcBorders>
            <w:shd w:val="clear" w:color="auto" w:fill="FFFFFF" w:themeFill="background1"/>
            <w:vAlign w:val="center"/>
          </w:tcPr>
          <w:p w14:paraId="0910ED97"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60.47</w:t>
            </w:r>
          </w:p>
        </w:tc>
        <w:tc>
          <w:tcPr>
            <w:tcW w:w="1096" w:type="dxa"/>
            <w:tcBorders>
              <w:left w:val="single" w:sz="4" w:space="0" w:color="auto"/>
            </w:tcBorders>
            <w:shd w:val="clear" w:color="auto" w:fill="FFFFFF" w:themeFill="background1"/>
            <w:vAlign w:val="center"/>
          </w:tcPr>
          <w:p w14:paraId="69776982"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Bound</w:t>
            </w:r>
          </w:p>
        </w:tc>
        <w:tc>
          <w:tcPr>
            <w:tcW w:w="709" w:type="dxa"/>
            <w:shd w:val="clear" w:color="auto" w:fill="FFFFFF" w:themeFill="background1"/>
            <w:vAlign w:val="center"/>
          </w:tcPr>
          <w:p w14:paraId="25178E26"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0</w:t>
            </w:r>
          </w:p>
        </w:tc>
        <w:tc>
          <w:tcPr>
            <w:tcW w:w="881" w:type="dxa"/>
            <w:shd w:val="clear" w:color="auto" w:fill="FFFFFF" w:themeFill="background1"/>
            <w:vAlign w:val="center"/>
          </w:tcPr>
          <w:p w14:paraId="13B50D31"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4CEDC458"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42E6DC46"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NZ</w:t>
            </w:r>
          </w:p>
        </w:tc>
        <w:tc>
          <w:tcPr>
            <w:tcW w:w="993" w:type="dxa"/>
            <w:tcBorders>
              <w:left w:val="single" w:sz="4" w:space="0" w:color="auto"/>
            </w:tcBorders>
            <w:shd w:val="clear" w:color="auto" w:fill="FFFFFF" w:themeFill="background1"/>
            <w:vAlign w:val="center"/>
          </w:tcPr>
          <w:p w14:paraId="2D9D4478"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635.47</w:t>
            </w:r>
          </w:p>
        </w:tc>
        <w:tc>
          <w:tcPr>
            <w:tcW w:w="851" w:type="dxa"/>
            <w:shd w:val="clear" w:color="auto" w:fill="FFFFFF" w:themeFill="background1"/>
            <w:vAlign w:val="center"/>
          </w:tcPr>
          <w:p w14:paraId="05587DA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56.43</w:t>
            </w:r>
          </w:p>
        </w:tc>
        <w:tc>
          <w:tcPr>
            <w:tcW w:w="991" w:type="dxa"/>
            <w:shd w:val="clear" w:color="auto" w:fill="FFFFFF" w:themeFill="background1"/>
            <w:vAlign w:val="center"/>
          </w:tcPr>
          <w:p w14:paraId="2ED9ED4D"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4.60</w:t>
            </w:r>
          </w:p>
        </w:tc>
        <w:tc>
          <w:tcPr>
            <w:tcW w:w="1004" w:type="dxa"/>
            <w:shd w:val="clear" w:color="auto" w:fill="FFFFFF" w:themeFill="background1"/>
            <w:vAlign w:val="center"/>
          </w:tcPr>
          <w:p w14:paraId="7971773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6.13</w:t>
            </w:r>
          </w:p>
        </w:tc>
        <w:tc>
          <w:tcPr>
            <w:tcW w:w="708" w:type="dxa"/>
            <w:shd w:val="clear" w:color="auto" w:fill="FFFFFF" w:themeFill="background1"/>
            <w:vAlign w:val="center"/>
          </w:tcPr>
          <w:p w14:paraId="10F672F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20.37</w:t>
            </w:r>
          </w:p>
        </w:tc>
        <w:tc>
          <w:tcPr>
            <w:tcW w:w="755" w:type="dxa"/>
            <w:tcBorders>
              <w:right w:val="single" w:sz="4" w:space="0" w:color="auto"/>
            </w:tcBorders>
            <w:shd w:val="clear" w:color="auto" w:fill="FFFFFF" w:themeFill="background1"/>
            <w:vAlign w:val="center"/>
          </w:tcPr>
          <w:p w14:paraId="59A41676"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86.90</w:t>
            </w:r>
          </w:p>
        </w:tc>
        <w:tc>
          <w:tcPr>
            <w:tcW w:w="1096" w:type="dxa"/>
            <w:tcBorders>
              <w:left w:val="single" w:sz="4" w:space="0" w:color="auto"/>
            </w:tcBorders>
            <w:shd w:val="clear" w:color="auto" w:fill="FFFFFF" w:themeFill="background1"/>
            <w:vAlign w:val="center"/>
          </w:tcPr>
          <w:p w14:paraId="06FE8C5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In-kind</w:t>
            </w:r>
          </w:p>
        </w:tc>
        <w:tc>
          <w:tcPr>
            <w:tcW w:w="709" w:type="dxa"/>
            <w:shd w:val="clear" w:color="auto" w:fill="FFFFFF" w:themeFill="background1"/>
            <w:vAlign w:val="center"/>
          </w:tcPr>
          <w:p w14:paraId="6E5A35B9"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w:t>
            </w:r>
          </w:p>
        </w:tc>
        <w:tc>
          <w:tcPr>
            <w:tcW w:w="881" w:type="dxa"/>
            <w:shd w:val="clear" w:color="auto" w:fill="FFFFFF" w:themeFill="background1"/>
            <w:vAlign w:val="center"/>
          </w:tcPr>
          <w:p w14:paraId="15CBF7C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74AB96B5"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58923424"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NO</w:t>
            </w:r>
          </w:p>
        </w:tc>
        <w:tc>
          <w:tcPr>
            <w:tcW w:w="993" w:type="dxa"/>
            <w:tcBorders>
              <w:left w:val="single" w:sz="4" w:space="0" w:color="auto"/>
            </w:tcBorders>
            <w:shd w:val="clear" w:color="auto" w:fill="FFFFFF" w:themeFill="background1"/>
            <w:vAlign w:val="center"/>
          </w:tcPr>
          <w:p w14:paraId="7BE7308D"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1745.09</w:t>
            </w:r>
          </w:p>
        </w:tc>
        <w:tc>
          <w:tcPr>
            <w:tcW w:w="851" w:type="dxa"/>
            <w:shd w:val="clear" w:color="auto" w:fill="FFFFFF" w:themeFill="background1"/>
            <w:vAlign w:val="center"/>
          </w:tcPr>
          <w:p w14:paraId="6F3E8B81"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52.17</w:t>
            </w:r>
          </w:p>
        </w:tc>
        <w:tc>
          <w:tcPr>
            <w:tcW w:w="991" w:type="dxa"/>
            <w:shd w:val="clear" w:color="auto" w:fill="FFFFFF" w:themeFill="background1"/>
            <w:vAlign w:val="center"/>
          </w:tcPr>
          <w:p w14:paraId="4D7ABE7C"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4.63</w:t>
            </w:r>
          </w:p>
        </w:tc>
        <w:tc>
          <w:tcPr>
            <w:tcW w:w="1004" w:type="dxa"/>
            <w:shd w:val="clear" w:color="auto" w:fill="FFFFFF" w:themeFill="background1"/>
            <w:vAlign w:val="center"/>
          </w:tcPr>
          <w:p w14:paraId="78EA872A"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8.63</w:t>
            </w:r>
          </w:p>
        </w:tc>
        <w:tc>
          <w:tcPr>
            <w:tcW w:w="708" w:type="dxa"/>
            <w:shd w:val="clear" w:color="auto" w:fill="FFFFFF" w:themeFill="background1"/>
            <w:vAlign w:val="center"/>
          </w:tcPr>
          <w:p w14:paraId="58505A94"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20.27</w:t>
            </w:r>
          </w:p>
        </w:tc>
        <w:tc>
          <w:tcPr>
            <w:tcW w:w="755" w:type="dxa"/>
            <w:tcBorders>
              <w:right w:val="single" w:sz="4" w:space="0" w:color="auto"/>
            </w:tcBorders>
            <w:shd w:val="clear" w:color="auto" w:fill="FFFFFF" w:themeFill="background1"/>
            <w:vAlign w:val="center"/>
          </w:tcPr>
          <w:p w14:paraId="1DAFD794"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66.37</w:t>
            </w:r>
          </w:p>
        </w:tc>
        <w:tc>
          <w:tcPr>
            <w:tcW w:w="1096" w:type="dxa"/>
            <w:tcBorders>
              <w:left w:val="single" w:sz="4" w:space="0" w:color="auto"/>
            </w:tcBorders>
            <w:shd w:val="clear" w:color="auto" w:fill="FFFFFF" w:themeFill="background1"/>
            <w:vAlign w:val="center"/>
          </w:tcPr>
          <w:p w14:paraId="7DEE0D3F"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Bound</w:t>
            </w:r>
          </w:p>
        </w:tc>
        <w:tc>
          <w:tcPr>
            <w:tcW w:w="709" w:type="dxa"/>
            <w:shd w:val="clear" w:color="auto" w:fill="FFFFFF" w:themeFill="background1"/>
            <w:vAlign w:val="center"/>
          </w:tcPr>
          <w:p w14:paraId="307F2AD7"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w:t>
            </w:r>
          </w:p>
        </w:tc>
        <w:tc>
          <w:tcPr>
            <w:tcW w:w="881" w:type="dxa"/>
            <w:shd w:val="clear" w:color="auto" w:fill="FFFFFF" w:themeFill="background1"/>
            <w:vAlign w:val="center"/>
          </w:tcPr>
          <w:p w14:paraId="199B44D0"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5FBE183C"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75C191F7"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PL</w:t>
            </w:r>
          </w:p>
        </w:tc>
        <w:tc>
          <w:tcPr>
            <w:tcW w:w="993" w:type="dxa"/>
            <w:tcBorders>
              <w:left w:val="single" w:sz="4" w:space="0" w:color="auto"/>
            </w:tcBorders>
            <w:shd w:val="clear" w:color="auto" w:fill="FFFFFF" w:themeFill="background1"/>
            <w:vAlign w:val="center"/>
          </w:tcPr>
          <w:p w14:paraId="1E09A672"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97.86</w:t>
            </w:r>
          </w:p>
        </w:tc>
        <w:tc>
          <w:tcPr>
            <w:tcW w:w="851" w:type="dxa"/>
            <w:shd w:val="clear" w:color="auto" w:fill="FFFFFF" w:themeFill="background1"/>
            <w:vAlign w:val="center"/>
          </w:tcPr>
          <w:p w14:paraId="734324A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12.20</w:t>
            </w:r>
          </w:p>
        </w:tc>
        <w:tc>
          <w:tcPr>
            <w:tcW w:w="991" w:type="dxa"/>
            <w:shd w:val="clear" w:color="auto" w:fill="FFFFFF" w:themeFill="background1"/>
            <w:vAlign w:val="center"/>
          </w:tcPr>
          <w:p w14:paraId="71E2E2B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0.87</w:t>
            </w:r>
          </w:p>
        </w:tc>
        <w:tc>
          <w:tcPr>
            <w:tcW w:w="1004" w:type="dxa"/>
            <w:shd w:val="clear" w:color="auto" w:fill="FFFFFF" w:themeFill="background1"/>
            <w:vAlign w:val="center"/>
          </w:tcPr>
          <w:p w14:paraId="281FF5E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4.03</w:t>
            </w:r>
          </w:p>
        </w:tc>
        <w:tc>
          <w:tcPr>
            <w:tcW w:w="708" w:type="dxa"/>
            <w:shd w:val="clear" w:color="auto" w:fill="FFFFFF" w:themeFill="background1"/>
            <w:vAlign w:val="center"/>
          </w:tcPr>
          <w:p w14:paraId="6D2A332D"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18.10</w:t>
            </w:r>
          </w:p>
        </w:tc>
        <w:tc>
          <w:tcPr>
            <w:tcW w:w="755" w:type="dxa"/>
            <w:tcBorders>
              <w:right w:val="single" w:sz="4" w:space="0" w:color="auto"/>
            </w:tcBorders>
            <w:shd w:val="clear" w:color="auto" w:fill="FFFFFF" w:themeFill="background1"/>
            <w:vAlign w:val="center"/>
          </w:tcPr>
          <w:p w14:paraId="06FA3A6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16.07</w:t>
            </w:r>
          </w:p>
        </w:tc>
        <w:tc>
          <w:tcPr>
            <w:tcW w:w="1096" w:type="dxa"/>
            <w:tcBorders>
              <w:left w:val="single" w:sz="4" w:space="0" w:color="auto"/>
            </w:tcBorders>
            <w:shd w:val="clear" w:color="auto" w:fill="FFFFFF" w:themeFill="background1"/>
            <w:vAlign w:val="center"/>
          </w:tcPr>
          <w:p w14:paraId="489EB75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Unbound</w:t>
            </w:r>
          </w:p>
        </w:tc>
        <w:tc>
          <w:tcPr>
            <w:tcW w:w="709" w:type="dxa"/>
            <w:shd w:val="clear" w:color="auto" w:fill="FFFFFF" w:themeFill="background1"/>
            <w:vAlign w:val="center"/>
          </w:tcPr>
          <w:p w14:paraId="0BEB5F9E"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w:t>
            </w:r>
          </w:p>
        </w:tc>
        <w:tc>
          <w:tcPr>
            <w:tcW w:w="881" w:type="dxa"/>
            <w:shd w:val="clear" w:color="auto" w:fill="FFFFFF" w:themeFill="background1"/>
            <w:vAlign w:val="center"/>
          </w:tcPr>
          <w:p w14:paraId="5FBFE4E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7C902736"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1AB4A239"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SK</w:t>
            </w:r>
          </w:p>
        </w:tc>
        <w:tc>
          <w:tcPr>
            <w:tcW w:w="993" w:type="dxa"/>
            <w:tcBorders>
              <w:left w:val="single" w:sz="4" w:space="0" w:color="auto"/>
            </w:tcBorders>
            <w:shd w:val="clear" w:color="auto" w:fill="FFFFFF" w:themeFill="background1"/>
            <w:vAlign w:val="center"/>
          </w:tcPr>
          <w:p w14:paraId="1EC011D1"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9.48</w:t>
            </w:r>
          </w:p>
        </w:tc>
        <w:tc>
          <w:tcPr>
            <w:tcW w:w="851" w:type="dxa"/>
            <w:shd w:val="clear" w:color="auto" w:fill="FFFFFF" w:themeFill="background1"/>
            <w:vAlign w:val="center"/>
          </w:tcPr>
          <w:p w14:paraId="49783FBD"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52.07</w:t>
            </w:r>
          </w:p>
        </w:tc>
        <w:tc>
          <w:tcPr>
            <w:tcW w:w="991" w:type="dxa"/>
            <w:shd w:val="clear" w:color="auto" w:fill="FFFFFF" w:themeFill="background1"/>
            <w:vAlign w:val="center"/>
          </w:tcPr>
          <w:p w14:paraId="25321412"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3.93</w:t>
            </w:r>
          </w:p>
        </w:tc>
        <w:tc>
          <w:tcPr>
            <w:tcW w:w="1004" w:type="dxa"/>
            <w:shd w:val="clear" w:color="auto" w:fill="FFFFFF" w:themeFill="background1"/>
            <w:vAlign w:val="center"/>
          </w:tcPr>
          <w:p w14:paraId="0D38CB49"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1.17</w:t>
            </w:r>
          </w:p>
        </w:tc>
        <w:tc>
          <w:tcPr>
            <w:tcW w:w="708" w:type="dxa"/>
            <w:shd w:val="clear" w:color="auto" w:fill="FFFFFF" w:themeFill="background1"/>
            <w:vAlign w:val="center"/>
          </w:tcPr>
          <w:p w14:paraId="56DB73B4"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17.08</w:t>
            </w:r>
          </w:p>
        </w:tc>
        <w:tc>
          <w:tcPr>
            <w:tcW w:w="755" w:type="dxa"/>
            <w:tcBorders>
              <w:right w:val="single" w:sz="4" w:space="0" w:color="auto"/>
            </w:tcBorders>
            <w:shd w:val="clear" w:color="auto" w:fill="FFFFFF" w:themeFill="background1"/>
            <w:vAlign w:val="center"/>
          </w:tcPr>
          <w:p w14:paraId="3BF2A578"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18.77</w:t>
            </w:r>
          </w:p>
        </w:tc>
        <w:tc>
          <w:tcPr>
            <w:tcW w:w="1096" w:type="dxa"/>
            <w:tcBorders>
              <w:left w:val="single" w:sz="4" w:space="0" w:color="auto"/>
            </w:tcBorders>
            <w:shd w:val="clear" w:color="auto" w:fill="FFFFFF" w:themeFill="background1"/>
            <w:vAlign w:val="center"/>
          </w:tcPr>
          <w:p w14:paraId="66C2C7B4"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Bound</w:t>
            </w:r>
          </w:p>
        </w:tc>
        <w:tc>
          <w:tcPr>
            <w:tcW w:w="709" w:type="dxa"/>
            <w:shd w:val="clear" w:color="auto" w:fill="FFFFFF" w:themeFill="background1"/>
            <w:vAlign w:val="center"/>
          </w:tcPr>
          <w:p w14:paraId="59743FCC"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0</w:t>
            </w:r>
          </w:p>
        </w:tc>
        <w:tc>
          <w:tcPr>
            <w:tcW w:w="881" w:type="dxa"/>
            <w:shd w:val="clear" w:color="auto" w:fill="FFFFFF" w:themeFill="background1"/>
            <w:vAlign w:val="center"/>
          </w:tcPr>
          <w:p w14:paraId="5BC0552B"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443FCD83"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413D4598"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SI</w:t>
            </w:r>
          </w:p>
        </w:tc>
        <w:tc>
          <w:tcPr>
            <w:tcW w:w="993" w:type="dxa"/>
            <w:tcBorders>
              <w:left w:val="single" w:sz="4" w:space="0" w:color="auto"/>
            </w:tcBorders>
            <w:shd w:val="clear" w:color="auto" w:fill="FFFFFF" w:themeFill="background1"/>
            <w:vAlign w:val="center"/>
          </w:tcPr>
          <w:p w14:paraId="66A39F2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266.88</w:t>
            </w:r>
          </w:p>
        </w:tc>
        <w:tc>
          <w:tcPr>
            <w:tcW w:w="851" w:type="dxa"/>
            <w:shd w:val="clear" w:color="auto" w:fill="FFFFFF" w:themeFill="background1"/>
            <w:vAlign w:val="center"/>
          </w:tcPr>
          <w:p w14:paraId="2E1E5BB6"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50.67</w:t>
            </w:r>
          </w:p>
        </w:tc>
        <w:tc>
          <w:tcPr>
            <w:tcW w:w="991" w:type="dxa"/>
            <w:shd w:val="clear" w:color="auto" w:fill="FFFFFF" w:themeFill="background1"/>
            <w:vAlign w:val="center"/>
          </w:tcPr>
          <w:p w14:paraId="5DB1313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4.93</w:t>
            </w:r>
          </w:p>
        </w:tc>
        <w:tc>
          <w:tcPr>
            <w:tcW w:w="1004" w:type="dxa"/>
            <w:shd w:val="clear" w:color="auto" w:fill="FFFFFF" w:themeFill="background1"/>
            <w:vAlign w:val="center"/>
          </w:tcPr>
          <w:p w14:paraId="71B97ACB"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4.11</w:t>
            </w:r>
          </w:p>
        </w:tc>
        <w:tc>
          <w:tcPr>
            <w:tcW w:w="708" w:type="dxa"/>
            <w:shd w:val="clear" w:color="auto" w:fill="FFFFFF" w:themeFill="background1"/>
            <w:vAlign w:val="center"/>
          </w:tcPr>
          <w:p w14:paraId="73A8B4F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19.67</w:t>
            </w:r>
          </w:p>
        </w:tc>
        <w:tc>
          <w:tcPr>
            <w:tcW w:w="755" w:type="dxa"/>
            <w:tcBorders>
              <w:right w:val="single" w:sz="4" w:space="0" w:color="auto"/>
            </w:tcBorders>
            <w:shd w:val="clear" w:color="auto" w:fill="FFFFFF" w:themeFill="background1"/>
            <w:vAlign w:val="center"/>
          </w:tcPr>
          <w:p w14:paraId="2A32F48B"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31.03</w:t>
            </w:r>
          </w:p>
        </w:tc>
        <w:tc>
          <w:tcPr>
            <w:tcW w:w="1096" w:type="dxa"/>
            <w:tcBorders>
              <w:left w:val="single" w:sz="4" w:space="0" w:color="auto"/>
            </w:tcBorders>
            <w:shd w:val="clear" w:color="auto" w:fill="FFFFFF" w:themeFill="background1"/>
            <w:vAlign w:val="center"/>
          </w:tcPr>
          <w:p w14:paraId="7FDC54BB"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Unbound</w:t>
            </w:r>
          </w:p>
        </w:tc>
        <w:tc>
          <w:tcPr>
            <w:tcW w:w="709" w:type="dxa"/>
            <w:shd w:val="clear" w:color="auto" w:fill="FFFFFF" w:themeFill="background1"/>
            <w:vAlign w:val="center"/>
          </w:tcPr>
          <w:p w14:paraId="42AB7AC7"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w:t>
            </w:r>
          </w:p>
        </w:tc>
        <w:tc>
          <w:tcPr>
            <w:tcW w:w="881" w:type="dxa"/>
            <w:shd w:val="clear" w:color="auto" w:fill="FFFFFF" w:themeFill="background1"/>
            <w:vAlign w:val="center"/>
          </w:tcPr>
          <w:p w14:paraId="4791ED0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2C068A44"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5EBBE07F"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ES</w:t>
            </w:r>
          </w:p>
        </w:tc>
        <w:tc>
          <w:tcPr>
            <w:tcW w:w="993" w:type="dxa"/>
            <w:tcBorders>
              <w:left w:val="single" w:sz="4" w:space="0" w:color="auto"/>
            </w:tcBorders>
            <w:shd w:val="clear" w:color="auto" w:fill="FFFFFF" w:themeFill="background1"/>
            <w:vAlign w:val="center"/>
          </w:tcPr>
          <w:p w14:paraId="68A05408"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294.38</w:t>
            </w:r>
          </w:p>
        </w:tc>
        <w:tc>
          <w:tcPr>
            <w:tcW w:w="851" w:type="dxa"/>
            <w:shd w:val="clear" w:color="auto" w:fill="FFFFFF" w:themeFill="background1"/>
            <w:vAlign w:val="center"/>
          </w:tcPr>
          <w:p w14:paraId="69C4A653"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44.47</w:t>
            </w:r>
          </w:p>
        </w:tc>
        <w:tc>
          <w:tcPr>
            <w:tcW w:w="991" w:type="dxa"/>
            <w:shd w:val="clear" w:color="auto" w:fill="FFFFFF" w:themeFill="background1"/>
            <w:vAlign w:val="center"/>
          </w:tcPr>
          <w:p w14:paraId="382D9BD0"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1.83</w:t>
            </w:r>
          </w:p>
        </w:tc>
        <w:tc>
          <w:tcPr>
            <w:tcW w:w="1004" w:type="dxa"/>
            <w:shd w:val="clear" w:color="auto" w:fill="FFFFFF" w:themeFill="background1"/>
            <w:vAlign w:val="center"/>
          </w:tcPr>
          <w:p w14:paraId="48BF5659"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18.54</w:t>
            </w:r>
          </w:p>
        </w:tc>
        <w:tc>
          <w:tcPr>
            <w:tcW w:w="708" w:type="dxa"/>
            <w:shd w:val="clear" w:color="auto" w:fill="FFFFFF" w:themeFill="background1"/>
            <w:vAlign w:val="center"/>
          </w:tcPr>
          <w:p w14:paraId="6F6081BA"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21.30</w:t>
            </w:r>
          </w:p>
        </w:tc>
        <w:tc>
          <w:tcPr>
            <w:tcW w:w="755" w:type="dxa"/>
            <w:tcBorders>
              <w:right w:val="single" w:sz="4" w:space="0" w:color="auto"/>
            </w:tcBorders>
            <w:shd w:val="clear" w:color="auto" w:fill="FFFFFF" w:themeFill="background1"/>
            <w:vAlign w:val="center"/>
          </w:tcPr>
          <w:p w14:paraId="645D9DE6"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40.03</w:t>
            </w:r>
          </w:p>
        </w:tc>
        <w:tc>
          <w:tcPr>
            <w:tcW w:w="1096" w:type="dxa"/>
            <w:tcBorders>
              <w:left w:val="single" w:sz="4" w:space="0" w:color="auto"/>
            </w:tcBorders>
            <w:shd w:val="clear" w:color="auto" w:fill="FFFFFF" w:themeFill="background1"/>
            <w:vAlign w:val="center"/>
          </w:tcPr>
          <w:p w14:paraId="767F7EF5"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Bound</w:t>
            </w:r>
          </w:p>
        </w:tc>
        <w:tc>
          <w:tcPr>
            <w:tcW w:w="709" w:type="dxa"/>
            <w:shd w:val="clear" w:color="auto" w:fill="FFFFFF" w:themeFill="background1"/>
            <w:vAlign w:val="center"/>
          </w:tcPr>
          <w:p w14:paraId="14366741"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w:t>
            </w:r>
          </w:p>
        </w:tc>
        <w:tc>
          <w:tcPr>
            <w:tcW w:w="881" w:type="dxa"/>
            <w:shd w:val="clear" w:color="auto" w:fill="FFFFFF" w:themeFill="background1"/>
            <w:vAlign w:val="center"/>
          </w:tcPr>
          <w:p w14:paraId="0623F1F9"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27470DA9"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11F31E02"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SE</w:t>
            </w:r>
          </w:p>
        </w:tc>
        <w:tc>
          <w:tcPr>
            <w:tcW w:w="993" w:type="dxa"/>
            <w:tcBorders>
              <w:left w:val="single" w:sz="4" w:space="0" w:color="auto"/>
            </w:tcBorders>
            <w:shd w:val="clear" w:color="auto" w:fill="FFFFFF" w:themeFill="background1"/>
            <w:vAlign w:val="center"/>
          </w:tcPr>
          <w:p w14:paraId="36D2FB42"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1381.24</w:t>
            </w:r>
          </w:p>
        </w:tc>
        <w:tc>
          <w:tcPr>
            <w:tcW w:w="851" w:type="dxa"/>
            <w:shd w:val="clear" w:color="auto" w:fill="FFFFFF" w:themeFill="background1"/>
            <w:vAlign w:val="center"/>
          </w:tcPr>
          <w:p w14:paraId="56FDE639"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65.53</w:t>
            </w:r>
          </w:p>
        </w:tc>
        <w:tc>
          <w:tcPr>
            <w:tcW w:w="991" w:type="dxa"/>
            <w:shd w:val="clear" w:color="auto" w:fill="FFFFFF" w:themeFill="background1"/>
            <w:vAlign w:val="center"/>
          </w:tcPr>
          <w:p w14:paraId="6575EAF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4.50</w:t>
            </w:r>
          </w:p>
        </w:tc>
        <w:tc>
          <w:tcPr>
            <w:tcW w:w="1004" w:type="dxa"/>
            <w:shd w:val="clear" w:color="auto" w:fill="FFFFFF" w:themeFill="background1"/>
            <w:vAlign w:val="center"/>
          </w:tcPr>
          <w:p w14:paraId="77C46397"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7.29</w:t>
            </w:r>
          </w:p>
        </w:tc>
        <w:tc>
          <w:tcPr>
            <w:tcW w:w="708" w:type="dxa"/>
            <w:shd w:val="clear" w:color="auto" w:fill="FFFFFF" w:themeFill="background1"/>
            <w:vAlign w:val="center"/>
          </w:tcPr>
          <w:p w14:paraId="442D91D7"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20.25</w:t>
            </w:r>
          </w:p>
        </w:tc>
        <w:tc>
          <w:tcPr>
            <w:tcW w:w="755" w:type="dxa"/>
            <w:tcBorders>
              <w:right w:val="single" w:sz="4" w:space="0" w:color="auto"/>
            </w:tcBorders>
            <w:shd w:val="clear" w:color="auto" w:fill="FFFFFF" w:themeFill="background1"/>
            <w:vAlign w:val="center"/>
          </w:tcPr>
          <w:p w14:paraId="2340B3DB"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63.33</w:t>
            </w:r>
          </w:p>
        </w:tc>
        <w:tc>
          <w:tcPr>
            <w:tcW w:w="1096" w:type="dxa"/>
            <w:tcBorders>
              <w:left w:val="single" w:sz="4" w:space="0" w:color="auto"/>
            </w:tcBorders>
            <w:shd w:val="clear" w:color="auto" w:fill="FFFFFF" w:themeFill="background1"/>
            <w:vAlign w:val="center"/>
          </w:tcPr>
          <w:p w14:paraId="0440AEBB"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In-kind</w:t>
            </w:r>
          </w:p>
        </w:tc>
        <w:tc>
          <w:tcPr>
            <w:tcW w:w="709" w:type="dxa"/>
            <w:shd w:val="clear" w:color="auto" w:fill="FFFFFF" w:themeFill="background1"/>
            <w:vAlign w:val="center"/>
          </w:tcPr>
          <w:p w14:paraId="407BEB1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w:t>
            </w:r>
          </w:p>
        </w:tc>
        <w:tc>
          <w:tcPr>
            <w:tcW w:w="881" w:type="dxa"/>
            <w:shd w:val="clear" w:color="auto" w:fill="FFFFFF" w:themeFill="background1"/>
            <w:vAlign w:val="center"/>
          </w:tcPr>
          <w:p w14:paraId="6CF5A85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321C9AA0"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6BE3C4F7"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CH</w:t>
            </w:r>
          </w:p>
        </w:tc>
        <w:tc>
          <w:tcPr>
            <w:tcW w:w="993" w:type="dxa"/>
            <w:tcBorders>
              <w:left w:val="single" w:sz="4" w:space="0" w:color="auto"/>
            </w:tcBorders>
            <w:shd w:val="clear" w:color="auto" w:fill="FFFFFF" w:themeFill="background1"/>
            <w:vAlign w:val="center"/>
          </w:tcPr>
          <w:p w14:paraId="1C0816E4"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1461.08</w:t>
            </w:r>
          </w:p>
        </w:tc>
        <w:tc>
          <w:tcPr>
            <w:tcW w:w="851" w:type="dxa"/>
            <w:shd w:val="clear" w:color="auto" w:fill="FFFFFF" w:themeFill="background1"/>
            <w:vAlign w:val="center"/>
          </w:tcPr>
          <w:p w14:paraId="7D62F6AD"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65.90</w:t>
            </w:r>
          </w:p>
        </w:tc>
        <w:tc>
          <w:tcPr>
            <w:tcW w:w="991" w:type="dxa"/>
            <w:shd w:val="clear" w:color="auto" w:fill="FFFFFF" w:themeFill="background1"/>
            <w:vAlign w:val="center"/>
          </w:tcPr>
          <w:p w14:paraId="589E407C"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5.90</w:t>
            </w:r>
          </w:p>
        </w:tc>
        <w:tc>
          <w:tcPr>
            <w:tcW w:w="1004" w:type="dxa"/>
            <w:shd w:val="clear" w:color="auto" w:fill="FFFFFF" w:themeFill="background1"/>
            <w:vAlign w:val="center"/>
          </w:tcPr>
          <w:p w14:paraId="4A1CB5C7"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33.53</w:t>
            </w:r>
          </w:p>
        </w:tc>
        <w:tc>
          <w:tcPr>
            <w:tcW w:w="708" w:type="dxa"/>
            <w:shd w:val="clear" w:color="auto" w:fill="FFFFFF" w:themeFill="background1"/>
            <w:vAlign w:val="center"/>
          </w:tcPr>
          <w:p w14:paraId="4A76803D"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21.17</w:t>
            </w:r>
          </w:p>
        </w:tc>
        <w:tc>
          <w:tcPr>
            <w:tcW w:w="755" w:type="dxa"/>
            <w:tcBorders>
              <w:right w:val="single" w:sz="4" w:space="0" w:color="auto"/>
            </w:tcBorders>
            <w:shd w:val="clear" w:color="auto" w:fill="FFFFFF" w:themeFill="background1"/>
            <w:vAlign w:val="center"/>
          </w:tcPr>
          <w:p w14:paraId="3F22820C"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63.83</w:t>
            </w:r>
          </w:p>
        </w:tc>
        <w:tc>
          <w:tcPr>
            <w:tcW w:w="1096" w:type="dxa"/>
            <w:tcBorders>
              <w:left w:val="single" w:sz="4" w:space="0" w:color="auto"/>
            </w:tcBorders>
            <w:shd w:val="clear" w:color="auto" w:fill="FFFFFF" w:themeFill="background1"/>
            <w:vAlign w:val="center"/>
          </w:tcPr>
          <w:p w14:paraId="29E3D0B1"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Unbound</w:t>
            </w:r>
          </w:p>
        </w:tc>
        <w:tc>
          <w:tcPr>
            <w:tcW w:w="709" w:type="dxa"/>
            <w:shd w:val="clear" w:color="auto" w:fill="FFFFFF" w:themeFill="background1"/>
            <w:vAlign w:val="center"/>
          </w:tcPr>
          <w:p w14:paraId="23C9D0F9"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w:t>
            </w:r>
          </w:p>
        </w:tc>
        <w:tc>
          <w:tcPr>
            <w:tcW w:w="881" w:type="dxa"/>
            <w:shd w:val="clear" w:color="auto" w:fill="FFFFFF" w:themeFill="background1"/>
            <w:vAlign w:val="center"/>
          </w:tcPr>
          <w:p w14:paraId="10629C8E"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44EBD903"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0E64B7F5"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UK</w:t>
            </w:r>
          </w:p>
        </w:tc>
        <w:tc>
          <w:tcPr>
            <w:tcW w:w="993" w:type="dxa"/>
            <w:tcBorders>
              <w:left w:val="single" w:sz="4" w:space="0" w:color="auto"/>
            </w:tcBorders>
            <w:shd w:val="clear" w:color="auto" w:fill="FFFFFF" w:themeFill="background1"/>
            <w:vAlign w:val="center"/>
          </w:tcPr>
          <w:p w14:paraId="48F1DE96"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747.22</w:t>
            </w:r>
          </w:p>
        </w:tc>
        <w:tc>
          <w:tcPr>
            <w:tcW w:w="851" w:type="dxa"/>
            <w:shd w:val="clear" w:color="auto" w:fill="FFFFFF" w:themeFill="background1"/>
            <w:vAlign w:val="center"/>
          </w:tcPr>
          <w:p w14:paraId="01F4FD42"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47.60</w:t>
            </w:r>
          </w:p>
        </w:tc>
        <w:tc>
          <w:tcPr>
            <w:tcW w:w="991" w:type="dxa"/>
            <w:shd w:val="clear" w:color="auto" w:fill="FFFFFF" w:themeFill="background1"/>
            <w:vAlign w:val="center"/>
          </w:tcPr>
          <w:p w14:paraId="2EA47B82"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4.22</w:t>
            </w:r>
          </w:p>
        </w:tc>
        <w:tc>
          <w:tcPr>
            <w:tcW w:w="1004" w:type="dxa"/>
            <w:shd w:val="clear" w:color="auto" w:fill="FFFFFF" w:themeFill="background1"/>
            <w:vAlign w:val="center"/>
          </w:tcPr>
          <w:p w14:paraId="7722FC59"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33.42</w:t>
            </w:r>
          </w:p>
        </w:tc>
        <w:tc>
          <w:tcPr>
            <w:tcW w:w="708" w:type="dxa"/>
            <w:shd w:val="clear" w:color="auto" w:fill="FFFFFF" w:themeFill="background1"/>
            <w:vAlign w:val="center"/>
          </w:tcPr>
          <w:p w14:paraId="1437D62D"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19.90</w:t>
            </w:r>
          </w:p>
        </w:tc>
        <w:tc>
          <w:tcPr>
            <w:tcW w:w="755" w:type="dxa"/>
            <w:tcBorders>
              <w:right w:val="single" w:sz="4" w:space="0" w:color="auto"/>
            </w:tcBorders>
            <w:shd w:val="clear" w:color="auto" w:fill="FFFFFF" w:themeFill="background1"/>
            <w:vAlign w:val="center"/>
          </w:tcPr>
          <w:p w14:paraId="3D2028EE"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52.70</w:t>
            </w:r>
          </w:p>
        </w:tc>
        <w:tc>
          <w:tcPr>
            <w:tcW w:w="1096" w:type="dxa"/>
            <w:tcBorders>
              <w:left w:val="single" w:sz="4" w:space="0" w:color="auto"/>
            </w:tcBorders>
            <w:shd w:val="clear" w:color="auto" w:fill="FFFFFF" w:themeFill="background1"/>
            <w:vAlign w:val="center"/>
          </w:tcPr>
          <w:p w14:paraId="15CF0F3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Bound</w:t>
            </w:r>
          </w:p>
        </w:tc>
        <w:tc>
          <w:tcPr>
            <w:tcW w:w="709" w:type="dxa"/>
            <w:shd w:val="clear" w:color="auto" w:fill="FFFFFF" w:themeFill="background1"/>
            <w:vAlign w:val="center"/>
          </w:tcPr>
          <w:p w14:paraId="4387D29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w:t>
            </w:r>
          </w:p>
        </w:tc>
        <w:tc>
          <w:tcPr>
            <w:tcW w:w="881" w:type="dxa"/>
            <w:shd w:val="clear" w:color="auto" w:fill="FFFFFF" w:themeFill="background1"/>
            <w:vAlign w:val="center"/>
          </w:tcPr>
          <w:p w14:paraId="4CA7301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3346086F"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bottom w:val="single" w:sz="4" w:space="0" w:color="auto"/>
              <w:right w:val="single" w:sz="4" w:space="0" w:color="auto"/>
            </w:tcBorders>
            <w:shd w:val="clear" w:color="auto" w:fill="FFFFFF" w:themeFill="background1"/>
            <w:vAlign w:val="center"/>
          </w:tcPr>
          <w:p w14:paraId="26F123F4"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US</w:t>
            </w:r>
          </w:p>
        </w:tc>
        <w:tc>
          <w:tcPr>
            <w:tcW w:w="993" w:type="dxa"/>
            <w:tcBorders>
              <w:left w:val="single" w:sz="4" w:space="0" w:color="auto"/>
              <w:bottom w:val="single" w:sz="4" w:space="0" w:color="auto"/>
            </w:tcBorders>
            <w:shd w:val="clear" w:color="auto" w:fill="FFFFFF" w:themeFill="background1"/>
            <w:vAlign w:val="center"/>
          </w:tcPr>
          <w:p w14:paraId="0BFD15A5"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491.26</w:t>
            </w:r>
          </w:p>
        </w:tc>
        <w:tc>
          <w:tcPr>
            <w:tcW w:w="851" w:type="dxa"/>
            <w:tcBorders>
              <w:bottom w:val="single" w:sz="4" w:space="0" w:color="auto"/>
            </w:tcBorders>
            <w:shd w:val="clear" w:color="auto" w:fill="FFFFFF" w:themeFill="background1"/>
            <w:vAlign w:val="center"/>
          </w:tcPr>
          <w:p w14:paraId="073411CB"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35.83</w:t>
            </w:r>
          </w:p>
        </w:tc>
        <w:tc>
          <w:tcPr>
            <w:tcW w:w="991" w:type="dxa"/>
            <w:tcBorders>
              <w:bottom w:val="single" w:sz="4" w:space="0" w:color="auto"/>
            </w:tcBorders>
            <w:shd w:val="clear" w:color="auto" w:fill="FFFFFF" w:themeFill="background1"/>
            <w:vAlign w:val="center"/>
          </w:tcPr>
          <w:p w14:paraId="739B4AB8"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2.50</w:t>
            </w:r>
          </w:p>
        </w:tc>
        <w:tc>
          <w:tcPr>
            <w:tcW w:w="1004" w:type="dxa"/>
            <w:tcBorders>
              <w:bottom w:val="single" w:sz="4" w:space="0" w:color="auto"/>
            </w:tcBorders>
            <w:shd w:val="clear" w:color="auto" w:fill="FFFFFF" w:themeFill="background1"/>
            <w:vAlign w:val="center"/>
          </w:tcPr>
          <w:p w14:paraId="278E7AF8"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26.36</w:t>
            </w:r>
          </w:p>
        </w:tc>
        <w:tc>
          <w:tcPr>
            <w:tcW w:w="708" w:type="dxa"/>
            <w:tcBorders>
              <w:bottom w:val="single" w:sz="4" w:space="0" w:color="auto"/>
            </w:tcBorders>
            <w:shd w:val="clear" w:color="auto" w:fill="FFFFFF" w:themeFill="background1"/>
            <w:vAlign w:val="center"/>
          </w:tcPr>
          <w:p w14:paraId="201034F7"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19.28</w:t>
            </w:r>
          </w:p>
        </w:tc>
        <w:tc>
          <w:tcPr>
            <w:tcW w:w="755" w:type="dxa"/>
            <w:tcBorders>
              <w:bottom w:val="single" w:sz="4" w:space="0" w:color="auto"/>
              <w:right w:val="single" w:sz="4" w:space="0" w:color="auto"/>
            </w:tcBorders>
            <w:shd w:val="clear" w:color="auto" w:fill="FFFFFF" w:themeFill="background1"/>
            <w:vAlign w:val="center"/>
          </w:tcPr>
          <w:p w14:paraId="28CCBC67"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78.16</w:t>
            </w:r>
          </w:p>
        </w:tc>
        <w:tc>
          <w:tcPr>
            <w:tcW w:w="1096" w:type="dxa"/>
            <w:tcBorders>
              <w:left w:val="single" w:sz="4" w:space="0" w:color="auto"/>
              <w:bottom w:val="single" w:sz="4" w:space="0" w:color="auto"/>
            </w:tcBorders>
            <w:shd w:val="clear" w:color="auto" w:fill="FFFFFF" w:themeFill="background1"/>
            <w:vAlign w:val="center"/>
          </w:tcPr>
          <w:p w14:paraId="516478A2"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Bound</w:t>
            </w:r>
          </w:p>
        </w:tc>
        <w:tc>
          <w:tcPr>
            <w:tcW w:w="709" w:type="dxa"/>
            <w:tcBorders>
              <w:bottom w:val="single" w:sz="4" w:space="0" w:color="auto"/>
            </w:tcBorders>
            <w:shd w:val="clear" w:color="auto" w:fill="FFFFFF" w:themeFill="background1"/>
            <w:vAlign w:val="center"/>
          </w:tcPr>
          <w:p w14:paraId="1674C80E"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w:t>
            </w:r>
          </w:p>
        </w:tc>
        <w:tc>
          <w:tcPr>
            <w:tcW w:w="881" w:type="dxa"/>
            <w:tcBorders>
              <w:bottom w:val="single" w:sz="4" w:space="0" w:color="auto"/>
            </w:tcBorders>
            <w:shd w:val="clear" w:color="auto" w:fill="FFFFFF" w:themeFill="background1"/>
            <w:vAlign w:val="center"/>
          </w:tcPr>
          <w:p w14:paraId="192B7577"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6DDD930F"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bottom w:val="single" w:sz="12" w:space="0" w:color="auto"/>
              <w:right w:val="single" w:sz="4" w:space="0" w:color="auto"/>
            </w:tcBorders>
            <w:shd w:val="clear" w:color="auto" w:fill="FFFFFF" w:themeFill="background1"/>
            <w:vAlign w:val="center"/>
          </w:tcPr>
          <w:p w14:paraId="20BE58A0" w14:textId="77777777" w:rsidR="000C6B26" w:rsidRPr="006A56FF" w:rsidRDefault="000C6B26" w:rsidP="00832038">
            <w:pPr>
              <w:spacing w:line="276" w:lineRule="auto"/>
              <w:rPr>
                <w:b w:val="0"/>
                <w:bCs w:val="0"/>
                <w:i/>
                <w:iCs/>
                <w:caps w:val="0"/>
                <w:sz w:val="20"/>
                <w:szCs w:val="20"/>
                <w:lang w:val="en-US"/>
              </w:rPr>
            </w:pPr>
            <w:r w:rsidRPr="006A56FF">
              <w:rPr>
                <w:b w:val="0"/>
                <w:bCs w:val="0"/>
                <w:i/>
                <w:iCs/>
                <w:caps w:val="0"/>
                <w:sz w:val="20"/>
                <w:szCs w:val="20"/>
                <w:lang w:val="en-US"/>
              </w:rPr>
              <w:t>TM</w:t>
            </w:r>
          </w:p>
        </w:tc>
        <w:tc>
          <w:tcPr>
            <w:tcW w:w="993" w:type="dxa"/>
            <w:tcBorders>
              <w:left w:val="single" w:sz="4" w:space="0" w:color="auto"/>
              <w:bottom w:val="single" w:sz="12" w:space="0" w:color="auto"/>
            </w:tcBorders>
            <w:shd w:val="clear" w:color="auto" w:fill="FFFFFF" w:themeFill="background1"/>
            <w:vAlign w:val="center"/>
          </w:tcPr>
          <w:p w14:paraId="415AC4D9"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709.89</w:t>
            </w:r>
          </w:p>
        </w:tc>
        <w:tc>
          <w:tcPr>
            <w:tcW w:w="851" w:type="dxa"/>
            <w:tcBorders>
              <w:bottom w:val="single" w:sz="12" w:space="0" w:color="auto"/>
            </w:tcBorders>
            <w:shd w:val="clear" w:color="auto" w:fill="FFFFFF" w:themeFill="background1"/>
            <w:vAlign w:val="center"/>
          </w:tcPr>
          <w:p w14:paraId="523E80B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47.73</w:t>
            </w:r>
          </w:p>
        </w:tc>
        <w:tc>
          <w:tcPr>
            <w:tcW w:w="991" w:type="dxa"/>
            <w:tcBorders>
              <w:bottom w:val="single" w:sz="12" w:space="0" w:color="auto"/>
            </w:tcBorders>
            <w:shd w:val="clear" w:color="auto" w:fill="FFFFFF" w:themeFill="background1"/>
            <w:vAlign w:val="center"/>
          </w:tcPr>
          <w:p w14:paraId="42DBC132"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3.88</w:t>
            </w:r>
          </w:p>
        </w:tc>
        <w:tc>
          <w:tcPr>
            <w:tcW w:w="1004" w:type="dxa"/>
            <w:tcBorders>
              <w:bottom w:val="single" w:sz="12" w:space="0" w:color="auto"/>
            </w:tcBorders>
            <w:shd w:val="clear" w:color="auto" w:fill="FFFFFF" w:themeFill="background1"/>
            <w:vAlign w:val="center"/>
          </w:tcPr>
          <w:p w14:paraId="038F6C2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15.84</w:t>
            </w:r>
          </w:p>
        </w:tc>
        <w:tc>
          <w:tcPr>
            <w:tcW w:w="708" w:type="dxa"/>
            <w:tcBorders>
              <w:bottom w:val="single" w:sz="12" w:space="0" w:color="auto"/>
            </w:tcBorders>
            <w:shd w:val="clear" w:color="auto" w:fill="FFFFFF" w:themeFill="background1"/>
            <w:vAlign w:val="center"/>
          </w:tcPr>
          <w:p w14:paraId="3035484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19.77</w:t>
            </w:r>
          </w:p>
        </w:tc>
        <w:tc>
          <w:tcPr>
            <w:tcW w:w="755" w:type="dxa"/>
            <w:tcBorders>
              <w:bottom w:val="single" w:sz="12" w:space="0" w:color="auto"/>
              <w:right w:val="single" w:sz="4" w:space="0" w:color="auto"/>
            </w:tcBorders>
            <w:shd w:val="clear" w:color="auto" w:fill="FFFFFF" w:themeFill="background1"/>
            <w:vAlign w:val="center"/>
          </w:tcPr>
          <w:p w14:paraId="0723589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46.11</w:t>
            </w:r>
          </w:p>
        </w:tc>
        <w:tc>
          <w:tcPr>
            <w:tcW w:w="1096" w:type="dxa"/>
            <w:tcBorders>
              <w:left w:val="single" w:sz="4" w:space="0" w:color="auto"/>
              <w:bottom w:val="single" w:sz="12" w:space="0" w:color="auto"/>
            </w:tcBorders>
            <w:shd w:val="clear" w:color="auto" w:fill="FFFFFF" w:themeFill="background1"/>
            <w:vAlign w:val="center"/>
          </w:tcPr>
          <w:p w14:paraId="720954B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w:t>
            </w:r>
          </w:p>
        </w:tc>
        <w:tc>
          <w:tcPr>
            <w:tcW w:w="709" w:type="dxa"/>
            <w:tcBorders>
              <w:bottom w:val="single" w:sz="12" w:space="0" w:color="auto"/>
            </w:tcBorders>
            <w:shd w:val="clear" w:color="auto" w:fill="FFFFFF" w:themeFill="background1"/>
            <w:vAlign w:val="center"/>
          </w:tcPr>
          <w:p w14:paraId="6B02F5F8"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1.64</w:t>
            </w:r>
          </w:p>
        </w:tc>
        <w:tc>
          <w:tcPr>
            <w:tcW w:w="881" w:type="dxa"/>
            <w:tcBorders>
              <w:bottom w:val="single" w:sz="12" w:space="0" w:color="auto"/>
            </w:tcBorders>
            <w:shd w:val="clear" w:color="auto" w:fill="FFFFFF" w:themeFill="background1"/>
            <w:vAlign w:val="center"/>
          </w:tcPr>
          <w:p w14:paraId="6BA32C0B"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w:t>
            </w:r>
          </w:p>
        </w:tc>
      </w:tr>
    </w:tbl>
    <w:p w14:paraId="685FAA65" w14:textId="3C47439C" w:rsidR="00BD5458" w:rsidRDefault="000C6B26" w:rsidP="000C6B26">
      <w:pPr>
        <w:spacing w:after="160" w:line="259" w:lineRule="auto"/>
        <w:rPr>
          <w:rFonts w:eastAsiaTheme="minorHAnsi"/>
          <w:iCs/>
          <w:color w:val="auto"/>
          <w:sz w:val="20"/>
          <w:szCs w:val="20"/>
          <w:lang w:val="en-US"/>
        </w:rPr>
      </w:pPr>
      <w:r w:rsidRPr="006A56FF">
        <w:rPr>
          <w:rFonts w:eastAsiaTheme="minorHAnsi"/>
          <w:iCs/>
          <w:color w:val="auto"/>
          <w:sz w:val="20"/>
          <w:szCs w:val="20"/>
          <w:lang w:val="en-US"/>
        </w:rPr>
        <w:t>Sources: OECD health data (extracted on 10.12.2018) &amp;</w:t>
      </w:r>
      <w:r w:rsidRPr="006A56FF">
        <w:rPr>
          <w:rFonts w:eastAsiaTheme="minorHAnsi"/>
          <w:b/>
          <w:bCs/>
          <w:iCs/>
          <w:color w:val="auto"/>
          <w:sz w:val="20"/>
          <w:szCs w:val="20"/>
          <w:lang w:val="en-US"/>
        </w:rPr>
        <w:t xml:space="preserve"> </w:t>
      </w:r>
      <w:r w:rsidRPr="006A56FF">
        <w:rPr>
          <w:rFonts w:eastAsiaTheme="minorHAnsi"/>
          <w:iCs/>
          <w:color w:val="auto"/>
          <w:sz w:val="20"/>
          <w:szCs w:val="20"/>
          <w:lang w:val="en-US"/>
        </w:rPr>
        <w:t>MISSOC 2018 (European observatory on health systems and policies 2018), European commission 2018; Own Coding Scheme; TM = Total mean</w:t>
      </w:r>
    </w:p>
    <w:p w14:paraId="14F97FE8" w14:textId="77777777" w:rsidR="00BD5458" w:rsidRDefault="00BD5458">
      <w:pPr>
        <w:spacing w:after="160" w:line="259" w:lineRule="auto"/>
        <w:rPr>
          <w:rFonts w:eastAsiaTheme="minorHAnsi"/>
          <w:iCs/>
          <w:color w:val="auto"/>
          <w:sz w:val="20"/>
          <w:szCs w:val="20"/>
          <w:lang w:val="en-US"/>
        </w:rPr>
      </w:pPr>
      <w:r>
        <w:rPr>
          <w:rFonts w:eastAsiaTheme="minorHAnsi"/>
          <w:iCs/>
          <w:color w:val="auto"/>
          <w:sz w:val="20"/>
          <w:szCs w:val="20"/>
          <w:lang w:val="en-US"/>
        </w:rPr>
        <w:br w:type="page"/>
      </w:r>
    </w:p>
    <w:p w14:paraId="42AC9EA7" w14:textId="17788118" w:rsidR="00BD5458" w:rsidRPr="006A56FF" w:rsidRDefault="00BD5458" w:rsidP="00BD5458">
      <w:pPr>
        <w:pStyle w:val="Beschriftung"/>
        <w:keepNext/>
        <w:spacing w:before="240" w:after="240"/>
        <w:jc w:val="left"/>
        <w:rPr>
          <w:i/>
          <w:sz w:val="22"/>
          <w:szCs w:val="22"/>
          <w:lang w:val="en-US"/>
        </w:rPr>
      </w:pPr>
      <w:r w:rsidRPr="006A56FF">
        <w:rPr>
          <w:sz w:val="22"/>
          <w:szCs w:val="22"/>
          <w:lang w:val="en-US"/>
        </w:rPr>
        <w:lastRenderedPageBreak/>
        <w:t xml:space="preserve">Table </w:t>
      </w:r>
      <w:r w:rsidRPr="006A56FF">
        <w:rPr>
          <w:i/>
          <w:sz w:val="22"/>
          <w:szCs w:val="22"/>
          <w:lang w:val="en-US"/>
        </w:rPr>
        <w:fldChar w:fldCharType="begin"/>
      </w:r>
      <w:r w:rsidRPr="006A56FF">
        <w:rPr>
          <w:sz w:val="22"/>
          <w:szCs w:val="22"/>
          <w:lang w:val="en-US"/>
        </w:rPr>
        <w:instrText xml:space="preserve"> SEQ Table \* ARABIC </w:instrText>
      </w:r>
      <w:r w:rsidRPr="006A56FF">
        <w:rPr>
          <w:i/>
          <w:sz w:val="22"/>
          <w:szCs w:val="22"/>
          <w:lang w:val="en-US"/>
        </w:rPr>
        <w:fldChar w:fldCharType="separate"/>
      </w:r>
      <w:r w:rsidR="00A77345">
        <w:rPr>
          <w:noProof/>
          <w:sz w:val="22"/>
          <w:szCs w:val="22"/>
          <w:lang w:val="en-US"/>
        </w:rPr>
        <w:t>6</w:t>
      </w:r>
      <w:r w:rsidRPr="006A56FF">
        <w:rPr>
          <w:i/>
          <w:sz w:val="22"/>
          <w:szCs w:val="22"/>
          <w:lang w:val="en-US"/>
        </w:rPr>
        <w:fldChar w:fldCharType="end"/>
      </w:r>
      <w:r w:rsidRPr="006A56FF">
        <w:rPr>
          <w:sz w:val="22"/>
          <w:szCs w:val="22"/>
          <w:lang w:val="en-US"/>
        </w:rPr>
        <w:t xml:space="preserve">: </w:t>
      </w:r>
      <w:r w:rsidRPr="006A56FF">
        <w:rPr>
          <w:iCs/>
          <w:sz w:val="22"/>
          <w:szCs w:val="22"/>
          <w:lang w:val="en-US"/>
        </w:rPr>
        <w:t>Means of</w:t>
      </w:r>
      <w:r w:rsidRPr="006A56FF">
        <w:rPr>
          <w:sz w:val="22"/>
          <w:szCs w:val="22"/>
          <w:lang w:val="en-US"/>
        </w:rPr>
        <w:t xml:space="preserve"> quantitative indicators in LTC typology over </w:t>
      </w:r>
      <w:r>
        <w:rPr>
          <w:sz w:val="22"/>
          <w:szCs w:val="22"/>
          <w:lang w:val="en-US"/>
        </w:rPr>
        <w:t xml:space="preserve">(N=9) </w:t>
      </w:r>
      <w:r w:rsidRPr="006A56FF">
        <w:rPr>
          <w:sz w:val="22"/>
          <w:szCs w:val="22"/>
          <w:lang w:val="en-US"/>
        </w:rPr>
        <w:t xml:space="preserve">methodological </w:t>
      </w:r>
      <w:commentRangeStart w:id="60"/>
      <w:r w:rsidRPr="006A56FF">
        <w:rPr>
          <w:sz w:val="22"/>
          <w:szCs w:val="22"/>
          <w:lang w:val="en-US"/>
        </w:rPr>
        <w:t>clusters</w:t>
      </w:r>
      <w:commentRangeEnd w:id="60"/>
      <w:r>
        <w:rPr>
          <w:rStyle w:val="Kommentarzeichen"/>
          <w:color w:val="000000"/>
        </w:rPr>
        <w:commentReference w:id="60"/>
      </w:r>
    </w:p>
    <w:tbl>
      <w:tblPr>
        <w:tblStyle w:val="EinfacheTabelle3"/>
        <w:tblW w:w="8505" w:type="dxa"/>
        <w:shd w:val="clear" w:color="auto" w:fill="FFFFFF" w:themeFill="background1"/>
        <w:tblLayout w:type="fixed"/>
        <w:tblLook w:val="04A0" w:firstRow="1" w:lastRow="0" w:firstColumn="1" w:lastColumn="0" w:noHBand="0" w:noVBand="1"/>
      </w:tblPr>
      <w:tblGrid>
        <w:gridCol w:w="1276"/>
        <w:gridCol w:w="1134"/>
        <w:gridCol w:w="708"/>
        <w:gridCol w:w="851"/>
        <w:gridCol w:w="709"/>
        <w:gridCol w:w="708"/>
        <w:gridCol w:w="993"/>
        <w:gridCol w:w="709"/>
        <w:gridCol w:w="708"/>
        <w:gridCol w:w="709"/>
      </w:tblGrid>
      <w:tr w:rsidR="00BD5458" w:rsidRPr="006A56FF" w14:paraId="150DE0A1" w14:textId="77777777" w:rsidTr="00DC7F46">
        <w:trPr>
          <w:cnfStyle w:val="100000000000" w:firstRow="1" w:lastRow="0" w:firstColumn="0" w:lastColumn="0" w:oddVBand="0" w:evenVBand="0" w:oddHBand="0" w:evenHBand="0" w:firstRowFirstColumn="0" w:firstRowLastColumn="0" w:lastRowFirstColumn="0" w:lastRowLastColumn="0"/>
          <w:trHeight w:val="283"/>
        </w:trPr>
        <w:tc>
          <w:tcPr>
            <w:cnfStyle w:val="001000000100" w:firstRow="0" w:lastRow="0" w:firstColumn="1" w:lastColumn="0" w:oddVBand="0" w:evenVBand="0" w:oddHBand="0" w:evenHBand="0" w:firstRowFirstColumn="1" w:firstRowLastColumn="0" w:lastRowFirstColumn="0" w:lastRowLastColumn="0"/>
            <w:tcW w:w="1276" w:type="dxa"/>
            <w:tcBorders>
              <w:top w:val="single" w:sz="12" w:space="0" w:color="auto"/>
              <w:bottom w:val="none" w:sz="0" w:space="0" w:color="auto"/>
              <w:right w:val="none" w:sz="0" w:space="0" w:color="auto"/>
            </w:tcBorders>
            <w:shd w:val="clear" w:color="auto" w:fill="FFFFFF" w:themeFill="background1"/>
            <w:vAlign w:val="center"/>
          </w:tcPr>
          <w:p w14:paraId="734F4F6C" w14:textId="77777777" w:rsidR="00BD5458" w:rsidRPr="00D67B4C" w:rsidRDefault="00BD5458" w:rsidP="00DC7F46">
            <w:pPr>
              <w:spacing w:line="276" w:lineRule="auto"/>
              <w:rPr>
                <w:b w:val="0"/>
                <w:bCs w:val="0"/>
                <w:caps w:val="0"/>
                <w:sz w:val="16"/>
                <w:szCs w:val="16"/>
                <w:lang w:val="en-US"/>
              </w:rPr>
            </w:pPr>
          </w:p>
        </w:tc>
        <w:tc>
          <w:tcPr>
            <w:tcW w:w="1134" w:type="dxa"/>
            <w:tcBorders>
              <w:top w:val="single" w:sz="12" w:space="0" w:color="auto"/>
              <w:bottom w:val="single" w:sz="4" w:space="0" w:color="auto"/>
            </w:tcBorders>
            <w:shd w:val="clear" w:color="auto" w:fill="FFFFFF" w:themeFill="background1"/>
            <w:vAlign w:val="center"/>
          </w:tcPr>
          <w:p w14:paraId="44A6CB82" w14:textId="77777777" w:rsidR="00BD5458" w:rsidRPr="00D67B4C" w:rsidRDefault="00BD5458"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D67B4C">
              <w:rPr>
                <w:b w:val="0"/>
                <w:bCs w:val="0"/>
                <w:caps w:val="0"/>
                <w:sz w:val="16"/>
                <w:szCs w:val="16"/>
                <w:lang w:val="en-US"/>
              </w:rPr>
              <w:t>1</w:t>
            </w:r>
          </w:p>
        </w:tc>
        <w:tc>
          <w:tcPr>
            <w:tcW w:w="708" w:type="dxa"/>
            <w:tcBorders>
              <w:top w:val="single" w:sz="12" w:space="0" w:color="auto"/>
              <w:bottom w:val="single" w:sz="4" w:space="0" w:color="auto"/>
            </w:tcBorders>
            <w:shd w:val="clear" w:color="auto" w:fill="FFFFFF" w:themeFill="background1"/>
            <w:vAlign w:val="center"/>
          </w:tcPr>
          <w:p w14:paraId="4DDA1C02" w14:textId="77777777" w:rsidR="00BD5458" w:rsidRPr="00D67B4C" w:rsidRDefault="00BD5458"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D67B4C">
              <w:rPr>
                <w:b w:val="0"/>
                <w:bCs w:val="0"/>
                <w:caps w:val="0"/>
                <w:sz w:val="16"/>
                <w:szCs w:val="16"/>
                <w:lang w:val="en-US"/>
              </w:rPr>
              <w:t>2</w:t>
            </w:r>
          </w:p>
        </w:tc>
        <w:tc>
          <w:tcPr>
            <w:tcW w:w="851" w:type="dxa"/>
            <w:tcBorders>
              <w:top w:val="single" w:sz="12" w:space="0" w:color="auto"/>
              <w:bottom w:val="single" w:sz="4" w:space="0" w:color="auto"/>
            </w:tcBorders>
            <w:shd w:val="clear" w:color="auto" w:fill="FFFFFF" w:themeFill="background1"/>
            <w:vAlign w:val="center"/>
          </w:tcPr>
          <w:p w14:paraId="43715424" w14:textId="77777777" w:rsidR="00BD5458" w:rsidRPr="00D67B4C" w:rsidRDefault="00BD5458"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D67B4C">
              <w:rPr>
                <w:b w:val="0"/>
                <w:bCs w:val="0"/>
                <w:caps w:val="0"/>
                <w:sz w:val="16"/>
                <w:szCs w:val="16"/>
                <w:lang w:val="en-US"/>
              </w:rPr>
              <w:t>3</w:t>
            </w:r>
          </w:p>
        </w:tc>
        <w:tc>
          <w:tcPr>
            <w:tcW w:w="709" w:type="dxa"/>
            <w:tcBorders>
              <w:top w:val="single" w:sz="12" w:space="0" w:color="auto"/>
              <w:bottom w:val="single" w:sz="4" w:space="0" w:color="auto"/>
            </w:tcBorders>
            <w:shd w:val="clear" w:color="auto" w:fill="FFFFFF" w:themeFill="background1"/>
            <w:vAlign w:val="center"/>
          </w:tcPr>
          <w:p w14:paraId="6DB5B3A1" w14:textId="77777777" w:rsidR="00BD5458" w:rsidRPr="00D67B4C" w:rsidRDefault="00BD5458"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D67B4C">
              <w:rPr>
                <w:b w:val="0"/>
                <w:bCs w:val="0"/>
                <w:caps w:val="0"/>
                <w:sz w:val="16"/>
                <w:szCs w:val="16"/>
                <w:lang w:val="en-US"/>
              </w:rPr>
              <w:t>4</w:t>
            </w:r>
          </w:p>
        </w:tc>
        <w:tc>
          <w:tcPr>
            <w:tcW w:w="708" w:type="dxa"/>
            <w:tcBorders>
              <w:top w:val="single" w:sz="12" w:space="0" w:color="auto"/>
              <w:bottom w:val="single" w:sz="4" w:space="0" w:color="auto"/>
            </w:tcBorders>
            <w:shd w:val="clear" w:color="auto" w:fill="FFFFFF" w:themeFill="background1"/>
            <w:vAlign w:val="center"/>
          </w:tcPr>
          <w:p w14:paraId="6EB91D6C" w14:textId="77777777" w:rsidR="00BD5458" w:rsidRPr="00D67B4C" w:rsidRDefault="00BD5458"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D67B4C">
              <w:rPr>
                <w:b w:val="0"/>
                <w:bCs w:val="0"/>
                <w:caps w:val="0"/>
                <w:sz w:val="16"/>
                <w:szCs w:val="16"/>
                <w:lang w:val="en-US"/>
              </w:rPr>
              <w:t>5</w:t>
            </w:r>
          </w:p>
        </w:tc>
        <w:tc>
          <w:tcPr>
            <w:tcW w:w="993" w:type="dxa"/>
            <w:tcBorders>
              <w:top w:val="single" w:sz="12" w:space="0" w:color="auto"/>
              <w:bottom w:val="single" w:sz="4" w:space="0" w:color="auto"/>
            </w:tcBorders>
            <w:shd w:val="clear" w:color="auto" w:fill="FFFFFF" w:themeFill="background1"/>
            <w:vAlign w:val="center"/>
          </w:tcPr>
          <w:p w14:paraId="4EAAB4D7" w14:textId="77777777" w:rsidR="00BD5458" w:rsidRPr="00D67B4C" w:rsidRDefault="00BD5458"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D67B4C">
              <w:rPr>
                <w:b w:val="0"/>
                <w:bCs w:val="0"/>
                <w:caps w:val="0"/>
                <w:sz w:val="16"/>
                <w:szCs w:val="16"/>
                <w:lang w:val="en-US"/>
              </w:rPr>
              <w:t>6</w:t>
            </w:r>
          </w:p>
        </w:tc>
        <w:tc>
          <w:tcPr>
            <w:tcW w:w="709" w:type="dxa"/>
            <w:tcBorders>
              <w:top w:val="single" w:sz="12" w:space="0" w:color="auto"/>
              <w:bottom w:val="single" w:sz="4" w:space="0" w:color="auto"/>
            </w:tcBorders>
            <w:shd w:val="clear" w:color="auto" w:fill="FFFFFF" w:themeFill="background1"/>
            <w:vAlign w:val="center"/>
          </w:tcPr>
          <w:p w14:paraId="05E878A5" w14:textId="77777777" w:rsidR="00BD5458" w:rsidRPr="00D67B4C" w:rsidRDefault="00BD5458" w:rsidP="00DC7F46">
            <w:pPr>
              <w:pStyle w:val="Kommentartext"/>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D67B4C">
              <w:rPr>
                <w:b w:val="0"/>
                <w:bCs w:val="0"/>
                <w:caps w:val="0"/>
                <w:sz w:val="16"/>
                <w:szCs w:val="16"/>
                <w:lang w:val="en-US"/>
              </w:rPr>
              <w:t>7</w:t>
            </w:r>
          </w:p>
        </w:tc>
        <w:tc>
          <w:tcPr>
            <w:tcW w:w="708" w:type="dxa"/>
            <w:tcBorders>
              <w:top w:val="single" w:sz="12" w:space="0" w:color="auto"/>
              <w:bottom w:val="single" w:sz="4" w:space="0" w:color="auto"/>
            </w:tcBorders>
            <w:shd w:val="clear" w:color="auto" w:fill="FFFFFF" w:themeFill="background1"/>
            <w:vAlign w:val="center"/>
          </w:tcPr>
          <w:p w14:paraId="426911EE" w14:textId="77777777" w:rsidR="00BD5458" w:rsidRPr="00D67B4C" w:rsidRDefault="00BD5458" w:rsidP="00DC7F46">
            <w:pPr>
              <w:pStyle w:val="Kommentartext"/>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D67B4C">
              <w:rPr>
                <w:b w:val="0"/>
                <w:bCs w:val="0"/>
                <w:caps w:val="0"/>
                <w:sz w:val="16"/>
                <w:szCs w:val="16"/>
                <w:lang w:val="en-US"/>
              </w:rPr>
              <w:t>8</w:t>
            </w:r>
          </w:p>
        </w:tc>
        <w:tc>
          <w:tcPr>
            <w:tcW w:w="709" w:type="dxa"/>
            <w:tcBorders>
              <w:top w:val="single" w:sz="12" w:space="0" w:color="auto"/>
              <w:bottom w:val="single" w:sz="4" w:space="0" w:color="auto"/>
            </w:tcBorders>
            <w:shd w:val="clear" w:color="auto" w:fill="FFFFFF" w:themeFill="background1"/>
            <w:vAlign w:val="center"/>
          </w:tcPr>
          <w:p w14:paraId="53E1B5F2" w14:textId="77777777" w:rsidR="00BD5458" w:rsidRPr="00D67B4C" w:rsidRDefault="00BD5458" w:rsidP="00DC7F46">
            <w:pPr>
              <w:pStyle w:val="Kommentartext"/>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D67B4C">
              <w:rPr>
                <w:b w:val="0"/>
                <w:bCs w:val="0"/>
                <w:caps w:val="0"/>
                <w:sz w:val="16"/>
                <w:szCs w:val="16"/>
                <w:lang w:val="en-US"/>
              </w:rPr>
              <w:t>9</w:t>
            </w:r>
          </w:p>
        </w:tc>
      </w:tr>
      <w:tr w:rsidR="00BD5458" w:rsidRPr="006A56FF" w14:paraId="0DED792E"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506F408D" w14:textId="77777777" w:rsidR="00BD5458" w:rsidRPr="00D67B4C" w:rsidRDefault="00BD5458" w:rsidP="00DC7F46">
            <w:pPr>
              <w:spacing w:line="276" w:lineRule="auto"/>
              <w:rPr>
                <w:b w:val="0"/>
                <w:bCs w:val="0"/>
                <w:caps w:val="0"/>
                <w:sz w:val="16"/>
                <w:szCs w:val="16"/>
                <w:lang w:val="en-US"/>
              </w:rPr>
            </w:pPr>
            <w:r w:rsidRPr="00D67B4C">
              <w:rPr>
                <w:b w:val="0"/>
                <w:bCs w:val="0"/>
                <w:caps w:val="0"/>
                <w:sz w:val="16"/>
                <w:szCs w:val="16"/>
                <w:lang w:val="en-US"/>
              </w:rPr>
              <w:t>Cluster composition</w:t>
            </w:r>
          </w:p>
        </w:tc>
        <w:tc>
          <w:tcPr>
            <w:tcW w:w="1134" w:type="dxa"/>
            <w:tcBorders>
              <w:top w:val="single" w:sz="4" w:space="0" w:color="auto"/>
              <w:bottom w:val="single" w:sz="4" w:space="0" w:color="auto"/>
            </w:tcBorders>
            <w:shd w:val="clear" w:color="auto" w:fill="FFFFFF" w:themeFill="background1"/>
            <w:vAlign w:val="center"/>
          </w:tcPr>
          <w:p w14:paraId="570C46AD" w14:textId="77777777" w:rsidR="00BD5458" w:rsidRPr="00832038"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rPr>
            </w:pPr>
            <w:r w:rsidRPr="00832038">
              <w:rPr>
                <w:sz w:val="16"/>
                <w:szCs w:val="16"/>
              </w:rPr>
              <w:t>AU, BE, CH, LU, NL</w:t>
            </w:r>
          </w:p>
        </w:tc>
        <w:tc>
          <w:tcPr>
            <w:tcW w:w="708" w:type="dxa"/>
            <w:tcBorders>
              <w:top w:val="single" w:sz="4" w:space="0" w:color="auto"/>
              <w:bottom w:val="single" w:sz="4" w:space="0" w:color="auto"/>
            </w:tcBorders>
            <w:shd w:val="clear" w:color="auto" w:fill="FFFFFF" w:themeFill="background1"/>
            <w:vAlign w:val="center"/>
          </w:tcPr>
          <w:p w14:paraId="0D003271"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CZ, LV, PL</w:t>
            </w:r>
          </w:p>
        </w:tc>
        <w:tc>
          <w:tcPr>
            <w:tcW w:w="851" w:type="dxa"/>
            <w:tcBorders>
              <w:top w:val="single" w:sz="4" w:space="0" w:color="auto"/>
              <w:bottom w:val="single" w:sz="4" w:space="0" w:color="auto"/>
            </w:tcBorders>
            <w:shd w:val="clear" w:color="auto" w:fill="FFFFFF" w:themeFill="background1"/>
            <w:vAlign w:val="center"/>
          </w:tcPr>
          <w:p w14:paraId="5B9BD97D"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DK, IE, NO, SE</w:t>
            </w:r>
          </w:p>
        </w:tc>
        <w:tc>
          <w:tcPr>
            <w:tcW w:w="709" w:type="dxa"/>
            <w:tcBorders>
              <w:top w:val="single" w:sz="4" w:space="0" w:color="auto"/>
              <w:bottom w:val="single" w:sz="4" w:space="0" w:color="auto"/>
            </w:tcBorders>
            <w:shd w:val="clear" w:color="auto" w:fill="FFFFFF" w:themeFill="background1"/>
            <w:vAlign w:val="center"/>
          </w:tcPr>
          <w:p w14:paraId="04F37258"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EE</w:t>
            </w:r>
          </w:p>
        </w:tc>
        <w:tc>
          <w:tcPr>
            <w:tcW w:w="708" w:type="dxa"/>
            <w:tcBorders>
              <w:top w:val="single" w:sz="4" w:space="0" w:color="auto"/>
              <w:bottom w:val="single" w:sz="4" w:space="0" w:color="auto"/>
            </w:tcBorders>
            <w:shd w:val="clear" w:color="auto" w:fill="FFFFFF" w:themeFill="background1"/>
            <w:vAlign w:val="center"/>
          </w:tcPr>
          <w:p w14:paraId="0A765CF5"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DE</w:t>
            </w:r>
            <w:r w:rsidRPr="00D67B4C">
              <w:rPr>
                <w:sz w:val="16"/>
                <w:szCs w:val="16"/>
                <w:lang w:val="en-US"/>
              </w:rPr>
              <w:t xml:space="preserve">, </w:t>
            </w:r>
            <w:r>
              <w:rPr>
                <w:sz w:val="16"/>
                <w:szCs w:val="16"/>
                <w:lang w:val="en-US"/>
              </w:rPr>
              <w:t>FI</w:t>
            </w:r>
          </w:p>
        </w:tc>
        <w:tc>
          <w:tcPr>
            <w:tcW w:w="993" w:type="dxa"/>
            <w:tcBorders>
              <w:top w:val="single" w:sz="4" w:space="0" w:color="auto"/>
              <w:bottom w:val="single" w:sz="4" w:space="0" w:color="auto"/>
            </w:tcBorders>
            <w:shd w:val="clear" w:color="auto" w:fill="FFFFFF" w:themeFill="background1"/>
            <w:vAlign w:val="center"/>
          </w:tcPr>
          <w:p w14:paraId="79D8E550"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ES, </w:t>
            </w:r>
            <w:r w:rsidRPr="00D67B4C">
              <w:rPr>
                <w:sz w:val="16"/>
                <w:szCs w:val="16"/>
              </w:rPr>
              <w:t>FR, IL, UK, US</w:t>
            </w:r>
          </w:p>
        </w:tc>
        <w:tc>
          <w:tcPr>
            <w:tcW w:w="709" w:type="dxa"/>
            <w:tcBorders>
              <w:top w:val="single" w:sz="4" w:space="0" w:color="auto"/>
              <w:bottom w:val="single" w:sz="4" w:space="0" w:color="auto"/>
            </w:tcBorders>
            <w:shd w:val="clear" w:color="auto" w:fill="FFFFFF" w:themeFill="background1"/>
            <w:vAlign w:val="center"/>
          </w:tcPr>
          <w:p w14:paraId="10E224C1" w14:textId="77777777" w:rsidR="00BD5458" w:rsidRPr="00D67B4C" w:rsidRDefault="00BD5458" w:rsidP="00DC7F46">
            <w:pPr>
              <w:pStyle w:val="Kommentartext"/>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JP, KR</w:t>
            </w:r>
          </w:p>
        </w:tc>
        <w:tc>
          <w:tcPr>
            <w:tcW w:w="708" w:type="dxa"/>
            <w:tcBorders>
              <w:top w:val="single" w:sz="4" w:space="0" w:color="auto"/>
              <w:bottom w:val="single" w:sz="4" w:space="0" w:color="auto"/>
            </w:tcBorders>
            <w:shd w:val="clear" w:color="auto" w:fill="FFFFFF" w:themeFill="background1"/>
            <w:vAlign w:val="center"/>
          </w:tcPr>
          <w:p w14:paraId="4EA8A8CC" w14:textId="77777777" w:rsidR="00BD5458" w:rsidRPr="00D67B4C" w:rsidRDefault="00BD5458" w:rsidP="00DC7F46">
            <w:pPr>
              <w:pStyle w:val="Kommentartext"/>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NZ</w:t>
            </w:r>
          </w:p>
        </w:tc>
        <w:tc>
          <w:tcPr>
            <w:tcW w:w="709" w:type="dxa"/>
            <w:tcBorders>
              <w:top w:val="single" w:sz="4" w:space="0" w:color="auto"/>
              <w:bottom w:val="single" w:sz="4" w:space="0" w:color="auto"/>
            </w:tcBorders>
            <w:shd w:val="clear" w:color="auto" w:fill="FFFFFF" w:themeFill="background1"/>
            <w:vAlign w:val="center"/>
          </w:tcPr>
          <w:p w14:paraId="37608C27" w14:textId="77777777" w:rsidR="00BD5458" w:rsidRPr="00D67B4C" w:rsidRDefault="00BD5458" w:rsidP="00DC7F46">
            <w:pPr>
              <w:pStyle w:val="Kommentartext"/>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S</w:t>
            </w:r>
            <w:r>
              <w:rPr>
                <w:sz w:val="16"/>
                <w:szCs w:val="16"/>
                <w:lang w:val="en-US"/>
              </w:rPr>
              <w:t>I</w:t>
            </w:r>
            <w:r w:rsidRPr="00D67B4C">
              <w:rPr>
                <w:sz w:val="16"/>
                <w:szCs w:val="16"/>
                <w:lang w:val="en-US"/>
              </w:rPr>
              <w:t>, I</w:t>
            </w:r>
            <w:r>
              <w:rPr>
                <w:sz w:val="16"/>
                <w:szCs w:val="16"/>
                <w:lang w:val="en-US"/>
              </w:rPr>
              <w:t>K</w:t>
            </w:r>
          </w:p>
        </w:tc>
      </w:tr>
      <w:tr w:rsidR="00BD5458" w:rsidRPr="006A56FF" w14:paraId="7C429170" w14:textId="77777777" w:rsidTr="00DC7F46">
        <w:trPr>
          <w:trHeight w:val="283"/>
        </w:trPr>
        <w:tc>
          <w:tcPr>
            <w:cnfStyle w:val="001000000000" w:firstRow="0" w:lastRow="0" w:firstColumn="1" w:lastColumn="0" w:oddVBand="0" w:evenVBand="0" w:oddHBand="0" w:evenHBand="0" w:firstRowFirstColumn="0" w:firstRowLastColumn="0" w:lastRowFirstColumn="0" w:lastRowLastColumn="0"/>
            <w:tcW w:w="1276" w:type="dxa"/>
            <w:tcBorders>
              <w:bottom w:val="single" w:sz="4" w:space="0" w:color="auto"/>
              <w:right w:val="none" w:sz="0" w:space="0" w:color="auto"/>
            </w:tcBorders>
            <w:shd w:val="clear" w:color="auto" w:fill="FFFFFF" w:themeFill="background1"/>
            <w:vAlign w:val="center"/>
          </w:tcPr>
          <w:p w14:paraId="6A4E9859" w14:textId="77777777" w:rsidR="00BD5458" w:rsidRPr="00D67B4C" w:rsidRDefault="00BD5458" w:rsidP="00DC7F46">
            <w:pPr>
              <w:spacing w:line="276" w:lineRule="auto"/>
              <w:rPr>
                <w:b w:val="0"/>
                <w:bCs w:val="0"/>
                <w:caps w:val="0"/>
                <w:sz w:val="16"/>
                <w:szCs w:val="16"/>
                <w:lang w:val="en-US"/>
              </w:rPr>
            </w:pPr>
            <w:r w:rsidRPr="00D67B4C">
              <w:rPr>
                <w:b w:val="0"/>
                <w:bCs w:val="0"/>
                <w:caps w:val="0"/>
                <w:sz w:val="16"/>
                <w:szCs w:val="16"/>
                <w:lang w:val="en-US"/>
              </w:rPr>
              <w:t>Cluster Size</w:t>
            </w:r>
          </w:p>
        </w:tc>
        <w:tc>
          <w:tcPr>
            <w:tcW w:w="1134" w:type="dxa"/>
            <w:tcBorders>
              <w:top w:val="single" w:sz="4" w:space="0" w:color="auto"/>
              <w:bottom w:val="single" w:sz="4" w:space="0" w:color="auto"/>
            </w:tcBorders>
            <w:shd w:val="clear" w:color="auto" w:fill="FFFFFF" w:themeFill="background1"/>
            <w:vAlign w:val="center"/>
          </w:tcPr>
          <w:p w14:paraId="643788D7"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5</w:t>
            </w:r>
          </w:p>
        </w:tc>
        <w:tc>
          <w:tcPr>
            <w:tcW w:w="708" w:type="dxa"/>
            <w:tcBorders>
              <w:top w:val="single" w:sz="4" w:space="0" w:color="auto"/>
              <w:bottom w:val="single" w:sz="4" w:space="0" w:color="auto"/>
            </w:tcBorders>
            <w:shd w:val="clear" w:color="auto" w:fill="FFFFFF" w:themeFill="background1"/>
            <w:vAlign w:val="center"/>
          </w:tcPr>
          <w:p w14:paraId="41897945"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3</w:t>
            </w:r>
          </w:p>
        </w:tc>
        <w:tc>
          <w:tcPr>
            <w:tcW w:w="851" w:type="dxa"/>
            <w:tcBorders>
              <w:top w:val="single" w:sz="4" w:space="0" w:color="auto"/>
              <w:bottom w:val="single" w:sz="4" w:space="0" w:color="auto"/>
            </w:tcBorders>
            <w:shd w:val="clear" w:color="auto" w:fill="FFFFFF" w:themeFill="background1"/>
            <w:vAlign w:val="center"/>
          </w:tcPr>
          <w:p w14:paraId="51FE2BC0"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4</w:t>
            </w:r>
          </w:p>
        </w:tc>
        <w:tc>
          <w:tcPr>
            <w:tcW w:w="709" w:type="dxa"/>
            <w:tcBorders>
              <w:top w:val="single" w:sz="4" w:space="0" w:color="auto"/>
              <w:bottom w:val="single" w:sz="4" w:space="0" w:color="auto"/>
            </w:tcBorders>
            <w:shd w:val="clear" w:color="auto" w:fill="FFFFFF" w:themeFill="background1"/>
            <w:vAlign w:val="center"/>
          </w:tcPr>
          <w:p w14:paraId="1EE13CDE"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w:t>
            </w:r>
          </w:p>
        </w:tc>
        <w:tc>
          <w:tcPr>
            <w:tcW w:w="708" w:type="dxa"/>
            <w:tcBorders>
              <w:top w:val="single" w:sz="4" w:space="0" w:color="auto"/>
              <w:bottom w:val="single" w:sz="4" w:space="0" w:color="auto"/>
            </w:tcBorders>
            <w:shd w:val="clear" w:color="auto" w:fill="FFFFFF" w:themeFill="background1"/>
            <w:vAlign w:val="center"/>
          </w:tcPr>
          <w:p w14:paraId="41E8DB81"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w:t>
            </w:r>
          </w:p>
        </w:tc>
        <w:tc>
          <w:tcPr>
            <w:tcW w:w="993" w:type="dxa"/>
            <w:tcBorders>
              <w:top w:val="single" w:sz="4" w:space="0" w:color="auto"/>
              <w:bottom w:val="single" w:sz="4" w:space="0" w:color="auto"/>
            </w:tcBorders>
            <w:shd w:val="clear" w:color="auto" w:fill="FFFFFF" w:themeFill="background1"/>
            <w:vAlign w:val="center"/>
          </w:tcPr>
          <w:p w14:paraId="1D39A8F3"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5</w:t>
            </w:r>
          </w:p>
        </w:tc>
        <w:tc>
          <w:tcPr>
            <w:tcW w:w="709" w:type="dxa"/>
            <w:tcBorders>
              <w:top w:val="single" w:sz="4" w:space="0" w:color="auto"/>
              <w:bottom w:val="single" w:sz="4" w:space="0" w:color="auto"/>
            </w:tcBorders>
            <w:shd w:val="clear" w:color="auto" w:fill="FFFFFF" w:themeFill="background1"/>
            <w:vAlign w:val="center"/>
          </w:tcPr>
          <w:p w14:paraId="481337E3"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w:t>
            </w:r>
          </w:p>
        </w:tc>
        <w:tc>
          <w:tcPr>
            <w:tcW w:w="708" w:type="dxa"/>
            <w:tcBorders>
              <w:top w:val="single" w:sz="4" w:space="0" w:color="auto"/>
              <w:bottom w:val="single" w:sz="4" w:space="0" w:color="auto"/>
            </w:tcBorders>
            <w:shd w:val="clear" w:color="auto" w:fill="FFFFFF" w:themeFill="background1"/>
            <w:vAlign w:val="center"/>
          </w:tcPr>
          <w:p w14:paraId="2453CF7E"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w:t>
            </w:r>
          </w:p>
        </w:tc>
        <w:tc>
          <w:tcPr>
            <w:tcW w:w="709" w:type="dxa"/>
            <w:tcBorders>
              <w:top w:val="single" w:sz="4" w:space="0" w:color="auto"/>
              <w:bottom w:val="single" w:sz="4" w:space="0" w:color="auto"/>
            </w:tcBorders>
            <w:shd w:val="clear" w:color="auto" w:fill="FFFFFF" w:themeFill="background1"/>
            <w:vAlign w:val="center"/>
          </w:tcPr>
          <w:p w14:paraId="3E4BC7F3"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w:t>
            </w:r>
          </w:p>
        </w:tc>
      </w:tr>
      <w:tr w:rsidR="00BD5458" w:rsidRPr="006A56FF" w14:paraId="1CF4195E"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right w:val="none" w:sz="0" w:space="0" w:color="auto"/>
            </w:tcBorders>
            <w:shd w:val="clear" w:color="auto" w:fill="FFFFFF" w:themeFill="background1"/>
            <w:vAlign w:val="center"/>
          </w:tcPr>
          <w:p w14:paraId="20D25F90" w14:textId="77777777" w:rsidR="00BD5458" w:rsidRPr="00D67B4C" w:rsidRDefault="00BD5458" w:rsidP="00DC7F46">
            <w:pPr>
              <w:spacing w:line="276" w:lineRule="auto"/>
              <w:rPr>
                <w:b w:val="0"/>
                <w:bCs w:val="0"/>
                <w:caps w:val="0"/>
                <w:sz w:val="16"/>
                <w:szCs w:val="16"/>
                <w:lang w:val="en-US"/>
              </w:rPr>
            </w:pPr>
            <w:r w:rsidRPr="00D67B4C">
              <w:rPr>
                <w:b w:val="0"/>
                <w:bCs w:val="0"/>
                <w:caps w:val="0"/>
                <w:sz w:val="16"/>
                <w:szCs w:val="16"/>
                <w:lang w:val="en-US"/>
              </w:rPr>
              <w:t>EXPND</w:t>
            </w:r>
          </w:p>
        </w:tc>
        <w:tc>
          <w:tcPr>
            <w:tcW w:w="1134" w:type="dxa"/>
            <w:tcBorders>
              <w:top w:val="single" w:sz="4" w:space="0" w:color="auto"/>
            </w:tcBorders>
            <w:shd w:val="clear" w:color="auto" w:fill="FFFFFF" w:themeFill="background1"/>
            <w:vAlign w:val="center"/>
          </w:tcPr>
          <w:p w14:paraId="41A8E41D"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1092.46</w:t>
            </w:r>
          </w:p>
        </w:tc>
        <w:tc>
          <w:tcPr>
            <w:tcW w:w="708" w:type="dxa"/>
            <w:tcBorders>
              <w:top w:val="single" w:sz="4" w:space="0" w:color="auto"/>
            </w:tcBorders>
            <w:shd w:val="clear" w:color="auto" w:fill="FFFFFF" w:themeFill="background1"/>
            <w:vAlign w:val="center"/>
          </w:tcPr>
          <w:p w14:paraId="07440D59"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161.82</w:t>
            </w:r>
          </w:p>
        </w:tc>
        <w:tc>
          <w:tcPr>
            <w:tcW w:w="851" w:type="dxa"/>
            <w:tcBorders>
              <w:top w:val="single" w:sz="4" w:space="0" w:color="auto"/>
            </w:tcBorders>
            <w:shd w:val="clear" w:color="auto" w:fill="FFFFFF" w:themeFill="background1"/>
            <w:vAlign w:val="center"/>
          </w:tcPr>
          <w:p w14:paraId="58C0B685"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1369.15</w:t>
            </w:r>
          </w:p>
        </w:tc>
        <w:tc>
          <w:tcPr>
            <w:tcW w:w="709" w:type="dxa"/>
            <w:tcBorders>
              <w:top w:val="single" w:sz="4" w:space="0" w:color="auto"/>
            </w:tcBorders>
            <w:shd w:val="clear" w:color="auto" w:fill="FFFFFF" w:themeFill="background1"/>
            <w:vAlign w:val="center"/>
          </w:tcPr>
          <w:p w14:paraId="7426E614"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106.22</w:t>
            </w:r>
          </w:p>
        </w:tc>
        <w:tc>
          <w:tcPr>
            <w:tcW w:w="708" w:type="dxa"/>
            <w:tcBorders>
              <w:top w:val="single" w:sz="4" w:space="0" w:color="auto"/>
            </w:tcBorders>
            <w:shd w:val="clear" w:color="auto" w:fill="FFFFFF" w:themeFill="background1"/>
            <w:vAlign w:val="center"/>
          </w:tcPr>
          <w:p w14:paraId="13557E56"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811.33</w:t>
            </w:r>
          </w:p>
        </w:tc>
        <w:tc>
          <w:tcPr>
            <w:tcW w:w="993" w:type="dxa"/>
            <w:tcBorders>
              <w:top w:val="single" w:sz="4" w:space="0" w:color="auto"/>
            </w:tcBorders>
            <w:shd w:val="clear" w:color="auto" w:fill="FFFFFF" w:themeFill="background1"/>
            <w:vAlign w:val="center"/>
          </w:tcPr>
          <w:p w14:paraId="51DC6077"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494.85</w:t>
            </w:r>
          </w:p>
        </w:tc>
        <w:tc>
          <w:tcPr>
            <w:tcW w:w="709" w:type="dxa"/>
            <w:tcBorders>
              <w:top w:val="single" w:sz="4" w:space="0" w:color="auto"/>
            </w:tcBorders>
            <w:shd w:val="clear" w:color="auto" w:fill="FFFFFF" w:themeFill="background1"/>
            <w:vAlign w:val="center"/>
          </w:tcPr>
          <w:p w14:paraId="0E6D8A0D"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603.97</w:t>
            </w:r>
          </w:p>
        </w:tc>
        <w:tc>
          <w:tcPr>
            <w:tcW w:w="708" w:type="dxa"/>
            <w:tcBorders>
              <w:top w:val="single" w:sz="4" w:space="0" w:color="auto"/>
            </w:tcBorders>
            <w:shd w:val="clear" w:color="auto" w:fill="FFFFFF" w:themeFill="background1"/>
            <w:vAlign w:val="center"/>
          </w:tcPr>
          <w:p w14:paraId="1B55DFE1"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635.46</w:t>
            </w:r>
          </w:p>
        </w:tc>
        <w:tc>
          <w:tcPr>
            <w:tcW w:w="709" w:type="dxa"/>
            <w:tcBorders>
              <w:top w:val="single" w:sz="4" w:space="0" w:color="auto"/>
            </w:tcBorders>
            <w:shd w:val="clear" w:color="auto" w:fill="FFFFFF" w:themeFill="background1"/>
            <w:vAlign w:val="center"/>
          </w:tcPr>
          <w:p w14:paraId="487A7555"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138.18</w:t>
            </w:r>
          </w:p>
        </w:tc>
      </w:tr>
      <w:tr w:rsidR="00BD5458" w:rsidRPr="006A56FF" w14:paraId="5AA4BD4B" w14:textId="77777777" w:rsidTr="00DC7F46">
        <w:trPr>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5B7DFCAB" w14:textId="77777777" w:rsidR="00BD5458" w:rsidRPr="00D67B4C" w:rsidRDefault="00BD5458" w:rsidP="00DC7F46">
            <w:pPr>
              <w:spacing w:line="276" w:lineRule="auto"/>
              <w:rPr>
                <w:b w:val="0"/>
                <w:bCs w:val="0"/>
                <w:caps w:val="0"/>
                <w:sz w:val="16"/>
                <w:szCs w:val="16"/>
                <w:lang w:val="en-US"/>
              </w:rPr>
            </w:pPr>
            <w:r>
              <w:rPr>
                <w:b w:val="0"/>
                <w:bCs w:val="0"/>
                <w:caps w:val="0"/>
                <w:sz w:val="16"/>
                <w:szCs w:val="16"/>
                <w:lang w:val="en-US"/>
              </w:rPr>
              <w:t>BEDS</w:t>
            </w:r>
          </w:p>
        </w:tc>
        <w:tc>
          <w:tcPr>
            <w:tcW w:w="1134" w:type="dxa"/>
            <w:shd w:val="clear" w:color="auto" w:fill="FFFFFF" w:themeFill="background1"/>
            <w:vAlign w:val="center"/>
          </w:tcPr>
          <w:p w14:paraId="0B531DF1"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69.45</w:t>
            </w:r>
          </w:p>
        </w:tc>
        <w:tc>
          <w:tcPr>
            <w:tcW w:w="708" w:type="dxa"/>
            <w:shd w:val="clear" w:color="auto" w:fill="FFFFFF" w:themeFill="background1"/>
            <w:vAlign w:val="center"/>
          </w:tcPr>
          <w:p w14:paraId="0EB056A8"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21.76</w:t>
            </w:r>
          </w:p>
        </w:tc>
        <w:tc>
          <w:tcPr>
            <w:tcW w:w="851" w:type="dxa"/>
            <w:shd w:val="clear" w:color="auto" w:fill="FFFFFF" w:themeFill="background1"/>
            <w:vAlign w:val="center"/>
          </w:tcPr>
          <w:p w14:paraId="1DF93609"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53.21</w:t>
            </w:r>
          </w:p>
        </w:tc>
        <w:tc>
          <w:tcPr>
            <w:tcW w:w="709" w:type="dxa"/>
            <w:shd w:val="clear" w:color="auto" w:fill="FFFFFF" w:themeFill="background1"/>
            <w:vAlign w:val="center"/>
          </w:tcPr>
          <w:p w14:paraId="7C9ACA49"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45.6</w:t>
            </w:r>
          </w:p>
        </w:tc>
        <w:tc>
          <w:tcPr>
            <w:tcW w:w="708" w:type="dxa"/>
            <w:shd w:val="clear" w:color="auto" w:fill="FFFFFF" w:themeFill="background1"/>
            <w:vAlign w:val="center"/>
          </w:tcPr>
          <w:p w14:paraId="594F5C9C"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56.33</w:t>
            </w:r>
          </w:p>
        </w:tc>
        <w:tc>
          <w:tcPr>
            <w:tcW w:w="993" w:type="dxa"/>
            <w:shd w:val="clear" w:color="auto" w:fill="FFFFFF" w:themeFill="background1"/>
            <w:vAlign w:val="center"/>
          </w:tcPr>
          <w:p w14:paraId="54A0C3E2"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40.39</w:t>
            </w:r>
          </w:p>
        </w:tc>
        <w:tc>
          <w:tcPr>
            <w:tcW w:w="709" w:type="dxa"/>
            <w:shd w:val="clear" w:color="auto" w:fill="FFFFFF" w:themeFill="background1"/>
            <w:vAlign w:val="center"/>
          </w:tcPr>
          <w:p w14:paraId="36878E91"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24.28</w:t>
            </w:r>
          </w:p>
        </w:tc>
        <w:tc>
          <w:tcPr>
            <w:tcW w:w="708" w:type="dxa"/>
            <w:shd w:val="clear" w:color="auto" w:fill="FFFFFF" w:themeFill="background1"/>
            <w:vAlign w:val="center"/>
          </w:tcPr>
          <w:p w14:paraId="097525DF"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56.43</w:t>
            </w:r>
          </w:p>
        </w:tc>
        <w:tc>
          <w:tcPr>
            <w:tcW w:w="709" w:type="dxa"/>
            <w:shd w:val="clear" w:color="auto" w:fill="FFFFFF" w:themeFill="background1"/>
            <w:vAlign w:val="center"/>
          </w:tcPr>
          <w:p w14:paraId="6E3AA3A4"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51.37</w:t>
            </w:r>
          </w:p>
        </w:tc>
      </w:tr>
      <w:tr w:rsidR="00BD5458" w:rsidRPr="006A56FF" w14:paraId="390BD1EF"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7CFEC3AE" w14:textId="77777777" w:rsidR="00BD5458" w:rsidRPr="00D67B4C" w:rsidRDefault="00BD5458" w:rsidP="00DC7F46">
            <w:pPr>
              <w:spacing w:line="276" w:lineRule="auto"/>
              <w:rPr>
                <w:b w:val="0"/>
                <w:bCs w:val="0"/>
                <w:caps w:val="0"/>
                <w:sz w:val="16"/>
                <w:szCs w:val="16"/>
                <w:lang w:val="en-US"/>
              </w:rPr>
            </w:pPr>
            <w:r w:rsidRPr="00D67B4C">
              <w:rPr>
                <w:b w:val="0"/>
                <w:bCs w:val="0"/>
                <w:caps w:val="0"/>
                <w:sz w:val="16"/>
                <w:szCs w:val="16"/>
                <w:lang w:val="en-US"/>
              </w:rPr>
              <w:t>RCPT</w:t>
            </w:r>
            <w:r>
              <w:rPr>
                <w:b w:val="0"/>
                <w:bCs w:val="0"/>
                <w:caps w:val="0"/>
                <w:sz w:val="16"/>
                <w:szCs w:val="16"/>
                <w:lang w:val="en-US"/>
              </w:rPr>
              <w:t>IN</w:t>
            </w:r>
          </w:p>
        </w:tc>
        <w:tc>
          <w:tcPr>
            <w:tcW w:w="1134" w:type="dxa"/>
            <w:shd w:val="clear" w:color="auto" w:fill="FFFFFF" w:themeFill="background1"/>
            <w:vAlign w:val="center"/>
          </w:tcPr>
          <w:p w14:paraId="54A5D775"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5.95</w:t>
            </w:r>
          </w:p>
        </w:tc>
        <w:tc>
          <w:tcPr>
            <w:tcW w:w="708" w:type="dxa"/>
            <w:shd w:val="clear" w:color="auto" w:fill="FFFFFF" w:themeFill="background1"/>
            <w:vAlign w:val="center"/>
          </w:tcPr>
          <w:p w14:paraId="7947770C"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1.18</w:t>
            </w:r>
          </w:p>
        </w:tc>
        <w:tc>
          <w:tcPr>
            <w:tcW w:w="851" w:type="dxa"/>
            <w:shd w:val="clear" w:color="auto" w:fill="FFFFFF" w:themeFill="background1"/>
            <w:vAlign w:val="center"/>
          </w:tcPr>
          <w:p w14:paraId="45AEF581"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4.16</w:t>
            </w:r>
          </w:p>
        </w:tc>
        <w:tc>
          <w:tcPr>
            <w:tcW w:w="709" w:type="dxa"/>
            <w:shd w:val="clear" w:color="auto" w:fill="FFFFFF" w:themeFill="background1"/>
            <w:vAlign w:val="center"/>
          </w:tcPr>
          <w:p w14:paraId="640D304D"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5</w:t>
            </w:r>
          </w:p>
        </w:tc>
        <w:tc>
          <w:tcPr>
            <w:tcW w:w="708" w:type="dxa"/>
            <w:shd w:val="clear" w:color="auto" w:fill="FFFFFF" w:themeFill="background1"/>
            <w:vAlign w:val="center"/>
          </w:tcPr>
          <w:p w14:paraId="6902DD07"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4.4</w:t>
            </w:r>
          </w:p>
        </w:tc>
        <w:tc>
          <w:tcPr>
            <w:tcW w:w="993" w:type="dxa"/>
            <w:shd w:val="clear" w:color="auto" w:fill="FFFFFF" w:themeFill="background1"/>
            <w:vAlign w:val="center"/>
          </w:tcPr>
          <w:p w14:paraId="2DE63454"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2.93</w:t>
            </w:r>
          </w:p>
        </w:tc>
        <w:tc>
          <w:tcPr>
            <w:tcW w:w="709" w:type="dxa"/>
            <w:shd w:val="clear" w:color="auto" w:fill="FFFFFF" w:themeFill="background1"/>
            <w:vAlign w:val="center"/>
          </w:tcPr>
          <w:p w14:paraId="73724BBC"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2.63</w:t>
            </w:r>
          </w:p>
        </w:tc>
        <w:tc>
          <w:tcPr>
            <w:tcW w:w="708" w:type="dxa"/>
            <w:shd w:val="clear" w:color="auto" w:fill="FFFFFF" w:themeFill="background1"/>
            <w:vAlign w:val="center"/>
          </w:tcPr>
          <w:p w14:paraId="02D0679B"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4.6</w:t>
            </w:r>
          </w:p>
        </w:tc>
        <w:tc>
          <w:tcPr>
            <w:tcW w:w="709" w:type="dxa"/>
            <w:shd w:val="clear" w:color="auto" w:fill="FFFFFF" w:themeFill="background1"/>
            <w:vAlign w:val="center"/>
          </w:tcPr>
          <w:p w14:paraId="102365FA"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4.43</w:t>
            </w:r>
          </w:p>
        </w:tc>
      </w:tr>
      <w:tr w:rsidR="00BD5458" w:rsidRPr="006A56FF" w14:paraId="3D459B74" w14:textId="77777777" w:rsidTr="00DC7F46">
        <w:trPr>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15818B74" w14:textId="77777777" w:rsidR="00BD5458" w:rsidRPr="00D67B4C" w:rsidRDefault="00BD5458" w:rsidP="00DC7F46">
            <w:pPr>
              <w:spacing w:line="276" w:lineRule="auto"/>
              <w:rPr>
                <w:b w:val="0"/>
                <w:bCs w:val="0"/>
                <w:caps w:val="0"/>
                <w:sz w:val="16"/>
                <w:szCs w:val="16"/>
                <w:lang w:val="en-US"/>
              </w:rPr>
            </w:pPr>
            <w:r w:rsidRPr="00D67B4C">
              <w:rPr>
                <w:b w:val="0"/>
                <w:bCs w:val="0"/>
                <w:caps w:val="0"/>
                <w:sz w:val="16"/>
                <w:szCs w:val="16"/>
                <w:lang w:val="en-US"/>
              </w:rPr>
              <w:t>PEXPND</w:t>
            </w:r>
          </w:p>
        </w:tc>
        <w:tc>
          <w:tcPr>
            <w:tcW w:w="1134" w:type="dxa"/>
            <w:shd w:val="clear" w:color="auto" w:fill="FFFFFF" w:themeFill="background1"/>
            <w:vAlign w:val="center"/>
          </w:tcPr>
          <w:p w14:paraId="25CF9B83"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15.48</w:t>
            </w:r>
          </w:p>
        </w:tc>
        <w:tc>
          <w:tcPr>
            <w:tcW w:w="708" w:type="dxa"/>
            <w:shd w:val="clear" w:color="auto" w:fill="FFFFFF" w:themeFill="background1"/>
            <w:vAlign w:val="center"/>
          </w:tcPr>
          <w:p w14:paraId="288DB72D"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5.77</w:t>
            </w:r>
          </w:p>
        </w:tc>
        <w:tc>
          <w:tcPr>
            <w:tcW w:w="851" w:type="dxa"/>
            <w:shd w:val="clear" w:color="auto" w:fill="FFFFFF" w:themeFill="background1"/>
            <w:vAlign w:val="center"/>
          </w:tcPr>
          <w:p w14:paraId="5FB8F0DE"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10.49</w:t>
            </w:r>
          </w:p>
        </w:tc>
        <w:tc>
          <w:tcPr>
            <w:tcW w:w="709" w:type="dxa"/>
            <w:shd w:val="clear" w:color="auto" w:fill="FFFFFF" w:themeFill="background1"/>
            <w:vAlign w:val="center"/>
          </w:tcPr>
          <w:p w14:paraId="54FD6557"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34.56</w:t>
            </w:r>
          </w:p>
        </w:tc>
        <w:tc>
          <w:tcPr>
            <w:tcW w:w="708" w:type="dxa"/>
            <w:shd w:val="clear" w:color="auto" w:fill="FFFFFF" w:themeFill="background1"/>
            <w:vAlign w:val="center"/>
          </w:tcPr>
          <w:p w14:paraId="18259BA4"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23.94</w:t>
            </w:r>
          </w:p>
        </w:tc>
        <w:tc>
          <w:tcPr>
            <w:tcW w:w="993" w:type="dxa"/>
            <w:shd w:val="clear" w:color="auto" w:fill="FFFFFF" w:themeFill="background1"/>
            <w:vAlign w:val="center"/>
          </w:tcPr>
          <w:p w14:paraId="75D09EAB"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25.82</w:t>
            </w:r>
          </w:p>
        </w:tc>
        <w:tc>
          <w:tcPr>
            <w:tcW w:w="709" w:type="dxa"/>
            <w:shd w:val="clear" w:color="auto" w:fill="FFFFFF" w:themeFill="background1"/>
            <w:vAlign w:val="center"/>
          </w:tcPr>
          <w:p w14:paraId="5F63F9E2"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18.17</w:t>
            </w:r>
          </w:p>
        </w:tc>
        <w:tc>
          <w:tcPr>
            <w:tcW w:w="708" w:type="dxa"/>
            <w:shd w:val="clear" w:color="auto" w:fill="FFFFFF" w:themeFill="background1"/>
            <w:vAlign w:val="center"/>
          </w:tcPr>
          <w:p w14:paraId="1976455F"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6.13</w:t>
            </w:r>
          </w:p>
        </w:tc>
        <w:tc>
          <w:tcPr>
            <w:tcW w:w="709" w:type="dxa"/>
            <w:shd w:val="clear" w:color="auto" w:fill="FFFFFF" w:themeFill="background1"/>
            <w:vAlign w:val="center"/>
          </w:tcPr>
          <w:p w14:paraId="6950010F"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2.64</w:t>
            </w:r>
          </w:p>
        </w:tc>
      </w:tr>
      <w:tr w:rsidR="00BD5458" w:rsidRPr="006A56FF" w14:paraId="53A55769"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32698669" w14:textId="77777777" w:rsidR="00BD5458" w:rsidRPr="00D67B4C" w:rsidRDefault="00BD5458" w:rsidP="00DC7F46">
            <w:pPr>
              <w:spacing w:line="276" w:lineRule="auto"/>
              <w:rPr>
                <w:b w:val="0"/>
                <w:bCs w:val="0"/>
                <w:caps w:val="0"/>
                <w:sz w:val="16"/>
                <w:szCs w:val="16"/>
                <w:lang w:val="en-US"/>
              </w:rPr>
            </w:pPr>
            <w:r w:rsidRPr="00D67B4C">
              <w:rPr>
                <w:b w:val="0"/>
                <w:bCs w:val="0"/>
                <w:caps w:val="0"/>
                <w:sz w:val="16"/>
                <w:szCs w:val="16"/>
                <w:lang w:val="en-US"/>
              </w:rPr>
              <w:t>CA</w:t>
            </w:r>
            <w:r>
              <w:rPr>
                <w:b w:val="0"/>
                <w:bCs w:val="0"/>
                <w:caps w:val="0"/>
                <w:sz w:val="16"/>
                <w:szCs w:val="16"/>
                <w:lang w:val="en-US"/>
              </w:rPr>
              <w:t>SH</w:t>
            </w:r>
          </w:p>
        </w:tc>
        <w:tc>
          <w:tcPr>
            <w:tcW w:w="1134" w:type="dxa"/>
            <w:shd w:val="clear" w:color="auto" w:fill="FFFFFF" w:themeFill="background1"/>
            <w:vAlign w:val="center"/>
          </w:tcPr>
          <w:p w14:paraId="155638BF"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1.6</w:t>
            </w:r>
          </w:p>
        </w:tc>
        <w:tc>
          <w:tcPr>
            <w:tcW w:w="708" w:type="dxa"/>
            <w:shd w:val="clear" w:color="auto" w:fill="FFFFFF" w:themeFill="background1"/>
            <w:vAlign w:val="center"/>
          </w:tcPr>
          <w:p w14:paraId="27CBBF9F"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1.67</w:t>
            </w:r>
          </w:p>
        </w:tc>
        <w:tc>
          <w:tcPr>
            <w:tcW w:w="851" w:type="dxa"/>
            <w:shd w:val="clear" w:color="auto" w:fill="FFFFFF" w:themeFill="background1"/>
            <w:vAlign w:val="center"/>
          </w:tcPr>
          <w:p w14:paraId="4E82EE22"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0.25</w:t>
            </w:r>
          </w:p>
        </w:tc>
        <w:tc>
          <w:tcPr>
            <w:tcW w:w="709" w:type="dxa"/>
            <w:shd w:val="clear" w:color="auto" w:fill="FFFFFF" w:themeFill="background1"/>
            <w:vAlign w:val="center"/>
          </w:tcPr>
          <w:p w14:paraId="0FF6711C"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0</w:t>
            </w:r>
          </w:p>
        </w:tc>
        <w:tc>
          <w:tcPr>
            <w:tcW w:w="708" w:type="dxa"/>
            <w:shd w:val="clear" w:color="auto" w:fill="FFFFFF" w:themeFill="background1"/>
            <w:vAlign w:val="center"/>
          </w:tcPr>
          <w:p w14:paraId="7C5E0214"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2</w:t>
            </w:r>
          </w:p>
        </w:tc>
        <w:tc>
          <w:tcPr>
            <w:tcW w:w="993" w:type="dxa"/>
            <w:shd w:val="clear" w:color="auto" w:fill="FFFFFF" w:themeFill="background1"/>
            <w:vAlign w:val="center"/>
          </w:tcPr>
          <w:p w14:paraId="3D82C156"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1.2</w:t>
            </w:r>
          </w:p>
        </w:tc>
        <w:tc>
          <w:tcPr>
            <w:tcW w:w="709" w:type="dxa"/>
            <w:shd w:val="clear" w:color="auto" w:fill="FFFFFF" w:themeFill="background1"/>
            <w:vAlign w:val="center"/>
          </w:tcPr>
          <w:p w14:paraId="5C3FD4AF"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0</w:t>
            </w:r>
          </w:p>
        </w:tc>
        <w:tc>
          <w:tcPr>
            <w:tcW w:w="708" w:type="dxa"/>
            <w:shd w:val="clear" w:color="auto" w:fill="FFFFFF" w:themeFill="background1"/>
            <w:vAlign w:val="center"/>
          </w:tcPr>
          <w:p w14:paraId="17CF329D"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0</w:t>
            </w:r>
          </w:p>
        </w:tc>
        <w:tc>
          <w:tcPr>
            <w:tcW w:w="709" w:type="dxa"/>
            <w:shd w:val="clear" w:color="auto" w:fill="FFFFFF" w:themeFill="background1"/>
            <w:vAlign w:val="center"/>
          </w:tcPr>
          <w:p w14:paraId="02D5803D"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1.5</w:t>
            </w:r>
          </w:p>
        </w:tc>
      </w:tr>
      <w:tr w:rsidR="00BD5458" w:rsidRPr="006A56FF" w14:paraId="4CCFA910" w14:textId="77777777" w:rsidTr="00DC7F46">
        <w:trPr>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09173A48" w14:textId="77777777" w:rsidR="00BD5458" w:rsidRPr="00D67B4C" w:rsidRDefault="00BD5458" w:rsidP="00DC7F46">
            <w:pPr>
              <w:spacing w:line="276" w:lineRule="auto"/>
              <w:rPr>
                <w:b w:val="0"/>
                <w:bCs w:val="0"/>
                <w:caps w:val="0"/>
                <w:sz w:val="16"/>
                <w:szCs w:val="16"/>
                <w:lang w:val="en-US"/>
              </w:rPr>
            </w:pPr>
            <w:r w:rsidRPr="00D67B4C">
              <w:rPr>
                <w:b w:val="0"/>
                <w:bCs w:val="0"/>
                <w:caps w:val="0"/>
                <w:sz w:val="16"/>
                <w:szCs w:val="16"/>
                <w:lang w:val="en-US"/>
              </w:rPr>
              <w:t>LEX 65+</w:t>
            </w:r>
          </w:p>
        </w:tc>
        <w:tc>
          <w:tcPr>
            <w:tcW w:w="1134" w:type="dxa"/>
            <w:shd w:val="clear" w:color="auto" w:fill="FFFFFF" w:themeFill="background1"/>
            <w:vAlign w:val="center"/>
          </w:tcPr>
          <w:p w14:paraId="5B238C2F"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20.50</w:t>
            </w:r>
          </w:p>
        </w:tc>
        <w:tc>
          <w:tcPr>
            <w:tcW w:w="708" w:type="dxa"/>
            <w:shd w:val="clear" w:color="auto" w:fill="FFFFFF" w:themeFill="background1"/>
            <w:vAlign w:val="center"/>
          </w:tcPr>
          <w:p w14:paraId="7DC5D178"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17.49</w:t>
            </w:r>
          </w:p>
        </w:tc>
        <w:tc>
          <w:tcPr>
            <w:tcW w:w="851" w:type="dxa"/>
            <w:shd w:val="clear" w:color="auto" w:fill="FFFFFF" w:themeFill="background1"/>
            <w:vAlign w:val="center"/>
          </w:tcPr>
          <w:p w14:paraId="2901E61A"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19.93</w:t>
            </w:r>
          </w:p>
        </w:tc>
        <w:tc>
          <w:tcPr>
            <w:tcW w:w="709" w:type="dxa"/>
            <w:shd w:val="clear" w:color="auto" w:fill="FFFFFF" w:themeFill="background1"/>
            <w:vAlign w:val="center"/>
          </w:tcPr>
          <w:p w14:paraId="48E53083"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18.05</w:t>
            </w:r>
          </w:p>
        </w:tc>
        <w:tc>
          <w:tcPr>
            <w:tcW w:w="708" w:type="dxa"/>
            <w:shd w:val="clear" w:color="auto" w:fill="FFFFFF" w:themeFill="background1"/>
            <w:vAlign w:val="center"/>
          </w:tcPr>
          <w:p w14:paraId="1B82ECDB"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19.84</w:t>
            </w:r>
          </w:p>
        </w:tc>
        <w:tc>
          <w:tcPr>
            <w:tcW w:w="993" w:type="dxa"/>
            <w:shd w:val="clear" w:color="auto" w:fill="FFFFFF" w:themeFill="background1"/>
            <w:vAlign w:val="center"/>
          </w:tcPr>
          <w:p w14:paraId="08C54A2E"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20.52</w:t>
            </w:r>
          </w:p>
        </w:tc>
        <w:tc>
          <w:tcPr>
            <w:tcW w:w="709" w:type="dxa"/>
            <w:shd w:val="clear" w:color="auto" w:fill="FFFFFF" w:themeFill="background1"/>
            <w:vAlign w:val="center"/>
          </w:tcPr>
          <w:p w14:paraId="13BB782B"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21.08</w:t>
            </w:r>
          </w:p>
        </w:tc>
        <w:tc>
          <w:tcPr>
            <w:tcW w:w="708" w:type="dxa"/>
            <w:shd w:val="clear" w:color="auto" w:fill="FFFFFF" w:themeFill="background1"/>
            <w:vAlign w:val="center"/>
          </w:tcPr>
          <w:p w14:paraId="19FDB89B"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20.37</w:t>
            </w:r>
          </w:p>
        </w:tc>
        <w:tc>
          <w:tcPr>
            <w:tcW w:w="709" w:type="dxa"/>
            <w:shd w:val="clear" w:color="auto" w:fill="FFFFFF" w:themeFill="background1"/>
            <w:vAlign w:val="center"/>
          </w:tcPr>
          <w:p w14:paraId="359FC184"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18.38</w:t>
            </w:r>
          </w:p>
        </w:tc>
      </w:tr>
      <w:tr w:rsidR="00BD5458" w:rsidRPr="006A56FF" w14:paraId="677DCA16"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5595A8EC" w14:textId="77777777" w:rsidR="00BD5458" w:rsidRPr="00D67B4C" w:rsidRDefault="00BD5458" w:rsidP="00DC7F46">
            <w:pPr>
              <w:spacing w:line="276" w:lineRule="auto"/>
              <w:rPr>
                <w:b w:val="0"/>
                <w:bCs w:val="0"/>
                <w:caps w:val="0"/>
                <w:sz w:val="16"/>
                <w:szCs w:val="16"/>
                <w:lang w:val="en-US"/>
              </w:rPr>
            </w:pPr>
            <w:r w:rsidRPr="00D67B4C">
              <w:rPr>
                <w:b w:val="0"/>
                <w:bCs w:val="0"/>
                <w:caps w:val="0"/>
                <w:sz w:val="16"/>
                <w:szCs w:val="16"/>
                <w:lang w:val="en-US"/>
              </w:rPr>
              <w:t>SPH</w:t>
            </w:r>
          </w:p>
        </w:tc>
        <w:tc>
          <w:tcPr>
            <w:tcW w:w="1134" w:type="dxa"/>
            <w:shd w:val="clear" w:color="auto" w:fill="FFFFFF" w:themeFill="background1"/>
            <w:vAlign w:val="center"/>
          </w:tcPr>
          <w:p w14:paraId="697E44F7"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60.02</w:t>
            </w:r>
          </w:p>
        </w:tc>
        <w:tc>
          <w:tcPr>
            <w:tcW w:w="708" w:type="dxa"/>
            <w:shd w:val="clear" w:color="auto" w:fill="FFFFFF" w:themeFill="background1"/>
            <w:vAlign w:val="center"/>
          </w:tcPr>
          <w:p w14:paraId="2C28B2C4"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16.08</w:t>
            </w:r>
          </w:p>
        </w:tc>
        <w:tc>
          <w:tcPr>
            <w:tcW w:w="851" w:type="dxa"/>
            <w:shd w:val="clear" w:color="auto" w:fill="FFFFFF" w:themeFill="background1"/>
            <w:vAlign w:val="center"/>
          </w:tcPr>
          <w:p w14:paraId="305EC66C"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63.43</w:t>
            </w:r>
          </w:p>
        </w:tc>
        <w:tc>
          <w:tcPr>
            <w:tcW w:w="709" w:type="dxa"/>
            <w:shd w:val="clear" w:color="auto" w:fill="FFFFFF" w:themeFill="background1"/>
            <w:vAlign w:val="center"/>
          </w:tcPr>
          <w:p w14:paraId="3EEEE012"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15.87</w:t>
            </w:r>
          </w:p>
        </w:tc>
        <w:tc>
          <w:tcPr>
            <w:tcW w:w="708" w:type="dxa"/>
            <w:shd w:val="clear" w:color="auto" w:fill="FFFFFF" w:themeFill="background1"/>
            <w:vAlign w:val="center"/>
          </w:tcPr>
          <w:p w14:paraId="6D16ED46"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42.73</w:t>
            </w:r>
          </w:p>
        </w:tc>
        <w:tc>
          <w:tcPr>
            <w:tcW w:w="993" w:type="dxa"/>
            <w:shd w:val="clear" w:color="auto" w:fill="FFFFFF" w:themeFill="background1"/>
            <w:vAlign w:val="center"/>
          </w:tcPr>
          <w:p w14:paraId="2399955C"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53.48</w:t>
            </w:r>
          </w:p>
        </w:tc>
        <w:tc>
          <w:tcPr>
            <w:tcW w:w="709" w:type="dxa"/>
            <w:shd w:val="clear" w:color="auto" w:fill="FFFFFF" w:themeFill="background1"/>
            <w:vAlign w:val="center"/>
          </w:tcPr>
          <w:p w14:paraId="5603B8DF"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22.68</w:t>
            </w:r>
          </w:p>
        </w:tc>
        <w:tc>
          <w:tcPr>
            <w:tcW w:w="708" w:type="dxa"/>
            <w:shd w:val="clear" w:color="auto" w:fill="FFFFFF" w:themeFill="background1"/>
            <w:vAlign w:val="center"/>
          </w:tcPr>
          <w:p w14:paraId="67D823AB"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86.9</w:t>
            </w:r>
          </w:p>
        </w:tc>
        <w:tc>
          <w:tcPr>
            <w:tcW w:w="709" w:type="dxa"/>
            <w:shd w:val="clear" w:color="auto" w:fill="FFFFFF" w:themeFill="background1"/>
            <w:vAlign w:val="center"/>
          </w:tcPr>
          <w:p w14:paraId="69DD3D19"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24.9</w:t>
            </w:r>
          </w:p>
        </w:tc>
      </w:tr>
      <w:tr w:rsidR="00BD5458" w:rsidRPr="006A56FF" w14:paraId="565F5DFD" w14:textId="77777777" w:rsidTr="00DC7F46">
        <w:trPr>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5FBE9E4F" w14:textId="77777777" w:rsidR="00BD5458" w:rsidRPr="00D67B4C" w:rsidRDefault="00BD5458" w:rsidP="00DC7F46">
            <w:pPr>
              <w:spacing w:line="276" w:lineRule="auto"/>
              <w:rPr>
                <w:b w:val="0"/>
                <w:bCs w:val="0"/>
                <w:caps w:val="0"/>
                <w:sz w:val="16"/>
                <w:szCs w:val="16"/>
                <w:lang w:val="en-US"/>
              </w:rPr>
            </w:pPr>
            <w:r w:rsidRPr="00D67B4C">
              <w:rPr>
                <w:b w:val="0"/>
                <w:bCs w:val="0"/>
                <w:caps w:val="0"/>
                <w:sz w:val="16"/>
                <w:szCs w:val="16"/>
                <w:lang w:val="en-US"/>
              </w:rPr>
              <w:t>CIDX</w:t>
            </w:r>
          </w:p>
        </w:tc>
        <w:tc>
          <w:tcPr>
            <w:tcW w:w="1134" w:type="dxa"/>
            <w:shd w:val="clear" w:color="auto" w:fill="FFFFFF" w:themeFill="background1"/>
            <w:vAlign w:val="center"/>
          </w:tcPr>
          <w:p w14:paraId="2ECC2141"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0.6</w:t>
            </w:r>
          </w:p>
        </w:tc>
        <w:tc>
          <w:tcPr>
            <w:tcW w:w="708" w:type="dxa"/>
            <w:shd w:val="clear" w:color="auto" w:fill="FFFFFF" w:themeFill="background1"/>
            <w:vAlign w:val="center"/>
          </w:tcPr>
          <w:p w14:paraId="68248B4F"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w:t>
            </w:r>
          </w:p>
        </w:tc>
        <w:tc>
          <w:tcPr>
            <w:tcW w:w="851" w:type="dxa"/>
            <w:shd w:val="clear" w:color="auto" w:fill="FFFFFF" w:themeFill="background1"/>
            <w:vAlign w:val="center"/>
          </w:tcPr>
          <w:p w14:paraId="5D014797"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3</w:t>
            </w:r>
          </w:p>
        </w:tc>
        <w:tc>
          <w:tcPr>
            <w:tcW w:w="709" w:type="dxa"/>
            <w:shd w:val="clear" w:color="auto" w:fill="FFFFFF" w:themeFill="background1"/>
            <w:vAlign w:val="center"/>
          </w:tcPr>
          <w:p w14:paraId="1524494B"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4</w:t>
            </w:r>
          </w:p>
        </w:tc>
        <w:tc>
          <w:tcPr>
            <w:tcW w:w="708" w:type="dxa"/>
            <w:shd w:val="clear" w:color="auto" w:fill="FFFFFF" w:themeFill="background1"/>
            <w:vAlign w:val="center"/>
          </w:tcPr>
          <w:p w14:paraId="2C1C8921"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w:t>
            </w:r>
          </w:p>
        </w:tc>
        <w:tc>
          <w:tcPr>
            <w:tcW w:w="993" w:type="dxa"/>
            <w:shd w:val="clear" w:color="auto" w:fill="FFFFFF" w:themeFill="background1"/>
            <w:vAlign w:val="center"/>
          </w:tcPr>
          <w:p w14:paraId="5DC58A62"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w:t>
            </w:r>
          </w:p>
        </w:tc>
        <w:tc>
          <w:tcPr>
            <w:tcW w:w="709" w:type="dxa"/>
            <w:shd w:val="clear" w:color="auto" w:fill="FFFFFF" w:themeFill="background1"/>
            <w:vAlign w:val="center"/>
          </w:tcPr>
          <w:p w14:paraId="7E5AB1CE"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w:t>
            </w:r>
          </w:p>
        </w:tc>
        <w:tc>
          <w:tcPr>
            <w:tcW w:w="708" w:type="dxa"/>
            <w:shd w:val="clear" w:color="auto" w:fill="FFFFFF" w:themeFill="background1"/>
            <w:vAlign w:val="center"/>
          </w:tcPr>
          <w:p w14:paraId="786434BA"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w:t>
            </w:r>
          </w:p>
        </w:tc>
        <w:tc>
          <w:tcPr>
            <w:tcW w:w="709" w:type="dxa"/>
            <w:shd w:val="clear" w:color="auto" w:fill="FFFFFF" w:themeFill="background1"/>
            <w:vAlign w:val="center"/>
          </w:tcPr>
          <w:p w14:paraId="3747BE61"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0.5</w:t>
            </w:r>
          </w:p>
        </w:tc>
      </w:tr>
      <w:tr w:rsidR="00BD5458" w:rsidRPr="006A56FF" w14:paraId="71503C48"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auto"/>
              <w:right w:val="none" w:sz="0" w:space="0" w:color="auto"/>
            </w:tcBorders>
            <w:shd w:val="clear" w:color="auto" w:fill="FFFFFF" w:themeFill="background1"/>
            <w:vAlign w:val="center"/>
          </w:tcPr>
          <w:p w14:paraId="23A58914" w14:textId="77777777" w:rsidR="00BD5458" w:rsidRPr="00D67B4C" w:rsidRDefault="00BD5458" w:rsidP="00DC7F46">
            <w:pPr>
              <w:spacing w:line="276" w:lineRule="auto"/>
              <w:rPr>
                <w:b w:val="0"/>
                <w:bCs w:val="0"/>
                <w:caps w:val="0"/>
                <w:sz w:val="16"/>
                <w:szCs w:val="16"/>
                <w:lang w:val="en-US"/>
              </w:rPr>
            </w:pPr>
            <w:r w:rsidRPr="00D67B4C">
              <w:rPr>
                <w:b w:val="0"/>
                <w:bCs w:val="0"/>
                <w:caps w:val="0"/>
                <w:sz w:val="16"/>
                <w:szCs w:val="16"/>
                <w:lang w:val="en-US"/>
              </w:rPr>
              <w:t>MTAB</w:t>
            </w:r>
          </w:p>
        </w:tc>
        <w:tc>
          <w:tcPr>
            <w:tcW w:w="1134" w:type="dxa"/>
            <w:tcBorders>
              <w:bottom w:val="single" w:sz="12" w:space="0" w:color="auto"/>
            </w:tcBorders>
            <w:shd w:val="clear" w:color="auto" w:fill="FFFFFF" w:themeFill="background1"/>
            <w:vAlign w:val="center"/>
          </w:tcPr>
          <w:p w14:paraId="208899C3"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w:t>
            </w:r>
          </w:p>
        </w:tc>
        <w:tc>
          <w:tcPr>
            <w:tcW w:w="708" w:type="dxa"/>
            <w:tcBorders>
              <w:bottom w:val="single" w:sz="12" w:space="0" w:color="auto"/>
            </w:tcBorders>
            <w:shd w:val="clear" w:color="auto" w:fill="FFFFFF" w:themeFill="background1"/>
            <w:vAlign w:val="center"/>
          </w:tcPr>
          <w:p w14:paraId="337F8AFC"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0</w:t>
            </w:r>
          </w:p>
        </w:tc>
        <w:tc>
          <w:tcPr>
            <w:tcW w:w="851" w:type="dxa"/>
            <w:tcBorders>
              <w:bottom w:val="single" w:sz="12" w:space="0" w:color="auto"/>
            </w:tcBorders>
            <w:shd w:val="clear" w:color="auto" w:fill="FFFFFF" w:themeFill="background1"/>
            <w:vAlign w:val="center"/>
          </w:tcPr>
          <w:p w14:paraId="3F03A16A"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0</w:t>
            </w:r>
          </w:p>
        </w:tc>
        <w:tc>
          <w:tcPr>
            <w:tcW w:w="709" w:type="dxa"/>
            <w:tcBorders>
              <w:bottom w:val="single" w:sz="12" w:space="0" w:color="auto"/>
            </w:tcBorders>
            <w:shd w:val="clear" w:color="auto" w:fill="FFFFFF" w:themeFill="background1"/>
            <w:vAlign w:val="center"/>
          </w:tcPr>
          <w:p w14:paraId="09543E5F"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w:t>
            </w:r>
          </w:p>
        </w:tc>
        <w:tc>
          <w:tcPr>
            <w:tcW w:w="708" w:type="dxa"/>
            <w:tcBorders>
              <w:bottom w:val="single" w:sz="12" w:space="0" w:color="auto"/>
            </w:tcBorders>
            <w:shd w:val="clear" w:color="auto" w:fill="FFFFFF" w:themeFill="background1"/>
            <w:vAlign w:val="center"/>
          </w:tcPr>
          <w:p w14:paraId="7FE97456"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0</w:t>
            </w:r>
          </w:p>
        </w:tc>
        <w:tc>
          <w:tcPr>
            <w:tcW w:w="993" w:type="dxa"/>
            <w:tcBorders>
              <w:bottom w:val="single" w:sz="12" w:space="0" w:color="auto"/>
            </w:tcBorders>
            <w:shd w:val="clear" w:color="auto" w:fill="FFFFFF" w:themeFill="background1"/>
            <w:vAlign w:val="center"/>
          </w:tcPr>
          <w:p w14:paraId="3A20FF6E"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w:t>
            </w:r>
          </w:p>
        </w:tc>
        <w:tc>
          <w:tcPr>
            <w:tcW w:w="709" w:type="dxa"/>
            <w:tcBorders>
              <w:bottom w:val="single" w:sz="12" w:space="0" w:color="auto"/>
            </w:tcBorders>
            <w:shd w:val="clear" w:color="auto" w:fill="FFFFFF" w:themeFill="background1"/>
            <w:vAlign w:val="center"/>
          </w:tcPr>
          <w:p w14:paraId="1EF3DFED"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0</w:t>
            </w:r>
          </w:p>
        </w:tc>
        <w:tc>
          <w:tcPr>
            <w:tcW w:w="708" w:type="dxa"/>
            <w:tcBorders>
              <w:bottom w:val="single" w:sz="12" w:space="0" w:color="auto"/>
            </w:tcBorders>
            <w:shd w:val="clear" w:color="auto" w:fill="FFFFFF" w:themeFill="background1"/>
            <w:vAlign w:val="center"/>
          </w:tcPr>
          <w:p w14:paraId="0CE24D16"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w:t>
            </w:r>
          </w:p>
        </w:tc>
        <w:tc>
          <w:tcPr>
            <w:tcW w:w="709" w:type="dxa"/>
            <w:tcBorders>
              <w:bottom w:val="single" w:sz="12" w:space="0" w:color="auto"/>
            </w:tcBorders>
            <w:shd w:val="clear" w:color="auto" w:fill="FFFFFF" w:themeFill="background1"/>
            <w:vAlign w:val="center"/>
          </w:tcPr>
          <w:p w14:paraId="60B3EB21"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w:t>
            </w:r>
          </w:p>
        </w:tc>
      </w:tr>
    </w:tbl>
    <w:p w14:paraId="2E259A8E" w14:textId="77777777" w:rsidR="00BD5458" w:rsidRDefault="00BD5458" w:rsidP="00BD5458">
      <w:pPr>
        <w:spacing w:after="160" w:line="259" w:lineRule="auto"/>
        <w:rPr>
          <w:rFonts w:eastAsiaTheme="minorHAnsi"/>
          <w:iCs/>
          <w:color w:val="auto"/>
          <w:sz w:val="20"/>
          <w:szCs w:val="14"/>
          <w:lang w:val="en-US"/>
        </w:rPr>
      </w:pPr>
      <w:r w:rsidRPr="00D67B4C">
        <w:rPr>
          <w:rFonts w:eastAsiaTheme="minorHAnsi"/>
          <w:iCs/>
          <w:color w:val="auto"/>
          <w:sz w:val="20"/>
          <w:szCs w:val="14"/>
          <w:lang w:val="en-US"/>
        </w:rPr>
        <w:t>Sources: OECD health data (extracted on 10.12.2018) &amp; MISSOC 2018 (European observatory on health systems and policies 2018), European commission 2018; Own Coding Scheme</w:t>
      </w:r>
    </w:p>
    <w:p w14:paraId="40B6B4EA" w14:textId="77777777" w:rsidR="000C6B26" w:rsidRPr="006A56FF" w:rsidRDefault="000C6B26" w:rsidP="000C6B26">
      <w:pPr>
        <w:spacing w:after="160" w:line="259" w:lineRule="auto"/>
        <w:rPr>
          <w:rFonts w:eastAsiaTheme="minorHAnsi"/>
          <w:iCs/>
          <w:color w:val="44546A" w:themeColor="text2"/>
          <w:sz w:val="20"/>
          <w:szCs w:val="20"/>
          <w:lang w:val="en-US"/>
        </w:rPr>
      </w:pPr>
    </w:p>
    <w:p w14:paraId="76A60124" w14:textId="77777777" w:rsidR="0026723C" w:rsidRPr="00C101DA" w:rsidRDefault="0026723C">
      <w:pPr>
        <w:spacing w:after="160" w:line="259" w:lineRule="auto"/>
        <w:rPr>
          <w:rFonts w:eastAsia="Times New Roman"/>
          <w:b/>
          <w:bCs/>
          <w:sz w:val="32"/>
          <w:szCs w:val="28"/>
          <w:lang w:val="en-US"/>
        </w:rPr>
      </w:pPr>
      <w:r w:rsidRPr="00C101DA">
        <w:rPr>
          <w:lang w:val="en-US"/>
        </w:rPr>
        <w:br w:type="page"/>
      </w:r>
    </w:p>
    <w:p w14:paraId="3FBAC0E2" w14:textId="3D4AB8F2" w:rsidR="0026723C" w:rsidRPr="00C101DA" w:rsidRDefault="0026723C">
      <w:pPr>
        <w:pStyle w:val="CitaviBibliographyHeading"/>
        <w:rPr>
          <w:lang w:val="en-US"/>
        </w:rPr>
      </w:pPr>
      <w:r w:rsidRPr="00C101DA">
        <w:rPr>
          <w:lang w:val="en-US"/>
        </w:rPr>
        <w:lastRenderedPageBreak/>
        <w:t>CUT CONTENT</w:t>
      </w:r>
    </w:p>
    <w:p w14:paraId="46CADB2B" w14:textId="43FE442A" w:rsidR="0026723C" w:rsidRPr="006A56FF" w:rsidRDefault="0026723C" w:rsidP="001A517D">
      <w:pPr>
        <w:pStyle w:val="berschrift2"/>
        <w:rPr>
          <w:i/>
          <w:lang w:val="en-US"/>
        </w:rPr>
      </w:pPr>
      <w:r w:rsidRPr="006A56FF">
        <w:rPr>
          <w:lang w:val="en-US"/>
        </w:rPr>
        <w:t>Table</w:t>
      </w:r>
      <w:r w:rsidR="00956772">
        <w:rPr>
          <w:lang w:val="en-US"/>
        </w:rPr>
        <w:t xml:space="preserve"> X</w:t>
      </w:r>
      <w:r w:rsidRPr="006A56FF">
        <w:rPr>
          <w:lang w:val="en-US"/>
        </w:rPr>
        <w:t xml:space="preserve">: </w:t>
      </w:r>
      <w:r w:rsidRPr="006A56FF">
        <w:rPr>
          <w:iCs/>
          <w:lang w:val="en-US"/>
        </w:rPr>
        <w:t>Means of</w:t>
      </w:r>
      <w:r w:rsidRPr="006A56FF">
        <w:rPr>
          <w:lang w:val="en-US"/>
        </w:rPr>
        <w:t xml:space="preserve"> quantitative indicators in LTC typology over </w:t>
      </w:r>
      <w:r>
        <w:rPr>
          <w:lang w:val="en-US"/>
        </w:rPr>
        <w:t xml:space="preserve">(N=5) </w:t>
      </w:r>
      <w:r w:rsidRPr="006A56FF">
        <w:rPr>
          <w:lang w:val="en-US"/>
        </w:rPr>
        <w:t>theory-based clusters</w:t>
      </w:r>
    </w:p>
    <w:tbl>
      <w:tblPr>
        <w:tblStyle w:val="EinfacheTabelle3"/>
        <w:tblW w:w="8081" w:type="dxa"/>
        <w:shd w:val="clear" w:color="auto" w:fill="FFFFFF" w:themeFill="background1"/>
        <w:tblLayout w:type="fixed"/>
        <w:tblLook w:val="04A0" w:firstRow="1" w:lastRow="0" w:firstColumn="1" w:lastColumn="0" w:noHBand="0" w:noVBand="1"/>
      </w:tblPr>
      <w:tblGrid>
        <w:gridCol w:w="1276"/>
        <w:gridCol w:w="2410"/>
        <w:gridCol w:w="1276"/>
        <w:gridCol w:w="1418"/>
        <w:gridCol w:w="851"/>
        <w:gridCol w:w="850"/>
      </w:tblGrid>
      <w:tr w:rsidR="0026723C" w:rsidRPr="006A56FF" w14:paraId="53518C08" w14:textId="77777777" w:rsidTr="00DC7F46">
        <w:trPr>
          <w:cnfStyle w:val="100000000000" w:firstRow="1" w:lastRow="0" w:firstColumn="0" w:lastColumn="0" w:oddVBand="0" w:evenVBand="0" w:oddHBand="0" w:evenHBand="0" w:firstRowFirstColumn="0" w:firstRowLastColumn="0" w:lastRowFirstColumn="0" w:lastRowLastColumn="0"/>
          <w:trHeight w:val="283"/>
        </w:trPr>
        <w:tc>
          <w:tcPr>
            <w:cnfStyle w:val="001000000100" w:firstRow="0" w:lastRow="0" w:firstColumn="1" w:lastColumn="0" w:oddVBand="0" w:evenVBand="0" w:oddHBand="0" w:evenHBand="0" w:firstRowFirstColumn="1" w:firstRowLastColumn="0" w:lastRowFirstColumn="0" w:lastRowLastColumn="0"/>
            <w:tcW w:w="1276" w:type="dxa"/>
            <w:tcBorders>
              <w:top w:val="single" w:sz="12" w:space="0" w:color="auto"/>
              <w:bottom w:val="none" w:sz="0" w:space="0" w:color="auto"/>
              <w:right w:val="none" w:sz="0" w:space="0" w:color="auto"/>
            </w:tcBorders>
            <w:shd w:val="clear" w:color="auto" w:fill="FFFFFF" w:themeFill="background1"/>
            <w:vAlign w:val="center"/>
          </w:tcPr>
          <w:p w14:paraId="6F46D1EA" w14:textId="77777777" w:rsidR="0026723C" w:rsidRPr="006A56FF" w:rsidRDefault="0026723C" w:rsidP="00DC7F46">
            <w:pPr>
              <w:spacing w:line="276" w:lineRule="auto"/>
              <w:rPr>
                <w:b w:val="0"/>
                <w:bCs w:val="0"/>
                <w:caps w:val="0"/>
                <w:sz w:val="20"/>
                <w:szCs w:val="20"/>
                <w:lang w:val="en-US"/>
              </w:rPr>
            </w:pPr>
          </w:p>
        </w:tc>
        <w:tc>
          <w:tcPr>
            <w:tcW w:w="2410" w:type="dxa"/>
            <w:tcBorders>
              <w:top w:val="single" w:sz="12" w:space="0" w:color="auto"/>
              <w:bottom w:val="single" w:sz="4" w:space="0" w:color="auto"/>
            </w:tcBorders>
            <w:shd w:val="clear" w:color="auto" w:fill="FFFFFF" w:themeFill="background1"/>
            <w:vAlign w:val="center"/>
          </w:tcPr>
          <w:p w14:paraId="0AF00149" w14:textId="77777777" w:rsidR="0026723C" w:rsidRPr="006A56FF" w:rsidRDefault="0026723C"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20"/>
                <w:szCs w:val="20"/>
                <w:lang w:val="en-US"/>
              </w:rPr>
            </w:pPr>
            <w:r w:rsidRPr="006A56FF">
              <w:rPr>
                <w:b w:val="0"/>
                <w:bCs w:val="0"/>
                <w:caps w:val="0"/>
                <w:sz w:val="20"/>
                <w:szCs w:val="20"/>
                <w:lang w:val="en-US"/>
              </w:rPr>
              <w:t>1</w:t>
            </w:r>
          </w:p>
        </w:tc>
        <w:tc>
          <w:tcPr>
            <w:tcW w:w="1276" w:type="dxa"/>
            <w:tcBorders>
              <w:top w:val="single" w:sz="12" w:space="0" w:color="auto"/>
              <w:bottom w:val="single" w:sz="4" w:space="0" w:color="auto"/>
            </w:tcBorders>
            <w:shd w:val="clear" w:color="auto" w:fill="FFFFFF" w:themeFill="background1"/>
            <w:vAlign w:val="center"/>
          </w:tcPr>
          <w:p w14:paraId="346E09FD" w14:textId="77777777" w:rsidR="0026723C" w:rsidRPr="006A56FF" w:rsidRDefault="0026723C"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20"/>
                <w:szCs w:val="20"/>
                <w:lang w:val="en-US"/>
              </w:rPr>
            </w:pPr>
            <w:r w:rsidRPr="006A56FF">
              <w:rPr>
                <w:b w:val="0"/>
                <w:bCs w:val="0"/>
                <w:caps w:val="0"/>
                <w:sz w:val="20"/>
                <w:szCs w:val="20"/>
                <w:lang w:val="en-US"/>
              </w:rPr>
              <w:t>2</w:t>
            </w:r>
          </w:p>
        </w:tc>
        <w:tc>
          <w:tcPr>
            <w:tcW w:w="1418" w:type="dxa"/>
            <w:tcBorders>
              <w:top w:val="single" w:sz="12" w:space="0" w:color="auto"/>
              <w:bottom w:val="single" w:sz="4" w:space="0" w:color="auto"/>
            </w:tcBorders>
            <w:shd w:val="clear" w:color="auto" w:fill="FFFFFF" w:themeFill="background1"/>
            <w:vAlign w:val="center"/>
          </w:tcPr>
          <w:p w14:paraId="7C81F8C9" w14:textId="77777777" w:rsidR="0026723C" w:rsidRPr="006A56FF" w:rsidRDefault="0026723C"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20"/>
                <w:szCs w:val="20"/>
                <w:lang w:val="en-US"/>
              </w:rPr>
            </w:pPr>
            <w:r w:rsidRPr="006A56FF">
              <w:rPr>
                <w:b w:val="0"/>
                <w:bCs w:val="0"/>
                <w:caps w:val="0"/>
                <w:sz w:val="20"/>
                <w:szCs w:val="20"/>
                <w:lang w:val="en-US"/>
              </w:rPr>
              <w:t>3</w:t>
            </w:r>
          </w:p>
        </w:tc>
        <w:tc>
          <w:tcPr>
            <w:tcW w:w="851" w:type="dxa"/>
            <w:tcBorders>
              <w:top w:val="single" w:sz="12" w:space="0" w:color="auto"/>
              <w:bottom w:val="single" w:sz="4" w:space="0" w:color="auto"/>
            </w:tcBorders>
            <w:shd w:val="clear" w:color="auto" w:fill="FFFFFF" w:themeFill="background1"/>
            <w:vAlign w:val="center"/>
          </w:tcPr>
          <w:p w14:paraId="21323AF8" w14:textId="77777777" w:rsidR="0026723C" w:rsidRPr="006A56FF" w:rsidRDefault="0026723C"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20"/>
                <w:szCs w:val="20"/>
                <w:lang w:val="en-US"/>
              </w:rPr>
            </w:pPr>
            <w:r w:rsidRPr="006A56FF">
              <w:rPr>
                <w:b w:val="0"/>
                <w:bCs w:val="0"/>
                <w:caps w:val="0"/>
                <w:sz w:val="20"/>
                <w:szCs w:val="20"/>
                <w:lang w:val="en-US"/>
              </w:rPr>
              <w:t>4</w:t>
            </w:r>
          </w:p>
        </w:tc>
        <w:tc>
          <w:tcPr>
            <w:tcW w:w="850" w:type="dxa"/>
            <w:tcBorders>
              <w:top w:val="single" w:sz="12" w:space="0" w:color="auto"/>
              <w:bottom w:val="single" w:sz="4" w:space="0" w:color="auto"/>
            </w:tcBorders>
            <w:shd w:val="clear" w:color="auto" w:fill="FFFFFF" w:themeFill="background1"/>
            <w:vAlign w:val="center"/>
          </w:tcPr>
          <w:p w14:paraId="1F0D10FD" w14:textId="77777777" w:rsidR="0026723C" w:rsidRPr="006A56FF" w:rsidRDefault="0026723C"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20"/>
                <w:szCs w:val="20"/>
                <w:lang w:val="en-US"/>
              </w:rPr>
            </w:pPr>
            <w:r w:rsidRPr="006A56FF">
              <w:rPr>
                <w:b w:val="0"/>
                <w:bCs w:val="0"/>
                <w:caps w:val="0"/>
                <w:sz w:val="20"/>
                <w:szCs w:val="20"/>
                <w:lang w:val="en-US"/>
              </w:rPr>
              <w:t>5</w:t>
            </w:r>
          </w:p>
        </w:tc>
      </w:tr>
      <w:tr w:rsidR="0026723C" w:rsidRPr="006A56FF" w14:paraId="562CA7D0"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7A75EBBD" w14:textId="77777777" w:rsidR="0026723C" w:rsidRPr="006A56FF" w:rsidRDefault="0026723C" w:rsidP="00DC7F46">
            <w:pPr>
              <w:spacing w:line="276" w:lineRule="auto"/>
              <w:rPr>
                <w:b w:val="0"/>
                <w:bCs w:val="0"/>
                <w:caps w:val="0"/>
                <w:sz w:val="20"/>
                <w:szCs w:val="20"/>
                <w:lang w:val="en-US"/>
              </w:rPr>
            </w:pPr>
            <w:r w:rsidRPr="006A56FF">
              <w:rPr>
                <w:b w:val="0"/>
                <w:bCs w:val="0"/>
                <w:caps w:val="0"/>
                <w:sz w:val="20"/>
                <w:szCs w:val="20"/>
                <w:lang w:val="en-US"/>
              </w:rPr>
              <w:t>Cluster composition</w:t>
            </w:r>
          </w:p>
        </w:tc>
        <w:tc>
          <w:tcPr>
            <w:tcW w:w="2410" w:type="dxa"/>
            <w:tcBorders>
              <w:top w:val="single" w:sz="4" w:space="0" w:color="auto"/>
              <w:bottom w:val="single" w:sz="4" w:space="0" w:color="auto"/>
            </w:tcBorders>
            <w:shd w:val="clear" w:color="auto" w:fill="FFFFFF" w:themeFill="background1"/>
            <w:vAlign w:val="center"/>
          </w:tcPr>
          <w:p w14:paraId="18E1B3E3" w14:textId="77777777" w:rsidR="0026723C" w:rsidRPr="002A4B22"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rPr>
            </w:pPr>
            <w:r w:rsidRPr="002A4B22">
              <w:rPr>
                <w:sz w:val="20"/>
                <w:szCs w:val="20"/>
              </w:rPr>
              <w:t>AU, BE, FR, IL, LU, NL, NZ, ES, CH, UK, US</w:t>
            </w:r>
          </w:p>
        </w:tc>
        <w:tc>
          <w:tcPr>
            <w:tcW w:w="1276" w:type="dxa"/>
            <w:tcBorders>
              <w:top w:val="single" w:sz="4" w:space="0" w:color="auto"/>
              <w:bottom w:val="single" w:sz="4" w:space="0" w:color="auto"/>
            </w:tcBorders>
            <w:shd w:val="clear" w:color="auto" w:fill="FFFFFF" w:themeFill="background1"/>
            <w:vAlign w:val="center"/>
          </w:tcPr>
          <w:p w14:paraId="25BED99E"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CZ, LV, PL</w:t>
            </w:r>
          </w:p>
        </w:tc>
        <w:tc>
          <w:tcPr>
            <w:tcW w:w="1418" w:type="dxa"/>
            <w:tcBorders>
              <w:top w:val="single" w:sz="4" w:space="0" w:color="auto"/>
              <w:bottom w:val="single" w:sz="4" w:space="0" w:color="auto"/>
            </w:tcBorders>
            <w:shd w:val="clear" w:color="auto" w:fill="FFFFFF" w:themeFill="background1"/>
            <w:vAlign w:val="center"/>
          </w:tcPr>
          <w:p w14:paraId="25AF472F"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DK, IE, JP, KR, NO, SE</w:t>
            </w:r>
          </w:p>
        </w:tc>
        <w:tc>
          <w:tcPr>
            <w:tcW w:w="851" w:type="dxa"/>
            <w:tcBorders>
              <w:top w:val="single" w:sz="4" w:space="0" w:color="auto"/>
              <w:bottom w:val="single" w:sz="4" w:space="0" w:color="auto"/>
            </w:tcBorders>
            <w:shd w:val="clear" w:color="auto" w:fill="FFFFFF" w:themeFill="background1"/>
            <w:vAlign w:val="center"/>
          </w:tcPr>
          <w:p w14:paraId="504AA62C"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EE</w:t>
            </w:r>
          </w:p>
        </w:tc>
        <w:tc>
          <w:tcPr>
            <w:tcW w:w="850" w:type="dxa"/>
            <w:tcBorders>
              <w:top w:val="single" w:sz="4" w:space="0" w:color="auto"/>
              <w:bottom w:val="single" w:sz="4" w:space="0" w:color="auto"/>
            </w:tcBorders>
            <w:shd w:val="clear" w:color="auto" w:fill="FFFFFF" w:themeFill="background1"/>
            <w:vAlign w:val="center"/>
          </w:tcPr>
          <w:p w14:paraId="5AD5C67E"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FI, DE</w:t>
            </w:r>
          </w:p>
        </w:tc>
      </w:tr>
      <w:tr w:rsidR="0026723C" w:rsidRPr="006A56FF" w14:paraId="1DF95422" w14:textId="77777777" w:rsidTr="00DC7F46">
        <w:trPr>
          <w:trHeight w:val="283"/>
        </w:trPr>
        <w:tc>
          <w:tcPr>
            <w:cnfStyle w:val="001000000000" w:firstRow="0" w:lastRow="0" w:firstColumn="1" w:lastColumn="0" w:oddVBand="0" w:evenVBand="0" w:oddHBand="0" w:evenHBand="0" w:firstRowFirstColumn="0" w:firstRowLastColumn="0" w:lastRowFirstColumn="0" w:lastRowLastColumn="0"/>
            <w:tcW w:w="1276" w:type="dxa"/>
            <w:tcBorders>
              <w:bottom w:val="single" w:sz="4" w:space="0" w:color="auto"/>
              <w:right w:val="none" w:sz="0" w:space="0" w:color="auto"/>
            </w:tcBorders>
            <w:shd w:val="clear" w:color="auto" w:fill="FFFFFF" w:themeFill="background1"/>
            <w:vAlign w:val="center"/>
          </w:tcPr>
          <w:p w14:paraId="0A2EC0D0" w14:textId="77777777" w:rsidR="0026723C" w:rsidRPr="006A56FF" w:rsidRDefault="0026723C" w:rsidP="00DC7F46">
            <w:pPr>
              <w:spacing w:line="276" w:lineRule="auto"/>
              <w:rPr>
                <w:b w:val="0"/>
                <w:bCs w:val="0"/>
                <w:caps w:val="0"/>
                <w:sz w:val="20"/>
                <w:szCs w:val="20"/>
                <w:lang w:val="en-US"/>
              </w:rPr>
            </w:pPr>
            <w:r w:rsidRPr="006A56FF">
              <w:rPr>
                <w:b w:val="0"/>
                <w:bCs w:val="0"/>
                <w:caps w:val="0"/>
                <w:sz w:val="20"/>
                <w:szCs w:val="20"/>
                <w:lang w:val="en-US"/>
              </w:rPr>
              <w:t>Cluster Size</w:t>
            </w:r>
          </w:p>
        </w:tc>
        <w:tc>
          <w:tcPr>
            <w:tcW w:w="2410" w:type="dxa"/>
            <w:tcBorders>
              <w:top w:val="single" w:sz="4" w:space="0" w:color="auto"/>
              <w:bottom w:val="single" w:sz="4" w:space="0" w:color="auto"/>
            </w:tcBorders>
            <w:shd w:val="clear" w:color="auto" w:fill="FFFFFF" w:themeFill="background1"/>
            <w:vAlign w:val="center"/>
          </w:tcPr>
          <w:p w14:paraId="3EA7B4C5"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11</w:t>
            </w:r>
          </w:p>
        </w:tc>
        <w:tc>
          <w:tcPr>
            <w:tcW w:w="1276" w:type="dxa"/>
            <w:tcBorders>
              <w:top w:val="single" w:sz="4" w:space="0" w:color="auto"/>
              <w:bottom w:val="single" w:sz="4" w:space="0" w:color="auto"/>
            </w:tcBorders>
            <w:shd w:val="clear" w:color="auto" w:fill="FFFFFF" w:themeFill="background1"/>
            <w:vAlign w:val="center"/>
          </w:tcPr>
          <w:p w14:paraId="42CEAECD"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w:t>
            </w:r>
          </w:p>
        </w:tc>
        <w:tc>
          <w:tcPr>
            <w:tcW w:w="1418" w:type="dxa"/>
            <w:tcBorders>
              <w:top w:val="single" w:sz="4" w:space="0" w:color="auto"/>
              <w:bottom w:val="single" w:sz="4" w:space="0" w:color="auto"/>
            </w:tcBorders>
            <w:shd w:val="clear" w:color="auto" w:fill="FFFFFF" w:themeFill="background1"/>
            <w:vAlign w:val="center"/>
          </w:tcPr>
          <w:p w14:paraId="0E14C205"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6</w:t>
            </w:r>
          </w:p>
        </w:tc>
        <w:tc>
          <w:tcPr>
            <w:tcW w:w="851" w:type="dxa"/>
            <w:tcBorders>
              <w:top w:val="single" w:sz="4" w:space="0" w:color="auto"/>
              <w:bottom w:val="single" w:sz="4" w:space="0" w:color="auto"/>
            </w:tcBorders>
            <w:shd w:val="clear" w:color="auto" w:fill="FFFFFF" w:themeFill="background1"/>
            <w:vAlign w:val="center"/>
          </w:tcPr>
          <w:p w14:paraId="4D640199"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w:t>
            </w:r>
          </w:p>
        </w:tc>
        <w:tc>
          <w:tcPr>
            <w:tcW w:w="850" w:type="dxa"/>
            <w:tcBorders>
              <w:top w:val="single" w:sz="4" w:space="0" w:color="auto"/>
              <w:bottom w:val="single" w:sz="4" w:space="0" w:color="auto"/>
            </w:tcBorders>
            <w:shd w:val="clear" w:color="auto" w:fill="FFFFFF" w:themeFill="background1"/>
            <w:vAlign w:val="center"/>
          </w:tcPr>
          <w:p w14:paraId="109E24E0"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w:t>
            </w:r>
          </w:p>
        </w:tc>
      </w:tr>
      <w:tr w:rsidR="0026723C" w:rsidRPr="006A56FF" w14:paraId="18901E29"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right w:val="none" w:sz="0" w:space="0" w:color="auto"/>
            </w:tcBorders>
            <w:shd w:val="clear" w:color="auto" w:fill="FFFFFF" w:themeFill="background1"/>
            <w:vAlign w:val="center"/>
          </w:tcPr>
          <w:p w14:paraId="011D5D05" w14:textId="77777777" w:rsidR="0026723C" w:rsidRPr="006A56FF" w:rsidRDefault="0026723C" w:rsidP="00DC7F46">
            <w:pPr>
              <w:spacing w:line="276" w:lineRule="auto"/>
              <w:rPr>
                <w:b w:val="0"/>
                <w:bCs w:val="0"/>
                <w:caps w:val="0"/>
                <w:sz w:val="20"/>
                <w:szCs w:val="20"/>
                <w:lang w:val="en-US"/>
              </w:rPr>
            </w:pPr>
            <w:r w:rsidRPr="006A56FF">
              <w:rPr>
                <w:b w:val="0"/>
                <w:bCs w:val="0"/>
                <w:caps w:val="0"/>
                <w:sz w:val="20"/>
                <w:szCs w:val="20"/>
                <w:lang w:val="en-US"/>
              </w:rPr>
              <w:t>EXPND</w:t>
            </w:r>
          </w:p>
        </w:tc>
        <w:tc>
          <w:tcPr>
            <w:tcW w:w="2410" w:type="dxa"/>
            <w:tcBorders>
              <w:top w:val="single" w:sz="4" w:space="0" w:color="auto"/>
            </w:tcBorders>
            <w:shd w:val="clear" w:color="auto" w:fill="FFFFFF" w:themeFill="background1"/>
            <w:vAlign w:val="center"/>
          </w:tcPr>
          <w:p w14:paraId="5E8632ED"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779.27</w:t>
            </w:r>
          </w:p>
        </w:tc>
        <w:tc>
          <w:tcPr>
            <w:tcW w:w="1276" w:type="dxa"/>
            <w:tcBorders>
              <w:top w:val="single" w:sz="4" w:space="0" w:color="auto"/>
            </w:tcBorders>
            <w:shd w:val="clear" w:color="auto" w:fill="FFFFFF" w:themeFill="background1"/>
            <w:vAlign w:val="center"/>
          </w:tcPr>
          <w:p w14:paraId="5D5C8B15"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161.82</w:t>
            </w:r>
          </w:p>
        </w:tc>
        <w:tc>
          <w:tcPr>
            <w:tcW w:w="1418" w:type="dxa"/>
            <w:tcBorders>
              <w:top w:val="single" w:sz="4" w:space="0" w:color="auto"/>
            </w:tcBorders>
            <w:shd w:val="clear" w:color="auto" w:fill="FFFFFF" w:themeFill="background1"/>
            <w:vAlign w:val="center"/>
          </w:tcPr>
          <w:p w14:paraId="425099E4"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1114.09</w:t>
            </w:r>
          </w:p>
        </w:tc>
        <w:tc>
          <w:tcPr>
            <w:tcW w:w="851" w:type="dxa"/>
            <w:tcBorders>
              <w:top w:val="single" w:sz="4" w:space="0" w:color="auto"/>
            </w:tcBorders>
            <w:shd w:val="clear" w:color="auto" w:fill="FFFFFF" w:themeFill="background1"/>
            <w:vAlign w:val="center"/>
          </w:tcPr>
          <w:p w14:paraId="292CA3EF"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106.22</w:t>
            </w:r>
          </w:p>
        </w:tc>
        <w:tc>
          <w:tcPr>
            <w:tcW w:w="850" w:type="dxa"/>
            <w:tcBorders>
              <w:top w:val="single" w:sz="4" w:space="0" w:color="auto"/>
            </w:tcBorders>
            <w:shd w:val="clear" w:color="auto" w:fill="FFFFFF" w:themeFill="background1"/>
            <w:vAlign w:val="center"/>
          </w:tcPr>
          <w:p w14:paraId="3099D514"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811.33</w:t>
            </w:r>
          </w:p>
        </w:tc>
      </w:tr>
      <w:tr w:rsidR="0026723C" w:rsidRPr="006A56FF" w14:paraId="625C524D" w14:textId="77777777" w:rsidTr="00DC7F46">
        <w:trPr>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6BE1BFB7" w14:textId="77777777" w:rsidR="0026723C" w:rsidRPr="006A56FF" w:rsidRDefault="0026723C" w:rsidP="00DC7F46">
            <w:pPr>
              <w:spacing w:line="276" w:lineRule="auto"/>
              <w:rPr>
                <w:b w:val="0"/>
                <w:bCs w:val="0"/>
                <w:caps w:val="0"/>
                <w:sz w:val="20"/>
                <w:szCs w:val="20"/>
                <w:lang w:val="en-US"/>
              </w:rPr>
            </w:pPr>
            <w:r>
              <w:rPr>
                <w:b w:val="0"/>
                <w:bCs w:val="0"/>
                <w:caps w:val="0"/>
                <w:sz w:val="20"/>
                <w:szCs w:val="20"/>
                <w:lang w:val="en-US"/>
              </w:rPr>
              <w:t>BEDS</w:t>
            </w:r>
          </w:p>
        </w:tc>
        <w:tc>
          <w:tcPr>
            <w:tcW w:w="2410" w:type="dxa"/>
            <w:shd w:val="clear" w:color="auto" w:fill="FFFFFF" w:themeFill="background1"/>
            <w:vAlign w:val="center"/>
          </w:tcPr>
          <w:p w14:paraId="4E84D1DB"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55.06</w:t>
            </w:r>
          </w:p>
        </w:tc>
        <w:tc>
          <w:tcPr>
            <w:tcW w:w="1276" w:type="dxa"/>
            <w:shd w:val="clear" w:color="auto" w:fill="FFFFFF" w:themeFill="background1"/>
            <w:vAlign w:val="center"/>
          </w:tcPr>
          <w:p w14:paraId="58739A7F"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21.76</w:t>
            </w:r>
          </w:p>
        </w:tc>
        <w:tc>
          <w:tcPr>
            <w:tcW w:w="1418" w:type="dxa"/>
            <w:shd w:val="clear" w:color="auto" w:fill="FFFFFF" w:themeFill="background1"/>
            <w:vAlign w:val="center"/>
          </w:tcPr>
          <w:p w14:paraId="65FACF1A"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45.57</w:t>
            </w:r>
          </w:p>
        </w:tc>
        <w:tc>
          <w:tcPr>
            <w:tcW w:w="851" w:type="dxa"/>
            <w:shd w:val="clear" w:color="auto" w:fill="FFFFFF" w:themeFill="background1"/>
            <w:vAlign w:val="center"/>
          </w:tcPr>
          <w:p w14:paraId="61E817E6"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45.6</w:t>
            </w:r>
          </w:p>
        </w:tc>
        <w:tc>
          <w:tcPr>
            <w:tcW w:w="850" w:type="dxa"/>
            <w:shd w:val="clear" w:color="auto" w:fill="FFFFFF" w:themeFill="background1"/>
            <w:vAlign w:val="center"/>
          </w:tcPr>
          <w:p w14:paraId="1FE9AB46"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56.33</w:t>
            </w:r>
          </w:p>
        </w:tc>
      </w:tr>
      <w:tr w:rsidR="0026723C" w:rsidRPr="006A56FF" w14:paraId="6620F10D"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0ACE44D1" w14:textId="77777777" w:rsidR="0026723C" w:rsidRPr="006A56FF" w:rsidRDefault="0026723C" w:rsidP="00DC7F46">
            <w:pPr>
              <w:spacing w:line="276" w:lineRule="auto"/>
              <w:rPr>
                <w:b w:val="0"/>
                <w:bCs w:val="0"/>
                <w:caps w:val="0"/>
                <w:sz w:val="20"/>
                <w:szCs w:val="20"/>
                <w:lang w:val="en-US"/>
              </w:rPr>
            </w:pPr>
            <w:r w:rsidRPr="006A56FF">
              <w:rPr>
                <w:b w:val="0"/>
                <w:bCs w:val="0"/>
                <w:caps w:val="0"/>
                <w:sz w:val="20"/>
                <w:szCs w:val="20"/>
                <w:lang w:val="en-US"/>
              </w:rPr>
              <w:t>RCPT</w:t>
            </w:r>
            <w:r>
              <w:rPr>
                <w:b w:val="0"/>
                <w:bCs w:val="0"/>
                <w:caps w:val="0"/>
                <w:sz w:val="20"/>
                <w:szCs w:val="20"/>
                <w:lang w:val="en-US"/>
              </w:rPr>
              <w:t>IN</w:t>
            </w:r>
          </w:p>
        </w:tc>
        <w:tc>
          <w:tcPr>
            <w:tcW w:w="2410" w:type="dxa"/>
            <w:shd w:val="clear" w:color="auto" w:fill="FFFFFF" w:themeFill="background1"/>
            <w:vAlign w:val="center"/>
          </w:tcPr>
          <w:p w14:paraId="2632CE88"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4.45</w:t>
            </w:r>
          </w:p>
        </w:tc>
        <w:tc>
          <w:tcPr>
            <w:tcW w:w="1276" w:type="dxa"/>
            <w:shd w:val="clear" w:color="auto" w:fill="FFFFFF" w:themeFill="background1"/>
            <w:vAlign w:val="center"/>
          </w:tcPr>
          <w:p w14:paraId="062A11A0"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1.18</w:t>
            </w:r>
          </w:p>
        </w:tc>
        <w:tc>
          <w:tcPr>
            <w:tcW w:w="1418" w:type="dxa"/>
            <w:shd w:val="clear" w:color="auto" w:fill="FFFFFF" w:themeFill="background1"/>
            <w:vAlign w:val="center"/>
          </w:tcPr>
          <w:p w14:paraId="16F2CEEA"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3.65</w:t>
            </w:r>
          </w:p>
        </w:tc>
        <w:tc>
          <w:tcPr>
            <w:tcW w:w="851" w:type="dxa"/>
            <w:shd w:val="clear" w:color="auto" w:fill="FFFFFF" w:themeFill="background1"/>
            <w:vAlign w:val="center"/>
          </w:tcPr>
          <w:p w14:paraId="7BF8ABCA"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w:t>
            </w:r>
          </w:p>
        </w:tc>
        <w:tc>
          <w:tcPr>
            <w:tcW w:w="850" w:type="dxa"/>
            <w:shd w:val="clear" w:color="auto" w:fill="FFFFFF" w:themeFill="background1"/>
            <w:vAlign w:val="center"/>
          </w:tcPr>
          <w:p w14:paraId="0DE35AD9"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4.4</w:t>
            </w:r>
          </w:p>
        </w:tc>
      </w:tr>
      <w:tr w:rsidR="0026723C" w:rsidRPr="006A56FF" w14:paraId="1B92F21D" w14:textId="77777777" w:rsidTr="00DC7F46">
        <w:trPr>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18CC5EBC" w14:textId="77777777" w:rsidR="0026723C" w:rsidRPr="006A56FF" w:rsidRDefault="0026723C" w:rsidP="00DC7F46">
            <w:pPr>
              <w:spacing w:line="276" w:lineRule="auto"/>
              <w:rPr>
                <w:b w:val="0"/>
                <w:bCs w:val="0"/>
                <w:caps w:val="0"/>
                <w:sz w:val="20"/>
                <w:szCs w:val="20"/>
                <w:lang w:val="en-US"/>
              </w:rPr>
            </w:pPr>
            <w:r w:rsidRPr="006A56FF">
              <w:rPr>
                <w:b w:val="0"/>
                <w:bCs w:val="0"/>
                <w:caps w:val="0"/>
                <w:sz w:val="20"/>
                <w:szCs w:val="20"/>
                <w:lang w:val="en-US"/>
              </w:rPr>
              <w:t>PEXPND</w:t>
            </w:r>
          </w:p>
        </w:tc>
        <w:tc>
          <w:tcPr>
            <w:tcW w:w="2410" w:type="dxa"/>
            <w:shd w:val="clear" w:color="auto" w:fill="FFFFFF" w:themeFill="background1"/>
            <w:vAlign w:val="center"/>
          </w:tcPr>
          <w:p w14:paraId="735B120F"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19.33</w:t>
            </w:r>
          </w:p>
        </w:tc>
        <w:tc>
          <w:tcPr>
            <w:tcW w:w="1276" w:type="dxa"/>
            <w:shd w:val="clear" w:color="auto" w:fill="FFFFFF" w:themeFill="background1"/>
            <w:vAlign w:val="center"/>
          </w:tcPr>
          <w:p w14:paraId="07D0B965"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5.77</w:t>
            </w:r>
          </w:p>
        </w:tc>
        <w:tc>
          <w:tcPr>
            <w:tcW w:w="1418" w:type="dxa"/>
            <w:shd w:val="clear" w:color="auto" w:fill="FFFFFF" w:themeFill="background1"/>
            <w:vAlign w:val="center"/>
          </w:tcPr>
          <w:p w14:paraId="6D65198D"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13.05</w:t>
            </w:r>
          </w:p>
        </w:tc>
        <w:tc>
          <w:tcPr>
            <w:tcW w:w="851" w:type="dxa"/>
            <w:shd w:val="clear" w:color="auto" w:fill="FFFFFF" w:themeFill="background1"/>
            <w:vAlign w:val="center"/>
          </w:tcPr>
          <w:p w14:paraId="5A922976"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34.56</w:t>
            </w:r>
          </w:p>
        </w:tc>
        <w:tc>
          <w:tcPr>
            <w:tcW w:w="850" w:type="dxa"/>
            <w:shd w:val="clear" w:color="auto" w:fill="FFFFFF" w:themeFill="background1"/>
            <w:vAlign w:val="center"/>
          </w:tcPr>
          <w:p w14:paraId="344D7BCB"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23.94</w:t>
            </w:r>
          </w:p>
        </w:tc>
      </w:tr>
      <w:tr w:rsidR="0026723C" w:rsidRPr="006A56FF" w14:paraId="1A733D40"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6F5F146E" w14:textId="77777777" w:rsidR="0026723C" w:rsidRPr="006A56FF" w:rsidRDefault="0026723C" w:rsidP="00DC7F46">
            <w:pPr>
              <w:spacing w:line="276" w:lineRule="auto"/>
              <w:rPr>
                <w:b w:val="0"/>
                <w:bCs w:val="0"/>
                <w:caps w:val="0"/>
                <w:sz w:val="20"/>
                <w:szCs w:val="20"/>
                <w:lang w:val="en-US"/>
              </w:rPr>
            </w:pPr>
            <w:r w:rsidRPr="006A56FF">
              <w:rPr>
                <w:b w:val="0"/>
                <w:bCs w:val="0"/>
                <w:caps w:val="0"/>
                <w:sz w:val="20"/>
                <w:szCs w:val="20"/>
                <w:lang w:val="en-US"/>
              </w:rPr>
              <w:t>CA</w:t>
            </w:r>
            <w:r>
              <w:rPr>
                <w:b w:val="0"/>
                <w:bCs w:val="0"/>
                <w:caps w:val="0"/>
                <w:sz w:val="20"/>
                <w:szCs w:val="20"/>
                <w:lang w:val="en-US"/>
              </w:rPr>
              <w:t>SH</w:t>
            </w:r>
          </w:p>
        </w:tc>
        <w:tc>
          <w:tcPr>
            <w:tcW w:w="2410" w:type="dxa"/>
            <w:shd w:val="clear" w:color="auto" w:fill="FFFFFF" w:themeFill="background1"/>
            <w:vAlign w:val="center"/>
          </w:tcPr>
          <w:p w14:paraId="2D9FAE42"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1.27</w:t>
            </w:r>
          </w:p>
        </w:tc>
        <w:tc>
          <w:tcPr>
            <w:tcW w:w="1276" w:type="dxa"/>
            <w:shd w:val="clear" w:color="auto" w:fill="FFFFFF" w:themeFill="background1"/>
            <w:vAlign w:val="center"/>
          </w:tcPr>
          <w:p w14:paraId="61ECDBD6"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1.67</w:t>
            </w:r>
          </w:p>
        </w:tc>
        <w:tc>
          <w:tcPr>
            <w:tcW w:w="1418" w:type="dxa"/>
            <w:shd w:val="clear" w:color="auto" w:fill="FFFFFF" w:themeFill="background1"/>
            <w:vAlign w:val="center"/>
          </w:tcPr>
          <w:p w14:paraId="56BA93FB"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0.17</w:t>
            </w:r>
          </w:p>
        </w:tc>
        <w:tc>
          <w:tcPr>
            <w:tcW w:w="851" w:type="dxa"/>
            <w:shd w:val="clear" w:color="auto" w:fill="FFFFFF" w:themeFill="background1"/>
            <w:vAlign w:val="center"/>
          </w:tcPr>
          <w:p w14:paraId="4ECBEBF5"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0</w:t>
            </w:r>
          </w:p>
        </w:tc>
        <w:tc>
          <w:tcPr>
            <w:tcW w:w="850" w:type="dxa"/>
            <w:shd w:val="clear" w:color="auto" w:fill="FFFFFF" w:themeFill="background1"/>
            <w:vAlign w:val="center"/>
          </w:tcPr>
          <w:p w14:paraId="002805CD"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w:t>
            </w:r>
          </w:p>
        </w:tc>
      </w:tr>
      <w:tr w:rsidR="0026723C" w:rsidRPr="006A56FF" w14:paraId="6232B12F" w14:textId="77777777" w:rsidTr="00DC7F46">
        <w:trPr>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5201876F" w14:textId="77777777" w:rsidR="0026723C" w:rsidRPr="006A56FF" w:rsidRDefault="0026723C" w:rsidP="00DC7F46">
            <w:pPr>
              <w:spacing w:line="276" w:lineRule="auto"/>
              <w:rPr>
                <w:b w:val="0"/>
                <w:bCs w:val="0"/>
                <w:caps w:val="0"/>
                <w:sz w:val="20"/>
                <w:szCs w:val="20"/>
                <w:lang w:val="en-US"/>
              </w:rPr>
            </w:pPr>
            <w:r w:rsidRPr="006A56FF">
              <w:rPr>
                <w:b w:val="0"/>
                <w:bCs w:val="0"/>
                <w:caps w:val="0"/>
                <w:sz w:val="20"/>
                <w:szCs w:val="20"/>
                <w:lang w:val="en-US"/>
              </w:rPr>
              <w:t>LEX 65+</w:t>
            </w:r>
          </w:p>
        </w:tc>
        <w:tc>
          <w:tcPr>
            <w:tcW w:w="2410" w:type="dxa"/>
            <w:shd w:val="clear" w:color="auto" w:fill="FFFFFF" w:themeFill="background1"/>
            <w:vAlign w:val="center"/>
          </w:tcPr>
          <w:p w14:paraId="1FB58499"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20.5</w:t>
            </w:r>
          </w:p>
        </w:tc>
        <w:tc>
          <w:tcPr>
            <w:tcW w:w="1276" w:type="dxa"/>
            <w:shd w:val="clear" w:color="auto" w:fill="FFFFFF" w:themeFill="background1"/>
            <w:vAlign w:val="center"/>
          </w:tcPr>
          <w:p w14:paraId="11ACB462"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17.49</w:t>
            </w:r>
          </w:p>
        </w:tc>
        <w:tc>
          <w:tcPr>
            <w:tcW w:w="1418" w:type="dxa"/>
            <w:shd w:val="clear" w:color="auto" w:fill="FFFFFF" w:themeFill="background1"/>
            <w:vAlign w:val="center"/>
          </w:tcPr>
          <w:p w14:paraId="2990BC11"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20.31</w:t>
            </w:r>
          </w:p>
        </w:tc>
        <w:tc>
          <w:tcPr>
            <w:tcW w:w="851" w:type="dxa"/>
            <w:shd w:val="clear" w:color="auto" w:fill="FFFFFF" w:themeFill="background1"/>
            <w:vAlign w:val="center"/>
          </w:tcPr>
          <w:p w14:paraId="308B8EF3"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18.05</w:t>
            </w:r>
          </w:p>
        </w:tc>
        <w:tc>
          <w:tcPr>
            <w:tcW w:w="850" w:type="dxa"/>
            <w:shd w:val="clear" w:color="auto" w:fill="FFFFFF" w:themeFill="background1"/>
            <w:vAlign w:val="center"/>
          </w:tcPr>
          <w:p w14:paraId="74F7D1A6"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19.84</w:t>
            </w:r>
          </w:p>
        </w:tc>
      </w:tr>
      <w:tr w:rsidR="0026723C" w:rsidRPr="006A56FF" w14:paraId="40084C63"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4DC436DC" w14:textId="77777777" w:rsidR="0026723C" w:rsidRPr="006A56FF" w:rsidRDefault="0026723C" w:rsidP="00DC7F46">
            <w:pPr>
              <w:spacing w:line="276" w:lineRule="auto"/>
              <w:rPr>
                <w:b w:val="0"/>
                <w:bCs w:val="0"/>
                <w:caps w:val="0"/>
                <w:sz w:val="20"/>
                <w:szCs w:val="20"/>
                <w:lang w:val="en-US"/>
              </w:rPr>
            </w:pPr>
            <w:r w:rsidRPr="006A56FF">
              <w:rPr>
                <w:b w:val="0"/>
                <w:bCs w:val="0"/>
                <w:caps w:val="0"/>
                <w:sz w:val="20"/>
                <w:szCs w:val="20"/>
                <w:lang w:val="en-US"/>
              </w:rPr>
              <w:t>SPH</w:t>
            </w:r>
          </w:p>
        </w:tc>
        <w:tc>
          <w:tcPr>
            <w:tcW w:w="2410" w:type="dxa"/>
            <w:shd w:val="clear" w:color="auto" w:fill="FFFFFF" w:themeFill="background1"/>
            <w:vAlign w:val="center"/>
          </w:tcPr>
          <w:p w14:paraId="7B796724"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59.49</w:t>
            </w:r>
          </w:p>
        </w:tc>
        <w:tc>
          <w:tcPr>
            <w:tcW w:w="1276" w:type="dxa"/>
            <w:shd w:val="clear" w:color="auto" w:fill="FFFFFF" w:themeFill="background1"/>
            <w:vAlign w:val="center"/>
          </w:tcPr>
          <w:p w14:paraId="7B76CC62"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16.08</w:t>
            </w:r>
          </w:p>
        </w:tc>
        <w:tc>
          <w:tcPr>
            <w:tcW w:w="1418" w:type="dxa"/>
            <w:shd w:val="clear" w:color="auto" w:fill="FFFFFF" w:themeFill="background1"/>
            <w:vAlign w:val="center"/>
          </w:tcPr>
          <w:p w14:paraId="178BB2A1"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49.84</w:t>
            </w:r>
          </w:p>
        </w:tc>
        <w:tc>
          <w:tcPr>
            <w:tcW w:w="851" w:type="dxa"/>
            <w:shd w:val="clear" w:color="auto" w:fill="FFFFFF" w:themeFill="background1"/>
            <w:vAlign w:val="center"/>
          </w:tcPr>
          <w:p w14:paraId="65509B09"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15.87</w:t>
            </w:r>
          </w:p>
        </w:tc>
        <w:tc>
          <w:tcPr>
            <w:tcW w:w="850" w:type="dxa"/>
            <w:shd w:val="clear" w:color="auto" w:fill="FFFFFF" w:themeFill="background1"/>
            <w:vAlign w:val="center"/>
          </w:tcPr>
          <w:p w14:paraId="60588C39"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42.73</w:t>
            </w:r>
          </w:p>
        </w:tc>
      </w:tr>
      <w:tr w:rsidR="0026723C" w:rsidRPr="006A56FF" w14:paraId="2C3566BE" w14:textId="77777777" w:rsidTr="00DC7F46">
        <w:trPr>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1967381A" w14:textId="77777777" w:rsidR="0026723C" w:rsidRPr="006A56FF" w:rsidRDefault="0026723C" w:rsidP="00DC7F46">
            <w:pPr>
              <w:spacing w:line="276" w:lineRule="auto"/>
              <w:rPr>
                <w:b w:val="0"/>
                <w:bCs w:val="0"/>
                <w:caps w:val="0"/>
                <w:sz w:val="20"/>
                <w:szCs w:val="20"/>
                <w:lang w:val="en-US"/>
              </w:rPr>
            </w:pPr>
            <w:r w:rsidRPr="006A56FF">
              <w:rPr>
                <w:b w:val="0"/>
                <w:bCs w:val="0"/>
                <w:caps w:val="0"/>
                <w:sz w:val="20"/>
                <w:szCs w:val="20"/>
                <w:lang w:val="en-US"/>
              </w:rPr>
              <w:t>CIDX</w:t>
            </w:r>
          </w:p>
        </w:tc>
        <w:tc>
          <w:tcPr>
            <w:tcW w:w="2410" w:type="dxa"/>
            <w:shd w:val="clear" w:color="auto" w:fill="FFFFFF" w:themeFill="background1"/>
            <w:vAlign w:val="center"/>
          </w:tcPr>
          <w:p w14:paraId="27DFF186"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1.36</w:t>
            </w:r>
          </w:p>
        </w:tc>
        <w:tc>
          <w:tcPr>
            <w:tcW w:w="1276" w:type="dxa"/>
            <w:shd w:val="clear" w:color="auto" w:fill="FFFFFF" w:themeFill="background1"/>
            <w:vAlign w:val="center"/>
          </w:tcPr>
          <w:p w14:paraId="55415E5F"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w:t>
            </w:r>
          </w:p>
        </w:tc>
        <w:tc>
          <w:tcPr>
            <w:tcW w:w="1418" w:type="dxa"/>
            <w:shd w:val="clear" w:color="auto" w:fill="FFFFFF" w:themeFill="background1"/>
            <w:vAlign w:val="center"/>
          </w:tcPr>
          <w:p w14:paraId="47CE414C"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2.67</w:t>
            </w:r>
          </w:p>
        </w:tc>
        <w:tc>
          <w:tcPr>
            <w:tcW w:w="851" w:type="dxa"/>
            <w:shd w:val="clear" w:color="auto" w:fill="FFFFFF" w:themeFill="background1"/>
            <w:vAlign w:val="center"/>
          </w:tcPr>
          <w:p w14:paraId="4EABD1D5"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w:t>
            </w:r>
          </w:p>
        </w:tc>
        <w:tc>
          <w:tcPr>
            <w:tcW w:w="850" w:type="dxa"/>
            <w:shd w:val="clear" w:color="auto" w:fill="FFFFFF" w:themeFill="background1"/>
            <w:vAlign w:val="center"/>
          </w:tcPr>
          <w:p w14:paraId="309DAE53"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w:t>
            </w:r>
          </w:p>
        </w:tc>
      </w:tr>
      <w:tr w:rsidR="0026723C" w:rsidRPr="006A56FF" w14:paraId="5A306C28"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auto"/>
              <w:right w:val="none" w:sz="0" w:space="0" w:color="auto"/>
            </w:tcBorders>
            <w:shd w:val="clear" w:color="auto" w:fill="FFFFFF" w:themeFill="background1"/>
            <w:vAlign w:val="center"/>
          </w:tcPr>
          <w:p w14:paraId="17B35088" w14:textId="77777777" w:rsidR="0026723C" w:rsidRPr="006A56FF" w:rsidRDefault="0026723C" w:rsidP="00DC7F46">
            <w:pPr>
              <w:spacing w:line="276" w:lineRule="auto"/>
              <w:rPr>
                <w:b w:val="0"/>
                <w:bCs w:val="0"/>
                <w:caps w:val="0"/>
                <w:sz w:val="20"/>
                <w:szCs w:val="20"/>
                <w:lang w:val="en-US"/>
              </w:rPr>
            </w:pPr>
            <w:r w:rsidRPr="006A56FF">
              <w:rPr>
                <w:b w:val="0"/>
                <w:bCs w:val="0"/>
                <w:caps w:val="0"/>
                <w:sz w:val="20"/>
                <w:szCs w:val="20"/>
                <w:lang w:val="en-US"/>
              </w:rPr>
              <w:t>MTAB</w:t>
            </w:r>
          </w:p>
        </w:tc>
        <w:tc>
          <w:tcPr>
            <w:tcW w:w="2410" w:type="dxa"/>
            <w:tcBorders>
              <w:bottom w:val="single" w:sz="12" w:space="0" w:color="auto"/>
            </w:tcBorders>
            <w:shd w:val="clear" w:color="auto" w:fill="FFFFFF" w:themeFill="background1"/>
            <w:vAlign w:val="center"/>
          </w:tcPr>
          <w:p w14:paraId="55252C26"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w:t>
            </w:r>
          </w:p>
        </w:tc>
        <w:tc>
          <w:tcPr>
            <w:tcW w:w="1276" w:type="dxa"/>
            <w:tcBorders>
              <w:bottom w:val="single" w:sz="12" w:space="0" w:color="auto"/>
            </w:tcBorders>
            <w:shd w:val="clear" w:color="auto" w:fill="FFFFFF" w:themeFill="background1"/>
            <w:vAlign w:val="center"/>
          </w:tcPr>
          <w:p w14:paraId="0E1B973B"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0</w:t>
            </w:r>
          </w:p>
        </w:tc>
        <w:tc>
          <w:tcPr>
            <w:tcW w:w="1418" w:type="dxa"/>
            <w:tcBorders>
              <w:bottom w:val="single" w:sz="12" w:space="0" w:color="auto"/>
            </w:tcBorders>
            <w:shd w:val="clear" w:color="auto" w:fill="FFFFFF" w:themeFill="background1"/>
            <w:vAlign w:val="center"/>
          </w:tcPr>
          <w:p w14:paraId="53857BB6"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0</w:t>
            </w:r>
          </w:p>
        </w:tc>
        <w:tc>
          <w:tcPr>
            <w:tcW w:w="851" w:type="dxa"/>
            <w:tcBorders>
              <w:bottom w:val="single" w:sz="12" w:space="0" w:color="auto"/>
            </w:tcBorders>
            <w:shd w:val="clear" w:color="auto" w:fill="FFFFFF" w:themeFill="background1"/>
            <w:vAlign w:val="center"/>
          </w:tcPr>
          <w:p w14:paraId="42E7E7AF"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w:t>
            </w:r>
          </w:p>
        </w:tc>
        <w:tc>
          <w:tcPr>
            <w:tcW w:w="850" w:type="dxa"/>
            <w:tcBorders>
              <w:bottom w:val="single" w:sz="12" w:space="0" w:color="auto"/>
            </w:tcBorders>
            <w:shd w:val="clear" w:color="auto" w:fill="FFFFFF" w:themeFill="background1"/>
            <w:vAlign w:val="center"/>
          </w:tcPr>
          <w:p w14:paraId="55AFF3FF"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0</w:t>
            </w:r>
          </w:p>
        </w:tc>
      </w:tr>
    </w:tbl>
    <w:p w14:paraId="0EB2114D" w14:textId="4A56FB57" w:rsidR="0026723C" w:rsidRDefault="0026723C" w:rsidP="0026723C">
      <w:pPr>
        <w:spacing w:after="160" w:line="259" w:lineRule="auto"/>
        <w:rPr>
          <w:rFonts w:eastAsiaTheme="minorHAnsi"/>
          <w:iCs/>
          <w:color w:val="auto"/>
          <w:sz w:val="20"/>
          <w:szCs w:val="14"/>
          <w:lang w:val="en-US"/>
        </w:rPr>
      </w:pPr>
      <w:r w:rsidRPr="00D67B4C">
        <w:rPr>
          <w:rFonts w:eastAsiaTheme="minorHAnsi"/>
          <w:iCs/>
          <w:color w:val="auto"/>
          <w:sz w:val="20"/>
          <w:szCs w:val="14"/>
          <w:lang w:val="en-US"/>
        </w:rPr>
        <w:t>Sources: OECD health data (extracted on 10.12.2018) &amp; MISSOC 2018 (European observatory on health systems and policies 2018), European commission 2018; Own Coding Scheme</w:t>
      </w:r>
    </w:p>
    <w:p w14:paraId="05F51D2A" w14:textId="77777777" w:rsidR="0026723C" w:rsidRPr="00D67B4C" w:rsidRDefault="0026723C" w:rsidP="0026723C">
      <w:pPr>
        <w:spacing w:after="160" w:line="259" w:lineRule="auto"/>
        <w:rPr>
          <w:rFonts w:eastAsiaTheme="minorHAnsi"/>
          <w:iCs/>
          <w:color w:val="auto"/>
          <w:sz w:val="20"/>
          <w:szCs w:val="14"/>
          <w:lang w:val="en-US"/>
        </w:rPr>
      </w:pPr>
    </w:p>
    <w:p w14:paraId="698BCB1D" w14:textId="1C58086A" w:rsidR="0026723C" w:rsidRDefault="0026723C" w:rsidP="001A517D">
      <w:pPr>
        <w:pStyle w:val="berschrift2"/>
        <w:rPr>
          <w:rFonts w:eastAsiaTheme="minorHAnsi"/>
          <w:lang w:val="en-US"/>
        </w:rPr>
      </w:pPr>
      <w:r>
        <w:rPr>
          <w:rFonts w:eastAsiaTheme="minorHAnsi"/>
          <w:lang w:val="en-US"/>
        </w:rPr>
        <w:t xml:space="preserve">Table </w:t>
      </w:r>
      <w:r w:rsidR="00956772">
        <w:rPr>
          <w:rFonts w:eastAsiaTheme="minorHAnsi"/>
          <w:lang w:val="en-US"/>
        </w:rPr>
        <w:t>X</w:t>
      </w:r>
      <w:r w:rsidRPr="006914AC">
        <w:rPr>
          <w:rFonts w:eastAsiaTheme="minorHAnsi"/>
          <w:lang w:val="en-US"/>
        </w:rPr>
        <w:t>: Overview of Cluster Labels and Characteristics</w:t>
      </w:r>
    </w:p>
    <w:tbl>
      <w:tblPr>
        <w:tblStyle w:val="EinfacheTabelle3"/>
        <w:tblW w:w="8080" w:type="dxa"/>
        <w:shd w:val="clear" w:color="auto" w:fill="FFFFFF" w:themeFill="background1"/>
        <w:tblLayout w:type="fixed"/>
        <w:tblLook w:val="04A0" w:firstRow="1" w:lastRow="0" w:firstColumn="1" w:lastColumn="0" w:noHBand="0" w:noVBand="1"/>
      </w:tblPr>
      <w:tblGrid>
        <w:gridCol w:w="1843"/>
        <w:gridCol w:w="1701"/>
        <w:gridCol w:w="1134"/>
        <w:gridCol w:w="1276"/>
        <w:gridCol w:w="935"/>
        <w:gridCol w:w="1191"/>
      </w:tblGrid>
      <w:tr w:rsidR="0026723C" w:rsidRPr="007A31D0" w14:paraId="2471AFC7" w14:textId="77777777" w:rsidTr="00DC7F46">
        <w:trPr>
          <w:cnfStyle w:val="100000000000" w:firstRow="1" w:lastRow="0" w:firstColumn="0" w:lastColumn="0" w:oddVBand="0" w:evenVBand="0" w:oddHBand="0" w:evenHBand="0" w:firstRowFirstColumn="0" w:firstRowLastColumn="0" w:lastRowFirstColumn="0" w:lastRowLastColumn="0"/>
          <w:trHeight w:val="283"/>
        </w:trPr>
        <w:tc>
          <w:tcPr>
            <w:cnfStyle w:val="001000000100" w:firstRow="0" w:lastRow="0" w:firstColumn="1" w:lastColumn="0" w:oddVBand="0" w:evenVBand="0" w:oddHBand="0" w:evenHBand="0" w:firstRowFirstColumn="1" w:firstRowLastColumn="0" w:lastRowFirstColumn="0" w:lastRowLastColumn="0"/>
            <w:tcW w:w="1843" w:type="dxa"/>
            <w:tcBorders>
              <w:top w:val="single" w:sz="12" w:space="0" w:color="auto"/>
            </w:tcBorders>
            <w:shd w:val="clear" w:color="auto" w:fill="FFFFFF" w:themeFill="background1"/>
            <w:vAlign w:val="center"/>
          </w:tcPr>
          <w:p w14:paraId="32FBFB91" w14:textId="77777777" w:rsidR="0026723C" w:rsidRPr="007A31D0" w:rsidRDefault="0026723C" w:rsidP="00DC7F46">
            <w:pPr>
              <w:spacing w:line="276" w:lineRule="auto"/>
              <w:rPr>
                <w:b w:val="0"/>
                <w:bCs w:val="0"/>
                <w:caps w:val="0"/>
                <w:sz w:val="20"/>
                <w:szCs w:val="20"/>
                <w:lang w:val="en-US"/>
              </w:rPr>
            </w:pPr>
          </w:p>
        </w:tc>
        <w:tc>
          <w:tcPr>
            <w:tcW w:w="1701" w:type="dxa"/>
            <w:tcBorders>
              <w:top w:val="single" w:sz="12" w:space="0" w:color="auto"/>
              <w:bottom w:val="single" w:sz="4" w:space="0" w:color="auto"/>
            </w:tcBorders>
            <w:shd w:val="clear" w:color="auto" w:fill="FFFFFF" w:themeFill="background1"/>
            <w:vAlign w:val="center"/>
          </w:tcPr>
          <w:p w14:paraId="07EEAFF6" w14:textId="77777777" w:rsidR="0026723C" w:rsidRPr="007A31D0" w:rsidRDefault="0026723C"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20"/>
                <w:szCs w:val="20"/>
                <w:lang w:val="en-US"/>
              </w:rPr>
            </w:pPr>
            <w:r w:rsidRPr="007A31D0">
              <w:rPr>
                <w:b w:val="0"/>
                <w:bCs w:val="0"/>
                <w:caps w:val="0"/>
                <w:sz w:val="20"/>
                <w:szCs w:val="20"/>
                <w:lang w:val="en-US"/>
              </w:rPr>
              <w:t>1</w:t>
            </w:r>
          </w:p>
        </w:tc>
        <w:tc>
          <w:tcPr>
            <w:tcW w:w="1134" w:type="dxa"/>
            <w:tcBorders>
              <w:top w:val="single" w:sz="12" w:space="0" w:color="auto"/>
              <w:bottom w:val="single" w:sz="4" w:space="0" w:color="auto"/>
            </w:tcBorders>
            <w:shd w:val="clear" w:color="auto" w:fill="FFFFFF" w:themeFill="background1"/>
            <w:vAlign w:val="center"/>
          </w:tcPr>
          <w:p w14:paraId="6AE13260" w14:textId="77777777" w:rsidR="0026723C" w:rsidRPr="007A31D0" w:rsidRDefault="0026723C"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20"/>
                <w:szCs w:val="20"/>
                <w:lang w:val="en-US"/>
              </w:rPr>
            </w:pPr>
            <w:r w:rsidRPr="007A31D0">
              <w:rPr>
                <w:b w:val="0"/>
                <w:bCs w:val="0"/>
                <w:caps w:val="0"/>
                <w:sz w:val="20"/>
                <w:szCs w:val="20"/>
                <w:lang w:val="en-US"/>
              </w:rPr>
              <w:t>2</w:t>
            </w:r>
          </w:p>
        </w:tc>
        <w:tc>
          <w:tcPr>
            <w:tcW w:w="1276" w:type="dxa"/>
            <w:tcBorders>
              <w:top w:val="single" w:sz="12" w:space="0" w:color="auto"/>
              <w:bottom w:val="single" w:sz="4" w:space="0" w:color="auto"/>
            </w:tcBorders>
            <w:shd w:val="clear" w:color="auto" w:fill="FFFFFF" w:themeFill="background1"/>
            <w:vAlign w:val="center"/>
          </w:tcPr>
          <w:p w14:paraId="5C568E0D" w14:textId="77777777" w:rsidR="0026723C" w:rsidRPr="007A31D0" w:rsidRDefault="0026723C"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20"/>
                <w:szCs w:val="20"/>
                <w:lang w:val="en-US"/>
              </w:rPr>
            </w:pPr>
            <w:r w:rsidRPr="007A31D0">
              <w:rPr>
                <w:b w:val="0"/>
                <w:bCs w:val="0"/>
                <w:caps w:val="0"/>
                <w:sz w:val="20"/>
                <w:szCs w:val="20"/>
                <w:lang w:val="en-US"/>
              </w:rPr>
              <w:t>3</w:t>
            </w:r>
          </w:p>
        </w:tc>
        <w:tc>
          <w:tcPr>
            <w:tcW w:w="935" w:type="dxa"/>
            <w:tcBorders>
              <w:top w:val="single" w:sz="12" w:space="0" w:color="auto"/>
              <w:bottom w:val="single" w:sz="4" w:space="0" w:color="auto"/>
            </w:tcBorders>
            <w:shd w:val="clear" w:color="auto" w:fill="FFFFFF" w:themeFill="background1"/>
            <w:vAlign w:val="center"/>
          </w:tcPr>
          <w:p w14:paraId="7F946841" w14:textId="77777777" w:rsidR="0026723C" w:rsidRPr="007A31D0" w:rsidRDefault="0026723C"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20"/>
                <w:szCs w:val="20"/>
                <w:lang w:val="en-US"/>
              </w:rPr>
            </w:pPr>
            <w:r w:rsidRPr="007A31D0">
              <w:rPr>
                <w:b w:val="0"/>
                <w:bCs w:val="0"/>
                <w:caps w:val="0"/>
                <w:sz w:val="20"/>
                <w:szCs w:val="20"/>
                <w:lang w:val="en-US"/>
              </w:rPr>
              <w:t>4</w:t>
            </w:r>
          </w:p>
        </w:tc>
        <w:tc>
          <w:tcPr>
            <w:tcW w:w="1191" w:type="dxa"/>
            <w:tcBorders>
              <w:top w:val="single" w:sz="12" w:space="0" w:color="auto"/>
              <w:bottom w:val="single" w:sz="4" w:space="0" w:color="auto"/>
            </w:tcBorders>
            <w:shd w:val="clear" w:color="auto" w:fill="FFFFFF" w:themeFill="background1"/>
            <w:vAlign w:val="center"/>
          </w:tcPr>
          <w:p w14:paraId="7B707627" w14:textId="77777777" w:rsidR="0026723C" w:rsidRPr="007A31D0" w:rsidRDefault="0026723C"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20"/>
                <w:szCs w:val="20"/>
                <w:lang w:val="en-US"/>
              </w:rPr>
            </w:pPr>
            <w:r w:rsidRPr="007A31D0">
              <w:rPr>
                <w:b w:val="0"/>
                <w:bCs w:val="0"/>
                <w:caps w:val="0"/>
                <w:sz w:val="20"/>
                <w:szCs w:val="20"/>
                <w:lang w:val="en-US"/>
              </w:rPr>
              <w:t>5</w:t>
            </w:r>
          </w:p>
        </w:tc>
      </w:tr>
      <w:tr w:rsidR="0026723C" w:rsidRPr="007A31D0" w14:paraId="02BCC320"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43" w:type="dxa"/>
            <w:shd w:val="clear" w:color="auto" w:fill="FFFFFF" w:themeFill="background1"/>
            <w:vAlign w:val="center"/>
          </w:tcPr>
          <w:p w14:paraId="387137A4" w14:textId="77777777" w:rsidR="0026723C" w:rsidRPr="007A31D0" w:rsidRDefault="0026723C" w:rsidP="00DC7F46">
            <w:pPr>
              <w:spacing w:line="276" w:lineRule="auto"/>
              <w:rPr>
                <w:b w:val="0"/>
                <w:bCs w:val="0"/>
                <w:caps w:val="0"/>
                <w:sz w:val="20"/>
                <w:szCs w:val="20"/>
                <w:lang w:val="en-US"/>
              </w:rPr>
            </w:pPr>
            <w:r w:rsidRPr="00F13503">
              <w:rPr>
                <w:b w:val="0"/>
                <w:bCs w:val="0"/>
                <w:caps w:val="0"/>
                <w:sz w:val="20"/>
                <w:szCs w:val="20"/>
                <w:lang w:val="en-US"/>
              </w:rPr>
              <w:t>Cluster composition</w:t>
            </w:r>
          </w:p>
        </w:tc>
        <w:tc>
          <w:tcPr>
            <w:tcW w:w="1701" w:type="dxa"/>
            <w:tcBorders>
              <w:top w:val="single" w:sz="4" w:space="0" w:color="auto"/>
              <w:bottom w:val="single" w:sz="4" w:space="0" w:color="auto"/>
            </w:tcBorders>
            <w:shd w:val="clear" w:color="auto" w:fill="FFFFFF" w:themeFill="background1"/>
            <w:vAlign w:val="center"/>
          </w:tcPr>
          <w:p w14:paraId="6A7059F4" w14:textId="77777777" w:rsidR="0026723C" w:rsidRPr="003D2452"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rPr>
            </w:pPr>
            <w:r w:rsidRPr="003D2452">
              <w:rPr>
                <w:sz w:val="20"/>
                <w:szCs w:val="20"/>
              </w:rPr>
              <w:t>AU, BE, FR, IL, LU</w:t>
            </w:r>
            <w:r>
              <w:rPr>
                <w:sz w:val="20"/>
                <w:szCs w:val="20"/>
              </w:rPr>
              <w:t>, NL, NZ, ES, CH, UK, US</w:t>
            </w:r>
          </w:p>
        </w:tc>
        <w:tc>
          <w:tcPr>
            <w:tcW w:w="1134" w:type="dxa"/>
            <w:tcBorders>
              <w:top w:val="single" w:sz="4" w:space="0" w:color="auto"/>
              <w:bottom w:val="single" w:sz="4" w:space="0" w:color="auto"/>
            </w:tcBorders>
            <w:shd w:val="clear" w:color="auto" w:fill="FFFFFF" w:themeFill="background1"/>
            <w:vAlign w:val="center"/>
          </w:tcPr>
          <w:p w14:paraId="7337DB80" w14:textId="77777777" w:rsidR="0026723C" w:rsidRPr="007A31D0"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7A31D0">
              <w:rPr>
                <w:sz w:val="20"/>
                <w:szCs w:val="20"/>
                <w:lang w:val="en-US"/>
              </w:rPr>
              <w:t>CZ, LV, PL</w:t>
            </w:r>
          </w:p>
        </w:tc>
        <w:tc>
          <w:tcPr>
            <w:tcW w:w="1276" w:type="dxa"/>
            <w:tcBorders>
              <w:top w:val="single" w:sz="4" w:space="0" w:color="auto"/>
              <w:bottom w:val="single" w:sz="4" w:space="0" w:color="auto"/>
            </w:tcBorders>
            <w:shd w:val="clear" w:color="auto" w:fill="FFFFFF" w:themeFill="background1"/>
            <w:vAlign w:val="center"/>
          </w:tcPr>
          <w:p w14:paraId="40ECB2FD" w14:textId="77777777" w:rsidR="0026723C" w:rsidRPr="007A31D0"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DK, IE, JP, KR, NO, SE</w:t>
            </w:r>
          </w:p>
        </w:tc>
        <w:tc>
          <w:tcPr>
            <w:tcW w:w="935" w:type="dxa"/>
            <w:tcBorders>
              <w:top w:val="single" w:sz="4" w:space="0" w:color="auto"/>
              <w:bottom w:val="single" w:sz="4" w:space="0" w:color="auto"/>
            </w:tcBorders>
            <w:shd w:val="clear" w:color="auto" w:fill="FFFFFF" w:themeFill="background1"/>
            <w:vAlign w:val="center"/>
          </w:tcPr>
          <w:p w14:paraId="539B668E" w14:textId="77777777" w:rsidR="0026723C" w:rsidRPr="007A31D0"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7A31D0">
              <w:rPr>
                <w:sz w:val="20"/>
                <w:szCs w:val="20"/>
                <w:lang w:val="en-US"/>
              </w:rPr>
              <w:t>EE</w:t>
            </w:r>
          </w:p>
        </w:tc>
        <w:tc>
          <w:tcPr>
            <w:tcW w:w="1191" w:type="dxa"/>
            <w:tcBorders>
              <w:top w:val="single" w:sz="4" w:space="0" w:color="auto"/>
              <w:bottom w:val="single" w:sz="4" w:space="0" w:color="auto"/>
            </w:tcBorders>
            <w:shd w:val="clear" w:color="auto" w:fill="FFFFFF" w:themeFill="background1"/>
            <w:vAlign w:val="center"/>
          </w:tcPr>
          <w:p w14:paraId="0BBA3CD7" w14:textId="77777777" w:rsidR="0026723C" w:rsidRPr="007A31D0"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7A31D0">
              <w:rPr>
                <w:sz w:val="20"/>
                <w:szCs w:val="20"/>
                <w:lang w:val="en-US"/>
              </w:rPr>
              <w:t>FI, DE</w:t>
            </w:r>
          </w:p>
        </w:tc>
      </w:tr>
      <w:tr w:rsidR="0026723C" w:rsidRPr="00117252" w14:paraId="63894FCE" w14:textId="77777777" w:rsidTr="00DC7F46">
        <w:trPr>
          <w:trHeight w:val="28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tcBorders>
            <w:shd w:val="clear" w:color="auto" w:fill="FFFFFF" w:themeFill="background1"/>
            <w:vAlign w:val="center"/>
          </w:tcPr>
          <w:p w14:paraId="1E964CE3" w14:textId="77777777" w:rsidR="0026723C" w:rsidRDefault="0026723C" w:rsidP="00DC7F46">
            <w:pPr>
              <w:spacing w:line="276" w:lineRule="auto"/>
              <w:rPr>
                <w:sz w:val="20"/>
                <w:szCs w:val="20"/>
                <w:lang w:val="en-US"/>
              </w:rPr>
            </w:pPr>
            <w:r>
              <w:rPr>
                <w:b w:val="0"/>
                <w:bCs w:val="0"/>
                <w:caps w:val="0"/>
                <w:sz w:val="20"/>
                <w:szCs w:val="20"/>
                <w:lang w:val="en-US"/>
              </w:rPr>
              <w:t xml:space="preserve">Supply </w:t>
            </w:r>
          </w:p>
          <w:p w14:paraId="07106508" w14:textId="77777777" w:rsidR="0026723C" w:rsidRDefault="0026723C" w:rsidP="00DC7F46">
            <w:pPr>
              <w:spacing w:line="276" w:lineRule="auto"/>
              <w:ind w:firstLine="180"/>
              <w:rPr>
                <w:sz w:val="20"/>
                <w:szCs w:val="20"/>
                <w:lang w:val="en-US"/>
              </w:rPr>
            </w:pPr>
            <w:r>
              <w:rPr>
                <w:b w:val="0"/>
                <w:bCs w:val="0"/>
                <w:caps w:val="0"/>
                <w:sz w:val="20"/>
                <w:szCs w:val="20"/>
                <w:lang w:val="en-US"/>
              </w:rPr>
              <w:t>EXPD</w:t>
            </w:r>
          </w:p>
          <w:p w14:paraId="1B008FBE" w14:textId="77777777" w:rsidR="0026723C" w:rsidRDefault="0026723C" w:rsidP="00DC7F46">
            <w:pPr>
              <w:spacing w:line="276" w:lineRule="auto"/>
              <w:ind w:firstLine="180"/>
              <w:rPr>
                <w:sz w:val="20"/>
                <w:szCs w:val="20"/>
                <w:lang w:val="en-US"/>
              </w:rPr>
            </w:pPr>
            <w:r>
              <w:rPr>
                <w:b w:val="0"/>
                <w:bCs w:val="0"/>
                <w:caps w:val="0"/>
                <w:sz w:val="20"/>
                <w:szCs w:val="20"/>
                <w:lang w:val="en-US"/>
              </w:rPr>
              <w:t>BEDS</w:t>
            </w:r>
          </w:p>
          <w:p w14:paraId="7F972976" w14:textId="77777777" w:rsidR="0026723C" w:rsidRPr="007A31D0" w:rsidRDefault="0026723C" w:rsidP="00DC7F46">
            <w:pPr>
              <w:spacing w:line="276" w:lineRule="auto"/>
              <w:ind w:firstLine="180"/>
              <w:rPr>
                <w:b w:val="0"/>
                <w:bCs w:val="0"/>
                <w:caps w:val="0"/>
                <w:sz w:val="20"/>
                <w:szCs w:val="20"/>
                <w:lang w:val="en-US"/>
              </w:rPr>
            </w:pPr>
            <w:r>
              <w:rPr>
                <w:b w:val="0"/>
                <w:bCs w:val="0"/>
                <w:caps w:val="0"/>
                <w:sz w:val="20"/>
                <w:szCs w:val="20"/>
                <w:lang w:val="en-US"/>
              </w:rPr>
              <w:t>RCPTIN</w:t>
            </w:r>
          </w:p>
        </w:tc>
        <w:tc>
          <w:tcPr>
            <w:tcW w:w="1701" w:type="dxa"/>
            <w:tcBorders>
              <w:top w:val="single" w:sz="4" w:space="0" w:color="auto"/>
            </w:tcBorders>
            <w:shd w:val="clear" w:color="auto" w:fill="FFFFFF" w:themeFill="background1"/>
            <w:vAlign w:val="center"/>
          </w:tcPr>
          <w:p w14:paraId="651E91F8" w14:textId="77777777" w:rsidR="0026723C"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p>
          <w:p w14:paraId="60D2CBE8" w14:textId="77777777" w:rsidR="0026723C" w:rsidRPr="007A087D"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7A087D">
              <w:rPr>
                <w:sz w:val="20"/>
                <w:szCs w:val="20"/>
                <w:lang w:val="en-US"/>
              </w:rPr>
              <w:t>Medium</w:t>
            </w:r>
          </w:p>
          <w:p w14:paraId="11E563F1" w14:textId="77777777" w:rsidR="0026723C" w:rsidRPr="007A087D"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7A087D">
              <w:rPr>
                <w:sz w:val="20"/>
                <w:szCs w:val="20"/>
                <w:lang w:val="en-US"/>
              </w:rPr>
              <w:t>Med.-High</w:t>
            </w:r>
          </w:p>
          <w:p w14:paraId="2837D42B" w14:textId="77777777" w:rsidR="0026723C" w:rsidRPr="007A087D"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7A087D">
              <w:rPr>
                <w:sz w:val="20"/>
                <w:szCs w:val="20"/>
                <w:lang w:val="en-US"/>
              </w:rPr>
              <w:t>Med.-High</w:t>
            </w:r>
          </w:p>
        </w:tc>
        <w:tc>
          <w:tcPr>
            <w:tcW w:w="1134" w:type="dxa"/>
            <w:tcBorders>
              <w:top w:val="single" w:sz="4" w:space="0" w:color="auto"/>
            </w:tcBorders>
            <w:shd w:val="clear" w:color="auto" w:fill="FFFFFF" w:themeFill="background1"/>
            <w:vAlign w:val="center"/>
          </w:tcPr>
          <w:p w14:paraId="00D33145" w14:textId="77777777" w:rsidR="0026723C" w:rsidRPr="007A087D"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p>
          <w:p w14:paraId="4115C7A8" w14:textId="77777777" w:rsidR="0026723C"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Low</w:t>
            </w:r>
          </w:p>
          <w:p w14:paraId="7B995C95" w14:textId="77777777" w:rsidR="0026723C"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Low</w:t>
            </w:r>
          </w:p>
          <w:p w14:paraId="4581C2A7" w14:textId="77777777" w:rsidR="0026723C" w:rsidRPr="007A31D0"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Low</w:t>
            </w:r>
          </w:p>
        </w:tc>
        <w:tc>
          <w:tcPr>
            <w:tcW w:w="1276" w:type="dxa"/>
            <w:tcBorders>
              <w:top w:val="single" w:sz="4" w:space="0" w:color="auto"/>
            </w:tcBorders>
            <w:shd w:val="clear" w:color="auto" w:fill="FFFFFF" w:themeFill="background1"/>
            <w:vAlign w:val="center"/>
          </w:tcPr>
          <w:p w14:paraId="1E156AB2" w14:textId="77777777" w:rsidR="0026723C"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p>
          <w:p w14:paraId="36AAE2F7" w14:textId="77777777" w:rsidR="0026723C"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High</w:t>
            </w:r>
          </w:p>
          <w:p w14:paraId="54D1EF54" w14:textId="77777777" w:rsidR="0026723C" w:rsidRPr="007A31D0"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Medium Medium</w:t>
            </w:r>
          </w:p>
        </w:tc>
        <w:tc>
          <w:tcPr>
            <w:tcW w:w="935" w:type="dxa"/>
            <w:tcBorders>
              <w:top w:val="single" w:sz="4" w:space="0" w:color="auto"/>
            </w:tcBorders>
            <w:shd w:val="clear" w:color="auto" w:fill="FFFFFF" w:themeFill="background1"/>
            <w:vAlign w:val="center"/>
          </w:tcPr>
          <w:p w14:paraId="14D73BF1" w14:textId="77777777" w:rsidR="0026723C"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p>
          <w:p w14:paraId="20233889" w14:textId="77777777" w:rsidR="0026723C"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Low</w:t>
            </w:r>
          </w:p>
          <w:p w14:paraId="023CAB27" w14:textId="77777777" w:rsidR="0026723C"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Medium</w:t>
            </w:r>
          </w:p>
          <w:p w14:paraId="6C7EA04D" w14:textId="77777777" w:rsidR="0026723C" w:rsidRPr="007A31D0"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High</w:t>
            </w:r>
          </w:p>
        </w:tc>
        <w:tc>
          <w:tcPr>
            <w:tcW w:w="1191" w:type="dxa"/>
            <w:tcBorders>
              <w:top w:val="single" w:sz="4" w:space="0" w:color="auto"/>
            </w:tcBorders>
            <w:shd w:val="clear" w:color="auto" w:fill="FFFFFF" w:themeFill="background1"/>
            <w:vAlign w:val="center"/>
          </w:tcPr>
          <w:p w14:paraId="50D89F76" w14:textId="77777777" w:rsidR="0026723C" w:rsidRPr="007A087D"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p>
          <w:p w14:paraId="216A5B98" w14:textId="77777777" w:rsidR="0026723C" w:rsidRPr="007A087D"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7A087D">
              <w:rPr>
                <w:sz w:val="20"/>
                <w:szCs w:val="20"/>
                <w:lang w:val="en-US"/>
              </w:rPr>
              <w:t>Medium Med.-High</w:t>
            </w:r>
          </w:p>
          <w:p w14:paraId="08489503" w14:textId="77777777" w:rsidR="0026723C" w:rsidRPr="007A087D"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7A087D">
              <w:rPr>
                <w:sz w:val="20"/>
                <w:szCs w:val="20"/>
                <w:lang w:val="en-US"/>
              </w:rPr>
              <w:t>Med.-High</w:t>
            </w:r>
          </w:p>
        </w:tc>
      </w:tr>
      <w:tr w:rsidR="0026723C" w:rsidRPr="007A31D0" w14:paraId="58B84BA3"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43" w:type="dxa"/>
            <w:shd w:val="clear" w:color="auto" w:fill="FFFFFF" w:themeFill="background1"/>
            <w:vAlign w:val="center"/>
          </w:tcPr>
          <w:p w14:paraId="25C78920" w14:textId="77777777" w:rsidR="0026723C" w:rsidRPr="007A31D0" w:rsidRDefault="0026723C" w:rsidP="00DC7F46">
            <w:pPr>
              <w:spacing w:line="276" w:lineRule="auto"/>
              <w:rPr>
                <w:b w:val="0"/>
                <w:bCs w:val="0"/>
                <w:caps w:val="0"/>
                <w:sz w:val="20"/>
                <w:szCs w:val="20"/>
                <w:lang w:val="en-US"/>
              </w:rPr>
            </w:pPr>
            <w:r>
              <w:rPr>
                <w:b w:val="0"/>
                <w:bCs w:val="0"/>
                <w:caps w:val="0"/>
                <w:sz w:val="20"/>
                <w:szCs w:val="20"/>
                <w:lang w:val="en-US"/>
              </w:rPr>
              <w:t>Public-Private Mix</w:t>
            </w:r>
          </w:p>
        </w:tc>
        <w:tc>
          <w:tcPr>
            <w:tcW w:w="1701" w:type="dxa"/>
            <w:shd w:val="clear" w:color="auto" w:fill="FFFFFF" w:themeFill="background1"/>
            <w:vAlign w:val="center"/>
          </w:tcPr>
          <w:p w14:paraId="72E44AB1" w14:textId="77777777" w:rsidR="0026723C" w:rsidRPr="007A087D"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7A087D">
              <w:rPr>
                <w:sz w:val="20"/>
                <w:szCs w:val="20"/>
                <w:lang w:val="en-US"/>
              </w:rPr>
              <w:t>Med.-High</w:t>
            </w:r>
          </w:p>
          <w:p w14:paraId="3B125FBD" w14:textId="77777777" w:rsidR="0026723C" w:rsidRPr="007A31D0"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Medium</w:t>
            </w:r>
          </w:p>
        </w:tc>
        <w:tc>
          <w:tcPr>
            <w:tcW w:w="1134" w:type="dxa"/>
            <w:shd w:val="clear" w:color="auto" w:fill="FFFFFF" w:themeFill="background1"/>
            <w:vAlign w:val="center"/>
          </w:tcPr>
          <w:p w14:paraId="4AEF9DD1" w14:textId="77777777" w:rsidR="0026723C"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Low</w:t>
            </w:r>
          </w:p>
          <w:p w14:paraId="658631B1" w14:textId="77777777" w:rsidR="0026723C" w:rsidRPr="007A31D0"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7A087D">
              <w:rPr>
                <w:sz w:val="20"/>
                <w:szCs w:val="20"/>
                <w:lang w:val="en-US"/>
              </w:rPr>
              <w:t>Med.-High</w:t>
            </w:r>
          </w:p>
        </w:tc>
        <w:tc>
          <w:tcPr>
            <w:tcW w:w="1276" w:type="dxa"/>
            <w:shd w:val="clear" w:color="auto" w:fill="FFFFFF" w:themeFill="background1"/>
            <w:vAlign w:val="center"/>
          </w:tcPr>
          <w:p w14:paraId="682D3A2D" w14:textId="77777777" w:rsidR="0026723C"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Medium</w:t>
            </w:r>
          </w:p>
          <w:p w14:paraId="2A1DB940" w14:textId="77777777" w:rsidR="0026723C" w:rsidRPr="007A31D0"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Low</w:t>
            </w:r>
          </w:p>
        </w:tc>
        <w:tc>
          <w:tcPr>
            <w:tcW w:w="935" w:type="dxa"/>
            <w:shd w:val="clear" w:color="auto" w:fill="FFFFFF" w:themeFill="background1"/>
            <w:vAlign w:val="center"/>
          </w:tcPr>
          <w:p w14:paraId="51588B1D" w14:textId="77777777" w:rsidR="0026723C"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High</w:t>
            </w:r>
          </w:p>
          <w:p w14:paraId="4CDDC096" w14:textId="77777777" w:rsidR="0026723C" w:rsidRPr="007A31D0"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Low</w:t>
            </w:r>
          </w:p>
        </w:tc>
        <w:tc>
          <w:tcPr>
            <w:tcW w:w="1191" w:type="dxa"/>
            <w:shd w:val="clear" w:color="auto" w:fill="FFFFFF" w:themeFill="background1"/>
            <w:vAlign w:val="center"/>
          </w:tcPr>
          <w:p w14:paraId="7232074A" w14:textId="77777777" w:rsidR="0026723C" w:rsidRPr="007A087D"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7A087D">
              <w:rPr>
                <w:sz w:val="20"/>
                <w:szCs w:val="20"/>
                <w:lang w:val="en-US"/>
              </w:rPr>
              <w:t>Med.-High</w:t>
            </w:r>
          </w:p>
          <w:p w14:paraId="044EA90F" w14:textId="77777777" w:rsidR="0026723C" w:rsidRPr="007A31D0"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High</w:t>
            </w:r>
          </w:p>
        </w:tc>
      </w:tr>
      <w:tr w:rsidR="0026723C" w:rsidRPr="007A31D0" w14:paraId="700D78DA" w14:textId="77777777" w:rsidTr="00DC7F46">
        <w:trPr>
          <w:trHeight w:val="283"/>
        </w:trPr>
        <w:tc>
          <w:tcPr>
            <w:cnfStyle w:val="001000000000" w:firstRow="0" w:lastRow="0" w:firstColumn="1" w:lastColumn="0" w:oddVBand="0" w:evenVBand="0" w:oddHBand="0" w:evenHBand="0" w:firstRowFirstColumn="0" w:firstRowLastColumn="0" w:lastRowFirstColumn="0" w:lastRowLastColumn="0"/>
            <w:tcW w:w="1843" w:type="dxa"/>
            <w:shd w:val="clear" w:color="auto" w:fill="FFFFFF" w:themeFill="background1"/>
            <w:vAlign w:val="center"/>
          </w:tcPr>
          <w:p w14:paraId="313A85FB" w14:textId="77777777" w:rsidR="0026723C" w:rsidRPr="007A31D0" w:rsidRDefault="0026723C" w:rsidP="00DC7F46">
            <w:pPr>
              <w:spacing w:line="276" w:lineRule="auto"/>
              <w:rPr>
                <w:b w:val="0"/>
                <w:bCs w:val="0"/>
                <w:caps w:val="0"/>
                <w:sz w:val="20"/>
                <w:szCs w:val="20"/>
                <w:lang w:val="en-US"/>
              </w:rPr>
            </w:pPr>
            <w:r>
              <w:rPr>
                <w:b w:val="0"/>
                <w:bCs w:val="0"/>
                <w:caps w:val="0"/>
                <w:sz w:val="20"/>
                <w:szCs w:val="20"/>
                <w:lang w:val="en-US"/>
              </w:rPr>
              <w:t>Pefrormance</w:t>
            </w:r>
          </w:p>
        </w:tc>
        <w:tc>
          <w:tcPr>
            <w:tcW w:w="1701" w:type="dxa"/>
            <w:shd w:val="clear" w:color="auto" w:fill="FFFFFF" w:themeFill="background1"/>
            <w:vAlign w:val="center"/>
          </w:tcPr>
          <w:p w14:paraId="2D32B8E3" w14:textId="77777777" w:rsidR="0026723C"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7A087D">
              <w:rPr>
                <w:sz w:val="20"/>
                <w:szCs w:val="20"/>
                <w:lang w:val="en-US"/>
              </w:rPr>
              <w:t>Med</w:t>
            </w:r>
            <w:r>
              <w:rPr>
                <w:sz w:val="20"/>
                <w:szCs w:val="20"/>
                <w:lang w:val="en-US"/>
              </w:rPr>
              <w:t>.</w:t>
            </w:r>
            <w:r w:rsidRPr="007A087D">
              <w:rPr>
                <w:sz w:val="20"/>
                <w:szCs w:val="20"/>
                <w:lang w:val="en-US"/>
              </w:rPr>
              <w:t>-High</w:t>
            </w:r>
          </w:p>
          <w:p w14:paraId="0DEBB9FB" w14:textId="77777777" w:rsidR="0026723C" w:rsidRPr="007A31D0"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7A087D">
              <w:rPr>
                <w:sz w:val="20"/>
                <w:szCs w:val="20"/>
                <w:lang w:val="en-US"/>
              </w:rPr>
              <w:t>Med.-High</w:t>
            </w:r>
          </w:p>
        </w:tc>
        <w:tc>
          <w:tcPr>
            <w:tcW w:w="1134" w:type="dxa"/>
            <w:shd w:val="clear" w:color="auto" w:fill="FFFFFF" w:themeFill="background1"/>
            <w:vAlign w:val="center"/>
          </w:tcPr>
          <w:p w14:paraId="274A79AC" w14:textId="77777777" w:rsidR="0026723C"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Low</w:t>
            </w:r>
          </w:p>
          <w:p w14:paraId="6F2A8AC2" w14:textId="77777777" w:rsidR="0026723C" w:rsidRPr="007A31D0"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Low</w:t>
            </w:r>
          </w:p>
        </w:tc>
        <w:tc>
          <w:tcPr>
            <w:tcW w:w="1276" w:type="dxa"/>
            <w:shd w:val="clear" w:color="auto" w:fill="FFFFFF" w:themeFill="background1"/>
            <w:vAlign w:val="center"/>
          </w:tcPr>
          <w:p w14:paraId="4E1A150F" w14:textId="77777777" w:rsidR="0026723C" w:rsidRPr="007A087D"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7A087D">
              <w:rPr>
                <w:sz w:val="20"/>
                <w:szCs w:val="20"/>
                <w:lang w:val="en-US"/>
              </w:rPr>
              <w:t>Med.-High</w:t>
            </w:r>
          </w:p>
          <w:p w14:paraId="59A6BF88" w14:textId="77777777" w:rsidR="0026723C" w:rsidRPr="007A31D0"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Medium</w:t>
            </w:r>
          </w:p>
        </w:tc>
        <w:tc>
          <w:tcPr>
            <w:tcW w:w="935" w:type="dxa"/>
            <w:shd w:val="clear" w:color="auto" w:fill="FFFFFF" w:themeFill="background1"/>
            <w:vAlign w:val="center"/>
          </w:tcPr>
          <w:p w14:paraId="6D0EB180" w14:textId="77777777" w:rsidR="0026723C"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Low</w:t>
            </w:r>
          </w:p>
          <w:p w14:paraId="67BC6752" w14:textId="77777777" w:rsidR="0026723C" w:rsidRPr="007A31D0"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Low</w:t>
            </w:r>
          </w:p>
        </w:tc>
        <w:tc>
          <w:tcPr>
            <w:tcW w:w="1191" w:type="dxa"/>
            <w:shd w:val="clear" w:color="auto" w:fill="FFFFFF" w:themeFill="background1"/>
            <w:vAlign w:val="center"/>
          </w:tcPr>
          <w:p w14:paraId="41D49D50" w14:textId="77777777" w:rsidR="0026723C"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Medium</w:t>
            </w:r>
          </w:p>
          <w:p w14:paraId="14A3EED1" w14:textId="77777777" w:rsidR="0026723C" w:rsidRPr="007A31D0"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Medium</w:t>
            </w:r>
          </w:p>
        </w:tc>
      </w:tr>
      <w:tr w:rsidR="0026723C" w:rsidRPr="007A31D0" w14:paraId="4FA6BABE"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43" w:type="dxa"/>
            <w:tcBorders>
              <w:bottom w:val="single" w:sz="12" w:space="0" w:color="auto"/>
            </w:tcBorders>
            <w:shd w:val="clear" w:color="auto" w:fill="FFFFFF" w:themeFill="background1"/>
            <w:vAlign w:val="center"/>
          </w:tcPr>
          <w:p w14:paraId="4FE2347C" w14:textId="77777777" w:rsidR="0026723C" w:rsidRPr="007A31D0" w:rsidRDefault="0026723C" w:rsidP="00DC7F46">
            <w:pPr>
              <w:spacing w:line="276" w:lineRule="auto"/>
              <w:rPr>
                <w:b w:val="0"/>
                <w:bCs w:val="0"/>
                <w:caps w:val="0"/>
                <w:sz w:val="20"/>
                <w:szCs w:val="20"/>
                <w:lang w:val="en-US"/>
              </w:rPr>
            </w:pPr>
            <w:r>
              <w:rPr>
                <w:b w:val="0"/>
                <w:bCs w:val="0"/>
                <w:caps w:val="0"/>
                <w:sz w:val="20"/>
                <w:szCs w:val="20"/>
                <w:lang w:val="en-US"/>
              </w:rPr>
              <w:t>Access Regulation</w:t>
            </w:r>
          </w:p>
        </w:tc>
        <w:tc>
          <w:tcPr>
            <w:tcW w:w="1701" w:type="dxa"/>
            <w:tcBorders>
              <w:bottom w:val="single" w:sz="12" w:space="0" w:color="auto"/>
            </w:tcBorders>
            <w:shd w:val="clear" w:color="auto" w:fill="FFFFFF" w:themeFill="background1"/>
            <w:vAlign w:val="center"/>
          </w:tcPr>
          <w:p w14:paraId="34046B77" w14:textId="77777777" w:rsidR="0026723C" w:rsidRPr="007A31D0"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1134" w:type="dxa"/>
            <w:tcBorders>
              <w:bottom w:val="single" w:sz="12" w:space="0" w:color="auto"/>
            </w:tcBorders>
            <w:shd w:val="clear" w:color="auto" w:fill="FFFFFF" w:themeFill="background1"/>
            <w:vAlign w:val="center"/>
          </w:tcPr>
          <w:p w14:paraId="289B75B8" w14:textId="77777777" w:rsidR="0026723C"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Low</w:t>
            </w:r>
          </w:p>
          <w:p w14:paraId="6EFFE43D" w14:textId="77777777" w:rsidR="0026723C" w:rsidRPr="007A31D0"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Low</w:t>
            </w:r>
          </w:p>
        </w:tc>
        <w:tc>
          <w:tcPr>
            <w:tcW w:w="1276" w:type="dxa"/>
            <w:tcBorders>
              <w:bottom w:val="single" w:sz="12" w:space="0" w:color="auto"/>
            </w:tcBorders>
            <w:shd w:val="clear" w:color="auto" w:fill="FFFFFF" w:themeFill="background1"/>
            <w:vAlign w:val="center"/>
          </w:tcPr>
          <w:p w14:paraId="69E3F48A" w14:textId="77777777" w:rsidR="0026723C" w:rsidRPr="007A31D0"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935" w:type="dxa"/>
            <w:tcBorders>
              <w:bottom w:val="single" w:sz="12" w:space="0" w:color="auto"/>
            </w:tcBorders>
            <w:shd w:val="clear" w:color="auto" w:fill="FFFFFF" w:themeFill="background1"/>
            <w:vAlign w:val="center"/>
          </w:tcPr>
          <w:p w14:paraId="6929400D" w14:textId="77777777" w:rsidR="0026723C"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High</w:t>
            </w:r>
          </w:p>
          <w:p w14:paraId="6E8B1E78" w14:textId="77777777" w:rsidR="0026723C" w:rsidRPr="007A31D0"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High</w:t>
            </w:r>
          </w:p>
        </w:tc>
        <w:tc>
          <w:tcPr>
            <w:tcW w:w="1191" w:type="dxa"/>
            <w:tcBorders>
              <w:bottom w:val="single" w:sz="12" w:space="0" w:color="auto"/>
            </w:tcBorders>
            <w:shd w:val="clear" w:color="auto" w:fill="FFFFFF" w:themeFill="background1"/>
            <w:vAlign w:val="center"/>
          </w:tcPr>
          <w:p w14:paraId="6A1CC313" w14:textId="77777777" w:rsidR="0026723C"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Low</w:t>
            </w:r>
          </w:p>
          <w:p w14:paraId="6C7495E1" w14:textId="77777777" w:rsidR="0026723C" w:rsidRPr="007A31D0"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Low</w:t>
            </w:r>
          </w:p>
        </w:tc>
      </w:tr>
    </w:tbl>
    <w:p w14:paraId="1C8C1BBC" w14:textId="77777777" w:rsidR="001A517D" w:rsidRDefault="001A517D" w:rsidP="001A517D">
      <w:pPr>
        <w:pStyle w:val="02FlietextEinzug"/>
        <w:rPr>
          <w:lang w:val="en-US"/>
        </w:rPr>
      </w:pPr>
    </w:p>
    <w:p w14:paraId="0D7760C8" w14:textId="0C9AABBE" w:rsidR="001A517D" w:rsidRDefault="001A517D" w:rsidP="001A517D">
      <w:pPr>
        <w:pStyle w:val="berschrift2"/>
        <w:rPr>
          <w:lang w:val="en-US"/>
        </w:rPr>
      </w:pPr>
      <w:r>
        <w:rPr>
          <w:lang w:val="en-US"/>
        </w:rPr>
        <w:t>Why do lines between Estonia/France and US appear light grey, not full grey?</w:t>
      </w:r>
    </w:p>
    <w:p w14:paraId="6B7D3375" w14:textId="767B12F0" w:rsidR="000C6B26" w:rsidRPr="000C6B26" w:rsidRDefault="001A517D" w:rsidP="00C101DA">
      <w:pPr>
        <w:pStyle w:val="02Flietext"/>
        <w:rPr>
          <w:lang w:val="en-US"/>
        </w:rPr>
      </w:pPr>
      <w:r w:rsidRPr="001A517D">
        <w:rPr>
          <w:lang w:val="en-US"/>
        </w:rPr>
        <w:t>The ties of Estonia to France and the US are rounded values of 0,66. As we us unreounded values for Figure 1, the lines appear light grey, not full grey. As Estonia only has ties to these two countires of the five countries of cluster 7, according to the rules set out in the Data and Methods section it is condiered a partial member of this cluster.</w:t>
      </w:r>
    </w:p>
    <w:sectPr w:rsidR="000C6B26" w:rsidRPr="000C6B26" w:rsidSect="00AD66E9">
      <w:pgSz w:w="11906" w:h="16838"/>
      <w:pgMar w:top="1417" w:right="1983"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4" w:author="Philipp Alexander Linden" w:date="2020-07-07T13:17:00Z" w:initials="PAL">
    <w:p w14:paraId="36C88899" w14:textId="0577E013" w:rsidR="00257C34" w:rsidRDefault="00257C34">
      <w:pPr>
        <w:pStyle w:val="Kommentartext"/>
      </w:pPr>
      <w:r>
        <w:rPr>
          <w:rStyle w:val="Kommentarzeichen"/>
        </w:rPr>
        <w:annotationRef/>
      </w:r>
      <w:r>
        <w:t>Wendt  &amp; Reibling überall blinden</w:t>
      </w:r>
    </w:p>
  </w:comment>
  <w:comment w:id="7" w:author="Philipp Alexander Linden" w:date="2020-06-03T19:24:00Z" w:initials="PAL">
    <w:p w14:paraId="030BE762" w14:textId="5E8972DE" w:rsidR="00257C34" w:rsidRPr="00C046FD" w:rsidRDefault="00257C34" w:rsidP="00E62C77">
      <w:pPr>
        <w:pStyle w:val="Kommentartext"/>
        <w:rPr>
          <w:lang w:val="en-US"/>
        </w:rPr>
      </w:pPr>
      <w:r>
        <w:rPr>
          <w:rStyle w:val="Kommentarzeichen"/>
        </w:rPr>
        <w:annotationRef/>
      </w:r>
      <w:r w:rsidRPr="00C046FD">
        <w:rPr>
          <w:lang w:val="en-US"/>
        </w:rPr>
        <w:t>16</w:t>
      </w:r>
      <w:r w:rsidR="006E210A">
        <w:rPr>
          <w:lang w:val="en-US"/>
        </w:rPr>
        <w:t>4</w:t>
      </w:r>
      <w:r w:rsidRPr="00C046FD">
        <w:rPr>
          <w:lang w:val="en-US"/>
        </w:rPr>
        <w:t xml:space="preserve"> words</w:t>
      </w:r>
    </w:p>
  </w:comment>
  <w:comment w:id="9" w:author="Philipp Alexander Linden" w:date="2020-06-29T18:49:00Z" w:initials="PAL">
    <w:p w14:paraId="716C4805" w14:textId="77777777" w:rsidR="00257C34" w:rsidRPr="00C046FD" w:rsidRDefault="00257C34" w:rsidP="00C04881">
      <w:pPr>
        <w:pStyle w:val="Kommentartext"/>
        <w:rPr>
          <w:lang w:val="en-US"/>
        </w:rPr>
      </w:pPr>
      <w:r>
        <w:rPr>
          <w:rStyle w:val="Kommentarzeichen"/>
        </w:rPr>
        <w:annotationRef/>
      </w:r>
      <w:r w:rsidRPr="00C046FD">
        <w:rPr>
          <w:lang w:val="en-US"/>
        </w:rPr>
        <w:t>148 words</w:t>
      </w:r>
    </w:p>
  </w:comment>
  <w:comment w:id="10" w:author="Philipp Alexander Linden" w:date="2020-07-13T11:54:00Z" w:initials="PAL">
    <w:p w14:paraId="5A089380" w14:textId="35F9536F" w:rsidR="006E210A" w:rsidRDefault="006E210A">
      <w:pPr>
        <w:pStyle w:val="Kommentartext"/>
      </w:pPr>
      <w:r>
        <w:rPr>
          <w:rStyle w:val="Kommentarzeichen"/>
        </w:rPr>
        <w:annotationRef/>
      </w:r>
      <w:r>
        <w:t>24 words</w:t>
      </w:r>
    </w:p>
  </w:comment>
  <w:comment w:id="11" w:author="Philipp Alexander Linden" w:date="2020-07-13T11:49:00Z" w:initials="PAL">
    <w:p w14:paraId="613296B1" w14:textId="41278184" w:rsidR="00C046FD" w:rsidRPr="00C046FD" w:rsidRDefault="00C046FD">
      <w:pPr>
        <w:pStyle w:val="Kommentartext"/>
        <w:rPr>
          <w:lang w:val="en-US"/>
        </w:rPr>
      </w:pPr>
      <w:r>
        <w:rPr>
          <w:rStyle w:val="Kommentarzeichen"/>
        </w:rPr>
        <w:annotationRef/>
      </w:r>
      <w:r w:rsidRPr="00C046FD">
        <w:rPr>
          <w:lang w:val="en-US"/>
        </w:rPr>
        <w:t>18</w:t>
      </w:r>
      <w:r w:rsidR="006E210A">
        <w:rPr>
          <w:lang w:val="en-US"/>
        </w:rPr>
        <w:t>1</w:t>
      </w:r>
      <w:r w:rsidRPr="00C046FD">
        <w:rPr>
          <w:lang w:val="en-US"/>
        </w:rPr>
        <w:t xml:space="preserve"> words</w:t>
      </w:r>
    </w:p>
  </w:comment>
  <w:comment w:id="12" w:author="Philipp Alexander Linden" w:date="2020-07-13T11:49:00Z" w:initials="PAL">
    <w:p w14:paraId="06CABE19" w14:textId="79C8CD99" w:rsidR="00C046FD" w:rsidRDefault="00C046FD">
      <w:pPr>
        <w:pStyle w:val="Kommentartext"/>
      </w:pPr>
      <w:r>
        <w:rPr>
          <w:rStyle w:val="Kommentarzeichen"/>
        </w:rPr>
        <w:annotationRef/>
      </w:r>
      <w:r>
        <w:t>1</w:t>
      </w:r>
      <w:r w:rsidR="006E210A">
        <w:t>75</w:t>
      </w:r>
      <w:r>
        <w:t xml:space="preserve"> words</w:t>
      </w:r>
    </w:p>
  </w:comment>
  <w:comment w:id="59" w:author="Philipp Alexander Linden" w:date="2020-06-26T15:35:00Z" w:initials="PAL">
    <w:p w14:paraId="19560E76" w14:textId="3F546340" w:rsidR="00257C34" w:rsidRPr="00C046FD" w:rsidRDefault="00257C34">
      <w:pPr>
        <w:pStyle w:val="Kommentartext"/>
        <w:rPr>
          <w:lang w:val="en-US"/>
        </w:rPr>
      </w:pPr>
      <w:r>
        <w:rPr>
          <w:rStyle w:val="Kommentarzeichen"/>
        </w:rPr>
        <w:annotationRef/>
      </w:r>
      <w:r w:rsidRPr="00C046FD">
        <w:rPr>
          <w:lang w:val="en-US"/>
        </w:rPr>
        <w:t>31</w:t>
      </w:r>
      <w:r w:rsidR="002E4F27">
        <w:rPr>
          <w:lang w:val="en-US"/>
        </w:rPr>
        <w:t>4</w:t>
      </w:r>
      <w:r w:rsidRPr="00C046FD">
        <w:rPr>
          <w:lang w:val="en-US"/>
        </w:rPr>
        <w:t xml:space="preserve"> words</w:t>
      </w:r>
    </w:p>
  </w:comment>
  <w:comment w:id="60" w:author="Philipp Alexander Linden" w:date="2020-06-12T15:31:00Z" w:initials="PAL">
    <w:p w14:paraId="73A711EC" w14:textId="4EBE2931" w:rsidR="00257C34" w:rsidRPr="00C046FD" w:rsidRDefault="00257C34" w:rsidP="00BD5458">
      <w:pPr>
        <w:pStyle w:val="Kommentartext"/>
        <w:rPr>
          <w:lang w:val="en-US"/>
        </w:rPr>
      </w:pPr>
      <w:r>
        <w:rPr>
          <w:rStyle w:val="Kommentarzeichen"/>
        </w:rPr>
        <w:annotationRef/>
      </w:r>
      <w:r w:rsidRPr="00C046FD">
        <w:rPr>
          <w:lang w:val="en-US"/>
        </w:rPr>
        <w:t>17</w:t>
      </w:r>
      <w:r w:rsidR="002E4F27">
        <w:rPr>
          <w:lang w:val="en-US"/>
        </w:rPr>
        <w:t>5</w:t>
      </w:r>
      <w:r w:rsidRPr="00C046FD">
        <w:rPr>
          <w:lang w:val="en-US"/>
        </w:rPr>
        <w:t xml:space="preserve"> words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6C88899" w15:done="0"/>
  <w15:commentEx w15:paraId="030BE762" w15:done="0"/>
  <w15:commentEx w15:paraId="716C4805" w15:done="0"/>
  <w15:commentEx w15:paraId="5A089380" w15:done="0"/>
  <w15:commentEx w15:paraId="613296B1" w15:done="0"/>
  <w15:commentEx w15:paraId="06CABE19" w15:done="0"/>
  <w15:commentEx w15:paraId="19560E76" w15:done="0"/>
  <w15:commentEx w15:paraId="73A711E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AEF462" w16cex:dateUtc="2020-07-07T11:17:00Z"/>
  <w16cex:commentExtensible w16cex:durableId="22827762" w16cex:dateUtc="2020-06-03T17:24:00Z"/>
  <w16cex:commentExtensible w16cex:durableId="22AF104E" w16cex:dateUtc="2020-06-29T16:49:00Z"/>
  <w16cex:commentExtensible w16cex:durableId="22B6C9FE" w16cex:dateUtc="2020-07-13T09:54:00Z"/>
  <w16cex:commentExtensible w16cex:durableId="22B6C8CD" w16cex:dateUtc="2020-07-13T09:49:00Z"/>
  <w16cex:commentExtensible w16cex:durableId="22B6C8D6" w16cex:dateUtc="2020-07-13T09:49:00Z"/>
  <w16cex:commentExtensible w16cex:durableId="22A09426" w16cex:dateUtc="2020-06-26T13:35:00Z"/>
  <w16cex:commentExtensible w16cex:durableId="228E1E69" w16cex:dateUtc="2020-06-12T13: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6C88899" w16cid:durableId="22AEF462"/>
  <w16cid:commentId w16cid:paraId="030BE762" w16cid:durableId="22827762"/>
  <w16cid:commentId w16cid:paraId="716C4805" w16cid:durableId="22AF104E"/>
  <w16cid:commentId w16cid:paraId="5A089380" w16cid:durableId="22B6C9FE"/>
  <w16cid:commentId w16cid:paraId="613296B1" w16cid:durableId="22B6C8CD"/>
  <w16cid:commentId w16cid:paraId="06CABE19" w16cid:durableId="22B6C8D6"/>
  <w16cid:commentId w16cid:paraId="19560E76" w16cid:durableId="22A09426"/>
  <w16cid:commentId w16cid:paraId="73A711EC" w16cid:durableId="228E1E6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4994B8" w14:textId="77777777" w:rsidR="00712CFC" w:rsidRDefault="00712CFC" w:rsidP="00DB62C0">
      <w:r>
        <w:separator/>
      </w:r>
    </w:p>
    <w:p w14:paraId="1ADB455E" w14:textId="77777777" w:rsidR="00712CFC" w:rsidRDefault="00712CFC"/>
  </w:endnote>
  <w:endnote w:type="continuationSeparator" w:id="0">
    <w:p w14:paraId="605A2319" w14:textId="77777777" w:rsidR="00712CFC" w:rsidRDefault="00712CFC" w:rsidP="00DB62C0">
      <w:r>
        <w:continuationSeparator/>
      </w:r>
    </w:p>
    <w:p w14:paraId="7D015EFA" w14:textId="77777777" w:rsidR="00712CFC" w:rsidRDefault="00712CF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41438537"/>
      <w:docPartObj>
        <w:docPartGallery w:val="Page Numbers (Bottom of Page)"/>
        <w:docPartUnique/>
      </w:docPartObj>
    </w:sdtPr>
    <w:sdtEndPr/>
    <w:sdtContent>
      <w:p w14:paraId="7C3FCD93" w14:textId="05B192DD" w:rsidR="00257C34" w:rsidRDefault="00257C34">
        <w:pPr>
          <w:pStyle w:val="Fuzeile"/>
          <w:jc w:val="right"/>
        </w:pPr>
        <w:r>
          <w:fldChar w:fldCharType="begin"/>
        </w:r>
        <w:r>
          <w:instrText>PAGE   \* MERGEFORMAT</w:instrText>
        </w:r>
        <w:r>
          <w:fldChar w:fldCharType="separate"/>
        </w:r>
        <w:r w:rsidR="00A2688D">
          <w:rPr>
            <w:noProof/>
          </w:rPr>
          <w:t>6</w:t>
        </w:r>
        <w:r>
          <w:fldChar w:fldCharType="end"/>
        </w:r>
      </w:p>
    </w:sdtContent>
  </w:sdt>
  <w:p w14:paraId="36BE76A4" w14:textId="77777777" w:rsidR="00257C34" w:rsidRDefault="00257C3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B5BC3A" w14:textId="77777777" w:rsidR="00712CFC" w:rsidRDefault="00712CFC" w:rsidP="00DB62C0">
      <w:r>
        <w:separator/>
      </w:r>
    </w:p>
    <w:p w14:paraId="4D02EB84" w14:textId="77777777" w:rsidR="00712CFC" w:rsidRDefault="00712CFC"/>
  </w:footnote>
  <w:footnote w:type="continuationSeparator" w:id="0">
    <w:p w14:paraId="4039CE7D" w14:textId="77777777" w:rsidR="00712CFC" w:rsidRDefault="00712CFC" w:rsidP="00DB62C0">
      <w:r>
        <w:continuationSeparator/>
      </w:r>
    </w:p>
    <w:p w14:paraId="04B371B2" w14:textId="77777777" w:rsidR="00712CFC" w:rsidRDefault="00712CF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ACA367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CE8485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87EDBD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2AC156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C88837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526F14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86ADA3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A66804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A40E9F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2046CB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0A2820"/>
    <w:multiLevelType w:val="hybridMultilevel"/>
    <w:tmpl w:val="3A706D36"/>
    <w:lvl w:ilvl="0" w:tplc="C8CCB856">
      <w:numFmt w:val="bullet"/>
      <w:lvlText w:val="-"/>
      <w:lvlJc w:val="left"/>
      <w:pPr>
        <w:ind w:left="720" w:hanging="360"/>
      </w:pPr>
      <w:rPr>
        <w:rFonts w:ascii="Times New Roman" w:eastAsia="Calibr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5F155A5"/>
    <w:multiLevelType w:val="hybridMultilevel"/>
    <w:tmpl w:val="C532BF00"/>
    <w:lvl w:ilvl="0" w:tplc="ED5C6AF6">
      <w:start w:val="1"/>
      <w:numFmt w:val="decimal"/>
      <w:pStyle w:val="05Aufzhlungnummeriert"/>
      <w:lvlText w:val="%1)"/>
      <w:lvlJc w:val="left"/>
      <w:pPr>
        <w:ind w:left="717"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2E2A464B"/>
    <w:multiLevelType w:val="hybridMultilevel"/>
    <w:tmpl w:val="9A40FA5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346C5BA9"/>
    <w:multiLevelType w:val="hybridMultilevel"/>
    <w:tmpl w:val="F93C0EC6"/>
    <w:lvl w:ilvl="0" w:tplc="7B724860">
      <w:numFmt w:val="bullet"/>
      <w:lvlText w:val="-"/>
      <w:lvlJc w:val="left"/>
      <w:pPr>
        <w:ind w:left="720" w:hanging="360"/>
      </w:pPr>
      <w:rPr>
        <w:rFonts w:ascii="Times New Roman" w:eastAsia="Calibr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C705985"/>
    <w:multiLevelType w:val="hybridMultilevel"/>
    <w:tmpl w:val="5F383BBE"/>
    <w:lvl w:ilvl="0" w:tplc="B5A2BC1E">
      <w:numFmt w:val="bullet"/>
      <w:lvlText w:val="-"/>
      <w:lvlJc w:val="left"/>
      <w:pPr>
        <w:ind w:left="720" w:hanging="360"/>
      </w:pPr>
      <w:rPr>
        <w:rFonts w:ascii="Times New Roman" w:eastAsia="Calibr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4B64A88"/>
    <w:multiLevelType w:val="multilevel"/>
    <w:tmpl w:val="0BE46E78"/>
    <w:styleLink w:val="Nummerierung"/>
    <w:lvl w:ilvl="0">
      <w:start w:val="1"/>
      <w:numFmt w:val="decimal"/>
      <w:lvlText w:val="%1."/>
      <w:lvlJc w:val="left"/>
      <w:pPr>
        <w:tabs>
          <w:tab w:val="num" w:pos="567"/>
        </w:tabs>
        <w:ind w:left="567" w:hanging="567"/>
      </w:pPr>
      <w:rPr>
        <w:rFonts w:hint="default"/>
        <w:sz w:val="24"/>
      </w:rPr>
    </w:lvl>
    <w:lvl w:ilvl="1">
      <w:start w:val="1"/>
      <w:numFmt w:val="lowerLetter"/>
      <w:lvlText w:val="%2."/>
      <w:lvlJc w:val="left"/>
      <w:pPr>
        <w:ind w:left="1134" w:hanging="567"/>
      </w:pPr>
      <w:rPr>
        <w:rFonts w:hint="default"/>
      </w:rPr>
    </w:lvl>
    <w:lvl w:ilvl="2">
      <w:start w:val="1"/>
      <w:numFmt w:val="lowerRoman"/>
      <w:lvlText w:val="%3."/>
      <w:lvlJc w:val="right"/>
      <w:pPr>
        <w:ind w:left="1701" w:hanging="567"/>
      </w:pPr>
      <w:rPr>
        <w:rFonts w:hint="default"/>
      </w:rPr>
    </w:lvl>
    <w:lvl w:ilvl="3">
      <w:start w:val="1"/>
      <w:numFmt w:val="decimal"/>
      <w:lvlText w:val="%4."/>
      <w:lvlJc w:val="left"/>
      <w:pPr>
        <w:ind w:left="2268" w:hanging="567"/>
      </w:pPr>
      <w:rPr>
        <w:rFonts w:hint="default"/>
      </w:rPr>
    </w:lvl>
    <w:lvl w:ilvl="4">
      <w:start w:val="1"/>
      <w:numFmt w:val="lowerLetter"/>
      <w:lvlText w:val="%5."/>
      <w:lvlJc w:val="left"/>
      <w:pPr>
        <w:ind w:left="2835" w:hanging="567"/>
      </w:pPr>
      <w:rPr>
        <w:rFonts w:hint="default"/>
      </w:rPr>
    </w:lvl>
    <w:lvl w:ilvl="5">
      <w:start w:val="1"/>
      <w:numFmt w:val="lowerRoman"/>
      <w:lvlText w:val="%6."/>
      <w:lvlJc w:val="right"/>
      <w:pPr>
        <w:ind w:left="3402" w:hanging="567"/>
      </w:pPr>
      <w:rPr>
        <w:rFonts w:hint="default"/>
      </w:rPr>
    </w:lvl>
    <w:lvl w:ilvl="6">
      <w:start w:val="1"/>
      <w:numFmt w:val="decimal"/>
      <w:lvlText w:val="%7."/>
      <w:lvlJc w:val="left"/>
      <w:pPr>
        <w:ind w:left="3969" w:hanging="567"/>
      </w:pPr>
      <w:rPr>
        <w:rFonts w:hint="default"/>
      </w:rPr>
    </w:lvl>
    <w:lvl w:ilvl="7">
      <w:start w:val="1"/>
      <w:numFmt w:val="lowerLetter"/>
      <w:lvlText w:val="%8."/>
      <w:lvlJc w:val="left"/>
      <w:pPr>
        <w:ind w:left="4536" w:hanging="567"/>
      </w:pPr>
      <w:rPr>
        <w:rFonts w:hint="default"/>
      </w:rPr>
    </w:lvl>
    <w:lvl w:ilvl="8">
      <w:start w:val="1"/>
      <w:numFmt w:val="lowerRoman"/>
      <w:lvlText w:val="%9."/>
      <w:lvlJc w:val="right"/>
      <w:pPr>
        <w:ind w:left="5103" w:hanging="567"/>
      </w:pPr>
      <w:rPr>
        <w:rFonts w:hint="default"/>
      </w:rPr>
    </w:lvl>
  </w:abstractNum>
  <w:abstractNum w:abstractNumId="16" w15:restartNumberingAfterBreak="0">
    <w:nsid w:val="4D7D0B61"/>
    <w:multiLevelType w:val="hybridMultilevel"/>
    <w:tmpl w:val="B06A3E00"/>
    <w:lvl w:ilvl="0" w:tplc="004CC032">
      <w:numFmt w:val="bullet"/>
      <w:pStyle w:val="05Aufzhlung"/>
      <w:lvlText w:val="–"/>
      <w:lvlJc w:val="left"/>
      <w:pPr>
        <w:ind w:left="720" w:hanging="360"/>
      </w:pPr>
      <w:rPr>
        <w:rFonts w:ascii="Times" w:eastAsia="Times New Roman" w:hAnsi="Time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76446DB7"/>
    <w:multiLevelType w:val="hybridMultilevel"/>
    <w:tmpl w:val="660C7848"/>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7A1F56BD"/>
    <w:multiLevelType w:val="hybridMultilevel"/>
    <w:tmpl w:val="C494D70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7E7220F1"/>
    <w:multiLevelType w:val="hybridMultilevel"/>
    <w:tmpl w:val="EEEC9D7A"/>
    <w:lvl w:ilvl="0" w:tplc="20D63064">
      <w:numFmt w:val="bullet"/>
      <w:lvlText w:val="-"/>
      <w:lvlJc w:val="left"/>
      <w:pPr>
        <w:ind w:left="1080" w:hanging="360"/>
      </w:pPr>
      <w:rPr>
        <w:rFonts w:ascii="Times New Roman" w:eastAsia="Calibri" w:hAnsi="Times New Roman" w:cs="Times New Roman"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1"/>
  </w:num>
  <w:num w:numId="13">
    <w:abstractNumId w:val="15"/>
  </w:num>
  <w:num w:numId="14">
    <w:abstractNumId w:val="17"/>
  </w:num>
  <w:num w:numId="15">
    <w:abstractNumId w:val="18"/>
  </w:num>
  <w:num w:numId="16">
    <w:abstractNumId w:val="12"/>
  </w:num>
  <w:num w:numId="17">
    <w:abstractNumId w:val="10"/>
  </w:num>
  <w:num w:numId="18">
    <w:abstractNumId w:val="14"/>
  </w:num>
  <w:num w:numId="19">
    <w:abstractNumId w:val="19"/>
  </w:num>
  <w:num w:numId="20">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reike Ariaans">
    <w15:presenceInfo w15:providerId="Windows Live" w15:userId="ad2f2a960a7bcc82"/>
  </w15:person>
  <w15:person w15:author="Philipp Alexander Linden">
    <w15:presenceInfo w15:providerId="Windows Live" w15:userId="f72ec8cf777aaf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de-DE" w:vendorID="64" w:dllVersion="6" w:nlCheck="1" w:checkStyle="0"/>
  <w:activeWritingStyle w:appName="MSWord" w:lang="en-US" w:vendorID="64" w:dllVersion="6" w:nlCheck="1" w:checkStyle="1"/>
  <w:activeWritingStyle w:appName="MSWord" w:lang="en-GB" w:vendorID="64" w:dllVersion="6" w:nlCheck="1" w:checkStyle="1"/>
  <w:activeWritingStyle w:appName="MSWord" w:lang="en-US" w:vendorID="64" w:dllVersion="0" w:nlCheck="1" w:checkStyle="0"/>
  <w:activeWritingStyle w:appName="MSWord" w:lang="de-DE" w:vendorID="64" w:dllVersion="0" w:nlCheck="1" w:checkStyle="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66E9"/>
    <w:rsid w:val="000025F9"/>
    <w:rsid w:val="0001050A"/>
    <w:rsid w:val="000116F3"/>
    <w:rsid w:val="000145CE"/>
    <w:rsid w:val="0002402B"/>
    <w:rsid w:val="0002562E"/>
    <w:rsid w:val="00025E2C"/>
    <w:rsid w:val="0003105A"/>
    <w:rsid w:val="00032793"/>
    <w:rsid w:val="00034C24"/>
    <w:rsid w:val="00037320"/>
    <w:rsid w:val="00040270"/>
    <w:rsid w:val="000442E3"/>
    <w:rsid w:val="00047EB1"/>
    <w:rsid w:val="000527C8"/>
    <w:rsid w:val="00053842"/>
    <w:rsid w:val="00053BF1"/>
    <w:rsid w:val="00056E7C"/>
    <w:rsid w:val="00057C09"/>
    <w:rsid w:val="00061468"/>
    <w:rsid w:val="0006533C"/>
    <w:rsid w:val="00071351"/>
    <w:rsid w:val="000732E6"/>
    <w:rsid w:val="0008201E"/>
    <w:rsid w:val="00082D2D"/>
    <w:rsid w:val="000852B7"/>
    <w:rsid w:val="00085DE3"/>
    <w:rsid w:val="00094C4D"/>
    <w:rsid w:val="000960F9"/>
    <w:rsid w:val="00096922"/>
    <w:rsid w:val="000A5A7E"/>
    <w:rsid w:val="000A6448"/>
    <w:rsid w:val="000A6961"/>
    <w:rsid w:val="000A6C8D"/>
    <w:rsid w:val="000A70B1"/>
    <w:rsid w:val="000B0433"/>
    <w:rsid w:val="000B2A21"/>
    <w:rsid w:val="000B7A56"/>
    <w:rsid w:val="000C097C"/>
    <w:rsid w:val="000C6B26"/>
    <w:rsid w:val="000C7D99"/>
    <w:rsid w:val="000D26F0"/>
    <w:rsid w:val="000D6FB8"/>
    <w:rsid w:val="000E25FF"/>
    <w:rsid w:val="000E5CF2"/>
    <w:rsid w:val="000E5EEF"/>
    <w:rsid w:val="000E72AE"/>
    <w:rsid w:val="000E7BD7"/>
    <w:rsid w:val="000F2CA0"/>
    <w:rsid w:val="000F6DC1"/>
    <w:rsid w:val="001029EA"/>
    <w:rsid w:val="00105691"/>
    <w:rsid w:val="001066CA"/>
    <w:rsid w:val="001067B2"/>
    <w:rsid w:val="00107B5D"/>
    <w:rsid w:val="00117252"/>
    <w:rsid w:val="0012335A"/>
    <w:rsid w:val="001237F3"/>
    <w:rsid w:val="00126962"/>
    <w:rsid w:val="00131EC9"/>
    <w:rsid w:val="00136D75"/>
    <w:rsid w:val="00146320"/>
    <w:rsid w:val="00147CE1"/>
    <w:rsid w:val="00150B95"/>
    <w:rsid w:val="00155513"/>
    <w:rsid w:val="00160F11"/>
    <w:rsid w:val="00162B67"/>
    <w:rsid w:val="001634D1"/>
    <w:rsid w:val="0016482E"/>
    <w:rsid w:val="00170435"/>
    <w:rsid w:val="00173192"/>
    <w:rsid w:val="00180315"/>
    <w:rsid w:val="00180D20"/>
    <w:rsid w:val="001817F0"/>
    <w:rsid w:val="00184E5A"/>
    <w:rsid w:val="00185A42"/>
    <w:rsid w:val="00187278"/>
    <w:rsid w:val="00187A9D"/>
    <w:rsid w:val="00191C08"/>
    <w:rsid w:val="00191ECF"/>
    <w:rsid w:val="00194023"/>
    <w:rsid w:val="00194BB1"/>
    <w:rsid w:val="001963E5"/>
    <w:rsid w:val="001A0292"/>
    <w:rsid w:val="001A517D"/>
    <w:rsid w:val="001B3191"/>
    <w:rsid w:val="001C01E8"/>
    <w:rsid w:val="001C0250"/>
    <w:rsid w:val="001C0CE6"/>
    <w:rsid w:val="001D3817"/>
    <w:rsid w:val="001D5B90"/>
    <w:rsid w:val="001E64E8"/>
    <w:rsid w:val="001E7C4F"/>
    <w:rsid w:val="001F0E06"/>
    <w:rsid w:val="001F104C"/>
    <w:rsid w:val="001F4B57"/>
    <w:rsid w:val="001F6140"/>
    <w:rsid w:val="001F6353"/>
    <w:rsid w:val="002128F4"/>
    <w:rsid w:val="00216DEA"/>
    <w:rsid w:val="0022344C"/>
    <w:rsid w:val="0022392A"/>
    <w:rsid w:val="00241280"/>
    <w:rsid w:val="00245A78"/>
    <w:rsid w:val="002471AC"/>
    <w:rsid w:val="002566A6"/>
    <w:rsid w:val="0025677D"/>
    <w:rsid w:val="00257461"/>
    <w:rsid w:val="00257C34"/>
    <w:rsid w:val="00261168"/>
    <w:rsid w:val="00264EB7"/>
    <w:rsid w:val="00265ABF"/>
    <w:rsid w:val="00265CD2"/>
    <w:rsid w:val="0026723C"/>
    <w:rsid w:val="00267612"/>
    <w:rsid w:val="002728B6"/>
    <w:rsid w:val="00272AF4"/>
    <w:rsid w:val="002738D8"/>
    <w:rsid w:val="002746DE"/>
    <w:rsid w:val="0027590F"/>
    <w:rsid w:val="002800B4"/>
    <w:rsid w:val="002840A2"/>
    <w:rsid w:val="00290D20"/>
    <w:rsid w:val="0029377B"/>
    <w:rsid w:val="002952B0"/>
    <w:rsid w:val="002A0294"/>
    <w:rsid w:val="002A24A1"/>
    <w:rsid w:val="002A4812"/>
    <w:rsid w:val="002A4B22"/>
    <w:rsid w:val="002A4D2C"/>
    <w:rsid w:val="002A5457"/>
    <w:rsid w:val="002A57AA"/>
    <w:rsid w:val="002A6758"/>
    <w:rsid w:val="002A7D99"/>
    <w:rsid w:val="002B5BC1"/>
    <w:rsid w:val="002C11D6"/>
    <w:rsid w:val="002C276B"/>
    <w:rsid w:val="002C6547"/>
    <w:rsid w:val="002C694E"/>
    <w:rsid w:val="002C6B2D"/>
    <w:rsid w:val="002D1426"/>
    <w:rsid w:val="002D325D"/>
    <w:rsid w:val="002D4667"/>
    <w:rsid w:val="002D6014"/>
    <w:rsid w:val="002D6AC0"/>
    <w:rsid w:val="002E018D"/>
    <w:rsid w:val="002E107C"/>
    <w:rsid w:val="002E274E"/>
    <w:rsid w:val="002E4F27"/>
    <w:rsid w:val="002E6277"/>
    <w:rsid w:val="002E654E"/>
    <w:rsid w:val="002F083B"/>
    <w:rsid w:val="002F09EA"/>
    <w:rsid w:val="002F441C"/>
    <w:rsid w:val="002F6B52"/>
    <w:rsid w:val="00304754"/>
    <w:rsid w:val="00304F93"/>
    <w:rsid w:val="00310B7D"/>
    <w:rsid w:val="00313058"/>
    <w:rsid w:val="00315A0E"/>
    <w:rsid w:val="003222D5"/>
    <w:rsid w:val="0033302D"/>
    <w:rsid w:val="00341A8B"/>
    <w:rsid w:val="00341CEB"/>
    <w:rsid w:val="00343B5D"/>
    <w:rsid w:val="00345836"/>
    <w:rsid w:val="003458D6"/>
    <w:rsid w:val="003509B8"/>
    <w:rsid w:val="00351C14"/>
    <w:rsid w:val="00351FB1"/>
    <w:rsid w:val="00360365"/>
    <w:rsid w:val="003611ED"/>
    <w:rsid w:val="003636D7"/>
    <w:rsid w:val="00364FD2"/>
    <w:rsid w:val="00365897"/>
    <w:rsid w:val="00370427"/>
    <w:rsid w:val="00374A56"/>
    <w:rsid w:val="00377728"/>
    <w:rsid w:val="00383E36"/>
    <w:rsid w:val="00386E9B"/>
    <w:rsid w:val="00387D21"/>
    <w:rsid w:val="003911ED"/>
    <w:rsid w:val="003920CC"/>
    <w:rsid w:val="003B101F"/>
    <w:rsid w:val="003B3094"/>
    <w:rsid w:val="003B6E4C"/>
    <w:rsid w:val="003C0489"/>
    <w:rsid w:val="003C165F"/>
    <w:rsid w:val="003C78E4"/>
    <w:rsid w:val="003D3174"/>
    <w:rsid w:val="003D5343"/>
    <w:rsid w:val="003D5F7A"/>
    <w:rsid w:val="003E139E"/>
    <w:rsid w:val="003F07B8"/>
    <w:rsid w:val="003F12F4"/>
    <w:rsid w:val="004110D5"/>
    <w:rsid w:val="004112FE"/>
    <w:rsid w:val="00413157"/>
    <w:rsid w:val="00415494"/>
    <w:rsid w:val="004209F1"/>
    <w:rsid w:val="004237F4"/>
    <w:rsid w:val="0042481F"/>
    <w:rsid w:val="004258EA"/>
    <w:rsid w:val="00427373"/>
    <w:rsid w:val="00427CA7"/>
    <w:rsid w:val="004369A8"/>
    <w:rsid w:val="00440583"/>
    <w:rsid w:val="00441606"/>
    <w:rsid w:val="00443E2D"/>
    <w:rsid w:val="00444E03"/>
    <w:rsid w:val="004564F2"/>
    <w:rsid w:val="0046400D"/>
    <w:rsid w:val="00465EA0"/>
    <w:rsid w:val="00490016"/>
    <w:rsid w:val="004936C3"/>
    <w:rsid w:val="00494168"/>
    <w:rsid w:val="004A168B"/>
    <w:rsid w:val="004A2130"/>
    <w:rsid w:val="004A2CB2"/>
    <w:rsid w:val="004A3337"/>
    <w:rsid w:val="004A5931"/>
    <w:rsid w:val="004A6407"/>
    <w:rsid w:val="004B09D8"/>
    <w:rsid w:val="004B1DA7"/>
    <w:rsid w:val="004B36E0"/>
    <w:rsid w:val="004B3994"/>
    <w:rsid w:val="004B5B0F"/>
    <w:rsid w:val="004B68A3"/>
    <w:rsid w:val="004C3BAD"/>
    <w:rsid w:val="004C4BA1"/>
    <w:rsid w:val="004C6923"/>
    <w:rsid w:val="004D1F35"/>
    <w:rsid w:val="004D303B"/>
    <w:rsid w:val="004D3634"/>
    <w:rsid w:val="004E0187"/>
    <w:rsid w:val="004E5C38"/>
    <w:rsid w:val="004E7C9C"/>
    <w:rsid w:val="004F1AEA"/>
    <w:rsid w:val="005010B7"/>
    <w:rsid w:val="00501DAF"/>
    <w:rsid w:val="00504F64"/>
    <w:rsid w:val="00505D30"/>
    <w:rsid w:val="005073E5"/>
    <w:rsid w:val="00522322"/>
    <w:rsid w:val="00534234"/>
    <w:rsid w:val="00535BDA"/>
    <w:rsid w:val="0054101A"/>
    <w:rsid w:val="00545374"/>
    <w:rsid w:val="00545EFD"/>
    <w:rsid w:val="0055140A"/>
    <w:rsid w:val="00552069"/>
    <w:rsid w:val="00555ABD"/>
    <w:rsid w:val="005562E8"/>
    <w:rsid w:val="00560C83"/>
    <w:rsid w:val="00563976"/>
    <w:rsid w:val="00564EA5"/>
    <w:rsid w:val="005665F1"/>
    <w:rsid w:val="00574BF9"/>
    <w:rsid w:val="00576CF1"/>
    <w:rsid w:val="00577247"/>
    <w:rsid w:val="00580D50"/>
    <w:rsid w:val="00581986"/>
    <w:rsid w:val="00590032"/>
    <w:rsid w:val="005A1198"/>
    <w:rsid w:val="005A6A98"/>
    <w:rsid w:val="005A70B0"/>
    <w:rsid w:val="005B0787"/>
    <w:rsid w:val="005B12C0"/>
    <w:rsid w:val="005B7587"/>
    <w:rsid w:val="005C01C0"/>
    <w:rsid w:val="005C7AD9"/>
    <w:rsid w:val="005D202B"/>
    <w:rsid w:val="005D4735"/>
    <w:rsid w:val="005D48E5"/>
    <w:rsid w:val="005D4FC8"/>
    <w:rsid w:val="005D7A23"/>
    <w:rsid w:val="005E05FB"/>
    <w:rsid w:val="005E0DE7"/>
    <w:rsid w:val="005E424B"/>
    <w:rsid w:val="005F5909"/>
    <w:rsid w:val="005F6D29"/>
    <w:rsid w:val="00600DB4"/>
    <w:rsid w:val="006023C9"/>
    <w:rsid w:val="00602B69"/>
    <w:rsid w:val="00604022"/>
    <w:rsid w:val="006155B2"/>
    <w:rsid w:val="006207C3"/>
    <w:rsid w:val="00620C03"/>
    <w:rsid w:val="00621B1A"/>
    <w:rsid w:val="00621D67"/>
    <w:rsid w:val="006242EC"/>
    <w:rsid w:val="00630A96"/>
    <w:rsid w:val="0063437C"/>
    <w:rsid w:val="0063517C"/>
    <w:rsid w:val="00635324"/>
    <w:rsid w:val="00635380"/>
    <w:rsid w:val="00636AAF"/>
    <w:rsid w:val="00640530"/>
    <w:rsid w:val="00640B24"/>
    <w:rsid w:val="00643277"/>
    <w:rsid w:val="00643ED3"/>
    <w:rsid w:val="0064424A"/>
    <w:rsid w:val="006445C6"/>
    <w:rsid w:val="0064637A"/>
    <w:rsid w:val="00652A6F"/>
    <w:rsid w:val="00654947"/>
    <w:rsid w:val="006616AB"/>
    <w:rsid w:val="00661837"/>
    <w:rsid w:val="006621CC"/>
    <w:rsid w:val="006641F6"/>
    <w:rsid w:val="00672A43"/>
    <w:rsid w:val="00673314"/>
    <w:rsid w:val="00673E58"/>
    <w:rsid w:val="00675A89"/>
    <w:rsid w:val="00677E81"/>
    <w:rsid w:val="0068084C"/>
    <w:rsid w:val="006852EF"/>
    <w:rsid w:val="00686E2D"/>
    <w:rsid w:val="00695BDB"/>
    <w:rsid w:val="00697062"/>
    <w:rsid w:val="006A34F1"/>
    <w:rsid w:val="006A3B16"/>
    <w:rsid w:val="006A40EF"/>
    <w:rsid w:val="006A4118"/>
    <w:rsid w:val="006A4AD0"/>
    <w:rsid w:val="006A4FA5"/>
    <w:rsid w:val="006A56FF"/>
    <w:rsid w:val="006C0153"/>
    <w:rsid w:val="006C3A49"/>
    <w:rsid w:val="006C4793"/>
    <w:rsid w:val="006C58E3"/>
    <w:rsid w:val="006D0C8F"/>
    <w:rsid w:val="006D1F30"/>
    <w:rsid w:val="006D4709"/>
    <w:rsid w:val="006E1C8C"/>
    <w:rsid w:val="006E210A"/>
    <w:rsid w:val="006E31C0"/>
    <w:rsid w:val="006E36CF"/>
    <w:rsid w:val="006E3A97"/>
    <w:rsid w:val="006E55FF"/>
    <w:rsid w:val="00700DC2"/>
    <w:rsid w:val="007105A0"/>
    <w:rsid w:val="007105F9"/>
    <w:rsid w:val="00711713"/>
    <w:rsid w:val="00712CFC"/>
    <w:rsid w:val="00713073"/>
    <w:rsid w:val="00722581"/>
    <w:rsid w:val="00725171"/>
    <w:rsid w:val="00726E91"/>
    <w:rsid w:val="00733407"/>
    <w:rsid w:val="00735F9F"/>
    <w:rsid w:val="007377B2"/>
    <w:rsid w:val="00747F35"/>
    <w:rsid w:val="0075221A"/>
    <w:rsid w:val="00753800"/>
    <w:rsid w:val="00757B14"/>
    <w:rsid w:val="007605EE"/>
    <w:rsid w:val="00761B67"/>
    <w:rsid w:val="007641DF"/>
    <w:rsid w:val="007643EB"/>
    <w:rsid w:val="00765EF3"/>
    <w:rsid w:val="0076718F"/>
    <w:rsid w:val="00771EFB"/>
    <w:rsid w:val="0077240A"/>
    <w:rsid w:val="00772CDD"/>
    <w:rsid w:val="00774363"/>
    <w:rsid w:val="00777025"/>
    <w:rsid w:val="00782D78"/>
    <w:rsid w:val="00790491"/>
    <w:rsid w:val="00792D73"/>
    <w:rsid w:val="007A042A"/>
    <w:rsid w:val="007A087D"/>
    <w:rsid w:val="007A261A"/>
    <w:rsid w:val="007A4925"/>
    <w:rsid w:val="007B3A09"/>
    <w:rsid w:val="007B4F7D"/>
    <w:rsid w:val="007B59AB"/>
    <w:rsid w:val="007B6F15"/>
    <w:rsid w:val="007C0CEC"/>
    <w:rsid w:val="007C1E77"/>
    <w:rsid w:val="007C23D7"/>
    <w:rsid w:val="007C5A34"/>
    <w:rsid w:val="007C7068"/>
    <w:rsid w:val="007D212C"/>
    <w:rsid w:val="007D6C6B"/>
    <w:rsid w:val="007E1E49"/>
    <w:rsid w:val="007E58D1"/>
    <w:rsid w:val="007F29CB"/>
    <w:rsid w:val="00800BAB"/>
    <w:rsid w:val="008026E0"/>
    <w:rsid w:val="00803E88"/>
    <w:rsid w:val="00807EC6"/>
    <w:rsid w:val="00810ECC"/>
    <w:rsid w:val="0081256C"/>
    <w:rsid w:val="008233BC"/>
    <w:rsid w:val="00826A47"/>
    <w:rsid w:val="00826B04"/>
    <w:rsid w:val="008312D3"/>
    <w:rsid w:val="00832038"/>
    <w:rsid w:val="00833617"/>
    <w:rsid w:val="00833F1F"/>
    <w:rsid w:val="00835F65"/>
    <w:rsid w:val="00840047"/>
    <w:rsid w:val="008447C6"/>
    <w:rsid w:val="00854572"/>
    <w:rsid w:val="00854C66"/>
    <w:rsid w:val="00857ECD"/>
    <w:rsid w:val="00862CE8"/>
    <w:rsid w:val="00863BBD"/>
    <w:rsid w:val="00865C1F"/>
    <w:rsid w:val="00872016"/>
    <w:rsid w:val="00873532"/>
    <w:rsid w:val="00885043"/>
    <w:rsid w:val="00886050"/>
    <w:rsid w:val="00886311"/>
    <w:rsid w:val="00887BE7"/>
    <w:rsid w:val="00890CE6"/>
    <w:rsid w:val="0089212E"/>
    <w:rsid w:val="00892451"/>
    <w:rsid w:val="00895245"/>
    <w:rsid w:val="00897DA8"/>
    <w:rsid w:val="008A03C0"/>
    <w:rsid w:val="008B0625"/>
    <w:rsid w:val="008B2ACE"/>
    <w:rsid w:val="008B5643"/>
    <w:rsid w:val="008B7258"/>
    <w:rsid w:val="008B73A0"/>
    <w:rsid w:val="008B7E3E"/>
    <w:rsid w:val="008C7033"/>
    <w:rsid w:val="008D28C6"/>
    <w:rsid w:val="008D4E02"/>
    <w:rsid w:val="008D6126"/>
    <w:rsid w:val="008D7AC3"/>
    <w:rsid w:val="008E2B69"/>
    <w:rsid w:val="008E361D"/>
    <w:rsid w:val="008F0D52"/>
    <w:rsid w:val="008F1BAD"/>
    <w:rsid w:val="00900C32"/>
    <w:rsid w:val="0090174A"/>
    <w:rsid w:val="00901F8F"/>
    <w:rsid w:val="00902DC2"/>
    <w:rsid w:val="00903627"/>
    <w:rsid w:val="00905005"/>
    <w:rsid w:val="00915074"/>
    <w:rsid w:val="0092131F"/>
    <w:rsid w:val="0092358D"/>
    <w:rsid w:val="00925AF8"/>
    <w:rsid w:val="00926318"/>
    <w:rsid w:val="00926574"/>
    <w:rsid w:val="00933EC7"/>
    <w:rsid w:val="00935E6D"/>
    <w:rsid w:val="00936A8D"/>
    <w:rsid w:val="0094172E"/>
    <w:rsid w:val="009422D7"/>
    <w:rsid w:val="0095023E"/>
    <w:rsid w:val="00952423"/>
    <w:rsid w:val="0095374B"/>
    <w:rsid w:val="00954C0D"/>
    <w:rsid w:val="0095510D"/>
    <w:rsid w:val="00956772"/>
    <w:rsid w:val="0097169C"/>
    <w:rsid w:val="00973D25"/>
    <w:rsid w:val="009743E5"/>
    <w:rsid w:val="00974C3E"/>
    <w:rsid w:val="00980771"/>
    <w:rsid w:val="00981837"/>
    <w:rsid w:val="009822E9"/>
    <w:rsid w:val="009832EF"/>
    <w:rsid w:val="00986D75"/>
    <w:rsid w:val="00986F93"/>
    <w:rsid w:val="009946F7"/>
    <w:rsid w:val="009A0151"/>
    <w:rsid w:val="009A7344"/>
    <w:rsid w:val="009B392E"/>
    <w:rsid w:val="009B4BEF"/>
    <w:rsid w:val="009B51BE"/>
    <w:rsid w:val="009B659D"/>
    <w:rsid w:val="009C6C71"/>
    <w:rsid w:val="009D02CC"/>
    <w:rsid w:val="009D1163"/>
    <w:rsid w:val="009D12A7"/>
    <w:rsid w:val="009D27F5"/>
    <w:rsid w:val="009D562C"/>
    <w:rsid w:val="009E3189"/>
    <w:rsid w:val="009E7DEE"/>
    <w:rsid w:val="009F4324"/>
    <w:rsid w:val="009F5308"/>
    <w:rsid w:val="009F78A3"/>
    <w:rsid w:val="00A02BFB"/>
    <w:rsid w:val="00A04BA1"/>
    <w:rsid w:val="00A07B99"/>
    <w:rsid w:val="00A07E6E"/>
    <w:rsid w:val="00A138F0"/>
    <w:rsid w:val="00A17958"/>
    <w:rsid w:val="00A20A1E"/>
    <w:rsid w:val="00A20DA6"/>
    <w:rsid w:val="00A23230"/>
    <w:rsid w:val="00A236A4"/>
    <w:rsid w:val="00A23D77"/>
    <w:rsid w:val="00A256C3"/>
    <w:rsid w:val="00A2688D"/>
    <w:rsid w:val="00A272E4"/>
    <w:rsid w:val="00A31CB1"/>
    <w:rsid w:val="00A35056"/>
    <w:rsid w:val="00A40F30"/>
    <w:rsid w:val="00A5043A"/>
    <w:rsid w:val="00A51C3B"/>
    <w:rsid w:val="00A55044"/>
    <w:rsid w:val="00A60900"/>
    <w:rsid w:val="00A6405F"/>
    <w:rsid w:val="00A64CDE"/>
    <w:rsid w:val="00A65F8A"/>
    <w:rsid w:val="00A740AC"/>
    <w:rsid w:val="00A753F2"/>
    <w:rsid w:val="00A76139"/>
    <w:rsid w:val="00A76374"/>
    <w:rsid w:val="00A77345"/>
    <w:rsid w:val="00A85F93"/>
    <w:rsid w:val="00A906A9"/>
    <w:rsid w:val="00A90803"/>
    <w:rsid w:val="00A91387"/>
    <w:rsid w:val="00A93F2D"/>
    <w:rsid w:val="00A94E53"/>
    <w:rsid w:val="00AA3293"/>
    <w:rsid w:val="00AB2A9F"/>
    <w:rsid w:val="00AB6B50"/>
    <w:rsid w:val="00AC0934"/>
    <w:rsid w:val="00AC1DAB"/>
    <w:rsid w:val="00AC77D4"/>
    <w:rsid w:val="00AD03E0"/>
    <w:rsid w:val="00AD0480"/>
    <w:rsid w:val="00AD66E9"/>
    <w:rsid w:val="00AE58E8"/>
    <w:rsid w:val="00AE794B"/>
    <w:rsid w:val="00AE7ACF"/>
    <w:rsid w:val="00AF0643"/>
    <w:rsid w:val="00AF2C2A"/>
    <w:rsid w:val="00AF3AF9"/>
    <w:rsid w:val="00AF5658"/>
    <w:rsid w:val="00B00521"/>
    <w:rsid w:val="00B00DDC"/>
    <w:rsid w:val="00B047CD"/>
    <w:rsid w:val="00B04C52"/>
    <w:rsid w:val="00B10A5C"/>
    <w:rsid w:val="00B10ABD"/>
    <w:rsid w:val="00B11C37"/>
    <w:rsid w:val="00B14BB1"/>
    <w:rsid w:val="00B17790"/>
    <w:rsid w:val="00B20442"/>
    <w:rsid w:val="00B23D1F"/>
    <w:rsid w:val="00B252E7"/>
    <w:rsid w:val="00B41CC2"/>
    <w:rsid w:val="00B42A9C"/>
    <w:rsid w:val="00B42E5D"/>
    <w:rsid w:val="00B44DF3"/>
    <w:rsid w:val="00B456DE"/>
    <w:rsid w:val="00B45B4A"/>
    <w:rsid w:val="00B47D0F"/>
    <w:rsid w:val="00B50006"/>
    <w:rsid w:val="00B52283"/>
    <w:rsid w:val="00B52B2F"/>
    <w:rsid w:val="00B562F1"/>
    <w:rsid w:val="00B60E8A"/>
    <w:rsid w:val="00B614ED"/>
    <w:rsid w:val="00B61C59"/>
    <w:rsid w:val="00B6557F"/>
    <w:rsid w:val="00B70268"/>
    <w:rsid w:val="00B7130E"/>
    <w:rsid w:val="00B728ED"/>
    <w:rsid w:val="00B82577"/>
    <w:rsid w:val="00B85902"/>
    <w:rsid w:val="00B87403"/>
    <w:rsid w:val="00B95452"/>
    <w:rsid w:val="00B9651F"/>
    <w:rsid w:val="00BA24A7"/>
    <w:rsid w:val="00BA6E5E"/>
    <w:rsid w:val="00BB0F4E"/>
    <w:rsid w:val="00BB0FB1"/>
    <w:rsid w:val="00BB1865"/>
    <w:rsid w:val="00BB65C1"/>
    <w:rsid w:val="00BC238A"/>
    <w:rsid w:val="00BC7C5E"/>
    <w:rsid w:val="00BD0071"/>
    <w:rsid w:val="00BD0E63"/>
    <w:rsid w:val="00BD2C3E"/>
    <w:rsid w:val="00BD2FE1"/>
    <w:rsid w:val="00BD5458"/>
    <w:rsid w:val="00BE14A6"/>
    <w:rsid w:val="00BE4D6B"/>
    <w:rsid w:val="00BE6B30"/>
    <w:rsid w:val="00BF17B8"/>
    <w:rsid w:val="00BF18C4"/>
    <w:rsid w:val="00BF70E8"/>
    <w:rsid w:val="00C046FD"/>
    <w:rsid w:val="00C04881"/>
    <w:rsid w:val="00C04C9A"/>
    <w:rsid w:val="00C06244"/>
    <w:rsid w:val="00C06FE3"/>
    <w:rsid w:val="00C101DA"/>
    <w:rsid w:val="00C1368A"/>
    <w:rsid w:val="00C1373B"/>
    <w:rsid w:val="00C15C3A"/>
    <w:rsid w:val="00C232A3"/>
    <w:rsid w:val="00C252F3"/>
    <w:rsid w:val="00C3071E"/>
    <w:rsid w:val="00C3311E"/>
    <w:rsid w:val="00C33595"/>
    <w:rsid w:val="00C33DD0"/>
    <w:rsid w:val="00C40987"/>
    <w:rsid w:val="00C45463"/>
    <w:rsid w:val="00C473F4"/>
    <w:rsid w:val="00C50742"/>
    <w:rsid w:val="00C51D3B"/>
    <w:rsid w:val="00C54555"/>
    <w:rsid w:val="00C55241"/>
    <w:rsid w:val="00C65A29"/>
    <w:rsid w:val="00C67F4C"/>
    <w:rsid w:val="00C70989"/>
    <w:rsid w:val="00C825AC"/>
    <w:rsid w:val="00C83EC5"/>
    <w:rsid w:val="00C9734F"/>
    <w:rsid w:val="00C97EBD"/>
    <w:rsid w:val="00CA14FB"/>
    <w:rsid w:val="00CA3F98"/>
    <w:rsid w:val="00CA4021"/>
    <w:rsid w:val="00CA56B9"/>
    <w:rsid w:val="00CA5DC3"/>
    <w:rsid w:val="00CA66CB"/>
    <w:rsid w:val="00CB225A"/>
    <w:rsid w:val="00CB5610"/>
    <w:rsid w:val="00CB6011"/>
    <w:rsid w:val="00CC443A"/>
    <w:rsid w:val="00CD07AD"/>
    <w:rsid w:val="00CD4831"/>
    <w:rsid w:val="00CD6CD2"/>
    <w:rsid w:val="00CD73BC"/>
    <w:rsid w:val="00CD7884"/>
    <w:rsid w:val="00CE38C0"/>
    <w:rsid w:val="00CE413C"/>
    <w:rsid w:val="00CE49D5"/>
    <w:rsid w:val="00CE76F2"/>
    <w:rsid w:val="00CF57A8"/>
    <w:rsid w:val="00D0312E"/>
    <w:rsid w:val="00D0320B"/>
    <w:rsid w:val="00D05F60"/>
    <w:rsid w:val="00D062D3"/>
    <w:rsid w:val="00D11535"/>
    <w:rsid w:val="00D13B0F"/>
    <w:rsid w:val="00D15248"/>
    <w:rsid w:val="00D217D9"/>
    <w:rsid w:val="00D3542F"/>
    <w:rsid w:val="00D4783C"/>
    <w:rsid w:val="00D519B7"/>
    <w:rsid w:val="00D51A58"/>
    <w:rsid w:val="00D534D0"/>
    <w:rsid w:val="00D55E9E"/>
    <w:rsid w:val="00D56285"/>
    <w:rsid w:val="00D564CE"/>
    <w:rsid w:val="00D61EC5"/>
    <w:rsid w:val="00D661E1"/>
    <w:rsid w:val="00D672CA"/>
    <w:rsid w:val="00D67B4C"/>
    <w:rsid w:val="00D734EB"/>
    <w:rsid w:val="00D76EEB"/>
    <w:rsid w:val="00D86257"/>
    <w:rsid w:val="00D9383E"/>
    <w:rsid w:val="00DA59EE"/>
    <w:rsid w:val="00DB2875"/>
    <w:rsid w:val="00DB62C0"/>
    <w:rsid w:val="00DC026B"/>
    <w:rsid w:val="00DC39A1"/>
    <w:rsid w:val="00DC511D"/>
    <w:rsid w:val="00DC7F46"/>
    <w:rsid w:val="00DD46AE"/>
    <w:rsid w:val="00DD6582"/>
    <w:rsid w:val="00DD6DD9"/>
    <w:rsid w:val="00DE025C"/>
    <w:rsid w:val="00DE21DA"/>
    <w:rsid w:val="00DE67C7"/>
    <w:rsid w:val="00DF05EA"/>
    <w:rsid w:val="00DF2170"/>
    <w:rsid w:val="00DF6D31"/>
    <w:rsid w:val="00E00061"/>
    <w:rsid w:val="00E00A57"/>
    <w:rsid w:val="00E01DE4"/>
    <w:rsid w:val="00E028AA"/>
    <w:rsid w:val="00E0718C"/>
    <w:rsid w:val="00E168B9"/>
    <w:rsid w:val="00E2094C"/>
    <w:rsid w:val="00E21111"/>
    <w:rsid w:val="00E22111"/>
    <w:rsid w:val="00E22FC8"/>
    <w:rsid w:val="00E23273"/>
    <w:rsid w:val="00E23A63"/>
    <w:rsid w:val="00E31DA8"/>
    <w:rsid w:val="00E35F12"/>
    <w:rsid w:val="00E374AB"/>
    <w:rsid w:val="00E4285A"/>
    <w:rsid w:val="00E435AB"/>
    <w:rsid w:val="00E518AB"/>
    <w:rsid w:val="00E52E6F"/>
    <w:rsid w:val="00E5564C"/>
    <w:rsid w:val="00E60BA4"/>
    <w:rsid w:val="00E623D6"/>
    <w:rsid w:val="00E62C77"/>
    <w:rsid w:val="00E74C95"/>
    <w:rsid w:val="00E77BFF"/>
    <w:rsid w:val="00E86C5E"/>
    <w:rsid w:val="00E915CC"/>
    <w:rsid w:val="00E91ABE"/>
    <w:rsid w:val="00E9387A"/>
    <w:rsid w:val="00E96149"/>
    <w:rsid w:val="00EA03CF"/>
    <w:rsid w:val="00EA2850"/>
    <w:rsid w:val="00EA4915"/>
    <w:rsid w:val="00EB14CA"/>
    <w:rsid w:val="00EB31E0"/>
    <w:rsid w:val="00EB32C7"/>
    <w:rsid w:val="00EB4CD6"/>
    <w:rsid w:val="00EB4D73"/>
    <w:rsid w:val="00EC11EF"/>
    <w:rsid w:val="00ED16FD"/>
    <w:rsid w:val="00ED188F"/>
    <w:rsid w:val="00ED3A72"/>
    <w:rsid w:val="00EE18A7"/>
    <w:rsid w:val="00EE301C"/>
    <w:rsid w:val="00EE58A1"/>
    <w:rsid w:val="00EF2983"/>
    <w:rsid w:val="00EF3AEC"/>
    <w:rsid w:val="00EF6744"/>
    <w:rsid w:val="00F1495E"/>
    <w:rsid w:val="00F165E6"/>
    <w:rsid w:val="00F20EDF"/>
    <w:rsid w:val="00F211E8"/>
    <w:rsid w:val="00F252A1"/>
    <w:rsid w:val="00F27022"/>
    <w:rsid w:val="00F279F3"/>
    <w:rsid w:val="00F30916"/>
    <w:rsid w:val="00F31400"/>
    <w:rsid w:val="00F32E10"/>
    <w:rsid w:val="00F3631B"/>
    <w:rsid w:val="00F36CE6"/>
    <w:rsid w:val="00F42EE7"/>
    <w:rsid w:val="00F474E4"/>
    <w:rsid w:val="00F51543"/>
    <w:rsid w:val="00F51649"/>
    <w:rsid w:val="00F54FBA"/>
    <w:rsid w:val="00F557A8"/>
    <w:rsid w:val="00F63503"/>
    <w:rsid w:val="00F66774"/>
    <w:rsid w:val="00F73978"/>
    <w:rsid w:val="00F82B67"/>
    <w:rsid w:val="00F8457E"/>
    <w:rsid w:val="00F84F7F"/>
    <w:rsid w:val="00F85BAA"/>
    <w:rsid w:val="00F86C6D"/>
    <w:rsid w:val="00F8757A"/>
    <w:rsid w:val="00F9013E"/>
    <w:rsid w:val="00F90DFE"/>
    <w:rsid w:val="00F91AFB"/>
    <w:rsid w:val="00F9233D"/>
    <w:rsid w:val="00F92878"/>
    <w:rsid w:val="00F95583"/>
    <w:rsid w:val="00F960CE"/>
    <w:rsid w:val="00FA0513"/>
    <w:rsid w:val="00FA06D6"/>
    <w:rsid w:val="00FA0886"/>
    <w:rsid w:val="00FA3154"/>
    <w:rsid w:val="00FA46BF"/>
    <w:rsid w:val="00FA5BF6"/>
    <w:rsid w:val="00FB0DD1"/>
    <w:rsid w:val="00FB1FF5"/>
    <w:rsid w:val="00FB24EC"/>
    <w:rsid w:val="00FB73E3"/>
    <w:rsid w:val="00FC18FA"/>
    <w:rsid w:val="00FC37B8"/>
    <w:rsid w:val="00FC736E"/>
    <w:rsid w:val="00FD19AD"/>
    <w:rsid w:val="00FD5259"/>
    <w:rsid w:val="00FD6F7B"/>
    <w:rsid w:val="00FE1C63"/>
    <w:rsid w:val="00FF02BA"/>
    <w:rsid w:val="00FF079F"/>
    <w:rsid w:val="00FF5B8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1CE87"/>
  <w15:chartTrackingRefBased/>
  <w15:docId w15:val="{14D231C8-7A9E-4629-AB15-C4F611D8D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41A8B"/>
    <w:pPr>
      <w:spacing w:after="0" w:line="240" w:lineRule="auto"/>
    </w:pPr>
    <w:rPr>
      <w:rFonts w:ascii="Times New Roman" w:eastAsia="Calibri" w:hAnsi="Times New Roman" w:cs="Times New Roman"/>
      <w:color w:val="000000"/>
      <w:sz w:val="24"/>
    </w:rPr>
  </w:style>
  <w:style w:type="paragraph" w:styleId="berschrift1">
    <w:name w:val="heading 1"/>
    <w:basedOn w:val="Standard"/>
    <w:next w:val="02Flietext"/>
    <w:link w:val="berschrift1Zchn"/>
    <w:uiPriority w:val="9"/>
    <w:qFormat/>
    <w:rsid w:val="00341A8B"/>
    <w:pPr>
      <w:keepNext/>
      <w:keepLines/>
      <w:tabs>
        <w:tab w:val="left" w:pos="709"/>
      </w:tabs>
      <w:suppressAutoHyphens/>
      <w:spacing w:before="240" w:after="240" w:line="288" w:lineRule="auto"/>
      <w:ind w:left="709" w:right="1134" w:hanging="709"/>
      <w:outlineLvl w:val="0"/>
    </w:pPr>
    <w:rPr>
      <w:rFonts w:eastAsia="Times New Roman"/>
      <w:b/>
      <w:bCs/>
      <w:sz w:val="32"/>
      <w:szCs w:val="28"/>
    </w:rPr>
  </w:style>
  <w:style w:type="paragraph" w:styleId="berschrift2">
    <w:name w:val="heading 2"/>
    <w:basedOn w:val="Standard"/>
    <w:next w:val="02Flietext"/>
    <w:link w:val="berschrift2Zchn"/>
    <w:uiPriority w:val="9"/>
    <w:qFormat/>
    <w:rsid w:val="00341A8B"/>
    <w:pPr>
      <w:keepNext/>
      <w:keepLines/>
      <w:tabs>
        <w:tab w:val="left" w:pos="709"/>
      </w:tabs>
      <w:suppressAutoHyphens/>
      <w:spacing w:before="240" w:after="240" w:line="288" w:lineRule="auto"/>
      <w:ind w:left="709" w:right="1134" w:hanging="709"/>
      <w:outlineLvl w:val="1"/>
    </w:pPr>
    <w:rPr>
      <w:rFonts w:eastAsia="Times New Roman"/>
      <w:b/>
      <w:szCs w:val="26"/>
    </w:rPr>
  </w:style>
  <w:style w:type="paragraph" w:styleId="berschrift3">
    <w:name w:val="heading 3"/>
    <w:basedOn w:val="Standard"/>
    <w:next w:val="Standard"/>
    <w:link w:val="berschrift3Zchn"/>
    <w:uiPriority w:val="9"/>
    <w:qFormat/>
    <w:rsid w:val="00341A8B"/>
    <w:pPr>
      <w:keepNext/>
      <w:keepLines/>
      <w:tabs>
        <w:tab w:val="left" w:pos="709"/>
      </w:tabs>
      <w:suppressAutoHyphens/>
      <w:spacing w:before="240" w:after="240" w:line="288" w:lineRule="auto"/>
      <w:ind w:left="709" w:right="1134" w:hanging="709"/>
      <w:outlineLvl w:val="2"/>
    </w:pPr>
    <w:rPr>
      <w:rFonts w:eastAsia="Times New Roman"/>
      <w:u w:val="single"/>
    </w:rPr>
  </w:style>
  <w:style w:type="paragraph" w:styleId="berschrift4">
    <w:name w:val="heading 4"/>
    <w:basedOn w:val="Standard"/>
    <w:next w:val="02Flietext"/>
    <w:link w:val="berschrift4Zchn"/>
    <w:uiPriority w:val="9"/>
    <w:qFormat/>
    <w:rsid w:val="00341A8B"/>
    <w:pPr>
      <w:keepNext/>
      <w:keepLines/>
      <w:tabs>
        <w:tab w:val="left" w:pos="709"/>
      </w:tabs>
      <w:suppressAutoHyphens/>
      <w:spacing w:before="240" w:after="240" w:line="288" w:lineRule="auto"/>
      <w:ind w:left="709" w:right="1134" w:hanging="709"/>
      <w:outlineLvl w:val="3"/>
    </w:pPr>
    <w:rPr>
      <w:rFonts w:eastAsia="Times New Roman"/>
      <w:i/>
      <w:color w:val="auto"/>
    </w:rPr>
  </w:style>
  <w:style w:type="paragraph" w:styleId="berschrift5">
    <w:name w:val="heading 5"/>
    <w:basedOn w:val="Standard"/>
    <w:next w:val="02Flietext"/>
    <w:link w:val="berschrift5Zchn"/>
    <w:uiPriority w:val="9"/>
    <w:rsid w:val="00341A8B"/>
    <w:pPr>
      <w:keepNext/>
      <w:keepLines/>
      <w:tabs>
        <w:tab w:val="left" w:pos="993"/>
      </w:tabs>
      <w:suppressAutoHyphens/>
      <w:spacing w:before="288" w:line="288" w:lineRule="auto"/>
      <w:ind w:left="992" w:right="1134" w:hanging="992"/>
      <w:outlineLvl w:val="4"/>
    </w:pPr>
    <w:rPr>
      <w:rFonts w:eastAsia="Times New Roman"/>
      <w:i/>
      <w:color w:val="auto"/>
      <w:u w:val="single"/>
    </w:rPr>
  </w:style>
  <w:style w:type="paragraph" w:styleId="berschrift6">
    <w:name w:val="heading 6"/>
    <w:basedOn w:val="Standard"/>
    <w:next w:val="Standard"/>
    <w:link w:val="berschrift6Zchn"/>
    <w:uiPriority w:val="9"/>
    <w:semiHidden/>
    <w:qFormat/>
    <w:rsid w:val="00341A8B"/>
    <w:pPr>
      <w:keepNext/>
      <w:keepLines/>
      <w:tabs>
        <w:tab w:val="left" w:pos="993"/>
      </w:tabs>
      <w:suppressAutoHyphens/>
      <w:spacing w:before="288" w:line="288" w:lineRule="auto"/>
      <w:ind w:left="992" w:right="1134" w:hanging="992"/>
      <w:outlineLvl w:val="5"/>
    </w:pPr>
    <w:rPr>
      <w:rFonts w:eastAsia="Times New Roman"/>
      <w:i/>
      <w:iCs/>
      <w:color w:val="auto"/>
    </w:rPr>
  </w:style>
  <w:style w:type="paragraph" w:styleId="berschrift7">
    <w:name w:val="heading 7"/>
    <w:basedOn w:val="Standard"/>
    <w:next w:val="Standard"/>
    <w:link w:val="berschrift7Zchn"/>
    <w:uiPriority w:val="9"/>
    <w:semiHidden/>
    <w:qFormat/>
    <w:rsid w:val="00341A8B"/>
    <w:pPr>
      <w:keepNext/>
      <w:keepLines/>
      <w:tabs>
        <w:tab w:val="left" w:pos="993"/>
      </w:tabs>
      <w:suppressAutoHyphens/>
      <w:spacing w:before="288" w:line="288" w:lineRule="auto"/>
      <w:ind w:left="992" w:hanging="992"/>
      <w:outlineLvl w:val="6"/>
    </w:pPr>
    <w:rPr>
      <w:rFonts w:eastAsia="Times New Roman"/>
      <w:i/>
      <w:iCs/>
      <w:color w:val="auto"/>
    </w:rPr>
  </w:style>
  <w:style w:type="paragraph" w:styleId="berschrift8">
    <w:name w:val="heading 8"/>
    <w:basedOn w:val="Standard"/>
    <w:next w:val="Standard"/>
    <w:link w:val="berschrift8Zchn"/>
    <w:uiPriority w:val="9"/>
    <w:semiHidden/>
    <w:qFormat/>
    <w:rsid w:val="00341A8B"/>
    <w:pPr>
      <w:keepNext/>
      <w:keepLines/>
      <w:tabs>
        <w:tab w:val="left" w:pos="993"/>
      </w:tabs>
      <w:suppressAutoHyphens/>
      <w:spacing w:before="288" w:line="288" w:lineRule="auto"/>
      <w:ind w:left="992" w:hanging="992"/>
      <w:outlineLvl w:val="7"/>
    </w:pPr>
    <w:rPr>
      <w:rFonts w:eastAsia="Times New Roman"/>
      <w:i/>
      <w:iCs/>
      <w:color w:val="auto"/>
      <w:szCs w:val="24"/>
    </w:rPr>
  </w:style>
  <w:style w:type="paragraph" w:styleId="berschrift9">
    <w:name w:val="heading 9"/>
    <w:basedOn w:val="Standard"/>
    <w:next w:val="02Flietext"/>
    <w:link w:val="berschrift9Zchn"/>
    <w:uiPriority w:val="9"/>
    <w:semiHidden/>
    <w:qFormat/>
    <w:rsid w:val="00341A8B"/>
    <w:pPr>
      <w:keepNext/>
      <w:keepLines/>
      <w:tabs>
        <w:tab w:val="left" w:pos="993"/>
      </w:tabs>
      <w:suppressAutoHyphens/>
      <w:spacing w:before="288" w:line="288" w:lineRule="auto"/>
      <w:outlineLvl w:val="8"/>
    </w:pPr>
    <w:rPr>
      <w:rFonts w:eastAsia="Times New Roman"/>
      <w:i/>
      <w:iCs/>
      <w:color w:val="auto"/>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itaviBibliographyEntry">
    <w:name w:val="Citavi Bibliography Entry"/>
    <w:basedOn w:val="Standard"/>
    <w:link w:val="CitaviBibliographyEntryZchn"/>
    <w:rsid w:val="00D062D3"/>
    <w:pPr>
      <w:tabs>
        <w:tab w:val="left" w:pos="283"/>
      </w:tabs>
      <w:ind w:left="283" w:hanging="283"/>
    </w:pPr>
  </w:style>
  <w:style w:type="character" w:customStyle="1" w:styleId="CitaviBibliographyEntryZchn">
    <w:name w:val="Citavi Bibliography Entry Zchn"/>
    <w:basedOn w:val="Absatz-Standardschriftart"/>
    <w:link w:val="CitaviBibliographyEntry"/>
    <w:rsid w:val="00D062D3"/>
    <w:rPr>
      <w:rFonts w:ascii="Times New Roman" w:eastAsia="Calibri" w:hAnsi="Times New Roman" w:cs="Times New Roman"/>
      <w:color w:val="000000"/>
      <w:sz w:val="24"/>
    </w:rPr>
  </w:style>
  <w:style w:type="paragraph" w:customStyle="1" w:styleId="CitaviBibliographyHeading">
    <w:name w:val="Citavi Bibliography Heading"/>
    <w:basedOn w:val="berschrift1"/>
    <w:link w:val="CitaviBibliographyHeadingZchn"/>
    <w:rsid w:val="00D062D3"/>
  </w:style>
  <w:style w:type="character" w:customStyle="1" w:styleId="CitaviBibliographyHeadingZchn">
    <w:name w:val="Citavi Bibliography Heading Zchn"/>
    <w:basedOn w:val="Absatz-Standardschriftart"/>
    <w:link w:val="CitaviBibliographyHeading"/>
    <w:rsid w:val="00D062D3"/>
    <w:rPr>
      <w:rFonts w:asciiTheme="majorHAnsi" w:eastAsiaTheme="majorEastAsia" w:hAnsiTheme="majorHAnsi" w:cstheme="majorBidi"/>
      <w:color w:val="2E74B5" w:themeColor="accent1" w:themeShade="BF"/>
      <w:sz w:val="32"/>
      <w:szCs w:val="32"/>
    </w:rPr>
  </w:style>
  <w:style w:type="character" w:customStyle="1" w:styleId="berschrift1Zchn">
    <w:name w:val="Überschrift 1 Zchn"/>
    <w:basedOn w:val="Absatz-Standardschriftart"/>
    <w:link w:val="berschrift1"/>
    <w:uiPriority w:val="9"/>
    <w:rsid w:val="00341A8B"/>
    <w:rPr>
      <w:rFonts w:ascii="Times New Roman" w:eastAsia="Times New Roman" w:hAnsi="Times New Roman" w:cs="Times New Roman"/>
      <w:b/>
      <w:bCs/>
      <w:color w:val="000000"/>
      <w:sz w:val="32"/>
      <w:szCs w:val="28"/>
    </w:rPr>
  </w:style>
  <w:style w:type="paragraph" w:styleId="Kopfzeile">
    <w:name w:val="header"/>
    <w:basedOn w:val="Standard"/>
    <w:link w:val="KopfzeileZchn"/>
    <w:uiPriority w:val="99"/>
    <w:unhideWhenUsed/>
    <w:rsid w:val="00341A8B"/>
    <w:pPr>
      <w:tabs>
        <w:tab w:val="left" w:pos="709"/>
        <w:tab w:val="right" w:pos="8505"/>
      </w:tabs>
    </w:pPr>
    <w:rPr>
      <w:noProof/>
      <w:sz w:val="20"/>
      <w:szCs w:val="20"/>
    </w:rPr>
  </w:style>
  <w:style w:type="character" w:customStyle="1" w:styleId="KopfzeileZchn">
    <w:name w:val="Kopfzeile Zchn"/>
    <w:basedOn w:val="Absatz-Standardschriftart"/>
    <w:link w:val="Kopfzeile"/>
    <w:uiPriority w:val="99"/>
    <w:rsid w:val="00341A8B"/>
    <w:rPr>
      <w:rFonts w:ascii="Times New Roman" w:eastAsia="Calibri" w:hAnsi="Times New Roman" w:cs="Times New Roman"/>
      <w:noProof/>
      <w:color w:val="000000"/>
      <w:sz w:val="20"/>
      <w:szCs w:val="20"/>
    </w:rPr>
  </w:style>
  <w:style w:type="paragraph" w:styleId="Fuzeile">
    <w:name w:val="footer"/>
    <w:basedOn w:val="Standard"/>
    <w:link w:val="FuzeileZchn"/>
    <w:uiPriority w:val="99"/>
    <w:unhideWhenUsed/>
    <w:rsid w:val="00341A8B"/>
    <w:pPr>
      <w:tabs>
        <w:tab w:val="center" w:pos="4536"/>
        <w:tab w:val="right" w:pos="9072"/>
      </w:tabs>
    </w:pPr>
  </w:style>
  <w:style w:type="character" w:customStyle="1" w:styleId="FuzeileZchn">
    <w:name w:val="Fußzeile Zchn"/>
    <w:basedOn w:val="Absatz-Standardschriftart"/>
    <w:link w:val="Fuzeile"/>
    <w:uiPriority w:val="99"/>
    <w:rsid w:val="00341A8B"/>
    <w:rPr>
      <w:rFonts w:ascii="Times New Roman" w:eastAsia="Calibri" w:hAnsi="Times New Roman" w:cs="Times New Roman"/>
      <w:color w:val="000000"/>
      <w:sz w:val="24"/>
    </w:rPr>
  </w:style>
  <w:style w:type="character" w:styleId="Kommentarzeichen">
    <w:name w:val="annotation reference"/>
    <w:basedOn w:val="Absatz-Standardschriftart"/>
    <w:uiPriority w:val="99"/>
    <w:semiHidden/>
    <w:unhideWhenUsed/>
    <w:rsid w:val="00444E03"/>
    <w:rPr>
      <w:sz w:val="16"/>
      <w:szCs w:val="16"/>
    </w:rPr>
  </w:style>
  <w:style w:type="paragraph" w:styleId="Kommentartext">
    <w:name w:val="annotation text"/>
    <w:basedOn w:val="Standard"/>
    <w:link w:val="KommentartextZchn"/>
    <w:uiPriority w:val="99"/>
    <w:unhideWhenUsed/>
    <w:rsid w:val="00444E03"/>
    <w:rPr>
      <w:sz w:val="20"/>
      <w:szCs w:val="20"/>
    </w:rPr>
  </w:style>
  <w:style w:type="character" w:customStyle="1" w:styleId="KommentartextZchn">
    <w:name w:val="Kommentartext Zchn"/>
    <w:basedOn w:val="Absatz-Standardschriftart"/>
    <w:link w:val="Kommentartext"/>
    <w:uiPriority w:val="99"/>
    <w:rsid w:val="00444E03"/>
    <w:rPr>
      <w:sz w:val="20"/>
      <w:szCs w:val="20"/>
    </w:rPr>
  </w:style>
  <w:style w:type="paragraph" w:styleId="Kommentarthema">
    <w:name w:val="annotation subject"/>
    <w:basedOn w:val="Kommentartext"/>
    <w:next w:val="Kommentartext"/>
    <w:link w:val="KommentarthemaZchn"/>
    <w:uiPriority w:val="99"/>
    <w:unhideWhenUsed/>
    <w:rsid w:val="00444E03"/>
    <w:rPr>
      <w:b/>
      <w:bCs/>
    </w:rPr>
  </w:style>
  <w:style w:type="character" w:customStyle="1" w:styleId="KommentarthemaZchn">
    <w:name w:val="Kommentarthema Zchn"/>
    <w:basedOn w:val="KommentartextZchn"/>
    <w:link w:val="Kommentarthema"/>
    <w:uiPriority w:val="99"/>
    <w:rsid w:val="00444E03"/>
    <w:rPr>
      <w:b/>
      <w:bCs/>
      <w:sz w:val="20"/>
      <w:szCs w:val="20"/>
    </w:rPr>
  </w:style>
  <w:style w:type="paragraph" w:styleId="Sprechblasentext">
    <w:name w:val="Balloon Text"/>
    <w:basedOn w:val="Standard"/>
    <w:link w:val="SprechblasentextZchn"/>
    <w:uiPriority w:val="99"/>
    <w:semiHidden/>
    <w:unhideWhenUsed/>
    <w:rsid w:val="00341A8B"/>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41A8B"/>
    <w:rPr>
      <w:rFonts w:ascii="Tahoma" w:eastAsia="Calibri" w:hAnsi="Tahoma" w:cs="Tahoma"/>
      <w:color w:val="000000"/>
      <w:sz w:val="16"/>
      <w:szCs w:val="16"/>
    </w:rPr>
  </w:style>
  <w:style w:type="paragraph" w:styleId="Funotentext">
    <w:name w:val="footnote text"/>
    <w:basedOn w:val="Standard"/>
    <w:link w:val="FunotentextZchn"/>
    <w:uiPriority w:val="99"/>
    <w:unhideWhenUsed/>
    <w:rsid w:val="00341A8B"/>
    <w:pPr>
      <w:keepLines/>
      <w:tabs>
        <w:tab w:val="left" w:pos="709"/>
      </w:tabs>
      <w:spacing w:line="288" w:lineRule="auto"/>
      <w:ind w:left="709" w:hanging="709"/>
      <w:jc w:val="both"/>
    </w:pPr>
    <w:rPr>
      <w:sz w:val="20"/>
      <w:szCs w:val="20"/>
    </w:rPr>
  </w:style>
  <w:style w:type="character" w:customStyle="1" w:styleId="FunotentextZchn">
    <w:name w:val="Fußnotentext Zchn"/>
    <w:basedOn w:val="Absatz-Standardschriftart"/>
    <w:link w:val="Funotentext"/>
    <w:uiPriority w:val="99"/>
    <w:rsid w:val="00341A8B"/>
    <w:rPr>
      <w:rFonts w:ascii="Times New Roman" w:eastAsia="Calibri" w:hAnsi="Times New Roman" w:cs="Times New Roman"/>
      <w:color w:val="000000"/>
      <w:sz w:val="20"/>
      <w:szCs w:val="20"/>
    </w:rPr>
  </w:style>
  <w:style w:type="character" w:styleId="Funotenzeichen">
    <w:name w:val="footnote reference"/>
    <w:basedOn w:val="Absatz-Standardschriftart"/>
    <w:uiPriority w:val="99"/>
    <w:semiHidden/>
    <w:unhideWhenUsed/>
    <w:rsid w:val="00341A8B"/>
    <w:rPr>
      <w:vertAlign w:val="superscript"/>
    </w:rPr>
  </w:style>
  <w:style w:type="character" w:styleId="Platzhaltertext">
    <w:name w:val="Placeholder Text"/>
    <w:basedOn w:val="Absatz-Standardschriftart"/>
    <w:uiPriority w:val="99"/>
    <w:semiHidden/>
    <w:rsid w:val="00725171"/>
    <w:rPr>
      <w:color w:val="808080"/>
    </w:rPr>
  </w:style>
  <w:style w:type="paragraph" w:customStyle="1" w:styleId="CitaviBibliographySubheading1">
    <w:name w:val="Citavi Bibliography Subheading 1"/>
    <w:basedOn w:val="berschrift2"/>
    <w:link w:val="CitaviBibliographySubheading1Zchn"/>
    <w:rsid w:val="009D12A7"/>
    <w:pPr>
      <w:spacing w:line="360" w:lineRule="auto"/>
      <w:jc w:val="both"/>
      <w:outlineLvl w:val="9"/>
    </w:pPr>
    <w:rPr>
      <w:i/>
      <w:lang w:val="en-US"/>
    </w:rPr>
  </w:style>
  <w:style w:type="character" w:customStyle="1" w:styleId="CitaviBibliographySubheading1Zchn">
    <w:name w:val="Citavi Bibliography Subheading 1 Zchn"/>
    <w:basedOn w:val="Absatz-Standardschriftart"/>
    <w:link w:val="CitaviBibliographySubheading1"/>
    <w:rsid w:val="009D12A7"/>
    <w:rPr>
      <w:rFonts w:asciiTheme="majorHAnsi" w:eastAsiaTheme="majorEastAsia" w:hAnsiTheme="majorHAnsi" w:cstheme="majorBidi"/>
      <w:i/>
      <w:color w:val="2E74B5" w:themeColor="accent1" w:themeShade="BF"/>
      <w:sz w:val="26"/>
      <w:szCs w:val="26"/>
      <w:lang w:val="en-US"/>
    </w:rPr>
  </w:style>
  <w:style w:type="character" w:customStyle="1" w:styleId="berschrift2Zchn">
    <w:name w:val="Überschrift 2 Zchn"/>
    <w:basedOn w:val="Absatz-Standardschriftart"/>
    <w:link w:val="berschrift2"/>
    <w:uiPriority w:val="9"/>
    <w:rsid w:val="00341A8B"/>
    <w:rPr>
      <w:rFonts w:ascii="Times New Roman" w:eastAsia="Times New Roman" w:hAnsi="Times New Roman" w:cs="Times New Roman"/>
      <w:b/>
      <w:color w:val="000000"/>
      <w:sz w:val="24"/>
      <w:szCs w:val="26"/>
    </w:rPr>
  </w:style>
  <w:style w:type="paragraph" w:customStyle="1" w:styleId="CitaviBibliographySubheading2">
    <w:name w:val="Citavi Bibliography Subheading 2"/>
    <w:basedOn w:val="berschrift3"/>
    <w:link w:val="CitaviBibliographySubheading2Zchn"/>
    <w:rsid w:val="009D12A7"/>
    <w:pPr>
      <w:spacing w:line="360" w:lineRule="auto"/>
      <w:jc w:val="both"/>
      <w:outlineLvl w:val="9"/>
    </w:pPr>
    <w:rPr>
      <w:i/>
      <w:lang w:val="en-US"/>
    </w:rPr>
  </w:style>
  <w:style w:type="character" w:customStyle="1" w:styleId="CitaviBibliographySubheading2Zchn">
    <w:name w:val="Citavi Bibliography Subheading 2 Zchn"/>
    <w:basedOn w:val="Absatz-Standardschriftart"/>
    <w:link w:val="CitaviBibliographySubheading2"/>
    <w:rsid w:val="009D12A7"/>
    <w:rPr>
      <w:rFonts w:asciiTheme="majorHAnsi" w:eastAsiaTheme="majorEastAsia" w:hAnsiTheme="majorHAnsi" w:cstheme="majorBidi"/>
      <w:i/>
      <w:color w:val="1F4D78" w:themeColor="accent1" w:themeShade="7F"/>
      <w:sz w:val="24"/>
      <w:szCs w:val="24"/>
      <w:lang w:val="en-US"/>
    </w:rPr>
  </w:style>
  <w:style w:type="character" w:customStyle="1" w:styleId="berschrift3Zchn">
    <w:name w:val="Überschrift 3 Zchn"/>
    <w:basedOn w:val="Absatz-Standardschriftart"/>
    <w:link w:val="berschrift3"/>
    <w:uiPriority w:val="9"/>
    <w:rsid w:val="00341A8B"/>
    <w:rPr>
      <w:rFonts w:ascii="Times New Roman" w:eastAsia="Times New Roman" w:hAnsi="Times New Roman" w:cs="Times New Roman"/>
      <w:color w:val="000000"/>
      <w:sz w:val="24"/>
      <w:u w:val="single"/>
    </w:rPr>
  </w:style>
  <w:style w:type="paragraph" w:customStyle="1" w:styleId="CitaviBibliographySubheading3">
    <w:name w:val="Citavi Bibliography Subheading 3"/>
    <w:basedOn w:val="berschrift4"/>
    <w:link w:val="CitaviBibliographySubheading3Zchn"/>
    <w:rsid w:val="009D12A7"/>
    <w:pPr>
      <w:spacing w:line="360" w:lineRule="auto"/>
      <w:jc w:val="both"/>
      <w:outlineLvl w:val="9"/>
    </w:pPr>
    <w:rPr>
      <w:i w:val="0"/>
      <w:lang w:val="en-US"/>
    </w:rPr>
  </w:style>
  <w:style w:type="character" w:customStyle="1" w:styleId="CitaviBibliographySubheading3Zchn">
    <w:name w:val="Citavi Bibliography Subheading 3 Zchn"/>
    <w:basedOn w:val="Absatz-Standardschriftart"/>
    <w:link w:val="CitaviBibliographySubheading3"/>
    <w:rsid w:val="009D12A7"/>
    <w:rPr>
      <w:rFonts w:asciiTheme="majorHAnsi" w:eastAsiaTheme="majorEastAsia" w:hAnsiTheme="majorHAnsi" w:cstheme="majorBidi"/>
      <w:iCs/>
      <w:color w:val="2E74B5" w:themeColor="accent1" w:themeShade="BF"/>
      <w:lang w:val="en-US"/>
    </w:rPr>
  </w:style>
  <w:style w:type="character" w:customStyle="1" w:styleId="berschrift4Zchn">
    <w:name w:val="Überschrift 4 Zchn"/>
    <w:basedOn w:val="Absatz-Standardschriftart"/>
    <w:link w:val="berschrift4"/>
    <w:uiPriority w:val="9"/>
    <w:rsid w:val="00341A8B"/>
    <w:rPr>
      <w:rFonts w:ascii="Times New Roman" w:eastAsia="Times New Roman" w:hAnsi="Times New Roman" w:cs="Times New Roman"/>
      <w:i/>
      <w:sz w:val="24"/>
    </w:rPr>
  </w:style>
  <w:style w:type="paragraph" w:customStyle="1" w:styleId="CitaviBibliographySubheading4">
    <w:name w:val="Citavi Bibliography Subheading 4"/>
    <w:basedOn w:val="berschrift5"/>
    <w:link w:val="CitaviBibliographySubheading4Zchn"/>
    <w:rsid w:val="009D12A7"/>
    <w:pPr>
      <w:spacing w:line="360" w:lineRule="auto"/>
      <w:jc w:val="both"/>
      <w:outlineLvl w:val="9"/>
    </w:pPr>
    <w:rPr>
      <w:i w:val="0"/>
      <w:lang w:val="en-US"/>
    </w:rPr>
  </w:style>
  <w:style w:type="character" w:customStyle="1" w:styleId="CitaviBibliographySubheading4Zchn">
    <w:name w:val="Citavi Bibliography Subheading 4 Zchn"/>
    <w:basedOn w:val="Absatz-Standardschriftart"/>
    <w:link w:val="CitaviBibliographySubheading4"/>
    <w:rsid w:val="009D12A7"/>
    <w:rPr>
      <w:rFonts w:asciiTheme="majorHAnsi" w:eastAsiaTheme="majorEastAsia" w:hAnsiTheme="majorHAnsi" w:cstheme="majorBidi"/>
      <w:i/>
      <w:color w:val="2E74B5" w:themeColor="accent1" w:themeShade="BF"/>
      <w:lang w:val="en-US"/>
    </w:rPr>
  </w:style>
  <w:style w:type="character" w:customStyle="1" w:styleId="berschrift5Zchn">
    <w:name w:val="Überschrift 5 Zchn"/>
    <w:basedOn w:val="Absatz-Standardschriftart"/>
    <w:link w:val="berschrift5"/>
    <w:uiPriority w:val="9"/>
    <w:rsid w:val="00341A8B"/>
    <w:rPr>
      <w:rFonts w:ascii="Times New Roman" w:eastAsia="Times New Roman" w:hAnsi="Times New Roman" w:cs="Times New Roman"/>
      <w:i/>
      <w:sz w:val="24"/>
      <w:u w:val="single"/>
    </w:rPr>
  </w:style>
  <w:style w:type="paragraph" w:customStyle="1" w:styleId="CitaviBibliographySubheading5">
    <w:name w:val="Citavi Bibliography Subheading 5"/>
    <w:basedOn w:val="berschrift6"/>
    <w:link w:val="CitaviBibliographySubheading5Zchn"/>
    <w:rsid w:val="009D12A7"/>
    <w:pPr>
      <w:spacing w:line="360" w:lineRule="auto"/>
      <w:jc w:val="both"/>
      <w:outlineLvl w:val="9"/>
    </w:pPr>
    <w:rPr>
      <w:i w:val="0"/>
      <w:lang w:val="en-US"/>
    </w:rPr>
  </w:style>
  <w:style w:type="character" w:customStyle="1" w:styleId="CitaviBibliographySubheading5Zchn">
    <w:name w:val="Citavi Bibliography Subheading 5 Zchn"/>
    <w:basedOn w:val="Absatz-Standardschriftart"/>
    <w:link w:val="CitaviBibliographySubheading5"/>
    <w:rsid w:val="009D12A7"/>
    <w:rPr>
      <w:rFonts w:asciiTheme="majorHAnsi" w:eastAsiaTheme="majorEastAsia" w:hAnsiTheme="majorHAnsi" w:cstheme="majorBidi"/>
      <w:i/>
      <w:color w:val="1F4D78" w:themeColor="accent1" w:themeShade="7F"/>
      <w:lang w:val="en-US"/>
    </w:rPr>
  </w:style>
  <w:style w:type="character" w:customStyle="1" w:styleId="berschrift6Zchn">
    <w:name w:val="Überschrift 6 Zchn"/>
    <w:basedOn w:val="Absatz-Standardschriftart"/>
    <w:link w:val="berschrift6"/>
    <w:uiPriority w:val="9"/>
    <w:semiHidden/>
    <w:rsid w:val="00341A8B"/>
    <w:rPr>
      <w:rFonts w:ascii="Times New Roman" w:eastAsia="Times New Roman" w:hAnsi="Times New Roman" w:cs="Times New Roman"/>
      <w:i/>
      <w:iCs/>
      <w:sz w:val="24"/>
    </w:rPr>
  </w:style>
  <w:style w:type="paragraph" w:customStyle="1" w:styleId="CitaviBibliographySubheading6">
    <w:name w:val="Citavi Bibliography Subheading 6"/>
    <w:basedOn w:val="berschrift7"/>
    <w:link w:val="CitaviBibliographySubheading6Zchn"/>
    <w:rsid w:val="009D12A7"/>
    <w:pPr>
      <w:spacing w:line="360" w:lineRule="auto"/>
      <w:jc w:val="both"/>
      <w:outlineLvl w:val="9"/>
    </w:pPr>
    <w:rPr>
      <w:i w:val="0"/>
      <w:lang w:val="en-US"/>
    </w:rPr>
  </w:style>
  <w:style w:type="character" w:customStyle="1" w:styleId="CitaviBibliographySubheading6Zchn">
    <w:name w:val="Citavi Bibliography Subheading 6 Zchn"/>
    <w:basedOn w:val="Absatz-Standardschriftart"/>
    <w:link w:val="CitaviBibliographySubheading6"/>
    <w:rsid w:val="009D12A7"/>
    <w:rPr>
      <w:rFonts w:asciiTheme="majorHAnsi" w:eastAsiaTheme="majorEastAsia" w:hAnsiTheme="majorHAnsi" w:cstheme="majorBidi"/>
      <w:iCs/>
      <w:color w:val="1F4D78" w:themeColor="accent1" w:themeShade="7F"/>
      <w:lang w:val="en-US"/>
    </w:rPr>
  </w:style>
  <w:style w:type="character" w:customStyle="1" w:styleId="berschrift7Zchn">
    <w:name w:val="Überschrift 7 Zchn"/>
    <w:basedOn w:val="Absatz-Standardschriftart"/>
    <w:link w:val="berschrift7"/>
    <w:uiPriority w:val="9"/>
    <w:semiHidden/>
    <w:rsid w:val="00341A8B"/>
    <w:rPr>
      <w:rFonts w:ascii="Times New Roman" w:eastAsia="Times New Roman" w:hAnsi="Times New Roman" w:cs="Times New Roman"/>
      <w:i/>
      <w:iCs/>
      <w:sz w:val="24"/>
    </w:rPr>
  </w:style>
  <w:style w:type="paragraph" w:customStyle="1" w:styleId="CitaviBibliographySubheading7">
    <w:name w:val="Citavi Bibliography Subheading 7"/>
    <w:basedOn w:val="berschrift8"/>
    <w:link w:val="CitaviBibliographySubheading7Zchn"/>
    <w:rsid w:val="009D12A7"/>
    <w:pPr>
      <w:spacing w:line="360" w:lineRule="auto"/>
      <w:jc w:val="both"/>
      <w:outlineLvl w:val="9"/>
    </w:pPr>
    <w:rPr>
      <w:i w:val="0"/>
      <w:lang w:val="en-US"/>
    </w:rPr>
  </w:style>
  <w:style w:type="character" w:customStyle="1" w:styleId="CitaviBibliographySubheading7Zchn">
    <w:name w:val="Citavi Bibliography Subheading 7 Zchn"/>
    <w:basedOn w:val="Absatz-Standardschriftart"/>
    <w:link w:val="CitaviBibliographySubheading7"/>
    <w:rsid w:val="009D12A7"/>
    <w:rPr>
      <w:rFonts w:asciiTheme="majorHAnsi" w:eastAsiaTheme="majorEastAsia" w:hAnsiTheme="majorHAnsi" w:cstheme="majorBidi"/>
      <w:i/>
      <w:color w:val="272727" w:themeColor="text1" w:themeTint="D8"/>
      <w:sz w:val="21"/>
      <w:szCs w:val="21"/>
      <w:lang w:val="en-US"/>
    </w:rPr>
  </w:style>
  <w:style w:type="character" w:customStyle="1" w:styleId="berschrift8Zchn">
    <w:name w:val="Überschrift 8 Zchn"/>
    <w:basedOn w:val="Absatz-Standardschriftart"/>
    <w:link w:val="berschrift8"/>
    <w:uiPriority w:val="9"/>
    <w:semiHidden/>
    <w:rsid w:val="00341A8B"/>
    <w:rPr>
      <w:rFonts w:ascii="Times New Roman" w:eastAsia="Times New Roman" w:hAnsi="Times New Roman" w:cs="Times New Roman"/>
      <w:i/>
      <w:iCs/>
      <w:sz w:val="24"/>
      <w:szCs w:val="24"/>
    </w:rPr>
  </w:style>
  <w:style w:type="paragraph" w:customStyle="1" w:styleId="CitaviBibliographySubheading8">
    <w:name w:val="Citavi Bibliography Subheading 8"/>
    <w:basedOn w:val="berschrift9"/>
    <w:link w:val="CitaviBibliographySubheading8Zchn"/>
    <w:rsid w:val="009D12A7"/>
    <w:pPr>
      <w:spacing w:line="360" w:lineRule="auto"/>
      <w:jc w:val="both"/>
      <w:outlineLvl w:val="9"/>
    </w:pPr>
    <w:rPr>
      <w:i w:val="0"/>
      <w:lang w:val="en-US"/>
    </w:rPr>
  </w:style>
  <w:style w:type="character" w:customStyle="1" w:styleId="CitaviBibliographySubheading8Zchn">
    <w:name w:val="Citavi Bibliography Subheading 8 Zchn"/>
    <w:basedOn w:val="Absatz-Standardschriftart"/>
    <w:link w:val="CitaviBibliographySubheading8"/>
    <w:rsid w:val="009D12A7"/>
    <w:rPr>
      <w:rFonts w:asciiTheme="majorHAnsi" w:eastAsiaTheme="majorEastAsia" w:hAnsiTheme="majorHAnsi" w:cstheme="majorBidi"/>
      <w:iCs/>
      <w:color w:val="272727" w:themeColor="text1" w:themeTint="D8"/>
      <w:sz w:val="21"/>
      <w:szCs w:val="21"/>
      <w:lang w:val="en-US"/>
    </w:rPr>
  </w:style>
  <w:style w:type="character" w:customStyle="1" w:styleId="berschrift9Zchn">
    <w:name w:val="Überschrift 9 Zchn"/>
    <w:basedOn w:val="Absatz-Standardschriftart"/>
    <w:link w:val="berschrift9"/>
    <w:uiPriority w:val="9"/>
    <w:semiHidden/>
    <w:rsid w:val="00341A8B"/>
    <w:rPr>
      <w:rFonts w:ascii="Times New Roman" w:eastAsia="Times New Roman" w:hAnsi="Times New Roman" w:cs="Times New Roman"/>
      <w:i/>
      <w:iCs/>
      <w:sz w:val="24"/>
      <w:szCs w:val="24"/>
    </w:rPr>
  </w:style>
  <w:style w:type="table" w:styleId="Tabellenraster">
    <w:name w:val="Table Grid"/>
    <w:basedOn w:val="NormaleTabelle"/>
    <w:uiPriority w:val="59"/>
    <w:rsid w:val="00341A8B"/>
    <w:pPr>
      <w:spacing w:after="0" w:line="240" w:lineRule="auto"/>
    </w:pPr>
    <w:rPr>
      <w:rFonts w:ascii="Calibri" w:eastAsia="Calibri" w:hAnsi="Calibri" w:cs="Arial"/>
      <w:sz w:val="20"/>
      <w:szCs w:val="20"/>
      <w:lang w:eastAsia="de-D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StylePr w:type="firstRow">
      <w:rPr>
        <w:b/>
      </w:rPr>
    </w:tblStylePr>
  </w:style>
  <w:style w:type="paragraph" w:styleId="Beschriftung">
    <w:name w:val="caption"/>
    <w:basedOn w:val="Standard"/>
    <w:next w:val="02Flietext"/>
    <w:uiPriority w:val="35"/>
    <w:unhideWhenUsed/>
    <w:qFormat/>
    <w:rsid w:val="00341A8B"/>
    <w:pPr>
      <w:spacing w:before="288" w:after="576" w:line="288" w:lineRule="auto"/>
      <w:jc w:val="center"/>
    </w:pPr>
    <w:rPr>
      <w:color w:val="auto"/>
      <w:sz w:val="20"/>
      <w:szCs w:val="20"/>
    </w:rPr>
  </w:style>
  <w:style w:type="table" w:styleId="EinfacheTabelle3">
    <w:name w:val="Plain Table 3"/>
    <w:basedOn w:val="NormaleTabelle"/>
    <w:uiPriority w:val="43"/>
    <w:rsid w:val="000960F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extkrper">
    <w:name w:val="Body Text"/>
    <w:basedOn w:val="Standard"/>
    <w:link w:val="TextkrperZchn"/>
    <w:uiPriority w:val="99"/>
    <w:unhideWhenUsed/>
    <w:rsid w:val="0094172E"/>
    <w:pPr>
      <w:spacing w:line="360" w:lineRule="auto"/>
      <w:jc w:val="both"/>
    </w:pPr>
    <w:rPr>
      <w:lang w:val="en-US"/>
    </w:rPr>
  </w:style>
  <w:style w:type="character" w:customStyle="1" w:styleId="TextkrperZchn">
    <w:name w:val="Textkörper Zchn"/>
    <w:basedOn w:val="Absatz-Standardschriftart"/>
    <w:link w:val="Textkrper"/>
    <w:uiPriority w:val="99"/>
    <w:rsid w:val="0094172E"/>
    <w:rPr>
      <w:lang w:val="en-US"/>
    </w:rPr>
  </w:style>
  <w:style w:type="character" w:styleId="Hyperlink">
    <w:name w:val="Hyperlink"/>
    <w:basedOn w:val="Absatz-Standardschriftart"/>
    <w:uiPriority w:val="99"/>
    <w:rsid w:val="00341A8B"/>
    <w:rPr>
      <w:color w:val="auto"/>
      <w:u w:val="none"/>
    </w:rPr>
  </w:style>
  <w:style w:type="paragraph" w:customStyle="1" w:styleId="02FlietextErsterAbsatz">
    <w:name w:val="02 Fließtext Erster Absatz"/>
    <w:basedOn w:val="02FlietextEinzug"/>
    <w:link w:val="02FlietextErsterAbsatzZchn"/>
    <w:qFormat/>
    <w:rsid w:val="00341A8B"/>
    <w:pPr>
      <w:ind w:firstLine="0"/>
    </w:pPr>
  </w:style>
  <w:style w:type="character" w:customStyle="1" w:styleId="02FlietextErsterAbsatzZchn">
    <w:name w:val="02 Fließtext Erster Absatz Zchn"/>
    <w:basedOn w:val="Absatz-Standardschriftart"/>
    <w:link w:val="02FlietextErsterAbsatz"/>
    <w:rsid w:val="002E018D"/>
    <w:rPr>
      <w:rFonts w:ascii="Times New Roman" w:eastAsia="Calibri" w:hAnsi="Times New Roman" w:cs="Times New Roman"/>
      <w:color w:val="000000"/>
      <w:sz w:val="24"/>
    </w:rPr>
  </w:style>
  <w:style w:type="character" w:customStyle="1" w:styleId="NichtaufgelsteErwhnung1">
    <w:name w:val="Nicht aufgelöste Erwähnung1"/>
    <w:basedOn w:val="Absatz-Standardschriftart"/>
    <w:uiPriority w:val="99"/>
    <w:semiHidden/>
    <w:unhideWhenUsed/>
    <w:rsid w:val="00900C32"/>
    <w:rPr>
      <w:color w:val="605E5C"/>
      <w:shd w:val="clear" w:color="auto" w:fill="E1DFDD"/>
    </w:rPr>
  </w:style>
  <w:style w:type="paragraph" w:customStyle="1" w:styleId="01TitelAutor">
    <w:name w:val="01 Titel Autor"/>
    <w:basedOn w:val="Standard"/>
    <w:rsid w:val="00341A8B"/>
    <w:pPr>
      <w:spacing w:before="1800" w:line="288" w:lineRule="auto"/>
      <w:jc w:val="center"/>
    </w:pPr>
  </w:style>
  <w:style w:type="paragraph" w:customStyle="1" w:styleId="01TitelBeschreibung">
    <w:name w:val="01 Titel Beschreibung"/>
    <w:basedOn w:val="Standard"/>
    <w:rsid w:val="00341A8B"/>
    <w:pPr>
      <w:spacing w:line="288" w:lineRule="auto"/>
      <w:jc w:val="center"/>
    </w:pPr>
  </w:style>
  <w:style w:type="paragraph" w:customStyle="1" w:styleId="01TitelTabelle">
    <w:name w:val="01 Titel Tabelle"/>
    <w:basedOn w:val="Standard"/>
    <w:rsid w:val="00341A8B"/>
    <w:pPr>
      <w:spacing w:line="288" w:lineRule="auto"/>
    </w:pPr>
    <w:rPr>
      <w:szCs w:val="24"/>
    </w:rPr>
  </w:style>
  <w:style w:type="paragraph" w:customStyle="1" w:styleId="01TitelTitel">
    <w:name w:val="01 Titel Titel"/>
    <w:basedOn w:val="Standard"/>
    <w:rsid w:val="00341A8B"/>
    <w:pPr>
      <w:spacing w:line="288" w:lineRule="auto"/>
      <w:jc w:val="center"/>
    </w:pPr>
    <w:rPr>
      <w:sz w:val="48"/>
      <w:szCs w:val="48"/>
    </w:rPr>
  </w:style>
  <w:style w:type="paragraph" w:customStyle="1" w:styleId="01TitelUntertitel">
    <w:name w:val="01 Titel Untertitel"/>
    <w:basedOn w:val="Standard"/>
    <w:rsid w:val="00341A8B"/>
    <w:pPr>
      <w:spacing w:after="1080" w:line="288" w:lineRule="auto"/>
      <w:jc w:val="center"/>
    </w:pPr>
  </w:style>
  <w:style w:type="paragraph" w:customStyle="1" w:styleId="02Flietext">
    <w:name w:val="02 Fließtext"/>
    <w:basedOn w:val="Standard"/>
    <w:rsid w:val="00E00A57"/>
    <w:pPr>
      <w:spacing w:after="180" w:line="480" w:lineRule="auto"/>
      <w:jc w:val="both"/>
    </w:pPr>
  </w:style>
  <w:style w:type="paragraph" w:customStyle="1" w:styleId="02FlietextEinzug">
    <w:name w:val="02 Fließtext Einzug"/>
    <w:basedOn w:val="Standard"/>
    <w:qFormat/>
    <w:rsid w:val="00E00A57"/>
    <w:pPr>
      <w:spacing w:line="480" w:lineRule="auto"/>
      <w:ind w:firstLine="284"/>
      <w:jc w:val="both"/>
    </w:pPr>
  </w:style>
  <w:style w:type="paragraph" w:customStyle="1" w:styleId="03Abbildung">
    <w:name w:val="03 Abbildung"/>
    <w:basedOn w:val="Standard"/>
    <w:next w:val="Beschriftung"/>
    <w:qFormat/>
    <w:rsid w:val="00341A8B"/>
    <w:pPr>
      <w:keepNext/>
      <w:spacing w:before="360"/>
      <w:jc w:val="center"/>
    </w:pPr>
    <w:rPr>
      <w:noProof/>
      <w:lang w:eastAsia="de-DE"/>
    </w:rPr>
  </w:style>
  <w:style w:type="paragraph" w:customStyle="1" w:styleId="03TabelleText10pt">
    <w:name w:val="03 Tabelle Text 10pt"/>
    <w:basedOn w:val="02Flietext"/>
    <w:qFormat/>
    <w:rsid w:val="00341A8B"/>
    <w:pPr>
      <w:spacing w:before="72" w:after="72" w:line="240" w:lineRule="auto"/>
      <w:jc w:val="left"/>
    </w:pPr>
    <w:rPr>
      <w:bCs/>
      <w:sz w:val="20"/>
    </w:rPr>
  </w:style>
  <w:style w:type="paragraph" w:customStyle="1" w:styleId="03TabelleKopfzeile12pt">
    <w:name w:val="03 Tabelle Kopfzeile 12pt"/>
    <w:basedOn w:val="03TabelleText10pt"/>
    <w:qFormat/>
    <w:rsid w:val="00341A8B"/>
    <w:pPr>
      <w:spacing w:before="240" w:after="240"/>
    </w:pPr>
    <w:rPr>
      <w:sz w:val="24"/>
    </w:rPr>
  </w:style>
  <w:style w:type="paragraph" w:customStyle="1" w:styleId="03TabelleText12pt">
    <w:name w:val="03 Tabelle Text 12pt"/>
    <w:basedOn w:val="03TabelleText10pt"/>
    <w:qFormat/>
    <w:rsid w:val="00341A8B"/>
    <w:pPr>
      <w:spacing w:before="0" w:after="0"/>
    </w:pPr>
    <w:rPr>
      <w:sz w:val="24"/>
    </w:rPr>
  </w:style>
  <w:style w:type="paragraph" w:customStyle="1" w:styleId="04Blockzitat1">
    <w:name w:val="04 Blockzitat 1"/>
    <w:basedOn w:val="Standard"/>
    <w:qFormat/>
    <w:rsid w:val="00FB73E3"/>
    <w:pPr>
      <w:spacing w:before="144" w:after="144" w:line="288" w:lineRule="auto"/>
      <w:ind w:left="709" w:hanging="57"/>
      <w:jc w:val="both"/>
    </w:pPr>
  </w:style>
  <w:style w:type="paragraph" w:customStyle="1" w:styleId="04Blockzitat2">
    <w:name w:val="04 Blockzitat 2"/>
    <w:basedOn w:val="Standard"/>
    <w:qFormat/>
    <w:rsid w:val="00341A8B"/>
    <w:pPr>
      <w:spacing w:before="144" w:after="144" w:line="288" w:lineRule="auto"/>
      <w:ind w:left="709" w:hanging="57"/>
      <w:jc w:val="both"/>
    </w:pPr>
    <w:rPr>
      <w:sz w:val="20"/>
      <w:szCs w:val="20"/>
    </w:rPr>
  </w:style>
  <w:style w:type="paragraph" w:customStyle="1" w:styleId="04Blockzitat3">
    <w:name w:val="04 Blockzitat 3"/>
    <w:basedOn w:val="Standard"/>
    <w:qFormat/>
    <w:rsid w:val="00341A8B"/>
    <w:pPr>
      <w:spacing w:before="144" w:after="144" w:line="288" w:lineRule="auto"/>
      <w:ind w:left="709" w:hanging="57"/>
      <w:jc w:val="both"/>
    </w:pPr>
    <w:rPr>
      <w:i/>
      <w:iCs/>
    </w:rPr>
  </w:style>
  <w:style w:type="paragraph" w:customStyle="1" w:styleId="05Aufzhlung">
    <w:name w:val="05 Aufzählung"/>
    <w:basedOn w:val="Standard"/>
    <w:qFormat/>
    <w:rsid w:val="00341A8B"/>
    <w:pPr>
      <w:numPr>
        <w:numId w:val="11"/>
      </w:numPr>
      <w:tabs>
        <w:tab w:val="left" w:pos="709"/>
      </w:tabs>
      <w:spacing w:before="180" w:after="180" w:line="360" w:lineRule="auto"/>
      <w:contextualSpacing/>
    </w:pPr>
  </w:style>
  <w:style w:type="paragraph" w:customStyle="1" w:styleId="05Aufzhlungnummeriert">
    <w:name w:val="05 Aufzählung nummeriert"/>
    <w:basedOn w:val="Standard"/>
    <w:qFormat/>
    <w:rsid w:val="00061468"/>
    <w:pPr>
      <w:numPr>
        <w:numId w:val="12"/>
      </w:numPr>
      <w:tabs>
        <w:tab w:val="left" w:pos="709"/>
      </w:tabs>
      <w:spacing w:before="180" w:after="180" w:line="360" w:lineRule="auto"/>
      <w:contextualSpacing/>
    </w:pPr>
  </w:style>
  <w:style w:type="character" w:customStyle="1" w:styleId="06Schmaler">
    <w:name w:val="06 Schmaler"/>
    <w:basedOn w:val="Absatz-Standardschriftart"/>
    <w:uiPriority w:val="1"/>
    <w:semiHidden/>
    <w:qFormat/>
    <w:locked/>
    <w:rsid w:val="00341A8B"/>
    <w:rPr>
      <w:spacing w:val="-2"/>
    </w:rPr>
  </w:style>
  <w:style w:type="character" w:customStyle="1" w:styleId="06Weiter">
    <w:name w:val="06 Weiter"/>
    <w:basedOn w:val="Absatz-Standardschriftart"/>
    <w:uiPriority w:val="1"/>
    <w:semiHidden/>
    <w:qFormat/>
    <w:locked/>
    <w:rsid w:val="00341A8B"/>
    <w:rPr>
      <w:spacing w:val="2"/>
    </w:rPr>
  </w:style>
  <w:style w:type="paragraph" w:styleId="Abbildungsverzeichnis">
    <w:name w:val="table of figures"/>
    <w:basedOn w:val="Standard"/>
    <w:next w:val="Standard"/>
    <w:uiPriority w:val="99"/>
    <w:unhideWhenUsed/>
    <w:rsid w:val="00341A8B"/>
    <w:pPr>
      <w:tabs>
        <w:tab w:val="right" w:leader="dot" w:pos="8494"/>
      </w:tabs>
      <w:spacing w:line="288" w:lineRule="auto"/>
      <w:ind w:left="567" w:hanging="567"/>
    </w:pPr>
    <w:rPr>
      <w:noProof/>
    </w:rPr>
  </w:style>
  <w:style w:type="paragraph" w:customStyle="1" w:styleId="Abkrzungsverzeichnis">
    <w:name w:val="Abkürzungsverzeichnis"/>
    <w:basedOn w:val="Standard"/>
    <w:rsid w:val="00341A8B"/>
    <w:pPr>
      <w:spacing w:line="288" w:lineRule="auto"/>
    </w:pPr>
    <w:rPr>
      <w:szCs w:val="24"/>
    </w:rPr>
  </w:style>
  <w:style w:type="paragraph" w:customStyle="1" w:styleId="BeschriftungTabelle">
    <w:name w:val="Beschriftung Tabelle"/>
    <w:basedOn w:val="Beschriftung"/>
    <w:qFormat/>
    <w:rsid w:val="00341A8B"/>
    <w:pPr>
      <w:keepNext/>
      <w:spacing w:before="576" w:after="288"/>
    </w:pPr>
  </w:style>
  <w:style w:type="paragraph" w:styleId="Dokumentstruktur">
    <w:name w:val="Document Map"/>
    <w:basedOn w:val="Standard"/>
    <w:link w:val="DokumentstrukturZchn"/>
    <w:uiPriority w:val="99"/>
    <w:semiHidden/>
    <w:unhideWhenUsed/>
    <w:rsid w:val="00341A8B"/>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341A8B"/>
    <w:rPr>
      <w:rFonts w:ascii="Tahoma" w:eastAsia="Calibri" w:hAnsi="Tahoma" w:cs="Tahoma"/>
      <w:color w:val="000000"/>
      <w:sz w:val="16"/>
      <w:szCs w:val="16"/>
    </w:rPr>
  </w:style>
  <w:style w:type="paragraph" w:customStyle="1" w:styleId="FormatvorlageAbbildungsverzeichnisZeilenabstandMehrere12ze">
    <w:name w:val="Formatvorlage Abbildungsverzeichnis + Zeilenabstand:  Mehrere 12 ze"/>
    <w:basedOn w:val="Abbildungsverzeichnis"/>
    <w:semiHidden/>
    <w:locked/>
    <w:rsid w:val="00341A8B"/>
    <w:rPr>
      <w:rFonts w:eastAsia="Times New Roman"/>
    </w:rPr>
  </w:style>
  <w:style w:type="table" w:customStyle="1" w:styleId="HelleSchattierung-Akzent11">
    <w:name w:val="Helle Schattierung - Akzent 11"/>
    <w:basedOn w:val="NormaleTabelle"/>
    <w:uiPriority w:val="60"/>
    <w:locked/>
    <w:rsid w:val="00341A8B"/>
    <w:pPr>
      <w:spacing w:after="0" w:line="240" w:lineRule="auto"/>
    </w:pPr>
    <w:rPr>
      <w:rFonts w:ascii="Calibri" w:eastAsia="Calibri" w:hAnsi="Calibri" w:cs="Arial"/>
      <w:color w:val="365F91"/>
      <w:sz w:val="20"/>
      <w:szCs w:val="20"/>
      <w:lang w:eastAsia="de-DE"/>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Index1">
    <w:name w:val="index 1"/>
    <w:basedOn w:val="Standard"/>
    <w:next w:val="Standard"/>
    <w:autoRedefine/>
    <w:uiPriority w:val="99"/>
    <w:semiHidden/>
    <w:rsid w:val="00341A8B"/>
    <w:pPr>
      <w:tabs>
        <w:tab w:val="right" w:leader="dot" w:pos="3882"/>
      </w:tabs>
      <w:spacing w:line="288" w:lineRule="auto"/>
      <w:ind w:left="238" w:hanging="238"/>
    </w:pPr>
    <w:rPr>
      <w:noProof/>
    </w:rPr>
  </w:style>
  <w:style w:type="paragraph" w:styleId="KeinLeerraum">
    <w:name w:val="No Spacing"/>
    <w:link w:val="KeinLeerraumZchn"/>
    <w:uiPriority w:val="1"/>
    <w:qFormat/>
    <w:rsid w:val="00341A8B"/>
    <w:pPr>
      <w:spacing w:after="0" w:line="240" w:lineRule="auto"/>
    </w:pPr>
    <w:rPr>
      <w:rFonts w:ascii="Calibri" w:eastAsia="Times New Roman" w:hAnsi="Calibri" w:cs="Arial"/>
    </w:rPr>
  </w:style>
  <w:style w:type="character" w:customStyle="1" w:styleId="KeinLeerraumZchn">
    <w:name w:val="Kein Leerraum Zchn"/>
    <w:basedOn w:val="Absatz-Standardschriftart"/>
    <w:link w:val="KeinLeerraum"/>
    <w:uiPriority w:val="1"/>
    <w:rsid w:val="00341A8B"/>
    <w:rPr>
      <w:rFonts w:ascii="Calibri" w:eastAsia="Times New Roman" w:hAnsi="Calibri" w:cs="Arial"/>
    </w:rPr>
  </w:style>
  <w:style w:type="paragraph" w:styleId="Listenabsatz">
    <w:name w:val="List Paragraph"/>
    <w:basedOn w:val="Standard"/>
    <w:uiPriority w:val="34"/>
    <w:rsid w:val="00341A8B"/>
    <w:pPr>
      <w:spacing w:line="288" w:lineRule="auto"/>
      <w:contextualSpacing/>
    </w:pPr>
  </w:style>
  <w:style w:type="paragraph" w:styleId="Literaturverzeichnis">
    <w:name w:val="Bibliography"/>
    <w:basedOn w:val="Standard"/>
    <w:next w:val="Standard"/>
    <w:uiPriority w:val="37"/>
    <w:unhideWhenUsed/>
    <w:rsid w:val="00341A8B"/>
    <w:pPr>
      <w:keepLines/>
      <w:spacing w:after="144" w:line="288" w:lineRule="auto"/>
      <w:ind w:left="709" w:hanging="709"/>
      <w:jc w:val="both"/>
    </w:pPr>
  </w:style>
  <w:style w:type="table" w:customStyle="1" w:styleId="MittlereSchattierung11">
    <w:name w:val="Mittlere Schattierung 11"/>
    <w:basedOn w:val="NormaleTabelle"/>
    <w:uiPriority w:val="63"/>
    <w:locked/>
    <w:rsid w:val="00341A8B"/>
    <w:pPr>
      <w:spacing w:after="0" w:line="240" w:lineRule="auto"/>
    </w:pPr>
    <w:rPr>
      <w:rFonts w:ascii="Calibri" w:eastAsia="Calibri" w:hAnsi="Calibri" w:cs="Arial"/>
      <w:sz w:val="20"/>
      <w:szCs w:val="20"/>
      <w:lang w:eastAsia="de-DE"/>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shd w:val="clear" w:color="auto" w:fill="FFFFFF"/>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numbering" w:customStyle="1" w:styleId="Nummerierung">
    <w:name w:val="Nummerierung"/>
    <w:uiPriority w:val="99"/>
    <w:locked/>
    <w:rsid w:val="00341A8B"/>
    <w:pPr>
      <w:numPr>
        <w:numId w:val="13"/>
      </w:numPr>
    </w:pPr>
  </w:style>
  <w:style w:type="table" w:customStyle="1" w:styleId="Tabelle1">
    <w:name w:val="Tabelle 1"/>
    <w:basedOn w:val="NormaleTabelle"/>
    <w:uiPriority w:val="60"/>
    <w:locked/>
    <w:rsid w:val="00341A8B"/>
    <w:pPr>
      <w:spacing w:before="72" w:after="72" w:line="288" w:lineRule="auto"/>
    </w:pPr>
    <w:rPr>
      <w:rFonts w:ascii="Calibri" w:eastAsia="Calibri" w:hAnsi="Calibri" w:cs="Arial"/>
      <w:color w:val="000000"/>
      <w:sz w:val="20"/>
      <w:szCs w:val="20"/>
      <w:lang w:eastAsia="de-DE"/>
    </w:rPr>
    <w:tblPr>
      <w:tblStyleRowBandSize w:val="1"/>
      <w:tblStyleColBandSize w:val="1"/>
      <w:tblBorders>
        <w:top w:val="single" w:sz="8" w:space="0" w:color="000000"/>
        <w:bottom w:val="single" w:sz="8" w:space="0" w:color="000000"/>
      </w:tblBorders>
    </w:tblPr>
    <w:tblStylePr w:type="firstRow">
      <w:pPr>
        <w:spacing w:before="0" w:after="0" w:line="240" w:lineRule="auto"/>
      </w:pPr>
      <w:rPr>
        <w:b w:val="0"/>
        <w:bCs/>
        <w:i/>
      </w:rPr>
      <w:tblPr/>
      <w:tcPr>
        <w:shd w:val="clear" w:color="auto" w:fill="FFFFFF"/>
      </w:tcPr>
    </w:tblStylePr>
    <w:tblStylePr w:type="lastRow">
      <w:pPr>
        <w:spacing w:before="0" w:after="0" w:line="240" w:lineRule="auto"/>
      </w:pPr>
      <w:rPr>
        <w:b/>
        <w:bCs/>
      </w:rPr>
      <w:tblPr/>
      <w:tcPr>
        <w:shd w:val="clear" w:color="auto" w:fill="FFFFFF"/>
      </w:tcPr>
    </w:tblStylePr>
    <w:tblStylePr w:type="firstCol">
      <w:rPr>
        <w:b w:val="0"/>
        <w:bCs/>
      </w:rPr>
      <w:tblPr/>
      <w:tcPr>
        <w:shd w:val="clear" w:color="auto" w:fill="FFFFFF"/>
      </w:tcPr>
    </w:tblStylePr>
    <w:tblStylePr w:type="lastCol">
      <w:rPr>
        <w:b w:val="0"/>
        <w:bCs/>
      </w:rPr>
      <w:tblPr/>
      <w:tcPr>
        <w:shd w:val="clear" w:color="auto" w:fill="FFFFFF"/>
      </w:tcPr>
    </w:tblStylePr>
    <w:tblStylePr w:type="band1Vert">
      <w:tblPr/>
      <w:tcPr>
        <w:tcBorders>
          <w:left w:val="nil"/>
          <w:right w:val="nil"/>
          <w:insideH w:val="nil"/>
          <w:insideV w:val="nil"/>
        </w:tcBorders>
        <w:shd w:val="clear" w:color="auto" w:fill="C0C0C0"/>
      </w:tcPr>
    </w:tblStylePr>
    <w:tblStylePr w:type="band1Horz">
      <w:tblPr/>
      <w:tcPr>
        <w:shd w:val="clear" w:color="auto" w:fill="FFFFFF"/>
      </w:tcPr>
    </w:tblStylePr>
    <w:tblStylePr w:type="band2Horz">
      <w:tblPr/>
      <w:tcPr>
        <w:shd w:val="clear" w:color="auto" w:fill="FFFFFF"/>
      </w:tcPr>
    </w:tblStylePr>
  </w:style>
  <w:style w:type="paragraph" w:customStyle="1" w:styleId="berschrift1ohne">
    <w:name w:val="Überschrift 1_ohne"/>
    <w:basedOn w:val="Standard"/>
    <w:next w:val="02Flietext"/>
    <w:qFormat/>
    <w:rsid w:val="00341A8B"/>
    <w:pPr>
      <w:keepNext/>
      <w:keepLines/>
      <w:tabs>
        <w:tab w:val="left" w:pos="709"/>
      </w:tabs>
      <w:suppressAutoHyphens/>
      <w:spacing w:after="720" w:line="288" w:lineRule="auto"/>
      <w:ind w:right="1134"/>
    </w:pPr>
    <w:rPr>
      <w:sz w:val="36"/>
      <w:szCs w:val="36"/>
    </w:rPr>
  </w:style>
  <w:style w:type="paragraph" w:customStyle="1" w:styleId="berschrift2ohne">
    <w:name w:val="Überschrift 2_ohne"/>
    <w:basedOn w:val="berschrift2"/>
    <w:qFormat/>
    <w:rsid w:val="00341A8B"/>
    <w:pPr>
      <w:outlineLvl w:val="9"/>
    </w:pPr>
  </w:style>
  <w:style w:type="table" w:customStyle="1" w:styleId="UnsichtbareTabelle">
    <w:name w:val="Unsichtbare Tabelle"/>
    <w:basedOn w:val="NormaleTabelle"/>
    <w:uiPriority w:val="60"/>
    <w:rsid w:val="00341A8B"/>
    <w:pPr>
      <w:spacing w:after="0" w:line="288" w:lineRule="auto"/>
    </w:pPr>
    <w:rPr>
      <w:rFonts w:ascii="Times New Roman" w:eastAsia="Calibri" w:hAnsi="Times New Roman" w:cs="Arial"/>
      <w:sz w:val="24"/>
      <w:szCs w:val="24"/>
      <w:lang w:eastAsia="de-DE"/>
    </w:rPr>
    <w:tblPr>
      <w:tblStyleRowBandSize w:val="1"/>
      <w:tblStyleColBandSize w:val="1"/>
    </w:tblPr>
    <w:tblStylePr w:type="firstRow">
      <w:pPr>
        <w:spacing w:before="0" w:after="0" w:line="240" w:lineRule="auto"/>
      </w:pPr>
      <w:rPr>
        <w:b w:val="0"/>
        <w:bCs/>
      </w:rPr>
      <w:tblPr/>
      <w:tcPr>
        <w:shd w:val="clear" w:color="auto" w:fill="FFFFFF"/>
      </w:tcPr>
    </w:tblStylePr>
    <w:tblStylePr w:type="lastRow">
      <w:pPr>
        <w:spacing w:before="0" w:after="0" w:line="240" w:lineRule="auto"/>
      </w:pPr>
      <w:rPr>
        <w:b w:val="0"/>
        <w:bCs/>
      </w:rPr>
      <w:tblPr/>
      <w:tcPr>
        <w:tcBorders>
          <w:top w:val="single" w:sz="8" w:space="0" w:color="4F81BD"/>
          <w:left w:val="nil"/>
          <w:bottom w:val="single" w:sz="8" w:space="0" w:color="4F81BD"/>
          <w:right w:val="nil"/>
          <w:insideH w:val="nil"/>
          <w:insideV w:val="nil"/>
        </w:tcBorders>
      </w:tcPr>
    </w:tblStylePr>
    <w:tblStylePr w:type="firstCol">
      <w:rPr>
        <w:b w:val="0"/>
        <w:bCs/>
      </w:rPr>
    </w:tblStylePr>
    <w:tblStylePr w:type="lastCol">
      <w:rPr>
        <w:b w:val="0"/>
        <w:bCs/>
      </w:rPr>
    </w:tblStylePr>
    <w:tblStylePr w:type="band1Vert">
      <w:tblPr/>
      <w:tcPr>
        <w:shd w:val="clear" w:color="auto" w:fill="FFFFFF"/>
      </w:tcPr>
    </w:tblStylePr>
    <w:tblStylePr w:type="band1Horz">
      <w:tblPr/>
      <w:tcPr>
        <w:shd w:val="clear" w:color="auto" w:fill="FFFFFF"/>
      </w:tcPr>
    </w:tblStylePr>
  </w:style>
  <w:style w:type="paragraph" w:styleId="Verzeichnis1">
    <w:name w:val="toc 1"/>
    <w:basedOn w:val="Standard"/>
    <w:next w:val="Standard"/>
    <w:autoRedefine/>
    <w:uiPriority w:val="39"/>
    <w:semiHidden/>
    <w:rsid w:val="00341A8B"/>
    <w:pPr>
      <w:tabs>
        <w:tab w:val="left" w:pos="567"/>
        <w:tab w:val="right" w:leader="dot" w:pos="8505"/>
      </w:tabs>
      <w:spacing w:before="148" w:line="288" w:lineRule="auto"/>
      <w:ind w:left="567" w:hanging="567"/>
    </w:pPr>
    <w:rPr>
      <w:noProof/>
    </w:rPr>
  </w:style>
  <w:style w:type="paragraph" w:styleId="Verzeichnis2">
    <w:name w:val="toc 2"/>
    <w:basedOn w:val="Standard"/>
    <w:next w:val="Standard"/>
    <w:autoRedefine/>
    <w:uiPriority w:val="39"/>
    <w:semiHidden/>
    <w:rsid w:val="00341A8B"/>
    <w:pPr>
      <w:tabs>
        <w:tab w:val="left" w:pos="1418"/>
        <w:tab w:val="right" w:leader="dot" w:pos="8505"/>
      </w:tabs>
      <w:spacing w:line="288" w:lineRule="auto"/>
      <w:ind w:left="1418" w:hanging="851"/>
    </w:pPr>
    <w:rPr>
      <w:noProof/>
    </w:rPr>
  </w:style>
  <w:style w:type="paragraph" w:styleId="Verzeichnis3">
    <w:name w:val="toc 3"/>
    <w:basedOn w:val="Standard"/>
    <w:next w:val="Standard"/>
    <w:autoRedefine/>
    <w:uiPriority w:val="39"/>
    <w:semiHidden/>
    <w:rsid w:val="00341A8B"/>
    <w:pPr>
      <w:tabs>
        <w:tab w:val="left" w:pos="2268"/>
        <w:tab w:val="right" w:leader="dot" w:pos="8505"/>
      </w:tabs>
      <w:spacing w:line="288" w:lineRule="auto"/>
      <w:ind w:left="2268" w:hanging="850"/>
    </w:pPr>
    <w:rPr>
      <w:noProof/>
    </w:rPr>
  </w:style>
  <w:style w:type="paragraph" w:styleId="Verzeichnis4">
    <w:name w:val="toc 4"/>
    <w:basedOn w:val="Standard"/>
    <w:next w:val="Standard"/>
    <w:autoRedefine/>
    <w:uiPriority w:val="39"/>
    <w:semiHidden/>
    <w:rsid w:val="00341A8B"/>
    <w:pPr>
      <w:tabs>
        <w:tab w:val="left" w:pos="2127"/>
        <w:tab w:val="right" w:leader="dot" w:pos="8505"/>
      </w:tabs>
      <w:spacing w:line="288" w:lineRule="auto"/>
      <w:ind w:left="2127" w:hanging="1134"/>
    </w:pPr>
    <w:rPr>
      <w:noProof/>
    </w:rPr>
  </w:style>
  <w:style w:type="paragraph" w:styleId="Verzeichnis9">
    <w:name w:val="toc 9"/>
    <w:basedOn w:val="Standard"/>
    <w:next w:val="Standard"/>
    <w:autoRedefine/>
    <w:uiPriority w:val="39"/>
    <w:semiHidden/>
    <w:unhideWhenUsed/>
    <w:rsid w:val="00341A8B"/>
    <w:pPr>
      <w:spacing w:after="100"/>
      <w:ind w:left="1920"/>
    </w:pPr>
  </w:style>
  <w:style w:type="paragraph" w:customStyle="1" w:styleId="Zwischenberschrift">
    <w:name w:val="Zwischenüberschrift"/>
    <w:basedOn w:val="Standard"/>
    <w:next w:val="02Flietext"/>
    <w:semiHidden/>
    <w:qFormat/>
    <w:locked/>
    <w:rsid w:val="00341A8B"/>
    <w:pPr>
      <w:keepNext/>
      <w:keepLines/>
      <w:suppressAutoHyphens/>
      <w:spacing w:before="288" w:after="144" w:line="288" w:lineRule="auto"/>
      <w:ind w:right="1134"/>
    </w:pPr>
    <w:rPr>
      <w:i/>
    </w:rPr>
  </w:style>
  <w:style w:type="paragraph" w:styleId="Endnotentext">
    <w:name w:val="endnote text"/>
    <w:basedOn w:val="Standard"/>
    <w:link w:val="EndnotentextZchn"/>
    <w:uiPriority w:val="99"/>
    <w:semiHidden/>
    <w:unhideWhenUsed/>
    <w:rsid w:val="00DC39A1"/>
    <w:rPr>
      <w:sz w:val="20"/>
      <w:szCs w:val="20"/>
    </w:rPr>
  </w:style>
  <w:style w:type="character" w:customStyle="1" w:styleId="EndnotentextZchn">
    <w:name w:val="Endnotentext Zchn"/>
    <w:basedOn w:val="Absatz-Standardschriftart"/>
    <w:link w:val="Endnotentext"/>
    <w:uiPriority w:val="99"/>
    <w:semiHidden/>
    <w:rsid w:val="00DC39A1"/>
    <w:rPr>
      <w:rFonts w:ascii="Times New Roman" w:eastAsia="Calibri" w:hAnsi="Times New Roman" w:cs="Times New Roman"/>
      <w:color w:val="000000"/>
      <w:sz w:val="20"/>
      <w:szCs w:val="20"/>
    </w:rPr>
  </w:style>
  <w:style w:type="character" w:styleId="Endnotenzeichen">
    <w:name w:val="endnote reference"/>
    <w:basedOn w:val="Absatz-Standardschriftart"/>
    <w:uiPriority w:val="99"/>
    <w:semiHidden/>
    <w:unhideWhenUsed/>
    <w:rsid w:val="00DC39A1"/>
    <w:rPr>
      <w:vertAlign w:val="superscript"/>
    </w:rPr>
  </w:style>
  <w:style w:type="character" w:customStyle="1" w:styleId="NichtaufgelsteErwhnung2">
    <w:name w:val="Nicht aufgelöste Erwähnung2"/>
    <w:basedOn w:val="Absatz-Standardschriftart"/>
    <w:uiPriority w:val="99"/>
    <w:semiHidden/>
    <w:unhideWhenUsed/>
    <w:rsid w:val="00661837"/>
    <w:rPr>
      <w:color w:val="605E5C"/>
      <w:shd w:val="clear" w:color="auto" w:fill="E1DFDD"/>
    </w:rPr>
  </w:style>
  <w:style w:type="paragraph" w:customStyle="1" w:styleId="CitaviChapterBibliographyHeading">
    <w:name w:val="Citavi Chapter Bibliography Heading"/>
    <w:basedOn w:val="berschrift2"/>
    <w:link w:val="CitaviChapterBibliographyHeadingZchn"/>
    <w:uiPriority w:val="99"/>
    <w:rsid w:val="001E7C4F"/>
  </w:style>
  <w:style w:type="character" w:customStyle="1" w:styleId="CitaviChapterBibliographyHeadingZchn">
    <w:name w:val="Citavi Chapter Bibliography Heading Zchn"/>
    <w:basedOn w:val="02FlietextErsterAbsatzZchn"/>
    <w:link w:val="CitaviChapterBibliographyHeading"/>
    <w:uiPriority w:val="99"/>
    <w:rsid w:val="001E7C4F"/>
    <w:rPr>
      <w:rFonts w:ascii="Times New Roman" w:eastAsia="Times New Roman" w:hAnsi="Times New Roman" w:cs="Times New Roman"/>
      <w:b/>
      <w:color w:val="000000"/>
      <w:sz w:val="24"/>
      <w:szCs w:val="26"/>
    </w:rPr>
  </w:style>
  <w:style w:type="paragraph" w:styleId="Zitat">
    <w:name w:val="Quote"/>
    <w:basedOn w:val="Standard"/>
    <w:next w:val="Standard"/>
    <w:link w:val="ZitatZchn"/>
    <w:uiPriority w:val="29"/>
    <w:qFormat/>
    <w:rsid w:val="00FB73E3"/>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FB73E3"/>
    <w:rPr>
      <w:rFonts w:ascii="Times New Roman" w:eastAsia="Calibri" w:hAnsi="Times New Roman" w:cs="Times New Roman"/>
      <w:i/>
      <w:iCs/>
      <w:color w:val="404040" w:themeColor="text1" w:themeTint="BF"/>
      <w:sz w:val="24"/>
    </w:rPr>
  </w:style>
  <w:style w:type="paragraph" w:styleId="IntensivesZitat">
    <w:name w:val="Intense Quote"/>
    <w:basedOn w:val="Standard"/>
    <w:next w:val="Standard"/>
    <w:link w:val="IntensivesZitatZchn"/>
    <w:uiPriority w:val="30"/>
    <w:qFormat/>
    <w:rsid w:val="00FB73E3"/>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ivesZitatZchn">
    <w:name w:val="Intensives Zitat Zchn"/>
    <w:basedOn w:val="Absatz-Standardschriftart"/>
    <w:link w:val="IntensivesZitat"/>
    <w:uiPriority w:val="30"/>
    <w:rsid w:val="00FB73E3"/>
    <w:rPr>
      <w:rFonts w:ascii="Times New Roman" w:eastAsia="Calibri" w:hAnsi="Times New Roman" w:cs="Times New Roman"/>
      <w:i/>
      <w:iCs/>
      <w:color w:val="5B9BD5" w:themeColor="accent1"/>
      <w:sz w:val="24"/>
    </w:rPr>
  </w:style>
  <w:style w:type="character" w:styleId="SchwacherVerweis">
    <w:name w:val="Subtle Reference"/>
    <w:basedOn w:val="Absatz-Standardschriftart"/>
    <w:uiPriority w:val="31"/>
    <w:qFormat/>
    <w:rsid w:val="00FB73E3"/>
    <w:rPr>
      <w:smallCaps/>
      <w:color w:val="5A5A5A" w:themeColor="text1" w:themeTint="A5"/>
    </w:rPr>
  </w:style>
  <w:style w:type="character" w:styleId="IntensiverVerweis">
    <w:name w:val="Intense Reference"/>
    <w:basedOn w:val="Absatz-Standardschriftart"/>
    <w:uiPriority w:val="32"/>
    <w:qFormat/>
    <w:rsid w:val="00FB73E3"/>
    <w:rPr>
      <w:b/>
      <w:bCs/>
      <w:smallCaps/>
      <w:color w:val="5B9BD5"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428600">
      <w:bodyDiv w:val="1"/>
      <w:marLeft w:val="0"/>
      <w:marRight w:val="0"/>
      <w:marTop w:val="0"/>
      <w:marBottom w:val="0"/>
      <w:divBdr>
        <w:top w:val="none" w:sz="0" w:space="0" w:color="auto"/>
        <w:left w:val="none" w:sz="0" w:space="0" w:color="auto"/>
        <w:bottom w:val="none" w:sz="0" w:space="0" w:color="auto"/>
        <w:right w:val="none" w:sz="0" w:space="0" w:color="auto"/>
      </w:divBdr>
    </w:div>
    <w:div w:id="671957930">
      <w:bodyDiv w:val="1"/>
      <w:marLeft w:val="0"/>
      <w:marRight w:val="0"/>
      <w:marTop w:val="0"/>
      <w:marBottom w:val="0"/>
      <w:divBdr>
        <w:top w:val="none" w:sz="0" w:space="0" w:color="auto"/>
        <w:left w:val="none" w:sz="0" w:space="0" w:color="auto"/>
        <w:bottom w:val="none" w:sz="0" w:space="0" w:color="auto"/>
        <w:right w:val="none" w:sz="0" w:space="0" w:color="auto"/>
      </w:divBdr>
    </w:div>
    <w:div w:id="804658607">
      <w:bodyDiv w:val="1"/>
      <w:marLeft w:val="0"/>
      <w:marRight w:val="0"/>
      <w:marTop w:val="0"/>
      <w:marBottom w:val="0"/>
      <w:divBdr>
        <w:top w:val="none" w:sz="0" w:space="0" w:color="auto"/>
        <w:left w:val="none" w:sz="0" w:space="0" w:color="auto"/>
        <w:bottom w:val="none" w:sz="0" w:space="0" w:color="auto"/>
        <w:right w:val="none" w:sz="0" w:space="0" w:color="auto"/>
      </w:divBdr>
      <w:divsChild>
        <w:div w:id="435952907">
          <w:marLeft w:val="0"/>
          <w:marRight w:val="0"/>
          <w:marTop w:val="0"/>
          <w:marBottom w:val="0"/>
          <w:divBdr>
            <w:top w:val="none" w:sz="0" w:space="0" w:color="auto"/>
            <w:left w:val="none" w:sz="0" w:space="0" w:color="auto"/>
            <w:bottom w:val="none" w:sz="0" w:space="0" w:color="auto"/>
            <w:right w:val="none" w:sz="0" w:space="0" w:color="auto"/>
          </w:divBdr>
        </w:div>
      </w:divsChild>
    </w:div>
    <w:div w:id="1099331245">
      <w:bodyDiv w:val="1"/>
      <w:marLeft w:val="0"/>
      <w:marRight w:val="0"/>
      <w:marTop w:val="0"/>
      <w:marBottom w:val="0"/>
      <w:divBdr>
        <w:top w:val="none" w:sz="0" w:space="0" w:color="auto"/>
        <w:left w:val="none" w:sz="0" w:space="0" w:color="auto"/>
        <w:bottom w:val="none" w:sz="0" w:space="0" w:color="auto"/>
        <w:right w:val="none" w:sz="0" w:space="0" w:color="auto"/>
      </w:divBdr>
      <w:divsChild>
        <w:div w:id="17981342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40"/>
        <w:category>
          <w:name w:val="Allgemein"/>
          <w:gallery w:val="placeholder"/>
        </w:category>
        <w:types>
          <w:type w:val="bbPlcHdr"/>
        </w:types>
        <w:behaviors>
          <w:behavior w:val="content"/>
        </w:behaviors>
        <w:guid w:val="{EB555234-F338-43D8-99E0-9BF692681E9D}"/>
      </w:docPartPr>
      <w:docPartBody>
        <w:p w:rsidR="008E32BE" w:rsidRDefault="003053B6">
          <w:r w:rsidRPr="00170DD2">
            <w:rPr>
              <w:rStyle w:val="Platzhaltertext"/>
            </w:rPr>
            <w:t>Klicken oder tippen Sie hier, um Text einzugeben.</w:t>
          </w:r>
        </w:p>
      </w:docPartBody>
    </w:docPart>
    <w:docPart>
      <w:docPartPr>
        <w:name w:val="D2AACC3907094CA0A5C9B323AD6AFB0C"/>
        <w:category>
          <w:name w:val="Allgemein"/>
          <w:gallery w:val="placeholder"/>
        </w:category>
        <w:types>
          <w:type w:val="bbPlcHdr"/>
        </w:types>
        <w:behaviors>
          <w:behavior w:val="content"/>
        </w:behaviors>
        <w:guid w:val="{FF85CA76-3664-4C96-8A95-17B0C4D75602}"/>
      </w:docPartPr>
      <w:docPartBody>
        <w:p w:rsidR="00357989" w:rsidRDefault="00357989" w:rsidP="00357989">
          <w:pPr>
            <w:pStyle w:val="D2AACC3907094CA0A5C9B323AD6AFB0C"/>
          </w:pPr>
          <w:r w:rsidRPr="00170DD2">
            <w:rPr>
              <w:rStyle w:val="Platzhaltertext"/>
            </w:rPr>
            <w:t>Klicken oder tippen Sie hier, um Text einzugeben.</w:t>
          </w:r>
        </w:p>
      </w:docPartBody>
    </w:docPart>
    <w:docPart>
      <w:docPartPr>
        <w:name w:val="C356B17F070344968CA3B1AA890708AB"/>
        <w:category>
          <w:name w:val="Allgemein"/>
          <w:gallery w:val="placeholder"/>
        </w:category>
        <w:types>
          <w:type w:val="bbPlcHdr"/>
        </w:types>
        <w:behaviors>
          <w:behavior w:val="content"/>
        </w:behaviors>
        <w:guid w:val="{EC7269F4-652B-472B-94DD-5ED40B66E388}"/>
      </w:docPartPr>
      <w:docPartBody>
        <w:p w:rsidR="00357989" w:rsidRDefault="00357989" w:rsidP="00357989">
          <w:pPr>
            <w:pStyle w:val="C356B17F070344968CA3B1AA890708AB"/>
          </w:pPr>
          <w:r w:rsidRPr="00170DD2">
            <w:rPr>
              <w:rStyle w:val="Platzhaltertext"/>
            </w:rPr>
            <w:t>Klicken oder tippen Sie hier, um Text einzugeben.</w:t>
          </w:r>
        </w:p>
      </w:docPartBody>
    </w:docPart>
    <w:docPart>
      <w:docPartPr>
        <w:name w:val="D15996FD79AB40888560A6AB265B1975"/>
        <w:category>
          <w:name w:val="Allgemein"/>
          <w:gallery w:val="placeholder"/>
        </w:category>
        <w:types>
          <w:type w:val="bbPlcHdr"/>
        </w:types>
        <w:behaviors>
          <w:behavior w:val="content"/>
        </w:behaviors>
        <w:guid w:val="{F52813EC-A79B-4933-82E0-9D34FE027CB5}"/>
      </w:docPartPr>
      <w:docPartBody>
        <w:p w:rsidR="00357989" w:rsidRDefault="00357989" w:rsidP="00357989">
          <w:pPr>
            <w:pStyle w:val="D15996FD79AB40888560A6AB265B1975"/>
          </w:pPr>
          <w:r w:rsidRPr="00170DD2">
            <w:rPr>
              <w:rStyle w:val="Platzhaltertext"/>
            </w:rPr>
            <w:t>Klicken oder tippen Sie hier, um Text einzugeben.</w:t>
          </w:r>
        </w:p>
      </w:docPartBody>
    </w:docPart>
    <w:docPart>
      <w:docPartPr>
        <w:name w:val="A5334BB543314443BB94EC4AE6911E2D"/>
        <w:category>
          <w:name w:val="Allgemein"/>
          <w:gallery w:val="placeholder"/>
        </w:category>
        <w:types>
          <w:type w:val="bbPlcHdr"/>
        </w:types>
        <w:behaviors>
          <w:behavior w:val="content"/>
        </w:behaviors>
        <w:guid w:val="{28F5D0B2-4D5C-4246-9D40-98245A5AE66B}"/>
      </w:docPartPr>
      <w:docPartBody>
        <w:p w:rsidR="00357989" w:rsidRDefault="00357989" w:rsidP="00357989">
          <w:pPr>
            <w:pStyle w:val="A5334BB543314443BB94EC4AE6911E2D"/>
          </w:pPr>
          <w:r w:rsidRPr="00170DD2">
            <w:rPr>
              <w:rStyle w:val="Platzhaltertext"/>
            </w:rPr>
            <w:t>Klicken oder tippen Sie hier, um Text einzugeben.</w:t>
          </w:r>
        </w:p>
      </w:docPartBody>
    </w:docPart>
    <w:docPart>
      <w:docPartPr>
        <w:name w:val="CF282BB1D66D4B6785A2B636FAEAAF1D"/>
        <w:category>
          <w:name w:val="Allgemein"/>
          <w:gallery w:val="placeholder"/>
        </w:category>
        <w:types>
          <w:type w:val="bbPlcHdr"/>
        </w:types>
        <w:behaviors>
          <w:behavior w:val="content"/>
        </w:behaviors>
        <w:guid w:val="{3EDE391F-C032-4C55-8B51-CAC7CC3A834E}"/>
      </w:docPartPr>
      <w:docPartBody>
        <w:p w:rsidR="00347FAF" w:rsidRDefault="00357989" w:rsidP="00357989">
          <w:pPr>
            <w:pStyle w:val="CF282BB1D66D4B6785A2B636FAEAAF1D"/>
          </w:pPr>
          <w:r w:rsidRPr="00170DD2">
            <w:rPr>
              <w:rStyle w:val="Platzhaltertext"/>
            </w:rPr>
            <w:t>Klicken oder tippen Sie hier, um Text einzugeben.</w:t>
          </w:r>
        </w:p>
      </w:docPartBody>
    </w:docPart>
    <w:docPart>
      <w:docPartPr>
        <w:name w:val="84F401996EAD42F08A00A9260462461F"/>
        <w:category>
          <w:name w:val="Allgemein"/>
          <w:gallery w:val="placeholder"/>
        </w:category>
        <w:types>
          <w:type w:val="bbPlcHdr"/>
        </w:types>
        <w:behaviors>
          <w:behavior w:val="content"/>
        </w:behaviors>
        <w:guid w:val="{7586D292-0539-4919-9559-F7BC63FE3183}"/>
      </w:docPartPr>
      <w:docPartBody>
        <w:p w:rsidR="00964CF5" w:rsidRDefault="00964CF5" w:rsidP="00964CF5">
          <w:pPr>
            <w:pStyle w:val="84F401996EAD42F08A00A9260462461F"/>
          </w:pPr>
          <w:r w:rsidRPr="00170DD2">
            <w:rPr>
              <w:rStyle w:val="Platzhaltertext"/>
            </w:rPr>
            <w:t>Klicken oder tippen Sie hier, um Text einzugeben.</w:t>
          </w:r>
        </w:p>
      </w:docPartBody>
    </w:docPart>
    <w:docPart>
      <w:docPartPr>
        <w:name w:val="4118B0A02F2141DCB251311D18CB2180"/>
        <w:category>
          <w:name w:val="Allgemein"/>
          <w:gallery w:val="placeholder"/>
        </w:category>
        <w:types>
          <w:type w:val="bbPlcHdr"/>
        </w:types>
        <w:behaviors>
          <w:behavior w:val="content"/>
        </w:behaviors>
        <w:guid w:val="{2E47AF46-E8A5-4313-AED0-991B0403FDD5}"/>
      </w:docPartPr>
      <w:docPartBody>
        <w:p w:rsidR="00964CF5" w:rsidRDefault="00964CF5" w:rsidP="00964CF5">
          <w:pPr>
            <w:pStyle w:val="4118B0A02F2141DCB251311D18CB2180"/>
          </w:pPr>
          <w:r w:rsidRPr="00170DD2">
            <w:rPr>
              <w:rStyle w:val="Platzhaltertext"/>
            </w:rPr>
            <w:t>Klicken oder tippen Sie hier, um Text einzugeben.</w:t>
          </w:r>
        </w:p>
      </w:docPartBody>
    </w:docPart>
    <w:docPart>
      <w:docPartPr>
        <w:name w:val="E8AF97B8681D4B41AE16451455298E75"/>
        <w:category>
          <w:name w:val="Allgemein"/>
          <w:gallery w:val="placeholder"/>
        </w:category>
        <w:types>
          <w:type w:val="bbPlcHdr"/>
        </w:types>
        <w:behaviors>
          <w:behavior w:val="content"/>
        </w:behaviors>
        <w:guid w:val="{201E356D-FD8A-4DF5-9CC5-6EDABADA33F6}"/>
      </w:docPartPr>
      <w:docPartBody>
        <w:p w:rsidR="00964CF5" w:rsidRDefault="00964CF5" w:rsidP="00964CF5">
          <w:pPr>
            <w:pStyle w:val="E8AF97B8681D4B41AE16451455298E75"/>
          </w:pPr>
          <w:r w:rsidRPr="00170DD2">
            <w:rPr>
              <w:rStyle w:val="Platzhaltertext"/>
            </w:rPr>
            <w:t>Klicken oder tippen Sie hier, um Text einzugeben.</w:t>
          </w:r>
        </w:p>
      </w:docPartBody>
    </w:docPart>
    <w:docPart>
      <w:docPartPr>
        <w:name w:val="8EA9AD0B1D094F21AE7EF1A139F80951"/>
        <w:category>
          <w:name w:val="Allgemein"/>
          <w:gallery w:val="placeholder"/>
        </w:category>
        <w:types>
          <w:type w:val="bbPlcHdr"/>
        </w:types>
        <w:behaviors>
          <w:behavior w:val="content"/>
        </w:behaviors>
        <w:guid w:val="{66720FB0-4D88-4D6B-8C8C-C832A711B316}"/>
      </w:docPartPr>
      <w:docPartBody>
        <w:p w:rsidR="00964CF5" w:rsidRDefault="00964CF5" w:rsidP="00964CF5">
          <w:pPr>
            <w:pStyle w:val="8EA9AD0B1D094F21AE7EF1A139F80951"/>
          </w:pPr>
          <w:r w:rsidRPr="00170DD2">
            <w:rPr>
              <w:rStyle w:val="Platzhaltertext"/>
            </w:rPr>
            <w:t>Klicken oder tippen Sie hier, um Text einzugeben.</w:t>
          </w:r>
        </w:p>
      </w:docPartBody>
    </w:docPart>
    <w:docPart>
      <w:docPartPr>
        <w:name w:val="96C3866F64A94CB081856E61A572D680"/>
        <w:category>
          <w:name w:val="Allgemein"/>
          <w:gallery w:val="placeholder"/>
        </w:category>
        <w:types>
          <w:type w:val="bbPlcHdr"/>
        </w:types>
        <w:behaviors>
          <w:behavior w:val="content"/>
        </w:behaviors>
        <w:guid w:val="{AA0D9A46-9DB7-41E7-A75D-D27E20965612}"/>
      </w:docPartPr>
      <w:docPartBody>
        <w:p w:rsidR="00C50EB0" w:rsidRDefault="00C50EB0" w:rsidP="00C50EB0">
          <w:pPr>
            <w:pStyle w:val="96C3866F64A94CB081856E61A572D680"/>
          </w:pPr>
          <w:r w:rsidRPr="00170DD2">
            <w:rPr>
              <w:rStyle w:val="Platzhaltertext"/>
            </w:rPr>
            <w:t>Klicken oder tippen Sie hier, um Text einzugeben.</w:t>
          </w:r>
        </w:p>
      </w:docPartBody>
    </w:docPart>
    <w:docPart>
      <w:docPartPr>
        <w:name w:val="6B2D75D8747441FCBC779C31018E6055"/>
        <w:category>
          <w:name w:val="Allgemein"/>
          <w:gallery w:val="placeholder"/>
        </w:category>
        <w:types>
          <w:type w:val="bbPlcHdr"/>
        </w:types>
        <w:behaviors>
          <w:behavior w:val="content"/>
        </w:behaviors>
        <w:guid w:val="{0166D6CE-A352-4986-AE3B-9F92395D1406}"/>
      </w:docPartPr>
      <w:docPartBody>
        <w:p w:rsidR="00C50EB0" w:rsidRDefault="00C50EB0" w:rsidP="00C50EB0">
          <w:pPr>
            <w:pStyle w:val="6B2D75D8747441FCBC779C31018E6055"/>
          </w:pPr>
          <w:r w:rsidRPr="00170DD2">
            <w:rPr>
              <w:rStyle w:val="Platzhaltertext"/>
            </w:rPr>
            <w:t>Klicken oder tippen Sie hier, um Text einzugeben.</w:t>
          </w:r>
        </w:p>
      </w:docPartBody>
    </w:docPart>
    <w:docPart>
      <w:docPartPr>
        <w:name w:val="FB0D24A7CC2841299B4368F888AA6D30"/>
        <w:category>
          <w:name w:val="Allgemein"/>
          <w:gallery w:val="placeholder"/>
        </w:category>
        <w:types>
          <w:type w:val="bbPlcHdr"/>
        </w:types>
        <w:behaviors>
          <w:behavior w:val="content"/>
        </w:behaviors>
        <w:guid w:val="{9E1A0D61-4038-47F4-8D32-6677F1B0118A}"/>
      </w:docPartPr>
      <w:docPartBody>
        <w:p w:rsidR="00835700" w:rsidRDefault="00835700" w:rsidP="00835700">
          <w:pPr>
            <w:pStyle w:val="FB0D24A7CC2841299B4368F888AA6D30"/>
          </w:pPr>
          <w:r w:rsidRPr="00170DD2">
            <w:rPr>
              <w:rStyle w:val="Platzhaltertext"/>
            </w:rPr>
            <w:t>Klicken oder tippen Sie hier, um Text einzugeben.</w:t>
          </w:r>
        </w:p>
      </w:docPartBody>
    </w:docPart>
    <w:docPart>
      <w:docPartPr>
        <w:name w:val="517168BC600C4AF290D040EBC5A03C91"/>
        <w:category>
          <w:name w:val="Allgemein"/>
          <w:gallery w:val="placeholder"/>
        </w:category>
        <w:types>
          <w:type w:val="bbPlcHdr"/>
        </w:types>
        <w:behaviors>
          <w:behavior w:val="content"/>
        </w:behaviors>
        <w:guid w:val="{FBE66B81-AF13-497A-8F6B-E3D5C4BD53F7}"/>
      </w:docPartPr>
      <w:docPartBody>
        <w:p w:rsidR="00835700" w:rsidRDefault="00835700" w:rsidP="00835700">
          <w:pPr>
            <w:pStyle w:val="517168BC600C4AF290D040EBC5A03C91"/>
          </w:pPr>
          <w:r w:rsidRPr="00170DD2">
            <w:rPr>
              <w:rStyle w:val="Platzhaltertext"/>
            </w:rPr>
            <w:t>Klicken oder tippen Sie hier, um Text einzugeben.</w:t>
          </w:r>
        </w:p>
      </w:docPartBody>
    </w:docPart>
    <w:docPart>
      <w:docPartPr>
        <w:name w:val="7D57A7D08DD44C4D8EBE6004EE04B4BE"/>
        <w:category>
          <w:name w:val="Allgemein"/>
          <w:gallery w:val="placeholder"/>
        </w:category>
        <w:types>
          <w:type w:val="bbPlcHdr"/>
        </w:types>
        <w:behaviors>
          <w:behavior w:val="content"/>
        </w:behaviors>
        <w:guid w:val="{E99331D2-7F92-45A7-86DF-AB850CBE4E56}"/>
      </w:docPartPr>
      <w:docPartBody>
        <w:p w:rsidR="000D58A0" w:rsidRDefault="00835700" w:rsidP="00835700">
          <w:pPr>
            <w:pStyle w:val="7D57A7D08DD44C4D8EBE6004EE04B4BE"/>
          </w:pPr>
          <w:r w:rsidRPr="00170DD2">
            <w:rPr>
              <w:rStyle w:val="Platzhaltertext"/>
            </w:rPr>
            <w:t>Klicken oder tippen Sie hier, um Text einzugeben.</w:t>
          </w:r>
        </w:p>
      </w:docPartBody>
    </w:docPart>
    <w:docPart>
      <w:docPartPr>
        <w:name w:val="F196FF1EFDE945D9A06C4F6CE0D2C0DE"/>
        <w:category>
          <w:name w:val="Allgemein"/>
          <w:gallery w:val="placeholder"/>
        </w:category>
        <w:types>
          <w:type w:val="bbPlcHdr"/>
        </w:types>
        <w:behaviors>
          <w:behavior w:val="content"/>
        </w:behaviors>
        <w:guid w:val="{B06C5B0C-CDC5-47B1-8277-3F4D273C6406}"/>
      </w:docPartPr>
      <w:docPartBody>
        <w:p w:rsidR="0066079D" w:rsidRDefault="0066079D" w:rsidP="0066079D">
          <w:pPr>
            <w:pStyle w:val="F196FF1EFDE945D9A06C4F6CE0D2C0DE"/>
          </w:pPr>
          <w:r w:rsidRPr="00170DD2">
            <w:rPr>
              <w:rStyle w:val="Platzhaltertext"/>
            </w:rPr>
            <w:t>Klicken oder tippen Sie hier, um Text einzugeben.</w:t>
          </w:r>
        </w:p>
      </w:docPartBody>
    </w:docPart>
    <w:docPart>
      <w:docPartPr>
        <w:name w:val="5545F3DBAB0E4F6FA3A9360EFAFFAAA6"/>
        <w:category>
          <w:name w:val="Allgemein"/>
          <w:gallery w:val="placeholder"/>
        </w:category>
        <w:types>
          <w:type w:val="bbPlcHdr"/>
        </w:types>
        <w:behaviors>
          <w:behavior w:val="content"/>
        </w:behaviors>
        <w:guid w:val="{2D1AAA93-A266-4FBA-B830-5ADB740B3E43}"/>
      </w:docPartPr>
      <w:docPartBody>
        <w:p w:rsidR="0066079D" w:rsidRDefault="0066079D" w:rsidP="0066079D">
          <w:pPr>
            <w:pStyle w:val="5545F3DBAB0E4F6FA3A9360EFAFFAAA6"/>
          </w:pPr>
          <w:r w:rsidRPr="00170DD2">
            <w:rPr>
              <w:rStyle w:val="Platzhaltertext"/>
            </w:rPr>
            <w:t>Klicken oder tippen Sie hier, um Text einzugeben.</w:t>
          </w:r>
        </w:p>
      </w:docPartBody>
    </w:docPart>
    <w:docPart>
      <w:docPartPr>
        <w:name w:val="6BEE46CC822A408CBC9AFEDAF2729DDE"/>
        <w:category>
          <w:name w:val="Allgemein"/>
          <w:gallery w:val="placeholder"/>
        </w:category>
        <w:types>
          <w:type w:val="bbPlcHdr"/>
        </w:types>
        <w:behaviors>
          <w:behavior w:val="content"/>
        </w:behaviors>
        <w:guid w:val="{8008243D-B6B4-4B8F-80A3-779C74E1AD75}"/>
      </w:docPartPr>
      <w:docPartBody>
        <w:p w:rsidR="00BE67E6" w:rsidRDefault="00877946" w:rsidP="00877946">
          <w:pPr>
            <w:pStyle w:val="6BEE46CC822A408CBC9AFEDAF2729DDE"/>
          </w:pPr>
          <w:r w:rsidRPr="00170DD2">
            <w:rPr>
              <w:rStyle w:val="Platzhaltertext"/>
            </w:rPr>
            <w:t>Klicken oder tippen Sie hier, um Text einzugeben.</w:t>
          </w:r>
        </w:p>
      </w:docPartBody>
    </w:docPart>
    <w:docPart>
      <w:docPartPr>
        <w:name w:val="77F1CF32B55E4B07A4C0A9193610D1D6"/>
        <w:category>
          <w:name w:val="Allgemein"/>
          <w:gallery w:val="placeholder"/>
        </w:category>
        <w:types>
          <w:type w:val="bbPlcHdr"/>
        </w:types>
        <w:behaviors>
          <w:behavior w:val="content"/>
        </w:behaviors>
        <w:guid w:val="{71D7B088-98F7-412F-ACAD-3619A1817952}"/>
      </w:docPartPr>
      <w:docPartBody>
        <w:p w:rsidR="00EB45F7" w:rsidRDefault="00792E73" w:rsidP="00792E73">
          <w:pPr>
            <w:pStyle w:val="77F1CF32B55E4B07A4C0A9193610D1D6"/>
          </w:pPr>
          <w:r w:rsidRPr="00170DD2">
            <w:rPr>
              <w:rStyle w:val="Platzhaltertext"/>
            </w:rPr>
            <w:t>Klicken oder tippen Sie hier, um Text einzugeben.</w:t>
          </w:r>
        </w:p>
      </w:docPartBody>
    </w:docPart>
    <w:docPart>
      <w:docPartPr>
        <w:name w:val="F6F0356A402E49D0B217C3B50479984D"/>
        <w:category>
          <w:name w:val="Allgemein"/>
          <w:gallery w:val="placeholder"/>
        </w:category>
        <w:types>
          <w:type w:val="bbPlcHdr"/>
        </w:types>
        <w:behaviors>
          <w:behavior w:val="content"/>
        </w:behaviors>
        <w:guid w:val="{ED22B683-7765-4A10-B3F9-68DA3337CF13}"/>
      </w:docPartPr>
      <w:docPartBody>
        <w:p w:rsidR="00EB45F7" w:rsidRDefault="00792E73" w:rsidP="00792E73">
          <w:pPr>
            <w:pStyle w:val="F6F0356A402E49D0B217C3B50479984D"/>
          </w:pPr>
          <w:r w:rsidRPr="00170DD2">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53B6"/>
    <w:rsid w:val="00092767"/>
    <w:rsid w:val="000D58A0"/>
    <w:rsid w:val="00192F28"/>
    <w:rsid w:val="002765ED"/>
    <w:rsid w:val="002B2B5F"/>
    <w:rsid w:val="003053B6"/>
    <w:rsid w:val="00347FAF"/>
    <w:rsid w:val="00357989"/>
    <w:rsid w:val="003A5415"/>
    <w:rsid w:val="00443CAC"/>
    <w:rsid w:val="00515244"/>
    <w:rsid w:val="0066079D"/>
    <w:rsid w:val="006D3C6C"/>
    <w:rsid w:val="00792E73"/>
    <w:rsid w:val="00835700"/>
    <w:rsid w:val="00877946"/>
    <w:rsid w:val="0088540B"/>
    <w:rsid w:val="008E32BE"/>
    <w:rsid w:val="009426AC"/>
    <w:rsid w:val="00964CF5"/>
    <w:rsid w:val="00975787"/>
    <w:rsid w:val="009D6E4F"/>
    <w:rsid w:val="009E295A"/>
    <w:rsid w:val="00A403CB"/>
    <w:rsid w:val="00A43F81"/>
    <w:rsid w:val="00A70037"/>
    <w:rsid w:val="00B02456"/>
    <w:rsid w:val="00B257AC"/>
    <w:rsid w:val="00B84CF2"/>
    <w:rsid w:val="00BE138D"/>
    <w:rsid w:val="00BE67E6"/>
    <w:rsid w:val="00C27EFE"/>
    <w:rsid w:val="00C50EB0"/>
    <w:rsid w:val="00CC5835"/>
    <w:rsid w:val="00D9650E"/>
    <w:rsid w:val="00E31487"/>
    <w:rsid w:val="00E72B61"/>
    <w:rsid w:val="00EB45F7"/>
    <w:rsid w:val="00F166E7"/>
    <w:rsid w:val="00F837F5"/>
    <w:rsid w:val="00FF768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792E73"/>
    <w:rPr>
      <w:color w:val="808080"/>
    </w:rPr>
  </w:style>
  <w:style w:type="paragraph" w:customStyle="1" w:styleId="0B8A3F0C7E6C4DB1AEC0D3C2F6CAC5A4">
    <w:name w:val="0B8A3F0C7E6C4DB1AEC0D3C2F6CAC5A4"/>
    <w:rsid w:val="003053B6"/>
  </w:style>
  <w:style w:type="paragraph" w:customStyle="1" w:styleId="F88FDC6EF90B4E829023FC9767D4DCE5">
    <w:name w:val="F88FDC6EF90B4E829023FC9767D4DCE5"/>
    <w:rsid w:val="003053B6"/>
  </w:style>
  <w:style w:type="paragraph" w:customStyle="1" w:styleId="95098219C498468799690A5DF6E5AF84">
    <w:name w:val="95098219C498468799690A5DF6E5AF84"/>
    <w:rsid w:val="00FF7681"/>
  </w:style>
  <w:style w:type="paragraph" w:customStyle="1" w:styleId="13AD7C84CDD84F019250A833886B9A12">
    <w:name w:val="13AD7C84CDD84F019250A833886B9A12"/>
    <w:rsid w:val="00192F28"/>
  </w:style>
  <w:style w:type="paragraph" w:customStyle="1" w:styleId="BA4933A98030458B918C9F0ABAEC5A28">
    <w:name w:val="BA4933A98030458B918C9F0ABAEC5A28"/>
    <w:rsid w:val="00192F28"/>
  </w:style>
  <w:style w:type="paragraph" w:customStyle="1" w:styleId="5008B0D918464BC0BF306EC1295FB619">
    <w:name w:val="5008B0D918464BC0BF306EC1295FB619"/>
    <w:rsid w:val="00192F28"/>
  </w:style>
  <w:style w:type="paragraph" w:customStyle="1" w:styleId="A4988C29E4274C62A54B9128D2F5A702">
    <w:name w:val="A4988C29E4274C62A54B9128D2F5A702"/>
    <w:rsid w:val="00CC5835"/>
    <w:rPr>
      <w:lang w:val="en-US" w:eastAsia="en-US"/>
    </w:rPr>
  </w:style>
  <w:style w:type="paragraph" w:customStyle="1" w:styleId="3466570717FB49D68C39461A9DA068E0">
    <w:name w:val="3466570717FB49D68C39461A9DA068E0"/>
    <w:rsid w:val="00CC5835"/>
    <w:rPr>
      <w:lang w:val="en-US" w:eastAsia="en-US"/>
    </w:rPr>
  </w:style>
  <w:style w:type="paragraph" w:customStyle="1" w:styleId="F0C6E68FCBD545FFAD5E4D9641B6ADD5">
    <w:name w:val="F0C6E68FCBD545FFAD5E4D9641B6ADD5"/>
    <w:rsid w:val="00CC5835"/>
    <w:rPr>
      <w:lang w:val="en-US" w:eastAsia="en-US"/>
    </w:rPr>
  </w:style>
  <w:style w:type="paragraph" w:customStyle="1" w:styleId="ACB44B0C5ADC4A1D8425FC8E9E391E98">
    <w:name w:val="ACB44B0C5ADC4A1D8425FC8E9E391E98"/>
    <w:rsid w:val="00CC5835"/>
    <w:rPr>
      <w:lang w:val="en-US" w:eastAsia="en-US"/>
    </w:rPr>
  </w:style>
  <w:style w:type="paragraph" w:customStyle="1" w:styleId="1212FD1CB7DF4F41A3C37B4EAE9AFDF3">
    <w:name w:val="1212FD1CB7DF4F41A3C37B4EAE9AFDF3"/>
    <w:rsid w:val="00CC5835"/>
    <w:rPr>
      <w:lang w:val="en-US" w:eastAsia="en-US"/>
    </w:rPr>
  </w:style>
  <w:style w:type="paragraph" w:customStyle="1" w:styleId="827A874C38FA4E5187B83ECCCC193997">
    <w:name w:val="827A874C38FA4E5187B83ECCCC193997"/>
    <w:rsid w:val="00357989"/>
  </w:style>
  <w:style w:type="paragraph" w:customStyle="1" w:styleId="3137F1E46D754BDA83C48E671B6CFA29">
    <w:name w:val="3137F1E46D754BDA83C48E671B6CFA29"/>
    <w:rsid w:val="00357989"/>
  </w:style>
  <w:style w:type="paragraph" w:customStyle="1" w:styleId="4C7A91EEA09D49358FE43A1F8BB13803">
    <w:name w:val="4C7A91EEA09D49358FE43A1F8BB13803"/>
    <w:rsid w:val="00357989"/>
  </w:style>
  <w:style w:type="paragraph" w:customStyle="1" w:styleId="D2AACC3907094CA0A5C9B323AD6AFB0C">
    <w:name w:val="D2AACC3907094CA0A5C9B323AD6AFB0C"/>
    <w:rsid w:val="00357989"/>
  </w:style>
  <w:style w:type="paragraph" w:customStyle="1" w:styleId="66933203ED6E4FD4A50EB05933D0CB8C">
    <w:name w:val="66933203ED6E4FD4A50EB05933D0CB8C"/>
    <w:rsid w:val="00357989"/>
  </w:style>
  <w:style w:type="paragraph" w:customStyle="1" w:styleId="23C2ECC1428A4A27ADC42651E267C69E">
    <w:name w:val="23C2ECC1428A4A27ADC42651E267C69E"/>
    <w:rsid w:val="00357989"/>
  </w:style>
  <w:style w:type="paragraph" w:customStyle="1" w:styleId="A8A6E7D4AC174F96925A84DB542560AE">
    <w:name w:val="A8A6E7D4AC174F96925A84DB542560AE"/>
    <w:rsid w:val="00357989"/>
  </w:style>
  <w:style w:type="paragraph" w:customStyle="1" w:styleId="F51DEDB12238436AAE2D705E967C2946">
    <w:name w:val="F51DEDB12238436AAE2D705E967C2946"/>
    <w:rsid w:val="00357989"/>
  </w:style>
  <w:style w:type="paragraph" w:customStyle="1" w:styleId="A22EEDF05E374FE496D0EA7BB884D903">
    <w:name w:val="A22EEDF05E374FE496D0EA7BB884D903"/>
    <w:rsid w:val="00357989"/>
  </w:style>
  <w:style w:type="paragraph" w:customStyle="1" w:styleId="151CC5F8E5A943868655020E187702DF">
    <w:name w:val="151CC5F8E5A943868655020E187702DF"/>
    <w:rsid w:val="00357989"/>
  </w:style>
  <w:style w:type="paragraph" w:customStyle="1" w:styleId="46B3238E4788443F91DBFC1E83877909">
    <w:name w:val="46B3238E4788443F91DBFC1E83877909"/>
    <w:rsid w:val="00357989"/>
  </w:style>
  <w:style w:type="paragraph" w:customStyle="1" w:styleId="C356B17F070344968CA3B1AA890708AB">
    <w:name w:val="C356B17F070344968CA3B1AA890708AB"/>
    <w:rsid w:val="00357989"/>
  </w:style>
  <w:style w:type="paragraph" w:customStyle="1" w:styleId="6682BF8B4C374525B67C784078FBD35A">
    <w:name w:val="6682BF8B4C374525B67C784078FBD35A"/>
    <w:rsid w:val="00357989"/>
  </w:style>
  <w:style w:type="paragraph" w:customStyle="1" w:styleId="836A0E09C2A847C09471D6193CEF2C81">
    <w:name w:val="836A0E09C2A847C09471D6193CEF2C81"/>
    <w:rsid w:val="00357989"/>
  </w:style>
  <w:style w:type="paragraph" w:customStyle="1" w:styleId="0EC5AD2779B3412E8138099553B7B2EE">
    <w:name w:val="0EC5AD2779B3412E8138099553B7B2EE"/>
    <w:rsid w:val="00357989"/>
  </w:style>
  <w:style w:type="paragraph" w:customStyle="1" w:styleId="D15996FD79AB40888560A6AB265B1975">
    <w:name w:val="D15996FD79AB40888560A6AB265B1975"/>
    <w:rsid w:val="00357989"/>
  </w:style>
  <w:style w:type="paragraph" w:customStyle="1" w:styleId="73652C0BCCBC48C3B1AE7FD2312428DA">
    <w:name w:val="73652C0BCCBC48C3B1AE7FD2312428DA"/>
    <w:rsid w:val="00357989"/>
  </w:style>
  <w:style w:type="paragraph" w:customStyle="1" w:styleId="920CC7339F704EB7A1BCA7D8A5D84F56">
    <w:name w:val="920CC7339F704EB7A1BCA7D8A5D84F56"/>
    <w:rsid w:val="00357989"/>
  </w:style>
  <w:style w:type="paragraph" w:customStyle="1" w:styleId="8ABB7F3F46604959BF0FB62CAA81810F">
    <w:name w:val="8ABB7F3F46604959BF0FB62CAA81810F"/>
    <w:rsid w:val="00357989"/>
  </w:style>
  <w:style w:type="paragraph" w:customStyle="1" w:styleId="4A126922C5E8420F94D41E05C0FCC909">
    <w:name w:val="4A126922C5E8420F94D41E05C0FCC909"/>
    <w:rsid w:val="00357989"/>
  </w:style>
  <w:style w:type="paragraph" w:customStyle="1" w:styleId="B35D529A0FBD45AABFDADE887FAC9869">
    <w:name w:val="B35D529A0FBD45AABFDADE887FAC9869"/>
    <w:rsid w:val="00357989"/>
  </w:style>
  <w:style w:type="paragraph" w:customStyle="1" w:styleId="AB36B20BEEEA405D9DB5A0B4B13AD678">
    <w:name w:val="AB36B20BEEEA405D9DB5A0B4B13AD678"/>
    <w:rsid w:val="00357989"/>
  </w:style>
  <w:style w:type="paragraph" w:customStyle="1" w:styleId="6C72ED5596EB44C181AF6DA466E1DF94">
    <w:name w:val="6C72ED5596EB44C181AF6DA466E1DF94"/>
    <w:rsid w:val="00357989"/>
  </w:style>
  <w:style w:type="paragraph" w:customStyle="1" w:styleId="A5334BB543314443BB94EC4AE6911E2D">
    <w:name w:val="A5334BB543314443BB94EC4AE6911E2D"/>
    <w:rsid w:val="00357989"/>
  </w:style>
  <w:style w:type="paragraph" w:customStyle="1" w:styleId="D95517B5BA3B498B94AD7515C8E83E76">
    <w:name w:val="D95517B5BA3B498B94AD7515C8E83E76"/>
    <w:rsid w:val="00357989"/>
  </w:style>
  <w:style w:type="paragraph" w:customStyle="1" w:styleId="CF282BB1D66D4B6785A2B636FAEAAF1D">
    <w:name w:val="CF282BB1D66D4B6785A2B636FAEAAF1D"/>
    <w:rsid w:val="00357989"/>
  </w:style>
  <w:style w:type="paragraph" w:customStyle="1" w:styleId="147B6D6A423B4C4B95EAF3D519C785FB">
    <w:name w:val="147B6D6A423B4C4B95EAF3D519C785FB"/>
    <w:rsid w:val="00964CF5"/>
  </w:style>
  <w:style w:type="paragraph" w:customStyle="1" w:styleId="CFB168E5B9A7404CB9C23D04B1B0159A">
    <w:name w:val="CFB168E5B9A7404CB9C23D04B1B0159A"/>
    <w:rsid w:val="00964CF5"/>
  </w:style>
  <w:style w:type="paragraph" w:customStyle="1" w:styleId="E189C222B9C74F42AEE447A9ACA7DF76">
    <w:name w:val="E189C222B9C74F42AEE447A9ACA7DF76"/>
    <w:rsid w:val="00964CF5"/>
  </w:style>
  <w:style w:type="paragraph" w:customStyle="1" w:styleId="84F401996EAD42F08A00A9260462461F">
    <w:name w:val="84F401996EAD42F08A00A9260462461F"/>
    <w:rsid w:val="00964CF5"/>
  </w:style>
  <w:style w:type="paragraph" w:customStyle="1" w:styleId="E454CA0A68B34D1E9CEA5BE3AB6DF851">
    <w:name w:val="E454CA0A68B34D1E9CEA5BE3AB6DF851"/>
    <w:rsid w:val="00964CF5"/>
  </w:style>
  <w:style w:type="paragraph" w:customStyle="1" w:styleId="CBA7256C297F44B986C1D3614C007CCF">
    <w:name w:val="CBA7256C297F44B986C1D3614C007CCF"/>
    <w:rsid w:val="00964CF5"/>
  </w:style>
  <w:style w:type="paragraph" w:customStyle="1" w:styleId="964857D5E454456BA025E6CC43EB7933">
    <w:name w:val="964857D5E454456BA025E6CC43EB7933"/>
    <w:rsid w:val="00964CF5"/>
  </w:style>
  <w:style w:type="paragraph" w:customStyle="1" w:styleId="A4DE1FECD7A1429DADDF46567A00FBFF">
    <w:name w:val="A4DE1FECD7A1429DADDF46567A00FBFF"/>
    <w:rsid w:val="00964CF5"/>
  </w:style>
  <w:style w:type="paragraph" w:customStyle="1" w:styleId="ECBD61997DDA4984B8D1518EAD22EDA3">
    <w:name w:val="ECBD61997DDA4984B8D1518EAD22EDA3"/>
    <w:rsid w:val="00964CF5"/>
  </w:style>
  <w:style w:type="paragraph" w:customStyle="1" w:styleId="B98E84F4C7324377A84DC697EA190AA8">
    <w:name w:val="B98E84F4C7324377A84DC697EA190AA8"/>
    <w:rsid w:val="00964CF5"/>
  </w:style>
  <w:style w:type="paragraph" w:customStyle="1" w:styleId="44689E0118974FB39525E1CCE43D39FB">
    <w:name w:val="44689E0118974FB39525E1CCE43D39FB"/>
    <w:rsid w:val="00964CF5"/>
  </w:style>
  <w:style w:type="paragraph" w:customStyle="1" w:styleId="0C56A1CE9AB84F1B89AEC68F76A7FA12">
    <w:name w:val="0C56A1CE9AB84F1B89AEC68F76A7FA12"/>
    <w:rsid w:val="00964CF5"/>
  </w:style>
  <w:style w:type="paragraph" w:customStyle="1" w:styleId="A002F7C560B74B1CB3ACB083088468AD">
    <w:name w:val="A002F7C560B74B1CB3ACB083088468AD"/>
    <w:rsid w:val="00964CF5"/>
  </w:style>
  <w:style w:type="paragraph" w:customStyle="1" w:styleId="4118B0A02F2141DCB251311D18CB2180">
    <w:name w:val="4118B0A02F2141DCB251311D18CB2180"/>
    <w:rsid w:val="00964CF5"/>
  </w:style>
  <w:style w:type="paragraph" w:customStyle="1" w:styleId="AE3CD07E18024BD6B7A2D2385F950BDC">
    <w:name w:val="AE3CD07E18024BD6B7A2D2385F950BDC"/>
    <w:rsid w:val="00964CF5"/>
  </w:style>
  <w:style w:type="paragraph" w:customStyle="1" w:styleId="E8AF97B8681D4B41AE16451455298E75">
    <w:name w:val="E8AF97B8681D4B41AE16451455298E75"/>
    <w:rsid w:val="00964CF5"/>
  </w:style>
  <w:style w:type="paragraph" w:customStyle="1" w:styleId="8EA9AD0B1D094F21AE7EF1A139F80951">
    <w:name w:val="8EA9AD0B1D094F21AE7EF1A139F80951"/>
    <w:rsid w:val="00964CF5"/>
  </w:style>
  <w:style w:type="paragraph" w:customStyle="1" w:styleId="5A1809D5CC24462F8FE22A82A95EB13B">
    <w:name w:val="5A1809D5CC24462F8FE22A82A95EB13B"/>
    <w:rsid w:val="00C50EB0"/>
  </w:style>
  <w:style w:type="paragraph" w:customStyle="1" w:styleId="96C3866F64A94CB081856E61A572D680">
    <w:name w:val="96C3866F64A94CB081856E61A572D680"/>
    <w:rsid w:val="00C50EB0"/>
  </w:style>
  <w:style w:type="paragraph" w:customStyle="1" w:styleId="C8E6123E9B9D4C38B139A102D44C4BA4">
    <w:name w:val="C8E6123E9B9D4C38B139A102D44C4BA4"/>
    <w:rsid w:val="00C50EB0"/>
  </w:style>
  <w:style w:type="paragraph" w:customStyle="1" w:styleId="6B2D75D8747441FCBC779C31018E6055">
    <w:name w:val="6B2D75D8747441FCBC779C31018E6055"/>
    <w:rsid w:val="00C50EB0"/>
  </w:style>
  <w:style w:type="paragraph" w:customStyle="1" w:styleId="DFC8E30F2CE24E988F2E909E7322CDA5">
    <w:name w:val="DFC8E30F2CE24E988F2E909E7322CDA5"/>
    <w:rsid w:val="00835700"/>
    <w:rPr>
      <w:lang w:val="en-US" w:eastAsia="en-US"/>
    </w:rPr>
  </w:style>
  <w:style w:type="paragraph" w:customStyle="1" w:styleId="80CFBEEE0CD04EBEB6FCBD0720009565">
    <w:name w:val="80CFBEEE0CD04EBEB6FCBD0720009565"/>
    <w:rsid w:val="00835700"/>
    <w:rPr>
      <w:lang w:val="en-US" w:eastAsia="en-US"/>
    </w:rPr>
  </w:style>
  <w:style w:type="paragraph" w:customStyle="1" w:styleId="A96F72E01F96442AB59BBB43DBD4D3C5">
    <w:name w:val="A96F72E01F96442AB59BBB43DBD4D3C5"/>
    <w:rsid w:val="00835700"/>
    <w:rPr>
      <w:lang w:val="en-US" w:eastAsia="en-US"/>
    </w:rPr>
  </w:style>
  <w:style w:type="paragraph" w:customStyle="1" w:styleId="C661A70AAFAB4BC6A3C426319288AD87">
    <w:name w:val="C661A70AAFAB4BC6A3C426319288AD87"/>
    <w:rsid w:val="00835700"/>
    <w:rPr>
      <w:lang w:val="en-US" w:eastAsia="en-US"/>
    </w:rPr>
  </w:style>
  <w:style w:type="paragraph" w:customStyle="1" w:styleId="9110354D8A094A03B4582E1316949CF1">
    <w:name w:val="9110354D8A094A03B4582E1316949CF1"/>
    <w:rsid w:val="00835700"/>
    <w:rPr>
      <w:lang w:val="en-US" w:eastAsia="en-US"/>
    </w:rPr>
  </w:style>
  <w:style w:type="paragraph" w:customStyle="1" w:styleId="45911BF8AAA04989A88EECD8A15702E5">
    <w:name w:val="45911BF8AAA04989A88EECD8A15702E5"/>
    <w:rsid w:val="00835700"/>
    <w:rPr>
      <w:lang w:val="en-US" w:eastAsia="en-US"/>
    </w:rPr>
  </w:style>
  <w:style w:type="paragraph" w:customStyle="1" w:styleId="F86CBDDA250E4B708D7446A848027392">
    <w:name w:val="F86CBDDA250E4B708D7446A848027392"/>
    <w:rsid w:val="00835700"/>
    <w:rPr>
      <w:lang w:val="en-US" w:eastAsia="en-US"/>
    </w:rPr>
  </w:style>
  <w:style w:type="paragraph" w:customStyle="1" w:styleId="20E2EC852C8A4426B7A3926E893648B5">
    <w:name w:val="20E2EC852C8A4426B7A3926E893648B5"/>
    <w:rsid w:val="00835700"/>
    <w:rPr>
      <w:lang w:val="en-US" w:eastAsia="en-US"/>
    </w:rPr>
  </w:style>
  <w:style w:type="paragraph" w:customStyle="1" w:styleId="65CFF881895B48C2821CA6C7C347CBE1">
    <w:name w:val="65CFF881895B48C2821CA6C7C347CBE1"/>
    <w:rsid w:val="00835700"/>
    <w:rPr>
      <w:lang w:val="en-US" w:eastAsia="en-US"/>
    </w:rPr>
  </w:style>
  <w:style w:type="paragraph" w:customStyle="1" w:styleId="FB0D24A7CC2841299B4368F888AA6D30">
    <w:name w:val="FB0D24A7CC2841299B4368F888AA6D30"/>
    <w:rsid w:val="00835700"/>
    <w:rPr>
      <w:lang w:val="en-US" w:eastAsia="en-US"/>
    </w:rPr>
  </w:style>
  <w:style w:type="paragraph" w:customStyle="1" w:styleId="99188D3C018C4100909220456B5F22BA">
    <w:name w:val="99188D3C018C4100909220456B5F22BA"/>
    <w:rsid w:val="00835700"/>
    <w:rPr>
      <w:lang w:val="en-US" w:eastAsia="en-US"/>
    </w:rPr>
  </w:style>
  <w:style w:type="paragraph" w:customStyle="1" w:styleId="517168BC600C4AF290D040EBC5A03C91">
    <w:name w:val="517168BC600C4AF290D040EBC5A03C91"/>
    <w:rsid w:val="00835700"/>
    <w:rPr>
      <w:lang w:val="en-US" w:eastAsia="en-US"/>
    </w:rPr>
  </w:style>
  <w:style w:type="paragraph" w:customStyle="1" w:styleId="1A9EBABDAFEA41F8B1C62EDC0BBA96B3">
    <w:name w:val="1A9EBABDAFEA41F8B1C62EDC0BBA96B3"/>
    <w:rsid w:val="00835700"/>
    <w:rPr>
      <w:lang w:val="en-US" w:eastAsia="en-US"/>
    </w:rPr>
  </w:style>
  <w:style w:type="paragraph" w:customStyle="1" w:styleId="88C33AAB7A9A45F4BA17BE68FA51A6AC">
    <w:name w:val="88C33AAB7A9A45F4BA17BE68FA51A6AC"/>
    <w:rsid w:val="00835700"/>
    <w:rPr>
      <w:lang w:val="en-US" w:eastAsia="en-US"/>
    </w:rPr>
  </w:style>
  <w:style w:type="paragraph" w:customStyle="1" w:styleId="10BCDBD237364B74B572DC40A315A185">
    <w:name w:val="10BCDBD237364B74B572DC40A315A185"/>
    <w:rsid w:val="00835700"/>
    <w:rPr>
      <w:lang w:val="en-US" w:eastAsia="en-US"/>
    </w:rPr>
  </w:style>
  <w:style w:type="paragraph" w:customStyle="1" w:styleId="3AFC3BE893AB459ABCC250C68A9BBC23">
    <w:name w:val="3AFC3BE893AB459ABCC250C68A9BBC23"/>
    <w:rsid w:val="00835700"/>
    <w:rPr>
      <w:lang w:val="en-US" w:eastAsia="en-US"/>
    </w:rPr>
  </w:style>
  <w:style w:type="paragraph" w:customStyle="1" w:styleId="E352741899E44B719DC367982D66ED43">
    <w:name w:val="E352741899E44B719DC367982D66ED43"/>
    <w:rsid w:val="00835700"/>
    <w:rPr>
      <w:lang w:val="en-US" w:eastAsia="en-US"/>
    </w:rPr>
  </w:style>
  <w:style w:type="paragraph" w:customStyle="1" w:styleId="7D57A7D08DD44C4D8EBE6004EE04B4BE">
    <w:name w:val="7D57A7D08DD44C4D8EBE6004EE04B4BE"/>
    <w:rsid w:val="00835700"/>
    <w:rPr>
      <w:lang w:val="en-US" w:eastAsia="en-US"/>
    </w:rPr>
  </w:style>
  <w:style w:type="paragraph" w:customStyle="1" w:styleId="FC020FCAA4284921A2F69814CD9D8371">
    <w:name w:val="FC020FCAA4284921A2F69814CD9D8371"/>
    <w:rsid w:val="00835700"/>
    <w:rPr>
      <w:lang w:val="en-US" w:eastAsia="en-US"/>
    </w:rPr>
  </w:style>
  <w:style w:type="paragraph" w:customStyle="1" w:styleId="AEC3CDEBED214875AAAE9D00ACAAC287">
    <w:name w:val="AEC3CDEBED214875AAAE9D00ACAAC287"/>
    <w:rsid w:val="00835700"/>
    <w:rPr>
      <w:lang w:val="en-US" w:eastAsia="en-US"/>
    </w:rPr>
  </w:style>
  <w:style w:type="paragraph" w:customStyle="1" w:styleId="F196FF1EFDE945D9A06C4F6CE0D2C0DE">
    <w:name w:val="F196FF1EFDE945D9A06C4F6CE0D2C0DE"/>
    <w:rsid w:val="0066079D"/>
  </w:style>
  <w:style w:type="paragraph" w:customStyle="1" w:styleId="5545F3DBAB0E4F6FA3A9360EFAFFAAA6">
    <w:name w:val="5545F3DBAB0E4F6FA3A9360EFAFFAAA6"/>
    <w:rsid w:val="0066079D"/>
  </w:style>
  <w:style w:type="paragraph" w:customStyle="1" w:styleId="11E4C870A8154F9786DCC64CD8668ACC">
    <w:name w:val="11E4C870A8154F9786DCC64CD8668ACC"/>
    <w:rsid w:val="0066079D"/>
  </w:style>
  <w:style w:type="paragraph" w:customStyle="1" w:styleId="344D052316D64766B6D3E45925605B36">
    <w:name w:val="344D052316D64766B6D3E45925605B36"/>
    <w:rsid w:val="0066079D"/>
  </w:style>
  <w:style w:type="paragraph" w:customStyle="1" w:styleId="24576ECCF90A4DAEB8D9DC7A657EF527">
    <w:name w:val="24576ECCF90A4DAEB8D9DC7A657EF527"/>
    <w:rsid w:val="0066079D"/>
  </w:style>
  <w:style w:type="paragraph" w:customStyle="1" w:styleId="6BEE46CC822A408CBC9AFEDAF2729DDE">
    <w:name w:val="6BEE46CC822A408CBC9AFEDAF2729DDE"/>
    <w:rsid w:val="00877946"/>
  </w:style>
  <w:style w:type="paragraph" w:customStyle="1" w:styleId="670BD0A72592478491E2E07B648F4194">
    <w:name w:val="670BD0A72592478491E2E07B648F4194"/>
    <w:rsid w:val="00877946"/>
  </w:style>
  <w:style w:type="paragraph" w:customStyle="1" w:styleId="FBBE510528F84394833CE6B1FEA41173">
    <w:name w:val="FBBE510528F84394833CE6B1FEA41173"/>
    <w:rsid w:val="00792E73"/>
    <w:rPr>
      <w:lang w:val="en-US" w:eastAsia="en-US"/>
    </w:rPr>
  </w:style>
  <w:style w:type="paragraph" w:customStyle="1" w:styleId="9BC2B110A1EA47018B8C923431DEE0BF">
    <w:name w:val="9BC2B110A1EA47018B8C923431DEE0BF"/>
    <w:rsid w:val="00792E73"/>
    <w:rPr>
      <w:lang w:val="en-US" w:eastAsia="en-US"/>
    </w:rPr>
  </w:style>
  <w:style w:type="paragraph" w:customStyle="1" w:styleId="5E6ADD7EC5B64D0797B384141B2E2257">
    <w:name w:val="5E6ADD7EC5B64D0797B384141B2E2257"/>
    <w:rsid w:val="00792E73"/>
    <w:rPr>
      <w:lang w:val="en-US" w:eastAsia="en-US"/>
    </w:rPr>
  </w:style>
  <w:style w:type="paragraph" w:customStyle="1" w:styleId="77F1CF32B55E4B07A4C0A9193610D1D6">
    <w:name w:val="77F1CF32B55E4B07A4C0A9193610D1D6"/>
    <w:rsid w:val="00792E73"/>
    <w:rPr>
      <w:lang w:val="en-US" w:eastAsia="en-US"/>
    </w:rPr>
  </w:style>
  <w:style w:type="paragraph" w:customStyle="1" w:styleId="7B190CCE3D7B4DA6A8452A040FCEAB6F">
    <w:name w:val="7B190CCE3D7B4DA6A8452A040FCEAB6F"/>
    <w:rsid w:val="00792E73"/>
    <w:rPr>
      <w:lang w:val="en-US" w:eastAsia="en-US"/>
    </w:rPr>
  </w:style>
  <w:style w:type="paragraph" w:customStyle="1" w:styleId="8E23EDBA682F47A58F816FF130685439">
    <w:name w:val="8E23EDBA682F47A58F816FF130685439"/>
    <w:rsid w:val="00792E73"/>
    <w:rPr>
      <w:lang w:val="en-US" w:eastAsia="en-US"/>
    </w:rPr>
  </w:style>
  <w:style w:type="paragraph" w:customStyle="1" w:styleId="7EA74FE3B5854258AE2DF41D5ED32106">
    <w:name w:val="7EA74FE3B5854258AE2DF41D5ED32106"/>
    <w:rsid w:val="00792E73"/>
    <w:rPr>
      <w:lang w:val="en-US" w:eastAsia="en-US"/>
    </w:rPr>
  </w:style>
  <w:style w:type="paragraph" w:customStyle="1" w:styleId="F6F0356A402E49D0B217C3B50479984D">
    <w:name w:val="F6F0356A402E49D0B217C3B50479984D"/>
    <w:rsid w:val="00792E73"/>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29A0EE-390D-488C-B348-1DF0B0BFD9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113433</Words>
  <Characters>646571</Characters>
  <Application>Microsoft Office Word</Application>
  <DocSecurity>0</DocSecurity>
  <Lines>5388</Lines>
  <Paragraphs>1516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758488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maariaan</dc:creator>
  <cp:keywords/>
  <dc:description/>
  <cp:lastModifiedBy>Philipp Alexander Linden</cp:lastModifiedBy>
  <cp:revision>23</cp:revision>
  <cp:lastPrinted>2019-06-30T11:28:00Z</cp:lastPrinted>
  <dcterms:created xsi:type="dcterms:W3CDTF">2020-07-12T10:46:00Z</dcterms:created>
  <dcterms:modified xsi:type="dcterms:W3CDTF">2020-07-13T09:58:00Z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coelcare_ma_LTCTypology</vt:lpwstr>
  </property>
  <property fmtid="{D5CDD505-2E9C-101B-9397-08002B2CF9AE}" pid="3" name="CitaviDocumentProperty_0">
    <vt:lpwstr>b4ee5ea6-6499-44e2-98d1-af7d42a5fdbf</vt:lpwstr>
  </property>
  <property fmtid="{D5CDD505-2E9C-101B-9397-08002B2CF9AE}" pid="4" name="CitaviDocumentProperty_8">
    <vt:lpwstr>C:\Users\Mareike Ariaans\Documents\Citavi 6\Projects\coelcare_ma_LTCTypology\coelcare_ma_LTCTypology.ctv6</vt:lpwstr>
  </property>
  <property fmtid="{D5CDD505-2E9C-101B-9397-08002B2CF9AE}" pid="5" name="CitaviDocumentProperty_6">
    <vt:lpwstr>True</vt:lpwstr>
  </property>
  <property fmtid="{D5CDD505-2E9C-101B-9397-08002B2CF9AE}" pid="6" name="CitaviDocumentProperty_1">
    <vt:lpwstr>6.4.0.35</vt:lpwstr>
  </property>
</Properties>
</file>