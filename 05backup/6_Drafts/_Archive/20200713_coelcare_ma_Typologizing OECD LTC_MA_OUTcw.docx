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bookmarkStart w:id="0" w:name="_GoBack"/>
      <w:bookmarkEnd w:id="0"/>
      <w:r w:rsidRPr="006A56FF">
        <w:rPr>
          <w:lang w:val="en-US"/>
        </w:rPr>
        <w:t>Title:</w:t>
      </w:r>
    </w:p>
    <w:p w14:paraId="72A2CC36" w14:textId="77777777" w:rsidR="008C7033" w:rsidRPr="006A56FF" w:rsidRDefault="008C7033" w:rsidP="008C7033">
      <w:pPr>
        <w:rPr>
          <w:lang w:val="en-US"/>
        </w:rPr>
      </w:pPr>
    </w:p>
    <w:p w14:paraId="17CA9D15" w14:textId="30479BA7" w:rsidR="002E018D" w:rsidRPr="006A56FF" w:rsidRDefault="002E018D" w:rsidP="00DE025C">
      <w:pPr>
        <w:spacing w:after="160" w:line="480" w:lineRule="auto"/>
        <w:jc w:val="both"/>
        <w:rPr>
          <w:b/>
          <w:sz w:val="28"/>
          <w:szCs w:val="28"/>
          <w:lang w:val="en-US"/>
        </w:rPr>
      </w:pPr>
      <w:r w:rsidRPr="006A56FF">
        <w:rPr>
          <w:b/>
          <w:sz w:val="28"/>
          <w:szCs w:val="28"/>
          <w:lang w:val="en-US"/>
        </w:rPr>
        <w:t xml:space="preserve">Worlds of Long-term-care: A </w:t>
      </w:r>
      <w:del w:id="1" w:author="Claus Wendt" w:date="2020-08-31T20:53:00Z">
        <w:r w:rsidRPr="006A56FF" w:rsidDel="00F33320">
          <w:rPr>
            <w:b/>
            <w:sz w:val="28"/>
            <w:szCs w:val="28"/>
            <w:lang w:val="en-US"/>
          </w:rPr>
          <w:delText xml:space="preserve">Long-term Care System </w:delText>
        </w:r>
      </w:del>
      <w:r w:rsidRPr="006A56FF">
        <w:rPr>
          <w:b/>
          <w:sz w:val="28"/>
          <w:szCs w:val="28"/>
          <w:lang w:val="en-US"/>
        </w:rPr>
        <w:t>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r w:rsidRPr="001029EA">
        <w:rPr>
          <w:bCs/>
          <w:szCs w:val="24"/>
          <w:lang w:val="en-US"/>
        </w:rPr>
        <w:t>Mareike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60FA6CDF"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w:t>
      </w:r>
      <w:del w:id="2" w:author="Claus Wendt" w:date="2020-08-23T10:41:00Z">
        <w:r w:rsidR="00900C32" w:rsidRPr="006A56FF" w:rsidDel="00306894">
          <w:rPr>
            <w:color w:val="000000" w:themeColor="text1"/>
            <w:szCs w:val="24"/>
            <w:lang w:val="en-US"/>
          </w:rPr>
          <w:delText xml:space="preserve">Seminar for </w:delText>
        </w:r>
      </w:del>
      <w:ins w:id="3" w:author="Claus Wendt" w:date="2020-08-23T10:41:00Z">
        <w:r w:rsidR="00306894">
          <w:rPr>
            <w:color w:val="000000" w:themeColor="text1"/>
            <w:szCs w:val="24"/>
            <w:lang w:val="en-US"/>
          </w:rPr>
          <w:t xml:space="preserve">Department of </w:t>
        </w:r>
      </w:ins>
      <w:r w:rsidR="00900C32" w:rsidRPr="006A56FF">
        <w:rPr>
          <w:color w:val="000000" w:themeColor="text1"/>
          <w:szCs w:val="24"/>
          <w:lang w:val="en-US"/>
        </w:rPr>
        <w:t xml:space="preserve">Social Sciences, Adolf-Reichwein-Str. 2, 57068 Siegen, Germany; Phone: +49-271-740-5288, </w:t>
      </w:r>
      <w:r w:rsidR="00257C34">
        <w:fldChar w:fldCharType="begin"/>
      </w:r>
      <w:r w:rsidR="00257C34" w:rsidRPr="00771EFB">
        <w:rPr>
          <w:lang w:val="en-US"/>
          <w:rPrChange w:id="4" w:author="Mareike Ariaans" w:date="2020-07-12T12:46:00Z">
            <w:rPr/>
          </w:rPrChange>
        </w:rPr>
        <w:instrText xml:space="preserve"> HYPERLINK "mailto:ariaans@soziologie.uni-siegen.de" </w:instrText>
      </w:r>
      <w:r w:rsidR="00257C34">
        <w:fldChar w:fldCharType="separate"/>
      </w:r>
      <w:r w:rsidR="00DE025C" w:rsidRPr="006A56FF">
        <w:rPr>
          <w:rStyle w:val="Hyperlink"/>
          <w:szCs w:val="24"/>
          <w:lang w:val="en-US"/>
        </w:rPr>
        <w:t>ariaans@soziologie.uni-siegen.de</w:t>
      </w:r>
      <w:r w:rsidR="00257C34">
        <w:rPr>
          <w:rStyle w:val="Hyperlink"/>
          <w:szCs w:val="24"/>
          <w:lang w:val="en-US"/>
        </w:rPr>
        <w:fldChar w:fldCharType="end"/>
      </w:r>
    </w:p>
    <w:p w14:paraId="3F051705" w14:textId="58E9FEAC"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w:t>
      </w:r>
      <w:del w:id="5" w:author="Claus Wendt" w:date="2020-08-23T10:41:00Z">
        <w:r w:rsidR="00900C32" w:rsidRPr="006A56FF" w:rsidDel="00306894">
          <w:rPr>
            <w:szCs w:val="24"/>
            <w:lang w:val="en-US"/>
          </w:rPr>
          <w:delText xml:space="preserve">Seminar for </w:delText>
        </w:r>
      </w:del>
      <w:ins w:id="6" w:author="Claus Wendt" w:date="2020-08-23T10:41:00Z">
        <w:r w:rsidR="00306894">
          <w:rPr>
            <w:szCs w:val="24"/>
            <w:lang w:val="en-US"/>
          </w:rPr>
          <w:t xml:space="preserve">Department of </w:t>
        </w:r>
      </w:ins>
      <w:r w:rsidR="00900C32" w:rsidRPr="006A56FF">
        <w:rPr>
          <w:szCs w:val="24"/>
          <w:lang w:val="en-US"/>
        </w:rPr>
        <w:t xml:space="preserve">Social Sciences, Adolf-Reichwein-Str. 2, 57068 Siegen, Germany; Phone: +49-271-740-5288, </w:t>
      </w:r>
      <w:r w:rsidR="00257C34">
        <w:fldChar w:fldCharType="begin"/>
      </w:r>
      <w:r w:rsidR="00257C34" w:rsidRPr="00771EFB">
        <w:rPr>
          <w:lang w:val="en-US"/>
          <w:rPrChange w:id="7" w:author="Mareike Ariaans" w:date="2020-07-12T12:46:00Z">
            <w:rPr/>
          </w:rPrChange>
        </w:rPr>
        <w:instrText xml:space="preserve"> HYPERLINK "mailto:linden@soziologie.uni-siegen.de" </w:instrText>
      </w:r>
      <w:r w:rsidR="00257C34">
        <w:fldChar w:fldCharType="separate"/>
      </w:r>
      <w:r w:rsidR="00900C32" w:rsidRPr="006A56FF">
        <w:rPr>
          <w:lang w:val="en-US"/>
        </w:rPr>
        <w:t>linden@soziologie.uni-siegen.de</w:t>
      </w:r>
      <w:r w:rsidR="00257C34">
        <w:rPr>
          <w:lang w:val="en-US"/>
        </w:rPr>
        <w:fldChar w:fldCharType="end"/>
      </w:r>
    </w:p>
    <w:p w14:paraId="4DD524DB" w14:textId="7E7FE3E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w:t>
      </w:r>
      <w:del w:id="8" w:author="Claus Wendt" w:date="2020-08-23T10:41:00Z">
        <w:r w:rsidRPr="006A56FF" w:rsidDel="00306894">
          <w:rPr>
            <w:color w:val="000000" w:themeColor="text1"/>
            <w:szCs w:val="24"/>
            <w:lang w:val="en-US"/>
          </w:rPr>
          <w:delText xml:space="preserve">Seminar for </w:delText>
        </w:r>
      </w:del>
      <w:ins w:id="9" w:author="Claus Wendt" w:date="2020-08-23T10:41:00Z">
        <w:r w:rsidR="00306894">
          <w:rPr>
            <w:color w:val="000000" w:themeColor="text1"/>
            <w:szCs w:val="24"/>
            <w:lang w:val="en-US"/>
          </w:rPr>
          <w:t xml:space="preserve">Department of </w:t>
        </w:r>
      </w:ins>
      <w:r w:rsidRPr="006A56FF">
        <w:rPr>
          <w:color w:val="000000" w:themeColor="text1"/>
          <w:szCs w:val="24"/>
          <w:lang w:val="en-US"/>
        </w:rPr>
        <w:t>Social Sciences, Adolf-Reichwein-Str.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257C34">
        <w:fldChar w:fldCharType="begin"/>
      </w:r>
      <w:r w:rsidR="00257C34" w:rsidRPr="00771EFB">
        <w:rPr>
          <w:lang w:val="en-US"/>
          <w:rPrChange w:id="10" w:author="Mareike Ariaans" w:date="2020-07-12T12:46:00Z">
            <w:rPr/>
          </w:rPrChange>
        </w:rPr>
        <w:instrText xml:space="preserve"> HYPERLINK "mailto:wendt@soziologie.uni-siegen.de" </w:instrText>
      </w:r>
      <w:r w:rsidR="00257C34">
        <w:fldChar w:fldCharType="separate"/>
      </w:r>
      <w:r w:rsidR="00661837" w:rsidRPr="007048BA">
        <w:rPr>
          <w:rStyle w:val="Hyperlink"/>
          <w:szCs w:val="24"/>
          <w:lang w:val="en-US"/>
        </w:rPr>
        <w:t>wendt@soziologie.uni-siegen.de</w:t>
      </w:r>
      <w:r w:rsidR="00257C34">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commentRangeStart w:id="11"/>
      <w:r w:rsidRPr="00315A0E">
        <w:rPr>
          <w:lang w:val="en-US"/>
        </w:rPr>
        <w:lastRenderedPageBreak/>
        <w:t>Short biography – 50-100 words</w:t>
      </w:r>
      <w:commentRangeEnd w:id="11"/>
      <w:r w:rsidR="00306894">
        <w:rPr>
          <w:rStyle w:val="Kommentarzeichen"/>
          <w:rFonts w:eastAsia="Calibri"/>
          <w:b w:val="0"/>
        </w:rPr>
        <w:commentReference w:id="11"/>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12"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12"/>
    </w:p>
    <w:p w14:paraId="2D72FD19" w14:textId="77777777" w:rsidR="00661837" w:rsidRPr="006A56FF" w:rsidRDefault="00661837" w:rsidP="002E018D">
      <w:pPr>
        <w:pStyle w:val="02FlietextErsterAbsatz"/>
        <w:rPr>
          <w:szCs w:val="24"/>
          <w:lang w:val="en-US"/>
        </w:rPr>
      </w:pPr>
    </w:p>
    <w:p w14:paraId="67CF4BBD" w14:textId="63EF0569" w:rsidR="00306894" w:rsidRDefault="002E018D" w:rsidP="002E018D">
      <w:pPr>
        <w:pStyle w:val="02FlietextErsterAbsatz"/>
        <w:rPr>
          <w:ins w:id="13" w:author="Claus Wendt" w:date="2020-08-23T10:45:00Z"/>
          <w:b/>
          <w:bCs/>
          <w:szCs w:val="24"/>
          <w:lang w:val="en-US"/>
        </w:rPr>
      </w:pPr>
      <w:r w:rsidRPr="006A56FF">
        <w:rPr>
          <w:b/>
          <w:bCs/>
          <w:szCs w:val="24"/>
          <w:lang w:val="en-US"/>
        </w:rPr>
        <w:t>Claus Wendt</w:t>
      </w:r>
      <w:ins w:id="14" w:author="Claus Wendt" w:date="2020-08-23T10:45:00Z">
        <w:r w:rsidR="00306894">
          <w:rPr>
            <w:b/>
            <w:bCs/>
            <w:szCs w:val="24"/>
            <w:lang w:val="en-US"/>
          </w:rPr>
          <w:t xml:space="preserve">, PhD., </w:t>
        </w:r>
        <w:r w:rsidR="00306894" w:rsidRPr="00306894">
          <w:rPr>
            <w:lang w:val="en-US"/>
            <w:rPrChange w:id="15" w:author="Claus Wendt" w:date="2020-08-23T10:45:00Z">
              <w:rPr/>
            </w:rPrChange>
          </w:rPr>
          <w:t xml:space="preserve">is Professor of Sociology of Health and Healthcare systems at the University of Siegen. </w:t>
        </w:r>
      </w:ins>
      <w:ins w:id="16" w:author="Claus Wendt" w:date="2020-08-23T10:46:00Z">
        <w:r w:rsidR="00306894">
          <w:rPr>
            <w:lang w:val="en-US"/>
          </w:rPr>
          <w:t xml:space="preserve">He </w:t>
        </w:r>
      </w:ins>
      <w:ins w:id="17" w:author="Claus Wendt" w:date="2020-08-23T10:45:00Z">
        <w:r w:rsidR="00306894" w:rsidRPr="00306894">
          <w:rPr>
            <w:lang w:val="en-US"/>
            <w:rPrChange w:id="18" w:author="Claus Wendt" w:date="2020-08-23T10:45:00Z">
              <w:rPr/>
            </w:rPrChange>
          </w:rPr>
          <w:t xml:space="preserve">is a 2008-09 Harkness/Bosch Fellow of Health Policy &amp; Practice at Harvard School of Public Health and J. F. Kennedy Fellow at Harvard’s Center for European Studies. </w:t>
        </w:r>
      </w:ins>
      <w:ins w:id="19" w:author="Claus Wendt" w:date="2020-08-23T10:46:00Z">
        <w:r w:rsidR="00306894" w:rsidRPr="00FF6F62">
          <w:rPr>
            <w:lang w:val="en-US"/>
          </w:rPr>
          <w:t xml:space="preserve">His research interests include international comparisons of welfare states and healthcare systems, health policy and demographic change, and the sociology of health. </w:t>
        </w:r>
      </w:ins>
    </w:p>
    <w:p w14:paraId="60FCAA76" w14:textId="31C30EF9" w:rsidR="002E018D" w:rsidRPr="006A56FF" w:rsidDel="00306894" w:rsidRDefault="002E018D" w:rsidP="00315A0E">
      <w:pPr>
        <w:pStyle w:val="berschrift2"/>
        <w:rPr>
          <w:del w:id="20" w:author="Claus Wendt" w:date="2020-08-23T10:43:00Z"/>
          <w:lang w:val="en-US"/>
        </w:rPr>
      </w:pPr>
      <w:del w:id="21" w:author="Claus Wendt" w:date="2020-08-23T10:43:00Z">
        <w:r w:rsidRPr="006A56FF" w:rsidDel="00306894">
          <w:rPr>
            <w:lang w:val="en-US"/>
          </w:rPr>
          <w:delText>Acknowledgments</w:delText>
        </w:r>
      </w:del>
    </w:p>
    <w:p w14:paraId="1D3B822C" w14:textId="23223908" w:rsidR="00415494" w:rsidRPr="006A56FF" w:rsidDel="00306894" w:rsidRDefault="00415494" w:rsidP="00415494">
      <w:pPr>
        <w:rPr>
          <w:del w:id="22" w:author="Claus Wendt" w:date="2020-08-23T10:43:00Z"/>
          <w:lang w:val="en-US"/>
        </w:rPr>
      </w:pPr>
    </w:p>
    <w:p w14:paraId="273F027B" w14:textId="430840AF" w:rsidR="008C7033" w:rsidRPr="006A56FF" w:rsidDel="00306894" w:rsidRDefault="002E018D" w:rsidP="00415494">
      <w:pPr>
        <w:pStyle w:val="02FlietextErsterAbsatz"/>
        <w:rPr>
          <w:del w:id="23" w:author="Claus Wendt" w:date="2020-08-23T10:43:00Z"/>
          <w:lang w:val="en-US" w:eastAsia="de-DE"/>
        </w:rPr>
      </w:pPr>
      <w:del w:id="24" w:author="Claus Wendt" w:date="2020-08-23T10:43:00Z">
        <w:r w:rsidRPr="006A56FF" w:rsidDel="00306894">
          <w:rPr>
            <w:lang w:val="en-US" w:eastAsia="de-DE"/>
          </w:rPr>
          <w:delText>Earlier versions of this article were presented at the RC 19 Annual Meeting</w:delText>
        </w:r>
        <w:r w:rsidR="00415494" w:rsidRPr="006A56FF" w:rsidDel="00306894">
          <w:rPr>
            <w:lang w:val="en-US" w:eastAsia="de-DE"/>
          </w:rPr>
          <w:delText xml:space="preserve"> </w:delText>
        </w:r>
        <w:r w:rsidR="00415494" w:rsidRPr="006A56FF" w:rsidDel="00306894">
          <w:rPr>
            <w:i/>
            <w:lang w:val="en-US" w:eastAsia="de-DE"/>
          </w:rPr>
          <w:delText>“Global Crises and Social Policy: Coping with Conflict, Migration and Climate Change”,</w:delText>
        </w:r>
        <w:r w:rsidR="00415494" w:rsidRPr="006A56FF" w:rsidDel="00306894">
          <w:rPr>
            <w:lang w:val="en-US" w:eastAsia="de-DE"/>
          </w:rPr>
          <w:delText xml:space="preserve"> Mannheim University, Germany; August 28-30 2019.</w:delText>
        </w:r>
      </w:del>
    </w:p>
    <w:p w14:paraId="69AE280D" w14:textId="77777777" w:rsidR="008C7033" w:rsidRPr="006A56FF" w:rsidRDefault="008C7033" w:rsidP="00415494">
      <w:pPr>
        <w:pStyle w:val="02FlietextErsterAbsatz"/>
        <w:rPr>
          <w:b/>
          <w:szCs w:val="24"/>
          <w:lang w:val="en-US"/>
        </w:rPr>
      </w:pPr>
    </w:p>
    <w:p w14:paraId="69F0E2EE" w14:textId="77777777" w:rsidR="00A2688D" w:rsidRDefault="008C7033" w:rsidP="00315A0E">
      <w:pPr>
        <w:pStyle w:val="berschrift2"/>
        <w:rPr>
          <w:lang w:val="en-US"/>
        </w:rPr>
      </w:pPr>
      <w:r w:rsidRPr="006A56FF">
        <w:rPr>
          <w:lang w:val="en-US"/>
        </w:rPr>
        <w:t>Funding</w:t>
      </w:r>
    </w:p>
    <w:p w14:paraId="288C180D" w14:textId="7C30935F" w:rsidR="002E018D" w:rsidRPr="00A2688D" w:rsidRDefault="00A2688D" w:rsidP="00117252">
      <w:pPr>
        <w:pStyle w:val="02FlietextErsterAbsatz"/>
        <w:rPr>
          <w:lang w:val="en-US"/>
        </w:rPr>
      </w:pPr>
      <w:r w:rsidRPr="00A2688D">
        <w:rPr>
          <w:lang w:val="en-US"/>
        </w:rPr>
        <w:t>This article is part of the project “Comparing the Coordination of Elderly are Services in European Welfare States: How Organizational Actors Respond to Marketization Policies</w:t>
      </w:r>
      <w:r>
        <w:rPr>
          <w:lang w:val="en-US"/>
        </w:rPr>
        <w:t>” funded by the Deutsche Forschungsgemeinschaft (DFG) grant number:</w:t>
      </w:r>
      <w:r w:rsidR="00117252">
        <w:rPr>
          <w:lang w:val="en-US"/>
        </w:rPr>
        <w:t xml:space="preserve"> </w:t>
      </w:r>
      <w:r w:rsidR="00117252" w:rsidRPr="00306894">
        <w:rPr>
          <w:highlight w:val="yellow"/>
          <w:lang w:val="en-US"/>
          <w:rPrChange w:id="25" w:author="Claus Wendt" w:date="2020-08-23T10:43:00Z">
            <w:rPr>
              <w:lang w:val="en-US"/>
            </w:rPr>
          </w:rPrChange>
        </w:rPr>
        <w:t>[INSERT PROJECT NUMBER]</w:t>
      </w:r>
      <w:r w:rsidR="00117252" w:rsidDel="00117252">
        <w:rPr>
          <w:lang w:val="en-US"/>
        </w:rPr>
        <w:t xml:space="preserve"> </w:t>
      </w:r>
      <w:r w:rsidR="002E018D" w:rsidRPr="00A2688D">
        <w:rPr>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r w:rsidRPr="006A56FF">
              <w:rPr>
                <w:rFonts w:eastAsia="Times New Roman"/>
                <w:b/>
                <w:lang w:val="en-US" w:eastAsia="de-DE"/>
              </w:rPr>
              <w:t>Ist</w:t>
            </w:r>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(zählt nicht)</w:t>
            </w:r>
          </w:p>
        </w:tc>
        <w:tc>
          <w:tcPr>
            <w:tcW w:w="1964" w:type="dxa"/>
            <w:shd w:val="clear" w:color="auto" w:fill="auto"/>
            <w:noWrap/>
            <w:vAlign w:val="bottom"/>
          </w:tcPr>
          <w:p w14:paraId="37F6DF47" w14:textId="78CAA1B4" w:rsidR="00EB31E0" w:rsidRPr="006A56FF" w:rsidRDefault="00146320" w:rsidP="00EB31E0">
            <w:pPr>
              <w:jc w:val="right"/>
              <w:rPr>
                <w:rFonts w:eastAsia="Times New Roman"/>
                <w:bCs/>
                <w:lang w:val="en-US" w:eastAsia="de-DE"/>
              </w:rPr>
            </w:pPr>
            <w:r>
              <w:rPr>
                <w:rFonts w:eastAsia="Times New Roman"/>
                <w:bCs/>
                <w:lang w:val="en-US" w:eastAsia="de-DE"/>
              </w:rPr>
              <w:t>93</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F5F76A4" w:rsidR="00EB31E0" w:rsidRPr="006A56FF" w:rsidRDefault="00146320" w:rsidP="00EB31E0">
            <w:pPr>
              <w:jc w:val="right"/>
              <w:rPr>
                <w:rFonts w:eastAsia="Times New Roman"/>
                <w:bCs/>
                <w:lang w:val="en-US" w:eastAsia="de-DE"/>
              </w:rPr>
            </w:pPr>
            <w:r>
              <w:rPr>
                <w:rFonts w:eastAsia="Times New Roman"/>
                <w:bCs/>
                <w:lang w:val="en-US" w:eastAsia="de-DE"/>
              </w:rPr>
              <w:t>351</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0F98490" w:rsidR="00EB31E0" w:rsidRPr="006A56FF" w:rsidRDefault="00146320" w:rsidP="00EB31E0">
            <w:pPr>
              <w:jc w:val="right"/>
              <w:rPr>
                <w:rFonts w:eastAsia="Times New Roman"/>
                <w:bCs/>
                <w:lang w:val="en-US" w:eastAsia="de-DE"/>
              </w:rPr>
            </w:pPr>
            <w:r>
              <w:rPr>
                <w:rFonts w:eastAsia="Times New Roman"/>
                <w:bCs/>
                <w:lang w:val="en-US" w:eastAsia="de-DE"/>
              </w:rPr>
              <w:t>1337</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51D254BD" w:rsidR="00EB31E0" w:rsidRPr="006A56FF" w:rsidRDefault="004369A8" w:rsidP="00EB31E0">
            <w:pPr>
              <w:jc w:val="right"/>
              <w:rPr>
                <w:rFonts w:eastAsia="Times New Roman"/>
                <w:bCs/>
                <w:lang w:val="en-US" w:eastAsia="de-DE"/>
              </w:rPr>
            </w:pPr>
            <w:r>
              <w:rPr>
                <w:rFonts w:eastAsia="Times New Roman"/>
                <w:bCs/>
                <w:lang w:val="en-US" w:eastAsia="de-DE"/>
              </w:rPr>
              <w:t>1239</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188824CE" w:rsidR="00EB31E0" w:rsidRPr="006A56FF" w:rsidRDefault="000E72AE" w:rsidP="00EB31E0">
            <w:pPr>
              <w:jc w:val="right"/>
              <w:rPr>
                <w:rFonts w:eastAsia="Times New Roman"/>
                <w:bCs/>
                <w:lang w:val="en-US" w:eastAsia="de-DE"/>
              </w:rPr>
            </w:pPr>
            <w:r>
              <w:rPr>
                <w:rFonts w:eastAsia="Times New Roman"/>
                <w:bCs/>
                <w:lang w:val="en-US" w:eastAsia="de-DE"/>
              </w:rPr>
              <w:t>875</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78495226" w:rsidR="00EB31E0" w:rsidRPr="006A56FF" w:rsidRDefault="00146320" w:rsidP="00EB31E0">
            <w:pPr>
              <w:jc w:val="right"/>
              <w:rPr>
                <w:rFonts w:eastAsia="Times New Roman"/>
                <w:bCs/>
                <w:lang w:val="en-US" w:eastAsia="de-DE"/>
              </w:rPr>
            </w:pPr>
            <w:r>
              <w:rPr>
                <w:rFonts w:eastAsia="Times New Roman"/>
                <w:bCs/>
                <w:lang w:val="en-US" w:eastAsia="de-DE"/>
              </w:rPr>
              <w:t>366</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6484403B" w:rsidR="004237F4" w:rsidRDefault="00146320" w:rsidP="00EB31E0">
            <w:pPr>
              <w:jc w:val="right"/>
              <w:rPr>
                <w:rFonts w:eastAsia="Times New Roman"/>
                <w:bCs/>
                <w:lang w:val="en-US" w:eastAsia="de-DE"/>
              </w:rPr>
            </w:pPr>
            <w:r>
              <w:rPr>
                <w:rFonts w:eastAsia="Times New Roman"/>
                <w:bCs/>
                <w:lang w:val="en-US" w:eastAsia="de-DE"/>
              </w:rPr>
              <w:t>403</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(zählt nicht)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769E993B" w:rsidR="00EB31E0" w:rsidRPr="006A56FF" w:rsidRDefault="002A7D99" w:rsidP="00EB31E0">
            <w:pPr>
              <w:jc w:val="right"/>
              <w:rPr>
                <w:rFonts w:eastAsia="Times New Roman"/>
                <w:lang w:val="en-US" w:eastAsia="de-DE"/>
              </w:rPr>
            </w:pPr>
            <w:r>
              <w:rPr>
                <w:rFonts w:eastAsia="Times New Roman"/>
                <w:lang w:val="en-US" w:eastAsia="de-DE"/>
              </w:rPr>
              <w:t>4571</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06BAC5F8" w:rsidR="001B3191" w:rsidRPr="00555ABD" w:rsidRDefault="008026E0" w:rsidP="001B3191">
            <w:pPr>
              <w:jc w:val="right"/>
              <w:rPr>
                <w:rFonts w:eastAsia="Times New Roman"/>
                <w:bCs/>
                <w:lang w:val="en-US" w:eastAsia="de-DE"/>
              </w:rPr>
            </w:pPr>
            <w:r>
              <w:rPr>
                <w:rFonts w:eastAsia="Times New Roman"/>
                <w:bCs/>
                <w:lang w:val="en-US" w:eastAsia="de-DE"/>
              </w:rPr>
              <w:t>692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6C35B796" w:rsidR="00555ABD" w:rsidRDefault="002566A6" w:rsidP="00555ABD">
            <w:pPr>
              <w:jc w:val="right"/>
              <w:rPr>
                <w:rFonts w:eastAsia="Times New Roman"/>
                <w:bCs/>
                <w:lang w:val="en-US" w:eastAsia="de-DE"/>
              </w:rPr>
            </w:pPr>
            <w:r>
              <w:rPr>
                <w:rFonts w:eastAsia="Times New Roman"/>
                <w:lang w:val="en-US" w:eastAsia="de-DE"/>
              </w:rPr>
              <w:t>5263</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r w:rsidRPr="006A56FF">
              <w:rPr>
                <w:rFonts w:eastAsia="Times New Roman"/>
                <w:b/>
                <w:szCs w:val="24"/>
                <w:lang w:val="en-US" w:eastAsia="de-DE"/>
              </w:rPr>
              <w:t>Tabels/Figures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45763499" w:rsidR="008B7258" w:rsidRPr="006A56FF" w:rsidRDefault="00FD19AD" w:rsidP="008B7258">
            <w:pPr>
              <w:jc w:val="right"/>
              <w:rPr>
                <w:rFonts w:eastAsia="Times New Roman"/>
                <w:bCs/>
                <w:lang w:val="en-US" w:eastAsia="de-DE"/>
              </w:rPr>
            </w:pPr>
            <w:r>
              <w:rPr>
                <w:rFonts w:eastAsia="Times New Roman"/>
                <w:bCs/>
                <w:lang w:val="en-US" w:eastAsia="de-DE"/>
              </w:rPr>
              <w:t>164</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4B6B695B" w:rsidR="008B7258" w:rsidRPr="006A56FF" w:rsidRDefault="00FD19AD" w:rsidP="008B7258">
            <w:pPr>
              <w:jc w:val="right"/>
              <w:rPr>
                <w:rFonts w:eastAsia="Times New Roman"/>
                <w:b/>
                <w:lang w:val="en-US" w:eastAsia="de-DE"/>
              </w:rPr>
            </w:pPr>
            <w:r>
              <w:rPr>
                <w:rFonts w:eastAsia="Times New Roman"/>
                <w:b/>
                <w:lang w:val="en-US" w:eastAsia="de-DE"/>
              </w:rPr>
              <w:t>164</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3BC3553B"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2</w:t>
            </w:r>
            <w:r>
              <w:rPr>
                <w:rFonts w:eastAsia="Times New Roman"/>
                <w:bCs/>
                <w:lang w:val="en-US" w:eastAsia="de-DE"/>
              </w:rPr>
              <w:t xml:space="preserve"> (Results)</w:t>
            </w:r>
          </w:p>
        </w:tc>
        <w:tc>
          <w:tcPr>
            <w:tcW w:w="1200" w:type="dxa"/>
            <w:shd w:val="clear" w:color="auto" w:fill="auto"/>
            <w:noWrap/>
            <w:vAlign w:val="bottom"/>
          </w:tcPr>
          <w:p w14:paraId="05375399" w14:textId="1AFE0E32" w:rsidR="008B7258" w:rsidRPr="006A56FF" w:rsidRDefault="00FD19AD" w:rsidP="008B7258">
            <w:pPr>
              <w:jc w:val="right"/>
              <w:rPr>
                <w:rFonts w:eastAsia="Times New Roman"/>
                <w:bCs/>
                <w:lang w:val="en-US" w:eastAsia="de-DE"/>
              </w:rPr>
            </w:pPr>
            <w:r>
              <w:rPr>
                <w:rFonts w:eastAsia="Times New Roman"/>
                <w:bCs/>
                <w:lang w:val="en-US" w:eastAsia="de-DE"/>
              </w:rPr>
              <w:t>148</w:t>
            </w:r>
          </w:p>
        </w:tc>
      </w:tr>
      <w:tr w:rsidR="00FD19AD" w:rsidRPr="006A56FF" w14:paraId="333F819D" w14:textId="77777777" w:rsidTr="008B7258">
        <w:trPr>
          <w:trHeight w:val="285"/>
        </w:trPr>
        <w:tc>
          <w:tcPr>
            <w:tcW w:w="2665" w:type="dxa"/>
            <w:shd w:val="clear" w:color="auto" w:fill="auto"/>
            <w:noWrap/>
            <w:vAlign w:val="bottom"/>
          </w:tcPr>
          <w:p w14:paraId="3EDDABBE" w14:textId="251ED3BF" w:rsidR="00FD19AD" w:rsidRDefault="00FD19AD" w:rsidP="008B7258">
            <w:pPr>
              <w:rPr>
                <w:rFonts w:eastAsia="Times New Roman"/>
                <w:bCs/>
                <w:lang w:val="en-US" w:eastAsia="de-DE"/>
              </w:rPr>
            </w:pPr>
            <w:r>
              <w:rPr>
                <w:rFonts w:eastAsia="Times New Roman"/>
                <w:bCs/>
                <w:lang w:val="en-US" w:eastAsia="de-DE"/>
              </w:rPr>
              <w:t>F1 (Results)</w:t>
            </w:r>
          </w:p>
        </w:tc>
        <w:tc>
          <w:tcPr>
            <w:tcW w:w="1200" w:type="dxa"/>
            <w:shd w:val="clear" w:color="auto" w:fill="auto"/>
            <w:noWrap/>
            <w:vAlign w:val="bottom"/>
          </w:tcPr>
          <w:p w14:paraId="59126F2A" w14:textId="70E4131B" w:rsidR="00FD19AD" w:rsidRDefault="00FD19AD" w:rsidP="008B7258">
            <w:pPr>
              <w:jc w:val="right"/>
              <w:rPr>
                <w:rFonts w:eastAsia="Times New Roman"/>
                <w:bCs/>
                <w:lang w:val="en-US" w:eastAsia="de-DE"/>
              </w:rPr>
            </w:pPr>
            <w:r>
              <w:rPr>
                <w:rFonts w:eastAsia="Times New Roman"/>
                <w:bCs/>
                <w:lang w:val="en-US" w:eastAsia="de-DE"/>
              </w:rPr>
              <w:t>24</w:t>
            </w:r>
          </w:p>
        </w:tc>
      </w:tr>
      <w:tr w:rsidR="008B7258" w:rsidRPr="006A56FF" w14:paraId="3F246F52" w14:textId="77777777" w:rsidTr="008B7258">
        <w:trPr>
          <w:trHeight w:val="285"/>
        </w:trPr>
        <w:tc>
          <w:tcPr>
            <w:tcW w:w="2665" w:type="dxa"/>
            <w:shd w:val="clear" w:color="auto" w:fill="auto"/>
            <w:noWrap/>
            <w:vAlign w:val="bottom"/>
          </w:tcPr>
          <w:p w14:paraId="1DEB8124" w14:textId="267E9A02" w:rsidR="008B7258" w:rsidRPr="006A56FF" w:rsidRDefault="008B7258"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3</w:t>
            </w:r>
            <w:r w:rsidRPr="006A56FF">
              <w:rPr>
                <w:rFonts w:eastAsia="Times New Roman"/>
                <w:bCs/>
                <w:lang w:val="en-US" w:eastAsia="de-DE"/>
              </w:rPr>
              <w:t xml:space="preserve"> (Results)</w:t>
            </w:r>
          </w:p>
        </w:tc>
        <w:tc>
          <w:tcPr>
            <w:tcW w:w="1200" w:type="dxa"/>
            <w:shd w:val="clear" w:color="auto" w:fill="auto"/>
            <w:noWrap/>
            <w:vAlign w:val="bottom"/>
          </w:tcPr>
          <w:p w14:paraId="6EC60E6D" w14:textId="744F4285" w:rsidR="008B7258" w:rsidRPr="006A56FF" w:rsidRDefault="00FD19AD" w:rsidP="008B7258">
            <w:pPr>
              <w:jc w:val="right"/>
              <w:rPr>
                <w:rFonts w:eastAsia="Times New Roman"/>
                <w:bCs/>
                <w:lang w:val="en-US" w:eastAsia="de-DE"/>
              </w:rPr>
            </w:pPr>
            <w:r>
              <w:rPr>
                <w:rFonts w:eastAsia="Times New Roman"/>
                <w:bCs/>
                <w:lang w:val="en-US" w:eastAsia="de-DE"/>
              </w:rPr>
              <w:t>181</w:t>
            </w:r>
          </w:p>
        </w:tc>
      </w:tr>
      <w:tr w:rsidR="008B7258" w:rsidRPr="006A56FF" w14:paraId="73A20C10" w14:textId="77777777" w:rsidTr="008B7258">
        <w:trPr>
          <w:trHeight w:val="285"/>
        </w:trPr>
        <w:tc>
          <w:tcPr>
            <w:tcW w:w="2665" w:type="dxa"/>
            <w:shd w:val="clear" w:color="auto" w:fill="auto"/>
            <w:noWrap/>
            <w:vAlign w:val="bottom"/>
          </w:tcPr>
          <w:p w14:paraId="73CF8337" w14:textId="76D7A4AD"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4</w:t>
            </w:r>
            <w:r>
              <w:rPr>
                <w:rFonts w:eastAsia="Times New Roman"/>
                <w:bCs/>
                <w:lang w:val="en-US" w:eastAsia="de-DE"/>
              </w:rPr>
              <w:t xml:space="preserve"> (Results)</w:t>
            </w:r>
          </w:p>
        </w:tc>
        <w:tc>
          <w:tcPr>
            <w:tcW w:w="1200" w:type="dxa"/>
            <w:shd w:val="clear" w:color="auto" w:fill="auto"/>
            <w:noWrap/>
            <w:vAlign w:val="bottom"/>
          </w:tcPr>
          <w:p w14:paraId="7AE9BA6E" w14:textId="19ACE341" w:rsidR="008B7258" w:rsidRPr="006A56FF" w:rsidRDefault="00FD19AD" w:rsidP="008B7258">
            <w:pPr>
              <w:jc w:val="right"/>
              <w:rPr>
                <w:rFonts w:eastAsia="Times New Roman"/>
                <w:bCs/>
                <w:lang w:val="en-US" w:eastAsia="de-DE"/>
              </w:rPr>
            </w:pPr>
            <w:r>
              <w:rPr>
                <w:rFonts w:eastAsia="Times New Roman"/>
                <w:bCs/>
                <w:lang w:val="en-US" w:eastAsia="de-DE"/>
              </w:rPr>
              <w:t>175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292EB417" w:rsidR="008B7258" w:rsidRPr="006A56FF" w:rsidRDefault="00EB14CA" w:rsidP="008B7258">
            <w:pPr>
              <w:jc w:val="right"/>
              <w:rPr>
                <w:rFonts w:eastAsia="Times New Roman"/>
                <w:b/>
                <w:lang w:val="en-US" w:eastAsia="de-DE"/>
              </w:rPr>
            </w:pPr>
            <w:r>
              <w:rPr>
                <w:rFonts w:eastAsia="Times New Roman"/>
                <w:b/>
                <w:lang w:val="en-US" w:eastAsia="de-DE"/>
              </w:rPr>
              <w:t>528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1F1522F1" w:rsidR="008B7258" w:rsidRPr="00B52283" w:rsidRDefault="008026E0" w:rsidP="008B7258">
            <w:pPr>
              <w:jc w:val="right"/>
              <w:rPr>
                <w:rFonts w:eastAsia="Times New Roman"/>
                <w:b/>
                <w:lang w:val="en-US" w:eastAsia="de-DE"/>
              </w:rPr>
            </w:pPr>
            <w:r>
              <w:rPr>
                <w:rFonts w:eastAsia="Times New Roman"/>
                <w:b/>
                <w:lang w:val="en-US" w:eastAsia="de-DE"/>
              </w:rPr>
              <w:t>692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539A1E6D" w14:textId="77777777" w:rsidR="00D3542F" w:rsidRDefault="00D3542F" w:rsidP="00EB31E0">
      <w:pPr>
        <w:pStyle w:val="berschrift1"/>
        <w:rPr>
          <w:lang w:val="en-US"/>
        </w:rPr>
        <w:sectPr w:rsidR="00D3542F" w:rsidSect="00AD66E9">
          <w:footerReference w:type="default" r:id="rId10"/>
          <w:pgSz w:w="11906" w:h="16838"/>
          <w:pgMar w:top="1417" w:right="1983" w:bottom="1134" w:left="1417" w:header="708" w:footer="708" w:gutter="0"/>
          <w:cols w:space="708"/>
          <w:docGrid w:linePitch="360"/>
        </w:sectPr>
      </w:pPr>
    </w:p>
    <w:p w14:paraId="637C8FE8" w14:textId="77777777" w:rsidR="00A2688D" w:rsidRDefault="00A2688D" w:rsidP="00A2688D">
      <w:pPr>
        <w:pStyle w:val="berschrift1"/>
        <w:rPr>
          <w:lang w:val="en-US"/>
        </w:rPr>
      </w:pPr>
      <w:r>
        <w:rPr>
          <w:lang w:val="en-US"/>
        </w:rPr>
        <w:lastRenderedPageBreak/>
        <w:t>Highlights</w:t>
      </w:r>
    </w:p>
    <w:p w14:paraId="3CA9A20E" w14:textId="462B156F" w:rsidR="00A2688D" w:rsidRDefault="00A2688D" w:rsidP="00A2688D">
      <w:pPr>
        <w:pStyle w:val="02Flietext"/>
        <w:numPr>
          <w:ilvl w:val="0"/>
          <w:numId w:val="20"/>
        </w:numPr>
        <w:rPr>
          <w:lang w:val="en-US"/>
        </w:rPr>
      </w:pPr>
      <w:r>
        <w:rPr>
          <w:lang w:val="en-US"/>
        </w:rPr>
        <w:t xml:space="preserve">Compare and classify 25 OECD </w:t>
      </w:r>
      <w:del w:id="26" w:author="Claus Wendt" w:date="2020-08-31T20:54:00Z">
        <w:r w:rsidDel="00F33320">
          <w:rPr>
            <w:lang w:val="en-US"/>
          </w:rPr>
          <w:delText xml:space="preserve">countries’ </w:delText>
        </w:r>
      </w:del>
      <w:del w:id="27" w:author="Claus Wendt" w:date="2020-08-23T10:47:00Z">
        <w:r w:rsidDel="00306894">
          <w:rPr>
            <w:lang w:val="en-US"/>
          </w:rPr>
          <w:delText xml:space="preserve">LTC </w:delText>
        </w:r>
      </w:del>
      <w:ins w:id="28" w:author="Claus Wendt" w:date="2020-08-23T10:47:00Z">
        <w:r w:rsidR="00306894">
          <w:rPr>
            <w:lang w:val="en-US"/>
          </w:rPr>
          <w:t xml:space="preserve">long-term care </w:t>
        </w:r>
      </w:ins>
      <w:r>
        <w:rPr>
          <w:lang w:val="en-US"/>
        </w:rPr>
        <w:t>systems</w:t>
      </w:r>
    </w:p>
    <w:p w14:paraId="52BAC6B5" w14:textId="2D126F01" w:rsidR="00A2688D" w:rsidRDefault="00A2688D" w:rsidP="00A2688D">
      <w:pPr>
        <w:pStyle w:val="02Flietext"/>
        <w:numPr>
          <w:ilvl w:val="0"/>
          <w:numId w:val="20"/>
        </w:numPr>
        <w:rPr>
          <w:lang w:val="en-US"/>
        </w:rPr>
      </w:pPr>
      <w:r>
        <w:rPr>
          <w:lang w:val="en-US"/>
        </w:rPr>
        <w:t>adopt most recent quantitative and institutional indicators</w:t>
      </w:r>
      <w:ins w:id="29" w:author="Claus Wendt" w:date="2020-08-23T10:47:00Z">
        <w:r w:rsidR="00306894">
          <w:rPr>
            <w:lang w:val="en-US"/>
          </w:rPr>
          <w:t xml:space="preserve"> on long</w:t>
        </w:r>
      </w:ins>
      <w:ins w:id="30" w:author="Claus Wendt" w:date="2020-08-23T10:48:00Z">
        <w:r w:rsidR="00306894">
          <w:rPr>
            <w:lang w:val="en-US"/>
          </w:rPr>
          <w:t>-term care</w:t>
        </w:r>
      </w:ins>
    </w:p>
    <w:p w14:paraId="6265DC80" w14:textId="77777777" w:rsidR="00A2688D" w:rsidRDefault="00A2688D" w:rsidP="00A2688D">
      <w:pPr>
        <w:pStyle w:val="02Flietext"/>
        <w:numPr>
          <w:ilvl w:val="0"/>
          <w:numId w:val="20"/>
        </w:numPr>
        <w:rPr>
          <w:lang w:val="en-US"/>
        </w:rPr>
      </w:pPr>
      <w:r>
        <w:rPr>
          <w:lang w:val="en-US"/>
        </w:rPr>
        <w:t>use a new, innovative clustering approach</w:t>
      </w:r>
    </w:p>
    <w:p w14:paraId="78C91707" w14:textId="702C0191" w:rsidR="00A2688D" w:rsidRPr="00A2688D" w:rsidRDefault="00A2688D" w:rsidP="00A2688D">
      <w:pPr>
        <w:pStyle w:val="02Flietext"/>
        <w:numPr>
          <w:ilvl w:val="0"/>
          <w:numId w:val="20"/>
        </w:numPr>
        <w:rPr>
          <w:lang w:val="en-US"/>
        </w:rPr>
      </w:pPr>
      <w:r>
        <w:rPr>
          <w:lang w:val="en-US"/>
        </w:rPr>
        <w:t xml:space="preserve">provide an updated and </w:t>
      </w:r>
      <w:del w:id="31" w:author="Claus Wendt" w:date="2020-08-31T20:57:00Z">
        <w:r w:rsidDel="00F33320">
          <w:rPr>
            <w:lang w:val="en-US"/>
          </w:rPr>
          <w:delText xml:space="preserve">flexible </w:delText>
        </w:r>
      </w:del>
      <w:ins w:id="32" w:author="Claus Wendt" w:date="2020-08-31T20:57:00Z">
        <w:r w:rsidR="00F33320">
          <w:rPr>
            <w:lang w:val="en-US"/>
          </w:rPr>
          <w:t xml:space="preserve">adjustable </w:t>
        </w:r>
      </w:ins>
      <w:del w:id="33" w:author="Claus Wendt" w:date="2020-08-31T20:56:00Z">
        <w:r w:rsidDel="00F33320">
          <w:rPr>
            <w:lang w:val="en-US"/>
          </w:rPr>
          <w:delText xml:space="preserve">LTC </w:delText>
        </w:r>
      </w:del>
      <w:ins w:id="34" w:author="Claus Wendt" w:date="2020-08-31T20:56:00Z">
        <w:r w:rsidR="00F33320">
          <w:rPr>
            <w:lang w:val="en-US"/>
          </w:rPr>
          <w:t xml:space="preserve">long-term care </w:t>
        </w:r>
      </w:ins>
      <w:r>
        <w:rPr>
          <w:lang w:val="en-US"/>
        </w:rPr>
        <w:t>typology</w:t>
      </w:r>
    </w:p>
    <w:p w14:paraId="487BDA69" w14:textId="2A97D25C" w:rsidR="00D3542F" w:rsidRDefault="00D3542F" w:rsidP="00D3542F">
      <w:pPr>
        <w:pStyle w:val="02Flietext"/>
        <w:rPr>
          <w:lang w:val="en-US"/>
        </w:rPr>
      </w:pPr>
    </w:p>
    <w:p w14:paraId="1D6DE432" w14:textId="4E43146B" w:rsidR="00A2688D" w:rsidRDefault="00A2688D" w:rsidP="00A2688D">
      <w:pPr>
        <w:pStyle w:val="02Flietext"/>
        <w:rPr>
          <w:lang w:val="en-US"/>
        </w:rPr>
        <w:sectPr w:rsidR="00A2688D" w:rsidSect="00AD66E9">
          <w:pgSz w:w="11906" w:h="16838"/>
          <w:pgMar w:top="1417" w:right="1983" w:bottom="1134" w:left="1417" w:header="708" w:footer="708" w:gutter="0"/>
          <w:cols w:space="708"/>
          <w:docGrid w:linePitch="360"/>
        </w:sectPr>
      </w:pPr>
    </w:p>
    <w:p w14:paraId="7FB67B3F" w14:textId="0057EF16" w:rsidR="00D3542F" w:rsidRPr="00D3542F" w:rsidRDefault="00D3542F" w:rsidP="00D3542F">
      <w:pPr>
        <w:pStyle w:val="02Flietext"/>
        <w:rPr>
          <w:lang w:val="en-US"/>
        </w:rPr>
      </w:pPr>
    </w:p>
    <w:p w14:paraId="21F79C0A" w14:textId="6879307A" w:rsidR="00AD66E9" w:rsidRPr="006A56FF" w:rsidRDefault="00AD66E9" w:rsidP="00EB31E0">
      <w:pPr>
        <w:pStyle w:val="berschrift1"/>
        <w:rPr>
          <w:lang w:val="en-US"/>
        </w:rPr>
      </w:pPr>
      <w:r w:rsidRPr="006A56FF">
        <w:rPr>
          <w:lang w:val="en-US"/>
        </w:rPr>
        <w:t>Abstract</w:t>
      </w:r>
      <w:r w:rsidR="00EB31E0" w:rsidRPr="006A56FF">
        <w:rPr>
          <w:lang w:val="en-US"/>
        </w:rPr>
        <w:t xml:space="preserve"> – </w:t>
      </w:r>
      <w:r w:rsidR="00636AAF">
        <w:rPr>
          <w:lang w:val="en-US"/>
        </w:rPr>
        <w:t>93</w:t>
      </w:r>
      <w:r w:rsidR="004C4BA1" w:rsidRPr="006A56FF">
        <w:rPr>
          <w:lang w:val="en-US"/>
        </w:rPr>
        <w:t xml:space="preserve"> </w:t>
      </w:r>
      <w:r w:rsidR="00EB31E0" w:rsidRPr="006A56FF">
        <w:rPr>
          <w:lang w:val="en-US"/>
        </w:rPr>
        <w:t>words</w:t>
      </w:r>
    </w:p>
    <w:p w14:paraId="3329E57B" w14:textId="6326A5B6" w:rsidR="00AD66E9" w:rsidRPr="006A56FF" w:rsidRDefault="00AD66E9" w:rsidP="00E00A57">
      <w:pPr>
        <w:pStyle w:val="02FlietextErsterAbsatz"/>
        <w:rPr>
          <w:lang w:val="en-US"/>
        </w:rPr>
      </w:pPr>
      <w:commentRangeStart w:id="35"/>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typologize OECD LTC systems</w:t>
      </w:r>
      <w:r w:rsidR="00722581">
        <w:rPr>
          <w:lang w:val="en-US"/>
        </w:rPr>
        <w:t xml:space="preserve"> </w:t>
      </w:r>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r w:rsidR="00160F11" w:rsidRPr="006A56FF">
        <w:rPr>
          <w:lang w:val="en-US"/>
        </w:rPr>
        <w:t>.</w:t>
      </w:r>
      <w:r w:rsidR="00A272E4">
        <w:rPr>
          <w:lang w:val="en-US"/>
        </w:rPr>
        <w:t xml:space="preserve"> </w:t>
      </w:r>
      <w:r w:rsidR="006E3A97">
        <w:rPr>
          <w:lang w:val="en-US"/>
        </w:rPr>
        <w:t xml:space="preserve">We use most recent OECD data and a unique set of institutional indicators, which are based on scientific literature and experts’ </w:t>
      </w:r>
      <w:r w:rsidR="00722581">
        <w:rPr>
          <w:lang w:val="en-US"/>
        </w:rPr>
        <w:t>evaluations</w:t>
      </w:r>
      <w:r w:rsidR="006E3A97">
        <w:rPr>
          <w:lang w:val="en-US"/>
        </w:rPr>
        <w:t xml:space="preserve">. </w:t>
      </w:r>
      <w:r w:rsidR="00BB1865" w:rsidRPr="006A56FF">
        <w:rPr>
          <w:lang w:val="en-US"/>
        </w:rPr>
        <w:t xml:space="preserve">Our results </w:t>
      </w:r>
      <w:r w:rsidR="006E3A97">
        <w:rPr>
          <w:lang w:val="en-US"/>
        </w:rPr>
        <w:t>reveal at least</w:t>
      </w:r>
      <w:r w:rsidR="002952B0">
        <w:rPr>
          <w:lang w:val="en-US"/>
        </w:rPr>
        <w:t xml:space="preserve"> four distinct LTC system types.</w:t>
      </w:r>
      <w:commentRangeEnd w:id="35"/>
      <w:r w:rsidR="00F33320">
        <w:rPr>
          <w:rStyle w:val="Kommentarzeichen"/>
        </w:rPr>
        <w:commentReference w:id="35"/>
      </w:r>
    </w:p>
    <w:p w14:paraId="69555BD9" w14:textId="5BF8123D" w:rsidR="00AD66E9" w:rsidRPr="006A56FF" w:rsidRDefault="00AD66E9" w:rsidP="00DB62C0">
      <w:pPr>
        <w:spacing w:line="360" w:lineRule="auto"/>
        <w:jc w:val="both"/>
        <w:rPr>
          <w:szCs w:val="24"/>
          <w:lang w:val="en-US"/>
        </w:rPr>
      </w:pPr>
    </w:p>
    <w:p w14:paraId="56E0A2E6" w14:textId="6857369D"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w:t>
      </w:r>
      <w:ins w:id="36" w:author="Claus Wendt" w:date="2020-08-23T10:49:00Z">
        <w:r w:rsidR="00306894">
          <w:rPr>
            <w:szCs w:val="24"/>
            <w:lang w:val="en-US"/>
          </w:rPr>
          <w:t xml:space="preserve">OECD countries, comparative analysis, </w:t>
        </w:r>
      </w:ins>
      <w:r w:rsidRPr="006A56FF">
        <w:rPr>
          <w:szCs w:val="24"/>
          <w:lang w:val="en-US"/>
        </w:rPr>
        <w:t>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14C640DE"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w:t>
      </w:r>
      <w:r w:rsidR="00117252">
        <w:rPr>
          <w:lang w:val="en-US"/>
        </w:rPr>
        <w:t>5</w:t>
      </w:r>
      <w:r w:rsidR="00FE1C63">
        <w:rPr>
          <w:lang w:val="en-US"/>
        </w:rPr>
        <w:t>1</w:t>
      </w:r>
      <w:r w:rsidR="00986F93" w:rsidRPr="006A56FF">
        <w:rPr>
          <w:lang w:val="en-US"/>
        </w:rPr>
        <w:t xml:space="preserve"> </w:t>
      </w:r>
      <w:r w:rsidR="00EB31E0" w:rsidRPr="006A56FF">
        <w:rPr>
          <w:lang w:val="en-US"/>
        </w:rPr>
        <w:t>words</w:t>
      </w:r>
    </w:p>
    <w:p w14:paraId="07B0170B" w14:textId="47B1387E" w:rsidR="009E1DF9" w:rsidRDefault="00B51EC6" w:rsidP="00B51EC6">
      <w:pPr>
        <w:pStyle w:val="02FlietextErsterAbsatz"/>
        <w:rPr>
          <w:ins w:id="37" w:author="Claus Wendt" w:date="2020-08-23T11:18:00Z"/>
          <w:lang w:val="en-US"/>
        </w:rPr>
      </w:pPr>
      <w:commentRangeStart w:id="38"/>
      <w:ins w:id="39" w:author="Claus Wendt" w:date="2020-08-23T10:50:00Z">
        <w:r>
          <w:rPr>
            <w:lang w:val="en-US"/>
          </w:rPr>
          <w:t>It is a major</w:t>
        </w:r>
      </w:ins>
      <w:del w:id="40" w:author="Claus Wendt" w:date="2020-08-23T10:50:00Z">
        <w:r w:rsidR="004112FE" w:rsidDel="00B51EC6">
          <w:rPr>
            <w:lang w:val="en-US"/>
          </w:rPr>
          <w:delText>Providing LTC for the elderly is a current and future</w:delText>
        </w:r>
      </w:del>
      <w:r w:rsidR="004112FE">
        <w:rPr>
          <w:lang w:val="en-US"/>
        </w:rPr>
        <w:t xml:space="preserve"> challenge </w:t>
      </w:r>
      <w:del w:id="41" w:author="Claus Wendt" w:date="2020-08-23T10:50:00Z">
        <w:r w:rsidR="004112FE" w:rsidDel="00B51EC6">
          <w:rPr>
            <w:lang w:val="en-US"/>
          </w:rPr>
          <w:delText xml:space="preserve">of </w:delText>
        </w:r>
      </w:del>
      <w:ins w:id="42" w:author="Claus Wendt" w:date="2020-08-23T10:50:00Z">
        <w:r>
          <w:rPr>
            <w:lang w:val="en-US"/>
          </w:rPr>
          <w:t xml:space="preserve">of developed </w:t>
        </w:r>
      </w:ins>
      <w:r w:rsidR="004112FE">
        <w:rPr>
          <w:lang w:val="en-US"/>
        </w:rPr>
        <w:t>welfare states</w:t>
      </w:r>
      <w:ins w:id="43" w:author="Claus Wendt" w:date="2020-08-23T10:50:00Z">
        <w:r>
          <w:rPr>
            <w:lang w:val="en-US"/>
          </w:rPr>
          <w:t xml:space="preserve"> to provide </w:t>
        </w:r>
      </w:ins>
      <w:ins w:id="44" w:author="Claus Wendt" w:date="2020-08-23T10:51:00Z">
        <w:r>
          <w:rPr>
            <w:lang w:val="en-US"/>
          </w:rPr>
          <w:t>long-term care (</w:t>
        </w:r>
      </w:ins>
      <w:ins w:id="45" w:author="Claus Wendt" w:date="2020-08-23T10:50:00Z">
        <w:r>
          <w:rPr>
            <w:lang w:val="en-US"/>
          </w:rPr>
          <w:t>LTC</w:t>
        </w:r>
      </w:ins>
      <w:ins w:id="46" w:author="Claus Wendt" w:date="2020-08-23T10:51:00Z">
        <w:r>
          <w:rPr>
            <w:lang w:val="en-US"/>
          </w:rPr>
          <w:t>)</w:t>
        </w:r>
      </w:ins>
      <w:ins w:id="47" w:author="Claus Wendt" w:date="2020-08-23T10:50:00Z">
        <w:r>
          <w:rPr>
            <w:lang w:val="en-US"/>
          </w:rPr>
          <w:t xml:space="preserve"> for the elderly</w:t>
        </w:r>
      </w:ins>
      <w:r w:rsidR="004112FE">
        <w:rPr>
          <w:lang w:val="en-US"/>
        </w:rPr>
        <w:t xml:space="preserve">. Increasing longevity and the ageing of the baby-boom generation </w:t>
      </w:r>
      <w:del w:id="48" w:author="Claus Wendt" w:date="2020-08-23T10:55:00Z">
        <w:r w:rsidR="004112FE" w:rsidDel="00B51EC6">
          <w:rPr>
            <w:lang w:val="en-US"/>
          </w:rPr>
          <w:delText xml:space="preserve">challenge </w:delText>
        </w:r>
      </w:del>
      <w:ins w:id="49" w:author="Claus Wendt" w:date="2020-08-23T10:55:00Z">
        <w:r>
          <w:rPr>
            <w:lang w:val="en-US"/>
          </w:rPr>
          <w:t xml:space="preserve">have a huge impact </w:t>
        </w:r>
      </w:ins>
      <w:ins w:id="50" w:author="Claus Wendt" w:date="2020-08-31T20:59:00Z">
        <w:r w:rsidR="00F33320">
          <w:rPr>
            <w:lang w:val="en-US"/>
          </w:rPr>
          <w:t>on</w:t>
        </w:r>
      </w:ins>
      <w:ins w:id="51" w:author="Claus Wendt" w:date="2020-08-23T10:55:00Z">
        <w:r>
          <w:rPr>
            <w:lang w:val="en-US"/>
          </w:rPr>
          <w:t xml:space="preserve"> </w:t>
        </w:r>
      </w:ins>
      <w:r w:rsidR="004112FE">
        <w:rPr>
          <w:lang w:val="en-US"/>
        </w:rPr>
        <w:t xml:space="preserve">the provision of LTC </w:t>
      </w:r>
      <w:sdt>
        <w:sdtPr>
          <w:rPr>
            <w:lang w:val="en-US"/>
          </w:rPr>
          <w:alias w:val="To edit, see citavi.com/edit"/>
          <w:tag w:val="CitaviPlaceholder#a476a732-fe1c-4d29-9a8e-554acce30d30"/>
          <w:id w:val="-1421414803"/>
          <w:placeholder>
            <w:docPart w:val="DefaultPlaceholder_-1854013440"/>
          </w:placeholder>
        </w:sdtPr>
        <w:sdtEndPr/>
        <w:sdtContent>
          <w:r w:rsidR="004112FE">
            <w:rPr>
              <w:noProof/>
              <w:lang w:val="en-US"/>
            </w:rPr>
            <w:fldChar w:fldCharType="begin"/>
          </w:r>
          <w:ins w:id="52"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MzNmMmFkLWFhNWEtNGYxYy05MDRlLTUyZjgyZDQ2ZWY5NiIsIlJhbmdlTGVuZ3RoIjoyMiwiUmVmZXJlbmNlSWQiOiIwYjZhMTQyZS05MDIzLTRiYzEtODE1Ni1mNGU3YjI1NjYz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Sx7IiRpZCI6IjYiLCIkdHlwZSI6IlN3aXNzQWNhZGVtaWMuQ2l0YXZpLlBlcnNvbiwgU3dpc3NBY2FkZW1pYy5DaXRhdmk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JHR5cGUiOiJTd2lzc0FjYWRlbWljLkNpdGF2aS5QZXJzb24sIFN3aXNzQWNhZGVtaWMuQ2l0YXZp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iR0eXBlIjoiU3dpc3NBY2FkZW1pYy5DaXRhdmkuUGVyc29uLCBTd2lzc0FjYWRlbWljLkNpdGF2a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sYWNlT2ZQdWJsaWNhdGlvbiI6IlBhcmlzIiwiUHVibGlzaGVycyI6W3siJGlkIjoiMTAiLCIkdHlwZSI6IlN3aXNzQWNhZGVtaWMuQ2l0YXZpLlB1Ymxpc2hlciwgU3dpc3NBY2FkZW1pYy5DaXRhdmk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JHR5cGUiOiJTd2lzc0FjYWRlbWljLkNpdGF2aS5TZXJpZXNUaXRsZSwgU3dpc3NBY2FkZW1pYy5DaXRhdmk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S4wLjAifQ==}</w:instrText>
            </w:r>
          </w:ins>
          <w:del w:id="53" w:author="Mareike Ariaans" w:date="2020-09-02T17:14:00Z">
            <w:r w:rsidR="006C3A49" w:rsidDel="00D76058">
              <w:rPr>
                <w:noProof/>
                <w:lang w:val="en-US"/>
              </w:rPr>
              <w:del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delInstrText>
            </w:r>
          </w:del>
          <w:r w:rsidR="004112FE">
            <w:rPr>
              <w:noProof/>
              <w:lang w:val="en-US"/>
            </w:rPr>
            <w:fldChar w:fldCharType="separate"/>
          </w:r>
          <w:r w:rsidR="000B0433">
            <w:rPr>
              <w:noProof/>
              <w:lang w:val="en-US"/>
            </w:rPr>
            <w:t>(Colombo et al., 2011)</w:t>
          </w:r>
          <w:r w:rsidR="004112FE">
            <w:rPr>
              <w:noProof/>
              <w:lang w:val="en-US"/>
            </w:rPr>
            <w:fldChar w:fldCharType="end"/>
          </w:r>
        </w:sdtContent>
      </w:sdt>
      <w:del w:id="54" w:author="Claus Wendt" w:date="2020-08-23T10:56:00Z">
        <w:r w:rsidR="006155B2" w:rsidDel="00B51EC6">
          <w:rPr>
            <w:lang w:val="en-US"/>
          </w:rPr>
          <w:delText>.</w:delText>
        </w:r>
      </w:del>
      <w:r w:rsidR="006155B2">
        <w:rPr>
          <w:lang w:val="en-US"/>
        </w:rPr>
        <w:t xml:space="preserve"> </w:t>
      </w:r>
      <w:del w:id="55" w:author="Claus Wendt" w:date="2020-08-23T10:56:00Z">
        <w:r w:rsidR="006155B2" w:rsidDel="00B51EC6">
          <w:rPr>
            <w:lang w:val="en-US"/>
          </w:rPr>
          <w:delText xml:space="preserve">Due to this </w:delText>
        </w:r>
      </w:del>
      <w:ins w:id="56" w:author="Claus Wendt" w:date="2020-08-31T20:59:00Z">
        <w:r w:rsidR="00F33320">
          <w:rPr>
            <w:lang w:val="en-US"/>
          </w:rPr>
          <w:t>T</w:t>
        </w:r>
      </w:ins>
      <w:ins w:id="57" w:author="Claus Wendt" w:date="2020-08-23T10:56:00Z">
        <w:r>
          <w:rPr>
            <w:lang w:val="en-US"/>
          </w:rPr>
          <w:t xml:space="preserve">he </w:t>
        </w:r>
      </w:ins>
      <w:r w:rsidR="006155B2">
        <w:rPr>
          <w:lang w:val="en-US"/>
        </w:rPr>
        <w:t>rising number of elderly people in need of LTC</w:t>
      </w:r>
      <w:del w:id="58" w:author="Claus Wendt" w:date="2020-08-23T10:56:00Z">
        <w:r w:rsidR="006155B2" w:rsidDel="00B51EC6">
          <w:rPr>
            <w:lang w:val="en-US"/>
          </w:rPr>
          <w:delText xml:space="preserve"> services</w:delText>
        </w:r>
      </w:del>
      <w:ins w:id="59" w:author="Claus Wendt" w:date="2020-08-23T10:58:00Z">
        <w:r>
          <w:rPr>
            <w:lang w:val="en-US"/>
          </w:rPr>
          <w:t xml:space="preserve"> increases the financial</w:t>
        </w:r>
      </w:ins>
      <w:del w:id="60" w:author="Claus Wendt" w:date="2020-08-23T10:58:00Z">
        <w:r w:rsidR="006155B2" w:rsidDel="00B51EC6">
          <w:rPr>
            <w:lang w:val="en-US"/>
          </w:rPr>
          <w:delText>, fiscal</w:delText>
        </w:r>
      </w:del>
      <w:r w:rsidR="006155B2">
        <w:rPr>
          <w:lang w:val="en-US"/>
        </w:rPr>
        <w:t xml:space="preserve"> pressure</w:t>
      </w:r>
      <w:del w:id="61" w:author="Claus Wendt" w:date="2020-08-23T10:58:00Z">
        <w:r w:rsidR="006155B2" w:rsidDel="00B51EC6">
          <w:rPr>
            <w:lang w:val="en-US"/>
          </w:rPr>
          <w:delText>s</w:delText>
        </w:r>
      </w:del>
      <w:r w:rsidR="006155B2">
        <w:rPr>
          <w:lang w:val="en-US"/>
        </w:rPr>
        <w:t xml:space="preserve"> on LTC systems </w:t>
      </w:r>
      <w:del w:id="62" w:author="Claus Wendt" w:date="2020-08-23T10:58:00Z">
        <w:r w:rsidR="006155B2" w:rsidDel="00B51EC6">
          <w:rPr>
            <w:lang w:val="en-US"/>
          </w:rPr>
          <w:delText xml:space="preserve">increase </w:delText>
        </w:r>
      </w:del>
      <w:sdt>
        <w:sdtPr>
          <w:rPr>
            <w:lang w:val="en-US"/>
          </w:rPr>
          <w:alias w:val="To edit, see citavi.com/edit"/>
          <w:tag w:val="CitaviPlaceholder#96268a9c-2a66-4855-aa16-189afa6851e7"/>
          <w:id w:val="-109354590"/>
          <w:placeholder>
            <w:docPart w:val="DefaultPlaceholder_-1854013440"/>
          </w:placeholder>
        </w:sdtPr>
        <w:sdtEndPr/>
        <w:sdtContent>
          <w:r w:rsidR="006155B2">
            <w:rPr>
              <w:noProof/>
              <w:lang w:val="en-US"/>
            </w:rPr>
            <w:fldChar w:fldCharType="begin"/>
          </w:r>
          <w:ins w:id="63"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NDA5N2U0LWFkOTQtNGQ2ZC1iOWI1LWNhNjY4ZDRiY2ViMCIsIlJhbmdlTGVuZ3RoIjoyNiwiUmVmZXJlbmNlSWQiOiI0ZmIxZTEyOS05M2MwLTQ4NmItYjM4YS0zMTIxMDJmYTBiOTU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jE0LTQ1MDItOSIsIlVyaVN0cmluZyI6Imh0dHBzOi8vZG9pLm9yZy8xMC4xMDA3Lzk3OC0xLTQ2MTQtNDUwMi05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}</w:instrText>
            </w:r>
          </w:ins>
          <w:del w:id="64" w:author="Mareike Ariaans" w:date="2020-09-02T17:14:00Z">
            <w:r w:rsidR="006C3A49" w:rsidDel="00D76058">
              <w:rPr>
                <w:noProof/>
                <w:lang w:val="en-US"/>
              </w:rPr>
              <w:del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delInstrText>
            </w:r>
          </w:del>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w:t>
      </w:r>
      <w:del w:id="65" w:author="Claus Wendt" w:date="2020-08-23T10:58:00Z">
        <w:r w:rsidR="00620C03" w:rsidDel="00B51EC6">
          <w:rPr>
            <w:lang w:val="en-US"/>
          </w:rPr>
          <w:delText xml:space="preserve">for </w:delText>
        </w:r>
      </w:del>
      <w:ins w:id="66" w:author="Claus Wendt" w:date="2020-08-23T10:58:00Z">
        <w:r>
          <w:rPr>
            <w:lang w:val="en-US"/>
          </w:rPr>
          <w:t xml:space="preserve">of </w:t>
        </w:r>
      </w:ins>
      <w:r w:rsidR="00620C03">
        <w:rPr>
          <w:lang w:val="en-US"/>
        </w:rPr>
        <w:t xml:space="preserve">better access </w:t>
      </w:r>
      <w:del w:id="67" w:author="Claus Wendt" w:date="2020-08-23T10:59:00Z">
        <w:r w:rsidR="00620C03" w:rsidDel="00B51EC6">
          <w:rPr>
            <w:lang w:val="en-US"/>
          </w:rPr>
          <w:delText xml:space="preserve">to systems </w:delText>
        </w:r>
      </w:del>
      <w:r w:rsidR="00620C03">
        <w:rPr>
          <w:lang w:val="en-US"/>
        </w:rPr>
        <w:t xml:space="preserve">and  higher quality </w:t>
      </w:r>
      <w:del w:id="68" w:author="Claus Wendt" w:date="2020-08-23T11:00:00Z">
        <w:r w:rsidR="00620C03" w:rsidDel="001E0F8A">
          <w:rPr>
            <w:lang w:val="en-US"/>
          </w:rPr>
          <w:delText xml:space="preserve">of </w:delText>
        </w:r>
      </w:del>
      <w:r w:rsidR="00620C03">
        <w:rPr>
          <w:lang w:val="en-US"/>
        </w:rPr>
        <w:t xml:space="preserve">services become louder </w:t>
      </w:r>
      <w:sdt>
        <w:sdtPr>
          <w:rPr>
            <w:lang w:val="en-US"/>
          </w:rPr>
          <w:alias w:val="To edit, see citavi.com/edit"/>
          <w:tag w:val="CitaviPlaceholder#f68dcf4e-77a1-4814-a344-0f9952c08bb9"/>
          <w:id w:val="399482428"/>
          <w:placeholder>
            <w:docPart w:val="DefaultPlaceholder_-1854013440"/>
          </w:placeholder>
        </w:sdtPr>
        <w:sdtEndPr/>
        <w:sdtContent>
          <w:r w:rsidR="00620C03">
            <w:rPr>
              <w:noProof/>
              <w:lang w:val="en-US"/>
            </w:rPr>
            <w:fldChar w:fldCharType="begin"/>
          </w:r>
          <w:ins w:id="69"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jMyOWVlLTdjMDAtNGM2My05ODg0LTQxN2E3ZDQ3YTI4MyIsIlJhbmdlTGVuZ3RoIjozNiwiUmVmZXJlbmNlSWQiOiJmZmI5NmY1ZC0zMThhLTRkZTItOThhMy05ZThmMGJkNWZh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aWQiOiI1IiwiJHR5cGUiOiJTd2lzc0FjYWRlbWljLkNpdGF2aS5Qcm9qZWN0LCBTd2lzc0FjYWRlbWljLkNpdGF2aSJ9fSx7IiRpZCI6IjYiLCIkdHlwZSI6IlN3aXNzQWNhZGVtaWMuQ2l0YXZpLlBlcnNvbiwgU3dpc3NBY2FkZW1pYy5DaXRhdmk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cmVmIjoiNSJ9fV0sIkNpdGF0aW9uS2V5VXBkYXRlVHlwZSI6MCwiQ29sbGFib3JhdG9ycyI6W10sIkRvaSI6IjEwLjE3ODcvOTc4OTI2NDE5NDU2NC1lb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Nzg3Lzk3ODkyNjQxOTQ1NjQtZW4iLCJVcmlTdHJpbmciOiJodHRwczovL2RvaS5vcmcvMTAuMTc4Ny85Nzg5MjY0MTk0NTY0LWVu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}</w:instrText>
            </w:r>
          </w:ins>
          <w:del w:id="70" w:author="Mareike Ariaans" w:date="2020-09-02T17:14:00Z">
            <w:r w:rsidR="00620C03" w:rsidDel="00D76058">
              <w:rPr>
                <w:noProof/>
                <w:lang w:val="en-US"/>
              </w:rPr>
              <w:del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delInstrText>
            </w:r>
          </w:del>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sidR="004112FE">
        <w:rPr>
          <w:lang w:val="en-US"/>
        </w:rPr>
        <w:t xml:space="preserve"> </w:t>
      </w:r>
      <w:commentRangeEnd w:id="38"/>
      <w:r w:rsidR="001E0F8A">
        <w:rPr>
          <w:rStyle w:val="Kommentarzeichen"/>
        </w:rPr>
        <w:commentReference w:id="38"/>
      </w:r>
      <w:r w:rsidR="00C55241">
        <w:rPr>
          <w:lang w:val="en-US"/>
        </w:rPr>
        <w:t>To cope with these pressures,</w:t>
      </w:r>
      <w:r w:rsidR="006E36CF">
        <w:rPr>
          <w:lang w:val="en-US"/>
        </w:rPr>
        <w:t xml:space="preserve"> m</w:t>
      </w:r>
      <w:r w:rsidR="006E36CF" w:rsidRPr="006A56FF">
        <w:rPr>
          <w:lang w:val="en-US"/>
        </w:rPr>
        <w:t xml:space="preserve">any countries </w:t>
      </w:r>
      <w:ins w:id="71" w:author="Claus Wendt" w:date="2020-08-23T11:02:00Z">
        <w:r w:rsidR="001E0F8A">
          <w:rPr>
            <w:lang w:val="en-US"/>
          </w:rPr>
          <w:t xml:space="preserve">have started to </w:t>
        </w:r>
      </w:ins>
      <w:r w:rsidR="00C55241">
        <w:rPr>
          <w:lang w:val="en-US"/>
        </w:rPr>
        <w:t>reform</w:t>
      </w:r>
      <w:del w:id="72" w:author="Claus Wendt" w:date="2020-08-23T11:02:00Z">
        <w:r w:rsidR="00C55241" w:rsidDel="001E0F8A">
          <w:rPr>
            <w:lang w:val="en-US"/>
          </w:rPr>
          <w:delText>ed</w:delText>
        </w:r>
      </w:del>
      <w:r w:rsidR="00C55241">
        <w:rPr>
          <w:lang w:val="en-US"/>
        </w:rPr>
        <w:t xml:space="preserve">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ins w:id="73" w:author="Claus Wendt" w:date="2020-08-23T11:03:00Z">
        <w:r w:rsidR="001E0F8A">
          <w:rPr>
            <w:lang w:val="en-US"/>
          </w:rPr>
          <w:t>. These measures</w:t>
        </w:r>
      </w:ins>
      <w:del w:id="74" w:author="Claus Wendt" w:date="2020-08-23T11:03:00Z">
        <w:r w:rsidR="00C55241" w:rsidDel="001E0F8A">
          <w:rPr>
            <w:lang w:val="en-US"/>
          </w:rPr>
          <w:delText>,</w:delText>
        </w:r>
        <w:r w:rsidR="006E36CF" w:rsidRPr="006A56FF" w:rsidDel="001E0F8A">
          <w:rPr>
            <w:lang w:val="en-US"/>
          </w:rPr>
          <w:delText xml:space="preserve"> which often tremendously</w:delText>
        </w:r>
      </w:del>
      <w:ins w:id="75" w:author="Claus Wendt" w:date="2020-08-23T11:04:00Z">
        <w:r w:rsidR="001E0F8A">
          <w:rPr>
            <w:lang w:val="en-US"/>
          </w:rPr>
          <w:t xml:space="preserve"> </w:t>
        </w:r>
      </w:ins>
      <w:del w:id="76" w:author="Claus Wendt" w:date="2020-08-23T11:03:00Z">
        <w:r w:rsidR="006E36CF" w:rsidRPr="006A56FF" w:rsidDel="001E0F8A">
          <w:rPr>
            <w:lang w:val="en-US"/>
          </w:rPr>
          <w:delText xml:space="preserve"> </w:delText>
        </w:r>
      </w:del>
      <w:r w:rsidR="006E36CF" w:rsidRPr="006A56FF">
        <w:rPr>
          <w:lang w:val="en-US"/>
        </w:rPr>
        <w:t xml:space="preserve">altered the scope and functioning of </w:t>
      </w:r>
      <w:ins w:id="77" w:author="Claus Wendt" w:date="2020-08-23T11:05:00Z">
        <w:r w:rsidR="001E0F8A">
          <w:rPr>
            <w:lang w:val="en-US"/>
          </w:rPr>
          <w:t xml:space="preserve">many </w:t>
        </w:r>
      </w:ins>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EndPr/>
        <w:sdtContent>
          <w:r w:rsidR="006E36CF" w:rsidRPr="006A56FF">
            <w:rPr>
              <w:lang w:val="en-US"/>
            </w:rPr>
            <w:fldChar w:fldCharType="begin"/>
          </w:r>
          <w:ins w:id="78"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WQ5MTFlLTlhNjYtNGRlMC04NWZjLTQ5NzhlNDkyNTdiNCIsIlJhbmdlTGVuZ3RoIjoyNywiUmVmZXJlbmNlSWQiOiIzZGViNGNiNS1lODIyLTQ0OTEtYTU3Mi1kNDAyNmI2YTEz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kzL3NwL2p4eDAwMyIsIlVyaVN0cmluZyI6Imh0dHBzOi8vZG9pLm9yZy8xMC4xMDkzL3NwL2p4eDA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IkdHlwZSI6IlN3aXNzQWNhZGVtaWMuQ2l0YXZpLkNpdGF0aW9ucy5Xb3JkUGxhY2Vob2xkZXJFbnRyeSwgU3dpc3NBY2FkZW1pYy5DaXRhdmkiLCJJZCI6IjM3ZGVkMWQzLTIyYzQtNGNkYy04MDFkLTNiNWJlYmZkMzAyMCIsIlJhbmdlU3RhcnQiOjI3LCJSYW5nZUxlbmd0aCI6MTcsIlJlZmVyZW5jZUlkIjoiMDNlZmJiNTYtNTZiOS00NzZhLWE1ZjItNzhjMDY0MTI2ODU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3AvNC4zLjM2MiIsIlVyaVN0cmluZyI6Imh0dHBzOi8vZG9pLm9yZy8xMC4xMDkzL3NwLzQuMy4zN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41LjAuMCJ9}</w:instrText>
            </w:r>
          </w:ins>
          <w:del w:id="79" w:author="Mareike Ariaans" w:date="2020-09-02T17:14:00Z">
            <w:r w:rsidR="006E36CF" w:rsidDel="00D76058">
              <w:rPr>
                <w:lang w:val="en-US"/>
              </w:rPr>
              <w:del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delInstrText>
            </w:r>
          </w:del>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ins w:id="80" w:author="Claus Wendt" w:date="2020-08-23T11:10:00Z">
        <w:r w:rsidR="00C93081">
          <w:rPr>
            <w:lang w:val="en-US"/>
          </w:rPr>
          <w:t xml:space="preserve">As </w:t>
        </w:r>
        <w:r w:rsidR="009E1DF9">
          <w:rPr>
            <w:lang w:val="en-US"/>
          </w:rPr>
          <w:t>a consequence,</w:t>
        </w:r>
      </w:ins>
      <w:ins w:id="81" w:author="Claus Wendt" w:date="2020-08-23T11:11:00Z">
        <w:r w:rsidR="009E1DF9">
          <w:rPr>
            <w:lang w:val="en-US"/>
          </w:rPr>
          <w:t xml:space="preserve"> it has become increasingly difficult to describe</w:t>
        </w:r>
      </w:ins>
      <w:ins w:id="82" w:author="Claus Wendt" w:date="2020-08-23T11:12:00Z">
        <w:r w:rsidR="009E1DF9">
          <w:rPr>
            <w:lang w:val="en-US"/>
          </w:rPr>
          <w:t xml:space="preserve"> and categorize </w:t>
        </w:r>
      </w:ins>
      <w:ins w:id="83" w:author="Claus Wendt" w:date="2020-08-31T21:00:00Z">
        <w:r w:rsidR="00F33320">
          <w:rPr>
            <w:lang w:val="en-US"/>
          </w:rPr>
          <w:t>existing</w:t>
        </w:r>
      </w:ins>
      <w:ins w:id="84" w:author="Claus Wendt" w:date="2020-08-23T11:12:00Z">
        <w:r w:rsidR="009E1DF9">
          <w:rPr>
            <w:lang w:val="en-US"/>
          </w:rPr>
          <w:t xml:space="preserve"> long-term care systems </w:t>
        </w:r>
      </w:ins>
      <w:ins w:id="85" w:author="Claus Wendt" w:date="2020-08-23T11:15:00Z">
        <w:r w:rsidR="009E1DF9">
          <w:rPr>
            <w:lang w:val="en-US"/>
          </w:rPr>
          <w:t xml:space="preserve">which is essential to analyze </w:t>
        </w:r>
      </w:ins>
      <w:ins w:id="86" w:author="Claus Wendt" w:date="2020-08-23T11:12:00Z">
        <w:r w:rsidR="009E1DF9">
          <w:rPr>
            <w:lang w:val="en-US"/>
          </w:rPr>
          <w:t>the</w:t>
        </w:r>
      </w:ins>
      <w:ins w:id="87" w:author="Claus Wendt" w:date="2020-08-23T11:13:00Z">
        <w:r w:rsidR="009E1DF9">
          <w:rPr>
            <w:lang w:val="en-US"/>
          </w:rPr>
          <w:t xml:space="preserve">ir effects with respect to </w:t>
        </w:r>
      </w:ins>
      <w:ins w:id="88" w:author="Claus Wendt" w:date="2020-08-23T11:14:00Z">
        <w:r w:rsidR="009E1DF9">
          <w:rPr>
            <w:lang w:val="en-US"/>
          </w:rPr>
          <w:t>coverage, access, social security</w:t>
        </w:r>
      </w:ins>
      <w:ins w:id="89" w:author="Claus Wendt" w:date="2020-08-23T11:15:00Z">
        <w:r w:rsidR="009E1DF9">
          <w:rPr>
            <w:lang w:val="en-US"/>
          </w:rPr>
          <w:t xml:space="preserve">, </w:t>
        </w:r>
      </w:ins>
      <w:ins w:id="90" w:author="Claus Wendt" w:date="2020-08-31T21:01:00Z">
        <w:r w:rsidR="00F33320">
          <w:rPr>
            <w:lang w:val="en-US"/>
          </w:rPr>
          <w:t xml:space="preserve">quality, </w:t>
        </w:r>
      </w:ins>
      <w:ins w:id="91" w:author="Claus Wendt" w:date="2020-08-23T11:15:00Z">
        <w:r w:rsidR="009E1DF9">
          <w:rPr>
            <w:lang w:val="en-US"/>
          </w:rPr>
          <w:t xml:space="preserve">and other factors. </w:t>
        </w:r>
      </w:ins>
      <w:del w:id="92" w:author="Claus Wendt" w:date="2020-08-23T11:16:00Z">
        <w:r w:rsidR="00A256C3" w:rsidDel="009E1DF9">
          <w:rPr>
            <w:lang w:val="en-US"/>
          </w:rPr>
          <w:delText xml:space="preserve">Therefore, </w:delText>
        </w:r>
        <w:r w:rsidR="00986F93" w:rsidDel="009E1DF9">
          <w:rPr>
            <w:lang w:val="en-US"/>
          </w:rPr>
          <w:delText>t</w:delText>
        </w:r>
      </w:del>
    </w:p>
    <w:p w14:paraId="4775E465" w14:textId="7937FD01" w:rsidR="00986F93" w:rsidRDefault="009E1DF9">
      <w:pPr>
        <w:pStyle w:val="02FlietextErsterAbsatz"/>
        <w:ind w:firstLine="284"/>
        <w:rPr>
          <w:lang w:val="en-US"/>
        </w:rPr>
        <w:pPrChange w:id="93" w:author="Claus Wendt" w:date="2020-08-23T11:35:00Z">
          <w:pPr>
            <w:pStyle w:val="02FlietextErsterAbsatz"/>
          </w:pPr>
        </w:pPrChange>
      </w:pPr>
      <w:ins w:id="94" w:author="Claus Wendt" w:date="2020-08-23T11:16:00Z">
        <w:r>
          <w:rPr>
            <w:lang w:val="en-US"/>
          </w:rPr>
          <w:t>T</w:t>
        </w:r>
      </w:ins>
      <w:r w:rsidR="00986F93">
        <w:rPr>
          <w:lang w:val="en-US"/>
        </w:rPr>
        <w:t>his paper aims to provide a</w:t>
      </w:r>
      <w:r w:rsidR="001E64E8" w:rsidRPr="006A56FF">
        <w:rPr>
          <w:lang w:val="en-US"/>
        </w:rPr>
        <w:t xml:space="preserve"> new and updated LTC typology</w:t>
      </w:r>
      <w:r w:rsidR="00A256C3">
        <w:rPr>
          <w:lang w:val="en-US"/>
        </w:rPr>
        <w:t xml:space="preserve"> </w:t>
      </w:r>
      <w:ins w:id="95" w:author="Claus Wendt" w:date="2020-08-23T11:16:00Z">
        <w:r>
          <w:rPr>
            <w:lang w:val="en-US"/>
          </w:rPr>
          <w:t>that takes into account</w:t>
        </w:r>
      </w:ins>
      <w:ins w:id="96" w:author="Claus Wendt" w:date="2020-08-23T11:19:00Z">
        <w:r>
          <w:rPr>
            <w:lang w:val="en-US"/>
          </w:rPr>
          <w:t xml:space="preserve"> recent LTC reforms</w:t>
        </w:r>
      </w:ins>
      <w:ins w:id="97" w:author="Claus Wendt" w:date="2020-08-23T11:20:00Z">
        <w:r>
          <w:rPr>
            <w:lang w:val="en-US"/>
          </w:rPr>
          <w:t xml:space="preserve">. </w:t>
        </w:r>
      </w:ins>
      <w:del w:id="98" w:author="Claus Wendt" w:date="2020-08-23T11:20:00Z">
        <w:r w:rsidR="00A256C3" w:rsidDel="009E1DF9">
          <w:rPr>
            <w:lang w:val="en-US"/>
          </w:rPr>
          <w:delText>which</w:delText>
        </w:r>
        <w:r w:rsidR="001E64E8" w:rsidRPr="006A56FF" w:rsidDel="009E1DF9">
          <w:rPr>
            <w:lang w:val="en-US"/>
          </w:rPr>
          <w:delText xml:space="preserve"> include</w:delText>
        </w:r>
        <w:r w:rsidR="00A256C3" w:rsidDel="009E1DF9">
          <w:rPr>
            <w:lang w:val="en-US"/>
          </w:rPr>
          <w:delText>s</w:delText>
        </w:r>
        <w:r w:rsidR="001E64E8" w:rsidRPr="006A56FF" w:rsidDel="009E1DF9">
          <w:rPr>
            <w:lang w:val="en-US"/>
          </w:rPr>
          <w:delText xml:space="preserve"> these changes and </w:delText>
        </w:r>
        <w:r w:rsidR="0095374B" w:rsidDel="009E1DF9">
          <w:rPr>
            <w:lang w:val="en-US"/>
          </w:rPr>
          <w:delText>show</w:delText>
        </w:r>
        <w:r w:rsidR="002952B0" w:rsidDel="009E1DF9">
          <w:rPr>
            <w:lang w:val="en-US"/>
          </w:rPr>
          <w:delText>s</w:delText>
        </w:r>
        <w:r w:rsidR="0095374B" w:rsidDel="009E1DF9">
          <w:rPr>
            <w:lang w:val="en-US"/>
          </w:rPr>
          <w:delText xml:space="preserve"> in which way they lead to new</w:delText>
        </w:r>
        <w:r w:rsidR="00C55241" w:rsidDel="009E1DF9">
          <w:rPr>
            <w:lang w:val="en-US"/>
          </w:rPr>
          <w:delText xml:space="preserve"> or altered</w:delText>
        </w:r>
        <w:r w:rsidR="0095374B" w:rsidDel="009E1DF9">
          <w:rPr>
            <w:lang w:val="en-US"/>
          </w:rPr>
          <w:delText xml:space="preserve"> types of LTC systems.</w:delText>
        </w:r>
      </w:del>
      <w:del w:id="99" w:author="Claus Wendt" w:date="2020-08-23T11:19:00Z">
        <w:r w:rsidR="00257C34" w:rsidDel="009E1DF9">
          <w:rPr>
            <w:lang w:val="en-US"/>
          </w:rPr>
          <w:delText xml:space="preserve"> </w:delText>
        </w:r>
      </w:del>
      <w:r w:rsidR="00E7428E">
        <w:rPr>
          <w:lang w:val="en-US"/>
        </w:rPr>
        <w:t xml:space="preserve"> </w:t>
      </w:r>
      <w:ins w:id="100" w:author="Claus Wendt" w:date="2020-08-23T11:21:00Z">
        <w:r w:rsidR="00E7428E">
          <w:rPr>
            <w:lang w:val="en-US"/>
          </w:rPr>
          <w:t xml:space="preserve">Besides </w:t>
        </w:r>
      </w:ins>
      <w:ins w:id="101" w:author="Claus Wendt" w:date="2020-08-23T11:22:00Z">
        <w:r w:rsidR="00E7428E">
          <w:rPr>
            <w:lang w:val="en-US"/>
          </w:rPr>
          <w:t xml:space="preserve">the </w:t>
        </w:r>
      </w:ins>
      <w:ins w:id="102" w:author="Claus Wendt" w:date="2020-08-23T11:24:00Z">
        <w:r w:rsidR="00E7428E">
          <w:rPr>
            <w:lang w:val="en-US"/>
          </w:rPr>
          <w:t xml:space="preserve">update, </w:t>
        </w:r>
      </w:ins>
      <w:del w:id="103" w:author="Claus Wendt" w:date="2020-08-23T11:24:00Z">
        <w:r w:rsidR="00872016" w:rsidDel="00E7428E">
          <w:rPr>
            <w:lang w:val="en-US"/>
          </w:rPr>
          <w:delText>C</w:delText>
        </w:r>
      </w:del>
      <w:ins w:id="104" w:author="Claus Wendt" w:date="2020-08-23T11:24:00Z">
        <w:r w:rsidR="00E7428E">
          <w:rPr>
            <w:lang w:val="en-US"/>
          </w:rPr>
          <w:t>c</w:t>
        </w:r>
      </w:ins>
      <w:r w:rsidR="00872016">
        <w:rPr>
          <w:lang w:val="en-US"/>
        </w:rPr>
        <w:t xml:space="preserve">ompared to </w:t>
      </w:r>
      <w:r w:rsidR="00872016" w:rsidRPr="006A56FF">
        <w:rPr>
          <w:lang w:val="en-US"/>
        </w:rPr>
        <w:t xml:space="preserve">earlier typologies, we </w:t>
      </w:r>
      <w:del w:id="105" w:author="Claus Wendt" w:date="2020-08-23T11:21:00Z">
        <w:r w:rsidR="00986F93" w:rsidDel="00E7428E">
          <w:rPr>
            <w:lang w:val="en-US"/>
          </w:rPr>
          <w:delText xml:space="preserve">thereby </w:delText>
        </w:r>
      </w:del>
      <w:r w:rsidR="00872016" w:rsidRPr="006A56FF">
        <w:rPr>
          <w:lang w:val="en-US"/>
        </w:rPr>
        <w:t xml:space="preserve">make </w:t>
      </w:r>
      <w:r w:rsidR="005B12C0">
        <w:rPr>
          <w:lang w:val="en-US"/>
        </w:rPr>
        <w:t>two</w:t>
      </w:r>
      <w:r w:rsidR="005B12C0" w:rsidRPr="006A56FF">
        <w:rPr>
          <w:lang w:val="en-US"/>
        </w:rPr>
        <w:t xml:space="preserve"> </w:t>
      </w:r>
      <w:ins w:id="106" w:author="Claus Wendt" w:date="2020-08-23T11:24:00Z">
        <w:r w:rsidR="00E7428E">
          <w:rPr>
            <w:lang w:val="en-US"/>
          </w:rPr>
          <w:t xml:space="preserve">methodological </w:t>
        </w:r>
      </w:ins>
      <w:r w:rsidR="00872016" w:rsidRPr="006A56FF">
        <w:rPr>
          <w:lang w:val="en-US"/>
        </w:rPr>
        <w:t>advancements.</w:t>
      </w:r>
      <w:r w:rsidR="00A256C3">
        <w:rPr>
          <w:lang w:val="en-US"/>
        </w:rPr>
        <w:t xml:space="preserve"> </w:t>
      </w:r>
      <w:r w:rsidR="005B12C0">
        <w:rPr>
          <w:lang w:val="en-US"/>
        </w:rPr>
        <w:t xml:space="preserve"> First</w:t>
      </w:r>
      <w:r w:rsidR="00872016" w:rsidRPr="006A56FF">
        <w:rPr>
          <w:lang w:val="en-US"/>
        </w:rPr>
        <w:t xml:space="preserve">, earlier typologies used either quantitative </w:t>
      </w:r>
      <w:del w:id="107" w:author="Claus Wendt" w:date="2020-08-23T11:25:00Z">
        <w:r w:rsidR="00872016" w:rsidRPr="006A56FF" w:rsidDel="00E7428E">
          <w:rPr>
            <w:lang w:val="en-US"/>
          </w:rPr>
          <w:delText xml:space="preserve">OECD or Eurostat </w:delText>
        </w:r>
      </w:del>
      <w:r w:rsidR="00872016" w:rsidRPr="006A56FF">
        <w:rPr>
          <w:lang w:val="en-US"/>
        </w:rPr>
        <w:t>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EndPr/>
        <w:sdtContent>
          <w:r w:rsidR="005B12C0">
            <w:rPr>
              <w:noProof/>
              <w:lang w:val="en-US"/>
            </w:rPr>
            <w:fldChar w:fldCharType="begin"/>
          </w:r>
          <w:ins w:id="108"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NTdkNWY4LTIwYzEtNGRkNi04YjYzLWEyNGIwNzY2ZjhlOSIsIlJhbmdlTGVuZ3RoIjoyMSwiUmVmZXJlbmNlSWQiOiJmZDNhYzJhNi03MzExLTQxYzMtYjdiMi02OTg5NDc1MTg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yVDEzOjQyOjE2IiwiUHJvamVjdCI6eyIkcmVmIjoiNSJ9fSwiVXNlTnVtYmVyaW5nVHlwZU9mUGFyZW50RG9jdW1lbnQiOmZhbHNlfSx7IiRpZCI6IjIwIiwiJHR5cGUiOiJTd2lzc0FjYWRlbWljLkNpdGF2aS5DaXRhdGlvbnMuV29yZFBsYWNlaG9sZGVyRW50cnksIFN3aXNzQWNhZGVtaWMuQ2l0YXZpIiwiSWQiOiJlZTNmMTlhZC01NWNlLTRiMzctOTk0My1iNzI3MGE3OTMxN2YiLCJSYW5nZVN0YXJ0IjoyMSwiUmFuZ2VMZW5ndGgiOjI1LCJSZWZlcmVuY2VJZCI6IjM3M2M5NGNjLWYzYzItNGExZS1iZmI0LTI1ZTc3OGJkN2ZhZ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I5IiwiQ291bnQiOjEsIlRleHRVbml0cyI6W3siJGlkIjoiMzAiLCJGb250U3R5bGUiOnsiJGlkIjoiMzEiLCJOZXV0cmFsIjp0cnVlfSwiUmVhZGluZ09yZGVyIjoxLCJUZXh0IjoiKERhbWlhbmkgZXQgYWwuLCAyMDExOyBIYWzDoXNrb3bDoSBldCBhbC4sIDIwMTcpIn1dfSwiVGFnIjoiQ2l0YXZpUGxhY2Vob2xkZXIjYjRkYjI5ZGItYTQ3MS00MzM2LWI4NzUtNmE2MTk1MGM0NzYzIiwiVGV4dCI6IihEYW1pYW5pIGV0IGFsLiwgMjAxMTsgSGFsw6Fza292w6EgZXQgYWwuLCAyMDE3KSIsIldBSVZlcnNpb24iOiI2LjUuMC4wIn0=}</w:instrText>
            </w:r>
          </w:ins>
          <w:del w:id="109" w:author="Mareike Ariaans" w:date="2020-09-02T17:14:00Z">
            <w:r w:rsidR="006C3A49" w:rsidDel="00D76058">
              <w:rPr>
                <w:noProof/>
                <w:lang w:val="en-US"/>
              </w:rPr>
              <w:del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delInstrText>
            </w:r>
          </w:del>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00872016" w:rsidRPr="006A56FF">
        <w:rPr>
          <w:lang w:val="en-US"/>
        </w:rPr>
        <w:t xml:space="preserve"> or </w:t>
      </w:r>
      <w:r w:rsidR="00872016">
        <w:rPr>
          <w:lang w:val="en-US"/>
        </w:rPr>
        <w:t xml:space="preserve">standardized </w:t>
      </w:r>
      <w:del w:id="110" w:author="Claus Wendt" w:date="2020-08-23T11:25:00Z">
        <w:r w:rsidR="00872016" w:rsidRPr="006A56FF" w:rsidDel="00E7428E">
          <w:rPr>
            <w:lang w:val="en-US"/>
          </w:rPr>
          <w:delText xml:space="preserve">data </w:delText>
        </w:r>
      </w:del>
      <w:ins w:id="111" w:author="Claus Wendt" w:date="2020-08-23T11:25:00Z">
        <w:r w:rsidR="00E7428E">
          <w:rPr>
            <w:lang w:val="en-US"/>
          </w:rPr>
          <w:t>information</w:t>
        </w:r>
        <w:r w:rsidR="00E7428E" w:rsidRPr="006A56FF">
          <w:rPr>
            <w:lang w:val="en-US"/>
          </w:rPr>
          <w:t xml:space="preserve"> </w:t>
        </w:r>
      </w:ins>
      <w:r w:rsidR="00872016" w:rsidRPr="006A56FF">
        <w:rPr>
          <w:lang w:val="en-US"/>
        </w:rPr>
        <w:t>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EndPr/>
        <w:sdtContent>
          <w:r w:rsidR="005B12C0">
            <w:rPr>
              <w:noProof/>
              <w:lang w:val="en-US"/>
            </w:rPr>
            <w:fldChar w:fldCharType="begin"/>
          </w:r>
          <w:ins w:id="112"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NDU4MmYwLTkxMmMtNGM5My1hNDIzLTg2NzBhYTM3MjYwZCIsIlJhbmdlTGVuZ3RoIjoxNC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0seyIkaWQiOiIxMyIsIiR0eXBlIjoiU3dpc3NBY2FkZW1pYy5DaXRhdmkuQ2l0YXRpb25zLldvcmRQbGFjZWhvbGRlckVudHJ5LCBTd2lzc0FjYWRlbWljLkNpdGF2aSIsIklkIjoiZTA1ZjM5YTgtM2YxOC00ZmRhLTgwZDgtNWZiOTYzZTU3NGJlIiwiUmFuZ2VTdGFydCI6MTQsIlJhbmdlTGVuZ3RoIjoyMSwiUmVmZXJlbmNlSWQiOiI0YTgzMWMzNC03NmE3LTRlMmItOTk1Ni1lYTExZjY2NTE2ODA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E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T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x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x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y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yMiIsIkNvdW50IjoxLCJUZXh0VW5pdHMiOlt7IiRpZCI6IjIzIiwiRm9udFN0eWxlIjp7IiRpZCI6IjI0IiwiTmV1dHJhbCI6dHJ1ZX0sIlJlYWRpbmdPcmRlciI6MSwiVGV4dCI6IihDb2xvbWJvLCAyMDEyOyBLcmF1cyBldCBhbC4sIDIwMTApIn1dfSwiVGFnIjoiQ2l0YXZpUGxhY2Vob2xkZXIjY2Q3ODU3NGItMTY0YS00OGYxLWFhYjctYTdhMmUzNjQ4ZTA1IiwiVGV4dCI6IihDb2xvbWJvLCAyMDEyOyBLcmF1cyBldCBhbC4sIDIwMTApIiwiV0FJVmVyc2lvbiI6IjYuNS4wLjAifQ==}</w:instrText>
            </w:r>
          </w:ins>
          <w:del w:id="113" w:author="Mareike Ariaans" w:date="2020-09-02T17:14:00Z">
            <w:r w:rsidR="006C3A49" w:rsidDel="00D76058">
              <w:rPr>
                <w:noProof/>
                <w:lang w:val="en-US"/>
              </w:rPr>
              <w:del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delInstrText>
            </w:r>
          </w:del>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00872016" w:rsidRPr="006A56FF">
        <w:rPr>
          <w:lang w:val="en-US"/>
        </w:rPr>
        <w:t xml:space="preserve">We integrate both approaches by </w:t>
      </w:r>
      <w:r w:rsidR="00A256C3">
        <w:rPr>
          <w:lang w:val="en-US"/>
        </w:rPr>
        <w:t>analyzing</w:t>
      </w:r>
      <w:r w:rsidR="00872016" w:rsidRPr="006A56FF">
        <w:rPr>
          <w:lang w:val="en-US"/>
        </w:rPr>
        <w:t xml:space="preserve"> </w:t>
      </w:r>
      <w:del w:id="114" w:author="Claus Wendt" w:date="2020-08-23T11:25:00Z">
        <w:r w:rsidR="00872016" w:rsidRPr="006A56FF" w:rsidDel="00E7428E">
          <w:rPr>
            <w:lang w:val="en-US"/>
          </w:rPr>
          <w:delText xml:space="preserve">OCED </w:delText>
        </w:r>
      </w:del>
      <w:ins w:id="115" w:author="Claus Wendt" w:date="2020-08-23T11:25:00Z">
        <w:r w:rsidR="00E7428E">
          <w:rPr>
            <w:lang w:val="en-US"/>
          </w:rPr>
          <w:t xml:space="preserve">quantitative </w:t>
        </w:r>
      </w:ins>
      <w:r w:rsidR="00872016" w:rsidRPr="006A56FF">
        <w:rPr>
          <w:lang w:val="en-US"/>
        </w:rPr>
        <w:t xml:space="preserve">data on supply, public-private mix, performance </w:t>
      </w:r>
      <w:r w:rsidR="00872016" w:rsidRPr="00E7428E">
        <w:rPr>
          <w:lang w:val="en-US"/>
          <w:rPrChange w:id="116" w:author="Claus Wendt" w:date="2020-08-23T11:26:00Z">
            <w:rPr>
              <w:i/>
              <w:lang w:val="en-US"/>
            </w:rPr>
          </w:rPrChange>
        </w:rPr>
        <w:t>as well as</w:t>
      </w:r>
      <w:r w:rsidR="00872016" w:rsidRPr="006A56FF">
        <w:rPr>
          <w:lang w:val="en-US"/>
        </w:rPr>
        <w:t xml:space="preserve"> institutional </w:t>
      </w:r>
      <w:del w:id="117" w:author="Claus Wendt" w:date="2020-08-23T11:26:00Z">
        <w:r w:rsidR="00872016" w:rsidRPr="006A56FF" w:rsidDel="00E7428E">
          <w:rPr>
            <w:lang w:val="en-US"/>
          </w:rPr>
          <w:delText xml:space="preserve">data </w:delText>
        </w:r>
      </w:del>
      <w:ins w:id="118" w:author="Claus Wendt" w:date="2020-08-23T11:26:00Z">
        <w:r w:rsidR="00E7428E">
          <w:rPr>
            <w:lang w:val="en-US"/>
          </w:rPr>
          <w:t>information</w:t>
        </w:r>
      </w:ins>
      <w:del w:id="119" w:author="Claus Wendt" w:date="2020-08-23T11:27:00Z">
        <w:r w:rsidR="00872016" w:rsidRPr="006A56FF" w:rsidDel="00E7428E">
          <w:rPr>
            <w:lang w:val="en-US"/>
          </w:rPr>
          <w:delText>on accessibility of systems</w:delText>
        </w:r>
      </w:del>
      <w:r w:rsidR="00872016" w:rsidRPr="006A56FF">
        <w:rPr>
          <w:lang w:val="en-US"/>
        </w:rPr>
        <w:t xml:space="preserve">. </w:t>
      </w:r>
      <w:r w:rsidR="005B12C0">
        <w:rPr>
          <w:lang w:val="en-US"/>
        </w:rPr>
        <w:t>Second</w:t>
      </w:r>
      <w:r w:rsidR="00872016" w:rsidRPr="006A56FF">
        <w:rPr>
          <w:lang w:val="en-US"/>
        </w:rPr>
        <w:t>,</w:t>
      </w:r>
      <w:r w:rsidR="00C55241">
        <w:rPr>
          <w:lang w:val="en-US"/>
        </w:rPr>
        <w:t xml:space="preserve"> most LTC typolo</w:t>
      </w:r>
      <w:r w:rsidR="000B0433">
        <w:rPr>
          <w:lang w:val="en-US"/>
        </w:rPr>
        <w:t xml:space="preserve">gies </w:t>
      </w:r>
      <w:del w:id="120" w:author="Claus Wendt" w:date="2020-08-23T11:27:00Z">
        <w:r w:rsidR="000B0433" w:rsidDel="00E7428E">
          <w:rPr>
            <w:lang w:val="en-US"/>
          </w:rPr>
          <w:delText xml:space="preserve">use </w:delText>
        </w:r>
      </w:del>
      <w:ins w:id="121" w:author="Claus Wendt" w:date="2020-08-23T11:27:00Z">
        <w:r w:rsidR="00E7428E">
          <w:rPr>
            <w:lang w:val="en-US"/>
          </w:rPr>
          <w:t xml:space="preserve">selected </w:t>
        </w:r>
      </w:ins>
      <w:r w:rsidR="000B0433">
        <w:rPr>
          <w:lang w:val="en-US"/>
        </w:rPr>
        <w:t>one cluster analysis to</w:t>
      </w:r>
      <w:r w:rsidR="00C55241">
        <w:rPr>
          <w:lang w:val="en-US"/>
        </w:rPr>
        <w:t xml:space="preserve"> </w:t>
      </w:r>
      <w:del w:id="122" w:author="Claus Wendt" w:date="2020-08-23T11:28:00Z">
        <w:r w:rsidR="00C55241" w:rsidDel="00E7428E">
          <w:rPr>
            <w:lang w:val="en-US"/>
          </w:rPr>
          <w:delText xml:space="preserve">provide </w:delText>
        </w:r>
        <w:r w:rsidR="000B0433" w:rsidDel="00E7428E">
          <w:rPr>
            <w:lang w:val="en-US"/>
          </w:rPr>
          <w:delText>results</w:delText>
        </w:r>
        <w:r w:rsidR="00C55241" w:rsidDel="00E7428E">
          <w:rPr>
            <w:lang w:val="en-US"/>
          </w:rPr>
          <w:delText xml:space="preserve"> </w:delText>
        </w:r>
      </w:del>
      <w:ins w:id="123" w:author="Claus Wendt" w:date="2020-08-23T11:28:00Z">
        <w:r w:rsidR="00E7428E">
          <w:rPr>
            <w:lang w:val="en-US"/>
          </w:rPr>
          <w:t xml:space="preserve">categorize countries </w:t>
        </w:r>
      </w:ins>
      <w:sdt>
        <w:sdtPr>
          <w:rPr>
            <w:lang w:val="en-US"/>
          </w:rPr>
          <w:alias w:val="To edit, see citavi.com/edit"/>
          <w:tag w:val="CitaviPlaceholder#bb284ddd-d186-47b8-a96f-46d1aa991e0b"/>
          <w:id w:val="-661006819"/>
          <w:placeholder>
            <w:docPart w:val="DefaultPlaceholder_-1854013440"/>
          </w:placeholder>
        </w:sdtPr>
        <w:sdtEndPr/>
        <w:sdtContent>
          <w:r w:rsidR="00C55241">
            <w:rPr>
              <w:noProof/>
              <w:lang w:val="en-US"/>
            </w:rPr>
            <w:fldChar w:fldCharType="begin"/>
          </w:r>
          <w:ins w:id="124"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TIxZDhlLTBmZDAtNDc5NC04ZmRkLTgwOGIyZDVhZDhjMiIsIlJhbmdlTGVuZ3RoIjoyMSwiUmVmZXJlbmNlSWQiOiJmZDNhYzJhNi03MzExLTQxYzMtYjdiMi02OTg5NDc1MTg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yVDEzOjQyOjE2IiwiUHJvamVjdCI6eyIkcmVmIjoiNSJ9fSwiVXNlTnVtYmVyaW5nVHlwZU9mUGFyZW50RG9jdW1lbnQiOmZhbHNlfSx7IiRpZCI6IjIwIiwiJHR5cGUiOiJTd2lzc0FjYWRlbWljLkNpdGF2aS5DaXRhdGlvbnMuV29yZFBsYWNlaG9sZGVyRW50cnksIFN3aXNzQWNhZGVtaWMuQ2l0YXZpIiwiSWQiOiIwN2IyYTMwZC1jNjMzLTQ1ZWMtOGVlZC0yODE4Yzk4NjcyNzkiLCJSYW5nZVN0YXJ0IjoyMSwiUmFuZ2VMZW5ndGgiOjI0LCJSZWZlcmVuY2VJZCI6IjM3M2M5NGNjLWYzYzItNGExZS1iZmI0LTI1ZTc3OGJkN2ZhZ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y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M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zNi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mIyODRkZGQtZDE4Ni00N2I4LWE5NmYtNDZkMWFhOTkxZTBiIiwiVGV4dCI6IihEYW1pYW5pIGV0IGFsLiwgMjAxMTsgSGFsw6Fza292w6EgZXQgYWwuLCAyMDE3OyBLcmF1cyBldCBhbC4sIDIwMTApIiwiV0FJVmVyc2lvbiI6IjYuNS4wLjAifQ==}</w:instrText>
            </w:r>
          </w:ins>
          <w:del w:id="125" w:author="Mareike Ariaans" w:date="2020-09-02T17:14:00Z">
            <w:r w:rsidR="006C3A49" w:rsidDel="00D76058">
              <w:rPr>
                <w:noProof/>
                <w:lang w:val="en-US"/>
              </w:rPr>
              <w:del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delInstrText>
            </w:r>
            <w:r w:rsidR="006C3A49" w:rsidRPr="00F33320" w:rsidDel="00D76058">
              <w:rPr>
                <w:noProof/>
                <w:lang w:val="en-US"/>
              </w:rPr>
              <w:delInstrText>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delInstrText>
            </w:r>
          </w:del>
          <w:r w:rsidR="00C55241">
            <w:rPr>
              <w:noProof/>
              <w:lang w:val="en-US"/>
            </w:rPr>
            <w:fldChar w:fldCharType="separate"/>
          </w:r>
          <w:r w:rsidR="000B0433" w:rsidRPr="00F33320">
            <w:rPr>
              <w:noProof/>
              <w:lang w:val="en-US"/>
            </w:rPr>
            <w:t xml:space="preserve">(Damiani et al., </w:t>
          </w:r>
          <w:r w:rsidR="000B0433" w:rsidRPr="00F33320">
            <w:rPr>
              <w:noProof/>
              <w:lang w:val="en-US"/>
            </w:rPr>
            <w:lastRenderedPageBreak/>
            <w:t>2011; Halásková et al., 2017; Kraus et al., 2010)</w:t>
          </w:r>
          <w:r w:rsidR="00C55241">
            <w:rPr>
              <w:noProof/>
              <w:lang w:val="en-US"/>
            </w:rPr>
            <w:fldChar w:fldCharType="end"/>
          </w:r>
        </w:sdtContent>
      </w:sdt>
      <w:r w:rsidR="000B0433" w:rsidRPr="00F33320">
        <w:rPr>
          <w:lang w:val="en-US"/>
        </w:rPr>
        <w:t xml:space="preserve">. </w:t>
      </w:r>
      <w:ins w:id="126" w:author="Claus Wendt" w:date="2020-08-23T11:34:00Z">
        <w:r w:rsidR="00C4275E" w:rsidRPr="00C4275E">
          <w:rPr>
            <w:lang w:val="en-US"/>
            <w:rPrChange w:id="127" w:author="Claus Wendt" w:date="2020-08-23T11:35:00Z">
              <w:rPr/>
            </w:rPrChange>
          </w:rPr>
          <w:t>For o</w:t>
        </w:r>
        <w:r w:rsidR="00C87D34" w:rsidRPr="00C4275E">
          <w:rPr>
            <w:lang w:val="en-US"/>
          </w:rPr>
          <w:t>u</w:t>
        </w:r>
        <w:r w:rsidR="00C87D34" w:rsidRPr="00C4275E">
          <w:rPr>
            <w:lang w:val="en-US"/>
            <w:rPrChange w:id="128" w:author="Claus Wendt" w:date="2020-08-23T11:35:00Z">
              <w:rPr/>
            </w:rPrChange>
          </w:rPr>
          <w:t xml:space="preserve">r LCT typology </w:t>
        </w:r>
        <w:r w:rsidR="00C4275E" w:rsidRPr="00C4275E">
          <w:rPr>
            <w:lang w:val="en-US"/>
            <w:rPrChange w:id="129" w:author="Claus Wendt" w:date="2020-08-23T11:35:00Z">
              <w:rPr/>
            </w:rPrChange>
          </w:rPr>
          <w:t xml:space="preserve">we have used </w:t>
        </w:r>
      </w:ins>
      <w:ins w:id="130" w:author="Claus Wendt" w:date="2020-08-23T11:35:00Z">
        <w:r w:rsidR="00C4275E" w:rsidRPr="00C4275E">
          <w:rPr>
            <w:lang w:val="en-US"/>
            <w:rPrChange w:id="131" w:author="Claus Wendt" w:date="2020-08-23T11:35:00Z">
              <w:rPr/>
            </w:rPrChange>
          </w:rPr>
          <w:t xml:space="preserve">cluster technique </w:t>
        </w:r>
      </w:ins>
      <w:del w:id="132" w:author="Claus Wendt" w:date="2020-08-23T11:35:00Z">
        <w:r w:rsidR="000B0433" w:rsidDel="00C4275E">
          <w:rPr>
            <w:lang w:val="en-US"/>
          </w:rPr>
          <w:delText xml:space="preserve">We selected cluster analysis as method </w:delText>
        </w:r>
      </w:del>
      <w:r w:rsidR="000B0433">
        <w:rPr>
          <w:lang w:val="en-US"/>
        </w:rPr>
        <w:t xml:space="preserve">as well. However, we </w:t>
      </w:r>
      <w:del w:id="133" w:author="Claus Wendt" w:date="2020-08-23T11:36:00Z">
        <w:r w:rsidR="000B0433" w:rsidDel="00C4275E">
          <w:rPr>
            <w:lang w:val="en-US"/>
          </w:rPr>
          <w:delText xml:space="preserve">adopt the innovative approach by </w:delText>
        </w:r>
      </w:del>
      <w:customXmlDelRangeStart w:id="134" w:author="Claus Wendt" w:date="2020-08-23T11:36:00Z"/>
      <w:sdt>
        <w:sdtPr>
          <w:rPr>
            <w:lang w:val="en-US"/>
          </w:rPr>
          <w:alias w:val="To edit, see citavi.com/edit"/>
          <w:tag w:val="CitaviPlaceholder#02b0ddcb-2f57-4d1f-8c33-2c25917924b0"/>
          <w:id w:val="-1643194566"/>
          <w:placeholder>
            <w:docPart w:val="DefaultPlaceholder_-1854013440"/>
          </w:placeholder>
        </w:sdtPr>
        <w:sdtEndPr/>
        <w:sdtContent>
          <w:customXmlDelRangeEnd w:id="134"/>
          <w:del w:id="135" w:author="Claus Wendt" w:date="2020-08-23T11:36:00Z">
            <w:r w:rsidR="000B0433" w:rsidDel="00C4275E">
              <w:rPr>
                <w:noProof/>
                <w:lang w:val="en-US"/>
              </w:rPr>
              <w:fldChar w:fldCharType="begin"/>
            </w:r>
          </w:del>
          <w:ins w:id="136" w:author="Mareike Ariaans" w:date="2020-09-02T17:14:00Z">
            <w:r w:rsidR="00D76058">
              <w:rPr>
                <w:noProof/>
                <w:lang w:val="en-US"/>
              </w:rPr>
              <w:instrText>ADDIN CitaviPlaceholder{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iwiJHR5cGUiOiJTd2lzc0FjYWRlbWljLkNpdGF2aS5Qcm9qZWN0LCBTd2lzc0FjYWRlbWljLkNpdGF2aSJ9fSx7IiRpZCI6IjY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JUMTM6NDI6MTY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41LjAuMCJ9}</w:instrText>
            </w:r>
          </w:ins>
          <w:del w:id="137" w:author="Mareike Ariaans" w:date="2020-09-02T17:14:00Z">
            <w:r w:rsidR="006C3A49" w:rsidDel="00D76058">
              <w:rPr>
                <w:noProof/>
                <w:lang w:val="en-US"/>
              </w:rPr>
              <w:del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delInstrText>
            </w:r>
          </w:del>
          <w:del w:id="138" w:author="Claus Wendt" w:date="2020-08-23T11:36:00Z">
            <w:r w:rsidR="000B0433" w:rsidDel="00C4275E">
              <w:rPr>
                <w:noProof/>
                <w:lang w:val="en-US"/>
              </w:rPr>
              <w:fldChar w:fldCharType="separate"/>
            </w:r>
            <w:r w:rsidR="000B0433" w:rsidDel="00C4275E">
              <w:rPr>
                <w:noProof/>
                <w:lang w:val="en-US"/>
              </w:rPr>
              <w:delText>Reibling et al.</w:delText>
            </w:r>
            <w:r w:rsidR="000B0433" w:rsidDel="00C4275E">
              <w:rPr>
                <w:noProof/>
                <w:lang w:val="en-US"/>
              </w:rPr>
              <w:fldChar w:fldCharType="end"/>
            </w:r>
          </w:del>
          <w:customXmlDelRangeStart w:id="139" w:author="Claus Wendt" w:date="2020-08-23T11:36:00Z"/>
        </w:sdtContent>
      </w:sdt>
      <w:customXmlDelRangeEnd w:id="139"/>
      <w:del w:id="140" w:author="Claus Wendt" w:date="2020-08-23T11:36:00Z">
        <w:r w:rsidR="000B0433" w:rsidDel="00C4275E">
          <w:rPr>
            <w:lang w:val="en-US"/>
          </w:rPr>
          <w:delText xml:space="preserve"> </w:delText>
        </w:r>
      </w:del>
      <w:customXmlDelRangeStart w:id="141" w:author="Claus Wendt" w:date="2020-08-23T11:36:00Z"/>
      <w:sdt>
        <w:sdtPr>
          <w:rPr>
            <w:lang w:val="en-US"/>
          </w:rPr>
          <w:alias w:val="To edit, see citavi.com/edit"/>
          <w:tag w:val="CitaviPlaceholder#378e39ee-1cd4-4d1d-a56d-23bfda855f33"/>
          <w:id w:val="1278519936"/>
          <w:placeholder>
            <w:docPart w:val="DefaultPlaceholder_-1854013440"/>
          </w:placeholder>
        </w:sdtPr>
        <w:sdtEndPr/>
        <w:sdtContent>
          <w:customXmlDelRangeEnd w:id="141"/>
          <w:del w:id="142" w:author="Claus Wendt" w:date="2020-08-23T11:36:00Z">
            <w:r w:rsidR="000B0433" w:rsidDel="00C4275E">
              <w:rPr>
                <w:noProof/>
                <w:lang w:val="en-US"/>
              </w:rPr>
              <w:fldChar w:fldCharType="begin"/>
            </w:r>
          </w:del>
          <w:ins w:id="143" w:author="Mareike Ariaans" w:date="2020-09-02T17:14:00Z">
            <w:r w:rsidR="00D76058">
              <w:rPr>
                <w:noProof/>
                <w:lang w:val="en-US"/>
              </w:rPr>
              <w:instrText>ADDIN CitaviPlaceholder{eyIkaWQiOiIxIiwiJHR5cGUiOiJTd2lzc0FjYWRlbWljLkNpdGF2aS5DaXRhdGlvbnMuV29yZFBsYWNlaG9sZGVyLCBTd2lzc0FjYWRlbWljLkNpdGF2aSIsIkFzc29jaWF0ZVdpdGhQbGFjZWhvbGRlclRhZyI6IkNpdGF2aVBsYWNlaG9sZGVyIzAyYjBkZGNiLTJmNTctNGQxZi04YzMzLTJjMjU5MTc5MjRiMCIsIkVudHJpZXMiOlt7IiRpZCI6IjIiLCIkdHlwZSI6IlN3aXNzQWNhZGVtaWMuQ2l0YXZpLkNpdGF0aW9ucy5Xb3JkUGxhY2Vob2xkZXJFbnRyeSwgU3dpc3NBY2FkZW1pYy5DaXRhdmkiLCJJZCI6ImI0MmFkMDQ3LTRhY2YtNDE5My1hNWJiLTFiNGU3MmFmMTc5YiIsIlJhbmdlTGVuZ3RoIjo2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yVDEzOjQyOjE2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UuMC4wIn0=}</w:instrText>
            </w:r>
          </w:ins>
          <w:del w:id="144" w:author="Mareike Ariaans" w:date="2020-09-02T17:14:00Z">
            <w:r w:rsidR="006C3A49" w:rsidDel="00D76058">
              <w:rPr>
                <w:noProof/>
                <w:lang w:val="en-US"/>
              </w:rPr>
              <w:del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delInstrText>
            </w:r>
          </w:del>
          <w:del w:id="145" w:author="Claus Wendt" w:date="2020-08-23T11:36:00Z">
            <w:r w:rsidR="000B0433" w:rsidDel="00C4275E">
              <w:rPr>
                <w:noProof/>
                <w:lang w:val="en-US"/>
              </w:rPr>
              <w:fldChar w:fldCharType="separate"/>
            </w:r>
            <w:r w:rsidR="000B0433" w:rsidDel="00C4275E">
              <w:rPr>
                <w:noProof/>
                <w:lang w:val="en-US"/>
              </w:rPr>
              <w:delText>(2019)</w:delText>
            </w:r>
            <w:r w:rsidR="000B0433" w:rsidDel="00C4275E">
              <w:rPr>
                <w:noProof/>
                <w:lang w:val="en-US"/>
              </w:rPr>
              <w:fldChar w:fldCharType="end"/>
            </w:r>
          </w:del>
          <w:customXmlDelRangeStart w:id="146" w:author="Claus Wendt" w:date="2020-08-23T11:36:00Z"/>
        </w:sdtContent>
      </w:sdt>
      <w:customXmlDelRangeEnd w:id="146"/>
      <w:del w:id="147" w:author="Claus Wendt" w:date="2020-08-23T11:36:00Z">
        <w:r w:rsidR="000B0433" w:rsidDel="00C4275E">
          <w:rPr>
            <w:lang w:val="en-US"/>
          </w:rPr>
          <w:delText xml:space="preserve">, who </w:delText>
        </w:r>
      </w:del>
      <w:r w:rsidR="000B0433">
        <w:rPr>
          <w:lang w:val="en-US"/>
        </w:rPr>
        <w:t>calculate numerous cluster analyses to incorporate</w:t>
      </w:r>
      <w:r w:rsidR="005B12C0">
        <w:rPr>
          <w:lang w:val="en-US"/>
        </w:rPr>
        <w:t xml:space="preserve"> the internal consistency </w:t>
      </w:r>
      <w:r w:rsidR="000B0433">
        <w:rPr>
          <w:lang w:val="en-US"/>
        </w:rPr>
        <w:t>of clusters. This</w:t>
      </w:r>
      <w:ins w:id="148" w:author="Claus Wendt" w:date="2020-08-23T11:37:00Z">
        <w:r w:rsidR="00C4275E">
          <w:rPr>
            <w:lang w:val="en-US"/>
          </w:rPr>
          <w:t xml:space="preserve"> method, that has been used to </w:t>
        </w:r>
      </w:ins>
      <w:ins w:id="149" w:author="Claus Wendt" w:date="2020-08-23T11:38:00Z">
        <w:r w:rsidR="00C4275E">
          <w:rPr>
            <w:lang w:val="en-US"/>
          </w:rPr>
          <w:t>classify healthcare systems (</w:t>
        </w:r>
      </w:ins>
      <w:customXmlInsRangeStart w:id="150" w:author="Claus Wendt" w:date="2020-08-23T11:38:00Z"/>
      <w:sdt>
        <w:sdtPr>
          <w:rPr>
            <w:lang w:val="en-US"/>
          </w:rPr>
          <w:alias w:val="To edit, see citavi.com/edit"/>
          <w:tag w:val="CitaviPlaceholder#963748b1-b8bd-43c7-afb1-705d1f0b6d9a"/>
          <w:id w:val="380528711"/>
          <w:placeholder>
            <w:docPart w:val="11A475AC975B45F4A5C11867C25D2944"/>
          </w:placeholder>
        </w:sdtPr>
        <w:sdtEndPr/>
        <w:sdtContent>
          <w:customXmlInsRangeEnd w:id="150"/>
          <w:ins w:id="151" w:author="Claus Wendt" w:date="2020-08-23T11:38:00Z">
            <w:r w:rsidR="00C4275E">
              <w:rPr>
                <w:noProof/>
                <w:lang w:val="en-US"/>
              </w:rPr>
              <w:fldChar w:fldCharType="begin"/>
            </w:r>
          </w:ins>
          <w:ins w:id="152" w:author="Mareike Ariaans" w:date="2020-09-02T17:14:00Z">
            <w:r w:rsidR="00D76058">
              <w:rPr>
                <w:noProof/>
                <w:lang w:val="en-US"/>
              </w:rPr>
              <w:instrText>ADDIN CitaviPlaceholder{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iwiJHR5cGUiOiJTd2lzc0FjYWRlbWljLkNpdGF2aS5Qcm9qZWN0LCBTd2lzc0FjYWRlbWljLkNpdGF2aSJ9fSx7IiRpZCI6IjY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JUMTM6NDI6MTY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k2Mzc0OGIxLWI4YmQtNDNjNy1hZmIxLTcwNWQxZjBiNmQ5YSIsIlRleHQiOiJSZWlibGluZyBldCBhbC4iLCJXQUlWZXJzaW9uIjoiNi41LjAuMCJ9}</w:instrText>
            </w:r>
          </w:ins>
          <w:ins w:id="153" w:author="Claus Wendt" w:date="2020-08-23T11:38:00Z">
            <w:del w:id="154" w:author="Mareike Ariaans" w:date="2020-09-02T17:14:00Z">
              <w:r w:rsidR="00C4275E" w:rsidDel="00D76058">
                <w:rPr>
                  <w:noProof/>
                  <w:lang w:val="en-US"/>
                </w:rPr>
                <w:del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delInstrText>
              </w:r>
            </w:del>
            <w:r w:rsidR="00C4275E">
              <w:rPr>
                <w:noProof/>
                <w:lang w:val="en-US"/>
              </w:rPr>
              <w:fldChar w:fldCharType="separate"/>
            </w:r>
            <w:r w:rsidR="00C4275E">
              <w:rPr>
                <w:noProof/>
                <w:lang w:val="en-US"/>
              </w:rPr>
              <w:t>Reibling et al.</w:t>
            </w:r>
            <w:r w:rsidR="00C4275E">
              <w:rPr>
                <w:noProof/>
                <w:lang w:val="en-US"/>
              </w:rPr>
              <w:fldChar w:fldCharType="end"/>
            </w:r>
          </w:ins>
          <w:customXmlInsRangeStart w:id="155" w:author="Claus Wendt" w:date="2020-08-23T11:38:00Z"/>
        </w:sdtContent>
      </w:sdt>
      <w:customXmlInsRangeEnd w:id="155"/>
      <w:ins w:id="156" w:author="Claus Wendt" w:date="2020-08-23T11:38:00Z">
        <w:r w:rsidR="00C4275E">
          <w:rPr>
            <w:lang w:val="en-US"/>
          </w:rPr>
          <w:t xml:space="preserve"> </w:t>
        </w:r>
      </w:ins>
      <w:customXmlInsRangeStart w:id="157" w:author="Claus Wendt" w:date="2020-08-23T11:38:00Z"/>
      <w:sdt>
        <w:sdtPr>
          <w:rPr>
            <w:lang w:val="en-US"/>
          </w:rPr>
          <w:alias w:val="To edit, see citavi.com/edit"/>
          <w:tag w:val="CitaviPlaceholder#04ab6abf-92aa-4631-922a-4398011cf1ca"/>
          <w:id w:val="-1251656389"/>
          <w:placeholder>
            <w:docPart w:val="11A475AC975B45F4A5C11867C25D2944"/>
          </w:placeholder>
        </w:sdtPr>
        <w:sdtEndPr/>
        <w:sdtContent>
          <w:customXmlInsRangeEnd w:id="157"/>
          <w:ins w:id="158" w:author="Claus Wendt" w:date="2020-08-23T11:38:00Z">
            <w:r w:rsidR="00C4275E">
              <w:rPr>
                <w:noProof/>
                <w:lang w:val="en-US"/>
              </w:rPr>
              <w:fldChar w:fldCharType="begin"/>
            </w:r>
          </w:ins>
          <w:ins w:id="159" w:author="Mareike Ariaans" w:date="2020-09-02T17:14:00Z">
            <w:r w:rsidR="00D76058">
              <w:rPr>
                <w:noProof/>
                <w:lang w:val="en-US"/>
              </w:rPr>
              <w:instrText>ADDIN CitaviPlaceholder{eyIkaWQiOiIxIiwiJHR5cGUiOiJTd2lzc0FjYWRlbWljLkNpdGF2aS5DaXRhdGlvbnMuV29yZFBsYWNlaG9sZGVyLCBTd2lzc0FjYWRlbWljLkNpdGF2aSIsIkFzc29jaWF0ZVdpdGhQbGFjZWhvbGRlclRhZyI6IkNpdGF2aVBsYWNlaG9sZGVyIzAyYjBkZGNiLTJmNTctNGQxZi04YzMzLTJjMjU5MTc5MjRiMCIsIkVudHJpZXMiOlt7IiRpZCI6IjIiLCIkdHlwZSI6IlN3aXNzQWNhZGVtaWMuQ2l0YXZpLkNpdGF0aW9ucy5Xb3JkUGxhY2Vob2xkZXJFbnRyeSwgU3dpc3NBY2FkZW1pYy5DaXRhdmkiLCJJZCI6ImI0MmFkMDQ3LTRhY2YtNDE5My1hNWJiLTFiNGU3MmFmMTc5YiIsIlJhbmdlTGVuZ3RoIjo2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yVDEzOjQyOjE2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DRhYjZhYmYtOTJhYS00NjMxLTkyMmEtNDM5ODAxMWNmMWNhIiwiVGV4dCI6IigyMDE5KSIsIldBSVZlcnNpb24iOiI2LjUuMC4wIn0=}</w:instrText>
            </w:r>
          </w:ins>
          <w:ins w:id="160" w:author="Claus Wendt" w:date="2020-08-23T11:38:00Z">
            <w:del w:id="161" w:author="Mareike Ariaans" w:date="2020-09-02T17:14:00Z">
              <w:r w:rsidR="00C4275E" w:rsidDel="00D76058">
                <w:rPr>
                  <w:noProof/>
                  <w:lang w:val="en-US"/>
                </w:rPr>
                <w:del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delInstrText>
              </w:r>
            </w:del>
            <w:r w:rsidR="00C4275E">
              <w:rPr>
                <w:noProof/>
                <w:lang w:val="en-US"/>
              </w:rPr>
              <w:fldChar w:fldCharType="separate"/>
            </w:r>
            <w:r w:rsidR="00C4275E">
              <w:rPr>
                <w:noProof/>
                <w:lang w:val="en-US"/>
              </w:rPr>
              <w:t>2019)</w:t>
            </w:r>
            <w:r w:rsidR="00C4275E">
              <w:rPr>
                <w:noProof/>
                <w:lang w:val="en-US"/>
              </w:rPr>
              <w:fldChar w:fldCharType="end"/>
            </w:r>
          </w:ins>
          <w:customXmlInsRangeStart w:id="162" w:author="Claus Wendt" w:date="2020-08-23T11:38:00Z"/>
        </w:sdtContent>
      </w:sdt>
      <w:customXmlInsRangeEnd w:id="162"/>
      <w:ins w:id="163" w:author="Claus Wendt" w:date="2020-08-23T11:38:00Z">
        <w:r w:rsidR="00C4275E">
          <w:rPr>
            <w:lang w:val="en-US"/>
          </w:rPr>
          <w:t xml:space="preserve">, </w:t>
        </w:r>
      </w:ins>
      <w:del w:id="164" w:author="Claus Wendt" w:date="2020-08-23T11:37:00Z">
        <w:r w:rsidR="000B0433" w:rsidDel="00C4275E">
          <w:rPr>
            <w:lang w:val="en-US"/>
          </w:rPr>
          <w:delText xml:space="preserve"> </w:delText>
        </w:r>
      </w:del>
      <w:r w:rsidR="00711713">
        <w:rPr>
          <w:lang w:val="en-US"/>
        </w:rPr>
        <w:t xml:space="preserve">has </w:t>
      </w:r>
      <w:ins w:id="165" w:author="Claus Wendt" w:date="2020-08-23T11:39:00Z">
        <w:r w:rsidR="00C4275E">
          <w:rPr>
            <w:lang w:val="en-US"/>
          </w:rPr>
          <w:t xml:space="preserve">so far </w:t>
        </w:r>
      </w:ins>
      <w:r w:rsidR="00711713">
        <w:rPr>
          <w:lang w:val="en-US"/>
        </w:rPr>
        <w:t xml:space="preserve">not been </w:t>
      </w:r>
      <w:del w:id="166" w:author="Claus Wendt" w:date="2020-08-23T11:40:00Z">
        <w:r w:rsidR="00711713" w:rsidDel="00C4275E">
          <w:rPr>
            <w:lang w:val="en-US"/>
          </w:rPr>
          <w:delText xml:space="preserve">implemented </w:delText>
        </w:r>
      </w:del>
      <w:ins w:id="167" w:author="Claus Wendt" w:date="2020-08-23T11:40:00Z">
        <w:r w:rsidR="00C4275E">
          <w:rPr>
            <w:lang w:val="en-US"/>
          </w:rPr>
          <w:t xml:space="preserve">applied </w:t>
        </w:r>
      </w:ins>
      <w:del w:id="168" w:author="Claus Wendt" w:date="2020-08-23T11:39:00Z">
        <w:r w:rsidR="00711713" w:rsidDel="00C4275E">
          <w:rPr>
            <w:lang w:val="en-US"/>
          </w:rPr>
          <w:delText xml:space="preserve">so far </w:delText>
        </w:r>
      </w:del>
      <w:r w:rsidR="00711713">
        <w:rPr>
          <w:lang w:val="en-US"/>
        </w:rPr>
        <w:t xml:space="preserve">in earlier </w:t>
      </w:r>
      <w:ins w:id="169" w:author="Claus Wendt" w:date="2020-08-23T11:39:00Z">
        <w:r w:rsidR="00C4275E">
          <w:rPr>
            <w:lang w:val="en-US"/>
          </w:rPr>
          <w:t xml:space="preserve">LTC </w:t>
        </w:r>
      </w:ins>
      <w:r w:rsidR="00711713">
        <w:rPr>
          <w:lang w:val="en-US"/>
        </w:rPr>
        <w:t>typologies</w:t>
      </w:r>
      <w:r w:rsidR="000B0433">
        <w:rPr>
          <w:lang w:val="en-US"/>
        </w:rPr>
        <w:t>.</w:t>
      </w:r>
    </w:p>
    <w:p w14:paraId="11EFE79E" w14:textId="72881098" w:rsidR="000B0433" w:rsidRDefault="000B0433" w:rsidP="004B4DE0">
      <w:pPr>
        <w:pStyle w:val="02FlietextEinzug"/>
        <w:rPr>
          <w:lang w:val="en-US"/>
        </w:rPr>
      </w:pPr>
      <w:del w:id="170" w:author="Claus Wendt" w:date="2020-08-23T11:40:00Z">
        <w:r w:rsidDel="00C4275E">
          <w:rPr>
            <w:lang w:val="en-US"/>
          </w:rPr>
          <w:delText>In the following w</w:delText>
        </w:r>
      </w:del>
      <w:ins w:id="171" w:author="Claus Wendt" w:date="2020-08-23T11:40:00Z">
        <w:r w:rsidR="00C4275E">
          <w:rPr>
            <w:lang w:val="en-US"/>
          </w:rPr>
          <w:t>W</w:t>
        </w:r>
      </w:ins>
      <w:r>
        <w:rPr>
          <w:lang w:val="en-US"/>
        </w:rPr>
        <w:t xml:space="preserve">e first describe </w:t>
      </w:r>
      <w:del w:id="172" w:author="Claus Wendt" w:date="2020-08-23T11:40:00Z">
        <w:r w:rsidDel="00C4275E">
          <w:rPr>
            <w:lang w:val="en-US"/>
          </w:rPr>
          <w:delText xml:space="preserve">the </w:delText>
        </w:r>
      </w:del>
      <w:r>
        <w:rPr>
          <w:lang w:val="en-US"/>
        </w:rPr>
        <w:t xml:space="preserve">dimensions and indicators </w:t>
      </w:r>
      <w:ins w:id="173" w:author="Claus Wendt" w:date="2020-08-23T11:40:00Z">
        <w:r w:rsidR="00C4275E">
          <w:rPr>
            <w:lang w:val="en-US"/>
          </w:rPr>
          <w:t xml:space="preserve">of </w:t>
        </w:r>
      </w:ins>
      <w:r>
        <w:rPr>
          <w:lang w:val="en-US"/>
        </w:rPr>
        <w:t xml:space="preserve">earlier LTC typologies </w:t>
      </w:r>
      <w:del w:id="174" w:author="Claus Wendt" w:date="2020-08-23T11:40:00Z">
        <w:r w:rsidDel="00C4275E">
          <w:rPr>
            <w:lang w:val="en-US"/>
          </w:rPr>
          <w:delText xml:space="preserve">used </w:delText>
        </w:r>
      </w:del>
      <w:r>
        <w:rPr>
          <w:lang w:val="en-US"/>
        </w:rPr>
        <w:t xml:space="preserve">and summarize their results. </w:t>
      </w:r>
      <w:ins w:id="175" w:author="Claus Wendt" w:date="2020-08-23T11:42:00Z">
        <w:r w:rsidR="00C4275E">
          <w:rPr>
            <w:lang w:val="en-US"/>
          </w:rPr>
          <w:t>Secon</w:t>
        </w:r>
      </w:ins>
      <w:ins w:id="176" w:author="Claus Wendt" w:date="2020-08-23T11:43:00Z">
        <w:r w:rsidR="00C4275E">
          <w:rPr>
            <w:lang w:val="en-US"/>
          </w:rPr>
          <w:t xml:space="preserve">d, </w:t>
        </w:r>
      </w:ins>
      <w:del w:id="177" w:author="Claus Wendt" w:date="2020-08-23T11:43:00Z">
        <w:r w:rsidR="00FE1C63" w:rsidDel="00C4275E">
          <w:rPr>
            <w:lang w:val="en-US"/>
          </w:rPr>
          <w:delText>W</w:delText>
        </w:r>
      </w:del>
      <w:ins w:id="178" w:author="Claus Wendt" w:date="2020-08-23T11:43:00Z">
        <w:r w:rsidR="00C4275E">
          <w:rPr>
            <w:lang w:val="en-US"/>
          </w:rPr>
          <w:t>w</w:t>
        </w:r>
      </w:ins>
      <w:r w:rsidR="00FE1C63">
        <w:rPr>
          <w:lang w:val="en-US"/>
        </w:rPr>
        <w:t xml:space="preserve">e </w:t>
      </w:r>
      <w:del w:id="179" w:author="Claus Wendt" w:date="2020-08-23T11:43:00Z">
        <w:r w:rsidR="00FE1C63" w:rsidDel="00C4275E">
          <w:rPr>
            <w:lang w:val="en-US"/>
          </w:rPr>
          <w:delText xml:space="preserve">then </w:delText>
        </w:r>
      </w:del>
      <w:r w:rsidR="00FE1C63">
        <w:rPr>
          <w:lang w:val="en-US"/>
        </w:rPr>
        <w:t xml:space="preserve">explain </w:t>
      </w:r>
      <w:del w:id="180" w:author="Claus Wendt" w:date="2020-08-23T11:41:00Z">
        <w:r w:rsidR="00FE1C63" w:rsidDel="00C4275E">
          <w:rPr>
            <w:lang w:val="en-US"/>
          </w:rPr>
          <w:delText xml:space="preserve">our chosen </w:delText>
        </w:r>
      </w:del>
      <w:r w:rsidR="00FE1C63">
        <w:rPr>
          <w:lang w:val="en-US"/>
        </w:rPr>
        <w:t>indicators and the sample composition</w:t>
      </w:r>
      <w:ins w:id="181" w:author="Claus Wendt" w:date="2020-08-23T11:41:00Z">
        <w:r w:rsidR="00C4275E">
          <w:rPr>
            <w:lang w:val="en-US"/>
          </w:rPr>
          <w:t xml:space="preserve"> o</w:t>
        </w:r>
      </w:ins>
      <w:ins w:id="182" w:author="Claus Wendt" w:date="2020-08-23T11:42:00Z">
        <w:r w:rsidR="00C4275E">
          <w:rPr>
            <w:lang w:val="en-US"/>
          </w:rPr>
          <w:t>f our study</w:t>
        </w:r>
      </w:ins>
      <w:r w:rsidR="00FE1C63">
        <w:rPr>
          <w:lang w:val="en-US"/>
        </w:rPr>
        <w:t>.</w:t>
      </w:r>
      <w:r w:rsidR="00117252">
        <w:rPr>
          <w:lang w:val="en-US"/>
        </w:rPr>
        <w:t xml:space="preserve"> </w:t>
      </w:r>
      <w:ins w:id="183" w:author="Claus Wendt" w:date="2020-08-23T11:43:00Z">
        <w:r w:rsidR="00C4275E">
          <w:rPr>
            <w:lang w:val="en-US"/>
          </w:rPr>
          <w:t xml:space="preserve">In </w:t>
        </w:r>
      </w:ins>
      <w:del w:id="184" w:author="Claus Wendt" w:date="2020-08-23T11:43:00Z">
        <w:r w:rsidR="00FE1C63" w:rsidRPr="00FE1C63" w:rsidDel="00C4275E">
          <w:rPr>
            <w:lang w:val="en-US"/>
          </w:rPr>
          <w:delText>T</w:delText>
        </w:r>
      </w:del>
      <w:ins w:id="185" w:author="Claus Wendt" w:date="2020-08-23T11:43:00Z">
        <w:r w:rsidR="00C4275E">
          <w:rPr>
            <w:lang w:val="en-US"/>
          </w:rPr>
          <w:t>t</w:t>
        </w:r>
      </w:ins>
      <w:r w:rsidR="00FE1C63" w:rsidRPr="00FE1C63">
        <w:rPr>
          <w:lang w:val="en-US"/>
        </w:rPr>
        <w:t>he results section</w:t>
      </w:r>
      <w:ins w:id="186" w:author="Claus Wendt" w:date="2020-08-23T11:43:00Z">
        <w:r w:rsidR="00C4275E">
          <w:rPr>
            <w:lang w:val="en-US"/>
          </w:rPr>
          <w:t>, third, we pr</w:t>
        </w:r>
      </w:ins>
      <w:ins w:id="187" w:author="Claus Wendt" w:date="2020-08-23T11:44:00Z">
        <w:r w:rsidR="00C4275E">
          <w:rPr>
            <w:lang w:val="en-US"/>
          </w:rPr>
          <w:t xml:space="preserve">ovide </w:t>
        </w:r>
      </w:ins>
      <w:del w:id="188" w:author="Claus Wendt" w:date="2020-08-23T11:44:00Z">
        <w:r w:rsidR="00FE1C63" w:rsidRPr="00FE1C63" w:rsidDel="00C4275E">
          <w:rPr>
            <w:lang w:val="en-US"/>
          </w:rPr>
          <w:delText xml:space="preserve"> contains </w:delText>
        </w:r>
      </w:del>
      <w:r w:rsidR="00FE1C63" w:rsidRPr="00FE1C63">
        <w:rPr>
          <w:lang w:val="en-US"/>
        </w:rPr>
        <w:t>a detailed method-driven cluster</w:t>
      </w:r>
      <w:del w:id="189" w:author="Claus Wendt" w:date="2020-08-23T11:44:00Z">
        <w:r w:rsidR="00FE1C63" w:rsidRPr="00FE1C63" w:rsidDel="00C4275E">
          <w:rPr>
            <w:lang w:val="en-US"/>
          </w:rPr>
          <w:delText>ing</w:delText>
        </w:r>
      </w:del>
      <w:r w:rsidR="00FE1C63" w:rsidRPr="00FE1C63">
        <w:rPr>
          <w:lang w:val="en-US"/>
        </w:rPr>
        <w:t xml:space="preserve"> solution. </w:t>
      </w:r>
      <w:ins w:id="190" w:author="Claus Wendt" w:date="2020-09-01T09:35:00Z">
        <w:r w:rsidR="007C2725">
          <w:rPr>
            <w:lang w:val="en-US"/>
          </w:rPr>
          <w:t xml:space="preserve">On this basis, we </w:t>
        </w:r>
        <w:r w:rsidR="004B4DE0">
          <w:rPr>
            <w:lang w:val="en-US"/>
          </w:rPr>
          <w:t xml:space="preserve">develop </w:t>
        </w:r>
      </w:ins>
      <w:del w:id="191" w:author="Claus Wendt" w:date="2020-09-01T09:36:00Z">
        <w:r w:rsidR="00FE1C63" w:rsidRPr="00FE1C63" w:rsidDel="004B4DE0">
          <w:rPr>
            <w:lang w:val="en-US"/>
          </w:rPr>
          <w:delText xml:space="preserve">Based on this, we also discuss </w:delText>
        </w:r>
      </w:del>
      <w:r w:rsidR="00FE1C63" w:rsidRPr="00FE1C63">
        <w:rPr>
          <w:lang w:val="en-US"/>
        </w:rPr>
        <w:t>a condensed content-based clustering solution</w:t>
      </w:r>
      <w:ins w:id="192" w:author="Claus Wendt" w:date="2020-09-01T09:36:00Z">
        <w:r w:rsidR="004B4DE0">
          <w:rPr>
            <w:lang w:val="en-US"/>
          </w:rPr>
          <w:t xml:space="preserve"> with </w:t>
        </w:r>
      </w:ins>
      <w:del w:id="193" w:author="Claus Wendt" w:date="2020-09-01T09:36:00Z">
        <w:r w:rsidR="00FE1C63" w:rsidRPr="00FE1C63" w:rsidDel="004B4DE0">
          <w:rPr>
            <w:lang w:val="en-US"/>
          </w:rPr>
          <w:delText xml:space="preserve">. </w:delText>
        </w:r>
        <w:r w:rsidR="00257C34" w:rsidDel="004B4DE0">
          <w:rPr>
            <w:lang w:val="en-US"/>
          </w:rPr>
          <w:delText>This includes</w:delText>
        </w:r>
        <w:r w:rsidR="00FE1C63" w:rsidRPr="00FE1C63" w:rsidDel="004B4DE0">
          <w:rPr>
            <w:lang w:val="en-US"/>
          </w:rPr>
          <w:delText xml:space="preserve"> </w:delText>
        </w:r>
      </w:del>
      <w:r w:rsidR="00FE1C63" w:rsidRPr="00FE1C63">
        <w:rPr>
          <w:lang w:val="en-US"/>
        </w:rPr>
        <w:t xml:space="preserve">four distinct system types, two of which can be divided into two subtypes. </w:t>
      </w:r>
      <w:del w:id="194" w:author="Claus Wendt" w:date="2020-09-01T09:36:00Z">
        <w:r w:rsidR="00FE1C63" w:rsidRPr="00FE1C63" w:rsidDel="004B4DE0">
          <w:rPr>
            <w:lang w:val="en-US"/>
          </w:rPr>
          <w:delText>In</w:delText>
        </w:r>
        <w:r w:rsidR="00257C34" w:rsidDel="004B4DE0">
          <w:rPr>
            <w:lang w:val="en-US"/>
          </w:rPr>
          <w:delText xml:space="preserve"> the</w:delText>
        </w:r>
        <w:r w:rsidR="00FE1C63" w:rsidRPr="00FE1C63" w:rsidDel="004B4DE0">
          <w:rPr>
            <w:lang w:val="en-US"/>
          </w:rPr>
          <w:delText xml:space="preserve"> conclusion, we discuss these results in the light of previous studies.</w:delText>
        </w:r>
      </w:del>
    </w:p>
    <w:p w14:paraId="2F5CA8FB" w14:textId="707B768B" w:rsidR="001E64E8" w:rsidRPr="006A56FF" w:rsidRDefault="001E64E8" w:rsidP="00C97EBD">
      <w:pPr>
        <w:pStyle w:val="berschrift1"/>
        <w:ind w:left="0" w:firstLine="0"/>
        <w:rPr>
          <w:lang w:val="en-US"/>
        </w:rPr>
      </w:pPr>
      <w:r w:rsidRPr="006A56FF">
        <w:rPr>
          <w:lang w:val="en-US"/>
        </w:rPr>
        <w:t>Theory</w:t>
      </w:r>
      <w:r w:rsidR="00EB31E0" w:rsidRPr="006A56FF">
        <w:rPr>
          <w:lang w:val="en-US"/>
        </w:rPr>
        <w:t xml:space="preserve"> – </w:t>
      </w:r>
      <w:r w:rsidR="00117252">
        <w:rPr>
          <w:lang w:val="en-US"/>
        </w:rPr>
        <w:t>1337</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0A818353" w:rsidR="00F474E4" w:rsidRPr="004B4DE0" w:rsidRDefault="00F211E8" w:rsidP="00B82577">
      <w:pPr>
        <w:pStyle w:val="02FlietextErsterAbsatz"/>
        <w:rPr>
          <w:lang w:val="en-US"/>
        </w:rPr>
      </w:pPr>
      <w:r w:rsidRPr="006A56FF">
        <w:rPr>
          <w:lang w:val="en-US"/>
        </w:rPr>
        <w:t>Typologi</w:t>
      </w:r>
      <w:r w:rsidR="00774363" w:rsidRPr="006A56FF">
        <w:rPr>
          <w:lang w:val="en-US"/>
        </w:rPr>
        <w:t xml:space="preserve">zing welfare states </w:t>
      </w:r>
      <w:del w:id="195" w:author="Claus Wendt" w:date="2020-09-01T09:38:00Z">
        <w:r w:rsidR="00774363" w:rsidRPr="006A56FF" w:rsidDel="004B4DE0">
          <w:rPr>
            <w:lang w:val="en-US"/>
          </w:rPr>
          <w:delText xml:space="preserve">or </w:delText>
        </w:r>
      </w:del>
      <w:ins w:id="196" w:author="Claus Wendt" w:date="2020-09-01T09:38:00Z">
        <w:r w:rsidR="004B4DE0">
          <w:rPr>
            <w:lang w:val="en-US"/>
          </w:rPr>
          <w:t xml:space="preserve">and </w:t>
        </w:r>
      </w:ins>
      <w:r w:rsidR="00774363" w:rsidRPr="006A56FF">
        <w:rPr>
          <w:lang w:val="en-US"/>
        </w:rPr>
        <w:t>welfare stat</w:t>
      </w:r>
      <w:r w:rsidRPr="006A56FF">
        <w:rPr>
          <w:lang w:val="en-US"/>
        </w:rPr>
        <w:t xml:space="preserve">e systems is </w:t>
      </w:r>
      <w:r w:rsidR="000145CE">
        <w:rPr>
          <w:lang w:val="en-US"/>
        </w:rPr>
        <w:t>a common endeavor in welfare state research</w:t>
      </w:r>
      <w:del w:id="197" w:author="Claus Wendt" w:date="2020-09-01T09:38:00Z">
        <w:r w:rsidR="000145CE" w:rsidDel="004B4DE0">
          <w:rPr>
            <w:lang w:val="en-US"/>
          </w:rPr>
          <w:delText xml:space="preserve">, </w:delText>
        </w:r>
        <w:r w:rsidRPr="006A56FF" w:rsidDel="004B4DE0">
          <w:rPr>
            <w:lang w:val="en-US"/>
          </w:rPr>
          <w:delText>not at least</w:delText>
        </w:r>
      </w:del>
      <w:r w:rsidRPr="006A56FF">
        <w:rPr>
          <w:lang w:val="en-US"/>
        </w:rPr>
        <w:t xml:space="preserve">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ins w:id="198"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E5NzY3N2ExLTNlNGItNGJmYy04NDEzLTQ1YjA3OTc1Yjg5ZCIsIkVudHJpZXMiOlt7IiRpZCI6IjIiLCIkdHlwZSI6IlN3aXNzQWNhZGVtaWMuQ2l0YXZpLkNpdGF0aW9ucy5Xb3JkUGxhY2Vob2xkZXJFbnRyeSwgU3dpc3NBY2FkZW1pYy5DaXRhdmkiLCJJZCI6ImZkNjEwN2U4LWZhZjQtNDU5NS1hZmFmLWZiMDYxYzUzYzFhNSIsIlJhbmdlTGVuZ3RoIjoxNywiUmVmZXJlbmNlSWQiOiIwYWI2MTc2Ni1jNjIzLTRjODEtYWY1OS1jMjdmZTJjOWQ0O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wMDY5MDI4NTczIiwiS2V5d29yZHMiOltdLCJMYW5ndWFnZSI6ImVuIiwiTGFuZ3VhZ2VDb2RlIjoiZW4iLCJMb2NhdGlvbnMiOltdLCJPcmdhbml6YXRpb25zIjpbXSwiT3RoZXJzSW52b2x2ZWQiOltdLCJQYWdlQ291bnQiOiJ4aSwgMjQ4IiwiUGxhY2VPZlB1YmxpY2F0aW9uIjoiUHJpbmNldG9uLCBOLkouIiwiUHVibGlzaGVycyI6W3siJGlkIjoiNiIsIiR0eXBlIjoiU3dpc3NBY2FkZW1pYy5DaXRhdmkuUHVibGlzaGVyLCBTd2lzc0FjYWRlbWljLkNpdGF2aS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41LjAuMCJ9}</w:instrText>
            </w:r>
          </w:ins>
          <w:del w:id="199" w:author="Mareike Ariaans" w:date="2020-09-02T17:14:00Z">
            <w:r w:rsidR="006C3A49" w:rsidDel="00D76058">
              <w:rPr>
                <w:lang w:val="en-US"/>
              </w:rPr>
              <w:del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delInstrText>
            </w:r>
          </w:del>
          <w:r w:rsidRPr="006A56FF">
            <w:rPr>
              <w:lang w:val="en-US"/>
            </w:rPr>
            <w:fldChar w:fldCharType="separate"/>
          </w:r>
          <w:r w:rsidR="000B043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ins w:id="200"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hkODU4YmQwLTNmZTEtNDZkMi1iNTE0LWVkNThjZWM1ZTA3ZSIsIkVudHJpZXMiOlt7IiRpZCI6IjIiLCIkdHlwZSI6IlN3aXNzQWNhZGVtaWMuQ2l0YXZpLkNpdGF0aW9ucy5Xb3JkUGxhY2Vob2xkZXJFbnRyeSwgU3dpc3NBY2FkZW1pYy5DaXRhdmkiLCJJZCI6ImYxN2JiYTYzLTYyZWEtNGI4Yi1hYjY5LTk1ODQ4YzE4MDYwOCIsIlJhbmdlTGVuZ3RoIjo2LCJSZWZlcmVuY2VJZCI6IjBhYjYxNzY2LWM2MjMtNGM4MS1hZjU5LWMyN2ZlMmM5ZDQ5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w7hzdGEiLCJMYXN0TmFtZSI6IkVzcGluZy1BbmRlcnNlbiIsIlByb3RlY3RlZCI6ZmFsc2UsIlNleCI6MCwiQ3JlYXRlZEJ5IjoiX20iLCJDcmVhdGVkT24iOiIyMDE4LTEyLTEyVDEzOjI3OjQyIiwiTW9kaWZpZWRCeSI6Il9tIiwiSWQiOiJhYzhjZTRjZi03OTg4LTQ3ZDgtOGViYi1mODVhYTVmYWNjODgiLCJNb2RpZmllZE9uIjoiMjAxOC0xMi0xMlQxMzoyNzo0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sYWNlT2ZQdWJsaWNhdGlvbiI6IlByaW5jZXRvbiwgTi5KLiIsIlB1Ymxpc2hlcnMiOlt7IiRpZCI6IjYiLCIkdHlwZSI6IlN3aXNzQWNhZGVtaWMuQ2l0YXZpLlB1Ymxpc2hlciwgU3dpc3NBY2FkZW1pYy5DaXRhdmkiLCJOYW1lIjoiUHJpbmNldG9uIFVuaXZlcnNpdHkgUHJlc3MiLCJQcm90ZWN0ZWQiOmZhbHNlLCJDcmVhdGVkQnkiOiJfbSIsIkNyZWF0ZWRPbiI6IjIwMTgtMTItMTJUMTM6Mjc6NDIiLCJNb2RpZmllZEJ5IjoiX20iLCJJZCI6IjNhMTM0ODk4LWIwM2EtNGQ2NC05NzQyLTRkNDA4ZDQwZTQ1MSIsIk1vZGlmaWVkT24iOiIyMDE4LTEyLTEyVDEz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0NvbXBsZXhpdHkiOjAsIlRhYmxlT2ZDb250ZW50c1NvdXJjZVRleHRGb3JtYXQiOjAsIlRhc2tzIjpbXSwiVGl0bGUiOiJUaGUgdGhyZWUgd29ybGRzIG9mIHdlbGZhcmUgY2FwaXRhbGlzbSIsIlRyYW5zbGF0b3JzIjpbXSwiWWVhciI6IjE5OTAiLCJZZWFyUmVzb2x2ZWQiOiIxOTkwIiwiQ3JlYXRlZEJ5IjoiX20iLCJDcmVhdGVkT24iOiIyMDE4LTEyLTEyVDEzOjI3OjM1IiwiTW9kaWZpZWRCeSI6Il9tIiwiSWQiOiIwYWI2MTc2Ni1jNjIzLTRjODEtYWY1OS1jMjdmZTJjOWQ0OWQiLCJNb2RpZmllZE9uIjoiMjAxOC0xMi0xMlQxMzoyNzo0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41LjAuMCJ9}</w:instrText>
            </w:r>
          </w:ins>
          <w:del w:id="201" w:author="Mareike Ariaans" w:date="2020-09-02T17:14:00Z">
            <w:r w:rsidR="006C3A49" w:rsidDel="00D76058">
              <w:rPr>
                <w:lang w:val="en-US"/>
              </w:rPr>
              <w:del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delInstrText>
            </w:r>
          </w:del>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ins w:id="202"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TNhYmQ0LWNjYmQtNDBlYi1hZDcwLTc1ZmY5YWMzMjU4ZSIsIlJhbmdlTGVuZ3RoIjoxNCwiUmVmZXJlbmNlSWQiOiI3YzNkMTIwYi02ODg5LTRhNDMtOGRkYS1lNjBkZDY2Y2I4Z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kb2kub3JnLzEwLjExNzcvMDk1ODkyODc5NjAwNjAwMTAyIiwiVXJpU3RyaW5nIjoiaHR0cHM6Ly9kb2kub3JnLzEwLjExNzcvMDk1ODkyODc5NjAwNjAwMTA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zOjMzOjAzIiwiTW9kaWZpZWRCeSI6Il9tIiwiSWQiOiJlMjg0NzU0NS1lN2ZhLTRhNTEtODAyYi02MGRiNzQyMzQyZWYiLCJNb2RpZmllZE9uIjoiMjAxOC0xMi0xMlQxMzozMzowMy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OTU4OTI4Nzk2MDA2MDAxMDIiLCJVcmlTdHJpbmciOiJodHRwczovL2RvaS5vcmcvMTAuMTE3Ny8wOTU4OTI4Nzk2MDA2MDAxMD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IkdHlwZSI6IlN3aXNzQWNhZGVtaWMuQ2l0YXZpLkNpdGF0aW9ucy5Xb3JkUGxhY2Vob2xkZXJFbnRyeSwgU3dpc3NBY2FkZW1pYy5DaXRhdmkiLCJJZCI6ImMxMTUyNzc0LTJkODEtNDIyZi04MjUzLTIxN2Y0ZmUzNTY4MSIsIlJhbmdlU3RhcnQiOjE0LCJSYW5nZUxlbmd0aCI6MjUsIlJlZmVyZW5jZUlkIjoiOWM4Mzc3NWUtZGZkYi00NDllLWIwNjktNmZjZTMwMTY5ZmFl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iR0eXBlIjoiU3dpc3NBY2FkZW1pYy5DaXRhdmkuUGVyc29uLCBTd2lzc0FjYWRlbWljLkNpdGF2aS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IkdHlwZSI6IlN3aXNzQWNhZGVtaWMuQ2l0YXZpLkNpdGF0aW9ucy5Xb3JkUGxhY2Vob2xkZXJFbnRyeSwgU3dpc3NBY2FkZW1pYy5DaXRhdmkiLCJJZCI6IjNiMmY1ZjI3LWQyYzEtNDc1ZS04M2I4LTQ4MGJmODY2OWQyNiIsIlJhbmdlU3RhcnQiOjM5LCJSYW5nZUxlbmd0aCI6MjksIlJlZmVyZW5jZUlkIjoiMzQ5ODQ0MTUtZmI0Ni00ZTI3LTgzNTEtMmU2Yzg5YjBjZDZj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IkdHlwZSI6IlN3aXNzQWNhZGVtaWMuQ2l0YXZpLlBlcnNvbiwgU3dpc3NBY2FkZW1pYy5DaXRhdmk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JHR5cGUiOiJTd2lzc0FjYWRlbWljLkNpdGF2aS5SZWZlcmVuY2UsIFN3aXNzQWNhZGVtaWMuQ2l0YXZp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}</w:instrText>
            </w:r>
          </w:ins>
          <w:del w:id="203" w:author="Mareike Ariaans" w:date="2020-09-02T17:14:00Z">
            <w:r w:rsidR="006C3A49" w:rsidDel="00D76058">
              <w:rPr>
                <w:lang w:val="en-US"/>
              </w:rPr>
              <w:del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delInstrText>
            </w:r>
          </w:del>
          <w:r w:rsidR="00BD0E63" w:rsidRPr="006A56FF">
            <w:rPr>
              <w:lang w:val="en-US"/>
            </w:rPr>
            <w:fldChar w:fldCharType="separate"/>
          </w:r>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del w:id="204" w:author="Claus Wendt" w:date="2020-09-01T09:39:00Z">
        <w:r w:rsidR="00604022" w:rsidDel="004B4DE0">
          <w:rPr>
            <w:lang w:val="en-US"/>
          </w:rPr>
          <w:delText>, which includes</w:delText>
        </w:r>
        <w:r w:rsidR="00BB65C1" w:rsidRPr="006A56FF" w:rsidDel="004B4DE0">
          <w:rPr>
            <w:lang w:val="en-US"/>
          </w:rPr>
          <w:delText xml:space="preserve"> social service research</w:delText>
        </w:r>
      </w:del>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ins w:id="205"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jliNWZlLTViM2YtNGU1OS04ZWE3LWVkYWViZTIwOTI3NSIsIlJhbmdlTGVuZ3RoIjoxNywiUmVmZXJlbmNlSWQiOiJjNGQxOGJjNy1jYmI4LTRlZmYtYmNhNC03MzU4ZDBlYzRmN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uZSIsIkxhc3ROYW1lIjoiUm9zdGdhYXJkIiwiUHJvdGVjdGVkIjpmYWxzZSwiU2V4IjowLCJDcmVhdGVkQnkiOiJfbSIsIkNyZWF0ZWRPbiI6IjIwMTktMDEtMDhUMTI6MTM6MzkiLCJNb2RpZmllZEJ5IjoiX20iLCJJZCI6Ijc3Zjk4ZWFjLTZhMmUtNGFlNC04NzMzLWI1MGFlMTk5NjAxNCIsIk1vZGlmaWVkT24iOiIyMDE5LTAxLTA4VDEyOjEzOjM5IiwiUHJvamVjdCI6eyIkaWQiOiI1IiwiJHR5cGUiOiJTd2lzc0FjYWRlbWljLkNpdGF2aS5Qcm9qZWN0LCBTd2lzc0FjYWRlbWljLkNpdGF2aSJ9fV0sIkNpdGF0aW9uS2V5VXBkYXRlVHlwZSI6MCwiQ29sbGFib3JhdG9ycyI6W10sIkRvaSI6IjEwLjEwODAvMDE0NDI4NzAyMjAwMDAwMDA4Mi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gwLzAxNDQyODcwMjIwMDAwMDAwODIiLCJVcmlTdHJpbmciOiJodHRwczovL2RvaS5vcmcvMTAuMTA4MC8wMTQ0Mjg3MDIyMDAwMDAwMDg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UuMC4wIn0=}</w:instrText>
            </w:r>
          </w:ins>
          <w:del w:id="206" w:author="Mareike Ariaans" w:date="2020-09-02T17:14:00Z">
            <w:r w:rsidR="006E36CF" w:rsidDel="00D76058">
              <w:rPr>
                <w:lang w:val="en-US"/>
              </w:rPr>
              <w:del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delInstrText>
            </w:r>
          </w:del>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w:t>
      </w:r>
      <w:del w:id="207" w:author="Claus Wendt" w:date="2020-09-01T09:41:00Z">
        <w:r w:rsidR="00711713" w:rsidDel="004B4DE0">
          <w:rPr>
            <w:lang w:val="en-US"/>
          </w:rPr>
          <w:delText xml:space="preserve">the </w:delText>
        </w:r>
      </w:del>
      <w:del w:id="208" w:author="Claus Wendt" w:date="2020-09-01T09:40:00Z">
        <w:r w:rsidR="00722581" w:rsidDel="004B4DE0">
          <w:rPr>
            <w:lang w:val="en-US"/>
          </w:rPr>
          <w:delText>neighboring</w:delText>
        </w:r>
        <w:r w:rsidR="00711713" w:rsidDel="004B4DE0">
          <w:rPr>
            <w:lang w:val="en-US"/>
          </w:rPr>
          <w:delText xml:space="preserve"> </w:delText>
        </w:r>
      </w:del>
      <w:del w:id="209" w:author="Claus Wendt" w:date="2020-09-01T09:41:00Z">
        <w:r w:rsidR="00711713" w:rsidDel="004B4DE0">
          <w:rPr>
            <w:lang w:val="en-US"/>
          </w:rPr>
          <w:delText>field of</w:delText>
        </w:r>
        <w:r w:rsidR="00604022" w:rsidDel="004B4DE0">
          <w:rPr>
            <w:lang w:val="en-US"/>
          </w:rPr>
          <w:delText xml:space="preserve"> </w:delText>
        </w:r>
      </w:del>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commentRangeStart w:id="210"/>
          <w:r w:rsidR="00F86C6D">
            <w:rPr>
              <w:noProof/>
              <w:lang w:val="en-US"/>
            </w:rPr>
            <w:fldChar w:fldCharType="begin"/>
          </w:r>
          <w:ins w:id="211"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mY5NDViLTkxM2YtNGJkZi05YmFhLWJlY2U4NzJlZWVlMiIsIlJhbmdlTGVuZ3RoIjoxMiwiUmVmZXJlbmNlSWQiOiJhYjUxNmIyMS00MTE5LTRkODQtYTBkNS0wZGNjMTFhZjRlO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GlkIjoiNSIsIiR0eXBlIjoiU3dpc3NBY2FkZW1pYy5DaXRhdmkuUHJvamVjdCwgU3dpc3NBY2FkZW1pYy5DaXRhdmk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zcG9sLjEyMDYxIiwiVXJpU3RyaW5nIjoiaHR0cHM6Ly9kb2kub3JnLzEwLjExMTEvc3BvbC4xMjA2M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ZXJpb2RpY2FsIjp7IiRpZCI6IjkiLCIkdHlwZSI6IlN3aXNzQWNhZGVtaWMuQ2l0YXZpLlBlcmlvZGljYWwsIFN3aXNzQWNhZGVtaWMuQ2l0YXZp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5LTAyVDEzOjQyOjE2IiwiUHJvamVjdCI6eyIkcmVmIjoiNSJ9fSwiVXNlTnVtYmVyaW5nVHlwZU9mUGFyZW50RG9jdW1lbnQiOmZhbHNlfSx7IiRpZCI6IjEwIiwiJHR5cGUiOiJTd2lzc0FjYWRlbWljLkNpdGF2aS5DaXRhdGlvbnMuV29yZFBsYWNlaG9sZGVyRW50cnksIFN3aXNzQWNhZGVtaWMuQ2l0YXZpIiwiSWQiOiJiODEzZDliYy03ZTcwLTQzMmItYWY3YS1iYWZhMDc3ZWVkYmIiLCJSYW5nZVN0YXJ0IjoxMiwiUmFuZ2VMZW5ndGgiOjIzLCJSZWZlcmVuY2VJZCI6ImJhMjUxZDUxLTRjOWQtNGJhZS05NDk1LWI3YzZjMDI0NDRhYi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yVDEzOjQyOjE2IiwiUHJvamVjdCI6eyIkcmVmIjoiNSJ9fSwiVXNlTnVtYmVyaW5nVHlwZU9mUGFyZW50RG9jdW1lbnQiOmZhbHNlfSx7IiRpZCI6IjIxIiwiJHR5cGUiOiJTd2lzc0FjYWRlbWljLkNpdGF2aS5DaXRhdGlvbnMuV29yZFBsYWNlaG9sZGVyRW50cnksIFN3aXNzQWNhZGVtaWMuQ2l0YXZpIiwiSWQiOiI2YWI2ZDFhNi02MzRlLTRlMzUtYjA5ZS1iNzQxNzQzNzg5YzgiLCJSYW5nZVN0YXJ0IjozNSwiUmFuZ2VMZW5ndGgiOjE2LCJSZWZlcmVuY2VJZCI6Ijg0NzRkY2E5LTQ0ZmYtNDNhMy05NzdkLTg5ZTFmOGNiZjliY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TAxIiwiUGFyYWxsZWxUaXRsZSI6IkxhIHNhbnTDqSA6IGZpbmFuY2VtZW50IGV0IHByZXN0YXRpb25zIiwiUGxhY2VPZlB1YmxpY2F0aW9uIjoiUGFyaXMiLCJQdWJsaXNoZXJzIjpbeyIkaWQiOiIyNS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hlYWx0aHBvbC4yMDEzLjA5LjAwMyIsIlVyaVN0cmluZyI6Imh0dHBzOi8vZG9pLm9yZy8xMC4xMDE2L2ouaGVhbHRocG9sLjIwMTMuMDkuMDAz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}</w:instrText>
            </w:r>
          </w:ins>
          <w:del w:id="212" w:author="Mareike Ariaans" w:date="2020-09-02T17:14:00Z">
            <w:r w:rsidR="006C3A49" w:rsidDel="00D76058">
              <w:rPr>
                <w:noProof/>
                <w:lang w:val="en-US"/>
              </w:rPr>
              <w:del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w:delInstrText>
            </w:r>
            <w:r w:rsidR="006C3A49" w:rsidRPr="004B4DE0" w:rsidDel="00D76058">
              <w:rPr>
                <w:noProof/>
                <w:rPrChange w:id="213" w:author="Claus Wendt" w:date="2020-09-01T09:40:00Z">
                  <w:rPr>
                    <w:noProof/>
                    <w:lang w:val="en-US"/>
                  </w:rPr>
                </w:rPrChange>
              </w:rPr>
              <w:delInstrText>VkSWQiOiIyNDA5NTI3NCIsIlF1b3RhdGlvbnMiOltdLCJSZWZlcmVuY2VUeXBlIjoiSm91cm5hbEFydGljbGUiLCJ</w:delInstrText>
            </w:r>
            <w:r w:rsidR="006C3A49" w:rsidRPr="004B4DE0" w:rsidDel="00D76058">
              <w:rPr>
                <w:noProof/>
                <w:lang w:val="en-US"/>
              </w:rPr>
              <w:delInstrText>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delInstrText>
            </w:r>
          </w:del>
          <w:r w:rsidR="00F86C6D">
            <w:rPr>
              <w:noProof/>
              <w:lang w:val="en-US"/>
            </w:rPr>
            <w:fldChar w:fldCharType="separate"/>
          </w:r>
          <w:r w:rsidR="000B0433" w:rsidRPr="004B4DE0">
            <w:rPr>
              <w:noProof/>
              <w:lang w:val="en-US"/>
            </w:rPr>
            <w:t xml:space="preserve">(Wendt, </w:t>
          </w:r>
          <w:ins w:id="214" w:author="Claus Wendt" w:date="2020-09-01T09:40:00Z">
            <w:r w:rsidR="004B4DE0" w:rsidRPr="004B4DE0">
              <w:rPr>
                <w:noProof/>
                <w:lang w:val="en-US"/>
              </w:rPr>
              <w:t xml:space="preserve">2009, </w:t>
            </w:r>
          </w:ins>
          <w:r w:rsidR="000B0433" w:rsidRPr="004B4DE0">
            <w:rPr>
              <w:noProof/>
              <w:lang w:val="en-US"/>
            </w:rPr>
            <w:t xml:space="preserve">2014; </w:t>
          </w:r>
          <w:ins w:id="215" w:author="Claus Wendt" w:date="2020-09-01T09:40:00Z">
            <w:r w:rsidR="004B4DE0" w:rsidRPr="004B4DE0">
              <w:rPr>
                <w:noProof/>
                <w:lang w:val="en-US"/>
              </w:rPr>
              <w:t xml:space="preserve">Wendt et </w:t>
            </w:r>
            <w:r w:rsidR="004B4DE0" w:rsidRPr="004B4DE0">
              <w:rPr>
                <w:noProof/>
                <w:lang w:val="en-US"/>
                <w:rPrChange w:id="216" w:author="Claus Wendt" w:date="2020-09-01T09:41:00Z">
                  <w:rPr>
                    <w:noProof/>
                  </w:rPr>
                </w:rPrChange>
              </w:rPr>
              <w:t xml:space="preserve">al. 2009; </w:t>
            </w:r>
          </w:ins>
          <w:r w:rsidR="000B0433" w:rsidRPr="004B4DE0">
            <w:rPr>
              <w:noProof/>
              <w:lang w:val="en-US"/>
            </w:rPr>
            <w:t xml:space="preserve">Reibling et al., 2019; </w:t>
          </w:r>
          <w:del w:id="217" w:author="Claus Wendt" w:date="2020-09-01T09:40:00Z">
            <w:r w:rsidR="000B0433" w:rsidRPr="004B4DE0" w:rsidDel="004B4DE0">
              <w:rPr>
                <w:noProof/>
                <w:lang w:val="en-US"/>
              </w:rPr>
              <w:delText xml:space="preserve">Schieber, 1987; </w:delText>
            </w:r>
          </w:del>
          <w:r w:rsidR="000B0433" w:rsidRPr="004B4DE0">
            <w:rPr>
              <w:noProof/>
              <w:lang w:val="en-US"/>
            </w:rPr>
            <w:t>Böhm et al., 2013)</w:t>
          </w:r>
          <w:r w:rsidR="00F86C6D">
            <w:rPr>
              <w:noProof/>
              <w:lang w:val="en-US"/>
            </w:rPr>
            <w:fldChar w:fldCharType="end"/>
          </w:r>
          <w:commentRangeEnd w:id="210"/>
          <w:ins w:id="218" w:author="Claus Wendt" w:date="2020-09-01T09:41:00Z">
            <w:r w:rsidR="004B4DE0" w:rsidRPr="004B4DE0">
              <w:rPr>
                <w:noProof/>
                <w:lang w:val="en-US"/>
              </w:rPr>
              <w:t xml:space="preserve">, </w:t>
            </w:r>
            <w:r w:rsidR="004B4DE0" w:rsidRPr="004B4DE0">
              <w:rPr>
                <w:noProof/>
                <w:lang w:val="en-US"/>
                <w:rPrChange w:id="219" w:author="Claus Wendt" w:date="2020-09-01T09:41:00Z">
                  <w:rPr>
                    <w:noProof/>
                  </w:rPr>
                </w:rPrChange>
              </w:rPr>
              <w:t>a field th</w:t>
            </w:r>
            <w:r w:rsidR="004B4DE0">
              <w:rPr>
                <w:noProof/>
                <w:lang w:val="en-US"/>
              </w:rPr>
              <w:t>at is particularly close to the field of long-term care (LTC)</w:t>
            </w:r>
          </w:ins>
          <w:r w:rsidR="00F474E4">
            <w:rPr>
              <w:rStyle w:val="Kommentarzeichen"/>
            </w:rPr>
            <w:commentReference w:id="210"/>
          </w:r>
        </w:sdtContent>
      </w:sdt>
      <w:r w:rsidR="00F86C6D" w:rsidRPr="004B4DE0">
        <w:rPr>
          <w:lang w:val="en-US"/>
        </w:rPr>
        <w:t xml:space="preserve">. </w:t>
      </w:r>
    </w:p>
    <w:p w14:paraId="4CE7248C" w14:textId="0A041FF6" w:rsidR="00B728ED" w:rsidRPr="00B728ED" w:rsidRDefault="00B728ED" w:rsidP="00B728ED">
      <w:pPr>
        <w:pStyle w:val="02FlietextErsterAbsatz"/>
        <w:rPr>
          <w:lang w:val="en-US"/>
        </w:rPr>
      </w:pPr>
      <w:r w:rsidRPr="00B728ED">
        <w:rPr>
          <w:lang w:val="en-US"/>
        </w:rPr>
        <w:t xml:space="preserve">LTC is </w:t>
      </w:r>
      <w:del w:id="220" w:author="Claus Wendt" w:date="2020-09-01T09:42:00Z">
        <w:r w:rsidRPr="00B728ED" w:rsidDel="004B4DE0">
          <w:rPr>
            <w:lang w:val="en-US"/>
          </w:rPr>
          <w:delText xml:space="preserve">thereby </w:delText>
        </w:r>
      </w:del>
      <w:r w:rsidRPr="00B728ED">
        <w:rPr>
          <w:lang w:val="en-US"/>
        </w:rPr>
        <w:t xml:space="preserve">defined as: </w:t>
      </w:r>
    </w:p>
    <w:p w14:paraId="5A71DBA9" w14:textId="7787DD99" w:rsidR="00B728ED" w:rsidRPr="00B728ED" w:rsidRDefault="00B728ED" w:rsidP="00117252">
      <w:pPr>
        <w:pStyle w:val="04Blockzitat1"/>
        <w:rPr>
          <w:lang w:val="en-US"/>
        </w:rPr>
      </w:pPr>
      <w:r w:rsidRPr="00B728ED">
        <w:rPr>
          <w:lang w:val="en-US"/>
        </w:rPr>
        <w:lastRenderedPageBreak/>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EndPr/>
        <w:sdtContent>
          <w:r w:rsidRPr="00B728ED">
            <w:rPr>
              <w:lang w:val="en-US"/>
            </w:rPr>
            <w:fldChar w:fldCharType="begin"/>
          </w:r>
          <w:ins w:id="221"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iwiJHR5cGUiOiJTd2lzc0FjYWRlbWljLkNpdGF2aS5Qcm9qZWN0LCBTd2lzc0FjYWRlbWljLkNpdGF2aSJ9fSx7IiRpZCI6IjkiLCIkdHlwZSI6IlN3aXNzQWNhZGVtaWMuQ2l0YXZpLlBlcnNvbiwgU3dpc3NBY2FkZW1pYy5DaXRhdmk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gifX0seyIkaWQiOiIxMCIsIiR0eXBlIjoiU3dpc3NBY2FkZW1pYy5DaXRhdmkuUGVyc29uLCBTd2lzc0FjYWRlbWljLkNpdGF2aS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gifX0seyIkaWQiOiIxMSIsIiR0eXBlIjoiU3dpc3NBY2FkZW1pYy5DaXRhdmkuUGVyc29uLCBTd2lzc0FjYWRlbWljLkNpdGF2aS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g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xMiIsIiR0eXBlIjoiU3dpc3NBY2FkZW1pYy5DaXRhdmkuUGVyc29uLCBTd2lzc0FjYWRlbWljLkNpdGF2a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gifX1dLCJPdGhlcnNJbnZvbHZlZCI6W10sIlBhZ2VDb3VudCI6IjMyNCIsIlBsYWNlT2ZQdWJsaWNhdGlvbiI6IlBhcmlzIiwiUHVibGlzaGVycyI6W3siJGlkIjoiMTMiLCIkdHlwZSI6IlN3aXNzQWNhZGVtaWMuQ2l0YXZpLlB1Ymxpc2hlciwgU3dpc3NBY2FkZW1pYy5DaXRhdmk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JHR5cGUiOiJTd2lzc0FjYWRlbWljLkNpdGF2aS5TZXJpZXNUaXRsZSwgU3dpc3NBY2FkZW1pYy5DaXRhdmk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4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YWRlZTg4MzktZmMxNS00NjVhLThkMWYtZGFkOGJiMTNjMmExIiwiVGV4dCI6IihDb2xvbWJvIGV0IGFsLiwgMjAxMTogMTHigJMyKSIsIldBSVZlcnNpb24iOiI2LjUuMC4wIn0=}</w:instrText>
            </w:r>
          </w:ins>
          <w:del w:id="222" w:author="Mareike Ariaans" w:date="2020-09-02T17:14:00Z">
            <w:r w:rsidRPr="00B728ED" w:rsidDel="00D76058">
              <w:rPr>
                <w:lang w:val="en-US"/>
              </w:rPr>
              <w:del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delInstrText>
            </w:r>
          </w:del>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w:t>
      </w:r>
    </w:p>
    <w:p w14:paraId="769F8C3E" w14:textId="77777777" w:rsidR="004375F4" w:rsidRDefault="00B728ED" w:rsidP="00B728ED">
      <w:pPr>
        <w:pStyle w:val="02FlietextErsterAbsatz"/>
        <w:rPr>
          <w:ins w:id="223" w:author="Claus Wendt" w:date="2020-09-01T10:05:00Z"/>
          <w:lang w:val="en-US"/>
        </w:rPr>
      </w:pPr>
      <w:del w:id="224" w:author="Claus Wendt" w:date="2020-09-01T10:03:00Z">
        <w:r w:rsidRPr="00B728ED" w:rsidDel="00290573">
          <w:rPr>
            <w:lang w:val="en-US"/>
          </w:rPr>
          <w:delText>Although t</w:delText>
        </w:r>
      </w:del>
      <w:ins w:id="225" w:author="Claus Wendt" w:date="2020-09-01T10:03:00Z">
        <w:r w:rsidR="00290573">
          <w:rPr>
            <w:lang w:val="en-US"/>
          </w:rPr>
          <w:t>T</w:t>
        </w:r>
      </w:ins>
      <w:r w:rsidRPr="00B728ED">
        <w:rPr>
          <w:lang w:val="en-US"/>
        </w:rPr>
        <w:t xml:space="preserve">his definition </w:t>
      </w:r>
      <w:ins w:id="226" w:author="Claus Wendt" w:date="2020-09-01T10:03:00Z">
        <w:r w:rsidR="00290573">
          <w:rPr>
            <w:lang w:val="en-US"/>
          </w:rPr>
          <w:t xml:space="preserve">does not </w:t>
        </w:r>
      </w:ins>
      <w:ins w:id="227" w:author="Claus Wendt" w:date="2020-09-01T10:04:00Z">
        <w:r w:rsidR="004375F4">
          <w:rPr>
            <w:lang w:val="en-US"/>
          </w:rPr>
          <w:t>consider</w:t>
        </w:r>
      </w:ins>
      <w:ins w:id="228" w:author="Claus Wendt" w:date="2020-09-01T10:03:00Z">
        <w:r w:rsidR="00290573">
          <w:rPr>
            <w:lang w:val="en-US"/>
          </w:rPr>
          <w:t xml:space="preserve"> </w:t>
        </w:r>
      </w:ins>
      <w:del w:id="229" w:author="Claus Wendt" w:date="2020-09-01T10:04:00Z">
        <w:r w:rsidRPr="00B728ED" w:rsidDel="004375F4">
          <w:rPr>
            <w:lang w:val="en-US"/>
          </w:rPr>
          <w:delText xml:space="preserve">is independent of age most </w:delText>
        </w:r>
      </w:del>
      <w:r w:rsidRPr="00B728ED">
        <w:rPr>
          <w:lang w:val="en-US"/>
        </w:rPr>
        <w:t>LTC recipients</w:t>
      </w:r>
      <w:ins w:id="230" w:author="Claus Wendt" w:date="2020-09-01T10:04:00Z">
        <w:r w:rsidR="004375F4">
          <w:rPr>
            <w:lang w:val="en-US"/>
          </w:rPr>
          <w:t>’ age. However, most rec</w:t>
        </w:r>
      </w:ins>
      <w:ins w:id="231" w:author="Claus Wendt" w:date="2020-09-01T10:05:00Z">
        <w:r w:rsidR="004375F4">
          <w:rPr>
            <w:lang w:val="en-US"/>
          </w:rPr>
          <w:t>ipients</w:t>
        </w:r>
      </w:ins>
      <w:r w:rsidRPr="00B728ED">
        <w:rPr>
          <w:lang w:val="en-US"/>
        </w:rPr>
        <w:t xml:space="preserve"> are </w:t>
      </w:r>
      <w:del w:id="232" w:author="Claus Wendt" w:date="2020-09-01T10:05:00Z">
        <w:r w:rsidRPr="00B728ED" w:rsidDel="004375F4">
          <w:rPr>
            <w:lang w:val="en-US"/>
          </w:rPr>
          <w:delText xml:space="preserve">above </w:delText>
        </w:r>
      </w:del>
      <w:ins w:id="233" w:author="Claus Wendt" w:date="2020-09-01T10:05:00Z">
        <w:r w:rsidR="004375F4">
          <w:rPr>
            <w:lang w:val="en-US"/>
          </w:rPr>
          <w:t xml:space="preserve">older than </w:t>
        </w:r>
      </w:ins>
      <w:r w:rsidRPr="00B728ED">
        <w:rPr>
          <w:lang w:val="en-US"/>
        </w:rPr>
        <w:t>65 years</w:t>
      </w:r>
      <w:del w:id="234" w:author="Claus Wendt" w:date="2020-09-01T10:05:00Z">
        <w:r w:rsidRPr="00B728ED" w:rsidDel="004375F4">
          <w:rPr>
            <w:lang w:val="en-US"/>
          </w:rPr>
          <w:delText xml:space="preserve"> old</w:delText>
        </w:r>
      </w:del>
      <w:r w:rsidRPr="00B728ED">
        <w:rPr>
          <w:lang w:val="en-US"/>
        </w:rPr>
        <w:t xml:space="preserve">. </w:t>
      </w:r>
    </w:p>
    <w:p w14:paraId="04BC537A" w14:textId="3E4B3A31" w:rsidR="004375F4" w:rsidRDefault="00F86C6D" w:rsidP="004375F4">
      <w:pPr>
        <w:pStyle w:val="02FlietextEinzug"/>
        <w:rPr>
          <w:ins w:id="235" w:author="Claus Wendt" w:date="2020-09-01T10:09:00Z"/>
          <w:lang w:val="en-US"/>
        </w:rPr>
      </w:pPr>
      <w:r>
        <w:rPr>
          <w:lang w:val="en-US"/>
        </w:rPr>
        <w:t>T</w:t>
      </w:r>
      <w:r w:rsidR="00BB65C1" w:rsidRPr="006A56FF">
        <w:rPr>
          <w:lang w:val="en-US"/>
        </w:rPr>
        <w:t>ypologies</w:t>
      </w:r>
      <w:r w:rsidR="006E1C8C" w:rsidRPr="006A56FF">
        <w:rPr>
          <w:lang w:val="en-US"/>
        </w:rPr>
        <w:t xml:space="preserve"> </w:t>
      </w:r>
      <w:ins w:id="236" w:author="Claus Wendt" w:date="2020-09-01T10:06:00Z">
        <w:r w:rsidR="004375F4">
          <w:rPr>
            <w:lang w:val="en-US"/>
          </w:rPr>
          <w:t xml:space="preserve">that capture </w:t>
        </w:r>
      </w:ins>
      <w:del w:id="237" w:author="Claus Wendt" w:date="2020-09-01T10:06:00Z">
        <w:r w:rsidR="006E1C8C" w:rsidRPr="006A56FF" w:rsidDel="004375F4">
          <w:rPr>
            <w:lang w:val="en-US"/>
          </w:rPr>
          <w:delText>including</w:delText>
        </w:r>
        <w:r w:rsidR="00FF079F" w:rsidDel="004375F4">
          <w:rPr>
            <w:lang w:val="en-US"/>
          </w:rPr>
          <w:delText xml:space="preserve"> </w:delText>
        </w:r>
      </w:del>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 xml:space="preserve">just one part of a </w:t>
      </w:r>
      <w:del w:id="238" w:author="Claus Wendt" w:date="2020-09-01T10:06:00Z">
        <w:r w:rsidR="00A04BA1" w:rsidRPr="006A56FF" w:rsidDel="004375F4">
          <w:rPr>
            <w:lang w:val="en-US"/>
          </w:rPr>
          <w:delText>big</w:delText>
        </w:r>
        <w:r w:rsidR="00B23D1F" w:rsidRPr="006A56FF" w:rsidDel="004375F4">
          <w:rPr>
            <w:lang w:val="en-US"/>
          </w:rPr>
          <w:delText xml:space="preserve">ger </w:delText>
        </w:r>
      </w:del>
      <w:ins w:id="239" w:author="Claus Wendt" w:date="2020-09-01T10:06:00Z">
        <w:r w:rsidR="004375F4">
          <w:rPr>
            <w:lang w:val="en-US"/>
          </w:rPr>
          <w:t>larger</w:t>
        </w:r>
        <w:r w:rsidR="004375F4" w:rsidRPr="006A56FF">
          <w:rPr>
            <w:lang w:val="en-US"/>
          </w:rPr>
          <w:t xml:space="preserve"> </w:t>
        </w:r>
      </w:ins>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ins w:id="240"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ODYzNDYwLWQyZmMtNDI4ZC1hMTIzLTk0ZWMxNTJlNzBiYyIsIlJhbmdlTGVuZ3RoIjoyNiwiUmVmZXJlbmNlSWQiOiJkMDVjMmQ0NC1jYjVlLTRmZTItYjNmNy00YWIxYzI4NTQxZ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g3PC9uPlxyXG4gIDxpbj50cnVlPC9pbj5cclxuICA8b3M+ODc8L29zPlxyXG4gIDxwcz44NzwvcHM+XHJcbjwvc3A+XHJcbjxlcD5cclxuICA8bj4xMDA8L24+XHJcbiAgPGluPnRydWU8L2luPlxyXG4gIDxvcz4xMDA8L29zPlxyXG4gIDxwcz4xMDA8L3BzPlxyXG48L2VwPlxyXG48b3M+ODctMTAwPC9vcz4iLCJQZXJpb2RpY2FsIjp7IiRpZCI6Ijc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JHR5cGUiOiJTd2lzc0FjYWRlbWljLkNpdGF2aS5QZXJzb24sIFN3aXNzQWNhZGVtaWMuQ2l0YXZp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ODAvMTM1NDU3MDA0MjAwMDE5ODI0NSIsIlVyaVN0cmluZyI6Imh0dHBzOi8vZG9pLm9yZy8xMC4xMDgwLzEzNTQ1NzAwNDIwMDAxOTgyN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JHR5cGUiOiJTd2lzc0FjYWRlbWljLkNpdGF2aS5QZXJpb2RpY2FsLCBTd2lzc0FjYWRlbWljLkNpdGF2a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pa2tvIiwiTGFzdE5hbWUiOiJLYXV0dG8iLCJQcm90ZWN0ZWQiOmZhbHNlLCJTZXgiOjIsIkNyZWF0ZWRCeSI6Il9tIiwiQ3JlYXRlZE9uIjoiMjAxOC0xMi0xMlQxMDoyNzowNiIsIk1vZGlmaWVkQnkiOiJfbSIsIklkIjoiN2RhNGNmMGUtNmRlZS00YmU3LWIyNDUtOTkwOWVhODRjYmM1IiwiTW9kaWZpZWRPbiI6IjIwMTgtMTItMTJUMTA6Mjc6MDY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FmIiwiTGFuZ3VhZ2VDb2RlIjoiYWYiLCJMb2NhdGlvbnMiOltdLCJOdW1iZXIiOiIxIiwiT3JnYW5pemF0aW9ucyI6W10sIk90aGVyc0ludm9sdmVkIjpbXSwiUGFnZVJhbmdlIjoiPHNwPlxyXG4gIDxuPjUzPC9uPlxyXG4gIDxpbj50cnVlPC9pbj5cclxuICA8b3M+NTM8L29zPlxyXG4gIDxwcz41MzwvcHM+XHJcbjwvc3A+XHJcbjxlcD5cclxuICA8bj42NTwvbj5cclxuICA8aW4+dHJ1ZTwvaW4+XHJcbiAgPG9zPjY1PC9vcz5cclxuICA8cHM+NjU8L3BzPlxyXG48L2VwPlxyXG48b3M+NTMtNjU8L29zPiIsIlBlcmlvZGljYWwiOnsiJHJlZiI6Ijci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kiLCIkdHlwZSI6IlN3aXNzQWNhZGVtaWMuQ2l0YXZpLkNpdGF0aW9ucy5Xb3JkUGxhY2Vob2xkZXJFbnRyeSwgU3dpc3NBY2FkZW1pYy5DaXRhdmkiLCJJZCI6ImM4MWE4YTgxLTM2NmYtNGEwNi1iNWNlLTRiYmYxMWIzYWYyYiIsIlJhbmdlU3RhcnQiOjY4LCJSYW5nZUxlbmd0aCI6MTUsIlJlZmVyZW5jZUlkIjoiNDIwMWYzMWYtNGU0Mi00MDZmLWI2MzktYjRhZWZhYTYwMDIw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DAvMTQ2MTY2OTAzMjAwMDEyNzY0MiIsIlVyaVN0cmluZyI6Imh0dHBzOi8vZG9pLm9yZy8xMC4xMDgwLzE0NjE2NjkwMzIwMDAxMjc2NDI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NSIsIiR0eXBlIjoiU3dpc3NBY2FkZW1pYy5DaXRhdmkuUGVyaW9kaWNhbCwgU3dpc3NBY2FkZW1pYy5DaXRhdmk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IkdHlwZSI6IlN3aXNzQWNhZGVtaWMuQ2l0YXZpLlBlcnNvbiwgU3dpc3NBY2FkZW1pYy5DaXRhdm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8xNDYxNjY5Ni4yMDEwLjQ4MzAwNiIsIlVyaVN0cmluZyI6Imh0dHBzOi8vZG9pLm9yZy8xMC4xMDgwLzE0NjE2Njk2LjIwMTAuNDgzMDA2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lcmlvZGljYWwiOnsiJHJlZiI6IjI1In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BbnR0b25lbiBhbmQgU2lwaWzDpCwgMTk5NjsgQmV0dGlvIGFuZCBQbGFudGVuZ2EsIDIwMDQ7IEthdXR0bywgMjAwMjsgTGVpdG5lciwgMjAwMzsgU2FyYWNlbm8gYW5kIEtlY2ssIDIwMTApIn1dfSwiVGFnIjoiQ2l0YXZpUGxhY2Vob2xkZXIjY2YyZWU4N2EtYWEzZS00ZmIzLWJmYWItNjE3MDE4NWUyNjQ0IiwiVGV4dCI6IihBbnR0b25lbiBhbmQgU2lwaWzDpCwgMTk5NjsgQmV0dGlvIGFuZCBQbGFudGVuZ2EsIDIwMDQ7IEthdXR0bywgMjAwMjsgTGVpdG5lciwgMjAwMzsgU2FyYWNlbm8gYW5kIEtlY2ssIDIwMTApIiwiV0FJVmVyc2lvbiI6IjYuNS4wLjAifQ==}</w:instrText>
            </w:r>
          </w:ins>
          <w:del w:id="241" w:author="Mareike Ariaans" w:date="2020-09-02T17:14:00Z">
            <w:r w:rsidR="006E36CF" w:rsidDel="00D76058">
              <w:rPr>
                <w:lang w:val="en-US"/>
              </w:rPr>
              <w:del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delInstrText>
            </w:r>
          </w:del>
          <w:r w:rsidR="00733407" w:rsidRPr="006A56FF">
            <w:rPr>
              <w:lang w:val="en-US"/>
            </w:rPr>
            <w:fldChar w:fldCharType="separate"/>
          </w:r>
          <w:r w:rsidR="000B043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del w:id="242" w:author="Claus Wendt" w:date="2020-09-01T10:07:00Z">
        <w:r w:rsidR="00A04BA1" w:rsidRPr="006A56FF" w:rsidDel="004375F4">
          <w:rPr>
            <w:lang w:val="en-US"/>
          </w:rPr>
          <w:delText>The</w:delText>
        </w:r>
        <w:r w:rsidR="00BB65C1" w:rsidRPr="006A56FF" w:rsidDel="004375F4">
          <w:rPr>
            <w:lang w:val="en-US"/>
          </w:rPr>
          <w:delText xml:space="preserve"> </w:delText>
        </w:r>
      </w:del>
      <w:ins w:id="243" w:author="Claus Wendt" w:date="2020-09-01T10:07:00Z">
        <w:r w:rsidR="004375F4">
          <w:rPr>
            <w:lang w:val="en-US"/>
          </w:rPr>
          <w:t xml:space="preserve">A </w:t>
        </w:r>
      </w:ins>
      <w:r w:rsidR="00BB65C1" w:rsidRPr="006A56FF">
        <w:rPr>
          <w:lang w:val="en-US"/>
        </w:rPr>
        <w:t xml:space="preserve">second group </w:t>
      </w:r>
      <w:del w:id="244" w:author="Claus Wendt" w:date="2020-09-01T10:07:00Z">
        <w:r w:rsidR="00173192" w:rsidRPr="006A56FF" w:rsidDel="004375F4">
          <w:rPr>
            <w:lang w:val="en-US"/>
          </w:rPr>
          <w:delText xml:space="preserve">genuinely </w:delText>
        </w:r>
      </w:del>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ins w:id="245" w:author="Claus Wendt" w:date="2020-09-01T10:07:00Z">
        <w:r w:rsidR="004375F4">
          <w:rPr>
            <w:lang w:val="en-US"/>
          </w:rPr>
          <w:t xml:space="preserve">ass well </w:t>
        </w:r>
      </w:ins>
      <w:r w:rsidR="00BB65C1" w:rsidRPr="006A56FF">
        <w:rPr>
          <w:lang w:val="en-US"/>
        </w:rPr>
        <w:t>due to data reasons</w:t>
      </w:r>
      <w:del w:id="246" w:author="Claus Wendt" w:date="2020-09-01T10:07:00Z">
        <w:r w:rsidR="000145CE" w:rsidDel="004375F4">
          <w:rPr>
            <w:lang w:val="en-US"/>
          </w:rPr>
          <w:delText>.</w:delText>
        </w:r>
      </w:del>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ins w:id="247"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NTA1OGUzLTk3MTktNGNiMC1iZGM3LTk4ZDhlOTY0MGM0Ni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ZTAxMGFlMTctMjU2OS00MmM0LTgwMDUtNDBjZTMyMDAyZmNiIiwiUmFuZ2VTdGFydCI6MTIsIlJhbmdlTGVuZ3RoIjoxNS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mJlMGQyMGY1LTc0YjgtNDA2My05ZDk4LTc0YTZiYjA1NjQwNyIsIlJhbmdlU3RhcnQiOjI3LCJSYW5nZUxlbmd0aCI6M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0seyIkaWQiOiIzNCIsIiR0eXBlIjoiU3dpc3NBY2FkZW1pYy5DaXRhdmkuQ2l0YXRpb25zLldvcmRQbGFjZWhvbGRlckVudHJ5LCBTd2lzc0FjYWRlbWljLkNpdGF2aSIsIklkIjoiYzNiMTFjMDUtN2I4OC00Yzk1LTg4OWYtM2M2ZDNmNTlmODVlIiwiUmFuZ2VTdGFydCI6NDksIlJhbmdlTGVuZ3RoIjoyMCwiUmVmZXJlbmNlSWQiOiI0YTgzMWMzNC03NmE3LTRlMmItOTk1Ni1lYTExZjY2NTE2ODA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0MS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NDMiLCIkdHlwZSI6IlN3aXNzQWNhZGVtaWMuQ2l0YXZpLkNpdGF0aW9ucy5Xb3JkUGxhY2Vob2xkZXJFbnRyeSwgU3dpc3NBY2FkZW1pYy5DaXRhdmkiLCJJZCI6IjI2NmQzMzU1LWJlNGEtNDAxZC1iNmI4LWZlYmU4NGU2OTI1MCIsIlJhbmdlU3RhcnQiOjY5LCJSYW5nZUxlbmd0aCI6MjQsIlJlZmVyZW5jZUlkIjoiMzczYzk0Y2MtZjNjMi00YTFlLWJmYjQtMjVlNzc4YmQ3ZmFk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Q2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0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Ux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UyIiwiJHR5cGUiOiJTd2lzc0FjYWRlbWljLkNpdGF2aS5DaXRhdGlvbnMuV29yZFBsYWNlaG9sZGVyRW50cnksIFN3aXNzQWNhZGVtaWMuQ2l0YXZpIiwiSWQiOiJhMDI3NDVhNy04YzhjLTRiYmMtYTM0Yi1kNmYzMjUwNzlmMmUiLCJSYW5nZVN0YXJ0Ijo5MywiUmFuZ2VMZW5ndGgiOjIxLCJSZWZlcmVuY2VJZCI6IjUzNzBlNDE4LTViOWQtNGE1Zi04OTMyLTA4Y2E0N2JiOTg0OC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TU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U2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Tc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LHsiJGlkIjoiNTgiLCIkdHlwZSI6IlN3aXNzQWNhZGVtaWMuQ2l0YXZpLkNpdGF0aW9ucy5Xb3JkUGxhY2Vob2xkZXJFbnRyeSwgU3dpc3NBY2FkZW1pYy5DaXRhdmkiLCJJZCI6ImE1OGY5YTUzLWU4YzgtNGExYy04YjI0LTdmZjYyNWE4MmU3MyIsIlJhbmdlU3RhcnQiOjExNCwiUmFuZ2VMZW5ndGgiOjE5LCJSZWZlcmVuY2VJZCI6ImJhMDk0NjZhLTc2ZWItNDk3NS04ODkyLTlmNzIyM2JlYmI3NSI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IkdHlwZSI6IlN3aXNzQWNhZGVtaWMuQ2l0YXZpLkxvY2F0aW9uLCBTd2lzc0FjYWRlbWljLkNpdGF2aSIsIkFkZHJlc3MiOnsiJGlkIjoiNjIiLCIkdHlwZSI6IlN3aXNzQWNhZGVtaWMuQ2l0YXZpLkxpbmtlZFJlc291cmNlLCBTd2lzc0FjYWRlbWljLkNpdGF2aSIsIkxpbmtlZFJlc291cmNlVHlwZSI6NSwiT3JpZ2luYWxTdHJpbmciOiIxMC4xMTc3LzA5NTg5Mjg3MTE0MzM2NTQiLCJVcmlTdHJpbmciOiJodHRwczovL2RvaS5vcmcvMTAuMTE3Ny8wOTU4OTI4NzExNDMzNjU0IiwiTGlua2VkUmVzb3VyY2VTdGF0dXMiOjgsIlByb3BlcnRpZXMiOnsiJGlkIjoi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Y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}</w:instrText>
            </w:r>
          </w:ins>
          <w:del w:id="248" w:author="Mareike Ariaans" w:date="2020-09-02T17:14:00Z">
            <w:r w:rsidR="006C3A49" w:rsidDel="00D76058">
              <w:rPr>
                <w:lang w:val="en-US"/>
              </w:rPr>
              <w:del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delInstrText>
            </w:r>
            <w:r w:rsidR="006C3A49" w:rsidRPr="003F07B8" w:rsidDel="00D76058">
              <w:del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delInstrText>
            </w:r>
          </w:del>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del w:id="249" w:author="Claus Wendt" w:date="2020-09-01T10:08:00Z">
        <w:r w:rsidR="007B59AB" w:rsidRPr="006A56FF" w:rsidDel="004375F4">
          <w:rPr>
            <w:lang w:val="en-US"/>
          </w:rPr>
          <w:delText xml:space="preserve">Finally, </w:delText>
        </w:r>
        <w:r w:rsidR="00B23D1F" w:rsidRPr="006A56FF" w:rsidDel="004375F4">
          <w:rPr>
            <w:lang w:val="en-US"/>
          </w:rPr>
          <w:delText xml:space="preserve">the </w:delText>
        </w:r>
      </w:del>
      <w:ins w:id="250" w:author="Claus Wendt" w:date="2020-09-01T10:08:00Z">
        <w:r w:rsidR="004375F4">
          <w:rPr>
            <w:lang w:val="en-US"/>
          </w:rPr>
          <w:t xml:space="preserve">A </w:t>
        </w:r>
      </w:ins>
      <w:r w:rsidR="00B23D1F" w:rsidRPr="006A56FF">
        <w:rPr>
          <w:lang w:val="en-US"/>
        </w:rPr>
        <w:t xml:space="preserve">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ins w:id="251"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liZDE1LTUzNjEtNDhiMi1iNTk2LWRlZmZlNjU3Zjk2MiIsIlJhbmdlTGVuZ3RoIjoxNSwiUmVmZXJlbmNlSWQiOiI4MTBjMDhkNy0wNzc3LTQ3MjctODM2MS0yZDljNjc0NmE2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pY2UiLCJMYXN0TmFtZSI6IkFuZGVyc29uIiwiUHJvdGVjdGVkIjpmYWxzZSwiU2V4IjoxLCJDcmVhdGVkQnkiOiJfbSIsIkNyZWF0ZWRPbiI6IjIwMTgtMTItMTJUMDk6NTg6MTMiLCJNb2RpZmllZEJ5IjoiX20iLCJJZCI6IjIwMzA4ZmYyLWNmOTMtNDE5My1hNWQ1LTIxZjgzM2JjMGZlMyIsIk1vZGlmaWVkT24iOiIyMDE4LTEyLTEyVDA5OjU4OjEzIiwiUHJvamVjdCI6eyIkaWQiOiI1IiwiJHR5cGUiOiJTd2lzc0FjYWRlbWljLkNpdGF2aS5Qcm9qZWN0LCBTd2lzc0FjYWRlbWljLkNpdGF2aSJ9fV0sIkNpdGF0aW9uS2V5VXBkYXRlVHlwZSI6MCwiQ29sbGFib3JhdG9ycyI6W10sIkRvaSI6IjEwLjEwMDcvczEyMDYyLTAxMi05MDYzLXk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czEyMDYyLTAxMi05MDYzLXkiLCJVcmlTdHJpbmciOiJodHRwczovL2RvaS5vcmcvMTAuMTAwNy9zMTIwNjItMDEyLTkwNjMte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wOTo1ODoxMCIsIk1vZGlmaWVkQnkiOiJfbSIsIklkIjoiZGU0ODM2YmItNDdlOC00ODgyLTkwNDEtMTZkMjZlODZhZjEwIiwiTW9kaWZpZWRPbiI6IjIwMTgtMTItMTJUMDk6NTg6MT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IyNjYyMDI1IiwiVXJpU3RyaW5nIjoiaHR0cDovL3d3dy5uY2JpLm5sbS5uaWguZ292L3B1Ym1lZC8yMjY2MjA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OS0wMlQxMzo0MjoxNiIsIlByb2plY3QiOnsiJHJlZiI6IjUifX0sIlVzZU51bWJlcmluZ1R5cGVPZlBhcmVudERvY3VtZW50IjpmYWxzZX0seyIkaWQiOiIxMyIsIiR0eXBlIjoiU3dpc3NBY2FkZW1pYy5DaXRhdmkuQ2l0YXRpb25zLldvcmRQbGFjZWhvbGRlckVudHJ5LCBTd2lzc0FjYWRlbWljLkNpdGF2aSIsIklkIjoiNTc2ZTI2MzItODNmYS00OTQ2LTg4NGYtYzA2NWIwY2U4ZTlmIiwiUmFuZ2VTdGFydCI6MTUsIlJhbmdlTGVuZ3RoIjoyNiwiUmVmZXJlbmNlSWQiOiJhNDgzNmRhZS02OGQ5LTRkNzQtODYxNi1kMTNmYjAyMDdmMTU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JHR5cGUiOiJTd2lzc0FjYWRlbWljLkNpdGF2aS5QZXJzb24sIFN3aXNzQWNhZGVtaWMuQ2l0YXZp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yMSIsIiR0eXBlIjoiU3dpc3NBY2FkZW1pYy5DaXRhdmkuQ2l0YXRpb25zLldvcmRQbGFjZWhvbGRlckVudHJ5LCBTd2lzc0FjYWRlbWljLkNpdGF2aSIsIklkIjoiNjllNDEzMzEtMDdkNi00MmNkLTkzOGEtYzAxMjVlMmRjZmY2IiwiUmFuZ2VTdGFydCI6NDEsIlJhbmdlTGVuZ3RoIjoxNywiUmVmZXJlbmNlSWQiOiIwYWE0OWMxNS04NDg5LTQwYTUtOWVmZi00YzY1NmZiODM2Mzgi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y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LHsiJGlkIjoiMjgiLCIkdHlwZSI6IlN3aXNzQWNhZGVtaWMuQ2l0YXZpLkNpdGF0aW9ucy5Xb3JkUGxhY2Vob2xkZXJFbnRyeSwgU3dpc3NBY2FkZW1pYy5DaXRhdmkiLCJJZCI6ImJmNDFjMTRlLTViNzUtNDc5Ni1iMDU5LTZiMmQ1ZWIxMjgxYiIsIlJhbmdlU3RhcnQiOjU4LCJSYW5nZUxlbmd0aCI6MTgsIlJlZmVyZW5jZUlkIjoiYmEwOTQ2NmEtNzZlYi00OTc1LTg4OTItOWY3MjIzYmViYjc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}</w:instrText>
            </w:r>
          </w:ins>
          <w:del w:id="252" w:author="Mareike Ariaans" w:date="2020-09-02T17:14:00Z">
            <w:r w:rsidR="006C3A49" w:rsidDel="00D76058">
              <w:rPr>
                <w:lang w:val="en-US"/>
              </w:rPr>
              <w:del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delInstrText>
            </w:r>
          </w:del>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ins w:id="253"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NGJkNWY5LTUzYjYtNDQ5NS05NjliLTdhYzU3ZmMyZTZkMiIsIlJhbmdlTGVuZ3RoIjoyOCwiUmVmZXJlbmNlSWQiOiIxYjhiYThjNi01OWViLTRiNzMtYTdmMS1mYTAyZmU1MTg3M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GlkIjoiNSIsIiR0eXBlIjoiU3dpc3NBY2FkZW1pYy5DaXRhdmkuUHJvamVjdCwgU3dpc3NBY2FkZW1pYy5DaXRhdmkifX0seyIkaWQiOiI2IiwiJHR5cGUiOiJTd2lzc0FjYWRlbWljLkNpdGF2aS5QZXJzb24sIFN3aXNzQWNhZGVtaWMuQ2l0YXZp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3IiwiJHR5cGUiOiJTd2lzc0FjYWRlbWljLkNpdGF2aS5QZXJpb2RpY2FsLCBTd2lzc0FjYWRlbWljLkNpdGF2aS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UuMC4wIn0=}</w:instrText>
            </w:r>
          </w:ins>
          <w:del w:id="254" w:author="Mareike Ariaans" w:date="2020-09-02T17:14:00Z">
            <w:r w:rsidR="006E36CF" w:rsidDel="00D76058">
              <w:rPr>
                <w:lang w:val="en-US"/>
              </w:rPr>
              <w:del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delInstrText>
            </w:r>
          </w:del>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ins w:id="255"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ZjExNWYxLWM1M2UtNDAxOC05ZGIwLTkzMDlmMzVlODJkZSIsIlJhbmdlTGVuZ3RoIjoyMSwiUmVmZXJlbmNlSWQiOiI1ZjFiYmQ2OS1mYjNjLTQ1MjItYWJkOC0wMmM2MGQzOWFhY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jQvMTY2Mi05NjQ3L2EwMDAwMzEiLCJVcmlTdHJpbmciOiJodHRwczovL2RvaS5vcmcvMTAuMTAyNC8xNjYyLTk2NDcvYTAwMDAz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U6NDgiLCJNb2RpZmllZEJ5IjoiX20iLCJJZCI6IjcyZDRhZThmLTE5OTMtNDU5ZC05NWQ1LThjNzQ1YTQ4YjI2NiIsIk1vZGlmaWVkT24iOiIyMDE4LTEyLTEyVDEwOjI1OjQ4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E2IiwiJHR5cGUiOiJTd2lzc0FjYWRlbWljLkNpdGF2aS5QZXJpb2RpY2FsLCBTd2lzc0FjYWRlbWljLkNpdGF2aS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IkdHlwZSI6IlN3aXNzQWNhZGVtaWMuQ2l0YXZpLkNpdGF0aW9ucy5Xb3JkUGxhY2Vob2xkZXJFbnRyeSwgU3dpc3NBY2FkZW1pYy5DaXRhdmkiLCJJZCI6IjNjZWMwM2E5LTc1ZTAtNDIwNC1iMjM3LTkxNmQxYTkyMDE4MyIsIlJhbmdlU3RhcnQiOjIxLCJSYW5nZUxlbmd0aCI6MTUsIlJlZmVyZW5jZUlkIjoiNDIwMWYzMWYtNGU0Mi00MDZmLWI2MzktYjRhZWZhYTYwMDIw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ODAvMTQ2MTY2OTAzMjAwMDEyNzY0MiIsIlVyaVN0cmluZyI6Imh0dHBzOi8vZG9pLm9yZy8xMC4xMDgwLzE0NjE2NjkwMzIwMDAxMjc2NDI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iR0eXBlIjoiU3dpc3NBY2FkZW1pYy5DaXRhdmkuUGVyaW9kaWNhbCwgU3dpc3NBY2FkZW1pYy5DaXRhdmk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aHR0cDovL2R4LmRvaS5vcmcvMTAuNTIwOS9yZXZfQ1JMQS4yMDE0LnYzMi5uMS40NDcxMiIsIlVyaVN0cmluZyI6Imh0dHA6Ly9keC5kb2kub3JnLzEwLjUyMDkvcmV2X0NSTEEuMjAxNC52MzIubjEuNDQ3MTI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M3OjI0IiwiTW9kaWZpZWRCeSI6Il9tIiwiSWQiOiI3MjgzYjQ2OS05YThhLTQ0ZjQtODk4YS1kMzliM2Q1NjliMTIiLCJNb2RpZmllZE9uIjoiMjAxOC0xMi0xMlQxMDozNzoyNCIsIlByb2plY3QiOnsiJHJlZiI6IjUifX1dLCJOdW1iZXIiOiIxIiwiT3JnYW5pemF0aW9ucyI6W10sIk90aGVyc0ludm9sdmVkIjpbXSwiUGVyaW9kaWNhbCI6eyIkaWQiOiIzMCIsIiR0eXBlIjoiU3dpc3NBY2FkZW1pYy5DaXRhdmkuUGVyaW9kaWNhbCwgU3dpc3NBY2FkZW1pYy5DaXRhdmk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z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41LjAuMCJ9}</w:instrText>
            </w:r>
          </w:ins>
          <w:del w:id="256" w:author="Mareike Ariaans" w:date="2020-09-02T17:14:00Z">
            <w:r w:rsidR="006E36CF" w:rsidDel="00D76058">
              <w:rPr>
                <w:lang w:val="en-US"/>
              </w:rPr>
              <w:del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delInstrText>
            </w:r>
          </w:del>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ins w:id="257" w:author="Claus Wendt" w:date="2020-09-01T10:09:00Z">
        <w:r w:rsidR="004375F4" w:rsidRPr="004375F4">
          <w:rPr>
            <w:lang w:val="en-US"/>
          </w:rPr>
          <w:t xml:space="preserve"> </w:t>
        </w:r>
      </w:ins>
    </w:p>
    <w:p w14:paraId="6D630C91" w14:textId="15B5B33A" w:rsidR="004375F4" w:rsidRDefault="00D661E1" w:rsidP="004375F4">
      <w:pPr>
        <w:pStyle w:val="02FlietextEinzug"/>
        <w:rPr>
          <w:lang w:val="en-US"/>
        </w:rPr>
      </w:pPr>
      <w:del w:id="258" w:author="Claus Wendt" w:date="2020-09-01T10:10:00Z">
        <w:r w:rsidRPr="006A56FF" w:rsidDel="004375F4">
          <w:rPr>
            <w:lang w:val="en-US"/>
          </w:rPr>
          <w:delText>Because</w:delText>
        </w:r>
        <w:r w:rsidR="00B41CC2" w:rsidRPr="006A56FF" w:rsidDel="004375F4">
          <w:rPr>
            <w:lang w:val="en-US"/>
          </w:rPr>
          <w:delText xml:space="preserve"> </w:delText>
        </w:r>
      </w:del>
      <w:ins w:id="259" w:author="Claus Wendt" w:date="2020-09-01T10:11:00Z">
        <w:r w:rsidR="004375F4">
          <w:rPr>
            <w:lang w:val="en-US"/>
          </w:rPr>
          <w:t>O</w:t>
        </w:r>
      </w:ins>
      <w:del w:id="260" w:author="Claus Wendt" w:date="2020-09-01T10:11:00Z">
        <w:r w:rsidR="00B41CC2" w:rsidRPr="006A56FF" w:rsidDel="004375F4">
          <w:rPr>
            <w:lang w:val="en-US"/>
          </w:rPr>
          <w:delText>o</w:delText>
        </w:r>
      </w:del>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7B59AB" w:rsidRPr="006A56FF">
        <w:rPr>
          <w:lang w:val="en-US"/>
        </w:rPr>
        <w:t xml:space="preserve">, we </w:t>
      </w:r>
      <w:ins w:id="261" w:author="Claus Wendt" w:date="2020-09-01T10:11:00Z">
        <w:r w:rsidR="004375F4">
          <w:rPr>
            <w:lang w:val="en-US"/>
          </w:rPr>
          <w:t xml:space="preserve">therefore </w:t>
        </w:r>
      </w:ins>
      <w:ins w:id="262" w:author="Claus Wendt" w:date="2020-09-01T10:10:00Z">
        <w:r w:rsidR="004375F4">
          <w:rPr>
            <w:lang w:val="en-US"/>
          </w:rPr>
          <w:t>have</w:t>
        </w:r>
      </w:ins>
      <w:ins w:id="263" w:author="Claus Wendt" w:date="2020-09-01T10:11:00Z">
        <w:r w:rsidR="004375F4">
          <w:rPr>
            <w:lang w:val="en-US"/>
          </w:rPr>
          <w:t xml:space="preserve"> </w:t>
        </w:r>
      </w:ins>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del w:id="264" w:author="Claus Wendt" w:date="2020-09-01T10:12:00Z">
        <w:r w:rsidR="00722581" w:rsidDel="004375F4">
          <w:rPr>
            <w:lang w:val="en-US"/>
          </w:rPr>
          <w:delText>However, w</w:delText>
        </w:r>
      </w:del>
      <w:ins w:id="265" w:author="Claus Wendt" w:date="2020-09-01T10:12:00Z">
        <w:r w:rsidR="004375F4">
          <w:rPr>
            <w:lang w:val="en-US"/>
          </w:rPr>
          <w:t>W</w:t>
        </w:r>
      </w:ins>
      <w:r w:rsidR="00E915CC" w:rsidRPr="00E915CC">
        <w:rPr>
          <w:lang w:val="en-US"/>
        </w:rPr>
        <w:t xml:space="preserve">ith regard to dimensions and indicators, most studies repeatedly </w:t>
      </w:r>
      <w:r w:rsidR="00C046FD" w:rsidRPr="00E915CC">
        <w:rPr>
          <w:lang w:val="en-US"/>
        </w:rPr>
        <w:t>analyze</w:t>
      </w:r>
      <w:r w:rsidR="00E915CC" w:rsidRPr="00E915CC">
        <w:rPr>
          <w:lang w:val="en-US"/>
        </w:rPr>
        <w:t xml:space="preserve"> four central dimensions</w:t>
      </w:r>
      <w:ins w:id="266" w:author="Claus Wendt" w:date="2020-09-01T10:12:00Z">
        <w:r w:rsidR="004375F4">
          <w:rPr>
            <w:lang w:val="en-US"/>
          </w:rPr>
          <w:t xml:space="preserve"> and thereby have created </w:t>
        </w:r>
      </w:ins>
      <w:del w:id="267" w:author="Claus Wendt" w:date="2020-09-01T10:12:00Z">
        <w:r w:rsidR="00E915CC" w:rsidRPr="00E915CC" w:rsidDel="004375F4">
          <w:rPr>
            <w:lang w:val="en-US"/>
          </w:rPr>
          <w:delText xml:space="preserve">, thus creating </w:delText>
        </w:r>
      </w:del>
      <w:r w:rsidR="00E915CC" w:rsidRPr="00E915CC">
        <w:rPr>
          <w:lang w:val="en-US"/>
        </w:rPr>
        <w:t xml:space="preserve">a certain </w:t>
      </w:r>
      <w:r w:rsidR="00C046FD" w:rsidRPr="00E915CC">
        <w:rPr>
          <w:lang w:val="en-US"/>
        </w:rPr>
        <w:t>standardization</w:t>
      </w:r>
      <w:r w:rsidR="00E915CC" w:rsidRPr="00E915CC">
        <w:rPr>
          <w:lang w:val="en-US"/>
        </w:rPr>
        <w:t xml:space="preserve"> and comparability</w:t>
      </w:r>
      <w:del w:id="268" w:author="Claus Wendt" w:date="2020-09-01T10:14:00Z">
        <w:r w:rsidR="00E915CC" w:rsidRPr="00E915CC" w:rsidDel="00BF5BC0">
          <w:rPr>
            <w:lang w:val="en-US"/>
          </w:rPr>
          <w:delText xml:space="preserve"> that we can make use of</w:delText>
        </w:r>
      </w:del>
      <w:r w:rsidR="00E915CC" w:rsidRPr="00E915CC">
        <w:rPr>
          <w:lang w:val="en-US"/>
        </w:rPr>
        <w:t>.</w:t>
      </w:r>
      <w:r w:rsidR="004375F4" w:rsidRPr="004375F4">
        <w:rPr>
          <w:lang w:val="en-US"/>
        </w:rPr>
        <w:t xml:space="preserve"> </w:t>
      </w:r>
    </w:p>
    <w:p w14:paraId="26B42DCD" w14:textId="694DEBFC" w:rsidR="004375F4" w:rsidRDefault="004375F4" w:rsidP="004375F4">
      <w:pPr>
        <w:pStyle w:val="02FlietextErsterAbsatz"/>
        <w:rPr>
          <w:lang w:val="en-US"/>
        </w:rPr>
      </w:pPr>
    </w:p>
    <w:p w14:paraId="061DE4D6" w14:textId="1D23F890" w:rsidR="00B82577" w:rsidRPr="003F07B8" w:rsidRDefault="00BF5BC0" w:rsidP="00E915CC">
      <w:pPr>
        <w:pStyle w:val="02FlietextErsterAbsatz"/>
        <w:rPr>
          <w:lang w:val="en-US"/>
        </w:rPr>
      </w:pPr>
      <w:r w:rsidRPr="00BF5BC0">
        <w:rPr>
          <w:u w:val="single"/>
          <w:lang w:val="en-US"/>
        </w:rPr>
        <w:t>I. Supply:</w:t>
      </w:r>
      <w:r>
        <w:rPr>
          <w:lang w:val="en-US"/>
        </w:rPr>
        <w:t xml:space="preserve"> </w:t>
      </w:r>
      <w:r w:rsidR="00F86C6D">
        <w:rPr>
          <w:lang w:val="en-US"/>
        </w:rPr>
        <w:t>M</w:t>
      </w:r>
      <w:r w:rsidR="004D3634">
        <w:rPr>
          <w:lang w:val="en-US"/>
        </w:rPr>
        <w:t xml:space="preserve">ost typologies under analysis, </w:t>
      </w:r>
      <w:r w:rsidR="00F86C6D">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ins w:id="269"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ZTZjZDMwLTU3MGEtNDNjOC1hZjQ5LTZmMjBjZGUzODUyNS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ZDc4ZDJkODAtNmRhOC00ZDE2LWE5N2QtZGZjNGY0MWEwN2VjIiwiUmFuZ2VTdGFydCI6MTIsIlJhbmdlTGVuZ3RoIjoxNS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mE0ZTEyZjhhLTBmNWQtNDY2Ni04NmEwLWVjMzcwYzM5NWU1YiIsIlJhbmdlU3RhcnQiOjI3LCJSYW5nZUxlbmd0aCI6M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0seyIkaWQiOiIzNCIsIiR0eXBlIjoiU3dpc3NBY2FkZW1pYy5DaXRhdmkuQ2l0YXRpb25zLldvcmRQbGFjZWhvbGRlckVudHJ5LCBTd2lzc0FjYWRlbWljLkNpdGF2aSIsIklkIjoiMTBkZWFkMTEtMWY1ZC00NWFkLTk0YjEtZGFjNDk4ZjlkNjA0IiwiUmFuZ2VTdGFydCI6NDksIlJhbmdlTGVuZ3RoIjoyNCwiUmVmZXJlbmNlSWQiOiIzNzNjOTRjYy1mM2MyLTRhMWUtYmZiNC0yNWU3NzhiZDdmYWQ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NDMiLCIkdHlwZSI6IlN3aXNzQWNhZGVtaWMuQ2l0YXZpLkNpdGF0aW9ucy5Xb3JkUGxhY2Vob2xkZXJFbnRyeSwgU3dpc3NBY2FkZW1pYy5DaXRhdmkiLCJJZCI6ImJlYTQwN2FmLWJkZjgtNDczZi1iZmIxLTRhNzE3NzkyOWMzNCIsIlJhbmdlU3RhcnQiOjczLCJSYW5nZUxlbmd0aCI6MjEsIlJlZmVyZW5jZUlkIjoiNGE4MzFjMzQtNzZhNy00ZTJiLTk5NTYtZWExMWY2NjUxNjgw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T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}</w:instrText>
            </w:r>
          </w:ins>
          <w:del w:id="270" w:author="Mareike Ariaans" w:date="2020-09-02T17:14:00Z">
            <w:r w:rsidR="006C3A49" w:rsidDel="00D76058">
              <w:rPr>
                <w:lang w:val="en-US"/>
              </w:rPr>
              <w:del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delInstrText>
            </w:r>
          </w:del>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w:t>
      </w:r>
      <w:del w:id="271" w:author="Claus Wendt" w:date="2020-09-01T10:14:00Z">
        <w:r w:rsidR="00B82577" w:rsidRPr="00B82577" w:rsidDel="00BF5BC0">
          <w:rPr>
            <w:lang w:val="en-US"/>
          </w:rPr>
          <w:delText xml:space="preserve">but also </w:delText>
        </w:r>
      </w:del>
      <w:r w:rsidR="00B82577" w:rsidRPr="00B82577">
        <w:rPr>
          <w:lang w:val="en-US"/>
        </w:rPr>
        <w:t xml:space="preserve">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ins w:id="272"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jUyNTkzLThhZDktNDMxMy1iZDViLWM4ZmUxNTdhMjZkMSIsIlJhbmdlTGVuZ3RoIjoxMy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UuMC4wIn0=}</w:instrText>
            </w:r>
          </w:ins>
          <w:del w:id="273" w:author="Mareike Ariaans" w:date="2020-09-02T17:14:00Z">
            <w:r w:rsidR="006E36CF" w:rsidDel="00D76058">
              <w:rPr>
                <w:lang w:val="en-US"/>
              </w:rPr>
              <w:del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delInstrText>
            </w:r>
          </w:del>
          <w:r w:rsidR="00B82577" w:rsidRPr="00B82577">
            <w:rPr>
              <w:lang w:val="en-US"/>
            </w:rPr>
            <w:fldChar w:fldCharType="separate"/>
          </w:r>
          <w:r w:rsidR="000B0433">
            <w:rPr>
              <w:lang w:val="en-US"/>
            </w:rPr>
            <w:t>(Alber, 1995)</w:t>
          </w:r>
          <w:r w:rsidR="00B82577" w:rsidRPr="00B82577">
            <w:rPr>
              <w:lang w:val="en-US"/>
            </w:rPr>
            <w:fldChar w:fldCharType="end"/>
          </w:r>
        </w:sdtContent>
      </w:sdt>
      <w:r w:rsidR="00B82577" w:rsidRPr="00B82577">
        <w:rPr>
          <w:lang w:val="en-US"/>
        </w:rPr>
        <w:t xml:space="preserve"> </w:t>
      </w:r>
      <w:del w:id="274" w:author="Claus Wendt" w:date="2020-09-01T10:15:00Z">
        <w:r w:rsidR="00B82577" w:rsidRPr="00B82577" w:rsidDel="00BF5BC0">
          <w:rPr>
            <w:lang w:val="en-US"/>
          </w:rPr>
          <w:delText>as well as</w:delText>
        </w:r>
      </w:del>
      <w:ins w:id="275" w:author="Claus Wendt" w:date="2020-09-01T10:15:00Z">
        <w:r>
          <w:rPr>
            <w:lang w:val="en-US"/>
          </w:rPr>
          <w:t>and</w:t>
        </w:r>
      </w:ins>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ins w:id="276"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NmMzODE4LTBhYzMtNGYyMS05NmEyLTNmYWVmMmYzNzFmYy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OGVmODVjNTQtMTk1Ni00NDgzLWEwMTQtYTlkODM0M2YwY2M4IiwiUmFuZ2VTdGFydCI6MTIsIlJhbmdlTGVuZ3RoIjoyMy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1dLCJGb3JtYXR0ZWRUZXh0Ijp7IiRpZCI6IjI0IiwiQ291bnQiOjEsIlRleHRVbml0cyI6W3siJGlkIjoiMjUiLCJGb250U3R5bGUiOnsiJGlkIjoiMjYiLCJOZXV0cmFsIjp0cnVlfSwiUmVhZGluZ09yZGVyIjoxLCJUZXh0IjoiKEFsYmVyLCAxOTk1OyBEYW1pYW5pIGV0IGFsLiwgMjAxMSkifV19LCJUYWciOiJDaXRhdmlQbGFjZWhvbGRlciM2OGU2NWZhZi1hMTRlLTRkZDMtOTJhNi02MzZmNjcyZjJjOTkiLCJUZXh0IjoiKEFsYmVyLCAxOTk1OyBEYW1pYW5pIGV0IGFsLiwgMjAxMSkiLCJXQUlWZXJzaW9uIjoiNi41LjAuMCJ9}</w:instrText>
            </w:r>
          </w:ins>
          <w:del w:id="277" w:author="Mareike Ariaans" w:date="2020-09-02T17:14:00Z">
            <w:r w:rsidR="006C3A49" w:rsidDel="00D76058">
              <w:rPr>
                <w:lang w:val="en-US"/>
              </w:rPr>
              <w:del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delInstrText>
            </w:r>
          </w:del>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ins w:id="278"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DFmMDVkLWEyYzgtNGVkNS05Yjk4LTcxNDgzNGIyN2JjYi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OWY0OWFkNTktOWIwZi00NmNkLWJmZjItNWI0ZDdkNzc0NDkzIiwiUmFuZ2VTdGFydCI6MTIsIlJhbmdlTGVuZ3RoIjoy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0seyIkaWQiOiIyNCIsIiR0eXBlIjoiU3dpc3NBY2FkZW1pYy5DaXRhdmkuQ2l0YXRpb25zLldvcmRQbGFjZWhvbGRlckVudHJ5LCBTd2lzc0FjYWRlbWljLkNpdGF2aSIsIklkIjoiYjNlYWI5NzktNGRjZS00MTA0LWE4NzYtN2VmMTY3NDc0MDkyIiwiUmFuZ2VTdGFydCI6MzQsIlJhbmdlTGVuZ3RoIjoyNSwiUmVmZXJlbmNlSWQiOiIzNzNjOTRjYy1mM2MyLTRhMWUtYmZiNC0yNWU3NzhiZDdmYWQ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jc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I4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I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UuMC4wIn0=}</w:instrText>
            </w:r>
          </w:ins>
          <w:del w:id="279" w:author="Mareike Ariaans" w:date="2020-09-02T17:14:00Z">
            <w:r w:rsidR="006C3A49" w:rsidDel="00D76058">
              <w:rPr>
                <w:lang w:val="en-US"/>
              </w:rPr>
              <w:del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delInstrText>
            </w:r>
          </w:del>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5D0E9429" w14:textId="5AFBBAF1" w:rsidR="00981837" w:rsidRPr="006A56FF" w:rsidRDefault="00BF5BC0" w:rsidP="00981837">
      <w:pPr>
        <w:pStyle w:val="02FlietextErsterAbsatz"/>
        <w:rPr>
          <w:lang w:val="en-US"/>
        </w:rPr>
      </w:pPr>
      <w:r w:rsidRPr="00BF5BC0">
        <w:rPr>
          <w:u w:val="single"/>
          <w:lang w:val="en-US"/>
        </w:rPr>
        <w:t>II. Public-Private Mix:</w:t>
      </w:r>
      <w:r>
        <w:rPr>
          <w:lang w:val="en-US"/>
        </w:rPr>
        <w:t xml:space="preserve"> </w:t>
      </w:r>
      <w:moveFromRangeStart w:id="280" w:author="Claus Wendt" w:date="2020-09-01T10:18:00Z" w:name="move49847927"/>
      <w:moveFrom w:id="281" w:author="Claus Wendt" w:date="2020-09-01T10:18:00Z">
        <w:r w:rsidR="00CA56B9" w:rsidDel="00BF5BC0">
          <w:rPr>
            <w:lang w:val="en-US"/>
          </w:rPr>
          <w:t>O</w:t>
        </w:r>
        <w:r w:rsidR="00CA56B9" w:rsidRPr="00CA56B9" w:rsidDel="00BF5BC0">
          <w:rPr>
            <w:lang w:val="en-US"/>
          </w:rPr>
          <w:t xml:space="preserve">ften part of healthcare typologies </w:t>
        </w:r>
      </w:moveFrom>
      <w:sdt>
        <w:sdtPr>
          <w:rPr>
            <w:lang w:val="en-US"/>
          </w:rPr>
          <w:alias w:val="Don't edit this field"/>
          <w:tag w:val="CitaviPlaceholder#63f4d45c-a028-48af-9b7e-36b89049c0bd"/>
          <w:id w:val="948357831"/>
          <w:placeholder>
            <w:docPart w:val="84F401996EAD42F08A00A9260462461F"/>
          </w:placeholder>
        </w:sdtPr>
        <w:sdtEndPr/>
        <w:sdtContent>
          <w:moveFrom w:id="282" w:author="Claus Wendt" w:date="2020-09-01T10:18:00Z">
            <w:r w:rsidR="00CA56B9" w:rsidRPr="00CA56B9" w:rsidDel="00BF5BC0">
              <w:rPr>
                <w:lang w:val="en-US"/>
              </w:rPr>
              <w:fldChar w:fldCharType="begin"/>
            </w:r>
          </w:moveFrom>
          <w:ins w:id="283"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WU4MzQ1LTZjNTEtNGMyNC05YmY3LTU4YzdjODY0NGM3NyIsIlJhbmdlTGVuZ3RoIjoyMiwiUmVmZXJlbmNlSWQiOiJiYTI1MWQ1MS00YzlkLTRiYWUtOTQ5NS1iN2M2YzAyNDQ0Y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LHsiJGlkIjoiNi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wMlQxMzo0MjoxNiIsIlByb2plY3QiOnsiJHJlZiI6IjUifX0sIlVzZU51bWJlcmluZ1R5cGVPZlBhcmVudERvY3VtZW50IjpmYWxzZX0seyIkaWQiOiIxNSIsIiR0eXBlIjoiU3dpc3NBY2FkZW1pYy5DaXRhdmkuQ2l0YXRpb25zLldvcmRQbGFjZWhvbGRlckVudHJ5LCBTd2lzc0FjYWRlbWljLkNpdGF2aSIsIklkIjoiYjViMTRhNGUtMzE4OS00MmEwLWEzNWEtNTE2MjExZjIyMTBlIiwiUmFuZ2VTdGFydCI6MjIsIlJhbmdlTGVuZ3RoIjoyMCwiUmVmZXJlbmNlSWQiOiIzZDAwNzQ0NS1hZTVhLTQwMzctOWI0NS1iZjllYTEwYjg3OTI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iR0eXBlIjoiU3dpc3NBY2FkZW1pYy5DaXRhdmkuUGVyc29uLCBTd2lzc0FjYWRlbWljLkNpdGF2aS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JHR5cGUiOiJTd2lzc0FjYWRlbWljLkNpdGF2aS5QZXJzb24sIFN3aXNzQWNhZGVtaWMuQ2l0YXZp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iR0eXBlIjoiU3dpc3NBY2FkZW1pYy5DaXRhdmkuUGVyc29uLCBTd2lzc0FjYWRlbWljLkNpdGF2aS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iR0eXBlIjoiU3dpc3NBY2FkZW1pYy5DaXRhdmkuUGVyc29uLCBTd2lzc0FjYWRlbWljLkNpdGF2a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aGVhbHRocG9sLjIwMTMuMDkuMDAzIiwiVXJpU3RyaW5nIjoiaHR0cHM6Ly9kb2kub3JnLzEwLjEwMTYvai5oZWFsdGhwb2wuMjAxMy4wOS4wMD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yNDA5NTI3NCIsIlVyaVN0cmluZyI6Imh0dHA6Ly93d3cubmNiaS5ubG0ubmloLmdvdi9wdWJtZWQvMjQwOTUyNzQ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5LTAyVDEzOjQyOjE2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41LjAuMCJ9}</w:instrText>
            </w:r>
          </w:ins>
          <w:moveFrom w:id="284" w:author="Claus Wendt" w:date="2020-09-01T10:18:00Z">
            <w:del w:id="285" w:author="Mareike Ariaans" w:date="2020-09-02T17:14:00Z">
              <w:r w:rsidR="006C3A49" w:rsidDel="00D76058">
                <w:rPr>
                  <w:lang w:val="en-US"/>
                </w:rPr>
                <w:del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delInstrText>
              </w:r>
            </w:del>
            <w:r w:rsidR="00CA56B9" w:rsidRPr="00CA56B9" w:rsidDel="00BF5BC0">
              <w:rPr>
                <w:lang w:val="en-US"/>
              </w:rPr>
              <w:fldChar w:fldCharType="separate"/>
            </w:r>
            <w:r w:rsidR="000B0433" w:rsidDel="00BF5BC0">
              <w:rPr>
                <w:lang w:val="en-US"/>
              </w:rPr>
              <w:t>(Reibling et al., 2019; Böhm et al., 2013)</w:t>
            </w:r>
            <w:r w:rsidR="00CA56B9" w:rsidRPr="00CA56B9" w:rsidDel="00BF5BC0">
              <w:rPr>
                <w:lang w:val="en-US"/>
              </w:rPr>
              <w:fldChar w:fldCharType="end"/>
            </w:r>
          </w:moveFrom>
        </w:sdtContent>
      </w:sdt>
      <w:moveFrom w:id="286" w:author="Claus Wendt" w:date="2020-09-01T10:18:00Z">
        <w:r w:rsidR="00CA56B9" w:rsidDel="00BF5BC0">
          <w:rPr>
            <w:lang w:val="en-US"/>
          </w:rPr>
          <w:t>, t</w:t>
        </w:r>
      </w:moveFrom>
      <w:moveFromRangeEnd w:id="280"/>
      <w:ins w:id="287" w:author="Claus Wendt" w:date="2020-09-01T10:18:00Z">
        <w:r>
          <w:rPr>
            <w:lang w:val="en-US"/>
          </w:rPr>
          <w:t>T</w:t>
        </w:r>
      </w:ins>
      <w:r w:rsidR="00981837" w:rsidRPr="006A56FF">
        <w:rPr>
          <w:lang w:val="en-US"/>
        </w:rPr>
        <w:t>he second dimension</w:t>
      </w:r>
      <w:ins w:id="288" w:author="Claus Wendt" w:date="2020-09-01T10:18:00Z">
        <w:r>
          <w:rPr>
            <w:lang w:val="en-US"/>
          </w:rPr>
          <w:t>, the</w:t>
        </w:r>
      </w:ins>
      <w:del w:id="289" w:author="Claus Wendt" w:date="2020-09-01T10:18:00Z">
        <w:r w:rsidR="00CA56B9" w:rsidDel="00BF5BC0">
          <w:rPr>
            <w:lang w:val="en-US"/>
          </w:rPr>
          <w:delText xml:space="preserve"> of</w:delText>
        </w:r>
      </w:del>
      <w:r w:rsidR="00CA56B9">
        <w:rPr>
          <w:lang w:val="en-US"/>
        </w:rPr>
        <w:t xml:space="preserve"> public-private-mix</w:t>
      </w:r>
      <w:r w:rsidR="00981837" w:rsidRPr="006A56FF">
        <w:rPr>
          <w:lang w:val="en-US"/>
        </w:rPr>
        <w:t xml:space="preserve"> </w:t>
      </w:r>
      <w:ins w:id="290" w:author="Claus Wendt" w:date="2020-09-01T10:18:00Z">
        <w:r>
          <w:rPr>
            <w:lang w:val="en-US"/>
          </w:rPr>
          <w:t>that is o</w:t>
        </w:r>
      </w:ins>
      <w:moveToRangeStart w:id="291" w:author="Claus Wendt" w:date="2020-09-01T10:18:00Z" w:name="move49847927"/>
      <w:moveTo w:id="292" w:author="Claus Wendt" w:date="2020-09-01T10:18:00Z">
        <w:del w:id="293" w:author="Claus Wendt" w:date="2020-09-01T10:18:00Z">
          <w:r w:rsidDel="00BF5BC0">
            <w:rPr>
              <w:lang w:val="en-US"/>
            </w:rPr>
            <w:delText>O</w:delText>
          </w:r>
        </w:del>
        <w:r w:rsidRPr="00CA56B9">
          <w:rPr>
            <w:lang w:val="en-US"/>
          </w:rPr>
          <w:t xml:space="preserve">ften part of healthcare typologies </w:t>
        </w:r>
      </w:moveTo>
      <w:sdt>
        <w:sdtPr>
          <w:rPr>
            <w:lang w:val="en-US"/>
          </w:rPr>
          <w:alias w:val="Don't edit this field"/>
          <w:tag w:val="CitaviPlaceholder#fbea7d87-0033-4fc5-a6cf-282648e62d18"/>
          <w:id w:val="-1774084256"/>
          <w:placeholder>
            <w:docPart w:val="89EF531F02004799B04AF7D744947EEE"/>
          </w:placeholder>
        </w:sdtPr>
        <w:sdtEndPr/>
        <w:sdtContent>
          <w:moveTo w:id="294" w:author="Claus Wendt" w:date="2020-09-01T10:18:00Z">
            <w:r w:rsidRPr="00CA56B9">
              <w:rPr>
                <w:lang w:val="en-US"/>
              </w:rPr>
              <w:fldChar w:fldCharType="begin"/>
            </w:r>
          </w:moveTo>
          <w:ins w:id="295"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WU4MzQ1LTZjNTEtNGMyNC05YmY3LTU4YzdjODY0NGM3NyIsIlJhbmdlTGVuZ3RoIjoyMiwiUmVmZXJlbmNlSWQiOiJiYTI1MWQ1MS00YzlkLTRiYWUtOTQ5NS1iN2M2YzAyNDQ0Y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LHsiJGlkIjoiNi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wMlQxMzo0MjoxNiIsIlByb2plY3QiOnsiJHJlZiI6IjUifX0sIlVzZU51bWJlcmluZ1R5cGVPZlBhcmVudERvY3VtZW50IjpmYWxzZX0seyIkaWQiOiIxNSIsIiR0eXBlIjoiU3dpc3NBY2FkZW1pYy5DaXRhdmkuQ2l0YXRpb25zLldvcmRQbGFjZWhvbGRlckVudHJ5LCBTd2lzc0FjYWRlbWljLkNpdGF2aSIsIklkIjoiYjViMTRhNGUtMzE4OS00MmEwLWEzNWEtNTE2MjExZjIyMTBlIiwiUmFuZ2VTdGFydCI6MjIsIlJhbmdlTGVuZ3RoIjoyMCwiUmVmZXJlbmNlSWQiOiIzZDAwNzQ0NS1hZTVhLTQwMzctOWI0NS1iZjllYTEwYjg3OTI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iR0eXBlIjoiU3dpc3NBY2FkZW1pYy5DaXRhdmkuUGVyc29uLCBTd2lzc0FjYWRlbWljLkNpdGF2aS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JHR5cGUiOiJTd2lzc0FjYWRlbWljLkNpdGF2aS5QZXJzb24sIFN3aXNzQWNhZGVtaWMuQ2l0YXZp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iR0eXBlIjoiU3dpc3NBY2FkZW1pYy5DaXRhdmkuUGVyc29uLCBTd2lzc0FjYWRlbWljLkNpdGF2aS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iR0eXBlIjoiU3dpc3NBY2FkZW1pYy5DaXRhdmkuUGVyc29uLCBTd2lzc0FjYWRlbWljLkNpdGF2a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aGVhbHRocG9sLjIwMTMuMDkuMDAzIiwiVXJpU3RyaW5nIjoiaHR0cHM6Ly9kb2kub3JnLzEwLjEwMTYvai5oZWFsdGhwb2wuMjAxMy4wOS4wMD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yNDA5NTI3NCIsIlVyaVN0cmluZyI6Imh0dHA6Ly93d3cubmNiaS5ubG0ubmloLmdvdi9wdWJtZWQvMjQwOTUyNzQ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5LTAyVDEzOjQyOjE2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ZmJlYTdkODctMDAzMy00ZmM1LWE2Y2YtMjgyNjQ4ZTYyZDE4IiwiVGV4dCI6IihSZWlibGluZyBldCBhbC4sIDIwMTk7IELDtmhtIGV0IGFsLiwgMjAxMykiLCJXQUlWZXJzaW9uIjoiNi41LjAuMCJ9}</w:instrText>
            </w:r>
          </w:ins>
          <w:moveTo w:id="296" w:author="Claus Wendt" w:date="2020-09-01T10:18:00Z">
            <w:del w:id="297" w:author="Mareike Ariaans" w:date="2020-09-02T17:14:00Z">
              <w:r w:rsidDel="00D76058">
                <w:rPr>
                  <w:lang w:val="en-US"/>
                </w:rPr>
                <w:del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delInstrText>
              </w:r>
            </w:del>
            <w:r w:rsidRPr="00CA56B9">
              <w:rPr>
                <w:lang w:val="en-US"/>
              </w:rPr>
              <w:fldChar w:fldCharType="separate"/>
            </w:r>
            <w:r>
              <w:rPr>
                <w:lang w:val="en-US"/>
              </w:rPr>
              <w:t>(</w:t>
            </w:r>
          </w:moveTo>
          <w:ins w:id="298" w:author="Claus Wendt" w:date="2020-09-01T10:18:00Z">
            <w:r>
              <w:rPr>
                <w:lang w:val="en-US"/>
              </w:rPr>
              <w:t xml:space="preserve">Wendt et al. 2009; </w:t>
            </w:r>
          </w:ins>
          <w:moveTo w:id="299" w:author="Claus Wendt" w:date="2020-09-01T10:18:00Z">
            <w:r>
              <w:rPr>
                <w:lang w:val="en-US"/>
              </w:rPr>
              <w:t>Reibling et al., 2019; Böhm et al., 2013)</w:t>
            </w:r>
            <w:r w:rsidRPr="00CA56B9">
              <w:rPr>
                <w:lang w:val="en-US"/>
              </w:rPr>
              <w:fldChar w:fldCharType="end"/>
            </w:r>
          </w:moveTo>
          <w:ins w:id="300" w:author="Claus Wendt" w:date="2020-09-01T10:19:00Z">
            <w:r>
              <w:rPr>
                <w:lang w:val="en-US"/>
              </w:rPr>
              <w:t xml:space="preserve">, </w:t>
            </w:r>
          </w:ins>
        </w:sdtContent>
      </w:sdt>
      <w:moveTo w:id="301" w:author="Claus Wendt" w:date="2020-09-01T10:18:00Z">
        <w:del w:id="302" w:author="Claus Wendt" w:date="2020-09-01T10:19:00Z">
          <w:r w:rsidDel="00BF5BC0">
            <w:rPr>
              <w:lang w:val="en-US"/>
            </w:rPr>
            <w:delText>, t</w:delText>
          </w:r>
        </w:del>
      </w:moveTo>
      <w:moveToRangeEnd w:id="291"/>
      <w:r w:rsidR="00981837" w:rsidRPr="006A56FF">
        <w:rPr>
          <w:lang w:val="en-US"/>
        </w:rPr>
        <w:t xml:space="preserve">operationalizes the role of the state and </w:t>
      </w:r>
      <w:del w:id="303" w:author="Claus Wendt" w:date="2020-09-01T10:19:00Z">
        <w:r w:rsidR="00981837" w:rsidRPr="006A56FF" w:rsidDel="00BF5BC0">
          <w:rPr>
            <w:lang w:val="en-US"/>
          </w:rPr>
          <w:delText xml:space="preserve">of </w:delText>
        </w:r>
      </w:del>
      <w:r w:rsidR="00981837" w:rsidRPr="006A56FF">
        <w:rPr>
          <w:lang w:val="en-US"/>
        </w:rPr>
        <w:t>private actors.</w:t>
      </w:r>
      <w:r w:rsidR="00A40F30">
        <w:rPr>
          <w:lang w:val="en-US"/>
        </w:rPr>
        <w:t xml:space="preserve"> Only </w:t>
      </w:r>
      <w:del w:id="304" w:author="Claus Wendt" w:date="2020-09-01T10:23:00Z">
        <w:r w:rsidR="00A40F30" w:rsidDel="008D5148">
          <w:rPr>
            <w:lang w:val="en-US"/>
          </w:rPr>
          <w:delText xml:space="preserve">those </w:delText>
        </w:r>
      </w:del>
      <w:r w:rsidR="00981837" w:rsidRPr="006A56FF">
        <w:rPr>
          <w:lang w:val="en-US"/>
        </w:rPr>
        <w:t xml:space="preserve">LTC typologies </w:t>
      </w:r>
      <w:ins w:id="305" w:author="Claus Wendt" w:date="2020-09-01T10:23:00Z">
        <w:r w:rsidR="008D5148">
          <w:rPr>
            <w:lang w:val="en-US"/>
          </w:rPr>
          <w:t xml:space="preserve">that </w:t>
        </w:r>
      </w:ins>
      <w:r w:rsidR="00981837" w:rsidRPr="006A56FF">
        <w:rPr>
          <w:lang w:val="en-US"/>
        </w:rPr>
        <w:t>specializ</w:t>
      </w:r>
      <w:ins w:id="306" w:author="Claus Wendt" w:date="2020-09-01T10:23:00Z">
        <w:r w:rsidR="008D5148">
          <w:rPr>
            <w:lang w:val="en-US"/>
          </w:rPr>
          <w:t>e</w:t>
        </w:r>
      </w:ins>
      <w:del w:id="307" w:author="Claus Wendt" w:date="2020-09-01T10:23:00Z">
        <w:r w:rsidR="00A40F30" w:rsidDel="008D5148">
          <w:rPr>
            <w:lang w:val="en-US"/>
          </w:rPr>
          <w:delText>ing</w:delText>
        </w:r>
      </w:del>
      <w:r w:rsidR="00981837" w:rsidRPr="006A56FF">
        <w:rPr>
          <w:lang w:val="en-US"/>
        </w:rPr>
        <w:t xml:space="preserve"> on specific aspects or tak</w:t>
      </w:r>
      <w:ins w:id="308" w:author="Claus Wendt" w:date="2020-09-01T10:24:00Z">
        <w:r w:rsidR="008D5148">
          <w:rPr>
            <w:lang w:val="en-US"/>
          </w:rPr>
          <w:t>e</w:t>
        </w:r>
      </w:ins>
      <w:del w:id="309" w:author="Claus Wendt" w:date="2020-09-01T10:24:00Z">
        <w:r w:rsidR="00981837" w:rsidRPr="006A56FF" w:rsidDel="008D5148">
          <w:rPr>
            <w:lang w:val="en-US"/>
          </w:rPr>
          <w:delText>ing</w:delText>
        </w:r>
      </w:del>
      <w:r w:rsidR="00981837" w:rsidRPr="006A56FF">
        <w:rPr>
          <w:lang w:val="en-US"/>
        </w:rPr>
        <w:t xml:space="preserve"> a broader view on social services</w:t>
      </w:r>
      <w:r w:rsidR="00A40F30">
        <w:rPr>
          <w:lang w:val="en-US"/>
        </w:rPr>
        <w:t>,</w:t>
      </w:r>
      <w:r w:rsidR="00981837" w:rsidRPr="006A56FF">
        <w:rPr>
          <w:lang w:val="en-US"/>
        </w:rPr>
        <w:t xml:space="preserve"> </w:t>
      </w:r>
      <w:ins w:id="310" w:author="Claus Wendt" w:date="2020-09-01T10:24:00Z">
        <w:r w:rsidR="00B57DF2">
          <w:rPr>
            <w:lang w:val="en-US"/>
          </w:rPr>
          <w:t xml:space="preserve">have </w:t>
        </w:r>
      </w:ins>
      <w:r w:rsidR="00981837" w:rsidRPr="006A56FF">
        <w:rPr>
          <w:lang w:val="en-US"/>
        </w:rPr>
        <w:t>integrate</w:t>
      </w:r>
      <w:ins w:id="311" w:author="Claus Wendt" w:date="2020-09-01T10:24:00Z">
        <w:r w:rsidR="00B57DF2">
          <w:rPr>
            <w:lang w:val="en-US"/>
          </w:rPr>
          <w:t>d</w:t>
        </w:r>
      </w:ins>
      <w:r w:rsidR="00981837" w:rsidRPr="006A56FF">
        <w:rPr>
          <w:lang w:val="en-US"/>
        </w:rPr>
        <w:t xml:space="preserve"> this dimension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ins w:id="312"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MjVkOGNmLWFlZjItNGEyYS04MGMzLWNmMGQ2MjY5M2IxOSIsIlJhbmdlTGVuZ3RoIjoxNiwiUmVmZXJlbmNlSWQiOiI4MTBjMDhkNy0wNzc3LTQ3MjctODM2MS0yZDljNjc0NmE2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pY2UiLCJMYXN0TmFtZSI6IkFuZGVyc29uIiwiUHJvdGVjdGVkIjpmYWxzZSwiU2V4IjoxLCJDcmVhdGVkQnkiOiJfbSIsIkNyZWF0ZWRPbiI6IjIwMTgtMTItMTJUMDk6NTg6MTMiLCJNb2RpZmllZEJ5IjoiX20iLCJJZCI6IjIwMzA4ZmYyLWNmOTMtNDE5My1hNWQ1LTIxZjgzM2JjMGZlMyIsIk1vZGlmaWVkT24iOiIyMDE4LTEyLTEyVDA5OjU4OjEzIiwiUHJvamVjdCI6eyIkaWQiOiI1IiwiJHR5cGUiOiJTd2lzc0FjYWRlbWljLkNpdGF2aS5Qcm9qZWN0LCBTd2lzc0FjYWRlbWljLkNpdGF2aSJ9fV0sIkNpdGF0aW9uS2V5VXBkYXRlVHlwZSI6MCwiQ29sbGFib3JhdG9ycyI6W10sIkRvaSI6IjEwLjEwMDcvczEyMDYyLTAxMi05MDYzLXk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czEyMDYyLTAxMi05MDYzLXkiLCJVcmlTdHJpbmciOiJodHRwczovL2RvaS5vcmcvMTAuMTAwNy9zMTIwNjItMDEyLTkwNjMte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wOTo1ODoxMCIsIk1vZGlmaWVkQnkiOiJfbSIsIklkIjoiZGU0ODM2YmItNDdlOC00ODgyLTkwNDEtMTZkMjZlODZhZjEwIiwiTW9kaWZpZWRPbiI6IjIwMTgtMTItMTJUMDk6NTg6MT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IyNjYyMDI1IiwiVXJpU3RyaW5nIjoiaHR0cDovL3d3dy5uY2JpLm5sbS5uaWguZ292L3B1Ym1lZC8yMjY2MjA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OS0wMlQxMzo0MjoxN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S4wLjAifQ==}</w:instrText>
            </w:r>
          </w:ins>
          <w:del w:id="313" w:author="Mareike Ariaans" w:date="2020-09-02T17:14:00Z">
            <w:r w:rsidR="006C3A49" w:rsidDel="00D76058">
              <w:rPr>
                <w:lang w:val="en-US"/>
              </w:rPr>
              <w:del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delInstrText>
            </w:r>
          </w:del>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w:t>
      </w:r>
      <w:ins w:id="314" w:author="Claus Wendt" w:date="2020-09-01T10:24:00Z">
        <w:r w:rsidR="00B57DF2">
          <w:rPr>
            <w:lang w:val="en-US"/>
          </w:rPr>
          <w:t xml:space="preserve">focusing on </w:t>
        </w:r>
      </w:ins>
      <w:r w:rsidR="00981837" w:rsidRPr="006A56FF">
        <w:rPr>
          <w:lang w:val="en-US"/>
        </w:rPr>
        <w:t xml:space="preserve">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ins w:id="315"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jU4OGJmLWY3NWEtNDMyNy1iNThhLWJlMmY5NThhOTZjNiIsIlJhbmdlTGVuZ3RoIjoyOCwiUmVmZXJlbmNlSWQiOiJlNjQzNWNhMy1kYzg0LTQzYjUtYTUzZS1jZmZkOGMwM2FlN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CZXR0aW8iLCJQcm90ZWN0ZWQiOmZhbHNlLCJTZXgiOjEsIkNyZWF0ZWRCeSI6Il9tIiwiQ3JlYXRlZE9uIjoiMjAxOC0xMi0xMlQxMDowMjoyOSIsIk1vZGlmaWVkQnkiOiJfbSIsIklkIjoiNzM2NmI1ZGMtYTExMC00Yjc4LTgwNDEtYjA4YTUxYWUxNWU0IiwiTW9kaWZpZWRPbiI6IjIwMTgtMTItMTJUMTA6MDI6MjkiLCJQcm9qZWN0Ijp7IiRpZCI6IjUiLCIkdHlwZSI6IlN3aXNzQWNhZGVtaWMuQ2l0YXZpLlByb2plY3QsIFN3aXNzQWNhZGVtaWMuQ2l0YXZpIn19LHsiJGlkIjoiNiIsIiR0eXBlIjoiU3dpc3NBY2FkZW1pYy5DaXRhdmkuUGVyc29uLCBTd2lzc0FjYWRlbWljLkNpdGF2a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MzU0NTcwMDQyMDAwMTk4MjQ1IiwiVXJpU3RyaW5nIjoiaHR0cHM6Ly9kb2kub3JnLzEwLjEwODAvMTM1NDU3MDA0MjAwMDE5ODI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VyaW9kaWNhbCI6eyIkaWQiOiIxMCIsIiR0eXBlIjoiU3dpc3NBY2FkZW1pYy5DaXRhdmkuUGVyaW9kaWNhbCwgU3dpc3NBY2FkZW1pYy5DaXRhdmk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S4wLjAifQ==}</w:instrText>
            </w:r>
          </w:ins>
          <w:del w:id="316" w:author="Mareike Ariaans" w:date="2020-09-02T17:14:00Z">
            <w:r w:rsidR="006E36CF" w:rsidDel="00D76058">
              <w:rPr>
                <w:lang w:val="en-US"/>
              </w:rPr>
              <w:del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delInstrText>
            </w:r>
          </w:del>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ins w:id="317"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NTgzMjUwLTQ3NTQtNGJmOS05Yzg5LTNlMTc3NzQxOTFjYSIsIlJhbmdlTGVuZ3RoIjoxOCwiUmVmZXJlbmNlSWQiOiJiYTA5NDY2YS03NmViLTQ5NzUtODg5Mi05ZjcyMjNiZWJiN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aWQiOiI1IiwiJHR5cGUiOiJTd2lzc0FjYWRlbWljLkNpdGF2aS5Qcm9qZWN0LCBTd2lzc0FjYWRlbWljLkNpdGF2a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c3LzA5NTg5Mjg3MTE0MzM2NTQiLCJVcmlTdHJpbmciOiJodHRwczovL2RvaS5vcmcvMTAuMTE3Ny8wOTU4OTI4NzExNDMzNjU0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aWQiOiI5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41LjAuMCJ9}</w:instrText>
            </w:r>
          </w:ins>
          <w:del w:id="318" w:author="Mareike Ariaans" w:date="2020-09-02T17:14:00Z">
            <w:r w:rsidR="006E36CF" w:rsidDel="00D76058">
              <w:rPr>
                <w:lang w:val="en-US"/>
              </w:rPr>
              <w:del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delInstrText>
            </w:r>
          </w:del>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ins w:id="319"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zM3YTAyLTI1NzktNGQwNS1hOTg3LTcyYTdmNzY4NDUyZiIsIlJhbmdlTGVuZ3RoIjoyNSwiUmVmZXJlbmNlSWQiOiJhNDgzNmRhZS02OGQ5LTRkNzQtODYxNi1kMTNmYjAyMDdm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GlkIjoiNSIsIiR0eXBlIjoiU3dpc3NBY2FkZW1pYy5DaXRhdmkuUHJvamVjdCwgU3dpc3NBY2FkZW1pYy5DaXRhdmkifX0seyIkaWQiOiI2IiwiJHR5cGUiOiJTd2lzc0FjYWRlbWljLkNpdGF2aS5QZXJzb24sIFN3aXNzQWNhZGVtaWMuQ2l0YXZp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TA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iR0eXBlIjoiU3dpc3NBY2FkZW1pYy5DaXRhdmkuQ2l0YXRpb25zLldvcmRQbGFjZWhvbGRlckVudHJ5LCBTd2lzc0FjYWRlbWljLkNpdGF2aSIsIklkIjoiNmJiNjYwMTMtM2E4Yi00YzIwLTk5NTgtNjBlY2IwZjI0NTkxIiwiUmFuZ2VTdGFydCI6MjUsIlJhbmdlTGVuZ3RoIjoxOCwiUmVmZXJlbmNlSWQiOiIwYWE0OWMxNS04NDg5LTQwYTUtOWVmZi00YzY1NmZiODM2Mzg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UuMC4wIn0=}</w:instrText>
            </w:r>
          </w:ins>
          <w:del w:id="320" w:author="Mareike Ariaans" w:date="2020-09-02T17:14:00Z">
            <w:r w:rsidR="006E36CF" w:rsidDel="00D76058">
              <w:rPr>
                <w:lang w:val="en-US"/>
              </w:rPr>
              <w:del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delInstrText>
            </w:r>
          </w:del>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del w:id="321" w:author="Claus Wendt" w:date="2020-09-01T10:25:00Z">
        <w:r w:rsidR="006D0C8F" w:rsidDel="00B57DF2">
          <w:rPr>
            <w:lang w:val="en-US"/>
          </w:rPr>
          <w:delText>or</w:delText>
        </w:r>
        <w:r w:rsidR="00981837" w:rsidRPr="006A56FF" w:rsidDel="00B57DF2">
          <w:rPr>
            <w:lang w:val="en-US"/>
          </w:rPr>
          <w:delText xml:space="preserve"> </w:delText>
        </w:r>
      </w:del>
      <w:ins w:id="322" w:author="Claus Wendt" w:date="2020-09-01T10:25:00Z">
        <w:r w:rsidR="00B57DF2">
          <w:rPr>
            <w:lang w:val="en-US"/>
          </w:rPr>
          <w:t xml:space="preserve">and </w:t>
        </w:r>
      </w:ins>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ins w:id="323"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zZlMjBiLWNkOGQtNDI4Mi1hMjU4LTViMTBhZmJmMmZiNCIsIlJhbmdlTGVuZ3RoIjoyNSwiUmVmZXJlbmNlSWQiOiJhNDgzNmRhZS02OGQ5LTRkNzQtODYxNi1kMTNmYjAyMDdm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GlkIjoiNSIsIiR0eXBlIjoiU3dpc3NBY2FkZW1pYy5DaXRhdmkuUHJvamVjdCwgU3dpc3NBY2FkZW1pYy5DaXRhdmkifX0seyIkaWQiOiI2IiwiJHR5cGUiOiJTd2lzc0FjYWRlbWljLkNpdGF2aS5QZXJzb24sIFN3aXNzQWNhZGVtaWMuQ2l0YXZp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TA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iR0eXBlIjoiU3dpc3NBY2FkZW1pYy5DaXRhdmkuQ2l0YXRpb25zLldvcmRQbGFjZWhvbGRlckVudHJ5LCBTd2lzc0FjYWRlbWljLkNpdGF2aSIsIklkIjoiMGFkMzUyMDMtNzc3NS00ODgwLTkwNDMtMTlmYzhmOTA2MDRhIiwiUmFuZ2VTdGFydCI6MjUsIlJhbmdlTGVuZ3RoIjoxOCwiUmVmZXJlbmNlSWQiOiIwYWE0OWMxNS04NDg5LTQwYTUtOWVmZi00YzY1NmZiODM2Mzg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UuMC4wIn0=}</w:instrText>
            </w:r>
          </w:ins>
          <w:del w:id="324" w:author="Mareike Ariaans" w:date="2020-09-02T17:14:00Z">
            <w:r w:rsidR="006E36CF" w:rsidDel="00D76058">
              <w:rPr>
                <w:lang w:val="en-US"/>
              </w:rPr>
              <w:del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delInstrText>
            </w:r>
          </w:del>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3C4F7E80" w14:textId="0F4CAB30" w:rsidR="00981837" w:rsidRPr="00981837" w:rsidDel="00B57DF2" w:rsidRDefault="00981837" w:rsidP="00C3311E">
      <w:pPr>
        <w:pStyle w:val="berschrift3"/>
        <w:rPr>
          <w:del w:id="325" w:author="Claus Wendt" w:date="2020-09-01T10:25:00Z"/>
          <w:lang w:val="en-US"/>
        </w:rPr>
      </w:pPr>
      <w:del w:id="326" w:author="Claus Wendt" w:date="2020-09-01T10:25:00Z">
        <w:r w:rsidRPr="00981837" w:rsidDel="00B57DF2">
          <w:rPr>
            <w:lang w:val="en-US"/>
          </w:rPr>
          <w:delText>I</w:delText>
        </w:r>
        <w:r w:rsidR="00A40F30" w:rsidDel="00B57DF2">
          <w:rPr>
            <w:lang w:val="en-US"/>
          </w:rPr>
          <w:delText>II</w:delText>
        </w:r>
        <w:r w:rsidRPr="00981837" w:rsidDel="00B57DF2">
          <w:rPr>
            <w:lang w:val="en-US"/>
          </w:rPr>
          <w:delText>. Access regulation</w:delText>
        </w:r>
      </w:del>
    </w:p>
    <w:p w14:paraId="6CE852C5" w14:textId="0E120506" w:rsidR="00C9734F" w:rsidRPr="006A56FF" w:rsidRDefault="00B57DF2" w:rsidP="00180D20">
      <w:pPr>
        <w:pStyle w:val="02FlietextEinzug"/>
        <w:ind w:firstLine="0"/>
        <w:rPr>
          <w:lang w:val="en-US"/>
        </w:rPr>
      </w:pPr>
      <w:ins w:id="327" w:author="Claus Wendt" w:date="2020-09-01T10:25:00Z">
        <w:r w:rsidRPr="00B57DF2">
          <w:rPr>
            <w:u w:val="single"/>
            <w:lang w:val="en-US"/>
            <w:rPrChange w:id="328" w:author="Claus Wendt" w:date="2020-09-01T10:25:00Z">
              <w:rPr>
                <w:lang w:val="en-US"/>
              </w:rPr>
            </w:rPrChange>
          </w:rPr>
          <w:t>III. Access regulation:</w:t>
        </w:r>
        <w:r>
          <w:rPr>
            <w:lang w:val="en-US"/>
          </w:rPr>
          <w:t xml:space="preserve"> </w:t>
        </w:r>
      </w:ins>
      <w:r w:rsidR="00952423" w:rsidRPr="00981837">
        <w:rPr>
          <w:lang w:val="en-US"/>
        </w:rPr>
        <w:t xml:space="preserve">Restrictions in </w:t>
      </w:r>
      <w:r w:rsidR="00952423">
        <w:rPr>
          <w:lang w:val="en-US"/>
        </w:rPr>
        <w:t>LTC</w:t>
      </w:r>
      <w:r w:rsidR="00952423" w:rsidRPr="00981837">
        <w:rPr>
          <w:lang w:val="en-US"/>
        </w:rPr>
        <w:t xml:space="preserve"> systems may pose barriers especially for lower social status groups to access care. Common barriers are means-testing of benefits and limitations of choice</w:t>
      </w:r>
      <w:r w:rsidR="00952423">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sidR="00952423">
            <w:rPr>
              <w:noProof/>
              <w:lang w:val="en-US"/>
            </w:rPr>
            <w:fldChar w:fldCharType="begin"/>
          </w:r>
          <w:ins w:id="329"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jY3ZDEzLTYwZGYtNDBiMi1hNDkyLTJmNTc1ODBjZDFjYiIsIlJhbmdlTGVuZ3RoIjoxOCwiUmVmZXJlbmNlSWQiOiJhODU4ZDQwYy0xMWY5LTRkNDYtOWMwMS1jNWE5ZTAxNTRhY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TM1NTgxOTYxNTU3NTA4MCIsIlVyaVN0cmluZyI6Imh0dHBzOi8vZG9pLm9yZy8xMC4xMTc3LzEzNTU4MTk2MTU1NzUwOD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ZUMDk6NTE6MDYiLCJNb2RpZmllZEJ5IjoiX01hcmVpa2UgQXJpYWFucyIsIklkIjoiMzIwYTY3MDEtMjM2Ni00MDBhLWFiYmItMzdjMDAwZDI5MDYxIiwiTW9kaWZpZWRPbiI6IjIwMjAtMDctMDZUMDk6NTE6MD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NTc3MDAyMCIsIlVyaVN0cmluZyI6Imh0dHA6Ly93d3cubmNiaS5ubG0ubmloLmdvdi9wdWJtZWQvMjU3NzAwMj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ktMDJUMTM6NDI6MTYiLCJQcm9qZWN0Ijp7IiRyZWYiOiI1In19LCJVc2VOdW1iZXJpbmdUeXBlT2ZQYXJlbnREb2N1bWVudCI6ZmFsc2V9LHsiJGlkIjoiMTkiLCIkdHlwZSI6IlN3aXNzQWNhZGVtaWMuQ2l0YXZpLkNpdGF0aW9ucy5Xb3JkUGxhY2Vob2xkZXJFbnRyeSwgU3dpc3NBY2FkZW1pYy5DaXRhdmkiLCJJZCI6IjVjNTBkNjg5LWFhZjktNDhjOS05OTc2LTRlNDFjMGNhN2M5MiIsIlJhbmdlU3RhcnQiOjE4LCJSYW5nZUxlbmd0aCI6MjMsIlJlZmVyZW5jZUlkIjoiMGI2YTE0MmUtOTAyMy00YmMxLTgxNTYtZjRlN2IyNTY2MzY5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I2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yNy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yOCIsIkNvdW50IjoxLCJUZXh0VW5pdHMiOlt7IiRpZCI6IjI5IiwiRm9udFN0eWxlIjp7IiRpZCI6IjMwIiwiTmV1dHJhbCI6dHJ1ZX0sIlJlYWRpbmdPcmRlciI6MSwiVGV4dCI6IihCYWt4IGV0IGFsLiwgMjAxNTsgQ29sb21ibyBldCBhbC4sIDIwMTEpIn1dfSwiVGFnIjoiQ2l0YXZpUGxhY2Vob2xkZXIjZDVhMjlhNzktMGYzZS00MzUxLWJmMGEtZDkwNjBmOGVmYmQyIiwiVGV4dCI6IihCYWt4IGV0IGFsLiwgMjAxNTsgQ29sb21ibyBldCBhbC4sIDIwMTEpIiwiV0FJVmVyc2lvbiI6IjYuNS4wLjAifQ==}</w:instrText>
            </w:r>
          </w:ins>
          <w:del w:id="330" w:author="Mareike Ariaans" w:date="2020-09-02T17:14:00Z">
            <w:r w:rsidR="006C3A49" w:rsidDel="00D76058">
              <w:rPr>
                <w:noProof/>
                <w:lang w:val="en-US"/>
              </w:rPr>
              <w:del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delInstrText>
            </w:r>
          </w:del>
          <w:r w:rsidR="00952423">
            <w:rPr>
              <w:noProof/>
              <w:lang w:val="en-US"/>
            </w:rPr>
            <w:fldChar w:fldCharType="separate"/>
          </w:r>
          <w:r w:rsidR="000B0433">
            <w:rPr>
              <w:noProof/>
              <w:lang w:val="en-US"/>
            </w:rPr>
            <w:t>(Bakx et al., 2015; Colombo et al., 2011)</w:t>
          </w:r>
          <w:r w:rsidR="00952423">
            <w:rPr>
              <w:noProof/>
              <w:lang w:val="en-US"/>
            </w:rPr>
            <w:fldChar w:fldCharType="end"/>
          </w:r>
        </w:sdtContent>
      </w:sdt>
      <w:r w:rsidR="00952423" w:rsidRPr="00981837">
        <w:rPr>
          <w:lang w:val="en-US"/>
        </w:rPr>
        <w:t>.</w:t>
      </w:r>
      <w:r w:rsidR="00952423" w:rsidRPr="00952423">
        <w:rPr>
          <w:lang w:val="en-US"/>
        </w:rPr>
        <w:t xml:space="preserve"> </w:t>
      </w:r>
      <w:del w:id="331" w:author="Claus Wendt" w:date="2020-09-01T10:27:00Z">
        <w:r w:rsidR="005F6D29" w:rsidRPr="005E05FB" w:rsidDel="00B57DF2">
          <w:rPr>
            <w:lang w:val="en-US"/>
          </w:rPr>
          <w:delText xml:space="preserve">This </w:delText>
        </w:r>
      </w:del>
      <w:ins w:id="332" w:author="Claus Wendt" w:date="2020-09-01T10:27:00Z">
        <w:r>
          <w:rPr>
            <w:lang w:val="en-US"/>
          </w:rPr>
          <w:t>The</w:t>
        </w:r>
        <w:r w:rsidRPr="005E05FB">
          <w:rPr>
            <w:lang w:val="en-US"/>
          </w:rPr>
          <w:t xml:space="preserve"> </w:t>
        </w:r>
      </w:ins>
      <w:r w:rsidR="005F6D29" w:rsidRPr="005E05FB">
        <w:rPr>
          <w:lang w:val="en-US"/>
        </w:rPr>
        <w:t xml:space="preserve">access dimension has been </w:t>
      </w:r>
      <w:del w:id="333" w:author="Claus Wendt" w:date="2020-09-01T10:27:00Z">
        <w:r w:rsidR="005F6D29" w:rsidRPr="005E05FB" w:rsidDel="00B57DF2">
          <w:rPr>
            <w:lang w:val="en-US"/>
          </w:rPr>
          <w:delText xml:space="preserve">proven of </w:delText>
        </w:r>
      </w:del>
      <w:r w:rsidR="005F6D29" w:rsidRPr="005E05FB">
        <w:rPr>
          <w:lang w:val="en-US"/>
        </w:rPr>
        <w:t>high</w:t>
      </w:r>
      <w:ins w:id="334" w:author="Claus Wendt" w:date="2020-09-01T10:27:00Z">
        <w:r>
          <w:rPr>
            <w:lang w:val="en-US"/>
          </w:rPr>
          <w:t>ly</w:t>
        </w:r>
      </w:ins>
      <w:r w:rsidR="005F6D29" w:rsidRPr="005E05FB">
        <w:rPr>
          <w:lang w:val="en-US"/>
        </w:rPr>
        <w:t xml:space="preserve"> relevan</w:t>
      </w:r>
      <w:ins w:id="335" w:author="Claus Wendt" w:date="2020-09-01T10:27:00Z">
        <w:r>
          <w:rPr>
            <w:lang w:val="en-US"/>
          </w:rPr>
          <w:t>t in</w:t>
        </w:r>
      </w:ins>
      <w:ins w:id="336" w:author="Claus Wendt" w:date="2020-09-01T10:28:00Z">
        <w:r>
          <w:rPr>
            <w:lang w:val="en-US"/>
          </w:rPr>
          <w:t xml:space="preserve"> the development of </w:t>
        </w:r>
      </w:ins>
      <w:del w:id="337" w:author="Claus Wendt" w:date="2020-09-01T10:28:00Z">
        <w:r w:rsidR="005F6D29" w:rsidRPr="005E05FB" w:rsidDel="00B57DF2">
          <w:rPr>
            <w:lang w:val="en-US"/>
          </w:rPr>
          <w:delText xml:space="preserve">ce for </w:delText>
        </w:r>
      </w:del>
      <w:r w:rsidR="005F6D29" w:rsidRPr="005E05FB">
        <w:rPr>
          <w:lang w:val="en-US"/>
        </w:rPr>
        <w:t xml:space="preserve">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ins w:id="338"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ZDRiYTQ1LTUyMWUtNDIxMC1hNzc0LTAzYjViMGYwYTg4YSIsIlJhbmdlTGVuZ3RoIjoxNSwiUmVmZXJlbmNlSWQiOiIxYmYzNDY4Ny1hMTZmLTQyZjYtODEyMS1jMGJmNGIyZjkz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XSwiQ2l0YXRpb25LZXlVcGRhdGVUeXBlIjowLCJDb2xsYWJvcmF0b3JzIjpbXSwiRG9pIjoiMTAuMTE3Ny8wOTU4OTI4NzA5MzUyNDA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wOTM1MjQwNiIsIlVyaVN0cmluZyI6Imh0dHBzOi8vZG9pLm9yZy8xMC4xMTc3LzA5NTg5Mjg3MDkzNTI0MD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To1MSIsIk1vZGlmaWVkQnkiOiJfTWFyZWlrZSBBcmlhYW5zIiwiSWQiOiI3NDg2ZGNiNC1lODY2LTRmNmMtYTYyNC1mNDRiZjM2NjAxNjciLCJNb2RpZmllZE9uIjoiMjAxOS0wNi0xNFQxMToxNjowMi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5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JUMTM6NDI6MTY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YyZjBiZDBlLWRmOTQtNDViMy04N2FhLTNhMTUzZDQ2NTk5OSIsIlRleHQiOiIoUmVpYmxpbmcsIDIwMTA7IFJlaWJsaW5nIGV0IGFsLiwgMjAxOSkiLCJXQUlWZXJzaW9uIjoiNi41LjAuMCJ9}</w:instrText>
            </w:r>
          </w:ins>
          <w:del w:id="339" w:author="Mareike Ariaans" w:date="2020-09-02T17:14:00Z">
            <w:r w:rsidR="006C3A49" w:rsidDel="00D76058">
              <w:rPr>
                <w:lang w:val="en-US"/>
              </w:rPr>
              <w:del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delInstrText>
            </w:r>
          </w:del>
          <w:r w:rsidR="005F6D29" w:rsidRPr="005E05FB">
            <w:rPr>
              <w:lang w:val="en-US"/>
            </w:rPr>
            <w:fldChar w:fldCharType="separate"/>
          </w:r>
          <w:r w:rsidR="000B0433">
            <w:rPr>
              <w:lang w:val="en-US"/>
            </w:rPr>
            <w:t>(</w:t>
          </w:r>
          <w:ins w:id="340" w:author="Claus Wendt" w:date="2020-09-01T10:28:00Z">
            <w:r>
              <w:rPr>
                <w:lang w:val="en-US"/>
              </w:rPr>
              <w:t xml:space="preserve">Wendt, 2009; </w:t>
            </w:r>
          </w:ins>
          <w:r w:rsidR="000B0433">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w:t>
      </w:r>
      <w:r w:rsidR="005F6D29" w:rsidRPr="005E05FB">
        <w:rPr>
          <w:lang w:val="en-US"/>
        </w:rPr>
        <w:lastRenderedPageBreak/>
        <w:t>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ins w:id="341" w:author="Claus Wendt" w:date="2020-09-01T10:28:00Z">
        <w:r>
          <w:rPr>
            <w:lang w:val="en-US"/>
          </w:rPr>
          <w:t>(Kraus et al. 2010)</w:t>
        </w:r>
      </w:ins>
      <w:del w:id="342" w:author="Claus Wendt" w:date="2020-09-01T10:29:00Z">
        <w:r w:rsidR="005F6D29" w:rsidRPr="005E05FB" w:rsidDel="00B57DF2">
          <w:rPr>
            <w:lang w:val="en-US"/>
          </w:rPr>
          <w:delText xml:space="preserve">in </w:delText>
        </w:r>
      </w:del>
      <w:customXmlDelRangeStart w:id="343" w:author="Claus Wendt" w:date="2020-09-01T10:29:00Z"/>
      <w:sdt>
        <w:sdtPr>
          <w:rPr>
            <w:lang w:val="en-US"/>
          </w:rPr>
          <w:alias w:val="Don't edit this field"/>
          <w:tag w:val="CitaviPlaceholder#808dfd40-a0a4-4d26-8976-7ed4f92f59aa"/>
          <w:id w:val="-1249414639"/>
          <w:placeholder>
            <w:docPart w:val="6B2D75D8747441FCBC779C31018E6055"/>
          </w:placeholder>
        </w:sdtPr>
        <w:sdtEndPr/>
        <w:sdtContent>
          <w:customXmlDelRangeEnd w:id="343"/>
          <w:del w:id="344" w:author="Claus Wendt" w:date="2020-09-01T10:29:00Z">
            <w:r w:rsidR="005F6D29" w:rsidRPr="005E05FB" w:rsidDel="00B57DF2">
              <w:rPr>
                <w:lang w:val="en-US"/>
              </w:rPr>
              <w:fldChar w:fldCharType="begin"/>
            </w:r>
          </w:del>
          <w:ins w:id="345"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U4YjcyNzBjLWY4MDEtNDJkYS05MDBiLTUwYTliODE2ODFmZSIsIkVudHJpZXMiOlt7IiRpZCI6IjIiLCIkdHlwZSI6IlN3aXNzQWNhZGVtaWMuQ2l0YXZpLkNpdGF0aW9ucy5Xb3JkUGxhY2Vob2xkZXJFbnRyeSwgU3dpc3NBY2FkZW1pYy5DaXRhdmkiLCJJZCI6Ijg5OTJhZTY3LTcxOWItNDVkNS04NTk3LTdlMmYxZmZmYjIyNSIsIlJhbmdlTGVuZ3RoIjoxNCwiUmVmZXJlbmNlSWQiOiI0YTgzMWMzNC03NmE3LTRlMmItOTk1Ni1lYTExZjY2NTE2ODA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LCIkdHlwZSI6IlN3aXNzQWNhZGVtaWMuQ2l0YXZpLlByb2plY3QsIFN3aXNzQWNhZGVtaWMuQ2l0YXZpIn19LHsiJGlkIjoi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4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T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41LjAuMCJ9}</w:instrText>
            </w:r>
          </w:ins>
          <w:del w:id="346" w:author="Mareike Ariaans" w:date="2020-09-02T17:14:00Z">
            <w:r w:rsidR="005F6D29" w:rsidDel="00D76058">
              <w:rPr>
                <w:lang w:val="en-US"/>
              </w:rPr>
              <w:del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delInstrText>
            </w:r>
          </w:del>
          <w:del w:id="347" w:author="Claus Wendt" w:date="2020-09-01T10:29:00Z">
            <w:r w:rsidR="005F6D29" w:rsidRPr="005E05FB" w:rsidDel="00B57DF2">
              <w:rPr>
                <w:lang w:val="en-US"/>
              </w:rPr>
              <w:fldChar w:fldCharType="separate"/>
            </w:r>
            <w:r w:rsidR="000B0433" w:rsidDel="00B57DF2">
              <w:rPr>
                <w:lang w:val="en-US"/>
              </w:rPr>
              <w:delText>Kraus et al.'s</w:delText>
            </w:r>
            <w:r w:rsidR="005F6D29" w:rsidRPr="005E05FB" w:rsidDel="00B57DF2">
              <w:rPr>
                <w:lang w:val="en-US"/>
              </w:rPr>
              <w:fldChar w:fldCharType="end"/>
            </w:r>
          </w:del>
          <w:customXmlDelRangeStart w:id="348" w:author="Claus Wendt" w:date="2020-09-01T10:29:00Z"/>
        </w:sdtContent>
      </w:sdt>
      <w:customXmlDelRangeEnd w:id="348"/>
      <w:del w:id="349" w:author="Claus Wendt" w:date="2020-09-01T10:29:00Z">
        <w:r w:rsidR="005F6D29" w:rsidRPr="005E05FB" w:rsidDel="00B57DF2">
          <w:rPr>
            <w:lang w:val="en-US"/>
          </w:rPr>
          <w:delText xml:space="preserve"> </w:delText>
        </w:r>
      </w:del>
      <w:customXmlDelRangeStart w:id="350" w:author="Claus Wendt" w:date="2020-09-01T10:29:00Z"/>
      <w:sdt>
        <w:sdtPr>
          <w:rPr>
            <w:lang w:val="en-US"/>
          </w:rPr>
          <w:alias w:val="Don't edit this field"/>
          <w:tag w:val="CitaviPlaceholder#3841fbdc-615c-4153-b753-4f874dc78fd3"/>
          <w:id w:val="1645777835"/>
          <w:placeholder>
            <w:docPart w:val="6B2D75D8747441FCBC779C31018E6055"/>
          </w:placeholder>
        </w:sdtPr>
        <w:sdtEndPr/>
        <w:sdtContent>
          <w:customXmlDelRangeEnd w:id="350"/>
          <w:del w:id="351" w:author="Claus Wendt" w:date="2020-09-01T10:29:00Z">
            <w:r w:rsidR="005F6D29" w:rsidRPr="005E05FB" w:rsidDel="00B57DF2">
              <w:rPr>
                <w:lang w:val="en-US"/>
              </w:rPr>
              <w:fldChar w:fldCharType="begin"/>
            </w:r>
          </w:del>
          <w:ins w:id="352"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2FkOTBlMTJkLTBkZTUtNDMxOS1iMmRhLWU4ZWY0NDBjZWQ3YiIsIkVudHJpZXMiOlt7IiRpZCI6IjIiLCIkdHlwZSI6IlN3aXNzQWNhZGVtaWMuQ2l0YXZpLkNpdGF0aW9ucy5Xb3JkUGxhY2Vob2xkZXJFbnRyeSwgU3dpc3NBY2FkZW1pYy5DaXRhdmkiLCJJZCI6IjA3NWE3YmIwLTRlNjUtNDc2Ny04MmEwLWI2NTcxYmFlMTRmMSIsIlJhbmdlTGVuZ3RoIjo2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41LjAuMCJ9}</w:instrText>
            </w:r>
          </w:ins>
          <w:del w:id="353" w:author="Mareike Ariaans" w:date="2020-09-02T17:14:00Z">
            <w:r w:rsidR="005F6D29" w:rsidDel="00D76058">
              <w:rPr>
                <w:lang w:val="en-US"/>
              </w:rPr>
              <w:del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delInstrText>
            </w:r>
          </w:del>
          <w:del w:id="354" w:author="Claus Wendt" w:date="2020-09-01T10:29:00Z">
            <w:r w:rsidR="005F6D29" w:rsidRPr="005E05FB" w:rsidDel="00B57DF2">
              <w:rPr>
                <w:lang w:val="en-US"/>
              </w:rPr>
              <w:fldChar w:fldCharType="separate"/>
            </w:r>
            <w:r w:rsidR="000B0433" w:rsidDel="00B57DF2">
              <w:rPr>
                <w:lang w:val="en-US"/>
              </w:rPr>
              <w:delText>(2010)</w:delText>
            </w:r>
            <w:r w:rsidR="005F6D29" w:rsidRPr="005E05FB" w:rsidDel="00B57DF2">
              <w:rPr>
                <w:lang w:val="en-US"/>
              </w:rPr>
              <w:fldChar w:fldCharType="end"/>
            </w:r>
          </w:del>
          <w:customXmlDelRangeStart w:id="355" w:author="Claus Wendt" w:date="2020-09-01T10:29:00Z"/>
        </w:sdtContent>
      </w:sdt>
      <w:customXmlDelRangeEnd w:id="355"/>
      <w:del w:id="356" w:author="Claus Wendt" w:date="2020-09-01T10:29:00Z">
        <w:r w:rsidR="005F6D29" w:rsidRPr="005E05FB" w:rsidDel="00B57DF2">
          <w:rPr>
            <w:lang w:val="en-US"/>
          </w:rPr>
          <w:delText xml:space="preserve"> typology</w:delText>
        </w:r>
      </w:del>
      <w:r w:rsidR="005F6D29" w:rsidRPr="005E05FB">
        <w:rPr>
          <w:lang w:val="en-US"/>
        </w:rPr>
        <w:t>.</w:t>
      </w:r>
    </w:p>
    <w:p w14:paraId="74595C0A" w14:textId="49176E08" w:rsidR="00A40F30" w:rsidRPr="00981837" w:rsidDel="00B57DF2" w:rsidRDefault="00A40F30" w:rsidP="00A40F30">
      <w:pPr>
        <w:pStyle w:val="berschrift3"/>
        <w:rPr>
          <w:del w:id="357" w:author="Claus Wendt" w:date="2020-09-01T10:29:00Z"/>
          <w:lang w:val="en-US"/>
        </w:rPr>
      </w:pPr>
      <w:del w:id="358" w:author="Claus Wendt" w:date="2020-09-01T10:29:00Z">
        <w:r w:rsidRPr="00981837" w:rsidDel="00B57DF2">
          <w:rPr>
            <w:lang w:val="en-US"/>
          </w:rPr>
          <w:delText>I</w:delText>
        </w:r>
        <w:r w:rsidDel="00B57DF2">
          <w:rPr>
            <w:lang w:val="en-US"/>
          </w:rPr>
          <w:delText>V</w:delText>
        </w:r>
        <w:r w:rsidRPr="00981837" w:rsidDel="00B57DF2">
          <w:rPr>
            <w:lang w:val="en-US"/>
          </w:rPr>
          <w:delText>. Performance</w:delText>
        </w:r>
      </w:del>
    </w:p>
    <w:p w14:paraId="232CEB2A" w14:textId="47A4EDA8" w:rsidR="00A40F30" w:rsidRPr="00981837" w:rsidRDefault="00B57DF2" w:rsidP="00A40F30">
      <w:pPr>
        <w:pStyle w:val="02Flietext"/>
        <w:rPr>
          <w:lang w:val="en-US"/>
        </w:rPr>
      </w:pPr>
      <w:ins w:id="359" w:author="Claus Wendt" w:date="2020-09-01T10:29:00Z">
        <w:r w:rsidRPr="00B57DF2">
          <w:rPr>
            <w:u w:val="single"/>
            <w:lang w:val="en-US"/>
            <w:rPrChange w:id="360" w:author="Claus Wendt" w:date="2020-09-01T10:29:00Z">
              <w:rPr>
                <w:lang w:val="en-US"/>
              </w:rPr>
            </w:rPrChange>
          </w:rPr>
          <w:t>IV. Performance:</w:t>
        </w:r>
        <w:r>
          <w:rPr>
            <w:lang w:val="en-US"/>
          </w:rPr>
          <w:t xml:space="preserve"> </w:t>
        </w:r>
      </w:ins>
      <w:del w:id="361" w:author="Claus Wendt" w:date="2020-09-01T10:30:00Z">
        <w:r w:rsidR="00A40F30" w:rsidRPr="00981837" w:rsidDel="00B57DF2">
          <w:rPr>
            <w:lang w:val="en-US"/>
          </w:rPr>
          <w:delText>Measuring t</w:delText>
        </w:r>
      </w:del>
      <w:ins w:id="362" w:author="Claus Wendt" w:date="2020-09-01T10:30:00Z">
        <w:r>
          <w:rPr>
            <w:lang w:val="en-US"/>
          </w:rPr>
          <w:t>T</w:t>
        </w:r>
      </w:ins>
      <w:r w:rsidR="00A40F30" w:rsidRPr="00981837">
        <w:rPr>
          <w:lang w:val="en-US"/>
        </w:rPr>
        <w:t xml:space="preserve">he performance of LTC systems </w:t>
      </w:r>
      <w:ins w:id="363" w:author="Claus Wendt" w:date="2020-09-01T10:30:00Z">
        <w:r>
          <w:rPr>
            <w:lang w:val="en-US"/>
          </w:rPr>
          <w:t xml:space="preserve">has so far hardly been </w:t>
        </w:r>
      </w:ins>
      <w:ins w:id="364" w:author="Claus Wendt" w:date="2020-09-01T10:32:00Z">
        <w:r>
          <w:rPr>
            <w:lang w:val="en-US"/>
          </w:rPr>
          <w:t>studied</w:t>
        </w:r>
      </w:ins>
      <w:ins w:id="365" w:author="Claus Wendt" w:date="2020-09-01T10:30:00Z">
        <w:r>
          <w:rPr>
            <w:lang w:val="en-US"/>
          </w:rPr>
          <w:t xml:space="preserve"> in </w:t>
        </w:r>
      </w:ins>
      <w:del w:id="366" w:author="Claus Wendt" w:date="2020-09-01T10:30:00Z">
        <w:r w:rsidR="00A40F30" w:rsidRPr="00981837" w:rsidDel="00B57DF2">
          <w:rPr>
            <w:lang w:val="en-US"/>
          </w:rPr>
          <w:delText xml:space="preserve">is especially on an </w:delText>
        </w:r>
      </w:del>
      <w:r w:rsidR="00A40F30" w:rsidRPr="00981837">
        <w:rPr>
          <w:lang w:val="en-US"/>
        </w:rPr>
        <w:t>international</w:t>
      </w:r>
      <w:ins w:id="367" w:author="Claus Wendt" w:date="2020-09-01T10:30:00Z">
        <w:r>
          <w:rPr>
            <w:lang w:val="en-US"/>
          </w:rPr>
          <w:t xml:space="preserve"> comparisons</w:t>
        </w:r>
      </w:ins>
      <w:del w:id="368" w:author="Claus Wendt" w:date="2020-09-01T10:31:00Z">
        <w:r w:rsidR="00A40F30" w:rsidRPr="00981837" w:rsidDel="00B57DF2">
          <w:rPr>
            <w:lang w:val="en-US"/>
          </w:rPr>
          <w:delText>ly comparative level still in its infancy</w:delText>
        </w:r>
      </w:del>
      <w:r w:rsidR="00A40F30" w:rsidRPr="00981837">
        <w:rPr>
          <w:lang w:val="en-US"/>
        </w:rPr>
        <w:t xml:space="preserve">. </w:t>
      </w:r>
      <w:del w:id="369" w:author="Claus Wendt" w:date="2020-09-01T10:31:00Z">
        <w:r w:rsidR="00A40F30" w:rsidDel="00B57DF2">
          <w:rPr>
            <w:lang w:val="en-US"/>
          </w:rPr>
          <w:delText>Common i</w:delText>
        </w:r>
      </w:del>
      <w:ins w:id="370" w:author="Claus Wendt" w:date="2020-09-01T10:31:00Z">
        <w:r>
          <w:rPr>
            <w:lang w:val="en-US"/>
          </w:rPr>
          <w:t>I</w:t>
        </w:r>
      </w:ins>
      <w:r w:rsidR="00A40F30" w:rsidRPr="00981837">
        <w:rPr>
          <w:lang w:val="en-US"/>
        </w:rPr>
        <w:t>ndicators</w:t>
      </w:r>
      <w:r w:rsidR="00A40F30">
        <w:rPr>
          <w:lang w:val="en-US"/>
        </w:rPr>
        <w:t xml:space="preserve"> for measuring the quality of </w:t>
      </w:r>
      <w:ins w:id="371" w:author="Claus Wendt" w:date="2020-09-01T10:31:00Z">
        <w:r>
          <w:rPr>
            <w:lang w:val="en-US"/>
          </w:rPr>
          <w:t xml:space="preserve">LTC </w:t>
        </w:r>
      </w:ins>
      <w:r w:rsidR="00A40F30">
        <w:rPr>
          <w:lang w:val="en-US"/>
        </w:rPr>
        <w:t xml:space="preserve">service provision </w:t>
      </w:r>
      <w:del w:id="372" w:author="Claus Wendt" w:date="2020-09-01T10:31:00Z">
        <w:r w:rsidR="00A40F30" w:rsidDel="00B57DF2">
          <w:rPr>
            <w:lang w:val="en-US"/>
          </w:rPr>
          <w:delText>in LTC</w:delText>
        </w:r>
        <w:r w:rsidR="00A40F30" w:rsidRPr="00981837" w:rsidDel="00B57DF2">
          <w:rPr>
            <w:lang w:val="en-US"/>
          </w:rPr>
          <w:delText xml:space="preserve"> </w:delText>
        </w:r>
      </w:del>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EndPr/>
        <w:sdtContent>
          <w:r w:rsidR="00A40F30" w:rsidRPr="00981837">
            <w:rPr>
              <w:lang w:val="en-US"/>
            </w:rPr>
            <w:fldChar w:fldCharType="begin"/>
          </w:r>
          <w:ins w:id="373"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GE5ZjFlLTA1ODUtNDM0Mi04YjEyLTM2ZDFkNGY2MmY2YiIsIlJhbmdlTGVuZ3RoIjoyMiwiUmVmZXJlbmNlSWQiOiIyNjQ4YzZhOS04YTExLTQ4MzYtOGRkOS1hZTUwYTZiZmE1M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M5NDEwNTkiLCJVcmlTdHJpbmciOiJodHRwOi8vd3d3Lm5jYmkubmxtLm5paC5nb3YvcHVibWVkLzIzOTQxMDU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I0VDEyOjEzOjQ0IiwiTW9kaWZpZWRCeSI6Il9NYXJlaWtlIEFyaWFhbnMiLCJJZCI6ImQ5YzQzMTAwLTAwNzEtNGI4Mi05ZjNiLWNkMzA0MjA2YmMxNyIsIk1vZGlmaWVkT24iOiIyMDE5LTA2LTI0VDEyOjEzOjU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qYW4uMTIxODkiLCJVcmlTdHJpbmciOiJodHRwczovL2RvaS5vcmcvMTAuMTExMS9qYW4uMTIxODk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ktMDJUMTM6NDI6MTY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UuMC4wIn0=}</w:instrText>
            </w:r>
          </w:ins>
          <w:del w:id="374" w:author="Mareike Ariaans" w:date="2020-09-02T17:14:00Z">
            <w:r w:rsidR="006C3A49" w:rsidDel="00D76058">
              <w:rPr>
                <w:lang w:val="en-US"/>
              </w:rPr>
              <w:del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delInstrText>
            </w:r>
          </w:del>
          <w:r w:rsidR="00A40F30" w:rsidRPr="00981837">
            <w:rPr>
              <w:lang w:val="en-US"/>
            </w:rPr>
            <w:fldChar w:fldCharType="separate"/>
          </w:r>
          <w:r w:rsidR="000B0433">
            <w:rPr>
              <w:lang w:val="en-US"/>
            </w:rPr>
            <w:t>(Halfens et al., 2013)</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EndPr/>
        <w:sdtContent>
          <w:r w:rsidR="00A40F30" w:rsidRPr="006A56FF">
            <w:rPr>
              <w:lang w:val="en-US"/>
            </w:rPr>
            <w:fldChar w:fldCharType="begin"/>
          </w:r>
          <w:ins w:id="375"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JhZjEwNTczLTQwZDgtNDcwYi1hOWEzLWJlODAxMzNlZDBkMiIsIkVudHJpZXMiOlt7IiRpZCI6IjIiLCIkdHlwZSI6IlN3aXNzQWNhZGVtaWMuQ2l0YXZpLkNpdGF0aW9ucy5Xb3JkUGxhY2Vob2xkZXJFbnRyeSwgU3dpc3NBY2FkZW1pYy5DaXRhdmkiLCJJZCI6IjZjMzJhMzI3LTVjZWItNGRiZC05Yjc5LTlkNGFhMjNjNjQxYSIsIlJhbmdlTGVuZ3RoIjoxNCwiUmVmZXJlbmNlSWQiOiJmZDNhYzJhNi03MzExLTQxYzMtYjdiMi02OTg5NDc1MTg1Nz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LCIkdHlwZSI6IlN3aXNzQWNhZGVtaWMuQ2l0YXZpLlByb2plY3QsIFN3aXNzQWNhZGVtaWMuQ2l0YXZpIn19LHsiJGlkIjoiNi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41LjAuMCJ9}</w:instrText>
            </w:r>
          </w:ins>
          <w:del w:id="376" w:author="Mareike Ariaans" w:date="2020-09-02T17:14:00Z">
            <w:r w:rsidR="006C3A49" w:rsidDel="00D76058">
              <w:rPr>
                <w:lang w:val="en-US"/>
              </w:rPr>
              <w:del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delInstrText>
            </w:r>
          </w:del>
          <w:r w:rsidR="00A40F30" w:rsidRPr="006A56FF">
            <w:rPr>
              <w:lang w:val="en-US"/>
            </w:rPr>
            <w:fldChar w:fldCharType="separate"/>
          </w:r>
          <w:r w:rsidR="000B0433">
            <w:rPr>
              <w:lang w:val="en-US"/>
            </w:rPr>
            <w:t>Damiani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EndPr/>
        <w:sdtContent>
          <w:r w:rsidR="00A40F30" w:rsidRPr="006A56FF">
            <w:rPr>
              <w:lang w:val="en-US"/>
            </w:rPr>
            <w:fldChar w:fldCharType="begin"/>
          </w:r>
          <w:ins w:id="377"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llZjQ0ODEwLWExNmMtNGM4MS04OTRhLTBiZGUwMGRhM2MzMCIsIkVudHJpZXMiOlt7IiRpZCI6IjIiLCIkdHlwZSI6IlN3aXNzQWNhZGVtaWMuQ2l0YXZpLkNpdGF0aW9ucy5Xb3JkUGxhY2Vob2xkZXJFbnRyeSwgU3dpc3NBY2FkZW1pYy5DaXRhdmkiLCJJZCI6IjFlNjQ1YWU2LTg4ODktNDg4OC1hZTRkLWQ4ZjdlOGVhMTY0ZiIsIlJhbmdlTGVuZ3RoIjo2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JUMTM6NDI6MTY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S4wLjAifQ==}</w:instrText>
            </w:r>
          </w:ins>
          <w:del w:id="378" w:author="Mareike Ariaans" w:date="2020-09-02T17:14:00Z">
            <w:r w:rsidR="006C3A49" w:rsidDel="00D76058">
              <w:rPr>
                <w:lang w:val="en-US"/>
              </w:rPr>
              <w:del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delInstrText>
            </w:r>
          </w:del>
          <w:r w:rsidR="00A40F30" w:rsidRPr="006A56FF">
            <w:rPr>
              <w:lang w:val="en-US"/>
            </w:rPr>
            <w:fldChar w:fldCharType="separate"/>
          </w:r>
          <w:r w:rsidR="000B0433">
            <w:rPr>
              <w:lang w:val="en-US"/>
            </w:rPr>
            <w:t>(2011)</w:t>
          </w:r>
          <w:r w:rsidR="00A40F30" w:rsidRPr="006A56FF">
            <w:rPr>
              <w:lang w:val="en-US"/>
            </w:rPr>
            <w:fldChar w:fldCharType="end"/>
          </w:r>
        </w:sdtContent>
      </w:sdt>
      <w:r w:rsidR="00A40F30" w:rsidRPr="006A56FF">
        <w:rPr>
          <w:lang w:val="en-US"/>
        </w:rPr>
        <w:t xml:space="preserve"> for example use the share of people over 80 reporting good or very good health and the perceived limitations in </w:t>
      </w:r>
      <w:ins w:id="379" w:author="Claus Wendt" w:date="2020-09-01T10:34:00Z">
        <w:r w:rsidR="00C82524">
          <w:rPr>
            <w:lang w:val="en-US"/>
          </w:rPr>
          <w:t>activities in daily living (</w:t>
        </w:r>
      </w:ins>
      <w:r w:rsidR="00A40F30" w:rsidRPr="006A56FF">
        <w:rPr>
          <w:lang w:val="en-US"/>
        </w:rPr>
        <w:t>ADL</w:t>
      </w:r>
      <w:ins w:id="380" w:author="Claus Wendt" w:date="2020-09-01T10:35:00Z">
        <w:r w:rsidR="00C82524">
          <w:rPr>
            <w:lang w:val="en-US"/>
          </w:rPr>
          <w:t>)</w:t>
        </w:r>
      </w:ins>
      <w:del w:id="381" w:author="Claus Wendt" w:date="2020-09-01T10:35:00Z">
        <w:r w:rsidR="00A40F30" w:rsidRPr="006A56FF" w:rsidDel="00C82524">
          <w:rPr>
            <w:lang w:val="en-US"/>
          </w:rPr>
          <w:delText>s</w:delText>
        </w:r>
      </w:del>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EndPr/>
        <w:sdtContent>
          <w:r w:rsidR="00A40F30" w:rsidRPr="006A56FF">
            <w:rPr>
              <w:lang w:val="en-US"/>
            </w:rPr>
            <w:fldChar w:fldCharType="begin"/>
          </w:r>
          <w:ins w:id="382"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c1MGRhZWJkLWIxMzktNDM5OS1iNjk3LWEyNmYzYzM4NTVjNyIsIkVudHJpZXMiOlt7IiRpZCI6IjIiLCIkdHlwZSI6IlN3aXNzQWNhZGVtaWMuQ2l0YXZpLkNpdGF0aW9ucy5Xb3JkUGxhY2Vob2xkZXJFbnRyeSwgU3dpc3NBY2FkZW1pYy5DaXRhdmkiLCJJZCI6IjAyYzhkMjkwLTk0YzgtNDA1MS1iODM5LWJkZTdmNGZkNWMzNCIsIlJhbmdlTGVuZ3RoIjoxMiwiUmVmZXJlbmNlSWQiOiI0YTgzMWMzNC03NmE3LTRlMmItOTk1Ni1lYTExZjY2NTE2ODA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LCIkdHlwZSI6IlN3aXNzQWNhZGVtaWMuQ2l0YXZpLlByb2plY3QsIFN3aXNzQWNhZGVtaWMuQ2l0YXZpIn19LHsiJGlkIjoi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4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T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S4wLjAifQ==}</w:instrText>
            </w:r>
          </w:ins>
          <w:del w:id="383" w:author="Mareike Ariaans" w:date="2020-09-02T17:14:00Z">
            <w:r w:rsidR="00A40F30" w:rsidDel="00D76058">
              <w:rPr>
                <w:lang w:val="en-US"/>
              </w:rPr>
              <w:del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delInstrText>
            </w:r>
          </w:del>
          <w:r w:rsidR="00A40F30" w:rsidRPr="006A56FF">
            <w:rPr>
              <w:lang w:val="en-US"/>
            </w:rPr>
            <w:fldChar w:fldCharType="separate"/>
          </w:r>
          <w:r w:rsidR="000B0433">
            <w:rPr>
              <w:lang w:val="en-US"/>
            </w:rPr>
            <w:t>Kraus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EndPr/>
        <w:sdtContent>
          <w:r w:rsidR="00A40F30" w:rsidRPr="006A56FF">
            <w:rPr>
              <w:lang w:val="en-US"/>
            </w:rPr>
            <w:fldChar w:fldCharType="begin"/>
          </w:r>
          <w:ins w:id="384"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I4MGFiMmYzLTYxMzEtNDllMi05MTgxLTc4MGFhZjkyNTRjNiIsIkVudHJpZXMiOlt7IiRpZCI6IjIiLCIkdHlwZSI6IlN3aXNzQWNhZGVtaWMuQ2l0YXZpLkNpdGF0aW9ucy5Xb3JkUGxhY2Vob2xkZXJFbnRyeSwgU3dpc3NBY2FkZW1pYy5DaXRhdmkiLCJJZCI6IjU3NTg0NGEwLWQyYWMtNGUyYi05ZTdkLWYwYjc3ZDVjYWNiNSIsIlJhbmdlTGVuZ3RoIjo2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41LjAuMCJ9}</w:instrText>
            </w:r>
          </w:ins>
          <w:del w:id="385" w:author="Mareike Ariaans" w:date="2020-09-02T17:14:00Z">
            <w:r w:rsidR="00A40F30" w:rsidDel="00D76058">
              <w:rPr>
                <w:lang w:val="en-US"/>
              </w:rPr>
              <w:del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delInstrText>
            </w:r>
          </w:del>
          <w:r w:rsidR="00A40F30" w:rsidRPr="006A56FF">
            <w:rPr>
              <w:lang w:val="en-US"/>
            </w:rPr>
            <w:fldChar w:fldCharType="separate"/>
          </w:r>
          <w:r w:rsidR="000B0433">
            <w:rPr>
              <w:lang w:val="en-US"/>
            </w:rPr>
            <w:t>(2010)</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p>
    <w:p w14:paraId="6AD1AE6E" w14:textId="55C94B18" w:rsidR="005E05FB" w:rsidDel="00295D9F" w:rsidRDefault="005E05FB" w:rsidP="00CF57A8">
      <w:pPr>
        <w:pStyle w:val="berschrift3"/>
        <w:rPr>
          <w:del w:id="386" w:author="Claus Wendt" w:date="2020-09-01T11:46:00Z"/>
          <w:lang w:val="en-US"/>
        </w:rPr>
      </w:pPr>
      <w:del w:id="387" w:author="Claus Wendt" w:date="2020-09-01T11:46:00Z">
        <w:r w:rsidDel="00295D9F">
          <w:rPr>
            <w:lang w:val="en-US"/>
          </w:rPr>
          <w:delText>An overview on existing typologies</w:delText>
        </w:r>
      </w:del>
    </w:p>
    <w:p w14:paraId="435E1D48" w14:textId="4001DB7E" w:rsidR="005E05FB" w:rsidRPr="005E05FB" w:rsidRDefault="00E00F03" w:rsidP="005E05FB">
      <w:pPr>
        <w:pStyle w:val="02FlietextEinzug"/>
        <w:ind w:firstLine="0"/>
        <w:rPr>
          <w:lang w:val="en-US"/>
        </w:rPr>
      </w:pPr>
      <w:ins w:id="388" w:author="Claus Wendt" w:date="2020-09-01T11:46:00Z">
        <w:r>
          <w:rPr>
            <w:lang w:val="en-US"/>
          </w:rPr>
          <w:t xml:space="preserve">When summarizing </w:t>
        </w:r>
      </w:ins>
      <w:del w:id="389" w:author="Claus Wendt" w:date="2020-09-01T11:46:00Z">
        <w:r w:rsidR="005F6D29" w:rsidDel="00E00F03">
          <w:rPr>
            <w:lang w:val="en-US"/>
          </w:rPr>
          <w:delText xml:space="preserve">Most </w:delText>
        </w:r>
      </w:del>
      <w:r w:rsidR="005F6D29">
        <w:rPr>
          <w:lang w:val="en-US"/>
        </w:rPr>
        <w:t xml:space="preserve">existing </w:t>
      </w:r>
      <w:ins w:id="390" w:author="Claus Wendt" w:date="2020-09-01T11:47:00Z">
        <w:r>
          <w:rPr>
            <w:lang w:val="en-US"/>
          </w:rPr>
          <w:t xml:space="preserve">LTC </w:t>
        </w:r>
      </w:ins>
      <w:r w:rsidR="005F6D29">
        <w:rPr>
          <w:lang w:val="en-US"/>
        </w:rPr>
        <w:t xml:space="preserve">typologies </w:t>
      </w:r>
      <w:ins w:id="391" w:author="Claus Wendt" w:date="2020-09-01T11:47:00Z">
        <w:r>
          <w:rPr>
            <w:lang w:val="en-US"/>
          </w:rPr>
          <w:t xml:space="preserve">we see that most </w:t>
        </w:r>
      </w:ins>
      <w:r w:rsidR="005F6D29">
        <w:rPr>
          <w:lang w:val="en-US"/>
        </w:rPr>
        <w:t xml:space="preserve">are </w:t>
      </w:r>
      <w:r w:rsidR="00BC7C5E">
        <w:rPr>
          <w:lang w:val="en-US"/>
        </w:rPr>
        <w:t xml:space="preserve">solely </w:t>
      </w:r>
      <w:r w:rsidR="005F6D29">
        <w:rPr>
          <w:lang w:val="en-US"/>
        </w:rPr>
        <w:t xml:space="preserve">based on quantitative </w:t>
      </w:r>
      <w:ins w:id="392" w:author="Claus Wendt" w:date="2020-09-01T11:47:00Z">
        <w:r>
          <w:rPr>
            <w:lang w:val="en-US"/>
          </w:rPr>
          <w:t xml:space="preserve">(usually OECD and Eurostat) </w:t>
        </w:r>
      </w:ins>
      <w:r w:rsidR="005F6D29">
        <w:rPr>
          <w:lang w:val="en-US"/>
        </w:rPr>
        <w:t>indictors</w:t>
      </w:r>
      <w:del w:id="393" w:author="Claus Wendt" w:date="2020-09-01T11:47:00Z">
        <w:r w:rsidR="00BC7C5E" w:rsidDel="00E00F03">
          <w:rPr>
            <w:lang w:val="en-US"/>
          </w:rPr>
          <w:delText>, usually taking up</w:delText>
        </w:r>
        <w:r w:rsidR="005F6D29" w:rsidDel="00E00F03">
          <w:rPr>
            <w:lang w:val="en-US"/>
          </w:rPr>
          <w:delText xml:space="preserve"> </w:delText>
        </w:r>
        <w:r w:rsidR="005E05FB" w:rsidRPr="005E05FB" w:rsidDel="00E00F03">
          <w:rPr>
            <w:lang w:val="en-US"/>
          </w:rPr>
          <w:delText xml:space="preserve"> OECD and Eurostat indicators</w:delText>
        </w:r>
      </w:del>
      <w:customXmlDelRangeStart w:id="394" w:author="Claus Wendt" w:date="2020-09-01T11:47:00Z"/>
      <w:sdt>
        <w:sdtPr>
          <w:rPr>
            <w:lang w:val="en-US"/>
          </w:rPr>
          <w:alias w:val="Don’t edit this field."/>
          <w:tag w:val="CitaviPlaceholder#d8de9a1f-9524-46c7-bfd0-27622af51218"/>
          <w:id w:val="-634178680"/>
          <w:placeholder>
            <w:docPart w:val="E8AF97B8681D4B41AE16451455298E75"/>
          </w:placeholder>
        </w:sdtPr>
        <w:sdtEndPr/>
        <w:sdtContent>
          <w:customXmlDelRangeEnd w:id="394"/>
          <w:ins w:id="395" w:author="Claus Wendt" w:date="2020-09-01T11:47:00Z">
            <w:r>
              <w:rPr>
                <w:lang w:val="en-US"/>
              </w:rPr>
              <w:t xml:space="preserve"> </w:t>
            </w:r>
          </w:ins>
          <w:r w:rsidR="005E05FB" w:rsidRPr="005E05FB">
            <w:rPr>
              <w:lang w:val="en-US"/>
            </w:rPr>
            <w:fldChar w:fldCharType="begin"/>
          </w:r>
          <w:ins w:id="396"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WMwZTYwLWExNTItNDE3OC1iMmMxLTUxYWExMzg3OTY2MS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YzQ0MDgwNTktM2MzYy00NjJhLTk0ZGItMTQzOTZkMjQ4NTk4IiwiUmFuZ2VTdGFydCI6MTIsIlJhbmdlTGVuZ3RoIjoxNS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Y2MTM2MDIyLTMzZWYtNDAzZC1iNjgzLWQ2M2M2YmQ3NmJhNiIsIlJhbmdlU3RhcnQiOjI3LCJSYW5nZUxlbmd0aCI6M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0seyIkaWQiOiIzNCIsIiR0eXBlIjoiU3dpc3NBY2FkZW1pYy5DaXRhdmkuQ2l0YXRpb25zLldvcmRQbGFjZWhvbGRlckVudHJ5LCBTd2lzc0FjYWRlbWljLkNpdGF2aSIsIklkIjoiYjE0NmFiY2ItZWQ3MS00ZDc0LWJkMWYtZjJhZWIxNTIyMGU4IiwiUmFuZ2VTdGFydCI6NDksIlJhbmdlTGVuZ3RoIjoyMSwiUmVmZXJlbmNlSWQiOiI0YTgzMWMzNC03NmE3LTRlMmItOTk1Ni1lYTExZjY2NTE2ODA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0MS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0MyIsIkNvdW50IjoxLCJUZXh0VW5pdHMiOlt7IiRpZCI6IjQ0IiwiRm9udFN0eWxlIjp7IiRpZCI6IjQ1IiwiTmV1dHJhbCI6dHJ1ZX0sIlJlYWRpbmdPcmRlciI6MSwiVGV4dCI6IihBbGJlciwgMTk5NTsgQ29sb21ibywgMjAxMjsgRGFtaWFuaSBldCBhbC4sIDIwMTE7IEtyYXVzIGV0IGFsLiwgMjAxMCkifV19LCJUYWciOiJDaXRhdmlQbGFjZWhvbGRlciNkOGRlOWExZi05NTI0LTQ2YzctYmZkMC0yNzYyMmFmNTEyMTgiLCJUZXh0IjoiKEFsYmVyLCAxOTk1OyBDb2xvbWJvLCAyMDEyOyBEYW1pYW5pIGV0IGFsLiwgMjAxMTsgS3JhdXMgZXQgYWwuLCAyMDEwKSIsIldBSVZlcnNpb24iOiI2LjUuMC4wIn0=}</w:instrText>
            </w:r>
          </w:ins>
          <w:del w:id="397" w:author="Mareike Ariaans" w:date="2020-09-02T17:14:00Z">
            <w:r w:rsidR="006C3A49" w:rsidDel="00D76058">
              <w:rPr>
                <w:lang w:val="en-US"/>
              </w:rPr>
              <w:del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delInstrText>
            </w:r>
          </w:del>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ins w:id="398" w:author="Claus Wendt" w:date="2020-09-01T11:48:00Z">
            <w:r>
              <w:rPr>
                <w:lang w:val="en-US"/>
              </w:rPr>
              <w:t xml:space="preserve">. Sometimes, </w:t>
            </w:r>
          </w:ins>
          <w:customXmlDelRangeStart w:id="399" w:author="Claus Wendt" w:date="2020-09-01T11:47:00Z"/>
        </w:sdtContent>
      </w:sdt>
      <w:customXmlDelRangeEnd w:id="399"/>
      <w:del w:id="400" w:author="Claus Wendt" w:date="2020-09-01T11:48:00Z">
        <w:r w:rsidR="005E05FB" w:rsidRPr="005E05FB" w:rsidDel="00E00F03">
          <w:rPr>
            <w:lang w:val="en-US"/>
          </w:rPr>
          <w:delText>,</w:delText>
        </w:r>
        <w:r w:rsidR="005F6D29" w:rsidDel="00E00F03">
          <w:rPr>
            <w:lang w:val="en-US"/>
          </w:rPr>
          <w:delText xml:space="preserve"> but </w:delText>
        </w:r>
      </w:del>
      <w:r w:rsidR="005F6D29">
        <w:rPr>
          <w:lang w:val="en-US"/>
        </w:rPr>
        <w:t xml:space="preserve">also </w:t>
      </w:r>
      <w:del w:id="401" w:author="Claus Wendt" w:date="2020-09-01T11:48:00Z">
        <w:r w:rsidR="005F6D29" w:rsidRPr="005E05FB" w:rsidDel="00E00F03">
          <w:rPr>
            <w:lang w:val="en-US"/>
          </w:rPr>
          <w:delText>Share-Data (</w:delText>
        </w:r>
      </w:del>
      <w:r w:rsidR="005F6D29" w:rsidRPr="005E05FB">
        <w:rPr>
          <w:lang w:val="en-US"/>
        </w:rPr>
        <w:t>micro-data</w:t>
      </w:r>
      <w:ins w:id="402" w:author="Claus Wendt" w:date="2020-09-01T11:48:00Z">
        <w:r>
          <w:rPr>
            <w:lang w:val="en-US"/>
          </w:rPr>
          <w:t xml:space="preserve"> (Share data</w:t>
        </w:r>
      </w:ins>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sidR="005F6D29">
            <w:rPr>
              <w:noProof/>
              <w:lang w:val="en-US"/>
            </w:rPr>
            <w:fldChar w:fldCharType="begin"/>
          </w:r>
          <w:ins w:id="403"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zVmMjZkLTc0YWUtNDMzMC1hMmNmLTZkMzc2YTM4NzcxNyIsIlJhbmdlTGVuZ3RoIjoyMSwiUmVmZXJlbmNlSWQiOiI1MzcwZTQxOC01YjlkLTRhNWYtODkzMi0wOGNhNDdiYjk4N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IsIiR0eXBlIjoiU3dpc3NBY2FkZW1pYy5DaXRhdmkuUHJvamVjdCwgU3dpc3NBY2FkZW1pYy5DaXRhdmkifX0seyIkaWQiOiI2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IoUG9tbWVyIGV0IGFsLiwgMjAwOSkifV19LCJUYWciOiJDaXRhdmlQbGFjZWhvbGRlciMzNjNmZjNlYS03NjlhLTRjOTEtYjUxMi0xYTczYmNjMWYyZmYiLCJUZXh0IjoiKFBvbW1lciBldCBhbC4sIDIwMDkpIiwiV0FJVmVyc2lvbiI6IjYuNS4wLjAifQ==}</w:instrText>
            </w:r>
          </w:ins>
          <w:del w:id="404" w:author="Mareike Ariaans" w:date="2020-09-02T17:14:00Z">
            <w:r w:rsidR="006E36CF" w:rsidDel="00D76058">
              <w:rPr>
                <w:noProof/>
                <w:lang w:val="en-US"/>
              </w:rPr>
              <w:del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delInstrText>
            </w:r>
          </w:del>
          <w:r w:rsidR="005F6D29">
            <w:rPr>
              <w:noProof/>
              <w:lang w:val="en-US"/>
            </w:rPr>
            <w:fldChar w:fldCharType="separate"/>
          </w:r>
          <w:r w:rsidR="000B0433">
            <w:rPr>
              <w:noProof/>
              <w:lang w:val="en-US"/>
            </w:rPr>
            <w:t>(Pommer et al., 2009)</w:t>
          </w:r>
          <w:r w:rsidR="005F6D29">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ins w:id="405"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AwZTVjMzkzLWQ0OGYtNGM2ZS1iN2EzLWNmNzAyYzk4MmUzMCIsIkVudHJpZXMiOlt7IiRpZCI6IjIiLCIkdHlwZSI6IlN3aXNzQWNhZGVtaWMuQ2l0YXZpLkNpdGF0aW9ucy5Xb3JkUGxhY2Vob2xkZXJFbnRyeSwgU3dpc3NBY2FkZW1pYy5DaXRhdmkiLCJJZCI6IjE0OTdiM2UwLTQ4OWEtNDhmOS05YjA0LTVhMzhkZWIxOGM1OCIsIlJhbmdlTGVuZ3RoIjoxMiwiUmVmZXJlbmNlSWQiOiI0YTgzMWMzNC03NmE3LTRlMmItOTk1Ni1lYTExZjY2NTE2ODA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LCIkdHlwZSI6IlN3aXNzQWNhZGVtaWMuQ2l0YXZpLlByb2plY3QsIFN3aXNzQWNhZGVtaWMuQ2l0YXZpIn19LHsiJGlkIjoi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4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T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S4wLjAifQ==}</w:instrText>
            </w:r>
          </w:ins>
          <w:del w:id="406" w:author="Mareike Ariaans" w:date="2020-09-02T17:14:00Z">
            <w:r w:rsidR="00952423" w:rsidDel="00D76058">
              <w:rPr>
                <w:lang w:val="en-US"/>
              </w:rPr>
              <w:del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delInstrText>
            </w:r>
          </w:del>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ins w:id="407"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2NmNTJlMGNjLWNlYjItNDg5Ni04ZDYzLWNlZjcxN2NhMjk4ZiIsIkVudHJpZXMiOlt7IiRpZCI6IjIiLCIkdHlwZSI6IlN3aXNzQWNhZGVtaWMuQ2l0YXZpLkNpdGF0aW9ucy5Xb3JkUGxhY2Vob2xkZXJFbnRyeSwgU3dpc3NBY2FkZW1pYy5DaXRhdmkiLCJJZCI6Ijg1NmNiZTRiLWRmODUtNDUyZS05NTkxLTBmOTcxOTRmZGI1YiIsIlJhbmdlTGVuZ3RoIjo2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41LjAuMCJ9}</w:instrText>
            </w:r>
          </w:ins>
          <w:del w:id="408" w:author="Mareike Ariaans" w:date="2020-09-02T17:14:00Z">
            <w:r w:rsidR="00952423" w:rsidDel="00D76058">
              <w:rPr>
                <w:lang w:val="en-US"/>
              </w:rPr>
              <w:del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delInstrText>
            </w:r>
          </w:del>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w:t>
      </w:r>
      <w:ins w:id="409" w:author="Claus Wendt" w:date="2020-09-01T11:48:00Z">
        <w:r>
          <w:rPr>
            <w:lang w:val="en-US"/>
          </w:rPr>
          <w:t xml:space="preserve">both </w:t>
        </w:r>
      </w:ins>
      <w:r w:rsidR="005E05FB" w:rsidRPr="005E05FB">
        <w:rPr>
          <w:lang w:val="en-US"/>
        </w:rPr>
        <w:t xml:space="preserve">quantitative </w:t>
      </w:r>
      <w:del w:id="410" w:author="Claus Wendt" w:date="2020-09-01T11:48:00Z">
        <w:r w:rsidR="005E05FB" w:rsidRPr="005E05FB" w:rsidDel="00E00F03">
          <w:rPr>
            <w:i/>
            <w:lang w:val="en-US"/>
          </w:rPr>
          <w:delText>as well as</w:delText>
        </w:r>
        <w:r w:rsidR="005E05FB" w:rsidRPr="005E05FB" w:rsidDel="00E00F03">
          <w:rPr>
            <w:lang w:val="en-US"/>
          </w:rPr>
          <w:delText xml:space="preserve"> </w:delText>
        </w:r>
      </w:del>
      <w:ins w:id="411" w:author="Claus Wendt" w:date="2020-09-01T11:48:00Z">
        <w:r w:rsidRPr="00E00F03">
          <w:rPr>
            <w:lang w:val="en-US"/>
            <w:rPrChange w:id="412" w:author="Claus Wendt" w:date="2020-09-01T11:48:00Z">
              <w:rPr>
                <w:i/>
                <w:lang w:val="en-US"/>
              </w:rPr>
            </w:rPrChange>
          </w:rPr>
          <w:t>and</w:t>
        </w:r>
        <w:r>
          <w:rPr>
            <w:i/>
            <w:lang w:val="en-US"/>
          </w:rPr>
          <w:t xml:space="preserve"> </w:t>
        </w:r>
      </w:ins>
      <w:r w:rsidR="005E05FB" w:rsidRPr="005E05FB">
        <w:rPr>
          <w:lang w:val="en-US"/>
        </w:rPr>
        <w:t>qualitative data on institutional setting and rules for access to the system</w:t>
      </w:r>
      <w:del w:id="413" w:author="Claus Wendt" w:date="2020-09-01T11:49:00Z">
        <w:r w:rsidR="005E05FB" w:rsidRPr="005E05FB" w:rsidDel="00E00F03">
          <w:rPr>
            <w:lang w:val="en-US"/>
          </w:rPr>
          <w:delText>, which are</w:delText>
        </w:r>
      </w:del>
      <w:r w:rsidR="005E05FB" w:rsidRPr="005E05FB">
        <w:rPr>
          <w:lang w:val="en-US"/>
        </w:rPr>
        <w:t xml:space="preserve"> based on </w:t>
      </w:r>
      <w:ins w:id="414" w:author="Claus Wendt" w:date="2020-09-01T11:49:00Z">
        <w:r>
          <w:rPr>
            <w:lang w:val="en-US"/>
          </w:rPr>
          <w:t xml:space="preserve">an </w:t>
        </w:r>
      </w:ins>
      <w:r w:rsidR="005E05FB" w:rsidRPr="005E05FB">
        <w:rPr>
          <w:lang w:val="en-US"/>
        </w:rPr>
        <w:t xml:space="preserve">own primary data collection. The results of these typologies are </w:t>
      </w:r>
      <w:del w:id="415" w:author="Claus Wendt" w:date="2020-09-01T11:50:00Z">
        <w:r w:rsidR="005E05FB" w:rsidRPr="005E05FB" w:rsidDel="00E00F03">
          <w:rPr>
            <w:lang w:val="en-US"/>
          </w:rPr>
          <w:delText xml:space="preserve">certainly </w:delText>
        </w:r>
      </w:del>
      <w:r w:rsidR="005E05FB" w:rsidRPr="005E05FB">
        <w:rPr>
          <w:lang w:val="en-US"/>
        </w:rPr>
        <w:t xml:space="preserve">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w:t>
      </w:r>
      <w:del w:id="416" w:author="Claus Wendt" w:date="2020-09-01T11:50:00Z">
        <w:r w:rsidR="005E05FB" w:rsidRPr="005E05FB" w:rsidDel="00E00F03">
          <w:rPr>
            <w:lang w:val="en-US"/>
          </w:rPr>
          <w:delText>d</w:delText>
        </w:r>
      </w:del>
      <w:r w:rsidR="005E05FB" w:rsidRPr="005E05FB">
        <w:rPr>
          <w:lang w:val="en-US"/>
        </w:rPr>
        <w:t xml:space="preserv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ins w:id="417"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OWU2ODcxLWQwMTAtNGM0ZS05YjNjLWMxY2U2MmI4MTk1MC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OTAxMzg1YTUtNjZiNS00ZTEzLWIzN2YtMzk0ODVkNDA0ZGNlIiwiUmFuZ2VTdGFydCI6MTIsIlJhbmdlTGVuZ3RoIjoyNCwiUmVmZXJlbmNlSWQiOiIzNzNjOTRjYy1mM2MyLTRhMWUtYmZiNC0yNWU3NzhiZDdmYWQ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E2IiwiJHR5cGUiOiJTd2lzc0FjYWRlbWljLkNpdGF2aS5DaXRhdGlvbnMuV29yZFBsYWNlaG9sZGVyRW50cnksIFN3aXNzQWNhZGVtaWMuQ2l0YXZpIiwiSWQiOiJmYzczNWMyYS01ODIzLTRiYTctYWFjYi05MDU3MTgwMTRlMDYiLCJSYW5nZVN0YXJ0IjozNiwiUmFuZ2VMZW5ndGgiOjIyLCJSZWZlcmVuY2VJZCI6IjUzNzBlNDE4LTViOWQtNGE1Zi04OTMyLTA4Y2E0N2JiOTg0O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MTk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Iw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MjE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41LjAuMCJ9}</w:instrText>
            </w:r>
          </w:ins>
          <w:del w:id="418" w:author="Mareike Ariaans" w:date="2020-09-02T17:14:00Z">
            <w:r w:rsidR="006E36CF" w:rsidDel="00D76058">
              <w:rPr>
                <w:lang w:val="en-US"/>
              </w:rPr>
              <w:del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delInstrText>
            </w:r>
          </w:del>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w:t>
      </w:r>
      <w:del w:id="419" w:author="Claus Wendt" w:date="2020-09-01T11:50:00Z">
        <w:r w:rsidR="005E05FB" w:rsidRPr="005E05FB" w:rsidDel="00E00F03">
          <w:rPr>
            <w:lang w:val="en-US"/>
          </w:rPr>
          <w:delText>d</w:delText>
        </w:r>
      </w:del>
      <w:r w:rsidR="005E05FB" w:rsidRPr="005E05FB">
        <w:rPr>
          <w:lang w:val="en-US"/>
        </w:rPr>
        <w:t xml:space="preserve">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ins w:id="420"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WVmYWJhLWUwMTctNDgyNy1iMGRkLWE1ZjViMDBiM2Q1ZiIsIlJhbmdlTGVuZ3RoIjoyMSwiUmVmZXJlbmNlSWQiOiJmZDNhYzJhNi03MzExLTQxYzMtYjdiMi02OTg5NDc1MTg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yVDEzOjQyOjE2IiwiUHJvamVjdCI6eyIkcmVmIjoiNSJ9fSwiVXNlTnVtYmVyaW5nVHlwZU9mUGFyZW50RG9jdW1lbnQiOmZhbHNlfSx7IiRpZCI6IjIwIiwiJHR5cGUiOiJTd2lzc0FjYWRlbWljLkNpdGF2aS5DaXRhdGlvbnMuV29yZFBsYWNlaG9sZGVyRW50cnksIFN3aXNzQWNhZGVtaWMuQ2l0YXZpIiwiSWQiOiIwOWNjOWMwMy0yYjQ1LTRkYmUtOGM3ZC00NTZjMWE3NWU4MTEiLCJSYW5nZVN0YXJ0IjoyMSwiUmFuZ2VMZW5ndGgiOjIxLCJSZWZlcmVuY2VJZCI6IjRhODMxYzM0LTc2YTctNGUyYi05OTU2LWVhMTFmNjY1MTY4M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3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I5IiwiQ291bnQiOjEsIlRleHRVbml0cyI6W3siJGlkIjoiMzAiLCJGb250U3R5bGUiOnsiJGlkIjoiMzEiLCJOZXV0cmFsIjp0cnVlfSwiUmVhZGluZ09yZGVyIjoxLCJUZXh0IjoiKERhbWlhbmkgZXQgYWwuLCAyMDExOyBLcmF1cyBldCBhbC4sIDIwMTApIn1dfSwiVGFnIjoiQ2l0YXZpUGxhY2Vob2xkZXIjNWQyNjAwNzEtYTlmMC00Yzc4LWIzNTUtMmExODcxZmI2ZGFjIiwiVGV4dCI6IihEYW1pYW5pIGV0IGFsLiwgMjAxMTsgS3JhdXMgZXQgYWwuLCAyMDEwKSIsIldBSVZlcnNpb24iOiI2LjUuMC4wIn0=}</w:instrText>
            </w:r>
          </w:ins>
          <w:del w:id="421" w:author="Mareike Ariaans" w:date="2020-09-02T17:14:00Z">
            <w:r w:rsidR="006C3A49" w:rsidDel="00D76058">
              <w:rPr>
                <w:lang w:val="en-US"/>
              </w:rPr>
              <w:del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delInstrText>
            </w:r>
          </w:del>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w:t>
      </w:r>
      <w:del w:id="422" w:author="Claus Wendt" w:date="2020-09-01T11:51:00Z">
        <w:r w:rsidR="005E05FB" w:rsidRPr="005E05FB" w:rsidDel="00E00F03">
          <w:rPr>
            <w:lang w:val="en-US"/>
          </w:rPr>
          <w:delText>and/</w:delText>
        </w:r>
      </w:del>
      <w:r w:rsidR="005E05FB" w:rsidRPr="005E05FB">
        <w:rPr>
          <w:lang w:val="en-US"/>
        </w:rPr>
        <w:t xml:space="preserve">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ins w:id="423"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GI3NzVkLTIxNDMtNGQ3ZS1hY2ZmLWIzMzAxYzQwMzJmMyIsIlJhbmdlTGVuZ3RoIjoxNS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KENvbG9tYm8sIDIwMTIpIn1dfSwiVGFnIjoiQ2l0YXZpUGxhY2Vob2xkZXIjODhkZjQxZDAtM2NiZi00NDM2LTk0ODYtNzk5ODYxY2UwMTczIiwiVGV4dCI6IihDb2xvbWJvLCAyMDEyKSIsIldBSVZlcnNpb24iOiI2LjUuMC4wIn0=}</w:instrText>
            </w:r>
          </w:ins>
          <w:del w:id="424" w:author="Mareike Ariaans" w:date="2020-09-02T17:14:00Z">
            <w:r w:rsidR="006C3A49" w:rsidDel="00D76058">
              <w:rPr>
                <w:lang w:val="en-US"/>
              </w:rPr>
              <w:del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delInstrText>
            </w:r>
          </w:del>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794ACBA1" w:rsidR="005E05FB" w:rsidRPr="005E05FB" w:rsidRDefault="005E05FB" w:rsidP="00CF57A8">
      <w:pPr>
        <w:pStyle w:val="02FlietextEinzug"/>
        <w:rPr>
          <w:lang w:val="en-US"/>
        </w:rPr>
      </w:pPr>
      <w:r w:rsidRPr="005E05FB">
        <w:rPr>
          <w:lang w:val="en-US"/>
        </w:rPr>
        <w:lastRenderedPageBreak/>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w:t>
      </w:r>
      <w:del w:id="425" w:author="Claus Wendt" w:date="2020-09-01T11:52:00Z">
        <w:r w:rsidRPr="005E05FB" w:rsidDel="00E00F03">
          <w:rPr>
            <w:lang w:val="en-US"/>
          </w:rPr>
          <w:delText>n</w:delText>
        </w:r>
      </w:del>
      <w:ins w:id="426" w:author="Claus Wendt" w:date="2020-09-01T11:52:00Z">
        <w:r w:rsidR="00E00F03">
          <w:rPr>
            <w:lang w:val="en-US"/>
          </w:rPr>
          <w:t>N</w:t>
        </w:r>
      </w:ins>
      <w:r w:rsidRPr="005E05FB">
        <w:rPr>
          <w:lang w:val="en-US"/>
        </w:rPr>
        <w:t>orthern European cluster that mostly includes Sweden, Norway, Denmark, Finland</w:t>
      </w:r>
      <w:ins w:id="427" w:author="Claus Wendt" w:date="2020-09-01T11:58:00Z">
        <w:r w:rsidR="00A31BDA">
          <w:rPr>
            <w:lang w:val="en-US"/>
          </w:rPr>
          <w:t>,</w:t>
        </w:r>
      </w:ins>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ins w:id="428"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MDVlMGQ5LWViZWItNDVlZS1iZTEyLTczMWU0N2M3NWI1MS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M2I0MDM2MWUtYjQ4NS00YTExLWI5M2YtZGQ5YzhlM2MxMzliIiwiUmFuZ2VTdGFydCI6MTIsIlJhbmdlTGVuZ3RoIjoxNS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c5ODg5M2NlLTM1MjItNGVhZS05NzU1LTljNWJiZGMzMmUxZSIsIlJhbmdlU3RhcnQiOjI3LCJSYW5nZUxlbmd0aCI6M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0seyIkaWQiOiIzNCIsIiR0eXBlIjoiU3dpc3NBY2FkZW1pYy5DaXRhdmkuQ2l0YXRpb25zLldvcmRQbGFjZWhvbGRlckVudHJ5LCBTd2lzc0FjYWRlbWljLkNpdGF2aSIsIklkIjoiNGZkYTI4NWMtNGEyYy00MjQ3LWExZTgtZDNkNjQyYjNkYmY2IiwiUmFuZ2VTdGFydCI6NDksIlJhbmdlTGVuZ3RoIjoyMCwiUmVmZXJlbmNlSWQiOiI0YTgzMWMzNC03NmE3LTRlMmItOTk1Ni1lYTExZjY2NTE2ODA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0MS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NDMiLCIkdHlwZSI6IlN3aXNzQWNhZGVtaWMuQ2l0YXZpLkNpdGF0aW9ucy5Xb3JkUGxhY2Vob2xkZXJFbnRyeSwgU3dpc3NBY2FkZW1pYy5DaXRhdmkiLCJJZCI6IjdhN2JhNjVjLWMzYWQtNGEyZC1iOWQ3LTJiYzdkZDVjZTkxOSIsIlJhbmdlU3RhcnQiOjY5LCJSYW5nZUxlbmd0aCI6MjIsIlJlZmVyZW5jZUlkIjoiNTM3MGU0MTgtNWI5ZC00YTVmLTg5MzItMDhjYTQ3YmI5ODQ4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0NiIsIiR0eXBlIjoiU3dpc3NBY2FkZW1pYy5DaXRhdmkuUGVyc29uLCBTd2lzc0FjYWRlbWljLkNpdGF2a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D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0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S4wLjAifQ==}</w:instrText>
            </w:r>
          </w:ins>
          <w:del w:id="429" w:author="Mareike Ariaans" w:date="2020-09-02T17:14:00Z">
            <w:r w:rsidR="006C3A49" w:rsidDel="00D76058">
              <w:rPr>
                <w:lang w:val="en-US"/>
              </w:rPr>
              <w:del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delInstrText>
            </w:r>
            <w:r w:rsidR="006C3A49" w:rsidRPr="003F07B8" w:rsidDel="00D76058">
              <w:del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delInstrText>
            </w:r>
          </w:del>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ins w:id="430"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2QwMTA4MTY1LWRmOGEtNDBmOC04NTMzLTkyOGQyM2RlNWM4ZSIsIkVudHJpZXMiOlt7IiRpZCI6IjIiLCIkdHlwZSI6IlN3aXNzQWNhZGVtaWMuQ2l0YXZpLkNpdGF0aW9ucy5Xb3JkUGxhY2Vob2xkZXJFbnRyeSwgU3dpc3NBY2FkZW1pYy5DaXRhdmkiLCJJZCI6IjIwYmIzNmNmLTVlMmQtNGYwNS1hNzgzLTdhZmNjYmFmZjFlNyIsIlJhbmdlTGVuZ3RoIjoxNCwiUmVmZXJlbmNlSWQiOiJmZDNhYzJhNi03MzExLTQxYzMtYjdiMi02OTg5NDc1MTg1Nz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LCIkdHlwZSI6IlN3aXNzQWNhZGVtaWMuQ2l0YXZpLlByb2plY3QsIFN3aXNzQWNhZGVtaWMuQ2l0YXZpIn19LHsiJGlkIjoiNi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41LjAuMCJ9}</w:instrText>
            </w:r>
          </w:ins>
          <w:del w:id="431" w:author="Mareike Ariaans" w:date="2020-09-02T17:14:00Z">
            <w:r w:rsidR="006C3A49" w:rsidDel="00D76058">
              <w:rPr>
                <w:lang w:val="en-US"/>
              </w:rPr>
              <w:del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delInstrText>
            </w:r>
          </w:del>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ins w:id="432"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BmMjFmN2M1LTkzNWQtNDMxZC04ZjQzLTlhM2E3MmE3NDg2YSIsIkVudHJpZXMiOlt7IiRpZCI6IjIiLCIkdHlwZSI6IlN3aXNzQWNhZGVtaWMuQ2l0YXZpLkNpdGF0aW9ucy5Xb3JkUGxhY2Vob2xkZXJFbnRyeSwgU3dpc3NBY2FkZW1pYy5DaXRhdmkiLCJJZCI6IjI3YjNiZGEyLWM3ZmQtNDA2NS05ZWRlLTQxZjQyM2EzNjJhYiIsIlJhbmdlTGVuZ3RoIjo2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JUMTM6NDI6MTY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S4wLjAifQ==}</w:instrText>
            </w:r>
          </w:ins>
          <w:del w:id="433" w:author="Mareike Ariaans" w:date="2020-09-02T17:14:00Z">
            <w:r w:rsidR="006C3A49" w:rsidDel="00D76058">
              <w:rPr>
                <w:lang w:val="en-US"/>
              </w:rPr>
              <w:del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delInstrText>
            </w:r>
          </w:del>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ins w:id="434"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2Q1YmI0MjNjLWZhNWEtNDA2Ny04MzkxLWQzZDYxMzg5OTJlNCIsIkVudHJpZXMiOlt7IiRpZCI6IjIiLCIkdHlwZSI6IlN3aXNzQWNhZGVtaWMuQ2l0YXZpLkNpdGF0aW9ucy5Xb3JkUGxhY2Vob2xkZXJFbnRyeSwgU3dpc3NBY2FkZW1pYy5DaXRhdmkiLCJJZCI6IjM5MTYyNTc2LTA3NWItNGVlNi04M2RjLTM0OTE2ODZjNjBmYSIsIlJhbmdlTGVuZ3RoIjoxNiwiUmVmZXJlbmNlSWQiOiIzNzNjOTRjYy1mM2MyLTRhMWUtYmZiNC0yNWU3NzhiZDdmY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IsIiR0eXBlIjoiU3dpc3NBY2FkZW1pYy5DaXRhdmkuUHJvamVjdCwgU3dpc3NBY2FkZW1pYy5DaXRhdmkifX0seyIkaWQiOiI2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S4wLjAifQ==}</w:instrText>
            </w:r>
          </w:ins>
          <w:del w:id="435" w:author="Mareike Ariaans" w:date="2020-09-02T17:14:00Z">
            <w:r w:rsidR="00952423" w:rsidDel="00D76058">
              <w:rPr>
                <w:lang w:val="en-US"/>
              </w:rPr>
              <w:del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delInstrText>
            </w:r>
          </w:del>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ins w:id="436"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gzYTVhZmI1LWQ4OGMtNDE0My05MDg4LWI4NDc2Y2ZiM2VmYiIsIkVudHJpZXMiOlt7IiRpZCI6IjIiLCIkdHlwZSI6IlN3aXNzQWNhZGVtaWMuQ2l0YXZpLkNpdGF0aW9ucy5Xb3JkUGxhY2Vob2xkZXJFbnRyeSwgU3dpc3NBY2FkZW1pYy5DaXRhdmkiLCJJZCI6Ijk4MTYyOWYxLWM4NzctNDRhMi04MWI1LTBjNjk4OTU0NjllZCIsIlJhbmdlTGVuZ3RoIjo2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41LjAuMCJ9}</w:instrText>
            </w:r>
          </w:ins>
          <w:del w:id="437" w:author="Mareike Ariaans" w:date="2020-09-02T17:14:00Z">
            <w:r w:rsidR="00952423" w:rsidDel="00D76058">
              <w:rPr>
                <w:lang w:val="en-US"/>
              </w:rPr>
              <w:del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delInstrText>
            </w:r>
          </w:del>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ins w:id="438"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2FiNzQyMzllLWY1MDMtNDA1Zi04MjM5LTM4NmNkYTNkNGU5NSIsIkVudHJpZXMiOlt7IiRpZCI6IjIiLCIkdHlwZSI6IlN3aXNzQWNhZGVtaWMuQ2l0YXZpLkNpdGF0aW9ucy5Xb3JkUGxhY2Vob2xkZXJFbnRyeSwgU3dpc3NBY2FkZW1pYy5DaXRhdmkiLCJJZCI6ImY4NjIxM2JjLWUyNDQtNDMzYy04OTJjLWRhYTdiZDkxYzAzOCIsIlJhbmdlTGVuZ3RoIjoxMiwiUmVmZXJlbmNlSWQiOiI0YTgzMWMzNC03NmE3LTRlMmItOTk1Ni1lYTExZjY2NTE2ODA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LCIkdHlwZSI6IlN3aXNzQWNhZGVtaWMuQ2l0YXZpLlByb2plY3QsIFN3aXNzQWNhZGVtaWMuQ2l0YXZpIn19LHsiJGlkIjoi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4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T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S4wLjAifQ==}</w:instrText>
            </w:r>
          </w:ins>
          <w:del w:id="439" w:author="Mareike Ariaans" w:date="2020-09-02T17:14:00Z">
            <w:r w:rsidR="00952423" w:rsidDel="00D76058">
              <w:rPr>
                <w:lang w:val="en-US"/>
              </w:rPr>
              <w:del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delInstrText>
            </w:r>
          </w:del>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ins w:id="440"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FiZTk3ZDFkLWNlMTMtNGViYS1hMGIzLWY5ZmMwZTcxNDA0ZiIsIkVudHJpZXMiOlt7IiRpZCI6IjIiLCIkdHlwZSI6IlN3aXNzQWNhZGVtaWMuQ2l0YXZpLkNpdGF0aW9ucy5Xb3JkUGxhY2Vob2xkZXJFbnRyeSwgU3dpc3NBY2FkZW1pYy5DaXRhdmkiLCJJZCI6IjczYTM4ZmExLTE5YjMtNDA3Zi1hOWNkLTRkMDNiMmFkMDAwYyIsIlJhbmdlTGVuZ3RoIjo2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41LjAuMCJ9}</w:instrText>
            </w:r>
          </w:ins>
          <w:del w:id="441" w:author="Mareike Ariaans" w:date="2020-09-02T17:14:00Z">
            <w:r w:rsidR="00952423" w:rsidDel="00D76058">
              <w:rPr>
                <w:lang w:val="en-US"/>
              </w:rPr>
              <w:del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delInstrText>
            </w:r>
          </w:del>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w:t>
      </w:r>
      <w:ins w:id="442" w:author="Claus Wendt" w:date="2020-09-01T11:58:00Z">
        <w:r w:rsidR="00A31BDA">
          <w:rPr>
            <w:lang w:val="en-US"/>
          </w:rPr>
          <w:t xml:space="preserve">such as </w:t>
        </w:r>
        <w:r w:rsidR="00A31BDA" w:rsidRPr="00A31BDA">
          <w:rPr>
            <w:highlight w:val="yellow"/>
            <w:lang w:val="en-US"/>
            <w:rPrChange w:id="443" w:author="Claus Wendt" w:date="2020-09-01T11:58:00Z">
              <w:rPr>
                <w:lang w:val="en-US"/>
              </w:rPr>
            </w:rPrChange>
          </w:rPr>
          <w:t>XXX</w:t>
        </w:r>
        <w:r w:rsidR="00A31BDA">
          <w:rPr>
            <w:lang w:val="en-US"/>
          </w:rPr>
          <w:t xml:space="preserve"> only </w:t>
        </w:r>
      </w:ins>
      <w:r w:rsidRPr="005E05FB">
        <w:rPr>
          <w:lang w:val="en-US"/>
        </w:rPr>
        <w:t>sometimes join</w:t>
      </w:r>
      <w:ins w:id="444" w:author="Claus Wendt" w:date="2020-09-01T11:59:00Z">
        <w:r w:rsidR="00A31BDA">
          <w:rPr>
            <w:lang w:val="en-US"/>
          </w:rPr>
          <w:t xml:space="preserve"> this cluster</w:t>
        </w:r>
      </w:ins>
      <w:r w:rsidRPr="005E05FB">
        <w:rPr>
          <w:lang w:val="en-US"/>
        </w:rPr>
        <w:t>. In some studies</w:t>
      </w:r>
      <w:ins w:id="445" w:author="Claus Wendt" w:date="2020-09-01T11:59:00Z">
        <w:r w:rsidR="00A31BDA">
          <w:rPr>
            <w:lang w:val="en-US"/>
          </w:rPr>
          <w:t>,</w:t>
        </w:r>
      </w:ins>
      <w:r w:rsidRPr="005E05FB">
        <w:rPr>
          <w:lang w:val="en-US"/>
        </w:rPr>
        <w:t xml:space="preserve"> a </w:t>
      </w:r>
      <w:del w:id="446" w:author="Claus Wendt" w:date="2020-09-01T11:59:00Z">
        <w:r w:rsidRPr="005E05FB" w:rsidDel="00A31BDA">
          <w:rPr>
            <w:lang w:val="en-US"/>
          </w:rPr>
          <w:delText xml:space="preserve">second </w:delText>
        </w:r>
      </w:del>
      <w:r w:rsidRPr="005E05FB">
        <w:rPr>
          <w:lang w:val="en-US"/>
        </w:rPr>
        <w:t>cluster which incorporates Eastern</w:t>
      </w:r>
      <w:del w:id="447" w:author="Claus Wendt" w:date="2020-09-01T11:59:00Z">
        <w:r w:rsidRPr="005E05FB" w:rsidDel="00A31BDA">
          <w:rPr>
            <w:lang w:val="en-US"/>
          </w:rPr>
          <w:delText xml:space="preserve">-European as well as </w:delText>
        </w:r>
      </w:del>
      <w:ins w:id="448" w:author="Claus Wendt" w:date="2020-09-01T11:59:00Z">
        <w:r w:rsidR="00A31BDA">
          <w:rPr>
            <w:lang w:val="en-US"/>
          </w:rPr>
          <w:t xml:space="preserve"> and </w:t>
        </w:r>
      </w:ins>
      <w:r w:rsidRPr="005E05FB">
        <w:rPr>
          <w:lang w:val="en-US"/>
        </w:rPr>
        <w:t xml:space="preserve">Southern European countries is </w:t>
      </w:r>
      <w:del w:id="449" w:author="Claus Wendt" w:date="2020-09-01T11:59:00Z">
        <w:r w:rsidRPr="005E05FB" w:rsidDel="00A31BDA">
          <w:rPr>
            <w:lang w:val="en-US"/>
          </w:rPr>
          <w:delText xml:space="preserve">built </w:delText>
        </w:r>
      </w:del>
      <w:ins w:id="450" w:author="Claus Wendt" w:date="2020-09-01T11:59:00Z">
        <w:r w:rsidR="00A31BDA">
          <w:rPr>
            <w:lang w:val="en-US"/>
          </w:rPr>
          <w:t xml:space="preserve">identified </w:t>
        </w:r>
      </w:ins>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ins w:id="451"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OTUyNjA5LTljNTAtNDI2ZS1iMDA0LWY0MjVjYjY2YmNjNCIsIlJhbmdlTGVuZ3RoIjoyMSwiUmVmZXJlbmNlSWQiOiJmZDNhYzJhNi03MzExLTQxYzMtYjdiMi02OTg5NDc1MTg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yVDEzOjQyOjE2IiwiUHJvamVjdCI6eyIkcmVmIjoiNSJ9fSwiVXNlTnVtYmVyaW5nVHlwZU9mUGFyZW50RG9jdW1lbnQiOmZhbHNlfSx7IiRpZCI6IjIwIiwiJHR5cGUiOiJTd2lzc0FjYWRlbWljLkNpdGF2aS5DaXRhdGlvbnMuV29yZFBsYWNlaG9sZGVyRW50cnksIFN3aXNzQWNhZGVtaWMuQ2l0YXZpIiwiSWQiOiJjMzkxOGYzNi1jMmEwLTQ5YmYtYmMxOS1jNTRhY2YwYTMyN2QiLCJSYW5nZVN0YXJ0IjoyMSwiUmFuZ2VMZW5ndGgiOjIwLCJSZWZlcmVuY2VJZCI6IjRhODMxYzM0LTc2YTctNGUyYi05OTU2LWVhMTFmNjY1MTY4M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3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LHsiJGlkIjoiMzIiLCIkdHlwZSI6IlN3aXNzQWNhZGVtaWMuQ2l0YXZpLlBlcnNvbiwgU3dpc3NBY2FkZW1pYy5DaXRhdmk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zMyIsIiR0eXBlIjoiU3dpc3NBY2FkZW1pYy5DaXRhdmkuUGVyc29uLCBTd2lzc0FjYWRlbWljLkNpdGF2aS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zNCIsIiR0eXBlIjoiU3dpc3NBY2FkZW1pYy5DaXRhdmkuUGVyc29uLCBTd2lzc0FjYWRlbWljLkNpdGF2aS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zNSIsIiR0eXBlIjoiU3dpc3NBY2FkZW1pYy5DaXRhdmkuUGVyc29uLCBTd2lzc0FjYWRlbWljLkNpdGF2a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sYWNlT2ZQdWJsaWNhdGlvbiI6IlBhcmlzIiwiUHVibGlzaGVycyI6W3siJGlkIjoiMzYiLCIkdHlwZSI6IlN3aXNzQWNhZGVtaWMuQ2l0YXZpLlB1Ymxpc2hlciwgU3dpc3NBY2FkZW1pYy5DaXRhdmk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JHR5cGUiOiJTd2lzc0FjYWRlbWljLkNpdGF2aS5TZXJpZXNUaXRsZSwgU3dpc3NBY2FkZW1pYy5DaXRhdmk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M4IiwiQ291bnQiOjEsIlRleHRVbml0cyI6W3siJGlkIjoiMzkiLCJGb250U3R5bGUiOnsiJGlkIjoiNDAiLCJOZXV0cmFsIjp0cnVlfSwiUmVhZGluZ09yZGVyIjoxLCJUZXh0IjoiKERhbWlhbmkgZXQgYWwuLCAyMDExOyBLcmF1cyBldCBhbC4sIDIwMTA7IENvbG9tYm8gZXQgYWwuLCAyMDExKSJ9XX0sIlRhZyI6IkNpdGF2aVBsYWNlaG9sZGVyIzcxNmQ4MDEwLWM0NjctNDk2Ny1iMGU1LTE0YzIyZDQ3ZmE5YyIsIlRleHQiOiIoRGFtaWFuaSBldCBhbC4sIDIwMTE7IEtyYXVzIGV0IGFsLiwgMjAxMDsgQ29sb21ibyBldCBhbC4sIDIwMTEpIiwiV0FJVmVyc2lvbiI6IjYuNS4wLjAifQ==}</w:instrText>
            </w:r>
          </w:ins>
          <w:del w:id="452" w:author="Mareike Ariaans" w:date="2020-09-02T17:14:00Z">
            <w:r w:rsidR="006C3A49" w:rsidDel="00D76058">
              <w:rPr>
                <w:lang w:val="en-US"/>
              </w:rPr>
              <w:del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delInstrText>
            </w:r>
          </w:del>
          <w:r w:rsidRPr="005E05FB">
            <w:rPr>
              <w:lang w:val="en-US"/>
            </w:rPr>
            <w:fldChar w:fldCharType="separate"/>
          </w:r>
          <w:r w:rsidR="000B0433">
            <w:rPr>
              <w:lang w:val="en-US"/>
            </w:rPr>
            <w:t>(Damiani et al., 2011; Kraus et al., 2010; Colombo et al., 2011)</w:t>
          </w:r>
          <w:r w:rsidRPr="005E05FB">
            <w:rPr>
              <w:lang w:val="en-US"/>
            </w:rPr>
            <w:fldChar w:fldCharType="end"/>
          </w:r>
        </w:sdtContent>
      </w:sdt>
      <w:r w:rsidRPr="005E05FB">
        <w:rPr>
          <w:lang w:val="en-US"/>
        </w:rPr>
        <w:t xml:space="preserve"> </w:t>
      </w:r>
      <w:commentRangeStart w:id="453"/>
      <w:r w:rsidRPr="005E05FB">
        <w:rPr>
          <w:lang w:val="en-US"/>
        </w:rPr>
        <w:t xml:space="preserve">including </w:t>
      </w:r>
      <w:ins w:id="454" w:author="Claus Wendt" w:date="2020-09-01T12:01:00Z">
        <w:r w:rsidR="00A31BDA" w:rsidRPr="00A31BDA">
          <w:rPr>
            <w:highlight w:val="yellow"/>
            <w:lang w:val="en-US"/>
            <w:rPrChange w:id="455" w:author="Claus Wendt" w:date="2020-09-01T12:01:00Z">
              <w:rPr>
                <w:lang w:val="en-US"/>
              </w:rPr>
            </w:rPrChange>
          </w:rPr>
          <w:t>XXX</w:t>
        </w:r>
        <w:r w:rsidR="00A31BDA">
          <w:rPr>
            <w:lang w:val="en-US"/>
          </w:rPr>
          <w:t xml:space="preserve">, </w:t>
        </w:r>
      </w:ins>
      <w:r w:rsidRPr="005E05FB">
        <w:rPr>
          <w:lang w:val="en-US"/>
        </w:rPr>
        <w:t>Italy, Spain</w:t>
      </w:r>
      <w:r w:rsidR="00A35056">
        <w:rPr>
          <w:lang w:val="en-US"/>
        </w:rPr>
        <w:t>,</w:t>
      </w:r>
      <w:r w:rsidRPr="005E05FB">
        <w:rPr>
          <w:lang w:val="en-US"/>
        </w:rPr>
        <w:t xml:space="preserve"> and Greece</w:t>
      </w:r>
      <w:commentRangeEnd w:id="453"/>
      <w:r w:rsidR="00A31BDA">
        <w:rPr>
          <w:rStyle w:val="Kommentarzeichen"/>
        </w:rPr>
        <w:commentReference w:id="453"/>
      </w:r>
      <w:r w:rsidRPr="005E05FB">
        <w:rPr>
          <w:lang w:val="en-US"/>
        </w:rPr>
        <w:t xml:space="preserve">. These </w:t>
      </w:r>
      <w:ins w:id="456" w:author="Claus Wendt" w:date="2020-09-01T12:01:00Z">
        <w:r w:rsidR="00A31BDA">
          <w:rPr>
            <w:lang w:val="en-US"/>
          </w:rPr>
          <w:t xml:space="preserve">three latter </w:t>
        </w:r>
      </w:ins>
      <w:r w:rsidRPr="005E05FB">
        <w:rPr>
          <w:lang w:val="en-US"/>
        </w:rPr>
        <w:t xml:space="preserve">countries are </w:t>
      </w:r>
      <w:del w:id="457" w:author="Claus Wendt" w:date="2020-09-01T12:01:00Z">
        <w:r w:rsidRPr="005E05FB" w:rsidDel="00A31BDA">
          <w:rPr>
            <w:lang w:val="en-US"/>
          </w:rPr>
          <w:delText xml:space="preserve">only </w:delText>
        </w:r>
      </w:del>
      <w:r w:rsidRPr="005E05FB">
        <w:rPr>
          <w:lang w:val="en-US"/>
        </w:rPr>
        <w:t xml:space="preserve">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ins w:id="458"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2JiMmFhMWUxLTc3OTgtNGZjNS05ZDA4LWRkNzZhNmU4OTVhZiIsIkVudHJpZXMiOlt7IiRpZCI6IjIiLCIkdHlwZSI6IlN3aXNzQWNhZGVtaWMuQ2l0YXZpLkNpdGF0aW9ucy5Xb3JkUGxhY2Vob2xkZXJFbnRyeSwgU3dpc3NBY2FkZW1pYy5DaXRhdmkiLCJJZCI6ImYyZjExNGZhLTk0NjItNGU2MC1iOWZiLTVlZWNjNTQxYWE4ZCIsIlJhbmdlTGVuZ3RoIjoxMywiUmVmZXJlbmNlSWQiOiI1MzcwZTQxOC01YjlkLTRhNWYtODkzMi0wOGNhNDdiYjk4N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LCIkdHlwZSI6IlN3aXNzQWNhZGVtaWMuQ2l0YXZpLlByb2plY3QsIFN3aXNzQWNhZGVtaWMuQ2l0YXZpIn19LHsiJGlkIjoiNiIsIiR0eXBlIjoiU3dpc3NBY2FkZW1pYy5DaXRhdmkuUGVyc29uLCBTd2lzc0FjYWRlbWljLkNpdGF2a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g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Y5ODAxMmFlLWFmNmItNDAzYi1hMTNjLTEzYjFlMjMxNTIyMiIsIlRleHQiOiJQb21tZXIgZXQgYWwuIiwiV0FJVmVyc2lvbiI6IjYuNS4wLjAifQ==}</w:instrText>
            </w:r>
          </w:ins>
          <w:del w:id="459" w:author="Mareike Ariaans" w:date="2020-09-02T17:14:00Z">
            <w:r w:rsidR="006E36CF" w:rsidDel="00D76058">
              <w:rPr>
                <w:lang w:val="en-US"/>
              </w:rPr>
              <w:del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delInstrText>
            </w:r>
          </w:del>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ins w:id="460"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M0ODAxNDc2LTczNDctNDI0ZC05MzBmLTFiYWYyYWMyNGQ1NCIsIkVudHJpZXMiOlt7IiRpZCI6IjIiLCIkdHlwZSI6IlN3aXNzQWNhZGVtaWMuQ2l0YXZpLkNpdGF0aW9ucy5Xb3JkUGxhY2Vob2xkZXJFbnRyeSwgU3dpc3NBY2FkZW1pYy5DaXRhdmkiLCJJZCI6ImI4MWY5OTQxLWYxNzktNGM3OC04ZTYxLWI2OWVkNGZlZTNhNiIsIlJhbmdlTGVuZ3RoIjo2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3YmY0ZGFkYS0zMDExLTQzNDMtOTUyMy04Yzk0YjA5N2U5OGIiLCJUZXh0IjoiKDIwMDkpIiwiV0FJVmVyc2lvbiI6IjYuNS4wLjAifQ==}</w:instrText>
            </w:r>
          </w:ins>
          <w:del w:id="461" w:author="Mareike Ariaans" w:date="2020-09-02T17:14:00Z">
            <w:r w:rsidR="006E36CF" w:rsidDel="00D76058">
              <w:rPr>
                <w:lang w:val="en-US"/>
              </w:rPr>
              <w:del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delInstrText>
            </w:r>
          </w:del>
          <w:r w:rsidRPr="005E05FB">
            <w:rPr>
              <w:lang w:val="en-US"/>
            </w:rPr>
            <w:fldChar w:fldCharType="separate"/>
          </w:r>
          <w:r w:rsidR="000B043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ins w:id="462" w:author="Claus Wendt" w:date="2020-09-01T12:10:00Z">
        <w:r w:rsidR="00797C4E">
          <w:rPr>
            <w:lang w:val="en-US"/>
          </w:rPr>
          <w:t>, however</w:t>
        </w:r>
      </w:ins>
      <w:del w:id="463" w:author="Claus Wendt" w:date="2020-09-01T12:10:00Z">
        <w:r w:rsidR="00782D78" w:rsidRPr="005E05FB" w:rsidDel="00797C4E">
          <w:rPr>
            <w:lang w:val="en-US"/>
          </w:rPr>
          <w:delText xml:space="preserve"> </w:delText>
        </w:r>
        <w:r w:rsidRPr="005E05FB" w:rsidDel="00797C4E">
          <w:rPr>
            <w:lang w:val="en-US"/>
          </w:rPr>
          <w:delText>but</w:delText>
        </w:r>
      </w:del>
      <w:r w:rsidRPr="005E05FB">
        <w:rPr>
          <w:lang w:val="en-US"/>
        </w:rPr>
        <w:t xml:space="preserve"> mostly together with some Eastern </w:t>
      </w:r>
      <w:del w:id="464" w:author="Claus Wendt" w:date="2020-09-01T12:11:00Z">
        <w:r w:rsidRPr="005E05FB" w:rsidDel="00777708">
          <w:rPr>
            <w:lang w:val="en-US"/>
          </w:rPr>
          <w:delText xml:space="preserve">European </w:delText>
        </w:r>
      </w:del>
      <w:r w:rsidRPr="005E05FB">
        <w:rPr>
          <w:lang w:val="en-US"/>
        </w:rPr>
        <w:t xml:space="preserve">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ins w:id="465"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MzRmZDE2LWE0MDctNDI5Yy05NzBiLTFkYTk1OGE3YTM2ZS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YTY3M2VlMzItNjE1YS00Yjk4LWFjMzQtYmJlNjNjNmMwNTY1IiwiUmFuZ2VTdGFydCI6MTIsIlJhbmdlTGVuZ3RoIjoy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0seyIkaWQiOiIyNCIsIiR0eXBlIjoiU3dpc3NBY2FkZW1pYy5DaXRhdmkuQ2l0YXRpb25zLldvcmRQbGFjZWhvbGRlckVudHJ5LCBTd2lzc0FjYWRlbWljLkNpdGF2aSIsIklkIjoiNjQ3N2JiZjItYzg2My00ZTRkLWJmZTEtMzdjMmY0NDU3OWU2IiwiUmFuZ2VTdGFydCI6MzQsIlJhbmdlTGVuZ3RoIjoyNCwiUmVmZXJlbmNlSWQiOiIzNzNjOTRjYy1mM2MyLTRhMWUtYmZiNC0yNWU3NzhiZDdmYWQ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jc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I4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I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zMiLCIkdHlwZSI6IlN3aXNzQWNhZGVtaWMuQ2l0YXZpLkNpdGF0aW9ucy5Xb3JkUGxhY2Vob2xkZXJFbnRyeSwgU3dpc3NBY2FkZW1pYy5DaXRhdmkiLCJJZCI6IjlkMjcwN2Y3LTZlNTEtNDMxYS04NGVmLTliMzY5OGU4MjA1ZSIsIlJhbmdlU3RhcnQiOjU4LCJSYW5nZUxlbmd0aCI6MjAsIlJlZmVyZW5jZUlkIjoiNGE4MzFjMzQtNzZhNy00ZTJiLTk5NTYtZWExMWY2NjUxNjgw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D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JHR5cGUiOiJTd2lzc0FjYWRlbWljLkNpdGF2aS5DaXRhdGlvbnMuV29yZFBsYWNlaG9sZGVyRW50cnksIFN3aXNzQWNhZGVtaWMuQ2l0YXZpIiwiSWQiOiI2NjE2OTM2Ni01NjM3LTRiMWItOGYzMy00MTVkMTZlMjc2YmMiLCJSYW5nZVN0YXJ0Ijo3OCwiUmFuZ2VMZW5ndGgiOjIyLCJSZWZlcmVuY2VJZCI6IjUzNzBlNDE4LTViOWQtNGE1Zi04OTMyLTA4Y2E0N2JiOTg0OCIsIlJlZmVyZW5jZSI6eyIkaWQiOiI0MyIsIiR0eXBlIjoiU3dpc3NBY2FkZW1pYy5DaXRhdmkuUmVmZXJlbmNlLCBTd2lzc0FjYWRlbWljLkNpdGF2aSIsIkFic3RyYWN0Q29tcGxleGl0eSI6MCwiQWJzdHJhY3RTb3VyY2VUZXh0Rm9ybWF0IjowLCJBdXRob3JzIjpbeyIkaWQiOiI0N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Dc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zNlOGFhN2IxLTg3OWMtNDM4NC1iZjRkLTI3NmE4MzllYzg2NiIsIlRleHQiOiIoQWxiZXIsIDE5OTU7IERhbWlhbmkgZXQgYWwuLCAyMDExOyBIYWzDoXNrb3bDoSBldCBhbC4sIDIwMTc7IEtyYXVzIGV0IGFsLiwgMjAxMDsgUG9tbWVyIGV0IGFsLiwgMjAwOSkiLCJXQUlWZXJzaW9uIjoiNi41LjAuMCJ9}</w:instrText>
            </w:r>
          </w:ins>
          <w:del w:id="466" w:author="Mareike Ariaans" w:date="2020-09-02T17:14:00Z">
            <w:r w:rsidR="006C3A49" w:rsidDel="00D76058">
              <w:rPr>
                <w:lang w:val="en-US"/>
              </w:rPr>
              <w:del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delInstrText>
            </w:r>
            <w:r w:rsidR="006C3A49" w:rsidRPr="003F07B8" w:rsidDel="00D76058">
              <w:del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delInstrText>
            </w:r>
          </w:del>
          <w:r w:rsidRPr="005E05FB">
            <w:rPr>
              <w:lang w:val="en-US"/>
            </w:rPr>
            <w:fldChar w:fldCharType="separate"/>
          </w:r>
          <w:r w:rsidR="000B0433">
            <w:t>(Alber, 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w:t>
      </w:r>
      <w:del w:id="467" w:author="Claus Wendt" w:date="2020-09-01T12:11:00Z">
        <w:r w:rsidRPr="005E05FB" w:rsidDel="00777708">
          <w:rPr>
            <w:lang w:val="en-US"/>
          </w:rPr>
          <w:delText xml:space="preserve">the </w:delText>
        </w:r>
      </w:del>
      <w:ins w:id="468" w:author="Claus Wendt" w:date="2020-09-01T12:11:00Z">
        <w:r w:rsidR="00777708">
          <w:rPr>
            <w:lang w:val="en-US"/>
          </w:rPr>
          <w:t xml:space="preserve">LTC </w:t>
        </w:r>
      </w:ins>
      <w:r w:rsidRPr="005E05FB">
        <w:rPr>
          <w:lang w:val="en-US"/>
        </w:rPr>
        <w:t xml:space="preserve">typologies. 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ins w:id="469"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BlMDU1ODcxLWU2OWItNGI1ZC05MWM5LTFkYzQwZWQxM2QzOCIsIkVudHJpZXMiOlt7IiRpZCI6IjIiLCIkdHlwZSI6IlN3aXNzQWNhZGVtaWMuQ2l0YXZpLkNpdGF0aW9ucy5Xb3JkUGxhY2Vob2xkZXJFbnRyeSwgU3dpc3NBY2FkZW1pYy5DaXRhdmkiLCJJZCI6IjUzZTIzNzI1LWUxZjgtNDkxMS04MzMxLTI5MzRlNWNjMjhjNyIsIlJhbmdlTGVuZ3RoIjo3LCJSZWZlcmVuY2VJZCI6Ijg2MTY2MTkzLTMwMzMtNDdjYS05NjllLTIxNjhhZjQ4YjRi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Q29sb21ibyJ9XX0sIlRhZyI6IkNpdGF2aVBsYWNlaG9sZGVyI2QwNjI5OTExLWJjZmUtNDQ4Zi1iNjE4LTFhYWQyYWU1YzNlNiIsIlRleHQiOiJDb2xvbWJvIiwiV0FJVmVyc2lvbiI6IjYuNS4wLjAifQ==}</w:instrText>
            </w:r>
          </w:ins>
          <w:del w:id="470" w:author="Mareike Ariaans" w:date="2020-09-02T17:14:00Z">
            <w:r w:rsidR="006C3A49" w:rsidDel="00D76058">
              <w:rPr>
                <w:lang w:val="en-US"/>
              </w:rPr>
              <w:del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delInstrText>
            </w:r>
          </w:del>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ins w:id="471"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2FlNDBmYjdlLWJhOGItNDc4NS1hMzc5LWJmZThiOWVjNjg2MiIsIkVudHJpZXMiOlt7IiRpZCI6IjIiLCIkdHlwZSI6IlN3aXNzQWNhZGVtaWMuQ2l0YXZpLkNpdGF0aW9ucy5Xb3JkUGxhY2Vob2xkZXJFbnRyeSwgU3dpc3NBY2FkZW1pYy5DaXRhdmkiLCJJZCI6ImFiODVkZWMyLTI3NjItNDI4NS05YmIzLTMwMzA1Yjc0ZDdmOCIsIlJhbmdlTGVuZ3RoIjo2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TIpIn1dfSwiVGFnIjoiQ2l0YXZpUGxhY2Vob2xkZXIjZmQyMzczM2QtMjY1MS00NmZhLTg4YzktOGZiM2YyMGFiODhjIiwiVGV4dCI6IigyMDEyKSIsIldBSVZlcnNpb24iOiI2LjUuMC4wIn0=}</w:instrText>
            </w:r>
          </w:ins>
          <w:del w:id="472" w:author="Mareike Ariaans" w:date="2020-09-02T17:14:00Z">
            <w:r w:rsidR="006C3A49" w:rsidDel="00D76058">
              <w:rPr>
                <w:lang w:val="en-US"/>
              </w:rPr>
              <w:del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delInstrText>
            </w:r>
          </w:del>
          <w:r w:rsidRPr="005E05FB">
            <w:rPr>
              <w:lang w:val="en-US"/>
            </w:rPr>
            <w:fldChar w:fldCharType="separate"/>
          </w:r>
          <w:r w:rsidR="000B0433">
            <w:rPr>
              <w:lang w:val="en-US"/>
            </w:rPr>
            <w:t>(2012)</w:t>
          </w:r>
          <w:r w:rsidRPr="005E05FB">
            <w:rPr>
              <w:lang w:val="en-US"/>
            </w:rPr>
            <w:fldChar w:fldCharType="end"/>
          </w:r>
        </w:sdtContent>
      </w:sdt>
      <w:del w:id="473" w:author="Claus Wendt" w:date="2020-09-01T12:12:00Z">
        <w:r w:rsidRPr="005E05FB" w:rsidDel="00777708">
          <w:rPr>
            <w:lang w:val="en-US"/>
          </w:rPr>
          <w:delText>,</w:delText>
        </w:r>
      </w:del>
      <w:r w:rsidRPr="005E05FB">
        <w:rPr>
          <w:lang w:val="en-US"/>
        </w:rPr>
        <w:t xml:space="preserve"> </w:t>
      </w:r>
      <w:del w:id="474" w:author="Claus Wendt" w:date="2020-09-01T12:11:00Z">
        <w:r w:rsidRPr="005E05FB" w:rsidDel="00777708">
          <w:rPr>
            <w:lang w:val="en-US"/>
          </w:rPr>
          <w:delText xml:space="preserve">which </w:delText>
        </w:r>
      </w:del>
      <w:r w:rsidRPr="005E05FB">
        <w:rPr>
          <w:lang w:val="en-US"/>
        </w:rPr>
        <w:t>categorize</w:t>
      </w:r>
      <w:r w:rsidR="00A35056">
        <w:rPr>
          <w:lang w:val="en-US"/>
        </w:rPr>
        <w:t>s</w:t>
      </w:r>
      <w:r w:rsidRPr="005E05FB">
        <w:rPr>
          <w:lang w:val="en-US"/>
        </w:rPr>
        <w:t xml:space="preserve"> countries based on financing indicators</w:t>
      </w:r>
      <w:ins w:id="475" w:author="Claus Wendt" w:date="2020-09-01T12:12:00Z">
        <w:r w:rsidR="00777708">
          <w:rPr>
            <w:lang w:val="en-US"/>
          </w:rPr>
          <w:t xml:space="preserve"> and</w:t>
        </w:r>
      </w:ins>
      <w:r w:rsidRPr="005E05FB">
        <w:rPr>
          <w:lang w:val="en-US"/>
        </w:rPr>
        <w:t xml:space="preserve"> include Japan and South Korea in a cluster with Germany, Luxemburg</w:t>
      </w:r>
      <w:r w:rsidR="00A35056">
        <w:rPr>
          <w:lang w:val="en-US"/>
        </w:rPr>
        <w:t>,</w:t>
      </w:r>
      <w:r w:rsidRPr="005E05FB">
        <w:rPr>
          <w:lang w:val="en-US"/>
        </w:rPr>
        <w:t xml:space="preserve"> and the Netherlands due to their common social insurance approach</w:t>
      </w:r>
      <w:ins w:id="476" w:author="Claus Wendt" w:date="2020-09-01T12:12:00Z">
        <w:r w:rsidR="00777708">
          <w:rPr>
            <w:lang w:val="en-US"/>
          </w:rPr>
          <w:t xml:space="preserve">. </w:t>
        </w:r>
      </w:ins>
      <w:del w:id="477" w:author="Claus Wendt" w:date="2020-09-01T12:12:00Z">
        <w:r w:rsidRPr="005E05FB" w:rsidDel="00777708">
          <w:rPr>
            <w:lang w:val="en-US"/>
          </w:rPr>
          <w:delText xml:space="preserve">, whereas </w:delText>
        </w:r>
      </w:del>
      <w:r w:rsidRPr="005E05FB">
        <w:rPr>
          <w:lang w:val="en-US"/>
        </w:rPr>
        <w:t xml:space="preserve">New Zealand and Canada are </w:t>
      </w:r>
      <w:del w:id="478" w:author="Claus Wendt" w:date="2020-09-01T12:12:00Z">
        <w:r w:rsidRPr="005E05FB" w:rsidDel="00777708">
          <w:rPr>
            <w:lang w:val="en-US"/>
          </w:rPr>
          <w:delText xml:space="preserve">in a </w:delText>
        </w:r>
      </w:del>
      <w:r w:rsidRPr="005E05FB">
        <w:rPr>
          <w:lang w:val="en-US"/>
        </w:rPr>
        <w:t>cluster</w:t>
      </w:r>
      <w:ins w:id="479" w:author="Claus Wendt" w:date="2020-09-01T12:12:00Z">
        <w:r w:rsidR="00777708">
          <w:rPr>
            <w:lang w:val="en-US"/>
          </w:rPr>
          <w:t>ed</w:t>
        </w:r>
      </w:ins>
      <w:r w:rsidRPr="005E05FB">
        <w:rPr>
          <w:lang w:val="en-US"/>
        </w:rPr>
        <w:t xml:space="preserve"> </w:t>
      </w:r>
      <w:ins w:id="480" w:author="Claus Wendt" w:date="2020-09-01T12:12:00Z">
        <w:r w:rsidR="00777708">
          <w:rPr>
            <w:lang w:val="en-US"/>
          </w:rPr>
          <w:t xml:space="preserve">together </w:t>
        </w:r>
      </w:ins>
      <w:r w:rsidRPr="005E05FB">
        <w:rPr>
          <w:lang w:val="en-US"/>
        </w:rPr>
        <w:t>with Greece, Spain</w:t>
      </w:r>
      <w:r w:rsidR="00A35056">
        <w:rPr>
          <w:lang w:val="en-US"/>
        </w:rPr>
        <w:t>,</w:t>
      </w:r>
      <w:r w:rsidRPr="005E05FB">
        <w:rPr>
          <w:lang w:val="en-US"/>
        </w:rPr>
        <w:t xml:space="preserve"> and Switzerland due to their universal but means-tested financing approach</w:t>
      </w:r>
      <w:ins w:id="481" w:author="Claus Wendt" w:date="2020-09-01T12:13:00Z">
        <w:r w:rsidR="00777708">
          <w:rPr>
            <w:lang w:val="en-US"/>
          </w:rPr>
          <w:t xml:space="preserve"> (Colombo, 2012)</w:t>
        </w:r>
      </w:ins>
      <w:r w:rsidRPr="005E05FB">
        <w:rPr>
          <w:lang w:val="en-US"/>
        </w:rPr>
        <w:t>.</w:t>
      </w:r>
      <w:ins w:id="482" w:author="Claus Wendt" w:date="2020-09-01T12:13:00Z">
        <w:r w:rsidR="00777708">
          <w:rPr>
            <w:lang w:val="en-US"/>
          </w:rPr>
          <w:t xml:space="preserve"> The study by</w:t>
        </w:r>
      </w:ins>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ins w:id="483"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I3YWUxMWQxLTg4YjMtNDQ4Zi1hMDZhLTAzYmMzNDMyY2Q4OCIsIkVudHJpZXMiOlt7IiRpZCI6IjIiLCIkdHlwZSI6IlN3aXNzQWNhZGVtaWMuQ2l0YXZpLkNpdGF0aW9ucy5Xb3JkUGxhY2Vob2xkZXJFbnRyeSwgU3dpc3NBY2FkZW1pYy5DaXRhdmkiLCJJZCI6IjhlMTM1NTZkLTE0M2UtNDg2NS1hMWIwLTk0YjA0MTg3NGE4ZCIsIlJhbmdlTGVuZ3RoIjoxNiwiUmVmZXJlbmNlSWQiOiIzNzNjOTRjYy1mM2MyLTRhMWUtYmZiNC0yNWU3NzhiZDdmY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IsIiR0eXBlIjoiU3dpc3NBY2FkZW1pYy5DaXRhdmkuUHJvamVjdCwgU3dpc3NBY2FkZW1pYy5DaXRhdmkifX0seyIkaWQiOiI2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S4wLjAifQ==}</w:instrText>
            </w:r>
          </w:ins>
          <w:del w:id="484" w:author="Mareike Ariaans" w:date="2020-09-02T17:14:00Z">
            <w:r w:rsidR="00952423" w:rsidDel="00D76058">
              <w:rPr>
                <w:lang w:val="en-US"/>
              </w:rPr>
              <w:del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delInstrText>
            </w:r>
          </w:del>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ins w:id="485"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cyOTJkNmUwLWYzYjktNDg1ZC1hNDUyLTkwY2Q1MzEyMmZmOSIsIkVudHJpZXMiOlt7IiRpZCI6IjIiLCIkdHlwZSI6IlN3aXNzQWNhZGVtaWMuQ2l0YXZpLkNpdGF0aW9ucy5Xb3JkUGxhY2Vob2xkZXJFbnRyeSwgU3dpc3NBY2FkZW1pYy5DaXRhdmkiLCJJZCI6ImU2MzQxNmNmLWJmODYtNDNlOS05YWRhLTQzOGU2NTA5OWE0MyIsIlJhbmdlTGVuZ3RoIjo2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41LjAuMCJ9}</w:instrText>
            </w:r>
          </w:ins>
          <w:del w:id="486" w:author="Mareike Ariaans" w:date="2020-09-02T17:14:00Z">
            <w:r w:rsidR="00952423" w:rsidDel="00D76058">
              <w:rPr>
                <w:lang w:val="en-US"/>
              </w:rPr>
              <w:del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delInstrText>
            </w:r>
          </w:del>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w:t>
      </w:r>
      <w:ins w:id="487" w:author="Claus Wendt" w:date="2020-09-01T12:13:00Z">
        <w:r w:rsidR="00777708">
          <w:rPr>
            <w:lang w:val="en-US"/>
          </w:rPr>
          <w:t>ide</w:t>
        </w:r>
      </w:ins>
      <w:ins w:id="488" w:author="Claus Wendt" w:date="2020-09-01T12:14:00Z">
        <w:r w:rsidR="00777708">
          <w:rPr>
            <w:lang w:val="en-US"/>
          </w:rPr>
          <w:t xml:space="preserve">ntifies a cluster with </w:t>
        </w:r>
      </w:ins>
      <w:del w:id="489" w:author="Claus Wendt" w:date="2020-09-01T12:14:00Z">
        <w:r w:rsidRPr="005E05FB" w:rsidDel="00777708">
          <w:rPr>
            <w:lang w:val="en-US"/>
          </w:rPr>
          <w:delText xml:space="preserve">find </w:delText>
        </w:r>
      </w:del>
      <w:r w:rsidRPr="005E05FB">
        <w:rPr>
          <w:lang w:val="en-US"/>
        </w:rPr>
        <w:t>Australia and South Korea</w:t>
      </w:r>
      <w:del w:id="490" w:author="Claus Wendt" w:date="2020-09-01T12:14:00Z">
        <w:r w:rsidRPr="005E05FB" w:rsidDel="00777708">
          <w:rPr>
            <w:lang w:val="en-US"/>
          </w:rPr>
          <w:delText xml:space="preserve"> in one cluster</w:delText>
        </w:r>
      </w:del>
      <w:r w:rsidRPr="005E05FB">
        <w:rPr>
          <w:lang w:val="en-US"/>
        </w:rPr>
        <w:t>.</w:t>
      </w:r>
    </w:p>
    <w:p w14:paraId="5BC41897" w14:textId="2961A2BF" w:rsidR="005E05FB" w:rsidRDefault="005E05FB" w:rsidP="00D200F2">
      <w:pPr>
        <w:pStyle w:val="02FlietextEinzug"/>
        <w:rPr>
          <w:ins w:id="491" w:author="Claus Wendt" w:date="2020-09-01T12:28:00Z"/>
          <w:lang w:val="en-US"/>
        </w:rPr>
      </w:pPr>
      <w:r w:rsidRPr="005E05FB">
        <w:rPr>
          <w:lang w:val="en-US"/>
        </w:rPr>
        <w:t xml:space="preserve">This </w:t>
      </w:r>
      <w:del w:id="492" w:author="Claus Wendt" w:date="2020-09-01T12:14:00Z">
        <w:r w:rsidRPr="005E05FB" w:rsidDel="00777708">
          <w:rPr>
            <w:lang w:val="en-US"/>
          </w:rPr>
          <w:delText xml:space="preserve">short </w:delText>
        </w:r>
      </w:del>
      <w:r w:rsidRPr="005E05FB">
        <w:rPr>
          <w:lang w:val="en-US"/>
        </w:rPr>
        <w:t xml:space="preserve">overview </w:t>
      </w:r>
      <w:del w:id="493" w:author="Claus Wendt" w:date="2020-09-01T12:23:00Z">
        <w:r w:rsidRPr="005E05FB" w:rsidDel="00D200F2">
          <w:rPr>
            <w:lang w:val="en-US"/>
          </w:rPr>
          <w:delText>o</w:delText>
        </w:r>
      </w:del>
      <w:del w:id="494" w:author="Claus Wendt" w:date="2020-09-01T12:14:00Z">
        <w:r w:rsidRPr="005E05FB" w:rsidDel="00777708">
          <w:rPr>
            <w:lang w:val="en-US"/>
          </w:rPr>
          <w:delText>n</w:delText>
        </w:r>
      </w:del>
      <w:del w:id="495" w:author="Claus Wendt" w:date="2020-09-01T12:23:00Z">
        <w:r w:rsidRPr="005E05FB" w:rsidDel="00D200F2">
          <w:rPr>
            <w:lang w:val="en-US"/>
          </w:rPr>
          <w:delText xml:space="preserve"> </w:delText>
        </w:r>
      </w:del>
      <w:ins w:id="496" w:author="Claus Wendt" w:date="2020-09-01T12:23:00Z">
        <w:r w:rsidR="00D200F2">
          <w:rPr>
            <w:lang w:val="en-US"/>
          </w:rPr>
          <w:t xml:space="preserve">demonstrates that </w:t>
        </w:r>
      </w:ins>
      <w:del w:id="497" w:author="Claus Wendt" w:date="2020-09-01T12:22:00Z">
        <w:r w:rsidRPr="005E05FB" w:rsidDel="00D200F2">
          <w:rPr>
            <w:lang w:val="en-US"/>
          </w:rPr>
          <w:delText xml:space="preserve">existing </w:delText>
        </w:r>
      </w:del>
      <w:r w:rsidRPr="005E05FB">
        <w:rPr>
          <w:lang w:val="en-US"/>
        </w:rPr>
        <w:t xml:space="preserve">LTC typologies </w:t>
      </w:r>
      <w:ins w:id="498" w:author="Claus Wendt" w:date="2020-09-01T12:24:00Z">
        <w:r w:rsidR="00D200F2">
          <w:rPr>
            <w:lang w:val="en-US"/>
          </w:rPr>
          <w:t>need to be advanced.</w:t>
        </w:r>
      </w:ins>
      <w:del w:id="499" w:author="Claus Wendt" w:date="2020-09-01T12:24:00Z">
        <w:r w:rsidRPr="005E05FB" w:rsidDel="00D200F2">
          <w:rPr>
            <w:lang w:val="en-US"/>
          </w:rPr>
          <w:delText>shows room for extension</w:delText>
        </w:r>
      </w:del>
      <w:r w:rsidRPr="005E05FB">
        <w:rPr>
          <w:lang w:val="en-US"/>
        </w:rPr>
        <w:t xml:space="preserve">. </w:t>
      </w:r>
      <w:r>
        <w:rPr>
          <w:lang w:val="en-US"/>
        </w:rPr>
        <w:t>First</w:t>
      </w:r>
      <w:r w:rsidRPr="005E05FB">
        <w:rPr>
          <w:lang w:val="en-US"/>
        </w:rPr>
        <w:t xml:space="preserve">, many typologies have a European focus or </w:t>
      </w:r>
      <w:r w:rsidRPr="005E05FB">
        <w:rPr>
          <w:lang w:val="en-US"/>
        </w:rPr>
        <w:lastRenderedPageBreak/>
        <w:t xml:space="preserve">only use a small sample of countries. Thus, </w:t>
      </w:r>
      <w:ins w:id="500" w:author="Claus Wendt" w:date="2020-09-01T12:25:00Z">
        <w:r w:rsidR="00D200F2">
          <w:rPr>
            <w:lang w:val="en-US"/>
          </w:rPr>
          <w:t xml:space="preserve">in this contribution </w:t>
        </w:r>
      </w:ins>
      <w:r w:rsidRPr="005E05FB">
        <w:rPr>
          <w:lang w:val="en-US"/>
        </w:rPr>
        <w:t xml:space="preserve">we </w:t>
      </w:r>
      <w:del w:id="501" w:author="Claus Wendt" w:date="2020-09-01T12:25:00Z">
        <w:r w:rsidRPr="005E05FB" w:rsidDel="00D200F2">
          <w:rPr>
            <w:lang w:val="en-US"/>
          </w:rPr>
          <w:delText xml:space="preserve">would like to </w:delText>
        </w:r>
      </w:del>
      <w:r w:rsidRPr="005E05FB">
        <w:rPr>
          <w:lang w:val="en-US"/>
        </w:rPr>
        <w:t xml:space="preserve">extend these typologies by using an OECD sample with </w:t>
      </w:r>
      <w:del w:id="502" w:author="Claus Wendt" w:date="2020-09-01T12:25:00Z">
        <w:r w:rsidRPr="005E05FB" w:rsidDel="00D200F2">
          <w:rPr>
            <w:lang w:val="en-US"/>
          </w:rPr>
          <w:delText xml:space="preserve">as many </w:delText>
        </w:r>
      </w:del>
      <w:ins w:id="503" w:author="Claus Wendt" w:date="2020-09-01T12:25:00Z">
        <w:r w:rsidR="00D200F2">
          <w:rPr>
            <w:lang w:val="en-US"/>
          </w:rPr>
          <w:t xml:space="preserve">a large number of </w:t>
        </w:r>
      </w:ins>
      <w:r w:rsidRPr="005E05FB">
        <w:rPr>
          <w:lang w:val="en-US"/>
        </w:rPr>
        <w:t>countries</w:t>
      </w:r>
      <w:del w:id="504" w:author="Claus Wendt" w:date="2020-09-01T12:25:00Z">
        <w:r w:rsidRPr="005E05FB" w:rsidDel="00D200F2">
          <w:rPr>
            <w:lang w:val="en-US"/>
          </w:rPr>
          <w:delText xml:space="preserve"> as possible</w:delText>
        </w:r>
      </w:del>
      <w:r w:rsidRPr="005E05FB">
        <w:rPr>
          <w:lang w:val="en-US"/>
        </w:rPr>
        <w:t>.</w:t>
      </w:r>
      <w:r>
        <w:rPr>
          <w:lang w:val="en-US"/>
        </w:rPr>
        <w:t xml:space="preserve"> Second</w:t>
      </w:r>
      <w:r w:rsidRPr="005E05FB">
        <w:rPr>
          <w:lang w:val="en-US"/>
        </w:rPr>
        <w:t xml:space="preserve">, most typologies only use quantitative indicators </w:t>
      </w:r>
      <w:del w:id="505" w:author="Claus Wendt" w:date="2020-09-01T12:26:00Z">
        <w:r w:rsidRPr="005E05FB" w:rsidDel="00D200F2">
          <w:rPr>
            <w:lang w:val="en-US"/>
          </w:rPr>
          <w:delText xml:space="preserve">where a huge weight lies on </w:delText>
        </w:r>
      </w:del>
      <w:ins w:id="506" w:author="Claus Wendt" w:date="2020-09-01T12:26:00Z">
        <w:r w:rsidR="00D200F2">
          <w:rPr>
            <w:lang w:val="en-US"/>
          </w:rPr>
          <w:t xml:space="preserve">in particular with </w:t>
        </w:r>
      </w:ins>
      <w:r w:rsidRPr="005E05FB">
        <w:rPr>
          <w:lang w:val="en-US"/>
        </w:rPr>
        <w:t xml:space="preserve">financing </w:t>
      </w:r>
      <w:del w:id="507" w:author="Claus Wendt" w:date="2020-09-01T12:26:00Z">
        <w:r w:rsidRPr="005E05FB" w:rsidDel="00D200F2">
          <w:rPr>
            <w:lang w:val="en-US"/>
          </w:rPr>
          <w:delText>indicators</w:delText>
        </w:r>
      </w:del>
      <w:ins w:id="508" w:author="Claus Wendt" w:date="2020-09-01T12:26:00Z">
        <w:r w:rsidR="00D200F2">
          <w:rPr>
            <w:lang w:val="en-US"/>
          </w:rPr>
          <w:t>data</w:t>
        </w:r>
      </w:ins>
      <w:r w:rsidRPr="005E05FB">
        <w:rPr>
          <w:lang w:val="en-US"/>
        </w:rPr>
        <w:t>.</w:t>
      </w:r>
      <w:r>
        <w:rPr>
          <w:lang w:val="en-US"/>
        </w:rPr>
        <w:t xml:space="preserve"> </w:t>
      </w:r>
      <w:ins w:id="509" w:author="Claus Wendt" w:date="2020-09-01T12:27:00Z">
        <w:r w:rsidR="00D200F2">
          <w:rPr>
            <w:lang w:val="en-US"/>
          </w:rPr>
          <w:t xml:space="preserve">We also include </w:t>
        </w:r>
      </w:ins>
      <w:del w:id="510" w:author="Claus Wendt" w:date="2020-09-01T12:28:00Z">
        <w:r w:rsidDel="00D200F2">
          <w:rPr>
            <w:lang w:val="en-US"/>
          </w:rPr>
          <w:delText>In contra</w:delText>
        </w:r>
        <w:r w:rsidR="00341CEB" w:rsidDel="00D200F2">
          <w:rPr>
            <w:lang w:val="en-US"/>
          </w:rPr>
          <w:delText>s</w:delText>
        </w:r>
        <w:r w:rsidDel="00D200F2">
          <w:rPr>
            <w:lang w:val="en-US"/>
          </w:rPr>
          <w:delText xml:space="preserve">t, </w:delText>
        </w:r>
      </w:del>
      <w:r>
        <w:rPr>
          <w:lang w:val="en-US"/>
        </w:rPr>
        <w:t>i</w:t>
      </w:r>
      <w:r w:rsidRPr="005E05FB">
        <w:rPr>
          <w:lang w:val="en-US"/>
        </w:rPr>
        <w:t xml:space="preserve">nstitutional indicators focusing on access to long-term care </w:t>
      </w:r>
      <w:del w:id="511" w:author="Claus Wendt" w:date="2020-09-01T12:28:00Z">
        <w:r w:rsidRPr="005E05FB" w:rsidDel="00D200F2">
          <w:rPr>
            <w:lang w:val="en-US"/>
          </w:rPr>
          <w:delText xml:space="preserve">are </w:delText>
        </w:r>
        <w:r w:rsidDel="00D200F2">
          <w:rPr>
            <w:lang w:val="en-US"/>
          </w:rPr>
          <w:delText>rarely used</w:delText>
        </w:r>
        <w:r w:rsidRPr="005E05FB" w:rsidDel="00D200F2">
          <w:rPr>
            <w:lang w:val="en-US"/>
          </w:rPr>
          <w:delText xml:space="preserve">. </w:delText>
        </w:r>
        <w:r w:rsidR="00341CEB" w:rsidDel="00D200F2">
          <w:rPr>
            <w:lang w:val="en-US"/>
          </w:rPr>
          <w:delText xml:space="preserve">We </w:delText>
        </w:r>
      </w:del>
      <w:ins w:id="512" w:author="Claus Wendt" w:date="2020-09-01T12:28:00Z">
        <w:r w:rsidR="00D200F2">
          <w:rPr>
            <w:lang w:val="en-US"/>
          </w:rPr>
          <w:t xml:space="preserve">and </w:t>
        </w:r>
      </w:ins>
      <w:r w:rsidR="00341CEB">
        <w:rPr>
          <w:lang w:val="en-US"/>
        </w:rPr>
        <w:t>therefor</w:t>
      </w:r>
      <w:r w:rsidR="00A35056">
        <w:rPr>
          <w:lang w:val="en-US"/>
        </w:rPr>
        <w:t>e</w:t>
      </w:r>
      <w:r w:rsidR="00341CEB">
        <w:rPr>
          <w:lang w:val="en-US"/>
        </w:rPr>
        <w:t xml:space="preserve"> combined both </w:t>
      </w:r>
      <w:ins w:id="513" w:author="Claus Wendt" w:date="2020-09-01T12:28:00Z">
        <w:r w:rsidR="00D200F2">
          <w:rPr>
            <w:lang w:val="en-US"/>
          </w:rPr>
          <w:t xml:space="preserve">quantitative and qualitative </w:t>
        </w:r>
      </w:ins>
      <w:r w:rsidR="00341CEB">
        <w:rPr>
          <w:lang w:val="en-US"/>
        </w:rPr>
        <w:t>approaches.</w:t>
      </w:r>
    </w:p>
    <w:p w14:paraId="21AD3688" w14:textId="77777777" w:rsidR="00D200F2" w:rsidRPr="006A56FF" w:rsidRDefault="00D200F2" w:rsidP="00D200F2">
      <w:pPr>
        <w:pStyle w:val="02FlietextEinzug"/>
        <w:rPr>
          <w:lang w:val="en-US"/>
        </w:rPr>
      </w:pPr>
    </w:p>
    <w:p w14:paraId="56CE1366" w14:textId="32662F61"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w:t>
      </w:r>
      <w:r w:rsidR="00636AAF">
        <w:rPr>
          <w:lang w:val="en-US"/>
        </w:rPr>
        <w:t>3</w:t>
      </w:r>
      <w:r w:rsidR="0081256C" w:rsidRPr="006A56FF">
        <w:rPr>
          <w:lang w:val="en-US"/>
        </w:rPr>
        <w:t xml:space="preserve"> words</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648992AC" w14:textId="0838F65A" w:rsidR="00E62C77" w:rsidRDefault="00E91ABE" w:rsidP="00D200F2">
      <w:pPr>
        <w:pStyle w:val="02Flietext"/>
        <w:spacing w:after="0"/>
        <w:rPr>
          <w:lang w:val="en-US"/>
        </w:rPr>
      </w:pPr>
      <w:r w:rsidRPr="004B36E0">
        <w:rPr>
          <w:lang w:val="en-US"/>
        </w:rPr>
        <w:t xml:space="preserve">Indicators for </w:t>
      </w:r>
      <w:del w:id="514" w:author="Claus Wendt" w:date="2020-09-01T12:29:00Z">
        <w:r w:rsidRPr="004B36E0" w:rsidDel="00D200F2">
          <w:rPr>
            <w:lang w:val="en-US"/>
          </w:rPr>
          <w:delText xml:space="preserve">the </w:delText>
        </w:r>
      </w:del>
      <w:ins w:id="515" w:author="Claus Wendt" w:date="2020-09-01T12:29:00Z">
        <w:r w:rsidR="00D200F2">
          <w:rPr>
            <w:lang w:val="en-US"/>
          </w:rPr>
          <w:t>our</w:t>
        </w:r>
        <w:r w:rsidR="00D200F2" w:rsidRPr="004B36E0">
          <w:rPr>
            <w:lang w:val="en-US"/>
          </w:rPr>
          <w:t xml:space="preserve"> </w:t>
        </w:r>
      </w:ins>
      <w:r w:rsidRPr="004B36E0">
        <w:rPr>
          <w:lang w:val="en-US"/>
        </w:rPr>
        <w:t xml:space="preserve">typology </w:t>
      </w:r>
      <w:r w:rsidR="00304754" w:rsidRPr="004B36E0">
        <w:rPr>
          <w:lang w:val="en-US"/>
        </w:rPr>
        <w:t xml:space="preserve">of LTC systems </w:t>
      </w:r>
      <w:del w:id="516" w:author="Claus Wendt" w:date="2020-09-01T12:29:00Z">
        <w:r w:rsidRPr="004B36E0" w:rsidDel="00D200F2">
          <w:rPr>
            <w:lang w:val="en-US"/>
          </w:rPr>
          <w:delText xml:space="preserve">came </w:delText>
        </w:r>
      </w:del>
      <w:ins w:id="517" w:author="Claus Wendt" w:date="2020-09-01T12:29:00Z">
        <w:r w:rsidR="00D200F2">
          <w:rPr>
            <w:lang w:val="en-US"/>
          </w:rPr>
          <w:t xml:space="preserve">come </w:t>
        </w:r>
      </w:ins>
      <w:r w:rsidRPr="004B36E0">
        <w:rPr>
          <w:lang w:val="en-US"/>
        </w:rPr>
        <w:t>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ins w:id="518" w:author="Claus Wendt" w:date="2020-09-01T12:29:00Z">
        <w:r w:rsidR="00D200F2">
          <w:rPr>
            <w:lang w:val="en-US"/>
          </w:rPr>
          <w:t>are tak</w:t>
        </w:r>
      </w:ins>
      <w:ins w:id="519" w:author="Claus Wendt" w:date="2020-09-01T12:30:00Z">
        <w:r w:rsidR="00D200F2">
          <w:rPr>
            <w:lang w:val="en-US"/>
          </w:rPr>
          <w:t xml:space="preserve">en </w:t>
        </w:r>
      </w:ins>
      <w:del w:id="520" w:author="Claus Wendt" w:date="2020-09-01T12:30:00Z">
        <w:r w:rsidRPr="004B36E0" w:rsidDel="00D200F2">
          <w:rPr>
            <w:lang w:val="en-US"/>
          </w:rPr>
          <w:delText xml:space="preserve">were </w:delText>
        </w:r>
        <w:commentRangeStart w:id="521"/>
        <w:r w:rsidRPr="004B36E0" w:rsidDel="00D200F2">
          <w:rPr>
            <w:lang w:val="en-US"/>
          </w:rPr>
          <w:delText>extracted at the 10</w:delText>
        </w:r>
        <w:r w:rsidRPr="004B36E0" w:rsidDel="00D200F2">
          <w:rPr>
            <w:vertAlign w:val="superscript"/>
            <w:lang w:val="en-US"/>
          </w:rPr>
          <w:delText>th</w:delText>
        </w:r>
        <w:r w:rsidRPr="004B36E0" w:rsidDel="00D200F2">
          <w:rPr>
            <w:lang w:val="en-US"/>
          </w:rPr>
          <w:delText xml:space="preserve"> of December 2018 </w:delText>
        </w:r>
      </w:del>
      <w:commentRangeEnd w:id="521"/>
      <w:r w:rsidR="00D200F2">
        <w:rPr>
          <w:rStyle w:val="Kommentarzeichen"/>
        </w:rPr>
        <w:commentReference w:id="521"/>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ins w:id="522"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DdlOTAwLTc5NTctNGYyZC1iOTAxLTk1MDAwOGEwYTE1ZSIsIlJhbmdlTGVuZ3RoIjoxMiwiUmVmZXJlbmNlSWQiOiIzMWE2ZTFlNS1jZDM3LTQ2NDYtOWNkYi0yNzMwMGY4NmQzN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Oi8vd3d3Lm9lY2Qub3JnL2Vscy9oZWFsdGgtc3lzdGVtcy9oZWFsdGgtZGF0YS5odG0iLCJVcmlTdHJpbmciOiJodHRwOi8vd3d3Lm9lY2Qub3JnL2Vscy9oZWFsdGgtc3lzdGVtcy9oZWFsdGgtZGF0YS5odG0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41LjAuMCJ9}</w:instrText>
            </w:r>
          </w:ins>
          <w:del w:id="523" w:author="Mareike Ariaans" w:date="2020-09-02T17:14:00Z">
            <w:r w:rsidR="006E36CF" w:rsidDel="00D76058">
              <w:rPr>
                <w:lang w:val="en-US"/>
              </w:rPr>
              <w:del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delInstrText>
            </w:r>
          </w:del>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del w:id="524" w:author="Claus Wendt" w:date="2020-09-01T12:30:00Z">
        <w:r w:rsidR="00D86257" w:rsidRPr="00D86257" w:rsidDel="00D200F2">
          <w:rPr>
            <w:lang w:val="en-US"/>
          </w:rPr>
          <w:delText xml:space="preserve">Another </w:delText>
        </w:r>
        <w:r w:rsidR="008233BC" w:rsidDel="00D200F2">
          <w:rPr>
            <w:lang w:val="en-US"/>
          </w:rPr>
          <w:delText>f</w:delText>
        </w:r>
      </w:del>
      <w:ins w:id="525" w:author="Claus Wendt" w:date="2020-09-01T12:30:00Z">
        <w:r w:rsidR="00D200F2">
          <w:rPr>
            <w:lang w:val="en-US"/>
          </w:rPr>
          <w:t>F</w:t>
        </w:r>
      </w:ins>
      <w:r w:rsidR="008233BC">
        <w:rPr>
          <w:lang w:val="en-US"/>
        </w:rPr>
        <w:t>ive</w:t>
      </w:r>
      <w:r w:rsidR="00D86257" w:rsidRPr="00D86257">
        <w:rPr>
          <w:lang w:val="en-US"/>
        </w:rPr>
        <w:t xml:space="preserve"> institutional indicators </w:t>
      </w:r>
      <w:del w:id="526" w:author="Claus Wendt" w:date="2020-09-01T12:31:00Z">
        <w:r w:rsidR="00D86257" w:rsidRPr="00D86257" w:rsidDel="00D200F2">
          <w:rPr>
            <w:lang w:val="en-US"/>
          </w:rPr>
          <w:delText xml:space="preserve">were </w:delText>
        </w:r>
      </w:del>
      <w:ins w:id="527" w:author="Claus Wendt" w:date="2020-09-01T12:31:00Z">
        <w:r w:rsidR="00D200F2">
          <w:rPr>
            <w:lang w:val="en-US"/>
          </w:rPr>
          <w:t xml:space="preserve">are taken </w:t>
        </w:r>
      </w:ins>
      <w:del w:id="528" w:author="Claus Wendt" w:date="2020-09-01T12:31:00Z">
        <w:r w:rsidR="00D86257" w:rsidRPr="00D86257" w:rsidDel="00D200F2">
          <w:rPr>
            <w:lang w:val="en-US"/>
          </w:rPr>
          <w:delText xml:space="preserve">distilled </w:delText>
        </w:r>
      </w:del>
      <w:r w:rsidR="00D86257" w:rsidRPr="00D86257">
        <w:rPr>
          <w:lang w:val="en-US"/>
        </w:rPr>
        <w:t xml:space="preserve">from </w:t>
      </w:r>
      <w:del w:id="529" w:author="Claus Wendt" w:date="2020-09-01T12:31:00Z">
        <w:r w:rsidR="00D86257" w:rsidRPr="00D86257" w:rsidDel="00D200F2">
          <w:rPr>
            <w:lang w:val="en-US"/>
          </w:rPr>
          <w:delText xml:space="preserve">information within </w:delText>
        </w:r>
      </w:del>
      <w:r w:rsidR="00D86257" w:rsidRPr="00D86257">
        <w:rPr>
          <w:lang w:val="en-US"/>
        </w:rPr>
        <w:t xml:space="preserve">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the Health in Transition reports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ins w:id="530" w:author="Claus Wendt" w:date="2020-09-01T12:31:00Z">
        <w:r w:rsidR="00D200F2">
          <w:rPr>
            <w:lang w:val="en-US"/>
          </w:rPr>
          <w:t>,</w:t>
        </w:r>
      </w:ins>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EndPr/>
        <w:sdtContent>
          <w:r w:rsidR="00D86257" w:rsidRPr="00D86257">
            <w:fldChar w:fldCharType="begin"/>
          </w:r>
          <w:ins w:id="531"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ODk1YTQ1LWI4MmYtNDZmMy04ZGQzLWFhOThiNDExYzE5MyIsIlJhbmdlTGVuZ3RoIjoyNywiUmVmZXJlbmNlSWQiOiJlNjk1Yzk4MS0yZWJlLTQ4ZjAtODE2Ni00MzIyYmE2N2VhO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lYy5ldXJvcGEuZXUvc29jaWFsL21haW4uanNwP2FkdlNlYXJjaEtleT1lc3BubHRjXzIwMTgmbW9kZT1hZHZhbmNlZFN1Ym1pdCZjYXRJZD0yMiZwb2xpY3lBcmVhPTAmcG9saWN5QXJlYVN1Yj0wJmNvdW50cnk9MCZ5ZWFyPTAiLCJVcmlTdHJpbmciOiJodHRwczovL2VjLmV1cm9wYS5ldS9zb2NpYWwvbWFpbi5qc3A/YWR2U2VhcmNoS2V5PWVzcG5sdGNfMjAxOCZtb2RlPWFkdmFuY2VkU3VibWl0JmNhdElkPTIyJnBvbGljeUFyZWE9MCZwb2xpY3lBcmVhU3ViPTAmY291bnRyeT0wJnllYXI9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41LjAuMCJ9}</w:instrText>
            </w:r>
          </w:ins>
          <w:del w:id="532" w:author="Mareike Ariaans" w:date="2020-09-02T17:14:00Z">
            <w:r w:rsidR="006E36CF" w:rsidDel="00D76058">
              <w:rPr>
                <w:lang w:val="en-US"/>
              </w:rPr>
              <w:del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delInstrText>
            </w:r>
          </w:del>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w:t>
      </w:r>
      <w:del w:id="533" w:author="Claus Wendt" w:date="2020-09-01T12:31:00Z">
        <w:r w:rsidR="00F20EDF" w:rsidDel="00D200F2">
          <w:rPr>
            <w:lang w:val="en-US"/>
          </w:rPr>
          <w:delText xml:space="preserve">for </w:delText>
        </w:r>
      </w:del>
      <w:ins w:id="534" w:author="Claus Wendt" w:date="2020-09-01T12:31:00Z">
        <w:r w:rsidR="00D200F2">
          <w:rPr>
            <w:lang w:val="en-US"/>
          </w:rPr>
          <w:t xml:space="preserve">of </w:t>
        </w:r>
      </w:ins>
      <w:r w:rsidR="00F20EDF">
        <w:rPr>
          <w:lang w:val="en-US"/>
        </w:rPr>
        <w:t>the</w:t>
      </w:r>
      <w:r w:rsidR="00935E6D">
        <w:rPr>
          <w:lang w:val="en-US"/>
        </w:rPr>
        <w:t xml:space="preserve"> institutional indicators</w:t>
      </w:r>
      <w:r w:rsidR="00D86257" w:rsidRPr="00D86257">
        <w:rPr>
          <w:lang w:val="en-US"/>
        </w:rPr>
        <w:t xml:space="preserve"> refer to the national rules or the dominant rules in place</w:t>
      </w:r>
      <w:del w:id="535" w:author="Claus Wendt" w:date="2020-09-01T12:32:00Z">
        <w:r w:rsidR="00D86257" w:rsidRPr="00D86257" w:rsidDel="00D200F2">
          <w:rPr>
            <w:lang w:val="en-US"/>
          </w:rPr>
          <w:delText>,</w:delText>
        </w:r>
      </w:del>
      <w:r w:rsidR="00D86257" w:rsidRPr="00D86257">
        <w:rPr>
          <w:lang w:val="en-US"/>
        </w:rPr>
        <w:t xml:space="preserve"> since in some countries regional or municipal rules prevail. To double-check our values, we contacted national LTC policy experts</w:t>
      </w:r>
      <w:del w:id="536" w:author="Claus Wendt" w:date="2020-09-01T12:32:00Z">
        <w:r w:rsidR="00F20EDF" w:rsidDel="00D200F2">
          <w:rPr>
            <w:lang w:val="en-US"/>
          </w:rPr>
          <w:delText xml:space="preserve"> via e-mail</w:delText>
        </w:r>
        <w:r w:rsidR="00D86257" w:rsidRPr="00D86257" w:rsidDel="008610B2">
          <w:rPr>
            <w:lang w:val="en-US"/>
          </w:rPr>
          <w:delText xml:space="preserve">, sent them </w:delText>
        </w:r>
      </w:del>
      <w:ins w:id="537" w:author="Claus Wendt" w:date="2020-09-01T12:32:00Z">
        <w:r w:rsidR="008610B2">
          <w:rPr>
            <w:lang w:val="en-US"/>
          </w:rPr>
          <w:t xml:space="preserve"> with </w:t>
        </w:r>
      </w:ins>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assessment</w:t>
      </w:r>
      <w:del w:id="538" w:author="Claus Wendt" w:date="2020-09-01T12:32:00Z">
        <w:r w:rsidR="00D86257" w:rsidRPr="00D86257" w:rsidDel="008610B2">
          <w:rPr>
            <w:lang w:val="en-US"/>
          </w:rPr>
          <w:delText xml:space="preserve"> of</w:delText>
        </w:r>
        <w:r w:rsidR="00F20EDF" w:rsidDel="008610B2">
          <w:rPr>
            <w:lang w:val="en-US"/>
          </w:rPr>
          <w:delText xml:space="preserve"> values</w:delText>
        </w:r>
      </w:del>
      <w:r w:rsidR="00D86257" w:rsidRPr="00D86257">
        <w:rPr>
          <w:lang w:val="en-US"/>
        </w:rPr>
        <w:t xml:space="preserve">. </w:t>
      </w:r>
      <w:del w:id="539" w:author="Claus Wendt" w:date="2020-09-01T12:33:00Z">
        <w:r w:rsidR="00D86257" w:rsidRPr="00D86257" w:rsidDel="008610B2">
          <w:rPr>
            <w:lang w:val="en-US"/>
          </w:rPr>
          <w:delText xml:space="preserve">We received </w:delText>
        </w:r>
      </w:del>
      <w:ins w:id="540" w:author="Claus Wendt" w:date="2020-09-01T12:33:00Z">
        <w:r w:rsidR="008610B2">
          <w:rPr>
            <w:lang w:val="en-US"/>
          </w:rPr>
          <w:t xml:space="preserve">Based on the </w:t>
        </w:r>
      </w:ins>
      <w:r w:rsidR="00F20EDF" w:rsidRPr="00D86257">
        <w:rPr>
          <w:lang w:val="en-US"/>
        </w:rPr>
        <w:t>questionnaires</w:t>
      </w:r>
      <w:r w:rsidR="00D86257" w:rsidRPr="00D86257">
        <w:rPr>
          <w:lang w:val="en-US"/>
        </w:rPr>
        <w:t xml:space="preserve"> </w:t>
      </w:r>
      <w:ins w:id="541" w:author="Claus Wendt" w:date="2020-09-01T12:33:00Z">
        <w:r w:rsidR="008610B2">
          <w:rPr>
            <w:lang w:val="en-US"/>
          </w:rPr>
          <w:t xml:space="preserve">we received answers </w:t>
        </w:r>
      </w:ins>
      <w:del w:id="542" w:author="Claus Wendt" w:date="2020-09-01T12:33:00Z">
        <w:r w:rsidR="00D86257" w:rsidRPr="00D86257" w:rsidDel="008610B2">
          <w:rPr>
            <w:lang w:val="en-US"/>
          </w:rPr>
          <w:delText xml:space="preserve">with </w:delText>
        </w:r>
      </w:del>
      <w:ins w:id="543" w:author="Claus Wendt" w:date="2020-09-01T12:33:00Z">
        <w:r w:rsidR="008610B2">
          <w:rPr>
            <w:lang w:val="en-US"/>
          </w:rPr>
          <w:t xml:space="preserve">and </w:t>
        </w:r>
      </w:ins>
      <w:r w:rsidR="00D86257" w:rsidRPr="00D86257">
        <w:rPr>
          <w:lang w:val="en-US"/>
        </w:rPr>
        <w:t>comments to our coding between May and July 2019</w:t>
      </w:r>
      <w:r w:rsidR="00C046FD">
        <w:rPr>
          <w:lang w:val="en-US"/>
        </w:rPr>
        <w:t xml:space="preserve"> for all countries in the sample</w:t>
      </w:r>
      <w:ins w:id="544" w:author="Claus Wendt" w:date="2020-09-01T13:14:00Z">
        <w:r w:rsidR="00785674">
          <w:rPr>
            <w:lang w:val="en-US"/>
          </w:rPr>
          <w:t xml:space="preserve"> (see </w:t>
        </w:r>
      </w:ins>
      <w:ins w:id="545" w:author="Claus Wendt" w:date="2020-09-01T13:15:00Z">
        <w:r w:rsidR="00785674">
          <w:rPr>
            <w:lang w:val="en-US"/>
          </w:rPr>
          <w:t>Table 5 in the Appendix)</w:t>
        </w:r>
      </w:ins>
      <w:r w:rsidR="00D86257" w:rsidRPr="00D86257">
        <w:rPr>
          <w:lang w:val="en-US"/>
        </w:rPr>
        <w:t>.</w:t>
      </w:r>
    </w:p>
    <w:p w14:paraId="6064959F" w14:textId="2FBD3BC5" w:rsidR="00E62C77" w:rsidRPr="006A56FF" w:rsidDel="008610B2" w:rsidRDefault="00E62C77" w:rsidP="00E62C77">
      <w:pPr>
        <w:pStyle w:val="Textkrper"/>
        <w:spacing w:line="480" w:lineRule="auto"/>
        <w:jc w:val="center"/>
        <w:rPr>
          <w:moveFrom w:id="546" w:author="Claus Wendt" w:date="2020-09-01T12:35:00Z"/>
          <w:szCs w:val="24"/>
        </w:rPr>
      </w:pPr>
      <w:moveFromRangeStart w:id="547" w:author="Claus Wendt" w:date="2020-09-01T12:35:00Z" w:name="move49856160"/>
      <w:moveFrom w:id="548" w:author="Claus Wendt" w:date="2020-09-01T12:35:00Z">
        <w:r w:rsidRPr="00E028AA" w:rsidDel="008610B2">
          <w:rPr>
            <w:szCs w:val="24"/>
            <w:highlight w:val="yellow"/>
          </w:rPr>
          <w:t>--- TABLE 1 ABOUT HERE ---</w:t>
        </w:r>
      </w:moveFrom>
    </w:p>
    <w:moveFromRangeEnd w:id="547"/>
    <w:p w14:paraId="0DCCDBDE" w14:textId="77777777" w:rsidR="00E62C77" w:rsidRPr="006A56FF" w:rsidRDefault="00E62C77" w:rsidP="00E62C77">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549"/>
      <w:r w:rsidRPr="006A56FF">
        <w:rPr>
          <w:lang w:val="en-US"/>
        </w:rPr>
        <w:t>indicators</w:t>
      </w:r>
      <w:commentRangeEnd w:id="549"/>
      <w:r>
        <w:rPr>
          <w:rStyle w:val="Kommentarzeichen"/>
          <w:bCs w:val="0"/>
        </w:rPr>
        <w:commentReference w:id="549"/>
      </w:r>
    </w:p>
    <w:tbl>
      <w:tblPr>
        <w:tblW w:w="8506" w:type="dxa"/>
        <w:tblLayout w:type="fixed"/>
        <w:tblLook w:val="0000" w:firstRow="0" w:lastRow="0" w:firstColumn="0" w:lastColumn="0" w:noHBand="0" w:noVBand="0"/>
      </w:tblPr>
      <w:tblGrid>
        <w:gridCol w:w="3828"/>
        <w:gridCol w:w="1276"/>
        <w:gridCol w:w="851"/>
        <w:gridCol w:w="851"/>
        <w:gridCol w:w="709"/>
        <w:gridCol w:w="991"/>
      </w:tblGrid>
      <w:tr w:rsidR="00E62C77" w:rsidRPr="006A56FF" w14:paraId="0C58154D" w14:textId="77777777" w:rsidTr="006E3A97">
        <w:trPr>
          <w:trHeight w:val="283"/>
        </w:trPr>
        <w:tc>
          <w:tcPr>
            <w:tcW w:w="3828" w:type="dxa"/>
            <w:tcBorders>
              <w:top w:val="single" w:sz="4" w:space="0" w:color="auto"/>
              <w:bottom w:val="single" w:sz="4" w:space="0" w:color="auto"/>
            </w:tcBorders>
            <w:shd w:val="clear" w:color="auto" w:fill="auto"/>
            <w:vAlign w:val="center"/>
          </w:tcPr>
          <w:p w14:paraId="071B84BB" w14:textId="77777777" w:rsidR="00E62C77" w:rsidRPr="006A56FF" w:rsidRDefault="00E62C77" w:rsidP="006E3A97">
            <w:pPr>
              <w:rPr>
                <w:sz w:val="20"/>
                <w:lang w:val="en-US"/>
              </w:rPr>
            </w:pPr>
          </w:p>
        </w:tc>
        <w:tc>
          <w:tcPr>
            <w:tcW w:w="1276" w:type="dxa"/>
            <w:tcBorders>
              <w:top w:val="single" w:sz="4" w:space="0" w:color="auto"/>
              <w:bottom w:val="single" w:sz="4" w:space="0" w:color="auto"/>
            </w:tcBorders>
            <w:vAlign w:val="center"/>
          </w:tcPr>
          <w:p w14:paraId="45BFAC6F" w14:textId="77777777" w:rsidR="00E62C77" w:rsidRPr="006A56FF" w:rsidRDefault="00E62C77" w:rsidP="006E3A97">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6547087F" w14:textId="77777777" w:rsidR="00E62C77" w:rsidRPr="006A56FF" w:rsidRDefault="00E62C77" w:rsidP="006E3A97">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711DD8BC" w14:textId="77777777" w:rsidR="00E62C77" w:rsidRPr="006A56FF" w:rsidRDefault="00E62C77" w:rsidP="006E3A97">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21109404" w14:textId="77777777" w:rsidR="00E62C77" w:rsidRPr="006A56FF" w:rsidRDefault="00E62C77" w:rsidP="006E3A97">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140B30B4" w14:textId="77777777" w:rsidR="00E62C77" w:rsidRPr="006A56FF" w:rsidRDefault="00E62C77" w:rsidP="006E3A97">
            <w:pPr>
              <w:rPr>
                <w:sz w:val="20"/>
                <w:lang w:val="en-US"/>
              </w:rPr>
            </w:pPr>
            <w:r w:rsidRPr="006A56FF">
              <w:rPr>
                <w:sz w:val="20"/>
                <w:lang w:val="en-US"/>
              </w:rPr>
              <w:t>Max.</w:t>
            </w:r>
          </w:p>
        </w:tc>
      </w:tr>
      <w:tr w:rsidR="00E62C77" w:rsidRPr="006A56FF" w14:paraId="713024A9" w14:textId="77777777" w:rsidTr="006E3A97">
        <w:trPr>
          <w:trHeight w:val="283"/>
        </w:trPr>
        <w:tc>
          <w:tcPr>
            <w:tcW w:w="3828" w:type="dxa"/>
            <w:tcBorders>
              <w:top w:val="single" w:sz="4" w:space="0" w:color="auto"/>
            </w:tcBorders>
            <w:shd w:val="clear" w:color="auto" w:fill="auto"/>
            <w:vAlign w:val="center"/>
          </w:tcPr>
          <w:p w14:paraId="2A35EF62" w14:textId="77777777" w:rsidR="00E62C77" w:rsidRPr="00CD07AD" w:rsidRDefault="00E62C77" w:rsidP="006E3A97">
            <w:pPr>
              <w:rPr>
                <w:i/>
                <w:iCs/>
                <w:sz w:val="20"/>
                <w:lang w:val="en-US"/>
              </w:rPr>
            </w:pPr>
            <w:r w:rsidRPr="00CD07AD">
              <w:rPr>
                <w:i/>
                <w:iCs/>
                <w:sz w:val="20"/>
                <w:lang w:val="en-US"/>
              </w:rPr>
              <w:lastRenderedPageBreak/>
              <w:t>I: Supply</w:t>
            </w:r>
          </w:p>
        </w:tc>
        <w:tc>
          <w:tcPr>
            <w:tcW w:w="1276" w:type="dxa"/>
            <w:tcBorders>
              <w:top w:val="single" w:sz="4" w:space="0" w:color="auto"/>
            </w:tcBorders>
            <w:vAlign w:val="center"/>
          </w:tcPr>
          <w:p w14:paraId="722D5638" w14:textId="77777777" w:rsidR="00E62C77" w:rsidRPr="006A56FF" w:rsidRDefault="00E62C77" w:rsidP="006E3A97">
            <w:pPr>
              <w:rPr>
                <w:sz w:val="20"/>
                <w:lang w:val="en-US"/>
              </w:rPr>
            </w:pPr>
          </w:p>
        </w:tc>
        <w:tc>
          <w:tcPr>
            <w:tcW w:w="851" w:type="dxa"/>
            <w:tcBorders>
              <w:top w:val="single" w:sz="4" w:space="0" w:color="auto"/>
            </w:tcBorders>
            <w:vAlign w:val="center"/>
          </w:tcPr>
          <w:p w14:paraId="50519775" w14:textId="77777777" w:rsidR="00E62C77" w:rsidRPr="006A56FF" w:rsidRDefault="00E62C77" w:rsidP="006E3A97">
            <w:pPr>
              <w:rPr>
                <w:sz w:val="20"/>
                <w:lang w:val="en-US"/>
              </w:rPr>
            </w:pPr>
          </w:p>
        </w:tc>
        <w:tc>
          <w:tcPr>
            <w:tcW w:w="851" w:type="dxa"/>
            <w:tcBorders>
              <w:top w:val="single" w:sz="4" w:space="0" w:color="auto"/>
            </w:tcBorders>
            <w:vAlign w:val="center"/>
          </w:tcPr>
          <w:p w14:paraId="652C39BF" w14:textId="77777777" w:rsidR="00E62C77" w:rsidRPr="006A56FF" w:rsidRDefault="00E62C77" w:rsidP="006E3A97">
            <w:pPr>
              <w:rPr>
                <w:sz w:val="20"/>
                <w:lang w:val="en-US"/>
              </w:rPr>
            </w:pPr>
          </w:p>
        </w:tc>
        <w:tc>
          <w:tcPr>
            <w:tcW w:w="709" w:type="dxa"/>
            <w:tcBorders>
              <w:top w:val="single" w:sz="4" w:space="0" w:color="auto"/>
            </w:tcBorders>
            <w:vAlign w:val="center"/>
          </w:tcPr>
          <w:p w14:paraId="6CB030D9" w14:textId="77777777" w:rsidR="00E62C77" w:rsidRPr="006A56FF" w:rsidRDefault="00E62C77" w:rsidP="006E3A97">
            <w:pPr>
              <w:rPr>
                <w:sz w:val="20"/>
                <w:lang w:val="en-US"/>
              </w:rPr>
            </w:pPr>
          </w:p>
        </w:tc>
        <w:tc>
          <w:tcPr>
            <w:tcW w:w="991" w:type="dxa"/>
            <w:tcBorders>
              <w:top w:val="single" w:sz="4" w:space="0" w:color="auto"/>
            </w:tcBorders>
            <w:vAlign w:val="center"/>
          </w:tcPr>
          <w:p w14:paraId="3E4ED437" w14:textId="77777777" w:rsidR="00E62C77" w:rsidRPr="006A56FF" w:rsidRDefault="00E62C77" w:rsidP="006E3A97">
            <w:pPr>
              <w:rPr>
                <w:sz w:val="20"/>
                <w:lang w:val="en-US"/>
              </w:rPr>
            </w:pPr>
          </w:p>
        </w:tc>
      </w:tr>
      <w:tr w:rsidR="00E62C77" w:rsidRPr="006A56FF" w14:paraId="0DF86274" w14:textId="77777777" w:rsidTr="006E3A97">
        <w:trPr>
          <w:trHeight w:val="283"/>
        </w:trPr>
        <w:tc>
          <w:tcPr>
            <w:tcW w:w="3828" w:type="dxa"/>
            <w:shd w:val="clear" w:color="auto" w:fill="auto"/>
            <w:vAlign w:val="center"/>
          </w:tcPr>
          <w:p w14:paraId="5EFB49B3" w14:textId="77777777" w:rsidR="00E62C77" w:rsidRPr="006A56FF" w:rsidRDefault="00E62C77" w:rsidP="006E3A97">
            <w:pPr>
              <w:spacing w:line="276" w:lineRule="auto"/>
              <w:ind w:left="142"/>
              <w:rPr>
                <w:sz w:val="20"/>
                <w:lang w:val="en-US"/>
              </w:rPr>
            </w:pPr>
            <w:r w:rsidRPr="006A56FF">
              <w:rPr>
                <w:sz w:val="20"/>
                <w:lang w:val="en-US"/>
              </w:rPr>
              <w:t>Expenditure per capita in US$, PPP</w:t>
            </w:r>
          </w:p>
        </w:tc>
        <w:tc>
          <w:tcPr>
            <w:tcW w:w="1276" w:type="dxa"/>
            <w:vAlign w:val="center"/>
          </w:tcPr>
          <w:p w14:paraId="69473DDA" w14:textId="551018B7" w:rsidR="00E62C77" w:rsidRPr="006A56FF" w:rsidRDefault="004117FB" w:rsidP="006E3A97">
            <w:pPr>
              <w:rPr>
                <w:sz w:val="20"/>
                <w:lang w:val="en-US"/>
              </w:rPr>
            </w:pPr>
            <w:r>
              <w:rPr>
                <w:sz w:val="20"/>
                <w:lang w:val="en-US"/>
              </w:rPr>
              <w:t>Expenditure</w:t>
            </w:r>
          </w:p>
        </w:tc>
        <w:tc>
          <w:tcPr>
            <w:tcW w:w="851" w:type="dxa"/>
            <w:vAlign w:val="center"/>
          </w:tcPr>
          <w:p w14:paraId="6D1CCEA0" w14:textId="77777777" w:rsidR="00E62C77" w:rsidRPr="006A56FF" w:rsidRDefault="00E62C77" w:rsidP="006E3A97">
            <w:pPr>
              <w:rPr>
                <w:sz w:val="20"/>
                <w:lang w:val="en-US"/>
              </w:rPr>
            </w:pPr>
            <w:r w:rsidRPr="006A56FF">
              <w:rPr>
                <w:sz w:val="20"/>
                <w:lang w:val="en-US"/>
              </w:rPr>
              <w:t>709.89</w:t>
            </w:r>
          </w:p>
        </w:tc>
        <w:tc>
          <w:tcPr>
            <w:tcW w:w="851" w:type="dxa"/>
            <w:vAlign w:val="center"/>
          </w:tcPr>
          <w:p w14:paraId="052FC8B0" w14:textId="77777777" w:rsidR="00E62C77" w:rsidRPr="006A56FF" w:rsidRDefault="00E62C77" w:rsidP="006E3A97">
            <w:pPr>
              <w:rPr>
                <w:sz w:val="20"/>
                <w:lang w:val="en-US"/>
              </w:rPr>
            </w:pPr>
            <w:r w:rsidRPr="006A56FF">
              <w:rPr>
                <w:sz w:val="20"/>
                <w:lang w:val="en-US"/>
              </w:rPr>
              <w:t>524.81</w:t>
            </w:r>
          </w:p>
        </w:tc>
        <w:tc>
          <w:tcPr>
            <w:tcW w:w="709" w:type="dxa"/>
            <w:vAlign w:val="center"/>
          </w:tcPr>
          <w:p w14:paraId="1532C575" w14:textId="77777777" w:rsidR="00E62C77" w:rsidRPr="006A56FF" w:rsidRDefault="00E62C77" w:rsidP="006E3A97">
            <w:pPr>
              <w:rPr>
                <w:sz w:val="20"/>
                <w:lang w:val="en-US"/>
              </w:rPr>
            </w:pPr>
            <w:r w:rsidRPr="006A56FF">
              <w:rPr>
                <w:sz w:val="20"/>
                <w:lang w:val="en-US"/>
              </w:rPr>
              <w:t>9.48</w:t>
            </w:r>
          </w:p>
        </w:tc>
        <w:tc>
          <w:tcPr>
            <w:tcW w:w="991" w:type="dxa"/>
            <w:vAlign w:val="center"/>
          </w:tcPr>
          <w:p w14:paraId="57CDD1D9" w14:textId="77777777" w:rsidR="00E62C77" w:rsidRPr="006A56FF" w:rsidRDefault="00E62C77" w:rsidP="006E3A97">
            <w:pPr>
              <w:rPr>
                <w:sz w:val="20"/>
                <w:lang w:val="en-US"/>
              </w:rPr>
            </w:pPr>
            <w:r w:rsidRPr="006A56FF">
              <w:rPr>
                <w:sz w:val="20"/>
                <w:lang w:val="en-US"/>
              </w:rPr>
              <w:t>1745.09</w:t>
            </w:r>
          </w:p>
        </w:tc>
      </w:tr>
      <w:tr w:rsidR="00E62C77" w:rsidRPr="006A56FF" w14:paraId="118C3908" w14:textId="77777777" w:rsidTr="006E3A97">
        <w:trPr>
          <w:trHeight w:val="283"/>
        </w:trPr>
        <w:tc>
          <w:tcPr>
            <w:tcW w:w="3828" w:type="dxa"/>
            <w:shd w:val="clear" w:color="auto" w:fill="auto"/>
            <w:vAlign w:val="center"/>
          </w:tcPr>
          <w:p w14:paraId="0CE5AFD8" w14:textId="77777777" w:rsidR="00E62C77" w:rsidRPr="006A56FF" w:rsidRDefault="00E62C77" w:rsidP="006E3A97">
            <w:pPr>
              <w:spacing w:line="276" w:lineRule="auto"/>
              <w:ind w:left="142"/>
              <w:rPr>
                <w:sz w:val="20"/>
                <w:lang w:val="en-US"/>
              </w:rPr>
            </w:pPr>
            <w:r w:rsidRPr="006A56FF">
              <w:rPr>
                <w:sz w:val="20"/>
                <w:lang w:val="en-US"/>
              </w:rPr>
              <w:t>Number of beds per 1000 inhabitants</w:t>
            </w:r>
          </w:p>
        </w:tc>
        <w:tc>
          <w:tcPr>
            <w:tcW w:w="1276" w:type="dxa"/>
            <w:vAlign w:val="center"/>
          </w:tcPr>
          <w:p w14:paraId="6297B1AE" w14:textId="62C4407A" w:rsidR="00E62C77" w:rsidRPr="006A56FF" w:rsidRDefault="004117FB" w:rsidP="006E3A97">
            <w:pPr>
              <w:rPr>
                <w:sz w:val="20"/>
                <w:lang w:val="en-US"/>
              </w:rPr>
            </w:pPr>
            <w:r>
              <w:rPr>
                <w:sz w:val="20"/>
                <w:lang w:val="en-US"/>
              </w:rPr>
              <w:t>Beds</w:t>
            </w:r>
          </w:p>
        </w:tc>
        <w:tc>
          <w:tcPr>
            <w:tcW w:w="851" w:type="dxa"/>
            <w:vAlign w:val="center"/>
          </w:tcPr>
          <w:p w14:paraId="70885399" w14:textId="77777777" w:rsidR="00E62C77" w:rsidRPr="006A56FF" w:rsidRDefault="00E62C77" w:rsidP="006E3A97">
            <w:pPr>
              <w:rPr>
                <w:sz w:val="20"/>
                <w:lang w:val="en-US"/>
              </w:rPr>
            </w:pPr>
            <w:r w:rsidRPr="006A56FF">
              <w:rPr>
                <w:sz w:val="20"/>
                <w:lang w:val="en-US"/>
              </w:rPr>
              <w:t>47.73</w:t>
            </w:r>
          </w:p>
        </w:tc>
        <w:tc>
          <w:tcPr>
            <w:tcW w:w="851" w:type="dxa"/>
            <w:vAlign w:val="center"/>
          </w:tcPr>
          <w:p w14:paraId="38FC0A4C" w14:textId="77777777" w:rsidR="00E62C77" w:rsidRPr="006A56FF" w:rsidRDefault="00E62C77" w:rsidP="006E3A97">
            <w:pPr>
              <w:rPr>
                <w:sz w:val="20"/>
                <w:lang w:val="en-US"/>
              </w:rPr>
            </w:pPr>
            <w:r w:rsidRPr="006A56FF">
              <w:rPr>
                <w:sz w:val="20"/>
                <w:lang w:val="en-US"/>
              </w:rPr>
              <w:t>18.27</w:t>
            </w:r>
          </w:p>
        </w:tc>
        <w:tc>
          <w:tcPr>
            <w:tcW w:w="709" w:type="dxa"/>
            <w:vAlign w:val="center"/>
          </w:tcPr>
          <w:p w14:paraId="3823C6DF" w14:textId="77777777" w:rsidR="00E62C77" w:rsidRPr="006A56FF" w:rsidRDefault="00E62C77" w:rsidP="006E3A97">
            <w:pPr>
              <w:rPr>
                <w:sz w:val="20"/>
                <w:lang w:val="en-US"/>
              </w:rPr>
            </w:pPr>
            <w:r w:rsidRPr="006A56FF">
              <w:rPr>
                <w:sz w:val="20"/>
                <w:lang w:val="en-US"/>
              </w:rPr>
              <w:t>12.2</w:t>
            </w:r>
          </w:p>
        </w:tc>
        <w:tc>
          <w:tcPr>
            <w:tcW w:w="991" w:type="dxa"/>
            <w:vAlign w:val="center"/>
          </w:tcPr>
          <w:p w14:paraId="4F913ADE" w14:textId="77777777" w:rsidR="00E62C77" w:rsidRPr="006A56FF" w:rsidRDefault="00E62C77" w:rsidP="006E3A97">
            <w:pPr>
              <w:rPr>
                <w:sz w:val="20"/>
                <w:lang w:val="en-US"/>
              </w:rPr>
            </w:pPr>
            <w:r w:rsidRPr="006A56FF">
              <w:rPr>
                <w:sz w:val="20"/>
                <w:lang w:val="en-US"/>
              </w:rPr>
              <w:t>85</w:t>
            </w:r>
          </w:p>
        </w:tc>
      </w:tr>
      <w:tr w:rsidR="00E62C77" w:rsidRPr="006A56FF" w14:paraId="1B3E6032" w14:textId="77777777" w:rsidTr="006E3A97">
        <w:trPr>
          <w:trHeight w:val="283"/>
        </w:trPr>
        <w:tc>
          <w:tcPr>
            <w:tcW w:w="3828" w:type="dxa"/>
            <w:tcBorders>
              <w:bottom w:val="single" w:sz="4" w:space="0" w:color="auto"/>
            </w:tcBorders>
            <w:shd w:val="clear" w:color="auto" w:fill="auto"/>
            <w:vAlign w:val="center"/>
          </w:tcPr>
          <w:p w14:paraId="4B74AE57" w14:textId="77777777" w:rsidR="00E62C77" w:rsidRPr="006A56FF" w:rsidRDefault="00E62C77" w:rsidP="006E3A97">
            <w:pPr>
              <w:spacing w:line="276" w:lineRule="auto"/>
              <w:ind w:left="142"/>
              <w:rPr>
                <w:sz w:val="20"/>
                <w:lang w:val="en-US"/>
              </w:rPr>
            </w:pPr>
            <w:r w:rsidRPr="006A56FF">
              <w:rPr>
                <w:sz w:val="20"/>
                <w:lang w:val="en-US"/>
              </w:rPr>
              <w:t xml:space="preserve">Number of recipients in institutions, </w:t>
            </w:r>
          </w:p>
          <w:p w14:paraId="56510F8E" w14:textId="77777777" w:rsidR="00E62C77" w:rsidRPr="006A56FF" w:rsidRDefault="00E62C77" w:rsidP="006E3A97">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7ECE8D27" w14:textId="62BD3315" w:rsidR="00E62C77" w:rsidRPr="006A56FF" w:rsidRDefault="004117FB" w:rsidP="006E3A97">
            <w:pPr>
              <w:rPr>
                <w:sz w:val="20"/>
                <w:lang w:val="en-US"/>
              </w:rPr>
            </w:pPr>
            <w:r>
              <w:rPr>
                <w:sz w:val="20"/>
                <w:lang w:val="en-US"/>
              </w:rPr>
              <w:t>Recipients</w:t>
            </w:r>
          </w:p>
        </w:tc>
        <w:tc>
          <w:tcPr>
            <w:tcW w:w="851" w:type="dxa"/>
            <w:tcBorders>
              <w:bottom w:val="single" w:sz="4" w:space="0" w:color="auto"/>
            </w:tcBorders>
            <w:vAlign w:val="center"/>
          </w:tcPr>
          <w:p w14:paraId="550A17D0" w14:textId="77777777" w:rsidR="00E62C77" w:rsidRPr="006A56FF" w:rsidRDefault="00E62C77" w:rsidP="006E3A97">
            <w:pPr>
              <w:rPr>
                <w:sz w:val="20"/>
                <w:lang w:val="en-US"/>
              </w:rPr>
            </w:pPr>
            <w:r w:rsidRPr="006A56FF">
              <w:rPr>
                <w:sz w:val="20"/>
                <w:lang w:val="en-US"/>
              </w:rPr>
              <w:t>3.88</w:t>
            </w:r>
          </w:p>
        </w:tc>
        <w:tc>
          <w:tcPr>
            <w:tcW w:w="851" w:type="dxa"/>
            <w:tcBorders>
              <w:bottom w:val="single" w:sz="4" w:space="0" w:color="auto"/>
            </w:tcBorders>
            <w:vAlign w:val="center"/>
          </w:tcPr>
          <w:p w14:paraId="7F407022" w14:textId="77777777" w:rsidR="00E62C77" w:rsidRPr="006A56FF" w:rsidRDefault="00E62C77" w:rsidP="006E3A97">
            <w:pPr>
              <w:rPr>
                <w:sz w:val="20"/>
                <w:lang w:val="en-US"/>
              </w:rPr>
            </w:pPr>
            <w:r w:rsidRPr="006A56FF">
              <w:rPr>
                <w:sz w:val="20"/>
                <w:lang w:val="en-US"/>
              </w:rPr>
              <w:t>1.66</w:t>
            </w:r>
          </w:p>
        </w:tc>
        <w:tc>
          <w:tcPr>
            <w:tcW w:w="709" w:type="dxa"/>
            <w:tcBorders>
              <w:bottom w:val="single" w:sz="4" w:space="0" w:color="auto"/>
            </w:tcBorders>
            <w:vAlign w:val="center"/>
          </w:tcPr>
          <w:p w14:paraId="661AC5EE" w14:textId="77777777" w:rsidR="00E62C77" w:rsidRPr="006A56FF" w:rsidRDefault="00E62C77" w:rsidP="006E3A97">
            <w:pPr>
              <w:rPr>
                <w:sz w:val="20"/>
                <w:lang w:val="en-US"/>
              </w:rPr>
            </w:pPr>
            <w:r w:rsidRPr="006A56FF">
              <w:rPr>
                <w:sz w:val="20"/>
                <w:lang w:val="en-US"/>
              </w:rPr>
              <w:t>0.43</w:t>
            </w:r>
          </w:p>
        </w:tc>
        <w:tc>
          <w:tcPr>
            <w:tcW w:w="991" w:type="dxa"/>
            <w:tcBorders>
              <w:bottom w:val="single" w:sz="4" w:space="0" w:color="auto"/>
            </w:tcBorders>
            <w:vAlign w:val="center"/>
          </w:tcPr>
          <w:p w14:paraId="2C2825C9" w14:textId="77777777" w:rsidR="00E62C77" w:rsidRPr="006A56FF" w:rsidRDefault="00E62C77" w:rsidP="006E3A97">
            <w:pPr>
              <w:rPr>
                <w:sz w:val="20"/>
                <w:lang w:val="en-US"/>
              </w:rPr>
            </w:pPr>
            <w:r w:rsidRPr="006A56FF">
              <w:rPr>
                <w:sz w:val="20"/>
                <w:lang w:val="en-US"/>
              </w:rPr>
              <w:t>7.17</w:t>
            </w:r>
          </w:p>
        </w:tc>
      </w:tr>
      <w:tr w:rsidR="00E62C77" w:rsidRPr="006A56FF" w14:paraId="2FD67D3F" w14:textId="77777777" w:rsidTr="006E3A97">
        <w:trPr>
          <w:trHeight w:val="283"/>
        </w:trPr>
        <w:tc>
          <w:tcPr>
            <w:tcW w:w="3828" w:type="dxa"/>
            <w:tcBorders>
              <w:top w:val="single" w:sz="4" w:space="0" w:color="auto"/>
            </w:tcBorders>
            <w:shd w:val="clear" w:color="auto" w:fill="auto"/>
            <w:vAlign w:val="center"/>
          </w:tcPr>
          <w:p w14:paraId="42FD1F47" w14:textId="77777777" w:rsidR="00E62C77" w:rsidRPr="00CD07AD" w:rsidRDefault="00E62C77" w:rsidP="006E3A97">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03A5BAB7" w14:textId="77777777" w:rsidR="00E62C77" w:rsidRPr="006A56FF" w:rsidRDefault="00E62C77" w:rsidP="006E3A97">
            <w:pPr>
              <w:rPr>
                <w:sz w:val="20"/>
                <w:lang w:val="en-US"/>
              </w:rPr>
            </w:pPr>
          </w:p>
        </w:tc>
        <w:tc>
          <w:tcPr>
            <w:tcW w:w="851" w:type="dxa"/>
            <w:tcBorders>
              <w:top w:val="single" w:sz="4" w:space="0" w:color="auto"/>
            </w:tcBorders>
            <w:vAlign w:val="center"/>
          </w:tcPr>
          <w:p w14:paraId="07F8C2BE" w14:textId="77777777" w:rsidR="00E62C77" w:rsidRPr="006A56FF" w:rsidRDefault="00E62C77" w:rsidP="006E3A97">
            <w:pPr>
              <w:rPr>
                <w:sz w:val="20"/>
                <w:lang w:val="en-US"/>
              </w:rPr>
            </w:pPr>
          </w:p>
        </w:tc>
        <w:tc>
          <w:tcPr>
            <w:tcW w:w="851" w:type="dxa"/>
            <w:tcBorders>
              <w:top w:val="single" w:sz="4" w:space="0" w:color="auto"/>
            </w:tcBorders>
            <w:vAlign w:val="center"/>
          </w:tcPr>
          <w:p w14:paraId="6D53B8B4" w14:textId="77777777" w:rsidR="00E62C77" w:rsidRPr="006A56FF" w:rsidRDefault="00E62C77" w:rsidP="006E3A97">
            <w:pPr>
              <w:rPr>
                <w:sz w:val="20"/>
                <w:lang w:val="en-US"/>
              </w:rPr>
            </w:pPr>
          </w:p>
        </w:tc>
        <w:tc>
          <w:tcPr>
            <w:tcW w:w="709" w:type="dxa"/>
            <w:tcBorders>
              <w:top w:val="single" w:sz="4" w:space="0" w:color="auto"/>
            </w:tcBorders>
            <w:vAlign w:val="center"/>
          </w:tcPr>
          <w:p w14:paraId="3FE1CEBF" w14:textId="77777777" w:rsidR="00E62C77" w:rsidRPr="006A56FF" w:rsidRDefault="00E62C77" w:rsidP="006E3A97">
            <w:pPr>
              <w:rPr>
                <w:sz w:val="20"/>
                <w:lang w:val="en-US"/>
              </w:rPr>
            </w:pPr>
          </w:p>
        </w:tc>
        <w:tc>
          <w:tcPr>
            <w:tcW w:w="991" w:type="dxa"/>
            <w:tcBorders>
              <w:top w:val="single" w:sz="4" w:space="0" w:color="auto"/>
            </w:tcBorders>
            <w:vAlign w:val="center"/>
          </w:tcPr>
          <w:p w14:paraId="54C54AE1" w14:textId="77777777" w:rsidR="00E62C77" w:rsidRPr="006A56FF" w:rsidRDefault="00E62C77" w:rsidP="006E3A97">
            <w:pPr>
              <w:rPr>
                <w:sz w:val="20"/>
                <w:lang w:val="en-US"/>
              </w:rPr>
            </w:pPr>
          </w:p>
        </w:tc>
      </w:tr>
      <w:tr w:rsidR="00E62C77" w:rsidRPr="006A56FF" w14:paraId="56B2206C" w14:textId="77777777" w:rsidTr="006E3A97">
        <w:trPr>
          <w:trHeight w:val="283"/>
        </w:trPr>
        <w:tc>
          <w:tcPr>
            <w:tcW w:w="3828" w:type="dxa"/>
            <w:shd w:val="clear" w:color="auto" w:fill="auto"/>
            <w:vAlign w:val="center"/>
          </w:tcPr>
          <w:p w14:paraId="528F95C1" w14:textId="77777777" w:rsidR="00E62C77" w:rsidRPr="006A56FF" w:rsidRDefault="00E62C77" w:rsidP="006E3A97">
            <w:pPr>
              <w:spacing w:line="276" w:lineRule="auto"/>
              <w:ind w:left="142"/>
              <w:rPr>
                <w:sz w:val="20"/>
                <w:lang w:val="en-US"/>
              </w:rPr>
            </w:pPr>
            <w:r w:rsidRPr="006A56FF">
              <w:rPr>
                <w:sz w:val="20"/>
                <w:lang w:val="en-US"/>
              </w:rPr>
              <w:t xml:space="preserve">Share of private expenditure, </w:t>
            </w:r>
          </w:p>
          <w:p w14:paraId="6970EBF8" w14:textId="77777777" w:rsidR="00E62C77" w:rsidRPr="006A56FF" w:rsidRDefault="00E62C77" w:rsidP="006E3A97">
            <w:pPr>
              <w:spacing w:line="276" w:lineRule="auto"/>
              <w:ind w:left="142" w:firstLine="142"/>
              <w:rPr>
                <w:sz w:val="20"/>
                <w:lang w:val="en-US"/>
              </w:rPr>
            </w:pPr>
            <w:r w:rsidRPr="006A56FF">
              <w:rPr>
                <w:sz w:val="20"/>
                <w:lang w:val="en-US"/>
              </w:rPr>
              <w:t>% of total expenditure</w:t>
            </w:r>
          </w:p>
        </w:tc>
        <w:tc>
          <w:tcPr>
            <w:tcW w:w="1276" w:type="dxa"/>
            <w:vAlign w:val="center"/>
          </w:tcPr>
          <w:p w14:paraId="2C1987A6" w14:textId="1D378312" w:rsidR="00E62C77" w:rsidRPr="006A56FF" w:rsidRDefault="004117FB" w:rsidP="006E3A97">
            <w:pPr>
              <w:rPr>
                <w:sz w:val="20"/>
                <w:lang w:val="en-US"/>
              </w:rPr>
            </w:pPr>
            <w:r>
              <w:rPr>
                <w:sz w:val="20"/>
                <w:lang w:val="en-US"/>
              </w:rPr>
              <w:t>Private expenditure</w:t>
            </w:r>
          </w:p>
        </w:tc>
        <w:tc>
          <w:tcPr>
            <w:tcW w:w="851" w:type="dxa"/>
            <w:vAlign w:val="center"/>
          </w:tcPr>
          <w:p w14:paraId="6A75BD20" w14:textId="77777777" w:rsidR="00E62C77" w:rsidRPr="006A56FF" w:rsidRDefault="00E62C77" w:rsidP="006E3A97">
            <w:pPr>
              <w:rPr>
                <w:sz w:val="20"/>
                <w:lang w:val="en-US"/>
              </w:rPr>
            </w:pPr>
            <w:r w:rsidRPr="006A56FF">
              <w:rPr>
                <w:sz w:val="20"/>
                <w:lang w:val="en-US"/>
              </w:rPr>
              <w:t>15.84</w:t>
            </w:r>
          </w:p>
        </w:tc>
        <w:tc>
          <w:tcPr>
            <w:tcW w:w="851" w:type="dxa"/>
            <w:vAlign w:val="center"/>
          </w:tcPr>
          <w:p w14:paraId="41E55BF4" w14:textId="77777777" w:rsidR="00E62C77" w:rsidRPr="006A56FF" w:rsidRDefault="00E62C77" w:rsidP="006E3A97">
            <w:pPr>
              <w:rPr>
                <w:sz w:val="20"/>
                <w:lang w:val="en-US"/>
              </w:rPr>
            </w:pPr>
            <w:r w:rsidRPr="006A56FF">
              <w:rPr>
                <w:sz w:val="20"/>
                <w:lang w:val="en-US"/>
              </w:rPr>
              <w:t>11.09</w:t>
            </w:r>
          </w:p>
        </w:tc>
        <w:tc>
          <w:tcPr>
            <w:tcW w:w="709" w:type="dxa"/>
            <w:vAlign w:val="center"/>
          </w:tcPr>
          <w:p w14:paraId="170565A0" w14:textId="77777777" w:rsidR="00E62C77" w:rsidRPr="006A56FF" w:rsidRDefault="00E62C77" w:rsidP="006E3A97">
            <w:pPr>
              <w:rPr>
                <w:sz w:val="20"/>
                <w:lang w:val="en-US"/>
              </w:rPr>
            </w:pPr>
            <w:r w:rsidRPr="006A56FF">
              <w:rPr>
                <w:sz w:val="20"/>
                <w:lang w:val="en-US"/>
              </w:rPr>
              <w:t>0.19</w:t>
            </w:r>
          </w:p>
        </w:tc>
        <w:tc>
          <w:tcPr>
            <w:tcW w:w="991" w:type="dxa"/>
            <w:vAlign w:val="center"/>
          </w:tcPr>
          <w:p w14:paraId="451877A0" w14:textId="77777777" w:rsidR="00E62C77" w:rsidRPr="006A56FF" w:rsidRDefault="00E62C77" w:rsidP="006E3A97">
            <w:pPr>
              <w:rPr>
                <w:sz w:val="20"/>
                <w:lang w:val="en-US"/>
              </w:rPr>
            </w:pPr>
            <w:r w:rsidRPr="006A56FF">
              <w:rPr>
                <w:sz w:val="20"/>
                <w:lang w:val="en-US"/>
              </w:rPr>
              <w:t>34.56</w:t>
            </w:r>
          </w:p>
        </w:tc>
      </w:tr>
      <w:tr w:rsidR="00E62C77" w:rsidRPr="006A56FF" w14:paraId="7A12BCBB" w14:textId="77777777" w:rsidTr="006E3A97">
        <w:trPr>
          <w:trHeight w:val="283"/>
        </w:trPr>
        <w:tc>
          <w:tcPr>
            <w:tcW w:w="3828" w:type="dxa"/>
            <w:tcBorders>
              <w:bottom w:val="single" w:sz="4" w:space="0" w:color="auto"/>
            </w:tcBorders>
            <w:shd w:val="clear" w:color="auto" w:fill="auto"/>
            <w:vAlign w:val="center"/>
          </w:tcPr>
          <w:p w14:paraId="0A92AD46" w14:textId="6C090526" w:rsidR="00E62C77" w:rsidRDefault="00E62C77" w:rsidP="006E3A97">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w:t>
            </w:r>
            <w:del w:id="550" w:author="Claus Wendt" w:date="2020-09-01T12:34:00Z">
              <w:r w:rsidDel="008610B2">
                <w:rPr>
                  <w:sz w:val="20"/>
                  <w:lang w:val="en-US"/>
                </w:rPr>
                <w:delText>e</w:delText>
              </w:r>
            </w:del>
            <w:r>
              <w:rPr>
                <w:sz w:val="20"/>
                <w:lang w:val="en-US"/>
              </w:rPr>
              <w:t>ben</w:t>
            </w:r>
            <w:ins w:id="551" w:author="Claus Wendt" w:date="2020-09-01T12:34:00Z">
              <w:r w:rsidR="008610B2">
                <w:rPr>
                  <w:sz w:val="20"/>
                  <w:lang w:val="en-US"/>
                </w:rPr>
                <w:t>e</w:t>
              </w:r>
            </w:ins>
            <w:r>
              <w:rPr>
                <w:sz w:val="20"/>
                <w:lang w:val="en-US"/>
              </w:rPr>
              <w:t>fits</w:t>
            </w:r>
            <w:r w:rsidRPr="006A56FF">
              <w:rPr>
                <w:sz w:val="20"/>
                <w:lang w:val="en-US"/>
              </w:rPr>
              <w:t xml:space="preserve"> </w:t>
            </w:r>
          </w:p>
          <w:p w14:paraId="380E0855" w14:textId="311766E9" w:rsidR="00E62C77" w:rsidRPr="006A56FF" w:rsidRDefault="00E62C77" w:rsidP="006E3A97">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w:t>
            </w:r>
            <w:ins w:id="552" w:author="Claus Wendt" w:date="2020-09-01T12:34:00Z">
              <w:r w:rsidR="008610B2">
                <w:rPr>
                  <w:sz w:val="20"/>
                  <w:lang w:val="en-US"/>
                </w:rPr>
                <w:t xml:space="preserve"> </w:t>
              </w:r>
            </w:ins>
            <w:r w:rsidRPr="006A56FF">
              <w:rPr>
                <w:sz w:val="20"/>
                <w:lang w:val="en-US"/>
              </w:rPr>
              <w:t>kind, Bound, Unbound)</w:t>
            </w:r>
          </w:p>
        </w:tc>
        <w:tc>
          <w:tcPr>
            <w:tcW w:w="1276" w:type="dxa"/>
            <w:tcBorders>
              <w:bottom w:val="single" w:sz="4" w:space="0" w:color="auto"/>
            </w:tcBorders>
            <w:vAlign w:val="center"/>
          </w:tcPr>
          <w:p w14:paraId="0D627DAC" w14:textId="3D809436" w:rsidR="00E62C77" w:rsidRPr="006A56FF" w:rsidRDefault="004117FB" w:rsidP="006E3A97">
            <w:pPr>
              <w:rPr>
                <w:sz w:val="20"/>
                <w:lang w:val="en-US"/>
              </w:rPr>
            </w:pPr>
            <w:r>
              <w:rPr>
                <w:sz w:val="20"/>
                <w:lang w:val="en-US"/>
              </w:rPr>
              <w:t>Cash benefit</w:t>
            </w:r>
          </w:p>
        </w:tc>
        <w:tc>
          <w:tcPr>
            <w:tcW w:w="851" w:type="dxa"/>
            <w:tcBorders>
              <w:bottom w:val="single" w:sz="4" w:space="0" w:color="auto"/>
            </w:tcBorders>
            <w:vAlign w:val="center"/>
          </w:tcPr>
          <w:p w14:paraId="167BEC54" w14:textId="77777777" w:rsidR="00E62C77" w:rsidRPr="006A56FF" w:rsidRDefault="00E62C77" w:rsidP="006E3A97">
            <w:pPr>
              <w:rPr>
                <w:sz w:val="20"/>
                <w:lang w:val="en-US"/>
              </w:rPr>
            </w:pPr>
            <w:r w:rsidRPr="006A56FF">
              <w:rPr>
                <w:sz w:val="20"/>
                <w:lang w:val="en-US"/>
              </w:rPr>
              <w:t>1.08</w:t>
            </w:r>
          </w:p>
        </w:tc>
        <w:tc>
          <w:tcPr>
            <w:tcW w:w="851" w:type="dxa"/>
            <w:tcBorders>
              <w:bottom w:val="single" w:sz="4" w:space="0" w:color="auto"/>
            </w:tcBorders>
            <w:vAlign w:val="center"/>
          </w:tcPr>
          <w:p w14:paraId="2B2618E0" w14:textId="77777777" w:rsidR="00E62C77" w:rsidRPr="006A56FF" w:rsidRDefault="00E62C77" w:rsidP="006E3A97">
            <w:pPr>
              <w:rPr>
                <w:sz w:val="20"/>
                <w:lang w:val="en-US"/>
              </w:rPr>
            </w:pPr>
            <w:r w:rsidRPr="006A56FF">
              <w:rPr>
                <w:sz w:val="20"/>
                <w:lang w:val="en-US"/>
              </w:rPr>
              <w:t>0.81</w:t>
            </w:r>
          </w:p>
        </w:tc>
        <w:tc>
          <w:tcPr>
            <w:tcW w:w="709" w:type="dxa"/>
            <w:tcBorders>
              <w:bottom w:val="single" w:sz="4" w:space="0" w:color="auto"/>
            </w:tcBorders>
            <w:vAlign w:val="center"/>
          </w:tcPr>
          <w:p w14:paraId="6F95125A"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44EE03C0" w14:textId="77777777" w:rsidR="00E62C77" w:rsidRPr="006A56FF" w:rsidRDefault="00E62C77" w:rsidP="006E3A97">
            <w:pPr>
              <w:rPr>
                <w:sz w:val="20"/>
                <w:lang w:val="en-US"/>
              </w:rPr>
            </w:pPr>
            <w:r>
              <w:rPr>
                <w:sz w:val="20"/>
                <w:lang w:val="en-US"/>
              </w:rPr>
              <w:t>2</w:t>
            </w:r>
          </w:p>
        </w:tc>
      </w:tr>
      <w:tr w:rsidR="00E62C77" w:rsidRPr="006A56FF" w14:paraId="16C90731" w14:textId="77777777" w:rsidTr="006E3A97">
        <w:trPr>
          <w:trHeight w:val="283"/>
        </w:trPr>
        <w:tc>
          <w:tcPr>
            <w:tcW w:w="3828" w:type="dxa"/>
            <w:tcBorders>
              <w:top w:val="single" w:sz="4" w:space="0" w:color="auto"/>
            </w:tcBorders>
            <w:shd w:val="clear" w:color="auto" w:fill="auto"/>
            <w:vAlign w:val="center"/>
          </w:tcPr>
          <w:p w14:paraId="3D4CC6CB" w14:textId="2D832168" w:rsidR="00E62C77" w:rsidRPr="00CD07AD" w:rsidRDefault="00E62C77" w:rsidP="006E3A97">
            <w:pPr>
              <w:rPr>
                <w:i/>
                <w:iCs/>
                <w:sz w:val="20"/>
                <w:lang w:val="en-US"/>
              </w:rPr>
            </w:pPr>
            <w:r w:rsidRPr="00CD07AD">
              <w:rPr>
                <w:i/>
                <w:iCs/>
                <w:sz w:val="20"/>
                <w:lang w:val="en-US"/>
              </w:rPr>
              <w:t>I</w:t>
            </w:r>
            <w:r w:rsidR="000A6448">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45733DB3" w14:textId="77777777" w:rsidR="00E62C77" w:rsidRPr="006A56FF" w:rsidRDefault="00E62C77" w:rsidP="006E3A97">
            <w:pPr>
              <w:rPr>
                <w:sz w:val="20"/>
                <w:lang w:val="en-US"/>
              </w:rPr>
            </w:pPr>
          </w:p>
        </w:tc>
        <w:tc>
          <w:tcPr>
            <w:tcW w:w="851" w:type="dxa"/>
            <w:tcBorders>
              <w:top w:val="single" w:sz="4" w:space="0" w:color="auto"/>
            </w:tcBorders>
            <w:vAlign w:val="center"/>
          </w:tcPr>
          <w:p w14:paraId="7112E1B4" w14:textId="77777777" w:rsidR="00E62C77" w:rsidRPr="006A56FF" w:rsidRDefault="00E62C77" w:rsidP="006E3A97">
            <w:pPr>
              <w:rPr>
                <w:sz w:val="20"/>
                <w:lang w:val="en-US"/>
              </w:rPr>
            </w:pPr>
          </w:p>
        </w:tc>
        <w:tc>
          <w:tcPr>
            <w:tcW w:w="851" w:type="dxa"/>
            <w:tcBorders>
              <w:top w:val="single" w:sz="4" w:space="0" w:color="auto"/>
            </w:tcBorders>
            <w:vAlign w:val="center"/>
          </w:tcPr>
          <w:p w14:paraId="7C69A2E2" w14:textId="77777777" w:rsidR="00E62C77" w:rsidRPr="006A56FF" w:rsidRDefault="00E62C77" w:rsidP="006E3A97">
            <w:pPr>
              <w:rPr>
                <w:sz w:val="20"/>
                <w:lang w:val="en-US"/>
              </w:rPr>
            </w:pPr>
          </w:p>
        </w:tc>
        <w:tc>
          <w:tcPr>
            <w:tcW w:w="709" w:type="dxa"/>
            <w:tcBorders>
              <w:top w:val="single" w:sz="4" w:space="0" w:color="auto"/>
            </w:tcBorders>
            <w:vAlign w:val="center"/>
          </w:tcPr>
          <w:p w14:paraId="7B9AB8E6" w14:textId="77777777" w:rsidR="00E62C77" w:rsidRPr="006A56FF" w:rsidRDefault="00E62C77" w:rsidP="006E3A97">
            <w:pPr>
              <w:rPr>
                <w:sz w:val="20"/>
                <w:lang w:val="en-US"/>
              </w:rPr>
            </w:pPr>
          </w:p>
        </w:tc>
        <w:tc>
          <w:tcPr>
            <w:tcW w:w="991" w:type="dxa"/>
            <w:tcBorders>
              <w:top w:val="single" w:sz="4" w:space="0" w:color="auto"/>
            </w:tcBorders>
            <w:vAlign w:val="center"/>
          </w:tcPr>
          <w:p w14:paraId="79B4590B" w14:textId="77777777" w:rsidR="00E62C77" w:rsidRDefault="00E62C77" w:rsidP="006E3A97">
            <w:pPr>
              <w:rPr>
                <w:sz w:val="20"/>
                <w:lang w:val="en-US"/>
              </w:rPr>
            </w:pPr>
          </w:p>
        </w:tc>
      </w:tr>
      <w:tr w:rsidR="00E62C77" w:rsidRPr="006A56FF" w14:paraId="6A9EA9A4" w14:textId="77777777" w:rsidTr="006E3A97">
        <w:trPr>
          <w:trHeight w:val="283"/>
        </w:trPr>
        <w:tc>
          <w:tcPr>
            <w:tcW w:w="3828" w:type="dxa"/>
            <w:shd w:val="clear" w:color="auto" w:fill="auto"/>
            <w:vAlign w:val="center"/>
          </w:tcPr>
          <w:p w14:paraId="39259095" w14:textId="77777777" w:rsidR="00E62C77" w:rsidRPr="006A56FF" w:rsidRDefault="00E62C77" w:rsidP="006E3A97">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71287D4A" w14:textId="5E8A8C13" w:rsidR="00E62C77" w:rsidRPr="006A56FF" w:rsidRDefault="004117FB" w:rsidP="006E3A97">
            <w:pPr>
              <w:rPr>
                <w:sz w:val="20"/>
                <w:lang w:val="en-US"/>
              </w:rPr>
            </w:pPr>
            <w:r>
              <w:rPr>
                <w:sz w:val="20"/>
                <w:lang w:val="en-US"/>
              </w:rPr>
              <w:t>Choice Index</w:t>
            </w:r>
          </w:p>
        </w:tc>
        <w:tc>
          <w:tcPr>
            <w:tcW w:w="851" w:type="dxa"/>
            <w:vAlign w:val="center"/>
          </w:tcPr>
          <w:p w14:paraId="395B85EE" w14:textId="77777777" w:rsidR="00E62C77" w:rsidRPr="006A56FF" w:rsidRDefault="00E62C77" w:rsidP="006E3A97">
            <w:pPr>
              <w:rPr>
                <w:sz w:val="20"/>
                <w:lang w:val="en-US"/>
              </w:rPr>
            </w:pPr>
            <w:r w:rsidRPr="006A56FF">
              <w:rPr>
                <w:sz w:val="20"/>
                <w:lang w:val="en-US"/>
              </w:rPr>
              <w:t>1.64</w:t>
            </w:r>
          </w:p>
        </w:tc>
        <w:tc>
          <w:tcPr>
            <w:tcW w:w="851" w:type="dxa"/>
            <w:vAlign w:val="center"/>
          </w:tcPr>
          <w:p w14:paraId="072DD3A8" w14:textId="77777777" w:rsidR="00E62C77" w:rsidRPr="006A56FF" w:rsidRDefault="00E62C77" w:rsidP="006E3A97">
            <w:pPr>
              <w:rPr>
                <w:sz w:val="20"/>
                <w:lang w:val="en-US"/>
              </w:rPr>
            </w:pPr>
            <w:r w:rsidRPr="006A56FF">
              <w:rPr>
                <w:sz w:val="20"/>
                <w:lang w:val="en-US"/>
              </w:rPr>
              <w:t>0.5</w:t>
            </w:r>
          </w:p>
        </w:tc>
        <w:tc>
          <w:tcPr>
            <w:tcW w:w="709" w:type="dxa"/>
            <w:vAlign w:val="center"/>
          </w:tcPr>
          <w:p w14:paraId="041D7F7E" w14:textId="77777777" w:rsidR="00E62C77" w:rsidRPr="006A56FF" w:rsidRDefault="00E62C77" w:rsidP="006E3A97">
            <w:pPr>
              <w:rPr>
                <w:sz w:val="20"/>
                <w:lang w:val="en-US"/>
              </w:rPr>
            </w:pPr>
            <w:r w:rsidRPr="006A56FF">
              <w:rPr>
                <w:sz w:val="20"/>
                <w:lang w:val="en-US"/>
              </w:rPr>
              <w:t>0</w:t>
            </w:r>
          </w:p>
        </w:tc>
        <w:tc>
          <w:tcPr>
            <w:tcW w:w="991" w:type="dxa"/>
            <w:vAlign w:val="center"/>
          </w:tcPr>
          <w:p w14:paraId="7AB0C5BC" w14:textId="77777777" w:rsidR="00E62C77" w:rsidRPr="006A56FF" w:rsidRDefault="00E62C77" w:rsidP="006E3A97">
            <w:pPr>
              <w:rPr>
                <w:sz w:val="20"/>
                <w:lang w:val="en-US"/>
              </w:rPr>
            </w:pPr>
            <w:r>
              <w:rPr>
                <w:sz w:val="20"/>
                <w:lang w:val="en-US"/>
              </w:rPr>
              <w:t>4</w:t>
            </w:r>
          </w:p>
        </w:tc>
      </w:tr>
      <w:tr w:rsidR="00E62C77" w:rsidRPr="006A56FF" w14:paraId="1BAC08CC" w14:textId="77777777" w:rsidTr="006E3A97">
        <w:trPr>
          <w:trHeight w:val="283"/>
        </w:trPr>
        <w:tc>
          <w:tcPr>
            <w:tcW w:w="3828" w:type="dxa"/>
            <w:shd w:val="clear" w:color="auto" w:fill="auto"/>
            <w:vAlign w:val="center"/>
          </w:tcPr>
          <w:p w14:paraId="63DEEB97" w14:textId="77777777" w:rsidR="00E62C77" w:rsidRPr="006A56FF" w:rsidRDefault="00E62C77" w:rsidP="006E3A97">
            <w:pPr>
              <w:ind w:firstLine="284"/>
              <w:rPr>
                <w:sz w:val="20"/>
                <w:lang w:val="en-US"/>
              </w:rPr>
            </w:pPr>
            <w:r w:rsidRPr="006A56FF">
              <w:rPr>
                <w:sz w:val="20"/>
                <w:lang w:val="en-US"/>
              </w:rPr>
              <w:t>Choice of homecare provider</w:t>
            </w:r>
          </w:p>
        </w:tc>
        <w:tc>
          <w:tcPr>
            <w:tcW w:w="1276" w:type="dxa"/>
            <w:vAlign w:val="center"/>
          </w:tcPr>
          <w:p w14:paraId="7A00F916" w14:textId="256585F9" w:rsidR="00E62C77" w:rsidRPr="006A56FF" w:rsidRDefault="004117FB" w:rsidP="006E3A97">
            <w:pPr>
              <w:rPr>
                <w:sz w:val="20"/>
                <w:lang w:val="en-US"/>
              </w:rPr>
            </w:pPr>
            <w:r>
              <w:rPr>
                <w:sz w:val="20"/>
                <w:lang w:val="en-US"/>
              </w:rPr>
              <w:t>Choice homecare</w:t>
            </w:r>
          </w:p>
        </w:tc>
        <w:tc>
          <w:tcPr>
            <w:tcW w:w="851" w:type="dxa"/>
            <w:vAlign w:val="center"/>
          </w:tcPr>
          <w:p w14:paraId="1260BD27" w14:textId="77777777" w:rsidR="00E62C77" w:rsidRPr="006A56FF" w:rsidRDefault="00E62C77" w:rsidP="006E3A97">
            <w:pPr>
              <w:rPr>
                <w:sz w:val="20"/>
                <w:lang w:val="en-US"/>
              </w:rPr>
            </w:pPr>
            <w:r w:rsidRPr="006A56FF">
              <w:rPr>
                <w:sz w:val="20"/>
                <w:lang w:val="en-US"/>
              </w:rPr>
              <w:t>0.4</w:t>
            </w:r>
          </w:p>
        </w:tc>
        <w:tc>
          <w:tcPr>
            <w:tcW w:w="851" w:type="dxa"/>
            <w:vAlign w:val="center"/>
          </w:tcPr>
          <w:p w14:paraId="244533E5" w14:textId="77777777" w:rsidR="00E62C77" w:rsidRPr="006A56FF" w:rsidRDefault="00E62C77" w:rsidP="006E3A97">
            <w:pPr>
              <w:rPr>
                <w:sz w:val="20"/>
                <w:lang w:val="en-US"/>
              </w:rPr>
            </w:pPr>
            <w:r w:rsidRPr="006A56FF">
              <w:rPr>
                <w:sz w:val="20"/>
                <w:lang w:val="en-US"/>
              </w:rPr>
              <w:t>0.49</w:t>
            </w:r>
          </w:p>
        </w:tc>
        <w:tc>
          <w:tcPr>
            <w:tcW w:w="709" w:type="dxa"/>
            <w:vAlign w:val="center"/>
          </w:tcPr>
          <w:p w14:paraId="0DE4B0E9" w14:textId="77777777" w:rsidR="00E62C77" w:rsidRPr="006A56FF" w:rsidRDefault="00E62C77" w:rsidP="006E3A97">
            <w:pPr>
              <w:rPr>
                <w:sz w:val="20"/>
                <w:lang w:val="en-US"/>
              </w:rPr>
            </w:pPr>
            <w:r w:rsidRPr="006A56FF">
              <w:rPr>
                <w:sz w:val="20"/>
                <w:lang w:val="en-US"/>
              </w:rPr>
              <w:t>0</w:t>
            </w:r>
          </w:p>
        </w:tc>
        <w:tc>
          <w:tcPr>
            <w:tcW w:w="991" w:type="dxa"/>
            <w:vAlign w:val="center"/>
          </w:tcPr>
          <w:p w14:paraId="19639085" w14:textId="77777777" w:rsidR="00E62C77" w:rsidRPr="006A56FF" w:rsidRDefault="00E62C77" w:rsidP="006E3A97">
            <w:pPr>
              <w:rPr>
                <w:sz w:val="20"/>
                <w:lang w:val="en-US"/>
              </w:rPr>
            </w:pPr>
            <w:r w:rsidRPr="006A56FF">
              <w:rPr>
                <w:sz w:val="20"/>
                <w:lang w:val="en-US"/>
              </w:rPr>
              <w:t>1</w:t>
            </w:r>
          </w:p>
        </w:tc>
      </w:tr>
      <w:tr w:rsidR="00E62C77" w:rsidRPr="006A56FF" w14:paraId="7784BB2D" w14:textId="77777777" w:rsidTr="006E3A97">
        <w:trPr>
          <w:trHeight w:val="283"/>
        </w:trPr>
        <w:tc>
          <w:tcPr>
            <w:tcW w:w="3828" w:type="dxa"/>
            <w:shd w:val="clear" w:color="auto" w:fill="auto"/>
            <w:vAlign w:val="center"/>
          </w:tcPr>
          <w:p w14:paraId="31DA42B7" w14:textId="77777777" w:rsidR="00E62C77" w:rsidRPr="006A56FF" w:rsidRDefault="00E62C77" w:rsidP="006E3A97">
            <w:pPr>
              <w:ind w:firstLine="284"/>
              <w:rPr>
                <w:sz w:val="20"/>
                <w:lang w:val="en-US"/>
              </w:rPr>
            </w:pPr>
            <w:r w:rsidRPr="006A56FF">
              <w:rPr>
                <w:sz w:val="20"/>
                <w:lang w:val="en-US"/>
              </w:rPr>
              <w:t>Choice of institutional care provider</w:t>
            </w:r>
          </w:p>
        </w:tc>
        <w:tc>
          <w:tcPr>
            <w:tcW w:w="1276" w:type="dxa"/>
            <w:vAlign w:val="center"/>
          </w:tcPr>
          <w:p w14:paraId="1D3E40B2" w14:textId="20EFBDDE" w:rsidR="00E62C77" w:rsidRPr="006A56FF" w:rsidRDefault="004117FB" w:rsidP="006E3A97">
            <w:pPr>
              <w:rPr>
                <w:sz w:val="20"/>
                <w:lang w:val="en-US"/>
              </w:rPr>
            </w:pPr>
            <w:r>
              <w:rPr>
                <w:sz w:val="20"/>
                <w:lang w:val="en-US"/>
              </w:rPr>
              <w:t>Choice institutional care</w:t>
            </w:r>
          </w:p>
        </w:tc>
        <w:tc>
          <w:tcPr>
            <w:tcW w:w="851" w:type="dxa"/>
            <w:vAlign w:val="center"/>
          </w:tcPr>
          <w:p w14:paraId="7844BAD0" w14:textId="77777777" w:rsidR="00E62C77" w:rsidRPr="006A56FF" w:rsidRDefault="00E62C77" w:rsidP="006E3A97">
            <w:pPr>
              <w:rPr>
                <w:sz w:val="20"/>
                <w:lang w:val="en-US"/>
              </w:rPr>
            </w:pPr>
            <w:r w:rsidRPr="006A56FF">
              <w:rPr>
                <w:sz w:val="20"/>
                <w:lang w:val="en-US"/>
              </w:rPr>
              <w:t>0.36</w:t>
            </w:r>
          </w:p>
        </w:tc>
        <w:tc>
          <w:tcPr>
            <w:tcW w:w="851" w:type="dxa"/>
            <w:vAlign w:val="center"/>
          </w:tcPr>
          <w:p w14:paraId="7FBFA8B5" w14:textId="77777777" w:rsidR="00E62C77" w:rsidRPr="006A56FF" w:rsidRDefault="00E62C77" w:rsidP="006E3A97">
            <w:pPr>
              <w:rPr>
                <w:sz w:val="20"/>
                <w:lang w:val="en-US"/>
              </w:rPr>
            </w:pPr>
            <w:r w:rsidRPr="006A56FF">
              <w:rPr>
                <w:sz w:val="20"/>
                <w:lang w:val="en-US"/>
              </w:rPr>
              <w:t>0.83</w:t>
            </w:r>
          </w:p>
        </w:tc>
        <w:tc>
          <w:tcPr>
            <w:tcW w:w="709" w:type="dxa"/>
            <w:vAlign w:val="center"/>
          </w:tcPr>
          <w:p w14:paraId="76B81E5D" w14:textId="77777777" w:rsidR="00E62C77" w:rsidRPr="006A56FF" w:rsidRDefault="00E62C77" w:rsidP="006E3A97">
            <w:pPr>
              <w:rPr>
                <w:sz w:val="20"/>
                <w:lang w:val="en-US"/>
              </w:rPr>
            </w:pPr>
            <w:r w:rsidRPr="006A56FF">
              <w:rPr>
                <w:sz w:val="20"/>
                <w:lang w:val="en-US"/>
              </w:rPr>
              <w:t>0</w:t>
            </w:r>
          </w:p>
        </w:tc>
        <w:tc>
          <w:tcPr>
            <w:tcW w:w="991" w:type="dxa"/>
            <w:vAlign w:val="center"/>
          </w:tcPr>
          <w:p w14:paraId="1071C44F" w14:textId="77777777" w:rsidR="00E62C77" w:rsidRPr="006A56FF" w:rsidRDefault="00E62C77" w:rsidP="006E3A97">
            <w:pPr>
              <w:rPr>
                <w:sz w:val="20"/>
                <w:lang w:val="en-US"/>
              </w:rPr>
            </w:pPr>
            <w:r>
              <w:rPr>
                <w:sz w:val="20"/>
                <w:lang w:val="en-US"/>
              </w:rPr>
              <w:t>1</w:t>
            </w:r>
          </w:p>
        </w:tc>
      </w:tr>
      <w:tr w:rsidR="00E62C77" w:rsidRPr="006A56FF" w14:paraId="405D2AFC" w14:textId="77777777" w:rsidTr="006E3A97">
        <w:trPr>
          <w:trHeight w:val="283"/>
        </w:trPr>
        <w:tc>
          <w:tcPr>
            <w:tcW w:w="3828" w:type="dxa"/>
            <w:shd w:val="clear" w:color="auto" w:fill="auto"/>
            <w:vAlign w:val="center"/>
          </w:tcPr>
          <w:p w14:paraId="3A0D9B31" w14:textId="69D3C5E5" w:rsidR="00E62C77" w:rsidRPr="006A56FF" w:rsidRDefault="00E62C77" w:rsidP="006E3A97">
            <w:pPr>
              <w:ind w:firstLine="284"/>
              <w:rPr>
                <w:sz w:val="20"/>
                <w:lang w:val="en-US"/>
              </w:rPr>
            </w:pPr>
            <w:r w:rsidRPr="006A56FF">
              <w:rPr>
                <w:sz w:val="20"/>
                <w:lang w:val="en-US"/>
              </w:rPr>
              <w:t>Choice between cash vs in</w:t>
            </w:r>
            <w:ins w:id="553" w:author="Claus Wendt" w:date="2020-09-01T12:34:00Z">
              <w:r w:rsidR="008610B2">
                <w:rPr>
                  <w:sz w:val="20"/>
                  <w:lang w:val="en-US"/>
                </w:rPr>
                <w:t xml:space="preserve"> </w:t>
              </w:r>
            </w:ins>
            <w:r w:rsidRPr="006A56FF">
              <w:rPr>
                <w:sz w:val="20"/>
                <w:lang w:val="en-US"/>
              </w:rPr>
              <w:t>kind-benefits</w:t>
            </w:r>
          </w:p>
        </w:tc>
        <w:tc>
          <w:tcPr>
            <w:tcW w:w="1276" w:type="dxa"/>
            <w:vAlign w:val="center"/>
          </w:tcPr>
          <w:p w14:paraId="37078BBB" w14:textId="28CBB000" w:rsidR="00E62C77" w:rsidRPr="006A56FF" w:rsidRDefault="004117FB" w:rsidP="006E3A97">
            <w:pPr>
              <w:rPr>
                <w:sz w:val="20"/>
                <w:lang w:val="en-US"/>
              </w:rPr>
            </w:pPr>
            <w:r>
              <w:rPr>
                <w:sz w:val="20"/>
                <w:lang w:val="en-US"/>
              </w:rPr>
              <w:t>Choice cash</w:t>
            </w:r>
          </w:p>
        </w:tc>
        <w:tc>
          <w:tcPr>
            <w:tcW w:w="851" w:type="dxa"/>
            <w:vAlign w:val="center"/>
          </w:tcPr>
          <w:p w14:paraId="3788521C" w14:textId="77777777" w:rsidR="00E62C77" w:rsidRPr="006A56FF" w:rsidRDefault="00E62C77" w:rsidP="006E3A97">
            <w:pPr>
              <w:rPr>
                <w:sz w:val="20"/>
                <w:lang w:val="en-US"/>
              </w:rPr>
            </w:pPr>
            <w:r w:rsidRPr="006A56FF">
              <w:rPr>
                <w:sz w:val="20"/>
                <w:lang w:val="en-US"/>
              </w:rPr>
              <w:t>0.88</w:t>
            </w:r>
          </w:p>
        </w:tc>
        <w:tc>
          <w:tcPr>
            <w:tcW w:w="851" w:type="dxa"/>
            <w:vAlign w:val="center"/>
          </w:tcPr>
          <w:p w14:paraId="03C2D976" w14:textId="77777777" w:rsidR="00E62C77" w:rsidRPr="006A56FF" w:rsidRDefault="00E62C77" w:rsidP="006E3A97">
            <w:pPr>
              <w:rPr>
                <w:sz w:val="20"/>
                <w:lang w:val="en-US"/>
              </w:rPr>
            </w:pPr>
            <w:r w:rsidRPr="006A56FF">
              <w:rPr>
                <w:sz w:val="20"/>
                <w:lang w:val="en-US"/>
              </w:rPr>
              <w:t>1.25</w:t>
            </w:r>
          </w:p>
        </w:tc>
        <w:tc>
          <w:tcPr>
            <w:tcW w:w="709" w:type="dxa"/>
            <w:vAlign w:val="center"/>
          </w:tcPr>
          <w:p w14:paraId="651D3CD0" w14:textId="77777777" w:rsidR="00E62C77" w:rsidRPr="006A56FF" w:rsidRDefault="00E62C77" w:rsidP="006E3A97">
            <w:pPr>
              <w:rPr>
                <w:sz w:val="20"/>
                <w:lang w:val="en-US"/>
              </w:rPr>
            </w:pPr>
            <w:r w:rsidRPr="006A56FF">
              <w:rPr>
                <w:sz w:val="20"/>
                <w:lang w:val="en-US"/>
              </w:rPr>
              <w:t>0</w:t>
            </w:r>
          </w:p>
        </w:tc>
        <w:tc>
          <w:tcPr>
            <w:tcW w:w="991" w:type="dxa"/>
            <w:vAlign w:val="center"/>
          </w:tcPr>
          <w:p w14:paraId="2DB2D334" w14:textId="77777777" w:rsidR="00E62C77" w:rsidRPr="006A56FF" w:rsidRDefault="00E62C77" w:rsidP="006E3A97">
            <w:pPr>
              <w:rPr>
                <w:sz w:val="20"/>
                <w:lang w:val="en-US"/>
              </w:rPr>
            </w:pPr>
            <w:r>
              <w:rPr>
                <w:sz w:val="20"/>
                <w:lang w:val="en-US"/>
              </w:rPr>
              <w:t>2</w:t>
            </w:r>
          </w:p>
        </w:tc>
      </w:tr>
      <w:tr w:rsidR="00E62C77" w:rsidRPr="006A56FF" w14:paraId="1AB3E95A" w14:textId="77777777" w:rsidTr="006E3A97">
        <w:trPr>
          <w:trHeight w:val="283"/>
        </w:trPr>
        <w:tc>
          <w:tcPr>
            <w:tcW w:w="3828" w:type="dxa"/>
            <w:tcBorders>
              <w:bottom w:val="single" w:sz="4" w:space="0" w:color="auto"/>
            </w:tcBorders>
            <w:shd w:val="clear" w:color="auto" w:fill="auto"/>
            <w:vAlign w:val="center"/>
          </w:tcPr>
          <w:p w14:paraId="5146EF1F" w14:textId="77777777" w:rsidR="00E62C77" w:rsidRPr="006A56FF" w:rsidRDefault="00E62C77" w:rsidP="006E3A97">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29504F7B" w14:textId="1991791B" w:rsidR="00E62C77" w:rsidRPr="006A56FF" w:rsidRDefault="004117FB" w:rsidP="006E3A97">
            <w:pPr>
              <w:rPr>
                <w:sz w:val="20"/>
                <w:lang w:val="en-US"/>
              </w:rPr>
            </w:pPr>
            <w:r>
              <w:rPr>
                <w:sz w:val="20"/>
                <w:lang w:val="en-US"/>
              </w:rPr>
              <w:t>Means-testing</w:t>
            </w:r>
          </w:p>
        </w:tc>
        <w:tc>
          <w:tcPr>
            <w:tcW w:w="851" w:type="dxa"/>
            <w:tcBorders>
              <w:bottom w:val="single" w:sz="4" w:space="0" w:color="auto"/>
            </w:tcBorders>
            <w:vAlign w:val="center"/>
          </w:tcPr>
          <w:p w14:paraId="0905E5A6" w14:textId="77777777" w:rsidR="00E62C77" w:rsidRPr="006A56FF" w:rsidRDefault="00E62C77" w:rsidP="006E3A97">
            <w:pPr>
              <w:rPr>
                <w:sz w:val="20"/>
                <w:lang w:val="en-US"/>
              </w:rPr>
            </w:pPr>
            <w:r w:rsidRPr="006A56FF">
              <w:rPr>
                <w:sz w:val="20"/>
                <w:lang w:val="en-US"/>
              </w:rPr>
              <w:t>0.56</w:t>
            </w:r>
          </w:p>
        </w:tc>
        <w:tc>
          <w:tcPr>
            <w:tcW w:w="851" w:type="dxa"/>
            <w:tcBorders>
              <w:bottom w:val="single" w:sz="4" w:space="0" w:color="auto"/>
            </w:tcBorders>
            <w:vAlign w:val="center"/>
          </w:tcPr>
          <w:p w14:paraId="4247BB1D" w14:textId="77777777" w:rsidR="00E62C77" w:rsidRPr="006A56FF" w:rsidRDefault="00E62C77" w:rsidP="006E3A97">
            <w:pPr>
              <w:rPr>
                <w:sz w:val="20"/>
                <w:lang w:val="en-US"/>
              </w:rPr>
            </w:pPr>
            <w:r w:rsidRPr="006A56FF">
              <w:rPr>
                <w:sz w:val="20"/>
                <w:lang w:val="en-US"/>
              </w:rPr>
              <w:t>0.51</w:t>
            </w:r>
          </w:p>
        </w:tc>
        <w:tc>
          <w:tcPr>
            <w:tcW w:w="709" w:type="dxa"/>
            <w:tcBorders>
              <w:bottom w:val="single" w:sz="4" w:space="0" w:color="auto"/>
            </w:tcBorders>
            <w:vAlign w:val="center"/>
          </w:tcPr>
          <w:p w14:paraId="54E22F03"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04325A03" w14:textId="77777777" w:rsidR="00E62C77" w:rsidRPr="006A56FF" w:rsidRDefault="00E62C77" w:rsidP="006E3A97">
            <w:pPr>
              <w:rPr>
                <w:sz w:val="20"/>
                <w:lang w:val="en-US"/>
              </w:rPr>
            </w:pPr>
            <w:r w:rsidRPr="006A56FF">
              <w:rPr>
                <w:sz w:val="20"/>
                <w:lang w:val="en-US"/>
              </w:rPr>
              <w:t>1</w:t>
            </w:r>
          </w:p>
        </w:tc>
      </w:tr>
      <w:tr w:rsidR="000A6448" w:rsidRPr="006A56FF" w14:paraId="313AE71C" w14:textId="77777777" w:rsidTr="000A6448">
        <w:trPr>
          <w:trHeight w:val="283"/>
        </w:trPr>
        <w:tc>
          <w:tcPr>
            <w:tcW w:w="3828" w:type="dxa"/>
            <w:tcBorders>
              <w:top w:val="single" w:sz="4" w:space="0" w:color="auto"/>
            </w:tcBorders>
            <w:shd w:val="clear" w:color="auto" w:fill="auto"/>
            <w:vAlign w:val="center"/>
          </w:tcPr>
          <w:p w14:paraId="3A64C35A" w14:textId="594F5CCA" w:rsidR="000A6448" w:rsidRPr="00CD07AD" w:rsidRDefault="000A6448" w:rsidP="000A6448">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46A73554" w14:textId="77777777" w:rsidR="000A6448" w:rsidRPr="006A56FF" w:rsidRDefault="000A6448" w:rsidP="000A6448">
            <w:pPr>
              <w:rPr>
                <w:sz w:val="20"/>
                <w:lang w:val="en-US"/>
              </w:rPr>
            </w:pPr>
          </w:p>
        </w:tc>
        <w:tc>
          <w:tcPr>
            <w:tcW w:w="851" w:type="dxa"/>
            <w:tcBorders>
              <w:top w:val="single" w:sz="4" w:space="0" w:color="auto"/>
            </w:tcBorders>
            <w:vAlign w:val="center"/>
          </w:tcPr>
          <w:p w14:paraId="17B5A4FF" w14:textId="77777777" w:rsidR="000A6448" w:rsidRPr="006A56FF" w:rsidRDefault="000A6448" w:rsidP="000A6448">
            <w:pPr>
              <w:rPr>
                <w:sz w:val="20"/>
                <w:lang w:val="en-US"/>
              </w:rPr>
            </w:pPr>
          </w:p>
        </w:tc>
        <w:tc>
          <w:tcPr>
            <w:tcW w:w="851" w:type="dxa"/>
            <w:tcBorders>
              <w:top w:val="single" w:sz="4" w:space="0" w:color="auto"/>
            </w:tcBorders>
            <w:vAlign w:val="center"/>
          </w:tcPr>
          <w:p w14:paraId="2E877712" w14:textId="77777777" w:rsidR="000A6448" w:rsidRPr="006A56FF" w:rsidRDefault="000A6448" w:rsidP="000A6448">
            <w:pPr>
              <w:rPr>
                <w:sz w:val="20"/>
                <w:lang w:val="en-US"/>
              </w:rPr>
            </w:pPr>
          </w:p>
        </w:tc>
        <w:tc>
          <w:tcPr>
            <w:tcW w:w="709" w:type="dxa"/>
            <w:tcBorders>
              <w:top w:val="single" w:sz="4" w:space="0" w:color="auto"/>
            </w:tcBorders>
            <w:vAlign w:val="center"/>
          </w:tcPr>
          <w:p w14:paraId="1DEFBC5E" w14:textId="77777777" w:rsidR="000A6448" w:rsidRPr="006A56FF" w:rsidRDefault="000A6448" w:rsidP="000A6448">
            <w:pPr>
              <w:rPr>
                <w:sz w:val="20"/>
                <w:lang w:val="en-US"/>
              </w:rPr>
            </w:pPr>
          </w:p>
        </w:tc>
        <w:tc>
          <w:tcPr>
            <w:tcW w:w="991" w:type="dxa"/>
            <w:tcBorders>
              <w:top w:val="single" w:sz="4" w:space="0" w:color="auto"/>
            </w:tcBorders>
            <w:vAlign w:val="center"/>
          </w:tcPr>
          <w:p w14:paraId="111A18ED" w14:textId="77777777" w:rsidR="000A6448" w:rsidRPr="006A56FF" w:rsidRDefault="000A6448" w:rsidP="000A6448">
            <w:pPr>
              <w:rPr>
                <w:sz w:val="20"/>
                <w:lang w:val="en-US"/>
              </w:rPr>
            </w:pPr>
          </w:p>
        </w:tc>
      </w:tr>
      <w:tr w:rsidR="000A6448" w:rsidRPr="006A56FF" w14:paraId="49952D6E" w14:textId="77777777" w:rsidTr="000A6448">
        <w:trPr>
          <w:trHeight w:val="283"/>
        </w:trPr>
        <w:tc>
          <w:tcPr>
            <w:tcW w:w="3828" w:type="dxa"/>
            <w:shd w:val="clear" w:color="auto" w:fill="auto"/>
            <w:vAlign w:val="center"/>
          </w:tcPr>
          <w:p w14:paraId="3BC0DAB0" w14:textId="77777777" w:rsidR="000A6448" w:rsidRPr="006A56FF" w:rsidRDefault="000A6448" w:rsidP="000A6448">
            <w:pPr>
              <w:spacing w:line="276" w:lineRule="auto"/>
              <w:ind w:left="142"/>
              <w:rPr>
                <w:sz w:val="20"/>
                <w:lang w:val="en-US"/>
              </w:rPr>
            </w:pPr>
            <w:r w:rsidRPr="006A56FF">
              <w:rPr>
                <w:sz w:val="20"/>
                <w:lang w:val="en-US"/>
              </w:rPr>
              <w:t>Life expectancy 65+</w:t>
            </w:r>
          </w:p>
        </w:tc>
        <w:tc>
          <w:tcPr>
            <w:tcW w:w="1276" w:type="dxa"/>
            <w:vAlign w:val="center"/>
          </w:tcPr>
          <w:p w14:paraId="709270A5" w14:textId="6F421740" w:rsidR="000A6448" w:rsidRPr="006A56FF" w:rsidRDefault="004117FB" w:rsidP="000A6448">
            <w:pPr>
              <w:rPr>
                <w:sz w:val="20"/>
                <w:lang w:val="en-US"/>
              </w:rPr>
            </w:pPr>
            <w:r>
              <w:rPr>
                <w:sz w:val="20"/>
                <w:lang w:val="en-US"/>
              </w:rPr>
              <w:t>Life expectancy</w:t>
            </w:r>
          </w:p>
        </w:tc>
        <w:tc>
          <w:tcPr>
            <w:tcW w:w="851" w:type="dxa"/>
            <w:vAlign w:val="center"/>
          </w:tcPr>
          <w:p w14:paraId="3CF85A8F" w14:textId="77777777" w:rsidR="000A6448" w:rsidRPr="006A56FF" w:rsidRDefault="000A6448" w:rsidP="000A6448">
            <w:pPr>
              <w:rPr>
                <w:sz w:val="20"/>
                <w:lang w:val="en-US"/>
              </w:rPr>
            </w:pPr>
            <w:r w:rsidRPr="006A56FF">
              <w:rPr>
                <w:sz w:val="20"/>
                <w:lang w:val="en-US"/>
              </w:rPr>
              <w:t>19.77</w:t>
            </w:r>
          </w:p>
        </w:tc>
        <w:tc>
          <w:tcPr>
            <w:tcW w:w="851" w:type="dxa"/>
            <w:vAlign w:val="center"/>
          </w:tcPr>
          <w:p w14:paraId="1EB6FA17" w14:textId="77777777" w:rsidR="000A6448" w:rsidRPr="006A56FF" w:rsidRDefault="000A6448" w:rsidP="000A6448">
            <w:pPr>
              <w:rPr>
                <w:sz w:val="20"/>
                <w:lang w:val="en-US"/>
              </w:rPr>
            </w:pPr>
            <w:r w:rsidRPr="006A56FF">
              <w:rPr>
                <w:sz w:val="20"/>
                <w:lang w:val="en-US"/>
              </w:rPr>
              <w:t>1.35</w:t>
            </w:r>
          </w:p>
        </w:tc>
        <w:tc>
          <w:tcPr>
            <w:tcW w:w="709" w:type="dxa"/>
            <w:vAlign w:val="center"/>
          </w:tcPr>
          <w:p w14:paraId="6CA50B89" w14:textId="77777777" w:rsidR="000A6448" w:rsidRPr="006A56FF" w:rsidRDefault="000A6448" w:rsidP="000A6448">
            <w:pPr>
              <w:rPr>
                <w:sz w:val="20"/>
                <w:lang w:val="en-US"/>
              </w:rPr>
            </w:pPr>
            <w:r w:rsidRPr="006A56FF">
              <w:rPr>
                <w:sz w:val="20"/>
                <w:lang w:val="en-US"/>
              </w:rPr>
              <w:t>16.48</w:t>
            </w:r>
          </w:p>
        </w:tc>
        <w:tc>
          <w:tcPr>
            <w:tcW w:w="991" w:type="dxa"/>
            <w:vAlign w:val="center"/>
          </w:tcPr>
          <w:p w14:paraId="12B8760B" w14:textId="77777777" w:rsidR="000A6448" w:rsidRPr="006A56FF" w:rsidRDefault="000A6448" w:rsidP="000A6448">
            <w:pPr>
              <w:rPr>
                <w:sz w:val="20"/>
                <w:lang w:val="en-US"/>
              </w:rPr>
            </w:pPr>
            <w:r w:rsidRPr="006A56FF">
              <w:rPr>
                <w:sz w:val="20"/>
                <w:lang w:val="en-US"/>
              </w:rPr>
              <w:t>21.85</w:t>
            </w:r>
          </w:p>
        </w:tc>
      </w:tr>
      <w:tr w:rsidR="000A6448" w:rsidRPr="006A56FF" w14:paraId="1387B999" w14:textId="77777777" w:rsidTr="000A6448">
        <w:trPr>
          <w:trHeight w:val="283"/>
        </w:trPr>
        <w:tc>
          <w:tcPr>
            <w:tcW w:w="3828" w:type="dxa"/>
            <w:tcBorders>
              <w:bottom w:val="single" w:sz="4" w:space="0" w:color="auto"/>
            </w:tcBorders>
            <w:shd w:val="clear" w:color="auto" w:fill="auto"/>
            <w:vAlign w:val="center"/>
          </w:tcPr>
          <w:p w14:paraId="7AFCBFF5" w14:textId="77777777" w:rsidR="000A6448" w:rsidRPr="006A56FF" w:rsidRDefault="000A6448" w:rsidP="000A6448">
            <w:pPr>
              <w:spacing w:line="276" w:lineRule="auto"/>
              <w:ind w:left="142"/>
              <w:rPr>
                <w:sz w:val="20"/>
                <w:lang w:val="en-US"/>
              </w:rPr>
            </w:pPr>
            <w:r w:rsidRPr="006A56FF">
              <w:rPr>
                <w:sz w:val="20"/>
                <w:lang w:val="en-US"/>
              </w:rPr>
              <w:t xml:space="preserve">Self-perceived health status (very) good, </w:t>
            </w:r>
          </w:p>
          <w:p w14:paraId="4D5D0287" w14:textId="77777777" w:rsidR="000A6448" w:rsidRPr="006A56FF" w:rsidRDefault="000A6448" w:rsidP="000A6448">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0436DDDF" w14:textId="05E09609" w:rsidR="000A6448" w:rsidRPr="006A56FF" w:rsidRDefault="004117FB" w:rsidP="000A6448">
            <w:pPr>
              <w:rPr>
                <w:sz w:val="20"/>
                <w:lang w:val="en-US"/>
              </w:rPr>
            </w:pPr>
            <w:r>
              <w:rPr>
                <w:sz w:val="20"/>
                <w:lang w:val="en-US"/>
              </w:rPr>
              <w:t>Self-perc</w:t>
            </w:r>
            <w:del w:id="554" w:author="Claus Wendt" w:date="2020-09-01T12:34:00Z">
              <w:r w:rsidDel="008610B2">
                <w:rPr>
                  <w:sz w:val="20"/>
                  <w:lang w:val="en-US"/>
                </w:rPr>
                <w:delText>i</w:delText>
              </w:r>
            </w:del>
            <w:r>
              <w:rPr>
                <w:sz w:val="20"/>
                <w:lang w:val="en-US"/>
              </w:rPr>
              <w:t>e</w:t>
            </w:r>
            <w:ins w:id="555" w:author="Claus Wendt" w:date="2020-09-01T12:35:00Z">
              <w:r w:rsidR="008610B2">
                <w:rPr>
                  <w:sz w:val="20"/>
                  <w:lang w:val="en-US"/>
                </w:rPr>
                <w:t>i</w:t>
              </w:r>
            </w:ins>
            <w:r>
              <w:rPr>
                <w:sz w:val="20"/>
                <w:lang w:val="en-US"/>
              </w:rPr>
              <w:t>ved health</w:t>
            </w:r>
          </w:p>
        </w:tc>
        <w:tc>
          <w:tcPr>
            <w:tcW w:w="851" w:type="dxa"/>
            <w:tcBorders>
              <w:bottom w:val="single" w:sz="4" w:space="0" w:color="auto"/>
            </w:tcBorders>
            <w:vAlign w:val="center"/>
          </w:tcPr>
          <w:p w14:paraId="47EA6BE8" w14:textId="77777777" w:rsidR="000A6448" w:rsidRPr="006A56FF" w:rsidRDefault="000A6448" w:rsidP="000A6448">
            <w:pPr>
              <w:rPr>
                <w:sz w:val="20"/>
                <w:lang w:val="en-US"/>
              </w:rPr>
            </w:pPr>
            <w:r w:rsidRPr="006A56FF">
              <w:rPr>
                <w:sz w:val="20"/>
                <w:lang w:val="en-US"/>
              </w:rPr>
              <w:t>46.11</w:t>
            </w:r>
          </w:p>
        </w:tc>
        <w:tc>
          <w:tcPr>
            <w:tcW w:w="851" w:type="dxa"/>
            <w:tcBorders>
              <w:bottom w:val="single" w:sz="4" w:space="0" w:color="auto"/>
            </w:tcBorders>
            <w:vAlign w:val="center"/>
          </w:tcPr>
          <w:p w14:paraId="073A9075" w14:textId="77777777" w:rsidR="000A6448" w:rsidRPr="006A56FF" w:rsidRDefault="000A6448" w:rsidP="000A6448">
            <w:pPr>
              <w:rPr>
                <w:sz w:val="20"/>
                <w:lang w:val="en-US"/>
              </w:rPr>
            </w:pPr>
            <w:r w:rsidRPr="006A56FF">
              <w:rPr>
                <w:sz w:val="20"/>
                <w:lang w:val="en-US"/>
              </w:rPr>
              <w:t>21.83</w:t>
            </w:r>
          </w:p>
        </w:tc>
        <w:tc>
          <w:tcPr>
            <w:tcW w:w="709" w:type="dxa"/>
            <w:tcBorders>
              <w:bottom w:val="single" w:sz="4" w:space="0" w:color="auto"/>
            </w:tcBorders>
            <w:vAlign w:val="center"/>
          </w:tcPr>
          <w:p w14:paraId="6CC47E91" w14:textId="77777777" w:rsidR="000A6448" w:rsidRPr="006A56FF" w:rsidRDefault="000A6448" w:rsidP="000A6448">
            <w:pPr>
              <w:rPr>
                <w:sz w:val="20"/>
                <w:lang w:val="en-US"/>
              </w:rPr>
            </w:pPr>
            <w:r w:rsidRPr="006A56FF">
              <w:rPr>
                <w:sz w:val="20"/>
                <w:lang w:val="en-US"/>
              </w:rPr>
              <w:t>8.6</w:t>
            </w:r>
          </w:p>
        </w:tc>
        <w:tc>
          <w:tcPr>
            <w:tcW w:w="991" w:type="dxa"/>
            <w:tcBorders>
              <w:bottom w:val="single" w:sz="4" w:space="0" w:color="auto"/>
            </w:tcBorders>
            <w:vAlign w:val="center"/>
          </w:tcPr>
          <w:p w14:paraId="49386501" w14:textId="77777777" w:rsidR="000A6448" w:rsidRPr="006A56FF" w:rsidRDefault="000A6448" w:rsidP="000A6448">
            <w:pPr>
              <w:rPr>
                <w:sz w:val="20"/>
                <w:lang w:val="en-US"/>
              </w:rPr>
            </w:pPr>
            <w:r w:rsidRPr="006A56FF">
              <w:rPr>
                <w:sz w:val="20"/>
                <w:lang w:val="en-US"/>
              </w:rPr>
              <w:t>86.9</w:t>
            </w:r>
          </w:p>
        </w:tc>
      </w:tr>
    </w:tbl>
    <w:p w14:paraId="4D464144" w14:textId="36C090E5" w:rsidR="00FC37B8" w:rsidRDefault="00E915CC" w:rsidP="00E62C77">
      <w:pPr>
        <w:pStyle w:val="02Flietext"/>
        <w:spacing w:before="240" w:after="0"/>
        <w:rPr>
          <w:lang w:val="en-US"/>
        </w:rPr>
      </w:pPr>
      <w:r w:rsidRPr="00180D20">
        <w:rPr>
          <w:lang w:val="en-US"/>
        </w:rPr>
        <w:t xml:space="preserve">As a measure of financial input into the system we use </w:t>
      </w:r>
      <w:del w:id="556" w:author="Claus Wendt" w:date="2020-09-01T13:17:00Z">
        <w:r w:rsidR="00FC37B8" w:rsidDel="00785674">
          <w:rPr>
            <w:lang w:val="en-US"/>
          </w:rPr>
          <w:delText xml:space="preserve">the </w:delText>
        </w:r>
      </w:del>
      <w:r w:rsidRPr="00180D20">
        <w:rPr>
          <w:lang w:val="en-US"/>
        </w:rPr>
        <w:t xml:space="preserve">LTC </w:t>
      </w:r>
      <w:ins w:id="557" w:author="Claus Wendt" w:date="2020-09-01T13:20:00Z">
        <w:r w:rsidR="00785674">
          <w:rPr>
            <w:lang w:val="en-US"/>
          </w:rPr>
          <w:t xml:space="preserve">(health) </w:t>
        </w:r>
      </w:ins>
      <w:r w:rsidRPr="00180D20">
        <w:rPr>
          <w:lang w:val="en-US"/>
        </w:rPr>
        <w:t xml:space="preserve">expenditure </w:t>
      </w:r>
      <w:commentRangeStart w:id="558"/>
      <w:del w:id="559" w:author="Claus Wendt" w:date="2020-09-01T13:16:00Z">
        <w:r w:rsidRPr="00180D20" w:rsidDel="00785674">
          <w:rPr>
            <w:lang w:val="en-US"/>
          </w:rPr>
          <w:delText xml:space="preserve">(health) </w:delText>
        </w:r>
      </w:del>
      <w:commentRangeEnd w:id="558"/>
      <w:r w:rsidR="00785674">
        <w:rPr>
          <w:rStyle w:val="Kommentarzeichen"/>
        </w:rPr>
        <w:commentReference w:id="558"/>
      </w:r>
      <w:r w:rsidRPr="00180D20">
        <w:rPr>
          <w:lang w:val="en-US"/>
        </w:rPr>
        <w:t>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bodily related LTC, mainly on “(basic) Activities of daily living (ADL)” like bathing, dressing or eating</w:t>
      </w:r>
      <w:del w:id="560" w:author="Claus Wendt" w:date="2020-09-01T13:18:00Z">
        <w:r w:rsidRPr="00180D20" w:rsidDel="00785674">
          <w:rPr>
            <w:lang w:val="en-US"/>
          </w:rPr>
          <w:delText>)</w:delText>
        </w:r>
      </w:del>
      <w:r w:rsidRPr="00180D20">
        <w:rPr>
          <w:lang w:val="en-US"/>
        </w:rPr>
        <w:t xml:space="preserve">. We would </w:t>
      </w:r>
      <w:ins w:id="561" w:author="Claus Wendt" w:date="2020-09-01T13:20:00Z">
        <w:r w:rsidR="00785674">
          <w:rPr>
            <w:lang w:val="en-US"/>
          </w:rPr>
          <w:t xml:space="preserve">also </w:t>
        </w:r>
      </w:ins>
      <w:r w:rsidRPr="00180D20">
        <w:rPr>
          <w:lang w:val="en-US"/>
        </w:rPr>
        <w:t xml:space="preserve">have </w:t>
      </w:r>
      <w:del w:id="562" w:author="Claus Wendt" w:date="2020-09-01T13:20:00Z">
        <w:r w:rsidRPr="00180D20" w:rsidDel="00785674">
          <w:rPr>
            <w:lang w:val="en-US"/>
          </w:rPr>
          <w:delText xml:space="preserve">liked to </w:delText>
        </w:r>
      </w:del>
      <w:r w:rsidRPr="00180D20">
        <w:rPr>
          <w:lang w:val="en-US"/>
        </w:rPr>
        <w:t>include</w:t>
      </w:r>
      <w:ins w:id="563" w:author="Claus Wendt" w:date="2020-09-01T13:20:00Z">
        <w:r w:rsidR="00785674">
          <w:rPr>
            <w:lang w:val="en-US"/>
          </w:rPr>
          <w:t>d</w:t>
        </w:r>
      </w:ins>
      <w:r w:rsidRPr="00180D20">
        <w:rPr>
          <w:lang w:val="en-US"/>
        </w:rPr>
        <w:t xml:space="preserve"> LTC </w:t>
      </w:r>
      <w:ins w:id="564" w:author="Claus Wendt" w:date="2020-09-01T13:20:00Z">
        <w:r w:rsidR="00785674">
          <w:rPr>
            <w:lang w:val="en-US"/>
          </w:rPr>
          <w:t xml:space="preserve">(social) </w:t>
        </w:r>
      </w:ins>
      <w:r w:rsidRPr="00180D20">
        <w:rPr>
          <w:lang w:val="en-US"/>
        </w:rPr>
        <w:t xml:space="preserve">expenditure </w:t>
      </w:r>
      <w:del w:id="565" w:author="Claus Wendt" w:date="2020-09-01T13:21:00Z">
        <w:r w:rsidRPr="00180D20" w:rsidDel="00785674">
          <w:rPr>
            <w:lang w:val="en-US"/>
          </w:rPr>
          <w:delText xml:space="preserve">(social) as well, which includes </w:delText>
        </w:r>
      </w:del>
      <w:ins w:id="566" w:author="Claus Wendt" w:date="2020-09-01T13:21:00Z">
        <w:r w:rsidR="00785674">
          <w:rPr>
            <w:lang w:val="en-US"/>
          </w:rPr>
          <w:t xml:space="preserve">covering </w:t>
        </w:r>
      </w:ins>
      <w:r w:rsidRPr="00180D20">
        <w:rPr>
          <w:lang w:val="en-US"/>
        </w:rPr>
        <w:t>“instrumental activities of daily living (IADL)</w:t>
      </w:r>
      <w:r w:rsidR="00FC37B8">
        <w:rPr>
          <w:lang w:val="en-US"/>
        </w:rPr>
        <w:t xml:space="preserve"> </w:t>
      </w:r>
      <w:ins w:id="567" w:author="Claus Wendt" w:date="2020-09-01T13:21:00Z">
        <w:r w:rsidR="00785674">
          <w:rPr>
            <w:lang w:val="en-US"/>
          </w:rPr>
          <w:t xml:space="preserve">to </w:t>
        </w:r>
      </w:ins>
      <w:r w:rsidR="00FC37B8">
        <w:rPr>
          <w:lang w:val="en-US"/>
        </w:rPr>
        <w:t>giv</w:t>
      </w:r>
      <w:ins w:id="568" w:author="Claus Wendt" w:date="2020-09-01T13:21:00Z">
        <w:r w:rsidR="00785674">
          <w:rPr>
            <w:lang w:val="en-US"/>
          </w:rPr>
          <w:t>e</w:t>
        </w:r>
      </w:ins>
      <w:del w:id="569" w:author="Claus Wendt" w:date="2020-09-01T13:21:00Z">
        <w:r w:rsidR="00FC37B8" w:rsidDel="00785674">
          <w:rPr>
            <w:lang w:val="en-US"/>
          </w:rPr>
          <w:delText>ing</w:delText>
        </w:r>
        <w:r w:rsidRPr="00180D20" w:rsidDel="00785674">
          <w:rPr>
            <w:lang w:val="en-US"/>
          </w:rPr>
          <w:delText xml:space="preserve"> the</w:delText>
        </w:r>
      </w:del>
      <w:r w:rsidRPr="00180D20">
        <w:rPr>
          <w:lang w:val="en-US"/>
        </w:rPr>
        <w:t xml:space="preserv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ins w:id="570"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ZTQ5YWFiLWI3ZTQtNGM5Yy04ZGRlLTI3NDAzNGIxYjY5ZiIsIlJhbmdlTGVuZ3RoIjoyNCwiUmVmZXJlbmNlSWQiOiIzNzNjOTRjYy1mM2MyLTRhMWUtYmZiNC0yNWU3NzhiZDdm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S4wLjAifQ==}</w:instrText>
            </w:r>
          </w:ins>
          <w:del w:id="571" w:author="Mareike Ariaans" w:date="2020-09-02T17:14:00Z">
            <w:r w:rsidRPr="00180D20" w:rsidDel="00D76058">
              <w:rPr>
                <w:lang w:val="en-US"/>
              </w:rPr>
              <w:del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delInstrText>
            </w:r>
            <w:r w:rsidRPr="00FC37B8" w:rsidDel="00D76058">
              <w:rPr>
                <w:lang w:val="en-US"/>
              </w:rPr>
              <w:delInstrText>9NYXJlaWtlIEFyaWFhbnMiLCJJZCI6IjRlMjhjMGY1LWRjZjktNDU3NS1iODc4LWRiZDBkOTJlYzVhNiIsIk</w:delInstrText>
            </w:r>
            <w:r w:rsidRPr="000A6448" w:rsidDel="00D76058">
              <w:rPr>
                <w:lang w:val="en-US"/>
              </w:rPr>
              <w:del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delInstrText>
            </w:r>
            <w:r w:rsidRPr="00E915CC" w:rsidDel="00D76058">
              <w:delInstrText>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delInstrText>
            </w:r>
            <w:r w:rsidRPr="00180D20" w:rsidDel="00D76058">
              <w:rPr>
                <w:lang w:val="en-US"/>
              </w:rPr>
              <w:del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delInstrText>
            </w:r>
          </w:del>
          <w:r w:rsidRPr="00E915CC">
            <w:fldChar w:fldCharType="separate"/>
          </w:r>
          <w:r w:rsidR="000B0433">
            <w:rPr>
              <w:lang w:val="en-US"/>
            </w:rPr>
            <w:t>(Halásková et al., 2017)</w:t>
          </w:r>
          <w:r w:rsidRPr="00E915CC">
            <w:fldChar w:fldCharType="end"/>
          </w:r>
        </w:sdtContent>
      </w:sdt>
      <w:ins w:id="572" w:author="Claus Wendt" w:date="2020-09-01T13:21:00Z">
        <w:r w:rsidR="00785674">
          <w:rPr>
            <w:lang w:val="en-US"/>
          </w:rPr>
          <w:t>, but</w:t>
        </w:r>
      </w:ins>
      <w:del w:id="573" w:author="Claus Wendt" w:date="2020-09-01T13:21:00Z">
        <w:r w:rsidRPr="00180D20" w:rsidDel="00785674">
          <w:rPr>
            <w:lang w:val="en-US"/>
          </w:rPr>
          <w:delText>. Unfortunately,</w:delText>
        </w:r>
      </w:del>
      <w:r w:rsidRPr="00180D20">
        <w:rPr>
          <w:lang w:val="en-US"/>
        </w:rPr>
        <w:t xml:space="preserve"> data </w:t>
      </w:r>
      <w:del w:id="574" w:author="Claus Wendt" w:date="2020-09-01T13:21:00Z">
        <w:r w:rsidRPr="00180D20" w:rsidDel="00785674">
          <w:rPr>
            <w:lang w:val="en-US"/>
          </w:rPr>
          <w:delText xml:space="preserve">availability was </w:delText>
        </w:r>
      </w:del>
      <w:ins w:id="575" w:author="Claus Wendt" w:date="2020-09-01T13:21:00Z">
        <w:r w:rsidR="00785674">
          <w:rPr>
            <w:lang w:val="en-US"/>
          </w:rPr>
          <w:t xml:space="preserve">were </w:t>
        </w:r>
      </w:ins>
      <w:r w:rsidRPr="00180D20">
        <w:rPr>
          <w:lang w:val="en-US"/>
        </w:rPr>
        <w:t xml:space="preserve">extremely limited in this dimension. Institutional supply of services </w:t>
      </w:r>
      <w:del w:id="576" w:author="Claus Wendt" w:date="2020-09-01T13:32:00Z">
        <w:r w:rsidRPr="00180D20" w:rsidDel="002000FB">
          <w:rPr>
            <w:lang w:val="en-US"/>
          </w:rPr>
          <w:delText xml:space="preserve">was </w:delText>
        </w:r>
        <w:r w:rsidR="00FC37B8" w:rsidDel="002000FB">
          <w:rPr>
            <w:lang w:val="en-US"/>
          </w:rPr>
          <w:delText>furthermore</w:delText>
        </w:r>
      </w:del>
      <w:ins w:id="577" w:author="Claus Wendt" w:date="2020-09-01T13:32:00Z">
        <w:r w:rsidR="002000FB">
          <w:rPr>
            <w:lang w:val="en-US"/>
          </w:rPr>
          <w:t>is</w:t>
        </w:r>
      </w:ins>
      <w:r w:rsidR="00FC37B8">
        <w:rPr>
          <w:lang w:val="en-US"/>
        </w:rPr>
        <w:t xml:space="preserve"> </w:t>
      </w:r>
      <w:r w:rsidRPr="00180D20">
        <w:rPr>
          <w:lang w:val="en-US"/>
        </w:rPr>
        <w:t>measured by the number of LTC beds per 1</w:t>
      </w:r>
      <w:ins w:id="578" w:author="Claus Wendt" w:date="2020-09-01T13:32:00Z">
        <w:r w:rsidR="002000FB">
          <w:rPr>
            <w:lang w:val="en-US"/>
          </w:rPr>
          <w:t>,</w:t>
        </w:r>
      </w:ins>
      <w:r w:rsidRPr="00180D20">
        <w:rPr>
          <w:lang w:val="en-US"/>
        </w:rPr>
        <w:t xml:space="preserve">000 population aged 65 </w:t>
      </w:r>
      <w:del w:id="579" w:author="Claus Wendt" w:date="2020-09-01T13:33:00Z">
        <w:r w:rsidRPr="00180D20" w:rsidDel="002000FB">
          <w:rPr>
            <w:lang w:val="en-US"/>
          </w:rPr>
          <w:delText xml:space="preserve">or </w:delText>
        </w:r>
      </w:del>
      <w:ins w:id="580" w:author="Claus Wendt" w:date="2020-09-01T13:33:00Z">
        <w:r w:rsidR="002000FB">
          <w:rPr>
            <w:lang w:val="en-US"/>
          </w:rPr>
          <w:t xml:space="preserve">and </w:t>
        </w:r>
      </w:ins>
      <w:r w:rsidRPr="00180D20">
        <w:rPr>
          <w:lang w:val="en-US"/>
        </w:rPr>
        <w:t>older</w:t>
      </w:r>
      <w:r w:rsidR="004117FB">
        <w:rPr>
          <w:lang w:val="en-US"/>
        </w:rPr>
        <w:t xml:space="preserve"> (beds</w:t>
      </w:r>
      <w:r w:rsidR="00E62C77">
        <w:rPr>
          <w:lang w:val="en-US"/>
        </w:rPr>
        <w:t>)</w:t>
      </w:r>
      <w:r w:rsidRPr="00180D20">
        <w:rPr>
          <w:lang w:val="en-US"/>
        </w:rPr>
        <w:t xml:space="preserve"> while the actual supply of spots in these facilities </w:t>
      </w:r>
      <w:del w:id="581" w:author="Claus Wendt" w:date="2020-09-01T13:33:00Z">
        <w:r w:rsidR="00FC37B8" w:rsidDel="002000FB">
          <w:rPr>
            <w:lang w:val="en-US"/>
          </w:rPr>
          <w:delText xml:space="preserve">was </w:delText>
        </w:r>
      </w:del>
      <w:ins w:id="582" w:author="Claus Wendt" w:date="2020-09-01T13:33:00Z">
        <w:r w:rsidR="002000FB">
          <w:rPr>
            <w:lang w:val="en-US"/>
          </w:rPr>
          <w:t xml:space="preserve">is </w:t>
        </w:r>
      </w:ins>
      <w:r w:rsidR="00FC37B8">
        <w:rPr>
          <w:lang w:val="en-US"/>
        </w:rPr>
        <w:t xml:space="preserve">reflected by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75F51CD1" w:rsidR="00E915CC" w:rsidRDefault="009822E9" w:rsidP="00FC37B8">
      <w:pPr>
        <w:pStyle w:val="02FlietextEinzug"/>
        <w:rPr>
          <w:lang w:val="en-US"/>
        </w:rPr>
      </w:pPr>
      <w:r>
        <w:rPr>
          <w:lang w:val="en-US"/>
        </w:rPr>
        <w:t xml:space="preserve">To </w:t>
      </w:r>
      <w:del w:id="583" w:author="Claus Wendt" w:date="2020-09-01T13:33:00Z">
        <w:r w:rsidDel="002000FB">
          <w:rPr>
            <w:lang w:val="en-US"/>
          </w:rPr>
          <w:delText xml:space="preserve">mirror </w:delText>
        </w:r>
      </w:del>
      <w:ins w:id="584" w:author="Claus Wendt" w:date="2020-09-01T13:33:00Z">
        <w:r w:rsidR="002000FB">
          <w:rPr>
            <w:lang w:val="en-US"/>
          </w:rPr>
          <w:t xml:space="preserve">capture </w:t>
        </w:r>
      </w:ins>
      <w:r>
        <w:rPr>
          <w:lang w:val="en-US"/>
        </w:rPr>
        <w:t xml:space="preserve">the public-private-mix of LTC systems we use two indicators. First, </w:t>
      </w:r>
      <w:del w:id="585" w:author="Claus Wendt" w:date="2020-09-01T13:34:00Z">
        <w:r w:rsidRPr="00E915CC" w:rsidDel="002000FB">
          <w:rPr>
            <w:lang w:val="en-US"/>
          </w:rPr>
          <w:delText xml:space="preserve">the share of </w:delText>
        </w:r>
      </w:del>
      <w:r w:rsidRPr="00E915CC">
        <w:rPr>
          <w:lang w:val="en-US"/>
        </w:rPr>
        <w:t xml:space="preserve">private (voluntary and out-of-pocket) expenditure </w:t>
      </w:r>
      <w:ins w:id="586" w:author="Claus Wendt" w:date="2020-09-01T13:34:00Z">
        <w:r w:rsidR="002000FB">
          <w:rPr>
            <w:lang w:val="en-US"/>
          </w:rPr>
          <w:t>as a percentage of</w:t>
        </w:r>
      </w:ins>
      <w:del w:id="587" w:author="Claus Wendt" w:date="2020-09-01T13:34:00Z">
        <w:r w:rsidRPr="00E915CC" w:rsidDel="002000FB">
          <w:rPr>
            <w:lang w:val="en-US"/>
          </w:rPr>
          <w:delText>in the</w:delText>
        </w:r>
      </w:del>
      <w:r w:rsidRPr="00E915CC">
        <w:rPr>
          <w:lang w:val="en-US"/>
        </w:rPr>
        <w:t xml:space="preserve"> </w:t>
      </w:r>
      <w:r w:rsidRPr="00E915CC">
        <w:rPr>
          <w:lang w:val="en-US"/>
        </w:rPr>
        <w:lastRenderedPageBreak/>
        <w:t>total expenditure</w:t>
      </w:r>
      <w:r>
        <w:rPr>
          <w:lang w:val="en-US"/>
        </w:rPr>
        <w:t xml:space="preserve"> (</w:t>
      </w:r>
      <w:r w:rsidR="004117FB">
        <w:rPr>
          <w:lang w:val="en-US"/>
        </w:rPr>
        <w:t>private expenditure</w:t>
      </w:r>
      <w:r>
        <w:rPr>
          <w:lang w:val="en-US"/>
        </w:rPr>
        <w:t xml:space="preserve">) </w:t>
      </w:r>
      <w:del w:id="588" w:author="Claus Wendt" w:date="2020-09-01T13:34:00Z">
        <w:r w:rsidDel="002000FB">
          <w:rPr>
            <w:lang w:val="en-US"/>
          </w:rPr>
          <w:delText>as a</w:delText>
        </w:r>
      </w:del>
      <w:ins w:id="589" w:author="Claus Wendt" w:date="2020-09-01T13:34:00Z">
        <w:r w:rsidR="002000FB">
          <w:rPr>
            <w:lang w:val="en-US"/>
          </w:rPr>
          <w:t>to</w:t>
        </w:r>
      </w:ins>
      <w:r>
        <w:rPr>
          <w:lang w:val="en-US"/>
        </w:rPr>
        <w:t xml:space="preserve"> measure </w:t>
      </w:r>
      <w:del w:id="590" w:author="Claus Wendt" w:date="2020-09-01T13:34:00Z">
        <w:r w:rsidDel="002000FB">
          <w:rPr>
            <w:lang w:val="en-US"/>
          </w:rPr>
          <w:delText xml:space="preserve">of </w:delText>
        </w:r>
      </w:del>
      <w:r w:rsidR="00E915CC" w:rsidRPr="00E915CC">
        <w:rPr>
          <w:lang w:val="en-US"/>
        </w:rPr>
        <w:t xml:space="preserve">public and private involvement in payments for care. </w:t>
      </w:r>
      <w:r w:rsidR="00D61EC5">
        <w:rPr>
          <w:lang w:val="en-US"/>
        </w:rPr>
        <w:t>Second, w</w:t>
      </w:r>
      <w:r w:rsidR="00E915CC" w:rsidRPr="00E915CC">
        <w:rPr>
          <w:lang w:val="en-US"/>
        </w:rPr>
        <w:t xml:space="preserve">e </w:t>
      </w:r>
      <w:del w:id="591" w:author="Claus Wendt" w:date="2020-09-01T13:35:00Z">
        <w:r w:rsidR="00E915CC" w:rsidRPr="00E915CC" w:rsidDel="002000FB">
          <w:rPr>
            <w:lang w:val="en-US"/>
          </w:rPr>
          <w:delText xml:space="preserve">adopted </w:delText>
        </w:r>
      </w:del>
      <w:ins w:id="592" w:author="Claus Wendt" w:date="2020-09-01T13:35:00Z">
        <w:r w:rsidR="002000FB">
          <w:rPr>
            <w:lang w:val="en-US"/>
          </w:rPr>
          <w:t xml:space="preserve">include </w:t>
        </w:r>
      </w:ins>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del w:id="593" w:author="Claus Wendt" w:date="2020-09-01T13:35:00Z">
        <w:r w:rsidR="00E915CC" w:rsidRPr="00E915CC" w:rsidDel="002000FB">
          <w:rPr>
            <w:lang w:val="en-US"/>
          </w:rPr>
          <w:delText xml:space="preserve">for </w:delText>
        </w:r>
      </w:del>
      <w:ins w:id="594" w:author="Claus Wendt" w:date="2020-09-01T13:35:00Z">
        <w:r w:rsidR="002000FB">
          <w:rPr>
            <w:lang w:val="en-US"/>
          </w:rPr>
          <w:t xml:space="preserve">of </w:t>
        </w:r>
      </w:ins>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ins w:id="595"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OGExYzI4LTgwNGItNGZmOS1hYjAyLTBmZjVjNTg4NWFhMyIsIlJhbmdlTGVuZ3RoIjoyNywiUmVmZXJlbmNlSWQiOiIxYjhiYThjNi01OWViLTRiNzMtYTdmMS1mYTAyZmU1MTg3M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GlkIjoiNSIsIiR0eXBlIjoiU3dpc3NBY2FkZW1pYy5DaXRhdmkuUHJvamVjdCwgU3dpc3NBY2FkZW1pYy5DaXRhdmkifX0seyIkaWQiOiI2IiwiJHR5cGUiOiJTd2lzc0FjYWRlbWljLkNpdGF2aS5QZXJzb24sIFN3aXNzQWNhZGVtaWMuQ2l0YXZp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3IiwiJHR5cGUiOiJTd2lzc0FjYWRlbWljLkNpdGF2aS5QZXJpb2RpY2FsLCBTd2lzc0FjYWRlbWljLkNpdGF2aS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41LjAuMCJ9}</w:instrText>
            </w:r>
          </w:ins>
          <w:del w:id="596" w:author="Mareike Ariaans" w:date="2020-09-02T17:14:00Z">
            <w:r w:rsidR="006E36CF" w:rsidDel="00D76058">
              <w:rPr>
                <w:lang w:val="en-US"/>
              </w:rPr>
              <w:del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delInstrText>
            </w:r>
          </w:del>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w:t>
      </w:r>
      <w:del w:id="597" w:author="Claus Wendt" w:date="2020-09-01T13:35:00Z">
        <w:r w:rsidR="004117FB" w:rsidDel="002000FB">
          <w:rPr>
            <w:lang w:val="en-US"/>
          </w:rPr>
          <w:delText>e</w:delText>
        </w:r>
      </w:del>
      <w:r w:rsidR="004117FB">
        <w:rPr>
          <w:lang w:val="en-US"/>
        </w:rPr>
        <w:t xml:space="preserve"> benefit indicators</w:t>
      </w:r>
      <w:r w:rsidR="00E62C77">
        <w:rPr>
          <w:lang w:val="en-US"/>
        </w:rPr>
        <w:t xml:space="preserve"> may</w:t>
      </w:r>
      <w:r w:rsidR="00E62C77" w:rsidRPr="00E62C77">
        <w:rPr>
          <w:lang w:val="en-US"/>
        </w:rPr>
        <w:t xml:space="preserve"> take </w:t>
      </w:r>
      <w:ins w:id="598" w:author="Claus Wendt" w:date="2020-09-01T13:37:00Z">
        <w:r w:rsidR="002000FB">
          <w:rPr>
            <w:lang w:val="en-US"/>
          </w:rPr>
          <w:t xml:space="preserve">the </w:t>
        </w:r>
      </w:ins>
      <w:r w:rsidR="00E62C77" w:rsidRPr="00E62C77">
        <w:rPr>
          <w:lang w:val="en-US"/>
        </w:rPr>
        <w:t>value</w:t>
      </w:r>
      <w:ins w:id="599" w:author="Claus Wendt" w:date="2020-09-01T13:37:00Z">
        <w:r w:rsidR="002000FB">
          <w:rPr>
            <w:lang w:val="en-US"/>
          </w:rPr>
          <w:t xml:space="preserve"> </w:t>
        </w:r>
      </w:ins>
      <w:del w:id="600" w:author="Claus Wendt" w:date="2020-09-01T13:37:00Z">
        <w:r w:rsidR="00E62C77" w:rsidRPr="00E62C77" w:rsidDel="002000FB">
          <w:rPr>
            <w:lang w:val="en-US"/>
          </w:rPr>
          <w:delText xml:space="preserve">s of </w:delText>
        </w:r>
      </w:del>
      <w:r w:rsidR="00E62C77" w:rsidRPr="00E62C77">
        <w:rPr>
          <w:lang w:val="en-US"/>
        </w:rPr>
        <w:t>0, describing a system where only in</w:t>
      </w:r>
      <w:r w:rsidR="005D7A23">
        <w:rPr>
          <w:lang w:val="en-US"/>
        </w:rPr>
        <w:t>-</w:t>
      </w:r>
      <w:r w:rsidR="00E62C77" w:rsidRPr="00E62C77">
        <w:rPr>
          <w:lang w:val="en-US"/>
        </w:rPr>
        <w:t xml:space="preserve">kind-benefits are available. If the use of cash benefits </w:t>
      </w:r>
      <w:del w:id="601" w:author="Claus Wendt" w:date="2020-09-01T13:36:00Z">
        <w:r w:rsidR="00E62C77" w:rsidRPr="00E62C77" w:rsidDel="002000FB">
          <w:rPr>
            <w:lang w:val="en-US"/>
          </w:rPr>
          <w:delText xml:space="preserve">were </w:delText>
        </w:r>
      </w:del>
      <w:ins w:id="602" w:author="Claus Wendt" w:date="2020-09-01T13:37:00Z">
        <w:r w:rsidR="002000FB">
          <w:rPr>
            <w:lang w:val="en-US"/>
          </w:rPr>
          <w:t xml:space="preserve">is </w:t>
        </w:r>
      </w:ins>
      <w:r w:rsidR="00E62C77" w:rsidRPr="00E62C77">
        <w:rPr>
          <w:lang w:val="en-US"/>
        </w:rPr>
        <w:t xml:space="preserve">bound to specific services and aids, the indicator </w:t>
      </w:r>
      <w:del w:id="603" w:author="Claus Wendt" w:date="2020-09-01T13:36:00Z">
        <w:r w:rsidR="00E62C77" w:rsidRPr="00E62C77" w:rsidDel="002000FB">
          <w:rPr>
            <w:lang w:val="en-US"/>
          </w:rPr>
          <w:delText xml:space="preserve">was </w:delText>
        </w:r>
      </w:del>
      <w:ins w:id="604" w:author="Claus Wendt" w:date="2020-09-01T13:36:00Z">
        <w:r w:rsidR="002000FB">
          <w:rPr>
            <w:lang w:val="en-US"/>
          </w:rPr>
          <w:t xml:space="preserve">is </w:t>
        </w:r>
      </w:ins>
      <w:r w:rsidR="00E62C77" w:rsidRPr="00E62C77">
        <w:rPr>
          <w:lang w:val="en-US"/>
        </w:rPr>
        <w:t xml:space="preserve">coded 1, while unbound benefits, where the use of the benefit </w:t>
      </w:r>
      <w:del w:id="605" w:author="Claus Wendt" w:date="2020-09-01T13:36:00Z">
        <w:r w:rsidR="00E62C77" w:rsidRPr="00E62C77" w:rsidDel="002000FB">
          <w:rPr>
            <w:lang w:val="en-US"/>
          </w:rPr>
          <w:delText xml:space="preserve">was </w:delText>
        </w:r>
      </w:del>
      <w:ins w:id="606" w:author="Claus Wendt" w:date="2020-09-01T13:36:00Z">
        <w:r w:rsidR="002000FB">
          <w:rPr>
            <w:lang w:val="en-US"/>
          </w:rPr>
          <w:t xml:space="preserve">is </w:t>
        </w:r>
      </w:ins>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del w:id="607" w:author="Claus Wendt" w:date="2020-09-01T13:36:00Z">
        <w:r w:rsidR="00E62C77" w:rsidRPr="00E62C77" w:rsidDel="002000FB">
          <w:rPr>
            <w:lang w:val="en-US"/>
          </w:rPr>
          <w:delText xml:space="preserve">were </w:delText>
        </w:r>
      </w:del>
      <w:ins w:id="608" w:author="Claus Wendt" w:date="2020-09-01T13:36:00Z">
        <w:r w:rsidR="002000FB">
          <w:rPr>
            <w:lang w:val="en-US"/>
          </w:rPr>
          <w:t xml:space="preserve">are </w:t>
        </w:r>
      </w:ins>
      <w:r w:rsidR="00E62C77" w:rsidRPr="00E62C77">
        <w:rPr>
          <w:lang w:val="en-US"/>
        </w:rPr>
        <w:t xml:space="preserve">coded </w:t>
      </w:r>
      <w:del w:id="609" w:author="Claus Wendt" w:date="2020-09-01T13:37:00Z">
        <w:r w:rsidR="00E62C77" w:rsidRPr="00E62C77" w:rsidDel="002000FB">
          <w:rPr>
            <w:lang w:val="en-US"/>
          </w:rPr>
          <w:delText xml:space="preserve">with a </w:delText>
        </w:r>
      </w:del>
      <w:r w:rsidR="00E62C77" w:rsidRPr="00E62C77">
        <w:rPr>
          <w:lang w:val="en-US"/>
        </w:rPr>
        <w:t>2</w:t>
      </w:r>
      <w:r w:rsidR="00E62C77">
        <w:rPr>
          <w:lang w:val="en-US"/>
        </w:rPr>
        <w:t>.</w:t>
      </w:r>
    </w:p>
    <w:p w14:paraId="301EBF7B" w14:textId="04EF122E" w:rsidR="003C165F" w:rsidRDefault="002000FB" w:rsidP="003C165F">
      <w:pPr>
        <w:pStyle w:val="02FlietextEinzug"/>
        <w:rPr>
          <w:lang w:val="en-US"/>
        </w:rPr>
      </w:pPr>
      <w:ins w:id="610" w:author="Claus Wendt" w:date="2020-09-01T13:38:00Z">
        <w:r>
          <w:rPr>
            <w:lang w:val="en-US"/>
          </w:rPr>
          <w:t xml:space="preserve">To capture </w:t>
        </w:r>
      </w:ins>
      <w:del w:id="611" w:author="Claus Wendt" w:date="2020-09-01T13:38:00Z">
        <w:r w:rsidR="00D86257" w:rsidDel="002000FB">
          <w:rPr>
            <w:lang w:val="en-US"/>
          </w:rPr>
          <w:delText>A</w:delText>
        </w:r>
      </w:del>
      <w:ins w:id="612" w:author="Claus Wendt" w:date="2020-09-01T13:38:00Z">
        <w:r>
          <w:rPr>
            <w:lang w:val="en-US"/>
          </w:rPr>
          <w:t>a</w:t>
        </w:r>
      </w:ins>
      <w:r w:rsidR="00D86257">
        <w:rPr>
          <w:lang w:val="en-US"/>
        </w:rPr>
        <w:t xml:space="preserve">ccess to LTC systems </w:t>
      </w:r>
      <w:del w:id="613" w:author="Claus Wendt" w:date="2020-09-01T13:38:00Z">
        <w:r w:rsidR="00D86257" w:rsidDel="002000FB">
          <w:rPr>
            <w:lang w:val="en-US"/>
          </w:rPr>
          <w:delText>is reflected by</w:delText>
        </w:r>
        <w:r w:rsidR="00180D20" w:rsidRPr="00180D20" w:rsidDel="002000FB">
          <w:rPr>
            <w:lang w:val="en-US"/>
          </w:rPr>
          <w:delText xml:space="preserve"> </w:delText>
        </w:r>
      </w:del>
      <w:ins w:id="614" w:author="Claus Wendt" w:date="2020-09-01T13:38:00Z">
        <w:r>
          <w:rPr>
            <w:lang w:val="en-US"/>
          </w:rPr>
          <w:t xml:space="preserve">we use </w:t>
        </w:r>
      </w:ins>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4117FB">
        <w:rPr>
          <w:lang w:val="en-US"/>
        </w:rPr>
        <w:t xml:space="preserve"> (choice homecare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ins w:id="615" w:author="Claus Wendt" w:date="2020-09-01T13:39:00Z">
        <w:r>
          <w:rPr>
            <w:lang w:val="en-US"/>
          </w:rPr>
          <w:t>,</w:t>
        </w:r>
      </w:ins>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del w:id="616" w:author="Claus Wendt" w:date="2020-09-01T13:40:00Z">
        <w:r w:rsidR="000025F9" w:rsidDel="002000FB">
          <w:rPr>
            <w:lang w:val="en-US"/>
          </w:rPr>
          <w:delText>,</w:delText>
        </w:r>
      </w:del>
      <w:r w:rsidR="000025F9">
        <w:rPr>
          <w:lang w:val="en-US"/>
        </w:rPr>
        <w:t xml:space="preserve"> since </w:t>
      </w:r>
      <w:r w:rsidR="000025F9" w:rsidRPr="000025F9">
        <w:rPr>
          <w:lang w:val="en-US"/>
        </w:rPr>
        <w:t xml:space="preserve">cluster analysis </w:t>
      </w:r>
      <w:del w:id="617" w:author="Claus Wendt" w:date="2020-09-01T13:40:00Z">
        <w:r w:rsidR="000025F9" w:rsidRPr="000025F9" w:rsidDel="002000FB">
          <w:rPr>
            <w:lang w:val="en-US"/>
          </w:rPr>
          <w:delText xml:space="preserve">profits from </w:delText>
        </w:r>
      </w:del>
      <w:ins w:id="618" w:author="Claus Wendt" w:date="2020-09-01T13:40:00Z">
        <w:r>
          <w:rPr>
            <w:lang w:val="en-US"/>
          </w:rPr>
          <w:t xml:space="preserve">improves when </w:t>
        </w:r>
      </w:ins>
      <w:r w:rsidR="000025F9" w:rsidRPr="000025F9">
        <w:rPr>
          <w:lang w:val="en-US"/>
        </w:rPr>
        <w:t>a small number of variables</w:t>
      </w:r>
      <w:ins w:id="619" w:author="Claus Wendt" w:date="2020-09-01T13:40:00Z">
        <w:r>
          <w:rPr>
            <w:lang w:val="en-US"/>
          </w:rPr>
          <w:t xml:space="preserve"> is included</w:t>
        </w:r>
      </w:ins>
      <w:ins w:id="620" w:author="Claus Wendt" w:date="2020-09-01T13:41:00Z">
        <w:r>
          <w:rPr>
            <w:lang w:val="en-US"/>
          </w:rPr>
          <w:t xml:space="preserve"> while </w:t>
        </w:r>
      </w:ins>
      <w:del w:id="621" w:author="Claus Wendt" w:date="2020-09-01T13:41:00Z">
        <w:r w:rsidR="000025F9" w:rsidRPr="000025F9" w:rsidDel="002000FB">
          <w:rPr>
            <w:lang w:val="en-US"/>
          </w:rPr>
          <w:delText xml:space="preserve">, since </w:delText>
        </w:r>
      </w:del>
      <w:r w:rsidR="000025F9" w:rsidRPr="000025F9">
        <w:rPr>
          <w:lang w:val="en-US"/>
        </w:rPr>
        <w:t xml:space="preserve">multicollinearity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EndPr/>
        <w:sdtContent>
          <w:r w:rsidR="000025F9" w:rsidRPr="000025F9">
            <w:rPr>
              <w:lang w:val="en-US"/>
            </w:rPr>
            <w:fldChar w:fldCharType="begin"/>
          </w:r>
          <w:ins w:id="622"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jJkZGEwLWJhMWMtNGE0Mi1hNjM4LWE5NWQ5MmNkMTdkZiIsIlJhbmdlTGVuZ3RoIjoyNywiUmVmZXJlbmNlSWQiOiIwOGViZWQ2OC05ZTJjLTQyODktODQxYy05MmQxMTEwOTRiN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DE0NjYyMTY4NzAxMTAwNDAxIiwiVXJpU3RyaW5nIjoiaHR0cHM6Ly9kb2kub3JnLzEwLjExNzcvMDE0NjYyMTY4NzAxMTAwND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5LTAyVDEzOjQyOjE2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S4wLjAifQ==}</w:instrText>
            </w:r>
          </w:ins>
          <w:del w:id="623" w:author="Mareike Ariaans" w:date="2020-09-02T17:14:00Z">
            <w:r w:rsidR="000025F9" w:rsidRPr="000025F9" w:rsidDel="00D76058">
              <w:rPr>
                <w:lang w:val="en-US"/>
              </w:rPr>
              <w:del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delInstrText>
            </w:r>
          </w:del>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xml:space="preserve">) may take values between 0-4, </w:t>
      </w:r>
      <w:del w:id="624" w:author="Claus Wendt" w:date="2020-09-01T13:42:00Z">
        <w:r w:rsidR="00343B5D" w:rsidRPr="00343B5D" w:rsidDel="00DC1A1F">
          <w:rPr>
            <w:lang w:val="en-US"/>
          </w:rPr>
          <w:delText xml:space="preserve">where </w:delText>
        </w:r>
      </w:del>
      <w:ins w:id="625" w:author="Claus Wendt" w:date="2020-09-01T13:42:00Z">
        <w:r w:rsidR="00DC1A1F">
          <w:rPr>
            <w:lang w:val="en-US"/>
          </w:rPr>
          <w:t>with</w:t>
        </w:r>
        <w:r w:rsidR="00DC1A1F" w:rsidRPr="00343B5D">
          <w:rPr>
            <w:lang w:val="en-US"/>
          </w:rPr>
          <w:t xml:space="preserve"> </w:t>
        </w:r>
      </w:ins>
      <w:r w:rsidR="00343B5D" w:rsidRPr="00343B5D">
        <w:rPr>
          <w:lang w:val="en-US"/>
        </w:rPr>
        <w:t xml:space="preserve">0 </w:t>
      </w:r>
      <w:del w:id="626" w:author="Claus Wendt" w:date="2020-09-01T13:43:00Z">
        <w:r w:rsidR="00343B5D" w:rsidRPr="00343B5D" w:rsidDel="00DC1A1F">
          <w:rPr>
            <w:lang w:val="en-US"/>
          </w:rPr>
          <w:delText xml:space="preserve">means </w:delText>
        </w:r>
      </w:del>
      <w:ins w:id="627" w:author="Claus Wendt" w:date="2020-09-01T13:43:00Z">
        <w:r w:rsidR="00DC1A1F">
          <w:rPr>
            <w:lang w:val="en-US"/>
          </w:rPr>
          <w:t xml:space="preserve">representing </w:t>
        </w:r>
      </w:ins>
      <w:r w:rsidR="00343B5D" w:rsidRPr="00343B5D">
        <w:rPr>
          <w:lang w:val="en-US"/>
        </w:rPr>
        <w:t>absolute freedom of choice</w:t>
      </w:r>
      <w:ins w:id="628" w:author="Claus Wendt" w:date="2020-09-01T13:43:00Z">
        <w:r w:rsidR="00DC1A1F">
          <w:rPr>
            <w:lang w:val="en-US"/>
          </w:rPr>
          <w:t xml:space="preserve"> and </w:t>
        </w:r>
      </w:ins>
      <w:del w:id="629" w:author="Claus Wendt" w:date="2020-09-01T13:43:00Z">
        <w:r w:rsidR="00343B5D" w:rsidRPr="00343B5D" w:rsidDel="00DC1A1F">
          <w:rPr>
            <w:lang w:val="en-US"/>
          </w:rPr>
          <w:delText xml:space="preserve">, while </w:delText>
        </w:r>
      </w:del>
      <w:r w:rsidR="00343B5D" w:rsidRPr="00343B5D">
        <w:rPr>
          <w:lang w:val="en-US"/>
        </w:rPr>
        <w:t xml:space="preserve">4 </w:t>
      </w:r>
      <w:del w:id="630" w:author="Claus Wendt" w:date="2020-09-01T13:43:00Z">
        <w:r w:rsidR="00343B5D" w:rsidRPr="00343B5D" w:rsidDel="00DC1A1F">
          <w:rPr>
            <w:lang w:val="en-US"/>
          </w:rPr>
          <w:delText xml:space="preserve">reflects </w:delText>
        </w:r>
      </w:del>
      <w:r w:rsidR="00343B5D" w:rsidRPr="00343B5D">
        <w:rPr>
          <w:lang w:val="en-US"/>
        </w:rPr>
        <w:t xml:space="preserve">strong restrictions. </w:t>
      </w:r>
      <w:r w:rsidR="000025F9">
        <w:rPr>
          <w:lang w:val="en-US"/>
        </w:rPr>
        <w:t xml:space="preserve">Furthermore, </w:t>
      </w:r>
      <w:r w:rsidR="00D86257">
        <w:rPr>
          <w:lang w:val="en-US"/>
        </w:rPr>
        <w:t xml:space="preserve">we </w:t>
      </w:r>
      <w:r w:rsidR="004117FB">
        <w:rPr>
          <w:lang w:val="en-US"/>
        </w:rPr>
        <w:t>use</w:t>
      </w:r>
      <w:del w:id="631" w:author="Claus Wendt" w:date="2020-09-01T13:44:00Z">
        <w:r w:rsidR="004117FB" w:rsidDel="00DC1A1F">
          <w:rPr>
            <w:lang w:val="en-US"/>
          </w:rPr>
          <w:delText>d</w:delText>
        </w:r>
      </w:del>
      <w:r w:rsidR="004117FB">
        <w:rPr>
          <w:lang w:val="en-US"/>
        </w:rPr>
        <w:t xml:space="preserve"> means-testing</w:t>
      </w:r>
      <w:r w:rsidR="00D86257" w:rsidRPr="00D86257">
        <w:rPr>
          <w:lang w:val="en-US"/>
        </w:rPr>
        <w:t xml:space="preserve"> for any </w:t>
      </w:r>
      <w:r w:rsidR="00343B5D" w:rsidRPr="00D86257">
        <w:rPr>
          <w:lang w:val="en-US"/>
        </w:rPr>
        <w:t>benefit</w:t>
      </w:r>
      <w:r w:rsidR="004117FB">
        <w:rPr>
          <w:lang w:val="en-US"/>
        </w:rPr>
        <w:t xml:space="preserve"> (means-testing)</w:t>
      </w:r>
      <w:del w:id="632" w:author="Claus Wendt" w:date="2020-09-01T13:44:00Z">
        <w:r w:rsidR="00343B5D" w:rsidRPr="00D86257" w:rsidDel="00DC1A1F">
          <w:rPr>
            <w:lang w:val="en-US"/>
          </w:rPr>
          <w:delText>,</w:delText>
        </w:r>
      </w:del>
      <w:r w:rsidR="00D56285">
        <w:rPr>
          <w:lang w:val="en-US"/>
        </w:rPr>
        <w:t xml:space="preserve"> </w:t>
      </w:r>
      <w:del w:id="633" w:author="Claus Wendt" w:date="2020-09-01T13:44:00Z">
        <w:r w:rsidR="00D56285" w:rsidDel="00DC1A1F">
          <w:rPr>
            <w:lang w:val="en-US"/>
          </w:rPr>
          <w:delText xml:space="preserve">which </w:delText>
        </w:r>
      </w:del>
      <w:ins w:id="634" w:author="Claus Wendt" w:date="2020-09-01T13:44:00Z">
        <w:r w:rsidR="00DC1A1F">
          <w:rPr>
            <w:lang w:val="en-US"/>
          </w:rPr>
          <w:t xml:space="preserve">that </w:t>
        </w:r>
      </w:ins>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care related benefits.</w:t>
      </w:r>
      <w:r w:rsidR="00D86257">
        <w:rPr>
          <w:lang w:val="en-US"/>
        </w:rPr>
        <w:t xml:space="preserve"> </w:t>
      </w:r>
      <w:r w:rsidR="00D86257" w:rsidRPr="00D86257">
        <w:rPr>
          <w:lang w:val="en-US"/>
        </w:rPr>
        <w:t>If a country system applies no means-testing in LTC systems</w:t>
      </w:r>
      <w:r w:rsidR="00D56285">
        <w:rPr>
          <w:lang w:val="en-US"/>
        </w:rPr>
        <w:t xml:space="preserve"> at all</w:t>
      </w:r>
      <w:r w:rsidR="00D86257" w:rsidRPr="00D86257">
        <w:rPr>
          <w:lang w:val="en-US"/>
        </w:rPr>
        <w:t>, it was coded 0 and 1 if means-testing takes place.</w:t>
      </w:r>
      <w:r w:rsidR="003C165F" w:rsidRPr="003C165F">
        <w:rPr>
          <w:lang w:val="en-US"/>
        </w:rPr>
        <w:t xml:space="preserve"> </w:t>
      </w:r>
    </w:p>
    <w:p w14:paraId="5F02845C" w14:textId="006D67DF" w:rsidR="00180D20" w:rsidRDefault="000025F9" w:rsidP="000025F9">
      <w:pPr>
        <w:pStyle w:val="02FlietextEinzug"/>
        <w:rPr>
          <w:ins w:id="635" w:author="Claus Wendt" w:date="2020-09-01T12:35:00Z"/>
          <w:lang w:val="en-US"/>
        </w:rPr>
      </w:pPr>
      <w:del w:id="636" w:author="Claus Wendt" w:date="2020-09-01T15:29:00Z">
        <w:r w:rsidDel="00D24055">
          <w:rPr>
            <w:lang w:val="en-US"/>
          </w:rPr>
          <w:lastRenderedPageBreak/>
          <w:delText>Finally, w</w:delText>
        </w:r>
        <w:r w:rsidR="003C165F" w:rsidDel="00D24055">
          <w:rPr>
            <w:lang w:val="en-US"/>
          </w:rPr>
          <w:delText xml:space="preserve">ithin </w:delText>
        </w:r>
      </w:del>
      <w:ins w:id="637" w:author="Claus Wendt" w:date="2020-09-01T15:29:00Z">
        <w:r w:rsidR="00D24055">
          <w:rPr>
            <w:lang w:val="en-US"/>
          </w:rPr>
          <w:t xml:space="preserve">For </w:t>
        </w:r>
      </w:ins>
      <w:r w:rsidR="003C165F">
        <w:rPr>
          <w:lang w:val="en-US"/>
        </w:rPr>
        <w:t>the performance dimension</w:t>
      </w:r>
      <w:r w:rsidR="00FB0DD1">
        <w:rPr>
          <w:lang w:val="en-US"/>
        </w:rPr>
        <w:t xml:space="preserve">, </w:t>
      </w:r>
      <w:r w:rsidR="003C165F" w:rsidRPr="00180D20">
        <w:rPr>
          <w:lang w:val="en-US"/>
        </w:rPr>
        <w:t xml:space="preserve">we use </w:t>
      </w:r>
      <w:del w:id="638" w:author="Claus Wendt" w:date="2020-09-01T15:31:00Z">
        <w:r w:rsidR="003C165F" w:rsidRPr="00180D20" w:rsidDel="002A4735">
          <w:rPr>
            <w:lang w:val="en-US"/>
          </w:rPr>
          <w:delText xml:space="preserve">indicators that are not exclusively but to a large part determined by </w:delText>
        </w:r>
      </w:del>
      <w:ins w:id="639" w:author="Claus Wendt" w:date="2020-09-01T15:31:00Z">
        <w:r w:rsidR="002A4735">
          <w:rPr>
            <w:lang w:val="en-US"/>
          </w:rPr>
          <w:t xml:space="preserve">data that indicate </w:t>
        </w:r>
      </w:ins>
      <w:r w:rsidR="003C165F" w:rsidRPr="00180D20">
        <w:rPr>
          <w:lang w:val="en-US"/>
        </w:rPr>
        <w:t xml:space="preserve">the quality of LTC services. </w:t>
      </w:r>
      <w:r w:rsidR="003C165F">
        <w:rPr>
          <w:lang w:val="en-US"/>
        </w:rPr>
        <w:t>W</w:t>
      </w:r>
      <w:r w:rsidR="003C165F" w:rsidRPr="00180D20">
        <w:rPr>
          <w:lang w:val="en-US"/>
        </w:rPr>
        <w:t xml:space="preserve">e </w:t>
      </w:r>
      <w:del w:id="640" w:author="Claus Wendt" w:date="2020-09-01T15:31:00Z">
        <w:r w:rsidR="003C165F" w:rsidRPr="00180D20" w:rsidDel="002A4735">
          <w:rPr>
            <w:lang w:val="en-US"/>
          </w:rPr>
          <w:delText xml:space="preserve">integrate </w:delText>
        </w:r>
      </w:del>
      <w:ins w:id="641" w:author="Claus Wendt" w:date="2020-09-01T15:31:00Z">
        <w:r w:rsidR="002A4735">
          <w:rPr>
            <w:lang w:val="en-US"/>
          </w:rPr>
          <w:t xml:space="preserve">include </w:t>
        </w:r>
      </w:ins>
      <w:r w:rsidR="003C165F" w:rsidRPr="00180D20">
        <w:rPr>
          <w:lang w:val="en-US"/>
        </w:rPr>
        <w:t>life expectancy of people aged 65 or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ins w:id="642" w:author="Claus Wendt" w:date="2020-09-01T15:32:00Z">
        <w:r w:rsidR="002A4735">
          <w:rPr>
            <w:lang w:val="en-US"/>
          </w:rPr>
          <w:t>years and</w:t>
        </w:r>
      </w:ins>
      <w:del w:id="643" w:author="Claus Wendt" w:date="2020-09-01T15:32:00Z">
        <w:r w:rsidR="003C165F" w:rsidRPr="00180D20" w:rsidDel="002A4735">
          <w:rPr>
            <w:lang w:val="en-US"/>
          </w:rPr>
          <w:delText>or</w:delText>
        </w:r>
      </w:del>
      <w:r w:rsidR="003C165F" w:rsidRPr="00180D20">
        <w:rPr>
          <w:lang w:val="en-US"/>
        </w:rPr>
        <w:t xml:space="preserve"> older and perceive their health as good or very good</w:t>
      </w:r>
      <w:r w:rsidR="003C165F">
        <w:rPr>
          <w:lang w:val="en-US"/>
        </w:rPr>
        <w:t xml:space="preserve"> (</w:t>
      </w:r>
      <w:r w:rsidR="004117FB">
        <w:rPr>
          <w:lang w:val="en-US"/>
        </w:rPr>
        <w:t>self-rated health</w:t>
      </w:r>
      <w:r w:rsidR="003C165F">
        <w:rPr>
          <w:lang w:val="en-US"/>
        </w:rPr>
        <w:t>)</w:t>
      </w:r>
      <w:r w:rsidR="003C165F" w:rsidRPr="00180D20">
        <w:rPr>
          <w:lang w:val="en-US"/>
        </w:rPr>
        <w:t>.</w:t>
      </w:r>
      <w:ins w:id="644" w:author="Claus Wendt" w:date="2020-09-01T15:33:00Z">
        <w:r w:rsidR="002A4735">
          <w:rPr>
            <w:lang w:val="en-US"/>
          </w:rPr>
          <w:t xml:space="preserve"> </w:t>
        </w:r>
      </w:ins>
    </w:p>
    <w:p w14:paraId="5C7B6369" w14:textId="04A18C9D" w:rsidR="008610B2" w:rsidRDefault="008610B2" w:rsidP="000025F9">
      <w:pPr>
        <w:pStyle w:val="02FlietextEinzug"/>
        <w:rPr>
          <w:ins w:id="645" w:author="Claus Wendt" w:date="2020-09-01T12:35:00Z"/>
          <w:lang w:val="en-US"/>
        </w:rPr>
      </w:pPr>
    </w:p>
    <w:p w14:paraId="09AACC16" w14:textId="77777777" w:rsidR="008610B2" w:rsidRPr="006A56FF" w:rsidRDefault="008610B2" w:rsidP="008610B2">
      <w:pPr>
        <w:pStyle w:val="Textkrper"/>
        <w:spacing w:line="480" w:lineRule="auto"/>
        <w:jc w:val="center"/>
        <w:rPr>
          <w:moveTo w:id="646" w:author="Claus Wendt" w:date="2020-09-01T12:35:00Z"/>
          <w:szCs w:val="24"/>
        </w:rPr>
      </w:pPr>
      <w:moveToRangeStart w:id="647" w:author="Claus Wendt" w:date="2020-09-01T12:35:00Z" w:name="move49856160"/>
      <w:moveTo w:id="648" w:author="Claus Wendt" w:date="2020-09-01T12:35:00Z">
        <w:r w:rsidRPr="00E028AA">
          <w:rPr>
            <w:szCs w:val="24"/>
            <w:highlight w:val="yellow"/>
          </w:rPr>
          <w:t>--- TABLE 1 ABOUT HERE ---</w:t>
        </w:r>
      </w:moveTo>
    </w:p>
    <w:moveToRangeEnd w:id="647"/>
    <w:p w14:paraId="449C11DE" w14:textId="77777777" w:rsidR="008610B2" w:rsidRDefault="008610B2" w:rsidP="000025F9">
      <w:pPr>
        <w:pStyle w:val="02FlietextEinzug"/>
        <w:rPr>
          <w:lang w:val="en-US"/>
        </w:rPr>
      </w:pPr>
    </w:p>
    <w:p w14:paraId="66700576" w14:textId="78EBC149" w:rsidR="00E91ABE" w:rsidRPr="00673E58" w:rsidRDefault="00E62C77" w:rsidP="00E62C77">
      <w:pPr>
        <w:pStyle w:val="berschrift2"/>
        <w:rPr>
          <w:lang w:val="en-US"/>
        </w:rPr>
      </w:pPr>
      <w:r w:rsidRPr="00673E58">
        <w:rPr>
          <w:lang w:val="en-US"/>
        </w:rPr>
        <w:t>Data</w:t>
      </w:r>
    </w:p>
    <w:p w14:paraId="740C7D30" w14:textId="549BE4BA"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del w:id="649" w:author="Claus Wendt" w:date="2020-09-01T15:33:00Z">
        <w:r w:rsidR="00577247" w:rsidRPr="006A56FF" w:rsidDel="002A4735">
          <w:rPr>
            <w:szCs w:val="24"/>
          </w:rPr>
          <w:delText>d</w:delText>
        </w:r>
      </w:del>
      <w:r w:rsidR="00577247" w:rsidRPr="006A56FF">
        <w:rPr>
          <w:szCs w:val="24"/>
        </w:rPr>
        <w:t xml:space="preserve"> c</w:t>
      </w:r>
      <w:r w:rsidR="000F2CA0" w:rsidRPr="006A56FF">
        <w:rPr>
          <w:szCs w:val="24"/>
        </w:rPr>
        <w:t>ountries</w:t>
      </w:r>
      <w:ins w:id="650" w:author="Claus Wendt" w:date="2020-09-01T15:34:00Z">
        <w:r w:rsidR="002A4735">
          <w:rPr>
            <w:szCs w:val="24"/>
          </w:rPr>
          <w:t xml:space="preserve"> from the 36 OECD country sample</w:t>
        </w:r>
      </w:ins>
      <w:r w:rsidR="00577247" w:rsidRPr="006A56FF">
        <w:rPr>
          <w:szCs w:val="24"/>
        </w:rPr>
        <w:t xml:space="preserve">, where data </w:t>
      </w:r>
      <w:del w:id="651" w:author="Claus Wendt" w:date="2020-09-01T15:33:00Z">
        <w:r w:rsidR="00577247" w:rsidRPr="006A56FF" w:rsidDel="002A4735">
          <w:rPr>
            <w:szCs w:val="24"/>
          </w:rPr>
          <w:delText xml:space="preserve">was </w:delText>
        </w:r>
      </w:del>
      <w:ins w:id="652" w:author="Claus Wendt" w:date="2020-09-01T15:33:00Z">
        <w:r w:rsidR="002A4735">
          <w:rPr>
            <w:szCs w:val="24"/>
          </w:rPr>
          <w:t xml:space="preserve">is </w:t>
        </w:r>
      </w:ins>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ins w:id="653" w:author="Claus Wendt" w:date="2020-09-01T15:33:00Z">
        <w:r w:rsidR="002A4735">
          <w:rPr>
            <w:szCs w:val="24"/>
          </w:rPr>
          <w:t>,</w:t>
        </w:r>
      </w:ins>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654"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w:t>
      </w:r>
      <w:del w:id="655" w:author="Claus Wendt" w:date="2020-09-01T15:35:00Z">
        <w:r w:rsidR="00147CE1" w:rsidRPr="006A56FF" w:rsidDel="002A4735">
          <w:rPr>
            <w:szCs w:val="24"/>
          </w:rPr>
          <w:delText>ed</w:delText>
        </w:r>
      </w:del>
      <w:r w:rsidR="00147CE1" w:rsidRPr="006A56FF">
        <w:rPr>
          <w:szCs w:val="24"/>
        </w:rPr>
        <w:t xml:space="preserve"> a three-step process</w:t>
      </w:r>
      <w:bookmarkEnd w:id="654"/>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del w:id="656" w:author="Claus Wendt" w:date="2020-09-01T15:35:00Z">
        <w:r w:rsidR="000F2CA0" w:rsidRPr="006A56FF" w:rsidDel="002A4735">
          <w:rPr>
            <w:szCs w:val="24"/>
          </w:rPr>
          <w:delText>d</w:delText>
        </w:r>
      </w:del>
      <w:r w:rsidR="000F2CA0" w:rsidRPr="006A56FF">
        <w:rPr>
          <w:szCs w:val="24"/>
        </w:rPr>
        <w:t xml:space="preserve">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recommendations </w:t>
      </w:r>
      <w:commentRangeStart w:id="657"/>
      <w:r w:rsidR="00F42EE7" w:rsidRPr="00F42EE7">
        <w:rPr>
          <w:szCs w:val="24"/>
        </w:rPr>
        <w:t>of</w:t>
      </w:r>
      <w:r w:rsidR="007D212C">
        <w:rPr>
          <w:szCs w:val="24"/>
        </w:rPr>
        <w:t xml:space="preserve"> </w:t>
      </w:r>
      <w:sdt>
        <w:sdtPr>
          <w:rPr>
            <w:szCs w:val="24"/>
          </w:rPr>
          <w:alias w:val="To edit, see citavi.com/edit"/>
          <w:tag w:val="CitaviPlaceholder#7426b5a8-581b-44ab-a3f8-d81d712f09eb"/>
          <w:id w:val="154276306"/>
          <w:placeholder>
            <w:docPart w:val="DefaultPlaceholder_-1854013440"/>
          </w:placeholder>
        </w:sdtPr>
        <w:sdtEndPr/>
        <w:sdtContent>
          <w:r w:rsidR="007D212C">
            <w:rPr>
              <w:noProof/>
              <w:szCs w:val="24"/>
            </w:rPr>
            <w:fldChar w:fldCharType="begin"/>
          </w:r>
          <w:ins w:id="658" w:author="Mareike Ariaans" w:date="2020-09-02T17:14:00Z">
            <w:r w:rsidR="00D76058">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ZDE3YTE4LTA3ZTAtNDFlOC1iMWExLTNjNDgzY2M2MmI4MCIsIlJhbmdlTGVuZ3RoIjoxOSwiUmVmZXJlbmNlSWQiOiJmYjM3YjA0YS1kY2FjLTQ1OWUtYmUwOC1jOWIwOTdjMTE2N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DIvc2ltLjQwNjciLCJVcmlTdHJpbmciOiJodHRwczovL2RvaS5vcmcvMTAuMTAwMi9zaW0uNDA2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xMyIsIk1vZGlmaWVkQnkiOiJfTWFyZWlrZSBBcmlhYW5zIiwiSWQiOiI1ZTBkZDZlMi1iN2RkLTRiYTctOTQ4My1jYjBhODk4MDFhZTAiLCJNb2RpZmllZE9uIjoiMjAyMC0wNy0wOVQxNDo1Mjox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jI1OTAwIiwiVXJpU3RyaW5nIjoiaHR0cDovL3d3dy5uY2JpLm5sbS5uaWguZ292L3B1Ym1lZC8yMTIyNTkw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OS0wMlQxMzo0MjoxNiIsIlByb2plY3QiOnsiJHJlZiI6IjUifX0sIlVzZU51bWJlcmluZ1R5cGVPZlBhcmVudERvY3VtZW50IjpmYWxzZX0seyIkaWQiOiIxNSIsIiR0eXBlIjoiU3dpc3NBY2FkZW1pYy5DaXRhdmkuQ2l0YXRpb25zLldvcmRQbGFjZWhvbGRlckVudHJ5LCBTd2lzc0FjYWRlbWljLkNpdGF2aSIsIklkIjoiMjQ1NWY0MjgtYWMwNy00ZTk5LTk3NWUtODgzYjdiMTdiMmYxIiwiUmFuZ2VTdGFydCI6MTksIlJhbmdlTGVuZ3RoIjoyMywiUmVmZXJlbmNlSWQiOiIxZjg2OTFjOC04YThkLTQxZjAtODI4Ny02NTZhMjQzNjQzZjc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yZWYiOiI1In19LHsiJGlkIjoiMTgiLCIkdHlwZSI6IlN3aXNzQWNhZGVtaWMuQ2l0YXZpLlBlcnNvbiwgU3dpc3NBY2FkZW1pYy5DaXRhdmk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MTkiLCIkdHlwZSI6IlN3aXNzQWNhZGVtaWMuQ2l0YXZpLlBlcnNvbiwgU3dpc3NBY2FkZW1pYy5DaXRhdm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MjA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DcvczEwMTgyLTAxMS0wMTc5LTkiLCJVcmlTdHJpbmciOiJodHRwczovL2RvaS5vcmcvMTAuMTAwNy9zMTAxODItMDExLTAxNzktO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}</w:instrText>
            </w:r>
          </w:ins>
          <w:del w:id="659" w:author="Mareike Ariaans" w:date="2020-09-02T17:14:00Z">
            <w:r w:rsidR="006C3A49" w:rsidDel="00D76058">
              <w:rPr>
                <w:noProof/>
                <w:szCs w:val="24"/>
              </w:rPr>
              <w:delInstrText>ADDIN CitaviPlaceholder{eyIkaWQiOiIxIiwiRW50cmllcyI6W3siJGlkIjoiMiIsIklkIjoiOTBkMTdhMTgtMDdlMC00MWU4LWIxYTEtM2M0ODNjYzYyYjgwIiwiUmFuZ2VMZW5ndGgiOjE5LCJSZWZlcmVuY2VJZCI6ImZiMzdiMDRhLWRjYWMtNDU5ZS1iZTA4LWM5YjA5N2MxMTY3NiIsIlJlZmVyZW5jZSI6eyIkaWQiOiIzIiwiQWJzdHJhY3RDb21wbGV4aXR5IjowLCJBYnN0cmFjdFNvdXJjZVRleHRGb3JtYXQiOjAsIkF1dGhvcnMiOlt7IiRpZCI6IjQ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J9fSx7IiRpZCI6IjY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TAuMTAwMi9zaW0uNDA2NyIsIkxpbmtlZFJlc291cmNlVHlwZSI6NSwiVXJpU3RyaW5nIjoiaHR0cHM6Ly9kb2kub3JnLzEwLjEwMDIvc2ltLjQwNjciLCJQcm9wZXJ0aWVzIjp7IiRpZCI6IjEwIn19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JBZGRyZXNzIjp7IiRpZCI6IjEyIiwiSXNMb2NhbENsb3VkUHJvamVjdEZpbGVMaW5rIjpmYWxzZSwiTGlua2VkUmVzb3VyY2VTdGF0dXMiOjgsIk9yaWdpbmFsU3RyaW5nIjoiMjEyMjU5MDAiLCJMaW5rZWRSZXNvdXJjZVR5cGUiOjUsIlVyaVN0cmluZyI6Imh0dHA6Ly93d3cubmNiaS5ubG0ubmloLmdvdi9wdWJtZWQvMjEyMjU5MDAiLCJQcm9wZXJ0aWVzIjp7IiRpZCI6IjEzIn19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Ny0xMFQxMjoyMDo0MiIsIlByb2plY3QiOnsiJHJlZiI6IjUifX0sIlVzZU51bWJlcmluZ1R5cGVPZlBhcmVudERvY3VtZW50IjpmYWxzZX0seyIkaWQiOiIxNSIsIklkIjoiMjQ1NWY0MjgtYWMwNy00ZTk5LTk3NWUtODgzYjdiMTdiMmYxIiwiUmFuZ2VTdGFydCI6MTksIlJhbmdlTGVuZ3RoIjoyMywiUmVmZXJlbmNlSWQiOiIxZjg2OTFjOC04YThkLTQxZjAtODI4Ny02NTZhMjQzNjQzZjciLCJSZWZlcmVuY2UiOnsiJGlkIjoiMTYiLCJBYnN0cmFjdENvbXBsZXhpdHkiOjAsIkFic3RyYWN0U291cmNlVGV4dEZvcm1hdCI6MCwiQXV0aG9ycyI6W3siJGlkIjoiMTc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yZWYiOiI1In19LHsiJGlkIjoiMTg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MT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MjA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A3L3MxMDE4Mi0wMTEtMDE3OS05IiwiTGlua2VkUmVzb3VyY2VUeXBlIjo1LCJVcmlTdHJpbmciOiJodHRwczovL2RvaS5vcmcvMTAuMTAwNy9zMTAxODItMDExLTAxNzktOSIsIlByb3BlcnRpZXMiOnsiJGlkIjoiMjMif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yNC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}</w:delInstrText>
            </w:r>
          </w:del>
          <w:r w:rsidR="007D212C">
            <w:rPr>
              <w:noProof/>
              <w:szCs w:val="24"/>
            </w:rPr>
            <w:fldChar w:fldCharType="separate"/>
          </w:r>
          <w:r w:rsidR="000B0433">
            <w:rPr>
              <w:noProof/>
              <w:szCs w:val="24"/>
            </w:rPr>
            <w:t>(White et al., 2011; Kleinke et al., 2011)</w:t>
          </w:r>
          <w:r w:rsidR="007D212C">
            <w:rPr>
              <w:noProof/>
              <w:szCs w:val="24"/>
            </w:rPr>
            <w:fldChar w:fldCharType="end"/>
          </w:r>
        </w:sdtContent>
      </w:sdt>
      <w:r w:rsidR="00F42EE7" w:rsidRPr="00F42EE7">
        <w:rPr>
          <w:szCs w:val="24"/>
        </w:rPr>
        <w:t xml:space="preserve">, </w:t>
      </w:r>
      <w:commentRangeEnd w:id="657"/>
      <w:r w:rsidR="002A4735">
        <w:rPr>
          <w:rStyle w:val="Kommentarzeichen"/>
          <w:lang w:val="de-DE"/>
        </w:rPr>
        <w:commentReference w:id="657"/>
      </w:r>
      <w:r w:rsidR="00F42EE7" w:rsidRPr="00F42EE7">
        <w:rPr>
          <w:szCs w:val="24"/>
        </w:rPr>
        <w:t>we impute</w:t>
      </w:r>
      <w:del w:id="660" w:author="Claus Wendt" w:date="2020-09-01T15:36:00Z">
        <w:r w:rsidR="00F42EE7" w:rsidRPr="00F42EE7" w:rsidDel="002A4735">
          <w:rPr>
            <w:szCs w:val="24"/>
          </w:rPr>
          <w:delText>d</w:delText>
        </w:r>
      </w:del>
      <w:r w:rsidR="00F42EE7" w:rsidRPr="00F42EE7">
        <w:rPr>
          <w:szCs w:val="24"/>
        </w:rPr>
        <w:t xml:space="preserve"> missing mean values of indicators by predictive mean matching of the next neighbor, here the next year. If for example the value </w:t>
      </w:r>
      <w:del w:id="661" w:author="Claus Wendt" w:date="2020-09-01T15:38:00Z">
        <w:r w:rsidR="00F42EE7" w:rsidRPr="00F42EE7" w:rsidDel="002A4735">
          <w:rPr>
            <w:szCs w:val="24"/>
          </w:rPr>
          <w:delText xml:space="preserve">was </w:delText>
        </w:r>
      </w:del>
      <w:ins w:id="662" w:author="Claus Wendt" w:date="2020-09-01T15:38:00Z">
        <w:r w:rsidR="002A4735">
          <w:rPr>
            <w:szCs w:val="24"/>
          </w:rPr>
          <w:t xml:space="preserve">is </w:t>
        </w:r>
      </w:ins>
      <w:r w:rsidR="00F42EE7" w:rsidRPr="00F42EE7">
        <w:rPr>
          <w:szCs w:val="24"/>
        </w:rPr>
        <w:t xml:space="preserve">missing </w:t>
      </w:r>
      <w:del w:id="663" w:author="Claus Wendt" w:date="2020-09-01T15:38:00Z">
        <w:r w:rsidR="00F42EE7" w:rsidRPr="00F42EE7" w:rsidDel="002A4735">
          <w:rPr>
            <w:szCs w:val="24"/>
          </w:rPr>
          <w:delText xml:space="preserve">in </w:delText>
        </w:r>
      </w:del>
      <w:ins w:id="664" w:author="Claus Wendt" w:date="2020-09-01T15:38:00Z">
        <w:r w:rsidR="002A4735">
          <w:rPr>
            <w:szCs w:val="24"/>
          </w:rPr>
          <w:t xml:space="preserve">for </w:t>
        </w:r>
      </w:ins>
      <w:r w:rsidR="00F42EE7" w:rsidRPr="00F42EE7">
        <w:rPr>
          <w:szCs w:val="24"/>
        </w:rPr>
        <w:t>2105 for a specific country, we estimate</w:t>
      </w:r>
      <w:del w:id="665" w:author="Claus Wendt" w:date="2020-09-01T15:38:00Z">
        <w:r w:rsidR="00F42EE7" w:rsidRPr="00F42EE7" w:rsidDel="002A4735">
          <w:rPr>
            <w:szCs w:val="24"/>
          </w:rPr>
          <w:delText>d</w:delText>
        </w:r>
      </w:del>
      <w:r w:rsidR="00F42EE7" w:rsidRPr="00F42EE7">
        <w:rPr>
          <w:szCs w:val="24"/>
        </w:rPr>
        <w:t xml:space="preserve"> the model with the full information from 2014 and aggregated the values of 20 cycles to yearly mean.</w:t>
      </w:r>
      <w:r w:rsidR="00F42EE7">
        <w:rPr>
          <w:szCs w:val="24"/>
        </w:rPr>
        <w:t xml:space="preserve"> Second, w</w:t>
      </w:r>
      <w:r w:rsidR="00DC39A1" w:rsidRPr="006A56FF">
        <w:rPr>
          <w:szCs w:val="24"/>
        </w:rPr>
        <w:t>e aggregate</w:t>
      </w:r>
      <w:del w:id="666" w:author="Claus Wendt" w:date="2020-09-01T15:38:00Z">
        <w:r w:rsidR="00DC39A1" w:rsidRPr="006A56FF" w:rsidDel="002A4735">
          <w:rPr>
            <w:szCs w:val="24"/>
          </w:rPr>
          <w:delText>d</w:delText>
        </w:r>
      </w:del>
      <w:r w:rsidR="00DC39A1" w:rsidRPr="006A56FF">
        <w:rPr>
          <w:szCs w:val="24"/>
        </w:rPr>
        <w:t xml:space="preserve">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del w:id="667" w:author="Claus Wendt" w:date="2020-09-01T15:39:00Z">
        <w:r w:rsidR="00B42A9C" w:rsidRPr="006A56FF" w:rsidDel="002A4735">
          <w:rPr>
            <w:szCs w:val="24"/>
          </w:rPr>
          <w:delText xml:space="preserve">was </w:delText>
        </w:r>
      </w:del>
      <w:ins w:id="668" w:author="Claus Wendt" w:date="2020-09-01T15:39:00Z">
        <w:r w:rsidR="002A4735">
          <w:rPr>
            <w:szCs w:val="24"/>
          </w:rPr>
          <w:t xml:space="preserve">is </w:t>
        </w:r>
      </w:ins>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del w:id="669" w:author="Claus Wendt" w:date="2020-09-01T15:39:00Z">
        <w:r w:rsidR="00792D73" w:rsidRPr="00C046FD" w:rsidDel="002A4735">
          <w:rPr>
            <w:szCs w:val="24"/>
          </w:rPr>
          <w:delText>d</w:delText>
        </w:r>
      </w:del>
      <w:r w:rsidR="00792D73" w:rsidRPr="00C046FD">
        <w:rPr>
          <w:szCs w:val="24"/>
        </w:rPr>
        <w:t xml:space="preserve"> an overall mean of the observation period between 2014-2016 for our analysis (</w:t>
      </w:r>
      <w:ins w:id="670" w:author="Claus Wendt" w:date="2020-09-01T15:39:00Z">
        <w:r w:rsidR="002A4735">
          <w:rPr>
            <w:szCs w:val="24"/>
          </w:rPr>
          <w:t xml:space="preserve">see </w:t>
        </w:r>
      </w:ins>
      <w:r w:rsidR="00792D73" w:rsidRPr="00C046FD">
        <w:rPr>
          <w:szCs w:val="24"/>
        </w:rPr>
        <w:t>Table 5</w:t>
      </w:r>
      <w:ins w:id="671" w:author="Claus Wendt" w:date="2020-09-01T15:39:00Z">
        <w:r w:rsidR="002A4735">
          <w:rPr>
            <w:szCs w:val="24"/>
          </w:rPr>
          <w:t xml:space="preserve"> in the </w:t>
        </w:r>
      </w:ins>
      <w:del w:id="672" w:author="Claus Wendt" w:date="2020-09-01T15:39:00Z">
        <w:r w:rsidR="00792D73" w:rsidRPr="00C046FD" w:rsidDel="002A4735">
          <w:rPr>
            <w:szCs w:val="24"/>
          </w:rPr>
          <w:delText xml:space="preserve">, Online </w:delText>
        </w:r>
      </w:del>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lastRenderedPageBreak/>
        <w:t>Cluster analysis</w:t>
      </w:r>
    </w:p>
    <w:p w14:paraId="1F6F8A47" w14:textId="4AEDA25F"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EndPr/>
        <w:sdtContent>
          <w:r w:rsidRPr="006A56FF">
            <w:rPr>
              <w:lang w:val="en-US"/>
            </w:rPr>
            <w:fldChar w:fldCharType="begin"/>
          </w:r>
          <w:ins w:id="673"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NmUzODlhLWQ1YzQtNDMxZS1hMDMyLTRjMjQ0NzVkY2JlMSIsIlJhbmdlTGVuZ3RoIjoxMywiUmVmZXJlbmNlSWQiOiJiZTQ2NmUwNS05Mjg2LTQ2ZGEtYTUxOC1jZWM0Y2VjMDNmNj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Fyc3RlbiIsIkxhc3ROYW1lIjoiSmVuc2VuIiwiUHJvdGVjdGVkIjpmYWxzZSwiU2V4IjoyLCJDcmVhdGVkQnkiOiJfbSIsIkNyZWF0ZWRPbiI6IjIwMTgtMTItMTJUMTA6MjY6MTkiLCJNb2RpZmllZEJ5IjoiX20iLCJJZCI6ImY0Y2QzYWJlLWYwZjctNGIyNS1iZjZjLTA3MTg2MzcyYWRmNCIsIk1vZGlmaWVkT24iOiIyMDE4LTEyLTEyVDEwOjI2OjE5IiwiUHJvamVjdCI6eyIkaWQiOiI1IiwiJHR5cGUiOiJTd2lzc0FjYWRlbWljLkNpdGF2aS5Qcm9qZWN0LCBTd2lzc0FjYWRlbWljLkNpdGF2aSJ9fV0sIkNpdGF0aW9uS2V5VXBkYXRlVHlwZSI6MCwiQ29sbGFib3JhdG9ycyI6W10sIkRvaSI6IjEwLjExNzcvMDk1ODkyODcwNzA4NzU5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c3LzA5NTg5Mjg3MDcwODc1OTEiLCJVcmlTdHJpbmciOiJodHRwczovL2RvaS5vcmcvMTAuMTE3Ny8wOTU4OTI4NzA3MDg3NTk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5NTg5Mjg3MDkzNTI0MDYiLCJVcmlTdHJpbmciOiJodHRwczovL2RvaS5vcmcvMTAuMTE3Ny8wOTU4OTI4NzA5MzUyNDA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OS0wMlQxMzo0MjoxNiIsIlByb2plY3QiOnsiJHJlZiI6IjUifX0sIlVzZU51bWJlcmluZ1R5cGVPZlBhcmVudERvY3VtZW50IjpmYWxzZX0seyIkaWQiOiIxNiIsIiR0eXBlIjoiU3dpc3NBY2FkZW1pYy5DaXRhdmkuQ2l0YXRpb25zLldvcmRQbGFjZWhvbGRlckVudHJ5LCBTd2lzc0FjYWRlbWljLkNpdGF2aSIsIklkIjoiNGJjMGFlN2YtMjk4Zi00NzQxLWE5OTAtZTYzMmY0NTJiNzgzIiwiUmFuZ2VTdGFydCI6MjksIlJhbmdlTGVuZ3RoIjoxNCwiUmVmZXJlbmNlSWQiOiJhYjUxNmIyMS00MTE5LTRkODQtYTBkNS0wZGNjMTFhZjRlO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TEvc3BvbC4xMjA2MSIsIlVyaVN0cmluZyI6Imh0dHBzOi8vZG9pLm9yZy8xMC4xMTExL3Nwb2wuMTIwNj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IkdHlwZSI6IlN3aXNzQWNhZGVtaWMuQ2l0YXZpLlBlcmlvZGljYWwsIFN3aXNzQWNhZGVtaWMuQ2l0YXZp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5LTAyVDEzOjQyOjE2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41LjAuMCJ9}</w:instrText>
            </w:r>
          </w:ins>
          <w:del w:id="674" w:author="Mareike Ariaans" w:date="2020-09-02T17:14:00Z">
            <w:r w:rsidR="006C3A49" w:rsidDel="00D76058">
              <w:rPr>
                <w:lang w:val="en-US"/>
              </w:rPr>
              <w:del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xMFQxMjoyMDo0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xMFQxMjoyMDo0Mi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TBUMTI6MjA6NDI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delInstrText>
            </w:r>
          </w:del>
          <w:r w:rsidRPr="006A56FF">
            <w:rPr>
              <w:lang w:val="en-US"/>
            </w:rPr>
            <w:fldChar w:fldCharType="separate"/>
          </w:r>
          <w:r w:rsidR="000B0433">
            <w:rPr>
              <w:lang w:val="en-US"/>
            </w:rPr>
            <w:t>(Jensen, 2008</w:t>
          </w:r>
          <w:ins w:id="675" w:author="Claus Wendt" w:date="2020-09-01T15:40:00Z">
            <w:r w:rsidR="00C96250">
              <w:rPr>
                <w:lang w:val="en-US"/>
              </w:rPr>
              <w:t>; xxx</w:t>
            </w:r>
          </w:ins>
          <w:ins w:id="676" w:author="Claus Wendt" w:date="2020-09-01T15:41:00Z">
            <w:r w:rsidR="00C96250">
              <w:rPr>
                <w:lang w:val="en-US"/>
              </w:rPr>
              <w:t>, xxx</w:t>
            </w:r>
          </w:ins>
          <w:ins w:id="677" w:author="Claus Wendt" w:date="2020-09-01T15:40:00Z">
            <w:r w:rsidR="00C96250">
              <w:rPr>
                <w:lang w:val="en-US"/>
              </w:rPr>
              <w:t>), healthcare system typologies (</w:t>
            </w:r>
          </w:ins>
          <w:del w:id="678" w:author="Claus Wendt" w:date="2020-09-01T15:40:00Z">
            <w:r w:rsidR="000B0433" w:rsidDel="00C96250">
              <w:rPr>
                <w:lang w:val="en-US"/>
              </w:rPr>
              <w:delText xml:space="preserve">; </w:delText>
            </w:r>
          </w:del>
          <w:r w:rsidR="000B0433">
            <w:rPr>
              <w:lang w:val="en-US"/>
            </w:rPr>
            <w:t xml:space="preserve">Reibling, 2010; Wendt, </w:t>
          </w:r>
          <w:ins w:id="679" w:author="Claus Wendt" w:date="2020-09-01T15:40:00Z">
            <w:r w:rsidR="00C96250">
              <w:rPr>
                <w:lang w:val="en-US"/>
              </w:rPr>
              <w:t xml:space="preserve">2009, </w:t>
            </w:r>
          </w:ins>
          <w:r w:rsidR="000B0433">
            <w:rPr>
              <w:lang w:val="en-US"/>
            </w:rPr>
            <w:t>2014)</w:t>
          </w:r>
          <w:r w:rsidRPr="006A56FF">
            <w:rPr>
              <w:lang w:val="en-US"/>
            </w:rPr>
            <w:fldChar w:fldCharType="end"/>
          </w:r>
        </w:sdtContent>
      </w:sdt>
      <w:r w:rsidRPr="006A56FF">
        <w:rPr>
          <w:lang w:val="en-US"/>
        </w:rPr>
        <w:t xml:space="preserve"> </w:t>
      </w:r>
      <w:del w:id="680" w:author="Claus Wendt" w:date="2020-09-01T15:41:00Z">
        <w:r w:rsidRPr="006A56FF" w:rsidDel="00C96250">
          <w:rPr>
            <w:lang w:val="en-US"/>
          </w:rPr>
          <w:delText xml:space="preserve">as well as in </w:delText>
        </w:r>
      </w:del>
      <w:ins w:id="681" w:author="Claus Wendt" w:date="2020-09-01T15:41:00Z">
        <w:r w:rsidR="00C96250">
          <w:rPr>
            <w:lang w:val="en-US"/>
          </w:rPr>
          <w:t xml:space="preserve">and </w:t>
        </w:r>
      </w:ins>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ins w:id="682"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TgwZGNjLWNmZDctNGQ1NC1iM2E2LWRmMjBkNzMxYWQ5YyIsIlJhbmdlTGVuZ3RoIjoyMywiUmVmZXJlbmNlSWQiOiIzNzNjOTRjYy1mM2MyLTRhMWUtYmZiNC0yNWU3NzhiZDdm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IkdHlwZSI6IlN3aXNzQWNhZGVtaWMuQ2l0YXZpLkNpdGF0aW9ucy5Xb3JkUGxhY2Vob2xkZXJFbnRyeSwgU3dpc3NBY2FkZW1pYy5DaXRhdmkiLCJJZCI6IjA5MTA1ZmExLTY4ODEtNGUxOC1iMWM0LTE3YWQyNmViZDI1NyIsIlJhbmdlU3RhcnQiOjIzLCJSYW5nZUxlbmd0aCI6MTQsIlJlZmVyZW5jZUlkIjoiMGMxMGQyOGUtZGVhNS00OTU3LWEzOTAtY2M1ZGY2MmI4ZmVm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z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yNSIsIiR0eXBlIjoiU3dpc3NBY2FkZW1pYy5DaXRhdmkuQ2l0YXRpb25zLldvcmRQbGFjZWhvbGRlckVudHJ5LCBTd2lzc0FjYWRlbWljLkNpdGF2aSIsIklkIjoiZDk4NzczMzYtOTAxOC00NDZhLWI0ZmMtN2ExODc1ZDUxYzM0IiwiUmFuZ2VTdGFydCI6NTcsIlJhbmdlTGVuZ3RoIjoyNiwiUmVmZXJlbmNlSWQiOiIzNzQxMTFiNS05OTcyLTQ3NzktOTE0Ny1iZmQ2M2IxZjlmZWY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4IiwiJHR5cGUiOiJTd2lzc0FjYWRlbWljLkNpdGF2aS5QZXJzb24sIFN3aXNzQWNhZGVtaWMuQ2l0YXZp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EwLjEwODAvMTQ2MTY2OTYuMjAxMC40ODMwMDYiLCJVcmlTdHJpbmciOiJodHRwczovL2RvaS5vcmcvMTAuMTA4MC8xNDYxNjY5Ni4yMDEwLjQ4MzAwN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pZCI6IjMyIiwiJHR5cGUiOiJTd2lzc0FjYWRlbWljLkNpdGF2aS5QZXJpb2RpY2FsLCBTd2lzc0FjYWRlbWljLkNpdGF2a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UuMC4wIn0=}</w:instrText>
            </w:r>
          </w:ins>
          <w:del w:id="683" w:author="Mareike Ariaans" w:date="2020-09-02T17:14:00Z">
            <w:r w:rsidR="006E36CF" w:rsidDel="00D76058">
              <w:rPr>
                <w:lang w:val="en-US"/>
              </w:rPr>
              <w:del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delInstrText>
            </w:r>
          </w:del>
          <w:r w:rsidRPr="006A56FF">
            <w:rPr>
              <w:lang w:val="en-US"/>
            </w:rPr>
            <w:fldChar w:fldCharType="separate"/>
          </w:r>
          <w:r w:rsidR="000B0433">
            <w:rPr>
              <w:lang w:val="en-US"/>
            </w:rPr>
            <w:t>(Halásková et al., 2017; Kautto, 2002; Kraus et al., 2010; Saraceno and Keck, 2010)</w:t>
          </w:r>
          <w:r w:rsidRPr="006A56FF">
            <w:rPr>
              <w:lang w:val="en-US"/>
            </w:rPr>
            <w:fldChar w:fldCharType="end"/>
          </w:r>
        </w:sdtContent>
      </w:sdt>
      <w:r w:rsidRPr="006A56FF">
        <w:rPr>
          <w:lang w:val="en-US"/>
        </w:rPr>
        <w:t xml:space="preserve"> </w:t>
      </w:r>
      <w:del w:id="684" w:author="Claus Wendt" w:date="2020-09-01T15:41:00Z">
        <w:r w:rsidRPr="006A56FF" w:rsidDel="00C96250">
          <w:rPr>
            <w:lang w:val="en-US"/>
          </w:rPr>
          <w:delText xml:space="preserve">for </w:delText>
        </w:r>
      </w:del>
      <w:ins w:id="685" w:author="Claus Wendt" w:date="2020-09-01T15:41:00Z">
        <w:r w:rsidR="00C96250">
          <w:rPr>
            <w:lang w:val="en-US"/>
          </w:rPr>
          <w:t xml:space="preserve">to </w:t>
        </w:r>
      </w:ins>
      <w:r w:rsidRPr="006A56FF">
        <w:rPr>
          <w:lang w:val="en-US"/>
        </w:rPr>
        <w:t>classify</w:t>
      </w:r>
      <w:del w:id="686" w:author="Claus Wendt" w:date="2020-09-01T15:41:00Z">
        <w:r w:rsidRPr="006A56FF" w:rsidDel="00C96250">
          <w:rPr>
            <w:lang w:val="en-US"/>
          </w:rPr>
          <w:delText>ing</w:delText>
        </w:r>
      </w:del>
      <w:r w:rsidRPr="006A56FF">
        <w:rPr>
          <w:lang w:val="en-US"/>
        </w:rPr>
        <w:t xml:space="preserve"> and develop</w:t>
      </w:r>
      <w:del w:id="687" w:author="Claus Wendt" w:date="2020-09-01T15:41:00Z">
        <w:r w:rsidRPr="006A56FF" w:rsidDel="00C96250">
          <w:rPr>
            <w:lang w:val="en-US"/>
          </w:rPr>
          <w:delText>ing</w:delText>
        </w:r>
      </w:del>
      <w:r w:rsidRPr="006A56FF">
        <w:rPr>
          <w:lang w:val="en-US"/>
        </w:rPr>
        <w:t xml:space="preserve"> system types. </w:t>
      </w:r>
      <w:r w:rsidR="00890CE6">
        <w:rPr>
          <w:lang w:val="en-US"/>
        </w:rPr>
        <w:t>T</w:t>
      </w:r>
      <w:r w:rsidR="00890CE6" w:rsidRPr="00890CE6">
        <w:rPr>
          <w:lang w:val="en-US"/>
        </w:rPr>
        <w:t xml:space="preserve">he innovative approach </w:t>
      </w:r>
      <w:del w:id="688" w:author="Claus Wendt" w:date="2020-09-01T15:42:00Z">
        <w:r w:rsidR="00890CE6" w:rsidRPr="00890CE6" w:rsidDel="00C96250">
          <w:rPr>
            <w:lang w:val="en-US"/>
          </w:rPr>
          <w:delText xml:space="preserve">by </w:delText>
        </w:r>
      </w:del>
      <w:customXmlDelRangeStart w:id="689" w:author="Claus Wendt" w:date="2020-09-01T15:42:00Z"/>
      <w:sdt>
        <w:sdtPr>
          <w:rPr>
            <w:lang w:val="en-US"/>
          </w:rPr>
          <w:alias w:val="Don't edit this field"/>
          <w:tag w:val="CitaviPlaceholder#83e31000-2d90-473e-824b-b0a466f6b8d5"/>
          <w:id w:val="877590673"/>
          <w:placeholder>
            <w:docPart w:val="CF282BB1D66D4B6785A2B636FAEAAF1D"/>
          </w:placeholder>
        </w:sdtPr>
        <w:sdtEndPr/>
        <w:sdtContent>
          <w:customXmlDelRangeEnd w:id="689"/>
          <w:del w:id="690" w:author="Claus Wendt" w:date="2020-09-01T15:42:00Z">
            <w:r w:rsidR="00890CE6" w:rsidRPr="00890CE6" w:rsidDel="00C96250">
              <w:rPr>
                <w:lang w:val="en-US"/>
              </w:rPr>
              <w:fldChar w:fldCharType="begin"/>
            </w:r>
          </w:del>
          <w:ins w:id="691"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2RjZDc3ZDMyLWEzMGItNDIxNS04ZmVmLTk2OTkzNWNkODE5MiIsIkVudHJpZXMiOlt7IiRpZCI6IjIiLCIkdHlwZSI6IlN3aXNzQWNhZGVtaWMuQ2l0YXZpLkNpdGF0aW9ucy5Xb3JkUGxhY2Vob2xkZXJFbnRyeSwgU3dpc3NBY2FkZW1pYy5DaXRhdmkiLCJJZCI6IjlkOTcwZDA5LWIzNGMtNDM4ZC04ZDhjLWQ0NjU2YzBhN2Q0ZCIsIlJhbmdlTGVuZ3RoIjoxNSwiUmVmZXJlbmNlSWQiOiJiYTI1MWQ1MS00YzlkLTRiYWUtOTQ5NS1iN2M2YzAyNDQ0YW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iwiJHR5cGUiOiJTd2lzc0FjYWRlbWljLkNpdGF2aS5Qcm9qZWN0LCBTd2lzc0FjYWRlbWljLkNpdGF2aSJ9fSx7IiRpZCI6IjY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JUMTM6NDI6MTY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41LjAuMCJ9}</w:instrText>
            </w:r>
          </w:ins>
          <w:del w:id="692" w:author="Mareike Ariaans" w:date="2020-09-02T17:14:00Z">
            <w:r w:rsidR="006C3A49" w:rsidDel="00D76058">
              <w:rPr>
                <w:lang w:val="en-US"/>
              </w:rPr>
              <w:del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delInstrText>
            </w:r>
          </w:del>
          <w:del w:id="693" w:author="Claus Wendt" w:date="2020-09-01T15:42:00Z">
            <w:r w:rsidR="00890CE6" w:rsidRPr="00890CE6" w:rsidDel="00C96250">
              <w:rPr>
                <w:lang w:val="en-US"/>
              </w:rPr>
              <w:fldChar w:fldCharType="separate"/>
            </w:r>
            <w:r w:rsidR="000B0433" w:rsidDel="00C96250">
              <w:rPr>
                <w:lang w:val="en-US"/>
              </w:rPr>
              <w:delText>Reibling et al.</w:delText>
            </w:r>
            <w:r w:rsidR="00890CE6" w:rsidRPr="00890CE6" w:rsidDel="00C96250">
              <w:rPr>
                <w:lang w:val="en-US"/>
              </w:rPr>
              <w:fldChar w:fldCharType="end"/>
            </w:r>
          </w:del>
          <w:customXmlDelRangeStart w:id="694" w:author="Claus Wendt" w:date="2020-09-01T15:42:00Z"/>
        </w:sdtContent>
      </w:sdt>
      <w:customXmlDelRangeEnd w:id="694"/>
      <w:del w:id="695" w:author="Claus Wendt" w:date="2020-09-01T15:42:00Z">
        <w:r w:rsidR="00890CE6" w:rsidRPr="00890CE6" w:rsidDel="00C96250">
          <w:rPr>
            <w:lang w:val="en-US"/>
          </w:rPr>
          <w:delText xml:space="preserve"> </w:delText>
        </w:r>
      </w:del>
      <w:customXmlDelRangeStart w:id="696" w:author="Claus Wendt" w:date="2020-09-01T15:42:00Z"/>
      <w:sdt>
        <w:sdtPr>
          <w:rPr>
            <w:lang w:val="en-US"/>
          </w:rPr>
          <w:alias w:val="Don't edit this field"/>
          <w:tag w:val="CitaviPlaceholder#dcd77d32-a30b-4215-8fef-969935cd8192"/>
          <w:id w:val="1405262806"/>
          <w:placeholder>
            <w:docPart w:val="CF282BB1D66D4B6785A2B636FAEAAF1D"/>
          </w:placeholder>
        </w:sdtPr>
        <w:sdtEndPr/>
        <w:sdtContent>
          <w:customXmlDelRangeEnd w:id="696"/>
          <w:del w:id="697" w:author="Claus Wendt" w:date="2020-09-01T15:42:00Z">
            <w:r w:rsidR="00890CE6" w:rsidRPr="00890CE6" w:rsidDel="00C96250">
              <w:rPr>
                <w:lang w:val="en-US"/>
              </w:rPr>
              <w:fldChar w:fldCharType="begin"/>
            </w:r>
          </w:del>
          <w:ins w:id="698"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gzZTMxMDAwLTJkOTAtNDczZS04MjRiLWIwYTQ2NmY2YjhkNSIsIkVudHJpZXMiOlt7IiRpZCI6IjIiLCIkdHlwZSI6IlN3aXNzQWNhZGVtaWMuQ2l0YXZpLkNpdGF0aW9ucy5Xb3JkUGxhY2Vob2xkZXJFbnRyeSwgU3dpc3NBY2FkZW1pYy5DaXRhdmkiLCJJZCI6ImI0OGUyZjhmLWFiMjgtNGRjYy1hOTk4LWNkYjY4YTdmNzk2YSIsIlJhbmdlTGVuZ3RoIjo2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yVDEzOjQyOjE2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UuMC4wIn0=}</w:instrText>
            </w:r>
          </w:ins>
          <w:del w:id="699" w:author="Mareike Ariaans" w:date="2020-09-02T17:14:00Z">
            <w:r w:rsidR="006C3A49" w:rsidDel="00D76058">
              <w:rPr>
                <w:lang w:val="en-US"/>
              </w:rPr>
              <w:del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delInstrText>
            </w:r>
          </w:del>
          <w:del w:id="700" w:author="Claus Wendt" w:date="2020-09-01T15:42:00Z">
            <w:r w:rsidR="00890CE6" w:rsidRPr="00890CE6" w:rsidDel="00C96250">
              <w:rPr>
                <w:lang w:val="en-US"/>
              </w:rPr>
              <w:fldChar w:fldCharType="separate"/>
            </w:r>
            <w:r w:rsidR="000B0433" w:rsidDel="00C96250">
              <w:rPr>
                <w:lang w:val="en-US"/>
              </w:rPr>
              <w:delText>(2019)</w:delText>
            </w:r>
            <w:r w:rsidR="00890CE6" w:rsidRPr="00890CE6" w:rsidDel="00C96250">
              <w:rPr>
                <w:lang w:val="en-US"/>
              </w:rPr>
              <w:fldChar w:fldCharType="end"/>
            </w:r>
          </w:del>
          <w:customXmlDelRangeStart w:id="701" w:author="Claus Wendt" w:date="2020-09-01T15:42:00Z"/>
        </w:sdtContent>
      </w:sdt>
      <w:customXmlDelRangeEnd w:id="701"/>
      <w:del w:id="702" w:author="Claus Wendt" w:date="2020-09-01T15:42:00Z">
        <w:r w:rsidR="00890CE6" w:rsidRPr="00890CE6" w:rsidDel="00C96250">
          <w:rPr>
            <w:lang w:val="en-US"/>
          </w:rPr>
          <w:delText>, wh</w:delText>
        </w:r>
        <w:r w:rsidR="00A64CDE" w:rsidDel="00C96250">
          <w:rPr>
            <w:lang w:val="en-US"/>
          </w:rPr>
          <w:delText>ere the authors</w:delText>
        </w:r>
        <w:r w:rsidR="00890CE6" w:rsidRPr="00890CE6" w:rsidDel="00C96250">
          <w:rPr>
            <w:lang w:val="en-US"/>
          </w:rPr>
          <w:delText xml:space="preserve"> </w:delText>
        </w:r>
      </w:del>
      <w:ins w:id="703" w:author="Claus Wendt" w:date="2020-09-01T15:42:00Z">
        <w:r w:rsidR="00C96250">
          <w:rPr>
            <w:lang w:val="en-US"/>
          </w:rPr>
          <w:t xml:space="preserve">with </w:t>
        </w:r>
      </w:ins>
      <w:del w:id="704" w:author="Claus Wendt" w:date="2020-09-01T15:42:00Z">
        <w:r w:rsidR="00890CE6" w:rsidRPr="00890CE6" w:rsidDel="00C96250">
          <w:rPr>
            <w:lang w:val="en-US"/>
          </w:rPr>
          <w:delText>u</w:delText>
        </w:r>
        <w:r w:rsidR="00A64CDE" w:rsidDel="00C96250">
          <w:rPr>
            <w:lang w:val="en-US"/>
          </w:rPr>
          <w:delText>tilize</w:delText>
        </w:r>
        <w:r w:rsidR="00890CE6" w:rsidRPr="00890CE6" w:rsidDel="00C96250">
          <w:rPr>
            <w:lang w:val="en-US"/>
          </w:rPr>
          <w:delText xml:space="preserve"> </w:delText>
        </w:r>
      </w:del>
      <w:r w:rsidR="00890CE6" w:rsidRPr="00890CE6">
        <w:rPr>
          <w:lang w:val="en-US"/>
        </w:rPr>
        <w:t>multiple cluster analys</w:t>
      </w:r>
      <w:r w:rsidR="00F252A1">
        <w:rPr>
          <w:lang w:val="en-US"/>
        </w:rPr>
        <w:t>e</w:t>
      </w:r>
      <w:r w:rsidR="00890CE6" w:rsidRPr="00890CE6">
        <w:rPr>
          <w:lang w:val="en-US"/>
        </w:rPr>
        <w:t xml:space="preserve">s </w:t>
      </w:r>
      <w:r w:rsidR="007E1E49">
        <w:rPr>
          <w:lang w:val="en-US"/>
        </w:rPr>
        <w:t xml:space="preserve">within the same methodological framework </w:t>
      </w:r>
      <w:ins w:id="705" w:author="Claus Wendt" w:date="2020-09-01T15:43:00Z">
        <w:r w:rsidR="00C96250">
          <w:rPr>
            <w:lang w:val="en-US"/>
          </w:rPr>
          <w:t xml:space="preserve">(Reibling et al., 2019) </w:t>
        </w:r>
      </w:ins>
      <w:r w:rsidR="007E1E49">
        <w:rPr>
          <w:lang w:val="en-US"/>
        </w:rPr>
        <w:t xml:space="preserve">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ins w:id="706"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ZDc3MGU3LWY0OTMtNDUzMC05OGU1LWJjMTcyYWEyMmM1NiIsIlJhbmdlTGVuZ3RoIjoxNSwiUmVmZXJlbmNlSWQiOiI0MjUxODkyZi0xNDAwLTQ0YzktOGVjNS04MDMzMjE0NDMwN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gwLzEzNjQ1NTc5LjIwMTIuNzE2OTczIiwiVXJpU3RyaW5nIjoiaHR0cHM6Ly9kb2kub3JnLzEwLjEwODAvMTM2NDU1NzkuMjAxMi43MTY5Nz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41LjAuMCJ9}</w:instrText>
            </w:r>
          </w:ins>
          <w:del w:id="707" w:author="Mareike Ariaans" w:date="2020-09-02T17:14:00Z">
            <w:r w:rsidR="006C3A49" w:rsidDel="00D76058">
              <w:rPr>
                <w:noProof/>
                <w:lang w:val="en-US"/>
              </w:rPr>
              <w:del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delInstrText>
            </w:r>
          </w:del>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del w:id="708" w:author="Claus Wendt" w:date="2020-09-01T15:44:00Z">
        <w:r w:rsidR="00440583" w:rsidDel="00C96250">
          <w:rPr>
            <w:lang w:val="en-US"/>
          </w:rPr>
          <w:delText xml:space="preserve">such </w:delText>
        </w:r>
      </w:del>
      <w:r w:rsidR="00440583">
        <w:rPr>
          <w:lang w:val="en-US"/>
        </w:rPr>
        <w:t xml:space="preserve">complex long-term care </w:t>
      </w:r>
      <w:r w:rsidR="004B68A3">
        <w:rPr>
          <w:lang w:val="en-US"/>
        </w:rPr>
        <w:t xml:space="preserve">systems. The flexibility of the multi-cluster-analysis </w:t>
      </w:r>
      <w:del w:id="709" w:author="Claus Wendt" w:date="2020-09-01T15:44:00Z">
        <w:r w:rsidR="004B68A3" w:rsidDel="00C96250">
          <w:rPr>
            <w:lang w:val="en-US"/>
          </w:rPr>
          <w:delText xml:space="preserve">proposed by </w:delText>
        </w:r>
      </w:del>
      <w:customXmlDelRangeStart w:id="710" w:author="Claus Wendt" w:date="2020-09-01T15:45:00Z"/>
      <w:sdt>
        <w:sdtPr>
          <w:rPr>
            <w:lang w:val="en-US"/>
          </w:rPr>
          <w:alias w:val="To edit, see citavi.com/edit"/>
          <w:tag w:val="CitaviPlaceholder#4320c01d-6c84-4cfd-b6f1-6434fbc777ee"/>
          <w:id w:val="1597374595"/>
          <w:placeholder>
            <w:docPart w:val="DefaultPlaceholder_-1854013440"/>
          </w:placeholder>
        </w:sdtPr>
        <w:sdtEndPr/>
        <w:sdtContent>
          <w:customXmlDelRangeEnd w:id="710"/>
          <w:del w:id="711" w:author="Claus Wendt" w:date="2020-09-01T15:45:00Z">
            <w:r w:rsidR="00F252A1" w:rsidDel="00C96250">
              <w:rPr>
                <w:noProof/>
                <w:lang w:val="en-US"/>
              </w:rPr>
              <w:fldChar w:fldCharType="begin"/>
            </w:r>
          </w:del>
          <w:ins w:id="712"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YWE4M2NhLTM4YWYtNGJmMC1hNzNhLTQ1NWUzODM5N2Q0YyIsIlJhbmdlTGVuZ3RoIjoyOCwiUmVmZXJlbmNlSWQiOiJiYTI1MWQ1MS00YzlkLTRiYWUtOTQ5NS1iN2M2YzAyNDQ0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E1IiwiU3RhcnRQYWdlIjp7IiRpZCI6IjUiLCIkdHlwZSI6IlN3aXNzQWNhZGVtaWMuUGFnZU51bWJlciwgU3dpc3NBY2FkZW1pYyIsIklzRnVsbHlOdW1lcmljIjp0cnVlLCJOdW1iZXIiOjYxNSwiTnVtYmVyaW5nVHlwZSI6MCwiTnVtZXJhbFN5c3RlbSI6MCwiT3JpZ2luYWxTdHJpbmciOiI2MTUiLCJQcmV0dHlTdHJpbmciOiI2MT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OCIsIiR0eXBlIjoiU3dpc3NBY2FkZW1pYy5DaXRhdmkuUHJvamVjdCwgU3dpc3NBY2FkZW1pYy5DaXRhdmkifX0seyIkaWQiOiI5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4In19LHsiJGlkIjoiMTA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OC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OC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3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4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yVDEzOjQyOjE2IiwiUHJvamVjdCI6eyIkcmVmIjoiOCJ9fSwiVXNlTnVtYmVyaW5nVHlwZU9mUGFyZW50RG9jdW1lbnQiOmZhbHNlfV0sIkZvcm1hdHRlZFRleHQiOnsiJGlkIjoiMTgiLCJDb3VudCI6MSwiVGV4dFVuaXRzIjpbeyIkaWQiOiIxOSIsIkZvbnRTdHlsZSI6eyIkaWQiOiIyMCIsIk5ldXRyYWwiOnRydWV9LCJSZWFkaW5nT3JkZXIiOjEsIlRleHQiOiIoUmVpYmxpbmcgZXQgYWwuLCAyMDE5OiA2MTUpIn1dfSwiVGFnIjoiQ2l0YXZpUGxhY2Vob2xkZXIjNDMyMGMwMWQtNmM4NC00Y2ZkLWI2ZjEtNjQzNGZiYzc3N2VlIiwiVGV4dCI6IihSZWlibGluZyBldCBhbC4sIDIwMTk6IDYxNSkiLCJXQUlWZXJzaW9uIjoiNi41LjAuMCJ9}</w:instrText>
            </w:r>
          </w:ins>
          <w:del w:id="713" w:author="Mareike Ariaans" w:date="2020-09-02T17:14:00Z">
            <w:r w:rsidR="006C3A49" w:rsidDel="00D76058">
              <w:rPr>
                <w:noProof/>
                <w:lang w:val="en-US"/>
              </w:rPr>
              <w:del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RDb21wbGV4aXR5IjowLCJBYnN0cmFjdFNvdXJjZVRleHRGb3JtYXQiOjAsIkF1dGhvcnMiOlt7IiRpZCI6Ijc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OCJ9fSx7IiRpZCI6Ij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SXNMb2NhbENsb3VkUHJvamVjdEZpbGVMaW5rIjpmYWxzZSwiTGlua2VkUmVzb3VyY2VTdGF0dXMiOjgsIk9yaWdpbmFsU3RyaW5nIjoiMzExMzM0NDQiLCJMaW5rZWRSZXNvdXJjZVR5cGUiOjUsIlVyaVN0cmluZyI6Imh0dHA6Ly93d3cubmNiaS5ubG0ubmloLmdvdi9wdWJtZWQvMzExMzM0NDQiLCJQcm9wZXJ0aWVzIjp7IiRpZCI6IjEz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JBZGRyZXNzIjp7IiRpZCI6IjE1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2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gifX0sIlVzZU51bWJlcmluZ1R5cGVPZlBhcmVudERvY3VtZW50IjpmYWxzZX1dLCJGb3JtYXR0ZWRUZXh0Ijp7IiRpZCI6IjE4IiwiQ291bnQiOjEsIlRleHRVbml0cyI6W3siJGlkIjoiMTkiLCJGb250U3R5bGUiOnsiJGlkIjoiMjAiLCJOZXV0cmFsIjp0cnVlfSwiUmVhZGluZ09yZGVyIjoxLCJUZXh0IjoiKFJlaWJsaW5nIGV0IGFsLiwgMjAxOTogNjE1KSJ9XX0sIlRhZyI6IkNpdGF2aVBsYWNlaG9sZGVyIzQzMjBjMDFkLTZjODQtNGNmZC1iNmYxLTY0MzRmYmM3NzdlZSIsIlRleHQiOiIoUmVpYmxpbmcgZXQgYWwuLCAyMDE5OiA2MTUpIiwiV0FJVmVyc2lvbiI6IjYuNC4wLjM1In0=}</w:delInstrText>
            </w:r>
          </w:del>
          <w:del w:id="714" w:author="Claus Wendt" w:date="2020-09-01T15:45:00Z">
            <w:r w:rsidR="00F252A1" w:rsidDel="00C96250">
              <w:rPr>
                <w:noProof/>
                <w:lang w:val="en-US"/>
              </w:rPr>
              <w:fldChar w:fldCharType="separate"/>
            </w:r>
            <w:r w:rsidR="000B0433" w:rsidDel="00C96250">
              <w:rPr>
                <w:noProof/>
                <w:lang w:val="en-US"/>
              </w:rPr>
              <w:delText>(Reibling et al., 2019: 615)</w:delText>
            </w:r>
            <w:r w:rsidR="00F252A1" w:rsidDel="00C96250">
              <w:rPr>
                <w:noProof/>
                <w:lang w:val="en-US"/>
              </w:rPr>
              <w:fldChar w:fldCharType="end"/>
            </w:r>
          </w:del>
          <w:customXmlDelRangeStart w:id="715" w:author="Claus Wendt" w:date="2020-09-01T15:45:00Z"/>
        </w:sdtContent>
      </w:sdt>
      <w:customXmlDelRangeEnd w:id="715"/>
      <w:del w:id="716" w:author="Claus Wendt" w:date="2020-09-01T15:45:00Z">
        <w:r w:rsidR="004B68A3" w:rsidDel="00C96250">
          <w:rPr>
            <w:lang w:val="en-US"/>
          </w:rPr>
          <w:delText xml:space="preserve">, however </w:delText>
        </w:r>
      </w:del>
      <w:r w:rsidR="004B68A3">
        <w:rPr>
          <w:lang w:val="en-US"/>
        </w:rPr>
        <w:t xml:space="preserve">allows to combine results from different specifications “using the variability across those results as measure of confidence about the membership of two observations in one cluster” </w:t>
      </w:r>
      <w:ins w:id="717" w:author="Claus Wendt" w:date="2020-09-01T15:45:00Z">
        <w:r w:rsidR="00C96250">
          <w:rPr>
            <w:lang w:val="en-US"/>
          </w:rPr>
          <w:t xml:space="preserve">(Reibling et al., 2019: 615) </w:t>
        </w:r>
      </w:ins>
      <w:r w:rsidR="004B68A3">
        <w:rPr>
          <w:lang w:val="en-US"/>
        </w:rPr>
        <w:t>increasing reliability of the method itself.</w:t>
      </w:r>
    </w:p>
    <w:p w14:paraId="77DB0897" w14:textId="5D8063E7"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first and second-best result determined by stopping rules of Calinski-Harab</w:t>
      </w:r>
      <w:r w:rsidR="00D3542F">
        <w:rPr>
          <w:lang w:val="en-US"/>
        </w:rPr>
        <w:t>asz and Duda/Hart and Dendrogram</w:t>
      </w:r>
      <w:r w:rsidR="00574BF9">
        <w:rPr>
          <w:lang w:val="en-US"/>
        </w:rPr>
        <w:t>ms</w:t>
      </w:r>
      <w:r w:rsidR="009D562C">
        <w:rPr>
          <w:lang w:val="en-US"/>
        </w:rPr>
        <w:t xml:space="preserve"> for each of the 24 separate cluster analysis</w:t>
      </w:r>
      <w:r w:rsidR="00574BF9">
        <w:rPr>
          <w:lang w:val="en-US"/>
        </w:rPr>
        <w:t>.</w:t>
      </w:r>
    </w:p>
    <w:p w14:paraId="62F2363A" w14:textId="75B6C49E" w:rsidR="005E0DE7" w:rsidRDefault="00574BF9" w:rsidP="00AF0643">
      <w:pPr>
        <w:pStyle w:val="02FlietextEinzug"/>
        <w:rPr>
          <w:ins w:id="718" w:author="Claus Wendt" w:date="2020-09-01T15:50:00Z"/>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ins w:id="719" w:author="Claus Wendt" w:date="2020-09-01T15:48:00Z">
        <w:r w:rsidR="00C96250">
          <w:rPr>
            <w:lang w:val="en-US"/>
          </w:rPr>
          <w:t>e</w:t>
        </w:r>
      </w:ins>
      <w:del w:id="720" w:author="Claus Wendt" w:date="2020-09-01T15:48:00Z">
        <w:r w:rsidR="00264EB7" w:rsidDel="00C96250">
          <w:rPr>
            <w:lang w:val="en-US"/>
          </w:rPr>
          <w:delText>i</w:delText>
        </w:r>
      </w:del>
      <w:r w:rsidR="00264EB7">
        <w:rPr>
          <w:lang w:val="en-US"/>
        </w:rPr>
        <w:t>s</w:t>
      </w:r>
      <w:r w:rsidR="008B7E3E">
        <w:rPr>
          <w:lang w:val="en-US"/>
        </w:rPr>
        <w:t xml:space="preserve"> and a country needs to have </w:t>
      </w:r>
      <w:del w:id="721" w:author="Claus Wendt" w:date="2020-09-01T15:46:00Z">
        <w:r w:rsidR="008B7E3E" w:rsidDel="00C96250">
          <w:rPr>
            <w:lang w:val="en-US"/>
          </w:rPr>
          <w:delText xml:space="preserve">these </w:delText>
        </w:r>
      </w:del>
      <w:ins w:id="722" w:author="Claus Wendt" w:date="2020-09-01T15:46:00Z">
        <w:r w:rsidR="00C96250">
          <w:rPr>
            <w:lang w:val="en-US"/>
          </w:rPr>
          <w:t xml:space="preserve">such </w:t>
        </w:r>
      </w:ins>
      <w:r w:rsidR="008B7E3E">
        <w:rPr>
          <w:lang w:val="en-US"/>
        </w:rPr>
        <w:t xml:space="preserve">strong ties with at least half of all countries in the cluster. </w:t>
      </w:r>
      <w:r w:rsidR="008B7E3E">
        <w:rPr>
          <w:lang w:val="en-US"/>
        </w:rPr>
        <w:lastRenderedPageBreak/>
        <w:t>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w:t>
      </w:r>
      <w:ins w:id="723" w:author="Claus Wendt" w:date="2020-09-01T15:48:00Z">
        <w:r w:rsidR="00C96250">
          <w:rPr>
            <w:lang w:val="en-US"/>
          </w:rPr>
          <w:t>e</w:t>
        </w:r>
      </w:ins>
      <w:del w:id="724" w:author="Claus Wendt" w:date="2020-09-01T15:48:00Z">
        <w:r w:rsidR="008B7E3E" w:rsidDel="00C96250">
          <w:rPr>
            <w:lang w:val="en-US"/>
          </w:rPr>
          <w:delText>i</w:delText>
        </w:r>
      </w:del>
      <w:r w:rsidR="008B7E3E">
        <w:rPr>
          <w:lang w:val="en-US"/>
        </w:rPr>
        <w:t>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r w:rsidR="00E435AB">
        <w:rPr>
          <w:lang w:val="en-US"/>
        </w:rPr>
        <w:t>memberships</w:t>
      </w:r>
      <w:r w:rsidR="00264EB7">
        <w:rPr>
          <w:lang w:val="en-US"/>
        </w:rPr>
        <w:t xml:space="preserve"> into the solution</w:t>
      </w:r>
      <w:r w:rsidR="00826A47">
        <w:rPr>
          <w:lang w:val="en-US"/>
        </w:rPr>
        <w:t>. We m</w:t>
      </w:r>
      <w:r w:rsidR="00264EB7">
        <w:rPr>
          <w:lang w:val="en-US"/>
        </w:rPr>
        <w:t>ap</w:t>
      </w:r>
      <w:del w:id="725" w:author="Claus Wendt" w:date="2020-09-01T15:48:00Z">
        <w:r w:rsidR="00264EB7" w:rsidDel="00C96250">
          <w:rPr>
            <w:lang w:val="en-US"/>
          </w:rPr>
          <w:delText>ped</w:delText>
        </w:r>
      </w:del>
      <w:r w:rsidR="00264EB7">
        <w:rPr>
          <w:lang w:val="en-US"/>
        </w:rPr>
        <w:t xml:space="preserve"> the cluster solution by a </w:t>
      </w:r>
      <w:r w:rsidR="00EF6744">
        <w:rPr>
          <w:lang w:val="en-US"/>
        </w:rPr>
        <w:t>network graph</w:t>
      </w:r>
      <w:del w:id="726" w:author="Claus Wendt" w:date="2020-09-01T15:49:00Z">
        <w:r w:rsidR="00826A47" w:rsidDel="00C96250">
          <w:rPr>
            <w:lang w:val="en-US"/>
          </w:rPr>
          <w:delText xml:space="preserve">, which </w:delText>
        </w:r>
        <w:r w:rsidR="008B7E3E" w:rsidDel="00C96250">
          <w:rPr>
            <w:lang w:val="en-US"/>
          </w:rPr>
          <w:delText>was</w:delText>
        </w:r>
      </w:del>
      <w:r w:rsidR="008B7E3E">
        <w:rPr>
          <w:lang w:val="en-US"/>
        </w:rPr>
        <w:t xml:space="preserve"> </w:t>
      </w:r>
      <w:r w:rsidR="00EF6744">
        <w:rPr>
          <w:lang w:val="en-US"/>
        </w:rPr>
        <w:t xml:space="preserve">modelled </w:t>
      </w:r>
      <w:r w:rsidR="008B7E3E">
        <w:rPr>
          <w:lang w:val="en-US"/>
        </w:rPr>
        <w:t xml:space="preserve">by </w:t>
      </w:r>
      <w:r>
        <w:rPr>
          <w:lang w:val="en-US"/>
        </w:rPr>
        <w:t>UNICNET6/Netdraw.</w:t>
      </w:r>
      <w:r w:rsidR="00C15C3A">
        <w:rPr>
          <w:lang w:val="en-US"/>
        </w:rPr>
        <w:t xml:space="preserve"> </w:t>
      </w:r>
      <w:r w:rsidR="00C15C3A" w:rsidRPr="00C15C3A">
        <w:rPr>
          <w:lang w:val="en-US"/>
        </w:rPr>
        <w:t xml:space="preserve">The graph </w:t>
      </w:r>
      <w:del w:id="727" w:author="Claus Wendt" w:date="2020-09-01T15:50:00Z">
        <w:r w:rsidR="00C15C3A" w:rsidRPr="00C15C3A" w:rsidDel="00BD77BB">
          <w:rPr>
            <w:lang w:val="en-US"/>
          </w:rPr>
          <w:delText xml:space="preserve">thereby not only </w:delText>
        </w:r>
      </w:del>
      <w:r w:rsidR="00C15C3A" w:rsidRPr="00C15C3A">
        <w:rPr>
          <w:lang w:val="en-US"/>
        </w:rPr>
        <w:t xml:space="preserve">visualizes groups of countries and how likely it is that two countries belong to a similar </w:t>
      </w:r>
      <w:r w:rsidR="00AF3AF9" w:rsidRPr="00C15C3A">
        <w:rPr>
          <w:lang w:val="en-US"/>
        </w:rPr>
        <w:t xml:space="preserve">LTC system </w:t>
      </w:r>
      <w:r w:rsidR="00C15C3A" w:rsidRPr="00C15C3A">
        <w:rPr>
          <w:lang w:val="en-US"/>
        </w:rPr>
        <w:t xml:space="preserve">type. </w:t>
      </w:r>
      <w:del w:id="728" w:author="Claus Wendt" w:date="2020-09-01T15:50:00Z">
        <w:r w:rsidR="00C15C3A" w:rsidRPr="00C15C3A" w:rsidDel="00BD77BB">
          <w:rPr>
            <w:lang w:val="en-US"/>
          </w:rPr>
          <w:delText xml:space="preserve">Rather </w:delText>
        </w:r>
      </w:del>
      <w:ins w:id="729" w:author="Claus Wendt" w:date="2020-09-01T15:50:00Z">
        <w:r w:rsidR="00BD77BB">
          <w:rPr>
            <w:lang w:val="en-US"/>
          </w:rPr>
          <w:t xml:space="preserve">Furthermore, </w:t>
        </w:r>
      </w:ins>
      <w:r w:rsidR="00C15C3A" w:rsidRPr="00C15C3A">
        <w:rPr>
          <w:lang w:val="en-US"/>
        </w:rPr>
        <w:t>it displays the internal consistency of LTC systems</w:t>
      </w:r>
      <w:r w:rsidR="003920CC">
        <w:rPr>
          <w:lang w:val="en-US"/>
        </w:rPr>
        <w:t xml:space="preserve"> allowing for an in-depth analysis of the composition of clusters.</w:t>
      </w:r>
    </w:p>
    <w:p w14:paraId="7FA1EA5D" w14:textId="77777777" w:rsidR="00BD77BB" w:rsidRPr="004B68A3" w:rsidRDefault="00BD77BB" w:rsidP="00AF0643">
      <w:pPr>
        <w:pStyle w:val="02FlietextEinzug"/>
        <w:rPr>
          <w:lang w:val="en-US"/>
        </w:rPr>
      </w:pPr>
    </w:p>
    <w:p w14:paraId="0CCAFD0B" w14:textId="1001EFBB" w:rsidR="00AD66E9" w:rsidRDefault="00AD66E9" w:rsidP="00EB31E0">
      <w:pPr>
        <w:pStyle w:val="berschrift1"/>
        <w:rPr>
          <w:lang w:val="en-US"/>
        </w:rPr>
      </w:pPr>
      <w:del w:id="730" w:author="Claus Wendt" w:date="2020-09-01T15:52:00Z">
        <w:r w:rsidRPr="006A56FF" w:rsidDel="00BD77BB">
          <w:rPr>
            <w:lang w:val="en-US"/>
          </w:rPr>
          <w:delText>Results</w:delText>
        </w:r>
        <w:r w:rsidR="0081256C" w:rsidRPr="006A56FF" w:rsidDel="00BD77BB">
          <w:rPr>
            <w:lang w:val="en-US"/>
          </w:rPr>
          <w:delText xml:space="preserve"> – </w:delText>
        </w:r>
        <w:r w:rsidR="000852B7" w:rsidDel="00BD77BB">
          <w:rPr>
            <w:lang w:val="en-US"/>
          </w:rPr>
          <w:delText>12</w:delText>
        </w:r>
        <w:r w:rsidR="00364FD2" w:rsidDel="00BD77BB">
          <w:rPr>
            <w:lang w:val="en-US"/>
          </w:rPr>
          <w:delText>7</w:delText>
        </w:r>
        <w:r w:rsidR="00980771" w:rsidDel="00BD77BB">
          <w:rPr>
            <w:lang w:val="en-US"/>
          </w:rPr>
          <w:delText>2</w:delText>
        </w:r>
        <w:r w:rsidR="0081256C" w:rsidRPr="006A56FF" w:rsidDel="00BD77BB">
          <w:rPr>
            <w:lang w:val="en-US"/>
          </w:rPr>
          <w:delText xml:space="preserve"> </w:delText>
        </w:r>
        <w:commentRangeStart w:id="731"/>
        <w:r w:rsidR="0081256C" w:rsidRPr="006A56FF" w:rsidDel="00BD77BB">
          <w:rPr>
            <w:lang w:val="en-US"/>
          </w:rPr>
          <w:delText>words</w:delText>
        </w:r>
      </w:del>
      <w:ins w:id="732" w:author="Claus Wendt" w:date="2020-09-01T15:52:00Z">
        <w:r w:rsidR="00BD77BB">
          <w:rPr>
            <w:lang w:val="en-US"/>
          </w:rPr>
          <w:t>Analysis</w:t>
        </w:r>
      </w:ins>
      <w:commentRangeEnd w:id="731"/>
      <w:ins w:id="733" w:author="Claus Wendt" w:date="2020-09-01T15:57:00Z">
        <w:r w:rsidR="00BD77BB">
          <w:rPr>
            <w:rStyle w:val="Kommentarzeichen"/>
            <w:rFonts w:eastAsia="Calibri"/>
            <w:b w:val="0"/>
            <w:bCs w:val="0"/>
          </w:rPr>
          <w:commentReference w:id="731"/>
        </w:r>
      </w:ins>
    </w:p>
    <w:p w14:paraId="56410A74" w14:textId="6ABFE636" w:rsidR="00826A47" w:rsidRDefault="00B87403" w:rsidP="003E139E">
      <w:pPr>
        <w:pStyle w:val="02Flietext"/>
        <w:rPr>
          <w:lang w:val="en-US"/>
        </w:rPr>
      </w:pPr>
      <w:r>
        <w:rPr>
          <w:lang w:val="en-US"/>
        </w:rPr>
        <w:t>Based on</w:t>
      </w:r>
      <w:ins w:id="734" w:author="Claus Wendt" w:date="2020-09-01T15:59:00Z">
        <w:r w:rsidR="00BD77BB">
          <w:rPr>
            <w:lang w:val="en-US"/>
          </w:rPr>
          <w:t xml:space="preserve"> 24 cluster analyses and by applying</w:t>
        </w:r>
      </w:ins>
      <w:r>
        <w:rPr>
          <w:lang w:val="en-US"/>
        </w:rPr>
        <w:t xml:space="preserve"> the full membership rule, n</w:t>
      </w:r>
      <w:r w:rsidR="007377B2">
        <w:rPr>
          <w:lang w:val="en-US"/>
        </w:rPr>
        <w:t xml:space="preserve">ine clusters can be </w:t>
      </w:r>
      <w:del w:id="735" w:author="Claus Wendt" w:date="2020-09-01T16:00:00Z">
        <w:r w:rsidR="007377B2" w:rsidDel="00093123">
          <w:rPr>
            <w:lang w:val="en-US"/>
          </w:rPr>
          <w:delText>divided</w:delText>
        </w:r>
        <w:r w:rsidDel="00093123">
          <w:rPr>
            <w:lang w:val="en-US"/>
          </w:rPr>
          <w:delText xml:space="preserve"> </w:delText>
        </w:r>
      </w:del>
      <w:ins w:id="736" w:author="Claus Wendt" w:date="2020-09-01T16:00:00Z">
        <w:r w:rsidR="00093123">
          <w:rPr>
            <w:lang w:val="en-US"/>
          </w:rPr>
          <w:t xml:space="preserve">separated </w:t>
        </w:r>
      </w:ins>
      <w:r>
        <w:rPr>
          <w:lang w:val="en-US"/>
        </w:rPr>
        <w:t>(</w:t>
      </w:r>
      <w:ins w:id="737" w:author="Claus Wendt" w:date="2020-09-01T16:01:00Z">
        <w:r w:rsidR="00093123">
          <w:rPr>
            <w:lang w:val="en-US"/>
          </w:rPr>
          <w:t xml:space="preserve">see </w:t>
        </w:r>
      </w:ins>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738"/>
      <w:r w:rsidRPr="00C04881">
        <w:rPr>
          <w:color w:val="auto"/>
          <w:sz w:val="22"/>
          <w:lang w:val="en-US"/>
        </w:rPr>
        <w:t>solutions</w:t>
      </w:r>
      <w:commentRangeEnd w:id="738"/>
      <w:r w:rsidRPr="00C04881">
        <w:rPr>
          <w:sz w:val="16"/>
          <w:szCs w:val="16"/>
        </w:rPr>
        <w:commentReference w:id="738"/>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lastRenderedPageBreak/>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lastRenderedPageBreak/>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ins w:id="739" w:author="Claus Wendt" w:date="2020-09-01T16:03:00Z"/>
          <w:lang w:val="en-US"/>
        </w:rPr>
      </w:pPr>
    </w:p>
    <w:p w14:paraId="29113E00" w14:textId="11D86075" w:rsidR="00093123" w:rsidRDefault="00093123" w:rsidP="00EA4915">
      <w:pPr>
        <w:pStyle w:val="02Flietext"/>
        <w:spacing w:before="240"/>
        <w:rPr>
          <w:lang w:val="en-US"/>
        </w:rPr>
      </w:pPr>
      <w:ins w:id="740" w:author="Claus Wendt" w:date="2020-09-01T16:01:00Z">
        <w:r>
          <w:rPr>
            <w:lang w:val="en-US"/>
          </w:rPr>
          <w:t xml:space="preserve">The nine clusters consist </w:t>
        </w:r>
      </w:ins>
      <w:ins w:id="741" w:author="Claus Wendt" w:date="2020-09-01T16:02:00Z">
        <w:r>
          <w:rPr>
            <w:lang w:val="en-US"/>
          </w:rPr>
          <w:t xml:space="preserve">of one to nine countries: </w:t>
        </w:r>
      </w:ins>
    </w:p>
    <w:p w14:paraId="4E17DC2E" w14:textId="77777777" w:rsidR="00BD77BB" w:rsidRDefault="00BD77BB" w:rsidP="00BD77BB">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7777777" w:rsidR="00BD77BB"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208C7754" w14:textId="5C092DB0" w:rsidR="00BD77BB" w:rsidRPr="001C01E8"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among them (94%) and join </w:t>
      </w:r>
      <w:del w:id="742" w:author="Claus Wendt" w:date="2020-09-01T16:04:00Z">
        <w:r w:rsidRPr="00184E5A" w:rsidDel="00093123">
          <w:rPr>
            <w:rFonts w:eastAsiaTheme="minorHAnsi"/>
            <w:iCs/>
            <w:color w:val="auto"/>
            <w:szCs w:val="18"/>
            <w:lang w:val="en-US"/>
          </w:rPr>
          <w:delText>a</w:delText>
        </w:r>
        <w:r w:rsidDel="00093123">
          <w:rPr>
            <w:rFonts w:eastAsiaTheme="minorHAnsi"/>
            <w:iCs/>
            <w:color w:val="auto"/>
            <w:szCs w:val="18"/>
            <w:lang w:val="en-US"/>
          </w:rPr>
          <w:delText>s</w:delText>
        </w:r>
        <w:r w:rsidRPr="00184E5A" w:rsidDel="00093123">
          <w:rPr>
            <w:rFonts w:eastAsiaTheme="minorHAnsi"/>
            <w:iCs/>
            <w:color w:val="auto"/>
            <w:szCs w:val="18"/>
            <w:lang w:val="en-US"/>
          </w:rPr>
          <w:delText xml:space="preserve"> partial members</w:delText>
        </w:r>
        <w:r w:rsidDel="00093123">
          <w:rPr>
            <w:rFonts w:eastAsiaTheme="minorHAnsi"/>
            <w:iCs/>
            <w:color w:val="auto"/>
            <w:szCs w:val="18"/>
            <w:lang w:val="en-US"/>
          </w:rPr>
          <w:delText xml:space="preserve"> of </w:delText>
        </w:r>
      </w:del>
      <w:r>
        <w:rPr>
          <w:rFonts w:eastAsiaTheme="minorHAnsi"/>
          <w:iCs/>
          <w:color w:val="auto"/>
          <w:szCs w:val="18"/>
          <w:lang w:val="en-US"/>
        </w:rPr>
        <w:t>the previous cluster</w:t>
      </w:r>
      <w:ins w:id="743" w:author="Claus Wendt" w:date="2020-09-01T16:04:00Z">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ins>
      <w:r>
        <w:rPr>
          <w:rFonts w:eastAsiaTheme="minorHAnsi"/>
          <w:iCs/>
          <w:color w:val="auto"/>
          <w:szCs w:val="18"/>
          <w:lang w:val="en-US"/>
        </w:rPr>
        <w:t xml:space="preserve">. </w:t>
      </w:r>
    </w:p>
    <w:p w14:paraId="47CAA835" w14:textId="3BB334CC"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Australia, Belgium, Luxemburg, Netherlands, and Switzerland</w:t>
      </w:r>
      <w:r>
        <w:rPr>
          <w:rFonts w:eastAsiaTheme="minorHAnsi"/>
          <w:iCs/>
          <w:color w:val="auto"/>
          <w:szCs w:val="18"/>
          <w:lang w:val="en-US"/>
        </w:rPr>
        <w:t xml:space="preserve"> form a dense cluster</w:t>
      </w:r>
      <w:del w:id="744" w:author="Claus Wendt" w:date="2020-09-01T16:04:00Z">
        <w:r w:rsidDel="00093123">
          <w:rPr>
            <w:rFonts w:eastAsiaTheme="minorHAnsi"/>
            <w:iCs/>
            <w:color w:val="auto"/>
            <w:szCs w:val="18"/>
            <w:lang w:val="en-US"/>
          </w:rPr>
          <w:delText>,</w:delText>
        </w:r>
      </w:del>
      <w:r>
        <w:rPr>
          <w:rFonts w:eastAsiaTheme="minorHAnsi"/>
          <w:iCs/>
          <w:color w:val="auto"/>
          <w:szCs w:val="18"/>
          <w:lang w:val="en-US"/>
        </w:rPr>
        <w:t xml:space="preserve">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ins w:id="745" w:author="Claus Wendt" w:date="2020-09-01T16:04:00Z">
        <w:r w:rsidR="00093123">
          <w:rPr>
            <w:rFonts w:eastAsiaTheme="minorHAnsi"/>
            <w:iCs/>
            <w:color w:val="auto"/>
            <w:szCs w:val="18"/>
            <w:lang w:val="en-US"/>
          </w:rPr>
          <w:t xml:space="preserve">included </w:t>
        </w:r>
      </w:ins>
      <w:r w:rsidRPr="00184E5A">
        <w:rPr>
          <w:rFonts w:eastAsiaTheme="minorHAnsi"/>
          <w:iCs/>
          <w:color w:val="auto"/>
          <w:szCs w:val="18"/>
          <w:lang w:val="en-US"/>
        </w:rPr>
        <w:t>countr</w:t>
      </w:r>
      <w:r>
        <w:rPr>
          <w:rFonts w:eastAsiaTheme="minorHAnsi"/>
          <w:iCs/>
          <w:color w:val="auto"/>
          <w:szCs w:val="18"/>
          <w:lang w:val="en-US"/>
        </w:rPr>
        <w:t>ies</w:t>
      </w:r>
      <w:del w:id="746" w:author="Claus Wendt" w:date="2020-09-01T16:04:00Z">
        <w:r w:rsidRPr="00184E5A" w:rsidDel="00093123">
          <w:rPr>
            <w:rFonts w:eastAsiaTheme="minorHAnsi"/>
            <w:iCs/>
            <w:color w:val="auto"/>
            <w:szCs w:val="18"/>
            <w:lang w:val="en-US"/>
          </w:rPr>
          <w:delText xml:space="preserve"> in the cluste</w:delText>
        </w:r>
        <w:r w:rsidDel="00093123">
          <w:rPr>
            <w:rFonts w:eastAsiaTheme="minorHAnsi"/>
            <w:iCs/>
            <w:color w:val="auto"/>
            <w:szCs w:val="18"/>
            <w:lang w:val="en-US"/>
          </w:rPr>
          <w:delText>r</w:delText>
        </w:r>
      </w:del>
      <w:r>
        <w:rPr>
          <w:rFonts w:eastAsiaTheme="minorHAnsi"/>
          <w:iCs/>
          <w:color w:val="auto"/>
          <w:szCs w:val="18"/>
          <w:lang w:val="en-US"/>
        </w:rPr>
        <w:t>.</w:t>
      </w:r>
    </w:p>
    <w:p w14:paraId="44A3D92A" w14:textId="08DA7AA4"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w:t>
      </w:r>
      <w:ins w:id="747" w:author="Claus Wendt" w:date="2020-09-01T16:05:00Z">
        <w:r w:rsidR="00093123">
          <w:rPr>
            <w:rFonts w:eastAsiaTheme="minorHAnsi"/>
            <w:iCs/>
            <w:color w:val="auto"/>
            <w:szCs w:val="18"/>
            <w:lang w:val="en-US"/>
          </w:rPr>
          <w:t xml:space="preserve">with </w:t>
        </w:r>
      </w:ins>
      <w:ins w:id="748" w:author="Claus Wendt" w:date="2020-09-01T16:06:00Z">
        <w:r w:rsidR="00093123">
          <w:rPr>
            <w:rFonts w:eastAsiaTheme="minorHAnsi"/>
            <w:iCs/>
            <w:color w:val="auto"/>
            <w:szCs w:val="18"/>
            <w:lang w:val="en-US"/>
          </w:rPr>
          <w:t xml:space="preserve">72% </w:t>
        </w:r>
      </w:ins>
      <w:r w:rsidRPr="00184E5A">
        <w:rPr>
          <w:rFonts w:eastAsiaTheme="minorHAnsi"/>
          <w:iCs/>
          <w:color w:val="auto"/>
          <w:szCs w:val="18"/>
          <w:lang w:val="en-US"/>
        </w:rPr>
        <w:t xml:space="preserve">less strong than the other </w:t>
      </w:r>
      <w:ins w:id="749" w:author="Claus Wendt" w:date="2020-09-01T16:05:00Z">
        <w:r w:rsidR="00093123">
          <w:rPr>
            <w:rFonts w:eastAsiaTheme="minorHAnsi"/>
            <w:iCs/>
            <w:color w:val="auto"/>
            <w:szCs w:val="18"/>
            <w:lang w:val="en-US"/>
          </w:rPr>
          <w:t xml:space="preserve">two-country </w:t>
        </w:r>
      </w:ins>
      <w:r w:rsidRPr="00184E5A">
        <w:rPr>
          <w:rFonts w:eastAsiaTheme="minorHAnsi"/>
          <w:iCs/>
          <w:color w:val="auto"/>
          <w:szCs w:val="18"/>
          <w:lang w:val="en-US"/>
        </w:rPr>
        <w:t>clusters</w:t>
      </w:r>
      <w:del w:id="750" w:author="Claus Wendt" w:date="2020-09-01T16:06:00Z">
        <w:r w:rsidRPr="00184E5A" w:rsidDel="00093123">
          <w:rPr>
            <w:rFonts w:eastAsiaTheme="minorHAnsi"/>
            <w:iCs/>
            <w:color w:val="auto"/>
            <w:szCs w:val="18"/>
            <w:lang w:val="en-US"/>
          </w:rPr>
          <w:delText xml:space="preserve"> of two by 72%</w:delText>
        </w:r>
      </w:del>
      <w:r w:rsidRPr="00184E5A">
        <w:rPr>
          <w:rFonts w:eastAsiaTheme="minorHAnsi"/>
          <w:iCs/>
          <w:color w:val="auto"/>
          <w:szCs w:val="18"/>
          <w:lang w:val="en-US"/>
        </w:rPr>
        <w:t xml:space="preserve">. The countries </w:t>
      </w:r>
      <w:r>
        <w:rPr>
          <w:rFonts w:eastAsiaTheme="minorHAnsi"/>
          <w:iCs/>
          <w:color w:val="auto"/>
          <w:szCs w:val="18"/>
          <w:lang w:val="en-US"/>
        </w:rPr>
        <w:t>have strong and weak ties to cluster</w:t>
      </w:r>
      <w:ins w:id="751" w:author="Claus Wendt" w:date="2020-09-01T16:06:00Z">
        <w:r w:rsidR="00093123">
          <w:rPr>
            <w:rFonts w:eastAsiaTheme="minorHAnsi"/>
            <w:iCs/>
            <w:color w:val="auto"/>
            <w:szCs w:val="18"/>
            <w:lang w:val="en-US"/>
          </w:rPr>
          <w:t>s</w:t>
        </w:r>
      </w:ins>
      <w:r>
        <w:rPr>
          <w:rFonts w:eastAsiaTheme="minorHAnsi"/>
          <w:iCs/>
          <w:color w:val="auto"/>
          <w:szCs w:val="18"/>
          <w:lang w:val="en-US"/>
        </w:rPr>
        <w:t xml:space="preserve"> 5 and </w:t>
      </w:r>
      <w:del w:id="752" w:author="Claus Wendt" w:date="2020-09-01T16:06:00Z">
        <w:r w:rsidDel="00093123">
          <w:rPr>
            <w:rFonts w:eastAsiaTheme="minorHAnsi"/>
            <w:iCs/>
            <w:color w:val="auto"/>
            <w:szCs w:val="18"/>
            <w:lang w:val="en-US"/>
          </w:rPr>
          <w:delText xml:space="preserve">cluster </w:delText>
        </w:r>
      </w:del>
      <w:r>
        <w:rPr>
          <w:rFonts w:eastAsiaTheme="minorHAnsi"/>
          <w:iCs/>
          <w:color w:val="auto"/>
          <w:szCs w:val="18"/>
          <w:lang w:val="en-US"/>
        </w:rPr>
        <w:t xml:space="preserve">7. </w:t>
      </w:r>
    </w:p>
    <w:p w14:paraId="5CCEE6EA" w14:textId="6EB5AD8C"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ins w:id="753" w:author="Claus Wendt" w:date="2020-09-01T16:06:00Z">
        <w:r w:rsidR="00093123">
          <w:rPr>
            <w:rFonts w:eastAsiaTheme="minorHAnsi"/>
            <w:iCs/>
            <w:color w:val="auto"/>
            <w:szCs w:val="18"/>
            <w:lang w:val="en-US"/>
          </w:rPr>
          <w:t xml:space="preserve">a </w:t>
        </w:r>
      </w:ins>
      <w:del w:id="754" w:author="Claus Wendt" w:date="2020-09-01T16:06:00Z">
        <w:r w:rsidRPr="00184E5A" w:rsidDel="00093123">
          <w:rPr>
            <w:rFonts w:eastAsiaTheme="minorHAnsi"/>
            <w:iCs/>
            <w:color w:val="auto"/>
            <w:szCs w:val="18"/>
            <w:lang w:val="en-US"/>
          </w:rPr>
          <w:delText>a</w:delText>
        </w:r>
        <w:r w:rsidDel="00093123">
          <w:rPr>
            <w:rFonts w:eastAsiaTheme="minorHAnsi"/>
            <w:iCs/>
            <w:color w:val="auto"/>
            <w:szCs w:val="18"/>
            <w:lang w:val="en-US"/>
          </w:rPr>
          <w:delText xml:space="preserve">nother </w:delText>
        </w:r>
      </w:del>
      <w:r w:rsidRPr="00184E5A">
        <w:rPr>
          <w:rFonts w:eastAsiaTheme="minorHAnsi"/>
          <w:iCs/>
          <w:color w:val="auto"/>
          <w:szCs w:val="18"/>
          <w:lang w:val="en-US"/>
        </w:rPr>
        <w:t>cluster</w:t>
      </w:r>
      <w:del w:id="755" w:author="Claus Wendt" w:date="2020-09-01T16:06:00Z">
        <w:r w:rsidRPr="00184E5A" w:rsidDel="00093123">
          <w:rPr>
            <w:rFonts w:eastAsiaTheme="minorHAnsi"/>
            <w:iCs/>
            <w:color w:val="auto"/>
            <w:szCs w:val="18"/>
            <w:lang w:val="en-US"/>
          </w:rPr>
          <w:delText>,</w:delText>
        </w:r>
      </w:del>
      <w:r w:rsidRPr="00184E5A">
        <w:rPr>
          <w:rFonts w:eastAsiaTheme="minorHAnsi"/>
          <w:iCs/>
          <w:color w:val="auto"/>
          <w:szCs w:val="18"/>
          <w:lang w:val="en-US"/>
        </w:rPr>
        <w:t xml:space="preserve"> in which the tie between the US and France is the only weak one</w:t>
      </w:r>
      <w:ins w:id="756" w:author="Claus Wendt" w:date="2020-09-01T16:07:00Z">
        <w:r w:rsidR="00093123">
          <w:rPr>
            <w:rFonts w:eastAsiaTheme="minorHAnsi"/>
            <w:iCs/>
            <w:color w:val="auto"/>
            <w:szCs w:val="18"/>
            <w:lang w:val="en-US"/>
          </w:rPr>
          <w:t>.</w:t>
        </w:r>
      </w:ins>
      <w:r w:rsidRPr="00184E5A">
        <w:rPr>
          <w:rFonts w:eastAsiaTheme="minorHAnsi"/>
          <w:iCs/>
          <w:color w:val="auto"/>
          <w:szCs w:val="18"/>
          <w:lang w:val="en-US"/>
        </w:rPr>
        <w:t xml:space="preserve"> </w:t>
      </w:r>
      <w:del w:id="757" w:author="Claus Wendt" w:date="2020-09-01T16:07:00Z">
        <w:r w:rsidRPr="00184E5A" w:rsidDel="00093123">
          <w:rPr>
            <w:rFonts w:eastAsiaTheme="minorHAnsi"/>
            <w:iCs/>
            <w:color w:val="auto"/>
            <w:szCs w:val="18"/>
            <w:lang w:val="en-US"/>
          </w:rPr>
          <w:delText>in the cluster.</w:delText>
        </w:r>
      </w:del>
    </w:p>
    <w:p w14:paraId="087D83DD" w14:textId="61C41650" w:rsidR="00BD77BB" w:rsidRPr="00C04881"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del w:id="758" w:author="Claus Wendt" w:date="2020-09-01T16:07:00Z">
        <w:r w:rsidRPr="00184E5A" w:rsidDel="00093123">
          <w:rPr>
            <w:rFonts w:eastAsiaTheme="minorHAnsi"/>
            <w:iCs/>
            <w:color w:val="auto"/>
            <w:szCs w:val="18"/>
            <w:lang w:val="en-US"/>
          </w:rPr>
          <w:delText>sole clusters</w:delText>
        </w:r>
        <w:r w:rsidDel="00093123">
          <w:rPr>
            <w:rFonts w:eastAsiaTheme="minorHAnsi"/>
            <w:iCs/>
            <w:color w:val="auto"/>
            <w:szCs w:val="18"/>
            <w:lang w:val="en-US"/>
          </w:rPr>
          <w:delText xml:space="preserve">, including only </w:delText>
        </w:r>
      </w:del>
      <w:r>
        <w:rPr>
          <w:rFonts w:eastAsiaTheme="minorHAnsi"/>
          <w:iCs/>
          <w:color w:val="auto"/>
          <w:szCs w:val="18"/>
          <w:lang w:val="en-US"/>
        </w:rPr>
        <w:t>one</w:t>
      </w:r>
      <w:ins w:id="759" w:author="Claus Wendt" w:date="2020-09-01T16:07:00Z">
        <w:r w:rsidR="00093123">
          <w:rPr>
            <w:rFonts w:eastAsiaTheme="minorHAnsi"/>
            <w:iCs/>
            <w:color w:val="auto"/>
            <w:szCs w:val="18"/>
            <w:lang w:val="en-US"/>
          </w:rPr>
          <w:t>-</w:t>
        </w:r>
      </w:ins>
      <w:del w:id="760" w:author="Claus Wendt" w:date="2020-09-01T16:07:00Z">
        <w:r w:rsidDel="00093123">
          <w:rPr>
            <w:rFonts w:eastAsiaTheme="minorHAnsi"/>
            <w:iCs/>
            <w:color w:val="auto"/>
            <w:szCs w:val="18"/>
            <w:lang w:val="en-US"/>
          </w:rPr>
          <w:delText xml:space="preserve"> </w:delText>
        </w:r>
      </w:del>
      <w:r>
        <w:rPr>
          <w:rFonts w:eastAsiaTheme="minorHAnsi"/>
          <w:iCs/>
          <w:color w:val="auto"/>
          <w:szCs w:val="18"/>
          <w:lang w:val="en-US"/>
        </w:rPr>
        <w:t>country</w:t>
      </w:r>
      <w:ins w:id="761" w:author="Claus Wendt" w:date="2020-09-01T16:07:00Z">
        <w:r w:rsidR="00093123">
          <w:rPr>
            <w:rFonts w:eastAsiaTheme="minorHAnsi"/>
            <w:iCs/>
            <w:color w:val="auto"/>
            <w:szCs w:val="18"/>
            <w:lang w:val="en-US"/>
          </w:rPr>
          <w:t xml:space="preserve"> clusters</w:t>
        </w:r>
      </w:ins>
      <w:r w:rsidRPr="00184E5A">
        <w:rPr>
          <w:rFonts w:eastAsiaTheme="minorHAnsi"/>
          <w:iCs/>
          <w:color w:val="auto"/>
          <w:szCs w:val="18"/>
          <w:lang w:val="en-US"/>
        </w:rPr>
        <w:t xml:space="preserve">. Estonia </w:t>
      </w:r>
      <w:r>
        <w:rPr>
          <w:rFonts w:eastAsiaTheme="minorHAnsi"/>
          <w:iCs/>
          <w:color w:val="auto"/>
          <w:szCs w:val="18"/>
          <w:lang w:val="en-US"/>
        </w:rPr>
        <w:t xml:space="preserve">has </w:t>
      </w:r>
      <w:del w:id="762" w:author="Claus Wendt" w:date="2020-09-01T16:08:00Z">
        <w:r w:rsidDel="00093123">
          <w:rPr>
            <w:rFonts w:eastAsiaTheme="minorHAnsi"/>
            <w:iCs/>
            <w:color w:val="auto"/>
            <w:szCs w:val="18"/>
            <w:lang w:val="en-US"/>
          </w:rPr>
          <w:delText xml:space="preserve">two </w:delText>
        </w:r>
      </w:del>
      <w:r>
        <w:rPr>
          <w:rFonts w:eastAsiaTheme="minorHAnsi"/>
          <w:iCs/>
          <w:color w:val="auto"/>
          <w:szCs w:val="18"/>
          <w:lang w:val="en-US"/>
        </w:rPr>
        <w:t>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769BB266" w14:textId="77777777" w:rsidR="00BD77BB" w:rsidRDefault="00BD77BB" w:rsidP="00EA4915">
      <w:pPr>
        <w:pStyle w:val="02Flietext"/>
        <w:spacing w:before="240"/>
        <w:rPr>
          <w:lang w:val="en-US"/>
        </w:rPr>
      </w:pPr>
    </w:p>
    <w:p w14:paraId="1065C1CD" w14:textId="77777777" w:rsidR="003E0901" w:rsidRDefault="00B87403" w:rsidP="00EA4915">
      <w:pPr>
        <w:pStyle w:val="02Flietext"/>
        <w:spacing w:before="240"/>
        <w:rPr>
          <w:ins w:id="763" w:author="Claus Wendt" w:date="2020-09-01T16:11:00Z"/>
          <w:lang w:val="en-US"/>
        </w:rPr>
      </w:pPr>
      <w:r w:rsidRPr="00B87403">
        <w:rPr>
          <w:lang w:val="en-US"/>
        </w:rPr>
        <w:t xml:space="preserve">Although </w:t>
      </w:r>
      <w:del w:id="764" w:author="Claus Wendt" w:date="2020-09-01T16:09:00Z">
        <w:r w:rsidRPr="00B87403" w:rsidDel="00093123">
          <w:rPr>
            <w:lang w:val="en-US"/>
          </w:rPr>
          <w:delText xml:space="preserve">nine clusters </w:delText>
        </w:r>
      </w:del>
      <w:del w:id="765" w:author="Claus Wendt" w:date="2020-09-01T16:08:00Z">
        <w:r w:rsidRPr="00B87403" w:rsidDel="00093123">
          <w:rPr>
            <w:lang w:val="en-US"/>
          </w:rPr>
          <w:delText xml:space="preserve">were clearly distinguished </w:delText>
        </w:r>
      </w:del>
      <w:r w:rsidRPr="00B87403">
        <w:rPr>
          <w:lang w:val="en-US"/>
        </w:rPr>
        <w:t>from a methodological point of view,</w:t>
      </w:r>
      <w:ins w:id="766" w:author="Claus Wendt" w:date="2020-09-01T16:09:00Z">
        <w:r w:rsidR="00093123">
          <w:rPr>
            <w:lang w:val="en-US"/>
          </w:rPr>
          <w:t xml:space="preserve"> nine clusters can be clearly distinguished</w:t>
        </w:r>
      </w:ins>
      <w:r w:rsidRPr="00B87403">
        <w:rPr>
          <w:lang w:val="en-US"/>
        </w:rPr>
        <w:t xml:space="preserve"> such a solution with clusters covering only one or two countries </w:t>
      </w:r>
      <w:del w:id="767" w:author="Claus Wendt" w:date="2020-09-01T16:10:00Z">
        <w:r w:rsidRPr="00B87403" w:rsidDel="003E0901">
          <w:rPr>
            <w:lang w:val="en-US"/>
          </w:rPr>
          <w:delText xml:space="preserve">may </w:delText>
        </w:r>
      </w:del>
      <w:ins w:id="768" w:author="Claus Wendt" w:date="2020-09-01T16:10:00Z">
        <w:r w:rsidR="003E0901">
          <w:rPr>
            <w:lang w:val="en-US"/>
          </w:rPr>
          <w:t xml:space="preserve">is </w:t>
        </w:r>
      </w:ins>
      <w:r w:rsidRPr="00B87403">
        <w:rPr>
          <w:lang w:val="en-US"/>
        </w:rPr>
        <w:t xml:space="preserve">not </w:t>
      </w:r>
      <w:del w:id="769" w:author="Claus Wendt" w:date="2020-09-01T16:10:00Z">
        <w:r w:rsidRPr="00B87403" w:rsidDel="003E0901">
          <w:rPr>
            <w:lang w:val="en-US"/>
          </w:rPr>
          <w:delText xml:space="preserve">be </w:delText>
        </w:r>
      </w:del>
      <w:r w:rsidRPr="00B87403">
        <w:rPr>
          <w:lang w:val="en-US"/>
        </w:rPr>
        <w:t xml:space="preserve">suitable for most purposes. </w:t>
      </w:r>
    </w:p>
    <w:p w14:paraId="160973B3" w14:textId="28462D97" w:rsidR="003E0901" w:rsidRDefault="00B87403" w:rsidP="003E0901">
      <w:pPr>
        <w:pStyle w:val="02FlietextEinzug"/>
        <w:rPr>
          <w:ins w:id="770" w:author="Claus Wendt" w:date="2020-09-01T16:12:00Z"/>
          <w:lang w:val="en-US"/>
        </w:rPr>
      </w:pPr>
      <w:del w:id="771" w:author="Claus Wendt" w:date="2020-09-01T16:12:00Z">
        <w:r w:rsidRPr="00B87403" w:rsidDel="003E0901">
          <w:rPr>
            <w:lang w:val="en-US"/>
          </w:rPr>
          <w:delText>However, o</w:delText>
        </w:r>
      </w:del>
      <w:ins w:id="772" w:author="Claus Wendt" w:date="2020-09-01T16:12:00Z">
        <w:r w:rsidR="003E0901">
          <w:rPr>
            <w:lang w:val="en-US"/>
          </w:rPr>
          <w:t>O</w:t>
        </w:r>
      </w:ins>
      <w:r w:rsidRPr="00B87403">
        <w:rPr>
          <w:lang w:val="en-US"/>
        </w:rPr>
        <w:t xml:space="preserve">ur </w:t>
      </w:r>
      <w:del w:id="773" w:author="Claus Wendt" w:date="2020-09-01T16:13:00Z">
        <w:r w:rsidRPr="00B87403" w:rsidDel="003E0901">
          <w:rPr>
            <w:lang w:val="en-US"/>
          </w:rPr>
          <w:delText xml:space="preserve">flexible </w:delText>
        </w:r>
      </w:del>
      <w:r w:rsidRPr="00B87403">
        <w:rPr>
          <w:lang w:val="en-US"/>
        </w:rPr>
        <w:t xml:space="preserve">typology </w:t>
      </w:r>
      <w:del w:id="774" w:author="Claus Wendt" w:date="2020-09-01T16:12:00Z">
        <w:r w:rsidRPr="00B87403" w:rsidDel="003E0901">
          <w:rPr>
            <w:lang w:val="en-US"/>
          </w:rPr>
          <w:delText xml:space="preserve">is able </w:delText>
        </w:r>
      </w:del>
      <w:ins w:id="775" w:author="Claus Wendt" w:date="2020-09-01T16:12:00Z">
        <w:r w:rsidR="003E0901">
          <w:rPr>
            <w:lang w:val="en-US"/>
          </w:rPr>
          <w:t xml:space="preserve">allows </w:t>
        </w:r>
      </w:ins>
      <w:r w:rsidRPr="00B87403">
        <w:rPr>
          <w:lang w:val="en-US"/>
        </w:rPr>
        <w:t xml:space="preserve">to go beyond this interpretation. </w:t>
      </w:r>
      <w:ins w:id="776" w:author="Claus Wendt" w:date="2020-09-01T16:13:00Z">
        <w:r w:rsidR="003E0901">
          <w:rPr>
            <w:lang w:val="en-US"/>
          </w:rPr>
          <w:t>B</w:t>
        </w:r>
        <w:r w:rsidR="003E0901" w:rsidRPr="00B87403">
          <w:rPr>
            <w:lang w:val="en-US"/>
          </w:rPr>
          <w:t>ased on their partial memberships</w:t>
        </w:r>
        <w:r w:rsidR="003E0901">
          <w:rPr>
            <w:lang w:val="en-US"/>
          </w:rPr>
          <w:t>, t</w:t>
        </w:r>
      </w:ins>
      <w:del w:id="777" w:author="Claus Wendt" w:date="2020-09-01T16:13:00Z">
        <w:r w:rsidRPr="00B87403" w:rsidDel="003E0901">
          <w:rPr>
            <w:lang w:val="en-US"/>
          </w:rPr>
          <w:delText>T</w:delText>
        </w:r>
      </w:del>
      <w:r w:rsidRPr="00B87403">
        <w:rPr>
          <w:lang w:val="en-US"/>
        </w:rPr>
        <w:t>he clusters can be condensed</w:t>
      </w:r>
      <w:del w:id="778" w:author="Claus Wendt" w:date="2020-09-01T16:13:00Z">
        <w:r w:rsidRPr="00B87403" w:rsidDel="003E0901">
          <w:rPr>
            <w:lang w:val="en-US"/>
          </w:rPr>
          <w:delText xml:space="preserve"> based on their partial memberships</w:delText>
        </w:r>
      </w:del>
      <w:r w:rsidRPr="00B87403">
        <w:rPr>
          <w:lang w:val="en-US"/>
        </w:rPr>
        <w:t xml:space="preserve">. </w:t>
      </w:r>
      <w:ins w:id="779" w:author="Claus Wendt" w:date="2020-09-01T16:13:00Z">
        <w:r w:rsidR="003E0901">
          <w:rPr>
            <w:lang w:val="en-US"/>
          </w:rPr>
          <w:t xml:space="preserve">As a result, </w:t>
        </w:r>
      </w:ins>
      <w:ins w:id="780" w:author="Claus Wendt" w:date="2020-09-01T16:14:00Z">
        <w:r w:rsidR="003E0901">
          <w:rPr>
            <w:lang w:val="en-US"/>
          </w:rPr>
          <w:t xml:space="preserve">we identify </w:t>
        </w:r>
      </w:ins>
      <w:del w:id="781" w:author="Claus Wendt" w:date="2020-09-01T16:14:00Z">
        <w:r w:rsidRPr="00B87403" w:rsidDel="003E0901">
          <w:rPr>
            <w:lang w:val="en-US"/>
          </w:rPr>
          <w:delText>F</w:delText>
        </w:r>
      </w:del>
      <w:ins w:id="782" w:author="Claus Wendt" w:date="2020-09-01T16:14:00Z">
        <w:r w:rsidR="003E0901">
          <w:rPr>
            <w:lang w:val="en-US"/>
          </w:rPr>
          <w:t>f</w:t>
        </w:r>
      </w:ins>
      <w:r w:rsidRPr="00B87403">
        <w:rPr>
          <w:lang w:val="en-US"/>
        </w:rPr>
        <w:t>our distinct cluster</w:t>
      </w:r>
      <w:r w:rsidR="00897DA8">
        <w:rPr>
          <w:lang w:val="en-US"/>
        </w:rPr>
        <w:t>s</w:t>
      </w:r>
      <w:r w:rsidRPr="00B87403">
        <w:rPr>
          <w:lang w:val="en-US"/>
        </w:rPr>
        <w:t xml:space="preserve"> </w:t>
      </w:r>
      <w:del w:id="783" w:author="Claus Wendt" w:date="2020-09-01T16:14:00Z">
        <w:r w:rsidRPr="00B87403" w:rsidDel="003E0901">
          <w:rPr>
            <w:lang w:val="en-US"/>
          </w:rPr>
          <w:delText xml:space="preserve">emerge, which have no </w:delText>
        </w:r>
      </w:del>
      <w:del w:id="784" w:author="Claus Wendt" w:date="2020-09-01T16:15:00Z">
        <w:r w:rsidRPr="00B87403" w:rsidDel="003E0901">
          <w:rPr>
            <w:lang w:val="en-US"/>
          </w:rPr>
          <w:delText>tie ≥ 50%</w:delText>
        </w:r>
        <w:r w:rsidR="00897DA8" w:rsidDel="003E0901">
          <w:rPr>
            <w:lang w:val="en-US"/>
          </w:rPr>
          <w:delText xml:space="preserve"> to each other</w:delText>
        </w:r>
      </w:del>
      <w:r w:rsidRPr="00B87403">
        <w:rPr>
          <w:lang w:val="en-US"/>
        </w:rPr>
        <w:t xml:space="preserve">. </w:t>
      </w:r>
      <w:ins w:id="785" w:author="Claus Wendt" w:date="2020-09-01T16:16:00Z">
        <w:r w:rsidR="003E0901">
          <w:rPr>
            <w:lang w:val="en-US"/>
          </w:rPr>
          <w:t xml:space="preserve">These clusters have no ties </w:t>
        </w:r>
      </w:ins>
      <w:ins w:id="786" w:author="Claus Wendt" w:date="2020-09-01T16:17:00Z">
        <w:r w:rsidR="003E0901" w:rsidRPr="00B87403">
          <w:rPr>
            <w:lang w:val="en-US"/>
          </w:rPr>
          <w:t>≥ 50%</w:t>
        </w:r>
        <w:r w:rsidR="003E0901">
          <w:rPr>
            <w:lang w:val="en-US"/>
          </w:rPr>
          <w:t xml:space="preserve"> to countries from other clusters and within the four clusters all countries have ties </w:t>
        </w:r>
        <w:r w:rsidR="003E0901" w:rsidRPr="00B87403">
          <w:rPr>
            <w:lang w:val="en-US"/>
          </w:rPr>
          <w:t>≥ 50%</w:t>
        </w:r>
      </w:ins>
      <w:ins w:id="787" w:author="Claus Wendt" w:date="2020-09-01T16:18:00Z">
        <w:r w:rsidR="003E0901">
          <w:rPr>
            <w:lang w:val="en-US"/>
          </w:rPr>
          <w:t xml:space="preserve">. </w:t>
        </w:r>
      </w:ins>
      <w:r w:rsidR="00B17790" w:rsidRPr="007105A0">
        <w:rPr>
          <w:lang w:val="en-US"/>
        </w:rPr>
        <w:t>Figure 1</w:t>
      </w:r>
      <w:r w:rsidRPr="007105A0">
        <w:rPr>
          <w:lang w:val="en-US"/>
        </w:rPr>
        <w:t xml:space="preserve"> </w:t>
      </w:r>
      <w:r w:rsidR="00B17790" w:rsidRPr="007105A0">
        <w:rPr>
          <w:lang w:val="en-US"/>
        </w:rPr>
        <w:t>shows a graphical depiction of</w:t>
      </w:r>
      <w:r w:rsidR="00897DA8">
        <w:rPr>
          <w:lang w:val="en-US"/>
        </w:rPr>
        <w:t xml:space="preserve"> the ties between countries and</w:t>
      </w:r>
      <w:r w:rsidR="00B17790" w:rsidRPr="007105A0">
        <w:rPr>
          <w:lang w:val="en-US"/>
        </w:rPr>
        <w:t xml:space="preserve"> the clusters</w:t>
      </w:r>
      <w:ins w:id="788" w:author="Claus Wendt" w:date="2020-09-01T16:18:00Z">
        <w:r w:rsidR="003E0901">
          <w:rPr>
            <w:lang w:val="en-US"/>
          </w:rPr>
          <w:t xml:space="preserve"> with</w:t>
        </w:r>
      </w:ins>
      <w:del w:id="789" w:author="Claus Wendt" w:date="2020-09-01T16:18:00Z">
        <w:r w:rsidR="00B17790" w:rsidRPr="007105A0" w:rsidDel="003E0901">
          <w:rPr>
            <w:lang w:val="en-US"/>
          </w:rPr>
          <w:delText>.</w:delText>
        </w:r>
      </w:del>
      <w:r w:rsidR="00B17790" w:rsidRPr="007105A0">
        <w:rPr>
          <w:lang w:val="en-US"/>
        </w:rPr>
        <w:t xml:space="preserve"> </w:t>
      </w:r>
      <w:del w:id="790" w:author="Claus Wendt" w:date="2020-09-01T16:18:00Z">
        <w:r w:rsidR="00897DA8" w:rsidDel="003E0901">
          <w:rPr>
            <w:lang w:val="en-US"/>
          </w:rPr>
          <w:delText>O</w:delText>
        </w:r>
      </w:del>
      <w:ins w:id="791" w:author="Claus Wendt" w:date="2020-09-01T16:18:00Z">
        <w:r w:rsidR="003E0901">
          <w:rPr>
            <w:lang w:val="en-US"/>
          </w:rPr>
          <w:t>o</w:t>
        </w:r>
      </w:ins>
      <w:r w:rsidR="00897DA8">
        <w:rPr>
          <w:lang w:val="en-US"/>
        </w:rPr>
        <w:t xml:space="preserve">nly ties </w:t>
      </w:r>
      <w:del w:id="792" w:author="Claus Wendt" w:date="2020-09-01T16:18:00Z">
        <w:r w:rsidR="00897DA8" w:rsidDel="003E0901">
          <w:rPr>
            <w:lang w:val="en-US"/>
          </w:rPr>
          <w:delText xml:space="preserve">between countries </w:delText>
        </w:r>
      </w:del>
      <w:r w:rsidR="00897DA8" w:rsidRPr="00B87403">
        <w:rPr>
          <w:lang w:val="en-US"/>
        </w:rPr>
        <w:t>≥ 50%</w:t>
      </w:r>
      <w:r w:rsidR="00897DA8">
        <w:rPr>
          <w:lang w:val="en-US"/>
        </w:rPr>
        <w:t xml:space="preserve"> </w:t>
      </w:r>
      <w:del w:id="793" w:author="Claus Wendt" w:date="2020-09-01T16:19:00Z">
        <w:r w:rsidR="00897DA8" w:rsidDel="003E0901">
          <w:rPr>
            <w:lang w:val="en-US"/>
          </w:rPr>
          <w:delText>are</w:delText>
        </w:r>
        <w:r w:rsidR="00C70989" w:rsidDel="003E0901">
          <w:rPr>
            <w:lang w:val="en-US"/>
          </w:rPr>
          <w:delText xml:space="preserve"> </w:delText>
        </w:r>
      </w:del>
      <w:r w:rsidR="00C70989">
        <w:rPr>
          <w:lang w:val="en-US"/>
        </w:rPr>
        <w:t>depicted</w:t>
      </w:r>
      <w:del w:id="794" w:author="Claus Wendt" w:date="2020-09-01T16:19:00Z">
        <w:r w:rsidR="00C70989" w:rsidDel="003E0901">
          <w:rPr>
            <w:lang w:val="en-US"/>
          </w:rPr>
          <w:delText xml:space="preserve"> in the figure</w:delText>
        </w:r>
      </w:del>
      <w:r w:rsidR="00C70989">
        <w:rPr>
          <w:lang w:val="en-US"/>
        </w:rPr>
        <w:t>.</w:t>
      </w:r>
      <w:ins w:id="795" w:author="Claus Wendt" w:date="2020-09-01T16:12:00Z">
        <w:r w:rsidR="003E0901" w:rsidRPr="003E0901">
          <w:rPr>
            <w:lang w:val="en-US"/>
          </w:rPr>
          <w:t xml:space="preserve"> </w:t>
        </w:r>
      </w:ins>
    </w:p>
    <w:p w14:paraId="7AB559F2" w14:textId="69B669E5" w:rsidR="00B17790" w:rsidRPr="007105A0" w:rsidDel="003E0901" w:rsidRDefault="00B17790" w:rsidP="00EA4915">
      <w:pPr>
        <w:pStyle w:val="02Flietext"/>
        <w:spacing w:before="240"/>
        <w:rPr>
          <w:del w:id="796" w:author="Claus Wendt" w:date="2020-09-01T16:12:00Z"/>
          <w:lang w:val="en-US"/>
        </w:rPr>
      </w:pPr>
    </w:p>
    <w:p w14:paraId="6C33A93F" w14:textId="7A2E42B9" w:rsidR="002E6277" w:rsidRPr="00E028AA" w:rsidRDefault="002E6277" w:rsidP="003E0901">
      <w:pPr>
        <w:pStyle w:val="02Flietext"/>
        <w:spacing w:before="240"/>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xml:space="preserve">: Network of OECD LTC </w:t>
      </w:r>
      <w:commentRangeStart w:id="797"/>
      <w:r w:rsidRPr="002D1426">
        <w:rPr>
          <w:lang w:val="en-US"/>
        </w:rPr>
        <w:t>systems</w:t>
      </w:r>
      <w:commentRangeEnd w:id="797"/>
      <w:r w:rsidR="006E210A">
        <w:rPr>
          <w:rStyle w:val="Kommentarzeichen"/>
          <w:color w:val="000000"/>
        </w:rPr>
        <w:commentReference w:id="797"/>
      </w:r>
      <w:r w:rsidRPr="002D1426">
        <w:rPr>
          <w:lang w:val="en-US"/>
        </w:rPr>
        <w:t>.</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lastRenderedPageBreak/>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527B1F28" w14:textId="51518E3E" w:rsidR="00BD77BB" w:rsidRDefault="003920CC" w:rsidP="00BA6E5E">
      <w:pPr>
        <w:pStyle w:val="02Flietext"/>
        <w:rPr>
          <w:ins w:id="798" w:author="Claus Wendt" w:date="2020-09-01T15:54:00Z"/>
          <w:lang w:val="en-US"/>
        </w:rPr>
      </w:pPr>
      <w:r w:rsidRPr="007105A0">
        <w:rPr>
          <w:lang w:val="en-US"/>
        </w:rPr>
        <w:t xml:space="preserve"> </w:t>
      </w:r>
      <w:del w:id="799" w:author="Claus Wendt" w:date="2020-09-01T16:21:00Z">
        <w:r w:rsidRPr="003920CC" w:rsidDel="00493CCB">
          <w:rPr>
            <w:lang w:val="en-US"/>
          </w:rPr>
          <w:delText>With t</w:delText>
        </w:r>
      </w:del>
      <w:ins w:id="800" w:author="Claus Wendt" w:date="2020-09-01T16:21:00Z">
        <w:r w:rsidR="00493CCB">
          <w:rPr>
            <w:lang w:val="en-US"/>
          </w:rPr>
          <w:t>T</w:t>
        </w:r>
      </w:ins>
      <w:r w:rsidRPr="003920CC">
        <w:rPr>
          <w:lang w:val="en-US"/>
        </w:rPr>
        <w:t xml:space="preserve">he graphic representation </w:t>
      </w:r>
      <w:del w:id="801" w:author="Claus Wendt" w:date="2020-09-01T16:21:00Z">
        <w:r w:rsidRPr="003920CC" w:rsidDel="00493CCB">
          <w:rPr>
            <w:lang w:val="en-US"/>
          </w:rPr>
          <w:delText xml:space="preserve">it is also noticeable </w:delText>
        </w:r>
      </w:del>
      <w:ins w:id="802" w:author="Claus Wendt" w:date="2020-09-01T16:21:00Z">
        <w:r w:rsidR="00493CCB">
          <w:rPr>
            <w:lang w:val="en-US"/>
          </w:rPr>
          <w:t xml:space="preserve">shows </w:t>
        </w:r>
      </w:ins>
      <w:r w:rsidRPr="003920CC">
        <w:rPr>
          <w:lang w:val="en-US"/>
        </w:rPr>
        <w:t xml:space="preserve">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 Figure 1</w:t>
      </w:r>
      <w:r w:rsidR="00C252F3">
        <w:rPr>
          <w:lang w:val="en-US"/>
        </w:rPr>
        <w:t xml:space="preserve">) could be </w:t>
      </w:r>
      <w:ins w:id="803" w:author="Claus Wendt" w:date="2020-09-01T16:23:00Z">
        <w:r w:rsidR="00493CCB">
          <w:rPr>
            <w:lang w:val="en-US"/>
          </w:rPr>
          <w:t xml:space="preserve">each </w:t>
        </w:r>
      </w:ins>
      <w:r w:rsidR="00C252F3">
        <w:rPr>
          <w:lang w:val="en-US"/>
        </w:rPr>
        <w:t>split up in</w:t>
      </w:r>
      <w:ins w:id="804" w:author="Claus Wendt" w:date="2020-09-01T16:22:00Z">
        <w:r w:rsidR="00493CCB">
          <w:rPr>
            <w:lang w:val="en-US"/>
          </w:rPr>
          <w:t>to</w:t>
        </w:r>
      </w:ins>
      <w:r w:rsidR="00C252F3">
        <w:rPr>
          <w:lang w:val="en-US"/>
        </w:rPr>
        <w:t xml:space="preserve"> two sub-clusters</w:t>
      </w:r>
      <w:del w:id="805" w:author="Claus Wendt" w:date="2020-09-01T16:23:00Z">
        <w:r w:rsidR="00C252F3" w:rsidDel="00493CCB">
          <w:rPr>
            <w:lang w:val="en-US"/>
          </w:rPr>
          <w:delText xml:space="preserve"> each</w:delText>
        </w:r>
      </w:del>
      <w:ins w:id="806" w:author="Claus Wendt" w:date="2020-09-01T16:23:00Z">
        <w:r w:rsidR="00493CCB">
          <w:rPr>
            <w:lang w:val="en-US"/>
          </w:rPr>
          <w:t xml:space="preserve">. </w:t>
        </w:r>
      </w:ins>
      <w:commentRangeStart w:id="807"/>
      <w:ins w:id="808" w:author="Claus Wendt" w:date="2020-09-01T16:31:00Z">
        <w:r w:rsidR="00EE551B">
          <w:rPr>
            <w:lang w:val="en-US"/>
          </w:rPr>
          <w:t>B</w:t>
        </w:r>
      </w:ins>
      <w:del w:id="809" w:author="Claus Wendt" w:date="2020-09-01T16:31:00Z">
        <w:r w:rsidR="00901F8F" w:rsidDel="00EE551B">
          <w:rPr>
            <w:lang w:val="en-US"/>
          </w:rPr>
          <w:delText>, b</w:delText>
        </w:r>
      </w:del>
      <w:r w:rsidR="00901F8F">
        <w:rPr>
          <w:lang w:val="en-US"/>
        </w:rPr>
        <w:t>ased on their tie strength</w:t>
      </w:r>
      <w:r w:rsidR="00413157">
        <w:rPr>
          <w:lang w:val="en-US"/>
        </w:rPr>
        <w:t xml:space="preserve"> Cluster 1 and 2 remain as types, cluster 3 and 4 are joined to one system type, with each representing a sub-type. All other countries built one system type with cluster 5 and 6 as one sub-type and cluster 7, 8, and 9 as one sub-type. </w:t>
      </w:r>
      <w:commentRangeEnd w:id="807"/>
      <w:r w:rsidR="00EE551B">
        <w:rPr>
          <w:rStyle w:val="Kommentarzeichen"/>
        </w:rPr>
        <w:commentReference w:id="807"/>
      </w:r>
    </w:p>
    <w:p w14:paraId="04EB5033" w14:textId="77777777" w:rsidR="00BD77BB" w:rsidRDefault="00BD77BB" w:rsidP="00BA6E5E">
      <w:pPr>
        <w:pStyle w:val="02Flietext"/>
        <w:rPr>
          <w:ins w:id="810" w:author="Claus Wendt" w:date="2020-09-01T15:54:00Z"/>
          <w:lang w:val="en-US"/>
        </w:rPr>
      </w:pPr>
    </w:p>
    <w:p w14:paraId="27F9A836" w14:textId="34E8AB72" w:rsidR="00BD77BB" w:rsidRDefault="00BD77BB" w:rsidP="00BD77BB">
      <w:pPr>
        <w:pStyle w:val="berschrift1"/>
        <w:rPr>
          <w:ins w:id="811" w:author="Claus Wendt" w:date="2020-09-01T15:55:00Z"/>
          <w:lang w:val="en-US"/>
        </w:rPr>
      </w:pPr>
      <w:ins w:id="812" w:author="Claus Wendt" w:date="2020-09-01T15:55:00Z">
        <w:r>
          <w:rPr>
            <w:lang w:val="en-US"/>
          </w:rPr>
          <w:t>Results</w:t>
        </w:r>
      </w:ins>
    </w:p>
    <w:p w14:paraId="7BF5BD9E" w14:textId="5273F5C3" w:rsidR="002D1426" w:rsidRPr="00BA6E5E" w:rsidRDefault="00C252F3" w:rsidP="00BA6E5E">
      <w:pPr>
        <w:pStyle w:val="02Flietext"/>
        <w:rPr>
          <w:lang w:val="en-US"/>
        </w:rPr>
      </w:pPr>
      <w:del w:id="813" w:author="Claus Wendt" w:date="2020-09-01T15:55:00Z">
        <w:r w:rsidDel="00BD77BB">
          <w:rPr>
            <w:lang w:val="en-US"/>
          </w:rPr>
          <w:delText xml:space="preserve">Thus, </w:delText>
        </w:r>
        <w:r w:rsidR="00E9387A" w:rsidDel="00BD77BB">
          <w:rPr>
            <w:lang w:val="en-US"/>
          </w:rPr>
          <w:delText>w</w:delText>
        </w:r>
      </w:del>
      <w:ins w:id="814" w:author="Claus Wendt" w:date="2020-09-01T15:55:00Z">
        <w:r w:rsidR="00BD77BB">
          <w:rPr>
            <w:lang w:val="en-US"/>
          </w:rPr>
          <w:t>W</w:t>
        </w:r>
      </w:ins>
      <w:r w:rsidR="00E9387A">
        <w:rPr>
          <w:lang w:val="en-US"/>
        </w:rPr>
        <w:t xml:space="preserve">e propose a </w:t>
      </w:r>
      <w:r w:rsidR="00413157">
        <w:rPr>
          <w:lang w:val="en-US"/>
        </w:rPr>
        <w:t xml:space="preserve">LTC </w:t>
      </w:r>
      <w:r w:rsidR="00B17790">
        <w:rPr>
          <w:lang w:val="en-US"/>
        </w:rPr>
        <w:t>typology</w:t>
      </w:r>
      <w:r w:rsidR="00E9387A">
        <w:rPr>
          <w:lang w:val="en-US"/>
        </w:rPr>
        <w:t xml:space="preserve"> of </w:t>
      </w:r>
      <w:r w:rsidR="00413157">
        <w:rPr>
          <w:lang w:val="en-US"/>
        </w:rPr>
        <w:t>four system types, with two systems having two sub-types each</w:t>
      </w:r>
      <w:r>
        <w:rPr>
          <w:lang w:val="en-US"/>
        </w:rPr>
        <w:t>:</w:t>
      </w:r>
    </w:p>
    <w:p w14:paraId="5A92FC0C" w14:textId="13F03E09"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82B67" w:rsidRPr="00C83EC5">
        <w:rPr>
          <w:rFonts w:eastAsiaTheme="minorHAnsi"/>
          <w:b/>
          <w:iCs/>
          <w:color w:val="auto"/>
          <w:szCs w:val="18"/>
          <w:lang w:val="en-US"/>
        </w:rPr>
        <w:t xml:space="preserve">low-supply </w:t>
      </w:r>
      <w:r w:rsidR="00F82B67">
        <w:rPr>
          <w:rFonts w:eastAsiaTheme="minorHAnsi"/>
          <w:b/>
          <w:iCs/>
          <w:color w:val="auto"/>
          <w:szCs w:val="18"/>
          <w:lang w:val="en-US"/>
        </w:rPr>
        <w:t xml:space="preserve">and </w:t>
      </w:r>
      <w:r w:rsidR="00413157">
        <w:rPr>
          <w:rFonts w:eastAsiaTheme="minorHAnsi"/>
          <w:b/>
          <w:iCs/>
          <w:color w:val="auto"/>
          <w:szCs w:val="18"/>
          <w:lang w:val="en-US"/>
        </w:rPr>
        <w:t>low-performance</w:t>
      </w:r>
      <w:r w:rsidR="00D0320B">
        <w:rPr>
          <w:rFonts w:eastAsiaTheme="minorHAnsi"/>
          <w:b/>
          <w:iCs/>
          <w:color w:val="auto"/>
          <w:szCs w:val="18"/>
          <w:lang w:val="en-US"/>
        </w:rPr>
        <w:t xml:space="preserve"> </w:t>
      </w:r>
      <w:r w:rsidRPr="00C83EC5">
        <w:rPr>
          <w:rFonts w:eastAsiaTheme="minorHAnsi"/>
          <w:b/>
          <w:iCs/>
          <w:color w:val="auto"/>
          <w:szCs w:val="18"/>
          <w:lang w:val="en-US"/>
        </w:rPr>
        <w:t>system</w:t>
      </w:r>
    </w:p>
    <w:p w14:paraId="53DC51BE" w14:textId="4DABCCF6" w:rsidR="00C83EC5" w:rsidRPr="00C83EC5" w:rsidRDefault="00C83EC5" w:rsidP="00364FD2">
      <w:pPr>
        <w:pStyle w:val="02FlietextErsterAbsatz"/>
        <w:rPr>
          <w:lang w:val="en-US"/>
        </w:rPr>
      </w:pPr>
      <w:r w:rsidRPr="00C83EC5">
        <w:rPr>
          <w:lang w:val="en-US"/>
        </w:rPr>
        <w:t xml:space="preserve">The first system is marked </w:t>
      </w:r>
      <w:r w:rsidR="00901F8F">
        <w:rPr>
          <w:lang w:val="en-US"/>
        </w:rPr>
        <w:t>by</w:t>
      </w:r>
      <w:r w:rsidRPr="00C83EC5">
        <w:rPr>
          <w:lang w:val="en-US"/>
        </w:rPr>
        <w:t xml:space="preserve"> low levels of supply</w:t>
      </w:r>
      <w:r w:rsidR="0006533C">
        <w:rPr>
          <w:lang w:val="en-US"/>
        </w:rPr>
        <w:t xml:space="preserve"> (Table 3)</w:t>
      </w:r>
      <w:r w:rsidR="00901F8F">
        <w:rPr>
          <w:lang w:val="en-US"/>
        </w:rPr>
        <w:t>,</w:t>
      </w:r>
      <w:r w:rsidRPr="00C83EC5">
        <w:rPr>
          <w:lang w:val="en-US"/>
        </w:rPr>
        <w:t xml:space="preserve"> which results in a low level of performance. It has by far the lowest </w:t>
      </w:r>
      <w:r w:rsidR="00901F8F">
        <w:rPr>
          <w:lang w:val="en-US"/>
        </w:rPr>
        <w:t xml:space="preserve">overall </w:t>
      </w:r>
      <w:r w:rsidRPr="00C83EC5">
        <w:rPr>
          <w:lang w:val="en-US"/>
        </w:rPr>
        <w:t>expenditure, beds</w:t>
      </w:r>
      <w:r w:rsidR="00901F8F">
        <w:rPr>
          <w:lang w:val="en-US"/>
        </w:rPr>
        <w:t>,</w:t>
      </w:r>
      <w:r w:rsidRPr="00C83EC5">
        <w:rPr>
          <w:lang w:val="en-US"/>
        </w:rPr>
        <w:t xml:space="preserve"> and recipients</w:t>
      </w:r>
      <w:r w:rsidR="00901F8F">
        <w:rPr>
          <w:lang w:val="en-US"/>
        </w:rPr>
        <w:t xml:space="preserve"> in comparison to all other system-types</w:t>
      </w:r>
      <w:r w:rsidRPr="00C83EC5">
        <w:rPr>
          <w:lang w:val="en-US"/>
        </w:rPr>
        <w:t xml:space="preserve">. Although </w:t>
      </w:r>
      <w:r w:rsidR="00901F8F">
        <w:rPr>
          <w:lang w:val="en-US"/>
        </w:rPr>
        <w:t xml:space="preserve">countries of </w:t>
      </w:r>
      <w:r w:rsidRPr="00C83EC5">
        <w:rPr>
          <w:lang w:val="en-US"/>
        </w:rPr>
        <w:t xml:space="preserve">this </w:t>
      </w:r>
      <w:r w:rsidR="00901F8F">
        <w:rPr>
          <w:lang w:val="en-US"/>
        </w:rPr>
        <w:t xml:space="preserve">LTC </w:t>
      </w:r>
      <w:r w:rsidRPr="00C83EC5">
        <w:rPr>
          <w:lang w:val="en-US"/>
        </w:rPr>
        <w:t>system</w:t>
      </w:r>
      <w:r w:rsidR="00901F8F">
        <w:rPr>
          <w:lang w:val="en-US"/>
        </w:rPr>
        <w:t xml:space="preserve"> type</w:t>
      </w:r>
      <w:r w:rsidRPr="00C83EC5">
        <w:rPr>
          <w:lang w:val="en-US"/>
        </w:rPr>
        <w:t xml:space="preserve"> </w:t>
      </w:r>
      <w:r w:rsidR="00901F8F">
        <w:rPr>
          <w:lang w:val="en-US"/>
        </w:rPr>
        <w:t xml:space="preserve">have low </w:t>
      </w:r>
      <w:r w:rsidR="00F82B67">
        <w:rPr>
          <w:lang w:val="en-US"/>
        </w:rPr>
        <w:t>access</w:t>
      </w:r>
      <w:r w:rsidR="00901F8F">
        <w:rPr>
          <w:lang w:val="en-US"/>
        </w:rPr>
        <w:t xml:space="preserve"> barriers by</w:t>
      </w:r>
      <w:r w:rsidR="00F82B67">
        <w:rPr>
          <w:lang w:val="en-US"/>
        </w:rPr>
        <w:t xml:space="preserve"> applying</w:t>
      </w:r>
      <w:r w:rsidR="00901F8F">
        <w:rPr>
          <w:lang w:val="en-US"/>
        </w:rPr>
        <w:t xml:space="preserve"> </w:t>
      </w:r>
      <w:r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Pr="00C83EC5">
        <w:rPr>
          <w:lang w:val="en-US"/>
        </w:rPr>
        <w:t>.</w:t>
      </w:r>
      <w:r w:rsidR="005562E8">
        <w:rPr>
          <w:lang w:val="en-US"/>
        </w:rPr>
        <w:t xml:space="preserve"> However, private LTC expenditure is the lowest of all system types. Performance of these systems measured by</w:t>
      </w:r>
      <w:r w:rsidRPr="00C83EC5">
        <w:rPr>
          <w:lang w:val="en-US"/>
        </w:rPr>
        <w:t xml:space="preserve"> </w:t>
      </w:r>
      <w:r w:rsidR="005562E8">
        <w:rPr>
          <w:lang w:val="en-US"/>
        </w:rPr>
        <w:t>l</w:t>
      </w:r>
      <w:r w:rsidRPr="00C83EC5">
        <w:rPr>
          <w:lang w:val="en-US"/>
        </w:rPr>
        <w:t>ife expectancy and subjective health status are by far the lowest compared to all other systems.</w:t>
      </w:r>
    </w:p>
    <w:p w14:paraId="4638C9C1" w14:textId="5AB697D5"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9013E">
        <w:rPr>
          <w:rFonts w:eastAsiaTheme="minorHAnsi"/>
          <w:b/>
          <w:iCs/>
          <w:color w:val="auto"/>
          <w:szCs w:val="18"/>
          <w:lang w:val="en-US"/>
        </w:rPr>
        <w:t>access-oriented private system</w:t>
      </w:r>
    </w:p>
    <w:p w14:paraId="0BA0C1E4" w14:textId="7D5CCEDA" w:rsidR="00C83EC5" w:rsidRDefault="00753800" w:rsidP="00364FD2">
      <w:pPr>
        <w:pStyle w:val="02FlietextErsterAbsatz"/>
        <w:rPr>
          <w:lang w:val="en-US"/>
        </w:rPr>
      </w:pPr>
      <w:r>
        <w:rPr>
          <w:lang w:val="en-US"/>
        </w:rPr>
        <w:t>Access restrictions are among the lowest for all system</w:t>
      </w:r>
      <w:r w:rsidR="00F82B67">
        <w:rPr>
          <w:lang w:val="en-US"/>
        </w:rPr>
        <w:t>s</w:t>
      </w:r>
      <w:r>
        <w:rPr>
          <w:lang w:val="en-US"/>
        </w:rPr>
        <w:t xml:space="preserve"> with no-means-testing and limited choice restrictions. Supply can be evaluated as medium to high. Yet, this system show</w:t>
      </w:r>
      <w:r w:rsidR="00F82B67">
        <w:rPr>
          <w:lang w:val="en-US"/>
        </w:rPr>
        <w:t>s</w:t>
      </w:r>
      <w:r>
        <w:rPr>
          <w:lang w:val="en-US"/>
        </w:rPr>
        <w:t xml:space="preserve"> one of the highes</w:t>
      </w:r>
      <w:r w:rsidR="004E5C38">
        <w:rPr>
          <w:lang w:val="en-US"/>
        </w:rPr>
        <w:t>t</w:t>
      </w:r>
      <w:r>
        <w:rPr>
          <w:lang w:val="en-US"/>
        </w:rPr>
        <w:t xml:space="preserve"> shares of private expenditure and</w:t>
      </w:r>
      <w:r w:rsidR="00F82B67">
        <w:rPr>
          <w:lang w:val="en-US"/>
        </w:rPr>
        <w:t xml:space="preserve"> the availability of</w:t>
      </w:r>
      <w:r>
        <w:rPr>
          <w:lang w:val="en-US"/>
        </w:rPr>
        <w:t xml:space="preserve"> unbound </w:t>
      </w:r>
      <w:r>
        <w:rPr>
          <w:lang w:val="en-US"/>
        </w:rPr>
        <w:lastRenderedPageBreak/>
        <w:t>cash benefits which hint at a high level of informal care provision. Performance levels are medium.</w:t>
      </w:r>
    </w:p>
    <w:p w14:paraId="521321C7" w14:textId="77CE3ACF" w:rsidR="00BD2FE1" w:rsidRPr="00640530" w:rsidRDefault="00BD2FE1" w:rsidP="00640530">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617A1071" w14:textId="41D98D6B" w:rsidR="0006533C" w:rsidRPr="006A56FF" w:rsidRDefault="0006533C" w:rsidP="000653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r w:rsidRPr="006A56FF">
        <w:rPr>
          <w:sz w:val="22"/>
          <w:szCs w:val="22"/>
          <w:lang w:val="en-US"/>
        </w:rPr>
        <w:t>clusters</w:t>
      </w:r>
      <w:r>
        <w:rPr>
          <w:sz w:val="22"/>
          <w:szCs w:val="22"/>
          <w:lang w:val="en-US"/>
        </w:rPr>
        <w:t xml:space="preserve"> with (N=4) </w:t>
      </w:r>
      <w:commentRangeStart w:id="815"/>
      <w:r>
        <w:rPr>
          <w:sz w:val="22"/>
          <w:szCs w:val="22"/>
          <w:lang w:val="en-US"/>
        </w:rPr>
        <w:t>subclusters</w:t>
      </w:r>
      <w:commentRangeEnd w:id="815"/>
      <w:r w:rsidR="00C046FD">
        <w:rPr>
          <w:rStyle w:val="Kommentarzeichen"/>
          <w:color w:val="000000"/>
        </w:rPr>
        <w:commentReference w:id="815"/>
      </w:r>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BA24A7" w14:paraId="442C391A" w14:textId="77777777" w:rsidTr="006E3A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77777777" w:rsidR="0006533C" w:rsidRPr="00D67B4C" w:rsidRDefault="0006533C" w:rsidP="006E3A97">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performance, low supply</w:t>
            </w:r>
          </w:p>
        </w:tc>
        <w:tc>
          <w:tcPr>
            <w:tcW w:w="993" w:type="dxa"/>
            <w:tcBorders>
              <w:top w:val="single" w:sz="12" w:space="0" w:color="auto"/>
              <w:bottom w:val="single" w:sz="12" w:space="0" w:color="auto"/>
            </w:tcBorders>
            <w:shd w:val="clear" w:color="auto" w:fill="FFFFFF" w:themeFill="background1"/>
            <w:vAlign w:val="center"/>
          </w:tcPr>
          <w:p w14:paraId="1DDEE3A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Access-orientated private</w:t>
            </w:r>
          </w:p>
        </w:tc>
        <w:tc>
          <w:tcPr>
            <w:tcW w:w="1134" w:type="dxa"/>
            <w:tcBorders>
              <w:top w:val="single" w:sz="12" w:space="0" w:color="auto"/>
              <w:bottom w:val="single" w:sz="12" w:space="0" w:color="auto"/>
            </w:tcBorders>
            <w:shd w:val="clear" w:color="auto" w:fill="FFFFFF" w:themeFill="background1"/>
            <w:vAlign w:val="center"/>
          </w:tcPr>
          <w:p w14:paraId="0ACFDDD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637DB9EC" w14:textId="77777777" w:rsidR="0006533C" w:rsidRPr="000D6FB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High supply</w:t>
            </w:r>
          </w:p>
        </w:tc>
        <w:tc>
          <w:tcPr>
            <w:tcW w:w="709" w:type="dxa"/>
            <w:tcBorders>
              <w:top w:val="single" w:sz="12" w:space="0" w:color="auto"/>
              <w:bottom w:val="single" w:sz="12" w:space="0" w:color="auto"/>
            </w:tcBorders>
            <w:shd w:val="clear" w:color="auto" w:fill="FFFFFF" w:themeFill="background1"/>
            <w:vAlign w:val="center"/>
          </w:tcPr>
          <w:p w14:paraId="69527D81"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1CA5B7D9"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private orientated</w:t>
            </w:r>
          </w:p>
        </w:tc>
        <w:tc>
          <w:tcPr>
            <w:tcW w:w="850" w:type="dxa"/>
            <w:tcBorders>
              <w:top w:val="single" w:sz="12" w:space="0" w:color="auto"/>
              <w:bottom w:val="single" w:sz="12" w:space="0" w:color="auto"/>
            </w:tcBorders>
            <w:shd w:val="clear" w:color="auto" w:fill="FFFFFF" w:themeFill="background1"/>
            <w:vAlign w:val="center"/>
          </w:tcPr>
          <w:p w14:paraId="1C8ACE96"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1424004D"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r>
      <w:tr w:rsidR="0006533C" w:rsidRPr="006A56FF" w14:paraId="5A189476"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77777777" w:rsidR="0006533C" w:rsidRPr="00D67B4C" w:rsidRDefault="0006533C" w:rsidP="006E3A97">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w:t>
            </w:r>
          </w:p>
        </w:tc>
        <w:tc>
          <w:tcPr>
            <w:tcW w:w="1134" w:type="dxa"/>
            <w:tcBorders>
              <w:top w:val="single" w:sz="12" w:space="0" w:color="auto"/>
              <w:bottom w:val="single" w:sz="4" w:space="0" w:color="auto"/>
            </w:tcBorders>
            <w:shd w:val="clear" w:color="auto" w:fill="FFFFFF" w:themeFill="background1"/>
            <w:vAlign w:val="center"/>
          </w:tcPr>
          <w:p w14:paraId="4C424A2A" w14:textId="77777777" w:rsidR="0006533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816" w:author="Claus Wendt" w:date="2020-09-01T16:39:00Z"/>
                <w:sz w:val="16"/>
                <w:szCs w:val="16"/>
                <w:highlight w:val="green"/>
                <w:lang w:val="en-US"/>
              </w:rPr>
            </w:pPr>
            <w:r w:rsidRPr="00EE551B">
              <w:rPr>
                <w:sz w:val="16"/>
                <w:szCs w:val="16"/>
                <w:highlight w:val="green"/>
                <w:lang w:val="en-US"/>
                <w:rPrChange w:id="817" w:author="Claus Wendt" w:date="2020-09-01T16:39:00Z">
                  <w:rPr>
                    <w:sz w:val="16"/>
                    <w:szCs w:val="16"/>
                    <w:lang w:val="en-US"/>
                  </w:rPr>
                </w:rPrChange>
              </w:rPr>
              <w:t>CZ, LV, PL</w:t>
            </w:r>
          </w:p>
          <w:p w14:paraId="21C7B583" w14:textId="3DBCB982" w:rsidR="00EE551B" w:rsidRPr="00D67B4C" w:rsidRDefault="00EE551B"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ins w:id="818" w:author="Claus Wendt" w:date="2020-09-01T16:39:00Z">
              <w:r>
                <w:rPr>
                  <w:sz w:val="16"/>
                  <w:szCs w:val="16"/>
                  <w:lang w:val="en-US"/>
                </w:rPr>
                <w:t>(Cluster 1)</w:t>
              </w:r>
            </w:ins>
          </w:p>
        </w:tc>
        <w:tc>
          <w:tcPr>
            <w:tcW w:w="993" w:type="dxa"/>
            <w:tcBorders>
              <w:top w:val="single" w:sz="12" w:space="0" w:color="auto"/>
              <w:bottom w:val="single" w:sz="4" w:space="0" w:color="auto"/>
            </w:tcBorders>
            <w:shd w:val="clear" w:color="auto" w:fill="FFFFFF" w:themeFill="background1"/>
            <w:vAlign w:val="center"/>
          </w:tcPr>
          <w:p w14:paraId="12EC54CC" w14:textId="77777777" w:rsidR="0006533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819" w:author="Claus Wendt" w:date="2020-09-01T16:39:00Z"/>
                <w:sz w:val="16"/>
                <w:szCs w:val="16"/>
                <w:highlight w:val="green"/>
                <w:lang w:val="en-US"/>
              </w:rPr>
            </w:pPr>
            <w:r w:rsidRPr="00EE551B">
              <w:rPr>
                <w:sz w:val="16"/>
                <w:szCs w:val="16"/>
                <w:highlight w:val="green"/>
                <w:lang w:val="en-US"/>
                <w:rPrChange w:id="820" w:author="Claus Wendt" w:date="2020-09-01T16:39:00Z">
                  <w:rPr>
                    <w:sz w:val="16"/>
                    <w:szCs w:val="16"/>
                    <w:lang w:val="en-US"/>
                  </w:rPr>
                </w:rPrChange>
              </w:rPr>
              <w:t>DE, FI</w:t>
            </w:r>
          </w:p>
          <w:p w14:paraId="058B1B2A" w14:textId="17D3462F" w:rsidR="00EE551B" w:rsidRPr="00D67B4C" w:rsidRDefault="00EE551B"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ins w:id="821" w:author="Claus Wendt" w:date="2020-09-01T16:39:00Z">
              <w:r>
                <w:rPr>
                  <w:sz w:val="16"/>
                  <w:szCs w:val="16"/>
                  <w:lang w:val="en-US"/>
                </w:rPr>
                <w:t>(Cluster 2)</w:t>
              </w:r>
            </w:ins>
          </w:p>
        </w:tc>
        <w:tc>
          <w:tcPr>
            <w:tcW w:w="1134" w:type="dxa"/>
            <w:tcBorders>
              <w:top w:val="single" w:sz="12" w:space="0" w:color="auto"/>
              <w:bottom w:val="single" w:sz="4" w:space="0" w:color="auto"/>
            </w:tcBorders>
            <w:shd w:val="clear" w:color="auto" w:fill="FFFFFF" w:themeFill="background1"/>
            <w:vAlign w:val="center"/>
          </w:tcPr>
          <w:p w14:paraId="449DD30E"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3DA864BF" w14:textId="77777777" w:rsidR="0006533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822" w:author="Claus Wendt" w:date="2020-09-01T16:37:00Z"/>
                <w:sz w:val="16"/>
                <w:szCs w:val="16"/>
                <w:highlight w:val="green"/>
                <w:lang w:val="en-US"/>
              </w:rPr>
            </w:pPr>
            <w:r w:rsidRPr="00EE551B">
              <w:rPr>
                <w:sz w:val="16"/>
                <w:szCs w:val="16"/>
                <w:highlight w:val="green"/>
                <w:lang w:val="en-US"/>
                <w:rPrChange w:id="823" w:author="Claus Wendt" w:date="2020-09-01T16:37:00Z">
                  <w:rPr>
                    <w:sz w:val="16"/>
                    <w:szCs w:val="16"/>
                    <w:lang w:val="en-US"/>
                  </w:rPr>
                </w:rPrChange>
              </w:rPr>
              <w:t>DK, IE, NO, SE</w:t>
            </w:r>
          </w:p>
          <w:p w14:paraId="75B68DC9" w14:textId="6D60E8CA" w:rsidR="00EE551B" w:rsidRPr="00D67B4C" w:rsidRDefault="00EE551B"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ins w:id="824" w:author="Claus Wendt" w:date="2020-09-01T16:37:00Z">
              <w:r>
                <w:rPr>
                  <w:sz w:val="16"/>
                  <w:szCs w:val="16"/>
                  <w:lang w:val="en-US"/>
                </w:rPr>
                <w:t>(Cluster 3</w:t>
              </w:r>
            </w:ins>
            <w:ins w:id="825" w:author="Claus Wendt" w:date="2020-09-01T16:38:00Z">
              <w:r>
                <w:rPr>
                  <w:sz w:val="16"/>
                  <w:szCs w:val="16"/>
                  <w:lang w:val="en-US"/>
                </w:rPr>
                <w:t>)</w:t>
              </w:r>
            </w:ins>
          </w:p>
        </w:tc>
        <w:tc>
          <w:tcPr>
            <w:tcW w:w="709" w:type="dxa"/>
            <w:tcBorders>
              <w:top w:val="single" w:sz="12" w:space="0" w:color="auto"/>
              <w:bottom w:val="single" w:sz="4" w:space="0" w:color="auto"/>
            </w:tcBorders>
            <w:shd w:val="clear" w:color="auto" w:fill="FFFFFF" w:themeFill="background1"/>
            <w:vAlign w:val="center"/>
          </w:tcPr>
          <w:p w14:paraId="68B159AC" w14:textId="77777777" w:rsidR="0006533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826" w:author="Claus Wendt" w:date="2020-09-01T16:38:00Z"/>
                <w:sz w:val="16"/>
                <w:szCs w:val="16"/>
                <w:lang w:val="en-US"/>
              </w:rPr>
            </w:pPr>
            <w:r w:rsidRPr="00EE551B">
              <w:rPr>
                <w:sz w:val="16"/>
                <w:szCs w:val="16"/>
                <w:highlight w:val="green"/>
                <w:lang w:val="en-US"/>
                <w:rPrChange w:id="827" w:author="Claus Wendt" w:date="2020-09-01T16:38:00Z">
                  <w:rPr>
                    <w:sz w:val="16"/>
                    <w:szCs w:val="16"/>
                    <w:lang w:val="en-US"/>
                  </w:rPr>
                </w:rPrChange>
              </w:rPr>
              <w:t>JP, KR</w:t>
            </w:r>
          </w:p>
          <w:p w14:paraId="776A3FB8" w14:textId="519DC555" w:rsidR="00EE551B" w:rsidRPr="00D67B4C" w:rsidRDefault="00EE551B"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ins w:id="828" w:author="Claus Wendt" w:date="2020-09-01T16:38:00Z">
              <w:r>
                <w:rPr>
                  <w:sz w:val="16"/>
                  <w:szCs w:val="16"/>
                  <w:lang w:val="en-US"/>
                </w:rPr>
                <w:t>(Cluster  4)</w:t>
              </w:r>
            </w:ins>
          </w:p>
        </w:tc>
        <w:tc>
          <w:tcPr>
            <w:tcW w:w="1134" w:type="dxa"/>
            <w:tcBorders>
              <w:top w:val="single" w:sz="12" w:space="0" w:color="auto"/>
              <w:bottom w:val="single" w:sz="4" w:space="0" w:color="auto"/>
            </w:tcBorders>
            <w:shd w:val="clear" w:color="auto" w:fill="FFFFFF" w:themeFill="background1"/>
            <w:vAlign w:val="center"/>
          </w:tcPr>
          <w:p w14:paraId="421B5EAB" w14:textId="77777777" w:rsidR="0006533C" w:rsidRPr="0083203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850" w:type="dxa"/>
            <w:tcBorders>
              <w:top w:val="single" w:sz="12" w:space="0" w:color="auto"/>
              <w:bottom w:val="single" w:sz="4" w:space="0" w:color="auto"/>
            </w:tcBorders>
            <w:shd w:val="clear" w:color="auto" w:fill="FFFFFF" w:themeFill="background1"/>
            <w:vAlign w:val="center"/>
          </w:tcPr>
          <w:p w14:paraId="2F0BA475" w14:textId="77777777" w:rsidR="0006533C" w:rsidRPr="0068767F"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29" w:author="Claus Wendt" w:date="2020-09-01T16:41:00Z">
                  <w:rPr>
                    <w:sz w:val="16"/>
                    <w:szCs w:val="16"/>
                    <w:lang w:val="en-US"/>
                  </w:rPr>
                </w:rPrChange>
              </w:rPr>
            </w:pPr>
            <w:r w:rsidRPr="0068767F">
              <w:rPr>
                <w:sz w:val="16"/>
                <w:szCs w:val="16"/>
                <w:highlight w:val="green"/>
                <w:lang w:val="en-US"/>
                <w:rPrChange w:id="830" w:author="Claus Wendt" w:date="2020-09-01T16:41:00Z">
                  <w:rPr>
                    <w:sz w:val="16"/>
                    <w:szCs w:val="16"/>
                    <w:lang w:val="en-US"/>
                  </w:rPr>
                </w:rPrChange>
              </w:rPr>
              <w:t>AU, BE, CH, LU, NL, SK, SI</w:t>
            </w:r>
          </w:p>
        </w:tc>
        <w:tc>
          <w:tcPr>
            <w:tcW w:w="851" w:type="dxa"/>
            <w:tcBorders>
              <w:top w:val="single" w:sz="12" w:space="0" w:color="auto"/>
              <w:bottom w:val="single" w:sz="4" w:space="0" w:color="auto"/>
            </w:tcBorders>
            <w:shd w:val="clear" w:color="auto" w:fill="FFFFFF" w:themeFill="background1"/>
            <w:vAlign w:val="center"/>
          </w:tcPr>
          <w:p w14:paraId="6CB0EA47" w14:textId="58181FD6" w:rsidR="0006533C" w:rsidRPr="0068767F"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Change w:id="831" w:author="Claus Wendt" w:date="2020-09-01T16:41:00Z">
                  <w:rPr>
                    <w:sz w:val="16"/>
                    <w:szCs w:val="16"/>
                  </w:rPr>
                </w:rPrChange>
              </w:rPr>
            </w:pPr>
            <w:r w:rsidRPr="0068767F">
              <w:rPr>
                <w:sz w:val="16"/>
                <w:szCs w:val="16"/>
                <w:highlight w:val="green"/>
                <w:rPrChange w:id="832" w:author="Claus Wendt" w:date="2020-09-01T16:41:00Z">
                  <w:rPr>
                    <w:sz w:val="16"/>
                    <w:szCs w:val="16"/>
                  </w:rPr>
                </w:rPrChange>
              </w:rPr>
              <w:t>EE, ES, FR, IL,</w:t>
            </w:r>
            <w:r w:rsidR="00580D50" w:rsidRPr="0068767F">
              <w:rPr>
                <w:sz w:val="16"/>
                <w:szCs w:val="16"/>
                <w:highlight w:val="green"/>
                <w:rPrChange w:id="833" w:author="Claus Wendt" w:date="2020-09-01T16:41:00Z">
                  <w:rPr>
                    <w:sz w:val="16"/>
                    <w:szCs w:val="16"/>
                  </w:rPr>
                </w:rPrChange>
              </w:rPr>
              <w:t xml:space="preserve"> </w:t>
            </w:r>
            <w:r w:rsidRPr="0068767F">
              <w:rPr>
                <w:sz w:val="16"/>
                <w:szCs w:val="16"/>
                <w:highlight w:val="green"/>
                <w:rPrChange w:id="834" w:author="Claus Wendt" w:date="2020-09-01T16:41:00Z">
                  <w:rPr>
                    <w:sz w:val="16"/>
                    <w:szCs w:val="16"/>
                  </w:rPr>
                </w:rPrChange>
              </w:rPr>
              <w:t xml:space="preserve">NZ, UK, US </w:t>
            </w:r>
          </w:p>
        </w:tc>
      </w:tr>
      <w:tr w:rsidR="0006533C" w:rsidRPr="006A56FF" w14:paraId="5DA4DE77"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4DA33A8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993" w:type="dxa"/>
            <w:tcBorders>
              <w:top w:val="single" w:sz="4" w:space="0" w:color="auto"/>
              <w:bottom w:val="single" w:sz="4" w:space="0" w:color="auto"/>
            </w:tcBorders>
            <w:shd w:val="clear" w:color="auto" w:fill="FFFFFF" w:themeFill="background1"/>
            <w:vAlign w:val="center"/>
          </w:tcPr>
          <w:p w14:paraId="0A09CC0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34E4E0B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0" w:type="dxa"/>
            <w:tcBorders>
              <w:top w:val="single" w:sz="4" w:space="0" w:color="auto"/>
              <w:bottom w:val="single" w:sz="4" w:space="0" w:color="auto"/>
            </w:tcBorders>
            <w:shd w:val="clear" w:color="auto" w:fill="FFFFFF" w:themeFill="background1"/>
            <w:vAlign w:val="center"/>
          </w:tcPr>
          <w:p w14:paraId="4B8E955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38040CE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0E702C7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850" w:type="dxa"/>
            <w:tcBorders>
              <w:top w:val="single" w:sz="4" w:space="0" w:color="auto"/>
              <w:bottom w:val="single" w:sz="4" w:space="0" w:color="auto"/>
            </w:tcBorders>
            <w:shd w:val="clear" w:color="auto" w:fill="FFFFFF" w:themeFill="background1"/>
            <w:vAlign w:val="center"/>
          </w:tcPr>
          <w:p w14:paraId="0066F208" w14:textId="77777777" w:rsidR="0006533C" w:rsidRPr="0068767F"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35" w:author="Claus Wendt" w:date="2020-09-01T16:41:00Z">
                  <w:rPr>
                    <w:sz w:val="16"/>
                    <w:szCs w:val="16"/>
                    <w:lang w:val="en-US"/>
                  </w:rPr>
                </w:rPrChange>
              </w:rPr>
            </w:pPr>
            <w:r w:rsidRPr="0068767F">
              <w:rPr>
                <w:sz w:val="16"/>
                <w:szCs w:val="16"/>
                <w:highlight w:val="green"/>
                <w:lang w:val="en-US"/>
                <w:rPrChange w:id="836" w:author="Claus Wendt" w:date="2020-09-01T16:41:00Z">
                  <w:rPr>
                    <w:sz w:val="16"/>
                    <w:szCs w:val="16"/>
                    <w:lang w:val="en-US"/>
                  </w:rPr>
                </w:rPrChange>
              </w:rPr>
              <w:t>7</w:t>
            </w:r>
          </w:p>
        </w:tc>
        <w:tc>
          <w:tcPr>
            <w:tcW w:w="851" w:type="dxa"/>
            <w:tcBorders>
              <w:top w:val="single" w:sz="4" w:space="0" w:color="auto"/>
              <w:bottom w:val="single" w:sz="4" w:space="0" w:color="auto"/>
            </w:tcBorders>
            <w:shd w:val="clear" w:color="auto" w:fill="FFFFFF" w:themeFill="background1"/>
            <w:vAlign w:val="center"/>
          </w:tcPr>
          <w:p w14:paraId="085FC8BE" w14:textId="77777777" w:rsidR="0006533C" w:rsidRPr="0068767F"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37" w:author="Claus Wendt" w:date="2020-09-01T16:41:00Z">
                  <w:rPr>
                    <w:sz w:val="16"/>
                    <w:szCs w:val="16"/>
                    <w:lang w:val="en-US"/>
                  </w:rPr>
                </w:rPrChange>
              </w:rPr>
            </w:pPr>
            <w:r w:rsidRPr="0068767F">
              <w:rPr>
                <w:sz w:val="16"/>
                <w:szCs w:val="16"/>
                <w:highlight w:val="green"/>
                <w:lang w:val="en-US"/>
                <w:rPrChange w:id="838" w:author="Claus Wendt" w:date="2020-09-01T16:41:00Z">
                  <w:rPr>
                    <w:sz w:val="16"/>
                    <w:szCs w:val="16"/>
                    <w:lang w:val="en-US"/>
                  </w:rPr>
                </w:rPrChange>
              </w:rPr>
              <w:t>7</w:t>
            </w:r>
          </w:p>
        </w:tc>
      </w:tr>
      <w:tr w:rsidR="0006533C" w:rsidRPr="006A56FF" w14:paraId="4BDC3CB3"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655E73FD" w14:textId="77777777" w:rsidR="0006533C" w:rsidRPr="00FC18FA"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993" w:type="dxa"/>
            <w:tcBorders>
              <w:top w:val="single" w:sz="4" w:space="0" w:color="auto"/>
            </w:tcBorders>
            <w:shd w:val="clear" w:color="auto" w:fill="FFFFFF" w:themeFill="background1"/>
            <w:vAlign w:val="center"/>
          </w:tcPr>
          <w:p w14:paraId="739496E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266D64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0" w:type="dxa"/>
            <w:tcBorders>
              <w:top w:val="single" w:sz="4" w:space="0" w:color="auto"/>
            </w:tcBorders>
            <w:shd w:val="clear" w:color="auto" w:fill="FFFFFF" w:themeFill="background1"/>
            <w:vAlign w:val="center"/>
          </w:tcPr>
          <w:p w14:paraId="4DB43FE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9" w:type="dxa"/>
            <w:tcBorders>
              <w:top w:val="single" w:sz="4" w:space="0" w:color="auto"/>
            </w:tcBorders>
            <w:shd w:val="clear" w:color="auto" w:fill="FFFFFF" w:themeFill="background1"/>
            <w:vAlign w:val="center"/>
          </w:tcPr>
          <w:p w14:paraId="1704B23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2A351F3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850" w:type="dxa"/>
            <w:tcBorders>
              <w:top w:val="single" w:sz="4" w:space="0" w:color="auto"/>
            </w:tcBorders>
            <w:shd w:val="clear" w:color="auto" w:fill="FFFFFF" w:themeFill="background1"/>
            <w:vAlign w:val="center"/>
          </w:tcPr>
          <w:p w14:paraId="52FBBF99" w14:textId="77777777" w:rsidR="0006533C" w:rsidRPr="0068767F"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39" w:author="Claus Wendt" w:date="2020-09-01T16:41:00Z">
                  <w:rPr>
                    <w:sz w:val="16"/>
                    <w:szCs w:val="16"/>
                    <w:lang w:val="en-US"/>
                  </w:rPr>
                </w:rPrChange>
              </w:rPr>
            </w:pPr>
            <w:r w:rsidRPr="0068767F">
              <w:rPr>
                <w:sz w:val="16"/>
                <w:szCs w:val="16"/>
                <w:highlight w:val="green"/>
                <w:lang w:val="en-US"/>
                <w:rPrChange w:id="840" w:author="Claus Wendt" w:date="2020-09-01T16:41:00Z">
                  <w:rPr>
                    <w:sz w:val="16"/>
                    <w:szCs w:val="16"/>
                    <w:lang w:val="en-US"/>
                  </w:rPr>
                </w:rPrChange>
              </w:rPr>
              <w:t>819.81</w:t>
            </w:r>
          </w:p>
        </w:tc>
        <w:tc>
          <w:tcPr>
            <w:tcW w:w="851" w:type="dxa"/>
            <w:tcBorders>
              <w:top w:val="single" w:sz="4" w:space="0" w:color="auto"/>
            </w:tcBorders>
            <w:shd w:val="clear" w:color="auto" w:fill="FFFFFF" w:themeFill="background1"/>
            <w:vAlign w:val="center"/>
          </w:tcPr>
          <w:p w14:paraId="1EF22E05" w14:textId="77777777" w:rsidR="0006533C" w:rsidRPr="0068767F"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41" w:author="Claus Wendt" w:date="2020-09-01T16:41:00Z">
                  <w:rPr>
                    <w:sz w:val="16"/>
                    <w:szCs w:val="16"/>
                    <w:lang w:val="en-US"/>
                  </w:rPr>
                </w:rPrChange>
              </w:rPr>
            </w:pPr>
            <w:r w:rsidRPr="0068767F">
              <w:rPr>
                <w:sz w:val="16"/>
                <w:szCs w:val="16"/>
                <w:highlight w:val="green"/>
                <w:lang w:val="en-US"/>
                <w:rPrChange w:id="842" w:author="Claus Wendt" w:date="2020-09-01T16:41:00Z">
                  <w:rPr>
                    <w:sz w:val="16"/>
                    <w:szCs w:val="16"/>
                    <w:lang w:val="en-US"/>
                  </w:rPr>
                </w:rPrChange>
              </w:rPr>
              <w:t>459.42</w:t>
            </w:r>
          </w:p>
        </w:tc>
      </w:tr>
      <w:tr w:rsidR="0006533C" w:rsidRPr="006A56FF" w14:paraId="3F9D7844"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77777777" w:rsidR="0006533C" w:rsidRPr="00D67B4C" w:rsidRDefault="0006533C" w:rsidP="006E3A97">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475F7971"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993" w:type="dxa"/>
            <w:shd w:val="clear" w:color="auto" w:fill="FFFFFF" w:themeFill="background1"/>
            <w:vAlign w:val="center"/>
          </w:tcPr>
          <w:p w14:paraId="34C2C6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F49168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0" w:type="dxa"/>
            <w:shd w:val="clear" w:color="auto" w:fill="FFFFFF" w:themeFill="background1"/>
            <w:vAlign w:val="center"/>
          </w:tcPr>
          <w:p w14:paraId="21F0F43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9" w:type="dxa"/>
            <w:shd w:val="clear" w:color="auto" w:fill="FFFFFF" w:themeFill="background1"/>
            <w:vAlign w:val="center"/>
          </w:tcPr>
          <w:p w14:paraId="33D56893"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1D19A8A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850" w:type="dxa"/>
            <w:shd w:val="clear" w:color="auto" w:fill="FFFFFF" w:themeFill="background1"/>
            <w:vAlign w:val="center"/>
          </w:tcPr>
          <w:p w14:paraId="7C67823A" w14:textId="77777777" w:rsidR="0006533C" w:rsidRPr="0068767F"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43" w:author="Claus Wendt" w:date="2020-09-01T16:41:00Z">
                  <w:rPr>
                    <w:sz w:val="16"/>
                    <w:szCs w:val="16"/>
                    <w:lang w:val="en-US"/>
                  </w:rPr>
                </w:rPrChange>
              </w:rPr>
            </w:pPr>
            <w:r w:rsidRPr="0068767F">
              <w:rPr>
                <w:sz w:val="16"/>
                <w:szCs w:val="16"/>
                <w:highlight w:val="green"/>
                <w:lang w:val="en-US"/>
                <w:rPrChange w:id="844" w:author="Claus Wendt" w:date="2020-09-01T16:41:00Z">
                  <w:rPr>
                    <w:sz w:val="16"/>
                    <w:szCs w:val="16"/>
                    <w:lang w:val="en-US"/>
                  </w:rPr>
                </w:rPrChange>
              </w:rPr>
              <w:t>64.28</w:t>
            </w:r>
          </w:p>
        </w:tc>
        <w:tc>
          <w:tcPr>
            <w:tcW w:w="851" w:type="dxa"/>
            <w:shd w:val="clear" w:color="auto" w:fill="FFFFFF" w:themeFill="background1"/>
            <w:vAlign w:val="center"/>
          </w:tcPr>
          <w:p w14:paraId="29FBE56E" w14:textId="77777777" w:rsidR="0006533C" w:rsidRPr="0068767F"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45" w:author="Claus Wendt" w:date="2020-09-01T16:41:00Z">
                  <w:rPr>
                    <w:sz w:val="16"/>
                    <w:szCs w:val="16"/>
                    <w:lang w:val="en-US"/>
                  </w:rPr>
                </w:rPrChange>
              </w:rPr>
            </w:pPr>
            <w:r w:rsidRPr="0068767F">
              <w:rPr>
                <w:sz w:val="16"/>
                <w:szCs w:val="16"/>
                <w:highlight w:val="green"/>
                <w:lang w:val="en-US"/>
                <w:rPrChange w:id="846" w:author="Claus Wendt" w:date="2020-09-01T16:41:00Z">
                  <w:rPr>
                    <w:sz w:val="16"/>
                    <w:szCs w:val="16"/>
                    <w:lang w:val="en-US"/>
                  </w:rPr>
                </w:rPrChange>
              </w:rPr>
              <w:t>43.43</w:t>
            </w:r>
          </w:p>
        </w:tc>
      </w:tr>
      <w:tr w:rsidR="0006533C" w:rsidRPr="006A56FF" w14:paraId="378F8C82"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179F7E0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993" w:type="dxa"/>
            <w:shd w:val="clear" w:color="auto" w:fill="FFFFFF" w:themeFill="background1"/>
            <w:vAlign w:val="center"/>
          </w:tcPr>
          <w:p w14:paraId="5CB33E44"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6368A1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0" w:type="dxa"/>
            <w:shd w:val="clear" w:color="auto" w:fill="FFFFFF" w:themeFill="background1"/>
            <w:vAlign w:val="center"/>
          </w:tcPr>
          <w:p w14:paraId="400798F1"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9" w:type="dxa"/>
            <w:shd w:val="clear" w:color="auto" w:fill="FFFFFF" w:themeFill="background1"/>
            <w:vAlign w:val="center"/>
          </w:tcPr>
          <w:p w14:paraId="7E83244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0814742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850" w:type="dxa"/>
            <w:shd w:val="clear" w:color="auto" w:fill="FFFFFF" w:themeFill="background1"/>
            <w:vAlign w:val="center"/>
          </w:tcPr>
          <w:p w14:paraId="13B85EB9" w14:textId="77777777" w:rsidR="0006533C" w:rsidRPr="0068767F"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47" w:author="Claus Wendt" w:date="2020-09-01T16:41:00Z">
                  <w:rPr>
                    <w:sz w:val="16"/>
                    <w:szCs w:val="16"/>
                    <w:lang w:val="en-US"/>
                  </w:rPr>
                </w:rPrChange>
              </w:rPr>
            </w:pPr>
            <w:r w:rsidRPr="0068767F">
              <w:rPr>
                <w:sz w:val="16"/>
                <w:szCs w:val="16"/>
                <w:highlight w:val="green"/>
                <w:lang w:val="en-US"/>
                <w:rPrChange w:id="848" w:author="Claus Wendt" w:date="2020-09-01T16:41:00Z">
                  <w:rPr>
                    <w:sz w:val="16"/>
                    <w:szCs w:val="16"/>
                    <w:lang w:val="en-US"/>
                  </w:rPr>
                </w:rPrChange>
              </w:rPr>
              <w:t>5.51</w:t>
            </w:r>
          </w:p>
        </w:tc>
        <w:tc>
          <w:tcPr>
            <w:tcW w:w="851" w:type="dxa"/>
            <w:shd w:val="clear" w:color="auto" w:fill="FFFFFF" w:themeFill="background1"/>
            <w:vAlign w:val="center"/>
          </w:tcPr>
          <w:p w14:paraId="2316AA4A" w14:textId="77777777" w:rsidR="0006533C" w:rsidRPr="0068767F"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49" w:author="Claus Wendt" w:date="2020-09-01T16:41:00Z">
                  <w:rPr>
                    <w:sz w:val="16"/>
                    <w:szCs w:val="16"/>
                    <w:lang w:val="en-US"/>
                  </w:rPr>
                </w:rPrChange>
              </w:rPr>
            </w:pPr>
            <w:r w:rsidRPr="0068767F">
              <w:rPr>
                <w:sz w:val="16"/>
                <w:szCs w:val="16"/>
                <w:highlight w:val="green"/>
                <w:lang w:val="en-US"/>
                <w:rPrChange w:id="850" w:author="Claus Wendt" w:date="2020-09-01T16:41:00Z">
                  <w:rPr>
                    <w:sz w:val="16"/>
                    <w:szCs w:val="16"/>
                    <w:lang w:val="en-US"/>
                  </w:rPr>
                </w:rPrChange>
              </w:rPr>
              <w:t>3.46</w:t>
            </w:r>
          </w:p>
        </w:tc>
      </w:tr>
      <w:tr w:rsidR="0006533C" w:rsidRPr="006A56FF" w14:paraId="2E52B65E"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515A80E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993" w:type="dxa"/>
            <w:shd w:val="clear" w:color="auto" w:fill="FFFFFF" w:themeFill="background1"/>
            <w:vAlign w:val="center"/>
          </w:tcPr>
          <w:p w14:paraId="180F79C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24C0988C"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0" w:type="dxa"/>
            <w:shd w:val="clear" w:color="auto" w:fill="FFFFFF" w:themeFill="background1"/>
            <w:vAlign w:val="center"/>
          </w:tcPr>
          <w:p w14:paraId="0BA8FBF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9" w:type="dxa"/>
            <w:shd w:val="clear" w:color="auto" w:fill="FFFFFF" w:themeFill="background1"/>
            <w:vAlign w:val="center"/>
          </w:tcPr>
          <w:p w14:paraId="6CD7FD89"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35266EC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850" w:type="dxa"/>
            <w:shd w:val="clear" w:color="auto" w:fill="FFFFFF" w:themeFill="background1"/>
            <w:vAlign w:val="center"/>
          </w:tcPr>
          <w:p w14:paraId="1E757608" w14:textId="77777777" w:rsidR="0006533C" w:rsidRPr="0068767F"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51" w:author="Claus Wendt" w:date="2020-09-01T16:41:00Z">
                  <w:rPr>
                    <w:sz w:val="16"/>
                    <w:szCs w:val="16"/>
                    <w:lang w:val="en-US"/>
                  </w:rPr>
                </w:rPrChange>
              </w:rPr>
            </w:pPr>
            <w:r w:rsidRPr="0068767F">
              <w:rPr>
                <w:sz w:val="16"/>
                <w:szCs w:val="16"/>
                <w:highlight w:val="green"/>
                <w:lang w:val="en-US"/>
                <w:rPrChange w:id="852" w:author="Claus Wendt" w:date="2020-09-01T16:41:00Z">
                  <w:rPr>
                    <w:sz w:val="16"/>
                    <w:szCs w:val="16"/>
                    <w:lang w:val="en-US"/>
                  </w:rPr>
                </w:rPrChange>
              </w:rPr>
              <w:t>11.81</w:t>
            </w:r>
          </w:p>
        </w:tc>
        <w:tc>
          <w:tcPr>
            <w:tcW w:w="851" w:type="dxa"/>
            <w:shd w:val="clear" w:color="auto" w:fill="FFFFFF" w:themeFill="background1"/>
            <w:vAlign w:val="center"/>
          </w:tcPr>
          <w:p w14:paraId="1B3DD64B" w14:textId="77777777" w:rsidR="0006533C" w:rsidRPr="0068767F"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53" w:author="Claus Wendt" w:date="2020-09-01T16:41:00Z">
                  <w:rPr>
                    <w:sz w:val="16"/>
                    <w:szCs w:val="16"/>
                    <w:lang w:val="en-US"/>
                  </w:rPr>
                </w:rPrChange>
              </w:rPr>
            </w:pPr>
            <w:r w:rsidRPr="0068767F">
              <w:rPr>
                <w:sz w:val="16"/>
                <w:szCs w:val="16"/>
                <w:highlight w:val="green"/>
                <w:lang w:val="en-US"/>
                <w:rPrChange w:id="854" w:author="Claus Wendt" w:date="2020-09-01T16:41:00Z">
                  <w:rPr>
                    <w:sz w:val="16"/>
                    <w:szCs w:val="16"/>
                    <w:lang w:val="en-US"/>
                  </w:rPr>
                </w:rPrChange>
              </w:rPr>
              <w:t>24.25</w:t>
            </w:r>
          </w:p>
        </w:tc>
      </w:tr>
      <w:tr w:rsidR="0006533C" w:rsidRPr="006A56FF" w14:paraId="73B40657"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28D381F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993" w:type="dxa"/>
            <w:shd w:val="clear" w:color="auto" w:fill="FFFFFF" w:themeFill="background1"/>
            <w:vAlign w:val="center"/>
          </w:tcPr>
          <w:p w14:paraId="552E21E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65D7325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0" w:type="dxa"/>
            <w:shd w:val="clear" w:color="auto" w:fill="FFFFFF" w:themeFill="background1"/>
            <w:vAlign w:val="center"/>
          </w:tcPr>
          <w:p w14:paraId="0BB43AB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9" w:type="dxa"/>
            <w:shd w:val="clear" w:color="auto" w:fill="FFFFFF" w:themeFill="background1"/>
            <w:vAlign w:val="center"/>
          </w:tcPr>
          <w:p w14:paraId="1C3DF81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0627FB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850" w:type="dxa"/>
            <w:shd w:val="clear" w:color="auto" w:fill="FFFFFF" w:themeFill="background1"/>
            <w:vAlign w:val="center"/>
          </w:tcPr>
          <w:p w14:paraId="2DCB4E27" w14:textId="77777777" w:rsidR="0006533C" w:rsidRPr="0068767F"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55" w:author="Claus Wendt" w:date="2020-09-01T16:41:00Z">
                  <w:rPr>
                    <w:sz w:val="16"/>
                    <w:szCs w:val="16"/>
                    <w:lang w:val="en-US"/>
                  </w:rPr>
                </w:rPrChange>
              </w:rPr>
            </w:pPr>
            <w:r w:rsidRPr="0068767F">
              <w:rPr>
                <w:sz w:val="16"/>
                <w:szCs w:val="16"/>
                <w:highlight w:val="green"/>
                <w:lang w:val="en-US"/>
                <w:rPrChange w:id="856" w:author="Claus Wendt" w:date="2020-09-01T16:41:00Z">
                  <w:rPr>
                    <w:sz w:val="16"/>
                    <w:szCs w:val="16"/>
                    <w:lang w:val="en-US"/>
                  </w:rPr>
                </w:rPrChange>
              </w:rPr>
              <w:t>1.57</w:t>
            </w:r>
          </w:p>
        </w:tc>
        <w:tc>
          <w:tcPr>
            <w:tcW w:w="851" w:type="dxa"/>
            <w:shd w:val="clear" w:color="auto" w:fill="FFFFFF" w:themeFill="background1"/>
            <w:vAlign w:val="center"/>
          </w:tcPr>
          <w:p w14:paraId="6B81F57F" w14:textId="77777777" w:rsidR="0006533C" w:rsidRPr="0068767F"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57" w:author="Claus Wendt" w:date="2020-09-01T16:41:00Z">
                  <w:rPr>
                    <w:sz w:val="16"/>
                    <w:szCs w:val="16"/>
                    <w:lang w:val="en-US"/>
                  </w:rPr>
                </w:rPrChange>
              </w:rPr>
            </w:pPr>
            <w:r w:rsidRPr="0068767F">
              <w:rPr>
                <w:sz w:val="16"/>
                <w:szCs w:val="16"/>
                <w:highlight w:val="green"/>
                <w:lang w:val="en-US"/>
                <w:rPrChange w:id="858" w:author="Claus Wendt" w:date="2020-09-01T16:41:00Z">
                  <w:rPr>
                    <w:sz w:val="16"/>
                    <w:szCs w:val="16"/>
                    <w:lang w:val="en-US"/>
                  </w:rPr>
                </w:rPrChange>
              </w:rPr>
              <w:t>0.86</w:t>
            </w:r>
          </w:p>
        </w:tc>
      </w:tr>
      <w:tr w:rsidR="0006533C" w:rsidRPr="006A56FF" w14:paraId="6982A0AA"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621ECA7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993" w:type="dxa"/>
            <w:shd w:val="clear" w:color="auto" w:fill="FFFFFF" w:themeFill="background1"/>
            <w:vAlign w:val="center"/>
          </w:tcPr>
          <w:p w14:paraId="524A374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0437AF42"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0" w:type="dxa"/>
            <w:shd w:val="clear" w:color="auto" w:fill="FFFFFF" w:themeFill="background1"/>
            <w:vAlign w:val="center"/>
          </w:tcPr>
          <w:p w14:paraId="674B323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shd w:val="clear" w:color="auto" w:fill="FFFFFF" w:themeFill="background1"/>
            <w:vAlign w:val="center"/>
          </w:tcPr>
          <w:p w14:paraId="4AD3685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2B578A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850" w:type="dxa"/>
            <w:shd w:val="clear" w:color="auto" w:fill="FFFFFF" w:themeFill="background1"/>
            <w:vAlign w:val="center"/>
          </w:tcPr>
          <w:p w14:paraId="586C44F4" w14:textId="77777777" w:rsidR="0006533C" w:rsidRPr="0068767F"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59" w:author="Claus Wendt" w:date="2020-09-01T16:41:00Z">
                  <w:rPr>
                    <w:sz w:val="16"/>
                    <w:szCs w:val="16"/>
                    <w:lang w:val="en-US"/>
                  </w:rPr>
                </w:rPrChange>
              </w:rPr>
            </w:pPr>
            <w:r w:rsidRPr="0068767F">
              <w:rPr>
                <w:sz w:val="16"/>
                <w:szCs w:val="16"/>
                <w:highlight w:val="green"/>
                <w:lang w:val="en-US"/>
                <w:rPrChange w:id="860" w:author="Claus Wendt" w:date="2020-09-01T16:41:00Z">
                  <w:rPr>
                    <w:sz w:val="16"/>
                    <w:szCs w:val="16"/>
                    <w:lang w:val="en-US"/>
                  </w:rPr>
                </w:rPrChange>
              </w:rPr>
              <w:t>0.57</w:t>
            </w:r>
          </w:p>
        </w:tc>
        <w:tc>
          <w:tcPr>
            <w:tcW w:w="851" w:type="dxa"/>
            <w:shd w:val="clear" w:color="auto" w:fill="FFFFFF" w:themeFill="background1"/>
            <w:vAlign w:val="center"/>
          </w:tcPr>
          <w:p w14:paraId="4C9E21C7" w14:textId="77777777" w:rsidR="0006533C" w:rsidRPr="0068767F"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61" w:author="Claus Wendt" w:date="2020-09-01T16:41:00Z">
                  <w:rPr>
                    <w:sz w:val="16"/>
                    <w:szCs w:val="16"/>
                    <w:lang w:val="en-US"/>
                  </w:rPr>
                </w:rPrChange>
              </w:rPr>
            </w:pPr>
            <w:r w:rsidRPr="0068767F">
              <w:rPr>
                <w:sz w:val="16"/>
                <w:szCs w:val="16"/>
                <w:highlight w:val="green"/>
                <w:lang w:val="en-US"/>
                <w:rPrChange w:id="862" w:author="Claus Wendt" w:date="2020-09-01T16:41:00Z">
                  <w:rPr>
                    <w:sz w:val="16"/>
                    <w:szCs w:val="16"/>
                    <w:lang w:val="en-US"/>
                  </w:rPr>
                </w:rPrChange>
              </w:rPr>
              <w:t>2.29</w:t>
            </w:r>
          </w:p>
        </w:tc>
      </w:tr>
      <w:tr w:rsidR="0006533C" w:rsidRPr="006A56FF" w14:paraId="164BA617"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35A7DA3"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MTAB</w:t>
            </w:r>
          </w:p>
        </w:tc>
        <w:tc>
          <w:tcPr>
            <w:tcW w:w="1134" w:type="dxa"/>
            <w:shd w:val="clear" w:color="auto" w:fill="FFFFFF" w:themeFill="background1"/>
            <w:vAlign w:val="center"/>
          </w:tcPr>
          <w:p w14:paraId="5192B4E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993" w:type="dxa"/>
            <w:shd w:val="clear" w:color="auto" w:fill="FFFFFF" w:themeFill="background1"/>
            <w:vAlign w:val="center"/>
          </w:tcPr>
          <w:p w14:paraId="0433B25B"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4E4E00C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shd w:val="clear" w:color="auto" w:fill="FFFFFF" w:themeFill="background1"/>
            <w:vAlign w:val="center"/>
          </w:tcPr>
          <w:p w14:paraId="217FF90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shd w:val="clear" w:color="auto" w:fill="FFFFFF" w:themeFill="background1"/>
            <w:vAlign w:val="center"/>
          </w:tcPr>
          <w:p w14:paraId="45825B1D"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4EE36E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31BC63A7" w14:textId="77777777" w:rsidR="0006533C" w:rsidRPr="0068767F"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63" w:author="Claus Wendt" w:date="2020-09-01T16:41:00Z">
                  <w:rPr>
                    <w:sz w:val="16"/>
                    <w:szCs w:val="16"/>
                    <w:lang w:val="en-US"/>
                  </w:rPr>
                </w:rPrChange>
              </w:rPr>
            </w:pPr>
            <w:r w:rsidRPr="0068767F">
              <w:rPr>
                <w:sz w:val="16"/>
                <w:szCs w:val="16"/>
                <w:highlight w:val="green"/>
                <w:lang w:val="en-US"/>
                <w:rPrChange w:id="864" w:author="Claus Wendt" w:date="2020-09-01T16:41:00Z">
                  <w:rPr>
                    <w:sz w:val="16"/>
                    <w:szCs w:val="16"/>
                    <w:lang w:val="en-US"/>
                  </w:rPr>
                </w:rPrChange>
              </w:rPr>
              <w:t>1</w:t>
            </w:r>
          </w:p>
        </w:tc>
        <w:tc>
          <w:tcPr>
            <w:tcW w:w="851" w:type="dxa"/>
            <w:shd w:val="clear" w:color="auto" w:fill="FFFFFF" w:themeFill="background1"/>
            <w:vAlign w:val="center"/>
          </w:tcPr>
          <w:p w14:paraId="2347D88F" w14:textId="77777777" w:rsidR="0006533C" w:rsidRPr="0068767F"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65" w:author="Claus Wendt" w:date="2020-09-01T16:41:00Z">
                  <w:rPr>
                    <w:sz w:val="16"/>
                    <w:szCs w:val="16"/>
                    <w:lang w:val="en-US"/>
                  </w:rPr>
                </w:rPrChange>
              </w:rPr>
            </w:pPr>
            <w:r w:rsidRPr="0068767F">
              <w:rPr>
                <w:sz w:val="16"/>
                <w:szCs w:val="16"/>
                <w:highlight w:val="green"/>
                <w:lang w:val="en-US"/>
                <w:rPrChange w:id="866" w:author="Claus Wendt" w:date="2020-09-01T16:41:00Z">
                  <w:rPr>
                    <w:sz w:val="16"/>
                    <w:szCs w:val="16"/>
                    <w:lang w:val="en-US"/>
                  </w:rPr>
                </w:rPrChange>
              </w:rPr>
              <w:t>1</w:t>
            </w:r>
          </w:p>
        </w:tc>
      </w:tr>
      <w:tr w:rsidR="00580D50" w:rsidRPr="006A56FF" w14:paraId="04FDC927" w14:textId="77777777" w:rsidTr="00580D50">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FD86705" w14:textId="76756437" w:rsidR="00580D50" w:rsidRPr="00D67B4C" w:rsidRDefault="00580D50" w:rsidP="00580D50">
            <w:pPr>
              <w:rPr>
                <w:b w:val="0"/>
                <w:bCs w:val="0"/>
                <w:caps w:val="0"/>
                <w:sz w:val="16"/>
                <w:szCs w:val="16"/>
                <w:lang w:val="en-US"/>
              </w:rPr>
            </w:pPr>
            <w:r w:rsidRPr="00D67B4C">
              <w:rPr>
                <w:b w:val="0"/>
                <w:bCs w:val="0"/>
                <w:caps w:val="0"/>
                <w:sz w:val="16"/>
                <w:szCs w:val="16"/>
                <w:lang w:val="en-US"/>
              </w:rPr>
              <w:t>LEX</w:t>
            </w:r>
          </w:p>
        </w:tc>
        <w:tc>
          <w:tcPr>
            <w:tcW w:w="1134" w:type="dxa"/>
            <w:shd w:val="clear" w:color="auto" w:fill="FFFFFF" w:themeFill="background1"/>
            <w:vAlign w:val="center"/>
          </w:tcPr>
          <w:p w14:paraId="5BF5101E" w14:textId="60354525"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993" w:type="dxa"/>
            <w:shd w:val="clear" w:color="auto" w:fill="FFFFFF" w:themeFill="background1"/>
            <w:vAlign w:val="center"/>
          </w:tcPr>
          <w:p w14:paraId="63783EEA" w14:textId="76AA8616"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1712860E" w14:textId="06E6FE8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0" w:type="dxa"/>
            <w:shd w:val="clear" w:color="auto" w:fill="FFFFFF" w:themeFill="background1"/>
            <w:vAlign w:val="center"/>
          </w:tcPr>
          <w:p w14:paraId="3CAD81E8" w14:textId="66BFDA68"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9" w:type="dxa"/>
            <w:shd w:val="clear" w:color="auto" w:fill="FFFFFF" w:themeFill="background1"/>
            <w:vAlign w:val="center"/>
          </w:tcPr>
          <w:p w14:paraId="675D6B4F" w14:textId="692AC5A9"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05EAA13A" w14:textId="28EDC43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850" w:type="dxa"/>
            <w:shd w:val="clear" w:color="auto" w:fill="FFFFFF" w:themeFill="background1"/>
            <w:vAlign w:val="center"/>
          </w:tcPr>
          <w:p w14:paraId="1537D449" w14:textId="448DCB1F" w:rsidR="00580D50" w:rsidRPr="0068767F"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67" w:author="Claus Wendt" w:date="2020-09-01T16:41:00Z">
                  <w:rPr>
                    <w:sz w:val="16"/>
                    <w:szCs w:val="16"/>
                    <w:lang w:val="en-US"/>
                  </w:rPr>
                </w:rPrChange>
              </w:rPr>
            </w:pPr>
            <w:r w:rsidRPr="0068767F">
              <w:rPr>
                <w:sz w:val="16"/>
                <w:szCs w:val="16"/>
                <w:highlight w:val="green"/>
                <w:lang w:val="en-US"/>
                <w:rPrChange w:id="868" w:author="Claus Wendt" w:date="2020-09-01T16:41:00Z">
                  <w:rPr>
                    <w:sz w:val="16"/>
                    <w:szCs w:val="16"/>
                    <w:lang w:val="en-US"/>
                  </w:rPr>
                </w:rPrChange>
              </w:rPr>
              <w:t>19.90</w:t>
            </w:r>
          </w:p>
        </w:tc>
        <w:tc>
          <w:tcPr>
            <w:tcW w:w="851" w:type="dxa"/>
            <w:shd w:val="clear" w:color="auto" w:fill="FFFFFF" w:themeFill="background1"/>
            <w:vAlign w:val="center"/>
          </w:tcPr>
          <w:p w14:paraId="19D7C06D" w14:textId="0EB64D3D" w:rsidR="00580D50" w:rsidRPr="0068767F"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869" w:author="Claus Wendt" w:date="2020-09-01T16:41:00Z">
                  <w:rPr>
                    <w:sz w:val="16"/>
                    <w:szCs w:val="16"/>
                    <w:lang w:val="en-US"/>
                  </w:rPr>
                </w:rPrChange>
              </w:rPr>
            </w:pPr>
            <w:r w:rsidRPr="0068767F">
              <w:rPr>
                <w:sz w:val="16"/>
                <w:szCs w:val="16"/>
                <w:highlight w:val="green"/>
                <w:lang w:val="en-US"/>
                <w:rPrChange w:id="870" w:author="Claus Wendt" w:date="2020-09-01T16:41:00Z">
                  <w:rPr>
                    <w:sz w:val="16"/>
                    <w:szCs w:val="16"/>
                    <w:lang w:val="en-US"/>
                  </w:rPr>
                </w:rPrChange>
              </w:rPr>
              <w:t>20.15</w:t>
            </w:r>
          </w:p>
        </w:tc>
      </w:tr>
      <w:tr w:rsidR="00580D50" w:rsidRPr="006A56FF" w14:paraId="5C09679A"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01D015C" w14:textId="02BDE2FF" w:rsidR="00580D50" w:rsidRPr="00D67B4C" w:rsidRDefault="00580D50" w:rsidP="00580D50">
            <w:pPr>
              <w:rPr>
                <w:b w:val="0"/>
                <w:bCs w:val="0"/>
                <w:caps w:val="0"/>
                <w:sz w:val="16"/>
                <w:szCs w:val="16"/>
                <w:lang w:val="en-US"/>
              </w:rPr>
            </w:pPr>
            <w:r w:rsidRPr="00D67B4C">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03CA1731" w14:textId="49BA0F34"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993" w:type="dxa"/>
            <w:tcBorders>
              <w:bottom w:val="single" w:sz="12" w:space="0" w:color="auto"/>
            </w:tcBorders>
            <w:shd w:val="clear" w:color="auto" w:fill="FFFFFF" w:themeFill="background1"/>
            <w:vAlign w:val="center"/>
          </w:tcPr>
          <w:p w14:paraId="7AE8746F" w14:textId="01E60B13"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tcBorders>
              <w:bottom w:val="single" w:sz="12" w:space="0" w:color="auto"/>
            </w:tcBorders>
            <w:shd w:val="clear" w:color="auto" w:fill="FFFFFF" w:themeFill="background1"/>
            <w:vAlign w:val="center"/>
          </w:tcPr>
          <w:p w14:paraId="42C7CB06" w14:textId="71437F76"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0" w:type="dxa"/>
            <w:tcBorders>
              <w:bottom w:val="single" w:sz="12" w:space="0" w:color="auto"/>
            </w:tcBorders>
            <w:shd w:val="clear" w:color="auto" w:fill="FFFFFF" w:themeFill="background1"/>
            <w:vAlign w:val="center"/>
          </w:tcPr>
          <w:p w14:paraId="05C47309" w14:textId="457DCE7A"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9" w:type="dxa"/>
            <w:tcBorders>
              <w:bottom w:val="single" w:sz="12" w:space="0" w:color="auto"/>
            </w:tcBorders>
            <w:shd w:val="clear" w:color="auto" w:fill="FFFFFF" w:themeFill="background1"/>
            <w:vAlign w:val="center"/>
          </w:tcPr>
          <w:p w14:paraId="5C7DC92E" w14:textId="0666EB6D"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tcBorders>
              <w:bottom w:val="single" w:sz="12" w:space="0" w:color="auto"/>
            </w:tcBorders>
            <w:shd w:val="clear" w:color="auto" w:fill="FFFFFF" w:themeFill="background1"/>
            <w:vAlign w:val="center"/>
          </w:tcPr>
          <w:p w14:paraId="609BCA4B" w14:textId="3562648E"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850" w:type="dxa"/>
            <w:tcBorders>
              <w:bottom w:val="single" w:sz="12" w:space="0" w:color="auto"/>
            </w:tcBorders>
            <w:shd w:val="clear" w:color="auto" w:fill="FFFFFF" w:themeFill="background1"/>
            <w:vAlign w:val="center"/>
          </w:tcPr>
          <w:p w14:paraId="53AC7E41" w14:textId="1AB858A8" w:rsidR="00580D50" w:rsidRPr="0068767F"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71" w:author="Claus Wendt" w:date="2020-09-01T16:41:00Z">
                  <w:rPr>
                    <w:sz w:val="16"/>
                    <w:szCs w:val="16"/>
                    <w:lang w:val="en-US"/>
                  </w:rPr>
                </w:rPrChange>
              </w:rPr>
            </w:pPr>
            <w:r w:rsidRPr="0068767F">
              <w:rPr>
                <w:sz w:val="16"/>
                <w:szCs w:val="16"/>
                <w:highlight w:val="green"/>
                <w:lang w:val="en-US"/>
                <w:rPrChange w:id="872" w:author="Claus Wendt" w:date="2020-09-01T16:41:00Z">
                  <w:rPr>
                    <w:sz w:val="16"/>
                    <w:szCs w:val="16"/>
                    <w:lang w:val="en-US"/>
                  </w:rPr>
                </w:rPrChange>
              </w:rPr>
              <w:t>49.99</w:t>
            </w:r>
          </w:p>
        </w:tc>
        <w:tc>
          <w:tcPr>
            <w:tcW w:w="851" w:type="dxa"/>
            <w:tcBorders>
              <w:bottom w:val="single" w:sz="12" w:space="0" w:color="auto"/>
            </w:tcBorders>
            <w:shd w:val="clear" w:color="auto" w:fill="FFFFFF" w:themeFill="background1"/>
            <w:vAlign w:val="center"/>
          </w:tcPr>
          <w:p w14:paraId="1B7469BE" w14:textId="2D2DD9EF" w:rsidR="00580D50" w:rsidRPr="0068767F"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73" w:author="Claus Wendt" w:date="2020-09-01T16:41:00Z">
                  <w:rPr>
                    <w:sz w:val="16"/>
                    <w:szCs w:val="16"/>
                    <w:lang w:val="en-US"/>
                  </w:rPr>
                </w:rPrChange>
              </w:rPr>
            </w:pPr>
            <w:r w:rsidRPr="0068767F">
              <w:rPr>
                <w:sz w:val="16"/>
                <w:szCs w:val="16"/>
                <w:highlight w:val="green"/>
                <w:lang w:val="en-US"/>
                <w:rPrChange w:id="874" w:author="Claus Wendt" w:date="2020-09-01T16:41:00Z">
                  <w:rPr>
                    <w:sz w:val="16"/>
                    <w:szCs w:val="16"/>
                    <w:lang w:val="en-US"/>
                  </w:rPr>
                </w:rPrChange>
              </w:rPr>
              <w:t>52.88</w:t>
            </w:r>
          </w:p>
        </w:tc>
      </w:tr>
    </w:tbl>
    <w:p w14:paraId="51FD7237" w14:textId="2128C469" w:rsidR="0006533C" w:rsidRDefault="0006533C" w:rsidP="00C83EC5">
      <w:pPr>
        <w:spacing w:after="160" w:line="360" w:lineRule="auto"/>
        <w:jc w:val="both"/>
        <w:rPr>
          <w:rFonts w:eastAsiaTheme="minorHAnsi"/>
          <w:iCs/>
          <w:color w:val="auto"/>
          <w:szCs w:val="18"/>
          <w:lang w:val="en-US"/>
        </w:rPr>
      </w:pPr>
    </w:p>
    <w:p w14:paraId="0AFC38B0" w14:textId="77777777" w:rsidR="00BA6E5E" w:rsidRPr="002A4B22" w:rsidRDefault="00BA6E5E" w:rsidP="00BA6E5E">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0917668C" w14:textId="77777777" w:rsidR="00BA6E5E" w:rsidRDefault="00BA6E5E" w:rsidP="00BA6E5E">
      <w:pPr>
        <w:keepNext/>
        <w:spacing w:after="200"/>
        <w:rPr>
          <w:rFonts w:eastAsiaTheme="minorHAnsi"/>
          <w:iCs/>
          <w:color w:val="auto"/>
          <w:lang w:val="en-US"/>
        </w:rPr>
      </w:pPr>
    </w:p>
    <w:p w14:paraId="61C5BB96" w14:textId="77777777" w:rsidR="00BA6E5E" w:rsidRPr="00A77345" w:rsidRDefault="00BA6E5E" w:rsidP="00BA6E5E">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within the 4+2 cluster </w:t>
      </w:r>
      <w:commentRangeStart w:id="875"/>
      <w:r>
        <w:rPr>
          <w:sz w:val="22"/>
          <w:szCs w:val="22"/>
          <w:lang w:val="en-US"/>
        </w:rPr>
        <w:t>typology</w:t>
      </w:r>
      <w:commentRangeEnd w:id="875"/>
      <w:r w:rsidR="00C046FD">
        <w:rPr>
          <w:rStyle w:val="Kommentarzeichen"/>
          <w:color w:val="000000"/>
        </w:rPr>
        <w:commentReference w:id="875"/>
      </w:r>
    </w:p>
    <w:tbl>
      <w:tblPr>
        <w:tblStyle w:val="EinfacheTabelle3"/>
        <w:tblW w:w="9349" w:type="dxa"/>
        <w:shd w:val="clear" w:color="auto" w:fill="FFFFFF" w:themeFill="background1"/>
        <w:tblLayout w:type="fixed"/>
        <w:tblLook w:val="04A0" w:firstRow="1" w:lastRow="0" w:firstColumn="1" w:lastColumn="0" w:noHBand="0" w:noVBand="1"/>
      </w:tblPr>
      <w:tblGrid>
        <w:gridCol w:w="1560"/>
        <w:gridCol w:w="1134"/>
        <w:gridCol w:w="992"/>
        <w:gridCol w:w="1092"/>
        <w:gridCol w:w="850"/>
        <w:gridCol w:w="885"/>
        <w:gridCol w:w="1134"/>
        <w:gridCol w:w="851"/>
        <w:gridCol w:w="851"/>
      </w:tblGrid>
      <w:tr w:rsidR="00BA6E5E" w:rsidRPr="007C5A34" w14:paraId="33B8FF00" w14:textId="77777777" w:rsidTr="00257C3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560" w:type="dxa"/>
            <w:tcBorders>
              <w:top w:val="single" w:sz="12" w:space="0" w:color="auto"/>
              <w:bottom w:val="single" w:sz="12" w:space="0" w:color="auto"/>
            </w:tcBorders>
            <w:shd w:val="clear" w:color="auto" w:fill="FFFFFF" w:themeFill="background1"/>
            <w:vAlign w:val="center"/>
          </w:tcPr>
          <w:p w14:paraId="79BA4234" w14:textId="77777777" w:rsidR="00BA6E5E" w:rsidRPr="007C5A34" w:rsidRDefault="00BA6E5E" w:rsidP="00257C3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98AC77D" w14:textId="77777777" w:rsidR="00BA6E5E" w:rsidRPr="0068767F"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Change w:id="876" w:author="Claus Wendt" w:date="2020-09-01T16:40:00Z">
                  <w:rPr>
                    <w:b w:val="0"/>
                    <w:bCs w:val="0"/>
                    <w:caps w:val="0"/>
                    <w:sz w:val="16"/>
                    <w:szCs w:val="16"/>
                    <w:lang w:val="en-US"/>
                  </w:rPr>
                </w:rPrChange>
              </w:rPr>
            </w:pPr>
            <w:r w:rsidRPr="0068767F">
              <w:rPr>
                <w:sz w:val="16"/>
                <w:szCs w:val="16"/>
                <w:highlight w:val="green"/>
                <w:lang w:val="en-US"/>
                <w:rPrChange w:id="877" w:author="Claus Wendt" w:date="2020-09-01T16:40:00Z">
                  <w:rPr>
                    <w:sz w:val="16"/>
                    <w:szCs w:val="16"/>
                    <w:lang w:val="en-US"/>
                  </w:rPr>
                </w:rPrChange>
              </w:rPr>
              <w:t>Low performance, low supply</w:t>
            </w:r>
          </w:p>
        </w:tc>
        <w:tc>
          <w:tcPr>
            <w:tcW w:w="992" w:type="dxa"/>
            <w:tcBorders>
              <w:top w:val="single" w:sz="12" w:space="0" w:color="auto"/>
              <w:bottom w:val="single" w:sz="12" w:space="0" w:color="auto"/>
            </w:tcBorders>
            <w:shd w:val="clear" w:color="auto" w:fill="FFFFFF" w:themeFill="background1"/>
            <w:vAlign w:val="center"/>
          </w:tcPr>
          <w:p w14:paraId="5C13F753" w14:textId="77777777" w:rsidR="00BA6E5E" w:rsidRPr="0068767F"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Change w:id="878" w:author="Claus Wendt" w:date="2020-09-01T16:41:00Z">
                  <w:rPr>
                    <w:b w:val="0"/>
                    <w:bCs w:val="0"/>
                    <w:caps w:val="0"/>
                    <w:sz w:val="16"/>
                    <w:szCs w:val="16"/>
                    <w:lang w:val="en-US"/>
                  </w:rPr>
                </w:rPrChange>
              </w:rPr>
            </w:pPr>
            <w:r w:rsidRPr="0068767F">
              <w:rPr>
                <w:sz w:val="16"/>
                <w:szCs w:val="16"/>
                <w:highlight w:val="green"/>
                <w:lang w:val="en-US"/>
                <w:rPrChange w:id="879" w:author="Claus Wendt" w:date="2020-09-01T16:41:00Z">
                  <w:rPr>
                    <w:sz w:val="16"/>
                    <w:szCs w:val="16"/>
                    <w:lang w:val="en-US"/>
                  </w:rPr>
                </w:rPrChange>
              </w:rPr>
              <w:t>Access-orientated private</w:t>
            </w:r>
          </w:p>
        </w:tc>
        <w:tc>
          <w:tcPr>
            <w:tcW w:w="1092" w:type="dxa"/>
            <w:tcBorders>
              <w:top w:val="single" w:sz="12" w:space="0" w:color="auto"/>
              <w:bottom w:val="single" w:sz="12" w:space="0" w:color="auto"/>
            </w:tcBorders>
            <w:shd w:val="clear" w:color="auto" w:fill="FFFFFF" w:themeFill="background1"/>
            <w:vAlign w:val="center"/>
          </w:tcPr>
          <w:p w14:paraId="0504212B"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0A792553" w14:textId="77777777" w:rsidR="00BA6E5E" w:rsidRPr="0068767F"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Change w:id="880" w:author="Claus Wendt" w:date="2020-09-01T16:41:00Z">
                  <w:rPr>
                    <w:b w:val="0"/>
                    <w:bCs w:val="0"/>
                    <w:caps w:val="0"/>
                    <w:sz w:val="16"/>
                    <w:szCs w:val="16"/>
                    <w:lang w:val="en-US"/>
                  </w:rPr>
                </w:rPrChange>
              </w:rPr>
            </w:pPr>
            <w:r w:rsidRPr="0068767F">
              <w:rPr>
                <w:sz w:val="16"/>
                <w:szCs w:val="16"/>
                <w:highlight w:val="green"/>
                <w:lang w:val="en-US"/>
                <w:rPrChange w:id="881" w:author="Claus Wendt" w:date="2020-09-01T16:41:00Z">
                  <w:rPr>
                    <w:sz w:val="16"/>
                    <w:szCs w:val="16"/>
                    <w:lang w:val="en-US"/>
                  </w:rPr>
                </w:rPrChange>
              </w:rPr>
              <w:t>High supply</w:t>
            </w:r>
          </w:p>
        </w:tc>
        <w:tc>
          <w:tcPr>
            <w:tcW w:w="885" w:type="dxa"/>
            <w:tcBorders>
              <w:top w:val="single" w:sz="12" w:space="0" w:color="auto"/>
              <w:bottom w:val="single" w:sz="12" w:space="0" w:color="auto"/>
            </w:tcBorders>
            <w:shd w:val="clear" w:color="auto" w:fill="FFFFFF" w:themeFill="background1"/>
            <w:vAlign w:val="center"/>
          </w:tcPr>
          <w:p w14:paraId="64998531" w14:textId="77777777" w:rsidR="00BA6E5E" w:rsidRPr="0068767F"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Change w:id="882" w:author="Claus Wendt" w:date="2020-09-01T16:41:00Z">
                  <w:rPr>
                    <w:b w:val="0"/>
                    <w:bCs w:val="0"/>
                    <w:caps w:val="0"/>
                    <w:sz w:val="16"/>
                    <w:szCs w:val="16"/>
                    <w:lang w:val="en-US"/>
                  </w:rPr>
                </w:rPrChange>
              </w:rPr>
            </w:pPr>
            <w:r w:rsidRPr="0068767F">
              <w:rPr>
                <w:sz w:val="16"/>
                <w:szCs w:val="16"/>
                <w:highlight w:val="green"/>
                <w:lang w:val="en-US"/>
                <w:rPrChange w:id="883" w:author="Claus Wendt" w:date="2020-09-01T16:41:00Z">
                  <w:rPr>
                    <w:sz w:val="16"/>
                    <w:szCs w:val="16"/>
                    <w:lang w:val="en-US"/>
                  </w:rPr>
                </w:rPrChange>
              </w:rPr>
              <w:t>Low supply</w:t>
            </w:r>
          </w:p>
        </w:tc>
        <w:tc>
          <w:tcPr>
            <w:tcW w:w="1134" w:type="dxa"/>
            <w:tcBorders>
              <w:top w:val="single" w:sz="12" w:space="0" w:color="auto"/>
              <w:bottom w:val="single" w:sz="12" w:space="0" w:color="auto"/>
            </w:tcBorders>
            <w:shd w:val="clear" w:color="auto" w:fill="FFFFFF" w:themeFill="background1"/>
            <w:vAlign w:val="center"/>
          </w:tcPr>
          <w:p w14:paraId="709790CC"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private orientated</w:t>
            </w:r>
          </w:p>
        </w:tc>
        <w:tc>
          <w:tcPr>
            <w:tcW w:w="851" w:type="dxa"/>
            <w:tcBorders>
              <w:top w:val="single" w:sz="12" w:space="0" w:color="auto"/>
              <w:bottom w:val="single" w:sz="12" w:space="0" w:color="auto"/>
            </w:tcBorders>
            <w:shd w:val="clear" w:color="auto" w:fill="FFFFFF" w:themeFill="background1"/>
            <w:vAlign w:val="center"/>
          </w:tcPr>
          <w:p w14:paraId="019AE6D0" w14:textId="77777777" w:rsidR="00BA6E5E" w:rsidRPr="0068767F"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Change w:id="884" w:author="Claus Wendt" w:date="2020-09-01T16:42:00Z">
                  <w:rPr>
                    <w:b w:val="0"/>
                    <w:bCs w:val="0"/>
                    <w:caps w:val="0"/>
                    <w:sz w:val="16"/>
                    <w:szCs w:val="16"/>
                    <w:lang w:val="en-US"/>
                  </w:rPr>
                </w:rPrChange>
              </w:rPr>
            </w:pPr>
            <w:r w:rsidRPr="0068767F">
              <w:rPr>
                <w:sz w:val="16"/>
                <w:szCs w:val="16"/>
                <w:highlight w:val="green"/>
                <w:lang w:val="en-US"/>
                <w:rPrChange w:id="885" w:author="Claus Wendt" w:date="2020-09-01T16:42:00Z">
                  <w:rPr>
                    <w:sz w:val="16"/>
                    <w:szCs w:val="16"/>
                    <w:lang w:val="en-US"/>
                  </w:rPr>
                </w:rPrChange>
              </w:rPr>
              <w:t>High supply</w:t>
            </w:r>
          </w:p>
        </w:tc>
        <w:tc>
          <w:tcPr>
            <w:tcW w:w="851" w:type="dxa"/>
            <w:tcBorders>
              <w:top w:val="single" w:sz="12" w:space="0" w:color="auto"/>
              <w:bottom w:val="single" w:sz="12" w:space="0" w:color="auto"/>
            </w:tcBorders>
            <w:shd w:val="clear" w:color="auto" w:fill="FFFFFF" w:themeFill="background1"/>
            <w:vAlign w:val="center"/>
          </w:tcPr>
          <w:p w14:paraId="2E95610D" w14:textId="77777777" w:rsidR="00BA6E5E" w:rsidRPr="0068767F"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Change w:id="886" w:author="Claus Wendt" w:date="2020-09-01T16:42:00Z">
                  <w:rPr>
                    <w:b w:val="0"/>
                    <w:bCs w:val="0"/>
                    <w:caps w:val="0"/>
                    <w:sz w:val="16"/>
                    <w:szCs w:val="16"/>
                    <w:lang w:val="en-US"/>
                  </w:rPr>
                </w:rPrChange>
              </w:rPr>
            </w:pPr>
            <w:r w:rsidRPr="0068767F">
              <w:rPr>
                <w:sz w:val="16"/>
                <w:szCs w:val="16"/>
                <w:highlight w:val="green"/>
                <w:lang w:val="en-US"/>
                <w:rPrChange w:id="887" w:author="Claus Wendt" w:date="2020-09-01T16:42:00Z">
                  <w:rPr>
                    <w:sz w:val="16"/>
                    <w:szCs w:val="16"/>
                    <w:lang w:val="en-US"/>
                  </w:rPr>
                </w:rPrChange>
              </w:rPr>
              <w:t>Low supply</w:t>
            </w:r>
          </w:p>
        </w:tc>
      </w:tr>
      <w:tr w:rsidR="00BA6E5E" w:rsidRPr="007C5A34" w14:paraId="189A056C"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shd w:val="clear" w:color="auto" w:fill="FFFFFF" w:themeFill="background1"/>
            <w:vAlign w:val="center"/>
          </w:tcPr>
          <w:p w14:paraId="5B1B68B8" w14:textId="77777777" w:rsidR="00BA6E5E" w:rsidRPr="007C5A34" w:rsidRDefault="00BA6E5E" w:rsidP="00257C34">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134" w:type="dxa"/>
            <w:tcBorders>
              <w:top w:val="single" w:sz="12" w:space="0" w:color="auto"/>
            </w:tcBorders>
            <w:shd w:val="clear" w:color="auto" w:fill="FFFFFF" w:themeFill="background1"/>
            <w:vAlign w:val="center"/>
          </w:tcPr>
          <w:p w14:paraId="458D4880" w14:textId="77777777" w:rsidR="00BA6E5E" w:rsidRPr="0068767F"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Change w:id="888" w:author="Claus Wendt" w:date="2020-09-01T16:40:00Z">
                  <w:rPr>
                    <w:sz w:val="16"/>
                    <w:szCs w:val="16"/>
                  </w:rPr>
                </w:rPrChange>
              </w:rPr>
            </w:pPr>
            <w:r w:rsidRPr="0068767F">
              <w:rPr>
                <w:sz w:val="16"/>
                <w:szCs w:val="16"/>
                <w:highlight w:val="green"/>
                <w:lang w:val="en-US"/>
                <w:rPrChange w:id="889" w:author="Claus Wendt" w:date="2020-09-01T16:40:00Z">
                  <w:rPr>
                    <w:sz w:val="16"/>
                    <w:szCs w:val="16"/>
                    <w:lang w:val="en-US"/>
                  </w:rPr>
                </w:rPrChange>
              </w:rPr>
              <w:t>CZ, LV, PL</w:t>
            </w:r>
          </w:p>
        </w:tc>
        <w:tc>
          <w:tcPr>
            <w:tcW w:w="992" w:type="dxa"/>
            <w:tcBorders>
              <w:top w:val="single" w:sz="12" w:space="0" w:color="auto"/>
              <w:bottom w:val="single" w:sz="4" w:space="0" w:color="auto"/>
            </w:tcBorders>
            <w:shd w:val="clear" w:color="auto" w:fill="FFFFFF" w:themeFill="background1"/>
            <w:vAlign w:val="center"/>
          </w:tcPr>
          <w:p w14:paraId="58233D00" w14:textId="77777777" w:rsidR="00BA6E5E" w:rsidRPr="0068767F"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Change w:id="890" w:author="Claus Wendt" w:date="2020-09-01T16:41:00Z">
                  <w:rPr>
                    <w:sz w:val="16"/>
                    <w:szCs w:val="16"/>
                  </w:rPr>
                </w:rPrChange>
              </w:rPr>
            </w:pPr>
            <w:r w:rsidRPr="0068767F">
              <w:rPr>
                <w:sz w:val="16"/>
                <w:szCs w:val="16"/>
                <w:highlight w:val="green"/>
                <w:rPrChange w:id="891" w:author="Claus Wendt" w:date="2020-09-01T16:41:00Z">
                  <w:rPr>
                    <w:sz w:val="16"/>
                    <w:szCs w:val="16"/>
                  </w:rPr>
                </w:rPrChange>
              </w:rPr>
              <w:t>DE, FI</w:t>
            </w:r>
          </w:p>
        </w:tc>
        <w:tc>
          <w:tcPr>
            <w:tcW w:w="1092" w:type="dxa"/>
            <w:tcBorders>
              <w:top w:val="single" w:sz="12" w:space="0" w:color="auto"/>
              <w:bottom w:val="single" w:sz="4" w:space="0" w:color="auto"/>
            </w:tcBorders>
            <w:shd w:val="clear" w:color="auto" w:fill="FFFFFF" w:themeFill="background1"/>
            <w:vAlign w:val="center"/>
          </w:tcPr>
          <w:p w14:paraId="5AE8156B"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148AA3B5" w14:textId="77777777" w:rsidR="00BA6E5E" w:rsidRPr="0068767F"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Change w:id="892" w:author="Claus Wendt" w:date="2020-09-01T16:41:00Z">
                  <w:rPr>
                    <w:sz w:val="16"/>
                    <w:szCs w:val="16"/>
                  </w:rPr>
                </w:rPrChange>
              </w:rPr>
            </w:pPr>
            <w:r w:rsidRPr="0068767F">
              <w:rPr>
                <w:sz w:val="16"/>
                <w:szCs w:val="16"/>
                <w:highlight w:val="green"/>
                <w:lang w:val="en-US"/>
                <w:rPrChange w:id="893" w:author="Claus Wendt" w:date="2020-09-01T16:41:00Z">
                  <w:rPr>
                    <w:sz w:val="16"/>
                    <w:szCs w:val="16"/>
                    <w:lang w:val="en-US"/>
                  </w:rPr>
                </w:rPrChange>
              </w:rPr>
              <w:t>DK, IE, NO, SE</w:t>
            </w:r>
          </w:p>
        </w:tc>
        <w:tc>
          <w:tcPr>
            <w:tcW w:w="885" w:type="dxa"/>
            <w:tcBorders>
              <w:top w:val="single" w:sz="12" w:space="0" w:color="auto"/>
              <w:bottom w:val="single" w:sz="4" w:space="0" w:color="auto"/>
            </w:tcBorders>
            <w:shd w:val="clear" w:color="auto" w:fill="FFFFFF" w:themeFill="background1"/>
            <w:vAlign w:val="center"/>
          </w:tcPr>
          <w:p w14:paraId="25B71792" w14:textId="77777777" w:rsidR="00BA6E5E" w:rsidRPr="0068767F"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94" w:author="Claus Wendt" w:date="2020-09-01T16:41:00Z">
                  <w:rPr>
                    <w:sz w:val="16"/>
                    <w:szCs w:val="16"/>
                    <w:lang w:val="en-US"/>
                  </w:rPr>
                </w:rPrChange>
              </w:rPr>
            </w:pPr>
            <w:r w:rsidRPr="0068767F">
              <w:rPr>
                <w:sz w:val="16"/>
                <w:szCs w:val="16"/>
                <w:highlight w:val="green"/>
                <w:lang w:val="en-US"/>
                <w:rPrChange w:id="895" w:author="Claus Wendt" w:date="2020-09-01T16:41:00Z">
                  <w:rPr>
                    <w:sz w:val="16"/>
                    <w:szCs w:val="16"/>
                    <w:lang w:val="en-US"/>
                  </w:rPr>
                </w:rPrChange>
              </w:rPr>
              <w:t>JP, KR</w:t>
            </w:r>
          </w:p>
        </w:tc>
        <w:tc>
          <w:tcPr>
            <w:tcW w:w="1134" w:type="dxa"/>
            <w:tcBorders>
              <w:top w:val="single" w:sz="12" w:space="0" w:color="auto"/>
              <w:bottom w:val="single" w:sz="4" w:space="0" w:color="auto"/>
            </w:tcBorders>
            <w:shd w:val="clear" w:color="auto" w:fill="FFFFFF" w:themeFill="background1"/>
          </w:tcPr>
          <w:p w14:paraId="7C0FF41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rPr>
              <w:t xml:space="preserve">AU, BE, CH, EE, ES, IL, LU, FR, NL, </w:t>
            </w:r>
            <w:r w:rsidRPr="007C5A34">
              <w:rPr>
                <w:sz w:val="16"/>
                <w:szCs w:val="16"/>
              </w:rPr>
              <w:lastRenderedPageBreak/>
              <w:t>NZ, SK, SI, UK, US</w:t>
            </w:r>
          </w:p>
        </w:tc>
        <w:tc>
          <w:tcPr>
            <w:tcW w:w="851" w:type="dxa"/>
            <w:tcBorders>
              <w:top w:val="single" w:sz="12" w:space="0" w:color="auto"/>
              <w:bottom w:val="single" w:sz="4" w:space="0" w:color="auto"/>
            </w:tcBorders>
            <w:shd w:val="clear" w:color="auto" w:fill="FFFFFF" w:themeFill="background1"/>
            <w:vAlign w:val="center"/>
          </w:tcPr>
          <w:p w14:paraId="0B13C4BD" w14:textId="77777777" w:rsidR="00BA6E5E" w:rsidRPr="0068767F"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896" w:author="Claus Wendt" w:date="2020-09-01T16:42:00Z">
                  <w:rPr>
                    <w:sz w:val="16"/>
                    <w:szCs w:val="16"/>
                    <w:lang w:val="en-US"/>
                  </w:rPr>
                </w:rPrChange>
              </w:rPr>
            </w:pPr>
            <w:r w:rsidRPr="0068767F">
              <w:rPr>
                <w:sz w:val="16"/>
                <w:szCs w:val="16"/>
                <w:highlight w:val="green"/>
                <w:lang w:val="en-US"/>
                <w:rPrChange w:id="897" w:author="Claus Wendt" w:date="2020-09-01T16:42:00Z">
                  <w:rPr>
                    <w:sz w:val="16"/>
                    <w:szCs w:val="16"/>
                    <w:lang w:val="en-US"/>
                  </w:rPr>
                </w:rPrChange>
              </w:rPr>
              <w:lastRenderedPageBreak/>
              <w:t xml:space="preserve">AU, BE, CH, LU, </w:t>
            </w:r>
            <w:r w:rsidRPr="0068767F">
              <w:rPr>
                <w:sz w:val="16"/>
                <w:szCs w:val="16"/>
                <w:highlight w:val="green"/>
                <w:lang w:val="en-US"/>
                <w:rPrChange w:id="898" w:author="Claus Wendt" w:date="2020-09-01T16:42:00Z">
                  <w:rPr>
                    <w:sz w:val="16"/>
                    <w:szCs w:val="16"/>
                    <w:lang w:val="en-US"/>
                  </w:rPr>
                </w:rPrChange>
              </w:rPr>
              <w:lastRenderedPageBreak/>
              <w:t>NL, SK, SI</w:t>
            </w:r>
          </w:p>
        </w:tc>
        <w:tc>
          <w:tcPr>
            <w:tcW w:w="851" w:type="dxa"/>
            <w:tcBorders>
              <w:top w:val="single" w:sz="12" w:space="0" w:color="auto"/>
              <w:bottom w:val="single" w:sz="4" w:space="0" w:color="auto"/>
            </w:tcBorders>
            <w:shd w:val="clear" w:color="auto" w:fill="FFFFFF" w:themeFill="background1"/>
            <w:vAlign w:val="center"/>
          </w:tcPr>
          <w:p w14:paraId="106F4AEC" w14:textId="77777777" w:rsidR="00BA6E5E" w:rsidRPr="0068767F"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Change w:id="899" w:author="Claus Wendt" w:date="2020-09-01T16:42:00Z">
                  <w:rPr>
                    <w:sz w:val="16"/>
                    <w:szCs w:val="16"/>
                  </w:rPr>
                </w:rPrChange>
              </w:rPr>
            </w:pPr>
            <w:r w:rsidRPr="0068767F">
              <w:rPr>
                <w:sz w:val="16"/>
                <w:szCs w:val="16"/>
                <w:highlight w:val="green"/>
                <w:rPrChange w:id="900" w:author="Claus Wendt" w:date="2020-09-01T16:42:00Z">
                  <w:rPr>
                    <w:sz w:val="16"/>
                    <w:szCs w:val="16"/>
                  </w:rPr>
                </w:rPrChange>
              </w:rPr>
              <w:lastRenderedPageBreak/>
              <w:t xml:space="preserve">EE, ES, FR, IL, </w:t>
            </w:r>
            <w:r w:rsidRPr="0068767F">
              <w:rPr>
                <w:sz w:val="16"/>
                <w:szCs w:val="16"/>
                <w:highlight w:val="green"/>
                <w:rPrChange w:id="901" w:author="Claus Wendt" w:date="2020-09-01T16:42:00Z">
                  <w:rPr>
                    <w:sz w:val="16"/>
                    <w:szCs w:val="16"/>
                  </w:rPr>
                </w:rPrChange>
              </w:rPr>
              <w:lastRenderedPageBreak/>
              <w:t>NZ, UK, US</w:t>
            </w:r>
          </w:p>
        </w:tc>
      </w:tr>
      <w:tr w:rsidR="00BA6E5E" w:rsidRPr="007C5A34" w14:paraId="7D90393F"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shd w:val="clear" w:color="auto" w:fill="FFFFFF" w:themeFill="background1"/>
            <w:vAlign w:val="center"/>
          </w:tcPr>
          <w:p w14:paraId="67CEB0DC"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lastRenderedPageBreak/>
              <w:t xml:space="preserve">Supply </w:t>
            </w:r>
          </w:p>
          <w:p w14:paraId="7F63E3B3"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EXPD</w:t>
            </w:r>
          </w:p>
          <w:p w14:paraId="36234CEE"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BEDS</w:t>
            </w:r>
          </w:p>
          <w:p w14:paraId="034B0687" w14:textId="77777777" w:rsidR="00BA6E5E" w:rsidRPr="007C5A34" w:rsidRDefault="00BA6E5E" w:rsidP="00257C34">
            <w:pPr>
              <w:spacing w:line="360" w:lineRule="auto"/>
              <w:ind w:firstLine="180"/>
              <w:rPr>
                <w:b w:val="0"/>
                <w:bCs w:val="0"/>
                <w:caps w:val="0"/>
                <w:sz w:val="16"/>
                <w:szCs w:val="16"/>
                <w:lang w:val="en-US"/>
              </w:rPr>
            </w:pPr>
            <w:r w:rsidRPr="007C5A34">
              <w:rPr>
                <w:b w:val="0"/>
                <w:bCs w:val="0"/>
                <w:caps w:val="0"/>
                <w:sz w:val="16"/>
                <w:szCs w:val="16"/>
                <w:lang w:val="en-US"/>
              </w:rPr>
              <w:t>RCPTIN</w:t>
            </w:r>
          </w:p>
        </w:tc>
        <w:tc>
          <w:tcPr>
            <w:tcW w:w="1134" w:type="dxa"/>
            <w:tcBorders>
              <w:top w:val="single" w:sz="4" w:space="0" w:color="auto"/>
            </w:tcBorders>
            <w:shd w:val="clear" w:color="auto" w:fill="FFFFFF" w:themeFill="background1"/>
            <w:vAlign w:val="center"/>
          </w:tcPr>
          <w:p w14:paraId="70462821"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02" w:author="Claus Wendt" w:date="2020-09-01T16:40:00Z">
                  <w:rPr>
                    <w:sz w:val="16"/>
                    <w:szCs w:val="16"/>
                    <w:lang w:val="en-US"/>
                  </w:rPr>
                </w:rPrChange>
              </w:rPr>
            </w:pPr>
          </w:p>
          <w:p w14:paraId="4E7E77F2"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03" w:author="Claus Wendt" w:date="2020-09-01T16:40:00Z">
                  <w:rPr>
                    <w:sz w:val="16"/>
                    <w:szCs w:val="16"/>
                    <w:lang w:val="en-US"/>
                  </w:rPr>
                </w:rPrChange>
              </w:rPr>
            </w:pPr>
            <w:r w:rsidRPr="0068767F">
              <w:rPr>
                <w:sz w:val="16"/>
                <w:szCs w:val="16"/>
                <w:highlight w:val="green"/>
                <w:lang w:val="en-US"/>
                <w:rPrChange w:id="904" w:author="Claus Wendt" w:date="2020-09-01T16:40:00Z">
                  <w:rPr>
                    <w:sz w:val="16"/>
                    <w:szCs w:val="16"/>
                    <w:lang w:val="en-US"/>
                  </w:rPr>
                </w:rPrChange>
              </w:rPr>
              <w:t>Low</w:t>
            </w:r>
          </w:p>
          <w:p w14:paraId="64CC565A"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05" w:author="Claus Wendt" w:date="2020-09-01T16:40:00Z">
                  <w:rPr>
                    <w:sz w:val="16"/>
                    <w:szCs w:val="16"/>
                    <w:lang w:val="en-US"/>
                  </w:rPr>
                </w:rPrChange>
              </w:rPr>
            </w:pPr>
            <w:r w:rsidRPr="0068767F">
              <w:rPr>
                <w:sz w:val="16"/>
                <w:szCs w:val="16"/>
                <w:highlight w:val="green"/>
                <w:lang w:val="en-US"/>
                <w:rPrChange w:id="906" w:author="Claus Wendt" w:date="2020-09-01T16:40:00Z">
                  <w:rPr>
                    <w:sz w:val="16"/>
                    <w:szCs w:val="16"/>
                    <w:lang w:val="en-US"/>
                  </w:rPr>
                </w:rPrChange>
              </w:rPr>
              <w:t>Low</w:t>
            </w:r>
          </w:p>
          <w:p w14:paraId="0E19B9ED"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07" w:author="Claus Wendt" w:date="2020-09-01T16:40:00Z">
                  <w:rPr>
                    <w:sz w:val="16"/>
                    <w:szCs w:val="16"/>
                    <w:lang w:val="en-US"/>
                  </w:rPr>
                </w:rPrChange>
              </w:rPr>
            </w:pPr>
            <w:r w:rsidRPr="0068767F">
              <w:rPr>
                <w:sz w:val="16"/>
                <w:szCs w:val="16"/>
                <w:highlight w:val="green"/>
                <w:lang w:val="en-US"/>
                <w:rPrChange w:id="908" w:author="Claus Wendt" w:date="2020-09-01T16:40:00Z">
                  <w:rPr>
                    <w:sz w:val="16"/>
                    <w:szCs w:val="16"/>
                    <w:lang w:val="en-US"/>
                  </w:rPr>
                </w:rPrChange>
              </w:rPr>
              <w:t>Low</w:t>
            </w:r>
          </w:p>
        </w:tc>
        <w:tc>
          <w:tcPr>
            <w:tcW w:w="992" w:type="dxa"/>
            <w:tcBorders>
              <w:top w:val="single" w:sz="4" w:space="0" w:color="auto"/>
            </w:tcBorders>
            <w:shd w:val="clear" w:color="auto" w:fill="FFFFFF" w:themeFill="background1"/>
            <w:vAlign w:val="center"/>
          </w:tcPr>
          <w:p w14:paraId="0BFE7CE9"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09" w:author="Claus Wendt" w:date="2020-09-01T16:41:00Z">
                  <w:rPr>
                    <w:sz w:val="16"/>
                    <w:szCs w:val="16"/>
                    <w:lang w:val="en-US"/>
                  </w:rPr>
                </w:rPrChange>
              </w:rPr>
            </w:pPr>
          </w:p>
          <w:p w14:paraId="3D0AB8E2"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10" w:author="Claus Wendt" w:date="2020-09-01T16:41:00Z">
                  <w:rPr>
                    <w:sz w:val="16"/>
                    <w:szCs w:val="16"/>
                    <w:lang w:val="en-US"/>
                  </w:rPr>
                </w:rPrChange>
              </w:rPr>
            </w:pPr>
            <w:r w:rsidRPr="0068767F">
              <w:rPr>
                <w:sz w:val="16"/>
                <w:szCs w:val="16"/>
                <w:highlight w:val="green"/>
                <w:lang w:val="en-US"/>
                <w:rPrChange w:id="911" w:author="Claus Wendt" w:date="2020-09-01T16:41:00Z">
                  <w:rPr>
                    <w:sz w:val="16"/>
                    <w:szCs w:val="16"/>
                    <w:lang w:val="en-US"/>
                  </w:rPr>
                </w:rPrChange>
              </w:rPr>
              <w:t>Medium High</w:t>
            </w:r>
          </w:p>
          <w:p w14:paraId="5F637F74"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12" w:author="Claus Wendt" w:date="2020-09-01T16:41:00Z">
                  <w:rPr>
                    <w:sz w:val="16"/>
                    <w:szCs w:val="16"/>
                    <w:lang w:val="en-US"/>
                  </w:rPr>
                </w:rPrChange>
              </w:rPr>
            </w:pPr>
            <w:r w:rsidRPr="0068767F">
              <w:rPr>
                <w:sz w:val="16"/>
                <w:szCs w:val="16"/>
                <w:highlight w:val="green"/>
                <w:lang w:val="en-US"/>
                <w:rPrChange w:id="913" w:author="Claus Wendt" w:date="2020-09-01T16:41:00Z">
                  <w:rPr>
                    <w:sz w:val="16"/>
                    <w:szCs w:val="16"/>
                    <w:lang w:val="en-US"/>
                  </w:rPr>
                </w:rPrChange>
              </w:rPr>
              <w:t>High</w:t>
            </w:r>
          </w:p>
        </w:tc>
        <w:tc>
          <w:tcPr>
            <w:tcW w:w="1092" w:type="dxa"/>
            <w:tcBorders>
              <w:top w:val="single" w:sz="4" w:space="0" w:color="auto"/>
            </w:tcBorders>
            <w:shd w:val="clear" w:color="auto" w:fill="FFFFFF" w:themeFill="background1"/>
            <w:vAlign w:val="center"/>
          </w:tcPr>
          <w:p w14:paraId="071D7EAE"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1917E27"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15A166B4"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BEDB44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tcBorders>
              <w:top w:val="single" w:sz="4" w:space="0" w:color="auto"/>
            </w:tcBorders>
            <w:shd w:val="clear" w:color="auto" w:fill="FFFFFF" w:themeFill="background1"/>
            <w:vAlign w:val="center"/>
          </w:tcPr>
          <w:p w14:paraId="1929B3B4"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14" w:author="Claus Wendt" w:date="2020-09-01T16:41:00Z">
                  <w:rPr>
                    <w:sz w:val="16"/>
                    <w:szCs w:val="16"/>
                    <w:lang w:val="en-US"/>
                  </w:rPr>
                </w:rPrChange>
              </w:rPr>
            </w:pPr>
          </w:p>
          <w:p w14:paraId="6FDFC4F3"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15" w:author="Claus Wendt" w:date="2020-09-01T16:41:00Z">
                  <w:rPr>
                    <w:sz w:val="16"/>
                    <w:szCs w:val="16"/>
                    <w:lang w:val="en-US"/>
                  </w:rPr>
                </w:rPrChange>
              </w:rPr>
            </w:pPr>
            <w:r w:rsidRPr="0068767F">
              <w:rPr>
                <w:sz w:val="16"/>
                <w:szCs w:val="16"/>
                <w:highlight w:val="green"/>
                <w:lang w:val="en-US"/>
                <w:rPrChange w:id="916" w:author="Claus Wendt" w:date="2020-09-01T16:41:00Z">
                  <w:rPr>
                    <w:sz w:val="16"/>
                    <w:szCs w:val="16"/>
                    <w:lang w:val="en-US"/>
                  </w:rPr>
                </w:rPrChange>
              </w:rPr>
              <w:t>High</w:t>
            </w:r>
          </w:p>
          <w:p w14:paraId="76937FD5"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17" w:author="Claus Wendt" w:date="2020-09-01T16:41:00Z">
                  <w:rPr>
                    <w:sz w:val="16"/>
                    <w:szCs w:val="16"/>
                    <w:lang w:val="en-US"/>
                  </w:rPr>
                </w:rPrChange>
              </w:rPr>
            </w:pPr>
            <w:r w:rsidRPr="0068767F">
              <w:rPr>
                <w:sz w:val="16"/>
                <w:szCs w:val="16"/>
                <w:highlight w:val="green"/>
                <w:lang w:val="en-US"/>
                <w:rPrChange w:id="918" w:author="Claus Wendt" w:date="2020-09-01T16:41:00Z">
                  <w:rPr>
                    <w:sz w:val="16"/>
                    <w:szCs w:val="16"/>
                    <w:lang w:val="en-US"/>
                  </w:rPr>
                </w:rPrChange>
              </w:rPr>
              <w:t>High</w:t>
            </w:r>
          </w:p>
          <w:p w14:paraId="139BFB67"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19" w:author="Claus Wendt" w:date="2020-09-01T16:41:00Z">
                  <w:rPr>
                    <w:sz w:val="16"/>
                    <w:szCs w:val="16"/>
                    <w:lang w:val="en-US"/>
                  </w:rPr>
                </w:rPrChange>
              </w:rPr>
            </w:pPr>
            <w:r w:rsidRPr="0068767F">
              <w:rPr>
                <w:sz w:val="16"/>
                <w:szCs w:val="16"/>
                <w:highlight w:val="green"/>
                <w:lang w:val="en-US"/>
                <w:rPrChange w:id="920" w:author="Claus Wendt" w:date="2020-09-01T16:41:00Z">
                  <w:rPr>
                    <w:sz w:val="16"/>
                    <w:szCs w:val="16"/>
                    <w:lang w:val="en-US"/>
                  </w:rPr>
                </w:rPrChange>
              </w:rPr>
              <w:t>High</w:t>
            </w:r>
          </w:p>
        </w:tc>
        <w:tc>
          <w:tcPr>
            <w:tcW w:w="885" w:type="dxa"/>
            <w:tcBorders>
              <w:top w:val="single" w:sz="4" w:space="0" w:color="auto"/>
            </w:tcBorders>
            <w:shd w:val="clear" w:color="auto" w:fill="FFFFFF" w:themeFill="background1"/>
            <w:vAlign w:val="center"/>
          </w:tcPr>
          <w:p w14:paraId="62085CFB"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21" w:author="Claus Wendt" w:date="2020-09-01T16:41:00Z">
                  <w:rPr>
                    <w:sz w:val="16"/>
                    <w:szCs w:val="16"/>
                    <w:lang w:val="en-US"/>
                  </w:rPr>
                </w:rPrChange>
              </w:rPr>
            </w:pPr>
          </w:p>
          <w:p w14:paraId="75E3FCB8"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22" w:author="Claus Wendt" w:date="2020-09-01T16:41:00Z">
                  <w:rPr>
                    <w:sz w:val="16"/>
                    <w:szCs w:val="16"/>
                    <w:lang w:val="en-US"/>
                  </w:rPr>
                </w:rPrChange>
              </w:rPr>
            </w:pPr>
            <w:r w:rsidRPr="0068767F">
              <w:rPr>
                <w:sz w:val="16"/>
                <w:szCs w:val="16"/>
                <w:highlight w:val="green"/>
                <w:lang w:val="en-US"/>
                <w:rPrChange w:id="923" w:author="Claus Wendt" w:date="2020-09-01T16:41:00Z">
                  <w:rPr>
                    <w:sz w:val="16"/>
                    <w:szCs w:val="16"/>
                    <w:lang w:val="en-US"/>
                  </w:rPr>
                </w:rPrChange>
              </w:rPr>
              <w:t>Medium</w:t>
            </w:r>
          </w:p>
          <w:p w14:paraId="4663227E"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24" w:author="Claus Wendt" w:date="2020-09-01T16:41:00Z">
                  <w:rPr>
                    <w:sz w:val="16"/>
                    <w:szCs w:val="16"/>
                    <w:lang w:val="en-US"/>
                  </w:rPr>
                </w:rPrChange>
              </w:rPr>
            </w:pPr>
            <w:r w:rsidRPr="0068767F">
              <w:rPr>
                <w:sz w:val="16"/>
                <w:szCs w:val="16"/>
                <w:highlight w:val="green"/>
                <w:lang w:val="en-US"/>
                <w:rPrChange w:id="925" w:author="Claus Wendt" w:date="2020-09-01T16:41:00Z">
                  <w:rPr>
                    <w:sz w:val="16"/>
                    <w:szCs w:val="16"/>
                    <w:lang w:val="en-US"/>
                  </w:rPr>
                </w:rPrChange>
              </w:rPr>
              <w:t>Low</w:t>
            </w:r>
          </w:p>
          <w:p w14:paraId="642F1B28"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26" w:author="Claus Wendt" w:date="2020-09-01T16:41:00Z">
                  <w:rPr>
                    <w:sz w:val="16"/>
                    <w:szCs w:val="16"/>
                    <w:lang w:val="en-US"/>
                  </w:rPr>
                </w:rPrChange>
              </w:rPr>
            </w:pPr>
            <w:r w:rsidRPr="0068767F">
              <w:rPr>
                <w:sz w:val="16"/>
                <w:szCs w:val="16"/>
                <w:highlight w:val="green"/>
                <w:lang w:val="en-US"/>
                <w:rPrChange w:id="927" w:author="Claus Wendt" w:date="2020-09-01T16:41:00Z">
                  <w:rPr>
                    <w:sz w:val="16"/>
                    <w:szCs w:val="16"/>
                    <w:lang w:val="en-US"/>
                  </w:rPr>
                </w:rPrChange>
              </w:rPr>
              <w:t>Medium</w:t>
            </w:r>
          </w:p>
        </w:tc>
        <w:tc>
          <w:tcPr>
            <w:tcW w:w="1134" w:type="dxa"/>
            <w:tcBorders>
              <w:top w:val="single" w:sz="4" w:space="0" w:color="auto"/>
            </w:tcBorders>
            <w:shd w:val="clear" w:color="auto" w:fill="FFFFFF" w:themeFill="background1"/>
            <w:vAlign w:val="center"/>
          </w:tcPr>
          <w:p w14:paraId="7E31B022"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33F0A0D"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34717EBF"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0118400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1" w:type="dxa"/>
            <w:tcBorders>
              <w:top w:val="single" w:sz="4" w:space="0" w:color="auto"/>
            </w:tcBorders>
            <w:shd w:val="clear" w:color="auto" w:fill="FFFFFF" w:themeFill="background1"/>
            <w:vAlign w:val="center"/>
          </w:tcPr>
          <w:p w14:paraId="1A5E0452"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28" w:author="Claus Wendt" w:date="2020-09-01T16:42:00Z">
                  <w:rPr>
                    <w:sz w:val="16"/>
                    <w:szCs w:val="16"/>
                    <w:lang w:val="en-US"/>
                  </w:rPr>
                </w:rPrChange>
              </w:rPr>
            </w:pPr>
          </w:p>
          <w:p w14:paraId="23D89037"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29" w:author="Claus Wendt" w:date="2020-09-01T16:42:00Z">
                  <w:rPr>
                    <w:sz w:val="16"/>
                    <w:szCs w:val="16"/>
                    <w:lang w:val="en-US"/>
                  </w:rPr>
                </w:rPrChange>
              </w:rPr>
            </w:pPr>
            <w:r w:rsidRPr="0068767F">
              <w:rPr>
                <w:sz w:val="16"/>
                <w:szCs w:val="16"/>
                <w:highlight w:val="green"/>
                <w:lang w:val="en-US"/>
                <w:rPrChange w:id="930" w:author="Claus Wendt" w:date="2020-09-01T16:42:00Z">
                  <w:rPr>
                    <w:sz w:val="16"/>
                    <w:szCs w:val="16"/>
                    <w:lang w:val="en-US"/>
                  </w:rPr>
                </w:rPrChange>
              </w:rPr>
              <w:t>Medium</w:t>
            </w:r>
          </w:p>
          <w:p w14:paraId="46214577"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31" w:author="Claus Wendt" w:date="2020-09-01T16:42:00Z">
                  <w:rPr>
                    <w:sz w:val="16"/>
                    <w:szCs w:val="16"/>
                    <w:lang w:val="en-US"/>
                  </w:rPr>
                </w:rPrChange>
              </w:rPr>
            </w:pPr>
            <w:r w:rsidRPr="0068767F">
              <w:rPr>
                <w:sz w:val="16"/>
                <w:szCs w:val="16"/>
                <w:highlight w:val="green"/>
                <w:lang w:val="en-US"/>
                <w:rPrChange w:id="932" w:author="Claus Wendt" w:date="2020-09-01T16:42:00Z">
                  <w:rPr>
                    <w:sz w:val="16"/>
                    <w:szCs w:val="16"/>
                    <w:lang w:val="en-US"/>
                  </w:rPr>
                </w:rPrChange>
              </w:rPr>
              <w:t>High</w:t>
            </w:r>
          </w:p>
          <w:p w14:paraId="0572C043"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33" w:author="Claus Wendt" w:date="2020-09-01T16:42:00Z">
                  <w:rPr>
                    <w:sz w:val="16"/>
                    <w:szCs w:val="16"/>
                    <w:lang w:val="en-US"/>
                  </w:rPr>
                </w:rPrChange>
              </w:rPr>
            </w:pPr>
            <w:r w:rsidRPr="0068767F">
              <w:rPr>
                <w:sz w:val="16"/>
                <w:szCs w:val="16"/>
                <w:highlight w:val="green"/>
                <w:lang w:val="en-US"/>
                <w:rPrChange w:id="934" w:author="Claus Wendt" w:date="2020-09-01T16:42:00Z">
                  <w:rPr>
                    <w:sz w:val="16"/>
                    <w:szCs w:val="16"/>
                    <w:lang w:val="en-US"/>
                  </w:rPr>
                </w:rPrChange>
              </w:rPr>
              <w:t>High</w:t>
            </w:r>
          </w:p>
        </w:tc>
        <w:tc>
          <w:tcPr>
            <w:tcW w:w="851" w:type="dxa"/>
            <w:tcBorders>
              <w:top w:val="single" w:sz="4" w:space="0" w:color="auto"/>
            </w:tcBorders>
            <w:shd w:val="clear" w:color="auto" w:fill="FFFFFF" w:themeFill="background1"/>
            <w:vAlign w:val="center"/>
          </w:tcPr>
          <w:p w14:paraId="1E4673DA"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35" w:author="Claus Wendt" w:date="2020-09-01T16:42:00Z">
                  <w:rPr>
                    <w:sz w:val="16"/>
                    <w:szCs w:val="16"/>
                    <w:lang w:val="en-US"/>
                  </w:rPr>
                </w:rPrChange>
              </w:rPr>
            </w:pPr>
          </w:p>
          <w:p w14:paraId="0FD73DCD"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36" w:author="Claus Wendt" w:date="2020-09-01T16:42:00Z">
                  <w:rPr>
                    <w:sz w:val="16"/>
                    <w:szCs w:val="16"/>
                    <w:lang w:val="en-US"/>
                  </w:rPr>
                </w:rPrChange>
              </w:rPr>
            </w:pPr>
            <w:r w:rsidRPr="0068767F">
              <w:rPr>
                <w:sz w:val="16"/>
                <w:szCs w:val="16"/>
                <w:highlight w:val="green"/>
                <w:lang w:val="en-US"/>
                <w:rPrChange w:id="937" w:author="Claus Wendt" w:date="2020-09-01T16:42:00Z">
                  <w:rPr>
                    <w:sz w:val="16"/>
                    <w:szCs w:val="16"/>
                    <w:lang w:val="en-US"/>
                  </w:rPr>
                </w:rPrChange>
              </w:rPr>
              <w:t>Low</w:t>
            </w:r>
          </w:p>
          <w:p w14:paraId="4F6A9F83"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38" w:author="Claus Wendt" w:date="2020-09-01T16:42:00Z">
                  <w:rPr>
                    <w:sz w:val="16"/>
                    <w:szCs w:val="16"/>
                    <w:lang w:val="en-US"/>
                  </w:rPr>
                </w:rPrChange>
              </w:rPr>
            </w:pPr>
            <w:r w:rsidRPr="0068767F">
              <w:rPr>
                <w:sz w:val="16"/>
                <w:szCs w:val="16"/>
                <w:highlight w:val="green"/>
                <w:lang w:val="en-US"/>
                <w:rPrChange w:id="939" w:author="Claus Wendt" w:date="2020-09-01T16:42:00Z">
                  <w:rPr>
                    <w:sz w:val="16"/>
                    <w:szCs w:val="16"/>
                    <w:lang w:val="en-US"/>
                  </w:rPr>
                </w:rPrChange>
              </w:rPr>
              <w:t>Medium</w:t>
            </w:r>
          </w:p>
          <w:p w14:paraId="48764DB7"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40" w:author="Claus Wendt" w:date="2020-09-01T16:42:00Z">
                  <w:rPr>
                    <w:sz w:val="16"/>
                    <w:szCs w:val="16"/>
                    <w:lang w:val="en-US"/>
                  </w:rPr>
                </w:rPrChange>
              </w:rPr>
            </w:pPr>
            <w:r w:rsidRPr="0068767F">
              <w:rPr>
                <w:sz w:val="16"/>
                <w:szCs w:val="16"/>
                <w:highlight w:val="green"/>
                <w:lang w:val="en-US"/>
                <w:rPrChange w:id="941" w:author="Claus Wendt" w:date="2020-09-01T16:42:00Z">
                  <w:rPr>
                    <w:sz w:val="16"/>
                    <w:szCs w:val="16"/>
                    <w:lang w:val="en-US"/>
                  </w:rPr>
                </w:rPrChange>
              </w:rPr>
              <w:t>Medium</w:t>
            </w:r>
          </w:p>
        </w:tc>
      </w:tr>
      <w:tr w:rsidR="00BA6E5E" w:rsidRPr="007C5A34" w14:paraId="5B783712"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0F128F0"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Public-Private Mix</w:t>
            </w:r>
          </w:p>
          <w:p w14:paraId="5EBC4D30"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PEXPND</w:t>
            </w:r>
          </w:p>
          <w:p w14:paraId="78EA07A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CASH</w:t>
            </w:r>
          </w:p>
        </w:tc>
        <w:tc>
          <w:tcPr>
            <w:tcW w:w="1134" w:type="dxa"/>
            <w:shd w:val="clear" w:color="auto" w:fill="FFFFFF" w:themeFill="background1"/>
            <w:vAlign w:val="center"/>
          </w:tcPr>
          <w:p w14:paraId="453443A5"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42" w:author="Claus Wendt" w:date="2020-09-01T16:40:00Z">
                  <w:rPr>
                    <w:sz w:val="16"/>
                    <w:szCs w:val="16"/>
                    <w:lang w:val="en-US"/>
                  </w:rPr>
                </w:rPrChange>
              </w:rPr>
            </w:pPr>
          </w:p>
          <w:p w14:paraId="0113F0C7"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43" w:author="Claus Wendt" w:date="2020-09-01T16:40:00Z">
                  <w:rPr>
                    <w:sz w:val="16"/>
                    <w:szCs w:val="16"/>
                    <w:lang w:val="en-US"/>
                  </w:rPr>
                </w:rPrChange>
              </w:rPr>
            </w:pPr>
            <w:r w:rsidRPr="0068767F">
              <w:rPr>
                <w:sz w:val="16"/>
                <w:szCs w:val="16"/>
                <w:highlight w:val="green"/>
                <w:lang w:val="en-US"/>
                <w:rPrChange w:id="944" w:author="Claus Wendt" w:date="2020-09-01T16:40:00Z">
                  <w:rPr>
                    <w:sz w:val="16"/>
                    <w:szCs w:val="16"/>
                    <w:lang w:val="en-US"/>
                  </w:rPr>
                </w:rPrChange>
              </w:rPr>
              <w:t>Low</w:t>
            </w:r>
          </w:p>
          <w:p w14:paraId="7508C1FB"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45" w:author="Claus Wendt" w:date="2020-09-01T16:40:00Z">
                  <w:rPr>
                    <w:sz w:val="16"/>
                    <w:szCs w:val="16"/>
                    <w:lang w:val="en-US"/>
                  </w:rPr>
                </w:rPrChange>
              </w:rPr>
            </w:pPr>
            <w:r w:rsidRPr="0068767F">
              <w:rPr>
                <w:sz w:val="16"/>
                <w:szCs w:val="16"/>
                <w:highlight w:val="green"/>
                <w:lang w:val="en-US"/>
                <w:rPrChange w:id="946" w:author="Claus Wendt" w:date="2020-09-01T16:40:00Z">
                  <w:rPr>
                    <w:sz w:val="16"/>
                    <w:szCs w:val="16"/>
                    <w:lang w:val="en-US"/>
                  </w:rPr>
                </w:rPrChange>
              </w:rPr>
              <w:t>Medium</w:t>
            </w:r>
          </w:p>
        </w:tc>
        <w:tc>
          <w:tcPr>
            <w:tcW w:w="992" w:type="dxa"/>
            <w:shd w:val="clear" w:color="auto" w:fill="FFFFFF" w:themeFill="background1"/>
            <w:vAlign w:val="center"/>
          </w:tcPr>
          <w:p w14:paraId="6C06A328"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47" w:author="Claus Wendt" w:date="2020-09-01T16:41:00Z">
                  <w:rPr>
                    <w:sz w:val="16"/>
                    <w:szCs w:val="16"/>
                    <w:lang w:val="en-US"/>
                  </w:rPr>
                </w:rPrChange>
              </w:rPr>
            </w:pPr>
          </w:p>
          <w:p w14:paraId="55AE2D57"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48" w:author="Claus Wendt" w:date="2020-09-01T16:41:00Z">
                  <w:rPr>
                    <w:sz w:val="16"/>
                    <w:szCs w:val="16"/>
                    <w:lang w:val="en-US"/>
                  </w:rPr>
                </w:rPrChange>
              </w:rPr>
            </w:pPr>
            <w:r w:rsidRPr="0068767F">
              <w:rPr>
                <w:sz w:val="16"/>
                <w:szCs w:val="16"/>
                <w:highlight w:val="green"/>
                <w:lang w:val="en-US"/>
                <w:rPrChange w:id="949" w:author="Claus Wendt" w:date="2020-09-01T16:41:00Z">
                  <w:rPr>
                    <w:sz w:val="16"/>
                    <w:szCs w:val="16"/>
                    <w:lang w:val="en-US"/>
                  </w:rPr>
                </w:rPrChange>
              </w:rPr>
              <w:t>High</w:t>
            </w:r>
          </w:p>
          <w:p w14:paraId="160E4D88"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50" w:author="Claus Wendt" w:date="2020-09-01T16:41:00Z">
                  <w:rPr>
                    <w:sz w:val="16"/>
                    <w:szCs w:val="16"/>
                    <w:lang w:val="en-US"/>
                  </w:rPr>
                </w:rPrChange>
              </w:rPr>
            </w:pPr>
            <w:r w:rsidRPr="0068767F">
              <w:rPr>
                <w:sz w:val="16"/>
                <w:szCs w:val="16"/>
                <w:highlight w:val="green"/>
                <w:lang w:val="en-US"/>
                <w:rPrChange w:id="951" w:author="Claus Wendt" w:date="2020-09-01T16:41:00Z">
                  <w:rPr>
                    <w:sz w:val="16"/>
                    <w:szCs w:val="16"/>
                    <w:lang w:val="en-US"/>
                  </w:rPr>
                </w:rPrChange>
              </w:rPr>
              <w:t>Medium</w:t>
            </w:r>
          </w:p>
        </w:tc>
        <w:tc>
          <w:tcPr>
            <w:tcW w:w="1092" w:type="dxa"/>
            <w:shd w:val="clear" w:color="auto" w:fill="FFFFFF" w:themeFill="background1"/>
            <w:vAlign w:val="center"/>
          </w:tcPr>
          <w:p w14:paraId="3DC1159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667B7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7D9AE80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3AC555E6"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52" w:author="Claus Wendt" w:date="2020-09-01T16:41:00Z">
                  <w:rPr>
                    <w:sz w:val="16"/>
                    <w:szCs w:val="16"/>
                    <w:lang w:val="en-US"/>
                  </w:rPr>
                </w:rPrChange>
              </w:rPr>
            </w:pPr>
          </w:p>
          <w:p w14:paraId="3F7D394A"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53" w:author="Claus Wendt" w:date="2020-09-01T16:41:00Z">
                  <w:rPr>
                    <w:sz w:val="16"/>
                    <w:szCs w:val="16"/>
                    <w:lang w:val="en-US"/>
                  </w:rPr>
                </w:rPrChange>
              </w:rPr>
            </w:pPr>
            <w:r w:rsidRPr="0068767F">
              <w:rPr>
                <w:sz w:val="16"/>
                <w:szCs w:val="16"/>
                <w:highlight w:val="green"/>
                <w:lang w:val="en-US"/>
                <w:rPrChange w:id="954" w:author="Claus Wendt" w:date="2020-09-01T16:41:00Z">
                  <w:rPr>
                    <w:sz w:val="16"/>
                    <w:szCs w:val="16"/>
                    <w:lang w:val="en-US"/>
                  </w:rPr>
                </w:rPrChange>
              </w:rPr>
              <w:t>Medium</w:t>
            </w:r>
          </w:p>
          <w:p w14:paraId="420B9277"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55" w:author="Claus Wendt" w:date="2020-09-01T16:41:00Z">
                  <w:rPr>
                    <w:sz w:val="16"/>
                    <w:szCs w:val="16"/>
                    <w:lang w:val="en-US"/>
                  </w:rPr>
                </w:rPrChange>
              </w:rPr>
            </w:pPr>
            <w:r w:rsidRPr="0068767F">
              <w:rPr>
                <w:sz w:val="16"/>
                <w:szCs w:val="16"/>
                <w:highlight w:val="green"/>
                <w:lang w:val="en-US"/>
                <w:rPrChange w:id="956" w:author="Claus Wendt" w:date="2020-09-01T16:41:00Z">
                  <w:rPr>
                    <w:sz w:val="16"/>
                    <w:szCs w:val="16"/>
                    <w:lang w:val="en-US"/>
                  </w:rPr>
                </w:rPrChange>
              </w:rPr>
              <w:t>Low</w:t>
            </w:r>
          </w:p>
        </w:tc>
        <w:tc>
          <w:tcPr>
            <w:tcW w:w="885" w:type="dxa"/>
            <w:shd w:val="clear" w:color="auto" w:fill="FFFFFF" w:themeFill="background1"/>
            <w:vAlign w:val="center"/>
          </w:tcPr>
          <w:p w14:paraId="50FEBD1D"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57" w:author="Claus Wendt" w:date="2020-09-01T16:41:00Z">
                  <w:rPr>
                    <w:sz w:val="16"/>
                    <w:szCs w:val="16"/>
                    <w:lang w:val="en-US"/>
                  </w:rPr>
                </w:rPrChange>
              </w:rPr>
            </w:pPr>
          </w:p>
          <w:p w14:paraId="57A9F23A"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58" w:author="Claus Wendt" w:date="2020-09-01T16:41:00Z">
                  <w:rPr>
                    <w:sz w:val="16"/>
                    <w:szCs w:val="16"/>
                    <w:lang w:val="en-US"/>
                  </w:rPr>
                </w:rPrChange>
              </w:rPr>
            </w:pPr>
            <w:r w:rsidRPr="0068767F">
              <w:rPr>
                <w:sz w:val="16"/>
                <w:szCs w:val="16"/>
                <w:highlight w:val="green"/>
                <w:lang w:val="en-US"/>
                <w:rPrChange w:id="959" w:author="Claus Wendt" w:date="2020-09-01T16:41:00Z">
                  <w:rPr>
                    <w:sz w:val="16"/>
                    <w:szCs w:val="16"/>
                    <w:lang w:val="en-US"/>
                  </w:rPr>
                </w:rPrChange>
              </w:rPr>
              <w:t>Medium</w:t>
            </w:r>
          </w:p>
          <w:p w14:paraId="2DBE7C1B"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60" w:author="Claus Wendt" w:date="2020-09-01T16:41:00Z">
                  <w:rPr>
                    <w:sz w:val="16"/>
                    <w:szCs w:val="16"/>
                    <w:lang w:val="en-US"/>
                  </w:rPr>
                </w:rPrChange>
              </w:rPr>
            </w:pPr>
            <w:r w:rsidRPr="0068767F">
              <w:rPr>
                <w:sz w:val="16"/>
                <w:szCs w:val="16"/>
                <w:highlight w:val="green"/>
                <w:lang w:val="en-US"/>
                <w:rPrChange w:id="961" w:author="Claus Wendt" w:date="2020-09-01T16:41:00Z">
                  <w:rPr>
                    <w:sz w:val="16"/>
                    <w:szCs w:val="16"/>
                    <w:lang w:val="en-US"/>
                  </w:rPr>
                </w:rPrChange>
              </w:rPr>
              <w:t>Low</w:t>
            </w:r>
          </w:p>
        </w:tc>
        <w:tc>
          <w:tcPr>
            <w:tcW w:w="1134" w:type="dxa"/>
            <w:shd w:val="clear" w:color="auto" w:fill="FFFFFF" w:themeFill="background1"/>
            <w:vAlign w:val="center"/>
          </w:tcPr>
          <w:p w14:paraId="7FABD3E6"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DED1251"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0AE49FB2"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1" w:type="dxa"/>
            <w:shd w:val="clear" w:color="auto" w:fill="FFFFFF" w:themeFill="background1"/>
            <w:vAlign w:val="center"/>
          </w:tcPr>
          <w:p w14:paraId="7FCF2349"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62" w:author="Claus Wendt" w:date="2020-09-01T16:42:00Z">
                  <w:rPr>
                    <w:sz w:val="16"/>
                    <w:szCs w:val="16"/>
                    <w:lang w:val="en-US"/>
                  </w:rPr>
                </w:rPrChange>
              </w:rPr>
            </w:pPr>
          </w:p>
          <w:p w14:paraId="4889AD7E"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63" w:author="Claus Wendt" w:date="2020-09-01T16:42:00Z">
                  <w:rPr>
                    <w:sz w:val="16"/>
                    <w:szCs w:val="16"/>
                    <w:lang w:val="en-US"/>
                  </w:rPr>
                </w:rPrChange>
              </w:rPr>
            </w:pPr>
            <w:r w:rsidRPr="0068767F">
              <w:rPr>
                <w:sz w:val="16"/>
                <w:szCs w:val="16"/>
                <w:highlight w:val="green"/>
                <w:lang w:val="en-US"/>
                <w:rPrChange w:id="964" w:author="Claus Wendt" w:date="2020-09-01T16:42:00Z">
                  <w:rPr>
                    <w:sz w:val="16"/>
                    <w:szCs w:val="16"/>
                    <w:lang w:val="en-US"/>
                  </w:rPr>
                </w:rPrChange>
              </w:rPr>
              <w:t>Medium</w:t>
            </w:r>
          </w:p>
          <w:p w14:paraId="64D18BEB"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65" w:author="Claus Wendt" w:date="2020-09-01T16:42:00Z">
                  <w:rPr>
                    <w:sz w:val="16"/>
                    <w:szCs w:val="16"/>
                    <w:lang w:val="en-US"/>
                  </w:rPr>
                </w:rPrChange>
              </w:rPr>
            </w:pPr>
            <w:r w:rsidRPr="0068767F">
              <w:rPr>
                <w:sz w:val="16"/>
                <w:szCs w:val="16"/>
                <w:highlight w:val="green"/>
                <w:lang w:val="en-US"/>
                <w:rPrChange w:id="966" w:author="Claus Wendt" w:date="2020-09-01T16:42:00Z">
                  <w:rPr>
                    <w:sz w:val="16"/>
                    <w:szCs w:val="16"/>
                    <w:lang w:val="en-US"/>
                  </w:rPr>
                </w:rPrChange>
              </w:rPr>
              <w:t>High</w:t>
            </w:r>
          </w:p>
        </w:tc>
        <w:tc>
          <w:tcPr>
            <w:tcW w:w="851" w:type="dxa"/>
            <w:shd w:val="clear" w:color="auto" w:fill="FFFFFF" w:themeFill="background1"/>
            <w:vAlign w:val="center"/>
          </w:tcPr>
          <w:p w14:paraId="55F1ABB5"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67" w:author="Claus Wendt" w:date="2020-09-01T16:42:00Z">
                  <w:rPr>
                    <w:sz w:val="16"/>
                    <w:szCs w:val="16"/>
                    <w:lang w:val="en-US"/>
                  </w:rPr>
                </w:rPrChange>
              </w:rPr>
            </w:pPr>
          </w:p>
          <w:p w14:paraId="335529D4"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68" w:author="Claus Wendt" w:date="2020-09-01T16:42:00Z">
                  <w:rPr>
                    <w:sz w:val="16"/>
                    <w:szCs w:val="16"/>
                    <w:lang w:val="en-US"/>
                  </w:rPr>
                </w:rPrChange>
              </w:rPr>
            </w:pPr>
            <w:r w:rsidRPr="0068767F">
              <w:rPr>
                <w:sz w:val="16"/>
                <w:szCs w:val="16"/>
                <w:highlight w:val="green"/>
                <w:lang w:val="en-US"/>
                <w:rPrChange w:id="969" w:author="Claus Wendt" w:date="2020-09-01T16:42:00Z">
                  <w:rPr>
                    <w:sz w:val="16"/>
                    <w:szCs w:val="16"/>
                    <w:lang w:val="en-US"/>
                  </w:rPr>
                </w:rPrChange>
              </w:rPr>
              <w:t>High</w:t>
            </w:r>
          </w:p>
          <w:p w14:paraId="65327325"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70" w:author="Claus Wendt" w:date="2020-09-01T16:42:00Z">
                  <w:rPr>
                    <w:sz w:val="16"/>
                    <w:szCs w:val="16"/>
                    <w:lang w:val="en-US"/>
                  </w:rPr>
                </w:rPrChange>
              </w:rPr>
            </w:pPr>
            <w:r w:rsidRPr="0068767F">
              <w:rPr>
                <w:sz w:val="16"/>
                <w:szCs w:val="16"/>
                <w:highlight w:val="green"/>
                <w:lang w:val="en-US"/>
                <w:rPrChange w:id="971" w:author="Claus Wendt" w:date="2020-09-01T16:42:00Z">
                  <w:rPr>
                    <w:sz w:val="16"/>
                    <w:szCs w:val="16"/>
                    <w:lang w:val="en-US"/>
                  </w:rPr>
                </w:rPrChange>
              </w:rPr>
              <w:t>Medium</w:t>
            </w:r>
          </w:p>
        </w:tc>
      </w:tr>
      <w:tr w:rsidR="00BA6E5E" w:rsidRPr="007C5A34" w14:paraId="59A11155"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DE58535"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Access Regulation</w:t>
            </w:r>
          </w:p>
          <w:p w14:paraId="593409A9"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CIDX</w:t>
            </w:r>
          </w:p>
          <w:p w14:paraId="3C63763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MTAB</w:t>
            </w:r>
          </w:p>
        </w:tc>
        <w:tc>
          <w:tcPr>
            <w:tcW w:w="1134" w:type="dxa"/>
            <w:shd w:val="clear" w:color="auto" w:fill="FFFFFF" w:themeFill="background1"/>
            <w:vAlign w:val="center"/>
          </w:tcPr>
          <w:p w14:paraId="4EBA929D"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72" w:author="Claus Wendt" w:date="2020-09-01T16:40:00Z">
                  <w:rPr>
                    <w:sz w:val="16"/>
                    <w:szCs w:val="16"/>
                    <w:lang w:val="en-US"/>
                  </w:rPr>
                </w:rPrChange>
              </w:rPr>
            </w:pPr>
            <w:r w:rsidRPr="0068767F">
              <w:rPr>
                <w:sz w:val="16"/>
                <w:szCs w:val="16"/>
                <w:highlight w:val="green"/>
                <w:lang w:val="en-US"/>
                <w:rPrChange w:id="973" w:author="Claus Wendt" w:date="2020-09-01T16:40:00Z">
                  <w:rPr>
                    <w:sz w:val="16"/>
                    <w:szCs w:val="16"/>
                    <w:lang w:val="en-US"/>
                  </w:rPr>
                </w:rPrChange>
              </w:rPr>
              <w:t>Low</w:t>
            </w:r>
          </w:p>
          <w:p w14:paraId="66977630"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74" w:author="Claus Wendt" w:date="2020-09-01T16:40:00Z">
                  <w:rPr>
                    <w:sz w:val="16"/>
                    <w:szCs w:val="16"/>
                    <w:lang w:val="en-US"/>
                  </w:rPr>
                </w:rPrChange>
              </w:rPr>
            </w:pPr>
            <w:r w:rsidRPr="0068767F">
              <w:rPr>
                <w:sz w:val="16"/>
                <w:szCs w:val="16"/>
                <w:highlight w:val="green"/>
                <w:lang w:val="en-US"/>
                <w:rPrChange w:id="975" w:author="Claus Wendt" w:date="2020-09-01T16:40:00Z">
                  <w:rPr>
                    <w:sz w:val="16"/>
                    <w:szCs w:val="16"/>
                    <w:lang w:val="en-US"/>
                  </w:rPr>
                </w:rPrChange>
              </w:rPr>
              <w:t>Low</w:t>
            </w:r>
          </w:p>
        </w:tc>
        <w:tc>
          <w:tcPr>
            <w:tcW w:w="992" w:type="dxa"/>
            <w:shd w:val="clear" w:color="auto" w:fill="FFFFFF" w:themeFill="background1"/>
            <w:vAlign w:val="center"/>
          </w:tcPr>
          <w:p w14:paraId="5B9DF184"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76" w:author="Claus Wendt" w:date="2020-09-01T16:41:00Z">
                  <w:rPr>
                    <w:sz w:val="16"/>
                    <w:szCs w:val="16"/>
                    <w:lang w:val="en-US"/>
                  </w:rPr>
                </w:rPrChange>
              </w:rPr>
            </w:pPr>
            <w:r w:rsidRPr="0068767F">
              <w:rPr>
                <w:sz w:val="16"/>
                <w:szCs w:val="16"/>
                <w:highlight w:val="green"/>
                <w:lang w:val="en-US"/>
                <w:rPrChange w:id="977" w:author="Claus Wendt" w:date="2020-09-01T16:41:00Z">
                  <w:rPr>
                    <w:sz w:val="16"/>
                    <w:szCs w:val="16"/>
                    <w:lang w:val="en-US"/>
                  </w:rPr>
                </w:rPrChange>
              </w:rPr>
              <w:t>Low</w:t>
            </w:r>
          </w:p>
          <w:p w14:paraId="55474C3D"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78" w:author="Claus Wendt" w:date="2020-09-01T16:41:00Z">
                  <w:rPr>
                    <w:sz w:val="16"/>
                    <w:szCs w:val="16"/>
                    <w:lang w:val="en-US"/>
                  </w:rPr>
                </w:rPrChange>
              </w:rPr>
            </w:pPr>
            <w:r w:rsidRPr="0068767F">
              <w:rPr>
                <w:sz w:val="16"/>
                <w:szCs w:val="16"/>
                <w:highlight w:val="green"/>
                <w:lang w:val="en-US"/>
                <w:rPrChange w:id="979" w:author="Claus Wendt" w:date="2020-09-01T16:41:00Z">
                  <w:rPr>
                    <w:sz w:val="16"/>
                    <w:szCs w:val="16"/>
                    <w:lang w:val="en-US"/>
                  </w:rPr>
                </w:rPrChange>
              </w:rPr>
              <w:t>Low</w:t>
            </w:r>
          </w:p>
        </w:tc>
        <w:tc>
          <w:tcPr>
            <w:tcW w:w="1092" w:type="dxa"/>
            <w:shd w:val="clear" w:color="auto" w:fill="FFFFFF" w:themeFill="background1"/>
            <w:vAlign w:val="center"/>
          </w:tcPr>
          <w:p w14:paraId="2B44A098"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02D1B84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4297DD41"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80" w:author="Claus Wendt" w:date="2020-09-01T16:41:00Z">
                  <w:rPr>
                    <w:sz w:val="16"/>
                    <w:szCs w:val="16"/>
                    <w:lang w:val="en-US"/>
                  </w:rPr>
                </w:rPrChange>
              </w:rPr>
            </w:pPr>
            <w:r w:rsidRPr="0068767F">
              <w:rPr>
                <w:sz w:val="16"/>
                <w:szCs w:val="16"/>
                <w:highlight w:val="green"/>
                <w:lang w:val="en-US"/>
                <w:rPrChange w:id="981" w:author="Claus Wendt" w:date="2020-09-01T16:41:00Z">
                  <w:rPr>
                    <w:sz w:val="16"/>
                    <w:szCs w:val="16"/>
                    <w:lang w:val="en-US"/>
                  </w:rPr>
                </w:rPrChange>
              </w:rPr>
              <w:t>High</w:t>
            </w:r>
          </w:p>
          <w:p w14:paraId="570FCF72"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82" w:author="Claus Wendt" w:date="2020-09-01T16:41:00Z">
                  <w:rPr>
                    <w:sz w:val="16"/>
                    <w:szCs w:val="16"/>
                    <w:lang w:val="en-US"/>
                  </w:rPr>
                </w:rPrChange>
              </w:rPr>
            </w:pPr>
            <w:r w:rsidRPr="0068767F">
              <w:rPr>
                <w:sz w:val="16"/>
                <w:szCs w:val="16"/>
                <w:highlight w:val="green"/>
                <w:lang w:val="en-US"/>
                <w:rPrChange w:id="983" w:author="Claus Wendt" w:date="2020-09-01T16:41:00Z">
                  <w:rPr>
                    <w:sz w:val="16"/>
                    <w:szCs w:val="16"/>
                    <w:lang w:val="en-US"/>
                  </w:rPr>
                </w:rPrChange>
              </w:rPr>
              <w:t>Low</w:t>
            </w:r>
          </w:p>
        </w:tc>
        <w:tc>
          <w:tcPr>
            <w:tcW w:w="885" w:type="dxa"/>
            <w:shd w:val="clear" w:color="auto" w:fill="FFFFFF" w:themeFill="background1"/>
            <w:vAlign w:val="center"/>
          </w:tcPr>
          <w:p w14:paraId="1496282D"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84" w:author="Claus Wendt" w:date="2020-09-01T16:41:00Z">
                  <w:rPr>
                    <w:sz w:val="16"/>
                    <w:szCs w:val="16"/>
                    <w:lang w:val="en-US"/>
                  </w:rPr>
                </w:rPrChange>
              </w:rPr>
            </w:pPr>
            <w:r w:rsidRPr="0068767F">
              <w:rPr>
                <w:sz w:val="16"/>
                <w:szCs w:val="16"/>
                <w:highlight w:val="green"/>
                <w:lang w:val="en-US"/>
                <w:rPrChange w:id="985" w:author="Claus Wendt" w:date="2020-09-01T16:41:00Z">
                  <w:rPr>
                    <w:sz w:val="16"/>
                    <w:szCs w:val="16"/>
                    <w:lang w:val="en-US"/>
                  </w:rPr>
                </w:rPrChange>
              </w:rPr>
              <w:t>High</w:t>
            </w:r>
          </w:p>
          <w:p w14:paraId="5F8FFF11"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86" w:author="Claus Wendt" w:date="2020-09-01T16:41:00Z">
                  <w:rPr>
                    <w:sz w:val="16"/>
                    <w:szCs w:val="16"/>
                    <w:lang w:val="en-US"/>
                  </w:rPr>
                </w:rPrChange>
              </w:rPr>
            </w:pPr>
            <w:r w:rsidRPr="0068767F">
              <w:rPr>
                <w:sz w:val="16"/>
                <w:szCs w:val="16"/>
                <w:highlight w:val="green"/>
                <w:lang w:val="en-US"/>
                <w:rPrChange w:id="987" w:author="Claus Wendt" w:date="2020-09-01T16:41:00Z">
                  <w:rPr>
                    <w:sz w:val="16"/>
                    <w:szCs w:val="16"/>
                    <w:lang w:val="en-US"/>
                  </w:rPr>
                </w:rPrChange>
              </w:rPr>
              <w:t>Low</w:t>
            </w:r>
          </w:p>
        </w:tc>
        <w:tc>
          <w:tcPr>
            <w:tcW w:w="1134" w:type="dxa"/>
            <w:shd w:val="clear" w:color="auto" w:fill="FFFFFF" w:themeFill="background1"/>
            <w:vAlign w:val="center"/>
          </w:tcPr>
          <w:p w14:paraId="32391C46"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53FE6EE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tc>
        <w:tc>
          <w:tcPr>
            <w:tcW w:w="851" w:type="dxa"/>
            <w:shd w:val="clear" w:color="auto" w:fill="FFFFFF" w:themeFill="background1"/>
            <w:vAlign w:val="center"/>
          </w:tcPr>
          <w:p w14:paraId="62F0E2EA"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88" w:author="Claus Wendt" w:date="2020-09-01T16:42:00Z">
                  <w:rPr>
                    <w:sz w:val="16"/>
                    <w:szCs w:val="16"/>
                    <w:lang w:val="en-US"/>
                  </w:rPr>
                </w:rPrChange>
              </w:rPr>
            </w:pPr>
            <w:r w:rsidRPr="0068767F">
              <w:rPr>
                <w:sz w:val="16"/>
                <w:szCs w:val="16"/>
                <w:highlight w:val="green"/>
                <w:lang w:val="en-US"/>
                <w:rPrChange w:id="989" w:author="Claus Wendt" w:date="2020-09-01T16:42:00Z">
                  <w:rPr>
                    <w:sz w:val="16"/>
                    <w:szCs w:val="16"/>
                    <w:lang w:val="en-US"/>
                  </w:rPr>
                </w:rPrChange>
              </w:rPr>
              <w:t>Low</w:t>
            </w:r>
          </w:p>
          <w:p w14:paraId="4E3E0CCA"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90" w:author="Claus Wendt" w:date="2020-09-01T16:42:00Z">
                  <w:rPr>
                    <w:sz w:val="16"/>
                    <w:szCs w:val="16"/>
                    <w:lang w:val="en-US"/>
                  </w:rPr>
                </w:rPrChange>
              </w:rPr>
            </w:pPr>
            <w:r w:rsidRPr="0068767F">
              <w:rPr>
                <w:sz w:val="16"/>
                <w:szCs w:val="16"/>
                <w:highlight w:val="green"/>
                <w:lang w:val="en-US"/>
                <w:rPrChange w:id="991" w:author="Claus Wendt" w:date="2020-09-01T16:42:00Z">
                  <w:rPr>
                    <w:sz w:val="16"/>
                    <w:szCs w:val="16"/>
                    <w:lang w:val="en-US"/>
                  </w:rPr>
                </w:rPrChange>
              </w:rPr>
              <w:t>High</w:t>
            </w:r>
          </w:p>
        </w:tc>
        <w:tc>
          <w:tcPr>
            <w:tcW w:w="851" w:type="dxa"/>
            <w:shd w:val="clear" w:color="auto" w:fill="FFFFFF" w:themeFill="background1"/>
            <w:vAlign w:val="center"/>
          </w:tcPr>
          <w:p w14:paraId="3D7D7CCC"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92" w:author="Claus Wendt" w:date="2020-09-01T16:42:00Z">
                  <w:rPr>
                    <w:sz w:val="16"/>
                    <w:szCs w:val="16"/>
                    <w:lang w:val="en-US"/>
                  </w:rPr>
                </w:rPrChange>
              </w:rPr>
            </w:pPr>
            <w:r w:rsidRPr="0068767F">
              <w:rPr>
                <w:sz w:val="16"/>
                <w:szCs w:val="16"/>
                <w:highlight w:val="green"/>
                <w:lang w:val="en-US"/>
                <w:rPrChange w:id="993" w:author="Claus Wendt" w:date="2020-09-01T16:42:00Z">
                  <w:rPr>
                    <w:sz w:val="16"/>
                    <w:szCs w:val="16"/>
                    <w:lang w:val="en-US"/>
                  </w:rPr>
                </w:rPrChange>
              </w:rPr>
              <w:t>High</w:t>
            </w:r>
          </w:p>
          <w:p w14:paraId="122968AB" w14:textId="77777777" w:rsidR="00BA6E5E" w:rsidRPr="0068767F"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Change w:id="994" w:author="Claus Wendt" w:date="2020-09-01T16:42:00Z">
                  <w:rPr>
                    <w:sz w:val="16"/>
                    <w:szCs w:val="16"/>
                    <w:lang w:val="en-US"/>
                  </w:rPr>
                </w:rPrChange>
              </w:rPr>
            </w:pPr>
            <w:r w:rsidRPr="0068767F">
              <w:rPr>
                <w:sz w:val="16"/>
                <w:szCs w:val="16"/>
                <w:highlight w:val="green"/>
                <w:lang w:val="en-US"/>
                <w:rPrChange w:id="995" w:author="Claus Wendt" w:date="2020-09-01T16:42:00Z">
                  <w:rPr>
                    <w:sz w:val="16"/>
                    <w:szCs w:val="16"/>
                    <w:lang w:val="en-US"/>
                  </w:rPr>
                </w:rPrChange>
              </w:rPr>
              <w:t>High</w:t>
            </w:r>
          </w:p>
        </w:tc>
      </w:tr>
      <w:tr w:rsidR="00BA6E5E" w:rsidRPr="007C5A34" w14:paraId="4BEDE894"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auto"/>
            </w:tcBorders>
            <w:shd w:val="clear" w:color="auto" w:fill="FFFFFF" w:themeFill="background1"/>
            <w:vAlign w:val="center"/>
          </w:tcPr>
          <w:p w14:paraId="1322BFF9"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Performance</w:t>
            </w:r>
          </w:p>
          <w:p w14:paraId="372B81FC" w14:textId="2068FD88"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LEX</w:t>
            </w:r>
          </w:p>
          <w:p w14:paraId="1B2661D0"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2A83240F"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96" w:author="Claus Wendt" w:date="2020-09-01T16:40:00Z">
                  <w:rPr>
                    <w:sz w:val="16"/>
                    <w:szCs w:val="16"/>
                    <w:lang w:val="en-US"/>
                  </w:rPr>
                </w:rPrChange>
              </w:rPr>
            </w:pPr>
          </w:p>
          <w:p w14:paraId="040B0F79"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97" w:author="Claus Wendt" w:date="2020-09-01T16:40:00Z">
                  <w:rPr>
                    <w:sz w:val="16"/>
                    <w:szCs w:val="16"/>
                    <w:lang w:val="en-US"/>
                  </w:rPr>
                </w:rPrChange>
              </w:rPr>
            </w:pPr>
            <w:r w:rsidRPr="0068767F">
              <w:rPr>
                <w:sz w:val="16"/>
                <w:szCs w:val="16"/>
                <w:highlight w:val="green"/>
                <w:lang w:val="en-US"/>
                <w:rPrChange w:id="998" w:author="Claus Wendt" w:date="2020-09-01T16:40:00Z">
                  <w:rPr>
                    <w:sz w:val="16"/>
                    <w:szCs w:val="16"/>
                    <w:lang w:val="en-US"/>
                  </w:rPr>
                </w:rPrChange>
              </w:rPr>
              <w:t>Low</w:t>
            </w:r>
          </w:p>
          <w:p w14:paraId="375D3507"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999" w:author="Claus Wendt" w:date="2020-09-01T16:40:00Z">
                  <w:rPr>
                    <w:sz w:val="16"/>
                    <w:szCs w:val="16"/>
                    <w:lang w:val="en-US"/>
                  </w:rPr>
                </w:rPrChange>
              </w:rPr>
            </w:pPr>
            <w:r w:rsidRPr="0068767F">
              <w:rPr>
                <w:sz w:val="16"/>
                <w:szCs w:val="16"/>
                <w:highlight w:val="green"/>
                <w:lang w:val="en-US"/>
                <w:rPrChange w:id="1000" w:author="Claus Wendt" w:date="2020-09-01T16:40:00Z">
                  <w:rPr>
                    <w:sz w:val="16"/>
                    <w:szCs w:val="16"/>
                    <w:lang w:val="en-US"/>
                  </w:rPr>
                </w:rPrChange>
              </w:rPr>
              <w:t>Low</w:t>
            </w:r>
          </w:p>
        </w:tc>
        <w:tc>
          <w:tcPr>
            <w:tcW w:w="992" w:type="dxa"/>
            <w:tcBorders>
              <w:bottom w:val="single" w:sz="12" w:space="0" w:color="auto"/>
            </w:tcBorders>
            <w:shd w:val="clear" w:color="auto" w:fill="FFFFFF" w:themeFill="background1"/>
            <w:vAlign w:val="center"/>
          </w:tcPr>
          <w:p w14:paraId="0DC81D7F"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01" w:author="Claus Wendt" w:date="2020-09-01T16:41:00Z">
                  <w:rPr>
                    <w:sz w:val="16"/>
                    <w:szCs w:val="16"/>
                    <w:lang w:val="en-US"/>
                  </w:rPr>
                </w:rPrChange>
              </w:rPr>
            </w:pPr>
          </w:p>
          <w:p w14:paraId="51203D58"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02" w:author="Claus Wendt" w:date="2020-09-01T16:41:00Z">
                  <w:rPr>
                    <w:sz w:val="16"/>
                    <w:szCs w:val="16"/>
                    <w:lang w:val="en-US"/>
                  </w:rPr>
                </w:rPrChange>
              </w:rPr>
            </w:pPr>
            <w:r w:rsidRPr="0068767F">
              <w:rPr>
                <w:sz w:val="16"/>
                <w:szCs w:val="16"/>
                <w:highlight w:val="green"/>
                <w:lang w:val="en-US"/>
                <w:rPrChange w:id="1003" w:author="Claus Wendt" w:date="2020-09-01T16:41:00Z">
                  <w:rPr>
                    <w:sz w:val="16"/>
                    <w:szCs w:val="16"/>
                    <w:lang w:val="en-US"/>
                  </w:rPr>
                </w:rPrChange>
              </w:rPr>
              <w:t>Medium</w:t>
            </w:r>
          </w:p>
          <w:p w14:paraId="5CDE3940"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04" w:author="Claus Wendt" w:date="2020-09-01T16:41:00Z">
                  <w:rPr>
                    <w:sz w:val="16"/>
                    <w:szCs w:val="16"/>
                    <w:lang w:val="en-US"/>
                  </w:rPr>
                </w:rPrChange>
              </w:rPr>
            </w:pPr>
            <w:r w:rsidRPr="0068767F">
              <w:rPr>
                <w:sz w:val="16"/>
                <w:szCs w:val="16"/>
                <w:highlight w:val="green"/>
                <w:lang w:val="en-US"/>
                <w:rPrChange w:id="1005" w:author="Claus Wendt" w:date="2020-09-01T16:41:00Z">
                  <w:rPr>
                    <w:sz w:val="16"/>
                    <w:szCs w:val="16"/>
                    <w:lang w:val="en-US"/>
                  </w:rPr>
                </w:rPrChange>
              </w:rPr>
              <w:t>Medium</w:t>
            </w:r>
          </w:p>
        </w:tc>
        <w:tc>
          <w:tcPr>
            <w:tcW w:w="1092" w:type="dxa"/>
            <w:tcBorders>
              <w:bottom w:val="single" w:sz="12" w:space="0" w:color="auto"/>
            </w:tcBorders>
            <w:shd w:val="clear" w:color="auto" w:fill="FFFFFF" w:themeFill="background1"/>
            <w:vAlign w:val="center"/>
          </w:tcPr>
          <w:p w14:paraId="544735C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AE5D6FF"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p w14:paraId="6E75E31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0" w:type="dxa"/>
            <w:tcBorders>
              <w:bottom w:val="single" w:sz="12" w:space="0" w:color="auto"/>
            </w:tcBorders>
            <w:shd w:val="clear" w:color="auto" w:fill="FFFFFF" w:themeFill="background1"/>
            <w:vAlign w:val="center"/>
          </w:tcPr>
          <w:p w14:paraId="3B956C6E"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06" w:author="Claus Wendt" w:date="2020-09-01T16:41:00Z">
                  <w:rPr>
                    <w:sz w:val="16"/>
                    <w:szCs w:val="16"/>
                    <w:lang w:val="en-US"/>
                  </w:rPr>
                </w:rPrChange>
              </w:rPr>
            </w:pPr>
          </w:p>
          <w:p w14:paraId="6E6D7CAB"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07" w:author="Claus Wendt" w:date="2020-09-01T16:41:00Z">
                  <w:rPr>
                    <w:sz w:val="16"/>
                    <w:szCs w:val="16"/>
                    <w:lang w:val="en-US"/>
                  </w:rPr>
                </w:rPrChange>
              </w:rPr>
            </w:pPr>
            <w:r w:rsidRPr="0068767F">
              <w:rPr>
                <w:sz w:val="16"/>
                <w:szCs w:val="16"/>
                <w:highlight w:val="green"/>
                <w:lang w:val="en-US"/>
                <w:rPrChange w:id="1008" w:author="Claus Wendt" w:date="2020-09-01T16:41:00Z">
                  <w:rPr>
                    <w:sz w:val="16"/>
                    <w:szCs w:val="16"/>
                    <w:lang w:val="en-US"/>
                  </w:rPr>
                </w:rPrChange>
              </w:rPr>
              <w:t>Medium</w:t>
            </w:r>
          </w:p>
          <w:p w14:paraId="79549B9C"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09" w:author="Claus Wendt" w:date="2020-09-01T16:41:00Z">
                  <w:rPr>
                    <w:sz w:val="16"/>
                    <w:szCs w:val="16"/>
                    <w:lang w:val="en-US"/>
                  </w:rPr>
                </w:rPrChange>
              </w:rPr>
            </w:pPr>
            <w:r w:rsidRPr="0068767F">
              <w:rPr>
                <w:sz w:val="16"/>
                <w:szCs w:val="16"/>
                <w:highlight w:val="green"/>
                <w:lang w:val="en-US"/>
                <w:rPrChange w:id="1010" w:author="Claus Wendt" w:date="2020-09-01T16:41:00Z">
                  <w:rPr>
                    <w:sz w:val="16"/>
                    <w:szCs w:val="16"/>
                    <w:lang w:val="en-US"/>
                  </w:rPr>
                </w:rPrChange>
              </w:rPr>
              <w:t>High</w:t>
            </w:r>
          </w:p>
        </w:tc>
        <w:tc>
          <w:tcPr>
            <w:tcW w:w="885" w:type="dxa"/>
            <w:tcBorders>
              <w:bottom w:val="single" w:sz="12" w:space="0" w:color="auto"/>
            </w:tcBorders>
            <w:shd w:val="clear" w:color="auto" w:fill="FFFFFF" w:themeFill="background1"/>
            <w:vAlign w:val="center"/>
          </w:tcPr>
          <w:p w14:paraId="3DE2BAAA"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11" w:author="Claus Wendt" w:date="2020-09-01T16:41:00Z">
                  <w:rPr>
                    <w:sz w:val="16"/>
                    <w:szCs w:val="16"/>
                    <w:lang w:val="en-US"/>
                  </w:rPr>
                </w:rPrChange>
              </w:rPr>
            </w:pPr>
          </w:p>
          <w:p w14:paraId="3E1FE380"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12" w:author="Claus Wendt" w:date="2020-09-01T16:41:00Z">
                  <w:rPr>
                    <w:sz w:val="16"/>
                    <w:szCs w:val="16"/>
                    <w:lang w:val="en-US"/>
                  </w:rPr>
                </w:rPrChange>
              </w:rPr>
            </w:pPr>
            <w:r w:rsidRPr="0068767F">
              <w:rPr>
                <w:sz w:val="16"/>
                <w:szCs w:val="16"/>
                <w:highlight w:val="green"/>
                <w:lang w:val="en-US"/>
                <w:rPrChange w:id="1013" w:author="Claus Wendt" w:date="2020-09-01T16:41:00Z">
                  <w:rPr>
                    <w:sz w:val="16"/>
                    <w:szCs w:val="16"/>
                    <w:lang w:val="en-US"/>
                  </w:rPr>
                </w:rPrChange>
              </w:rPr>
              <w:t>High</w:t>
            </w:r>
          </w:p>
          <w:p w14:paraId="686773DF"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14" w:author="Claus Wendt" w:date="2020-09-01T16:41:00Z">
                  <w:rPr>
                    <w:sz w:val="16"/>
                    <w:szCs w:val="16"/>
                    <w:lang w:val="en-US"/>
                  </w:rPr>
                </w:rPrChange>
              </w:rPr>
            </w:pPr>
            <w:r w:rsidRPr="0068767F">
              <w:rPr>
                <w:sz w:val="16"/>
                <w:szCs w:val="16"/>
                <w:highlight w:val="green"/>
                <w:lang w:val="en-US"/>
                <w:rPrChange w:id="1015" w:author="Claus Wendt" w:date="2020-09-01T16:41:00Z">
                  <w:rPr>
                    <w:sz w:val="16"/>
                    <w:szCs w:val="16"/>
                    <w:lang w:val="en-US"/>
                  </w:rPr>
                </w:rPrChange>
              </w:rPr>
              <w:t>Low</w:t>
            </w:r>
          </w:p>
        </w:tc>
        <w:tc>
          <w:tcPr>
            <w:tcW w:w="1134" w:type="dxa"/>
            <w:tcBorders>
              <w:bottom w:val="single" w:sz="12" w:space="0" w:color="auto"/>
            </w:tcBorders>
            <w:shd w:val="clear" w:color="auto" w:fill="FFFFFF" w:themeFill="background1"/>
            <w:vAlign w:val="center"/>
          </w:tcPr>
          <w:p w14:paraId="63D5321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EE79E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4BC7C147"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tc>
        <w:tc>
          <w:tcPr>
            <w:tcW w:w="851" w:type="dxa"/>
            <w:tcBorders>
              <w:bottom w:val="single" w:sz="12" w:space="0" w:color="auto"/>
            </w:tcBorders>
            <w:shd w:val="clear" w:color="auto" w:fill="FFFFFF" w:themeFill="background1"/>
            <w:vAlign w:val="center"/>
          </w:tcPr>
          <w:p w14:paraId="494E8E45"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16" w:author="Claus Wendt" w:date="2020-09-01T16:42:00Z">
                  <w:rPr>
                    <w:sz w:val="16"/>
                    <w:szCs w:val="16"/>
                    <w:lang w:val="en-US"/>
                  </w:rPr>
                </w:rPrChange>
              </w:rPr>
            </w:pPr>
          </w:p>
          <w:p w14:paraId="65B4BFDC"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17" w:author="Claus Wendt" w:date="2020-09-01T16:42:00Z">
                  <w:rPr>
                    <w:sz w:val="16"/>
                    <w:szCs w:val="16"/>
                    <w:lang w:val="en-US"/>
                  </w:rPr>
                </w:rPrChange>
              </w:rPr>
            </w:pPr>
            <w:r w:rsidRPr="0068767F">
              <w:rPr>
                <w:sz w:val="16"/>
                <w:szCs w:val="16"/>
                <w:highlight w:val="green"/>
                <w:lang w:val="en-US"/>
                <w:rPrChange w:id="1018" w:author="Claus Wendt" w:date="2020-09-01T16:42:00Z">
                  <w:rPr>
                    <w:sz w:val="16"/>
                    <w:szCs w:val="16"/>
                    <w:lang w:val="en-US"/>
                  </w:rPr>
                </w:rPrChange>
              </w:rPr>
              <w:t>Medium</w:t>
            </w:r>
          </w:p>
          <w:p w14:paraId="6231501C"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19" w:author="Claus Wendt" w:date="2020-09-01T16:42:00Z">
                  <w:rPr>
                    <w:sz w:val="16"/>
                    <w:szCs w:val="16"/>
                    <w:lang w:val="en-US"/>
                  </w:rPr>
                </w:rPrChange>
              </w:rPr>
            </w:pPr>
            <w:r w:rsidRPr="0068767F">
              <w:rPr>
                <w:sz w:val="16"/>
                <w:szCs w:val="16"/>
                <w:highlight w:val="green"/>
                <w:lang w:val="en-US"/>
                <w:rPrChange w:id="1020" w:author="Claus Wendt" w:date="2020-09-01T16:42:00Z">
                  <w:rPr>
                    <w:sz w:val="16"/>
                    <w:szCs w:val="16"/>
                    <w:lang w:val="en-US"/>
                  </w:rPr>
                </w:rPrChange>
              </w:rPr>
              <w:t>High</w:t>
            </w:r>
          </w:p>
        </w:tc>
        <w:tc>
          <w:tcPr>
            <w:tcW w:w="851" w:type="dxa"/>
            <w:tcBorders>
              <w:bottom w:val="single" w:sz="12" w:space="0" w:color="auto"/>
            </w:tcBorders>
            <w:shd w:val="clear" w:color="auto" w:fill="FFFFFF" w:themeFill="background1"/>
            <w:vAlign w:val="center"/>
          </w:tcPr>
          <w:p w14:paraId="18DB1F4F"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21" w:author="Claus Wendt" w:date="2020-09-01T16:42:00Z">
                  <w:rPr>
                    <w:sz w:val="16"/>
                    <w:szCs w:val="16"/>
                    <w:lang w:val="en-US"/>
                  </w:rPr>
                </w:rPrChange>
              </w:rPr>
            </w:pPr>
          </w:p>
          <w:p w14:paraId="294CEB13"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22" w:author="Claus Wendt" w:date="2020-09-01T16:42:00Z">
                  <w:rPr>
                    <w:sz w:val="16"/>
                    <w:szCs w:val="16"/>
                    <w:lang w:val="en-US"/>
                  </w:rPr>
                </w:rPrChange>
              </w:rPr>
            </w:pPr>
            <w:r w:rsidRPr="0068767F">
              <w:rPr>
                <w:sz w:val="16"/>
                <w:szCs w:val="16"/>
                <w:highlight w:val="green"/>
                <w:lang w:val="en-US"/>
                <w:rPrChange w:id="1023" w:author="Claus Wendt" w:date="2020-09-01T16:42:00Z">
                  <w:rPr>
                    <w:sz w:val="16"/>
                    <w:szCs w:val="16"/>
                    <w:lang w:val="en-US"/>
                  </w:rPr>
                </w:rPrChange>
              </w:rPr>
              <w:t>High</w:t>
            </w:r>
          </w:p>
          <w:p w14:paraId="06E2F56C" w14:textId="77777777" w:rsidR="00BA6E5E" w:rsidRPr="0068767F"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Change w:id="1024" w:author="Claus Wendt" w:date="2020-09-01T16:42:00Z">
                  <w:rPr>
                    <w:sz w:val="16"/>
                    <w:szCs w:val="16"/>
                    <w:lang w:val="en-US"/>
                  </w:rPr>
                </w:rPrChange>
              </w:rPr>
            </w:pPr>
            <w:r w:rsidRPr="0068767F">
              <w:rPr>
                <w:sz w:val="16"/>
                <w:szCs w:val="16"/>
                <w:highlight w:val="green"/>
                <w:lang w:val="en-US"/>
                <w:rPrChange w:id="1025" w:author="Claus Wendt" w:date="2020-09-01T16:42:00Z">
                  <w:rPr>
                    <w:sz w:val="16"/>
                    <w:szCs w:val="16"/>
                    <w:lang w:val="en-US"/>
                  </w:rPr>
                </w:rPrChange>
              </w:rPr>
              <w:t>High</w:t>
            </w:r>
          </w:p>
        </w:tc>
      </w:tr>
    </w:tbl>
    <w:p w14:paraId="3403A5CB" w14:textId="77777777" w:rsidR="00BA6E5E" w:rsidRPr="00C83EC5" w:rsidRDefault="00BA6E5E" w:rsidP="00C83EC5">
      <w:pPr>
        <w:spacing w:after="160" w:line="360" w:lineRule="auto"/>
        <w:jc w:val="both"/>
        <w:rPr>
          <w:rFonts w:eastAsiaTheme="minorHAnsi"/>
          <w:iCs/>
          <w:color w:val="auto"/>
          <w:szCs w:val="18"/>
          <w:lang w:val="en-US"/>
        </w:rPr>
      </w:pPr>
    </w:p>
    <w:p w14:paraId="313AF3F6" w14:textId="64688E6F"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CA66CB" w:rsidRPr="00C83EC5">
        <w:rPr>
          <w:rFonts w:eastAsiaTheme="minorHAnsi"/>
          <w:b/>
          <w:iCs/>
          <w:color w:val="auto"/>
          <w:szCs w:val="18"/>
          <w:lang w:val="en-US"/>
        </w:rPr>
        <w:t>high-performance</w:t>
      </w:r>
      <w:r w:rsidRPr="00C83EC5">
        <w:rPr>
          <w:rFonts w:eastAsiaTheme="minorHAnsi"/>
          <w:b/>
          <w:iCs/>
          <w:color w:val="auto"/>
          <w:szCs w:val="18"/>
          <w:lang w:val="en-US"/>
        </w:rPr>
        <w:t xml:space="preserve"> </w:t>
      </w:r>
      <w:r w:rsidR="00AE794B" w:rsidRPr="00C83EC5">
        <w:rPr>
          <w:rFonts w:eastAsiaTheme="minorHAnsi"/>
          <w:b/>
          <w:iCs/>
          <w:color w:val="auto"/>
          <w:szCs w:val="18"/>
          <w:lang w:val="en-US"/>
        </w:rPr>
        <w:t xml:space="preserve">public-orientated </w:t>
      </w:r>
      <w:r w:rsidRPr="00C83EC5">
        <w:rPr>
          <w:rFonts w:eastAsiaTheme="minorHAnsi"/>
          <w:b/>
          <w:iCs/>
          <w:color w:val="auto"/>
          <w:szCs w:val="18"/>
          <w:lang w:val="en-US"/>
        </w:rPr>
        <w:t>system</w:t>
      </w:r>
    </w:p>
    <w:p w14:paraId="3DADFDAF" w14:textId="137C0EFA" w:rsidR="00C83EC5" w:rsidRDefault="00AE794B" w:rsidP="00364FD2">
      <w:pPr>
        <w:pStyle w:val="02FlietextErsterAbsatz"/>
        <w:rPr>
          <w:lang w:val="en-US"/>
        </w:rPr>
      </w:pPr>
      <w:r>
        <w:rPr>
          <w:lang w:val="en-US"/>
        </w:rPr>
        <w:t>This system is defined by above average performance and below average private expenditure. Benefits are mainly only available in-kind, which hints to 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 xml:space="preserve">. The sub-types of this system are </w:t>
      </w:r>
      <w:r w:rsidR="00F82B67">
        <w:rPr>
          <w:lang w:val="en-US"/>
        </w:rPr>
        <w:t>divided</w:t>
      </w:r>
      <w:r w:rsidR="00F3631B">
        <w:rPr>
          <w:lang w:val="en-US"/>
        </w:rPr>
        <w:t xml:space="preserve"> by high and low levels of supply.</w:t>
      </w:r>
      <w:r>
        <w:rPr>
          <w:lang w:val="en-US"/>
        </w:rPr>
        <w:t xml:space="preserve"> </w:t>
      </w:r>
    </w:p>
    <w:p w14:paraId="612AD6E0" w14:textId="2C8BF07E"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The high performance private oriented system</w:t>
      </w:r>
    </w:p>
    <w:p w14:paraId="74B93F8A" w14:textId="57169E6A" w:rsidR="00A77345" w:rsidRPr="00364FD2" w:rsidRDefault="00A740AC" w:rsidP="00364FD2">
      <w:pPr>
        <w:pStyle w:val="02FlietextErsterAbsatz"/>
        <w:rPr>
          <w:lang w:val="en-US"/>
        </w:rPr>
      </w:pPr>
      <w:r w:rsidRPr="00313058">
        <w:rPr>
          <w:lang w:val="en-US"/>
        </w:rPr>
        <w:t>Per</w:t>
      </w:r>
      <w:r>
        <w:rPr>
          <w:lang w:val="en-US"/>
        </w:rPr>
        <w:t>formance in this LTC type is high with abov</w:t>
      </w:r>
      <w:r w:rsidR="004E5C38">
        <w:rPr>
          <w:lang w:val="en-US"/>
        </w:rPr>
        <w:t>e</w:t>
      </w:r>
      <w:r>
        <w:rPr>
          <w:lang w:val="en-US"/>
        </w:rPr>
        <w:t xml:space="preserve"> average life expectancy and self-rated health. As private expenditure are above average and cash benefits avai</w:t>
      </w:r>
      <w:r w:rsidR="004E5C38">
        <w:rPr>
          <w:lang w:val="en-US"/>
        </w:rPr>
        <w:t>lable</w:t>
      </w:r>
      <w:r>
        <w:rPr>
          <w:lang w:val="en-US"/>
        </w:rPr>
        <w:t xml:space="preserve"> in almost all countries and often unbound, this type can be depicted as oriented towards </w:t>
      </w:r>
      <w:r w:rsidR="002F441C">
        <w:rPr>
          <w:lang w:val="en-US"/>
        </w:rPr>
        <w:t>private</w:t>
      </w:r>
      <w:r>
        <w:rPr>
          <w:lang w:val="en-US"/>
        </w:rPr>
        <w:t xml:space="preserve"> provision and financing. The sub-types differ by high and low supply. Both sub-types apply means-testing, yet only the low</w:t>
      </w:r>
      <w:r w:rsidR="002F441C">
        <w:rPr>
          <w:lang w:val="en-US"/>
        </w:rPr>
        <w:t>-</w:t>
      </w:r>
      <w:r>
        <w:rPr>
          <w:lang w:val="en-US"/>
        </w:rPr>
        <w:t xml:space="preserve">supply type is marked by considerable </w:t>
      </w:r>
      <w:r w:rsidR="002F441C">
        <w:rPr>
          <w:lang w:val="en-US"/>
        </w:rPr>
        <w:t>choice</w:t>
      </w:r>
      <w:r>
        <w:rPr>
          <w:lang w:val="en-US"/>
        </w:rPr>
        <w:t xml:space="preserve"> restrictions.</w:t>
      </w:r>
    </w:p>
    <w:p w14:paraId="762318F9" w14:textId="030F166A" w:rsidR="008D6126" w:rsidRPr="006A56FF" w:rsidRDefault="002E107C" w:rsidP="00EB31E0">
      <w:pPr>
        <w:pStyle w:val="berschrift1"/>
        <w:rPr>
          <w:lang w:val="en-US"/>
        </w:rPr>
      </w:pPr>
      <w:r>
        <w:rPr>
          <w:lang w:val="en-US"/>
        </w:rPr>
        <w:t>Discussion</w:t>
      </w:r>
      <w:r w:rsidR="00085DE3">
        <w:rPr>
          <w:lang w:val="en-US"/>
        </w:rPr>
        <w:t xml:space="preserve"> </w:t>
      </w:r>
      <w:r w:rsidR="00980771" w:rsidRPr="006A56FF">
        <w:rPr>
          <w:lang w:val="en-US"/>
        </w:rPr>
        <w:t xml:space="preserve">– </w:t>
      </w:r>
      <w:r w:rsidR="00980771">
        <w:rPr>
          <w:lang w:val="en-US"/>
        </w:rPr>
        <w:t>366</w:t>
      </w:r>
      <w:r w:rsidR="00A85F93">
        <w:rPr>
          <w:lang w:val="en-US"/>
        </w:rPr>
        <w:t xml:space="preserve"> </w:t>
      </w:r>
      <w:r w:rsidR="0081256C" w:rsidRPr="006A56FF">
        <w:rPr>
          <w:lang w:val="en-US"/>
        </w:rPr>
        <w:t>words</w:t>
      </w:r>
    </w:p>
    <w:p w14:paraId="2EC44C68" w14:textId="153AC769" w:rsidR="00B70268" w:rsidRPr="00B70268" w:rsidRDefault="00643ED3" w:rsidP="00A85F93">
      <w:pPr>
        <w:pStyle w:val="02FlietextErsterAbsatz"/>
        <w:rPr>
          <w:lang w:val="en-US"/>
        </w:rPr>
      </w:pPr>
      <w:r>
        <w:rPr>
          <w:lang w:val="en-US"/>
        </w:rPr>
        <w:t xml:space="preserve">Focusing on the countries in the four </w:t>
      </w:r>
      <w:r w:rsidR="002F441C">
        <w:rPr>
          <w:lang w:val="en-US"/>
        </w:rPr>
        <w:t>systems</w:t>
      </w:r>
      <w:r>
        <w:rPr>
          <w:lang w:val="en-US"/>
        </w:rPr>
        <w:t xml:space="preserve">, we find expected patterns based on earlier studies, but also </w:t>
      </w:r>
      <w:r w:rsidR="00CD4831">
        <w:rPr>
          <w:lang w:val="en-US"/>
        </w:rPr>
        <w:t>unanticipated countries joining these types. T</w:t>
      </w:r>
      <w:r w:rsidR="00D0320B">
        <w:rPr>
          <w:lang w:val="en-US"/>
        </w:rPr>
        <w:t>he high-performance, public</w:t>
      </w:r>
      <w:r w:rsidR="00CD4831">
        <w:rPr>
          <w:lang w:val="en-US"/>
        </w:rPr>
        <w:t>-</w:t>
      </w:r>
      <w:r w:rsidR="00D0320B">
        <w:rPr>
          <w:lang w:val="en-US"/>
        </w:rPr>
        <w:t>oriented</w:t>
      </w:r>
      <w:r w:rsidR="00CD4831">
        <w:rPr>
          <w:lang w:val="en-US"/>
        </w:rPr>
        <w:t>, high-</w:t>
      </w:r>
      <w:r w:rsidR="00D0320B">
        <w:rPr>
          <w:lang w:val="en-US"/>
        </w:rPr>
        <w:t>supply sub-system</w:t>
      </w:r>
      <w:r w:rsidR="00B70268" w:rsidRPr="00B70268">
        <w:rPr>
          <w:lang w:val="en-US"/>
        </w:rPr>
        <w:t xml:space="preserve"> </w:t>
      </w:r>
      <w:r w:rsidR="00D0320B">
        <w:rPr>
          <w:lang w:val="en-US"/>
        </w:rPr>
        <w:t xml:space="preserve">is </w:t>
      </w:r>
      <w:r w:rsidR="00B70268" w:rsidRPr="00B70268">
        <w:rPr>
          <w:lang w:val="en-US"/>
        </w:rPr>
        <w:t xml:space="preserve">led by the Nordic countries of Sweden, </w:t>
      </w:r>
      <w:r w:rsidR="00B70268" w:rsidRPr="00B70268">
        <w:rPr>
          <w:lang w:val="en-US"/>
        </w:rPr>
        <w:lastRenderedPageBreak/>
        <w:t>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ins w:id="1026"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DkzNmY3LTVhMjItNGI2My04MmU2LTRlM2JjNjhjODAyOS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NDg1ZDdiOTUtZjc3Mi00MTU2LWE3YTktZTJlMWVlMTA0YzVmIiwiUmFuZ2VTdGFydCI6MTIsIlJhbmdlTGVuZ3RoIjoxNS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hhMmNkODYyLWFiMTItNDExNy05NjczLWNiN2JiNGM1ZDBhYiIsIlJhbmdlU3RhcnQiOjI3LCJSYW5nZUxlbmd0aCI6MjM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MlQxMzo0MjoxN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41LjAuMCJ9}</w:instrText>
            </w:r>
          </w:ins>
          <w:del w:id="1027" w:author="Mareike Ariaans" w:date="2020-09-02T17:14:00Z">
            <w:r w:rsidR="006C3A49" w:rsidDel="00D76058">
              <w:rPr>
                <w:noProof/>
                <w:lang w:val="en-US"/>
              </w:rPr>
              <w:del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delInstrText>
            </w:r>
          </w:del>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ins w:id="1028"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ZjI1OGQ1LWNkNTctNDM3My05ODdhLWVjNzBhYmM5NTBjMSIsIlJhbmdlTGVuZ3RoIjoxNC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0seyIkaWQiOiIxMyIsIiR0eXBlIjoiU3dpc3NBY2FkZW1pYy5DaXRhdmkuQ2l0YXRpb25zLldvcmRQbGFjZWhvbGRlckVudHJ5LCBTd2lzc0FjYWRlbWljLkNpdGF2aSIsIklkIjoiZGNhMDIzYjYtOTg0Yy00Y2Y1LWE2OWYtYjE1ZDg5MThjY2FlIiwiUmFuZ2VTdGFydCI6MTQsIlJhbmdlTGVuZ3RoIjoyMiwiUmVmZXJlbmNlSWQiOiJmZDNhYzJhNi03MzExLTQxYzMtYjdiMi02OTg5NDc1MTg1Nzk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M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1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2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M3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zg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iR0eXBlIjoiU3dpc3NBY2FkZW1pYy5DaXRhdmkuQ2l0YXRpb25zLldvcmRQbGFjZWhvbGRlckVudHJ5LCBTd2lzc0FjYWRlbWljLkNpdGF2aSIsIklkIjoiMDRjNzY2Y2MtYjFkZi00MGYzLWFiZWYtMDVkYTg1NmNlOGMzIiwiUmFuZ2VTdGFydCI6NTYsIlJhbmdlTGVuZ3RoIjoyMiwiUmVmZXJlbmNlSWQiOiI1MzcwZTQxOC01YjlkLTRhNWYtODkzMi0wOGNhNDdiYjk4NDgi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Q0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UiLCJDb3VudCI6MSwiVGV4dFVuaXRzIjpbeyIkaWQiOiI0NiIsIkZvbnRTdHlsZSI6eyIkaWQiOiI0NyIsIk5ldXRyYWwiOnRydWV9LCJSZWFkaW5nT3JkZXIiOjEsIlRleHQiOiIoQ29sb21ibywgMjAxMjsgRGFtaWFuaSBldCBhbC4sIDIwMTE7IEtyYXVzIGV0IGFsLiwgMjAxMDsgUG9tbWVyIGV0IGFsLiwgMjAwOSkifV19LCJUYWciOiJDaXRhdmlQbGFjZWhvbGRlciMwNDk1ODE4Ni00NDg1LTQzM2MtOGJlYS1mOWFjNzBkZTVmMzUiLCJUZXh0IjoiKENvbG9tYm8sIDIwMTI7IERhbWlhbmkgZXQgYWwuLCAyMDExOyBLcmF1cyBldCBhbC4sIDIwMTA7IFBvbW1lciBldCBhbC4sIDIwMDkpIiwiV0FJVmVyc2lvbiI6IjYuNS4wLjAifQ==}</w:instrText>
            </w:r>
          </w:ins>
          <w:del w:id="1029" w:author="Mareike Ariaans" w:date="2020-09-02T17:14:00Z">
            <w:r w:rsidR="006C3A49" w:rsidDel="00D76058">
              <w:rPr>
                <w:noProof/>
                <w:lang w:val="en-US"/>
              </w:rPr>
              <w:del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delInstrText>
            </w:r>
            <w:r w:rsidR="006C3A49" w:rsidRPr="001963E5" w:rsidDel="00D76058">
              <w:rPr>
                <w:noProof/>
              </w:rPr>
              <w:del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delInstrText>
            </w:r>
          </w:del>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ins w:id="1030"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jdlOWM5LTRmZmEtNGE0OS1hODBhLTdiOTY5MmJjNDU0NiIsIlJhbmdlTGVuZ3RoIjoyMiwiUmVmZXJlbmNlSWQiOiJmZDNhYzJhNi03MzExLTQxYzMtYjdiMi02OTg5NDc1MTg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yVDEzOjQyOjE2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41LjAuMCJ9}</w:instrText>
            </w:r>
          </w:ins>
          <w:del w:id="1031" w:author="Mareike Ariaans" w:date="2020-09-02T17:14:00Z">
            <w:r w:rsidR="006C3A49" w:rsidDel="00D76058">
              <w:rPr>
                <w:noProof/>
                <w:lang w:val="en-US"/>
              </w:rPr>
              <w:del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delInstrText>
            </w:r>
          </w:del>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xml:space="preserve">, other Eastern European countries as Slovenia, Slovakia, and Estonia are loosely attached to the </w:t>
      </w:r>
      <w:r w:rsidR="006A4FA5">
        <w:rPr>
          <w:lang w:val="en-US"/>
        </w:rPr>
        <w:t>high performance private-oriented</w:t>
      </w:r>
      <w:r w:rsidR="00B70268" w:rsidRPr="00B70268">
        <w:rPr>
          <w:lang w:val="en-US"/>
        </w:rPr>
        <w:t xml:space="preserve"> types. As we could only incorporate Spain into the typology as a southern European country, the results cannot show or negate the existence of such a cluster of LTC systems. Continental European countries are mainly included in the</w:t>
      </w:r>
      <w:r w:rsidR="006A4FA5">
        <w:rPr>
          <w:lang w:val="en-US"/>
        </w:rPr>
        <w:t xml:space="preserve"> high performance private-oriented</w:t>
      </w:r>
      <w:r w:rsidR="006A4FA5" w:rsidRPr="00B70268">
        <w:rPr>
          <w:lang w:val="en-US"/>
        </w:rPr>
        <w:t xml:space="preserve"> types</w:t>
      </w:r>
      <w:r w:rsidR="00B70268" w:rsidRPr="00B70268">
        <w:rPr>
          <w:lang w:val="en-US"/>
        </w:rPr>
        <w:t xml:space="preserve"> – especially in the </w:t>
      </w:r>
      <w:r w:rsidR="006A4FA5">
        <w:rPr>
          <w:lang w:val="en-US"/>
        </w:rPr>
        <w:t>high</w:t>
      </w:r>
      <w:r w:rsidR="002F441C">
        <w:rPr>
          <w:lang w:val="en-US"/>
        </w:rPr>
        <w:t>-</w:t>
      </w:r>
      <w:r w:rsidR="006A4FA5">
        <w:rPr>
          <w:lang w:val="en-US"/>
        </w:rPr>
        <w:t>supply</w:t>
      </w:r>
      <w:r w:rsidR="00B70268" w:rsidRPr="00B70268">
        <w:rPr>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ins w:id="1032"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GJmOTkzLWQwMTUtNGRmNi1iNGY0LThiMTIzOWRmOTc2NyIsIlJhbmdlTGVuZ3RoIjoxNS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KENvbG9tYm8sIDIwMTIpIn1dfSwiVGFnIjoiQ2l0YXZpUGxhY2Vob2xkZXIjZTAwNWUwZDEtNTgxOS00YWJjLTlmY2QtZTliNDRmYjhhZjFjIiwiVGV4dCI6IihDb2xvbWJvLCAyMDEyKSIsIldBSVZlcnNpb24iOiI2LjUuMC4wIn0=}</w:instrText>
            </w:r>
          </w:ins>
          <w:del w:id="1033" w:author="Mareike Ariaans" w:date="2020-09-02T17:14:00Z">
            <w:r w:rsidR="006C3A49" w:rsidDel="00D76058">
              <w:rPr>
                <w:noProof/>
                <w:lang w:val="en-US"/>
              </w:rPr>
              <w:del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delInstrText>
            </w:r>
          </w:del>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 the high performance and the public-private mix of these LTC systems are 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r w:rsidR="002F441C">
        <w:rPr>
          <w:lang w:val="en-US"/>
        </w:rPr>
        <w:t>countries</w:t>
      </w:r>
      <w:r w:rsidR="00191C08">
        <w:rPr>
          <w:lang w:val="en-US"/>
        </w:rPr>
        <w:t xml:space="preserve"> in one cluster, yet together with other </w:t>
      </w:r>
      <w:r w:rsidR="002F441C">
        <w:rPr>
          <w:lang w:val="en-US"/>
        </w:rPr>
        <w:t xml:space="preserve">countries </w:t>
      </w:r>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ins w:id="1034" w:author="Mareike Ariaans" w:date="2020-09-02T17:14:00Z">
            <w:r w:rsidR="00D7605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czYjAyLWNlMmQtNDk0Ny04YTdlLTM1MzdiNzQ0MWIzYSIsIlJhbmdlTGVuZ3RoIjoyMiwiUmVmZXJlbmNlSWQiOiJmZDNhYzJhNi03MzExLTQxYzMtYjdiMi02OTg5NDc1MTg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yVDEzOjQyOjE2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41LjAuMCJ9}</w:instrText>
            </w:r>
          </w:ins>
          <w:del w:id="1035" w:author="Mareike Ariaans" w:date="2020-09-02T17:14:00Z">
            <w:r w:rsidR="006C3A49" w:rsidDel="00D76058">
              <w:rPr>
                <w:noProof/>
                <w:lang w:val="en-US"/>
              </w:rPr>
              <w:del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delInstrText>
            </w:r>
          </w:del>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on</w:t>
      </w:r>
      <w:r w:rsidR="002F441C">
        <w:rPr>
          <w:lang w:val="en-US"/>
        </w:rPr>
        <w:t>e</w:t>
      </w:r>
      <w:r w:rsidR="00191C08">
        <w:rPr>
          <w:lang w:val="en-US"/>
        </w:rPr>
        <w:t xml:space="preserve"> could speculate if this cluster would also include countries such as Austria or Luxembourg which were not included due to data limitations.</w:t>
      </w:r>
    </w:p>
    <w:p w14:paraId="01790CEE" w14:textId="51FA16AE"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high-performance, public-oriented system</w:t>
      </w:r>
      <w:r w:rsidR="002F441C">
        <w:rPr>
          <w:lang w:val="en-US"/>
        </w:rPr>
        <w:t xml:space="preserve"> mainly occupied by Northern European countries</w:t>
      </w:r>
      <w:r>
        <w:rPr>
          <w:lang w:val="en-US"/>
        </w:rPr>
        <w:t xml:space="preserve">. However, </w:t>
      </w:r>
      <w:r w:rsidR="002F441C">
        <w:rPr>
          <w:lang w:val="en-US"/>
        </w:rPr>
        <w:t>the</w:t>
      </w:r>
      <w:r>
        <w:rPr>
          <w:lang w:val="en-US"/>
        </w:rPr>
        <w:t xml:space="preserve"> large group of countries in the high-performance, private-oriented system </w:t>
      </w:r>
      <w:r w:rsidR="006852EF">
        <w:rPr>
          <w:lang w:val="en-US"/>
        </w:rPr>
        <w:t xml:space="preserve">is a new finding.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w:t>
      </w:r>
      <w:r w:rsidR="006852EF" w:rsidRPr="006A56FF">
        <w:rPr>
          <w:lang w:val="en-US"/>
        </w:rPr>
        <w:lastRenderedPageBreak/>
        <w:t xml:space="preserve">and Pavolini, 2013; Farris and Marchetti, 2017) </w:t>
      </w:r>
      <w:r w:rsidR="006852EF">
        <w:rPr>
          <w:lang w:val="en-US"/>
        </w:rPr>
        <w:t>led to a convergence of these</w:t>
      </w:r>
      <w:r w:rsidR="002F441C">
        <w:rPr>
          <w:lang w:val="en-US"/>
        </w:rPr>
        <w:t xml:space="preserve"> countries’ LTC</w:t>
      </w:r>
      <w:r w:rsidR="006852EF">
        <w:rPr>
          <w:lang w:val="en-US"/>
        </w:rPr>
        <w:t xml:space="preserve"> systems.</w:t>
      </w:r>
    </w:p>
    <w:p w14:paraId="56C7F410" w14:textId="7E2F5B19" w:rsidR="006852EF" w:rsidRPr="00313058" w:rsidRDefault="006852EF" w:rsidP="00313058">
      <w:pPr>
        <w:pStyle w:val="berschrift1"/>
        <w:rPr>
          <w:lang w:val="en-US"/>
        </w:rPr>
      </w:pPr>
      <w:r w:rsidRPr="00313058">
        <w:rPr>
          <w:lang w:val="en-US"/>
        </w:rPr>
        <w:t>Conclusion</w:t>
      </w:r>
      <w:r w:rsidR="006A4118">
        <w:rPr>
          <w:lang w:val="en-US"/>
        </w:rPr>
        <w:t xml:space="preserve"> – </w:t>
      </w:r>
      <w:r w:rsidR="00980771">
        <w:rPr>
          <w:lang w:val="en-US"/>
        </w:rPr>
        <w:t>403</w:t>
      </w:r>
      <w:r w:rsidR="006A4118">
        <w:rPr>
          <w:lang w:val="en-US"/>
        </w:rPr>
        <w:t xml:space="preserve"> words</w:t>
      </w:r>
    </w:p>
    <w:p w14:paraId="47E92298" w14:textId="026F23D0"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t>
      </w:r>
      <w:r w:rsidR="00B728ED">
        <w:rPr>
          <w:lang w:val="en-US"/>
        </w:rPr>
        <w:t>Updated, since</w:t>
      </w:r>
      <w:r w:rsidR="00B70268">
        <w:rPr>
          <w:lang w:val="en-US"/>
        </w:rPr>
        <w:t xml:space="preserv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B728ED">
        <w:rPr>
          <w:lang w:val="en-US"/>
        </w:rPr>
        <w:t xml:space="preserve">Innovative, because </w:t>
      </w:r>
      <w:r w:rsidRPr="006A56FF">
        <w:rPr>
          <w:lang w:val="en-US"/>
        </w:rPr>
        <w:t xml:space="preserve">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ins w:id="1036"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zY0NWY5LThmODYtNGM5Yi1hN2RmLTI5NThkOTBiMDRhYyIsIlJhbmdlTGVuZ3RoIjoxNC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0seyIkaWQiOiIxMyIsIiR0eXBlIjoiU3dpc3NBY2FkZW1pYy5DaXRhdmkuQ2l0YXRpb25zLldvcmRQbGFjZWhvbGRlckVudHJ5LCBTd2lzc0FjYWRlbWljLkNpdGF2aSIsIklkIjoiMTJkZTc1NjUtNGU4Yi00YTliLThhNTQtZGNjY2M0NmUzYTg1IiwiUmFuZ2VTdGFydCI6MTQsIlJhbmdlTGVuZ3RoIjoyMiwiUmVmZXJlbmNlSWQiOiJmZDNhYzJhNi03MzExLTQxYzMtYjdiMi02OTg5NDc1MTg1Nzk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UuMC4wIn0=}</w:instrText>
            </w:r>
          </w:ins>
          <w:del w:id="1037" w:author="Mareike Ariaans" w:date="2020-09-02T17:14:00Z">
            <w:r w:rsidR="006C3A49" w:rsidDel="00D76058">
              <w:rPr>
                <w:lang w:val="en-US"/>
              </w:rPr>
              <w:del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delInstrText>
            </w:r>
          </w:del>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ins w:id="1038"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A0OTY0YWE4LTdlZjktNGI0MS04Mjc4LWQxZWVkZjBlZjMyNyIsIkVudHJpZXMiOlt7IiRpZCI6IjIiLCIkdHlwZSI6IlN3aXNzQWNhZGVtaWMuQ2l0YXZpLkNpdGF0aW9ucy5Xb3JkUGxhY2Vob2xkZXJFbnRyeSwgU3dpc3NBY2FkZW1pYy5DaXRhdmkiLCJJZCI6ImMyNDgzMmQ3LWQxNWUtNDY4NS04Zjg3LTFkNjJlY2JmZTI2NiIsIlJhbmdlTGVuZ3RoIjoxMiwiUmVmZXJlbmNlSWQiOiI0YTgzMWMzNC03NmE3LTRlMmItOTk1Ni1lYTExZjY2NTE2ODA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LCIkdHlwZSI6IlN3aXNzQWNhZGVtaWMuQ2l0YXZpLlByb2plY3QsIFN3aXNzQWNhZGVtaWMuQ2l0YXZpIn19LHsiJGlkIjoi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4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T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S4wLjAifQ==}</w:instrText>
            </w:r>
          </w:ins>
          <w:del w:id="1039" w:author="Mareike Ariaans" w:date="2020-09-02T17:14:00Z">
            <w:r w:rsidR="00952423" w:rsidDel="00D76058">
              <w:rPr>
                <w:lang w:val="en-US"/>
              </w:rPr>
              <w:del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delInstrText>
            </w:r>
          </w:del>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ins w:id="1040" w:author="Mareike Ariaans" w:date="2020-09-02T17:14:00Z">
            <w:r w:rsidR="00D76058">
              <w:rPr>
                <w:lang w:val="en-US"/>
              </w:rPr>
              <w:instrText>ADDIN CitaviPlaceholder{eyIkaWQiOiIxIiwiJHR5cGUiOiJTd2lzc0FjYWRlbWljLkNpdGF2aS5DaXRhdGlvbnMuV29yZFBsYWNlaG9sZGVyLCBTd2lzc0FjYWRlbWljLkNpdGF2aSIsIkFzc29jaWF0ZVdpdGhQbGFjZWhvbGRlclRhZyI6IkNpdGF2aVBsYWNlaG9sZGVyIzNmMjEyMWE4LWM3ZGMtNDUwZi1iNjdhLTUxNjIzM2JjNjUwOCIsIkVudHJpZXMiOlt7IiRpZCI6IjIiLCIkdHlwZSI6IlN3aXNzQWNhZGVtaWMuQ2l0YXZpLkNpdGF0aW9ucy5Xb3JkUGxhY2Vob2xkZXJFbnRyeSwgU3dpc3NBY2FkZW1pYy5DaXRhdmkiLCJJZCI6IjA2ZDgxYjU3LWU5MzAtNDFkYS1iZTMxLWNlODA5MWE2YjNiZiIsIlJhbmdlTGVuZ3RoIjo2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41LjAuMCJ9}</w:instrText>
            </w:r>
          </w:ins>
          <w:del w:id="1041" w:author="Mareike Ariaans" w:date="2020-09-02T17:14:00Z">
            <w:r w:rsidR="00952423" w:rsidDel="00D76058">
              <w:rPr>
                <w:lang w:val="en-US"/>
              </w:rPr>
              <w:del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delInstrText>
            </w:r>
          </w:del>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r w:rsidR="00B728ED">
        <w:rPr>
          <w:lang w:val="en-US"/>
        </w:rPr>
        <w:t>Flexible,</w:t>
      </w:r>
      <w:r w:rsidR="00B70268">
        <w:rPr>
          <w:lang w:val="en-US"/>
        </w:rPr>
        <w:t xml:space="preserve"> </w:t>
      </w:r>
      <w:r w:rsidR="00B728ED">
        <w:rPr>
          <w:lang w:val="en-US"/>
        </w:rPr>
        <w:t xml:space="preserve">due to the fact that we defined </w:t>
      </w:r>
      <w:r w:rsidR="006852EF">
        <w:rPr>
          <w:lang w:val="en-US"/>
        </w:rPr>
        <w:t>nine clusters</w:t>
      </w:r>
      <w:r w:rsidR="00D3542F">
        <w:rPr>
          <w:lang w:val="en-US"/>
        </w:rPr>
        <w:t xml:space="preserve"> </w:t>
      </w:r>
      <w:r w:rsidR="00B70268">
        <w:rPr>
          <w:lang w:val="en-US"/>
        </w:rPr>
        <w:t>on methodolog</w:t>
      </w:r>
      <w:r w:rsidR="006852EF">
        <w:rPr>
          <w:lang w:val="en-US"/>
        </w:rPr>
        <w:t>ical grounds</w:t>
      </w:r>
      <w:r w:rsidR="00B728ED">
        <w:rPr>
          <w:lang w:val="en-US"/>
        </w:rPr>
        <w:t xml:space="preserve"> but go further in interpretation</w:t>
      </w:r>
      <w:r w:rsidR="006852EF">
        <w:rPr>
          <w:lang w:val="en-US"/>
        </w:rPr>
        <w:t xml:space="preserve"> condensed</w:t>
      </w:r>
      <w:r w:rsidR="00B728ED">
        <w:rPr>
          <w:lang w:val="en-US"/>
        </w:rPr>
        <w:t xml:space="preserve"> them</w:t>
      </w:r>
      <w:r w:rsidR="006852EF">
        <w:rPr>
          <w:lang w:val="en-US"/>
        </w:rPr>
        <w:t xml:space="preserve"> to four clusters</w:t>
      </w:r>
      <w:r w:rsidR="00B70268">
        <w:rPr>
          <w:lang w:val="en-US"/>
        </w:rPr>
        <w:t xml:space="preserve"> based on less strict methodol</w:t>
      </w:r>
      <w:r w:rsidR="002F441C">
        <w:rPr>
          <w:lang w:val="en-US"/>
        </w:rPr>
        <w:t>og</w:t>
      </w:r>
      <w:r w:rsidR="00B70268">
        <w:rPr>
          <w:lang w:val="en-US"/>
        </w:rPr>
        <w:t>ical as well as content-related considerations</w:t>
      </w:r>
      <w:r w:rsidR="002F441C">
        <w:rPr>
          <w:lang w:val="en-US"/>
        </w:rPr>
        <w:t>.</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 and co</w:t>
      </w:r>
      <w:r w:rsidR="002F441C">
        <w:rPr>
          <w:lang w:val="en-US"/>
        </w:rPr>
        <w:t>r</w:t>
      </w:r>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ins w:id="1042"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Dg3MWJjLTQ3YTYtNDgzMS05YTg5LWY2NzdjY2Y0ZTZmMyIsIlJhbmdlTGVuZ3RoIjoyOCwiUmVmZXJlbmNlSWQiOiIzZGViNGNiNS1lODIyLTQ0OTEtYTU3Mi1kNDAyNmI2YTEz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kzL3NwL2p4eDAwMyIsIlVyaVN0cmluZyI6Imh0dHBzOi8vZG9pLm9yZy8xMC4xMDkzL3NwL2p4eDA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UuMC4wIn0=}</w:instrText>
            </w:r>
          </w:ins>
          <w:del w:id="1043" w:author="Mareike Ariaans" w:date="2020-09-02T17:14:00Z">
            <w:r w:rsidR="006E36CF" w:rsidDel="00D76058">
              <w:rPr>
                <w:lang w:val="en-US"/>
              </w:rPr>
              <w:del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delInstrText>
            </w:r>
          </w:del>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629999E3" w14:textId="5556E888" w:rsidR="00364FD2" w:rsidRDefault="00162B67" w:rsidP="00364FD2">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ins w:id="1044"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jBjYmY4LTkyMjUtNDliMS1iOWRlLTgzNDQwMjY1MWNhYiIsIlJhbmdlTGVuZ3RoIjoyMiwiUmVmZXJlbmNlSWQiOiJjNGNkZTljMy01YjBhLTQzNzUtYTRkMC00YTVhZTE2MTBiZ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}</w:instrText>
            </w:r>
          </w:ins>
          <w:del w:id="1045" w:author="Mareike Ariaans" w:date="2020-09-02T17:14:00Z">
            <w:r w:rsidR="006E36CF" w:rsidDel="00D76058">
              <w:rPr>
                <w:lang w:val="en-US"/>
              </w:rPr>
              <w:del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delInstrText>
            </w:r>
          </w:del>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 xml:space="preserve">ed on a </w:t>
      </w:r>
      <w:r w:rsidR="00B728ED">
        <w:rPr>
          <w:lang w:val="en-US"/>
        </w:rPr>
        <w:t>broad</w:t>
      </w:r>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ins w:id="1046"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jY3NmMxLTJmZTMtNGFjZS04NzhhLWRjOGEwMjVkNWY0OCIsIlJhbmdlTGVuZ3RoIjoxOSwiUmVmZXJlbmNlSWQiOiJjOGRlNjBlNS1iYjQ4LTQ2Y2EtYmYzYy1iZTdiMGY0ZmFh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1Ny85NzgxMTM3MDMyMzQ4IiwiVXJpU3RyaW5nIjoiaHR0cHM6Ly9kb2kub3JnLzEwLjEwNTcvOTc4MTEzNzAzMjM0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NS4wLjAifQ==}</w:instrText>
            </w:r>
          </w:ins>
          <w:del w:id="1047" w:author="Mareike Ariaans" w:date="2020-09-02T17:14:00Z">
            <w:r w:rsidR="006C3A49" w:rsidDel="00D76058">
              <w:rPr>
                <w:lang w:val="en-US"/>
              </w:rPr>
              <w:del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delInstrText>
            </w:r>
          </w:del>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xml:space="preserve">, LTC is in many countries still a new issue in the welfare state, because the </w:t>
      </w:r>
      <w:r w:rsidR="00F95583" w:rsidRPr="006A56FF">
        <w:rPr>
          <w:lang w:val="en-US"/>
        </w:rPr>
        <w:lastRenderedPageBreak/>
        <w:t>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ins w:id="1048"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TczZDgwLTViMmYtNDgxMC1iZWFkLWJjNDM4YzdmNGEzOSIsIlJhbmdlTGVuZ3RoIjoyMSwiUmVmZXJlbmNlSWQiOiIwYjZhMTQyZS05MDIzLTRiYzEtODE1Ni1mNGU3YjI1NjYz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Sx7IiRpZCI6IjYiLCIkdHlwZSI6IlN3aXNzQWNhZGVtaWMuQ2l0YXZpLlBlcnNvbiwgU3dpc3NBY2FkZW1pYy5DaXRhdmk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JHR5cGUiOiJTd2lzc0FjYWRlbWljLkNpdGF2aS5QZXJzb24sIFN3aXNzQWNhZGVtaWMuQ2l0YXZp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iR0eXBlIjoiU3dpc3NBY2FkZW1pYy5DaXRhdmkuUGVyc29uLCBTd2lzc0FjYWRlbWljLkNpdGF2a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sYWNlT2ZQdWJsaWNhdGlvbiI6IlBhcmlzIiwiUHVibGlzaGVycyI6W3siJGlkIjoiMTAiLCIkdHlwZSI6IlN3aXNzQWNhZGVtaWMuQ2l0YXZpLlB1Ymxpc2hlciwgU3dpc3NBY2FkZW1pYy5DaXRhdmk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JHR5cGUiOiJTd2lzc0FjYWRlbWljLkNpdGF2aS5TZXJpZXNUaXRsZSwgU3dpc3NBY2FkZW1pYy5DaXRhdmk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iR0eXBlIjoiU3dpc3NBY2FkZW1pYy5DaXRhdmkuQ2l0YXRpb25zLldvcmRQbGFjZWhvbGRlckVudHJ5LCBTd2lzc0FjYWRlbWljLkNpdGF2aSIsIklkIjoiZmY4YWZhM2ItMjBkOS00ZTA3LWE1OTgtYTg0ZjVkMTQzOWM1IiwiUmFuZ2VTdGFydCI6MjEsIlJhbmdlTGVuZ3RoIjoyOSwiUmVmZXJlbmNlSWQiOiIxYjhiYThjNi01OWViLTRiNzMtYTdmMS1mYTAyZmU1MTg3MzU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JHR5cGUiOiJTd2lzc0FjYWRlbWljLkNpdGF2aS5QZXJzb24sIFN3aXNzQWNhZGVtaWMuQ2l0YXZp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iR0eXBlIjoiU3dpc3NBY2FkZW1pYy5DaXRhdmkuUGVyaW9kaWNhbCwgU3dpc3NBY2FkZW1pYy5DaXRhdmk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WWVhclJlc29sdmVkIjoiMjAxMCIsIkNyZWF0ZWRCeSI6Il9tIiwiQ3JlYXRlZE9uIjoiMjAxOC0xMi0xMlQxMDoyMTowOCIsIk1vZGlmaWVkQnkiOiJfbSIsIklkIjoiMWI4YmE4YzYtNTllYi00YjczLWE3ZjEtZmEwMmZlNTE4NzM1IiwiTW9kaWZpZWRPbiI6IjIwMTgtMTItMTJUMTA6MjI6NDE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NS4wLjAifQ==}</w:instrText>
            </w:r>
          </w:ins>
          <w:del w:id="1049" w:author="Mareike Ariaans" w:date="2020-09-02T17:14:00Z">
            <w:r w:rsidR="006C3A49" w:rsidDel="00D76058">
              <w:rPr>
                <w:lang w:val="en-US"/>
              </w:rPr>
              <w:del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delInstrText>
            </w:r>
          </w:del>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ins w:id="1050" w:author="Mareike Ariaans" w:date="2020-09-02T17:14:00Z">
            <w:r w:rsidR="00D760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jI3ZTdkLWM3YTUtNGFmMy1hZjczLTkxOTcwMmJkNzQzMCIsIlJhbmdlTGVuZ3RoIjoyNywiUmVmZXJlbmNlSWQiOiIxYjhiYThjNi01OWViLTRiNzMtYTdmMS1mYTAyZmU1MTg3M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GlkIjoiNSIsIiR0eXBlIjoiU3dpc3NBY2FkZW1pYy5DaXRhdmkuUHJvamVjdCwgU3dpc3NBY2FkZW1pYy5DaXRhdmkifX0seyIkaWQiOiI2IiwiJHR5cGUiOiJTd2lzc0FjYWRlbWljLkNpdGF2aS5QZXJzb24sIFN3aXNzQWNhZGVtaWMuQ2l0YXZp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3IiwiJHR5cGUiOiJTd2lzc0FjYWRlbWljLkNpdGF2aS5QZXJpb2RpY2FsLCBTd2lzc0FjYWRlbWljLkNpdGF2aS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41LjAuMCJ9}</w:instrText>
            </w:r>
          </w:ins>
          <w:del w:id="1051" w:author="Mareike Ariaans" w:date="2020-09-02T17:14:00Z">
            <w:r w:rsidR="006E36CF" w:rsidDel="00D76058">
              <w:rPr>
                <w:lang w:val="en-US"/>
              </w:rPr>
              <w:del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delInstrText>
            </w:r>
          </w:del>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7138685C" w14:textId="248BE3B6" w:rsidR="00926318" w:rsidRDefault="00A51C3B" w:rsidP="00364FD2">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0E0CCCCB" w14:textId="77777777" w:rsidR="00926318" w:rsidRDefault="00926318" w:rsidP="00364FD2">
      <w:pPr>
        <w:pStyle w:val="02FlietextEinzug"/>
        <w:rPr>
          <w:lang w:val="en-US"/>
        </w:rPr>
      </w:pPr>
    </w:p>
    <w:p w14:paraId="04FB45A2" w14:textId="77777777" w:rsidR="00B728ED" w:rsidRDefault="00B728ED">
      <w:pPr>
        <w:spacing w:after="160" w:line="259" w:lineRule="auto"/>
        <w:rPr>
          <w:rFonts w:eastAsia="Times New Roman"/>
          <w:b/>
          <w:bCs/>
          <w:sz w:val="32"/>
          <w:szCs w:val="28"/>
          <w:lang w:val="en-US"/>
        </w:rPr>
      </w:pPr>
      <w:r>
        <w:rPr>
          <w:lang w:val="en-US"/>
        </w:rPr>
        <w:br w:type="page"/>
      </w:r>
    </w:p>
    <w:p w14:paraId="491B9C36" w14:textId="1E0634E0" w:rsidR="00A94E53" w:rsidRPr="001963E5" w:rsidRDefault="00926318" w:rsidP="00926318">
      <w:pPr>
        <w:pStyle w:val="berschrift1"/>
        <w:rPr>
          <w:lang w:val="en-US"/>
        </w:rPr>
      </w:pPr>
      <w:r>
        <w:rPr>
          <w:lang w:val="en-US"/>
        </w:rPr>
        <w:lastRenderedPageBreak/>
        <w:t xml:space="preserve">References </w:t>
      </w:r>
      <w:r w:rsidR="002E4F27">
        <w:rPr>
          <w:lang w:val="en-US"/>
        </w:rPr>
        <w:t>–</w:t>
      </w:r>
      <w:r>
        <w:rPr>
          <w:lang w:val="en-US"/>
        </w:rPr>
        <w:t xml:space="preserve"> 1074</w:t>
      </w:r>
      <w:r w:rsidR="002E4F27">
        <w:rPr>
          <w:lang w:val="en-US"/>
        </w:rPr>
        <w:t xml:space="preserve"> words</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555190FC" w14:textId="77777777" w:rsidR="000B0433" w:rsidRDefault="00D062D3" w:rsidP="000B0433">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052" w:name="_CTVBIBLIOGRAPHY1"/>
          <w:bookmarkEnd w:id="1052"/>
          <w:r w:rsidR="000B0433">
            <w:rPr>
              <w:lang w:val="en-US"/>
            </w:rPr>
            <w:t>References</w:t>
          </w:r>
        </w:p>
        <w:p w14:paraId="7D53A460" w14:textId="77777777" w:rsidR="000B0433" w:rsidRDefault="000B0433" w:rsidP="000B0433">
          <w:pPr>
            <w:pStyle w:val="CitaviBibliographyEntry"/>
            <w:rPr>
              <w:lang w:val="en-US"/>
            </w:rPr>
          </w:pPr>
          <w:bookmarkStart w:id="1053" w:name="_CTVL001034e448139b54f419adf4039f0e6938f"/>
          <w:r>
            <w:rPr>
              <w:lang w:val="en-US"/>
            </w:rPr>
            <w:t>Alber, J. (1995) ‘A Framework for the Comparative Study of Social Services’, Journal of European Social Policy 5(2): 131–49.</w:t>
          </w:r>
        </w:p>
        <w:p w14:paraId="2F211FE7" w14:textId="77777777" w:rsidR="000B0433" w:rsidRDefault="000B0433" w:rsidP="000B0433">
          <w:pPr>
            <w:pStyle w:val="CitaviBibliographyEntry"/>
            <w:rPr>
              <w:lang w:val="en-US"/>
            </w:rPr>
          </w:pPr>
          <w:bookmarkStart w:id="1054" w:name="_CTVL001810c08d70777472783612d9c6746a6b1"/>
          <w:bookmarkEnd w:id="1053"/>
          <w:r>
            <w:rPr>
              <w:lang w:val="en-US"/>
            </w:rPr>
            <w:t>Anderson, A. (2012) ‘Europe's Care Regimes and the Role of Migrant Care Workers Within Them’, Journal of Population Ageing 5(2): 135–46.</w:t>
          </w:r>
        </w:p>
        <w:p w14:paraId="582825C6" w14:textId="77777777" w:rsidR="000B0433" w:rsidRDefault="000B0433" w:rsidP="000B0433">
          <w:pPr>
            <w:pStyle w:val="CitaviBibliographyEntry"/>
            <w:rPr>
              <w:lang w:val="en-US"/>
            </w:rPr>
          </w:pPr>
          <w:bookmarkStart w:id="1055" w:name="_CTVL001d05c2d44cb5e4fe2b3f74ab1c28541ed"/>
          <w:bookmarkEnd w:id="1054"/>
          <w:r>
            <w:rPr>
              <w:lang w:val="en-US"/>
            </w:rPr>
            <w:t>Anttonen, A. and Sipilä, J. (1996) ‘European Social Care Services: Is it possible to identify models?’, Journal of European Social Policy 6(2): 87–100.</w:t>
          </w:r>
        </w:p>
        <w:p w14:paraId="637E707C" w14:textId="77777777" w:rsidR="000B0433" w:rsidRDefault="000B0433" w:rsidP="000B0433">
          <w:pPr>
            <w:pStyle w:val="CitaviBibliographyEntry"/>
            <w:rPr>
              <w:lang w:val="en-US"/>
            </w:rPr>
          </w:pPr>
          <w:bookmarkStart w:id="1056" w:name="_CTVL0019c83775edfdb449eb0696fce30169fae"/>
          <w:bookmarkEnd w:id="1055"/>
          <w:r>
            <w:rPr>
              <w:lang w:val="en-US"/>
            </w:rPr>
            <w:t>Arts, W. and Gelissen, J. (2002) ‘Three worlds of welfare capitalism or more?: A state-of-the-art report’, Journal of European Social Policy 12(2): 137–58.</w:t>
          </w:r>
        </w:p>
        <w:p w14:paraId="1AD368AF" w14:textId="77777777" w:rsidR="000B0433" w:rsidRDefault="000B0433" w:rsidP="000B0433">
          <w:pPr>
            <w:pStyle w:val="CitaviBibliographyEntry"/>
            <w:rPr>
              <w:lang w:val="en-US"/>
            </w:rPr>
          </w:pPr>
          <w:bookmarkStart w:id="1057" w:name="_CTVL001a858d40c11f94d469c01c5a9e0154ab5"/>
          <w:bookmarkEnd w:id="1056"/>
          <w:r>
            <w:rPr>
              <w:lang w:val="en-US"/>
            </w:rPr>
            <w:t>Bakx, P., Chernichovsky, D., Paolucci, F., Schokkaert, E., Trottmann, M., Wasem, J. and Schut, F. (2015) ‘Demand-side strategies to deal with moral hazard in public insurance for long-term care’, Journal of health services research &amp; policy 20(3): 170–6.</w:t>
          </w:r>
        </w:p>
        <w:p w14:paraId="53F3EED8" w14:textId="77777777" w:rsidR="000B0433" w:rsidRDefault="000B0433" w:rsidP="000B0433">
          <w:pPr>
            <w:pStyle w:val="CitaviBibliographyEntry"/>
            <w:rPr>
              <w:lang w:val="en-US"/>
            </w:rPr>
          </w:pPr>
          <w:bookmarkStart w:id="1058" w:name="_CTVL001e6435ca3dc8443b5a53ecffd8c03ae4d"/>
          <w:bookmarkEnd w:id="1057"/>
          <w:r>
            <w:rPr>
              <w:lang w:val="en-US"/>
            </w:rPr>
            <w:t>Bettio, F. and Plantenga, J. (2004) ‘Comparing Care Regimes in Europe’, Feminist Economics 10(1): 85–113.</w:t>
          </w:r>
        </w:p>
        <w:p w14:paraId="35A66377" w14:textId="77777777" w:rsidR="000B0433" w:rsidRDefault="000B0433" w:rsidP="000B0433">
          <w:pPr>
            <w:pStyle w:val="CitaviBibliographyEntry"/>
            <w:rPr>
              <w:lang w:val="en-US"/>
            </w:rPr>
          </w:pPr>
          <w:bookmarkStart w:id="1059" w:name="_CTVL0013d007445ae5a40379b45bf9ea10b8792"/>
          <w:bookmarkEnd w:id="1058"/>
          <w:r>
            <w:rPr>
              <w:lang w:val="en-US"/>
            </w:rPr>
            <w:t>Böhm, K., Schmid, A., Götze, R., Landwehr, C. and Rothgang, H. (2013) ‘Five types of OECD healthcare systems: empirical results of a deductive classification’, Health policy (Amsterdam, Netherlands) 113(3): 258–69.</w:t>
          </w:r>
        </w:p>
        <w:p w14:paraId="5EFD8E94" w14:textId="77777777" w:rsidR="000B0433" w:rsidRDefault="000B0433" w:rsidP="000B0433">
          <w:pPr>
            <w:pStyle w:val="CitaviBibliographyEntry"/>
            <w:rPr>
              <w:lang w:val="en-US"/>
            </w:rPr>
          </w:pPr>
          <w:bookmarkStart w:id="1060" w:name="_CTVL00134984415fb464e2783512e6c89b0cd6c"/>
          <w:bookmarkEnd w:id="1059"/>
          <w:r>
            <w:rPr>
              <w:lang w:val="en-US"/>
            </w:rPr>
            <w:t>Castles, F. G. and Mitchell, D. (1993) ‘Worlds of Welfare and Families of Nations’, in F. G. Castles (ed.)</w:t>
          </w:r>
          <w:bookmarkEnd w:id="1060"/>
          <w:r>
            <w:rPr>
              <w:lang w:val="en-US"/>
            </w:rPr>
            <w:t xml:space="preserve"> </w:t>
          </w:r>
          <w:r w:rsidRPr="000B0433">
            <w:rPr>
              <w:i/>
              <w:lang w:val="en-US"/>
            </w:rPr>
            <w:t xml:space="preserve">Families of nations: Patterns of public policy in Western democracies. </w:t>
          </w:r>
          <w:r w:rsidRPr="000B0433">
            <w:rPr>
              <w:lang w:val="en-US"/>
            </w:rPr>
            <w:t>Aldershot: Ashgate.</w:t>
          </w:r>
        </w:p>
        <w:p w14:paraId="49A14749" w14:textId="77777777" w:rsidR="000B0433" w:rsidRDefault="000B0433" w:rsidP="000B0433">
          <w:pPr>
            <w:pStyle w:val="CitaviBibliographyEntry"/>
            <w:rPr>
              <w:lang w:val="en-US"/>
            </w:rPr>
          </w:pPr>
          <w:bookmarkStart w:id="1061" w:name="_CTVL00186166193303347ca969e2168af48b4b8"/>
          <w:r>
            <w:rPr>
              <w:lang w:val="en-US"/>
            </w:rPr>
            <w:t>Colombo, F. (2012) ‘Typology of Public Coverage for Long-Term Care in OECD Countries’, in J. Costa-Font and C. Courbage (eds)</w:t>
          </w:r>
          <w:bookmarkEnd w:id="1061"/>
          <w:r>
            <w:rPr>
              <w:lang w:val="en-US"/>
            </w:rPr>
            <w:t xml:space="preserve"> </w:t>
          </w:r>
          <w:r w:rsidRPr="000B0433">
            <w:rPr>
              <w:i/>
              <w:lang w:val="en-US"/>
            </w:rPr>
            <w:t>Financing Long-Term Care in Europe: Institutions, Markets and Models</w:t>
          </w:r>
          <w:r w:rsidRPr="000B0433">
            <w:rPr>
              <w:lang w:val="en-US"/>
            </w:rPr>
            <w:t>, pp. 17–40. London, s.l.: Palgrave Macmillan UK.</w:t>
          </w:r>
        </w:p>
        <w:p w14:paraId="5EB0057D" w14:textId="77777777" w:rsidR="000B0433" w:rsidRDefault="000B0433" w:rsidP="000B0433">
          <w:pPr>
            <w:pStyle w:val="CitaviBibliographyEntry"/>
            <w:rPr>
              <w:lang w:val="en-US"/>
            </w:rPr>
          </w:pPr>
          <w:bookmarkStart w:id="1062" w:name="_CTVL0010b6a142e90234bc18156f4e7b2566369"/>
          <w:r>
            <w:rPr>
              <w:lang w:val="en-US"/>
            </w:rPr>
            <w:t>Colombo, F., Llena-Nozal, A., Mercier, J. and Tjadens, F. (2011)</w:t>
          </w:r>
          <w:bookmarkEnd w:id="1062"/>
          <w:r>
            <w:rPr>
              <w:lang w:val="en-US"/>
            </w:rPr>
            <w:t xml:space="preserve"> </w:t>
          </w:r>
          <w:r w:rsidRPr="000B0433">
            <w:rPr>
              <w:i/>
              <w:lang w:val="en-US"/>
            </w:rPr>
            <w:t xml:space="preserve">Help wanted?: Providing and paying for long-term care. </w:t>
          </w:r>
          <w:r w:rsidRPr="000B0433">
            <w:rPr>
              <w:lang w:val="en-US"/>
            </w:rPr>
            <w:t>Paris: OECD.</w:t>
          </w:r>
        </w:p>
        <w:p w14:paraId="20FA001B" w14:textId="77777777" w:rsidR="000B0433" w:rsidRDefault="000B0433" w:rsidP="000B0433">
          <w:pPr>
            <w:pStyle w:val="CitaviBibliographyEntry"/>
            <w:rPr>
              <w:lang w:val="en-US"/>
            </w:rPr>
          </w:pPr>
          <w:bookmarkStart w:id="1063" w:name="_CTVL0011b8ba8c659eb4b73a7f1fa02fe518735"/>
          <w:r>
            <w:rPr>
              <w:lang w:val="en-US"/>
            </w:rPr>
            <w:t>Da Roit, B. and Le Bihan, B. (2010) ‘Similar and Yet So Different: Cash-for-Care in Six European Countries’ Long-Term Care Policies’, The Milbank Quarterly 88(3): 286–309.</w:t>
          </w:r>
        </w:p>
        <w:p w14:paraId="21978C00" w14:textId="77777777" w:rsidR="000B0433" w:rsidRDefault="000B0433" w:rsidP="000B0433">
          <w:pPr>
            <w:pStyle w:val="CitaviBibliographyEntry"/>
            <w:rPr>
              <w:lang w:val="en-US"/>
            </w:rPr>
          </w:pPr>
          <w:bookmarkStart w:id="1064" w:name="_CTVL001a4836dae68d94d748616d13fb0207f15"/>
          <w:bookmarkEnd w:id="1063"/>
          <w:r>
            <w:rPr>
              <w:lang w:val="en-US"/>
            </w:rPr>
            <w:t>Da Roit, B. and Weicht, B. (2013) ‘Migrant care work and care, migration and employment regimes: A fuzzy-set analysis’, Journal of European Social Policy 23(5): 469–86.</w:t>
          </w:r>
        </w:p>
        <w:p w14:paraId="3997299F" w14:textId="77777777" w:rsidR="000B0433" w:rsidRDefault="000B0433" w:rsidP="000B0433">
          <w:pPr>
            <w:pStyle w:val="CitaviBibliographyEntry"/>
            <w:rPr>
              <w:lang w:val="en-US"/>
            </w:rPr>
          </w:pPr>
          <w:bookmarkStart w:id="1065" w:name="_CTVL001fd3ac2a6731141c3b7b2698947518579"/>
          <w:bookmarkEnd w:id="1064"/>
          <w:r>
            <w:rPr>
              <w:lang w:val="en-US"/>
            </w:rPr>
            <w:t>Damiani, G., Farelli, V., Anselmi, A., Sicuro, L., Solipaca, A., Burgio, A., Iezzi, D. F. and Ricciardi, W. (2011) ‘Patterns of Long Term Care in 29 European countries: evidence from an exploratory study’, BMC health services research 11: 316.</w:t>
          </w:r>
        </w:p>
        <w:p w14:paraId="7688C87D" w14:textId="77777777" w:rsidR="000B0433" w:rsidRDefault="000B0433" w:rsidP="000B0433">
          <w:pPr>
            <w:pStyle w:val="CitaviBibliographyEntry"/>
            <w:rPr>
              <w:lang w:val="en-US"/>
            </w:rPr>
          </w:pPr>
          <w:bookmarkStart w:id="1066" w:name="_CTVL0015f1bbd69fb3c4522abd802c60d39aab7"/>
          <w:bookmarkEnd w:id="1065"/>
          <w:r>
            <w:rPr>
              <w:lang w:val="en-US"/>
            </w:rPr>
            <w:t>Di Rosa, M., Kofahl, C., McKee, K., Bień, B., Lamura, G., Prouskas, C., Döhner, H. and Mnich, E. (2011) ‘A Typology of Caregiving Situations and Service Use in Family Carers of Older People in Six European Countries’, GeroPsych 24(1): 5–18.</w:t>
          </w:r>
        </w:p>
        <w:p w14:paraId="63F29DDF" w14:textId="77777777" w:rsidR="000B0433" w:rsidRDefault="000B0433" w:rsidP="000B0433">
          <w:pPr>
            <w:pStyle w:val="CitaviBibliographyEntry"/>
            <w:rPr>
              <w:lang w:val="en-US"/>
            </w:rPr>
          </w:pPr>
          <w:bookmarkStart w:id="1067" w:name="_CTVL0010ab61766c6234c81af59c27fe2c9d49d"/>
          <w:bookmarkEnd w:id="1066"/>
          <w:r>
            <w:rPr>
              <w:lang w:val="en-US"/>
            </w:rPr>
            <w:t>Esping-Andersen, G. (1990)</w:t>
          </w:r>
          <w:bookmarkEnd w:id="1067"/>
          <w:r>
            <w:rPr>
              <w:lang w:val="en-US"/>
            </w:rPr>
            <w:t xml:space="preserve"> </w:t>
          </w:r>
          <w:r w:rsidRPr="000B0433">
            <w:rPr>
              <w:i/>
              <w:lang w:val="en-US"/>
            </w:rPr>
            <w:t xml:space="preserve">The three worlds of welfare capitalism. </w:t>
          </w:r>
          <w:r w:rsidRPr="000B0433">
            <w:rPr>
              <w:lang w:val="en-US"/>
            </w:rPr>
            <w:t>Princeton, N.J.: Princeton University Press.</w:t>
          </w:r>
        </w:p>
        <w:p w14:paraId="2497A154" w14:textId="77777777" w:rsidR="000B0433" w:rsidRDefault="000B0433" w:rsidP="000B0433">
          <w:pPr>
            <w:pStyle w:val="CitaviBibliographyEntry"/>
            <w:rPr>
              <w:lang w:val="en-US"/>
            </w:rPr>
          </w:pPr>
          <w:bookmarkStart w:id="1068"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6BE576AA" w14:textId="77777777" w:rsidR="000B0433" w:rsidRDefault="000B0433" w:rsidP="000B0433">
          <w:pPr>
            <w:pStyle w:val="CitaviBibliographyEntry"/>
            <w:rPr>
              <w:lang w:val="en-US"/>
            </w:rPr>
          </w:pPr>
          <w:bookmarkStart w:id="1069" w:name="_CTVL0013deb4cb5e8224491a572d4026b6a1358"/>
          <w:bookmarkEnd w:id="1068"/>
          <w:r>
            <w:rPr>
              <w:lang w:val="en-US"/>
            </w:rPr>
            <w:t>Farris, S. R. and Marchetti, S. (2017) ‘From the Commodification to the Corporatization of Care: European Perspectives and Debates’, Social Politics: International Studies in Gender, State &amp; Society 24(2): 109–31.</w:t>
          </w:r>
        </w:p>
        <w:p w14:paraId="2DF08E13" w14:textId="77777777" w:rsidR="000B0433" w:rsidRDefault="000B0433" w:rsidP="000B0433">
          <w:pPr>
            <w:pStyle w:val="CitaviBibliographyEntry"/>
            <w:rPr>
              <w:lang w:val="en-US"/>
            </w:rPr>
          </w:pPr>
          <w:bookmarkStart w:id="1070" w:name="_CTVL0017c3d120b68894a438ddae60dd66cb8df"/>
          <w:bookmarkEnd w:id="1069"/>
          <w:r>
            <w:rPr>
              <w:lang w:val="en-US"/>
            </w:rPr>
            <w:lastRenderedPageBreak/>
            <w:t>Ferrera, M. (1996) ‘The 'Southern Model' of Welfare in Social Europe’, Journal of European Social Policy 6(1): 17–37.</w:t>
          </w:r>
        </w:p>
        <w:p w14:paraId="6A16DD89" w14:textId="77777777" w:rsidR="000B0433" w:rsidRDefault="000B0433" w:rsidP="000B0433">
          <w:pPr>
            <w:pStyle w:val="CitaviBibliographyEntry"/>
            <w:rPr>
              <w:lang w:val="en-US"/>
            </w:rPr>
          </w:pPr>
          <w:bookmarkStart w:id="1071" w:name="_CTVL0014251892f140044c98ec580332144306b"/>
          <w:bookmarkEnd w:id="1070"/>
          <w:r>
            <w:rPr>
              <w:lang w:val="en-US"/>
            </w:rPr>
            <w:t>Fonseca, J. R.S. (2013) ‘Clustering in the field of social sciences: that is your choice’, International Journal of Social Research Methodology 16(5): 403–28.</w:t>
          </w:r>
        </w:p>
        <w:p w14:paraId="25126519" w14:textId="77777777" w:rsidR="000B0433" w:rsidRDefault="000B0433" w:rsidP="000B0433">
          <w:pPr>
            <w:pStyle w:val="CitaviBibliographyEntry"/>
            <w:rPr>
              <w:lang w:val="en-US"/>
            </w:rPr>
          </w:pPr>
          <w:bookmarkStart w:id="1072" w:name="_CTVL001373c94ccf3c24a1ebfb425e778bd7fad"/>
          <w:bookmarkEnd w:id="1071"/>
          <w:r>
            <w:rPr>
              <w:lang w:val="en-US"/>
            </w:rPr>
            <w:t>Halásková, R., Bednář, P. and Halásková, M. (2017) ‘Forms of Providing and Financing Long-Term Care in OECD Countries’, Review of Economic Perspectives 17(2): 159–78.</w:t>
          </w:r>
        </w:p>
        <w:p w14:paraId="3F11A651" w14:textId="77777777" w:rsidR="000B0433" w:rsidRDefault="000B0433" w:rsidP="000B0433">
          <w:pPr>
            <w:pStyle w:val="CitaviBibliographyEntry"/>
            <w:rPr>
              <w:lang w:val="en-US"/>
            </w:rPr>
          </w:pPr>
          <w:bookmarkStart w:id="1073" w:name="_CTVL0012648c6a98a1148368dd9ae50a6bfa51a"/>
          <w:bookmarkEnd w:id="1072"/>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12553C22" w14:textId="77777777" w:rsidR="000B0433" w:rsidRDefault="000B0433" w:rsidP="000B0433">
          <w:pPr>
            <w:pStyle w:val="CitaviBibliographyEntry"/>
            <w:rPr>
              <w:lang w:val="en-US"/>
            </w:rPr>
          </w:pPr>
          <w:bookmarkStart w:id="1074" w:name="_CTVL001be466e05928646daa518cec4cec03f63"/>
          <w:bookmarkEnd w:id="1073"/>
          <w:r>
            <w:rPr>
              <w:lang w:val="en-US"/>
            </w:rPr>
            <w:t>Jensen, C. (2008) ‘Worlds of welfare services and transfers’, Journal of European Social Policy 18(2): 151–62.</w:t>
          </w:r>
        </w:p>
        <w:p w14:paraId="71354FBB" w14:textId="77777777" w:rsidR="000B0433" w:rsidRDefault="000B0433" w:rsidP="000B0433">
          <w:pPr>
            <w:pStyle w:val="CitaviBibliographyEntry"/>
            <w:rPr>
              <w:lang w:val="en-US"/>
            </w:rPr>
          </w:pPr>
          <w:bookmarkStart w:id="1075" w:name="_CTVL0010c10d28edea54957a390cc5df62b8fef"/>
          <w:bookmarkEnd w:id="1074"/>
          <w:r>
            <w:rPr>
              <w:lang w:val="en-US"/>
            </w:rPr>
            <w:t>Kautto, M. (2002) ‘Investing in Services in West European welfare states’, Journal of European Social Policy 12(1): 53–65.</w:t>
          </w:r>
        </w:p>
        <w:p w14:paraId="6D64F0F4" w14:textId="77777777" w:rsidR="000B0433" w:rsidRDefault="000B0433" w:rsidP="000B0433">
          <w:pPr>
            <w:pStyle w:val="CitaviBibliographyEntry"/>
            <w:rPr>
              <w:lang w:val="en-US"/>
            </w:rPr>
          </w:pPr>
          <w:bookmarkStart w:id="1076" w:name="_CTVL0011f8691c88a8d41f08287656a243643f7"/>
          <w:bookmarkEnd w:id="1075"/>
          <w:r>
            <w:rPr>
              <w:lang w:val="en-US"/>
            </w:rPr>
            <w:t>Kleinke, K., Stemmler, M., Reinecke, J. and Lösel, F. (2011) ‘Efficient ways to impute incomplete panel data’, AStA Adv Stat Anal 95(4): 351–73.</w:t>
          </w:r>
        </w:p>
        <w:p w14:paraId="4F37BA40" w14:textId="77777777" w:rsidR="000B0433" w:rsidRDefault="000B0433" w:rsidP="000B0433">
          <w:pPr>
            <w:pStyle w:val="CitaviBibliographyEntry"/>
            <w:rPr>
              <w:lang w:val="en-US"/>
            </w:rPr>
          </w:pPr>
          <w:bookmarkStart w:id="1077" w:name="_CTVL0014a831c3476a74e2b9956ea11f6651680"/>
          <w:bookmarkEnd w:id="1076"/>
          <w:r>
            <w:rPr>
              <w:lang w:val="en-US"/>
            </w:rPr>
            <w:t>Kraus, M., Riedel, M., Mot, E. S., Willemé, P. and Röhrling, G. (2010)</w:t>
          </w:r>
          <w:bookmarkEnd w:id="1077"/>
          <w:r>
            <w:rPr>
              <w:lang w:val="en-US"/>
            </w:rPr>
            <w:t xml:space="preserve"> </w:t>
          </w:r>
          <w:r w:rsidRPr="000B0433">
            <w:rPr>
              <w:i/>
              <w:lang w:val="en-US"/>
            </w:rPr>
            <w:t xml:space="preserve">A typology of long-term care systems in Europe. </w:t>
          </w:r>
          <w:r w:rsidRPr="000B0433">
            <w:rPr>
              <w:lang w:val="en-US"/>
            </w:rPr>
            <w:t>Brussels: ENEPRI.</w:t>
          </w:r>
        </w:p>
        <w:p w14:paraId="7E3973C9" w14:textId="77777777" w:rsidR="000B0433" w:rsidRDefault="000B0433" w:rsidP="000B0433">
          <w:pPr>
            <w:pStyle w:val="CitaviBibliographyEntry"/>
            <w:rPr>
              <w:lang w:val="en-US"/>
            </w:rPr>
          </w:pPr>
          <w:bookmarkStart w:id="1078" w:name="_CTVL0014201f31f4e42406fb639b4aefaa60020"/>
          <w:r>
            <w:rPr>
              <w:lang w:val="en-US"/>
            </w:rPr>
            <w:t>Leitner, S. (2003) ‘Varieties of familialism: The caring function of the family in comparative perspective’, European Societies 5(4): 353–75.</w:t>
          </w:r>
        </w:p>
        <w:p w14:paraId="5E0A69D2" w14:textId="77777777" w:rsidR="000B0433" w:rsidRDefault="000B0433" w:rsidP="000B0433">
          <w:pPr>
            <w:pStyle w:val="CitaviBibliographyEntry"/>
            <w:rPr>
              <w:lang w:val="en-US"/>
            </w:rPr>
          </w:pPr>
          <w:bookmarkStart w:id="1079" w:name="_CTVL00108ebed689e2c4289841c92d111094b6e"/>
          <w:bookmarkEnd w:id="1078"/>
          <w:r>
            <w:rPr>
              <w:lang w:val="en-US"/>
            </w:rPr>
            <w:t>Milligan, G. W. and Cooper, M. C. (1987) ‘Methodology Review: Clustering Methods’, Applied Psychological Measurement 11(4): 329–54.</w:t>
          </w:r>
        </w:p>
        <w:p w14:paraId="27503DD6" w14:textId="77777777" w:rsidR="000B0433" w:rsidRDefault="000B0433" w:rsidP="000B0433">
          <w:pPr>
            <w:pStyle w:val="CitaviBibliographyEntry"/>
            <w:rPr>
              <w:lang w:val="en-US"/>
            </w:rPr>
          </w:pPr>
          <w:bookmarkStart w:id="1080" w:name="_CTVL001c8de60e5bb4846cabf3cbe7b0f4faa71"/>
          <w:bookmarkEnd w:id="1079"/>
          <w:r>
            <w:rPr>
              <w:lang w:val="en-US"/>
            </w:rPr>
            <w:t>Nies, H., Leichsenring, K. and Mak, S. (2013) ‘The Emerging Identity of Long- Term Care Systems in Europe’, in Leichsenring, Kai, Billings, Jenny and H. Nies (eds)</w:t>
          </w:r>
          <w:bookmarkEnd w:id="1080"/>
          <w:r>
            <w:rPr>
              <w:lang w:val="en-US"/>
            </w:rPr>
            <w:t xml:space="preserve"> </w:t>
          </w:r>
          <w:r w:rsidRPr="000B0433">
            <w:rPr>
              <w:i/>
              <w:lang w:val="en-US"/>
            </w:rPr>
            <w:t>Long term care in Europe: Improving policy and practice</w:t>
          </w:r>
          <w:r w:rsidRPr="000B0433">
            <w:rPr>
              <w:lang w:val="en-US"/>
            </w:rPr>
            <w:t>, pp. 19–41. Basingstoke: Palgrave Macmillan.</w:t>
          </w:r>
        </w:p>
        <w:p w14:paraId="7C0CD531" w14:textId="77777777" w:rsidR="000B0433" w:rsidRDefault="000B0433" w:rsidP="000B0433">
          <w:pPr>
            <w:pStyle w:val="CitaviBibliographyEntry"/>
            <w:rPr>
              <w:lang w:val="en-US"/>
            </w:rPr>
          </w:pPr>
          <w:bookmarkStart w:id="1081" w:name="_CTVL00131a6e1e5cd3746469cdb27300f86d341"/>
          <w:r>
            <w:rPr>
              <w:lang w:val="en-US"/>
            </w:rPr>
            <w:t>OECD (2018) ‘OECD Health Statistics 2018’. http://www.oecd.org/els/health-systems/health-data.htm.</w:t>
          </w:r>
        </w:p>
        <w:p w14:paraId="301F5F2E" w14:textId="77777777" w:rsidR="000B0433" w:rsidRDefault="000B0433" w:rsidP="000B0433">
          <w:pPr>
            <w:pStyle w:val="CitaviBibliographyEntry"/>
            <w:rPr>
              <w:lang w:val="en-US"/>
            </w:rPr>
          </w:pPr>
          <w:bookmarkStart w:id="1082" w:name="_CTVL001ffb96f5d318a4de298a39e8f0bd5fa6a"/>
          <w:bookmarkEnd w:id="1081"/>
          <w:r>
            <w:rPr>
              <w:lang w:val="en-US"/>
            </w:rPr>
            <w:t>OECD and European Commission (2013)</w:t>
          </w:r>
          <w:bookmarkEnd w:id="1082"/>
          <w:r>
            <w:rPr>
              <w:lang w:val="en-US"/>
            </w:rPr>
            <w:t xml:space="preserve"> </w:t>
          </w:r>
          <w:r w:rsidRPr="000B0433">
            <w:rPr>
              <w:i/>
              <w:lang w:val="en-US"/>
            </w:rPr>
            <w:t xml:space="preserve">A Good Life in Old Age?: </w:t>
          </w:r>
          <w:r w:rsidRPr="000B0433">
            <w:rPr>
              <w:lang w:val="en-US"/>
            </w:rPr>
            <w:t>OECD Publishing.</w:t>
          </w:r>
        </w:p>
        <w:p w14:paraId="73A47F54" w14:textId="77777777" w:rsidR="000B0433" w:rsidRDefault="000B0433" w:rsidP="000B0433">
          <w:pPr>
            <w:pStyle w:val="CitaviBibliographyEntry"/>
            <w:rPr>
              <w:lang w:val="en-US"/>
            </w:rPr>
          </w:pPr>
          <w:bookmarkStart w:id="1083" w:name="_CTVL00103a469d8c12940fdbc2ae3b2729b6d39"/>
          <w:r>
            <w:rPr>
              <w:lang w:val="en-US"/>
            </w:rPr>
            <w:t>Pfau-Effinger, B. (2014) ‘New policies for caring family members in European welfare states’, Cuad. Relac. Lab. 32(1).</w:t>
          </w:r>
        </w:p>
        <w:p w14:paraId="17C44235" w14:textId="77777777" w:rsidR="000B0433" w:rsidRDefault="000B0433" w:rsidP="000B0433">
          <w:pPr>
            <w:pStyle w:val="CitaviBibliographyEntry"/>
            <w:rPr>
              <w:lang w:val="en-US"/>
            </w:rPr>
          </w:pPr>
          <w:bookmarkStart w:id="1084" w:name="_CTVL0015370e4185b9d4a5f893208ca47bb9848"/>
          <w:bookmarkEnd w:id="1083"/>
          <w:r>
            <w:rPr>
              <w:lang w:val="en-US"/>
            </w:rPr>
            <w:t>Pommer, E., Woittiez, I. and Stevens, J. (2009)</w:t>
          </w:r>
          <w:bookmarkEnd w:id="1084"/>
          <w:r>
            <w:rPr>
              <w:lang w:val="en-US"/>
            </w:rPr>
            <w:t xml:space="preserve"> </w:t>
          </w:r>
          <w:r w:rsidRPr="000B0433">
            <w:rPr>
              <w:i/>
              <w:lang w:val="en-US"/>
            </w:rPr>
            <w:t xml:space="preserve">Comparing care: The care for elderly in ten EU-countries. </w:t>
          </w:r>
          <w:r w:rsidRPr="000B0433">
            <w:rPr>
              <w:lang w:val="en-US"/>
            </w:rPr>
            <w:t>Amsterdam: Aksant Acad. Publ.</w:t>
          </w:r>
        </w:p>
        <w:p w14:paraId="27428FCD" w14:textId="77777777" w:rsidR="000B0433" w:rsidRDefault="000B0433" w:rsidP="000B0433">
          <w:pPr>
            <w:pStyle w:val="CitaviBibliographyEntry"/>
            <w:rPr>
              <w:lang w:val="en-US"/>
            </w:rPr>
          </w:pPr>
          <w:bookmarkStart w:id="1085" w:name="_CTVL0014fb1e12993c0486bb38a312102fa0b95"/>
          <w:r>
            <w:rPr>
              <w:lang w:val="en-US"/>
            </w:rPr>
            <w:t>Ranci, C. and Pavolini, E. (eds.) (2013)</w:t>
          </w:r>
          <w:bookmarkEnd w:id="1085"/>
          <w:r>
            <w:rPr>
              <w:lang w:val="en-US"/>
            </w:rPr>
            <w:t xml:space="preserve"> </w:t>
          </w:r>
          <w:r w:rsidRPr="000B0433">
            <w:rPr>
              <w:i/>
              <w:lang w:val="en-US"/>
            </w:rPr>
            <w:t xml:space="preserve">Reforms in Long-Term Care Policies in Europe: Investigating Institutional Change and Social Impacts. </w:t>
          </w:r>
          <w:r w:rsidRPr="000B0433">
            <w:rPr>
              <w:lang w:val="en-US"/>
            </w:rPr>
            <w:t>New York, NY: Springer.</w:t>
          </w:r>
        </w:p>
        <w:p w14:paraId="21AC4549" w14:textId="77777777" w:rsidR="000B0433" w:rsidRDefault="000B0433" w:rsidP="000B0433">
          <w:pPr>
            <w:pStyle w:val="CitaviBibliographyEntry"/>
            <w:rPr>
              <w:lang w:val="en-US"/>
            </w:rPr>
          </w:pPr>
          <w:bookmarkStart w:id="1086" w:name="_CTVL00178e0bc8b722c40a48b8c059782da93b0"/>
          <w:r>
            <w:rPr>
              <w:lang w:val="en-US"/>
            </w:rPr>
            <w:t>Rechel, B., Grundy, E., Robine, J.-M., Cylus, J., Mackenbach, J. P., Knai, C. and McKee, M. (2013) ‘Ageing in the European Union’, The Lancet 381(9874): 1312–22.</w:t>
          </w:r>
        </w:p>
        <w:p w14:paraId="2632DE18" w14:textId="77777777" w:rsidR="000B0433" w:rsidRDefault="000B0433" w:rsidP="000B0433">
          <w:pPr>
            <w:pStyle w:val="CitaviBibliographyEntry"/>
            <w:rPr>
              <w:lang w:val="en-US"/>
            </w:rPr>
          </w:pPr>
          <w:bookmarkStart w:id="1087" w:name="_CTVL0011bf34687a16f42f68121c0bf4b2f930f"/>
          <w:bookmarkEnd w:id="1086"/>
          <w:r>
            <w:rPr>
              <w:lang w:val="en-US"/>
            </w:rPr>
            <w:t>Reibling, N. (2010) ‘Healthcare systems in Europe: towards an incorporation of patient access’, Journal of European Social Policy 20(1): 5–18.</w:t>
          </w:r>
        </w:p>
        <w:p w14:paraId="53043D1A" w14:textId="77777777" w:rsidR="000B0433" w:rsidRDefault="000B0433" w:rsidP="000B0433">
          <w:pPr>
            <w:pStyle w:val="CitaviBibliographyEntry"/>
            <w:rPr>
              <w:lang w:val="en-US"/>
            </w:rPr>
          </w:pPr>
          <w:bookmarkStart w:id="1088" w:name="_CTVL001ba251d514c9d4bae9495b7c6c02444ab"/>
          <w:bookmarkEnd w:id="1087"/>
          <w:r>
            <w:rPr>
              <w:lang w:val="en-US"/>
            </w:rPr>
            <w:t>Reibling, N., Ariaans, M. and Wendt, C. (2019) ‘Worlds of Healthcare: A Healthcare System Typology of OECD Countries’, Health policy (Amsterdam, Netherlands) 123(7): 611–20.</w:t>
          </w:r>
        </w:p>
        <w:p w14:paraId="6E77A6EA" w14:textId="77777777" w:rsidR="000B0433" w:rsidRDefault="000B0433" w:rsidP="000B0433">
          <w:pPr>
            <w:pStyle w:val="CitaviBibliographyEntry"/>
            <w:rPr>
              <w:lang w:val="en-US"/>
            </w:rPr>
          </w:pPr>
          <w:bookmarkStart w:id="1089" w:name="_CTVL001c4d18bc7cbb84effbca47358d0ec4f5f"/>
          <w:bookmarkEnd w:id="1088"/>
          <w:r>
            <w:rPr>
              <w:lang w:val="en-US"/>
            </w:rPr>
            <w:t>Rostgaard, T. (2002) ‘Caring for Children and Older People in Europe - A Comparison of European Policies and Practice’, Policy Studies 23(1): 51–68.</w:t>
          </w:r>
        </w:p>
        <w:p w14:paraId="4BA261A2" w14:textId="77777777" w:rsidR="000B0433" w:rsidRDefault="000B0433" w:rsidP="000B0433">
          <w:pPr>
            <w:pStyle w:val="CitaviBibliographyEntry"/>
            <w:rPr>
              <w:lang w:val="en-US"/>
            </w:rPr>
          </w:pPr>
          <w:bookmarkStart w:id="1090" w:name="_CTVL001374111b5997247799147bfd63b1f9fef"/>
          <w:bookmarkEnd w:id="1089"/>
          <w:r>
            <w:rPr>
              <w:lang w:val="en-US"/>
            </w:rPr>
            <w:t>Saraceno, C. and Keck, W. (2010) ‘Can we identify intergenerational policy regimes in Europe?’, European Societies 12(5): 675–96.</w:t>
          </w:r>
        </w:p>
        <w:p w14:paraId="51D6CE5B" w14:textId="77777777" w:rsidR="000B0433" w:rsidRDefault="000B0433" w:rsidP="000B0433">
          <w:pPr>
            <w:pStyle w:val="CitaviBibliographyEntry"/>
            <w:rPr>
              <w:lang w:val="en-US"/>
            </w:rPr>
          </w:pPr>
          <w:bookmarkStart w:id="1091" w:name="_CTVL0018474dca944ff43a3977d89e1f8cbf9bc"/>
          <w:bookmarkEnd w:id="1090"/>
          <w:r>
            <w:rPr>
              <w:lang w:val="en-US"/>
            </w:rPr>
            <w:t>Schieber, G. J. (1987)</w:t>
          </w:r>
          <w:bookmarkEnd w:id="1091"/>
          <w:r>
            <w:rPr>
              <w:lang w:val="en-US"/>
            </w:rPr>
            <w:t xml:space="preserve"> </w:t>
          </w:r>
          <w:r w:rsidRPr="000B0433">
            <w:rPr>
              <w:i/>
              <w:lang w:val="en-US"/>
            </w:rPr>
            <w:t xml:space="preserve">Financing and delivering health care: A comparative analysis of OECD countries. </w:t>
          </w:r>
          <w:r w:rsidRPr="000B0433">
            <w:rPr>
              <w:lang w:val="en-US"/>
            </w:rPr>
            <w:t>Paris: OECD.</w:t>
          </w:r>
        </w:p>
        <w:p w14:paraId="0F3B1B50" w14:textId="77777777" w:rsidR="000B0433" w:rsidRDefault="000B0433" w:rsidP="000B0433">
          <w:pPr>
            <w:pStyle w:val="CitaviBibliographyEntry"/>
            <w:rPr>
              <w:lang w:val="en-US"/>
            </w:rPr>
          </w:pPr>
          <w:bookmarkStart w:id="1092" w:name="_CTVL0010aa49c15848940a59eff4c656fb83638"/>
          <w:r>
            <w:rPr>
              <w:lang w:val="en-US"/>
            </w:rPr>
            <w:lastRenderedPageBreak/>
            <w:t>Simonazzi, A. (2008) ‘Care regimes and national employment models’, Cambridge Journal of Economics 33(2): 211–32.</w:t>
          </w:r>
        </w:p>
        <w:p w14:paraId="0F59ECE1" w14:textId="77777777" w:rsidR="000B0433" w:rsidRDefault="000B0433" w:rsidP="000B0433">
          <w:pPr>
            <w:pStyle w:val="CitaviBibliographyEntry"/>
            <w:rPr>
              <w:lang w:val="en-US"/>
            </w:rPr>
          </w:pPr>
          <w:bookmarkStart w:id="1093" w:name="_CTVL001c4cde9c35b0a4375a4d04a5ae1610beb"/>
          <w:bookmarkEnd w:id="1092"/>
          <w:r>
            <w:rPr>
              <w:lang w:val="en-US"/>
            </w:rPr>
            <w:t>Spasova, S., Baeten, R., Coster, S., Ghailani, D., Peña-Casas, R. and Vanhercke, B. (2018)</w:t>
          </w:r>
          <w:bookmarkEnd w:id="1093"/>
          <w:r>
            <w:rPr>
              <w:lang w:val="en-US"/>
            </w:rPr>
            <w:t xml:space="preserve"> </w:t>
          </w:r>
          <w:r w:rsidRPr="000B0433">
            <w:rPr>
              <w:i/>
              <w:lang w:val="en-US"/>
            </w:rPr>
            <w:t xml:space="preserve">Challenges in long-term care in Europe: A study of national policies. </w:t>
          </w:r>
          <w:r w:rsidRPr="000B0433">
            <w:rPr>
              <w:lang w:val="en-US"/>
            </w:rPr>
            <w:t>Brussels.</w:t>
          </w:r>
        </w:p>
        <w:p w14:paraId="7C70011D" w14:textId="77777777" w:rsidR="000B0433" w:rsidRDefault="000B0433" w:rsidP="000B0433">
          <w:pPr>
            <w:pStyle w:val="CitaviBibliographyEntry"/>
            <w:rPr>
              <w:lang w:val="en-US"/>
            </w:rPr>
          </w:pPr>
          <w:bookmarkStart w:id="1094" w:name="_CTVL00103efbb5656b9476aa5f278c064126856"/>
          <w:r>
            <w:rPr>
              <w:lang w:val="en-US"/>
            </w:rPr>
            <w:t>Ungerson, C. (1997) ‘Social Politics and the Commodification of Care’, Social Politics: International Studies in Gender, State &amp; Society 4(3): 362–81.</w:t>
          </w:r>
        </w:p>
        <w:p w14:paraId="290A7D65" w14:textId="77777777" w:rsidR="000B0433" w:rsidRDefault="000B0433" w:rsidP="000B0433">
          <w:pPr>
            <w:pStyle w:val="CitaviBibliographyEntry"/>
            <w:rPr>
              <w:lang w:val="en-US"/>
            </w:rPr>
          </w:pPr>
          <w:bookmarkStart w:id="1095" w:name="_CTVL001ba09466a76eb497588929f7223bebb75"/>
          <w:bookmarkEnd w:id="1094"/>
          <w:r>
            <w:rPr>
              <w:lang w:val="en-US"/>
            </w:rPr>
            <w:t>van Hooren, F. J. (2012) ‘Varieties of migrant care work: Comparing patterns of migrant labour in social care’, Journal of European Social Policy 22(2): 133–47.</w:t>
          </w:r>
        </w:p>
        <w:p w14:paraId="1F790660" w14:textId="77777777" w:rsidR="000B0433" w:rsidRDefault="000B0433" w:rsidP="000B0433">
          <w:pPr>
            <w:pStyle w:val="CitaviBibliographyEntry"/>
            <w:rPr>
              <w:lang w:val="en-US"/>
            </w:rPr>
          </w:pPr>
          <w:bookmarkStart w:id="1096" w:name="_CTVL001ab516b2141194d84a0d50dcc11af4e93"/>
          <w:bookmarkEnd w:id="1095"/>
          <w:r>
            <w:rPr>
              <w:lang w:val="en-US"/>
            </w:rPr>
            <w:t>Wendt, C. (2014) ‘Changing Healthcare System Types’, Social Policy &amp; Administration 48(7): 864–82.</w:t>
          </w:r>
        </w:p>
        <w:p w14:paraId="7F8E7957" w14:textId="00F6475A" w:rsidR="00725171" w:rsidRPr="006A56FF" w:rsidRDefault="000B0433" w:rsidP="000B0433">
          <w:pPr>
            <w:pStyle w:val="CitaviBibliographyEntry"/>
            <w:rPr>
              <w:lang w:val="en-US"/>
            </w:rPr>
          </w:pPr>
          <w:bookmarkStart w:id="1097" w:name="_CTVL001fb37b04adcac459ebe08c9b097c11676"/>
          <w:bookmarkEnd w:id="1096"/>
          <w:r>
            <w:rPr>
              <w:lang w:val="en-US"/>
            </w:rPr>
            <w:t>White, I. R., Royston, P. and Wood, A. M. (2011) ‘Multiple imputation using chained equations: Issues and guidance for practice’, Statistics in medicine 30(4): 377–99</w:t>
          </w:r>
          <w:bookmarkEnd w:id="1097"/>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1098"/>
      <w:r w:rsidRPr="00BD5458">
        <w:rPr>
          <w:sz w:val="22"/>
          <w:szCs w:val="22"/>
          <w:lang w:val="en-US"/>
        </w:rPr>
        <w:t>2016</w:t>
      </w:r>
      <w:commentRangeEnd w:id="1098"/>
      <w:r>
        <w:rPr>
          <w:rStyle w:val="Kommentarzeichen"/>
          <w:color w:val="000000"/>
        </w:rPr>
        <w:commentReference w:id="1098"/>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commentRangeStart w:id="1099"/>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commentRangeEnd w:id="1099"/>
      <w:r w:rsidR="008610B2">
        <w:rPr>
          <w:rStyle w:val="Kommentarzeichen"/>
        </w:rPr>
        <w:commentReference w:id="1099"/>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1100"/>
      <w:r w:rsidRPr="006A56FF">
        <w:rPr>
          <w:sz w:val="22"/>
          <w:szCs w:val="22"/>
          <w:lang w:val="en-US"/>
        </w:rPr>
        <w:t>clusters</w:t>
      </w:r>
      <w:commentRangeEnd w:id="1100"/>
      <w:r>
        <w:rPr>
          <w:rStyle w:val="Kommentarzeichen"/>
          <w:color w:val="000000"/>
        </w:rPr>
        <w:commentReference w:id="1100"/>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F33320"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 Medium</w:t>
            </w:r>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Pefrormance</w:t>
            </w:r>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The ties of Estonia to France and the US are rounded values of 0,66. As we us unreounded values for Figure 1, the lines appear light grey, not full grey. As Estonia only has ties to these two countires of the five countries of cluster 7, according to the rules set out in the Data and Methods section it is condiered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Claus Wendt" w:date="2020-08-23T10:43:00Z" w:initials="CW">
    <w:p w14:paraId="0B568EED" w14:textId="7FC2969A" w:rsidR="007C2725" w:rsidRDefault="007C2725">
      <w:pPr>
        <w:pStyle w:val="Kommentartext"/>
      </w:pPr>
      <w:r>
        <w:rPr>
          <w:rStyle w:val="Kommentarzeichen"/>
        </w:rPr>
        <w:annotationRef/>
      </w:r>
      <w:r>
        <w:t>Wofür?</w:t>
      </w:r>
    </w:p>
  </w:comment>
  <w:comment w:id="35" w:author="Claus Wendt" w:date="2020-08-31T20:58:00Z" w:initials="CW">
    <w:p w14:paraId="42D3A90A" w14:textId="22C73D3D" w:rsidR="007C2725" w:rsidRDefault="007C2725">
      <w:pPr>
        <w:pStyle w:val="Kommentartext"/>
      </w:pPr>
      <w:r>
        <w:rPr>
          <w:rStyle w:val="Kommentarzeichen"/>
        </w:rPr>
        <w:annotationRef/>
      </w:r>
      <w:r>
        <w:t>Am Ende NEU</w:t>
      </w:r>
    </w:p>
  </w:comment>
  <w:comment w:id="38" w:author="Claus Wendt" w:date="2020-08-23T11:00:00Z" w:initials="CW">
    <w:p w14:paraId="44B21BF1" w14:textId="6029D1F7" w:rsidR="007C2725" w:rsidRDefault="007C2725">
      <w:pPr>
        <w:pStyle w:val="Kommentartext"/>
      </w:pPr>
      <w:r>
        <w:rPr>
          <w:rStyle w:val="Kommentarzeichen"/>
        </w:rPr>
        <w:annotationRef/>
      </w:r>
      <w:r>
        <w:t>… müssen wir alles von Ryan überarbeiten lassen. Werde im weiteren Verlauf weniger anmerken…</w:t>
      </w:r>
    </w:p>
  </w:comment>
  <w:comment w:id="210" w:author="Philipp Alexander Linden" w:date="2020-07-07T13:17:00Z" w:initials="PAL">
    <w:p w14:paraId="36C88899" w14:textId="0577E013" w:rsidR="007C2725" w:rsidRDefault="007C2725">
      <w:pPr>
        <w:pStyle w:val="Kommentartext"/>
      </w:pPr>
      <w:r>
        <w:rPr>
          <w:rStyle w:val="Kommentarzeichen"/>
        </w:rPr>
        <w:annotationRef/>
      </w:r>
      <w:r>
        <w:t>Wendt  &amp; Reibling überall blinden</w:t>
      </w:r>
    </w:p>
  </w:comment>
  <w:comment w:id="453" w:author="Claus Wendt" w:date="2020-09-01T12:00:00Z" w:initials="CW">
    <w:p w14:paraId="4173F0CA" w14:textId="113177B6" w:rsidR="00A31BDA" w:rsidRDefault="00A31BDA">
      <w:pPr>
        <w:pStyle w:val="Kommentartext"/>
      </w:pPr>
      <w:r>
        <w:rPr>
          <w:rStyle w:val="Kommentarzeichen"/>
        </w:rPr>
        <w:annotationRef/>
      </w:r>
      <w:r>
        <w:t xml:space="preserve">Mindestens 1 Eastern nennen. </w:t>
      </w:r>
    </w:p>
  </w:comment>
  <w:comment w:id="521" w:author="Claus Wendt" w:date="2020-09-01T12:30:00Z" w:initials="CW">
    <w:p w14:paraId="2AEC4948" w14:textId="495E5B0D" w:rsidR="00D200F2" w:rsidRDefault="00D200F2">
      <w:pPr>
        <w:pStyle w:val="Kommentartext"/>
      </w:pPr>
      <w:r>
        <w:rPr>
          <w:rStyle w:val="Kommentarzeichen"/>
        </w:rPr>
        <w:annotationRef/>
      </w:r>
      <w:r>
        <w:t xml:space="preserve">Diese Information irgendwo einfügen; evtl. erst im Literaturverzeichnis oder dort in einer End- oder Fußnote. </w:t>
      </w:r>
    </w:p>
  </w:comment>
  <w:comment w:id="549" w:author="Philipp Alexander Linden" w:date="2020-06-03T19:24:00Z" w:initials="PAL">
    <w:p w14:paraId="030BE762" w14:textId="5E8972DE" w:rsidR="007C2725" w:rsidRPr="006B0567" w:rsidRDefault="007C2725" w:rsidP="00E62C77">
      <w:pPr>
        <w:pStyle w:val="Kommentartext"/>
      </w:pPr>
      <w:r>
        <w:rPr>
          <w:rStyle w:val="Kommentarzeichen"/>
        </w:rPr>
        <w:annotationRef/>
      </w:r>
      <w:r w:rsidRPr="006B0567">
        <w:t>164 words</w:t>
      </w:r>
    </w:p>
  </w:comment>
  <w:comment w:id="558" w:author="Claus Wendt" w:date="2020-09-01T13:16:00Z" w:initials="CW">
    <w:p w14:paraId="12AB49FF" w14:textId="77777777" w:rsidR="00785674" w:rsidRDefault="00785674">
      <w:pPr>
        <w:pStyle w:val="Kommentartext"/>
      </w:pPr>
      <w:r>
        <w:rPr>
          <w:rStyle w:val="Kommentarzeichen"/>
        </w:rPr>
        <w:annotationRef/>
      </w:r>
      <w:r>
        <w:t>Was heißt das?</w:t>
      </w:r>
    </w:p>
    <w:p w14:paraId="20C73089" w14:textId="77777777" w:rsidR="00785674" w:rsidRDefault="00785674">
      <w:pPr>
        <w:pStyle w:val="Kommentartext"/>
      </w:pPr>
    </w:p>
    <w:p w14:paraId="66F7F5AA" w14:textId="674E2663" w:rsidR="00785674" w:rsidRDefault="00785674">
      <w:pPr>
        <w:pStyle w:val="Kommentartext"/>
      </w:pPr>
      <w:r>
        <w:t>… Ah; jetzt sehe ich es; ist aber missverständlich. Vielleicht so wie geändert?</w:t>
      </w:r>
    </w:p>
  </w:comment>
  <w:comment w:id="657" w:author="Claus Wendt" w:date="2020-09-01T15:36:00Z" w:initials="CW">
    <w:p w14:paraId="7C9756B7" w14:textId="35C8A0D5" w:rsidR="002A4735" w:rsidRDefault="002A4735">
      <w:pPr>
        <w:pStyle w:val="Kommentartext"/>
      </w:pPr>
      <w:r>
        <w:rPr>
          <w:rStyle w:val="Kommentarzeichen"/>
        </w:rPr>
        <w:annotationRef/>
      </w:r>
      <w:r>
        <w:t>Korrekt angeben</w:t>
      </w:r>
    </w:p>
  </w:comment>
  <w:comment w:id="731" w:author="Claus Wendt" w:date="2020-09-01T15:57:00Z" w:initials="CW">
    <w:p w14:paraId="2497E961" w14:textId="149E8AF2" w:rsidR="00BD77BB" w:rsidRDefault="00BD77BB">
      <w:pPr>
        <w:pStyle w:val="Kommentartext"/>
      </w:pPr>
      <w:r>
        <w:rPr>
          <w:rStyle w:val="Kommentarzeichen"/>
        </w:rPr>
        <w:annotationRef/>
      </w:r>
      <w:r>
        <w:t>Reihenfolge verändert</w:t>
      </w:r>
    </w:p>
  </w:comment>
  <w:comment w:id="738" w:author="Philipp Alexander Linden" w:date="2020-06-29T18:49:00Z" w:initials="PAL">
    <w:p w14:paraId="716C4805" w14:textId="77777777" w:rsidR="007C2725" w:rsidRPr="006B0567" w:rsidRDefault="007C2725" w:rsidP="00C04881">
      <w:pPr>
        <w:pStyle w:val="Kommentartext"/>
      </w:pPr>
      <w:r>
        <w:rPr>
          <w:rStyle w:val="Kommentarzeichen"/>
        </w:rPr>
        <w:annotationRef/>
      </w:r>
      <w:r w:rsidRPr="006B0567">
        <w:t>148 words</w:t>
      </w:r>
    </w:p>
  </w:comment>
  <w:comment w:id="797" w:author="Philipp Alexander Linden" w:date="2020-07-13T11:54:00Z" w:initials="PAL">
    <w:p w14:paraId="5A089380" w14:textId="35F9536F" w:rsidR="007C2725" w:rsidRPr="00BD77BB" w:rsidRDefault="007C2725">
      <w:pPr>
        <w:pStyle w:val="Kommentartext"/>
      </w:pPr>
      <w:r>
        <w:rPr>
          <w:rStyle w:val="Kommentarzeichen"/>
        </w:rPr>
        <w:annotationRef/>
      </w:r>
      <w:r w:rsidRPr="00BD77BB">
        <w:t>24 words</w:t>
      </w:r>
    </w:p>
  </w:comment>
  <w:comment w:id="807" w:author="Claus Wendt" w:date="2020-09-01T16:31:00Z" w:initials="CW">
    <w:p w14:paraId="75D2C00F" w14:textId="77777777" w:rsidR="00EE551B" w:rsidRDefault="00EE551B">
      <w:pPr>
        <w:pStyle w:val="Kommentartext"/>
      </w:pPr>
      <w:r>
        <w:rPr>
          <w:rStyle w:val="Kommentarzeichen"/>
        </w:rPr>
        <w:annotationRef/>
      </w:r>
      <w:r>
        <w:t xml:space="preserve">Den Rest bin ich noch nicht durch. Das ist bisher noch nicht überzeugend. </w:t>
      </w:r>
    </w:p>
    <w:p w14:paraId="09E70203" w14:textId="77777777" w:rsidR="00EE551B" w:rsidRDefault="00EE551B">
      <w:pPr>
        <w:pStyle w:val="Kommentartext"/>
      </w:pPr>
    </w:p>
    <w:p w14:paraId="5A3C4898" w14:textId="77777777" w:rsidR="00EE551B" w:rsidRDefault="00EE551B">
      <w:pPr>
        <w:pStyle w:val="Kommentartext"/>
      </w:pPr>
      <w:r>
        <w:t xml:space="preserve">Ich sehe hier eine 6er Typology, die wir gut empirisch aber auch theoretisch rechtfertigen müssen. </w:t>
      </w:r>
    </w:p>
    <w:p w14:paraId="573FE9A2" w14:textId="77777777" w:rsidR="00EE551B" w:rsidRDefault="00EE551B">
      <w:pPr>
        <w:pStyle w:val="Kommentartext"/>
      </w:pPr>
    </w:p>
    <w:p w14:paraId="0455A43C" w14:textId="77777777" w:rsidR="00EE551B" w:rsidRDefault="00EE551B">
      <w:pPr>
        <w:pStyle w:val="Kommentartext"/>
      </w:pPr>
      <w:r w:rsidRPr="00EE551B">
        <w:t>Gerade unsere Performance Indicator sind zu</w:t>
      </w:r>
      <w:r>
        <w:t xml:space="preserve"> schwach, um eine rein empirische Typologie zu rechtfertigen. </w:t>
      </w:r>
    </w:p>
    <w:p w14:paraId="28007B0F" w14:textId="77777777" w:rsidR="00EE551B" w:rsidRDefault="00EE551B">
      <w:pPr>
        <w:pStyle w:val="Kommentartext"/>
      </w:pPr>
    </w:p>
    <w:p w14:paraId="1458D3D8" w14:textId="77777777" w:rsidR="00EE551B" w:rsidRDefault="00EE551B">
      <w:pPr>
        <w:pStyle w:val="Kommentartext"/>
      </w:pPr>
      <w:r>
        <w:t xml:space="preserve">Ich sehe hier eine gut zu begründende 6 Cluster-Typology. Und auf diese 6 Typen sollten wir uns voll konzentrieren u. kein hin-und-her. </w:t>
      </w:r>
    </w:p>
    <w:p w14:paraId="40CABBB6" w14:textId="41B8840D" w:rsidR="00EE551B" w:rsidRPr="00EE551B" w:rsidRDefault="00EE551B">
      <w:pPr>
        <w:pStyle w:val="Kommentartext"/>
      </w:pPr>
      <w:r>
        <w:t xml:space="preserve">Die 4 Typen können wir im Anhang aufführen und im Text nennen, aber nicht mehr. </w:t>
      </w:r>
    </w:p>
  </w:comment>
  <w:comment w:id="815" w:author="Philipp Alexander Linden" w:date="2020-07-13T11:49:00Z" w:initials="PAL">
    <w:p w14:paraId="613296B1" w14:textId="41278184" w:rsidR="007C2725" w:rsidRPr="00EE551B" w:rsidRDefault="007C2725">
      <w:pPr>
        <w:pStyle w:val="Kommentartext"/>
      </w:pPr>
      <w:r>
        <w:rPr>
          <w:rStyle w:val="Kommentarzeichen"/>
        </w:rPr>
        <w:annotationRef/>
      </w:r>
      <w:r w:rsidRPr="00EE551B">
        <w:t>181 words</w:t>
      </w:r>
    </w:p>
  </w:comment>
  <w:comment w:id="875" w:author="Philipp Alexander Linden" w:date="2020-07-13T11:49:00Z" w:initials="PAL">
    <w:p w14:paraId="06CABE19" w14:textId="79C8CD99" w:rsidR="007C2725" w:rsidRPr="008610B2" w:rsidRDefault="007C2725">
      <w:pPr>
        <w:pStyle w:val="Kommentartext"/>
        <w:rPr>
          <w:lang w:val="en-US"/>
        </w:rPr>
      </w:pPr>
      <w:r>
        <w:rPr>
          <w:rStyle w:val="Kommentarzeichen"/>
        </w:rPr>
        <w:annotationRef/>
      </w:r>
      <w:r w:rsidRPr="008610B2">
        <w:rPr>
          <w:lang w:val="en-US"/>
        </w:rPr>
        <w:t>175 words</w:t>
      </w:r>
    </w:p>
  </w:comment>
  <w:comment w:id="1098" w:author="Philipp Alexander Linden" w:date="2020-06-26T15:35:00Z" w:initials="PAL">
    <w:p w14:paraId="19560E76" w14:textId="3F546340" w:rsidR="007C2725" w:rsidRPr="00C046FD" w:rsidRDefault="007C2725">
      <w:pPr>
        <w:pStyle w:val="Kommentartext"/>
        <w:rPr>
          <w:lang w:val="en-US"/>
        </w:rPr>
      </w:pPr>
      <w:r>
        <w:rPr>
          <w:rStyle w:val="Kommentarzeichen"/>
        </w:rPr>
        <w:annotationRef/>
      </w:r>
      <w:r w:rsidRPr="00C046FD">
        <w:rPr>
          <w:lang w:val="en-US"/>
        </w:rPr>
        <w:t>31</w:t>
      </w:r>
      <w:r>
        <w:rPr>
          <w:lang w:val="en-US"/>
        </w:rPr>
        <w:t>4</w:t>
      </w:r>
      <w:r w:rsidRPr="00C046FD">
        <w:rPr>
          <w:lang w:val="en-US"/>
        </w:rPr>
        <w:t xml:space="preserve"> words</w:t>
      </w:r>
    </w:p>
  </w:comment>
  <w:comment w:id="1099" w:author="Claus Wendt" w:date="2020-09-01T12:36:00Z" w:initials="CW">
    <w:p w14:paraId="78642176" w14:textId="10508457" w:rsidR="008610B2" w:rsidRPr="00613662" w:rsidRDefault="008610B2">
      <w:pPr>
        <w:pStyle w:val="Kommentartext"/>
        <w:rPr>
          <w:lang w:val="en-US"/>
        </w:rPr>
      </w:pPr>
      <w:r>
        <w:rPr>
          <w:rStyle w:val="Kommentarzeichen"/>
        </w:rPr>
        <w:annotationRef/>
      </w:r>
      <w:r w:rsidRPr="00613662">
        <w:t xml:space="preserve">Hier: </w:t>
      </w:r>
      <w:r w:rsidR="00613662" w:rsidRPr="00613662">
        <w:t xml:space="preserve">LTC experts nennen. </w:t>
      </w:r>
      <w:r w:rsidR="00613662" w:rsidRPr="00613662">
        <w:rPr>
          <w:lang w:val="en-US"/>
        </w:rPr>
        <w:t xml:space="preserve">We would like to thank </w:t>
      </w:r>
      <w:r w:rsidR="00613662" w:rsidRPr="00613662">
        <w:rPr>
          <w:sz w:val="16"/>
          <w:szCs w:val="16"/>
          <w:lang w:val="en-US"/>
        </w:rPr>
        <w:t>We would like to thank xx</w:t>
      </w:r>
      <w:r w:rsidR="00613662">
        <w:rPr>
          <w:sz w:val="16"/>
          <w:szCs w:val="16"/>
          <w:lang w:val="en-US"/>
        </w:rPr>
        <w:t xml:space="preserve">xx for comments on our LTC indicators. All mistakes, however, remain ours. </w:t>
      </w:r>
    </w:p>
  </w:comment>
  <w:comment w:id="1100" w:author="Philipp Alexander Linden" w:date="2020-06-12T15:31:00Z" w:initials="PAL">
    <w:p w14:paraId="73A711EC" w14:textId="4EBE2931" w:rsidR="007C2725" w:rsidRPr="00C046FD" w:rsidRDefault="007C2725" w:rsidP="00BD5458">
      <w:pPr>
        <w:pStyle w:val="Kommentartext"/>
        <w:rPr>
          <w:lang w:val="en-US"/>
        </w:rPr>
      </w:pPr>
      <w:r>
        <w:rPr>
          <w:rStyle w:val="Kommentarzeichen"/>
        </w:rPr>
        <w:annotationRef/>
      </w:r>
      <w:r w:rsidRPr="00C046FD">
        <w:rPr>
          <w:lang w:val="en-US"/>
        </w:rPr>
        <w:t>17</w:t>
      </w:r>
      <w:r>
        <w:rPr>
          <w:lang w:val="en-US"/>
        </w:rPr>
        <w:t>5</w:t>
      </w:r>
      <w:r w:rsidRPr="00C046FD">
        <w:rPr>
          <w:lang w:val="en-US"/>
        </w:rPr>
        <w:t xml:space="preserve">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568EED" w15:done="0"/>
  <w15:commentEx w15:paraId="42D3A90A" w15:done="0"/>
  <w15:commentEx w15:paraId="44B21BF1" w15:done="0"/>
  <w15:commentEx w15:paraId="36C88899" w15:done="0"/>
  <w15:commentEx w15:paraId="4173F0CA" w15:done="0"/>
  <w15:commentEx w15:paraId="2AEC4948" w15:done="0"/>
  <w15:commentEx w15:paraId="030BE762" w15:done="0"/>
  <w15:commentEx w15:paraId="66F7F5AA" w15:done="0"/>
  <w15:commentEx w15:paraId="7C9756B7" w15:done="0"/>
  <w15:commentEx w15:paraId="2497E961" w15:done="0"/>
  <w15:commentEx w15:paraId="716C4805" w15:done="0"/>
  <w15:commentEx w15:paraId="5A089380" w15:done="0"/>
  <w15:commentEx w15:paraId="40CABBB6" w15:done="0"/>
  <w15:commentEx w15:paraId="613296B1" w15:done="0"/>
  <w15:commentEx w15:paraId="06CABE19" w15:done="0"/>
  <w15:commentEx w15:paraId="19560E76" w15:done="0"/>
  <w15:commentEx w15:paraId="786421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F462" w16cex:dateUtc="2020-07-07T11:17:00Z"/>
  <w16cex:commentExtensible w16cex:durableId="22827762" w16cex:dateUtc="2020-06-03T17:24:00Z"/>
  <w16cex:commentExtensible w16cex:durableId="22AF104E" w16cex:dateUtc="2020-06-29T16:49:00Z"/>
  <w16cex:commentExtensible w16cex:durableId="22B6C9FE" w16cex:dateUtc="2020-07-13T09:54:00Z"/>
  <w16cex:commentExtensible w16cex:durableId="22B6C8CD" w16cex:dateUtc="2020-07-13T09:49:00Z"/>
  <w16cex:commentExtensible w16cex:durableId="22B6C8D6" w16cex:dateUtc="2020-07-13T09:49: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68EED" w16cid:durableId="22ECC6B4"/>
  <w16cid:commentId w16cid:paraId="42D3A90A" w16cid:durableId="22F7E305"/>
  <w16cid:commentId w16cid:paraId="44B21BF1" w16cid:durableId="22ECCAE7"/>
  <w16cid:commentId w16cid:paraId="36C88899" w16cid:durableId="22AEF462"/>
  <w16cid:commentId w16cid:paraId="4173F0CA" w16cid:durableId="22F8B666"/>
  <w16cid:commentId w16cid:paraId="2AEC4948" w16cid:durableId="22F8BD58"/>
  <w16cid:commentId w16cid:paraId="030BE762" w16cid:durableId="22827762"/>
  <w16cid:commentId w16cid:paraId="66F7F5AA" w16cid:durableId="22F8C825"/>
  <w16cid:commentId w16cid:paraId="7C9756B7" w16cid:durableId="22F8E8E5"/>
  <w16cid:commentId w16cid:paraId="2497E961" w16cid:durableId="22F8EDDB"/>
  <w16cid:commentId w16cid:paraId="716C4805" w16cid:durableId="22AF104E"/>
  <w16cid:commentId w16cid:paraId="5A089380" w16cid:durableId="22B6C9FE"/>
  <w16cid:commentId w16cid:paraId="40CABBB6" w16cid:durableId="22F8F5F0"/>
  <w16cid:commentId w16cid:paraId="613296B1" w16cid:durableId="22B6C8CD"/>
  <w16cid:commentId w16cid:paraId="06CABE19" w16cid:durableId="22B6C8D6"/>
  <w16cid:commentId w16cid:paraId="19560E76" w16cid:durableId="22A09426"/>
  <w16cid:commentId w16cid:paraId="78642176" w16cid:durableId="22F8BED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5DF12" w14:textId="77777777" w:rsidR="0018398B" w:rsidRDefault="0018398B" w:rsidP="00DB62C0">
      <w:r>
        <w:separator/>
      </w:r>
    </w:p>
    <w:p w14:paraId="236B7814" w14:textId="77777777" w:rsidR="0018398B" w:rsidRDefault="0018398B"/>
  </w:endnote>
  <w:endnote w:type="continuationSeparator" w:id="0">
    <w:p w14:paraId="74F71909" w14:textId="77777777" w:rsidR="0018398B" w:rsidRDefault="0018398B" w:rsidP="00DB62C0">
      <w:r>
        <w:continuationSeparator/>
      </w:r>
    </w:p>
    <w:p w14:paraId="46886196" w14:textId="77777777" w:rsidR="0018398B" w:rsidRDefault="001839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40A0B6D2" w:rsidR="007C2725" w:rsidRDefault="007C2725">
        <w:pPr>
          <w:pStyle w:val="Fuzeile"/>
          <w:jc w:val="right"/>
        </w:pPr>
        <w:r>
          <w:fldChar w:fldCharType="begin"/>
        </w:r>
        <w:r>
          <w:instrText>PAGE   \* MERGEFORMAT</w:instrText>
        </w:r>
        <w:r>
          <w:fldChar w:fldCharType="separate"/>
        </w:r>
        <w:r w:rsidR="00D76058">
          <w:rPr>
            <w:noProof/>
          </w:rPr>
          <w:t>1</w:t>
        </w:r>
        <w:r>
          <w:fldChar w:fldCharType="end"/>
        </w:r>
      </w:p>
    </w:sdtContent>
  </w:sdt>
  <w:p w14:paraId="36BE76A4" w14:textId="77777777" w:rsidR="007C2725" w:rsidRDefault="007C27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6F221" w14:textId="77777777" w:rsidR="0018398B" w:rsidRDefault="0018398B" w:rsidP="00DB62C0">
      <w:r>
        <w:separator/>
      </w:r>
    </w:p>
    <w:p w14:paraId="6F83B167" w14:textId="77777777" w:rsidR="0018398B" w:rsidRDefault="0018398B"/>
  </w:footnote>
  <w:footnote w:type="continuationSeparator" w:id="0">
    <w:p w14:paraId="046D6CDB" w14:textId="77777777" w:rsidR="0018398B" w:rsidRDefault="0018398B" w:rsidP="00DB62C0">
      <w:r>
        <w:continuationSeparator/>
      </w:r>
    </w:p>
    <w:p w14:paraId="74F5CCA5" w14:textId="77777777" w:rsidR="0018398B" w:rsidRDefault="0018398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CA36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E848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7EDB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AC15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888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26F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6ADA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6680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0E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46C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 Wendt">
    <w15:presenceInfo w15:providerId="None" w15:userId="Claus Wendt"/>
  </w15:person>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25F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312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E25FF"/>
    <w:rsid w:val="000E5CF2"/>
    <w:rsid w:val="000E5EEF"/>
    <w:rsid w:val="000E72AE"/>
    <w:rsid w:val="000E7BD7"/>
    <w:rsid w:val="000F2CA0"/>
    <w:rsid w:val="000F6DC1"/>
    <w:rsid w:val="001029EA"/>
    <w:rsid w:val="00105691"/>
    <w:rsid w:val="001066CA"/>
    <w:rsid w:val="001067B2"/>
    <w:rsid w:val="00107B5D"/>
    <w:rsid w:val="00117252"/>
    <w:rsid w:val="0012335A"/>
    <w:rsid w:val="001237F3"/>
    <w:rsid w:val="00126962"/>
    <w:rsid w:val="00131EC9"/>
    <w:rsid w:val="00136D75"/>
    <w:rsid w:val="00146320"/>
    <w:rsid w:val="00147CE1"/>
    <w:rsid w:val="00150B95"/>
    <w:rsid w:val="00155513"/>
    <w:rsid w:val="00160F11"/>
    <w:rsid w:val="00162B67"/>
    <w:rsid w:val="001634D1"/>
    <w:rsid w:val="0016482E"/>
    <w:rsid w:val="00170435"/>
    <w:rsid w:val="00173192"/>
    <w:rsid w:val="00180315"/>
    <w:rsid w:val="00180D20"/>
    <w:rsid w:val="001817F0"/>
    <w:rsid w:val="0018398B"/>
    <w:rsid w:val="00184E5A"/>
    <w:rsid w:val="00185A42"/>
    <w:rsid w:val="00187278"/>
    <w:rsid w:val="00187A9D"/>
    <w:rsid w:val="00191C08"/>
    <w:rsid w:val="00191ECF"/>
    <w:rsid w:val="00194023"/>
    <w:rsid w:val="00194BB1"/>
    <w:rsid w:val="001963E5"/>
    <w:rsid w:val="001A0292"/>
    <w:rsid w:val="001A517D"/>
    <w:rsid w:val="001B3191"/>
    <w:rsid w:val="001C01E8"/>
    <w:rsid w:val="001C0250"/>
    <w:rsid w:val="001C0CE6"/>
    <w:rsid w:val="001D3817"/>
    <w:rsid w:val="001D5B90"/>
    <w:rsid w:val="001E0F8A"/>
    <w:rsid w:val="001E64E8"/>
    <w:rsid w:val="001E7C4F"/>
    <w:rsid w:val="001F0E06"/>
    <w:rsid w:val="001F104C"/>
    <w:rsid w:val="001F4B57"/>
    <w:rsid w:val="001F6140"/>
    <w:rsid w:val="001F6353"/>
    <w:rsid w:val="002000FB"/>
    <w:rsid w:val="002128F4"/>
    <w:rsid w:val="00216DEA"/>
    <w:rsid w:val="0022344C"/>
    <w:rsid w:val="0022392A"/>
    <w:rsid w:val="00241280"/>
    <w:rsid w:val="00245A78"/>
    <w:rsid w:val="002471AC"/>
    <w:rsid w:val="002566A6"/>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40A2"/>
    <w:rsid w:val="00290573"/>
    <w:rsid w:val="00290D20"/>
    <w:rsid w:val="0029377B"/>
    <w:rsid w:val="002952B0"/>
    <w:rsid w:val="00295D9F"/>
    <w:rsid w:val="002A0294"/>
    <w:rsid w:val="002A24A1"/>
    <w:rsid w:val="002A4735"/>
    <w:rsid w:val="002A4812"/>
    <w:rsid w:val="002A4B22"/>
    <w:rsid w:val="002A4D2C"/>
    <w:rsid w:val="002A5457"/>
    <w:rsid w:val="002A57AA"/>
    <w:rsid w:val="002A6758"/>
    <w:rsid w:val="002A7D99"/>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4F27"/>
    <w:rsid w:val="002E6277"/>
    <w:rsid w:val="002E654E"/>
    <w:rsid w:val="002F083B"/>
    <w:rsid w:val="002F09EA"/>
    <w:rsid w:val="002F441C"/>
    <w:rsid w:val="002F6B52"/>
    <w:rsid w:val="00304754"/>
    <w:rsid w:val="00304F93"/>
    <w:rsid w:val="00306894"/>
    <w:rsid w:val="00310B7D"/>
    <w:rsid w:val="00313058"/>
    <w:rsid w:val="00315A0E"/>
    <w:rsid w:val="003222D5"/>
    <w:rsid w:val="0033302D"/>
    <w:rsid w:val="00341A8B"/>
    <w:rsid w:val="00341CEB"/>
    <w:rsid w:val="00343B5D"/>
    <w:rsid w:val="00345836"/>
    <w:rsid w:val="003458D6"/>
    <w:rsid w:val="003509B8"/>
    <w:rsid w:val="00351C14"/>
    <w:rsid w:val="00351FB1"/>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165F"/>
    <w:rsid w:val="003C78E4"/>
    <w:rsid w:val="003D3174"/>
    <w:rsid w:val="003D5343"/>
    <w:rsid w:val="003D5F7A"/>
    <w:rsid w:val="003E0901"/>
    <w:rsid w:val="003E139E"/>
    <w:rsid w:val="003F07B8"/>
    <w:rsid w:val="003F12F4"/>
    <w:rsid w:val="004110D5"/>
    <w:rsid w:val="004112FE"/>
    <w:rsid w:val="004117FB"/>
    <w:rsid w:val="00413157"/>
    <w:rsid w:val="00415494"/>
    <w:rsid w:val="004209F1"/>
    <w:rsid w:val="004237F4"/>
    <w:rsid w:val="0042481F"/>
    <w:rsid w:val="004258EA"/>
    <w:rsid w:val="00427373"/>
    <w:rsid w:val="00427CA7"/>
    <w:rsid w:val="004369A8"/>
    <w:rsid w:val="004375F4"/>
    <w:rsid w:val="00440583"/>
    <w:rsid w:val="00441606"/>
    <w:rsid w:val="00443E2D"/>
    <w:rsid w:val="00444E03"/>
    <w:rsid w:val="004564F2"/>
    <w:rsid w:val="0046400D"/>
    <w:rsid w:val="00465EA0"/>
    <w:rsid w:val="00480451"/>
    <w:rsid w:val="00490016"/>
    <w:rsid w:val="004936C3"/>
    <w:rsid w:val="00493CCB"/>
    <w:rsid w:val="00494168"/>
    <w:rsid w:val="004A168B"/>
    <w:rsid w:val="004A2130"/>
    <w:rsid w:val="004A2CB2"/>
    <w:rsid w:val="004A3337"/>
    <w:rsid w:val="004A5931"/>
    <w:rsid w:val="004A6407"/>
    <w:rsid w:val="004B09D8"/>
    <w:rsid w:val="004B1DA7"/>
    <w:rsid w:val="004B36E0"/>
    <w:rsid w:val="004B3994"/>
    <w:rsid w:val="004B4DE0"/>
    <w:rsid w:val="004B5B0F"/>
    <w:rsid w:val="004B68A3"/>
    <w:rsid w:val="004C3BAD"/>
    <w:rsid w:val="004C4BA1"/>
    <w:rsid w:val="004C6923"/>
    <w:rsid w:val="004C7FE8"/>
    <w:rsid w:val="004D1F35"/>
    <w:rsid w:val="004D303B"/>
    <w:rsid w:val="004D3634"/>
    <w:rsid w:val="004E0187"/>
    <w:rsid w:val="004E5C38"/>
    <w:rsid w:val="004E7C9C"/>
    <w:rsid w:val="004F1AEA"/>
    <w:rsid w:val="005010B7"/>
    <w:rsid w:val="00501DAF"/>
    <w:rsid w:val="00504F64"/>
    <w:rsid w:val="00505D30"/>
    <w:rsid w:val="005073E5"/>
    <w:rsid w:val="00522322"/>
    <w:rsid w:val="00534234"/>
    <w:rsid w:val="00535BDA"/>
    <w:rsid w:val="0054101A"/>
    <w:rsid w:val="00545374"/>
    <w:rsid w:val="00545EFD"/>
    <w:rsid w:val="0055140A"/>
    <w:rsid w:val="00552069"/>
    <w:rsid w:val="00555ABD"/>
    <w:rsid w:val="005562E8"/>
    <w:rsid w:val="00560C83"/>
    <w:rsid w:val="00563976"/>
    <w:rsid w:val="00564EA5"/>
    <w:rsid w:val="005665F1"/>
    <w:rsid w:val="00574BF9"/>
    <w:rsid w:val="00576CF1"/>
    <w:rsid w:val="00577247"/>
    <w:rsid w:val="00580D50"/>
    <w:rsid w:val="00581986"/>
    <w:rsid w:val="00590032"/>
    <w:rsid w:val="005A1198"/>
    <w:rsid w:val="005A6A98"/>
    <w:rsid w:val="005A70B0"/>
    <w:rsid w:val="005B0787"/>
    <w:rsid w:val="005B12C0"/>
    <w:rsid w:val="005B7587"/>
    <w:rsid w:val="005C01C0"/>
    <w:rsid w:val="005C7AD9"/>
    <w:rsid w:val="005D202B"/>
    <w:rsid w:val="005D4735"/>
    <w:rsid w:val="005D48E5"/>
    <w:rsid w:val="005D4FC8"/>
    <w:rsid w:val="005D7A23"/>
    <w:rsid w:val="005E05FB"/>
    <w:rsid w:val="005E0DE7"/>
    <w:rsid w:val="005E424B"/>
    <w:rsid w:val="005F5909"/>
    <w:rsid w:val="005F6D29"/>
    <w:rsid w:val="00600DB4"/>
    <w:rsid w:val="006023C9"/>
    <w:rsid w:val="00602B69"/>
    <w:rsid w:val="00604022"/>
    <w:rsid w:val="00613662"/>
    <w:rsid w:val="006155B2"/>
    <w:rsid w:val="006207C3"/>
    <w:rsid w:val="00620C03"/>
    <w:rsid w:val="00621B1A"/>
    <w:rsid w:val="00621D67"/>
    <w:rsid w:val="006242EC"/>
    <w:rsid w:val="00630A96"/>
    <w:rsid w:val="0063437C"/>
    <w:rsid w:val="0063517C"/>
    <w:rsid w:val="00635324"/>
    <w:rsid w:val="00635380"/>
    <w:rsid w:val="00636AAF"/>
    <w:rsid w:val="00640530"/>
    <w:rsid w:val="00640B24"/>
    <w:rsid w:val="00643277"/>
    <w:rsid w:val="00643ED3"/>
    <w:rsid w:val="0064424A"/>
    <w:rsid w:val="006445C6"/>
    <w:rsid w:val="0064637A"/>
    <w:rsid w:val="00652A6F"/>
    <w:rsid w:val="00654947"/>
    <w:rsid w:val="006616AB"/>
    <w:rsid w:val="00661837"/>
    <w:rsid w:val="006621CC"/>
    <w:rsid w:val="006641F6"/>
    <w:rsid w:val="00672A43"/>
    <w:rsid w:val="00673314"/>
    <w:rsid w:val="00673E58"/>
    <w:rsid w:val="00675A89"/>
    <w:rsid w:val="00677E81"/>
    <w:rsid w:val="0068084C"/>
    <w:rsid w:val="006852EF"/>
    <w:rsid w:val="00686E2D"/>
    <w:rsid w:val="0068767F"/>
    <w:rsid w:val="00695BDB"/>
    <w:rsid w:val="00697062"/>
    <w:rsid w:val="006A34F1"/>
    <w:rsid w:val="006A3B16"/>
    <w:rsid w:val="006A40EF"/>
    <w:rsid w:val="006A4118"/>
    <w:rsid w:val="006A4AD0"/>
    <w:rsid w:val="006A4FA5"/>
    <w:rsid w:val="006A56FF"/>
    <w:rsid w:val="006B0567"/>
    <w:rsid w:val="006C0153"/>
    <w:rsid w:val="006C3A49"/>
    <w:rsid w:val="006C4793"/>
    <w:rsid w:val="006C58E3"/>
    <w:rsid w:val="006D0C8F"/>
    <w:rsid w:val="006D1F30"/>
    <w:rsid w:val="006D4709"/>
    <w:rsid w:val="006E1C8C"/>
    <w:rsid w:val="006E210A"/>
    <w:rsid w:val="006E31C0"/>
    <w:rsid w:val="006E36CF"/>
    <w:rsid w:val="006E3A97"/>
    <w:rsid w:val="006E55FF"/>
    <w:rsid w:val="00700DC2"/>
    <w:rsid w:val="007105A0"/>
    <w:rsid w:val="007105F9"/>
    <w:rsid w:val="00711713"/>
    <w:rsid w:val="00712CFC"/>
    <w:rsid w:val="00713073"/>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77708"/>
    <w:rsid w:val="00777C54"/>
    <w:rsid w:val="00782D78"/>
    <w:rsid w:val="00785674"/>
    <w:rsid w:val="00790491"/>
    <w:rsid w:val="00792D73"/>
    <w:rsid w:val="00797C4E"/>
    <w:rsid w:val="007A042A"/>
    <w:rsid w:val="007A087D"/>
    <w:rsid w:val="007A261A"/>
    <w:rsid w:val="007A4925"/>
    <w:rsid w:val="007B3A09"/>
    <w:rsid w:val="007B4F7D"/>
    <w:rsid w:val="007B59AB"/>
    <w:rsid w:val="007B6F15"/>
    <w:rsid w:val="007C0CEC"/>
    <w:rsid w:val="007C1E77"/>
    <w:rsid w:val="007C23D7"/>
    <w:rsid w:val="007C2725"/>
    <w:rsid w:val="007C5A34"/>
    <w:rsid w:val="007C7068"/>
    <w:rsid w:val="007D212C"/>
    <w:rsid w:val="007D6C6B"/>
    <w:rsid w:val="007E1E49"/>
    <w:rsid w:val="007E58D1"/>
    <w:rsid w:val="007F29CB"/>
    <w:rsid w:val="007F6F49"/>
    <w:rsid w:val="00800BAB"/>
    <w:rsid w:val="008026E0"/>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4572"/>
    <w:rsid w:val="00854C66"/>
    <w:rsid w:val="00857ECD"/>
    <w:rsid w:val="008610B2"/>
    <w:rsid w:val="00862CE8"/>
    <w:rsid w:val="00863BBD"/>
    <w:rsid w:val="00865C1F"/>
    <w:rsid w:val="00872016"/>
    <w:rsid w:val="00873532"/>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7033"/>
    <w:rsid w:val="008D28C6"/>
    <w:rsid w:val="008D4E02"/>
    <w:rsid w:val="008D5148"/>
    <w:rsid w:val="008D6126"/>
    <w:rsid w:val="008D7AC3"/>
    <w:rsid w:val="008E2B69"/>
    <w:rsid w:val="008E361D"/>
    <w:rsid w:val="008F0D52"/>
    <w:rsid w:val="008F1BA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0771"/>
    <w:rsid w:val="00981837"/>
    <w:rsid w:val="009822E9"/>
    <w:rsid w:val="009832EF"/>
    <w:rsid w:val="00986D75"/>
    <w:rsid w:val="00986F93"/>
    <w:rsid w:val="009946F7"/>
    <w:rsid w:val="009A0151"/>
    <w:rsid w:val="009A7344"/>
    <w:rsid w:val="009B392E"/>
    <w:rsid w:val="009B4BEF"/>
    <w:rsid w:val="009B51BE"/>
    <w:rsid w:val="009B659D"/>
    <w:rsid w:val="009C6C71"/>
    <w:rsid w:val="009D02CC"/>
    <w:rsid w:val="009D1163"/>
    <w:rsid w:val="009D12A7"/>
    <w:rsid w:val="009D27F5"/>
    <w:rsid w:val="009D562C"/>
    <w:rsid w:val="009E1DF9"/>
    <w:rsid w:val="009E3189"/>
    <w:rsid w:val="009E7DEE"/>
    <w:rsid w:val="009F4324"/>
    <w:rsid w:val="009F5308"/>
    <w:rsid w:val="009F78A3"/>
    <w:rsid w:val="00A02BFB"/>
    <w:rsid w:val="00A04BA1"/>
    <w:rsid w:val="00A07B99"/>
    <w:rsid w:val="00A07E6E"/>
    <w:rsid w:val="00A1313B"/>
    <w:rsid w:val="00A138F0"/>
    <w:rsid w:val="00A17958"/>
    <w:rsid w:val="00A20A1E"/>
    <w:rsid w:val="00A20DA6"/>
    <w:rsid w:val="00A23230"/>
    <w:rsid w:val="00A236A4"/>
    <w:rsid w:val="00A23D77"/>
    <w:rsid w:val="00A256C3"/>
    <w:rsid w:val="00A2688D"/>
    <w:rsid w:val="00A272E4"/>
    <w:rsid w:val="00A31BDA"/>
    <w:rsid w:val="00A31CB1"/>
    <w:rsid w:val="00A35056"/>
    <w:rsid w:val="00A40F30"/>
    <w:rsid w:val="00A5043A"/>
    <w:rsid w:val="00A51C3B"/>
    <w:rsid w:val="00A55044"/>
    <w:rsid w:val="00A60900"/>
    <w:rsid w:val="00A6405F"/>
    <w:rsid w:val="00A64CDE"/>
    <w:rsid w:val="00A65F8A"/>
    <w:rsid w:val="00A740AC"/>
    <w:rsid w:val="00A753F2"/>
    <w:rsid w:val="00A76139"/>
    <w:rsid w:val="00A76374"/>
    <w:rsid w:val="00A76834"/>
    <w:rsid w:val="00A77345"/>
    <w:rsid w:val="00A85F93"/>
    <w:rsid w:val="00A87307"/>
    <w:rsid w:val="00A906A9"/>
    <w:rsid w:val="00A90803"/>
    <w:rsid w:val="00A91387"/>
    <w:rsid w:val="00A93F2D"/>
    <w:rsid w:val="00A94E53"/>
    <w:rsid w:val="00AA3293"/>
    <w:rsid w:val="00AB2A9F"/>
    <w:rsid w:val="00AB6B50"/>
    <w:rsid w:val="00AC0934"/>
    <w:rsid w:val="00AC1DAB"/>
    <w:rsid w:val="00AC77D4"/>
    <w:rsid w:val="00AD03E0"/>
    <w:rsid w:val="00AD0480"/>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7790"/>
    <w:rsid w:val="00B20442"/>
    <w:rsid w:val="00B23D1F"/>
    <w:rsid w:val="00B252E7"/>
    <w:rsid w:val="00B41CC2"/>
    <w:rsid w:val="00B42A9C"/>
    <w:rsid w:val="00B42E5D"/>
    <w:rsid w:val="00B44DF3"/>
    <w:rsid w:val="00B456DE"/>
    <w:rsid w:val="00B45B4A"/>
    <w:rsid w:val="00B47D0F"/>
    <w:rsid w:val="00B50006"/>
    <w:rsid w:val="00B51EC6"/>
    <w:rsid w:val="00B52283"/>
    <w:rsid w:val="00B52B2F"/>
    <w:rsid w:val="00B562F1"/>
    <w:rsid w:val="00B57DF2"/>
    <w:rsid w:val="00B60E8A"/>
    <w:rsid w:val="00B614ED"/>
    <w:rsid w:val="00B61C59"/>
    <w:rsid w:val="00B6557F"/>
    <w:rsid w:val="00B70268"/>
    <w:rsid w:val="00B7130E"/>
    <w:rsid w:val="00B728ED"/>
    <w:rsid w:val="00B82577"/>
    <w:rsid w:val="00B85902"/>
    <w:rsid w:val="00B87403"/>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D77BB"/>
    <w:rsid w:val="00BE14A6"/>
    <w:rsid w:val="00BE4D6B"/>
    <w:rsid w:val="00BE6B30"/>
    <w:rsid w:val="00BF17B8"/>
    <w:rsid w:val="00BF18C4"/>
    <w:rsid w:val="00BF5BC0"/>
    <w:rsid w:val="00BF70E8"/>
    <w:rsid w:val="00C046FD"/>
    <w:rsid w:val="00C04881"/>
    <w:rsid w:val="00C04C9A"/>
    <w:rsid w:val="00C06244"/>
    <w:rsid w:val="00C06FE3"/>
    <w:rsid w:val="00C101DA"/>
    <w:rsid w:val="00C1368A"/>
    <w:rsid w:val="00C1373B"/>
    <w:rsid w:val="00C15C3A"/>
    <w:rsid w:val="00C232A3"/>
    <w:rsid w:val="00C252F3"/>
    <w:rsid w:val="00C3071E"/>
    <w:rsid w:val="00C3311E"/>
    <w:rsid w:val="00C33595"/>
    <w:rsid w:val="00C33DD0"/>
    <w:rsid w:val="00C40987"/>
    <w:rsid w:val="00C4275E"/>
    <w:rsid w:val="00C45463"/>
    <w:rsid w:val="00C473F4"/>
    <w:rsid w:val="00C50742"/>
    <w:rsid w:val="00C51D3B"/>
    <w:rsid w:val="00C54555"/>
    <w:rsid w:val="00C55241"/>
    <w:rsid w:val="00C65A29"/>
    <w:rsid w:val="00C67F4C"/>
    <w:rsid w:val="00C70989"/>
    <w:rsid w:val="00C82524"/>
    <w:rsid w:val="00C825AC"/>
    <w:rsid w:val="00C83EC5"/>
    <w:rsid w:val="00C87D34"/>
    <w:rsid w:val="00C93081"/>
    <w:rsid w:val="00C96250"/>
    <w:rsid w:val="00C9734F"/>
    <w:rsid w:val="00C97EBD"/>
    <w:rsid w:val="00CA14FB"/>
    <w:rsid w:val="00CA3F98"/>
    <w:rsid w:val="00CA4021"/>
    <w:rsid w:val="00CA56B9"/>
    <w:rsid w:val="00CA5DC3"/>
    <w:rsid w:val="00CA66CB"/>
    <w:rsid w:val="00CB225A"/>
    <w:rsid w:val="00CB5610"/>
    <w:rsid w:val="00CB6011"/>
    <w:rsid w:val="00CC443A"/>
    <w:rsid w:val="00CD07AD"/>
    <w:rsid w:val="00CD4831"/>
    <w:rsid w:val="00CD6CD2"/>
    <w:rsid w:val="00CD73BC"/>
    <w:rsid w:val="00CD7884"/>
    <w:rsid w:val="00CE38C0"/>
    <w:rsid w:val="00CE39EB"/>
    <w:rsid w:val="00CE413C"/>
    <w:rsid w:val="00CE49D5"/>
    <w:rsid w:val="00CE76F2"/>
    <w:rsid w:val="00CF57A8"/>
    <w:rsid w:val="00D0312E"/>
    <w:rsid w:val="00D0320B"/>
    <w:rsid w:val="00D05F60"/>
    <w:rsid w:val="00D062D3"/>
    <w:rsid w:val="00D11535"/>
    <w:rsid w:val="00D13B0F"/>
    <w:rsid w:val="00D15248"/>
    <w:rsid w:val="00D200F2"/>
    <w:rsid w:val="00D217D9"/>
    <w:rsid w:val="00D24055"/>
    <w:rsid w:val="00D3542F"/>
    <w:rsid w:val="00D4783C"/>
    <w:rsid w:val="00D519B7"/>
    <w:rsid w:val="00D51A58"/>
    <w:rsid w:val="00D534D0"/>
    <w:rsid w:val="00D55E9E"/>
    <w:rsid w:val="00D56285"/>
    <w:rsid w:val="00D564CE"/>
    <w:rsid w:val="00D61EC5"/>
    <w:rsid w:val="00D661E1"/>
    <w:rsid w:val="00D672CA"/>
    <w:rsid w:val="00D67B4C"/>
    <w:rsid w:val="00D734EB"/>
    <w:rsid w:val="00D76058"/>
    <w:rsid w:val="00D76EEB"/>
    <w:rsid w:val="00D86257"/>
    <w:rsid w:val="00D9383E"/>
    <w:rsid w:val="00DA59EE"/>
    <w:rsid w:val="00DB2875"/>
    <w:rsid w:val="00DB62C0"/>
    <w:rsid w:val="00DC026B"/>
    <w:rsid w:val="00DC1A1F"/>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0F03"/>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435AB"/>
    <w:rsid w:val="00E518AB"/>
    <w:rsid w:val="00E52E6F"/>
    <w:rsid w:val="00E5564C"/>
    <w:rsid w:val="00E60BA4"/>
    <w:rsid w:val="00E623D6"/>
    <w:rsid w:val="00E62C77"/>
    <w:rsid w:val="00E7428E"/>
    <w:rsid w:val="00E74C95"/>
    <w:rsid w:val="00E77BFF"/>
    <w:rsid w:val="00E86C5E"/>
    <w:rsid w:val="00E915CC"/>
    <w:rsid w:val="00E91ABE"/>
    <w:rsid w:val="00E9387A"/>
    <w:rsid w:val="00E96149"/>
    <w:rsid w:val="00EA03CF"/>
    <w:rsid w:val="00EA2850"/>
    <w:rsid w:val="00EA4915"/>
    <w:rsid w:val="00EB14CA"/>
    <w:rsid w:val="00EB31E0"/>
    <w:rsid w:val="00EB32C7"/>
    <w:rsid w:val="00EB4CD6"/>
    <w:rsid w:val="00EB4D73"/>
    <w:rsid w:val="00EC11EF"/>
    <w:rsid w:val="00ED16FD"/>
    <w:rsid w:val="00ED188F"/>
    <w:rsid w:val="00ED3A72"/>
    <w:rsid w:val="00EE18A7"/>
    <w:rsid w:val="00EE301C"/>
    <w:rsid w:val="00EE551B"/>
    <w:rsid w:val="00EE58A1"/>
    <w:rsid w:val="00EF2983"/>
    <w:rsid w:val="00EF3AEC"/>
    <w:rsid w:val="00EF6744"/>
    <w:rsid w:val="00F1495E"/>
    <w:rsid w:val="00F165E6"/>
    <w:rsid w:val="00F20EDF"/>
    <w:rsid w:val="00F211E8"/>
    <w:rsid w:val="00F252A1"/>
    <w:rsid w:val="00F27022"/>
    <w:rsid w:val="00F279F3"/>
    <w:rsid w:val="00F30916"/>
    <w:rsid w:val="00F31400"/>
    <w:rsid w:val="00F32E10"/>
    <w:rsid w:val="00F33320"/>
    <w:rsid w:val="00F3631B"/>
    <w:rsid w:val="00F36CE6"/>
    <w:rsid w:val="00F42EE7"/>
    <w:rsid w:val="00F474E4"/>
    <w:rsid w:val="00F51543"/>
    <w:rsid w:val="00F51649"/>
    <w:rsid w:val="00F54FBA"/>
    <w:rsid w:val="00F557A8"/>
    <w:rsid w:val="00F63503"/>
    <w:rsid w:val="00F66774"/>
    <w:rsid w:val="00F706EC"/>
    <w:rsid w:val="00F73978"/>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19AD"/>
    <w:rsid w:val="00FD5259"/>
    <w:rsid w:val="00FD6F7B"/>
    <w:rsid w:val="00FE1C63"/>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D614CE" w:rsidRDefault="00FE7831" w:rsidP="00FE7831">
          <w:pPr>
            <w:pStyle w:val="89EF531F02004799B04AF7D744947EEE"/>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B2B5F"/>
    <w:rsid w:val="002C1898"/>
    <w:rsid w:val="003053B6"/>
    <w:rsid w:val="00347FAF"/>
    <w:rsid w:val="00357989"/>
    <w:rsid w:val="003A5415"/>
    <w:rsid w:val="00443CAC"/>
    <w:rsid w:val="00515244"/>
    <w:rsid w:val="006470DB"/>
    <w:rsid w:val="0066079D"/>
    <w:rsid w:val="006D3C6C"/>
    <w:rsid w:val="00792E73"/>
    <w:rsid w:val="007C3E69"/>
    <w:rsid w:val="007D3DE0"/>
    <w:rsid w:val="00835700"/>
    <w:rsid w:val="00877946"/>
    <w:rsid w:val="0088540B"/>
    <w:rsid w:val="008E32BE"/>
    <w:rsid w:val="009426AC"/>
    <w:rsid w:val="00964CF5"/>
    <w:rsid w:val="00975787"/>
    <w:rsid w:val="009D6E4F"/>
    <w:rsid w:val="009E295A"/>
    <w:rsid w:val="00A403CB"/>
    <w:rsid w:val="00A43F81"/>
    <w:rsid w:val="00A70037"/>
    <w:rsid w:val="00B02456"/>
    <w:rsid w:val="00B257AC"/>
    <w:rsid w:val="00B84CF2"/>
    <w:rsid w:val="00BE138D"/>
    <w:rsid w:val="00BE67E6"/>
    <w:rsid w:val="00C27EFE"/>
    <w:rsid w:val="00C50EB0"/>
    <w:rsid w:val="00CC5835"/>
    <w:rsid w:val="00D614CE"/>
    <w:rsid w:val="00D9650E"/>
    <w:rsid w:val="00E31487"/>
    <w:rsid w:val="00E72B61"/>
    <w:rsid w:val="00EB45F7"/>
    <w:rsid w:val="00F166E7"/>
    <w:rsid w:val="00F837F5"/>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7831"/>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80CAB-89A9-4D8B-94A9-E5D09A70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228240</Words>
  <Characters>1437915</Characters>
  <Application>Microsoft Office Word</Application>
  <DocSecurity>0</DocSecurity>
  <Lines>11982</Lines>
  <Paragraphs>3325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cp:revision>
  <cp:lastPrinted>2019-06-30T11:28:00Z</cp:lastPrinted>
  <dcterms:created xsi:type="dcterms:W3CDTF">2020-09-01T14:45:00Z</dcterms:created>
  <dcterms:modified xsi:type="dcterms:W3CDTF">2020-09-02T15:14:00Z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6.4.0.35</vt:lpwstr>
  </property>
</Properties>
</file>