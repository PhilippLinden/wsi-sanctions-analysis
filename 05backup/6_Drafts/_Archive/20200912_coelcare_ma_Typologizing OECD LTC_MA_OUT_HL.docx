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2318F" w14:textId="16DE8BB8" w:rsidR="002E018D" w:rsidRPr="006A56FF" w:rsidRDefault="002E018D" w:rsidP="00EB31E0">
      <w:pPr>
        <w:pStyle w:val="berschrift1"/>
        <w:rPr>
          <w:lang w:val="en-US"/>
        </w:rPr>
      </w:pPr>
      <w:commentRangeStart w:id="0"/>
      <w:r w:rsidRPr="006A56FF">
        <w:rPr>
          <w:lang w:val="en-US"/>
        </w:rPr>
        <w:t>Title:</w:t>
      </w:r>
    </w:p>
    <w:p w14:paraId="72A2CC36" w14:textId="77777777" w:rsidR="008C7033" w:rsidRPr="006A56FF" w:rsidRDefault="008C7033" w:rsidP="008C7033">
      <w:pPr>
        <w:rPr>
          <w:lang w:val="en-US"/>
        </w:rPr>
      </w:pPr>
    </w:p>
    <w:p w14:paraId="17CA9D15" w14:textId="60517554" w:rsidR="002E018D" w:rsidRPr="006A56FF" w:rsidRDefault="002E018D" w:rsidP="00DE025C">
      <w:pPr>
        <w:spacing w:after="160" w:line="480" w:lineRule="auto"/>
        <w:jc w:val="both"/>
        <w:rPr>
          <w:b/>
          <w:sz w:val="28"/>
          <w:szCs w:val="28"/>
          <w:lang w:val="en-US"/>
        </w:rPr>
      </w:pPr>
      <w:r w:rsidRPr="006A56FF">
        <w:rPr>
          <w:b/>
          <w:sz w:val="28"/>
          <w:szCs w:val="28"/>
          <w:lang w:val="en-US"/>
        </w:rPr>
        <w:t>Worlds of Long-</w:t>
      </w:r>
      <w:r w:rsidR="00EA3865">
        <w:rPr>
          <w:b/>
          <w:sz w:val="28"/>
          <w:szCs w:val="28"/>
          <w:lang w:val="en-US"/>
        </w:rPr>
        <w:t>T</w:t>
      </w:r>
      <w:r w:rsidRPr="006A56FF">
        <w:rPr>
          <w:b/>
          <w:sz w:val="28"/>
          <w:szCs w:val="28"/>
          <w:lang w:val="en-US"/>
        </w:rPr>
        <w:t>erm</w:t>
      </w:r>
      <w:r w:rsidR="00EA3865">
        <w:rPr>
          <w:b/>
          <w:sz w:val="28"/>
          <w:szCs w:val="28"/>
          <w:lang w:val="en-US"/>
        </w:rPr>
        <w:t xml:space="preserve"> C</w:t>
      </w:r>
      <w:r w:rsidRPr="006A56FF">
        <w:rPr>
          <w:b/>
          <w:sz w:val="28"/>
          <w:szCs w:val="28"/>
          <w:lang w:val="en-US"/>
        </w:rPr>
        <w:t xml:space="preserve">are: A Typology of OECD </w:t>
      </w:r>
      <w:r w:rsidR="00EA3865">
        <w:rPr>
          <w:b/>
          <w:sz w:val="28"/>
          <w:szCs w:val="28"/>
          <w:lang w:val="en-US"/>
        </w:rPr>
        <w:t>C</w:t>
      </w:r>
      <w:r w:rsidRPr="006A56FF">
        <w:rPr>
          <w:b/>
          <w:sz w:val="28"/>
          <w:szCs w:val="28"/>
          <w:lang w:val="en-US"/>
        </w:rPr>
        <w:t>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3D7E773D" w:rsidR="002E018D" w:rsidRPr="007262D2" w:rsidRDefault="002E018D" w:rsidP="00DE025C">
      <w:pPr>
        <w:spacing w:line="480" w:lineRule="auto"/>
        <w:rPr>
          <w:bCs/>
          <w:szCs w:val="24"/>
          <w:vertAlign w:val="superscript"/>
          <w:lang w:val="en-US"/>
        </w:rPr>
      </w:pPr>
      <w:r w:rsidRPr="007262D2">
        <w:rPr>
          <w:bCs/>
          <w:szCs w:val="24"/>
          <w:lang w:val="en-US"/>
        </w:rPr>
        <w:t>Mareike Ariaans</w:t>
      </w:r>
      <w:r w:rsidR="00CB6BDD" w:rsidRPr="007262D2">
        <w:rPr>
          <w:bCs/>
          <w:szCs w:val="24"/>
          <w:lang w:val="en-US"/>
        </w:rPr>
        <w:t xml:space="preserve"> </w:t>
      </w:r>
      <w:proofErr w:type="spellStart"/>
      <w:r w:rsidR="00F8641C" w:rsidRPr="007262D2">
        <w:rPr>
          <w:bCs/>
          <w:szCs w:val="24"/>
          <w:vertAlign w:val="superscript"/>
          <w:lang w:val="en-US"/>
        </w:rPr>
        <w:t>a</w:t>
      </w:r>
      <w:proofErr w:type="gramStart"/>
      <w:r w:rsidR="00F8641C" w:rsidRPr="007262D2">
        <w:rPr>
          <w:bCs/>
          <w:szCs w:val="24"/>
          <w:vertAlign w:val="superscript"/>
          <w:lang w:val="en-US"/>
        </w:rPr>
        <w:t>,b</w:t>
      </w:r>
      <w:proofErr w:type="spellEnd"/>
      <w:proofErr w:type="gramEnd"/>
      <w:r w:rsidR="00DE025C" w:rsidRPr="007262D2">
        <w:rPr>
          <w:bCs/>
          <w:szCs w:val="24"/>
          <w:vertAlign w:val="superscript"/>
          <w:lang w:val="en-US"/>
        </w:rPr>
        <w:t xml:space="preserve"> *</w:t>
      </w:r>
      <w:r w:rsidR="00DE025C" w:rsidRPr="007262D2">
        <w:rPr>
          <w:bCs/>
          <w:szCs w:val="24"/>
          <w:lang w:val="en-US"/>
        </w:rPr>
        <w:t xml:space="preserve">, </w:t>
      </w:r>
      <w:r w:rsidRPr="007262D2">
        <w:rPr>
          <w:bCs/>
          <w:szCs w:val="24"/>
          <w:lang w:val="en-US"/>
        </w:rPr>
        <w:t>Philipp Linden</w:t>
      </w:r>
      <w:r w:rsidR="00CB6BDD" w:rsidRPr="007262D2">
        <w:rPr>
          <w:bCs/>
          <w:szCs w:val="24"/>
          <w:lang w:val="en-US"/>
        </w:rPr>
        <w:t xml:space="preserve"> </w:t>
      </w:r>
      <w:r w:rsidR="00F8641C" w:rsidRPr="007262D2">
        <w:rPr>
          <w:bCs/>
          <w:szCs w:val="24"/>
          <w:vertAlign w:val="superscript"/>
          <w:lang w:val="en-US"/>
        </w:rPr>
        <w:t>c</w:t>
      </w:r>
      <w:r w:rsidRPr="007262D2">
        <w:rPr>
          <w:bCs/>
          <w:szCs w:val="24"/>
          <w:lang w:val="en-US"/>
        </w:rPr>
        <w:t>,</w:t>
      </w:r>
      <w:r w:rsidR="00DE025C" w:rsidRPr="007262D2">
        <w:rPr>
          <w:bCs/>
          <w:szCs w:val="24"/>
          <w:lang w:val="en-US"/>
        </w:rPr>
        <w:t xml:space="preserve"> </w:t>
      </w:r>
      <w:r w:rsidRPr="007262D2">
        <w:rPr>
          <w:bCs/>
          <w:szCs w:val="24"/>
          <w:lang w:val="en-US"/>
        </w:rPr>
        <w:t>Claus Wendt</w:t>
      </w:r>
      <w:r w:rsidR="00CB6BDD" w:rsidRPr="007262D2">
        <w:rPr>
          <w:bCs/>
          <w:szCs w:val="24"/>
          <w:lang w:val="en-US"/>
        </w:rPr>
        <w:t xml:space="preserve"> </w:t>
      </w:r>
      <w:r w:rsidR="00F8641C" w:rsidRPr="007262D2">
        <w:rPr>
          <w:bCs/>
          <w:szCs w:val="24"/>
          <w:vertAlign w:val="superscript"/>
          <w:lang w:val="en-US"/>
        </w:rPr>
        <w:t>d</w:t>
      </w:r>
    </w:p>
    <w:p w14:paraId="532F0F34" w14:textId="2135B072" w:rsidR="00D534D0" w:rsidRPr="00661837" w:rsidRDefault="00F8641C" w:rsidP="000C6B26">
      <w:pPr>
        <w:spacing w:before="240" w:after="240" w:line="360" w:lineRule="auto"/>
        <w:jc w:val="both"/>
        <w:rPr>
          <w:color w:val="000000" w:themeColor="text1"/>
          <w:szCs w:val="24"/>
          <w:lang w:val="en-US"/>
        </w:rPr>
      </w:pPr>
      <w:proofErr w:type="gramStart"/>
      <w:r w:rsidRPr="00F8641C">
        <w:rPr>
          <w:color w:val="000000" w:themeColor="text1"/>
          <w:szCs w:val="24"/>
          <w:vertAlign w:val="superscript"/>
          <w:lang w:val="en-US"/>
        </w:rPr>
        <w:t>a</w:t>
      </w:r>
      <w:proofErr w:type="gramEnd"/>
      <w:r w:rsidR="00D534D0" w:rsidRPr="00661837">
        <w:rPr>
          <w:color w:val="000000" w:themeColor="text1"/>
          <w:szCs w:val="24"/>
          <w:vertAlign w:val="superscript"/>
          <w:lang w:val="en-US"/>
        </w:rPr>
        <w:t xml:space="preserve"> </w:t>
      </w:r>
      <w:r w:rsidR="00D534D0" w:rsidRPr="00661837">
        <w:rPr>
          <w:color w:val="000000" w:themeColor="text1"/>
          <w:szCs w:val="24"/>
          <w:lang w:val="en-US"/>
        </w:rPr>
        <w:t>University of Mannheim, Mannheim C</w:t>
      </w:r>
      <w:r w:rsidR="00D534D0" w:rsidRPr="00D534D0">
        <w:rPr>
          <w:color w:val="000000" w:themeColor="text1"/>
          <w:szCs w:val="24"/>
          <w:lang w:val="en-US"/>
        </w:rPr>
        <w:t>entre</w:t>
      </w:r>
      <w:r w:rsidR="00D534D0" w:rsidRPr="00661837">
        <w:rPr>
          <w:color w:val="000000" w:themeColor="text1"/>
          <w:szCs w:val="24"/>
          <w:lang w:val="en-US"/>
        </w:rPr>
        <w:t xml:space="preserve"> for</w:t>
      </w:r>
      <w:r w:rsidR="00D534D0">
        <w:rPr>
          <w:color w:val="000000" w:themeColor="text1"/>
          <w:szCs w:val="24"/>
          <w:lang w:val="en-US"/>
        </w:rPr>
        <w:t xml:space="preserve"> European Social Research,</w:t>
      </w:r>
      <w:r w:rsidR="006422B7">
        <w:rPr>
          <w:color w:val="000000" w:themeColor="text1"/>
          <w:szCs w:val="24"/>
          <w:lang w:val="en-US"/>
        </w:rPr>
        <w:t xml:space="preserve"> Germany</w:t>
      </w:r>
      <w:r w:rsidR="00D534D0">
        <w:rPr>
          <w:color w:val="000000" w:themeColor="text1"/>
          <w:szCs w:val="24"/>
          <w:lang w:val="en-US"/>
        </w:rPr>
        <w:t xml:space="preserve"> </w:t>
      </w:r>
      <w:r w:rsidR="00D11535" w:rsidRPr="00661837">
        <w:rPr>
          <w:color w:val="000000" w:themeColor="text1"/>
          <w:szCs w:val="24"/>
          <w:lang w:val="en-US"/>
        </w:rPr>
        <w:t>A5, 6</w:t>
      </w:r>
      <w:r w:rsidR="00D11535">
        <w:rPr>
          <w:color w:val="000000" w:themeColor="text1"/>
          <w:szCs w:val="24"/>
          <w:lang w:val="en-US"/>
        </w:rPr>
        <w:t xml:space="preserve">, </w:t>
      </w:r>
      <w:r w:rsidR="00D11535" w:rsidRPr="00661837">
        <w:rPr>
          <w:color w:val="000000" w:themeColor="text1"/>
          <w:szCs w:val="24"/>
          <w:lang w:val="en-US"/>
        </w:rPr>
        <w:t>68159 Mannheim</w:t>
      </w:r>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Pr>
          <w:color w:val="000000" w:themeColor="text1"/>
          <w:szCs w:val="24"/>
          <w:lang w:val="en-US"/>
        </w:rPr>
        <w:t>Ariaans@mzes.uni-</w:t>
      </w:r>
      <w:r w:rsidR="00D11535">
        <w:rPr>
          <w:color w:val="000000" w:themeColor="text1"/>
          <w:szCs w:val="24"/>
          <w:lang w:val="en-US"/>
        </w:rPr>
        <w:t>mannheim.de</w:t>
      </w:r>
      <w:r w:rsidR="00D11535" w:rsidRPr="00661837">
        <w:rPr>
          <w:color w:val="000000" w:themeColor="text1"/>
          <w:szCs w:val="24"/>
          <w:lang w:val="en-US"/>
        </w:rPr>
        <w:t xml:space="preserve"> </w:t>
      </w:r>
    </w:p>
    <w:p w14:paraId="67DBBCE7" w14:textId="0FDE3B61" w:rsidR="00522322" w:rsidRPr="006A56FF" w:rsidRDefault="00F8641C" w:rsidP="000C6B26">
      <w:pPr>
        <w:spacing w:before="240" w:after="240" w:line="360" w:lineRule="auto"/>
        <w:jc w:val="both"/>
        <w:rPr>
          <w:color w:val="000000" w:themeColor="text1"/>
          <w:szCs w:val="24"/>
          <w:lang w:val="en-US"/>
        </w:rPr>
      </w:pPr>
      <w:r>
        <w:rPr>
          <w:color w:val="000000" w:themeColor="text1"/>
          <w:szCs w:val="24"/>
          <w:vertAlign w:val="superscript"/>
          <w:lang w:val="en-US"/>
        </w:rPr>
        <w:t>b</w:t>
      </w:r>
      <w:r w:rsidR="00900C32" w:rsidRPr="006A56FF">
        <w:rPr>
          <w:color w:val="000000" w:themeColor="text1"/>
          <w:szCs w:val="24"/>
          <w:lang w:val="en-US"/>
        </w:rPr>
        <w:t xml:space="preserve"> University of Siegen, </w:t>
      </w:r>
      <w:r w:rsidR="00306894">
        <w:rPr>
          <w:color w:val="000000" w:themeColor="text1"/>
          <w:szCs w:val="24"/>
          <w:lang w:val="en-US"/>
        </w:rPr>
        <w:t xml:space="preserve">Department of </w:t>
      </w:r>
      <w:r w:rsidR="00900C32" w:rsidRPr="006A56FF">
        <w:rPr>
          <w:color w:val="000000" w:themeColor="text1"/>
          <w:szCs w:val="24"/>
          <w:lang w:val="en-US"/>
        </w:rPr>
        <w:t>Social Sciences,</w:t>
      </w:r>
      <w:r w:rsidR="006422B7">
        <w:rPr>
          <w:color w:val="000000" w:themeColor="text1"/>
          <w:szCs w:val="24"/>
          <w:lang w:val="en-US"/>
        </w:rPr>
        <w:t xml:space="preserve"> Germany,</w:t>
      </w:r>
      <w:r w:rsidR="00900C32" w:rsidRPr="006A56FF">
        <w:rPr>
          <w:color w:val="000000" w:themeColor="text1"/>
          <w:szCs w:val="24"/>
          <w:lang w:val="en-US"/>
        </w:rPr>
        <w:t xml:space="preserve"> Adolf-</w:t>
      </w:r>
      <w:proofErr w:type="spellStart"/>
      <w:r w:rsidR="00900C32" w:rsidRPr="006A56FF">
        <w:rPr>
          <w:color w:val="000000" w:themeColor="text1"/>
          <w:szCs w:val="24"/>
          <w:lang w:val="en-US"/>
        </w:rPr>
        <w:t>Reichwein</w:t>
      </w:r>
      <w:proofErr w:type="spellEnd"/>
      <w:r w:rsidR="00900C32" w:rsidRPr="006A56FF">
        <w:rPr>
          <w:color w:val="000000" w:themeColor="text1"/>
          <w:szCs w:val="24"/>
          <w:lang w:val="en-US"/>
        </w:rPr>
        <w:t xml:space="preserve">-Str. 2, 57068 Siegen, Germany; Phone: +49-271-740-5288, </w:t>
      </w:r>
      <w:hyperlink r:id="rId8" w:history="1">
        <w:r w:rsidR="00DE025C" w:rsidRPr="006A56FF">
          <w:rPr>
            <w:rStyle w:val="Hyperlink"/>
            <w:szCs w:val="24"/>
            <w:lang w:val="en-US"/>
          </w:rPr>
          <w:t>ariaans@soziologie.uni-siegen.de</w:t>
        </w:r>
      </w:hyperlink>
    </w:p>
    <w:p w14:paraId="3F051705" w14:textId="1F160294" w:rsidR="00900C32" w:rsidRPr="006A56FF" w:rsidRDefault="00F8641C" w:rsidP="000C6B26">
      <w:pPr>
        <w:spacing w:before="240" w:after="240" w:line="360" w:lineRule="auto"/>
        <w:ind w:hanging="5"/>
        <w:rPr>
          <w:lang w:val="en-US"/>
        </w:rPr>
      </w:pPr>
      <w:r>
        <w:rPr>
          <w:szCs w:val="24"/>
          <w:vertAlign w:val="superscript"/>
          <w:lang w:val="en-US"/>
        </w:rPr>
        <w:t>c</w:t>
      </w:r>
      <w:r w:rsidR="00900C32" w:rsidRPr="006A56FF">
        <w:rPr>
          <w:szCs w:val="24"/>
          <w:lang w:val="en-US"/>
        </w:rPr>
        <w:t xml:space="preserve"> University of Siegen, </w:t>
      </w:r>
      <w:r w:rsidR="00306894">
        <w:rPr>
          <w:szCs w:val="24"/>
          <w:lang w:val="en-US"/>
        </w:rPr>
        <w:t xml:space="preserve">Department of </w:t>
      </w:r>
      <w:r w:rsidR="00900C32" w:rsidRPr="006A56FF">
        <w:rPr>
          <w:szCs w:val="24"/>
          <w:lang w:val="en-US"/>
        </w:rPr>
        <w:t>Social Sciences,</w:t>
      </w:r>
      <w:r w:rsidR="006422B7">
        <w:rPr>
          <w:szCs w:val="24"/>
          <w:lang w:val="en-US"/>
        </w:rPr>
        <w:t xml:space="preserve"> Germany,</w:t>
      </w:r>
      <w:r w:rsidR="00900C32" w:rsidRPr="006A56FF">
        <w:rPr>
          <w:szCs w:val="24"/>
          <w:lang w:val="en-US"/>
        </w:rPr>
        <w:t xml:space="preserve"> Adolf-</w:t>
      </w:r>
      <w:proofErr w:type="spellStart"/>
      <w:r w:rsidR="00900C32" w:rsidRPr="006A56FF">
        <w:rPr>
          <w:szCs w:val="24"/>
          <w:lang w:val="en-US"/>
        </w:rPr>
        <w:t>Reichwein</w:t>
      </w:r>
      <w:proofErr w:type="spellEnd"/>
      <w:r w:rsidR="00900C32" w:rsidRPr="006A56FF">
        <w:rPr>
          <w:szCs w:val="24"/>
          <w:lang w:val="en-US"/>
        </w:rPr>
        <w:t xml:space="preserve">-Str. 2, 57068 Siegen, Germany; Phone: +49-271-740-5288, </w:t>
      </w:r>
      <w:hyperlink r:id="rId9" w:history="1">
        <w:r w:rsidR="00900C32" w:rsidRPr="006A56FF">
          <w:rPr>
            <w:lang w:val="en-US"/>
          </w:rPr>
          <w:t>linden@soziologie.uni-siegen.de</w:t>
        </w:r>
      </w:hyperlink>
    </w:p>
    <w:p w14:paraId="4DD524DB" w14:textId="0DDE1B16" w:rsidR="00DE025C" w:rsidRPr="006A56FF" w:rsidRDefault="00F8641C" w:rsidP="000C6B26">
      <w:pPr>
        <w:spacing w:before="240" w:after="240" w:line="360" w:lineRule="auto"/>
        <w:jc w:val="both"/>
        <w:rPr>
          <w:color w:val="000000" w:themeColor="text1"/>
          <w:szCs w:val="24"/>
          <w:lang w:val="en-US"/>
        </w:rPr>
      </w:pPr>
      <w:r>
        <w:rPr>
          <w:color w:val="000000" w:themeColor="text1"/>
          <w:szCs w:val="24"/>
          <w:vertAlign w:val="superscript"/>
          <w:lang w:val="en-US"/>
        </w:rPr>
        <w:t>d</w:t>
      </w:r>
      <w:r w:rsidR="00DE025C" w:rsidRPr="006A56FF">
        <w:rPr>
          <w:color w:val="000000" w:themeColor="text1"/>
          <w:szCs w:val="24"/>
          <w:lang w:val="en-US"/>
        </w:rPr>
        <w:t xml:space="preserve"> University of Siegen, </w:t>
      </w:r>
      <w:r w:rsidR="00306894">
        <w:rPr>
          <w:color w:val="000000" w:themeColor="text1"/>
          <w:szCs w:val="24"/>
          <w:lang w:val="en-US"/>
        </w:rPr>
        <w:t xml:space="preserve">Department of </w:t>
      </w:r>
      <w:r w:rsidR="00DE025C" w:rsidRPr="006A56FF">
        <w:rPr>
          <w:color w:val="000000" w:themeColor="text1"/>
          <w:szCs w:val="24"/>
          <w:lang w:val="en-US"/>
        </w:rPr>
        <w:t>Social Sciences, Adolf-</w:t>
      </w:r>
      <w:proofErr w:type="spellStart"/>
      <w:r w:rsidR="00DE025C" w:rsidRPr="006A56FF">
        <w:rPr>
          <w:color w:val="000000" w:themeColor="text1"/>
          <w:szCs w:val="24"/>
          <w:lang w:val="en-US"/>
        </w:rPr>
        <w:t>Reichwein</w:t>
      </w:r>
      <w:proofErr w:type="spellEnd"/>
      <w:r w:rsidR="00DE025C" w:rsidRPr="006A56FF">
        <w:rPr>
          <w:color w:val="000000" w:themeColor="text1"/>
          <w:szCs w:val="24"/>
          <w:lang w:val="en-US"/>
        </w:rPr>
        <w:t>-Str. 2, 57068 Siegen, Germany; Phone: +49-271-740-</w:t>
      </w:r>
      <w:r w:rsidR="00545374">
        <w:rPr>
          <w:color w:val="000000" w:themeColor="text1"/>
          <w:szCs w:val="24"/>
          <w:lang w:val="en-US"/>
        </w:rPr>
        <w:t>3182</w:t>
      </w:r>
      <w:r w:rsidR="00DE025C" w:rsidRPr="006A56FF">
        <w:rPr>
          <w:color w:val="000000" w:themeColor="text1"/>
          <w:szCs w:val="24"/>
          <w:lang w:val="en-US"/>
        </w:rPr>
        <w:t>,</w:t>
      </w:r>
      <w:r w:rsidR="00302FF4">
        <w:rPr>
          <w:color w:val="000000" w:themeColor="text1"/>
          <w:szCs w:val="24"/>
          <w:lang w:val="en-US"/>
        </w:rPr>
        <w:t xml:space="preserve"> wendt@soziologie.uni-siegen.de</w:t>
      </w:r>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19229A34" w:rsidR="00900C32" w:rsidRDefault="00900C32" w:rsidP="00DB62C0">
      <w:pPr>
        <w:spacing w:line="360" w:lineRule="auto"/>
        <w:jc w:val="both"/>
        <w:rPr>
          <w:color w:val="000000" w:themeColor="text1"/>
          <w:szCs w:val="24"/>
          <w:lang w:val="en-US"/>
        </w:rPr>
      </w:pPr>
    </w:p>
    <w:p w14:paraId="4B23C368" w14:textId="77777777" w:rsidR="006422B7" w:rsidRDefault="006422B7" w:rsidP="006422B7">
      <w:pPr>
        <w:pStyle w:val="berschrift2"/>
        <w:rPr>
          <w:lang w:val="en-US"/>
        </w:rPr>
      </w:pPr>
      <w:r>
        <w:rPr>
          <w:lang w:val="en-US"/>
        </w:rPr>
        <w:t>Acknowledgments</w:t>
      </w:r>
    </w:p>
    <w:p w14:paraId="7A2FC617" w14:textId="422EDC0A" w:rsidR="003213D7" w:rsidRDefault="006422B7" w:rsidP="003213D7">
      <w:pPr>
        <w:pStyle w:val="02FlietextErsterAbsatz"/>
        <w:rPr>
          <w:lang w:val="en-US"/>
        </w:rPr>
      </w:pPr>
      <w:r w:rsidRPr="00A2688D">
        <w:rPr>
          <w:lang w:val="en-US"/>
        </w:rPr>
        <w:t xml:space="preserve">This article is part of the project “Comparing the Coordination of Elderly </w:t>
      </w:r>
      <w:r w:rsidR="004F7391">
        <w:rPr>
          <w:lang w:val="en-US"/>
        </w:rPr>
        <w:t>C</w:t>
      </w:r>
      <w:r w:rsidRPr="00A2688D">
        <w:rPr>
          <w:lang w:val="en-US"/>
        </w:rPr>
        <w:t>are Serv</w:t>
      </w:r>
      <w:r w:rsidR="00637599">
        <w:rPr>
          <w:lang w:val="en-US"/>
        </w:rPr>
        <w:t>ices in European Welfare States:</w:t>
      </w:r>
      <w:r w:rsidRPr="00A2688D">
        <w:rPr>
          <w:lang w:val="en-US"/>
        </w:rPr>
        <w:t xml:space="preserve"> How Organizational Actors Respond to Marketization Policies</w:t>
      </w:r>
      <w:r>
        <w:rPr>
          <w:lang w:val="en-US"/>
        </w:rPr>
        <w:t xml:space="preserve">” funded by the Deutsche </w:t>
      </w:r>
      <w:proofErr w:type="spellStart"/>
      <w:r>
        <w:rPr>
          <w:lang w:val="en-US"/>
        </w:rPr>
        <w:t>Forschungsgemeinschaft</w:t>
      </w:r>
      <w:proofErr w:type="spellEnd"/>
      <w:r>
        <w:rPr>
          <w:lang w:val="en-US"/>
        </w:rPr>
        <w:t xml:space="preserve"> (DFG)</w:t>
      </w:r>
      <w:r w:rsidR="00EA3865">
        <w:rPr>
          <w:lang w:val="en-US"/>
        </w:rPr>
        <w:t>,</w:t>
      </w:r>
      <w:r>
        <w:rPr>
          <w:lang w:val="en-US"/>
        </w:rPr>
        <w:t xml:space="preserve"> grant number </w:t>
      </w:r>
      <w:r w:rsidR="00BC6172" w:rsidRPr="000B0485">
        <w:rPr>
          <w:lang w:val="en-US"/>
        </w:rPr>
        <w:t>BA 1622/3-1</w:t>
      </w:r>
      <w:r w:rsidR="004B6E43">
        <w:rPr>
          <w:lang w:val="en-US"/>
        </w:rPr>
        <w:t>.</w:t>
      </w:r>
    </w:p>
    <w:p w14:paraId="5F826ABF" w14:textId="1A05EC3D" w:rsidR="006422B7" w:rsidRDefault="006422B7" w:rsidP="0002290F">
      <w:pPr>
        <w:pStyle w:val="02FlietextEinzug"/>
        <w:rPr>
          <w:lang w:val="en-US"/>
        </w:rPr>
      </w:pPr>
      <w:r>
        <w:rPr>
          <w:lang w:val="en-US"/>
        </w:rPr>
        <w:t xml:space="preserve">We thank </w:t>
      </w:r>
      <w:proofErr w:type="spellStart"/>
      <w:r w:rsidR="003213D7" w:rsidRPr="003213D7">
        <w:rPr>
          <w:lang w:val="en-US"/>
        </w:rPr>
        <w:t>Orna</w:t>
      </w:r>
      <w:proofErr w:type="spellEnd"/>
      <w:r w:rsidR="003213D7" w:rsidRPr="003213D7">
        <w:rPr>
          <w:lang w:val="en-US"/>
        </w:rPr>
        <w:t xml:space="preserve"> Bar</w:t>
      </w:r>
      <w:r w:rsidR="003213D7">
        <w:rPr>
          <w:lang w:val="en-US"/>
        </w:rPr>
        <w:t xml:space="preserve">, </w:t>
      </w:r>
      <w:r w:rsidR="003213D7" w:rsidRPr="003213D7">
        <w:rPr>
          <w:lang w:val="en-US"/>
        </w:rPr>
        <w:t>Karen Christensen</w:t>
      </w:r>
      <w:r w:rsidR="003213D7">
        <w:rPr>
          <w:lang w:val="en-US"/>
        </w:rPr>
        <w:t xml:space="preserve">, </w:t>
      </w:r>
      <w:r w:rsidR="003213D7" w:rsidRPr="003213D7">
        <w:rPr>
          <w:lang w:val="en-US"/>
        </w:rPr>
        <w:t xml:space="preserve">Masa </w:t>
      </w:r>
      <w:proofErr w:type="spellStart"/>
      <w:r w:rsidR="003213D7" w:rsidRPr="003213D7">
        <w:rPr>
          <w:lang w:val="en-US"/>
        </w:rPr>
        <w:t>Filipovic</w:t>
      </w:r>
      <w:proofErr w:type="spellEnd"/>
      <w:r w:rsidR="003213D7" w:rsidRPr="003213D7">
        <w:rPr>
          <w:lang w:val="en-US"/>
        </w:rPr>
        <w:t xml:space="preserve"> </w:t>
      </w:r>
      <w:proofErr w:type="spellStart"/>
      <w:r w:rsidR="003213D7" w:rsidRPr="003213D7">
        <w:rPr>
          <w:lang w:val="en-US"/>
        </w:rPr>
        <w:t>Hrast</w:t>
      </w:r>
      <w:proofErr w:type="spellEnd"/>
      <w:r w:rsidR="003213D7">
        <w:rPr>
          <w:lang w:val="en-US"/>
        </w:rPr>
        <w:t xml:space="preserve">, </w:t>
      </w:r>
      <w:r w:rsidR="003213D7" w:rsidRPr="003213D7">
        <w:rPr>
          <w:lang w:val="en-US"/>
        </w:rPr>
        <w:t xml:space="preserve">Robin </w:t>
      </w:r>
      <w:proofErr w:type="spellStart"/>
      <w:r w:rsidR="003213D7" w:rsidRPr="003213D7">
        <w:rPr>
          <w:lang w:val="en-US"/>
        </w:rPr>
        <w:t>Gauld</w:t>
      </w:r>
      <w:proofErr w:type="spellEnd"/>
      <w:r w:rsidR="003213D7">
        <w:rPr>
          <w:lang w:val="en-US"/>
        </w:rPr>
        <w:t xml:space="preserve">, </w:t>
      </w:r>
      <w:r>
        <w:rPr>
          <w:lang w:val="en-US"/>
        </w:rPr>
        <w:t xml:space="preserve">Sophie </w:t>
      </w:r>
      <w:proofErr w:type="spellStart"/>
      <w:r>
        <w:rPr>
          <w:lang w:val="en-US"/>
        </w:rPr>
        <w:t>Gerkens</w:t>
      </w:r>
      <w:proofErr w:type="spellEnd"/>
      <w:r>
        <w:rPr>
          <w:lang w:val="en-US"/>
        </w:rPr>
        <w:t>,</w:t>
      </w:r>
      <w:r w:rsidR="003213D7">
        <w:rPr>
          <w:lang w:val="en-US"/>
        </w:rPr>
        <w:t xml:space="preserve"> </w:t>
      </w:r>
      <w:r w:rsidR="003213D7" w:rsidRPr="003213D7">
        <w:rPr>
          <w:lang w:val="en-US"/>
        </w:rPr>
        <w:t xml:space="preserve">Stella </w:t>
      </w:r>
      <w:proofErr w:type="spellStart"/>
      <w:r w:rsidR="003213D7" w:rsidRPr="003213D7">
        <w:rPr>
          <w:lang w:val="en-US"/>
        </w:rPr>
        <w:t>Golinowska</w:t>
      </w:r>
      <w:proofErr w:type="spellEnd"/>
      <w:r w:rsidR="003213D7">
        <w:rPr>
          <w:lang w:val="en-US"/>
        </w:rPr>
        <w:t>,</w:t>
      </w:r>
      <w:r>
        <w:rPr>
          <w:lang w:val="en-US"/>
        </w:rPr>
        <w:t xml:space="preserve"> Bent </w:t>
      </w:r>
      <w:proofErr w:type="spellStart"/>
      <w:r>
        <w:rPr>
          <w:lang w:val="en-US"/>
        </w:rPr>
        <w:t>Greve</w:t>
      </w:r>
      <w:proofErr w:type="spellEnd"/>
      <w:r>
        <w:rPr>
          <w:lang w:val="en-US"/>
        </w:rPr>
        <w:t>,</w:t>
      </w:r>
      <w:r w:rsidR="003213D7">
        <w:rPr>
          <w:lang w:val="en-US"/>
        </w:rPr>
        <w:t xml:space="preserve"> </w:t>
      </w:r>
      <w:r w:rsidR="003213D7" w:rsidRPr="003213D7">
        <w:rPr>
          <w:lang w:val="en-US"/>
        </w:rPr>
        <w:t xml:space="preserve">Candace </w:t>
      </w:r>
      <w:proofErr w:type="spellStart"/>
      <w:r w:rsidR="003213D7" w:rsidRPr="003213D7">
        <w:rPr>
          <w:lang w:val="en-US"/>
        </w:rPr>
        <w:t>Howes</w:t>
      </w:r>
      <w:proofErr w:type="spellEnd"/>
      <w:r w:rsidR="003213D7">
        <w:rPr>
          <w:lang w:val="en-US"/>
        </w:rPr>
        <w:t xml:space="preserve">, </w:t>
      </w:r>
      <w:r w:rsidR="003213D7" w:rsidRPr="003213D7">
        <w:rPr>
          <w:lang w:val="en-US"/>
        </w:rPr>
        <w:t>Naoki Ikegami</w:t>
      </w:r>
      <w:r w:rsidR="003213D7">
        <w:rPr>
          <w:lang w:val="en-US"/>
        </w:rPr>
        <w:t>,</w:t>
      </w:r>
      <w:r>
        <w:rPr>
          <w:lang w:val="en-US"/>
        </w:rPr>
        <w:t xml:space="preserve"> </w:t>
      </w:r>
      <w:proofErr w:type="spellStart"/>
      <w:r>
        <w:rPr>
          <w:lang w:val="en-US"/>
        </w:rPr>
        <w:t>Teppo</w:t>
      </w:r>
      <w:proofErr w:type="spellEnd"/>
      <w:r>
        <w:rPr>
          <w:lang w:val="en-US"/>
        </w:rPr>
        <w:t xml:space="preserve"> </w:t>
      </w:r>
      <w:proofErr w:type="spellStart"/>
      <w:r>
        <w:rPr>
          <w:lang w:val="en-US"/>
        </w:rPr>
        <w:lastRenderedPageBreak/>
        <w:t>Kröger</w:t>
      </w:r>
      <w:proofErr w:type="spellEnd"/>
      <w:r>
        <w:rPr>
          <w:lang w:val="en-US"/>
        </w:rPr>
        <w:t>,</w:t>
      </w:r>
      <w:r w:rsidR="003213D7">
        <w:rPr>
          <w:lang w:val="en-US"/>
        </w:rPr>
        <w:t xml:space="preserve"> </w:t>
      </w:r>
      <w:r w:rsidR="003213D7" w:rsidRPr="003213D7">
        <w:rPr>
          <w:lang w:val="en-US"/>
        </w:rPr>
        <w:t xml:space="preserve">Madelon </w:t>
      </w:r>
      <w:proofErr w:type="spellStart"/>
      <w:r w:rsidR="003213D7" w:rsidRPr="003213D7">
        <w:rPr>
          <w:lang w:val="en-US"/>
        </w:rPr>
        <w:t>Kronemann</w:t>
      </w:r>
      <w:proofErr w:type="spellEnd"/>
      <w:r w:rsidR="003213D7">
        <w:rPr>
          <w:lang w:val="en-US"/>
        </w:rPr>
        <w:t>,</w:t>
      </w:r>
      <w:r>
        <w:rPr>
          <w:lang w:val="en-US"/>
        </w:rPr>
        <w:t xml:space="preserve"> </w:t>
      </w:r>
      <w:r w:rsidRPr="006422B7">
        <w:rPr>
          <w:lang w:val="en-US"/>
        </w:rPr>
        <w:t xml:space="preserve">Blanche Le </w:t>
      </w:r>
      <w:proofErr w:type="spellStart"/>
      <w:r w:rsidRPr="006422B7">
        <w:rPr>
          <w:lang w:val="en-US"/>
        </w:rPr>
        <w:t>Bihan</w:t>
      </w:r>
      <w:proofErr w:type="spellEnd"/>
      <w:r>
        <w:rPr>
          <w:lang w:val="en-US"/>
        </w:rPr>
        <w:t>,</w:t>
      </w:r>
      <w:r w:rsidR="003213D7">
        <w:rPr>
          <w:lang w:val="en-US"/>
        </w:rPr>
        <w:t xml:space="preserve"> </w:t>
      </w:r>
      <w:r w:rsidR="003213D7" w:rsidRPr="003213D7">
        <w:rPr>
          <w:lang w:val="en-US"/>
        </w:rPr>
        <w:t xml:space="preserve">Juliette </w:t>
      </w:r>
      <w:proofErr w:type="spellStart"/>
      <w:r w:rsidR="003213D7" w:rsidRPr="003213D7">
        <w:rPr>
          <w:lang w:val="en-US"/>
        </w:rPr>
        <w:t>Malley</w:t>
      </w:r>
      <w:proofErr w:type="spellEnd"/>
      <w:r w:rsidR="003213D7">
        <w:rPr>
          <w:lang w:val="en-US"/>
        </w:rPr>
        <w:t>,</w:t>
      </w:r>
      <w:r>
        <w:rPr>
          <w:lang w:val="en-US"/>
        </w:rPr>
        <w:t xml:space="preserve"> Jane Mears, </w:t>
      </w:r>
      <w:r w:rsidRPr="006422B7">
        <w:rPr>
          <w:lang w:val="en-US"/>
        </w:rPr>
        <w:t xml:space="preserve">Liz </w:t>
      </w:r>
      <w:proofErr w:type="spellStart"/>
      <w:r w:rsidRPr="006422B7">
        <w:rPr>
          <w:lang w:val="en-US"/>
        </w:rPr>
        <w:t>Mestheneos</w:t>
      </w:r>
      <w:proofErr w:type="spellEnd"/>
      <w:r>
        <w:rPr>
          <w:lang w:val="en-US"/>
        </w:rPr>
        <w:t xml:space="preserve">, </w:t>
      </w:r>
      <w:proofErr w:type="spellStart"/>
      <w:r w:rsidR="003213D7" w:rsidRPr="003213D7">
        <w:rPr>
          <w:lang w:val="en-US"/>
        </w:rPr>
        <w:t>Eamon</w:t>
      </w:r>
      <w:proofErr w:type="spellEnd"/>
      <w:r w:rsidR="003213D7" w:rsidRPr="003213D7">
        <w:rPr>
          <w:lang w:val="en-US"/>
        </w:rPr>
        <w:t xml:space="preserve"> O’Shea</w:t>
      </w:r>
      <w:r w:rsidR="003213D7">
        <w:rPr>
          <w:lang w:val="en-US"/>
        </w:rPr>
        <w:t xml:space="preserve">, </w:t>
      </w:r>
      <w:r>
        <w:rPr>
          <w:lang w:val="en-US"/>
        </w:rPr>
        <w:t xml:space="preserve">August </w:t>
      </w:r>
      <w:proofErr w:type="spellStart"/>
      <w:r>
        <w:rPr>
          <w:lang w:val="en-US"/>
        </w:rPr>
        <w:t>Österle</w:t>
      </w:r>
      <w:proofErr w:type="spellEnd"/>
      <w:r>
        <w:rPr>
          <w:lang w:val="en-US"/>
        </w:rPr>
        <w:t>,</w:t>
      </w:r>
      <w:r w:rsidR="003213D7">
        <w:rPr>
          <w:lang w:val="en-US"/>
        </w:rPr>
        <w:t xml:space="preserve"> </w:t>
      </w:r>
      <w:r w:rsidR="003213D7" w:rsidRPr="003213D7">
        <w:rPr>
          <w:lang w:val="en-US"/>
        </w:rPr>
        <w:t xml:space="preserve">Luz </w:t>
      </w:r>
      <w:proofErr w:type="spellStart"/>
      <w:r w:rsidR="003213D7" w:rsidRPr="003213D7">
        <w:rPr>
          <w:lang w:val="en-US"/>
        </w:rPr>
        <w:t>María</w:t>
      </w:r>
      <w:proofErr w:type="spellEnd"/>
      <w:r w:rsidR="003213D7" w:rsidRPr="003213D7">
        <w:rPr>
          <w:lang w:val="en-US"/>
        </w:rPr>
        <w:t xml:space="preserve"> Peña-</w:t>
      </w:r>
      <w:proofErr w:type="spellStart"/>
      <w:r w:rsidR="003213D7" w:rsidRPr="003213D7">
        <w:rPr>
          <w:lang w:val="en-US"/>
        </w:rPr>
        <w:t>Longobardo</w:t>
      </w:r>
      <w:proofErr w:type="spellEnd"/>
      <w:r w:rsidR="003213D7">
        <w:rPr>
          <w:lang w:val="en-US"/>
        </w:rPr>
        <w:t xml:space="preserve">, </w:t>
      </w:r>
      <w:r w:rsidR="003213D7" w:rsidRPr="003213D7">
        <w:rPr>
          <w:lang w:val="en-US"/>
        </w:rPr>
        <w:t xml:space="preserve">Feliciana </w:t>
      </w:r>
      <w:proofErr w:type="spellStart"/>
      <w:r w:rsidR="003213D7" w:rsidRPr="003213D7">
        <w:rPr>
          <w:lang w:val="en-US"/>
        </w:rPr>
        <w:t>Rajevska</w:t>
      </w:r>
      <w:proofErr w:type="spellEnd"/>
      <w:r w:rsidR="003213D7">
        <w:rPr>
          <w:lang w:val="en-US"/>
        </w:rPr>
        <w:t>,</w:t>
      </w:r>
      <w:r>
        <w:rPr>
          <w:lang w:val="en-US"/>
        </w:rPr>
        <w:t xml:space="preserve"> </w:t>
      </w:r>
      <w:proofErr w:type="spellStart"/>
      <w:r w:rsidR="003213D7" w:rsidRPr="003213D7">
        <w:rPr>
          <w:lang w:val="en-US"/>
        </w:rPr>
        <w:t>Constazo</w:t>
      </w:r>
      <w:proofErr w:type="spellEnd"/>
      <w:r w:rsidR="003213D7" w:rsidRPr="003213D7">
        <w:rPr>
          <w:lang w:val="en-US"/>
        </w:rPr>
        <w:t xml:space="preserve"> Ranci</w:t>
      </w:r>
      <w:r w:rsidR="003213D7">
        <w:rPr>
          <w:lang w:val="en-US"/>
        </w:rPr>
        <w:t xml:space="preserve">, </w:t>
      </w:r>
      <w:r>
        <w:rPr>
          <w:lang w:val="en-US"/>
        </w:rPr>
        <w:t>Ave Roots,</w:t>
      </w:r>
      <w:r w:rsidR="003213D7">
        <w:rPr>
          <w:lang w:val="en-US"/>
        </w:rPr>
        <w:t xml:space="preserve"> </w:t>
      </w:r>
      <w:proofErr w:type="spellStart"/>
      <w:r w:rsidR="003213D7" w:rsidRPr="003213D7">
        <w:rPr>
          <w:lang w:val="en-US"/>
        </w:rPr>
        <w:t>Lydie</w:t>
      </w:r>
      <w:proofErr w:type="spellEnd"/>
      <w:r w:rsidR="003213D7" w:rsidRPr="003213D7">
        <w:rPr>
          <w:lang w:val="en-US"/>
        </w:rPr>
        <w:t xml:space="preserve"> </w:t>
      </w:r>
      <w:proofErr w:type="spellStart"/>
      <w:r w:rsidR="003213D7" w:rsidRPr="003213D7">
        <w:rPr>
          <w:lang w:val="en-US"/>
        </w:rPr>
        <w:t>Schoder</w:t>
      </w:r>
      <w:proofErr w:type="spellEnd"/>
      <w:r w:rsidR="003213D7">
        <w:rPr>
          <w:lang w:val="en-US"/>
        </w:rPr>
        <w:t xml:space="preserve">, </w:t>
      </w:r>
      <w:proofErr w:type="spellStart"/>
      <w:r w:rsidR="003213D7" w:rsidRPr="003213D7">
        <w:rPr>
          <w:lang w:val="en-US"/>
        </w:rPr>
        <w:t>Agnieszka</w:t>
      </w:r>
      <w:proofErr w:type="spellEnd"/>
      <w:r w:rsidR="003213D7" w:rsidRPr="003213D7">
        <w:rPr>
          <w:lang w:val="en-US"/>
        </w:rPr>
        <w:t xml:space="preserve"> Sowa-</w:t>
      </w:r>
      <w:proofErr w:type="spellStart"/>
      <w:r w:rsidR="003213D7" w:rsidRPr="003213D7">
        <w:rPr>
          <w:lang w:val="en-US"/>
        </w:rPr>
        <w:t>Kofta</w:t>
      </w:r>
      <w:proofErr w:type="spellEnd"/>
      <w:r w:rsidR="003213D7">
        <w:rPr>
          <w:lang w:val="en-US"/>
        </w:rPr>
        <w:t xml:space="preserve">, </w:t>
      </w:r>
      <w:r w:rsidR="003213D7" w:rsidRPr="003213D7">
        <w:rPr>
          <w:lang w:val="en-US"/>
        </w:rPr>
        <w:t xml:space="preserve">Marta </w:t>
      </w:r>
      <w:proofErr w:type="spellStart"/>
      <w:r w:rsidR="003213D7" w:rsidRPr="003213D7">
        <w:rPr>
          <w:lang w:val="en-US"/>
        </w:rPr>
        <w:t>Szebehely</w:t>
      </w:r>
      <w:proofErr w:type="spellEnd"/>
      <w:r w:rsidR="003213D7">
        <w:rPr>
          <w:lang w:val="en-US"/>
        </w:rPr>
        <w:t>,</w:t>
      </w:r>
      <w:r>
        <w:rPr>
          <w:lang w:val="en-US"/>
        </w:rPr>
        <w:t xml:space="preserve"> </w:t>
      </w:r>
      <w:proofErr w:type="spellStart"/>
      <w:r>
        <w:rPr>
          <w:lang w:val="en-US"/>
        </w:rPr>
        <w:t>Birigit</w:t>
      </w:r>
      <w:proofErr w:type="spellEnd"/>
      <w:r>
        <w:rPr>
          <w:lang w:val="en-US"/>
        </w:rPr>
        <w:t xml:space="preserve"> </w:t>
      </w:r>
      <w:proofErr w:type="spellStart"/>
      <w:r>
        <w:rPr>
          <w:lang w:val="en-US"/>
        </w:rPr>
        <w:t>Trukeschitz</w:t>
      </w:r>
      <w:proofErr w:type="spellEnd"/>
      <w:r>
        <w:rPr>
          <w:lang w:val="en-US"/>
        </w:rPr>
        <w:t xml:space="preserve">, </w:t>
      </w:r>
      <w:r w:rsidRPr="006422B7">
        <w:rPr>
          <w:lang w:val="en-US"/>
        </w:rPr>
        <w:t xml:space="preserve">Petr </w:t>
      </w:r>
      <w:proofErr w:type="spellStart"/>
      <w:r w:rsidRPr="006422B7">
        <w:rPr>
          <w:lang w:val="en-US"/>
        </w:rPr>
        <w:t>Wija</w:t>
      </w:r>
      <w:proofErr w:type="spellEnd"/>
      <w:r w:rsidR="003213D7">
        <w:rPr>
          <w:lang w:val="en-US"/>
        </w:rPr>
        <w:t xml:space="preserve">, </w:t>
      </w:r>
      <w:proofErr w:type="spellStart"/>
      <w:r w:rsidR="003213D7" w:rsidRPr="003213D7">
        <w:rPr>
          <w:lang w:val="en-US"/>
        </w:rPr>
        <w:t>Laimutė</w:t>
      </w:r>
      <w:proofErr w:type="spellEnd"/>
      <w:r w:rsidR="003213D7" w:rsidRPr="003213D7">
        <w:rPr>
          <w:lang w:val="en-US"/>
        </w:rPr>
        <w:t xml:space="preserve"> </w:t>
      </w:r>
      <w:proofErr w:type="spellStart"/>
      <w:r w:rsidR="003213D7" w:rsidRPr="003213D7">
        <w:rPr>
          <w:lang w:val="en-US"/>
        </w:rPr>
        <w:t>Žalimienė</w:t>
      </w:r>
      <w:proofErr w:type="spellEnd"/>
      <w:r w:rsidR="003213D7">
        <w:rPr>
          <w:lang w:val="en-US"/>
        </w:rPr>
        <w:t xml:space="preserve">, </w:t>
      </w:r>
      <w:proofErr w:type="spellStart"/>
      <w:r w:rsidR="003213D7" w:rsidRPr="003213D7">
        <w:rPr>
          <w:lang w:val="en-US"/>
        </w:rPr>
        <w:t>Franziska</w:t>
      </w:r>
      <w:proofErr w:type="spellEnd"/>
      <w:r w:rsidR="003213D7" w:rsidRPr="003213D7">
        <w:rPr>
          <w:lang w:val="en-US"/>
        </w:rPr>
        <w:t xml:space="preserve"> Zuniga</w:t>
      </w:r>
      <w:r w:rsidR="003213D7">
        <w:rPr>
          <w:lang w:val="en-US"/>
        </w:rPr>
        <w:t xml:space="preserve"> for their contribution to the expert survey.</w:t>
      </w:r>
      <w:r w:rsidR="002E3B61">
        <w:rPr>
          <w:lang w:val="en-US"/>
        </w:rPr>
        <w:t xml:space="preserve"> </w:t>
      </w:r>
      <w:r w:rsidR="002E3B61" w:rsidRPr="002E3B61">
        <w:rPr>
          <w:lang w:val="en-US"/>
        </w:rPr>
        <w:t>All mistakes, however, remain ours.</w:t>
      </w:r>
    </w:p>
    <w:p w14:paraId="04AB059C" w14:textId="3809FBE7" w:rsidR="008F5DED" w:rsidRDefault="008F5DED" w:rsidP="003213D7">
      <w:pPr>
        <w:pStyle w:val="02FlietextErsterAbsatz"/>
        <w:rPr>
          <w:color w:val="000000" w:themeColor="text1"/>
          <w:szCs w:val="24"/>
          <w:lang w:val="en-US"/>
        </w:rPr>
      </w:pPr>
    </w:p>
    <w:p w14:paraId="7211A9AD" w14:textId="30ED7207" w:rsidR="008F5DED" w:rsidRPr="008F5DED" w:rsidRDefault="009A2E4D" w:rsidP="003213D7">
      <w:pPr>
        <w:pStyle w:val="02FlietextErsterAbsatz"/>
        <w:rPr>
          <w:b/>
          <w:color w:val="000000" w:themeColor="text1"/>
          <w:szCs w:val="24"/>
          <w:lang w:val="en-US"/>
        </w:rPr>
      </w:pPr>
      <w:r>
        <w:rPr>
          <w:b/>
          <w:color w:val="000000" w:themeColor="text1"/>
          <w:szCs w:val="24"/>
          <w:lang w:val="en-US"/>
        </w:rPr>
        <w:t>Declaration</w:t>
      </w:r>
      <w:r w:rsidR="008F5DED" w:rsidRPr="008F5DED">
        <w:rPr>
          <w:b/>
          <w:color w:val="000000" w:themeColor="text1"/>
          <w:szCs w:val="24"/>
          <w:lang w:val="en-US"/>
        </w:rPr>
        <w:t xml:space="preserve"> of Interest</w:t>
      </w:r>
    </w:p>
    <w:p w14:paraId="6160A686" w14:textId="7FE3CEA5" w:rsidR="008F5DED" w:rsidRPr="003213D7" w:rsidRDefault="00CB6BDD" w:rsidP="003213D7">
      <w:pPr>
        <w:pStyle w:val="02FlietextErsterAbsatz"/>
        <w:rPr>
          <w:lang w:val="en-US"/>
        </w:rPr>
      </w:pPr>
      <w:r>
        <w:rPr>
          <w:color w:val="000000" w:themeColor="text1"/>
          <w:szCs w:val="24"/>
          <w:lang w:val="en-US"/>
        </w:rPr>
        <w:t>None</w:t>
      </w:r>
      <w:commentRangeEnd w:id="0"/>
      <w:r w:rsidR="004B6E43">
        <w:rPr>
          <w:rStyle w:val="Kommentarzeichen"/>
        </w:rPr>
        <w:commentReference w:id="0"/>
      </w:r>
    </w:p>
    <w:p w14:paraId="60995BCF" w14:textId="21837042" w:rsidR="002E018D" w:rsidRPr="006A56FF" w:rsidRDefault="002E018D">
      <w:pPr>
        <w:rPr>
          <w:b/>
          <w:szCs w:val="24"/>
          <w:lang w:val="en-US"/>
        </w:rPr>
      </w:pPr>
      <w:r w:rsidRPr="006A56FF">
        <w:rPr>
          <w:b/>
          <w:szCs w:val="24"/>
          <w:lang w:val="en-US"/>
        </w:rPr>
        <w:br w:type="page"/>
      </w:r>
    </w:p>
    <w:p w14:paraId="2B7FD6AF" w14:textId="4D9F16EB" w:rsidR="0002290F" w:rsidRDefault="0002290F" w:rsidP="00A2688D">
      <w:pPr>
        <w:pStyle w:val="berschrift1"/>
        <w:rPr>
          <w:lang w:val="en-US"/>
        </w:rPr>
      </w:pPr>
      <w:commentRangeStart w:id="1"/>
      <w:r>
        <w:rPr>
          <w:lang w:val="en-US"/>
        </w:rPr>
        <w:lastRenderedPageBreak/>
        <w:t>Cover Letter</w:t>
      </w:r>
    </w:p>
    <w:p w14:paraId="61D2B1B9"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Dear Editorial Board,</w:t>
      </w:r>
    </w:p>
    <w:p w14:paraId="6AF8FB9E" w14:textId="6012965D" w:rsidR="00637599" w:rsidRPr="00637599" w:rsidRDefault="00637599" w:rsidP="00F57F38">
      <w:pPr>
        <w:pStyle w:val="02Flietext"/>
        <w:spacing w:line="360" w:lineRule="auto"/>
        <w:rPr>
          <w:rFonts w:eastAsia="Times New Roman"/>
          <w:bCs/>
          <w:szCs w:val="24"/>
          <w:lang w:val="en-US"/>
        </w:rPr>
      </w:pPr>
      <w:proofErr w:type="gramStart"/>
      <w:r w:rsidRPr="00637599">
        <w:rPr>
          <w:rFonts w:eastAsia="Times New Roman"/>
          <w:bCs/>
          <w:szCs w:val="24"/>
          <w:lang w:val="en-US"/>
        </w:rPr>
        <w:t>we</w:t>
      </w:r>
      <w:proofErr w:type="gramEnd"/>
      <w:r w:rsidRPr="00637599">
        <w:rPr>
          <w:rFonts w:eastAsia="Times New Roman"/>
          <w:bCs/>
          <w:szCs w:val="24"/>
          <w:lang w:val="en-US"/>
        </w:rPr>
        <w:t xml:space="preserve"> are pleased to send you our manuscript “Worlds of Long-</w:t>
      </w:r>
      <w:r w:rsidR="00EA3865">
        <w:rPr>
          <w:rFonts w:eastAsia="Times New Roman"/>
          <w:bCs/>
          <w:szCs w:val="24"/>
          <w:lang w:val="en-US"/>
        </w:rPr>
        <w:t>T</w:t>
      </w:r>
      <w:r w:rsidRPr="00637599">
        <w:rPr>
          <w:rFonts w:eastAsia="Times New Roman"/>
          <w:bCs/>
          <w:szCs w:val="24"/>
          <w:lang w:val="en-US"/>
        </w:rPr>
        <w:t>erm</w:t>
      </w:r>
      <w:r w:rsidR="00EA3865">
        <w:rPr>
          <w:rFonts w:eastAsia="Times New Roman"/>
          <w:bCs/>
          <w:szCs w:val="24"/>
          <w:lang w:val="en-US"/>
        </w:rPr>
        <w:t xml:space="preserve"> C</w:t>
      </w:r>
      <w:r w:rsidRPr="00637599">
        <w:rPr>
          <w:rFonts w:eastAsia="Times New Roman"/>
          <w:bCs/>
          <w:szCs w:val="24"/>
          <w:lang w:val="en-US"/>
        </w:rPr>
        <w:t xml:space="preserve">are: A Typology of OECD </w:t>
      </w:r>
      <w:r w:rsidR="00EA3865">
        <w:rPr>
          <w:rFonts w:eastAsia="Times New Roman"/>
          <w:bCs/>
          <w:szCs w:val="24"/>
          <w:lang w:val="en-US"/>
        </w:rPr>
        <w:t>C</w:t>
      </w:r>
      <w:r w:rsidRPr="00637599">
        <w:rPr>
          <w:rFonts w:eastAsia="Times New Roman"/>
          <w:bCs/>
          <w:szCs w:val="24"/>
          <w:lang w:val="en-US"/>
        </w:rPr>
        <w:t>ountries”</w:t>
      </w:r>
      <w:r w:rsidR="001D0A95">
        <w:rPr>
          <w:rFonts w:eastAsia="Times New Roman"/>
          <w:bCs/>
          <w:szCs w:val="24"/>
          <w:lang w:val="en-US"/>
        </w:rPr>
        <w:t>,</w:t>
      </w:r>
      <w:r w:rsidRPr="00637599">
        <w:rPr>
          <w:rFonts w:eastAsia="Times New Roman"/>
          <w:bCs/>
          <w:szCs w:val="24"/>
          <w:lang w:val="en-US"/>
        </w:rPr>
        <w:t xml:space="preserve"> </w:t>
      </w:r>
      <w:r w:rsidR="001D0A95">
        <w:rPr>
          <w:rFonts w:eastAsia="Times New Roman"/>
          <w:bCs/>
          <w:szCs w:val="24"/>
          <w:lang w:val="en-US"/>
        </w:rPr>
        <w:t>which</w:t>
      </w:r>
      <w:r w:rsidR="001D0A95" w:rsidRPr="00637599">
        <w:rPr>
          <w:rFonts w:eastAsia="Times New Roman"/>
          <w:bCs/>
          <w:szCs w:val="24"/>
          <w:lang w:val="en-US"/>
        </w:rPr>
        <w:t xml:space="preserve"> </w:t>
      </w:r>
      <w:r w:rsidRPr="00637599">
        <w:rPr>
          <w:rFonts w:eastAsia="Times New Roman"/>
          <w:bCs/>
          <w:szCs w:val="24"/>
          <w:lang w:val="en-US"/>
        </w:rPr>
        <w:t>we consider of high relevance for</w:t>
      </w:r>
      <w:r>
        <w:rPr>
          <w:rFonts w:eastAsia="Times New Roman"/>
          <w:bCs/>
          <w:szCs w:val="24"/>
          <w:lang w:val="en-US"/>
        </w:rPr>
        <w:t xml:space="preserve"> </w:t>
      </w:r>
      <w:r w:rsidR="00BC6172">
        <w:rPr>
          <w:rFonts w:eastAsia="Times New Roman"/>
          <w:bCs/>
          <w:szCs w:val="24"/>
          <w:lang w:val="en-US"/>
        </w:rPr>
        <w:t>H</w:t>
      </w:r>
      <w:r>
        <w:rPr>
          <w:rFonts w:eastAsia="Times New Roman"/>
          <w:bCs/>
          <w:szCs w:val="24"/>
          <w:lang w:val="en-US"/>
        </w:rPr>
        <w:t xml:space="preserve">ealth </w:t>
      </w:r>
      <w:r w:rsidR="00BC6172">
        <w:rPr>
          <w:rFonts w:eastAsia="Times New Roman"/>
          <w:bCs/>
          <w:szCs w:val="24"/>
          <w:lang w:val="en-US"/>
        </w:rPr>
        <w:t>P</w:t>
      </w:r>
      <w:r>
        <w:rPr>
          <w:rFonts w:eastAsia="Times New Roman"/>
          <w:bCs/>
          <w:szCs w:val="24"/>
          <w:lang w:val="en-US"/>
        </w:rPr>
        <w:t>olicy</w:t>
      </w:r>
      <w:r w:rsidRPr="00637599">
        <w:rPr>
          <w:rFonts w:eastAsia="Times New Roman"/>
          <w:bCs/>
          <w:szCs w:val="24"/>
          <w:lang w:val="en-US"/>
        </w:rPr>
        <w:t xml:space="preserve"> </w:t>
      </w:r>
      <w:r w:rsidR="00064C8B">
        <w:rPr>
          <w:rFonts w:eastAsia="Times New Roman"/>
          <w:bCs/>
          <w:szCs w:val="24"/>
          <w:lang w:val="en-US"/>
        </w:rPr>
        <w:t>because</w:t>
      </w:r>
      <w:r w:rsidR="00064C8B" w:rsidRPr="00637599">
        <w:rPr>
          <w:rFonts w:eastAsia="Times New Roman"/>
          <w:bCs/>
          <w:szCs w:val="24"/>
          <w:lang w:val="en-US"/>
        </w:rPr>
        <w:t xml:space="preserve"> </w:t>
      </w:r>
      <w:r w:rsidRPr="00637599">
        <w:rPr>
          <w:rFonts w:eastAsia="Times New Roman"/>
          <w:bCs/>
          <w:szCs w:val="24"/>
          <w:lang w:val="en-US"/>
        </w:rPr>
        <w:t xml:space="preserve">it combines </w:t>
      </w:r>
      <w:r w:rsidR="005D1F99">
        <w:rPr>
          <w:rFonts w:eastAsia="Times New Roman"/>
          <w:bCs/>
          <w:szCs w:val="24"/>
          <w:lang w:val="en-US"/>
        </w:rPr>
        <w:t xml:space="preserve">long-term care and </w:t>
      </w:r>
      <w:r w:rsidRPr="00637599">
        <w:rPr>
          <w:rFonts w:eastAsia="Times New Roman"/>
          <w:bCs/>
          <w:szCs w:val="24"/>
          <w:lang w:val="en-US"/>
        </w:rPr>
        <w:t xml:space="preserve">social policy. This paper is one major output from our three-year research project </w:t>
      </w:r>
      <w:r>
        <w:rPr>
          <w:rFonts w:eastAsia="Times New Roman"/>
          <w:bCs/>
          <w:szCs w:val="24"/>
          <w:lang w:val="en-US"/>
        </w:rPr>
        <w:t>“</w:t>
      </w:r>
      <w:r w:rsidRPr="00A2688D">
        <w:rPr>
          <w:lang w:val="en-US"/>
        </w:rPr>
        <w:t xml:space="preserve">Comparing the Coordination of Elderly </w:t>
      </w:r>
      <w:r w:rsidR="001D0A95">
        <w:rPr>
          <w:lang w:val="en-US"/>
        </w:rPr>
        <w:t>C</w:t>
      </w:r>
      <w:r w:rsidRPr="00A2688D">
        <w:rPr>
          <w:lang w:val="en-US"/>
        </w:rPr>
        <w:t>are Serv</w:t>
      </w:r>
      <w:r>
        <w:rPr>
          <w:lang w:val="en-US"/>
        </w:rPr>
        <w:t>ices in European Welfare States:</w:t>
      </w:r>
      <w:r w:rsidRPr="00A2688D">
        <w:rPr>
          <w:lang w:val="en-US"/>
        </w:rPr>
        <w:t xml:space="preserve"> How Organizational Actors Respond to Marketization Policies</w:t>
      </w:r>
      <w:r>
        <w:rPr>
          <w:lang w:val="en-US"/>
        </w:rPr>
        <w:t>”.</w:t>
      </w:r>
    </w:p>
    <w:p w14:paraId="6CD9CE70" w14:textId="2673E29A" w:rsidR="00637599" w:rsidRPr="00637599" w:rsidRDefault="00637599" w:rsidP="00F57F38">
      <w:pPr>
        <w:pStyle w:val="02Flietext"/>
        <w:spacing w:line="360" w:lineRule="auto"/>
        <w:rPr>
          <w:rFonts w:eastAsia="Times New Roman"/>
          <w:bCs/>
          <w:szCs w:val="24"/>
          <w:lang w:val="en-US"/>
        </w:rPr>
      </w:pPr>
      <w:r w:rsidRPr="00817E9A">
        <w:rPr>
          <w:rFonts w:eastAsia="Times New Roman"/>
          <w:bCs/>
          <w:szCs w:val="24"/>
          <w:lang w:val="en-US"/>
        </w:rPr>
        <w:t xml:space="preserve">We are confident </w:t>
      </w:r>
      <w:r w:rsidR="001D0A95" w:rsidRPr="00817E9A">
        <w:rPr>
          <w:rFonts w:eastAsia="Times New Roman"/>
          <w:bCs/>
          <w:szCs w:val="24"/>
          <w:lang w:val="en-US"/>
        </w:rPr>
        <w:t>that this paper will</w:t>
      </w:r>
      <w:r w:rsidRPr="00817E9A">
        <w:rPr>
          <w:rFonts w:eastAsia="Times New Roman"/>
          <w:bCs/>
          <w:szCs w:val="24"/>
          <w:lang w:val="en-US"/>
        </w:rPr>
        <w:t xml:space="preserve"> reach a wide readership and that it will be well received in the scientific community</w:t>
      </w:r>
      <w:r w:rsidR="00817E9A">
        <w:rPr>
          <w:rFonts w:eastAsia="Times New Roman"/>
          <w:bCs/>
          <w:szCs w:val="24"/>
          <w:lang w:val="en-US"/>
        </w:rPr>
        <w:t xml:space="preserve"> because</w:t>
      </w:r>
      <w:r w:rsidRPr="00817E9A">
        <w:rPr>
          <w:rFonts w:eastAsia="Times New Roman"/>
          <w:bCs/>
          <w:szCs w:val="24"/>
          <w:lang w:val="en-US"/>
        </w:rPr>
        <w:t xml:space="preserve"> </w:t>
      </w:r>
    </w:p>
    <w:p w14:paraId="331B76D2" w14:textId="074946BB"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 xml:space="preserve">- </w:t>
      </w:r>
      <w:proofErr w:type="gramStart"/>
      <w:r w:rsidR="005B2895">
        <w:rPr>
          <w:rFonts w:eastAsia="Times New Roman"/>
          <w:bCs/>
          <w:szCs w:val="24"/>
          <w:lang w:val="en-US"/>
        </w:rPr>
        <w:t>i</w:t>
      </w:r>
      <w:r w:rsidR="00462728">
        <w:rPr>
          <w:rFonts w:eastAsia="Times New Roman"/>
          <w:bCs/>
          <w:szCs w:val="24"/>
          <w:lang w:val="en-US"/>
        </w:rPr>
        <w:t>t</w:t>
      </w:r>
      <w:proofErr w:type="gramEnd"/>
      <w:r w:rsidR="00462728">
        <w:rPr>
          <w:rFonts w:eastAsia="Times New Roman"/>
          <w:bCs/>
          <w:szCs w:val="24"/>
          <w:lang w:val="en-US"/>
        </w:rPr>
        <w:t xml:space="preserve"> </w:t>
      </w:r>
      <w:r w:rsidRPr="005D1F99">
        <w:rPr>
          <w:rFonts w:eastAsia="Times New Roman"/>
          <w:bCs/>
          <w:szCs w:val="24"/>
          <w:lang w:val="en-US"/>
        </w:rPr>
        <w:t>offer</w:t>
      </w:r>
      <w:r w:rsidR="00F71F64">
        <w:rPr>
          <w:rFonts w:eastAsia="Times New Roman"/>
          <w:bCs/>
          <w:szCs w:val="24"/>
          <w:lang w:val="en-US"/>
        </w:rPr>
        <w:t>s</w:t>
      </w:r>
      <w:r w:rsidRPr="005D1F99">
        <w:rPr>
          <w:rFonts w:eastAsia="Times New Roman"/>
          <w:bCs/>
          <w:szCs w:val="24"/>
          <w:lang w:val="en-US"/>
        </w:rPr>
        <w:t xml:space="preserve"> a new typology of </w:t>
      </w:r>
      <w:r>
        <w:rPr>
          <w:rFonts w:eastAsia="Times New Roman"/>
          <w:bCs/>
          <w:szCs w:val="24"/>
          <w:lang w:val="en-US"/>
        </w:rPr>
        <w:t>long-term care</w:t>
      </w:r>
      <w:r w:rsidRPr="005D1F99">
        <w:rPr>
          <w:rFonts w:eastAsia="Times New Roman"/>
          <w:bCs/>
          <w:szCs w:val="24"/>
          <w:lang w:val="en-US"/>
        </w:rPr>
        <w:t xml:space="preserve"> system</w:t>
      </w:r>
      <w:r w:rsidR="0004524D">
        <w:rPr>
          <w:rFonts w:eastAsia="Times New Roman"/>
          <w:bCs/>
          <w:szCs w:val="24"/>
          <w:lang w:val="en-US"/>
        </w:rPr>
        <w:t>s</w:t>
      </w:r>
      <w:r w:rsidRPr="005D1F99">
        <w:rPr>
          <w:rFonts w:eastAsia="Times New Roman"/>
          <w:bCs/>
          <w:szCs w:val="24"/>
          <w:lang w:val="en-US"/>
        </w:rPr>
        <w:t xml:space="preserve"> </w:t>
      </w:r>
      <w:r w:rsidR="001D0A95">
        <w:rPr>
          <w:rFonts w:eastAsia="Times New Roman"/>
          <w:bCs/>
          <w:szCs w:val="24"/>
          <w:lang w:val="en-US"/>
        </w:rPr>
        <w:t>on the basis o</w:t>
      </w:r>
      <w:r w:rsidR="00AA3747">
        <w:rPr>
          <w:rFonts w:eastAsia="Times New Roman"/>
          <w:bCs/>
          <w:szCs w:val="24"/>
          <w:lang w:val="en-US"/>
        </w:rPr>
        <w:t>f</w:t>
      </w:r>
      <w:r w:rsidR="001D0A95" w:rsidRPr="005D1F99">
        <w:rPr>
          <w:rFonts w:eastAsia="Times New Roman"/>
          <w:bCs/>
          <w:szCs w:val="24"/>
          <w:lang w:val="en-US"/>
        </w:rPr>
        <w:t xml:space="preserve"> </w:t>
      </w:r>
      <w:r w:rsidRPr="005D1F99">
        <w:rPr>
          <w:rFonts w:eastAsia="Times New Roman"/>
          <w:bCs/>
          <w:szCs w:val="24"/>
          <w:lang w:val="en-US"/>
        </w:rPr>
        <w:t xml:space="preserve">new data (particularly </w:t>
      </w:r>
      <w:r>
        <w:rPr>
          <w:rFonts w:eastAsia="Times New Roman"/>
          <w:bCs/>
          <w:szCs w:val="24"/>
          <w:lang w:val="en-US"/>
        </w:rPr>
        <w:t>institutional indicators</w:t>
      </w:r>
      <w:r w:rsidRPr="00C67BA8">
        <w:rPr>
          <w:rFonts w:eastAsia="Times New Roman"/>
          <w:bCs/>
          <w:szCs w:val="24"/>
          <w:lang w:val="en-US"/>
        </w:rPr>
        <w:t>),</w:t>
      </w:r>
      <w:r w:rsidR="004B6E43">
        <w:rPr>
          <w:rFonts w:eastAsia="Times New Roman"/>
          <w:bCs/>
          <w:szCs w:val="24"/>
          <w:lang w:val="en-US"/>
        </w:rPr>
        <w:t xml:space="preserve"> and</w:t>
      </w:r>
      <w:r w:rsidRPr="00C67BA8">
        <w:rPr>
          <w:rFonts w:eastAsia="Times New Roman"/>
          <w:bCs/>
          <w:szCs w:val="24"/>
          <w:lang w:val="en-US"/>
        </w:rPr>
        <w:t xml:space="preserve"> a new method, and</w:t>
      </w:r>
      <w:r w:rsidRPr="005D1F99">
        <w:rPr>
          <w:rFonts w:eastAsia="Times New Roman"/>
          <w:bCs/>
          <w:szCs w:val="24"/>
          <w:lang w:val="en-US"/>
        </w:rPr>
        <w:t xml:space="preserve"> </w:t>
      </w:r>
      <w:r w:rsidR="00AA3747">
        <w:rPr>
          <w:rFonts w:eastAsia="Times New Roman"/>
          <w:bCs/>
          <w:szCs w:val="24"/>
          <w:lang w:val="en-US"/>
        </w:rPr>
        <w:t>include</w:t>
      </w:r>
      <w:r w:rsidR="00462728">
        <w:rPr>
          <w:rFonts w:eastAsia="Times New Roman"/>
          <w:bCs/>
          <w:szCs w:val="24"/>
          <w:lang w:val="en-US"/>
        </w:rPr>
        <w:t>s</w:t>
      </w:r>
      <w:r w:rsidRPr="005D1F99">
        <w:rPr>
          <w:rFonts w:eastAsia="Times New Roman"/>
          <w:bCs/>
          <w:szCs w:val="24"/>
          <w:lang w:val="en-US"/>
        </w:rPr>
        <w:t xml:space="preserve"> more countries compared to earlier typologies. </w:t>
      </w:r>
    </w:p>
    <w:p w14:paraId="1D89BC4D" w14:textId="50EAAF3A"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w:t>
      </w:r>
      <w:r w:rsidR="00462728">
        <w:rPr>
          <w:rFonts w:eastAsia="Times New Roman"/>
          <w:bCs/>
          <w:szCs w:val="24"/>
          <w:lang w:val="en-US"/>
        </w:rPr>
        <w:t xml:space="preserve"> </w:t>
      </w:r>
      <w:proofErr w:type="gramStart"/>
      <w:r w:rsidR="005B2895">
        <w:rPr>
          <w:rFonts w:eastAsia="Times New Roman"/>
          <w:bCs/>
          <w:szCs w:val="24"/>
          <w:lang w:val="en-US"/>
        </w:rPr>
        <w:t>it</w:t>
      </w:r>
      <w:proofErr w:type="gramEnd"/>
      <w:r w:rsidRPr="005D1F99">
        <w:rPr>
          <w:rFonts w:eastAsia="Times New Roman"/>
          <w:bCs/>
          <w:szCs w:val="24"/>
          <w:lang w:val="en-US"/>
        </w:rPr>
        <w:t xml:space="preserve"> </w:t>
      </w:r>
      <w:r w:rsidR="00F71F64">
        <w:rPr>
          <w:rFonts w:eastAsia="Times New Roman"/>
          <w:bCs/>
          <w:szCs w:val="24"/>
          <w:lang w:val="en-US"/>
        </w:rPr>
        <w:t>proposes</w:t>
      </w:r>
      <w:r w:rsidR="00DC4F81">
        <w:rPr>
          <w:rFonts w:eastAsia="Times New Roman"/>
          <w:bCs/>
          <w:szCs w:val="24"/>
          <w:lang w:val="en-US"/>
        </w:rPr>
        <w:t xml:space="preserve"> </w:t>
      </w:r>
      <w:r w:rsidRPr="005D1F99">
        <w:rPr>
          <w:rFonts w:eastAsia="Times New Roman"/>
          <w:bCs/>
          <w:szCs w:val="24"/>
          <w:lang w:val="en-US"/>
        </w:rPr>
        <w:t xml:space="preserve">a new and flexible methodological approach to construct </w:t>
      </w:r>
      <w:r>
        <w:rPr>
          <w:rFonts w:eastAsia="Times New Roman"/>
          <w:bCs/>
          <w:szCs w:val="24"/>
          <w:lang w:val="en-US"/>
        </w:rPr>
        <w:t xml:space="preserve">long-term care </w:t>
      </w:r>
      <w:r w:rsidRPr="005D1F99">
        <w:rPr>
          <w:rFonts w:eastAsia="Times New Roman"/>
          <w:bCs/>
          <w:szCs w:val="24"/>
          <w:lang w:val="en-US"/>
        </w:rPr>
        <w:t>system types (or typologies more generally),</w:t>
      </w:r>
    </w:p>
    <w:p w14:paraId="48099EBA" w14:textId="2FC31B40" w:rsidR="005D1F99" w:rsidRPr="005D1F99" w:rsidRDefault="005D1F99" w:rsidP="00F57F38">
      <w:pPr>
        <w:pStyle w:val="02Flietext"/>
        <w:spacing w:line="360" w:lineRule="auto"/>
        <w:rPr>
          <w:rFonts w:eastAsia="Times New Roman"/>
          <w:bCs/>
          <w:szCs w:val="24"/>
          <w:lang w:val="en-US"/>
        </w:rPr>
      </w:pPr>
      <w:r w:rsidRPr="005D1F99">
        <w:rPr>
          <w:rFonts w:eastAsia="Times New Roman"/>
          <w:bCs/>
          <w:szCs w:val="24"/>
          <w:lang w:val="en-US"/>
        </w:rPr>
        <w:t xml:space="preserve">- </w:t>
      </w:r>
      <w:proofErr w:type="gramStart"/>
      <w:r w:rsidR="00BC6172">
        <w:rPr>
          <w:rFonts w:eastAsia="Times New Roman"/>
          <w:bCs/>
          <w:szCs w:val="24"/>
          <w:lang w:val="en-US"/>
        </w:rPr>
        <w:t>it</w:t>
      </w:r>
      <w:proofErr w:type="gramEnd"/>
      <w:r w:rsidR="00BC6172">
        <w:rPr>
          <w:rFonts w:eastAsia="Times New Roman"/>
          <w:bCs/>
          <w:szCs w:val="24"/>
          <w:lang w:val="en-US"/>
        </w:rPr>
        <w:t xml:space="preserve"> employs </w:t>
      </w:r>
      <w:r w:rsidRPr="005B2895">
        <w:rPr>
          <w:rFonts w:eastAsia="Times New Roman"/>
          <w:bCs/>
          <w:szCs w:val="24"/>
          <w:lang w:val="en-US"/>
        </w:rPr>
        <w:t>a comparable</w:t>
      </w:r>
      <w:r>
        <w:rPr>
          <w:rFonts w:eastAsia="Times New Roman"/>
          <w:bCs/>
          <w:szCs w:val="24"/>
          <w:lang w:val="en-US"/>
        </w:rPr>
        <w:t xml:space="preserve"> approach in data and methods</w:t>
      </w:r>
      <w:r w:rsidR="00C07A77">
        <w:rPr>
          <w:rFonts w:eastAsia="Times New Roman"/>
          <w:bCs/>
          <w:szCs w:val="24"/>
          <w:lang w:val="en-US"/>
        </w:rPr>
        <w:t xml:space="preserve"> to</w:t>
      </w:r>
      <w:r>
        <w:rPr>
          <w:rFonts w:eastAsia="Times New Roman"/>
          <w:bCs/>
          <w:szCs w:val="24"/>
          <w:lang w:val="en-US"/>
        </w:rPr>
        <w:t xml:space="preserve"> the healthcare typology in </w:t>
      </w:r>
      <w:r w:rsidR="00C07A77">
        <w:rPr>
          <w:rFonts w:eastAsia="Times New Roman"/>
          <w:bCs/>
          <w:szCs w:val="24"/>
          <w:lang w:val="en-US"/>
        </w:rPr>
        <w:t xml:space="preserve">your journal </w:t>
      </w:r>
      <w:r>
        <w:rPr>
          <w:rFonts w:eastAsia="Times New Roman"/>
          <w:bCs/>
          <w:szCs w:val="24"/>
          <w:lang w:val="en-US"/>
        </w:rPr>
        <w:t>(</w:t>
      </w:r>
      <w:r w:rsidR="00C07A77" w:rsidRPr="00C07A77">
        <w:rPr>
          <w:rFonts w:eastAsia="Times New Roman"/>
          <w:bCs/>
          <w:szCs w:val="24"/>
          <w:lang w:val="en-US"/>
        </w:rPr>
        <w:t>Reibling, N., Ariaans, M. and Wendt, C. (2019) ‘Worlds of Healthcare: A Healthcare System Typol</w:t>
      </w:r>
      <w:r w:rsidR="00C07A77">
        <w:rPr>
          <w:rFonts w:eastAsia="Times New Roman"/>
          <w:bCs/>
          <w:szCs w:val="24"/>
          <w:lang w:val="en-US"/>
        </w:rPr>
        <w:t>ogy of OECD Countries’, Health P</w:t>
      </w:r>
      <w:r w:rsidR="00C07A77" w:rsidRPr="00C07A77">
        <w:rPr>
          <w:rFonts w:eastAsia="Times New Roman"/>
          <w:bCs/>
          <w:szCs w:val="24"/>
          <w:lang w:val="en-US"/>
        </w:rPr>
        <w:t>olicy 123(7): 611–20.</w:t>
      </w:r>
      <w:r w:rsidR="00C07A77">
        <w:rPr>
          <w:rFonts w:eastAsia="Times New Roman"/>
          <w:bCs/>
          <w:szCs w:val="24"/>
          <w:lang w:val="en-US"/>
        </w:rPr>
        <w:t>)</w:t>
      </w:r>
    </w:p>
    <w:p w14:paraId="11B5D81E" w14:textId="1CF82DAE" w:rsidR="005D1F99" w:rsidRPr="005D1F99" w:rsidRDefault="005D1F99" w:rsidP="00F57F38">
      <w:pPr>
        <w:pStyle w:val="02Flietext"/>
        <w:spacing w:line="360" w:lineRule="auto"/>
        <w:rPr>
          <w:rFonts w:eastAsia="Times New Roman"/>
          <w:bCs/>
          <w:szCs w:val="24"/>
          <w:lang w:val="en-US"/>
        </w:rPr>
      </w:pPr>
    </w:p>
    <w:p w14:paraId="5480BC28" w14:textId="2F6C223E"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This work has not been published before and is currently not being considered for publication elsewhere.</w:t>
      </w:r>
    </w:p>
    <w:p w14:paraId="69BF2664" w14:textId="77777777" w:rsidR="00637599" w:rsidRPr="00637599" w:rsidRDefault="00637599" w:rsidP="00F57F38">
      <w:pPr>
        <w:pStyle w:val="02Flietext"/>
        <w:spacing w:line="360" w:lineRule="auto"/>
        <w:rPr>
          <w:rFonts w:eastAsia="Times New Roman"/>
          <w:bCs/>
          <w:szCs w:val="24"/>
          <w:lang w:val="en-US"/>
        </w:rPr>
      </w:pPr>
    </w:p>
    <w:p w14:paraId="3385AC91" w14:textId="77777777" w:rsidR="00DC4F81" w:rsidRPr="00637599" w:rsidRDefault="00DC4F81" w:rsidP="00DC4F81">
      <w:pPr>
        <w:pStyle w:val="02Flietext"/>
        <w:spacing w:line="360" w:lineRule="auto"/>
        <w:rPr>
          <w:rFonts w:eastAsia="Times New Roman"/>
          <w:bCs/>
          <w:szCs w:val="24"/>
          <w:lang w:val="en-US"/>
        </w:rPr>
      </w:pPr>
      <w:r w:rsidRPr="005D1F99">
        <w:rPr>
          <w:rFonts w:eastAsia="Times New Roman"/>
          <w:bCs/>
          <w:szCs w:val="24"/>
          <w:lang w:val="en-US"/>
        </w:rPr>
        <w:t>We look forward to your response and the reviews.</w:t>
      </w:r>
      <w:r w:rsidRPr="00637599">
        <w:rPr>
          <w:rFonts w:eastAsia="Times New Roman"/>
          <w:bCs/>
          <w:szCs w:val="24"/>
          <w:lang w:val="en-US"/>
        </w:rPr>
        <w:tab/>
      </w:r>
    </w:p>
    <w:p w14:paraId="1A106984" w14:textId="77777777" w:rsidR="00637599" w:rsidRPr="00637599" w:rsidRDefault="00637599" w:rsidP="00F57F38">
      <w:pPr>
        <w:pStyle w:val="02Flietext"/>
        <w:spacing w:line="360" w:lineRule="auto"/>
        <w:rPr>
          <w:rFonts w:eastAsia="Times New Roman"/>
          <w:bCs/>
          <w:szCs w:val="24"/>
          <w:lang w:val="en-US"/>
        </w:rPr>
      </w:pPr>
    </w:p>
    <w:p w14:paraId="02AC9EEF"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 xml:space="preserve">Yours sincerely, </w:t>
      </w:r>
    </w:p>
    <w:p w14:paraId="3359F038" w14:textId="633691FB" w:rsidR="00637599" w:rsidRPr="00637599" w:rsidRDefault="00F57F38" w:rsidP="00F57F38">
      <w:pPr>
        <w:pStyle w:val="02Flietext"/>
        <w:spacing w:line="360" w:lineRule="auto"/>
        <w:rPr>
          <w:rFonts w:eastAsia="Times New Roman"/>
          <w:bCs/>
          <w:szCs w:val="24"/>
          <w:lang w:val="en-US"/>
        </w:rPr>
      </w:pPr>
      <w:r>
        <w:rPr>
          <w:rFonts w:eastAsia="Times New Roman"/>
          <w:bCs/>
          <w:szCs w:val="24"/>
          <w:lang w:val="en-US"/>
        </w:rPr>
        <w:t>Mareike Ariaans, Philipp Linden, and Claus Wendt</w:t>
      </w:r>
    </w:p>
    <w:p w14:paraId="1C61736F" w14:textId="77777777" w:rsidR="00637599" w:rsidRPr="00637599" w:rsidRDefault="00637599" w:rsidP="00F57F38">
      <w:pPr>
        <w:pStyle w:val="02Flietext"/>
        <w:spacing w:line="360" w:lineRule="auto"/>
        <w:rPr>
          <w:rFonts w:eastAsia="Times New Roman"/>
          <w:bCs/>
          <w:szCs w:val="24"/>
          <w:lang w:val="en-US"/>
        </w:rPr>
      </w:pPr>
    </w:p>
    <w:p w14:paraId="2C350526" w14:textId="77777777" w:rsidR="00637599" w:rsidRPr="00637599" w:rsidRDefault="00637599" w:rsidP="00F57F38">
      <w:pPr>
        <w:pStyle w:val="02Flietext"/>
        <w:spacing w:line="360" w:lineRule="auto"/>
        <w:rPr>
          <w:rFonts w:eastAsia="Times New Roman"/>
          <w:bCs/>
          <w:szCs w:val="24"/>
          <w:lang w:val="en-US"/>
        </w:rPr>
      </w:pPr>
      <w:r w:rsidRPr="00637599">
        <w:rPr>
          <w:rFonts w:eastAsia="Times New Roman"/>
          <w:bCs/>
          <w:szCs w:val="24"/>
          <w:lang w:val="en-US"/>
        </w:rPr>
        <w:t>Potential Reviewers</w:t>
      </w:r>
    </w:p>
    <w:p w14:paraId="2B6CD18D" w14:textId="77777777" w:rsidR="0078314D" w:rsidRPr="00637599" w:rsidRDefault="0078314D" w:rsidP="0078314D">
      <w:pPr>
        <w:pStyle w:val="02Flietext"/>
        <w:spacing w:line="360" w:lineRule="auto"/>
        <w:rPr>
          <w:rFonts w:eastAsia="Times New Roman"/>
          <w:bCs/>
          <w:szCs w:val="24"/>
          <w:lang w:val="en-US"/>
        </w:rPr>
      </w:pPr>
      <w:r>
        <w:rPr>
          <w:rFonts w:eastAsia="Times New Roman"/>
          <w:bCs/>
          <w:szCs w:val="24"/>
          <w:lang w:val="en-US"/>
        </w:rPr>
        <w:lastRenderedPageBreak/>
        <w:t xml:space="preserve">Viola </w:t>
      </w:r>
      <w:proofErr w:type="spellStart"/>
      <w:r>
        <w:rPr>
          <w:rFonts w:eastAsia="Times New Roman"/>
          <w:bCs/>
          <w:szCs w:val="24"/>
          <w:lang w:val="en-US"/>
        </w:rPr>
        <w:t>Burau</w:t>
      </w:r>
      <w:proofErr w:type="spellEnd"/>
      <w:r>
        <w:rPr>
          <w:rFonts w:eastAsia="Times New Roman"/>
          <w:bCs/>
          <w:szCs w:val="24"/>
          <w:lang w:val="en-US"/>
        </w:rPr>
        <w:t xml:space="preserve">, Aarhus University, </w:t>
      </w:r>
      <w:hyperlink r:id="rId12" w:history="1">
        <w:r w:rsidRPr="00B67467">
          <w:rPr>
            <w:rStyle w:val="Hyperlink"/>
            <w:rFonts w:eastAsia="Times New Roman"/>
            <w:bCs/>
            <w:szCs w:val="24"/>
            <w:lang w:val="en-US"/>
          </w:rPr>
          <w:t>viola@ph.au.dk</w:t>
        </w:r>
      </w:hyperlink>
    </w:p>
    <w:p w14:paraId="24901A22" w14:textId="77777777" w:rsidR="00F57F38" w:rsidRDefault="00F57F38" w:rsidP="00F57F38">
      <w:pPr>
        <w:pStyle w:val="02Flietext"/>
        <w:spacing w:line="360" w:lineRule="auto"/>
        <w:rPr>
          <w:rFonts w:eastAsia="Times New Roman"/>
          <w:bCs/>
          <w:szCs w:val="24"/>
          <w:lang w:val="en-US"/>
        </w:rPr>
      </w:pPr>
      <w:r>
        <w:rPr>
          <w:rFonts w:eastAsia="Times New Roman"/>
          <w:bCs/>
          <w:szCs w:val="24"/>
          <w:lang w:val="en-US"/>
        </w:rPr>
        <w:t xml:space="preserve">Christopher </w:t>
      </w:r>
      <w:proofErr w:type="spellStart"/>
      <w:r>
        <w:rPr>
          <w:rFonts w:eastAsia="Times New Roman"/>
          <w:bCs/>
          <w:szCs w:val="24"/>
          <w:lang w:val="en-US"/>
        </w:rPr>
        <w:t>Grages</w:t>
      </w:r>
      <w:proofErr w:type="spellEnd"/>
      <w:r>
        <w:rPr>
          <w:rFonts w:eastAsia="Times New Roman"/>
          <w:bCs/>
          <w:szCs w:val="24"/>
          <w:lang w:val="en-US"/>
        </w:rPr>
        <w:t xml:space="preserve">, University of Hamburg, </w:t>
      </w:r>
      <w:hyperlink r:id="rId13" w:history="1">
        <w:r w:rsidRPr="00F57F38">
          <w:rPr>
            <w:rStyle w:val="Hyperlink"/>
            <w:rFonts w:eastAsia="Times New Roman"/>
            <w:bCs/>
            <w:szCs w:val="24"/>
            <w:lang w:val="en-US"/>
          </w:rPr>
          <w:t>Christopher.Grages@uni-hamburg.de</w:t>
        </w:r>
      </w:hyperlink>
    </w:p>
    <w:p w14:paraId="228018DB" w14:textId="77777777" w:rsidR="0078314D" w:rsidRDefault="00B67467" w:rsidP="0078314D">
      <w:pPr>
        <w:pStyle w:val="02Flietext"/>
        <w:spacing w:line="360" w:lineRule="auto"/>
        <w:rPr>
          <w:rFonts w:eastAsia="Times New Roman"/>
          <w:bCs/>
          <w:szCs w:val="24"/>
          <w:lang w:val="en-US"/>
        </w:rPr>
      </w:pPr>
      <w:r w:rsidRPr="00B67467">
        <w:rPr>
          <w:rFonts w:eastAsia="Times New Roman"/>
          <w:bCs/>
          <w:szCs w:val="24"/>
          <w:lang w:val="en-US"/>
        </w:rPr>
        <w:t>Gabrielle Meagher</w:t>
      </w:r>
      <w:r>
        <w:rPr>
          <w:rFonts w:eastAsia="Times New Roman"/>
          <w:bCs/>
          <w:szCs w:val="24"/>
          <w:lang w:val="en-US"/>
        </w:rPr>
        <w:t xml:space="preserve">, </w:t>
      </w:r>
      <w:r w:rsidRPr="00B67467">
        <w:rPr>
          <w:rFonts w:eastAsia="Times New Roman"/>
          <w:bCs/>
          <w:szCs w:val="24"/>
          <w:lang w:val="en-US"/>
        </w:rPr>
        <w:t>Macquarie University</w:t>
      </w:r>
      <w:r>
        <w:rPr>
          <w:rFonts w:eastAsia="Times New Roman"/>
          <w:bCs/>
          <w:szCs w:val="24"/>
          <w:lang w:val="en-US"/>
        </w:rPr>
        <w:t xml:space="preserve"> Sydney, </w:t>
      </w:r>
      <w:r w:rsidR="0078314D" w:rsidRPr="0078314D">
        <w:rPr>
          <w:rFonts w:eastAsia="Times New Roman"/>
          <w:bCs/>
          <w:szCs w:val="24"/>
          <w:lang w:val="en-US"/>
        </w:rPr>
        <w:t>gabrielle.meagher@mq.edu.au</w:t>
      </w:r>
      <w:r w:rsidR="0078314D">
        <w:rPr>
          <w:rFonts w:eastAsia="Times New Roman"/>
          <w:bCs/>
          <w:szCs w:val="24"/>
          <w:lang w:val="en-US"/>
        </w:rPr>
        <w:t xml:space="preserve"> </w:t>
      </w:r>
    </w:p>
    <w:p w14:paraId="4796C1ED" w14:textId="3D0A7CA1" w:rsidR="00637599" w:rsidRDefault="0078314D" w:rsidP="00F57F38">
      <w:pPr>
        <w:pStyle w:val="02Flietext"/>
        <w:spacing w:line="360" w:lineRule="auto"/>
        <w:rPr>
          <w:rFonts w:eastAsia="Times New Roman"/>
          <w:bCs/>
          <w:szCs w:val="24"/>
          <w:lang w:val="en-US"/>
        </w:rPr>
      </w:pPr>
      <w:r>
        <w:rPr>
          <w:rFonts w:eastAsia="Times New Roman"/>
          <w:bCs/>
          <w:szCs w:val="24"/>
          <w:lang w:val="en-US"/>
        </w:rPr>
        <w:t xml:space="preserve">Hildegard Theobald, University of </w:t>
      </w:r>
      <w:proofErr w:type="spellStart"/>
      <w:r>
        <w:rPr>
          <w:rFonts w:eastAsia="Times New Roman"/>
          <w:bCs/>
          <w:szCs w:val="24"/>
          <w:lang w:val="en-US"/>
        </w:rPr>
        <w:t>Vechta</w:t>
      </w:r>
      <w:proofErr w:type="spellEnd"/>
      <w:r>
        <w:rPr>
          <w:rFonts w:eastAsia="Times New Roman"/>
          <w:bCs/>
          <w:szCs w:val="24"/>
          <w:lang w:val="en-US"/>
        </w:rPr>
        <w:t xml:space="preserve">, </w:t>
      </w:r>
      <w:hyperlink r:id="rId14" w:history="1">
        <w:r w:rsidRPr="00382C66">
          <w:rPr>
            <w:rStyle w:val="Hyperlink"/>
            <w:rFonts w:eastAsia="Times New Roman"/>
            <w:bCs/>
            <w:szCs w:val="24"/>
            <w:lang w:val="en-US"/>
          </w:rPr>
          <w:t>hildegard.theobald@uni-vechta.de</w:t>
        </w:r>
      </w:hyperlink>
    </w:p>
    <w:p w14:paraId="3FA0203B" w14:textId="1B30FBE5" w:rsidR="0078314D" w:rsidRPr="00637599" w:rsidRDefault="0078314D" w:rsidP="00F57F38">
      <w:pPr>
        <w:pStyle w:val="02Flietext"/>
        <w:spacing w:line="360" w:lineRule="auto"/>
        <w:rPr>
          <w:rFonts w:eastAsia="Times New Roman"/>
          <w:bCs/>
          <w:szCs w:val="24"/>
          <w:lang w:val="en-US"/>
        </w:rPr>
      </w:pPr>
      <w:r>
        <w:rPr>
          <w:rFonts w:eastAsia="Times New Roman"/>
          <w:bCs/>
          <w:szCs w:val="24"/>
          <w:lang w:val="en-US"/>
        </w:rPr>
        <w:t xml:space="preserve">Franca van </w:t>
      </w:r>
      <w:proofErr w:type="spellStart"/>
      <w:r>
        <w:rPr>
          <w:rFonts w:eastAsia="Times New Roman"/>
          <w:bCs/>
          <w:szCs w:val="24"/>
          <w:lang w:val="en-US"/>
        </w:rPr>
        <w:t>Hooren</w:t>
      </w:r>
      <w:proofErr w:type="spellEnd"/>
      <w:r>
        <w:rPr>
          <w:rFonts w:eastAsia="Times New Roman"/>
          <w:bCs/>
          <w:szCs w:val="24"/>
          <w:lang w:val="en-US"/>
        </w:rPr>
        <w:t xml:space="preserve">, University of Amsterdam, </w:t>
      </w:r>
      <w:hyperlink r:id="rId15" w:history="1">
        <w:r w:rsidRPr="0078314D">
          <w:rPr>
            <w:rStyle w:val="Hyperlink"/>
            <w:rFonts w:eastAsia="Times New Roman"/>
            <w:bCs/>
            <w:szCs w:val="24"/>
            <w:lang w:val="en-US"/>
          </w:rPr>
          <w:t>F.J.vanHooren@uva.nl</w:t>
        </w:r>
      </w:hyperlink>
      <w:commentRangeEnd w:id="1"/>
      <w:r w:rsidR="004B6E43">
        <w:rPr>
          <w:rStyle w:val="Kommentarzeichen"/>
        </w:rPr>
        <w:commentReference w:id="1"/>
      </w:r>
    </w:p>
    <w:p w14:paraId="4C308324" w14:textId="6D3EBA7F" w:rsidR="0002290F" w:rsidRPr="0002290F" w:rsidRDefault="0002290F" w:rsidP="0002290F">
      <w:pPr>
        <w:pStyle w:val="02Flietext"/>
        <w:rPr>
          <w:lang w:val="en-US"/>
        </w:rPr>
        <w:sectPr w:rsidR="0002290F" w:rsidRPr="0002290F" w:rsidSect="00AD66E9">
          <w:footerReference w:type="default" r:id="rId16"/>
          <w:pgSz w:w="11906" w:h="16838"/>
          <w:pgMar w:top="1417" w:right="1983" w:bottom="1134" w:left="1417" w:header="708" w:footer="708" w:gutter="0"/>
          <w:cols w:space="708"/>
          <w:docGrid w:linePitch="360"/>
        </w:sectPr>
      </w:pPr>
    </w:p>
    <w:p w14:paraId="7FB67B3F" w14:textId="457FDE9E" w:rsidR="00D3542F" w:rsidRPr="00D3542F" w:rsidRDefault="00D3542F" w:rsidP="00D3542F">
      <w:pPr>
        <w:pStyle w:val="02Flietext"/>
        <w:rPr>
          <w:lang w:val="en-US"/>
        </w:rPr>
      </w:pPr>
    </w:p>
    <w:p w14:paraId="21F79C0A" w14:textId="0824235E" w:rsidR="00AD66E9" w:rsidRPr="006A56FF" w:rsidRDefault="00AD66E9" w:rsidP="009A2E4D">
      <w:pPr>
        <w:pStyle w:val="berschrift1"/>
        <w:ind w:left="0" w:firstLine="0"/>
        <w:rPr>
          <w:lang w:val="en-US"/>
        </w:rPr>
      </w:pPr>
      <w:r w:rsidRPr="006A56FF">
        <w:rPr>
          <w:lang w:val="en-US"/>
        </w:rPr>
        <w:t>Abstract</w:t>
      </w:r>
    </w:p>
    <w:p w14:paraId="0FE71BF8" w14:textId="6957DE43" w:rsidR="00522322" w:rsidRPr="0078314D" w:rsidRDefault="00AD66E9" w:rsidP="0078314D">
      <w:pPr>
        <w:pStyle w:val="02FlietextErsterAbsatz"/>
        <w:rPr>
          <w:lang w:val="en-US"/>
        </w:rPr>
      </w:pPr>
      <w:r w:rsidRPr="006A56FF">
        <w:rPr>
          <w:lang w:val="en-US"/>
        </w:rPr>
        <w:t xml:space="preserve">Providing long-term care (LTC) to the elderly is a major challenge for all welfare states. LTC systems differ widely </w:t>
      </w:r>
      <w:r w:rsidR="000009C5">
        <w:rPr>
          <w:lang w:val="en-US"/>
        </w:rPr>
        <w:t>among</w:t>
      </w:r>
      <w:r w:rsidR="000009C5" w:rsidRPr="006A56FF">
        <w:rPr>
          <w:lang w:val="en-US"/>
        </w:rPr>
        <w:t xml:space="preserve"> </w:t>
      </w:r>
      <w:r w:rsidRPr="006A56FF">
        <w:rPr>
          <w:lang w:val="en-US"/>
        </w:rPr>
        <w:t xml:space="preserve">countries. </w:t>
      </w:r>
      <w:r w:rsidR="00317238">
        <w:rPr>
          <w:lang w:val="en-US"/>
        </w:rPr>
        <w:t>D</w:t>
      </w:r>
      <w:r w:rsidR="00DC7F46" w:rsidRPr="00DC7F46">
        <w:rPr>
          <w:lang w:val="en-US"/>
        </w:rPr>
        <w:t xml:space="preserve">ue to </w:t>
      </w:r>
      <w:r w:rsidR="00DC7F46">
        <w:rPr>
          <w:lang w:val="en-US"/>
        </w:rPr>
        <w:t xml:space="preserve">recent </w:t>
      </w:r>
      <w:r w:rsidR="00DC7F46" w:rsidRPr="00DC7F46">
        <w:rPr>
          <w:lang w:val="en-US"/>
        </w:rPr>
        <w:t>maturation, economization</w:t>
      </w:r>
      <w:r w:rsidR="006E3A97">
        <w:rPr>
          <w:lang w:val="en-US"/>
        </w:rPr>
        <w:t>,</w:t>
      </w:r>
      <w:r w:rsidR="00DC7F46" w:rsidRPr="00DC7F46">
        <w:rPr>
          <w:lang w:val="en-US"/>
        </w:rPr>
        <w:t xml:space="preserve"> and marketization</w:t>
      </w:r>
      <w:r w:rsidR="000009C5">
        <w:rPr>
          <w:lang w:val="en-US"/>
        </w:rPr>
        <w:t xml:space="preserve"> processes</w:t>
      </w:r>
      <w:r w:rsidR="00317238">
        <w:rPr>
          <w:lang w:val="en-US"/>
        </w:rPr>
        <w:t xml:space="preserve">, earlier LTC comparisons and typologies </w:t>
      </w:r>
      <w:r w:rsidR="00BC6172">
        <w:rPr>
          <w:lang w:val="en-US"/>
        </w:rPr>
        <w:t xml:space="preserve">are no longer suitable to give </w:t>
      </w:r>
      <w:r w:rsidR="00317238">
        <w:rPr>
          <w:lang w:val="en-US"/>
        </w:rPr>
        <w:t xml:space="preserve">a </w:t>
      </w:r>
      <w:r w:rsidR="00681323">
        <w:rPr>
          <w:lang w:val="en-US"/>
        </w:rPr>
        <w:t xml:space="preserve">comprehensive </w:t>
      </w:r>
      <w:r w:rsidR="00317238">
        <w:rPr>
          <w:lang w:val="en-US"/>
        </w:rPr>
        <w:t xml:space="preserve">overview of LTC systems and their major characteristics. </w:t>
      </w:r>
      <w:r w:rsidR="00DC7F46">
        <w:rPr>
          <w:lang w:val="en-US"/>
        </w:rPr>
        <w:t>In this paper we</w:t>
      </w:r>
      <w:r w:rsidR="00DE67C7" w:rsidRPr="006A56FF">
        <w:rPr>
          <w:lang w:val="en-US"/>
        </w:rPr>
        <w:t xml:space="preserve"> </w:t>
      </w:r>
      <w:r w:rsidR="00BB587B">
        <w:rPr>
          <w:lang w:val="en-US"/>
        </w:rPr>
        <w:t xml:space="preserve">introduce </w:t>
      </w:r>
      <w:r w:rsidR="00317238">
        <w:rPr>
          <w:lang w:val="en-US"/>
        </w:rPr>
        <w:t>a new typology of LTC systems in the OECD world</w:t>
      </w:r>
      <w:r w:rsidR="00455989">
        <w:rPr>
          <w:lang w:val="en-US"/>
        </w:rPr>
        <w:t>,</w:t>
      </w:r>
      <w:r w:rsidR="00455989" w:rsidRPr="00455989">
        <w:rPr>
          <w:lang w:val="en-US"/>
        </w:rPr>
        <w:t xml:space="preserve"> </w:t>
      </w:r>
      <w:r w:rsidR="00455989">
        <w:rPr>
          <w:lang w:val="en-US"/>
        </w:rPr>
        <w:t>based on</w:t>
      </w:r>
      <w:r w:rsidR="00455989" w:rsidRPr="00455989">
        <w:rPr>
          <w:lang w:val="en-US"/>
        </w:rPr>
        <w:t xml:space="preserve"> most recent OECD data and a unique set of institutional indicators</w:t>
      </w:r>
      <w:r w:rsidR="00317238">
        <w:rPr>
          <w:lang w:val="en-US"/>
        </w:rPr>
        <w:t xml:space="preserve">. This typology </w:t>
      </w:r>
      <w:r w:rsidR="007F2403">
        <w:rPr>
          <w:lang w:val="en-US"/>
        </w:rPr>
        <w:t xml:space="preserve">aims to make </w:t>
      </w:r>
      <w:r w:rsidR="00884C5C">
        <w:rPr>
          <w:lang w:val="en-US"/>
        </w:rPr>
        <w:t xml:space="preserve">LTC systems more comparable to welfare state and healthcare system typologies and thereby </w:t>
      </w:r>
      <w:r w:rsidR="007F1664">
        <w:rPr>
          <w:lang w:val="en-US"/>
        </w:rPr>
        <w:t>improv</w:t>
      </w:r>
      <w:r w:rsidR="00333D21">
        <w:rPr>
          <w:lang w:val="en-US"/>
        </w:rPr>
        <w:t>e</w:t>
      </w:r>
      <w:r w:rsidR="007F1664">
        <w:rPr>
          <w:lang w:val="en-US"/>
        </w:rPr>
        <w:t xml:space="preserve"> our</w:t>
      </w:r>
      <w:r w:rsidR="00884C5C" w:rsidRPr="007F1664">
        <w:rPr>
          <w:lang w:val="en-US"/>
        </w:rPr>
        <w:t xml:space="preserve"> understand</w:t>
      </w:r>
      <w:r w:rsidR="007F1664">
        <w:rPr>
          <w:lang w:val="en-US"/>
        </w:rPr>
        <w:t>ing of</w:t>
      </w:r>
      <w:r w:rsidR="00884C5C">
        <w:rPr>
          <w:lang w:val="en-US"/>
        </w:rPr>
        <w:t xml:space="preserve"> how long-term care is embedded in the wider welfare state and </w:t>
      </w:r>
      <w:r w:rsidR="00DC4F81">
        <w:rPr>
          <w:lang w:val="en-US"/>
        </w:rPr>
        <w:t xml:space="preserve">how it </w:t>
      </w:r>
      <w:r w:rsidR="000009C5">
        <w:rPr>
          <w:lang w:val="en-US"/>
        </w:rPr>
        <w:t xml:space="preserve">is </w:t>
      </w:r>
      <w:r w:rsidR="00884C5C">
        <w:rPr>
          <w:lang w:val="en-US"/>
        </w:rPr>
        <w:t>related to other welfare state institutions. Based on 24 cluster analyses</w:t>
      </w:r>
      <w:r w:rsidR="001403AA">
        <w:rPr>
          <w:lang w:val="en-US"/>
        </w:rPr>
        <w:t>,</w:t>
      </w:r>
      <w:r w:rsidR="00884C5C">
        <w:rPr>
          <w:lang w:val="en-US"/>
        </w:rPr>
        <w:t xml:space="preserve"> we identify six</w:t>
      </w:r>
      <w:r w:rsidR="004B6E43">
        <w:rPr>
          <w:lang w:val="en-US"/>
        </w:rPr>
        <w:t xml:space="preserve"> (method-driven) and</w:t>
      </w:r>
      <w:r w:rsidR="00884C5C" w:rsidRPr="0047525E">
        <w:rPr>
          <w:lang w:val="en-US"/>
        </w:rPr>
        <w:t xml:space="preserve"> </w:t>
      </w:r>
      <w:r w:rsidR="00352037">
        <w:rPr>
          <w:lang w:val="en-US"/>
        </w:rPr>
        <w:t>nine L</w:t>
      </w:r>
      <w:r w:rsidR="00884C5C">
        <w:rPr>
          <w:lang w:val="en-US"/>
        </w:rPr>
        <w:t>T</w:t>
      </w:r>
      <w:r w:rsidR="00352037">
        <w:rPr>
          <w:lang w:val="en-US"/>
        </w:rPr>
        <w:t>C</w:t>
      </w:r>
      <w:r w:rsidR="00884C5C">
        <w:rPr>
          <w:lang w:val="en-US"/>
        </w:rPr>
        <w:t xml:space="preserve"> types</w:t>
      </w:r>
      <w:r w:rsidR="004B6E43">
        <w:rPr>
          <w:lang w:val="en-US"/>
        </w:rPr>
        <w:t xml:space="preserve"> (content-driven), </w:t>
      </w:r>
      <w:r w:rsidR="004B6E43" w:rsidRPr="004B6E43">
        <w:rPr>
          <w:lang w:val="en-US"/>
        </w:rPr>
        <w:t>which can be adapted in future studies according to the needs</w:t>
      </w:r>
      <w:r w:rsidR="00884C5C">
        <w:rPr>
          <w:lang w:val="en-US"/>
        </w:rPr>
        <w:t xml:space="preserve">. </w:t>
      </w:r>
      <w:commentRangeStart w:id="2"/>
      <w:r w:rsidR="00884C5C">
        <w:rPr>
          <w:lang w:val="en-US"/>
        </w:rPr>
        <w:t xml:space="preserve">In </w:t>
      </w:r>
      <w:r w:rsidR="000009C5">
        <w:rPr>
          <w:lang w:val="en-US"/>
        </w:rPr>
        <w:t xml:space="preserve">the </w:t>
      </w:r>
      <w:proofErr w:type="gramStart"/>
      <w:r w:rsidR="00884C5C">
        <w:rPr>
          <w:lang w:val="en-US"/>
        </w:rPr>
        <w:t>six</w:t>
      </w:r>
      <w:r w:rsidR="00885D51">
        <w:rPr>
          <w:lang w:val="en-US"/>
        </w:rPr>
        <w:t>-</w:t>
      </w:r>
      <w:r w:rsidR="00884C5C">
        <w:rPr>
          <w:lang w:val="en-US"/>
        </w:rPr>
        <w:t>types</w:t>
      </w:r>
      <w:proofErr w:type="gramEnd"/>
      <w:r w:rsidR="00885D51">
        <w:rPr>
          <w:lang w:val="en-US"/>
        </w:rPr>
        <w:t xml:space="preserve"> </w:t>
      </w:r>
      <w:r w:rsidR="000009C5">
        <w:rPr>
          <w:lang w:val="en-US"/>
        </w:rPr>
        <w:t>solution</w:t>
      </w:r>
      <w:r w:rsidR="00C81303">
        <w:rPr>
          <w:lang w:val="en-US"/>
        </w:rPr>
        <w:t>,</w:t>
      </w:r>
      <w:r w:rsidR="00884C5C">
        <w:rPr>
          <w:lang w:val="en-US"/>
        </w:rPr>
        <w:t xml:space="preserve"> </w:t>
      </w:r>
      <w:commentRangeEnd w:id="2"/>
      <w:r w:rsidR="00071F06">
        <w:rPr>
          <w:rStyle w:val="Kommentarzeichen"/>
        </w:rPr>
        <w:commentReference w:id="2"/>
      </w:r>
      <w:r w:rsidR="00884C5C">
        <w:rPr>
          <w:lang w:val="en-US"/>
        </w:rPr>
        <w:t xml:space="preserve">we suggest a </w:t>
      </w:r>
      <w:r w:rsidR="00884C5C" w:rsidRPr="004B6E43">
        <w:rPr>
          <w:i/>
          <w:lang w:val="en-US"/>
        </w:rPr>
        <w:t>public supply type</w:t>
      </w:r>
      <w:r w:rsidR="00884C5C">
        <w:rPr>
          <w:lang w:val="en-US"/>
        </w:rPr>
        <w:t xml:space="preserve"> (e.g.</w:t>
      </w:r>
      <w:r w:rsidR="000009C5">
        <w:rPr>
          <w:lang w:val="en-US"/>
        </w:rPr>
        <w:t xml:space="preserve">, </w:t>
      </w:r>
      <w:r w:rsidR="00884C5C">
        <w:rPr>
          <w:lang w:val="en-US"/>
        </w:rPr>
        <w:t xml:space="preserve">Sweden), a </w:t>
      </w:r>
      <w:r w:rsidR="00884C5C" w:rsidRPr="004B6E43">
        <w:rPr>
          <w:i/>
          <w:lang w:val="en-US"/>
        </w:rPr>
        <w:t>private supply type</w:t>
      </w:r>
      <w:r w:rsidR="00884C5C">
        <w:rPr>
          <w:lang w:val="en-US"/>
        </w:rPr>
        <w:t xml:space="preserve"> (</w:t>
      </w:r>
      <w:r w:rsidR="000009C5">
        <w:rPr>
          <w:lang w:val="en-US"/>
        </w:rPr>
        <w:t xml:space="preserve">e.g., </w:t>
      </w:r>
      <w:r w:rsidR="00884C5C">
        <w:rPr>
          <w:lang w:val="en-US"/>
        </w:rPr>
        <w:t xml:space="preserve">Germany), a </w:t>
      </w:r>
      <w:r w:rsidR="000009C5" w:rsidRPr="004B6E43">
        <w:rPr>
          <w:i/>
          <w:lang w:val="en-US"/>
        </w:rPr>
        <w:t>residual public type</w:t>
      </w:r>
      <w:r w:rsidR="000009C5">
        <w:rPr>
          <w:lang w:val="en-US"/>
        </w:rPr>
        <w:t xml:space="preserve"> (e.g., Poland), an e</w:t>
      </w:r>
      <w:r w:rsidR="000009C5" w:rsidRPr="004B6E43">
        <w:rPr>
          <w:i/>
          <w:lang w:val="en-US"/>
        </w:rPr>
        <w:t>volving public supply type</w:t>
      </w:r>
      <w:r w:rsidR="000009C5">
        <w:rPr>
          <w:lang w:val="en-US"/>
        </w:rPr>
        <w:t xml:space="preserve"> (e.g., Korea), a </w:t>
      </w:r>
      <w:r w:rsidR="000009C5" w:rsidRPr="004B6E43">
        <w:rPr>
          <w:i/>
          <w:lang w:val="en-US"/>
        </w:rPr>
        <w:t>private need-based supply type</w:t>
      </w:r>
      <w:r w:rsidR="000009C5">
        <w:rPr>
          <w:lang w:val="en-US"/>
        </w:rPr>
        <w:t xml:space="preserve"> (e.g., Switzerland), and an </w:t>
      </w:r>
      <w:r w:rsidR="000009C5" w:rsidRPr="004B6E43">
        <w:rPr>
          <w:i/>
          <w:lang w:val="en-US"/>
        </w:rPr>
        <w:t>evolving need-based type</w:t>
      </w:r>
      <w:r w:rsidR="000009C5">
        <w:rPr>
          <w:lang w:val="en-US"/>
        </w:rPr>
        <w:t xml:space="preserve"> (e.g., United States).</w:t>
      </w:r>
    </w:p>
    <w:p w14:paraId="3AA45043" w14:textId="1345DD59" w:rsidR="00EB31E0" w:rsidRDefault="00EB31E0">
      <w:pPr>
        <w:rPr>
          <w:b/>
          <w:szCs w:val="24"/>
          <w:lang w:val="en-US"/>
        </w:rPr>
      </w:pPr>
      <w:r w:rsidRPr="006A56FF">
        <w:rPr>
          <w:b/>
          <w:szCs w:val="24"/>
          <w:lang w:val="en-US"/>
        </w:rPr>
        <w:br w:type="page"/>
      </w:r>
    </w:p>
    <w:p w14:paraId="6349D4D8" w14:textId="77777777" w:rsidR="0078314D" w:rsidRDefault="0078314D" w:rsidP="0078314D">
      <w:pPr>
        <w:pStyle w:val="berschrift1"/>
        <w:rPr>
          <w:lang w:val="en-US"/>
        </w:rPr>
      </w:pPr>
      <w:commentRangeStart w:id="3"/>
      <w:commentRangeStart w:id="4"/>
      <w:r>
        <w:rPr>
          <w:lang w:val="en-US"/>
        </w:rPr>
        <w:lastRenderedPageBreak/>
        <w:t>Highlights</w:t>
      </w:r>
      <w:commentRangeEnd w:id="3"/>
      <w:r w:rsidR="00071F06">
        <w:rPr>
          <w:rStyle w:val="Kommentarzeichen"/>
          <w:rFonts w:eastAsia="Calibri"/>
          <w:b w:val="0"/>
          <w:bCs w:val="0"/>
        </w:rPr>
        <w:commentReference w:id="3"/>
      </w:r>
    </w:p>
    <w:p w14:paraId="22775A95" w14:textId="77777777" w:rsidR="0078314D" w:rsidRDefault="0078314D" w:rsidP="0078314D">
      <w:pPr>
        <w:pStyle w:val="02Flietext"/>
        <w:numPr>
          <w:ilvl w:val="0"/>
          <w:numId w:val="20"/>
        </w:numPr>
        <w:rPr>
          <w:lang w:val="en-US"/>
        </w:rPr>
      </w:pPr>
      <w:r>
        <w:rPr>
          <w:lang w:val="en-US"/>
        </w:rPr>
        <w:t>compare and classify 25 OECD long-term care systems</w:t>
      </w:r>
    </w:p>
    <w:p w14:paraId="57DAC01F" w14:textId="77777777" w:rsidR="0078314D" w:rsidRDefault="0078314D" w:rsidP="0078314D">
      <w:pPr>
        <w:pStyle w:val="02Flietext"/>
        <w:numPr>
          <w:ilvl w:val="0"/>
          <w:numId w:val="20"/>
        </w:numPr>
        <w:rPr>
          <w:lang w:val="en-US"/>
        </w:rPr>
      </w:pPr>
      <w:r>
        <w:rPr>
          <w:lang w:val="en-US"/>
        </w:rPr>
        <w:t>adopt most recent quantitative and institutional indicators on long-term care</w:t>
      </w:r>
    </w:p>
    <w:p w14:paraId="7E0955BA" w14:textId="77777777" w:rsidR="0078314D" w:rsidRDefault="0078314D" w:rsidP="0078314D">
      <w:pPr>
        <w:pStyle w:val="02Flietext"/>
        <w:numPr>
          <w:ilvl w:val="0"/>
          <w:numId w:val="20"/>
        </w:numPr>
        <w:rPr>
          <w:lang w:val="en-US"/>
        </w:rPr>
      </w:pPr>
      <w:r>
        <w:rPr>
          <w:lang w:val="en-US"/>
        </w:rPr>
        <w:t>use a new, innovative clustering approach</w:t>
      </w:r>
    </w:p>
    <w:p w14:paraId="472AB310" w14:textId="707484E3" w:rsidR="0078314D" w:rsidRDefault="0078314D" w:rsidP="0078314D">
      <w:pPr>
        <w:pStyle w:val="02Flietext"/>
        <w:numPr>
          <w:ilvl w:val="0"/>
          <w:numId w:val="20"/>
        </w:numPr>
        <w:rPr>
          <w:lang w:val="en-US"/>
        </w:rPr>
      </w:pPr>
      <w:r>
        <w:rPr>
          <w:lang w:val="en-US"/>
        </w:rPr>
        <w:t>provide an updated and adjustable long-term care typology</w:t>
      </w:r>
      <w:commentRangeEnd w:id="4"/>
      <w:r w:rsidR="004C5EB4">
        <w:rPr>
          <w:rStyle w:val="Kommentarzeichen"/>
        </w:rPr>
        <w:commentReference w:id="4"/>
      </w:r>
    </w:p>
    <w:p w14:paraId="67D6A0CE" w14:textId="77777777" w:rsidR="0078314D" w:rsidRDefault="0078314D" w:rsidP="0078314D">
      <w:pPr>
        <w:spacing w:line="360" w:lineRule="auto"/>
        <w:jc w:val="both"/>
        <w:rPr>
          <w:b/>
          <w:szCs w:val="24"/>
          <w:lang w:val="en-US"/>
        </w:rPr>
      </w:pPr>
    </w:p>
    <w:p w14:paraId="2CF06D70" w14:textId="0819FB9E" w:rsidR="0078314D" w:rsidRPr="0078314D" w:rsidRDefault="0078314D" w:rsidP="0078314D">
      <w:pPr>
        <w:spacing w:line="360" w:lineRule="auto"/>
        <w:jc w:val="both"/>
        <w:rPr>
          <w:szCs w:val="24"/>
          <w:lang w:val="en-US"/>
        </w:rPr>
      </w:pPr>
      <w:r w:rsidRPr="0078314D">
        <w:rPr>
          <w:b/>
          <w:szCs w:val="24"/>
          <w:lang w:val="en-US"/>
        </w:rPr>
        <w:t>Keywords:</w:t>
      </w:r>
      <w:r w:rsidRPr="0078314D">
        <w:rPr>
          <w:szCs w:val="24"/>
          <w:lang w:val="en-US"/>
        </w:rPr>
        <w:t xml:space="preserve"> OECD countries, comparative analysis, long-term care, elderly, typology, classification</w:t>
      </w:r>
    </w:p>
    <w:p w14:paraId="411AF153" w14:textId="79B02F73" w:rsidR="0078314D" w:rsidRDefault="0078314D" w:rsidP="0078314D">
      <w:pPr>
        <w:pStyle w:val="02Flietext"/>
        <w:rPr>
          <w:lang w:val="en-US"/>
        </w:rPr>
      </w:pPr>
    </w:p>
    <w:p w14:paraId="77193846" w14:textId="2E98F6ED" w:rsidR="0078314D" w:rsidRDefault="0078314D" w:rsidP="0078314D">
      <w:pPr>
        <w:pStyle w:val="02Flietext"/>
        <w:rPr>
          <w:lang w:val="en-US"/>
        </w:rPr>
      </w:pPr>
    </w:p>
    <w:p w14:paraId="3D45A5AF" w14:textId="77777777" w:rsidR="0078314D" w:rsidRPr="009A2E4D" w:rsidRDefault="0078314D" w:rsidP="0078314D">
      <w:pPr>
        <w:pStyle w:val="02Flietext"/>
        <w:rPr>
          <w:lang w:val="en-US"/>
        </w:rPr>
        <w:sectPr w:rsidR="0078314D" w:rsidRPr="009A2E4D" w:rsidSect="00AD66E9">
          <w:pgSz w:w="11906" w:h="16838"/>
          <w:pgMar w:top="1417" w:right="1983" w:bottom="1134" w:left="1417" w:header="708" w:footer="708" w:gutter="0"/>
          <w:cols w:space="708"/>
          <w:docGrid w:linePitch="360"/>
        </w:sectPr>
      </w:pPr>
    </w:p>
    <w:p w14:paraId="68CB440A" w14:textId="77777777" w:rsidR="004B6E43" w:rsidRPr="004B6E43" w:rsidRDefault="004B6E43" w:rsidP="004B6E43">
      <w:pPr>
        <w:spacing w:after="160" w:line="480" w:lineRule="auto"/>
        <w:jc w:val="both"/>
        <w:rPr>
          <w:b/>
          <w:sz w:val="32"/>
          <w:szCs w:val="32"/>
          <w:lang w:val="en-US"/>
        </w:rPr>
      </w:pPr>
      <w:r w:rsidRPr="004B6E43">
        <w:rPr>
          <w:b/>
          <w:sz w:val="32"/>
          <w:szCs w:val="32"/>
          <w:lang w:val="en-US"/>
        </w:rPr>
        <w:lastRenderedPageBreak/>
        <w:t>Worlds of Long-Term Care: A Typology of OECD Countries</w:t>
      </w:r>
    </w:p>
    <w:p w14:paraId="7A495CEB" w14:textId="77777777" w:rsidR="0078314D" w:rsidRPr="006A56FF" w:rsidRDefault="0078314D">
      <w:pPr>
        <w:rPr>
          <w:b/>
          <w:szCs w:val="24"/>
          <w:lang w:val="en-US"/>
        </w:rPr>
      </w:pPr>
    </w:p>
    <w:p w14:paraId="0AB18E91" w14:textId="2429C2FC" w:rsidR="00AD66E9" w:rsidRPr="006A56FF" w:rsidRDefault="00AD66E9" w:rsidP="00EB31E0">
      <w:pPr>
        <w:pStyle w:val="berschrift1"/>
        <w:rPr>
          <w:lang w:val="en-US"/>
        </w:rPr>
      </w:pPr>
      <w:r w:rsidRPr="006A56FF">
        <w:rPr>
          <w:lang w:val="en-US"/>
        </w:rPr>
        <w:t>Introduction</w:t>
      </w:r>
    </w:p>
    <w:p w14:paraId="07B0170B" w14:textId="3C84410D" w:rsidR="009E1DF9" w:rsidRDefault="00D52878" w:rsidP="00B51EC6">
      <w:pPr>
        <w:pStyle w:val="02FlietextErsterAbsatz"/>
        <w:rPr>
          <w:lang w:val="en-US"/>
        </w:rPr>
      </w:pPr>
      <w:r>
        <w:rPr>
          <w:lang w:val="en-US"/>
        </w:rPr>
        <w:t>The provision of long-term care (LTC) for the elderly</w:t>
      </w:r>
      <w:r w:rsidR="00B51EC6">
        <w:rPr>
          <w:lang w:val="en-US"/>
        </w:rPr>
        <w:t xml:space="preserve"> is a major</w:t>
      </w:r>
      <w:r w:rsidR="004112FE">
        <w:rPr>
          <w:lang w:val="en-US"/>
        </w:rPr>
        <w:t xml:space="preserve"> challenge </w:t>
      </w:r>
      <w:r w:rsidR="0066537B">
        <w:rPr>
          <w:lang w:val="en-US"/>
        </w:rPr>
        <w:t xml:space="preserve">for </w:t>
      </w:r>
      <w:r w:rsidR="00B51EC6">
        <w:rPr>
          <w:lang w:val="en-US"/>
        </w:rPr>
        <w:t xml:space="preserve">developed </w:t>
      </w:r>
      <w:r w:rsidR="004112FE">
        <w:rPr>
          <w:lang w:val="en-US"/>
        </w:rPr>
        <w:t>welfare states</w:t>
      </w:r>
      <w:r>
        <w:rPr>
          <w:lang w:val="en-US"/>
        </w:rPr>
        <w:t>, and it is highly affected by</w:t>
      </w:r>
      <w:r w:rsidR="00B51EC6">
        <w:rPr>
          <w:lang w:val="en-US"/>
        </w:rPr>
        <w:t xml:space="preserve"> </w:t>
      </w:r>
      <w:r>
        <w:rPr>
          <w:lang w:val="en-US"/>
        </w:rPr>
        <w:t>i</w:t>
      </w:r>
      <w:r w:rsidR="004112FE">
        <w:rPr>
          <w:lang w:val="en-US"/>
        </w:rPr>
        <w:t>ncreasing longevity and the ageing of the baby</w:t>
      </w:r>
      <w:r>
        <w:rPr>
          <w:lang w:val="en-US"/>
        </w:rPr>
        <w:t xml:space="preserve"> </w:t>
      </w:r>
      <w:r w:rsidR="004112FE">
        <w:rPr>
          <w:lang w:val="en-US"/>
        </w:rPr>
        <w:t>boom gener</w:t>
      </w:r>
      <w:r w:rsidR="004112FE" w:rsidRPr="00D52878">
        <w:rPr>
          <w:lang w:val="en-US"/>
        </w:rPr>
        <w:t>ation</w:t>
      </w:r>
      <w:sdt>
        <w:sdtPr>
          <w:rPr>
            <w:lang w:val="en-US"/>
          </w:rPr>
          <w:alias w:val="To edit, see citavi.com/edit"/>
          <w:tag w:val="CitaviPlaceholder#a476a732-fe1c-4d29-9a8e-554acce30d30"/>
          <w:id w:val="-1421414803"/>
          <w:placeholder>
            <w:docPart w:val="DefaultPlaceholder_-1854013440"/>
          </w:placeholder>
        </w:sdtPr>
        <w:sdtContent>
          <w:r w:rsidR="004112FE" w:rsidRPr="00D52878">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MzNmMmFkLWFhNWEtNGYxYy05MDRlLTUyZjgyZDQ2ZWY5NiIsIlJhbmdlTGVuZ3RoIjozLCJSZWZlcmVuY2VJZCI6IjBiNmExNDJlLTkwMjMtNGJjMS04MTU2LWY0ZTdiMjU2NjM2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LHsiJGlkIjoiNiIsIiR0eXBlIjoiU3dpc3NBY2FkZW1pYy5DaXRhdmkuUGVyc29uLCBTd2lzc0FjYWRlbWljLkNpdGF2a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ciLCIkdHlwZSI6IlN3aXNzQWNhZGVtaWMuQ2l0YXZpLlBlcnNvbiwgU3dpc3NBY2FkZW1pYy5DaXRhdmk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OCIsIiR0eXBlIjoiU3dpc3NBY2FkZW1pYy5DaXRhdmkuUGVyc29uLCBTd2lzc0FjYWRlbWljLkNpdGF2aS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U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5IiwiJHR5cGUiOiJTd2lzc0FjYWRlbWljLkNpdGF2aS5QZXJzb24sIFN3aXNzQWNhZGVtaWMuQ2l0YXZp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xhY2VPZlB1YmxpY2F0aW9uIjoiUGFyaXMiLCJQdWJsaXNoZXJzIjpbeyIkaWQiOiIxMCIsIiR0eXBlIjoiU3dpc3NBY2FkZW1pYy5DaXRhdmkuUHVibGlzaGVyLCBTd2lzc0FjYWRlbWljLkNpdGF2a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IkdHlwZSI6IlN3aXNzQWNhZGVtaWMuQ2l0YXZpLlNlcmllc1RpdGxlLCBTd2lzc0FjYWRlbWljLkNpdGF2a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}</w:instrText>
          </w:r>
          <w:r w:rsidR="004112FE" w:rsidRPr="00D52878">
            <w:rPr>
              <w:noProof/>
              <w:lang w:val="en-US"/>
            </w:rPr>
            <w:fldChar w:fldCharType="separate"/>
          </w:r>
          <w:r w:rsidR="007262D2" w:rsidRPr="00D52878">
            <w:rPr>
              <w:noProof/>
              <w:lang w:val="en-US"/>
            </w:rPr>
            <w:t>[1]</w:t>
          </w:r>
          <w:r w:rsidR="004112FE" w:rsidRPr="00D52878">
            <w:rPr>
              <w:noProof/>
              <w:lang w:val="en-US"/>
            </w:rPr>
            <w:fldChar w:fldCharType="end"/>
          </w:r>
        </w:sdtContent>
      </w:sdt>
      <w:r w:rsidR="00D059AE" w:rsidRPr="00D52878">
        <w:rPr>
          <w:lang w:val="en-US"/>
        </w:rPr>
        <w:t>.</w:t>
      </w:r>
      <w:r w:rsidR="006155B2" w:rsidRPr="00D52878">
        <w:rPr>
          <w:lang w:val="en-US"/>
        </w:rPr>
        <w:t xml:space="preserve"> </w:t>
      </w:r>
      <w:r w:rsidR="00F33320" w:rsidRPr="00D52878">
        <w:rPr>
          <w:lang w:val="en-US"/>
        </w:rPr>
        <w:t>T</w:t>
      </w:r>
      <w:r w:rsidR="00B51EC6" w:rsidRPr="00D52878">
        <w:rPr>
          <w:lang w:val="en-US"/>
        </w:rPr>
        <w:t xml:space="preserve">he </w:t>
      </w:r>
      <w:r w:rsidR="006155B2" w:rsidRPr="00D52878">
        <w:rPr>
          <w:lang w:val="en-US"/>
        </w:rPr>
        <w:t>rising number of elderly people in</w:t>
      </w:r>
      <w:r w:rsidR="006155B2">
        <w:rPr>
          <w:lang w:val="en-US"/>
        </w:rPr>
        <w:t xml:space="preserve"> need of LTC</w:t>
      </w:r>
      <w:r w:rsidR="00B51EC6">
        <w:rPr>
          <w:lang w:val="en-US"/>
        </w:rPr>
        <w:t xml:space="preserve"> increases the financial</w:t>
      </w:r>
      <w:r w:rsidR="006155B2">
        <w:rPr>
          <w:lang w:val="en-US"/>
        </w:rPr>
        <w:t xml:space="preserve"> pressure on LTC systems </w:t>
      </w:r>
      <w:sdt>
        <w:sdtPr>
          <w:rPr>
            <w:lang w:val="en-US"/>
          </w:rPr>
          <w:alias w:val="To edit, see citavi.com/edit"/>
          <w:tag w:val="CitaviPlaceholder#96268a9c-2a66-4855-aa16-189afa6851e7"/>
          <w:id w:val="-109354590"/>
          <w:placeholder>
            <w:docPart w:val="DefaultPlaceholder_-1854013440"/>
          </w:placeholder>
        </w:sdtPr>
        <w:sdtContent>
          <w:r w:rsidR="006155B2">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A3Lzk3OC0xLTQ2MTQtNDUwMi05IiwiVXJpU3RyaW5nIjoiaHR0cHM6Ly9kb2kub3JnLzEwLjEwMDcvOTc4LTEtNDYxNC00NTAyLT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1QwNzozOTo1NSIsIk1vZGlmaWVkQnkiOiJfTWFyZWlrZSBBcmlhYW5zIiwiSWQiOiI1Y2ZjODNiMi04ZWZiLTRiMTItOTAxMS03Yzk0OTdmZjdlZDEiLCJNb2RpZmllZE9uIjoiMjAxOS0wNi0xN1QwNzo0MDowMiIsIlByb2plY3QiOnsiJHJlZiI6IjUifX1dLCJPcmdhbml6YXRpb25zIjpbXSwiT3RoZXJzSW52b2x2ZWQiOltdLCJQYWdlQ291bnQiOiIzMTcyMSIsIlBsYWNlT2ZQdWJsaWNhdGlvbiI6Ik5ldyBZb3JrLCBOWSIsIlB1Ymxpc2hlcnMiOlt7IiRpZCI6IjEwIiwiJHR5cGUiOiJTd2lzc0FjYWRlbWljLkNpdGF2aS5QdWJsaXNoZXIsIFN3aXNzQWNhZGVtaWMuQ2l0YXZp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ktMTFUMTM6Mzc6MDIiLCJQcm9qZWN0Ijp7IiRyZWYiOiI1In19LCJVc2VOdW1iZXJpbmdUeXBlT2ZQYXJlbnREb2N1bWVudCI6ZmFsc2V9XSwiRm9ybWF0dGVkVGV4dCI6eyIkaWQiOiIxMSIsIkNvdW50IjoxLCJUZXh0VW5pdHMiOlt7IiRpZCI6IjEyIiwiRm9udFN0eWxlIjp7IiRpZCI6IjEzIiwiTmV1dHJhbCI6dHJ1ZX0sIlJlYWRpbmdPcmRlciI6MSwiVGV4dCI6IlsyXSJ9XX0sIlRhZyI6IkNpdGF2aVBsYWNlaG9sZGVyIzk2MjY4YTljLTJhNjYtNDg1NS1hYTE2LTE4OWFmYTY4NTFlNyIsIlRleHQiOiJbMl0iLCJXQUlWZXJzaW9uIjoiNi41LjAuMCJ9}</w:instrText>
          </w:r>
          <w:r w:rsidR="006155B2">
            <w:rPr>
              <w:noProof/>
              <w:lang w:val="en-US"/>
            </w:rPr>
            <w:fldChar w:fldCharType="separate"/>
          </w:r>
          <w:r w:rsidR="007262D2">
            <w:rPr>
              <w:noProof/>
              <w:lang w:val="en-US"/>
            </w:rPr>
            <w:t>[2]</w:t>
          </w:r>
          <w:r w:rsidR="006155B2">
            <w:rPr>
              <w:noProof/>
              <w:lang w:val="en-US"/>
            </w:rPr>
            <w:fldChar w:fldCharType="end"/>
          </w:r>
        </w:sdtContent>
      </w:sdt>
      <w:r w:rsidR="006155B2">
        <w:rPr>
          <w:lang w:val="en-US"/>
        </w:rPr>
        <w:t>.</w:t>
      </w:r>
      <w:r w:rsidR="00620C03">
        <w:rPr>
          <w:lang w:val="en-US"/>
        </w:rPr>
        <w:t xml:space="preserve"> At the same time, </w:t>
      </w:r>
      <w:r w:rsidR="005F0C01">
        <w:rPr>
          <w:lang w:val="en-US"/>
        </w:rPr>
        <w:t>demands for</w:t>
      </w:r>
      <w:r w:rsidR="00B51EC6">
        <w:rPr>
          <w:lang w:val="en-US"/>
        </w:rPr>
        <w:t xml:space="preserve"> </w:t>
      </w:r>
      <w:r w:rsidR="00620C03">
        <w:rPr>
          <w:lang w:val="en-US"/>
        </w:rPr>
        <w:t xml:space="preserve">better access </w:t>
      </w:r>
      <w:r w:rsidR="00A626FB">
        <w:rPr>
          <w:lang w:val="en-US"/>
        </w:rPr>
        <w:t>and</w:t>
      </w:r>
      <w:r w:rsidR="00620C03">
        <w:rPr>
          <w:lang w:val="en-US"/>
        </w:rPr>
        <w:t xml:space="preserve"> </w:t>
      </w:r>
      <w:r w:rsidR="005F0C01">
        <w:rPr>
          <w:lang w:val="en-US"/>
        </w:rPr>
        <w:t>higher-</w:t>
      </w:r>
      <w:r w:rsidR="00620C03">
        <w:rPr>
          <w:lang w:val="en-US"/>
        </w:rPr>
        <w:t xml:space="preserve">quality services </w:t>
      </w:r>
      <w:r w:rsidR="005F0C01">
        <w:rPr>
          <w:lang w:val="en-US"/>
        </w:rPr>
        <w:t xml:space="preserve">are growing </w:t>
      </w:r>
      <w:r w:rsidR="00620C03">
        <w:rPr>
          <w:lang w:val="en-US"/>
        </w:rPr>
        <w:t xml:space="preserve">louder </w:t>
      </w:r>
      <w:sdt>
        <w:sdtPr>
          <w:rPr>
            <w:lang w:val="en-US"/>
          </w:rPr>
          <w:alias w:val="To edit, see citavi.com/edit"/>
          <w:tag w:val="CitaviPlaceholder#f68dcf4e-77a1-4814-a344-0f9952c08bb9"/>
          <w:id w:val="399482428"/>
          <w:placeholder>
            <w:docPart w:val="DefaultPlaceholder_-1854013440"/>
          </w:placeholder>
        </w:sdtPr>
        <w:sdtContent>
          <w:r w:rsidR="00620C03">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ZjMyOWVlLTdjMDAtNGM2My05ODg0LTQxN2E3ZDQ3YTI4MyIsIlJhbmdlTGVuZ3RoIjozLCJSZWZlcmVuY2VJZCI6ImZmYjk2ZjVkLTMxOGEtNGRlMi05OGEzLTllOGYwYmQ1ZmE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3ODcvOTc4OTI2NDE5NDU2NC1lbiIsIlVyaVN0cmluZyI6Imh0dHBzOi8vZG9pLm9yZy8xMC4xNzg3Lzk3ODkyNjQxOTQ1NjQtZW4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}</w:instrText>
          </w:r>
          <w:r w:rsidR="00620C03">
            <w:rPr>
              <w:noProof/>
              <w:lang w:val="en-US"/>
            </w:rPr>
            <w:fldChar w:fldCharType="separate"/>
          </w:r>
          <w:r w:rsidR="007262D2">
            <w:rPr>
              <w:noProof/>
              <w:lang w:val="en-US"/>
            </w:rPr>
            <w:t>[3]</w:t>
          </w:r>
          <w:r w:rsidR="00620C03">
            <w:rPr>
              <w:noProof/>
              <w:lang w:val="en-US"/>
            </w:rPr>
            <w:fldChar w:fldCharType="end"/>
          </w:r>
        </w:sdtContent>
      </w:sdt>
      <w:r w:rsidR="00620C03">
        <w:rPr>
          <w:lang w:val="en-US"/>
        </w:rPr>
        <w:t>.</w:t>
      </w:r>
      <w:r w:rsidR="004112FE">
        <w:rPr>
          <w:lang w:val="en-US"/>
        </w:rPr>
        <w:t xml:space="preserve"> </w:t>
      </w:r>
      <w:r w:rsidR="00C55241">
        <w:rPr>
          <w:lang w:val="en-US"/>
        </w:rPr>
        <w:t>To cope with these pressures,</w:t>
      </w:r>
      <w:r w:rsidR="006E36CF">
        <w:rPr>
          <w:lang w:val="en-US"/>
        </w:rPr>
        <w:t xml:space="preserve"> m</w:t>
      </w:r>
      <w:r w:rsidR="006E36CF" w:rsidRPr="006A56FF">
        <w:rPr>
          <w:lang w:val="en-US"/>
        </w:rPr>
        <w:t xml:space="preserve">any countries </w:t>
      </w:r>
      <w:r w:rsidR="001E0F8A">
        <w:rPr>
          <w:lang w:val="en-US"/>
        </w:rPr>
        <w:t xml:space="preserve">have started to </w:t>
      </w:r>
      <w:r w:rsidR="00C55241">
        <w:rPr>
          <w:lang w:val="en-US"/>
        </w:rPr>
        <w:t>reform their LTC systems, often by adopting</w:t>
      </w:r>
      <w:r w:rsidR="006E36CF" w:rsidRPr="006A56FF">
        <w:rPr>
          <w:lang w:val="en-US"/>
        </w:rPr>
        <w:t xml:space="preserve"> marketization, economization</w:t>
      </w:r>
      <w:r w:rsidR="006E36CF">
        <w:rPr>
          <w:lang w:val="en-US"/>
        </w:rPr>
        <w:t>,</w:t>
      </w:r>
      <w:r w:rsidR="006E36CF" w:rsidRPr="006A56FF">
        <w:rPr>
          <w:lang w:val="en-US"/>
        </w:rPr>
        <w:t xml:space="preserve"> and corporatization measures</w:t>
      </w:r>
      <w:r w:rsidR="001E0F8A">
        <w:rPr>
          <w:lang w:val="en-US"/>
        </w:rPr>
        <w:t xml:space="preserve">. These measures </w:t>
      </w:r>
      <w:r w:rsidR="006E36CF" w:rsidRPr="006A56FF">
        <w:rPr>
          <w:lang w:val="en-US"/>
        </w:rPr>
        <w:t xml:space="preserve">altered the scope and functioning of </w:t>
      </w:r>
      <w:r w:rsidR="001E0F8A">
        <w:rPr>
          <w:lang w:val="en-US"/>
        </w:rPr>
        <w:t xml:space="preserve">many </w:t>
      </w:r>
      <w:r w:rsidR="006E36CF" w:rsidRPr="006A56FF">
        <w:rPr>
          <w:lang w:val="en-US"/>
        </w:rPr>
        <w:t xml:space="preserve">established LTC systems </w:t>
      </w:r>
      <w:sdt>
        <w:sdtPr>
          <w:rPr>
            <w:lang w:val="en-US"/>
          </w:rPr>
          <w:alias w:val="Don't edit this field"/>
          <w:tag w:val="CitaviPlaceholder#7d7c2234-13b1-496a-83bb-e22264d924f5"/>
          <w:id w:val="-1784415561"/>
          <w:placeholder>
            <w:docPart w:val="6BEE46CC822A408CBC9AFEDAF2729DDE"/>
          </w:placeholder>
        </w:sdtPr>
        <w:sdtContent>
          <w:r w:rsidR="006E36CF"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OWQ5MTFlLTlhNjYtNGRlMC04NWZjLTQ5NzhlNDkyNTdiNCIsIlJhbmdlTGVuZ3RoIjoyLCJSZWZlcmVuY2VJZCI6IjNkZWI0Y2I1LWU4MjItNDQ5MS1hNTcyLWQ0MDI2YjZhMTM1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c3Avanh4MDAzIiwiVXJpU3RyaW5nIjoiaHR0cHM6Ly9kb2kub3JnLzEwLjEwOTMvc3Avanh4MDA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c3AvNC4zLjM2MiIsIlVyaVN0cmluZyI6Imh0dHBzOi8vZG9pLm9yZy8xMC4xMDkzL3NwLzQuMy4zN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}</w:instrText>
          </w:r>
          <w:r w:rsidR="006E36CF" w:rsidRPr="006A56FF">
            <w:rPr>
              <w:lang w:val="en-US"/>
            </w:rPr>
            <w:fldChar w:fldCharType="separate"/>
          </w:r>
          <w:r w:rsidR="007262D2">
            <w:rPr>
              <w:lang w:val="en-US"/>
            </w:rPr>
            <w:t>[4,5]</w:t>
          </w:r>
          <w:r w:rsidR="006E36CF" w:rsidRPr="006A56FF">
            <w:rPr>
              <w:lang w:val="en-US"/>
            </w:rPr>
            <w:fldChar w:fldCharType="end"/>
          </w:r>
        </w:sdtContent>
      </w:sdt>
      <w:r w:rsidR="006E36CF" w:rsidRPr="006A56FF">
        <w:rPr>
          <w:lang w:val="en-US"/>
        </w:rPr>
        <w:t>.</w:t>
      </w:r>
      <w:r w:rsidR="00FE1C63">
        <w:rPr>
          <w:lang w:val="en-US"/>
        </w:rPr>
        <w:t xml:space="preserve"> </w:t>
      </w:r>
      <w:r w:rsidR="00C93081">
        <w:rPr>
          <w:lang w:val="en-US"/>
        </w:rPr>
        <w:t xml:space="preserve">As </w:t>
      </w:r>
      <w:r w:rsidR="009E1DF9">
        <w:rPr>
          <w:lang w:val="en-US"/>
        </w:rPr>
        <w:t xml:space="preserve">a consequence, it has become increasingly difficult to describe and categorize </w:t>
      </w:r>
      <w:r w:rsidR="00F33320">
        <w:rPr>
          <w:lang w:val="en-US"/>
        </w:rPr>
        <w:t>existing</w:t>
      </w:r>
      <w:r w:rsidR="009E1DF9">
        <w:rPr>
          <w:lang w:val="en-US"/>
        </w:rPr>
        <w:t xml:space="preserve"> long-term care systems</w:t>
      </w:r>
      <w:r w:rsidR="00B6210C">
        <w:rPr>
          <w:lang w:val="en-US"/>
        </w:rPr>
        <w:t>,</w:t>
      </w:r>
      <w:r w:rsidR="009E1DF9">
        <w:rPr>
          <w:lang w:val="en-US"/>
        </w:rPr>
        <w:t xml:space="preserve"> which </w:t>
      </w:r>
      <w:r w:rsidR="00974409">
        <w:rPr>
          <w:lang w:val="en-US"/>
        </w:rPr>
        <w:t xml:space="preserve">however </w:t>
      </w:r>
      <w:r w:rsidR="009E1DF9">
        <w:rPr>
          <w:lang w:val="en-US"/>
        </w:rPr>
        <w:t xml:space="preserve">is essential to analyze their effects with respect to coverage, access, social security, </w:t>
      </w:r>
      <w:r w:rsidR="00F33320">
        <w:rPr>
          <w:lang w:val="en-US"/>
        </w:rPr>
        <w:t xml:space="preserve">quality, </w:t>
      </w:r>
      <w:r w:rsidR="009E1DF9">
        <w:rPr>
          <w:lang w:val="en-US"/>
        </w:rPr>
        <w:t xml:space="preserve">and other factors. </w:t>
      </w:r>
    </w:p>
    <w:p w14:paraId="4775E465" w14:textId="24B87297" w:rsidR="00986F93" w:rsidRDefault="009E1DF9" w:rsidP="00AD5056">
      <w:pPr>
        <w:pStyle w:val="02FlietextErsterAbsatz"/>
        <w:ind w:firstLine="284"/>
        <w:rPr>
          <w:lang w:val="en-US"/>
        </w:rPr>
      </w:pPr>
      <w:r>
        <w:rPr>
          <w:lang w:val="en-US"/>
        </w:rPr>
        <w:t>T</w:t>
      </w:r>
      <w:r w:rsidR="00986F93">
        <w:rPr>
          <w:lang w:val="en-US"/>
        </w:rPr>
        <w:t>his paper aims to provide a</w:t>
      </w:r>
      <w:r w:rsidR="001E64E8" w:rsidRPr="006A56FF">
        <w:rPr>
          <w:lang w:val="en-US"/>
        </w:rPr>
        <w:t xml:space="preserve"> new and updated LTC typology</w:t>
      </w:r>
      <w:r w:rsidR="00A256C3">
        <w:rPr>
          <w:lang w:val="en-US"/>
        </w:rPr>
        <w:t xml:space="preserve"> </w:t>
      </w:r>
      <w:r>
        <w:rPr>
          <w:lang w:val="en-US"/>
        </w:rPr>
        <w:t xml:space="preserve">that takes into account recent LTC reforms. </w:t>
      </w:r>
      <w:r w:rsidR="005B1EA1">
        <w:rPr>
          <w:lang w:val="en-US"/>
        </w:rPr>
        <w:t>This typology</w:t>
      </w:r>
      <w:r w:rsidR="00E7428E">
        <w:rPr>
          <w:lang w:val="en-US"/>
        </w:rPr>
        <w:t xml:space="preserve"> </w:t>
      </w:r>
      <w:r w:rsidR="00872016" w:rsidRPr="006A56FF">
        <w:rPr>
          <w:lang w:val="en-US"/>
        </w:rPr>
        <w:t>make</w:t>
      </w:r>
      <w:r w:rsidR="005B1EA1">
        <w:rPr>
          <w:lang w:val="en-US"/>
        </w:rPr>
        <w:t>s</w:t>
      </w:r>
      <w:r w:rsidR="00872016" w:rsidRPr="006A56FF">
        <w:rPr>
          <w:lang w:val="en-US"/>
        </w:rPr>
        <w:t xml:space="preserve"> </w:t>
      </w:r>
      <w:r w:rsidR="005B12C0">
        <w:rPr>
          <w:lang w:val="en-US"/>
        </w:rPr>
        <w:t>two</w:t>
      </w:r>
      <w:r w:rsidR="005B12C0" w:rsidRPr="006A56FF">
        <w:rPr>
          <w:lang w:val="en-US"/>
        </w:rPr>
        <w:t xml:space="preserve"> </w:t>
      </w:r>
      <w:r w:rsidR="00E7428E">
        <w:rPr>
          <w:lang w:val="en-US"/>
        </w:rPr>
        <w:t xml:space="preserve">methodological </w:t>
      </w:r>
      <w:r w:rsidR="00872016" w:rsidRPr="006A56FF">
        <w:rPr>
          <w:lang w:val="en-US"/>
        </w:rPr>
        <w:t>advancements</w:t>
      </w:r>
      <w:r w:rsidR="00F12F0F" w:rsidRPr="00F12F0F">
        <w:rPr>
          <w:lang w:val="en-US"/>
        </w:rPr>
        <w:t xml:space="preserve"> </w:t>
      </w:r>
      <w:r w:rsidR="00F12F0F">
        <w:rPr>
          <w:lang w:val="en-US"/>
        </w:rPr>
        <w:t>compared to existing</w:t>
      </w:r>
      <w:r w:rsidR="00F12F0F" w:rsidRPr="006A56FF">
        <w:rPr>
          <w:lang w:val="en-US"/>
        </w:rPr>
        <w:t xml:space="preserve"> </w:t>
      </w:r>
      <w:r w:rsidR="00C02641">
        <w:rPr>
          <w:lang w:val="en-US"/>
        </w:rPr>
        <w:t>ones</w:t>
      </w:r>
      <w:r w:rsidR="00872016" w:rsidRPr="00753A82">
        <w:rPr>
          <w:lang w:val="en-US"/>
        </w:rPr>
        <w:t>.</w:t>
      </w:r>
      <w:r w:rsidR="00A256C3" w:rsidRPr="00753A82">
        <w:rPr>
          <w:lang w:val="en-US"/>
        </w:rPr>
        <w:t xml:space="preserve"> </w:t>
      </w:r>
      <w:r w:rsidR="005F36E3" w:rsidRPr="00753A82">
        <w:rPr>
          <w:lang w:val="en-US"/>
        </w:rPr>
        <w:t>T</w:t>
      </w:r>
      <w:r w:rsidR="0077575D" w:rsidRPr="00753A82">
        <w:rPr>
          <w:lang w:val="en-US"/>
        </w:rPr>
        <w:t xml:space="preserve">hese </w:t>
      </w:r>
      <w:r w:rsidR="00872016" w:rsidRPr="00753A82">
        <w:rPr>
          <w:lang w:val="en-US"/>
        </w:rPr>
        <w:t>typologies use either quantitative data</w:t>
      </w:r>
      <w:r w:rsidR="005B12C0" w:rsidRPr="00753A82">
        <w:rPr>
          <w:lang w:val="en-US"/>
        </w:rPr>
        <w:t xml:space="preserve"> </w:t>
      </w:r>
      <w:sdt>
        <w:sdtPr>
          <w:rPr>
            <w:lang w:val="en-US"/>
          </w:rPr>
          <w:alias w:val="To edit, see citavi.com/edit"/>
          <w:tag w:val="CitaviPlaceholder#b4db29db-a471-4336-b875-6a61950c4763"/>
          <w:id w:val="-1100251725"/>
          <w:placeholder>
            <w:docPart w:val="DefaultPlaceholder_-1854013440"/>
          </w:placeholder>
        </w:sdtPr>
        <w:sdtContent>
          <w:r w:rsidR="005B12C0" w:rsidRPr="00753A82">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mNTdkNWY4LTIwYzEtNGRkNi04YjYzLWEyNGIwNzY2ZjhlOSIsIlJhbmdlTGVuZ3RoIjoy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LHsiJGlkIjoiMjAiLCIkdHlwZSI6IlN3aXNzQWNhZGVtaWMuQ2l0YXZpLkNpdGF0aW9ucy5Xb3JkUGxhY2Vob2xkZXJFbnRyeSwgU3dpc3NBY2FkZW1pYy5DaXRhdmkiLCJJZCI6ImVlM2YxOWFkLTU1Y2UtNGIzNy05OTQzLWI3MjcwYTc5MzE3ZiIsIlJhbmdlU3RhcnQiOjIsIlJhbmdlTGVuZ3RoIjozLCJSZWZlcmVuY2VJZCI6IjM3M2M5NGNjLWYzYzItNGExZS1iZmI0LTI1ZTc3OGJkN2ZhZ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I5IiwiQ291bnQiOjEsIlRleHRVbml0cyI6W3siJGlkIjoiMzAiLCJGb250U3R5bGUiOnsiJGlkIjoiMzEiLCJOZXV0cmFsIjp0cnVlfSwiUmVhZGluZ09yZGVyIjoxLCJUZXh0IjoiWzYsN10ifV19LCJUYWciOiJDaXRhdmlQbGFjZWhvbGRlciNiNGRiMjlkYi1hNDcxLTQzMzYtYjg3NS02YTYxOTUwYzQ3NjMiLCJUZXh0IjoiWzYsN10iLCJXQUlWZXJzaW9uIjoiNi41LjAuMCJ9}</w:instrText>
          </w:r>
          <w:r w:rsidR="005B12C0" w:rsidRPr="00753A82">
            <w:rPr>
              <w:noProof/>
              <w:lang w:val="en-US"/>
            </w:rPr>
            <w:fldChar w:fldCharType="separate"/>
          </w:r>
          <w:r w:rsidR="007262D2" w:rsidRPr="00753A82">
            <w:rPr>
              <w:noProof/>
              <w:lang w:val="en-US"/>
            </w:rPr>
            <w:t>[6,7]</w:t>
          </w:r>
          <w:r w:rsidR="005B12C0" w:rsidRPr="00753A82">
            <w:rPr>
              <w:noProof/>
              <w:lang w:val="en-US"/>
            </w:rPr>
            <w:fldChar w:fldCharType="end"/>
          </w:r>
        </w:sdtContent>
      </w:sdt>
      <w:r w:rsidR="00872016" w:rsidRPr="00753A82">
        <w:rPr>
          <w:lang w:val="en-US"/>
        </w:rPr>
        <w:t xml:space="preserve"> or standardized </w:t>
      </w:r>
      <w:r w:rsidR="00E7428E" w:rsidRPr="00753A82">
        <w:rPr>
          <w:lang w:val="en-US"/>
        </w:rPr>
        <w:t xml:space="preserve">information </w:t>
      </w:r>
      <w:r w:rsidR="00872016" w:rsidRPr="00753A82">
        <w:rPr>
          <w:lang w:val="en-US"/>
        </w:rPr>
        <w:t>on institutional and regulatory aspects of LTC systems</w:t>
      </w:r>
      <w:r w:rsidR="005B12C0" w:rsidRPr="00753A82">
        <w:rPr>
          <w:lang w:val="en-US"/>
        </w:rPr>
        <w:t xml:space="preserve"> </w:t>
      </w:r>
      <w:sdt>
        <w:sdtPr>
          <w:rPr>
            <w:lang w:val="en-US"/>
          </w:rPr>
          <w:alias w:val="To edit, see citavi.com/edit"/>
          <w:tag w:val="CitaviPlaceholder#cd78574b-164a-48f1-aab7-a7a2e3648e05"/>
          <w:id w:val="-2061009429"/>
          <w:placeholder>
            <w:docPart w:val="DefaultPlaceholder_-1854013440"/>
          </w:placeholder>
        </w:sdtPr>
        <w:sdtContent>
          <w:r w:rsidR="005B12C0" w:rsidRPr="00753A82">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NDU4MmYwLTkxMmMtNGM5My1hNDIzLTg2NzBhYTM3MjYwZCIsIlJhbmdlTGVuZ3RoIjoy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JHR5cGUiOiJTd2lzc0FjYWRlbWljLkNpdGF2aS5DaXRhdGlvbnMuV29yZFBsYWNlaG9sZGVyRW50cnksIFN3aXNzQWNhZGVtaWMuQ2l0YXZpIiwiSWQiOiJlMDVmMzlhOC0zZjE4LTRmZGEtODBkOC01ZmI5NjNlNTc0YmUiLCJSYW5nZVN0YXJ0IjoyLCJSYW5nZUxlbmd0aCI6MywiUmVmZXJlbmNlSWQiOiI0YTgzMWMzNC03NmE3LTRlMmItOTk1Ni1lYTExZjY2NTE2ODA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E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Tc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x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x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y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yMiIsIkNvdW50IjoxLCJUZXh0VW5pdHMiOlt7IiRpZCI6IjIzIiwiRm9udFN0eWxlIjp7IiRpZCI6IjI0IiwiTmV1dHJhbCI6dHJ1ZX0sIlJlYWRpbmdPcmRlciI6MSwiVGV4dCI6Ils4LDldIn1dfSwiVGFnIjoiQ2l0YXZpUGxhY2Vob2xkZXIjY2Q3ODU3NGItMTY0YS00OGYxLWFhYjctYTdhMmUzNjQ4ZTA1IiwiVGV4dCI6Ils4LDldIiwiV0FJVmVyc2lvbiI6IjYuNS4wLjAifQ==}</w:instrText>
          </w:r>
          <w:r w:rsidR="005B12C0" w:rsidRPr="00753A82">
            <w:rPr>
              <w:noProof/>
              <w:lang w:val="en-US"/>
            </w:rPr>
            <w:fldChar w:fldCharType="separate"/>
          </w:r>
          <w:r w:rsidR="007262D2" w:rsidRPr="00753A82">
            <w:rPr>
              <w:noProof/>
              <w:lang w:val="en-US"/>
            </w:rPr>
            <w:t>[8,9]</w:t>
          </w:r>
          <w:r w:rsidR="005B12C0" w:rsidRPr="00753A82">
            <w:rPr>
              <w:noProof/>
              <w:lang w:val="en-US"/>
            </w:rPr>
            <w:fldChar w:fldCharType="end"/>
          </w:r>
        </w:sdtContent>
      </w:sdt>
      <w:r w:rsidR="005B12C0" w:rsidRPr="00753A82">
        <w:rPr>
          <w:lang w:val="en-US"/>
        </w:rPr>
        <w:t>.</w:t>
      </w:r>
      <w:r w:rsidR="00FE1C63" w:rsidRPr="00753A82">
        <w:rPr>
          <w:lang w:val="en-US"/>
        </w:rPr>
        <w:t xml:space="preserve"> </w:t>
      </w:r>
      <w:r w:rsidR="00872016" w:rsidRPr="00753A82">
        <w:rPr>
          <w:lang w:val="en-US"/>
        </w:rPr>
        <w:t xml:space="preserve">We integrate both approaches by </w:t>
      </w:r>
      <w:r w:rsidR="00A256C3" w:rsidRPr="00753A82">
        <w:rPr>
          <w:lang w:val="en-US"/>
        </w:rPr>
        <w:t>analyzing</w:t>
      </w:r>
      <w:r w:rsidR="00872016" w:rsidRPr="00753A82">
        <w:rPr>
          <w:lang w:val="en-US"/>
        </w:rPr>
        <w:t xml:space="preserve"> </w:t>
      </w:r>
      <w:r w:rsidR="00E7428E" w:rsidRPr="00753A82">
        <w:rPr>
          <w:lang w:val="en-US"/>
        </w:rPr>
        <w:t xml:space="preserve">quantitative </w:t>
      </w:r>
      <w:r w:rsidR="00872016" w:rsidRPr="00753A82">
        <w:rPr>
          <w:lang w:val="en-US"/>
        </w:rPr>
        <w:t xml:space="preserve">data on supply, public-private mix, </w:t>
      </w:r>
      <w:r w:rsidR="00B6210C" w:rsidRPr="00753A82">
        <w:rPr>
          <w:lang w:val="en-US"/>
        </w:rPr>
        <w:t xml:space="preserve">and </w:t>
      </w:r>
      <w:r w:rsidR="00872016" w:rsidRPr="00753A82">
        <w:rPr>
          <w:lang w:val="en-US"/>
        </w:rPr>
        <w:t xml:space="preserve">performance as well as institutional </w:t>
      </w:r>
      <w:r w:rsidR="00E7428E" w:rsidRPr="00753A82">
        <w:rPr>
          <w:lang w:val="en-US"/>
        </w:rPr>
        <w:t>information</w:t>
      </w:r>
      <w:r w:rsidR="00AD5056" w:rsidRPr="00753A82">
        <w:rPr>
          <w:lang w:val="en-US"/>
        </w:rPr>
        <w:t xml:space="preserve"> </w:t>
      </w:r>
      <w:r w:rsidR="00872016" w:rsidRPr="00753A82">
        <w:rPr>
          <w:lang w:val="en-US"/>
        </w:rPr>
        <w:t xml:space="preserve">on </w:t>
      </w:r>
      <w:r w:rsidR="00B6210C" w:rsidRPr="00753A82">
        <w:rPr>
          <w:lang w:val="en-US"/>
        </w:rPr>
        <w:t xml:space="preserve">the </w:t>
      </w:r>
      <w:r w:rsidR="00872016" w:rsidRPr="00753A82">
        <w:rPr>
          <w:lang w:val="en-US"/>
        </w:rPr>
        <w:t xml:space="preserve">accessibility of systems. </w:t>
      </w:r>
      <w:r w:rsidR="005B12C0" w:rsidRPr="00753A82">
        <w:rPr>
          <w:lang w:val="en-US"/>
        </w:rPr>
        <w:t>Second</w:t>
      </w:r>
      <w:r w:rsidR="00872016" w:rsidRPr="006A56FF">
        <w:rPr>
          <w:lang w:val="en-US"/>
        </w:rPr>
        <w:t>,</w:t>
      </w:r>
      <w:r w:rsidR="00C55241">
        <w:rPr>
          <w:lang w:val="en-US"/>
        </w:rPr>
        <w:t xml:space="preserve"> </w:t>
      </w:r>
      <w:r w:rsidR="005F36E3">
        <w:rPr>
          <w:lang w:val="en-US"/>
        </w:rPr>
        <w:t xml:space="preserve">unlike </w:t>
      </w:r>
      <w:r w:rsidR="00C55241">
        <w:rPr>
          <w:lang w:val="en-US"/>
        </w:rPr>
        <w:t>most LTC typolo</w:t>
      </w:r>
      <w:r w:rsidR="000B0433">
        <w:rPr>
          <w:lang w:val="en-US"/>
        </w:rPr>
        <w:t>gies</w:t>
      </w:r>
      <w:r w:rsidR="000A272B">
        <w:rPr>
          <w:lang w:val="en-US"/>
        </w:rPr>
        <w:t>, which</w:t>
      </w:r>
      <w:r w:rsidR="000B0433">
        <w:rPr>
          <w:lang w:val="en-US"/>
        </w:rPr>
        <w:t xml:space="preserve"> </w:t>
      </w:r>
      <w:r w:rsidR="00E7428E">
        <w:rPr>
          <w:lang w:val="en-US"/>
        </w:rPr>
        <w:t xml:space="preserve">select </w:t>
      </w:r>
      <w:r w:rsidR="000A272B">
        <w:rPr>
          <w:lang w:val="en-US"/>
        </w:rPr>
        <w:t xml:space="preserve">only </w:t>
      </w:r>
      <w:r w:rsidR="000B0433">
        <w:rPr>
          <w:lang w:val="en-US"/>
        </w:rPr>
        <w:t>one cluster analysis to</w:t>
      </w:r>
      <w:r w:rsidR="00C55241">
        <w:rPr>
          <w:lang w:val="en-US"/>
        </w:rPr>
        <w:t xml:space="preserve"> </w:t>
      </w:r>
      <w:r w:rsidR="00E7428E">
        <w:rPr>
          <w:lang w:val="en-US"/>
        </w:rPr>
        <w:t xml:space="preserve">categorize countries </w:t>
      </w:r>
      <w:sdt>
        <w:sdtPr>
          <w:rPr>
            <w:lang w:val="en-US"/>
          </w:rPr>
          <w:alias w:val="To edit, see citavi.com/edit"/>
          <w:tag w:val="CitaviPlaceholder#bb284ddd-d186-47b8-a96f-46d1aa991e0b"/>
          <w:id w:val="-661006819"/>
          <w:placeholder>
            <w:docPart w:val="DefaultPlaceholder_-1854013440"/>
          </w:placeholder>
        </w:sdtPr>
        <w:sdtContent>
          <w:r w:rsidR="00C55241">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OTIxZDhlLTBmZDAtNDc5NC04ZmRkLTgwOGIyZDVhZDhjMiIsIlJhbmdlTGVuZ3RoIjoy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LHsiJGlkIjoiMjAiLCIkdHlwZSI6IlN3aXNzQWNhZGVtaWMuQ2l0YXZpLkNpdGF0aW9ucy5Xb3JkUGxhY2Vob2xkZXJFbnRyeSwgU3dpc3NBY2FkZW1pYy5DaXRhdmkiLCJJZCI6IjA3YjJhMzBkLWM2MzMtNDVlYy04ZWVkLTI4MThjOTg2NzI3OSIsIlJhbmdlU3RhcnQiOjIsIlJhbmdlTGVuZ3RoIjoyLCJSZWZlcmVuY2VJZCI6IjM3M2M5NGNjLWYzYzItNGExZS1iZmI0LTI1ZTc3OGJkN2ZhZ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Mi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z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Q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U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MzY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zNy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zgiLCJDb3VudCI6MSwiVGV4dFVuaXRzIjpbeyIkaWQiOiIzOSIsIkZvbnRTdHlsZSI6eyIkaWQiOiI0MCIsIk5ldXRyYWwiOnRydWV9LCJSZWFkaW5nT3JkZXIiOjEsIlRleHQiOiJbNiw3LDldIn1dfSwiVGFnIjoiQ2l0YXZpUGxhY2Vob2xkZXIjYmIyODRkZGQtZDE4Ni00N2I4LWE5NmYtNDZkMWFhOTkxZTBiIiwiVGV4dCI6Ils2LDcsOV0iLCJXQUlWZXJzaW9uIjoiNi41LjAuMCJ9}</w:instrText>
          </w:r>
          <w:r w:rsidR="00C55241">
            <w:rPr>
              <w:noProof/>
              <w:lang w:val="en-US"/>
            </w:rPr>
            <w:fldChar w:fldCharType="separate"/>
          </w:r>
          <w:r w:rsidR="007262D2">
            <w:rPr>
              <w:noProof/>
              <w:lang w:val="en-US"/>
            </w:rPr>
            <w:t>[6,7,9]</w:t>
          </w:r>
          <w:r w:rsidR="00C55241">
            <w:rPr>
              <w:noProof/>
              <w:lang w:val="en-US"/>
            </w:rPr>
            <w:fldChar w:fldCharType="end"/>
          </w:r>
        </w:sdtContent>
      </w:sdt>
      <w:r w:rsidR="009A344D">
        <w:rPr>
          <w:lang w:val="en-US"/>
        </w:rPr>
        <w:t>,</w:t>
      </w:r>
      <w:r w:rsidR="000B0433" w:rsidRPr="00F33320">
        <w:rPr>
          <w:lang w:val="en-US"/>
        </w:rPr>
        <w:t xml:space="preserve"> </w:t>
      </w:r>
      <w:r w:rsidR="009A344D">
        <w:rPr>
          <w:lang w:val="en-US"/>
        </w:rPr>
        <w:t>f</w:t>
      </w:r>
      <w:r w:rsidR="00C4275E" w:rsidRPr="008C6FA4">
        <w:rPr>
          <w:lang w:val="en-US"/>
        </w:rPr>
        <w:t>or o</w:t>
      </w:r>
      <w:r w:rsidR="00C87D34" w:rsidRPr="00C4275E">
        <w:rPr>
          <w:lang w:val="en-US"/>
        </w:rPr>
        <w:t>u</w:t>
      </w:r>
      <w:r w:rsidR="005B1EA1">
        <w:rPr>
          <w:lang w:val="en-US"/>
        </w:rPr>
        <w:t>r LTC</w:t>
      </w:r>
      <w:r w:rsidR="00C87D34" w:rsidRPr="008C6FA4">
        <w:rPr>
          <w:lang w:val="en-US"/>
        </w:rPr>
        <w:t xml:space="preserve"> typology </w:t>
      </w:r>
      <w:r w:rsidR="00C4275E" w:rsidRPr="008C6FA4">
        <w:rPr>
          <w:lang w:val="en-US"/>
        </w:rPr>
        <w:t xml:space="preserve">we </w:t>
      </w:r>
      <w:r w:rsidR="000B0433">
        <w:rPr>
          <w:lang w:val="en-US"/>
        </w:rPr>
        <w:t xml:space="preserve">calculate </w:t>
      </w:r>
      <w:r w:rsidR="009A344D">
        <w:rPr>
          <w:lang w:val="en-US"/>
        </w:rPr>
        <w:t>severa</w:t>
      </w:r>
      <w:r w:rsidR="001D3E4E">
        <w:rPr>
          <w:lang w:val="en-US"/>
        </w:rPr>
        <w:t>l</w:t>
      </w:r>
      <w:r w:rsidR="009A344D">
        <w:rPr>
          <w:lang w:val="en-US"/>
        </w:rPr>
        <w:t xml:space="preserve"> </w:t>
      </w:r>
      <w:r w:rsidR="000B0433">
        <w:rPr>
          <w:lang w:val="en-US"/>
        </w:rPr>
        <w:t xml:space="preserve">cluster analyses to </w:t>
      </w:r>
      <w:r w:rsidR="00224C1D">
        <w:rPr>
          <w:lang w:val="en-US"/>
        </w:rPr>
        <w:t xml:space="preserve">account for </w:t>
      </w:r>
      <w:r w:rsidR="005B12C0">
        <w:rPr>
          <w:lang w:val="en-US"/>
        </w:rPr>
        <w:t xml:space="preserve">the internal consistency </w:t>
      </w:r>
      <w:r w:rsidR="000B0433">
        <w:rPr>
          <w:lang w:val="en-US"/>
        </w:rPr>
        <w:t>of clusters. This</w:t>
      </w:r>
      <w:r w:rsidR="00C4275E">
        <w:rPr>
          <w:lang w:val="en-US"/>
        </w:rPr>
        <w:t xml:space="preserve"> method, </w:t>
      </w:r>
      <w:r w:rsidR="00F9348B">
        <w:rPr>
          <w:lang w:val="en-US"/>
        </w:rPr>
        <w:t xml:space="preserve">which </w:t>
      </w:r>
      <w:r w:rsidR="00C4275E">
        <w:rPr>
          <w:lang w:val="en-US"/>
        </w:rPr>
        <w:t xml:space="preserve">has </w:t>
      </w:r>
      <w:r w:rsidR="00696E12">
        <w:rPr>
          <w:lang w:val="en-US"/>
        </w:rPr>
        <w:t xml:space="preserve">already </w:t>
      </w:r>
      <w:r w:rsidR="00C4275E">
        <w:rPr>
          <w:lang w:val="en-US"/>
        </w:rPr>
        <w:t xml:space="preserve">been used to classify healthcare </w:t>
      </w:r>
      <w:commentRangeStart w:id="5"/>
      <w:r w:rsidR="00C4275E">
        <w:rPr>
          <w:lang w:val="en-US"/>
        </w:rPr>
        <w:t>systems (</w:t>
      </w:r>
      <w:sdt>
        <w:sdtPr>
          <w:rPr>
            <w:lang w:val="en-US"/>
          </w:rPr>
          <w:alias w:val="To edit, see citavi.com/edit"/>
          <w:tag w:val="CitaviPlaceholder#02b0ddcb-2f57-4d1f-8c33-2c25917924b0"/>
          <w:id w:val="380528711"/>
          <w:placeholder>
            <w:docPart w:val="11A475AC975B45F4A5C11867C25D2944"/>
          </w:placeholder>
        </w:sdtPr>
        <w:sdtContent>
          <w:r w:rsidR="00C4275E">
            <w:rPr>
              <w:noProof/>
              <w:lang w:val="en-US"/>
            </w:rPr>
            <w:fldChar w:fldCharType="begin"/>
          </w:r>
          <w:r w:rsidR="00B66803">
            <w:rPr>
              <w:noProof/>
              <w:lang w:val="en-US"/>
            </w:rPr>
            <w:instrText>ADDIN CitaviPlaceholder{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LCIkdHlwZSI6IlN3aXNzQWNhZGVtaWMuQ2l0YXZpLlByb2plY3QsIFN3aXNzQWNhZGVtaWMuQ2l0YXZpIn19LHsiJGlkIjoiNiIsIiR0eXBlIjoiU3dpc3NBY2FkZW1pYy5DaXRhdmkuUGVyc29uLCBTd2lzc0FjYWRlbWljLkNpdGF2aS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IkdHlwZSI6IlN3aXNzQWNhZGVtaWMuQ2l0YXZpLlBlcnNvbiwgU3dpc3NBY2FkZW1pYy5DaXRhdmk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MxMTMzNDQ0IiwiVXJpU3RyaW5nIjoiaHR0cDovL3d3dy5uY2JpLm5sbS5uaWguZ292L3B1Ym1lZC8zMTEzMzQ0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oZWFsdGhwb2wuMjAxOS4wNS4wMDEiLCJVcmlTdHJpbmciOiJodHRwczovL2RvaS5vcmcvMTAuMTAxNi9qLmhlYWx0aHBvbC4yMDE5LjA1LjAw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iR0eXBlIjoiU3dpc3NBY2FkZW1pYy5DaXRhdmkuUGVyaW9kaWNhbCwgU3dpc3NBY2FkZW1pYy5DaXRhdmk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OS0xMVQxMzozNzowMiIsIlByb2plY3QiOnsiJHJlZiI6IjUifX0sIlVzZU51bWJlcmluZ1R5cGVPZlBhcmVudERvY3VtZW50IjpmYWxzZX1dLCJGb3JtYXR0ZWRUZXh0Ijp7IiRpZCI6IjE1IiwiQ291bnQiOjEsIlRleHRVbml0cyI6W3siJGlkIjoiMTYiLCJGb250U3R5bGUiOnsiJGlkIjoiMTciLCJOZXV0cmFsIjp0cnVlfSwiUmVhZGluZ09yZGVyIjoxLCJUZXh0IjoiMTAifV19LCJUYWciOiJDaXRhdmlQbGFjZWhvbGRlciMwMmIwZGRjYi0yZjU3LTRkMWYtOGMzMy0yYzI1OTE3OTI0YjAiLCJUZXh0IjoiMTAiLCJXQUlWZXJzaW9uIjoiNi41LjAuMCJ9}</w:instrText>
          </w:r>
          <w:r w:rsidR="00C4275E">
            <w:rPr>
              <w:noProof/>
              <w:lang w:val="en-US"/>
            </w:rPr>
            <w:fldChar w:fldCharType="separate"/>
          </w:r>
          <w:r w:rsidR="007262D2">
            <w:rPr>
              <w:noProof/>
              <w:lang w:val="en-US"/>
            </w:rPr>
            <w:t>10</w:t>
          </w:r>
          <w:r w:rsidR="00C4275E">
            <w:rPr>
              <w:noProof/>
              <w:lang w:val="en-US"/>
            </w:rPr>
            <w:fldChar w:fldCharType="end"/>
          </w:r>
        </w:sdtContent>
      </w:sdt>
      <w:r w:rsidR="00C4275E">
        <w:rPr>
          <w:lang w:val="en-US"/>
        </w:rPr>
        <w:t xml:space="preserve"> </w:t>
      </w:r>
      <w:sdt>
        <w:sdtPr>
          <w:rPr>
            <w:lang w:val="en-US"/>
          </w:rPr>
          <w:alias w:val="To edit, see citavi.com/edit"/>
          <w:tag w:val="CitaviPlaceholder#378e39ee-1cd4-4d1d-a56d-23bfda855f33"/>
          <w:id w:val="-1251656389"/>
          <w:placeholder>
            <w:docPart w:val="11A475AC975B45F4A5C11867C25D2944"/>
          </w:placeholder>
        </w:sdtPr>
        <w:sdtContent>
          <w:r w:rsidR="00C4275E">
            <w:rPr>
              <w:noProof/>
              <w:lang w:val="en-US"/>
            </w:rPr>
            <w:fldChar w:fldCharType="begin"/>
          </w:r>
          <w:r w:rsidR="00B66803">
            <w:rPr>
              <w:noProof/>
              <w:lang w:val="en-US"/>
            </w:rPr>
            <w:instrText>ADDIN CitaviPlaceholder{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0seyIkaWQiOiI2IiwiJHR5cGUiOiJTd2lzc0FjYWRlbWljLkNpdGF2aS5QZXJzb24sIFN3aXNzQWNhZGVtaWMuQ2l0YXZp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ExMzM0NDQiLCJVcmlTdHJpbmciOiJodHRwOi8vd3d3Lm5jYmkubmxtLm5paC5nb3YvcHVibWVkLzMxMTMzNDQ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hlYWx0aHBvbC4yMDE5LjA1LjAwMSIsIlVyaVN0cmluZyI6Imh0dHBzOi8vZG9pLm9yZy8xMC4xMDE2L2ouaGVhbHRocG9sLjIwMTkuMDUuMD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JHR5cGUiOiJTd2lzc0FjYWRlbWljLkNpdGF2aS5QZXJpb2RpY2FsLCBTd2lzc0FjYWRlbWljLkNpdGF2aS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5LTExVDEzOjM3OjA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WzEwXSJ9XX0sIlRhZyI6IkNpdGF2aVBsYWNlaG9sZGVyIzM3OGUzOWVlLTFjZDQtNGQxZC1hNTZkLTIzYmZkYTg1NWYzMyIsIlRleHQiOiJbMTBdIiwiV0FJVmVyc2lvbiI6IjYuNS4wLjAifQ==}</w:instrText>
          </w:r>
          <w:r w:rsidR="00C4275E">
            <w:rPr>
              <w:noProof/>
              <w:lang w:val="en-US"/>
            </w:rPr>
            <w:fldChar w:fldCharType="separate"/>
          </w:r>
          <w:r w:rsidR="007262D2">
            <w:rPr>
              <w:noProof/>
              <w:lang w:val="en-US"/>
            </w:rPr>
            <w:t>[10]</w:t>
          </w:r>
          <w:r w:rsidR="00C4275E">
            <w:rPr>
              <w:noProof/>
              <w:lang w:val="en-US"/>
            </w:rPr>
            <w:fldChar w:fldCharType="end"/>
          </w:r>
        </w:sdtContent>
      </w:sdt>
      <w:r w:rsidR="00C4275E">
        <w:rPr>
          <w:lang w:val="en-US"/>
        </w:rPr>
        <w:t xml:space="preserve">, </w:t>
      </w:r>
      <w:commentRangeEnd w:id="5"/>
      <w:r w:rsidR="005B1EA1">
        <w:rPr>
          <w:rStyle w:val="Kommentarzeichen"/>
        </w:rPr>
        <w:commentReference w:id="5"/>
      </w:r>
      <w:r w:rsidR="00711713">
        <w:rPr>
          <w:lang w:val="en-US"/>
        </w:rPr>
        <w:t xml:space="preserve">has </w:t>
      </w:r>
      <w:r w:rsidR="00C4275E">
        <w:rPr>
          <w:lang w:val="en-US"/>
        </w:rPr>
        <w:t xml:space="preserve">so far </w:t>
      </w:r>
      <w:r w:rsidR="00711713">
        <w:rPr>
          <w:lang w:val="en-US"/>
        </w:rPr>
        <w:t xml:space="preserve">not been </w:t>
      </w:r>
      <w:r w:rsidR="00C4275E">
        <w:rPr>
          <w:lang w:val="en-US"/>
        </w:rPr>
        <w:t xml:space="preserve">applied </w:t>
      </w:r>
      <w:r w:rsidR="00711713">
        <w:rPr>
          <w:lang w:val="en-US"/>
        </w:rPr>
        <w:t xml:space="preserve">in earlier </w:t>
      </w:r>
      <w:r w:rsidR="00C4275E">
        <w:rPr>
          <w:lang w:val="en-US"/>
        </w:rPr>
        <w:t xml:space="preserve">LTC </w:t>
      </w:r>
      <w:r w:rsidR="00711713">
        <w:rPr>
          <w:lang w:val="en-US"/>
        </w:rPr>
        <w:t>typologies</w:t>
      </w:r>
      <w:r w:rsidR="000B0433">
        <w:rPr>
          <w:lang w:val="en-US"/>
        </w:rPr>
        <w:t>.</w:t>
      </w:r>
    </w:p>
    <w:p w14:paraId="11EFE79E" w14:textId="1555498B" w:rsidR="000B0433" w:rsidRDefault="00C4275E" w:rsidP="004B4DE0">
      <w:pPr>
        <w:pStyle w:val="02FlietextEinzug"/>
        <w:rPr>
          <w:lang w:val="en-US"/>
        </w:rPr>
      </w:pPr>
      <w:r>
        <w:rPr>
          <w:lang w:val="en-US"/>
        </w:rPr>
        <w:lastRenderedPageBreak/>
        <w:t>W</w:t>
      </w:r>
      <w:r w:rsidR="000B0433">
        <w:rPr>
          <w:lang w:val="en-US"/>
        </w:rPr>
        <w:t xml:space="preserve">e first describe dimensions and indicators </w:t>
      </w:r>
      <w:r>
        <w:rPr>
          <w:lang w:val="en-US"/>
        </w:rPr>
        <w:t xml:space="preserve">of </w:t>
      </w:r>
      <w:r w:rsidR="000B0433">
        <w:rPr>
          <w:lang w:val="en-US"/>
        </w:rPr>
        <w:t xml:space="preserve">earlier LTC typologies and summarize their results. </w:t>
      </w:r>
      <w:r w:rsidR="00E27727">
        <w:rPr>
          <w:lang w:val="en-US"/>
        </w:rPr>
        <w:t>Then</w:t>
      </w:r>
      <w:r>
        <w:rPr>
          <w:lang w:val="en-US"/>
        </w:rPr>
        <w:t xml:space="preserve"> w</w:t>
      </w:r>
      <w:r w:rsidR="00FE1C63">
        <w:rPr>
          <w:lang w:val="en-US"/>
        </w:rPr>
        <w:t xml:space="preserve">e explain </w:t>
      </w:r>
      <w:r w:rsidR="007454DD">
        <w:rPr>
          <w:lang w:val="en-US"/>
        </w:rPr>
        <w:t xml:space="preserve">the </w:t>
      </w:r>
      <w:r w:rsidR="00FE1C63">
        <w:rPr>
          <w:lang w:val="en-US"/>
        </w:rPr>
        <w:t>indicators and sample composition</w:t>
      </w:r>
      <w:r>
        <w:rPr>
          <w:lang w:val="en-US"/>
        </w:rPr>
        <w:t xml:space="preserve"> of our study</w:t>
      </w:r>
      <w:r w:rsidR="00FE1C63">
        <w:rPr>
          <w:lang w:val="en-US"/>
        </w:rPr>
        <w:t>.</w:t>
      </w:r>
      <w:r w:rsidR="00117252">
        <w:rPr>
          <w:lang w:val="en-US"/>
        </w:rPr>
        <w:t xml:space="preserve"> </w:t>
      </w:r>
      <w:r>
        <w:rPr>
          <w:lang w:val="en-US"/>
        </w:rPr>
        <w:t>In t</w:t>
      </w:r>
      <w:r w:rsidR="00FE1C63" w:rsidRPr="00FE1C63">
        <w:rPr>
          <w:lang w:val="en-US"/>
        </w:rPr>
        <w:t>he results section</w:t>
      </w:r>
      <w:r>
        <w:rPr>
          <w:lang w:val="en-US"/>
        </w:rPr>
        <w:t xml:space="preserve">, we provide </w:t>
      </w:r>
      <w:r w:rsidR="00FE1C63" w:rsidRPr="00FE1C63">
        <w:rPr>
          <w:lang w:val="en-US"/>
        </w:rPr>
        <w:t xml:space="preserve">a detailed method-driven cluster solution. </w:t>
      </w:r>
      <w:r w:rsidR="007C2725">
        <w:rPr>
          <w:lang w:val="en-US"/>
        </w:rPr>
        <w:t xml:space="preserve">On this basis, we </w:t>
      </w:r>
      <w:r w:rsidR="004B4DE0">
        <w:rPr>
          <w:lang w:val="en-US"/>
        </w:rPr>
        <w:t xml:space="preserve">develop </w:t>
      </w:r>
      <w:r w:rsidR="00FE1C63" w:rsidRPr="00FE1C63">
        <w:rPr>
          <w:lang w:val="en-US"/>
        </w:rPr>
        <w:t>a condensed content-based clustering solution</w:t>
      </w:r>
      <w:r w:rsidR="004B4DE0">
        <w:rPr>
          <w:lang w:val="en-US"/>
        </w:rPr>
        <w:t xml:space="preserve"> with </w:t>
      </w:r>
      <w:r w:rsidR="00B75973">
        <w:rPr>
          <w:lang w:val="en-US"/>
        </w:rPr>
        <w:t xml:space="preserve">six </w:t>
      </w:r>
      <w:r w:rsidR="00FE1C63" w:rsidRPr="00FE1C63">
        <w:rPr>
          <w:lang w:val="en-US"/>
        </w:rPr>
        <w:t xml:space="preserve">distinct system types. </w:t>
      </w:r>
      <w:r w:rsidR="005B1EA1">
        <w:rPr>
          <w:lang w:val="en-US"/>
        </w:rPr>
        <w:t>In the discussion we compare the</w:t>
      </w:r>
      <w:r w:rsidR="00920644">
        <w:rPr>
          <w:lang w:val="en-US"/>
        </w:rPr>
        <w:t xml:space="preserve"> clusters we found with clusters in earlier typologies and in the conclusion we discuss our results in light of possible further usage.</w:t>
      </w:r>
    </w:p>
    <w:p w14:paraId="2F5CA8FB" w14:textId="5FCCA591" w:rsidR="001E64E8" w:rsidRPr="006A56FF" w:rsidRDefault="001E64E8" w:rsidP="00C97EBD">
      <w:pPr>
        <w:pStyle w:val="berschrift1"/>
        <w:ind w:left="0" w:firstLine="0"/>
        <w:rPr>
          <w:lang w:val="en-US"/>
        </w:rPr>
      </w:pPr>
      <w:r w:rsidRPr="006A56FF">
        <w:rPr>
          <w:lang w:val="en-US"/>
        </w:rPr>
        <w:t>Theory</w:t>
      </w:r>
    </w:p>
    <w:p w14:paraId="58B71862" w14:textId="2851C425" w:rsidR="00AD66E9" w:rsidRPr="006A56FF" w:rsidRDefault="001C0CE6" w:rsidP="00B82577">
      <w:pPr>
        <w:pStyle w:val="berschrift2"/>
        <w:rPr>
          <w:lang w:val="en-US"/>
        </w:rPr>
      </w:pPr>
      <w:r w:rsidRPr="006A56FF">
        <w:rPr>
          <w:lang w:val="en-US"/>
        </w:rPr>
        <w:t>L</w:t>
      </w:r>
      <w:r w:rsidR="000B7A56" w:rsidRPr="006A56FF">
        <w:rPr>
          <w:lang w:val="en-US"/>
        </w:rPr>
        <w:t xml:space="preserve">ong-term </w:t>
      </w:r>
      <w:r w:rsidR="00044F8C">
        <w:rPr>
          <w:lang w:val="en-US"/>
        </w:rPr>
        <w:t>c</w:t>
      </w:r>
      <w:r w:rsidR="000B7A56" w:rsidRPr="006A56FF">
        <w:rPr>
          <w:lang w:val="en-US"/>
        </w:rPr>
        <w:t xml:space="preserve">are </w:t>
      </w:r>
      <w:r w:rsidR="00044F8C">
        <w:rPr>
          <w:lang w:val="en-US"/>
        </w:rPr>
        <w:t>c</w:t>
      </w:r>
      <w:r w:rsidR="000B7A56" w:rsidRPr="006A56FF">
        <w:rPr>
          <w:lang w:val="en-US"/>
        </w:rPr>
        <w:t xml:space="preserve">lassifications </w:t>
      </w:r>
    </w:p>
    <w:p w14:paraId="654148F8" w14:textId="1FE1DEA4" w:rsidR="00F474E4" w:rsidRPr="00D059AE" w:rsidRDefault="00F211E8" w:rsidP="00B82577">
      <w:pPr>
        <w:pStyle w:val="02FlietextErsterAbsatz"/>
        <w:rPr>
          <w:lang w:val="en-US"/>
        </w:rPr>
      </w:pPr>
      <w:proofErr w:type="spellStart"/>
      <w:r w:rsidRPr="006A56FF">
        <w:rPr>
          <w:lang w:val="en-US"/>
        </w:rPr>
        <w:t>Typologi</w:t>
      </w:r>
      <w:r w:rsidR="00774363" w:rsidRPr="006A56FF">
        <w:rPr>
          <w:lang w:val="en-US"/>
        </w:rPr>
        <w:t>zing</w:t>
      </w:r>
      <w:proofErr w:type="spellEnd"/>
      <w:r w:rsidR="00774363" w:rsidRPr="006A56FF">
        <w:rPr>
          <w:lang w:val="en-US"/>
        </w:rPr>
        <w:t xml:space="preserve"> welfare states </w:t>
      </w:r>
      <w:r w:rsidR="004B4DE0">
        <w:rPr>
          <w:lang w:val="en-US"/>
        </w:rPr>
        <w:t xml:space="preserve">and </w:t>
      </w:r>
      <w:r w:rsidR="00774363" w:rsidRPr="006A56FF">
        <w:rPr>
          <w:lang w:val="en-US"/>
        </w:rPr>
        <w:t>welfare stat</w:t>
      </w:r>
      <w:r w:rsidRPr="006A56FF">
        <w:rPr>
          <w:lang w:val="en-US"/>
        </w:rPr>
        <w:t xml:space="preserve">e systems is </w:t>
      </w:r>
      <w:r w:rsidR="000145CE">
        <w:rPr>
          <w:lang w:val="en-US"/>
        </w:rPr>
        <w:t>a common endeavor in welfare state research</w:t>
      </w:r>
      <w:r w:rsidRPr="006A56FF">
        <w:rPr>
          <w:lang w:val="en-US"/>
        </w:rPr>
        <w:t xml:space="preserve"> </w:t>
      </w:r>
      <w:commentRangeStart w:id="6"/>
      <w:r w:rsidRPr="006A56FF">
        <w:rPr>
          <w:lang w:val="en-US"/>
        </w:rPr>
        <w:t xml:space="preserve">since </w:t>
      </w:r>
      <w:sdt>
        <w:sdtPr>
          <w:rPr>
            <w:lang w:val="en-US"/>
          </w:rPr>
          <w:alias w:val="Don't edit this field"/>
          <w:tag w:val="CitaviPlaceholder#8d858bd0-3fe1-46d2-b514-ed58cec5e07e"/>
          <w:id w:val="-2108494110"/>
          <w:placeholder>
            <w:docPart w:val="DefaultPlaceholder_-1854013440"/>
          </w:placeholder>
        </w:sdtPr>
        <w:sdtContent>
          <w:r w:rsidRPr="006A56FF">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E5NzY3N2ExLTNlNGItNGJmYy04NDEzLTQ1YjA3OTc1Yjg5ZCIsIkVudHJpZXMiOlt7IiRpZCI6IjIiLCIkdHlwZSI6IlN3aXNzQWNhZGVtaWMuQ2l0YXZpLkNpdGF0aW9ucy5Xb3JkUGxhY2Vob2xkZXJFbnRyeSwgU3dpc3NBY2FkZW1pYy5DaXRhdmkiLCJJZCI6ImZkNjEwN2U4LWZhZjQtNDU5NS1hZmFmLWZiMDYxYzUzYzFhNSIsIlJhbmdlTGVuZ3RoIjo0LCJSZWZlcmVuY2VJZCI6IjBhYjYxNzY2LWM2MjMtNGM4MS1hZjU5LWMyN2ZlMmM5ZDQ5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bGFjZU9mUHVibGljYXRpb24iOiJQcmluY2V0b24sIE4uSi4iLCJQdWJsaXNoZXJzIjpbeyIkaWQiOiI2IiwiJHR5cGUiOiJTd2lzc0FjYWRlbWljLkNpdGF2aS5QdWJsaXNoZXIsIFN3aXNzQWNhZGVtaWMuQ2l0YXZp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}</w:instrText>
          </w:r>
          <w:r w:rsidRPr="006A56FF">
            <w:rPr>
              <w:lang w:val="en-US"/>
            </w:rPr>
            <w:fldChar w:fldCharType="separate"/>
          </w:r>
          <w:r w:rsidR="007262D2">
            <w:rPr>
              <w:lang w:val="en-US"/>
            </w:rPr>
            <w:t>11's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Content>
          <w:r w:rsidRPr="006A56FF">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hkODU4YmQwLTNmZTEtNDZkMi1iNTE0LWVkNThjZWM1ZTA3ZSIsIkVudHJpZXMiOlt7IiRpZCI6IjIiLCIkdHlwZSI6IlN3aXNzQWNhZGVtaWMuQ2l0YXZpLkNpdGF0aW9ucy5Xb3JkUGxhY2Vob2xkZXJFbnRyeSwgU3dpc3NBY2FkZW1pYy5DaXRhdmkiLCJJZCI6ImYxN2JiYTYzLTYyZWEtNGI4Yi1hYjY5LTk1ODQ4YzE4MDYwOCIsIlJhbmdlTGVuZ3RoIjo0LCJSZWZlcmVuY2VJZCI6IjBhYjYxNzY2LWM2MjMtNGM4MS1hZjU5LWMyN2ZlMmM5ZDQ5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w7hzdGEiLCJMYXN0TmFtZSI6IkVzcGluZy1BbmRlcnNlbiIsIlByb3RlY3RlZCI6ZmFsc2UsIlNleCI6MCwiQ3JlYXRlZEJ5IjoiX20iLCJDcmVhdGVkT24iOiIyMDE4LTEyLTEyVDEzOjI3OjQyIiwiTW9kaWZpZWRCeSI6Il9tIiwiSWQiOiJhYzhjZTRjZi03OTg4LTQ3ZDgtOGViYi1mODVhYTVmYWNjODgiLCJNb2RpZmllZE9uIjoiMjAxOC0xMi0xMlQxMzoyNzo0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}</w:instrText>
          </w:r>
          <w:r w:rsidRPr="006A56FF">
            <w:rPr>
              <w:lang w:val="en-US"/>
            </w:rPr>
            <w:fldChar w:fldCharType="separate"/>
          </w:r>
          <w:r w:rsidR="007262D2">
            <w:rPr>
              <w:lang w:val="en-US"/>
            </w:rPr>
            <w:t>[11]</w:t>
          </w:r>
          <w:r w:rsidRPr="006A56FF">
            <w:rPr>
              <w:lang w:val="en-US"/>
            </w:rPr>
            <w:fldChar w:fldCharType="end"/>
          </w:r>
        </w:sdtContent>
      </w:sdt>
      <w:r w:rsidR="00774363" w:rsidRPr="006A56FF">
        <w:rPr>
          <w:lang w:val="en-US"/>
        </w:rPr>
        <w:t xml:space="preserve"> </w:t>
      </w:r>
      <w:commentRangeEnd w:id="6"/>
      <w:r w:rsidR="00920644">
        <w:rPr>
          <w:rStyle w:val="Kommentarzeichen"/>
        </w:rPr>
        <w:commentReference w:id="6"/>
      </w:r>
      <w:r w:rsidR="00774363" w:rsidRPr="006A56FF">
        <w:rPr>
          <w:lang w:val="en-US"/>
        </w:rPr>
        <w:t>seminal study</w:t>
      </w:r>
      <w:r w:rsidR="00F474E4">
        <w:rPr>
          <w:lang w:val="en-US"/>
        </w:rPr>
        <w:t>.</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w:t>
      </w:r>
      <w:commentRangeStart w:id="7"/>
      <w:r w:rsidR="00BB65C1" w:rsidRPr="006A56FF">
        <w:rPr>
          <w:lang w:val="en-US"/>
        </w:rPr>
        <w:t>iscussions</w:t>
      </w:r>
      <w:commentRangeEnd w:id="7"/>
      <w:r w:rsidR="00E659F0">
        <w:rPr>
          <w:rStyle w:val="Kommentarzeichen"/>
        </w:rPr>
        <w:commentReference w:id="7"/>
      </w:r>
      <w:r w:rsidR="00BB65C1" w:rsidRPr="006A56FF">
        <w:rPr>
          <w:lang w:val="en-US"/>
        </w:rPr>
        <w:t xml:space="preserve"> </w:t>
      </w:r>
      <w:sdt>
        <w:sdtPr>
          <w:rPr>
            <w:lang w:val="en-US"/>
          </w:rPr>
          <w:alias w:val="Don't edit this field"/>
          <w:tag w:val="CitaviPlaceholder#5a979912-2404-4813-b9ba-5028168d657b"/>
          <w:id w:val="807519297"/>
          <w:placeholder>
            <w:docPart w:val="DefaultPlaceholder_-1854013440"/>
          </w:placeholder>
        </w:sdtPr>
        <w:sdtContent>
          <w:r w:rsidR="00BD0E63"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NTNhYmQ0LWNjYmQtNDBlYi1hZDcwLTc1ZmY5YWMzMjU4ZSIsIlJhbmdlTGVuZ3RoIjozLCJSZWZlcmVuY2VJZCI6IjdjM2QxMjBiLTY4ODktNGE0My04ZGRhLWU2MGRkNjZjYjhk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IsIiR0eXBlIjoiU3dpc3NBY2FkZW1pYy5DaXRhdmkuUHJvamVjdCwgU3dpc3NBY2FkZW1pYy5DaXRhdmkifX1dLCJDaXRhdGlvbktleVVwZGF0ZVR5cGUiOjAsIkNvbGxhYm9yYXRvcnMiOltdLCJEb2kiOiIxMC4xMTc3LzA5NTg5Mjg3OTYwMDYwMDEwMiIsIkVkaXRvcnMiOltdLCJFdmFsdWF0aW9uQ29tcGxleGl0eSI6MCwiRXZhbHVhdGlvblNvdXJjZVRleHRGb3JtYXQiOjAsIkdyb3VwcyI6W10sIkhhc0xhYmVsMSI6ZmFsc2UsIkhhc0xhYmVsMiI6ZmFsc2UsIktleXdvcmRzIjpbXSwiTGFuZ3VhZ2UiOiJlbi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RvaS5vcmcvMTAuMTE3Ny8wOTU4OTI4Nzk2MDA2MDAxMDIiLCJVcmlTdHJpbmciOiJodHRwczovL2RvaS5vcmcvMTAuMTE3Ny8wOTU4OTI4Nzk2MDA2MDAxMDI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M6MzM6MDMiLCJNb2RpZmllZEJ5IjoiX20iLCJJZCI6ImUyODQ3NTQ1LWU3ZmEtNGE1MS04MDJiLTYwZGI3NDIzNDJlZiIsIk1vZGlmaWVkT24iOiIyMDE4LTEyLTEyVDEzOjMzOjAz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MC4xMTc3LzA5NTg5Mjg3OTYwMDYwMDEwMiIsIlVyaVN0cmluZyI6Imh0dHBzOi8vZG9pLm9yZy8xMC4xMTc3LzA5NTg5Mjg3OTYwMDYwMDE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}</w:instrText>
          </w:r>
          <w:r w:rsidR="00BD0E63" w:rsidRPr="006A56FF">
            <w:rPr>
              <w:lang w:val="en-US"/>
            </w:rPr>
            <w:fldChar w:fldCharType="separate"/>
          </w:r>
          <w:r w:rsidR="007262D2">
            <w:rPr>
              <w:lang w:val="en-US"/>
            </w:rPr>
            <w:t>[12–14]</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1E7C4F">
        <w:rPr>
          <w:lang w:val="en-US"/>
        </w:rPr>
        <w:t xml:space="preserve"> all areas of welfare state research</w:t>
      </w:r>
      <w:r w:rsidR="00BB65C1" w:rsidRPr="006A56FF">
        <w:rPr>
          <w:lang w:val="en-US"/>
        </w:rPr>
        <w:t xml:space="preserve"> </w:t>
      </w:r>
      <w:sdt>
        <w:sdtPr>
          <w:rPr>
            <w:lang w:val="en-US"/>
          </w:rPr>
          <w:alias w:val="Don't edit this field"/>
          <w:tag w:val="CitaviPlaceholder#73bff06a-5e38-422d-95b8-0c16d84f88cf"/>
          <w:id w:val="-2041498358"/>
          <w:placeholder>
            <w:docPart w:val="DefaultPlaceholder_-1854013440"/>
          </w:placeholder>
        </w:sdtPr>
        <w:sdtContent>
          <w:r w:rsidR="00BB65C1"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YjliNWZlLTViM2YtNGU1OS04ZWE3LWVkYWViZTIwOTI3NSIsIlJhbmdlTGVuZ3RoIjo0LCJSZWZlcmVuY2VJZCI6ImM0ZDE4YmM3LWNiYjgtNGVmZi1iY2E0LTczNThkMGVjNGY1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LCIkdHlwZSI6IlN3aXNzQWNhZGVtaWMuQ2l0YXZpLlByb2plY3QsIFN3aXNzQWNhZGVtaWMuQ2l0YXZpIn19XSwiQ2l0YXRpb25LZXlVcGRhdGVUeXBlIjowLCJDb2xsYWJvcmF0b3JzIjpbXSwiRG9pIjoiMTAuMTA4MC8wMTQ0Mjg3MDIyMDAwMDAwMDgyIiwiRWRpdG9ycyI6W10sIkV2YWx1YXRpb25Db21wbGV4aXR5IjowLCJFdmFsdWF0aW9uU291cmNlVGV4dEZvcm1hdCI6MCwiR3JvdXBzIjpbXSwiSGFzTGFiZWwxIjpmYWxzZSwiSGFzTGFiZWwyIjpmYWxzZSwiS2V5d29yZHMiOltdLCJMYW5ndWFnZSI6ImVu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wODAvMDE0NDI4NzAyMjAwMDAwMDA4MiIsIlVyaVN0cmluZyI6Imh0dHBzOi8vZG9pLm9yZy8xMC4xMDgwLzAxNDQyODcwMjIwMDAwMDAwODI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}</w:instrText>
          </w:r>
          <w:r w:rsidR="00BB65C1" w:rsidRPr="006A56FF">
            <w:rPr>
              <w:lang w:val="en-US"/>
            </w:rPr>
            <w:fldChar w:fldCharType="separate"/>
          </w:r>
          <w:r w:rsidR="007262D2">
            <w:rPr>
              <w:lang w:val="en-US"/>
            </w:rPr>
            <w:t>[15]</w:t>
          </w:r>
          <w:r w:rsidR="00BB65C1" w:rsidRPr="006A56FF">
            <w:rPr>
              <w:lang w:val="en-US"/>
            </w:rPr>
            <w:fldChar w:fldCharType="end"/>
          </w:r>
        </w:sdtContent>
      </w:sdt>
      <w:r w:rsidR="00BB65C1" w:rsidRPr="006A56FF">
        <w:rPr>
          <w:lang w:val="en-US"/>
        </w:rPr>
        <w:t xml:space="preserve">. </w:t>
      </w:r>
      <w:r w:rsidR="00F474E4" w:rsidRPr="009030FC">
        <w:rPr>
          <w:lang w:val="en-US"/>
        </w:rPr>
        <w:t>Since</w:t>
      </w:r>
      <w:r w:rsidR="00BB65C1" w:rsidRPr="009030FC">
        <w:rPr>
          <w:lang w:val="en-US"/>
        </w:rPr>
        <w:t xml:space="preserve"> then</w:t>
      </w:r>
      <w:r w:rsidR="006B3A8E">
        <w:rPr>
          <w:lang w:val="en-US"/>
        </w:rPr>
        <w:t>,</w:t>
      </w:r>
      <w:r w:rsidR="00BD0E63" w:rsidRPr="006A56FF">
        <w:rPr>
          <w:lang w:val="en-US"/>
        </w:rPr>
        <w:t xml:space="preserve"> </w:t>
      </w:r>
      <w:r w:rsidR="00BB65C1" w:rsidRPr="006A56FF">
        <w:rPr>
          <w:lang w:val="en-US"/>
        </w:rPr>
        <w:t xml:space="preserve">a </w:t>
      </w:r>
      <w:r w:rsidR="00711713">
        <w:rPr>
          <w:lang w:val="en-US"/>
        </w:rPr>
        <w:t>vast amount</w:t>
      </w:r>
      <w:r w:rsidR="00711713" w:rsidRPr="006A56FF">
        <w:rPr>
          <w:lang w:val="en-US"/>
        </w:rPr>
        <w:t xml:space="preserve"> </w:t>
      </w:r>
      <w:r w:rsidR="00BB65C1" w:rsidRPr="006A56FF">
        <w:rPr>
          <w:lang w:val="en-US"/>
        </w:rPr>
        <w:t xml:space="preserve">of </w:t>
      </w:r>
      <w:r w:rsidR="00604022">
        <w:rPr>
          <w:lang w:val="en-US"/>
        </w:rPr>
        <w:t>issue</w:t>
      </w:r>
      <w:r w:rsidR="006B3A8E">
        <w:rPr>
          <w:lang w:val="en-US"/>
        </w:rPr>
        <w:t>-</w:t>
      </w:r>
      <w:r w:rsidR="00604022">
        <w:rPr>
          <w:lang w:val="en-US"/>
        </w:rPr>
        <w:t xml:space="preserve"> and area-specific typologies have been developed, </w:t>
      </w:r>
      <w:r w:rsidR="00711713">
        <w:rPr>
          <w:lang w:val="en-US"/>
        </w:rPr>
        <w:t xml:space="preserve">not least in </w:t>
      </w:r>
      <w:r w:rsidR="00604022">
        <w:rPr>
          <w:lang w:val="en-US"/>
        </w:rPr>
        <w:t>healthcare</w:t>
      </w:r>
      <w:r w:rsidR="00F86C6D">
        <w:rPr>
          <w:lang w:val="en-US"/>
        </w:rPr>
        <w:t xml:space="preserve"> </w:t>
      </w:r>
      <w:sdt>
        <w:sdtPr>
          <w:rPr>
            <w:lang w:val="en-US"/>
          </w:rPr>
          <w:alias w:val="To edit, see citavi.com/edit"/>
          <w:tag w:val="CitaviPlaceholder#3ada3442-06fe-4c9b-bfde-2797bd2fd337"/>
          <w:id w:val="-1439911987"/>
          <w:placeholder>
            <w:docPart w:val="DefaultPlaceholder_-1854013440"/>
          </w:placeholder>
        </w:sdtPr>
        <w:sdtContent>
          <w:r w:rsidR="00F86C6D">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0NmY5NDViLTkxM2YtNGJkZi05YmFhLWJlY2U4NzJlZWVlMiIsIlJhbmdlU3RhcnQiOjMsIlJhbmdlTGVuZ3RoIjozLCJSZWZlcmVuY2VJZCI6ImFiNTE2YjIxLTQxMTktNGQ4NC1hMGQ1LTBkY2MxMWFmNGU5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aWQiOiI1IiwiJHR5cGUiOiJTd2lzc0FjYWRlbWljLkNpdGF2aS5Qcm9qZWN0LCBTd2lzc0FjYWRlbWljLkNpdGF2aSJ9fV0sIkNpdGF0aW9uS2V5VXBkYXRlVHlwZSI6MCwiQ29sbGFib3JhdG9ycyI6W10sIkRvaSI6IjEwLjExMTEvc3BvbC4xMjA2M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ExL3Nwb2wuMTIwNjEiLCJVcmlTdHJpbmciOiJodHRwczovL2RvaS5vcmcvMTAuMTExMS9zcG9sLjEyMDYx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cmVmIjoiNSJ9fSx7IiRpZCI6IjEzIiwiJHR5cGUiOiJTd2lzc0FjYWRlbWljLkNpdGF2aS5QZXJzb24sIFN3aXNzQWNhZGVtaWMuQ2l0YXZp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HJlZiI6IjQi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ExMzM0NDQiLCJVcmlTdHJpbmciOiJodHRwOi8vd3d3Lm5jYmkubmxtLm5paC5nb3YvcHVibWVkLzMxMTMzNDQ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xNi9qLmhlYWx0aHBvbC4yMDE5LjA1LjAwMSIsIlVyaVN0cmluZyI6Imh0dHBzOi8vZG9pLm9yZy8xMC4xMDE2L2ouaGVhbHRocG9sLjIwMTkuMDUuMDA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IwIiwiJHR5cGUiOiJTd2lzc0FjYWRlbWljLkNpdGF2aS5QZXJpb2RpY2FsLCBTd2lzc0FjYWRlbWljLkNpdGF2aS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5LTExVDEzOjM3OjAyIiwiUHJvamVjdCI6eyIkcmVmIjoiNSJ9fSwiVXNlTnVtYmVyaW5nVHlwZU9mUGFyZW50RG9jdW1lbnQiOmZhbHNlfSx7IiRpZCI6IjIxIiwiJHR5cGUiOiJTd2lzc0FjYWRlbWljLkNpdGF2aS5DaXRhdGlvbnMuV29yZFBsYWNlaG9sZGVyRW50cnksIFN3aXNzQWNhZGVtaWMuQ2l0YXZpIiwiSWQiOiI2YWI2ZDFhNi02MzRlLTRlMzUtYjA5ZS1iNzQxNzQzNzg5YzgiLCJSYW5nZVN0YXJ0Ijo2LCJSZWZlcmVuY2VJZCI6Ijg0NzRkY2E5LTQ0ZmYtNDNhMy05NzdkLTg5ZTFmOGNiZjliYy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TAxIiwiUGFyYWxsZWxUaXRsZSI6IkxhIHNhbnTDqSA6IGZpbmFuY2VtZW50IGV0IHByZXN0YXRpb25zIiwiUGxhY2VPZlB1YmxpY2F0aW9uIjoiUGFyaXMiLCJQdWJsaXNoZXJzIjpbeyIkaWQiOiIyNSIsIiR0eXBlIjoiU3dpc3NBY2FkZW1pYy5DaXRhdmkuUHVibGlzaGVyLCBTd2lzc0FjYWRlbWljLkNpdGF2a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EwLjEwMTYvai5oZWFsdGhwb2wuMjAxMy4wOS4wMDMiLCJVcmlTdHJpbmciOiJodHRwczovL2RvaS5vcmcvMTAuMTAxNi9qLmhlYWx0aHBvbC4yMDEzLjA5LjAwMy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}</w:instrText>
          </w:r>
          <w:r w:rsidR="00F86C6D">
            <w:rPr>
              <w:noProof/>
              <w:lang w:val="en-US"/>
            </w:rPr>
            <w:fldChar w:fldCharType="separate"/>
          </w:r>
          <w:r w:rsidR="007262D2">
            <w:rPr>
              <w:noProof/>
              <w:lang w:val="en-US"/>
            </w:rPr>
            <w:t>[10,16–18]</w:t>
          </w:r>
          <w:r w:rsidR="00F86C6D">
            <w:rPr>
              <w:noProof/>
              <w:lang w:val="en-US"/>
            </w:rPr>
            <w:fldChar w:fldCharType="end"/>
          </w:r>
        </w:sdtContent>
      </w:sdt>
      <w:r w:rsidR="006B3A8E">
        <w:rPr>
          <w:lang w:val="en-US"/>
        </w:rPr>
        <w:t>,</w:t>
      </w:r>
      <w:r w:rsidR="00D059AE">
        <w:rPr>
          <w:lang w:val="en-US"/>
        </w:rPr>
        <w:t xml:space="preserve"> </w:t>
      </w:r>
      <w:r w:rsidR="00D059AE" w:rsidRPr="00E23ACB">
        <w:rPr>
          <w:noProof/>
          <w:lang w:val="en-US"/>
        </w:rPr>
        <w:t>a field th</w:t>
      </w:r>
      <w:r w:rsidR="00D059AE">
        <w:rPr>
          <w:noProof/>
          <w:lang w:val="en-US"/>
        </w:rPr>
        <w:t xml:space="preserve">at is particularly close to </w:t>
      </w:r>
      <w:r w:rsidR="006B3A8E">
        <w:rPr>
          <w:noProof/>
          <w:lang w:val="en-US"/>
        </w:rPr>
        <w:t>that</w:t>
      </w:r>
      <w:r w:rsidR="00D059AE">
        <w:rPr>
          <w:noProof/>
          <w:lang w:val="en-US"/>
        </w:rPr>
        <w:t xml:space="preserve"> of long-term care (LTC)</w:t>
      </w:r>
      <w:commentRangeStart w:id="8"/>
      <w:commentRangeEnd w:id="8"/>
      <w:r w:rsidR="00D059AE">
        <w:rPr>
          <w:rStyle w:val="Kommentarzeichen"/>
        </w:rPr>
        <w:commentReference w:id="8"/>
      </w:r>
      <w:r w:rsidR="00F86C6D" w:rsidRPr="00D059AE">
        <w:rPr>
          <w:lang w:val="en-US"/>
        </w:rPr>
        <w:t xml:space="preserve">. </w:t>
      </w:r>
    </w:p>
    <w:p w14:paraId="4CE7248C" w14:textId="519B6D7E" w:rsidR="00B728ED" w:rsidRPr="00B728ED" w:rsidRDefault="00B728ED" w:rsidP="00B728ED">
      <w:pPr>
        <w:pStyle w:val="02FlietextErsterAbsatz"/>
        <w:rPr>
          <w:lang w:val="en-US"/>
        </w:rPr>
      </w:pPr>
      <w:r w:rsidRPr="00B728ED">
        <w:rPr>
          <w:lang w:val="en-US"/>
        </w:rPr>
        <w:t xml:space="preserve">LTC is defined as: </w:t>
      </w:r>
    </w:p>
    <w:p w14:paraId="5A71DBA9" w14:textId="1702DCB6" w:rsidR="00B728ED" w:rsidRPr="00B728ED" w:rsidRDefault="00B728ED" w:rsidP="00117252">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adee8839-fc15-465a-8d1f-dad8bb13c2a1"/>
          <w:id w:val="138317419"/>
          <w:placeholder>
            <w:docPart w:val="F6F0356A402E49D0B217C3B50479984D"/>
          </w:placeholder>
        </w:sdtPr>
        <w:sdtContent>
          <w:r w:rsidRPr="00B728ED">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giLCIkdHlwZSI6IlN3aXNzQWNhZGVtaWMuQ2l0YXZpLlByb2plY3QsIFN3aXNzQWNhZGVtaWMuQ2l0YXZpIn19LHsiJGlkIjoiOSIsIiR0eXBlIjoiU3dpc3NBY2FkZW1pYy5DaXRhdmkuUGVyc29uLCBTd2lzc0FjYWRlbWljLkNpdGF2a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JHR5cGUiOiJTd2lzc0FjYWRlbWljLkNpdGF2aS5QZXJzb24sIFN3aXNzQWNhZGVtaWMuQ2l0YXZp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JHR5cGUiOiJTd2lzc0FjYWRlbWljLkNpdGF2aS5QZXJzb24sIFN3aXNzQWNhZGVtaWMuQ2l0YXZp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JHR5cGUiOiJTd2lzc0FjYWRlbWljLkNpdGF2aS5QZXJzb24sIFN3aXNzQWNhZGVtaWMuQ2l0YXZp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xhY2VPZlB1YmxpY2F0aW9uIjoiUGFyaXMiLCJQdWJsaXNoZXJzIjpbeyIkaWQiOiIxMyIsIiR0eXBlIjoiU3dpc3NBY2FkZW1pYy5DaXRhdmkuUHVibGlzaGVyLCBTd2lzc0FjYWRlbWljLkNpdGF2a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4In19XSwiUXVvdGF0aW9ucyI6W10sIlJlZmVyZW5jZVR5cGUiOiJCb29rIiwiU2VyaWVzVGl0bGUiOnsiJGlkIjoiMTQiLCIkdHlwZSI6IlN3aXNzQWNhZGVtaWMuQ2l0YXZpLlNlcmllc1RpdGxlLCBTd2lzc0FjYWRlbWljLkNpdGF2a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g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}</w:instrText>
          </w:r>
          <w:r w:rsidRPr="00B728ED">
            <w:rPr>
              <w:lang w:val="en-US"/>
            </w:rPr>
            <w:fldChar w:fldCharType="separate"/>
          </w:r>
          <w:r w:rsidR="007262D2">
            <w:rPr>
              <w:lang w:val="en-US"/>
            </w:rPr>
            <w:t>[1]</w:t>
          </w:r>
          <w:r w:rsidRPr="00B728ED">
            <w:rPr>
              <w:lang w:val="en-US"/>
            </w:rPr>
            <w:fldChar w:fldCharType="end"/>
          </w:r>
        </w:sdtContent>
      </w:sdt>
      <w:r w:rsidRPr="00B728ED">
        <w:rPr>
          <w:lang w:val="en-US"/>
        </w:rPr>
        <w:t>.</w:t>
      </w:r>
    </w:p>
    <w:p w14:paraId="769F8C3E" w14:textId="493D1E66" w:rsidR="004375F4" w:rsidRDefault="00290573" w:rsidP="00B728ED">
      <w:pPr>
        <w:pStyle w:val="02FlietextErsterAbsatz"/>
        <w:rPr>
          <w:lang w:val="en-US"/>
        </w:rPr>
      </w:pPr>
      <w:r>
        <w:rPr>
          <w:lang w:val="en-US"/>
        </w:rPr>
        <w:t>T</w:t>
      </w:r>
      <w:r w:rsidR="00B728ED" w:rsidRPr="00B728ED">
        <w:rPr>
          <w:lang w:val="en-US"/>
        </w:rPr>
        <w:t xml:space="preserve">his definition </w:t>
      </w:r>
      <w:r>
        <w:rPr>
          <w:lang w:val="en-US"/>
        </w:rPr>
        <w:t xml:space="preserve">does not </w:t>
      </w:r>
      <w:r w:rsidR="004375F4">
        <w:rPr>
          <w:lang w:val="en-US"/>
        </w:rPr>
        <w:t>consider</w:t>
      </w:r>
      <w:r>
        <w:rPr>
          <w:lang w:val="en-US"/>
        </w:rPr>
        <w:t xml:space="preserve"> </w:t>
      </w:r>
      <w:r w:rsidR="00B728ED" w:rsidRPr="00B728ED">
        <w:rPr>
          <w:lang w:val="en-US"/>
        </w:rPr>
        <w:t>LTC recipients</w:t>
      </w:r>
      <w:r w:rsidR="004375F4">
        <w:rPr>
          <w:lang w:val="en-US"/>
        </w:rPr>
        <w:t>’ age. However, most recipients</w:t>
      </w:r>
      <w:r w:rsidR="00B728ED" w:rsidRPr="00B728ED">
        <w:rPr>
          <w:lang w:val="en-US"/>
        </w:rPr>
        <w:t xml:space="preserve"> are </w:t>
      </w:r>
      <w:r w:rsidR="004375F4">
        <w:rPr>
          <w:lang w:val="en-US"/>
        </w:rPr>
        <w:t xml:space="preserve">older than </w:t>
      </w:r>
      <w:r w:rsidR="00B728ED" w:rsidRPr="00B728ED">
        <w:rPr>
          <w:lang w:val="en-US"/>
        </w:rPr>
        <w:t xml:space="preserve">65 years. </w:t>
      </w:r>
    </w:p>
    <w:p w14:paraId="04BC537A" w14:textId="6B7A8216" w:rsidR="004375F4" w:rsidRDefault="00F86C6D" w:rsidP="004375F4">
      <w:pPr>
        <w:pStyle w:val="02FlietextEinzug"/>
        <w:rPr>
          <w:lang w:val="en-US"/>
        </w:rPr>
      </w:pPr>
      <w:r>
        <w:rPr>
          <w:lang w:val="en-US"/>
        </w:rPr>
        <w:t>T</w:t>
      </w:r>
      <w:r w:rsidR="00BB65C1" w:rsidRPr="006A56FF">
        <w:rPr>
          <w:lang w:val="en-US"/>
        </w:rPr>
        <w:t>ypologies</w:t>
      </w:r>
      <w:r w:rsidR="006E1C8C" w:rsidRPr="006A56FF">
        <w:rPr>
          <w:lang w:val="en-US"/>
        </w:rPr>
        <w:t xml:space="preserve"> </w:t>
      </w:r>
      <w:r w:rsidR="004375F4">
        <w:rPr>
          <w:lang w:val="en-US"/>
        </w:rPr>
        <w:t xml:space="preserve">that capture </w:t>
      </w:r>
      <w:r w:rsidR="00FF079F">
        <w:rPr>
          <w:lang w:val="en-US"/>
        </w:rPr>
        <w:t>the institutional structure of</w:t>
      </w:r>
      <w:r w:rsidR="006E1C8C" w:rsidRPr="006A56FF">
        <w:rPr>
          <w:lang w:val="en-US"/>
        </w:rPr>
        <w:t xml:space="preserve"> </w:t>
      </w:r>
      <w:r w:rsidR="00BB65C1" w:rsidRPr="006A56FF">
        <w:rPr>
          <w:lang w:val="en-US"/>
        </w:rPr>
        <w:t xml:space="preserve">LTC </w:t>
      </w:r>
      <w:r w:rsidR="00FF079F">
        <w:rPr>
          <w:lang w:val="en-US"/>
        </w:rPr>
        <w:t xml:space="preserve">systems </w:t>
      </w:r>
      <w:r w:rsidR="006E1C8C" w:rsidRPr="006A56FF">
        <w:rPr>
          <w:lang w:val="en-US"/>
        </w:rPr>
        <w:t>or</w:t>
      </w:r>
      <w:r w:rsidR="00FF079F">
        <w:rPr>
          <w:lang w:val="en-US"/>
        </w:rPr>
        <w:t xml:space="preserve"> facets of</w:t>
      </w:r>
      <w:r w:rsidR="006E1C8C" w:rsidRPr="006A56FF">
        <w:rPr>
          <w:lang w:val="en-US"/>
        </w:rPr>
        <w:t xml:space="preserve"> </w:t>
      </w:r>
      <w:r w:rsidR="00BB65C1" w:rsidRPr="006A56FF">
        <w:rPr>
          <w:lang w:val="en-US"/>
        </w:rPr>
        <w:t>LTC</w:t>
      </w:r>
      <w:r w:rsidR="006E1C8C" w:rsidRPr="006A56FF">
        <w:rPr>
          <w:lang w:val="en-US"/>
        </w:rPr>
        <w:t xml:space="preserve"> </w:t>
      </w:r>
      <w:r w:rsidR="00FF079F">
        <w:rPr>
          <w:lang w:val="en-US"/>
        </w:rPr>
        <w:t xml:space="preserve">systems can be </w:t>
      </w:r>
      <w:r w:rsidR="00A04BA1" w:rsidRPr="006A56FF">
        <w:rPr>
          <w:lang w:val="en-US"/>
        </w:rPr>
        <w:t xml:space="preserve">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r w:rsidR="000145CE">
        <w:rPr>
          <w:lang w:val="en-US"/>
        </w:rPr>
        <w:lastRenderedPageBreak/>
        <w:t>in general</w:t>
      </w:r>
      <w:r w:rsidR="00FD32EC">
        <w:rPr>
          <w:lang w:val="en-US"/>
        </w:rPr>
        <w:t>,</w:t>
      </w:r>
      <w:r w:rsidR="000145CE">
        <w:rPr>
          <w:lang w:val="en-US"/>
        </w:rPr>
        <w:t xml:space="preserve"> where</w:t>
      </w:r>
      <w:r w:rsidR="006E1C8C" w:rsidRPr="006A56FF">
        <w:rPr>
          <w:lang w:val="en-US"/>
        </w:rPr>
        <w:t xml:space="preserve"> LTC is </w:t>
      </w:r>
      <w:r w:rsidR="00A04BA1" w:rsidRPr="006A56FF">
        <w:rPr>
          <w:lang w:val="en-US"/>
        </w:rPr>
        <w:t xml:space="preserve">just one part of a </w:t>
      </w:r>
      <w:r w:rsidR="004375F4">
        <w:rPr>
          <w:lang w:val="en-US"/>
        </w:rPr>
        <w:t>larger</w:t>
      </w:r>
      <w:r w:rsidR="004375F4" w:rsidRPr="006A56FF">
        <w:rPr>
          <w:lang w:val="en-US"/>
        </w:rPr>
        <w:t xml:space="preserve"> </w:t>
      </w:r>
      <w:r w:rsidR="00B23D1F" w:rsidRPr="006A56FF">
        <w:rPr>
          <w:lang w:val="en-US"/>
        </w:rPr>
        <w:t>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Content>
          <w:r w:rsidR="00733407"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ODYzNDYwLWQyZmMtNDI4ZC1hMTIzLTk0ZWMxNTJlNzBiYyIsIlJhbmdlTGVuZ3RoIjozLCJSZWZlcmVuY2VJZCI6ImQwNWMyZDQ0LWNiNWUtNGZlMi1iM2Y3LTRhYjFjMjg1NDF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iwiJHR5cGUiOiJTd2lzc0FjYWRlbWljLkNpdGF2aS5Qcm9qZWN0LCBTd2lzc0FjYWRlbWljLkNpdGF2aSJ9fSx7IiRpZCI6IjYiLCIkdHlwZSI6IlN3aXNzQWNhZGVtaWMuQ2l0YXZpLlBlcnNvbiwgU3dpc3NBY2FkZW1pYy5DaXRhdmkiLCJGaXJzdE5hbWUiOiJKb3JtYSIsIkxhc3ROYW1lIjoiU2lwaWzDpCIsIlByb3RlY3RlZCI6ZmFsc2UsIlNleCI6MiwiQ3JlYXRlZEJ5IjoiX20iLCJDcmVhdGVkT24iOiIyMDE4LTEyLTEyVDEwOjAwOjEzIiwiTW9kaWZpZWRCeSI6Il9tIiwiSWQiOiI3ZTFmYzRhNS0wMTAwLTQ3YmMtOTVmYi1iMzAyYTQ1MzMxMjUiLCJNb2RpZmllZE9uIjoiMjAxOC0xMi0xMlQxMDowMDoxMy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ODc8L24+XHJcbiAgPGluPnRydWU8L2luPlxyXG4gIDxvcz44Nzwvb3M+XHJcbiAgPHBzPjg3PC9wcz5cclxuPC9zcD5cclxuPGVwPlxyXG4gIDxuPjEwMDwvbj5cclxuICA8aW4+dHJ1ZTwvaW4+XHJcbiAgPG9zPjEwMDwvb3M+XHJcbiAgPHBzPjEwMDwvcHM+XHJcbjwvZXA+XHJcbjxvcz44Ny0xMDA8L29zPiIsIlBlcmlvZGljYWwiOnsiJGlkIjoiNy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xMzU0NTcwMDQyMDAwMTk4MjQ1IiwiVXJpU3RyaW5nIjoiaHR0cHM6Ly9kb2kub3JnLzEwLjEwODAvMTM1NDU3MDA0MjAwMDE5ODI0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4MC8xNDYxNjY5MDMyMDAwMTI3NjQyIiwiVXJpU3RyaW5nIjoiaHR0cHM6Ly9kb2kub3JnLzEwLjEwODAvMTQ2MTY2OTAzMjAwMDEyNzY0M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ZXJpb2RpY2FsIjp7IiRpZCI6IjI1IiwiJHR5cGUiOiJTd2lzc0FjYWRlbWljLkNpdGF2aS5QZXJpb2RpY2FsLCBTd2lzc0FjYWRlbWljLkNpdGF2a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4MC8xNDYxNjY5Ni4yMDEwLjQ4MzAwNiIsIlVyaVN0cmluZyI6Imh0dHBzOi8vZG9pLm9yZy8xMC4xMDgwLzE0NjE2Njk2LjIwMTAuNDgzMDA2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0MDo0NiIsIk1vZGlmaWVkQnkiOiJfbSIsIklkIjoiNzMxYzM4NTMtYWYxZC00N2Y4LTg5ODYtMDYyODI4NTUxZTQ2IiwiTW9kaWZpZWRPbiI6IjIwMTgtMTItMTJUMTA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}</w:instrText>
          </w:r>
          <w:r w:rsidR="00733407" w:rsidRPr="006A56FF">
            <w:rPr>
              <w:lang w:val="en-US"/>
            </w:rPr>
            <w:fldChar w:fldCharType="separate"/>
          </w:r>
          <w:r w:rsidR="007262D2">
            <w:rPr>
              <w:lang w:val="en-US"/>
            </w:rPr>
            <w:t>[19–23]</w:t>
          </w:r>
          <w:r w:rsidR="00733407" w:rsidRPr="006A56FF">
            <w:rPr>
              <w:lang w:val="en-US"/>
            </w:rPr>
            <w:fldChar w:fldCharType="end"/>
          </w:r>
        </w:sdtContent>
      </w:sdt>
      <w:r w:rsidR="00733407" w:rsidRPr="006A56FF">
        <w:rPr>
          <w:lang w:val="en-US"/>
        </w:rPr>
        <w:t xml:space="preserve">. </w:t>
      </w:r>
      <w:r w:rsidR="004375F4">
        <w:rPr>
          <w:lang w:val="en-US"/>
        </w:rPr>
        <w:t xml:space="preserve">A </w:t>
      </w:r>
      <w:r w:rsidR="00BB65C1" w:rsidRPr="006A56FF">
        <w:rPr>
          <w:lang w:val="en-US"/>
        </w:rPr>
        <w:t xml:space="preserve">second group </w:t>
      </w:r>
      <w:r w:rsidR="00B23D1F" w:rsidRPr="006A56FF">
        <w:rPr>
          <w:lang w:val="en-US"/>
        </w:rPr>
        <w:t>concentrates</w:t>
      </w:r>
      <w:r w:rsidR="00A04BA1" w:rsidRPr="006A56FF">
        <w:rPr>
          <w:lang w:val="en-US"/>
        </w:rPr>
        <w:t xml:space="preserve"> </w:t>
      </w:r>
      <w:r w:rsidR="00BB65C1" w:rsidRPr="006A56FF">
        <w:rPr>
          <w:lang w:val="en-US"/>
        </w:rPr>
        <w:t xml:space="preserve">on LTC for the elderly, although </w:t>
      </w:r>
      <w:r w:rsidR="000145CE">
        <w:rPr>
          <w:lang w:val="en-US"/>
        </w:rPr>
        <w:t xml:space="preserve">they </w:t>
      </w:r>
      <w:r w:rsidR="00BB65C1" w:rsidRPr="006A56FF">
        <w:rPr>
          <w:lang w:val="en-US"/>
        </w:rPr>
        <w:t>often</w:t>
      </w:r>
      <w:r w:rsidR="000145CE">
        <w:rPr>
          <w:lang w:val="en-US"/>
        </w:rPr>
        <w:t xml:space="preserve"> include disability</w:t>
      </w:r>
      <w:r w:rsidR="00BB65C1" w:rsidRPr="006A56FF">
        <w:rPr>
          <w:lang w:val="en-US"/>
        </w:rPr>
        <w:t xml:space="preserve"> </w:t>
      </w:r>
      <w:r w:rsidR="00291662" w:rsidRPr="00ED77A7">
        <w:rPr>
          <w:lang w:val="en-US"/>
        </w:rPr>
        <w:t>as</w:t>
      </w:r>
      <w:r w:rsidR="004375F4" w:rsidRPr="00ED77A7">
        <w:rPr>
          <w:lang w:val="en-US"/>
        </w:rPr>
        <w:t xml:space="preserve"> well</w:t>
      </w:r>
      <w:r w:rsidR="004375F4">
        <w:rPr>
          <w:lang w:val="en-US"/>
        </w:rPr>
        <w:t xml:space="preserve"> </w:t>
      </w:r>
      <w:r w:rsidR="00ED77A7">
        <w:rPr>
          <w:lang w:val="en-US"/>
        </w:rPr>
        <w:t>for</w:t>
      </w:r>
      <w:r w:rsidR="00BB65C1" w:rsidRPr="006A56FF">
        <w:rPr>
          <w:lang w:val="en-US"/>
        </w:rPr>
        <w:t xml:space="preserve"> data reasons </w:t>
      </w:r>
      <w:sdt>
        <w:sdtPr>
          <w:rPr>
            <w:lang w:val="en-US"/>
          </w:rPr>
          <w:alias w:val="Don't edit this field"/>
          <w:tag w:val="CitaviPlaceholder#b1339e33-593f-4666-929b-9161d648a658"/>
          <w:id w:val="671770707"/>
          <w:placeholder>
            <w:docPart w:val="DefaultPlaceholder_-1854013440"/>
          </w:placeholder>
        </w:sdtPr>
        <w:sdtContent>
          <w:r w:rsidR="00216DEA" w:rsidRPr="006A56FF">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NTA1OGUzLTk3MTktNGNiMC1iZGM3LTk4ZDhlOTY0MGM0NiIsIlJhbmdlU3RhcnQiOjQsIlJhbmdlTGVuZ3RoIjoz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JlMDEwYWUxNy0yNTY5LTQyYzQtODAwNS00MGNlMzIwMDJmY2IiLCJSYW5nZVN0YXJ0IjoyLCJSZWZlcmVuY2VJZCI6Ijg2MTY2MTkzLTMwMzMtNDdjYS05NjllLTIxNjhhZjQ4YjRiOC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EwIiwiJHR5cGUiOiJTd2lzc0FjYWRlbWljLkNpdGF2aS5SZWZlcmVuY2UsIFN3aXNzQWNhZGVtaWMuQ2l0YXZpIiwiQWJzdHJhY3RDb21wbGV4aXR5IjowLCJBYnN0cmFjdFNvdXJjZVRleHRGb3JtYXQiOjAsIkF1dGhvcnMiOltdLCJDaXRhdGlvbktleVVwZGF0ZVR5cGUiOjAsIkNvbGxhYm9yYXRvcnMiOltdLCJEb2kiOiIxMC4xMDU3Lzk3ODAyMzAzNDkxOTMiLCJFZGl0b3JzIjpbeyIkaWQiOiIxMSIsIiR0eXBlIjoiU3dpc3NBY2FkZW1pYy5DaXRhdmkuUGVyc29uLCBTd2lzc0FjYWRlbWljLkNpdGF2a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Y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tIiwiSWQiOiI0NmM2MjZiNy05NjRhLTQ5MDYtYjljOS05ZDVmYjVkNmQ3ZGIiLCJNb2RpZmllZE9uIjoiMjAxOC0xMi0xMlQxMDoxOToyNC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y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y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y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y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z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xMVQxMzozNzowMiIsIlByb2plY3QiOnsiJHJlZiI6IjUifX0sIlVzZU51bWJlcmluZ1R5cGVPZlBhcmVudERvY3VtZW50IjpmYWxzZX0seyIkaWQiOiIzNCIsIiR0eXBlIjoiU3dpc3NBY2FkZW1pYy5DaXRhdmkuQ2l0YXRpb25zLldvcmRQbGFjZWhvbGRlckVudHJ5LCBTd2lzc0FjYWRlbWljLkNpdGF2aSIsIklkIjoiYzNiMTFjMDUtN2I4OC00Yzk1LTg4OWYtM2M2ZDNmNTlmODVlIiwiUmFuZ2VTdGFydCI6MiwiUmFuZ2VMZW5ndGgiOjIsIlJlZmVyZW5jZUlkIjoiNGE4MzFjMzQtNzZhNy00ZTJiLTk5NTYtZWExMWY2NjUxNjgwIi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iR0eXBlIjoiU3dpc3NBY2FkZW1pYy5DaXRhdmkuUGVyc29uLCBTd2lzc0FjYWRlbWljLkNpdGF2a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IkdHlwZSI6IlN3aXNzQWNhZGVtaWMuQ2l0YXZpLlBlcnNvbiwgU3dpc3NBY2FkZW1pYy5DaXRhdm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sYWNlT2ZQdWJsaWNhdGlvbiI6IkJydXNzZWxzIiwiUHVibGlzaGVycyI6W3siJGlkIjoiNDEiLCIkdHlwZSI6IlN3aXNzQWNhZGVtaWMuQ2l0YXZpLlB1Ymxpc2hlciwgU3dpc3NBY2FkZW1pYy5DaXRhdmk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iR0eXBlIjoiU3dpc3NBY2FkZW1pYy5DaXRhdmkuU2VyaWVzVGl0bGUsIFN3aXNzQWNhZGVtaWMuQ2l0YXZp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QzIiwiJHR5cGUiOiJTd2lzc0FjYWRlbWljLkNpdGF2aS5DaXRhdGlvbnMuV29yZFBsYWNlaG9sZGVyRW50cnksIFN3aXNzQWNhZGVtaWMuQ2l0YXZpIiwiSWQiOiIyNjZkMzM1NS1iZTRhLTQwMWQtYjZiOC1mZWJlODRlNjkyNTAiLCJSYW5nZVN0YXJ0IjoyLCJSZWZlcmVuY2VJZCI6IjM3M2M5NGNjLWYzYzItNGExZS1iZmI0LTI1ZTc3OGJkN2ZhZCIsIlJlZmVyZW5jZSI6eyIkaWQiOiI0NCIsIiR0eXBlIjoiU3dpc3NBY2FkZW1pYy5DaXRhdmkuUmVmZXJlbmNlLCBTd2lzc0FjYWRlbWljLkNpdGF2aSIsIkFic3RyYWN0Q29tcGxleGl0eSI6MCwiQWJzdHJhY3RTb3VyY2VUZXh0Rm9ybWF0IjowLCJBdXRob3JzIjpbeyIkaWQiOiI0NS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0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Dc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Q4IiwiJHR5cGUiOiJTd2lzc0FjYWRlbWljLkNpdGF2aS5Mb2NhdGlvbiwgU3dpc3NBY2FkZW1pYy5DaXRhdmkiLCJBZGRyZXNzIjp7IiRpZCI6IjQ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1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JHR5cGUiOiJTd2lzc0FjYWRlbWljLkNpdGF2aS5QZXJzb24sIFN3aXNzQWNhZGVtaWMuQ2l0YXZp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iR0eXBlIjoiU3dpc3NBY2FkZW1pYy5DaXRhdmkuUGVyc29uLCBTd2lzc0FjYWRlbWljLkNpdGF2aS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sYWNlT2ZQdWJsaWNhdGlvbiI6IkFtc3RlcmRhbSIsIlB1Ymxpc2hlcnMiOlt7IiRpZCI6IjU3IiwiJHR5cGUiOiJTd2lzc0FjYWRlbWljLkNpdGF2aS5QdWJsaXNoZXIsIFN3aXNzQWNhZGVtaWMuQ2l0YXZp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yZWYiOiI1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YxIiwiJHR5cGUiOiJTd2lzc0FjYWRlbWljLkNpdGF2aS5Mb2NhdGlvbiwgU3dpc3NBY2FkZW1pYy5DaXRhdmkiLCJBZGRyZXNzIjp7IiRpZCI6IjYyIiwiJHR5cGUiOiJTd2lzc0FjYWRlbWljLkNpdGF2aS5MaW5rZWRSZXNvdXJjZSwgU3dpc3NBY2FkZW1pYy5DaXRhdmkiLCJMaW5rZWRSZXNvdXJjZVR5cGUiOjUsIk9yaWdpbmFsU3RyaW5nIjoiMTAuMTE3Ny8wOTU4OTI4NzExNDMzNjU0IiwiVXJpU3RyaW5nIjoiaHR0cHM6Ly9kb2kub3JnLzEwLjExNzcvMDk1ODkyODcxMTQzMzY1N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ZXJpb2RpY2FsIjp7IiRyZWYiOiI2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}</w:instrText>
          </w:r>
          <w:r w:rsidR="00216DEA" w:rsidRPr="006A56FF">
            <w:rPr>
              <w:lang w:val="en-US"/>
            </w:rPr>
            <w:fldChar w:fldCharType="separate"/>
          </w:r>
          <w:r w:rsidR="007262D2" w:rsidRPr="007262D2">
            <w:rPr>
              <w:lang w:val="en-US"/>
            </w:rPr>
            <w:t>[6–9,24–26]</w:t>
          </w:r>
          <w:r w:rsidR="00216DEA" w:rsidRPr="006A56FF">
            <w:rPr>
              <w:lang w:val="en-US"/>
            </w:rPr>
            <w:fldChar w:fldCharType="end"/>
          </w:r>
        </w:sdtContent>
      </w:sdt>
      <w:r w:rsidR="007C7068" w:rsidRPr="007262D2">
        <w:rPr>
          <w:lang w:val="en-US"/>
        </w:rPr>
        <w:t xml:space="preserve">. </w:t>
      </w:r>
      <w:r w:rsidR="004375F4">
        <w:rPr>
          <w:lang w:val="en-US"/>
        </w:rPr>
        <w:t xml:space="preserve">A </w:t>
      </w:r>
      <w:r w:rsidR="00B23D1F" w:rsidRPr="006A56FF">
        <w:rPr>
          <w:lang w:val="en-US"/>
        </w:rPr>
        <w:t xml:space="preserve">third group focuses on </w:t>
      </w:r>
      <w:r w:rsidR="00BB65C1" w:rsidRPr="006A56FF">
        <w:rPr>
          <w:lang w:val="en-US"/>
        </w:rPr>
        <w:t>special aspects of LTC and zoom</w:t>
      </w:r>
      <w:r w:rsidR="00FD32EC">
        <w:rPr>
          <w:lang w:val="en-US"/>
        </w:rPr>
        <w:t>s</w:t>
      </w:r>
      <w:r w:rsidR="00BB65C1" w:rsidRPr="006A56FF">
        <w:rPr>
          <w:lang w:val="en-US"/>
        </w:rPr>
        <w:t xml:space="preserve">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Content>
          <w:r w:rsidR="007C7068" w:rsidRPr="006A56FF">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ZDliZDE1LTUzNjEtNDhiMi1iNTk2LWRlZmZlNjU3Zjk2MiIsIlJhbmdlU3RhcnQiOjMsIlJlZmVyZW5jZUlkIjoiODEwYzA4ZDctMDc3Ny00NzI3LTgzNjEtMmQ5YzY3NDZhNmIx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saWNlIiwiTGFzdE5hbWUiOiJBbmRlcnNvbiIsIlByb3RlY3RlZCI6ZmFsc2UsIlNleCI6MSwiQ3JlYXRlZEJ5IjoiX20iLCJDcmVhdGVkT24iOiIyMDE4LTEyLTEyVDA5OjU4OjEzIiwiTW9kaWZpZWRCeSI6Il9tIiwiSWQiOiIyMDMwOGZmMi1jZjkzLTQxOTMtYTVkNS0yMWY4MzNiYzBmZTMiLCJNb2RpZmllZE9uIjoiMjAxOC0xMi0xMlQwOTo1ODoxMyIsIlByb2plY3QiOnsiJGlkIjoiNSIsIiR0eXBlIjoiU3dpc3NBY2FkZW1pYy5DaXRhdmkuUHJvamVjdCwgU3dpc3NBY2FkZW1pYy5DaXRhdmk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A3L3MxMjA2Mi0wMTItOTA2My15IiwiVXJpU3RyaW5nIjoiaHR0cHM6Ly9kb2kub3JnLzEwLjEwMDcvczEyMDYyLTAxMi05MDYzLX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yMjY2MjAyNSIsIlVyaVN0cmluZyI6Imh0dHA6Ly93d3cubmNiaS5ubG0ubmloLmdvdi9wdWJtZWQvMjI2NjIw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iR0eXBlIjoiU3dpc3NBY2FkZW1pYy5DaXRhdmkuUGVyaW9kaWNhbCwgU3dpc3NBY2FkZW1pYy5DaXRhdmk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QmFyYmFyYSIsIkxhc3ROYW1lIjoiRGEgUm9pdCIsIlByb3RlY3RlZCI6ZmFsc2UsIlNleCI6MSwiQ3JlYXRlZEJ5IjoiX20iLCJDcmVhdGVkT24iOiIyMDE4LTEyLTEyVDEwOjIxOjQ1IiwiTW9kaWZpZWRCeSI6Il9tIiwiSWQiOiI4MmVlMGMwNy03YTIyLTQ0MDUtODBlMi0xMzQzNTY3Yzk2OWYiLCJNb2RpZmllZE9uIjoiMjAxOC0xMi0xMlQxMDoyMTo0NSIsIlByb2plY3QiOnsiJHJlZiI6IjUifX0seyIkaWQiOiIxNiIsIiR0eXBlIjoiU3dpc3NBY2FkZW1pYy5DaXRhdmkuUGVyc29uLCBTd2lzc0FjYWRlbWljLkNpdGF2aS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3Ny8wOTU4OTI4NzEzNDk5MTc1IiwiVXJpU3RyaW5nIjoiaHR0cHM6Ly9kb2kub3JnLzEwLjExNzcvMDk1ODkyODcxMzQ5OTE3N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Iw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5My9jamUvYmVuMDQzIiwiVXJpU3RyaW5nIjoiaHR0cHM6Ly9kb2kub3JnLzEwLjEwOTMvY2plL2JlbjA0My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I3IiwiJHR5cGUiOiJTd2lzc0FjYWRlbWljLkNpdGF2aS5QZXJpb2RpY2FsLCBTd2lzc0FjYWRlbWljLkNpdGF2aS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0seyIkaWQiOiIyOCIsIiR0eXBlIjoiU3dpc3NBY2FkZW1pYy5DaXRhdmkuQ2l0YXRpb25zLldvcmRQbGFjZWhvbGRlckVudHJ5LCBTd2lzc0FjYWRlbWljLkNpdGF2aSIsIklkIjoiYmY0MWMxNGUtNWI3NS00Nzk2LWIwNTktNmIyZDVlYjEyODFiIiwiUmFuZ2VMZW5ndGgiOjMsIlJlZmVyZW5jZUlkIjoiYmEwOTQ2NmEtNzZlYi00OTc1LTg4OTItOWY3MjIzYmViYjc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cmVmIjoiN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xNzcvMDk1ODkyODcxMTQzMzY1NCIsIlVyaVN0cmluZyI6Imh0dHBzOi8vZG9pLm9yZy8xMC4xMTc3LzA5NTg5Mjg3MTE0MzM2NT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VyaW9kaWNhbCI6eyIkcmVmIjoiMjA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JbMjbigJMyOSwyOV0ifV19LCJUYWciOiJDaXRhdmlQbGFjZWhvbGRlciM2MjMyMjBiNC1kYTRiLTQzODctOGNiOC00MTdjZjExMTdjMjYiLCJUZXh0IjoiWzI24oCTMjksMjldIiwiV0FJVmVyc2lvbiI6IjYuNS4wLjAifQ==}</w:instrText>
          </w:r>
          <w:r w:rsidR="007C7068" w:rsidRPr="006A56FF">
            <w:rPr>
              <w:lang w:val="en-US"/>
            </w:rPr>
            <w:fldChar w:fldCharType="separate"/>
          </w:r>
          <w:r w:rsidR="007262D2">
            <w:rPr>
              <w:lang w:val="en-US"/>
            </w:rPr>
            <w:t>[26–29,29]</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Content>
          <w:r w:rsidR="007C7068"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NGJkNWY5LTUzYjYtNDQ5NS05NjliLTdhYzU3ZmMyZTZkMiIsIlJhbmdlTGVuZ3RoIjo0LCJSZWZlcmVuY2VJZCI6IjFiOGJhOGM2LTU5ZWItNGI3My1hN2YxLWZhMDJmZTUxODcz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}</w:instrText>
          </w:r>
          <w:r w:rsidR="007C7068" w:rsidRPr="006A56FF">
            <w:rPr>
              <w:lang w:val="en-US"/>
            </w:rPr>
            <w:fldChar w:fldCharType="separate"/>
          </w:r>
          <w:r w:rsidR="007262D2">
            <w:rPr>
              <w:lang w:val="en-US"/>
            </w:rPr>
            <w:t>[30]</w:t>
          </w:r>
          <w:r w:rsidR="007C7068" w:rsidRPr="006A56FF">
            <w:rPr>
              <w:lang w:val="en-US"/>
            </w:rPr>
            <w:fldChar w:fldCharType="end"/>
          </w:r>
        </w:sdtContent>
      </w:sdt>
      <w:r w:rsidR="00FF079F">
        <w:rPr>
          <w:lang w:val="en-US"/>
        </w:rPr>
        <w:t>,</w:t>
      </w:r>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Content>
          <w:r w:rsidR="007C7068"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ZjExNWYxLWM1M2UtNDAxOC05ZGIwLTkzMDlmMzVlODJkZSIsIlJhbmdlU3RhcnQiOjYsIlJhbmdlTGVuZ3RoIjozLCJSZWZlcmVuY2VJZCI6IjVmMWJiZDY5LWZiM2MtNDUyMi1hYmQ4LTAyYzYwZDM5YWFi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yNC8xNjYyLTk2NDcvYTAwMDAzMSIsIlVyaVN0cmluZyI6Imh0dHBzOi8vZG9pLm9yZy8xMC4xMDI0LzE2NjItOTY0Ny9hMDAwMDM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NTo0OCIsIk1vZGlmaWVkQnkiOiJfbSIsIklkIjoiNzJkNGFlOGYtMTk5My00NTlkLTk1ZDUtOGM3NDVhNDhiMjY2IiwiTW9kaWZpZWRPbiI6IjIwMTgtMTItMTJUMTA6MjU6NDg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MTYiLCIkdHlwZSI6IlN3aXNzQWNhZGVtaWMuQ2l0YXZpLlBlcmlvZGljYWwsIFN3aXNzQWNhZGVtaWMuQ2l0YXZpIiwiSXNzbiI6IjE2NjItOTY0NyIsIk5hbWUiOiJHZXJvUHN5Y2giLCJQYWdpbmF0aW9uIjowLCJQcm90ZWN0ZWQiOmZhbHNlLCJDcmVhdGVkQnkiOiJfbSIsIkNyZWF0ZWRPbiI6IjIwMTgtMTItMTJUMTA6MjU6NDkiLCJNb2RpZmllZEJ5IjoiX20iLCJJZCI6ImE2MGEwMmU2LWU0NmQtNGEyNi1hODQ0LTZjY2I1NjZjMTEzNiIsIk1vZGlmaWVkT24iOiIyMDE4LTEyLTEyVDEw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ODAvMTQ2MTY2OTAzMjAwMDEyNzY0MiIsIlVyaVN0cmluZyI6Imh0dHBzOi8vZG9pLm9yZy8xMC4xMDgwLzE0NjE2NjkwMzIwMDAxMjc2NDI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VyaW9kaWNhbCI6eyIkaWQiOiIyMyIsIiR0eXBlIjoiU3dpc3NBY2FkZW1pYy5DaXRhdmkuUGVyaW9kaWNhbCwgU3dpc3NBY2FkZW1pYy5DaXRhdmk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mh0dHA6Ly9keC5kb2kub3JnLzEwLjUyMDkvcmV2X0NSTEEuMjAxNC52MzIubjEuNDQ3MTIiLCJVcmlTdHJpbmciOiJodHRwOi8vZHguZG9pLm9yZy8xMC41MjA5L3Jldl9DUkxBLjIwMTQudjMyLm4xLjQ0NzEy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M0IiwiJHR5cGUiOiJTd2lzc0FjYWRlbWljLkNpdGF2aS5Mb2NhdGlvbiwgU3dpc3NBY2FkZW1pYy5DaXRhdmkiLCJBZGRyZXNzIjp7IiRpZCI6IjM1IiwiJHR5cGUiOiJTd2lzc0FjYWRlbWljLkNpdGF2aS5MaW5rZWRSZXNvdXJjZSwgU3dpc3NBY2FkZW1pYy5DaXRhdmkiLCJMaW5rZWRSZXNvdXJjZVR5cGUiOjUsIk9yaWdpbmFsU3RyaW5nIjoiMTAuMTA5My9jamUvYmVuMDQzIiwiVXJpU3RyaW5nIjoiaHR0cHM6Ly9kb2kub3JnLzEwLjEwOTMvY2plL2JlbjA0My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M3IiwiJHR5cGUiOiJTd2lzc0FjYWRlbWljLkNpdGF2aS5QZXJpb2RpY2FsLCBTd2lzc0FjYWRlbWljLkNpdGF2aS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M4IiwiQ291bnQiOjEsIlRleHRVbml0cyI6W3siJGlkIjoiMzkiLCJGb250U3R5bGUiOnsiJGlkIjoiNDAiLCJOZXV0cmFsIjp0cnVlfSwiUmVhZGluZ09yZGVyIjoxLCJUZXh0IjoiWzIyLDI5LDMxLDMyXSJ9XX0sIlRhZyI6IkNpdGF2aVBsYWNlaG9sZGVyI2Y5ZDJmY2I0LWVlY2EtNDU4My04ZDI3LTI0YmZjZTVmMWM0OSIsIlRleHQiOiJbMjIsMjksMzEsMzJdIiwiV0FJVmVyc2lvbiI6IjYuNS4wLjAifQ==}</w:instrText>
          </w:r>
          <w:r w:rsidR="007C7068" w:rsidRPr="006A56FF">
            <w:rPr>
              <w:lang w:val="en-US"/>
            </w:rPr>
            <w:fldChar w:fldCharType="separate"/>
          </w:r>
          <w:r w:rsidR="007262D2">
            <w:rPr>
              <w:lang w:val="en-US"/>
            </w:rPr>
            <w:t>[22,29,31,32]</w:t>
          </w:r>
          <w:r w:rsidR="007C7068" w:rsidRPr="006A56FF">
            <w:rPr>
              <w:lang w:val="en-US"/>
            </w:rPr>
            <w:fldChar w:fldCharType="end"/>
          </w:r>
        </w:sdtContent>
      </w:sdt>
      <w:r w:rsidR="00B23D1F" w:rsidRPr="006A56FF">
        <w:rPr>
          <w:lang w:val="en-US"/>
        </w:rPr>
        <w:t>.</w:t>
      </w:r>
      <w:r w:rsidR="004375F4" w:rsidRPr="004375F4">
        <w:rPr>
          <w:lang w:val="en-US"/>
        </w:rPr>
        <w:t xml:space="preserve"> </w:t>
      </w:r>
    </w:p>
    <w:p w14:paraId="26B42DCD" w14:textId="551E02F8" w:rsidR="004375F4" w:rsidRDefault="004375F4" w:rsidP="004573C8">
      <w:pPr>
        <w:pStyle w:val="02FlietextEinzug"/>
        <w:rPr>
          <w:lang w:val="en-US"/>
        </w:rPr>
      </w:pPr>
      <w:r>
        <w:rPr>
          <w:lang w:val="en-US"/>
        </w:rPr>
        <w:t>O</w:t>
      </w:r>
      <w:r w:rsidR="00B41CC2" w:rsidRPr="006A56FF">
        <w:rPr>
          <w:lang w:val="en-US"/>
        </w:rPr>
        <w:t xml:space="preserve">ur focus lies on building a </w:t>
      </w:r>
      <w:r w:rsidR="00722581">
        <w:rPr>
          <w:lang w:val="en-US"/>
        </w:rPr>
        <w:t>typology of</w:t>
      </w:r>
      <w:r w:rsidR="00722581" w:rsidRPr="006A56FF">
        <w:rPr>
          <w:lang w:val="en-US"/>
        </w:rPr>
        <w:t xml:space="preserve"> </w:t>
      </w:r>
      <w:r w:rsidR="00B41CC2" w:rsidRPr="006A56FF">
        <w:rPr>
          <w:lang w:val="en-US"/>
        </w:rPr>
        <w:t xml:space="preserve">LTC </w:t>
      </w:r>
      <w:r w:rsidR="00722581">
        <w:rPr>
          <w:lang w:val="en-US"/>
        </w:rPr>
        <w:t>system types</w:t>
      </w:r>
      <w:r w:rsidR="00304112">
        <w:rPr>
          <w:lang w:val="en-US"/>
        </w:rPr>
        <w:t>. W</w:t>
      </w:r>
      <w:r w:rsidR="007B59AB" w:rsidRPr="006A56FF">
        <w:rPr>
          <w:lang w:val="en-US"/>
        </w:rPr>
        <w:t xml:space="preserve">e </w:t>
      </w:r>
      <w:r>
        <w:rPr>
          <w:lang w:val="en-US"/>
        </w:rPr>
        <w:t xml:space="preserve">have </w:t>
      </w:r>
      <w:r w:rsidR="00132CE3">
        <w:rPr>
          <w:lang w:val="en-US"/>
        </w:rPr>
        <w:t xml:space="preserve">therefore </w:t>
      </w:r>
      <w:r w:rsidR="007B59AB" w:rsidRPr="006A56FF">
        <w:rPr>
          <w:lang w:val="en-US"/>
        </w:rPr>
        <w:t>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r w:rsidR="00187A9D">
        <w:rPr>
          <w:lang w:val="en-US"/>
        </w:rPr>
        <w:t>our analysis</w:t>
      </w:r>
      <w:r w:rsidR="00B41CC2" w:rsidRPr="006A56FF">
        <w:rPr>
          <w:lang w:val="en-US"/>
        </w:rPr>
        <w:t xml:space="preserve">. </w:t>
      </w:r>
      <w:r w:rsidR="00722581">
        <w:rPr>
          <w:lang w:val="en-US"/>
        </w:rPr>
        <w:t>These typologies include</w:t>
      </w:r>
      <w:r w:rsidR="00B41CC2" w:rsidRPr="006A56FF">
        <w:rPr>
          <w:lang w:val="en-US"/>
        </w:rPr>
        <w:t xml:space="preserve"> a huge variety in the (number of) included country cases, data, methods</w:t>
      </w:r>
      <w:r w:rsidR="00F86C6D">
        <w:rPr>
          <w:lang w:val="en-US"/>
        </w:rPr>
        <w:t>,</w:t>
      </w:r>
      <w:r w:rsidR="00B41CC2" w:rsidRPr="006A56FF">
        <w:rPr>
          <w:lang w:val="en-US"/>
        </w:rPr>
        <w:t xml:space="preserve"> and results.</w:t>
      </w:r>
      <w:r w:rsidR="00B82577" w:rsidRPr="006A56FF">
        <w:rPr>
          <w:lang w:val="en-US"/>
        </w:rPr>
        <w:t xml:space="preserve"> </w:t>
      </w:r>
      <w:r w:rsidR="00356047">
        <w:rPr>
          <w:lang w:val="en-US"/>
        </w:rPr>
        <w:t>Regarding</w:t>
      </w:r>
      <w:r w:rsidR="00E915CC" w:rsidRPr="00E915CC">
        <w:rPr>
          <w:lang w:val="en-US"/>
        </w:rPr>
        <w:t xml:space="preserve"> dimensions and indicators, most studies </w:t>
      </w:r>
      <w:r w:rsidR="007B0582">
        <w:rPr>
          <w:lang w:val="en-US"/>
        </w:rPr>
        <w:t xml:space="preserve">have </w:t>
      </w:r>
      <w:r w:rsidR="00E915CC" w:rsidRPr="00356563">
        <w:rPr>
          <w:lang w:val="en-US"/>
        </w:rPr>
        <w:t xml:space="preserve">repeatedly </w:t>
      </w:r>
      <w:r w:rsidR="00C046FD" w:rsidRPr="00356563">
        <w:rPr>
          <w:lang w:val="en-US"/>
        </w:rPr>
        <w:t>analyze</w:t>
      </w:r>
      <w:r w:rsidR="007B0582">
        <w:rPr>
          <w:lang w:val="en-US"/>
        </w:rPr>
        <w:t>d</w:t>
      </w:r>
      <w:r w:rsidR="00E915CC" w:rsidRPr="00356563">
        <w:rPr>
          <w:lang w:val="en-US"/>
        </w:rPr>
        <w:t xml:space="preserve"> four central dimensions</w:t>
      </w:r>
      <w:r w:rsidRPr="00356563">
        <w:rPr>
          <w:lang w:val="en-US"/>
        </w:rPr>
        <w:t xml:space="preserve"> and </w:t>
      </w:r>
      <w:r w:rsidR="007B0582">
        <w:rPr>
          <w:lang w:val="en-US"/>
        </w:rPr>
        <w:t>thus</w:t>
      </w:r>
      <w:r w:rsidRPr="00356563">
        <w:rPr>
          <w:lang w:val="en-US"/>
        </w:rPr>
        <w:t xml:space="preserve"> created </w:t>
      </w:r>
      <w:r w:rsidR="00E915CC" w:rsidRPr="00356563">
        <w:rPr>
          <w:lang w:val="en-US"/>
        </w:rPr>
        <w:t xml:space="preserve">a certain </w:t>
      </w:r>
      <w:r w:rsidR="00C046FD" w:rsidRPr="00356563">
        <w:rPr>
          <w:lang w:val="en-US"/>
        </w:rPr>
        <w:t>standardization</w:t>
      </w:r>
      <w:r w:rsidR="00E915CC" w:rsidRPr="00356563">
        <w:rPr>
          <w:lang w:val="en-US"/>
        </w:rPr>
        <w:t xml:space="preserve"> and comparability.</w:t>
      </w:r>
    </w:p>
    <w:p w14:paraId="1CBC005D" w14:textId="77777777" w:rsidR="004573C8" w:rsidRDefault="00BF5BC0" w:rsidP="00E915CC">
      <w:pPr>
        <w:pStyle w:val="02FlietextErsterAbsatz"/>
        <w:rPr>
          <w:lang w:val="en-US"/>
        </w:rPr>
      </w:pPr>
      <w:r w:rsidRPr="00BF5BC0">
        <w:rPr>
          <w:u w:val="single"/>
          <w:lang w:val="en-US"/>
        </w:rPr>
        <w:t>I. Supply:</w:t>
      </w:r>
      <w:r>
        <w:rPr>
          <w:lang w:val="en-US"/>
        </w:rPr>
        <w:t xml:space="preserve"> </w:t>
      </w:r>
    </w:p>
    <w:p w14:paraId="061DE4D6" w14:textId="260EB739" w:rsidR="00B82577" w:rsidRPr="003F07B8" w:rsidRDefault="00F86C6D" w:rsidP="00E915CC">
      <w:pPr>
        <w:pStyle w:val="02FlietextErsterAbsatz"/>
        <w:rPr>
          <w:lang w:val="en-US"/>
        </w:rPr>
      </w:pPr>
      <w:r>
        <w:rPr>
          <w:lang w:val="en-US"/>
        </w:rPr>
        <w:t>M</w:t>
      </w:r>
      <w:r w:rsidR="004D3634">
        <w:rPr>
          <w:lang w:val="en-US"/>
        </w:rPr>
        <w:t xml:space="preserve">ost typologies under analysis </w:t>
      </w:r>
      <w:r>
        <w:rPr>
          <w:lang w:val="en-US"/>
        </w:rPr>
        <w:t xml:space="preserve">incorporate </w:t>
      </w:r>
      <w:r w:rsidR="00CA56B9">
        <w:rPr>
          <w:lang w:val="en-US"/>
        </w:rPr>
        <w:t xml:space="preserve">the dimension of </w:t>
      </w:r>
      <w:r w:rsidR="004D3634">
        <w:rPr>
          <w:lang w:val="en-US"/>
        </w:rPr>
        <w:t>supply</w:t>
      </w:r>
      <w:r w:rsidR="004258EA">
        <w:rPr>
          <w:lang w:val="en-US"/>
        </w:rPr>
        <w:t>. Indicators in this dimension</w:t>
      </w:r>
      <w:r w:rsidR="00B82577" w:rsidRPr="00B82577">
        <w:rPr>
          <w:lang w:val="en-US"/>
        </w:rPr>
        <w:t xml:space="preserve"> include financial resource</w:t>
      </w:r>
      <w:r w:rsidR="004D3634">
        <w:rPr>
          <w:lang w:val="en-US"/>
        </w:rPr>
        <w:t>s</w:t>
      </w:r>
      <w:r w:rsidR="00E915CC">
        <w:rPr>
          <w:lang w:val="en-US"/>
        </w:rPr>
        <w:t xml:space="preserve"> </w:t>
      </w:r>
      <w:sdt>
        <w:sdtPr>
          <w:rPr>
            <w:lang w:val="en-US"/>
          </w:rPr>
          <w:alias w:val="Don't edit this field"/>
          <w:tag w:val="CitaviPlaceholder#ada65575-f54f-4f13-b165-372c32ed4cc8"/>
          <w:id w:val="-1870444503"/>
          <w:placeholder>
            <w:docPart w:val="C356B17F070344968CA3B1AA890708AB"/>
          </w:placeholder>
        </w:sdtPr>
        <w:sdtContent>
          <w:r w:rsidR="00B82577" w:rsidRPr="00B82577">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ZTZjZDMwLTU3MGEtNDNjOC1hZjQ5LTZmMjBjZGUzODUyNSIsIlJhbmdlU3RhcnQiOjQ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JkNzhkMmQ4MC02ZGE4LTRkMTYtYTk3ZC1kZmM0ZjQxYTA3ZWMiLCJSYW5nZVN0YXJ0IjoyLCJSZWZlcmVuY2VJZCI6Ijg2MTY2MTkzLTMwMzMtNDdjYS05NjllLTIxNjhhZjQ4YjRiOC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EwIiwiJHR5cGUiOiJTd2lzc0FjYWRlbWljLkNpdGF2aS5SZWZlcmVuY2UsIFN3aXNzQWNhZGVtaWMuQ2l0YXZpIiwiQWJzdHJhY3RDb21wbGV4aXR5IjowLCJBYnN0cmFjdFNvdXJjZVRleHRGb3JtYXQiOjAsIkF1dGhvcnMiOltdLCJDaXRhdGlvbktleVVwZGF0ZVR5cGUiOjAsIkNvbGxhYm9yYXRvcnMiOltdLCJEb2kiOiIxMC4xMDU3Lzk3ODAyMzAzNDkxOTMiLCJFZGl0b3JzIjpbeyIkaWQiOiIxMSIsIiR0eXBlIjoiU3dpc3NBY2FkZW1pYy5DaXRhdmkuUGVyc29uLCBTd2lzc0FjYWRlbWljLkNpdGF2a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Y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tIiwiSWQiOiI0NmM2MjZiNy05NjRhLTQ5MDYtYjljOS05ZDVmYjVkNmQ3ZGIiLCJNb2RpZmllZE9uIjoiMjAxOC0xMi0xMlQxMDoxOToyNC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y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y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y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y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z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xMVQxMzozNzowMiIsIlByb2plY3QiOnsiJHJlZiI6IjUifX0sIlVzZU51bWJlcmluZ1R5cGVPZlBhcmVudERvY3VtZW50IjpmYWxzZX0seyIkaWQiOiIzNCIsIiR0eXBlIjoiU3dpc3NBY2FkZW1pYy5DaXRhdmkuQ2l0YXRpb25zLldvcmRQbGFjZWhvbGRlckVudHJ5LCBTd2lzc0FjYWRlbWljLkNpdGF2aSIsIklkIjoiMTBkZWFkMTEtMWY1ZC00NWFkLTk0YjEtZGFjNDk4ZjlkNjA0IiwiUmFuZ2VTdGFydCI6MiwiUmVmZXJlbmNlSWQiOiIzNzNjOTRjYy1mM2MyLTRhMWUtYmZiNC0yNWU3NzhiZDdmYWQ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ciLCIkdHlwZSI6IlN3aXNzQWNhZGVtaWMuQ2l0YXZpLlBlcnNvbiwgU3dpc3NBY2FkZW1pYy5DaXRhdmk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4IiwiJHR5cGUiOiJTd2lzc0FjYWRlbWljLkNpdGF2aS5QZXJzb24sIFN3aXNzQWNhZGVtaWMuQ2l0YXZp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OSIsIiR0eXBlIjoiU3dpc3NBY2FkZW1pYy5DaXRhdmkuTG9jYXRpb24sIFN3aXNzQWNhZGVtaWMuQ2l0YXZpIiwiQWRkcmVzcyI6eyIkaWQiOiI0MCIsIiR0eXBlIjoiU3dpc3NBY2FkZW1pYy5DaXRhdmkuTGlua2VkUmVzb3VyY2UsIFN3aXNzQWNhZGVtaWMuQ2l0YXZpIiwiTGlua2VkUmVzb3VyY2VUeXBlIjo1LCJPcmlnaW5hbFN0cmluZyI6IjEwLjE1MTUvcmV2ZWNwLTIwMTctMDAwOCIsIlVyaVN0cmluZyI6Imh0dHBzOi8vZG9pLm9yZy8xMC4xNTE1L3JldmVjcC0yMDE3LTAwMDg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DIiLCIkdHlwZSI6IlN3aXNzQWNhZGVtaWMuQ2l0YXZpLlBlcmlvZGljYWwsIFN3aXNzQWNhZGVtaWMuQ2l0YXZp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ND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0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Q4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Q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U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UyIiwiQ291bnQiOjEsIlRleHRVbml0cyI6W3siJGlkIjoiNTMiLCJGb250U3R5bGUiOnsiJGlkIjoiNTQiLCJOZXV0cmFsIjp0cnVlfSwiUmVhZGluZ09yZGVyIjoxLCJUZXh0IjoiWzbigJM5LDI0XSJ9XX0sIlRhZyI6IkNpdGF2aVBsYWNlaG9sZGVyI2FkYTY1NTc1LWY1NGYtNGYxMy1iMTY1LTM3MmMzMmVkNGNjOCIsIlRleHQiOiJbNuKAkzksMjRdIiwiV0FJVmVyc2lvbiI6IjYuNS4wLjAifQ==}</w:instrText>
          </w:r>
          <w:r w:rsidR="00B82577" w:rsidRPr="00B82577">
            <w:rPr>
              <w:lang w:val="en-US"/>
            </w:rPr>
            <w:fldChar w:fldCharType="separate"/>
          </w:r>
          <w:r w:rsidR="007262D2">
            <w:rPr>
              <w:lang w:val="en-US"/>
            </w:rPr>
            <w:t>[6–9,24]</w:t>
          </w:r>
          <w:r w:rsidR="00B82577" w:rsidRPr="00B82577">
            <w:rPr>
              <w:lang w:val="en-US"/>
            </w:rPr>
            <w:fldChar w:fldCharType="end"/>
          </w:r>
        </w:sdtContent>
      </w:sdt>
      <w:r w:rsidR="00B82577" w:rsidRPr="00B82577">
        <w:rPr>
          <w:lang w:val="en-US"/>
        </w:rPr>
        <w:t xml:space="preserve">, staff and staffing levels </w:t>
      </w:r>
      <w:sdt>
        <w:sdtPr>
          <w:rPr>
            <w:lang w:val="en-US"/>
          </w:rPr>
          <w:alias w:val="Don't edit this field"/>
          <w:tag w:val="CitaviPlaceholder#f1d5f6ab-4d64-4187-9134-80decf57e4d1"/>
          <w:id w:val="-252521416"/>
          <w:placeholder>
            <w:docPart w:val="C356B17F070344968CA3B1AA890708AB"/>
          </w:placeholder>
        </w:sdtPr>
        <w:sdtContent>
          <w:r w:rsidR="00B82577" w:rsidRPr="00B82577">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jUyNTkzLThhZDktNDMxMy1iZDViLWM4ZmUxNTdhMjZkMSI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1dLCJGb3JtYXR0ZWRUZXh0Ijp7IiRpZCI6IjciLCJDb3VudCI6MSwiVGV4dFVuaXRzIjpbeyIkaWQiOiI4IiwiRm9udFN0eWxlIjp7IiRpZCI6IjkiLCJOZXV0cmFsIjp0cnVlfSwiUmVhZGluZ09yZGVyIjoxLCJUZXh0IjoiWzI0XSJ9XX0sIlRhZyI6IkNpdGF2aVBsYWNlaG9sZGVyI2YxZDVmNmFiLTRkNjQtNDE4Ny05MTM0LTgwZGVjZjU3ZTRkMSIsIlRleHQiOiJbMjRdIiwiV0FJVmVyc2lvbiI6IjYuNS4wLjAifQ==}</w:instrText>
          </w:r>
          <w:r w:rsidR="00B82577" w:rsidRPr="00B82577">
            <w:rPr>
              <w:lang w:val="en-US"/>
            </w:rPr>
            <w:fldChar w:fldCharType="separate"/>
          </w:r>
          <w:r w:rsidR="007262D2">
            <w:rPr>
              <w:lang w:val="en-US"/>
            </w:rPr>
            <w:t>[24]</w:t>
          </w:r>
          <w:r w:rsidR="00B82577" w:rsidRPr="00B82577">
            <w:rPr>
              <w:lang w:val="en-US"/>
            </w:rPr>
            <w:fldChar w:fldCharType="end"/>
          </w:r>
        </w:sdtContent>
      </w:sdt>
      <w:r w:rsidR="002E4250">
        <w:rPr>
          <w:lang w:val="en-US"/>
        </w:rPr>
        <w:t>,</w:t>
      </w:r>
      <w:r w:rsidR="00B82577" w:rsidRPr="00B82577">
        <w:rPr>
          <w:lang w:val="en-US"/>
        </w:rPr>
        <w:t xml:space="preserve"> </w:t>
      </w:r>
      <w:r w:rsidR="00BF5BC0">
        <w:rPr>
          <w:lang w:val="en-US"/>
        </w:rPr>
        <w:t>and</w:t>
      </w:r>
      <w:r w:rsidR="00B82577" w:rsidRPr="00B82577">
        <w:rPr>
          <w:lang w:val="en-US"/>
        </w:rPr>
        <w:t xml:space="preserve"> bed density in institutional LTC </w:t>
      </w:r>
      <w:sdt>
        <w:sdtPr>
          <w:rPr>
            <w:lang w:val="en-US"/>
          </w:rPr>
          <w:alias w:val="Don't edit this field"/>
          <w:tag w:val="CitaviPlaceholder#68e65faf-a14e-4dd3-92a6-636f672f2c99"/>
          <w:id w:val="-403606991"/>
          <w:placeholder>
            <w:docPart w:val="C356B17F070344968CA3B1AA890708AB"/>
          </w:placeholder>
        </w:sdtPr>
        <w:sdtContent>
          <w:r w:rsidR="00B82577" w:rsidRPr="00B82577">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NmMzODE4LTBhYzMtNGYyMS05NmEyLTNmYWVmMmYzNzFmYyIsIlJhbmdlU3RhcnQiOjI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I4ZWY4NWM1NC0xOTU2LTQ0ODMtYTAxNC1hOWQ4MzQzZjBjYzgiLCJSYW5nZUxlbmd0aCI6MiwiUmVmZXJlbmNlSWQiOiJmZDNhYzJhNi03MzExLTQxYzMtYjdiMi02OTg5NDc1MTg1Nzk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xMVQxMzozNzowMiIsIlByb2plY3QiOnsiJHJlZiI6IjUifX0sIlVzZU51bWJlcmluZ1R5cGVPZlBhcmVudERvY3VtZW50IjpmYWxzZX1dLCJGb3JtYXR0ZWRUZXh0Ijp7IiRpZCI6IjI0IiwiQ291bnQiOjEsIlRleHRVbml0cyI6W3siJGlkIjoiMjUiLCJGb250U3R5bGUiOnsiJGlkIjoiMjYiLCJOZXV0cmFsIjp0cnVlfSwiUmVhZGluZ09yZGVyIjoxLCJUZXh0IjoiWzYsMjRdIn1dfSwiVGFnIjoiQ2l0YXZpUGxhY2Vob2xkZXIjNjhlNjVmYWYtYTE0ZS00ZGQzLTkyYTYtNjM2ZjY3MmYyYzk5IiwiVGV4dCI6Ils2LDI0XSIsIldBSVZlcnNpb24iOiI2LjUuMC4wIn0=}</w:instrText>
          </w:r>
          <w:r w:rsidR="00B82577" w:rsidRPr="00B82577">
            <w:rPr>
              <w:lang w:val="en-US"/>
            </w:rPr>
            <w:fldChar w:fldCharType="separate"/>
          </w:r>
          <w:r w:rsidR="007262D2">
            <w:rPr>
              <w:lang w:val="en-US"/>
            </w:rPr>
            <w:t>[6,24]</w:t>
          </w:r>
          <w:r w:rsidR="00B82577" w:rsidRPr="00B82577">
            <w:rPr>
              <w:lang w:val="en-US"/>
            </w:rPr>
            <w:fldChar w:fldCharType="end"/>
          </w:r>
        </w:sdtContent>
      </w:sdt>
      <w:r w:rsidR="00B82577" w:rsidRPr="00B82577">
        <w:rPr>
          <w:lang w:val="en-US"/>
        </w:rPr>
        <w:t xml:space="preserve">. Furthermore, the type of provision is often included in the supply dimension and 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Content>
          <w:r w:rsidR="00B82577" w:rsidRPr="00B82577">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DFmMDVkLWEyYzgtNGVkNS05Yjk4LTcxNDgzNGIyN2JjYiIsIlJhbmdlU3RhcnQiOjQ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I5ZjQ5YWQ1OS05YjBmLTQ2Y2QtYmZmMi01YjRkN2Q3NzQ0OTMiLCJSYW5nZUxlbmd0aCI6MiwiUmVmZXJlbmNlSWQiOiJmZDNhYzJhNi03MzExLTQxYzMtYjdiMi02OTg5NDc1MTg1Nzk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JHR5cGUiOiJTd2lzc0FjYWRlbWljLkNpdGF2aS5QZXJzb24sIFN3aXNzQWNhZGVtaWMuQ2l0YXZp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MC4xNTE1L3JldmVjcC0yMDE3LTAwMDgiLCJVcmlTdHJpbmciOiJodHRwczovL2RvaS5vcmcvMTAuMTUxNS9yZXZlY3AtMjAxNy0wMDA4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MyIiwiJHR5cGUiOiJTd2lzc0FjYWRlbWljLkNpdGF2aS5QZXJpb2RpY2FsLCBTd2lzc0FjYWRlbWljLkNpdGF2a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zMiLCJDb3VudCI6MSwiVGV4dFVuaXRzIjpbeyIkaWQiOiIzNCIsIkZvbnRTdHlsZSI6eyIkaWQiOiIzNSIsIk5ldXRyYWwiOnRydWV9LCJSZWFkaW5nT3JkZXIiOjEsIlRleHQiOiJbNiw3LDI0XSJ9XX0sIlRhZyI6IkNpdGF2aVBsYWNlaG9sZGVyI2M0MzI1ZDgwLWQ4MWMtNDYwNC05NTVkLTViMmJjMDE2Y2RlZCIsIlRleHQiOiJbNiw3LDI0XSIsIldBSVZlcnNpb24iOiI2LjUuMC4wIn0=}</w:instrText>
          </w:r>
          <w:r w:rsidR="00B82577" w:rsidRPr="00B82577">
            <w:rPr>
              <w:lang w:val="en-US"/>
            </w:rPr>
            <w:fldChar w:fldCharType="separate"/>
          </w:r>
          <w:r w:rsidR="007262D2">
            <w:rPr>
              <w:lang w:val="en-US"/>
            </w:rPr>
            <w:t>[6,7,24]</w:t>
          </w:r>
          <w:r w:rsidR="00B82577" w:rsidRPr="00B82577">
            <w:rPr>
              <w:lang w:val="en-US"/>
            </w:rPr>
            <w:fldChar w:fldCharType="end"/>
          </w:r>
        </w:sdtContent>
      </w:sdt>
      <w:r w:rsidR="00B82577" w:rsidRPr="003F07B8">
        <w:rPr>
          <w:lang w:val="en-US"/>
        </w:rPr>
        <w:t>.</w:t>
      </w:r>
    </w:p>
    <w:p w14:paraId="12280D16" w14:textId="6CF62ADD" w:rsidR="004573C8" w:rsidRDefault="00BF5BC0" w:rsidP="00981837">
      <w:pPr>
        <w:pStyle w:val="02FlietextErsterAbsatz"/>
        <w:rPr>
          <w:lang w:val="en-US"/>
        </w:rPr>
      </w:pPr>
      <w:r w:rsidRPr="00BF5BC0">
        <w:rPr>
          <w:u w:val="single"/>
          <w:lang w:val="en-US"/>
        </w:rPr>
        <w:t>II. Public-</w:t>
      </w:r>
      <w:r w:rsidR="00044F8C">
        <w:rPr>
          <w:u w:val="single"/>
          <w:lang w:val="en-US"/>
        </w:rPr>
        <w:t>p</w:t>
      </w:r>
      <w:r w:rsidRPr="00BF5BC0">
        <w:rPr>
          <w:u w:val="single"/>
          <w:lang w:val="en-US"/>
        </w:rPr>
        <w:t xml:space="preserve">rivate </w:t>
      </w:r>
      <w:r w:rsidR="00044F8C">
        <w:rPr>
          <w:u w:val="single"/>
          <w:lang w:val="en-US"/>
        </w:rPr>
        <w:t>m</w:t>
      </w:r>
      <w:r w:rsidRPr="00BF5BC0">
        <w:rPr>
          <w:u w:val="single"/>
          <w:lang w:val="en-US"/>
        </w:rPr>
        <w:t>ix:</w:t>
      </w:r>
      <w:r>
        <w:rPr>
          <w:lang w:val="en-US"/>
        </w:rPr>
        <w:t xml:space="preserve"> </w:t>
      </w:r>
    </w:p>
    <w:p w14:paraId="5D0E9429" w14:textId="3CF2BE00" w:rsidR="00981837" w:rsidRPr="006A56FF" w:rsidRDefault="00BF5BC0" w:rsidP="00981837">
      <w:pPr>
        <w:pStyle w:val="02FlietextErsterAbsatz"/>
        <w:rPr>
          <w:lang w:val="en-US"/>
        </w:rPr>
      </w:pPr>
      <w:r>
        <w:rPr>
          <w:lang w:val="en-US"/>
        </w:rPr>
        <w:t>T</w:t>
      </w:r>
      <w:r w:rsidR="00981837" w:rsidRPr="006A56FF">
        <w:rPr>
          <w:lang w:val="en-US"/>
        </w:rPr>
        <w:t>he second dimension</w:t>
      </w:r>
      <w:r>
        <w:rPr>
          <w:lang w:val="en-US"/>
        </w:rPr>
        <w:t>, the</w:t>
      </w:r>
      <w:r w:rsidR="00CA56B9">
        <w:rPr>
          <w:lang w:val="en-US"/>
        </w:rPr>
        <w:t xml:space="preserve"> public-private-mix</w:t>
      </w:r>
      <w:r w:rsidR="006736B9">
        <w:rPr>
          <w:lang w:val="en-US"/>
        </w:rPr>
        <w:t>,</w:t>
      </w:r>
      <w:r w:rsidR="00981837" w:rsidRPr="006A56FF">
        <w:rPr>
          <w:lang w:val="en-US"/>
        </w:rPr>
        <w:t xml:space="preserve"> </w:t>
      </w:r>
      <w:r w:rsidR="006736B9">
        <w:rPr>
          <w:lang w:val="en-US"/>
        </w:rPr>
        <w:t xml:space="preserve">which </w:t>
      </w:r>
      <w:r>
        <w:rPr>
          <w:lang w:val="en-US"/>
        </w:rPr>
        <w:t>is o</w:t>
      </w:r>
      <w:r w:rsidRPr="00CA56B9">
        <w:rPr>
          <w:lang w:val="en-US"/>
        </w:rPr>
        <w:t xml:space="preserve">ften part of healthcare typologies </w:t>
      </w:r>
      <w:sdt>
        <w:sdtPr>
          <w:rPr>
            <w:lang w:val="en-US"/>
          </w:rPr>
          <w:alias w:val="Don't edit this field"/>
          <w:tag w:val="CitaviPlaceholder#63f4d45c-a028-48af-9b7e-36b89049c0bd"/>
          <w:id w:val="-1774084256"/>
          <w:placeholder>
            <w:docPart w:val="89EF531F02004799B04AF7D744947EEE"/>
          </w:placeholder>
        </w:sdtPr>
        <w:sdtContent>
          <w:r w:rsidRPr="00CA56B9">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YWU4MzQ1LTZjNTEtNGMyNC05YmY3LTU4YzdjODY0NGM3NyIsIlJhbmdlTGVuZ3RoIjozLCJSZWZlcmVuY2VJZCI6ImJhMjUxZDUxLTRjOWQtNGJhZS05NDk1LWI3YzZjMDI0NDR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0seyIkaWQiOiI2IiwiJHR5cGUiOiJTd2lzc0FjYWRlbWljLkNpdGF2aS5QZXJzb24sIFN3aXNzQWNhZGVtaWMuQ2l0YXZp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ExMzM0NDQiLCJVcmlTdHJpbmciOiJodHRwOi8vd3d3Lm5jYmkubmxtLm5paC5nb3YvcHVibWVkLzMxMTMzNDQ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hlYWx0aHBvbC4yMDE5LjA1LjAwMSIsIlVyaVN0cmluZyI6Imh0dHBzOi8vZG9pLm9yZy8xMC4xMDE2L2ouaGVhbHRocG9sLjIwMTkuMDUuMD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JHR5cGUiOiJTd2lzc0FjYWRlbWljLkNpdGF2aS5QZXJpb2RpY2FsLCBTd2lzc0FjYWRlbWljLkNpdGF2aS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5LTExVDEzOjM3OjAyIiwiUHJvamVjdCI6eyIkcmVmIjoiNSJ9fSwiVXNlTnVtYmVyaW5nVHlwZU9mUGFyZW50RG9jdW1lbnQiOmZhbHNlfSx7IiRpZCI6IjE1IiwiJHR5cGUiOiJTd2lzc0FjYWRlbWljLkNpdGF2aS5DaXRhdGlvbnMuV29yZFBsYWNlaG9sZGVyRW50cnksIFN3aXNzQWNhZGVtaWMuQ2l0YXZpIiwiSWQiOiJiNWIxNGE0ZS0zMTg5LTQyYTAtYTM1YS01MTYyMTFmMjIxMGUiLCJSYW5nZVN0YXJ0IjozLCJSYW5nZUxlbmd0aCI6NCwiUmVmZXJlbmNlSWQiOiIzZDAwNzQ0NS1hZTVhLTQwMzctOWI0NS1iZjllYTEwYjg3OTI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E2L2ouaGVhbHRocG9sLjIwMTMuMDkuMDAzIiwiVXJpU3RyaW5nIjoiaHR0cHM6Ly9kb2kub3JnLzEwLjEwMTYvai5oZWFsdGhwb2wuMjAxMy4wOS4wMD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jAtMDctMDlUMDk6MjU6MDYiLCJNb2RpZmllZEJ5IjoiX01hcmVpa2UgQXJpYWFucyIsIklkIjoiNTNmNzMwOWUtNmI4Ny00MDdkLTlmNTgtZmNlYjZlYTQ1NDAwIiwiTW9kaWZpZWRPbiI6IjIwMjAtMDctMDlUMDk6MjU6MDY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yNDA5NTI3NCIsIlVyaVN0cmluZyI6Imh0dHA6Ly93d3cubmNiaS5ubG0ubmloLmdvdi9wdWJtZWQvMjQwOTUyNzQ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}</w:instrText>
          </w:r>
          <w:r w:rsidRPr="00CA56B9">
            <w:rPr>
              <w:lang w:val="en-US"/>
            </w:rPr>
            <w:fldChar w:fldCharType="separate"/>
          </w:r>
          <w:r w:rsidR="007262D2">
            <w:rPr>
              <w:lang w:val="en-US"/>
            </w:rPr>
            <w:t>[10,18]</w:t>
          </w:r>
          <w:r w:rsidRPr="00CA56B9">
            <w:rPr>
              <w:lang w:val="en-US"/>
            </w:rPr>
            <w:fldChar w:fldCharType="end"/>
          </w:r>
          <w:r>
            <w:rPr>
              <w:lang w:val="en-US"/>
            </w:rPr>
            <w:t xml:space="preserve">, </w:t>
          </w:r>
        </w:sdtContent>
      </w:sdt>
      <w:r w:rsidR="00981837" w:rsidRPr="006A56FF">
        <w:rPr>
          <w:lang w:val="en-US"/>
        </w:rPr>
        <w:t>operationalizes the role of the state and private actors.</w:t>
      </w:r>
      <w:r w:rsidR="00A40F30">
        <w:rPr>
          <w:lang w:val="en-US"/>
        </w:rPr>
        <w:t xml:space="preserve"> Only </w:t>
      </w:r>
      <w:r w:rsidR="00981837" w:rsidRPr="006A56FF">
        <w:rPr>
          <w:lang w:val="en-US"/>
        </w:rPr>
        <w:t xml:space="preserve">LTC typologies </w:t>
      </w:r>
      <w:r w:rsidR="008D5148">
        <w:rPr>
          <w:lang w:val="en-US"/>
        </w:rPr>
        <w:t xml:space="preserve">that </w:t>
      </w:r>
      <w:r w:rsidR="00981837" w:rsidRPr="006A56FF">
        <w:rPr>
          <w:lang w:val="en-US"/>
        </w:rPr>
        <w:t>specializ</w:t>
      </w:r>
      <w:r w:rsidR="008D5148">
        <w:rPr>
          <w:lang w:val="en-US"/>
        </w:rPr>
        <w:t>e</w:t>
      </w:r>
      <w:r w:rsidR="00981837" w:rsidRPr="006A56FF">
        <w:rPr>
          <w:lang w:val="en-US"/>
        </w:rPr>
        <w:t xml:space="preserve"> on specific aspects or tak</w:t>
      </w:r>
      <w:r w:rsidR="008D5148">
        <w:rPr>
          <w:lang w:val="en-US"/>
        </w:rPr>
        <w:t>e</w:t>
      </w:r>
      <w:r w:rsidR="00981837" w:rsidRPr="006A56FF">
        <w:rPr>
          <w:lang w:val="en-US"/>
        </w:rPr>
        <w:t xml:space="preserve"> a broader view on social services </w:t>
      </w:r>
      <w:r w:rsidR="00B57DF2">
        <w:rPr>
          <w:lang w:val="en-US"/>
        </w:rPr>
        <w:t xml:space="preserve">have </w:t>
      </w:r>
      <w:r w:rsidR="00981837" w:rsidRPr="006A56FF">
        <w:rPr>
          <w:lang w:val="en-US"/>
        </w:rPr>
        <w:t>integrate</w:t>
      </w:r>
      <w:r w:rsidR="00B57DF2">
        <w:rPr>
          <w:lang w:val="en-US"/>
        </w:rPr>
        <w:t>d</w:t>
      </w:r>
      <w:r w:rsidR="00981837" w:rsidRPr="006A56FF">
        <w:rPr>
          <w:lang w:val="en-US"/>
        </w:rPr>
        <w:t xml:space="preserve"> this dimension</w:t>
      </w:r>
      <w:r w:rsidR="00304112">
        <w:rPr>
          <w:lang w:val="en-US"/>
        </w:rPr>
        <w:t xml:space="preserve"> so far</w:t>
      </w:r>
      <w:r w:rsidR="00981837" w:rsidRPr="006A56FF">
        <w:rPr>
          <w:lang w:val="en-US"/>
        </w:rPr>
        <w:t xml:space="preserve"> </w:t>
      </w:r>
      <w:sdt>
        <w:sdtPr>
          <w:rPr>
            <w:lang w:val="en-US"/>
          </w:rPr>
          <w:alias w:val="Don't edit this field"/>
          <w:tag w:val="CitaviPlaceholder#e82d7af9-67ad-40e5-8eb6-a4eaf49dc585"/>
          <w:id w:val="324009929"/>
          <w:placeholder>
            <w:docPart w:val="D15996FD79AB40888560A6AB265B1975"/>
          </w:placeholder>
        </w:sdtPr>
        <w:sdtContent>
          <w:r w:rsidR="00981837" w:rsidRPr="006A56FF">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MjVkOGNmLWFlZjItNGEyYS04MGMzLWNmMGQ2MjY5M2IxOSIsIlJhbmdlTGVuZ3RoIjo0LCJSZWZlcmVuY2VJZCI6IjgxMGMwOGQ3LTA3NzctNDcyNy04MzYxLTJkOWM2NzQ2YTZi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LCIkdHlwZSI6IlN3aXNzQWNhZGVtaWMuQ2l0YXZpLlByb2plY3QsIFN3aXNzQWNhZGVtaWMuQ2l0YXZpIn19XSwiQ2l0YXRpb25LZXlVcGRhdGVUeXBlIjowLCJDb2xsYWJvcmF0b3JzIjpbXSwiRG9pIjoiMTAuMTAwNy9zMTIwNjItMDEyLTkwNjMteSIsIkVkaXRvcnMiOltdLCJFdmFsdWF0aW9uQ29tcGxleGl0eSI6MCwiRXZhbHVhdGlvblNvdXJjZVRleHRGb3JtYXQiOjAsIkdyb3VwcyI6W10sIkhhc0xhYmVsMSI6ZmFsc2UsIkhhc0xhYmVsMiI6ZmFsc2UsIktleXdvcmRzIjpbXSwiTGFuZ3VhZ2UiOiJlbmciLCJMYW5ndWFnZUNvZGUiOiJlbi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AwNy9zMTIwNjItMDEyLTkwNjMteSIsIlVyaVN0cmluZyI6Imh0dHBzOi8vZG9pLm9yZy8xMC4xMDA3L3MxMjA2Mi0wMTItOTA2My15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A5OjU4OjEwIiwiTW9kaWZpZWRCeSI6Il9tIiwiSWQiOiJkZTQ4MzZiYi00N2U4LTQ4ODItOTA0MS0xNmQyNmU4NmFmMTAiLCJNb2RpZmllZE9uIjoiMjAxOC0xMi0xMlQwOTo1ODoxMC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jI2NjIwMjUiLCJVcmlTdHJpbmciOiJodHRwOi8vd3d3Lm5jYmkubmxtLm5paC5nb3YvcHVibWVkLzIyNjYyMDI1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}</w:instrText>
          </w:r>
          <w:r w:rsidR="00981837" w:rsidRPr="006A56FF">
            <w:rPr>
              <w:lang w:val="en-US"/>
            </w:rPr>
            <w:fldChar w:fldCharType="separate"/>
          </w:r>
          <w:r w:rsidR="007262D2">
            <w:rPr>
              <w:lang w:val="en-US"/>
            </w:rPr>
            <w:t>[27]</w:t>
          </w:r>
          <w:r w:rsidR="00981837" w:rsidRPr="006A56FF">
            <w:rPr>
              <w:lang w:val="en-US"/>
            </w:rPr>
            <w:fldChar w:fldCharType="end"/>
          </w:r>
        </w:sdtContent>
      </w:sdt>
      <w:r w:rsidR="00981837" w:rsidRPr="006A56FF">
        <w:rPr>
          <w:lang w:val="en-US"/>
        </w:rPr>
        <w:t xml:space="preserve"> by </w:t>
      </w:r>
      <w:r w:rsidR="00B57DF2">
        <w:rPr>
          <w:lang w:val="en-US"/>
        </w:rPr>
        <w:t xml:space="preserve">focusing on </w:t>
      </w:r>
      <w:r w:rsidR="00981837" w:rsidRPr="006A56FF">
        <w:rPr>
          <w:lang w:val="en-US"/>
        </w:rPr>
        <w:t xml:space="preserve">the intensity of informal care </w:t>
      </w:r>
      <w:sdt>
        <w:sdtPr>
          <w:rPr>
            <w:lang w:val="en-US"/>
          </w:rPr>
          <w:alias w:val="Don't edit this field"/>
          <w:tag w:val="CitaviPlaceholder#d4ef5712-3fcd-4518-9cb1-7c4c92ea428b"/>
          <w:id w:val="1614786106"/>
          <w:placeholder>
            <w:docPart w:val="D15996FD79AB40888560A6AB265B1975"/>
          </w:placeholder>
        </w:sdtPr>
        <w:sdtContent>
          <w:r w:rsidR="00981837"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NjU4OGJmLWY3NWEtNDMyNy1iNThhLWJlMmY5NThhOTZjNiIsIlJhbmdlTGVuZ3RoIjo0LCJSZWZlcmVuY2VJZCI6ImU2NDM1Y2EzLWRjODQtNDNiNS1hNTNlLWNmZmQ4YzAzYWU0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gwLzEzNTQ1NzAwNDIwMDAxOTgyNDUiLCJVcmlTdHJpbmciOiJodHRwczovL2RvaS5vcmcvMTAuMTA4MC8xMzU0NTcwMDQyMDAwMTk4MjQ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}</w:instrText>
          </w:r>
          <w:r w:rsidR="00981837" w:rsidRPr="006A56FF">
            <w:rPr>
              <w:lang w:val="en-US"/>
            </w:rPr>
            <w:fldChar w:fldCharType="separate"/>
          </w:r>
          <w:r w:rsidR="007262D2">
            <w:rPr>
              <w:lang w:val="en-US"/>
            </w:rPr>
            <w:t>[20]</w:t>
          </w:r>
          <w:r w:rsidR="00981837" w:rsidRPr="006A56FF">
            <w:rPr>
              <w:lang w:val="en-US"/>
            </w:rPr>
            <w:fldChar w:fldCharType="end"/>
          </w:r>
        </w:sdtContent>
      </w:sdt>
      <w:r w:rsidR="00981837"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Content>
          <w:r w:rsidR="00981837"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yNTgzMjUwLTQ3NTQtNGJmOS05Yzg5LTNlMTc3NzQxOTFjYSIsIlJhbmdlTGVuZ3RoIjo0LCJSZWZlcmVuY2VJZCI6ImJhMDk0NjZhLTc2ZWItNDk3NS04ODkyLTlmNzIyM2JlYmI3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LCIkdHlwZSI6IlN3aXNzQWNhZGVtaWMuQ2l0YXZpLlByb2plY3QsIFN3aXNzQWNhZGVtaWMuQ2l0YXZp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xNzcvMDk1ODkyODcxMTQzMzY1NCIsIlVyaVN0cmluZyI6Imh0dHBzOi8vZG9pLm9yZy8xMC4xMTc3LzA5NTg5Mjg3MTE0MzM2NTQ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ZXJpb2RpY2FsIjp7IiRpZCI6Ijk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}</w:instrText>
          </w:r>
          <w:r w:rsidR="00981837" w:rsidRPr="006A56FF">
            <w:rPr>
              <w:lang w:val="en-US"/>
            </w:rPr>
            <w:fldChar w:fldCharType="separate"/>
          </w:r>
          <w:r w:rsidR="007262D2">
            <w:rPr>
              <w:lang w:val="en-US"/>
            </w:rPr>
            <w:t>[26]</w:t>
          </w:r>
          <w:r w:rsidR="00981837" w:rsidRPr="006A56FF">
            <w:rPr>
              <w:lang w:val="en-US"/>
            </w:rPr>
            <w:fldChar w:fldCharType="end"/>
          </w:r>
        </w:sdtContent>
      </w:sdt>
      <w:r w:rsidR="00981837" w:rsidRPr="006A56FF">
        <w:rPr>
          <w:lang w:val="en-US"/>
        </w:rPr>
        <w:t>, the proportion of for-profit</w:t>
      </w:r>
      <w:r w:rsidR="00F35771">
        <w:rPr>
          <w:lang w:val="en-US"/>
        </w:rPr>
        <w:t xml:space="preserve"> </w:t>
      </w:r>
      <w:r w:rsidR="00981837" w:rsidRPr="006A56FF">
        <w:rPr>
          <w:lang w:val="en-US"/>
        </w:rPr>
        <w:t xml:space="preserve">providers </w:t>
      </w:r>
      <w:sdt>
        <w:sdtPr>
          <w:rPr>
            <w:lang w:val="en-US"/>
          </w:rPr>
          <w:alias w:val="Don't edit this field"/>
          <w:tag w:val="CitaviPlaceholder#025295ab-a1a6-48db-b1f1-900207749abb"/>
          <w:id w:val="-1176804854"/>
          <w:placeholder>
            <w:docPart w:val="D15996FD79AB40888560A6AB265B1975"/>
          </w:placeholder>
        </w:sdtPr>
        <w:sdtContent>
          <w:r w:rsidR="00981837"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MzM3YTAyLTI1NzktNGQwNS1hOTg3LTcyYTdmNzY4NDUyZiIsIlJhbmdlTGVuZ3RoIjozLCJSZWZlcmVuY2VJZCI6ImE0ODM2ZGFlLTY4ZDktNGQ3NC04NjE2LWQxM2ZiMDIwN2Y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A5NTg5Mjg3MTM0OTkxNzUiLCJVcmlTdHJpbmciOiJodHRwczovL2RvaS5vcmcvMTAuMTE3Ny8wOTU4OTI4NzEzNDk5MTc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Y2plL2JlbjA0MyIsIlVyaVN0cmluZyI6Imh0dHBzOi8vZG9pLm9yZy8xMC4xMDkzL2NqZS9iZW4wND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iR0eXBlIjoiU3dpc3NBY2FkZW1pYy5DaXRhdmkuUGVyaW9kaWNhbCwgU3dpc3NBY2FkZW1pYy5DaXRhdmk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xOCIsIkNvdW50IjoxLCJUZXh0VW5pdHMiOlt7IiRpZCI6IjE5IiwiRm9udFN0eWxlIjp7IiRpZCI6IjIwIiwiTmV1dHJhbCI6dHJ1ZX0sIlJlYWRpbmdPcmRlciI6MSwiVGV4dCI6IlsyOCwyOV0ifV19LCJUYWciOiJDaXRhdmlQbGFjZWhvbGRlciMwMjUyOTVhYi1hMWE2LTQ4ZGItYjFmMS05MDAyMDc3NDlhYmIiLCJUZXh0IjoiWzI4LDI5XSIsIldBSVZlcnNpb24iOiI2LjUuMC4wIn0=}</w:instrText>
          </w:r>
          <w:r w:rsidR="00981837" w:rsidRPr="006A56FF">
            <w:rPr>
              <w:lang w:val="en-US"/>
            </w:rPr>
            <w:fldChar w:fldCharType="separate"/>
          </w:r>
          <w:r w:rsidR="007262D2">
            <w:rPr>
              <w:lang w:val="en-US"/>
            </w:rPr>
            <w:t>[28,29]</w:t>
          </w:r>
          <w:r w:rsidR="00981837" w:rsidRPr="006A56FF">
            <w:rPr>
              <w:lang w:val="en-US"/>
            </w:rPr>
            <w:fldChar w:fldCharType="end"/>
          </w:r>
        </w:sdtContent>
      </w:sdt>
      <w:r w:rsidR="00BD2C3E">
        <w:rPr>
          <w:lang w:val="en-US"/>
        </w:rPr>
        <w:t>,</w:t>
      </w:r>
      <w:r w:rsidR="00981837" w:rsidRPr="006A56FF">
        <w:rPr>
          <w:lang w:val="en-US"/>
        </w:rPr>
        <w:t xml:space="preserve"> </w:t>
      </w:r>
      <w:r w:rsidR="00B57DF2">
        <w:rPr>
          <w:lang w:val="en-US"/>
        </w:rPr>
        <w:t xml:space="preserve">and </w:t>
      </w:r>
      <w:r w:rsidR="00981837" w:rsidRPr="006A56FF">
        <w:rPr>
          <w:lang w:val="en-US"/>
        </w:rPr>
        <w:t xml:space="preserve">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Content>
          <w:r w:rsidR="00981837"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YzZlMjBiLWNkOGQtNDI4Mi1hMjU4LTViMTBhZmJmMmZiNCIsIlJhbmdlTGVuZ3RoIjozLCJSZWZlcmVuY2VJZCI6ImE0ODM2ZGFlLTY4ZDktNGQ3NC04NjE2LWQxM2ZiMDIwN2Y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A5NTg5Mjg3MTM0OTkxNzUiLCJVcmlTdHJpbmciOiJodHRwczovL2RvaS5vcmcvMTAuMTE3Ny8wOTU4OTI4NzEzNDk5MTc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Y2plL2JlbjA0MyIsIlVyaVN0cmluZyI6Imh0dHBzOi8vZG9pLm9yZy8xMC4xMDkzL2NqZS9iZW4wND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iR0eXBlIjoiU3dpc3NBY2FkZW1pYy5DaXRhdmkuUGVyaW9kaWNhbCwgU3dpc3NBY2FkZW1pYy5DaXRhdmk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xOCIsIkNvdW50IjoxLCJUZXh0VW5pdHMiOlt7IiRpZCI6IjE5IiwiRm9udFN0eWxlIjp7IiRpZCI6IjIwIiwiTmV1dHJhbCI6dHJ1ZX0sIlJlYWRpbmdPcmRlciI6MSwiVGV4dCI6IlsyOCwyOV0ifV19LCJUYWciOiJDaXRhdmlQbGFjZWhvbGRlciM5YmI0MTQzNC04MzEwLTRkOGQtYmNkNC1mM2FkY2FiNjNkYWIiLCJUZXh0IjoiWzI4LDI5XSIsIldBSVZlcnNpb24iOiI2LjUuMC4wIn0=}</w:instrText>
          </w:r>
          <w:r w:rsidR="00981837" w:rsidRPr="006A56FF">
            <w:rPr>
              <w:lang w:val="en-US"/>
            </w:rPr>
            <w:fldChar w:fldCharType="separate"/>
          </w:r>
          <w:r w:rsidR="007262D2">
            <w:rPr>
              <w:lang w:val="en-US"/>
            </w:rPr>
            <w:t>[28,29]</w:t>
          </w:r>
          <w:r w:rsidR="00981837" w:rsidRPr="006A56FF">
            <w:rPr>
              <w:lang w:val="en-US"/>
            </w:rPr>
            <w:fldChar w:fldCharType="end"/>
          </w:r>
        </w:sdtContent>
      </w:sdt>
      <w:r w:rsidR="00981837" w:rsidRPr="006A56FF">
        <w:rPr>
          <w:lang w:val="en-US"/>
        </w:rPr>
        <w:t xml:space="preserve">. </w:t>
      </w:r>
    </w:p>
    <w:p w14:paraId="65E4600D" w14:textId="77777777" w:rsidR="004573C8" w:rsidRDefault="00B57DF2" w:rsidP="00180D20">
      <w:pPr>
        <w:pStyle w:val="02FlietextEinzug"/>
        <w:ind w:firstLine="0"/>
        <w:rPr>
          <w:lang w:val="en-US"/>
        </w:rPr>
      </w:pPr>
      <w:r w:rsidRPr="006C5D7D">
        <w:rPr>
          <w:u w:val="single"/>
          <w:lang w:val="en-US"/>
        </w:rPr>
        <w:t>III. Access regulation:</w:t>
      </w:r>
      <w:r>
        <w:rPr>
          <w:lang w:val="en-US"/>
        </w:rPr>
        <w:t xml:space="preserve"> </w:t>
      </w:r>
    </w:p>
    <w:p w14:paraId="6CE852C5" w14:textId="35649C29" w:rsidR="00C9734F" w:rsidRPr="006A56FF" w:rsidRDefault="00952423" w:rsidP="00180D20">
      <w:pPr>
        <w:pStyle w:val="02FlietextEinzug"/>
        <w:ind w:firstLine="0"/>
        <w:rPr>
          <w:lang w:val="en-US"/>
        </w:rPr>
      </w:pPr>
      <w:r w:rsidRPr="00981837">
        <w:rPr>
          <w:lang w:val="en-US"/>
        </w:rPr>
        <w:lastRenderedPageBreak/>
        <w:t xml:space="preserve">Restrictions in </w:t>
      </w:r>
      <w:r>
        <w:rPr>
          <w:lang w:val="en-US"/>
        </w:rPr>
        <w:t>LTC</w:t>
      </w:r>
      <w:r w:rsidRPr="00981837">
        <w:rPr>
          <w:lang w:val="en-US"/>
        </w:rPr>
        <w:t xml:space="preserve"> systems may pose barriers to access care</w:t>
      </w:r>
      <w:r w:rsidR="00222AEE">
        <w:rPr>
          <w:lang w:val="en-US"/>
        </w:rPr>
        <w:t>,</w:t>
      </w:r>
      <w:r w:rsidR="00222AEE" w:rsidRPr="009B76C9">
        <w:rPr>
          <w:lang w:val="en-US"/>
        </w:rPr>
        <w:t xml:space="preserve"> </w:t>
      </w:r>
      <w:r w:rsidR="00222AEE" w:rsidRPr="00222AEE">
        <w:rPr>
          <w:lang w:val="en-US"/>
        </w:rPr>
        <w:t xml:space="preserve">especially for </w:t>
      </w:r>
      <w:r w:rsidR="00222AEE">
        <w:rPr>
          <w:lang w:val="en-US"/>
        </w:rPr>
        <w:t xml:space="preserve">groups with </w:t>
      </w:r>
      <w:r w:rsidR="00222AEE" w:rsidRPr="00222AEE">
        <w:rPr>
          <w:lang w:val="en-US"/>
        </w:rPr>
        <w:t>lower social status</w:t>
      </w:r>
      <w:r w:rsidRPr="00981837">
        <w:rPr>
          <w:lang w:val="en-US"/>
        </w:rPr>
        <w:t>. Common barriers are means-testing of benefits and limitations of choice</w:t>
      </w:r>
      <w:r>
        <w:rPr>
          <w:lang w:val="en-US"/>
        </w:rPr>
        <w:t xml:space="preserve"> </w:t>
      </w:r>
      <w:sdt>
        <w:sdtPr>
          <w:rPr>
            <w:lang w:val="en-US"/>
          </w:rPr>
          <w:alias w:val="To edit, see citavi.com/edit"/>
          <w:tag w:val="CitaviPlaceholder#d5a29a79-0f3e-4351-bf0a-d9060f8efbd2"/>
          <w:id w:val="-1548286285"/>
          <w:placeholder>
            <w:docPart w:val="96C3866F64A94CB081856E61A572D680"/>
          </w:placeholder>
        </w:sdtPr>
        <w:sdtContent>
          <w:r>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jY3ZDEzLTYwZGYtNDBiMi1hNDkyLTJmNTc1ODBjZDFjYiIsIlJhbmdlU3RhcnQiOjIsIlJhbmdlTGVuZ3RoIjo0LCJSZWZlcmVuY2VJZCI6ImE4NThkNDBjLTExZjktNGQ0Ni05YzAxLWM1YTllMDE1NGFi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xMzU1ODE5NjE1NTc1MDgwIiwiVXJpU3RyaW5nIjoiaHR0cHM6Ly9kb2kub3JnLzEwLjExNzcvMTM1NTgxOTYxNTU3NTA4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NlQwOTo1MTowNiIsIk1vZGlmaWVkQnkiOiJfTWFyZWlrZSBBcmlhYW5zIiwiSWQiOiIzMjBhNjcwMS0yMzY2LTQwMGEtYWJiYi0zN2MwMDBkMjkwNjEiLCJNb2RpZmllZE9uIjoiMjAyMC0wNy0wNlQwOTo1MTowN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1NzcwMDIwIiwiVXJpU3RyaW5nIjoiaHR0cDovL3d3dy5uY2JpLm5sbS5uaWguZ292L3B1Ym1lZC8yNTc3MDA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IyIiwiJHR5cGUiOiJTd2lzc0FjYWRlbWljLkNpdGF2aS5QZXJzb24sIFN3aXNzQWNhZGVtaWMuQ2l0YXZp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MiLCIkdHlwZSI6IlN3aXNzQWNhZGVtaWMuQ2l0YXZpLlBlcnNvbiwgU3dpc3NBY2FkZW1pYy5DaXRhdmk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QiLCIkdHlwZSI6IlN3aXNzQWNhZGVtaWMuQ2l0YXZpLlBlcnNvbiwgU3dpc3NBY2FkZW1pYy5DaXRhdmk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UiLCIkdHlwZSI6IlN3aXNzQWNhZGVtaWMuQ2l0YXZpLlBlcnNvbiwgU3dpc3NBY2FkZW1pYy5DaXRhdm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bGFjZU9mUHVibGljYXRpb24iOiJQYXJpcyIsIlB1Ymxpc2hlcnMiOlt7IiRpZCI6IjI2IiwiJHR5cGUiOiJTd2lzc0FjYWRlbWljLkNpdGF2aS5QdWJsaXNoZXIsIFN3aXNzQWNhZGVtaWMuQ2l0YXZp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yNyIsIiR0eXBlIjoiU3dpc3NBY2FkZW1pYy5DaXRhdmkuU2VyaWVzVGl0bGUsIFN3aXNzQWNhZGVtaWMuQ2l0YXZp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yOCIsIkNvdW50IjoxLCJUZXh0VW5pdHMiOlt7IiRpZCI6IjI5IiwiRm9udFN0eWxlIjp7IiRpZCI6IjMwIiwiTmV1dHJhbCI6dHJ1ZX0sIlJlYWRpbmdPcmRlciI6MSwiVGV4dCI6IlsxLDMzXSJ9XX0sIlRhZyI6IkNpdGF2aVBsYWNlaG9sZGVyI2Q1YTI5YTc5LTBmM2UtNDM1MS1iZjBhLWQ5MDYwZjhlZmJkMiIsIlRleHQiOiJbMSwzM10iLCJXQUlWZXJzaW9uIjoiNi41LjAuMCJ9}</w:instrText>
          </w:r>
          <w:r>
            <w:rPr>
              <w:noProof/>
              <w:lang w:val="en-US"/>
            </w:rPr>
            <w:fldChar w:fldCharType="separate"/>
          </w:r>
          <w:r w:rsidR="007262D2">
            <w:rPr>
              <w:noProof/>
              <w:lang w:val="en-US"/>
            </w:rPr>
            <w:t>[1,33]</w:t>
          </w:r>
          <w:r>
            <w:rPr>
              <w:noProof/>
              <w:lang w:val="en-US"/>
            </w:rPr>
            <w:fldChar w:fldCharType="end"/>
          </w:r>
        </w:sdtContent>
      </w:sdt>
      <w:r w:rsidRPr="00981837">
        <w:rPr>
          <w:lang w:val="en-US"/>
        </w:rPr>
        <w:t>.</w:t>
      </w:r>
      <w:r w:rsidRPr="00952423">
        <w:rPr>
          <w:lang w:val="en-US"/>
        </w:rPr>
        <w:t xml:space="preserve"> </w:t>
      </w:r>
      <w:r w:rsidR="00B57DF2">
        <w:rPr>
          <w:lang w:val="en-US"/>
        </w:rPr>
        <w:t>The</w:t>
      </w:r>
      <w:r w:rsidR="00B57DF2" w:rsidRPr="005E05FB">
        <w:rPr>
          <w:lang w:val="en-US"/>
        </w:rPr>
        <w:t xml:space="preserve"> </w:t>
      </w:r>
      <w:r w:rsidR="005F6D29" w:rsidRPr="005E05FB">
        <w:rPr>
          <w:lang w:val="en-US"/>
        </w:rPr>
        <w:t>access dimension has been high</w:t>
      </w:r>
      <w:r w:rsidR="00B57DF2">
        <w:rPr>
          <w:lang w:val="en-US"/>
        </w:rPr>
        <w:t>ly</w:t>
      </w:r>
      <w:r w:rsidR="005F6D29" w:rsidRPr="005E05FB">
        <w:rPr>
          <w:lang w:val="en-US"/>
        </w:rPr>
        <w:t xml:space="preserve"> relevan</w:t>
      </w:r>
      <w:r w:rsidR="00B57DF2">
        <w:rPr>
          <w:lang w:val="en-US"/>
        </w:rPr>
        <w:t xml:space="preserve">t in the development of </w:t>
      </w:r>
      <w:r w:rsidR="005F6D29" w:rsidRPr="005E05FB">
        <w:rPr>
          <w:lang w:val="en-US"/>
        </w:rPr>
        <w:t xml:space="preserve">healthcare typologies </w:t>
      </w:r>
      <w:sdt>
        <w:sdtPr>
          <w:rPr>
            <w:lang w:val="en-US"/>
          </w:rPr>
          <w:alias w:val="Don't edit this field"/>
          <w:tag w:val="CitaviPlaceholder#f2f0bd0e-df94-45b3-87aa-3a153d465999"/>
          <w:id w:val="-1509815262"/>
          <w:placeholder>
            <w:docPart w:val="6B2D75D8747441FCBC779C31018E6055"/>
          </w:placeholder>
        </w:sdtPr>
        <w:sdtContent>
          <w:r w:rsidR="005F6D29" w:rsidRPr="005E05FB">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ZDRiYTQ1LTUyMWUtNDIxMC1hNzc0LTAzYjViMGYwYTg4YSIsIlJhbmdlU3RhcnQiOjMsIlJhbmdlTGVuZ3RoIjo0LCJSZWZlcmVuY2VJZCI6IjFiZjM0Njg3LWExNmYtNDJmNi04MTIxLWMwYmY0YjJmOTMw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3Ny8wOTU4OTI4NzA5MzUyNDA2IiwiVXJpU3RyaW5nIjoiaHR0cHM6Ly9kb2kub3JnLzEwLjExNzcvMDk1ODkyODcwOTM1MjQw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ZXJpb2RpY2FsIjp7IiRpZCI6Ijk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zMTEzMzQ0NCIsIlVyaVN0cmluZyI6Imh0dHA6Ly93d3cubmNiaS5ubG0ubmloLmdvdi9wdWJtZWQvMzExMzM0NDQ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E2L2ouaGVhbHRocG9sLjIwMTkuMDUuMDAxIiwiVXJpU3RyaW5nIjoiaHR0cHM6Ly9kb2kub3JnLzEwLjEwMTYvai5oZWFsdGhwb2wuMjAxOS4wNS4wMD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IkdHlwZSI6IlN3aXNzQWNhZGVtaWMuQ2l0YXZpLlBlcmlvZGljYWwsIFN3aXNzQWNhZGVtaWMuQ2l0YXZp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ktMTFUMTM6Mzc6MDIiLCJQcm9qZWN0Ijp7IiRyZWYiOiI1In19LCJVc2VOdW1iZXJpbmdUeXBlT2ZQYXJlbnREb2N1bWVudCI6ZmFsc2V9XSwiRm9ybWF0dGVkVGV4dCI6eyIkaWQiOiIyMSIsIkNvdW50IjoxLCJUZXh0VW5pdHMiOlt7IiRpZCI6IjIyIiwiRm9udFN0eWxlIjp7IiRpZCI6IjIzIiwiTmV1dHJhbCI6dHJ1ZX0sIlJlYWRpbmdPcmRlciI6MSwiVGV4dCI6IlsxMCwzNF0ifV19LCJUYWciOiJDaXRhdmlQbGFjZWhvbGRlciNmMmYwYmQwZS1kZjk0LTQ1YjMtODdhYS0zYTE1M2Q0NjU5OTkiLCJUZXh0IjoiWzEwLDM0XSIsIldBSVZlcnNpb24iOiI2LjUuMC4wIn0=}</w:instrText>
          </w:r>
          <w:r w:rsidR="005F6D29" w:rsidRPr="005E05FB">
            <w:rPr>
              <w:lang w:val="en-US"/>
            </w:rPr>
            <w:fldChar w:fldCharType="separate"/>
          </w:r>
          <w:r w:rsidR="007262D2">
            <w:rPr>
              <w:lang w:val="en-US"/>
            </w:rPr>
            <w:t>[10,34]</w:t>
          </w:r>
          <w:r w:rsidR="005F6D29" w:rsidRPr="005E05FB">
            <w:rPr>
              <w:lang w:val="en-US"/>
            </w:rPr>
            <w:fldChar w:fldCharType="end"/>
          </w:r>
        </w:sdtContent>
      </w:sdt>
      <w:r w:rsidR="005F6D29" w:rsidRPr="005E05FB">
        <w:rPr>
          <w:lang w:val="en-US"/>
        </w:rPr>
        <w:t xml:space="preserve"> and </w:t>
      </w:r>
      <w:r w:rsidR="00764440">
        <w:rPr>
          <w:lang w:val="en-US"/>
        </w:rPr>
        <w:t xml:space="preserve">in LTC </w:t>
      </w:r>
      <w:r w:rsidR="005F6D29" w:rsidRPr="005E05FB">
        <w:rPr>
          <w:lang w:val="en-US"/>
        </w:rPr>
        <w:t>is operationalized via means-testing for benefits, entitlement to residential care, home</w:t>
      </w:r>
      <w:r w:rsidR="00764440">
        <w:rPr>
          <w:lang w:val="en-US"/>
        </w:rPr>
        <w:t xml:space="preserve"> </w:t>
      </w:r>
      <w:r w:rsidR="005F6D29" w:rsidRPr="005E05FB">
        <w:rPr>
          <w:lang w:val="en-US"/>
        </w:rPr>
        <w:t>care benefits</w:t>
      </w:r>
      <w:r w:rsidR="00A40F30">
        <w:rPr>
          <w:lang w:val="en-US"/>
        </w:rPr>
        <w:t>,</w:t>
      </w:r>
      <w:r w:rsidR="005F6D29" w:rsidRPr="005E05FB">
        <w:rPr>
          <w:lang w:val="en-US"/>
        </w:rPr>
        <w:t xml:space="preserve"> cash benefits</w:t>
      </w:r>
      <w:r w:rsidR="00A40F30">
        <w:rPr>
          <w:lang w:val="en-US"/>
        </w:rPr>
        <w:t>, and</w:t>
      </w:r>
      <w:r w:rsidR="005F6D29" w:rsidRPr="005E05FB">
        <w:rPr>
          <w:lang w:val="en-US"/>
        </w:rPr>
        <w:t xml:space="preserve"> choice restrictions </w:t>
      </w:r>
      <w:sdt>
        <w:sdtPr>
          <w:rPr>
            <w:lang w:val="en-US"/>
          </w:rPr>
          <w:alias w:val="To edit, see citavi.com/edit"/>
          <w:tag w:val="CitaviPlaceholder#e337e697-d1c5-4fcd-a7e0-e41c0861fac4"/>
          <w:id w:val="-1302929615"/>
          <w:placeholder>
            <w:docPart w:val="DefaultPlaceholder_-1854013440"/>
          </w:placeholder>
        </w:sdtPr>
        <w:sdtContent>
          <w:r w:rsidR="00671793">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GFhNmQzLTk5YmEtNGJhOS04MGRiLTM0MTBkY2YzOGViZS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EyIiwiQ291bnQiOjEsIlRleHRVbml0cyI6W3siJGlkIjoiMTMiLCJGb250U3R5bGUiOnsiJGlkIjoiMTQiLCJOZXV0cmFsIjp0cnVlfSwiUmVhZGluZ09yZGVyIjoxLCJUZXh0IjoiWzldIn1dfSwiVGFnIjoiQ2l0YXZpUGxhY2Vob2xkZXIjZTMzN2U2OTctZDFjNS00ZmNkLWE3ZTAtZTQxYzA4NjFmYWM0IiwiVGV4dCI6Ils5XSIsIldBSVZlcnNpb24iOiI2LjUuMC4wIn0=}</w:instrText>
          </w:r>
          <w:r w:rsidR="00671793">
            <w:rPr>
              <w:noProof/>
              <w:lang w:val="en-US"/>
            </w:rPr>
            <w:fldChar w:fldCharType="separate"/>
          </w:r>
          <w:r w:rsidR="007262D2">
            <w:rPr>
              <w:noProof/>
              <w:lang w:val="en-US"/>
            </w:rPr>
            <w:t>[9]</w:t>
          </w:r>
          <w:r w:rsidR="00671793">
            <w:rPr>
              <w:noProof/>
              <w:lang w:val="en-US"/>
            </w:rPr>
            <w:fldChar w:fldCharType="end"/>
          </w:r>
        </w:sdtContent>
      </w:sdt>
      <w:r w:rsidR="005F6D29" w:rsidRPr="005E05FB">
        <w:rPr>
          <w:lang w:val="en-US"/>
        </w:rPr>
        <w:t>.</w:t>
      </w:r>
    </w:p>
    <w:p w14:paraId="543B77A1" w14:textId="77777777" w:rsidR="004573C8" w:rsidRDefault="00B57DF2" w:rsidP="00BE705A">
      <w:pPr>
        <w:pStyle w:val="02Flietext"/>
        <w:spacing w:after="0"/>
        <w:rPr>
          <w:lang w:val="en-US"/>
        </w:rPr>
      </w:pPr>
      <w:r w:rsidRPr="000D7467">
        <w:rPr>
          <w:u w:val="single"/>
          <w:lang w:val="en-US"/>
        </w:rPr>
        <w:t>IV. Performance:</w:t>
      </w:r>
      <w:r>
        <w:rPr>
          <w:lang w:val="en-US"/>
        </w:rPr>
        <w:t xml:space="preserve"> </w:t>
      </w:r>
    </w:p>
    <w:p w14:paraId="7495BA44" w14:textId="63EE2DBA" w:rsidR="004573C8" w:rsidRDefault="00B57DF2" w:rsidP="004573C8">
      <w:pPr>
        <w:pStyle w:val="02Flietext"/>
        <w:spacing w:after="0"/>
        <w:rPr>
          <w:lang w:val="en-US"/>
        </w:rPr>
      </w:pPr>
      <w:r>
        <w:rPr>
          <w:lang w:val="en-US"/>
        </w:rPr>
        <w:t>T</w:t>
      </w:r>
      <w:r w:rsidR="00A40F30" w:rsidRPr="00981837">
        <w:rPr>
          <w:lang w:val="en-US"/>
        </w:rPr>
        <w:t xml:space="preserve">he performance of LTC systems </w:t>
      </w:r>
      <w:r>
        <w:rPr>
          <w:lang w:val="en-US"/>
        </w:rPr>
        <w:t xml:space="preserve">has so far hardly been studied in </w:t>
      </w:r>
      <w:r w:rsidR="00A40F30" w:rsidRPr="00981837">
        <w:rPr>
          <w:lang w:val="en-US"/>
        </w:rPr>
        <w:t>international</w:t>
      </w:r>
      <w:r>
        <w:rPr>
          <w:lang w:val="en-US"/>
        </w:rPr>
        <w:t xml:space="preserve"> comparisons</w:t>
      </w:r>
      <w:r w:rsidR="00A40F30" w:rsidRPr="00981837">
        <w:rPr>
          <w:lang w:val="en-US"/>
        </w:rPr>
        <w:t xml:space="preserve">. </w:t>
      </w:r>
      <w:r>
        <w:rPr>
          <w:lang w:val="en-US"/>
        </w:rPr>
        <w:t>I</w:t>
      </w:r>
      <w:r w:rsidR="00A40F30" w:rsidRPr="00981837">
        <w:rPr>
          <w:lang w:val="en-US"/>
        </w:rPr>
        <w:t>ndicators</w:t>
      </w:r>
      <w:r w:rsidR="00A40F30">
        <w:rPr>
          <w:lang w:val="en-US"/>
        </w:rPr>
        <w:t xml:space="preserve"> for measuring the quality of </w:t>
      </w:r>
      <w:r>
        <w:rPr>
          <w:lang w:val="en-US"/>
        </w:rPr>
        <w:t xml:space="preserve">LTC </w:t>
      </w:r>
      <w:r w:rsidR="00A40F30">
        <w:rPr>
          <w:lang w:val="en-US"/>
        </w:rPr>
        <w:t>service provision</w:t>
      </w:r>
      <w:r w:rsidR="00DE25DA">
        <w:rPr>
          <w:lang w:val="en-US"/>
        </w:rPr>
        <w:t>,</w:t>
      </w:r>
      <w:r w:rsidR="00A40F30">
        <w:rPr>
          <w:lang w:val="en-US"/>
        </w:rPr>
        <w:t xml:space="preserve"> </w:t>
      </w:r>
      <w:r w:rsidR="00A40F30" w:rsidRPr="00981837">
        <w:rPr>
          <w:lang w:val="en-US"/>
        </w:rPr>
        <w:t xml:space="preserve">such as the </w:t>
      </w:r>
      <w:r w:rsidR="00A40F30">
        <w:rPr>
          <w:lang w:val="en-US"/>
        </w:rPr>
        <w:t>share</w:t>
      </w:r>
      <w:r w:rsidR="00A40F30" w:rsidRPr="00981837">
        <w:rPr>
          <w:lang w:val="en-US"/>
        </w:rPr>
        <w:t xml:space="preserve"> of institutional and home-based LTC patients with pressure ulcers or unintended weight loss</w:t>
      </w:r>
      <w:r w:rsidR="00DE25DA">
        <w:rPr>
          <w:lang w:val="en-US"/>
        </w:rPr>
        <w:t>,</w:t>
      </w:r>
      <w:r w:rsidR="00A40F30" w:rsidRPr="00981837">
        <w:rPr>
          <w:lang w:val="en-US"/>
        </w:rPr>
        <w:t xml:space="preserve"> are</w:t>
      </w:r>
      <w:r w:rsidR="00A40F30">
        <w:rPr>
          <w:lang w:val="en-US"/>
        </w:rPr>
        <w:t xml:space="preserve"> </w:t>
      </w:r>
      <w:r w:rsidR="00A40F30" w:rsidRPr="00B00DDC">
        <w:rPr>
          <w:lang w:val="en-US"/>
        </w:rPr>
        <w:t>not available</w:t>
      </w:r>
      <w:r w:rsidR="00A40F30" w:rsidRPr="00981837">
        <w:rPr>
          <w:lang w:val="en-US"/>
        </w:rPr>
        <w:t xml:space="preserve"> in many countries</w:t>
      </w:r>
      <w:r w:rsidR="00A40F30">
        <w:rPr>
          <w:lang w:val="en-US"/>
        </w:rPr>
        <w:t xml:space="preserve"> </w:t>
      </w:r>
      <w:sdt>
        <w:sdtPr>
          <w:rPr>
            <w:lang w:val="en-US"/>
          </w:rPr>
          <w:alias w:val="Don't edit this field"/>
          <w:tag w:val="CitaviPlaceholder#01bd8ee6-e27b-4514-94d5-c29002237f50"/>
          <w:id w:val="-410238692"/>
          <w:placeholder>
            <w:docPart w:val="F196FF1EFDE945D9A06C4F6CE0D2C0DE"/>
          </w:placeholder>
        </w:sdtPr>
        <w:sdtContent>
          <w:r w:rsidR="00A40F30" w:rsidRPr="00981837">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ZGE5ZjFlLTA1ODUtNDM0Mi04YjEyLTM2ZDFkNGY2MmY2YiIsIlJhbmdlTGVuZ3RoIjo0LCJSZWZlcmVuY2VJZCI6IjI2NDhjNmE5LThhMTEtNDgzNi04ZGQ5LWFlNTBhNmJmYTUx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yMzk0MTA1OSIsIlVyaVN0cmluZyI6Imh0dHA6Ly93d3cubmNiaS5ubG0ubmloLmdvdi9wdWJtZWQvMjM5NDEwN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TktMDYtMjRUMTI6MTM6NDQiLCJNb2RpZmllZEJ5IjoiX01hcmVpa2UgQXJpYWFucyIsIklkIjoiZDljNDMxMDAtMDA3MS00YjgyLTlmM2ItY2QzMDQyMDZiYzE3IiwiTW9kaWZpZWRPbiI6IjIwMTktMDYtMjRUMTI6MTM6NTQ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ExL2phbi4xMjE4OSIsIlVyaVN0cmluZyI6Imh0dHBzOi8vZG9pLm9yZy8xMC4xMTExL2phbi4xMjE4O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}</w:instrText>
          </w:r>
          <w:r w:rsidR="00A40F30" w:rsidRPr="00981837">
            <w:rPr>
              <w:lang w:val="en-US"/>
            </w:rPr>
            <w:fldChar w:fldCharType="separate"/>
          </w:r>
          <w:r w:rsidR="007262D2">
            <w:rPr>
              <w:lang w:val="en-US"/>
            </w:rPr>
            <w:t>[35]</w:t>
          </w:r>
          <w:r w:rsidR="00A40F30" w:rsidRPr="00981837">
            <w:rPr>
              <w:lang w:val="en-US"/>
            </w:rPr>
            <w:fldChar w:fldCharType="end"/>
          </w:r>
        </w:sdtContent>
      </w:sdt>
      <w:r w:rsidR="00A40F30" w:rsidRPr="00981837">
        <w:rPr>
          <w:lang w:val="en-US"/>
        </w:rPr>
        <w:t>.</w:t>
      </w:r>
      <w:r w:rsidR="00A40F30">
        <w:rPr>
          <w:lang w:val="en-US"/>
        </w:rPr>
        <w:t xml:space="preserve"> Hence, only few typologies include performance or quality indicators. </w:t>
      </w:r>
      <w:sdt>
        <w:sdtPr>
          <w:rPr>
            <w:lang w:val="en-US"/>
          </w:rPr>
          <w:alias w:val="Don't edit this field"/>
          <w:tag w:val="CitaviPlaceholder#9ed77772-6871-4b84-bc4f-0d1aa44e606d"/>
          <w:id w:val="318246019"/>
          <w:placeholder>
            <w:docPart w:val="5545F3DBAB0E4F6FA3A9360EFAFFAAA6"/>
          </w:placeholder>
        </w:sdtPr>
        <w:sdtContent>
          <w:r w:rsidR="00A40F30" w:rsidRPr="006A56FF">
            <w:rPr>
              <w:lang w:val="en-US"/>
            </w:rPr>
            <w:fldChar w:fldCharType="begin"/>
          </w:r>
          <w:r w:rsidR="00B66803">
            <w:rPr>
              <w:lang w:val="en-US"/>
            </w:rPr>
            <w:instrText>ADDIN CitaviPlaceholder{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IsIiR0eXBlIjoiU3dpc3NBY2FkZW1pYy5DaXRhdmkuUHJvamVjdCwgU3dpc3NBY2FkZW1pYy5DaXRhdmkifX0seyIkaWQiOiI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ExVDEzOjM3OjAyIiwiUHJvamVjdCI6eyIkcmVmIjoiNSJ9fSwiVXNlTnVtYmVyaW5nVHlwZU9mUGFyZW50RG9jdW1lbnQiOmZhbHNlfV0sIkZvcm1hdHRlZFRleHQiOnsiJGlkIjoiMjAiLCJDb3VudCI6MSwiVGV4dFVuaXRzIjpbeyIkaWQiOiIyMSIsIkZvbnRTdHlsZSI6eyIkaWQiOiIyMiIsIk5ldXRyYWwiOnRydWV9LCJSZWFkaW5nT3JkZXIiOjEsIlRleHQiOiI2In1dfSwiVGFnIjoiQ2l0YXZpUGxhY2Vob2xkZXIjOWVkNzc3NzItNjg3MS00Yjg0LWJjNGYtMGQxYWE0NGU2MDZkIiwiVGV4dCI6IjYiLCJXQUlWZXJzaW9uIjoiNi41LjAuMCJ9}</w:instrText>
          </w:r>
          <w:r w:rsidR="00A40F30" w:rsidRPr="006A56FF">
            <w:rPr>
              <w:lang w:val="en-US"/>
            </w:rPr>
            <w:fldChar w:fldCharType="separate"/>
          </w:r>
          <w:r w:rsidR="007262D2">
            <w:rPr>
              <w:lang w:val="en-US"/>
            </w:rPr>
            <w:t>6</w:t>
          </w:r>
          <w:r w:rsidR="00A40F30" w:rsidRPr="006A56FF">
            <w:rPr>
              <w:lang w:val="en-US"/>
            </w:rPr>
            <w:fldChar w:fldCharType="end"/>
          </w:r>
        </w:sdtContent>
      </w:sdt>
      <w:r w:rsidR="00A40F30" w:rsidRPr="006A56FF">
        <w:rPr>
          <w:lang w:val="en-US"/>
        </w:rPr>
        <w:t xml:space="preserve"> </w:t>
      </w:r>
      <w:sdt>
        <w:sdtPr>
          <w:rPr>
            <w:lang w:val="en-US"/>
          </w:rPr>
          <w:alias w:val="Don't edit this field"/>
          <w:tag w:val="CitaviPlaceholder#1610a65e-4c7c-4798-bb16-1b9fdbc14367"/>
          <w:id w:val="1409264845"/>
          <w:placeholder>
            <w:docPart w:val="5545F3DBAB0E4F6FA3A9360EFAFFAAA6"/>
          </w:placeholder>
        </w:sdtPr>
        <w:sdtContent>
          <w:r w:rsidR="00A40F30" w:rsidRPr="006A56FF">
            <w:rPr>
              <w:lang w:val="en-US"/>
            </w:rPr>
            <w:fldChar w:fldCharType="begin"/>
          </w:r>
          <w:r w:rsidR="00B66803">
            <w:rPr>
              <w:lang w:val="en-US"/>
            </w:rPr>
            <w:instrText>ADDIN CitaviPlaceholder{eyIkaWQiOiIxIiwiJHR5cGUiOiJTd2lzc0FjYWRlbWljLkNpdGF2aS5DaXRhdGlvbnMuV29yZFBsYWNlaG9sZGVyLCBTd2lzc0FjYWRlbWljLkNpdGF2aSIsIkFzc29jaWF0ZVdpdGhQbGFjZWhvbGRlclRhZyI6IkNpdGF2aVBsYWNlaG9sZGVyIzllZjQ0ODEwLWExNmMtNGM4MS04OTRhLTBiZGUwMGRhM2MzMCIsIkVudHJpZXMiOlt7IiRpZCI6IjIiLCIkdHlwZSI6IlN3aXNzQWNhZGVtaWMuQ2l0YXZpLkNpdGF0aW9ucy5Xb3JkUGxhY2Vob2xkZXJFbnRyeSwgU3dpc3NBY2FkZW1pYy5DaXRhdmkiLCJJZCI6IjFlNjQ1YWU2LTg4ODktNDg4OC1hZTRkLWQ4ZjdlOGVhMTY0ZiIsIlJhbmdlTGVuZ3RoIjoz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JbNl0ifV19LCJUYWciOiJDaXRhdmlQbGFjZWhvbGRlciMxNjEwYTY1ZS00YzdjLTQ3OTgtYmIxNi0xYjlmZGJjMTQzNjciLCJUZXh0IjoiWzZdIiwiV0FJVmVyc2lvbiI6IjYuNS4wLjAifQ==}</w:instrText>
          </w:r>
          <w:r w:rsidR="00A40F30" w:rsidRPr="006A56FF">
            <w:rPr>
              <w:lang w:val="en-US"/>
            </w:rPr>
            <w:fldChar w:fldCharType="separate"/>
          </w:r>
          <w:r w:rsidR="007262D2">
            <w:rPr>
              <w:lang w:val="en-US"/>
            </w:rPr>
            <w:t>[6]</w:t>
          </w:r>
          <w:r w:rsidR="00A40F30" w:rsidRPr="006A56FF">
            <w:rPr>
              <w:lang w:val="en-US"/>
            </w:rPr>
            <w:fldChar w:fldCharType="end"/>
          </w:r>
        </w:sdtContent>
      </w:sdt>
      <w:r w:rsidR="00764440">
        <w:rPr>
          <w:lang w:val="en-US"/>
        </w:rPr>
        <w:t>,</w:t>
      </w:r>
      <w:r w:rsidR="00A40F30" w:rsidRPr="006A56FF">
        <w:rPr>
          <w:lang w:val="en-US"/>
        </w:rPr>
        <w:t xml:space="preserve"> for example</w:t>
      </w:r>
      <w:r w:rsidR="00764440">
        <w:rPr>
          <w:lang w:val="en-US"/>
        </w:rPr>
        <w:t>,</w:t>
      </w:r>
      <w:r w:rsidR="00A40F30" w:rsidRPr="006A56FF">
        <w:rPr>
          <w:lang w:val="en-US"/>
        </w:rPr>
        <w:t xml:space="preserve"> use the share of people over 80 reporting good or very good health and the perceived limitations in </w:t>
      </w:r>
      <w:r w:rsidR="00C82524">
        <w:rPr>
          <w:lang w:val="en-US"/>
        </w:rPr>
        <w:t>activities in daily living (</w:t>
      </w:r>
      <w:r w:rsidR="00A40F30" w:rsidRPr="006A56FF">
        <w:rPr>
          <w:lang w:val="en-US"/>
        </w:rPr>
        <w:t>ADL</w:t>
      </w:r>
      <w:r w:rsidR="000D7467">
        <w:rPr>
          <w:lang w:val="en-US"/>
        </w:rPr>
        <w:t>s</w:t>
      </w:r>
      <w:r w:rsidR="00C82524">
        <w:rPr>
          <w:lang w:val="en-US"/>
        </w:rPr>
        <w:t>)</w:t>
      </w:r>
      <w:r w:rsidR="00A40F30" w:rsidRPr="006A56FF">
        <w:rPr>
          <w:lang w:val="en-US"/>
        </w:rPr>
        <w:t xml:space="preserve"> for people aged 65 or older. </w:t>
      </w:r>
      <w:sdt>
        <w:sdtPr>
          <w:rPr>
            <w:lang w:val="en-US"/>
          </w:rPr>
          <w:alias w:val="Don't edit this field"/>
          <w:tag w:val="CitaviPlaceholder#db31a6e6-ba32-4bb0-bb6f-1a515e44c03c"/>
          <w:id w:val="-1788260562"/>
          <w:placeholder>
            <w:docPart w:val="5545F3DBAB0E4F6FA3A9360EFAFFAAA6"/>
          </w:placeholder>
        </w:sdtPr>
        <w:sdtContent>
          <w:r w:rsidR="00A40F30" w:rsidRPr="006A56FF">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c1MGRhZWJkLWIxMzktNDM5OS1iNjk3LWEyNmYzYzM4NTVjNyIsIkVudHJpZXMiOlt7IiRpZCI6IjIiLCIkdHlwZSI6IlN3aXNzQWNhZGVtaWMuQ2l0YXZpLkNpdGF0aW9ucy5Xb3JkUGxhY2Vob2xkZXJFbnRyeSwgU3dpc3NBY2FkZW1pYy5DaXRhdmkiLCJJZCI6IjAyYzhkMjkwLTk0YzgtNDA1MS1iODM5LWJkZTdmNGZkNWMzNC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NkYjMxYTZlNi1iYTMyLTRiYjAtYmI2Zi0xYTUxNWU0NGMwM2MiLCJUZXh0IjoiOSIsIldBSVZlcnNpb24iOiI2LjUuMC4wIn0=}</w:instrText>
          </w:r>
          <w:r w:rsidR="00A40F30" w:rsidRPr="006A56FF">
            <w:rPr>
              <w:lang w:val="en-US"/>
            </w:rPr>
            <w:fldChar w:fldCharType="separate"/>
          </w:r>
          <w:r w:rsidR="007262D2">
            <w:rPr>
              <w:lang w:val="en-US"/>
            </w:rPr>
            <w:t>9</w:t>
          </w:r>
          <w:r w:rsidR="00A40F30" w:rsidRPr="006A56FF">
            <w:rPr>
              <w:lang w:val="en-US"/>
            </w:rPr>
            <w:fldChar w:fldCharType="end"/>
          </w:r>
        </w:sdtContent>
      </w:sdt>
      <w:r w:rsidR="00A40F30" w:rsidRPr="006A56FF">
        <w:rPr>
          <w:lang w:val="en-US"/>
        </w:rPr>
        <w:t xml:space="preserve"> </w:t>
      </w:r>
      <w:sdt>
        <w:sdtPr>
          <w:rPr>
            <w:lang w:val="en-US"/>
          </w:rPr>
          <w:alias w:val="Don't edit this field"/>
          <w:tag w:val="CitaviPlaceholder#c77f243b-d57d-4784-96c2-946087fb8c53"/>
          <w:id w:val="-350022293"/>
          <w:placeholder>
            <w:docPart w:val="5545F3DBAB0E4F6FA3A9360EFAFFAAA6"/>
          </w:placeholder>
        </w:sdtPr>
        <w:sdtContent>
          <w:r w:rsidR="00A40F30" w:rsidRPr="006A56FF">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I4MGFiMmYzLTYxMzEtNDllMi05MTgxLTc4MGFhZjkyNTRjNiIsIkVudHJpZXMiOlt7IiRpZCI6IjIiLCIkdHlwZSI6IlN3aXNzQWNhZGVtaWMuQ2l0YXZpLkNpdGF0aW9ucy5Xb3JkUGxhY2Vob2xkZXJFbnRyeSwgU3dpc3NBY2FkZW1pYy5DaXRhdmkiLCJJZCI6IjU3NTg0NGEwLWQyYWMtNGUyYi05ZTdkLWYwYjc3ZDVjYWNiNS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2M3N2YyNDNiLWQ1N2QtNDc4NC05NmMyLTk0NjA4N2ZiOGM1MyIsIlRleHQiOiJbOV0iLCJXQUlWZXJzaW9uIjoiNi41LjAuMCJ9}</w:instrText>
          </w:r>
          <w:r w:rsidR="00A40F30" w:rsidRPr="006A56FF">
            <w:rPr>
              <w:lang w:val="en-US"/>
            </w:rPr>
            <w:fldChar w:fldCharType="separate"/>
          </w:r>
          <w:r w:rsidR="007262D2">
            <w:rPr>
              <w:lang w:val="en-US"/>
            </w:rPr>
            <w:t>[9]</w:t>
          </w:r>
          <w:r w:rsidR="00A40F30" w:rsidRPr="006A56FF">
            <w:rPr>
              <w:lang w:val="en-US"/>
            </w:rPr>
            <w:fldChar w:fldCharType="end"/>
          </w:r>
        </w:sdtContent>
      </w:sdt>
      <w:r w:rsidR="00A40F30" w:rsidRPr="006A56FF">
        <w:rPr>
          <w:lang w:val="en-US"/>
        </w:rPr>
        <w:t xml:space="preserve"> take institutional indicators of mandatory quality assurance systems and the degree and functioning of integrated services</w:t>
      </w:r>
      <w:r w:rsidR="00EF631F">
        <w:rPr>
          <w:lang w:val="en-US"/>
        </w:rPr>
        <w:t xml:space="preserve"> into account</w:t>
      </w:r>
      <w:r w:rsidR="00A40F30" w:rsidRPr="006A56FF">
        <w:rPr>
          <w:lang w:val="en-US"/>
        </w:rPr>
        <w:t>.</w:t>
      </w:r>
    </w:p>
    <w:p w14:paraId="435E1D48" w14:textId="5527CFE5" w:rsidR="005E05FB" w:rsidRPr="005E05FB" w:rsidRDefault="00E00F03" w:rsidP="004573C8">
      <w:pPr>
        <w:pStyle w:val="02FlietextEinzug"/>
        <w:rPr>
          <w:lang w:val="en-US"/>
        </w:rPr>
      </w:pPr>
      <w:r>
        <w:rPr>
          <w:lang w:val="en-US"/>
        </w:rPr>
        <w:t xml:space="preserve">When summarizing </w:t>
      </w:r>
      <w:r w:rsidR="005F6D29">
        <w:rPr>
          <w:lang w:val="en-US"/>
        </w:rPr>
        <w:t xml:space="preserve">existing </w:t>
      </w:r>
      <w:r>
        <w:rPr>
          <w:lang w:val="en-US"/>
        </w:rPr>
        <w:t xml:space="preserve">LTC </w:t>
      </w:r>
      <w:r w:rsidR="005F6D29">
        <w:rPr>
          <w:lang w:val="en-US"/>
        </w:rPr>
        <w:t>typologies</w:t>
      </w:r>
      <w:r w:rsidR="00764440">
        <w:rPr>
          <w:lang w:val="en-US"/>
        </w:rPr>
        <w:t>,</w:t>
      </w:r>
      <w:r w:rsidR="005F6D29">
        <w:rPr>
          <w:lang w:val="en-US"/>
        </w:rPr>
        <w:t xml:space="preserve"> </w:t>
      </w:r>
      <w:r>
        <w:rPr>
          <w:lang w:val="en-US"/>
        </w:rPr>
        <w:t xml:space="preserve">we see that most </w:t>
      </w:r>
      <w:r w:rsidR="005F6D29">
        <w:rPr>
          <w:lang w:val="en-US"/>
        </w:rPr>
        <w:t xml:space="preserve">are </w:t>
      </w:r>
      <w:r w:rsidR="00BC7C5E">
        <w:rPr>
          <w:lang w:val="en-US"/>
        </w:rPr>
        <w:t xml:space="preserve">solely </w:t>
      </w:r>
      <w:r w:rsidR="005F6D29">
        <w:rPr>
          <w:lang w:val="en-US"/>
        </w:rPr>
        <w:t xml:space="preserve">based on quantitative </w:t>
      </w:r>
      <w:r>
        <w:rPr>
          <w:lang w:val="en-US"/>
        </w:rPr>
        <w:t xml:space="preserve">(usually OECD and Eurostat) </w:t>
      </w:r>
      <w:r w:rsidR="005F6D29">
        <w:rPr>
          <w:lang w:val="en-US"/>
        </w:rPr>
        <w:t>indictors</w:t>
      </w:r>
      <w:r>
        <w:rPr>
          <w:lang w:val="en-US"/>
        </w:rPr>
        <w:t xml:space="preserve"> </w:t>
      </w:r>
      <w:r w:rsidR="005E05FB" w:rsidRPr="005E05FB">
        <w:rPr>
          <w:lang w:val="en-US"/>
        </w:rPr>
        <w:fldChar w:fldCharType="begin"/>
      </w:r>
      <w:r w:rsidR="006C3A4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005E05FB" w:rsidRPr="005E05FB">
        <w:rPr>
          <w:lang w:val="en-US"/>
        </w:rPr>
        <w:fldChar w:fldCharType="separate"/>
      </w:r>
      <w:r w:rsidR="000B0433">
        <w:rPr>
          <w:lang w:val="en-US"/>
        </w:rPr>
        <w:t>(Alber, 1995; Colombo, 2012; Damiani et al., 2011; Kraus et al., 2010)</w:t>
      </w:r>
      <w:r w:rsidR="005E05FB" w:rsidRPr="005E05FB">
        <w:rPr>
          <w:lang w:val="en-US"/>
        </w:rPr>
        <w:fldChar w:fldCharType="end"/>
      </w:r>
      <w:r>
        <w:rPr>
          <w:lang w:val="en-US"/>
        </w:rPr>
        <w:t xml:space="preserve">. Sometimes, </w:t>
      </w:r>
      <w:r w:rsidR="005F6D29">
        <w:rPr>
          <w:lang w:val="en-US"/>
        </w:rPr>
        <w:t xml:space="preserve">also </w:t>
      </w:r>
      <w:r w:rsidR="005F6D29" w:rsidRPr="005E05FB">
        <w:rPr>
          <w:lang w:val="en-US"/>
        </w:rPr>
        <w:t>micro</w:t>
      </w:r>
      <w:r w:rsidR="004C3207">
        <w:rPr>
          <w:lang w:val="en-US"/>
        </w:rPr>
        <w:t xml:space="preserve"> </w:t>
      </w:r>
      <w:r w:rsidR="005F6D29" w:rsidRPr="005E05FB">
        <w:rPr>
          <w:lang w:val="en-US"/>
        </w:rPr>
        <w:t>data</w:t>
      </w:r>
      <w:r>
        <w:rPr>
          <w:lang w:val="en-US"/>
        </w:rPr>
        <w:t xml:space="preserve"> (</w:t>
      </w:r>
      <w:r w:rsidR="00BE705A">
        <w:rPr>
          <w:lang w:val="en-US"/>
        </w:rPr>
        <w:t>SHARE</w:t>
      </w:r>
      <w:r>
        <w:rPr>
          <w:lang w:val="en-US"/>
        </w:rPr>
        <w:t xml:space="preserve"> data</w:t>
      </w:r>
      <w:r w:rsidR="005F6D29" w:rsidRPr="005E05FB">
        <w:rPr>
          <w:lang w:val="en-US"/>
        </w:rPr>
        <w:t>)</w:t>
      </w:r>
      <w:r w:rsidR="005F6D29">
        <w:rPr>
          <w:lang w:val="en-US"/>
        </w:rPr>
        <w:t xml:space="preserve"> are used</w:t>
      </w:r>
      <w:r w:rsidR="005E05FB" w:rsidRPr="005E05FB">
        <w:rPr>
          <w:lang w:val="en-US"/>
        </w:rPr>
        <w:t xml:space="preserve"> </w:t>
      </w:r>
      <w:sdt>
        <w:sdtPr>
          <w:rPr>
            <w:lang w:val="en-US"/>
          </w:rPr>
          <w:alias w:val="To edit, see citavi.com/edit"/>
          <w:tag w:val="CitaviPlaceholder#363ff3ea-769a-4c91-b512-1a73bcc1f2ff"/>
          <w:id w:val="824940676"/>
          <w:placeholder>
            <w:docPart w:val="DefaultPlaceholder_-1854013440"/>
          </w:placeholder>
        </w:sdtPr>
        <w:sdtContent>
          <w:r w:rsidR="005F6D29">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zVmMjZkLTc0YWUtNDMzMC1hMmNmLTZkMzc2YTM4NzcxNyIsIlJhbmdlTGVuZ3RoIjo0LCJSZWZlcmVuY2VJZCI6IjUzNzBlNDE4LTViOWQtNGE1Zi04OTMyLTA4Y2E0N2JiOTg0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iwiJHR5cGUiOiJTd2lzc0FjYWRlbWljLkNpdGF2aS5Qcm9qZWN0LCBTd2lzc0FjYWRlbWljLkNpdGF2aSJ9fSx7IiRpZCI6IjY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IkdHlwZSI6IlN3aXNzQWNhZGVtaWMuQ2l0YXZpLlBlcnNvbiwgU3dpc3NBY2FkZW1pYy5DaXRhdmk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bGFjZU9mUHVibGljYXRpb24iOiJBbXN0ZXJkYW0iLCJQdWJsaXNoZXJzIjpbeyIkaWQiOiI4IiwiJHR5cGUiOiJTd2lzc0FjYWRlbWljLkNpdGF2aS5QdWJsaXNoZXIsIFN3aXNzQWNhZGVtaWMuQ2l0YXZp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OSIsIkNvdW50IjoxLCJUZXh0VW5pdHMiOlt7IiRpZCI6IjEwIiwiRm9udFN0eWxlIjp7IiRpZCI6IjExIiwiTmV1dHJhbCI6dHJ1ZX0sIlJlYWRpbmdPcmRlciI6MSwiVGV4dCI6IlsyNV0ifV19LCJUYWciOiJDaXRhdmlQbGFjZWhvbGRlciMzNjNmZjNlYS03NjlhLTRjOTEtYjUxMi0xYTczYmNjMWYyZmYiLCJUZXh0IjoiWzI1XSIsIldBSVZlcnNpb24iOiI2LjUuMC4wIn0=}</w:instrText>
          </w:r>
          <w:r w:rsidR="005F6D29">
            <w:rPr>
              <w:noProof/>
              <w:lang w:val="en-US"/>
            </w:rPr>
            <w:fldChar w:fldCharType="separate"/>
          </w:r>
          <w:r w:rsidR="007262D2">
            <w:rPr>
              <w:noProof/>
              <w:lang w:val="en-US"/>
            </w:rPr>
            <w:t>[25]</w:t>
          </w:r>
          <w:r w:rsidR="005F6D29">
            <w:rPr>
              <w:noProof/>
              <w:lang w:val="en-US"/>
            </w:rPr>
            <w:fldChar w:fldCharType="end"/>
          </w:r>
        </w:sdtContent>
      </w:sdt>
      <w:r w:rsidR="005E05FB" w:rsidRPr="005E05FB">
        <w:rPr>
          <w:lang w:val="en-US"/>
        </w:rPr>
        <w:t xml:space="preserve">. </w:t>
      </w:r>
      <w:commentRangeStart w:id="9"/>
      <w:r w:rsidR="005E05FB" w:rsidRPr="005E05FB">
        <w:rPr>
          <w:lang w:val="en-US"/>
        </w:rPr>
        <w:t xml:space="preserve">Only </w:t>
      </w:r>
      <w:sdt>
        <w:sdtPr>
          <w:rPr>
            <w:lang w:val="en-US"/>
          </w:rPr>
          <w:alias w:val="Don’t edit this field."/>
          <w:tag w:val="CitaviPlaceholder#0fa4c2d2-701b-4051-8c76-5a1dff8985cf"/>
          <w:id w:val="-1327901509"/>
          <w:placeholder>
            <w:docPart w:val="8EA9AD0B1D094F21AE7EF1A139F80951"/>
          </w:placeholder>
        </w:sdtPr>
        <w:sdtContent>
          <w:r w:rsidR="005E05FB"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AwZTVjMzkzLWQ0OGYtNGM2ZS1iN2EzLWNmNzAyYzk4MmUzMCIsIkVudHJpZXMiOlt7IiRpZCI6IjIiLCIkdHlwZSI6IlN3aXNzQWNhZGVtaWMuQ2l0YXZpLkNpdGF0aW9ucy5Xb3JkUGxhY2Vob2xkZXJFbnRyeSwgU3dpc3NBY2FkZW1pYy5DaXRhdmkiLCJJZCI6IjE0OTdiM2UwLTQ4OWEtNDhmOS05YjA0LTVhMzhkZWIxOGM1OC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MwZmE0YzJkMi03MDFiLTQwNTEtOGM3Ni01YTFkZmY4OTg1Y2YiLCJUZXh0IjoiOSIsIldBSVZlcnNpb24iOiI2LjUuMC4wIn0=}</w:instrText>
          </w:r>
          <w:r w:rsidR="005E05FB" w:rsidRPr="005E05FB">
            <w:rPr>
              <w:lang w:val="en-US"/>
            </w:rPr>
            <w:fldChar w:fldCharType="separate"/>
          </w:r>
          <w:r w:rsidR="007262D2">
            <w:rPr>
              <w:lang w:val="en-US"/>
            </w:rPr>
            <w:t>9</w:t>
          </w:r>
          <w:r w:rsidR="005E05FB" w:rsidRPr="005E05FB">
            <w:rPr>
              <w:lang w:val="en-US"/>
            </w:rPr>
            <w:fldChar w:fldCharType="end"/>
          </w:r>
        </w:sdtContent>
      </w:sdt>
      <w:r w:rsidR="005E05FB" w:rsidRPr="005E05FB">
        <w:rPr>
          <w:lang w:val="en-US"/>
        </w:rPr>
        <w:t xml:space="preserve"> </w:t>
      </w:r>
      <w:sdt>
        <w:sdtPr>
          <w:rPr>
            <w:lang w:val="en-US"/>
          </w:rPr>
          <w:alias w:val="Don’t edit this field."/>
          <w:tag w:val="CitaviPlaceholder#d364f84e-9272-4a50-b549-1bd7b02543df"/>
          <w:id w:val="1965686754"/>
          <w:placeholder>
            <w:docPart w:val="8EA9AD0B1D094F21AE7EF1A139F80951"/>
          </w:placeholder>
        </w:sdtPr>
        <w:sdtContent>
          <w:r w:rsidR="005E05FB"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2NmNTJlMGNjLWNlYjItNDg5Ni04ZDYzLWNlZjcxN2NhMjk4ZiIsIkVudHJpZXMiOlt7IiRpZCI6IjIiLCIkdHlwZSI6IlN3aXNzQWNhZGVtaWMuQ2l0YXZpLkNpdGF0aW9ucy5Xb3JkUGxhY2Vob2xkZXJFbnRyeSwgU3dpc3NBY2FkZW1pYy5DaXRhdmkiLCJJZCI6Ijg1NmNiZTRiLWRmODUtNDUyZS05NTkxLTBmOTcxOTRmZGI1Yi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2QzNjRmODRlLTkyNzItNGE1MC1iNTQ5LTFiZDdiMDI1NDNkZiIsIlRleHQiOiJbOV0iLCJXQUlWZXJzaW9uIjoiNi41LjAuMCJ9}</w:instrText>
          </w:r>
          <w:r w:rsidR="005E05FB" w:rsidRPr="005E05FB">
            <w:rPr>
              <w:lang w:val="en-US"/>
            </w:rPr>
            <w:fldChar w:fldCharType="separate"/>
          </w:r>
          <w:r w:rsidR="007262D2">
            <w:rPr>
              <w:lang w:val="en-US"/>
            </w:rPr>
            <w:t>[9]</w:t>
          </w:r>
          <w:r w:rsidR="005E05FB" w:rsidRPr="005E05FB">
            <w:rPr>
              <w:lang w:val="en-US"/>
            </w:rPr>
            <w:fldChar w:fldCharType="end"/>
          </w:r>
        </w:sdtContent>
      </w:sdt>
      <w:r w:rsidR="005E05FB" w:rsidRPr="005E05FB">
        <w:rPr>
          <w:lang w:val="en-US"/>
        </w:rPr>
        <w:t xml:space="preserve"> adopts </w:t>
      </w:r>
      <w:commentRangeEnd w:id="9"/>
      <w:r w:rsidR="00BE705A">
        <w:rPr>
          <w:rStyle w:val="Kommentarzeichen"/>
        </w:rPr>
        <w:commentReference w:id="9"/>
      </w:r>
      <w:r>
        <w:rPr>
          <w:lang w:val="en-US"/>
        </w:rPr>
        <w:t xml:space="preserve">both </w:t>
      </w:r>
      <w:r w:rsidR="005E05FB" w:rsidRPr="005E05FB">
        <w:rPr>
          <w:lang w:val="en-US"/>
        </w:rPr>
        <w:t xml:space="preserve">quantitative </w:t>
      </w:r>
      <w:r w:rsidRPr="000D7467">
        <w:rPr>
          <w:lang w:val="en-US"/>
        </w:rPr>
        <w:t>and</w:t>
      </w:r>
      <w:r>
        <w:rPr>
          <w:i/>
          <w:lang w:val="en-US"/>
        </w:rPr>
        <w:t xml:space="preserve"> </w:t>
      </w:r>
      <w:r w:rsidR="005E05FB" w:rsidRPr="005E05FB">
        <w:rPr>
          <w:lang w:val="en-US"/>
        </w:rPr>
        <w:t xml:space="preserve">qualitative data on </w:t>
      </w:r>
      <w:r w:rsidR="002B630B">
        <w:rPr>
          <w:lang w:val="en-US"/>
        </w:rPr>
        <w:t xml:space="preserve">the </w:t>
      </w:r>
      <w:r w:rsidR="005E05FB" w:rsidRPr="005E05FB">
        <w:rPr>
          <w:lang w:val="en-US"/>
        </w:rPr>
        <w:t xml:space="preserve">institutional setting and rules for access to the system based on </w:t>
      </w:r>
      <w:r>
        <w:rPr>
          <w:lang w:val="en-US"/>
        </w:rPr>
        <w:t xml:space="preserve">an </w:t>
      </w:r>
      <w:r w:rsidR="005E05FB" w:rsidRPr="005E05FB">
        <w:rPr>
          <w:lang w:val="en-US"/>
        </w:rPr>
        <w:t xml:space="preserve">own primary data collection. The results of these typologies are influenced by their focus and aim but also by the </w:t>
      </w:r>
      <w:r w:rsidR="00B42E5D">
        <w:rPr>
          <w:lang w:val="en-US"/>
        </w:rPr>
        <w:t>(</w:t>
      </w:r>
      <w:r w:rsidR="005E05FB" w:rsidRPr="005E05FB">
        <w:rPr>
          <w:lang w:val="en-US"/>
        </w:rPr>
        <w:t>number of</w:t>
      </w:r>
      <w:r w:rsidR="00B42E5D">
        <w:rPr>
          <w:lang w:val="en-US"/>
        </w:rPr>
        <w:t>)</w:t>
      </w:r>
      <w:r w:rsidR="005E05FB" w:rsidRPr="005E05FB">
        <w:rPr>
          <w:lang w:val="en-US"/>
        </w:rPr>
        <w:t xml:space="preserve"> included countries. Some studies include only about ten European/OECD country cases </w:t>
      </w:r>
      <w:sdt>
        <w:sdtPr>
          <w:rPr>
            <w:lang w:val="en-US"/>
          </w:rPr>
          <w:alias w:val="Don't edit this field"/>
          <w:tag w:val="CitaviPlaceholder#ec1d3126-328c-4a11-aec2-2b589b409d19"/>
          <w:id w:val="-1134094184"/>
          <w:placeholder>
            <w:docPart w:val="4118B0A02F2141DCB251311D18CB2180"/>
          </w:placeholder>
        </w:sdtPr>
        <w:sdtContent>
          <w:r w:rsidR="005E05FB" w:rsidRPr="005E05FB">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OWU2ODcxLWQwMTAtNGM0ZS05YjNjLWMxY2U2MmI4MTk1MCIsIlJhbmdlU3RhcnQiOjIsIlJhbmdlTGVuZ3RoIjoz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I5MDEzODVhNS02NmI1LTRlMTMtYjM3Zi0zOTQ4NWQ0MDRkY2UiLCJSYW5nZUxlbmd0aCI6MiwiUmVmZXJlbmNlSWQiOiIzNzNjOTRjYy1mM2MyLTRhMWUtYmZiNC0yNWU3NzhiZDdmYWQ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EwIiwiJHR5cGUiOiJTd2lzc0FjYWRlbWljLkNpdGF2aS5QZXJzb24sIFN3aXNzQWNhZGVtaWMuQ2l0YXZp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xMS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NTE1L3JldmVjcC0yMDE3LTAwMDgiLCJVcmlTdHJpbmciOiJodHRwczovL2RvaS5vcmcvMTAuMTUxNS9yZXZlY3AtMjAxNy0wMDA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1IiwiJHR5cGUiOiJTd2lzc0FjYWRlbWljLkNpdGF2aS5QZXJpb2RpY2FsLCBTd2lzc0FjYWRlbWljLkNpdGF2a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E2IiwiJHR5cGUiOiJTd2lzc0FjYWRlbWljLkNpdGF2aS5DaXRhdGlvbnMuV29yZFBsYWNlaG9sZGVyRW50cnksIFN3aXNzQWNhZGVtaWMuQ2l0YXZpIiwiSWQiOiJmYzczNWMyYS01ODIzLTRiYTctYWFjYi05MDU3MTgwMTRlMDYiLCJSYW5nZVN0YXJ0Ijo1LCJSYW5nZUxlbmd0aCI6NCwiUmVmZXJlbmNlSWQiOiI1MzcwZTQxOC01YjlkLTRhNWYtODkzMi0wOGNhNDdiYjk4NDg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E5IiwiJHR5cGUiOiJTd2lzc0FjYWRlbWljLkNpdGF2aS5QZXJzb24sIFN3aXNzQWNhZGVtaWMuQ2l0YXZp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yMCIsIiR0eXBlIjoiU3dpc3NBY2FkZW1pYy5DaXRhdmkuUGVyc29uLCBTd2lzc0FjYWRlbWljLkNpdGF2aS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sYWNlT2ZQdWJsaWNhdGlvbiI6IkFtc3RlcmRhbSIsIlB1Ymxpc2hlcnMiOlt7IiRpZCI6IjIxIiwiJHR5cGUiOiJTd2lzc0FjYWRlbWljLkNpdGF2aS5QdWJsaXNoZXIsIFN3aXNzQWNhZGVtaWMuQ2l0YXZp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MjIiLCJDb3VudCI6MSwiVGV4dFVuaXRzIjpbeyIkaWQiOiIyMyIsIkZvbnRTdHlsZSI6eyIkaWQiOiIyNCIsIk5ldXRyYWwiOnRydWV9LCJSZWFkaW5nT3JkZXIiOjEsIlRleHQiOiJbNywyNCwyNV0ifV19LCJUYWciOiJDaXRhdmlQbGFjZWhvbGRlciNlYzFkMzEyNi0zMjhjLTRhMTEtYWVjMi0yYjU4OWI0MDlkMTkiLCJUZXh0IjoiWzcsMjQsMjVdIiwiV0FJVmVyc2lvbiI6IjYuNS4wLjAifQ==}</w:instrText>
          </w:r>
          <w:r w:rsidR="005E05FB" w:rsidRPr="005E05FB">
            <w:rPr>
              <w:lang w:val="en-US"/>
            </w:rPr>
            <w:fldChar w:fldCharType="separate"/>
          </w:r>
          <w:r w:rsidR="007262D2">
            <w:rPr>
              <w:lang w:val="en-US"/>
            </w:rPr>
            <w:t>[7,24,25]</w:t>
          </w:r>
          <w:r w:rsidR="005E05FB" w:rsidRPr="005E05FB">
            <w:rPr>
              <w:lang w:val="en-US"/>
            </w:rPr>
            <w:fldChar w:fldCharType="end"/>
          </w:r>
        </w:sdtContent>
      </w:sdt>
      <w:r w:rsidR="005E05FB" w:rsidRPr="005E05FB">
        <w:rPr>
          <w:lang w:val="en-US"/>
        </w:rPr>
        <w:t xml:space="preserve"> while others analyze 20 and more European </w:t>
      </w:r>
      <w:sdt>
        <w:sdtPr>
          <w:rPr>
            <w:lang w:val="en-US"/>
          </w:rPr>
          <w:alias w:val="Don't edit this field"/>
          <w:tag w:val="CitaviPlaceholder#5d260071-a9f0-4c78-b355-2a1871fb6dac"/>
          <w:id w:val="-717971029"/>
          <w:placeholder>
            <w:docPart w:val="4118B0A02F2141DCB251311D18CB2180"/>
          </w:placeholder>
        </w:sdtPr>
        <w:sdtContent>
          <w:r w:rsidR="005E05FB" w:rsidRPr="005E05FB">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YWVmYWJhLWUwMTctNDgyNy1iMGRkLWE1ZjViMDBiM2Q1ZiIsIlJhbmdlTGVuZ3RoIjoy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LHsiJGlkIjoiMjAiLCIkdHlwZSI6IlN3aXNzQWNhZGVtaWMuQ2l0YXZpLkNpdGF0aW9ucy5Xb3JkUGxhY2Vob2xkZXJFbnRyeSwgU3dpc3NBY2FkZW1pYy5DaXRhdmkiLCJJZCI6IjA5Y2M5YzAzLTJiNDUtNGRiZS04YzdkLTQ1NmMxYTc1ZTgxMSIsIlJhbmdlU3RhcnQiOjIsIlJhbmdlTGVuZ3RoIjozLCJSZWZlcmVuY2VJZCI6IjRhODMxYzM0LTc2YTctNGUyYi05OTU2LWVhMTFmNjY1MTY4M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I3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g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I5IiwiQ291bnQiOjEsIlRleHRVbml0cyI6W3siJGlkIjoiMzAiLCJGb250U3R5bGUiOnsiJGlkIjoiMzEiLCJOZXV0cmFsIjp0cnVlfSwiUmVhZGluZ09yZGVyIjoxLCJUZXh0IjoiWzYsOV0ifV19LCJUYWciOiJDaXRhdmlQbGFjZWhvbGRlciM1ZDI2MDA3MS1hOWYwLTRjNzgtYjM1NS0yYTE4NzFmYjZkYWMiLCJUZXh0IjoiWzYsOV0iLCJXQUlWZXJzaW9uIjoiNi41LjAuMCJ9}</w:instrText>
          </w:r>
          <w:r w:rsidR="005E05FB" w:rsidRPr="005E05FB">
            <w:rPr>
              <w:lang w:val="en-US"/>
            </w:rPr>
            <w:fldChar w:fldCharType="separate"/>
          </w:r>
          <w:r w:rsidR="007262D2">
            <w:rPr>
              <w:lang w:val="en-US"/>
            </w:rPr>
            <w:t>[6,9]</w:t>
          </w:r>
          <w:r w:rsidR="005E05FB" w:rsidRPr="005E05FB">
            <w:rPr>
              <w:lang w:val="en-US"/>
            </w:rPr>
            <w:fldChar w:fldCharType="end"/>
          </w:r>
        </w:sdtContent>
      </w:sdt>
      <w:r w:rsidR="005E05FB" w:rsidRPr="005E05FB">
        <w:rPr>
          <w:lang w:val="en-US"/>
        </w:rPr>
        <w:t xml:space="preserve"> or OECD cases </w:t>
      </w:r>
      <w:sdt>
        <w:sdtPr>
          <w:rPr>
            <w:lang w:val="en-US"/>
          </w:rPr>
          <w:alias w:val="Don't edit this field"/>
          <w:tag w:val="CitaviPlaceholder#88df41d0-3cbf-4436-9486-799861ce0173"/>
          <w:id w:val="2063670814"/>
          <w:placeholder>
            <w:docPart w:val="4118B0A02F2141DCB251311D18CB2180"/>
          </w:placeholder>
        </w:sdtPr>
        <w:sdtContent>
          <w:r w:rsidR="005E05FB" w:rsidRPr="005E05FB">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NGI3NzVkLTIxNDMtNGQ3ZS1hY2ZmLWIzMzAxYzQwMzJmMy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bOF0ifV19LCJUYWciOiJDaXRhdmlQbGFjZWhvbGRlciM4OGRmNDFkMC0zY2JmLTQ0MzYtOTQ4Ni03OTk4NjFjZTAxNzMiLCJUZXh0IjoiWzhdIiwiV0FJVmVyc2lvbiI6IjYuNS4wLjAifQ==}</w:instrText>
          </w:r>
          <w:r w:rsidR="005E05FB" w:rsidRPr="005E05FB">
            <w:rPr>
              <w:lang w:val="en-US"/>
            </w:rPr>
            <w:fldChar w:fldCharType="separate"/>
          </w:r>
          <w:r w:rsidR="007262D2">
            <w:rPr>
              <w:lang w:val="en-US"/>
            </w:rPr>
            <w:t>[8]</w:t>
          </w:r>
          <w:r w:rsidR="005E05FB" w:rsidRPr="005E05FB">
            <w:rPr>
              <w:lang w:val="en-US"/>
            </w:rPr>
            <w:fldChar w:fldCharType="end"/>
          </w:r>
        </w:sdtContent>
      </w:sdt>
      <w:r w:rsidR="005E05FB" w:rsidRPr="005E05FB">
        <w:rPr>
          <w:lang w:val="en-US"/>
        </w:rPr>
        <w:t xml:space="preserve">. </w:t>
      </w:r>
    </w:p>
    <w:p w14:paraId="0C9623C8" w14:textId="37D04CAB" w:rsidR="005E05FB" w:rsidRPr="005E05FB" w:rsidRDefault="005E05FB" w:rsidP="00CF57A8">
      <w:pPr>
        <w:pStyle w:val="02FlietextEinzug"/>
        <w:rPr>
          <w:lang w:val="en-US"/>
        </w:rPr>
      </w:pPr>
      <w:r w:rsidRPr="005E05FB">
        <w:rPr>
          <w:lang w:val="en-US"/>
        </w:rPr>
        <w:t>Despite the large variety in the number of clusters and the composition of those clusters in the different typologies</w:t>
      </w:r>
      <w:r w:rsidR="00394F50">
        <w:rPr>
          <w:lang w:val="en-US"/>
        </w:rPr>
        <w:t>,</w:t>
      </w:r>
      <w:r w:rsidRPr="005E05FB">
        <w:rPr>
          <w:lang w:val="en-US"/>
        </w:rPr>
        <w:t xml:space="preserve"> some similarities </w:t>
      </w:r>
      <w:r w:rsidR="00394F50">
        <w:rPr>
          <w:lang w:val="en-US"/>
        </w:rPr>
        <w:t>exist</w:t>
      </w:r>
      <w:r w:rsidRPr="005E05FB">
        <w:rPr>
          <w:lang w:val="en-US"/>
        </w:rPr>
        <w:t xml:space="preserve">. The most robust </w:t>
      </w:r>
      <w:r w:rsidR="00782D78">
        <w:rPr>
          <w:lang w:val="en-US"/>
        </w:rPr>
        <w:t>system type</w:t>
      </w:r>
      <w:r w:rsidR="00782D78" w:rsidRPr="005E05FB">
        <w:rPr>
          <w:lang w:val="en-US"/>
        </w:rPr>
        <w:t xml:space="preserve"> </w:t>
      </w:r>
      <w:r w:rsidRPr="005E05FB">
        <w:rPr>
          <w:lang w:val="en-US"/>
        </w:rPr>
        <w:t xml:space="preserve">is </w:t>
      </w:r>
      <w:r w:rsidR="006D5BB7">
        <w:rPr>
          <w:lang w:val="en-US"/>
        </w:rPr>
        <w:t>the</w:t>
      </w:r>
      <w:r w:rsidRPr="005E05FB">
        <w:rPr>
          <w:lang w:val="en-US"/>
        </w:rPr>
        <w:t xml:space="preserve"> </w:t>
      </w:r>
      <w:r w:rsidRPr="005E05FB">
        <w:rPr>
          <w:lang w:val="en-US"/>
        </w:rPr>
        <w:lastRenderedPageBreak/>
        <w:t xml:space="preserve">Scandinavian or </w:t>
      </w:r>
      <w:r w:rsidR="00E00F03">
        <w:rPr>
          <w:lang w:val="en-US"/>
        </w:rPr>
        <w:t>N</w:t>
      </w:r>
      <w:r w:rsidRPr="005E05FB">
        <w:rPr>
          <w:lang w:val="en-US"/>
        </w:rPr>
        <w:t>orthern European cluster</w:t>
      </w:r>
      <w:r w:rsidR="006D5BB7">
        <w:rPr>
          <w:lang w:val="en-US"/>
        </w:rPr>
        <w:t>,</w:t>
      </w:r>
      <w:r w:rsidRPr="005E05FB">
        <w:rPr>
          <w:lang w:val="en-US"/>
        </w:rPr>
        <w:t xml:space="preserve"> </w:t>
      </w:r>
      <w:r w:rsidR="006D5BB7">
        <w:rPr>
          <w:lang w:val="en-US"/>
        </w:rPr>
        <w:t>which</w:t>
      </w:r>
      <w:r w:rsidR="006D5BB7" w:rsidRPr="005E05FB">
        <w:rPr>
          <w:lang w:val="en-US"/>
        </w:rPr>
        <w:t xml:space="preserve"> generally</w:t>
      </w:r>
      <w:r w:rsidRPr="005E05FB">
        <w:rPr>
          <w:lang w:val="en-US"/>
        </w:rPr>
        <w:t xml:space="preserve"> includes Sweden, Norway, Denmark, Finland</w:t>
      </w:r>
      <w:r w:rsidR="00A31BDA">
        <w:rPr>
          <w:lang w:val="en-US"/>
        </w:rPr>
        <w:t>,</w:t>
      </w:r>
      <w:r w:rsidRPr="005E05FB">
        <w:rPr>
          <w:lang w:val="en-US"/>
        </w:rPr>
        <w:t xml:space="preserve"> and often also the Netherlands </w:t>
      </w:r>
      <w:sdt>
        <w:sdtPr>
          <w:rPr>
            <w:lang w:val="en-US"/>
          </w:rPr>
          <w:alias w:val="Don't edit this field"/>
          <w:tag w:val="CitaviPlaceholder#f63525ed-8884-4f8e-918e-35e6d3f77443"/>
          <w:id w:val="-1308238888"/>
          <w:placeholder>
            <w:docPart w:val="4118B0A02F2141DCB251311D18CB2180"/>
          </w:placeholder>
        </w:sdtPr>
        <w:sdtContent>
          <w:r w:rsidRPr="005E05FB">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MDVlMGQ5LWViZWItNDVlZS1iZTEyLTczMWU0N2M3NWI1MSIsIlJhbmdlU3RhcnQiOjYsIlJhbmdlTGVuZ3RoIjoz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IzYjQwMzYxZS1iNDg1LTRhMTEtYjkzZi1kZDljOGUzYzEzOWIiLCJSYW5nZVN0YXJ0IjoyLCJSYW5nZUxlbmd0aCI6MiwiUmVmZXJlbmNlSWQiOiI4NjE2NjE5My0zMDMzLTQ3Y2EtOTY5ZS0yMTY4YWY0OGI0Yjg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1Ny85NzgwMjMwMzQ5MTkzIiwiRWRpdG9ycyI6W3siJGlkIjoiMTE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1Ny85NzgwMjMwMzQ5MTkzIiwiVXJpU3RyaW5nIjoiaHR0cHM6Ly9kb2kub3JnLzEwLjEwNTcvOTc4MDIzMDM0OTE5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sYWNlT2ZQdWJsaWNhdGlvbiI6IkxvbmRvbjsgcy5sLiIsIlB1Ymxpc2hlcnMiOlt7IiRpZCI6IjE2IiwiJHR5cGUiOiJTd2lzc0FjYWRlbWljLkNpdGF2aS5QdWJsaXNoZXIsIFN3aXNzQWNhZGVtaWMuQ2l0YXZp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LHsiJGlkIjoiMTciLCIkdHlwZSI6IlN3aXNzQWNhZGVtaWMuQ2l0YXZpLkNpdGF0aW9ucy5Xb3JkUGxhY2Vob2xkZXJFbnRyeSwgU3dpc3NBY2FkZW1pYy5DaXRhdmkiLCJJZCI6Ijc5ODg5M2NlLTM1MjItNGVhZS05NzU1LTljNWJiZGMzMmUxZSIsIlJhbmdlTGVuZ3RoIjoyLCJSZWZlcmVuY2VJZCI6ImZkM2FjMmE2LTczMTEtNDFjMy1iN2IyLTY5ODk0NzUxODU3OS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IkdHlwZSI6IlN3aXNzQWNhZGVtaWMuQ2l0YXZpLlBlcnNvbiwgU3dpc3NBY2FkZW1pYy5DaXRhdmk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LHsiJGlkIjoiMzQiLCIkdHlwZSI6IlN3aXNzQWNhZGVtaWMuQ2l0YXZpLkNpdGF0aW9ucy5Xb3JkUGxhY2Vob2xkZXJFbnRyeSwgU3dpc3NBY2FkZW1pYy5DaXRhdmkiLCJJZCI6IjRmZGEyODVjLTRhMmMtNDI0Ny1hMWU4LWQzZDY0MmIzZGJmNiIsIlJhbmdlU3RhcnQiOjQsIlJhbmdlTGVuZ3RoIjoyLCJSZWZlcmVuY2VJZCI6IjRhODMxYzM0LTc2YTctNGUyYi05OTU2LWVhMTFmNjY1MTY4MC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c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OC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5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Qw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Qx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0NiIsIiR0eXBlIjoiU3dpc3NBY2FkZW1pYy5DaXRhdmkuUGVyc29uLCBTd2lzc0FjYWRlbWljLkNpdGF2a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DciLCIkdHlwZSI6IlN3aXNzQWNhZGVtaWMuQ2l0YXZpLlBlcnNvbiwgU3dpc3NBY2FkZW1pYy5DaXRhdmk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bGFjZU9mUHVibGljYXRpb24iOiJBbXN0ZXJkYW0iLCJQdWJsaXNoZXJzIjpbeyIkaWQiOiI0OCIsIiR0eXBlIjoiU3dpc3NBY2FkZW1pYy5DaXRhdmkuUHVibGlzaGVyLCBTd2lzc0FjYWRlbWljLkNpdGF2a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5IiwiQ291bnQiOjEsIlRleHRVbml0cyI6W3siJGlkIjoiNTAiLCJGb250U3R5bGUiOnsiJGlkIjoiNTEiLCJOZXV0cmFsIjp0cnVlfSwiUmVhZGluZ09yZGVyIjoxLCJUZXh0IjoiWzYsOCw5LDI0LDI1XSJ9XX0sIlRhZyI6IkNpdGF2aVBsYWNlaG9sZGVyI2Y2MzUyNWVkLTg4ODQtNGY4ZS05MThlLTM1ZTZkM2Y3NzQ0MyIsIlRleHQiOiJbNiw4LDksMjQsMjVdIiwiV0FJVmVyc2lvbiI6IjYuNS4wLjAifQ==}</w:instrText>
          </w:r>
          <w:r w:rsidRPr="005E05FB">
            <w:rPr>
              <w:lang w:val="en-US"/>
            </w:rPr>
            <w:fldChar w:fldCharType="separate"/>
          </w:r>
          <w:r w:rsidR="007262D2" w:rsidRPr="007262D2">
            <w:rPr>
              <w:lang w:val="en-US"/>
            </w:rPr>
            <w:t>[6,8,9,24,25]</w:t>
          </w:r>
          <w:r w:rsidRPr="005E05FB">
            <w:rPr>
              <w:lang w:val="en-US"/>
            </w:rPr>
            <w:fldChar w:fldCharType="end"/>
          </w:r>
        </w:sdtContent>
      </w:sdt>
      <w:r w:rsidRPr="007262D2">
        <w:rPr>
          <w:lang w:val="en-US"/>
        </w:rPr>
        <w:t xml:space="preserve">. </w:t>
      </w:r>
      <w:r w:rsidRPr="005E05FB">
        <w:rPr>
          <w:lang w:val="en-US"/>
        </w:rPr>
        <w:t xml:space="preserve">Clusters which </w:t>
      </w:r>
      <w:r w:rsidR="00DF543B">
        <w:rPr>
          <w:lang w:val="en-US"/>
        </w:rPr>
        <w:t>comprise</w:t>
      </w:r>
      <w:r w:rsidR="00DF543B" w:rsidRPr="005E05FB">
        <w:rPr>
          <w:lang w:val="en-US"/>
        </w:rPr>
        <w:t xml:space="preserve"> </w:t>
      </w:r>
      <w:r w:rsidRPr="005E05FB">
        <w:rPr>
          <w:lang w:val="en-US"/>
        </w:rPr>
        <w:t xml:space="preserve">only Eastern European countries can be found </w:t>
      </w:r>
      <w:commentRangeStart w:id="10"/>
      <w:r w:rsidRPr="005E05FB">
        <w:rPr>
          <w:lang w:val="en-US"/>
        </w:rPr>
        <w:t xml:space="preserve">in the typologies </w:t>
      </w:r>
      <w:r w:rsidRPr="0073348F">
        <w:rPr>
          <w:lang w:val="en-US"/>
        </w:rPr>
        <w:t>by</w:t>
      </w:r>
      <w:r w:rsidRPr="005E05FB">
        <w:rPr>
          <w:lang w:val="en-US"/>
        </w:rPr>
        <w:t xml:space="preserve"> </w:t>
      </w:r>
      <w:sdt>
        <w:sdtPr>
          <w:rPr>
            <w:lang w:val="en-US"/>
          </w:rPr>
          <w:alias w:val="Don't edit this field"/>
          <w:tag w:val="CitaviPlaceholder#821802ec-8205-43cc-a6b6-7855e3c19feb"/>
          <w:id w:val="1555120584"/>
          <w:placeholder>
            <w:docPart w:val="4118B0A02F2141DCB251311D18CB2180"/>
          </w:placeholder>
        </w:sdtPr>
        <w:sdtContent>
          <w:r w:rsidRPr="005E05FB">
            <w:rPr>
              <w:lang w:val="en-US"/>
            </w:rPr>
            <w:fldChar w:fldCharType="begin"/>
          </w:r>
          <w:r w:rsidR="00B66803">
            <w:rPr>
              <w:lang w:val="en-US"/>
            </w:rPr>
            <w:instrText>ADDIN CitaviPlaceholder{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IsIiR0eXBlIjoiU3dpc3NBY2FkZW1pYy5DaXRhdmkuUHJvamVjdCwgU3dpc3NBY2FkZW1pYy5DaXRhdmkifX0seyIkaWQiOiI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ExVDEzOjM3OjAyIiwiUHJvamVjdCI6eyIkcmVmIjoiNSJ9fSwiVXNlTnVtYmVyaW5nVHlwZU9mUGFyZW50RG9jdW1lbnQiOmZhbHNlfV0sIkZvcm1hdHRlZFRleHQiOnsiJGlkIjoiMjAiLCJDb3VudCI6MSwiVGV4dFVuaXRzIjpbeyIkaWQiOiIyMSIsIkZvbnRTdHlsZSI6eyIkaWQiOiIyMiIsIk5ldXRyYWwiOnRydWV9LCJSZWFkaW5nT3JkZXIiOjEsIlRleHQiOiI2In1dfSwiVGFnIjoiQ2l0YXZpUGxhY2Vob2xkZXIjODIxODAyZWMtODIwNS00M2NjLWE2YjYtNzg1NWUzYzE5ZmViIiwiVGV4dCI6IjYiLCJXQUlWZXJzaW9uIjoiNi41LjAuMCJ9}</w:instrText>
          </w:r>
          <w:r w:rsidRPr="005E05FB">
            <w:rPr>
              <w:lang w:val="en-US"/>
            </w:rPr>
            <w:fldChar w:fldCharType="separate"/>
          </w:r>
          <w:r w:rsidR="007262D2">
            <w:rPr>
              <w:lang w:val="en-US"/>
            </w:rPr>
            <w:t>6</w:t>
          </w:r>
          <w:r w:rsidRPr="005E05FB">
            <w:rPr>
              <w:lang w:val="en-US"/>
            </w:rPr>
            <w:fldChar w:fldCharType="end"/>
          </w:r>
        </w:sdtContent>
      </w:sdt>
      <w:r w:rsidRPr="005E05FB">
        <w:rPr>
          <w:lang w:val="en-US"/>
        </w:rPr>
        <w:t xml:space="preserve"> </w:t>
      </w:r>
      <w:sdt>
        <w:sdtPr>
          <w:rPr>
            <w:lang w:val="en-US"/>
          </w:rPr>
          <w:alias w:val="Don't edit this field"/>
          <w:tag w:val="CitaviPlaceholder#f46b660c-723d-4d8b-8eec-b5516c790d77"/>
          <w:id w:val="-487555929"/>
          <w:placeholder>
            <w:docPart w:val="4118B0A02F2141DCB251311D18CB2180"/>
          </w:placeholder>
        </w:sdtPr>
        <w:sdtContent>
          <w:r w:rsidRPr="005E05FB">
            <w:rPr>
              <w:lang w:val="en-US"/>
            </w:rPr>
            <w:fldChar w:fldCharType="begin"/>
          </w:r>
          <w:r w:rsidR="00B66803">
            <w:rPr>
              <w:lang w:val="en-US"/>
            </w:rPr>
            <w:instrText>ADDIN CitaviPlaceholder{eyIkaWQiOiIxIiwiJHR5cGUiOiJTd2lzc0FjYWRlbWljLkNpdGF2aS5DaXRhdGlvbnMuV29yZFBsYWNlaG9sZGVyLCBTd2lzc0FjYWRlbWljLkNpdGF2aSIsIkFzc29jaWF0ZVdpdGhQbGFjZWhvbGRlclRhZyI6IkNpdGF2aVBsYWNlaG9sZGVyIzBmMjFmN2M1LTkzNWQtNDMxZC04ZjQzLTlhM2E3MmE3NDg2YSIsIkVudHJpZXMiOlt7IiRpZCI6IjIiLCIkdHlwZSI6IlN3aXNzQWNhZGVtaWMuQ2l0YXZpLkNpdGF0aW9ucy5Xb3JkUGxhY2Vob2xkZXJFbnRyeSwgU3dpc3NBY2FkZW1pYy5DaXRhdmkiLCJJZCI6IjI3YjNiZGEyLWM3ZmQtNDA2NS05ZWRlLTQxZjQyM2EzNjJhYiIsIlJhbmdlTGVuZ3RoIjoz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JbNl0ifV19LCJUYWciOiJDaXRhdmlQbGFjZWhvbGRlciNmNDZiNjYwYy03MjNkLTRkOGItOGVlYy1iNTUxNmM3OTBkNzciLCJUZXh0IjoiWzZdIiwiV0FJVmVyc2lvbiI6IjYuNS4wLjAifQ==}</w:instrText>
          </w:r>
          <w:r w:rsidRPr="005E05FB">
            <w:rPr>
              <w:lang w:val="en-US"/>
            </w:rPr>
            <w:fldChar w:fldCharType="separate"/>
          </w:r>
          <w:r w:rsidR="007262D2">
            <w:rPr>
              <w:lang w:val="en-US"/>
            </w:rPr>
            <w:t>[6]</w:t>
          </w:r>
          <w:r w:rsidRPr="005E05FB">
            <w:rPr>
              <w:lang w:val="en-US"/>
            </w:rPr>
            <w:fldChar w:fldCharType="end"/>
          </w:r>
        </w:sdtContent>
      </w:sdt>
      <w:r w:rsidRPr="005E05FB">
        <w:rPr>
          <w:lang w:val="en-US"/>
        </w:rPr>
        <w:t xml:space="preserve">, </w:t>
      </w:r>
      <w:sdt>
        <w:sdtPr>
          <w:rPr>
            <w:lang w:val="en-US"/>
          </w:rPr>
          <w:alias w:val="Don't edit this field"/>
          <w:tag w:val="CitaviPlaceholder#70321f17-dd04-46c3-93b1-c87d23ba7b4e"/>
          <w:id w:val="1876421934"/>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2Q1YmI0MjNjLWZhNWEtNDA2Ny04MzkxLWQzZDYxMzg5OTJlNCIsIkVudHJpZXMiOlt7IiRpZCI6IjIiLCIkdHlwZSI6IlN3aXNzQWNhZGVtaWMuQ2l0YXZpLkNpdGF0aW9ucy5Xb3JkUGxhY2Vob2xkZXJFbnRyeSwgU3dpc3NBY2FkZW1pYy5DaXRhdmkiLCJJZCI6IjM5MTYyNTc2LTA3NWItNGVlNi04M2RjLTM0OTE2ODZjNjBmYSIsIlJhbmdlTGVuZ3RoIjoxLCJSZWZlcmVuY2VJZCI6IjM3M2M5NGNjLWYzYzItNGExZS1iZmI0LTI1ZTc3OGJkN2Zh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iwiJHR5cGUiOiJTd2lzc0FjYWRlbWljLkNpdGF2aS5Qcm9qZWN0LCBTd2lzc0FjYWRlbWljLkNpdGF2aSJ9fSx7IiRpZCI6IjYiLCIkdHlwZSI6IlN3aXNzQWNhZGVtaWMuQ2l0YXZpLlBlcnNvbiwgU3dpc3NBY2FkZW1pYy5DaXRhdmk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1MTUvcmV2ZWNwLTIwMTctMDAwOCIsIlVyaVN0cmluZyI6Imh0dHBzOi8vZG9pLm9yZy8xMC4xNTE1L3JldmVjcC0yMDE3LTAwMD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IkdHlwZSI6IlN3aXNzQWNhZGVtaWMuQ2l0YXZpLlBlcmlvZGljYWwsIFN3aXNzQWNhZGVtaWMuQ2l0YXZp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xMiIsIkNvdW50IjoxLCJUZXh0VW5pdHMiOlt7IiRpZCI6IjEzIiwiRm9udFN0eWxlIjp7IiRpZCI6IjE0IiwiTmV1dHJhbCI6dHJ1ZX0sIlJlYWRpbmdPcmRlciI6MSwiVGV4dCI6IjcifV19LCJUYWciOiJDaXRhdmlQbGFjZWhvbGRlciM3MDMyMWYxNy1kZDA0LTQ2YzMtOTNiMS1jODdkMjNiYTdiNGUiLCJUZXh0IjoiNyIsIldBSVZlcnNpb24iOiI2LjUuMC4wIn0=}</w:instrText>
          </w:r>
          <w:r w:rsidRPr="005E05FB">
            <w:rPr>
              <w:lang w:val="en-US"/>
            </w:rPr>
            <w:fldChar w:fldCharType="separate"/>
          </w:r>
          <w:r w:rsidR="007262D2">
            <w:rPr>
              <w:lang w:val="en-US"/>
            </w:rPr>
            <w:t>7</w:t>
          </w:r>
          <w:r w:rsidRPr="005E05FB">
            <w:rPr>
              <w:lang w:val="en-US"/>
            </w:rPr>
            <w:fldChar w:fldCharType="end"/>
          </w:r>
        </w:sdtContent>
      </w:sdt>
      <w:r w:rsidRPr="005E05FB">
        <w:rPr>
          <w:lang w:val="en-US"/>
        </w:rPr>
        <w:t xml:space="preserve"> </w:t>
      </w:r>
      <w:sdt>
        <w:sdtPr>
          <w:rPr>
            <w:lang w:val="en-US"/>
          </w:rPr>
          <w:alias w:val="Don't edit this field"/>
          <w:tag w:val="CitaviPlaceholder#073aa931-c262-4e1a-9792-b46e1ef1143f"/>
          <w:id w:val="1732970932"/>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gzYTVhZmI1LWQ4OGMtNDE0My05MDg4LWI4NDc2Y2ZiM2VmYiIsIkVudHJpZXMiOlt7IiRpZCI6IjIiLCIkdHlwZSI6IlN3aXNzQWNhZGVtaWMuQ2l0YXZpLkNpdGF0aW9ucy5Xb3JkUGxhY2Vob2xkZXJFbnRyeSwgU3dpc3NBY2FkZW1pYy5DaXRhdmkiLCJJZCI6Ijk4MTYyOWYxLWM4NzctNDRhMi04MWI1LTBjNjk4OTU0NjllZCIsIlJhbmdlTGVuZ3RoIjozLCJSZWZlcmVuY2VJZCI6IjM3M2M5NGNjLWYzYzItNGExZS1iZmI0LTI1ZTc3OGJkN2Z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LCIkdHlwZSI6IlN3aXNzQWNhZGVtaWMuQ2l0YXZpLlByb2plY3QsIFN3aXNzQWNhZGVtaWMuQ2l0YXZpIn19LHsiJGlkIjoi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3XSJ9XX0sIlRhZyI6IkNpdGF2aVBsYWNlaG9sZGVyIzA3M2FhOTMxLWMyNjItNGUxYS05NzkyLWI0NmUxZWYxMTQzZiIsIlRleHQiOiJbN10iLCJXQUlWZXJzaW9uIjoiNi41LjAuMCJ9}</w:instrText>
          </w:r>
          <w:r w:rsidRPr="005E05FB">
            <w:rPr>
              <w:lang w:val="en-US"/>
            </w:rPr>
            <w:fldChar w:fldCharType="separate"/>
          </w:r>
          <w:r w:rsidR="007262D2">
            <w:rPr>
              <w:lang w:val="en-US"/>
            </w:rPr>
            <w:t>[7]</w:t>
          </w:r>
          <w:r w:rsidRPr="005E05FB">
            <w:rPr>
              <w:lang w:val="en-US"/>
            </w:rPr>
            <w:fldChar w:fldCharType="end"/>
          </w:r>
        </w:sdtContent>
      </w:sdt>
      <w:r w:rsidRPr="005E05FB">
        <w:rPr>
          <w:lang w:val="en-US"/>
        </w:rPr>
        <w:t xml:space="preserve"> and </w:t>
      </w:r>
      <w:sdt>
        <w:sdtPr>
          <w:rPr>
            <w:lang w:val="en-US"/>
          </w:rPr>
          <w:alias w:val="Don't edit this field"/>
          <w:tag w:val="CitaviPlaceholder#8d831f9c-58b9-4296-bddc-c7411dbb6c75"/>
          <w:id w:val="-2093773289"/>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2FiNzQyMzllLWY1MDMtNDA1Zi04MjM5LTM4NmNkYTNkNGU5NSIsIkVudHJpZXMiOlt7IiRpZCI6IjIiLCIkdHlwZSI6IlN3aXNzQWNhZGVtaWMuQ2l0YXZpLkNpdGF0aW9ucy5Xb3JkUGxhY2Vob2xkZXJFbnRyeSwgU3dpc3NBY2FkZW1pYy5DaXRhdmkiLCJJZCI6ImY4NjIxM2JjLWUyNDQtNDMzYy04OTJjLWRhYTdiZDkxYzAzOC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M4ZDgzMWY5Yy01OGI5LTQyOTYtYmRkYy1jNzQxMWRiYjZjNzUiLCJUZXh0IjoiOSIsIldBSVZlcnNpb24iOiI2LjUuMC4wIn0=}</w:instrText>
          </w:r>
          <w:r w:rsidRPr="005E05FB">
            <w:rPr>
              <w:lang w:val="en-US"/>
            </w:rPr>
            <w:fldChar w:fldCharType="separate"/>
          </w:r>
          <w:r w:rsidR="007262D2">
            <w:rPr>
              <w:lang w:val="en-US"/>
            </w:rPr>
            <w:t>9</w:t>
          </w:r>
          <w:r w:rsidRPr="005E05FB">
            <w:rPr>
              <w:lang w:val="en-US"/>
            </w:rPr>
            <w:fldChar w:fldCharType="end"/>
          </w:r>
        </w:sdtContent>
      </w:sdt>
      <w:r w:rsidRPr="005E05FB">
        <w:rPr>
          <w:lang w:val="en-US"/>
        </w:rPr>
        <w:t xml:space="preserve"> </w:t>
      </w:r>
      <w:sdt>
        <w:sdtPr>
          <w:rPr>
            <w:lang w:val="en-US"/>
          </w:rPr>
          <w:alias w:val="Don't edit this field"/>
          <w:tag w:val="CitaviPlaceholder#d346ffb4-9ff1-4cd1-a19c-9aaaaabb572a"/>
          <w:id w:val="1577400042"/>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FiZTk3ZDFkLWNlMTMtNGViYS1hMGIzLWY5ZmMwZTcxNDA0ZiIsIkVudHJpZXMiOlt7IiRpZCI6IjIiLCIkdHlwZSI6IlN3aXNzQWNhZGVtaWMuQ2l0YXZpLkNpdGF0aW9ucy5Xb3JkUGxhY2Vob2xkZXJFbnRyeSwgU3dpc3NBY2FkZW1pYy5DaXRhdmkiLCJJZCI6IjczYTM4ZmExLTE5YjMtNDA3Zi1hOWNkLTRkMDNiMmFkMDAwYy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2QzNDZmZmI0LTlmZjEtNGNkMS1hMTljLTlhYWFhYWJiNTcyYSIsIlRleHQiOiJbOV0iLCJXQUlWZXJzaW9uIjoiNi41LjAuMCJ9}</w:instrText>
          </w:r>
          <w:r w:rsidRPr="005E05FB">
            <w:rPr>
              <w:lang w:val="en-US"/>
            </w:rPr>
            <w:fldChar w:fldCharType="separate"/>
          </w:r>
          <w:r w:rsidR="007262D2">
            <w:rPr>
              <w:lang w:val="en-US"/>
            </w:rPr>
            <w:t>[9]</w:t>
          </w:r>
          <w:r w:rsidRPr="005E05FB">
            <w:rPr>
              <w:lang w:val="en-US"/>
            </w:rPr>
            <w:fldChar w:fldCharType="end"/>
          </w:r>
        </w:sdtContent>
      </w:sdt>
      <w:r w:rsidR="00FC37B8">
        <w:rPr>
          <w:lang w:val="en-US"/>
        </w:rPr>
        <w:t>.</w:t>
      </w:r>
      <w:r w:rsidRPr="005E05FB">
        <w:rPr>
          <w:lang w:val="en-US"/>
        </w:rPr>
        <w:t xml:space="preserve"> </w:t>
      </w:r>
      <w:commentRangeEnd w:id="10"/>
      <w:r w:rsidR="00BE705A">
        <w:rPr>
          <w:rStyle w:val="Kommentarzeichen"/>
        </w:rPr>
        <w:commentReference w:id="10"/>
      </w:r>
      <w:r w:rsidR="00782D78">
        <w:rPr>
          <w:lang w:val="en-US"/>
        </w:rPr>
        <w:t>O</w:t>
      </w:r>
      <w:r w:rsidRPr="005E05FB">
        <w:rPr>
          <w:lang w:val="en-US"/>
        </w:rPr>
        <w:t>ften</w:t>
      </w:r>
      <w:r w:rsidR="006D5BB7">
        <w:rPr>
          <w:lang w:val="en-US"/>
        </w:rPr>
        <w:t>,</w:t>
      </w:r>
      <w:r w:rsidRPr="005E05FB">
        <w:rPr>
          <w:lang w:val="en-US"/>
        </w:rPr>
        <w:t xml:space="preserve"> Bulgaria, Hungary, Czech Republic, Estonia</w:t>
      </w:r>
      <w:r w:rsidR="00A35056">
        <w:rPr>
          <w:lang w:val="en-US"/>
        </w:rPr>
        <w:t>,</w:t>
      </w:r>
      <w:r w:rsidRPr="005E05FB">
        <w:rPr>
          <w:lang w:val="en-US"/>
        </w:rPr>
        <w:t xml:space="preserve"> and Slovakia are included, while other Eastern European countries</w:t>
      </w:r>
      <w:r w:rsidR="006D5BB7">
        <w:rPr>
          <w:lang w:val="en-US"/>
        </w:rPr>
        <w:t>,</w:t>
      </w:r>
      <w:r w:rsidRPr="005E05FB">
        <w:rPr>
          <w:lang w:val="en-US"/>
        </w:rPr>
        <w:t xml:space="preserve"> </w:t>
      </w:r>
      <w:r w:rsidR="006D5BB7">
        <w:rPr>
          <w:lang w:val="en-US"/>
        </w:rPr>
        <w:t>for example</w:t>
      </w:r>
      <w:r w:rsidR="00A31BDA">
        <w:rPr>
          <w:lang w:val="en-US"/>
        </w:rPr>
        <w:t xml:space="preserve"> </w:t>
      </w:r>
      <w:r w:rsidR="00000C6B">
        <w:rPr>
          <w:lang w:val="en-US"/>
        </w:rPr>
        <w:t>Slovenia, Romania, and Lithuania</w:t>
      </w:r>
      <w:r w:rsidR="006D5BB7">
        <w:rPr>
          <w:lang w:val="en-US"/>
        </w:rPr>
        <w:t>,</w:t>
      </w:r>
      <w:r w:rsidR="00000C6B">
        <w:rPr>
          <w:lang w:val="en-US"/>
        </w:rPr>
        <w:t xml:space="preserve"> </w:t>
      </w:r>
      <w:r w:rsidR="00A31BDA">
        <w:rPr>
          <w:lang w:val="en-US"/>
        </w:rPr>
        <w:t xml:space="preserve">only </w:t>
      </w:r>
      <w:r w:rsidRPr="005E05FB">
        <w:rPr>
          <w:lang w:val="en-US"/>
        </w:rPr>
        <w:t>sometimes join</w:t>
      </w:r>
      <w:r w:rsidR="00A31BDA">
        <w:rPr>
          <w:lang w:val="en-US"/>
        </w:rPr>
        <w:t xml:space="preserve"> this cluster</w:t>
      </w:r>
      <w:r w:rsidRPr="005E05FB">
        <w:rPr>
          <w:lang w:val="en-US"/>
        </w:rPr>
        <w:t>. In some studies</w:t>
      </w:r>
      <w:r w:rsidR="00A31BDA">
        <w:rPr>
          <w:lang w:val="en-US"/>
        </w:rPr>
        <w:t>,</w:t>
      </w:r>
      <w:r w:rsidRPr="005E05FB">
        <w:rPr>
          <w:lang w:val="en-US"/>
        </w:rPr>
        <w:t xml:space="preserve"> a cluster </w:t>
      </w:r>
      <w:r w:rsidR="006D5BB7">
        <w:rPr>
          <w:lang w:val="en-US"/>
        </w:rPr>
        <w:t>incorporating</w:t>
      </w:r>
      <w:r w:rsidRPr="005E05FB">
        <w:rPr>
          <w:lang w:val="en-US"/>
        </w:rPr>
        <w:t xml:space="preserve"> Eastern</w:t>
      </w:r>
      <w:r w:rsidR="00A31BDA">
        <w:rPr>
          <w:lang w:val="en-US"/>
        </w:rPr>
        <w:t xml:space="preserve"> and </w:t>
      </w:r>
      <w:r w:rsidRPr="005E05FB">
        <w:rPr>
          <w:lang w:val="en-US"/>
        </w:rPr>
        <w:t xml:space="preserve">Southern European countries is </w:t>
      </w:r>
      <w:r w:rsidR="00A31BDA">
        <w:rPr>
          <w:lang w:val="en-US"/>
        </w:rPr>
        <w:t xml:space="preserve">identified </w:t>
      </w:r>
      <w:sdt>
        <w:sdtPr>
          <w:rPr>
            <w:lang w:val="en-US"/>
          </w:rPr>
          <w:alias w:val="Don't edit this field"/>
          <w:tag w:val="CitaviPlaceholder#716d8010-c467-4967-b0e5-14c22d47fa9c"/>
          <w:id w:val="11578945"/>
          <w:placeholder>
            <w:docPart w:val="4118B0A02F2141DCB251311D18CB2180"/>
          </w:placeholder>
        </w:sdtPr>
        <w:sdtContent>
          <w:r w:rsidRPr="005E05FB">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OTUyNjA5LTljNTAtNDI2ZS1iMDA0LWY0MjVjYjY2YmNjNCIsIlJhbmdlU3RhcnQiOjIsIlJhbmdlTGVuZ3RoIjoy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LHsiJGlkIjoiMjAiLCIkdHlwZSI6IlN3aXNzQWNhZGVtaWMuQ2l0YXZpLkNpdGF0aW9ucy5Xb3JkUGxhY2Vob2xkZXJFbnRyeSwgU3dpc3NBY2FkZW1pYy5DaXRhdmkiLCJJZCI6ImMzOTE4ZjM2LWMyYTAtNDliZi1iYzE5LWM1NGFjZjBhMzI3ZCIsIlJhbmdlU3RhcnQiOjQsIlJhbmdlTGVuZ3RoIjozLCJSZWZlcmVuY2VJZCI6IjRhODMxYzM0LTc2YTctNGUyYi05OTU2LWVhMTFmNjY1MTY4M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JHR5cGUiOiJTd2lzc0FjYWRlbWljLkNpdGF2aS5QZXJzb24sIFN3aXNzQWNhZGVtaWMuQ2l0YXZp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I3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g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yOSIsIiR0eXBlIjoiU3dpc3NBY2FkZW1pYy5DaXRhdmkuQ2l0YXRpb25zLldvcmRQbGFjZWhvbGRlckVudHJ5LCBTd2lzc0FjYWRlbWljLkNpdGF2aSIsIklkIjoiZmVlZmYwOWUtNWNhYy00M2NjLTk0MWMtZWI2YWUwMDFjYzcyIiwiUmFuZ2VMZW5ndGgiOjIsIlJlZmVyZW5jZUlkIjoiMGI2YTE0MmUtOTAyMy00YmMxLTgxNTYtZjRlN2IyNTY2MzY5IiwiUmVmZXJlbmNlIjp7IiRpZCI6IjMwIiwiJHR5cGUiOiJTd2lzc0FjYWRlbWljLkNpdGF2aS5SZWZlcmVuY2UsIFN3aXNzQWNhZGVtaWMuQ2l0YXZpIiwiQWJzdHJhY3RDb21wbGV4aXR5IjowLCJBYnN0cmFjdFNvdXJjZVRleHRGb3JtYXQiOjAsIkF1dGhvcnMiOlt7IiRpZCI6IjMx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MyIiwiJHR5cGUiOiJTd2lzc0FjYWRlbWljLkNpdGF2aS5QZXJzb24sIFN3aXNzQWNhZGVtaWMuQ2l0YXZp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zMiLCIkdHlwZSI6IlN3aXNzQWNhZGVtaWMuQ2l0YXZpLlBlcnNvbiwgU3dpc3NBY2FkZW1pYy5DaXRhdmk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zQiLCIkdHlwZSI6IlN3aXNzQWNhZGVtaWMuQ2l0YXZpLlBlcnNvbiwgU3dpc3NBY2FkZW1pYy5DaXRhdmk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zUiLCIkdHlwZSI6IlN3aXNzQWNhZGVtaWMuQ2l0YXZpLlBlcnNvbiwgU3dpc3NBY2FkZW1pYy5DaXRhdm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bGFjZU9mUHVibGljYXRpb24iOiJQYXJpcyIsIlB1Ymxpc2hlcnMiOlt7IiRpZCI6IjM2IiwiJHR5cGUiOiJTd2lzc0FjYWRlbWljLkNpdGF2aS5QdWJsaXNoZXIsIFN3aXNzQWNhZGVtaWMuQ2l0YXZp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zNyIsIiR0eXBlIjoiU3dpc3NBY2FkZW1pYy5DaXRhdmkuU2VyaWVzVGl0bGUsIFN3aXNzQWNhZGVtaWMuQ2l0YXZp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zOCIsIkNvdW50IjoxLCJUZXh0VW5pdHMiOlt7IiRpZCI6IjM5IiwiRm9udFN0eWxlIjp7IiRpZCI6IjQwIiwiTmV1dHJhbCI6dHJ1ZX0sIlJlYWRpbmdPcmRlciI6MSwiVGV4dCI6IlsxLDYsOV0ifV19LCJUYWciOiJDaXRhdmlQbGFjZWhvbGRlciM3MTZkODAxMC1jNDY3LTQ5NjctYjBlNS0xNGMyMmQ0N2ZhOWMiLCJUZXh0IjoiWzEsNiw5XSIsIldBSVZlcnNpb24iOiI2LjUuMC4wIn0=}</w:instrText>
          </w:r>
          <w:r w:rsidRPr="005E05FB">
            <w:rPr>
              <w:lang w:val="en-US"/>
            </w:rPr>
            <w:fldChar w:fldCharType="separate"/>
          </w:r>
          <w:r w:rsidR="007262D2">
            <w:rPr>
              <w:lang w:val="en-US"/>
            </w:rPr>
            <w:t>[1,6,9]</w:t>
          </w:r>
          <w:r w:rsidRPr="005E05FB">
            <w:rPr>
              <w:lang w:val="en-US"/>
            </w:rPr>
            <w:fldChar w:fldCharType="end"/>
          </w:r>
        </w:sdtContent>
      </w:sdt>
      <w:r w:rsidR="006D5BB7">
        <w:rPr>
          <w:lang w:val="en-US"/>
        </w:rPr>
        <w:t>,</w:t>
      </w:r>
      <w:r w:rsidRPr="005E05FB">
        <w:rPr>
          <w:lang w:val="en-US"/>
        </w:rPr>
        <w:t xml:space="preserve"> including </w:t>
      </w:r>
      <w:r w:rsidR="00000C6B">
        <w:rPr>
          <w:lang w:val="en-US"/>
        </w:rPr>
        <w:t>Poland</w:t>
      </w:r>
      <w:r w:rsidR="00A31BDA">
        <w:rPr>
          <w:lang w:val="en-US"/>
        </w:rPr>
        <w:t xml:space="preserve">, </w:t>
      </w:r>
      <w:r w:rsidRPr="005E05FB">
        <w:rPr>
          <w:lang w:val="en-US"/>
        </w:rPr>
        <w:t>Italy, Spain</w:t>
      </w:r>
      <w:r w:rsidR="00A35056">
        <w:rPr>
          <w:lang w:val="en-US"/>
        </w:rPr>
        <w:t>,</w:t>
      </w:r>
      <w:r w:rsidRPr="005E05FB">
        <w:rPr>
          <w:lang w:val="en-US"/>
        </w:rPr>
        <w:t xml:space="preserve"> and Greece. The </w:t>
      </w:r>
      <w:r w:rsidR="00A31BDA">
        <w:rPr>
          <w:lang w:val="en-US"/>
        </w:rPr>
        <w:t xml:space="preserve">three latter </w:t>
      </w:r>
      <w:r w:rsidRPr="005E05FB">
        <w:rPr>
          <w:lang w:val="en-US"/>
        </w:rPr>
        <w:t xml:space="preserve">countries are </w:t>
      </w:r>
      <w:r w:rsidR="00EF631F">
        <w:rPr>
          <w:lang w:val="en-US"/>
        </w:rPr>
        <w:t xml:space="preserve">also </w:t>
      </w:r>
      <w:r w:rsidR="00561023">
        <w:rPr>
          <w:lang w:val="en-US"/>
        </w:rPr>
        <w:t>represented</w:t>
      </w:r>
      <w:r w:rsidR="00561023" w:rsidRPr="005E05FB">
        <w:rPr>
          <w:lang w:val="en-US"/>
        </w:rPr>
        <w:t xml:space="preserve"> </w:t>
      </w:r>
      <w:r w:rsidRPr="005E05FB">
        <w:rPr>
          <w:lang w:val="en-US"/>
        </w:rPr>
        <w:t xml:space="preserve">in a genuine Southern European </w:t>
      </w:r>
      <w:commentRangeStart w:id="11"/>
      <w:r w:rsidRPr="005E05FB">
        <w:rPr>
          <w:lang w:val="en-US"/>
        </w:rPr>
        <w:t xml:space="preserve">cluster </w:t>
      </w:r>
      <w:r w:rsidRPr="0073348F">
        <w:rPr>
          <w:lang w:val="en-US"/>
        </w:rPr>
        <w:t>by</w:t>
      </w:r>
      <w:r w:rsidRPr="005E05FB">
        <w:rPr>
          <w:lang w:val="en-US"/>
        </w:rPr>
        <w:t xml:space="preserve"> </w:t>
      </w:r>
      <w:sdt>
        <w:sdtPr>
          <w:rPr>
            <w:lang w:val="en-US"/>
          </w:rPr>
          <w:alias w:val="Don't edit this field"/>
          <w:tag w:val="CitaviPlaceholder#698012ae-af6b-403b-a13c-13b1e2315222"/>
          <w:id w:val="1252860813"/>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2JiMmFhMWUxLTc3OTgtNGZjNS05ZDA4LWRkNzZhNmU4OTVhZiIsIkVudHJpZXMiOlt7IiRpZCI6IjIiLCIkdHlwZSI6IlN3aXNzQWNhZGVtaWMuQ2l0YXZpLkNpdGF0aW9ucy5Xb3JkUGxhY2Vob2xkZXJFbnRyeSwgU3dpc3NBY2FkZW1pYy5DaXRhdmkiLCJJZCI6ImYyZjExNGZhLTk0NjItNGU2MC1iOWZiLTVlZWNjNTQxYWE4ZCIsIlJhbmdlTGVuZ3RoIjoyLCJSZWZlcmVuY2VJZCI6IjUzNzBlNDE4LTViOWQtNGE1Zi04OTMyLTA4Y2E0N2JiOTg0O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IsIiR0eXBlIjoiU3dpc3NBY2FkZW1pYy5DaXRhdmkuUHJvamVjdCwgU3dpc3NBY2FkZW1pYy5DaXRhdmkifX0seyIkaWQiOiI2IiwiJHR5cGUiOiJTd2lzc0FjYWRlbWljLkNpdGF2aS5QZXJzb24sIFN3aXNzQWNhZGVtaWMuQ2l0YXZp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JHR5cGUiOiJTd2lzc0FjYWRlbWljLkNpdGF2aS5QZXJzb24sIFN3aXNzQWNhZGVtaWMuQ2l0YXZp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xhY2VPZlB1YmxpY2F0aW9uIjoiQW1zdGVyZGFtIiwiUHVibGlzaGVycyI6W3siJGlkIjoiOCIsIiR0eXBlIjoiU3dpc3NBY2FkZW1pYy5DaXRhdmkuUHVibGlzaGVyLCBTd2lzc0FjYWRlbWljLkNpdGF2a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kiLCJDb3VudCI6MSwiVGV4dFVuaXRzIjpbeyIkaWQiOiIxMCIsIkZvbnRTdHlsZSI6eyIkaWQiOiIxMSIsIk5ldXRyYWwiOnRydWV9LCJSZWFkaW5nT3JkZXIiOjEsIlRleHQiOiIyNSJ9XX0sIlRhZyI6IkNpdGF2aVBsYWNlaG9sZGVyIzY5ODAxMmFlLWFmNmItNDAzYi1hMTNjLTEzYjFlMjMxNTIyMiIsIlRleHQiOiIyNSIsIldBSVZlcnNpb24iOiI2LjUuMC4wIn0=}</w:instrText>
          </w:r>
          <w:r w:rsidRPr="005E05FB">
            <w:rPr>
              <w:lang w:val="en-US"/>
            </w:rPr>
            <w:fldChar w:fldCharType="separate"/>
          </w:r>
          <w:r w:rsidR="007262D2">
            <w:rPr>
              <w:lang w:val="en-US"/>
            </w:rPr>
            <w:t>25</w:t>
          </w:r>
          <w:r w:rsidRPr="005E05FB">
            <w:rPr>
              <w:lang w:val="en-US"/>
            </w:rPr>
            <w:fldChar w:fldCharType="end"/>
          </w:r>
        </w:sdtContent>
      </w:sdt>
      <w:r w:rsidRPr="005E05FB">
        <w:rPr>
          <w:lang w:val="en-US"/>
        </w:rPr>
        <w:t xml:space="preserve"> </w:t>
      </w:r>
      <w:sdt>
        <w:sdtPr>
          <w:rPr>
            <w:lang w:val="en-US"/>
          </w:rPr>
          <w:alias w:val="Don't edit this field"/>
          <w:tag w:val="CitaviPlaceholder#7bf4dada-3011-4343-9523-8c94b097e98b"/>
          <w:id w:val="731275599"/>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M0ODAxNDc2LTczNDctNDI0ZC05MzBmLTFiYWYyYWMyNGQ1NCIsIkVudHJpZXMiOlt7IiRpZCI6IjIiLCIkdHlwZSI6IlN3aXNzQWNhZGVtaWMuQ2l0YXZpLkNpdGF0aW9ucy5Xb3JkUGxhY2Vob2xkZXJFbnRyeSwgU3dpc3NBY2FkZW1pYy5DaXRhdmkiLCJJZCI6ImI4MWY5OTQxLWYxNzktNGM3OC04ZTYxLWI2OWVkNGZlZTNhNiIsIlJhbmdlTGVuZ3RoIjo0LCJSZWZlcmVuY2VJZCI6IjUzNzBlNDE4LTViOWQtNGE1Zi04OTMyLTA4Y2E0N2JiOTg0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iwiJHR5cGUiOiJTd2lzc0FjYWRlbWljLkNpdGF2aS5Qcm9qZWN0LCBTd2lzc0FjYWRlbWljLkNpdGF2aSJ9fSx7IiRpZCI6IjY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IkdHlwZSI6IlN3aXNzQWNhZGVtaWMuQ2l0YXZpLlBlcnNvbiwgU3dpc3NBY2FkZW1pYy5DaXRhdmk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bGFjZU9mUHVibGljYXRpb24iOiJBbXN0ZXJkYW0iLCJQdWJsaXNoZXJzIjpbeyIkaWQiOiI4IiwiJHR5cGUiOiJTd2lzc0FjYWRlbWljLkNpdGF2aS5QdWJsaXNoZXIsIFN3aXNzQWNhZGVtaWMuQ2l0YXZp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JbMjVdIn1dfSwiVGFnIjoiQ2l0YXZpUGxhY2Vob2xkZXIjN2JmNGRhZGEtMzAxMS00MzQzLTk1MjMtOGM5NGIwOTdlOThiIiwiVGV4dCI6IlsyNV0iLCJXQUlWZXJzaW9uIjoiNi41LjAuMCJ9}</w:instrText>
          </w:r>
          <w:r w:rsidRPr="005E05FB">
            <w:rPr>
              <w:lang w:val="en-US"/>
            </w:rPr>
            <w:fldChar w:fldCharType="separate"/>
          </w:r>
          <w:r w:rsidR="007262D2">
            <w:rPr>
              <w:lang w:val="en-US"/>
            </w:rPr>
            <w:t>[25]</w:t>
          </w:r>
          <w:r w:rsidRPr="005E05FB">
            <w:rPr>
              <w:lang w:val="en-US"/>
            </w:rPr>
            <w:fldChar w:fldCharType="end"/>
          </w:r>
        </w:sdtContent>
      </w:sdt>
      <w:r w:rsidRPr="005E05FB">
        <w:rPr>
          <w:lang w:val="en-US"/>
        </w:rPr>
        <w:t xml:space="preserve">. </w:t>
      </w:r>
      <w:commentRangeEnd w:id="11"/>
      <w:r w:rsidR="00BE705A">
        <w:rPr>
          <w:rStyle w:val="Kommentarzeichen"/>
        </w:rPr>
        <w:commentReference w:id="11"/>
      </w:r>
      <w:r w:rsidR="00B067D4">
        <w:rPr>
          <w:lang w:val="en-US"/>
        </w:rPr>
        <w:t>I</w:t>
      </w:r>
      <w:r w:rsidR="00B067D4" w:rsidRPr="005E05FB">
        <w:rPr>
          <w:lang w:val="en-US"/>
        </w:rPr>
        <w:t>n many typologies</w:t>
      </w:r>
      <w:r w:rsidR="00B067D4">
        <w:rPr>
          <w:lang w:val="en-US"/>
        </w:rPr>
        <w:t>,</w:t>
      </w:r>
      <w:r w:rsidR="00B067D4" w:rsidRPr="005E05FB">
        <w:rPr>
          <w:lang w:val="en-US"/>
        </w:rPr>
        <w:t xml:space="preserve"> </w:t>
      </w:r>
      <w:r w:rsidR="00B067D4">
        <w:rPr>
          <w:lang w:val="en-US"/>
        </w:rPr>
        <w:t>c</w:t>
      </w:r>
      <w:r w:rsidRPr="005E05FB">
        <w:rPr>
          <w:lang w:val="en-US"/>
        </w:rPr>
        <w:t>ontinental European countries such as Germany, France, Austria, Belgium</w:t>
      </w:r>
      <w:r w:rsidR="00A35056">
        <w:rPr>
          <w:lang w:val="en-US"/>
        </w:rPr>
        <w:t>,</w:t>
      </w:r>
      <w:r w:rsidRPr="005E05FB">
        <w:rPr>
          <w:lang w:val="en-US"/>
        </w:rPr>
        <w:t xml:space="preserve"> and Luxemburg </w:t>
      </w:r>
      <w:r w:rsidR="009F3777">
        <w:rPr>
          <w:lang w:val="en-US"/>
        </w:rPr>
        <w:t>are</w:t>
      </w:r>
      <w:r w:rsidRPr="005E05FB">
        <w:rPr>
          <w:lang w:val="en-US"/>
        </w:rPr>
        <w:t xml:space="preserve"> </w:t>
      </w:r>
      <w:r w:rsidR="009F3777">
        <w:rPr>
          <w:lang w:val="en-US"/>
        </w:rPr>
        <w:t>combined</w:t>
      </w:r>
      <w:r w:rsidR="009F3777" w:rsidRPr="005E05FB">
        <w:rPr>
          <w:lang w:val="en-US"/>
        </w:rPr>
        <w:t xml:space="preserve"> in</w:t>
      </w:r>
      <w:r w:rsidR="0073348F">
        <w:rPr>
          <w:lang w:val="en-US"/>
        </w:rPr>
        <w:t>to</w:t>
      </w:r>
      <w:r w:rsidR="009F3777" w:rsidRPr="005E05FB">
        <w:rPr>
          <w:lang w:val="en-US"/>
        </w:rPr>
        <w:t xml:space="preserve"> one </w:t>
      </w:r>
      <w:r w:rsidR="009F3777">
        <w:rPr>
          <w:lang w:val="en-US"/>
        </w:rPr>
        <w:t>system type</w:t>
      </w:r>
      <w:r w:rsidR="00797C4E">
        <w:rPr>
          <w:lang w:val="en-US"/>
        </w:rPr>
        <w:t>, however</w:t>
      </w:r>
      <w:r w:rsidRPr="005E05FB">
        <w:rPr>
          <w:lang w:val="en-US"/>
        </w:rPr>
        <w:t xml:space="preserve"> </w:t>
      </w:r>
      <w:r w:rsidRPr="003C6949">
        <w:rPr>
          <w:lang w:val="en-US"/>
        </w:rPr>
        <w:t>mostly together with some Eastern or Northern European countri</w:t>
      </w:r>
      <w:r w:rsidRPr="005E05FB">
        <w:rPr>
          <w:lang w:val="en-US"/>
        </w:rPr>
        <w:t xml:space="preserve">es </w:t>
      </w:r>
      <w:sdt>
        <w:sdtPr>
          <w:rPr>
            <w:lang w:val="en-US"/>
          </w:rPr>
          <w:alias w:val="Don't edit this field"/>
          <w:tag w:val="CitaviPlaceholder#3e8aa7b1-879c-4384-bf4d-276a839ec866"/>
          <w:id w:val="2041162726"/>
          <w:placeholder>
            <w:docPart w:val="4118B0A02F2141DCB251311D18CB2180"/>
          </w:placeholder>
        </w:sdtPr>
        <w:sdtContent>
          <w:r w:rsidRPr="005E05FB">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iMzRmZDE2LWE0MDctNDI5Yy05NzBiLTFkYTk1OGE3YTM2ZSIsIlJhbmdlU3RhcnQiOjYsIlJhbmdlTGVuZ3RoIjoz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JhNjczZWUzMi02MTVhLTRiOTgtYWMzNC1iYmU2M2M2YzA1NjUiLCJSYW5nZUxlbmd0aCI6MiwiUmVmZXJlbmNlSWQiOiJmZDNhYzJhNi03MzExLTQxYzMtYjdiMi02OTg5NDc1MTg1Nzk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iR0eXBlIjoiU3dpc3NBY2FkZW1pYy5DaXRhdmkuUGVyc29uLCBTd2lzc0FjYWRlbWljLkNpdGF2aS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iR0eXBlIjoiU3dpc3NBY2FkZW1pYy5DaXRhdmkuUGVyc29uLCBTd2lzc0FjYWRlbWljLkNpdGF2aS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iR0eXBlIjoiU3dpc3NBY2FkZW1pYy5DaXRhdmkuUGVyc29uLCBTd2lzc0FjYWRlbWljLkNpdGF2a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JHR5cGUiOiJTd2lzc0FjYWRlbWljLkNpdGF2aS5QZXJzb24sIFN3aXNzQWNhZGVtaWMuQ2l0YXZp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JHR5cGUiOiJTd2lzc0FjYWRlbWljLkNpdGF2aS5QZXJzb24sIFN3aXNzQWNhZGVtaWMuQ2l0YXZp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IkdHlwZSI6IlN3aXNzQWNhZGVtaWMuQ2l0YXZpLlBlcnNvbiwgU3dpc3NBY2FkZW1pYy5DaXRhdmk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4Ni8xNDcyLTY5NjMtMTEtMzE2IiwiVXJpU3RyaW5nIjoiaHR0cHM6Ly9kb2kub3JnLzEwLjExODYvMTQ3Mi02OTYzLTExLTMxN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jIwOTg2OTMiLCJVcmlTdHJpbmciOiJodHRwOi8vd3d3Lm5jYmkubmxtLm5paC5nb3YvcHVibWVkLzIyMDk4Njkz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IkdHlwZSI6IlN3aXNzQWNhZGVtaWMuQ2l0YXZpLlBlcmlvZGljYWwsIFN3aXNzQWNhZGVtaWMuQ2l0YXZp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JHR5cGUiOiJTd2lzc0FjYWRlbWljLkNpdGF2aS5QZXJzb24sIFN3aXNzQWNhZGVtaWMuQ2l0YXZp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MC4xNTE1L3JldmVjcC0yMDE3LTAwMDgiLCJVcmlTdHJpbmciOiJodHRwczovL2RvaS5vcmcvMTAuMTUxNS9yZXZlY3AtMjAxNy0wMDA4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MyIiwiJHR5cGUiOiJTd2lzc0FjYWRlbWljLkNpdGF2aS5QZXJpb2RpY2FsLCBTd2lzc0FjYWRlbWljLkNpdGF2a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c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0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U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2IiwiJHR5cGUiOiJTd2lzc0FjYWRlbWljLkNpdGF2aS5QZXJzb24sIFN3aXNzQWNhZGVtaWMuQ2l0YXZp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xhY2VPZlB1YmxpY2F0aW9uIjoiQW1zdGVyZGFtIiwiUHVibGlzaGVycyI6W3siJGlkIjoiNDciLCIkdHlwZSI6IlN3aXNzQWNhZGVtaWMuQ2l0YXZpLlB1Ymxpc2hlciwgU3dpc3NBY2FkZW1pYy5DaXRhdmk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0OCIsIkNvdW50IjoxLCJUZXh0VW5pdHMiOlt7IiRpZCI6IjQ5IiwiRm9udFN0eWxlIjp7IiRpZCI6IjUwIiwiTmV1dHJhbCI6dHJ1ZX0sIlJlYWRpbmdPcmRlciI6MSwiVGV4dCI6Ils2LDcsOSwyNCwyNV0ifV19LCJUYWciOiJDaXRhdmlQbGFjZWhvbGRlciMzZThhYTdiMS04NzljLTQzODQtYmY0ZC0yNzZhODM5ZWM4NjYiLCJUZXh0IjoiWzYsNyw5LDI0LDI1XSIsIldBSVZlcnNpb24iOiI2LjUuMC4wIn0=}</w:instrText>
          </w:r>
          <w:r w:rsidRPr="005E05FB">
            <w:rPr>
              <w:lang w:val="en-US"/>
            </w:rPr>
            <w:fldChar w:fldCharType="separate"/>
          </w:r>
          <w:r w:rsidR="007262D2" w:rsidRPr="007262D2">
            <w:rPr>
              <w:lang w:val="en-US"/>
            </w:rPr>
            <w:t>[6,7,9,24,25]</w:t>
          </w:r>
          <w:r w:rsidRPr="005E05FB">
            <w:rPr>
              <w:lang w:val="en-US"/>
            </w:rPr>
            <w:fldChar w:fldCharType="end"/>
          </w:r>
        </w:sdtContent>
      </w:sdt>
      <w:r w:rsidRPr="007262D2">
        <w:rPr>
          <w:lang w:val="en-US"/>
        </w:rPr>
        <w:t xml:space="preserve">. </w:t>
      </w:r>
      <w:r w:rsidRPr="005E05FB">
        <w:rPr>
          <w:lang w:val="en-US"/>
        </w:rPr>
        <w:t xml:space="preserve">Non-European countries are rarely included in </w:t>
      </w:r>
      <w:r w:rsidR="00777708">
        <w:rPr>
          <w:lang w:val="en-US"/>
        </w:rPr>
        <w:t xml:space="preserve">LTC </w:t>
      </w:r>
      <w:r w:rsidRPr="005E05FB">
        <w:rPr>
          <w:lang w:val="en-US"/>
        </w:rPr>
        <w:t xml:space="preserve">typologies. The typology </w:t>
      </w:r>
      <w:commentRangeStart w:id="12"/>
      <w:r w:rsidRPr="005E05FB">
        <w:rPr>
          <w:lang w:val="en-US"/>
        </w:rPr>
        <w:t xml:space="preserve">by </w:t>
      </w:r>
      <w:sdt>
        <w:sdtPr>
          <w:rPr>
            <w:lang w:val="en-US"/>
          </w:rPr>
          <w:alias w:val="Don't edit this field"/>
          <w:tag w:val="CitaviPlaceholder#d0629911-bcfe-448f-b618-1aad2ae5c3e6"/>
          <w:id w:val="-193159987"/>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BlMDU1ODcxLWU2OWItNGI1ZC05MWM5LTFkYzQwZWQxM2QzOCIsIkVudHJpZXMiOlt7IiRpZCI6IjIiLCIkdHlwZSI6IlN3aXNzQWNhZGVtaWMuQ2l0YXZpLkNpdGF0aW9ucy5Xb3JkUGxhY2Vob2xkZXJFbnRyeSwgU3dpc3NBY2FkZW1pYy5DaXRhdmkiLCJJZCI6IjUzZTIzNzI1LWUxZjgtNDkxMS04MzMxLTI5MzRlNWNjMjhjNyIsIlJhbmdlTGVuZ3RoIjoxLCJSZWZlcmVuY2VJZCI6Ijg2MTY2MTkzLTMwMzMtNDdjYS05NjllLTIxNjhhZjQ4YjRiO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JHR5cGUiOiJTd2lzc0FjYWRlbWljLkNpdGF2aS5SZWZlcmVuY2UsIFN3aXNzQWNhZGVtaWMuQ2l0YXZpIiwiQWJzdHJhY3RDb21wbGV4aXR5IjowLCJBYnN0cmFjdFNvdXJjZVRleHRGb3JtYXQiOjAsIkF1dGhvcnMiOltdLCJDaXRhdGlvbktleVVwZGF0ZVR5cGUiOjAsIkNvbGxhYm9yYXRvcnMiOltdLCJEb2kiOiIxMC4xMDU3Lzk3ODAyMzAzNDkxOTMiLCJFZGl0b3JzIjpbeyIkaWQiOiI3IiwiJHR5cGUiOiJTd2lzc0FjYWRlbWljLkNpdGF2aS5QZXJzb24sIFN3aXNzQWNhZGVtaWMuQ2l0YXZp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I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tIiwiSWQiOiI0NmM2MjZiNy05NjRhLTQ5MDYtYjljOS05ZDVmYjVkNmQ3ZGIiLCJNb2RpZmllZE9uIjoiMjAxOC0xMi0xMlQxMDoxOToyNC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}</w:instrText>
          </w:r>
          <w:r w:rsidRPr="005E05FB">
            <w:rPr>
              <w:lang w:val="en-US"/>
            </w:rPr>
            <w:fldChar w:fldCharType="separate"/>
          </w:r>
          <w:r w:rsidR="007262D2">
            <w:rPr>
              <w:lang w:val="en-US"/>
            </w:rPr>
            <w:t>8</w:t>
          </w:r>
          <w:r w:rsidRPr="005E05FB">
            <w:rPr>
              <w:lang w:val="en-US"/>
            </w:rPr>
            <w:fldChar w:fldCharType="end"/>
          </w:r>
        </w:sdtContent>
      </w:sdt>
      <w:r w:rsidRPr="005E05FB">
        <w:rPr>
          <w:lang w:val="en-US"/>
        </w:rPr>
        <w:t xml:space="preserve"> </w:t>
      </w:r>
      <w:sdt>
        <w:sdtPr>
          <w:rPr>
            <w:lang w:val="en-US"/>
          </w:rPr>
          <w:alias w:val="Don't edit this field"/>
          <w:tag w:val="CitaviPlaceholder#fd23733d-2651-46fa-88c9-8fb3f20ab88c"/>
          <w:id w:val="-946462280"/>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2FlNDBmYjdlLWJhOGItNDc4NS1hMzc5LWJmZThiOWVjNjg2MiIsIkVudHJpZXMiOlt7IiRpZCI6IjIiLCIkdHlwZSI6IlN3aXNzQWNhZGVtaWMuQ2l0YXZpLkNpdGF0aW9ucy5Xb3JkUGxhY2Vob2xkZXJFbnRyeSwgU3dpc3NBY2FkZW1pYy5DaXRhdmkiLCJJZCI6ImFiODVkZWMyLTI3NjItNDI4NS05YmIzLTMwMzA1Yjc0ZDdmOC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LCJZZWFyT25seSI6dHJ1ZX1dLCJGb3JtYXR0ZWRUZXh0Ijp7IiRpZCI6IjEzIiwiQ291bnQiOjEsIlRleHRVbml0cyI6W3siJGlkIjoiMTQiLCJGb250U3R5bGUiOnsiJGlkIjoiMTUiLCJOZXV0cmFsIjp0cnVlfSwiUmVhZGluZ09yZGVyIjoxLCJUZXh0IjoiWzhdIn1dfSwiVGFnIjoiQ2l0YXZpUGxhY2Vob2xkZXIjZmQyMzczM2QtMjY1MS00NmZhLTg4YzktOGZiM2YyMGFiODhjIiwiVGV4dCI6Ils4XSIsIldBSVZlcnNpb24iOiI2LjUuMC4wIn0=}</w:instrText>
          </w:r>
          <w:r w:rsidRPr="005E05FB">
            <w:rPr>
              <w:lang w:val="en-US"/>
            </w:rPr>
            <w:fldChar w:fldCharType="separate"/>
          </w:r>
          <w:r w:rsidR="007262D2">
            <w:rPr>
              <w:lang w:val="en-US"/>
            </w:rPr>
            <w:t>[8]</w:t>
          </w:r>
          <w:r w:rsidRPr="005E05FB">
            <w:rPr>
              <w:lang w:val="en-US"/>
            </w:rPr>
            <w:fldChar w:fldCharType="end"/>
          </w:r>
        </w:sdtContent>
      </w:sdt>
      <w:r w:rsidRPr="005E05FB">
        <w:rPr>
          <w:lang w:val="en-US"/>
        </w:rPr>
        <w:t xml:space="preserve"> </w:t>
      </w:r>
      <w:commentRangeEnd w:id="12"/>
      <w:r w:rsidR="00BE705A">
        <w:rPr>
          <w:rStyle w:val="Kommentarzeichen"/>
        </w:rPr>
        <w:commentReference w:id="12"/>
      </w:r>
      <w:r w:rsidRPr="005E05FB">
        <w:rPr>
          <w:lang w:val="en-US"/>
        </w:rPr>
        <w:t>categorize</w:t>
      </w:r>
      <w:r w:rsidR="00A35056">
        <w:rPr>
          <w:lang w:val="en-US"/>
        </w:rPr>
        <w:t>s</w:t>
      </w:r>
      <w:r w:rsidRPr="005E05FB">
        <w:rPr>
          <w:lang w:val="en-US"/>
        </w:rPr>
        <w:t xml:space="preserve"> countries based on financing indicators</w:t>
      </w:r>
      <w:r w:rsidR="00777708">
        <w:rPr>
          <w:lang w:val="en-US"/>
        </w:rPr>
        <w:t xml:space="preserve"> and</w:t>
      </w:r>
      <w:r w:rsidRPr="005E05FB">
        <w:rPr>
          <w:lang w:val="en-US"/>
        </w:rPr>
        <w:t xml:space="preserve"> include</w:t>
      </w:r>
      <w:r w:rsidR="00032BA1">
        <w:rPr>
          <w:lang w:val="en-US"/>
        </w:rPr>
        <w:t>s</w:t>
      </w:r>
      <w:r w:rsidRPr="005E05FB">
        <w:rPr>
          <w:lang w:val="en-US"/>
        </w:rPr>
        <w:t xml:space="preserve"> Japan and South Korea in a cluster with Germany, Luxemburg</w:t>
      </w:r>
      <w:r w:rsidR="00A35056">
        <w:rPr>
          <w:lang w:val="en-US"/>
        </w:rPr>
        <w:t>,</w:t>
      </w:r>
      <w:r w:rsidRPr="005E05FB">
        <w:rPr>
          <w:lang w:val="en-US"/>
        </w:rPr>
        <w:t xml:space="preserve"> and the Netherlands due to their common social insurance approach</w:t>
      </w:r>
      <w:r w:rsidR="00777708">
        <w:rPr>
          <w:lang w:val="en-US"/>
        </w:rPr>
        <w:t xml:space="preserve">. </w:t>
      </w:r>
      <w:r w:rsidRPr="005E05FB">
        <w:rPr>
          <w:lang w:val="en-US"/>
        </w:rPr>
        <w:t>New Zealand and Canada are cluster</w:t>
      </w:r>
      <w:r w:rsidR="00777708">
        <w:rPr>
          <w:lang w:val="en-US"/>
        </w:rPr>
        <w:t>ed</w:t>
      </w:r>
      <w:r w:rsidRPr="005E05FB">
        <w:rPr>
          <w:lang w:val="en-US"/>
        </w:rPr>
        <w:t xml:space="preserve"> with Greece, Spain</w:t>
      </w:r>
      <w:r w:rsidR="00A35056">
        <w:rPr>
          <w:lang w:val="en-US"/>
        </w:rPr>
        <w:t>,</w:t>
      </w:r>
      <w:r w:rsidRPr="005E05FB">
        <w:rPr>
          <w:lang w:val="en-US"/>
        </w:rPr>
        <w:t xml:space="preserve"> and Switzerland due to their universal but means-tested financing approach</w:t>
      </w:r>
      <w:r w:rsidR="00000C6B">
        <w:rPr>
          <w:lang w:val="en-US"/>
        </w:rPr>
        <w:t xml:space="preserve"> </w:t>
      </w:r>
      <w:sdt>
        <w:sdtPr>
          <w:rPr>
            <w:lang w:val="en-US"/>
          </w:rPr>
          <w:alias w:val="To edit, see citavi.com/edit"/>
          <w:tag w:val="CitaviPlaceholder#2e59711d-e136-4eaa-9490-e0b9b8b4fdd7"/>
          <w:id w:val="1135224268"/>
          <w:placeholder>
            <w:docPart w:val="DefaultPlaceholder_-1854013440"/>
          </w:placeholder>
        </w:sdtPr>
        <w:sdtContent>
          <w:r w:rsidR="00000C6B">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zFjZjJiLWMxZjMtNDgwYi04OTAxLTFiNTk1MGFiNGExYy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bOF0ifV19LCJUYWciOiJDaXRhdmlQbGFjZWhvbGRlciMyZTU5NzExZC1lMTM2LTRlYWEtOTQ5MC1lMGI5YjhiNGZkZDciLCJUZXh0IjoiWzhdIiwiV0FJVmVyc2lvbiI6IjYuNS4wLjAifQ==}</w:instrText>
          </w:r>
          <w:r w:rsidR="00000C6B">
            <w:rPr>
              <w:noProof/>
              <w:lang w:val="en-US"/>
            </w:rPr>
            <w:fldChar w:fldCharType="separate"/>
          </w:r>
          <w:r w:rsidR="007262D2">
            <w:rPr>
              <w:noProof/>
              <w:lang w:val="en-US"/>
            </w:rPr>
            <w:t>[8]</w:t>
          </w:r>
          <w:r w:rsidR="00000C6B">
            <w:rPr>
              <w:noProof/>
              <w:lang w:val="en-US"/>
            </w:rPr>
            <w:fldChar w:fldCharType="end"/>
          </w:r>
        </w:sdtContent>
      </w:sdt>
      <w:r w:rsidRPr="005E05FB">
        <w:rPr>
          <w:lang w:val="en-US"/>
        </w:rPr>
        <w:t>.</w:t>
      </w:r>
      <w:r w:rsidR="00777708">
        <w:rPr>
          <w:lang w:val="en-US"/>
        </w:rPr>
        <w:t xml:space="preserve"> </w:t>
      </w:r>
      <w:commentRangeStart w:id="13"/>
      <w:r w:rsidR="00777708">
        <w:rPr>
          <w:lang w:val="en-US"/>
        </w:rPr>
        <w:t>The study by</w:t>
      </w:r>
      <w:r w:rsidRPr="005E05FB">
        <w:rPr>
          <w:lang w:val="en-US"/>
        </w:rPr>
        <w:t xml:space="preserve"> </w:t>
      </w:r>
      <w:sdt>
        <w:sdtPr>
          <w:rPr>
            <w:lang w:val="en-US"/>
          </w:rPr>
          <w:alias w:val="Don't edit this field"/>
          <w:tag w:val="CitaviPlaceholder#c13caac7-2655-4f64-85de-f7bc086546dd"/>
          <w:id w:val="-738241989"/>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I3YWUxMWQxLTg4YjMtNDQ4Zi1hMDZhLTAzYmMzNDMyY2Q4OCIsIkVudHJpZXMiOlt7IiRpZCI6IjIiLCIkdHlwZSI6IlN3aXNzQWNhZGVtaWMuQ2l0YXZpLkNpdGF0aW9ucy5Xb3JkUGxhY2Vob2xkZXJFbnRyeSwgU3dpc3NBY2FkZW1pYy5DaXRhdmkiLCJJZCI6IjhlMTM1NTZkLTE0M2UtNDg2NS1hMWIwLTk0YjA0MTg3NGE4ZCIsIlJhbmdlTGVuZ3RoIjoxLCJSZWZlcmVuY2VJZCI6IjM3M2M5NGNjLWYzYzItNGExZS1iZmI0LTI1ZTc3OGJkN2ZhZ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iwiJHR5cGUiOiJTd2lzc0FjYWRlbWljLkNpdGF2aS5Qcm9qZWN0LCBTd2lzc0FjYWRlbWljLkNpdGF2aSJ9fSx7IiRpZCI6IjYiLCIkdHlwZSI6IlN3aXNzQWNhZGVtaWMuQ2l0YXZpLlBlcnNvbiwgU3dpc3NBY2FkZW1pYy5DaXRhdmk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1MTUvcmV2ZWNwLTIwMTctMDAwOCIsIlVyaVN0cmluZyI6Imh0dHBzOi8vZG9pLm9yZy8xMC4xNTE1L3JldmVjcC0yMDE3LTAwMD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IkdHlwZSI6IlN3aXNzQWNhZGVtaWMuQ2l0YXZpLlBlcmlvZGljYWwsIFN3aXNzQWNhZGVtaWMuQ2l0YXZp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xMiIsIkNvdW50IjoxLCJUZXh0VW5pdHMiOlt7IiRpZCI6IjEzIiwiRm9udFN0eWxlIjp7IiRpZCI6IjE0IiwiTmV1dHJhbCI6dHJ1ZX0sIlJlYWRpbmdPcmRlciI6MSwiVGV4dCI6IjcifV19LCJUYWciOiJDaXRhdmlQbGFjZWhvbGRlciNjMTNjYWFjNy0yNjU1LTRmNjQtODVkZS1mN2JjMDg2NTQ2ZGQiLCJUZXh0IjoiNyIsIldBSVZlcnNpb24iOiI2LjUuMC4wIn0=}</w:instrText>
          </w:r>
          <w:r w:rsidRPr="005E05FB">
            <w:rPr>
              <w:lang w:val="en-US"/>
            </w:rPr>
            <w:fldChar w:fldCharType="separate"/>
          </w:r>
          <w:r w:rsidR="007262D2">
            <w:rPr>
              <w:lang w:val="en-US"/>
            </w:rPr>
            <w:t>7</w:t>
          </w:r>
          <w:r w:rsidRPr="005E05FB">
            <w:rPr>
              <w:lang w:val="en-US"/>
            </w:rPr>
            <w:fldChar w:fldCharType="end"/>
          </w:r>
        </w:sdtContent>
      </w:sdt>
      <w:r w:rsidRPr="005E05FB">
        <w:rPr>
          <w:lang w:val="en-US"/>
        </w:rPr>
        <w:t xml:space="preserve"> </w:t>
      </w:r>
      <w:sdt>
        <w:sdtPr>
          <w:rPr>
            <w:lang w:val="en-US"/>
          </w:rPr>
          <w:alias w:val="Don't edit this field"/>
          <w:tag w:val="CitaviPlaceholder#f1699b1b-4366-4d88-bc38-e9765d3d94c5"/>
          <w:id w:val="-29578679"/>
          <w:placeholder>
            <w:docPart w:val="4118B0A02F2141DCB251311D18CB2180"/>
          </w:placeholder>
        </w:sdtPr>
        <w:sdtContent>
          <w:r w:rsidRPr="005E05FB">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cyOTJkNmUwLWYzYjktNDg1ZC1hNDUyLTkwY2Q1MzEyMmZmOSIsIkVudHJpZXMiOlt7IiRpZCI6IjIiLCIkdHlwZSI6IlN3aXNzQWNhZGVtaWMuQ2l0YXZpLkNpdGF0aW9ucy5Xb3JkUGxhY2Vob2xkZXJFbnRyeSwgU3dpc3NBY2FkZW1pYy5DaXRhdmkiLCJJZCI6ImU2MzQxNmNmLWJmODYtNDNlOS05YWRhLTQzOGU2NTA5OWE0MyIsIlJhbmdlTGVuZ3RoIjozLCJSZWZlcmVuY2VJZCI6IjM3M2M5NGNjLWYzYzItNGExZS1iZmI0LTI1ZTc3OGJkN2Z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LCIkdHlwZSI6IlN3aXNzQWNhZGVtaWMuQ2l0YXZpLlByb2plY3QsIFN3aXNzQWNhZGVtaWMuQ2l0YXZpIn19LHsiJGlkIjoi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3XSJ9XX0sIlRhZyI6IkNpdGF2aVBsYWNlaG9sZGVyI2YxNjk5YjFiLTQzNjYtNGQ4OC1iYzM4LWU5NzY1ZDNkOTRjNSIsIlRleHQiOiJbN10iLCJXQUlWZXJzaW9uIjoiNi41LjAuMCJ9}</w:instrText>
          </w:r>
          <w:r w:rsidRPr="005E05FB">
            <w:rPr>
              <w:lang w:val="en-US"/>
            </w:rPr>
            <w:fldChar w:fldCharType="separate"/>
          </w:r>
          <w:r w:rsidR="007262D2">
            <w:rPr>
              <w:lang w:val="en-US"/>
            </w:rPr>
            <w:t>[7]</w:t>
          </w:r>
          <w:r w:rsidRPr="005E05FB">
            <w:rPr>
              <w:lang w:val="en-US"/>
            </w:rPr>
            <w:fldChar w:fldCharType="end"/>
          </w:r>
        </w:sdtContent>
      </w:sdt>
      <w:r w:rsidRPr="005E05FB">
        <w:rPr>
          <w:lang w:val="en-US"/>
        </w:rPr>
        <w:t xml:space="preserve"> </w:t>
      </w:r>
      <w:commentRangeEnd w:id="13"/>
      <w:r w:rsidR="00561EDE">
        <w:rPr>
          <w:rStyle w:val="Kommentarzeichen"/>
        </w:rPr>
        <w:commentReference w:id="13"/>
      </w:r>
      <w:r w:rsidR="00777708" w:rsidRPr="00A31D2D">
        <w:rPr>
          <w:lang w:val="en-US"/>
        </w:rPr>
        <w:t>identifies</w:t>
      </w:r>
      <w:r w:rsidR="00777708">
        <w:rPr>
          <w:lang w:val="en-US"/>
        </w:rPr>
        <w:t xml:space="preserve"> a cluster with </w:t>
      </w:r>
      <w:r w:rsidRPr="005E05FB">
        <w:rPr>
          <w:lang w:val="en-US"/>
        </w:rPr>
        <w:t>Australia and South Korea.</w:t>
      </w:r>
    </w:p>
    <w:p w14:paraId="21AD3688" w14:textId="6EEA00B3" w:rsidR="00D200F2" w:rsidRPr="006A56FF" w:rsidRDefault="005E05FB" w:rsidP="004573C8">
      <w:pPr>
        <w:pStyle w:val="02FlietextEinzug"/>
        <w:rPr>
          <w:lang w:val="en-US"/>
        </w:rPr>
      </w:pPr>
      <w:r w:rsidRPr="005E05FB">
        <w:rPr>
          <w:lang w:val="en-US"/>
        </w:rPr>
        <w:t xml:space="preserve">This overview </w:t>
      </w:r>
      <w:r w:rsidR="00D200F2">
        <w:rPr>
          <w:lang w:val="en-US"/>
        </w:rPr>
        <w:t xml:space="preserve">demonstrates that </w:t>
      </w:r>
      <w:r w:rsidR="000023DF">
        <w:rPr>
          <w:lang w:val="en-US"/>
        </w:rPr>
        <w:t xml:space="preserve">there is an urgent need to advance the </w:t>
      </w:r>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sidR="00E05985">
        <w:rPr>
          <w:lang w:val="en-US"/>
        </w:rPr>
        <w:t>W</w:t>
      </w:r>
      <w:r w:rsidRPr="005E05FB">
        <w:rPr>
          <w:lang w:val="en-US"/>
        </w:rPr>
        <w:t xml:space="preserve">e extend these typologies by using an OECD sample with </w:t>
      </w:r>
      <w:r w:rsidR="00D200F2">
        <w:rPr>
          <w:lang w:val="en-US"/>
        </w:rPr>
        <w:t xml:space="preserve">a large number of </w:t>
      </w:r>
      <w:r w:rsidRPr="005E05FB">
        <w:rPr>
          <w:lang w:val="en-US"/>
        </w:rPr>
        <w:t>countries.</w:t>
      </w:r>
      <w:r>
        <w:rPr>
          <w:lang w:val="en-US"/>
        </w:rPr>
        <w:t xml:space="preserve"> Second</w:t>
      </w:r>
      <w:r w:rsidRPr="005E05FB">
        <w:rPr>
          <w:lang w:val="en-US"/>
        </w:rPr>
        <w:t>, most typologies only use quantitative indicators</w:t>
      </w:r>
      <w:r w:rsidR="00727261">
        <w:rPr>
          <w:lang w:val="en-US"/>
        </w:rPr>
        <w:t>,</w:t>
      </w:r>
      <w:r w:rsidRPr="005E05FB">
        <w:rPr>
          <w:lang w:val="en-US"/>
        </w:rPr>
        <w:t xml:space="preserve"> </w:t>
      </w:r>
      <w:r w:rsidR="00D200F2">
        <w:rPr>
          <w:lang w:val="en-US"/>
        </w:rPr>
        <w:t xml:space="preserve">in particular </w:t>
      </w:r>
      <w:r w:rsidR="00727261">
        <w:rPr>
          <w:lang w:val="en-US"/>
        </w:rPr>
        <w:t xml:space="preserve">concerning </w:t>
      </w:r>
      <w:r w:rsidRPr="005E05FB">
        <w:rPr>
          <w:lang w:val="en-US"/>
        </w:rPr>
        <w:t xml:space="preserve">financing </w:t>
      </w:r>
      <w:r w:rsidR="00D200F2">
        <w:rPr>
          <w:lang w:val="en-US"/>
        </w:rPr>
        <w:t>data</w:t>
      </w:r>
      <w:r w:rsidRPr="005E05FB">
        <w:rPr>
          <w:lang w:val="en-US"/>
        </w:rPr>
        <w:t>.</w:t>
      </w:r>
      <w:r>
        <w:rPr>
          <w:lang w:val="en-US"/>
        </w:rPr>
        <w:t xml:space="preserve"> </w:t>
      </w:r>
      <w:r w:rsidR="00D200F2" w:rsidRPr="00895B0D">
        <w:rPr>
          <w:lang w:val="en-US"/>
        </w:rPr>
        <w:t>We also include</w:t>
      </w:r>
      <w:r w:rsidR="00D200F2">
        <w:rPr>
          <w:lang w:val="en-US"/>
        </w:rPr>
        <w:t xml:space="preserve"> </w:t>
      </w:r>
      <w:r>
        <w:rPr>
          <w:lang w:val="en-US"/>
        </w:rPr>
        <w:t>i</w:t>
      </w:r>
      <w:r w:rsidRPr="005E05FB">
        <w:rPr>
          <w:lang w:val="en-US"/>
        </w:rPr>
        <w:t xml:space="preserve">nstitutional indicators focusing on access to long-term care </w:t>
      </w:r>
      <w:r w:rsidR="00D200F2">
        <w:rPr>
          <w:lang w:val="en-US"/>
        </w:rPr>
        <w:t xml:space="preserve">and </w:t>
      </w:r>
      <w:r w:rsidR="00341CEB">
        <w:rPr>
          <w:lang w:val="en-US"/>
        </w:rPr>
        <w:t>therefor</w:t>
      </w:r>
      <w:r w:rsidR="00A35056">
        <w:rPr>
          <w:lang w:val="en-US"/>
        </w:rPr>
        <w:t>e</w:t>
      </w:r>
      <w:r w:rsidR="00341CEB">
        <w:rPr>
          <w:lang w:val="en-US"/>
        </w:rPr>
        <w:t xml:space="preserve"> combine both </w:t>
      </w:r>
      <w:r w:rsidR="00D200F2">
        <w:rPr>
          <w:lang w:val="en-US"/>
        </w:rPr>
        <w:t xml:space="preserve">quantitative and qualitative </w:t>
      </w:r>
      <w:r w:rsidR="00341CEB">
        <w:rPr>
          <w:lang w:val="en-US"/>
        </w:rPr>
        <w:t>approaches.</w:t>
      </w:r>
    </w:p>
    <w:p w14:paraId="56CE1366" w14:textId="39EBBA62" w:rsidR="000732E6" w:rsidRPr="006A56FF" w:rsidRDefault="005E0DE7" w:rsidP="00EB31E0">
      <w:pPr>
        <w:pStyle w:val="berschrift1"/>
        <w:rPr>
          <w:lang w:val="en-US"/>
        </w:rPr>
      </w:pPr>
      <w:r w:rsidRPr="006A56FF">
        <w:rPr>
          <w:lang w:val="en-US"/>
        </w:rPr>
        <w:lastRenderedPageBreak/>
        <w:t>Methodology</w:t>
      </w:r>
    </w:p>
    <w:p w14:paraId="43C41322" w14:textId="71D9DD4F" w:rsidR="005E0DE7" w:rsidRPr="006A56FF" w:rsidRDefault="00AB6B50" w:rsidP="005E0DE7">
      <w:pPr>
        <w:pStyle w:val="berschrift2"/>
        <w:rPr>
          <w:lang w:val="en-US"/>
        </w:rPr>
      </w:pPr>
      <w:r>
        <w:rPr>
          <w:lang w:val="en-US"/>
        </w:rPr>
        <w:t xml:space="preserve">Quantitative </w:t>
      </w:r>
      <w:r w:rsidR="00D86257">
        <w:rPr>
          <w:lang w:val="en-US"/>
        </w:rPr>
        <w:t>and institutional indicators</w:t>
      </w:r>
    </w:p>
    <w:p w14:paraId="1F586BCC" w14:textId="5625D997" w:rsidR="00691EE1" w:rsidRDefault="002A4346" w:rsidP="00691EE1">
      <w:pPr>
        <w:pStyle w:val="02Flietext"/>
        <w:spacing w:after="0"/>
        <w:rPr>
          <w:lang w:val="en-US"/>
        </w:rPr>
      </w:pPr>
      <w:r>
        <w:rPr>
          <w:lang w:val="en-US"/>
        </w:rPr>
        <w:t>The i</w:t>
      </w:r>
      <w:r w:rsidR="00E91ABE" w:rsidRPr="004B36E0">
        <w:rPr>
          <w:lang w:val="en-US"/>
        </w:rPr>
        <w:t xml:space="preserve">ndicators for </w:t>
      </w:r>
      <w:r w:rsidR="00D200F2">
        <w:rPr>
          <w:lang w:val="en-US"/>
        </w:rPr>
        <w:t>our</w:t>
      </w:r>
      <w:r w:rsidR="00D200F2" w:rsidRPr="004B36E0">
        <w:rPr>
          <w:lang w:val="en-US"/>
        </w:rPr>
        <w:t xml:space="preserve"> </w:t>
      </w:r>
      <w:r w:rsidR="00E91ABE" w:rsidRPr="004B36E0">
        <w:rPr>
          <w:lang w:val="en-US"/>
        </w:rPr>
        <w:t xml:space="preserve">typology </w:t>
      </w:r>
      <w:r w:rsidR="00304754" w:rsidRPr="004B36E0">
        <w:rPr>
          <w:lang w:val="en-US"/>
        </w:rPr>
        <w:t xml:space="preserve">of LTC systems </w:t>
      </w:r>
      <w:r w:rsidR="00D200F2" w:rsidRPr="00135D0C">
        <w:rPr>
          <w:lang w:val="en-US"/>
        </w:rPr>
        <w:t xml:space="preserve">come </w:t>
      </w:r>
      <w:r w:rsidR="00E91ABE" w:rsidRPr="00135D0C">
        <w:rPr>
          <w:lang w:val="en-US"/>
        </w:rPr>
        <w:t>from</w:t>
      </w:r>
      <w:r w:rsidR="00E91ABE" w:rsidRPr="004B36E0">
        <w:rPr>
          <w:lang w:val="en-US"/>
        </w:rPr>
        <w:t xml:space="preserve"> </w:t>
      </w:r>
      <w:r w:rsidR="004B6E43">
        <w:rPr>
          <w:lang w:val="en-US"/>
        </w:rPr>
        <w:t>one quantitative and several qualitative</w:t>
      </w:r>
      <w:r w:rsidR="00E91ABE" w:rsidRPr="004B36E0">
        <w:rPr>
          <w:lang w:val="en-US"/>
        </w:rPr>
        <w:t xml:space="preserve"> data sources</w:t>
      </w:r>
      <w:r w:rsidR="000116F3" w:rsidRPr="004B36E0">
        <w:rPr>
          <w:lang w:val="en-US"/>
        </w:rPr>
        <w:t xml:space="preserve"> (Table 1)</w:t>
      </w:r>
      <w:r w:rsidR="00E91ABE" w:rsidRPr="004B36E0">
        <w:rPr>
          <w:lang w:val="en-US"/>
        </w:rPr>
        <w:t xml:space="preserve">. First, </w:t>
      </w:r>
      <w:r w:rsidR="00C65934">
        <w:rPr>
          <w:lang w:val="en-US"/>
        </w:rPr>
        <w:t xml:space="preserve">we use </w:t>
      </w:r>
      <w:r w:rsidR="00E91ABE" w:rsidRPr="004B36E0">
        <w:rPr>
          <w:lang w:val="en-US"/>
        </w:rPr>
        <w:t>six</w:t>
      </w:r>
      <w:r w:rsidR="00E374AB" w:rsidRPr="004B36E0">
        <w:rPr>
          <w:lang w:val="en-US"/>
        </w:rPr>
        <w:t xml:space="preserve"> quantitative </w:t>
      </w:r>
      <w:r w:rsidR="004A6407" w:rsidRPr="004B36E0">
        <w:rPr>
          <w:lang w:val="en-US"/>
        </w:rPr>
        <w:t>measures</w:t>
      </w:r>
      <w:r w:rsidR="0094172E" w:rsidRPr="004B36E0">
        <w:rPr>
          <w:lang w:val="en-US"/>
        </w:rPr>
        <w:t xml:space="preserve"> </w:t>
      </w:r>
      <w:r w:rsidR="004A6407" w:rsidRPr="004B36E0">
        <w:rPr>
          <w:lang w:val="en-US"/>
        </w:rPr>
        <w:t xml:space="preserve">from </w:t>
      </w:r>
      <w:r w:rsidR="00C65934">
        <w:rPr>
          <w:lang w:val="en-US"/>
        </w:rPr>
        <w:t xml:space="preserve">the </w:t>
      </w:r>
      <w:r w:rsidR="004A6407" w:rsidRPr="004B36E0">
        <w:rPr>
          <w:lang w:val="en-US"/>
        </w:rPr>
        <w:t xml:space="preserve">OECD health data </w:t>
      </w:r>
      <w:sdt>
        <w:sdtPr>
          <w:alias w:val="Don't edit this field"/>
          <w:tag w:val="CitaviPlaceholder#62beef68-7be2-40d1-8531-3e97157dae78"/>
          <w:id w:val="-311105624"/>
          <w:placeholder>
            <w:docPart w:val="D2AACC3907094CA0A5C9B323AD6AFB0C"/>
          </w:placeholder>
        </w:sdtPr>
        <w:sdtContent>
          <w:r w:rsidR="004A6407" w:rsidRPr="006A56FF">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ZDdlOTAwLTc5NTctNGYyZC1iOTAxLTk1MDAwOGEwYTE1ZSIsIlJhbmdlTGVuZ3RoIjo0LCJSZWZlcmVuY2VJZCI6IjMxYTZlMWU1LWNkMzctNDY0Ni05Y2RiLTI3MzAwZjg2ZDM0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b2VjZC5vcmcvZWxzL2hlYWx0aC1zeXN0ZW1zL2hlYWx0aC1kYXRhLmh0bSIsIlVyaVN0cmluZyI6Imh0dHA6Ly93d3cub2VjZC5vcmcvZWxzL2hlYWx0aC1zeXN0ZW1zL2hlYWx0aC1kYXRhLmh0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}</w:instrText>
          </w:r>
          <w:r w:rsidR="004A6407" w:rsidRPr="006A56FF">
            <w:fldChar w:fldCharType="separate"/>
          </w:r>
          <w:r w:rsidR="007262D2">
            <w:rPr>
              <w:lang w:val="en-US"/>
            </w:rPr>
            <w:t>[36]</w:t>
          </w:r>
          <w:r w:rsidR="004A6407" w:rsidRPr="006A56FF">
            <w:fldChar w:fldCharType="end"/>
          </w:r>
        </w:sdtContent>
      </w:sdt>
      <w:r w:rsidR="000116F3" w:rsidRPr="004B36E0">
        <w:rPr>
          <w:lang w:val="en-US"/>
        </w:rPr>
        <w:t xml:space="preserve">. </w:t>
      </w:r>
      <w:r w:rsidR="00D200F2" w:rsidRPr="00135D0C">
        <w:rPr>
          <w:lang w:val="en-US"/>
        </w:rPr>
        <w:t>F</w:t>
      </w:r>
      <w:r w:rsidR="008233BC" w:rsidRPr="00135D0C">
        <w:rPr>
          <w:lang w:val="en-US"/>
        </w:rPr>
        <w:t>ive</w:t>
      </w:r>
      <w:r w:rsidR="00D86257" w:rsidRPr="00135D0C">
        <w:rPr>
          <w:lang w:val="en-US"/>
        </w:rPr>
        <w:t xml:space="preserve"> institutional indicators </w:t>
      </w:r>
      <w:r w:rsidR="00D200F2" w:rsidRPr="00135D0C">
        <w:rPr>
          <w:lang w:val="en-US"/>
        </w:rPr>
        <w:t>are taken</w:t>
      </w:r>
      <w:r w:rsidR="00D200F2">
        <w:rPr>
          <w:lang w:val="en-US"/>
        </w:rPr>
        <w:t xml:space="preserve"> </w:t>
      </w:r>
      <w:r w:rsidR="00D86257" w:rsidRPr="00D86257">
        <w:rPr>
          <w:lang w:val="en-US"/>
        </w:rPr>
        <w:t xml:space="preserve">from the </w:t>
      </w:r>
      <w:proofErr w:type="spellStart"/>
      <w:r w:rsidR="00D86257" w:rsidRPr="00D86257">
        <w:rPr>
          <w:lang w:val="en-US"/>
        </w:rPr>
        <w:t>Missoc</w:t>
      </w:r>
      <w:proofErr w:type="spellEnd"/>
      <w:r w:rsidR="00D86257" w:rsidRPr="00D86257">
        <w:rPr>
          <w:lang w:val="en-US"/>
        </w:rPr>
        <w:t xml:space="preserve"> database </w:t>
      </w:r>
      <w:r w:rsidR="00D86257" w:rsidRPr="00D86257">
        <w:fldChar w:fldCharType="begin"/>
      </w:r>
      <w:r w:rsidR="00D86257"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00D86257" w:rsidRPr="00D86257">
        <w:instrText>5NjMyLTRjMzYtYWJiNy0wNmQwM2VhMWE0NmEiLCJUZXh0IjoiKE1JU1NPQywgMjAxOCkiLCJXQUlWZXJzaW9uIjoiNi40LjAuMzUifQ==}</w:instrText>
      </w:r>
      <w:r w:rsidR="00D86257" w:rsidRPr="00D86257">
        <w:fldChar w:fldCharType="separate"/>
      </w:r>
      <w:r w:rsidR="00D86257" w:rsidRPr="00D86257">
        <w:t>(MISSOC, 2018)</w:t>
      </w:r>
      <w:r w:rsidR="00D86257" w:rsidRPr="00D86257">
        <w:rPr>
          <w:lang w:val="en-US"/>
        </w:rPr>
        <w:fldChar w:fldCharType="end"/>
      </w:r>
      <w:r w:rsidR="00D86257" w:rsidRPr="00D86257">
        <w:t xml:space="preserve">, </w:t>
      </w:r>
      <w:proofErr w:type="spellStart"/>
      <w:r w:rsidR="00D86257" w:rsidRPr="00D86257">
        <w:t>the</w:t>
      </w:r>
      <w:proofErr w:type="spellEnd"/>
      <w:r w:rsidR="00D86257" w:rsidRPr="00D86257">
        <w:t xml:space="preserve"> </w:t>
      </w:r>
      <w:proofErr w:type="spellStart"/>
      <w:r w:rsidR="00D86257" w:rsidRPr="00D86257">
        <w:t>Health</w:t>
      </w:r>
      <w:proofErr w:type="spellEnd"/>
      <w:r w:rsidR="00D86257" w:rsidRPr="00D86257">
        <w:t xml:space="preserve"> in Transition </w:t>
      </w:r>
      <w:proofErr w:type="spellStart"/>
      <w:r w:rsidR="00D86257" w:rsidRPr="00D86257">
        <w:t>reports</w:t>
      </w:r>
      <w:proofErr w:type="spellEnd"/>
      <w:r w:rsidR="00D86257" w:rsidRPr="00D86257">
        <w:t xml:space="preserve"> </w:t>
      </w:r>
      <w:r w:rsidR="00D86257" w:rsidRPr="00D86257">
        <w:fldChar w:fldCharType="begin"/>
      </w:r>
      <w:r w:rsidR="00D86257" w:rsidRPr="00D86257">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00D86257"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D86257" w:rsidRPr="00D86257">
        <w:fldChar w:fldCharType="separate"/>
      </w:r>
      <w:r w:rsidR="00D86257" w:rsidRPr="00D86257">
        <w:rPr>
          <w:lang w:val="en-US"/>
        </w:rPr>
        <w:t>(European Observatory on Health Systems and Policies, 2018)</w:t>
      </w:r>
      <w:r w:rsidR="00D86257" w:rsidRPr="00D86257">
        <w:rPr>
          <w:lang w:val="en-US"/>
        </w:rPr>
        <w:fldChar w:fldCharType="end"/>
      </w:r>
      <w:r w:rsidR="00D200F2">
        <w:rPr>
          <w:lang w:val="en-US"/>
        </w:rPr>
        <w:t>,</w:t>
      </w:r>
      <w:r w:rsidR="00D86257" w:rsidRPr="00D86257">
        <w:rPr>
          <w:lang w:val="en-US"/>
        </w:rPr>
        <w:t xml:space="preserve"> and the ESPN reports of the European Union </w:t>
      </w:r>
      <w:sdt>
        <w:sdtPr>
          <w:alias w:val="Don't edit this field"/>
          <w:tag w:val="CitaviPlaceholder#f4e1c29c-66b7-4863-890c-6a46d62ce28c"/>
          <w:id w:val="-621620643"/>
          <w:placeholder>
            <w:docPart w:val="7D57A7D08DD44C4D8EBE6004EE04B4BE"/>
          </w:placeholder>
        </w:sdtPr>
        <w:sdtContent>
          <w:r w:rsidR="00D86257" w:rsidRPr="00D86257">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3ODk1YTQ1LWI4MmYtNDZmMy04ZGQzLWFhOThiNDExYzE5MyIsIlJhbmdlTGVuZ3RoIjo0LCJSZWZlcmVuY2VJZCI6ImU2OTVjOTgxLTJlYmUtNDhmMC04MTY2LTQzMjJiYTY3ZWE5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VjLmV1cm9wYS5ldS9zb2NpYWwvbWFpbi5qc3A/YWR2U2VhcmNoS2V5PWVzcG5sdGNfMjAxOCZtb2RlPWFkdmFuY2VkU3VibWl0JmNhdElkPTIyJnBvbGljeUFyZWE9MCZwb2xpY3lBcmVhU3ViPTAmY291bnRyeT0wJnllYXI9MCIsIlVyaVN0cmluZyI6Imh0dHBzOi8vZWMuZXVyb3BhLmV1L3NvY2lhbC9tYWluLmpzcD9hZHZTZWFyY2hLZXk9ZXNwbmx0Y18yMDE4Jm1vZGU9YWR2YW5jZWRTdWJtaXQmY2F0SWQ9MjImcG9saWN5QXJlYT0wJnBvbGljeUFyZWFTdWI9MCZjb3VudHJ5PTAmeWVhcj0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}</w:instrText>
          </w:r>
          <w:r w:rsidR="00D86257" w:rsidRPr="00D86257">
            <w:fldChar w:fldCharType="separate"/>
          </w:r>
          <w:r w:rsidR="007262D2">
            <w:rPr>
              <w:lang w:val="en-US"/>
            </w:rPr>
            <w:t>[37]</w:t>
          </w:r>
          <w:r w:rsidR="00D86257" w:rsidRPr="00D86257">
            <w:rPr>
              <w:lang w:val="en-US"/>
            </w:rPr>
            <w:fldChar w:fldCharType="end"/>
          </w:r>
        </w:sdtContent>
      </w:sdt>
      <w:r w:rsidR="00935E6D" w:rsidRPr="00935E6D">
        <w:rPr>
          <w:lang w:val="en-US"/>
        </w:rPr>
        <w:t>.</w:t>
      </w:r>
      <w:r w:rsidR="00D86257" w:rsidRPr="00D86257">
        <w:rPr>
          <w:lang w:val="en-US"/>
        </w:rPr>
        <w:t xml:space="preserve"> </w:t>
      </w:r>
      <w:r w:rsidR="00935E6D">
        <w:rPr>
          <w:lang w:val="en-US"/>
        </w:rPr>
        <w:t>Al</w:t>
      </w:r>
      <w:r w:rsidR="00935E6D" w:rsidRPr="00822075">
        <w:rPr>
          <w:lang w:val="en-US"/>
        </w:rPr>
        <w:t>l</w:t>
      </w:r>
      <w:r w:rsidR="00F20EDF" w:rsidRPr="00822075">
        <w:rPr>
          <w:lang w:val="en-US"/>
        </w:rPr>
        <w:t xml:space="preserve"> values </w:t>
      </w:r>
      <w:r w:rsidR="00D200F2" w:rsidRPr="00822075">
        <w:rPr>
          <w:lang w:val="en-US"/>
        </w:rPr>
        <w:t xml:space="preserve">of </w:t>
      </w:r>
      <w:r w:rsidR="00F20EDF" w:rsidRPr="00822075">
        <w:rPr>
          <w:lang w:val="en-US"/>
        </w:rPr>
        <w:t>the</w:t>
      </w:r>
      <w:r w:rsidR="00935E6D" w:rsidRPr="00822075">
        <w:rPr>
          <w:lang w:val="en-US"/>
        </w:rPr>
        <w:t xml:space="preserve"> institutional indicators</w:t>
      </w:r>
      <w:r w:rsidR="00D86257" w:rsidRPr="00822075">
        <w:rPr>
          <w:lang w:val="en-US"/>
        </w:rPr>
        <w:t xml:space="preserve"> refer to the national rules or the dominant rules in place</w:t>
      </w:r>
      <w:r w:rsidR="00E40462" w:rsidRPr="00822075">
        <w:rPr>
          <w:lang w:val="en-US"/>
        </w:rPr>
        <w:t>,</w:t>
      </w:r>
      <w:r w:rsidR="00D86257" w:rsidRPr="00822075">
        <w:rPr>
          <w:lang w:val="en-US"/>
        </w:rPr>
        <w:t xml:space="preserve"> since in some countries regional or municipal rules prevail.</w:t>
      </w:r>
      <w:r w:rsidR="00D86257" w:rsidRPr="00D86257">
        <w:rPr>
          <w:lang w:val="en-US"/>
        </w:rPr>
        <w:t xml:space="preserve"> To double-check our values, we contacted national LTC policy experts</w:t>
      </w:r>
      <w:r w:rsidR="008610B2">
        <w:rPr>
          <w:lang w:val="en-US"/>
        </w:rPr>
        <w:t xml:space="preserve"> with </w:t>
      </w:r>
      <w:r w:rsidR="00D86257" w:rsidRPr="00D86257">
        <w:rPr>
          <w:lang w:val="en-US"/>
        </w:rPr>
        <w:t xml:space="preserve">a questionnaire containing the </w:t>
      </w:r>
      <w:r w:rsidR="00F20EDF">
        <w:rPr>
          <w:lang w:val="en-US"/>
        </w:rPr>
        <w:t xml:space="preserve">description of indicators and values including our country-specific </w:t>
      </w:r>
      <w:r w:rsidR="00D86257" w:rsidRPr="00D86257">
        <w:rPr>
          <w:lang w:val="en-US"/>
        </w:rPr>
        <w:t xml:space="preserve">assessment. </w:t>
      </w:r>
      <w:r w:rsidR="008610B2" w:rsidRPr="00660BA3">
        <w:rPr>
          <w:lang w:val="en-US"/>
        </w:rPr>
        <w:t xml:space="preserve">Based on the </w:t>
      </w:r>
      <w:r w:rsidR="00F20EDF" w:rsidRPr="00660BA3">
        <w:rPr>
          <w:lang w:val="en-US"/>
        </w:rPr>
        <w:t>questionnaires</w:t>
      </w:r>
      <w:r w:rsidR="00F653FD" w:rsidRPr="00660BA3">
        <w:rPr>
          <w:lang w:val="en-US"/>
        </w:rPr>
        <w:t>,</w:t>
      </w:r>
      <w:r w:rsidR="00D86257" w:rsidRPr="00660BA3">
        <w:rPr>
          <w:lang w:val="en-US"/>
        </w:rPr>
        <w:t xml:space="preserve"> </w:t>
      </w:r>
      <w:r w:rsidR="008610B2" w:rsidRPr="00660BA3">
        <w:rPr>
          <w:lang w:val="en-US"/>
        </w:rPr>
        <w:t xml:space="preserve">we received answers and </w:t>
      </w:r>
      <w:r w:rsidR="00D86257" w:rsidRPr="00660BA3">
        <w:rPr>
          <w:lang w:val="en-US"/>
        </w:rPr>
        <w:t>comments to our coding between May and July 2019</w:t>
      </w:r>
      <w:r w:rsidR="00C046FD" w:rsidRPr="00660BA3">
        <w:rPr>
          <w:lang w:val="en-US"/>
        </w:rPr>
        <w:t xml:space="preserve"> for all countries in the sample</w:t>
      </w:r>
      <w:r w:rsidR="00785674" w:rsidRPr="00660BA3">
        <w:rPr>
          <w:lang w:val="en-US"/>
        </w:rPr>
        <w:t xml:space="preserve"> (see Table 5 in the Appendix)</w:t>
      </w:r>
      <w:r w:rsidR="00D86257" w:rsidRPr="00660BA3">
        <w:rPr>
          <w:lang w:val="en-US"/>
        </w:rPr>
        <w:t>.</w:t>
      </w:r>
    </w:p>
    <w:p w14:paraId="4D464144" w14:textId="3C9A17A2" w:rsidR="00FC37B8" w:rsidRDefault="00E915CC" w:rsidP="00691EE1">
      <w:pPr>
        <w:pStyle w:val="02Flietext"/>
        <w:spacing w:after="0"/>
        <w:ind w:firstLine="284"/>
        <w:rPr>
          <w:lang w:val="en-US"/>
        </w:rPr>
      </w:pPr>
      <w:r w:rsidRPr="00180D20">
        <w:rPr>
          <w:lang w:val="en-US"/>
        </w:rPr>
        <w:t>As a measure of financial input into the system</w:t>
      </w:r>
      <w:r w:rsidR="00511496">
        <w:rPr>
          <w:lang w:val="en-US"/>
        </w:rPr>
        <w:t>,</w:t>
      </w:r>
      <w:r w:rsidRPr="00180D20">
        <w:rPr>
          <w:lang w:val="en-US"/>
        </w:rPr>
        <w:t xml:space="preserve"> we use LTC </w:t>
      </w:r>
      <w:r w:rsidR="00785674">
        <w:rPr>
          <w:lang w:val="en-US"/>
        </w:rPr>
        <w:t xml:space="preserve">(health) </w:t>
      </w:r>
      <w:r w:rsidRPr="00180D20">
        <w:rPr>
          <w:lang w:val="en-US"/>
        </w:rPr>
        <w:t>expenditure per capita in US$ of purchasing power parities</w:t>
      </w:r>
      <w:r w:rsidR="00FC37B8">
        <w:rPr>
          <w:lang w:val="en-US"/>
        </w:rPr>
        <w:t xml:space="preserve"> (</w:t>
      </w:r>
      <w:r w:rsidR="004117FB">
        <w:rPr>
          <w:lang w:val="en-US"/>
        </w:rPr>
        <w:t>expenditure</w:t>
      </w:r>
      <w:r w:rsidR="00FC37B8">
        <w:rPr>
          <w:lang w:val="en-US"/>
        </w:rPr>
        <w:t>).</w:t>
      </w:r>
      <w:r w:rsidRPr="00180D20">
        <w:rPr>
          <w:lang w:val="en-US"/>
        </w:rPr>
        <w:t xml:space="preserve"> It includes all expenditure on b</w:t>
      </w:r>
      <w:r w:rsidR="00561EDE">
        <w:rPr>
          <w:lang w:val="en-US"/>
        </w:rPr>
        <w:t>ody-</w:t>
      </w:r>
      <w:r w:rsidRPr="00180D20">
        <w:rPr>
          <w:lang w:val="en-US"/>
        </w:rPr>
        <w:t xml:space="preserve">related LTC, mainly on (basic) Activities of </w:t>
      </w:r>
      <w:r w:rsidR="0096362A">
        <w:rPr>
          <w:lang w:val="en-US"/>
        </w:rPr>
        <w:t>D</w:t>
      </w:r>
      <w:r w:rsidRPr="00180D20">
        <w:rPr>
          <w:lang w:val="en-US"/>
        </w:rPr>
        <w:t xml:space="preserve">aily </w:t>
      </w:r>
      <w:r w:rsidR="0096362A">
        <w:rPr>
          <w:lang w:val="en-US"/>
        </w:rPr>
        <w:t>L</w:t>
      </w:r>
      <w:r w:rsidRPr="00180D20">
        <w:rPr>
          <w:lang w:val="en-US"/>
        </w:rPr>
        <w:t>iving (ADL</w:t>
      </w:r>
      <w:r w:rsidR="00662072">
        <w:rPr>
          <w:lang w:val="en-US"/>
        </w:rPr>
        <w:t>s</w:t>
      </w:r>
      <w:r w:rsidRPr="00180D20">
        <w:rPr>
          <w:lang w:val="en-US"/>
        </w:rPr>
        <w:t xml:space="preserve">) </w:t>
      </w:r>
      <w:r w:rsidR="001C5C5A">
        <w:rPr>
          <w:lang w:val="en-US"/>
        </w:rPr>
        <w:t>such as</w:t>
      </w:r>
      <w:r w:rsidR="001C5C5A" w:rsidRPr="00180D20">
        <w:rPr>
          <w:lang w:val="en-US"/>
        </w:rPr>
        <w:t xml:space="preserve"> </w:t>
      </w:r>
      <w:r w:rsidRPr="00180D20">
        <w:rPr>
          <w:lang w:val="en-US"/>
        </w:rPr>
        <w:t xml:space="preserve">bathing, dressing or eating. We </w:t>
      </w:r>
      <w:r w:rsidR="00777DC8">
        <w:rPr>
          <w:lang w:val="en-US"/>
        </w:rPr>
        <w:t>did not include</w:t>
      </w:r>
      <w:r w:rsidRPr="00180D20">
        <w:rPr>
          <w:lang w:val="en-US"/>
        </w:rPr>
        <w:t xml:space="preserve"> LTC </w:t>
      </w:r>
      <w:r w:rsidR="00785674">
        <w:rPr>
          <w:lang w:val="en-US"/>
        </w:rPr>
        <w:t xml:space="preserve">(social) </w:t>
      </w:r>
      <w:r w:rsidRPr="00180D20">
        <w:rPr>
          <w:lang w:val="en-US"/>
        </w:rPr>
        <w:t xml:space="preserve">expenditure </w:t>
      </w:r>
      <w:r w:rsidR="00785674">
        <w:rPr>
          <w:lang w:val="en-US"/>
        </w:rPr>
        <w:t xml:space="preserve">covering </w:t>
      </w:r>
      <w:r w:rsidR="00271D9D">
        <w:rPr>
          <w:lang w:val="en-US"/>
        </w:rPr>
        <w:t>I</w:t>
      </w:r>
      <w:r w:rsidRPr="00180D20">
        <w:rPr>
          <w:lang w:val="en-US"/>
        </w:rPr>
        <w:t xml:space="preserve">nstrumental </w:t>
      </w:r>
      <w:r w:rsidR="00271D9D">
        <w:rPr>
          <w:lang w:val="en-US"/>
        </w:rPr>
        <w:t>A</w:t>
      </w:r>
      <w:r w:rsidRPr="00180D20">
        <w:rPr>
          <w:lang w:val="en-US"/>
        </w:rPr>
        <w:t xml:space="preserve">ctivities of </w:t>
      </w:r>
      <w:r w:rsidR="00271D9D">
        <w:rPr>
          <w:lang w:val="en-US"/>
        </w:rPr>
        <w:t>D</w:t>
      </w:r>
      <w:r w:rsidRPr="00180D20">
        <w:rPr>
          <w:lang w:val="en-US"/>
        </w:rPr>
        <w:t xml:space="preserve">aily </w:t>
      </w:r>
      <w:r w:rsidR="00271D9D">
        <w:rPr>
          <w:lang w:val="en-US"/>
        </w:rPr>
        <w:t>L</w:t>
      </w:r>
      <w:r w:rsidRPr="00180D20">
        <w:rPr>
          <w:lang w:val="en-US"/>
        </w:rPr>
        <w:t>iving (IADL</w:t>
      </w:r>
      <w:r w:rsidR="00662072">
        <w:rPr>
          <w:lang w:val="en-US"/>
        </w:rPr>
        <w:t>s</w:t>
      </w:r>
      <w:r w:rsidRPr="00180D20">
        <w:rPr>
          <w:lang w:val="en-US"/>
        </w:rPr>
        <w:t>)</w:t>
      </w:r>
      <w:r w:rsidR="00FC37B8">
        <w:rPr>
          <w:lang w:val="en-US"/>
        </w:rPr>
        <w:t xml:space="preserve"> </w:t>
      </w:r>
      <w:sdt>
        <w:sdtPr>
          <w:alias w:val="Don't edit this field"/>
          <w:tag w:val="CitaviPlaceholder#7765f8ae-a8cc-4296-8d37-50c49fa2a77b"/>
          <w:id w:val="615803389"/>
          <w:placeholder>
            <w:docPart w:val="FB0D24A7CC2841299B4368F888AA6D30"/>
          </w:placeholder>
        </w:sdtPr>
        <w:sdtContent>
          <w:r w:rsidRPr="00E915CC">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ZTQ5YWFiLWI3ZTQtNGM5Yy04ZGRlLTI3NDAzNGIxYjY5ZiIsIlJhbmdlTGVuZ3RoIjozLCJSZWZlcmVuY2VJZCI6IjM3M2M5NGNjLWYzYzItNGExZS1iZmI0LTI1ZTc3OGJkN2Z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LCIkdHlwZSI6IlN3aXNzQWNhZGVtaWMuQ2l0YXZpLlByb2plY3QsIFN3aXNzQWNhZGVtaWMuQ2l0YXZpIn19LHsiJGlkIjoi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EyIiwiQ291bnQiOjEsIlRleHRVbml0cyI6W3siJGlkIjoiMTMiLCJGb250U3R5bGUiOnsiJGlkIjoiMTQiLCJOZXV0cmFsIjp0cnVlfSwiUmVhZGluZ09yZGVyIjoxLCJUZXh0IjoiWzddIn1dfSwiVGFnIjoiQ2l0YXZpUGxhY2Vob2xkZXIjNzc2NWY4YWUtYThjYy00Mjk2LThkMzctNTBjNDlmYTJhNzdiIiwiVGV4dCI6Ils3XSIsIldBSVZlcnNpb24iOiI2LjUuMC4wIn0=}</w:instrText>
          </w:r>
          <w:r w:rsidRPr="00E915CC">
            <w:fldChar w:fldCharType="separate"/>
          </w:r>
          <w:r w:rsidR="007262D2">
            <w:rPr>
              <w:lang w:val="en-US"/>
            </w:rPr>
            <w:t>[7]</w:t>
          </w:r>
          <w:r w:rsidRPr="00E915CC">
            <w:fldChar w:fldCharType="end"/>
          </w:r>
        </w:sdtContent>
      </w:sdt>
      <w:r w:rsidR="00777DC8">
        <w:rPr>
          <w:lang w:val="en-US"/>
        </w:rPr>
        <w:t>, because</w:t>
      </w:r>
      <w:r w:rsidRPr="00180D20">
        <w:rPr>
          <w:lang w:val="en-US"/>
        </w:rPr>
        <w:t xml:space="preserve"> data </w:t>
      </w:r>
      <w:r w:rsidR="00785674">
        <w:rPr>
          <w:lang w:val="en-US"/>
        </w:rPr>
        <w:t xml:space="preserve">were </w:t>
      </w:r>
      <w:r w:rsidRPr="00180D20">
        <w:rPr>
          <w:lang w:val="en-US"/>
        </w:rPr>
        <w:t xml:space="preserve">extremely limited in this dimension. Institutional supply of services </w:t>
      </w:r>
      <w:r w:rsidR="002000FB">
        <w:rPr>
          <w:lang w:val="en-US"/>
        </w:rPr>
        <w:t>is</w:t>
      </w:r>
      <w:r w:rsidR="00FC37B8">
        <w:rPr>
          <w:lang w:val="en-US"/>
        </w:rPr>
        <w:t xml:space="preserve"> </w:t>
      </w:r>
      <w:r w:rsidRPr="00180D20">
        <w:rPr>
          <w:lang w:val="en-US"/>
        </w:rPr>
        <w:t>measured by the number of LTC beds per 1</w:t>
      </w:r>
      <w:r w:rsidR="002000FB">
        <w:rPr>
          <w:lang w:val="en-US"/>
        </w:rPr>
        <w:t>,</w:t>
      </w:r>
      <w:r w:rsidRPr="00180D20">
        <w:rPr>
          <w:lang w:val="en-US"/>
        </w:rPr>
        <w:t xml:space="preserve">000 population aged 65 </w:t>
      </w:r>
      <w:r w:rsidR="002000FB">
        <w:rPr>
          <w:lang w:val="en-US"/>
        </w:rPr>
        <w:t xml:space="preserve">and </w:t>
      </w:r>
      <w:r w:rsidRPr="00180D20">
        <w:rPr>
          <w:lang w:val="en-US"/>
        </w:rPr>
        <w:t>older</w:t>
      </w:r>
      <w:r w:rsidR="004117FB">
        <w:rPr>
          <w:lang w:val="en-US"/>
        </w:rPr>
        <w:t xml:space="preserve"> (beds</w:t>
      </w:r>
      <w:r w:rsidR="00E62C77">
        <w:rPr>
          <w:lang w:val="en-US"/>
        </w:rPr>
        <w:t>)</w:t>
      </w:r>
      <w:r w:rsidR="003B7B6B">
        <w:rPr>
          <w:lang w:val="en-US"/>
        </w:rPr>
        <w:t>,</w:t>
      </w:r>
      <w:r w:rsidRPr="00180D20">
        <w:rPr>
          <w:lang w:val="en-US"/>
        </w:rPr>
        <w:t xml:space="preserve"> </w:t>
      </w:r>
      <w:r w:rsidR="003B7B6B">
        <w:rPr>
          <w:lang w:val="en-US"/>
        </w:rPr>
        <w:t>and</w:t>
      </w:r>
      <w:r w:rsidR="003B7B6B" w:rsidRPr="00180D20">
        <w:rPr>
          <w:lang w:val="en-US"/>
        </w:rPr>
        <w:t xml:space="preserve"> </w:t>
      </w:r>
      <w:r w:rsidRPr="00180D20">
        <w:rPr>
          <w:lang w:val="en-US"/>
        </w:rPr>
        <w:t xml:space="preserve">the actual supply of spots in these facilities </w:t>
      </w:r>
      <w:r w:rsidR="002000FB">
        <w:rPr>
          <w:lang w:val="en-US"/>
        </w:rPr>
        <w:t xml:space="preserve">is </w:t>
      </w:r>
      <w:r w:rsidR="00FC37B8" w:rsidRPr="00FB0048">
        <w:rPr>
          <w:lang w:val="en-US"/>
        </w:rPr>
        <w:t>reflected by</w:t>
      </w:r>
      <w:r w:rsidR="00FC37B8">
        <w:rPr>
          <w:lang w:val="en-US"/>
        </w:rPr>
        <w:t xml:space="preserve"> </w:t>
      </w:r>
      <w:r w:rsidRPr="00180D20">
        <w:rPr>
          <w:lang w:val="en-US"/>
        </w:rPr>
        <w:t>the number of LTC recipients in institutions measured as the percentage of all people aged 65 years and older</w:t>
      </w:r>
      <w:r w:rsidR="00E62C77">
        <w:rPr>
          <w:lang w:val="en-US"/>
        </w:rPr>
        <w:t xml:space="preserve"> (</w:t>
      </w:r>
      <w:r w:rsidR="004117FB">
        <w:rPr>
          <w:lang w:val="en-US"/>
        </w:rPr>
        <w:t>recipients</w:t>
      </w:r>
      <w:r w:rsidR="00E62C77">
        <w:rPr>
          <w:lang w:val="en-US"/>
        </w:rPr>
        <w:t>)</w:t>
      </w:r>
      <w:r w:rsidRPr="00180D20">
        <w:rPr>
          <w:lang w:val="en-US"/>
        </w:rPr>
        <w:t>.</w:t>
      </w:r>
    </w:p>
    <w:p w14:paraId="6234CCE3" w14:textId="27166A4A" w:rsidR="00E915CC" w:rsidRDefault="009822E9" w:rsidP="00FC37B8">
      <w:pPr>
        <w:pStyle w:val="02FlietextEinzug"/>
        <w:rPr>
          <w:lang w:val="en-US"/>
        </w:rPr>
      </w:pPr>
      <w:r>
        <w:rPr>
          <w:lang w:val="en-US"/>
        </w:rPr>
        <w:t xml:space="preserve">To </w:t>
      </w:r>
      <w:r w:rsidR="002000FB">
        <w:rPr>
          <w:lang w:val="en-US"/>
        </w:rPr>
        <w:t xml:space="preserve">capture </w:t>
      </w:r>
      <w:r>
        <w:rPr>
          <w:lang w:val="en-US"/>
        </w:rPr>
        <w:t>the public-private</w:t>
      </w:r>
      <w:r w:rsidR="00DA1AE8">
        <w:rPr>
          <w:lang w:val="en-US"/>
        </w:rPr>
        <w:t xml:space="preserve"> </w:t>
      </w:r>
      <w:r>
        <w:rPr>
          <w:lang w:val="en-US"/>
        </w:rPr>
        <w:t>mix of LTC systems</w:t>
      </w:r>
      <w:r w:rsidR="000943BB">
        <w:rPr>
          <w:lang w:val="en-US"/>
        </w:rPr>
        <w:t>,</w:t>
      </w:r>
      <w:r>
        <w:rPr>
          <w:lang w:val="en-US"/>
        </w:rPr>
        <w:t xml:space="preserve"> we use two indicators. First, </w:t>
      </w:r>
      <w:r w:rsidR="00BA0D30">
        <w:rPr>
          <w:lang w:val="en-US"/>
        </w:rPr>
        <w:t xml:space="preserve">we use the </w:t>
      </w:r>
      <w:r w:rsidRPr="00E915CC">
        <w:rPr>
          <w:lang w:val="en-US"/>
        </w:rPr>
        <w:t xml:space="preserve">private (voluntary and out-of-pocket) expenditure </w:t>
      </w:r>
      <w:r w:rsidR="002000FB">
        <w:rPr>
          <w:lang w:val="en-US"/>
        </w:rPr>
        <w:t>as a percentage of</w:t>
      </w:r>
      <w:r w:rsidRPr="00E915CC">
        <w:rPr>
          <w:lang w:val="en-US"/>
        </w:rPr>
        <w:t xml:space="preserve"> total expenditure</w:t>
      </w:r>
      <w:r>
        <w:rPr>
          <w:lang w:val="en-US"/>
        </w:rPr>
        <w:t xml:space="preserve"> (</w:t>
      </w:r>
      <w:r w:rsidR="004117FB">
        <w:rPr>
          <w:lang w:val="en-US"/>
        </w:rPr>
        <w:t>private expenditure</w:t>
      </w:r>
      <w:r>
        <w:rPr>
          <w:lang w:val="en-US"/>
        </w:rPr>
        <w:t xml:space="preserve">) </w:t>
      </w:r>
      <w:r w:rsidR="002000FB">
        <w:rPr>
          <w:lang w:val="en-US"/>
        </w:rPr>
        <w:t>to</w:t>
      </w:r>
      <w:r>
        <w:rPr>
          <w:lang w:val="en-US"/>
        </w:rPr>
        <w:t xml:space="preserve"> measure </w:t>
      </w:r>
      <w:r w:rsidR="00E915CC" w:rsidRPr="00E915CC">
        <w:rPr>
          <w:lang w:val="en-US"/>
        </w:rPr>
        <w:t xml:space="preserve">public and private involvement in payments </w:t>
      </w:r>
      <w:r w:rsidR="00E915CC" w:rsidRPr="00E915CC">
        <w:rPr>
          <w:lang w:val="en-US"/>
        </w:rPr>
        <w:lastRenderedPageBreak/>
        <w:t xml:space="preserve">for care. </w:t>
      </w:r>
      <w:r w:rsidR="00D61EC5">
        <w:rPr>
          <w:lang w:val="en-US"/>
        </w:rPr>
        <w:t>Second, w</w:t>
      </w:r>
      <w:r w:rsidR="00E915CC" w:rsidRPr="00E915CC">
        <w:rPr>
          <w:lang w:val="en-US"/>
        </w:rPr>
        <w:t xml:space="preserve">e </w:t>
      </w:r>
      <w:r w:rsidR="002000FB">
        <w:rPr>
          <w:lang w:val="en-US"/>
        </w:rPr>
        <w:t xml:space="preserve">include </w:t>
      </w:r>
      <w:r w:rsidR="00E915CC" w:rsidRPr="00E915CC">
        <w:rPr>
          <w:lang w:val="en-US"/>
        </w:rPr>
        <w:t>the availability of cash benefits</w:t>
      </w:r>
      <w:r w:rsidR="00E62C77">
        <w:rPr>
          <w:lang w:val="en-US"/>
        </w:rPr>
        <w:t xml:space="preserve"> (</w:t>
      </w:r>
      <w:r w:rsidR="004117FB">
        <w:rPr>
          <w:lang w:val="en-US"/>
        </w:rPr>
        <w:t>cash benefit</w:t>
      </w:r>
      <w:r w:rsidR="00E62C77">
        <w:rPr>
          <w:lang w:val="en-US"/>
        </w:rPr>
        <w:t>)</w:t>
      </w:r>
      <w:r w:rsidR="00E915CC" w:rsidRPr="00E915CC">
        <w:rPr>
          <w:lang w:val="en-US"/>
        </w:rPr>
        <w:t xml:space="preserve"> as an approximation </w:t>
      </w:r>
      <w:r w:rsidR="002000FB">
        <w:rPr>
          <w:lang w:val="en-US"/>
        </w:rPr>
        <w:t xml:space="preserve">of </w:t>
      </w:r>
      <w:r w:rsidR="00E915CC" w:rsidRPr="00E915CC">
        <w:rPr>
          <w:lang w:val="en-US"/>
        </w:rPr>
        <w:t xml:space="preserve">formal and informal care provision. Research has shown that the availability as well as the unrestricted usage of cash benefits fosters family and migrant care </w:t>
      </w:r>
      <w:sdt>
        <w:sdtPr>
          <w:alias w:val="Don't edit this field"/>
          <w:tag w:val="CitaviPlaceholder#c38378f8-6fee-4ab7-af4a-1d227af07c0f"/>
          <w:id w:val="-1203474734"/>
          <w:placeholder>
            <w:docPart w:val="517168BC600C4AF290D040EBC5A03C91"/>
          </w:placeholder>
        </w:sdtPr>
        <w:sdtContent>
          <w:r w:rsidR="00E915CC" w:rsidRPr="00E915CC">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OGExYzI4LTgwNGItNGZmOS1hYjAyLTBmZjVjNTg4NWFhMyIsIlJhbmdlU3RhcnQiOjMsIlJhbmdlTGVuZ3RoIjo0LCJSZWZlcmVuY2VJZCI6IjFiOGJhOGM2LTU5ZWItNGI3My1hN2YxLWZhMDJmZTUxODcz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3Ny8wOTU4OTI4NzEzNDk5MTc1IiwiVXJpU3RyaW5nIjoiaHR0cHM6Ly9kb2kub3JnLzEwLjExNzcvMDk1ODkyODcxMzQ5OTE3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}</w:instrText>
          </w:r>
          <w:r w:rsidR="00E915CC" w:rsidRPr="00E915CC">
            <w:fldChar w:fldCharType="separate"/>
          </w:r>
          <w:r w:rsidR="007262D2">
            <w:rPr>
              <w:lang w:val="en-US"/>
            </w:rPr>
            <w:t>[28,30]</w:t>
          </w:r>
          <w:r w:rsidR="00E915CC" w:rsidRPr="00E915CC">
            <w:fldChar w:fldCharType="end"/>
          </w:r>
        </w:sdtContent>
      </w:sdt>
      <w:r w:rsidR="00E915CC" w:rsidRPr="00E915CC">
        <w:rPr>
          <w:lang w:val="en-US"/>
        </w:rPr>
        <w:t>.</w:t>
      </w:r>
      <w:r w:rsidR="00E62C77">
        <w:rPr>
          <w:lang w:val="en-US"/>
        </w:rPr>
        <w:t xml:space="preserve"> In our setting, </w:t>
      </w:r>
      <w:r w:rsidR="004117FB">
        <w:rPr>
          <w:lang w:val="en-US"/>
        </w:rPr>
        <w:t>the cash benefit indicators</w:t>
      </w:r>
      <w:r w:rsidR="00E62C77">
        <w:rPr>
          <w:lang w:val="en-US"/>
        </w:rPr>
        <w:t xml:space="preserve"> may</w:t>
      </w:r>
      <w:r w:rsidR="00E62C77" w:rsidRPr="00E62C77">
        <w:rPr>
          <w:lang w:val="en-US"/>
        </w:rPr>
        <w:t xml:space="preserve"> take </w:t>
      </w:r>
      <w:r w:rsidR="002000FB">
        <w:rPr>
          <w:lang w:val="en-US"/>
        </w:rPr>
        <w:t xml:space="preserve">the </w:t>
      </w:r>
      <w:r w:rsidR="00E62C77" w:rsidRPr="00E62C77">
        <w:rPr>
          <w:lang w:val="en-US"/>
        </w:rPr>
        <w:t>value</w:t>
      </w:r>
      <w:r w:rsidR="002000FB">
        <w:rPr>
          <w:lang w:val="en-US"/>
        </w:rPr>
        <w:t xml:space="preserve"> </w:t>
      </w:r>
      <w:r w:rsidR="00E62C77" w:rsidRPr="00E62C77">
        <w:rPr>
          <w:lang w:val="en-US"/>
        </w:rPr>
        <w:t xml:space="preserve">0, describing a system </w:t>
      </w:r>
      <w:r w:rsidR="002F3757">
        <w:rPr>
          <w:lang w:val="en-US"/>
        </w:rPr>
        <w:t>in which</w:t>
      </w:r>
      <w:r w:rsidR="002F3757" w:rsidRPr="00E62C77">
        <w:rPr>
          <w:lang w:val="en-US"/>
        </w:rPr>
        <w:t xml:space="preserve"> </w:t>
      </w:r>
      <w:r w:rsidR="00E62C77" w:rsidRPr="00E62C77">
        <w:rPr>
          <w:lang w:val="en-US"/>
        </w:rPr>
        <w:t>only in</w:t>
      </w:r>
      <w:r w:rsidR="005D7A23">
        <w:rPr>
          <w:lang w:val="en-US"/>
        </w:rPr>
        <w:t>-</w:t>
      </w:r>
      <w:r w:rsidR="00E62C77" w:rsidRPr="00E62C77">
        <w:rPr>
          <w:lang w:val="en-US"/>
        </w:rPr>
        <w:t>kind</w:t>
      </w:r>
      <w:r w:rsidR="005F504F">
        <w:rPr>
          <w:lang w:val="en-US"/>
        </w:rPr>
        <w:t xml:space="preserve"> </w:t>
      </w:r>
      <w:r w:rsidR="00E62C77" w:rsidRPr="00E62C77">
        <w:rPr>
          <w:lang w:val="en-US"/>
        </w:rPr>
        <w:t xml:space="preserve">benefits are available. If the use of cash benefits </w:t>
      </w:r>
      <w:r w:rsidR="002000FB">
        <w:rPr>
          <w:lang w:val="en-US"/>
        </w:rPr>
        <w:t xml:space="preserve">is </w:t>
      </w:r>
      <w:r w:rsidR="00E62C77" w:rsidRPr="00E62C77">
        <w:rPr>
          <w:lang w:val="en-US"/>
        </w:rPr>
        <w:t xml:space="preserve">bound to specific services and aids, the indicator </w:t>
      </w:r>
      <w:r w:rsidR="002000FB">
        <w:rPr>
          <w:lang w:val="en-US"/>
        </w:rPr>
        <w:t xml:space="preserve">is </w:t>
      </w:r>
      <w:r w:rsidR="00E62C77" w:rsidRPr="00E62C77">
        <w:rPr>
          <w:lang w:val="en-US"/>
        </w:rPr>
        <w:t xml:space="preserve">coded </w:t>
      </w:r>
      <w:r w:rsidR="00AA29D0">
        <w:rPr>
          <w:lang w:val="en-US"/>
        </w:rPr>
        <w:t xml:space="preserve">as </w:t>
      </w:r>
      <w:r w:rsidR="00E62C77" w:rsidRPr="00E62C77">
        <w:rPr>
          <w:lang w:val="en-US"/>
        </w:rPr>
        <w:t xml:space="preserve">1, while unbound benefits, </w:t>
      </w:r>
      <w:r w:rsidR="005D4812">
        <w:rPr>
          <w:lang w:val="en-US"/>
        </w:rPr>
        <w:t>for which</w:t>
      </w:r>
      <w:r w:rsidR="005D4812" w:rsidRPr="00E62C77">
        <w:rPr>
          <w:lang w:val="en-US"/>
        </w:rPr>
        <w:t xml:space="preserve"> </w:t>
      </w:r>
      <w:r w:rsidR="00E62C77" w:rsidRPr="00E62C77">
        <w:rPr>
          <w:lang w:val="en-US"/>
        </w:rPr>
        <w:t xml:space="preserve">the use of the benefit </w:t>
      </w:r>
      <w:r w:rsidR="002000FB">
        <w:rPr>
          <w:lang w:val="en-US"/>
        </w:rPr>
        <w:t xml:space="preserve">is </w:t>
      </w:r>
      <w:r w:rsidR="005D7A23">
        <w:rPr>
          <w:lang w:val="en-US"/>
        </w:rPr>
        <w:t>at</w:t>
      </w:r>
      <w:r w:rsidR="005D7A23" w:rsidRPr="00E62C77">
        <w:rPr>
          <w:lang w:val="en-US"/>
        </w:rPr>
        <w:t xml:space="preserve"> </w:t>
      </w:r>
      <w:r w:rsidR="00E62C77" w:rsidRPr="00E62C77">
        <w:rPr>
          <w:lang w:val="en-US"/>
        </w:rPr>
        <w:t xml:space="preserve">the </w:t>
      </w:r>
      <w:r w:rsidR="000025F9" w:rsidRPr="00E62C77">
        <w:rPr>
          <w:lang w:val="en-US"/>
        </w:rPr>
        <w:t>beneficiary’s</w:t>
      </w:r>
      <w:r w:rsidR="00E62C77" w:rsidRPr="00E62C77">
        <w:rPr>
          <w:lang w:val="en-US"/>
        </w:rPr>
        <w:t xml:space="preserve"> own discre</w:t>
      </w:r>
      <w:r w:rsidR="005D7A23">
        <w:rPr>
          <w:lang w:val="en-US"/>
        </w:rPr>
        <w:t>tion</w:t>
      </w:r>
      <w:r w:rsidR="00E62C77" w:rsidRPr="00E62C77">
        <w:rPr>
          <w:lang w:val="en-US"/>
        </w:rPr>
        <w:t xml:space="preserve">, </w:t>
      </w:r>
      <w:r w:rsidR="002000FB">
        <w:rPr>
          <w:lang w:val="en-US"/>
        </w:rPr>
        <w:t xml:space="preserve">are </w:t>
      </w:r>
      <w:r w:rsidR="00E62C77" w:rsidRPr="00E62C77">
        <w:rPr>
          <w:lang w:val="en-US"/>
        </w:rPr>
        <w:t xml:space="preserve">coded </w:t>
      </w:r>
      <w:r w:rsidR="0076549A">
        <w:rPr>
          <w:lang w:val="en-US"/>
        </w:rPr>
        <w:t xml:space="preserve">as </w:t>
      </w:r>
      <w:r w:rsidR="00E62C77" w:rsidRPr="00E62C77">
        <w:rPr>
          <w:lang w:val="en-US"/>
        </w:rPr>
        <w:t>2</w:t>
      </w:r>
      <w:r w:rsidR="00E62C77">
        <w:rPr>
          <w:lang w:val="en-US"/>
        </w:rPr>
        <w:t>.</w:t>
      </w:r>
    </w:p>
    <w:p w14:paraId="301EBF7B" w14:textId="352A4D13" w:rsidR="003C165F" w:rsidRDefault="002000FB" w:rsidP="003C165F">
      <w:pPr>
        <w:pStyle w:val="02FlietextEinzug"/>
        <w:rPr>
          <w:lang w:val="en-US"/>
        </w:rPr>
      </w:pPr>
      <w:r>
        <w:rPr>
          <w:lang w:val="en-US"/>
        </w:rPr>
        <w:t>To capture a</w:t>
      </w:r>
      <w:r w:rsidR="00D86257">
        <w:rPr>
          <w:lang w:val="en-US"/>
        </w:rPr>
        <w:t>ccess to LTC systems</w:t>
      </w:r>
      <w:r w:rsidR="00415DE9">
        <w:rPr>
          <w:lang w:val="en-US"/>
        </w:rPr>
        <w:t>,</w:t>
      </w:r>
      <w:r w:rsidR="00D86257">
        <w:rPr>
          <w:lang w:val="en-US"/>
        </w:rPr>
        <w:t xml:space="preserve"> </w:t>
      </w:r>
      <w:r>
        <w:rPr>
          <w:lang w:val="en-US"/>
        </w:rPr>
        <w:t xml:space="preserve">we use </w:t>
      </w:r>
      <w:r w:rsidR="00180D20" w:rsidRPr="00180D20">
        <w:rPr>
          <w:lang w:val="en-US"/>
        </w:rPr>
        <w:t xml:space="preserve">three </w:t>
      </w:r>
      <w:r w:rsidR="00C101DA">
        <w:rPr>
          <w:lang w:val="en-US"/>
        </w:rPr>
        <w:t xml:space="preserve">choice </w:t>
      </w:r>
      <w:r w:rsidR="00180D20" w:rsidRPr="00180D20">
        <w:rPr>
          <w:lang w:val="en-US"/>
        </w:rPr>
        <w:t>indicators</w:t>
      </w:r>
      <w:r w:rsidR="007B4F7D">
        <w:rPr>
          <w:lang w:val="en-US"/>
        </w:rPr>
        <w:t xml:space="preserve"> and one means-testing indicator</w:t>
      </w:r>
      <w:r w:rsidR="00180D20" w:rsidRPr="00180D20">
        <w:rPr>
          <w:lang w:val="en-US"/>
        </w:rPr>
        <w:t xml:space="preserve">. </w:t>
      </w:r>
      <w:r w:rsidR="00180D20" w:rsidRPr="004B2C47">
        <w:rPr>
          <w:lang w:val="en-US"/>
        </w:rPr>
        <w:t xml:space="preserve">Limitations in choice are </w:t>
      </w:r>
      <w:r w:rsidR="007B4F7D" w:rsidRPr="004B2C47">
        <w:rPr>
          <w:lang w:val="en-US"/>
        </w:rPr>
        <w:t xml:space="preserve">defined as restrictions in the kind of benefit or provider that can be chosen and </w:t>
      </w:r>
      <w:r w:rsidR="004B2C47">
        <w:rPr>
          <w:lang w:val="en-US"/>
        </w:rPr>
        <w:t xml:space="preserve">that </w:t>
      </w:r>
      <w:r w:rsidR="007B4F7D" w:rsidRPr="004B2C47">
        <w:rPr>
          <w:lang w:val="en-US"/>
        </w:rPr>
        <w:t xml:space="preserve">can relate to </w:t>
      </w:r>
      <w:r w:rsidR="00180D20" w:rsidRPr="004B2C47">
        <w:rPr>
          <w:lang w:val="en-US"/>
        </w:rPr>
        <w:t>regional restriction or to insurance or benefit plans</w:t>
      </w:r>
      <w:r w:rsidR="00180D20" w:rsidRPr="00180D20">
        <w:rPr>
          <w:lang w:val="en-US"/>
        </w:rPr>
        <w:t xml:space="preserve">. The indicators </w:t>
      </w:r>
      <w:r w:rsidR="000A6448" w:rsidRPr="00180D20">
        <w:rPr>
          <w:lang w:val="en-US"/>
        </w:rPr>
        <w:t>are</w:t>
      </w:r>
      <w:r w:rsidR="00180D20" w:rsidRPr="00180D20">
        <w:rPr>
          <w:lang w:val="en-US"/>
        </w:rPr>
        <w:t xml:space="preserve"> choice of home-care provider</w:t>
      </w:r>
      <w:r w:rsidR="004117FB">
        <w:rPr>
          <w:lang w:val="en-US"/>
        </w:rPr>
        <w:t xml:space="preserve"> (choice home</w:t>
      </w:r>
      <w:r w:rsidR="00352037">
        <w:rPr>
          <w:lang w:val="en-US"/>
        </w:rPr>
        <w:t xml:space="preserve"> </w:t>
      </w:r>
      <w:r w:rsidR="004117FB">
        <w:rPr>
          <w:lang w:val="en-US"/>
        </w:rPr>
        <w:t>care</w:t>
      </w:r>
      <w:r w:rsidR="00E62C77">
        <w:rPr>
          <w:lang w:val="en-US"/>
        </w:rPr>
        <w:t>)</w:t>
      </w:r>
      <w:r w:rsidR="00180D20" w:rsidRPr="00180D20">
        <w:rPr>
          <w:lang w:val="en-US"/>
        </w:rPr>
        <w:t xml:space="preserve">, choice of institutional care provider </w:t>
      </w:r>
      <w:r w:rsidR="00E62C77">
        <w:rPr>
          <w:lang w:val="en-US"/>
        </w:rPr>
        <w:t>(</w:t>
      </w:r>
      <w:r w:rsidR="004117FB">
        <w:rPr>
          <w:lang w:val="en-US"/>
        </w:rPr>
        <w:t>choice institutional care</w:t>
      </w:r>
      <w:r w:rsidR="00E62C77">
        <w:rPr>
          <w:lang w:val="en-US"/>
        </w:rPr>
        <w:t>)</w:t>
      </w:r>
      <w:r>
        <w:rPr>
          <w:lang w:val="en-US"/>
        </w:rPr>
        <w:t>,</w:t>
      </w:r>
      <w:r w:rsidR="00E62C77">
        <w:rPr>
          <w:lang w:val="en-US"/>
        </w:rPr>
        <w:t xml:space="preserve"> </w:t>
      </w:r>
      <w:r w:rsidR="00180D20" w:rsidRPr="00180D20">
        <w:rPr>
          <w:lang w:val="en-US"/>
        </w:rPr>
        <w:t>and choice between cash and in-kind benefits</w:t>
      </w:r>
      <w:r w:rsidR="00E62C77">
        <w:rPr>
          <w:lang w:val="en-US"/>
        </w:rPr>
        <w:t xml:space="preserve"> (</w:t>
      </w:r>
      <w:r w:rsidR="004117FB">
        <w:rPr>
          <w:lang w:val="en-US"/>
        </w:rPr>
        <w:t>choice cash</w:t>
      </w:r>
      <w:r w:rsidR="00E62C77">
        <w:rPr>
          <w:lang w:val="en-US"/>
        </w:rPr>
        <w:t>)</w:t>
      </w:r>
      <w:r w:rsidR="00180D20" w:rsidRPr="00180D20">
        <w:rPr>
          <w:lang w:val="en-US"/>
        </w:rPr>
        <w:t>.</w:t>
      </w:r>
      <w:r w:rsidR="00343B5D">
        <w:rPr>
          <w:lang w:val="en-US"/>
        </w:rPr>
        <w:t xml:space="preserve"> </w:t>
      </w:r>
      <w:r w:rsidR="00343B5D" w:rsidRPr="00343B5D">
        <w:rPr>
          <w:lang w:val="en-US"/>
        </w:rPr>
        <w:t>We constructed a cumulative index from these three choice indicators</w:t>
      </w:r>
      <w:r w:rsidR="000025F9">
        <w:rPr>
          <w:lang w:val="en-US"/>
        </w:rPr>
        <w:t xml:space="preserve"> </w:t>
      </w:r>
      <w:r w:rsidR="00594BB1">
        <w:rPr>
          <w:lang w:val="en-US"/>
        </w:rPr>
        <w:t xml:space="preserve">(choice restrictions) </w:t>
      </w:r>
      <w:r w:rsidR="003339A2">
        <w:rPr>
          <w:lang w:val="en-US"/>
        </w:rPr>
        <w:t xml:space="preserve">because </w:t>
      </w:r>
      <w:r w:rsidR="000025F9" w:rsidRPr="000025F9">
        <w:rPr>
          <w:lang w:val="en-US"/>
        </w:rPr>
        <w:t xml:space="preserve">cluster analysis </w:t>
      </w:r>
      <w:r>
        <w:rPr>
          <w:lang w:val="en-US"/>
        </w:rPr>
        <w:t xml:space="preserve">improves when </w:t>
      </w:r>
      <w:r w:rsidR="000025F9" w:rsidRPr="000025F9">
        <w:rPr>
          <w:lang w:val="en-US"/>
        </w:rPr>
        <w:t>a small number of variables</w:t>
      </w:r>
      <w:r>
        <w:rPr>
          <w:lang w:val="en-US"/>
        </w:rPr>
        <w:t xml:space="preserve"> is included </w:t>
      </w:r>
      <w:r w:rsidRPr="00084238">
        <w:rPr>
          <w:lang w:val="en-US"/>
        </w:rPr>
        <w:t>while</w:t>
      </w:r>
      <w:r>
        <w:rPr>
          <w:lang w:val="en-US"/>
        </w:rPr>
        <w:t xml:space="preserve"> </w:t>
      </w:r>
      <w:proofErr w:type="spellStart"/>
      <w:r w:rsidR="000025F9" w:rsidRPr="000025F9">
        <w:rPr>
          <w:lang w:val="en-US"/>
        </w:rPr>
        <w:t>multicollinearity</w:t>
      </w:r>
      <w:proofErr w:type="spellEnd"/>
      <w:r w:rsidR="000025F9" w:rsidRPr="000025F9">
        <w:rPr>
          <w:lang w:val="en-US"/>
        </w:rPr>
        <w:t xml:space="preserve"> might weight individual variables too strong</w:t>
      </w:r>
      <w:r w:rsidR="00084238">
        <w:rPr>
          <w:lang w:val="en-US"/>
        </w:rPr>
        <w:t>,</w:t>
      </w:r>
      <w:r w:rsidR="000025F9" w:rsidRPr="000025F9">
        <w:rPr>
          <w:lang w:val="en-US"/>
        </w:rPr>
        <w:t xml:space="preserve"> </w:t>
      </w:r>
      <w:r w:rsidR="000025F9" w:rsidRPr="00084238">
        <w:rPr>
          <w:lang w:val="en-US"/>
        </w:rPr>
        <w:t>biasing</w:t>
      </w:r>
      <w:r w:rsidR="000025F9" w:rsidRPr="000025F9">
        <w:rPr>
          <w:lang w:val="en-US"/>
        </w:rPr>
        <w:t xml:space="preserve"> the derivation of meaningful clusters </w:t>
      </w:r>
      <w:sdt>
        <w:sdtPr>
          <w:rPr>
            <w:lang w:val="en-US"/>
          </w:rPr>
          <w:alias w:val="To edit, see citavi.com/edit"/>
          <w:tag w:val="CitaviPlaceholder#4d1eb3dc-c530-4f41-8c43-9a4104a3ef30"/>
          <w:id w:val="435959722"/>
          <w:placeholder>
            <w:docPart w:val="77F1CF32B55E4B07A4C0A9193610D1D6"/>
          </w:placeholder>
        </w:sdtPr>
        <w:sdtContent>
          <w:r w:rsidR="000025F9" w:rsidRPr="000025F9">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jJkZGEwLWJhMWMtNGE0Mi1hNjM4LWE5NWQ5MmNkMTdkZiIsIlJhbmdlTGVuZ3RoIjo0LCJSZWZlcmVuY2VJZCI6IjA4ZWJlZDY4LTllMmMtNDI4OS04NDFjLTkyZDExMTA5NGI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3Ny8wMTQ2NjIxNjg3MDExMDA0MDEiLCJVcmlTdHJpbmciOiJodHRwczovL2RvaS5vcmcvMTAuMTE3Ny8wMTQ2NjIxNjg3MDExMDA0MD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}</w:instrText>
          </w:r>
          <w:r w:rsidR="000025F9" w:rsidRPr="000025F9">
            <w:rPr>
              <w:lang w:val="en-US"/>
            </w:rPr>
            <w:fldChar w:fldCharType="separate"/>
          </w:r>
          <w:r w:rsidR="007262D2">
            <w:rPr>
              <w:lang w:val="en-US"/>
            </w:rPr>
            <w:t>[38]</w:t>
          </w:r>
          <w:r w:rsidR="000025F9" w:rsidRPr="000025F9">
            <w:rPr>
              <w:lang w:val="en-US"/>
            </w:rPr>
            <w:fldChar w:fldCharType="end"/>
          </w:r>
        </w:sdtContent>
      </w:sdt>
      <w:r w:rsidR="000025F9" w:rsidRPr="000025F9">
        <w:rPr>
          <w:lang w:val="en-US"/>
        </w:rPr>
        <w:t xml:space="preserve">. </w:t>
      </w:r>
      <w:r w:rsidR="000025F9" w:rsidRPr="002461F3">
        <w:rPr>
          <w:lang w:val="en-US"/>
        </w:rPr>
        <w:t>Moreover, this prevents findings</w:t>
      </w:r>
      <w:r w:rsidR="000025F9" w:rsidRPr="000025F9">
        <w:rPr>
          <w:lang w:val="en-US"/>
        </w:rPr>
        <w:t xml:space="preserve"> from being biased by a strong overweighting of choice within the cluster analysis</w:t>
      </w:r>
      <w:r w:rsidR="00343B5D" w:rsidRPr="00343B5D">
        <w:rPr>
          <w:lang w:val="en-US"/>
        </w:rPr>
        <w:t xml:space="preserve">. This index </w:t>
      </w:r>
      <w:r w:rsidR="004117FB">
        <w:rPr>
          <w:lang w:val="en-US"/>
        </w:rPr>
        <w:t>(choice index</w:t>
      </w:r>
      <w:r w:rsidR="00343B5D" w:rsidRPr="00343B5D">
        <w:rPr>
          <w:lang w:val="en-US"/>
        </w:rPr>
        <w:t>) may take values between 0</w:t>
      </w:r>
      <w:r w:rsidR="002461F3">
        <w:rPr>
          <w:lang w:val="en-US"/>
        </w:rPr>
        <w:t xml:space="preserve"> and </w:t>
      </w:r>
      <w:r w:rsidR="00343B5D" w:rsidRPr="00343B5D">
        <w:rPr>
          <w:lang w:val="en-US"/>
        </w:rPr>
        <w:t xml:space="preserve">4, </w:t>
      </w:r>
      <w:r w:rsidR="00DC1A1F">
        <w:rPr>
          <w:lang w:val="en-US"/>
        </w:rPr>
        <w:t>with</w:t>
      </w:r>
      <w:r w:rsidR="00DC1A1F" w:rsidRPr="00343B5D">
        <w:rPr>
          <w:lang w:val="en-US"/>
        </w:rPr>
        <w:t xml:space="preserve"> </w:t>
      </w:r>
      <w:r w:rsidR="00343B5D" w:rsidRPr="00343B5D">
        <w:rPr>
          <w:lang w:val="en-US"/>
        </w:rPr>
        <w:t xml:space="preserve">0 </w:t>
      </w:r>
      <w:r w:rsidR="00DC1A1F">
        <w:rPr>
          <w:lang w:val="en-US"/>
        </w:rPr>
        <w:t xml:space="preserve">representing </w:t>
      </w:r>
      <w:r w:rsidR="00343B5D" w:rsidRPr="00343B5D">
        <w:rPr>
          <w:lang w:val="en-US"/>
        </w:rPr>
        <w:t>absolute freedom of choice</w:t>
      </w:r>
      <w:r w:rsidR="00DC1A1F">
        <w:rPr>
          <w:lang w:val="en-US"/>
        </w:rPr>
        <w:t xml:space="preserve"> and </w:t>
      </w:r>
      <w:r w:rsidR="00343B5D" w:rsidRPr="00343B5D">
        <w:rPr>
          <w:lang w:val="en-US"/>
        </w:rPr>
        <w:t xml:space="preserve">4 strong restrictions. </w:t>
      </w:r>
      <w:r w:rsidR="000025F9">
        <w:rPr>
          <w:lang w:val="en-US"/>
        </w:rPr>
        <w:t xml:space="preserve">Furthermore, </w:t>
      </w:r>
      <w:r w:rsidR="00D86257">
        <w:rPr>
          <w:lang w:val="en-US"/>
        </w:rPr>
        <w:t xml:space="preserve">we </w:t>
      </w:r>
      <w:r w:rsidR="004117FB">
        <w:rPr>
          <w:lang w:val="en-US"/>
        </w:rPr>
        <w:t>use means-testing</w:t>
      </w:r>
      <w:r w:rsidR="00D86257" w:rsidRPr="00D86257">
        <w:rPr>
          <w:lang w:val="en-US"/>
        </w:rPr>
        <w:t xml:space="preserve"> for any </w:t>
      </w:r>
      <w:r w:rsidR="00343B5D" w:rsidRPr="00D86257">
        <w:rPr>
          <w:lang w:val="en-US"/>
        </w:rPr>
        <w:t>benefit</w:t>
      </w:r>
      <w:r w:rsidR="004117FB">
        <w:rPr>
          <w:lang w:val="en-US"/>
        </w:rPr>
        <w:t xml:space="preserve"> (means-testing)</w:t>
      </w:r>
      <w:r w:rsidR="00AB7002">
        <w:rPr>
          <w:lang w:val="en-US"/>
        </w:rPr>
        <w:t>,</w:t>
      </w:r>
      <w:r w:rsidR="00D56285">
        <w:rPr>
          <w:lang w:val="en-US"/>
        </w:rPr>
        <w:t xml:space="preserve"> </w:t>
      </w:r>
      <w:r w:rsidR="00AB7002">
        <w:rPr>
          <w:lang w:val="en-US"/>
        </w:rPr>
        <w:t xml:space="preserve">which </w:t>
      </w:r>
      <w:r w:rsidR="00D56285">
        <w:rPr>
          <w:lang w:val="en-US"/>
        </w:rPr>
        <w:t>includes</w:t>
      </w:r>
      <w:r w:rsidR="00343B5D">
        <w:rPr>
          <w:lang w:val="en-US"/>
        </w:rPr>
        <w:t xml:space="preserve"> </w:t>
      </w:r>
      <w:r w:rsidR="00D86257" w:rsidRPr="00D86257">
        <w:rPr>
          <w:lang w:val="en-US"/>
        </w:rPr>
        <w:t>cash benefits, in-kind benefits,</w:t>
      </w:r>
      <w:r w:rsidR="00D56285">
        <w:rPr>
          <w:lang w:val="en-US"/>
        </w:rPr>
        <w:t xml:space="preserve"> and</w:t>
      </w:r>
      <w:r w:rsidR="00D86257" w:rsidRPr="00D86257">
        <w:rPr>
          <w:lang w:val="en-US"/>
        </w:rPr>
        <w:t xml:space="preserve"> other </w:t>
      </w:r>
      <w:r w:rsidR="00BC4912" w:rsidRPr="00D86257">
        <w:rPr>
          <w:lang w:val="en-US"/>
        </w:rPr>
        <w:t>care</w:t>
      </w:r>
      <w:r w:rsidR="00BC4912">
        <w:rPr>
          <w:lang w:val="en-US"/>
        </w:rPr>
        <w:t>-</w:t>
      </w:r>
      <w:r w:rsidR="00D86257" w:rsidRPr="00D86257">
        <w:rPr>
          <w:lang w:val="en-US"/>
        </w:rPr>
        <w:t xml:space="preserve">related benefits., </w:t>
      </w:r>
      <w:r w:rsidR="00EA3840">
        <w:rPr>
          <w:lang w:val="en-US"/>
        </w:rPr>
        <w:t>A</w:t>
      </w:r>
      <w:r w:rsidR="00EA3840" w:rsidRPr="00D86257">
        <w:rPr>
          <w:lang w:val="en-US"/>
        </w:rPr>
        <w:t xml:space="preserve"> country system </w:t>
      </w:r>
      <w:r w:rsidR="00D86257" w:rsidRPr="00D86257">
        <w:rPr>
          <w:lang w:val="en-US"/>
        </w:rPr>
        <w:t xml:space="preserve">was coded </w:t>
      </w:r>
      <w:r w:rsidR="00D86257" w:rsidRPr="00EA3840">
        <w:rPr>
          <w:lang w:val="en-US"/>
        </w:rPr>
        <w:t>0</w:t>
      </w:r>
      <w:r w:rsidR="00EA3840" w:rsidRPr="00EA3840">
        <w:rPr>
          <w:lang w:val="en-US"/>
        </w:rPr>
        <w:t xml:space="preserve"> </w:t>
      </w:r>
      <w:r w:rsidR="00EA3840">
        <w:rPr>
          <w:lang w:val="en-US"/>
        </w:rPr>
        <w:t>if it</w:t>
      </w:r>
      <w:r w:rsidR="00EA3840" w:rsidRPr="00D86257">
        <w:rPr>
          <w:lang w:val="en-US"/>
        </w:rPr>
        <w:t xml:space="preserve"> applies no means-testing in LTC systems</w:t>
      </w:r>
      <w:r w:rsidR="00EA3840">
        <w:rPr>
          <w:lang w:val="en-US"/>
        </w:rPr>
        <w:t xml:space="preserve"> at all</w:t>
      </w:r>
      <w:r w:rsidR="00D86257" w:rsidRPr="00EA3840">
        <w:rPr>
          <w:lang w:val="en-US"/>
        </w:rPr>
        <w:t xml:space="preserve"> and 1</w:t>
      </w:r>
      <w:r w:rsidR="00D86257" w:rsidRPr="00D86257">
        <w:rPr>
          <w:lang w:val="en-US"/>
        </w:rPr>
        <w:t xml:space="preserve"> if means-testing takes place.</w:t>
      </w:r>
      <w:r w:rsidR="003C165F" w:rsidRPr="003C165F">
        <w:rPr>
          <w:lang w:val="en-US"/>
        </w:rPr>
        <w:t xml:space="preserve"> </w:t>
      </w:r>
    </w:p>
    <w:p w14:paraId="5F02845C" w14:textId="446D4B92" w:rsidR="00180D20" w:rsidRDefault="00D24055" w:rsidP="000025F9">
      <w:pPr>
        <w:pStyle w:val="02FlietextEinzug"/>
        <w:rPr>
          <w:lang w:val="en-US"/>
        </w:rPr>
      </w:pPr>
      <w:r>
        <w:rPr>
          <w:lang w:val="en-US"/>
        </w:rPr>
        <w:t xml:space="preserve">For </w:t>
      </w:r>
      <w:r w:rsidR="003C165F">
        <w:rPr>
          <w:lang w:val="en-US"/>
        </w:rPr>
        <w:t>the performance dimension</w:t>
      </w:r>
      <w:r w:rsidR="00FB0DD1">
        <w:rPr>
          <w:lang w:val="en-US"/>
        </w:rPr>
        <w:t xml:space="preserve">, </w:t>
      </w:r>
      <w:r w:rsidR="003C165F" w:rsidRPr="00180D20">
        <w:rPr>
          <w:lang w:val="en-US"/>
        </w:rPr>
        <w:t xml:space="preserve">we use </w:t>
      </w:r>
      <w:r w:rsidR="002A4735">
        <w:rPr>
          <w:lang w:val="en-US"/>
        </w:rPr>
        <w:t xml:space="preserve">data that indicate </w:t>
      </w:r>
      <w:r w:rsidR="003C165F" w:rsidRPr="00180D20">
        <w:rPr>
          <w:lang w:val="en-US"/>
        </w:rPr>
        <w:t xml:space="preserve">the quality of LTC services. </w:t>
      </w:r>
      <w:r w:rsidR="003C165F">
        <w:rPr>
          <w:lang w:val="en-US"/>
        </w:rPr>
        <w:t>W</w:t>
      </w:r>
      <w:r w:rsidR="003C165F" w:rsidRPr="00180D20">
        <w:rPr>
          <w:lang w:val="en-US"/>
        </w:rPr>
        <w:t xml:space="preserve">e </w:t>
      </w:r>
      <w:r w:rsidR="002A4735">
        <w:rPr>
          <w:lang w:val="en-US"/>
        </w:rPr>
        <w:t xml:space="preserve">include </w:t>
      </w:r>
      <w:r w:rsidR="003C165F" w:rsidRPr="00180D20">
        <w:rPr>
          <w:lang w:val="en-US"/>
        </w:rPr>
        <w:t>life</w:t>
      </w:r>
      <w:r w:rsidR="00662072">
        <w:rPr>
          <w:lang w:val="en-US"/>
        </w:rPr>
        <w:t xml:space="preserve"> expectancy of people aged 65 and</w:t>
      </w:r>
      <w:r w:rsidR="003C165F" w:rsidRPr="00180D20">
        <w:rPr>
          <w:lang w:val="en-US"/>
        </w:rPr>
        <w:t xml:space="preserve"> older</w:t>
      </w:r>
      <w:r w:rsidR="004117FB">
        <w:rPr>
          <w:lang w:val="en-US"/>
        </w:rPr>
        <w:t xml:space="preserve"> (life expectancy</w:t>
      </w:r>
      <w:r w:rsidR="003C165F">
        <w:rPr>
          <w:lang w:val="en-US"/>
        </w:rPr>
        <w:t>)</w:t>
      </w:r>
      <w:r w:rsidR="003C165F" w:rsidRPr="00180D20">
        <w:rPr>
          <w:lang w:val="en-US"/>
        </w:rPr>
        <w:t xml:space="preserve"> and the percentage of the population who are 65 </w:t>
      </w:r>
      <w:r w:rsidR="002A4735">
        <w:rPr>
          <w:lang w:val="en-US"/>
        </w:rPr>
        <w:t>years and</w:t>
      </w:r>
      <w:r w:rsidR="003C165F" w:rsidRPr="00180D20">
        <w:rPr>
          <w:lang w:val="en-US"/>
        </w:rPr>
        <w:t xml:space="preserve"> older and perceive their health as good or very good</w:t>
      </w:r>
      <w:r w:rsidR="003C165F">
        <w:rPr>
          <w:lang w:val="en-US"/>
        </w:rPr>
        <w:t xml:space="preserve"> (</w:t>
      </w:r>
      <w:r w:rsidR="00594BB1">
        <w:rPr>
          <w:lang w:val="en-US"/>
        </w:rPr>
        <w:t>self-perceived</w:t>
      </w:r>
      <w:r w:rsidR="004117FB">
        <w:rPr>
          <w:lang w:val="en-US"/>
        </w:rPr>
        <w:t xml:space="preserve"> health</w:t>
      </w:r>
      <w:r w:rsidR="003C165F">
        <w:rPr>
          <w:lang w:val="en-US"/>
        </w:rPr>
        <w:t>)</w:t>
      </w:r>
      <w:r w:rsidR="003C165F" w:rsidRPr="00180D20">
        <w:rPr>
          <w:lang w:val="en-US"/>
        </w:rPr>
        <w:t>.</w:t>
      </w:r>
      <w:r w:rsidR="002A4735">
        <w:rPr>
          <w:lang w:val="en-US"/>
        </w:rPr>
        <w:t xml:space="preserve"> </w:t>
      </w:r>
    </w:p>
    <w:p w14:paraId="5C7B6369" w14:textId="04A18C9D" w:rsidR="008610B2" w:rsidRDefault="008610B2" w:rsidP="000025F9">
      <w:pPr>
        <w:pStyle w:val="02FlietextEinzug"/>
        <w:rPr>
          <w:lang w:val="en-US"/>
        </w:rPr>
      </w:pPr>
    </w:p>
    <w:p w14:paraId="09AACC16" w14:textId="77777777" w:rsidR="008610B2" w:rsidRPr="006A56FF" w:rsidRDefault="008610B2" w:rsidP="008610B2">
      <w:pPr>
        <w:pStyle w:val="Textkrper"/>
        <w:spacing w:line="480" w:lineRule="auto"/>
        <w:jc w:val="center"/>
        <w:rPr>
          <w:szCs w:val="24"/>
        </w:rPr>
      </w:pPr>
      <w:r w:rsidRPr="00E028AA">
        <w:rPr>
          <w:szCs w:val="24"/>
          <w:highlight w:val="yellow"/>
        </w:rPr>
        <w:t>--- TABLE 1 ABOUT HERE ---</w:t>
      </w:r>
    </w:p>
    <w:p w14:paraId="3EAC7FE4" w14:textId="6BCDECD3" w:rsidR="00691EE1" w:rsidRPr="006A56FF" w:rsidRDefault="00691EE1" w:rsidP="00691EE1">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sidR="0063135B">
        <w:rPr>
          <w:noProof/>
          <w:lang w:val="en-US"/>
        </w:rPr>
        <w:t>1</w:t>
      </w:r>
      <w:r w:rsidRPr="006A56FF">
        <w:rPr>
          <w:lang w:val="en-US"/>
        </w:rPr>
        <w:fldChar w:fldCharType="end"/>
      </w:r>
      <w:r w:rsidRPr="006A56FF">
        <w:rPr>
          <w:lang w:val="en-US"/>
        </w:rPr>
        <w:t>: Overview of LTC typology indicators</w:t>
      </w:r>
      <w:r w:rsidR="00D16CD9" w:rsidRPr="00D16CD9">
        <w:rPr>
          <w:vertAlign w:val="superscript"/>
          <w:lang w:val="en-US"/>
        </w:rPr>
        <w:t>1</w:t>
      </w:r>
    </w:p>
    <w:tbl>
      <w:tblPr>
        <w:tblW w:w="8506" w:type="dxa"/>
        <w:tblLayout w:type="fixed"/>
        <w:tblLook w:val="0000" w:firstRow="0" w:lastRow="0" w:firstColumn="0" w:lastColumn="0" w:noHBand="0" w:noVBand="0"/>
      </w:tblPr>
      <w:tblGrid>
        <w:gridCol w:w="3828"/>
        <w:gridCol w:w="1276"/>
        <w:gridCol w:w="851"/>
        <w:gridCol w:w="851"/>
        <w:gridCol w:w="709"/>
        <w:gridCol w:w="991"/>
      </w:tblGrid>
      <w:tr w:rsidR="00691EE1" w:rsidRPr="006A56FF" w14:paraId="7B5EE883" w14:textId="77777777" w:rsidTr="00557CDD">
        <w:trPr>
          <w:trHeight w:val="283"/>
        </w:trPr>
        <w:tc>
          <w:tcPr>
            <w:tcW w:w="3828" w:type="dxa"/>
            <w:tcBorders>
              <w:top w:val="single" w:sz="4" w:space="0" w:color="auto"/>
              <w:bottom w:val="single" w:sz="4" w:space="0" w:color="auto"/>
            </w:tcBorders>
            <w:shd w:val="clear" w:color="auto" w:fill="auto"/>
            <w:vAlign w:val="center"/>
          </w:tcPr>
          <w:p w14:paraId="7AB3244B" w14:textId="77777777" w:rsidR="00691EE1" w:rsidRPr="006A56FF" w:rsidRDefault="00691EE1" w:rsidP="00557CDD">
            <w:pPr>
              <w:rPr>
                <w:sz w:val="20"/>
                <w:lang w:val="en-US"/>
              </w:rPr>
            </w:pPr>
          </w:p>
        </w:tc>
        <w:tc>
          <w:tcPr>
            <w:tcW w:w="1276" w:type="dxa"/>
            <w:tcBorders>
              <w:top w:val="single" w:sz="4" w:space="0" w:color="auto"/>
              <w:bottom w:val="single" w:sz="4" w:space="0" w:color="auto"/>
            </w:tcBorders>
            <w:vAlign w:val="center"/>
          </w:tcPr>
          <w:p w14:paraId="4584429D" w14:textId="77777777" w:rsidR="00691EE1" w:rsidRPr="006A56FF" w:rsidRDefault="00691EE1" w:rsidP="00557CDD">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7DFC5421" w14:textId="77777777" w:rsidR="00691EE1" w:rsidRPr="006A56FF" w:rsidRDefault="00691EE1" w:rsidP="00557CDD">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543460AF" w14:textId="77777777" w:rsidR="00691EE1" w:rsidRPr="006A56FF" w:rsidRDefault="00691EE1" w:rsidP="00557CDD">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786E0C96" w14:textId="77777777" w:rsidR="00691EE1" w:rsidRPr="006A56FF" w:rsidRDefault="00691EE1" w:rsidP="00557CDD">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14:paraId="30E5CFBA" w14:textId="77777777" w:rsidR="00691EE1" w:rsidRPr="006A56FF" w:rsidRDefault="00691EE1" w:rsidP="00557CDD">
            <w:pPr>
              <w:rPr>
                <w:sz w:val="20"/>
                <w:lang w:val="en-US"/>
              </w:rPr>
            </w:pPr>
            <w:r w:rsidRPr="006A56FF">
              <w:rPr>
                <w:sz w:val="20"/>
                <w:lang w:val="en-US"/>
              </w:rPr>
              <w:t>Max.</w:t>
            </w:r>
          </w:p>
        </w:tc>
      </w:tr>
      <w:tr w:rsidR="00691EE1" w:rsidRPr="006A56FF" w14:paraId="12C20574" w14:textId="77777777" w:rsidTr="00557CDD">
        <w:trPr>
          <w:trHeight w:val="283"/>
        </w:trPr>
        <w:tc>
          <w:tcPr>
            <w:tcW w:w="3828" w:type="dxa"/>
            <w:tcBorders>
              <w:top w:val="single" w:sz="4" w:space="0" w:color="auto"/>
            </w:tcBorders>
            <w:shd w:val="clear" w:color="auto" w:fill="auto"/>
            <w:vAlign w:val="center"/>
          </w:tcPr>
          <w:p w14:paraId="030AD08C" w14:textId="77777777" w:rsidR="00691EE1" w:rsidRPr="00CD07AD" w:rsidRDefault="00691EE1" w:rsidP="00557CDD">
            <w:pPr>
              <w:rPr>
                <w:i/>
                <w:iCs/>
                <w:sz w:val="20"/>
                <w:lang w:val="en-US"/>
              </w:rPr>
            </w:pPr>
            <w:r w:rsidRPr="00CD07AD">
              <w:rPr>
                <w:i/>
                <w:iCs/>
                <w:sz w:val="20"/>
                <w:lang w:val="en-US"/>
              </w:rPr>
              <w:t>I: Supply</w:t>
            </w:r>
          </w:p>
        </w:tc>
        <w:tc>
          <w:tcPr>
            <w:tcW w:w="1276" w:type="dxa"/>
            <w:tcBorders>
              <w:top w:val="single" w:sz="4" w:space="0" w:color="auto"/>
            </w:tcBorders>
            <w:vAlign w:val="center"/>
          </w:tcPr>
          <w:p w14:paraId="50EF2E26" w14:textId="77777777" w:rsidR="00691EE1" w:rsidRPr="006A56FF" w:rsidRDefault="00691EE1" w:rsidP="00557CDD">
            <w:pPr>
              <w:rPr>
                <w:sz w:val="20"/>
                <w:lang w:val="en-US"/>
              </w:rPr>
            </w:pPr>
          </w:p>
        </w:tc>
        <w:tc>
          <w:tcPr>
            <w:tcW w:w="851" w:type="dxa"/>
            <w:tcBorders>
              <w:top w:val="single" w:sz="4" w:space="0" w:color="auto"/>
            </w:tcBorders>
            <w:vAlign w:val="center"/>
          </w:tcPr>
          <w:p w14:paraId="02CA56DB" w14:textId="77777777" w:rsidR="00691EE1" w:rsidRPr="006A56FF" w:rsidRDefault="00691EE1" w:rsidP="00557CDD">
            <w:pPr>
              <w:rPr>
                <w:sz w:val="20"/>
                <w:lang w:val="en-US"/>
              </w:rPr>
            </w:pPr>
          </w:p>
        </w:tc>
        <w:tc>
          <w:tcPr>
            <w:tcW w:w="851" w:type="dxa"/>
            <w:tcBorders>
              <w:top w:val="single" w:sz="4" w:space="0" w:color="auto"/>
            </w:tcBorders>
            <w:vAlign w:val="center"/>
          </w:tcPr>
          <w:p w14:paraId="2772BB05" w14:textId="77777777" w:rsidR="00691EE1" w:rsidRPr="006A56FF" w:rsidRDefault="00691EE1" w:rsidP="00557CDD">
            <w:pPr>
              <w:rPr>
                <w:sz w:val="20"/>
                <w:lang w:val="en-US"/>
              </w:rPr>
            </w:pPr>
          </w:p>
        </w:tc>
        <w:tc>
          <w:tcPr>
            <w:tcW w:w="709" w:type="dxa"/>
            <w:tcBorders>
              <w:top w:val="single" w:sz="4" w:space="0" w:color="auto"/>
            </w:tcBorders>
            <w:vAlign w:val="center"/>
          </w:tcPr>
          <w:p w14:paraId="777D6FC7" w14:textId="77777777" w:rsidR="00691EE1" w:rsidRPr="006A56FF" w:rsidRDefault="00691EE1" w:rsidP="00557CDD">
            <w:pPr>
              <w:rPr>
                <w:sz w:val="20"/>
                <w:lang w:val="en-US"/>
              </w:rPr>
            </w:pPr>
          </w:p>
        </w:tc>
        <w:tc>
          <w:tcPr>
            <w:tcW w:w="991" w:type="dxa"/>
            <w:tcBorders>
              <w:top w:val="single" w:sz="4" w:space="0" w:color="auto"/>
            </w:tcBorders>
            <w:vAlign w:val="center"/>
          </w:tcPr>
          <w:p w14:paraId="223628A5" w14:textId="77777777" w:rsidR="00691EE1" w:rsidRPr="006A56FF" w:rsidRDefault="00691EE1" w:rsidP="00557CDD">
            <w:pPr>
              <w:rPr>
                <w:sz w:val="20"/>
                <w:lang w:val="en-US"/>
              </w:rPr>
            </w:pPr>
          </w:p>
        </w:tc>
      </w:tr>
      <w:tr w:rsidR="00691EE1" w:rsidRPr="006A56FF" w14:paraId="562FE1BA" w14:textId="77777777" w:rsidTr="00557CDD">
        <w:trPr>
          <w:trHeight w:val="283"/>
        </w:trPr>
        <w:tc>
          <w:tcPr>
            <w:tcW w:w="3828" w:type="dxa"/>
            <w:shd w:val="clear" w:color="auto" w:fill="auto"/>
            <w:vAlign w:val="center"/>
          </w:tcPr>
          <w:p w14:paraId="3857FFDE" w14:textId="77777777" w:rsidR="00691EE1" w:rsidRPr="006A56FF" w:rsidRDefault="00691EE1" w:rsidP="00557CDD">
            <w:pPr>
              <w:spacing w:line="276" w:lineRule="auto"/>
              <w:ind w:left="142"/>
              <w:rPr>
                <w:sz w:val="20"/>
                <w:lang w:val="en-US"/>
              </w:rPr>
            </w:pPr>
            <w:r w:rsidRPr="006A56FF">
              <w:rPr>
                <w:sz w:val="20"/>
                <w:lang w:val="en-US"/>
              </w:rPr>
              <w:t>Expenditure per capita in US$, PPP</w:t>
            </w:r>
          </w:p>
        </w:tc>
        <w:tc>
          <w:tcPr>
            <w:tcW w:w="1276" w:type="dxa"/>
            <w:vAlign w:val="center"/>
          </w:tcPr>
          <w:p w14:paraId="22FFC17D" w14:textId="77777777" w:rsidR="00691EE1" w:rsidRPr="006A56FF" w:rsidRDefault="00691EE1" w:rsidP="00557CDD">
            <w:pPr>
              <w:rPr>
                <w:sz w:val="20"/>
                <w:lang w:val="en-US"/>
              </w:rPr>
            </w:pPr>
            <w:r>
              <w:rPr>
                <w:sz w:val="20"/>
                <w:lang w:val="en-US"/>
              </w:rPr>
              <w:t>Expenditure</w:t>
            </w:r>
          </w:p>
        </w:tc>
        <w:tc>
          <w:tcPr>
            <w:tcW w:w="851" w:type="dxa"/>
            <w:vAlign w:val="center"/>
          </w:tcPr>
          <w:p w14:paraId="48AEAA15" w14:textId="77777777" w:rsidR="00691EE1" w:rsidRPr="006A56FF" w:rsidRDefault="00691EE1" w:rsidP="00557CDD">
            <w:pPr>
              <w:rPr>
                <w:sz w:val="20"/>
                <w:lang w:val="en-US"/>
              </w:rPr>
            </w:pPr>
            <w:r w:rsidRPr="006A56FF">
              <w:rPr>
                <w:sz w:val="20"/>
                <w:lang w:val="en-US"/>
              </w:rPr>
              <w:t>709.89</w:t>
            </w:r>
          </w:p>
        </w:tc>
        <w:tc>
          <w:tcPr>
            <w:tcW w:w="851" w:type="dxa"/>
            <w:vAlign w:val="center"/>
          </w:tcPr>
          <w:p w14:paraId="6FBFC104" w14:textId="77777777" w:rsidR="00691EE1" w:rsidRPr="006A56FF" w:rsidRDefault="00691EE1" w:rsidP="00557CDD">
            <w:pPr>
              <w:rPr>
                <w:sz w:val="20"/>
                <w:lang w:val="en-US"/>
              </w:rPr>
            </w:pPr>
            <w:r w:rsidRPr="006A56FF">
              <w:rPr>
                <w:sz w:val="20"/>
                <w:lang w:val="en-US"/>
              </w:rPr>
              <w:t>524.81</w:t>
            </w:r>
          </w:p>
        </w:tc>
        <w:tc>
          <w:tcPr>
            <w:tcW w:w="709" w:type="dxa"/>
            <w:vAlign w:val="center"/>
          </w:tcPr>
          <w:p w14:paraId="2A5CAB0B" w14:textId="77777777" w:rsidR="00691EE1" w:rsidRPr="006A56FF" w:rsidRDefault="00691EE1" w:rsidP="00557CDD">
            <w:pPr>
              <w:rPr>
                <w:sz w:val="20"/>
                <w:lang w:val="en-US"/>
              </w:rPr>
            </w:pPr>
            <w:r w:rsidRPr="006A56FF">
              <w:rPr>
                <w:sz w:val="20"/>
                <w:lang w:val="en-US"/>
              </w:rPr>
              <w:t>9.48</w:t>
            </w:r>
          </w:p>
        </w:tc>
        <w:tc>
          <w:tcPr>
            <w:tcW w:w="991" w:type="dxa"/>
            <w:vAlign w:val="center"/>
          </w:tcPr>
          <w:p w14:paraId="401A90C0" w14:textId="77777777" w:rsidR="00691EE1" w:rsidRPr="006A56FF" w:rsidRDefault="00691EE1" w:rsidP="00557CDD">
            <w:pPr>
              <w:rPr>
                <w:sz w:val="20"/>
                <w:lang w:val="en-US"/>
              </w:rPr>
            </w:pPr>
            <w:r w:rsidRPr="006A56FF">
              <w:rPr>
                <w:sz w:val="20"/>
                <w:lang w:val="en-US"/>
              </w:rPr>
              <w:t>1745.09</w:t>
            </w:r>
          </w:p>
        </w:tc>
      </w:tr>
      <w:tr w:rsidR="00691EE1" w:rsidRPr="006A56FF" w14:paraId="72FA7704" w14:textId="77777777" w:rsidTr="00557CDD">
        <w:trPr>
          <w:trHeight w:val="283"/>
        </w:trPr>
        <w:tc>
          <w:tcPr>
            <w:tcW w:w="3828" w:type="dxa"/>
            <w:shd w:val="clear" w:color="auto" w:fill="auto"/>
            <w:vAlign w:val="center"/>
          </w:tcPr>
          <w:p w14:paraId="05F37D75" w14:textId="6A9EEAB2" w:rsidR="00691EE1" w:rsidRPr="006A56FF" w:rsidRDefault="00691EE1" w:rsidP="00557CDD">
            <w:pPr>
              <w:spacing w:line="276" w:lineRule="auto"/>
              <w:ind w:left="142"/>
              <w:rPr>
                <w:sz w:val="20"/>
                <w:lang w:val="en-US"/>
              </w:rPr>
            </w:pPr>
            <w:r w:rsidRPr="006A56FF">
              <w:rPr>
                <w:sz w:val="20"/>
                <w:lang w:val="en-US"/>
              </w:rPr>
              <w:t>Number of beds per 1</w:t>
            </w:r>
            <w:r w:rsidR="00685B07">
              <w:rPr>
                <w:sz w:val="20"/>
                <w:lang w:val="en-US"/>
              </w:rPr>
              <w:t>,</w:t>
            </w:r>
            <w:r w:rsidRPr="006A56FF">
              <w:rPr>
                <w:sz w:val="20"/>
                <w:lang w:val="en-US"/>
              </w:rPr>
              <w:t>000 inhabitants</w:t>
            </w:r>
          </w:p>
        </w:tc>
        <w:tc>
          <w:tcPr>
            <w:tcW w:w="1276" w:type="dxa"/>
            <w:vAlign w:val="center"/>
          </w:tcPr>
          <w:p w14:paraId="69209FA8" w14:textId="77777777" w:rsidR="00691EE1" w:rsidRPr="006A56FF" w:rsidRDefault="00691EE1" w:rsidP="00557CDD">
            <w:pPr>
              <w:rPr>
                <w:sz w:val="20"/>
                <w:lang w:val="en-US"/>
              </w:rPr>
            </w:pPr>
            <w:r>
              <w:rPr>
                <w:sz w:val="20"/>
                <w:lang w:val="en-US"/>
              </w:rPr>
              <w:t>Beds</w:t>
            </w:r>
          </w:p>
        </w:tc>
        <w:tc>
          <w:tcPr>
            <w:tcW w:w="851" w:type="dxa"/>
            <w:vAlign w:val="center"/>
          </w:tcPr>
          <w:p w14:paraId="2399EC0A" w14:textId="77777777" w:rsidR="00691EE1" w:rsidRPr="006A56FF" w:rsidRDefault="00691EE1" w:rsidP="00557CDD">
            <w:pPr>
              <w:rPr>
                <w:sz w:val="20"/>
                <w:lang w:val="en-US"/>
              </w:rPr>
            </w:pPr>
            <w:r w:rsidRPr="006A56FF">
              <w:rPr>
                <w:sz w:val="20"/>
                <w:lang w:val="en-US"/>
              </w:rPr>
              <w:t>47.73</w:t>
            </w:r>
          </w:p>
        </w:tc>
        <w:tc>
          <w:tcPr>
            <w:tcW w:w="851" w:type="dxa"/>
            <w:vAlign w:val="center"/>
          </w:tcPr>
          <w:p w14:paraId="630106B6" w14:textId="77777777" w:rsidR="00691EE1" w:rsidRPr="006A56FF" w:rsidRDefault="00691EE1" w:rsidP="00557CDD">
            <w:pPr>
              <w:rPr>
                <w:sz w:val="20"/>
                <w:lang w:val="en-US"/>
              </w:rPr>
            </w:pPr>
            <w:r w:rsidRPr="006A56FF">
              <w:rPr>
                <w:sz w:val="20"/>
                <w:lang w:val="en-US"/>
              </w:rPr>
              <w:t>18.27</w:t>
            </w:r>
          </w:p>
        </w:tc>
        <w:tc>
          <w:tcPr>
            <w:tcW w:w="709" w:type="dxa"/>
            <w:vAlign w:val="center"/>
          </w:tcPr>
          <w:p w14:paraId="396B4E1B" w14:textId="77777777" w:rsidR="00691EE1" w:rsidRPr="006A56FF" w:rsidRDefault="00691EE1" w:rsidP="00557CDD">
            <w:pPr>
              <w:rPr>
                <w:sz w:val="20"/>
                <w:lang w:val="en-US"/>
              </w:rPr>
            </w:pPr>
            <w:r w:rsidRPr="006A56FF">
              <w:rPr>
                <w:sz w:val="20"/>
                <w:lang w:val="en-US"/>
              </w:rPr>
              <w:t>12.2</w:t>
            </w:r>
          </w:p>
        </w:tc>
        <w:tc>
          <w:tcPr>
            <w:tcW w:w="991" w:type="dxa"/>
            <w:vAlign w:val="center"/>
          </w:tcPr>
          <w:p w14:paraId="64A0416A" w14:textId="77777777" w:rsidR="00691EE1" w:rsidRPr="006A56FF" w:rsidRDefault="00691EE1" w:rsidP="00557CDD">
            <w:pPr>
              <w:rPr>
                <w:sz w:val="20"/>
                <w:lang w:val="en-US"/>
              </w:rPr>
            </w:pPr>
            <w:r w:rsidRPr="006A56FF">
              <w:rPr>
                <w:sz w:val="20"/>
                <w:lang w:val="en-US"/>
              </w:rPr>
              <w:t>85</w:t>
            </w:r>
          </w:p>
        </w:tc>
      </w:tr>
      <w:tr w:rsidR="00691EE1" w:rsidRPr="006A56FF" w14:paraId="02EFBFED" w14:textId="77777777" w:rsidTr="00557CDD">
        <w:trPr>
          <w:trHeight w:val="283"/>
        </w:trPr>
        <w:tc>
          <w:tcPr>
            <w:tcW w:w="3828" w:type="dxa"/>
            <w:tcBorders>
              <w:bottom w:val="single" w:sz="4" w:space="0" w:color="auto"/>
            </w:tcBorders>
            <w:shd w:val="clear" w:color="auto" w:fill="auto"/>
            <w:vAlign w:val="center"/>
          </w:tcPr>
          <w:p w14:paraId="0DB4C9CB" w14:textId="4CBDBE4E" w:rsidR="00691EE1" w:rsidRPr="006A56FF" w:rsidRDefault="00691EE1" w:rsidP="00557CDD">
            <w:pPr>
              <w:spacing w:line="276" w:lineRule="auto"/>
              <w:ind w:left="142"/>
              <w:rPr>
                <w:sz w:val="20"/>
                <w:lang w:val="en-US"/>
              </w:rPr>
            </w:pPr>
            <w:r w:rsidRPr="006A56FF">
              <w:rPr>
                <w:sz w:val="20"/>
                <w:lang w:val="en-US"/>
              </w:rPr>
              <w:t xml:space="preserve">Number of recipients in institutions, </w:t>
            </w:r>
          </w:p>
          <w:p w14:paraId="6BAE359A" w14:textId="77777777" w:rsidR="00691EE1" w:rsidRPr="006A56FF" w:rsidRDefault="00691EE1" w:rsidP="00557CDD">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14:paraId="154B5261" w14:textId="77777777" w:rsidR="00691EE1" w:rsidRPr="006A56FF" w:rsidRDefault="00691EE1" w:rsidP="00557CDD">
            <w:pPr>
              <w:rPr>
                <w:sz w:val="20"/>
                <w:lang w:val="en-US"/>
              </w:rPr>
            </w:pPr>
            <w:r>
              <w:rPr>
                <w:sz w:val="20"/>
                <w:lang w:val="en-US"/>
              </w:rPr>
              <w:t>Recipients</w:t>
            </w:r>
          </w:p>
        </w:tc>
        <w:tc>
          <w:tcPr>
            <w:tcW w:w="851" w:type="dxa"/>
            <w:tcBorders>
              <w:bottom w:val="single" w:sz="4" w:space="0" w:color="auto"/>
            </w:tcBorders>
            <w:vAlign w:val="center"/>
          </w:tcPr>
          <w:p w14:paraId="05A4096A" w14:textId="77777777" w:rsidR="00691EE1" w:rsidRPr="006A56FF" w:rsidRDefault="00691EE1" w:rsidP="00557CDD">
            <w:pPr>
              <w:rPr>
                <w:sz w:val="20"/>
                <w:lang w:val="en-US"/>
              </w:rPr>
            </w:pPr>
            <w:r w:rsidRPr="006A56FF">
              <w:rPr>
                <w:sz w:val="20"/>
                <w:lang w:val="en-US"/>
              </w:rPr>
              <w:t>3.88</w:t>
            </w:r>
          </w:p>
        </w:tc>
        <w:tc>
          <w:tcPr>
            <w:tcW w:w="851" w:type="dxa"/>
            <w:tcBorders>
              <w:bottom w:val="single" w:sz="4" w:space="0" w:color="auto"/>
            </w:tcBorders>
            <w:vAlign w:val="center"/>
          </w:tcPr>
          <w:p w14:paraId="0109E780" w14:textId="77777777" w:rsidR="00691EE1" w:rsidRPr="006A56FF" w:rsidRDefault="00691EE1" w:rsidP="00557CDD">
            <w:pPr>
              <w:rPr>
                <w:sz w:val="20"/>
                <w:lang w:val="en-US"/>
              </w:rPr>
            </w:pPr>
            <w:r w:rsidRPr="006A56FF">
              <w:rPr>
                <w:sz w:val="20"/>
                <w:lang w:val="en-US"/>
              </w:rPr>
              <w:t>1.66</w:t>
            </w:r>
          </w:p>
        </w:tc>
        <w:tc>
          <w:tcPr>
            <w:tcW w:w="709" w:type="dxa"/>
            <w:tcBorders>
              <w:bottom w:val="single" w:sz="4" w:space="0" w:color="auto"/>
            </w:tcBorders>
            <w:vAlign w:val="center"/>
          </w:tcPr>
          <w:p w14:paraId="7402D19E" w14:textId="77777777" w:rsidR="00691EE1" w:rsidRPr="006A56FF" w:rsidRDefault="00691EE1" w:rsidP="00557CDD">
            <w:pPr>
              <w:rPr>
                <w:sz w:val="20"/>
                <w:lang w:val="en-US"/>
              </w:rPr>
            </w:pPr>
            <w:r w:rsidRPr="006A56FF">
              <w:rPr>
                <w:sz w:val="20"/>
                <w:lang w:val="en-US"/>
              </w:rPr>
              <w:t>0.43</w:t>
            </w:r>
          </w:p>
        </w:tc>
        <w:tc>
          <w:tcPr>
            <w:tcW w:w="991" w:type="dxa"/>
            <w:tcBorders>
              <w:bottom w:val="single" w:sz="4" w:space="0" w:color="auto"/>
            </w:tcBorders>
            <w:vAlign w:val="center"/>
          </w:tcPr>
          <w:p w14:paraId="2B309C7A" w14:textId="77777777" w:rsidR="00691EE1" w:rsidRPr="006A56FF" w:rsidRDefault="00691EE1" w:rsidP="00557CDD">
            <w:pPr>
              <w:rPr>
                <w:sz w:val="20"/>
                <w:lang w:val="en-US"/>
              </w:rPr>
            </w:pPr>
            <w:r w:rsidRPr="006A56FF">
              <w:rPr>
                <w:sz w:val="20"/>
                <w:lang w:val="en-US"/>
              </w:rPr>
              <w:t>7.17</w:t>
            </w:r>
          </w:p>
        </w:tc>
      </w:tr>
      <w:tr w:rsidR="00691EE1" w:rsidRPr="006A56FF" w14:paraId="7E46FCDC" w14:textId="77777777" w:rsidTr="00557CDD">
        <w:trPr>
          <w:trHeight w:val="283"/>
        </w:trPr>
        <w:tc>
          <w:tcPr>
            <w:tcW w:w="3828" w:type="dxa"/>
            <w:tcBorders>
              <w:top w:val="single" w:sz="4" w:space="0" w:color="auto"/>
            </w:tcBorders>
            <w:shd w:val="clear" w:color="auto" w:fill="auto"/>
            <w:vAlign w:val="center"/>
          </w:tcPr>
          <w:p w14:paraId="42A2A523" w14:textId="3A0B3A28" w:rsidR="00691EE1" w:rsidRPr="00CD07AD" w:rsidRDefault="00691EE1" w:rsidP="00557CDD">
            <w:pPr>
              <w:rPr>
                <w:i/>
                <w:iCs/>
                <w:sz w:val="20"/>
                <w:lang w:val="en-US"/>
              </w:rPr>
            </w:pPr>
            <w:r w:rsidRPr="00CD07AD">
              <w:rPr>
                <w:i/>
                <w:iCs/>
                <w:sz w:val="20"/>
                <w:lang w:val="en-US"/>
              </w:rPr>
              <w:t>II: Public-</w:t>
            </w:r>
            <w:r w:rsidR="00685B07">
              <w:rPr>
                <w:i/>
                <w:iCs/>
                <w:sz w:val="20"/>
                <w:lang w:val="en-US"/>
              </w:rPr>
              <w:t>p</w:t>
            </w:r>
            <w:r w:rsidRPr="00CD07AD">
              <w:rPr>
                <w:i/>
                <w:iCs/>
                <w:sz w:val="20"/>
                <w:lang w:val="en-US"/>
              </w:rPr>
              <w:t>rivate</w:t>
            </w:r>
            <w:r w:rsidR="00685B07">
              <w:rPr>
                <w:i/>
                <w:iCs/>
                <w:sz w:val="20"/>
                <w:lang w:val="en-US"/>
              </w:rPr>
              <w:t xml:space="preserve"> m</w:t>
            </w:r>
            <w:r w:rsidRPr="00CD07AD">
              <w:rPr>
                <w:i/>
                <w:iCs/>
                <w:sz w:val="20"/>
                <w:lang w:val="en-US"/>
              </w:rPr>
              <w:t>ix</w:t>
            </w:r>
          </w:p>
        </w:tc>
        <w:tc>
          <w:tcPr>
            <w:tcW w:w="1276" w:type="dxa"/>
            <w:tcBorders>
              <w:top w:val="single" w:sz="4" w:space="0" w:color="auto"/>
            </w:tcBorders>
            <w:vAlign w:val="center"/>
          </w:tcPr>
          <w:p w14:paraId="74A618D7" w14:textId="77777777" w:rsidR="00691EE1" w:rsidRPr="006A56FF" w:rsidRDefault="00691EE1" w:rsidP="00557CDD">
            <w:pPr>
              <w:rPr>
                <w:sz w:val="20"/>
                <w:lang w:val="en-US"/>
              </w:rPr>
            </w:pPr>
          </w:p>
        </w:tc>
        <w:tc>
          <w:tcPr>
            <w:tcW w:w="851" w:type="dxa"/>
            <w:tcBorders>
              <w:top w:val="single" w:sz="4" w:space="0" w:color="auto"/>
            </w:tcBorders>
            <w:vAlign w:val="center"/>
          </w:tcPr>
          <w:p w14:paraId="2313DAE1" w14:textId="77777777" w:rsidR="00691EE1" w:rsidRPr="006A56FF" w:rsidRDefault="00691EE1" w:rsidP="00557CDD">
            <w:pPr>
              <w:rPr>
                <w:sz w:val="20"/>
                <w:lang w:val="en-US"/>
              </w:rPr>
            </w:pPr>
          </w:p>
        </w:tc>
        <w:tc>
          <w:tcPr>
            <w:tcW w:w="851" w:type="dxa"/>
            <w:tcBorders>
              <w:top w:val="single" w:sz="4" w:space="0" w:color="auto"/>
            </w:tcBorders>
            <w:vAlign w:val="center"/>
          </w:tcPr>
          <w:p w14:paraId="4BC0BD6F" w14:textId="77777777" w:rsidR="00691EE1" w:rsidRPr="006A56FF" w:rsidRDefault="00691EE1" w:rsidP="00557CDD">
            <w:pPr>
              <w:rPr>
                <w:sz w:val="20"/>
                <w:lang w:val="en-US"/>
              </w:rPr>
            </w:pPr>
          </w:p>
        </w:tc>
        <w:tc>
          <w:tcPr>
            <w:tcW w:w="709" w:type="dxa"/>
            <w:tcBorders>
              <w:top w:val="single" w:sz="4" w:space="0" w:color="auto"/>
            </w:tcBorders>
            <w:vAlign w:val="center"/>
          </w:tcPr>
          <w:p w14:paraId="3C30210B" w14:textId="77777777" w:rsidR="00691EE1" w:rsidRPr="006A56FF" w:rsidRDefault="00691EE1" w:rsidP="00557CDD">
            <w:pPr>
              <w:rPr>
                <w:sz w:val="20"/>
                <w:lang w:val="en-US"/>
              </w:rPr>
            </w:pPr>
          </w:p>
        </w:tc>
        <w:tc>
          <w:tcPr>
            <w:tcW w:w="991" w:type="dxa"/>
            <w:tcBorders>
              <w:top w:val="single" w:sz="4" w:space="0" w:color="auto"/>
            </w:tcBorders>
            <w:vAlign w:val="center"/>
          </w:tcPr>
          <w:p w14:paraId="1D70750C" w14:textId="77777777" w:rsidR="00691EE1" w:rsidRPr="006A56FF" w:rsidRDefault="00691EE1" w:rsidP="00557CDD">
            <w:pPr>
              <w:rPr>
                <w:sz w:val="20"/>
                <w:lang w:val="en-US"/>
              </w:rPr>
            </w:pPr>
          </w:p>
        </w:tc>
      </w:tr>
      <w:tr w:rsidR="00691EE1" w:rsidRPr="006A56FF" w14:paraId="4232DBA9" w14:textId="77777777" w:rsidTr="00557CDD">
        <w:trPr>
          <w:trHeight w:val="283"/>
        </w:trPr>
        <w:tc>
          <w:tcPr>
            <w:tcW w:w="3828" w:type="dxa"/>
            <w:shd w:val="clear" w:color="auto" w:fill="auto"/>
            <w:vAlign w:val="center"/>
          </w:tcPr>
          <w:p w14:paraId="045F8A46" w14:textId="77777777" w:rsidR="00691EE1" w:rsidRPr="006A56FF" w:rsidRDefault="00691EE1" w:rsidP="00557CDD">
            <w:pPr>
              <w:spacing w:line="276" w:lineRule="auto"/>
              <w:ind w:left="142"/>
              <w:rPr>
                <w:sz w:val="20"/>
                <w:lang w:val="en-US"/>
              </w:rPr>
            </w:pPr>
            <w:r w:rsidRPr="006A56FF">
              <w:rPr>
                <w:sz w:val="20"/>
                <w:lang w:val="en-US"/>
              </w:rPr>
              <w:t xml:space="preserve">Share of private expenditure, </w:t>
            </w:r>
          </w:p>
          <w:p w14:paraId="604846C4" w14:textId="77777777" w:rsidR="00691EE1" w:rsidRPr="006A56FF" w:rsidRDefault="00691EE1" w:rsidP="00557CDD">
            <w:pPr>
              <w:spacing w:line="276" w:lineRule="auto"/>
              <w:ind w:left="142" w:firstLine="142"/>
              <w:rPr>
                <w:sz w:val="20"/>
                <w:lang w:val="en-US"/>
              </w:rPr>
            </w:pPr>
            <w:r w:rsidRPr="006A56FF">
              <w:rPr>
                <w:sz w:val="20"/>
                <w:lang w:val="en-US"/>
              </w:rPr>
              <w:t>% of total expenditure</w:t>
            </w:r>
          </w:p>
        </w:tc>
        <w:tc>
          <w:tcPr>
            <w:tcW w:w="1276" w:type="dxa"/>
            <w:vAlign w:val="center"/>
          </w:tcPr>
          <w:p w14:paraId="4FCFB4E7" w14:textId="77777777" w:rsidR="00691EE1" w:rsidRPr="006A56FF" w:rsidRDefault="00691EE1" w:rsidP="00557CDD">
            <w:pPr>
              <w:rPr>
                <w:sz w:val="20"/>
                <w:lang w:val="en-US"/>
              </w:rPr>
            </w:pPr>
            <w:r>
              <w:rPr>
                <w:sz w:val="20"/>
                <w:lang w:val="en-US"/>
              </w:rPr>
              <w:t>Private expenditure</w:t>
            </w:r>
          </w:p>
        </w:tc>
        <w:tc>
          <w:tcPr>
            <w:tcW w:w="851" w:type="dxa"/>
            <w:vAlign w:val="center"/>
          </w:tcPr>
          <w:p w14:paraId="6E5BEABD" w14:textId="77777777" w:rsidR="00691EE1" w:rsidRPr="006A56FF" w:rsidRDefault="00691EE1" w:rsidP="00557CDD">
            <w:pPr>
              <w:rPr>
                <w:sz w:val="20"/>
                <w:lang w:val="en-US"/>
              </w:rPr>
            </w:pPr>
            <w:r w:rsidRPr="006A56FF">
              <w:rPr>
                <w:sz w:val="20"/>
                <w:lang w:val="en-US"/>
              </w:rPr>
              <w:t>15.84</w:t>
            </w:r>
          </w:p>
        </w:tc>
        <w:tc>
          <w:tcPr>
            <w:tcW w:w="851" w:type="dxa"/>
            <w:vAlign w:val="center"/>
          </w:tcPr>
          <w:p w14:paraId="57495948" w14:textId="77777777" w:rsidR="00691EE1" w:rsidRPr="006A56FF" w:rsidRDefault="00691EE1" w:rsidP="00557CDD">
            <w:pPr>
              <w:rPr>
                <w:sz w:val="20"/>
                <w:lang w:val="en-US"/>
              </w:rPr>
            </w:pPr>
            <w:r w:rsidRPr="006A56FF">
              <w:rPr>
                <w:sz w:val="20"/>
                <w:lang w:val="en-US"/>
              </w:rPr>
              <w:t>11.09</w:t>
            </w:r>
          </w:p>
        </w:tc>
        <w:tc>
          <w:tcPr>
            <w:tcW w:w="709" w:type="dxa"/>
            <w:vAlign w:val="center"/>
          </w:tcPr>
          <w:p w14:paraId="33F30C7A" w14:textId="77777777" w:rsidR="00691EE1" w:rsidRPr="006A56FF" w:rsidRDefault="00691EE1" w:rsidP="00557CDD">
            <w:pPr>
              <w:rPr>
                <w:sz w:val="20"/>
                <w:lang w:val="en-US"/>
              </w:rPr>
            </w:pPr>
            <w:r w:rsidRPr="006A56FF">
              <w:rPr>
                <w:sz w:val="20"/>
                <w:lang w:val="en-US"/>
              </w:rPr>
              <w:t>0.19</w:t>
            </w:r>
          </w:p>
        </w:tc>
        <w:tc>
          <w:tcPr>
            <w:tcW w:w="991" w:type="dxa"/>
            <w:vAlign w:val="center"/>
          </w:tcPr>
          <w:p w14:paraId="0E327EB0" w14:textId="77777777" w:rsidR="00691EE1" w:rsidRPr="006A56FF" w:rsidRDefault="00691EE1" w:rsidP="00557CDD">
            <w:pPr>
              <w:rPr>
                <w:sz w:val="20"/>
                <w:lang w:val="en-US"/>
              </w:rPr>
            </w:pPr>
            <w:r w:rsidRPr="006A56FF">
              <w:rPr>
                <w:sz w:val="20"/>
                <w:lang w:val="en-US"/>
              </w:rPr>
              <w:t>34.56</w:t>
            </w:r>
          </w:p>
        </w:tc>
      </w:tr>
      <w:tr w:rsidR="00691EE1" w:rsidRPr="006A56FF" w14:paraId="3E33DE06" w14:textId="77777777" w:rsidTr="00557CDD">
        <w:trPr>
          <w:trHeight w:val="283"/>
        </w:trPr>
        <w:tc>
          <w:tcPr>
            <w:tcW w:w="3828" w:type="dxa"/>
            <w:tcBorders>
              <w:bottom w:val="single" w:sz="4" w:space="0" w:color="auto"/>
            </w:tcBorders>
            <w:shd w:val="clear" w:color="auto" w:fill="auto"/>
            <w:vAlign w:val="center"/>
          </w:tcPr>
          <w:p w14:paraId="3421C54D" w14:textId="7462DC5F" w:rsidR="00691EE1" w:rsidRDefault="00691EE1" w:rsidP="00557CDD">
            <w:pPr>
              <w:ind w:firstLine="142"/>
              <w:rPr>
                <w:sz w:val="20"/>
                <w:lang w:val="en-US"/>
              </w:rPr>
            </w:pPr>
            <w:r>
              <w:rPr>
                <w:sz w:val="20"/>
                <w:lang w:val="en-US"/>
              </w:rPr>
              <w:t>A</w:t>
            </w:r>
            <w:r w:rsidRPr="006A56FF">
              <w:rPr>
                <w:sz w:val="20"/>
                <w:lang w:val="en-US"/>
              </w:rPr>
              <w:t>vailability</w:t>
            </w:r>
            <w:r>
              <w:rPr>
                <w:sz w:val="20"/>
                <w:lang w:val="en-US"/>
              </w:rPr>
              <w:t xml:space="preserve"> of cash benefits</w:t>
            </w:r>
            <w:r w:rsidRPr="006A56FF">
              <w:rPr>
                <w:sz w:val="20"/>
                <w:lang w:val="en-US"/>
              </w:rPr>
              <w:t xml:space="preserve"> </w:t>
            </w:r>
          </w:p>
          <w:p w14:paraId="0E9AEBD3" w14:textId="192C413B" w:rsidR="00691EE1" w:rsidRPr="006A56FF" w:rsidRDefault="00691EE1" w:rsidP="00557CDD">
            <w:pPr>
              <w:spacing w:line="276" w:lineRule="auto"/>
              <w:ind w:left="142" w:firstLine="142"/>
              <w:rPr>
                <w:sz w:val="20"/>
                <w:lang w:val="en-US"/>
              </w:rPr>
            </w:pPr>
            <w:r w:rsidRPr="006A56FF">
              <w:rPr>
                <w:sz w:val="20"/>
                <w:lang w:val="en-US"/>
              </w:rPr>
              <w:t>(</w:t>
            </w:r>
            <w:r>
              <w:rPr>
                <w:sz w:val="20"/>
                <w:lang w:val="en-US"/>
              </w:rPr>
              <w:t xml:space="preserve">only </w:t>
            </w:r>
            <w:r w:rsidR="00911B41">
              <w:rPr>
                <w:sz w:val="20"/>
                <w:lang w:val="en-US"/>
              </w:rPr>
              <w:t>i</w:t>
            </w:r>
            <w:r w:rsidR="00911B41" w:rsidRPr="006A56FF">
              <w:rPr>
                <w:sz w:val="20"/>
                <w:lang w:val="en-US"/>
              </w:rPr>
              <w:t>n</w:t>
            </w:r>
            <w:r w:rsidR="00911B41">
              <w:rPr>
                <w:sz w:val="20"/>
                <w:lang w:val="en-US"/>
              </w:rPr>
              <w:t>-</w:t>
            </w:r>
            <w:r w:rsidRPr="006A56FF">
              <w:rPr>
                <w:sz w:val="20"/>
                <w:lang w:val="en-US"/>
              </w:rPr>
              <w:t xml:space="preserve">kind, </w:t>
            </w:r>
            <w:r w:rsidR="00911B41">
              <w:rPr>
                <w:sz w:val="20"/>
                <w:lang w:val="en-US"/>
              </w:rPr>
              <w:t>b</w:t>
            </w:r>
            <w:r w:rsidRPr="006A56FF">
              <w:rPr>
                <w:sz w:val="20"/>
                <w:lang w:val="en-US"/>
              </w:rPr>
              <w:t xml:space="preserve">ound, </w:t>
            </w:r>
            <w:r w:rsidR="00911B41">
              <w:rPr>
                <w:sz w:val="20"/>
                <w:lang w:val="en-US"/>
              </w:rPr>
              <w:t>u</w:t>
            </w:r>
            <w:r w:rsidRPr="006A56FF">
              <w:rPr>
                <w:sz w:val="20"/>
                <w:lang w:val="en-US"/>
              </w:rPr>
              <w:t>nbound)</w:t>
            </w:r>
          </w:p>
        </w:tc>
        <w:tc>
          <w:tcPr>
            <w:tcW w:w="1276" w:type="dxa"/>
            <w:tcBorders>
              <w:bottom w:val="single" w:sz="4" w:space="0" w:color="auto"/>
            </w:tcBorders>
            <w:vAlign w:val="center"/>
          </w:tcPr>
          <w:p w14:paraId="6855B0C0" w14:textId="77777777" w:rsidR="00691EE1" w:rsidRPr="006A56FF" w:rsidRDefault="00691EE1" w:rsidP="00557CDD">
            <w:pPr>
              <w:rPr>
                <w:sz w:val="20"/>
                <w:lang w:val="en-US"/>
              </w:rPr>
            </w:pPr>
            <w:r>
              <w:rPr>
                <w:sz w:val="20"/>
                <w:lang w:val="en-US"/>
              </w:rPr>
              <w:t>Cash benefit</w:t>
            </w:r>
          </w:p>
        </w:tc>
        <w:tc>
          <w:tcPr>
            <w:tcW w:w="851" w:type="dxa"/>
            <w:tcBorders>
              <w:bottom w:val="single" w:sz="4" w:space="0" w:color="auto"/>
            </w:tcBorders>
            <w:vAlign w:val="center"/>
          </w:tcPr>
          <w:p w14:paraId="3A6AB14F" w14:textId="77777777" w:rsidR="00691EE1" w:rsidRPr="006A56FF" w:rsidRDefault="00691EE1" w:rsidP="00557CDD">
            <w:pPr>
              <w:rPr>
                <w:sz w:val="20"/>
                <w:lang w:val="en-US"/>
              </w:rPr>
            </w:pPr>
            <w:r w:rsidRPr="006A56FF">
              <w:rPr>
                <w:sz w:val="20"/>
                <w:lang w:val="en-US"/>
              </w:rPr>
              <w:t>1.08</w:t>
            </w:r>
          </w:p>
        </w:tc>
        <w:tc>
          <w:tcPr>
            <w:tcW w:w="851" w:type="dxa"/>
            <w:tcBorders>
              <w:bottom w:val="single" w:sz="4" w:space="0" w:color="auto"/>
            </w:tcBorders>
            <w:vAlign w:val="center"/>
          </w:tcPr>
          <w:p w14:paraId="2A20EB55" w14:textId="77777777" w:rsidR="00691EE1" w:rsidRPr="006A56FF" w:rsidRDefault="00691EE1" w:rsidP="00557CDD">
            <w:pPr>
              <w:rPr>
                <w:sz w:val="20"/>
                <w:lang w:val="en-US"/>
              </w:rPr>
            </w:pPr>
            <w:r w:rsidRPr="006A56FF">
              <w:rPr>
                <w:sz w:val="20"/>
                <w:lang w:val="en-US"/>
              </w:rPr>
              <w:t>0.81</w:t>
            </w:r>
          </w:p>
        </w:tc>
        <w:tc>
          <w:tcPr>
            <w:tcW w:w="709" w:type="dxa"/>
            <w:tcBorders>
              <w:bottom w:val="single" w:sz="4" w:space="0" w:color="auto"/>
            </w:tcBorders>
            <w:vAlign w:val="center"/>
          </w:tcPr>
          <w:p w14:paraId="4BF0E83B"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7409FCCB" w14:textId="77777777" w:rsidR="00691EE1" w:rsidRPr="006A56FF" w:rsidRDefault="00691EE1" w:rsidP="00557CDD">
            <w:pPr>
              <w:rPr>
                <w:sz w:val="20"/>
                <w:lang w:val="en-US"/>
              </w:rPr>
            </w:pPr>
            <w:r>
              <w:rPr>
                <w:sz w:val="20"/>
                <w:lang w:val="en-US"/>
              </w:rPr>
              <w:t>2</w:t>
            </w:r>
          </w:p>
        </w:tc>
      </w:tr>
      <w:tr w:rsidR="00691EE1" w:rsidRPr="006A56FF" w14:paraId="6A1C8A19" w14:textId="77777777" w:rsidTr="00557CDD">
        <w:trPr>
          <w:trHeight w:val="283"/>
        </w:trPr>
        <w:tc>
          <w:tcPr>
            <w:tcW w:w="3828" w:type="dxa"/>
            <w:tcBorders>
              <w:top w:val="single" w:sz="4" w:space="0" w:color="auto"/>
            </w:tcBorders>
            <w:shd w:val="clear" w:color="auto" w:fill="auto"/>
            <w:vAlign w:val="center"/>
          </w:tcPr>
          <w:p w14:paraId="66D963C5" w14:textId="77777777" w:rsidR="00691EE1" w:rsidRPr="00CD07AD" w:rsidRDefault="00691EE1" w:rsidP="00557CDD">
            <w:pPr>
              <w:rPr>
                <w:i/>
                <w:iCs/>
                <w:sz w:val="20"/>
                <w:lang w:val="en-US"/>
              </w:rPr>
            </w:pPr>
            <w:r w:rsidRPr="00CD07AD">
              <w:rPr>
                <w:i/>
                <w:iCs/>
                <w:sz w:val="20"/>
                <w:lang w:val="en-US"/>
              </w:rPr>
              <w:t>I</w:t>
            </w:r>
            <w:r>
              <w:rPr>
                <w:i/>
                <w:iCs/>
                <w:sz w:val="20"/>
                <w:lang w:val="en-US"/>
              </w:rPr>
              <w:t>II</w:t>
            </w:r>
            <w:r w:rsidRPr="00CD07AD">
              <w:rPr>
                <w:i/>
                <w:iCs/>
                <w:sz w:val="20"/>
                <w:lang w:val="en-US"/>
              </w:rPr>
              <w:t>: Access regulation</w:t>
            </w:r>
          </w:p>
        </w:tc>
        <w:tc>
          <w:tcPr>
            <w:tcW w:w="1276" w:type="dxa"/>
            <w:tcBorders>
              <w:top w:val="single" w:sz="4" w:space="0" w:color="auto"/>
            </w:tcBorders>
            <w:vAlign w:val="center"/>
          </w:tcPr>
          <w:p w14:paraId="3CD5635E" w14:textId="77777777" w:rsidR="00691EE1" w:rsidRPr="006A56FF" w:rsidRDefault="00691EE1" w:rsidP="00557CDD">
            <w:pPr>
              <w:rPr>
                <w:sz w:val="20"/>
                <w:lang w:val="en-US"/>
              </w:rPr>
            </w:pPr>
          </w:p>
        </w:tc>
        <w:tc>
          <w:tcPr>
            <w:tcW w:w="851" w:type="dxa"/>
            <w:tcBorders>
              <w:top w:val="single" w:sz="4" w:space="0" w:color="auto"/>
            </w:tcBorders>
            <w:vAlign w:val="center"/>
          </w:tcPr>
          <w:p w14:paraId="6151EF14" w14:textId="77777777" w:rsidR="00691EE1" w:rsidRPr="006A56FF" w:rsidRDefault="00691EE1" w:rsidP="00557CDD">
            <w:pPr>
              <w:rPr>
                <w:sz w:val="20"/>
                <w:lang w:val="en-US"/>
              </w:rPr>
            </w:pPr>
          </w:p>
        </w:tc>
        <w:tc>
          <w:tcPr>
            <w:tcW w:w="851" w:type="dxa"/>
            <w:tcBorders>
              <w:top w:val="single" w:sz="4" w:space="0" w:color="auto"/>
            </w:tcBorders>
            <w:vAlign w:val="center"/>
          </w:tcPr>
          <w:p w14:paraId="1F4DBB9E" w14:textId="77777777" w:rsidR="00691EE1" w:rsidRPr="006A56FF" w:rsidRDefault="00691EE1" w:rsidP="00557CDD">
            <w:pPr>
              <w:rPr>
                <w:sz w:val="20"/>
                <w:lang w:val="en-US"/>
              </w:rPr>
            </w:pPr>
          </w:p>
        </w:tc>
        <w:tc>
          <w:tcPr>
            <w:tcW w:w="709" w:type="dxa"/>
            <w:tcBorders>
              <w:top w:val="single" w:sz="4" w:space="0" w:color="auto"/>
            </w:tcBorders>
            <w:vAlign w:val="center"/>
          </w:tcPr>
          <w:p w14:paraId="04235EB7" w14:textId="77777777" w:rsidR="00691EE1" w:rsidRPr="006A56FF" w:rsidRDefault="00691EE1" w:rsidP="00557CDD">
            <w:pPr>
              <w:rPr>
                <w:sz w:val="20"/>
                <w:lang w:val="en-US"/>
              </w:rPr>
            </w:pPr>
          </w:p>
        </w:tc>
        <w:tc>
          <w:tcPr>
            <w:tcW w:w="991" w:type="dxa"/>
            <w:tcBorders>
              <w:top w:val="single" w:sz="4" w:space="0" w:color="auto"/>
            </w:tcBorders>
            <w:vAlign w:val="center"/>
          </w:tcPr>
          <w:p w14:paraId="5BF53C70" w14:textId="77777777" w:rsidR="00691EE1" w:rsidRDefault="00691EE1" w:rsidP="00557CDD">
            <w:pPr>
              <w:rPr>
                <w:sz w:val="20"/>
                <w:lang w:val="en-US"/>
              </w:rPr>
            </w:pPr>
          </w:p>
        </w:tc>
      </w:tr>
      <w:tr w:rsidR="00691EE1" w:rsidRPr="006A56FF" w14:paraId="1D6F3B00" w14:textId="77777777" w:rsidTr="00557CDD">
        <w:trPr>
          <w:trHeight w:val="283"/>
        </w:trPr>
        <w:tc>
          <w:tcPr>
            <w:tcW w:w="3828" w:type="dxa"/>
            <w:shd w:val="clear" w:color="auto" w:fill="auto"/>
            <w:vAlign w:val="center"/>
          </w:tcPr>
          <w:p w14:paraId="63EAD31F" w14:textId="77777777" w:rsidR="00691EE1" w:rsidRPr="006A56FF" w:rsidRDefault="00691EE1" w:rsidP="00557CDD">
            <w:pPr>
              <w:ind w:firstLine="142"/>
              <w:rPr>
                <w:sz w:val="20"/>
                <w:lang w:val="en-US"/>
              </w:rPr>
            </w:pPr>
            <w:r w:rsidRPr="006A56FF">
              <w:rPr>
                <w:sz w:val="20"/>
                <w:lang w:val="en-US"/>
              </w:rPr>
              <w:t>Choice Index (</w:t>
            </w:r>
            <w:r>
              <w:rPr>
                <w:sz w:val="20"/>
                <w:lang w:val="en-US"/>
              </w:rPr>
              <w:t xml:space="preserve">Unlimited - </w:t>
            </w:r>
            <w:r w:rsidRPr="006A56FF">
              <w:rPr>
                <w:sz w:val="20"/>
                <w:lang w:val="en-US"/>
              </w:rPr>
              <w:t>Limited)</w:t>
            </w:r>
          </w:p>
        </w:tc>
        <w:tc>
          <w:tcPr>
            <w:tcW w:w="1276" w:type="dxa"/>
            <w:vAlign w:val="center"/>
          </w:tcPr>
          <w:p w14:paraId="42B237A2" w14:textId="473E4DB6" w:rsidR="00691EE1" w:rsidRPr="006A56FF" w:rsidRDefault="00594BB1" w:rsidP="00557CDD">
            <w:pPr>
              <w:rPr>
                <w:sz w:val="20"/>
                <w:lang w:val="en-US"/>
              </w:rPr>
            </w:pPr>
            <w:r>
              <w:rPr>
                <w:sz w:val="20"/>
                <w:lang w:val="en-US"/>
              </w:rPr>
              <w:t>Choice Restrictions</w:t>
            </w:r>
          </w:p>
        </w:tc>
        <w:tc>
          <w:tcPr>
            <w:tcW w:w="851" w:type="dxa"/>
            <w:vAlign w:val="center"/>
          </w:tcPr>
          <w:p w14:paraId="4A0D26DB" w14:textId="77777777" w:rsidR="00691EE1" w:rsidRPr="006A56FF" w:rsidRDefault="00691EE1" w:rsidP="00557CDD">
            <w:pPr>
              <w:rPr>
                <w:sz w:val="20"/>
                <w:lang w:val="en-US"/>
              </w:rPr>
            </w:pPr>
            <w:r w:rsidRPr="006A56FF">
              <w:rPr>
                <w:sz w:val="20"/>
                <w:lang w:val="en-US"/>
              </w:rPr>
              <w:t>1.64</w:t>
            </w:r>
          </w:p>
        </w:tc>
        <w:tc>
          <w:tcPr>
            <w:tcW w:w="851" w:type="dxa"/>
            <w:vAlign w:val="center"/>
          </w:tcPr>
          <w:p w14:paraId="759873B3" w14:textId="77777777" w:rsidR="00691EE1" w:rsidRPr="006A56FF" w:rsidRDefault="00691EE1" w:rsidP="00557CDD">
            <w:pPr>
              <w:rPr>
                <w:sz w:val="20"/>
                <w:lang w:val="en-US"/>
              </w:rPr>
            </w:pPr>
            <w:r w:rsidRPr="006A56FF">
              <w:rPr>
                <w:sz w:val="20"/>
                <w:lang w:val="en-US"/>
              </w:rPr>
              <w:t>0.5</w:t>
            </w:r>
          </w:p>
        </w:tc>
        <w:tc>
          <w:tcPr>
            <w:tcW w:w="709" w:type="dxa"/>
            <w:vAlign w:val="center"/>
          </w:tcPr>
          <w:p w14:paraId="749B998D" w14:textId="77777777" w:rsidR="00691EE1" w:rsidRPr="006A56FF" w:rsidRDefault="00691EE1" w:rsidP="00557CDD">
            <w:pPr>
              <w:rPr>
                <w:sz w:val="20"/>
                <w:lang w:val="en-US"/>
              </w:rPr>
            </w:pPr>
            <w:r w:rsidRPr="006A56FF">
              <w:rPr>
                <w:sz w:val="20"/>
                <w:lang w:val="en-US"/>
              </w:rPr>
              <w:t>0</w:t>
            </w:r>
          </w:p>
        </w:tc>
        <w:tc>
          <w:tcPr>
            <w:tcW w:w="991" w:type="dxa"/>
            <w:vAlign w:val="center"/>
          </w:tcPr>
          <w:p w14:paraId="105EBC6C" w14:textId="77777777" w:rsidR="00691EE1" w:rsidRPr="006A56FF" w:rsidRDefault="00691EE1" w:rsidP="00557CDD">
            <w:pPr>
              <w:rPr>
                <w:sz w:val="20"/>
                <w:lang w:val="en-US"/>
              </w:rPr>
            </w:pPr>
            <w:r>
              <w:rPr>
                <w:sz w:val="20"/>
                <w:lang w:val="en-US"/>
              </w:rPr>
              <w:t>4</w:t>
            </w:r>
          </w:p>
        </w:tc>
      </w:tr>
      <w:tr w:rsidR="00691EE1" w:rsidRPr="006A56FF" w14:paraId="2A83F3BA" w14:textId="77777777" w:rsidTr="00557CDD">
        <w:trPr>
          <w:trHeight w:val="283"/>
        </w:trPr>
        <w:tc>
          <w:tcPr>
            <w:tcW w:w="3828" w:type="dxa"/>
            <w:shd w:val="clear" w:color="auto" w:fill="auto"/>
            <w:vAlign w:val="center"/>
          </w:tcPr>
          <w:p w14:paraId="4F373894" w14:textId="3C216FF8" w:rsidR="00691EE1" w:rsidRPr="006A56FF" w:rsidRDefault="00691EE1" w:rsidP="00557CDD">
            <w:pPr>
              <w:ind w:firstLine="284"/>
              <w:rPr>
                <w:sz w:val="20"/>
                <w:lang w:val="en-US"/>
              </w:rPr>
            </w:pPr>
            <w:r w:rsidRPr="006A56FF">
              <w:rPr>
                <w:sz w:val="20"/>
                <w:lang w:val="en-US"/>
              </w:rPr>
              <w:t>Choice of home</w:t>
            </w:r>
            <w:r w:rsidR="00911B41">
              <w:rPr>
                <w:sz w:val="20"/>
                <w:lang w:val="en-US"/>
              </w:rPr>
              <w:t xml:space="preserve"> </w:t>
            </w:r>
            <w:r w:rsidRPr="006A56FF">
              <w:rPr>
                <w:sz w:val="20"/>
                <w:lang w:val="en-US"/>
              </w:rPr>
              <w:t>care provider</w:t>
            </w:r>
          </w:p>
        </w:tc>
        <w:tc>
          <w:tcPr>
            <w:tcW w:w="1276" w:type="dxa"/>
            <w:vAlign w:val="center"/>
          </w:tcPr>
          <w:p w14:paraId="14826DD8" w14:textId="58D960BF" w:rsidR="00691EE1" w:rsidRPr="006A56FF" w:rsidRDefault="00691EE1" w:rsidP="00557CDD">
            <w:pPr>
              <w:rPr>
                <w:sz w:val="20"/>
                <w:lang w:val="en-US"/>
              </w:rPr>
            </w:pPr>
            <w:r>
              <w:rPr>
                <w:sz w:val="20"/>
                <w:lang w:val="en-US"/>
              </w:rPr>
              <w:t>Choice home</w:t>
            </w:r>
            <w:r w:rsidR="00352037">
              <w:rPr>
                <w:sz w:val="20"/>
                <w:lang w:val="en-US"/>
              </w:rPr>
              <w:t xml:space="preserve"> </w:t>
            </w:r>
            <w:r>
              <w:rPr>
                <w:sz w:val="20"/>
                <w:lang w:val="en-US"/>
              </w:rPr>
              <w:t>care</w:t>
            </w:r>
          </w:p>
        </w:tc>
        <w:tc>
          <w:tcPr>
            <w:tcW w:w="851" w:type="dxa"/>
            <w:vAlign w:val="center"/>
          </w:tcPr>
          <w:p w14:paraId="6ABCB668" w14:textId="77777777" w:rsidR="00691EE1" w:rsidRPr="006A56FF" w:rsidRDefault="00691EE1" w:rsidP="00557CDD">
            <w:pPr>
              <w:rPr>
                <w:sz w:val="20"/>
                <w:lang w:val="en-US"/>
              </w:rPr>
            </w:pPr>
            <w:r w:rsidRPr="006A56FF">
              <w:rPr>
                <w:sz w:val="20"/>
                <w:lang w:val="en-US"/>
              </w:rPr>
              <w:t>0.4</w:t>
            </w:r>
          </w:p>
        </w:tc>
        <w:tc>
          <w:tcPr>
            <w:tcW w:w="851" w:type="dxa"/>
            <w:vAlign w:val="center"/>
          </w:tcPr>
          <w:p w14:paraId="64AEA3CC" w14:textId="77777777" w:rsidR="00691EE1" w:rsidRPr="006A56FF" w:rsidRDefault="00691EE1" w:rsidP="00557CDD">
            <w:pPr>
              <w:rPr>
                <w:sz w:val="20"/>
                <w:lang w:val="en-US"/>
              </w:rPr>
            </w:pPr>
            <w:r w:rsidRPr="006A56FF">
              <w:rPr>
                <w:sz w:val="20"/>
                <w:lang w:val="en-US"/>
              </w:rPr>
              <w:t>0.49</w:t>
            </w:r>
          </w:p>
        </w:tc>
        <w:tc>
          <w:tcPr>
            <w:tcW w:w="709" w:type="dxa"/>
            <w:vAlign w:val="center"/>
          </w:tcPr>
          <w:p w14:paraId="1ACEB828" w14:textId="77777777" w:rsidR="00691EE1" w:rsidRPr="006A56FF" w:rsidRDefault="00691EE1" w:rsidP="00557CDD">
            <w:pPr>
              <w:rPr>
                <w:sz w:val="20"/>
                <w:lang w:val="en-US"/>
              </w:rPr>
            </w:pPr>
            <w:r w:rsidRPr="006A56FF">
              <w:rPr>
                <w:sz w:val="20"/>
                <w:lang w:val="en-US"/>
              </w:rPr>
              <w:t>0</w:t>
            </w:r>
          </w:p>
        </w:tc>
        <w:tc>
          <w:tcPr>
            <w:tcW w:w="991" w:type="dxa"/>
            <w:vAlign w:val="center"/>
          </w:tcPr>
          <w:p w14:paraId="077B915B" w14:textId="77777777" w:rsidR="00691EE1" w:rsidRPr="006A56FF" w:rsidRDefault="00691EE1" w:rsidP="00557CDD">
            <w:pPr>
              <w:rPr>
                <w:sz w:val="20"/>
                <w:lang w:val="en-US"/>
              </w:rPr>
            </w:pPr>
            <w:r w:rsidRPr="006A56FF">
              <w:rPr>
                <w:sz w:val="20"/>
                <w:lang w:val="en-US"/>
              </w:rPr>
              <w:t>1</w:t>
            </w:r>
          </w:p>
        </w:tc>
      </w:tr>
      <w:tr w:rsidR="00691EE1" w:rsidRPr="006A56FF" w14:paraId="6B7037DE" w14:textId="77777777" w:rsidTr="00557CDD">
        <w:trPr>
          <w:trHeight w:val="283"/>
        </w:trPr>
        <w:tc>
          <w:tcPr>
            <w:tcW w:w="3828" w:type="dxa"/>
            <w:shd w:val="clear" w:color="auto" w:fill="auto"/>
            <w:vAlign w:val="center"/>
          </w:tcPr>
          <w:p w14:paraId="2329EBBB" w14:textId="77777777" w:rsidR="00691EE1" w:rsidRPr="006A56FF" w:rsidRDefault="00691EE1" w:rsidP="00557CDD">
            <w:pPr>
              <w:ind w:firstLine="284"/>
              <w:rPr>
                <w:sz w:val="20"/>
                <w:lang w:val="en-US"/>
              </w:rPr>
            </w:pPr>
            <w:r w:rsidRPr="006A56FF">
              <w:rPr>
                <w:sz w:val="20"/>
                <w:lang w:val="en-US"/>
              </w:rPr>
              <w:t>Choice of institutional care provider</w:t>
            </w:r>
          </w:p>
        </w:tc>
        <w:tc>
          <w:tcPr>
            <w:tcW w:w="1276" w:type="dxa"/>
            <w:vAlign w:val="center"/>
          </w:tcPr>
          <w:p w14:paraId="1A453183" w14:textId="77777777" w:rsidR="00691EE1" w:rsidRPr="006A56FF" w:rsidRDefault="00691EE1" w:rsidP="00557CDD">
            <w:pPr>
              <w:rPr>
                <w:sz w:val="20"/>
                <w:lang w:val="en-US"/>
              </w:rPr>
            </w:pPr>
            <w:r>
              <w:rPr>
                <w:sz w:val="20"/>
                <w:lang w:val="en-US"/>
              </w:rPr>
              <w:t>Choice institutional care</w:t>
            </w:r>
          </w:p>
        </w:tc>
        <w:tc>
          <w:tcPr>
            <w:tcW w:w="851" w:type="dxa"/>
            <w:vAlign w:val="center"/>
          </w:tcPr>
          <w:p w14:paraId="6B893A7D" w14:textId="77777777" w:rsidR="00691EE1" w:rsidRPr="006A56FF" w:rsidRDefault="00691EE1" w:rsidP="00557CDD">
            <w:pPr>
              <w:rPr>
                <w:sz w:val="20"/>
                <w:lang w:val="en-US"/>
              </w:rPr>
            </w:pPr>
            <w:r w:rsidRPr="006A56FF">
              <w:rPr>
                <w:sz w:val="20"/>
                <w:lang w:val="en-US"/>
              </w:rPr>
              <w:t>0.36</w:t>
            </w:r>
          </w:p>
        </w:tc>
        <w:tc>
          <w:tcPr>
            <w:tcW w:w="851" w:type="dxa"/>
            <w:vAlign w:val="center"/>
          </w:tcPr>
          <w:p w14:paraId="0A95CDB1" w14:textId="77777777" w:rsidR="00691EE1" w:rsidRPr="006A56FF" w:rsidRDefault="00691EE1" w:rsidP="00557CDD">
            <w:pPr>
              <w:rPr>
                <w:sz w:val="20"/>
                <w:lang w:val="en-US"/>
              </w:rPr>
            </w:pPr>
            <w:r w:rsidRPr="006A56FF">
              <w:rPr>
                <w:sz w:val="20"/>
                <w:lang w:val="en-US"/>
              </w:rPr>
              <w:t>0.83</w:t>
            </w:r>
          </w:p>
        </w:tc>
        <w:tc>
          <w:tcPr>
            <w:tcW w:w="709" w:type="dxa"/>
            <w:vAlign w:val="center"/>
          </w:tcPr>
          <w:p w14:paraId="3000B194" w14:textId="77777777" w:rsidR="00691EE1" w:rsidRPr="006A56FF" w:rsidRDefault="00691EE1" w:rsidP="00557CDD">
            <w:pPr>
              <w:rPr>
                <w:sz w:val="20"/>
                <w:lang w:val="en-US"/>
              </w:rPr>
            </w:pPr>
            <w:r w:rsidRPr="006A56FF">
              <w:rPr>
                <w:sz w:val="20"/>
                <w:lang w:val="en-US"/>
              </w:rPr>
              <w:t>0</w:t>
            </w:r>
          </w:p>
        </w:tc>
        <w:tc>
          <w:tcPr>
            <w:tcW w:w="991" w:type="dxa"/>
            <w:vAlign w:val="center"/>
          </w:tcPr>
          <w:p w14:paraId="25A95009" w14:textId="77777777" w:rsidR="00691EE1" w:rsidRPr="006A56FF" w:rsidRDefault="00691EE1" w:rsidP="00557CDD">
            <w:pPr>
              <w:rPr>
                <w:sz w:val="20"/>
                <w:lang w:val="en-US"/>
              </w:rPr>
            </w:pPr>
            <w:r>
              <w:rPr>
                <w:sz w:val="20"/>
                <w:lang w:val="en-US"/>
              </w:rPr>
              <w:t>1</w:t>
            </w:r>
          </w:p>
        </w:tc>
      </w:tr>
      <w:tr w:rsidR="00691EE1" w:rsidRPr="006A56FF" w14:paraId="5DAC003C" w14:textId="77777777" w:rsidTr="00557CDD">
        <w:trPr>
          <w:trHeight w:val="283"/>
        </w:trPr>
        <w:tc>
          <w:tcPr>
            <w:tcW w:w="3828" w:type="dxa"/>
            <w:shd w:val="clear" w:color="auto" w:fill="auto"/>
            <w:vAlign w:val="center"/>
          </w:tcPr>
          <w:p w14:paraId="4B1C2E3E" w14:textId="2AC6F96D" w:rsidR="00691EE1" w:rsidRPr="006A56FF" w:rsidRDefault="00691EE1" w:rsidP="00777DC8">
            <w:pPr>
              <w:ind w:firstLine="284"/>
              <w:rPr>
                <w:sz w:val="20"/>
                <w:lang w:val="en-US"/>
              </w:rPr>
            </w:pPr>
            <w:r w:rsidRPr="006A56FF">
              <w:rPr>
                <w:sz w:val="20"/>
                <w:lang w:val="en-US"/>
              </w:rPr>
              <w:t xml:space="preserve">Choice between cash </w:t>
            </w:r>
            <w:r w:rsidR="00006B7F">
              <w:rPr>
                <w:sz w:val="20"/>
                <w:lang w:val="en-US"/>
              </w:rPr>
              <w:t>and</w:t>
            </w:r>
            <w:r w:rsidR="00006B7F" w:rsidRPr="006A56FF">
              <w:rPr>
                <w:sz w:val="20"/>
                <w:lang w:val="en-US"/>
              </w:rPr>
              <w:t xml:space="preserve"> </w:t>
            </w:r>
            <w:r w:rsidR="00203877" w:rsidRPr="006A56FF">
              <w:rPr>
                <w:sz w:val="20"/>
                <w:lang w:val="en-US"/>
              </w:rPr>
              <w:t>in</w:t>
            </w:r>
            <w:r w:rsidR="00203877">
              <w:rPr>
                <w:sz w:val="20"/>
                <w:lang w:val="en-US"/>
              </w:rPr>
              <w:t>-</w:t>
            </w:r>
            <w:r w:rsidRPr="006A56FF">
              <w:rPr>
                <w:sz w:val="20"/>
                <w:lang w:val="en-US"/>
              </w:rPr>
              <w:t>kind</w:t>
            </w:r>
            <w:r w:rsidR="00777DC8">
              <w:rPr>
                <w:sz w:val="20"/>
                <w:lang w:val="en-US"/>
              </w:rPr>
              <w:t xml:space="preserve"> </w:t>
            </w:r>
            <w:r w:rsidRPr="006A56FF">
              <w:rPr>
                <w:sz w:val="20"/>
                <w:lang w:val="en-US"/>
              </w:rPr>
              <w:t>benefits</w:t>
            </w:r>
          </w:p>
        </w:tc>
        <w:tc>
          <w:tcPr>
            <w:tcW w:w="1276" w:type="dxa"/>
            <w:vAlign w:val="center"/>
          </w:tcPr>
          <w:p w14:paraId="1326DE43" w14:textId="77777777" w:rsidR="00691EE1" w:rsidRPr="006A56FF" w:rsidRDefault="00691EE1" w:rsidP="00557CDD">
            <w:pPr>
              <w:rPr>
                <w:sz w:val="20"/>
                <w:lang w:val="en-US"/>
              </w:rPr>
            </w:pPr>
            <w:r>
              <w:rPr>
                <w:sz w:val="20"/>
                <w:lang w:val="en-US"/>
              </w:rPr>
              <w:t>Choice cash</w:t>
            </w:r>
          </w:p>
        </w:tc>
        <w:tc>
          <w:tcPr>
            <w:tcW w:w="851" w:type="dxa"/>
            <w:vAlign w:val="center"/>
          </w:tcPr>
          <w:p w14:paraId="55296CBB" w14:textId="77777777" w:rsidR="00691EE1" w:rsidRPr="006A56FF" w:rsidRDefault="00691EE1" w:rsidP="00557CDD">
            <w:pPr>
              <w:rPr>
                <w:sz w:val="20"/>
                <w:lang w:val="en-US"/>
              </w:rPr>
            </w:pPr>
            <w:r w:rsidRPr="006A56FF">
              <w:rPr>
                <w:sz w:val="20"/>
                <w:lang w:val="en-US"/>
              </w:rPr>
              <w:t>0.88</w:t>
            </w:r>
          </w:p>
        </w:tc>
        <w:tc>
          <w:tcPr>
            <w:tcW w:w="851" w:type="dxa"/>
            <w:vAlign w:val="center"/>
          </w:tcPr>
          <w:p w14:paraId="313D2B36" w14:textId="77777777" w:rsidR="00691EE1" w:rsidRPr="006A56FF" w:rsidRDefault="00691EE1" w:rsidP="00557CDD">
            <w:pPr>
              <w:rPr>
                <w:sz w:val="20"/>
                <w:lang w:val="en-US"/>
              </w:rPr>
            </w:pPr>
            <w:r w:rsidRPr="006A56FF">
              <w:rPr>
                <w:sz w:val="20"/>
                <w:lang w:val="en-US"/>
              </w:rPr>
              <w:t>1.25</w:t>
            </w:r>
          </w:p>
        </w:tc>
        <w:tc>
          <w:tcPr>
            <w:tcW w:w="709" w:type="dxa"/>
            <w:vAlign w:val="center"/>
          </w:tcPr>
          <w:p w14:paraId="12AF71F7" w14:textId="77777777" w:rsidR="00691EE1" w:rsidRPr="006A56FF" w:rsidRDefault="00691EE1" w:rsidP="00557CDD">
            <w:pPr>
              <w:rPr>
                <w:sz w:val="20"/>
                <w:lang w:val="en-US"/>
              </w:rPr>
            </w:pPr>
            <w:r w:rsidRPr="006A56FF">
              <w:rPr>
                <w:sz w:val="20"/>
                <w:lang w:val="en-US"/>
              </w:rPr>
              <w:t>0</w:t>
            </w:r>
          </w:p>
        </w:tc>
        <w:tc>
          <w:tcPr>
            <w:tcW w:w="991" w:type="dxa"/>
            <w:vAlign w:val="center"/>
          </w:tcPr>
          <w:p w14:paraId="6FB3BECF" w14:textId="77777777" w:rsidR="00691EE1" w:rsidRPr="006A56FF" w:rsidRDefault="00691EE1" w:rsidP="00557CDD">
            <w:pPr>
              <w:rPr>
                <w:sz w:val="20"/>
                <w:lang w:val="en-US"/>
              </w:rPr>
            </w:pPr>
            <w:r>
              <w:rPr>
                <w:sz w:val="20"/>
                <w:lang w:val="en-US"/>
              </w:rPr>
              <w:t>2</w:t>
            </w:r>
          </w:p>
        </w:tc>
      </w:tr>
      <w:tr w:rsidR="00691EE1" w:rsidRPr="006A56FF" w14:paraId="191BC0A0" w14:textId="77777777" w:rsidTr="00557CDD">
        <w:trPr>
          <w:trHeight w:val="283"/>
        </w:trPr>
        <w:tc>
          <w:tcPr>
            <w:tcW w:w="3828" w:type="dxa"/>
            <w:tcBorders>
              <w:bottom w:val="single" w:sz="4" w:space="0" w:color="auto"/>
            </w:tcBorders>
            <w:shd w:val="clear" w:color="auto" w:fill="auto"/>
            <w:vAlign w:val="center"/>
          </w:tcPr>
          <w:p w14:paraId="2A91F383" w14:textId="77777777" w:rsidR="00691EE1" w:rsidRPr="006A56FF" w:rsidRDefault="00691EE1" w:rsidP="00557CDD">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3C37A9C7" w14:textId="77777777" w:rsidR="00691EE1" w:rsidRPr="006A56FF" w:rsidRDefault="00691EE1" w:rsidP="00557CDD">
            <w:pPr>
              <w:rPr>
                <w:sz w:val="20"/>
                <w:lang w:val="en-US"/>
              </w:rPr>
            </w:pPr>
            <w:r>
              <w:rPr>
                <w:sz w:val="20"/>
                <w:lang w:val="en-US"/>
              </w:rPr>
              <w:t>Means-testing</w:t>
            </w:r>
          </w:p>
        </w:tc>
        <w:tc>
          <w:tcPr>
            <w:tcW w:w="851" w:type="dxa"/>
            <w:tcBorders>
              <w:bottom w:val="single" w:sz="4" w:space="0" w:color="auto"/>
            </w:tcBorders>
            <w:vAlign w:val="center"/>
          </w:tcPr>
          <w:p w14:paraId="3E79122E" w14:textId="77777777" w:rsidR="00691EE1" w:rsidRPr="006A56FF" w:rsidRDefault="00691EE1" w:rsidP="00557CDD">
            <w:pPr>
              <w:rPr>
                <w:sz w:val="20"/>
                <w:lang w:val="en-US"/>
              </w:rPr>
            </w:pPr>
            <w:r w:rsidRPr="006A56FF">
              <w:rPr>
                <w:sz w:val="20"/>
                <w:lang w:val="en-US"/>
              </w:rPr>
              <w:t>0.56</w:t>
            </w:r>
          </w:p>
        </w:tc>
        <w:tc>
          <w:tcPr>
            <w:tcW w:w="851" w:type="dxa"/>
            <w:tcBorders>
              <w:bottom w:val="single" w:sz="4" w:space="0" w:color="auto"/>
            </w:tcBorders>
            <w:vAlign w:val="center"/>
          </w:tcPr>
          <w:p w14:paraId="45BB5536" w14:textId="77777777" w:rsidR="00691EE1" w:rsidRPr="006A56FF" w:rsidRDefault="00691EE1" w:rsidP="00557CDD">
            <w:pPr>
              <w:rPr>
                <w:sz w:val="20"/>
                <w:lang w:val="en-US"/>
              </w:rPr>
            </w:pPr>
            <w:r w:rsidRPr="006A56FF">
              <w:rPr>
                <w:sz w:val="20"/>
                <w:lang w:val="en-US"/>
              </w:rPr>
              <w:t>0.51</w:t>
            </w:r>
          </w:p>
        </w:tc>
        <w:tc>
          <w:tcPr>
            <w:tcW w:w="709" w:type="dxa"/>
            <w:tcBorders>
              <w:bottom w:val="single" w:sz="4" w:space="0" w:color="auto"/>
            </w:tcBorders>
            <w:vAlign w:val="center"/>
          </w:tcPr>
          <w:p w14:paraId="3EC0E50A"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091F841B" w14:textId="77777777" w:rsidR="00691EE1" w:rsidRPr="006A56FF" w:rsidRDefault="00691EE1" w:rsidP="00557CDD">
            <w:pPr>
              <w:rPr>
                <w:sz w:val="20"/>
                <w:lang w:val="en-US"/>
              </w:rPr>
            </w:pPr>
            <w:r w:rsidRPr="006A56FF">
              <w:rPr>
                <w:sz w:val="20"/>
                <w:lang w:val="en-US"/>
              </w:rPr>
              <w:t>1</w:t>
            </w:r>
          </w:p>
        </w:tc>
      </w:tr>
      <w:tr w:rsidR="00691EE1" w:rsidRPr="006A56FF" w14:paraId="6A360F98" w14:textId="77777777" w:rsidTr="00557CDD">
        <w:trPr>
          <w:trHeight w:val="283"/>
        </w:trPr>
        <w:tc>
          <w:tcPr>
            <w:tcW w:w="3828" w:type="dxa"/>
            <w:tcBorders>
              <w:top w:val="single" w:sz="4" w:space="0" w:color="auto"/>
            </w:tcBorders>
            <w:shd w:val="clear" w:color="auto" w:fill="auto"/>
            <w:vAlign w:val="center"/>
          </w:tcPr>
          <w:p w14:paraId="58B9722C" w14:textId="77777777" w:rsidR="00691EE1" w:rsidRPr="00CD07AD" w:rsidRDefault="00691EE1" w:rsidP="00557CDD">
            <w:pPr>
              <w:rPr>
                <w:i/>
                <w:iCs/>
                <w:sz w:val="20"/>
                <w:lang w:val="en-US"/>
              </w:rPr>
            </w:pPr>
            <w:r w:rsidRPr="00CD07AD">
              <w:rPr>
                <w:i/>
                <w:iCs/>
                <w:sz w:val="20"/>
                <w:lang w:val="en-US"/>
              </w:rPr>
              <w:t>I</w:t>
            </w:r>
            <w:r>
              <w:rPr>
                <w:i/>
                <w:iCs/>
                <w:sz w:val="20"/>
                <w:lang w:val="en-US"/>
              </w:rPr>
              <w:t>V</w:t>
            </w:r>
            <w:r w:rsidRPr="00CD07AD">
              <w:rPr>
                <w:i/>
                <w:iCs/>
                <w:sz w:val="20"/>
                <w:lang w:val="en-US"/>
              </w:rPr>
              <w:t>: Performance</w:t>
            </w:r>
          </w:p>
        </w:tc>
        <w:tc>
          <w:tcPr>
            <w:tcW w:w="1276" w:type="dxa"/>
            <w:tcBorders>
              <w:top w:val="single" w:sz="4" w:space="0" w:color="auto"/>
            </w:tcBorders>
            <w:vAlign w:val="center"/>
          </w:tcPr>
          <w:p w14:paraId="5D5DD6BA" w14:textId="77777777" w:rsidR="00691EE1" w:rsidRPr="006A56FF" w:rsidRDefault="00691EE1" w:rsidP="00557CDD">
            <w:pPr>
              <w:rPr>
                <w:sz w:val="20"/>
                <w:lang w:val="en-US"/>
              </w:rPr>
            </w:pPr>
          </w:p>
        </w:tc>
        <w:tc>
          <w:tcPr>
            <w:tcW w:w="851" w:type="dxa"/>
            <w:tcBorders>
              <w:top w:val="single" w:sz="4" w:space="0" w:color="auto"/>
            </w:tcBorders>
            <w:vAlign w:val="center"/>
          </w:tcPr>
          <w:p w14:paraId="7403881E" w14:textId="77777777" w:rsidR="00691EE1" w:rsidRPr="006A56FF" w:rsidRDefault="00691EE1" w:rsidP="00557CDD">
            <w:pPr>
              <w:rPr>
                <w:sz w:val="20"/>
                <w:lang w:val="en-US"/>
              </w:rPr>
            </w:pPr>
          </w:p>
        </w:tc>
        <w:tc>
          <w:tcPr>
            <w:tcW w:w="851" w:type="dxa"/>
            <w:tcBorders>
              <w:top w:val="single" w:sz="4" w:space="0" w:color="auto"/>
            </w:tcBorders>
            <w:vAlign w:val="center"/>
          </w:tcPr>
          <w:p w14:paraId="4689CBFA" w14:textId="77777777" w:rsidR="00691EE1" w:rsidRPr="006A56FF" w:rsidRDefault="00691EE1" w:rsidP="00557CDD">
            <w:pPr>
              <w:rPr>
                <w:sz w:val="20"/>
                <w:lang w:val="en-US"/>
              </w:rPr>
            </w:pPr>
          </w:p>
        </w:tc>
        <w:tc>
          <w:tcPr>
            <w:tcW w:w="709" w:type="dxa"/>
            <w:tcBorders>
              <w:top w:val="single" w:sz="4" w:space="0" w:color="auto"/>
            </w:tcBorders>
            <w:vAlign w:val="center"/>
          </w:tcPr>
          <w:p w14:paraId="2F631102" w14:textId="77777777" w:rsidR="00691EE1" w:rsidRPr="006A56FF" w:rsidRDefault="00691EE1" w:rsidP="00557CDD">
            <w:pPr>
              <w:rPr>
                <w:sz w:val="20"/>
                <w:lang w:val="en-US"/>
              </w:rPr>
            </w:pPr>
          </w:p>
        </w:tc>
        <w:tc>
          <w:tcPr>
            <w:tcW w:w="991" w:type="dxa"/>
            <w:tcBorders>
              <w:top w:val="single" w:sz="4" w:space="0" w:color="auto"/>
            </w:tcBorders>
            <w:vAlign w:val="center"/>
          </w:tcPr>
          <w:p w14:paraId="069055BE" w14:textId="77777777" w:rsidR="00691EE1" w:rsidRPr="006A56FF" w:rsidRDefault="00691EE1" w:rsidP="00557CDD">
            <w:pPr>
              <w:rPr>
                <w:sz w:val="20"/>
                <w:lang w:val="en-US"/>
              </w:rPr>
            </w:pPr>
          </w:p>
        </w:tc>
      </w:tr>
      <w:tr w:rsidR="00691EE1" w:rsidRPr="006A56FF" w14:paraId="3440B2D4" w14:textId="77777777" w:rsidTr="00557CDD">
        <w:trPr>
          <w:trHeight w:val="283"/>
        </w:trPr>
        <w:tc>
          <w:tcPr>
            <w:tcW w:w="3828" w:type="dxa"/>
            <w:shd w:val="clear" w:color="auto" w:fill="auto"/>
            <w:vAlign w:val="center"/>
          </w:tcPr>
          <w:p w14:paraId="3701358D" w14:textId="77777777" w:rsidR="00691EE1" w:rsidRPr="006A56FF" w:rsidRDefault="00691EE1" w:rsidP="00557CDD">
            <w:pPr>
              <w:spacing w:line="276" w:lineRule="auto"/>
              <w:ind w:left="142"/>
              <w:rPr>
                <w:sz w:val="20"/>
                <w:lang w:val="en-US"/>
              </w:rPr>
            </w:pPr>
            <w:r w:rsidRPr="006A56FF">
              <w:rPr>
                <w:sz w:val="20"/>
                <w:lang w:val="en-US"/>
              </w:rPr>
              <w:t>Life expectancy 65+</w:t>
            </w:r>
          </w:p>
        </w:tc>
        <w:tc>
          <w:tcPr>
            <w:tcW w:w="1276" w:type="dxa"/>
            <w:vAlign w:val="center"/>
          </w:tcPr>
          <w:p w14:paraId="44703B50" w14:textId="77777777" w:rsidR="00691EE1" w:rsidRPr="006A56FF" w:rsidRDefault="00691EE1" w:rsidP="00557CDD">
            <w:pPr>
              <w:rPr>
                <w:sz w:val="20"/>
                <w:lang w:val="en-US"/>
              </w:rPr>
            </w:pPr>
            <w:r>
              <w:rPr>
                <w:sz w:val="20"/>
                <w:lang w:val="en-US"/>
              </w:rPr>
              <w:t>Life expectancy</w:t>
            </w:r>
          </w:p>
        </w:tc>
        <w:tc>
          <w:tcPr>
            <w:tcW w:w="851" w:type="dxa"/>
            <w:vAlign w:val="center"/>
          </w:tcPr>
          <w:p w14:paraId="20A044C8" w14:textId="77777777" w:rsidR="00691EE1" w:rsidRPr="006A56FF" w:rsidRDefault="00691EE1" w:rsidP="00557CDD">
            <w:pPr>
              <w:rPr>
                <w:sz w:val="20"/>
                <w:lang w:val="en-US"/>
              </w:rPr>
            </w:pPr>
            <w:r w:rsidRPr="006A56FF">
              <w:rPr>
                <w:sz w:val="20"/>
                <w:lang w:val="en-US"/>
              </w:rPr>
              <w:t>19.77</w:t>
            </w:r>
          </w:p>
        </w:tc>
        <w:tc>
          <w:tcPr>
            <w:tcW w:w="851" w:type="dxa"/>
            <w:vAlign w:val="center"/>
          </w:tcPr>
          <w:p w14:paraId="3F7B6288" w14:textId="77777777" w:rsidR="00691EE1" w:rsidRPr="006A56FF" w:rsidRDefault="00691EE1" w:rsidP="00557CDD">
            <w:pPr>
              <w:rPr>
                <w:sz w:val="20"/>
                <w:lang w:val="en-US"/>
              </w:rPr>
            </w:pPr>
            <w:r w:rsidRPr="006A56FF">
              <w:rPr>
                <w:sz w:val="20"/>
                <w:lang w:val="en-US"/>
              </w:rPr>
              <w:t>1.35</w:t>
            </w:r>
          </w:p>
        </w:tc>
        <w:tc>
          <w:tcPr>
            <w:tcW w:w="709" w:type="dxa"/>
            <w:vAlign w:val="center"/>
          </w:tcPr>
          <w:p w14:paraId="7B7FC5E2" w14:textId="77777777" w:rsidR="00691EE1" w:rsidRPr="006A56FF" w:rsidRDefault="00691EE1" w:rsidP="00557CDD">
            <w:pPr>
              <w:rPr>
                <w:sz w:val="20"/>
                <w:lang w:val="en-US"/>
              </w:rPr>
            </w:pPr>
            <w:r w:rsidRPr="006A56FF">
              <w:rPr>
                <w:sz w:val="20"/>
                <w:lang w:val="en-US"/>
              </w:rPr>
              <w:t>16.48</w:t>
            </w:r>
          </w:p>
        </w:tc>
        <w:tc>
          <w:tcPr>
            <w:tcW w:w="991" w:type="dxa"/>
            <w:vAlign w:val="center"/>
          </w:tcPr>
          <w:p w14:paraId="6FD75E11" w14:textId="77777777" w:rsidR="00691EE1" w:rsidRPr="006A56FF" w:rsidRDefault="00691EE1" w:rsidP="00557CDD">
            <w:pPr>
              <w:rPr>
                <w:sz w:val="20"/>
                <w:lang w:val="en-US"/>
              </w:rPr>
            </w:pPr>
            <w:r w:rsidRPr="006A56FF">
              <w:rPr>
                <w:sz w:val="20"/>
                <w:lang w:val="en-US"/>
              </w:rPr>
              <w:t>21.85</w:t>
            </w:r>
          </w:p>
        </w:tc>
      </w:tr>
      <w:tr w:rsidR="00691EE1" w:rsidRPr="006A56FF" w14:paraId="07CB7B9F" w14:textId="77777777" w:rsidTr="00557CDD">
        <w:trPr>
          <w:trHeight w:val="283"/>
        </w:trPr>
        <w:tc>
          <w:tcPr>
            <w:tcW w:w="3828" w:type="dxa"/>
            <w:tcBorders>
              <w:bottom w:val="single" w:sz="4" w:space="0" w:color="auto"/>
            </w:tcBorders>
            <w:shd w:val="clear" w:color="auto" w:fill="auto"/>
            <w:vAlign w:val="center"/>
          </w:tcPr>
          <w:p w14:paraId="31194436" w14:textId="77777777" w:rsidR="00691EE1" w:rsidRPr="006A56FF" w:rsidRDefault="00691EE1" w:rsidP="00557CDD">
            <w:pPr>
              <w:spacing w:line="276" w:lineRule="auto"/>
              <w:ind w:left="142"/>
              <w:rPr>
                <w:sz w:val="20"/>
                <w:lang w:val="en-US"/>
              </w:rPr>
            </w:pPr>
            <w:r w:rsidRPr="006A56FF">
              <w:rPr>
                <w:sz w:val="20"/>
                <w:lang w:val="en-US"/>
              </w:rPr>
              <w:t xml:space="preserve">Self-perceived health status (very) good, </w:t>
            </w:r>
          </w:p>
          <w:p w14:paraId="315A9340" w14:textId="77777777" w:rsidR="00691EE1" w:rsidRPr="006A56FF" w:rsidRDefault="00691EE1" w:rsidP="00557CDD">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7ACFCA99" w14:textId="77777777" w:rsidR="00691EE1" w:rsidRPr="006A56FF" w:rsidRDefault="00691EE1" w:rsidP="00557CDD">
            <w:pPr>
              <w:rPr>
                <w:sz w:val="20"/>
                <w:lang w:val="en-US"/>
              </w:rPr>
            </w:pPr>
            <w:r>
              <w:rPr>
                <w:sz w:val="20"/>
                <w:lang w:val="en-US"/>
              </w:rPr>
              <w:t>Self-perceived health</w:t>
            </w:r>
          </w:p>
        </w:tc>
        <w:tc>
          <w:tcPr>
            <w:tcW w:w="851" w:type="dxa"/>
            <w:tcBorders>
              <w:bottom w:val="single" w:sz="4" w:space="0" w:color="auto"/>
            </w:tcBorders>
            <w:vAlign w:val="center"/>
          </w:tcPr>
          <w:p w14:paraId="109C534F" w14:textId="77777777" w:rsidR="00691EE1" w:rsidRPr="006A56FF" w:rsidRDefault="00691EE1" w:rsidP="00557CDD">
            <w:pPr>
              <w:rPr>
                <w:sz w:val="20"/>
                <w:lang w:val="en-US"/>
              </w:rPr>
            </w:pPr>
            <w:r w:rsidRPr="006A56FF">
              <w:rPr>
                <w:sz w:val="20"/>
                <w:lang w:val="en-US"/>
              </w:rPr>
              <w:t>46.11</w:t>
            </w:r>
          </w:p>
        </w:tc>
        <w:tc>
          <w:tcPr>
            <w:tcW w:w="851" w:type="dxa"/>
            <w:tcBorders>
              <w:bottom w:val="single" w:sz="4" w:space="0" w:color="auto"/>
            </w:tcBorders>
            <w:vAlign w:val="center"/>
          </w:tcPr>
          <w:p w14:paraId="5834BDC3" w14:textId="77777777" w:rsidR="00691EE1" w:rsidRPr="006A56FF" w:rsidRDefault="00691EE1" w:rsidP="00557CDD">
            <w:pPr>
              <w:rPr>
                <w:sz w:val="20"/>
                <w:lang w:val="en-US"/>
              </w:rPr>
            </w:pPr>
            <w:r w:rsidRPr="006A56FF">
              <w:rPr>
                <w:sz w:val="20"/>
                <w:lang w:val="en-US"/>
              </w:rPr>
              <w:t>21.83</w:t>
            </w:r>
          </w:p>
        </w:tc>
        <w:tc>
          <w:tcPr>
            <w:tcW w:w="709" w:type="dxa"/>
            <w:tcBorders>
              <w:bottom w:val="single" w:sz="4" w:space="0" w:color="auto"/>
            </w:tcBorders>
            <w:vAlign w:val="center"/>
          </w:tcPr>
          <w:p w14:paraId="7A60C74A" w14:textId="77777777" w:rsidR="00691EE1" w:rsidRPr="006A56FF" w:rsidRDefault="00691EE1" w:rsidP="00557CDD">
            <w:pPr>
              <w:rPr>
                <w:sz w:val="20"/>
                <w:lang w:val="en-US"/>
              </w:rPr>
            </w:pPr>
            <w:r w:rsidRPr="006A56FF">
              <w:rPr>
                <w:sz w:val="20"/>
                <w:lang w:val="en-US"/>
              </w:rPr>
              <w:t>8.6</w:t>
            </w:r>
          </w:p>
        </w:tc>
        <w:tc>
          <w:tcPr>
            <w:tcW w:w="991" w:type="dxa"/>
            <w:tcBorders>
              <w:bottom w:val="single" w:sz="4" w:space="0" w:color="auto"/>
            </w:tcBorders>
            <w:vAlign w:val="center"/>
          </w:tcPr>
          <w:p w14:paraId="6DCA5FD6" w14:textId="77777777" w:rsidR="00691EE1" w:rsidRPr="006A56FF" w:rsidRDefault="00691EE1" w:rsidP="00557CDD">
            <w:pPr>
              <w:rPr>
                <w:sz w:val="20"/>
                <w:lang w:val="en-US"/>
              </w:rPr>
            </w:pPr>
            <w:r w:rsidRPr="006A56FF">
              <w:rPr>
                <w:sz w:val="20"/>
                <w:lang w:val="en-US"/>
              </w:rPr>
              <w:t>86.9</w:t>
            </w:r>
          </w:p>
        </w:tc>
      </w:tr>
    </w:tbl>
    <w:p w14:paraId="449C11DE" w14:textId="29CC8745" w:rsidR="008610B2" w:rsidRPr="00D16CD9" w:rsidRDefault="00D16CD9" w:rsidP="00D16CD9">
      <w:pPr>
        <w:pStyle w:val="02FlietextEinzug"/>
        <w:spacing w:line="276" w:lineRule="auto"/>
        <w:ind w:firstLine="0"/>
        <w:rPr>
          <w:sz w:val="20"/>
          <w:szCs w:val="20"/>
          <w:lang w:val="en-US"/>
        </w:rPr>
      </w:pPr>
      <w:r w:rsidRPr="00D16CD9">
        <w:rPr>
          <w:sz w:val="20"/>
          <w:szCs w:val="20"/>
          <w:vertAlign w:val="superscript"/>
          <w:lang w:val="en-US"/>
        </w:rPr>
        <w:t>1</w:t>
      </w:r>
      <w:r w:rsidRPr="00D16CD9">
        <w:rPr>
          <w:sz w:val="20"/>
          <w:szCs w:val="20"/>
          <w:lang w:val="en-US"/>
        </w:rPr>
        <w:t xml:space="preserve">Sources: OECD health data (extracted on </w:t>
      </w:r>
      <w:r w:rsidR="00594BB1">
        <w:rPr>
          <w:sz w:val="20"/>
          <w:szCs w:val="20"/>
          <w:lang w:val="en-US"/>
        </w:rPr>
        <w:t>2018-12-10),</w:t>
      </w:r>
      <w:r w:rsidRPr="00D16CD9">
        <w:rPr>
          <w:sz w:val="20"/>
          <w:szCs w:val="20"/>
          <w:lang w:val="en-US"/>
        </w:rPr>
        <w:t xml:space="preserve"> MISSOC 2018 (European </w:t>
      </w:r>
      <w:r w:rsidR="00EA3840">
        <w:rPr>
          <w:sz w:val="20"/>
          <w:szCs w:val="20"/>
          <w:lang w:val="en-US"/>
        </w:rPr>
        <w:t>O</w:t>
      </w:r>
      <w:r w:rsidRPr="00D16CD9">
        <w:rPr>
          <w:sz w:val="20"/>
          <w:szCs w:val="20"/>
          <w:lang w:val="en-US"/>
        </w:rPr>
        <w:t xml:space="preserve">bservatory on </w:t>
      </w:r>
      <w:r w:rsidR="00EA3840">
        <w:rPr>
          <w:sz w:val="20"/>
          <w:szCs w:val="20"/>
          <w:lang w:val="en-US"/>
        </w:rPr>
        <w:t>H</w:t>
      </w:r>
      <w:r w:rsidRPr="00D16CD9">
        <w:rPr>
          <w:sz w:val="20"/>
          <w:szCs w:val="20"/>
          <w:lang w:val="en-US"/>
        </w:rPr>
        <w:t xml:space="preserve">ealth </w:t>
      </w:r>
      <w:r w:rsidR="00EA3840">
        <w:rPr>
          <w:sz w:val="20"/>
          <w:szCs w:val="20"/>
          <w:lang w:val="en-US"/>
        </w:rPr>
        <w:t>S</w:t>
      </w:r>
      <w:r w:rsidRPr="00D16CD9">
        <w:rPr>
          <w:sz w:val="20"/>
          <w:szCs w:val="20"/>
          <w:lang w:val="en-US"/>
        </w:rPr>
        <w:t xml:space="preserve">ystems and </w:t>
      </w:r>
      <w:r w:rsidR="00EA3840">
        <w:rPr>
          <w:sz w:val="20"/>
          <w:szCs w:val="20"/>
          <w:lang w:val="en-US"/>
        </w:rPr>
        <w:t>P</w:t>
      </w:r>
      <w:r w:rsidRPr="00D16CD9">
        <w:rPr>
          <w:sz w:val="20"/>
          <w:szCs w:val="20"/>
          <w:lang w:val="en-US"/>
        </w:rPr>
        <w:t xml:space="preserve">olicies 2018), European </w:t>
      </w:r>
      <w:r w:rsidR="0060383C">
        <w:rPr>
          <w:sz w:val="20"/>
          <w:szCs w:val="20"/>
          <w:lang w:val="en-US"/>
        </w:rPr>
        <w:t>C</w:t>
      </w:r>
      <w:r w:rsidRPr="00D16CD9">
        <w:rPr>
          <w:sz w:val="20"/>
          <w:szCs w:val="20"/>
          <w:lang w:val="en-US"/>
        </w:rPr>
        <w:t xml:space="preserve">ommission 2018; </w:t>
      </w:r>
      <w:r w:rsidR="0060383C">
        <w:rPr>
          <w:sz w:val="20"/>
          <w:szCs w:val="20"/>
          <w:lang w:val="en-US"/>
        </w:rPr>
        <w:t>o</w:t>
      </w:r>
      <w:r w:rsidRPr="00D16CD9">
        <w:rPr>
          <w:sz w:val="20"/>
          <w:szCs w:val="20"/>
          <w:lang w:val="en-US"/>
        </w:rPr>
        <w:t xml:space="preserve">wn </w:t>
      </w:r>
      <w:r w:rsidR="0060383C">
        <w:rPr>
          <w:sz w:val="20"/>
          <w:szCs w:val="20"/>
          <w:lang w:val="en-US"/>
        </w:rPr>
        <w:t>c</w:t>
      </w:r>
      <w:r w:rsidRPr="00D16CD9">
        <w:rPr>
          <w:sz w:val="20"/>
          <w:szCs w:val="20"/>
          <w:lang w:val="en-US"/>
        </w:rPr>
        <w:t xml:space="preserve">oding </w:t>
      </w:r>
      <w:r w:rsidR="0060383C">
        <w:rPr>
          <w:sz w:val="20"/>
          <w:szCs w:val="20"/>
          <w:lang w:val="en-US"/>
        </w:rPr>
        <w:t>s</w:t>
      </w:r>
      <w:r w:rsidRPr="00D16CD9">
        <w:rPr>
          <w:sz w:val="20"/>
          <w:szCs w:val="20"/>
          <w:lang w:val="en-US"/>
        </w:rPr>
        <w:t>cheme</w:t>
      </w:r>
      <w:r w:rsidR="0060383C">
        <w:rPr>
          <w:sz w:val="20"/>
          <w:szCs w:val="20"/>
          <w:lang w:val="en-US"/>
        </w:rPr>
        <w:t>.</w:t>
      </w:r>
    </w:p>
    <w:p w14:paraId="66700576" w14:textId="78EBC149" w:rsidR="00E91ABE" w:rsidRPr="00673E58" w:rsidRDefault="00E62C77" w:rsidP="00E62C77">
      <w:pPr>
        <w:pStyle w:val="berschrift2"/>
        <w:rPr>
          <w:lang w:val="en-US"/>
        </w:rPr>
      </w:pPr>
      <w:r w:rsidRPr="00673E58">
        <w:rPr>
          <w:lang w:val="en-US"/>
        </w:rPr>
        <w:t>Data</w:t>
      </w:r>
    </w:p>
    <w:p w14:paraId="740C7D30" w14:textId="63E0D8A5" w:rsidR="006A56FF" w:rsidRPr="006A56FF" w:rsidRDefault="00C04881" w:rsidP="002A4B22">
      <w:pPr>
        <w:pStyle w:val="Textkrper"/>
        <w:spacing w:line="480" w:lineRule="auto"/>
        <w:rPr>
          <w:szCs w:val="24"/>
        </w:rPr>
      </w:pPr>
      <w:r>
        <w:rPr>
          <w:szCs w:val="24"/>
        </w:rPr>
        <w:t xml:space="preserve">After extraction, we </w:t>
      </w:r>
      <w:r w:rsidR="00577247" w:rsidRPr="006A56FF">
        <w:rPr>
          <w:szCs w:val="24"/>
        </w:rPr>
        <w:t>exclude</w:t>
      </w:r>
      <w:r w:rsidR="00C956BD">
        <w:rPr>
          <w:szCs w:val="24"/>
        </w:rPr>
        <w:t>d 11</w:t>
      </w:r>
      <w:r w:rsidR="00577247" w:rsidRPr="006A56FF">
        <w:rPr>
          <w:szCs w:val="24"/>
        </w:rPr>
        <w:t xml:space="preserve"> c</w:t>
      </w:r>
      <w:r w:rsidR="000F2CA0" w:rsidRPr="006A56FF">
        <w:rPr>
          <w:szCs w:val="24"/>
        </w:rPr>
        <w:t>ountries</w:t>
      </w:r>
      <w:r w:rsidR="002A4735">
        <w:rPr>
          <w:szCs w:val="24"/>
        </w:rPr>
        <w:t xml:space="preserve"> from the </w:t>
      </w:r>
      <w:r w:rsidR="00C956BD">
        <w:rPr>
          <w:szCs w:val="24"/>
        </w:rPr>
        <w:t>total</w:t>
      </w:r>
      <w:r w:rsidR="002A4735">
        <w:rPr>
          <w:szCs w:val="24"/>
        </w:rPr>
        <w:t xml:space="preserve"> OECD sample</w:t>
      </w:r>
      <w:r w:rsidR="00577247" w:rsidRPr="006A56FF">
        <w:rPr>
          <w:szCs w:val="24"/>
        </w:rPr>
        <w:t xml:space="preserve"> </w:t>
      </w:r>
      <w:r w:rsidR="00C956BD">
        <w:rPr>
          <w:szCs w:val="24"/>
        </w:rPr>
        <w:t xml:space="preserve">because </w:t>
      </w:r>
      <w:r w:rsidR="00577247" w:rsidRPr="006A56FF">
        <w:rPr>
          <w:szCs w:val="24"/>
        </w:rPr>
        <w:t xml:space="preserve">data </w:t>
      </w:r>
      <w:r w:rsidR="00C956BD">
        <w:rPr>
          <w:szCs w:val="24"/>
        </w:rPr>
        <w:t>was</w:t>
      </w:r>
      <w:r w:rsidR="002A4735">
        <w:rPr>
          <w:szCs w:val="24"/>
        </w:rPr>
        <w:t xml:space="preserve"> </w:t>
      </w:r>
      <w:r w:rsidR="00577247" w:rsidRPr="006A56FF">
        <w:rPr>
          <w:szCs w:val="24"/>
        </w:rPr>
        <w:t xml:space="preserve">missing </w:t>
      </w:r>
      <w:r w:rsidR="000F2CA0" w:rsidRPr="006A56FF">
        <w:rPr>
          <w:szCs w:val="24"/>
        </w:rPr>
        <w:t xml:space="preserve">on single </w:t>
      </w:r>
      <w:r w:rsidR="005A6A98" w:rsidRPr="006A56FF">
        <w:rPr>
          <w:szCs w:val="24"/>
        </w:rPr>
        <w:t>indicators</w:t>
      </w:r>
      <w:r w:rsidR="00D86257">
        <w:rPr>
          <w:szCs w:val="24"/>
        </w:rPr>
        <w:t xml:space="preserve"> for the whole observation period</w:t>
      </w:r>
      <w:r w:rsidR="000F2CA0" w:rsidRPr="006A56FF">
        <w:rPr>
          <w:szCs w:val="24"/>
        </w:rPr>
        <w:t xml:space="preserve"> (Austria, Canada,</w:t>
      </w:r>
      <w:r w:rsidR="004C6923">
        <w:rPr>
          <w:szCs w:val="24"/>
        </w:rPr>
        <w:t xml:space="preserve"> Chile,</w:t>
      </w:r>
      <w:r w:rsidR="000F2CA0" w:rsidRPr="006A56FF">
        <w:rPr>
          <w:szCs w:val="24"/>
        </w:rPr>
        <w:t xml:space="preserve"> Greece, Hungary, Iceland, Italy, Lithuania</w:t>
      </w:r>
      <w:r w:rsidR="004C6923">
        <w:rPr>
          <w:szCs w:val="24"/>
        </w:rPr>
        <w:t>, Mexico,</w:t>
      </w:r>
      <w:r w:rsidR="000E7BD7">
        <w:rPr>
          <w:szCs w:val="24"/>
        </w:rPr>
        <w:t xml:space="preserve"> </w:t>
      </w:r>
      <w:r w:rsidR="000F2CA0" w:rsidRPr="006A56FF">
        <w:rPr>
          <w:szCs w:val="24"/>
        </w:rPr>
        <w:t>Portugal</w:t>
      </w:r>
      <w:r w:rsidR="002A4735">
        <w:rPr>
          <w:szCs w:val="24"/>
        </w:rPr>
        <w:t>,</w:t>
      </w:r>
      <w:r w:rsidR="004C6923">
        <w:rPr>
          <w:szCs w:val="24"/>
        </w:rPr>
        <w:t xml:space="preserve"> and Turkey</w:t>
      </w:r>
      <w:r w:rsidR="000F2CA0" w:rsidRPr="006A56FF">
        <w:rPr>
          <w:szCs w:val="24"/>
        </w:rPr>
        <w:t>)</w:t>
      </w:r>
      <w:r w:rsidR="00731ECB">
        <w:rPr>
          <w:szCs w:val="24"/>
        </w:rPr>
        <w:t>,</w:t>
      </w:r>
      <w:r w:rsidR="000F2CA0" w:rsidRPr="006A56FF">
        <w:rPr>
          <w:szCs w:val="24"/>
        </w:rPr>
        <w:t xml:space="preserve"> </w:t>
      </w:r>
      <w:r w:rsidR="00731ECB">
        <w:rPr>
          <w:szCs w:val="24"/>
        </w:rPr>
        <w:t>resulting in</w:t>
      </w:r>
      <w:r w:rsidR="00DC39A1" w:rsidRPr="006A56FF">
        <w:rPr>
          <w:szCs w:val="24"/>
        </w:rPr>
        <w:t xml:space="preserve">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14" w:name="_Hlk42090690"/>
      <w:r w:rsidR="00D86257">
        <w:rPr>
          <w:szCs w:val="24"/>
        </w:rPr>
        <w:t xml:space="preserve">To </w:t>
      </w:r>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6D769D">
        <w:rPr>
          <w:szCs w:val="24"/>
        </w:rPr>
        <w:t>,</w:t>
      </w:r>
      <w:r w:rsidR="00147CE1" w:rsidRPr="006A56FF">
        <w:rPr>
          <w:szCs w:val="24"/>
        </w:rPr>
        <w:t xml:space="preserve"> </w:t>
      </w:r>
      <w:r w:rsidR="003911ED" w:rsidRPr="006A56FF">
        <w:rPr>
          <w:szCs w:val="24"/>
        </w:rPr>
        <w:t>we</w:t>
      </w:r>
      <w:r w:rsidR="00147CE1" w:rsidRPr="006A56FF">
        <w:rPr>
          <w:szCs w:val="24"/>
        </w:rPr>
        <w:t xml:space="preserve"> conduct</w:t>
      </w:r>
      <w:r w:rsidR="00C956BD">
        <w:rPr>
          <w:szCs w:val="24"/>
        </w:rPr>
        <w:t>ed</w:t>
      </w:r>
      <w:r w:rsidR="00147CE1" w:rsidRPr="006A56FF">
        <w:rPr>
          <w:szCs w:val="24"/>
        </w:rPr>
        <w:t xml:space="preserve"> a three-step process</w:t>
      </w:r>
      <w:bookmarkEnd w:id="14"/>
      <w:r w:rsidR="00E028AA">
        <w:rPr>
          <w:szCs w:val="24"/>
        </w:rPr>
        <w:t xml:space="preserve">: </w:t>
      </w:r>
      <w:r w:rsidR="00F42EE7">
        <w:rPr>
          <w:szCs w:val="24"/>
        </w:rPr>
        <w:t>First, w</w:t>
      </w:r>
      <w:r w:rsidR="003911ED" w:rsidRPr="006A56FF">
        <w:rPr>
          <w:szCs w:val="24"/>
        </w:rPr>
        <w:t xml:space="preserve">e </w:t>
      </w:r>
      <w:r w:rsidR="000F2CA0" w:rsidRPr="006A56FF">
        <w:rPr>
          <w:szCs w:val="24"/>
        </w:rPr>
        <w:t>estimate</w:t>
      </w:r>
      <w:r w:rsidR="00C956BD">
        <w:rPr>
          <w:szCs w:val="24"/>
        </w:rPr>
        <w:t>d</w:t>
      </w:r>
      <w:r w:rsidR="000F2CA0" w:rsidRPr="006A56FF">
        <w:rPr>
          <w:szCs w:val="24"/>
        </w:rPr>
        <w:t xml:space="preserve"> a </w:t>
      </w:r>
      <w:r w:rsidR="00C3053D">
        <w:rPr>
          <w:szCs w:val="24"/>
        </w:rPr>
        <w:t>multiple imputation by chained equations</w:t>
      </w:r>
      <w:r w:rsidR="00DC39A1" w:rsidRPr="006A56FF">
        <w:rPr>
          <w:szCs w:val="24"/>
        </w:rPr>
        <w:t xml:space="preserve"> (MICE)</w:t>
      </w:r>
      <w:r w:rsidR="00577247"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 xml:space="preserve">Following the findings and </w:t>
      </w:r>
      <w:commentRangeStart w:id="15"/>
      <w:commentRangeStart w:id="16"/>
      <w:r w:rsidR="00F42EE7" w:rsidRPr="00F42EE7">
        <w:rPr>
          <w:szCs w:val="24"/>
        </w:rPr>
        <w:t>recommendations</w:t>
      </w:r>
      <w:r w:rsidR="00691EE1">
        <w:rPr>
          <w:szCs w:val="24"/>
        </w:rPr>
        <w:t xml:space="preserve"> of </w:t>
      </w:r>
      <w:sdt>
        <w:sdtPr>
          <w:rPr>
            <w:szCs w:val="24"/>
          </w:rPr>
          <w:alias w:val="To edit, see citavi.com/edit"/>
          <w:tag w:val="CitaviPlaceholder#520eae1d-72af-41f6-b7b9-12fda164e596"/>
          <w:id w:val="-817648388"/>
          <w:placeholder>
            <w:docPart w:val="DefaultPlaceholder_-1854013440"/>
          </w:placeholder>
        </w:sdtPr>
        <w:sdtContent>
          <w:r w:rsidR="00691EE1">
            <w:rPr>
              <w:noProof/>
              <w:szCs w:val="24"/>
            </w:rPr>
            <w:fldChar w:fldCharType="begin"/>
          </w:r>
          <w:r w:rsidR="00B66803">
            <w:rPr>
              <w:noProof/>
              <w:szCs w:val="24"/>
            </w:rPr>
            <w:instrText>ADDIN CitaviPlaceholder{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DIvc2ltLjQwNjciLCJVcmlTdHJpbmciOiJodHRwczovL2RvaS5vcmcvMTAuMTAwMi9zaW0uNDA2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OVQxNDo1MjoxMyIsIk1vZGlmaWVkQnkiOiJfTWFyZWlrZSBBcmlhYW5zIiwiSWQiOiI1ZTBkZDZlMi1iN2RkLTRiYTctOTQ4My1jYjBhODk4MDFhZTAiLCJNb2RpZmllZE9uIjoiMjAyMC0wNy0wOVQxNDo1Mjox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jI1OTAwIiwiVXJpU3RyaW5nIjoiaHR0cDovL3d3dy5uY2JpLm5sbS5uaWguZ292L3B1Ym1lZC8yMTIyNTkwM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}</w:instrText>
          </w:r>
          <w:r w:rsidR="00691EE1">
            <w:rPr>
              <w:noProof/>
              <w:szCs w:val="24"/>
            </w:rPr>
            <w:fldChar w:fldCharType="separate"/>
          </w:r>
          <w:r w:rsidR="007262D2">
            <w:rPr>
              <w:noProof/>
              <w:szCs w:val="24"/>
            </w:rPr>
            <w:t>39</w:t>
          </w:r>
          <w:r w:rsidR="00691EE1">
            <w:rPr>
              <w:noProof/>
              <w:szCs w:val="24"/>
            </w:rPr>
            <w:fldChar w:fldCharType="end"/>
          </w:r>
        </w:sdtContent>
      </w:sdt>
      <w:r w:rsidR="00691EE1">
        <w:rPr>
          <w:szCs w:val="24"/>
        </w:rPr>
        <w:t xml:space="preserve"> </w:t>
      </w:r>
      <w:sdt>
        <w:sdtPr>
          <w:rPr>
            <w:szCs w:val="24"/>
          </w:rPr>
          <w:alias w:val="To edit, see citavi.com/edit"/>
          <w:tag w:val="CitaviPlaceholder#6b446a16-b7e9-43b8-bbf1-89cca933ed72"/>
          <w:id w:val="1672757789"/>
          <w:placeholder>
            <w:docPart w:val="DefaultPlaceholder_-1854013440"/>
          </w:placeholder>
        </w:sdtPr>
        <w:sdtContent>
          <w:r w:rsidR="00691EE1">
            <w:rPr>
              <w:noProof/>
              <w:szCs w:val="24"/>
            </w:rPr>
            <w:fldChar w:fldCharType="begin"/>
          </w:r>
          <w:r w:rsidR="00B66803">
            <w:rPr>
              <w:noProof/>
              <w:szCs w:val="24"/>
            </w:rPr>
            <w:instrText>ADDIN CitaviPlaceholder{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Mi9zaW0uNDA2NyIsIlVyaVN0cmluZyI6Imh0dHBzOi8vZG9pLm9yZy8xMC4xMDAyL3NpbS40MDY3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5VDE0OjUyOjEzIiwiTW9kaWZpZWRCeSI6Il9NYXJlaWtlIEFyaWFhbnMiLCJJZCI6IjVlMGRkNmUyLWI3ZGQtNGJhNy05NDgzLWNiMGE4OTgwMWFlMCIsIk1vZGlmaWVkT24iOiIyMDIwLTA3LTA5VDE0OjUyOjE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yMjU5MDAiLCJVcmlTdHJpbmciOiJodHRwOi8vd3d3Lm5jYmkubmxtLm5paC5nb3YvcHVibWVkLzIxMjI1OTA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WzM5XSJ9XX0sIlRhZyI6IkNpdGF2aVBsYWNlaG9sZGVyIzZiNDQ2YTE2LWI3ZTktNDNiOC1iYmYxLTg5Y2NhOTMzZWQ3MiIsIlRleHQiOiJbMzldIiwiV0FJVmVyc2lvbiI6IjYuNS4wLjAifQ==}</w:instrText>
          </w:r>
          <w:r w:rsidR="00691EE1">
            <w:rPr>
              <w:noProof/>
              <w:szCs w:val="24"/>
            </w:rPr>
            <w:fldChar w:fldCharType="separate"/>
          </w:r>
          <w:r w:rsidR="007262D2">
            <w:rPr>
              <w:noProof/>
              <w:szCs w:val="24"/>
            </w:rPr>
            <w:t>[39]</w:t>
          </w:r>
          <w:r w:rsidR="00691EE1">
            <w:rPr>
              <w:noProof/>
              <w:szCs w:val="24"/>
            </w:rPr>
            <w:fldChar w:fldCharType="end"/>
          </w:r>
        </w:sdtContent>
      </w:sdt>
      <w:r w:rsidR="00691EE1">
        <w:rPr>
          <w:szCs w:val="24"/>
        </w:rPr>
        <w:t xml:space="preserve"> and </w:t>
      </w:r>
      <w:sdt>
        <w:sdtPr>
          <w:rPr>
            <w:szCs w:val="24"/>
          </w:rPr>
          <w:alias w:val="To edit, see citavi.com/edit"/>
          <w:tag w:val="CitaviPlaceholder#e913e189-b868-45fe-b823-e5163a25e541"/>
          <w:id w:val="-668246606"/>
          <w:placeholder>
            <w:docPart w:val="DefaultPlaceholder_-1854013440"/>
          </w:placeholder>
        </w:sdtPr>
        <w:sdtContent>
          <w:r w:rsidR="00691EE1">
            <w:rPr>
              <w:noProof/>
              <w:szCs w:val="24"/>
            </w:rPr>
            <w:fldChar w:fldCharType="begin"/>
          </w:r>
          <w:r w:rsidR="00B66803">
            <w:rPr>
              <w:noProof/>
              <w:szCs w:val="24"/>
            </w:rPr>
            <w:instrText>ADDIN CitaviPlaceholder{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MTgyLTAxMS0wMTc5LTkiLCJVcmlTdHJpbmciOiJodHRwczovL2RvaS5vcmcvMTAuMTAwNy9zMTAxODItMDExLTAxNzktO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}</w:instrText>
          </w:r>
          <w:r w:rsidR="00691EE1">
            <w:rPr>
              <w:noProof/>
              <w:szCs w:val="24"/>
            </w:rPr>
            <w:fldChar w:fldCharType="separate"/>
          </w:r>
          <w:r w:rsidR="007262D2">
            <w:rPr>
              <w:noProof/>
              <w:szCs w:val="24"/>
            </w:rPr>
            <w:t>40</w:t>
          </w:r>
          <w:r w:rsidR="00691EE1">
            <w:rPr>
              <w:noProof/>
              <w:szCs w:val="24"/>
            </w:rPr>
            <w:fldChar w:fldCharType="end"/>
          </w:r>
        </w:sdtContent>
      </w:sdt>
      <w:r w:rsidR="00691EE1">
        <w:rPr>
          <w:szCs w:val="24"/>
        </w:rPr>
        <w:t xml:space="preserve"> </w:t>
      </w:r>
      <w:sdt>
        <w:sdtPr>
          <w:rPr>
            <w:szCs w:val="24"/>
          </w:rPr>
          <w:alias w:val="To edit, see citavi.com/edit"/>
          <w:tag w:val="CitaviPlaceholder#e8b54918-9ece-4b9d-a165-82c115e08e5b"/>
          <w:id w:val="1621649250"/>
          <w:placeholder>
            <w:docPart w:val="DefaultPlaceholder_-1854013440"/>
          </w:placeholder>
        </w:sdtPr>
        <w:sdtContent>
          <w:r w:rsidR="00691EE1">
            <w:rPr>
              <w:noProof/>
              <w:szCs w:val="24"/>
            </w:rPr>
            <w:fldChar w:fldCharType="begin"/>
          </w:r>
          <w:r w:rsidR="00B66803">
            <w:rPr>
              <w:noProof/>
              <w:szCs w:val="24"/>
            </w:rPr>
            <w:instrText>ADDIN CitaviPlaceholder{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9zMTAxODItMDExLTAxNzktOSIsIlVyaVN0cmluZyI6Imh0dHBzOi8vZG9pLm9yZy8xMC4xMDA3L3MxMDE4Mi0wMTEtMDE3OS05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ls0MF0ifV19LCJUYWciOiJDaXRhdmlQbGFjZWhvbGRlciNlOGI1NDkxOC05ZWNlLTRiOWQtYTE2NS04MmMxMTVlMDhlNWIiLCJUZXh0IjoiWzQwXSIsIldBSVZlcnNpb24iOiI2LjUuMC4wIn0=}</w:instrText>
          </w:r>
          <w:r w:rsidR="00691EE1">
            <w:rPr>
              <w:noProof/>
              <w:szCs w:val="24"/>
            </w:rPr>
            <w:fldChar w:fldCharType="separate"/>
          </w:r>
          <w:r w:rsidR="007262D2">
            <w:rPr>
              <w:noProof/>
              <w:szCs w:val="24"/>
            </w:rPr>
            <w:t>[40]</w:t>
          </w:r>
          <w:r w:rsidR="00691EE1">
            <w:rPr>
              <w:noProof/>
              <w:szCs w:val="24"/>
            </w:rPr>
            <w:fldChar w:fldCharType="end"/>
          </w:r>
        </w:sdtContent>
      </w:sdt>
      <w:r w:rsidR="00F42EE7" w:rsidRPr="00F42EE7">
        <w:rPr>
          <w:szCs w:val="24"/>
        </w:rPr>
        <w:t xml:space="preserve">, we </w:t>
      </w:r>
      <w:commentRangeEnd w:id="15"/>
      <w:r w:rsidR="00777DC8">
        <w:rPr>
          <w:rStyle w:val="Kommentarzeichen"/>
          <w:lang w:val="de-DE"/>
        </w:rPr>
        <w:lastRenderedPageBreak/>
        <w:commentReference w:id="15"/>
      </w:r>
      <w:commentRangeEnd w:id="16"/>
      <w:r w:rsidR="00C3053D">
        <w:rPr>
          <w:rStyle w:val="Kommentarzeichen"/>
          <w:lang w:val="de-DE"/>
        </w:rPr>
        <w:commentReference w:id="16"/>
      </w:r>
      <w:r w:rsidR="00F42EE7" w:rsidRPr="00F42EE7">
        <w:rPr>
          <w:szCs w:val="24"/>
        </w:rPr>
        <w:t>impute</w:t>
      </w:r>
      <w:r w:rsidR="00C956BD">
        <w:rPr>
          <w:szCs w:val="24"/>
        </w:rPr>
        <w:t>d</w:t>
      </w:r>
      <w:r w:rsidR="00F42EE7" w:rsidRPr="00F42EE7">
        <w:rPr>
          <w:szCs w:val="24"/>
        </w:rPr>
        <w:t xml:space="preserve"> missing mean values of indicators by predictive mean matching of the next neighbor, here the next year. If</w:t>
      </w:r>
      <w:r w:rsidR="0080528C">
        <w:rPr>
          <w:szCs w:val="24"/>
        </w:rPr>
        <w:t>,</w:t>
      </w:r>
      <w:r w:rsidR="00F42EE7" w:rsidRPr="00F42EE7">
        <w:rPr>
          <w:szCs w:val="24"/>
        </w:rPr>
        <w:t xml:space="preserve"> for example</w:t>
      </w:r>
      <w:r w:rsidR="0080528C">
        <w:rPr>
          <w:szCs w:val="24"/>
        </w:rPr>
        <w:t>,</w:t>
      </w:r>
      <w:r w:rsidR="00F42EE7" w:rsidRPr="00F42EE7">
        <w:rPr>
          <w:szCs w:val="24"/>
        </w:rPr>
        <w:t xml:space="preserve"> the value </w:t>
      </w:r>
      <w:r w:rsidR="00C956BD">
        <w:rPr>
          <w:szCs w:val="24"/>
        </w:rPr>
        <w:t>was</w:t>
      </w:r>
      <w:r w:rsidR="002A4735">
        <w:rPr>
          <w:szCs w:val="24"/>
        </w:rPr>
        <w:t xml:space="preserve"> </w:t>
      </w:r>
      <w:r w:rsidR="00F42EE7" w:rsidRPr="00F42EE7">
        <w:rPr>
          <w:szCs w:val="24"/>
        </w:rPr>
        <w:t xml:space="preserve">missing </w:t>
      </w:r>
      <w:r w:rsidR="002A4735">
        <w:rPr>
          <w:szCs w:val="24"/>
        </w:rPr>
        <w:t xml:space="preserve">for </w:t>
      </w:r>
      <w:r w:rsidR="00363DFE">
        <w:rPr>
          <w:szCs w:val="24"/>
        </w:rPr>
        <w:t>2015</w:t>
      </w:r>
      <w:r w:rsidR="00363DFE" w:rsidRPr="00F42EE7">
        <w:rPr>
          <w:szCs w:val="24"/>
        </w:rPr>
        <w:t xml:space="preserve"> </w:t>
      </w:r>
      <w:r w:rsidR="00F42EE7" w:rsidRPr="00F42EE7">
        <w:rPr>
          <w:szCs w:val="24"/>
        </w:rPr>
        <w:t>for a specific country, we estimate</w:t>
      </w:r>
      <w:r w:rsidR="00C956BD">
        <w:rPr>
          <w:szCs w:val="24"/>
        </w:rPr>
        <w:t>d</w:t>
      </w:r>
      <w:r w:rsidR="00F42EE7" w:rsidRPr="00F42EE7">
        <w:rPr>
          <w:szCs w:val="24"/>
        </w:rPr>
        <w:t xml:space="preserve"> the model with the full information from 2014 and aggregated the values of 20 cycles to </w:t>
      </w:r>
      <w:r w:rsidR="00E23E4B">
        <w:rPr>
          <w:szCs w:val="24"/>
        </w:rPr>
        <w:t xml:space="preserve">the </w:t>
      </w:r>
      <w:r w:rsidR="00F42EE7" w:rsidRPr="00F42EE7">
        <w:rPr>
          <w:szCs w:val="24"/>
        </w:rPr>
        <w:t>yearly mean.</w:t>
      </w:r>
      <w:r w:rsidR="00F42EE7">
        <w:rPr>
          <w:szCs w:val="24"/>
        </w:rPr>
        <w:t xml:space="preserve"> Second, w</w:t>
      </w:r>
      <w:r w:rsidR="00DC39A1" w:rsidRPr="006A56FF">
        <w:rPr>
          <w:szCs w:val="24"/>
        </w:rPr>
        <w:t>e aggregate</w:t>
      </w:r>
      <w:r w:rsidR="00C956BD">
        <w:rPr>
          <w:szCs w:val="24"/>
        </w:rPr>
        <w:t>d</w:t>
      </w:r>
      <w:r w:rsidR="00DC39A1" w:rsidRPr="006A56FF">
        <w:rPr>
          <w:szCs w:val="24"/>
        </w:rPr>
        <w:t xml:space="preserve"> imputed data to the</w:t>
      </w:r>
      <w:r w:rsidR="00B42A9C" w:rsidRPr="006A56FF">
        <w:rPr>
          <w:szCs w:val="24"/>
        </w:rPr>
        <w:t xml:space="preserve"> </w:t>
      </w:r>
      <w:r w:rsidR="000F2CA0" w:rsidRPr="006A56FF">
        <w:rPr>
          <w:szCs w:val="24"/>
        </w:rPr>
        <w:t>yearly</w:t>
      </w:r>
      <w:r w:rsidR="005B0DB0">
        <w:rPr>
          <w:szCs w:val="24"/>
        </w:rPr>
        <w:t xml:space="preserve"> </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t>
      </w:r>
      <w:r w:rsidR="00C956BD">
        <w:rPr>
          <w:szCs w:val="24"/>
        </w:rPr>
        <w:t>was</w:t>
      </w:r>
      <w:r w:rsidR="002A4735">
        <w:rPr>
          <w:szCs w:val="24"/>
        </w:rPr>
        <w:t xml:space="preserve"> </w:t>
      </w:r>
      <w:r w:rsidR="00B42A9C" w:rsidRPr="006A56FF">
        <w:rPr>
          <w:szCs w:val="24"/>
        </w:rPr>
        <w:t>missing</w:t>
      </w:r>
      <w:r w:rsidR="00147CE1" w:rsidRPr="006A56FF">
        <w:rPr>
          <w:szCs w:val="24"/>
        </w:rPr>
        <w:t>.</w:t>
      </w:r>
      <w:r w:rsidR="00792D73">
        <w:rPr>
          <w:szCs w:val="24"/>
        </w:rPr>
        <w:t xml:space="preserve"> Finally, w</w:t>
      </w:r>
      <w:r w:rsidR="00792D73" w:rsidRPr="00C046FD">
        <w:rPr>
          <w:szCs w:val="24"/>
        </w:rPr>
        <w:t>e calculate</w:t>
      </w:r>
      <w:r w:rsidR="00C956BD">
        <w:rPr>
          <w:szCs w:val="24"/>
        </w:rPr>
        <w:t>d</w:t>
      </w:r>
      <w:r w:rsidR="00792D73" w:rsidRPr="00C046FD">
        <w:rPr>
          <w:szCs w:val="24"/>
        </w:rPr>
        <w:t xml:space="preserve"> an overall mean of the observation period between 2014</w:t>
      </w:r>
      <w:r w:rsidR="001116A2">
        <w:rPr>
          <w:szCs w:val="24"/>
        </w:rPr>
        <w:t xml:space="preserve"> and </w:t>
      </w:r>
      <w:r w:rsidR="00792D73" w:rsidRPr="00C046FD">
        <w:rPr>
          <w:szCs w:val="24"/>
        </w:rPr>
        <w:t>2016 for our analysis (</w:t>
      </w:r>
      <w:r w:rsidR="002A4735">
        <w:rPr>
          <w:szCs w:val="24"/>
        </w:rPr>
        <w:t xml:space="preserve">see </w:t>
      </w:r>
      <w:r w:rsidR="00792D73" w:rsidRPr="00C046FD">
        <w:rPr>
          <w:szCs w:val="24"/>
        </w:rPr>
        <w:t>Table 5</w:t>
      </w:r>
      <w:r w:rsidR="002A4735">
        <w:rPr>
          <w:szCs w:val="24"/>
        </w:rPr>
        <w:t xml:space="preserve"> in the </w:t>
      </w:r>
      <w:r w:rsidR="00792D73" w:rsidRPr="00C046FD">
        <w:rPr>
          <w:szCs w:val="24"/>
        </w:rPr>
        <w:t>Appendix).</w:t>
      </w:r>
    </w:p>
    <w:p w14:paraId="01CE70CC" w14:textId="494ECE58" w:rsidR="005E0DE7" w:rsidRPr="006A56FF" w:rsidRDefault="005E0DE7" w:rsidP="005E0DE7">
      <w:pPr>
        <w:pStyle w:val="berschrift2"/>
        <w:rPr>
          <w:lang w:val="en-US"/>
        </w:rPr>
      </w:pPr>
      <w:r w:rsidRPr="006A56FF">
        <w:rPr>
          <w:lang w:val="en-US"/>
        </w:rPr>
        <w:t>Cluster analysis</w:t>
      </w:r>
    </w:p>
    <w:p w14:paraId="1F6F8A47" w14:textId="7ACE07BA" w:rsidR="00B95452" w:rsidRDefault="00981837" w:rsidP="002A4B22">
      <w:pPr>
        <w:pStyle w:val="02FlietextErsterAbsatz"/>
        <w:rPr>
          <w:lang w:val="en-US"/>
        </w:rPr>
      </w:pPr>
      <w:r w:rsidRPr="006A56FF">
        <w:rPr>
          <w:lang w:val="en-US"/>
        </w:rPr>
        <w:t xml:space="preserve">Cluster analysis is the standard method in welfare state </w:t>
      </w:r>
      <w:sdt>
        <w:sdtPr>
          <w:rPr>
            <w:lang w:val="en-US"/>
          </w:rPr>
          <w:alias w:val="To edit, see citavi.com/edit"/>
          <w:tag w:val="CitaviPlaceholder#33bada58-6b44-4f6b-bae0-743645cea93b"/>
          <w:id w:val="1606385959"/>
          <w:placeholder>
            <w:docPart w:val="DefaultPlaceholder_-1854013440"/>
          </w:placeholder>
        </w:sdtPr>
        <w:sdtContent>
          <w:r w:rsidR="001B6C6F">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YzE0ZGJmLWIwZDctNDgwNi05MDZjLTA5MzJiMmY2YTgyYSIsIlJhbmdlTGVuZ3RoIjozLCJSZWZlcmVuY2VJZCI6IjEzZDA3NmE3LTYzY2QtNGU4NS1iZjIwLWI0NjViM2NhZTRh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ExL2ouMTQ2OC0yMzk3LjIwMDcuMDA0ODYueCIsIlVyaVN0cmluZyI6Imh0dHBzOi8vZG9pLm9yZy8xMC4xMTExL2ouMTQ2OC0yMzk3LjIwMDcuMDA0ODYue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yZWYiOiI1In19XSwiQ2l0YXRpb25LZXlVcGRhdGVUeXBlIjowLCJDb2xsYWJvcmF0b3JzIjpbXSwiRG9pIjoiMTAuMTE3Ny8wOTU4OTI4NzA3MDg3NTkx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3Ny8wOTU4OTI4NzA3MDg3NTkxIiwiVXJpU3RyaW5nIjoiaHR0cHM6Ly9kb2kub3JnLzEwLjExNzcvMDk1ODkyODcwNzA4NzU5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NzcvMDk1ODkyODcxMjQ1NjU3MiIsIlVyaVN0cmluZyI6Imh0dHBzOi8vZG9pLm9yZy8xMC4xMTc3LzA5NTg5Mjg3MTI0NTY1NzI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}</w:instrText>
          </w:r>
          <w:r w:rsidR="001B6C6F">
            <w:rPr>
              <w:noProof/>
              <w:lang w:val="en-US"/>
            </w:rPr>
            <w:fldChar w:fldCharType="separate"/>
          </w:r>
          <w:r w:rsidR="007262D2">
            <w:rPr>
              <w:noProof/>
              <w:lang w:val="en-US"/>
            </w:rPr>
            <w:t>[41–43]</w:t>
          </w:r>
          <w:r w:rsidR="001B6C6F">
            <w:rPr>
              <w:noProof/>
              <w:lang w:val="en-US"/>
            </w:rPr>
            <w:fldChar w:fldCharType="end"/>
          </w:r>
        </w:sdtContent>
      </w:sdt>
      <w:r w:rsidR="00C847E6">
        <w:rPr>
          <w:lang w:val="en-US"/>
        </w:rPr>
        <w:t>,</w:t>
      </w:r>
      <w:r w:rsidR="001B6C6F">
        <w:rPr>
          <w:lang w:val="en-US"/>
        </w:rPr>
        <w:t xml:space="preserve"> healthcare </w:t>
      </w:r>
      <w:sdt>
        <w:sdtPr>
          <w:rPr>
            <w:lang w:val="en-US"/>
          </w:rPr>
          <w:alias w:val="To edit, see citavi.com/edit"/>
          <w:tag w:val="CitaviPlaceholder#543b667b-5aad-4336-aabc-01958160b5d1"/>
          <w:id w:val="-1635481945"/>
          <w:placeholder>
            <w:docPart w:val="DefaultPlaceholder_-1854013440"/>
          </w:placeholder>
        </w:sdtPr>
        <w:sdtContent>
          <w:r w:rsidR="001B6C6F">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MDlkMmZlLTQyODEtNGE0Ni05NzBlLTNjZTI1YTM4YjUxOCIsIlJhbmdlU3RhcnQiOjMsIlJhbmdlTGVuZ3RoIjozLCJSZWZlcmVuY2VJZCI6IjFiZjM0Njg3LWExNmYtNDJmNi04MTIxLWMwYmY0YjJmOTMw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3Ny8wOTU4OTI4NzA5MzUyNDA2IiwiVXJpU3RyaW5nIjoiaHR0cHM6Ly9kb2kub3JnLzEwLjExNzcvMDk1ODkyODcwOTM1MjQw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ZXJpb2RpY2FsIjp7IiRpZCI6Ijk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E3Ny8wOTU4OTI4NzA5MzQ0MjQ3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3Ny8wOTU4OTI4NzA5MzQ0MjQ3IiwiVXJpU3RyaW5nIjoiaHR0cHM6Ly9kb2kub3JnLzEwLjExNzcvMDk1ODkyODcwOTM0NDI0N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TEvc3BvbC4xMjA2MSIsIlVyaVN0cmluZyI6Imh0dHBzOi8vZG9pLm9yZy8xMC4xMTExL3Nwb2wuMTIwNj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}</w:instrText>
          </w:r>
          <w:r w:rsidR="001B6C6F">
            <w:rPr>
              <w:noProof/>
              <w:lang w:val="en-US"/>
            </w:rPr>
            <w:fldChar w:fldCharType="separate"/>
          </w:r>
          <w:r w:rsidR="007262D2">
            <w:rPr>
              <w:noProof/>
              <w:lang w:val="en-US"/>
            </w:rPr>
            <w:t>[16,34,44]</w:t>
          </w:r>
          <w:r w:rsidR="001B6C6F">
            <w:rPr>
              <w:noProof/>
              <w:lang w:val="en-US"/>
            </w:rPr>
            <w:fldChar w:fldCharType="end"/>
          </w:r>
        </w:sdtContent>
      </w:sdt>
      <w:r w:rsidR="00363DFE">
        <w:rPr>
          <w:lang w:val="en-US"/>
        </w:rPr>
        <w:t>,</w:t>
      </w:r>
      <w:r w:rsidRPr="006A56FF">
        <w:rPr>
          <w:lang w:val="en-US"/>
        </w:rPr>
        <w:t xml:space="preserve"> </w:t>
      </w:r>
      <w:r w:rsidR="00C96250">
        <w:rPr>
          <w:lang w:val="en-US"/>
        </w:rPr>
        <w:t xml:space="preserve">and </w:t>
      </w:r>
      <w:r w:rsidRPr="006A56FF">
        <w:rPr>
          <w:lang w:val="en-US"/>
        </w:rPr>
        <w:t xml:space="preserve">LTC typologies </w:t>
      </w:r>
      <w:sdt>
        <w:sdtPr>
          <w:rPr>
            <w:lang w:val="en-US"/>
          </w:rPr>
          <w:alias w:val="Don't edit this field"/>
          <w:tag w:val="CitaviPlaceholder#ff681547-d17e-4bc3-a63c-3ab7332493b6"/>
          <w:id w:val="-117612699"/>
          <w:placeholder>
            <w:docPart w:val="A5334BB543314443BB94EC4AE6911E2D"/>
          </w:placeholder>
        </w:sdtPr>
        <w:sdtContent>
          <w:r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zMTgwZGNjLWNmZDctNGQ1NC1iM2E2LWRmMjBkNzMxYWQ5YyIsIlJhbmdlTGVuZ3RoIjoyLCJSZWZlcmVuY2VJZCI6IjM3M2M5NGNjLWYzYzItNGExZS1iZmI0LTI1ZTc3OGJkN2Zh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LCIkdHlwZSI6IlN3aXNzQWNhZGVtaWMuQ2l0YXZpLlByb2plY3QsIFN3aXNzQWNhZGVtaWMuQ2l0YXZpIn19LHsiJGlkIjoiNi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iR0eXBlIjoiU3dpc3NBY2FkZW1pYy5DaXRhdmkuUGVyc29uLCBTd2lzc0FjYWRlbWljLkNpdGF2a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xMiIsIiR0eXBlIjoiU3dpc3NBY2FkZW1pYy5DaXRhdmkuQ2l0YXRpb25zLldvcmRQbGFjZWhvbGRlckVudHJ5LCBTd2lzc0FjYWRlbWljLkNpdGF2aSIsIklkIjoiMDkxMDVmYTEtNjg4MS00ZTE4LWIxYzQtMTdhZDI2ZWJkMjU3IiwiUmFuZ2VTdGFydCI6NCwiUmFuZ2VMZW5ndGgiOjMsIlJlZmVyZW5jZUlkIjoiMGMxMGQyOGUtZGVhNS00OTU3LWEzOTAtY2M1ZGY2MmI4ZmVm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aWQiOiIxNS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E5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jA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yMS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yMi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yMy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MjUiLCIkdHlwZSI6IlN3aXNzQWNhZGVtaWMuQ2l0YXZpLkNpdGF0aW9ucy5Xb3JkUGxhY2Vob2xkZXJFbnRyeSwgU3dpc3NBY2FkZW1pYy5DaXRhdmkiLCJJZCI6ImQ5ODc3MzM2LTkwMTgtNDQ2YS1iNGZjLTdhMTg3NWQ1MWMzNCIsIlJhbmdlU3RhcnQiOjcsIlJhbmdlTGVuZ3RoIjo0LCJSZWZlcmVuY2VJZCI6IjM3NDExMWI1LTk5NzItNDc3OS05MTQ3LWJmZDYzYjFmOWZlZi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4MC8xNDYxNjY5Ni4yMDEwLjQ4MzAwNiIsIlVyaVN0cmluZyI6Imh0dHBzOi8vZG9pLm9yZy8xMC4xMDgwLzE0NjE2Njk2LjIwMTAuNDgzMDA2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0MDo0NiIsIk1vZGlmaWVkQnkiOiJfbSIsIklkIjoiNzMxYzM4NTMtYWYxZC00N2Y4LTg5ODYtMDYyODI4NTUxZTQ2IiwiTW9kaWZpZWRPbiI6IjIwMTgtMTItMTJUMTA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}</w:instrText>
          </w:r>
          <w:r w:rsidRPr="006A56FF">
            <w:rPr>
              <w:lang w:val="en-US"/>
            </w:rPr>
            <w:fldChar w:fldCharType="separate"/>
          </w:r>
          <w:r w:rsidR="007262D2">
            <w:rPr>
              <w:lang w:val="en-US"/>
            </w:rPr>
            <w:t>[7,9,21,23]</w:t>
          </w:r>
          <w:r w:rsidRPr="006A56FF">
            <w:rPr>
              <w:lang w:val="en-US"/>
            </w:rPr>
            <w:fldChar w:fldCharType="end"/>
          </w:r>
        </w:sdtContent>
      </w:sdt>
      <w:r w:rsidRPr="006A56FF">
        <w:rPr>
          <w:lang w:val="en-US"/>
        </w:rPr>
        <w:t xml:space="preserve"> </w:t>
      </w:r>
      <w:r w:rsidR="00C96250">
        <w:rPr>
          <w:lang w:val="en-US"/>
        </w:rPr>
        <w:t xml:space="preserve">to </w:t>
      </w:r>
      <w:r w:rsidRPr="006A56FF">
        <w:rPr>
          <w:lang w:val="en-US"/>
        </w:rPr>
        <w:t xml:space="preserve">classify and develop system types. </w:t>
      </w:r>
      <w:r w:rsidR="00890CE6">
        <w:rPr>
          <w:lang w:val="en-US"/>
        </w:rPr>
        <w:t>T</w:t>
      </w:r>
      <w:r w:rsidR="00890CE6" w:rsidRPr="00890CE6">
        <w:rPr>
          <w:lang w:val="en-US"/>
        </w:rPr>
        <w:t xml:space="preserve">he innovative approach </w:t>
      </w:r>
      <w:r w:rsidR="00C96250">
        <w:rPr>
          <w:lang w:val="en-US"/>
        </w:rPr>
        <w:t xml:space="preserve">with </w:t>
      </w:r>
      <w:r w:rsidR="00890CE6" w:rsidRPr="00890CE6">
        <w:rPr>
          <w:lang w:val="en-US"/>
        </w:rPr>
        <w:t>multiple cluster analys</w:t>
      </w:r>
      <w:r w:rsidR="00F252A1">
        <w:rPr>
          <w:lang w:val="en-US"/>
        </w:rPr>
        <w:t>e</w:t>
      </w:r>
      <w:r w:rsidR="00890CE6" w:rsidRPr="00890CE6">
        <w:rPr>
          <w:lang w:val="en-US"/>
        </w:rPr>
        <w:t xml:space="preserve">s </w:t>
      </w:r>
      <w:r w:rsidR="007E1E49">
        <w:rPr>
          <w:lang w:val="en-US"/>
        </w:rPr>
        <w:t>within the same methodological framework</w:t>
      </w:r>
      <w:r w:rsidR="009E0342">
        <w:rPr>
          <w:lang w:val="en-US"/>
        </w:rPr>
        <w:t xml:space="preserve"> </w:t>
      </w:r>
      <w:sdt>
        <w:sdtPr>
          <w:rPr>
            <w:lang w:val="en-US"/>
          </w:rPr>
          <w:alias w:val="To edit, see citavi.com/edit"/>
          <w:tag w:val="CitaviPlaceholder#34bf730d-1e6f-4259-9cbc-7740c359948d"/>
          <w:id w:val="1695413530"/>
          <w:placeholder>
            <w:docPart w:val="DefaultPlaceholder_-1854013440"/>
          </w:placeholder>
        </w:sdtPr>
        <w:sdtContent>
          <w:r w:rsidR="009E0342">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ZDM1MTRjLTMwNDAtNDYyNy05YzVmLTA3ODVjNzg0OGFjOSIsIlJhbmdlTGVuZ3RoIjo0LCJSZWZlcmVuY2VJZCI6ImJhMjUxZDUxLTRjOWQtNGJhZS05NDk1LWI3YzZjMDI0NDR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0seyIkaWQiOiI2IiwiJHR5cGUiOiJTd2lzc0FjYWRlbWljLkNpdGF2aS5QZXJzb24sIFN3aXNzQWNhZGVtaWMuQ2l0YXZp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ExMzM0NDQiLCJVcmlTdHJpbmciOiJodHRwOi8vd3d3Lm5jYmkubmxtLm5paC5nb3YvcHVibWVkLzMxMTMzNDQ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hlYWx0aHBvbC4yMDE5LjA1LjAwMSIsIlVyaVN0cmluZyI6Imh0dHBzOi8vZG9pLm9yZy8xMC4xMDE2L2ouaGVhbHRocG9sLjIwMTkuMDUuMD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JHR5cGUiOiJTd2lzc0FjYWRlbWljLkNpdGF2aS5QZXJpb2RpY2FsLCBTd2lzc0FjYWRlbWljLkNpdGF2aS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5LTExVDEzOjM3OjAyIiwiUHJvamVjdCI6eyIkcmVmIjoiNSJ9fSwiVXNlTnVtYmVyaW5nVHlwZU9mUGFyZW50RG9jdW1lbnQiOmZhbHNlfV0sIkZvcm1hdHRlZFRleHQiOnsiJGlkIjoiMTUiLCJDb3VudCI6MSwiVGV4dFVuaXRzIjpbeyIkaWQiOiIxNiIsIkZvbnRTdHlsZSI6eyIkaWQiOiIxNyIsIk5ldXRyYWwiOnRydWV9LCJSZWFkaW5nT3JkZXIiOjEsIlRleHQiOiJbMTBdIn1dfSwiVGFnIjoiQ2l0YXZpUGxhY2Vob2xkZXIjMzRiZjczMGQtMWU2Zi00MjU5LTljYmMtNzc0MGMzNTk5NDhkIiwiVGV4dCI6IlsxMF0iLCJXQUlWZXJzaW9uIjoiNi41LjAuMCJ9}</w:instrText>
          </w:r>
          <w:r w:rsidR="009E0342">
            <w:rPr>
              <w:noProof/>
              <w:lang w:val="en-US"/>
            </w:rPr>
            <w:fldChar w:fldCharType="separate"/>
          </w:r>
          <w:r w:rsidR="007262D2">
            <w:rPr>
              <w:noProof/>
              <w:lang w:val="en-US"/>
            </w:rPr>
            <w:t>[10]</w:t>
          </w:r>
          <w:r w:rsidR="009E0342">
            <w:rPr>
              <w:noProof/>
              <w:lang w:val="en-US"/>
            </w:rPr>
            <w:fldChar w:fldCharType="end"/>
          </w:r>
        </w:sdtContent>
      </w:sdt>
      <w:r w:rsidR="007E1E49">
        <w:rPr>
          <w:lang w:val="en-US"/>
        </w:rPr>
        <w:t xml:space="preserve"> has </w:t>
      </w:r>
      <w:r w:rsidR="00890CE6">
        <w:rPr>
          <w:lang w:val="en-US"/>
        </w:rPr>
        <w:t xml:space="preserve">several advantages </w:t>
      </w:r>
      <w:r w:rsidR="00F427D3">
        <w:rPr>
          <w:lang w:val="en-US"/>
        </w:rPr>
        <w:t>over</w:t>
      </w:r>
      <w:r w:rsidR="00890CE6">
        <w:rPr>
          <w:lang w:val="en-US"/>
        </w:rPr>
        <w:t xml:space="preserve"> classical </w:t>
      </w:r>
      <w:r w:rsidR="007E1E49">
        <w:rPr>
          <w:lang w:val="en-US"/>
        </w:rPr>
        <w:t>approaches</w:t>
      </w:r>
      <w:r w:rsidR="005A2626">
        <w:rPr>
          <w:lang w:val="en-US"/>
        </w:rPr>
        <w:t>,</w:t>
      </w:r>
      <w:r w:rsidR="004B68A3">
        <w:rPr>
          <w:lang w:val="en-US"/>
        </w:rPr>
        <w:t xml:space="preserve"> </w:t>
      </w:r>
      <w:r w:rsidR="005A2626">
        <w:rPr>
          <w:lang w:val="en-US"/>
        </w:rPr>
        <w:t xml:space="preserve">which </w:t>
      </w:r>
      <w:r w:rsidR="004B68A3">
        <w:rPr>
          <w:lang w:val="en-US"/>
        </w:rPr>
        <w:t xml:space="preserve">often lack accepted standards and statistical rules </w:t>
      </w:r>
      <w:sdt>
        <w:sdtPr>
          <w:rPr>
            <w:lang w:val="en-US"/>
          </w:rPr>
          <w:alias w:val="To edit, see citavi.com/edit"/>
          <w:tag w:val="CitaviPlaceholder#0b45a2e3-9a04-4fc5-891f-fbbc5b7f3dac"/>
          <w:id w:val="-866294696"/>
          <w:placeholder>
            <w:docPart w:val="DefaultPlaceholder_-1854013440"/>
          </w:placeholder>
        </w:sdtPr>
        <w:sdtContent>
          <w:r w:rsidR="00F252A1">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ZDc3MGU3LWY0OTMtNDUzMC05OGU1LWJjMTcyYWEyMmM1NiIsIlJhbmdlTGVuZ3RoIjo0LCJSZWZlcmVuY2VJZCI6IjQyNTE4OTJmLTE0MDAtNDRjOS04ZWM1LTgwMzMyMTQ0MzA2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wODAvMTM2NDU1NzkuMjAxMi43MTY5NzMiLCJVcmlTdHJpbmciOiJodHRwczovL2RvaS5vcmcvMTAuMTA4MC8xMzY0NTU3OS4yMDEyLjcxNjk3M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}</w:instrText>
          </w:r>
          <w:r w:rsidR="00F252A1">
            <w:rPr>
              <w:noProof/>
              <w:lang w:val="en-US"/>
            </w:rPr>
            <w:fldChar w:fldCharType="separate"/>
          </w:r>
          <w:r w:rsidR="007262D2">
            <w:rPr>
              <w:noProof/>
              <w:lang w:val="en-US"/>
            </w:rPr>
            <w:t>[45]</w:t>
          </w:r>
          <w:r w:rsidR="00F252A1">
            <w:rPr>
              <w:noProof/>
              <w:lang w:val="en-US"/>
            </w:rPr>
            <w:fldChar w:fldCharType="end"/>
          </w:r>
        </w:sdtContent>
      </w:sdt>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complex long-term care </w:t>
      </w:r>
      <w:r w:rsidR="004B68A3">
        <w:rPr>
          <w:lang w:val="en-US"/>
        </w:rPr>
        <w:t>systems. The flexibility of the multi-cluster</w:t>
      </w:r>
      <w:r w:rsidR="003D1E4A">
        <w:rPr>
          <w:lang w:val="en-US"/>
        </w:rPr>
        <w:t xml:space="preserve"> </w:t>
      </w:r>
      <w:r w:rsidR="004B68A3">
        <w:rPr>
          <w:lang w:val="en-US"/>
        </w:rPr>
        <w:t xml:space="preserve">analysis allows </w:t>
      </w:r>
      <w:r w:rsidR="00A30129">
        <w:rPr>
          <w:lang w:val="en-US"/>
        </w:rPr>
        <w:t xml:space="preserve">for </w:t>
      </w:r>
      <w:r w:rsidR="004B68A3">
        <w:rPr>
          <w:lang w:val="en-US"/>
        </w:rPr>
        <w:t>combin</w:t>
      </w:r>
      <w:r w:rsidR="00A30129">
        <w:rPr>
          <w:lang w:val="en-US"/>
        </w:rPr>
        <w:t>ing</w:t>
      </w:r>
      <w:r w:rsidR="004B68A3">
        <w:rPr>
          <w:lang w:val="en-US"/>
        </w:rPr>
        <w:t xml:space="preserve"> results from different specifications “using the variability across those results as measure of confidence about the membership of two observations in one cluster”</w:t>
      </w:r>
      <w:r w:rsidR="009E0342">
        <w:rPr>
          <w:lang w:val="en-US"/>
        </w:rPr>
        <w:t xml:space="preserve"> </w:t>
      </w:r>
      <w:sdt>
        <w:sdtPr>
          <w:rPr>
            <w:lang w:val="en-US"/>
          </w:rPr>
          <w:alias w:val="To edit, see citavi.com/edit"/>
          <w:tag w:val="CitaviPlaceholder#20b5cea6-0202-4f18-b755-b032dcff37ac"/>
          <w:id w:val="-1509517348"/>
          <w:placeholder>
            <w:docPart w:val="DefaultPlaceholder_-1854013440"/>
          </w:placeholder>
        </w:sdtPr>
        <w:sdtContent>
          <w:r w:rsidR="009E0342">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MWRhYjJhLTFlMTYtNGI4MS05MzNlLWQ3ZDAzYjI5ZDI5YyIsIlJhbmdlTGVuZ3RoIjo0LCJSZWZlcmVuY2VJZCI6ImJhMjUxZDUxLTRjOWQtNGJhZS05NDk1LWI3YzZjMDI0NDR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2MTUiLCJTdGFydFBhZ2UiOnsiJGlkIjoiNSIsIiR0eXBlIjoiU3dpc3NBY2FkZW1pYy5QYWdlTnVtYmVyLCBTd2lzc0FjYWRlbWljIiwiSXNGdWxseU51bWVyaWMiOnRydWUsIk51bWJlciI6NjE1LCJOdW1iZXJpbmdUeXBlIjowLCJOdW1lcmFsU3lzdGVtIjowLCJPcmlnaW5hbFN0cmluZyI6IjYxNSIsIlByZXR0eVN0cmluZyI6IjYxNS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4IiwiJHR5cGUiOiJTd2lzc0FjYWRlbWljLkNpdGF2aS5Qcm9qZWN0LCBTd2lzc0FjYWRlbWljLkNpdGF2aSJ9fSx7IiRpZCI6IjkiLCIkdHlwZSI6IlN3aXNzQWNhZGVtaWMuQ2l0YXZpLlBlcnNvbiwgU3dpc3NBY2FkZW1pYy5DaXRhdm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gifX0seyIkaWQiOiIxMC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4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MTEzMzQ0NCIsIlVyaVN0cmluZyI6Imh0dHA6Ly93d3cubmNiaS5ubG0ubmloLmdvdi9wdWJtZWQvMzExMzM0N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aGVhbHRocG9sLjIwMTkuMDUuMDAxIiwiVXJpU3RyaW5nIjoiaHR0cHM6Ly9kb2kub3JnLzEwLjEwMTYvai5oZWFsdGhwb2wuMjAxOS4wNS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4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ciLCIkdHlwZSI6IlN3aXNzQWNhZGVtaWMuQ2l0YXZpLlBlcmlvZGljYWwsIFN3aXNzQWNhZGVtaWMuQ2l0YXZp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g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ktMTFUMTM6Mzc6MDIiLCJQcm9qZWN0Ijp7IiRyZWYiOiI4In19LCJVc2VOdW1iZXJpbmdUeXBlT2ZQYXJlbnREb2N1bWVudCI6ZmFsc2V9XSwiRm9ybWF0dGVkVGV4dCI6eyIkaWQiOiIxOCIsIkNvdW50IjoxLCJUZXh0VW5pdHMiOlt7IiRpZCI6IjE5IiwiRm9udFN0eWxlIjp7IiRpZCI6IjIwIiwiTmV1dHJhbCI6dHJ1ZX0sIlJlYWRpbmdPcmRlciI6MSwiVGV4dCI6IlsxMF0ifV19LCJUYWciOiJDaXRhdmlQbGFjZWhvbGRlciMyMGI1Y2VhNi0wMjAyLTRmMTgtYjc1NS1iMDMyZGNmZjM3YWMiLCJUZXh0IjoiWzEwXSIsIldBSVZlcnNpb24iOiI2LjUuMC4wIn0=}</w:instrText>
          </w:r>
          <w:r w:rsidR="009E0342">
            <w:rPr>
              <w:noProof/>
              <w:lang w:val="en-US"/>
            </w:rPr>
            <w:fldChar w:fldCharType="separate"/>
          </w:r>
          <w:r w:rsidR="007262D2">
            <w:rPr>
              <w:noProof/>
              <w:lang w:val="en-US"/>
            </w:rPr>
            <w:t>[10]</w:t>
          </w:r>
          <w:r w:rsidR="009E0342">
            <w:rPr>
              <w:noProof/>
              <w:lang w:val="en-US"/>
            </w:rPr>
            <w:fldChar w:fldCharType="end"/>
          </w:r>
        </w:sdtContent>
      </w:sdt>
      <w:r w:rsidR="00AF4FD4">
        <w:rPr>
          <w:lang w:val="en-US"/>
        </w:rPr>
        <w:t>. This</w:t>
      </w:r>
      <w:r w:rsidR="004B68A3">
        <w:rPr>
          <w:lang w:val="en-US"/>
        </w:rPr>
        <w:t xml:space="preserve"> </w:t>
      </w:r>
      <w:r w:rsidR="00AF4FD4">
        <w:rPr>
          <w:lang w:val="en-US"/>
        </w:rPr>
        <w:t xml:space="preserve">increases the </w:t>
      </w:r>
      <w:r w:rsidR="004B68A3">
        <w:rPr>
          <w:lang w:val="en-US"/>
        </w:rPr>
        <w:t>reliability of the method itself.</w:t>
      </w:r>
    </w:p>
    <w:p w14:paraId="77DB0897" w14:textId="22F461B2" w:rsidR="00574BF9" w:rsidRDefault="00B95452" w:rsidP="002A4B22">
      <w:pPr>
        <w:pStyle w:val="02FlietextEinzug"/>
        <w:rPr>
          <w:lang w:val="en-US"/>
        </w:rPr>
      </w:pPr>
      <w:r>
        <w:rPr>
          <w:lang w:val="en-US"/>
        </w:rPr>
        <w:t>Following the proposed framework</w:t>
      </w:r>
      <w:r w:rsidR="00FA2A20">
        <w:rPr>
          <w:lang w:val="en-US"/>
        </w:rPr>
        <w:t>,</w:t>
      </w:r>
      <w:r w:rsidR="00E028AA">
        <w:rPr>
          <w:lang w:val="en-US"/>
        </w:rPr>
        <w:t xml:space="preserve"> </w:t>
      </w:r>
      <w:r>
        <w:rPr>
          <w:lang w:val="en-US"/>
        </w:rPr>
        <w:t xml:space="preserve">we specified </w:t>
      </w:r>
      <w:r w:rsidR="00AA558C">
        <w:rPr>
          <w:lang w:val="en-US"/>
        </w:rPr>
        <w:t xml:space="preserve">k-means partitioning and agglomerative cluster analysis </w:t>
      </w:r>
      <w:r w:rsidR="00574BF9">
        <w:rPr>
          <w:lang w:val="en-US"/>
        </w:rPr>
        <w:t>in Stata 16</w:t>
      </w:r>
      <w:r w:rsidR="00AA558C">
        <w:rPr>
          <w:lang w:val="en-US"/>
        </w:rPr>
        <w:t>. Thereby we used</w:t>
      </w:r>
      <w:r>
        <w:rPr>
          <w:lang w:val="en-US"/>
        </w:rPr>
        <w:t xml:space="preserve"> either z- and range-standardized variables</w:t>
      </w:r>
      <w:r w:rsidR="00C3053D">
        <w:rPr>
          <w:lang w:val="en-US"/>
        </w:rPr>
        <w:t>,</w:t>
      </w:r>
      <w:r w:rsidR="00594BB1">
        <w:rPr>
          <w:lang w:val="en-US"/>
        </w:rPr>
        <w:t xml:space="preserve"> </w:t>
      </w:r>
      <w:r>
        <w:rPr>
          <w:lang w:val="en-US"/>
        </w:rPr>
        <w:t xml:space="preserve">Gower </w:t>
      </w:r>
      <w:proofErr w:type="gramStart"/>
      <w:r>
        <w:rPr>
          <w:lang w:val="en-US"/>
        </w:rPr>
        <w:t>and</w:t>
      </w:r>
      <w:proofErr w:type="gramEnd"/>
      <w:r>
        <w:rPr>
          <w:lang w:val="en-US"/>
        </w:rPr>
        <w:t xml:space="preserve"> squared Euclidian distance as measures of dissimilarity</w:t>
      </w:r>
      <w:r w:rsidR="00594BB1">
        <w:rPr>
          <w:lang w:val="en-US"/>
        </w:rPr>
        <w:t>,</w:t>
      </w:r>
      <w:r w:rsidR="00AA558C">
        <w:rPr>
          <w:lang w:val="en-US"/>
        </w:rPr>
        <w:t xml:space="preserve"> as well as average and Wards algorithm as linkage methods.</w:t>
      </w:r>
      <w:r w:rsidR="0073035D">
        <w:rPr>
          <w:lang w:val="en-US"/>
        </w:rPr>
        <w:t xml:space="preserve"> </w:t>
      </w:r>
      <w:r w:rsidR="00AA558C">
        <w:rPr>
          <w:lang w:val="en-US"/>
        </w:rPr>
        <w:t xml:space="preserve">We </w:t>
      </w:r>
      <w:r w:rsidR="00A41AAE">
        <w:rPr>
          <w:lang w:val="en-US"/>
        </w:rPr>
        <w:t>then</w:t>
      </w:r>
      <w:r w:rsidR="00574BF9">
        <w:rPr>
          <w:lang w:val="en-US"/>
        </w:rPr>
        <w:t xml:space="preserve"> selected </w:t>
      </w:r>
      <w:r w:rsidR="009D562C">
        <w:rPr>
          <w:lang w:val="en-US"/>
        </w:rPr>
        <w:t xml:space="preserve">the </w:t>
      </w:r>
      <w:r w:rsidR="00574BF9">
        <w:rPr>
          <w:lang w:val="en-US"/>
        </w:rPr>
        <w:t xml:space="preserve">first and second-best result determined by stopping rules of </w:t>
      </w:r>
      <w:proofErr w:type="spellStart"/>
      <w:r w:rsidR="00574BF9">
        <w:rPr>
          <w:lang w:val="en-US"/>
        </w:rPr>
        <w:t>Calinski-Harab</w:t>
      </w:r>
      <w:r w:rsidR="00D3542F">
        <w:rPr>
          <w:lang w:val="en-US"/>
        </w:rPr>
        <w:t>asz</w:t>
      </w:r>
      <w:proofErr w:type="spellEnd"/>
      <w:r w:rsidR="00D3542F">
        <w:rPr>
          <w:lang w:val="en-US"/>
        </w:rPr>
        <w:t xml:space="preserve"> and </w:t>
      </w:r>
      <w:proofErr w:type="spellStart"/>
      <w:r w:rsidR="00D3542F">
        <w:rPr>
          <w:lang w:val="en-US"/>
        </w:rPr>
        <w:t>Duda</w:t>
      </w:r>
      <w:proofErr w:type="spellEnd"/>
      <w:r w:rsidR="00D3542F">
        <w:rPr>
          <w:lang w:val="en-US"/>
        </w:rPr>
        <w:t xml:space="preserve">/Hart and </w:t>
      </w:r>
      <w:proofErr w:type="spellStart"/>
      <w:r w:rsidR="00D3542F">
        <w:rPr>
          <w:lang w:val="en-US"/>
        </w:rPr>
        <w:t>Dendrogram</w:t>
      </w:r>
      <w:r w:rsidR="00574BF9">
        <w:rPr>
          <w:lang w:val="en-US"/>
        </w:rPr>
        <w:t>s</w:t>
      </w:r>
      <w:proofErr w:type="spellEnd"/>
      <w:r w:rsidR="009D562C">
        <w:rPr>
          <w:lang w:val="en-US"/>
        </w:rPr>
        <w:t xml:space="preserve"> for each of the 24 separate cluster </w:t>
      </w:r>
      <w:r w:rsidR="00081241">
        <w:rPr>
          <w:lang w:val="en-US"/>
        </w:rPr>
        <w:t>analyses</w:t>
      </w:r>
      <w:r w:rsidR="00574BF9">
        <w:rPr>
          <w:lang w:val="en-US"/>
        </w:rPr>
        <w:t>.</w:t>
      </w:r>
    </w:p>
    <w:p w14:paraId="7FA1EA5D" w14:textId="463E056B" w:rsidR="00BD77BB" w:rsidRPr="004B68A3" w:rsidRDefault="00574BF9" w:rsidP="00C956BD">
      <w:pPr>
        <w:pStyle w:val="02FlietextEinzug"/>
        <w:rPr>
          <w:lang w:val="en-US"/>
        </w:rPr>
      </w:pPr>
      <w:r w:rsidRPr="0067387B">
        <w:rPr>
          <w:lang w:val="en-US"/>
        </w:rPr>
        <w:lastRenderedPageBreak/>
        <w:t xml:space="preserve">Findings from 8 k-means </w:t>
      </w:r>
      <w:r w:rsidR="009D562C" w:rsidRPr="0067387B">
        <w:rPr>
          <w:lang w:val="en-US"/>
        </w:rPr>
        <w:t xml:space="preserve">and </w:t>
      </w:r>
      <w:r w:rsidRPr="0067387B">
        <w:rPr>
          <w:lang w:val="en-US"/>
        </w:rPr>
        <w:t>16 hierarchical</w:t>
      </w:r>
      <w:r w:rsidR="009D562C" w:rsidRPr="0067387B">
        <w:rPr>
          <w:lang w:val="en-US"/>
        </w:rPr>
        <w:t xml:space="preserve"> cluster </w:t>
      </w:r>
      <w:r w:rsidR="00C7134F" w:rsidRPr="0067387B">
        <w:rPr>
          <w:lang w:val="en-US"/>
        </w:rPr>
        <w:t xml:space="preserve">analyses </w:t>
      </w:r>
      <w:r w:rsidRPr="0067387B">
        <w:rPr>
          <w:lang w:val="en-US"/>
        </w:rPr>
        <w:t>went equally in the calculation on how often each country was in the same cluster with every other country</w:t>
      </w:r>
      <w:r>
        <w:rPr>
          <w:lang w:val="en-US"/>
        </w:rPr>
        <w:t>. To classify as full membership within this network of long-term</w:t>
      </w:r>
      <w:r w:rsidR="000D35D5">
        <w:rPr>
          <w:lang w:val="en-US"/>
        </w:rPr>
        <w:t xml:space="preserve"> </w:t>
      </w:r>
      <w:r>
        <w:rPr>
          <w:lang w:val="en-US"/>
        </w:rPr>
        <w:t xml:space="preserve">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w:t>
      </w:r>
      <w:r w:rsidR="00C96250">
        <w:rPr>
          <w:lang w:val="en-US"/>
        </w:rPr>
        <w:t>e</w:t>
      </w:r>
      <w:r w:rsidR="00264EB7">
        <w:rPr>
          <w:lang w:val="en-US"/>
        </w:rPr>
        <w:t>s</w:t>
      </w:r>
      <w:r w:rsidR="008B7E3E">
        <w:rPr>
          <w:lang w:val="en-US"/>
        </w:rPr>
        <w:t xml:space="preserve"> and a country needs to have </w:t>
      </w:r>
      <w:r w:rsidR="00C96250">
        <w:rPr>
          <w:lang w:val="en-US"/>
        </w:rPr>
        <w:t xml:space="preserve">such </w:t>
      </w:r>
      <w:r w:rsidR="008B7E3E">
        <w:rPr>
          <w:lang w:val="en-US"/>
        </w:rPr>
        <w:t xml:space="preserve">strong ties with at least half of all countries in the cluster. </w:t>
      </w:r>
    </w:p>
    <w:p w14:paraId="0CCAFD0B" w14:textId="39CACA1C" w:rsidR="00AD66E9" w:rsidRDefault="00BD77BB" w:rsidP="00EB31E0">
      <w:pPr>
        <w:pStyle w:val="berschrift1"/>
        <w:rPr>
          <w:lang w:val="en-US"/>
        </w:rPr>
      </w:pPr>
      <w:r>
        <w:rPr>
          <w:lang w:val="en-US"/>
        </w:rPr>
        <w:t>Analysis</w:t>
      </w:r>
    </w:p>
    <w:p w14:paraId="56410A74" w14:textId="16BE764B" w:rsidR="00826A47" w:rsidRDefault="00B87403" w:rsidP="003E139E">
      <w:pPr>
        <w:pStyle w:val="02Flietext"/>
        <w:rPr>
          <w:lang w:val="en-US"/>
        </w:rPr>
      </w:pPr>
      <w:r>
        <w:rPr>
          <w:lang w:val="en-US"/>
        </w:rPr>
        <w:t>Based on</w:t>
      </w:r>
      <w:r w:rsidR="00BD77BB">
        <w:rPr>
          <w:lang w:val="en-US"/>
        </w:rPr>
        <w:t xml:space="preserve"> 24 cluster analyses and by applying</w:t>
      </w:r>
      <w:r>
        <w:rPr>
          <w:lang w:val="en-US"/>
        </w:rPr>
        <w:t xml:space="preserve"> the full membership rule, n</w:t>
      </w:r>
      <w:r w:rsidR="007377B2">
        <w:rPr>
          <w:lang w:val="en-US"/>
        </w:rPr>
        <w:t xml:space="preserve">ine clusters can be </w:t>
      </w:r>
      <w:r w:rsidR="0067387B">
        <w:rPr>
          <w:lang w:val="en-US"/>
        </w:rPr>
        <w:t xml:space="preserve">distinguished </w:t>
      </w:r>
      <w:r>
        <w:rPr>
          <w:lang w:val="en-US"/>
        </w:rPr>
        <w:t>(</w:t>
      </w:r>
      <w:r w:rsidR="00093123">
        <w:rPr>
          <w:lang w:val="en-US"/>
        </w:rPr>
        <w:t xml:space="preserve">see </w:t>
      </w:r>
      <w:r>
        <w:rPr>
          <w:lang w:val="en-US"/>
        </w:rPr>
        <w:t xml:space="preserve">Table </w:t>
      </w:r>
      <w:r w:rsidR="00897DA8">
        <w:rPr>
          <w:lang w:val="en-US"/>
        </w:rPr>
        <w:t>2</w:t>
      </w:r>
      <w:r>
        <w:rPr>
          <w:lang w:val="en-US"/>
        </w:rPr>
        <w:t>):</w:t>
      </w:r>
    </w:p>
    <w:p w14:paraId="4743F3A4" w14:textId="77777777" w:rsidR="00C04881" w:rsidRPr="00C04881" w:rsidRDefault="00C04881" w:rsidP="00C04881">
      <w:pPr>
        <w:spacing w:after="180" w:line="480" w:lineRule="auto"/>
        <w:jc w:val="center"/>
        <w:rPr>
          <w:lang w:val="en-US"/>
        </w:rPr>
      </w:pPr>
      <w:r w:rsidRPr="00C04881">
        <w:rPr>
          <w:highlight w:val="yellow"/>
          <w:lang w:val="en-US"/>
        </w:rPr>
        <w:t>--- TABLE 2 ABOUT HERE ---</w:t>
      </w:r>
    </w:p>
    <w:p w14:paraId="14E6A5BC" w14:textId="15E08338" w:rsidR="00C04881" w:rsidRPr="00C04881" w:rsidRDefault="00C04881" w:rsidP="00C04881">
      <w:pPr>
        <w:keepNext/>
        <w:spacing w:before="240" w:after="240" w:line="288" w:lineRule="auto"/>
        <w:rPr>
          <w:color w:val="auto"/>
          <w:sz w:val="22"/>
          <w:lang w:val="en-US"/>
        </w:rPr>
      </w:pPr>
      <w:r w:rsidRPr="00C04881">
        <w:rPr>
          <w:color w:val="auto"/>
          <w:sz w:val="22"/>
          <w:lang w:val="en-US"/>
        </w:rPr>
        <w:t xml:space="preserve">Table </w:t>
      </w:r>
      <w:r w:rsidRPr="00C04881">
        <w:rPr>
          <w:color w:val="auto"/>
          <w:sz w:val="22"/>
          <w:lang w:val="en-US"/>
        </w:rPr>
        <w:fldChar w:fldCharType="begin"/>
      </w:r>
      <w:r w:rsidRPr="00C04881">
        <w:rPr>
          <w:color w:val="auto"/>
          <w:sz w:val="22"/>
          <w:lang w:val="en-US"/>
        </w:rPr>
        <w:instrText xml:space="preserve"> SEQ Table \* ARABIC </w:instrText>
      </w:r>
      <w:r w:rsidRPr="00C04881">
        <w:rPr>
          <w:color w:val="auto"/>
          <w:sz w:val="22"/>
          <w:lang w:val="en-US"/>
        </w:rPr>
        <w:fldChar w:fldCharType="separate"/>
      </w:r>
      <w:r w:rsidR="0063135B">
        <w:rPr>
          <w:noProof/>
          <w:color w:val="auto"/>
          <w:sz w:val="22"/>
          <w:lang w:val="en-US"/>
        </w:rPr>
        <w:t>2</w:t>
      </w:r>
      <w:r w:rsidRPr="00C04881">
        <w:rPr>
          <w:color w:val="auto"/>
          <w:sz w:val="22"/>
          <w:lang w:val="en-US"/>
        </w:rPr>
        <w:fldChar w:fldCharType="end"/>
      </w:r>
      <w:r w:rsidRPr="00C04881">
        <w:rPr>
          <w:color w:val="auto"/>
          <w:sz w:val="22"/>
          <w:lang w:val="en-US"/>
        </w:rPr>
        <w:t>: Clustering based on benchmark percentages of same cluster solutions</w:t>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C04881" w:rsidRPr="00C04881" w14:paraId="5C9DCA5E" w14:textId="77777777" w:rsidTr="00257C34">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F70D7E3" w14:textId="77777777" w:rsidR="00C04881" w:rsidRPr="00C04881" w:rsidRDefault="00C04881" w:rsidP="00C04881">
            <w:pPr>
              <w:spacing w:line="276" w:lineRule="auto"/>
              <w:rPr>
                <w:color w:val="auto"/>
                <w:sz w:val="16"/>
                <w:szCs w:val="16"/>
                <w:lang w:val="en-US"/>
              </w:rPr>
            </w:pPr>
          </w:p>
        </w:tc>
        <w:tc>
          <w:tcPr>
            <w:tcW w:w="822" w:type="dxa"/>
            <w:tcBorders>
              <w:top w:val="single" w:sz="12" w:space="0" w:color="auto"/>
              <w:right w:val="nil"/>
            </w:tcBorders>
            <w:shd w:val="clear" w:color="auto" w:fill="FFFFFF" w:themeFill="background1"/>
            <w:vAlign w:val="center"/>
          </w:tcPr>
          <w:p w14:paraId="57172151"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1</w:t>
            </w:r>
          </w:p>
        </w:tc>
        <w:tc>
          <w:tcPr>
            <w:tcW w:w="822" w:type="dxa"/>
            <w:tcBorders>
              <w:top w:val="single" w:sz="12" w:space="0" w:color="auto"/>
            </w:tcBorders>
            <w:shd w:val="clear" w:color="auto" w:fill="FFFFFF" w:themeFill="background1"/>
            <w:vAlign w:val="center"/>
          </w:tcPr>
          <w:p w14:paraId="2D65F206"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3B02A29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6F24C04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FF1C89F"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29AA71C7"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0ADB9612"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2518DB8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45AB6DB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9</w:t>
            </w:r>
          </w:p>
        </w:tc>
      </w:tr>
      <w:tr w:rsidR="00C04881" w:rsidRPr="00C04881" w14:paraId="22DAC47A"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2C6968C4"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 0.66 and ≥ 0.5 cluster ties</w:t>
            </w:r>
          </w:p>
        </w:tc>
        <w:tc>
          <w:tcPr>
            <w:tcW w:w="822" w:type="dxa"/>
            <w:tcBorders>
              <w:top w:val="single" w:sz="4" w:space="0" w:color="auto"/>
              <w:right w:val="nil"/>
            </w:tcBorders>
            <w:shd w:val="clear" w:color="auto" w:fill="FFFFFF" w:themeFill="background1"/>
            <w:vAlign w:val="center"/>
          </w:tcPr>
          <w:p w14:paraId="62E5014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CZ, LV, PL</w:t>
            </w:r>
          </w:p>
        </w:tc>
        <w:tc>
          <w:tcPr>
            <w:tcW w:w="822" w:type="dxa"/>
            <w:tcBorders>
              <w:top w:val="single" w:sz="4" w:space="0" w:color="auto"/>
            </w:tcBorders>
            <w:shd w:val="clear" w:color="auto" w:fill="FFFFFF" w:themeFill="background1"/>
            <w:vAlign w:val="center"/>
          </w:tcPr>
          <w:p w14:paraId="066E744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66FBB2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176CC96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JP, KR</w:t>
            </w:r>
          </w:p>
        </w:tc>
        <w:tc>
          <w:tcPr>
            <w:tcW w:w="823" w:type="dxa"/>
            <w:tcBorders>
              <w:top w:val="single" w:sz="4" w:space="0" w:color="auto"/>
            </w:tcBorders>
            <w:shd w:val="clear" w:color="auto" w:fill="FFFFFF" w:themeFill="background1"/>
            <w:vAlign w:val="center"/>
          </w:tcPr>
          <w:p w14:paraId="43781B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AU, BE, CH, LU, NL</w:t>
            </w:r>
          </w:p>
        </w:tc>
        <w:tc>
          <w:tcPr>
            <w:tcW w:w="822" w:type="dxa"/>
            <w:tcBorders>
              <w:top w:val="single" w:sz="4" w:space="0" w:color="auto"/>
            </w:tcBorders>
            <w:shd w:val="clear" w:color="auto" w:fill="FFFFFF" w:themeFill="background1"/>
            <w:vAlign w:val="center"/>
          </w:tcPr>
          <w:p w14:paraId="71CEC8E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SI, SK</w:t>
            </w:r>
          </w:p>
        </w:tc>
        <w:tc>
          <w:tcPr>
            <w:tcW w:w="822" w:type="dxa"/>
            <w:tcBorders>
              <w:top w:val="single" w:sz="4" w:space="0" w:color="auto"/>
            </w:tcBorders>
            <w:shd w:val="clear" w:color="auto" w:fill="FFFFFF" w:themeFill="background1"/>
            <w:vAlign w:val="center"/>
          </w:tcPr>
          <w:p w14:paraId="24FE52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FR, IL, ES, UK, US</w:t>
            </w:r>
          </w:p>
        </w:tc>
        <w:tc>
          <w:tcPr>
            <w:tcW w:w="822" w:type="dxa"/>
            <w:tcBorders>
              <w:top w:val="single" w:sz="4" w:space="0" w:color="auto"/>
            </w:tcBorders>
            <w:shd w:val="clear" w:color="auto" w:fill="FFFFFF" w:themeFill="background1"/>
            <w:vAlign w:val="center"/>
          </w:tcPr>
          <w:p w14:paraId="4BBAAF1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EE</w:t>
            </w:r>
          </w:p>
        </w:tc>
        <w:tc>
          <w:tcPr>
            <w:tcW w:w="823" w:type="dxa"/>
            <w:tcBorders>
              <w:top w:val="single" w:sz="4" w:space="0" w:color="auto"/>
            </w:tcBorders>
            <w:shd w:val="clear" w:color="auto" w:fill="FFFFFF" w:themeFill="background1"/>
            <w:vAlign w:val="center"/>
          </w:tcPr>
          <w:p w14:paraId="53DB65B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NZ</w:t>
            </w:r>
          </w:p>
        </w:tc>
      </w:tr>
      <w:tr w:rsidR="00C04881" w:rsidRPr="00C04881" w14:paraId="678B0318"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DB0345E"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 0.5 cluster ties</w:t>
            </w:r>
          </w:p>
        </w:tc>
        <w:tc>
          <w:tcPr>
            <w:tcW w:w="822" w:type="dxa"/>
            <w:tcBorders>
              <w:right w:val="nil"/>
            </w:tcBorders>
            <w:shd w:val="clear" w:color="auto" w:fill="FFFFFF" w:themeFill="background1"/>
            <w:vAlign w:val="center"/>
          </w:tcPr>
          <w:p w14:paraId="2BD5CEE5"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446EEB6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6E48A6F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 KR</w:t>
            </w:r>
          </w:p>
        </w:tc>
        <w:tc>
          <w:tcPr>
            <w:tcW w:w="822" w:type="dxa"/>
            <w:tcBorders>
              <w:left w:val="nil"/>
            </w:tcBorders>
            <w:shd w:val="clear" w:color="auto" w:fill="FFFFFF" w:themeFill="background1"/>
            <w:vAlign w:val="center"/>
          </w:tcPr>
          <w:p w14:paraId="7439B9C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 IE, NO, SE</w:t>
            </w:r>
          </w:p>
        </w:tc>
        <w:tc>
          <w:tcPr>
            <w:tcW w:w="823" w:type="dxa"/>
            <w:shd w:val="clear" w:color="auto" w:fill="FFFFFF" w:themeFill="background1"/>
            <w:vAlign w:val="center"/>
          </w:tcPr>
          <w:p w14:paraId="6597F62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IL, SI, SK</w:t>
            </w:r>
          </w:p>
        </w:tc>
        <w:tc>
          <w:tcPr>
            <w:tcW w:w="822" w:type="dxa"/>
            <w:shd w:val="clear" w:color="auto" w:fill="FFFFFF" w:themeFill="background1"/>
            <w:vAlign w:val="center"/>
          </w:tcPr>
          <w:p w14:paraId="11CB3CAB"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3CE32152"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AU, BE</w:t>
            </w:r>
          </w:p>
          <w:p w14:paraId="70821F4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CH, EE, LU, NL, NZ, SK, SI</w:t>
            </w:r>
          </w:p>
        </w:tc>
        <w:tc>
          <w:tcPr>
            <w:tcW w:w="822" w:type="dxa"/>
            <w:shd w:val="clear" w:color="auto" w:fill="FFFFFF" w:themeFill="background1"/>
            <w:vAlign w:val="center"/>
          </w:tcPr>
          <w:p w14:paraId="4AF6D47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7A42964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US</w:t>
            </w:r>
          </w:p>
        </w:tc>
      </w:tr>
      <w:tr w:rsidR="00C04881" w:rsidRPr="00C04881" w14:paraId="59B5F013"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5B0294A5" w14:textId="77777777" w:rsidR="00C04881" w:rsidRPr="00594BB1" w:rsidRDefault="00C04881" w:rsidP="00C04881">
            <w:pPr>
              <w:spacing w:line="276" w:lineRule="auto"/>
              <w:rPr>
                <w:b w:val="0"/>
                <w:bCs w:val="0"/>
                <w:caps w:val="0"/>
                <w:color w:val="auto"/>
                <w:sz w:val="16"/>
                <w:szCs w:val="16"/>
                <w:lang w:val="en-US"/>
              </w:rPr>
            </w:pPr>
            <w:r w:rsidRPr="00594BB1">
              <w:rPr>
                <w:caps w:val="0"/>
                <w:color w:val="auto"/>
                <w:sz w:val="16"/>
                <w:szCs w:val="16"/>
                <w:lang w:val="en-US"/>
              </w:rPr>
              <w:t xml:space="preserve">Strongest tie </w:t>
            </w:r>
          </w:p>
          <w:p w14:paraId="0D0D717C"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in full cluster</w:t>
            </w:r>
          </w:p>
        </w:tc>
        <w:tc>
          <w:tcPr>
            <w:tcW w:w="822" w:type="dxa"/>
            <w:tcBorders>
              <w:right w:val="nil"/>
            </w:tcBorders>
            <w:shd w:val="clear" w:color="auto" w:fill="FFFFFF" w:themeFill="background1"/>
            <w:vAlign w:val="center"/>
          </w:tcPr>
          <w:p w14:paraId="57C758F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LV_PL</w:t>
            </w:r>
          </w:p>
          <w:p w14:paraId="15AD016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w:t>
            </w:r>
          </w:p>
        </w:tc>
        <w:tc>
          <w:tcPr>
            <w:tcW w:w="822" w:type="dxa"/>
            <w:shd w:val="clear" w:color="auto" w:fill="FFFFFF" w:themeFill="background1"/>
            <w:vAlign w:val="center"/>
          </w:tcPr>
          <w:p w14:paraId="291BA80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FI_DE</w:t>
            </w:r>
          </w:p>
          <w:p w14:paraId="250B008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tcBorders>
              <w:right w:val="nil"/>
            </w:tcBorders>
            <w:shd w:val="clear" w:color="auto" w:fill="FFFFFF" w:themeFill="background1"/>
            <w:vAlign w:val="center"/>
          </w:tcPr>
          <w:p w14:paraId="3220BE1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DK_IE (1,0)</w:t>
            </w:r>
          </w:p>
          <w:p w14:paraId="2D288FC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DK_NO (1,0)</w:t>
            </w:r>
          </w:p>
          <w:p w14:paraId="081FC97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DK_SE (1,0)</w:t>
            </w:r>
          </w:p>
          <w:p w14:paraId="467F9DD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IE_NO (1,0)</w:t>
            </w:r>
          </w:p>
          <w:p w14:paraId="28D7E86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IE_SE (1,0)</w:t>
            </w:r>
          </w:p>
          <w:p w14:paraId="7DFB64F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NO_SE (1,0)</w:t>
            </w:r>
          </w:p>
        </w:tc>
        <w:tc>
          <w:tcPr>
            <w:tcW w:w="822" w:type="dxa"/>
            <w:tcBorders>
              <w:left w:val="nil"/>
            </w:tcBorders>
            <w:shd w:val="clear" w:color="auto" w:fill="FFFFFF" w:themeFill="background1"/>
            <w:vAlign w:val="center"/>
          </w:tcPr>
          <w:p w14:paraId="305D8F1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JP_KR</w:t>
            </w:r>
          </w:p>
          <w:p w14:paraId="1046DE6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3" w:type="dxa"/>
            <w:shd w:val="clear" w:color="auto" w:fill="FFFFFF" w:themeFill="background1"/>
            <w:vAlign w:val="center"/>
          </w:tcPr>
          <w:p w14:paraId="09CE59E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LU_NL (1,0)</w:t>
            </w:r>
          </w:p>
        </w:tc>
        <w:tc>
          <w:tcPr>
            <w:tcW w:w="822" w:type="dxa"/>
            <w:shd w:val="clear" w:color="auto" w:fill="FFFFFF" w:themeFill="background1"/>
            <w:vAlign w:val="center"/>
          </w:tcPr>
          <w:p w14:paraId="4C5CAA6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SI_SK</w:t>
            </w:r>
          </w:p>
          <w:p w14:paraId="1A01C19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(0.72)</w:t>
            </w:r>
          </w:p>
        </w:tc>
        <w:tc>
          <w:tcPr>
            <w:tcW w:w="822" w:type="dxa"/>
            <w:shd w:val="clear" w:color="auto" w:fill="FFFFFF" w:themeFill="background1"/>
            <w:vAlign w:val="center"/>
          </w:tcPr>
          <w:p w14:paraId="506D13C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ES_US</w:t>
            </w:r>
          </w:p>
          <w:p w14:paraId="039C832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shd w:val="clear" w:color="auto" w:fill="FFFFFF" w:themeFill="background1"/>
            <w:vAlign w:val="center"/>
          </w:tcPr>
          <w:p w14:paraId="26610C9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742C11D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C04881" w:rsidRPr="00C04881" w14:paraId="0F291923"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3C7E9F0" w14:textId="77777777" w:rsidR="00C04881" w:rsidRPr="00594BB1" w:rsidRDefault="00C04881" w:rsidP="00C04881">
            <w:pPr>
              <w:spacing w:line="276" w:lineRule="auto"/>
              <w:rPr>
                <w:caps w:val="0"/>
                <w:color w:val="auto"/>
                <w:sz w:val="16"/>
                <w:szCs w:val="16"/>
                <w:lang w:val="en-US"/>
              </w:rPr>
            </w:pPr>
            <w:r w:rsidRPr="00594BB1">
              <w:rPr>
                <w:caps w:val="0"/>
                <w:color w:val="auto"/>
                <w:sz w:val="16"/>
                <w:szCs w:val="16"/>
                <w:lang w:val="en-US"/>
              </w:rPr>
              <w:t>≥ 0.9 cluster ties</w:t>
            </w:r>
          </w:p>
        </w:tc>
        <w:tc>
          <w:tcPr>
            <w:tcW w:w="822" w:type="dxa"/>
            <w:tcBorders>
              <w:right w:val="nil"/>
            </w:tcBorders>
            <w:shd w:val="clear" w:color="auto" w:fill="FFFFFF" w:themeFill="background1"/>
            <w:vAlign w:val="center"/>
          </w:tcPr>
          <w:p w14:paraId="1766584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CZ_LV</w:t>
            </w:r>
          </w:p>
          <w:p w14:paraId="4C558F8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CZ_PL LV_PL</w:t>
            </w:r>
          </w:p>
          <w:p w14:paraId="09712CC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55CFA13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rPr>
              <w:t>FI_DE</w:t>
            </w:r>
          </w:p>
        </w:tc>
        <w:tc>
          <w:tcPr>
            <w:tcW w:w="822" w:type="dxa"/>
            <w:tcBorders>
              <w:right w:val="nil"/>
            </w:tcBorders>
            <w:shd w:val="clear" w:color="auto" w:fill="FFFFFF" w:themeFill="background1"/>
            <w:vAlign w:val="center"/>
          </w:tcPr>
          <w:p w14:paraId="19697DE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DK_IE</w:t>
            </w:r>
          </w:p>
          <w:p w14:paraId="7F109BA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DK_NO</w:t>
            </w:r>
          </w:p>
          <w:p w14:paraId="3B2F419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DK_SE</w:t>
            </w:r>
          </w:p>
          <w:p w14:paraId="1EF4DA8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IE_NO</w:t>
            </w:r>
          </w:p>
          <w:p w14:paraId="326F891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IE_SE</w:t>
            </w:r>
          </w:p>
          <w:p w14:paraId="7BEB055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NO_SE</w:t>
            </w:r>
          </w:p>
        </w:tc>
        <w:tc>
          <w:tcPr>
            <w:tcW w:w="822" w:type="dxa"/>
            <w:tcBorders>
              <w:left w:val="nil"/>
            </w:tcBorders>
            <w:shd w:val="clear" w:color="auto" w:fill="FFFFFF" w:themeFill="background1"/>
            <w:vAlign w:val="center"/>
          </w:tcPr>
          <w:p w14:paraId="0239514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JP_KR</w:t>
            </w:r>
          </w:p>
        </w:tc>
        <w:tc>
          <w:tcPr>
            <w:tcW w:w="823" w:type="dxa"/>
            <w:shd w:val="clear" w:color="auto" w:fill="FFFFFF" w:themeFill="background1"/>
            <w:vAlign w:val="center"/>
          </w:tcPr>
          <w:p w14:paraId="6BEF9C6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BE_LU</w:t>
            </w:r>
          </w:p>
          <w:p w14:paraId="6250218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BE_NL</w:t>
            </w:r>
          </w:p>
          <w:p w14:paraId="3723A14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LU_CH</w:t>
            </w:r>
          </w:p>
          <w:p w14:paraId="6CEFA53E"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LU_NL</w:t>
            </w:r>
          </w:p>
          <w:p w14:paraId="40A324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NL_CH</w:t>
            </w:r>
          </w:p>
        </w:tc>
        <w:tc>
          <w:tcPr>
            <w:tcW w:w="822" w:type="dxa"/>
            <w:shd w:val="clear" w:color="auto" w:fill="FFFFFF" w:themeFill="background1"/>
            <w:vAlign w:val="center"/>
          </w:tcPr>
          <w:p w14:paraId="4DAAC92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2BF4EE5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ES_US</w:t>
            </w:r>
          </w:p>
        </w:tc>
        <w:tc>
          <w:tcPr>
            <w:tcW w:w="822" w:type="dxa"/>
            <w:shd w:val="clear" w:color="auto" w:fill="FFFFFF" w:themeFill="background1"/>
            <w:vAlign w:val="center"/>
          </w:tcPr>
          <w:p w14:paraId="6E6820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2BA25F2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C04881" w:rsidRPr="00C04881" w14:paraId="3961E329"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36B60F82" w14:textId="77777777" w:rsidR="00C04881" w:rsidRPr="00594BB1" w:rsidRDefault="00C04881" w:rsidP="00C04881">
            <w:pPr>
              <w:spacing w:line="276" w:lineRule="auto"/>
              <w:rPr>
                <w:b w:val="0"/>
                <w:bCs w:val="0"/>
                <w:caps w:val="0"/>
                <w:color w:val="auto"/>
                <w:sz w:val="16"/>
                <w:szCs w:val="16"/>
                <w:lang w:val="en-US"/>
              </w:rPr>
            </w:pPr>
            <w:r w:rsidRPr="00594BB1">
              <w:rPr>
                <w:caps w:val="0"/>
                <w:color w:val="auto"/>
                <w:sz w:val="16"/>
                <w:szCs w:val="16"/>
                <w:lang w:val="en-US"/>
              </w:rPr>
              <w:t xml:space="preserve"># of ties in </w:t>
            </w:r>
          </w:p>
          <w:p w14:paraId="017DC61F" w14:textId="77777777" w:rsidR="00C04881" w:rsidRPr="00594BB1" w:rsidRDefault="00C04881" w:rsidP="00C04881">
            <w:pPr>
              <w:spacing w:line="276" w:lineRule="auto"/>
              <w:rPr>
                <w:b w:val="0"/>
                <w:bCs w:val="0"/>
                <w:caps w:val="0"/>
                <w:color w:val="auto"/>
                <w:sz w:val="16"/>
                <w:szCs w:val="16"/>
                <w:lang w:val="en-US"/>
              </w:rPr>
            </w:pPr>
            <w:r w:rsidRPr="00594BB1">
              <w:rPr>
                <w:caps w:val="0"/>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5126493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3/3</w:t>
            </w:r>
          </w:p>
        </w:tc>
        <w:tc>
          <w:tcPr>
            <w:tcW w:w="822" w:type="dxa"/>
            <w:tcBorders>
              <w:bottom w:val="single" w:sz="12" w:space="0" w:color="auto"/>
            </w:tcBorders>
            <w:shd w:val="clear" w:color="auto" w:fill="FFFFFF" w:themeFill="background1"/>
            <w:vAlign w:val="center"/>
          </w:tcPr>
          <w:p w14:paraId="44D36E1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7E32521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6B85683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3" w:type="dxa"/>
            <w:tcBorders>
              <w:bottom w:val="single" w:sz="12" w:space="0" w:color="auto"/>
            </w:tcBorders>
            <w:shd w:val="clear" w:color="auto" w:fill="FFFFFF" w:themeFill="background1"/>
            <w:vAlign w:val="center"/>
          </w:tcPr>
          <w:p w14:paraId="77FB269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10/10</w:t>
            </w:r>
          </w:p>
        </w:tc>
        <w:tc>
          <w:tcPr>
            <w:tcW w:w="822" w:type="dxa"/>
            <w:tcBorders>
              <w:bottom w:val="single" w:sz="12" w:space="0" w:color="auto"/>
            </w:tcBorders>
            <w:shd w:val="clear" w:color="auto" w:fill="FFFFFF" w:themeFill="background1"/>
            <w:vAlign w:val="center"/>
          </w:tcPr>
          <w:p w14:paraId="79048CBA"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tcBorders>
            <w:shd w:val="clear" w:color="auto" w:fill="FFFFFF" w:themeFill="background1"/>
            <w:vAlign w:val="center"/>
          </w:tcPr>
          <w:p w14:paraId="3E97B0F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9/10</w:t>
            </w:r>
          </w:p>
        </w:tc>
        <w:tc>
          <w:tcPr>
            <w:tcW w:w="822" w:type="dxa"/>
            <w:tcBorders>
              <w:bottom w:val="single" w:sz="12" w:space="0" w:color="auto"/>
            </w:tcBorders>
            <w:shd w:val="clear" w:color="auto" w:fill="FFFFFF" w:themeFill="background1"/>
            <w:vAlign w:val="center"/>
          </w:tcPr>
          <w:p w14:paraId="5C6D7F4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6FB978F3"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34F91157" w14:textId="77777777" w:rsidR="00093123" w:rsidRDefault="00093123" w:rsidP="00EA4915">
      <w:pPr>
        <w:pStyle w:val="02Flietext"/>
        <w:spacing w:before="240"/>
        <w:rPr>
          <w:lang w:val="en-US"/>
        </w:rPr>
      </w:pPr>
    </w:p>
    <w:p w14:paraId="29113E00" w14:textId="3AD3A1EF" w:rsidR="00093123" w:rsidRDefault="00093123" w:rsidP="00BA2473">
      <w:pPr>
        <w:pStyle w:val="02Flietext"/>
        <w:spacing w:before="240"/>
        <w:rPr>
          <w:lang w:val="en-US"/>
        </w:rPr>
      </w:pPr>
      <w:r>
        <w:rPr>
          <w:lang w:val="en-US"/>
        </w:rPr>
        <w:t xml:space="preserve">The nine clusters consist of one to </w:t>
      </w:r>
      <w:r w:rsidR="00333E94">
        <w:rPr>
          <w:lang w:val="en-US"/>
        </w:rPr>
        <w:t xml:space="preserve">five </w:t>
      </w:r>
      <w:r>
        <w:rPr>
          <w:lang w:val="en-US"/>
        </w:rPr>
        <w:t xml:space="preserve">countries: </w:t>
      </w:r>
    </w:p>
    <w:p w14:paraId="4E17DC2E" w14:textId="5EAE869B" w:rsidR="00BD77BB" w:rsidRDefault="00BD77BB" w:rsidP="00BA2473">
      <w:pPr>
        <w:pStyle w:val="05Aufzhlungnummeriert"/>
        <w:spacing w:line="480" w:lineRule="auto"/>
        <w:jc w:val="both"/>
        <w:rPr>
          <w:lang w:val="en-US"/>
        </w:rPr>
      </w:pPr>
      <w:r w:rsidRPr="00184E5A">
        <w:rPr>
          <w:lang w:val="en-US"/>
        </w:rPr>
        <w:lastRenderedPageBreak/>
        <w:t xml:space="preserve">The first cluster </w:t>
      </w:r>
      <w:r w:rsidR="00955B55">
        <w:rPr>
          <w:lang w:val="en-US"/>
        </w:rPr>
        <w:t>comprises</w:t>
      </w:r>
      <w:r w:rsidRPr="00184E5A">
        <w:rPr>
          <w:lang w:val="en-US"/>
        </w:rPr>
        <w:t xml:space="preserve"> Czech Republic, Latvia, and Poland</w:t>
      </w:r>
      <w:r w:rsidR="00156147">
        <w:rPr>
          <w:lang w:val="en-US"/>
        </w:rPr>
        <w:t>,</w:t>
      </w:r>
      <w:r w:rsidRPr="00184E5A">
        <w:rPr>
          <w:lang w:val="en-US"/>
        </w:rPr>
        <w:t xml:space="preserve"> </w:t>
      </w:r>
      <w:r w:rsidR="00156147">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0466A48F" w14:textId="77777777"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70C3BF3D" w14:textId="7F1F0169" w:rsidR="00BD77BB"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can be found in the same cluster in all performed cluster </w:t>
      </w:r>
      <w:r w:rsidR="00147602">
        <w:rPr>
          <w:rFonts w:eastAsiaTheme="minorHAnsi"/>
          <w:iCs/>
          <w:color w:val="auto"/>
          <w:szCs w:val="18"/>
          <w:lang w:val="en-US"/>
        </w:rPr>
        <w:t>analyses</w:t>
      </w:r>
      <w:r w:rsidRPr="00184E5A">
        <w:rPr>
          <w:rFonts w:eastAsiaTheme="minorHAnsi"/>
          <w:iCs/>
          <w:color w:val="auto"/>
          <w:szCs w:val="18"/>
          <w:lang w:val="en-US"/>
        </w:rPr>
        <w:t>.</w:t>
      </w:r>
    </w:p>
    <w:p w14:paraId="208C7754" w14:textId="17C44861" w:rsidR="00BD77BB" w:rsidRPr="001C01E8"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00093123" w:rsidRPr="00093123">
        <w:rPr>
          <w:rFonts w:eastAsiaTheme="minorHAnsi"/>
          <w:iCs/>
          <w:color w:val="auto"/>
          <w:szCs w:val="18"/>
          <w:lang w:val="en-US"/>
        </w:rPr>
        <w:t xml:space="preserve"> </w:t>
      </w:r>
      <w:r w:rsidR="00093123" w:rsidRPr="00184E5A">
        <w:rPr>
          <w:rFonts w:eastAsiaTheme="minorHAnsi"/>
          <w:iCs/>
          <w:color w:val="auto"/>
          <w:szCs w:val="18"/>
          <w:lang w:val="en-US"/>
        </w:rPr>
        <w:t>a</w:t>
      </w:r>
      <w:r w:rsidR="00093123">
        <w:rPr>
          <w:rFonts w:eastAsiaTheme="minorHAnsi"/>
          <w:iCs/>
          <w:color w:val="auto"/>
          <w:szCs w:val="18"/>
          <w:lang w:val="en-US"/>
        </w:rPr>
        <w:t>s</w:t>
      </w:r>
      <w:r w:rsidR="00093123"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47CAA835" w14:textId="47EE31F9"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sidR="00333E94">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w:t>
      </w:r>
      <w:r w:rsidR="00147602">
        <w:rPr>
          <w:rFonts w:eastAsiaTheme="minorHAnsi"/>
          <w:iCs/>
          <w:color w:val="auto"/>
          <w:szCs w:val="18"/>
          <w:lang w:val="en-US"/>
        </w:rPr>
        <w:t>,</w:t>
      </w:r>
      <w:r>
        <w:rPr>
          <w:rFonts w:eastAsiaTheme="minorHAnsi"/>
          <w:iCs/>
          <w:color w:val="auto"/>
          <w:szCs w:val="18"/>
          <w:lang w:val="en-US"/>
        </w:rPr>
        <w:t xml:space="preserve">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sidR="00093123">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44A3D92A" w14:textId="1DDBC16A"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Slovenia and Slovakia have a strong tie</w:t>
      </w:r>
      <w:r w:rsidR="00594BB1">
        <w:rPr>
          <w:rFonts w:eastAsiaTheme="minorHAnsi"/>
          <w:iCs/>
          <w:color w:val="auto"/>
          <w:szCs w:val="18"/>
          <w:lang w:val="en-US"/>
        </w:rPr>
        <w:t xml:space="preserve"> (72%)</w:t>
      </w:r>
      <w:r w:rsidRPr="00184E5A">
        <w:rPr>
          <w:rFonts w:eastAsiaTheme="minorHAnsi"/>
          <w:iCs/>
          <w:color w:val="auto"/>
          <w:szCs w:val="18"/>
          <w:lang w:val="en-US"/>
        </w:rPr>
        <w:t xml:space="preserve">, </w:t>
      </w:r>
      <w:r w:rsidRPr="0094563A">
        <w:rPr>
          <w:rFonts w:eastAsiaTheme="minorHAnsi"/>
          <w:iCs/>
          <w:color w:val="auto"/>
          <w:szCs w:val="18"/>
          <w:lang w:val="en-US"/>
        </w:rPr>
        <w:t xml:space="preserve">yet less strong than the other </w:t>
      </w:r>
      <w:r w:rsidR="00093123" w:rsidRPr="0094563A">
        <w:rPr>
          <w:rFonts w:eastAsiaTheme="minorHAnsi"/>
          <w:iCs/>
          <w:color w:val="auto"/>
          <w:szCs w:val="18"/>
          <w:lang w:val="en-US"/>
        </w:rPr>
        <w:t xml:space="preserve">two-country </w:t>
      </w:r>
      <w:r w:rsidRPr="0094563A">
        <w:rPr>
          <w:rFonts w:eastAsiaTheme="minorHAnsi"/>
          <w:iCs/>
          <w:color w:val="auto"/>
          <w:szCs w:val="18"/>
          <w:lang w:val="en-US"/>
        </w:rPr>
        <w:t>clusters</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w:t>
      </w:r>
      <w:r w:rsidR="004056DE">
        <w:rPr>
          <w:rFonts w:eastAsiaTheme="minorHAnsi"/>
          <w:iCs/>
          <w:color w:val="auto"/>
          <w:szCs w:val="18"/>
          <w:lang w:val="en-US"/>
        </w:rPr>
        <w:t>C</w:t>
      </w:r>
      <w:r>
        <w:rPr>
          <w:rFonts w:eastAsiaTheme="minorHAnsi"/>
          <w:iCs/>
          <w:color w:val="auto"/>
          <w:szCs w:val="18"/>
          <w:lang w:val="en-US"/>
        </w:rPr>
        <w:t>luster</w:t>
      </w:r>
      <w:r w:rsidR="00093123">
        <w:rPr>
          <w:rFonts w:eastAsiaTheme="minorHAnsi"/>
          <w:iCs/>
          <w:color w:val="auto"/>
          <w:szCs w:val="18"/>
          <w:lang w:val="en-US"/>
        </w:rPr>
        <w:t>s</w:t>
      </w:r>
      <w:r>
        <w:rPr>
          <w:rFonts w:eastAsiaTheme="minorHAnsi"/>
          <w:iCs/>
          <w:color w:val="auto"/>
          <w:szCs w:val="18"/>
          <w:lang w:val="en-US"/>
        </w:rPr>
        <w:t xml:space="preserve"> 5 and 7. </w:t>
      </w:r>
    </w:p>
    <w:p w14:paraId="5CCEE6EA" w14:textId="28EC3A86" w:rsidR="00BD77BB" w:rsidRPr="00184E5A"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sidR="00093123">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sidR="00093123">
        <w:rPr>
          <w:rFonts w:eastAsiaTheme="minorHAnsi"/>
          <w:iCs/>
          <w:color w:val="auto"/>
          <w:szCs w:val="18"/>
          <w:lang w:val="en-US"/>
        </w:rPr>
        <w:t>.</w:t>
      </w:r>
      <w:r w:rsidRPr="00184E5A">
        <w:rPr>
          <w:rFonts w:eastAsiaTheme="minorHAnsi"/>
          <w:iCs/>
          <w:color w:val="auto"/>
          <w:szCs w:val="18"/>
          <w:lang w:val="en-US"/>
        </w:rPr>
        <w:t xml:space="preserve"> </w:t>
      </w:r>
    </w:p>
    <w:p w14:paraId="769BB266" w14:textId="06BBB9EC" w:rsidR="00BD77BB" w:rsidRPr="00C956BD" w:rsidRDefault="00BD77BB" w:rsidP="00BA2473">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w:t>
      </w:r>
      <w:r w:rsidR="00093123">
        <w:rPr>
          <w:rFonts w:eastAsiaTheme="minorHAnsi"/>
          <w:iCs/>
          <w:color w:val="auto"/>
          <w:szCs w:val="18"/>
          <w:lang w:val="en-US"/>
        </w:rPr>
        <w:t>-</w:t>
      </w:r>
      <w:r>
        <w:rPr>
          <w:rFonts w:eastAsiaTheme="minorHAnsi"/>
          <w:iCs/>
          <w:color w:val="auto"/>
          <w:szCs w:val="18"/>
          <w:lang w:val="en-US"/>
        </w:rPr>
        <w:t>country</w:t>
      </w:r>
      <w:r w:rsidR="00093123">
        <w:rPr>
          <w:rFonts w:eastAsiaTheme="minorHAnsi"/>
          <w:iCs/>
          <w:color w:val="auto"/>
          <w:szCs w:val="18"/>
          <w:lang w:val="en-US"/>
        </w:rPr>
        <w:t xml:space="preserve">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 xml:space="preserve">a partial member of </w:t>
      </w:r>
      <w:r w:rsidR="004056DE">
        <w:rPr>
          <w:rFonts w:eastAsiaTheme="minorHAnsi"/>
          <w:iCs/>
          <w:color w:val="auto"/>
          <w:szCs w:val="18"/>
          <w:lang w:val="en-US"/>
        </w:rPr>
        <w:t>C</w:t>
      </w:r>
      <w:r w:rsidRPr="00184E5A">
        <w:rPr>
          <w:rFonts w:eastAsiaTheme="minorHAnsi"/>
          <w:iCs/>
          <w:color w:val="auto"/>
          <w:szCs w:val="18"/>
          <w:lang w:val="en-US"/>
        </w:rPr>
        <w:t xml:space="preserve">luster </w:t>
      </w:r>
      <w:r w:rsidR="00594BB1">
        <w:rPr>
          <w:rFonts w:eastAsiaTheme="minorHAnsi"/>
          <w:iCs/>
          <w:color w:val="auto"/>
          <w:szCs w:val="18"/>
          <w:lang w:val="en-US"/>
        </w:rPr>
        <w:t>7</w:t>
      </w:r>
      <w:r w:rsidRPr="00184E5A">
        <w:rPr>
          <w:rFonts w:eastAsiaTheme="minorHAnsi"/>
          <w:iCs/>
          <w:color w:val="auto"/>
          <w:szCs w:val="18"/>
          <w:lang w:val="en-US"/>
        </w:rPr>
        <w:t xml:space="preserve">. New Zealand has three weak ties to </w:t>
      </w:r>
      <w:r w:rsidR="004056DE">
        <w:rPr>
          <w:rFonts w:eastAsiaTheme="minorHAnsi"/>
          <w:iCs/>
          <w:color w:val="auto"/>
          <w:szCs w:val="18"/>
          <w:lang w:val="en-US"/>
        </w:rPr>
        <w:t>C</w:t>
      </w:r>
      <w:r w:rsidRPr="00184E5A">
        <w:rPr>
          <w:rFonts w:eastAsiaTheme="minorHAnsi"/>
          <w:iCs/>
          <w:color w:val="auto"/>
          <w:szCs w:val="18"/>
          <w:lang w:val="en-US"/>
        </w:rPr>
        <w:t xml:space="preserve">luster </w:t>
      </w:r>
      <w:r w:rsidR="00594BB1">
        <w:rPr>
          <w:rFonts w:eastAsiaTheme="minorHAnsi"/>
          <w:iCs/>
          <w:color w:val="auto"/>
          <w:szCs w:val="18"/>
          <w:lang w:val="en-US"/>
        </w:rPr>
        <w:t>7</w:t>
      </w:r>
      <w:r w:rsidR="00EC4E7C" w:rsidRPr="00184E5A">
        <w:rPr>
          <w:rFonts w:eastAsiaTheme="minorHAnsi"/>
          <w:iCs/>
          <w:color w:val="auto"/>
          <w:szCs w:val="18"/>
          <w:lang w:val="en-US"/>
        </w:rPr>
        <w:t xml:space="preserve"> </w:t>
      </w:r>
      <w:r w:rsidRPr="00184E5A">
        <w:rPr>
          <w:rFonts w:eastAsiaTheme="minorHAnsi"/>
          <w:iCs/>
          <w:color w:val="auto"/>
          <w:szCs w:val="18"/>
          <w:lang w:val="en-US"/>
        </w:rPr>
        <w:t>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176D841B" w14:textId="4F4ABA5B" w:rsidR="00D059AE" w:rsidRDefault="00B87403" w:rsidP="00D059AE">
      <w:pPr>
        <w:pStyle w:val="02Flietext"/>
        <w:spacing w:before="240"/>
        <w:rPr>
          <w:lang w:val="en-US"/>
        </w:rPr>
      </w:pPr>
      <w:r w:rsidRPr="00B87403">
        <w:rPr>
          <w:lang w:val="en-US"/>
        </w:rPr>
        <w:t>Although from a methodological point of view</w:t>
      </w:r>
      <w:r w:rsidR="00A868CB">
        <w:rPr>
          <w:lang w:val="en-US"/>
        </w:rPr>
        <w:t xml:space="preserve"> we can clearly </w:t>
      </w:r>
      <w:r w:rsidR="00A868CB" w:rsidRPr="00A868CB">
        <w:rPr>
          <w:lang w:val="en-US"/>
        </w:rPr>
        <w:t>distinguish</w:t>
      </w:r>
      <w:r w:rsidR="00A868CB">
        <w:rPr>
          <w:lang w:val="en-US"/>
        </w:rPr>
        <w:t xml:space="preserve"> </w:t>
      </w:r>
      <w:r w:rsidR="00BA2473">
        <w:rPr>
          <w:lang w:val="en-US"/>
        </w:rPr>
        <w:t>nine clusters</w:t>
      </w:r>
      <w:r w:rsidR="00C956BD">
        <w:rPr>
          <w:lang w:val="en-US"/>
        </w:rPr>
        <w:t xml:space="preserve">, </w:t>
      </w:r>
      <w:r w:rsidRPr="00B87403">
        <w:rPr>
          <w:lang w:val="en-US"/>
        </w:rPr>
        <w:t xml:space="preserve">a solution with clusters covering only one or two countries </w:t>
      </w:r>
      <w:r w:rsidR="003E0901">
        <w:rPr>
          <w:lang w:val="en-US"/>
        </w:rPr>
        <w:t xml:space="preserve">is </w:t>
      </w:r>
      <w:r w:rsidRPr="00B87403">
        <w:rPr>
          <w:lang w:val="en-US"/>
        </w:rPr>
        <w:t xml:space="preserve">not suitable for most purposes. </w:t>
      </w:r>
      <w:r w:rsidR="003E0901">
        <w:rPr>
          <w:lang w:val="en-US"/>
        </w:rPr>
        <w:t>O</w:t>
      </w:r>
      <w:r w:rsidRPr="00B87403">
        <w:rPr>
          <w:lang w:val="en-US"/>
        </w:rPr>
        <w:t>ur typology</w:t>
      </w:r>
      <w:r w:rsidR="00C956BD">
        <w:rPr>
          <w:lang w:val="en-US"/>
        </w:rPr>
        <w:t>, however,</w:t>
      </w:r>
      <w:r w:rsidRPr="00B87403">
        <w:rPr>
          <w:lang w:val="en-US"/>
        </w:rPr>
        <w:t xml:space="preserve"> </w:t>
      </w:r>
      <w:r w:rsidR="003E0901">
        <w:rPr>
          <w:lang w:val="en-US"/>
        </w:rPr>
        <w:t xml:space="preserve">allows </w:t>
      </w:r>
      <w:r w:rsidR="00F81B61">
        <w:rPr>
          <w:lang w:val="en-US"/>
        </w:rPr>
        <w:t xml:space="preserve">us </w:t>
      </w:r>
      <w:r w:rsidRPr="00B87403">
        <w:rPr>
          <w:lang w:val="en-US"/>
        </w:rPr>
        <w:t xml:space="preserve">to go beyond this interpretation. </w:t>
      </w:r>
      <w:r w:rsidR="003E0901">
        <w:rPr>
          <w:lang w:val="en-US"/>
        </w:rPr>
        <w:t>B</w:t>
      </w:r>
      <w:r w:rsidR="003E0901" w:rsidRPr="00B87403">
        <w:rPr>
          <w:lang w:val="en-US"/>
        </w:rPr>
        <w:t xml:space="preserve">ased on their partial </w:t>
      </w:r>
      <w:r w:rsidR="003E0901" w:rsidRPr="00B87403">
        <w:rPr>
          <w:lang w:val="en-US"/>
        </w:rPr>
        <w:lastRenderedPageBreak/>
        <w:t>memberships</w:t>
      </w:r>
      <w:r w:rsidR="003E0901">
        <w:rPr>
          <w:lang w:val="en-US"/>
        </w:rPr>
        <w:t>, t</w:t>
      </w:r>
      <w:r w:rsidRPr="00B87403">
        <w:rPr>
          <w:lang w:val="en-US"/>
        </w:rPr>
        <w:t xml:space="preserve">he clusters can be condensed. </w:t>
      </w:r>
      <w:r w:rsidR="00C66C83" w:rsidRPr="00C66C83">
        <w:rPr>
          <w:lang w:val="en-US"/>
        </w:rPr>
        <w:t xml:space="preserve">A partial membership is defined as a connection of two countries in ≥ 50% of </w:t>
      </w:r>
      <w:r w:rsidR="00951996">
        <w:rPr>
          <w:lang w:val="en-US"/>
        </w:rPr>
        <w:t xml:space="preserve">the </w:t>
      </w:r>
      <w:r w:rsidR="00C66C83" w:rsidRPr="00C66C83">
        <w:rPr>
          <w:lang w:val="en-US"/>
        </w:rPr>
        <w:t xml:space="preserve">cluster analyses. </w:t>
      </w:r>
      <w:r w:rsidR="001D3AEA">
        <w:rPr>
          <w:lang w:val="en-US"/>
        </w:rPr>
        <w:t>Accordingly</w:t>
      </w:r>
      <w:r w:rsidR="003E0901">
        <w:rPr>
          <w:lang w:val="en-US"/>
        </w:rPr>
        <w:t>, we identify f</w:t>
      </w:r>
      <w:r w:rsidRPr="00B87403">
        <w:rPr>
          <w:lang w:val="en-US"/>
        </w:rPr>
        <w:t>our distinct cluster</w:t>
      </w:r>
      <w:r w:rsidR="00897DA8">
        <w:rPr>
          <w:lang w:val="en-US"/>
        </w:rPr>
        <w:t>s</w:t>
      </w:r>
      <w:r w:rsidRPr="00B87403">
        <w:rPr>
          <w:lang w:val="en-US"/>
        </w:rPr>
        <w:t xml:space="preserve">. </w:t>
      </w:r>
      <w:r w:rsidR="003E0901">
        <w:rPr>
          <w:lang w:val="en-US"/>
        </w:rPr>
        <w:t xml:space="preserve">These clusters have no ties </w:t>
      </w:r>
      <w:r w:rsidR="003E0901" w:rsidRPr="00B87403">
        <w:rPr>
          <w:lang w:val="en-US"/>
        </w:rPr>
        <w:t>≥ 50%</w:t>
      </w:r>
      <w:r w:rsidR="003E0901">
        <w:rPr>
          <w:lang w:val="en-US"/>
        </w:rPr>
        <w:t xml:space="preserve"> to countries from other clusters</w:t>
      </w:r>
      <w:r w:rsidR="00E05A95">
        <w:rPr>
          <w:lang w:val="en-US"/>
        </w:rPr>
        <w:t>,</w:t>
      </w:r>
      <w:r w:rsidR="003E0901">
        <w:rPr>
          <w:lang w:val="en-US"/>
        </w:rPr>
        <w:t xml:space="preserve"> and all countries </w:t>
      </w:r>
      <w:r w:rsidR="00E05A95">
        <w:rPr>
          <w:lang w:val="en-US"/>
        </w:rPr>
        <w:t xml:space="preserve">within the four clusters </w:t>
      </w:r>
      <w:r w:rsidR="003E0901">
        <w:rPr>
          <w:lang w:val="en-US"/>
        </w:rPr>
        <w:t xml:space="preserve">have ties </w:t>
      </w:r>
      <w:r w:rsidR="003E0901" w:rsidRPr="00B87403">
        <w:rPr>
          <w:lang w:val="en-US"/>
        </w:rPr>
        <w:t>≥ 50%</w:t>
      </w:r>
      <w:r w:rsidR="003E0901">
        <w:rPr>
          <w:lang w:val="en-US"/>
        </w:rPr>
        <w:t xml:space="preserve">. </w:t>
      </w:r>
      <w:r w:rsidR="00C66C83" w:rsidRPr="00C66C83">
        <w:rPr>
          <w:lang w:val="en-US"/>
        </w:rPr>
        <w:t>We map th</w:t>
      </w:r>
      <w:r w:rsidR="00C66C83">
        <w:rPr>
          <w:lang w:val="en-US"/>
        </w:rPr>
        <w:t>is condensed</w:t>
      </w:r>
      <w:r w:rsidR="00C66C83" w:rsidRPr="00C66C83">
        <w:rPr>
          <w:lang w:val="en-US"/>
        </w:rPr>
        <w:t xml:space="preserve"> cluster solution by a network graph modelled by UNICNET6/</w:t>
      </w:r>
      <w:proofErr w:type="spellStart"/>
      <w:r w:rsidR="00C66C83" w:rsidRPr="00C66C83">
        <w:rPr>
          <w:lang w:val="en-US"/>
        </w:rPr>
        <w:t>Netdraw</w:t>
      </w:r>
      <w:proofErr w:type="spellEnd"/>
      <w:r w:rsidR="00C66C83" w:rsidRPr="00C66C83">
        <w:rPr>
          <w:lang w:val="en-US"/>
        </w:rPr>
        <w:t xml:space="preserve">. The graph visualizes groups of countries and </w:t>
      </w:r>
      <w:r w:rsidR="00E05A95">
        <w:rPr>
          <w:lang w:val="en-US"/>
        </w:rPr>
        <w:t xml:space="preserve">shows </w:t>
      </w:r>
      <w:r w:rsidR="00C66C83" w:rsidRPr="00C66C83">
        <w:rPr>
          <w:lang w:val="en-US"/>
        </w:rPr>
        <w:t>how likely it is that two countries belong to a similar LTC system type. Furthermore, it displays the internal consistency of LTC systems</w:t>
      </w:r>
      <w:r w:rsidR="00E05A95">
        <w:rPr>
          <w:lang w:val="en-US"/>
        </w:rPr>
        <w:t>,</w:t>
      </w:r>
      <w:r w:rsidR="00C66C83" w:rsidRPr="00C66C83">
        <w:rPr>
          <w:lang w:val="en-US"/>
        </w:rPr>
        <w:t xml:space="preserve"> allowing for an in-depth analysis of the composition of clusters</w:t>
      </w:r>
      <w:r w:rsidR="00C66C83">
        <w:rPr>
          <w:lang w:val="en-US"/>
        </w:rPr>
        <w:t xml:space="preserve"> (Figure 1)</w:t>
      </w:r>
      <w:r w:rsidR="00C66C83" w:rsidRPr="00C66C83">
        <w:rPr>
          <w:lang w:val="en-US"/>
        </w:rPr>
        <w:t>.</w:t>
      </w:r>
    </w:p>
    <w:p w14:paraId="6C33A93F" w14:textId="4B304FAD" w:rsidR="002E6277" w:rsidRPr="00E028AA" w:rsidRDefault="002E6277" w:rsidP="00D059AE">
      <w:pPr>
        <w:pStyle w:val="02Flietext"/>
        <w:spacing w:before="240"/>
        <w:rPr>
          <w:lang w:val="en-US"/>
        </w:rPr>
      </w:pPr>
      <w:r>
        <w:rPr>
          <w:highlight w:val="yellow"/>
          <w:lang w:val="en-US"/>
        </w:rPr>
        <w:t>--- FIGURE 1</w:t>
      </w:r>
      <w:r w:rsidRPr="00E028AA">
        <w:rPr>
          <w:highlight w:val="yellow"/>
          <w:lang w:val="en-US"/>
        </w:rPr>
        <w:t xml:space="preserve"> ABOUT HERE ---</w:t>
      </w:r>
    </w:p>
    <w:p w14:paraId="72D0DEDC" w14:textId="0CE85886" w:rsidR="002D1426" w:rsidRPr="002D1426" w:rsidRDefault="002D1426" w:rsidP="002D1426">
      <w:pPr>
        <w:pStyle w:val="Beschriftung"/>
        <w:keepNext/>
        <w:jc w:val="left"/>
        <w:rPr>
          <w:lang w:val="en-US"/>
        </w:rPr>
      </w:pPr>
      <w:r w:rsidRPr="002D1426">
        <w:rPr>
          <w:lang w:val="en-US"/>
        </w:rPr>
        <w:t xml:space="preserve">Figure </w:t>
      </w:r>
      <w:r>
        <w:fldChar w:fldCharType="begin"/>
      </w:r>
      <w:r w:rsidRPr="002D1426">
        <w:rPr>
          <w:lang w:val="en-US"/>
        </w:rPr>
        <w:instrText xml:space="preserve"> SEQ Figure \* ARABIC </w:instrText>
      </w:r>
      <w:r>
        <w:fldChar w:fldCharType="separate"/>
      </w:r>
      <w:r w:rsidR="0063135B">
        <w:rPr>
          <w:noProof/>
          <w:lang w:val="en-US"/>
        </w:rPr>
        <w:t>1</w:t>
      </w:r>
      <w:r>
        <w:fldChar w:fldCharType="end"/>
      </w:r>
      <w:r w:rsidRPr="002D1426">
        <w:rPr>
          <w:lang w:val="en-US"/>
        </w:rPr>
        <w:t>: Network of OECD LTC systems.</w:t>
      </w:r>
    </w:p>
    <w:p w14:paraId="0D28ED9F" w14:textId="07DB2E96"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5035288B"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04EB5033" w14:textId="224CE53C" w:rsidR="00BD77BB" w:rsidRDefault="00493CCB" w:rsidP="00BA6E5E">
      <w:pPr>
        <w:pStyle w:val="02Flietext"/>
        <w:rPr>
          <w:lang w:val="en-US"/>
        </w:rPr>
      </w:pPr>
      <w:r w:rsidRPr="00AB5AE1">
        <w:rPr>
          <w:lang w:val="en-US"/>
        </w:rPr>
        <w:t>T</w:t>
      </w:r>
      <w:r w:rsidR="003920CC" w:rsidRPr="00AB5AE1">
        <w:rPr>
          <w:lang w:val="en-US"/>
        </w:rPr>
        <w:t xml:space="preserve">he graphic representation </w:t>
      </w:r>
      <w:r w:rsidRPr="00AB5AE1">
        <w:rPr>
          <w:lang w:val="en-US"/>
        </w:rPr>
        <w:t xml:space="preserve">shows </w:t>
      </w:r>
      <w:r w:rsidR="00AB5AE1" w:rsidRPr="00AB5AE1">
        <w:rPr>
          <w:lang w:val="en-US"/>
        </w:rPr>
        <w:t>four distinct cluster</w:t>
      </w:r>
      <w:r w:rsidR="00E05A95">
        <w:rPr>
          <w:lang w:val="en-US"/>
        </w:rPr>
        <w:t>s,</w:t>
      </w:r>
      <w:r w:rsidR="00AB5AE1" w:rsidRPr="00AB5AE1">
        <w:rPr>
          <w:lang w:val="en-US"/>
        </w:rPr>
        <w:t xml:space="preserve"> of which </w:t>
      </w:r>
      <w:r w:rsidR="00C252F3" w:rsidRPr="00AB5AE1">
        <w:rPr>
          <w:lang w:val="en-US"/>
        </w:rPr>
        <w:t>t</w:t>
      </w:r>
      <w:r w:rsidR="000E5CF2" w:rsidRPr="00AB5AE1">
        <w:rPr>
          <w:lang w:val="en-US"/>
        </w:rPr>
        <w:t>w</w:t>
      </w:r>
      <w:r w:rsidR="00C252F3" w:rsidRPr="00AB5AE1">
        <w:rPr>
          <w:lang w:val="en-US"/>
        </w:rPr>
        <w:t>o (bottom right and</w:t>
      </w:r>
      <w:r w:rsidR="00901F8F" w:rsidRPr="00AB5AE1">
        <w:rPr>
          <w:lang w:val="en-US"/>
        </w:rPr>
        <w:t xml:space="preserve"> bottom</w:t>
      </w:r>
      <w:r w:rsidR="00C252F3" w:rsidRPr="00AB5AE1">
        <w:rPr>
          <w:lang w:val="en-US"/>
        </w:rPr>
        <w:t xml:space="preserve"> left</w:t>
      </w:r>
      <w:r w:rsidR="00BA2473">
        <w:rPr>
          <w:lang w:val="en-US"/>
        </w:rPr>
        <w:t>)</w:t>
      </w:r>
      <w:r w:rsidR="00C252F3" w:rsidRPr="00AB5AE1">
        <w:rPr>
          <w:lang w:val="en-US"/>
        </w:rPr>
        <w:t xml:space="preserve"> </w:t>
      </w:r>
      <w:r w:rsidR="00E05A95">
        <w:rPr>
          <w:lang w:val="en-US"/>
        </w:rPr>
        <w:t>can</w:t>
      </w:r>
      <w:r w:rsidR="00E05A95" w:rsidRPr="00AB5AE1">
        <w:rPr>
          <w:lang w:val="en-US"/>
        </w:rPr>
        <w:t xml:space="preserve"> </w:t>
      </w:r>
      <w:r w:rsidRPr="00AB5AE1">
        <w:rPr>
          <w:lang w:val="en-US"/>
        </w:rPr>
        <w:t xml:space="preserve">each </w:t>
      </w:r>
      <w:r w:rsidR="00CF248C" w:rsidRPr="00AB5AE1">
        <w:rPr>
          <w:lang w:val="en-US"/>
        </w:rPr>
        <w:t xml:space="preserve">be </w:t>
      </w:r>
      <w:r w:rsidR="00C252F3" w:rsidRPr="00AB5AE1">
        <w:rPr>
          <w:lang w:val="en-US"/>
        </w:rPr>
        <w:t>split up in</w:t>
      </w:r>
      <w:r w:rsidRPr="00AB5AE1">
        <w:rPr>
          <w:lang w:val="en-US"/>
        </w:rPr>
        <w:t>to</w:t>
      </w:r>
      <w:r w:rsidR="00C252F3" w:rsidRPr="00AB5AE1">
        <w:rPr>
          <w:lang w:val="en-US"/>
        </w:rPr>
        <w:t xml:space="preserve"> two </w:t>
      </w:r>
      <w:r w:rsidR="00333E94" w:rsidRPr="00AB5AE1">
        <w:rPr>
          <w:lang w:val="en-US"/>
        </w:rPr>
        <w:t>further</w:t>
      </w:r>
      <w:r w:rsidR="00C66C83" w:rsidRPr="00AB5AE1">
        <w:rPr>
          <w:lang w:val="en-US"/>
        </w:rPr>
        <w:t xml:space="preserve"> </w:t>
      </w:r>
      <w:r w:rsidR="00C252F3" w:rsidRPr="00AB5AE1">
        <w:rPr>
          <w:lang w:val="en-US"/>
        </w:rPr>
        <w:t>clusters</w:t>
      </w:r>
      <w:r w:rsidR="00CA3CAB">
        <w:rPr>
          <w:lang w:val="en-US"/>
        </w:rPr>
        <w:t>,</w:t>
      </w:r>
      <w:r w:rsidR="00333E94" w:rsidRPr="00AB5AE1">
        <w:rPr>
          <w:lang w:val="en-US"/>
        </w:rPr>
        <w:t xml:space="preserve"> </w:t>
      </w:r>
      <w:r w:rsidR="00CA3CAB">
        <w:rPr>
          <w:lang w:val="en-US"/>
        </w:rPr>
        <w:t>resulting in</w:t>
      </w:r>
      <w:r w:rsidR="00C66C83" w:rsidRPr="00AB5AE1">
        <w:rPr>
          <w:lang w:val="en-US"/>
        </w:rPr>
        <w:t xml:space="preserve"> a total of</w:t>
      </w:r>
      <w:r w:rsidR="00333E94" w:rsidRPr="00AB5AE1">
        <w:rPr>
          <w:lang w:val="en-US"/>
        </w:rPr>
        <w:t xml:space="preserve"> six clusters</w:t>
      </w:r>
      <w:r w:rsidRPr="00AB5AE1">
        <w:rPr>
          <w:lang w:val="en-US"/>
        </w:rPr>
        <w:t xml:space="preserve">. </w:t>
      </w:r>
      <w:r w:rsidR="00EE551B" w:rsidRPr="00AB5AE1">
        <w:rPr>
          <w:lang w:val="en-US"/>
        </w:rPr>
        <w:t>B</w:t>
      </w:r>
      <w:r w:rsidR="00901F8F" w:rsidRPr="00AB5AE1">
        <w:rPr>
          <w:lang w:val="en-US"/>
        </w:rPr>
        <w:t>ased on their tie strength</w:t>
      </w:r>
      <w:r w:rsidR="00165531">
        <w:rPr>
          <w:lang w:val="en-US"/>
        </w:rPr>
        <w:t>,</w:t>
      </w:r>
      <w:r w:rsidR="00413157" w:rsidRPr="00AB5AE1">
        <w:rPr>
          <w:lang w:val="en-US"/>
        </w:rPr>
        <w:t xml:space="preserve"> Cluster 1</w:t>
      </w:r>
      <w:r w:rsidR="00C66C83" w:rsidRPr="00AB5AE1">
        <w:rPr>
          <w:lang w:val="en-US"/>
        </w:rPr>
        <w:t xml:space="preserve"> (CZ, LV, PL)</w:t>
      </w:r>
      <w:r w:rsidR="00333E94" w:rsidRPr="00AB5AE1">
        <w:rPr>
          <w:lang w:val="en-US"/>
        </w:rPr>
        <w:t>,</w:t>
      </w:r>
      <w:r w:rsidR="00413157" w:rsidRPr="00AB5AE1">
        <w:rPr>
          <w:lang w:val="en-US"/>
        </w:rPr>
        <w:t xml:space="preserve"> 2</w:t>
      </w:r>
      <w:r w:rsidR="00C66C83" w:rsidRPr="00AB5AE1">
        <w:rPr>
          <w:lang w:val="en-US"/>
        </w:rPr>
        <w:t xml:space="preserve"> (DE, FI)</w:t>
      </w:r>
      <w:r w:rsidR="00333E94" w:rsidRPr="00AB5AE1">
        <w:rPr>
          <w:lang w:val="en-US"/>
        </w:rPr>
        <w:t>, 3</w:t>
      </w:r>
      <w:r w:rsidR="00C66C83" w:rsidRPr="00AB5AE1">
        <w:rPr>
          <w:lang w:val="en-US"/>
        </w:rPr>
        <w:t xml:space="preserve"> (DK, IE, NO, </w:t>
      </w:r>
      <w:r w:rsidR="00C66C83" w:rsidRPr="00AB5AE1">
        <w:rPr>
          <w:lang w:val="en-US"/>
        </w:rPr>
        <w:lastRenderedPageBreak/>
        <w:t>SE)</w:t>
      </w:r>
      <w:r w:rsidR="00333E94" w:rsidRPr="00AB5AE1">
        <w:rPr>
          <w:lang w:val="en-US"/>
        </w:rPr>
        <w:t>, and 4</w:t>
      </w:r>
      <w:r w:rsidR="00C66C83" w:rsidRPr="00AB5AE1">
        <w:rPr>
          <w:lang w:val="en-US"/>
        </w:rPr>
        <w:t xml:space="preserve"> (JP, KR)</w:t>
      </w:r>
      <w:r w:rsidR="00413157" w:rsidRPr="00AB5AE1">
        <w:rPr>
          <w:lang w:val="en-US"/>
        </w:rPr>
        <w:t xml:space="preserve"> remain as types. </w:t>
      </w:r>
      <w:r w:rsidR="00C66C83" w:rsidRPr="00AB5AE1">
        <w:rPr>
          <w:lang w:val="en-US"/>
        </w:rPr>
        <w:t xml:space="preserve">In addition, </w:t>
      </w:r>
      <w:r w:rsidR="00333E94" w:rsidRPr="00AB5AE1">
        <w:rPr>
          <w:lang w:val="en-US"/>
        </w:rPr>
        <w:t>C</w:t>
      </w:r>
      <w:r w:rsidR="00413157" w:rsidRPr="00AB5AE1">
        <w:rPr>
          <w:lang w:val="en-US"/>
        </w:rPr>
        <w:t>luster 5</w:t>
      </w:r>
      <w:r w:rsidR="00C66C83" w:rsidRPr="00AB5AE1">
        <w:rPr>
          <w:lang w:val="en-US"/>
        </w:rPr>
        <w:t xml:space="preserve"> (AU, BE, CH, LU, NL)</w:t>
      </w:r>
      <w:r w:rsidR="00413157" w:rsidRPr="00AB5AE1">
        <w:rPr>
          <w:lang w:val="en-US"/>
        </w:rPr>
        <w:t xml:space="preserve"> and 6</w:t>
      </w:r>
      <w:r w:rsidR="00C66C83" w:rsidRPr="00AB5AE1">
        <w:rPr>
          <w:lang w:val="en-US"/>
        </w:rPr>
        <w:t xml:space="preserve"> (SI, SK)</w:t>
      </w:r>
      <w:r w:rsidR="00413157" w:rsidRPr="00AB5AE1">
        <w:rPr>
          <w:lang w:val="en-US"/>
        </w:rPr>
        <w:t xml:space="preserve"> </w:t>
      </w:r>
      <w:r w:rsidR="00333E94" w:rsidRPr="00C71DCD">
        <w:rPr>
          <w:lang w:val="en-US"/>
        </w:rPr>
        <w:t xml:space="preserve">are </w:t>
      </w:r>
      <w:r w:rsidR="00BA2473">
        <w:rPr>
          <w:lang w:val="en-US"/>
        </w:rPr>
        <w:t>combined</w:t>
      </w:r>
      <w:r w:rsidR="00AD4473" w:rsidRPr="00AB5AE1">
        <w:rPr>
          <w:lang w:val="en-US"/>
        </w:rPr>
        <w:t xml:space="preserve"> well as </w:t>
      </w:r>
      <w:r w:rsidR="00BF352F">
        <w:rPr>
          <w:lang w:val="en-US"/>
        </w:rPr>
        <w:t>C</w:t>
      </w:r>
      <w:r w:rsidR="00413157" w:rsidRPr="00AB5AE1">
        <w:rPr>
          <w:lang w:val="en-US"/>
        </w:rPr>
        <w:t>luster 7</w:t>
      </w:r>
      <w:r w:rsidR="00C66C83" w:rsidRPr="00AB5AE1">
        <w:rPr>
          <w:lang w:val="en-US"/>
        </w:rPr>
        <w:t xml:space="preserve"> (FR, IL, ES, UK, US)</w:t>
      </w:r>
      <w:r w:rsidR="00413157" w:rsidRPr="00AB5AE1">
        <w:rPr>
          <w:lang w:val="en-US"/>
        </w:rPr>
        <w:t>, 8</w:t>
      </w:r>
      <w:r w:rsidR="00C66C83" w:rsidRPr="00AB5AE1">
        <w:rPr>
          <w:lang w:val="en-US"/>
        </w:rPr>
        <w:t xml:space="preserve"> (EE)</w:t>
      </w:r>
      <w:r w:rsidR="00413157" w:rsidRPr="00AB5AE1">
        <w:rPr>
          <w:lang w:val="en-US"/>
        </w:rPr>
        <w:t>, and 9</w:t>
      </w:r>
      <w:r w:rsidR="00C66C83" w:rsidRPr="00AB5AE1">
        <w:rPr>
          <w:lang w:val="en-US"/>
        </w:rPr>
        <w:t xml:space="preserve"> (NZ)</w:t>
      </w:r>
      <w:r w:rsidR="00413157" w:rsidRPr="00AB5AE1">
        <w:rPr>
          <w:lang w:val="en-US"/>
        </w:rPr>
        <w:t xml:space="preserve">. </w:t>
      </w:r>
    </w:p>
    <w:p w14:paraId="27F9A836" w14:textId="7ABDE4D6" w:rsidR="00BD77BB" w:rsidRDefault="00BD77BB" w:rsidP="00BD77BB">
      <w:pPr>
        <w:pStyle w:val="berschrift1"/>
        <w:rPr>
          <w:lang w:val="en-US"/>
        </w:rPr>
      </w:pPr>
      <w:r>
        <w:rPr>
          <w:lang w:val="en-US"/>
        </w:rPr>
        <w:t>Results</w:t>
      </w:r>
    </w:p>
    <w:p w14:paraId="7BF5BD9E" w14:textId="517ACC55" w:rsidR="002D1426" w:rsidRPr="00BA6E5E" w:rsidRDefault="004C4DC4" w:rsidP="00BA6E5E">
      <w:pPr>
        <w:pStyle w:val="02Flietext"/>
        <w:rPr>
          <w:lang w:val="en-US"/>
        </w:rPr>
      </w:pPr>
      <w:r>
        <w:rPr>
          <w:lang w:val="en-US"/>
        </w:rPr>
        <w:t xml:space="preserve">Based on our findings outlined </w:t>
      </w:r>
      <w:r w:rsidR="00437BC1">
        <w:rPr>
          <w:lang w:val="en-US"/>
        </w:rPr>
        <w:t>above</w:t>
      </w:r>
      <w:r w:rsidR="00AB5AE1">
        <w:rPr>
          <w:lang w:val="en-US"/>
        </w:rPr>
        <w:t>,</w:t>
      </w:r>
      <w:r w:rsidR="00E9387A">
        <w:rPr>
          <w:lang w:val="en-US"/>
        </w:rPr>
        <w:t xml:space="preserve"> </w:t>
      </w:r>
      <w:r>
        <w:rPr>
          <w:lang w:val="en-US"/>
        </w:rPr>
        <w:t xml:space="preserve">we </w:t>
      </w:r>
      <w:r w:rsidR="00E9387A">
        <w:rPr>
          <w:lang w:val="en-US"/>
        </w:rPr>
        <w:t xml:space="preserve">propose </w:t>
      </w:r>
      <w:r w:rsidR="00BA2473">
        <w:rPr>
          <w:lang w:val="en-US"/>
        </w:rPr>
        <w:t>a</w:t>
      </w:r>
      <w:r w:rsidR="00E9387A">
        <w:rPr>
          <w:lang w:val="en-US"/>
        </w:rPr>
        <w:t xml:space="preserve"> </w:t>
      </w:r>
      <w:r w:rsidR="00413157">
        <w:rPr>
          <w:lang w:val="en-US"/>
        </w:rPr>
        <w:t xml:space="preserve">LTC </w:t>
      </w:r>
      <w:r w:rsidR="00B17790">
        <w:rPr>
          <w:lang w:val="en-US"/>
        </w:rPr>
        <w:t>typology</w:t>
      </w:r>
      <w:r w:rsidR="00E9387A">
        <w:rPr>
          <w:lang w:val="en-US"/>
        </w:rPr>
        <w:t xml:space="preserve"> of </w:t>
      </w:r>
      <w:r w:rsidR="00AD4473">
        <w:rPr>
          <w:lang w:val="en-US"/>
        </w:rPr>
        <w:t xml:space="preserve">six </w:t>
      </w:r>
      <w:r w:rsidR="00413157">
        <w:rPr>
          <w:lang w:val="en-US"/>
        </w:rPr>
        <w:t>system types</w:t>
      </w:r>
      <w:r w:rsidR="002012CB">
        <w:rPr>
          <w:lang w:val="en-US"/>
        </w:rPr>
        <w:t>, which</w:t>
      </w:r>
      <w:r w:rsidR="00437BC1">
        <w:rPr>
          <w:lang w:val="en-US"/>
        </w:rPr>
        <w:t xml:space="preserve"> can be characterized </w:t>
      </w:r>
      <w:r w:rsidR="00BD666A">
        <w:rPr>
          <w:lang w:val="en-US"/>
        </w:rPr>
        <w:t>as follows (see Table 3)</w:t>
      </w:r>
      <w:r w:rsidR="00C252F3">
        <w:rPr>
          <w:lang w:val="en-US"/>
        </w:rPr>
        <w:t>:</w:t>
      </w:r>
    </w:p>
    <w:p w14:paraId="5A92FC0C" w14:textId="7F77AF2C"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110DF8">
        <w:rPr>
          <w:rFonts w:eastAsiaTheme="minorHAnsi"/>
          <w:b/>
          <w:iCs/>
          <w:color w:val="auto"/>
          <w:szCs w:val="18"/>
          <w:lang w:val="en-US"/>
        </w:rPr>
        <w:t>residual</w:t>
      </w:r>
      <w:r w:rsidR="00D0320B">
        <w:rPr>
          <w:rFonts w:eastAsiaTheme="minorHAnsi"/>
          <w:b/>
          <w:iCs/>
          <w:color w:val="auto"/>
          <w:szCs w:val="18"/>
          <w:lang w:val="en-US"/>
        </w:rPr>
        <w:t xml:space="preserve"> </w:t>
      </w:r>
      <w:r w:rsidR="008F3EBD">
        <w:rPr>
          <w:rFonts w:eastAsiaTheme="minorHAnsi"/>
          <w:b/>
          <w:iCs/>
          <w:color w:val="auto"/>
          <w:szCs w:val="18"/>
          <w:lang w:val="en-US"/>
        </w:rPr>
        <w:t xml:space="preserve">public </w:t>
      </w:r>
      <w:r w:rsidRPr="00C83EC5">
        <w:rPr>
          <w:rFonts w:eastAsiaTheme="minorHAnsi"/>
          <w:b/>
          <w:iCs/>
          <w:color w:val="auto"/>
          <w:szCs w:val="18"/>
          <w:lang w:val="en-US"/>
        </w:rPr>
        <w:t>system</w:t>
      </w:r>
    </w:p>
    <w:p w14:paraId="53DC51BE" w14:textId="36E8861E" w:rsidR="00C83EC5" w:rsidRPr="00C83EC5" w:rsidRDefault="00BF352F" w:rsidP="00364FD2">
      <w:pPr>
        <w:pStyle w:val="02FlietextErsterAbsatz"/>
        <w:rPr>
          <w:lang w:val="en-US"/>
        </w:rPr>
      </w:pPr>
      <w:r>
        <w:rPr>
          <w:lang w:val="en-US"/>
        </w:rPr>
        <w:t>T</w:t>
      </w:r>
      <w:r w:rsidR="00C83EC5" w:rsidRPr="00C83EC5">
        <w:rPr>
          <w:lang w:val="en-US"/>
        </w:rPr>
        <w:t xml:space="preserve">he </w:t>
      </w:r>
      <w:r w:rsidR="008F3EBD">
        <w:rPr>
          <w:lang w:val="en-US"/>
        </w:rPr>
        <w:t>residual public system</w:t>
      </w:r>
      <w:r w:rsidR="00BD666A">
        <w:rPr>
          <w:lang w:val="en-US"/>
        </w:rPr>
        <w:t xml:space="preserve">, </w:t>
      </w:r>
      <w:r w:rsidR="00710F68">
        <w:rPr>
          <w:lang w:val="en-US"/>
        </w:rPr>
        <w:t>which</w:t>
      </w:r>
      <w:r w:rsidR="00710F68" w:rsidRPr="00C83EC5">
        <w:rPr>
          <w:lang w:val="en-US"/>
        </w:rPr>
        <w:t xml:space="preserve"> </w:t>
      </w:r>
      <w:r w:rsidR="00BD666A">
        <w:rPr>
          <w:lang w:val="en-US"/>
        </w:rPr>
        <w:t xml:space="preserve">includes the Czech Republic, Latvia, and Poland, </w:t>
      </w:r>
      <w:r w:rsidR="00C83EC5" w:rsidRPr="00C83EC5">
        <w:rPr>
          <w:lang w:val="en-US"/>
        </w:rPr>
        <w:t xml:space="preserve">is marked </w:t>
      </w:r>
      <w:r w:rsidR="00901F8F">
        <w:rPr>
          <w:lang w:val="en-US"/>
        </w:rPr>
        <w:t>by</w:t>
      </w:r>
      <w:r w:rsidR="00C83EC5" w:rsidRPr="00C83EC5">
        <w:rPr>
          <w:lang w:val="en-US"/>
        </w:rPr>
        <w:t xml:space="preserve"> low levels of supply. It has by far the lowest </w:t>
      </w:r>
      <w:r w:rsidR="00901F8F">
        <w:rPr>
          <w:lang w:val="en-US"/>
        </w:rPr>
        <w:t xml:space="preserve">overall </w:t>
      </w:r>
      <w:r w:rsidR="00C83EC5" w:rsidRPr="00C83EC5">
        <w:rPr>
          <w:lang w:val="en-US"/>
        </w:rPr>
        <w:t>expenditure, beds</w:t>
      </w:r>
      <w:r w:rsidR="00901F8F">
        <w:rPr>
          <w:lang w:val="en-US"/>
        </w:rPr>
        <w:t>,</w:t>
      </w:r>
      <w:r w:rsidR="00C83EC5" w:rsidRPr="00C83EC5">
        <w:rPr>
          <w:lang w:val="en-US"/>
        </w:rPr>
        <w:t xml:space="preserve"> and recipients</w:t>
      </w:r>
      <w:r w:rsidR="00901F8F">
        <w:rPr>
          <w:lang w:val="en-US"/>
        </w:rPr>
        <w:t xml:space="preserve"> </w:t>
      </w:r>
      <w:r w:rsidR="0039679A">
        <w:rPr>
          <w:lang w:val="en-US"/>
        </w:rPr>
        <w:t>of</w:t>
      </w:r>
      <w:r w:rsidR="00901F8F">
        <w:rPr>
          <w:lang w:val="en-US"/>
        </w:rPr>
        <w:t xml:space="preserve"> all other system</w:t>
      </w:r>
      <w:r w:rsidR="000226FB">
        <w:rPr>
          <w:lang w:val="en-US"/>
        </w:rPr>
        <w:t xml:space="preserve"> </w:t>
      </w:r>
      <w:r w:rsidR="00901F8F">
        <w:rPr>
          <w:lang w:val="en-US"/>
        </w:rPr>
        <w:t>types</w:t>
      </w:r>
      <w:r w:rsidR="00C83EC5" w:rsidRPr="00C83EC5">
        <w:rPr>
          <w:lang w:val="en-US"/>
        </w:rPr>
        <w:t xml:space="preserve">. Although </w:t>
      </w:r>
      <w:r w:rsidR="00F82B67">
        <w:rPr>
          <w:lang w:val="en-US"/>
        </w:rPr>
        <w:t>access</w:t>
      </w:r>
      <w:r w:rsidR="00901F8F">
        <w:rPr>
          <w:lang w:val="en-US"/>
        </w:rPr>
        <w:t xml:space="preserve"> barriers</w:t>
      </w:r>
      <w:r w:rsidR="008F3EBD">
        <w:rPr>
          <w:lang w:val="en-US"/>
        </w:rPr>
        <w:t xml:space="preserve"> are low</w:t>
      </w:r>
      <w:r w:rsidR="00901F8F">
        <w:rPr>
          <w:lang w:val="en-US"/>
        </w:rPr>
        <w:t xml:space="preserve"> </w:t>
      </w:r>
      <w:commentRangeStart w:id="17"/>
      <w:r w:rsidR="00901F8F">
        <w:rPr>
          <w:lang w:val="en-US"/>
        </w:rPr>
        <w:t>by</w:t>
      </w:r>
      <w:r w:rsidR="00F82B67">
        <w:rPr>
          <w:lang w:val="en-US"/>
        </w:rPr>
        <w:t xml:space="preserve"> </w:t>
      </w:r>
      <w:commentRangeEnd w:id="17"/>
      <w:r w:rsidR="00FC77AC">
        <w:rPr>
          <w:rStyle w:val="Kommentarzeichen"/>
        </w:rPr>
        <w:commentReference w:id="17"/>
      </w:r>
      <w:r w:rsidR="00F82B67">
        <w:rPr>
          <w:lang w:val="en-US"/>
        </w:rPr>
        <w:t>applying</w:t>
      </w:r>
      <w:r w:rsidR="00901F8F">
        <w:rPr>
          <w:lang w:val="en-US"/>
        </w:rPr>
        <w:t xml:space="preserve"> </w:t>
      </w:r>
      <w:r w:rsidR="00C83EC5" w:rsidRPr="00C83EC5">
        <w:rPr>
          <w:lang w:val="en-US"/>
        </w:rPr>
        <w:t>no means-testing and a low level of choice restrictions</w:t>
      </w:r>
      <w:r w:rsidR="005562E8">
        <w:rPr>
          <w:lang w:val="en-US"/>
        </w:rPr>
        <w:t>, bound cash benefits hint at a</w:t>
      </w:r>
      <w:r w:rsidR="00C65A29">
        <w:rPr>
          <w:lang w:val="en-US"/>
        </w:rPr>
        <w:t xml:space="preserve"> </w:t>
      </w:r>
      <w:r w:rsidR="005562E8">
        <w:rPr>
          <w:lang w:val="en-US"/>
        </w:rPr>
        <w:t>high level of informal care provision</w:t>
      </w:r>
      <w:r w:rsidR="00C83EC5" w:rsidRPr="00C83EC5">
        <w:rPr>
          <w:lang w:val="en-US"/>
        </w:rPr>
        <w:t>.</w:t>
      </w:r>
      <w:r w:rsidR="005562E8">
        <w:rPr>
          <w:lang w:val="en-US"/>
        </w:rPr>
        <w:t xml:space="preserve"> However, </w:t>
      </w:r>
      <w:r w:rsidR="008F3EBD">
        <w:rPr>
          <w:lang w:val="en-US"/>
        </w:rPr>
        <w:t xml:space="preserve">the share of public </w:t>
      </w:r>
      <w:r w:rsidR="005562E8">
        <w:rPr>
          <w:lang w:val="en-US"/>
        </w:rPr>
        <w:t xml:space="preserve">LTC expenditure is the </w:t>
      </w:r>
      <w:r w:rsidR="008F3EBD">
        <w:rPr>
          <w:lang w:val="en-US"/>
        </w:rPr>
        <w:t xml:space="preserve">highest </w:t>
      </w:r>
      <w:r w:rsidR="005562E8">
        <w:rPr>
          <w:lang w:val="en-US"/>
        </w:rPr>
        <w:t>of all system types. Performance of these systems measured by</w:t>
      </w:r>
      <w:r w:rsidR="00C83EC5" w:rsidRPr="00C83EC5">
        <w:rPr>
          <w:lang w:val="en-US"/>
        </w:rPr>
        <w:t xml:space="preserve"> </w:t>
      </w:r>
      <w:r w:rsidR="005562E8">
        <w:rPr>
          <w:lang w:val="en-US"/>
        </w:rPr>
        <w:t>l</w:t>
      </w:r>
      <w:r w:rsidR="00C83EC5" w:rsidRPr="00C83EC5">
        <w:rPr>
          <w:lang w:val="en-US"/>
        </w:rPr>
        <w:t xml:space="preserve">ife expectancy and subjective health status are by far the lowest </w:t>
      </w:r>
      <w:r w:rsidR="00294B71">
        <w:rPr>
          <w:lang w:val="en-US"/>
        </w:rPr>
        <w:t>of</w:t>
      </w:r>
      <w:r w:rsidR="00C83EC5" w:rsidRPr="00C83EC5">
        <w:rPr>
          <w:lang w:val="en-US"/>
        </w:rPr>
        <w:t xml:space="preserve"> all other systems.</w:t>
      </w:r>
    </w:p>
    <w:p w14:paraId="4638C9C1" w14:textId="572AB2D8"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private supply</w:t>
      </w:r>
      <w:r w:rsidR="00F9013E">
        <w:rPr>
          <w:rFonts w:eastAsiaTheme="minorHAnsi"/>
          <w:b/>
          <w:iCs/>
          <w:color w:val="auto"/>
          <w:szCs w:val="18"/>
          <w:lang w:val="en-US"/>
        </w:rPr>
        <w:t xml:space="preserve"> system</w:t>
      </w:r>
    </w:p>
    <w:p w14:paraId="243EA3EA" w14:textId="56A9DD0C" w:rsidR="002171C1" w:rsidRPr="00C956BD" w:rsidRDefault="00B34517" w:rsidP="00C956BD">
      <w:pPr>
        <w:pStyle w:val="02FlietextErsterAbsatz"/>
        <w:rPr>
          <w:lang w:val="en-US"/>
        </w:rPr>
      </w:pPr>
      <w:r>
        <w:rPr>
          <w:lang w:val="en-US"/>
        </w:rPr>
        <w:t>T</w:t>
      </w:r>
      <w:r w:rsidR="00BD666A">
        <w:rPr>
          <w:lang w:val="en-US"/>
        </w:rPr>
        <w:t xml:space="preserve">he private supply system, </w:t>
      </w:r>
      <w:r w:rsidR="0058202C">
        <w:rPr>
          <w:lang w:val="en-US"/>
        </w:rPr>
        <w:t xml:space="preserve">which </w:t>
      </w:r>
      <w:r w:rsidR="00BD666A">
        <w:rPr>
          <w:lang w:val="en-US"/>
        </w:rPr>
        <w:t xml:space="preserve">consists of Germany and Finland, has a </w:t>
      </w:r>
      <w:r w:rsidR="005923D6">
        <w:rPr>
          <w:lang w:val="en-US"/>
        </w:rPr>
        <w:t>medium to high</w:t>
      </w:r>
      <w:r w:rsidR="00BD666A">
        <w:rPr>
          <w:lang w:val="en-US"/>
        </w:rPr>
        <w:t xml:space="preserve"> level of supply</w:t>
      </w:r>
      <w:r w:rsidR="00C956BD">
        <w:rPr>
          <w:lang w:val="en-US"/>
        </w:rPr>
        <w:t>.</w:t>
      </w:r>
      <w:r w:rsidR="005923D6">
        <w:rPr>
          <w:lang w:val="en-US"/>
        </w:rPr>
        <w:t xml:space="preserve"> Yet, this system shows one of the lowest shares of public</w:t>
      </w:r>
      <w:r w:rsidR="00BD666A">
        <w:rPr>
          <w:lang w:val="en-US"/>
        </w:rPr>
        <w:t xml:space="preserve"> </w:t>
      </w:r>
      <w:r w:rsidR="005923D6">
        <w:rPr>
          <w:lang w:val="en-US"/>
        </w:rPr>
        <w:t>expenditure and cash benefits</w:t>
      </w:r>
      <w:r w:rsidR="00787804">
        <w:rPr>
          <w:lang w:val="en-US"/>
        </w:rPr>
        <w:t xml:space="preserve"> are unbound</w:t>
      </w:r>
      <w:r w:rsidR="005923D6">
        <w:rPr>
          <w:lang w:val="en-US"/>
        </w:rPr>
        <w:t xml:space="preserve">, </w:t>
      </w:r>
      <w:r w:rsidR="00BD666A">
        <w:rPr>
          <w:lang w:val="en-US"/>
        </w:rPr>
        <w:t xml:space="preserve">indicating </w:t>
      </w:r>
      <w:r w:rsidR="005923D6">
        <w:rPr>
          <w:lang w:val="en-US"/>
        </w:rPr>
        <w:t xml:space="preserve">a high level of informal care provision. </w:t>
      </w:r>
      <w:r w:rsidR="00753800">
        <w:rPr>
          <w:lang w:val="en-US"/>
        </w:rPr>
        <w:t xml:space="preserve">Access restrictions are among the lowest </w:t>
      </w:r>
      <w:r w:rsidR="00BD666A">
        <w:rPr>
          <w:lang w:val="en-US"/>
        </w:rPr>
        <w:t xml:space="preserve">of </w:t>
      </w:r>
      <w:r w:rsidR="00753800">
        <w:rPr>
          <w:lang w:val="en-US"/>
        </w:rPr>
        <w:t>all system</w:t>
      </w:r>
      <w:r w:rsidR="00F82B67">
        <w:rPr>
          <w:lang w:val="en-US"/>
        </w:rPr>
        <w:t>s</w:t>
      </w:r>
      <w:r w:rsidR="00FE051E">
        <w:rPr>
          <w:lang w:val="en-US"/>
        </w:rPr>
        <w:t>,</w:t>
      </w:r>
      <w:r w:rsidR="00753800">
        <w:rPr>
          <w:lang w:val="en-US"/>
        </w:rPr>
        <w:t xml:space="preserve"> with no</w:t>
      </w:r>
      <w:r w:rsidR="00BD666A">
        <w:rPr>
          <w:lang w:val="en-US"/>
        </w:rPr>
        <w:t xml:space="preserve"> </w:t>
      </w:r>
      <w:r w:rsidR="00753800">
        <w:rPr>
          <w:lang w:val="en-US"/>
        </w:rPr>
        <w:t>means-testing and limited choice restrictions. Performance levels are medium.</w:t>
      </w:r>
    </w:p>
    <w:p w14:paraId="313AF3F6" w14:textId="314832CE"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public</w:t>
      </w:r>
      <w:r w:rsidR="00166676">
        <w:rPr>
          <w:rFonts w:eastAsiaTheme="minorHAnsi"/>
          <w:b/>
          <w:iCs/>
          <w:color w:val="auto"/>
          <w:szCs w:val="18"/>
          <w:lang w:val="en-US"/>
        </w:rPr>
        <w:t xml:space="preserve"> supply</w:t>
      </w:r>
      <w:r w:rsidRPr="00C83EC5">
        <w:rPr>
          <w:rFonts w:eastAsiaTheme="minorHAnsi"/>
          <w:b/>
          <w:iCs/>
          <w:color w:val="auto"/>
          <w:szCs w:val="18"/>
          <w:lang w:val="en-US"/>
        </w:rPr>
        <w:t xml:space="preserve"> system</w:t>
      </w:r>
    </w:p>
    <w:p w14:paraId="3DADFDAF" w14:textId="56302F6B" w:rsidR="00C83EC5" w:rsidRDefault="00B34517" w:rsidP="00BD666A">
      <w:pPr>
        <w:pStyle w:val="02FlietextErsterAbsatz"/>
        <w:rPr>
          <w:lang w:val="en-US"/>
        </w:rPr>
      </w:pPr>
      <w:r>
        <w:rPr>
          <w:lang w:val="en-US"/>
        </w:rPr>
        <w:t>T</w:t>
      </w:r>
      <w:r w:rsidR="00BD666A">
        <w:rPr>
          <w:lang w:val="en-US"/>
        </w:rPr>
        <w:t xml:space="preserve">he public supply system </w:t>
      </w:r>
      <w:r w:rsidR="00215663">
        <w:rPr>
          <w:lang w:val="en-US"/>
        </w:rPr>
        <w:t xml:space="preserve">comprises </w:t>
      </w:r>
      <w:r w:rsidR="00BD666A">
        <w:rPr>
          <w:lang w:val="en-US"/>
        </w:rPr>
        <w:t xml:space="preserve">the countries Denmark, Ireland, Norway, and Sweden and </w:t>
      </w:r>
      <w:r w:rsidR="00AE794B">
        <w:rPr>
          <w:lang w:val="en-US"/>
        </w:rPr>
        <w:t xml:space="preserve">is defined by </w:t>
      </w:r>
      <w:r w:rsidR="00166676">
        <w:rPr>
          <w:lang w:val="en-US"/>
        </w:rPr>
        <w:t>high supply</w:t>
      </w:r>
      <w:r w:rsidR="00AE794B">
        <w:rPr>
          <w:lang w:val="en-US"/>
        </w:rPr>
        <w:t xml:space="preserve"> and </w:t>
      </w:r>
      <w:r w:rsidR="008D224B">
        <w:rPr>
          <w:lang w:val="en-US"/>
        </w:rPr>
        <w:t>above-</w:t>
      </w:r>
      <w:r w:rsidR="00AE794B">
        <w:rPr>
          <w:lang w:val="en-US"/>
        </w:rPr>
        <w:t xml:space="preserve">average </w:t>
      </w:r>
      <w:r w:rsidR="005923D6">
        <w:rPr>
          <w:lang w:val="en-US"/>
        </w:rPr>
        <w:t xml:space="preserve">public </w:t>
      </w:r>
      <w:r w:rsidR="00AE794B">
        <w:rPr>
          <w:lang w:val="en-US"/>
        </w:rPr>
        <w:t xml:space="preserve">expenditure. Benefits are mainly available </w:t>
      </w:r>
      <w:r w:rsidR="00026322">
        <w:rPr>
          <w:lang w:val="en-US"/>
        </w:rPr>
        <w:t xml:space="preserve">only </w:t>
      </w:r>
      <w:r w:rsidR="00AE794B">
        <w:rPr>
          <w:lang w:val="en-US"/>
        </w:rPr>
        <w:t>in</w:t>
      </w:r>
      <w:r w:rsidR="00A0646D">
        <w:rPr>
          <w:lang w:val="en-US"/>
        </w:rPr>
        <w:t xml:space="preserve"> </w:t>
      </w:r>
      <w:r w:rsidR="00AE794B">
        <w:rPr>
          <w:lang w:val="en-US"/>
        </w:rPr>
        <w:t xml:space="preserve">kind, which hints </w:t>
      </w:r>
      <w:r w:rsidR="005923D6">
        <w:rPr>
          <w:lang w:val="en-US"/>
        </w:rPr>
        <w:t xml:space="preserve">at </w:t>
      </w:r>
      <w:r w:rsidR="00AE794B">
        <w:rPr>
          <w:lang w:val="en-US"/>
        </w:rPr>
        <w:t>a low level of informal care provision.</w:t>
      </w:r>
      <w:r w:rsidR="00F3631B" w:rsidRPr="00F3631B">
        <w:rPr>
          <w:lang w:val="en-US"/>
        </w:rPr>
        <w:t xml:space="preserve"> </w:t>
      </w:r>
      <w:r w:rsidR="00F3631B">
        <w:rPr>
          <w:lang w:val="en-US"/>
        </w:rPr>
        <w:t>Furthermore, choice is limited in these systems</w:t>
      </w:r>
      <w:r w:rsidR="00026322">
        <w:rPr>
          <w:lang w:val="en-US"/>
        </w:rPr>
        <w:t>;</w:t>
      </w:r>
      <w:r w:rsidR="00F3631B">
        <w:rPr>
          <w:lang w:val="en-US"/>
        </w:rPr>
        <w:t xml:space="preserve"> </w:t>
      </w:r>
      <w:r w:rsidR="00CA66CB">
        <w:rPr>
          <w:lang w:val="en-US"/>
        </w:rPr>
        <w:t>yet</w:t>
      </w:r>
      <w:r w:rsidR="00026322">
        <w:rPr>
          <w:lang w:val="en-US"/>
        </w:rPr>
        <w:t>,</w:t>
      </w:r>
      <w:r w:rsidR="00F3631B">
        <w:rPr>
          <w:lang w:val="en-US"/>
        </w:rPr>
        <w:t xml:space="preserve"> no </w:t>
      </w:r>
      <w:r w:rsidR="00F3631B" w:rsidRPr="00B34517">
        <w:rPr>
          <w:lang w:val="en-US"/>
        </w:rPr>
        <w:t>means-test</w:t>
      </w:r>
      <w:r w:rsidR="00F82B67">
        <w:rPr>
          <w:lang w:val="en-US"/>
        </w:rPr>
        <w:t>s</w:t>
      </w:r>
      <w:r w:rsidR="00F3631B">
        <w:rPr>
          <w:lang w:val="en-US"/>
        </w:rPr>
        <w:t xml:space="preserve"> appl</w:t>
      </w:r>
      <w:r w:rsidR="00F82B67">
        <w:rPr>
          <w:lang w:val="en-US"/>
        </w:rPr>
        <w:t>y</w:t>
      </w:r>
      <w:r w:rsidR="00F3631B">
        <w:rPr>
          <w:lang w:val="en-US"/>
        </w:rPr>
        <w:t>.</w:t>
      </w:r>
      <w:r w:rsidR="00197CC0">
        <w:rPr>
          <w:lang w:val="en-US"/>
        </w:rPr>
        <w:t xml:space="preserve"> The performance </w:t>
      </w:r>
      <w:r w:rsidR="00BD666A">
        <w:rPr>
          <w:lang w:val="en-US"/>
        </w:rPr>
        <w:t>indicators of</w:t>
      </w:r>
      <w:r w:rsidR="00197CC0">
        <w:rPr>
          <w:lang w:val="en-US"/>
        </w:rPr>
        <w:t xml:space="preserve"> this system </w:t>
      </w:r>
      <w:r w:rsidR="00BD666A">
        <w:rPr>
          <w:lang w:val="en-US"/>
        </w:rPr>
        <w:t>are above average</w:t>
      </w:r>
      <w:r w:rsidR="005923D6">
        <w:rPr>
          <w:lang w:val="en-US"/>
        </w:rPr>
        <w:t>.</w:t>
      </w:r>
      <w:r w:rsidR="00CC5C60">
        <w:rPr>
          <w:lang w:val="en-US"/>
        </w:rPr>
        <w:t xml:space="preserve"> </w:t>
      </w:r>
    </w:p>
    <w:p w14:paraId="6472BD94" w14:textId="49F81CFC" w:rsidR="00166676" w:rsidRPr="00C956BD" w:rsidRDefault="00166676" w:rsidP="00364FD2">
      <w:pPr>
        <w:pStyle w:val="02FlietextErsterAbsatz"/>
        <w:rPr>
          <w:b/>
          <w:lang w:val="en-US"/>
        </w:rPr>
      </w:pPr>
      <w:r w:rsidRPr="00C956BD">
        <w:rPr>
          <w:b/>
          <w:lang w:val="en-US"/>
        </w:rPr>
        <w:lastRenderedPageBreak/>
        <w:t xml:space="preserve">The </w:t>
      </w:r>
      <w:r w:rsidR="005923D6">
        <w:rPr>
          <w:b/>
          <w:lang w:val="en-US"/>
        </w:rPr>
        <w:t>evolving</w:t>
      </w:r>
      <w:r w:rsidRPr="00C956BD">
        <w:rPr>
          <w:b/>
          <w:lang w:val="en-US"/>
        </w:rPr>
        <w:t xml:space="preserve"> public </w:t>
      </w:r>
      <w:r w:rsidR="005923D6">
        <w:rPr>
          <w:b/>
          <w:lang w:val="en-US"/>
        </w:rPr>
        <w:t xml:space="preserve">supply </w:t>
      </w:r>
      <w:r w:rsidRPr="00C956BD">
        <w:rPr>
          <w:b/>
          <w:lang w:val="en-US"/>
        </w:rPr>
        <w:t>system</w:t>
      </w:r>
    </w:p>
    <w:p w14:paraId="37148890" w14:textId="181361F2" w:rsidR="001E3C88" w:rsidRDefault="00BD666A" w:rsidP="00364FD2">
      <w:pPr>
        <w:pStyle w:val="02FlietextErsterAbsatz"/>
        <w:rPr>
          <w:lang w:val="en-US"/>
        </w:rPr>
      </w:pPr>
      <w:r>
        <w:rPr>
          <w:lang w:val="en-US"/>
        </w:rPr>
        <w:t>Japan and Korea can be defined as evolving public supply systems</w:t>
      </w:r>
      <w:r w:rsidR="00CC5C60">
        <w:rPr>
          <w:lang w:val="en-US"/>
        </w:rPr>
        <w:t xml:space="preserve">, </w:t>
      </w:r>
      <w:r w:rsidR="001E3C88">
        <w:rPr>
          <w:lang w:val="en-US"/>
        </w:rPr>
        <w:t xml:space="preserve">marked by </w:t>
      </w:r>
      <w:r w:rsidR="00473DA0">
        <w:rPr>
          <w:lang w:val="en-US"/>
        </w:rPr>
        <w:t xml:space="preserve">medium to </w:t>
      </w:r>
      <w:r w:rsidR="001E3C88">
        <w:rPr>
          <w:lang w:val="en-US"/>
        </w:rPr>
        <w:t xml:space="preserve">low supply and </w:t>
      </w:r>
      <w:r w:rsidR="00473DA0">
        <w:rPr>
          <w:lang w:val="en-US"/>
        </w:rPr>
        <w:t>public financing and provision</w:t>
      </w:r>
      <w:r w:rsidR="001E3C88">
        <w:rPr>
          <w:lang w:val="en-US"/>
        </w:rPr>
        <w:t xml:space="preserve">. Expenditure and the number of recipients in institutions are </w:t>
      </w:r>
      <w:r w:rsidR="00CC5C60">
        <w:rPr>
          <w:lang w:val="en-US"/>
        </w:rPr>
        <w:t xml:space="preserve">at </w:t>
      </w:r>
      <w:r w:rsidR="001E3C88">
        <w:rPr>
          <w:lang w:val="en-US"/>
        </w:rPr>
        <w:t xml:space="preserve">a medium level, the supply of residential beds </w:t>
      </w:r>
      <w:r w:rsidR="005E5DBA">
        <w:rPr>
          <w:lang w:val="en-US"/>
        </w:rPr>
        <w:t xml:space="preserve">is </w:t>
      </w:r>
      <w:r w:rsidR="001E3C88">
        <w:rPr>
          <w:lang w:val="en-US"/>
        </w:rPr>
        <w:t xml:space="preserve">below average. </w:t>
      </w:r>
      <w:r w:rsidR="00473DA0">
        <w:rPr>
          <w:lang w:val="en-US"/>
        </w:rPr>
        <w:t>Public expenditure is medium</w:t>
      </w:r>
      <w:r w:rsidR="008B1236">
        <w:rPr>
          <w:lang w:val="en-US"/>
        </w:rPr>
        <w:t>,</w:t>
      </w:r>
      <w:r w:rsidR="00473DA0">
        <w:rPr>
          <w:lang w:val="en-US"/>
        </w:rPr>
        <w:t xml:space="preserve"> and benefits </w:t>
      </w:r>
      <w:r w:rsidR="00741FAF">
        <w:rPr>
          <w:lang w:val="en-US"/>
        </w:rPr>
        <w:t xml:space="preserve">are </w:t>
      </w:r>
      <w:r w:rsidR="00473DA0">
        <w:rPr>
          <w:lang w:val="en-US"/>
        </w:rPr>
        <w:t>only provided in</w:t>
      </w:r>
      <w:r w:rsidR="00B77FED">
        <w:rPr>
          <w:lang w:val="en-US"/>
        </w:rPr>
        <w:t xml:space="preserve"> </w:t>
      </w:r>
      <w:r w:rsidR="00473DA0">
        <w:rPr>
          <w:lang w:val="en-US"/>
        </w:rPr>
        <w:t xml:space="preserve">kind. Access to the system is </w:t>
      </w:r>
      <w:r w:rsidR="00B34517">
        <w:rPr>
          <w:lang w:val="en-US"/>
        </w:rPr>
        <w:t xml:space="preserve">granted </w:t>
      </w:r>
      <w:r w:rsidR="00473DA0">
        <w:rPr>
          <w:lang w:val="en-US"/>
        </w:rPr>
        <w:t>without means-testing</w:t>
      </w:r>
      <w:r w:rsidR="00A8544F">
        <w:rPr>
          <w:lang w:val="en-US"/>
        </w:rPr>
        <w:t>,</w:t>
      </w:r>
      <w:r w:rsidR="00473DA0">
        <w:rPr>
          <w:lang w:val="en-US"/>
        </w:rPr>
        <w:t xml:space="preserve"> but medium to high choice restrictions apply. Performance is highest concerning</w:t>
      </w:r>
      <w:r w:rsidR="001E3C88">
        <w:rPr>
          <w:lang w:val="en-US"/>
        </w:rPr>
        <w:t xml:space="preserve"> life expectancy but</w:t>
      </w:r>
      <w:r w:rsidR="00473DA0">
        <w:rPr>
          <w:lang w:val="en-US"/>
        </w:rPr>
        <w:t xml:space="preserve"> among the lowest concerning</w:t>
      </w:r>
      <w:r w:rsidR="001E3C88">
        <w:rPr>
          <w:lang w:val="en-US"/>
        </w:rPr>
        <w:t xml:space="preserve"> self-perceived health. </w:t>
      </w:r>
      <w:r w:rsidR="00CC5C60">
        <w:rPr>
          <w:lang w:val="en-US"/>
        </w:rPr>
        <w:t xml:space="preserve">Our study indicates that the two countries share </w:t>
      </w:r>
      <w:r w:rsidR="005E5DBA">
        <w:rPr>
          <w:lang w:val="en-US"/>
        </w:rPr>
        <w:t>a number of</w:t>
      </w:r>
      <w:r w:rsidR="00CC5C60">
        <w:rPr>
          <w:lang w:val="en-US"/>
        </w:rPr>
        <w:t xml:space="preserve"> characteristics of the North European public supply type.</w:t>
      </w:r>
    </w:p>
    <w:p w14:paraId="612AD6E0" w14:textId="12645994" w:rsidR="00F3631B" w:rsidRDefault="00F3631B" w:rsidP="00C83EC5">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r w:rsidR="00473DA0">
        <w:rPr>
          <w:rFonts w:eastAsiaTheme="minorHAnsi"/>
          <w:b/>
          <w:iCs/>
          <w:color w:val="auto"/>
          <w:szCs w:val="18"/>
          <w:lang w:val="en-US"/>
        </w:rPr>
        <w:t>private need-based</w:t>
      </w:r>
      <w:r w:rsidR="00CC5C60">
        <w:rPr>
          <w:rFonts w:eastAsiaTheme="minorHAnsi"/>
          <w:b/>
          <w:iCs/>
          <w:color w:val="auto"/>
          <w:szCs w:val="18"/>
          <w:lang w:val="en-US"/>
        </w:rPr>
        <w:t xml:space="preserve"> </w:t>
      </w:r>
      <w:r w:rsidR="00166676">
        <w:rPr>
          <w:rFonts w:eastAsiaTheme="minorHAnsi"/>
          <w:b/>
          <w:iCs/>
          <w:color w:val="auto"/>
          <w:szCs w:val="18"/>
          <w:lang w:val="en-US"/>
        </w:rPr>
        <w:t>supply</w:t>
      </w:r>
      <w:r w:rsidR="00166676" w:rsidRPr="00313058">
        <w:rPr>
          <w:rFonts w:eastAsiaTheme="minorHAnsi"/>
          <w:b/>
          <w:iCs/>
          <w:color w:val="auto"/>
          <w:szCs w:val="18"/>
          <w:lang w:val="en-US"/>
        </w:rPr>
        <w:t xml:space="preserve"> </w:t>
      </w:r>
      <w:r w:rsidRPr="00313058">
        <w:rPr>
          <w:rFonts w:eastAsiaTheme="minorHAnsi"/>
          <w:b/>
          <w:iCs/>
          <w:color w:val="auto"/>
          <w:szCs w:val="18"/>
          <w:lang w:val="en-US"/>
        </w:rPr>
        <w:t>system</w:t>
      </w:r>
    </w:p>
    <w:p w14:paraId="74B93F8A" w14:textId="1AF9032F" w:rsidR="00A77345" w:rsidRDefault="00A13366" w:rsidP="00364FD2">
      <w:pPr>
        <w:pStyle w:val="02FlietextErsterAbsatz"/>
        <w:rPr>
          <w:lang w:val="en-US"/>
        </w:rPr>
      </w:pPr>
      <w:r>
        <w:rPr>
          <w:lang w:val="en-US"/>
        </w:rPr>
        <w:t xml:space="preserve">The </w:t>
      </w:r>
      <w:r w:rsidR="007E138F">
        <w:rPr>
          <w:lang w:val="en-US"/>
        </w:rPr>
        <w:t>fifth LTC</w:t>
      </w:r>
      <w:r w:rsidR="00CC5C60">
        <w:rPr>
          <w:lang w:val="en-US"/>
        </w:rPr>
        <w:t xml:space="preserve"> system type can be defined as a private need-based supply system </w:t>
      </w:r>
      <w:r w:rsidR="00FA7252">
        <w:rPr>
          <w:lang w:val="en-US"/>
        </w:rPr>
        <w:t xml:space="preserve">and </w:t>
      </w:r>
      <w:r w:rsidR="00CC5C60">
        <w:rPr>
          <w:lang w:val="en-US"/>
        </w:rPr>
        <w:t>include</w:t>
      </w:r>
      <w:r w:rsidR="00576E43">
        <w:rPr>
          <w:lang w:val="en-US"/>
        </w:rPr>
        <w:t>s</w:t>
      </w:r>
      <w:r w:rsidR="00CC5C60">
        <w:rPr>
          <w:lang w:val="en-US"/>
        </w:rPr>
        <w:t xml:space="preserve"> Austr</w:t>
      </w:r>
      <w:r w:rsidR="00576E43">
        <w:rPr>
          <w:lang w:val="en-US"/>
        </w:rPr>
        <w:t>alia</w:t>
      </w:r>
      <w:r w:rsidR="00CC5C60">
        <w:rPr>
          <w:lang w:val="en-US"/>
        </w:rPr>
        <w:t xml:space="preserve">, Belgium, Switzerland, Luxembourg, the Netherlands, </w:t>
      </w:r>
      <w:r w:rsidR="00576E43">
        <w:rPr>
          <w:lang w:val="en-US"/>
        </w:rPr>
        <w:t>Slovakia, and Slovenia</w:t>
      </w:r>
      <w:r w:rsidR="00571459">
        <w:rPr>
          <w:lang w:val="en-US"/>
        </w:rPr>
        <w:t>,</w:t>
      </w:r>
      <w:r w:rsidR="00576E43">
        <w:rPr>
          <w:lang w:val="en-US"/>
        </w:rPr>
        <w:t xml:space="preserve"> with the latter two </w:t>
      </w:r>
      <w:r w:rsidR="00576E43" w:rsidRPr="00CA24AF">
        <w:rPr>
          <w:lang w:val="en-US"/>
        </w:rPr>
        <w:t>however</w:t>
      </w:r>
      <w:r w:rsidR="00576E43">
        <w:rPr>
          <w:lang w:val="en-US"/>
        </w:rPr>
        <w:t xml:space="preserve"> having </w:t>
      </w:r>
      <w:r w:rsidR="00571459">
        <w:rPr>
          <w:lang w:val="en-US"/>
        </w:rPr>
        <w:t xml:space="preserve">only </w:t>
      </w:r>
      <w:r w:rsidR="00576E43">
        <w:rPr>
          <w:lang w:val="en-US"/>
        </w:rPr>
        <w:t xml:space="preserve">weak ties to the other countries. </w:t>
      </w:r>
      <w:r w:rsidR="00C609BE">
        <w:rPr>
          <w:lang w:val="en-US"/>
        </w:rPr>
        <w:t xml:space="preserve">This type </w:t>
      </w:r>
      <w:r w:rsidR="00C609BE" w:rsidRPr="00FA7252">
        <w:rPr>
          <w:lang w:val="en-US"/>
        </w:rPr>
        <w:t xml:space="preserve">can be </w:t>
      </w:r>
      <w:r w:rsidR="00FA7252">
        <w:rPr>
          <w:lang w:val="en-US"/>
        </w:rPr>
        <w:t xml:space="preserve">described </w:t>
      </w:r>
      <w:r w:rsidR="00C609BE">
        <w:rPr>
          <w:lang w:val="en-US"/>
        </w:rPr>
        <w:t>as oriented towards private provision and financing</w:t>
      </w:r>
      <w:r w:rsidR="00C609BE" w:rsidRPr="00313058">
        <w:rPr>
          <w:lang w:val="en-US"/>
        </w:rPr>
        <w:t xml:space="preserve"> </w:t>
      </w:r>
      <w:r w:rsidR="0099187E">
        <w:rPr>
          <w:lang w:val="en-US"/>
        </w:rPr>
        <w:t xml:space="preserve">because </w:t>
      </w:r>
      <w:r w:rsidR="00473DA0">
        <w:rPr>
          <w:lang w:val="en-US"/>
        </w:rPr>
        <w:t>public</w:t>
      </w:r>
      <w:r w:rsidR="00C609BE">
        <w:rPr>
          <w:lang w:val="en-US"/>
        </w:rPr>
        <w:t xml:space="preserve"> expenditure </w:t>
      </w:r>
      <w:r w:rsidR="00473DA0">
        <w:rPr>
          <w:lang w:val="en-US"/>
        </w:rPr>
        <w:t>is below</w:t>
      </w:r>
      <w:r w:rsidR="00C609BE">
        <w:rPr>
          <w:lang w:val="en-US"/>
        </w:rPr>
        <w:t xml:space="preserve"> average and cash benefits </w:t>
      </w:r>
      <w:r w:rsidR="005E5DBA">
        <w:rPr>
          <w:lang w:val="en-US"/>
        </w:rPr>
        <w:t xml:space="preserve">are </w:t>
      </w:r>
      <w:r w:rsidR="00C609BE">
        <w:rPr>
          <w:lang w:val="en-US"/>
        </w:rPr>
        <w:t xml:space="preserve">available in almost all countries and often unbound. </w:t>
      </w:r>
      <w:r w:rsidR="00576E43">
        <w:rPr>
          <w:lang w:val="en-US"/>
        </w:rPr>
        <w:t>On the other hand, h</w:t>
      </w:r>
      <w:r w:rsidR="00C609BE">
        <w:rPr>
          <w:lang w:val="en-US"/>
        </w:rPr>
        <w:t>owever</w:t>
      </w:r>
      <w:r w:rsidR="00473DA0">
        <w:rPr>
          <w:lang w:val="en-US"/>
        </w:rPr>
        <w:t>,</w:t>
      </w:r>
      <w:r w:rsidR="00C609BE">
        <w:rPr>
          <w:lang w:val="en-US"/>
        </w:rPr>
        <w:t xml:space="preserve"> supply is high. </w:t>
      </w:r>
      <w:r w:rsidR="00576E43">
        <w:rPr>
          <w:lang w:val="en-US"/>
        </w:rPr>
        <w:t>In contrast to the private supply type, a</w:t>
      </w:r>
      <w:r w:rsidR="00473DA0">
        <w:rPr>
          <w:lang w:val="en-US"/>
        </w:rPr>
        <w:t>ccess is restricted by a high level of means-testing</w:t>
      </w:r>
      <w:r w:rsidR="00576E43">
        <w:rPr>
          <w:lang w:val="en-US"/>
        </w:rPr>
        <w:t>. Like in the private supply countries</w:t>
      </w:r>
      <w:r w:rsidR="00473DA0">
        <w:rPr>
          <w:lang w:val="en-US"/>
        </w:rPr>
        <w:t>, choice restrictions rarely appl</w:t>
      </w:r>
      <w:r w:rsidR="00576E43">
        <w:rPr>
          <w:lang w:val="en-US"/>
        </w:rPr>
        <w:t>y</w:t>
      </w:r>
      <w:r w:rsidR="00473DA0">
        <w:rPr>
          <w:lang w:val="en-US"/>
        </w:rPr>
        <w:t>. P</w:t>
      </w:r>
      <w:r w:rsidR="00A740AC" w:rsidRPr="00313058">
        <w:rPr>
          <w:lang w:val="en-US"/>
        </w:rPr>
        <w:t>er</w:t>
      </w:r>
      <w:r w:rsidR="00A740AC">
        <w:rPr>
          <w:lang w:val="en-US"/>
        </w:rPr>
        <w:t>formance</w:t>
      </w:r>
      <w:r w:rsidR="00473DA0">
        <w:rPr>
          <w:lang w:val="en-US"/>
        </w:rPr>
        <w:t xml:space="preserve"> is above average</w:t>
      </w:r>
      <w:r w:rsidR="00C956BD">
        <w:rPr>
          <w:lang w:val="en-US"/>
        </w:rPr>
        <w:t>.</w:t>
      </w:r>
      <w:r w:rsidR="00A740AC">
        <w:rPr>
          <w:lang w:val="en-US"/>
        </w:rPr>
        <w:t xml:space="preserve"> </w:t>
      </w:r>
    </w:p>
    <w:p w14:paraId="1975CD1B" w14:textId="374AAFD8" w:rsidR="00166676" w:rsidRPr="00C956BD" w:rsidRDefault="00166676" w:rsidP="00364FD2">
      <w:pPr>
        <w:pStyle w:val="02FlietextErsterAbsatz"/>
        <w:rPr>
          <w:b/>
          <w:lang w:val="en-US"/>
        </w:rPr>
      </w:pPr>
      <w:r w:rsidRPr="00C956BD">
        <w:rPr>
          <w:b/>
          <w:lang w:val="en-US"/>
        </w:rPr>
        <w:t xml:space="preserve">The </w:t>
      </w:r>
      <w:r w:rsidR="00473DA0">
        <w:rPr>
          <w:b/>
          <w:lang w:val="en-US"/>
        </w:rPr>
        <w:t>evolving private need-based</w:t>
      </w:r>
      <w:r w:rsidRPr="00C956BD">
        <w:rPr>
          <w:b/>
          <w:lang w:val="en-US"/>
        </w:rPr>
        <w:t xml:space="preserve"> system</w:t>
      </w:r>
    </w:p>
    <w:p w14:paraId="30FE2670" w14:textId="10B63014" w:rsidR="005923D6" w:rsidRDefault="00CA24AF" w:rsidP="00BE78A9">
      <w:pPr>
        <w:pStyle w:val="02FlietextErsterAbsatz"/>
        <w:rPr>
          <w:lang w:val="en-US"/>
        </w:rPr>
      </w:pPr>
      <w:r>
        <w:rPr>
          <w:lang w:val="en-US"/>
        </w:rPr>
        <w:t xml:space="preserve">The </w:t>
      </w:r>
      <w:r w:rsidR="006505A8">
        <w:rPr>
          <w:lang w:val="en-US"/>
        </w:rPr>
        <w:t>sixth LTC ty</w:t>
      </w:r>
      <w:r w:rsidR="006505A8" w:rsidRPr="00E80C6F">
        <w:rPr>
          <w:lang w:val="en-US"/>
        </w:rPr>
        <w:t xml:space="preserve">pe </w:t>
      </w:r>
      <w:r w:rsidR="00BE78A9" w:rsidRPr="00E80C6F">
        <w:rPr>
          <w:lang w:val="en-US"/>
        </w:rPr>
        <w:t xml:space="preserve">is </w:t>
      </w:r>
      <w:r w:rsidR="002D5CCF" w:rsidRPr="00E80C6F">
        <w:rPr>
          <w:lang w:val="en-US"/>
        </w:rPr>
        <w:t>labeled</w:t>
      </w:r>
      <w:r w:rsidR="00BE78A9" w:rsidRPr="00E80C6F">
        <w:rPr>
          <w:lang w:val="en-US"/>
        </w:rPr>
        <w:t xml:space="preserve"> </w:t>
      </w:r>
      <w:r w:rsidR="00BE78A9">
        <w:rPr>
          <w:lang w:val="en-US"/>
        </w:rPr>
        <w:t xml:space="preserve">evolving private need-based system </w:t>
      </w:r>
      <w:r w:rsidR="008F0DC3">
        <w:rPr>
          <w:lang w:val="en-US"/>
        </w:rPr>
        <w:t xml:space="preserve">and </w:t>
      </w:r>
      <w:r w:rsidR="00BE78A9">
        <w:rPr>
          <w:lang w:val="en-US"/>
        </w:rPr>
        <w:t xml:space="preserve">shares important characteristics </w:t>
      </w:r>
      <w:r w:rsidR="008F0DC3">
        <w:rPr>
          <w:lang w:val="en-US"/>
        </w:rPr>
        <w:t xml:space="preserve">with </w:t>
      </w:r>
      <w:r w:rsidR="00BE78A9">
        <w:rPr>
          <w:lang w:val="en-US"/>
        </w:rPr>
        <w:t xml:space="preserve">the private need-based supply type. </w:t>
      </w:r>
      <w:r w:rsidR="00BE78A9" w:rsidRPr="00184E5A">
        <w:rPr>
          <w:rFonts w:eastAsiaTheme="minorHAnsi"/>
          <w:iCs/>
          <w:color w:val="auto"/>
          <w:szCs w:val="18"/>
          <w:lang w:val="en-US"/>
        </w:rPr>
        <w:t>France, Israel, Spain, the United Kingdom, and the United States</w:t>
      </w:r>
      <w:r w:rsidR="00BE78A9">
        <w:rPr>
          <w:rFonts w:eastAsiaTheme="minorHAnsi"/>
          <w:iCs/>
          <w:color w:val="auto"/>
          <w:szCs w:val="18"/>
          <w:lang w:val="en-US"/>
        </w:rPr>
        <w:t xml:space="preserve"> belong to this type, and Estonia and New Zealand have weak ties as well. </w:t>
      </w:r>
      <w:r w:rsidR="00795C58">
        <w:rPr>
          <w:lang w:val="en-US"/>
        </w:rPr>
        <w:t xml:space="preserve">The public-private mix is oriented towards private financing. </w:t>
      </w:r>
      <w:r w:rsidR="003C0CC8">
        <w:rPr>
          <w:lang w:val="en-US"/>
        </w:rPr>
        <w:t>Performance</w:t>
      </w:r>
      <w:r w:rsidR="00795C58">
        <w:rPr>
          <w:lang w:val="en-US"/>
        </w:rPr>
        <w:t xml:space="preserve"> is high. Access is restricted </w:t>
      </w:r>
      <w:r w:rsidR="002D5CCF" w:rsidRPr="007E138F">
        <w:rPr>
          <w:lang w:val="en-US"/>
        </w:rPr>
        <w:t xml:space="preserve">by </w:t>
      </w:r>
      <w:r w:rsidR="00795C58">
        <w:rPr>
          <w:lang w:val="en-US"/>
        </w:rPr>
        <w:t xml:space="preserve">both </w:t>
      </w:r>
      <w:r w:rsidR="003C0CC8">
        <w:rPr>
          <w:lang w:val="en-US"/>
        </w:rPr>
        <w:t>means</w:t>
      </w:r>
      <w:r w:rsidR="00795C58">
        <w:rPr>
          <w:lang w:val="en-US"/>
        </w:rPr>
        <w:t xml:space="preserve">-testing </w:t>
      </w:r>
      <w:r w:rsidR="002D5CCF">
        <w:rPr>
          <w:lang w:val="en-US"/>
        </w:rPr>
        <w:t>and</w:t>
      </w:r>
      <w:r w:rsidR="00795C58">
        <w:rPr>
          <w:lang w:val="en-US"/>
        </w:rPr>
        <w:t xml:space="preserve"> high choice restrictions. The main difference to the </w:t>
      </w:r>
      <w:r w:rsidR="007072A0">
        <w:rPr>
          <w:lang w:val="en-US"/>
        </w:rPr>
        <w:t>previous</w:t>
      </w:r>
      <w:r w:rsidR="00795C58">
        <w:rPr>
          <w:lang w:val="en-US"/>
        </w:rPr>
        <w:t xml:space="preserve"> system type is low supply</w:t>
      </w:r>
      <w:r w:rsidR="003C0CC8">
        <w:rPr>
          <w:lang w:val="en-US"/>
        </w:rPr>
        <w:t xml:space="preserve">, especially </w:t>
      </w:r>
      <w:r w:rsidR="003C0CC8">
        <w:rPr>
          <w:lang w:val="en-US"/>
        </w:rPr>
        <w:lastRenderedPageBreak/>
        <w:t xml:space="preserve">low expenditure, but also the provision of beds in residential care and the number of recipients of residential care </w:t>
      </w:r>
      <w:r w:rsidR="007072A0">
        <w:rPr>
          <w:lang w:val="en-US"/>
        </w:rPr>
        <w:t xml:space="preserve">are </w:t>
      </w:r>
      <w:r w:rsidR="002D5CCF">
        <w:rPr>
          <w:lang w:val="en-US"/>
        </w:rPr>
        <w:t>at a lower level</w:t>
      </w:r>
      <w:r w:rsidR="003C0CC8">
        <w:rPr>
          <w:lang w:val="en-US"/>
        </w:rPr>
        <w:t>.</w:t>
      </w:r>
    </w:p>
    <w:p w14:paraId="0E2044FF" w14:textId="43DB4569"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4E0297C6" w14:textId="4CC46AA1" w:rsidR="005923D6" w:rsidRPr="00C956BD" w:rsidRDefault="005923D6" w:rsidP="00C956BD">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63135B">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w:t>
      </w:r>
      <w:r w:rsidR="002D5CCF">
        <w:rPr>
          <w:sz w:val="22"/>
          <w:szCs w:val="22"/>
          <w:lang w:val="en-US"/>
        </w:rPr>
        <w:t xml:space="preserve">of six </w:t>
      </w:r>
      <w:r w:rsidRPr="006A56FF">
        <w:rPr>
          <w:sz w:val="22"/>
          <w:szCs w:val="22"/>
          <w:lang w:val="en-US"/>
        </w:rPr>
        <w:t xml:space="preserve">LTC </w:t>
      </w:r>
      <w:r w:rsidR="002D5CCF">
        <w:rPr>
          <w:sz w:val="22"/>
          <w:szCs w:val="22"/>
          <w:lang w:val="en-US"/>
        </w:rPr>
        <w:t>types</w:t>
      </w:r>
    </w:p>
    <w:tbl>
      <w:tblPr>
        <w:tblStyle w:val="EinfacheTabelle3"/>
        <w:tblW w:w="8647" w:type="dxa"/>
        <w:shd w:val="clear" w:color="auto" w:fill="FFFFFF" w:themeFill="background1"/>
        <w:tblLayout w:type="fixed"/>
        <w:tblLook w:val="04A0" w:firstRow="1" w:lastRow="0" w:firstColumn="1" w:lastColumn="0" w:noHBand="0" w:noVBand="1"/>
      </w:tblPr>
      <w:tblGrid>
        <w:gridCol w:w="1843"/>
        <w:gridCol w:w="1134"/>
        <w:gridCol w:w="1134"/>
        <w:gridCol w:w="1134"/>
        <w:gridCol w:w="1134"/>
        <w:gridCol w:w="1134"/>
        <w:gridCol w:w="1134"/>
      </w:tblGrid>
      <w:tr w:rsidR="005923D6" w:rsidRPr="0073035D" w14:paraId="10BD1286"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11C88F4D" w14:textId="77777777" w:rsidR="005923D6" w:rsidRPr="00D67B4C" w:rsidRDefault="005923D6" w:rsidP="008C6FA4">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562E3F82"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Residual public system</w:t>
            </w:r>
          </w:p>
        </w:tc>
        <w:tc>
          <w:tcPr>
            <w:tcW w:w="1134" w:type="dxa"/>
            <w:tcBorders>
              <w:top w:val="single" w:sz="12" w:space="0" w:color="auto"/>
              <w:bottom w:val="single" w:sz="12" w:space="0" w:color="auto"/>
            </w:tcBorders>
            <w:shd w:val="clear" w:color="auto" w:fill="FFFFFF" w:themeFill="background1"/>
            <w:vAlign w:val="center"/>
          </w:tcPr>
          <w:p w14:paraId="47474374"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supply system</w:t>
            </w:r>
          </w:p>
        </w:tc>
        <w:tc>
          <w:tcPr>
            <w:tcW w:w="1134" w:type="dxa"/>
            <w:tcBorders>
              <w:top w:val="single" w:sz="12" w:space="0" w:color="auto"/>
              <w:bottom w:val="single" w:sz="12" w:space="0" w:color="auto"/>
            </w:tcBorders>
            <w:shd w:val="clear" w:color="auto" w:fill="FFFFFF" w:themeFill="background1"/>
            <w:vAlign w:val="center"/>
          </w:tcPr>
          <w:p w14:paraId="13F3A231" w14:textId="77777777" w:rsidR="005923D6" w:rsidRPr="000D6FB8"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b w:val="0"/>
                <w:bCs w:val="0"/>
                <w:caps w:val="0"/>
                <w:sz w:val="16"/>
                <w:szCs w:val="16"/>
                <w:lang w:val="en-US"/>
              </w:rPr>
              <w:t>Public supply system</w:t>
            </w:r>
          </w:p>
        </w:tc>
        <w:tc>
          <w:tcPr>
            <w:tcW w:w="1134" w:type="dxa"/>
            <w:tcBorders>
              <w:top w:val="single" w:sz="12" w:space="0" w:color="auto"/>
              <w:bottom w:val="single" w:sz="12" w:space="0" w:color="auto"/>
            </w:tcBorders>
            <w:shd w:val="clear" w:color="auto" w:fill="FFFFFF" w:themeFill="background1"/>
            <w:vAlign w:val="center"/>
          </w:tcPr>
          <w:p w14:paraId="04A1FE9B" w14:textId="342286DC" w:rsidR="005923D6"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 xml:space="preserve">Evolving </w:t>
            </w:r>
            <w:r w:rsidR="006D08C2">
              <w:rPr>
                <w:b w:val="0"/>
                <w:bCs w:val="0"/>
                <w:caps w:val="0"/>
                <w:sz w:val="16"/>
                <w:szCs w:val="16"/>
                <w:lang w:val="en-US"/>
              </w:rPr>
              <w:t>p</w:t>
            </w:r>
            <w:r>
              <w:rPr>
                <w:b w:val="0"/>
                <w:bCs w:val="0"/>
                <w:caps w:val="0"/>
                <w:sz w:val="16"/>
                <w:szCs w:val="16"/>
                <w:lang w:val="en-US"/>
              </w:rPr>
              <w:t xml:space="preserve">ublic </w:t>
            </w:r>
            <w:r w:rsidR="006D08C2">
              <w:rPr>
                <w:b w:val="0"/>
                <w:bCs w:val="0"/>
                <w:caps w:val="0"/>
                <w:sz w:val="16"/>
                <w:szCs w:val="16"/>
                <w:lang w:val="en-US"/>
              </w:rPr>
              <w:t>s</w:t>
            </w:r>
            <w:r>
              <w:rPr>
                <w:b w:val="0"/>
                <w:bCs w:val="0"/>
                <w:caps w:val="0"/>
                <w:sz w:val="16"/>
                <w:szCs w:val="16"/>
                <w:lang w:val="en-US"/>
              </w:rPr>
              <w:t>upply system</w:t>
            </w:r>
          </w:p>
        </w:tc>
        <w:tc>
          <w:tcPr>
            <w:tcW w:w="1134" w:type="dxa"/>
            <w:tcBorders>
              <w:top w:val="single" w:sz="12" w:space="0" w:color="auto"/>
              <w:bottom w:val="single" w:sz="12" w:space="0" w:color="auto"/>
            </w:tcBorders>
            <w:shd w:val="clear" w:color="auto" w:fill="FFFFFF" w:themeFill="background1"/>
            <w:vAlign w:val="center"/>
          </w:tcPr>
          <w:p w14:paraId="55B13AC0"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need-based supply system</w:t>
            </w:r>
          </w:p>
        </w:tc>
        <w:tc>
          <w:tcPr>
            <w:tcW w:w="1134" w:type="dxa"/>
            <w:tcBorders>
              <w:top w:val="single" w:sz="12" w:space="0" w:color="auto"/>
              <w:bottom w:val="single" w:sz="12" w:space="0" w:color="auto"/>
            </w:tcBorders>
            <w:shd w:val="clear" w:color="auto" w:fill="FFFFFF" w:themeFill="background1"/>
            <w:vAlign w:val="center"/>
          </w:tcPr>
          <w:p w14:paraId="0B27CBAB"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Evolving private need-based system</w:t>
            </w:r>
          </w:p>
        </w:tc>
      </w:tr>
      <w:tr w:rsidR="005923D6" w:rsidRPr="006A56FF" w14:paraId="62E409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bottom w:val="single" w:sz="4" w:space="0" w:color="auto"/>
            </w:tcBorders>
            <w:shd w:val="clear" w:color="auto" w:fill="FFFFFF" w:themeFill="background1"/>
            <w:vAlign w:val="center"/>
          </w:tcPr>
          <w:p w14:paraId="407C6962" w14:textId="0104BB93" w:rsidR="005923D6" w:rsidRPr="00D67B4C" w:rsidRDefault="005923D6" w:rsidP="008C6FA4">
            <w:pPr>
              <w:spacing w:before="240" w:after="240" w:line="276" w:lineRule="auto"/>
              <w:rPr>
                <w:b w:val="0"/>
                <w:bCs w:val="0"/>
                <w:caps w:val="0"/>
                <w:sz w:val="16"/>
                <w:szCs w:val="16"/>
                <w:lang w:val="en-US"/>
              </w:rPr>
            </w:pPr>
            <w:r w:rsidRPr="00D67B4C">
              <w:rPr>
                <w:b w:val="0"/>
                <w:bCs w:val="0"/>
                <w:caps w:val="0"/>
                <w:sz w:val="16"/>
                <w:szCs w:val="16"/>
                <w:lang w:val="en-US"/>
              </w:rPr>
              <w:t>Cluster comp</w:t>
            </w:r>
            <w:r w:rsidR="005E5DBA">
              <w:rPr>
                <w:b w:val="0"/>
                <w:bCs w:val="0"/>
                <w:caps w:val="0"/>
                <w:sz w:val="16"/>
                <w:szCs w:val="16"/>
                <w:lang w:val="en-US"/>
              </w:rPr>
              <w:t>osition</w:t>
            </w:r>
          </w:p>
        </w:tc>
        <w:tc>
          <w:tcPr>
            <w:tcW w:w="1134" w:type="dxa"/>
            <w:tcBorders>
              <w:top w:val="single" w:sz="12" w:space="0" w:color="auto"/>
              <w:bottom w:val="single" w:sz="4" w:space="0" w:color="auto"/>
            </w:tcBorders>
            <w:shd w:val="clear" w:color="auto" w:fill="FFFFFF" w:themeFill="background1"/>
            <w:vAlign w:val="center"/>
          </w:tcPr>
          <w:p w14:paraId="5D34D062" w14:textId="14484EE0" w:rsidR="005923D6" w:rsidRPr="00E659F0" w:rsidRDefault="005923D6" w:rsidP="00BE78A9">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CZ, LV, PL</w:t>
            </w:r>
          </w:p>
        </w:tc>
        <w:tc>
          <w:tcPr>
            <w:tcW w:w="1134" w:type="dxa"/>
            <w:tcBorders>
              <w:top w:val="single" w:sz="12" w:space="0" w:color="auto"/>
              <w:bottom w:val="single" w:sz="4" w:space="0" w:color="auto"/>
            </w:tcBorders>
            <w:shd w:val="clear" w:color="auto" w:fill="FFFFFF" w:themeFill="background1"/>
            <w:vAlign w:val="center"/>
          </w:tcPr>
          <w:p w14:paraId="4E2B3550"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DE, FI</w:t>
            </w:r>
          </w:p>
          <w:p w14:paraId="6AA9259C" w14:textId="250FFB16"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7614D2EC"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DK, IE, NO, SE</w:t>
            </w:r>
          </w:p>
          <w:p w14:paraId="17EC8E3D" w14:textId="4D4B355E"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69198037"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p w14:paraId="1258B7D1" w14:textId="40309FDC"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0E8161DD" w14:textId="77777777" w:rsidR="005923D6" w:rsidRPr="00E659F0"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p w14:paraId="70908DBC" w14:textId="1B906BB9" w:rsidR="00BE78A9" w:rsidRPr="00E659F0" w:rsidRDefault="00BE78A9"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749A6A11" w14:textId="77777777" w:rsidR="005923D6" w:rsidRPr="00E659F0"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 xml:space="preserve">EE, ES, FR, IL, NZ, UK, US </w:t>
            </w:r>
          </w:p>
        </w:tc>
      </w:tr>
      <w:tr w:rsidR="005923D6" w:rsidRPr="006A56FF" w14:paraId="0AFBB425"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shd w:val="clear" w:color="auto" w:fill="FFFFFF" w:themeFill="background1"/>
            <w:vAlign w:val="center"/>
          </w:tcPr>
          <w:p w14:paraId="6144F9C7" w14:textId="77777777" w:rsidR="005923D6" w:rsidRPr="00D67B4C" w:rsidRDefault="005923D6" w:rsidP="008C6FA4">
            <w:pPr>
              <w:spacing w:line="276" w:lineRule="auto"/>
              <w:rPr>
                <w:b w:val="0"/>
                <w:bCs w:val="0"/>
                <w:caps w:val="0"/>
                <w:sz w:val="16"/>
                <w:szCs w:val="16"/>
                <w:lang w:val="en-US"/>
              </w:rPr>
            </w:pPr>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p>
        </w:tc>
        <w:tc>
          <w:tcPr>
            <w:tcW w:w="1134" w:type="dxa"/>
            <w:tcBorders>
              <w:top w:val="single" w:sz="4" w:space="0" w:color="auto"/>
              <w:bottom w:val="single" w:sz="4" w:space="0" w:color="auto"/>
            </w:tcBorders>
            <w:shd w:val="clear" w:color="auto" w:fill="FFFFFF" w:themeFill="background1"/>
            <w:vAlign w:val="center"/>
          </w:tcPr>
          <w:p w14:paraId="2E2F3357"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tcBorders>
              <w:top w:val="single" w:sz="4" w:space="0" w:color="auto"/>
              <w:bottom w:val="single" w:sz="4" w:space="0" w:color="auto"/>
            </w:tcBorders>
            <w:shd w:val="clear" w:color="auto" w:fill="FFFFFF" w:themeFill="background1"/>
            <w:vAlign w:val="center"/>
          </w:tcPr>
          <w:p w14:paraId="63D16798"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3802DF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w:t>
            </w:r>
          </w:p>
        </w:tc>
        <w:tc>
          <w:tcPr>
            <w:tcW w:w="1134" w:type="dxa"/>
            <w:tcBorders>
              <w:top w:val="single" w:sz="4" w:space="0" w:color="auto"/>
              <w:bottom w:val="single" w:sz="4" w:space="0" w:color="auto"/>
            </w:tcBorders>
            <w:shd w:val="clear" w:color="auto" w:fill="FFFFFF" w:themeFill="background1"/>
            <w:vAlign w:val="center"/>
          </w:tcPr>
          <w:p w14:paraId="1771928A"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B0F7831"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c>
          <w:tcPr>
            <w:tcW w:w="1134" w:type="dxa"/>
            <w:tcBorders>
              <w:top w:val="single" w:sz="4" w:space="0" w:color="auto"/>
              <w:bottom w:val="single" w:sz="4" w:space="0" w:color="auto"/>
            </w:tcBorders>
            <w:shd w:val="clear" w:color="auto" w:fill="FFFFFF" w:themeFill="background1"/>
            <w:vAlign w:val="center"/>
          </w:tcPr>
          <w:p w14:paraId="1B82FB9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7</w:t>
            </w:r>
          </w:p>
        </w:tc>
      </w:tr>
      <w:tr w:rsidR="005923D6" w:rsidRPr="006A56FF" w14:paraId="148DF95C"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753A9773" w14:textId="454777E8" w:rsidR="005923D6" w:rsidRPr="00D67B4C" w:rsidRDefault="00C956BD" w:rsidP="008C6FA4">
            <w:pPr>
              <w:spacing w:line="276" w:lineRule="auto"/>
              <w:rPr>
                <w:b w:val="0"/>
                <w:bCs w:val="0"/>
                <w:caps w:val="0"/>
                <w:sz w:val="16"/>
                <w:szCs w:val="16"/>
                <w:lang w:val="en-US"/>
              </w:rPr>
            </w:pPr>
            <w:r>
              <w:rPr>
                <w:b w:val="0"/>
                <w:bCs w:val="0"/>
                <w:caps w:val="0"/>
                <w:sz w:val="16"/>
                <w:szCs w:val="16"/>
                <w:lang w:val="en-US"/>
              </w:rPr>
              <w:t>E</w:t>
            </w:r>
            <w:r w:rsidR="005923D6">
              <w:rPr>
                <w:b w:val="0"/>
                <w:bCs w:val="0"/>
                <w:caps w:val="0"/>
                <w:sz w:val="16"/>
                <w:szCs w:val="16"/>
                <w:lang w:val="en-US"/>
              </w:rPr>
              <w:t>xpenditure</w:t>
            </w:r>
          </w:p>
        </w:tc>
        <w:tc>
          <w:tcPr>
            <w:tcW w:w="1134" w:type="dxa"/>
            <w:tcBorders>
              <w:top w:val="single" w:sz="4" w:space="0" w:color="auto"/>
            </w:tcBorders>
            <w:shd w:val="clear" w:color="auto" w:fill="FFFFFF" w:themeFill="background1"/>
            <w:vAlign w:val="center"/>
          </w:tcPr>
          <w:p w14:paraId="63D116D4"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161.82</w:t>
            </w:r>
          </w:p>
        </w:tc>
        <w:tc>
          <w:tcPr>
            <w:tcW w:w="1134" w:type="dxa"/>
            <w:tcBorders>
              <w:top w:val="single" w:sz="4" w:space="0" w:color="auto"/>
            </w:tcBorders>
            <w:shd w:val="clear" w:color="auto" w:fill="FFFFFF" w:themeFill="background1"/>
            <w:vAlign w:val="center"/>
          </w:tcPr>
          <w:p w14:paraId="6765AD30"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811.33</w:t>
            </w:r>
          </w:p>
        </w:tc>
        <w:tc>
          <w:tcPr>
            <w:tcW w:w="1134" w:type="dxa"/>
            <w:tcBorders>
              <w:top w:val="single" w:sz="4" w:space="0" w:color="auto"/>
            </w:tcBorders>
            <w:shd w:val="clear" w:color="auto" w:fill="FFFFFF" w:themeFill="background1"/>
            <w:vAlign w:val="center"/>
          </w:tcPr>
          <w:p w14:paraId="42B1F30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1369.15</w:t>
            </w:r>
          </w:p>
        </w:tc>
        <w:tc>
          <w:tcPr>
            <w:tcW w:w="1134" w:type="dxa"/>
            <w:tcBorders>
              <w:top w:val="single" w:sz="4" w:space="0" w:color="auto"/>
            </w:tcBorders>
            <w:shd w:val="clear" w:color="auto" w:fill="FFFFFF" w:themeFill="background1"/>
            <w:vAlign w:val="center"/>
          </w:tcPr>
          <w:p w14:paraId="3FC58FFD"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603.97</w:t>
            </w:r>
          </w:p>
        </w:tc>
        <w:tc>
          <w:tcPr>
            <w:tcW w:w="1134" w:type="dxa"/>
            <w:tcBorders>
              <w:top w:val="single" w:sz="4" w:space="0" w:color="auto"/>
            </w:tcBorders>
            <w:shd w:val="clear" w:color="auto" w:fill="FFFFFF" w:themeFill="background1"/>
            <w:vAlign w:val="center"/>
          </w:tcPr>
          <w:p w14:paraId="1931B015"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819.81</w:t>
            </w:r>
          </w:p>
        </w:tc>
        <w:tc>
          <w:tcPr>
            <w:tcW w:w="1134" w:type="dxa"/>
            <w:tcBorders>
              <w:top w:val="single" w:sz="4" w:space="0" w:color="auto"/>
            </w:tcBorders>
            <w:shd w:val="clear" w:color="auto" w:fill="FFFFFF" w:themeFill="background1"/>
            <w:vAlign w:val="center"/>
          </w:tcPr>
          <w:p w14:paraId="223CE0E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459.42</w:t>
            </w:r>
          </w:p>
        </w:tc>
      </w:tr>
      <w:tr w:rsidR="005923D6" w:rsidRPr="006A56FF" w14:paraId="03A58E0B"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A3EB4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1C86E1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21.76</w:t>
            </w:r>
          </w:p>
        </w:tc>
        <w:tc>
          <w:tcPr>
            <w:tcW w:w="1134" w:type="dxa"/>
            <w:shd w:val="clear" w:color="auto" w:fill="FFFFFF" w:themeFill="background1"/>
            <w:vAlign w:val="center"/>
          </w:tcPr>
          <w:p w14:paraId="7D89E214"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56.33</w:t>
            </w:r>
          </w:p>
        </w:tc>
        <w:tc>
          <w:tcPr>
            <w:tcW w:w="1134" w:type="dxa"/>
            <w:shd w:val="clear" w:color="auto" w:fill="FFFFFF" w:themeFill="background1"/>
            <w:vAlign w:val="center"/>
          </w:tcPr>
          <w:p w14:paraId="2DB3134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53.21</w:t>
            </w:r>
          </w:p>
        </w:tc>
        <w:tc>
          <w:tcPr>
            <w:tcW w:w="1134" w:type="dxa"/>
            <w:shd w:val="clear" w:color="auto" w:fill="FFFFFF" w:themeFill="background1"/>
            <w:vAlign w:val="center"/>
          </w:tcPr>
          <w:p w14:paraId="49F64D0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24.28</w:t>
            </w:r>
          </w:p>
        </w:tc>
        <w:tc>
          <w:tcPr>
            <w:tcW w:w="1134" w:type="dxa"/>
            <w:shd w:val="clear" w:color="auto" w:fill="FFFFFF" w:themeFill="background1"/>
            <w:vAlign w:val="center"/>
          </w:tcPr>
          <w:p w14:paraId="08F4CF2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64.28</w:t>
            </w:r>
          </w:p>
        </w:tc>
        <w:tc>
          <w:tcPr>
            <w:tcW w:w="1134" w:type="dxa"/>
            <w:shd w:val="clear" w:color="auto" w:fill="FFFFFF" w:themeFill="background1"/>
            <w:vAlign w:val="center"/>
          </w:tcPr>
          <w:p w14:paraId="32BC7A1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43.43</w:t>
            </w:r>
          </w:p>
        </w:tc>
      </w:tr>
      <w:tr w:rsidR="005923D6" w:rsidRPr="006A56FF" w14:paraId="081B1C0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0146F7D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Recipients</w:t>
            </w:r>
          </w:p>
        </w:tc>
        <w:tc>
          <w:tcPr>
            <w:tcW w:w="1134" w:type="dxa"/>
            <w:shd w:val="clear" w:color="auto" w:fill="FFFFFF" w:themeFill="background1"/>
            <w:vAlign w:val="center"/>
          </w:tcPr>
          <w:p w14:paraId="1A9FB82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1.18</w:t>
            </w:r>
          </w:p>
        </w:tc>
        <w:tc>
          <w:tcPr>
            <w:tcW w:w="1134" w:type="dxa"/>
            <w:shd w:val="clear" w:color="auto" w:fill="FFFFFF" w:themeFill="background1"/>
            <w:vAlign w:val="center"/>
          </w:tcPr>
          <w:p w14:paraId="7C683BA1"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4.4</w:t>
            </w:r>
          </w:p>
        </w:tc>
        <w:tc>
          <w:tcPr>
            <w:tcW w:w="1134" w:type="dxa"/>
            <w:shd w:val="clear" w:color="auto" w:fill="FFFFFF" w:themeFill="background1"/>
            <w:vAlign w:val="center"/>
          </w:tcPr>
          <w:p w14:paraId="45C4932D"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4.16</w:t>
            </w:r>
          </w:p>
        </w:tc>
        <w:tc>
          <w:tcPr>
            <w:tcW w:w="1134" w:type="dxa"/>
            <w:shd w:val="clear" w:color="auto" w:fill="FFFFFF" w:themeFill="background1"/>
            <w:vAlign w:val="center"/>
          </w:tcPr>
          <w:p w14:paraId="214EF500"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2.63</w:t>
            </w:r>
          </w:p>
        </w:tc>
        <w:tc>
          <w:tcPr>
            <w:tcW w:w="1134" w:type="dxa"/>
            <w:shd w:val="clear" w:color="auto" w:fill="FFFFFF" w:themeFill="background1"/>
            <w:vAlign w:val="center"/>
          </w:tcPr>
          <w:p w14:paraId="6D19B7B2"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5.51</w:t>
            </w:r>
          </w:p>
        </w:tc>
        <w:tc>
          <w:tcPr>
            <w:tcW w:w="1134" w:type="dxa"/>
            <w:shd w:val="clear" w:color="auto" w:fill="FFFFFF" w:themeFill="background1"/>
            <w:vAlign w:val="center"/>
          </w:tcPr>
          <w:p w14:paraId="0EA9186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3.46</w:t>
            </w:r>
          </w:p>
        </w:tc>
      </w:tr>
      <w:tr w:rsidR="005923D6" w:rsidRPr="006A56FF" w14:paraId="0EEAF7F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30F6A93" w14:textId="22DBF0BF" w:rsidR="005923D6" w:rsidRPr="00D67B4C" w:rsidRDefault="00E659F0" w:rsidP="008C6FA4">
            <w:pPr>
              <w:spacing w:line="276" w:lineRule="auto"/>
              <w:rPr>
                <w:b w:val="0"/>
                <w:bCs w:val="0"/>
                <w:caps w:val="0"/>
                <w:sz w:val="16"/>
                <w:szCs w:val="16"/>
                <w:lang w:val="en-US"/>
              </w:rPr>
            </w:pPr>
            <w:r>
              <w:rPr>
                <w:b w:val="0"/>
                <w:bCs w:val="0"/>
                <w:caps w:val="0"/>
                <w:sz w:val="16"/>
                <w:szCs w:val="16"/>
                <w:lang w:val="en-US"/>
              </w:rPr>
              <w:t>Private e</w:t>
            </w:r>
            <w:r w:rsidR="005923D6">
              <w:rPr>
                <w:b w:val="0"/>
                <w:bCs w:val="0"/>
                <w:caps w:val="0"/>
                <w:sz w:val="16"/>
                <w:szCs w:val="16"/>
                <w:lang w:val="en-US"/>
              </w:rPr>
              <w:t>xpenditure</w:t>
            </w:r>
          </w:p>
        </w:tc>
        <w:tc>
          <w:tcPr>
            <w:tcW w:w="1134" w:type="dxa"/>
            <w:shd w:val="clear" w:color="auto" w:fill="FFFFFF" w:themeFill="background1"/>
            <w:vAlign w:val="center"/>
          </w:tcPr>
          <w:p w14:paraId="5178530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5.77</w:t>
            </w:r>
          </w:p>
        </w:tc>
        <w:tc>
          <w:tcPr>
            <w:tcW w:w="1134" w:type="dxa"/>
            <w:shd w:val="clear" w:color="auto" w:fill="FFFFFF" w:themeFill="background1"/>
            <w:vAlign w:val="center"/>
          </w:tcPr>
          <w:p w14:paraId="10172F22"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23.94</w:t>
            </w:r>
          </w:p>
        </w:tc>
        <w:tc>
          <w:tcPr>
            <w:tcW w:w="1134" w:type="dxa"/>
            <w:shd w:val="clear" w:color="auto" w:fill="FFFFFF" w:themeFill="background1"/>
            <w:vAlign w:val="center"/>
          </w:tcPr>
          <w:p w14:paraId="6477E62B"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10.49</w:t>
            </w:r>
          </w:p>
        </w:tc>
        <w:tc>
          <w:tcPr>
            <w:tcW w:w="1134" w:type="dxa"/>
            <w:shd w:val="clear" w:color="auto" w:fill="FFFFFF" w:themeFill="background1"/>
            <w:vAlign w:val="center"/>
          </w:tcPr>
          <w:p w14:paraId="66C5F003"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18.17</w:t>
            </w:r>
          </w:p>
        </w:tc>
        <w:tc>
          <w:tcPr>
            <w:tcW w:w="1134" w:type="dxa"/>
            <w:shd w:val="clear" w:color="auto" w:fill="FFFFFF" w:themeFill="background1"/>
            <w:vAlign w:val="center"/>
          </w:tcPr>
          <w:p w14:paraId="52958E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11.81</w:t>
            </w:r>
          </w:p>
        </w:tc>
        <w:tc>
          <w:tcPr>
            <w:tcW w:w="1134" w:type="dxa"/>
            <w:shd w:val="clear" w:color="auto" w:fill="FFFFFF" w:themeFill="background1"/>
            <w:vAlign w:val="center"/>
          </w:tcPr>
          <w:p w14:paraId="4E8CE99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24.25</w:t>
            </w:r>
          </w:p>
        </w:tc>
      </w:tr>
      <w:tr w:rsidR="005923D6" w:rsidRPr="006A56FF" w14:paraId="142F7FE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7368C19" w14:textId="54CE6D93" w:rsidR="005923D6" w:rsidRPr="00D67B4C" w:rsidRDefault="005923D6" w:rsidP="008C6FA4">
            <w:pPr>
              <w:spacing w:line="276" w:lineRule="auto"/>
              <w:rPr>
                <w:b w:val="0"/>
                <w:bCs w:val="0"/>
                <w:caps w:val="0"/>
                <w:sz w:val="16"/>
                <w:szCs w:val="16"/>
                <w:lang w:val="en-US"/>
              </w:rPr>
            </w:pPr>
            <w:r>
              <w:rPr>
                <w:b w:val="0"/>
                <w:bCs w:val="0"/>
                <w:caps w:val="0"/>
                <w:sz w:val="16"/>
                <w:szCs w:val="16"/>
                <w:lang w:val="en-US"/>
              </w:rPr>
              <w:t>Cash</w:t>
            </w:r>
            <w:r w:rsidR="00594BB1">
              <w:rPr>
                <w:b w:val="0"/>
                <w:bCs w:val="0"/>
                <w:caps w:val="0"/>
                <w:sz w:val="16"/>
                <w:szCs w:val="16"/>
                <w:lang w:val="en-US"/>
              </w:rPr>
              <w:t xml:space="preserve"> benefit</w:t>
            </w:r>
          </w:p>
        </w:tc>
        <w:tc>
          <w:tcPr>
            <w:tcW w:w="1134" w:type="dxa"/>
            <w:shd w:val="clear" w:color="auto" w:fill="FFFFFF" w:themeFill="background1"/>
            <w:vAlign w:val="center"/>
          </w:tcPr>
          <w:p w14:paraId="32A99A1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1.67</w:t>
            </w:r>
          </w:p>
        </w:tc>
        <w:tc>
          <w:tcPr>
            <w:tcW w:w="1134" w:type="dxa"/>
            <w:shd w:val="clear" w:color="auto" w:fill="FFFFFF" w:themeFill="background1"/>
            <w:vAlign w:val="center"/>
          </w:tcPr>
          <w:p w14:paraId="2F891343"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14:paraId="38B4BFF1"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0.25</w:t>
            </w:r>
          </w:p>
        </w:tc>
        <w:tc>
          <w:tcPr>
            <w:tcW w:w="1134" w:type="dxa"/>
            <w:shd w:val="clear" w:color="auto" w:fill="FFFFFF" w:themeFill="background1"/>
            <w:vAlign w:val="center"/>
          </w:tcPr>
          <w:p w14:paraId="093448C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35D8FE64"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1.57</w:t>
            </w:r>
          </w:p>
        </w:tc>
        <w:tc>
          <w:tcPr>
            <w:tcW w:w="1134" w:type="dxa"/>
            <w:shd w:val="clear" w:color="auto" w:fill="FFFFFF" w:themeFill="background1"/>
            <w:vAlign w:val="center"/>
          </w:tcPr>
          <w:p w14:paraId="60A42515"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0.86</w:t>
            </w:r>
          </w:p>
        </w:tc>
      </w:tr>
      <w:tr w:rsidR="005923D6" w:rsidRPr="006A56FF" w14:paraId="2BA4ED27"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D4AA29F" w14:textId="76EB7E41" w:rsidR="005923D6" w:rsidRPr="00D67B4C" w:rsidRDefault="00E659F0" w:rsidP="008C6FA4">
            <w:pPr>
              <w:spacing w:line="276" w:lineRule="auto"/>
              <w:rPr>
                <w:b w:val="0"/>
                <w:bCs w:val="0"/>
                <w:caps w:val="0"/>
                <w:sz w:val="16"/>
                <w:szCs w:val="16"/>
                <w:lang w:val="en-US"/>
              </w:rPr>
            </w:pPr>
            <w:r>
              <w:rPr>
                <w:b w:val="0"/>
                <w:bCs w:val="0"/>
                <w:caps w:val="0"/>
                <w:sz w:val="16"/>
                <w:szCs w:val="16"/>
                <w:lang w:val="en-US"/>
              </w:rPr>
              <w:t>Choice r</w:t>
            </w:r>
            <w:r w:rsidR="005923D6">
              <w:rPr>
                <w:b w:val="0"/>
                <w:bCs w:val="0"/>
                <w:caps w:val="0"/>
                <w:sz w:val="16"/>
                <w:szCs w:val="16"/>
                <w:lang w:val="en-US"/>
              </w:rPr>
              <w:t>estrictions</w:t>
            </w:r>
          </w:p>
        </w:tc>
        <w:tc>
          <w:tcPr>
            <w:tcW w:w="1134" w:type="dxa"/>
            <w:shd w:val="clear" w:color="auto" w:fill="FFFFFF" w:themeFill="background1"/>
            <w:vAlign w:val="center"/>
          </w:tcPr>
          <w:p w14:paraId="334DA892"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4548B7CA"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11BF968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3</w:t>
            </w:r>
          </w:p>
        </w:tc>
        <w:tc>
          <w:tcPr>
            <w:tcW w:w="1134" w:type="dxa"/>
            <w:shd w:val="clear" w:color="auto" w:fill="FFFFFF" w:themeFill="background1"/>
            <w:vAlign w:val="center"/>
          </w:tcPr>
          <w:p w14:paraId="7DFF74B6"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w:t>
            </w:r>
          </w:p>
        </w:tc>
        <w:tc>
          <w:tcPr>
            <w:tcW w:w="1134" w:type="dxa"/>
            <w:shd w:val="clear" w:color="auto" w:fill="FFFFFF" w:themeFill="background1"/>
            <w:vAlign w:val="center"/>
          </w:tcPr>
          <w:p w14:paraId="4C2D73FC"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0.57</w:t>
            </w:r>
          </w:p>
        </w:tc>
        <w:tc>
          <w:tcPr>
            <w:tcW w:w="1134" w:type="dxa"/>
            <w:shd w:val="clear" w:color="auto" w:fill="FFFFFF" w:themeFill="background1"/>
            <w:vAlign w:val="center"/>
          </w:tcPr>
          <w:p w14:paraId="06C76CC8"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2.29</w:t>
            </w:r>
          </w:p>
        </w:tc>
      </w:tr>
      <w:tr w:rsidR="005923D6" w:rsidRPr="006A56FF" w14:paraId="36BF9643"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12AC95B"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Means-testing</w:t>
            </w:r>
          </w:p>
        </w:tc>
        <w:tc>
          <w:tcPr>
            <w:tcW w:w="1134" w:type="dxa"/>
            <w:shd w:val="clear" w:color="auto" w:fill="FFFFFF" w:themeFill="background1"/>
            <w:vAlign w:val="center"/>
          </w:tcPr>
          <w:p w14:paraId="117BA03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4EBF51D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1CB3DE2E"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3B5F5737"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0</w:t>
            </w:r>
          </w:p>
        </w:tc>
        <w:tc>
          <w:tcPr>
            <w:tcW w:w="1134" w:type="dxa"/>
            <w:shd w:val="clear" w:color="auto" w:fill="FFFFFF" w:themeFill="background1"/>
            <w:vAlign w:val="center"/>
          </w:tcPr>
          <w:p w14:paraId="53A19DE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c>
          <w:tcPr>
            <w:tcW w:w="1134" w:type="dxa"/>
            <w:shd w:val="clear" w:color="auto" w:fill="FFFFFF" w:themeFill="background1"/>
            <w:vAlign w:val="center"/>
          </w:tcPr>
          <w:p w14:paraId="7A33F80A"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w:t>
            </w:r>
          </w:p>
        </w:tc>
      </w:tr>
      <w:tr w:rsidR="005923D6" w:rsidRPr="006A56FF" w14:paraId="5F58D7EA"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EF46147" w14:textId="77777777" w:rsidR="005923D6" w:rsidRPr="00D67B4C" w:rsidRDefault="005923D6" w:rsidP="008C6FA4">
            <w:pPr>
              <w:rPr>
                <w:b w:val="0"/>
                <w:bCs w:val="0"/>
                <w:caps w:val="0"/>
                <w:sz w:val="16"/>
                <w:szCs w:val="16"/>
                <w:lang w:val="en-US"/>
              </w:rPr>
            </w:pPr>
            <w:r w:rsidRPr="00D67B4C">
              <w:rPr>
                <w:b w:val="0"/>
                <w:bCs w:val="0"/>
                <w:caps w:val="0"/>
                <w:sz w:val="16"/>
                <w:szCs w:val="16"/>
                <w:lang w:val="en-US"/>
              </w:rPr>
              <w:t>L</w:t>
            </w:r>
            <w:r>
              <w:rPr>
                <w:b w:val="0"/>
                <w:bCs w:val="0"/>
                <w:caps w:val="0"/>
                <w:sz w:val="16"/>
                <w:szCs w:val="16"/>
                <w:lang w:val="en-US"/>
              </w:rPr>
              <w:t>ife expectancy</w:t>
            </w:r>
          </w:p>
        </w:tc>
        <w:tc>
          <w:tcPr>
            <w:tcW w:w="1134" w:type="dxa"/>
            <w:shd w:val="clear" w:color="auto" w:fill="FFFFFF" w:themeFill="background1"/>
            <w:vAlign w:val="center"/>
          </w:tcPr>
          <w:p w14:paraId="3044D1F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17.49</w:t>
            </w:r>
          </w:p>
        </w:tc>
        <w:tc>
          <w:tcPr>
            <w:tcW w:w="1134" w:type="dxa"/>
            <w:shd w:val="clear" w:color="auto" w:fill="FFFFFF" w:themeFill="background1"/>
            <w:vAlign w:val="center"/>
          </w:tcPr>
          <w:p w14:paraId="5B36A274"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19.84</w:t>
            </w:r>
          </w:p>
        </w:tc>
        <w:tc>
          <w:tcPr>
            <w:tcW w:w="1134" w:type="dxa"/>
            <w:shd w:val="clear" w:color="auto" w:fill="FFFFFF" w:themeFill="background1"/>
            <w:vAlign w:val="center"/>
          </w:tcPr>
          <w:p w14:paraId="5A0313CE"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19.93</w:t>
            </w:r>
          </w:p>
        </w:tc>
        <w:tc>
          <w:tcPr>
            <w:tcW w:w="1134" w:type="dxa"/>
            <w:shd w:val="clear" w:color="auto" w:fill="FFFFFF" w:themeFill="background1"/>
            <w:vAlign w:val="center"/>
          </w:tcPr>
          <w:p w14:paraId="431BB39B"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21.06</w:t>
            </w:r>
          </w:p>
        </w:tc>
        <w:tc>
          <w:tcPr>
            <w:tcW w:w="1134" w:type="dxa"/>
            <w:shd w:val="clear" w:color="auto" w:fill="FFFFFF" w:themeFill="background1"/>
            <w:vAlign w:val="center"/>
          </w:tcPr>
          <w:p w14:paraId="18C61F1F"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19.90</w:t>
            </w:r>
          </w:p>
        </w:tc>
        <w:tc>
          <w:tcPr>
            <w:tcW w:w="1134" w:type="dxa"/>
            <w:shd w:val="clear" w:color="auto" w:fill="FFFFFF" w:themeFill="background1"/>
            <w:vAlign w:val="center"/>
          </w:tcPr>
          <w:p w14:paraId="03A4ABA0" w14:textId="77777777" w:rsidR="005923D6" w:rsidRPr="00E659F0"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20.15</w:t>
            </w:r>
          </w:p>
        </w:tc>
      </w:tr>
      <w:tr w:rsidR="005923D6" w:rsidRPr="006A56FF" w14:paraId="5B0897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6E600E16" w14:textId="77777777" w:rsidR="005923D6" w:rsidRPr="00D67B4C" w:rsidRDefault="005923D6" w:rsidP="008C6FA4">
            <w:pPr>
              <w:rPr>
                <w:b w:val="0"/>
                <w:bCs w:val="0"/>
                <w:caps w:val="0"/>
                <w:sz w:val="16"/>
                <w:szCs w:val="16"/>
                <w:lang w:val="en-US"/>
              </w:rPr>
            </w:pPr>
            <w:r>
              <w:rPr>
                <w:b w:val="0"/>
                <w:bCs w:val="0"/>
                <w:caps w:val="0"/>
                <w:sz w:val="16"/>
                <w:szCs w:val="16"/>
                <w:lang w:val="en-US"/>
              </w:rPr>
              <w:t>Self-perceived health</w:t>
            </w:r>
          </w:p>
        </w:tc>
        <w:tc>
          <w:tcPr>
            <w:tcW w:w="1134" w:type="dxa"/>
            <w:tcBorders>
              <w:bottom w:val="single" w:sz="12" w:space="0" w:color="auto"/>
            </w:tcBorders>
            <w:shd w:val="clear" w:color="auto" w:fill="FFFFFF" w:themeFill="background1"/>
            <w:vAlign w:val="center"/>
          </w:tcPr>
          <w:p w14:paraId="7609594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16.08</w:t>
            </w:r>
          </w:p>
        </w:tc>
        <w:tc>
          <w:tcPr>
            <w:tcW w:w="1134" w:type="dxa"/>
            <w:tcBorders>
              <w:bottom w:val="single" w:sz="12" w:space="0" w:color="auto"/>
            </w:tcBorders>
            <w:shd w:val="clear" w:color="auto" w:fill="FFFFFF" w:themeFill="background1"/>
            <w:vAlign w:val="center"/>
          </w:tcPr>
          <w:p w14:paraId="5FB2D939"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42.73</w:t>
            </w:r>
          </w:p>
        </w:tc>
        <w:tc>
          <w:tcPr>
            <w:tcW w:w="1134" w:type="dxa"/>
            <w:tcBorders>
              <w:bottom w:val="single" w:sz="12" w:space="0" w:color="auto"/>
            </w:tcBorders>
            <w:shd w:val="clear" w:color="auto" w:fill="FFFFFF" w:themeFill="background1"/>
            <w:vAlign w:val="center"/>
          </w:tcPr>
          <w:p w14:paraId="6B445737"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63.43</w:t>
            </w:r>
          </w:p>
        </w:tc>
        <w:tc>
          <w:tcPr>
            <w:tcW w:w="1134" w:type="dxa"/>
            <w:tcBorders>
              <w:bottom w:val="single" w:sz="12" w:space="0" w:color="auto"/>
            </w:tcBorders>
            <w:shd w:val="clear" w:color="auto" w:fill="FFFFFF" w:themeFill="background1"/>
            <w:vAlign w:val="center"/>
          </w:tcPr>
          <w:p w14:paraId="37D2CE52"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22.68</w:t>
            </w:r>
          </w:p>
        </w:tc>
        <w:tc>
          <w:tcPr>
            <w:tcW w:w="1134" w:type="dxa"/>
            <w:tcBorders>
              <w:bottom w:val="single" w:sz="12" w:space="0" w:color="auto"/>
            </w:tcBorders>
            <w:shd w:val="clear" w:color="auto" w:fill="FFFFFF" w:themeFill="background1"/>
            <w:vAlign w:val="center"/>
          </w:tcPr>
          <w:p w14:paraId="2D41E4A6"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49.99</w:t>
            </w:r>
          </w:p>
        </w:tc>
        <w:tc>
          <w:tcPr>
            <w:tcW w:w="1134" w:type="dxa"/>
            <w:tcBorders>
              <w:bottom w:val="single" w:sz="12" w:space="0" w:color="auto"/>
            </w:tcBorders>
            <w:shd w:val="clear" w:color="auto" w:fill="FFFFFF" w:themeFill="background1"/>
            <w:vAlign w:val="center"/>
          </w:tcPr>
          <w:p w14:paraId="53ED8B5F" w14:textId="77777777" w:rsidR="005923D6" w:rsidRPr="00E659F0"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52.88</w:t>
            </w:r>
          </w:p>
        </w:tc>
      </w:tr>
    </w:tbl>
    <w:p w14:paraId="78AB9473" w14:textId="57AFE85C" w:rsidR="005923D6" w:rsidRPr="00640530" w:rsidRDefault="005923D6" w:rsidP="00C956BD">
      <w:pPr>
        <w:spacing w:after="160" w:line="360" w:lineRule="auto"/>
        <w:rPr>
          <w:rFonts w:eastAsiaTheme="minorHAnsi"/>
          <w:iCs/>
          <w:color w:val="auto"/>
          <w:szCs w:val="18"/>
          <w:lang w:val="en-US"/>
        </w:rPr>
      </w:pPr>
    </w:p>
    <w:p w14:paraId="2DEB1A72" w14:textId="0D376ED3"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22A34F66" w14:textId="74DCF848" w:rsidR="005923D6" w:rsidRPr="00C956BD" w:rsidRDefault="005923D6" w:rsidP="00C956BD">
      <w:pPr>
        <w:pStyle w:val="Beschriftung"/>
        <w:keepNext/>
        <w:spacing w:before="240" w:after="240"/>
        <w:jc w:val="left"/>
        <w:rPr>
          <w:sz w:val="22"/>
          <w:szCs w:val="22"/>
          <w:lang w:val="en-US"/>
        </w:rPr>
      </w:pPr>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0063135B">
        <w:rPr>
          <w:noProof/>
          <w:sz w:val="22"/>
          <w:szCs w:val="22"/>
          <w:lang w:val="en-US"/>
        </w:rPr>
        <w:t>4</w:t>
      </w:r>
      <w:r w:rsidRPr="00A77345">
        <w:rPr>
          <w:sz w:val="22"/>
          <w:szCs w:val="22"/>
          <w:lang w:val="en-US"/>
        </w:rPr>
        <w:fldChar w:fldCharType="end"/>
      </w:r>
      <w:r w:rsidRPr="00A77345">
        <w:rPr>
          <w:sz w:val="22"/>
          <w:szCs w:val="22"/>
          <w:lang w:val="en-US"/>
        </w:rPr>
        <w:t>: Overview of</w:t>
      </w:r>
      <w:r>
        <w:rPr>
          <w:sz w:val="22"/>
          <w:szCs w:val="22"/>
          <w:lang w:val="en-US"/>
        </w:rPr>
        <w:t xml:space="preserve"> cluster</w:t>
      </w:r>
      <w:r w:rsidRPr="00A77345">
        <w:rPr>
          <w:sz w:val="22"/>
          <w:szCs w:val="22"/>
          <w:lang w:val="en-US"/>
        </w:rPr>
        <w:t xml:space="preserve"> </w:t>
      </w:r>
      <w:r>
        <w:rPr>
          <w:sz w:val="22"/>
          <w:szCs w:val="22"/>
          <w:lang w:val="en-US"/>
        </w:rPr>
        <w:t>l</w:t>
      </w:r>
      <w:r w:rsidRPr="00A77345">
        <w:rPr>
          <w:sz w:val="22"/>
          <w:szCs w:val="22"/>
          <w:lang w:val="en-US"/>
        </w:rPr>
        <w:t xml:space="preserve">abels and </w:t>
      </w:r>
      <w:r>
        <w:rPr>
          <w:sz w:val="22"/>
          <w:szCs w:val="22"/>
          <w:lang w:val="en-US"/>
        </w:rPr>
        <w:t>c</w:t>
      </w:r>
      <w:r w:rsidRPr="00A77345">
        <w:rPr>
          <w:sz w:val="22"/>
          <w:szCs w:val="22"/>
          <w:lang w:val="en-US"/>
        </w:rPr>
        <w:t>haracteristics</w:t>
      </w:r>
      <w:r>
        <w:rPr>
          <w:sz w:val="22"/>
          <w:szCs w:val="22"/>
          <w:lang w:val="en-US"/>
        </w:rPr>
        <w:t xml:space="preserve"> </w:t>
      </w:r>
      <w:r w:rsidR="002D5CCF">
        <w:rPr>
          <w:sz w:val="22"/>
          <w:szCs w:val="22"/>
          <w:lang w:val="en-US"/>
        </w:rPr>
        <w:t>of 6 LTC types</w:t>
      </w:r>
    </w:p>
    <w:tbl>
      <w:tblPr>
        <w:tblStyle w:val="EinfacheTabelle3"/>
        <w:tblW w:w="9325" w:type="dxa"/>
        <w:shd w:val="clear" w:color="auto" w:fill="FFFFFF" w:themeFill="background1"/>
        <w:tblLayout w:type="fixed"/>
        <w:tblLook w:val="04A0" w:firstRow="1" w:lastRow="0" w:firstColumn="1" w:lastColumn="0" w:noHBand="0" w:noVBand="1"/>
      </w:tblPr>
      <w:tblGrid>
        <w:gridCol w:w="1843"/>
        <w:gridCol w:w="1247"/>
        <w:gridCol w:w="1247"/>
        <w:gridCol w:w="1247"/>
        <w:gridCol w:w="1247"/>
        <w:gridCol w:w="1247"/>
        <w:gridCol w:w="1247"/>
      </w:tblGrid>
      <w:tr w:rsidR="005923D6" w:rsidRPr="00594BB1" w14:paraId="0667871D"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759A10EF" w14:textId="77777777" w:rsidR="005923D6" w:rsidRPr="00594BB1" w:rsidRDefault="005923D6" w:rsidP="008C6FA4">
            <w:pPr>
              <w:spacing w:before="240" w:after="240" w:line="276" w:lineRule="auto"/>
              <w:rPr>
                <w:b w:val="0"/>
                <w:bCs w:val="0"/>
                <w:caps w:val="0"/>
                <w:sz w:val="16"/>
                <w:szCs w:val="16"/>
                <w:lang w:val="en-US"/>
              </w:rPr>
            </w:pPr>
          </w:p>
        </w:tc>
        <w:tc>
          <w:tcPr>
            <w:tcW w:w="1247" w:type="dxa"/>
            <w:tcBorders>
              <w:top w:val="single" w:sz="12" w:space="0" w:color="auto"/>
              <w:bottom w:val="single" w:sz="12" w:space="0" w:color="auto"/>
            </w:tcBorders>
            <w:shd w:val="clear" w:color="auto" w:fill="FFFFFF" w:themeFill="background1"/>
            <w:vAlign w:val="center"/>
          </w:tcPr>
          <w:p w14:paraId="32888D2C" w14:textId="4323E746" w:rsidR="005923D6" w:rsidRPr="00594BB1" w:rsidRDefault="005923D6" w:rsidP="00594BB1">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 xml:space="preserve">Residual </w:t>
            </w:r>
            <w:r w:rsidR="00594BB1" w:rsidRPr="00594BB1">
              <w:rPr>
                <w:b w:val="0"/>
                <w:caps w:val="0"/>
                <w:sz w:val="16"/>
                <w:szCs w:val="16"/>
                <w:lang w:val="en-US"/>
              </w:rPr>
              <w:t>p</w:t>
            </w:r>
            <w:r w:rsidRPr="00594BB1">
              <w:rPr>
                <w:b w:val="0"/>
                <w:caps w:val="0"/>
                <w:sz w:val="16"/>
                <w:szCs w:val="16"/>
                <w:lang w:val="en-US"/>
              </w:rPr>
              <w:t>ublic system</w:t>
            </w:r>
          </w:p>
        </w:tc>
        <w:tc>
          <w:tcPr>
            <w:tcW w:w="1247" w:type="dxa"/>
            <w:tcBorders>
              <w:top w:val="single" w:sz="12" w:space="0" w:color="auto"/>
              <w:bottom w:val="single" w:sz="12" w:space="0" w:color="auto"/>
            </w:tcBorders>
            <w:shd w:val="clear" w:color="auto" w:fill="FFFFFF" w:themeFill="background1"/>
            <w:vAlign w:val="center"/>
          </w:tcPr>
          <w:p w14:paraId="3B9C9DA3" w14:textId="7EBC6C50" w:rsidR="005923D6" w:rsidRPr="00594BB1"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w:t>
            </w:r>
            <w:r w:rsidR="00594BB1" w:rsidRPr="00594BB1">
              <w:rPr>
                <w:b w:val="0"/>
                <w:caps w:val="0"/>
                <w:sz w:val="16"/>
                <w:szCs w:val="16"/>
                <w:lang w:val="en-US"/>
              </w:rPr>
              <w:t>rivate s</w:t>
            </w:r>
            <w:r w:rsidRPr="00594BB1">
              <w:rPr>
                <w:b w:val="0"/>
                <w:caps w:val="0"/>
                <w:sz w:val="16"/>
                <w:szCs w:val="16"/>
                <w:lang w:val="en-US"/>
              </w:rPr>
              <w:t>upply system</w:t>
            </w:r>
          </w:p>
        </w:tc>
        <w:tc>
          <w:tcPr>
            <w:tcW w:w="1247" w:type="dxa"/>
            <w:tcBorders>
              <w:top w:val="single" w:sz="12" w:space="0" w:color="auto"/>
              <w:bottom w:val="single" w:sz="12" w:space="0" w:color="auto"/>
            </w:tcBorders>
            <w:shd w:val="clear" w:color="auto" w:fill="FFFFFF" w:themeFill="background1"/>
            <w:vAlign w:val="center"/>
          </w:tcPr>
          <w:p w14:paraId="02584917" w14:textId="77777777" w:rsidR="005923D6" w:rsidRPr="00594BB1"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Public supply system</w:t>
            </w:r>
          </w:p>
        </w:tc>
        <w:tc>
          <w:tcPr>
            <w:tcW w:w="1247" w:type="dxa"/>
            <w:tcBorders>
              <w:top w:val="single" w:sz="12" w:space="0" w:color="auto"/>
              <w:bottom w:val="single" w:sz="12" w:space="0" w:color="auto"/>
            </w:tcBorders>
            <w:shd w:val="clear" w:color="auto" w:fill="FFFFFF" w:themeFill="background1"/>
            <w:vAlign w:val="center"/>
          </w:tcPr>
          <w:p w14:paraId="0FF8A6CA" w14:textId="7E68FFFF" w:rsidR="005923D6" w:rsidRPr="00594BB1" w:rsidRDefault="00594BB1"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Evolving p</w:t>
            </w:r>
            <w:r w:rsidR="005923D6" w:rsidRPr="00594BB1">
              <w:rPr>
                <w:b w:val="0"/>
                <w:caps w:val="0"/>
                <w:sz w:val="16"/>
                <w:szCs w:val="16"/>
                <w:lang w:val="en-US"/>
              </w:rPr>
              <w:t>ublic supply system</w:t>
            </w:r>
          </w:p>
        </w:tc>
        <w:tc>
          <w:tcPr>
            <w:tcW w:w="1247" w:type="dxa"/>
            <w:tcBorders>
              <w:top w:val="single" w:sz="12" w:space="0" w:color="auto"/>
              <w:bottom w:val="single" w:sz="12" w:space="0" w:color="auto"/>
            </w:tcBorders>
            <w:shd w:val="clear" w:color="auto" w:fill="FFFFFF" w:themeFill="background1"/>
            <w:vAlign w:val="center"/>
          </w:tcPr>
          <w:p w14:paraId="51234609" w14:textId="1982F935" w:rsidR="005923D6" w:rsidRPr="00594BB1" w:rsidRDefault="00594BB1"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Private need-b</w:t>
            </w:r>
            <w:r w:rsidR="005923D6" w:rsidRPr="00594BB1">
              <w:rPr>
                <w:b w:val="0"/>
                <w:caps w:val="0"/>
                <w:sz w:val="16"/>
                <w:szCs w:val="16"/>
                <w:lang w:val="en-US"/>
              </w:rPr>
              <w:t>ased supply system</w:t>
            </w:r>
          </w:p>
        </w:tc>
        <w:tc>
          <w:tcPr>
            <w:tcW w:w="1247" w:type="dxa"/>
            <w:tcBorders>
              <w:top w:val="single" w:sz="12" w:space="0" w:color="auto"/>
              <w:bottom w:val="single" w:sz="12" w:space="0" w:color="auto"/>
            </w:tcBorders>
            <w:shd w:val="clear" w:color="auto" w:fill="FFFFFF" w:themeFill="background1"/>
            <w:vAlign w:val="center"/>
          </w:tcPr>
          <w:p w14:paraId="5142B005" w14:textId="25BEFD04" w:rsidR="005923D6" w:rsidRPr="00594BB1" w:rsidRDefault="00594BB1"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594BB1">
              <w:rPr>
                <w:b w:val="0"/>
                <w:caps w:val="0"/>
                <w:sz w:val="16"/>
                <w:szCs w:val="16"/>
                <w:lang w:val="en-US"/>
              </w:rPr>
              <w:t>Evolving private need-b</w:t>
            </w:r>
            <w:r w:rsidR="005923D6" w:rsidRPr="00594BB1">
              <w:rPr>
                <w:b w:val="0"/>
                <w:caps w:val="0"/>
                <w:sz w:val="16"/>
                <w:szCs w:val="16"/>
                <w:lang w:val="en-US"/>
              </w:rPr>
              <w:t>ased system</w:t>
            </w:r>
          </w:p>
        </w:tc>
      </w:tr>
      <w:tr w:rsidR="005923D6" w:rsidRPr="007C5A34" w14:paraId="486271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vAlign w:val="center"/>
          </w:tcPr>
          <w:p w14:paraId="4CB7081A" w14:textId="704AFF10" w:rsidR="005923D6" w:rsidRPr="007C5A34" w:rsidRDefault="005923D6" w:rsidP="008C6FA4">
            <w:pPr>
              <w:spacing w:before="240" w:after="240" w:line="360" w:lineRule="auto"/>
              <w:rPr>
                <w:b w:val="0"/>
                <w:bCs w:val="0"/>
                <w:caps w:val="0"/>
                <w:sz w:val="16"/>
                <w:szCs w:val="16"/>
                <w:lang w:val="en-US"/>
              </w:rPr>
            </w:pPr>
            <w:r w:rsidRPr="007C5A34">
              <w:rPr>
                <w:b w:val="0"/>
                <w:bCs w:val="0"/>
                <w:caps w:val="0"/>
                <w:sz w:val="16"/>
                <w:szCs w:val="16"/>
                <w:lang w:val="en-US"/>
              </w:rPr>
              <w:t>Cluster comp</w:t>
            </w:r>
            <w:r w:rsidR="005E5DBA">
              <w:rPr>
                <w:b w:val="0"/>
                <w:bCs w:val="0"/>
                <w:caps w:val="0"/>
                <w:sz w:val="16"/>
                <w:szCs w:val="16"/>
                <w:lang w:val="en-US"/>
              </w:rPr>
              <w:t>osition</w:t>
            </w:r>
          </w:p>
        </w:tc>
        <w:tc>
          <w:tcPr>
            <w:tcW w:w="1247" w:type="dxa"/>
            <w:tcBorders>
              <w:top w:val="single" w:sz="12" w:space="0" w:color="auto"/>
            </w:tcBorders>
            <w:shd w:val="clear" w:color="auto" w:fill="FFFFFF" w:themeFill="background1"/>
            <w:vAlign w:val="center"/>
          </w:tcPr>
          <w:p w14:paraId="24BE9980"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CZ, LV, PL</w:t>
            </w:r>
          </w:p>
        </w:tc>
        <w:tc>
          <w:tcPr>
            <w:tcW w:w="1247" w:type="dxa"/>
            <w:tcBorders>
              <w:top w:val="single" w:sz="12" w:space="0" w:color="auto"/>
              <w:bottom w:val="single" w:sz="4" w:space="0" w:color="auto"/>
            </w:tcBorders>
            <w:shd w:val="clear" w:color="auto" w:fill="FFFFFF" w:themeFill="background1"/>
            <w:vAlign w:val="center"/>
          </w:tcPr>
          <w:p w14:paraId="3F1384FD"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DE, FI</w:t>
            </w:r>
          </w:p>
        </w:tc>
        <w:tc>
          <w:tcPr>
            <w:tcW w:w="1247" w:type="dxa"/>
            <w:tcBorders>
              <w:top w:val="single" w:sz="12" w:space="0" w:color="auto"/>
              <w:bottom w:val="single" w:sz="4" w:space="0" w:color="auto"/>
            </w:tcBorders>
            <w:shd w:val="clear" w:color="auto" w:fill="FFFFFF" w:themeFill="background1"/>
            <w:vAlign w:val="center"/>
          </w:tcPr>
          <w:p w14:paraId="6AE1AE4E"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lang w:val="en-US"/>
              </w:rPr>
              <w:t>DK, IE, NO, SE</w:t>
            </w:r>
          </w:p>
        </w:tc>
        <w:tc>
          <w:tcPr>
            <w:tcW w:w="1247" w:type="dxa"/>
            <w:tcBorders>
              <w:top w:val="single" w:sz="12" w:space="0" w:color="auto"/>
              <w:bottom w:val="single" w:sz="4" w:space="0" w:color="auto"/>
            </w:tcBorders>
            <w:shd w:val="clear" w:color="auto" w:fill="FFFFFF" w:themeFill="background1"/>
            <w:vAlign w:val="center"/>
          </w:tcPr>
          <w:p w14:paraId="6EE8E2B7"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JP, KR</w:t>
            </w:r>
          </w:p>
        </w:tc>
        <w:tc>
          <w:tcPr>
            <w:tcW w:w="1247" w:type="dxa"/>
            <w:tcBorders>
              <w:top w:val="single" w:sz="12" w:space="0" w:color="auto"/>
              <w:bottom w:val="single" w:sz="4" w:space="0" w:color="auto"/>
            </w:tcBorders>
            <w:shd w:val="clear" w:color="auto" w:fill="FFFFFF" w:themeFill="background1"/>
            <w:vAlign w:val="center"/>
          </w:tcPr>
          <w:p w14:paraId="774E7466"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AU, BE, CH, LU, NL, SK, SI</w:t>
            </w:r>
          </w:p>
        </w:tc>
        <w:tc>
          <w:tcPr>
            <w:tcW w:w="1247" w:type="dxa"/>
            <w:tcBorders>
              <w:top w:val="single" w:sz="12" w:space="0" w:color="auto"/>
              <w:bottom w:val="single" w:sz="4" w:space="0" w:color="auto"/>
            </w:tcBorders>
            <w:shd w:val="clear" w:color="auto" w:fill="FFFFFF" w:themeFill="background1"/>
            <w:vAlign w:val="center"/>
          </w:tcPr>
          <w:p w14:paraId="17D458E1" w14:textId="77777777" w:rsidR="005923D6" w:rsidRPr="00E659F0"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E659F0">
              <w:rPr>
                <w:sz w:val="16"/>
                <w:szCs w:val="16"/>
              </w:rPr>
              <w:t>EE, ES, FR, IL, NZ, UK, US</w:t>
            </w:r>
          </w:p>
        </w:tc>
      </w:tr>
      <w:tr w:rsidR="005923D6" w:rsidRPr="007C5A34" w14:paraId="14806693"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03B86D4F"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 xml:space="preserve">Supply </w:t>
            </w:r>
          </w:p>
          <w:p w14:paraId="554620A0"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Expenditure</w:t>
            </w:r>
          </w:p>
          <w:p w14:paraId="7E5E8B6A"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Beds</w:t>
            </w:r>
          </w:p>
          <w:p w14:paraId="0C1753ED" w14:textId="77777777" w:rsidR="005923D6" w:rsidRPr="007C5A34" w:rsidRDefault="005923D6" w:rsidP="008C6FA4">
            <w:pPr>
              <w:spacing w:line="360" w:lineRule="auto"/>
              <w:ind w:firstLine="180"/>
              <w:rPr>
                <w:b w:val="0"/>
                <w:bCs w:val="0"/>
                <w:caps w:val="0"/>
                <w:sz w:val="16"/>
                <w:szCs w:val="16"/>
                <w:lang w:val="en-US"/>
              </w:rPr>
            </w:pPr>
            <w:r>
              <w:rPr>
                <w:b w:val="0"/>
                <w:bCs w:val="0"/>
                <w:caps w:val="0"/>
                <w:sz w:val="16"/>
                <w:szCs w:val="16"/>
                <w:lang w:val="en-US"/>
              </w:rPr>
              <w:t>Recipients</w:t>
            </w:r>
          </w:p>
        </w:tc>
        <w:tc>
          <w:tcPr>
            <w:tcW w:w="1247" w:type="dxa"/>
            <w:tcBorders>
              <w:top w:val="single" w:sz="4" w:space="0" w:color="auto"/>
            </w:tcBorders>
            <w:shd w:val="clear" w:color="auto" w:fill="FFFFFF" w:themeFill="background1"/>
            <w:vAlign w:val="center"/>
          </w:tcPr>
          <w:p w14:paraId="75FB6CA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98466C3"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776718E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4932925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top w:val="single" w:sz="4" w:space="0" w:color="auto"/>
            </w:tcBorders>
            <w:shd w:val="clear" w:color="auto" w:fill="FFFFFF" w:themeFill="background1"/>
            <w:vAlign w:val="center"/>
          </w:tcPr>
          <w:p w14:paraId="3424A703"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7D27F9A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 xml:space="preserve">Medium </w:t>
            </w:r>
          </w:p>
          <w:p w14:paraId="01A1542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2526704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4EAF17C9"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E3048E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D68D39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989A791"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00EE0E24"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7A131D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0E02499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08CD2F0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top w:val="single" w:sz="4" w:space="0" w:color="auto"/>
            </w:tcBorders>
            <w:shd w:val="clear" w:color="auto" w:fill="FFFFFF" w:themeFill="background1"/>
            <w:vAlign w:val="center"/>
          </w:tcPr>
          <w:p w14:paraId="4291A98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920C02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2877C56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15DBB25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top w:val="single" w:sz="4" w:space="0" w:color="auto"/>
            </w:tcBorders>
            <w:shd w:val="clear" w:color="auto" w:fill="FFFFFF" w:themeFill="background1"/>
            <w:vAlign w:val="center"/>
          </w:tcPr>
          <w:p w14:paraId="2856865C"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1A6D327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6A35DE2A"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p w14:paraId="2F98D06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Medium</w:t>
            </w:r>
          </w:p>
        </w:tc>
      </w:tr>
      <w:tr w:rsidR="005923D6" w:rsidRPr="007C5A34" w14:paraId="1A1590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CEBD6BE"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Public-Private Mix</w:t>
            </w:r>
          </w:p>
          <w:p w14:paraId="1E99F97D" w14:textId="3C3B94B5" w:rsidR="005923D6" w:rsidRPr="007C5A34" w:rsidRDefault="00E659F0" w:rsidP="008C6FA4">
            <w:pPr>
              <w:spacing w:line="360" w:lineRule="auto"/>
              <w:ind w:firstLine="179"/>
              <w:rPr>
                <w:sz w:val="16"/>
                <w:szCs w:val="16"/>
                <w:lang w:val="en-US"/>
              </w:rPr>
            </w:pPr>
            <w:r>
              <w:rPr>
                <w:b w:val="0"/>
                <w:bCs w:val="0"/>
                <w:caps w:val="0"/>
                <w:sz w:val="16"/>
                <w:szCs w:val="16"/>
                <w:lang w:val="en-US"/>
              </w:rPr>
              <w:t>Private e</w:t>
            </w:r>
            <w:r w:rsidR="005923D6">
              <w:rPr>
                <w:b w:val="0"/>
                <w:bCs w:val="0"/>
                <w:caps w:val="0"/>
                <w:sz w:val="16"/>
                <w:szCs w:val="16"/>
                <w:lang w:val="en-US"/>
              </w:rPr>
              <w:t>xpenditure</w:t>
            </w:r>
          </w:p>
          <w:p w14:paraId="1404E84F" w14:textId="43F78C79"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lastRenderedPageBreak/>
              <w:t>Cash</w:t>
            </w:r>
            <w:r w:rsidR="00594BB1">
              <w:rPr>
                <w:b w:val="0"/>
                <w:bCs w:val="0"/>
                <w:caps w:val="0"/>
                <w:sz w:val="16"/>
                <w:szCs w:val="16"/>
                <w:lang w:val="en-US"/>
              </w:rPr>
              <w:t xml:space="preserve"> benefit</w:t>
            </w:r>
          </w:p>
        </w:tc>
        <w:tc>
          <w:tcPr>
            <w:tcW w:w="1247" w:type="dxa"/>
            <w:shd w:val="clear" w:color="auto" w:fill="FFFFFF" w:themeFill="background1"/>
            <w:vAlign w:val="center"/>
          </w:tcPr>
          <w:p w14:paraId="1B50E58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98178A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p w14:paraId="46FE82FF"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tc>
        <w:tc>
          <w:tcPr>
            <w:tcW w:w="1247" w:type="dxa"/>
            <w:shd w:val="clear" w:color="auto" w:fill="FFFFFF" w:themeFill="background1"/>
            <w:vAlign w:val="center"/>
          </w:tcPr>
          <w:p w14:paraId="2CF452CB"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4190DA3"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402D028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tc>
        <w:tc>
          <w:tcPr>
            <w:tcW w:w="1247" w:type="dxa"/>
            <w:shd w:val="clear" w:color="auto" w:fill="FFFFFF" w:themeFill="background1"/>
            <w:vAlign w:val="center"/>
          </w:tcPr>
          <w:p w14:paraId="19C6C67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9B9944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5F79829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Low</w:t>
            </w:r>
          </w:p>
        </w:tc>
        <w:tc>
          <w:tcPr>
            <w:tcW w:w="1247" w:type="dxa"/>
            <w:shd w:val="clear" w:color="auto" w:fill="FFFFFF" w:themeFill="background1"/>
            <w:vAlign w:val="center"/>
          </w:tcPr>
          <w:p w14:paraId="5392BF6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FC4C9C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7B7C9899"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Low</w:t>
            </w:r>
          </w:p>
        </w:tc>
        <w:tc>
          <w:tcPr>
            <w:tcW w:w="1247" w:type="dxa"/>
            <w:shd w:val="clear" w:color="auto" w:fill="FFFFFF" w:themeFill="background1"/>
            <w:vAlign w:val="center"/>
          </w:tcPr>
          <w:p w14:paraId="75F71B3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3DC141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4CFB09E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High</w:t>
            </w:r>
          </w:p>
        </w:tc>
        <w:tc>
          <w:tcPr>
            <w:tcW w:w="1247" w:type="dxa"/>
            <w:shd w:val="clear" w:color="auto" w:fill="FFFFFF" w:themeFill="background1"/>
            <w:vAlign w:val="center"/>
          </w:tcPr>
          <w:p w14:paraId="55B88796"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3367211"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7AC2B13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lastRenderedPageBreak/>
              <w:t>Medium</w:t>
            </w:r>
          </w:p>
        </w:tc>
      </w:tr>
      <w:tr w:rsidR="005923D6" w:rsidRPr="007C5A34" w14:paraId="30A83F6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484CD307"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lastRenderedPageBreak/>
              <w:t>Access Regulation</w:t>
            </w:r>
          </w:p>
          <w:p w14:paraId="46488836" w14:textId="12602306" w:rsidR="005923D6" w:rsidRPr="007C5A34" w:rsidRDefault="005923D6" w:rsidP="008C6FA4">
            <w:pPr>
              <w:spacing w:line="360" w:lineRule="auto"/>
              <w:ind w:firstLine="179"/>
              <w:rPr>
                <w:sz w:val="16"/>
                <w:szCs w:val="16"/>
                <w:lang w:val="en-US"/>
              </w:rPr>
            </w:pPr>
            <w:r>
              <w:rPr>
                <w:b w:val="0"/>
                <w:bCs w:val="0"/>
                <w:caps w:val="0"/>
                <w:sz w:val="16"/>
                <w:szCs w:val="16"/>
                <w:lang w:val="en-US"/>
              </w:rPr>
              <w:t xml:space="preserve">Choice </w:t>
            </w:r>
            <w:r w:rsidR="00E659F0">
              <w:rPr>
                <w:b w:val="0"/>
                <w:bCs w:val="0"/>
                <w:caps w:val="0"/>
                <w:sz w:val="16"/>
                <w:szCs w:val="16"/>
                <w:lang w:val="en-US"/>
              </w:rPr>
              <w:t>r</w:t>
            </w:r>
            <w:r>
              <w:rPr>
                <w:b w:val="0"/>
                <w:bCs w:val="0"/>
                <w:caps w:val="0"/>
                <w:sz w:val="16"/>
                <w:szCs w:val="16"/>
                <w:lang w:val="en-US"/>
              </w:rPr>
              <w:t>estrictions</w:t>
            </w:r>
          </w:p>
          <w:p w14:paraId="679E6332"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Means-testing</w:t>
            </w:r>
          </w:p>
        </w:tc>
        <w:tc>
          <w:tcPr>
            <w:tcW w:w="1247" w:type="dxa"/>
            <w:shd w:val="clear" w:color="auto" w:fill="FFFFFF" w:themeFill="background1"/>
            <w:vAlign w:val="center"/>
          </w:tcPr>
          <w:p w14:paraId="42505E5D"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040F087"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76581D3E"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2D66C83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B1AAC3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294E48A0"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3B44D8E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B41C0ED"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49327FB"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1C71808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495CABA9"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03324C7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tc>
        <w:tc>
          <w:tcPr>
            <w:tcW w:w="1247" w:type="dxa"/>
            <w:shd w:val="clear" w:color="auto" w:fill="FFFFFF" w:themeFill="background1"/>
            <w:vAlign w:val="center"/>
          </w:tcPr>
          <w:p w14:paraId="3BAC0B15"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231F1A8"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Low</w:t>
            </w:r>
          </w:p>
          <w:p w14:paraId="6110A06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c>
          <w:tcPr>
            <w:tcW w:w="1247" w:type="dxa"/>
            <w:shd w:val="clear" w:color="auto" w:fill="FFFFFF" w:themeFill="background1"/>
            <w:vAlign w:val="center"/>
          </w:tcPr>
          <w:p w14:paraId="55E5AE16"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7545DB4"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p w14:paraId="2A9BA8D2" w14:textId="77777777" w:rsidR="005923D6" w:rsidRPr="00E659F0"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E659F0">
              <w:rPr>
                <w:sz w:val="16"/>
                <w:szCs w:val="16"/>
                <w:lang w:val="en-US"/>
              </w:rPr>
              <w:t>High</w:t>
            </w:r>
          </w:p>
        </w:tc>
      </w:tr>
      <w:tr w:rsidR="005923D6" w:rsidRPr="007C5A34" w14:paraId="12DCD3E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19443D4"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Performance</w:t>
            </w:r>
          </w:p>
          <w:p w14:paraId="6FFB02D1" w14:textId="77777777" w:rsidR="005923D6" w:rsidRPr="007C5A34" w:rsidRDefault="005923D6" w:rsidP="008C6FA4">
            <w:pPr>
              <w:spacing w:line="360" w:lineRule="auto"/>
              <w:ind w:firstLine="179"/>
              <w:rPr>
                <w:sz w:val="16"/>
                <w:szCs w:val="16"/>
                <w:lang w:val="en-US"/>
              </w:rPr>
            </w:pPr>
            <w:r>
              <w:rPr>
                <w:b w:val="0"/>
                <w:bCs w:val="0"/>
                <w:caps w:val="0"/>
                <w:sz w:val="16"/>
                <w:szCs w:val="16"/>
                <w:lang w:val="en-US"/>
              </w:rPr>
              <w:t>Life expectancy</w:t>
            </w:r>
          </w:p>
          <w:p w14:paraId="0BA7EDDC"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Self-perceived health</w:t>
            </w:r>
          </w:p>
        </w:tc>
        <w:tc>
          <w:tcPr>
            <w:tcW w:w="1247" w:type="dxa"/>
            <w:tcBorders>
              <w:bottom w:val="single" w:sz="12" w:space="0" w:color="auto"/>
            </w:tcBorders>
            <w:shd w:val="clear" w:color="auto" w:fill="FFFFFF" w:themeFill="background1"/>
            <w:vAlign w:val="center"/>
          </w:tcPr>
          <w:p w14:paraId="445CD3F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83D33D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p w14:paraId="1EFA183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14:paraId="7B7FEBC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7584ACB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7DE30C0C"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tc>
        <w:tc>
          <w:tcPr>
            <w:tcW w:w="1247" w:type="dxa"/>
            <w:tcBorders>
              <w:bottom w:val="single" w:sz="12" w:space="0" w:color="auto"/>
            </w:tcBorders>
            <w:shd w:val="clear" w:color="auto" w:fill="FFFFFF" w:themeFill="background1"/>
            <w:vAlign w:val="center"/>
          </w:tcPr>
          <w:p w14:paraId="0A521648"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A2D8D9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109EA87D"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14:paraId="31B27ED4"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7B8666E"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683E5483"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Low</w:t>
            </w:r>
          </w:p>
        </w:tc>
        <w:tc>
          <w:tcPr>
            <w:tcW w:w="1247" w:type="dxa"/>
            <w:tcBorders>
              <w:bottom w:val="single" w:sz="12" w:space="0" w:color="auto"/>
            </w:tcBorders>
            <w:shd w:val="clear" w:color="auto" w:fill="FFFFFF" w:themeFill="background1"/>
            <w:vAlign w:val="center"/>
          </w:tcPr>
          <w:p w14:paraId="3A3D1B87"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555E02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Medium</w:t>
            </w:r>
          </w:p>
          <w:p w14:paraId="5A846D3D"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c>
          <w:tcPr>
            <w:tcW w:w="1247" w:type="dxa"/>
            <w:tcBorders>
              <w:bottom w:val="single" w:sz="12" w:space="0" w:color="auto"/>
            </w:tcBorders>
            <w:shd w:val="clear" w:color="auto" w:fill="FFFFFF" w:themeFill="background1"/>
            <w:vAlign w:val="center"/>
          </w:tcPr>
          <w:p w14:paraId="255FA4CA"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14194E0"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p w14:paraId="2BF937C2" w14:textId="77777777" w:rsidR="005923D6" w:rsidRPr="00E659F0"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E659F0">
              <w:rPr>
                <w:sz w:val="16"/>
                <w:szCs w:val="16"/>
                <w:lang w:val="en-US"/>
              </w:rPr>
              <w:t>High</w:t>
            </w:r>
          </w:p>
        </w:tc>
      </w:tr>
    </w:tbl>
    <w:p w14:paraId="762318F9" w14:textId="2437A406" w:rsidR="008D6126" w:rsidRPr="006A56FF" w:rsidRDefault="002E107C" w:rsidP="00EB31E0">
      <w:pPr>
        <w:pStyle w:val="berschrift1"/>
        <w:rPr>
          <w:lang w:val="en-US"/>
        </w:rPr>
      </w:pPr>
      <w:r>
        <w:rPr>
          <w:lang w:val="en-US"/>
        </w:rPr>
        <w:t>Discussion</w:t>
      </w:r>
    </w:p>
    <w:p w14:paraId="2EC44C68" w14:textId="7AE30F08" w:rsidR="00B70268" w:rsidRPr="00B70268" w:rsidRDefault="00643ED3" w:rsidP="00A85F93">
      <w:pPr>
        <w:pStyle w:val="02FlietextErsterAbsatz"/>
        <w:rPr>
          <w:lang w:val="en-US"/>
        </w:rPr>
      </w:pPr>
      <w:r>
        <w:rPr>
          <w:lang w:val="en-US"/>
        </w:rPr>
        <w:t xml:space="preserve">Focusing on the countries in the </w:t>
      </w:r>
      <w:r w:rsidR="003C0CC8">
        <w:rPr>
          <w:lang w:val="en-US"/>
        </w:rPr>
        <w:t xml:space="preserve">six </w:t>
      </w:r>
      <w:r w:rsidR="002F441C">
        <w:rPr>
          <w:lang w:val="en-US"/>
        </w:rPr>
        <w:t>systems</w:t>
      </w:r>
      <w:r>
        <w:rPr>
          <w:lang w:val="en-US"/>
        </w:rPr>
        <w:t xml:space="preserve">, we find expected patterns based on earlier studies but also </w:t>
      </w:r>
      <w:r w:rsidR="00CD4831">
        <w:rPr>
          <w:lang w:val="en-US"/>
        </w:rPr>
        <w:t xml:space="preserve">unanticipated </w:t>
      </w:r>
      <w:r w:rsidR="005E5DBA">
        <w:rPr>
          <w:lang w:val="en-US"/>
        </w:rPr>
        <w:t xml:space="preserve">patterns and </w:t>
      </w:r>
      <w:r w:rsidR="00CD4831">
        <w:rPr>
          <w:lang w:val="en-US"/>
        </w:rPr>
        <w:t xml:space="preserve">countries joining these types. </w:t>
      </w:r>
      <w:r w:rsidR="00FB2198">
        <w:rPr>
          <w:lang w:val="en-US"/>
        </w:rPr>
        <w:t>The public supply</w:t>
      </w:r>
      <w:r w:rsidR="00CD4831">
        <w:rPr>
          <w:lang w:val="en-US"/>
        </w:rPr>
        <w:t xml:space="preserve"> </w:t>
      </w:r>
      <w:r w:rsidR="00D0320B">
        <w:rPr>
          <w:lang w:val="en-US"/>
        </w:rPr>
        <w:t>system</w:t>
      </w:r>
      <w:r w:rsidR="00B70268" w:rsidRPr="00B70268">
        <w:rPr>
          <w:lang w:val="en-US"/>
        </w:rPr>
        <w:t xml:space="preserve"> </w:t>
      </w:r>
      <w:r w:rsidR="00D0320B">
        <w:rPr>
          <w:lang w:val="en-US"/>
        </w:rPr>
        <w:t xml:space="preserve">is </w:t>
      </w:r>
      <w:r w:rsidR="00B70268" w:rsidRPr="00B70268">
        <w:rPr>
          <w:lang w:val="en-US"/>
        </w:rPr>
        <w:t>led by the Nordic countries Sweden, Norway, and Denmark</w:t>
      </w:r>
      <w:r w:rsidR="002F441C">
        <w:rPr>
          <w:lang w:val="en-US"/>
        </w:rPr>
        <w:t>.</w:t>
      </w:r>
      <w:r w:rsidR="00CD4831">
        <w:rPr>
          <w:lang w:val="en-US"/>
        </w:rPr>
        <w:t xml:space="preserve"> This </w:t>
      </w:r>
      <w:r w:rsidR="00CD4831" w:rsidRPr="007D3C8A">
        <w:rPr>
          <w:lang w:val="en-US"/>
        </w:rPr>
        <w:t xml:space="preserve">group of </w:t>
      </w:r>
      <w:r w:rsidR="002F441C" w:rsidRPr="007D3C8A">
        <w:rPr>
          <w:lang w:val="en-US"/>
        </w:rPr>
        <w:t>countries</w:t>
      </w:r>
      <w:r w:rsidR="00CD4831" w:rsidRPr="007D3C8A">
        <w:rPr>
          <w:lang w:val="en-US"/>
        </w:rPr>
        <w:t xml:space="preserve"> is found in several studies </w:t>
      </w:r>
      <w:sdt>
        <w:sdtPr>
          <w:rPr>
            <w:lang w:val="en-US"/>
          </w:rPr>
          <w:alias w:val="To edit, see citavi.com/edit"/>
          <w:tag w:val="CitaviPlaceholder#c7085b05-d335-4b51-ba14-ad3e114a0df1"/>
          <w:id w:val="1568998496"/>
          <w:placeholder>
            <w:docPart w:val="DefaultPlaceholder_-1854013440"/>
          </w:placeholder>
        </w:sdtPr>
        <w:sdtContent>
          <w:r w:rsidR="00F8757A" w:rsidRPr="007D3C8A">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DkzNmY3LTVhMjItNGI2My04MmU2LTRlM2JjNjhjODAyOSIsIlJhbmdlU3RhcnQiOjQ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I0ODVkN2I5NS1mNzcyLTQxNTYtYTdhOS1lMmUxZWUxMDRjNWYiLCJSYW5nZVN0YXJ0IjoyLCJSYW5nZUxlbmd0aCI6MiwiUmVmZXJlbmNlSWQiOiI4NjE2NjE5My0zMDMzLTQ3Y2EtOTY5ZS0yMTY4YWY0OGI0Yjg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1Ny85NzgwMjMwMzQ5MTkzIiwiRWRpdG9ycyI6W3siJGlkIjoiMTE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1Ny85NzgwMjMwMzQ5MTkzIiwiVXJpU3RyaW5nIjoiaHR0cHM6Ly9kb2kub3JnLzEwLjEwNTcvOTc4MDIzMDM0OTE5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sYWNlT2ZQdWJsaWNhdGlvbiI6IkxvbmRvbjsgcy5sLiIsIlB1Ymxpc2hlcnMiOlt7IiRpZCI6IjE2IiwiJHR5cGUiOiJTd2lzc0FjYWRlbWljLkNpdGF2aS5QdWJsaXNoZXIsIFN3aXNzQWNhZGVtaWMuQ2l0YXZp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LHsiJGlkIjoiMTciLCIkdHlwZSI6IlN3aXNzQWNhZGVtaWMuQ2l0YXZpLkNpdGF0aW9ucy5Xb3JkUGxhY2Vob2xkZXJFbnRyeSwgU3dpc3NBY2FkZW1pYy5DaXRhdmkiLCJJZCI6IjhhMmNkODYyLWFiMTItNDExNy05NjczLWNiN2JiNGM1ZDBhYiIsIlJhbmdlTGVuZ3RoIjoyLCJSZWZlcmVuY2VJZCI6ImZkM2FjMmE2LTczMTEtNDFjMy1iN2IyLTY5ODk0NzUxODU3OS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IkdHlwZSI6IlN3aXNzQWNhZGVtaWMuQ2l0YXZpLlBlcnNvbiwgU3dpc3NBY2FkZW1pYy5DaXRhdmk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XSwiRm9ybWF0dGVkVGV4dCI6eyIkaWQiOiIzNCIsIkNvdW50IjoxLCJUZXh0VW5pdHMiOlt7IiRpZCI6IjM1IiwiRm9udFN0eWxlIjp7IiRpZCI6IjM2IiwiTmV1dHJhbCI6dHJ1ZX0sIlJlYWRpbmdPcmRlciI6MSwiVGV4dCI6Ils2LDgsMjRdIn1dfSwiVGFnIjoiQ2l0YXZpUGxhY2Vob2xkZXIjYzcwODViMDUtZDMzNS00YjUxLWJhMTQtYWQzZTExNGEwZGYxIiwiVGV4dCI6Ils2LDgsMjRdIiwiV0FJVmVyc2lvbiI6IjYuNS4wLjAifQ==}</w:instrText>
          </w:r>
          <w:r w:rsidR="00F8757A" w:rsidRPr="007D3C8A">
            <w:rPr>
              <w:noProof/>
              <w:lang w:val="en-US"/>
            </w:rPr>
            <w:fldChar w:fldCharType="separate"/>
          </w:r>
          <w:r w:rsidR="007262D2" w:rsidRPr="007D3C8A">
            <w:rPr>
              <w:noProof/>
              <w:lang w:val="en-US"/>
            </w:rPr>
            <w:t>[6,8,24]</w:t>
          </w:r>
          <w:r w:rsidR="00F8757A" w:rsidRPr="007D3C8A">
            <w:rPr>
              <w:noProof/>
              <w:lang w:val="en-US"/>
            </w:rPr>
            <w:fldChar w:fldCharType="end"/>
          </w:r>
        </w:sdtContent>
      </w:sdt>
      <w:r w:rsidR="00F8757A" w:rsidRPr="007D3C8A">
        <w:rPr>
          <w:lang w:val="en-US"/>
        </w:rPr>
        <w:t xml:space="preserve"> but mostly also includes Finland and the Netherlands </w:t>
      </w:r>
      <w:sdt>
        <w:sdtPr>
          <w:rPr>
            <w:highlight w:val="yellow"/>
            <w:lang w:val="en-US"/>
          </w:rPr>
          <w:alias w:val="To edit, see citavi.com/edit"/>
          <w:tag w:val="CitaviPlaceholder#04958186-4485-433c-8bea-f9ac70de5f35"/>
          <w:id w:val="-1308859925"/>
          <w:placeholder>
            <w:docPart w:val="DefaultPlaceholder_-1854013440"/>
          </w:placeholder>
        </w:sdtPr>
        <w:sdtEndPr>
          <w:rPr>
            <w:highlight w:val="none"/>
          </w:rPr>
        </w:sdtEndPr>
        <w:sdtContent>
          <w:r w:rsidR="00F8757A" w:rsidRPr="007D3C8A">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ZjI1OGQ1LWNkNTctNDM3My05ODdhLWVjNzBhYmM5NTBjMSIsIlJhbmdlU3RhcnQiOjIsIlJhbmdlTGVuZ3RoIjoy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JHR5cGUiOiJTd2lzc0FjYWRlbWljLkNpdGF2aS5DaXRhdGlvbnMuV29yZFBsYWNlaG9sZGVyRW50cnksIFN3aXNzQWNhZGVtaWMuQ2l0YXZpIiwiSWQiOiJkY2EwMjNiNi05ODRjLTRjZjUtYTY5Zi1iMTVkODkxOGNjYWUiLCJSYW5nZUxlbmd0aCI6MiwiUmVmZXJlbmNlSWQiOiJmZDNhYzJhNi03MzExLTQxYzMtYjdiMi02OTg5NDc1MTg1Nzk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3IiwiJHR5cGUiOiJTd2lzc0FjYWRlbWljLkNpdGF2aS5QZXJzb24sIFN3aXNzQWNhZGVtaWMuQ2l0YXZp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y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z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QiLCIkdHlwZSI6IlN3aXNzQWNhZGVtaWMuQ2l0YXZpLlBlcnNvbiwgU3dpc3NBY2FkZW1pYy5DaXRhdmk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NS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Ni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zNy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4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IiLCIkdHlwZSI6IlN3aXNzQWNhZGVtaWMuQ2l0YXZpLlBlcnNvbiwgU3dpc3NBY2FkZW1pYy5DaXRhdmk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zIiwiJHR5cGUiOiJTd2lzc0FjYWRlbWljLkNpdGF2aS5QZXJzb24sIFN3aXNzQWNhZGVtaWMuQ2l0YXZp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xhY2VPZlB1YmxpY2F0aW9uIjoiQW1zdGVyZGFtIiwiUHVibGlzaGVycyI6W3siJGlkIjoiNDQiLCIkdHlwZSI6IlN3aXNzQWNhZGVtaWMuQ2l0YXZpLlB1Ymxpc2hlciwgU3dpc3NBY2FkZW1pYy5DaXRhdmk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0NSIsIkNvdW50IjoxLCJUZXh0VW5pdHMiOlt7IiRpZCI6IjQ2IiwiRm9udFN0eWxlIjp7IiRpZCI6IjQ3IiwiTmV1dHJhbCI6dHJ1ZX0sIlJlYWRpbmdPcmRlciI6MSwiVGV4dCI6Ils2LDgsOSwyNV0ifV19LCJUYWciOiJDaXRhdmlQbGFjZWhvbGRlciMwNDk1ODE4Ni00NDg1LTQzM2MtOGJlYS1mOWFjNzBkZTVmMzUiLCJUZXh0IjoiWzYsOCw5LDI1XSIsIldBSVZlcnNpb24iOiI2LjUuMC4wIn0=}</w:instrText>
          </w:r>
          <w:r w:rsidR="00F8757A" w:rsidRPr="007D3C8A">
            <w:rPr>
              <w:noProof/>
              <w:lang w:val="en-US"/>
            </w:rPr>
            <w:fldChar w:fldCharType="separate"/>
          </w:r>
          <w:r w:rsidR="007262D2" w:rsidRPr="007D3C8A">
            <w:rPr>
              <w:noProof/>
              <w:lang w:val="en-US"/>
            </w:rPr>
            <w:t>[6,8,9,25]</w:t>
          </w:r>
          <w:r w:rsidR="00F8757A" w:rsidRPr="007D3C8A">
            <w:rPr>
              <w:noProof/>
              <w:lang w:val="en-US"/>
            </w:rPr>
            <w:fldChar w:fldCharType="end"/>
          </w:r>
        </w:sdtContent>
      </w:sdt>
      <w:r w:rsidR="00B70268" w:rsidRPr="007D3C8A">
        <w:rPr>
          <w:lang w:val="en-US"/>
        </w:rPr>
        <w:t xml:space="preserve">. </w:t>
      </w:r>
      <w:r w:rsidR="005E5DBA" w:rsidRPr="007D3C8A">
        <w:rPr>
          <w:lang w:val="en-US"/>
        </w:rPr>
        <w:t>According</w:t>
      </w:r>
      <w:r w:rsidR="005E5DBA">
        <w:rPr>
          <w:lang w:val="en-US"/>
        </w:rPr>
        <w:t xml:space="preserve"> to our analysis, Ireland joins this group. </w:t>
      </w:r>
      <w:r w:rsidR="00B70268" w:rsidRPr="00B70268">
        <w:rPr>
          <w:lang w:val="en-US"/>
        </w:rPr>
        <w:t>Furthermore,</w:t>
      </w:r>
      <w:r w:rsidR="00A90803">
        <w:rPr>
          <w:lang w:val="en-US"/>
        </w:rPr>
        <w:t xml:space="preserve"> </w:t>
      </w:r>
      <w:r w:rsidR="00F8757A">
        <w:rPr>
          <w:lang w:val="en-US"/>
        </w:rPr>
        <w:t xml:space="preserve">the </w:t>
      </w:r>
      <w:r w:rsidR="00FB2198">
        <w:rPr>
          <w:lang w:val="en-US"/>
        </w:rPr>
        <w:t>residual public</w:t>
      </w:r>
      <w:r w:rsidR="00F8757A">
        <w:rPr>
          <w:lang w:val="en-US"/>
        </w:rPr>
        <w:t xml:space="preserve"> system</w:t>
      </w:r>
      <w:r w:rsidR="00A90803">
        <w:rPr>
          <w:lang w:val="en-US"/>
        </w:rPr>
        <w:t xml:space="preserve"> is </w:t>
      </w:r>
      <w:r w:rsidR="00F40DD6">
        <w:rPr>
          <w:lang w:val="en-US"/>
        </w:rPr>
        <w:t xml:space="preserve">made up </w:t>
      </w:r>
      <w:r w:rsidR="00A90803">
        <w:rPr>
          <w:lang w:val="en-US"/>
        </w:rPr>
        <w:t xml:space="preserve">by </w:t>
      </w:r>
      <w:r w:rsidR="00B70268" w:rsidRPr="00B70268">
        <w:rPr>
          <w:lang w:val="en-US"/>
        </w:rPr>
        <w:t>Poland, Latvia, and the Czech Republic</w:t>
      </w:r>
      <w:r w:rsidR="005B7405">
        <w:rPr>
          <w:lang w:val="en-US"/>
        </w:rPr>
        <w:t>—</w:t>
      </w:r>
      <w:r w:rsidR="00A90803">
        <w:rPr>
          <w:lang w:val="en-US"/>
        </w:rPr>
        <w:t>three Eastern European countries</w:t>
      </w:r>
      <w:r w:rsidR="006A4FA5">
        <w:rPr>
          <w:lang w:val="en-US"/>
        </w:rPr>
        <w:t xml:space="preserve"> </w:t>
      </w:r>
      <w:sdt>
        <w:sdtPr>
          <w:rPr>
            <w:lang w:val="en-US"/>
          </w:rPr>
          <w:alias w:val="To edit, see citavi.com/edit"/>
          <w:tag w:val="CitaviPlaceholder#cb30597d-8030-4c69-b9c1-66a76a47f1a9"/>
          <w:id w:val="2074003624"/>
          <w:placeholder>
            <w:docPart w:val="DefaultPlaceholder_-1854013440"/>
          </w:placeholder>
        </w:sdtPr>
        <w:sdtContent>
          <w:r w:rsidR="006A4FA5">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MjdlOWM5LTRmZmEtNGE0OS1hODBhLTdiOTY5MmJjNDU0NiIsIlJhbmdlTGVuZ3RoIjoz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XSwiRm9ybWF0dGVkVGV4dCI6eyIkaWQiOiIyMCIsIkNvdW50IjoxLCJUZXh0VW5pdHMiOlt7IiRpZCI6IjIxIiwiRm9udFN0eWxlIjp7IiRpZCI6IjIyIiwiTmV1dHJhbCI6dHJ1ZX0sIlJlYWRpbmdPcmRlciI6MSwiVGV4dCI6Ils2XSJ9XX0sIlRhZyI6IkNpdGF2aVBsYWNlaG9sZGVyI2NiMzA1OTdkLTgwMzAtNGM2OS1iOWMxLTY2YTc2YTQ3ZjFhOSIsIlRleHQiOiJbNl0iLCJXQUlWZXJzaW9uIjoiNi41LjAuMCJ9}</w:instrText>
          </w:r>
          <w:r w:rsidR="006A4FA5">
            <w:rPr>
              <w:noProof/>
              <w:lang w:val="en-US"/>
            </w:rPr>
            <w:fldChar w:fldCharType="separate"/>
          </w:r>
          <w:r w:rsidR="007262D2">
            <w:rPr>
              <w:noProof/>
              <w:lang w:val="en-US"/>
            </w:rPr>
            <w:t>[6]</w:t>
          </w:r>
          <w:r w:rsidR="006A4FA5">
            <w:rPr>
              <w:noProof/>
              <w:lang w:val="en-US"/>
            </w:rPr>
            <w:fldChar w:fldCharType="end"/>
          </w:r>
        </w:sdtContent>
      </w:sdt>
      <w:r w:rsidR="00B70268" w:rsidRPr="00B70268">
        <w:rPr>
          <w:lang w:val="en-US"/>
        </w:rPr>
        <w:t xml:space="preserve">. </w:t>
      </w:r>
      <w:r w:rsidR="000E3D89">
        <w:rPr>
          <w:lang w:val="en-US"/>
        </w:rPr>
        <w:t>The</w:t>
      </w:r>
      <w:r w:rsidR="000E3D89" w:rsidRPr="00B70268">
        <w:rPr>
          <w:lang w:val="en-US"/>
        </w:rPr>
        <w:t xml:space="preserve"> </w:t>
      </w:r>
      <w:r w:rsidR="00B70268" w:rsidRPr="00B70268">
        <w:rPr>
          <w:lang w:val="en-US"/>
        </w:rPr>
        <w:t>Eastern European countrie</w:t>
      </w:r>
      <w:r w:rsidR="00B70268" w:rsidRPr="00F04174">
        <w:rPr>
          <w:lang w:val="en-US"/>
        </w:rPr>
        <w:t>s</w:t>
      </w:r>
      <w:r w:rsidR="00355485" w:rsidRPr="00F04174">
        <w:rPr>
          <w:lang w:val="en-US"/>
        </w:rPr>
        <w:t xml:space="preserve"> </w:t>
      </w:r>
      <w:r w:rsidR="002D5CCF" w:rsidRPr="00F04174">
        <w:rPr>
          <w:lang w:val="en-US"/>
        </w:rPr>
        <w:t>Slovenia</w:t>
      </w:r>
      <w:r w:rsidR="0052071A" w:rsidRPr="00F04174">
        <w:rPr>
          <w:lang w:val="en-US"/>
        </w:rPr>
        <w:t xml:space="preserve"> and</w:t>
      </w:r>
      <w:r w:rsidR="002D5CCF" w:rsidRPr="00F04174">
        <w:rPr>
          <w:lang w:val="en-US"/>
        </w:rPr>
        <w:t xml:space="preserve"> Slovakia </w:t>
      </w:r>
      <w:r w:rsidR="00355485" w:rsidRPr="00F04174">
        <w:rPr>
          <w:lang w:val="en-US"/>
        </w:rPr>
        <w:t>join the</w:t>
      </w:r>
      <w:r w:rsidR="00FB2198">
        <w:rPr>
          <w:lang w:val="en-US"/>
        </w:rPr>
        <w:t xml:space="preserve"> private need-based supply system</w:t>
      </w:r>
      <w:r w:rsidR="00B70268" w:rsidRPr="00F04174">
        <w:rPr>
          <w:lang w:val="en-US"/>
        </w:rPr>
        <w:t>, and</w:t>
      </w:r>
      <w:r w:rsidR="00355485" w:rsidRPr="00F04174">
        <w:rPr>
          <w:lang w:val="en-US"/>
        </w:rPr>
        <w:t xml:space="preserve"> </w:t>
      </w:r>
      <w:r w:rsidR="002D5CCF" w:rsidRPr="00F04174">
        <w:rPr>
          <w:lang w:val="en-US"/>
        </w:rPr>
        <w:t xml:space="preserve">Estonia </w:t>
      </w:r>
      <w:r w:rsidR="00355485" w:rsidRPr="00F04174">
        <w:rPr>
          <w:lang w:val="en-US"/>
        </w:rPr>
        <w:t>the</w:t>
      </w:r>
      <w:r w:rsidR="00FB2198">
        <w:rPr>
          <w:lang w:val="en-US"/>
        </w:rPr>
        <w:t xml:space="preserve"> evolving private need-based supply system</w:t>
      </w:r>
      <w:r w:rsidR="00355485" w:rsidRPr="00F04174">
        <w:rPr>
          <w:lang w:val="en-US"/>
        </w:rPr>
        <w:t xml:space="preserve"> </w:t>
      </w:r>
      <w:r w:rsidR="002D5CCF" w:rsidRPr="00F04174">
        <w:rPr>
          <w:lang w:val="en-US"/>
        </w:rPr>
        <w:t>(all three</w:t>
      </w:r>
      <w:r w:rsidR="002D5CCF">
        <w:rPr>
          <w:lang w:val="en-US"/>
        </w:rPr>
        <w:t>, however, with weak ties)</w:t>
      </w:r>
      <w:r w:rsidR="00B70268" w:rsidRPr="00B70268">
        <w:rPr>
          <w:lang w:val="en-US"/>
        </w:rPr>
        <w:t xml:space="preserve">. </w:t>
      </w:r>
      <w:r w:rsidR="000E3D89">
        <w:rPr>
          <w:lang w:val="en-US"/>
        </w:rPr>
        <w:t>With regard to</w:t>
      </w:r>
      <w:r w:rsidR="00B9062F">
        <w:rPr>
          <w:lang w:val="en-US"/>
        </w:rPr>
        <w:t xml:space="preserve"> the Southern European countries</w:t>
      </w:r>
      <w:r w:rsidR="000E3D89">
        <w:rPr>
          <w:lang w:val="en-US"/>
        </w:rPr>
        <w:t>,</w:t>
      </w:r>
      <w:r w:rsidR="00B9062F">
        <w:rPr>
          <w:lang w:val="en-US"/>
        </w:rPr>
        <w:t xml:space="preserve"> </w:t>
      </w:r>
      <w:r w:rsidR="000E3D89">
        <w:rPr>
          <w:lang w:val="en-US"/>
        </w:rPr>
        <w:t>only</w:t>
      </w:r>
      <w:r w:rsidR="00B70268" w:rsidRPr="00B70268">
        <w:rPr>
          <w:lang w:val="en-US"/>
        </w:rPr>
        <w:t xml:space="preserve"> Spain </w:t>
      </w:r>
      <w:r w:rsidR="00FB2198">
        <w:rPr>
          <w:lang w:val="en-US"/>
        </w:rPr>
        <w:t>was</w:t>
      </w:r>
      <w:r w:rsidR="000E3D89">
        <w:rPr>
          <w:lang w:val="en-US"/>
        </w:rPr>
        <w:t xml:space="preserve"> be included </w:t>
      </w:r>
      <w:r w:rsidR="000F50AA">
        <w:rPr>
          <w:lang w:val="en-US"/>
        </w:rPr>
        <w:t>in</w:t>
      </w:r>
      <w:r w:rsidR="000F50AA" w:rsidRPr="00B70268">
        <w:rPr>
          <w:lang w:val="en-US"/>
        </w:rPr>
        <w:t xml:space="preserve"> </w:t>
      </w:r>
      <w:r w:rsidR="00B70268" w:rsidRPr="00B70268">
        <w:rPr>
          <w:lang w:val="en-US"/>
        </w:rPr>
        <w:t xml:space="preserve">the typology, </w:t>
      </w:r>
      <w:r w:rsidR="00FB2198">
        <w:rPr>
          <w:lang w:val="en-US"/>
        </w:rPr>
        <w:t xml:space="preserve">hence </w:t>
      </w:r>
      <w:r w:rsidR="00B70268" w:rsidRPr="00B70268">
        <w:rPr>
          <w:lang w:val="en-US"/>
        </w:rPr>
        <w:t xml:space="preserve">the results </w:t>
      </w:r>
      <w:r w:rsidR="00DB0375">
        <w:rPr>
          <w:lang w:val="en-US"/>
        </w:rPr>
        <w:t>did not</w:t>
      </w:r>
      <w:r w:rsidR="00DB0375" w:rsidRPr="00B70268">
        <w:rPr>
          <w:lang w:val="en-US"/>
        </w:rPr>
        <w:t xml:space="preserve"> </w:t>
      </w:r>
      <w:r w:rsidR="002D5CCF">
        <w:rPr>
          <w:lang w:val="en-US"/>
        </w:rPr>
        <w:t>confirm</w:t>
      </w:r>
      <w:r w:rsidR="002D5CCF" w:rsidRPr="00B70268">
        <w:rPr>
          <w:lang w:val="en-US"/>
        </w:rPr>
        <w:t xml:space="preserve"> </w:t>
      </w:r>
      <w:r w:rsidR="00DB0375">
        <w:rPr>
          <w:lang w:val="en-US"/>
        </w:rPr>
        <w:t>n</w:t>
      </w:r>
      <w:r w:rsidR="00B70268" w:rsidRPr="00B70268">
        <w:rPr>
          <w:lang w:val="en-US"/>
        </w:rPr>
        <w:t xml:space="preserve">or negate the existence of a </w:t>
      </w:r>
      <w:r w:rsidR="002D5CCF">
        <w:rPr>
          <w:lang w:val="en-US"/>
        </w:rPr>
        <w:t xml:space="preserve">Southern European </w:t>
      </w:r>
      <w:r w:rsidR="00B70268" w:rsidRPr="00B70268">
        <w:rPr>
          <w:lang w:val="en-US"/>
        </w:rPr>
        <w:t xml:space="preserve">cluster of LTC systems. Continental European countries mainly </w:t>
      </w:r>
      <w:r w:rsidR="00DB0375">
        <w:rPr>
          <w:lang w:val="en-US"/>
        </w:rPr>
        <w:t>belong to</w:t>
      </w:r>
      <w:r w:rsidR="00B70268" w:rsidRPr="00B70268">
        <w:rPr>
          <w:lang w:val="en-US"/>
        </w:rPr>
        <w:t xml:space="preserve"> the</w:t>
      </w:r>
      <w:r w:rsidR="00FB2198">
        <w:rPr>
          <w:lang w:val="en-US"/>
        </w:rPr>
        <w:t xml:space="preserve"> private need-based supply system</w:t>
      </w:r>
      <w:r w:rsidR="00B70268" w:rsidRPr="00B70268">
        <w:rPr>
          <w:lang w:val="en-US"/>
        </w:rPr>
        <w:t xml:space="preserve">. </w:t>
      </w:r>
      <w:r w:rsidR="00EC4FFA">
        <w:rPr>
          <w:lang w:val="en-US"/>
        </w:rPr>
        <w:t xml:space="preserve">While </w:t>
      </w:r>
      <w:r w:rsidR="00B70268" w:rsidRPr="00B70268">
        <w:rPr>
          <w:lang w:val="en-US"/>
        </w:rPr>
        <w:t xml:space="preserve">Japan and Korea </w:t>
      </w:r>
      <w:r w:rsidR="00861217">
        <w:rPr>
          <w:lang w:val="en-US"/>
        </w:rPr>
        <w:t>were</w:t>
      </w:r>
      <w:r w:rsidR="00B70268" w:rsidRPr="00B70268">
        <w:rPr>
          <w:lang w:val="en-US"/>
        </w:rPr>
        <w:t xml:space="preserve"> </w:t>
      </w:r>
      <w:r w:rsidR="00D42FCA">
        <w:rPr>
          <w:lang w:val="en-US"/>
        </w:rPr>
        <w:t>classified along</w:t>
      </w:r>
      <w:r w:rsidR="00861217">
        <w:rPr>
          <w:lang w:val="en-US"/>
        </w:rPr>
        <w:t xml:space="preserve">side </w:t>
      </w:r>
      <w:r w:rsidR="00B70268" w:rsidRPr="00B70268">
        <w:rPr>
          <w:lang w:val="en-US"/>
        </w:rPr>
        <w:t>Germany and the Netherlands in earlier typologies due to their social insurance model in LTC</w:t>
      </w:r>
      <w:r w:rsidR="006A4FA5">
        <w:rPr>
          <w:lang w:val="en-US"/>
        </w:rPr>
        <w:t xml:space="preserve"> </w:t>
      </w:r>
      <w:sdt>
        <w:sdtPr>
          <w:rPr>
            <w:lang w:val="en-US"/>
          </w:rPr>
          <w:alias w:val="To edit, see citavi.com/edit"/>
          <w:tag w:val="CitaviPlaceholder#e005e0d1-5819-4abc-9fcd-e9b44fb8af1c"/>
          <w:id w:val="580107347"/>
          <w:placeholder>
            <w:docPart w:val="DefaultPlaceholder_-1854013440"/>
          </w:placeholder>
        </w:sdtPr>
        <w:sdtContent>
          <w:r w:rsidR="006A4FA5">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MGJmOTkzLWQwMTUtNGRmNi1iNGY0LThiMTIzOWRmOTc2Ny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bOF0ifV19LCJUYWciOiJDaXRhdmlQbGFjZWhvbGRlciNlMDA1ZTBkMS01ODE5LTRhYmMtOWZjZC1lOWI0NGZiOGFmMWMiLCJUZXh0IjoiWzhdIiwiV0FJVmVyc2lvbiI6IjYuNS4wLjAifQ==}</w:instrText>
          </w:r>
          <w:r w:rsidR="006A4FA5">
            <w:rPr>
              <w:noProof/>
              <w:lang w:val="en-US"/>
            </w:rPr>
            <w:fldChar w:fldCharType="separate"/>
          </w:r>
          <w:r w:rsidR="007262D2">
            <w:rPr>
              <w:noProof/>
              <w:lang w:val="en-US"/>
            </w:rPr>
            <w:t>[8]</w:t>
          </w:r>
          <w:r w:rsidR="006A4FA5">
            <w:rPr>
              <w:noProof/>
              <w:lang w:val="en-US"/>
            </w:rPr>
            <w:fldChar w:fldCharType="end"/>
          </w:r>
        </w:sdtContent>
      </w:sdt>
      <w:r w:rsidR="00785375">
        <w:rPr>
          <w:lang w:val="en-US"/>
        </w:rPr>
        <w:t>,</w:t>
      </w:r>
      <w:r w:rsidR="006A4FA5">
        <w:rPr>
          <w:lang w:val="en-US"/>
        </w:rPr>
        <w:t xml:space="preserve"> our results show that</w:t>
      </w:r>
      <w:r w:rsidR="00355485">
        <w:rPr>
          <w:lang w:val="en-US"/>
        </w:rPr>
        <w:t xml:space="preserve"> </w:t>
      </w:r>
      <w:r w:rsidR="00EC4FFA">
        <w:rPr>
          <w:lang w:val="en-US"/>
        </w:rPr>
        <w:t>the</w:t>
      </w:r>
      <w:r w:rsidR="00B9062F">
        <w:rPr>
          <w:lang w:val="en-US"/>
        </w:rPr>
        <w:t>se</w:t>
      </w:r>
      <w:r w:rsidR="00EC4FFA">
        <w:rPr>
          <w:lang w:val="en-US"/>
        </w:rPr>
        <w:t xml:space="preserve"> two Asian </w:t>
      </w:r>
      <w:r w:rsidR="00355485">
        <w:rPr>
          <w:lang w:val="en-US"/>
        </w:rPr>
        <w:t>countries have a distinct type of LTC system, which is</w:t>
      </w:r>
      <w:r w:rsidR="006A4FA5">
        <w:rPr>
          <w:lang w:val="en-US"/>
        </w:rPr>
        <w:t xml:space="preserve"> closer to </w:t>
      </w:r>
      <w:r w:rsidR="00D04D31">
        <w:rPr>
          <w:lang w:val="en-US"/>
        </w:rPr>
        <w:t xml:space="preserve">that </w:t>
      </w:r>
      <w:r w:rsidR="006A4FA5">
        <w:rPr>
          <w:lang w:val="en-US"/>
        </w:rPr>
        <w:t>of</w:t>
      </w:r>
      <w:r w:rsidR="00B70268" w:rsidRPr="00B70268">
        <w:rPr>
          <w:lang w:val="en-US"/>
        </w:rPr>
        <w:t xml:space="preserve"> Northern European </w:t>
      </w:r>
      <w:r w:rsidR="00E6562E" w:rsidRPr="00E6562E">
        <w:rPr>
          <w:lang w:val="en-US"/>
        </w:rPr>
        <w:t>countries</w:t>
      </w:r>
      <w:r w:rsidR="00B70268" w:rsidRPr="00B70268">
        <w:rPr>
          <w:lang w:val="en-US"/>
        </w:rPr>
        <w:t xml:space="preserve">. </w:t>
      </w:r>
      <w:r w:rsidR="00EC4FFA">
        <w:rPr>
          <w:lang w:val="en-US"/>
        </w:rPr>
        <w:t xml:space="preserve">Earlier </w:t>
      </w:r>
      <w:r w:rsidR="00B9062F">
        <w:rPr>
          <w:lang w:val="en-US"/>
        </w:rPr>
        <w:t xml:space="preserve">studies </w:t>
      </w:r>
      <w:r w:rsidR="001A658B">
        <w:rPr>
          <w:lang w:val="en-US"/>
        </w:rPr>
        <w:t xml:space="preserve">that </w:t>
      </w:r>
      <w:r w:rsidR="00C97713">
        <w:rPr>
          <w:lang w:val="en-US"/>
        </w:rPr>
        <w:t>put</w:t>
      </w:r>
      <w:r w:rsidR="00191C08">
        <w:rPr>
          <w:lang w:val="en-US"/>
        </w:rPr>
        <w:t xml:space="preserve"> Finland and Germany in one cluster </w:t>
      </w:r>
      <w:r w:rsidR="00B9062F">
        <w:rPr>
          <w:lang w:val="en-US"/>
        </w:rPr>
        <w:t>are</w:t>
      </w:r>
      <w:r w:rsidR="00EC4FFA">
        <w:rPr>
          <w:lang w:val="en-US"/>
        </w:rPr>
        <w:t xml:space="preserve"> </w:t>
      </w:r>
      <w:r w:rsidR="00191C08">
        <w:rPr>
          <w:lang w:val="en-US"/>
        </w:rPr>
        <w:t>rare</w:t>
      </w:r>
      <w:r w:rsidR="00C47427">
        <w:rPr>
          <w:lang w:val="en-US"/>
        </w:rPr>
        <w:t>;</w:t>
      </w:r>
      <w:r w:rsidR="00191C08">
        <w:rPr>
          <w:lang w:val="en-US"/>
        </w:rPr>
        <w:t xml:space="preserve"> </w:t>
      </w:r>
      <w:r w:rsidR="00C47427">
        <w:rPr>
          <w:lang w:val="en-US"/>
        </w:rPr>
        <w:t>o</w:t>
      </w:r>
      <w:r w:rsidR="00191C08">
        <w:rPr>
          <w:lang w:val="en-US"/>
        </w:rPr>
        <w:t xml:space="preserve">nly one typology </w:t>
      </w:r>
      <w:r w:rsidR="00191C08" w:rsidRPr="006409F2">
        <w:rPr>
          <w:lang w:val="en-US"/>
        </w:rPr>
        <w:t>finds</w:t>
      </w:r>
      <w:r w:rsidR="00191C08">
        <w:rPr>
          <w:lang w:val="en-US"/>
        </w:rPr>
        <w:t xml:space="preserve"> both </w:t>
      </w:r>
      <w:r w:rsidR="002F441C">
        <w:rPr>
          <w:lang w:val="en-US"/>
        </w:rPr>
        <w:t>countries</w:t>
      </w:r>
      <w:r w:rsidR="00191C08">
        <w:rPr>
          <w:lang w:val="en-US"/>
        </w:rPr>
        <w:t xml:space="preserve"> in one cluster</w:t>
      </w:r>
      <w:r w:rsidR="002F441C">
        <w:rPr>
          <w:lang w:val="en-US"/>
        </w:rPr>
        <w:t xml:space="preserve"> </w:t>
      </w:r>
      <w:sdt>
        <w:sdtPr>
          <w:rPr>
            <w:lang w:val="en-US"/>
          </w:rPr>
          <w:alias w:val="To edit, see citavi.com/edit"/>
          <w:tag w:val="CitaviPlaceholder#0caf82ee-c218-4121-abd9-c9f213fdef35"/>
          <w:id w:val="552815682"/>
          <w:placeholder>
            <w:docPart w:val="DefaultPlaceholder_-1854013440"/>
          </w:placeholder>
        </w:sdtPr>
        <w:sdtContent>
          <w:r w:rsidR="00191C08">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czYjAyLWNlMmQtNDk0Ny04YTdlLTM1MzdiNzQ0MWIzYSIsIlJhbmdlTGVuZ3RoIjoz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XSwiRm9ybWF0dGVkVGV4dCI6eyIkaWQiOiIyMCIsIkNvdW50IjoxLCJUZXh0VW5pdHMiOlt7IiRpZCI6IjIxIiwiRm9udFN0eWxlIjp7IiRpZCI6IjIyIiwiTmV1dHJhbCI6dHJ1ZX0sIlJlYWRpbmdPcmRlciI6MSwiVGV4dCI6Ils2XSJ9XX0sIlRhZyI6IkNpdGF2aVBsYWNlaG9sZGVyIzBjYWY4MmVlLWMyMTgtNDEyMS1hYmQ5LWM5ZjIxM2ZkZWYzNSIsIlRleHQiOiJbNl0iLCJXQUlWZXJzaW9uIjoiNi41LjAuMCJ9}</w:instrText>
          </w:r>
          <w:r w:rsidR="00191C08">
            <w:rPr>
              <w:noProof/>
              <w:lang w:val="en-US"/>
            </w:rPr>
            <w:fldChar w:fldCharType="separate"/>
          </w:r>
          <w:r w:rsidR="007262D2">
            <w:rPr>
              <w:noProof/>
              <w:lang w:val="en-US"/>
            </w:rPr>
            <w:t>[6]</w:t>
          </w:r>
          <w:r w:rsidR="00191C08">
            <w:rPr>
              <w:noProof/>
              <w:lang w:val="en-US"/>
            </w:rPr>
            <w:fldChar w:fldCharType="end"/>
          </w:r>
        </w:sdtContent>
      </w:sdt>
      <w:r w:rsidR="00191C08">
        <w:rPr>
          <w:lang w:val="en-US"/>
        </w:rPr>
        <w:t xml:space="preserve">. </w:t>
      </w:r>
      <w:r w:rsidR="00B728ED">
        <w:rPr>
          <w:lang w:val="en-US"/>
        </w:rPr>
        <w:t>However,</w:t>
      </w:r>
      <w:r w:rsidR="00191C08">
        <w:rPr>
          <w:lang w:val="en-US"/>
        </w:rPr>
        <w:t xml:space="preserve"> Austria </w:t>
      </w:r>
      <w:r w:rsidR="001302F4" w:rsidRPr="006409F2">
        <w:rPr>
          <w:lang w:val="en-US"/>
        </w:rPr>
        <w:t xml:space="preserve">might also be grouped in this </w:t>
      </w:r>
      <w:r w:rsidR="00B9062F" w:rsidRPr="006409F2">
        <w:rPr>
          <w:lang w:val="en-US"/>
        </w:rPr>
        <w:t>group</w:t>
      </w:r>
      <w:r w:rsidR="001302F4" w:rsidRPr="006409F2">
        <w:rPr>
          <w:lang w:val="en-US"/>
        </w:rPr>
        <w:t xml:space="preserve">, a country that was </w:t>
      </w:r>
      <w:r w:rsidR="00191C08" w:rsidRPr="006409F2">
        <w:rPr>
          <w:lang w:val="en-US"/>
        </w:rPr>
        <w:t>not included due to data limitations.</w:t>
      </w:r>
    </w:p>
    <w:p w14:paraId="01790CEE" w14:textId="5F777CC9" w:rsidR="0068084C" w:rsidRPr="006A56FF" w:rsidRDefault="00191C08" w:rsidP="00A31CB1">
      <w:pPr>
        <w:pStyle w:val="02FlietextEinzug"/>
        <w:rPr>
          <w:lang w:val="en-US"/>
        </w:rPr>
      </w:pPr>
      <w:r>
        <w:rPr>
          <w:lang w:val="en-US"/>
        </w:rPr>
        <w:t>Despite</w:t>
      </w:r>
      <w:r w:rsidRPr="006A56FF">
        <w:rPr>
          <w:lang w:val="en-US"/>
        </w:rPr>
        <w:t xml:space="preserve"> </w:t>
      </w:r>
      <w:r w:rsidR="005D4FC8" w:rsidRPr="006A56FF">
        <w:rPr>
          <w:lang w:val="en-US"/>
        </w:rPr>
        <w:t>many reforms</w:t>
      </w:r>
      <w:r w:rsidR="00352037">
        <w:rPr>
          <w:lang w:val="en-US"/>
        </w:rPr>
        <w:t xml:space="preserve"> of L</w:t>
      </w:r>
      <w:r w:rsidR="001302F4">
        <w:rPr>
          <w:lang w:val="en-US"/>
        </w:rPr>
        <w:t>T</w:t>
      </w:r>
      <w:r w:rsidR="00352037">
        <w:rPr>
          <w:lang w:val="en-US"/>
        </w:rPr>
        <w:t>C</w:t>
      </w:r>
      <w:r w:rsidR="001302F4">
        <w:rPr>
          <w:lang w:val="en-US"/>
        </w:rPr>
        <w:t xml:space="preserve"> systems</w:t>
      </w:r>
      <w:r w:rsidR="005D4FC8" w:rsidRPr="006A56FF">
        <w:rPr>
          <w:lang w:val="en-US"/>
        </w:rPr>
        <w:t xml:space="preserve"> in </w:t>
      </w:r>
      <w:r>
        <w:rPr>
          <w:lang w:val="en-US"/>
        </w:rPr>
        <w:t xml:space="preserve">OECD </w:t>
      </w:r>
      <w:r w:rsidR="005D4FC8" w:rsidRPr="006A56FF">
        <w:rPr>
          <w:lang w:val="en-US"/>
        </w:rPr>
        <w:t>countries</w:t>
      </w:r>
      <w:r>
        <w:rPr>
          <w:lang w:val="en-US"/>
        </w:rPr>
        <w:t xml:space="preserve"> </w:t>
      </w:r>
      <w:r w:rsidR="005D4FC8" w:rsidRPr="006A56FF">
        <w:rPr>
          <w:lang w:val="en-US"/>
        </w:rPr>
        <w:t>in recent years</w:t>
      </w:r>
      <w:r>
        <w:rPr>
          <w:lang w:val="en-US"/>
        </w:rPr>
        <w:t xml:space="preserve">, our results </w:t>
      </w:r>
      <w:r w:rsidR="00C819F7">
        <w:rPr>
          <w:lang w:val="en-US"/>
        </w:rPr>
        <w:t xml:space="preserve">reveal </w:t>
      </w:r>
      <w:r w:rsidRPr="00C81E76">
        <w:rPr>
          <w:lang w:val="en-US"/>
        </w:rPr>
        <w:t>certain patterns of LTC system types</w:t>
      </w:r>
      <w:r>
        <w:rPr>
          <w:lang w:val="en-US"/>
        </w:rPr>
        <w:t xml:space="preserve">. </w:t>
      </w:r>
      <w:r w:rsidR="00B9062F">
        <w:rPr>
          <w:lang w:val="en-US"/>
        </w:rPr>
        <w:t>We find a</w:t>
      </w:r>
      <w:r>
        <w:rPr>
          <w:lang w:val="en-US"/>
        </w:rPr>
        <w:t xml:space="preserve"> </w:t>
      </w:r>
      <w:r w:rsidR="00C819F7">
        <w:rPr>
          <w:lang w:val="en-US"/>
        </w:rPr>
        <w:t>residual public system</w:t>
      </w:r>
      <w:r>
        <w:rPr>
          <w:lang w:val="en-US"/>
        </w:rPr>
        <w:t xml:space="preserve"> </w:t>
      </w:r>
      <w:r w:rsidR="00B9062F">
        <w:rPr>
          <w:lang w:val="en-US"/>
        </w:rPr>
        <w:t xml:space="preserve">of </w:t>
      </w:r>
      <w:r>
        <w:rPr>
          <w:lang w:val="en-US"/>
        </w:rPr>
        <w:t xml:space="preserve">Eastern </w:t>
      </w:r>
      <w:r>
        <w:rPr>
          <w:lang w:val="en-US"/>
        </w:rPr>
        <w:lastRenderedPageBreak/>
        <w:t xml:space="preserve">European countries </w:t>
      </w:r>
      <w:r w:rsidR="00B9062F">
        <w:rPr>
          <w:lang w:val="en-US"/>
        </w:rPr>
        <w:t xml:space="preserve">and </w:t>
      </w:r>
      <w:r>
        <w:rPr>
          <w:lang w:val="en-US"/>
        </w:rPr>
        <w:t xml:space="preserve">a </w:t>
      </w:r>
      <w:r w:rsidR="00C819F7">
        <w:rPr>
          <w:lang w:val="en-US"/>
        </w:rPr>
        <w:t>public supply system</w:t>
      </w:r>
      <w:r w:rsidR="002F441C">
        <w:rPr>
          <w:lang w:val="en-US"/>
        </w:rPr>
        <w:t xml:space="preserve"> </w:t>
      </w:r>
      <w:r w:rsidR="00B9062F">
        <w:rPr>
          <w:lang w:val="en-US"/>
        </w:rPr>
        <w:t xml:space="preserve">of </w:t>
      </w:r>
      <w:r w:rsidR="002F441C">
        <w:rPr>
          <w:lang w:val="en-US"/>
        </w:rPr>
        <w:t>Northern European countries</w:t>
      </w:r>
      <w:r>
        <w:rPr>
          <w:lang w:val="en-US"/>
        </w:rPr>
        <w:t xml:space="preserve">. However, </w:t>
      </w:r>
      <w:r w:rsidR="002F441C">
        <w:rPr>
          <w:lang w:val="en-US"/>
        </w:rPr>
        <w:t>the</w:t>
      </w:r>
      <w:r>
        <w:rPr>
          <w:lang w:val="en-US"/>
        </w:rPr>
        <w:t xml:space="preserve"> </w:t>
      </w:r>
      <w:r w:rsidR="00227CBB">
        <w:rPr>
          <w:lang w:val="en-US"/>
        </w:rPr>
        <w:t xml:space="preserve">membership of Eastern European countries in </w:t>
      </w:r>
      <w:r w:rsidR="00B9062F">
        <w:rPr>
          <w:lang w:val="en-US"/>
        </w:rPr>
        <w:t xml:space="preserve">other </w:t>
      </w:r>
      <w:r w:rsidR="00227CBB">
        <w:rPr>
          <w:lang w:val="en-US"/>
        </w:rPr>
        <w:t xml:space="preserve">system types, the inclusion of Ireland in the </w:t>
      </w:r>
      <w:r w:rsidR="00C819F7">
        <w:rPr>
          <w:lang w:val="en-US"/>
        </w:rPr>
        <w:t>public supply system</w:t>
      </w:r>
      <w:r w:rsidR="00227CBB">
        <w:rPr>
          <w:lang w:val="en-US"/>
        </w:rPr>
        <w:t xml:space="preserve">, and the fact that Finland and Germany form a distinct system </w:t>
      </w:r>
      <w:r w:rsidR="001302F4">
        <w:rPr>
          <w:lang w:val="en-US"/>
        </w:rPr>
        <w:t xml:space="preserve">indicate </w:t>
      </w:r>
      <w:r w:rsidR="006852EF">
        <w:rPr>
          <w:lang w:val="en-US"/>
        </w:rPr>
        <w:t xml:space="preserve">that </w:t>
      </w:r>
      <w:r w:rsidR="006852EF" w:rsidRPr="006A56FF">
        <w:rPr>
          <w:lang w:val="en-US"/>
        </w:rPr>
        <w:t xml:space="preserve">privatization and marketization </w:t>
      </w:r>
      <w:r w:rsidR="006852EF">
        <w:rPr>
          <w:lang w:val="en-US"/>
        </w:rPr>
        <w:t>reforms in OECD LTC systems</w:t>
      </w:r>
      <w:r w:rsidR="006852EF" w:rsidRPr="006A56FF">
        <w:rPr>
          <w:lang w:val="en-US"/>
        </w:rPr>
        <w:t xml:space="preserve"> </w:t>
      </w:r>
      <w:sdt>
        <w:sdtPr>
          <w:rPr>
            <w:lang w:val="en-US"/>
          </w:rPr>
          <w:alias w:val="To edit, see citavi.com/edit"/>
          <w:tag w:val="CitaviPlaceholder#be965e36-0a5d-41d8-af1f-43b6d3f277c1"/>
          <w:id w:val="-831757892"/>
          <w:placeholder>
            <w:docPart w:val="DefaultPlaceholder_-1854013440"/>
          </w:placeholder>
        </w:sdtPr>
        <w:sdtContent>
          <w:r w:rsidR="000B0485">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A3Lzk3OC0xLTQ2MTQtNDUwMi05IiwiVXJpU3RyaW5nIjoiaHR0cHM6Ly9kb2kub3JnLzEwLjEwMDcvOTc4LTEtNDYxNC00NTAyLT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1QwNzozOTo1NSIsIk1vZGlmaWVkQnkiOiJfTWFyZWlrZSBBcmlhYW5zIiwiSWQiOiI1Y2ZjODNiMi04ZWZiLTRiMTItOTAxMS03Yzk0OTdmZjdlZDEiLCJNb2RpZmllZE9uIjoiMjAxOS0wNi0xN1QwNzo0MDowMiIsIlByb2plY3QiOnsiJHJlZiI6IjUifX1dLCJPcmdhbml6YXRpb25zIjpbXSwiT3RoZXJzSW52b2x2ZWQiOltdLCJQYWdlQ291bnQiOiIzMTcyMSIsIlBsYWNlT2ZQdWJsaWNhdGlvbiI6Ik5ldyBZb3JrLCBOWSIsIlB1Ymxpc2hlcnMiOlt7IiRpZCI6IjEwIiwiJHR5cGUiOiJTd2lzc0FjYWRlbWljLkNpdGF2aS5QdWJsaXNoZXIsIFN3aXNzQWNhZGVtaWMuQ2l0YXZp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ktMTFUMTM6Mzc6MDIiLCJQcm9qZWN0Ijp7IiRyZWYiOiI1In19LCJVc2VOdW1iZXJpbmdUeXBlT2ZQYXJlbnREb2N1bWVudCI6ZmFsc2V9LHsiJGlkIjoiMTEiLCIkdHlwZSI6IlN3aXNzQWNhZGVtaWMuQ2l0YXZpLkNpdGF0aW9ucy5Xb3JkUGxhY2Vob2xkZXJFbnRyeSwgU3dpc3NBY2FkZW1pYy5DaXRhdmkiLCJJZCI6ImU1ODVmZDU4LTcwNjMtNGRlYi1hM2Q3LTkwMjIxN2I1OTFhMCIsIlJhbmdlU3RhcnQiOjIsIlJhbmdlTGVuZ3RoIjozLCJSZWZlcmVuY2VJZCI6IjNkZWI0Y2I1LWU4MjItNDQ5MS1hNTcyLWQ0MDI2YjZhMTM1OC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5My9zcC9qeHgwMDMiLCJVcmlTdHJpbmciOiJodHRwczovL2RvaS5vcmcvMTAuMTA5My9zcC9qeHgwMD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}</w:instrText>
          </w:r>
          <w:r w:rsidR="000B0485">
            <w:rPr>
              <w:noProof/>
              <w:lang w:val="en-US"/>
            </w:rPr>
            <w:fldChar w:fldCharType="separate"/>
          </w:r>
          <w:r w:rsidR="000B0485">
            <w:rPr>
              <w:noProof/>
              <w:lang w:val="en-US"/>
            </w:rPr>
            <w:t>[2,4]</w:t>
          </w:r>
          <w:r w:rsidR="000B0485">
            <w:rPr>
              <w:noProof/>
              <w:lang w:val="en-US"/>
            </w:rPr>
            <w:fldChar w:fldCharType="end"/>
          </w:r>
        </w:sdtContent>
      </w:sdt>
      <w:r w:rsidR="006852EF" w:rsidRPr="006A56FF">
        <w:rPr>
          <w:lang w:val="en-US"/>
        </w:rPr>
        <w:t xml:space="preserve"> </w:t>
      </w:r>
      <w:r w:rsidR="001302F4">
        <w:rPr>
          <w:lang w:val="en-US"/>
        </w:rPr>
        <w:t xml:space="preserve">have </w:t>
      </w:r>
      <w:r w:rsidR="006852EF">
        <w:rPr>
          <w:lang w:val="en-US"/>
        </w:rPr>
        <w:t xml:space="preserve">led to a convergence of </w:t>
      </w:r>
      <w:r w:rsidR="002F441C">
        <w:rPr>
          <w:lang w:val="en-US"/>
        </w:rPr>
        <w:t>countries</w:t>
      </w:r>
      <w:r w:rsidR="001302F4">
        <w:rPr>
          <w:lang w:val="en-US"/>
        </w:rPr>
        <w:t xml:space="preserve"> with similar</w:t>
      </w:r>
      <w:r w:rsidR="002F441C">
        <w:rPr>
          <w:lang w:val="en-US"/>
        </w:rPr>
        <w:t xml:space="preserve"> LTC</w:t>
      </w:r>
      <w:r w:rsidR="006852EF">
        <w:rPr>
          <w:lang w:val="en-US"/>
        </w:rPr>
        <w:t xml:space="preserve"> </w:t>
      </w:r>
      <w:r w:rsidR="001302F4">
        <w:rPr>
          <w:lang w:val="en-US"/>
        </w:rPr>
        <w:t>reforms</w:t>
      </w:r>
      <w:r w:rsidR="006852EF">
        <w:rPr>
          <w:lang w:val="en-US"/>
        </w:rPr>
        <w:t>.</w:t>
      </w:r>
    </w:p>
    <w:p w14:paraId="56C7F410" w14:textId="676B5600" w:rsidR="006852EF" w:rsidRPr="00313058" w:rsidRDefault="006852EF" w:rsidP="00313058">
      <w:pPr>
        <w:pStyle w:val="berschrift1"/>
        <w:rPr>
          <w:lang w:val="en-US"/>
        </w:rPr>
      </w:pPr>
      <w:r w:rsidRPr="00313058">
        <w:rPr>
          <w:lang w:val="en-US"/>
        </w:rPr>
        <w:t>Conclusion</w:t>
      </w:r>
    </w:p>
    <w:p w14:paraId="0A672CD6" w14:textId="2679882F" w:rsidR="009A6DC1" w:rsidRDefault="001302F4" w:rsidP="009A6DC1">
      <w:pPr>
        <w:pStyle w:val="02FlietextErsterAbsatz"/>
        <w:rPr>
          <w:lang w:val="en-US"/>
        </w:rPr>
      </w:pPr>
      <w:r>
        <w:rPr>
          <w:lang w:val="en-US"/>
        </w:rPr>
        <w:t>I</w:t>
      </w:r>
      <w:r w:rsidRPr="006A56FF">
        <w:rPr>
          <w:lang w:val="en-US"/>
        </w:rPr>
        <w:t>n the last century</w:t>
      </w:r>
      <w:r w:rsidR="00B9062F">
        <w:rPr>
          <w:lang w:val="en-US"/>
        </w:rPr>
        <w:t>,</w:t>
      </w:r>
      <w:r w:rsidRPr="006A56FF">
        <w:rPr>
          <w:lang w:val="en-US"/>
        </w:rPr>
        <w:t xml:space="preserve"> marketization, commodification</w:t>
      </w:r>
      <w:r>
        <w:rPr>
          <w:lang w:val="en-US"/>
        </w:rPr>
        <w:t>,</w:t>
      </w:r>
      <w:r w:rsidRPr="006A56FF">
        <w:rPr>
          <w:lang w:val="en-US"/>
        </w:rPr>
        <w:t xml:space="preserve"> and co</w:t>
      </w:r>
      <w:r>
        <w:rPr>
          <w:lang w:val="en-US"/>
        </w:rPr>
        <w:t>r</w:t>
      </w:r>
      <w:r w:rsidRPr="006A56FF">
        <w:rPr>
          <w:lang w:val="en-US"/>
        </w:rPr>
        <w:t xml:space="preserve">poratization of care changed LTC systems all over the world </w:t>
      </w:r>
      <w:sdt>
        <w:sdtPr>
          <w:rPr>
            <w:lang w:val="en-US"/>
          </w:rPr>
          <w:alias w:val="Don't edit this field"/>
          <w:tag w:val="CitaviPlaceholder#f1726c79-1af5-4e75-8eca-fc2f639f003d"/>
          <w:id w:val="1152720376"/>
          <w:placeholder>
            <w:docPart w:val="279DAD291832451C82922A5B651342A1"/>
          </w:placeholder>
        </w:sdtPr>
        <w:sdtContent>
          <w:r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MDg3MWJjLTQ3YTYtNDgzMS05YTg5LWY2NzdjY2Y0ZTZmMyIsIlJhbmdlTGVuZ3RoIjozLCJSZWZlcmVuY2VJZCI6IjNkZWI0Y2I1LWU4MjItNDQ5MS1hNTcyLWQ0MDI2YjZhMTM1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c3Avanh4MDAzIiwiVXJpU3RyaW5nIjoiaHR0cHM6Ly9kb2kub3JnLzEwLjEwOTMvc3Avanh4MDA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}</w:instrText>
          </w:r>
          <w:r w:rsidRPr="006A56FF">
            <w:rPr>
              <w:lang w:val="en-US"/>
            </w:rPr>
            <w:fldChar w:fldCharType="separate"/>
          </w:r>
          <w:r w:rsidR="007262D2">
            <w:rPr>
              <w:lang w:val="en-US"/>
            </w:rPr>
            <w:t>[4]</w:t>
          </w:r>
          <w:r w:rsidRPr="006A56FF">
            <w:rPr>
              <w:lang w:val="en-US"/>
            </w:rPr>
            <w:fldChar w:fldCharType="end"/>
          </w:r>
        </w:sdtContent>
      </w:sdt>
      <w:r w:rsidRPr="006A56FF">
        <w:rPr>
          <w:lang w:val="en-US"/>
        </w:rPr>
        <w:t xml:space="preserve">, </w:t>
      </w:r>
      <w:r w:rsidRPr="003B0B29">
        <w:rPr>
          <w:lang w:val="en-US"/>
        </w:rPr>
        <w:t>which makes a new and updated LTC typology necessary</w:t>
      </w:r>
      <w:r w:rsidRPr="006A56FF">
        <w:rPr>
          <w:lang w:val="en-US"/>
        </w:rPr>
        <w:t xml:space="preserve">. </w:t>
      </w:r>
      <w:r w:rsidR="00B9062F">
        <w:rPr>
          <w:lang w:val="en-US"/>
        </w:rPr>
        <w:t>In this study, w</w:t>
      </w:r>
      <w:r w:rsidR="00F557A8" w:rsidRPr="006A56FF">
        <w:rPr>
          <w:lang w:val="en-US"/>
        </w:rPr>
        <w:t xml:space="preserve">e provide an updated </w:t>
      </w:r>
      <w:del w:id="18" w:author="Mareike Ariaans" w:date="2020-09-14T13:09:00Z">
        <w:r w:rsidR="00F557A8" w:rsidRPr="006A56FF" w:rsidDel="00594BB1">
          <w:rPr>
            <w:lang w:val="en-US"/>
          </w:rPr>
          <w:delText xml:space="preserve">and flexible </w:delText>
        </w:r>
      </w:del>
      <w:r w:rsidR="00F557A8" w:rsidRPr="006A56FF">
        <w:rPr>
          <w:lang w:val="en-US"/>
        </w:rPr>
        <w:t>LTC typology</w:t>
      </w:r>
      <w:del w:id="19" w:author="Mareike Ariaans" w:date="2020-09-14T13:09:00Z">
        <w:r w:rsidR="00F557A8" w:rsidRPr="006A56FF" w:rsidDel="00594BB1">
          <w:rPr>
            <w:lang w:val="en-US"/>
          </w:rPr>
          <w:delText xml:space="preserve">. </w:delText>
        </w:r>
        <w:commentRangeStart w:id="20"/>
        <w:commentRangeStart w:id="21"/>
        <w:r w:rsidR="00B728ED" w:rsidRPr="00DD5700" w:rsidDel="00594BB1">
          <w:rPr>
            <w:lang w:val="en-US"/>
          </w:rPr>
          <w:delText>Updated</w:delText>
        </w:r>
        <w:commentRangeEnd w:id="20"/>
        <w:r w:rsidR="00DD5700" w:rsidDel="00594BB1">
          <w:rPr>
            <w:rStyle w:val="Kommentarzeichen"/>
          </w:rPr>
          <w:commentReference w:id="20"/>
        </w:r>
      </w:del>
      <w:commentRangeEnd w:id="21"/>
      <w:r w:rsidR="00594BB1">
        <w:rPr>
          <w:rStyle w:val="Kommentarzeichen"/>
        </w:rPr>
        <w:commentReference w:id="21"/>
      </w:r>
      <w:r w:rsidR="00B728ED">
        <w:rPr>
          <w:lang w:val="en-US"/>
        </w:rPr>
        <w:t xml:space="preserve">, </w:t>
      </w:r>
      <w:r w:rsidR="002E58E8">
        <w:rPr>
          <w:lang w:val="en-US"/>
        </w:rPr>
        <w:t xml:space="preserve">because </w:t>
      </w:r>
      <w:r w:rsidR="00B70268">
        <w:rPr>
          <w:lang w:val="en-US"/>
        </w:rPr>
        <w:t>we</w:t>
      </w:r>
      <w:r w:rsidR="00F557A8" w:rsidRPr="006A56FF">
        <w:rPr>
          <w:lang w:val="en-US"/>
        </w:rPr>
        <w:t xml:space="preserve"> </w:t>
      </w:r>
      <w:r w:rsidR="005E0BDE">
        <w:rPr>
          <w:lang w:val="en-US"/>
        </w:rPr>
        <w:t>use</w:t>
      </w:r>
      <w:r w:rsidR="005E0BDE" w:rsidRPr="006A56FF">
        <w:rPr>
          <w:lang w:val="en-US"/>
        </w:rPr>
        <w:t xml:space="preserve"> </w:t>
      </w:r>
      <w:r w:rsidR="00F557A8" w:rsidRPr="006A56FF">
        <w:rPr>
          <w:lang w:val="en-US"/>
        </w:rPr>
        <w:t>the latest available data from the OECD database as well as</w:t>
      </w:r>
      <w:r w:rsidR="00241280" w:rsidRPr="006A56FF">
        <w:rPr>
          <w:lang w:val="en-US"/>
        </w:rPr>
        <w:t xml:space="preserve"> a</w:t>
      </w:r>
      <w:r w:rsidR="00F557A8" w:rsidRPr="006A56FF">
        <w:rPr>
          <w:lang w:val="en-US"/>
        </w:rPr>
        <w:t xml:space="preserve"> unique institutional dataset. </w:t>
      </w:r>
      <w:r w:rsidR="00AE118D">
        <w:rPr>
          <w:lang w:val="en-US"/>
        </w:rPr>
        <w:t xml:space="preserve">Furthermore, </w:t>
      </w:r>
      <w:r w:rsidR="00B9062F">
        <w:rPr>
          <w:lang w:val="en-US"/>
        </w:rPr>
        <w:t>earlier</w:t>
      </w:r>
      <w:r w:rsidR="00B9062F" w:rsidRPr="006A56FF">
        <w:rPr>
          <w:lang w:val="en-US"/>
        </w:rPr>
        <w:t xml:space="preserve"> </w:t>
      </w:r>
      <w:r w:rsidR="00F557A8" w:rsidRPr="006A56FF">
        <w:rPr>
          <w:lang w:val="en-US"/>
        </w:rPr>
        <w:t xml:space="preserve">typologies rely </w:t>
      </w:r>
      <w:r w:rsidR="00543908">
        <w:rPr>
          <w:lang w:val="en-US"/>
        </w:rPr>
        <w:t>mainly</w:t>
      </w:r>
      <w:r w:rsidR="00543908" w:rsidRPr="006A56FF">
        <w:rPr>
          <w:lang w:val="en-US"/>
        </w:rPr>
        <w:t xml:space="preserve">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Content>
          <w:r w:rsidR="004C3BAD" w:rsidRPr="006A56FF">
            <w:rPr>
              <w:lang w:val="en-US"/>
            </w:rPr>
            <w:fldChar w:fldCharType="begin"/>
          </w:r>
          <w:r w:rsidR="00B66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MzY0NWY5LThmODYtNGM5Yi1hN2RmLTI5NThkOTBiMDRhYyIsIlJhbmdlU3RhcnQiOj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JHR5cGUiOiJTd2lzc0FjYWRlbWljLkNpdGF2aS5DaXRhdGlvbnMuV29yZFBsYWNlaG9sZGVyRW50cnksIFN3aXNzQWNhZGVtaWMuQ2l0YXZpIiwiSWQiOiIxMmRlNzU2NS00ZThiLTRhOWItOGE1NC1kY2NjYzQ2ZTNhODUiLCJSYW5nZUxlbmd0aCI6MiwiUmVmZXJlbmNlSWQiOiJmZDNhYzJhNi03MzExLTQxYzMtYjdiMi02OTg5NDc1MTg1Nzk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2IiwiJHR5cGUiOiJTd2lzc0FjYWRlbWljLkNpdGF2aS5QZXJzb24sIFN3aXNzQWNhZGVtaWMuQ2l0YXZp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3IiwiJHR5cGUiOiJTd2lzc0FjYWRlbWljLkNpdGF2aS5QZXJzb24sIFN3aXNzQWNhZGVtaWMuQ2l0YXZp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5IiwiJHR5cGUiOiJTd2lzc0FjYWRlbWljLkNpdGF2aS5QZXJzb24sIFN3aXNzQWNhZGVtaWMuQ2l0YXZp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AiLCIkdHlwZSI6IlN3aXNzQWNhZGVtaWMuQ2l0YXZpLlBlcnNvbiwgU3dpc3NBY2FkZW1pYy5DaXRhdmk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EiLCIkdHlwZSI6IlN3aXNzQWNhZGVtaWMuQ2l0YXZpLlBlcnNvbiwgU3dpc3NBY2FkZW1pYy5DaXRhdmk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MiIsIiR0eXBlIjoiU3dpc3NBY2FkZW1pYy5DaXRhdmkuUGVyc29uLCBTd2lzc0FjYWRlbWljLkNpdGF2aS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g2LzE0NzItNjk2My0xMS0zMTYiLCJVcmlTdHJpbmciOiJodHRwczovL2RvaS5vcmcvMTAuMTE4Ni8xNDcyLTY5NjMtMTEtMzE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yMjA5ODY5MyIsIlVyaVN0cmluZyI6Imh0dHA6Ly93d3cubmNiaS5ubG0ubmloLmdvdi9wdWJtZWQvMjIwOTg2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yOSIsIiR0eXBlIjoiU3dpc3NBY2FkZW1pYy5DaXRhdmkuUGVyaW9kaWNhbCwgU3dpc3NBY2FkZW1pYy5DaXRhdm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zMyIsIiR0eXBlIjoiU3dpc3NBY2FkZW1pYy5DaXRhdmkuUGVyc29uLCBTd2lzc0FjYWRlbWljLkNpdGF2aS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zQiLCIkdHlwZSI6IlN3aXNzQWNhZGVtaWMuQ2l0YXZpLlBlcnNvbiwgU3dpc3NBY2FkZW1pYy5DaXRhdmk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TAuMTUxNS9yZXZlY3AtMjAxNy0wMDA4IiwiVXJpU3RyaW5nIjoiaHR0cHM6Ly9kb2kub3JnLzEwLjE1MTUvcmV2ZWNwLTIwMTctMDAwOC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OCIsIiR0eXBlIjoiU3dpc3NBY2FkZW1pYy5DaXRhdmkuUGVyaW9kaWNhbCwgU3dpc3NBY2FkZW1pYy5DaXRhdmk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M5IiwiQ291bnQiOjEsIlRleHRVbml0cyI6W3siJGlkIjoiNDAiLCJGb250U3R5bGUiOnsiJGlkIjoiNDEiLCJOZXV0cmFsIjp0cnVlfSwiUmVhZGluZ09yZGVyIjoxLCJUZXh0IjoiWzbigJM4XSJ9XX0sIlRhZyI6IkNpdGF2aVBsYWNlaG9sZGVyIzY2NGRmMGMzLTY3OTEtNDYyYi04NDJmLWJlY2EyNzIwMzA3MCIsIlRleHQiOiJbNuKAkzhdIiwiV0FJVmVyc2lvbiI6IjYuNS4wLjAifQ==}</w:instrText>
          </w:r>
          <w:r w:rsidR="004C3BAD" w:rsidRPr="006A56FF">
            <w:rPr>
              <w:lang w:val="en-US"/>
            </w:rPr>
            <w:fldChar w:fldCharType="separate"/>
          </w:r>
          <w:r w:rsidR="007262D2">
            <w:rPr>
              <w:lang w:val="en-US"/>
            </w:rPr>
            <w:t>[6–8]</w:t>
          </w:r>
          <w:r w:rsidR="004C3BAD" w:rsidRPr="006A56FF">
            <w:rPr>
              <w:lang w:val="en-US"/>
            </w:rPr>
            <w:fldChar w:fldCharType="end"/>
          </w:r>
        </w:sdtContent>
      </w:sdt>
      <w:r w:rsidR="002D6AC0" w:rsidRPr="006A56FF">
        <w:rPr>
          <w:lang w:val="en-US"/>
        </w:rPr>
        <w:t>. Only in cases of smaller country samples</w:t>
      </w:r>
      <w:r w:rsidR="006852EF">
        <w:rPr>
          <w:lang w:val="en-US"/>
        </w:rPr>
        <w:t>,</w:t>
      </w:r>
      <w:r w:rsidR="002D6AC0" w:rsidRPr="006A56FF">
        <w:rPr>
          <w:lang w:val="en-US"/>
        </w:rPr>
        <w:t xml:space="preserve"> which </w:t>
      </w:r>
      <w:r w:rsidR="00D9383E" w:rsidRPr="006A56FF">
        <w:rPr>
          <w:lang w:val="en-US"/>
        </w:rPr>
        <w:t>more often</w:t>
      </w:r>
      <w:r w:rsidR="002D6AC0" w:rsidRPr="006A56FF">
        <w:rPr>
          <w:lang w:val="en-US"/>
        </w:rPr>
        <w:t xml:space="preserve"> </w:t>
      </w:r>
      <w:r w:rsidR="00617211" w:rsidRPr="006A56FF">
        <w:rPr>
          <w:lang w:val="en-US"/>
        </w:rPr>
        <w:t xml:space="preserve">use </w:t>
      </w:r>
      <w:r w:rsidR="002D6AC0" w:rsidRPr="006A56FF">
        <w:rPr>
          <w:lang w:val="en-US"/>
        </w:rPr>
        <w:t>qualitative comparisons</w:t>
      </w:r>
      <w:r w:rsidR="006852EF">
        <w:rPr>
          <w:lang w:val="en-US"/>
        </w:rPr>
        <w:t>,</w:t>
      </w:r>
      <w:r w:rsidR="00126962" w:rsidRPr="006A56FF">
        <w:rPr>
          <w:lang w:val="en-US"/>
        </w:rPr>
        <w:t xml:space="preserve"> institutional indicators are considered. </w:t>
      </w:r>
      <w:r w:rsidR="006852EF">
        <w:rPr>
          <w:lang w:val="en-US"/>
        </w:rPr>
        <w:t>A</w:t>
      </w:r>
      <w:r w:rsidR="00126962" w:rsidRPr="006A56FF">
        <w:rPr>
          <w:lang w:val="en-US"/>
        </w:rPr>
        <w:t xml:space="preserve"> larger country sample </w:t>
      </w:r>
      <w:r w:rsidR="00272CE5">
        <w:rPr>
          <w:lang w:val="en-US"/>
        </w:rPr>
        <w:t>and</w:t>
      </w:r>
      <w:r w:rsidR="00126962" w:rsidRPr="006A56FF">
        <w:rPr>
          <w:lang w:val="en-US"/>
        </w:rPr>
        <w:t xml:space="preserve">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Content>
          <w:r w:rsidR="00DF05EA" w:rsidRPr="006A56FF">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A0OTY0YWE4LTdlZjktNGI0MS04Mjc4LWQxZWVkZjBlZjMyNyIsIkVudHJpZXMiOlt7IiRpZCI6IjIiLCIkdHlwZSI6IlN3aXNzQWNhZGVtaWMuQ2l0YXZpLkNpdGF0aW9ucy5Xb3JkUGxhY2Vob2xkZXJFbnRyeSwgU3dpc3NBY2FkZW1pYy5DaXRhdmkiLCJJZCI6ImMyNDgzMmQ3LWQxNWUtNDY4NS04Zjg3LTFkNjJlY2JmZTI2Ni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MzZjIxMjFhOC1jN2RjLTQ1MGYtYjY3YS01MTYyMzNiYzY1MDgiLCJUZXh0IjoiOSIsIldBSVZlcnNpb24iOiI2LjUuMC4wIn0=}</w:instrText>
          </w:r>
          <w:r w:rsidR="00DF05EA" w:rsidRPr="006A56FF">
            <w:rPr>
              <w:lang w:val="en-US"/>
            </w:rPr>
            <w:fldChar w:fldCharType="separate"/>
          </w:r>
          <w:r w:rsidR="007262D2">
            <w:rPr>
              <w:lang w:val="en-US"/>
            </w:rPr>
            <w:t>9</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Content>
          <w:r w:rsidR="00DF05EA" w:rsidRPr="006A56FF">
            <w:rPr>
              <w:lang w:val="en-US"/>
            </w:rPr>
            <w:fldChar w:fldCharType="begin"/>
          </w:r>
          <w:r w:rsidR="007C508A">
            <w:rPr>
              <w:lang w:val="en-US"/>
            </w:rPr>
            <w:instrText>ADDIN CitaviPlaceholder{eyIkaWQiOiIxIiwiJHR5cGUiOiJTd2lzc0FjYWRlbWljLkNpdGF2aS5DaXRhdGlvbnMuV29yZFBsYWNlaG9sZGVyLCBTd2lzc0FjYWRlbWljLkNpdGF2aSIsIkFzc29jaWF0ZVdpdGhQbGFjZWhvbGRlclRhZyI6IkNpdGF2aVBsYWNlaG9sZGVyIzNmMjEyMWE4LWM3ZGMtNDUwZi1iNjdhLTUxNjIzM2JjNjUwOCIsIkVudHJpZXMiOlt7IiRpZCI6IjIiLCIkdHlwZSI6IlN3aXNzQWNhZGVtaWMuQ2l0YXZpLkNpdGF0aW9ucy5Xb3JkUGxhY2Vob2xkZXJFbnRyeSwgU3dpc3NBY2FkZW1pYy5DaXRhdmkiLCJJZCI6IjA2ZDgxYjU3LWU5MzAtNDFkYS1iZTMxLWNlODA5MWE2YjNiZi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zA0OTY0YWE4LTdlZjktNGI0MS04Mjc4LWQxZWVkZjBlZjMyNyIsIlRleHQiOiJbOV0iLCJXQUlWZXJzaW9uIjoiNi41LjAuMCJ9}</w:instrText>
          </w:r>
          <w:r w:rsidR="00DF05EA" w:rsidRPr="006A56FF">
            <w:rPr>
              <w:lang w:val="en-US"/>
            </w:rPr>
            <w:fldChar w:fldCharType="separate"/>
          </w:r>
          <w:r w:rsidR="007262D2">
            <w:rPr>
              <w:lang w:val="en-US"/>
            </w:rPr>
            <w:t>[9]</w:t>
          </w:r>
          <w:r w:rsidR="00DF05EA" w:rsidRPr="006A56FF">
            <w:rPr>
              <w:lang w:val="en-US"/>
            </w:rPr>
            <w:fldChar w:fldCharType="end"/>
          </w:r>
        </w:sdtContent>
      </w:sdt>
      <w:r w:rsidR="00DF05EA" w:rsidRPr="006A56FF">
        <w:rPr>
          <w:lang w:val="en-US"/>
        </w:rPr>
        <w:t>.</w:t>
      </w:r>
      <w:r w:rsidR="00B70268">
        <w:rPr>
          <w:lang w:val="en-US"/>
        </w:rPr>
        <w:t xml:space="preserve"> </w:t>
      </w:r>
      <w:r w:rsidR="009931AA">
        <w:rPr>
          <w:lang w:val="en-US"/>
        </w:rPr>
        <w:t>Compared to</w:t>
      </w:r>
      <w:r w:rsidR="00E57915">
        <w:rPr>
          <w:lang w:val="en-US"/>
        </w:rPr>
        <w:t xml:space="preserve"> </w:t>
      </w:r>
      <w:sdt>
        <w:sdtPr>
          <w:rPr>
            <w:lang w:val="en-US"/>
          </w:rPr>
          <w:alias w:val="To edit, see citavi.com/edit"/>
          <w:tag w:val="CitaviPlaceholder#dfc3f3ea-09d8-44f5-9dc5-baba283b5069"/>
          <w:id w:val="-178353365"/>
          <w:placeholder>
            <w:docPart w:val="DefaultPlaceholder_-1854013440"/>
          </w:placeholder>
        </w:sdtPr>
        <w:sdtContent>
          <w:r w:rsidR="00E57915">
            <w:rPr>
              <w:noProof/>
              <w:lang w:val="en-US"/>
            </w:rPr>
            <w:fldChar w:fldCharType="begin"/>
          </w:r>
          <w:r w:rsidR="007C508A">
            <w:rPr>
              <w:noProof/>
              <w:lang w:val="en-US"/>
            </w:rPr>
            <w:instrText>ADDIN CitaviPlaceholder{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xMiIsIkNvdW50IjoxLCJUZXh0VW5pdHMiOlt7IiRpZCI6IjEzIiwiRm9udFN0eWxlIjp7IiRpZCI6IjE0IiwiTmV1dHJhbCI6dHJ1ZX0sIlJlYWRpbmdPcmRlciI6MSwiVGV4dCI6IjkifV19LCJUYWciOiJDaXRhdmlQbGFjZWhvbGRlciNkZmMzZjNlYS0wOWQ4LTQ0ZjUtOWRjNS1iYWJhMjgzYjUwNjkiLCJUZXh0IjoiOSIsIldBSVZlcnNpb24iOiI2LjUuMC4wIn0=}</w:instrText>
          </w:r>
          <w:r w:rsidR="00E57915">
            <w:rPr>
              <w:noProof/>
              <w:lang w:val="en-US"/>
            </w:rPr>
            <w:fldChar w:fldCharType="separate"/>
          </w:r>
          <w:r w:rsidR="007262D2">
            <w:rPr>
              <w:noProof/>
              <w:lang w:val="en-US"/>
            </w:rPr>
            <w:t>9</w:t>
          </w:r>
          <w:r w:rsidR="00E57915">
            <w:rPr>
              <w:noProof/>
              <w:lang w:val="en-US"/>
            </w:rPr>
            <w:fldChar w:fldCharType="end"/>
          </w:r>
        </w:sdtContent>
      </w:sdt>
      <w:r w:rsidR="00E57915">
        <w:rPr>
          <w:lang w:val="en-US"/>
        </w:rPr>
        <w:t xml:space="preserve"> </w:t>
      </w:r>
      <w:sdt>
        <w:sdtPr>
          <w:rPr>
            <w:lang w:val="en-US"/>
          </w:rPr>
          <w:alias w:val="To edit, see citavi.com/edit"/>
          <w:tag w:val="CitaviPlaceholder#50f1040d-ece3-411e-a330-303d5cd91355"/>
          <w:id w:val="-577822141"/>
          <w:placeholder>
            <w:docPart w:val="DefaultPlaceholder_-1854013440"/>
          </w:placeholder>
        </w:sdtPr>
        <w:sdtContent>
          <w:r w:rsidR="00E57915">
            <w:rPr>
              <w:noProof/>
              <w:lang w:val="en-US"/>
            </w:rPr>
            <w:fldChar w:fldCharType="begin"/>
          </w:r>
          <w:r w:rsidR="007C508A">
            <w:rPr>
              <w:noProof/>
              <w:lang w:val="en-US"/>
            </w:rPr>
            <w:instrText>ADDIN CitaviPlaceholder{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aWQiOiI1IiwiJHR5cGUiOiJTd2lzc0FjYWRlbWljLkNpdGF2aS5Qcm9qZWN0LCBTd2lzc0FjYWRlbWljLkNpdGF2aSJ9fSx7IiRpZCI6IjYiLCIkdHlwZSI6IlN3aXNzQWNhZGVtaWMuQ2l0YXZpLlBlcnNvbiwgU3dpc3NBY2FkZW1pYy5DaXRhdm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JHR5cGUiOiJTd2lzc0FjYWRlbWljLkNpdGF2aS5QZXJzb24sIFN3aXNzQWNhZGVtaWMuQ2l0YXZp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iR0eXBlIjoiU3dpc3NBY2FkZW1pYy5DaXRhdmkuUGVyc29uLCBTd2lzc0FjYWRlbWljLkNpdGF2a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JHR5cGUiOiJTd2lzc0FjYWRlbWljLkNpdGF2aS5QZXJzb24sIFN3aXNzQWNhZGVtaWMuQ2l0YXZp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bGFjZU9mUHVibGljYXRpb24iOiJCcnVzc2VscyIsIlB1Ymxpc2hlcnMiOlt7IiRpZCI6IjEwIiwiJHR5cGUiOiJTd2lzc0FjYWRlbWljLkNpdGF2aS5QdWJsaXNoZXIsIFN3aXNzQWNhZGVtaWMuQ2l0YXZp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TEiLCIkdHlwZSI6IlN3aXNzQWNhZGVtaWMuQ2l0YXZpLlNlcmllc1RpdGxlLCBTd2lzc0FjYWRlbWljLkNpdGF2a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ls5XSJ9XX0sIlRhZyI6IkNpdGF2aVBsYWNlaG9sZGVyIzUwZjEwNDBkLWVjZTMtNDExZS1hMzMwLTMwM2Q1Y2Q5MTM1NSIsIlRleHQiOiJbOV0iLCJXQUlWZXJzaW9uIjoiNi41LjAuMCJ9}</w:instrText>
          </w:r>
          <w:r w:rsidR="00E57915">
            <w:rPr>
              <w:noProof/>
              <w:lang w:val="en-US"/>
            </w:rPr>
            <w:fldChar w:fldCharType="separate"/>
          </w:r>
          <w:r w:rsidR="007262D2">
            <w:rPr>
              <w:noProof/>
              <w:lang w:val="en-US"/>
            </w:rPr>
            <w:t>[9]</w:t>
          </w:r>
          <w:r w:rsidR="00E57915">
            <w:rPr>
              <w:noProof/>
              <w:lang w:val="en-US"/>
            </w:rPr>
            <w:fldChar w:fldCharType="end"/>
          </w:r>
        </w:sdtContent>
      </w:sdt>
      <w:r w:rsidR="00617211">
        <w:rPr>
          <w:lang w:val="en-US"/>
        </w:rPr>
        <w:t>,</w:t>
      </w:r>
      <w:r w:rsidR="00E57915">
        <w:rPr>
          <w:lang w:val="en-US"/>
        </w:rPr>
        <w:t xml:space="preserve"> the advantage</w:t>
      </w:r>
      <w:r w:rsidR="0074254E">
        <w:rPr>
          <w:lang w:val="en-US"/>
        </w:rPr>
        <w:t>s</w:t>
      </w:r>
      <w:r w:rsidR="00E57915">
        <w:rPr>
          <w:lang w:val="en-US"/>
        </w:rPr>
        <w:t xml:space="preserve"> of the six LTC</w:t>
      </w:r>
      <w:r w:rsidR="009931AA">
        <w:rPr>
          <w:lang w:val="en-US"/>
        </w:rPr>
        <w:t xml:space="preserve"> types proposed in our study are, first, the </w:t>
      </w:r>
      <w:r w:rsidR="00F04504">
        <w:rPr>
          <w:lang w:val="en-US"/>
        </w:rPr>
        <w:t xml:space="preserve">use of </w:t>
      </w:r>
      <w:r w:rsidR="009931AA" w:rsidRPr="00D30714">
        <w:rPr>
          <w:lang w:val="en-US"/>
        </w:rPr>
        <w:t>newer</w:t>
      </w:r>
      <w:r w:rsidR="009931AA">
        <w:rPr>
          <w:lang w:val="en-US"/>
        </w:rPr>
        <w:t xml:space="preserve"> data and</w:t>
      </w:r>
      <w:r w:rsidR="00620F83">
        <w:rPr>
          <w:lang w:val="en-US"/>
        </w:rPr>
        <w:t>,</w:t>
      </w:r>
      <w:r w:rsidR="009931AA">
        <w:rPr>
          <w:lang w:val="en-US"/>
        </w:rPr>
        <w:t xml:space="preserve"> second</w:t>
      </w:r>
      <w:r w:rsidR="00620F83">
        <w:rPr>
          <w:lang w:val="en-US"/>
        </w:rPr>
        <w:t>,</w:t>
      </w:r>
      <w:r w:rsidR="009931AA">
        <w:rPr>
          <w:lang w:val="en-US"/>
        </w:rPr>
        <w:t xml:space="preserve"> the methodological innovation with multiple cluster analyses resulting in a flexible use of the typology. </w:t>
      </w:r>
    </w:p>
    <w:p w14:paraId="0FDFB594" w14:textId="6E74B0EA" w:rsidR="009A6DC1" w:rsidRPr="00BE6DC1" w:rsidRDefault="009931AA" w:rsidP="009A6DC1">
      <w:pPr>
        <w:pStyle w:val="02FlietextEinzug"/>
        <w:rPr>
          <w:lang w:val="en-US"/>
        </w:rPr>
      </w:pPr>
      <w:r>
        <w:rPr>
          <w:lang w:val="en-US"/>
        </w:rPr>
        <w:t>O</w:t>
      </w:r>
      <w:r w:rsidR="00B70268">
        <w:rPr>
          <w:lang w:val="en-US"/>
        </w:rPr>
        <w:t>n methodolog</w:t>
      </w:r>
      <w:r w:rsidR="006852EF">
        <w:rPr>
          <w:lang w:val="en-US"/>
        </w:rPr>
        <w:t>ical grounds</w:t>
      </w:r>
      <w:r w:rsidR="00F409D7">
        <w:rPr>
          <w:lang w:val="en-US"/>
        </w:rPr>
        <w:t>,</w:t>
      </w:r>
      <w:r w:rsidR="00B728ED">
        <w:rPr>
          <w:lang w:val="en-US"/>
        </w:rPr>
        <w:t xml:space="preserve"> </w:t>
      </w:r>
      <w:r w:rsidR="00E57915">
        <w:rPr>
          <w:lang w:val="en-US"/>
        </w:rPr>
        <w:t>we identified nine LTC</w:t>
      </w:r>
      <w:r>
        <w:rPr>
          <w:lang w:val="en-US"/>
        </w:rPr>
        <w:t xml:space="preserve"> clusters. Th</w:t>
      </w:r>
      <w:r w:rsidR="00163829">
        <w:rPr>
          <w:lang w:val="en-US"/>
        </w:rPr>
        <w:t xml:space="preserve">ese nine clusters </w:t>
      </w:r>
      <w:r w:rsidR="005A2B52">
        <w:rPr>
          <w:lang w:val="en-US"/>
        </w:rPr>
        <w:t xml:space="preserve">can </w:t>
      </w:r>
      <w:r w:rsidR="00F409D7">
        <w:rPr>
          <w:lang w:val="en-US"/>
        </w:rPr>
        <w:t>form</w:t>
      </w:r>
      <w:r w:rsidR="00163829">
        <w:rPr>
          <w:lang w:val="en-US"/>
        </w:rPr>
        <w:t xml:space="preserve"> a basis for future studies that require information on groups with countries that </w:t>
      </w:r>
      <w:r w:rsidR="001C1970">
        <w:rPr>
          <w:lang w:val="en-US"/>
        </w:rPr>
        <w:t xml:space="preserve">are </w:t>
      </w:r>
      <w:r w:rsidR="00864AD0">
        <w:rPr>
          <w:lang w:val="en-US"/>
        </w:rPr>
        <w:t>highly similar (see Table 2 and the visualization in Figure 1). Such comparative studies might exclude countries such as New Zealand, Estonia, Slovenia, and Slovakia</w:t>
      </w:r>
      <w:r w:rsidR="00E61751">
        <w:rPr>
          <w:lang w:val="en-US"/>
        </w:rPr>
        <w:t>,</w:t>
      </w:r>
      <w:r w:rsidR="00864AD0">
        <w:rPr>
          <w:lang w:val="en-US"/>
        </w:rPr>
        <w:t xml:space="preserve"> </w:t>
      </w:r>
      <w:r w:rsidR="00E61751">
        <w:rPr>
          <w:lang w:val="en-US"/>
        </w:rPr>
        <w:t xml:space="preserve">which </w:t>
      </w:r>
      <w:r w:rsidR="00864AD0">
        <w:rPr>
          <w:lang w:val="en-US"/>
        </w:rPr>
        <w:t>have only weak ties to other (groups of) countries from the analysis</w:t>
      </w:r>
      <w:r w:rsidR="00AE118D">
        <w:rPr>
          <w:lang w:val="en-US"/>
        </w:rPr>
        <w:t>. They may</w:t>
      </w:r>
      <w:r w:rsidR="00864AD0">
        <w:rPr>
          <w:lang w:val="en-US"/>
        </w:rPr>
        <w:t xml:space="preserve"> also take into consideration that the US and France, despite being in the same cluster, are only weakly related. Other studies </w:t>
      </w:r>
      <w:r w:rsidR="00E57915">
        <w:rPr>
          <w:lang w:val="en-US"/>
        </w:rPr>
        <w:t>could make use of the six</w:t>
      </w:r>
      <w:r w:rsidR="005A2B52">
        <w:rPr>
          <w:lang w:val="en-US"/>
        </w:rPr>
        <w:t>-cluster typology</w:t>
      </w:r>
      <w:r w:rsidR="00864AD0">
        <w:rPr>
          <w:lang w:val="en-US"/>
        </w:rPr>
        <w:t xml:space="preserve"> proposed in our </w:t>
      </w:r>
      <w:r w:rsidR="00864AD0">
        <w:rPr>
          <w:lang w:val="en-US"/>
        </w:rPr>
        <w:lastRenderedPageBreak/>
        <w:t xml:space="preserve">study and, with </w:t>
      </w:r>
      <w:r w:rsidR="00817E9A">
        <w:rPr>
          <w:lang w:val="en-US"/>
        </w:rPr>
        <w:t xml:space="preserve">future </w:t>
      </w:r>
      <w:r w:rsidR="00864AD0">
        <w:rPr>
          <w:lang w:val="en-US"/>
        </w:rPr>
        <w:t xml:space="preserve">data, analyze, for instance, whether the “evolving” </w:t>
      </w:r>
      <w:r w:rsidR="00E83357">
        <w:rPr>
          <w:lang w:val="en-US"/>
        </w:rPr>
        <w:t xml:space="preserve">systems </w:t>
      </w:r>
      <w:r w:rsidR="00215783">
        <w:rPr>
          <w:lang w:val="en-US"/>
        </w:rPr>
        <w:t xml:space="preserve">are moving towards </w:t>
      </w:r>
      <w:r w:rsidR="00E83357">
        <w:rPr>
          <w:lang w:val="en-US"/>
        </w:rPr>
        <w:t xml:space="preserve">the </w:t>
      </w:r>
      <w:r w:rsidR="00E83357" w:rsidRPr="00215783">
        <w:rPr>
          <w:lang w:val="en-US"/>
        </w:rPr>
        <w:t xml:space="preserve">public supply </w:t>
      </w:r>
      <w:r w:rsidR="004566DB" w:rsidRPr="00215783">
        <w:rPr>
          <w:lang w:val="en-US"/>
        </w:rPr>
        <w:t xml:space="preserve">or </w:t>
      </w:r>
      <w:r w:rsidR="00E83357" w:rsidRPr="00215783">
        <w:rPr>
          <w:lang w:val="en-US"/>
        </w:rPr>
        <w:t>the private need-based type</w:t>
      </w:r>
      <w:r w:rsidR="00E83357">
        <w:rPr>
          <w:lang w:val="en-US"/>
        </w:rPr>
        <w:t xml:space="preserve">. A third group of comparative studies might use </w:t>
      </w:r>
      <w:r w:rsidR="0016576C">
        <w:rPr>
          <w:lang w:val="en-US"/>
        </w:rPr>
        <w:t xml:space="preserve">the </w:t>
      </w:r>
      <w:r w:rsidR="00E83357">
        <w:rPr>
          <w:lang w:val="en-US"/>
        </w:rPr>
        <w:t>four-type</w:t>
      </w:r>
      <w:r w:rsidR="006C5F87">
        <w:rPr>
          <w:lang w:val="en-US"/>
        </w:rPr>
        <w:t xml:space="preserve"> </w:t>
      </w:r>
      <w:r w:rsidR="00E83357">
        <w:rPr>
          <w:lang w:val="en-US"/>
        </w:rPr>
        <w:t>solution shown in Figure 1. Such studies might be more interested in the question of private vs. public supply and less in characteristics such as the level of expenditure and choice restrictions</w:t>
      </w:r>
      <w:r w:rsidR="006C5F87">
        <w:rPr>
          <w:lang w:val="en-US"/>
        </w:rPr>
        <w:t>,</w:t>
      </w:r>
      <w:r w:rsidR="00E83357">
        <w:rPr>
          <w:lang w:val="en-US"/>
        </w:rPr>
        <w:t xml:space="preserve"> </w:t>
      </w:r>
      <w:r w:rsidR="006C5F87">
        <w:rPr>
          <w:lang w:val="en-US"/>
        </w:rPr>
        <w:t xml:space="preserve">which </w:t>
      </w:r>
      <w:r w:rsidR="00E83357">
        <w:rPr>
          <w:lang w:val="en-US"/>
        </w:rPr>
        <w:t xml:space="preserve">distinguishes countries </w:t>
      </w:r>
      <w:r w:rsidR="006C5F87">
        <w:rPr>
          <w:lang w:val="en-US"/>
        </w:rPr>
        <w:t>such as</w:t>
      </w:r>
      <w:r w:rsidR="00E83357">
        <w:rPr>
          <w:lang w:val="en-US"/>
        </w:rPr>
        <w:t xml:space="preserve"> Belgium, Switzerland, Luxembourg, and the Netherlands from Spain, the United </w:t>
      </w:r>
      <w:r w:rsidR="009A6DC1">
        <w:rPr>
          <w:lang w:val="en-US"/>
        </w:rPr>
        <w:t xml:space="preserve">Kingdom, and </w:t>
      </w:r>
      <w:r w:rsidR="009A6DC1" w:rsidRPr="00BE6DC1">
        <w:rPr>
          <w:lang w:val="en-US"/>
        </w:rPr>
        <w:t>the United States.</w:t>
      </w:r>
    </w:p>
    <w:p w14:paraId="24417D45" w14:textId="2111908A" w:rsidR="00F67DFE" w:rsidRDefault="00E8318F" w:rsidP="009A6DC1">
      <w:pPr>
        <w:pStyle w:val="02FlietextEinzug"/>
        <w:rPr>
          <w:lang w:val="en-US"/>
        </w:rPr>
      </w:pPr>
      <w:r w:rsidRPr="00BE6DC1">
        <w:rPr>
          <w:lang w:val="en-US"/>
        </w:rPr>
        <w:t xml:space="preserve">Comparing </w:t>
      </w:r>
      <w:r w:rsidR="00F67DFE" w:rsidRPr="00BE6DC1">
        <w:rPr>
          <w:lang w:val="en-US"/>
        </w:rPr>
        <w:t xml:space="preserve">the six LTC types to earlier typologies and </w:t>
      </w:r>
      <w:r w:rsidR="00594BB1">
        <w:rPr>
          <w:lang w:val="en-US"/>
        </w:rPr>
        <w:t xml:space="preserve">their </w:t>
      </w:r>
      <w:r w:rsidR="00F67DFE" w:rsidRPr="00BE6DC1">
        <w:rPr>
          <w:lang w:val="en-US"/>
        </w:rPr>
        <w:t xml:space="preserve">clusters, </w:t>
      </w:r>
      <w:r w:rsidR="00593218" w:rsidRPr="00BE6DC1">
        <w:rPr>
          <w:lang w:val="en-US"/>
        </w:rPr>
        <w:t xml:space="preserve">several </w:t>
      </w:r>
      <w:r w:rsidR="00F67DFE" w:rsidRPr="00BE6DC1">
        <w:rPr>
          <w:lang w:val="en-US"/>
        </w:rPr>
        <w:t xml:space="preserve">developments can be </w:t>
      </w:r>
      <w:r w:rsidR="00593218" w:rsidRPr="00BE6DC1">
        <w:rPr>
          <w:lang w:val="en-US"/>
        </w:rPr>
        <w:t>determined</w:t>
      </w:r>
      <w:r w:rsidR="00F67DFE">
        <w:rPr>
          <w:lang w:val="en-US"/>
        </w:rPr>
        <w:t xml:space="preserve">. </w:t>
      </w:r>
      <w:r w:rsidR="003358D3">
        <w:rPr>
          <w:lang w:val="en-US"/>
        </w:rPr>
        <w:t>First, e</w:t>
      </w:r>
      <w:r w:rsidR="00F67DFE">
        <w:rPr>
          <w:lang w:val="en-US"/>
        </w:rPr>
        <w:t xml:space="preserve">arlier typologies often </w:t>
      </w:r>
      <w:r w:rsidR="00BE6DC1">
        <w:rPr>
          <w:lang w:val="en-US"/>
        </w:rPr>
        <w:t xml:space="preserve">have </w:t>
      </w:r>
      <w:r w:rsidR="00F67DFE">
        <w:rPr>
          <w:lang w:val="en-US"/>
        </w:rPr>
        <w:t xml:space="preserve">a </w:t>
      </w:r>
      <w:r w:rsidR="00F67DFE" w:rsidRPr="00BE6DC1">
        <w:rPr>
          <w:lang w:val="en-US"/>
        </w:rPr>
        <w:t>regional component, such as</w:t>
      </w:r>
      <w:r w:rsidR="00BE6DC1">
        <w:rPr>
          <w:lang w:val="en-US"/>
        </w:rPr>
        <w:t xml:space="preserve"> those that distinguish</w:t>
      </w:r>
      <w:r w:rsidR="00F67DFE" w:rsidRPr="00BE6DC1">
        <w:rPr>
          <w:lang w:val="en-US"/>
        </w:rPr>
        <w:t xml:space="preserve"> a Northern European</w:t>
      </w:r>
      <w:r w:rsidR="005B3E96" w:rsidRPr="00BE6DC1">
        <w:rPr>
          <w:lang w:val="en-US"/>
        </w:rPr>
        <w:t xml:space="preserve"> </w:t>
      </w:r>
      <w:sdt>
        <w:sdtPr>
          <w:rPr>
            <w:highlight w:val="yellow"/>
            <w:lang w:val="en-US"/>
          </w:rPr>
          <w:alias w:val="To edit, see citavi.com/edit"/>
          <w:tag w:val="CitaviPlaceholder#9062b5cd-6628-4ccc-8cfb-c1c9a6895115"/>
          <w:id w:val="1165053641"/>
          <w:placeholder>
            <w:docPart w:val="DefaultPlaceholder_-1854013440"/>
          </w:placeholder>
        </w:sdtPr>
        <w:sdtContent>
          <w:r w:rsidR="005B3E96" w:rsidRPr="00BE6DC1">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TA4NTA3LTI0OWEtNGYxYy05OThjLWMxZjBiOGE2YTFkMiIsIlJhbmdlU3RhcnQiOjQsIlJhbmdlTGVuZ3RoIjo0LCJSZWZlcmVuY2VJZCI6IjAzNGU0NDgxLTM5YjUtNGY0MS05YWRmLTQwMzlmMGU2OTM4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IiLCJPcmdhbml6YXRpb25zIjpbXSwiT3RoZXJzSW52b2x2ZWQiOltdLCJQYWdlUmFuZ2UiOiI8c3A+XHJcbiAgPG4+MTMxPC9uPlxyXG4gIDxpbj50cnVlPC9pbj5cclxuICA8b3M+MTMxPC9vcz5cclxuICA8cHM+MTMxPC9wcz5cclxuPC9zcD5cclxuPGVwPlxyXG4gIDxuPjE0OTwvbj5cclxuICA8aW4+dHJ1ZTwvaW4+XHJcbiAgPG9zPjE0OTwvb3M+XHJcbiAgPHBzPjE0OTwvcHM+XHJcbjwvZXA+XHJcbjxvcz4xMzEtMTQ5PC9vcz4iLCJQZXJpb2RpY2FsIjp7IiRpZCI6IjYiLCIkdHlwZSI6IlN3aXNzQWNhZGVtaWMuQ2l0YXZpLlBlcmlvZGljYWwsIFN3aXNzQWNhZGVtaWMuQ2l0YXZp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1Ny85NzgwMjMwMzQ5MTkzIiwiRWRpdG9ycyI6W3siJGlkIjoiMTE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1Ny85NzgwMjMwMzQ5MTkzIiwiVXJpU3RyaW5nIjoiaHR0cHM6Ly9kb2kub3JnLzEwLjEwNTcvOTc4MDIzMDM0OTE5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sYWNlT2ZQdWJsaWNhdGlvbiI6IkxvbmRvbjsgcy5sLiIsIlB1Ymxpc2hlcnMiOlt7IiRpZCI6IjE2IiwiJHR5cGUiOiJTd2lzc0FjYWRlbWljLkNpdGF2aS5QdWJsaXNoZXIsIFN3aXNzQWNhZGVtaWMuQ2l0YXZp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V9LHsiJGlkIjoiMTciLCIkdHlwZSI6IlN3aXNzQWNhZGVtaWMuQ2l0YXZpLkNpdGF0aW9ucy5Xb3JkUGxhY2Vob2xkZXJFbnRyeSwgU3dpc3NBY2FkZW1pYy5DaXRhdmkiLCJJZCI6IjE0ODdkNDNhLTk3NTUtNGUyNS1iYzQxLWJmYWI0MjdiYzJkNSIsIlJhbmdlTGVuZ3RoIjoyLCJSZWZlcmVuY2VJZCI6ImZkM2FjMmE2LTczMTEtNDFjMy1iN2IyLTY5ODk0NzUxODU3OS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IkdHlwZSI6IlN3aXNzQWNhZGVtaWMuQ2l0YXZpLlBlcnNvbiwgU3dpc3NBY2FkZW1pYy5DaXRhdmk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IkdHlwZSI6IlN3aXNzQWNhZGVtaWMuQ2l0YXZpLlBlcnNvbiwgU3dpc3NBY2FkZW1pYy5DaXRhdmk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XSwiRm9ybWF0dGVkVGV4dCI6eyIkaWQiOiIzNCIsIkNvdW50IjoxLCJUZXh0VW5pdHMiOlt7IiRpZCI6IjM1IiwiRm9udFN0eWxlIjp7IiRpZCI6IjM2IiwiTmV1dHJhbCI6dHJ1ZX0sIlJlYWRpbmdPcmRlciI6MSwiVGV4dCI6Ils2LDgsMjRdIn1dfSwiVGFnIjoiQ2l0YXZpUGxhY2Vob2xkZXIjOTA2MmI1Y2QtNjYyOC00Y2NjLThjZmItYzFjOWE2ODk1MTE1IiwiVGV4dCI6Ils2LDgsMjRdIiwiV0FJVmVyc2lvbiI6IjYuNS4wLjAifQ==}</w:instrText>
          </w:r>
          <w:r w:rsidR="005B3E96" w:rsidRPr="00BE6DC1">
            <w:rPr>
              <w:noProof/>
              <w:lang w:val="en-US"/>
            </w:rPr>
            <w:fldChar w:fldCharType="separate"/>
          </w:r>
          <w:r w:rsidR="007262D2" w:rsidRPr="00BE6DC1">
            <w:rPr>
              <w:noProof/>
              <w:lang w:val="en-US"/>
            </w:rPr>
            <w:t>[6,8,24]</w:t>
          </w:r>
          <w:r w:rsidR="005B3E96" w:rsidRPr="00BE6DC1">
            <w:rPr>
              <w:noProof/>
              <w:lang w:val="en-US"/>
            </w:rPr>
            <w:fldChar w:fldCharType="end"/>
          </w:r>
        </w:sdtContent>
      </w:sdt>
      <w:r w:rsidR="00F67DFE" w:rsidRPr="00BE6DC1">
        <w:rPr>
          <w:lang w:val="en-US"/>
        </w:rPr>
        <w:t xml:space="preserve"> or Eastern European t</w:t>
      </w:r>
      <w:r w:rsidR="00F67DFE">
        <w:rPr>
          <w:lang w:val="en-US"/>
        </w:rPr>
        <w:t>ype</w:t>
      </w:r>
      <w:r w:rsidR="005B3E96">
        <w:rPr>
          <w:lang w:val="en-US"/>
        </w:rPr>
        <w:t xml:space="preserve"> </w:t>
      </w:r>
      <w:sdt>
        <w:sdtPr>
          <w:rPr>
            <w:lang w:val="en-US"/>
          </w:rPr>
          <w:alias w:val="To edit, see citavi.com/edit"/>
          <w:tag w:val="CitaviPlaceholder#d3e4b2a8-1c2c-4833-b713-f92010618573"/>
          <w:id w:val="-799138465"/>
          <w:placeholder>
            <w:docPart w:val="DefaultPlaceholder_-1854013440"/>
          </w:placeholder>
        </w:sdtPr>
        <w:sdtContent>
          <w:r w:rsidR="005B3E96">
            <w:rPr>
              <w:noProof/>
              <w:lang w:val="en-US"/>
            </w:rPr>
            <w:fldChar w:fldCharType="begin"/>
          </w:r>
          <w:r w:rsidR="00B6680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ZjFkN2E0LTliZTMtNGYzMy1iMmFjLWRiMTkxNTI3MWRmYiIsIlJhbmdlTGVuZ3RoIjozLCJSZWZlcmVuY2VJZCI6ImZkM2FjMmE2LTczMTEtNDFjMy1iN2IyLTY5ODk0NzUxODU3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iwiJHR5cGUiOiJTd2lzc0FjYWRlbWljLkNpdGF2aS5Qcm9qZWN0LCBTd2lzc0FjYWRlbWljLkNpdGF2aSJ9fSx7IiRpZCI6IjYiLCIkdHlwZSI6IlN3aXNzQWNhZGVtaWMuQ2l0YXZpLlBlcnNvbiwgU3dpc3NBY2FkZW1pYy5DaXRhdmk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iR0eXBlIjoiU3dpc3NBY2FkZW1pYy5DaXRhdmkuUGVyc29uLCBTd2lzc0FjYWRlbWljLkNpdGF2a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JHR5cGUiOiJTd2lzc0FjYWRlbWljLkNpdGF2aS5QZXJzb24sIFN3aXNzQWNhZGVtaWMuQ2l0YXZp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IkdHlwZSI6IlN3aXNzQWNhZGVtaWMuQ2l0YXZpLlBlcnNvbiwgU3dpc3NBY2FkZW1pYy5DaXRhdm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iR0eXBlIjoiU3dpc3NBY2FkZW1pYy5DaXRhdmkuUGVyc29uLCBTd2lzc0FjYWRlbWljLkNpdGF2aS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iR0eXBlIjoiU3dpc3NBY2FkZW1pYy5DaXRhdmkuUGVyc29uLCBTd2lzc0FjYWRlbWljLkNpdGF2a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JHR5cGUiOiJTd2lzc0FjYWRlbWljLkNpdGF2aS5QZXJzb24sIFN3aXNzQWNhZGVtaWMuQ2l0YXZp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MTQ3Mi02OTYzLTExLTMxNiIsIlVyaVN0cmluZyI6Imh0dHBzOi8vZG9pLm9yZy8xMC4xMTg2LzE0NzItNjk2My0xMS0zM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yMDk4NjkzIiwiVXJpU3RyaW5nIjoiaHR0cDovL3d3dy5uY2JpLm5sbS5uaWguZ292L3B1Ym1lZC8yMjA5ODY5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JHR5cGUiOiJTd2lzc0FjYWRlbWljLkNpdGF2aS5QZXJpb2RpY2FsLCBTd2lzc0FjYWRlbWljLkNpdGF2a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ktMTFUMTM6Mzc6MDIiLCJQcm9qZWN0Ijp7IiRyZWYiOiI1In19LCJVc2VOdW1iZXJpbmdUeXBlT2ZQYXJlbnREb2N1bWVudCI6ZmFsc2V9XSwiRm9ybWF0dGVkVGV4dCI6eyIkaWQiOiIyMCIsIkNvdW50IjoxLCJUZXh0VW5pdHMiOlt7IiRpZCI6IjIxIiwiRm9udFN0eWxlIjp7IiRpZCI6IjIyIiwiTmV1dHJhbCI6dHJ1ZX0sIlJlYWRpbmdPcmRlciI6MSwiVGV4dCI6Ils2XSJ9XX0sIlRhZyI6IkNpdGF2aVBsYWNlaG9sZGVyI2QzZTRiMmE4LTFjMmMtNDgzMy1iNzEzLWY5MjAxMDYxODU3MyIsIlRleHQiOiJbNl0iLCJXQUlWZXJzaW9uIjoiNi41LjAuMCJ9}</w:instrText>
          </w:r>
          <w:r w:rsidR="005B3E96">
            <w:rPr>
              <w:noProof/>
              <w:lang w:val="en-US"/>
            </w:rPr>
            <w:fldChar w:fldCharType="separate"/>
          </w:r>
          <w:r w:rsidR="007262D2">
            <w:rPr>
              <w:noProof/>
              <w:lang w:val="en-US"/>
            </w:rPr>
            <w:t>[6]</w:t>
          </w:r>
          <w:r w:rsidR="005B3E96">
            <w:rPr>
              <w:noProof/>
              <w:lang w:val="en-US"/>
            </w:rPr>
            <w:fldChar w:fldCharType="end"/>
          </w:r>
        </w:sdtContent>
      </w:sdt>
      <w:r w:rsidR="00F67DFE">
        <w:rPr>
          <w:lang w:val="en-US"/>
        </w:rPr>
        <w:t xml:space="preserve">. We can show that regional </w:t>
      </w:r>
      <w:r w:rsidR="00D16CD9">
        <w:rPr>
          <w:lang w:val="en-US"/>
        </w:rPr>
        <w:t>clustering exists,</w:t>
      </w:r>
      <w:r w:rsidR="00F67DFE">
        <w:rPr>
          <w:lang w:val="en-US"/>
        </w:rPr>
        <w:t xml:space="preserve"> such as</w:t>
      </w:r>
      <w:r w:rsidR="00D16CD9">
        <w:rPr>
          <w:lang w:val="en-US"/>
        </w:rPr>
        <w:t xml:space="preserve"> in the case of</w:t>
      </w:r>
      <w:r w:rsidR="00F67DFE">
        <w:rPr>
          <w:lang w:val="en-US"/>
        </w:rPr>
        <w:t xml:space="preserve"> the public supply system</w:t>
      </w:r>
      <w:r w:rsidR="005B3E96">
        <w:rPr>
          <w:lang w:val="en-US"/>
        </w:rPr>
        <w:t xml:space="preserve"> and the residual public supply system</w:t>
      </w:r>
      <w:r w:rsidR="00D04159">
        <w:rPr>
          <w:lang w:val="en-US"/>
        </w:rPr>
        <w:t>, but not exclusively</w:t>
      </w:r>
      <w:r w:rsidR="004C3486">
        <w:rPr>
          <w:lang w:val="en-US"/>
        </w:rPr>
        <w:t>:</w:t>
      </w:r>
      <w:r w:rsidR="005B3E96">
        <w:rPr>
          <w:lang w:val="en-US"/>
        </w:rPr>
        <w:t xml:space="preserve"> </w:t>
      </w:r>
      <w:r w:rsidR="008760DF">
        <w:rPr>
          <w:lang w:val="en-US"/>
        </w:rPr>
        <w:t>the</w:t>
      </w:r>
      <w:r w:rsidR="005B3E96">
        <w:rPr>
          <w:lang w:val="en-US"/>
        </w:rPr>
        <w:t xml:space="preserve"> former includes</w:t>
      </w:r>
      <w:r w:rsidR="00F67DFE">
        <w:rPr>
          <w:lang w:val="en-US"/>
        </w:rPr>
        <w:t xml:space="preserve"> three Northern European </w:t>
      </w:r>
      <w:r w:rsidR="00F67DFE" w:rsidRPr="008760DF">
        <w:rPr>
          <w:lang w:val="en-US"/>
        </w:rPr>
        <w:t>countries</w:t>
      </w:r>
      <w:r w:rsidR="008760DF">
        <w:rPr>
          <w:lang w:val="en-US"/>
        </w:rPr>
        <w:t>,</w:t>
      </w:r>
      <w:r w:rsidR="00F67DFE" w:rsidRPr="008760DF">
        <w:rPr>
          <w:lang w:val="en-US"/>
        </w:rPr>
        <w:t xml:space="preserve"> Denmark, Sweden and Norway. However, Ireland </w:t>
      </w:r>
      <w:r w:rsidR="00317B0E" w:rsidRPr="008760DF">
        <w:rPr>
          <w:lang w:val="en-US"/>
        </w:rPr>
        <w:t xml:space="preserve">also </w:t>
      </w:r>
      <w:r w:rsidR="005B3E96" w:rsidRPr="008760DF">
        <w:rPr>
          <w:lang w:val="en-US"/>
        </w:rPr>
        <w:t>belongs to the public supply type</w:t>
      </w:r>
      <w:r w:rsidR="00317B0E" w:rsidRPr="008760DF">
        <w:rPr>
          <w:lang w:val="en-US"/>
        </w:rPr>
        <w:t>,</w:t>
      </w:r>
      <w:r w:rsidR="005B3E96" w:rsidRPr="008760DF">
        <w:rPr>
          <w:lang w:val="en-US"/>
        </w:rPr>
        <w:t xml:space="preserve"> and the type shows similarities to</w:t>
      </w:r>
      <w:r w:rsidR="00A525D7" w:rsidRPr="008760DF">
        <w:rPr>
          <w:lang w:val="en-US"/>
        </w:rPr>
        <w:t xml:space="preserve"> the evolving public supply type including Japan and Korea</w:t>
      </w:r>
      <w:r w:rsidR="00F67DFE" w:rsidRPr="008760DF">
        <w:rPr>
          <w:lang w:val="en-US"/>
        </w:rPr>
        <w:t xml:space="preserve">. </w:t>
      </w:r>
      <w:r w:rsidR="00D04159">
        <w:rPr>
          <w:lang w:val="en-US"/>
        </w:rPr>
        <w:t>Furthermore, t</w:t>
      </w:r>
      <w:r w:rsidR="005B3E96" w:rsidRPr="008760DF">
        <w:rPr>
          <w:lang w:val="en-US"/>
        </w:rPr>
        <w:t>he residual public supply system includes only Eastern European countries (Poland, Latvia, and Czech Republic).</w:t>
      </w:r>
      <w:r w:rsidR="00D04159">
        <w:rPr>
          <w:lang w:val="en-US"/>
        </w:rPr>
        <w:t xml:space="preserve"> </w:t>
      </w:r>
      <w:r w:rsidR="00F67DFE" w:rsidRPr="008760DF">
        <w:rPr>
          <w:lang w:val="en-US"/>
        </w:rPr>
        <w:t>Yet</w:t>
      </w:r>
      <w:r w:rsidR="006205A9" w:rsidRPr="008760DF">
        <w:rPr>
          <w:lang w:val="en-US"/>
        </w:rPr>
        <w:t>,</w:t>
      </w:r>
      <w:r w:rsidR="00A525D7" w:rsidRPr="008760DF">
        <w:rPr>
          <w:lang w:val="en-US"/>
        </w:rPr>
        <w:t xml:space="preserve"> the three other Eastern European countries in the sample do not join this</w:t>
      </w:r>
      <w:r w:rsidR="00A525D7">
        <w:rPr>
          <w:lang w:val="en-US"/>
        </w:rPr>
        <w:t xml:space="preserve"> type.</w:t>
      </w:r>
      <w:r w:rsidR="006205A9">
        <w:rPr>
          <w:lang w:val="en-US"/>
        </w:rPr>
        <w:t xml:space="preserve"> Slovenia and Slovakia have weak ties in the private need-based supply type and Estonia</w:t>
      </w:r>
      <w:r w:rsidR="002E66B1">
        <w:rPr>
          <w:lang w:val="en-US"/>
        </w:rPr>
        <w:t xml:space="preserve"> </w:t>
      </w:r>
      <w:r w:rsidR="006205A9">
        <w:rPr>
          <w:lang w:val="en-US"/>
        </w:rPr>
        <w:t>in the evolving private need-based type.</w:t>
      </w:r>
      <w:r w:rsidR="00A525D7">
        <w:rPr>
          <w:lang w:val="en-US"/>
        </w:rPr>
        <w:t xml:space="preserve"> These cluster compositions show that regional proximity is no definite indication of similarity of LTC system.</w:t>
      </w:r>
      <w:r w:rsidR="00D04159">
        <w:rPr>
          <w:lang w:val="en-US"/>
        </w:rPr>
        <w:t xml:space="preserve"> </w:t>
      </w:r>
      <w:r w:rsidR="000C3079">
        <w:rPr>
          <w:lang w:val="en-US"/>
        </w:rPr>
        <w:t>F</w:t>
      </w:r>
      <w:r w:rsidR="00A525D7">
        <w:rPr>
          <w:lang w:val="en-US"/>
        </w:rPr>
        <w:t>ocus</w:t>
      </w:r>
      <w:r w:rsidR="000C3079">
        <w:rPr>
          <w:lang w:val="en-US"/>
        </w:rPr>
        <w:t>ing</w:t>
      </w:r>
      <w:r w:rsidR="00A525D7">
        <w:rPr>
          <w:lang w:val="en-US"/>
        </w:rPr>
        <w:t xml:space="preserve"> on</w:t>
      </w:r>
      <w:r w:rsidR="006205A9">
        <w:rPr>
          <w:lang w:val="en-US"/>
        </w:rPr>
        <w:t xml:space="preserve"> </w:t>
      </w:r>
      <w:r w:rsidR="002E66B1">
        <w:rPr>
          <w:lang w:val="en-US"/>
        </w:rPr>
        <w:t>Eastern European countries</w:t>
      </w:r>
      <w:r w:rsidR="00A525D7">
        <w:rPr>
          <w:lang w:val="en-US"/>
        </w:rPr>
        <w:t xml:space="preserve">, </w:t>
      </w:r>
      <w:r w:rsidR="000C3079">
        <w:rPr>
          <w:lang w:val="en-US"/>
        </w:rPr>
        <w:t xml:space="preserve">especially </w:t>
      </w:r>
      <w:r w:rsidR="00A525D7">
        <w:rPr>
          <w:lang w:val="en-US"/>
        </w:rPr>
        <w:t>Slovenia, Slovakia, and Estonia show that they reform and</w:t>
      </w:r>
      <w:r w:rsidR="002E66B1">
        <w:rPr>
          <w:lang w:val="en-US"/>
        </w:rPr>
        <w:t xml:space="preserve"> invest in their LTC systems</w:t>
      </w:r>
      <w:r w:rsidR="00A525D7">
        <w:rPr>
          <w:lang w:val="en-US"/>
        </w:rPr>
        <w:t>, which moves them further away from the residual public</w:t>
      </w:r>
      <w:r w:rsidR="003358D3">
        <w:rPr>
          <w:lang w:val="en-US"/>
        </w:rPr>
        <w:t xml:space="preserve"> supply system. </w:t>
      </w:r>
      <w:r w:rsidR="005B3E96">
        <w:rPr>
          <w:lang w:val="en-US"/>
        </w:rPr>
        <w:t>A further point concerns</w:t>
      </w:r>
      <w:r w:rsidR="003358D3">
        <w:rPr>
          <w:lang w:val="en-US"/>
        </w:rPr>
        <w:t xml:space="preserve"> </w:t>
      </w:r>
      <w:r w:rsidR="0046170E">
        <w:rPr>
          <w:lang w:val="en-US"/>
        </w:rPr>
        <w:t xml:space="preserve">public </w:t>
      </w:r>
      <w:r w:rsidR="003358D3">
        <w:rPr>
          <w:lang w:val="en-US"/>
        </w:rPr>
        <w:t>financing mechanisms (social insurance contributions, tax-financing)</w:t>
      </w:r>
      <w:r w:rsidR="005B3E96">
        <w:rPr>
          <w:lang w:val="en-US"/>
        </w:rPr>
        <w:t>, which</w:t>
      </w:r>
      <w:r w:rsidR="003358D3">
        <w:rPr>
          <w:lang w:val="en-US"/>
        </w:rPr>
        <w:t xml:space="preserve"> are often used to differentiate system types</w:t>
      </w:r>
      <w:r w:rsidR="0046170E">
        <w:rPr>
          <w:lang w:val="en-US"/>
        </w:rPr>
        <w:t xml:space="preserve"> </w:t>
      </w:r>
      <w:sdt>
        <w:sdtPr>
          <w:rPr>
            <w:lang w:val="en-US"/>
          </w:rPr>
          <w:alias w:val="To edit, see citavi.com/edit"/>
          <w:tag w:val="CitaviPlaceholder#ed596c3c-01f0-40a6-a65d-59f6a96c893d"/>
          <w:id w:val="508949208"/>
          <w:placeholder>
            <w:docPart w:val="DefaultPlaceholder_-1854013440"/>
          </w:placeholder>
        </w:sdtPr>
        <w:sdtContent>
          <w:r w:rsidR="0046170E">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MTc1YzRhLTM1N2ItNDE3My1hM2YxLWNlOTA4MTg1NTcxMyIsIlJhbmdlTGVuZ3RoIjozLCJSZWZlcmVuY2VJZCI6Ijg2MTY2MTkzLTMwMzMtNDdjYS05NjllLTIxNjhhZjQ4YjRi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yZW50UmVmZXJlbmNlIjp7IiRpZCI6IjYiLCIkdHlwZSI6IlN3aXNzQWNhZGVtaWMuQ2l0YXZpLlJlZmVyZW5jZSwgU3dpc3NBY2FkZW1pYy5DaXRhdmkiLCJBYnN0cmFjdENvbXBsZXhpdHkiOjAsIkFic3RyYWN0U291cmNlVGV4dEZvcm1hdCI6MCwiQXV0aG9ycyI6W10sIkNpdGF0aW9uS2V5VXBkYXRlVHlwZSI6MCwiQ29sbGFib3JhdG9ycyI6W10sIkRvaSI6IjEwLjEwNTcvOTc4MDIzMDM0OTE5MyIsIkVkaXRvcnMiOlt7IiRpZCI6IjciLCIkdHlwZSI6IlN3aXNzQWNhZGVtaWMuQ2l0YXZpLlBlcnNvbiwgU3dpc3NBY2FkZW1pYy5DaXRhdmk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giLCIkdHlwZSI6IlN3aXNzQWNhZGVtaWMuQ2l0YXZpLlBlcnNvbiwgU3dpc3NBY2FkZW1pYy5DaXRhdmk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NTcvOTc4MDIzMDM0OTE5MyIsIlVyaVN0cmluZyI6Imh0dHBzOi8vZG9pLm9yZy8xMC4xMDU3Lzk3ODAyMzAzNDkxO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E5OjI0IiwiTW9kaWZpZWRCeSI6Il9tIiwiSWQiOiJiMjdjMjE0YS1jZjI3LTRhMWEtODAyMi0wYzE3Y2IxYzdjMzIiLCJNb2RpZmllZE9uIjoiMjAxOC0xMi0xMlQxMDoxOToyNCIsIlByb2plY3QiOnsiJHJlZiI6IjUifX1dLCJPcmdhbml6YXRpb25zIjpbXSwiT3RoZXJzSW52b2x2ZWQiOltdLCJQYWdlQ291bnQiOiIzNDEiLCJQbGFjZU9mUHVibGljYXRpb24iOiJMb25kb247IHMubC4iLCJQdWJsaXNoZXJzIjpbeyIkaWQiOiIxMiIsIiR0eXBlIjoiU3dpc3NBY2FkZW1pYy5DaXRhdmkuUHVibGlzaGVyLCBTd2lzc0FjYWRlbWljLkNpdGF2aS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bOF0ifV19LCJUYWciOiJDaXRhdmlQbGFjZWhvbGRlciNlZDU5NmMzYy0wMWYwLTQwYTYtYTY1ZC01OWY2YTk2Yzg5M2QiLCJUZXh0IjoiWzhdIiwiV0FJVmVyc2lvbiI6IjYuNS4wLjAifQ==}</w:instrText>
          </w:r>
          <w:r w:rsidR="0046170E">
            <w:rPr>
              <w:noProof/>
              <w:lang w:val="en-US"/>
            </w:rPr>
            <w:fldChar w:fldCharType="separate"/>
          </w:r>
          <w:r w:rsidR="007262D2">
            <w:rPr>
              <w:noProof/>
              <w:lang w:val="en-US"/>
            </w:rPr>
            <w:t>[8]</w:t>
          </w:r>
          <w:r w:rsidR="0046170E">
            <w:rPr>
              <w:noProof/>
              <w:lang w:val="en-US"/>
            </w:rPr>
            <w:fldChar w:fldCharType="end"/>
          </w:r>
        </w:sdtContent>
      </w:sdt>
      <w:r w:rsidR="003358D3">
        <w:rPr>
          <w:lang w:val="en-US"/>
        </w:rPr>
        <w:t>. In LTC only few countries adopted social insurance (Germany, the Netherlands,</w:t>
      </w:r>
      <w:r w:rsidR="00BE705A">
        <w:rPr>
          <w:lang w:val="en-US"/>
        </w:rPr>
        <w:t xml:space="preserve"> Luxembourg,</w:t>
      </w:r>
      <w:r w:rsidR="003358D3">
        <w:rPr>
          <w:lang w:val="en-US"/>
        </w:rPr>
        <w:t xml:space="preserve"> Japan, </w:t>
      </w:r>
      <w:r w:rsidR="00CB785F">
        <w:rPr>
          <w:lang w:val="en-US"/>
        </w:rPr>
        <w:t xml:space="preserve">and </w:t>
      </w:r>
      <w:r w:rsidR="003358D3">
        <w:rPr>
          <w:lang w:val="en-US"/>
        </w:rPr>
        <w:t>Korea)</w:t>
      </w:r>
      <w:r w:rsidR="00817E9A">
        <w:rPr>
          <w:lang w:val="en-US"/>
        </w:rPr>
        <w:t>. These five</w:t>
      </w:r>
      <w:r w:rsidR="006C0A53">
        <w:rPr>
          <w:lang w:val="en-US"/>
        </w:rPr>
        <w:t xml:space="preserve"> countries belong to three different kinds of </w:t>
      </w:r>
      <w:r w:rsidR="006C0A53">
        <w:rPr>
          <w:lang w:val="en-US"/>
        </w:rPr>
        <w:lastRenderedPageBreak/>
        <w:t xml:space="preserve">system types. Hence, how LTC is financed </w:t>
      </w:r>
      <w:r w:rsidR="00F8641C">
        <w:rPr>
          <w:lang w:val="en-US"/>
        </w:rPr>
        <w:t>does not seem</w:t>
      </w:r>
      <w:r w:rsidR="006C0A53">
        <w:rPr>
          <w:lang w:val="en-US"/>
        </w:rPr>
        <w:t xml:space="preserve"> to influence other dimensions of the LTC system.</w:t>
      </w:r>
    </w:p>
    <w:p w14:paraId="629999E3" w14:textId="6CC8191F" w:rsidR="00364FD2" w:rsidRDefault="0016576C" w:rsidP="0016576C">
      <w:pPr>
        <w:pStyle w:val="02FlietextEinzug"/>
        <w:rPr>
          <w:lang w:val="en-US"/>
        </w:rPr>
      </w:pPr>
      <w:r>
        <w:rPr>
          <w:lang w:val="en-US"/>
        </w:rPr>
        <w:t>T</w:t>
      </w:r>
      <w:r w:rsidR="00162B67" w:rsidRPr="006A56FF">
        <w:rPr>
          <w:lang w:val="en-US"/>
        </w:rPr>
        <w:t>ypologies</w:t>
      </w:r>
      <w:r w:rsidR="00241280" w:rsidRPr="006A56FF">
        <w:rPr>
          <w:lang w:val="en-US"/>
        </w:rPr>
        <w:t xml:space="preserve"> always</w:t>
      </w:r>
      <w:r w:rsidR="00162B67" w:rsidRPr="006A56FF">
        <w:rPr>
          <w:lang w:val="en-US"/>
        </w:rPr>
        <w:t xml:space="preserve"> imply generalizations. For example, i</w:t>
      </w:r>
      <w:r w:rsidR="00D062D3" w:rsidRPr="006A56FF">
        <w:rPr>
          <w:lang w:val="en-US"/>
        </w:rPr>
        <w:t>n many countries</w:t>
      </w:r>
      <w:r w:rsidR="00162B67" w:rsidRPr="006A56FF">
        <w:rPr>
          <w:lang w:val="en-US"/>
        </w:rPr>
        <w:t xml:space="preserve"> LTC service</w:t>
      </w:r>
      <w:r w:rsidR="006852EF">
        <w:rPr>
          <w:lang w:val="en-US"/>
        </w:rPr>
        <w:t xml:space="preserve"> provision</w:t>
      </w:r>
      <w:r w:rsidR="00162B67" w:rsidRPr="006A56FF">
        <w:rPr>
          <w:lang w:val="en-US"/>
        </w:rPr>
        <w:t xml:space="preserve"> and access have a</w:t>
      </w:r>
      <w:r w:rsidR="00D062D3" w:rsidRPr="006A56FF">
        <w:rPr>
          <w:lang w:val="en-US"/>
        </w:rPr>
        <w:t xml:space="preserve"> high regional fragmentation</w:t>
      </w:r>
      <w:r w:rsidR="00162B67"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Content>
          <w:r w:rsidR="00162B67"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jBjYmY4LTkyMjUtNDliMS1iOWRlLTgzNDQwMjY1MWNhYiIsIlJhbmdlTGVuZ3RoIjo0LCJSZWZlcmVuY2VJZCI6ImM0Y2RlOWMzLTViMGEtNDM3NS1hNGQwLTRhNWFlMTYxMGJl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}</w:instrText>
          </w:r>
          <w:r w:rsidR="00162B67" w:rsidRPr="006A56FF">
            <w:rPr>
              <w:lang w:val="en-US"/>
            </w:rPr>
            <w:fldChar w:fldCharType="separate"/>
          </w:r>
          <w:r w:rsidR="007262D2">
            <w:rPr>
              <w:lang w:val="en-US"/>
            </w:rPr>
            <w:t>[46]</w:t>
          </w:r>
          <w:r w:rsidR="00162B67" w:rsidRPr="006A56FF">
            <w:rPr>
              <w:lang w:val="en-US"/>
            </w:rPr>
            <w:fldChar w:fldCharType="end"/>
          </w:r>
        </w:sdtContent>
      </w:sdt>
      <w:r w:rsidR="00162B67" w:rsidRPr="006A56FF">
        <w:rPr>
          <w:lang w:val="en-US"/>
        </w:rPr>
        <w:t xml:space="preserve">, </w:t>
      </w:r>
      <w:r w:rsidR="00D062D3" w:rsidRPr="006A56FF">
        <w:rPr>
          <w:lang w:val="en-US"/>
        </w:rPr>
        <w:t>which cannot</w:t>
      </w:r>
      <w:r w:rsidR="00162B67" w:rsidRPr="006A56FF">
        <w:rPr>
          <w:lang w:val="en-US"/>
        </w:rPr>
        <w:t xml:space="preserve"> be</w:t>
      </w:r>
      <w:r w:rsidR="00D062D3" w:rsidRPr="006A56FF">
        <w:rPr>
          <w:lang w:val="en-US"/>
        </w:rPr>
        <w:t xml:space="preserve"> display</w:t>
      </w:r>
      <w:r w:rsidR="00162B67" w:rsidRPr="006A56FF">
        <w:rPr>
          <w:lang w:val="en-US"/>
        </w:rPr>
        <w:t xml:space="preserve">ed on a </w:t>
      </w:r>
      <w:r w:rsidR="00B728ED">
        <w:rPr>
          <w:lang w:val="en-US"/>
        </w:rPr>
        <w:t>broad</w:t>
      </w:r>
      <w:r w:rsidR="00162B67" w:rsidRPr="006A56FF">
        <w:rPr>
          <w:lang w:val="en-US"/>
        </w:rPr>
        <w:t xml:space="preserve"> basis in an internationally comparative typology. Furthermore, LTC systems have not </w:t>
      </w:r>
      <w:r w:rsidR="00825776">
        <w:rPr>
          <w:lang w:val="en-US"/>
        </w:rPr>
        <w:t>as</w:t>
      </w:r>
      <w:r w:rsidR="00825776" w:rsidRPr="006A56FF">
        <w:rPr>
          <w:lang w:val="en-US"/>
        </w:rPr>
        <w:t xml:space="preserve"> </w:t>
      </w:r>
      <w:r w:rsidR="00162B67" w:rsidRPr="006A56FF">
        <w:rPr>
          <w:lang w:val="en-US"/>
        </w:rPr>
        <w:t>clear boundaries as other welfare state systems such as healthcare, unemployment</w:t>
      </w:r>
      <w:r w:rsidR="006852EF">
        <w:rPr>
          <w:lang w:val="en-US"/>
        </w:rPr>
        <w:t>,</w:t>
      </w:r>
      <w:r w:rsidR="00162B67" w:rsidRPr="006A56FF">
        <w:rPr>
          <w:lang w:val="en-US"/>
        </w:rPr>
        <w:t xml:space="preserve"> or pension</w:t>
      </w:r>
      <w:r w:rsidR="006852EF">
        <w:rPr>
          <w:lang w:val="en-US"/>
        </w:rPr>
        <w:t xml:space="preserve"> systems</w:t>
      </w:r>
      <w:r w:rsidR="00162B67" w:rsidRPr="006A56FF">
        <w:rPr>
          <w:lang w:val="en-US"/>
        </w:rPr>
        <w:t xml:space="preserve">. LTC can be provided via a </w:t>
      </w:r>
      <w:r w:rsidR="004C3BAD" w:rsidRPr="006A56FF">
        <w:rPr>
          <w:lang w:val="en-US"/>
        </w:rPr>
        <w:t>separate</w:t>
      </w:r>
      <w:r w:rsidR="00162B67" w:rsidRPr="006A56FF">
        <w:rPr>
          <w:lang w:val="en-US"/>
        </w:rPr>
        <w:t xml:space="preserve"> LTC system or partially integrated in healthcare, social assistance</w:t>
      </w:r>
      <w:r w:rsidR="006852EF">
        <w:rPr>
          <w:lang w:val="en-US"/>
        </w:rPr>
        <w:t>,</w:t>
      </w:r>
      <w:r w:rsidR="00162B67" w:rsidRPr="006A56FF">
        <w:rPr>
          <w:lang w:val="en-US"/>
        </w:rPr>
        <w:t xml:space="preserve"> or pension systems</w:t>
      </w:r>
      <w:r w:rsidR="00F95583" w:rsidRPr="006A56FF">
        <w:rPr>
          <w:lang w:val="en-US"/>
        </w:rPr>
        <w:t xml:space="preserve">, </w:t>
      </w:r>
      <w:r w:rsidR="00B72470">
        <w:rPr>
          <w:lang w:val="en-US"/>
        </w:rPr>
        <w:t>in which</w:t>
      </w:r>
      <w:r w:rsidR="00B72470" w:rsidRPr="006A56FF">
        <w:rPr>
          <w:lang w:val="en-US"/>
        </w:rPr>
        <w:t xml:space="preserve"> </w:t>
      </w:r>
      <w:r w:rsidR="00F95583" w:rsidRPr="006A56FF">
        <w:rPr>
          <w:lang w:val="en-US"/>
        </w:rPr>
        <w:t xml:space="preserve">different access and provision rules apply </w:t>
      </w:r>
      <w:sdt>
        <w:sdtPr>
          <w:rPr>
            <w:lang w:val="en-US"/>
          </w:rPr>
          <w:alias w:val="Don't edit this field"/>
          <w:tag w:val="CitaviPlaceholder#fd078c24-6b91-4ed2-a0cb-2eb61fd7691f"/>
          <w:id w:val="745534389"/>
          <w:placeholder>
            <w:docPart w:val="DefaultPlaceholder_-1854013440"/>
          </w:placeholder>
        </w:sdtPr>
        <w:sdtContent>
          <w:r w:rsidR="000E5EEF"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jY3NmMxLTJmZTMtNGFjZS04NzhhLWRjOGEwMjVkNWY0OCIsIlJhbmdlTGVuZ3RoIjo0LCJSZWZlcmVuY2VJZCI6ImM4ZGU2MGU1LWJiNDgtNDZjYS1iZjNjLWJlN2IwZjRmYWE3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Tk8L24+XHJcbiAgPGluPnRydWU8L2luPlxyXG4gIDxvcz4xOTwvb3M+XHJcbiAgPHBzPjE5PC9wcz5cclxuPC9zcD5cclxuPGVwPlxyXG4gIDxuPjQxPC9uPlxyXG4gIDxpbj50cnVlPC9pbj5cclxuICA8b3M+NDE8L29zPlxyXG4gIDxwcz40MTwvcHM+XHJcbjwvZXA+XHJcbjxvcz4xOS00M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U3Lzk3ODExMzcwMzIzNDgiLCJVcmlTdHJpbmciOiJodHRwczovL2RvaS5vcmcvMTAuMTA1Ny85NzgxMTM3MDMyMzQ4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3VDA4OjAxOjQ0IiwiTW9kaWZpZWRCeSI6Il9NYXJlaWtlIEFyaWFhbnMiLCJJZCI6ImQ2ZTRhMTNhLWQ4OTgtNDdhMS1iMzIwLWNiYzU0YjY2MTNlZCIsIk1vZGlmaWVkT24iOiIyMDE5LTA2LTE3VDA4OjAxOjUzIiwiUHJvamVjdCI6eyIkcmVmIjoiNSJ9fV0sIk9yZ2FuaXphdGlvbnMiOltdLCJPdGhlcnNJbnZvbHZlZCI6W10sIlBhZ2VDb3VudCI6IjQxNiIsIlBsYWNlT2ZQdWJsaWNhdGlvbiI6IkJhc2luZ3N0b2tlIiwiUHVibGlzaGVycyI6W3siJGlkIjoiMTMiLCIkdHlwZSI6IlN3aXNzQWNhZGVtaWMuQ2l0YXZpLlB1Ymxpc2hlciwgU3dpc3NBY2FkZW1pYy5DaXRhdmk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}</w:instrText>
          </w:r>
          <w:r w:rsidR="000E5EEF" w:rsidRPr="006A56FF">
            <w:rPr>
              <w:lang w:val="en-US"/>
            </w:rPr>
            <w:fldChar w:fldCharType="separate"/>
          </w:r>
          <w:r w:rsidR="007262D2">
            <w:rPr>
              <w:lang w:val="en-US"/>
            </w:rPr>
            <w:t>[47]</w:t>
          </w:r>
          <w:r w:rsidR="000E5EEF" w:rsidRPr="006A56FF">
            <w:rPr>
              <w:lang w:val="en-US"/>
            </w:rPr>
            <w:fldChar w:fldCharType="end"/>
          </w:r>
        </w:sdtContent>
      </w:sdt>
      <w:r w:rsidR="000E5EEF" w:rsidRPr="006A56FF">
        <w:rPr>
          <w:lang w:val="en-US"/>
        </w:rPr>
        <w:t xml:space="preserve">. </w:t>
      </w:r>
      <w:r w:rsidR="00B728ED">
        <w:rPr>
          <w:lang w:val="en-US"/>
        </w:rPr>
        <w:t>Finally</w:t>
      </w:r>
      <w:r w:rsidR="00F95583" w:rsidRPr="006A56FF">
        <w:rPr>
          <w:lang w:val="en-US"/>
        </w:rPr>
        <w:t xml:space="preserve">, in many countries </w:t>
      </w:r>
      <w:r w:rsidRPr="006A56FF">
        <w:rPr>
          <w:lang w:val="en-US"/>
        </w:rPr>
        <w:t xml:space="preserve">LTC is </w:t>
      </w:r>
      <w:r w:rsidR="00F95583" w:rsidRPr="006A56FF">
        <w:rPr>
          <w:lang w:val="en-US"/>
        </w:rPr>
        <w:t>still a new welfare state</w:t>
      </w:r>
      <w:r w:rsidRPr="0016576C">
        <w:rPr>
          <w:lang w:val="en-US"/>
        </w:rPr>
        <w:t xml:space="preserve"> </w:t>
      </w:r>
      <w:r w:rsidRPr="006A56FF">
        <w:rPr>
          <w:lang w:val="en-US"/>
        </w:rPr>
        <w:t>issue</w:t>
      </w:r>
      <w:r w:rsidR="00F95583" w:rsidRPr="006A56FF">
        <w:rPr>
          <w:lang w:val="en-US"/>
        </w:rPr>
        <w:t>, because the provision was traditionally devolved to familie</w:t>
      </w:r>
      <w:r w:rsidR="00D9383E" w:rsidRPr="006A56FF">
        <w:rPr>
          <w:lang w:val="en-US"/>
        </w:rPr>
        <w:t xml:space="preserve">s </w:t>
      </w:r>
      <w:sdt>
        <w:sdtPr>
          <w:rPr>
            <w:lang w:val="en-US"/>
          </w:rPr>
          <w:alias w:val="Don't edit this field"/>
          <w:tag w:val="CitaviPlaceholder#0b22ce80-8054-450c-b072-152ad4f1eec1"/>
          <w:id w:val="759487378"/>
          <w:placeholder>
            <w:docPart w:val="DefaultPlaceholder_-1854013440"/>
          </w:placeholder>
        </w:sdtPr>
        <w:sdtContent>
          <w:r w:rsidR="000E5EEF"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NTczZDgwLTViMmYtNDgxMC1iZWFkLWJjNDM4YzdmNGEzOSIsIlJhbmdlTGVuZ3RoIjoyLCJSZWZlcmVuY2VJZCI6IjBiNmExNDJlLTkwMjMtNGJjMS04MTU2LWY0ZTdiMjU2NjM2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LCIkdHlwZSI6IlN3aXNzQWNhZGVtaWMuQ2l0YXZpLlByb2plY3QsIFN3aXNzQWNhZGVtaWMuQ2l0YXZpIn19LHsiJGlkIjoiNiIsIiR0eXBlIjoiU3dpc3NBY2FkZW1pYy5DaXRhdmkuUGVyc29uLCBTd2lzc0FjYWRlbWljLkNpdGF2a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ciLCIkdHlwZSI6IlN3aXNzQWNhZGVtaWMuQ2l0YXZpLlBlcnNvbiwgU3dpc3NBY2FkZW1pYy5DaXRhdmk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OCIsIiR0eXBlIjoiU3dpc3NBY2FkZW1pYy5DaXRhdmkuUGVyc29uLCBTd2lzc0FjYWRlbWljLkNpdGF2aS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U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5IiwiJHR5cGUiOiJTd2lzc0FjYWRlbWljLkNpdGF2aS5QZXJzb24sIFN3aXNzQWNhZGVtaWMuQ2l0YXZp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xhY2VPZlB1YmxpY2F0aW9uIjoiUGFyaXMiLCJQdWJsaXNoZXJzIjpbeyIkaWQiOiIxMCIsIiR0eXBlIjoiU3dpc3NBY2FkZW1pYy5DaXRhdmkuUHVibGlzaGVyLCBTd2lzc0FjYWRlbWljLkNpdGF2a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IkdHlwZSI6IlN3aXNzQWNhZGVtaWMuQ2l0YXZpLlNlcmllc1RpdGxlLCBTd2lzc0FjYWRlbWljLkNpdGF2a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1IiwiJHR5cGUiOiJTd2lzc0FjYWRlbWljLkNpdGF2aS5QZXJzb24sIFN3aXNzQWNhZGVtaWMuQ2l0YXZpIiwiRmlyc3ROYW1lIjoiQmxhbmNoZSIsIkxhc3ROYW1lIjoiTGUgQmloYW4iLCJQcm90ZWN0ZWQiOmZhbHNlLCJTZXgiOjEsIkNyZWF0ZWRCeSI6Il9tIiwiQ3JlYXRlZE9uIjoiMjAxOC0xMi0xMlQxMDoyMTo0NSIsIk1vZGlmaWVkQnkiOiJfbSIsIklkIjoiYTY0YzEzNmUtY2IyMS00MmFhLWE4ZWYtNTExODc1ZWNiYmM0IiwiTW9kaWZpZWRPbiI6IjIwMTgtMTItMTJUMTA6MjE6NDU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zIiwiT3JnYW5pemF0aW9ucyI6W10sIk90aGVyc0ludm9sdmVkIjpbXSwiUGFnZVJhbmdlIjoiPHNwPlxyXG4gIDxuPjI4Njwvbj5cclxuICA8aW4+dHJ1ZTwvaW4+XHJcbiAgPG9zPjI4Njwvb3M+XHJcbiAgPHBzPjI4NjwvcHM+XHJcbjwvc3A+XHJcbjxlcD5cclxuICA8bj4zMDk8L24+XHJcbiAgPGluPnRydWU8L2luPlxyXG4gIDxvcz4zMDk8L29zPlxyXG4gIDxwcz4zMDk8L3BzPlxyXG48L2VwPlxyXG48b3M+Mjg2LTMwOTwvb3M+IiwiUGVyaW9kaWNhbCI6eyIkaWQiOiIxNiIsIiR0eXBlIjoiU3dpc3NBY2FkZW1pYy5DaXRhdmkuUGVyaW9kaWNhbCwgU3dpc3NBY2FkZW1pYy5DaXRhdmk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}</w:instrText>
          </w:r>
          <w:r w:rsidR="000E5EEF" w:rsidRPr="006A56FF">
            <w:rPr>
              <w:lang w:val="en-US"/>
            </w:rPr>
            <w:fldChar w:fldCharType="separate"/>
          </w:r>
          <w:r w:rsidR="007262D2">
            <w:rPr>
              <w:lang w:val="en-US"/>
            </w:rPr>
            <w:t>[1,30]</w:t>
          </w:r>
          <w:r w:rsidR="000E5EEF" w:rsidRPr="006A56FF">
            <w:rPr>
              <w:lang w:val="en-US"/>
            </w:rPr>
            <w:fldChar w:fldCharType="end"/>
          </w:r>
        </w:sdtContent>
      </w:sdt>
      <w:r w:rsidR="00F95583" w:rsidRPr="006A56FF">
        <w:rPr>
          <w:lang w:val="en-US"/>
        </w:rPr>
        <w:t xml:space="preserve">. </w:t>
      </w:r>
      <w:r w:rsidR="00D10DE1">
        <w:rPr>
          <w:lang w:val="en-US"/>
        </w:rPr>
        <w:t>Today</w:t>
      </w:r>
      <w:r>
        <w:rPr>
          <w:lang w:val="en-US"/>
        </w:rPr>
        <w:t xml:space="preserve">, such services are </w:t>
      </w:r>
      <w:r w:rsidRPr="006A56FF">
        <w:rPr>
          <w:lang w:val="en-US"/>
        </w:rPr>
        <w:t xml:space="preserve">increasingly </w:t>
      </w:r>
      <w:r>
        <w:rPr>
          <w:lang w:val="en-US"/>
        </w:rPr>
        <w:t>provided by</w:t>
      </w:r>
      <w:r w:rsidRPr="006A56FF">
        <w:rPr>
          <w:lang w:val="en-US"/>
        </w:rPr>
        <w:t xml:space="preserve"> migrant care workers</w:t>
      </w:r>
      <w:r w:rsidR="00E659F0">
        <w:rPr>
          <w:lang w:val="en-US"/>
        </w:rPr>
        <w:t xml:space="preserve"> </w:t>
      </w:r>
      <w:sdt>
        <w:sdtPr>
          <w:rPr>
            <w:lang w:val="en-US"/>
          </w:rPr>
          <w:alias w:val="To edit, see citavi.com/edit"/>
          <w:tag w:val="CitaviPlaceholder#81b66690-7a7d-4e55-97de-371038a24292"/>
          <w:id w:val="1011482573"/>
          <w:placeholder>
            <w:docPart w:val="DefaultPlaceholder_-1854013440"/>
          </w:placeholder>
        </w:sdtPr>
        <w:sdtContent>
          <w:r w:rsidR="00E659F0">
            <w:rPr>
              <w:noProof/>
              <w:lang w:val="en-US"/>
            </w:rPr>
            <w:fldChar w:fldCharType="begin"/>
          </w:r>
          <w:r w:rsidR="007C508A">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NDQ3NTY3LTE4ZTItNGZjNS1hOTI0LTBkMzNmODJlZWQwNiIsIlJhbmdlTGVuZ3RoIjo0LCJSZWZlcmVuY2VJZCI6ImE0ODM2ZGFlLTY4ZDktNGQ3NC04NjE2LWQxM2ZiMDIwN2Y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A5NTg5Mjg3MTM0OTkxNzUiLCJVcmlTdHJpbmciOiJodHRwczovL2RvaS5vcmcvMTAuMTE3Ny8wOTU4OTI4NzEzNDk5MTc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V0sIkZvcm1hdHRlZFRleHQiOnsiJGlkIjoiMTEiLCJDb3VudCI6MSwiVGV4dFVuaXRzIjpbeyIkaWQiOiIxMiIsIkZvbnRTdHlsZSI6eyIkaWQiOiIxMyIsIk5ldXRyYWwiOnRydWV9LCJSZWFkaW5nT3JkZXIiOjEsIlRleHQiOiJbMjhdIn1dfSwiVGFnIjoiQ2l0YXZpUGxhY2Vob2xkZXIjODFiNjY2OTAtN2E3ZC00ZTU1LTk3ZGUtMzcxMDM4YTI0MjkyIiwiVGV4dCI6IlsyOF0iLCJXQUlWZXJzaW9uIjoiNi41LjAuMCJ9}</w:instrText>
          </w:r>
          <w:r w:rsidR="00E659F0">
            <w:rPr>
              <w:noProof/>
              <w:lang w:val="en-US"/>
            </w:rPr>
            <w:fldChar w:fldCharType="separate"/>
          </w:r>
          <w:r w:rsidR="007262D2">
            <w:rPr>
              <w:noProof/>
              <w:lang w:val="en-US"/>
            </w:rPr>
            <w:t>[28]</w:t>
          </w:r>
          <w:r w:rsidR="00E659F0">
            <w:rPr>
              <w:noProof/>
              <w:lang w:val="en-US"/>
            </w:rPr>
            <w:fldChar w:fldCharType="end"/>
          </w:r>
        </w:sdtContent>
      </w:sdt>
      <w:r>
        <w:rPr>
          <w:lang w:val="en-US"/>
        </w:rPr>
        <w:t>. I</w:t>
      </w:r>
      <w:r w:rsidR="000E5EEF" w:rsidRPr="006A56FF">
        <w:rPr>
          <w:lang w:val="en-US"/>
        </w:rPr>
        <w:t>ndicators on informal care</w:t>
      </w:r>
      <w:r>
        <w:rPr>
          <w:lang w:val="en-US"/>
        </w:rPr>
        <w:t>, however,</w:t>
      </w:r>
      <w:r w:rsidR="000E5EEF" w:rsidRPr="006A56FF">
        <w:rPr>
          <w:lang w:val="en-US"/>
        </w:rPr>
        <w:t xml:space="preserve"> </w:t>
      </w:r>
      <w:r w:rsidR="00F95583" w:rsidRPr="006A56FF">
        <w:rPr>
          <w:lang w:val="en-US"/>
        </w:rPr>
        <w:t xml:space="preserve">are not available </w:t>
      </w:r>
      <w:r w:rsidR="00942DE4">
        <w:rPr>
          <w:lang w:val="en-US"/>
        </w:rPr>
        <w:t xml:space="preserve">or better </w:t>
      </w:r>
      <w:r w:rsidR="00F95583" w:rsidRPr="006A56FF">
        <w:rPr>
          <w:lang w:val="en-US"/>
        </w:rPr>
        <w:t xml:space="preserve">not reliable. </w:t>
      </w:r>
      <w:r>
        <w:rPr>
          <w:lang w:val="en-US"/>
        </w:rPr>
        <w:t xml:space="preserve">As an </w:t>
      </w:r>
      <w:r w:rsidR="00F95583" w:rsidRPr="006A56FF">
        <w:rPr>
          <w:lang w:val="en-US"/>
        </w:rPr>
        <w:t>approximation</w:t>
      </w:r>
      <w:r w:rsidR="004748AD">
        <w:rPr>
          <w:lang w:val="en-US"/>
        </w:rPr>
        <w:t>,</w:t>
      </w:r>
      <w:r w:rsidR="00241280" w:rsidRPr="006A56FF">
        <w:rPr>
          <w:lang w:val="en-US"/>
        </w:rPr>
        <w:t xml:space="preserve"> we have included</w:t>
      </w:r>
      <w:r w:rsidR="00F95583" w:rsidRPr="006A56FF">
        <w:rPr>
          <w:lang w:val="en-US"/>
        </w:rPr>
        <w:t xml:space="preserve"> cash benefits (especially unbound) </w:t>
      </w:r>
      <w:r>
        <w:rPr>
          <w:lang w:val="en-US"/>
        </w:rPr>
        <w:t>that can be taken as</w:t>
      </w:r>
      <w:r w:rsidR="00F95583" w:rsidRPr="006A56FF">
        <w:rPr>
          <w:lang w:val="en-US"/>
        </w:rPr>
        <w:t xml:space="preserv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Content>
          <w:r w:rsidR="000E5EEF" w:rsidRPr="006A56FF">
            <w:rPr>
              <w:lang w:val="en-US"/>
            </w:rPr>
            <w:fldChar w:fldCharType="begin"/>
          </w:r>
          <w:r w:rsidR="007C508A">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zMjI3ZTdkLWM3YTUtNGFmMy1hZjczLTkxOTcwMmJkNzQzMCIsIlJhbmdlU3RhcnQiOjMsIlJhbmdlTGVuZ3RoIjo0LCJSZWZlcmVuY2VJZCI6IjFiOGJhOGM2LTU5ZWItNGI3My1hN2YxLWZhMDJmZTUxODcz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iwiJHR5cGUiOiJTd2lzc0FjYWRlbWljLkNpdGF2aS5Qcm9qZWN0LCBTd2lzc0FjYWRlbWljLkNpdGF2aSJ9fSx7IiRpZCI6IjYiLCIkdHlwZSI6IlN3aXNzQWNhZGVtaWMuQ2l0YXZpLlBlcnNvbiwgU3dpc3NBY2FkZW1pYy5DaXRhdmk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3Ny8wOTU4OTI4NzEzNDk5MTc1IiwiVXJpU3RyaW5nIjoiaHR0cHM6Ly9kb2kub3JnLzEwLjExNzcvMDk1ODkyODcxMzQ5OTE3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}</w:instrText>
          </w:r>
          <w:r w:rsidR="000E5EEF" w:rsidRPr="006A56FF">
            <w:rPr>
              <w:lang w:val="en-US"/>
            </w:rPr>
            <w:fldChar w:fldCharType="separate"/>
          </w:r>
          <w:r w:rsidR="007262D2">
            <w:rPr>
              <w:lang w:val="en-US"/>
            </w:rPr>
            <w:t>[28,30]</w:t>
          </w:r>
          <w:r w:rsidR="000E5EEF" w:rsidRPr="006A56FF">
            <w:rPr>
              <w:lang w:val="en-US"/>
            </w:rPr>
            <w:fldChar w:fldCharType="end"/>
          </w:r>
        </w:sdtContent>
      </w:sdt>
      <w:r w:rsidR="000E5EEF" w:rsidRPr="006A56FF">
        <w:rPr>
          <w:lang w:val="en-US"/>
        </w:rPr>
        <w:t>.</w:t>
      </w:r>
    </w:p>
    <w:p w14:paraId="04FB45A2" w14:textId="6AB7674C" w:rsidR="00B728ED" w:rsidRPr="002276AE" w:rsidRDefault="00A51C3B" w:rsidP="002276AE">
      <w:pPr>
        <w:pStyle w:val="02FlietextEinzug"/>
        <w:rPr>
          <w:lang w:val="en-US"/>
        </w:rPr>
      </w:pPr>
      <w:r>
        <w:rPr>
          <w:lang w:val="en-US"/>
        </w:rPr>
        <w:t xml:space="preserve">Despite these limitations, this article provides an innovative and updated LTC typology, which can </w:t>
      </w:r>
      <w:r w:rsidR="00B728ED" w:rsidRPr="00B728ED">
        <w:rPr>
          <w:lang w:val="en-US"/>
        </w:rPr>
        <w:t>extend our understanding of the composition and design of different LTC systems</w:t>
      </w:r>
      <w:r w:rsidR="00B728ED">
        <w:rPr>
          <w:lang w:val="en-US"/>
        </w:rPr>
        <w:t xml:space="preserve">. </w:t>
      </w:r>
      <w:r w:rsidR="00D51A58">
        <w:rPr>
          <w:lang w:val="en-US"/>
        </w:rPr>
        <w:t>Lastly, this flexible typology can</w:t>
      </w:r>
      <w:r w:rsidR="00B728ED">
        <w:rPr>
          <w:lang w:val="en-US"/>
        </w:rPr>
        <w:t xml:space="preserve"> </w:t>
      </w:r>
      <w:r>
        <w:rPr>
          <w:lang w:val="en-US"/>
        </w:rPr>
        <w:t xml:space="preserve">be of use </w:t>
      </w:r>
      <w:r w:rsidR="001F6258">
        <w:rPr>
          <w:lang w:val="en-US"/>
        </w:rPr>
        <w:t>to</w:t>
      </w:r>
      <w:r w:rsidR="008906B4">
        <w:rPr>
          <w:lang w:val="en-US"/>
        </w:rPr>
        <w:t xml:space="preserve"> </w:t>
      </w:r>
      <w:r>
        <w:rPr>
          <w:lang w:val="en-US"/>
        </w:rPr>
        <w:t xml:space="preserve">welfare state and LTC scholars and is </w:t>
      </w:r>
      <w:r w:rsidR="006A34B7">
        <w:rPr>
          <w:lang w:val="en-US"/>
        </w:rPr>
        <w:t xml:space="preserve">also </w:t>
      </w:r>
      <w:r>
        <w:rPr>
          <w:lang w:val="en-US"/>
        </w:rPr>
        <w:t xml:space="preserve">of relevance </w:t>
      </w:r>
      <w:r w:rsidR="005514E8">
        <w:rPr>
          <w:lang w:val="en-US"/>
        </w:rPr>
        <w:t xml:space="preserve">to </w:t>
      </w:r>
      <w:r>
        <w:rPr>
          <w:lang w:val="en-US"/>
        </w:rPr>
        <w:t>LTC policy officials</w:t>
      </w:r>
      <w:r w:rsidR="00BB2FF8">
        <w:rPr>
          <w:lang w:val="en-US"/>
        </w:rPr>
        <w:t>,</w:t>
      </w:r>
      <w:r w:rsidR="00D51A58">
        <w:rPr>
          <w:lang w:val="en-US"/>
        </w:rPr>
        <w:t xml:space="preserve"> who face</w:t>
      </w:r>
      <w:r w:rsidR="00D3542F">
        <w:rPr>
          <w:lang w:val="en-US"/>
        </w:rPr>
        <w:t xml:space="preserve"> the challenges of </w:t>
      </w:r>
      <w:r w:rsidR="00D51A58" w:rsidRPr="00D51A58">
        <w:rPr>
          <w:lang w:val="en-US"/>
        </w:rPr>
        <w:t>aging societies</w:t>
      </w:r>
      <w:r w:rsidR="004A168B">
        <w:rPr>
          <w:lang w:val="en-US"/>
        </w:rPr>
        <w:t>.</w:t>
      </w:r>
    </w:p>
    <w:p w14:paraId="491B9C36" w14:textId="603A13E8" w:rsidR="00A94E53" w:rsidRPr="001963E5" w:rsidRDefault="00926318" w:rsidP="00926318">
      <w:pPr>
        <w:pStyle w:val="berschrift1"/>
        <w:rPr>
          <w:lang w:val="en-US"/>
        </w:rPr>
      </w:pPr>
      <w:r>
        <w:rPr>
          <w:lang w:val="en-US"/>
        </w:rPr>
        <w:t xml:space="preserve">References </w:t>
      </w:r>
    </w:p>
    <w:sdt>
      <w:sdtPr>
        <w:rPr>
          <w:rFonts w:eastAsiaTheme="minorHAnsi"/>
          <w:b w:val="0"/>
          <w:bCs w:val="0"/>
          <w:sz w:val="24"/>
          <w:szCs w:val="22"/>
          <w:lang w:val="en-US"/>
        </w:rPr>
        <w:alias w:val="Don’t edit this field."/>
        <w:tag w:val="CitaviBibliography"/>
        <w:id w:val="-861361920"/>
        <w:placeholder>
          <w:docPart w:val="DefaultPlaceholder_-1854013440"/>
        </w:placeholder>
      </w:sdtPr>
      <w:sdtEndPr>
        <w:rPr>
          <w:rFonts w:eastAsia="Calibri"/>
        </w:rPr>
      </w:sdtEndPr>
      <w:sdtContent>
        <w:p w14:paraId="45B716D2" w14:textId="77777777" w:rsidR="000B0485" w:rsidRDefault="00D062D3" w:rsidP="000B0485">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22" w:name="_CTVBIBLIOGRAPHY1"/>
          <w:bookmarkEnd w:id="22"/>
          <w:r w:rsidR="000B0485">
            <w:rPr>
              <w:lang w:val="en-US"/>
            </w:rPr>
            <w:t>References</w:t>
          </w:r>
        </w:p>
        <w:p w14:paraId="593C73C9" w14:textId="77777777" w:rsidR="000B0485" w:rsidRDefault="000B0485" w:rsidP="000B0485">
          <w:pPr>
            <w:pStyle w:val="CitaviBibliographyEntry"/>
            <w:rPr>
              <w:lang w:val="en-US"/>
            </w:rPr>
          </w:pPr>
          <w:r>
            <w:rPr>
              <w:lang w:val="en-US"/>
            </w:rPr>
            <w:t>[1]</w:t>
          </w:r>
          <w:r>
            <w:rPr>
              <w:lang w:val="en-US"/>
            </w:rPr>
            <w:tab/>
          </w:r>
          <w:bookmarkStart w:id="23" w:name="_CTVL0010b6a142e90234bc18156f4e7b2566369"/>
          <w:r>
            <w:rPr>
              <w:lang w:val="en-US"/>
            </w:rPr>
            <w:t>Colombo F, Llena-Nozal A, Mercier J, Tjadens F. Help wanted?: Providing and paying for long-term care. Paris: OECD; 2011.</w:t>
          </w:r>
        </w:p>
        <w:bookmarkEnd w:id="23"/>
        <w:p w14:paraId="16E72ABB" w14:textId="77777777" w:rsidR="000B0485" w:rsidRDefault="000B0485" w:rsidP="000B0485">
          <w:pPr>
            <w:pStyle w:val="CitaviBibliographyEntry"/>
            <w:rPr>
              <w:lang w:val="en-US"/>
            </w:rPr>
          </w:pPr>
          <w:r>
            <w:rPr>
              <w:lang w:val="en-US"/>
            </w:rPr>
            <w:t>[2]</w:t>
          </w:r>
          <w:r>
            <w:rPr>
              <w:lang w:val="en-US"/>
            </w:rPr>
            <w:tab/>
          </w:r>
          <w:bookmarkStart w:id="24" w:name="_CTVL0014fb1e12993c0486bb38a312102fa0b95"/>
          <w:r>
            <w:rPr>
              <w:lang w:val="en-US"/>
            </w:rPr>
            <w:t>Ranci C, Pavolini E (eds.). Reforms in Long-Term Care Policies in Europe: Investigating Institutional Change and Social Impacts. New York, NY: Springer; 2013.</w:t>
          </w:r>
        </w:p>
        <w:bookmarkEnd w:id="24"/>
        <w:p w14:paraId="1C9E5DD4" w14:textId="77777777" w:rsidR="000B0485" w:rsidRDefault="000B0485" w:rsidP="000B0485">
          <w:pPr>
            <w:pStyle w:val="CitaviBibliographyEntry"/>
            <w:rPr>
              <w:lang w:val="en-US"/>
            </w:rPr>
          </w:pPr>
          <w:r>
            <w:rPr>
              <w:lang w:val="en-US"/>
            </w:rPr>
            <w:t>[3]</w:t>
          </w:r>
          <w:r>
            <w:rPr>
              <w:lang w:val="en-US"/>
            </w:rPr>
            <w:tab/>
          </w:r>
          <w:bookmarkStart w:id="25" w:name="_CTVL001ffb96f5d318a4de298a39e8f0bd5fa6a"/>
          <w:r>
            <w:rPr>
              <w:lang w:val="en-US"/>
            </w:rPr>
            <w:t>OECD, European Commission. A Good Life in Old Age? OECD Publishing; 2013.</w:t>
          </w:r>
        </w:p>
        <w:bookmarkEnd w:id="25"/>
        <w:p w14:paraId="43966F28" w14:textId="77777777" w:rsidR="000B0485" w:rsidRDefault="000B0485" w:rsidP="000B0485">
          <w:pPr>
            <w:pStyle w:val="CitaviBibliographyEntry"/>
            <w:rPr>
              <w:lang w:val="en-US"/>
            </w:rPr>
          </w:pPr>
          <w:r>
            <w:rPr>
              <w:lang w:val="en-US"/>
            </w:rPr>
            <w:lastRenderedPageBreak/>
            <w:t>[4]</w:t>
          </w:r>
          <w:r>
            <w:rPr>
              <w:lang w:val="en-US"/>
            </w:rPr>
            <w:tab/>
          </w:r>
          <w:bookmarkStart w:id="26" w:name="_CTVL0013deb4cb5e8224491a572d4026b6a1358"/>
          <w:r>
            <w:rPr>
              <w:lang w:val="en-US"/>
            </w:rPr>
            <w:t>Farris SR, Marchetti S. From the Commodification to the Corporatization of Care: European Perspectives and Debates. Social Politics: International Studies in Gender, State &amp; Society 2017;24(2):109–31. https://doi.org/10.1093/sp/jxx003.</w:t>
          </w:r>
        </w:p>
        <w:bookmarkEnd w:id="26"/>
        <w:p w14:paraId="64F1D66B" w14:textId="77777777" w:rsidR="000B0485" w:rsidRDefault="000B0485" w:rsidP="000B0485">
          <w:pPr>
            <w:pStyle w:val="CitaviBibliographyEntry"/>
            <w:rPr>
              <w:lang w:val="en-US"/>
            </w:rPr>
          </w:pPr>
          <w:r>
            <w:rPr>
              <w:lang w:val="en-US"/>
            </w:rPr>
            <w:t>[5]</w:t>
          </w:r>
          <w:r>
            <w:rPr>
              <w:lang w:val="en-US"/>
            </w:rPr>
            <w:tab/>
          </w:r>
          <w:bookmarkStart w:id="27" w:name="_CTVL00103efbb5656b9476aa5f278c064126856"/>
          <w:r>
            <w:rPr>
              <w:lang w:val="en-US"/>
            </w:rPr>
            <w:t>Ungerson C. Social Politics and the Commodification of Care. Social Politics: International Studies in Gender, State &amp; Society 1997;4(3):362–81. https://doi.org/10.1093/sp/4.3.362.</w:t>
          </w:r>
        </w:p>
        <w:bookmarkEnd w:id="27"/>
        <w:p w14:paraId="20E69D1C" w14:textId="77777777" w:rsidR="000B0485" w:rsidRDefault="000B0485" w:rsidP="000B0485">
          <w:pPr>
            <w:pStyle w:val="CitaviBibliographyEntry"/>
            <w:rPr>
              <w:lang w:val="en-US"/>
            </w:rPr>
          </w:pPr>
          <w:r>
            <w:rPr>
              <w:lang w:val="en-US"/>
            </w:rPr>
            <w:t>[6]</w:t>
          </w:r>
          <w:r>
            <w:rPr>
              <w:lang w:val="en-US"/>
            </w:rPr>
            <w:tab/>
          </w:r>
          <w:bookmarkStart w:id="28" w:name="_CTVL001fd3ac2a6731141c3b7b2698947518579"/>
          <w:r>
            <w:rPr>
              <w:lang w:val="en-US"/>
            </w:rPr>
            <w:t>Damiani G, Farelli V, Anselmi A, Sicuro L, Solipaca A, Burgio A et al. Patterns of Long Term Care in 29 European countries: evidence from an exploratory study. BMC Health Serv Res 2011;11:316. https://doi.org/10.1186/1472-6963-11-316.</w:t>
          </w:r>
        </w:p>
        <w:bookmarkEnd w:id="28"/>
        <w:p w14:paraId="4AF62C5D" w14:textId="77777777" w:rsidR="000B0485" w:rsidRDefault="000B0485" w:rsidP="000B0485">
          <w:pPr>
            <w:pStyle w:val="CitaviBibliographyEntry"/>
            <w:rPr>
              <w:lang w:val="en-US"/>
            </w:rPr>
          </w:pPr>
          <w:r>
            <w:rPr>
              <w:lang w:val="en-US"/>
            </w:rPr>
            <w:t>[7]</w:t>
          </w:r>
          <w:r>
            <w:rPr>
              <w:lang w:val="en-US"/>
            </w:rPr>
            <w:tab/>
          </w:r>
          <w:bookmarkStart w:id="29" w:name="_CTVL001373c94ccf3c24a1ebfb425e778bd7fad"/>
          <w:r>
            <w:rPr>
              <w:lang w:val="en-US"/>
            </w:rPr>
            <w:t>Halásková R, Bednář P, Halásková M. Forms of Providing and Financing Long-Term Care in OECD Countries. Review of Economic Perspectives 2017;17(2):159–78. https://doi.org/10.1515/revecp-2017-0008.</w:t>
          </w:r>
        </w:p>
        <w:bookmarkEnd w:id="29"/>
        <w:p w14:paraId="19DD3B8B" w14:textId="77777777" w:rsidR="000B0485" w:rsidRDefault="000B0485" w:rsidP="000B0485">
          <w:pPr>
            <w:pStyle w:val="CitaviBibliographyEntry"/>
            <w:rPr>
              <w:lang w:val="en-US"/>
            </w:rPr>
          </w:pPr>
          <w:r>
            <w:rPr>
              <w:lang w:val="en-US"/>
            </w:rPr>
            <w:t>[8]</w:t>
          </w:r>
          <w:r>
            <w:rPr>
              <w:lang w:val="en-US"/>
            </w:rPr>
            <w:tab/>
          </w:r>
          <w:bookmarkStart w:id="30" w:name="_CTVL00186166193303347ca969e2168af48b4b8"/>
          <w:r>
            <w:rPr>
              <w:lang w:val="en-US"/>
            </w:rPr>
            <w:t>Colombo F. Typology of Public Coverage for Long-Term Care in OECD Countries. In: Costa-Font J, Courbage C, editors. Financing Long-Term Care in Europe: Institutions, Markets and Models. London, s.l.: Palgrave Macmillan UK; 2012, p. 17–40.</w:t>
          </w:r>
        </w:p>
        <w:bookmarkEnd w:id="30"/>
        <w:p w14:paraId="31E34138" w14:textId="77777777" w:rsidR="000B0485" w:rsidRDefault="000B0485" w:rsidP="000B0485">
          <w:pPr>
            <w:pStyle w:val="CitaviBibliographyEntry"/>
            <w:rPr>
              <w:lang w:val="en-US"/>
            </w:rPr>
          </w:pPr>
          <w:r>
            <w:rPr>
              <w:lang w:val="en-US"/>
            </w:rPr>
            <w:t>[9]</w:t>
          </w:r>
          <w:r>
            <w:rPr>
              <w:lang w:val="en-US"/>
            </w:rPr>
            <w:tab/>
          </w:r>
          <w:bookmarkStart w:id="31" w:name="_CTVL0014a831c3476a74e2b9956ea11f6651680"/>
          <w:r>
            <w:rPr>
              <w:lang w:val="en-US"/>
            </w:rPr>
            <w:t>Kraus M, Riedel M, Mot ES, Willemé P, Röhrling G. A typology of long-term care systems in Europe. Brussels: ENEPRI; 2010.</w:t>
          </w:r>
        </w:p>
        <w:bookmarkEnd w:id="31"/>
        <w:p w14:paraId="2C7F0ED8" w14:textId="77777777" w:rsidR="000B0485" w:rsidRDefault="000B0485" w:rsidP="000B0485">
          <w:pPr>
            <w:pStyle w:val="CitaviBibliographyEntry"/>
            <w:rPr>
              <w:lang w:val="en-US"/>
            </w:rPr>
          </w:pPr>
          <w:r>
            <w:rPr>
              <w:lang w:val="en-US"/>
            </w:rPr>
            <w:t>[10]</w:t>
          </w:r>
          <w:r>
            <w:rPr>
              <w:lang w:val="en-US"/>
            </w:rPr>
            <w:tab/>
          </w:r>
          <w:bookmarkStart w:id="32" w:name="_CTVL001ba251d514c9d4bae9495b7c6c02444ab"/>
          <w:r>
            <w:rPr>
              <w:lang w:val="en-US"/>
            </w:rPr>
            <w:t>Reibling N, Ariaans M, Wendt C. Worlds of Healthcare: A Healthcare System Typology of OECD Countries. Health Policy 2019;123(7):611–20. https://doi.org/10.1016/j.healthpol.2019.05.001.</w:t>
          </w:r>
        </w:p>
        <w:bookmarkEnd w:id="32"/>
        <w:p w14:paraId="5C5FE30C" w14:textId="77777777" w:rsidR="000B0485" w:rsidRDefault="000B0485" w:rsidP="000B0485">
          <w:pPr>
            <w:pStyle w:val="CitaviBibliographyEntry"/>
            <w:rPr>
              <w:lang w:val="en-US"/>
            </w:rPr>
          </w:pPr>
          <w:r>
            <w:rPr>
              <w:lang w:val="en-US"/>
            </w:rPr>
            <w:t>[11]</w:t>
          </w:r>
          <w:r>
            <w:rPr>
              <w:lang w:val="en-US"/>
            </w:rPr>
            <w:tab/>
          </w:r>
          <w:bookmarkStart w:id="33" w:name="_CTVL0010ab61766c6234c81af59c27fe2c9d49d"/>
          <w:r>
            <w:rPr>
              <w:lang w:val="en-US"/>
            </w:rPr>
            <w:t>Esping-Andersen G. The three worlds of welfare capitalism. Princeton, N.J.: Princeton University Press; 1990.</w:t>
          </w:r>
        </w:p>
        <w:bookmarkEnd w:id="33"/>
        <w:p w14:paraId="2D3147B9" w14:textId="77777777" w:rsidR="000B0485" w:rsidRDefault="000B0485" w:rsidP="000B0485">
          <w:pPr>
            <w:pStyle w:val="CitaviBibliographyEntry"/>
            <w:rPr>
              <w:lang w:val="en-US"/>
            </w:rPr>
          </w:pPr>
          <w:r>
            <w:rPr>
              <w:lang w:val="en-US"/>
            </w:rPr>
            <w:t>[12]</w:t>
          </w:r>
          <w:r>
            <w:rPr>
              <w:lang w:val="en-US"/>
            </w:rPr>
            <w:tab/>
          </w:r>
          <w:bookmarkStart w:id="34" w:name="_CTVL0017c3d120b68894a438ddae60dd66cb8df"/>
          <w:r>
            <w:rPr>
              <w:lang w:val="en-US"/>
            </w:rPr>
            <w:t>Ferrera M. The 'Southern Model' of Welfare in Social Europe. Journal of European Social Policy 1996;6(1):17–37. https://doi.org/10.1177/095892879600600102.</w:t>
          </w:r>
        </w:p>
        <w:bookmarkEnd w:id="34"/>
        <w:p w14:paraId="7372BD21" w14:textId="77777777" w:rsidR="000B0485" w:rsidRDefault="000B0485" w:rsidP="000B0485">
          <w:pPr>
            <w:pStyle w:val="CitaviBibliographyEntry"/>
            <w:rPr>
              <w:lang w:val="en-US"/>
            </w:rPr>
          </w:pPr>
          <w:r>
            <w:rPr>
              <w:lang w:val="en-US"/>
            </w:rPr>
            <w:t>[13]</w:t>
          </w:r>
          <w:r>
            <w:rPr>
              <w:lang w:val="en-US"/>
            </w:rPr>
            <w:tab/>
          </w:r>
          <w:bookmarkStart w:id="35" w:name="_CTVL0019c83775edfdb449eb0696fce30169fae"/>
          <w:r>
            <w:rPr>
              <w:lang w:val="en-US"/>
            </w:rPr>
            <w:t>Arts W, Gelissen J. Three worlds of welfare capitalism or more?: A state-of-the-art report. Journal of European Social Policy 2002;12(2):137–58.</w:t>
          </w:r>
        </w:p>
        <w:bookmarkEnd w:id="35"/>
        <w:p w14:paraId="0D360333" w14:textId="77777777" w:rsidR="000B0485" w:rsidRDefault="000B0485" w:rsidP="000B0485">
          <w:pPr>
            <w:pStyle w:val="CitaviBibliographyEntry"/>
            <w:rPr>
              <w:lang w:val="en-US"/>
            </w:rPr>
          </w:pPr>
          <w:r>
            <w:rPr>
              <w:lang w:val="en-US"/>
            </w:rPr>
            <w:t>[14]</w:t>
          </w:r>
          <w:r>
            <w:rPr>
              <w:lang w:val="en-US"/>
            </w:rPr>
            <w:tab/>
          </w:r>
          <w:bookmarkStart w:id="36" w:name="_CTVL00134984415fb464e2783512e6c89b0cd6c"/>
          <w:r>
            <w:rPr>
              <w:lang w:val="en-US"/>
            </w:rPr>
            <w:t>Castles FG, Mitchell D. Worlds of Welfare and Families of Nations. In: Castles FG, editor. Families of nations: Patterns of public policy in Western democracies. Aldershot: Ashgate; 1993.</w:t>
          </w:r>
        </w:p>
        <w:bookmarkEnd w:id="36"/>
        <w:p w14:paraId="36D73A98" w14:textId="77777777" w:rsidR="000B0485" w:rsidRDefault="000B0485" w:rsidP="000B0485">
          <w:pPr>
            <w:pStyle w:val="CitaviBibliographyEntry"/>
            <w:rPr>
              <w:lang w:val="en-US"/>
            </w:rPr>
          </w:pPr>
          <w:r>
            <w:rPr>
              <w:lang w:val="en-US"/>
            </w:rPr>
            <w:t>[15]</w:t>
          </w:r>
          <w:r>
            <w:rPr>
              <w:lang w:val="en-US"/>
            </w:rPr>
            <w:tab/>
          </w:r>
          <w:bookmarkStart w:id="37" w:name="_CTVL001c4d18bc7cbb84effbca47358d0ec4f5f"/>
          <w:r>
            <w:rPr>
              <w:lang w:val="en-US"/>
            </w:rPr>
            <w:t>Rostgaard T. Caring for Children and Older People in Europe - A Comparison of European Policies and Practice. Policy Studies 2002;23(1):51–68. https://doi.org/10.1080/0144287022000000082.</w:t>
          </w:r>
        </w:p>
        <w:bookmarkEnd w:id="37"/>
        <w:p w14:paraId="3C182E39" w14:textId="77777777" w:rsidR="000B0485" w:rsidRDefault="000B0485" w:rsidP="000B0485">
          <w:pPr>
            <w:pStyle w:val="CitaviBibliographyEntry"/>
            <w:rPr>
              <w:lang w:val="en-US"/>
            </w:rPr>
          </w:pPr>
          <w:r>
            <w:rPr>
              <w:lang w:val="en-US"/>
            </w:rPr>
            <w:t>[16]</w:t>
          </w:r>
          <w:r>
            <w:rPr>
              <w:lang w:val="en-US"/>
            </w:rPr>
            <w:tab/>
          </w:r>
          <w:bookmarkStart w:id="38" w:name="_CTVL001ab516b2141194d84a0d50dcc11af4e93"/>
          <w:r>
            <w:rPr>
              <w:lang w:val="en-US"/>
            </w:rPr>
            <w:t>Wendt C. Changing Healthcare System Types. Social Policy &amp; Administration 2014;48(7):864–82. https://doi.org/10.1111/spol.12061.</w:t>
          </w:r>
        </w:p>
        <w:bookmarkEnd w:id="38"/>
        <w:p w14:paraId="16BB8ABA" w14:textId="77777777" w:rsidR="000B0485" w:rsidRDefault="000B0485" w:rsidP="000B0485">
          <w:pPr>
            <w:pStyle w:val="CitaviBibliographyEntry"/>
            <w:rPr>
              <w:lang w:val="en-US"/>
            </w:rPr>
          </w:pPr>
          <w:r>
            <w:rPr>
              <w:lang w:val="en-US"/>
            </w:rPr>
            <w:t>[17]</w:t>
          </w:r>
          <w:r>
            <w:rPr>
              <w:lang w:val="en-US"/>
            </w:rPr>
            <w:tab/>
          </w:r>
          <w:bookmarkStart w:id="39" w:name="_CTVL0018474dca944ff43a3977d89e1f8cbf9bc"/>
          <w:r>
            <w:rPr>
              <w:lang w:val="en-US"/>
            </w:rPr>
            <w:t>Schieber GJ. Financing and delivering health care: A comparative analysis of OECD countries. Paris: OECD; 1987.</w:t>
          </w:r>
        </w:p>
        <w:bookmarkEnd w:id="39"/>
        <w:p w14:paraId="05DFE60D" w14:textId="77777777" w:rsidR="000B0485" w:rsidRDefault="000B0485" w:rsidP="000B0485">
          <w:pPr>
            <w:pStyle w:val="CitaviBibliographyEntry"/>
            <w:rPr>
              <w:lang w:val="en-US"/>
            </w:rPr>
          </w:pPr>
          <w:r>
            <w:rPr>
              <w:lang w:val="en-US"/>
            </w:rPr>
            <w:t>[18]</w:t>
          </w:r>
          <w:r>
            <w:rPr>
              <w:lang w:val="en-US"/>
            </w:rPr>
            <w:tab/>
          </w:r>
          <w:bookmarkStart w:id="40" w:name="_CTVL0013d007445ae5a40379b45bf9ea10b8792"/>
          <w:r>
            <w:rPr>
              <w:lang w:val="en-US"/>
            </w:rPr>
            <w:t>Böhm K, Schmid A, Götze R, Landwehr C, Rothgang H. Five types of OECD healthcare systems: empirical results of a deductive classification. Health Policy 2013;113(3):258–69. https://doi.org/10.1016/j.healthpol.2013.09.003.</w:t>
          </w:r>
        </w:p>
        <w:bookmarkEnd w:id="40"/>
        <w:p w14:paraId="1693824A" w14:textId="77777777" w:rsidR="000B0485" w:rsidRDefault="000B0485" w:rsidP="000B0485">
          <w:pPr>
            <w:pStyle w:val="CitaviBibliographyEntry"/>
            <w:rPr>
              <w:lang w:val="en-US"/>
            </w:rPr>
          </w:pPr>
          <w:r>
            <w:rPr>
              <w:lang w:val="en-US"/>
            </w:rPr>
            <w:t>[19]</w:t>
          </w:r>
          <w:r>
            <w:rPr>
              <w:lang w:val="en-US"/>
            </w:rPr>
            <w:tab/>
          </w:r>
          <w:bookmarkStart w:id="41" w:name="_CTVL001d05c2d44cb5e4fe2b3f74ab1c28541ed"/>
          <w:r>
            <w:rPr>
              <w:lang w:val="en-US"/>
            </w:rPr>
            <w:t>Anttonen A, Sipilä J. European Social Care Services: Is it possible to identify models? Journal of European Social Policy 1996;6(2):87–100.</w:t>
          </w:r>
        </w:p>
        <w:bookmarkEnd w:id="41"/>
        <w:p w14:paraId="36867339" w14:textId="77777777" w:rsidR="000B0485" w:rsidRDefault="000B0485" w:rsidP="000B0485">
          <w:pPr>
            <w:pStyle w:val="CitaviBibliographyEntry"/>
            <w:rPr>
              <w:lang w:val="en-US"/>
            </w:rPr>
          </w:pPr>
          <w:r>
            <w:rPr>
              <w:lang w:val="en-US"/>
            </w:rPr>
            <w:t>[20]</w:t>
          </w:r>
          <w:r>
            <w:rPr>
              <w:lang w:val="en-US"/>
            </w:rPr>
            <w:tab/>
          </w:r>
          <w:bookmarkStart w:id="42" w:name="_CTVL001e6435ca3dc8443b5a53ecffd8c03ae4d"/>
          <w:r>
            <w:rPr>
              <w:lang w:val="en-US"/>
            </w:rPr>
            <w:t>Bettio F, Plantenga J. Comparing Care Regimes in Europe. Feminist Economics 2004;10(1):85–113. https://doi.org/10.1080/1354570042000198245.</w:t>
          </w:r>
        </w:p>
        <w:bookmarkEnd w:id="42"/>
        <w:p w14:paraId="2A064B88" w14:textId="77777777" w:rsidR="000B0485" w:rsidRDefault="000B0485" w:rsidP="000B0485">
          <w:pPr>
            <w:pStyle w:val="CitaviBibliographyEntry"/>
            <w:rPr>
              <w:lang w:val="en-US"/>
            </w:rPr>
          </w:pPr>
          <w:r>
            <w:rPr>
              <w:lang w:val="en-US"/>
            </w:rPr>
            <w:t>[21]</w:t>
          </w:r>
          <w:r>
            <w:rPr>
              <w:lang w:val="en-US"/>
            </w:rPr>
            <w:tab/>
          </w:r>
          <w:bookmarkStart w:id="43" w:name="_CTVL0010c10d28edea54957a390cc5df62b8fef"/>
          <w:r>
            <w:rPr>
              <w:lang w:val="en-US"/>
            </w:rPr>
            <w:t>Kautto M. Investing in Services in West European welfare states. Journal of European Social Policy 2002;12(1):53–65.</w:t>
          </w:r>
        </w:p>
        <w:bookmarkEnd w:id="43"/>
        <w:p w14:paraId="66512039" w14:textId="77777777" w:rsidR="000B0485" w:rsidRDefault="000B0485" w:rsidP="000B0485">
          <w:pPr>
            <w:pStyle w:val="CitaviBibliographyEntry"/>
            <w:rPr>
              <w:lang w:val="en-US"/>
            </w:rPr>
          </w:pPr>
          <w:r>
            <w:rPr>
              <w:lang w:val="en-US"/>
            </w:rPr>
            <w:t>[22]</w:t>
          </w:r>
          <w:r>
            <w:rPr>
              <w:lang w:val="en-US"/>
            </w:rPr>
            <w:tab/>
          </w:r>
          <w:bookmarkStart w:id="44" w:name="_CTVL0014201f31f4e42406fb639b4aefaa60020"/>
          <w:r>
            <w:rPr>
              <w:lang w:val="en-US"/>
            </w:rPr>
            <w:t>Leitner S. Varieties of familialism: The caring function of the family in comparative perspective. European Societies 2003;5(4):353–75. https://doi.org/10.1080/1461669032000127642.</w:t>
          </w:r>
        </w:p>
        <w:bookmarkEnd w:id="44"/>
        <w:p w14:paraId="61240BD0" w14:textId="77777777" w:rsidR="000B0485" w:rsidRDefault="000B0485" w:rsidP="000B0485">
          <w:pPr>
            <w:pStyle w:val="CitaviBibliographyEntry"/>
            <w:rPr>
              <w:lang w:val="en-US"/>
            </w:rPr>
          </w:pPr>
          <w:r>
            <w:rPr>
              <w:lang w:val="en-US"/>
            </w:rPr>
            <w:lastRenderedPageBreak/>
            <w:t>[23]</w:t>
          </w:r>
          <w:r>
            <w:rPr>
              <w:lang w:val="en-US"/>
            </w:rPr>
            <w:tab/>
          </w:r>
          <w:bookmarkStart w:id="45" w:name="_CTVL001374111b5997247799147bfd63b1f9fef"/>
          <w:r>
            <w:rPr>
              <w:lang w:val="en-US"/>
            </w:rPr>
            <w:t>Saraceno C, Keck W. Can we identify intergenerational policy regimes in Europe? European Societies 2010;12(5):675–96. https://doi.org/10.1080/14616696.2010.483006.</w:t>
          </w:r>
        </w:p>
        <w:bookmarkEnd w:id="45"/>
        <w:p w14:paraId="2021E5D8" w14:textId="77777777" w:rsidR="000B0485" w:rsidRDefault="000B0485" w:rsidP="000B0485">
          <w:pPr>
            <w:pStyle w:val="CitaviBibliographyEntry"/>
            <w:rPr>
              <w:lang w:val="en-US"/>
            </w:rPr>
          </w:pPr>
          <w:r>
            <w:rPr>
              <w:lang w:val="en-US"/>
            </w:rPr>
            <w:t>[24]</w:t>
          </w:r>
          <w:r>
            <w:rPr>
              <w:lang w:val="en-US"/>
            </w:rPr>
            <w:tab/>
          </w:r>
          <w:bookmarkStart w:id="46" w:name="_CTVL001034e448139b54f419adf4039f0e6938f"/>
          <w:r>
            <w:rPr>
              <w:lang w:val="en-US"/>
            </w:rPr>
            <w:t>Alber J. A Framework for the Comparative Study of Social Services. Journal of European Social Policy 1995;5(2):131–49.</w:t>
          </w:r>
        </w:p>
        <w:bookmarkEnd w:id="46"/>
        <w:p w14:paraId="396B9881" w14:textId="77777777" w:rsidR="000B0485" w:rsidRDefault="000B0485" w:rsidP="000B0485">
          <w:pPr>
            <w:pStyle w:val="CitaviBibliographyEntry"/>
            <w:rPr>
              <w:lang w:val="en-US"/>
            </w:rPr>
          </w:pPr>
          <w:r>
            <w:rPr>
              <w:lang w:val="en-US"/>
            </w:rPr>
            <w:t>[25]</w:t>
          </w:r>
          <w:r>
            <w:rPr>
              <w:lang w:val="en-US"/>
            </w:rPr>
            <w:tab/>
          </w:r>
          <w:bookmarkStart w:id="47" w:name="_CTVL0015370e4185b9d4a5f893208ca47bb9848"/>
          <w:r>
            <w:rPr>
              <w:lang w:val="en-US"/>
            </w:rPr>
            <w:t>Pommer E, Woittiez I, Stevens J. Comparing care: The care for elderly in ten EU-countries. Amsterdam: Aksant Acad. Publ; 2009.</w:t>
          </w:r>
        </w:p>
        <w:bookmarkEnd w:id="47"/>
        <w:p w14:paraId="3275C6DE" w14:textId="77777777" w:rsidR="000B0485" w:rsidRDefault="000B0485" w:rsidP="000B0485">
          <w:pPr>
            <w:pStyle w:val="CitaviBibliographyEntry"/>
            <w:rPr>
              <w:lang w:val="en-US"/>
            </w:rPr>
          </w:pPr>
          <w:r>
            <w:rPr>
              <w:lang w:val="en-US"/>
            </w:rPr>
            <w:t>[26]</w:t>
          </w:r>
          <w:r>
            <w:rPr>
              <w:lang w:val="en-US"/>
            </w:rPr>
            <w:tab/>
          </w:r>
          <w:bookmarkStart w:id="48" w:name="_CTVL001ba09466a76eb497588929f7223bebb75"/>
          <w:r>
            <w:rPr>
              <w:lang w:val="en-US"/>
            </w:rPr>
            <w:t>van Hooren FJ. Varieties of migrant care work: Comparing patterns of migrant labour in social care. Journal of European Social Policy 2012;22(2):133–47. https://doi.org/10.1177/0958928711433654.</w:t>
          </w:r>
        </w:p>
        <w:bookmarkEnd w:id="48"/>
        <w:p w14:paraId="58F3BF0A" w14:textId="77777777" w:rsidR="000B0485" w:rsidRDefault="000B0485" w:rsidP="000B0485">
          <w:pPr>
            <w:pStyle w:val="CitaviBibliographyEntry"/>
            <w:rPr>
              <w:lang w:val="en-US"/>
            </w:rPr>
          </w:pPr>
          <w:r>
            <w:rPr>
              <w:lang w:val="en-US"/>
            </w:rPr>
            <w:t>[27]</w:t>
          </w:r>
          <w:r>
            <w:rPr>
              <w:lang w:val="en-US"/>
            </w:rPr>
            <w:tab/>
          </w:r>
          <w:bookmarkStart w:id="49" w:name="_CTVL001810c08d70777472783612d9c6746a6b1"/>
          <w:r>
            <w:rPr>
              <w:lang w:val="en-US"/>
            </w:rPr>
            <w:t>Anderson A. Europe's Care Regimes and the Role of Migrant Care Workers Within Them. J Popul Ageing 2012;5(2):135–46. https://doi.org/10.1007/s12062-012-9063-y.</w:t>
          </w:r>
        </w:p>
        <w:bookmarkEnd w:id="49"/>
        <w:p w14:paraId="42EF193D" w14:textId="77777777" w:rsidR="000B0485" w:rsidRDefault="000B0485" w:rsidP="000B0485">
          <w:pPr>
            <w:pStyle w:val="CitaviBibliographyEntry"/>
            <w:rPr>
              <w:lang w:val="en-US"/>
            </w:rPr>
          </w:pPr>
          <w:r>
            <w:rPr>
              <w:lang w:val="en-US"/>
            </w:rPr>
            <w:t>[28]</w:t>
          </w:r>
          <w:r>
            <w:rPr>
              <w:lang w:val="en-US"/>
            </w:rPr>
            <w:tab/>
          </w:r>
          <w:bookmarkStart w:id="50" w:name="_CTVL001a4836dae68d94d748616d13fb0207f15"/>
          <w:r>
            <w:rPr>
              <w:lang w:val="en-US"/>
            </w:rPr>
            <w:t>Da Roit B, Weicht B. Migrant care work and care, migration and employment regimes: A fuzzy-set analysis. Journal of European Social Policy 2013;23(5):469–86. https://doi.org/10.1177/0958928713499175.</w:t>
          </w:r>
        </w:p>
        <w:bookmarkEnd w:id="50"/>
        <w:p w14:paraId="78EB3727" w14:textId="77777777" w:rsidR="000B0485" w:rsidRDefault="000B0485" w:rsidP="000B0485">
          <w:pPr>
            <w:pStyle w:val="CitaviBibliographyEntry"/>
            <w:rPr>
              <w:lang w:val="en-US"/>
            </w:rPr>
          </w:pPr>
          <w:r>
            <w:rPr>
              <w:lang w:val="en-US"/>
            </w:rPr>
            <w:t>[29]</w:t>
          </w:r>
          <w:r>
            <w:rPr>
              <w:lang w:val="en-US"/>
            </w:rPr>
            <w:tab/>
          </w:r>
          <w:bookmarkStart w:id="51" w:name="_CTVL0010aa49c15848940a59eff4c656fb83638"/>
          <w:r>
            <w:rPr>
              <w:lang w:val="en-US"/>
            </w:rPr>
            <w:t>Simonazzi A. Care regimes and national employment models. Cambridge Journal of Economics 2008;33(2):211–32. https://doi.org/10.1093/cje/ben043.</w:t>
          </w:r>
        </w:p>
        <w:bookmarkEnd w:id="51"/>
        <w:p w14:paraId="51B47DE0" w14:textId="77777777" w:rsidR="000B0485" w:rsidRDefault="000B0485" w:rsidP="000B0485">
          <w:pPr>
            <w:pStyle w:val="CitaviBibliographyEntry"/>
            <w:rPr>
              <w:lang w:val="en-US"/>
            </w:rPr>
          </w:pPr>
          <w:r>
            <w:rPr>
              <w:lang w:val="en-US"/>
            </w:rPr>
            <w:t>[30]</w:t>
          </w:r>
          <w:r>
            <w:rPr>
              <w:lang w:val="en-US"/>
            </w:rPr>
            <w:tab/>
          </w:r>
          <w:bookmarkStart w:id="52" w:name="_CTVL0011b8ba8c659eb4b73a7f1fa02fe518735"/>
          <w:r>
            <w:rPr>
              <w:lang w:val="en-US"/>
            </w:rPr>
            <w:t>Da Roit B, Le Bihan B. Similar and Yet So Different: Cash-for-Care in Six European Countries’ Long-Term Care Policies. The Milbank Quarterly 2010;88(3):286–309.</w:t>
          </w:r>
        </w:p>
        <w:bookmarkEnd w:id="52"/>
        <w:p w14:paraId="2EA3B3EF" w14:textId="77777777" w:rsidR="000B0485" w:rsidRDefault="000B0485" w:rsidP="000B0485">
          <w:pPr>
            <w:pStyle w:val="CitaviBibliographyEntry"/>
            <w:rPr>
              <w:lang w:val="en-US"/>
            </w:rPr>
          </w:pPr>
          <w:r>
            <w:rPr>
              <w:lang w:val="en-US"/>
            </w:rPr>
            <w:t>[31]</w:t>
          </w:r>
          <w:r>
            <w:rPr>
              <w:lang w:val="en-US"/>
            </w:rPr>
            <w:tab/>
          </w:r>
          <w:bookmarkStart w:id="53" w:name="_CTVL0015f1bbd69fb3c4522abd802c60d39aab7"/>
          <w:r>
            <w:rPr>
              <w:lang w:val="en-US"/>
            </w:rPr>
            <w:t>Di Rosa M, Kofahl C, McKee K, Bień B, Lamura G, Prouskas C et al. A Typology of Caregiving Situations and Service Use in Family Carers of Older People in Six European Countries. GeroPsych 2011;24(1):5–18. https://doi.org/10.1024/1662-9647/a000031.</w:t>
          </w:r>
        </w:p>
        <w:bookmarkEnd w:id="53"/>
        <w:p w14:paraId="13417FFF" w14:textId="77777777" w:rsidR="000B0485" w:rsidRDefault="000B0485" w:rsidP="000B0485">
          <w:pPr>
            <w:pStyle w:val="CitaviBibliographyEntry"/>
            <w:rPr>
              <w:lang w:val="en-US"/>
            </w:rPr>
          </w:pPr>
          <w:r>
            <w:rPr>
              <w:lang w:val="en-US"/>
            </w:rPr>
            <w:t>[32]</w:t>
          </w:r>
          <w:r>
            <w:rPr>
              <w:lang w:val="en-US"/>
            </w:rPr>
            <w:tab/>
          </w:r>
          <w:bookmarkStart w:id="54" w:name="_CTVL00103a469d8c12940fdbc2ae3b2729b6d39"/>
          <w:r>
            <w:rPr>
              <w:lang w:val="en-US"/>
            </w:rPr>
            <w:t>Pfau-Effinger B. New policies for caring family members in European welfare states. Cuad. Relac. Lab. 2014;32(1). https://doi.org/10.5209/rev_CRLA.2014.v32.n1.44712.</w:t>
          </w:r>
        </w:p>
        <w:bookmarkEnd w:id="54"/>
        <w:p w14:paraId="17F6BD59" w14:textId="77777777" w:rsidR="000B0485" w:rsidRDefault="000B0485" w:rsidP="000B0485">
          <w:pPr>
            <w:pStyle w:val="CitaviBibliographyEntry"/>
            <w:rPr>
              <w:lang w:val="en-US"/>
            </w:rPr>
          </w:pPr>
          <w:r w:rsidRPr="000B0485">
            <w:t>[33]</w:t>
          </w:r>
          <w:r w:rsidRPr="000B0485">
            <w:tab/>
          </w:r>
          <w:bookmarkStart w:id="55" w:name="_CTVL001a858d40c11f94d469c01c5a9e0154ab5"/>
          <w:r w:rsidRPr="000B0485">
            <w:t xml:space="preserve">Bakx P, Chernichovsky D, Paolucci F, Schokkaert E, Trottmann M, Wasem J et al. </w:t>
          </w:r>
          <w:r>
            <w:rPr>
              <w:lang w:val="en-US"/>
            </w:rPr>
            <w:t>Demand-side strategies to deal with moral hazard in public insurance for long-term care. J Health Serv Res Policy 2015;20(3):170–6. https://doi.org/10.1177/1355819615575080.</w:t>
          </w:r>
        </w:p>
        <w:bookmarkEnd w:id="55"/>
        <w:p w14:paraId="4308548C" w14:textId="77777777" w:rsidR="000B0485" w:rsidRDefault="000B0485" w:rsidP="000B0485">
          <w:pPr>
            <w:pStyle w:val="CitaviBibliographyEntry"/>
            <w:rPr>
              <w:lang w:val="en-US"/>
            </w:rPr>
          </w:pPr>
          <w:r>
            <w:rPr>
              <w:lang w:val="en-US"/>
            </w:rPr>
            <w:t>[34]</w:t>
          </w:r>
          <w:r>
            <w:rPr>
              <w:lang w:val="en-US"/>
            </w:rPr>
            <w:tab/>
          </w:r>
          <w:bookmarkStart w:id="56" w:name="_CTVL0011bf34687a16f42f68121c0bf4b2f930f"/>
          <w:r>
            <w:rPr>
              <w:lang w:val="en-US"/>
            </w:rPr>
            <w:t>Reibling N. Healthcare systems in Europe: towards an incorporation of patient access. Journal of European Social Policy 2010;20(1):5–18. https://doi.org/10.1177/0958928709352406.</w:t>
          </w:r>
        </w:p>
        <w:bookmarkEnd w:id="56"/>
        <w:p w14:paraId="61478222" w14:textId="77777777" w:rsidR="000B0485" w:rsidRDefault="000B0485" w:rsidP="000B0485">
          <w:pPr>
            <w:pStyle w:val="CitaviBibliographyEntry"/>
            <w:rPr>
              <w:lang w:val="en-US"/>
            </w:rPr>
          </w:pPr>
          <w:r>
            <w:rPr>
              <w:lang w:val="en-US"/>
            </w:rPr>
            <w:t>[35]</w:t>
          </w:r>
          <w:r>
            <w:rPr>
              <w:lang w:val="en-US"/>
            </w:rPr>
            <w:tab/>
          </w:r>
          <w:bookmarkStart w:id="57" w:name="_CTVL0012648c6a98a1148368dd9ae50a6bfa51a"/>
          <w:r>
            <w:rPr>
              <w:lang w:val="en-US"/>
            </w:rPr>
            <w:t>Halfens RJG, Meesterberends E, van Nie-Visser NC, Lohrmann C, Schönherr S, Meijers JMM et al. International prevalence measurement of care problems: results. J Adv Nurs 2013;69(9):e5-17. https://doi.org/10.1111/jan.12189.</w:t>
          </w:r>
        </w:p>
        <w:bookmarkEnd w:id="57"/>
        <w:p w14:paraId="260822A6" w14:textId="77777777" w:rsidR="000B0485" w:rsidRDefault="000B0485" w:rsidP="000B0485">
          <w:pPr>
            <w:pStyle w:val="CitaviBibliographyEntry"/>
            <w:rPr>
              <w:lang w:val="en-US"/>
            </w:rPr>
          </w:pPr>
          <w:r>
            <w:rPr>
              <w:lang w:val="en-US"/>
            </w:rPr>
            <w:t>[36]</w:t>
          </w:r>
          <w:r>
            <w:rPr>
              <w:lang w:val="en-US"/>
            </w:rPr>
            <w:tab/>
          </w:r>
          <w:bookmarkStart w:id="58" w:name="_CTVL00131a6e1e5cd3746469cdb27300f86d341"/>
          <w:r>
            <w:rPr>
              <w:lang w:val="en-US"/>
            </w:rPr>
            <w:t>OECD. OECD Health Statistics 2018; Available from: http://www.oecd.org/els/health-systems/health-data.htm.</w:t>
          </w:r>
        </w:p>
        <w:bookmarkEnd w:id="58"/>
        <w:p w14:paraId="7B47C202" w14:textId="77777777" w:rsidR="000B0485" w:rsidRDefault="000B0485" w:rsidP="000B0485">
          <w:pPr>
            <w:pStyle w:val="CitaviBibliographyEntry"/>
            <w:rPr>
              <w:lang w:val="en-US"/>
            </w:rPr>
          </w:pPr>
          <w:r>
            <w:rPr>
              <w:lang w:val="en-US"/>
            </w:rPr>
            <w:t>[37]</w:t>
          </w:r>
          <w:r>
            <w:rPr>
              <w:lang w:val="en-US"/>
            </w:rPr>
            <w:tab/>
          </w:r>
          <w:bookmarkStart w:id="59" w:name="_CTVL001e695c9812ebe48f081664322ba67ea9f"/>
          <w:r>
            <w:rPr>
              <w:lang w:val="en-US"/>
            </w:rPr>
            <w:t>European Commission. ESPN thematic report on Challenges in long-term care; Available from: https://ec.europa.eu/social/main.jsp?advSearchKey=espnltc_2018&amp;mode=advancedSubmit&amp;catId=22&amp;policyArea=0&amp;policyAreaSub=0&amp;country=0&amp;year=0.</w:t>
          </w:r>
        </w:p>
        <w:bookmarkEnd w:id="59"/>
        <w:p w14:paraId="297D44E1" w14:textId="77777777" w:rsidR="000B0485" w:rsidRDefault="000B0485" w:rsidP="000B0485">
          <w:pPr>
            <w:pStyle w:val="CitaviBibliographyEntry"/>
            <w:rPr>
              <w:lang w:val="en-US"/>
            </w:rPr>
          </w:pPr>
          <w:r>
            <w:rPr>
              <w:lang w:val="en-US"/>
            </w:rPr>
            <w:t>[38]</w:t>
          </w:r>
          <w:r>
            <w:rPr>
              <w:lang w:val="en-US"/>
            </w:rPr>
            <w:tab/>
          </w:r>
          <w:bookmarkStart w:id="60" w:name="_CTVL00108ebed689e2c4289841c92d111094b6e"/>
          <w:r>
            <w:rPr>
              <w:lang w:val="en-US"/>
            </w:rPr>
            <w:t>Milligan GW, Cooper MC. Methodology Review: Clustering Methods. Applied Psychological Measurement 1987;11(4):329–54. https://doi.org/10.1177/014662168701100401.</w:t>
          </w:r>
        </w:p>
        <w:bookmarkEnd w:id="60"/>
        <w:p w14:paraId="17C9D0FA" w14:textId="77777777" w:rsidR="000B0485" w:rsidRDefault="000B0485" w:rsidP="000B0485">
          <w:pPr>
            <w:pStyle w:val="CitaviBibliographyEntry"/>
            <w:rPr>
              <w:lang w:val="en-US"/>
            </w:rPr>
          </w:pPr>
          <w:r>
            <w:rPr>
              <w:lang w:val="en-US"/>
            </w:rPr>
            <w:t>[39]</w:t>
          </w:r>
          <w:r>
            <w:rPr>
              <w:lang w:val="en-US"/>
            </w:rPr>
            <w:tab/>
          </w:r>
          <w:bookmarkStart w:id="61" w:name="_CTVL001fb37b04adcac459ebe08c9b097c11676"/>
          <w:r>
            <w:rPr>
              <w:lang w:val="en-US"/>
            </w:rPr>
            <w:t>White IR, Royston P, Wood AM. Multiple imputation using chained equations: Issues and guidance for practice. Stat Med 2011;30(4):377–99. https://doi.org/10.1002/sim.4067.</w:t>
          </w:r>
        </w:p>
        <w:bookmarkEnd w:id="61"/>
        <w:p w14:paraId="733BC4F1" w14:textId="77777777" w:rsidR="000B0485" w:rsidRDefault="000B0485" w:rsidP="000B0485">
          <w:pPr>
            <w:pStyle w:val="CitaviBibliographyEntry"/>
            <w:rPr>
              <w:lang w:val="en-US"/>
            </w:rPr>
          </w:pPr>
          <w:r>
            <w:rPr>
              <w:lang w:val="en-US"/>
            </w:rPr>
            <w:lastRenderedPageBreak/>
            <w:t>[40]</w:t>
          </w:r>
          <w:r>
            <w:rPr>
              <w:lang w:val="en-US"/>
            </w:rPr>
            <w:tab/>
          </w:r>
          <w:bookmarkStart w:id="62" w:name="_CTVL0011f8691c88a8d41f08287656a243643f7"/>
          <w:r>
            <w:rPr>
              <w:lang w:val="en-US"/>
            </w:rPr>
            <w:t>Kleinke K, Stemmler M, Reinecke J, Lösel F. Efficient ways to impute incomplete panel data. AStA Adv Stat Anal 2011;95(4):351–73. https://doi.org/10.1007/s10182-011-0179-9.</w:t>
          </w:r>
        </w:p>
        <w:bookmarkEnd w:id="62"/>
        <w:p w14:paraId="7843E456" w14:textId="77777777" w:rsidR="000B0485" w:rsidRDefault="000B0485" w:rsidP="000B0485">
          <w:pPr>
            <w:pStyle w:val="CitaviBibliographyEntry"/>
            <w:rPr>
              <w:lang w:val="en-US"/>
            </w:rPr>
          </w:pPr>
          <w:r>
            <w:rPr>
              <w:lang w:val="en-US"/>
            </w:rPr>
            <w:t>[41]</w:t>
          </w:r>
          <w:r>
            <w:rPr>
              <w:lang w:val="en-US"/>
            </w:rPr>
            <w:tab/>
          </w:r>
          <w:bookmarkStart w:id="63" w:name="_CTVL00113d076a763cd4e85bf20b465b3cae4af"/>
          <w:r>
            <w:rPr>
              <w:lang w:val="en-US"/>
            </w:rPr>
            <w:t>Bambra C. Defamilisation and welfare state regimes: a cluster analysis. International Journal of Social Welfare 2007;16(4):326–38. https://doi.org/10.1111/j.1468-2397.2007.00486.x.</w:t>
          </w:r>
        </w:p>
        <w:bookmarkEnd w:id="63"/>
        <w:p w14:paraId="4D2C2A6C" w14:textId="77777777" w:rsidR="000B0485" w:rsidRDefault="000B0485" w:rsidP="000B0485">
          <w:pPr>
            <w:pStyle w:val="CitaviBibliographyEntry"/>
            <w:rPr>
              <w:lang w:val="en-US"/>
            </w:rPr>
          </w:pPr>
          <w:r>
            <w:rPr>
              <w:lang w:val="en-US"/>
            </w:rPr>
            <w:t>[42]</w:t>
          </w:r>
          <w:r>
            <w:rPr>
              <w:lang w:val="en-US"/>
            </w:rPr>
            <w:tab/>
          </w:r>
          <w:bookmarkStart w:id="64" w:name="_CTVL001be466e05928646daa518cec4cec03f63"/>
          <w:r>
            <w:rPr>
              <w:lang w:val="en-US"/>
            </w:rPr>
            <w:t>Jensen C. Worlds of welfare services and transfers. Journal of European Social Policy 2008;18(2):151–62. https://doi.org/10.1177/0958928707087591.</w:t>
          </w:r>
        </w:p>
        <w:bookmarkEnd w:id="64"/>
        <w:p w14:paraId="4799748B" w14:textId="77777777" w:rsidR="000B0485" w:rsidRDefault="000B0485" w:rsidP="000B0485">
          <w:pPr>
            <w:pStyle w:val="CitaviBibliographyEntry"/>
            <w:rPr>
              <w:lang w:val="en-US"/>
            </w:rPr>
          </w:pPr>
          <w:r>
            <w:rPr>
              <w:lang w:val="en-US"/>
            </w:rPr>
            <w:t>[43]</w:t>
          </w:r>
          <w:r>
            <w:rPr>
              <w:lang w:val="en-US"/>
            </w:rPr>
            <w:tab/>
          </w:r>
          <w:bookmarkStart w:id="65" w:name="_CTVL00175e7fd58a1d34770be22f60640fedb80"/>
          <w:r>
            <w:rPr>
              <w:lang w:val="en-US"/>
            </w:rPr>
            <w:t>Kammer A, Niehues J, Peichl A. Welfare regimes and welfare state outcomes in Europe. Journal of European Social Policy 2012;22(5):455–71. https://doi.org/10.1177/0958928712456572.</w:t>
          </w:r>
        </w:p>
        <w:bookmarkEnd w:id="65"/>
        <w:p w14:paraId="182DE5FB" w14:textId="77777777" w:rsidR="000B0485" w:rsidRDefault="000B0485" w:rsidP="000B0485">
          <w:pPr>
            <w:pStyle w:val="CitaviBibliographyEntry"/>
            <w:rPr>
              <w:lang w:val="en-US"/>
            </w:rPr>
          </w:pPr>
          <w:r>
            <w:rPr>
              <w:lang w:val="en-US"/>
            </w:rPr>
            <w:t>[44]</w:t>
          </w:r>
          <w:r>
            <w:rPr>
              <w:lang w:val="en-US"/>
            </w:rPr>
            <w:tab/>
          </w:r>
          <w:bookmarkStart w:id="66" w:name="_CTVL001b0b165f1db0a4d44bf83e82f2f5cd0f9"/>
          <w:r>
            <w:rPr>
              <w:lang w:val="en-US"/>
            </w:rPr>
            <w:t>Wendt C. Mapping European healthcare systems: a comparative analysis of financing, service provision and access to healthcare. Journal of European Social Policy 2009;19(5):432–45. https://doi.org/10.1177/0958928709344247.</w:t>
          </w:r>
        </w:p>
        <w:bookmarkEnd w:id="66"/>
        <w:p w14:paraId="082D6924" w14:textId="77777777" w:rsidR="000B0485" w:rsidRDefault="000B0485" w:rsidP="000B0485">
          <w:pPr>
            <w:pStyle w:val="CitaviBibliographyEntry"/>
            <w:rPr>
              <w:lang w:val="en-US"/>
            </w:rPr>
          </w:pPr>
          <w:r>
            <w:rPr>
              <w:lang w:val="en-US"/>
            </w:rPr>
            <w:t>[45]</w:t>
          </w:r>
          <w:r>
            <w:rPr>
              <w:lang w:val="en-US"/>
            </w:rPr>
            <w:tab/>
          </w:r>
          <w:bookmarkStart w:id="67" w:name="_CTVL0014251892f140044c98ec580332144306b"/>
          <w:r>
            <w:rPr>
              <w:lang w:val="en-US"/>
            </w:rPr>
            <w:t>Fonseca JRS. Clustering in the field of social sciences: that is your choice. International Journal of Social Research Methodology 2013;16(5):403–28. https://doi.org/10.1080/13645579.2012.716973.</w:t>
          </w:r>
        </w:p>
        <w:bookmarkEnd w:id="67"/>
        <w:p w14:paraId="61FC5CE7" w14:textId="77777777" w:rsidR="000B0485" w:rsidRDefault="000B0485" w:rsidP="000B0485">
          <w:pPr>
            <w:pStyle w:val="CitaviBibliographyEntry"/>
            <w:rPr>
              <w:lang w:val="en-US"/>
            </w:rPr>
          </w:pPr>
          <w:r>
            <w:rPr>
              <w:lang w:val="en-US"/>
            </w:rPr>
            <w:t>[46]</w:t>
          </w:r>
          <w:r>
            <w:rPr>
              <w:lang w:val="en-US"/>
            </w:rPr>
            <w:tab/>
          </w:r>
          <w:bookmarkStart w:id="68" w:name="_CTVL001c4cde9c35b0a4375a4d04a5ae1610beb"/>
          <w:r>
            <w:rPr>
              <w:lang w:val="en-US"/>
            </w:rPr>
            <w:t>Spasova S, Baeten R, Coster S, Ghailani D, Peña-Casas R, Vanhercke B. Challenges in long-term care in Europe: A study of national policies. Brussels; 2018.</w:t>
          </w:r>
        </w:p>
        <w:bookmarkEnd w:id="68"/>
        <w:p w14:paraId="7F8E7957" w14:textId="30FB29B0" w:rsidR="00725171" w:rsidRPr="006A56FF" w:rsidRDefault="000B0485" w:rsidP="000B0485">
          <w:pPr>
            <w:pStyle w:val="CitaviBibliographyEntry"/>
            <w:rPr>
              <w:lang w:val="en-US"/>
            </w:rPr>
          </w:pPr>
          <w:r>
            <w:rPr>
              <w:lang w:val="en-US"/>
            </w:rPr>
            <w:t>[47]</w:t>
          </w:r>
          <w:r>
            <w:rPr>
              <w:lang w:val="en-US"/>
            </w:rPr>
            <w:tab/>
          </w:r>
          <w:bookmarkStart w:id="69" w:name="_CTVL001c8de60e5bb4846cabf3cbe7b0f4faa71"/>
          <w:r>
            <w:rPr>
              <w:lang w:val="en-US"/>
            </w:rPr>
            <w:t>Nies H, Leichsenring K, Mak S. The Emerging Identity of Long- Term Care Systems in Europe. In: Leichsenring, Kai, Billings, Jenny, Nies H, editors. Long term care in Europe: Improving policy and practice. Basingstoke: Palgrave Macmillan; 2013, p. 19–41</w:t>
          </w:r>
          <w:bookmarkEnd w:id="69"/>
          <w:r>
            <w:rPr>
              <w:lang w:val="en-US"/>
            </w:rPr>
            <w:t>.</w:t>
          </w:r>
          <w:r w:rsidR="00D062D3" w:rsidRPr="006A56FF">
            <w:rPr>
              <w:lang w:val="en-US"/>
            </w:rPr>
            <w:fldChar w:fldCharType="end"/>
          </w:r>
        </w:p>
      </w:sdtContent>
    </w:sdt>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47BEE2F4" w14:textId="1B9947F5" w:rsidR="000C6B26" w:rsidRPr="006A56FF" w:rsidRDefault="000C6B26" w:rsidP="00A57ACA">
      <w:pPr>
        <w:pStyle w:val="CitaviBibliographyHeading"/>
        <w:rPr>
          <w:lang w:val="en-US"/>
        </w:rPr>
      </w:pPr>
      <w:r w:rsidRPr="00954C0D">
        <w:rPr>
          <w:lang w:val="en-US"/>
        </w:rPr>
        <w:lastRenderedPageBreak/>
        <w:t>Online Appendix</w:t>
      </w:r>
    </w:p>
    <w:p w14:paraId="1BE3CECB" w14:textId="2DCF1343" w:rsidR="00BD5458" w:rsidRPr="00BD5458" w:rsidRDefault="00BD5458" w:rsidP="00BD5458">
      <w:pPr>
        <w:pStyle w:val="Beschriftung"/>
        <w:keepNext/>
        <w:spacing w:before="240" w:after="240"/>
        <w:jc w:val="left"/>
        <w:rPr>
          <w:sz w:val="22"/>
          <w:szCs w:val="22"/>
          <w:lang w:val="en-US"/>
        </w:rPr>
      </w:pPr>
      <w:r w:rsidRPr="00951CFB">
        <w:rPr>
          <w:sz w:val="22"/>
          <w:szCs w:val="22"/>
          <w:lang w:val="en-US"/>
        </w:rPr>
        <w:t xml:space="preserve">Table </w:t>
      </w:r>
      <w:r w:rsidRPr="00951CFB">
        <w:rPr>
          <w:sz w:val="22"/>
          <w:szCs w:val="22"/>
          <w:lang w:val="en-US"/>
        </w:rPr>
        <w:fldChar w:fldCharType="begin"/>
      </w:r>
      <w:r w:rsidRPr="00951CFB">
        <w:rPr>
          <w:sz w:val="22"/>
          <w:szCs w:val="22"/>
          <w:lang w:val="en-US"/>
        </w:rPr>
        <w:instrText xml:space="preserve"> SEQ Table \* ARABIC </w:instrText>
      </w:r>
      <w:r w:rsidRPr="00951CFB">
        <w:rPr>
          <w:sz w:val="22"/>
          <w:szCs w:val="22"/>
          <w:lang w:val="en-US"/>
        </w:rPr>
        <w:fldChar w:fldCharType="separate"/>
      </w:r>
      <w:r w:rsidR="0063135B">
        <w:rPr>
          <w:noProof/>
          <w:sz w:val="22"/>
          <w:szCs w:val="22"/>
          <w:lang w:val="en-US"/>
        </w:rPr>
        <w:t>5</w:t>
      </w:r>
      <w:r w:rsidRPr="00951CFB">
        <w:rPr>
          <w:sz w:val="22"/>
          <w:szCs w:val="22"/>
          <w:lang w:val="en-US"/>
        </w:rPr>
        <w:fldChar w:fldCharType="end"/>
      </w:r>
      <w:r w:rsidRPr="00951CFB">
        <w:rPr>
          <w:sz w:val="22"/>
          <w:szCs w:val="22"/>
          <w:lang w:val="en-US"/>
        </w:rPr>
        <w:t xml:space="preserve">: Means </w:t>
      </w:r>
      <w:r w:rsidR="00F02643" w:rsidRPr="00951CFB">
        <w:rPr>
          <w:sz w:val="22"/>
          <w:szCs w:val="22"/>
          <w:lang w:val="en-US"/>
        </w:rPr>
        <w:t>of</w:t>
      </w:r>
      <w:r w:rsidR="00F02643">
        <w:rPr>
          <w:sz w:val="22"/>
          <w:szCs w:val="22"/>
          <w:lang w:val="en-US"/>
        </w:rPr>
        <w:t xml:space="preserve"> </w:t>
      </w:r>
      <w:r w:rsidRPr="00BD5458">
        <w:rPr>
          <w:sz w:val="22"/>
          <w:szCs w:val="22"/>
          <w:lang w:val="en-US"/>
        </w:rPr>
        <w:t>LTC typology indicators over countries (N=25) and years (2014</w:t>
      </w:r>
      <w:r w:rsidR="00F94999">
        <w:rPr>
          <w:sz w:val="22"/>
          <w:szCs w:val="22"/>
          <w:lang w:val="en-US"/>
        </w:rPr>
        <w:t>–</w:t>
      </w:r>
      <w:r w:rsidRPr="00BD5458">
        <w:rPr>
          <w:sz w:val="22"/>
          <w:szCs w:val="22"/>
          <w:lang w:val="en-US"/>
        </w:rPr>
        <w:t>2016)</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594BB1"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38CDC5C4"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Expenditure</w:t>
            </w:r>
          </w:p>
        </w:tc>
        <w:tc>
          <w:tcPr>
            <w:tcW w:w="851" w:type="dxa"/>
            <w:tcBorders>
              <w:top w:val="single" w:sz="12" w:space="0" w:color="auto"/>
              <w:bottom w:val="single" w:sz="4" w:space="0" w:color="auto"/>
            </w:tcBorders>
            <w:shd w:val="clear" w:color="auto" w:fill="FFFFFF" w:themeFill="background1"/>
            <w:vAlign w:val="center"/>
          </w:tcPr>
          <w:p w14:paraId="01195214" w14:textId="31DFBA43"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0B982A92"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recipients</w:t>
            </w:r>
          </w:p>
        </w:tc>
        <w:tc>
          <w:tcPr>
            <w:tcW w:w="1004" w:type="dxa"/>
            <w:tcBorders>
              <w:top w:val="single" w:sz="4" w:space="0" w:color="auto"/>
              <w:bottom w:val="single" w:sz="4" w:space="0" w:color="auto"/>
            </w:tcBorders>
            <w:shd w:val="clear" w:color="auto" w:fill="FFFFFF" w:themeFill="background1"/>
            <w:vAlign w:val="center"/>
          </w:tcPr>
          <w:p w14:paraId="7DF41661" w14:textId="7C76B49B"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Private expenditure</w:t>
            </w:r>
          </w:p>
        </w:tc>
        <w:tc>
          <w:tcPr>
            <w:tcW w:w="708" w:type="dxa"/>
            <w:tcBorders>
              <w:top w:val="single" w:sz="4" w:space="0" w:color="auto"/>
              <w:bottom w:val="single" w:sz="4" w:space="0" w:color="auto"/>
            </w:tcBorders>
            <w:shd w:val="clear" w:color="auto" w:fill="FFFFFF" w:themeFill="background1"/>
            <w:vAlign w:val="center"/>
          </w:tcPr>
          <w:p w14:paraId="180B784F" w14:textId="63833149"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Life expectancy</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35C16D07"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Self-</w:t>
            </w:r>
            <w:r w:rsidR="00A57ACA">
              <w:rPr>
                <w:sz w:val="20"/>
                <w:szCs w:val="20"/>
                <w:lang w:val="en-US"/>
              </w:rPr>
              <w:t>perceived</w:t>
            </w:r>
            <w:r>
              <w:rPr>
                <w:sz w:val="20"/>
                <w:szCs w:val="20"/>
                <w:lang w:val="en-US"/>
              </w:rPr>
              <w:t xml:space="preserve"> health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7506999C"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Cash benefit</w:t>
            </w:r>
          </w:p>
        </w:tc>
        <w:tc>
          <w:tcPr>
            <w:tcW w:w="709" w:type="dxa"/>
            <w:tcBorders>
              <w:top w:val="single" w:sz="12" w:space="0" w:color="auto"/>
              <w:bottom w:val="single" w:sz="4" w:space="0" w:color="auto"/>
            </w:tcBorders>
            <w:shd w:val="clear" w:color="auto" w:fill="FFFFFF" w:themeFill="background1"/>
            <w:vAlign w:val="center"/>
          </w:tcPr>
          <w:p w14:paraId="126949BE" w14:textId="4DA36C19"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Choice restrictions</w:t>
            </w:r>
          </w:p>
        </w:tc>
        <w:tc>
          <w:tcPr>
            <w:tcW w:w="881" w:type="dxa"/>
            <w:tcBorders>
              <w:top w:val="single" w:sz="12" w:space="0" w:color="auto"/>
              <w:bottom w:val="single" w:sz="4" w:space="0" w:color="auto"/>
            </w:tcBorders>
            <w:shd w:val="clear" w:color="auto" w:fill="FFFFFF" w:themeFill="background1"/>
            <w:vAlign w:val="center"/>
          </w:tcPr>
          <w:p w14:paraId="6C3EB8B1" w14:textId="718FC43D" w:rsidR="000C6B26" w:rsidRPr="00594BB1" w:rsidRDefault="00594BB1" w:rsidP="00832038">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Means testing</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w:t>
            </w:r>
            <w:bookmarkStart w:id="70" w:name="_GoBack"/>
            <w:bookmarkEnd w:id="70"/>
            <w:r w:rsidRPr="006A56FF">
              <w:rPr>
                <w:b w:val="0"/>
                <w:bCs w:val="0"/>
                <w:caps w:val="0"/>
                <w:sz w:val="20"/>
                <w:szCs w:val="20"/>
                <w:lang w:val="en-US"/>
              </w:rPr>
              <w:t>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14BBF376" w14:textId="531E86F2" w:rsidR="00A57ACA" w:rsidRPr="00D16CD9" w:rsidRDefault="00A57ACA" w:rsidP="00A57ACA">
      <w:pPr>
        <w:pStyle w:val="02FlietextEinzug"/>
        <w:spacing w:line="276" w:lineRule="auto"/>
        <w:ind w:firstLine="0"/>
        <w:rPr>
          <w:sz w:val="20"/>
          <w:szCs w:val="20"/>
          <w:lang w:val="en-US"/>
        </w:rPr>
      </w:pPr>
      <w:r w:rsidRPr="00D16CD9">
        <w:rPr>
          <w:sz w:val="20"/>
          <w:szCs w:val="20"/>
          <w:lang w:val="en-US"/>
        </w:rPr>
        <w:t xml:space="preserve">Sources: OECD health data (extracted on </w:t>
      </w:r>
      <w:r>
        <w:rPr>
          <w:sz w:val="20"/>
          <w:szCs w:val="20"/>
          <w:lang w:val="en-US"/>
        </w:rPr>
        <w:t>2018-12-10),</w:t>
      </w:r>
      <w:r w:rsidRPr="00D16CD9">
        <w:rPr>
          <w:sz w:val="20"/>
          <w:szCs w:val="20"/>
          <w:lang w:val="en-US"/>
        </w:rPr>
        <w:t xml:space="preserve"> MISSOC 2018 (European </w:t>
      </w:r>
      <w:r>
        <w:rPr>
          <w:sz w:val="20"/>
          <w:szCs w:val="20"/>
          <w:lang w:val="en-US"/>
        </w:rPr>
        <w:t>O</w:t>
      </w:r>
      <w:r w:rsidRPr="00D16CD9">
        <w:rPr>
          <w:sz w:val="20"/>
          <w:szCs w:val="20"/>
          <w:lang w:val="en-US"/>
        </w:rPr>
        <w:t xml:space="preserve">bservatory on </w:t>
      </w:r>
      <w:r>
        <w:rPr>
          <w:sz w:val="20"/>
          <w:szCs w:val="20"/>
          <w:lang w:val="en-US"/>
        </w:rPr>
        <w:t>H</w:t>
      </w:r>
      <w:r w:rsidRPr="00D16CD9">
        <w:rPr>
          <w:sz w:val="20"/>
          <w:szCs w:val="20"/>
          <w:lang w:val="en-US"/>
        </w:rPr>
        <w:t xml:space="preserve">ealth </w:t>
      </w:r>
      <w:r>
        <w:rPr>
          <w:sz w:val="20"/>
          <w:szCs w:val="20"/>
          <w:lang w:val="en-US"/>
        </w:rPr>
        <w:t>S</w:t>
      </w:r>
      <w:r w:rsidRPr="00D16CD9">
        <w:rPr>
          <w:sz w:val="20"/>
          <w:szCs w:val="20"/>
          <w:lang w:val="en-US"/>
        </w:rPr>
        <w:t xml:space="preserve">ystems and </w:t>
      </w:r>
      <w:r>
        <w:rPr>
          <w:sz w:val="20"/>
          <w:szCs w:val="20"/>
          <w:lang w:val="en-US"/>
        </w:rPr>
        <w:t>P</w:t>
      </w:r>
      <w:r w:rsidRPr="00D16CD9">
        <w:rPr>
          <w:sz w:val="20"/>
          <w:szCs w:val="20"/>
          <w:lang w:val="en-US"/>
        </w:rPr>
        <w:t xml:space="preserve">olicies 2018), European </w:t>
      </w:r>
      <w:r>
        <w:rPr>
          <w:sz w:val="20"/>
          <w:szCs w:val="20"/>
          <w:lang w:val="en-US"/>
        </w:rPr>
        <w:t>C</w:t>
      </w:r>
      <w:r w:rsidRPr="00D16CD9">
        <w:rPr>
          <w:sz w:val="20"/>
          <w:szCs w:val="20"/>
          <w:lang w:val="en-US"/>
        </w:rPr>
        <w:t xml:space="preserve">ommission 2018; </w:t>
      </w:r>
      <w:r>
        <w:rPr>
          <w:sz w:val="20"/>
          <w:szCs w:val="20"/>
          <w:lang w:val="en-US"/>
        </w:rPr>
        <w:t>o</w:t>
      </w:r>
      <w:r w:rsidRPr="00D16CD9">
        <w:rPr>
          <w:sz w:val="20"/>
          <w:szCs w:val="20"/>
          <w:lang w:val="en-US"/>
        </w:rPr>
        <w:t xml:space="preserve">wn </w:t>
      </w:r>
      <w:r>
        <w:rPr>
          <w:sz w:val="20"/>
          <w:szCs w:val="20"/>
          <w:lang w:val="en-US"/>
        </w:rPr>
        <w:t>c</w:t>
      </w:r>
      <w:r w:rsidRPr="00D16CD9">
        <w:rPr>
          <w:sz w:val="20"/>
          <w:szCs w:val="20"/>
          <w:lang w:val="en-US"/>
        </w:rPr>
        <w:t xml:space="preserve">oding </w:t>
      </w:r>
      <w:r>
        <w:rPr>
          <w:sz w:val="20"/>
          <w:szCs w:val="20"/>
          <w:lang w:val="en-US"/>
        </w:rPr>
        <w:t>s</w:t>
      </w:r>
      <w:r w:rsidRPr="00D16CD9">
        <w:rPr>
          <w:sz w:val="20"/>
          <w:szCs w:val="20"/>
          <w:lang w:val="en-US"/>
        </w:rPr>
        <w:t>cheme</w:t>
      </w:r>
      <w:r>
        <w:rPr>
          <w:sz w:val="20"/>
          <w:szCs w:val="20"/>
          <w:lang w:val="en-US"/>
        </w:rPr>
        <w:t>.</w:t>
      </w:r>
    </w:p>
    <w:p w14:paraId="14F97FE8" w14:textId="6ABDF70F"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548627D0"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63135B">
        <w:rPr>
          <w:noProof/>
          <w:sz w:val="22"/>
          <w:szCs w:val="22"/>
          <w:lang w:val="en-US"/>
        </w:rPr>
        <w:t>6</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methodological clusters</w:t>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53898E10" w14:textId="77777777" w:rsidR="00A57ACA" w:rsidRPr="00D16CD9" w:rsidRDefault="00A57ACA" w:rsidP="00A57ACA">
      <w:pPr>
        <w:pStyle w:val="02FlietextEinzug"/>
        <w:spacing w:line="276" w:lineRule="auto"/>
        <w:ind w:firstLine="0"/>
        <w:rPr>
          <w:sz w:val="20"/>
          <w:szCs w:val="20"/>
          <w:lang w:val="en-US"/>
        </w:rPr>
      </w:pPr>
      <w:r w:rsidRPr="00D16CD9">
        <w:rPr>
          <w:sz w:val="20"/>
          <w:szCs w:val="20"/>
          <w:lang w:val="en-US"/>
        </w:rPr>
        <w:t xml:space="preserve">Sources: OECD health data (extracted on </w:t>
      </w:r>
      <w:r>
        <w:rPr>
          <w:sz w:val="20"/>
          <w:szCs w:val="20"/>
          <w:lang w:val="en-US"/>
        </w:rPr>
        <w:t>2018-12-10),</w:t>
      </w:r>
      <w:r w:rsidRPr="00D16CD9">
        <w:rPr>
          <w:sz w:val="20"/>
          <w:szCs w:val="20"/>
          <w:lang w:val="en-US"/>
        </w:rPr>
        <w:t xml:space="preserve"> MISSOC 2018 (European </w:t>
      </w:r>
      <w:r>
        <w:rPr>
          <w:sz w:val="20"/>
          <w:szCs w:val="20"/>
          <w:lang w:val="en-US"/>
        </w:rPr>
        <w:t>O</w:t>
      </w:r>
      <w:r w:rsidRPr="00D16CD9">
        <w:rPr>
          <w:sz w:val="20"/>
          <w:szCs w:val="20"/>
          <w:lang w:val="en-US"/>
        </w:rPr>
        <w:t xml:space="preserve">bservatory on </w:t>
      </w:r>
      <w:r>
        <w:rPr>
          <w:sz w:val="20"/>
          <w:szCs w:val="20"/>
          <w:lang w:val="en-US"/>
        </w:rPr>
        <w:t>H</w:t>
      </w:r>
      <w:r w:rsidRPr="00D16CD9">
        <w:rPr>
          <w:sz w:val="20"/>
          <w:szCs w:val="20"/>
          <w:lang w:val="en-US"/>
        </w:rPr>
        <w:t xml:space="preserve">ealth </w:t>
      </w:r>
      <w:r>
        <w:rPr>
          <w:sz w:val="20"/>
          <w:szCs w:val="20"/>
          <w:lang w:val="en-US"/>
        </w:rPr>
        <w:t>S</w:t>
      </w:r>
      <w:r w:rsidRPr="00D16CD9">
        <w:rPr>
          <w:sz w:val="20"/>
          <w:szCs w:val="20"/>
          <w:lang w:val="en-US"/>
        </w:rPr>
        <w:t xml:space="preserve">ystems and </w:t>
      </w:r>
      <w:r>
        <w:rPr>
          <w:sz w:val="20"/>
          <w:szCs w:val="20"/>
          <w:lang w:val="en-US"/>
        </w:rPr>
        <w:t>P</w:t>
      </w:r>
      <w:r w:rsidRPr="00D16CD9">
        <w:rPr>
          <w:sz w:val="20"/>
          <w:szCs w:val="20"/>
          <w:lang w:val="en-US"/>
        </w:rPr>
        <w:t xml:space="preserve">olicies 2018), European </w:t>
      </w:r>
      <w:r>
        <w:rPr>
          <w:sz w:val="20"/>
          <w:szCs w:val="20"/>
          <w:lang w:val="en-US"/>
        </w:rPr>
        <w:t>C</w:t>
      </w:r>
      <w:r w:rsidRPr="00D16CD9">
        <w:rPr>
          <w:sz w:val="20"/>
          <w:szCs w:val="20"/>
          <w:lang w:val="en-US"/>
        </w:rPr>
        <w:t xml:space="preserve">ommission 2018; </w:t>
      </w:r>
      <w:r>
        <w:rPr>
          <w:sz w:val="20"/>
          <w:szCs w:val="20"/>
          <w:lang w:val="en-US"/>
        </w:rPr>
        <w:t>o</w:t>
      </w:r>
      <w:r w:rsidRPr="00D16CD9">
        <w:rPr>
          <w:sz w:val="20"/>
          <w:szCs w:val="20"/>
          <w:lang w:val="en-US"/>
        </w:rPr>
        <w:t xml:space="preserve">wn </w:t>
      </w:r>
      <w:r>
        <w:rPr>
          <w:sz w:val="20"/>
          <w:szCs w:val="20"/>
          <w:lang w:val="en-US"/>
        </w:rPr>
        <w:t>c</w:t>
      </w:r>
      <w:r w:rsidRPr="00D16CD9">
        <w:rPr>
          <w:sz w:val="20"/>
          <w:szCs w:val="20"/>
          <w:lang w:val="en-US"/>
        </w:rPr>
        <w:t xml:space="preserve">oding </w:t>
      </w:r>
      <w:r>
        <w:rPr>
          <w:sz w:val="20"/>
          <w:szCs w:val="20"/>
          <w:lang w:val="en-US"/>
        </w:rPr>
        <w:t>s</w:t>
      </w:r>
      <w:r w:rsidRPr="00D16CD9">
        <w:rPr>
          <w:sz w:val="20"/>
          <w:szCs w:val="20"/>
          <w:lang w:val="en-US"/>
        </w:rPr>
        <w:t>cheme</w:t>
      </w:r>
      <w:r>
        <w:rPr>
          <w:sz w:val="20"/>
          <w:szCs w:val="20"/>
          <w:lang w:val="en-US"/>
        </w:rPr>
        <w:t>.</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sectPr w:rsidR="000C6B26" w:rsidRPr="006A56FF"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eike Ariaans" w:date="2020-09-14T12:54:00Z" w:initials="MA">
    <w:p w14:paraId="214E966E" w14:textId="7F72FFD2" w:rsidR="004B6E43" w:rsidRDefault="004B6E43">
      <w:pPr>
        <w:pStyle w:val="Kommentartext"/>
      </w:pPr>
      <w:r>
        <w:rPr>
          <w:rStyle w:val="Kommentarzeichen"/>
        </w:rPr>
        <w:annotationRef/>
      </w:r>
      <w:r>
        <w:t xml:space="preserve">Separate </w:t>
      </w:r>
      <w:proofErr w:type="spellStart"/>
      <w:r>
        <w:t>file</w:t>
      </w:r>
      <w:proofErr w:type="spellEnd"/>
    </w:p>
  </w:comment>
  <w:comment w:id="1" w:author="Mareike Ariaans" w:date="2020-09-14T12:55:00Z" w:initials="MA">
    <w:p w14:paraId="60A9D3C8" w14:textId="1D1808A2" w:rsidR="004B6E43" w:rsidRPr="004B6E43" w:rsidRDefault="004B6E43">
      <w:pPr>
        <w:pStyle w:val="Kommentartext"/>
      </w:pPr>
      <w:r>
        <w:rPr>
          <w:rStyle w:val="Kommentarzeichen"/>
        </w:rPr>
        <w:annotationRef/>
      </w:r>
      <w:r w:rsidRPr="004B6E43">
        <w:t xml:space="preserve">Separate </w:t>
      </w:r>
      <w:proofErr w:type="spellStart"/>
      <w:r w:rsidRPr="004B6E43">
        <w:t>file</w:t>
      </w:r>
      <w:proofErr w:type="spellEnd"/>
    </w:p>
  </w:comment>
  <w:comment w:id="2" w:author="Hannah Laumann" w:date="2020-09-09T06:39:00Z" w:initials="HL">
    <w:p w14:paraId="15FBF4C3" w14:textId="77777777" w:rsidR="00352037" w:rsidRDefault="00352037">
      <w:pPr>
        <w:pStyle w:val="Kommentartext"/>
      </w:pPr>
      <w:r>
        <w:rPr>
          <w:rStyle w:val="Kommentarzeichen"/>
        </w:rPr>
        <w:annotationRef/>
      </w:r>
      <w:r>
        <w:t xml:space="preserve">Und was ist mit dem 9-type </w:t>
      </w:r>
      <w:proofErr w:type="spellStart"/>
      <w:r>
        <w:t>solution</w:t>
      </w:r>
      <w:proofErr w:type="spellEnd"/>
      <w:r>
        <w:t xml:space="preserve">? Hier fehlt mir noch ein abschließender Satz für das </w:t>
      </w:r>
      <w:proofErr w:type="spellStart"/>
      <w:r>
        <w:t>abstract</w:t>
      </w:r>
      <w:proofErr w:type="spellEnd"/>
      <w:r>
        <w:t>. Es wird hier auf einmal sehr konkret, indem ihr die Typen aufzählt, und hört dann schon auf. Ich würde evtl. die Aufzählung der Typen ganz weglassen.</w:t>
      </w:r>
    </w:p>
    <w:p w14:paraId="53018E9A" w14:textId="621D380B" w:rsidR="00352037" w:rsidRDefault="00352037">
      <w:pPr>
        <w:pStyle w:val="Kommentartext"/>
      </w:pPr>
    </w:p>
  </w:comment>
  <w:comment w:id="3" w:author="Hannah Laumann" w:date="2020-09-09T06:40:00Z" w:initials="HL">
    <w:p w14:paraId="6131C49E" w14:textId="1186CB8A" w:rsidR="00352037" w:rsidRDefault="00352037">
      <w:pPr>
        <w:pStyle w:val="Kommentartext"/>
      </w:pPr>
      <w:r>
        <w:rPr>
          <w:rStyle w:val="Kommentarzeichen"/>
        </w:rPr>
        <w:annotationRef/>
      </w:r>
      <w:r>
        <w:t>Sind das die Ziele oder die wichtigsten Aspekte/</w:t>
      </w:r>
      <w:proofErr w:type="spellStart"/>
      <w:r>
        <w:t>outcomes</w:t>
      </w:r>
      <w:proofErr w:type="spellEnd"/>
      <w:r>
        <w:t>?</w:t>
      </w:r>
    </w:p>
    <w:p w14:paraId="5B0E3AB6" w14:textId="07495990" w:rsidR="00352037" w:rsidRDefault="00352037">
      <w:pPr>
        <w:pStyle w:val="Kommentartext"/>
      </w:pPr>
      <w:r>
        <w:t>Die Aufzählung hört sich seltsam an. Wenn ihr die wichtigsten Aspekte herausstellen wollt, würde ich das anders formulieren</w:t>
      </w:r>
    </w:p>
  </w:comment>
  <w:comment w:id="4" w:author="Mareike Ariaans" w:date="2020-09-08T14:03:00Z" w:initials="MA">
    <w:p w14:paraId="4F6C62E5" w14:textId="5ED3D75A" w:rsidR="00352037" w:rsidRPr="00C3053D" w:rsidRDefault="00352037">
      <w:pPr>
        <w:pStyle w:val="Kommentartext"/>
        <w:rPr>
          <w:lang w:val="en-US"/>
        </w:rPr>
      </w:pPr>
      <w:r>
        <w:rPr>
          <w:rStyle w:val="Kommentarzeichen"/>
        </w:rPr>
        <w:annotationRef/>
      </w:r>
      <w:r w:rsidRPr="00C3053D">
        <w:rPr>
          <w:lang w:val="en-US"/>
        </w:rPr>
        <w:t>Separate file</w:t>
      </w:r>
    </w:p>
  </w:comment>
  <w:comment w:id="5" w:author="Mareike Ariaans" w:date="2020-09-11T11:13:00Z" w:initials="MA">
    <w:p w14:paraId="04DC4246" w14:textId="66184E57" w:rsidR="00352037" w:rsidRPr="00C3053D" w:rsidRDefault="00352037">
      <w:pPr>
        <w:pStyle w:val="Kommentartext"/>
        <w:rPr>
          <w:lang w:val="en-US"/>
        </w:rPr>
      </w:pPr>
      <w:r>
        <w:rPr>
          <w:rStyle w:val="Kommentarzeichen"/>
        </w:rPr>
        <w:annotationRef/>
      </w:r>
      <w:r w:rsidRPr="00C3053D">
        <w:rPr>
          <w:lang w:val="en-US"/>
        </w:rPr>
        <w:t>CIT</w:t>
      </w:r>
    </w:p>
  </w:comment>
  <w:comment w:id="6" w:author="Mareike Ariaans" w:date="2020-09-11T11:21:00Z" w:initials="MA">
    <w:p w14:paraId="1A218569" w14:textId="2B1171B5" w:rsidR="00352037" w:rsidRPr="00C3053D" w:rsidRDefault="00352037">
      <w:pPr>
        <w:pStyle w:val="Kommentartext"/>
        <w:rPr>
          <w:lang w:val="en-US"/>
        </w:rPr>
      </w:pPr>
      <w:r>
        <w:rPr>
          <w:rStyle w:val="Kommentarzeichen"/>
        </w:rPr>
        <w:annotationRef/>
      </w:r>
      <w:r w:rsidRPr="00C3053D">
        <w:rPr>
          <w:lang w:val="en-US"/>
        </w:rPr>
        <w:t>CIT</w:t>
      </w:r>
    </w:p>
  </w:comment>
  <w:comment w:id="7" w:author="Mareike Ariaans" w:date="2020-09-07T13:01:00Z" w:initials="MA">
    <w:p w14:paraId="79022052" w14:textId="56FF6A05" w:rsidR="00352037" w:rsidRPr="00C3053D" w:rsidRDefault="00352037">
      <w:pPr>
        <w:pStyle w:val="Kommentartext"/>
        <w:rPr>
          <w:lang w:val="en-US"/>
        </w:rPr>
      </w:pPr>
      <w:r>
        <w:rPr>
          <w:rStyle w:val="Kommentarzeichen"/>
        </w:rPr>
        <w:annotationRef/>
      </w:r>
      <w:r w:rsidRPr="00C3053D">
        <w:rPr>
          <w:lang w:val="en-US"/>
        </w:rPr>
        <w:t>e.g.</w:t>
      </w:r>
    </w:p>
  </w:comment>
  <w:comment w:id="8" w:author="Philipp Alexander Linden" w:date="2020-07-07T13:17:00Z" w:initials="PAL">
    <w:p w14:paraId="756C6A83" w14:textId="77777777" w:rsidR="00352037" w:rsidRDefault="00352037" w:rsidP="00D059AE">
      <w:pPr>
        <w:pStyle w:val="Kommentartext"/>
      </w:pPr>
      <w:r>
        <w:rPr>
          <w:rStyle w:val="Kommentarzeichen"/>
        </w:rPr>
        <w:annotationRef/>
      </w:r>
      <w:proofErr w:type="gramStart"/>
      <w:r>
        <w:t>Wendt  &amp;</w:t>
      </w:r>
      <w:proofErr w:type="gramEnd"/>
      <w:r>
        <w:t xml:space="preserve"> Reibling überall blinden</w:t>
      </w:r>
    </w:p>
  </w:comment>
  <w:comment w:id="9" w:author="Mareike Ariaans" w:date="2020-09-11T11:39:00Z" w:initials="MA">
    <w:p w14:paraId="164D3C40" w14:textId="5409712C" w:rsidR="00352037" w:rsidRDefault="00352037">
      <w:pPr>
        <w:pStyle w:val="Kommentartext"/>
      </w:pPr>
      <w:r>
        <w:rPr>
          <w:rStyle w:val="Kommentarzeichen"/>
        </w:rPr>
        <w:annotationRef/>
      </w:r>
      <w:r>
        <w:t>CIT</w:t>
      </w:r>
    </w:p>
  </w:comment>
  <w:comment w:id="10" w:author="Mareike Ariaans" w:date="2020-09-11T11:41:00Z" w:initials="MA">
    <w:p w14:paraId="1FBABB09" w14:textId="7ACB1FE1" w:rsidR="00352037" w:rsidRDefault="00352037">
      <w:pPr>
        <w:pStyle w:val="Kommentartext"/>
      </w:pPr>
      <w:r>
        <w:rPr>
          <w:rStyle w:val="Kommentarzeichen"/>
        </w:rPr>
        <w:annotationRef/>
      </w:r>
      <w:r>
        <w:t>CIT</w:t>
      </w:r>
    </w:p>
  </w:comment>
  <w:comment w:id="11" w:author="Mareike Ariaans" w:date="2020-09-11T11:44:00Z" w:initials="MA">
    <w:p w14:paraId="1094D31B" w14:textId="28824CCA" w:rsidR="00352037" w:rsidRPr="00C73595" w:rsidRDefault="00352037">
      <w:pPr>
        <w:pStyle w:val="Kommentartext"/>
      </w:pPr>
      <w:r>
        <w:rPr>
          <w:rStyle w:val="Kommentarzeichen"/>
        </w:rPr>
        <w:annotationRef/>
      </w:r>
      <w:r w:rsidRPr="00C73595">
        <w:t>CIT</w:t>
      </w:r>
    </w:p>
  </w:comment>
  <w:comment w:id="12" w:author="Mareike Ariaans" w:date="2020-09-11T11:45:00Z" w:initials="MA">
    <w:p w14:paraId="210C62B9" w14:textId="68D493F4" w:rsidR="00352037" w:rsidRPr="00C73595" w:rsidRDefault="00352037">
      <w:pPr>
        <w:pStyle w:val="Kommentartext"/>
      </w:pPr>
      <w:r>
        <w:rPr>
          <w:rStyle w:val="Kommentarzeichen"/>
        </w:rPr>
        <w:annotationRef/>
      </w:r>
      <w:r w:rsidRPr="00C73595">
        <w:t>CIT</w:t>
      </w:r>
    </w:p>
  </w:comment>
  <w:comment w:id="13" w:author="Mareike Ariaans" w:date="2020-09-11T11:49:00Z" w:initials="MA">
    <w:p w14:paraId="71914AC7" w14:textId="4882020C" w:rsidR="00352037" w:rsidRPr="00C73595" w:rsidRDefault="00352037">
      <w:pPr>
        <w:pStyle w:val="Kommentartext"/>
      </w:pPr>
      <w:r>
        <w:rPr>
          <w:rStyle w:val="Kommentarzeichen"/>
        </w:rPr>
        <w:annotationRef/>
      </w:r>
      <w:r w:rsidRPr="00C73595">
        <w:t>CIT</w:t>
      </w:r>
    </w:p>
  </w:comment>
  <w:comment w:id="15" w:author="Mareike Ariaans" w:date="2020-09-11T12:14:00Z" w:initials="MA">
    <w:p w14:paraId="582BBDDA" w14:textId="5671F897" w:rsidR="00352037" w:rsidRDefault="00352037">
      <w:pPr>
        <w:pStyle w:val="Kommentartext"/>
      </w:pPr>
      <w:r>
        <w:rPr>
          <w:rStyle w:val="Kommentarzeichen"/>
        </w:rPr>
        <w:annotationRef/>
      </w:r>
      <w:r>
        <w:t>CIT</w:t>
      </w:r>
    </w:p>
  </w:comment>
  <w:comment w:id="16" w:author="Philipp Alexander Linden" w:date="2020-09-11T16:02:00Z" w:initials="PAL">
    <w:p w14:paraId="5F2EADF2" w14:textId="1C2F3D17" w:rsidR="00352037" w:rsidRDefault="00352037">
      <w:pPr>
        <w:pStyle w:val="Kommentartext"/>
      </w:pPr>
      <w:r>
        <w:rPr>
          <w:rStyle w:val="Kommentarzeichen"/>
        </w:rPr>
        <w:annotationRef/>
      </w:r>
      <w:r>
        <w:t xml:space="preserve">Brauchst du die Quellen noch? Eigentlich sind sie ja schon drin: White et al. und </w:t>
      </w:r>
      <w:proofErr w:type="spellStart"/>
      <w:r>
        <w:t>Kleinke</w:t>
      </w:r>
      <w:proofErr w:type="spellEnd"/>
      <w:r>
        <w:t xml:space="preserve"> et al.</w:t>
      </w:r>
    </w:p>
  </w:comment>
  <w:comment w:id="17" w:author="Hannah Laumann" w:date="2020-09-09T10:28:00Z" w:initials="HL">
    <w:p w14:paraId="5BE8C1DC" w14:textId="589BE283" w:rsidR="00352037" w:rsidRDefault="00352037">
      <w:pPr>
        <w:pStyle w:val="Kommentartext"/>
      </w:pPr>
      <w:r>
        <w:rPr>
          <w:rStyle w:val="Kommentarzeichen"/>
        </w:rPr>
        <w:annotationRef/>
      </w:r>
      <w:r>
        <w:t>Soll das „</w:t>
      </w:r>
      <w:proofErr w:type="spellStart"/>
      <w:r>
        <w:t>when</w:t>
      </w:r>
      <w:proofErr w:type="spellEnd"/>
      <w:r>
        <w:t>“ sein? „</w:t>
      </w:r>
      <w:proofErr w:type="spellStart"/>
      <w:r>
        <w:t>by</w:t>
      </w:r>
      <w:proofErr w:type="spellEnd"/>
      <w:r>
        <w:t>“ verstehe ich in dem Zusammenhang nicht ganz (</w:t>
      </w:r>
      <w:proofErr w:type="spellStart"/>
      <w:r>
        <w:t>low</w:t>
      </w:r>
      <w:proofErr w:type="spellEnd"/>
      <w:r>
        <w:t xml:space="preserve"> </w:t>
      </w:r>
      <w:proofErr w:type="spellStart"/>
      <w:r>
        <w:t>by</w:t>
      </w:r>
      <w:proofErr w:type="spellEnd"/>
      <w:r>
        <w:t xml:space="preserve"> </w:t>
      </w:r>
      <w:proofErr w:type="spellStart"/>
      <w:r>
        <w:t>applying</w:t>
      </w:r>
      <w:proofErr w:type="spellEnd"/>
      <w:r>
        <w:t>)</w:t>
      </w:r>
    </w:p>
  </w:comment>
  <w:comment w:id="20" w:author="Hannah Laumann" w:date="2020-09-10T09:20:00Z" w:initials="HL">
    <w:p w14:paraId="563CA8D8" w14:textId="38A1F73B" w:rsidR="00352037" w:rsidRDefault="00352037">
      <w:pPr>
        <w:pStyle w:val="Kommentartext"/>
      </w:pPr>
      <w:r>
        <w:rPr>
          <w:rStyle w:val="Kommentarzeichen"/>
        </w:rPr>
        <w:annotationRef/>
      </w:r>
      <w:r>
        <w:t>Auf „flexible“ geht ihr im weiteren nicht genauer ein, das würde ich evtl. auch noch tun</w:t>
      </w:r>
    </w:p>
  </w:comment>
  <w:comment w:id="21" w:author="Mareike Ariaans" w:date="2020-09-14T13:10:00Z" w:initials="MA">
    <w:p w14:paraId="19A978E7" w14:textId="210143C5" w:rsidR="00594BB1" w:rsidRDefault="00594BB1">
      <w:pPr>
        <w:pStyle w:val="Kommentartext"/>
      </w:pPr>
      <w:r>
        <w:rPr>
          <w:rStyle w:val="Kommentarzeichen"/>
        </w:rPr>
        <w:annotationRef/>
      </w:r>
      <w:r>
        <w:t xml:space="preserve">In einer früheren Version gab es auch einmal den Hinweis auf </w:t>
      </w:r>
      <w:proofErr w:type="spellStart"/>
      <w:r>
        <w:t>fexible</w:t>
      </w:r>
      <w:proofErr w:type="spellEnd"/>
      <w:r>
        <w:t>, da der folgende Text aber nun anders ist, würde ich das so ändern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4E966E" w15:done="0"/>
  <w15:commentEx w15:paraId="60A9D3C8" w15:done="0"/>
  <w15:commentEx w15:paraId="53018E9A" w15:done="0"/>
  <w15:commentEx w15:paraId="5B0E3AB6" w15:done="0"/>
  <w15:commentEx w15:paraId="4F6C62E5" w15:done="0"/>
  <w15:commentEx w15:paraId="04DC4246" w15:done="0"/>
  <w15:commentEx w15:paraId="1A218569" w15:done="0"/>
  <w15:commentEx w15:paraId="79022052" w15:done="0"/>
  <w15:commentEx w15:paraId="756C6A83" w15:done="0"/>
  <w15:commentEx w15:paraId="164D3C40" w15:done="0"/>
  <w15:commentEx w15:paraId="1FBABB09" w15:done="0"/>
  <w15:commentEx w15:paraId="1094D31B" w15:done="0"/>
  <w15:commentEx w15:paraId="210C62B9" w15:done="0"/>
  <w15:commentEx w15:paraId="71914AC7" w15:done="0"/>
  <w15:commentEx w15:paraId="582BBDDA" w15:done="0"/>
  <w15:commentEx w15:paraId="5F2EADF2" w15:paraIdParent="582BBDDA" w15:done="0"/>
  <w15:commentEx w15:paraId="5BE8C1DC" w15:done="0"/>
  <w15:commentEx w15:paraId="563CA8D8" w15:done="0"/>
  <w15:commentEx w15:paraId="19A978E7" w15:paraIdParent="563CA8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352C5" w16cex:dateUtc="2020-09-09T11:10:00Z"/>
  <w16cex:commentExtensible w16cex:durableId="2303575D" w16cex:dateUtc="2020-09-09T11:30:00Z"/>
  <w16cex:commentExtensible w16cex:durableId="2303588C" w16cex:dateUtc="2020-09-09T11:35:00Z"/>
  <w16cex:commentExtensible w16cex:durableId="2302F704" w16cex:dateUtc="2020-09-09T04:39:00Z"/>
  <w16cex:commentExtensible w16cex:durableId="2304767E" w16cex:dateUtc="2020-09-10T07:55:00Z"/>
  <w16cex:commentExtensible w16cex:durableId="2302F774" w16cex:dateUtc="2020-09-09T04:40:00Z"/>
  <w16cex:commentExtensible w16cex:durableId="23044324" w16cex:dateUtc="2020-09-10T04:16:00Z"/>
  <w16cex:commentExtensible w16cex:durableId="23061E34" w16cex:dateUtc="2020-09-11T14:03:00Z"/>
  <w16cex:commentExtensible w16cex:durableId="230318EF" w16cex:dateUtc="2020-09-09T07:03:00Z"/>
  <w16cex:commentExtensible w16cex:durableId="23061D99" w16cex:dateUtc="2020-09-11T14:00:00Z"/>
  <w16cex:commentExtensible w16cex:durableId="23061E16" w16cex:dateUtc="2020-09-11T14:02:00Z"/>
  <w16cex:commentExtensible w16cex:durableId="23032073" w16cex:dateUtc="2020-09-09T07:35:00Z"/>
  <w16cex:commentExtensible w16cex:durableId="23061E63" w16cex:dateUtc="2020-09-11T14:03:00Z"/>
  <w16cex:commentExtensible w16cex:durableId="23032006" w16cex:dateUtc="2020-09-09T07:33:00Z"/>
  <w16cex:commentExtensible w16cex:durableId="23062122" w16cex:dateUtc="2020-09-11T14:15:00Z"/>
  <w16cex:commentExtensible w16cex:durableId="23032CCC" w16cex:dateUtc="2020-09-09T08:28:00Z"/>
  <w16cex:commentExtensible w16cex:durableId="23046E63" w16cex:dateUtc="2020-09-10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01FAB5" w16cid:durableId="230352C5"/>
  <w16cid:commentId w16cid:paraId="1B559C83" w16cid:durableId="2303575D"/>
  <w16cid:commentId w16cid:paraId="740E9D65" w16cid:durableId="2303588C"/>
  <w16cid:commentId w16cid:paraId="53018E9A" w16cid:durableId="2302F704"/>
  <w16cid:commentId w16cid:paraId="0ACC6276" w16cid:durableId="2304767E"/>
  <w16cid:commentId w16cid:paraId="5B0E3AB6" w16cid:durableId="2302F774"/>
  <w16cid:commentId w16cid:paraId="4F6C62E5" w16cid:durableId="2302F2FF"/>
  <w16cid:commentId w16cid:paraId="04DC4246" w16cid:durableId="23061D1A"/>
  <w16cid:commentId w16cid:paraId="1A218569" w16cid:durableId="23061D1B"/>
  <w16cid:commentId w16cid:paraId="79022052" w16cid:durableId="2302F300"/>
  <w16cid:commentId w16cid:paraId="756C6A83" w16cid:durableId="2302F301"/>
  <w16cid:commentId w16cid:paraId="164D3C40" w16cid:durableId="23061D1E"/>
  <w16cid:commentId w16cid:paraId="1FBABB09" w16cid:durableId="23061D1F"/>
  <w16cid:commentId w16cid:paraId="1094D31B" w16cid:durableId="23061D20"/>
  <w16cid:commentId w16cid:paraId="210C62B9" w16cid:durableId="23061D21"/>
  <w16cid:commentId w16cid:paraId="71914AC7" w16cid:durableId="23061D22"/>
  <w16cid:commentId w16cid:paraId="77E88388" w16cid:durableId="23044324"/>
  <w16cid:commentId w16cid:paraId="5B475294" w16cid:durableId="23061E34"/>
  <w16cid:commentId w16cid:paraId="4F565E4E" w16cid:durableId="230318EF"/>
  <w16cid:commentId w16cid:paraId="4ED5F751" w16cid:durableId="23061D99"/>
  <w16cid:commentId w16cid:paraId="582BBDDA" w16cid:durableId="23061D25"/>
  <w16cid:commentId w16cid:paraId="5F2EADF2" w16cid:durableId="23061E16"/>
  <w16cid:commentId w16cid:paraId="494B7397" w16cid:durableId="23032073"/>
  <w16cid:commentId w16cid:paraId="240CB72B" w16cid:durableId="23061E63"/>
  <w16cid:commentId w16cid:paraId="492CF233" w16cid:durableId="23032006"/>
  <w16cid:commentId w16cid:paraId="290EE244" w16cid:durableId="23062122"/>
  <w16cid:commentId w16cid:paraId="5BE8C1DC" w16cid:durableId="23032CCC"/>
  <w16cid:commentId w16cid:paraId="563CA8D8" w16cid:durableId="23046E6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E1FDB" w14:textId="77777777" w:rsidR="00F95AB7" w:rsidRDefault="00F95AB7" w:rsidP="00DB62C0">
      <w:r>
        <w:separator/>
      </w:r>
    </w:p>
    <w:p w14:paraId="5738CBB4" w14:textId="77777777" w:rsidR="00F95AB7" w:rsidRDefault="00F95AB7"/>
  </w:endnote>
  <w:endnote w:type="continuationSeparator" w:id="0">
    <w:p w14:paraId="44498595" w14:textId="77777777" w:rsidR="00F95AB7" w:rsidRDefault="00F95AB7" w:rsidP="00DB62C0">
      <w:r>
        <w:continuationSeparator/>
      </w:r>
    </w:p>
    <w:p w14:paraId="539685B6" w14:textId="77777777" w:rsidR="00F95AB7" w:rsidRDefault="00F95A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Content>
      <w:p w14:paraId="7C3FCD93" w14:textId="675C6AD6" w:rsidR="00352037" w:rsidRDefault="00352037">
        <w:pPr>
          <w:pStyle w:val="Fuzeile"/>
          <w:jc w:val="right"/>
        </w:pPr>
        <w:r>
          <w:fldChar w:fldCharType="begin"/>
        </w:r>
        <w:r>
          <w:instrText>PAGE   \* MERGEFORMAT</w:instrText>
        </w:r>
        <w:r>
          <w:fldChar w:fldCharType="separate"/>
        </w:r>
        <w:r w:rsidR="00A57ACA">
          <w:rPr>
            <w:noProof/>
          </w:rPr>
          <w:t>21</w:t>
        </w:r>
        <w:r>
          <w:fldChar w:fldCharType="end"/>
        </w:r>
      </w:p>
    </w:sdtContent>
  </w:sdt>
  <w:p w14:paraId="36BE76A4" w14:textId="77777777" w:rsidR="00352037" w:rsidRDefault="0035203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6D43C" w14:textId="77777777" w:rsidR="00F95AB7" w:rsidRDefault="00F95AB7" w:rsidP="00DB62C0">
      <w:r>
        <w:separator/>
      </w:r>
    </w:p>
    <w:p w14:paraId="7118F290" w14:textId="77777777" w:rsidR="00F95AB7" w:rsidRDefault="00F95AB7"/>
  </w:footnote>
  <w:footnote w:type="continuationSeparator" w:id="0">
    <w:p w14:paraId="5A4AC957" w14:textId="77777777" w:rsidR="00F95AB7" w:rsidRDefault="00F95AB7" w:rsidP="00DB62C0">
      <w:r>
        <w:continuationSeparator/>
      </w:r>
    </w:p>
    <w:p w14:paraId="021B0598" w14:textId="77777777" w:rsidR="00F95AB7" w:rsidRDefault="00F95AB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eike Ariaans">
    <w15:presenceInfo w15:providerId="Windows Live" w15:userId="ad2f2a960a7bcc82"/>
  </w15:person>
  <w15:person w15:author="Hannah Laumann">
    <w15:presenceInfo w15:providerId="None" w15:userId="Hannah Laumann"/>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US" w:vendorID="64" w:dllVersion="131078" w:nlCheck="1" w:checkStyle="1"/>
  <w:activeWritingStyle w:appName="MSWord" w:lang="de-DE"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00527"/>
    <w:rsid w:val="000009C5"/>
    <w:rsid w:val="00000C6B"/>
    <w:rsid w:val="000023DF"/>
    <w:rsid w:val="000025F9"/>
    <w:rsid w:val="00006B7F"/>
    <w:rsid w:val="0001050A"/>
    <w:rsid w:val="000116F3"/>
    <w:rsid w:val="000145CE"/>
    <w:rsid w:val="00015C6E"/>
    <w:rsid w:val="000226FB"/>
    <w:rsid w:val="0002290F"/>
    <w:rsid w:val="0002402B"/>
    <w:rsid w:val="0002457D"/>
    <w:rsid w:val="0002562E"/>
    <w:rsid w:val="00025E2C"/>
    <w:rsid w:val="00026322"/>
    <w:rsid w:val="0003105A"/>
    <w:rsid w:val="00032793"/>
    <w:rsid w:val="00032BA1"/>
    <w:rsid w:val="00034C24"/>
    <w:rsid w:val="00037320"/>
    <w:rsid w:val="00040270"/>
    <w:rsid w:val="000442E3"/>
    <w:rsid w:val="00044F8C"/>
    <w:rsid w:val="0004524D"/>
    <w:rsid w:val="00047EB1"/>
    <w:rsid w:val="000527C8"/>
    <w:rsid w:val="00053842"/>
    <w:rsid w:val="00053BF1"/>
    <w:rsid w:val="00056E7C"/>
    <w:rsid w:val="00057C09"/>
    <w:rsid w:val="00061468"/>
    <w:rsid w:val="00064C8B"/>
    <w:rsid w:val="0006533C"/>
    <w:rsid w:val="00071351"/>
    <w:rsid w:val="00071F06"/>
    <w:rsid w:val="000732E6"/>
    <w:rsid w:val="00081241"/>
    <w:rsid w:val="0008201E"/>
    <w:rsid w:val="00082D2D"/>
    <w:rsid w:val="00084238"/>
    <w:rsid w:val="000852B7"/>
    <w:rsid w:val="00085DE3"/>
    <w:rsid w:val="00093123"/>
    <w:rsid w:val="000943BB"/>
    <w:rsid w:val="00094C4D"/>
    <w:rsid w:val="000960F9"/>
    <w:rsid w:val="00096922"/>
    <w:rsid w:val="000A272B"/>
    <w:rsid w:val="000A5A7E"/>
    <w:rsid w:val="000A6448"/>
    <w:rsid w:val="000A65DD"/>
    <w:rsid w:val="000A6961"/>
    <w:rsid w:val="000A6C8D"/>
    <w:rsid w:val="000A70B1"/>
    <w:rsid w:val="000B0433"/>
    <w:rsid w:val="000B0485"/>
    <w:rsid w:val="000B1A0C"/>
    <w:rsid w:val="000B2A21"/>
    <w:rsid w:val="000B5B26"/>
    <w:rsid w:val="000B7A56"/>
    <w:rsid w:val="000C097C"/>
    <w:rsid w:val="000C3079"/>
    <w:rsid w:val="000C6B26"/>
    <w:rsid w:val="000C7D99"/>
    <w:rsid w:val="000D20E1"/>
    <w:rsid w:val="000D26F0"/>
    <w:rsid w:val="000D35D5"/>
    <w:rsid w:val="000D6FB8"/>
    <w:rsid w:val="000D7467"/>
    <w:rsid w:val="000E22A2"/>
    <w:rsid w:val="000E25FF"/>
    <w:rsid w:val="000E3D89"/>
    <w:rsid w:val="000E5CF2"/>
    <w:rsid w:val="000E5EEF"/>
    <w:rsid w:val="000E7043"/>
    <w:rsid w:val="000E72AE"/>
    <w:rsid w:val="000E773E"/>
    <w:rsid w:val="000E7BD7"/>
    <w:rsid w:val="000F2CA0"/>
    <w:rsid w:val="000F2DC4"/>
    <w:rsid w:val="000F41C0"/>
    <w:rsid w:val="000F50AA"/>
    <w:rsid w:val="000F6DC1"/>
    <w:rsid w:val="001029EA"/>
    <w:rsid w:val="00105691"/>
    <w:rsid w:val="001066CA"/>
    <w:rsid w:val="001067B2"/>
    <w:rsid w:val="00107B5D"/>
    <w:rsid w:val="00110D84"/>
    <w:rsid w:val="00110DF8"/>
    <w:rsid w:val="001116A2"/>
    <w:rsid w:val="00113021"/>
    <w:rsid w:val="00117252"/>
    <w:rsid w:val="001177A4"/>
    <w:rsid w:val="0012335A"/>
    <w:rsid w:val="001237F3"/>
    <w:rsid w:val="00125159"/>
    <w:rsid w:val="00126962"/>
    <w:rsid w:val="001302F4"/>
    <w:rsid w:val="00131EC9"/>
    <w:rsid w:val="00132CE3"/>
    <w:rsid w:val="00134650"/>
    <w:rsid w:val="00135D0C"/>
    <w:rsid w:val="00136D75"/>
    <w:rsid w:val="001403AA"/>
    <w:rsid w:val="00143582"/>
    <w:rsid w:val="001449A3"/>
    <w:rsid w:val="00146320"/>
    <w:rsid w:val="00147602"/>
    <w:rsid w:val="00147CE1"/>
    <w:rsid w:val="00150B95"/>
    <w:rsid w:val="00155513"/>
    <w:rsid w:val="00156147"/>
    <w:rsid w:val="00160F11"/>
    <w:rsid w:val="00162B67"/>
    <w:rsid w:val="001634D1"/>
    <w:rsid w:val="00163829"/>
    <w:rsid w:val="001643C3"/>
    <w:rsid w:val="0016482E"/>
    <w:rsid w:val="00165531"/>
    <w:rsid w:val="0016576C"/>
    <w:rsid w:val="00166676"/>
    <w:rsid w:val="00170435"/>
    <w:rsid w:val="00173192"/>
    <w:rsid w:val="00174C99"/>
    <w:rsid w:val="0017591E"/>
    <w:rsid w:val="00180315"/>
    <w:rsid w:val="00180D20"/>
    <w:rsid w:val="001817F0"/>
    <w:rsid w:val="00184E5A"/>
    <w:rsid w:val="00185A42"/>
    <w:rsid w:val="00187278"/>
    <w:rsid w:val="00187A9D"/>
    <w:rsid w:val="00191C08"/>
    <w:rsid w:val="00191ECF"/>
    <w:rsid w:val="00194023"/>
    <w:rsid w:val="00194BB1"/>
    <w:rsid w:val="001963E5"/>
    <w:rsid w:val="00197CC0"/>
    <w:rsid w:val="001A0292"/>
    <w:rsid w:val="001A2F8C"/>
    <w:rsid w:val="001A517D"/>
    <w:rsid w:val="001A658B"/>
    <w:rsid w:val="001A7086"/>
    <w:rsid w:val="001B3191"/>
    <w:rsid w:val="001B626C"/>
    <w:rsid w:val="001B6C6F"/>
    <w:rsid w:val="001C01E8"/>
    <w:rsid w:val="001C0250"/>
    <w:rsid w:val="001C0CE6"/>
    <w:rsid w:val="001C1970"/>
    <w:rsid w:val="001C5C5A"/>
    <w:rsid w:val="001D0A95"/>
    <w:rsid w:val="001D3817"/>
    <w:rsid w:val="001D3AEA"/>
    <w:rsid w:val="001D3E4E"/>
    <w:rsid w:val="001D5B90"/>
    <w:rsid w:val="001E0F8A"/>
    <w:rsid w:val="001E3C88"/>
    <w:rsid w:val="001E64E8"/>
    <w:rsid w:val="001E7C4F"/>
    <w:rsid w:val="001F0E06"/>
    <w:rsid w:val="001F104C"/>
    <w:rsid w:val="001F4B57"/>
    <w:rsid w:val="001F6140"/>
    <w:rsid w:val="001F6258"/>
    <w:rsid w:val="001F6353"/>
    <w:rsid w:val="002000FB"/>
    <w:rsid w:val="002012CB"/>
    <w:rsid w:val="00203877"/>
    <w:rsid w:val="00206AE3"/>
    <w:rsid w:val="002128F4"/>
    <w:rsid w:val="00215663"/>
    <w:rsid w:val="00215783"/>
    <w:rsid w:val="00216DEA"/>
    <w:rsid w:val="002171C1"/>
    <w:rsid w:val="0022249F"/>
    <w:rsid w:val="00222AEE"/>
    <w:rsid w:val="0022344C"/>
    <w:rsid w:val="0022392A"/>
    <w:rsid w:val="00223F4F"/>
    <w:rsid w:val="00224C1D"/>
    <w:rsid w:val="002276AE"/>
    <w:rsid w:val="00227CBB"/>
    <w:rsid w:val="00232708"/>
    <w:rsid w:val="00241280"/>
    <w:rsid w:val="00245A78"/>
    <w:rsid w:val="002461F3"/>
    <w:rsid w:val="002471AC"/>
    <w:rsid w:val="002566A6"/>
    <w:rsid w:val="0025677D"/>
    <w:rsid w:val="00257461"/>
    <w:rsid w:val="00257C34"/>
    <w:rsid w:val="00261168"/>
    <w:rsid w:val="00261E8B"/>
    <w:rsid w:val="00264EB7"/>
    <w:rsid w:val="00265ABF"/>
    <w:rsid w:val="00265CD2"/>
    <w:rsid w:val="00266BE0"/>
    <w:rsid w:val="0026723C"/>
    <w:rsid w:val="00267612"/>
    <w:rsid w:val="00271D9D"/>
    <w:rsid w:val="002728B6"/>
    <w:rsid w:val="00272AF4"/>
    <w:rsid w:val="00272CE5"/>
    <w:rsid w:val="002738D8"/>
    <w:rsid w:val="002746DE"/>
    <w:rsid w:val="0027590F"/>
    <w:rsid w:val="002800B4"/>
    <w:rsid w:val="00283B6F"/>
    <w:rsid w:val="00283BCC"/>
    <w:rsid w:val="002840A2"/>
    <w:rsid w:val="00290573"/>
    <w:rsid w:val="00290D20"/>
    <w:rsid w:val="00291662"/>
    <w:rsid w:val="0029377B"/>
    <w:rsid w:val="00294B71"/>
    <w:rsid w:val="002952B0"/>
    <w:rsid w:val="00295D9F"/>
    <w:rsid w:val="002A0294"/>
    <w:rsid w:val="002A24A1"/>
    <w:rsid w:val="002A4346"/>
    <w:rsid w:val="002A4735"/>
    <w:rsid w:val="002A4812"/>
    <w:rsid w:val="002A4AB3"/>
    <w:rsid w:val="002A4B22"/>
    <w:rsid w:val="002A4D2C"/>
    <w:rsid w:val="002A5457"/>
    <w:rsid w:val="002A57AA"/>
    <w:rsid w:val="002A6758"/>
    <w:rsid w:val="002A7D99"/>
    <w:rsid w:val="002B04CE"/>
    <w:rsid w:val="002B5BC1"/>
    <w:rsid w:val="002B630B"/>
    <w:rsid w:val="002B77A4"/>
    <w:rsid w:val="002C11D6"/>
    <w:rsid w:val="002C1A32"/>
    <w:rsid w:val="002C276B"/>
    <w:rsid w:val="002C42D3"/>
    <w:rsid w:val="002C6547"/>
    <w:rsid w:val="002C694E"/>
    <w:rsid w:val="002C6B2D"/>
    <w:rsid w:val="002D1426"/>
    <w:rsid w:val="002D325D"/>
    <w:rsid w:val="002D4667"/>
    <w:rsid w:val="002D5CCF"/>
    <w:rsid w:val="002D6014"/>
    <w:rsid w:val="002D6AC0"/>
    <w:rsid w:val="002E018D"/>
    <w:rsid w:val="002E107C"/>
    <w:rsid w:val="002E274E"/>
    <w:rsid w:val="002E3B61"/>
    <w:rsid w:val="002E4250"/>
    <w:rsid w:val="002E4F27"/>
    <w:rsid w:val="002E58E8"/>
    <w:rsid w:val="002E6277"/>
    <w:rsid w:val="002E654E"/>
    <w:rsid w:val="002E66B1"/>
    <w:rsid w:val="002F083B"/>
    <w:rsid w:val="002F09EA"/>
    <w:rsid w:val="002F20E2"/>
    <w:rsid w:val="002F3757"/>
    <w:rsid w:val="002F441C"/>
    <w:rsid w:val="002F6325"/>
    <w:rsid w:val="002F6B52"/>
    <w:rsid w:val="003018A1"/>
    <w:rsid w:val="00302FF4"/>
    <w:rsid w:val="00304112"/>
    <w:rsid w:val="00304754"/>
    <w:rsid w:val="00304F93"/>
    <w:rsid w:val="00306894"/>
    <w:rsid w:val="00310B7D"/>
    <w:rsid w:val="00313058"/>
    <w:rsid w:val="00315A0E"/>
    <w:rsid w:val="00317238"/>
    <w:rsid w:val="00317B0E"/>
    <w:rsid w:val="003213D7"/>
    <w:rsid w:val="003222D5"/>
    <w:rsid w:val="00325849"/>
    <w:rsid w:val="003308A2"/>
    <w:rsid w:val="00331EDC"/>
    <w:rsid w:val="0033302D"/>
    <w:rsid w:val="003339A2"/>
    <w:rsid w:val="00333D21"/>
    <w:rsid w:val="00333E94"/>
    <w:rsid w:val="003344C2"/>
    <w:rsid w:val="003358D3"/>
    <w:rsid w:val="0033683B"/>
    <w:rsid w:val="003373C3"/>
    <w:rsid w:val="0034172A"/>
    <w:rsid w:val="00341A8B"/>
    <w:rsid w:val="00341CEB"/>
    <w:rsid w:val="003423C7"/>
    <w:rsid w:val="00343B5D"/>
    <w:rsid w:val="00343FE8"/>
    <w:rsid w:val="00345836"/>
    <w:rsid w:val="003458D6"/>
    <w:rsid w:val="003509B8"/>
    <w:rsid w:val="00351C14"/>
    <w:rsid w:val="00351FB1"/>
    <w:rsid w:val="00352037"/>
    <w:rsid w:val="00355485"/>
    <w:rsid w:val="00356047"/>
    <w:rsid w:val="00356563"/>
    <w:rsid w:val="0036034E"/>
    <w:rsid w:val="00360365"/>
    <w:rsid w:val="003611ED"/>
    <w:rsid w:val="003636D7"/>
    <w:rsid w:val="00363DFE"/>
    <w:rsid w:val="00364FD2"/>
    <w:rsid w:val="00365897"/>
    <w:rsid w:val="00370427"/>
    <w:rsid w:val="00374A56"/>
    <w:rsid w:val="00377728"/>
    <w:rsid w:val="00383E36"/>
    <w:rsid w:val="00386E9B"/>
    <w:rsid w:val="00387D21"/>
    <w:rsid w:val="003901DB"/>
    <w:rsid w:val="003911ED"/>
    <w:rsid w:val="003920CC"/>
    <w:rsid w:val="00394F50"/>
    <w:rsid w:val="00395404"/>
    <w:rsid w:val="0039679A"/>
    <w:rsid w:val="00396BE1"/>
    <w:rsid w:val="003A5E93"/>
    <w:rsid w:val="003B0B29"/>
    <w:rsid w:val="003B101F"/>
    <w:rsid w:val="003B3094"/>
    <w:rsid w:val="003B4ADD"/>
    <w:rsid w:val="003B6E4C"/>
    <w:rsid w:val="003B7B6B"/>
    <w:rsid w:val="003C0489"/>
    <w:rsid w:val="003C0CC8"/>
    <w:rsid w:val="003C165F"/>
    <w:rsid w:val="003C53CE"/>
    <w:rsid w:val="003C6949"/>
    <w:rsid w:val="003C78E4"/>
    <w:rsid w:val="003D1E4A"/>
    <w:rsid w:val="003D3174"/>
    <w:rsid w:val="003D5343"/>
    <w:rsid w:val="003D5F7A"/>
    <w:rsid w:val="003E0901"/>
    <w:rsid w:val="003E139E"/>
    <w:rsid w:val="003E311A"/>
    <w:rsid w:val="003E46A8"/>
    <w:rsid w:val="003F07B8"/>
    <w:rsid w:val="003F12F4"/>
    <w:rsid w:val="004056DE"/>
    <w:rsid w:val="004110D5"/>
    <w:rsid w:val="004112FE"/>
    <w:rsid w:val="004117FB"/>
    <w:rsid w:val="00413157"/>
    <w:rsid w:val="00415494"/>
    <w:rsid w:val="00415DE9"/>
    <w:rsid w:val="004209F1"/>
    <w:rsid w:val="004237F4"/>
    <w:rsid w:val="0042481F"/>
    <w:rsid w:val="004258EA"/>
    <w:rsid w:val="00427373"/>
    <w:rsid w:val="00427CA7"/>
    <w:rsid w:val="004369A8"/>
    <w:rsid w:val="004375F4"/>
    <w:rsid w:val="00437BC1"/>
    <w:rsid w:val="00440583"/>
    <w:rsid w:val="00441606"/>
    <w:rsid w:val="00443E2D"/>
    <w:rsid w:val="00444E03"/>
    <w:rsid w:val="00455989"/>
    <w:rsid w:val="004564F2"/>
    <w:rsid w:val="004566DB"/>
    <w:rsid w:val="004573C8"/>
    <w:rsid w:val="0046170E"/>
    <w:rsid w:val="00462492"/>
    <w:rsid w:val="00462728"/>
    <w:rsid w:val="00462764"/>
    <w:rsid w:val="0046400D"/>
    <w:rsid w:val="0046454D"/>
    <w:rsid w:val="00465320"/>
    <w:rsid w:val="00465EA0"/>
    <w:rsid w:val="00473DA0"/>
    <w:rsid w:val="004748AD"/>
    <w:rsid w:val="0047525E"/>
    <w:rsid w:val="0047645E"/>
    <w:rsid w:val="00480451"/>
    <w:rsid w:val="00490016"/>
    <w:rsid w:val="004936C3"/>
    <w:rsid w:val="00493CCB"/>
    <w:rsid w:val="00494168"/>
    <w:rsid w:val="004A168B"/>
    <w:rsid w:val="004A2130"/>
    <w:rsid w:val="004A2CB2"/>
    <w:rsid w:val="004A3337"/>
    <w:rsid w:val="004A38A4"/>
    <w:rsid w:val="004A5931"/>
    <w:rsid w:val="004A6407"/>
    <w:rsid w:val="004A7BB8"/>
    <w:rsid w:val="004B09D8"/>
    <w:rsid w:val="004B1DA7"/>
    <w:rsid w:val="004B2C47"/>
    <w:rsid w:val="004B36E0"/>
    <w:rsid w:val="004B3994"/>
    <w:rsid w:val="004B4DE0"/>
    <w:rsid w:val="004B5B0F"/>
    <w:rsid w:val="004B5BB9"/>
    <w:rsid w:val="004B68A3"/>
    <w:rsid w:val="004B6E43"/>
    <w:rsid w:val="004C3207"/>
    <w:rsid w:val="004C3486"/>
    <w:rsid w:val="004C3BAD"/>
    <w:rsid w:val="004C484C"/>
    <w:rsid w:val="004C4BA1"/>
    <w:rsid w:val="004C4DC4"/>
    <w:rsid w:val="004C5EB4"/>
    <w:rsid w:val="004C6923"/>
    <w:rsid w:val="004C7FE8"/>
    <w:rsid w:val="004D1F35"/>
    <w:rsid w:val="004D303B"/>
    <w:rsid w:val="004D3634"/>
    <w:rsid w:val="004E0187"/>
    <w:rsid w:val="004E5C38"/>
    <w:rsid w:val="004E5FA4"/>
    <w:rsid w:val="004E6DE9"/>
    <w:rsid w:val="004E7C9C"/>
    <w:rsid w:val="004F1AEA"/>
    <w:rsid w:val="004F7391"/>
    <w:rsid w:val="005010B7"/>
    <w:rsid w:val="00501DAF"/>
    <w:rsid w:val="00504F64"/>
    <w:rsid w:val="00505D30"/>
    <w:rsid w:val="005073E5"/>
    <w:rsid w:val="005103AF"/>
    <w:rsid w:val="00511496"/>
    <w:rsid w:val="0052008C"/>
    <w:rsid w:val="0052071A"/>
    <w:rsid w:val="00522322"/>
    <w:rsid w:val="005262CF"/>
    <w:rsid w:val="00526486"/>
    <w:rsid w:val="00530DE0"/>
    <w:rsid w:val="00534234"/>
    <w:rsid w:val="00535BDA"/>
    <w:rsid w:val="00535C48"/>
    <w:rsid w:val="00537D16"/>
    <w:rsid w:val="0054101A"/>
    <w:rsid w:val="00543908"/>
    <w:rsid w:val="00545374"/>
    <w:rsid w:val="00545EFD"/>
    <w:rsid w:val="0055140A"/>
    <w:rsid w:val="005514E8"/>
    <w:rsid w:val="00552069"/>
    <w:rsid w:val="0055401B"/>
    <w:rsid w:val="00555ABD"/>
    <w:rsid w:val="005562E8"/>
    <w:rsid w:val="00557CDD"/>
    <w:rsid w:val="00560C83"/>
    <w:rsid w:val="00561023"/>
    <w:rsid w:val="00561EDE"/>
    <w:rsid w:val="00563976"/>
    <w:rsid w:val="00564EA5"/>
    <w:rsid w:val="00566425"/>
    <w:rsid w:val="005665F1"/>
    <w:rsid w:val="00571445"/>
    <w:rsid w:val="00571459"/>
    <w:rsid w:val="0057293D"/>
    <w:rsid w:val="00574BF9"/>
    <w:rsid w:val="00574FE8"/>
    <w:rsid w:val="00576CF1"/>
    <w:rsid w:val="00576E43"/>
    <w:rsid w:val="00577247"/>
    <w:rsid w:val="00580D50"/>
    <w:rsid w:val="00581986"/>
    <w:rsid w:val="0058202C"/>
    <w:rsid w:val="00590032"/>
    <w:rsid w:val="005923D6"/>
    <w:rsid w:val="00593218"/>
    <w:rsid w:val="00594BB1"/>
    <w:rsid w:val="005A1198"/>
    <w:rsid w:val="005A2626"/>
    <w:rsid w:val="005A2B52"/>
    <w:rsid w:val="005A6A98"/>
    <w:rsid w:val="005A70B0"/>
    <w:rsid w:val="005B0787"/>
    <w:rsid w:val="005B0DB0"/>
    <w:rsid w:val="005B12C0"/>
    <w:rsid w:val="005B1EA1"/>
    <w:rsid w:val="005B2895"/>
    <w:rsid w:val="005B3E96"/>
    <w:rsid w:val="005B4720"/>
    <w:rsid w:val="005B560F"/>
    <w:rsid w:val="005B7405"/>
    <w:rsid w:val="005B7587"/>
    <w:rsid w:val="005C01C0"/>
    <w:rsid w:val="005C7AD9"/>
    <w:rsid w:val="005D1F99"/>
    <w:rsid w:val="005D202B"/>
    <w:rsid w:val="005D3D07"/>
    <w:rsid w:val="005D4735"/>
    <w:rsid w:val="005D4812"/>
    <w:rsid w:val="005D48E5"/>
    <w:rsid w:val="005D4FC8"/>
    <w:rsid w:val="005D79B2"/>
    <w:rsid w:val="005D7A23"/>
    <w:rsid w:val="005E05FB"/>
    <w:rsid w:val="005E0BDE"/>
    <w:rsid w:val="005E0DE7"/>
    <w:rsid w:val="005E424B"/>
    <w:rsid w:val="005E5DBA"/>
    <w:rsid w:val="005E756F"/>
    <w:rsid w:val="005F0C01"/>
    <w:rsid w:val="005F2153"/>
    <w:rsid w:val="005F36E3"/>
    <w:rsid w:val="005F504F"/>
    <w:rsid w:val="005F5909"/>
    <w:rsid w:val="005F6D29"/>
    <w:rsid w:val="00600DB4"/>
    <w:rsid w:val="006023C9"/>
    <w:rsid w:val="00602B69"/>
    <w:rsid w:val="0060383C"/>
    <w:rsid w:val="00604022"/>
    <w:rsid w:val="00605C0E"/>
    <w:rsid w:val="00613662"/>
    <w:rsid w:val="006155B2"/>
    <w:rsid w:val="00617211"/>
    <w:rsid w:val="006205A9"/>
    <w:rsid w:val="006207C3"/>
    <w:rsid w:val="00620C03"/>
    <w:rsid w:val="00620F83"/>
    <w:rsid w:val="00621B1A"/>
    <w:rsid w:val="00621D67"/>
    <w:rsid w:val="006242EC"/>
    <w:rsid w:val="00630A96"/>
    <w:rsid w:val="0063135B"/>
    <w:rsid w:val="0063437C"/>
    <w:rsid w:val="0063517C"/>
    <w:rsid w:val="00635324"/>
    <w:rsid w:val="00635380"/>
    <w:rsid w:val="00636AAF"/>
    <w:rsid w:val="00637599"/>
    <w:rsid w:val="00640530"/>
    <w:rsid w:val="006409F2"/>
    <w:rsid w:val="00640B24"/>
    <w:rsid w:val="006422B7"/>
    <w:rsid w:val="00643277"/>
    <w:rsid w:val="00643A26"/>
    <w:rsid w:val="00643ED3"/>
    <w:rsid w:val="0064424A"/>
    <w:rsid w:val="006445C6"/>
    <w:rsid w:val="0064637A"/>
    <w:rsid w:val="006505A8"/>
    <w:rsid w:val="00652A6F"/>
    <w:rsid w:val="00654947"/>
    <w:rsid w:val="00660BA3"/>
    <w:rsid w:val="006616AB"/>
    <w:rsid w:val="00661837"/>
    <w:rsid w:val="00662072"/>
    <w:rsid w:val="006621CC"/>
    <w:rsid w:val="006641F6"/>
    <w:rsid w:val="0066537B"/>
    <w:rsid w:val="00671793"/>
    <w:rsid w:val="00672A43"/>
    <w:rsid w:val="00673314"/>
    <w:rsid w:val="006736B9"/>
    <w:rsid w:val="0067387B"/>
    <w:rsid w:val="00673E58"/>
    <w:rsid w:val="0067541C"/>
    <w:rsid w:val="00675A89"/>
    <w:rsid w:val="00677E81"/>
    <w:rsid w:val="0068084C"/>
    <w:rsid w:val="00680FF1"/>
    <w:rsid w:val="00681323"/>
    <w:rsid w:val="006852EF"/>
    <w:rsid w:val="00685B07"/>
    <w:rsid w:val="00686E2D"/>
    <w:rsid w:val="0068767F"/>
    <w:rsid w:val="00691EE1"/>
    <w:rsid w:val="00695BDB"/>
    <w:rsid w:val="00696E12"/>
    <w:rsid w:val="00697062"/>
    <w:rsid w:val="006A11F8"/>
    <w:rsid w:val="006A210D"/>
    <w:rsid w:val="006A34B7"/>
    <w:rsid w:val="006A34F1"/>
    <w:rsid w:val="006A3B16"/>
    <w:rsid w:val="006A40EF"/>
    <w:rsid w:val="006A4118"/>
    <w:rsid w:val="006A4AD0"/>
    <w:rsid w:val="006A4FA5"/>
    <w:rsid w:val="006A56FF"/>
    <w:rsid w:val="006A7AD2"/>
    <w:rsid w:val="006B0567"/>
    <w:rsid w:val="006B3A8E"/>
    <w:rsid w:val="006C0153"/>
    <w:rsid w:val="006C0A53"/>
    <w:rsid w:val="006C2DF0"/>
    <w:rsid w:val="006C3A49"/>
    <w:rsid w:val="006C3C1F"/>
    <w:rsid w:val="006C4793"/>
    <w:rsid w:val="006C58E3"/>
    <w:rsid w:val="006C5D7D"/>
    <w:rsid w:val="006C5F87"/>
    <w:rsid w:val="006D08C2"/>
    <w:rsid w:val="006D0C8F"/>
    <w:rsid w:val="006D1F30"/>
    <w:rsid w:val="006D4709"/>
    <w:rsid w:val="006D5BB7"/>
    <w:rsid w:val="006D695C"/>
    <w:rsid w:val="006D7336"/>
    <w:rsid w:val="006D769D"/>
    <w:rsid w:val="006E118E"/>
    <w:rsid w:val="006E1C8C"/>
    <w:rsid w:val="006E210A"/>
    <w:rsid w:val="006E31C0"/>
    <w:rsid w:val="006E36CF"/>
    <w:rsid w:val="006E3A97"/>
    <w:rsid w:val="006E55FF"/>
    <w:rsid w:val="006F2FD2"/>
    <w:rsid w:val="00700DC2"/>
    <w:rsid w:val="00703360"/>
    <w:rsid w:val="007072A0"/>
    <w:rsid w:val="007105A0"/>
    <w:rsid w:val="007105F9"/>
    <w:rsid w:val="00710F68"/>
    <w:rsid w:val="00711713"/>
    <w:rsid w:val="00712CFC"/>
    <w:rsid w:val="00713073"/>
    <w:rsid w:val="00713377"/>
    <w:rsid w:val="0071763B"/>
    <w:rsid w:val="00720719"/>
    <w:rsid w:val="00722581"/>
    <w:rsid w:val="00722A46"/>
    <w:rsid w:val="00725171"/>
    <w:rsid w:val="007262D2"/>
    <w:rsid w:val="00726E91"/>
    <w:rsid w:val="00727261"/>
    <w:rsid w:val="0073035D"/>
    <w:rsid w:val="00731ECB"/>
    <w:rsid w:val="00733407"/>
    <w:rsid w:val="0073348F"/>
    <w:rsid w:val="00735F9F"/>
    <w:rsid w:val="007377B2"/>
    <w:rsid w:val="00741FAF"/>
    <w:rsid w:val="0074254E"/>
    <w:rsid w:val="007454DD"/>
    <w:rsid w:val="00747F35"/>
    <w:rsid w:val="007516B2"/>
    <w:rsid w:val="0075221A"/>
    <w:rsid w:val="00753800"/>
    <w:rsid w:val="00753A82"/>
    <w:rsid w:val="00757B14"/>
    <w:rsid w:val="007605EE"/>
    <w:rsid w:val="00761B67"/>
    <w:rsid w:val="007641DF"/>
    <w:rsid w:val="007643EB"/>
    <w:rsid w:val="00764440"/>
    <w:rsid w:val="0076549A"/>
    <w:rsid w:val="00765EF3"/>
    <w:rsid w:val="0076718F"/>
    <w:rsid w:val="00771EFB"/>
    <w:rsid w:val="0077240A"/>
    <w:rsid w:val="00772CDD"/>
    <w:rsid w:val="00774363"/>
    <w:rsid w:val="0077575D"/>
    <w:rsid w:val="00777025"/>
    <w:rsid w:val="007772FC"/>
    <w:rsid w:val="00777708"/>
    <w:rsid w:val="00777BF8"/>
    <w:rsid w:val="00777C54"/>
    <w:rsid w:val="00777DC8"/>
    <w:rsid w:val="00782D78"/>
    <w:rsid w:val="0078314D"/>
    <w:rsid w:val="00785375"/>
    <w:rsid w:val="00785674"/>
    <w:rsid w:val="00787804"/>
    <w:rsid w:val="00790491"/>
    <w:rsid w:val="00792D73"/>
    <w:rsid w:val="00795C58"/>
    <w:rsid w:val="00797C4E"/>
    <w:rsid w:val="007A042A"/>
    <w:rsid w:val="007A087D"/>
    <w:rsid w:val="007A261A"/>
    <w:rsid w:val="007A4925"/>
    <w:rsid w:val="007B0582"/>
    <w:rsid w:val="007B3A09"/>
    <w:rsid w:val="007B4F7D"/>
    <w:rsid w:val="007B59AB"/>
    <w:rsid w:val="007B6F15"/>
    <w:rsid w:val="007C0CEC"/>
    <w:rsid w:val="007C1E77"/>
    <w:rsid w:val="007C23D7"/>
    <w:rsid w:val="007C2725"/>
    <w:rsid w:val="007C508A"/>
    <w:rsid w:val="007C5A34"/>
    <w:rsid w:val="007C7068"/>
    <w:rsid w:val="007D212C"/>
    <w:rsid w:val="007D3C8A"/>
    <w:rsid w:val="007D495B"/>
    <w:rsid w:val="007D6C6B"/>
    <w:rsid w:val="007D7166"/>
    <w:rsid w:val="007E138F"/>
    <w:rsid w:val="007E1E49"/>
    <w:rsid w:val="007E58D1"/>
    <w:rsid w:val="007F1664"/>
    <w:rsid w:val="007F2403"/>
    <w:rsid w:val="007F29CB"/>
    <w:rsid w:val="007F48E5"/>
    <w:rsid w:val="007F6ED5"/>
    <w:rsid w:val="007F6F49"/>
    <w:rsid w:val="00800BAB"/>
    <w:rsid w:val="008026E0"/>
    <w:rsid w:val="00803E88"/>
    <w:rsid w:val="0080528C"/>
    <w:rsid w:val="00807EC6"/>
    <w:rsid w:val="00810ECC"/>
    <w:rsid w:val="0081256C"/>
    <w:rsid w:val="00817E9A"/>
    <w:rsid w:val="00822075"/>
    <w:rsid w:val="008233BC"/>
    <w:rsid w:val="00825776"/>
    <w:rsid w:val="00826A47"/>
    <w:rsid w:val="00826B04"/>
    <w:rsid w:val="008312D3"/>
    <w:rsid w:val="00832038"/>
    <w:rsid w:val="00833617"/>
    <w:rsid w:val="00833F1F"/>
    <w:rsid w:val="00835F65"/>
    <w:rsid w:val="00840047"/>
    <w:rsid w:val="00841210"/>
    <w:rsid w:val="00842D44"/>
    <w:rsid w:val="00842DE3"/>
    <w:rsid w:val="008447C6"/>
    <w:rsid w:val="008508B0"/>
    <w:rsid w:val="00854572"/>
    <w:rsid w:val="00854C66"/>
    <w:rsid w:val="00855517"/>
    <w:rsid w:val="00857ECD"/>
    <w:rsid w:val="008610B2"/>
    <w:rsid w:val="00861217"/>
    <w:rsid w:val="00862CE8"/>
    <w:rsid w:val="00863BBD"/>
    <w:rsid w:val="00864AD0"/>
    <w:rsid w:val="00865C1F"/>
    <w:rsid w:val="00872016"/>
    <w:rsid w:val="00873532"/>
    <w:rsid w:val="008760DF"/>
    <w:rsid w:val="00884C5C"/>
    <w:rsid w:val="00885043"/>
    <w:rsid w:val="00885D51"/>
    <w:rsid w:val="00886050"/>
    <w:rsid w:val="00886311"/>
    <w:rsid w:val="00887BE7"/>
    <w:rsid w:val="008906B4"/>
    <w:rsid w:val="00890CE6"/>
    <w:rsid w:val="0089212E"/>
    <w:rsid w:val="00892451"/>
    <w:rsid w:val="00895245"/>
    <w:rsid w:val="00895B0D"/>
    <w:rsid w:val="00897DA8"/>
    <w:rsid w:val="008A03C0"/>
    <w:rsid w:val="008B0625"/>
    <w:rsid w:val="008B1236"/>
    <w:rsid w:val="008B2ACE"/>
    <w:rsid w:val="008B5643"/>
    <w:rsid w:val="008B7258"/>
    <w:rsid w:val="008B73A0"/>
    <w:rsid w:val="008B7E3E"/>
    <w:rsid w:val="008C6FA4"/>
    <w:rsid w:val="008C7033"/>
    <w:rsid w:val="008D1F52"/>
    <w:rsid w:val="008D224B"/>
    <w:rsid w:val="008D28C6"/>
    <w:rsid w:val="008D4E02"/>
    <w:rsid w:val="008D5148"/>
    <w:rsid w:val="008D6126"/>
    <w:rsid w:val="008D7AC3"/>
    <w:rsid w:val="008E2B69"/>
    <w:rsid w:val="008E361D"/>
    <w:rsid w:val="008F0D52"/>
    <w:rsid w:val="008F0DC3"/>
    <w:rsid w:val="008F1A1F"/>
    <w:rsid w:val="008F1BAD"/>
    <w:rsid w:val="008F3EBD"/>
    <w:rsid w:val="008F5DED"/>
    <w:rsid w:val="00900C32"/>
    <w:rsid w:val="0090174A"/>
    <w:rsid w:val="00901F8F"/>
    <w:rsid w:val="00902DC2"/>
    <w:rsid w:val="009030FC"/>
    <w:rsid w:val="00903627"/>
    <w:rsid w:val="00905005"/>
    <w:rsid w:val="00911B41"/>
    <w:rsid w:val="00915074"/>
    <w:rsid w:val="00920644"/>
    <w:rsid w:val="0092131F"/>
    <w:rsid w:val="0092358D"/>
    <w:rsid w:val="0092514C"/>
    <w:rsid w:val="00925AF8"/>
    <w:rsid w:val="00926318"/>
    <w:rsid w:val="00926574"/>
    <w:rsid w:val="0093008D"/>
    <w:rsid w:val="00933EC7"/>
    <w:rsid w:val="00935E6D"/>
    <w:rsid w:val="00936A8D"/>
    <w:rsid w:val="0094172E"/>
    <w:rsid w:val="009422D7"/>
    <w:rsid w:val="00942DE4"/>
    <w:rsid w:val="009444FC"/>
    <w:rsid w:val="0094563A"/>
    <w:rsid w:val="0095023E"/>
    <w:rsid w:val="0095070F"/>
    <w:rsid w:val="00951996"/>
    <w:rsid w:val="00951CFB"/>
    <w:rsid w:val="00952423"/>
    <w:rsid w:val="0095374B"/>
    <w:rsid w:val="00954C0D"/>
    <w:rsid w:val="0095510D"/>
    <w:rsid w:val="00955B55"/>
    <w:rsid w:val="00956772"/>
    <w:rsid w:val="0096362A"/>
    <w:rsid w:val="0097169C"/>
    <w:rsid w:val="00973D25"/>
    <w:rsid w:val="009743E5"/>
    <w:rsid w:val="00974409"/>
    <w:rsid w:val="00974C3E"/>
    <w:rsid w:val="00980771"/>
    <w:rsid w:val="00981837"/>
    <w:rsid w:val="009822E9"/>
    <w:rsid w:val="009832EF"/>
    <w:rsid w:val="00986D75"/>
    <w:rsid w:val="00986F93"/>
    <w:rsid w:val="0099187E"/>
    <w:rsid w:val="009931AA"/>
    <w:rsid w:val="009946F7"/>
    <w:rsid w:val="009A0151"/>
    <w:rsid w:val="009A2E4D"/>
    <w:rsid w:val="009A344D"/>
    <w:rsid w:val="009A6DC1"/>
    <w:rsid w:val="009A7344"/>
    <w:rsid w:val="009A7723"/>
    <w:rsid w:val="009B392E"/>
    <w:rsid w:val="009B4BEF"/>
    <w:rsid w:val="009B51BE"/>
    <w:rsid w:val="009B659D"/>
    <w:rsid w:val="009B76C9"/>
    <w:rsid w:val="009C6C71"/>
    <w:rsid w:val="009D02CC"/>
    <w:rsid w:val="009D1163"/>
    <w:rsid w:val="009D12A7"/>
    <w:rsid w:val="009D27F5"/>
    <w:rsid w:val="009D562C"/>
    <w:rsid w:val="009E0342"/>
    <w:rsid w:val="009E1DF9"/>
    <w:rsid w:val="009E3189"/>
    <w:rsid w:val="009E5A1B"/>
    <w:rsid w:val="009E7DEE"/>
    <w:rsid w:val="009F3777"/>
    <w:rsid w:val="009F4324"/>
    <w:rsid w:val="009F5308"/>
    <w:rsid w:val="009F78A3"/>
    <w:rsid w:val="00A02635"/>
    <w:rsid w:val="00A02BFB"/>
    <w:rsid w:val="00A04BA1"/>
    <w:rsid w:val="00A0646D"/>
    <w:rsid w:val="00A06B85"/>
    <w:rsid w:val="00A07B99"/>
    <w:rsid w:val="00A07E6E"/>
    <w:rsid w:val="00A12976"/>
    <w:rsid w:val="00A1313B"/>
    <w:rsid w:val="00A13366"/>
    <w:rsid w:val="00A138F0"/>
    <w:rsid w:val="00A17958"/>
    <w:rsid w:val="00A20A1E"/>
    <w:rsid w:val="00A20DA6"/>
    <w:rsid w:val="00A23230"/>
    <w:rsid w:val="00A236A4"/>
    <w:rsid w:val="00A23A68"/>
    <w:rsid w:val="00A23D77"/>
    <w:rsid w:val="00A256C3"/>
    <w:rsid w:val="00A2688D"/>
    <w:rsid w:val="00A272E4"/>
    <w:rsid w:val="00A30129"/>
    <w:rsid w:val="00A31BDA"/>
    <w:rsid w:val="00A31CB1"/>
    <w:rsid w:val="00A31D2D"/>
    <w:rsid w:val="00A328EF"/>
    <w:rsid w:val="00A35056"/>
    <w:rsid w:val="00A40F30"/>
    <w:rsid w:val="00A41AAE"/>
    <w:rsid w:val="00A427A2"/>
    <w:rsid w:val="00A4282F"/>
    <w:rsid w:val="00A5043A"/>
    <w:rsid w:val="00A51C3B"/>
    <w:rsid w:val="00A525D7"/>
    <w:rsid w:val="00A55044"/>
    <w:rsid w:val="00A57ACA"/>
    <w:rsid w:val="00A60900"/>
    <w:rsid w:val="00A6237D"/>
    <w:rsid w:val="00A626FB"/>
    <w:rsid w:val="00A6405F"/>
    <w:rsid w:val="00A64CDE"/>
    <w:rsid w:val="00A65F8A"/>
    <w:rsid w:val="00A740AC"/>
    <w:rsid w:val="00A753F2"/>
    <w:rsid w:val="00A76139"/>
    <w:rsid w:val="00A76374"/>
    <w:rsid w:val="00A76834"/>
    <w:rsid w:val="00A77345"/>
    <w:rsid w:val="00A8544F"/>
    <w:rsid w:val="00A85F93"/>
    <w:rsid w:val="00A868CB"/>
    <w:rsid w:val="00A87307"/>
    <w:rsid w:val="00A906A9"/>
    <w:rsid w:val="00A90803"/>
    <w:rsid w:val="00A91387"/>
    <w:rsid w:val="00A9321B"/>
    <w:rsid w:val="00A93F2D"/>
    <w:rsid w:val="00A94B96"/>
    <w:rsid w:val="00A94E53"/>
    <w:rsid w:val="00AA29D0"/>
    <w:rsid w:val="00AA3293"/>
    <w:rsid w:val="00AA3747"/>
    <w:rsid w:val="00AA558C"/>
    <w:rsid w:val="00AB2A9F"/>
    <w:rsid w:val="00AB39AA"/>
    <w:rsid w:val="00AB5AE1"/>
    <w:rsid w:val="00AB64A4"/>
    <w:rsid w:val="00AB6B50"/>
    <w:rsid w:val="00AB7002"/>
    <w:rsid w:val="00AC0934"/>
    <w:rsid w:val="00AC1DAB"/>
    <w:rsid w:val="00AC77D4"/>
    <w:rsid w:val="00AD03DE"/>
    <w:rsid w:val="00AD03E0"/>
    <w:rsid w:val="00AD0480"/>
    <w:rsid w:val="00AD4473"/>
    <w:rsid w:val="00AD5056"/>
    <w:rsid w:val="00AD66E9"/>
    <w:rsid w:val="00AD7C20"/>
    <w:rsid w:val="00AE0699"/>
    <w:rsid w:val="00AE118D"/>
    <w:rsid w:val="00AE4C32"/>
    <w:rsid w:val="00AE58E8"/>
    <w:rsid w:val="00AE794B"/>
    <w:rsid w:val="00AE7ACF"/>
    <w:rsid w:val="00AF0643"/>
    <w:rsid w:val="00AF2C2A"/>
    <w:rsid w:val="00AF3AF9"/>
    <w:rsid w:val="00AF4FD4"/>
    <w:rsid w:val="00AF5658"/>
    <w:rsid w:val="00B00521"/>
    <w:rsid w:val="00B00DDC"/>
    <w:rsid w:val="00B014A0"/>
    <w:rsid w:val="00B047CD"/>
    <w:rsid w:val="00B04C52"/>
    <w:rsid w:val="00B067D4"/>
    <w:rsid w:val="00B10A5C"/>
    <w:rsid w:val="00B10ABD"/>
    <w:rsid w:val="00B11C37"/>
    <w:rsid w:val="00B14BB1"/>
    <w:rsid w:val="00B14D01"/>
    <w:rsid w:val="00B17790"/>
    <w:rsid w:val="00B20442"/>
    <w:rsid w:val="00B236FE"/>
    <w:rsid w:val="00B23D1F"/>
    <w:rsid w:val="00B252E7"/>
    <w:rsid w:val="00B34517"/>
    <w:rsid w:val="00B41CC2"/>
    <w:rsid w:val="00B42A9C"/>
    <w:rsid w:val="00B42E5D"/>
    <w:rsid w:val="00B44DF3"/>
    <w:rsid w:val="00B44FAB"/>
    <w:rsid w:val="00B456DE"/>
    <w:rsid w:val="00B45B4A"/>
    <w:rsid w:val="00B47D0F"/>
    <w:rsid w:val="00B50006"/>
    <w:rsid w:val="00B51EC6"/>
    <w:rsid w:val="00B52283"/>
    <w:rsid w:val="00B52B2F"/>
    <w:rsid w:val="00B562F1"/>
    <w:rsid w:val="00B57DB8"/>
    <w:rsid w:val="00B57DF2"/>
    <w:rsid w:val="00B60E8A"/>
    <w:rsid w:val="00B614ED"/>
    <w:rsid w:val="00B61C59"/>
    <w:rsid w:val="00B6210C"/>
    <w:rsid w:val="00B6557F"/>
    <w:rsid w:val="00B66803"/>
    <w:rsid w:val="00B67467"/>
    <w:rsid w:val="00B70268"/>
    <w:rsid w:val="00B7122A"/>
    <w:rsid w:val="00B7130E"/>
    <w:rsid w:val="00B72470"/>
    <w:rsid w:val="00B728ED"/>
    <w:rsid w:val="00B75973"/>
    <w:rsid w:val="00B77FED"/>
    <w:rsid w:val="00B82577"/>
    <w:rsid w:val="00B85902"/>
    <w:rsid w:val="00B87403"/>
    <w:rsid w:val="00B9062F"/>
    <w:rsid w:val="00B90FE3"/>
    <w:rsid w:val="00B919EB"/>
    <w:rsid w:val="00B95452"/>
    <w:rsid w:val="00B9651F"/>
    <w:rsid w:val="00BA0D30"/>
    <w:rsid w:val="00BA2473"/>
    <w:rsid w:val="00BA24A7"/>
    <w:rsid w:val="00BA6E5E"/>
    <w:rsid w:val="00BB0F4E"/>
    <w:rsid w:val="00BB0FB1"/>
    <w:rsid w:val="00BB1865"/>
    <w:rsid w:val="00BB2FF8"/>
    <w:rsid w:val="00BB587B"/>
    <w:rsid w:val="00BB65C1"/>
    <w:rsid w:val="00BC238A"/>
    <w:rsid w:val="00BC4912"/>
    <w:rsid w:val="00BC6172"/>
    <w:rsid w:val="00BC7C5E"/>
    <w:rsid w:val="00BD0071"/>
    <w:rsid w:val="00BD0E63"/>
    <w:rsid w:val="00BD2C3E"/>
    <w:rsid w:val="00BD2FE1"/>
    <w:rsid w:val="00BD5458"/>
    <w:rsid w:val="00BD666A"/>
    <w:rsid w:val="00BD77BB"/>
    <w:rsid w:val="00BE14A6"/>
    <w:rsid w:val="00BE4D6B"/>
    <w:rsid w:val="00BE6B30"/>
    <w:rsid w:val="00BE6DC1"/>
    <w:rsid w:val="00BE705A"/>
    <w:rsid w:val="00BE78A9"/>
    <w:rsid w:val="00BE7D71"/>
    <w:rsid w:val="00BF17B8"/>
    <w:rsid w:val="00BF18C4"/>
    <w:rsid w:val="00BF352F"/>
    <w:rsid w:val="00BF5BC0"/>
    <w:rsid w:val="00BF70E8"/>
    <w:rsid w:val="00C02641"/>
    <w:rsid w:val="00C046FD"/>
    <w:rsid w:val="00C04881"/>
    <w:rsid w:val="00C04C9A"/>
    <w:rsid w:val="00C06244"/>
    <w:rsid w:val="00C06FE3"/>
    <w:rsid w:val="00C07A77"/>
    <w:rsid w:val="00C101DA"/>
    <w:rsid w:val="00C1368A"/>
    <w:rsid w:val="00C1373B"/>
    <w:rsid w:val="00C15C3A"/>
    <w:rsid w:val="00C17936"/>
    <w:rsid w:val="00C232A3"/>
    <w:rsid w:val="00C23AB0"/>
    <w:rsid w:val="00C252F3"/>
    <w:rsid w:val="00C3053D"/>
    <w:rsid w:val="00C3071E"/>
    <w:rsid w:val="00C3311E"/>
    <w:rsid w:val="00C33595"/>
    <w:rsid w:val="00C33DD0"/>
    <w:rsid w:val="00C40987"/>
    <w:rsid w:val="00C4275E"/>
    <w:rsid w:val="00C45463"/>
    <w:rsid w:val="00C473F4"/>
    <w:rsid w:val="00C47427"/>
    <w:rsid w:val="00C50742"/>
    <w:rsid w:val="00C51D3B"/>
    <w:rsid w:val="00C54419"/>
    <w:rsid w:val="00C54555"/>
    <w:rsid w:val="00C55241"/>
    <w:rsid w:val="00C609BE"/>
    <w:rsid w:val="00C6357B"/>
    <w:rsid w:val="00C65934"/>
    <w:rsid w:val="00C65A29"/>
    <w:rsid w:val="00C66C83"/>
    <w:rsid w:val="00C67BA8"/>
    <w:rsid w:val="00C67F4C"/>
    <w:rsid w:val="00C70989"/>
    <w:rsid w:val="00C7134F"/>
    <w:rsid w:val="00C71DCD"/>
    <w:rsid w:val="00C73595"/>
    <w:rsid w:val="00C81303"/>
    <w:rsid w:val="00C819F7"/>
    <w:rsid w:val="00C81E76"/>
    <w:rsid w:val="00C82524"/>
    <w:rsid w:val="00C825AC"/>
    <w:rsid w:val="00C83EC5"/>
    <w:rsid w:val="00C847E6"/>
    <w:rsid w:val="00C87D34"/>
    <w:rsid w:val="00C93081"/>
    <w:rsid w:val="00C956BD"/>
    <w:rsid w:val="00C96250"/>
    <w:rsid w:val="00C9734F"/>
    <w:rsid w:val="00C97713"/>
    <w:rsid w:val="00C97EBD"/>
    <w:rsid w:val="00C97FD6"/>
    <w:rsid w:val="00CA14FB"/>
    <w:rsid w:val="00CA24AF"/>
    <w:rsid w:val="00CA3CAB"/>
    <w:rsid w:val="00CA3CD2"/>
    <w:rsid w:val="00CA3F98"/>
    <w:rsid w:val="00CA4021"/>
    <w:rsid w:val="00CA56B9"/>
    <w:rsid w:val="00CA5DC3"/>
    <w:rsid w:val="00CA66CB"/>
    <w:rsid w:val="00CA7CDE"/>
    <w:rsid w:val="00CB225A"/>
    <w:rsid w:val="00CB5610"/>
    <w:rsid w:val="00CB5C48"/>
    <w:rsid w:val="00CB6011"/>
    <w:rsid w:val="00CB6BDD"/>
    <w:rsid w:val="00CB785F"/>
    <w:rsid w:val="00CC443A"/>
    <w:rsid w:val="00CC5C60"/>
    <w:rsid w:val="00CD07AD"/>
    <w:rsid w:val="00CD4831"/>
    <w:rsid w:val="00CD6CD2"/>
    <w:rsid w:val="00CD73BC"/>
    <w:rsid w:val="00CD7884"/>
    <w:rsid w:val="00CE38C0"/>
    <w:rsid w:val="00CE39EB"/>
    <w:rsid w:val="00CE413C"/>
    <w:rsid w:val="00CE49D5"/>
    <w:rsid w:val="00CE76F2"/>
    <w:rsid w:val="00CF248C"/>
    <w:rsid w:val="00CF57A8"/>
    <w:rsid w:val="00D0236C"/>
    <w:rsid w:val="00D0312E"/>
    <w:rsid w:val="00D0320B"/>
    <w:rsid w:val="00D04159"/>
    <w:rsid w:val="00D04D31"/>
    <w:rsid w:val="00D059AE"/>
    <w:rsid w:val="00D05F60"/>
    <w:rsid w:val="00D062D3"/>
    <w:rsid w:val="00D10DE1"/>
    <w:rsid w:val="00D11535"/>
    <w:rsid w:val="00D13B0F"/>
    <w:rsid w:val="00D15248"/>
    <w:rsid w:val="00D16CD9"/>
    <w:rsid w:val="00D200F2"/>
    <w:rsid w:val="00D214DC"/>
    <w:rsid w:val="00D216D3"/>
    <w:rsid w:val="00D217D9"/>
    <w:rsid w:val="00D23D4A"/>
    <w:rsid w:val="00D24055"/>
    <w:rsid w:val="00D241B7"/>
    <w:rsid w:val="00D2435B"/>
    <w:rsid w:val="00D2727B"/>
    <w:rsid w:val="00D30714"/>
    <w:rsid w:val="00D3542F"/>
    <w:rsid w:val="00D36019"/>
    <w:rsid w:val="00D42FCA"/>
    <w:rsid w:val="00D4783C"/>
    <w:rsid w:val="00D519B7"/>
    <w:rsid w:val="00D51A58"/>
    <w:rsid w:val="00D52878"/>
    <w:rsid w:val="00D534D0"/>
    <w:rsid w:val="00D55E9E"/>
    <w:rsid w:val="00D56285"/>
    <w:rsid w:val="00D564CE"/>
    <w:rsid w:val="00D61EC5"/>
    <w:rsid w:val="00D661E1"/>
    <w:rsid w:val="00D672CA"/>
    <w:rsid w:val="00D67B4C"/>
    <w:rsid w:val="00D734EB"/>
    <w:rsid w:val="00D76EEB"/>
    <w:rsid w:val="00D80DCC"/>
    <w:rsid w:val="00D86257"/>
    <w:rsid w:val="00D91CEA"/>
    <w:rsid w:val="00D9383E"/>
    <w:rsid w:val="00DA1AE8"/>
    <w:rsid w:val="00DA29B4"/>
    <w:rsid w:val="00DA3FE6"/>
    <w:rsid w:val="00DA59EE"/>
    <w:rsid w:val="00DB0375"/>
    <w:rsid w:val="00DB2875"/>
    <w:rsid w:val="00DB62C0"/>
    <w:rsid w:val="00DC026B"/>
    <w:rsid w:val="00DC1A1F"/>
    <w:rsid w:val="00DC1B85"/>
    <w:rsid w:val="00DC39A1"/>
    <w:rsid w:val="00DC4F81"/>
    <w:rsid w:val="00DC511D"/>
    <w:rsid w:val="00DC772D"/>
    <w:rsid w:val="00DC7F46"/>
    <w:rsid w:val="00DD46AE"/>
    <w:rsid w:val="00DD5700"/>
    <w:rsid w:val="00DD6582"/>
    <w:rsid w:val="00DD6DD9"/>
    <w:rsid w:val="00DE025C"/>
    <w:rsid w:val="00DE21DA"/>
    <w:rsid w:val="00DE25DA"/>
    <w:rsid w:val="00DE67C7"/>
    <w:rsid w:val="00DF05EA"/>
    <w:rsid w:val="00DF2170"/>
    <w:rsid w:val="00DF51D6"/>
    <w:rsid w:val="00DF543B"/>
    <w:rsid w:val="00DF6D31"/>
    <w:rsid w:val="00E00061"/>
    <w:rsid w:val="00E00A57"/>
    <w:rsid w:val="00E00F03"/>
    <w:rsid w:val="00E01DE4"/>
    <w:rsid w:val="00E028AA"/>
    <w:rsid w:val="00E05985"/>
    <w:rsid w:val="00E05A95"/>
    <w:rsid w:val="00E05E89"/>
    <w:rsid w:val="00E0718C"/>
    <w:rsid w:val="00E074F4"/>
    <w:rsid w:val="00E168B9"/>
    <w:rsid w:val="00E2094C"/>
    <w:rsid w:val="00E21111"/>
    <w:rsid w:val="00E22111"/>
    <w:rsid w:val="00E22FC8"/>
    <w:rsid w:val="00E23273"/>
    <w:rsid w:val="00E23A63"/>
    <w:rsid w:val="00E23ACB"/>
    <w:rsid w:val="00E23E4B"/>
    <w:rsid w:val="00E24D7C"/>
    <w:rsid w:val="00E26EDB"/>
    <w:rsid w:val="00E27727"/>
    <w:rsid w:val="00E31DA8"/>
    <w:rsid w:val="00E33F70"/>
    <w:rsid w:val="00E34165"/>
    <w:rsid w:val="00E35F12"/>
    <w:rsid w:val="00E36F4C"/>
    <w:rsid w:val="00E374AB"/>
    <w:rsid w:val="00E40462"/>
    <w:rsid w:val="00E4285A"/>
    <w:rsid w:val="00E435AB"/>
    <w:rsid w:val="00E46F4E"/>
    <w:rsid w:val="00E518AB"/>
    <w:rsid w:val="00E52E6F"/>
    <w:rsid w:val="00E5564C"/>
    <w:rsid w:val="00E57915"/>
    <w:rsid w:val="00E60BA4"/>
    <w:rsid w:val="00E61751"/>
    <w:rsid w:val="00E623D6"/>
    <w:rsid w:val="00E62C77"/>
    <w:rsid w:val="00E6562E"/>
    <w:rsid w:val="00E659F0"/>
    <w:rsid w:val="00E7428E"/>
    <w:rsid w:val="00E74C95"/>
    <w:rsid w:val="00E77BFF"/>
    <w:rsid w:val="00E80C6F"/>
    <w:rsid w:val="00E8318F"/>
    <w:rsid w:val="00E83357"/>
    <w:rsid w:val="00E86C5E"/>
    <w:rsid w:val="00E915CC"/>
    <w:rsid w:val="00E91ABE"/>
    <w:rsid w:val="00E9387A"/>
    <w:rsid w:val="00E945DF"/>
    <w:rsid w:val="00E96149"/>
    <w:rsid w:val="00EA03CF"/>
    <w:rsid w:val="00EA2850"/>
    <w:rsid w:val="00EA3840"/>
    <w:rsid w:val="00EA3865"/>
    <w:rsid w:val="00EA4915"/>
    <w:rsid w:val="00EB1007"/>
    <w:rsid w:val="00EB14CA"/>
    <w:rsid w:val="00EB31E0"/>
    <w:rsid w:val="00EB32C7"/>
    <w:rsid w:val="00EB3421"/>
    <w:rsid w:val="00EB4CD6"/>
    <w:rsid w:val="00EB4D73"/>
    <w:rsid w:val="00EC11EF"/>
    <w:rsid w:val="00EC4E7C"/>
    <w:rsid w:val="00EC4FFA"/>
    <w:rsid w:val="00ED16FD"/>
    <w:rsid w:val="00ED188F"/>
    <w:rsid w:val="00ED3A72"/>
    <w:rsid w:val="00ED77A7"/>
    <w:rsid w:val="00EE18A7"/>
    <w:rsid w:val="00EE301C"/>
    <w:rsid w:val="00EE551B"/>
    <w:rsid w:val="00EE58A1"/>
    <w:rsid w:val="00EE6EF0"/>
    <w:rsid w:val="00EF2983"/>
    <w:rsid w:val="00EF3AEC"/>
    <w:rsid w:val="00EF577A"/>
    <w:rsid w:val="00EF631F"/>
    <w:rsid w:val="00EF6744"/>
    <w:rsid w:val="00F02643"/>
    <w:rsid w:val="00F02AB8"/>
    <w:rsid w:val="00F04174"/>
    <w:rsid w:val="00F04504"/>
    <w:rsid w:val="00F12F0F"/>
    <w:rsid w:val="00F1495E"/>
    <w:rsid w:val="00F165E6"/>
    <w:rsid w:val="00F20EDF"/>
    <w:rsid w:val="00F211E8"/>
    <w:rsid w:val="00F23F90"/>
    <w:rsid w:val="00F252A1"/>
    <w:rsid w:val="00F27022"/>
    <w:rsid w:val="00F279F3"/>
    <w:rsid w:val="00F30916"/>
    <w:rsid w:val="00F31400"/>
    <w:rsid w:val="00F32E10"/>
    <w:rsid w:val="00F33320"/>
    <w:rsid w:val="00F35771"/>
    <w:rsid w:val="00F3631B"/>
    <w:rsid w:val="00F36CE6"/>
    <w:rsid w:val="00F409D7"/>
    <w:rsid w:val="00F40DD6"/>
    <w:rsid w:val="00F427D3"/>
    <w:rsid w:val="00F42E01"/>
    <w:rsid w:val="00F42EE7"/>
    <w:rsid w:val="00F474E4"/>
    <w:rsid w:val="00F51543"/>
    <w:rsid w:val="00F51649"/>
    <w:rsid w:val="00F54FBA"/>
    <w:rsid w:val="00F557A8"/>
    <w:rsid w:val="00F57F38"/>
    <w:rsid w:val="00F61055"/>
    <w:rsid w:val="00F627D7"/>
    <w:rsid w:val="00F63503"/>
    <w:rsid w:val="00F653FD"/>
    <w:rsid w:val="00F659DB"/>
    <w:rsid w:val="00F66774"/>
    <w:rsid w:val="00F67DFE"/>
    <w:rsid w:val="00F706EC"/>
    <w:rsid w:val="00F71DB1"/>
    <w:rsid w:val="00F71F64"/>
    <w:rsid w:val="00F73978"/>
    <w:rsid w:val="00F73D4B"/>
    <w:rsid w:val="00F77A89"/>
    <w:rsid w:val="00F81B61"/>
    <w:rsid w:val="00F827D6"/>
    <w:rsid w:val="00F82B67"/>
    <w:rsid w:val="00F8457E"/>
    <w:rsid w:val="00F84F7F"/>
    <w:rsid w:val="00F85BAA"/>
    <w:rsid w:val="00F8641C"/>
    <w:rsid w:val="00F86C6D"/>
    <w:rsid w:val="00F8757A"/>
    <w:rsid w:val="00F9013E"/>
    <w:rsid w:val="00F90DFE"/>
    <w:rsid w:val="00F91AFB"/>
    <w:rsid w:val="00F9233D"/>
    <w:rsid w:val="00F92878"/>
    <w:rsid w:val="00F9348B"/>
    <w:rsid w:val="00F94999"/>
    <w:rsid w:val="00F95583"/>
    <w:rsid w:val="00F95AB7"/>
    <w:rsid w:val="00F960CE"/>
    <w:rsid w:val="00FA0513"/>
    <w:rsid w:val="00FA06D6"/>
    <w:rsid w:val="00FA0886"/>
    <w:rsid w:val="00FA2A20"/>
    <w:rsid w:val="00FA3154"/>
    <w:rsid w:val="00FA46BF"/>
    <w:rsid w:val="00FA5BF6"/>
    <w:rsid w:val="00FA7252"/>
    <w:rsid w:val="00FB0048"/>
    <w:rsid w:val="00FB0DD1"/>
    <w:rsid w:val="00FB1011"/>
    <w:rsid w:val="00FB1FF5"/>
    <w:rsid w:val="00FB2198"/>
    <w:rsid w:val="00FB24EC"/>
    <w:rsid w:val="00FB48D2"/>
    <w:rsid w:val="00FB4E9B"/>
    <w:rsid w:val="00FB73E3"/>
    <w:rsid w:val="00FC18FA"/>
    <w:rsid w:val="00FC37B8"/>
    <w:rsid w:val="00FC5EA1"/>
    <w:rsid w:val="00FC736E"/>
    <w:rsid w:val="00FC77AC"/>
    <w:rsid w:val="00FD19AD"/>
    <w:rsid w:val="00FD32EC"/>
    <w:rsid w:val="00FD43D7"/>
    <w:rsid w:val="00FD5259"/>
    <w:rsid w:val="00FD6F7B"/>
    <w:rsid w:val="00FE051E"/>
    <w:rsid w:val="00FE1C63"/>
    <w:rsid w:val="00FE3022"/>
    <w:rsid w:val="00FF02BA"/>
    <w:rsid w:val="00FF079F"/>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imes New Roman" w:eastAsia="Times New Roman" w:hAnsi="Times New Roman" w:cs="Times New Roman"/>
      <w:b/>
      <w:bCs/>
      <w:color w:val="000000"/>
      <w:sz w:val="32"/>
      <w:szCs w:val="28"/>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imes New Roman" w:eastAsia="Times New Roman" w:hAnsi="Times New Roman" w:cs="Times New Roman"/>
      <w:b/>
      <w:i/>
      <w:color w:val="000000"/>
      <w:sz w:val="24"/>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imes New Roman" w:eastAsia="Times New Roman" w:hAnsi="Times New Roman" w:cs="Times New Roman"/>
      <w:i/>
      <w:color w:val="000000"/>
      <w:sz w:val="24"/>
      <w:u w:val="single"/>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imes New Roman" w:eastAsia="Times New Roman" w:hAnsi="Times New Roman" w:cs="Times New Roman"/>
      <w:sz w:val="24"/>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imes New Roman" w:eastAsia="Times New Roman" w:hAnsi="Times New Roman" w:cs="Times New Roman"/>
      <w:sz w:val="24"/>
      <w:u w:val="single"/>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FB73E3"/>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NichtaufgelsteErwhnung2">
    <w:name w:val="Nicht aufgelöste Erwähnung2"/>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FB73E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B73E3"/>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FB73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B73E3"/>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FB73E3"/>
    <w:rPr>
      <w:smallCaps/>
      <w:color w:val="5A5A5A" w:themeColor="text1" w:themeTint="A5"/>
    </w:rPr>
  </w:style>
  <w:style w:type="character" w:styleId="IntensiverVerweis">
    <w:name w:val="Intense Reference"/>
    <w:basedOn w:val="Absatz-Standardschriftart"/>
    <w:uiPriority w:val="32"/>
    <w:qFormat/>
    <w:rsid w:val="00FB73E3"/>
    <w:rPr>
      <w:b/>
      <w:bCs/>
      <w:smallCaps/>
      <w:color w:val="5B9BD5" w:themeColor="accent1"/>
      <w:spacing w:val="5"/>
    </w:rPr>
  </w:style>
  <w:style w:type="paragraph" w:styleId="berarbeitung">
    <w:name w:val="Revision"/>
    <w:hidden/>
    <w:uiPriority w:val="99"/>
    <w:semiHidden/>
    <w:rsid w:val="00462728"/>
    <w:pPr>
      <w:spacing w:after="0" w:line="240" w:lineRule="auto"/>
    </w:pPr>
    <w:rPr>
      <w:rFonts w:ascii="Times New Roman" w:eastAsia="Calibri"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28600">
      <w:bodyDiv w:val="1"/>
      <w:marLeft w:val="0"/>
      <w:marRight w:val="0"/>
      <w:marTop w:val="0"/>
      <w:marBottom w:val="0"/>
      <w:divBdr>
        <w:top w:val="none" w:sz="0" w:space="0" w:color="auto"/>
        <w:left w:val="none" w:sz="0" w:space="0" w:color="auto"/>
        <w:bottom w:val="none" w:sz="0" w:space="0" w:color="auto"/>
        <w:right w:val="none" w:sz="0" w:space="0" w:color="auto"/>
      </w:divBdr>
    </w:div>
    <w:div w:id="148601966">
      <w:bodyDiv w:val="1"/>
      <w:marLeft w:val="0"/>
      <w:marRight w:val="0"/>
      <w:marTop w:val="0"/>
      <w:marBottom w:val="0"/>
      <w:divBdr>
        <w:top w:val="none" w:sz="0" w:space="0" w:color="auto"/>
        <w:left w:val="none" w:sz="0" w:space="0" w:color="auto"/>
        <w:bottom w:val="none" w:sz="0" w:space="0" w:color="auto"/>
        <w:right w:val="none" w:sz="0" w:space="0" w:color="auto"/>
      </w:divBdr>
    </w:div>
    <w:div w:id="587731713">
      <w:bodyDiv w:val="1"/>
      <w:marLeft w:val="0"/>
      <w:marRight w:val="0"/>
      <w:marTop w:val="0"/>
      <w:marBottom w:val="0"/>
      <w:divBdr>
        <w:top w:val="none" w:sz="0" w:space="0" w:color="auto"/>
        <w:left w:val="none" w:sz="0" w:space="0" w:color="auto"/>
        <w:bottom w:val="none" w:sz="0" w:space="0" w:color="auto"/>
        <w:right w:val="none" w:sz="0" w:space="0" w:color="auto"/>
      </w:divBdr>
    </w:div>
    <w:div w:id="671957930">
      <w:bodyDiv w:val="1"/>
      <w:marLeft w:val="0"/>
      <w:marRight w:val="0"/>
      <w:marTop w:val="0"/>
      <w:marBottom w:val="0"/>
      <w:divBdr>
        <w:top w:val="none" w:sz="0" w:space="0" w:color="auto"/>
        <w:left w:val="none" w:sz="0" w:space="0" w:color="auto"/>
        <w:bottom w:val="none" w:sz="0" w:space="0" w:color="auto"/>
        <w:right w:val="none" w:sz="0" w:space="0" w:color="auto"/>
      </w:divBdr>
    </w:div>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33926152">
      <w:bodyDiv w:val="1"/>
      <w:marLeft w:val="0"/>
      <w:marRight w:val="0"/>
      <w:marTop w:val="0"/>
      <w:marBottom w:val="0"/>
      <w:divBdr>
        <w:top w:val="none" w:sz="0" w:space="0" w:color="auto"/>
        <w:left w:val="none" w:sz="0" w:space="0" w:color="auto"/>
        <w:bottom w:val="none" w:sz="0" w:space="0" w:color="auto"/>
        <w:right w:val="none" w:sz="0" w:space="0" w:color="auto"/>
      </w:divBdr>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 w:id="165880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aans@soziologie.uni-siegen.de" TargetMode="External"/><Relationship Id="rId13" Type="http://schemas.openxmlformats.org/officeDocument/2006/relationships/hyperlink" Target="mailto:Christopher.Grages@uni-hamburg.de"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iola@ph.au.dk"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mailto:F.J.vanHooren@uva.nl" TargetMode="External"/><Relationship Id="rId23" Type="http://schemas.microsoft.com/office/2016/09/relationships/commentsIds" Target="commentsIds.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linden@soziologie.uni-siegen.de" TargetMode="External"/><Relationship Id="rId14" Type="http://schemas.openxmlformats.org/officeDocument/2006/relationships/hyperlink" Target="mailto:hildegard.theobald@uni-vechta.de" TargetMode="External"/><Relationship Id="rId22"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4118B0A02F2141DCB251311D18CB2180"/>
        <w:category>
          <w:name w:val="Allgemein"/>
          <w:gallery w:val="placeholder"/>
        </w:category>
        <w:types>
          <w:type w:val="bbPlcHdr"/>
        </w:types>
        <w:behaviors>
          <w:behavior w:val="content"/>
        </w:behaviors>
        <w:guid w:val="{2E47AF46-E8A5-4313-AED0-991B0403FDD5}"/>
      </w:docPartPr>
      <w:docPartBody>
        <w:p w:rsidR="00964CF5" w:rsidRDefault="00964CF5" w:rsidP="00964CF5">
          <w:pPr>
            <w:pStyle w:val="4118B0A02F2141DCB251311D18CB2180"/>
          </w:pPr>
          <w:r w:rsidRPr="00170DD2">
            <w:rPr>
              <w:rStyle w:val="Platzhaltertext"/>
            </w:rPr>
            <w:t>Klicken oder tippen Sie hier, um Text einzugeben.</w:t>
          </w:r>
        </w:p>
      </w:docPartBody>
    </w:docPart>
    <w:docPart>
      <w:docPartPr>
        <w:name w:val="8EA9AD0B1D094F21AE7EF1A139F80951"/>
        <w:category>
          <w:name w:val="Allgemein"/>
          <w:gallery w:val="placeholder"/>
        </w:category>
        <w:types>
          <w:type w:val="bbPlcHdr"/>
        </w:types>
        <w:behaviors>
          <w:behavior w:val="content"/>
        </w:behaviors>
        <w:guid w:val="{66720FB0-4D88-4D6B-8C8C-C832A711B316}"/>
      </w:docPartPr>
      <w:docPartBody>
        <w:p w:rsidR="00964CF5" w:rsidRDefault="00964CF5" w:rsidP="00964CF5">
          <w:pPr>
            <w:pStyle w:val="8EA9AD0B1D094F21AE7EF1A139F80951"/>
          </w:pPr>
          <w:r w:rsidRPr="00170DD2">
            <w:rPr>
              <w:rStyle w:val="Platzhaltertext"/>
            </w:rPr>
            <w:t>Klicken oder tippen Sie hier, um Text einzugeben.</w:t>
          </w:r>
        </w:p>
      </w:docPartBody>
    </w:docPart>
    <w:docPart>
      <w:docPartPr>
        <w:name w:val="96C3866F64A94CB081856E61A572D680"/>
        <w:category>
          <w:name w:val="Allgemein"/>
          <w:gallery w:val="placeholder"/>
        </w:category>
        <w:types>
          <w:type w:val="bbPlcHdr"/>
        </w:types>
        <w:behaviors>
          <w:behavior w:val="content"/>
        </w:behaviors>
        <w:guid w:val="{AA0D9A46-9DB7-41E7-A75D-D27E20965612}"/>
      </w:docPartPr>
      <w:docPartBody>
        <w:p w:rsidR="00C50EB0" w:rsidRDefault="00C50EB0" w:rsidP="00C50EB0">
          <w:pPr>
            <w:pStyle w:val="96C3866F64A94CB081856E61A572D680"/>
          </w:pPr>
          <w:r w:rsidRPr="00170DD2">
            <w:rPr>
              <w:rStyle w:val="Platzhaltertext"/>
            </w:rPr>
            <w:t>Klicken oder tippen Sie hier, um Text einzugeben.</w:t>
          </w:r>
        </w:p>
      </w:docPartBody>
    </w:docPart>
    <w:docPart>
      <w:docPartPr>
        <w:name w:val="6B2D75D8747441FCBC779C31018E6055"/>
        <w:category>
          <w:name w:val="Allgemein"/>
          <w:gallery w:val="placeholder"/>
        </w:category>
        <w:types>
          <w:type w:val="bbPlcHdr"/>
        </w:types>
        <w:behaviors>
          <w:behavior w:val="content"/>
        </w:behaviors>
        <w:guid w:val="{0166D6CE-A352-4986-AE3B-9F92395D1406}"/>
      </w:docPartPr>
      <w:docPartBody>
        <w:p w:rsidR="00C50EB0" w:rsidRDefault="00C50EB0" w:rsidP="00C50EB0">
          <w:pPr>
            <w:pStyle w:val="6B2D75D8747441FCBC779C31018E6055"/>
          </w:pPr>
          <w:r w:rsidRPr="00170DD2">
            <w:rPr>
              <w:rStyle w:val="Platzhaltertext"/>
            </w:rPr>
            <w:t>Klicken oder tippen Sie hier, um Text einzugeben.</w:t>
          </w:r>
        </w:p>
      </w:docPartBody>
    </w:docPart>
    <w:docPart>
      <w:docPartPr>
        <w:name w:val="FB0D24A7CC2841299B4368F888AA6D30"/>
        <w:category>
          <w:name w:val="Allgemein"/>
          <w:gallery w:val="placeholder"/>
        </w:category>
        <w:types>
          <w:type w:val="bbPlcHdr"/>
        </w:types>
        <w:behaviors>
          <w:behavior w:val="content"/>
        </w:behaviors>
        <w:guid w:val="{9E1A0D61-4038-47F4-8D32-6677F1B0118A}"/>
      </w:docPartPr>
      <w:docPartBody>
        <w:p w:rsidR="00835700" w:rsidRDefault="00835700" w:rsidP="00835700">
          <w:pPr>
            <w:pStyle w:val="FB0D24A7CC2841299B4368F888AA6D30"/>
          </w:pPr>
          <w:r w:rsidRPr="00170DD2">
            <w:rPr>
              <w:rStyle w:val="Platzhaltertext"/>
            </w:rPr>
            <w:t>Klicken oder tippen Sie hier, um Text einzugeben.</w:t>
          </w:r>
        </w:p>
      </w:docPartBody>
    </w:docPart>
    <w:docPart>
      <w:docPartPr>
        <w:name w:val="517168BC600C4AF290D040EBC5A03C91"/>
        <w:category>
          <w:name w:val="Allgemein"/>
          <w:gallery w:val="placeholder"/>
        </w:category>
        <w:types>
          <w:type w:val="bbPlcHdr"/>
        </w:types>
        <w:behaviors>
          <w:behavior w:val="content"/>
        </w:behaviors>
        <w:guid w:val="{FBE66B81-AF13-497A-8F6B-E3D5C4BD53F7}"/>
      </w:docPartPr>
      <w:docPartBody>
        <w:p w:rsidR="00835700" w:rsidRDefault="00835700" w:rsidP="00835700">
          <w:pPr>
            <w:pStyle w:val="517168BC600C4AF290D040EBC5A03C91"/>
          </w:pPr>
          <w:r w:rsidRPr="00170DD2">
            <w:rPr>
              <w:rStyle w:val="Platzhaltertext"/>
            </w:rPr>
            <w:t>Klicken oder tippen Sie hier, um Text einzugeben.</w:t>
          </w:r>
        </w:p>
      </w:docPartBody>
    </w:docPart>
    <w:docPart>
      <w:docPartPr>
        <w:name w:val="7D57A7D08DD44C4D8EBE6004EE04B4BE"/>
        <w:category>
          <w:name w:val="Allgemein"/>
          <w:gallery w:val="placeholder"/>
        </w:category>
        <w:types>
          <w:type w:val="bbPlcHdr"/>
        </w:types>
        <w:behaviors>
          <w:behavior w:val="content"/>
        </w:behaviors>
        <w:guid w:val="{E99331D2-7F92-45A7-86DF-AB850CBE4E56}"/>
      </w:docPartPr>
      <w:docPartBody>
        <w:p w:rsidR="000D58A0" w:rsidRDefault="00835700" w:rsidP="00835700">
          <w:pPr>
            <w:pStyle w:val="7D57A7D08DD44C4D8EBE6004EE04B4BE"/>
          </w:pPr>
          <w:r w:rsidRPr="00170DD2">
            <w:rPr>
              <w:rStyle w:val="Platzhaltertext"/>
            </w:rPr>
            <w:t>Klicken oder tippen Sie hier, um Text einzugeben.</w:t>
          </w:r>
        </w:p>
      </w:docPartBody>
    </w:docPart>
    <w:docPart>
      <w:docPartPr>
        <w:name w:val="F196FF1EFDE945D9A06C4F6CE0D2C0DE"/>
        <w:category>
          <w:name w:val="Allgemein"/>
          <w:gallery w:val="placeholder"/>
        </w:category>
        <w:types>
          <w:type w:val="bbPlcHdr"/>
        </w:types>
        <w:behaviors>
          <w:behavior w:val="content"/>
        </w:behaviors>
        <w:guid w:val="{B06C5B0C-CDC5-47B1-8277-3F4D273C6406}"/>
      </w:docPartPr>
      <w:docPartBody>
        <w:p w:rsidR="0066079D" w:rsidRDefault="0066079D" w:rsidP="0066079D">
          <w:pPr>
            <w:pStyle w:val="F196FF1EFDE945D9A06C4F6CE0D2C0DE"/>
          </w:pPr>
          <w:r w:rsidRPr="00170DD2">
            <w:rPr>
              <w:rStyle w:val="Platzhaltertext"/>
            </w:rPr>
            <w:t>Klicken oder tippen Sie hier, um Text einzugeben.</w:t>
          </w:r>
        </w:p>
      </w:docPartBody>
    </w:docPart>
    <w:docPart>
      <w:docPartPr>
        <w:name w:val="5545F3DBAB0E4F6FA3A9360EFAFFAAA6"/>
        <w:category>
          <w:name w:val="Allgemein"/>
          <w:gallery w:val="placeholder"/>
        </w:category>
        <w:types>
          <w:type w:val="bbPlcHdr"/>
        </w:types>
        <w:behaviors>
          <w:behavior w:val="content"/>
        </w:behaviors>
        <w:guid w:val="{2D1AAA93-A266-4FBA-B830-5ADB740B3E43}"/>
      </w:docPartPr>
      <w:docPartBody>
        <w:p w:rsidR="0066079D" w:rsidRDefault="0066079D" w:rsidP="0066079D">
          <w:pPr>
            <w:pStyle w:val="5545F3DBAB0E4F6FA3A9360EFAFFAAA6"/>
          </w:pPr>
          <w:r w:rsidRPr="00170DD2">
            <w:rPr>
              <w:rStyle w:val="Platzhaltertext"/>
            </w:rPr>
            <w:t>Klicken oder tippen Sie hier, um Text einzugeben.</w:t>
          </w:r>
        </w:p>
      </w:docPartBody>
    </w:docPart>
    <w:docPart>
      <w:docPartPr>
        <w:name w:val="6BEE46CC822A408CBC9AFEDAF2729DDE"/>
        <w:category>
          <w:name w:val="Allgemein"/>
          <w:gallery w:val="placeholder"/>
        </w:category>
        <w:types>
          <w:type w:val="bbPlcHdr"/>
        </w:types>
        <w:behaviors>
          <w:behavior w:val="content"/>
        </w:behaviors>
        <w:guid w:val="{8008243D-B6B4-4B8F-80A3-779C74E1AD75}"/>
      </w:docPartPr>
      <w:docPartBody>
        <w:p w:rsidR="00BE67E6" w:rsidRDefault="00877946" w:rsidP="00877946">
          <w:pPr>
            <w:pStyle w:val="6BEE46CC822A408CBC9AFEDAF2729DDE"/>
          </w:pPr>
          <w:r w:rsidRPr="00170DD2">
            <w:rPr>
              <w:rStyle w:val="Platzhaltertext"/>
            </w:rPr>
            <w:t>Klicken oder tippen Sie hier, um Text einzugeben.</w:t>
          </w:r>
        </w:p>
      </w:docPartBody>
    </w:docPart>
    <w:docPart>
      <w:docPartPr>
        <w:name w:val="77F1CF32B55E4B07A4C0A9193610D1D6"/>
        <w:category>
          <w:name w:val="Allgemein"/>
          <w:gallery w:val="placeholder"/>
        </w:category>
        <w:types>
          <w:type w:val="bbPlcHdr"/>
        </w:types>
        <w:behaviors>
          <w:behavior w:val="content"/>
        </w:behaviors>
        <w:guid w:val="{71D7B088-98F7-412F-ACAD-3619A1817952}"/>
      </w:docPartPr>
      <w:docPartBody>
        <w:p w:rsidR="00EB45F7" w:rsidRDefault="00792E73" w:rsidP="00792E73">
          <w:pPr>
            <w:pStyle w:val="77F1CF32B55E4B07A4C0A9193610D1D6"/>
          </w:pPr>
          <w:r w:rsidRPr="00170DD2">
            <w:rPr>
              <w:rStyle w:val="Platzhaltertext"/>
            </w:rPr>
            <w:t>Klicken oder tippen Sie hier, um Text einzugeben.</w:t>
          </w:r>
        </w:p>
      </w:docPartBody>
    </w:docPart>
    <w:docPart>
      <w:docPartPr>
        <w:name w:val="F6F0356A402E49D0B217C3B50479984D"/>
        <w:category>
          <w:name w:val="Allgemein"/>
          <w:gallery w:val="placeholder"/>
        </w:category>
        <w:types>
          <w:type w:val="bbPlcHdr"/>
        </w:types>
        <w:behaviors>
          <w:behavior w:val="content"/>
        </w:behaviors>
        <w:guid w:val="{ED22B683-7765-4A10-B3F9-68DA3337CF13}"/>
      </w:docPartPr>
      <w:docPartBody>
        <w:p w:rsidR="00EB45F7" w:rsidRDefault="00792E73" w:rsidP="00792E73">
          <w:pPr>
            <w:pStyle w:val="F6F0356A402E49D0B217C3B50479984D"/>
          </w:pPr>
          <w:r w:rsidRPr="00170DD2">
            <w:rPr>
              <w:rStyle w:val="Platzhaltertext"/>
            </w:rPr>
            <w:t>Klicken oder tippen Sie hier, um Text einzugeben.</w:t>
          </w:r>
        </w:p>
      </w:docPartBody>
    </w:docPart>
    <w:docPart>
      <w:docPartPr>
        <w:name w:val="11A475AC975B45F4A5C11867C25D2944"/>
        <w:category>
          <w:name w:val="Allgemein"/>
          <w:gallery w:val="placeholder"/>
        </w:category>
        <w:types>
          <w:type w:val="bbPlcHdr"/>
        </w:types>
        <w:behaviors>
          <w:behavior w:val="content"/>
        </w:behaviors>
        <w:guid w:val="{CDCEDC6D-1B57-4B1B-B8B9-9397721178E4}"/>
      </w:docPartPr>
      <w:docPartBody>
        <w:p w:rsidR="00FE7831" w:rsidRDefault="007C3E69" w:rsidP="007C3E69">
          <w:pPr>
            <w:pStyle w:val="11A475AC975B45F4A5C11867C25D2944"/>
          </w:pPr>
          <w:r w:rsidRPr="00170DD2">
            <w:rPr>
              <w:rStyle w:val="Platzhaltertext"/>
            </w:rPr>
            <w:t>Klicken oder tippen Sie hier, um Text einzugeben.</w:t>
          </w:r>
        </w:p>
      </w:docPartBody>
    </w:docPart>
    <w:docPart>
      <w:docPartPr>
        <w:name w:val="89EF531F02004799B04AF7D744947EEE"/>
        <w:category>
          <w:name w:val="Allgemein"/>
          <w:gallery w:val="placeholder"/>
        </w:category>
        <w:types>
          <w:type w:val="bbPlcHdr"/>
        </w:types>
        <w:behaviors>
          <w:behavior w:val="content"/>
        </w:behaviors>
        <w:guid w:val="{150DBDFC-E0C4-4CB4-95FE-C162EE2FCD31}"/>
      </w:docPartPr>
      <w:docPartBody>
        <w:p w:rsidR="00F135C8" w:rsidRDefault="00FE7831" w:rsidP="00FE7831">
          <w:pPr>
            <w:pStyle w:val="89EF531F02004799B04AF7D744947EEE"/>
          </w:pPr>
          <w:r w:rsidRPr="00170DD2">
            <w:rPr>
              <w:rStyle w:val="Platzhaltertext"/>
            </w:rPr>
            <w:t>Klicken oder tippen Sie hier, um Text einzugeben.</w:t>
          </w:r>
        </w:p>
      </w:docPartBody>
    </w:docPart>
    <w:docPart>
      <w:docPartPr>
        <w:name w:val="279DAD291832451C82922A5B651342A1"/>
        <w:category>
          <w:name w:val="Allgemein"/>
          <w:gallery w:val="placeholder"/>
        </w:category>
        <w:types>
          <w:type w:val="bbPlcHdr"/>
        </w:types>
        <w:behaviors>
          <w:behavior w:val="content"/>
        </w:behaviors>
        <w:guid w:val="{3E3A6866-95A2-4566-9BFD-CFC5C174B186}"/>
      </w:docPartPr>
      <w:docPartBody>
        <w:p w:rsidR="00CF6F23" w:rsidRDefault="00480C22" w:rsidP="00480C22">
          <w:pPr>
            <w:pStyle w:val="279DAD291832451C82922A5B651342A1"/>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092767"/>
    <w:rsid w:val="000D58A0"/>
    <w:rsid w:val="00192F28"/>
    <w:rsid w:val="002765ED"/>
    <w:rsid w:val="002A2A6F"/>
    <w:rsid w:val="002B2B5F"/>
    <w:rsid w:val="002C1898"/>
    <w:rsid w:val="003053B6"/>
    <w:rsid w:val="00325C99"/>
    <w:rsid w:val="00333F43"/>
    <w:rsid w:val="00347FAF"/>
    <w:rsid w:val="00357989"/>
    <w:rsid w:val="003A5415"/>
    <w:rsid w:val="003B461B"/>
    <w:rsid w:val="00443CAC"/>
    <w:rsid w:val="00480C22"/>
    <w:rsid w:val="004907F3"/>
    <w:rsid w:val="00515244"/>
    <w:rsid w:val="006470DB"/>
    <w:rsid w:val="0066079D"/>
    <w:rsid w:val="00665910"/>
    <w:rsid w:val="006925EC"/>
    <w:rsid w:val="006D3C6C"/>
    <w:rsid w:val="00792E73"/>
    <w:rsid w:val="007C3E69"/>
    <w:rsid w:val="00835700"/>
    <w:rsid w:val="00877946"/>
    <w:rsid w:val="0088540B"/>
    <w:rsid w:val="008E32BE"/>
    <w:rsid w:val="009426AC"/>
    <w:rsid w:val="00964CF5"/>
    <w:rsid w:val="00975787"/>
    <w:rsid w:val="009D6E4F"/>
    <w:rsid w:val="009E295A"/>
    <w:rsid w:val="00A403CB"/>
    <w:rsid w:val="00A43F81"/>
    <w:rsid w:val="00A70037"/>
    <w:rsid w:val="00B02456"/>
    <w:rsid w:val="00B112BB"/>
    <w:rsid w:val="00B20883"/>
    <w:rsid w:val="00B257AC"/>
    <w:rsid w:val="00B3580F"/>
    <w:rsid w:val="00B84CF2"/>
    <w:rsid w:val="00BE138D"/>
    <w:rsid w:val="00BE67E6"/>
    <w:rsid w:val="00C27EFE"/>
    <w:rsid w:val="00C50EB0"/>
    <w:rsid w:val="00CC5835"/>
    <w:rsid w:val="00CF6F23"/>
    <w:rsid w:val="00D9650E"/>
    <w:rsid w:val="00E31487"/>
    <w:rsid w:val="00E72B61"/>
    <w:rsid w:val="00EB45F7"/>
    <w:rsid w:val="00F135C8"/>
    <w:rsid w:val="00F166E7"/>
    <w:rsid w:val="00F22CE1"/>
    <w:rsid w:val="00F51234"/>
    <w:rsid w:val="00F837F5"/>
    <w:rsid w:val="00FD0B3B"/>
    <w:rsid w:val="00FE1E74"/>
    <w:rsid w:val="00FE7831"/>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B461B"/>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 w:type="paragraph" w:customStyle="1" w:styleId="147B6D6A423B4C4B95EAF3D519C785FB">
    <w:name w:val="147B6D6A423B4C4B95EAF3D519C785FB"/>
    <w:rsid w:val="00964CF5"/>
  </w:style>
  <w:style w:type="paragraph" w:customStyle="1" w:styleId="CFB168E5B9A7404CB9C23D04B1B0159A">
    <w:name w:val="CFB168E5B9A7404CB9C23D04B1B0159A"/>
    <w:rsid w:val="00964CF5"/>
  </w:style>
  <w:style w:type="paragraph" w:customStyle="1" w:styleId="E189C222B9C74F42AEE447A9ACA7DF76">
    <w:name w:val="E189C222B9C74F42AEE447A9ACA7DF76"/>
    <w:rsid w:val="00964CF5"/>
  </w:style>
  <w:style w:type="paragraph" w:customStyle="1" w:styleId="84F401996EAD42F08A00A9260462461F">
    <w:name w:val="84F401996EAD42F08A00A9260462461F"/>
    <w:rsid w:val="00964CF5"/>
  </w:style>
  <w:style w:type="paragraph" w:customStyle="1" w:styleId="E454CA0A68B34D1E9CEA5BE3AB6DF851">
    <w:name w:val="E454CA0A68B34D1E9CEA5BE3AB6DF851"/>
    <w:rsid w:val="00964CF5"/>
  </w:style>
  <w:style w:type="paragraph" w:customStyle="1" w:styleId="CBA7256C297F44B986C1D3614C007CCF">
    <w:name w:val="CBA7256C297F44B986C1D3614C007CCF"/>
    <w:rsid w:val="00964CF5"/>
  </w:style>
  <w:style w:type="paragraph" w:customStyle="1" w:styleId="964857D5E454456BA025E6CC43EB7933">
    <w:name w:val="964857D5E454456BA025E6CC43EB7933"/>
    <w:rsid w:val="00964CF5"/>
  </w:style>
  <w:style w:type="paragraph" w:customStyle="1" w:styleId="A4DE1FECD7A1429DADDF46567A00FBFF">
    <w:name w:val="A4DE1FECD7A1429DADDF46567A00FBFF"/>
    <w:rsid w:val="00964CF5"/>
  </w:style>
  <w:style w:type="paragraph" w:customStyle="1" w:styleId="ECBD61997DDA4984B8D1518EAD22EDA3">
    <w:name w:val="ECBD61997DDA4984B8D1518EAD22EDA3"/>
    <w:rsid w:val="00964CF5"/>
  </w:style>
  <w:style w:type="paragraph" w:customStyle="1" w:styleId="B98E84F4C7324377A84DC697EA190AA8">
    <w:name w:val="B98E84F4C7324377A84DC697EA190AA8"/>
    <w:rsid w:val="00964CF5"/>
  </w:style>
  <w:style w:type="paragraph" w:customStyle="1" w:styleId="44689E0118974FB39525E1CCE43D39FB">
    <w:name w:val="44689E0118974FB39525E1CCE43D39FB"/>
    <w:rsid w:val="00964CF5"/>
  </w:style>
  <w:style w:type="paragraph" w:customStyle="1" w:styleId="0C56A1CE9AB84F1B89AEC68F76A7FA12">
    <w:name w:val="0C56A1CE9AB84F1B89AEC68F76A7FA12"/>
    <w:rsid w:val="00964CF5"/>
  </w:style>
  <w:style w:type="paragraph" w:customStyle="1" w:styleId="A002F7C560B74B1CB3ACB083088468AD">
    <w:name w:val="A002F7C560B74B1CB3ACB083088468AD"/>
    <w:rsid w:val="00964CF5"/>
  </w:style>
  <w:style w:type="paragraph" w:customStyle="1" w:styleId="4118B0A02F2141DCB251311D18CB2180">
    <w:name w:val="4118B0A02F2141DCB251311D18CB2180"/>
    <w:rsid w:val="00964CF5"/>
  </w:style>
  <w:style w:type="paragraph" w:customStyle="1" w:styleId="AE3CD07E18024BD6B7A2D2385F950BDC">
    <w:name w:val="AE3CD07E18024BD6B7A2D2385F950BDC"/>
    <w:rsid w:val="00964CF5"/>
  </w:style>
  <w:style w:type="paragraph" w:customStyle="1" w:styleId="E8AF97B8681D4B41AE16451455298E75">
    <w:name w:val="E8AF97B8681D4B41AE16451455298E75"/>
    <w:rsid w:val="00964CF5"/>
  </w:style>
  <w:style w:type="paragraph" w:customStyle="1" w:styleId="8EA9AD0B1D094F21AE7EF1A139F80951">
    <w:name w:val="8EA9AD0B1D094F21AE7EF1A139F80951"/>
    <w:rsid w:val="00964CF5"/>
  </w:style>
  <w:style w:type="paragraph" w:customStyle="1" w:styleId="5A1809D5CC24462F8FE22A82A95EB13B">
    <w:name w:val="5A1809D5CC24462F8FE22A82A95EB13B"/>
    <w:rsid w:val="00C50EB0"/>
  </w:style>
  <w:style w:type="paragraph" w:customStyle="1" w:styleId="96C3866F64A94CB081856E61A572D680">
    <w:name w:val="96C3866F64A94CB081856E61A572D680"/>
    <w:rsid w:val="00C50EB0"/>
  </w:style>
  <w:style w:type="paragraph" w:customStyle="1" w:styleId="C8E6123E9B9D4C38B139A102D44C4BA4">
    <w:name w:val="C8E6123E9B9D4C38B139A102D44C4BA4"/>
    <w:rsid w:val="00C50EB0"/>
  </w:style>
  <w:style w:type="paragraph" w:customStyle="1" w:styleId="6B2D75D8747441FCBC779C31018E6055">
    <w:name w:val="6B2D75D8747441FCBC779C31018E6055"/>
    <w:rsid w:val="00C50EB0"/>
  </w:style>
  <w:style w:type="paragraph" w:customStyle="1" w:styleId="DFC8E30F2CE24E988F2E909E7322CDA5">
    <w:name w:val="DFC8E30F2CE24E988F2E909E7322CDA5"/>
    <w:rsid w:val="00835700"/>
    <w:rPr>
      <w:lang w:val="en-US" w:eastAsia="en-US"/>
    </w:rPr>
  </w:style>
  <w:style w:type="paragraph" w:customStyle="1" w:styleId="80CFBEEE0CD04EBEB6FCBD0720009565">
    <w:name w:val="80CFBEEE0CD04EBEB6FCBD0720009565"/>
    <w:rsid w:val="00835700"/>
    <w:rPr>
      <w:lang w:val="en-US" w:eastAsia="en-US"/>
    </w:rPr>
  </w:style>
  <w:style w:type="paragraph" w:customStyle="1" w:styleId="A96F72E01F96442AB59BBB43DBD4D3C5">
    <w:name w:val="A96F72E01F96442AB59BBB43DBD4D3C5"/>
    <w:rsid w:val="00835700"/>
    <w:rPr>
      <w:lang w:val="en-US" w:eastAsia="en-US"/>
    </w:rPr>
  </w:style>
  <w:style w:type="paragraph" w:customStyle="1" w:styleId="C661A70AAFAB4BC6A3C426319288AD87">
    <w:name w:val="C661A70AAFAB4BC6A3C426319288AD87"/>
    <w:rsid w:val="00835700"/>
    <w:rPr>
      <w:lang w:val="en-US" w:eastAsia="en-US"/>
    </w:rPr>
  </w:style>
  <w:style w:type="paragraph" w:customStyle="1" w:styleId="9110354D8A094A03B4582E1316949CF1">
    <w:name w:val="9110354D8A094A03B4582E1316949CF1"/>
    <w:rsid w:val="00835700"/>
    <w:rPr>
      <w:lang w:val="en-US" w:eastAsia="en-US"/>
    </w:rPr>
  </w:style>
  <w:style w:type="paragraph" w:customStyle="1" w:styleId="45911BF8AAA04989A88EECD8A15702E5">
    <w:name w:val="45911BF8AAA04989A88EECD8A15702E5"/>
    <w:rsid w:val="00835700"/>
    <w:rPr>
      <w:lang w:val="en-US" w:eastAsia="en-US"/>
    </w:rPr>
  </w:style>
  <w:style w:type="paragraph" w:customStyle="1" w:styleId="F86CBDDA250E4B708D7446A848027392">
    <w:name w:val="F86CBDDA250E4B708D7446A848027392"/>
    <w:rsid w:val="00835700"/>
    <w:rPr>
      <w:lang w:val="en-US" w:eastAsia="en-US"/>
    </w:rPr>
  </w:style>
  <w:style w:type="paragraph" w:customStyle="1" w:styleId="20E2EC852C8A4426B7A3926E893648B5">
    <w:name w:val="20E2EC852C8A4426B7A3926E893648B5"/>
    <w:rsid w:val="00835700"/>
    <w:rPr>
      <w:lang w:val="en-US" w:eastAsia="en-US"/>
    </w:rPr>
  </w:style>
  <w:style w:type="paragraph" w:customStyle="1" w:styleId="65CFF881895B48C2821CA6C7C347CBE1">
    <w:name w:val="65CFF881895B48C2821CA6C7C347CBE1"/>
    <w:rsid w:val="00835700"/>
    <w:rPr>
      <w:lang w:val="en-US" w:eastAsia="en-US"/>
    </w:rPr>
  </w:style>
  <w:style w:type="paragraph" w:customStyle="1" w:styleId="FB0D24A7CC2841299B4368F888AA6D30">
    <w:name w:val="FB0D24A7CC2841299B4368F888AA6D30"/>
    <w:rsid w:val="00835700"/>
    <w:rPr>
      <w:lang w:val="en-US" w:eastAsia="en-US"/>
    </w:rPr>
  </w:style>
  <w:style w:type="paragraph" w:customStyle="1" w:styleId="99188D3C018C4100909220456B5F22BA">
    <w:name w:val="99188D3C018C4100909220456B5F22BA"/>
    <w:rsid w:val="00835700"/>
    <w:rPr>
      <w:lang w:val="en-US" w:eastAsia="en-US"/>
    </w:rPr>
  </w:style>
  <w:style w:type="paragraph" w:customStyle="1" w:styleId="517168BC600C4AF290D040EBC5A03C91">
    <w:name w:val="517168BC600C4AF290D040EBC5A03C91"/>
    <w:rsid w:val="00835700"/>
    <w:rPr>
      <w:lang w:val="en-US" w:eastAsia="en-US"/>
    </w:rPr>
  </w:style>
  <w:style w:type="paragraph" w:customStyle="1" w:styleId="1A9EBABDAFEA41F8B1C62EDC0BBA96B3">
    <w:name w:val="1A9EBABDAFEA41F8B1C62EDC0BBA96B3"/>
    <w:rsid w:val="00835700"/>
    <w:rPr>
      <w:lang w:val="en-US" w:eastAsia="en-US"/>
    </w:rPr>
  </w:style>
  <w:style w:type="paragraph" w:customStyle="1" w:styleId="88C33AAB7A9A45F4BA17BE68FA51A6AC">
    <w:name w:val="88C33AAB7A9A45F4BA17BE68FA51A6AC"/>
    <w:rsid w:val="00835700"/>
    <w:rPr>
      <w:lang w:val="en-US" w:eastAsia="en-US"/>
    </w:rPr>
  </w:style>
  <w:style w:type="paragraph" w:customStyle="1" w:styleId="10BCDBD237364B74B572DC40A315A185">
    <w:name w:val="10BCDBD237364B74B572DC40A315A185"/>
    <w:rsid w:val="00835700"/>
    <w:rPr>
      <w:lang w:val="en-US" w:eastAsia="en-US"/>
    </w:rPr>
  </w:style>
  <w:style w:type="paragraph" w:customStyle="1" w:styleId="3AFC3BE893AB459ABCC250C68A9BBC23">
    <w:name w:val="3AFC3BE893AB459ABCC250C68A9BBC23"/>
    <w:rsid w:val="00835700"/>
    <w:rPr>
      <w:lang w:val="en-US" w:eastAsia="en-US"/>
    </w:rPr>
  </w:style>
  <w:style w:type="paragraph" w:customStyle="1" w:styleId="E352741899E44B719DC367982D66ED43">
    <w:name w:val="E352741899E44B719DC367982D66ED43"/>
    <w:rsid w:val="00835700"/>
    <w:rPr>
      <w:lang w:val="en-US" w:eastAsia="en-US"/>
    </w:rPr>
  </w:style>
  <w:style w:type="paragraph" w:customStyle="1" w:styleId="7D57A7D08DD44C4D8EBE6004EE04B4BE">
    <w:name w:val="7D57A7D08DD44C4D8EBE6004EE04B4BE"/>
    <w:rsid w:val="00835700"/>
    <w:rPr>
      <w:lang w:val="en-US" w:eastAsia="en-US"/>
    </w:rPr>
  </w:style>
  <w:style w:type="paragraph" w:customStyle="1" w:styleId="FC020FCAA4284921A2F69814CD9D8371">
    <w:name w:val="FC020FCAA4284921A2F69814CD9D8371"/>
    <w:rsid w:val="00835700"/>
    <w:rPr>
      <w:lang w:val="en-US" w:eastAsia="en-US"/>
    </w:rPr>
  </w:style>
  <w:style w:type="paragraph" w:customStyle="1" w:styleId="AEC3CDEBED214875AAAE9D00ACAAC287">
    <w:name w:val="AEC3CDEBED214875AAAE9D00ACAAC287"/>
    <w:rsid w:val="00835700"/>
    <w:rPr>
      <w:lang w:val="en-US" w:eastAsia="en-US"/>
    </w:rPr>
  </w:style>
  <w:style w:type="paragraph" w:customStyle="1" w:styleId="F196FF1EFDE945D9A06C4F6CE0D2C0DE">
    <w:name w:val="F196FF1EFDE945D9A06C4F6CE0D2C0DE"/>
    <w:rsid w:val="0066079D"/>
  </w:style>
  <w:style w:type="paragraph" w:customStyle="1" w:styleId="5545F3DBAB0E4F6FA3A9360EFAFFAAA6">
    <w:name w:val="5545F3DBAB0E4F6FA3A9360EFAFFAAA6"/>
    <w:rsid w:val="0066079D"/>
  </w:style>
  <w:style w:type="paragraph" w:customStyle="1" w:styleId="11E4C870A8154F9786DCC64CD8668ACC">
    <w:name w:val="11E4C870A8154F9786DCC64CD8668ACC"/>
    <w:rsid w:val="0066079D"/>
  </w:style>
  <w:style w:type="paragraph" w:customStyle="1" w:styleId="344D052316D64766B6D3E45925605B36">
    <w:name w:val="344D052316D64766B6D3E45925605B36"/>
    <w:rsid w:val="0066079D"/>
  </w:style>
  <w:style w:type="paragraph" w:customStyle="1" w:styleId="24576ECCF90A4DAEB8D9DC7A657EF527">
    <w:name w:val="24576ECCF90A4DAEB8D9DC7A657EF527"/>
    <w:rsid w:val="0066079D"/>
  </w:style>
  <w:style w:type="paragraph" w:customStyle="1" w:styleId="6BEE46CC822A408CBC9AFEDAF2729DDE">
    <w:name w:val="6BEE46CC822A408CBC9AFEDAF2729DDE"/>
    <w:rsid w:val="00877946"/>
  </w:style>
  <w:style w:type="paragraph" w:customStyle="1" w:styleId="670BD0A72592478491E2E07B648F4194">
    <w:name w:val="670BD0A72592478491E2E07B648F4194"/>
    <w:rsid w:val="00877946"/>
  </w:style>
  <w:style w:type="paragraph" w:customStyle="1" w:styleId="FBBE510528F84394833CE6B1FEA41173">
    <w:name w:val="FBBE510528F84394833CE6B1FEA41173"/>
    <w:rsid w:val="00792E73"/>
    <w:rPr>
      <w:lang w:val="en-US" w:eastAsia="en-US"/>
    </w:rPr>
  </w:style>
  <w:style w:type="paragraph" w:customStyle="1" w:styleId="9BC2B110A1EA47018B8C923431DEE0BF">
    <w:name w:val="9BC2B110A1EA47018B8C923431DEE0BF"/>
    <w:rsid w:val="00792E73"/>
    <w:rPr>
      <w:lang w:val="en-US" w:eastAsia="en-US"/>
    </w:rPr>
  </w:style>
  <w:style w:type="paragraph" w:customStyle="1" w:styleId="5E6ADD7EC5B64D0797B384141B2E2257">
    <w:name w:val="5E6ADD7EC5B64D0797B384141B2E2257"/>
    <w:rsid w:val="00792E73"/>
    <w:rPr>
      <w:lang w:val="en-US" w:eastAsia="en-US"/>
    </w:rPr>
  </w:style>
  <w:style w:type="paragraph" w:customStyle="1" w:styleId="77F1CF32B55E4B07A4C0A9193610D1D6">
    <w:name w:val="77F1CF32B55E4B07A4C0A9193610D1D6"/>
    <w:rsid w:val="00792E73"/>
    <w:rPr>
      <w:lang w:val="en-US" w:eastAsia="en-US"/>
    </w:rPr>
  </w:style>
  <w:style w:type="paragraph" w:customStyle="1" w:styleId="7B190CCE3D7B4DA6A8452A040FCEAB6F">
    <w:name w:val="7B190CCE3D7B4DA6A8452A040FCEAB6F"/>
    <w:rsid w:val="00792E73"/>
    <w:rPr>
      <w:lang w:val="en-US" w:eastAsia="en-US"/>
    </w:rPr>
  </w:style>
  <w:style w:type="paragraph" w:customStyle="1" w:styleId="8E23EDBA682F47A58F816FF130685439">
    <w:name w:val="8E23EDBA682F47A58F816FF130685439"/>
    <w:rsid w:val="00792E73"/>
    <w:rPr>
      <w:lang w:val="en-US" w:eastAsia="en-US"/>
    </w:rPr>
  </w:style>
  <w:style w:type="paragraph" w:customStyle="1" w:styleId="7EA74FE3B5854258AE2DF41D5ED32106">
    <w:name w:val="7EA74FE3B5854258AE2DF41D5ED32106"/>
    <w:rsid w:val="00792E73"/>
    <w:rPr>
      <w:lang w:val="en-US" w:eastAsia="en-US"/>
    </w:rPr>
  </w:style>
  <w:style w:type="paragraph" w:customStyle="1" w:styleId="F6F0356A402E49D0B217C3B50479984D">
    <w:name w:val="F6F0356A402E49D0B217C3B50479984D"/>
    <w:rsid w:val="00792E73"/>
    <w:rPr>
      <w:lang w:val="en-US" w:eastAsia="en-US"/>
    </w:rPr>
  </w:style>
  <w:style w:type="paragraph" w:customStyle="1" w:styleId="11A475AC975B45F4A5C11867C25D2944">
    <w:name w:val="11A475AC975B45F4A5C11867C25D2944"/>
    <w:rsid w:val="007C3E69"/>
  </w:style>
  <w:style w:type="paragraph" w:customStyle="1" w:styleId="89EF531F02004799B04AF7D744947EEE">
    <w:name w:val="89EF531F02004799B04AF7D744947EEE"/>
    <w:rsid w:val="00FE7831"/>
  </w:style>
  <w:style w:type="paragraph" w:customStyle="1" w:styleId="279DAD291832451C82922A5B651342A1">
    <w:name w:val="279DAD291832451C82922A5B651342A1"/>
    <w:rsid w:val="00480C22"/>
  </w:style>
  <w:style w:type="paragraph" w:customStyle="1" w:styleId="C798FCAAB46243A2A085B0AB28229F91">
    <w:name w:val="C798FCAAB46243A2A085B0AB28229F91"/>
    <w:rsid w:val="003B461B"/>
  </w:style>
  <w:style w:type="paragraph" w:customStyle="1" w:styleId="44400DE03C05462BA2695092DB28C06F">
    <w:name w:val="44400DE03C05462BA2695092DB28C06F"/>
    <w:rsid w:val="003B461B"/>
  </w:style>
  <w:style w:type="paragraph" w:customStyle="1" w:styleId="7C9DA6178F024450899214F0EFADCAF6">
    <w:name w:val="7C9DA6178F024450899214F0EFADCAF6"/>
    <w:rsid w:val="003B4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99434-2F2C-4B03-960B-8620DAFCF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136011</Words>
  <Characters>856874</Characters>
  <Application>Microsoft Office Word</Application>
  <DocSecurity>0</DocSecurity>
  <Lines>7140</Lines>
  <Paragraphs>1981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3</cp:revision>
  <cp:lastPrinted>2020-09-14T08:26:00Z</cp:lastPrinted>
  <dcterms:created xsi:type="dcterms:W3CDTF">2020-09-14T07:46:00Z</dcterms:created>
  <dcterms:modified xsi:type="dcterms:W3CDTF">2020-09-14T11:15:00Z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0">
    <vt:lpwstr>c36fd4e1-3e73-4332-ab2d-48f6e8442cdf</vt:lpwstr>
  </property>
  <property fmtid="{D5CDD505-2E9C-101B-9397-08002B2CF9AE}" pid="4" name="CitaviDocumentProperty_6">
    <vt:lpwstr>True</vt:lpwstr>
  </property>
  <property fmtid="{D5CDD505-2E9C-101B-9397-08002B2CF9AE}" pid="5" name="CitaviDocumentProperty_1">
    <vt:lpwstr>6.5.0.0</vt:lpwstr>
  </property>
  <property fmtid="{D5CDD505-2E9C-101B-9397-08002B2CF9AE}" pid="6" name="CitaviDocumentProperty_8">
    <vt:lpwstr>C:\Users\Mareike Ariaans\Documents\Citavi 6\Projects\coelcare_ma_LTCTypology\coelcare_ma_LTCTypology.ctv6</vt:lpwstr>
  </property>
</Properties>
</file>