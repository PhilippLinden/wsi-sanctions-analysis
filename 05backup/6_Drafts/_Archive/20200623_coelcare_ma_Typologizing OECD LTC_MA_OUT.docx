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1F412617" w14:textId="35E6B7D5" w:rsidR="002E018D" w:rsidRPr="00D534D0" w:rsidRDefault="002E018D" w:rsidP="00DE025C">
      <w:pPr>
        <w:spacing w:line="480" w:lineRule="auto"/>
        <w:rPr>
          <w:bCs/>
          <w:szCs w:val="24"/>
          <w:vertAlign w:val="superscript"/>
        </w:rPr>
      </w:pPr>
      <w:r w:rsidRPr="00D534D0">
        <w:rPr>
          <w:bCs/>
          <w:szCs w:val="24"/>
        </w:rPr>
        <w:t>Mareike Ariaans</w:t>
      </w:r>
      <w:r w:rsidR="00DE025C" w:rsidRPr="00D534D0">
        <w:rPr>
          <w:bCs/>
          <w:szCs w:val="24"/>
          <w:vertAlign w:val="superscript"/>
        </w:rPr>
        <w:t>1</w:t>
      </w:r>
      <w:ins w:id="0" w:author="Mareike Ariaans" w:date="2020-06-23T11:53:00Z">
        <w:r w:rsidR="00D534D0">
          <w:rPr>
            <w:bCs/>
            <w:szCs w:val="24"/>
            <w:vertAlign w:val="superscript"/>
          </w:rPr>
          <w:t>2</w:t>
        </w:r>
      </w:ins>
      <w:r w:rsidR="00DE025C" w:rsidRPr="00D534D0">
        <w:rPr>
          <w:bCs/>
          <w:szCs w:val="24"/>
          <w:vertAlign w:val="superscript"/>
        </w:rPr>
        <w:t>, *</w:t>
      </w:r>
      <w:r w:rsidR="00DE025C" w:rsidRPr="00D534D0">
        <w:rPr>
          <w:bCs/>
          <w:szCs w:val="24"/>
        </w:rPr>
        <w:t xml:space="preserve">, </w:t>
      </w:r>
      <w:r w:rsidRPr="00D534D0">
        <w:rPr>
          <w:bCs/>
          <w:szCs w:val="24"/>
        </w:rPr>
        <w:t>Philipp Linden</w:t>
      </w:r>
      <w:ins w:id="1" w:author="Mareike Ariaans" w:date="2020-06-23T11:53:00Z">
        <w:r w:rsidR="00D534D0">
          <w:rPr>
            <w:bCs/>
            <w:szCs w:val="24"/>
            <w:vertAlign w:val="superscript"/>
          </w:rPr>
          <w:t>3</w:t>
        </w:r>
      </w:ins>
      <w:del w:id="2" w:author="Mareike Ariaans" w:date="2020-06-23T11:53:00Z">
        <w:r w:rsidR="00DE025C" w:rsidRPr="00D534D0" w:rsidDel="00D534D0">
          <w:rPr>
            <w:bCs/>
            <w:szCs w:val="24"/>
            <w:vertAlign w:val="superscript"/>
          </w:rPr>
          <w:delText>2</w:delText>
        </w:r>
      </w:del>
      <w:r w:rsidRPr="00D534D0">
        <w:rPr>
          <w:bCs/>
          <w:szCs w:val="24"/>
        </w:rPr>
        <w:t xml:space="preserve">, </w:t>
      </w:r>
      <w:del w:id="3" w:author="Mareike Ariaans" w:date="2020-06-23T11:44:00Z">
        <w:r w:rsidR="00933EC7" w:rsidRPr="00D534D0" w:rsidDel="00D534D0">
          <w:rPr>
            <w:bCs/>
            <w:color w:val="FF0000"/>
            <w:szCs w:val="24"/>
          </w:rPr>
          <w:delText xml:space="preserve">Nadine Reibling?, </w:delText>
        </w:r>
        <w:commentRangeStart w:id="4"/>
        <w:r w:rsidRPr="00D534D0" w:rsidDel="00D534D0">
          <w:rPr>
            <w:bCs/>
            <w:szCs w:val="24"/>
          </w:rPr>
          <w:delText>Thomas</w:delText>
        </w:r>
      </w:del>
      <w:commentRangeEnd w:id="4"/>
      <w:r w:rsidR="00D534D0">
        <w:rPr>
          <w:rStyle w:val="Kommentarzeichen"/>
        </w:rPr>
        <w:commentReference w:id="4"/>
      </w:r>
      <w:del w:id="5" w:author="Mareike Ariaans" w:date="2020-06-23T11:44:00Z">
        <w:r w:rsidRPr="00D534D0" w:rsidDel="00D534D0">
          <w:rPr>
            <w:bCs/>
            <w:szCs w:val="24"/>
          </w:rPr>
          <w:delText xml:space="preserve"> Bahle</w:delText>
        </w:r>
        <w:r w:rsidR="00DE025C" w:rsidRPr="00D534D0" w:rsidDel="00D534D0">
          <w:rPr>
            <w:bCs/>
            <w:szCs w:val="24"/>
            <w:vertAlign w:val="superscript"/>
          </w:rPr>
          <w:delText>3</w:delText>
        </w:r>
      </w:del>
      <w:r w:rsidRPr="00D534D0">
        <w:rPr>
          <w:bCs/>
          <w:szCs w:val="24"/>
        </w:rPr>
        <w:t>,</w:t>
      </w:r>
      <w:r w:rsidR="00DE025C" w:rsidRPr="00D534D0">
        <w:rPr>
          <w:bCs/>
          <w:szCs w:val="24"/>
        </w:rPr>
        <w:t xml:space="preserve"> </w:t>
      </w:r>
      <w:r w:rsidRPr="00D534D0">
        <w:rPr>
          <w:bCs/>
          <w:szCs w:val="24"/>
        </w:rPr>
        <w:t>Claus Wendt</w:t>
      </w:r>
      <w:r w:rsidR="00DE025C" w:rsidRPr="00D534D0">
        <w:rPr>
          <w:bCs/>
          <w:szCs w:val="24"/>
          <w:vertAlign w:val="superscript"/>
        </w:rPr>
        <w:t>4</w:t>
      </w:r>
    </w:p>
    <w:p w14:paraId="5D842AB1" w14:textId="77777777" w:rsidR="002E018D" w:rsidRPr="00D534D0" w:rsidRDefault="002E018D" w:rsidP="00DE025C">
      <w:pPr>
        <w:spacing w:line="480" w:lineRule="auto"/>
        <w:rPr>
          <w:b/>
          <w:szCs w:val="24"/>
        </w:rPr>
      </w:pPr>
    </w:p>
    <w:p w14:paraId="532F0F34" w14:textId="38C9804B" w:rsidR="00D534D0" w:rsidRPr="00D11535" w:rsidRDefault="00D534D0" w:rsidP="00315A0E">
      <w:pPr>
        <w:spacing w:line="480" w:lineRule="auto"/>
        <w:jc w:val="both"/>
        <w:rPr>
          <w:ins w:id="6" w:author="Mareike Ariaans" w:date="2020-06-23T11:53:00Z"/>
          <w:color w:val="000000" w:themeColor="text1"/>
          <w:szCs w:val="24"/>
          <w:lang w:val="en-US"/>
          <w:rPrChange w:id="7" w:author="Mareike Ariaans" w:date="2020-06-23T11:56:00Z">
            <w:rPr>
              <w:ins w:id="8" w:author="Mareike Ariaans" w:date="2020-06-23T11:53:00Z"/>
              <w:color w:val="000000" w:themeColor="text1"/>
              <w:szCs w:val="24"/>
              <w:vertAlign w:val="superscript"/>
            </w:rPr>
          </w:rPrChange>
        </w:rPr>
      </w:pPr>
      <w:ins w:id="9" w:author="Mareike Ariaans" w:date="2020-06-23T11:53:00Z">
        <w:r w:rsidRPr="00D534D0">
          <w:rPr>
            <w:color w:val="000000" w:themeColor="text1"/>
            <w:szCs w:val="24"/>
            <w:vertAlign w:val="superscript"/>
            <w:lang w:val="en-US"/>
            <w:rPrChange w:id="10" w:author="Mareike Ariaans" w:date="2020-06-23T11:54:00Z">
              <w:rPr>
                <w:color w:val="000000" w:themeColor="text1"/>
                <w:szCs w:val="24"/>
                <w:vertAlign w:val="superscript"/>
              </w:rPr>
            </w:rPrChange>
          </w:rPr>
          <w:t xml:space="preserve">1 </w:t>
        </w:r>
        <w:r w:rsidRPr="00D534D0">
          <w:rPr>
            <w:color w:val="000000" w:themeColor="text1"/>
            <w:szCs w:val="24"/>
            <w:lang w:val="en-US"/>
            <w:rPrChange w:id="11" w:author="Mareike Ariaans" w:date="2020-06-23T11:54:00Z">
              <w:rPr>
                <w:color w:val="000000" w:themeColor="text1"/>
                <w:szCs w:val="24"/>
                <w:vertAlign w:val="superscript"/>
              </w:rPr>
            </w:rPrChange>
          </w:rPr>
          <w:t>University of Mannheim</w:t>
        </w:r>
      </w:ins>
      <w:ins w:id="12" w:author="Mareike Ariaans" w:date="2020-06-23T11:54:00Z">
        <w:r w:rsidRPr="00D534D0">
          <w:rPr>
            <w:color w:val="000000" w:themeColor="text1"/>
            <w:szCs w:val="24"/>
            <w:lang w:val="en-US"/>
            <w:rPrChange w:id="13" w:author="Mareike Ariaans" w:date="2020-06-23T11:54:00Z">
              <w:rPr>
                <w:color w:val="000000" w:themeColor="text1"/>
                <w:szCs w:val="24"/>
              </w:rPr>
            </w:rPrChange>
          </w:rPr>
          <w:t>, Mannheim C</w:t>
        </w:r>
        <w:r w:rsidRPr="00D534D0">
          <w:rPr>
            <w:color w:val="000000" w:themeColor="text1"/>
            <w:szCs w:val="24"/>
            <w:lang w:val="en-US"/>
          </w:rPr>
          <w:t>entre</w:t>
        </w:r>
        <w:r w:rsidRPr="00D534D0">
          <w:rPr>
            <w:color w:val="000000" w:themeColor="text1"/>
            <w:szCs w:val="24"/>
            <w:lang w:val="en-US"/>
            <w:rPrChange w:id="14" w:author="Mareike Ariaans" w:date="2020-06-23T11:54:00Z">
              <w:rPr>
                <w:color w:val="000000" w:themeColor="text1"/>
                <w:szCs w:val="24"/>
              </w:rPr>
            </w:rPrChange>
          </w:rPr>
          <w:t xml:space="preserve"> for</w:t>
        </w:r>
      </w:ins>
      <w:ins w:id="15" w:author="Mareike Ariaans" w:date="2020-06-23T11:55:00Z">
        <w:r>
          <w:rPr>
            <w:color w:val="000000" w:themeColor="text1"/>
            <w:szCs w:val="24"/>
            <w:lang w:val="en-US"/>
          </w:rPr>
          <w:t xml:space="preserve"> European Social Research, </w:t>
        </w:r>
        <w:r w:rsidR="00D11535" w:rsidRPr="00D11535">
          <w:rPr>
            <w:color w:val="000000" w:themeColor="text1"/>
            <w:szCs w:val="24"/>
            <w:lang w:val="en-US"/>
            <w:rPrChange w:id="16" w:author="Mareike Ariaans" w:date="2020-06-23T11:55:00Z">
              <w:rPr>
                <w:color w:val="000000" w:themeColor="text1"/>
                <w:szCs w:val="24"/>
              </w:rPr>
            </w:rPrChange>
          </w:rPr>
          <w:t>A5, 6</w:t>
        </w:r>
        <w:r w:rsidR="00D11535">
          <w:rPr>
            <w:color w:val="000000" w:themeColor="text1"/>
            <w:szCs w:val="24"/>
            <w:lang w:val="en-US"/>
          </w:rPr>
          <w:t xml:space="preserve">, </w:t>
        </w:r>
      </w:ins>
      <w:ins w:id="17" w:author="Mareike Ariaans" w:date="2020-06-23T11:56:00Z">
        <w:r w:rsidR="00D11535" w:rsidRPr="00D11535">
          <w:rPr>
            <w:color w:val="000000" w:themeColor="text1"/>
            <w:szCs w:val="24"/>
            <w:lang w:val="en-US"/>
            <w:rPrChange w:id="18" w:author="Mareike Ariaans" w:date="2020-06-23T11:56:00Z">
              <w:rPr>
                <w:color w:val="000000" w:themeColor="text1"/>
                <w:szCs w:val="24"/>
              </w:rPr>
            </w:rPrChange>
          </w:rPr>
          <w:t>68159</w:t>
        </w:r>
        <w:proofErr w:type="gramStart"/>
        <w:r w:rsidR="00D11535" w:rsidRPr="00D11535">
          <w:rPr>
            <w:color w:val="000000" w:themeColor="text1"/>
            <w:szCs w:val="24"/>
            <w:lang w:val="en-US"/>
            <w:rPrChange w:id="19" w:author="Mareike Ariaans" w:date="2020-06-23T11:56:00Z">
              <w:rPr>
                <w:color w:val="000000" w:themeColor="text1"/>
                <w:szCs w:val="24"/>
              </w:rPr>
            </w:rPrChange>
          </w:rPr>
          <w:t>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D11535">
          <w:rPr>
            <w:color w:val="000000" w:themeColor="text1"/>
            <w:szCs w:val="24"/>
            <w:lang w:val="en-US"/>
            <w:rPrChange w:id="20" w:author="Mareike Ariaans" w:date="2020-06-23T11:56:00Z">
              <w:rPr>
                <w:color w:val="000000" w:themeColor="text1"/>
                <w:szCs w:val="24"/>
              </w:rPr>
            </w:rPrChange>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D11535">
          <w:rPr>
            <w:color w:val="000000" w:themeColor="text1"/>
            <w:szCs w:val="24"/>
            <w:lang w:val="en-US"/>
            <w:rPrChange w:id="21" w:author="Mareike Ariaans" w:date="2020-06-23T11:56:00Z">
              <w:rPr>
                <w:color w:val="000000" w:themeColor="text1"/>
                <w:szCs w:val="24"/>
              </w:rPr>
            </w:rPrChange>
          </w:rPr>
          <w:t>areike.</w:t>
        </w:r>
        <w:r w:rsidR="00D11535">
          <w:rPr>
            <w:color w:val="000000" w:themeColor="text1"/>
            <w:szCs w:val="24"/>
            <w:lang w:val="en-US"/>
          </w:rPr>
          <w:t>Ariaans@mzes.uni.mannheim.de</w:t>
        </w:r>
        <w:r w:rsidR="00D11535" w:rsidRPr="00D11535">
          <w:rPr>
            <w:color w:val="000000" w:themeColor="text1"/>
            <w:szCs w:val="24"/>
            <w:lang w:val="en-US"/>
            <w:rPrChange w:id="22" w:author="Mareike Ariaans" w:date="2020-06-23T11:56:00Z">
              <w:rPr>
                <w:color w:val="000000" w:themeColor="text1"/>
                <w:szCs w:val="24"/>
              </w:rPr>
            </w:rPrChange>
          </w:rPr>
          <w:t xml:space="preserve"> </w:t>
        </w:r>
      </w:ins>
    </w:p>
    <w:p w14:paraId="67DBBCE7" w14:textId="109F87F2" w:rsidR="00522322" w:rsidRPr="006A56FF" w:rsidRDefault="00D534D0" w:rsidP="00315A0E">
      <w:pPr>
        <w:spacing w:line="480" w:lineRule="auto"/>
        <w:jc w:val="both"/>
        <w:rPr>
          <w:color w:val="000000" w:themeColor="text1"/>
          <w:szCs w:val="24"/>
          <w:lang w:val="en-US"/>
        </w:rPr>
      </w:pPr>
      <w:ins w:id="23" w:author="Mareike Ariaans" w:date="2020-06-23T11:53:00Z">
        <w:r>
          <w:rPr>
            <w:color w:val="000000" w:themeColor="text1"/>
            <w:szCs w:val="24"/>
            <w:vertAlign w:val="superscript"/>
            <w:lang w:val="en-US"/>
          </w:rPr>
          <w:t>2</w:t>
        </w:r>
      </w:ins>
      <w:del w:id="24" w:author="Mareike Ariaans" w:date="2020-06-23T11:53:00Z">
        <w:r w:rsidR="00900C32" w:rsidRPr="006A56FF" w:rsidDel="00D534D0">
          <w:rPr>
            <w:color w:val="000000" w:themeColor="text1"/>
            <w:szCs w:val="24"/>
            <w:vertAlign w:val="superscript"/>
            <w:lang w:val="en-US"/>
          </w:rPr>
          <w:delText>1</w:delText>
        </w:r>
      </w:del>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10" w:history="1">
        <w:r w:rsidR="00DE025C" w:rsidRPr="006A56FF">
          <w:rPr>
            <w:rStyle w:val="Hyperlink"/>
            <w:szCs w:val="24"/>
            <w:lang w:val="en-US"/>
          </w:rPr>
          <w:t>ariaans@soziologie.uni-siegen.de</w:t>
        </w:r>
      </w:hyperlink>
    </w:p>
    <w:p w14:paraId="3F051705" w14:textId="36045792" w:rsidR="00900C32" w:rsidRPr="006A56FF" w:rsidRDefault="00D534D0" w:rsidP="00315A0E">
      <w:pPr>
        <w:spacing w:after="240" w:line="480" w:lineRule="auto"/>
        <w:ind w:hanging="5"/>
        <w:rPr>
          <w:lang w:val="en-US"/>
        </w:rPr>
      </w:pPr>
      <w:ins w:id="25" w:author="Mareike Ariaans" w:date="2020-06-23T11:53:00Z">
        <w:r>
          <w:rPr>
            <w:szCs w:val="24"/>
            <w:vertAlign w:val="superscript"/>
            <w:lang w:val="en-US"/>
          </w:rPr>
          <w:t>3</w:t>
        </w:r>
      </w:ins>
      <w:del w:id="26" w:author="Mareike Ariaans" w:date="2020-06-23T11:53:00Z">
        <w:r w:rsidR="00DE025C" w:rsidRPr="006A56FF" w:rsidDel="00D534D0">
          <w:rPr>
            <w:szCs w:val="24"/>
            <w:vertAlign w:val="superscript"/>
            <w:lang w:val="en-US"/>
          </w:rPr>
          <w:delText>2</w:delText>
        </w:r>
      </w:del>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11" w:history="1">
        <w:r w:rsidR="00900C32" w:rsidRPr="006A56FF">
          <w:rPr>
            <w:lang w:val="en-US"/>
          </w:rPr>
          <w:t>linden@soziologie.uni-siegen.de</w:t>
        </w:r>
      </w:hyperlink>
    </w:p>
    <w:p w14:paraId="53AFDEAD" w14:textId="52B4EE13" w:rsidR="00DE025C" w:rsidRPr="006A56FF" w:rsidRDefault="00DE025C" w:rsidP="00315A0E">
      <w:pPr>
        <w:spacing w:after="160" w:line="480" w:lineRule="auto"/>
        <w:jc w:val="both"/>
        <w:rPr>
          <w:color w:val="000000" w:themeColor="text1"/>
          <w:szCs w:val="24"/>
          <w:lang w:val="en-US"/>
        </w:rPr>
      </w:pPr>
      <w:r w:rsidRPr="006A56FF">
        <w:rPr>
          <w:color w:val="000000" w:themeColor="text1"/>
          <w:szCs w:val="24"/>
          <w:vertAlign w:val="superscript"/>
          <w:lang w:val="en-US"/>
        </w:rPr>
        <w:t>3</w:t>
      </w:r>
      <w:r w:rsidRPr="006A56FF">
        <w:rPr>
          <w:color w:val="000000" w:themeColor="text1"/>
          <w:szCs w:val="24"/>
          <w:lang w:val="en-US"/>
        </w:rPr>
        <w:t xml:space="preserve"> University of Mannheim</w:t>
      </w:r>
      <w:r w:rsidR="002A4B22">
        <w:rPr>
          <w:color w:val="000000" w:themeColor="text1"/>
          <w:szCs w:val="24"/>
          <w:lang w:val="en-US"/>
        </w:rPr>
        <w:t>…</w:t>
      </w:r>
    </w:p>
    <w:p w14:paraId="4DD524DB" w14:textId="0FCCE9B6" w:rsidR="00DE025C" w:rsidRPr="006A56FF" w:rsidRDefault="00DE025C" w:rsidP="00315A0E">
      <w:pPr>
        <w:spacing w:after="160" w:line="48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 xml:space="preserve">-Str. 2, 57068 Siegen, Germany; Phone: +49-271-740-5288, </w:t>
      </w:r>
      <w:hyperlink r:id="rId12" w:history="1">
        <w:r w:rsidRPr="006A56FF">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1EDD6873" w14:textId="7AF9E1C1" w:rsidR="002E018D" w:rsidRPr="006A56FF" w:rsidRDefault="002E018D" w:rsidP="002E018D">
      <w:pPr>
        <w:pStyle w:val="02FlietextErsterAbsatz"/>
        <w:rPr>
          <w:szCs w:val="24"/>
          <w:lang w:val="en-US"/>
        </w:rPr>
      </w:pPr>
      <w:bookmarkStart w:id="27"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27"/>
    </w:p>
    <w:p w14:paraId="5F56B215" w14:textId="46568F13" w:rsidR="002E018D" w:rsidRPr="006A56FF" w:rsidRDefault="002E018D" w:rsidP="002E018D">
      <w:pPr>
        <w:pStyle w:val="02FlietextErsterAbsatz"/>
        <w:rPr>
          <w:szCs w:val="24"/>
          <w:lang w:val="en-US"/>
        </w:rPr>
      </w:pPr>
    </w:p>
    <w:p w14:paraId="01BBA4EC" w14:textId="12615912" w:rsidR="002E018D" w:rsidRPr="006A56FF" w:rsidDel="00D11535" w:rsidRDefault="002E018D" w:rsidP="002E018D">
      <w:pPr>
        <w:pStyle w:val="02FlietextErsterAbsatz"/>
        <w:rPr>
          <w:del w:id="28" w:author="Mareike Ariaans" w:date="2020-06-23T11:58:00Z"/>
          <w:szCs w:val="24"/>
          <w:lang w:val="en-US"/>
        </w:rPr>
      </w:pPr>
      <w:del w:id="29" w:author="Mareike Ariaans" w:date="2020-06-23T11:58:00Z">
        <w:r w:rsidRPr="006A56FF" w:rsidDel="00D11535">
          <w:rPr>
            <w:b/>
            <w:bCs/>
            <w:szCs w:val="24"/>
            <w:lang w:val="en-US"/>
          </w:rPr>
          <w:delText>Thomas Bahle</w:delText>
        </w:r>
        <w:r w:rsidRPr="006A56FF" w:rsidDel="00D11535">
          <w:rPr>
            <w:szCs w:val="24"/>
            <w:lang w:val="en-US"/>
          </w:rPr>
          <w:delText xml:space="preserve"> …</w:delText>
        </w:r>
      </w:del>
    </w:p>
    <w:p w14:paraId="0DD9A856" w14:textId="721BACF4" w:rsidR="002E018D" w:rsidRPr="006A56FF" w:rsidRDefault="002E018D"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28-30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1AFE8EDE" w:rsidR="00EB31E0" w:rsidRPr="006A56FF" w:rsidRDefault="00EB31E0" w:rsidP="00EB31E0">
            <w:pPr>
              <w:jc w:val="right"/>
              <w:rPr>
                <w:rFonts w:eastAsia="Times New Roman"/>
                <w:bCs/>
                <w:lang w:val="en-US" w:eastAsia="de-DE"/>
              </w:rPr>
            </w:pPr>
            <w:r w:rsidRPr="006A56FF">
              <w:rPr>
                <w:rFonts w:eastAsia="Times New Roman"/>
                <w:lang w:val="en-US" w:eastAsia="de-DE"/>
              </w:rPr>
              <w:t>201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CDC3A27" w:rsidR="00EB31E0" w:rsidRPr="006A56FF" w:rsidRDefault="004D303B" w:rsidP="00EB31E0">
            <w:pPr>
              <w:jc w:val="right"/>
              <w:rPr>
                <w:rFonts w:eastAsia="Times New Roman"/>
                <w:bCs/>
                <w:lang w:val="en-US" w:eastAsia="de-DE"/>
              </w:rPr>
            </w:pPr>
            <w:r w:rsidRPr="006A56FF">
              <w:rPr>
                <w:rFonts w:eastAsia="Times New Roman"/>
                <w:bCs/>
                <w:lang w:val="en-US" w:eastAsia="de-DE"/>
              </w:rPr>
              <w:t>192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817764A" w:rsidR="00EB31E0" w:rsidRPr="006A56FF" w:rsidRDefault="00E21111" w:rsidP="00EB31E0">
            <w:pPr>
              <w:jc w:val="right"/>
              <w:rPr>
                <w:rFonts w:eastAsia="Times New Roman"/>
                <w:bCs/>
                <w:lang w:val="en-US" w:eastAsia="de-DE"/>
              </w:rPr>
            </w:pPr>
            <w:r>
              <w:rPr>
                <w:rFonts w:eastAsia="Times New Roman"/>
                <w:bCs/>
                <w:lang w:val="en-US" w:eastAsia="de-DE"/>
              </w:rPr>
              <w:t>1732</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6753D1C4" w:rsidR="00EB31E0" w:rsidRPr="006A56FF" w:rsidRDefault="00CE38C0" w:rsidP="00EB31E0">
            <w:pPr>
              <w:jc w:val="right"/>
              <w:rPr>
                <w:rFonts w:eastAsia="Times New Roman"/>
                <w:bCs/>
                <w:lang w:val="en-US" w:eastAsia="de-DE"/>
              </w:rPr>
            </w:pPr>
            <w:r>
              <w:rPr>
                <w:rFonts w:eastAsia="Times New Roman"/>
                <w:bCs/>
                <w:lang w:val="en-US" w:eastAsia="de-DE"/>
              </w:rPr>
              <w:t>992</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7108B207" w:rsidR="00EB31E0" w:rsidRPr="006A56FF" w:rsidRDefault="00037320" w:rsidP="00EB31E0">
            <w:pPr>
              <w:jc w:val="right"/>
              <w:rPr>
                <w:rFonts w:eastAsia="Times New Roman"/>
                <w:bCs/>
                <w:lang w:val="en-US" w:eastAsia="de-DE"/>
              </w:rPr>
            </w:pPr>
            <w:r>
              <w:rPr>
                <w:rFonts w:eastAsia="Times New Roman"/>
                <w:bCs/>
                <w:lang w:val="en-US" w:eastAsia="de-DE"/>
              </w:rPr>
              <w:t>0</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4DE19F82" w:rsidR="00EB31E0" w:rsidRPr="006A56FF" w:rsidRDefault="004D303B" w:rsidP="00EB31E0">
            <w:pPr>
              <w:jc w:val="right"/>
              <w:rPr>
                <w:rFonts w:eastAsia="Times New Roman"/>
                <w:bCs/>
                <w:lang w:val="en-US" w:eastAsia="de-DE"/>
              </w:rPr>
            </w:pPr>
            <w:r w:rsidRPr="006A56FF">
              <w:rPr>
                <w:rFonts w:eastAsia="Times New Roman"/>
                <w:bCs/>
                <w:lang w:val="en-US" w:eastAsia="de-DE"/>
              </w:rPr>
              <w:t>677</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0E67FE7B" w:rsidR="00EB31E0" w:rsidRPr="006A56FF" w:rsidRDefault="00E21111" w:rsidP="00EB31E0">
            <w:pPr>
              <w:jc w:val="right"/>
              <w:rPr>
                <w:rFonts w:eastAsia="Times New Roman"/>
                <w:bCs/>
                <w:lang w:val="en-US" w:eastAsia="de-DE"/>
              </w:rPr>
            </w:pPr>
            <w:r>
              <w:rPr>
                <w:rFonts w:eastAsia="Times New Roman"/>
                <w:bCs/>
                <w:lang w:val="en-US" w:eastAsia="de-DE"/>
              </w:rPr>
              <w:t>67</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5DB4DC8" w:rsidR="00EB31E0" w:rsidRPr="006A56FF" w:rsidRDefault="00CE38C0" w:rsidP="00EB31E0">
            <w:pPr>
              <w:jc w:val="right"/>
              <w:rPr>
                <w:rFonts w:eastAsia="Times New Roman"/>
                <w:lang w:val="en-US" w:eastAsia="de-DE"/>
              </w:rPr>
            </w:pPr>
            <w:r>
              <w:rPr>
                <w:rFonts w:eastAsia="Times New Roman"/>
                <w:lang w:val="en-US" w:eastAsia="de-DE"/>
              </w:rPr>
              <w:t>4505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73DC60E0" w:rsidR="001B3191" w:rsidRPr="00555ABD" w:rsidRDefault="001B3191" w:rsidP="001B3191">
            <w:pPr>
              <w:jc w:val="right"/>
              <w:rPr>
                <w:rFonts w:eastAsia="Times New Roman"/>
                <w:bCs/>
                <w:lang w:val="en-US" w:eastAsia="de-DE"/>
              </w:rPr>
            </w:pPr>
            <w:r w:rsidRPr="00555ABD">
              <w:rPr>
                <w:rFonts w:eastAsia="Times New Roman"/>
                <w:bCs/>
                <w:lang w:val="en-US" w:eastAsia="de-DE"/>
              </w:rPr>
              <w:t>772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1C584A50" w:rsidR="00555ABD" w:rsidRDefault="00CE38C0" w:rsidP="00555ABD">
            <w:pPr>
              <w:jc w:val="right"/>
              <w:rPr>
                <w:rFonts w:eastAsia="Times New Roman"/>
                <w:bCs/>
                <w:lang w:val="en-US" w:eastAsia="de-DE"/>
              </w:rPr>
            </w:pPr>
            <w:r>
              <w:rPr>
                <w:rFonts w:eastAsia="Times New Roman"/>
                <w:lang w:val="en-US" w:eastAsia="de-DE"/>
              </w:rPr>
              <w:t>5277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77777777" w:rsidR="008B7258" w:rsidRPr="006A56FF" w:rsidRDefault="008B7258" w:rsidP="008B7258">
            <w:pPr>
              <w:jc w:val="right"/>
              <w:rPr>
                <w:rFonts w:eastAsia="Times New Roman"/>
                <w:bCs/>
                <w:lang w:val="en-US" w:eastAsia="de-DE"/>
              </w:rPr>
            </w:pPr>
            <w:r>
              <w:rPr>
                <w:rFonts w:eastAsia="Times New Roman"/>
                <w:bCs/>
                <w:lang w:val="en-US" w:eastAsia="de-DE"/>
              </w:rPr>
              <w:t>150</w:t>
            </w:r>
          </w:p>
        </w:tc>
      </w:tr>
      <w:tr w:rsidR="008B7258" w:rsidRPr="006A56FF" w14:paraId="3F3EC04B" w14:textId="77777777" w:rsidTr="008B7258">
        <w:trPr>
          <w:trHeight w:val="285"/>
        </w:trPr>
        <w:tc>
          <w:tcPr>
            <w:tcW w:w="2665" w:type="dxa"/>
            <w:shd w:val="clear" w:color="auto" w:fill="auto"/>
            <w:noWrap/>
            <w:vAlign w:val="bottom"/>
          </w:tcPr>
          <w:p w14:paraId="3984E9D5" w14:textId="77777777" w:rsidR="008B7258" w:rsidRPr="006A56FF" w:rsidRDefault="008B7258" w:rsidP="008B7258">
            <w:pPr>
              <w:rPr>
                <w:rFonts w:eastAsia="Times New Roman"/>
                <w:bCs/>
                <w:lang w:val="en-US" w:eastAsia="de-DE"/>
              </w:rPr>
            </w:pPr>
            <w:r w:rsidRPr="006A56FF">
              <w:rPr>
                <w:rFonts w:eastAsia="Times New Roman"/>
                <w:bCs/>
                <w:lang w:val="en-US" w:eastAsia="de-DE"/>
              </w:rPr>
              <w:t>T2 (Methods)</w:t>
            </w:r>
          </w:p>
        </w:tc>
        <w:tc>
          <w:tcPr>
            <w:tcW w:w="1200" w:type="dxa"/>
            <w:shd w:val="clear" w:color="auto" w:fill="auto"/>
            <w:noWrap/>
            <w:vAlign w:val="bottom"/>
          </w:tcPr>
          <w:p w14:paraId="3B0B656C" w14:textId="77777777" w:rsidR="008B7258" w:rsidRPr="006A56FF" w:rsidRDefault="008B7258" w:rsidP="008B7258">
            <w:pPr>
              <w:jc w:val="right"/>
              <w:rPr>
                <w:rFonts w:eastAsia="Times New Roman"/>
                <w:bCs/>
                <w:lang w:val="en-US" w:eastAsia="de-DE"/>
              </w:rPr>
            </w:pPr>
            <w:r>
              <w:rPr>
                <w:rFonts w:eastAsia="Times New Roman"/>
                <w:bCs/>
                <w:lang w:val="en-US" w:eastAsia="de-DE"/>
              </w:rPr>
              <w:t>314</w:t>
            </w:r>
          </w:p>
        </w:tc>
      </w:tr>
      <w:tr w:rsidR="008B7258" w:rsidRPr="006A56FF" w14:paraId="672CB6CC" w14:textId="77777777" w:rsidTr="008B7258">
        <w:trPr>
          <w:trHeight w:val="285"/>
        </w:trPr>
        <w:tc>
          <w:tcPr>
            <w:tcW w:w="2665" w:type="dxa"/>
            <w:shd w:val="clear" w:color="auto" w:fill="auto"/>
            <w:noWrap/>
            <w:vAlign w:val="bottom"/>
          </w:tcPr>
          <w:p w14:paraId="6563D1D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417601B8" w14:textId="77777777" w:rsidR="008B7258" w:rsidRPr="006A56FF" w:rsidRDefault="008B7258" w:rsidP="008B7258">
            <w:pPr>
              <w:jc w:val="right"/>
              <w:rPr>
                <w:rFonts w:eastAsia="Times New Roman"/>
                <w:bCs/>
                <w:lang w:val="en-US" w:eastAsia="de-DE"/>
              </w:rPr>
            </w:pP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77777777" w:rsidR="008B7258" w:rsidRPr="006A56FF" w:rsidRDefault="008B7258" w:rsidP="008B7258">
            <w:pPr>
              <w:jc w:val="right"/>
              <w:rPr>
                <w:rFonts w:eastAsia="Times New Roman"/>
                <w:b/>
                <w:lang w:val="en-US" w:eastAsia="de-DE"/>
              </w:rPr>
            </w:pPr>
            <w:r>
              <w:rPr>
                <w:rFonts w:eastAsia="Times New Roman"/>
                <w:b/>
                <w:lang w:val="en-US" w:eastAsia="de-DE"/>
              </w:rPr>
              <w:t>464</w:t>
            </w:r>
          </w:p>
        </w:tc>
      </w:tr>
      <w:tr w:rsidR="008B7258" w:rsidRPr="006A56FF" w14:paraId="368EC36A" w14:textId="77777777" w:rsidTr="008B7258">
        <w:trPr>
          <w:trHeight w:val="285"/>
        </w:trPr>
        <w:tc>
          <w:tcPr>
            <w:tcW w:w="2665" w:type="dxa"/>
            <w:shd w:val="clear" w:color="auto" w:fill="auto"/>
            <w:noWrap/>
            <w:vAlign w:val="bottom"/>
          </w:tcPr>
          <w:p w14:paraId="50165E95"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1 (Results)</w:t>
            </w:r>
          </w:p>
        </w:tc>
        <w:tc>
          <w:tcPr>
            <w:tcW w:w="1200" w:type="dxa"/>
            <w:shd w:val="clear" w:color="auto" w:fill="auto"/>
            <w:noWrap/>
            <w:vAlign w:val="bottom"/>
          </w:tcPr>
          <w:p w14:paraId="05375399" w14:textId="77777777" w:rsidR="008B7258" w:rsidRPr="006A56FF" w:rsidRDefault="008B7258" w:rsidP="008B7258">
            <w:pPr>
              <w:jc w:val="right"/>
              <w:rPr>
                <w:rFonts w:eastAsia="Times New Roman"/>
                <w:bCs/>
                <w:lang w:val="en-US" w:eastAsia="de-DE"/>
              </w:rPr>
            </w:pPr>
            <w:r>
              <w:rPr>
                <w:rFonts w:eastAsia="Times New Roman"/>
                <w:bCs/>
                <w:lang w:val="en-US" w:eastAsia="de-DE"/>
              </w:rPr>
              <w:t>177</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77777777" w:rsidR="008B7258" w:rsidRPr="006A56FF" w:rsidRDefault="008B7258" w:rsidP="008B7258">
            <w:pPr>
              <w:jc w:val="right"/>
              <w:rPr>
                <w:rFonts w:eastAsia="Times New Roman"/>
                <w:bCs/>
                <w:lang w:val="en-US" w:eastAsia="de-DE"/>
              </w:rPr>
            </w:pPr>
            <w:r>
              <w:rPr>
                <w:rFonts w:eastAsia="Times New Roman"/>
                <w:bCs/>
                <w:lang w:val="en-US" w:eastAsia="de-DE"/>
              </w:rPr>
              <w:t>131</w:t>
            </w:r>
          </w:p>
        </w:tc>
      </w:tr>
      <w:tr w:rsidR="008B7258" w:rsidRPr="006A56FF" w14:paraId="73A20C10" w14:textId="77777777" w:rsidTr="008B7258">
        <w:trPr>
          <w:trHeight w:val="285"/>
        </w:trPr>
        <w:tc>
          <w:tcPr>
            <w:tcW w:w="2665" w:type="dxa"/>
            <w:shd w:val="clear" w:color="auto" w:fill="auto"/>
            <w:noWrap/>
            <w:vAlign w:val="bottom"/>
          </w:tcPr>
          <w:p w14:paraId="73CF833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7AE9BA6E" w14:textId="77777777" w:rsidR="008B7258" w:rsidRPr="006A56FF" w:rsidRDefault="008B7258" w:rsidP="008B7258">
            <w:pPr>
              <w:jc w:val="right"/>
              <w:rPr>
                <w:rFonts w:eastAsia="Times New Roman"/>
                <w:bCs/>
                <w:lang w:val="en-US" w:eastAsia="de-DE"/>
              </w:rPr>
            </w:pP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77777777" w:rsidR="008B7258" w:rsidRPr="006A56FF" w:rsidRDefault="008B7258" w:rsidP="008B7258">
            <w:pPr>
              <w:jc w:val="right"/>
              <w:rPr>
                <w:rFonts w:eastAsia="Times New Roman"/>
                <w:b/>
                <w:lang w:val="en-US" w:eastAsia="de-DE"/>
              </w:rPr>
            </w:pPr>
            <w:r>
              <w:rPr>
                <w:rFonts w:eastAsia="Times New Roman"/>
                <w:b/>
                <w:lang w:val="en-US" w:eastAsia="de-DE"/>
              </w:rPr>
              <w:t>308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7777777" w:rsidR="008B7258" w:rsidRPr="00B52283" w:rsidRDefault="008B7258" w:rsidP="008B7258">
            <w:pPr>
              <w:jc w:val="right"/>
              <w:rPr>
                <w:rFonts w:eastAsia="Times New Roman"/>
                <w:b/>
                <w:lang w:val="en-US" w:eastAsia="de-DE"/>
              </w:rPr>
            </w:pPr>
            <w:r w:rsidRPr="00B52283">
              <w:rPr>
                <w:rFonts w:eastAsia="Times New Roman"/>
                <w:b/>
                <w:lang w:val="en-US" w:eastAsia="de-DE"/>
              </w:rPr>
              <w:t>772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22A86028"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201 words</w:t>
      </w:r>
    </w:p>
    <w:p w14:paraId="3329E57B" w14:textId="3693636B"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E67C7" w:rsidRPr="006A56FF">
        <w:rPr>
          <w:lang w:val="en-US"/>
        </w:rPr>
        <w:t xml:space="preserve">However, </w:t>
      </w:r>
      <w:del w:id="30" w:author="Mareike Ariaans" w:date="2020-06-23T11:59:00Z">
        <w:r w:rsidRPr="006A56FF" w:rsidDel="00D11535">
          <w:rPr>
            <w:lang w:val="en-US"/>
          </w:rPr>
          <w:delText>financing, provision</w:delText>
        </w:r>
      </w:del>
      <w:ins w:id="31" w:author="Mareike Ariaans" w:date="2020-06-23T11:59:00Z">
        <w:r w:rsidR="00D11535">
          <w:rPr>
            <w:lang w:val="en-US"/>
          </w:rPr>
          <w:t>supply</w:t>
        </w:r>
      </w:ins>
      <w:r w:rsidRPr="006A56FF">
        <w:rPr>
          <w:lang w:val="en-US"/>
        </w:rPr>
        <w:t xml:space="preserve">, </w:t>
      </w:r>
      <w:del w:id="32" w:author="Mareike Ariaans" w:date="2020-06-23T11:59:00Z">
        <w:r w:rsidRPr="006A56FF" w:rsidDel="00D11535">
          <w:rPr>
            <w:lang w:val="en-US"/>
          </w:rPr>
          <w:delText>regulation</w:delText>
        </w:r>
      </w:del>
      <w:ins w:id="33" w:author="Mareike Ariaans" w:date="2020-06-23T11:59:00Z">
        <w:r w:rsidR="00D11535">
          <w:rPr>
            <w:lang w:val="en-US"/>
          </w:rPr>
          <w:t>public-private mix</w:t>
        </w:r>
      </w:ins>
      <w:r w:rsidRPr="006A56FF">
        <w:rPr>
          <w:lang w:val="en-US"/>
        </w:rPr>
        <w:t xml:space="preserve">, accessibility and performance of LTC systems differ widely across countries. </w:t>
      </w:r>
      <w:r w:rsidR="00DE67C7" w:rsidRPr="006A56FF">
        <w:rPr>
          <w:lang w:val="en-US"/>
        </w:rPr>
        <w:t>We therefore aim to typologize OECD LTC systems,</w:t>
      </w:r>
      <w:r w:rsidR="00160F11" w:rsidRPr="006A56FF">
        <w:rPr>
          <w:lang w:val="en-US"/>
        </w:rPr>
        <w:t xml:space="preserve"> </w:t>
      </w:r>
      <w:r w:rsidRPr="006A56FF">
        <w:rPr>
          <w:lang w:val="en-US"/>
        </w:rPr>
        <w:t>address</w:t>
      </w:r>
      <w:r w:rsidR="00DE67C7" w:rsidRPr="006A56FF">
        <w:rPr>
          <w:lang w:val="en-US"/>
        </w:rPr>
        <w:t>ing</w:t>
      </w:r>
      <w:r w:rsidRPr="006A56FF">
        <w:rPr>
          <w:lang w:val="en-US"/>
        </w:rPr>
        <w:t xml:space="preserve"> differences and similarities in these dimensions systematically</w:t>
      </w:r>
      <w:r w:rsidR="00160F11" w:rsidRPr="006A56FF">
        <w:rPr>
          <w:lang w:val="en-US"/>
        </w:rPr>
        <w:t xml:space="preserve">. </w:t>
      </w:r>
      <w:r w:rsidR="00DE67C7" w:rsidRPr="006A56FF">
        <w:rPr>
          <w:lang w:val="en-US"/>
        </w:rPr>
        <w:t>Not only is an updated and extended typology needed d</w:t>
      </w:r>
      <w:r w:rsidRPr="006A56FF">
        <w:rPr>
          <w:lang w:val="en-US"/>
        </w:rPr>
        <w:t>ue to the maturation, economization and marketization of LTC systems</w:t>
      </w:r>
      <w:r w:rsidR="00160F11" w:rsidRPr="006A56FF">
        <w:rPr>
          <w:lang w:val="en-US"/>
        </w:rPr>
        <w:t xml:space="preserve"> but </w:t>
      </w:r>
      <w:r w:rsidR="000C097C" w:rsidRPr="006A56FF">
        <w:rPr>
          <w:lang w:val="en-US"/>
        </w:rPr>
        <w:t>also compared</w:t>
      </w:r>
      <w:r w:rsidRPr="006A56FF">
        <w:rPr>
          <w:lang w:val="en-US"/>
        </w:rPr>
        <w:t xml:space="preserve"> to earlier typologies, we make three advancements. First, </w:t>
      </w:r>
      <w:r w:rsidR="00DE67C7" w:rsidRPr="006A56FF">
        <w:rPr>
          <w:lang w:val="en-US"/>
        </w:rPr>
        <w:t>previous</w:t>
      </w:r>
      <w:r w:rsidRPr="006A56FF">
        <w:rPr>
          <w:lang w:val="en-US"/>
        </w:rPr>
        <w:t xml:space="preserve"> typologies </w:t>
      </w:r>
      <w:r w:rsidR="00DE67C7" w:rsidRPr="006A56FF">
        <w:rPr>
          <w:lang w:val="en-US"/>
        </w:rPr>
        <w:t>often focus</w:t>
      </w:r>
      <w:r w:rsidR="00272AF4" w:rsidRPr="006A56FF">
        <w:rPr>
          <w:lang w:val="en-US"/>
        </w:rPr>
        <w:t xml:space="preserve"> </w:t>
      </w:r>
      <w:r w:rsidRPr="006A56FF">
        <w:rPr>
          <w:lang w:val="en-US"/>
        </w:rPr>
        <w:t xml:space="preserve">either on social services in general or on one aspect of LTC such as migration or family caregiving. Our approach clearly focuses on characteristics of LTC </w:t>
      </w:r>
      <w:r w:rsidRPr="006A56FF">
        <w:rPr>
          <w:i/>
          <w:lang w:val="en-US"/>
        </w:rPr>
        <w:t>institutions</w:t>
      </w:r>
      <w:r w:rsidRPr="006A56FF">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A56FF">
        <w:rPr>
          <w:lang w:val="en-US"/>
        </w:rPr>
        <w:t xml:space="preserve">supply, </w:t>
      </w:r>
      <w:r w:rsidR="00BB1865" w:rsidRPr="006A56FF">
        <w:rPr>
          <w:lang w:val="en-US"/>
        </w:rPr>
        <w:t>public-private mix,</w:t>
      </w:r>
      <w:r w:rsidR="00272AF4" w:rsidRPr="006A56FF">
        <w:rPr>
          <w:lang w:val="en-US"/>
        </w:rPr>
        <w:t xml:space="preserve"> performance</w:t>
      </w:r>
      <w:r w:rsidR="0033302D" w:rsidRPr="006A56FF">
        <w:rPr>
          <w:lang w:val="en-US"/>
        </w:rPr>
        <w:t xml:space="preserve"> </w:t>
      </w:r>
      <w:r w:rsidRPr="006A56FF">
        <w:rPr>
          <w:i/>
          <w:lang w:val="en-US"/>
        </w:rPr>
        <w:t>as well as</w:t>
      </w:r>
      <w:r w:rsidRPr="006A56FF">
        <w:rPr>
          <w:lang w:val="en-US"/>
        </w:rPr>
        <w:t xml:space="preserve"> institutional data on accessibility of systems. Third, we use</w:t>
      </w:r>
      <w:r w:rsidR="0033302D" w:rsidRPr="006A56FF">
        <w:rPr>
          <w:lang w:val="en-US"/>
        </w:rPr>
        <w:t xml:space="preserve"> various </w:t>
      </w:r>
      <w:r w:rsidRPr="006A56FF">
        <w:rPr>
          <w:lang w:val="en-US"/>
        </w:rPr>
        <w:t xml:space="preserve">clustering methods, </w:t>
      </w:r>
      <w:r w:rsidR="0033302D" w:rsidRPr="006A56FF">
        <w:rPr>
          <w:lang w:val="en-US"/>
        </w:rPr>
        <w:t>in order to derive at a flexible typology.</w:t>
      </w:r>
      <w:r w:rsidRPr="006A56FF">
        <w:rPr>
          <w:lang w:val="en-US"/>
        </w:rPr>
        <w:t xml:space="preserve"> These advancements increase the empirical basis of comparative LTC systems research and make results more comparable to other welfare and healthcare typologies.</w:t>
      </w:r>
      <w:r w:rsidR="00BB1865" w:rsidRPr="006A56FF">
        <w:rPr>
          <w:lang w:val="en-US"/>
        </w:rPr>
        <w:t xml:space="preserve"> Our results show </w:t>
      </w:r>
      <w:del w:id="34" w:author="Mareike Ariaans" w:date="2020-06-23T12:01:00Z">
        <w:r w:rsidR="00BB1865" w:rsidRPr="006A56FF" w:rsidDel="00D11535">
          <w:rPr>
            <w:lang w:val="en-US"/>
          </w:rPr>
          <w:delText>a divide between “low-developed”, “universal developed” and “private developed” LTC system types.</w:delText>
        </w:r>
      </w:del>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006610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192 words</w:t>
      </w:r>
    </w:p>
    <w:p w14:paraId="3E38185A" w14:textId="3FE1968B" w:rsidR="002A6758" w:rsidRPr="006A56FF" w:rsidRDefault="00CA3F98" w:rsidP="00E00A57">
      <w:pPr>
        <w:pStyle w:val="02FlietextErsterAbsatz"/>
        <w:rPr>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r w:rsidR="00E96149" w:rsidRPr="006A56FF">
        <w:rPr>
          <w:lang w:val="en-US"/>
        </w:rPr>
        <w:t>I</w:t>
      </w:r>
      <w:r w:rsidR="0033302D" w:rsidRPr="006A56FF">
        <w:rPr>
          <w:lang w:val="en-US"/>
        </w:rPr>
        <w:t>ncreasing longevity and the ageing o</w:t>
      </w:r>
      <w:r w:rsidR="00E96149" w:rsidRPr="006A56FF">
        <w:rPr>
          <w:lang w:val="en-US"/>
        </w:rPr>
        <w:t>f the baby boom generation lead</w:t>
      </w:r>
      <w:r w:rsidR="0033302D" w:rsidRPr="006A56FF">
        <w:rPr>
          <w:lang w:val="en-US"/>
        </w:rPr>
        <w:t xml:space="preserve"> to an increase in the number of elderly people</w:t>
      </w:r>
      <w:r w:rsidR="00A04BA1" w:rsidRPr="006A56FF">
        <w:rPr>
          <w:lang w:val="en-US"/>
        </w:rPr>
        <w:t xml:space="preserve">, while a general higher </w:t>
      </w:r>
      <w:r w:rsidR="0092358D" w:rsidRPr="006A56FF">
        <w:rPr>
          <w:lang w:val="en-US"/>
        </w:rPr>
        <w:t xml:space="preserve">life expectancy </w:t>
      </w:r>
      <w:r w:rsidR="0033302D" w:rsidRPr="006A56FF">
        <w:rPr>
          <w:lang w:val="en-US"/>
        </w:rPr>
        <w:t>will in many cases increase the</w:t>
      </w:r>
      <w:r w:rsidR="0092358D" w:rsidRPr="006A56FF">
        <w:rPr>
          <w:lang w:val="en-US"/>
        </w:rPr>
        <w:t xml:space="preserve"> </w:t>
      </w:r>
      <w:r w:rsidR="0092131F" w:rsidRPr="006A56FF">
        <w:rPr>
          <w:lang w:val="en-US"/>
        </w:rPr>
        <w:t>duration of time in</w:t>
      </w:r>
      <w:r w:rsidR="0033302D" w:rsidRPr="006A56FF">
        <w:rPr>
          <w:lang w:val="en-US"/>
        </w:rPr>
        <w:t xml:space="preserve"> which LTC services are needed</w:t>
      </w:r>
      <w:r w:rsidR="0092131F" w:rsidRPr="006A56FF">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A56FF">
            <w:rPr>
              <w:lang w:val="en-US"/>
            </w:rPr>
            <w:fldChar w:fldCharType="begin"/>
          </w:r>
          <w:r w:rsidR="00563976" w:rsidRPr="006A56FF">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A56FF">
            <w:rPr>
              <w:lang w:val="en-US"/>
            </w:rPr>
            <w:fldChar w:fldCharType="separate"/>
          </w:r>
          <w:r w:rsidR="00563976" w:rsidRPr="006A56FF">
            <w:rPr>
              <w:lang w:val="en-US"/>
            </w:rPr>
            <w:t>(Rechel et al., 2013; Colombo et al., 2011)</w:t>
          </w:r>
          <w:r w:rsidR="0064637A" w:rsidRPr="006A56FF">
            <w:rPr>
              <w:lang w:val="en-US"/>
            </w:rPr>
            <w:fldChar w:fldCharType="end"/>
          </w:r>
        </w:sdtContent>
      </w:sdt>
      <w:r w:rsidR="0092131F" w:rsidRPr="006A56FF">
        <w:rPr>
          <w:lang w:val="en-US"/>
        </w:rPr>
        <w:t>. Due to this expected double burde</w:t>
      </w:r>
      <w:r w:rsidR="00F90DFE" w:rsidRPr="006A56FF">
        <w:rPr>
          <w:lang w:val="en-US"/>
        </w:rPr>
        <w:t>n</w:t>
      </w:r>
      <w:r w:rsidR="00E96149" w:rsidRPr="006A56FF">
        <w:rPr>
          <w:lang w:val="en-US"/>
        </w:rPr>
        <w:t xml:space="preserve"> both the demand for LTC services will increase and with that also the costs for LTC </w:t>
      </w:r>
      <w:r w:rsidR="00A02BFB" w:rsidRPr="006A56FF">
        <w:rPr>
          <w:lang w:val="en-US"/>
        </w:rPr>
        <w:t>service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A56FF">
            <w:rPr>
              <w:lang w:val="en-US"/>
            </w:rPr>
            <w:fldChar w:fldCharType="begin"/>
          </w:r>
          <w:r w:rsidR="00563976" w:rsidRPr="006A56FF">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A56FF">
            <w:rPr>
              <w:lang w:val="en-US"/>
            </w:rPr>
            <w:fldChar w:fldCharType="separate"/>
          </w:r>
          <w:r w:rsidR="00563976" w:rsidRPr="006A56FF">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 xml:space="preserve">ketization, economization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A56FF">
            <w:rPr>
              <w:lang w:val="en-US"/>
            </w:rPr>
            <w:fldChar w:fldCharType="begin"/>
          </w:r>
          <w:r w:rsidR="00563976" w:rsidRPr="006A56F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A56FF">
            <w:rPr>
              <w:lang w:val="en-US"/>
            </w:rPr>
            <w:fldChar w:fldCharType="separate"/>
          </w:r>
          <w:r w:rsidR="00563976" w:rsidRPr="006A56FF">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altered</w:t>
      </w:r>
      <w:r w:rsidR="00E96149" w:rsidRPr="006A56FF">
        <w:rPr>
          <w:lang w:val="en-US"/>
        </w:rPr>
        <w:t xml:space="preserve"> LTC system in many OECD countries.</w:t>
      </w:r>
      <w:r w:rsidR="001E64E8" w:rsidRPr="006A56FF">
        <w:rPr>
          <w:lang w:val="en-US"/>
        </w:rPr>
        <w:t xml:space="preserve"> Therefore, a new and updated LTC typology will include these changes and the results will help to grasp and categorize </w:t>
      </w:r>
      <w:r w:rsidR="00A02BFB" w:rsidRPr="006A56FF">
        <w:rPr>
          <w:lang w:val="en-US"/>
        </w:rPr>
        <w:t>them</w:t>
      </w:r>
      <w:r w:rsidR="001E64E8" w:rsidRPr="006A56FF">
        <w:rPr>
          <w:lang w:val="en-US"/>
        </w:rPr>
        <w:t>.</w:t>
      </w:r>
    </w:p>
    <w:p w14:paraId="708F4227" w14:textId="77777777" w:rsidR="00E00A57" w:rsidRDefault="00E00A57">
      <w:pPr>
        <w:spacing w:after="160" w:line="259" w:lineRule="auto"/>
        <w:rPr>
          <w:rFonts w:eastAsia="Times New Roman"/>
          <w:b/>
          <w:bCs/>
          <w:sz w:val="32"/>
          <w:szCs w:val="28"/>
          <w:lang w:val="en-US"/>
        </w:rPr>
      </w:pPr>
      <w:r>
        <w:rPr>
          <w:lang w:val="en-US"/>
        </w:rPr>
        <w:br w:type="page"/>
      </w:r>
    </w:p>
    <w:p w14:paraId="2F5CA8FB" w14:textId="675986A4" w:rsidR="001E64E8" w:rsidRPr="006A56FF" w:rsidRDefault="001E64E8" w:rsidP="004D303B">
      <w:pPr>
        <w:pStyle w:val="berschrift1"/>
        <w:rPr>
          <w:lang w:val="en-US"/>
        </w:rPr>
      </w:pPr>
      <w:r w:rsidRPr="006A56FF">
        <w:rPr>
          <w:lang w:val="en-US"/>
        </w:rPr>
        <w:lastRenderedPageBreak/>
        <w:t>Theory</w:t>
      </w:r>
      <w:r w:rsidR="00EB31E0" w:rsidRPr="006A56FF">
        <w:rPr>
          <w:lang w:val="en-US"/>
        </w:rPr>
        <w:t xml:space="preserve"> – </w:t>
      </w:r>
      <w:r w:rsidR="00E21111">
        <w:rPr>
          <w:lang w:val="en-US"/>
        </w:rPr>
        <w:t>1732</w:t>
      </w:r>
      <w:r w:rsidR="00EB31E0" w:rsidRPr="006A56FF">
        <w:rPr>
          <w:lang w:val="en-US"/>
        </w:rPr>
        <w:t xml:space="preserve"> words</w:t>
      </w:r>
    </w:p>
    <w:p w14:paraId="47EC7F8D" w14:textId="2260C027" w:rsidR="001E64E8" w:rsidRPr="006A56FF" w:rsidRDefault="001E64E8" w:rsidP="00B82577">
      <w:pPr>
        <w:pStyle w:val="berschrift2"/>
        <w:rPr>
          <w:lang w:val="en-US"/>
        </w:rPr>
      </w:pPr>
      <w:r w:rsidRPr="006A56FF">
        <w:rPr>
          <w:lang w:val="en-US"/>
        </w:rPr>
        <w:t>Long-Term Care</w:t>
      </w:r>
    </w:p>
    <w:p w14:paraId="228BD3F1" w14:textId="77777777" w:rsidR="00B23D1F" w:rsidRPr="006A56FF" w:rsidRDefault="00504F64" w:rsidP="00E00A57">
      <w:pPr>
        <w:pStyle w:val="02FlietextErsterAbsatz"/>
        <w:rPr>
          <w:lang w:val="en-US"/>
        </w:rPr>
      </w:pPr>
      <w:r w:rsidRPr="006A56FF">
        <w:rPr>
          <w:lang w:val="en-US"/>
        </w:rPr>
        <w:t>When talking about LTC a clear definition is needed. The OECD</w:t>
      </w:r>
      <w:r w:rsidR="00774363" w:rsidRPr="006A56FF">
        <w:rPr>
          <w:lang w:val="en-US"/>
        </w:rPr>
        <w:t xml:space="preserve"> defines LTC as: </w:t>
      </w:r>
    </w:p>
    <w:p w14:paraId="0C9937E7" w14:textId="157706B6"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A56FF">
            <w:rPr>
              <w:lang w:val="en-US"/>
            </w:rPr>
            <w:fldChar w:fldCharType="separate"/>
          </w:r>
          <w:r w:rsidR="00563976" w:rsidRPr="006A56FF">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2DAF0EB7"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A56FF">
            <w:rPr>
              <w:lang w:val="en-US"/>
            </w:rPr>
            <w:fldChar w:fldCharType="separate"/>
          </w:r>
          <w:r w:rsidR="00563976" w:rsidRPr="006A56FF">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are highly important</w:t>
      </w:r>
      <w:r w:rsidR="00522322" w:rsidRPr="006A56FF">
        <w:rPr>
          <w:lang w:val="en-US"/>
        </w:rPr>
        <w:t xml:space="preserve"> for the elderly</w:t>
      </w:r>
      <w:r w:rsidR="00774363" w:rsidRPr="006A56FF">
        <w:rPr>
          <w:lang w:val="en-US"/>
        </w:rPr>
        <w:t xml:space="preserve"> and </w:t>
      </w:r>
      <w:r w:rsidR="0033302D" w:rsidRPr="006A56FF">
        <w:rPr>
          <w:lang w:val="en-US"/>
        </w:rPr>
        <w:t xml:space="preserve">therefore </w:t>
      </w:r>
      <w:r w:rsidR="00774363" w:rsidRPr="006A56FF">
        <w:rPr>
          <w:lang w:val="en-US"/>
        </w:rPr>
        <w:t>we focus the typology on the services and systems for this age group.</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269DC3CB"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A56FF">
            <w:rPr>
              <w:lang w:val="en-US"/>
            </w:rPr>
            <w:fldChar w:fldCharType="separate"/>
          </w:r>
          <w:r w:rsidR="00563976" w:rsidRPr="006A56FF">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563976" w:rsidRPr="006A56FF">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A56FF">
            <w:rPr>
              <w:lang w:val="en-US"/>
            </w:rPr>
            <w:fldChar w:fldCharType="separate"/>
          </w:r>
          <w:r w:rsidR="00563976" w:rsidRPr="006A56FF">
            <w:rPr>
              <w:lang w:val="en-US"/>
            </w:rPr>
            <w:t>(1990)</w:t>
          </w:r>
          <w:r w:rsidRPr="006A56FF">
            <w:rPr>
              <w:lang w:val="en-US"/>
            </w:rPr>
            <w:fldChar w:fldCharType="end"/>
          </w:r>
        </w:sdtContent>
      </w:sdt>
      <w:r w:rsidR="00774363" w:rsidRPr="006A56FF">
        <w:rPr>
          <w:lang w:val="en-US"/>
        </w:rPr>
        <w:t xml:space="preserve"> seminal study a common </w:t>
      </w:r>
      <w:r w:rsidR="00B23D1F" w:rsidRPr="006A56FF">
        <w:rPr>
          <w:lang w:val="en-US"/>
        </w:rPr>
        <w:t>endeavor</w:t>
      </w:r>
      <w:r w:rsidR="00774363" w:rsidRPr="006A56FF">
        <w:rPr>
          <w:lang w:val="en-US"/>
        </w:rPr>
        <w:t xml:space="preserve"> in welfare state research.</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563976" w:rsidRPr="006A56FF">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A56FF">
            <w:rPr>
              <w:lang w:val="en-US"/>
            </w:rPr>
            <w:fldChar w:fldCharType="separate"/>
          </w:r>
          <w:r w:rsidR="00563976" w:rsidRPr="006A56FF">
            <w:rPr>
              <w:lang w:val="en-US"/>
            </w:rPr>
            <w:t>(Ferrera, 1996)</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563976" w:rsidRPr="006A56F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A56FF">
            <w:rPr>
              <w:lang w:val="en-US"/>
            </w:rPr>
            <w:fldChar w:fldCharType="separate"/>
          </w:r>
          <w:r w:rsidR="00563976" w:rsidRPr="006A56FF">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r w:rsidR="00BB65C1" w:rsidRPr="006A56FF">
        <w:rPr>
          <w:lang w:val="en-US"/>
        </w:rPr>
        <w:t>a number of different 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were published</w:t>
      </w:r>
      <w:r w:rsidR="00A04BA1" w:rsidRPr="006A56FF">
        <w:rPr>
          <w:lang w:val="en-US"/>
        </w:rPr>
        <w:t xml:space="preserve">, which may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generally, in which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563976" w:rsidRPr="006A56F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A56FF">
            <w:rPr>
              <w:lang w:val="en-US"/>
            </w:rPr>
            <w:fldChar w:fldCharType="separate"/>
          </w:r>
          <w:r w:rsidR="00563976" w:rsidRPr="006A56FF">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on LTC for the elderly, although often (due to data reasons) als</w:t>
      </w:r>
      <w:r w:rsidR="00BD0E63" w:rsidRPr="006A56FF">
        <w:rPr>
          <w:lang w:val="en-US"/>
        </w:rPr>
        <w:t>o</w:t>
      </w:r>
      <w:r w:rsidR="00BB65C1" w:rsidRPr="006A56FF">
        <w:rPr>
          <w:lang w:val="en-US"/>
        </w:rPr>
        <w:t xml:space="preserve"> </w:t>
      </w:r>
      <w:r w:rsidR="00BD0E63" w:rsidRPr="006A56FF">
        <w:rPr>
          <w:lang w:val="en-US"/>
        </w:rPr>
        <w:t>disability</w:t>
      </w:r>
      <w:r w:rsidR="00BB65C1" w:rsidRPr="006A56FF">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563976" w:rsidRPr="006A56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2A4B22">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A56FF">
            <w:rPr>
              <w:lang w:val="en-US"/>
            </w:rPr>
            <w:fldChar w:fldCharType="separate"/>
          </w:r>
          <w:r w:rsidR="00563976" w:rsidRPr="002A4B22">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BB65C1"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A56FF">
            <w:rPr>
              <w:lang w:val="en-US"/>
            </w:rPr>
            <w:fldChar w:fldCharType="separate"/>
          </w:r>
          <w:r w:rsidR="00563976" w:rsidRPr="006A56FF">
            <w:rPr>
              <w:lang w:val="en-US"/>
            </w:rPr>
            <w:t xml:space="preserve">(Anderson, 2012; Da Roit and </w:t>
          </w:r>
          <w:r w:rsidR="00563976" w:rsidRPr="006A56FF">
            <w:rPr>
              <w:lang w:val="en-US"/>
            </w:rPr>
            <w:lastRenderedPageBreak/>
            <w:t>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A56FF">
            <w:rPr>
              <w:lang w:val="en-US"/>
            </w:rPr>
            <w:fldChar w:fldCharType="separate"/>
          </w:r>
          <w:r w:rsidR="00563976" w:rsidRPr="006A56FF">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563976" w:rsidRPr="006A56F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A56FF">
            <w:rPr>
              <w:lang w:val="en-US"/>
            </w:rPr>
            <w:fldChar w:fldCharType="separate"/>
          </w:r>
          <w:r w:rsidR="00563976" w:rsidRPr="006A56FF">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518F9579" w14:textId="090C2113" w:rsidR="00B82577" w:rsidRPr="006A56FF" w:rsidRDefault="00D661E1" w:rsidP="00B82577">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us. In these typologies we see a huge variety in the (number of) included country cases, data, methods and results.</w:t>
      </w:r>
      <w:r w:rsidR="00B82577" w:rsidRPr="006A56FF">
        <w:rPr>
          <w:lang w:val="en-US"/>
        </w:rPr>
        <w:t xml:space="preserve"> </w:t>
      </w:r>
      <w:r w:rsidR="00B41CC2" w:rsidRPr="006A56FF">
        <w:rPr>
          <w:lang w:val="en-US"/>
        </w:rPr>
        <w:t>Concerning dimensions and indicators, we see a huge variety</w:t>
      </w:r>
      <w:r w:rsidR="004D1F35" w:rsidRPr="006A56FF">
        <w:rPr>
          <w:lang w:val="en-US"/>
        </w:rPr>
        <w:t xml:space="preserve"> of indicators and measurements</w:t>
      </w:r>
      <w:r w:rsidR="000C097C" w:rsidRPr="006A56FF">
        <w:rPr>
          <w:lang w:val="en-US"/>
        </w:rPr>
        <w:t xml:space="preserve"> as well</w:t>
      </w:r>
      <w:r w:rsidR="004D1F35" w:rsidRPr="006A56FF">
        <w:rPr>
          <w:lang w:val="en-US"/>
        </w:rPr>
        <w:t xml:space="preserve">. </w:t>
      </w:r>
      <w:r w:rsidR="000C097C" w:rsidRPr="006A56FF">
        <w:rPr>
          <w:lang w:val="en-US"/>
        </w:rPr>
        <w:t>However,</w:t>
      </w:r>
      <w:r w:rsidR="004D1F35" w:rsidRPr="006A56FF">
        <w:rPr>
          <w:lang w:val="en-US"/>
        </w:rPr>
        <w:t xml:space="preserve"> we also observe four central dimensions, which are repeatedly analyzed in most of the studies</w:t>
      </w:r>
      <w:r w:rsidR="00B41CC2" w:rsidRPr="006A56FF">
        <w:rPr>
          <w:lang w:val="en-US"/>
        </w:rPr>
        <w:t xml:space="preserve">. </w:t>
      </w:r>
    </w:p>
    <w:p w14:paraId="4614FCA4" w14:textId="77777777" w:rsidR="00B82577" w:rsidRPr="006A56FF" w:rsidRDefault="00B82577" w:rsidP="00B82577">
      <w:pPr>
        <w:pStyle w:val="02FlietextEinzug"/>
        <w:rPr>
          <w:lang w:val="en-US"/>
        </w:rPr>
      </w:pPr>
    </w:p>
    <w:p w14:paraId="09CC9C03" w14:textId="77777777" w:rsidR="00B82577" w:rsidRPr="006A56FF" w:rsidRDefault="00B82577" w:rsidP="00B82577">
      <w:pPr>
        <w:pStyle w:val="berschrift3"/>
        <w:rPr>
          <w:lang w:val="en-US"/>
        </w:rPr>
      </w:pPr>
      <w:r w:rsidRPr="006A56FF">
        <w:rPr>
          <w:lang w:val="en-US"/>
        </w:rPr>
        <w:t>I. Supply</w:t>
      </w:r>
    </w:p>
    <w:p w14:paraId="0989CA2D" w14:textId="25704635" w:rsidR="00B82577" w:rsidRPr="006A56FF" w:rsidRDefault="00B82577" w:rsidP="00B82577">
      <w:pPr>
        <w:pStyle w:val="02FlietextEinzug"/>
        <w:rPr>
          <w:lang w:val="en-US"/>
        </w:rPr>
      </w:pPr>
      <w:r w:rsidRPr="00B82577">
        <w:rPr>
          <w:lang w:val="en-US"/>
        </w:rPr>
        <w:t xml:space="preserve">The first is supply. It includes financial resources in most typologies </w:t>
      </w:r>
      <w:sdt>
        <w:sdtPr>
          <w:rPr>
            <w:lang w:val="en-US"/>
          </w:rPr>
          <w:alias w:val="Don't edit this field"/>
          <w:tag w:val="CitaviPlaceholder#ada65575-f54f-4f13-b165-372c32ed4cc8"/>
          <w:id w:val="-1870444503"/>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B82577">
            <w:rPr>
              <w:lang w:val="en-US"/>
            </w:rPr>
            <w:fldChar w:fldCharType="separate"/>
          </w:r>
          <w:r w:rsidRPr="00B82577">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B82577">
            <w:rPr>
              <w:lang w:val="en-US"/>
            </w:rPr>
            <w:fldChar w:fldCharType="separate"/>
          </w:r>
          <w:r w:rsidRPr="00B82577">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B82577">
            <w:rPr>
              <w:lang w:val="en-US"/>
            </w:rPr>
            <w:fldChar w:fldCharType="separate"/>
          </w:r>
          <w:r w:rsidRPr="00B82577">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Pr="00B82577">
            <w:rPr>
              <w:lang w:val="en-US"/>
            </w:rPr>
            <w:fldChar w:fldCharType="begin"/>
          </w:r>
          <w:r w:rsidRPr="00B82577">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B82577">
            <w:rPr>
              <w:lang w:val="en-US"/>
            </w:rPr>
            <w:fldChar w:fldCharType="separate"/>
          </w:r>
          <w:r w:rsidRPr="00B82577">
            <w:rPr>
              <w:lang w:val="en-US"/>
            </w:rPr>
            <w:t>(Alber, 1995; Damiani et al., 2011; Halásková et al., 2017)</w:t>
          </w:r>
          <w:r w:rsidRPr="00B82577">
            <w:rPr>
              <w:lang w:val="en-US"/>
            </w:rPr>
            <w:fldChar w:fldCharType="end"/>
          </w:r>
        </w:sdtContent>
      </w:sdt>
      <w:r w:rsidRPr="00B82577">
        <w:rPr>
          <w:lang w:val="en-US"/>
        </w:rPr>
        <w:t xml:space="preserve">. </w:t>
      </w:r>
      <w:r w:rsidRPr="006A56FF">
        <w:rPr>
          <w:lang w:val="en-US"/>
        </w:rPr>
        <w:t xml:space="preserve">We therefore use LTC expenditure (health) per capita in US$ of purchasing power parities as a measure of financial input into the system. It includes all expenditure on bodily related LTC, mainly on “(basic) Activities of daily living (ADL)” like bathing, dressing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Content>
          <w:r w:rsidRPr="006A56FF">
            <w:rPr>
              <w:lang w:val="en-US"/>
            </w:rPr>
            <w:fldChar w:fldCharType="begin"/>
          </w:r>
          <w:r w:rsidRPr="006A56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Pr="006A56FF">
            <w:rPr>
              <w:lang w:val="en-US"/>
            </w:rPr>
            <w:fldChar w:fldCharType="separate"/>
          </w:r>
          <w:r w:rsidRPr="006A56FF">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p>
    <w:p w14:paraId="061DE4D6" w14:textId="77777777" w:rsidR="00B82577" w:rsidRPr="006A56FF" w:rsidRDefault="00B82577" w:rsidP="00B82577">
      <w:pPr>
        <w:pStyle w:val="02FlietextEinzug"/>
        <w:rPr>
          <w:lang w:val="en-US"/>
        </w:rPr>
      </w:pPr>
      <w:r w:rsidRPr="006A56FF">
        <w:rPr>
          <w:lang w:val="en-US"/>
        </w:rPr>
        <w:lastRenderedPageBreak/>
        <w:t>We further include the number of LTC beds per 1000 population aged 65 or older as institutional supply of services and the number of LTC recipients in institutions measured as the percentage of all people aged 65 years and older as a measure of actual supply of spots in these facilities.</w:t>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77777777" w:rsidR="00981837" w:rsidRPr="006A56FF" w:rsidRDefault="00981837" w:rsidP="00981837">
      <w:pPr>
        <w:pStyle w:val="02FlietextErsterAbsatz"/>
        <w:rPr>
          <w:lang w:val="en-US"/>
        </w:rPr>
      </w:pPr>
      <w:r w:rsidRPr="006A56FF">
        <w:rPr>
          <w:lang w:val="en-US"/>
        </w:rPr>
        <w:t xml:space="preserve">The second dimension operationalizes the role of the state and of private actors. Another dimension is the public-private mix of the systems, which is often part of healthcare typologies </w:t>
      </w:r>
      <w:sdt>
        <w:sdtPr>
          <w:rPr>
            <w:lang w:val="en-US"/>
          </w:rPr>
          <w:alias w:val="Don't edit this field"/>
          <w:tag w:val="CitaviPlaceholder#63f4d45c-a028-48af-9b7e-36b89049c0bd"/>
          <w:id w:val="-1456867775"/>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Pr="006A56FF">
            <w:rPr>
              <w:lang w:val="en-US"/>
            </w:rPr>
            <w:fldChar w:fldCharType="separate"/>
          </w:r>
          <w:r w:rsidRPr="006A56FF">
            <w:rPr>
              <w:lang w:val="en-US"/>
            </w:rPr>
            <w:t>(Reibling et al., 2019)</w:t>
          </w:r>
          <w:r w:rsidRPr="006A56FF">
            <w:rPr>
              <w:lang w:val="en-US"/>
            </w:rPr>
            <w:fldChar w:fldCharType="end"/>
          </w:r>
        </w:sdtContent>
      </w:sdt>
      <w:r w:rsidRPr="006A56FF">
        <w:rPr>
          <w:lang w:val="en-US"/>
        </w:rPr>
        <w:t xml:space="preserve">. Thus, for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Pr="006A56FF">
            <w:rPr>
              <w:lang w:val="en-US"/>
            </w:rPr>
            <w:fldChar w:fldCharType="separate"/>
          </w:r>
          <w:r w:rsidRPr="006A56FF">
            <w:rPr>
              <w:lang w:val="en-US"/>
            </w:rPr>
            <w:t>(Anderson, 2012)</w:t>
          </w:r>
          <w:r w:rsidRPr="006A56FF">
            <w:rPr>
              <w:lang w:val="en-US"/>
            </w:rPr>
            <w:fldChar w:fldCharType="end"/>
          </w:r>
        </w:sdtContent>
      </w:sdt>
      <w:r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Pr="006A56FF">
            <w:rPr>
              <w:lang w:val="en-US"/>
            </w:rPr>
            <w:fldChar w:fldCharType="separate"/>
          </w:r>
          <w:r w:rsidRPr="006A56FF">
            <w:rPr>
              <w:lang w:val="en-US"/>
            </w:rPr>
            <w:t>(Bettio and Plantenga, 2004)</w:t>
          </w:r>
          <w:r w:rsidRPr="006A56FF">
            <w:rPr>
              <w:lang w:val="en-US"/>
            </w:rPr>
            <w:fldChar w:fldCharType="end"/>
          </w:r>
        </w:sdtContent>
      </w:sdt>
      <w:r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Pr="006A56FF">
            <w:rPr>
              <w:lang w:val="en-US"/>
            </w:rPr>
            <w:fldChar w:fldCharType="separate"/>
          </w:r>
          <w:r w:rsidRPr="006A56FF">
            <w:rPr>
              <w:lang w:val="en-US"/>
            </w:rPr>
            <w:t>(van Hooren, 2012)</w:t>
          </w:r>
          <w:r w:rsidRPr="006A56FF">
            <w:rPr>
              <w:lang w:val="en-US"/>
            </w:rPr>
            <w:fldChar w:fldCharType="end"/>
          </w:r>
        </w:sdtContent>
      </w:sdt>
      <w:r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Pr="006A56FF">
            <w:rPr>
              <w:lang w:val="en-US"/>
            </w:rPr>
            <w:fldChar w:fldCharType="begin"/>
          </w:r>
          <w:r w:rsidRPr="006A56F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w:t>
      </w:r>
    </w:p>
    <w:p w14:paraId="15751727" w14:textId="000C89DF" w:rsidR="00981837" w:rsidRPr="006A56FF" w:rsidRDefault="00981837" w:rsidP="00981837">
      <w:pPr>
        <w:pStyle w:val="02FlietextEinzug"/>
        <w:rPr>
          <w:lang w:val="en-US"/>
        </w:rPr>
      </w:pPr>
      <w:r w:rsidRPr="00981837">
        <w:rPr>
          <w:lang w:val="en-US"/>
        </w:rPr>
        <w:t xml:space="preserve">The share of private (voluntary and out-of-pocket) expenditure in the total expenditure is included as a measure of public and private involvement in payments for care. We also adopt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Content>
          <w:r w:rsidRPr="00981837">
            <w:rPr>
              <w:lang w:val="en-US"/>
            </w:rPr>
            <w:fldChar w:fldCharType="begin"/>
          </w:r>
          <w:r w:rsidRPr="00981837">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Pr="00981837">
            <w:rPr>
              <w:lang w:val="en-US"/>
            </w:rPr>
            <w:fldChar w:fldCharType="separate"/>
          </w:r>
          <w:r w:rsidRPr="00981837">
            <w:rPr>
              <w:lang w:val="en-US"/>
            </w:rPr>
            <w:t>(Da Roit and Le Bihan, 2010; Da Roit and Weicht, 2013)</w:t>
          </w:r>
          <w:r w:rsidRPr="00981837">
            <w:rPr>
              <w:lang w:val="en-US"/>
            </w:rPr>
            <w:fldChar w:fldCharType="end"/>
          </w:r>
        </w:sdtContent>
      </w:sdt>
      <w:r w:rsidRPr="00981837">
        <w:rPr>
          <w:lang w:val="en-US"/>
        </w:rPr>
        <w:t>.</w:t>
      </w:r>
    </w:p>
    <w:p w14:paraId="3C4F7E80" w14:textId="77777777" w:rsidR="00981837" w:rsidRPr="00981837" w:rsidRDefault="00981837" w:rsidP="00C3311E">
      <w:pPr>
        <w:pStyle w:val="berschrift3"/>
        <w:rPr>
          <w:lang w:val="en-US"/>
        </w:rPr>
      </w:pPr>
      <w:r w:rsidRPr="00981837">
        <w:rPr>
          <w:lang w:val="en-US"/>
        </w:rPr>
        <w:t>III. Access regulation</w:t>
      </w:r>
    </w:p>
    <w:p w14:paraId="50B4DB60" w14:textId="77777777" w:rsidR="00981837" w:rsidRPr="00981837" w:rsidRDefault="00981837" w:rsidP="00981837">
      <w:pPr>
        <w:pStyle w:val="02FlietextEinzug"/>
        <w:rPr>
          <w:lang w:val="en-US"/>
        </w:rPr>
      </w:pPr>
      <w:r w:rsidRPr="00981837">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8ABB7F3F46604959BF0FB62CAA81810F"/>
          </w:placeholder>
        </w:sdtPr>
        <w:sdtContent>
          <w:r w:rsidRPr="00981837">
            <w:rPr>
              <w:lang w:val="en-US"/>
            </w:rPr>
            <w:fldChar w:fldCharType="begin"/>
          </w:r>
          <w:r w:rsidRPr="00981837">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981837">
            <w:rPr>
              <w:lang w:val="en-US"/>
            </w:rPr>
            <w:fldChar w:fldCharType="separate"/>
          </w:r>
          <w:r w:rsidRPr="00981837">
            <w:rPr>
              <w:lang w:val="en-US"/>
            </w:rPr>
            <w:t>(Reibling, 2010; Reibling et al., 2019)</w:t>
          </w:r>
          <w:r w:rsidRPr="00981837">
            <w:rPr>
              <w:lang w:val="en-US"/>
            </w:rPr>
            <w:fldChar w:fldCharType="end"/>
          </w:r>
        </w:sdtContent>
      </w:sdt>
      <w:r w:rsidRPr="00981837">
        <w:rPr>
          <w:lang w:val="en-US"/>
        </w:rPr>
        <w:t xml:space="preserve">, but has only been adapted in LTC typologies by </w:t>
      </w:r>
      <w:sdt>
        <w:sdtPr>
          <w:rPr>
            <w:lang w:val="en-US"/>
          </w:rPr>
          <w:alias w:val="Don't edit this field"/>
          <w:tag w:val="CitaviPlaceholder#5d1442af-22a7-4ffc-b301-6e12645ba77c"/>
          <w:id w:val="-1501114412"/>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981837">
            <w:rPr>
              <w:lang w:val="en-US"/>
            </w:rPr>
            <w:fldChar w:fldCharType="separate"/>
          </w:r>
          <w:r w:rsidRPr="00981837">
            <w:rPr>
              <w:lang w:val="en-US"/>
            </w:rPr>
            <w:t>Kraus et al.</w:t>
          </w:r>
          <w:r w:rsidRPr="00981837">
            <w:rPr>
              <w:lang w:val="en-US"/>
            </w:rPr>
            <w:fldChar w:fldCharType="end"/>
          </w:r>
        </w:sdtContent>
      </w:sdt>
      <w:r w:rsidRPr="00981837">
        <w:rPr>
          <w:lang w:val="en-US"/>
        </w:rPr>
        <w:t xml:space="preserve"> </w:t>
      </w:r>
      <w:sdt>
        <w:sdtPr>
          <w:rPr>
            <w:lang w:val="en-US"/>
          </w:rPr>
          <w:alias w:val="Don't edit this field"/>
          <w:tag w:val="CitaviPlaceholder#e5198247-8f7b-4933-b8fd-16dff12cffa9"/>
          <w:id w:val="-2016372815"/>
          <w:placeholder>
            <w:docPart w:val="8ABB7F3F46604959BF0FB62CAA81810F"/>
          </w:placeholder>
        </w:sdtPr>
        <w:sdtContent>
          <w:r w:rsidRPr="00981837">
            <w:rPr>
              <w:lang w:val="en-US"/>
            </w:rPr>
            <w:fldChar w:fldCharType="begin"/>
          </w:r>
          <w:r w:rsidRPr="00981837">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981837">
            <w:rPr>
              <w:lang w:val="en-US"/>
            </w:rPr>
            <w:fldChar w:fldCharType="separate"/>
          </w:r>
          <w:r w:rsidRPr="00981837">
            <w:rPr>
              <w:lang w:val="en-US"/>
            </w:rPr>
            <w:t>(2010)</w:t>
          </w:r>
          <w:r w:rsidRPr="00981837">
            <w:rPr>
              <w:lang w:val="en-US"/>
            </w:rPr>
            <w:fldChar w:fldCharType="end"/>
          </w:r>
        </w:sdtContent>
      </w:sdt>
      <w:r w:rsidRPr="00981837">
        <w:rPr>
          <w:lang w:val="en-US"/>
        </w:rPr>
        <w:t>. Restrictions in the systems may, however, pose barriers especially for lower social status groups to access care. Common barriers are means-testing of benefits and limitations of choice. We use three means-testing indicators: means testing-for cash-</w:t>
      </w:r>
      <w:r w:rsidRPr="00981837">
        <w:rPr>
          <w:lang w:val="en-US"/>
        </w:rPr>
        <w:lastRenderedPageBreak/>
        <w:t xml:space="preserve">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benefits. </w:t>
      </w:r>
    </w:p>
    <w:p w14:paraId="4550DAC6" w14:textId="77777777" w:rsidR="00981837" w:rsidRPr="00981837" w:rsidRDefault="00981837" w:rsidP="00C3311E">
      <w:pPr>
        <w:pStyle w:val="berschrift3"/>
        <w:rPr>
          <w:lang w:val="en-US"/>
        </w:rPr>
      </w:pPr>
      <w:r w:rsidRPr="00981837">
        <w:rPr>
          <w:lang w:val="en-US"/>
        </w:rPr>
        <w:t>IV. Performance</w:t>
      </w:r>
    </w:p>
    <w:p w14:paraId="7C11DB51" w14:textId="349446AE" w:rsidR="00981837" w:rsidRPr="00981837" w:rsidRDefault="00981837" w:rsidP="00E00A57">
      <w:pPr>
        <w:pStyle w:val="02FlietextEinzug"/>
        <w:rPr>
          <w:lang w:val="en-US"/>
        </w:rPr>
      </w:pPr>
      <w:r w:rsidRPr="00981837">
        <w:rPr>
          <w:lang w:val="en-US"/>
        </w:rPr>
        <w: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t>
      </w:r>
      <w:sdt>
        <w:sdtPr>
          <w:rPr>
            <w:lang w:val="en-US"/>
          </w:rPr>
          <w:alias w:val="Don't edit this field"/>
          <w:tag w:val="CitaviPlaceholder#ba5f5eae-8f16-495a-b77d-ce6eaacf071d"/>
          <w:id w:val="-2031638061"/>
          <w:placeholder>
            <w:docPart w:val="4A126922C5E8420F94D41E05C0FCC909"/>
          </w:placeholder>
        </w:sdtPr>
        <w:sdtContent>
          <w:r w:rsidRPr="00981837">
            <w:rPr>
              <w:lang w:val="en-US"/>
            </w:rPr>
            <w:fldChar w:fldCharType="begin"/>
          </w:r>
          <w:r w:rsidRPr="00981837">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Pr="00981837">
            <w:rPr>
              <w:lang w:val="en-US"/>
            </w:rPr>
            <w:fldChar w:fldCharType="separate"/>
          </w:r>
          <w:r w:rsidRPr="00981837">
            <w:rPr>
              <w:lang w:val="en-US"/>
            </w:rPr>
            <w:t>(Halfens et al., 2013)</w:t>
          </w:r>
          <w:r w:rsidRPr="00981837">
            <w:rPr>
              <w:lang w:val="en-US"/>
            </w:rPr>
            <w:fldChar w:fldCharType="end"/>
          </w:r>
        </w:sdtContent>
      </w:sdt>
      <w:r w:rsidRPr="00981837">
        <w:rPr>
          <w:lang w:val="en-US"/>
        </w:rPr>
        <w:t xml:space="preserve">. Therefore, we can only use indicators that are not exclusively but to a large part determined by the quality and performance of LTC services. Thus, we integrate life expectancy of people aged 65 or older and similar to </w:t>
      </w:r>
      <w:sdt>
        <w:sdtPr>
          <w:rPr>
            <w:lang w:val="en-US"/>
          </w:rPr>
          <w:alias w:val="Don't edit this field"/>
          <w:tag w:val="CitaviPlaceholder#4f6507b0-994b-4a4d-a2c5-6c895c50471e"/>
          <w:id w:val="170922594"/>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Pr="00981837">
            <w:rPr>
              <w:lang w:val="en-US"/>
            </w:rPr>
            <w:fldChar w:fldCharType="separate"/>
          </w:r>
          <w:r w:rsidRPr="00981837">
            <w:rPr>
              <w:lang w:val="en-US"/>
            </w:rPr>
            <w:t>Damiani et al.</w:t>
          </w:r>
          <w:r w:rsidRPr="00981837">
            <w:rPr>
              <w:lang w:val="en-US"/>
            </w:rPr>
            <w:fldChar w:fldCharType="end"/>
          </w:r>
        </w:sdtContent>
      </w:sdt>
      <w:r w:rsidRPr="00981837">
        <w:rPr>
          <w:lang w:val="en-US"/>
        </w:rPr>
        <w:t xml:space="preserve"> </w:t>
      </w:r>
      <w:sdt>
        <w:sdtPr>
          <w:rPr>
            <w:lang w:val="en-US"/>
          </w:rPr>
          <w:alias w:val="Don't edit this field"/>
          <w:tag w:val="CitaviPlaceholder#366c3fd7-1be6-422f-9025-3745f6ceef0c"/>
          <w:id w:val="-296231817"/>
          <w:placeholder>
            <w:docPart w:val="4A126922C5E8420F94D41E05C0FCC909"/>
          </w:placeholder>
        </w:sdtPr>
        <w:sdtContent>
          <w:r w:rsidRPr="00981837">
            <w:rPr>
              <w:lang w:val="en-US"/>
            </w:rPr>
            <w:fldChar w:fldCharType="begin"/>
          </w:r>
          <w:r w:rsidRPr="00981837">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Pr="00981837">
            <w:rPr>
              <w:lang w:val="en-US"/>
            </w:rPr>
            <w:fldChar w:fldCharType="separate"/>
          </w:r>
          <w:r w:rsidRPr="00981837">
            <w:rPr>
              <w:lang w:val="en-US"/>
            </w:rPr>
            <w:t>(2011)</w:t>
          </w:r>
          <w:r w:rsidRPr="00981837">
            <w:rPr>
              <w:lang w:val="en-US"/>
            </w:rPr>
            <w:fldChar w:fldCharType="end"/>
          </w:r>
        </w:sdtContent>
      </w:sdt>
      <w:r w:rsidRPr="00981837">
        <w:rPr>
          <w:lang w:val="en-US"/>
        </w:rPr>
        <w:t xml:space="preserve"> the percentage of the population who are 65 or older, who perceive their health as good or very good.</w:t>
      </w:r>
    </w:p>
    <w:p w14:paraId="6CE852C5" w14:textId="4C29A829" w:rsidR="00C9734F" w:rsidRPr="006A56FF" w:rsidRDefault="00765EF3" w:rsidP="00B82577">
      <w:pPr>
        <w:pStyle w:val="02FlietextEinzug"/>
        <w:rPr>
          <w:lang w:val="en-US"/>
        </w:rPr>
      </w:pPr>
      <w:r w:rsidRPr="006A56FF">
        <w:rPr>
          <w:lang w:val="en-US"/>
        </w:rPr>
        <w:t>Although q</w:t>
      </w:r>
      <w:r w:rsidR="00B41CC2" w:rsidRPr="006A56FF">
        <w:rPr>
          <w:lang w:val="en-US"/>
        </w:rPr>
        <w:t xml:space="preserve">uality and performance indicators </w:t>
      </w:r>
      <w:r w:rsidR="00673314" w:rsidRPr="006A56FF">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A56FF">
            <w:rPr>
              <w:lang w:val="en-US"/>
            </w:rPr>
            <w:fldChar w:fldCharType="begin"/>
          </w:r>
          <w:r w:rsidR="00673314" w:rsidRPr="006A56FF">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A56FF">
            <w:rPr>
              <w:lang w:val="en-US"/>
            </w:rPr>
            <w:fldChar w:fldCharType="separate"/>
          </w:r>
          <w:r w:rsidR="00673314" w:rsidRPr="006A56FF">
            <w:rPr>
              <w:lang w:val="en-US"/>
            </w:rPr>
            <w:t>(Halfens et al., 2013)</w:t>
          </w:r>
          <w:r w:rsidR="00673314" w:rsidRPr="006A56FF">
            <w:rPr>
              <w:lang w:val="en-US"/>
            </w:rPr>
            <w:fldChar w:fldCharType="end"/>
          </w:r>
        </w:sdtContent>
      </w:sdt>
      <w:r w:rsidRPr="006A56FF">
        <w:rPr>
          <w:lang w:val="en-US"/>
        </w:rPr>
        <w:t>,</w:t>
      </w:r>
      <w:r w:rsidR="00C9734F" w:rsidRPr="006A56FF">
        <w:rPr>
          <w:lang w:val="en-US"/>
        </w:rPr>
        <w:t xml:space="preserve"> </w:t>
      </w:r>
      <w:r w:rsidR="00B41CC2" w:rsidRPr="006A56FF">
        <w:rPr>
          <w:lang w:val="en-US"/>
        </w:rPr>
        <w:t xml:space="preserve">some typologies </w:t>
      </w:r>
      <w:r w:rsidRPr="006A56FF">
        <w:rPr>
          <w:lang w:val="en-US"/>
        </w:rPr>
        <w:t xml:space="preserve">still </w:t>
      </w:r>
      <w:r w:rsidR="00673314" w:rsidRPr="006A56FF">
        <w:rPr>
          <w:lang w:val="en-US"/>
        </w:rPr>
        <w:t xml:space="preserve">include </w:t>
      </w:r>
      <w:r w:rsidR="00522322" w:rsidRPr="006A56FF">
        <w:rPr>
          <w:lang w:val="en-US"/>
        </w:rPr>
        <w:t>quality indicators</w:t>
      </w:r>
      <w:r w:rsidRPr="006A56FF">
        <w:rPr>
          <w:lang w:val="en-US"/>
        </w:rPr>
        <w:t xml:space="preserve"> in their classification systems</w:t>
      </w:r>
      <w:r w:rsidR="00C9734F" w:rsidRPr="006A56FF">
        <w:rPr>
          <w:lang w:val="en-US"/>
        </w:rPr>
        <w:t>.</w:t>
      </w:r>
      <w:r w:rsidR="00B41CC2" w:rsidRPr="006A56FF">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A56FF">
            <w:rPr>
              <w:lang w:val="en-US"/>
            </w:rPr>
            <w:fldChar w:fldCharType="separate"/>
          </w:r>
          <w:r w:rsidR="00563976" w:rsidRPr="006A56FF">
            <w:rPr>
              <w:lang w:val="en-US"/>
            </w:rPr>
            <w:t>Damiani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A56FF">
            <w:rPr>
              <w:lang w:val="en-US"/>
            </w:rPr>
            <w:fldChar w:fldCharType="separate"/>
          </w:r>
          <w:r w:rsidR="00563976" w:rsidRPr="006A56FF">
            <w:rPr>
              <w:lang w:val="en-US"/>
            </w:rPr>
            <w:t>(2011)</w:t>
          </w:r>
          <w:r w:rsidR="00B41CC2" w:rsidRPr="006A56FF">
            <w:rPr>
              <w:lang w:val="en-US"/>
            </w:rPr>
            <w:fldChar w:fldCharType="end"/>
          </w:r>
        </w:sdtContent>
      </w:sdt>
      <w:r w:rsidR="00C9734F" w:rsidRPr="006A56FF">
        <w:rPr>
          <w:lang w:val="en-US"/>
        </w:rPr>
        <w:t xml:space="preserve"> </w:t>
      </w:r>
      <w:r w:rsidR="00D661E1" w:rsidRPr="006A56FF">
        <w:rPr>
          <w:lang w:val="en-US"/>
        </w:rPr>
        <w:t>for example</w:t>
      </w:r>
      <w:r w:rsidR="00B41CC2" w:rsidRPr="006A56FF">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A56FF">
            <w:rPr>
              <w:lang w:val="en-US"/>
            </w:rPr>
            <w:fldChar w:fldCharType="separate"/>
          </w:r>
          <w:r w:rsidR="00563976" w:rsidRPr="006A56FF">
            <w:rPr>
              <w:lang w:val="en-US"/>
            </w:rPr>
            <w:t>Kraus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A56FF">
            <w:rPr>
              <w:lang w:val="en-US"/>
            </w:rPr>
            <w:fldChar w:fldCharType="begin"/>
          </w:r>
          <w:r w:rsidR="00563976" w:rsidRPr="006A56F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A56FF">
            <w:rPr>
              <w:lang w:val="en-US"/>
            </w:rPr>
            <w:fldChar w:fldCharType="separate"/>
          </w:r>
          <w:r w:rsidR="00563976" w:rsidRPr="006A56FF">
            <w:rPr>
              <w:lang w:val="en-US"/>
            </w:rPr>
            <w:t>(2010)</w:t>
          </w:r>
          <w:r w:rsidR="00B41CC2" w:rsidRPr="006A56FF">
            <w:rPr>
              <w:lang w:val="en-US"/>
            </w:rPr>
            <w:fldChar w:fldCharType="end"/>
          </w:r>
        </w:sdtContent>
      </w:sdt>
      <w:r w:rsidR="00B41CC2" w:rsidRPr="006A56FF">
        <w:rPr>
          <w:lang w:val="en-US"/>
        </w:rPr>
        <w:t xml:space="preserve"> </w:t>
      </w:r>
      <w:r w:rsidR="00C9734F" w:rsidRPr="006A56FF">
        <w:rPr>
          <w:lang w:val="en-US"/>
        </w:rPr>
        <w:t>take</w:t>
      </w:r>
      <w:r w:rsidR="00B41CC2" w:rsidRPr="006A56FF">
        <w:rPr>
          <w:lang w:val="en-US"/>
        </w:rPr>
        <w:t xml:space="preserve"> institutional indicators of mandatory quality assurance systems and the degree and functioning of integrated services. </w:t>
      </w:r>
    </w:p>
    <w:p w14:paraId="38605CF6" w14:textId="76465B41" w:rsidR="00B41CC2" w:rsidRPr="006A56FF" w:rsidRDefault="00765EF3" w:rsidP="00B82577">
      <w:pPr>
        <w:pStyle w:val="02FlietextEinzug"/>
        <w:rPr>
          <w:lang w:val="en-US"/>
        </w:rPr>
      </w:pPr>
      <w:r w:rsidRPr="006A56FF">
        <w:rPr>
          <w:lang w:val="en-US"/>
        </w:rPr>
        <w:t>In contrast to th</w:t>
      </w:r>
      <w:r w:rsidR="00C9734F" w:rsidRPr="006A56FF">
        <w:rPr>
          <w:lang w:val="en-US"/>
        </w:rPr>
        <w:t>ese</w:t>
      </w:r>
      <w:r w:rsidRPr="006A56FF">
        <w:rPr>
          <w:lang w:val="en-US"/>
        </w:rPr>
        <w:t xml:space="preserve"> quantitative</w:t>
      </w:r>
      <w:r w:rsidR="00C9734F" w:rsidRPr="006A56FF">
        <w:rPr>
          <w:lang w:val="en-US"/>
        </w:rPr>
        <w:t xml:space="preserve"> OECD and Eurostat</w:t>
      </w:r>
      <w:r w:rsidRPr="006A56FF">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A56FF">
            <w:rPr>
              <w:lang w:val="en-US"/>
            </w:rPr>
            <w:fldChar w:fldCharType="begin"/>
          </w:r>
          <w:r w:rsidRPr="006A56FF">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A56FF">
            <w:rPr>
              <w:lang w:val="en-US"/>
            </w:rPr>
            <w:fldChar w:fldCharType="separate"/>
          </w:r>
          <w:r w:rsidRPr="006A56FF">
            <w:rPr>
              <w:lang w:val="en-US"/>
            </w:rPr>
            <w:t>(Alber, 1995; Colombo, 2012; Damiani et al., 2011; Kraus et al., 2010)</w:t>
          </w:r>
          <w:r w:rsidRPr="006A56FF">
            <w:rPr>
              <w:lang w:val="en-US"/>
            </w:rPr>
            <w:fldChar w:fldCharType="end"/>
          </w:r>
        </w:sdtContent>
      </w:sdt>
      <w:r w:rsidRPr="006A56FF">
        <w:rPr>
          <w:lang w:val="en-US"/>
        </w:rPr>
        <w:t>,</w:t>
      </w:r>
      <w:r w:rsidR="00973D25" w:rsidRPr="006A56FF">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A56FF">
            <w:rPr>
              <w:lang w:val="en-US"/>
            </w:rPr>
            <w:fldChar w:fldCharType="separate"/>
          </w:r>
          <w:r w:rsidR="00563976" w:rsidRPr="006A56FF">
            <w:rPr>
              <w:lang w:val="en-US"/>
            </w:rPr>
            <w:t>Pommer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A56FF">
            <w:rPr>
              <w:lang w:val="en-US"/>
            </w:rPr>
            <w:fldChar w:fldCharType="separate"/>
          </w:r>
          <w:r w:rsidR="00563976" w:rsidRPr="006A56FF">
            <w:rPr>
              <w:lang w:val="en-US"/>
            </w:rPr>
            <w:t>(2009)</w:t>
          </w:r>
          <w:r w:rsidR="00973D25" w:rsidRPr="006A56FF">
            <w:rPr>
              <w:lang w:val="en-US"/>
            </w:rPr>
            <w:fldChar w:fldCharType="end"/>
          </w:r>
        </w:sdtContent>
      </w:sdt>
      <w:r w:rsidR="00973D25" w:rsidRPr="006A56FF">
        <w:rPr>
          <w:lang w:val="en-US"/>
        </w:rPr>
        <w:t xml:space="preserve"> </w:t>
      </w:r>
      <w:r w:rsidR="00C9734F" w:rsidRPr="006A56FF">
        <w:rPr>
          <w:lang w:val="en-US"/>
        </w:rPr>
        <w:t>utilize</w:t>
      </w:r>
      <w:r w:rsidR="00973D25" w:rsidRPr="006A56FF">
        <w:rPr>
          <w:lang w:val="en-US"/>
        </w:rPr>
        <w:t xml:space="preserve"> Share-Data</w:t>
      </w:r>
      <w:r w:rsidRPr="006A56FF">
        <w:rPr>
          <w:lang w:val="en-US"/>
        </w:rPr>
        <w:t xml:space="preserve"> (micro-data)</w:t>
      </w:r>
      <w:r w:rsidR="00973D25" w:rsidRPr="006A56FF">
        <w:rPr>
          <w:lang w:val="en-US"/>
        </w:rPr>
        <w:t xml:space="preserve"> for their typology</w:t>
      </w:r>
      <w:r w:rsidRPr="006A56FF">
        <w:rPr>
          <w:lang w:val="en-US"/>
        </w:rPr>
        <w:t xml:space="preserve">. And </w:t>
      </w:r>
      <w:r w:rsidRPr="006A56FF">
        <w:rPr>
          <w:lang w:val="en-US"/>
        </w:rPr>
        <w:lastRenderedPageBreak/>
        <w:t>solely</w:t>
      </w:r>
      <w:r w:rsidR="00973D25" w:rsidRPr="006A56FF">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A56FF">
            <w:rPr>
              <w:lang w:val="en-US"/>
            </w:rPr>
            <w:fldChar w:fldCharType="separate"/>
          </w:r>
          <w:r w:rsidR="00563976" w:rsidRPr="006A56FF">
            <w:rPr>
              <w:lang w:val="en-US"/>
            </w:rPr>
            <w:t>Kraus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A56FF">
            <w:rPr>
              <w:lang w:val="en-US"/>
            </w:rPr>
            <w:fldChar w:fldCharType="begin"/>
          </w:r>
          <w:r w:rsidR="00563976" w:rsidRPr="006A56FF">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w:t>
      </w:r>
      <w:r w:rsidR="00C9734F" w:rsidRPr="006A56FF">
        <w:rPr>
          <w:lang w:val="en-US"/>
        </w:rPr>
        <w:t xml:space="preserve">adopts quantitative </w:t>
      </w:r>
      <w:r w:rsidR="00C9734F" w:rsidRPr="006A56FF">
        <w:rPr>
          <w:i/>
          <w:lang w:val="en-US"/>
        </w:rPr>
        <w:t>as well as</w:t>
      </w:r>
      <w:r w:rsidR="000F6DC1" w:rsidRPr="006A56FF">
        <w:rPr>
          <w:lang w:val="en-US"/>
        </w:rPr>
        <w:t xml:space="preserve"> qualitative data on</w:t>
      </w:r>
      <w:r w:rsidR="00973D25" w:rsidRPr="006A56FF">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A56FF">
            <w:rPr>
              <w:lang w:val="en-US"/>
            </w:rPr>
            <w:fldChar w:fldCharType="separate"/>
          </w:r>
          <w:r w:rsidR="00563976" w:rsidRPr="006A56FF">
            <w:rPr>
              <w:lang w:val="en-US"/>
            </w:rPr>
            <w:t>(Reibling, 2010; Reibling et al., 2019)</w:t>
          </w:r>
          <w:r w:rsidR="00973D25" w:rsidRPr="006A56FF">
            <w:rPr>
              <w:lang w:val="en-US"/>
            </w:rPr>
            <w:fldChar w:fldCharType="end"/>
          </w:r>
        </w:sdtContent>
      </w:sdt>
      <w:r w:rsidR="00973D25" w:rsidRPr="006A56FF">
        <w:rPr>
          <w:lang w:val="en-US"/>
        </w:rPr>
        <w:t xml:space="preserve"> and is </w:t>
      </w:r>
      <w:r w:rsidR="00CB5610" w:rsidRPr="006A56FF">
        <w:rPr>
          <w:lang w:val="en-US"/>
        </w:rPr>
        <w:t>operationalized</w:t>
      </w:r>
      <w:r w:rsidR="00973D25" w:rsidRPr="006A56FF">
        <w:rPr>
          <w:lang w:val="en-US"/>
        </w:rPr>
        <w:t xml:space="preserve"> via </w:t>
      </w:r>
      <w:r w:rsidR="00B41CC2" w:rsidRPr="006A56FF">
        <w:rPr>
          <w:lang w:val="en-US"/>
        </w:rPr>
        <w:t>means-testing for benefits, entitlement to residential</w:t>
      </w:r>
      <w:r w:rsidR="00673314" w:rsidRPr="006A56FF">
        <w:rPr>
          <w:lang w:val="en-US"/>
        </w:rPr>
        <w:t xml:space="preserve"> care</w:t>
      </w:r>
      <w:r w:rsidR="00B41CC2" w:rsidRPr="006A56FF">
        <w:rPr>
          <w:lang w:val="en-US"/>
        </w:rPr>
        <w:t>, home-care benefits and cash benefits as well as choice restrictions</w:t>
      </w:r>
      <w:r w:rsidR="00973D25" w:rsidRPr="006A56FF">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A56FF">
            <w:rPr>
              <w:lang w:val="en-US"/>
            </w:rPr>
            <w:fldChar w:fldCharType="separate"/>
          </w:r>
          <w:r w:rsidR="00563976" w:rsidRPr="006A56FF">
            <w:rPr>
              <w:lang w:val="en-US"/>
            </w:rPr>
            <w:t>Kraus et al.'s</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A56FF">
            <w:rPr>
              <w:lang w:val="en-US"/>
            </w:rPr>
            <w:fldChar w:fldCharType="begin"/>
          </w:r>
          <w:r w:rsidR="00973D25" w:rsidRPr="006A56FF">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typology</w:t>
      </w:r>
      <w:r w:rsidR="00B41CC2" w:rsidRPr="006A56FF">
        <w:rPr>
          <w:lang w:val="en-US"/>
        </w:rPr>
        <w:t>.</w:t>
      </w:r>
    </w:p>
    <w:p w14:paraId="3FA4C9D1" w14:textId="635C9723" w:rsidR="00FA3154" w:rsidRPr="006A56FF" w:rsidRDefault="00673314" w:rsidP="00B82577">
      <w:pPr>
        <w:pStyle w:val="02FlietextEinzug"/>
        <w:rPr>
          <w:lang w:val="en-US"/>
        </w:rPr>
      </w:pPr>
      <w:r w:rsidRPr="006A56FF">
        <w:rPr>
          <w:lang w:val="en-US"/>
        </w:rPr>
        <w:t xml:space="preserve">The </w:t>
      </w:r>
      <w:r w:rsidR="006E55FF" w:rsidRPr="006A56FF">
        <w:rPr>
          <w:lang w:val="en-US"/>
        </w:rPr>
        <w:t>results</w:t>
      </w:r>
      <w:r w:rsidRPr="006A56FF">
        <w:rPr>
          <w:lang w:val="en-US"/>
        </w:rPr>
        <w:t xml:space="preserve"> of these typologies are certainly influenced by their focus and aim but also by</w:t>
      </w:r>
      <w:r w:rsidR="006E55FF" w:rsidRPr="006A56FF">
        <w:rPr>
          <w:lang w:val="en-US"/>
        </w:rPr>
        <w:t xml:space="preserve"> the number of included countries. </w:t>
      </w:r>
      <w:r w:rsidR="00FA3154" w:rsidRPr="006A56FF">
        <w:rPr>
          <w:lang w:val="en-US"/>
        </w:rPr>
        <w:t xml:space="preserve">Some studies </w:t>
      </w:r>
      <w:r w:rsidR="00A02BFB" w:rsidRPr="006A56FF">
        <w:rPr>
          <w:lang w:val="en-US"/>
        </w:rPr>
        <w:t>included</w:t>
      </w:r>
      <w:r w:rsidR="00B14BB1" w:rsidRPr="006A56FF">
        <w:rPr>
          <w:lang w:val="en-US"/>
        </w:rPr>
        <w:t xml:space="preserve"> </w:t>
      </w:r>
      <w:r w:rsidR="00FA3154" w:rsidRPr="006A56FF">
        <w:rPr>
          <w:lang w:val="en-US"/>
        </w:rPr>
        <w:t xml:space="preserve">only about ten European/OECD </w:t>
      </w:r>
      <w:r w:rsidR="00B14BB1" w:rsidRPr="006A56FF">
        <w:rPr>
          <w:lang w:val="en-US"/>
        </w:rPr>
        <w:t xml:space="preserve">country cases </w:t>
      </w:r>
      <w:r w:rsidR="00EF3AEC" w:rsidRPr="006A56FF">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A56FF">
            <w:rPr>
              <w:lang w:val="en-US"/>
            </w:rPr>
            <w:fldChar w:fldCharType="separate"/>
          </w:r>
          <w:r w:rsidR="00563976" w:rsidRPr="006A56FF">
            <w:rPr>
              <w:lang w:val="en-US"/>
            </w:rPr>
            <w:t>(Alber, 1995; Halásková et al., 2017; Pommer et al., 2009)</w:t>
          </w:r>
          <w:r w:rsidR="00EF3AEC" w:rsidRPr="006A56FF">
            <w:rPr>
              <w:lang w:val="en-US"/>
            </w:rPr>
            <w:fldChar w:fldCharType="end"/>
          </w:r>
        </w:sdtContent>
      </w:sdt>
      <w:r w:rsidR="00B14BB1" w:rsidRPr="006A56FF">
        <w:rPr>
          <w:lang w:val="en-US"/>
        </w:rPr>
        <w:t xml:space="preserve"> </w:t>
      </w:r>
      <w:r w:rsidR="00FA3154" w:rsidRPr="006A56FF">
        <w:rPr>
          <w:lang w:val="en-US"/>
        </w:rPr>
        <w:t xml:space="preserve">while others analyzed </w:t>
      </w:r>
      <w:r w:rsidR="00B14BB1" w:rsidRPr="006A56FF">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A56FF">
            <w:rPr>
              <w:lang w:val="en-US"/>
            </w:rPr>
            <w:fldChar w:fldCharType="separate"/>
          </w:r>
          <w:r w:rsidR="00563976" w:rsidRPr="006A56FF">
            <w:rPr>
              <w:lang w:val="en-US"/>
            </w:rPr>
            <w:t>(Damiani et al., 2011; Kraus et al., 2010)</w:t>
          </w:r>
          <w:r w:rsidR="00EF3AEC" w:rsidRPr="006A56FF">
            <w:rPr>
              <w:lang w:val="en-US"/>
            </w:rPr>
            <w:fldChar w:fldCharType="end"/>
          </w:r>
        </w:sdtContent>
      </w:sdt>
      <w:r w:rsidR="00747F35" w:rsidRPr="006A56FF">
        <w:rPr>
          <w:lang w:val="en-US"/>
        </w:rPr>
        <w:t xml:space="preserve"> </w:t>
      </w:r>
      <w:r w:rsidR="00FA3154" w:rsidRPr="006A56FF">
        <w:rPr>
          <w:lang w:val="en-US"/>
        </w:rPr>
        <w:t>and/or</w:t>
      </w:r>
      <w:r w:rsidR="00747F35" w:rsidRPr="006A56FF">
        <w:rPr>
          <w:lang w:val="en-US"/>
        </w:rPr>
        <w:t xml:space="preserve"> OECD</w:t>
      </w:r>
      <w:r w:rsidR="00F211E8" w:rsidRPr="006A56FF">
        <w:rPr>
          <w:lang w:val="en-US"/>
        </w:rPr>
        <w:t xml:space="preserve"> cases</w:t>
      </w:r>
      <w:r w:rsidR="00EF3AEC" w:rsidRPr="006A56FF">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A56FF">
            <w:rPr>
              <w:lang w:val="en-US"/>
            </w:rPr>
            <w:fldChar w:fldCharType="begin"/>
          </w:r>
          <w:r w:rsidR="00563976" w:rsidRPr="006A56FF">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A56FF">
            <w:rPr>
              <w:lang w:val="en-US"/>
            </w:rPr>
            <w:fldChar w:fldCharType="separate"/>
          </w:r>
          <w:r w:rsidR="00563976" w:rsidRPr="006A56FF">
            <w:rPr>
              <w:lang w:val="en-US"/>
            </w:rPr>
            <w:t>(Colombo, 2012)</w:t>
          </w:r>
          <w:r w:rsidR="00EF3AEC" w:rsidRPr="006A56FF">
            <w:rPr>
              <w:lang w:val="en-US"/>
            </w:rPr>
            <w:fldChar w:fldCharType="end"/>
          </w:r>
        </w:sdtContent>
      </w:sdt>
      <w:r w:rsidR="00747F35" w:rsidRPr="006A56FF">
        <w:rPr>
          <w:lang w:val="en-US"/>
        </w:rPr>
        <w:t xml:space="preserve">. </w:t>
      </w:r>
    </w:p>
    <w:p w14:paraId="59539C23" w14:textId="779E842C" w:rsidR="0001050A" w:rsidRPr="006A56FF" w:rsidRDefault="00673314" w:rsidP="00B82577">
      <w:pPr>
        <w:pStyle w:val="02FlietextEinzug"/>
        <w:rPr>
          <w:lang w:val="en-US"/>
        </w:rPr>
      </w:pPr>
      <w:r w:rsidRPr="006A56FF">
        <w:rPr>
          <w:lang w:val="en-US"/>
        </w:rPr>
        <w:t xml:space="preserve">Despite </w:t>
      </w:r>
      <w:r w:rsidR="00CB5610" w:rsidRPr="006A56FF">
        <w:rPr>
          <w:lang w:val="en-US"/>
        </w:rPr>
        <w:t>the</w:t>
      </w:r>
      <w:r w:rsidRPr="006A56FF">
        <w:rPr>
          <w:lang w:val="en-US"/>
        </w:rPr>
        <w:t xml:space="preserve"> </w:t>
      </w:r>
      <w:r w:rsidR="006E55FF" w:rsidRPr="006A56FF">
        <w:rPr>
          <w:lang w:val="en-US"/>
        </w:rPr>
        <w:t xml:space="preserve">large variety in the number of clusters and the composition of those clusters in the different typologies some similarities and parallels can be depicted. The most robust cluster is a </w:t>
      </w:r>
      <w:r w:rsidR="00576CF1" w:rsidRPr="006A56FF">
        <w:rPr>
          <w:lang w:val="en-US"/>
        </w:rPr>
        <w:t>Scandinavian</w:t>
      </w:r>
      <w:r w:rsidR="006E55FF" w:rsidRPr="006A56FF">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A56FF">
            <w:rPr>
              <w:lang w:val="en-US"/>
            </w:rPr>
            <w:fldChar w:fldCharType="begin"/>
          </w:r>
          <w:r w:rsidR="006E55FF" w:rsidRPr="006A56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2A4B22">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A56FF">
            <w:rPr>
              <w:lang w:val="en-US"/>
            </w:rPr>
            <w:fldChar w:fldCharType="separate"/>
          </w:r>
          <w:r w:rsidR="00563976" w:rsidRPr="002A4B22">
            <w:t>(Alber, 1995; Colombo, 2012; Damiani et al., 2011; Kraus et al., 2010; Pommer et al., 2009)</w:t>
          </w:r>
          <w:r w:rsidR="006E55FF" w:rsidRPr="006A56FF">
            <w:rPr>
              <w:lang w:val="en-US"/>
            </w:rPr>
            <w:fldChar w:fldCharType="end"/>
          </w:r>
        </w:sdtContent>
      </w:sdt>
      <w:r w:rsidR="00576CF1" w:rsidRPr="002A4B22">
        <w:t xml:space="preserve">. </w:t>
      </w:r>
      <w:r w:rsidR="00576CF1" w:rsidRPr="006A56FF">
        <w:rPr>
          <w:lang w:val="en-US"/>
        </w:rPr>
        <w:t>Cluster</w:t>
      </w:r>
      <w:r w:rsidR="00D9383E" w:rsidRPr="006A56FF">
        <w:rPr>
          <w:lang w:val="en-US"/>
        </w:rPr>
        <w:t>s</w:t>
      </w:r>
      <w:r w:rsidR="00576CF1" w:rsidRPr="006A56FF">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A56FF">
            <w:rPr>
              <w:lang w:val="en-US"/>
            </w:rPr>
            <w:fldChar w:fldCharType="separate"/>
          </w:r>
          <w:r w:rsidRPr="006A56FF">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A56FF">
            <w:rPr>
              <w:lang w:val="en-US"/>
            </w:rPr>
            <w:fldChar w:fldCharType="separate"/>
          </w:r>
          <w:r w:rsidRPr="006A56FF">
            <w:rPr>
              <w:lang w:val="en-US"/>
            </w:rPr>
            <w:t>(2011)</w:t>
          </w:r>
          <w:r w:rsidRPr="006A56FF">
            <w:rPr>
              <w:lang w:val="en-US"/>
            </w:rPr>
            <w:fldChar w:fldCharType="end"/>
          </w:r>
        </w:sdtContent>
      </w:sdt>
      <w:r w:rsidRPr="006A56FF">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A56FF">
            <w:rPr>
              <w:lang w:val="en-US"/>
            </w:rPr>
            <w:fldChar w:fldCharType="separate"/>
          </w:r>
          <w:r w:rsidRPr="006A56FF">
            <w:rPr>
              <w:lang w:val="en-US"/>
            </w:rPr>
            <w:t>Halásková et al.</w:t>
          </w:r>
          <w:r w:rsidRPr="006A56FF">
            <w:rPr>
              <w:lang w:val="en-US"/>
            </w:rPr>
            <w:fldChar w:fldCharType="end"/>
          </w:r>
        </w:sdtContent>
      </w:sdt>
      <w:r w:rsidRPr="006A56FF">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A56FF">
            <w:rPr>
              <w:lang w:val="en-US"/>
            </w:rPr>
            <w:fldChar w:fldCharType="separate"/>
          </w:r>
          <w:r w:rsidRPr="006A56FF">
            <w:rPr>
              <w:lang w:val="en-US"/>
            </w:rPr>
            <w:t>(2017)</w:t>
          </w:r>
          <w:r w:rsidRPr="006A56FF">
            <w:rPr>
              <w:lang w:val="en-US"/>
            </w:rPr>
            <w:fldChar w:fldCharType="end"/>
          </w:r>
        </w:sdtContent>
      </w:sdt>
      <w:r w:rsidRPr="006A56FF">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A56FF">
            <w:rPr>
              <w:lang w:val="en-US"/>
            </w:rPr>
            <w:fldChar w:fldCharType="separate"/>
          </w:r>
          <w:r w:rsidRPr="006A56FF">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A56FF">
            <w:rPr>
              <w:lang w:val="en-US"/>
            </w:rPr>
            <w:fldChar w:fldCharType="separate"/>
          </w:r>
          <w:r w:rsidRPr="006A56FF">
            <w:rPr>
              <w:lang w:val="en-US"/>
            </w:rPr>
            <w:t>(2010)</w:t>
          </w:r>
          <w:r w:rsidRPr="006A56FF">
            <w:rPr>
              <w:lang w:val="en-US"/>
            </w:rPr>
            <w:fldChar w:fldCharType="end"/>
          </w:r>
        </w:sdtContent>
      </w:sdt>
      <w:r w:rsidR="00576CF1" w:rsidRPr="006A56FF">
        <w:rPr>
          <w:lang w:val="en-US"/>
        </w:rPr>
        <w:t xml:space="preserve"> </w:t>
      </w:r>
      <w:proofErr w:type="gramStart"/>
      <w:r w:rsidR="00576CF1" w:rsidRPr="006A56FF">
        <w:rPr>
          <w:lang w:val="en-US"/>
        </w:rPr>
        <w:t>In</w:t>
      </w:r>
      <w:proofErr w:type="gramEnd"/>
      <w:r w:rsidR="00576CF1" w:rsidRPr="006A56FF">
        <w:rPr>
          <w:lang w:val="en-US"/>
        </w:rPr>
        <w:t xml:space="preserve"> these clusters often Bulgaria, Hungary, the Czech Republic, Estonia and Slovakia are included</w:t>
      </w:r>
      <w:r w:rsidR="00FA3154" w:rsidRPr="006A56FF">
        <w:rPr>
          <w:lang w:val="en-US"/>
        </w:rPr>
        <w:t>, while</w:t>
      </w:r>
      <w:r w:rsidR="00576CF1" w:rsidRPr="006A56FF">
        <w:rPr>
          <w:lang w:val="en-US"/>
        </w:rPr>
        <w:t xml:space="preserve"> othe</w:t>
      </w:r>
      <w:r w:rsidRPr="006A56FF">
        <w:rPr>
          <w:lang w:val="en-US"/>
        </w:rPr>
        <w:t>r Eastern European countries</w:t>
      </w:r>
      <w:r w:rsidR="00576CF1" w:rsidRPr="006A56FF">
        <w:rPr>
          <w:lang w:val="en-US"/>
        </w:rPr>
        <w:t xml:space="preserve"> </w:t>
      </w:r>
      <w:r w:rsidR="00FA3154" w:rsidRPr="006A56FF">
        <w:rPr>
          <w:lang w:val="en-US"/>
        </w:rPr>
        <w:t xml:space="preserve">sometimes </w:t>
      </w:r>
      <w:r w:rsidR="00576CF1" w:rsidRPr="006A56FF">
        <w:rPr>
          <w:lang w:val="en-US"/>
        </w:rPr>
        <w:t xml:space="preserve">join. In some </w:t>
      </w:r>
      <w:r w:rsidR="00FA3154" w:rsidRPr="006A56FF">
        <w:rPr>
          <w:lang w:val="en-US"/>
        </w:rPr>
        <w:t xml:space="preserve">studies </w:t>
      </w:r>
      <w:r w:rsidR="00576CF1" w:rsidRPr="006A56FF">
        <w:rPr>
          <w:lang w:val="en-US"/>
        </w:rPr>
        <w:t xml:space="preserve">a second cluster which incorporates Eastern-European as well as Southern </w:t>
      </w:r>
      <w:r w:rsidR="00C33DD0" w:rsidRPr="006A56FF">
        <w:rPr>
          <w:lang w:val="en-US"/>
        </w:rPr>
        <w:t>European</w:t>
      </w:r>
      <w:r w:rsidR="00576CF1" w:rsidRPr="006A56FF">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A56FF">
            <w:rPr>
              <w:lang w:val="en-US"/>
            </w:rPr>
            <w:fldChar w:fldCharType="begin"/>
          </w:r>
          <w:r w:rsidR="00576CF1" w:rsidRPr="006A56FF">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A56FF">
            <w:rPr>
              <w:lang w:val="en-US"/>
            </w:rPr>
            <w:fldChar w:fldCharType="separate"/>
          </w:r>
          <w:r w:rsidR="00563976" w:rsidRPr="006A56FF">
            <w:rPr>
              <w:lang w:val="en-US"/>
            </w:rPr>
            <w:t>(Damiani et al., 2011; Kraus et al., 2010; Colombo et al., 2011)</w:t>
          </w:r>
          <w:r w:rsidR="00576CF1" w:rsidRPr="006A56FF">
            <w:rPr>
              <w:lang w:val="en-US"/>
            </w:rPr>
            <w:fldChar w:fldCharType="end"/>
          </w:r>
        </w:sdtContent>
      </w:sdt>
      <w:r w:rsidR="00C33DD0" w:rsidRPr="006A56FF">
        <w:rPr>
          <w:lang w:val="en-US"/>
        </w:rPr>
        <w:t xml:space="preserve"> including Italy, Spain and Greece. These countries </w:t>
      </w:r>
      <w:r w:rsidRPr="006A56FF">
        <w:rPr>
          <w:lang w:val="en-US"/>
        </w:rPr>
        <w:t xml:space="preserve">are only depicted in </w:t>
      </w:r>
      <w:r w:rsidR="00C33DD0" w:rsidRPr="006A56FF">
        <w:rPr>
          <w:lang w:val="en-US"/>
        </w:rPr>
        <w:t>a genuine Southern European cluster</w:t>
      </w:r>
      <w:r w:rsidRPr="006A56FF">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A56FF">
            <w:rPr>
              <w:lang w:val="en-US"/>
            </w:rPr>
            <w:fldChar w:fldCharType="separate"/>
          </w:r>
          <w:r w:rsidRPr="006A56FF">
            <w:rPr>
              <w:lang w:val="en-US"/>
            </w:rPr>
            <w:t>Pommer et al.</w:t>
          </w:r>
          <w:r w:rsidRPr="006A56FF">
            <w:rPr>
              <w:lang w:val="en-US"/>
            </w:rPr>
            <w:fldChar w:fldCharType="end"/>
          </w:r>
        </w:sdtContent>
      </w:sdt>
      <w:r w:rsidRPr="006A56FF">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A56FF">
            <w:rPr>
              <w:lang w:val="en-US"/>
            </w:rPr>
            <w:fldChar w:fldCharType="begin"/>
          </w:r>
          <w:r w:rsidRPr="006A56F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A56FF">
            <w:rPr>
              <w:lang w:val="en-US"/>
            </w:rPr>
            <w:fldChar w:fldCharType="separate"/>
          </w:r>
          <w:r w:rsidRPr="006A56FF">
            <w:rPr>
              <w:lang w:val="en-US"/>
            </w:rPr>
            <w:t>(2009)</w:t>
          </w:r>
          <w:r w:rsidRPr="006A56FF">
            <w:rPr>
              <w:lang w:val="en-US"/>
            </w:rPr>
            <w:fldChar w:fldCharType="end"/>
          </w:r>
        </w:sdtContent>
      </w:sdt>
      <w:r w:rsidR="00C33DD0" w:rsidRPr="006A56FF">
        <w:rPr>
          <w:lang w:val="en-US"/>
        </w:rPr>
        <w:t xml:space="preserve">. Continental </w:t>
      </w:r>
      <w:r w:rsidRPr="006A56FF">
        <w:rPr>
          <w:lang w:val="en-US"/>
        </w:rPr>
        <w:t>European</w:t>
      </w:r>
      <w:r w:rsidR="00C33DD0" w:rsidRPr="006A56FF">
        <w:rPr>
          <w:lang w:val="en-US"/>
        </w:rPr>
        <w:t xml:space="preserve"> countries </w:t>
      </w:r>
      <w:r w:rsidRPr="006A56FF">
        <w:rPr>
          <w:lang w:val="en-US"/>
        </w:rPr>
        <w:t>such as Germany</w:t>
      </w:r>
      <w:r w:rsidR="00C33DD0" w:rsidRPr="006A56FF">
        <w:rPr>
          <w:lang w:val="en-US"/>
        </w:rPr>
        <w:t>, France, Austria, Belgium and Luxemburg can be found in many typologies together in one clust</w:t>
      </w:r>
      <w:r w:rsidR="00D9383E" w:rsidRPr="006A56FF">
        <w:rPr>
          <w:lang w:val="en-US"/>
        </w:rPr>
        <w:t>er but</w:t>
      </w:r>
      <w:r w:rsidR="00C33DD0" w:rsidRPr="006A56FF">
        <w:rPr>
          <w:lang w:val="en-US"/>
        </w:rPr>
        <w:t xml:space="preserve"> mostly</w:t>
      </w:r>
      <w:r w:rsidR="003C0489" w:rsidRPr="006A56FF">
        <w:rPr>
          <w:lang w:val="en-US"/>
        </w:rPr>
        <w:t xml:space="preserve"> </w:t>
      </w:r>
      <w:r w:rsidR="00D9383E" w:rsidRPr="006A56FF">
        <w:rPr>
          <w:lang w:val="en-US"/>
        </w:rPr>
        <w:t>together with some</w:t>
      </w:r>
      <w:r w:rsidR="00C33DD0" w:rsidRPr="006A56FF">
        <w:rPr>
          <w:lang w:val="en-US"/>
        </w:rPr>
        <w:t xml:space="preserve"> Eastern European or </w:t>
      </w:r>
      <w:r w:rsidRPr="006A56FF">
        <w:rPr>
          <w:lang w:val="en-US"/>
        </w:rPr>
        <w:t>Northern</w:t>
      </w:r>
      <w:r w:rsidR="00C33DD0" w:rsidRPr="006A56FF">
        <w:rPr>
          <w:lang w:val="en-US"/>
        </w:rPr>
        <w:t xml:space="preserve"> Europe</w:t>
      </w:r>
      <w:r w:rsidR="00D9383E" w:rsidRPr="006A56FF">
        <w:rPr>
          <w:lang w:val="en-US"/>
        </w:rPr>
        <w:t>an countries</w:t>
      </w:r>
      <w:r w:rsidR="00C33DD0" w:rsidRPr="006A56FF">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A56FF">
            <w:rPr>
              <w:lang w:val="en-US"/>
            </w:rPr>
            <w:fldChar w:fldCharType="begin"/>
          </w:r>
          <w:r w:rsidR="00C33DD0" w:rsidRPr="006A56FF">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2A4B22">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A56FF">
            <w:rPr>
              <w:lang w:val="en-US"/>
            </w:rPr>
            <w:fldChar w:fldCharType="separate"/>
          </w:r>
          <w:r w:rsidR="00563976" w:rsidRPr="002A4B22">
            <w:t xml:space="preserve">(Alber, 1995; Damiani et </w:t>
          </w:r>
          <w:r w:rsidR="00563976" w:rsidRPr="002A4B22">
            <w:lastRenderedPageBreak/>
            <w:t>al., 2011; Halásková et al., 2017; Kraus et al., 2010; Pommer et al., 2009)</w:t>
          </w:r>
          <w:r w:rsidR="00C33DD0" w:rsidRPr="006A56FF">
            <w:rPr>
              <w:lang w:val="en-US"/>
            </w:rPr>
            <w:fldChar w:fldCharType="end"/>
          </w:r>
        </w:sdtContent>
      </w:sdt>
      <w:r w:rsidR="00C33DD0" w:rsidRPr="002A4B22">
        <w:t xml:space="preserve">. </w:t>
      </w:r>
      <w:r w:rsidR="00C33DD0" w:rsidRPr="006A56FF">
        <w:rPr>
          <w:lang w:val="en-US"/>
        </w:rPr>
        <w:t>Non-</w:t>
      </w:r>
      <w:r w:rsidR="00840047" w:rsidRPr="006A56FF">
        <w:rPr>
          <w:lang w:val="en-US"/>
        </w:rPr>
        <w:t>European</w:t>
      </w:r>
      <w:r w:rsidR="00C33DD0" w:rsidRPr="006A56FF">
        <w:rPr>
          <w:lang w:val="en-US"/>
        </w:rPr>
        <w:t xml:space="preserve"> countries are rarely included in the</w:t>
      </w:r>
      <w:r w:rsidR="001D3817" w:rsidRPr="006A56FF">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A56FF">
            <w:rPr>
              <w:lang w:val="en-US"/>
            </w:rPr>
            <w:fldChar w:fldCharType="separate"/>
          </w:r>
          <w:r w:rsidR="00563976" w:rsidRPr="006A56FF">
            <w:rPr>
              <w:lang w:val="en-US"/>
            </w:rPr>
            <w:t>Colombo</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A56FF">
            <w:rPr>
              <w:lang w:val="en-US"/>
            </w:rPr>
            <w:fldChar w:fldCharType="separate"/>
          </w:r>
          <w:r w:rsidR="00563976" w:rsidRPr="006A56FF">
            <w:rPr>
              <w:lang w:val="en-US"/>
            </w:rPr>
            <w:t>(2012)</w:t>
          </w:r>
          <w:r w:rsidR="001D3817" w:rsidRPr="006A56FF">
            <w:rPr>
              <w:lang w:val="en-US"/>
            </w:rPr>
            <w:fldChar w:fldCharType="end"/>
          </w:r>
        </w:sdtContent>
      </w:sdt>
      <w:r w:rsidR="001D3817" w:rsidRPr="006A56FF">
        <w:rPr>
          <w:lang w:val="en-US"/>
        </w:rPr>
        <w:t>, which categorize countries based on financing indicators include Japan and South Korea in</w:t>
      </w:r>
      <w:r w:rsidR="003C0489" w:rsidRPr="006A56FF">
        <w:rPr>
          <w:lang w:val="en-US"/>
        </w:rPr>
        <w:t xml:space="preserve"> a</w:t>
      </w:r>
      <w:r w:rsidR="001D3817" w:rsidRPr="006A56FF">
        <w:rPr>
          <w:lang w:val="en-US"/>
        </w:rPr>
        <w:t xml:space="preserve"> cluster with Germany, Luxemburg and the Netherlands due to their common </w:t>
      </w:r>
      <w:r w:rsidR="003C0489" w:rsidRPr="006A56FF">
        <w:rPr>
          <w:lang w:val="en-US"/>
        </w:rPr>
        <w:t>social insurance approach, whereas</w:t>
      </w:r>
      <w:r w:rsidR="001D3817" w:rsidRPr="006A56FF">
        <w:rPr>
          <w:lang w:val="en-US"/>
        </w:rPr>
        <w:t xml:space="preserve"> New Zealand and Canada are in a cluster with Greece, Spain and Switzerland due to their universal but means-tested financing </w:t>
      </w:r>
      <w:r w:rsidR="00CB5610" w:rsidRPr="006A56FF">
        <w:rPr>
          <w:lang w:val="en-US"/>
        </w:rPr>
        <w:t>approach</w:t>
      </w:r>
      <w:r w:rsidR="001D3817" w:rsidRPr="006A56FF">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A56FF">
            <w:rPr>
              <w:lang w:val="en-US"/>
            </w:rPr>
            <w:fldChar w:fldCharType="separate"/>
          </w:r>
          <w:r w:rsidR="00563976" w:rsidRPr="006A56FF">
            <w:rPr>
              <w:lang w:val="en-US"/>
            </w:rPr>
            <w:t>Halásková et al.</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A56FF">
            <w:rPr>
              <w:lang w:val="en-US"/>
            </w:rPr>
            <w:fldChar w:fldCharType="begin"/>
          </w:r>
          <w:r w:rsidR="001D3817" w:rsidRPr="006A56FF">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A56FF">
            <w:rPr>
              <w:lang w:val="en-US"/>
            </w:rPr>
            <w:fldChar w:fldCharType="separate"/>
          </w:r>
          <w:r w:rsidR="00563976" w:rsidRPr="006A56FF">
            <w:rPr>
              <w:lang w:val="en-US"/>
            </w:rPr>
            <w:t>(2017)</w:t>
          </w:r>
          <w:r w:rsidR="001D3817" w:rsidRPr="006A56FF">
            <w:rPr>
              <w:lang w:val="en-US"/>
            </w:rPr>
            <w:fldChar w:fldCharType="end"/>
          </w:r>
        </w:sdtContent>
      </w:sdt>
      <w:r w:rsidR="001D3817" w:rsidRPr="006A56FF">
        <w:rPr>
          <w:lang w:val="en-US"/>
        </w:rPr>
        <w:t xml:space="preserve"> find Australia and South Korea in one cluster.</w:t>
      </w:r>
    </w:p>
    <w:p w14:paraId="58241F31" w14:textId="28D48736" w:rsidR="00761B67" w:rsidRPr="006A56FF" w:rsidRDefault="00CE76F2" w:rsidP="00B82577">
      <w:pPr>
        <w:pStyle w:val="02FlietextEinzug"/>
        <w:rPr>
          <w:lang w:val="en-US"/>
        </w:rPr>
      </w:pPr>
      <w:r w:rsidRPr="006A56FF">
        <w:rPr>
          <w:lang w:val="en-US"/>
        </w:rPr>
        <w:t xml:space="preserve">This short overview </w:t>
      </w:r>
      <w:r w:rsidR="00761B67" w:rsidRPr="006A56FF">
        <w:rPr>
          <w:lang w:val="en-US"/>
        </w:rPr>
        <w:t>on existing LTC typologies show</w:t>
      </w:r>
      <w:r w:rsidR="006D1F30" w:rsidRPr="006A56FF">
        <w:rPr>
          <w:lang w:val="en-US"/>
        </w:rPr>
        <w:t xml:space="preserve">s room for extension. </w:t>
      </w:r>
      <w:r w:rsidR="0003105A" w:rsidRPr="006A56FF">
        <w:rPr>
          <w:lang w:val="en-US"/>
        </w:rPr>
        <w:t>First, m</w:t>
      </w:r>
      <w:r w:rsidR="006D1F30" w:rsidRPr="006A56FF">
        <w:rPr>
          <w:lang w:val="en-US"/>
        </w:rPr>
        <w:t xml:space="preserve">ost typologies only use quantitative indicators where a </w:t>
      </w:r>
      <w:r w:rsidR="00245A78" w:rsidRPr="006A56FF">
        <w:rPr>
          <w:lang w:val="en-US"/>
        </w:rPr>
        <w:t>huge</w:t>
      </w:r>
      <w:r w:rsidR="006D1F30" w:rsidRPr="006A56FF">
        <w:rPr>
          <w:lang w:val="en-US"/>
        </w:rPr>
        <w:t xml:space="preserve"> weight lies on financing indicators. </w:t>
      </w:r>
      <w:r w:rsidR="0003105A" w:rsidRPr="006A56FF">
        <w:rPr>
          <w:lang w:val="en-US"/>
        </w:rPr>
        <w:t>Additional, e.g. i</w:t>
      </w:r>
      <w:r w:rsidR="006D1F30" w:rsidRPr="006A56FF">
        <w:rPr>
          <w:lang w:val="en-US"/>
        </w:rPr>
        <w:t xml:space="preserve">nstitutional indicators </w:t>
      </w:r>
      <w:r w:rsidRPr="006A56FF">
        <w:rPr>
          <w:lang w:val="en-US"/>
        </w:rPr>
        <w:t>focusing on access to long-term care are rarely used</w:t>
      </w:r>
      <w:r w:rsidR="0003105A" w:rsidRPr="006A56FF">
        <w:rPr>
          <w:lang w:val="en-US"/>
        </w:rPr>
        <w:t xml:space="preserve"> here</w:t>
      </w:r>
      <w:r w:rsidRPr="006A56FF">
        <w:rPr>
          <w:lang w:val="en-US"/>
        </w:rPr>
        <w:t xml:space="preserve">. </w:t>
      </w:r>
      <w:r w:rsidR="00761B67" w:rsidRPr="006A56FF">
        <w:rPr>
          <w:lang w:val="en-US"/>
        </w:rPr>
        <w:t>Second</w:t>
      </w:r>
      <w:r w:rsidRPr="006A56FF">
        <w:rPr>
          <w:lang w:val="en-US"/>
        </w:rPr>
        <w:t>, many typologies have a Eu</w:t>
      </w:r>
      <w:r w:rsidR="00761B67" w:rsidRPr="006A56FF">
        <w:rPr>
          <w:lang w:val="en-US"/>
        </w:rPr>
        <w:t>r</w:t>
      </w:r>
      <w:r w:rsidRPr="006A56FF">
        <w:rPr>
          <w:lang w:val="en-US"/>
        </w:rPr>
        <w:t xml:space="preserve">opean focus or only use a small sample of countries. </w:t>
      </w:r>
      <w:r w:rsidR="0003105A" w:rsidRPr="006A56FF">
        <w:rPr>
          <w:lang w:val="en-US"/>
        </w:rPr>
        <w:t>Thus, w</w:t>
      </w:r>
      <w:r w:rsidRPr="006A56FF">
        <w:rPr>
          <w:lang w:val="en-US"/>
        </w:rPr>
        <w:t>e would like to extend these typologies by using an OECD sample with as man</w:t>
      </w:r>
      <w:r w:rsidR="00761B67" w:rsidRPr="006A56FF">
        <w:rPr>
          <w:lang w:val="en-US"/>
        </w:rPr>
        <w:t>y</w:t>
      </w:r>
      <w:r w:rsidRPr="006A56FF">
        <w:rPr>
          <w:lang w:val="en-US"/>
        </w:rPr>
        <w:t xml:space="preserve"> countries as possible</w:t>
      </w:r>
      <w:r w:rsidR="00761B67" w:rsidRPr="006A56FF">
        <w:rPr>
          <w:lang w:val="en-US"/>
        </w:rPr>
        <w:t>.</w:t>
      </w:r>
    </w:p>
    <w:p w14:paraId="16A3EB2A" w14:textId="77777777" w:rsidR="00B82577" w:rsidRPr="006A56FF" w:rsidRDefault="00B82577" w:rsidP="00BD0E63">
      <w:pPr>
        <w:spacing w:line="360" w:lineRule="auto"/>
        <w:jc w:val="both"/>
        <w:rPr>
          <w:szCs w:val="24"/>
          <w:lang w:val="en-US"/>
        </w:rPr>
      </w:pPr>
    </w:p>
    <w:p w14:paraId="56CE1366" w14:textId="51EC3745"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535BDA">
        <w:rPr>
          <w:lang w:val="en-US"/>
        </w:rPr>
        <w:t>456</w:t>
      </w:r>
      <w:r w:rsidR="0081256C" w:rsidRPr="006A56FF">
        <w:rPr>
          <w:lang w:val="en-US"/>
        </w:rPr>
        <w:t xml:space="preserve"> words</w:t>
      </w:r>
    </w:p>
    <w:p w14:paraId="43C41322" w14:textId="4D8E00B5" w:rsidR="005E0DE7" w:rsidRPr="006A56FF" w:rsidRDefault="005E0DE7" w:rsidP="005E0DE7">
      <w:pPr>
        <w:pStyle w:val="berschrift2"/>
        <w:rPr>
          <w:lang w:val="en-US"/>
        </w:rPr>
      </w:pPr>
      <w:r w:rsidRPr="006A56FF">
        <w:rPr>
          <w:lang w:val="en-US"/>
        </w:rPr>
        <w:t>Data</w:t>
      </w:r>
    </w:p>
    <w:p w14:paraId="576FA1C3" w14:textId="5DDDF8AD" w:rsidR="00E91ABE" w:rsidRDefault="00E91ABE" w:rsidP="002A4B22">
      <w:pPr>
        <w:pStyle w:val="Textkrper"/>
        <w:spacing w:line="480" w:lineRule="auto"/>
        <w:rPr>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w:t>
      </w:r>
      <w:commentRangeStart w:id="35"/>
      <w:r w:rsidR="000116F3" w:rsidRPr="006A56FF">
        <w:rPr>
          <w:szCs w:val="24"/>
        </w:rPr>
        <w:t>1</w:t>
      </w:r>
      <w:commentRangeEnd w:id="35"/>
      <w:r w:rsidR="00E028AA">
        <w:rPr>
          <w:rStyle w:val="Kommentarzeichen"/>
          <w:lang w:val="de-DE"/>
        </w:rPr>
        <w:commentReference w:id="35"/>
      </w:r>
      <w:r w:rsidR="000116F3" w:rsidRPr="006A56FF">
        <w:rPr>
          <w:szCs w:val="24"/>
        </w:rPr>
        <w:t>)</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Content>
          <w:r w:rsidR="004A6407" w:rsidRPr="006A56FF">
            <w:rPr>
              <w:szCs w:val="24"/>
            </w:rPr>
            <w:fldChar w:fldCharType="begin"/>
          </w:r>
          <w:r w:rsidR="004A6407" w:rsidRPr="006A56FF">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4A6407" w:rsidRPr="006A56FF">
            <w:rPr>
              <w:szCs w:val="24"/>
            </w:rPr>
            <w:fldChar w:fldCharType="separate"/>
          </w:r>
          <w:r w:rsidR="004A6407" w:rsidRPr="006A56FF">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r w:rsidR="00E028AA">
        <w:rPr>
          <w:szCs w:val="24"/>
        </w:rPr>
        <w:t xml:space="preserve">qualitative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w:t>
      </w:r>
      <w:proofErr w:type="spellStart"/>
      <w:r w:rsidR="000116F3" w:rsidRPr="006A56FF">
        <w:rPr>
          <w:szCs w:val="24"/>
        </w:rPr>
        <w:t>Missoc</w:t>
      </w:r>
      <w:proofErr w:type="spellEnd"/>
      <w:r w:rsidR="000116F3" w:rsidRPr="006A56FF">
        <w:rPr>
          <w:szCs w:val="24"/>
        </w:rPr>
        <w:t xml:space="preserve"> database </w:t>
      </w:r>
      <w:sdt>
        <w:sdtPr>
          <w:rPr>
            <w:szCs w:val="24"/>
          </w:rPr>
          <w:alias w:val="Don't edit this field"/>
          <w:tag w:val="CitaviPlaceholder#6f420b4f-9632-4c36-abb7-06d03ea1a46a"/>
          <w:id w:val="-2063627114"/>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0116F3" w:rsidRPr="006A56FF">
            <w:rPr>
              <w:szCs w:val="24"/>
            </w:rPr>
            <w:fldChar w:fldCharType="separate"/>
          </w:r>
          <w:r w:rsidR="000116F3" w:rsidRPr="006A56FF">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116F3" w:rsidRPr="006A56FF">
            <w:rPr>
              <w:szCs w:val="24"/>
            </w:rPr>
            <w:fldChar w:fldCharType="separate"/>
          </w:r>
          <w:r w:rsidR="000116F3" w:rsidRPr="006A56FF">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Content>
          <w:r w:rsidR="000116F3" w:rsidRPr="006A56FF">
            <w:rPr>
              <w:szCs w:val="24"/>
            </w:rPr>
            <w:fldChar w:fldCharType="begin"/>
          </w:r>
          <w:r w:rsidR="000116F3" w:rsidRPr="006A56FF">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116F3" w:rsidRPr="006A56FF">
            <w:rPr>
              <w:szCs w:val="24"/>
            </w:rPr>
            <w:fldChar w:fldCharType="separate"/>
          </w:r>
          <w:r w:rsidR="000116F3" w:rsidRPr="006A56FF">
            <w:rPr>
              <w:szCs w:val="24"/>
            </w:rPr>
            <w:t>(European Commission, 2018)</w:t>
          </w:r>
          <w:r w:rsidR="000116F3" w:rsidRPr="006A56FF">
            <w:rPr>
              <w:szCs w:val="24"/>
            </w:rPr>
            <w:fldChar w:fldCharType="end"/>
          </w:r>
        </w:sdtContent>
      </w:sdt>
      <w:r w:rsidR="004A6407" w:rsidRPr="006A56FF">
        <w:rPr>
          <w:szCs w:val="24"/>
        </w:rPr>
        <w:t xml:space="preserve"> through a coding scheme developed and applied by the first author</w:t>
      </w:r>
      <w:r w:rsidR="000116F3" w:rsidRPr="006A56FF">
        <w:rPr>
          <w:szCs w:val="24"/>
        </w:rPr>
        <w:t>.</w:t>
      </w:r>
      <w:r w:rsidR="004A6407" w:rsidRPr="006A56FF">
        <w:rPr>
          <w:szCs w:val="24"/>
        </w:rPr>
        <w:t xml:space="preserve"> </w:t>
      </w:r>
      <w:r w:rsidR="00304754" w:rsidRPr="006A56FF">
        <w:rPr>
          <w:szCs w:val="24"/>
        </w:rPr>
        <w:t xml:space="preserve">Since </w:t>
      </w:r>
      <w:r w:rsidR="00040270" w:rsidRPr="006A56FF">
        <w:rPr>
          <w:szCs w:val="24"/>
        </w:rPr>
        <w:t xml:space="preserve">in </w:t>
      </w:r>
      <w:del w:id="36" w:author="Mareike Ariaans" w:date="2020-06-23T12:03:00Z">
        <w:r w:rsidR="00040270" w:rsidRPr="006A56FF" w:rsidDel="00D11535">
          <w:rPr>
            <w:szCs w:val="24"/>
          </w:rPr>
          <w:delText xml:space="preserve">LTC systems </w:delText>
        </w:r>
      </w:del>
      <w:ins w:id="37" w:author="Mareike Ariaans" w:date="2020-06-23T12:03:00Z">
        <w:r w:rsidR="00D11535">
          <w:rPr>
            <w:szCs w:val="24"/>
          </w:rPr>
          <w:t xml:space="preserve">some countries </w:t>
        </w:r>
      </w:ins>
      <w:r w:rsidR="00304754" w:rsidRPr="006A56FF">
        <w:rPr>
          <w:szCs w:val="24"/>
        </w:rPr>
        <w:t xml:space="preserve">regional </w:t>
      </w:r>
      <w:r w:rsidR="000116F3" w:rsidRPr="006A56FF">
        <w:rPr>
          <w:szCs w:val="24"/>
        </w:rPr>
        <w:t>or municipal rules</w:t>
      </w:r>
      <w:r w:rsidR="00040270" w:rsidRPr="006A56FF">
        <w:rPr>
          <w:szCs w:val="24"/>
        </w:rPr>
        <w:t xml:space="preserve"> prevail more often than national laws, </w:t>
      </w:r>
      <w:r w:rsidR="000116F3" w:rsidRPr="006A56FF">
        <w:rPr>
          <w:szCs w:val="24"/>
        </w:rPr>
        <w:t>the codes refer to the dominant</w:t>
      </w:r>
      <w:r w:rsidR="00040270" w:rsidRPr="006A56FF">
        <w:rPr>
          <w:szCs w:val="24"/>
        </w:rPr>
        <w:t xml:space="preserve"> rules </w:t>
      </w:r>
      <w:r w:rsidR="000116F3" w:rsidRPr="006A56FF">
        <w:rPr>
          <w:szCs w:val="24"/>
        </w:rPr>
        <w:t xml:space="preserve">in place. </w:t>
      </w:r>
      <w:commentRangeStart w:id="38"/>
      <w:commentRangeStart w:id="39"/>
      <w:r w:rsidR="000116F3" w:rsidRPr="006A56FF">
        <w:rPr>
          <w:szCs w:val="24"/>
        </w:rPr>
        <w:t xml:space="preserve">In case of ambiguous </w:t>
      </w:r>
      <w:r w:rsidR="000116F3" w:rsidRPr="006A56FF">
        <w:rPr>
          <w:szCs w:val="24"/>
        </w:rPr>
        <w:lastRenderedPageBreak/>
        <w:t xml:space="preserve">information, </w:t>
      </w:r>
      <w:r w:rsidR="004A6407" w:rsidRPr="006A56FF">
        <w:rPr>
          <w:szCs w:val="24"/>
        </w:rPr>
        <w:t xml:space="preserve">we searched for </w:t>
      </w:r>
      <w:del w:id="40" w:author="Mareike Ariaans" w:date="2020-06-23T12:10:00Z">
        <w:r w:rsidR="000116F3" w:rsidRPr="006A56FF" w:rsidDel="008B5643">
          <w:rPr>
            <w:szCs w:val="24"/>
          </w:rPr>
          <w:delText xml:space="preserve">more </w:delText>
        </w:r>
      </w:del>
      <w:ins w:id="41" w:author="Mareike Ariaans" w:date="2020-06-23T12:10:00Z">
        <w:r w:rsidR="008B5643">
          <w:rPr>
            <w:szCs w:val="24"/>
          </w:rPr>
          <w:t>additional</w:t>
        </w:r>
        <w:r w:rsidR="008B5643" w:rsidRPr="006A56FF">
          <w:rPr>
            <w:szCs w:val="24"/>
          </w:rPr>
          <w:t xml:space="preserve"> </w:t>
        </w:r>
      </w:ins>
      <w:r w:rsidR="000116F3" w:rsidRPr="006A56FF">
        <w:rPr>
          <w:szCs w:val="24"/>
        </w:rPr>
        <w:t>information on the indicator</w:t>
      </w:r>
      <w:ins w:id="42" w:author="Mareike Ariaans" w:date="2020-06-23T12:10:00Z">
        <w:r w:rsidR="008B5643">
          <w:rPr>
            <w:szCs w:val="24"/>
          </w:rPr>
          <w:t xml:space="preserve"> within scientific publications and countries’ official websites</w:t>
        </w:r>
      </w:ins>
      <w:del w:id="43" w:author="Mareike Ariaans" w:date="2020-06-23T12:10:00Z">
        <w:r w:rsidR="000116F3" w:rsidRPr="006A56FF" w:rsidDel="008B5643">
          <w:rPr>
            <w:szCs w:val="24"/>
          </w:rPr>
          <w:delText xml:space="preserve"> </w:delText>
        </w:r>
      </w:del>
      <w:ins w:id="44" w:author="Philipp Alexander Linden" w:date="2020-06-03T14:35:00Z">
        <w:del w:id="45" w:author="Mareike Ariaans" w:date="2020-06-23T12:10:00Z">
          <w:r w:rsidR="004A6407" w:rsidRPr="006A56FF" w:rsidDel="008B5643">
            <w:rPr>
              <w:szCs w:val="24"/>
            </w:rPr>
            <w:delText>within what?</w:delText>
          </w:r>
        </w:del>
      </w:ins>
      <w:r w:rsidR="004A6407" w:rsidRPr="006A56FF">
        <w:rPr>
          <w:szCs w:val="24"/>
        </w:rPr>
        <w:t xml:space="preserve">. To double-check the </w:t>
      </w:r>
      <w:del w:id="46" w:author="Mareike Ariaans" w:date="2020-06-23T12:11:00Z">
        <w:r w:rsidR="004A6407" w:rsidRPr="006A56FF" w:rsidDel="008B5643">
          <w:rPr>
            <w:szCs w:val="24"/>
          </w:rPr>
          <w:delText>coding scheme</w:delText>
        </w:r>
      </w:del>
      <w:ins w:id="47" w:author="Mareike Ariaans" w:date="2020-06-23T12:11:00Z">
        <w:r w:rsidR="008B5643">
          <w:rPr>
            <w:szCs w:val="24"/>
          </w:rPr>
          <w:t>values of the qualitative indicators</w:t>
        </w:r>
      </w:ins>
      <w:r w:rsidR="004A6407" w:rsidRPr="006A56FF">
        <w:rPr>
          <w:szCs w:val="24"/>
        </w:rPr>
        <w:t xml:space="preserve">, </w:t>
      </w:r>
      <w:r w:rsidR="000116F3" w:rsidRPr="006A56FF">
        <w:rPr>
          <w:szCs w:val="24"/>
        </w:rPr>
        <w:t xml:space="preserve">all </w:t>
      </w:r>
      <w:del w:id="48" w:author="Mareike Ariaans" w:date="2020-06-23T12:15:00Z">
        <w:r w:rsidR="000116F3" w:rsidRPr="006A56FF" w:rsidDel="008B5643">
          <w:rPr>
            <w:szCs w:val="24"/>
          </w:rPr>
          <w:delText>codes</w:delText>
        </w:r>
        <w:r w:rsidR="004A6407" w:rsidRPr="006A56FF" w:rsidDel="008B5643">
          <w:rPr>
            <w:szCs w:val="24"/>
          </w:rPr>
          <w:delText xml:space="preserve"> </w:delText>
        </w:r>
        <w:r w:rsidR="000116F3" w:rsidRPr="006A56FF" w:rsidDel="008B5643">
          <w:rPr>
            <w:szCs w:val="24"/>
          </w:rPr>
          <w:delText>ha</w:delText>
        </w:r>
        <w:r w:rsidR="004A6407" w:rsidRPr="006A56FF" w:rsidDel="008B5643">
          <w:rPr>
            <w:szCs w:val="24"/>
          </w:rPr>
          <w:delText>d</w:delText>
        </w:r>
        <w:r w:rsidR="000116F3" w:rsidRPr="006A56FF" w:rsidDel="008B5643">
          <w:rPr>
            <w:szCs w:val="24"/>
          </w:rPr>
          <w:delText xml:space="preserve"> been </w:delText>
        </w:r>
      </w:del>
      <w:ins w:id="49" w:author="Mareike Ariaans" w:date="2020-06-23T12:15:00Z">
        <w:r w:rsidR="008B5643">
          <w:rPr>
            <w:szCs w:val="24"/>
          </w:rPr>
          <w:t>have been send to national LTC policy experts to check and in case correct</w:t>
        </w:r>
      </w:ins>
      <w:ins w:id="50" w:author="Mareike Ariaans" w:date="2020-06-23T12:16:00Z">
        <w:r w:rsidR="00185A42">
          <w:rPr>
            <w:szCs w:val="24"/>
          </w:rPr>
          <w:t xml:space="preserve"> the values. The questionnaires were send out between </w:t>
        </w:r>
      </w:ins>
      <w:ins w:id="51" w:author="Mareike Ariaans" w:date="2020-06-23T12:18:00Z">
        <w:r w:rsidR="00185A42">
          <w:rPr>
            <w:szCs w:val="24"/>
          </w:rPr>
          <w:t xml:space="preserve">May and </w:t>
        </w:r>
      </w:ins>
      <w:ins w:id="52" w:author="Mareike Ariaans" w:date="2020-06-23T12:19:00Z">
        <w:r w:rsidR="00185A42">
          <w:rPr>
            <w:szCs w:val="24"/>
          </w:rPr>
          <w:t xml:space="preserve">July 2019. </w:t>
        </w:r>
      </w:ins>
      <w:del w:id="53" w:author="Mareike Ariaans" w:date="2020-06-23T12:19:00Z">
        <w:r w:rsidR="004A6407" w:rsidRPr="006A56FF" w:rsidDel="00185A42">
          <w:rPr>
            <w:szCs w:val="24"/>
          </w:rPr>
          <w:delText>approved</w:delText>
        </w:r>
        <w:r w:rsidR="000116F3" w:rsidRPr="006A56FF" w:rsidDel="00185A42">
          <w:rPr>
            <w:szCs w:val="24"/>
          </w:rPr>
          <w:delText xml:space="preserve"> by national LTC policy experts</w:delText>
        </w:r>
        <w:r w:rsidR="004A6407" w:rsidRPr="006A56FF" w:rsidDel="00185A42">
          <w:rPr>
            <w:szCs w:val="24"/>
          </w:rPr>
          <w:delText xml:space="preserve"> </w:delText>
        </w:r>
        <w:r w:rsidR="00DC39A1" w:rsidRPr="006A56FF" w:rsidDel="00185A42">
          <w:rPr>
            <w:szCs w:val="24"/>
          </w:rPr>
          <w:delText xml:space="preserve">interviewed </w:delText>
        </w:r>
        <w:r w:rsidR="004A6407" w:rsidRPr="006A56FF" w:rsidDel="00185A42">
          <w:rPr>
            <w:szCs w:val="24"/>
          </w:rPr>
          <w:delText>during 2019</w:delText>
        </w:r>
        <w:r w:rsidR="000116F3" w:rsidRPr="006A56FF" w:rsidDel="00185A42">
          <w:rPr>
            <w:szCs w:val="24"/>
          </w:rPr>
          <w:delText>.</w:delText>
        </w:r>
        <w:commentRangeEnd w:id="38"/>
        <w:r w:rsidR="002D325D" w:rsidRPr="006A56FF" w:rsidDel="00185A42">
          <w:rPr>
            <w:rStyle w:val="Kommentarzeichen"/>
          </w:rPr>
          <w:commentReference w:id="38"/>
        </w:r>
        <w:commentRangeEnd w:id="39"/>
        <w:r w:rsidR="008B5643" w:rsidDel="00185A42">
          <w:rPr>
            <w:rStyle w:val="Kommentarzeichen"/>
            <w:lang w:val="de-DE"/>
          </w:rPr>
          <w:commentReference w:id="39"/>
        </w:r>
      </w:del>
    </w:p>
    <w:p w14:paraId="572EF2AF" w14:textId="01C9770C" w:rsidR="00E028AA" w:rsidRPr="006A56FF" w:rsidRDefault="00E028AA" w:rsidP="00E028AA">
      <w:pPr>
        <w:pStyle w:val="Textkrper"/>
        <w:jc w:val="center"/>
        <w:rPr>
          <w:szCs w:val="24"/>
        </w:rPr>
      </w:pPr>
      <w:r w:rsidRPr="00E028AA">
        <w:rPr>
          <w:szCs w:val="24"/>
          <w:highlight w:val="yellow"/>
        </w:rPr>
        <w:t>--- TABLE 1 ABOUT HERE ---</w:t>
      </w:r>
    </w:p>
    <w:p w14:paraId="63B4E0F4" w14:textId="625FA1CA"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Pr="006A56FF">
        <w:rPr>
          <w:noProof/>
          <w:lang w:val="en-US"/>
        </w:rPr>
        <w:t>1</w:t>
      </w:r>
      <w:r w:rsidRPr="006A56FF">
        <w:rPr>
          <w:lang w:val="en-US"/>
        </w:rPr>
        <w:fldChar w:fldCharType="end"/>
      </w:r>
      <w:r w:rsidRPr="006A56FF">
        <w:rPr>
          <w:lang w:val="en-US"/>
        </w:rPr>
        <w:t xml:space="preserve">: Overview of LTC typology </w:t>
      </w:r>
      <w:commentRangeStart w:id="54"/>
      <w:r w:rsidRPr="006A56FF">
        <w:rPr>
          <w:lang w:val="en-US"/>
        </w:rPr>
        <w:t>indicators</w:t>
      </w:r>
      <w:commentRangeEnd w:id="54"/>
      <w:r w:rsidR="00265ABF">
        <w:rPr>
          <w:rStyle w:val="Kommentarzeichen"/>
          <w:bCs w:val="0"/>
        </w:rPr>
        <w:commentReference w:id="54"/>
      </w:r>
    </w:p>
    <w:tbl>
      <w:tblPr>
        <w:tblW w:w="8647" w:type="dxa"/>
        <w:tblLayout w:type="fixed"/>
        <w:tblLook w:val="0000" w:firstRow="0" w:lastRow="0" w:firstColumn="0" w:lastColumn="0" w:noHBand="0" w:noVBand="0"/>
      </w:tblPr>
      <w:tblGrid>
        <w:gridCol w:w="3969"/>
        <w:gridCol w:w="1276"/>
        <w:gridCol w:w="850"/>
        <w:gridCol w:w="851"/>
        <w:gridCol w:w="710"/>
        <w:gridCol w:w="991"/>
      </w:tblGrid>
      <w:tr w:rsidR="0097169C" w:rsidRPr="006A56FF" w14:paraId="18B3695B" w14:textId="38B9EECF" w:rsidTr="00094C4D">
        <w:trPr>
          <w:trHeight w:val="283"/>
        </w:trPr>
        <w:tc>
          <w:tcPr>
            <w:tcW w:w="3969" w:type="dxa"/>
            <w:tcBorders>
              <w:top w:val="single" w:sz="4" w:space="0" w:color="auto"/>
              <w:bottom w:val="single" w:sz="4" w:space="0" w:color="000000"/>
            </w:tcBorders>
            <w:shd w:val="clear" w:color="auto" w:fill="auto"/>
            <w:vAlign w:val="center"/>
          </w:tcPr>
          <w:p w14:paraId="10D0AABA" w14:textId="4778BA70" w:rsidR="0097169C" w:rsidRPr="006A56FF" w:rsidRDefault="0097169C" w:rsidP="006C4793">
            <w:pPr>
              <w:rPr>
                <w:sz w:val="20"/>
                <w:lang w:val="en-US"/>
              </w:rPr>
            </w:pPr>
            <w:r w:rsidRPr="006A56FF">
              <w:rPr>
                <w:i/>
                <w:sz w:val="20"/>
                <w:lang w:val="en-US"/>
              </w:rPr>
              <w:t>Quantitative indicators</w:t>
            </w:r>
          </w:p>
        </w:tc>
        <w:tc>
          <w:tcPr>
            <w:tcW w:w="1276" w:type="dxa"/>
            <w:tcBorders>
              <w:top w:val="single" w:sz="4" w:space="0" w:color="auto"/>
              <w:bottom w:val="single" w:sz="4" w:space="0" w:color="000000"/>
            </w:tcBorders>
            <w:vAlign w:val="center"/>
          </w:tcPr>
          <w:p w14:paraId="30326874" w14:textId="08A1CBAD" w:rsidR="0097169C" w:rsidRPr="006A56FF" w:rsidRDefault="00304754" w:rsidP="006C4793">
            <w:pPr>
              <w:rPr>
                <w:sz w:val="20"/>
                <w:lang w:val="en-US"/>
              </w:rPr>
            </w:pPr>
            <w:commentRangeStart w:id="55"/>
            <w:commentRangeStart w:id="56"/>
            <w:r w:rsidRPr="006A56FF">
              <w:rPr>
                <w:sz w:val="20"/>
                <w:lang w:val="en-US"/>
              </w:rPr>
              <w:t>Abbreviation</w:t>
            </w:r>
            <w:commentRangeEnd w:id="55"/>
            <w:r w:rsidR="002A4B22">
              <w:rPr>
                <w:rStyle w:val="Kommentarzeichen"/>
              </w:rPr>
              <w:commentReference w:id="55"/>
            </w:r>
            <w:commentRangeEnd w:id="56"/>
            <w:r w:rsidR="00185A42">
              <w:rPr>
                <w:rStyle w:val="Kommentarzeichen"/>
              </w:rPr>
              <w:commentReference w:id="56"/>
            </w:r>
          </w:p>
        </w:tc>
        <w:tc>
          <w:tcPr>
            <w:tcW w:w="850" w:type="dxa"/>
            <w:tcBorders>
              <w:top w:val="single" w:sz="4" w:space="0" w:color="auto"/>
              <w:bottom w:val="single" w:sz="4" w:space="0" w:color="000000"/>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000000"/>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10" w:type="dxa"/>
            <w:tcBorders>
              <w:top w:val="single" w:sz="4" w:space="0" w:color="auto"/>
              <w:bottom w:val="single" w:sz="4" w:space="0" w:color="000000"/>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000000"/>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97169C" w:rsidRPr="006A56FF" w14:paraId="609CDE9B" w14:textId="25703E3D" w:rsidTr="00094C4D">
        <w:trPr>
          <w:trHeight w:val="283"/>
        </w:trPr>
        <w:tc>
          <w:tcPr>
            <w:tcW w:w="3969" w:type="dxa"/>
            <w:tcBorders>
              <w:top w:val="single" w:sz="4" w:space="0" w:color="000000"/>
            </w:tcBorders>
            <w:shd w:val="clear" w:color="auto" w:fill="auto"/>
            <w:vAlign w:val="center"/>
          </w:tcPr>
          <w:p w14:paraId="35DD7611" w14:textId="4C465B86" w:rsidR="0097169C" w:rsidRPr="006A56FF" w:rsidRDefault="006C4793" w:rsidP="006C4793">
            <w:pPr>
              <w:spacing w:line="276" w:lineRule="auto"/>
              <w:ind w:left="142"/>
              <w:rPr>
                <w:sz w:val="20"/>
                <w:lang w:val="en-US"/>
              </w:rPr>
            </w:pPr>
            <w:commentRangeStart w:id="57"/>
            <w:commentRangeStart w:id="58"/>
            <w:r w:rsidRPr="006A56FF">
              <w:rPr>
                <w:sz w:val="20"/>
                <w:lang w:val="en-US"/>
              </w:rPr>
              <w:t>E</w:t>
            </w:r>
            <w:r w:rsidR="00E22111" w:rsidRPr="006A56FF">
              <w:rPr>
                <w:sz w:val="20"/>
                <w:lang w:val="en-US"/>
              </w:rPr>
              <w:t>xpenditure</w:t>
            </w:r>
            <w:commentRangeEnd w:id="57"/>
            <w:r w:rsidR="00E028AA">
              <w:rPr>
                <w:rStyle w:val="Kommentarzeichen"/>
              </w:rPr>
              <w:commentReference w:id="57"/>
            </w:r>
            <w:commentRangeEnd w:id="58"/>
            <w:r w:rsidR="00185A42">
              <w:rPr>
                <w:rStyle w:val="Kommentarzeichen"/>
              </w:rPr>
              <w:commentReference w:id="58"/>
            </w:r>
            <w:r w:rsidR="00E22111" w:rsidRPr="006A56FF">
              <w:rPr>
                <w:sz w:val="20"/>
                <w:lang w:val="en-US"/>
              </w:rPr>
              <w:t xml:space="preserve"> per capita in US$</w:t>
            </w:r>
            <w:r w:rsidRPr="006A56FF">
              <w:rPr>
                <w:sz w:val="20"/>
                <w:lang w:val="en-US"/>
              </w:rPr>
              <w:t>, PPP</w:t>
            </w:r>
          </w:p>
        </w:tc>
        <w:tc>
          <w:tcPr>
            <w:tcW w:w="1276" w:type="dxa"/>
            <w:tcBorders>
              <w:top w:val="single" w:sz="4" w:space="0" w:color="000000"/>
            </w:tcBorders>
            <w:vAlign w:val="center"/>
          </w:tcPr>
          <w:p w14:paraId="0C0731E3" w14:textId="24FF005D" w:rsidR="0097169C" w:rsidRPr="006A56FF" w:rsidRDefault="0097169C" w:rsidP="006C4793">
            <w:pPr>
              <w:rPr>
                <w:sz w:val="20"/>
                <w:lang w:val="en-US"/>
              </w:rPr>
            </w:pPr>
            <w:r w:rsidRPr="006A56FF">
              <w:rPr>
                <w:sz w:val="20"/>
                <w:lang w:val="en-US"/>
              </w:rPr>
              <w:t>EXPND</w:t>
            </w:r>
          </w:p>
        </w:tc>
        <w:tc>
          <w:tcPr>
            <w:tcW w:w="850" w:type="dxa"/>
            <w:tcBorders>
              <w:top w:val="single" w:sz="4" w:space="0" w:color="000000"/>
            </w:tcBorders>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tcBorders>
              <w:top w:val="single" w:sz="4" w:space="0" w:color="000000"/>
            </w:tcBorders>
            <w:vAlign w:val="center"/>
          </w:tcPr>
          <w:p w14:paraId="392BCE7A" w14:textId="25787003" w:rsidR="0097169C" w:rsidRPr="006A56FF" w:rsidRDefault="00A20DA6" w:rsidP="006C4793">
            <w:pPr>
              <w:rPr>
                <w:sz w:val="20"/>
                <w:lang w:val="en-US"/>
              </w:rPr>
            </w:pPr>
            <w:r w:rsidRPr="006A56FF">
              <w:rPr>
                <w:sz w:val="20"/>
                <w:lang w:val="en-US"/>
              </w:rPr>
              <w:t>524.81</w:t>
            </w:r>
          </w:p>
        </w:tc>
        <w:tc>
          <w:tcPr>
            <w:tcW w:w="710" w:type="dxa"/>
            <w:tcBorders>
              <w:top w:val="single" w:sz="4" w:space="0" w:color="000000"/>
            </w:tcBorders>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tcBorders>
              <w:top w:val="single" w:sz="4" w:space="0" w:color="000000"/>
            </w:tcBorders>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094C4D">
        <w:trPr>
          <w:trHeight w:val="283"/>
        </w:trPr>
        <w:tc>
          <w:tcPr>
            <w:tcW w:w="3969"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0"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10"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094C4D">
        <w:trPr>
          <w:trHeight w:val="283"/>
        </w:trPr>
        <w:tc>
          <w:tcPr>
            <w:tcW w:w="3969" w:type="dxa"/>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vAlign w:val="center"/>
          </w:tcPr>
          <w:p w14:paraId="3D90ACC6" w14:textId="1594289D" w:rsidR="0097169C" w:rsidRPr="006A56FF" w:rsidRDefault="0097169C" w:rsidP="006C4793">
            <w:pPr>
              <w:rPr>
                <w:sz w:val="20"/>
                <w:lang w:val="en-US"/>
              </w:rPr>
            </w:pPr>
            <w:r w:rsidRPr="006A56FF">
              <w:rPr>
                <w:sz w:val="20"/>
                <w:lang w:val="en-US"/>
              </w:rPr>
              <w:t>RCPT</w:t>
            </w:r>
            <w:ins w:id="59" w:author="Mareike Ariaans" w:date="2020-06-23T12:21:00Z">
              <w:r w:rsidR="00185A42">
                <w:rPr>
                  <w:sz w:val="20"/>
                  <w:lang w:val="en-US"/>
                </w:rPr>
                <w:t>IN</w:t>
              </w:r>
            </w:ins>
          </w:p>
        </w:tc>
        <w:tc>
          <w:tcPr>
            <w:tcW w:w="850" w:type="dxa"/>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vAlign w:val="center"/>
          </w:tcPr>
          <w:p w14:paraId="41192952" w14:textId="52A91F5D" w:rsidR="0097169C" w:rsidRPr="006A56FF" w:rsidRDefault="000116F3" w:rsidP="006C4793">
            <w:pPr>
              <w:rPr>
                <w:sz w:val="20"/>
                <w:lang w:val="en-US"/>
              </w:rPr>
            </w:pPr>
            <w:r w:rsidRPr="006A56FF">
              <w:rPr>
                <w:sz w:val="20"/>
                <w:lang w:val="en-US"/>
              </w:rPr>
              <w:t>1.66</w:t>
            </w:r>
          </w:p>
        </w:tc>
        <w:tc>
          <w:tcPr>
            <w:tcW w:w="710" w:type="dxa"/>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vAlign w:val="center"/>
          </w:tcPr>
          <w:p w14:paraId="7E40CA6A" w14:textId="337BFF44" w:rsidR="0097169C" w:rsidRPr="006A56FF" w:rsidRDefault="000116F3" w:rsidP="006C4793">
            <w:pPr>
              <w:rPr>
                <w:sz w:val="20"/>
                <w:lang w:val="en-US"/>
              </w:rPr>
            </w:pPr>
            <w:r w:rsidRPr="006A56FF">
              <w:rPr>
                <w:sz w:val="20"/>
                <w:lang w:val="en-US"/>
              </w:rPr>
              <w:t>7.17</w:t>
            </w:r>
          </w:p>
        </w:tc>
      </w:tr>
      <w:tr w:rsidR="0097169C" w:rsidRPr="006A56FF" w14:paraId="2A9B504E" w14:textId="16A233A1" w:rsidTr="00094C4D">
        <w:trPr>
          <w:trHeight w:val="283"/>
        </w:trPr>
        <w:tc>
          <w:tcPr>
            <w:tcW w:w="3969"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0"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10"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97169C" w:rsidRPr="006A56FF" w14:paraId="13EB1ED2" w14:textId="3557BED1" w:rsidTr="00094C4D">
        <w:trPr>
          <w:trHeight w:val="283"/>
        </w:trPr>
        <w:tc>
          <w:tcPr>
            <w:tcW w:w="3969" w:type="dxa"/>
            <w:shd w:val="clear" w:color="auto" w:fill="auto"/>
            <w:vAlign w:val="center"/>
          </w:tcPr>
          <w:p w14:paraId="2364875F" w14:textId="5251E263" w:rsidR="0097169C" w:rsidRPr="006A56FF" w:rsidRDefault="00A20DA6" w:rsidP="006C4793">
            <w:pPr>
              <w:spacing w:line="276" w:lineRule="auto"/>
              <w:ind w:left="142"/>
              <w:rPr>
                <w:sz w:val="20"/>
                <w:lang w:val="en-US"/>
              </w:rPr>
            </w:pPr>
            <w:r w:rsidRPr="006A56FF">
              <w:rPr>
                <w:sz w:val="20"/>
                <w:lang w:val="en-US"/>
              </w:rPr>
              <w:t>L</w:t>
            </w:r>
            <w:r w:rsidR="00E22111" w:rsidRPr="006A56FF">
              <w:rPr>
                <w:sz w:val="20"/>
                <w:lang w:val="en-US"/>
              </w:rPr>
              <w:t>ife expectancy 65+</w:t>
            </w:r>
          </w:p>
        </w:tc>
        <w:tc>
          <w:tcPr>
            <w:tcW w:w="1276" w:type="dxa"/>
            <w:vAlign w:val="center"/>
          </w:tcPr>
          <w:p w14:paraId="62AA027A" w14:textId="55C31E2B" w:rsidR="0097169C" w:rsidRPr="006A56FF" w:rsidRDefault="00E22111" w:rsidP="006C4793">
            <w:pPr>
              <w:rPr>
                <w:sz w:val="20"/>
                <w:lang w:val="en-US"/>
              </w:rPr>
            </w:pPr>
            <w:r w:rsidRPr="006A56FF">
              <w:rPr>
                <w:sz w:val="20"/>
                <w:lang w:val="en-US"/>
              </w:rPr>
              <w:t>LEX</w:t>
            </w:r>
          </w:p>
        </w:tc>
        <w:tc>
          <w:tcPr>
            <w:tcW w:w="850" w:type="dxa"/>
            <w:vAlign w:val="center"/>
          </w:tcPr>
          <w:p w14:paraId="2F2E00A7" w14:textId="26A8EF9A" w:rsidR="0097169C" w:rsidRPr="006A56FF" w:rsidRDefault="00A20DA6" w:rsidP="006C4793">
            <w:pPr>
              <w:rPr>
                <w:sz w:val="20"/>
                <w:lang w:val="en-US"/>
              </w:rPr>
            </w:pPr>
            <w:r w:rsidRPr="006A56FF">
              <w:rPr>
                <w:sz w:val="20"/>
                <w:lang w:val="en-US"/>
              </w:rPr>
              <w:t>19.77</w:t>
            </w:r>
          </w:p>
        </w:tc>
        <w:tc>
          <w:tcPr>
            <w:tcW w:w="851" w:type="dxa"/>
            <w:vAlign w:val="center"/>
          </w:tcPr>
          <w:p w14:paraId="12DBC396" w14:textId="6E0E56C9" w:rsidR="0097169C" w:rsidRPr="006A56FF" w:rsidRDefault="000116F3" w:rsidP="006C4793">
            <w:pPr>
              <w:rPr>
                <w:sz w:val="20"/>
                <w:lang w:val="en-US"/>
              </w:rPr>
            </w:pPr>
            <w:r w:rsidRPr="006A56FF">
              <w:rPr>
                <w:sz w:val="20"/>
                <w:lang w:val="en-US"/>
              </w:rPr>
              <w:t>1.35</w:t>
            </w:r>
          </w:p>
        </w:tc>
        <w:tc>
          <w:tcPr>
            <w:tcW w:w="710" w:type="dxa"/>
            <w:vAlign w:val="center"/>
          </w:tcPr>
          <w:p w14:paraId="0240215D" w14:textId="5691E32C" w:rsidR="0097169C" w:rsidRPr="006A56FF" w:rsidRDefault="000116F3" w:rsidP="006C4793">
            <w:pPr>
              <w:rPr>
                <w:sz w:val="20"/>
                <w:lang w:val="en-US"/>
              </w:rPr>
            </w:pPr>
            <w:r w:rsidRPr="006A56FF">
              <w:rPr>
                <w:sz w:val="20"/>
                <w:lang w:val="en-US"/>
              </w:rPr>
              <w:t>16.48</w:t>
            </w:r>
          </w:p>
        </w:tc>
        <w:tc>
          <w:tcPr>
            <w:tcW w:w="991" w:type="dxa"/>
            <w:vAlign w:val="center"/>
          </w:tcPr>
          <w:p w14:paraId="714C9133" w14:textId="0F91EEB1" w:rsidR="0097169C" w:rsidRPr="006A56FF" w:rsidRDefault="000116F3" w:rsidP="006C4793">
            <w:pPr>
              <w:rPr>
                <w:sz w:val="20"/>
                <w:lang w:val="en-US"/>
              </w:rPr>
            </w:pPr>
            <w:r w:rsidRPr="006A56FF">
              <w:rPr>
                <w:sz w:val="20"/>
                <w:lang w:val="en-US"/>
              </w:rPr>
              <w:t>21.85</w:t>
            </w:r>
          </w:p>
        </w:tc>
      </w:tr>
      <w:tr w:rsidR="0097169C" w:rsidRPr="006A56FF" w14:paraId="4FF5D952" w14:textId="216B3603" w:rsidTr="00094C4D">
        <w:trPr>
          <w:trHeight w:val="283"/>
        </w:trPr>
        <w:tc>
          <w:tcPr>
            <w:tcW w:w="3969" w:type="dxa"/>
            <w:tcBorders>
              <w:bottom w:val="single" w:sz="4" w:space="0" w:color="auto"/>
            </w:tcBorders>
            <w:shd w:val="clear" w:color="auto" w:fill="auto"/>
            <w:vAlign w:val="center"/>
          </w:tcPr>
          <w:p w14:paraId="7CBB0C00" w14:textId="67AC6CBA" w:rsidR="006C4793" w:rsidRPr="006A56FF" w:rsidRDefault="00A20DA6" w:rsidP="006C4793">
            <w:pPr>
              <w:spacing w:line="276" w:lineRule="auto"/>
              <w:ind w:left="142"/>
              <w:rPr>
                <w:sz w:val="20"/>
                <w:lang w:val="en-US"/>
              </w:rPr>
            </w:pPr>
            <w:r w:rsidRPr="006A56FF">
              <w:rPr>
                <w:sz w:val="20"/>
                <w:lang w:val="en-US"/>
              </w:rPr>
              <w:t xml:space="preserve">Self-perceived health status </w:t>
            </w:r>
            <w:r w:rsidR="00304754" w:rsidRPr="006A56FF">
              <w:rPr>
                <w:sz w:val="20"/>
                <w:lang w:val="en-US"/>
              </w:rPr>
              <w:t>(</w:t>
            </w:r>
            <w:r w:rsidRPr="006A56FF">
              <w:rPr>
                <w:sz w:val="20"/>
                <w:lang w:val="en-US"/>
              </w:rPr>
              <w:t>very</w:t>
            </w:r>
            <w:r w:rsidR="00304754" w:rsidRPr="006A56FF">
              <w:rPr>
                <w:sz w:val="20"/>
                <w:lang w:val="en-US"/>
              </w:rPr>
              <w:t>)</w:t>
            </w:r>
            <w:r w:rsidRPr="006A56FF">
              <w:rPr>
                <w:sz w:val="20"/>
                <w:lang w:val="en-US"/>
              </w:rPr>
              <w:t xml:space="preserve"> good</w:t>
            </w:r>
            <w:r w:rsidR="006C4793" w:rsidRPr="006A56FF">
              <w:rPr>
                <w:sz w:val="20"/>
                <w:lang w:val="en-US"/>
              </w:rPr>
              <w:t xml:space="preserve">, </w:t>
            </w:r>
          </w:p>
          <w:p w14:paraId="3E0A2326" w14:textId="6BB0E7D7" w:rsidR="0097169C" w:rsidRPr="006A56FF" w:rsidRDefault="006C4793" w:rsidP="006C4793">
            <w:pPr>
              <w:spacing w:line="276" w:lineRule="auto"/>
              <w:ind w:left="142" w:firstLine="142"/>
              <w:rPr>
                <w:sz w:val="20"/>
                <w:lang w:val="en-US"/>
              </w:rPr>
            </w:pPr>
            <w:r w:rsidRPr="006A56FF">
              <w:rPr>
                <w:sz w:val="20"/>
                <w:lang w:val="en-US"/>
              </w:rPr>
              <w:t xml:space="preserve">% </w:t>
            </w:r>
            <w:r w:rsidR="00E22111" w:rsidRPr="006A56FF">
              <w:rPr>
                <w:sz w:val="20"/>
                <w:lang w:val="en-US"/>
              </w:rPr>
              <w:t>of the population 65+</w:t>
            </w:r>
          </w:p>
        </w:tc>
        <w:tc>
          <w:tcPr>
            <w:tcW w:w="1276" w:type="dxa"/>
            <w:tcBorders>
              <w:bottom w:val="single" w:sz="4" w:space="0" w:color="auto"/>
            </w:tcBorders>
            <w:vAlign w:val="center"/>
          </w:tcPr>
          <w:p w14:paraId="25F33FE0" w14:textId="010443B5" w:rsidR="0097169C" w:rsidRPr="006A56FF" w:rsidRDefault="00E22111" w:rsidP="006C4793">
            <w:pPr>
              <w:rPr>
                <w:sz w:val="20"/>
                <w:lang w:val="en-US"/>
              </w:rPr>
            </w:pPr>
            <w:r w:rsidRPr="006A56FF">
              <w:rPr>
                <w:sz w:val="20"/>
                <w:lang w:val="en-US"/>
              </w:rPr>
              <w:t>SPH</w:t>
            </w:r>
          </w:p>
        </w:tc>
        <w:tc>
          <w:tcPr>
            <w:tcW w:w="850" w:type="dxa"/>
            <w:tcBorders>
              <w:bottom w:val="single" w:sz="4" w:space="0" w:color="auto"/>
            </w:tcBorders>
            <w:vAlign w:val="center"/>
          </w:tcPr>
          <w:p w14:paraId="7FE62A65" w14:textId="08BDDA58" w:rsidR="0097169C" w:rsidRPr="006A56FF" w:rsidRDefault="00A20DA6" w:rsidP="006C4793">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97169C" w:rsidRPr="006A56FF" w:rsidRDefault="000116F3" w:rsidP="006C4793">
            <w:pPr>
              <w:rPr>
                <w:sz w:val="20"/>
                <w:lang w:val="en-US"/>
              </w:rPr>
            </w:pPr>
            <w:r w:rsidRPr="006A56FF">
              <w:rPr>
                <w:sz w:val="20"/>
                <w:lang w:val="en-US"/>
              </w:rPr>
              <w:t>21.83</w:t>
            </w:r>
          </w:p>
        </w:tc>
        <w:tc>
          <w:tcPr>
            <w:tcW w:w="710" w:type="dxa"/>
            <w:tcBorders>
              <w:bottom w:val="single" w:sz="4" w:space="0" w:color="auto"/>
            </w:tcBorders>
            <w:vAlign w:val="center"/>
          </w:tcPr>
          <w:p w14:paraId="2903CB76" w14:textId="64F5138B" w:rsidR="0097169C" w:rsidRPr="006A56FF" w:rsidRDefault="000116F3" w:rsidP="006C4793">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97169C" w:rsidRPr="006A56FF" w:rsidRDefault="000116F3" w:rsidP="006C4793">
            <w:pPr>
              <w:rPr>
                <w:sz w:val="20"/>
                <w:lang w:val="en-US"/>
              </w:rPr>
            </w:pPr>
            <w:r w:rsidRPr="006A56FF">
              <w:rPr>
                <w:sz w:val="20"/>
                <w:lang w:val="en-US"/>
              </w:rPr>
              <w:t>86.9</w:t>
            </w:r>
          </w:p>
        </w:tc>
      </w:tr>
      <w:tr w:rsidR="0097169C" w:rsidRPr="006A56FF" w14:paraId="2D32AFAD" w14:textId="7065FDA9" w:rsidTr="00094C4D">
        <w:trPr>
          <w:trHeight w:val="283"/>
        </w:trPr>
        <w:tc>
          <w:tcPr>
            <w:tcW w:w="3969" w:type="dxa"/>
            <w:tcBorders>
              <w:top w:val="single" w:sz="4" w:space="0" w:color="auto"/>
              <w:bottom w:val="single" w:sz="4" w:space="0" w:color="auto"/>
            </w:tcBorders>
            <w:shd w:val="clear" w:color="auto" w:fill="auto"/>
            <w:vAlign w:val="center"/>
          </w:tcPr>
          <w:p w14:paraId="259EF9C1" w14:textId="21D590A2" w:rsidR="0097169C" w:rsidRPr="006A56FF" w:rsidRDefault="00E22111" w:rsidP="006C4793">
            <w:pPr>
              <w:rPr>
                <w:sz w:val="20"/>
                <w:lang w:val="en-US"/>
              </w:rPr>
            </w:pPr>
            <w:r w:rsidRPr="006A56FF">
              <w:rPr>
                <w:i/>
                <w:sz w:val="20"/>
                <w:lang w:val="en-US"/>
              </w:rPr>
              <w:t>Qualitative indicators</w:t>
            </w:r>
          </w:p>
        </w:tc>
        <w:tc>
          <w:tcPr>
            <w:tcW w:w="1276" w:type="dxa"/>
            <w:tcBorders>
              <w:top w:val="single" w:sz="4" w:space="0" w:color="auto"/>
              <w:bottom w:val="single" w:sz="4" w:space="0" w:color="auto"/>
            </w:tcBorders>
            <w:vAlign w:val="center"/>
          </w:tcPr>
          <w:p w14:paraId="5EE02838" w14:textId="2712B408" w:rsidR="0097169C" w:rsidRPr="006A56FF" w:rsidRDefault="0097169C" w:rsidP="006C4793">
            <w:pPr>
              <w:rPr>
                <w:sz w:val="20"/>
                <w:lang w:val="en-US"/>
              </w:rPr>
            </w:pPr>
          </w:p>
        </w:tc>
        <w:tc>
          <w:tcPr>
            <w:tcW w:w="850" w:type="dxa"/>
            <w:tcBorders>
              <w:top w:val="single" w:sz="4" w:space="0" w:color="auto"/>
              <w:bottom w:val="single" w:sz="4" w:space="0" w:color="auto"/>
            </w:tcBorders>
            <w:vAlign w:val="center"/>
          </w:tcPr>
          <w:p w14:paraId="5873D4A5" w14:textId="12C83E82" w:rsidR="0097169C" w:rsidRPr="006A56FF" w:rsidRDefault="0097169C" w:rsidP="006C4793">
            <w:pPr>
              <w:rPr>
                <w:sz w:val="20"/>
                <w:lang w:val="en-US"/>
              </w:rPr>
            </w:pPr>
          </w:p>
        </w:tc>
        <w:tc>
          <w:tcPr>
            <w:tcW w:w="851" w:type="dxa"/>
            <w:tcBorders>
              <w:top w:val="single" w:sz="4" w:space="0" w:color="auto"/>
              <w:bottom w:val="single" w:sz="4" w:space="0" w:color="auto"/>
            </w:tcBorders>
            <w:vAlign w:val="center"/>
          </w:tcPr>
          <w:p w14:paraId="6EB191C9" w14:textId="357A718A" w:rsidR="0097169C" w:rsidRPr="006A56FF" w:rsidRDefault="0097169C" w:rsidP="006C4793">
            <w:pPr>
              <w:rPr>
                <w:sz w:val="20"/>
                <w:lang w:val="en-US"/>
              </w:rPr>
            </w:pPr>
          </w:p>
        </w:tc>
        <w:tc>
          <w:tcPr>
            <w:tcW w:w="710" w:type="dxa"/>
            <w:tcBorders>
              <w:top w:val="single" w:sz="4" w:space="0" w:color="auto"/>
              <w:bottom w:val="single" w:sz="4" w:space="0" w:color="auto"/>
            </w:tcBorders>
            <w:vAlign w:val="center"/>
          </w:tcPr>
          <w:p w14:paraId="13C12D17" w14:textId="77777777" w:rsidR="0097169C" w:rsidRPr="006A56FF" w:rsidRDefault="0097169C" w:rsidP="006C4793">
            <w:pPr>
              <w:rPr>
                <w:sz w:val="20"/>
                <w:lang w:val="en-US"/>
              </w:rPr>
            </w:pPr>
          </w:p>
        </w:tc>
        <w:tc>
          <w:tcPr>
            <w:tcW w:w="991" w:type="dxa"/>
            <w:tcBorders>
              <w:top w:val="single" w:sz="4" w:space="0" w:color="auto"/>
              <w:bottom w:val="single" w:sz="4" w:space="0" w:color="auto"/>
            </w:tcBorders>
            <w:vAlign w:val="center"/>
          </w:tcPr>
          <w:p w14:paraId="74EB8605" w14:textId="77777777" w:rsidR="0097169C" w:rsidRPr="006A56FF" w:rsidRDefault="0097169C" w:rsidP="006C4793">
            <w:pPr>
              <w:rPr>
                <w:sz w:val="20"/>
                <w:lang w:val="en-US"/>
              </w:rPr>
            </w:pPr>
          </w:p>
        </w:tc>
      </w:tr>
      <w:tr w:rsidR="000116F3" w:rsidRPr="006A56FF" w14:paraId="182AFD29" w14:textId="0A8176A4" w:rsidTr="00094C4D">
        <w:trPr>
          <w:trHeight w:val="283"/>
        </w:trPr>
        <w:tc>
          <w:tcPr>
            <w:tcW w:w="3969" w:type="dxa"/>
            <w:tcBorders>
              <w:top w:val="single" w:sz="4" w:space="0" w:color="auto"/>
            </w:tcBorders>
            <w:shd w:val="clear" w:color="auto" w:fill="auto"/>
            <w:vAlign w:val="center"/>
          </w:tcPr>
          <w:p w14:paraId="0C8A49CE" w14:textId="131C3310" w:rsidR="000116F3" w:rsidRPr="006A56FF" w:rsidRDefault="000116F3" w:rsidP="00BB0F4E">
            <w:pPr>
              <w:ind w:firstLine="142"/>
              <w:rPr>
                <w:sz w:val="20"/>
                <w:lang w:val="en-US"/>
              </w:rPr>
            </w:pPr>
            <w:r w:rsidRPr="006A56FF">
              <w:rPr>
                <w:sz w:val="20"/>
                <w:lang w:val="en-US"/>
              </w:rPr>
              <w:t xml:space="preserve">Cash </w:t>
            </w:r>
            <w:ins w:id="60" w:author="Mareike Ariaans" w:date="2020-06-23T12:35:00Z">
              <w:r w:rsidR="00BB0F4E">
                <w:rPr>
                  <w:sz w:val="20"/>
                  <w:lang w:val="en-US"/>
                </w:rPr>
                <w:t>A</w:t>
              </w:r>
            </w:ins>
            <w:del w:id="61" w:author="Mareike Ariaans" w:date="2020-06-23T12:35:00Z">
              <w:r w:rsidRPr="006A56FF" w:rsidDel="00BB0F4E">
                <w:rPr>
                  <w:sz w:val="20"/>
                  <w:lang w:val="en-US"/>
                </w:rPr>
                <w:delText>a</w:delText>
              </w:r>
            </w:del>
            <w:r w:rsidRPr="006A56FF">
              <w:rPr>
                <w:sz w:val="20"/>
                <w:lang w:val="en-US"/>
              </w:rPr>
              <w:t>vailability</w:t>
            </w:r>
            <w:ins w:id="62" w:author="Mareike Ariaans" w:date="2020-06-23T12:35:00Z">
              <w:r w:rsidR="00BB0F4E">
                <w:rPr>
                  <w:sz w:val="20"/>
                  <w:lang w:val="en-US"/>
                </w:rPr>
                <w:t xml:space="preserve"> of cash </w:t>
              </w:r>
              <w:proofErr w:type="spellStart"/>
              <w:r w:rsidR="00BB0F4E">
                <w:rPr>
                  <w:sz w:val="20"/>
                  <w:lang w:val="en-US"/>
                </w:rPr>
                <w:t>ebenfits</w:t>
              </w:r>
            </w:ins>
            <w:proofErr w:type="spellEnd"/>
            <w:r w:rsidRPr="006A56FF">
              <w:rPr>
                <w:sz w:val="20"/>
                <w:lang w:val="en-US"/>
              </w:rPr>
              <w:t xml:space="preserve"> (</w:t>
            </w:r>
            <w:ins w:id="63" w:author="Mareike Ariaans" w:date="2020-06-23T12:35:00Z">
              <w:r w:rsidR="00BB0F4E">
                <w:rPr>
                  <w:sz w:val="20"/>
                  <w:lang w:val="en-US"/>
                </w:rPr>
                <w:t xml:space="preserve">only </w:t>
              </w:r>
            </w:ins>
            <w:del w:id="64" w:author="Mareike Ariaans" w:date="2020-06-23T12:35:00Z">
              <w:r w:rsidRPr="006A56FF" w:rsidDel="00BB0F4E">
                <w:rPr>
                  <w:sz w:val="20"/>
                  <w:lang w:val="en-US"/>
                </w:rPr>
                <w:delText>I</w:delText>
              </w:r>
            </w:del>
            <w:proofErr w:type="spellStart"/>
            <w:ins w:id="65" w:author="Mareike Ariaans" w:date="2020-06-23T12:35:00Z">
              <w:r w:rsidR="00BB0F4E">
                <w:rPr>
                  <w:sz w:val="20"/>
                  <w:lang w:val="en-US"/>
                </w:rPr>
                <w:t>i</w:t>
              </w:r>
            </w:ins>
            <w:r w:rsidRPr="006A56FF">
              <w:rPr>
                <w:sz w:val="20"/>
                <w:lang w:val="en-US"/>
              </w:rPr>
              <w:t>nkind</w:t>
            </w:r>
            <w:proofErr w:type="spellEnd"/>
            <w:r w:rsidRPr="006A56FF">
              <w:rPr>
                <w:sz w:val="20"/>
                <w:lang w:val="en-US"/>
              </w:rPr>
              <w:t>, Bound, Unbound)</w:t>
            </w:r>
          </w:p>
        </w:tc>
        <w:tc>
          <w:tcPr>
            <w:tcW w:w="1276" w:type="dxa"/>
            <w:tcBorders>
              <w:top w:val="single" w:sz="4" w:space="0" w:color="auto"/>
            </w:tcBorders>
            <w:vAlign w:val="center"/>
          </w:tcPr>
          <w:p w14:paraId="303E2207" w14:textId="453D6DF0" w:rsidR="000116F3" w:rsidRPr="006A56FF" w:rsidRDefault="000116F3" w:rsidP="000116F3">
            <w:pPr>
              <w:rPr>
                <w:sz w:val="20"/>
                <w:lang w:val="en-US"/>
              </w:rPr>
            </w:pPr>
            <w:r w:rsidRPr="006A56FF">
              <w:rPr>
                <w:sz w:val="20"/>
                <w:lang w:val="en-US"/>
              </w:rPr>
              <w:t>CA</w:t>
            </w:r>
            <w:ins w:id="66" w:author="Mareike Ariaans" w:date="2020-06-23T12:21:00Z">
              <w:r w:rsidR="00185A42">
                <w:rPr>
                  <w:sz w:val="20"/>
                  <w:lang w:val="en-US"/>
                </w:rPr>
                <w:t>SH</w:t>
              </w:r>
            </w:ins>
          </w:p>
        </w:tc>
        <w:tc>
          <w:tcPr>
            <w:tcW w:w="850" w:type="dxa"/>
            <w:tcBorders>
              <w:top w:val="single" w:sz="4" w:space="0" w:color="auto"/>
            </w:tcBorders>
            <w:vAlign w:val="center"/>
          </w:tcPr>
          <w:p w14:paraId="5AAC373D" w14:textId="348CAB2B" w:rsidR="000116F3" w:rsidRPr="006A56FF" w:rsidRDefault="000116F3" w:rsidP="000116F3">
            <w:pPr>
              <w:rPr>
                <w:sz w:val="20"/>
                <w:lang w:val="en-US"/>
              </w:rPr>
            </w:pPr>
            <w:r w:rsidRPr="006A56FF">
              <w:rPr>
                <w:sz w:val="20"/>
                <w:lang w:val="en-US"/>
              </w:rPr>
              <w:t>1.08</w:t>
            </w:r>
          </w:p>
        </w:tc>
        <w:tc>
          <w:tcPr>
            <w:tcW w:w="851" w:type="dxa"/>
            <w:tcBorders>
              <w:top w:val="single" w:sz="4" w:space="0" w:color="auto"/>
            </w:tcBorders>
            <w:vAlign w:val="center"/>
          </w:tcPr>
          <w:p w14:paraId="1BD0110E" w14:textId="3D6D68F2" w:rsidR="000116F3" w:rsidRPr="006A56FF" w:rsidRDefault="000116F3" w:rsidP="000116F3">
            <w:pPr>
              <w:rPr>
                <w:sz w:val="20"/>
                <w:lang w:val="en-US"/>
              </w:rPr>
            </w:pPr>
            <w:r w:rsidRPr="006A56FF">
              <w:rPr>
                <w:sz w:val="20"/>
                <w:lang w:val="en-US"/>
              </w:rPr>
              <w:t>0.81</w:t>
            </w:r>
          </w:p>
        </w:tc>
        <w:tc>
          <w:tcPr>
            <w:tcW w:w="710" w:type="dxa"/>
            <w:tcBorders>
              <w:top w:val="single" w:sz="4" w:space="0" w:color="auto"/>
            </w:tcBorders>
            <w:vAlign w:val="center"/>
          </w:tcPr>
          <w:p w14:paraId="23B118C5" w14:textId="28FBB9AD" w:rsidR="000116F3" w:rsidRPr="006A56FF" w:rsidRDefault="000116F3" w:rsidP="000116F3">
            <w:pPr>
              <w:rPr>
                <w:sz w:val="20"/>
                <w:lang w:val="en-US"/>
              </w:rPr>
            </w:pPr>
            <w:r w:rsidRPr="006A56FF">
              <w:rPr>
                <w:sz w:val="20"/>
                <w:lang w:val="en-US"/>
              </w:rPr>
              <w:t>0</w:t>
            </w:r>
          </w:p>
        </w:tc>
        <w:tc>
          <w:tcPr>
            <w:tcW w:w="991" w:type="dxa"/>
            <w:tcBorders>
              <w:top w:val="single" w:sz="4" w:space="0" w:color="auto"/>
            </w:tcBorders>
            <w:vAlign w:val="center"/>
          </w:tcPr>
          <w:p w14:paraId="5C0FF0F7" w14:textId="61B8888E" w:rsidR="000116F3" w:rsidRPr="006A56FF" w:rsidRDefault="000116F3" w:rsidP="000116F3">
            <w:pPr>
              <w:rPr>
                <w:sz w:val="20"/>
                <w:lang w:val="en-US"/>
              </w:rPr>
            </w:pPr>
            <w:r w:rsidRPr="006A56FF">
              <w:rPr>
                <w:sz w:val="20"/>
                <w:lang w:val="en-US"/>
              </w:rPr>
              <w:t>2</w:t>
            </w:r>
          </w:p>
        </w:tc>
      </w:tr>
      <w:tr w:rsidR="000116F3" w:rsidRPr="006A56FF" w14:paraId="259B2427" w14:textId="77777777" w:rsidTr="00094C4D">
        <w:trPr>
          <w:trHeight w:val="283"/>
        </w:trPr>
        <w:tc>
          <w:tcPr>
            <w:tcW w:w="3969" w:type="dxa"/>
            <w:shd w:val="clear" w:color="auto" w:fill="auto"/>
            <w:vAlign w:val="center"/>
          </w:tcPr>
          <w:p w14:paraId="789BD075" w14:textId="1D7BCEDB" w:rsidR="000116F3" w:rsidRPr="006A56FF" w:rsidRDefault="000116F3" w:rsidP="000116F3">
            <w:pPr>
              <w:ind w:firstLine="142"/>
              <w:rPr>
                <w:sz w:val="20"/>
                <w:lang w:val="en-US"/>
              </w:rPr>
            </w:pPr>
            <w:r w:rsidRPr="006A56FF">
              <w:rPr>
                <w:sz w:val="20"/>
                <w:lang w:val="en-US"/>
              </w:rPr>
              <w:t>Choice Index (Free, Limited, No benefits)</w:t>
            </w:r>
          </w:p>
        </w:tc>
        <w:tc>
          <w:tcPr>
            <w:tcW w:w="1276" w:type="dxa"/>
            <w:vAlign w:val="center"/>
          </w:tcPr>
          <w:p w14:paraId="0C990886" w14:textId="35004123" w:rsidR="000116F3" w:rsidRPr="006A56FF" w:rsidRDefault="000116F3" w:rsidP="000116F3">
            <w:pPr>
              <w:rPr>
                <w:sz w:val="20"/>
                <w:lang w:val="en-US"/>
              </w:rPr>
            </w:pPr>
            <w:r w:rsidRPr="006A56FF">
              <w:rPr>
                <w:sz w:val="20"/>
                <w:lang w:val="en-US"/>
              </w:rPr>
              <w:t>CIDX</w:t>
            </w:r>
          </w:p>
        </w:tc>
        <w:tc>
          <w:tcPr>
            <w:tcW w:w="850" w:type="dxa"/>
            <w:vAlign w:val="center"/>
          </w:tcPr>
          <w:p w14:paraId="65E8C56F" w14:textId="65CFB70D" w:rsidR="000116F3" w:rsidRPr="006A56FF" w:rsidRDefault="000116F3" w:rsidP="000116F3">
            <w:pPr>
              <w:rPr>
                <w:sz w:val="20"/>
                <w:lang w:val="en-US"/>
              </w:rPr>
            </w:pPr>
            <w:r w:rsidRPr="006A56FF">
              <w:rPr>
                <w:sz w:val="20"/>
                <w:lang w:val="en-US"/>
              </w:rPr>
              <w:t>1.64</w:t>
            </w:r>
          </w:p>
        </w:tc>
        <w:tc>
          <w:tcPr>
            <w:tcW w:w="851" w:type="dxa"/>
            <w:vAlign w:val="center"/>
          </w:tcPr>
          <w:p w14:paraId="2DEB1B7A" w14:textId="295FD4BF" w:rsidR="000116F3" w:rsidRPr="006A56FF" w:rsidRDefault="000116F3" w:rsidP="000116F3">
            <w:pPr>
              <w:rPr>
                <w:sz w:val="20"/>
                <w:lang w:val="en-US"/>
              </w:rPr>
            </w:pPr>
            <w:r w:rsidRPr="006A56FF">
              <w:rPr>
                <w:sz w:val="20"/>
                <w:lang w:val="en-US"/>
              </w:rPr>
              <w:t>0.5</w:t>
            </w:r>
          </w:p>
        </w:tc>
        <w:tc>
          <w:tcPr>
            <w:tcW w:w="710" w:type="dxa"/>
            <w:vAlign w:val="center"/>
          </w:tcPr>
          <w:p w14:paraId="2F89DD3B" w14:textId="5C0EF731" w:rsidR="000116F3" w:rsidRPr="006A56FF" w:rsidRDefault="000116F3" w:rsidP="000116F3">
            <w:pPr>
              <w:rPr>
                <w:sz w:val="20"/>
                <w:lang w:val="en-US"/>
              </w:rPr>
            </w:pPr>
            <w:r w:rsidRPr="006A56FF">
              <w:rPr>
                <w:sz w:val="20"/>
                <w:lang w:val="en-US"/>
              </w:rPr>
              <w:t>0</w:t>
            </w:r>
          </w:p>
        </w:tc>
        <w:tc>
          <w:tcPr>
            <w:tcW w:w="991" w:type="dxa"/>
            <w:vAlign w:val="center"/>
          </w:tcPr>
          <w:p w14:paraId="56F8E5F7" w14:textId="7F5B9329" w:rsidR="000116F3" w:rsidRPr="006A56FF" w:rsidRDefault="000116F3" w:rsidP="000116F3">
            <w:pPr>
              <w:rPr>
                <w:sz w:val="20"/>
                <w:lang w:val="en-US"/>
              </w:rPr>
            </w:pPr>
            <w:r w:rsidRPr="006A56FF">
              <w:rPr>
                <w:sz w:val="20"/>
                <w:lang w:val="en-US"/>
              </w:rPr>
              <w:t>1</w:t>
            </w:r>
          </w:p>
        </w:tc>
      </w:tr>
      <w:tr w:rsidR="000116F3" w:rsidRPr="006A56FF" w14:paraId="0F774AE8" w14:textId="6A9C24CC" w:rsidTr="00094C4D">
        <w:trPr>
          <w:trHeight w:val="283"/>
        </w:trPr>
        <w:tc>
          <w:tcPr>
            <w:tcW w:w="3969" w:type="dxa"/>
            <w:shd w:val="clear" w:color="auto" w:fill="auto"/>
            <w:vAlign w:val="center"/>
          </w:tcPr>
          <w:p w14:paraId="443ED4C7" w14:textId="227CD8B8" w:rsidR="000116F3" w:rsidRPr="006A56FF" w:rsidRDefault="000116F3" w:rsidP="000116F3">
            <w:pPr>
              <w:ind w:firstLine="284"/>
              <w:rPr>
                <w:sz w:val="20"/>
                <w:lang w:val="en-US"/>
              </w:rPr>
            </w:pPr>
            <w:r w:rsidRPr="006A56FF">
              <w:rPr>
                <w:sz w:val="20"/>
                <w:lang w:val="en-US"/>
              </w:rPr>
              <w:t>Choice of homecare provider</w:t>
            </w:r>
          </w:p>
        </w:tc>
        <w:tc>
          <w:tcPr>
            <w:tcW w:w="1276" w:type="dxa"/>
            <w:vAlign w:val="center"/>
          </w:tcPr>
          <w:p w14:paraId="3975A9B0" w14:textId="7BE08755" w:rsidR="000116F3" w:rsidRPr="006A56FF" w:rsidRDefault="000116F3" w:rsidP="000116F3">
            <w:pPr>
              <w:rPr>
                <w:sz w:val="20"/>
                <w:lang w:val="en-US"/>
              </w:rPr>
            </w:pPr>
            <w:r w:rsidRPr="006A56FF">
              <w:rPr>
                <w:sz w:val="20"/>
                <w:lang w:val="en-US"/>
              </w:rPr>
              <w:t>HC</w:t>
            </w:r>
          </w:p>
        </w:tc>
        <w:tc>
          <w:tcPr>
            <w:tcW w:w="850" w:type="dxa"/>
            <w:vAlign w:val="center"/>
          </w:tcPr>
          <w:p w14:paraId="71FBA525" w14:textId="67C2873A" w:rsidR="000116F3" w:rsidRPr="006A56FF" w:rsidRDefault="000116F3" w:rsidP="000116F3">
            <w:pPr>
              <w:rPr>
                <w:sz w:val="20"/>
                <w:lang w:val="en-US"/>
              </w:rPr>
            </w:pPr>
            <w:r w:rsidRPr="006A56FF">
              <w:rPr>
                <w:sz w:val="20"/>
                <w:lang w:val="en-US"/>
              </w:rPr>
              <w:t>0.4</w:t>
            </w:r>
          </w:p>
        </w:tc>
        <w:tc>
          <w:tcPr>
            <w:tcW w:w="851" w:type="dxa"/>
            <w:vAlign w:val="center"/>
          </w:tcPr>
          <w:p w14:paraId="5DFB5EF8" w14:textId="5C716C24" w:rsidR="000116F3" w:rsidRPr="006A56FF" w:rsidRDefault="000116F3" w:rsidP="000116F3">
            <w:pPr>
              <w:rPr>
                <w:sz w:val="20"/>
                <w:lang w:val="en-US"/>
              </w:rPr>
            </w:pPr>
            <w:r w:rsidRPr="006A56FF">
              <w:rPr>
                <w:sz w:val="20"/>
                <w:lang w:val="en-US"/>
              </w:rPr>
              <w:t>0.49</w:t>
            </w:r>
          </w:p>
        </w:tc>
        <w:tc>
          <w:tcPr>
            <w:tcW w:w="710" w:type="dxa"/>
            <w:vAlign w:val="center"/>
          </w:tcPr>
          <w:p w14:paraId="033C83A0" w14:textId="452DE85E" w:rsidR="000116F3" w:rsidRPr="006A56FF" w:rsidRDefault="000116F3" w:rsidP="000116F3">
            <w:pPr>
              <w:rPr>
                <w:sz w:val="20"/>
                <w:lang w:val="en-US"/>
              </w:rPr>
            </w:pPr>
            <w:r w:rsidRPr="006A56FF">
              <w:rPr>
                <w:sz w:val="20"/>
                <w:lang w:val="en-US"/>
              </w:rPr>
              <w:t>0</w:t>
            </w:r>
          </w:p>
        </w:tc>
        <w:tc>
          <w:tcPr>
            <w:tcW w:w="991" w:type="dxa"/>
            <w:vAlign w:val="center"/>
          </w:tcPr>
          <w:p w14:paraId="4392389D" w14:textId="77299B74" w:rsidR="000116F3" w:rsidRPr="006A56FF" w:rsidRDefault="000116F3" w:rsidP="000116F3">
            <w:pPr>
              <w:rPr>
                <w:sz w:val="20"/>
                <w:lang w:val="en-US"/>
              </w:rPr>
            </w:pPr>
            <w:r w:rsidRPr="006A56FF">
              <w:rPr>
                <w:sz w:val="20"/>
                <w:lang w:val="en-US"/>
              </w:rPr>
              <w:t>1</w:t>
            </w:r>
          </w:p>
        </w:tc>
      </w:tr>
      <w:tr w:rsidR="000116F3" w:rsidRPr="006A56FF" w14:paraId="3EF793DD" w14:textId="5B92AE4F" w:rsidTr="00094C4D">
        <w:trPr>
          <w:trHeight w:val="283"/>
        </w:trPr>
        <w:tc>
          <w:tcPr>
            <w:tcW w:w="3969" w:type="dxa"/>
            <w:shd w:val="clear" w:color="auto" w:fill="auto"/>
            <w:vAlign w:val="center"/>
          </w:tcPr>
          <w:p w14:paraId="6E814E97" w14:textId="04AB34A0" w:rsidR="000116F3" w:rsidRPr="006A56FF" w:rsidRDefault="000116F3" w:rsidP="000116F3">
            <w:pPr>
              <w:ind w:firstLine="284"/>
              <w:rPr>
                <w:sz w:val="20"/>
                <w:lang w:val="en-US"/>
              </w:rPr>
            </w:pPr>
            <w:r w:rsidRPr="006A56FF">
              <w:rPr>
                <w:sz w:val="20"/>
                <w:lang w:val="en-US"/>
              </w:rPr>
              <w:t>Choice of institutional care provider</w:t>
            </w:r>
          </w:p>
        </w:tc>
        <w:tc>
          <w:tcPr>
            <w:tcW w:w="1276" w:type="dxa"/>
            <w:vAlign w:val="center"/>
          </w:tcPr>
          <w:p w14:paraId="71B0EC6A" w14:textId="07160C3D" w:rsidR="000116F3" w:rsidRPr="006A56FF" w:rsidRDefault="000116F3" w:rsidP="000116F3">
            <w:pPr>
              <w:rPr>
                <w:sz w:val="20"/>
                <w:lang w:val="en-US"/>
              </w:rPr>
            </w:pPr>
            <w:r w:rsidRPr="006A56FF">
              <w:rPr>
                <w:sz w:val="20"/>
                <w:lang w:val="en-US"/>
              </w:rPr>
              <w:t>IC</w:t>
            </w:r>
          </w:p>
        </w:tc>
        <w:tc>
          <w:tcPr>
            <w:tcW w:w="850" w:type="dxa"/>
            <w:vAlign w:val="center"/>
          </w:tcPr>
          <w:p w14:paraId="2B6A9E90" w14:textId="28E336E4" w:rsidR="000116F3" w:rsidRPr="006A56FF" w:rsidRDefault="000116F3" w:rsidP="000116F3">
            <w:pPr>
              <w:rPr>
                <w:sz w:val="20"/>
                <w:lang w:val="en-US"/>
              </w:rPr>
            </w:pPr>
            <w:r w:rsidRPr="006A56FF">
              <w:rPr>
                <w:sz w:val="20"/>
                <w:lang w:val="en-US"/>
              </w:rPr>
              <w:t>0.36</w:t>
            </w:r>
          </w:p>
        </w:tc>
        <w:tc>
          <w:tcPr>
            <w:tcW w:w="851" w:type="dxa"/>
            <w:vAlign w:val="center"/>
          </w:tcPr>
          <w:p w14:paraId="3451BE20" w14:textId="064E893B" w:rsidR="000116F3" w:rsidRPr="006A56FF" w:rsidRDefault="000116F3" w:rsidP="000116F3">
            <w:pPr>
              <w:rPr>
                <w:sz w:val="20"/>
                <w:lang w:val="en-US"/>
              </w:rPr>
            </w:pPr>
            <w:r w:rsidRPr="006A56FF">
              <w:rPr>
                <w:sz w:val="20"/>
                <w:lang w:val="en-US"/>
              </w:rPr>
              <w:t>0.83</w:t>
            </w:r>
          </w:p>
        </w:tc>
        <w:tc>
          <w:tcPr>
            <w:tcW w:w="710" w:type="dxa"/>
            <w:vAlign w:val="center"/>
          </w:tcPr>
          <w:p w14:paraId="25360449" w14:textId="0D3848A0" w:rsidR="000116F3" w:rsidRPr="006A56FF" w:rsidRDefault="000116F3" w:rsidP="000116F3">
            <w:pPr>
              <w:rPr>
                <w:sz w:val="20"/>
                <w:lang w:val="en-US"/>
              </w:rPr>
            </w:pPr>
            <w:r w:rsidRPr="006A56FF">
              <w:rPr>
                <w:sz w:val="20"/>
                <w:lang w:val="en-US"/>
              </w:rPr>
              <w:t>0</w:t>
            </w:r>
          </w:p>
        </w:tc>
        <w:tc>
          <w:tcPr>
            <w:tcW w:w="991" w:type="dxa"/>
            <w:vAlign w:val="center"/>
          </w:tcPr>
          <w:p w14:paraId="244F3A77" w14:textId="123DB23F" w:rsidR="000116F3" w:rsidRPr="006A56FF" w:rsidRDefault="000116F3" w:rsidP="000116F3">
            <w:pPr>
              <w:rPr>
                <w:sz w:val="20"/>
                <w:lang w:val="en-US"/>
              </w:rPr>
            </w:pPr>
            <w:r w:rsidRPr="006A56FF">
              <w:rPr>
                <w:sz w:val="20"/>
                <w:lang w:val="en-US"/>
              </w:rPr>
              <w:t>2</w:t>
            </w:r>
          </w:p>
        </w:tc>
      </w:tr>
      <w:tr w:rsidR="000116F3" w:rsidRPr="006A56FF" w14:paraId="369EC2A5" w14:textId="0E82A7D2" w:rsidTr="00094C4D">
        <w:trPr>
          <w:trHeight w:val="283"/>
        </w:trPr>
        <w:tc>
          <w:tcPr>
            <w:tcW w:w="3969" w:type="dxa"/>
            <w:shd w:val="clear" w:color="auto" w:fill="auto"/>
            <w:vAlign w:val="center"/>
          </w:tcPr>
          <w:p w14:paraId="3AF04EA4" w14:textId="566EDA33" w:rsidR="000116F3" w:rsidRPr="006A56FF" w:rsidRDefault="000116F3" w:rsidP="000116F3">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005BCC0" w14:textId="5299AEB0" w:rsidR="000116F3" w:rsidRPr="006A56FF" w:rsidRDefault="000116F3" w:rsidP="000116F3">
            <w:pPr>
              <w:rPr>
                <w:sz w:val="20"/>
                <w:lang w:val="en-US"/>
              </w:rPr>
            </w:pPr>
            <w:r w:rsidRPr="006A56FF">
              <w:rPr>
                <w:sz w:val="20"/>
                <w:lang w:val="en-US"/>
              </w:rPr>
              <w:t>CVSI</w:t>
            </w:r>
            <w:ins w:id="67" w:author="Mareike Ariaans" w:date="2020-06-23T12:21:00Z">
              <w:r w:rsidR="00185A42">
                <w:rPr>
                  <w:sz w:val="20"/>
                  <w:lang w:val="en-US"/>
                </w:rPr>
                <w:t>K</w:t>
              </w:r>
            </w:ins>
          </w:p>
        </w:tc>
        <w:tc>
          <w:tcPr>
            <w:tcW w:w="850" w:type="dxa"/>
            <w:vAlign w:val="center"/>
          </w:tcPr>
          <w:p w14:paraId="6726DD0D" w14:textId="7D43B0D1" w:rsidR="000116F3" w:rsidRPr="006A56FF" w:rsidRDefault="000116F3" w:rsidP="000116F3">
            <w:pPr>
              <w:rPr>
                <w:sz w:val="20"/>
                <w:lang w:val="en-US"/>
              </w:rPr>
            </w:pPr>
            <w:r w:rsidRPr="006A56FF">
              <w:rPr>
                <w:sz w:val="20"/>
                <w:lang w:val="en-US"/>
              </w:rPr>
              <w:t>0.88</w:t>
            </w:r>
          </w:p>
        </w:tc>
        <w:tc>
          <w:tcPr>
            <w:tcW w:w="851" w:type="dxa"/>
            <w:vAlign w:val="center"/>
          </w:tcPr>
          <w:p w14:paraId="58FB2A9E" w14:textId="0DF36258" w:rsidR="000116F3" w:rsidRPr="006A56FF" w:rsidRDefault="000116F3" w:rsidP="000116F3">
            <w:pPr>
              <w:rPr>
                <w:sz w:val="20"/>
                <w:lang w:val="en-US"/>
              </w:rPr>
            </w:pPr>
            <w:r w:rsidRPr="006A56FF">
              <w:rPr>
                <w:sz w:val="20"/>
                <w:lang w:val="en-US"/>
              </w:rPr>
              <w:t>1.25</w:t>
            </w:r>
          </w:p>
        </w:tc>
        <w:tc>
          <w:tcPr>
            <w:tcW w:w="710" w:type="dxa"/>
            <w:vAlign w:val="center"/>
          </w:tcPr>
          <w:p w14:paraId="456CECCB" w14:textId="4346D9DF" w:rsidR="000116F3" w:rsidRPr="006A56FF" w:rsidRDefault="000116F3" w:rsidP="000116F3">
            <w:pPr>
              <w:rPr>
                <w:sz w:val="20"/>
                <w:lang w:val="en-US"/>
              </w:rPr>
            </w:pPr>
            <w:r w:rsidRPr="006A56FF">
              <w:rPr>
                <w:sz w:val="20"/>
                <w:lang w:val="en-US"/>
              </w:rPr>
              <w:t>0</w:t>
            </w:r>
          </w:p>
        </w:tc>
        <w:tc>
          <w:tcPr>
            <w:tcW w:w="991" w:type="dxa"/>
            <w:vAlign w:val="center"/>
          </w:tcPr>
          <w:p w14:paraId="7EC508DA" w14:textId="63EBCD29" w:rsidR="000116F3" w:rsidRPr="006A56FF" w:rsidRDefault="000116F3" w:rsidP="000116F3">
            <w:pPr>
              <w:rPr>
                <w:sz w:val="20"/>
                <w:lang w:val="en-US"/>
              </w:rPr>
            </w:pPr>
            <w:r w:rsidRPr="006A56FF">
              <w:rPr>
                <w:sz w:val="20"/>
                <w:lang w:val="en-US"/>
              </w:rPr>
              <w:t>4</w:t>
            </w:r>
          </w:p>
        </w:tc>
      </w:tr>
      <w:tr w:rsidR="000116F3" w:rsidRPr="006A56FF" w14:paraId="32E5B4E7" w14:textId="77777777" w:rsidTr="00094C4D">
        <w:trPr>
          <w:trHeight w:val="283"/>
        </w:trPr>
        <w:tc>
          <w:tcPr>
            <w:tcW w:w="3969" w:type="dxa"/>
            <w:tcBorders>
              <w:bottom w:val="single" w:sz="4" w:space="0" w:color="auto"/>
            </w:tcBorders>
            <w:shd w:val="clear" w:color="auto" w:fill="auto"/>
            <w:vAlign w:val="center"/>
          </w:tcPr>
          <w:p w14:paraId="3328BC79" w14:textId="07AA81C2" w:rsidR="000116F3" w:rsidRPr="006A56FF" w:rsidRDefault="000116F3" w:rsidP="000116F3">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0116F3" w:rsidRPr="006A56FF" w:rsidRDefault="000116F3" w:rsidP="000116F3">
            <w:pPr>
              <w:rPr>
                <w:sz w:val="20"/>
                <w:lang w:val="en-US"/>
              </w:rPr>
            </w:pPr>
            <w:r w:rsidRPr="006A56FF">
              <w:rPr>
                <w:sz w:val="20"/>
                <w:lang w:val="en-US"/>
              </w:rPr>
              <w:t>MTAB</w:t>
            </w:r>
          </w:p>
        </w:tc>
        <w:tc>
          <w:tcPr>
            <w:tcW w:w="850" w:type="dxa"/>
            <w:tcBorders>
              <w:bottom w:val="single" w:sz="4" w:space="0" w:color="auto"/>
            </w:tcBorders>
            <w:vAlign w:val="center"/>
          </w:tcPr>
          <w:p w14:paraId="0D377429" w14:textId="0E5E98B8" w:rsidR="000116F3" w:rsidRPr="006A56FF" w:rsidRDefault="000116F3" w:rsidP="000116F3">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0116F3" w:rsidRPr="006A56FF" w:rsidRDefault="000116F3" w:rsidP="000116F3">
            <w:pPr>
              <w:rPr>
                <w:sz w:val="20"/>
                <w:lang w:val="en-US"/>
              </w:rPr>
            </w:pPr>
            <w:r w:rsidRPr="006A56FF">
              <w:rPr>
                <w:sz w:val="20"/>
                <w:lang w:val="en-US"/>
              </w:rPr>
              <w:t>0.51</w:t>
            </w:r>
          </w:p>
        </w:tc>
        <w:tc>
          <w:tcPr>
            <w:tcW w:w="710" w:type="dxa"/>
            <w:tcBorders>
              <w:bottom w:val="single" w:sz="4" w:space="0" w:color="auto"/>
            </w:tcBorders>
            <w:vAlign w:val="center"/>
          </w:tcPr>
          <w:p w14:paraId="1A6277FD" w14:textId="10211F40" w:rsidR="000116F3" w:rsidRPr="006A56FF" w:rsidRDefault="000116F3" w:rsidP="000116F3">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0116F3" w:rsidRPr="006A56FF" w:rsidRDefault="000116F3" w:rsidP="000116F3">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425FE7A6"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where data was missing either</w:t>
      </w:r>
      <w:r w:rsidR="00B82577" w:rsidRPr="006A56FF">
        <w:rPr>
          <w:szCs w:val="24"/>
        </w:rPr>
        <w:t xml:space="preserve"> </w:t>
      </w:r>
      <w:ins w:id="68" w:author="Mareike Ariaans" w:date="2020-06-23T12:23:00Z">
        <w:r w:rsidR="00185A42">
          <w:rPr>
            <w:szCs w:val="24"/>
          </w:rPr>
          <w:t xml:space="preserve">nearly </w:t>
        </w:r>
      </w:ins>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69" w:name="_Hlk42090690"/>
      <w:r w:rsidR="00AF2C2A" w:rsidRPr="006A56FF">
        <w:rPr>
          <w:szCs w:val="24"/>
        </w:rPr>
        <w:t xml:space="preserve">In the analysis we </w:t>
      </w:r>
      <w:del w:id="70" w:author="Mareike Ariaans" w:date="2020-06-23T12:28:00Z">
        <w:r w:rsidR="00AF2C2A" w:rsidRPr="006A56FF" w:rsidDel="00BB0F4E">
          <w:rPr>
            <w:szCs w:val="24"/>
          </w:rPr>
          <w:delText>focus on</w:delText>
        </w:r>
      </w:del>
      <w:ins w:id="71" w:author="Mareike Ariaans" w:date="2020-06-23T12:28:00Z">
        <w:r w:rsidR="00BB0F4E">
          <w:rPr>
            <w:szCs w:val="24"/>
          </w:rPr>
          <w:t xml:space="preserve"> use the</w:t>
        </w:r>
      </w:ins>
      <w:r w:rsidR="00AF2C2A" w:rsidRPr="006A56FF">
        <w:rPr>
          <w:szCs w:val="24"/>
        </w:rPr>
        <w:t xml:space="preserve"> average values of the years 2014-2016 since </w:t>
      </w:r>
      <w:commentRangeStart w:id="72"/>
      <w:r w:rsidR="00AF2C2A" w:rsidRPr="006A56FF">
        <w:rPr>
          <w:szCs w:val="24"/>
        </w:rPr>
        <w:t>data basis was best in this period</w:t>
      </w:r>
      <w:commentRangeEnd w:id="72"/>
      <w:r w:rsidR="00185A42">
        <w:rPr>
          <w:rStyle w:val="Kommentarzeichen"/>
          <w:lang w:val="de-DE"/>
        </w:rPr>
        <w:commentReference w:id="72"/>
      </w:r>
      <w:r w:rsidR="00AF2C2A" w:rsidRPr="006A56FF">
        <w:rPr>
          <w:szCs w:val="24"/>
        </w:rPr>
        <w:t xml:space="preserve">. </w:t>
      </w:r>
      <w:r w:rsidR="001F6140" w:rsidRPr="006A56FF">
        <w:rPr>
          <w:szCs w:val="24"/>
        </w:rPr>
        <w:t xml:space="preserve">To 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69"/>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r w:rsidR="00F42EE7" w:rsidRPr="00F42EE7">
        <w:rPr>
          <w:color w:val="FF0000"/>
          <w:szCs w:val="24"/>
        </w:rPr>
        <w:t xml:space="preserve">CIT: White et al. 2010 &amp; </w:t>
      </w:r>
      <w:proofErr w:type="spellStart"/>
      <w:r w:rsidR="00F42EE7" w:rsidRPr="00F42EE7">
        <w:rPr>
          <w:color w:val="FF0000"/>
          <w:szCs w:val="24"/>
        </w:rPr>
        <w:t>Kleinke</w:t>
      </w:r>
      <w:proofErr w:type="spellEnd"/>
      <w:r w:rsidR="00F42EE7" w:rsidRPr="00F42EE7">
        <w:rPr>
          <w:color w:val="FF0000"/>
          <w:szCs w:val="24"/>
        </w:rPr>
        <w:t xml:space="preserve"> et al. 2011</w:t>
      </w:r>
      <w:r w:rsidR="00F42EE7" w:rsidRPr="00F42EE7">
        <w:rPr>
          <w:szCs w:val="24"/>
        </w:rPr>
        <w:t xml:space="preserve">, we imputed missing </w:t>
      </w:r>
      <w:r w:rsidR="00F42EE7" w:rsidRPr="00F42EE7">
        <w:rPr>
          <w:szCs w:val="24"/>
        </w:rPr>
        <w:lastRenderedPageBreak/>
        <w:t>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2)</w:t>
      </w:r>
      <w:r w:rsidR="006A56FF" w:rsidRPr="006A56FF">
        <w:rPr>
          <w:szCs w:val="24"/>
        </w:rPr>
        <w:t>.</w:t>
      </w:r>
    </w:p>
    <w:p w14:paraId="532420AF" w14:textId="4F95AC1B" w:rsidR="006A56FF" w:rsidRDefault="00D672CA" w:rsidP="002A4B22">
      <w:pPr>
        <w:pStyle w:val="02FlietextEinzug"/>
        <w:rPr>
          <w:lang w:val="en-US"/>
        </w:rPr>
      </w:pPr>
      <w:r>
        <w:rPr>
          <w:lang w:val="en-US"/>
        </w:rPr>
        <w:t>Both, the selection of quantitative measures as well as developing the coding scheme to distill the qualitative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r w:rsidR="00F27022">
        <w:rPr>
          <w:lang w:val="en-US"/>
        </w:rPr>
        <w:t xml:space="preserve"> (</w:t>
      </w:r>
      <w:r w:rsidR="00E028AA" w:rsidRPr="00E028AA">
        <w:rPr>
          <w:color w:val="FF0000"/>
          <w:lang w:val="en-US"/>
        </w:rPr>
        <w:t xml:space="preserve">CIT: </w:t>
      </w:r>
      <w:r w:rsidR="00F27022" w:rsidRPr="00E028AA">
        <w:rPr>
          <w:color w:val="FF0000"/>
          <w:lang w:val="en-US"/>
        </w:rPr>
        <w:t>Milligan/Cooper 1987</w:t>
      </w:r>
      <w:r w:rsidR="00F27022">
        <w:rPr>
          <w:lang w:val="en-US"/>
        </w:rPr>
        <w:t>)</w:t>
      </w:r>
      <w:r w:rsidR="006A56FF">
        <w:rPr>
          <w:lang w:val="en-US"/>
        </w:rPr>
        <w:t xml:space="preserve">. </w:t>
      </w:r>
      <w:r w:rsidR="00F27022">
        <w:rPr>
          <w:lang w:val="en-US"/>
        </w:rPr>
        <w:t xml:space="preserve">While </w:t>
      </w:r>
      <w:del w:id="73" w:author="Mareike Ariaans" w:date="2020-06-23T12:35:00Z">
        <w:r w:rsidR="00E028AA" w:rsidDel="00BB0F4E">
          <w:rPr>
            <w:lang w:val="en-US"/>
          </w:rPr>
          <w:delText xml:space="preserve">cash </w:delText>
        </w:r>
      </w:del>
      <w:r w:rsidR="00E028AA">
        <w:rPr>
          <w:lang w:val="en-US"/>
        </w:rPr>
        <w:t>availability</w:t>
      </w:r>
      <w:ins w:id="74" w:author="Mareike Ariaans" w:date="2020-06-23T12:35:00Z">
        <w:r w:rsidR="00BB0F4E">
          <w:rPr>
            <w:lang w:val="en-US"/>
          </w:rPr>
          <w:t xml:space="preserve"> of cash benefits</w:t>
        </w:r>
      </w:ins>
      <w:r w:rsidR="00E028AA">
        <w:rPr>
          <w:lang w:val="en-US"/>
        </w:rPr>
        <w:t xml:space="preserve"> (</w:t>
      </w:r>
      <w:r w:rsidR="00F27022">
        <w:rPr>
          <w:lang w:val="en-US"/>
        </w:rPr>
        <w:t>CA</w:t>
      </w:r>
      <w:ins w:id="75" w:author="Mareike Ariaans" w:date="2020-06-23T12:35:00Z">
        <w:r w:rsidR="00BB0F4E">
          <w:rPr>
            <w:lang w:val="en-US"/>
          </w:rPr>
          <w:t>SH</w:t>
        </w:r>
      </w:ins>
      <w:r w:rsidR="00E028AA">
        <w:rPr>
          <w:lang w:val="en-US"/>
        </w:rPr>
        <w:t>)</w:t>
      </w:r>
      <w:r w:rsidR="00F27022">
        <w:rPr>
          <w:lang w:val="en-US"/>
        </w:rPr>
        <w:t xml:space="preserve"> </w:t>
      </w:r>
      <w:r w:rsidR="00F27022" w:rsidRPr="00F27022">
        <w:rPr>
          <w:lang w:val="en-US"/>
        </w:rPr>
        <w:t>is singularly assigned to the dimension of provision</w:t>
      </w:r>
      <w:r w:rsidR="00F27022">
        <w:rPr>
          <w:lang w:val="en-US"/>
        </w:rPr>
        <w:t xml:space="preserve">, </w:t>
      </w:r>
      <w:r w:rsidR="00F27022" w:rsidRPr="00F27022">
        <w:rPr>
          <w:lang w:val="en-US"/>
        </w:rPr>
        <w:t xml:space="preserve">the dimension of access regulation </w:t>
      </w:r>
      <w:r w:rsidR="00675A89">
        <w:rPr>
          <w:lang w:val="en-US"/>
        </w:rPr>
        <w:t>consists</w:t>
      </w:r>
      <w:r w:rsidR="00F27022">
        <w:rPr>
          <w:lang w:val="en-US"/>
        </w:rPr>
        <w:t xml:space="preserve"> of </w:t>
      </w:r>
      <w:r w:rsidR="00F27022" w:rsidRPr="00F27022">
        <w:rPr>
          <w:lang w:val="en-US"/>
        </w:rPr>
        <w:t xml:space="preserve">two parts. </w:t>
      </w:r>
      <w:r w:rsidR="00675A89">
        <w:rPr>
          <w:lang w:val="en-US"/>
        </w:rPr>
        <w:t>We constructed a sum index (CIDX) consisting of</w:t>
      </w:r>
      <w:r w:rsidR="00F27022" w:rsidRPr="00F27022">
        <w:rPr>
          <w:lang w:val="en-US"/>
        </w:rPr>
        <w:t xml:space="preserve"> the </w:t>
      </w:r>
      <w:del w:id="76" w:author="Mareike Ariaans" w:date="2020-06-23T12:36:00Z">
        <w:r w:rsidR="00675A89" w:rsidDel="009D02CC">
          <w:rPr>
            <w:lang w:val="en-US"/>
          </w:rPr>
          <w:delText xml:space="preserve">remaining </w:delText>
        </w:r>
      </w:del>
      <w:r w:rsidR="00F27022">
        <w:rPr>
          <w:lang w:val="en-US"/>
        </w:rPr>
        <w:t xml:space="preserve">three </w:t>
      </w:r>
      <w:r w:rsidR="00F27022" w:rsidRPr="00F27022">
        <w:rPr>
          <w:lang w:val="en-US"/>
        </w:rPr>
        <w:t>variables</w:t>
      </w:r>
      <w:r w:rsidR="00F27022">
        <w:rPr>
          <w:lang w:val="en-US"/>
        </w:rPr>
        <w:t xml:space="preserve"> of choice (homecare, institutional care and cash vs. </w:t>
      </w:r>
      <w:proofErr w:type="spellStart"/>
      <w:r w:rsidR="00F27022">
        <w:rPr>
          <w:lang w:val="en-US"/>
        </w:rPr>
        <w:t>inkind</w:t>
      </w:r>
      <w:proofErr w:type="spellEnd"/>
      <w:r w:rsidR="00F27022">
        <w:rPr>
          <w:lang w:val="en-US"/>
        </w:rPr>
        <w:t xml:space="preserve"> </w:t>
      </w:r>
      <w:commentRangeStart w:id="77"/>
      <w:r w:rsidR="00F27022">
        <w:rPr>
          <w:lang w:val="en-US"/>
        </w:rPr>
        <w:t>benefits</w:t>
      </w:r>
      <w:commentRangeEnd w:id="77"/>
      <w:r w:rsidR="00FA5BF6">
        <w:rPr>
          <w:rStyle w:val="Kommentarzeichen"/>
        </w:rPr>
        <w:commentReference w:id="77"/>
      </w:r>
      <w:r w:rsidR="00F27022">
        <w:rPr>
          <w:lang w:val="en-US"/>
        </w:rPr>
        <w:t>)</w:t>
      </w:r>
      <w:r w:rsidR="00675A89">
        <w:rPr>
          <w:lang w:val="en-US"/>
        </w:rPr>
        <w:t xml:space="preserve"> which is supplemented with the </w:t>
      </w:r>
      <w:r w:rsidR="00675A89" w:rsidRPr="00675A89">
        <w:rPr>
          <w:lang w:val="en-US"/>
        </w:rPr>
        <w:t xml:space="preserve">single indicator </w:t>
      </w:r>
      <w:del w:id="78" w:author="Mareike Ariaans" w:date="2020-06-23T12:36:00Z">
        <w:r w:rsidR="00675A89" w:rsidRPr="00675A89" w:rsidDel="009D02CC">
          <w:rPr>
            <w:lang w:val="en-US"/>
          </w:rPr>
          <w:delText>MTAB</w:delText>
        </w:r>
      </w:del>
      <w:ins w:id="79" w:author="Mareike Ariaans" w:date="2020-06-23T12:36:00Z">
        <w:r w:rsidR="009D02CC">
          <w:rPr>
            <w:lang w:val="en-US"/>
          </w:rPr>
          <w:t>means-testing for any benefit</w:t>
        </w:r>
      </w:ins>
      <w:r w:rsidR="00675A89" w:rsidRPr="00675A89">
        <w:rPr>
          <w:lang w:val="en-US"/>
        </w:rPr>
        <w:t>, reflecting the</w:t>
      </w:r>
      <w:ins w:id="80" w:author="Mareike Ariaans" w:date="2020-06-23T12:37:00Z">
        <w:r w:rsidR="009D02CC">
          <w:rPr>
            <w:lang w:val="en-US"/>
          </w:rPr>
          <w:t xml:space="preserve"> general</w:t>
        </w:r>
      </w:ins>
      <w:r w:rsidR="00675A89" w:rsidRPr="00675A89">
        <w:rPr>
          <w:lang w:val="en-US"/>
        </w:rPr>
        <w:t xml:space="preserve"> barrier of means-testing</w:t>
      </w:r>
      <w:r w:rsidR="00094C4D">
        <w:rPr>
          <w:lang w:val="en-US"/>
        </w:rPr>
        <w:t xml:space="preserve"> in access to long-term care.</w:t>
      </w:r>
    </w:p>
    <w:p w14:paraId="4448A413" w14:textId="548BB34D" w:rsidR="00E028AA" w:rsidRPr="006A56FF" w:rsidRDefault="00E028AA" w:rsidP="00E028AA">
      <w:pPr>
        <w:pStyle w:val="02FlietextEinzug"/>
        <w:jc w:val="center"/>
        <w:rPr>
          <w:lang w:val="en-US"/>
        </w:rPr>
      </w:pPr>
      <w:r w:rsidRPr="00E028AA">
        <w:rPr>
          <w:highlight w:val="yellow"/>
          <w:lang w:val="en-US"/>
        </w:rPr>
        <w:t>--- TABLE 2 ABOUT HERE ---</w:t>
      </w:r>
    </w:p>
    <w:p w14:paraId="5B31F1F0" w14:textId="7ACED04F" w:rsidR="00341A8B" w:rsidRPr="006A56FF" w:rsidRDefault="00341A8B" w:rsidP="00341A8B">
      <w:pPr>
        <w:pStyle w:val="03TabelleKopfzeile12pt"/>
        <w:rPr>
          <w:lang w:val="en-US"/>
        </w:rPr>
      </w:pPr>
      <w:commentRangeStart w:id="81"/>
      <w:r w:rsidRPr="006A56FF">
        <w:rPr>
          <w:lang w:val="en-US"/>
        </w:rPr>
        <w:t xml:space="preserve">Table </w:t>
      </w:r>
      <w:r w:rsidRPr="006A56FF">
        <w:rPr>
          <w:i/>
          <w:lang w:val="en-US"/>
        </w:rPr>
        <w:fldChar w:fldCharType="begin"/>
      </w:r>
      <w:r w:rsidRPr="006A56FF">
        <w:rPr>
          <w:lang w:val="en-US"/>
        </w:rPr>
        <w:instrText xml:space="preserve"> SEQ Table \* ARABIC </w:instrText>
      </w:r>
      <w:r w:rsidRPr="006A56FF">
        <w:rPr>
          <w:i/>
          <w:lang w:val="en-US"/>
        </w:rPr>
        <w:fldChar w:fldCharType="separate"/>
      </w:r>
      <w:r w:rsidR="000116F3" w:rsidRPr="006A56FF">
        <w:rPr>
          <w:noProof/>
          <w:lang w:val="en-US"/>
        </w:rPr>
        <w:t>2</w:t>
      </w:r>
      <w:r w:rsidRPr="006A56FF">
        <w:rPr>
          <w:i/>
          <w:lang w:val="en-US"/>
        </w:rPr>
        <w:fldChar w:fldCharType="end"/>
      </w:r>
      <w:r w:rsidRPr="006A56FF">
        <w:rPr>
          <w:lang w:val="en-US"/>
        </w:rPr>
        <w:t xml:space="preserve">: </w:t>
      </w:r>
      <w:commentRangeEnd w:id="81"/>
      <w:r w:rsidR="00D534D0">
        <w:rPr>
          <w:rStyle w:val="Kommentarzeichen"/>
          <w:bCs w:val="0"/>
        </w:rPr>
        <w:commentReference w:id="81"/>
      </w:r>
      <w:r w:rsidR="00AF2C2A" w:rsidRPr="006A56FF">
        <w:rPr>
          <w:lang w:val="en-US"/>
        </w:rPr>
        <w:t xml:space="preserve">Means </w:t>
      </w:r>
      <w:r w:rsidRPr="006A56FF">
        <w:rPr>
          <w:lang w:val="en-US"/>
        </w:rPr>
        <w:t xml:space="preserve">LTC typology </w:t>
      </w:r>
      <w:r w:rsidR="00AF2C2A" w:rsidRPr="006A56FF">
        <w:rPr>
          <w:lang w:val="en-US"/>
        </w:rPr>
        <w:t xml:space="preserve">indicators </w:t>
      </w:r>
      <w:r w:rsidRPr="006A56FF">
        <w:rPr>
          <w:lang w:val="en-US"/>
        </w:rPr>
        <w:t>over countries (N=25) and years (2014-</w:t>
      </w:r>
      <w:commentRangeStart w:id="82"/>
      <w:r w:rsidRPr="006A56FF">
        <w:rPr>
          <w:lang w:val="en-US"/>
        </w:rPr>
        <w:t>2016</w:t>
      </w:r>
      <w:commentRangeEnd w:id="82"/>
      <w:r w:rsidR="00265ABF">
        <w:rPr>
          <w:rStyle w:val="Kommentarzeichen"/>
          <w:bCs w:val="0"/>
        </w:rPr>
        <w:commentReference w:id="82"/>
      </w:r>
      <w:r w:rsidRPr="006A56FF">
        <w:rPr>
          <w:lang w:val="en-US"/>
        </w:rPr>
        <w:t>)</w:t>
      </w:r>
    </w:p>
    <w:tbl>
      <w:tblPr>
        <w:tblStyle w:val="EinfacheTabelle3"/>
        <w:tblW w:w="8413" w:type="dxa"/>
        <w:shd w:val="clear" w:color="auto" w:fill="FFFFFF" w:themeFill="background1"/>
        <w:tblLayout w:type="fixed"/>
        <w:tblLook w:val="04A0" w:firstRow="1" w:lastRow="0" w:firstColumn="1" w:lastColumn="0" w:noHBand="0" w:noVBand="1"/>
      </w:tblPr>
      <w:tblGrid>
        <w:gridCol w:w="567"/>
        <w:gridCol w:w="993"/>
        <w:gridCol w:w="851"/>
        <w:gridCol w:w="850"/>
        <w:gridCol w:w="1004"/>
        <w:gridCol w:w="708"/>
        <w:gridCol w:w="754"/>
        <w:gridCol w:w="1096"/>
        <w:gridCol w:w="709"/>
        <w:gridCol w:w="881"/>
      </w:tblGrid>
      <w:tr w:rsidR="001F4B57" w:rsidRPr="006A56FF" w14:paraId="0E85379B" w14:textId="77777777" w:rsidTr="00E623D6">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7E7A562D" w14:textId="77777777" w:rsidR="001F4B57" w:rsidRPr="006A56FF" w:rsidRDefault="001F4B57" w:rsidP="00180315">
            <w:pPr>
              <w:rPr>
                <w:b w:val="0"/>
                <w:bCs w:val="0"/>
                <w:caps w:val="0"/>
                <w:sz w:val="20"/>
                <w:szCs w:val="20"/>
                <w:lang w:val="en-US"/>
              </w:rPr>
            </w:pPr>
          </w:p>
        </w:tc>
        <w:tc>
          <w:tcPr>
            <w:tcW w:w="5160" w:type="dxa"/>
            <w:gridSpan w:val="6"/>
            <w:tcBorders>
              <w:left w:val="nil"/>
              <w:bottom w:val="single" w:sz="12" w:space="0" w:color="auto"/>
            </w:tcBorders>
            <w:shd w:val="clear" w:color="auto" w:fill="FFFFFF" w:themeFill="background1"/>
            <w:vAlign w:val="center"/>
          </w:tcPr>
          <w:p w14:paraId="455975DA" w14:textId="23E5BDF5" w:rsidR="001F4B57" w:rsidRPr="00ED188F" w:rsidRDefault="001F4B57" w:rsidP="00E623D6">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4A71E5AF" w14:textId="60379294" w:rsidR="001F4B57" w:rsidRPr="00ED188F" w:rsidRDefault="001F4B57" w:rsidP="00E623D6">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Qualitative indicators</w:t>
            </w:r>
          </w:p>
        </w:tc>
      </w:tr>
      <w:tr w:rsidR="00180315" w:rsidRPr="006A56FF" w14:paraId="142AF713" w14:textId="77777777" w:rsidTr="00E623D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261B5A6F" w14:textId="77777777" w:rsidR="00180315" w:rsidRPr="006A56FF" w:rsidRDefault="00180315" w:rsidP="00180315">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02690A6D"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12C1B09F" w14:textId="06E5E283"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850" w:type="dxa"/>
            <w:tcBorders>
              <w:top w:val="single" w:sz="4" w:space="0" w:color="auto"/>
              <w:bottom w:val="single" w:sz="4" w:space="0" w:color="auto"/>
            </w:tcBorders>
            <w:shd w:val="clear" w:color="auto" w:fill="FFFFFF" w:themeFill="background1"/>
            <w:vAlign w:val="center"/>
          </w:tcPr>
          <w:p w14:paraId="2BA18002"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RCPT</w:t>
            </w:r>
          </w:p>
        </w:tc>
        <w:tc>
          <w:tcPr>
            <w:tcW w:w="1004" w:type="dxa"/>
            <w:tcBorders>
              <w:top w:val="single" w:sz="4" w:space="0" w:color="auto"/>
              <w:bottom w:val="single" w:sz="4" w:space="0" w:color="auto"/>
            </w:tcBorders>
            <w:shd w:val="clear" w:color="auto" w:fill="FFFFFF" w:themeFill="background1"/>
            <w:vAlign w:val="center"/>
          </w:tcPr>
          <w:p w14:paraId="6DB898B4" w14:textId="2B7C2424"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3914DC06" w14:textId="40F44678"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4" w:type="dxa"/>
            <w:tcBorders>
              <w:top w:val="single" w:sz="4" w:space="0" w:color="auto"/>
              <w:bottom w:val="single" w:sz="4" w:space="0" w:color="auto"/>
              <w:right w:val="single" w:sz="4" w:space="0" w:color="auto"/>
            </w:tcBorders>
            <w:shd w:val="clear" w:color="auto" w:fill="FFFFFF" w:themeFill="background1"/>
            <w:vAlign w:val="center"/>
          </w:tcPr>
          <w:p w14:paraId="7049AECA"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10F1AEF8" w14:textId="2C40FD09"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p>
        </w:tc>
        <w:tc>
          <w:tcPr>
            <w:tcW w:w="709" w:type="dxa"/>
            <w:tcBorders>
              <w:top w:val="single" w:sz="12" w:space="0" w:color="auto"/>
              <w:bottom w:val="single" w:sz="4" w:space="0" w:color="auto"/>
            </w:tcBorders>
            <w:shd w:val="clear" w:color="auto" w:fill="FFFFFF" w:themeFill="background1"/>
            <w:vAlign w:val="center"/>
          </w:tcPr>
          <w:p w14:paraId="55C368B4" w14:textId="1BF49480"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44949BD4" w14:textId="77777777" w:rsidR="00180315" w:rsidRPr="001F4B57" w:rsidRDefault="00180315" w:rsidP="007641DF">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180315" w:rsidRPr="006A56FF" w14:paraId="2D339707" w14:textId="77777777" w:rsidTr="00E623D6">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4F554C53"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165DDD6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2A0281D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850" w:type="dxa"/>
            <w:tcBorders>
              <w:top w:val="single" w:sz="4" w:space="0" w:color="auto"/>
            </w:tcBorders>
            <w:shd w:val="clear" w:color="auto" w:fill="FFFFFF" w:themeFill="background1"/>
            <w:vAlign w:val="center"/>
          </w:tcPr>
          <w:p w14:paraId="3D3B15E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EC3223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51E45AE9"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4" w:type="dxa"/>
            <w:tcBorders>
              <w:top w:val="single" w:sz="4" w:space="0" w:color="auto"/>
              <w:right w:val="single" w:sz="4" w:space="0" w:color="auto"/>
            </w:tcBorders>
            <w:shd w:val="clear" w:color="auto" w:fill="FFFFFF" w:themeFill="background1"/>
            <w:vAlign w:val="center"/>
          </w:tcPr>
          <w:p w14:paraId="40808C4A"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73A1130A" w14:textId="5438064E"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1E92BF16" w14:textId="22D229FA"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commentRangeStart w:id="83"/>
            <w:r w:rsidRPr="006A56FF">
              <w:rPr>
                <w:lang w:val="en-US"/>
              </w:rPr>
              <w:t>0</w:t>
            </w:r>
            <w:commentRangeEnd w:id="83"/>
            <w:r w:rsidR="00FA5BF6">
              <w:rPr>
                <w:rStyle w:val="Kommentarzeichen"/>
              </w:rPr>
              <w:commentReference w:id="83"/>
            </w:r>
          </w:p>
        </w:tc>
        <w:tc>
          <w:tcPr>
            <w:tcW w:w="881" w:type="dxa"/>
            <w:tcBorders>
              <w:top w:val="single" w:sz="4" w:space="0" w:color="auto"/>
            </w:tcBorders>
            <w:shd w:val="clear" w:color="auto" w:fill="FFFFFF" w:themeFill="background1"/>
            <w:vAlign w:val="center"/>
          </w:tcPr>
          <w:p w14:paraId="7EB97E6A" w14:textId="77777777" w:rsidR="00180315" w:rsidRPr="006A56FF" w:rsidRDefault="00180315" w:rsidP="007641DF">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180315" w:rsidRPr="006A56FF" w14:paraId="006C99A9"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F35BE63"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3BD5A37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DEC313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850" w:type="dxa"/>
            <w:shd w:val="clear" w:color="auto" w:fill="FFFFFF" w:themeFill="background1"/>
            <w:vAlign w:val="center"/>
          </w:tcPr>
          <w:p w14:paraId="39280A6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023F6F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49DE84A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4" w:type="dxa"/>
            <w:tcBorders>
              <w:right w:val="single" w:sz="4" w:space="0" w:color="auto"/>
            </w:tcBorders>
            <w:shd w:val="clear" w:color="auto" w:fill="FFFFFF" w:themeFill="background1"/>
            <w:vAlign w:val="center"/>
          </w:tcPr>
          <w:p w14:paraId="7893438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77095A13" w14:textId="0456B57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4922B25" w14:textId="056461D2"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68DFE9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3A42BA8"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14FA1B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46FBC19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433EE0E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850" w:type="dxa"/>
            <w:shd w:val="clear" w:color="auto" w:fill="FFFFFF" w:themeFill="background1"/>
            <w:vAlign w:val="center"/>
          </w:tcPr>
          <w:p w14:paraId="5E46BAF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5A8030C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008CB48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4" w:type="dxa"/>
            <w:tcBorders>
              <w:right w:val="single" w:sz="4" w:space="0" w:color="auto"/>
            </w:tcBorders>
            <w:shd w:val="clear" w:color="auto" w:fill="FFFFFF" w:themeFill="background1"/>
            <w:vAlign w:val="center"/>
          </w:tcPr>
          <w:p w14:paraId="30F6746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4EE37058" w14:textId="0D7CECAE"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9DBE687" w14:textId="3CD19239"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427BDA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5235BDD"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C2B7A0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3AF5995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7B0871EC" w14:textId="77777777" w:rsidR="00180315" w:rsidRPr="006A56FF" w:rsidRDefault="00180315" w:rsidP="007641DF">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850" w:type="dxa"/>
            <w:shd w:val="clear" w:color="auto" w:fill="FFFFFF" w:themeFill="background1"/>
            <w:vAlign w:val="center"/>
          </w:tcPr>
          <w:p w14:paraId="0E076A5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4D874BF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1F91BA8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4" w:type="dxa"/>
            <w:tcBorders>
              <w:right w:val="single" w:sz="4" w:space="0" w:color="auto"/>
            </w:tcBorders>
            <w:shd w:val="clear" w:color="auto" w:fill="FFFFFF" w:themeFill="background1"/>
            <w:vAlign w:val="center"/>
          </w:tcPr>
          <w:p w14:paraId="34AEC1E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3C11A22C" w14:textId="0C907D25"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F50F550" w14:textId="0659BF6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4FDFBB5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4091A3B3"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88803E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250A8D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20F0FBB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850" w:type="dxa"/>
            <w:shd w:val="clear" w:color="auto" w:fill="FFFFFF" w:themeFill="background1"/>
            <w:vAlign w:val="center"/>
          </w:tcPr>
          <w:p w14:paraId="57F4E68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693BD2F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E0973B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4" w:type="dxa"/>
            <w:tcBorders>
              <w:right w:val="single" w:sz="4" w:space="0" w:color="auto"/>
            </w:tcBorders>
            <w:shd w:val="clear" w:color="auto" w:fill="FFFFFF" w:themeFill="background1"/>
            <w:vAlign w:val="center"/>
          </w:tcPr>
          <w:p w14:paraId="5BA9975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601013D9" w14:textId="1E1DB52F"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141FA63F" w14:textId="0B87493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D3976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55AEDAA8"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E41D25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2E2EEB9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591091C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850" w:type="dxa"/>
            <w:shd w:val="clear" w:color="auto" w:fill="FFFFFF" w:themeFill="background1"/>
            <w:vAlign w:val="center"/>
          </w:tcPr>
          <w:p w14:paraId="6BB4CF7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1288CC9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02C7E4A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4" w:type="dxa"/>
            <w:tcBorders>
              <w:right w:val="single" w:sz="4" w:space="0" w:color="auto"/>
            </w:tcBorders>
            <w:shd w:val="clear" w:color="auto" w:fill="FFFFFF" w:themeFill="background1"/>
            <w:vAlign w:val="center"/>
          </w:tcPr>
          <w:p w14:paraId="499BBA8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328897A0" w14:textId="74BC7D26"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64EA68D" w14:textId="63D6625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2586F3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F27FD2B"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00744C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lastRenderedPageBreak/>
              <w:t>FR</w:t>
            </w:r>
          </w:p>
        </w:tc>
        <w:tc>
          <w:tcPr>
            <w:tcW w:w="993" w:type="dxa"/>
            <w:tcBorders>
              <w:left w:val="single" w:sz="4" w:space="0" w:color="auto"/>
            </w:tcBorders>
            <w:shd w:val="clear" w:color="auto" w:fill="FFFFFF" w:themeFill="background1"/>
            <w:vAlign w:val="center"/>
          </w:tcPr>
          <w:p w14:paraId="21E6A01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27999B9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850" w:type="dxa"/>
            <w:shd w:val="clear" w:color="auto" w:fill="FFFFFF" w:themeFill="background1"/>
            <w:vAlign w:val="center"/>
          </w:tcPr>
          <w:p w14:paraId="4AF2603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4F61396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C7B1E9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4" w:type="dxa"/>
            <w:tcBorders>
              <w:right w:val="single" w:sz="4" w:space="0" w:color="auto"/>
            </w:tcBorders>
            <w:shd w:val="clear" w:color="auto" w:fill="FFFFFF" w:themeFill="background1"/>
            <w:vAlign w:val="center"/>
          </w:tcPr>
          <w:p w14:paraId="4A510F7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1BBAF59F" w14:textId="7E1A1A08"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2CB6A9A" w14:textId="3D2DA90C"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0C5610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4A1EFB8"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C283A4F"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4E519A7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B9F1EF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850" w:type="dxa"/>
            <w:shd w:val="clear" w:color="auto" w:fill="FFFFFF" w:themeFill="background1"/>
            <w:vAlign w:val="center"/>
          </w:tcPr>
          <w:p w14:paraId="1274E1B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29043BD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600093D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4" w:type="dxa"/>
            <w:tcBorders>
              <w:right w:val="single" w:sz="4" w:space="0" w:color="auto"/>
            </w:tcBorders>
            <w:shd w:val="clear" w:color="auto" w:fill="FFFFFF" w:themeFill="background1"/>
            <w:vAlign w:val="center"/>
          </w:tcPr>
          <w:p w14:paraId="1133951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7DCADE67" w14:textId="4A658F3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2EB56DF" w14:textId="6E6D9A71"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9704F6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698D3892"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3762828"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76EF56D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56E3DE9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850" w:type="dxa"/>
            <w:shd w:val="clear" w:color="auto" w:fill="FFFFFF" w:themeFill="background1"/>
            <w:vAlign w:val="center"/>
          </w:tcPr>
          <w:p w14:paraId="7EDFD26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B986B9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7BE6CFD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4" w:type="dxa"/>
            <w:tcBorders>
              <w:right w:val="single" w:sz="4" w:space="0" w:color="auto"/>
            </w:tcBorders>
            <w:shd w:val="clear" w:color="auto" w:fill="FFFFFF" w:themeFill="background1"/>
            <w:vAlign w:val="center"/>
          </w:tcPr>
          <w:p w14:paraId="60C0D8E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587A8E02" w14:textId="35349AAF"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14EEA51" w14:textId="6AC31146"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B8006A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8D52AA3"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9C02070"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AA95C0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1E3B5AB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850" w:type="dxa"/>
            <w:shd w:val="clear" w:color="auto" w:fill="FFFFFF" w:themeFill="background1"/>
            <w:vAlign w:val="center"/>
          </w:tcPr>
          <w:p w14:paraId="661516B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521485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2F7C8C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581A6C1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49EA1DD6" w14:textId="3E1EF3A8"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8B1B515" w14:textId="70A6CBE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247C8A5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444A9260"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4D19E0A"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8A88B8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74FE504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850" w:type="dxa"/>
            <w:shd w:val="clear" w:color="auto" w:fill="FFFFFF" w:themeFill="background1"/>
            <w:vAlign w:val="center"/>
          </w:tcPr>
          <w:p w14:paraId="5B5991B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1638446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502FAFF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4" w:type="dxa"/>
            <w:tcBorders>
              <w:right w:val="single" w:sz="4" w:space="0" w:color="auto"/>
            </w:tcBorders>
            <w:shd w:val="clear" w:color="auto" w:fill="FFFFFF" w:themeFill="background1"/>
            <w:vAlign w:val="center"/>
          </w:tcPr>
          <w:p w14:paraId="507E079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28624BDF" w14:textId="447643D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0DF637E6" w14:textId="3587736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9CB38B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3640E6BA"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BDE4FED"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1AAD3C3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02ED0E3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850" w:type="dxa"/>
            <w:shd w:val="clear" w:color="auto" w:fill="FFFFFF" w:themeFill="background1"/>
            <w:vAlign w:val="center"/>
          </w:tcPr>
          <w:p w14:paraId="5B45FDFC"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272D8F6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1C1B42C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4" w:type="dxa"/>
            <w:tcBorders>
              <w:right w:val="single" w:sz="4" w:space="0" w:color="auto"/>
            </w:tcBorders>
            <w:shd w:val="clear" w:color="auto" w:fill="FFFFFF" w:themeFill="background1"/>
            <w:vAlign w:val="center"/>
          </w:tcPr>
          <w:p w14:paraId="5CDDC84C"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12F0E745" w14:textId="08150704"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359FD0D" w14:textId="5E05789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E4DB5B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44A1E5D5"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2E03EB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1FD2E7D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7914282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850" w:type="dxa"/>
            <w:shd w:val="clear" w:color="auto" w:fill="FFFFFF" w:themeFill="background1"/>
            <w:vAlign w:val="center"/>
          </w:tcPr>
          <w:p w14:paraId="155510E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B75178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7B3C24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4" w:type="dxa"/>
            <w:tcBorders>
              <w:right w:val="single" w:sz="4" w:space="0" w:color="auto"/>
            </w:tcBorders>
            <w:shd w:val="clear" w:color="auto" w:fill="FFFFFF" w:themeFill="background1"/>
            <w:vAlign w:val="center"/>
          </w:tcPr>
          <w:p w14:paraId="162FFAE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71422071" w14:textId="29BAE69E"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9B927BD" w14:textId="3EE4F97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5F3663D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59A31F60"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B005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6548A28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910E1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850" w:type="dxa"/>
            <w:shd w:val="clear" w:color="auto" w:fill="FFFFFF" w:themeFill="background1"/>
            <w:vAlign w:val="center"/>
          </w:tcPr>
          <w:p w14:paraId="0DD6161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69196D3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86BE89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4" w:type="dxa"/>
            <w:tcBorders>
              <w:right w:val="single" w:sz="4" w:space="0" w:color="auto"/>
            </w:tcBorders>
            <w:shd w:val="clear" w:color="auto" w:fill="FFFFFF" w:themeFill="background1"/>
            <w:vAlign w:val="center"/>
          </w:tcPr>
          <w:p w14:paraId="6EC5D89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018BE9F0" w14:textId="022DFDCA"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7140C5A" w14:textId="10E37854"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72AA25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6BC1216B"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1F7870E"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7005147A"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0DEF77D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850" w:type="dxa"/>
            <w:shd w:val="clear" w:color="auto" w:fill="FFFFFF" w:themeFill="background1"/>
            <w:vAlign w:val="center"/>
          </w:tcPr>
          <w:p w14:paraId="36D5661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33BB8622"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2414107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4" w:type="dxa"/>
            <w:tcBorders>
              <w:right w:val="single" w:sz="4" w:space="0" w:color="auto"/>
            </w:tcBorders>
            <w:shd w:val="clear" w:color="auto" w:fill="FFFFFF" w:themeFill="background1"/>
            <w:vAlign w:val="center"/>
          </w:tcPr>
          <w:p w14:paraId="30C82A4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0E2B5BB8" w14:textId="396DDF5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A09B99D" w14:textId="6F9A513C"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32225FC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7975AC9" w14:textId="77777777" w:rsidTr="001F4B5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2BF4B0"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1056F6A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7341421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850" w:type="dxa"/>
            <w:shd w:val="clear" w:color="auto" w:fill="FFFFFF" w:themeFill="background1"/>
            <w:vAlign w:val="center"/>
          </w:tcPr>
          <w:p w14:paraId="2991CCB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596675D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54B3DA5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12CB774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7A8BBA21" w14:textId="471CCAF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2AB7918" w14:textId="306A56A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7515E3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12C34162" w14:textId="77777777" w:rsidTr="001F4B57">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482BAD2"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2645D00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5F4B3A5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850" w:type="dxa"/>
            <w:shd w:val="clear" w:color="auto" w:fill="FFFFFF" w:themeFill="background1"/>
            <w:vAlign w:val="center"/>
          </w:tcPr>
          <w:p w14:paraId="64092D1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4F1381E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43F858A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4" w:type="dxa"/>
            <w:tcBorders>
              <w:right w:val="single" w:sz="4" w:space="0" w:color="auto"/>
            </w:tcBorders>
            <w:shd w:val="clear" w:color="auto" w:fill="FFFFFF" w:themeFill="background1"/>
            <w:vAlign w:val="center"/>
          </w:tcPr>
          <w:p w14:paraId="296CF61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40DC99ED" w14:textId="36A45554"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4290BB8" w14:textId="5D70864A"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45B3835C"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2D7C4561"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7B001B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663F0E1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1C0C7A2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850" w:type="dxa"/>
            <w:shd w:val="clear" w:color="auto" w:fill="FFFFFF" w:themeFill="background1"/>
            <w:vAlign w:val="center"/>
          </w:tcPr>
          <w:p w14:paraId="25B7C074"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155EED26"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5A3FCD9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4" w:type="dxa"/>
            <w:tcBorders>
              <w:right w:val="single" w:sz="4" w:space="0" w:color="auto"/>
            </w:tcBorders>
            <w:shd w:val="clear" w:color="auto" w:fill="FFFFFF" w:themeFill="background1"/>
            <w:vAlign w:val="center"/>
          </w:tcPr>
          <w:p w14:paraId="5CBF376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1BA84821" w14:textId="596A564C"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EBE506D" w14:textId="6A09F92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6203AC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2E296EAA"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37E6698"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73328C37"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753A004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850" w:type="dxa"/>
            <w:shd w:val="clear" w:color="auto" w:fill="FFFFFF" w:themeFill="background1"/>
            <w:vAlign w:val="center"/>
          </w:tcPr>
          <w:p w14:paraId="4D28BB91"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2EB0908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76DC3C7D"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4" w:type="dxa"/>
            <w:tcBorders>
              <w:right w:val="single" w:sz="4" w:space="0" w:color="auto"/>
            </w:tcBorders>
            <w:shd w:val="clear" w:color="auto" w:fill="FFFFFF" w:themeFill="background1"/>
            <w:vAlign w:val="center"/>
          </w:tcPr>
          <w:p w14:paraId="7A097075"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3BB87B1E" w14:textId="5F7D9931"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72C2BD1" w14:textId="21E3D03D"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499DFB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1C7178F"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687462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0E9B0A3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6CE34408"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850" w:type="dxa"/>
            <w:shd w:val="clear" w:color="auto" w:fill="FFFFFF" w:themeFill="background1"/>
            <w:vAlign w:val="center"/>
          </w:tcPr>
          <w:p w14:paraId="65B5CA4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0A1D40C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2224D4D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4" w:type="dxa"/>
            <w:tcBorders>
              <w:right w:val="single" w:sz="4" w:space="0" w:color="auto"/>
            </w:tcBorders>
            <w:shd w:val="clear" w:color="auto" w:fill="FFFFFF" w:themeFill="background1"/>
            <w:vAlign w:val="center"/>
          </w:tcPr>
          <w:p w14:paraId="7A06FBE5"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5F41CE6D" w14:textId="706AE91B"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78FA89AF" w14:textId="2F580843"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E80E46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01317170"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DDFC87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0D1AD02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58B04E4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850" w:type="dxa"/>
            <w:shd w:val="clear" w:color="auto" w:fill="FFFFFF" w:themeFill="background1"/>
            <w:vAlign w:val="center"/>
          </w:tcPr>
          <w:p w14:paraId="7EB8832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078DB08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2315D8B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4" w:type="dxa"/>
            <w:tcBorders>
              <w:right w:val="single" w:sz="4" w:space="0" w:color="auto"/>
            </w:tcBorders>
            <w:shd w:val="clear" w:color="auto" w:fill="FFFFFF" w:themeFill="background1"/>
            <w:vAlign w:val="center"/>
          </w:tcPr>
          <w:p w14:paraId="1827CF68"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5CCE3BB6" w14:textId="507D97C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A4C83F9" w14:textId="7A990E80"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746FD453"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415132F5"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0D97DC6"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12BAF597"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296C6CEF"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850" w:type="dxa"/>
            <w:shd w:val="clear" w:color="auto" w:fill="FFFFFF" w:themeFill="background1"/>
            <w:vAlign w:val="center"/>
          </w:tcPr>
          <w:p w14:paraId="3F9BE6D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5AF2992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7D242D53"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4" w:type="dxa"/>
            <w:tcBorders>
              <w:right w:val="single" w:sz="4" w:space="0" w:color="auto"/>
            </w:tcBorders>
            <w:shd w:val="clear" w:color="auto" w:fill="FFFFFF" w:themeFill="background1"/>
            <w:vAlign w:val="center"/>
          </w:tcPr>
          <w:p w14:paraId="6FEBB439"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11CE9F32" w14:textId="7D33DD7E"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6DDE47" w14:textId="6ED58EA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51F50F1A"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180315" w:rsidRPr="006A56FF" w14:paraId="345A0EC2"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31CCB07"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62A5A63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07E610DB"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850" w:type="dxa"/>
            <w:shd w:val="clear" w:color="auto" w:fill="FFFFFF" w:themeFill="background1"/>
            <w:vAlign w:val="center"/>
          </w:tcPr>
          <w:p w14:paraId="20214D9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38AB78B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3D2AE8B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4" w:type="dxa"/>
            <w:tcBorders>
              <w:right w:val="single" w:sz="4" w:space="0" w:color="auto"/>
            </w:tcBorders>
            <w:shd w:val="clear" w:color="auto" w:fill="FFFFFF" w:themeFill="background1"/>
            <w:vAlign w:val="center"/>
          </w:tcPr>
          <w:p w14:paraId="322E1084"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1ACBED51" w14:textId="49C519D1"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C3C6A9A" w14:textId="3EBE04D3"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24D256D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1746C36A"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DF4F919"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3A051F01"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71834AFE"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850" w:type="dxa"/>
            <w:shd w:val="clear" w:color="auto" w:fill="FFFFFF" w:themeFill="background1"/>
            <w:vAlign w:val="center"/>
          </w:tcPr>
          <w:p w14:paraId="54E0E61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52E8B97B"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0AEC6A50"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4" w:type="dxa"/>
            <w:tcBorders>
              <w:right w:val="single" w:sz="4" w:space="0" w:color="auto"/>
            </w:tcBorders>
            <w:shd w:val="clear" w:color="auto" w:fill="FFFFFF" w:themeFill="background1"/>
            <w:vAlign w:val="center"/>
          </w:tcPr>
          <w:p w14:paraId="2AB72AD2"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292CE9B" w14:textId="297C4842"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FF29720" w14:textId="1C5C0E06"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289C827D" w14:textId="77777777" w:rsidR="00180315" w:rsidRPr="006A56FF" w:rsidRDefault="00180315"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7AE4D778" w14:textId="77777777" w:rsidTr="00E028AA">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10C3705C" w14:textId="77777777" w:rsidR="00180315" w:rsidRPr="006A56FF" w:rsidRDefault="00180315" w:rsidP="00180315">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34BA2B6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651FC7D0"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850" w:type="dxa"/>
            <w:tcBorders>
              <w:bottom w:val="single" w:sz="4" w:space="0" w:color="auto"/>
            </w:tcBorders>
            <w:shd w:val="clear" w:color="auto" w:fill="FFFFFF" w:themeFill="background1"/>
            <w:vAlign w:val="center"/>
          </w:tcPr>
          <w:p w14:paraId="0F4155A6"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587F8809"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90733C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4" w:type="dxa"/>
            <w:tcBorders>
              <w:bottom w:val="single" w:sz="4" w:space="0" w:color="auto"/>
              <w:right w:val="single" w:sz="4" w:space="0" w:color="auto"/>
            </w:tcBorders>
            <w:shd w:val="clear" w:color="auto" w:fill="FFFFFF" w:themeFill="background1"/>
            <w:vAlign w:val="center"/>
          </w:tcPr>
          <w:p w14:paraId="145B479F"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74A0549F" w14:textId="1FECE3F2"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0CD753D0" w14:textId="250CBC4B"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3BB71D1E" w14:textId="77777777" w:rsidR="00180315" w:rsidRPr="006A56FF" w:rsidRDefault="00180315" w:rsidP="007641DF">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180315" w:rsidRPr="006A56FF" w14:paraId="25E7B2AE" w14:textId="77777777" w:rsidTr="00E028A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382B130D" w14:textId="77777777" w:rsidR="00180315" w:rsidRPr="006A56FF" w:rsidRDefault="00180315" w:rsidP="00180315">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6786A852"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33F44062"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850" w:type="dxa"/>
            <w:tcBorders>
              <w:bottom w:val="single" w:sz="12" w:space="0" w:color="auto"/>
            </w:tcBorders>
            <w:shd w:val="clear" w:color="auto" w:fill="FFFFFF" w:themeFill="background1"/>
            <w:vAlign w:val="center"/>
          </w:tcPr>
          <w:p w14:paraId="3C56CD56"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69103EFF"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50E2BD5A"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4" w:type="dxa"/>
            <w:tcBorders>
              <w:bottom w:val="single" w:sz="12" w:space="0" w:color="auto"/>
              <w:right w:val="single" w:sz="4" w:space="0" w:color="auto"/>
            </w:tcBorders>
            <w:shd w:val="clear" w:color="auto" w:fill="FFFFFF" w:themeFill="background1"/>
            <w:vAlign w:val="center"/>
          </w:tcPr>
          <w:p w14:paraId="2586FA24" w14:textId="77777777" w:rsidR="00180315" w:rsidRPr="006A56FF" w:rsidRDefault="00180315"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093DC254" w14:textId="0873539D" w:rsidR="00180315" w:rsidRPr="006A56FF" w:rsidRDefault="008B2ACE" w:rsidP="007641DF">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463705C1" w14:textId="32084F2F" w:rsidR="00180315" w:rsidRPr="006A56FF" w:rsidRDefault="008B2ACE"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47E48C50" w14:textId="0CF7C1E9" w:rsidR="00180315" w:rsidRPr="006A56FF" w:rsidRDefault="008B2ACE" w:rsidP="00180315">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44BE79FA" w14:textId="2865F5D9" w:rsidR="00341A8B" w:rsidRPr="006A56FF" w:rsidRDefault="00341A8B" w:rsidP="00341A8B">
      <w:pPr>
        <w:spacing w:after="160" w:line="259" w:lineRule="auto"/>
        <w:rPr>
          <w:rFonts w:eastAsiaTheme="minorHAnsi"/>
          <w:iCs/>
          <w:color w:val="44546A" w:themeColor="text2"/>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01CE70CC" w14:textId="494ECE58" w:rsidR="005E0DE7" w:rsidRPr="006A56FF" w:rsidRDefault="005E0DE7" w:rsidP="005E0DE7">
      <w:pPr>
        <w:pStyle w:val="berschrift2"/>
        <w:rPr>
          <w:lang w:val="en-US"/>
        </w:rPr>
      </w:pPr>
      <w:r w:rsidRPr="006A56FF">
        <w:rPr>
          <w:lang w:val="en-US"/>
        </w:rPr>
        <w:t>Cluster analysis</w:t>
      </w:r>
    </w:p>
    <w:p w14:paraId="1F6F8A47" w14:textId="46AF0F90"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A56FF">
            <w:rPr>
              <w:lang w:val="en-US"/>
            </w:rPr>
            <w:fldChar w:fldCharType="separate"/>
          </w:r>
          <w:r w:rsidRPr="006A56FF">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Pr="006A56F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Pr="006A56FF">
            <w:rPr>
              <w:lang w:val="en-US"/>
            </w:rPr>
            <w:fldChar w:fldCharType="separate"/>
          </w:r>
          <w:r w:rsidRPr="006A56FF">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890CE6" w:rsidRPr="00890CE6">
            <w:rPr>
              <w:lang w:val="en-US"/>
            </w:rPr>
            <w:fldChar w:fldCharType="separate"/>
          </w:r>
          <w:r w:rsidR="00890CE6" w:rsidRPr="00890CE6">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Content>
          <w:r w:rsidR="00890CE6" w:rsidRPr="00890CE6">
            <w:rPr>
              <w:lang w:val="en-US"/>
            </w:rPr>
            <w:fldChar w:fldCharType="begin"/>
          </w:r>
          <w:r w:rsidR="00890CE6" w:rsidRPr="00890CE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890CE6" w:rsidRPr="00890CE6">
            <w:rPr>
              <w:lang w:val="en-US"/>
            </w:rPr>
            <w:fldChar w:fldCharType="separate"/>
          </w:r>
          <w:r w:rsidR="00890CE6" w:rsidRPr="00890CE6">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analysis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r w:rsidR="004B68A3" w:rsidRPr="00E028AA">
        <w:rPr>
          <w:color w:val="FF0000"/>
          <w:lang w:val="en-US"/>
        </w:rPr>
        <w:t>(</w:t>
      </w:r>
      <w:r w:rsidR="00E028AA" w:rsidRPr="00E028AA">
        <w:rPr>
          <w:color w:val="FF0000"/>
          <w:lang w:val="en-US"/>
        </w:rPr>
        <w:t xml:space="preserve">CIT: </w:t>
      </w:r>
      <w:r w:rsidR="004B68A3" w:rsidRPr="00E028AA">
        <w:rPr>
          <w:color w:val="FF0000"/>
          <w:lang w:val="en-US"/>
        </w:rPr>
        <w:t>Fonseca 2013)</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w:t>
      </w:r>
      <w:r w:rsidR="004B68A3">
        <w:rPr>
          <w:lang w:val="en-US"/>
        </w:rPr>
        <w:lastRenderedPageBreak/>
        <w:t xml:space="preserve">flexibility of the multi-cluster-analysis proposed by </w:t>
      </w:r>
      <w:r w:rsidR="00E028AA" w:rsidRPr="00E028AA">
        <w:rPr>
          <w:color w:val="FF0000"/>
          <w:lang w:val="en-US"/>
        </w:rPr>
        <w:t xml:space="preserve">CIT: </w:t>
      </w:r>
      <w:r w:rsidR="004B68A3" w:rsidRPr="00E028AA">
        <w:rPr>
          <w:color w:val="FF0000"/>
          <w:lang w:val="en-US"/>
        </w:rPr>
        <w:t>Reibling et al. 2019: 615</w:t>
      </w:r>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54C9EA90"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del w:id="84" w:author="Mareike Ariaans" w:date="2020-06-23T12:42:00Z">
        <w:r w:rsidR="00574BF9" w:rsidDel="009D562C">
          <w:rPr>
            <w:lang w:val="en-US"/>
          </w:rPr>
          <w:delText xml:space="preserve">the </w:delText>
        </w:r>
      </w:del>
      <w:ins w:id="85" w:author="Mareike Ariaans" w:date="2020-06-23T12:42:00Z">
        <w:r w:rsidR="009D562C">
          <w:rPr>
            <w:lang w:val="en-US"/>
          </w:rPr>
          <w:t>the</w:t>
        </w:r>
        <w:r w:rsidR="009D562C">
          <w:rPr>
            <w:lang w:val="en-US"/>
          </w:rPr>
          <w:t xml:space="preserve"> </w:t>
        </w:r>
      </w:ins>
      <w:r w:rsidR="00574BF9">
        <w:rPr>
          <w:lang w:val="en-US"/>
        </w:rPr>
        <w:t xml:space="preserve">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ins w:id="86" w:author="Mareike Ariaans" w:date="2020-06-23T12:42:00Z">
        <w:r w:rsidR="009D562C">
          <w:rPr>
            <w:lang w:val="en-US"/>
          </w:rPr>
          <w:t xml:space="preserve"> for each of the 24 </w:t>
        </w:r>
      </w:ins>
      <w:ins w:id="87" w:author="Mareike Ariaans" w:date="2020-06-23T12:43:00Z">
        <w:r w:rsidR="009D562C">
          <w:rPr>
            <w:lang w:val="en-US"/>
          </w:rPr>
          <w:t>separate</w:t>
        </w:r>
      </w:ins>
      <w:ins w:id="88" w:author="Mareike Ariaans" w:date="2020-06-23T12:42:00Z">
        <w:r w:rsidR="009D562C">
          <w:rPr>
            <w:lang w:val="en-US"/>
          </w:rPr>
          <w:t xml:space="preserve"> </w:t>
        </w:r>
      </w:ins>
      <w:ins w:id="89" w:author="Mareike Ariaans" w:date="2020-06-23T12:43:00Z">
        <w:r w:rsidR="009D562C">
          <w:rPr>
            <w:lang w:val="en-US"/>
          </w:rPr>
          <w:t>cluster analysis</w:t>
        </w:r>
      </w:ins>
      <w:r w:rsidR="00574BF9">
        <w:rPr>
          <w:lang w:val="en-US"/>
        </w:rPr>
        <w:t>.</w:t>
      </w:r>
    </w:p>
    <w:p w14:paraId="28C75251" w14:textId="29E88061" w:rsidR="007C1E77" w:rsidRDefault="00574BF9" w:rsidP="007C1E77">
      <w:pPr>
        <w:pStyle w:val="02FlietextEinzug"/>
        <w:rPr>
          <w:lang w:val="en-US"/>
        </w:rPr>
      </w:pPr>
      <w:r>
        <w:rPr>
          <w:lang w:val="en-US"/>
        </w:rPr>
        <w:t>Findings from th</w:t>
      </w:r>
      <w:ins w:id="90" w:author="Mareike Ariaans" w:date="2020-06-23T12:44:00Z">
        <w:r w:rsidR="009D562C">
          <w:rPr>
            <w:lang w:val="en-US"/>
          </w:rPr>
          <w:t>e</w:t>
        </w:r>
      </w:ins>
      <w:del w:id="91" w:author="Mareike Ariaans" w:date="2020-06-23T12:43:00Z">
        <w:r w:rsidDel="009D562C">
          <w:rPr>
            <w:lang w:val="en-US"/>
          </w:rPr>
          <w:delText xml:space="preserve">is multi-cluster-analysis – </w:delText>
        </w:r>
      </w:del>
      <w:r>
        <w:rPr>
          <w:lang w:val="en-US"/>
        </w:rPr>
        <w:t xml:space="preserve">8 in the k-means </w:t>
      </w:r>
      <w:ins w:id="92" w:author="Mareike Ariaans" w:date="2020-06-23T12:44:00Z">
        <w:r w:rsidR="009D562C">
          <w:rPr>
            <w:lang w:val="en-US"/>
          </w:rPr>
          <w:t xml:space="preserve">cluster analysis and the </w:t>
        </w:r>
      </w:ins>
      <w:del w:id="93" w:author="Mareike Ariaans" w:date="2020-06-23T12:44:00Z">
        <w:r w:rsidDel="009D562C">
          <w:rPr>
            <w:lang w:val="en-US"/>
          </w:rPr>
          <w:delText xml:space="preserve">environment and </w:delText>
        </w:r>
      </w:del>
      <w:r>
        <w:rPr>
          <w:lang w:val="en-US"/>
        </w:rPr>
        <w:t>16 hierarchical</w:t>
      </w:r>
      <w:ins w:id="94" w:author="Mareike Ariaans" w:date="2020-06-23T12:44:00Z">
        <w:r w:rsidR="009D562C">
          <w:rPr>
            <w:lang w:val="en-US"/>
          </w:rPr>
          <w:t xml:space="preserve"> cluster analysis</w:t>
        </w:r>
      </w:ins>
      <w:r>
        <w:rPr>
          <w:lang w:val="en-US"/>
        </w:rPr>
        <w:t xml:space="preserve"> results </w:t>
      </w:r>
      <w:del w:id="95" w:author="Mareike Ariaans" w:date="2020-06-23T12:44:00Z">
        <w:r w:rsidDel="009D562C">
          <w:rPr>
            <w:lang w:val="en-US"/>
          </w:rPr>
          <w:delText xml:space="preserve">– </w:delText>
        </w:r>
      </w:del>
      <w:r>
        <w:rPr>
          <w:lang w:val="en-US"/>
        </w:rPr>
        <w:t xml:space="preserve">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ins w:id="96" w:author="Mareike Ariaans" w:date="2020-06-23T14:02:00Z">
        <w:r w:rsidR="008B7E3E">
          <w:rPr>
            <w:lang w:val="en-US"/>
          </w:rPr>
          <w:t xml:space="preserve">cluster analysis </w:t>
        </w:r>
      </w:ins>
      <w:del w:id="97" w:author="Mareike Ariaans" w:date="2020-06-23T14:02:00Z">
        <w:r w:rsidDel="008B7E3E">
          <w:rPr>
            <w:lang w:val="en-US"/>
          </w:rPr>
          <w:delText>cluster</w:delText>
        </w:r>
      </w:del>
      <w:del w:id="98" w:author="Mareike Ariaans" w:date="2020-06-23T14:01:00Z">
        <w:r w:rsidDel="008B7E3E">
          <w:rPr>
            <w:lang w:val="en-US"/>
          </w:rPr>
          <w:delText>s</w:delText>
        </w:r>
      </w:del>
      <w:ins w:id="99" w:author="Mareike Ariaans" w:date="2020-06-23T14:00:00Z">
        <w:r w:rsidR="008B7E3E">
          <w:rPr>
            <w:lang w:val="en-US"/>
          </w:rPr>
          <w:t xml:space="preserve"> and a country needs to have these strong ties with at least half of all countries in the cluster</w:t>
        </w:r>
      </w:ins>
      <w:ins w:id="100" w:author="Mareike Ariaans" w:date="2020-06-23T14:01:00Z">
        <w:r w:rsidR="008B7E3E">
          <w:rPr>
            <w:lang w:val="en-US"/>
          </w:rPr>
          <w:t>.</w:t>
        </w:r>
      </w:ins>
      <w:del w:id="101" w:author="Mareike Ariaans" w:date="2020-06-23T14:01:00Z">
        <w:r w:rsidDel="008B7E3E">
          <w:rPr>
            <w:lang w:val="en-US"/>
          </w:rPr>
          <w:delText>,</w:delText>
        </w:r>
      </w:del>
      <w:ins w:id="102" w:author="Mareike Ariaans" w:date="2020-06-23T14:03:00Z">
        <w:r w:rsidR="008B7E3E">
          <w:rPr>
            <w:lang w:val="en-US"/>
          </w:rPr>
          <w:t xml:space="preserve"> A partial membership is defined as a connection of two countries in</w:t>
        </w:r>
      </w:ins>
      <w:r>
        <w:rPr>
          <w:lang w:val="en-US"/>
        </w:rPr>
        <w:t xml:space="preserve"> </w:t>
      </w:r>
      <w:del w:id="103" w:author="Mareike Ariaans" w:date="2020-06-23T14:04:00Z">
        <w:r w:rsidDel="008B7E3E">
          <w:rPr>
            <w:lang w:val="en-US"/>
          </w:rPr>
          <w:delText xml:space="preserve">while </w:delText>
        </w:r>
      </w:del>
      <w:r w:rsidR="006242EC">
        <w:rPr>
          <w:lang w:val="en-US"/>
        </w:rPr>
        <w:t>≥</w:t>
      </w:r>
      <w:r>
        <w:rPr>
          <w:lang w:val="en-US"/>
        </w:rPr>
        <w:t xml:space="preserve"> 50% of cluster</w:t>
      </w:r>
      <w:ins w:id="104" w:author="Mareike Ariaans" w:date="2020-06-23T14:04:00Z">
        <w:r w:rsidR="008B7E3E">
          <w:rPr>
            <w:lang w:val="en-US"/>
          </w:rPr>
          <w:t xml:space="preserve"> analysis</w:t>
        </w:r>
      </w:ins>
      <w:del w:id="105" w:author="Mareike Ariaans" w:date="2020-06-23T14:04:00Z">
        <w:r w:rsidDel="008B7E3E">
          <w:rPr>
            <w:lang w:val="en-US"/>
          </w:rPr>
          <w:delText xml:space="preserve"> define a partial membership</w:delText>
        </w:r>
      </w:del>
      <w:r>
        <w:rPr>
          <w:lang w:val="en-US"/>
        </w:rPr>
        <w:t>.</w:t>
      </w:r>
      <w:del w:id="106" w:author="Mareike Ariaans" w:date="2020-06-23T14:05:00Z">
        <w:r w:rsidDel="008B7E3E">
          <w:rPr>
            <w:lang w:val="en-US"/>
          </w:rPr>
          <w:delText xml:space="preserve"> </w:delText>
        </w:r>
        <w:commentRangeStart w:id="107"/>
        <w:commentRangeStart w:id="108"/>
        <w:r w:rsidR="00B47D0F" w:rsidRPr="00B47D0F" w:rsidDel="008B7E3E">
          <w:rPr>
            <w:lang w:val="en-US"/>
          </w:rPr>
          <w:delText>Within</w:delText>
        </w:r>
        <w:commentRangeEnd w:id="107"/>
        <w:r w:rsidR="00BC238A" w:rsidDel="008B7E3E">
          <w:rPr>
            <w:rStyle w:val="Kommentarzeichen"/>
          </w:rPr>
          <w:commentReference w:id="107"/>
        </w:r>
        <w:commentRangeEnd w:id="108"/>
        <w:r w:rsidR="008B7E3E" w:rsidDel="008B7E3E">
          <w:rPr>
            <w:rStyle w:val="Kommentarzeichen"/>
          </w:rPr>
          <w:commentReference w:id="108"/>
        </w:r>
        <w:r w:rsidR="00B47D0F" w:rsidRPr="00B47D0F" w:rsidDel="008B7E3E">
          <w:rPr>
            <w:lang w:val="en-US"/>
          </w:rPr>
          <w:delText xml:space="preserve"> the analysis we found that depending on how strictly these rules are implemented, two different interpretation</w:delText>
        </w:r>
        <w:r w:rsidR="00B47D0F" w:rsidDel="008B7E3E">
          <w:rPr>
            <w:lang w:val="en-US"/>
          </w:rPr>
          <w:delText>s of cluster composition are possible</w:delText>
        </w:r>
        <w:r w:rsidR="00B47D0F" w:rsidRPr="00B47D0F" w:rsidDel="008B7E3E">
          <w:rPr>
            <w:lang w:val="en-US"/>
          </w:rPr>
          <w:delText xml:space="preserve">: </w:delText>
        </w:r>
        <w:r w:rsidR="007C1E77" w:rsidRPr="007C1E77" w:rsidDel="008B7E3E">
          <w:rPr>
            <w:lang w:val="en-US"/>
          </w:rPr>
          <w:delText xml:space="preserve">A purely methodologically oriented view with a very strict interpretation of the rules for full and partial membership within a cluster identifies a total of nine clusters. It should be noted, however, that in this composition Slovenia only enters into a connection with two countries (AU, BE) that meets the minimum requirement. Moreover, since Slovakia, in a strict interpretation, is exclusively bound to Slovenia and both countries are closely connected both historically and geographically, it is reasonable to assume that they form their own cluster. Another argument in favor of this substantive interpretation </w:delText>
        </w:r>
        <w:r w:rsidR="007C1E77" w:rsidRPr="007C1E77" w:rsidDel="008B7E3E">
          <w:rPr>
            <w:lang w:val="en-US"/>
          </w:rPr>
          <w:lastRenderedPageBreak/>
          <w:delText xml:space="preserve">is that 10 out of 10 links between other countries within the cluster are greater than 66% if both countries are excluded. </w:delText>
        </w:r>
        <w:r w:rsidR="007C1E77" w:rsidDel="008B7E3E">
          <w:rPr>
            <w:lang w:val="en-US"/>
          </w:rPr>
          <w:delText>Including</w:delText>
        </w:r>
        <w:r w:rsidR="007C1E77" w:rsidRPr="007C1E77" w:rsidDel="008B7E3E">
          <w:rPr>
            <w:lang w:val="en-US"/>
          </w:rPr>
          <w:delText xml:space="preserve"> both countries, only 13 out of 21 countries have links that meet the minimum requirements.</w:delText>
        </w:r>
      </w:del>
    </w:p>
    <w:p w14:paraId="62F2363A" w14:textId="39CB7D08" w:rsidR="005E0DE7" w:rsidRPr="004B68A3" w:rsidRDefault="00B47D0F" w:rsidP="007C1E77">
      <w:pPr>
        <w:pStyle w:val="02FlietextEinzug"/>
        <w:rPr>
          <w:lang w:val="en-US"/>
        </w:rPr>
      </w:pPr>
      <w:del w:id="109" w:author="Mareike Ariaans" w:date="2020-06-23T14:06:00Z">
        <w:r w:rsidRPr="00B47D0F" w:rsidDel="008B7E3E">
          <w:rPr>
            <w:lang w:val="en-US"/>
          </w:rPr>
          <w:delText>In contrast, a more theory-based interpretation, where</w:delText>
        </w:r>
        <w:r w:rsidR="00A91387" w:rsidDel="008B7E3E">
          <w:rPr>
            <w:lang w:val="en-US"/>
          </w:rPr>
          <w:delText xml:space="preserve"> only a full membership counts to the composition of clusters, </w:delText>
        </w:r>
        <w:r w:rsidRPr="00B47D0F" w:rsidDel="008B7E3E">
          <w:rPr>
            <w:lang w:val="en-US"/>
          </w:rPr>
          <w:delText>reduc</w:delText>
        </w:r>
        <w:r w:rsidDel="008B7E3E">
          <w:rPr>
            <w:lang w:val="en-US"/>
          </w:rPr>
          <w:delText>es</w:delText>
        </w:r>
        <w:r w:rsidRPr="00B47D0F" w:rsidDel="008B7E3E">
          <w:rPr>
            <w:lang w:val="en-US"/>
          </w:rPr>
          <w:delText xml:space="preserve"> the number of clusters to five.</w:delText>
        </w:r>
        <w:r w:rsidDel="008B7E3E">
          <w:rPr>
            <w:lang w:val="en-US"/>
          </w:rPr>
          <w:delText xml:space="preserve"> Here all countries have the maximum amount of cluster links to all other countries within the </w:delText>
        </w:r>
        <w:r w:rsidR="007C1E77" w:rsidDel="008B7E3E">
          <w:rPr>
            <w:lang w:val="en-US"/>
          </w:rPr>
          <w:delText xml:space="preserve">specific </w:delText>
        </w:r>
        <w:r w:rsidDel="008B7E3E">
          <w:rPr>
            <w:lang w:val="en-US"/>
          </w:rPr>
          <w:delText>cluster</w:delText>
        </w:r>
        <w:r w:rsidR="007C1E77" w:rsidDel="008B7E3E">
          <w:rPr>
            <w:lang w:val="en-US"/>
          </w:rPr>
          <w:delText>s</w:delText>
        </w:r>
        <w:r w:rsidDel="008B7E3E">
          <w:rPr>
            <w:lang w:val="en-US"/>
          </w:rPr>
          <w:delText xml:space="preserve">. </w:delText>
        </w:r>
      </w:del>
      <w:ins w:id="110" w:author="Mareike Ariaans" w:date="2020-06-23T17:29:00Z">
        <w:r w:rsidR="00826A47">
          <w:rPr>
            <w:lang w:val="en-US"/>
          </w:rPr>
          <w:t xml:space="preserve">We present </w:t>
        </w:r>
      </w:ins>
      <w:ins w:id="111" w:author="Mareike Ariaans" w:date="2020-06-23T17:32:00Z">
        <w:r w:rsidR="00826A47">
          <w:rPr>
            <w:lang w:val="en-US"/>
          </w:rPr>
          <w:t xml:space="preserve">one </w:t>
        </w:r>
      </w:ins>
      <w:ins w:id="112" w:author="Mareike Ariaans" w:date="2020-06-23T17:29:00Z">
        <w:r w:rsidR="00826A47">
          <w:rPr>
            <w:lang w:val="en-US"/>
          </w:rPr>
          <w:t xml:space="preserve">cluster solution which is based on the strict internal </w:t>
        </w:r>
        <w:proofErr w:type="spellStart"/>
        <w:r w:rsidR="00826A47">
          <w:rPr>
            <w:lang w:val="en-US"/>
          </w:rPr>
          <w:t>consitancy</w:t>
        </w:r>
        <w:proofErr w:type="spellEnd"/>
        <w:r w:rsidR="00826A47">
          <w:rPr>
            <w:lang w:val="en-US"/>
          </w:rPr>
          <w:t xml:space="preserve"> of countries in a</w:t>
        </w:r>
      </w:ins>
      <w:ins w:id="113" w:author="Mareike Ariaans" w:date="2020-06-23T17:31:00Z">
        <w:r w:rsidR="00826A47">
          <w:rPr>
            <w:lang w:val="en-US"/>
          </w:rPr>
          <w:t xml:space="preserve"> </w:t>
        </w:r>
      </w:ins>
      <w:ins w:id="114" w:author="Mareike Ariaans" w:date="2020-06-23T17:29:00Z">
        <w:r w:rsidR="00826A47">
          <w:rPr>
            <w:lang w:val="en-US"/>
          </w:rPr>
          <w:t>cluster</w:t>
        </w:r>
      </w:ins>
      <w:ins w:id="115" w:author="Mareike Ariaans" w:date="2020-06-23T17:31:00Z">
        <w:r w:rsidR="00826A47">
          <w:rPr>
            <w:lang w:val="en-US"/>
          </w:rPr>
          <w:t xml:space="preserve"> and one</w:t>
        </w:r>
      </w:ins>
      <w:ins w:id="116" w:author="Mareike Ariaans" w:date="2020-06-23T17:32:00Z">
        <w:r w:rsidR="00826A47">
          <w:rPr>
            <w:lang w:val="en-US"/>
          </w:rPr>
          <w:t xml:space="preserve"> cluster solution which also integrates smaller ties in the cluster. </w:t>
        </w:r>
      </w:ins>
      <w:del w:id="117" w:author="Mareike Ariaans" w:date="2020-06-23T17:33:00Z">
        <w:r w:rsidR="00A91387" w:rsidDel="00826A47">
          <w:rPr>
            <w:lang w:val="en-US"/>
          </w:rPr>
          <w:delText xml:space="preserve">To compare the composition of different cluster solutions, in this paper we report both visualizations of underlying network structurs within the nine- and five-cluster solution. </w:delText>
        </w:r>
        <w:r w:rsidR="00574BF9" w:rsidDel="00826A47">
          <w:rPr>
            <w:lang w:val="en-US"/>
          </w:rPr>
          <w:delText xml:space="preserve">Fig. 1 </w:delText>
        </w:r>
        <w:r w:rsidR="00A91387" w:rsidDel="00826A47">
          <w:rPr>
            <w:lang w:val="en-US"/>
          </w:rPr>
          <w:delText xml:space="preserve">thereby shows </w:delText>
        </w:r>
        <w:r w:rsidR="00574BF9" w:rsidDel="00826A47">
          <w:rPr>
            <w:lang w:val="en-US"/>
          </w:rPr>
          <w:delText>the LTC network system</w:delText>
        </w:r>
        <w:r w:rsidR="00EF6744" w:rsidDel="00826A47">
          <w:rPr>
            <w:lang w:val="en-US"/>
          </w:rPr>
          <w:delText xml:space="preserve"> within nine clusters, while Fig. 2</w:delText>
        </w:r>
        <w:r w:rsidR="00A91387" w:rsidDel="00826A47">
          <w:rPr>
            <w:lang w:val="en-US"/>
          </w:rPr>
          <w:delText xml:space="preserve"> visualizes</w:delText>
        </w:r>
        <w:r w:rsidR="00EF6744" w:rsidDel="00826A47">
          <w:rPr>
            <w:lang w:val="en-US"/>
          </w:rPr>
          <w:delText xml:space="preserve"> the five-cluster solution. </w:delText>
        </w:r>
      </w:del>
      <w:ins w:id="118" w:author="Mareike Ariaans" w:date="2020-06-23T17:33:00Z">
        <w:r w:rsidR="00826A47">
          <w:rPr>
            <w:lang w:val="en-US"/>
          </w:rPr>
          <w:t xml:space="preserve">We mapped the cluster solution by a </w:t>
        </w:r>
      </w:ins>
      <w:del w:id="119" w:author="Mareike Ariaans" w:date="2020-06-23T14:06:00Z">
        <w:r w:rsidR="00EF6744" w:rsidDel="008B7E3E">
          <w:rPr>
            <w:lang w:val="en-US"/>
          </w:rPr>
          <w:delText xml:space="preserve">Both </w:delText>
        </w:r>
      </w:del>
      <w:ins w:id="120" w:author="Mareike Ariaans" w:date="2020-06-23T14:06:00Z">
        <w:r w:rsidR="008B7E3E">
          <w:rPr>
            <w:lang w:val="en-US"/>
          </w:rPr>
          <w:t xml:space="preserve"> </w:t>
        </w:r>
      </w:ins>
      <w:r w:rsidR="00EF6744">
        <w:rPr>
          <w:lang w:val="en-US"/>
        </w:rPr>
        <w:t>network graph</w:t>
      </w:r>
      <w:del w:id="121" w:author="Mareike Ariaans" w:date="2020-06-23T17:34:00Z">
        <w:r w:rsidR="00EF6744" w:rsidDel="00826A47">
          <w:rPr>
            <w:lang w:val="en-US"/>
          </w:rPr>
          <w:delText xml:space="preserve">s </w:delText>
        </w:r>
      </w:del>
      <w:del w:id="122" w:author="Mareike Ariaans" w:date="2020-06-23T14:06:00Z">
        <w:r w:rsidR="00EF6744" w:rsidDel="008B7E3E">
          <w:rPr>
            <w:lang w:val="en-US"/>
          </w:rPr>
          <w:delText xml:space="preserve">were </w:delText>
        </w:r>
      </w:del>
      <w:ins w:id="123" w:author="Mareike Ariaans" w:date="2020-06-23T17:34:00Z">
        <w:r w:rsidR="00826A47">
          <w:rPr>
            <w:lang w:val="en-US"/>
          </w:rPr>
          <w:t xml:space="preserve">, which </w:t>
        </w:r>
      </w:ins>
      <w:ins w:id="124" w:author="Mareike Ariaans" w:date="2020-06-23T14:06:00Z">
        <w:r w:rsidR="008B7E3E">
          <w:rPr>
            <w:lang w:val="en-US"/>
          </w:rPr>
          <w:t xml:space="preserve">was </w:t>
        </w:r>
      </w:ins>
      <w:r w:rsidR="00EF6744">
        <w:rPr>
          <w:lang w:val="en-US"/>
        </w:rPr>
        <w:t xml:space="preserve">modelled </w:t>
      </w:r>
      <w:del w:id="125" w:author="Mareike Ariaans" w:date="2020-06-23T14:07:00Z">
        <w:r w:rsidR="00574BF9" w:rsidDel="008B7E3E">
          <w:rPr>
            <w:lang w:val="en-US"/>
          </w:rPr>
          <w:delText xml:space="preserve">though </w:delText>
        </w:r>
      </w:del>
      <w:ins w:id="126" w:author="Mareike Ariaans" w:date="2020-06-23T14:07:00Z">
        <w:r w:rsidR="008B7E3E">
          <w:rPr>
            <w:lang w:val="en-US"/>
          </w:rPr>
          <w:t xml:space="preserve">by </w:t>
        </w:r>
      </w:ins>
      <w:r w:rsidR="00574BF9">
        <w:rPr>
          <w:lang w:val="en-US"/>
        </w:rPr>
        <w:t>UNICNET6/</w:t>
      </w:r>
      <w:proofErr w:type="spellStart"/>
      <w:r w:rsidR="00574BF9">
        <w:rPr>
          <w:lang w:val="en-US"/>
        </w:rPr>
        <w:t>Netdraw</w:t>
      </w:r>
      <w:proofErr w:type="spellEnd"/>
      <w:r w:rsidR="00574BF9">
        <w:rPr>
          <w:lang w:val="en-US"/>
        </w:rPr>
        <w:t>.</w:t>
      </w:r>
    </w:p>
    <w:p w14:paraId="0CCAFD0B" w14:textId="44F4E25A" w:rsidR="00AD66E9" w:rsidRDefault="00AD66E9" w:rsidP="00EB31E0">
      <w:pPr>
        <w:pStyle w:val="berschrift1"/>
        <w:rPr>
          <w:lang w:val="en-US"/>
        </w:rPr>
      </w:pPr>
      <w:r w:rsidRPr="006A56FF">
        <w:rPr>
          <w:lang w:val="en-US"/>
        </w:rPr>
        <w:t>Results</w:t>
      </w:r>
      <w:r w:rsidR="0081256C" w:rsidRPr="006A56FF">
        <w:rPr>
          <w:lang w:val="en-US"/>
        </w:rPr>
        <w:t xml:space="preserve"> – 419 words</w:t>
      </w:r>
    </w:p>
    <w:p w14:paraId="56410A74" w14:textId="313A05ED" w:rsidR="00826A47" w:rsidRDefault="005F5909" w:rsidP="009D1163">
      <w:pPr>
        <w:pStyle w:val="02Flietext"/>
        <w:spacing w:line="360" w:lineRule="auto"/>
        <w:rPr>
          <w:ins w:id="127" w:author="Mareike Ariaans" w:date="2020-06-23T17:45:00Z"/>
          <w:lang w:val="en-US"/>
        </w:rPr>
        <w:pPrChange w:id="128" w:author="Mareike Ariaans" w:date="2020-06-23T17:15:00Z">
          <w:pPr>
            <w:pStyle w:val="02Flietext"/>
            <w:jc w:val="center"/>
          </w:pPr>
        </w:pPrChange>
      </w:pPr>
      <w:ins w:id="129" w:author="Mareike Ariaans" w:date="2020-06-23T17:05:00Z">
        <w:r w:rsidRPr="005F5909">
          <w:rPr>
            <w:lang w:val="en-US"/>
            <w:rPrChange w:id="130" w:author="Mareike Ariaans" w:date="2020-06-23T17:05:00Z">
              <w:rPr>
                <w:highlight w:val="yellow"/>
                <w:lang w:val="en-US"/>
              </w:rPr>
            </w:rPrChange>
          </w:rPr>
          <w:t>Figure 1</w:t>
        </w:r>
        <w:r>
          <w:rPr>
            <w:lang w:val="en-US"/>
          </w:rPr>
          <w:t xml:space="preserve"> </w:t>
        </w:r>
      </w:ins>
      <w:ins w:id="131" w:author="Mareike Ariaans" w:date="2020-06-23T17:14:00Z">
        <w:r>
          <w:rPr>
            <w:lang w:val="en-US"/>
          </w:rPr>
          <w:t>shows</w:t>
        </w:r>
      </w:ins>
      <w:ins w:id="132" w:author="Mareike Ariaans" w:date="2020-06-23T17:05:00Z">
        <w:r>
          <w:rPr>
            <w:lang w:val="en-US"/>
          </w:rPr>
          <w:t xml:space="preserve"> a graphical </w:t>
        </w:r>
      </w:ins>
      <w:ins w:id="133" w:author="Mareike Ariaans" w:date="2020-06-23T17:14:00Z">
        <w:r>
          <w:rPr>
            <w:lang w:val="en-US"/>
          </w:rPr>
          <w:t xml:space="preserve">depiction </w:t>
        </w:r>
      </w:ins>
      <w:ins w:id="134" w:author="Mareike Ariaans" w:date="2020-06-23T17:05:00Z">
        <w:r>
          <w:rPr>
            <w:lang w:val="en-US"/>
          </w:rPr>
          <w:t xml:space="preserve">of the clusters. </w:t>
        </w:r>
      </w:ins>
      <w:ins w:id="135" w:author="Mareike Ariaans" w:date="2020-06-23T17:06:00Z">
        <w:r>
          <w:rPr>
            <w:lang w:val="en-US"/>
          </w:rPr>
          <w:t>It shows all ties larger or equal</w:t>
        </w:r>
      </w:ins>
      <w:ins w:id="136" w:author="Mareike Ariaans" w:date="2020-06-23T17:07:00Z">
        <w:r>
          <w:rPr>
            <w:lang w:val="en-US"/>
          </w:rPr>
          <w:t xml:space="preserve"> 50%.</w:t>
        </w:r>
      </w:ins>
      <w:ins w:id="137" w:author="Mareike Ariaans" w:date="2020-06-23T17:15:00Z">
        <w:r w:rsidR="009D1163">
          <w:rPr>
            <w:lang w:val="en-US"/>
          </w:rPr>
          <w:t xml:space="preserve"> The graph visualizes groups of countries and how </w:t>
        </w:r>
      </w:ins>
      <w:ins w:id="138" w:author="Mareike Ariaans" w:date="2020-06-23T17:18:00Z">
        <w:r w:rsidR="009D1163">
          <w:rPr>
            <w:lang w:val="en-US"/>
          </w:rPr>
          <w:t xml:space="preserve">likely it is that two countries belong to a similar type of </w:t>
        </w:r>
      </w:ins>
      <w:ins w:id="139" w:author="Mareike Ariaans" w:date="2020-06-23T17:19:00Z">
        <w:r w:rsidR="009D1163">
          <w:rPr>
            <w:lang w:val="en-US"/>
          </w:rPr>
          <w:t>LTC system. F</w:t>
        </w:r>
        <w:r w:rsidR="002C11D6">
          <w:rPr>
            <w:lang w:val="en-US"/>
          </w:rPr>
          <w:t>urthermore, the graph and</w:t>
        </w:r>
        <w:r w:rsidR="009D1163">
          <w:rPr>
            <w:lang w:val="en-US"/>
          </w:rPr>
          <w:t xml:space="preserve"> the information in table 3 show the internal </w:t>
        </w:r>
      </w:ins>
      <w:ins w:id="140" w:author="Mareike Ariaans" w:date="2020-06-23T17:20:00Z">
        <w:r w:rsidR="009D1163">
          <w:rPr>
            <w:lang w:val="en-US"/>
          </w:rPr>
          <w:t>consistency of LTC systems.</w:t>
        </w:r>
      </w:ins>
      <w:ins w:id="141" w:author="Mareike Ariaans" w:date="2020-06-23T17:28:00Z">
        <w:r w:rsidR="007377B2">
          <w:rPr>
            <w:lang w:val="en-US"/>
          </w:rPr>
          <w:t xml:space="preserve"> </w:t>
        </w:r>
      </w:ins>
      <w:ins w:id="142" w:author="Mareike Ariaans" w:date="2020-06-23T17:38:00Z">
        <w:r w:rsidR="007377B2">
          <w:rPr>
            <w:lang w:val="en-US"/>
          </w:rPr>
          <w:t>Based on a high internal consistency nine clusters can be divided</w:t>
        </w:r>
      </w:ins>
      <w:ins w:id="143" w:author="Mareike Ariaans" w:date="2020-06-23T17:39:00Z">
        <w:r w:rsidR="007377B2">
          <w:rPr>
            <w:lang w:val="en-US"/>
          </w:rPr>
          <w:t xml:space="preserve"> of which two clusters incorporate only one country </w:t>
        </w:r>
      </w:ins>
      <w:ins w:id="144" w:author="Mareike Ariaans" w:date="2020-06-23T17:41:00Z">
        <w:r w:rsidR="007377B2">
          <w:rPr>
            <w:lang w:val="en-US"/>
          </w:rPr>
          <w:t xml:space="preserve">– Estonia and New Zealand – and three clusters only two countries </w:t>
        </w:r>
      </w:ins>
      <w:ins w:id="145" w:author="Mareike Ariaans" w:date="2020-06-23T17:42:00Z">
        <w:r w:rsidR="007377B2">
          <w:rPr>
            <w:lang w:val="en-US"/>
          </w:rPr>
          <w:t>–</w:t>
        </w:r>
      </w:ins>
      <w:ins w:id="146" w:author="Mareike Ariaans" w:date="2020-06-23T17:41:00Z">
        <w:r w:rsidR="007377B2">
          <w:rPr>
            <w:lang w:val="en-US"/>
          </w:rPr>
          <w:t xml:space="preserve"> </w:t>
        </w:r>
      </w:ins>
      <w:ins w:id="147" w:author="Mareike Ariaans" w:date="2020-06-23T17:42:00Z">
        <w:r w:rsidR="007377B2">
          <w:rPr>
            <w:lang w:val="en-US"/>
          </w:rPr>
          <w:t>Germany and Finland, Japan and Korea, and Slovakia and Slovenia.</w:t>
        </w:r>
      </w:ins>
    </w:p>
    <w:p w14:paraId="1A022340" w14:textId="500510B1" w:rsidR="007377B2" w:rsidRDefault="00AE7ACF" w:rsidP="007377B2">
      <w:pPr>
        <w:pStyle w:val="02Flietext"/>
        <w:numPr>
          <w:ilvl w:val="0"/>
          <w:numId w:val="14"/>
        </w:numPr>
        <w:spacing w:line="360" w:lineRule="auto"/>
        <w:rPr>
          <w:ins w:id="148" w:author="Mareike Ariaans" w:date="2020-06-23T17:45:00Z"/>
          <w:lang w:val="en-US"/>
        </w:rPr>
        <w:pPrChange w:id="149" w:author="Mareike Ariaans" w:date="2020-06-23T17:45:00Z">
          <w:pPr>
            <w:pStyle w:val="02Flietext"/>
            <w:jc w:val="center"/>
          </w:pPr>
        </w:pPrChange>
      </w:pPr>
      <w:ins w:id="150" w:author="Mareike Ariaans" w:date="2020-06-23T17:56:00Z">
        <w:r>
          <w:rPr>
            <w:lang w:val="en-US"/>
          </w:rPr>
          <w:t xml:space="preserve">The first cluster consist of </w:t>
        </w:r>
      </w:ins>
      <w:ins w:id="151" w:author="Mareike Ariaans" w:date="2020-06-23T17:45:00Z">
        <w:r w:rsidR="007377B2">
          <w:rPr>
            <w:lang w:val="en-US"/>
          </w:rPr>
          <w:t xml:space="preserve">Australia, Belgium, Luxemburg, Netherlands, </w:t>
        </w:r>
      </w:ins>
      <w:ins w:id="152" w:author="Mareike Ariaans" w:date="2020-06-23T17:55:00Z">
        <w:r>
          <w:rPr>
            <w:lang w:val="en-US"/>
          </w:rPr>
          <w:t xml:space="preserve">and </w:t>
        </w:r>
      </w:ins>
      <w:ins w:id="153" w:author="Mareike Ariaans" w:date="2020-06-23T17:45:00Z">
        <w:r w:rsidR="007377B2">
          <w:rPr>
            <w:lang w:val="en-US"/>
          </w:rPr>
          <w:t>Switzerland</w:t>
        </w:r>
      </w:ins>
      <w:ins w:id="154" w:author="Mareike Ariaans" w:date="2020-06-23T17:56:00Z">
        <w:r>
          <w:rPr>
            <w:lang w:val="en-US"/>
          </w:rPr>
          <w:t>. Each country shares strong ties to each other country in the cluster</w:t>
        </w:r>
      </w:ins>
    </w:p>
    <w:p w14:paraId="3E30E10F" w14:textId="37C76038" w:rsidR="00AF5658" w:rsidRDefault="00AF5658" w:rsidP="00AF5658">
      <w:pPr>
        <w:pStyle w:val="02Flietext"/>
        <w:numPr>
          <w:ilvl w:val="0"/>
          <w:numId w:val="14"/>
        </w:numPr>
        <w:spacing w:line="360" w:lineRule="auto"/>
        <w:rPr>
          <w:ins w:id="155" w:author="Mareike Ariaans" w:date="2020-06-23T18:06:00Z"/>
          <w:lang w:val="en-US"/>
        </w:rPr>
      </w:pPr>
      <w:ins w:id="156" w:author="Mareike Ariaans" w:date="2020-06-23T18:06:00Z">
        <w:r>
          <w:rPr>
            <w:lang w:val="en-US"/>
          </w:rPr>
          <w:t xml:space="preserve">France, Israel, Spain, the United Kingdom, and the United States constitute a </w:t>
        </w:r>
        <w:r>
          <w:rPr>
            <w:lang w:val="en-US"/>
          </w:rPr>
          <w:t>second</w:t>
        </w:r>
        <w:r>
          <w:rPr>
            <w:lang w:val="en-US"/>
          </w:rPr>
          <w:t xml:space="preserve"> cluster, in which the tie between the US and France is the only weak one in the cluster.</w:t>
        </w:r>
      </w:ins>
    </w:p>
    <w:p w14:paraId="14007AC2" w14:textId="52649822" w:rsidR="007377B2" w:rsidRDefault="007377B2" w:rsidP="007377B2">
      <w:pPr>
        <w:pStyle w:val="02Flietext"/>
        <w:numPr>
          <w:ilvl w:val="0"/>
          <w:numId w:val="14"/>
        </w:numPr>
        <w:spacing w:line="360" w:lineRule="auto"/>
        <w:rPr>
          <w:ins w:id="157" w:author="Mareike Ariaans" w:date="2020-06-23T17:46:00Z"/>
          <w:lang w:val="en-US"/>
        </w:rPr>
        <w:pPrChange w:id="158" w:author="Mareike Ariaans" w:date="2020-06-23T17:45:00Z">
          <w:pPr>
            <w:pStyle w:val="02Flietext"/>
            <w:jc w:val="center"/>
          </w:pPr>
        </w:pPrChange>
      </w:pPr>
      <w:ins w:id="159" w:author="Mareike Ariaans" w:date="2020-06-23T17:46:00Z">
        <w:r>
          <w:rPr>
            <w:lang w:val="en-US"/>
          </w:rPr>
          <w:lastRenderedPageBreak/>
          <w:t xml:space="preserve">Czech Republic, Latvia, </w:t>
        </w:r>
      </w:ins>
      <w:ins w:id="160" w:author="Mareike Ariaans" w:date="2020-06-23T17:52:00Z">
        <w:r w:rsidR="00AE7ACF">
          <w:rPr>
            <w:lang w:val="en-US"/>
          </w:rPr>
          <w:t xml:space="preserve">and </w:t>
        </w:r>
      </w:ins>
      <w:ins w:id="161" w:author="Mareike Ariaans" w:date="2020-06-23T17:46:00Z">
        <w:r>
          <w:rPr>
            <w:lang w:val="en-US"/>
          </w:rPr>
          <w:t>Poland</w:t>
        </w:r>
      </w:ins>
      <w:ins w:id="162" w:author="Mareike Ariaans" w:date="2020-06-23T17:52:00Z">
        <w:r w:rsidR="00AE7ACF">
          <w:rPr>
            <w:lang w:val="en-US"/>
          </w:rPr>
          <w:t xml:space="preserve"> form a distinct </w:t>
        </w:r>
      </w:ins>
      <w:ins w:id="163" w:author="Mareike Ariaans" w:date="2020-06-23T17:53:00Z">
        <w:r w:rsidR="00AE7ACF">
          <w:rPr>
            <w:lang w:val="en-US"/>
          </w:rPr>
          <w:t>and highly consistent cluster, with all ties between these countries &gt;</w:t>
        </w:r>
      </w:ins>
      <w:ins w:id="164" w:author="Mareike Ariaans" w:date="2020-06-23T17:54:00Z">
        <w:r w:rsidR="00AE7ACF">
          <w:rPr>
            <w:lang w:val="en-US"/>
          </w:rPr>
          <w:t xml:space="preserve"> 90%. No other countries has a partial membership in this cluster.</w:t>
        </w:r>
      </w:ins>
      <w:ins w:id="165" w:author="Mareike Ariaans" w:date="2020-06-23T17:58:00Z">
        <w:r w:rsidR="00AE7ACF">
          <w:rPr>
            <w:lang w:val="en-US"/>
          </w:rPr>
          <w:t xml:space="preserve"> Slovenia has </w:t>
        </w:r>
        <w:r w:rsidR="00AF5658">
          <w:rPr>
            <w:lang w:val="en-US"/>
          </w:rPr>
          <w:t>strong ties to only</w:t>
        </w:r>
      </w:ins>
      <w:ins w:id="166" w:author="Mareike Ariaans" w:date="2020-06-23T17:59:00Z">
        <w:r w:rsidR="00AF5658">
          <w:rPr>
            <w:lang w:val="en-US"/>
          </w:rPr>
          <w:t xml:space="preserve"> two </w:t>
        </w:r>
        <w:proofErr w:type="spellStart"/>
        <w:r w:rsidR="00AF5658">
          <w:rPr>
            <w:lang w:val="en-US"/>
          </w:rPr>
          <w:t>countires</w:t>
        </w:r>
        <w:proofErr w:type="spellEnd"/>
        <w:r w:rsidR="00AF5658">
          <w:rPr>
            <w:lang w:val="en-US"/>
          </w:rPr>
          <w:t xml:space="preserve"> of this cluster – Belgium and Australia – which makes it at Partial member</w:t>
        </w:r>
      </w:ins>
      <w:ins w:id="167" w:author="Mareike Ariaans" w:date="2020-06-23T18:00:00Z">
        <w:r w:rsidR="00AF5658">
          <w:rPr>
            <w:lang w:val="en-US"/>
          </w:rPr>
          <w:t>. Further partial members are Slovenia, France</w:t>
        </w:r>
      </w:ins>
      <w:ins w:id="168" w:author="Mareike Ariaans" w:date="2020-06-23T18:01:00Z">
        <w:r w:rsidR="00AF5658">
          <w:rPr>
            <w:lang w:val="en-US"/>
          </w:rPr>
          <w:t>, Israel, and the United Kingdom.</w:t>
        </w:r>
      </w:ins>
    </w:p>
    <w:p w14:paraId="27249EAA" w14:textId="3EA2F820" w:rsidR="007377B2" w:rsidRDefault="007377B2" w:rsidP="007377B2">
      <w:pPr>
        <w:pStyle w:val="02Flietext"/>
        <w:numPr>
          <w:ilvl w:val="0"/>
          <w:numId w:val="14"/>
        </w:numPr>
        <w:spacing w:line="360" w:lineRule="auto"/>
        <w:rPr>
          <w:ins w:id="169" w:author="Mareike Ariaans" w:date="2020-06-23T17:46:00Z"/>
          <w:lang w:val="en-US"/>
        </w:rPr>
        <w:pPrChange w:id="170" w:author="Mareike Ariaans" w:date="2020-06-23T17:45:00Z">
          <w:pPr>
            <w:pStyle w:val="02Flietext"/>
            <w:jc w:val="center"/>
          </w:pPr>
        </w:pPrChange>
      </w:pPr>
      <w:ins w:id="171" w:author="Mareike Ariaans" w:date="2020-06-23T17:46:00Z">
        <w:r>
          <w:rPr>
            <w:lang w:val="en-US"/>
          </w:rPr>
          <w:t>Denmark, Ireland, Norway,</w:t>
        </w:r>
      </w:ins>
      <w:ins w:id="172" w:author="Mareike Ariaans" w:date="2020-06-23T17:52:00Z">
        <w:r w:rsidR="00AE7ACF">
          <w:rPr>
            <w:lang w:val="en-US"/>
          </w:rPr>
          <w:t xml:space="preserve"> and</w:t>
        </w:r>
      </w:ins>
      <w:ins w:id="173" w:author="Mareike Ariaans" w:date="2020-06-23T17:46:00Z">
        <w:r>
          <w:rPr>
            <w:lang w:val="en-US"/>
          </w:rPr>
          <w:t xml:space="preserve"> Sweden</w:t>
        </w:r>
      </w:ins>
      <w:ins w:id="174" w:author="Mareike Ariaans" w:date="2020-06-23T17:49:00Z">
        <w:r w:rsidR="00AE7ACF">
          <w:rPr>
            <w:lang w:val="en-US"/>
          </w:rPr>
          <w:t xml:space="preserve"> show a</w:t>
        </w:r>
      </w:ins>
      <w:ins w:id="175" w:author="Mareike Ariaans" w:date="2020-06-23T17:50:00Z">
        <w:r w:rsidR="00AE7ACF">
          <w:rPr>
            <w:lang w:val="en-US"/>
          </w:rPr>
          <w:t xml:space="preserve"> </w:t>
        </w:r>
      </w:ins>
      <w:ins w:id="176" w:author="Mareike Ariaans" w:date="2020-06-23T17:49:00Z">
        <w:r w:rsidR="00AE7ACF">
          <w:rPr>
            <w:lang w:val="en-US"/>
          </w:rPr>
          <w:t xml:space="preserve">high internal consistency. </w:t>
        </w:r>
      </w:ins>
      <w:ins w:id="177" w:author="Mareike Ariaans" w:date="2020-06-23T17:50:00Z">
        <w:r w:rsidR="00AE7ACF">
          <w:rPr>
            <w:lang w:val="en-US"/>
          </w:rPr>
          <w:t>All countries can be found in th</w:t>
        </w:r>
      </w:ins>
      <w:ins w:id="178" w:author="Mareike Ariaans" w:date="2020-06-23T17:51:00Z">
        <w:r w:rsidR="00AE7ACF">
          <w:rPr>
            <w:lang w:val="en-US"/>
          </w:rPr>
          <w:t>e same cluster in all performed cluster analysis. Japan and Korea have a partial membership in this cluster</w:t>
        </w:r>
      </w:ins>
    </w:p>
    <w:p w14:paraId="40770EFE" w14:textId="4435C8CC" w:rsidR="007377B2" w:rsidRDefault="007377B2" w:rsidP="007377B2">
      <w:pPr>
        <w:pStyle w:val="02Flietext"/>
        <w:numPr>
          <w:ilvl w:val="0"/>
          <w:numId w:val="14"/>
        </w:numPr>
        <w:spacing w:line="360" w:lineRule="auto"/>
        <w:rPr>
          <w:ins w:id="179" w:author="Mareike Ariaans" w:date="2020-06-23T17:48:00Z"/>
          <w:lang w:val="en-US"/>
        </w:rPr>
      </w:pPr>
      <w:ins w:id="180" w:author="Mareike Ariaans" w:date="2020-06-23T17:48:00Z">
        <w:r>
          <w:rPr>
            <w:lang w:val="en-US"/>
          </w:rPr>
          <w:t>Finland, Germany</w:t>
        </w:r>
      </w:ins>
      <w:ins w:id="181" w:author="Mareike Ariaans" w:date="2020-06-23T18:09:00Z">
        <w:r w:rsidR="00C54555">
          <w:rPr>
            <w:lang w:val="en-US"/>
          </w:rPr>
          <w:t xml:space="preserve"> form a distinct cluster, ending up in the same cluster solution in 94%.</w:t>
        </w:r>
      </w:ins>
      <w:ins w:id="182" w:author="Mareike Ariaans" w:date="2020-06-23T18:10:00Z">
        <w:r w:rsidR="00C54555">
          <w:rPr>
            <w:lang w:val="en-US"/>
          </w:rPr>
          <w:t xml:space="preserve"> They do not have partial membership in any other cluster.</w:t>
        </w:r>
      </w:ins>
    </w:p>
    <w:p w14:paraId="3286EDD5" w14:textId="633EF2AA" w:rsidR="007377B2" w:rsidRDefault="007377B2" w:rsidP="007377B2">
      <w:pPr>
        <w:pStyle w:val="02Flietext"/>
        <w:numPr>
          <w:ilvl w:val="0"/>
          <w:numId w:val="14"/>
        </w:numPr>
        <w:spacing w:line="360" w:lineRule="auto"/>
        <w:rPr>
          <w:ins w:id="183" w:author="Mareike Ariaans" w:date="2020-06-23T17:48:00Z"/>
          <w:lang w:val="en-US"/>
        </w:rPr>
      </w:pPr>
      <w:ins w:id="184" w:author="Mareike Ariaans" w:date="2020-06-23T17:48:00Z">
        <w:r>
          <w:rPr>
            <w:lang w:val="en-US"/>
          </w:rPr>
          <w:t>Japan and Korea</w:t>
        </w:r>
      </w:ins>
      <w:ins w:id="185" w:author="Mareike Ariaans" w:date="2020-06-23T18:11:00Z">
        <w:r w:rsidR="00C54555">
          <w:rPr>
            <w:lang w:val="en-US"/>
          </w:rPr>
          <w:t xml:space="preserve"> are closely linked in 94% of all cluster solutions</w:t>
        </w:r>
      </w:ins>
      <w:ins w:id="186" w:author="Mareike Ariaans" w:date="2020-06-23T18:12:00Z">
        <w:r w:rsidR="00C54555">
          <w:rPr>
            <w:lang w:val="en-US"/>
          </w:rPr>
          <w:t xml:space="preserve"> and share a partial membership in the fourth cluster.</w:t>
        </w:r>
      </w:ins>
    </w:p>
    <w:p w14:paraId="0AABA9ED" w14:textId="08C8E8F6" w:rsidR="007377B2" w:rsidRDefault="007377B2" w:rsidP="007377B2">
      <w:pPr>
        <w:pStyle w:val="02Flietext"/>
        <w:numPr>
          <w:ilvl w:val="0"/>
          <w:numId w:val="14"/>
        </w:numPr>
        <w:spacing w:line="360" w:lineRule="auto"/>
        <w:rPr>
          <w:ins w:id="187" w:author="Mareike Ariaans" w:date="2020-06-23T17:48:00Z"/>
          <w:lang w:val="en-US"/>
        </w:rPr>
      </w:pPr>
      <w:ins w:id="188" w:author="Mareike Ariaans" w:date="2020-06-23T17:48:00Z">
        <w:r>
          <w:rPr>
            <w:lang w:val="en-US"/>
          </w:rPr>
          <w:t>Slovenia and Slovakia</w:t>
        </w:r>
      </w:ins>
      <w:ins w:id="189" w:author="Mareike Ariaans" w:date="2020-06-23T18:13:00Z">
        <w:r w:rsidR="00C54555">
          <w:rPr>
            <w:lang w:val="en-US"/>
          </w:rPr>
          <w:t xml:space="preserve"> have a strong tie, yet less strong than the other clusters of two by 72%.</w:t>
        </w:r>
      </w:ins>
      <w:ins w:id="190" w:author="Mareike Ariaans" w:date="2020-06-23T18:14:00Z">
        <w:r w:rsidR="00C54555">
          <w:rPr>
            <w:lang w:val="en-US"/>
          </w:rPr>
          <w:t xml:space="preserve"> The countries have a partial membership in the first but also the second cluster.</w:t>
        </w:r>
      </w:ins>
    </w:p>
    <w:p w14:paraId="30C618A0" w14:textId="41328757" w:rsidR="007377B2" w:rsidRPr="00C54555" w:rsidRDefault="007377B2" w:rsidP="0086672D">
      <w:pPr>
        <w:pStyle w:val="02Flietext"/>
        <w:numPr>
          <w:ilvl w:val="0"/>
          <w:numId w:val="14"/>
        </w:numPr>
        <w:spacing w:line="360" w:lineRule="auto"/>
        <w:rPr>
          <w:ins w:id="191" w:author="Mareike Ariaans" w:date="2020-06-23T17:04:00Z"/>
          <w:lang w:val="en-US"/>
          <w:rPrChange w:id="192" w:author="Mareike Ariaans" w:date="2020-06-23T18:14:00Z">
            <w:rPr>
              <w:ins w:id="193" w:author="Mareike Ariaans" w:date="2020-06-23T17:04:00Z"/>
              <w:highlight w:val="yellow"/>
              <w:lang w:val="en-US"/>
            </w:rPr>
          </w:rPrChange>
        </w:rPr>
        <w:pPrChange w:id="194" w:author="Mareike Ariaans" w:date="2020-06-23T17:45:00Z">
          <w:pPr>
            <w:pStyle w:val="02Flietext"/>
            <w:jc w:val="center"/>
          </w:pPr>
        </w:pPrChange>
      </w:pPr>
      <w:ins w:id="195" w:author="Mareike Ariaans" w:date="2020-06-23T17:46:00Z">
        <w:r w:rsidRPr="00C54555">
          <w:rPr>
            <w:lang w:val="en-US"/>
          </w:rPr>
          <w:t>Estonia</w:t>
        </w:r>
      </w:ins>
      <w:ins w:id="196" w:author="Mareike Ariaans" w:date="2020-06-23T18:14:00Z">
        <w:r w:rsidR="00C54555">
          <w:rPr>
            <w:lang w:val="en-US"/>
          </w:rPr>
          <w:t xml:space="preserve"> and 9)</w:t>
        </w:r>
      </w:ins>
      <w:ins w:id="197" w:author="Mareike Ariaans" w:date="2020-06-23T18:15:00Z">
        <w:r w:rsidR="00C54555">
          <w:rPr>
            <w:lang w:val="en-US"/>
          </w:rPr>
          <w:t xml:space="preserve"> </w:t>
        </w:r>
      </w:ins>
      <w:ins w:id="198" w:author="Mareike Ariaans" w:date="2020-06-23T17:48:00Z">
        <w:r w:rsidRPr="00C54555">
          <w:rPr>
            <w:lang w:val="en-US"/>
          </w:rPr>
          <w:t>New Zealand</w:t>
        </w:r>
      </w:ins>
      <w:ins w:id="199" w:author="Mareike Ariaans" w:date="2020-06-23T18:16:00Z">
        <w:r w:rsidR="00C54555">
          <w:rPr>
            <w:lang w:val="en-US"/>
          </w:rPr>
          <w:t xml:space="preserve"> are sole clusters. Estonia ends up with France and the US in 66% of all cases and is hence a partial cluster member of cluster four. Also </w:t>
        </w:r>
      </w:ins>
      <w:ins w:id="200" w:author="Mareike Ariaans" w:date="2020-06-23T18:17:00Z">
        <w:r w:rsidR="00C54555">
          <w:rPr>
            <w:lang w:val="en-US"/>
          </w:rPr>
          <w:t>New Zealand has two three weak ties to cluster four and is hence considered a partial member.</w:t>
        </w:r>
      </w:ins>
      <w:bookmarkStart w:id="201" w:name="_GoBack"/>
      <w:bookmarkEnd w:id="201"/>
    </w:p>
    <w:p w14:paraId="6C33A93F" w14:textId="04F84365" w:rsidR="002E6277" w:rsidRPr="00E028AA" w:rsidRDefault="002E6277" w:rsidP="002E6277">
      <w:pPr>
        <w:pStyle w:val="02Flietext"/>
        <w:jc w:val="center"/>
        <w:rPr>
          <w:ins w:id="202" w:author="Mareike Ariaans" w:date="2020-06-23T16:56:00Z"/>
          <w:lang w:val="en-US"/>
        </w:rPr>
      </w:pPr>
      <w:ins w:id="203" w:author="Mareike Ariaans" w:date="2020-06-23T16:56:00Z">
        <w:r>
          <w:rPr>
            <w:highlight w:val="yellow"/>
            <w:lang w:val="en-US"/>
          </w:rPr>
          <w:t xml:space="preserve">--- </w:t>
        </w:r>
      </w:ins>
      <w:ins w:id="204" w:author="Mareike Ariaans" w:date="2020-06-23T16:57:00Z">
        <w:r>
          <w:rPr>
            <w:highlight w:val="yellow"/>
            <w:lang w:val="en-US"/>
          </w:rPr>
          <w:t>FIGURE 1</w:t>
        </w:r>
      </w:ins>
      <w:ins w:id="205" w:author="Mareike Ariaans" w:date="2020-06-23T16:56:00Z">
        <w:r w:rsidRPr="00E028AA">
          <w:rPr>
            <w:highlight w:val="yellow"/>
            <w:lang w:val="en-US"/>
          </w:rPr>
          <w:t xml:space="preserve"> ABOUT HERE ---</w:t>
        </w:r>
      </w:ins>
    </w:p>
    <w:p w14:paraId="0D28ED9F" w14:textId="77777777" w:rsidR="002E6277" w:rsidRDefault="002E6277" w:rsidP="00440583">
      <w:pPr>
        <w:pStyle w:val="02Flietext"/>
        <w:jc w:val="center"/>
        <w:rPr>
          <w:ins w:id="206" w:author="Mareike Ariaans" w:date="2020-06-23T16:56:00Z"/>
          <w:highlight w:val="yellow"/>
          <w:lang w:val="en-US"/>
        </w:rPr>
      </w:pPr>
    </w:p>
    <w:p w14:paraId="009FB497" w14:textId="0059B95E" w:rsidR="00E028AA" w:rsidRPr="00E028AA" w:rsidRDefault="00E028AA" w:rsidP="00440583">
      <w:pPr>
        <w:pStyle w:val="02Flietext"/>
        <w:jc w:val="center"/>
        <w:rPr>
          <w:lang w:val="en-US"/>
        </w:rPr>
      </w:pPr>
      <w:r w:rsidRPr="00E028AA">
        <w:rPr>
          <w:highlight w:val="yellow"/>
          <w:lang w:val="en-US"/>
        </w:rPr>
        <w:t xml:space="preserve">--- TABLE </w:t>
      </w:r>
      <w:r>
        <w:rPr>
          <w:highlight w:val="yellow"/>
          <w:lang w:val="en-US"/>
        </w:rPr>
        <w:t>3</w:t>
      </w:r>
      <w:r w:rsidRPr="00E028AA">
        <w:rPr>
          <w:highlight w:val="yellow"/>
          <w:lang w:val="en-US"/>
        </w:rPr>
        <w:t xml:space="preserve"> ABOUT HERE ---</w:t>
      </w:r>
    </w:p>
    <w:p w14:paraId="787BA2F5" w14:textId="466DEC8B"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sidR="0027590F">
        <w:rPr>
          <w:sz w:val="22"/>
          <w:szCs w:val="22"/>
          <w:lang w:val="en-US"/>
        </w:rPr>
        <w:t xml:space="preserve">(N=9) </w:t>
      </w:r>
      <w:r w:rsidRPr="006A56FF">
        <w:rPr>
          <w:sz w:val="22"/>
          <w:szCs w:val="22"/>
          <w:lang w:val="en-US"/>
        </w:rPr>
        <w:t xml:space="preserve">methodological </w:t>
      </w:r>
      <w:commentRangeStart w:id="207"/>
      <w:commentRangeStart w:id="208"/>
      <w:r w:rsidRPr="006A56FF">
        <w:rPr>
          <w:sz w:val="22"/>
          <w:szCs w:val="22"/>
          <w:lang w:val="en-US"/>
        </w:rPr>
        <w:t>clusters</w:t>
      </w:r>
      <w:commentRangeEnd w:id="207"/>
      <w:r w:rsidR="0027590F">
        <w:rPr>
          <w:rStyle w:val="Kommentarzeichen"/>
          <w:color w:val="000000"/>
        </w:rPr>
        <w:commentReference w:id="207"/>
      </w:r>
      <w:commentRangeEnd w:id="208"/>
      <w:r w:rsidR="002E6277">
        <w:rPr>
          <w:rStyle w:val="Kommentarzeichen"/>
          <w:color w:val="000000"/>
        </w:rPr>
        <w:commentReference w:id="208"/>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2E274E" w:rsidRPr="006A56FF" w14:paraId="2F2BF8E7" w14:textId="77777777" w:rsidTr="00D67B4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3A278717" w14:textId="77777777" w:rsidR="002E274E" w:rsidRPr="00D67B4C" w:rsidRDefault="002E274E" w:rsidP="00386E9B">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1976616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6D82D93F"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FD52E4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405C9B3A"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3BBBE69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32895B76"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5A869156"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7782776A"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632C2247"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2E274E" w:rsidRPr="006A56FF" w14:paraId="69311447"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F87A1A"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0B711C8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AU, BE, LU, NL, CH</w:t>
            </w:r>
          </w:p>
        </w:tc>
        <w:tc>
          <w:tcPr>
            <w:tcW w:w="708" w:type="dxa"/>
            <w:tcBorders>
              <w:top w:val="single" w:sz="4" w:space="0" w:color="auto"/>
              <w:bottom w:val="single" w:sz="4" w:space="0" w:color="auto"/>
            </w:tcBorders>
            <w:shd w:val="clear" w:color="auto" w:fill="FFFFFF" w:themeFill="background1"/>
            <w:vAlign w:val="center"/>
          </w:tcPr>
          <w:p w14:paraId="0D601BC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3B170FC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7EC5987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7D75FBA4"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FI, DE</w:t>
            </w:r>
          </w:p>
        </w:tc>
        <w:tc>
          <w:tcPr>
            <w:tcW w:w="993" w:type="dxa"/>
            <w:tcBorders>
              <w:top w:val="single" w:sz="4" w:space="0" w:color="auto"/>
              <w:bottom w:val="single" w:sz="4" w:space="0" w:color="auto"/>
            </w:tcBorders>
            <w:shd w:val="clear" w:color="auto" w:fill="FFFFFF" w:themeFill="background1"/>
            <w:vAlign w:val="center"/>
          </w:tcPr>
          <w:p w14:paraId="3243C5A1"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67B4C">
              <w:rPr>
                <w:sz w:val="16"/>
                <w:szCs w:val="16"/>
              </w:rPr>
              <w:t>FR, IL, ES, UK, US</w:t>
            </w:r>
          </w:p>
        </w:tc>
        <w:tc>
          <w:tcPr>
            <w:tcW w:w="709" w:type="dxa"/>
            <w:tcBorders>
              <w:top w:val="single" w:sz="4" w:space="0" w:color="auto"/>
              <w:bottom w:val="single" w:sz="4" w:space="0" w:color="auto"/>
            </w:tcBorders>
            <w:shd w:val="clear" w:color="auto" w:fill="FFFFFF" w:themeFill="background1"/>
            <w:vAlign w:val="center"/>
          </w:tcPr>
          <w:p w14:paraId="6D017F7C"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6D84BB9E"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181E9B1B"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SK, SI</w:t>
            </w:r>
          </w:p>
        </w:tc>
      </w:tr>
      <w:tr w:rsidR="002E274E" w:rsidRPr="006A56FF" w14:paraId="4BD0E896"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1AE3CDD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305CC07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714F9B3F"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1603A4D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24D6B32E"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5BA4A99A"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570B542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68A7785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7BC163B8"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451B852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2E274E" w:rsidRPr="006A56FF" w14:paraId="3224D683"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877A925"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11A0C47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5F9CC7E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1CAE43F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6470FF3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5DFACCB2"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798BB6F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7FF6BD3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37C64D6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D93976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2E274E" w:rsidRPr="006A56FF" w14:paraId="45ECB417"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A4635FB"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Beds</w:t>
            </w:r>
          </w:p>
        </w:tc>
        <w:tc>
          <w:tcPr>
            <w:tcW w:w="1134" w:type="dxa"/>
            <w:shd w:val="clear" w:color="auto" w:fill="FFFFFF" w:themeFill="background1"/>
            <w:vAlign w:val="center"/>
          </w:tcPr>
          <w:p w14:paraId="0291C89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2DC8D34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0C5DE16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089DD78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2A625A7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1A34795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6A1EF137"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4018AE3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0DDF2DC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2E274E" w:rsidRPr="006A56FF" w14:paraId="7B64EB64"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4C5AD0D"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RCPT</w:t>
            </w:r>
          </w:p>
        </w:tc>
        <w:tc>
          <w:tcPr>
            <w:tcW w:w="1134" w:type="dxa"/>
            <w:shd w:val="clear" w:color="auto" w:fill="FFFFFF" w:themeFill="background1"/>
            <w:vAlign w:val="center"/>
          </w:tcPr>
          <w:p w14:paraId="4E8C8544"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FE16EB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0661941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879F02B"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28FF90F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6F692A6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308D512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386EBF1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0BA606F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2E274E" w:rsidRPr="006A56FF" w14:paraId="04727522"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9A7631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Priv. EXPND</w:t>
            </w:r>
          </w:p>
        </w:tc>
        <w:tc>
          <w:tcPr>
            <w:tcW w:w="1134" w:type="dxa"/>
            <w:shd w:val="clear" w:color="auto" w:fill="FFFFFF" w:themeFill="background1"/>
            <w:vAlign w:val="center"/>
          </w:tcPr>
          <w:p w14:paraId="55919504"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4D0E999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4427E9B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4A3EB8FF"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634BF77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461482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318E0CB"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7C74BE9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25C151F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2E274E" w:rsidRPr="006A56FF" w14:paraId="0BFDBCAA"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6044B41"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lastRenderedPageBreak/>
              <w:t>CA</w:t>
            </w:r>
          </w:p>
        </w:tc>
        <w:tc>
          <w:tcPr>
            <w:tcW w:w="1134" w:type="dxa"/>
            <w:shd w:val="clear" w:color="auto" w:fill="FFFFFF" w:themeFill="background1"/>
            <w:vAlign w:val="center"/>
          </w:tcPr>
          <w:p w14:paraId="5DC7D56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5652B39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3DC1C77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4E0EA90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2377483D"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21B05B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1B6B76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69A71BF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4AE9F23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2E274E" w:rsidRPr="006A56FF" w14:paraId="525F9CDD"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03B7E55"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256A3BA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780298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0AC6C79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06E2A1C7"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3F65073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21D1A99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0364921A"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4445AD6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401A774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2E274E" w:rsidRPr="006A56FF" w14:paraId="3DE2D212"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911A69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75310D0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75CDB06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6EF4C71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F85AFD1"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06B6BA4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B14BEA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5E2375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271494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2F146E9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2E274E" w:rsidRPr="006A56FF" w14:paraId="097AAD98"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1A1E01E"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Choice IDX</w:t>
            </w:r>
          </w:p>
        </w:tc>
        <w:tc>
          <w:tcPr>
            <w:tcW w:w="1134" w:type="dxa"/>
            <w:shd w:val="clear" w:color="auto" w:fill="FFFFFF" w:themeFill="background1"/>
            <w:vAlign w:val="center"/>
          </w:tcPr>
          <w:p w14:paraId="7A1FC818"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304C41D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7885EDE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450598BB"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02C10CB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43106BBE"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68022D84"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36991B7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2ABF570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2E274E" w:rsidRPr="006A56FF" w14:paraId="567C95B4"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26251F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50EF884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104D2A2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7B56B96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4913E78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1BA625F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500A911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406C6FC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1B08F20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413983A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703D5CB" w14:textId="71C5C9A2" w:rsidR="002E274E" w:rsidRPr="00D67B4C" w:rsidRDefault="002E274E" w:rsidP="002A4B22">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BD54CA7" w14:textId="127DAC63" w:rsidR="00D67B4C" w:rsidRDefault="002E6277" w:rsidP="002A4B22">
      <w:pPr>
        <w:spacing w:after="160" w:line="259" w:lineRule="auto"/>
        <w:rPr>
          <w:rFonts w:eastAsiaTheme="minorHAnsi"/>
          <w:iCs/>
          <w:color w:val="auto"/>
          <w:szCs w:val="18"/>
          <w:lang w:val="en-US"/>
        </w:rPr>
      </w:pPr>
      <w:ins w:id="209" w:author="Mareike Ariaans" w:date="2020-06-23T16:36:00Z">
        <w:r>
          <w:rPr>
            <w:rFonts w:eastAsiaTheme="minorHAnsi"/>
            <w:iCs/>
            <w:color w:val="auto"/>
            <w:szCs w:val="18"/>
            <w:lang w:val="en-US"/>
          </w:rPr>
          <w:t>Table 3: Clustering based on benchmark percentages of same cluster solutions</w:t>
        </w:r>
      </w:ins>
    </w:p>
    <w:tbl>
      <w:tblPr>
        <w:tblStyle w:val="EinfacheTabelle3"/>
        <w:tblW w:w="9527" w:type="dxa"/>
        <w:shd w:val="clear" w:color="auto" w:fill="FFFFFF" w:themeFill="background1"/>
        <w:tblLayout w:type="fixed"/>
        <w:tblLook w:val="04A0" w:firstRow="1" w:lastRow="0" w:firstColumn="1" w:lastColumn="0" w:noHBand="0" w:noVBand="1"/>
      </w:tblPr>
      <w:tblGrid>
        <w:gridCol w:w="1276"/>
        <w:gridCol w:w="993"/>
        <w:gridCol w:w="850"/>
        <w:gridCol w:w="992"/>
        <w:gridCol w:w="851"/>
        <w:gridCol w:w="850"/>
        <w:gridCol w:w="993"/>
        <w:gridCol w:w="1048"/>
        <w:gridCol w:w="824"/>
        <w:gridCol w:w="850"/>
      </w:tblGrid>
      <w:tr w:rsidR="002E6277" w:rsidRPr="007A31D0" w14:paraId="5499F83F" w14:textId="77777777" w:rsidTr="00154170">
        <w:trPr>
          <w:cnfStyle w:val="100000000000" w:firstRow="1" w:lastRow="0" w:firstColumn="0" w:lastColumn="0" w:oddVBand="0" w:evenVBand="0" w:oddHBand="0" w:evenHBand="0" w:firstRowFirstColumn="0" w:firstRowLastColumn="0" w:lastRowFirstColumn="0" w:lastRowLastColumn="0"/>
          <w:trHeight w:val="283"/>
          <w:ins w:id="210" w:author="Mareike Ariaans" w:date="2020-06-23T16:35:00Z"/>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9BC9EF0" w14:textId="77777777" w:rsidR="002E6277" w:rsidRPr="002E6277" w:rsidRDefault="002E6277" w:rsidP="00154170">
            <w:pPr>
              <w:spacing w:line="276" w:lineRule="auto"/>
              <w:rPr>
                <w:ins w:id="211" w:author="Mareike Ariaans" w:date="2020-06-23T16:35:00Z"/>
                <w:b w:val="0"/>
                <w:bCs w:val="0"/>
                <w:caps w:val="0"/>
                <w:sz w:val="16"/>
                <w:szCs w:val="16"/>
                <w:lang w:val="en-US"/>
                <w:rPrChange w:id="212" w:author="Mareike Ariaans" w:date="2020-06-23T16:35:00Z">
                  <w:rPr>
                    <w:ins w:id="213" w:author="Mareike Ariaans" w:date="2020-06-23T16:35:00Z"/>
                    <w:b w:val="0"/>
                    <w:bCs w:val="0"/>
                    <w:caps w:val="0"/>
                    <w:sz w:val="20"/>
                    <w:szCs w:val="20"/>
                    <w:lang w:val="en-US"/>
                  </w:rPr>
                </w:rPrChange>
              </w:rPr>
            </w:pPr>
          </w:p>
        </w:tc>
        <w:tc>
          <w:tcPr>
            <w:tcW w:w="993" w:type="dxa"/>
            <w:tcBorders>
              <w:top w:val="single" w:sz="12" w:space="0" w:color="auto"/>
              <w:left w:val="nil"/>
              <w:bottom w:val="single" w:sz="4" w:space="0" w:color="auto"/>
            </w:tcBorders>
            <w:shd w:val="clear" w:color="auto" w:fill="FFFFFF" w:themeFill="background1"/>
            <w:vAlign w:val="center"/>
          </w:tcPr>
          <w:p w14:paraId="042A596C" w14:textId="77777777" w:rsidR="002E6277" w:rsidRPr="002E6277" w:rsidRDefault="002E6277" w:rsidP="00154170">
            <w:pPr>
              <w:jc w:val="center"/>
              <w:cnfStyle w:val="100000000000" w:firstRow="1" w:lastRow="0" w:firstColumn="0" w:lastColumn="0" w:oddVBand="0" w:evenVBand="0" w:oddHBand="0" w:evenHBand="0" w:firstRowFirstColumn="0" w:firstRowLastColumn="0" w:lastRowFirstColumn="0" w:lastRowLastColumn="0"/>
              <w:rPr>
                <w:ins w:id="214" w:author="Mareike Ariaans" w:date="2020-06-23T16:35:00Z"/>
                <w:b w:val="0"/>
                <w:bCs w:val="0"/>
                <w:caps w:val="0"/>
                <w:sz w:val="16"/>
                <w:szCs w:val="16"/>
                <w:lang w:val="en-US"/>
                <w:rPrChange w:id="215" w:author="Mareike Ariaans" w:date="2020-06-23T16:35:00Z">
                  <w:rPr>
                    <w:ins w:id="216" w:author="Mareike Ariaans" w:date="2020-06-23T16:35:00Z"/>
                    <w:b w:val="0"/>
                    <w:bCs w:val="0"/>
                    <w:caps w:val="0"/>
                    <w:sz w:val="20"/>
                    <w:szCs w:val="20"/>
                    <w:lang w:val="en-US"/>
                  </w:rPr>
                </w:rPrChange>
              </w:rPr>
            </w:pPr>
            <w:ins w:id="217" w:author="Mareike Ariaans" w:date="2020-06-23T16:35:00Z">
              <w:r w:rsidRPr="002E6277">
                <w:rPr>
                  <w:b w:val="0"/>
                  <w:bCs w:val="0"/>
                  <w:caps w:val="0"/>
                  <w:sz w:val="16"/>
                  <w:szCs w:val="16"/>
                  <w:lang w:val="en-US"/>
                  <w:rPrChange w:id="218" w:author="Mareike Ariaans" w:date="2020-06-23T16:35:00Z">
                    <w:rPr>
                      <w:b w:val="0"/>
                      <w:bCs w:val="0"/>
                      <w:caps w:val="0"/>
                      <w:sz w:val="20"/>
                      <w:szCs w:val="20"/>
                      <w:lang w:val="en-US"/>
                    </w:rPr>
                  </w:rPrChange>
                </w:rPr>
                <w:t>1</w:t>
              </w:r>
            </w:ins>
          </w:p>
        </w:tc>
        <w:tc>
          <w:tcPr>
            <w:tcW w:w="850" w:type="dxa"/>
            <w:tcBorders>
              <w:top w:val="single" w:sz="12" w:space="0" w:color="auto"/>
              <w:bottom w:val="single" w:sz="4" w:space="0" w:color="auto"/>
            </w:tcBorders>
            <w:shd w:val="clear" w:color="auto" w:fill="FFFFFF" w:themeFill="background1"/>
            <w:vAlign w:val="center"/>
          </w:tcPr>
          <w:p w14:paraId="67B53DDA" w14:textId="77777777" w:rsidR="002E6277" w:rsidRPr="002E6277" w:rsidRDefault="002E6277" w:rsidP="00154170">
            <w:pPr>
              <w:jc w:val="center"/>
              <w:cnfStyle w:val="100000000000" w:firstRow="1" w:lastRow="0" w:firstColumn="0" w:lastColumn="0" w:oddVBand="0" w:evenVBand="0" w:oddHBand="0" w:evenHBand="0" w:firstRowFirstColumn="0" w:firstRowLastColumn="0" w:lastRowFirstColumn="0" w:lastRowLastColumn="0"/>
              <w:rPr>
                <w:ins w:id="219" w:author="Mareike Ariaans" w:date="2020-06-23T16:35:00Z"/>
                <w:b w:val="0"/>
                <w:bCs w:val="0"/>
                <w:caps w:val="0"/>
                <w:sz w:val="16"/>
                <w:szCs w:val="16"/>
                <w:lang w:val="en-US"/>
                <w:rPrChange w:id="220" w:author="Mareike Ariaans" w:date="2020-06-23T16:35:00Z">
                  <w:rPr>
                    <w:ins w:id="221" w:author="Mareike Ariaans" w:date="2020-06-23T16:35:00Z"/>
                    <w:b w:val="0"/>
                    <w:bCs w:val="0"/>
                    <w:caps w:val="0"/>
                    <w:sz w:val="20"/>
                    <w:szCs w:val="20"/>
                    <w:lang w:val="en-US"/>
                  </w:rPr>
                </w:rPrChange>
              </w:rPr>
            </w:pPr>
            <w:ins w:id="222" w:author="Mareike Ariaans" w:date="2020-06-23T16:35:00Z">
              <w:r w:rsidRPr="002E6277">
                <w:rPr>
                  <w:b w:val="0"/>
                  <w:bCs w:val="0"/>
                  <w:caps w:val="0"/>
                  <w:sz w:val="16"/>
                  <w:szCs w:val="16"/>
                  <w:lang w:val="en-US"/>
                  <w:rPrChange w:id="223" w:author="Mareike Ariaans" w:date="2020-06-23T16:35:00Z">
                    <w:rPr>
                      <w:b w:val="0"/>
                      <w:bCs w:val="0"/>
                      <w:caps w:val="0"/>
                      <w:sz w:val="20"/>
                      <w:szCs w:val="20"/>
                      <w:lang w:val="en-US"/>
                    </w:rPr>
                  </w:rPrChange>
                </w:rPr>
                <w:t>2</w:t>
              </w:r>
            </w:ins>
          </w:p>
        </w:tc>
        <w:tc>
          <w:tcPr>
            <w:tcW w:w="992" w:type="dxa"/>
            <w:tcBorders>
              <w:top w:val="single" w:sz="12" w:space="0" w:color="auto"/>
              <w:bottom w:val="single" w:sz="4" w:space="0" w:color="auto"/>
            </w:tcBorders>
            <w:shd w:val="clear" w:color="auto" w:fill="FFFFFF" w:themeFill="background1"/>
            <w:vAlign w:val="center"/>
          </w:tcPr>
          <w:p w14:paraId="2F12C830" w14:textId="77777777" w:rsidR="002E6277" w:rsidRPr="002E6277" w:rsidRDefault="002E6277" w:rsidP="00154170">
            <w:pPr>
              <w:jc w:val="center"/>
              <w:cnfStyle w:val="100000000000" w:firstRow="1" w:lastRow="0" w:firstColumn="0" w:lastColumn="0" w:oddVBand="0" w:evenVBand="0" w:oddHBand="0" w:evenHBand="0" w:firstRowFirstColumn="0" w:firstRowLastColumn="0" w:lastRowFirstColumn="0" w:lastRowLastColumn="0"/>
              <w:rPr>
                <w:ins w:id="224" w:author="Mareike Ariaans" w:date="2020-06-23T16:35:00Z"/>
                <w:b w:val="0"/>
                <w:bCs w:val="0"/>
                <w:caps w:val="0"/>
                <w:sz w:val="16"/>
                <w:szCs w:val="16"/>
                <w:lang w:val="en-US"/>
                <w:rPrChange w:id="225" w:author="Mareike Ariaans" w:date="2020-06-23T16:35:00Z">
                  <w:rPr>
                    <w:ins w:id="226" w:author="Mareike Ariaans" w:date="2020-06-23T16:35:00Z"/>
                    <w:b w:val="0"/>
                    <w:bCs w:val="0"/>
                    <w:caps w:val="0"/>
                    <w:sz w:val="20"/>
                    <w:szCs w:val="20"/>
                    <w:lang w:val="en-US"/>
                  </w:rPr>
                </w:rPrChange>
              </w:rPr>
            </w:pPr>
            <w:ins w:id="227" w:author="Mareike Ariaans" w:date="2020-06-23T16:35:00Z">
              <w:r w:rsidRPr="002E6277">
                <w:rPr>
                  <w:b w:val="0"/>
                  <w:bCs w:val="0"/>
                  <w:caps w:val="0"/>
                  <w:sz w:val="16"/>
                  <w:szCs w:val="16"/>
                  <w:lang w:val="en-US"/>
                  <w:rPrChange w:id="228" w:author="Mareike Ariaans" w:date="2020-06-23T16:35:00Z">
                    <w:rPr>
                      <w:b w:val="0"/>
                      <w:bCs w:val="0"/>
                      <w:caps w:val="0"/>
                      <w:sz w:val="20"/>
                      <w:szCs w:val="20"/>
                      <w:lang w:val="en-US"/>
                    </w:rPr>
                  </w:rPrChange>
                </w:rPr>
                <w:t>3</w:t>
              </w:r>
            </w:ins>
          </w:p>
        </w:tc>
        <w:tc>
          <w:tcPr>
            <w:tcW w:w="851" w:type="dxa"/>
            <w:tcBorders>
              <w:top w:val="single" w:sz="12" w:space="0" w:color="auto"/>
              <w:bottom w:val="single" w:sz="4" w:space="0" w:color="auto"/>
            </w:tcBorders>
            <w:shd w:val="clear" w:color="auto" w:fill="FFFFFF" w:themeFill="background1"/>
            <w:vAlign w:val="center"/>
          </w:tcPr>
          <w:p w14:paraId="7E9693CE" w14:textId="77777777" w:rsidR="002E6277" w:rsidRPr="002E6277" w:rsidRDefault="002E6277" w:rsidP="00154170">
            <w:pPr>
              <w:jc w:val="center"/>
              <w:cnfStyle w:val="100000000000" w:firstRow="1" w:lastRow="0" w:firstColumn="0" w:lastColumn="0" w:oddVBand="0" w:evenVBand="0" w:oddHBand="0" w:evenHBand="0" w:firstRowFirstColumn="0" w:firstRowLastColumn="0" w:lastRowFirstColumn="0" w:lastRowLastColumn="0"/>
              <w:rPr>
                <w:ins w:id="229" w:author="Mareike Ariaans" w:date="2020-06-23T16:35:00Z"/>
                <w:b w:val="0"/>
                <w:bCs w:val="0"/>
                <w:caps w:val="0"/>
                <w:sz w:val="16"/>
                <w:szCs w:val="16"/>
                <w:lang w:val="en-US"/>
                <w:rPrChange w:id="230" w:author="Mareike Ariaans" w:date="2020-06-23T16:35:00Z">
                  <w:rPr>
                    <w:ins w:id="231" w:author="Mareike Ariaans" w:date="2020-06-23T16:35:00Z"/>
                    <w:b w:val="0"/>
                    <w:bCs w:val="0"/>
                    <w:caps w:val="0"/>
                    <w:sz w:val="20"/>
                    <w:szCs w:val="20"/>
                    <w:lang w:val="en-US"/>
                  </w:rPr>
                </w:rPrChange>
              </w:rPr>
            </w:pPr>
            <w:ins w:id="232" w:author="Mareike Ariaans" w:date="2020-06-23T16:35:00Z">
              <w:r w:rsidRPr="002E6277">
                <w:rPr>
                  <w:b w:val="0"/>
                  <w:bCs w:val="0"/>
                  <w:caps w:val="0"/>
                  <w:sz w:val="16"/>
                  <w:szCs w:val="16"/>
                  <w:lang w:val="en-US"/>
                  <w:rPrChange w:id="233" w:author="Mareike Ariaans" w:date="2020-06-23T16:35:00Z">
                    <w:rPr>
                      <w:b w:val="0"/>
                      <w:bCs w:val="0"/>
                      <w:caps w:val="0"/>
                      <w:sz w:val="20"/>
                      <w:szCs w:val="20"/>
                      <w:lang w:val="en-US"/>
                    </w:rPr>
                  </w:rPrChange>
                </w:rPr>
                <w:t>4</w:t>
              </w:r>
            </w:ins>
          </w:p>
        </w:tc>
        <w:tc>
          <w:tcPr>
            <w:tcW w:w="850" w:type="dxa"/>
            <w:tcBorders>
              <w:top w:val="single" w:sz="12" w:space="0" w:color="auto"/>
              <w:bottom w:val="single" w:sz="4" w:space="0" w:color="auto"/>
            </w:tcBorders>
            <w:shd w:val="clear" w:color="auto" w:fill="FFFFFF" w:themeFill="background1"/>
            <w:vAlign w:val="center"/>
          </w:tcPr>
          <w:p w14:paraId="71B132C7" w14:textId="77777777" w:rsidR="002E6277" w:rsidRPr="002E6277" w:rsidRDefault="002E6277" w:rsidP="00154170">
            <w:pPr>
              <w:jc w:val="center"/>
              <w:cnfStyle w:val="100000000000" w:firstRow="1" w:lastRow="0" w:firstColumn="0" w:lastColumn="0" w:oddVBand="0" w:evenVBand="0" w:oddHBand="0" w:evenHBand="0" w:firstRowFirstColumn="0" w:firstRowLastColumn="0" w:lastRowFirstColumn="0" w:lastRowLastColumn="0"/>
              <w:rPr>
                <w:ins w:id="234" w:author="Mareike Ariaans" w:date="2020-06-23T16:35:00Z"/>
                <w:b w:val="0"/>
                <w:bCs w:val="0"/>
                <w:caps w:val="0"/>
                <w:sz w:val="16"/>
                <w:szCs w:val="16"/>
                <w:lang w:val="en-US"/>
                <w:rPrChange w:id="235" w:author="Mareike Ariaans" w:date="2020-06-23T16:35:00Z">
                  <w:rPr>
                    <w:ins w:id="236" w:author="Mareike Ariaans" w:date="2020-06-23T16:35:00Z"/>
                    <w:b w:val="0"/>
                    <w:bCs w:val="0"/>
                    <w:caps w:val="0"/>
                    <w:sz w:val="20"/>
                    <w:szCs w:val="20"/>
                    <w:lang w:val="en-US"/>
                  </w:rPr>
                </w:rPrChange>
              </w:rPr>
            </w:pPr>
            <w:ins w:id="237" w:author="Mareike Ariaans" w:date="2020-06-23T16:35:00Z">
              <w:r w:rsidRPr="002E6277">
                <w:rPr>
                  <w:b w:val="0"/>
                  <w:bCs w:val="0"/>
                  <w:caps w:val="0"/>
                  <w:sz w:val="16"/>
                  <w:szCs w:val="16"/>
                  <w:lang w:val="en-US"/>
                  <w:rPrChange w:id="238" w:author="Mareike Ariaans" w:date="2020-06-23T16:35:00Z">
                    <w:rPr>
                      <w:b w:val="0"/>
                      <w:bCs w:val="0"/>
                      <w:caps w:val="0"/>
                      <w:sz w:val="20"/>
                      <w:szCs w:val="20"/>
                      <w:lang w:val="en-US"/>
                    </w:rPr>
                  </w:rPrChange>
                </w:rPr>
                <w:t>5</w:t>
              </w:r>
            </w:ins>
          </w:p>
        </w:tc>
        <w:tc>
          <w:tcPr>
            <w:tcW w:w="993" w:type="dxa"/>
            <w:tcBorders>
              <w:top w:val="single" w:sz="12" w:space="0" w:color="auto"/>
              <w:bottom w:val="single" w:sz="4" w:space="0" w:color="auto"/>
            </w:tcBorders>
            <w:shd w:val="clear" w:color="auto" w:fill="FFFFFF" w:themeFill="background1"/>
            <w:vAlign w:val="center"/>
          </w:tcPr>
          <w:p w14:paraId="35F600B1" w14:textId="77777777" w:rsidR="002E6277" w:rsidRPr="002E6277" w:rsidRDefault="002E6277" w:rsidP="00154170">
            <w:pPr>
              <w:jc w:val="center"/>
              <w:cnfStyle w:val="100000000000" w:firstRow="1" w:lastRow="0" w:firstColumn="0" w:lastColumn="0" w:oddVBand="0" w:evenVBand="0" w:oddHBand="0" w:evenHBand="0" w:firstRowFirstColumn="0" w:firstRowLastColumn="0" w:lastRowFirstColumn="0" w:lastRowLastColumn="0"/>
              <w:rPr>
                <w:ins w:id="239" w:author="Mareike Ariaans" w:date="2020-06-23T16:35:00Z"/>
                <w:b w:val="0"/>
                <w:bCs w:val="0"/>
                <w:caps w:val="0"/>
                <w:sz w:val="16"/>
                <w:szCs w:val="16"/>
                <w:lang w:val="en-US"/>
                <w:rPrChange w:id="240" w:author="Mareike Ariaans" w:date="2020-06-23T16:35:00Z">
                  <w:rPr>
                    <w:ins w:id="241" w:author="Mareike Ariaans" w:date="2020-06-23T16:35:00Z"/>
                    <w:b w:val="0"/>
                    <w:bCs w:val="0"/>
                    <w:caps w:val="0"/>
                    <w:sz w:val="20"/>
                    <w:szCs w:val="20"/>
                    <w:lang w:val="en-US"/>
                  </w:rPr>
                </w:rPrChange>
              </w:rPr>
            </w:pPr>
            <w:ins w:id="242" w:author="Mareike Ariaans" w:date="2020-06-23T16:35:00Z">
              <w:r w:rsidRPr="002E6277">
                <w:rPr>
                  <w:b w:val="0"/>
                  <w:bCs w:val="0"/>
                  <w:caps w:val="0"/>
                  <w:sz w:val="16"/>
                  <w:szCs w:val="16"/>
                  <w:lang w:val="en-US"/>
                  <w:rPrChange w:id="243" w:author="Mareike Ariaans" w:date="2020-06-23T16:35:00Z">
                    <w:rPr>
                      <w:b w:val="0"/>
                      <w:bCs w:val="0"/>
                      <w:caps w:val="0"/>
                      <w:sz w:val="20"/>
                      <w:szCs w:val="20"/>
                      <w:lang w:val="en-US"/>
                    </w:rPr>
                  </w:rPrChange>
                </w:rPr>
                <w:t>6</w:t>
              </w:r>
            </w:ins>
          </w:p>
        </w:tc>
        <w:tc>
          <w:tcPr>
            <w:tcW w:w="1048" w:type="dxa"/>
            <w:tcBorders>
              <w:top w:val="single" w:sz="12" w:space="0" w:color="auto"/>
              <w:bottom w:val="single" w:sz="4" w:space="0" w:color="auto"/>
            </w:tcBorders>
            <w:shd w:val="clear" w:color="auto" w:fill="FFFFFF" w:themeFill="background1"/>
            <w:vAlign w:val="center"/>
          </w:tcPr>
          <w:p w14:paraId="39855EA4" w14:textId="77777777" w:rsidR="002E6277" w:rsidRPr="002E6277" w:rsidRDefault="002E6277" w:rsidP="00154170">
            <w:pPr>
              <w:pStyle w:val="Kommentartext"/>
              <w:jc w:val="center"/>
              <w:cnfStyle w:val="100000000000" w:firstRow="1" w:lastRow="0" w:firstColumn="0" w:lastColumn="0" w:oddVBand="0" w:evenVBand="0" w:oddHBand="0" w:evenHBand="0" w:firstRowFirstColumn="0" w:firstRowLastColumn="0" w:lastRowFirstColumn="0" w:lastRowLastColumn="0"/>
              <w:rPr>
                <w:ins w:id="244" w:author="Mareike Ariaans" w:date="2020-06-23T16:35:00Z"/>
                <w:b w:val="0"/>
                <w:bCs w:val="0"/>
                <w:caps w:val="0"/>
                <w:sz w:val="16"/>
                <w:szCs w:val="16"/>
                <w:lang w:val="en-US"/>
                <w:rPrChange w:id="245" w:author="Mareike Ariaans" w:date="2020-06-23T16:35:00Z">
                  <w:rPr>
                    <w:ins w:id="246" w:author="Mareike Ariaans" w:date="2020-06-23T16:35:00Z"/>
                    <w:b w:val="0"/>
                    <w:bCs w:val="0"/>
                    <w:caps w:val="0"/>
                    <w:lang w:val="en-US"/>
                  </w:rPr>
                </w:rPrChange>
              </w:rPr>
            </w:pPr>
            <w:ins w:id="247" w:author="Mareike Ariaans" w:date="2020-06-23T16:35:00Z">
              <w:r w:rsidRPr="002E6277">
                <w:rPr>
                  <w:b w:val="0"/>
                  <w:bCs w:val="0"/>
                  <w:caps w:val="0"/>
                  <w:sz w:val="16"/>
                  <w:szCs w:val="16"/>
                  <w:lang w:val="en-US"/>
                  <w:rPrChange w:id="248" w:author="Mareike Ariaans" w:date="2020-06-23T16:35:00Z">
                    <w:rPr>
                      <w:b w:val="0"/>
                      <w:bCs w:val="0"/>
                      <w:caps w:val="0"/>
                      <w:lang w:val="en-US"/>
                    </w:rPr>
                  </w:rPrChange>
                </w:rPr>
                <w:t>7</w:t>
              </w:r>
            </w:ins>
          </w:p>
        </w:tc>
        <w:tc>
          <w:tcPr>
            <w:tcW w:w="824" w:type="dxa"/>
            <w:tcBorders>
              <w:top w:val="single" w:sz="12" w:space="0" w:color="auto"/>
              <w:bottom w:val="single" w:sz="4" w:space="0" w:color="auto"/>
            </w:tcBorders>
            <w:shd w:val="clear" w:color="auto" w:fill="FFFFFF" w:themeFill="background1"/>
            <w:vAlign w:val="center"/>
          </w:tcPr>
          <w:p w14:paraId="4C8C9956" w14:textId="77777777" w:rsidR="002E6277" w:rsidRPr="002E6277" w:rsidRDefault="002E6277" w:rsidP="00154170">
            <w:pPr>
              <w:pStyle w:val="Kommentartext"/>
              <w:jc w:val="center"/>
              <w:cnfStyle w:val="100000000000" w:firstRow="1" w:lastRow="0" w:firstColumn="0" w:lastColumn="0" w:oddVBand="0" w:evenVBand="0" w:oddHBand="0" w:evenHBand="0" w:firstRowFirstColumn="0" w:firstRowLastColumn="0" w:lastRowFirstColumn="0" w:lastRowLastColumn="0"/>
              <w:rPr>
                <w:ins w:id="249" w:author="Mareike Ariaans" w:date="2020-06-23T16:35:00Z"/>
                <w:b w:val="0"/>
                <w:bCs w:val="0"/>
                <w:caps w:val="0"/>
                <w:sz w:val="16"/>
                <w:szCs w:val="16"/>
                <w:lang w:val="en-US"/>
                <w:rPrChange w:id="250" w:author="Mareike Ariaans" w:date="2020-06-23T16:35:00Z">
                  <w:rPr>
                    <w:ins w:id="251" w:author="Mareike Ariaans" w:date="2020-06-23T16:35:00Z"/>
                    <w:b w:val="0"/>
                    <w:bCs w:val="0"/>
                    <w:caps w:val="0"/>
                    <w:lang w:val="en-US"/>
                  </w:rPr>
                </w:rPrChange>
              </w:rPr>
            </w:pPr>
            <w:ins w:id="252" w:author="Mareike Ariaans" w:date="2020-06-23T16:35:00Z">
              <w:r w:rsidRPr="002E6277">
                <w:rPr>
                  <w:b w:val="0"/>
                  <w:bCs w:val="0"/>
                  <w:caps w:val="0"/>
                  <w:sz w:val="16"/>
                  <w:szCs w:val="16"/>
                  <w:lang w:val="en-US"/>
                  <w:rPrChange w:id="253" w:author="Mareike Ariaans" w:date="2020-06-23T16:35:00Z">
                    <w:rPr>
                      <w:b w:val="0"/>
                      <w:bCs w:val="0"/>
                      <w:caps w:val="0"/>
                      <w:lang w:val="en-US"/>
                    </w:rPr>
                  </w:rPrChange>
                </w:rPr>
                <w:t>8</w:t>
              </w:r>
            </w:ins>
          </w:p>
        </w:tc>
        <w:tc>
          <w:tcPr>
            <w:tcW w:w="850" w:type="dxa"/>
            <w:tcBorders>
              <w:top w:val="single" w:sz="12" w:space="0" w:color="auto"/>
              <w:bottom w:val="single" w:sz="4" w:space="0" w:color="auto"/>
            </w:tcBorders>
            <w:shd w:val="clear" w:color="auto" w:fill="FFFFFF" w:themeFill="background1"/>
            <w:vAlign w:val="center"/>
          </w:tcPr>
          <w:p w14:paraId="48E35753" w14:textId="77777777" w:rsidR="002E6277" w:rsidRPr="002E6277" w:rsidRDefault="002E6277" w:rsidP="00154170">
            <w:pPr>
              <w:pStyle w:val="Kommentartext"/>
              <w:jc w:val="center"/>
              <w:cnfStyle w:val="100000000000" w:firstRow="1" w:lastRow="0" w:firstColumn="0" w:lastColumn="0" w:oddVBand="0" w:evenVBand="0" w:oddHBand="0" w:evenHBand="0" w:firstRowFirstColumn="0" w:firstRowLastColumn="0" w:lastRowFirstColumn="0" w:lastRowLastColumn="0"/>
              <w:rPr>
                <w:ins w:id="254" w:author="Mareike Ariaans" w:date="2020-06-23T16:35:00Z"/>
                <w:b w:val="0"/>
                <w:bCs w:val="0"/>
                <w:caps w:val="0"/>
                <w:sz w:val="16"/>
                <w:szCs w:val="16"/>
                <w:lang w:val="en-US"/>
                <w:rPrChange w:id="255" w:author="Mareike Ariaans" w:date="2020-06-23T16:35:00Z">
                  <w:rPr>
                    <w:ins w:id="256" w:author="Mareike Ariaans" w:date="2020-06-23T16:35:00Z"/>
                    <w:b w:val="0"/>
                    <w:bCs w:val="0"/>
                    <w:caps w:val="0"/>
                    <w:lang w:val="en-US"/>
                  </w:rPr>
                </w:rPrChange>
              </w:rPr>
            </w:pPr>
            <w:ins w:id="257" w:author="Mareike Ariaans" w:date="2020-06-23T16:35:00Z">
              <w:r w:rsidRPr="002E6277">
                <w:rPr>
                  <w:b w:val="0"/>
                  <w:bCs w:val="0"/>
                  <w:caps w:val="0"/>
                  <w:sz w:val="16"/>
                  <w:szCs w:val="16"/>
                  <w:lang w:val="en-US"/>
                  <w:rPrChange w:id="258" w:author="Mareike Ariaans" w:date="2020-06-23T16:35:00Z">
                    <w:rPr>
                      <w:b w:val="0"/>
                      <w:bCs w:val="0"/>
                      <w:caps w:val="0"/>
                      <w:lang w:val="en-US"/>
                    </w:rPr>
                  </w:rPrChange>
                </w:rPr>
                <w:t>9</w:t>
              </w:r>
            </w:ins>
          </w:p>
        </w:tc>
      </w:tr>
      <w:tr w:rsidR="002E6277" w:rsidRPr="007A31D0" w14:paraId="6FC2C46E" w14:textId="77777777" w:rsidTr="00154170">
        <w:trPr>
          <w:cnfStyle w:val="000000100000" w:firstRow="0" w:lastRow="0" w:firstColumn="0" w:lastColumn="0" w:oddVBand="0" w:evenVBand="0" w:oddHBand="1" w:evenHBand="0" w:firstRowFirstColumn="0" w:firstRowLastColumn="0" w:lastRowFirstColumn="0" w:lastRowLastColumn="0"/>
          <w:trHeight w:val="283"/>
          <w:ins w:id="259"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31D574B6" w14:textId="77777777" w:rsidR="002E6277" w:rsidRPr="002E6277" w:rsidRDefault="002E6277" w:rsidP="00154170">
            <w:pPr>
              <w:spacing w:line="276" w:lineRule="auto"/>
              <w:rPr>
                <w:ins w:id="260" w:author="Mareike Ariaans" w:date="2020-06-23T16:35:00Z"/>
                <w:b w:val="0"/>
                <w:bCs w:val="0"/>
                <w:caps w:val="0"/>
                <w:sz w:val="16"/>
                <w:szCs w:val="16"/>
                <w:lang w:val="en-US"/>
                <w:rPrChange w:id="261" w:author="Mareike Ariaans" w:date="2020-06-23T16:35:00Z">
                  <w:rPr>
                    <w:ins w:id="262" w:author="Mareike Ariaans" w:date="2020-06-23T16:35:00Z"/>
                    <w:b w:val="0"/>
                    <w:bCs w:val="0"/>
                    <w:caps w:val="0"/>
                    <w:sz w:val="20"/>
                    <w:szCs w:val="20"/>
                    <w:lang w:val="en-US"/>
                  </w:rPr>
                </w:rPrChange>
              </w:rPr>
            </w:pPr>
            <w:ins w:id="263" w:author="Mareike Ariaans" w:date="2020-06-23T16:35:00Z">
              <w:r w:rsidRPr="002E6277">
                <w:rPr>
                  <w:b w:val="0"/>
                  <w:bCs w:val="0"/>
                  <w:caps w:val="0"/>
                  <w:sz w:val="16"/>
                  <w:szCs w:val="16"/>
                  <w:lang w:val="en-US"/>
                  <w:rPrChange w:id="264" w:author="Mareike Ariaans" w:date="2020-06-23T16:35:00Z">
                    <w:rPr>
                      <w:b w:val="0"/>
                      <w:bCs w:val="0"/>
                      <w:caps w:val="0"/>
                      <w:sz w:val="20"/>
                      <w:szCs w:val="20"/>
                      <w:lang w:val="en-US"/>
                    </w:rPr>
                  </w:rPrChange>
                </w:rPr>
                <w:t xml:space="preserve">≥0,66 and ≥ 0,5 ties to countries in </w:t>
              </w:r>
              <w:proofErr w:type="spellStart"/>
              <w:r w:rsidRPr="002E6277">
                <w:rPr>
                  <w:b w:val="0"/>
                  <w:bCs w:val="0"/>
                  <w:caps w:val="0"/>
                  <w:sz w:val="16"/>
                  <w:szCs w:val="16"/>
                  <w:lang w:val="en-US"/>
                  <w:rPrChange w:id="265" w:author="Mareike Ariaans" w:date="2020-06-23T16:35:00Z">
                    <w:rPr>
                      <w:b w:val="0"/>
                      <w:bCs w:val="0"/>
                      <w:caps w:val="0"/>
                      <w:sz w:val="20"/>
                      <w:szCs w:val="20"/>
                      <w:lang w:val="en-US"/>
                    </w:rPr>
                  </w:rPrChange>
                </w:rPr>
                <w:t>clsuter</w:t>
              </w:r>
              <w:proofErr w:type="spellEnd"/>
            </w:ins>
          </w:p>
        </w:tc>
        <w:tc>
          <w:tcPr>
            <w:tcW w:w="993" w:type="dxa"/>
            <w:tcBorders>
              <w:top w:val="single" w:sz="4" w:space="0" w:color="auto"/>
              <w:left w:val="nil"/>
            </w:tcBorders>
            <w:shd w:val="clear" w:color="auto" w:fill="FFFFFF" w:themeFill="background1"/>
            <w:vAlign w:val="center"/>
          </w:tcPr>
          <w:p w14:paraId="64EB2C3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66" w:author="Mareike Ariaans" w:date="2020-06-23T16:35:00Z"/>
                <w:sz w:val="16"/>
                <w:szCs w:val="16"/>
                <w:lang w:val="en-US"/>
                <w:rPrChange w:id="267" w:author="Mareike Ariaans" w:date="2020-06-23T16:35:00Z">
                  <w:rPr>
                    <w:ins w:id="268" w:author="Mareike Ariaans" w:date="2020-06-23T16:35:00Z"/>
                    <w:sz w:val="20"/>
                    <w:szCs w:val="20"/>
                    <w:lang w:val="en-US"/>
                  </w:rPr>
                </w:rPrChange>
              </w:rPr>
            </w:pPr>
            <w:ins w:id="269" w:author="Mareike Ariaans" w:date="2020-06-23T16:35:00Z">
              <w:r w:rsidRPr="002E6277">
                <w:rPr>
                  <w:sz w:val="16"/>
                  <w:szCs w:val="16"/>
                  <w:lang w:val="en-US"/>
                  <w:rPrChange w:id="270" w:author="Mareike Ariaans" w:date="2020-06-23T16:35:00Z">
                    <w:rPr>
                      <w:sz w:val="20"/>
                      <w:szCs w:val="20"/>
                      <w:lang w:val="en-US"/>
                    </w:rPr>
                  </w:rPrChange>
                </w:rPr>
                <w:t>AU</w:t>
              </w:r>
            </w:ins>
          </w:p>
          <w:p w14:paraId="2D0BA8AC"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71" w:author="Mareike Ariaans" w:date="2020-06-23T16:35:00Z"/>
                <w:sz w:val="16"/>
                <w:szCs w:val="16"/>
                <w:lang w:val="en-US"/>
                <w:rPrChange w:id="272" w:author="Mareike Ariaans" w:date="2020-06-23T16:35:00Z">
                  <w:rPr>
                    <w:ins w:id="273" w:author="Mareike Ariaans" w:date="2020-06-23T16:35:00Z"/>
                    <w:sz w:val="20"/>
                    <w:szCs w:val="20"/>
                    <w:lang w:val="en-US"/>
                  </w:rPr>
                </w:rPrChange>
              </w:rPr>
            </w:pPr>
            <w:ins w:id="274" w:author="Mareike Ariaans" w:date="2020-06-23T16:35:00Z">
              <w:r w:rsidRPr="002E6277">
                <w:rPr>
                  <w:sz w:val="16"/>
                  <w:szCs w:val="16"/>
                  <w:lang w:val="en-US"/>
                  <w:rPrChange w:id="275" w:author="Mareike Ariaans" w:date="2020-06-23T16:35:00Z">
                    <w:rPr>
                      <w:sz w:val="20"/>
                      <w:szCs w:val="20"/>
                      <w:lang w:val="en-US"/>
                    </w:rPr>
                  </w:rPrChange>
                </w:rPr>
                <w:t>BE</w:t>
              </w:r>
            </w:ins>
          </w:p>
          <w:p w14:paraId="3352A9E6"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76" w:author="Mareike Ariaans" w:date="2020-06-23T16:35:00Z"/>
                <w:sz w:val="16"/>
                <w:szCs w:val="16"/>
                <w:lang w:val="en-US"/>
                <w:rPrChange w:id="277" w:author="Mareike Ariaans" w:date="2020-06-23T16:35:00Z">
                  <w:rPr>
                    <w:ins w:id="278" w:author="Mareike Ariaans" w:date="2020-06-23T16:35:00Z"/>
                    <w:sz w:val="20"/>
                    <w:szCs w:val="20"/>
                    <w:lang w:val="en-US"/>
                  </w:rPr>
                </w:rPrChange>
              </w:rPr>
            </w:pPr>
            <w:ins w:id="279" w:author="Mareike Ariaans" w:date="2020-06-23T16:35:00Z">
              <w:r w:rsidRPr="002E6277">
                <w:rPr>
                  <w:sz w:val="16"/>
                  <w:szCs w:val="16"/>
                  <w:lang w:val="en-US"/>
                  <w:rPrChange w:id="280" w:author="Mareike Ariaans" w:date="2020-06-23T16:35:00Z">
                    <w:rPr>
                      <w:sz w:val="20"/>
                      <w:szCs w:val="20"/>
                      <w:lang w:val="en-US"/>
                    </w:rPr>
                  </w:rPrChange>
                </w:rPr>
                <w:t>LU</w:t>
              </w:r>
            </w:ins>
          </w:p>
          <w:p w14:paraId="054CA71D"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81" w:author="Mareike Ariaans" w:date="2020-06-23T16:35:00Z"/>
                <w:sz w:val="16"/>
                <w:szCs w:val="16"/>
                <w:lang w:val="en-US"/>
                <w:rPrChange w:id="282" w:author="Mareike Ariaans" w:date="2020-06-23T16:35:00Z">
                  <w:rPr>
                    <w:ins w:id="283" w:author="Mareike Ariaans" w:date="2020-06-23T16:35:00Z"/>
                    <w:sz w:val="20"/>
                    <w:szCs w:val="20"/>
                    <w:lang w:val="en-US"/>
                  </w:rPr>
                </w:rPrChange>
              </w:rPr>
            </w:pPr>
            <w:ins w:id="284" w:author="Mareike Ariaans" w:date="2020-06-23T16:35:00Z">
              <w:r w:rsidRPr="002E6277">
                <w:rPr>
                  <w:sz w:val="16"/>
                  <w:szCs w:val="16"/>
                  <w:lang w:val="en-US"/>
                  <w:rPrChange w:id="285" w:author="Mareike Ariaans" w:date="2020-06-23T16:35:00Z">
                    <w:rPr>
                      <w:sz w:val="20"/>
                      <w:szCs w:val="20"/>
                      <w:lang w:val="en-US"/>
                    </w:rPr>
                  </w:rPrChange>
                </w:rPr>
                <w:t>NL</w:t>
              </w:r>
            </w:ins>
          </w:p>
          <w:p w14:paraId="68B3ACBE"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86" w:author="Mareike Ariaans" w:date="2020-06-23T16:35:00Z"/>
                <w:sz w:val="16"/>
                <w:szCs w:val="16"/>
                <w:lang w:val="en-US"/>
                <w:rPrChange w:id="287" w:author="Mareike Ariaans" w:date="2020-06-23T16:35:00Z">
                  <w:rPr>
                    <w:ins w:id="288" w:author="Mareike Ariaans" w:date="2020-06-23T16:35:00Z"/>
                    <w:sz w:val="20"/>
                    <w:szCs w:val="20"/>
                    <w:lang w:val="en-US"/>
                  </w:rPr>
                </w:rPrChange>
              </w:rPr>
            </w:pPr>
            <w:ins w:id="289" w:author="Mareike Ariaans" w:date="2020-06-23T16:35:00Z">
              <w:r w:rsidRPr="002E6277">
                <w:rPr>
                  <w:sz w:val="16"/>
                  <w:szCs w:val="16"/>
                  <w:lang w:val="en-US"/>
                  <w:rPrChange w:id="290" w:author="Mareike Ariaans" w:date="2020-06-23T16:35:00Z">
                    <w:rPr>
                      <w:sz w:val="20"/>
                      <w:szCs w:val="20"/>
                      <w:lang w:val="en-US"/>
                    </w:rPr>
                  </w:rPrChange>
                </w:rPr>
                <w:t>CH</w:t>
              </w:r>
            </w:ins>
          </w:p>
        </w:tc>
        <w:tc>
          <w:tcPr>
            <w:tcW w:w="850" w:type="dxa"/>
            <w:tcBorders>
              <w:top w:val="single" w:sz="4" w:space="0" w:color="auto"/>
            </w:tcBorders>
            <w:shd w:val="clear" w:color="auto" w:fill="FFFFFF" w:themeFill="background1"/>
            <w:vAlign w:val="center"/>
          </w:tcPr>
          <w:p w14:paraId="4FF6F17B"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91" w:author="Mareike Ariaans" w:date="2020-06-23T16:35:00Z"/>
                <w:sz w:val="16"/>
                <w:szCs w:val="16"/>
                <w:lang w:val="en-US"/>
                <w:rPrChange w:id="292" w:author="Mareike Ariaans" w:date="2020-06-23T16:35:00Z">
                  <w:rPr>
                    <w:ins w:id="293" w:author="Mareike Ariaans" w:date="2020-06-23T16:35:00Z"/>
                    <w:sz w:val="20"/>
                    <w:szCs w:val="20"/>
                    <w:lang w:val="en-US"/>
                  </w:rPr>
                </w:rPrChange>
              </w:rPr>
            </w:pPr>
            <w:ins w:id="294" w:author="Mareike Ariaans" w:date="2020-06-23T16:35:00Z">
              <w:r w:rsidRPr="002E6277">
                <w:rPr>
                  <w:sz w:val="16"/>
                  <w:szCs w:val="16"/>
                  <w:lang w:val="en-US"/>
                  <w:rPrChange w:id="295" w:author="Mareike Ariaans" w:date="2020-06-23T16:35:00Z">
                    <w:rPr>
                      <w:sz w:val="20"/>
                      <w:szCs w:val="20"/>
                      <w:lang w:val="en-US"/>
                    </w:rPr>
                  </w:rPrChange>
                </w:rPr>
                <w:t>CZ</w:t>
              </w:r>
            </w:ins>
          </w:p>
          <w:p w14:paraId="4F9ACA35"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296" w:author="Mareike Ariaans" w:date="2020-06-23T16:35:00Z"/>
                <w:sz w:val="16"/>
                <w:szCs w:val="16"/>
                <w:lang w:val="en-US"/>
                <w:rPrChange w:id="297" w:author="Mareike Ariaans" w:date="2020-06-23T16:35:00Z">
                  <w:rPr>
                    <w:ins w:id="298" w:author="Mareike Ariaans" w:date="2020-06-23T16:35:00Z"/>
                    <w:sz w:val="20"/>
                    <w:szCs w:val="20"/>
                    <w:lang w:val="en-US"/>
                  </w:rPr>
                </w:rPrChange>
              </w:rPr>
            </w:pPr>
            <w:ins w:id="299" w:author="Mareike Ariaans" w:date="2020-06-23T16:35:00Z">
              <w:r w:rsidRPr="002E6277">
                <w:rPr>
                  <w:sz w:val="16"/>
                  <w:szCs w:val="16"/>
                  <w:lang w:val="en-US"/>
                  <w:rPrChange w:id="300" w:author="Mareike Ariaans" w:date="2020-06-23T16:35:00Z">
                    <w:rPr>
                      <w:sz w:val="20"/>
                      <w:szCs w:val="20"/>
                      <w:lang w:val="en-US"/>
                    </w:rPr>
                  </w:rPrChange>
                </w:rPr>
                <w:t>LV</w:t>
              </w:r>
            </w:ins>
          </w:p>
          <w:p w14:paraId="004C3AE2"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01" w:author="Mareike Ariaans" w:date="2020-06-23T16:35:00Z"/>
                <w:sz w:val="16"/>
                <w:szCs w:val="16"/>
                <w:lang w:val="en-US"/>
                <w:rPrChange w:id="302" w:author="Mareike Ariaans" w:date="2020-06-23T16:35:00Z">
                  <w:rPr>
                    <w:ins w:id="303" w:author="Mareike Ariaans" w:date="2020-06-23T16:35:00Z"/>
                    <w:sz w:val="20"/>
                    <w:szCs w:val="20"/>
                    <w:lang w:val="en-US"/>
                  </w:rPr>
                </w:rPrChange>
              </w:rPr>
            </w:pPr>
            <w:ins w:id="304" w:author="Mareike Ariaans" w:date="2020-06-23T16:35:00Z">
              <w:r w:rsidRPr="002E6277">
                <w:rPr>
                  <w:sz w:val="16"/>
                  <w:szCs w:val="16"/>
                  <w:lang w:val="en-US"/>
                  <w:rPrChange w:id="305" w:author="Mareike Ariaans" w:date="2020-06-23T16:35:00Z">
                    <w:rPr>
                      <w:sz w:val="20"/>
                      <w:szCs w:val="20"/>
                      <w:lang w:val="en-US"/>
                    </w:rPr>
                  </w:rPrChange>
                </w:rPr>
                <w:t>PL</w:t>
              </w:r>
            </w:ins>
          </w:p>
        </w:tc>
        <w:tc>
          <w:tcPr>
            <w:tcW w:w="992" w:type="dxa"/>
            <w:tcBorders>
              <w:top w:val="single" w:sz="4" w:space="0" w:color="auto"/>
            </w:tcBorders>
            <w:shd w:val="clear" w:color="auto" w:fill="FFFFFF" w:themeFill="background1"/>
            <w:vAlign w:val="center"/>
          </w:tcPr>
          <w:p w14:paraId="077BAB99"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06" w:author="Mareike Ariaans" w:date="2020-06-23T16:35:00Z"/>
                <w:sz w:val="16"/>
                <w:szCs w:val="16"/>
                <w:lang w:val="en-US"/>
                <w:rPrChange w:id="307" w:author="Mareike Ariaans" w:date="2020-06-23T16:35:00Z">
                  <w:rPr>
                    <w:ins w:id="308" w:author="Mareike Ariaans" w:date="2020-06-23T16:35:00Z"/>
                    <w:sz w:val="20"/>
                    <w:szCs w:val="20"/>
                    <w:lang w:val="en-US"/>
                  </w:rPr>
                </w:rPrChange>
              </w:rPr>
            </w:pPr>
            <w:ins w:id="309" w:author="Mareike Ariaans" w:date="2020-06-23T16:35:00Z">
              <w:r w:rsidRPr="002E6277">
                <w:rPr>
                  <w:sz w:val="16"/>
                  <w:szCs w:val="16"/>
                  <w:lang w:val="en-US"/>
                  <w:rPrChange w:id="310" w:author="Mareike Ariaans" w:date="2020-06-23T16:35:00Z">
                    <w:rPr>
                      <w:sz w:val="20"/>
                      <w:szCs w:val="20"/>
                      <w:lang w:val="en-US"/>
                    </w:rPr>
                  </w:rPrChange>
                </w:rPr>
                <w:t>DK</w:t>
              </w:r>
            </w:ins>
          </w:p>
          <w:p w14:paraId="2E72C89A"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11" w:author="Mareike Ariaans" w:date="2020-06-23T16:35:00Z"/>
                <w:sz w:val="16"/>
                <w:szCs w:val="16"/>
                <w:lang w:val="en-US"/>
                <w:rPrChange w:id="312" w:author="Mareike Ariaans" w:date="2020-06-23T16:35:00Z">
                  <w:rPr>
                    <w:ins w:id="313" w:author="Mareike Ariaans" w:date="2020-06-23T16:35:00Z"/>
                    <w:sz w:val="20"/>
                    <w:szCs w:val="20"/>
                    <w:lang w:val="en-US"/>
                  </w:rPr>
                </w:rPrChange>
              </w:rPr>
            </w:pPr>
            <w:ins w:id="314" w:author="Mareike Ariaans" w:date="2020-06-23T16:35:00Z">
              <w:r w:rsidRPr="002E6277">
                <w:rPr>
                  <w:sz w:val="16"/>
                  <w:szCs w:val="16"/>
                  <w:lang w:val="en-US"/>
                  <w:rPrChange w:id="315" w:author="Mareike Ariaans" w:date="2020-06-23T16:35:00Z">
                    <w:rPr>
                      <w:sz w:val="20"/>
                      <w:szCs w:val="20"/>
                      <w:lang w:val="en-US"/>
                    </w:rPr>
                  </w:rPrChange>
                </w:rPr>
                <w:t>IE</w:t>
              </w:r>
            </w:ins>
          </w:p>
          <w:p w14:paraId="048690C2"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16" w:author="Mareike Ariaans" w:date="2020-06-23T16:35:00Z"/>
                <w:sz w:val="16"/>
                <w:szCs w:val="16"/>
                <w:lang w:val="en-US"/>
                <w:rPrChange w:id="317" w:author="Mareike Ariaans" w:date="2020-06-23T16:35:00Z">
                  <w:rPr>
                    <w:ins w:id="318" w:author="Mareike Ariaans" w:date="2020-06-23T16:35:00Z"/>
                    <w:sz w:val="20"/>
                    <w:szCs w:val="20"/>
                    <w:lang w:val="en-US"/>
                  </w:rPr>
                </w:rPrChange>
              </w:rPr>
            </w:pPr>
            <w:ins w:id="319" w:author="Mareike Ariaans" w:date="2020-06-23T16:35:00Z">
              <w:r w:rsidRPr="002E6277">
                <w:rPr>
                  <w:sz w:val="16"/>
                  <w:szCs w:val="16"/>
                  <w:lang w:val="en-US"/>
                  <w:rPrChange w:id="320" w:author="Mareike Ariaans" w:date="2020-06-23T16:35:00Z">
                    <w:rPr>
                      <w:sz w:val="20"/>
                      <w:szCs w:val="20"/>
                      <w:lang w:val="en-US"/>
                    </w:rPr>
                  </w:rPrChange>
                </w:rPr>
                <w:t>NO</w:t>
              </w:r>
            </w:ins>
          </w:p>
          <w:p w14:paraId="396C1E62"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21" w:author="Mareike Ariaans" w:date="2020-06-23T16:35:00Z"/>
                <w:sz w:val="16"/>
                <w:szCs w:val="16"/>
                <w:lang w:val="en-US"/>
                <w:rPrChange w:id="322" w:author="Mareike Ariaans" w:date="2020-06-23T16:35:00Z">
                  <w:rPr>
                    <w:ins w:id="323" w:author="Mareike Ariaans" w:date="2020-06-23T16:35:00Z"/>
                    <w:sz w:val="20"/>
                    <w:szCs w:val="20"/>
                    <w:lang w:val="en-US"/>
                  </w:rPr>
                </w:rPrChange>
              </w:rPr>
            </w:pPr>
            <w:ins w:id="324" w:author="Mareike Ariaans" w:date="2020-06-23T16:35:00Z">
              <w:r w:rsidRPr="002E6277">
                <w:rPr>
                  <w:sz w:val="16"/>
                  <w:szCs w:val="16"/>
                  <w:lang w:val="en-US"/>
                  <w:rPrChange w:id="325" w:author="Mareike Ariaans" w:date="2020-06-23T16:35:00Z">
                    <w:rPr>
                      <w:sz w:val="20"/>
                      <w:szCs w:val="20"/>
                      <w:lang w:val="en-US"/>
                    </w:rPr>
                  </w:rPrChange>
                </w:rPr>
                <w:t>SE</w:t>
              </w:r>
            </w:ins>
          </w:p>
        </w:tc>
        <w:tc>
          <w:tcPr>
            <w:tcW w:w="851" w:type="dxa"/>
            <w:tcBorders>
              <w:top w:val="single" w:sz="4" w:space="0" w:color="auto"/>
            </w:tcBorders>
            <w:shd w:val="clear" w:color="auto" w:fill="FFFFFF" w:themeFill="background1"/>
            <w:vAlign w:val="center"/>
          </w:tcPr>
          <w:p w14:paraId="03D664C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26" w:author="Mareike Ariaans" w:date="2020-06-23T16:35:00Z"/>
                <w:sz w:val="16"/>
                <w:szCs w:val="16"/>
                <w:lang w:val="en-US"/>
                <w:rPrChange w:id="327" w:author="Mareike Ariaans" w:date="2020-06-23T16:35:00Z">
                  <w:rPr>
                    <w:ins w:id="328" w:author="Mareike Ariaans" w:date="2020-06-23T16:35:00Z"/>
                    <w:sz w:val="20"/>
                    <w:szCs w:val="20"/>
                    <w:lang w:val="en-US"/>
                  </w:rPr>
                </w:rPrChange>
              </w:rPr>
            </w:pPr>
            <w:ins w:id="329" w:author="Mareike Ariaans" w:date="2020-06-23T16:35:00Z">
              <w:r w:rsidRPr="002E6277">
                <w:rPr>
                  <w:sz w:val="16"/>
                  <w:szCs w:val="16"/>
                  <w:lang w:val="en-US"/>
                  <w:rPrChange w:id="330" w:author="Mareike Ariaans" w:date="2020-06-23T16:35:00Z">
                    <w:rPr>
                      <w:sz w:val="20"/>
                      <w:szCs w:val="20"/>
                      <w:lang w:val="en-US"/>
                    </w:rPr>
                  </w:rPrChange>
                </w:rPr>
                <w:t>EE</w:t>
              </w:r>
            </w:ins>
          </w:p>
        </w:tc>
        <w:tc>
          <w:tcPr>
            <w:tcW w:w="850" w:type="dxa"/>
            <w:tcBorders>
              <w:top w:val="single" w:sz="4" w:space="0" w:color="auto"/>
            </w:tcBorders>
            <w:shd w:val="clear" w:color="auto" w:fill="FFFFFF" w:themeFill="background1"/>
            <w:vAlign w:val="center"/>
          </w:tcPr>
          <w:p w14:paraId="52E47630"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31" w:author="Mareike Ariaans" w:date="2020-06-23T16:35:00Z"/>
                <w:sz w:val="16"/>
                <w:szCs w:val="16"/>
                <w:lang w:val="en-US"/>
                <w:rPrChange w:id="332" w:author="Mareike Ariaans" w:date="2020-06-23T16:35:00Z">
                  <w:rPr>
                    <w:ins w:id="333" w:author="Mareike Ariaans" w:date="2020-06-23T16:35:00Z"/>
                    <w:sz w:val="20"/>
                    <w:szCs w:val="20"/>
                    <w:lang w:val="en-US"/>
                  </w:rPr>
                </w:rPrChange>
              </w:rPr>
            </w:pPr>
            <w:ins w:id="334" w:author="Mareike Ariaans" w:date="2020-06-23T16:35:00Z">
              <w:r w:rsidRPr="002E6277">
                <w:rPr>
                  <w:sz w:val="16"/>
                  <w:szCs w:val="16"/>
                  <w:lang w:val="en-US"/>
                  <w:rPrChange w:id="335" w:author="Mareike Ariaans" w:date="2020-06-23T16:35:00Z">
                    <w:rPr>
                      <w:sz w:val="20"/>
                      <w:szCs w:val="20"/>
                      <w:lang w:val="en-US"/>
                    </w:rPr>
                  </w:rPrChange>
                </w:rPr>
                <w:t>FI</w:t>
              </w:r>
            </w:ins>
          </w:p>
          <w:p w14:paraId="2196F81D"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36" w:author="Mareike Ariaans" w:date="2020-06-23T16:35:00Z"/>
                <w:sz w:val="16"/>
                <w:szCs w:val="16"/>
                <w:lang w:val="en-US"/>
                <w:rPrChange w:id="337" w:author="Mareike Ariaans" w:date="2020-06-23T16:35:00Z">
                  <w:rPr>
                    <w:ins w:id="338" w:author="Mareike Ariaans" w:date="2020-06-23T16:35:00Z"/>
                    <w:sz w:val="20"/>
                    <w:szCs w:val="20"/>
                    <w:lang w:val="en-US"/>
                  </w:rPr>
                </w:rPrChange>
              </w:rPr>
            </w:pPr>
            <w:ins w:id="339" w:author="Mareike Ariaans" w:date="2020-06-23T16:35:00Z">
              <w:r w:rsidRPr="002E6277">
                <w:rPr>
                  <w:sz w:val="16"/>
                  <w:szCs w:val="16"/>
                  <w:lang w:val="en-US"/>
                  <w:rPrChange w:id="340" w:author="Mareike Ariaans" w:date="2020-06-23T16:35:00Z">
                    <w:rPr>
                      <w:sz w:val="20"/>
                      <w:szCs w:val="20"/>
                      <w:lang w:val="en-US"/>
                    </w:rPr>
                  </w:rPrChange>
                </w:rPr>
                <w:t>DE</w:t>
              </w:r>
            </w:ins>
          </w:p>
        </w:tc>
        <w:tc>
          <w:tcPr>
            <w:tcW w:w="993" w:type="dxa"/>
            <w:tcBorders>
              <w:top w:val="single" w:sz="4" w:space="0" w:color="auto"/>
            </w:tcBorders>
            <w:shd w:val="clear" w:color="auto" w:fill="FFFFFF" w:themeFill="background1"/>
            <w:vAlign w:val="center"/>
          </w:tcPr>
          <w:p w14:paraId="37B940DC"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41" w:author="Mareike Ariaans" w:date="2020-06-23T16:35:00Z"/>
                <w:sz w:val="16"/>
                <w:szCs w:val="16"/>
                <w:rPrChange w:id="342" w:author="Mareike Ariaans" w:date="2020-06-23T16:35:00Z">
                  <w:rPr>
                    <w:ins w:id="343" w:author="Mareike Ariaans" w:date="2020-06-23T16:35:00Z"/>
                    <w:sz w:val="20"/>
                    <w:szCs w:val="20"/>
                    <w:lang w:val="en-US"/>
                  </w:rPr>
                </w:rPrChange>
              </w:rPr>
            </w:pPr>
            <w:ins w:id="344" w:author="Mareike Ariaans" w:date="2020-06-23T16:35:00Z">
              <w:r w:rsidRPr="002E6277">
                <w:rPr>
                  <w:sz w:val="16"/>
                  <w:szCs w:val="16"/>
                  <w:rPrChange w:id="345" w:author="Mareike Ariaans" w:date="2020-06-23T16:35:00Z">
                    <w:rPr>
                      <w:sz w:val="20"/>
                      <w:szCs w:val="20"/>
                      <w:lang w:val="en-US"/>
                    </w:rPr>
                  </w:rPrChange>
                </w:rPr>
                <w:t>FR</w:t>
              </w:r>
            </w:ins>
          </w:p>
          <w:p w14:paraId="58FA06F8"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46" w:author="Mareike Ariaans" w:date="2020-06-23T16:35:00Z"/>
                <w:sz w:val="16"/>
                <w:szCs w:val="16"/>
                <w:rPrChange w:id="347" w:author="Mareike Ariaans" w:date="2020-06-23T16:35:00Z">
                  <w:rPr>
                    <w:ins w:id="348" w:author="Mareike Ariaans" w:date="2020-06-23T16:35:00Z"/>
                    <w:sz w:val="20"/>
                    <w:szCs w:val="20"/>
                    <w:lang w:val="en-US"/>
                  </w:rPr>
                </w:rPrChange>
              </w:rPr>
            </w:pPr>
            <w:ins w:id="349" w:author="Mareike Ariaans" w:date="2020-06-23T16:35:00Z">
              <w:r w:rsidRPr="002E6277">
                <w:rPr>
                  <w:sz w:val="16"/>
                  <w:szCs w:val="16"/>
                  <w:rPrChange w:id="350" w:author="Mareike Ariaans" w:date="2020-06-23T16:35:00Z">
                    <w:rPr>
                      <w:sz w:val="20"/>
                      <w:szCs w:val="20"/>
                      <w:lang w:val="en-US"/>
                    </w:rPr>
                  </w:rPrChange>
                </w:rPr>
                <w:t>IL</w:t>
              </w:r>
            </w:ins>
          </w:p>
          <w:p w14:paraId="0AEA4A23"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51" w:author="Mareike Ariaans" w:date="2020-06-23T16:35:00Z"/>
                <w:sz w:val="16"/>
                <w:szCs w:val="16"/>
                <w:rPrChange w:id="352" w:author="Mareike Ariaans" w:date="2020-06-23T16:35:00Z">
                  <w:rPr>
                    <w:ins w:id="353" w:author="Mareike Ariaans" w:date="2020-06-23T16:35:00Z"/>
                    <w:sz w:val="20"/>
                    <w:szCs w:val="20"/>
                    <w:lang w:val="en-US"/>
                  </w:rPr>
                </w:rPrChange>
              </w:rPr>
            </w:pPr>
            <w:ins w:id="354" w:author="Mareike Ariaans" w:date="2020-06-23T16:35:00Z">
              <w:r w:rsidRPr="002E6277">
                <w:rPr>
                  <w:sz w:val="16"/>
                  <w:szCs w:val="16"/>
                  <w:rPrChange w:id="355" w:author="Mareike Ariaans" w:date="2020-06-23T16:35:00Z">
                    <w:rPr>
                      <w:sz w:val="20"/>
                      <w:szCs w:val="20"/>
                      <w:lang w:val="en-US"/>
                    </w:rPr>
                  </w:rPrChange>
                </w:rPr>
                <w:t>ES</w:t>
              </w:r>
            </w:ins>
          </w:p>
          <w:p w14:paraId="592AE5B9"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56" w:author="Mareike Ariaans" w:date="2020-06-23T16:35:00Z"/>
                <w:sz w:val="16"/>
                <w:szCs w:val="16"/>
                <w:rPrChange w:id="357" w:author="Mareike Ariaans" w:date="2020-06-23T16:35:00Z">
                  <w:rPr>
                    <w:ins w:id="358" w:author="Mareike Ariaans" w:date="2020-06-23T16:35:00Z"/>
                    <w:sz w:val="20"/>
                    <w:szCs w:val="20"/>
                    <w:lang w:val="en-US"/>
                  </w:rPr>
                </w:rPrChange>
              </w:rPr>
            </w:pPr>
            <w:ins w:id="359" w:author="Mareike Ariaans" w:date="2020-06-23T16:35:00Z">
              <w:r w:rsidRPr="002E6277">
                <w:rPr>
                  <w:sz w:val="16"/>
                  <w:szCs w:val="16"/>
                  <w:rPrChange w:id="360" w:author="Mareike Ariaans" w:date="2020-06-23T16:35:00Z">
                    <w:rPr>
                      <w:sz w:val="20"/>
                      <w:szCs w:val="20"/>
                      <w:lang w:val="en-US"/>
                    </w:rPr>
                  </w:rPrChange>
                </w:rPr>
                <w:t>UK</w:t>
              </w:r>
            </w:ins>
          </w:p>
          <w:p w14:paraId="5DBBCF35"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61" w:author="Mareike Ariaans" w:date="2020-06-23T16:35:00Z"/>
                <w:sz w:val="16"/>
                <w:szCs w:val="16"/>
                <w:rPrChange w:id="362" w:author="Mareike Ariaans" w:date="2020-06-23T16:35:00Z">
                  <w:rPr>
                    <w:ins w:id="363" w:author="Mareike Ariaans" w:date="2020-06-23T16:35:00Z"/>
                    <w:sz w:val="20"/>
                    <w:szCs w:val="20"/>
                    <w:lang w:val="en-US"/>
                  </w:rPr>
                </w:rPrChange>
              </w:rPr>
            </w:pPr>
            <w:ins w:id="364" w:author="Mareike Ariaans" w:date="2020-06-23T16:35:00Z">
              <w:r w:rsidRPr="002E6277">
                <w:rPr>
                  <w:sz w:val="16"/>
                  <w:szCs w:val="16"/>
                  <w:rPrChange w:id="365" w:author="Mareike Ariaans" w:date="2020-06-23T16:35:00Z">
                    <w:rPr>
                      <w:sz w:val="20"/>
                      <w:szCs w:val="20"/>
                      <w:lang w:val="en-US"/>
                    </w:rPr>
                  </w:rPrChange>
                </w:rPr>
                <w:t>US</w:t>
              </w:r>
            </w:ins>
          </w:p>
        </w:tc>
        <w:tc>
          <w:tcPr>
            <w:tcW w:w="1048" w:type="dxa"/>
            <w:tcBorders>
              <w:top w:val="single" w:sz="4" w:space="0" w:color="auto"/>
            </w:tcBorders>
            <w:shd w:val="clear" w:color="auto" w:fill="FFFFFF" w:themeFill="background1"/>
            <w:vAlign w:val="center"/>
          </w:tcPr>
          <w:p w14:paraId="09091EC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66" w:author="Mareike Ariaans" w:date="2020-06-23T16:35:00Z"/>
                <w:sz w:val="16"/>
                <w:szCs w:val="16"/>
                <w:lang w:val="en-US"/>
                <w:rPrChange w:id="367" w:author="Mareike Ariaans" w:date="2020-06-23T16:35:00Z">
                  <w:rPr>
                    <w:ins w:id="368" w:author="Mareike Ariaans" w:date="2020-06-23T16:35:00Z"/>
                    <w:sz w:val="20"/>
                    <w:szCs w:val="20"/>
                    <w:lang w:val="en-US"/>
                  </w:rPr>
                </w:rPrChange>
              </w:rPr>
            </w:pPr>
            <w:ins w:id="369" w:author="Mareike Ariaans" w:date="2020-06-23T16:35:00Z">
              <w:r w:rsidRPr="002E6277">
                <w:rPr>
                  <w:sz w:val="16"/>
                  <w:szCs w:val="16"/>
                  <w:lang w:val="en-US"/>
                  <w:rPrChange w:id="370" w:author="Mareike Ariaans" w:date="2020-06-23T16:35:00Z">
                    <w:rPr>
                      <w:sz w:val="20"/>
                      <w:szCs w:val="20"/>
                      <w:lang w:val="en-US"/>
                    </w:rPr>
                  </w:rPrChange>
                </w:rPr>
                <w:t>JP</w:t>
              </w:r>
            </w:ins>
          </w:p>
          <w:p w14:paraId="3DEDF801"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71" w:author="Mareike Ariaans" w:date="2020-06-23T16:35:00Z"/>
                <w:sz w:val="16"/>
                <w:szCs w:val="16"/>
                <w:lang w:val="en-US"/>
                <w:rPrChange w:id="372" w:author="Mareike Ariaans" w:date="2020-06-23T16:35:00Z">
                  <w:rPr>
                    <w:ins w:id="373" w:author="Mareike Ariaans" w:date="2020-06-23T16:35:00Z"/>
                    <w:sz w:val="20"/>
                    <w:szCs w:val="20"/>
                    <w:lang w:val="en-US"/>
                  </w:rPr>
                </w:rPrChange>
              </w:rPr>
            </w:pPr>
            <w:ins w:id="374" w:author="Mareike Ariaans" w:date="2020-06-23T16:35:00Z">
              <w:r w:rsidRPr="002E6277">
                <w:rPr>
                  <w:sz w:val="16"/>
                  <w:szCs w:val="16"/>
                  <w:lang w:val="en-US"/>
                  <w:rPrChange w:id="375" w:author="Mareike Ariaans" w:date="2020-06-23T16:35:00Z">
                    <w:rPr>
                      <w:sz w:val="20"/>
                      <w:szCs w:val="20"/>
                      <w:lang w:val="en-US"/>
                    </w:rPr>
                  </w:rPrChange>
                </w:rPr>
                <w:t>KR</w:t>
              </w:r>
            </w:ins>
          </w:p>
        </w:tc>
        <w:tc>
          <w:tcPr>
            <w:tcW w:w="824" w:type="dxa"/>
            <w:tcBorders>
              <w:top w:val="single" w:sz="4" w:space="0" w:color="auto"/>
            </w:tcBorders>
            <w:shd w:val="clear" w:color="auto" w:fill="FFFFFF" w:themeFill="background1"/>
            <w:vAlign w:val="center"/>
          </w:tcPr>
          <w:p w14:paraId="6D501E0B"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76" w:author="Mareike Ariaans" w:date="2020-06-23T16:35:00Z"/>
                <w:sz w:val="16"/>
                <w:szCs w:val="16"/>
                <w:lang w:val="en-US"/>
                <w:rPrChange w:id="377" w:author="Mareike Ariaans" w:date="2020-06-23T16:35:00Z">
                  <w:rPr>
                    <w:ins w:id="378" w:author="Mareike Ariaans" w:date="2020-06-23T16:35:00Z"/>
                    <w:sz w:val="20"/>
                    <w:szCs w:val="20"/>
                    <w:lang w:val="en-US"/>
                  </w:rPr>
                </w:rPrChange>
              </w:rPr>
            </w:pPr>
            <w:ins w:id="379" w:author="Mareike Ariaans" w:date="2020-06-23T16:35:00Z">
              <w:r w:rsidRPr="002E6277">
                <w:rPr>
                  <w:sz w:val="16"/>
                  <w:szCs w:val="16"/>
                  <w:lang w:val="en-US"/>
                  <w:rPrChange w:id="380" w:author="Mareike Ariaans" w:date="2020-06-23T16:35:00Z">
                    <w:rPr>
                      <w:sz w:val="20"/>
                      <w:szCs w:val="20"/>
                      <w:lang w:val="en-US"/>
                    </w:rPr>
                  </w:rPrChange>
                </w:rPr>
                <w:t>NZ</w:t>
              </w:r>
            </w:ins>
          </w:p>
        </w:tc>
        <w:tc>
          <w:tcPr>
            <w:tcW w:w="850" w:type="dxa"/>
            <w:tcBorders>
              <w:top w:val="single" w:sz="4" w:space="0" w:color="auto"/>
            </w:tcBorders>
            <w:shd w:val="clear" w:color="auto" w:fill="FFFFFF" w:themeFill="background1"/>
            <w:vAlign w:val="center"/>
          </w:tcPr>
          <w:p w14:paraId="359D8A7A"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81" w:author="Mareike Ariaans" w:date="2020-06-23T16:35:00Z"/>
                <w:sz w:val="16"/>
                <w:szCs w:val="16"/>
                <w:lang w:val="en-US"/>
                <w:rPrChange w:id="382" w:author="Mareike Ariaans" w:date="2020-06-23T16:35:00Z">
                  <w:rPr>
                    <w:ins w:id="383" w:author="Mareike Ariaans" w:date="2020-06-23T16:35:00Z"/>
                    <w:sz w:val="20"/>
                    <w:szCs w:val="20"/>
                    <w:lang w:val="en-US"/>
                  </w:rPr>
                </w:rPrChange>
              </w:rPr>
            </w:pPr>
            <w:ins w:id="384" w:author="Mareike Ariaans" w:date="2020-06-23T16:35:00Z">
              <w:r w:rsidRPr="002E6277">
                <w:rPr>
                  <w:sz w:val="16"/>
                  <w:szCs w:val="16"/>
                  <w:lang w:val="en-US"/>
                  <w:rPrChange w:id="385" w:author="Mareike Ariaans" w:date="2020-06-23T16:35:00Z">
                    <w:rPr>
                      <w:sz w:val="20"/>
                      <w:szCs w:val="20"/>
                      <w:lang w:val="en-US"/>
                    </w:rPr>
                  </w:rPrChange>
                </w:rPr>
                <w:t>SK</w:t>
              </w:r>
            </w:ins>
          </w:p>
          <w:p w14:paraId="77D6352C"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386" w:author="Mareike Ariaans" w:date="2020-06-23T16:35:00Z"/>
                <w:sz w:val="16"/>
                <w:szCs w:val="16"/>
                <w:lang w:val="en-US"/>
                <w:rPrChange w:id="387" w:author="Mareike Ariaans" w:date="2020-06-23T16:35:00Z">
                  <w:rPr>
                    <w:ins w:id="388" w:author="Mareike Ariaans" w:date="2020-06-23T16:35:00Z"/>
                    <w:sz w:val="20"/>
                    <w:szCs w:val="20"/>
                    <w:lang w:val="en-US"/>
                  </w:rPr>
                </w:rPrChange>
              </w:rPr>
            </w:pPr>
            <w:ins w:id="389" w:author="Mareike Ariaans" w:date="2020-06-23T16:35:00Z">
              <w:r w:rsidRPr="002E6277">
                <w:rPr>
                  <w:sz w:val="16"/>
                  <w:szCs w:val="16"/>
                  <w:lang w:val="en-US"/>
                  <w:rPrChange w:id="390" w:author="Mareike Ariaans" w:date="2020-06-23T16:35:00Z">
                    <w:rPr>
                      <w:sz w:val="20"/>
                      <w:szCs w:val="20"/>
                      <w:lang w:val="en-US"/>
                    </w:rPr>
                  </w:rPrChange>
                </w:rPr>
                <w:t>SI</w:t>
              </w:r>
            </w:ins>
          </w:p>
        </w:tc>
      </w:tr>
      <w:tr w:rsidR="002E6277" w:rsidRPr="007A31D0" w14:paraId="3E5A9586" w14:textId="77777777" w:rsidTr="00154170">
        <w:trPr>
          <w:trHeight w:val="283"/>
          <w:ins w:id="391"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DF69C16" w14:textId="77777777" w:rsidR="002E6277" w:rsidRPr="002E6277" w:rsidRDefault="002E6277" w:rsidP="00154170">
            <w:pPr>
              <w:spacing w:line="276" w:lineRule="auto"/>
              <w:rPr>
                <w:ins w:id="392" w:author="Mareike Ariaans" w:date="2020-06-23T16:35:00Z"/>
                <w:b w:val="0"/>
                <w:bCs w:val="0"/>
                <w:caps w:val="0"/>
                <w:sz w:val="16"/>
                <w:szCs w:val="16"/>
                <w:lang w:val="en-US"/>
                <w:rPrChange w:id="393" w:author="Mareike Ariaans" w:date="2020-06-23T16:35:00Z">
                  <w:rPr>
                    <w:ins w:id="394" w:author="Mareike Ariaans" w:date="2020-06-23T16:35:00Z"/>
                    <w:b w:val="0"/>
                    <w:bCs w:val="0"/>
                    <w:caps w:val="0"/>
                    <w:sz w:val="20"/>
                    <w:szCs w:val="20"/>
                    <w:lang w:val="en-US"/>
                  </w:rPr>
                </w:rPrChange>
              </w:rPr>
            </w:pPr>
            <w:ins w:id="395" w:author="Mareike Ariaans" w:date="2020-06-23T16:35:00Z">
              <w:r w:rsidRPr="002E6277">
                <w:rPr>
                  <w:b w:val="0"/>
                  <w:bCs w:val="0"/>
                  <w:caps w:val="0"/>
                  <w:sz w:val="16"/>
                  <w:szCs w:val="16"/>
                  <w:lang w:val="en-US"/>
                  <w:rPrChange w:id="396" w:author="Mareike Ariaans" w:date="2020-06-23T16:35:00Z">
                    <w:rPr>
                      <w:b w:val="0"/>
                      <w:bCs w:val="0"/>
                      <w:caps w:val="0"/>
                      <w:sz w:val="20"/>
                      <w:szCs w:val="20"/>
                      <w:lang w:val="en-US"/>
                    </w:rPr>
                  </w:rPrChange>
                </w:rPr>
                <w:t>≥0,5</w:t>
              </w:r>
            </w:ins>
          </w:p>
        </w:tc>
        <w:tc>
          <w:tcPr>
            <w:tcW w:w="993" w:type="dxa"/>
            <w:tcBorders>
              <w:left w:val="nil"/>
            </w:tcBorders>
            <w:shd w:val="clear" w:color="auto" w:fill="FFFFFF" w:themeFill="background1"/>
            <w:vAlign w:val="center"/>
          </w:tcPr>
          <w:p w14:paraId="18CEAFAB"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397" w:author="Mareike Ariaans" w:date="2020-06-23T16:35:00Z"/>
                <w:sz w:val="16"/>
                <w:szCs w:val="16"/>
                <w:lang w:val="en-US"/>
                <w:rPrChange w:id="398" w:author="Mareike Ariaans" w:date="2020-06-23T16:35:00Z">
                  <w:rPr>
                    <w:ins w:id="399" w:author="Mareike Ariaans" w:date="2020-06-23T16:35:00Z"/>
                    <w:sz w:val="20"/>
                    <w:szCs w:val="20"/>
                    <w:lang w:val="en-US"/>
                  </w:rPr>
                </w:rPrChange>
              </w:rPr>
            </w:pPr>
            <w:ins w:id="400" w:author="Mareike Ariaans" w:date="2020-06-23T16:35:00Z">
              <w:r w:rsidRPr="002E6277">
                <w:rPr>
                  <w:sz w:val="16"/>
                  <w:szCs w:val="16"/>
                  <w:lang w:val="en-US"/>
                  <w:rPrChange w:id="401" w:author="Mareike Ariaans" w:date="2020-06-23T16:35:00Z">
                    <w:rPr>
                      <w:sz w:val="20"/>
                      <w:szCs w:val="20"/>
                      <w:lang w:val="en-US"/>
                    </w:rPr>
                  </w:rPrChange>
                </w:rPr>
                <w:t>FR</w:t>
              </w:r>
            </w:ins>
          </w:p>
          <w:p w14:paraId="4C35E506"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02" w:author="Mareike Ariaans" w:date="2020-06-23T16:35:00Z"/>
                <w:sz w:val="16"/>
                <w:szCs w:val="16"/>
                <w:lang w:val="en-US"/>
                <w:rPrChange w:id="403" w:author="Mareike Ariaans" w:date="2020-06-23T16:35:00Z">
                  <w:rPr>
                    <w:ins w:id="404" w:author="Mareike Ariaans" w:date="2020-06-23T16:35:00Z"/>
                    <w:sz w:val="20"/>
                    <w:szCs w:val="20"/>
                    <w:lang w:val="en-US"/>
                  </w:rPr>
                </w:rPrChange>
              </w:rPr>
            </w:pPr>
            <w:ins w:id="405" w:author="Mareike Ariaans" w:date="2020-06-23T16:35:00Z">
              <w:r w:rsidRPr="002E6277">
                <w:rPr>
                  <w:sz w:val="16"/>
                  <w:szCs w:val="16"/>
                  <w:lang w:val="en-US"/>
                  <w:rPrChange w:id="406" w:author="Mareike Ariaans" w:date="2020-06-23T16:35:00Z">
                    <w:rPr>
                      <w:sz w:val="20"/>
                      <w:szCs w:val="20"/>
                      <w:lang w:val="en-US"/>
                    </w:rPr>
                  </w:rPrChange>
                </w:rPr>
                <w:t>UK</w:t>
              </w:r>
            </w:ins>
          </w:p>
          <w:p w14:paraId="4A9FEFF8"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07" w:author="Mareike Ariaans" w:date="2020-06-23T16:35:00Z"/>
                <w:sz w:val="16"/>
                <w:szCs w:val="16"/>
                <w:lang w:val="en-US"/>
                <w:rPrChange w:id="408" w:author="Mareike Ariaans" w:date="2020-06-23T16:35:00Z">
                  <w:rPr>
                    <w:ins w:id="409" w:author="Mareike Ariaans" w:date="2020-06-23T16:35:00Z"/>
                    <w:sz w:val="20"/>
                    <w:szCs w:val="20"/>
                    <w:lang w:val="en-US"/>
                  </w:rPr>
                </w:rPrChange>
              </w:rPr>
            </w:pPr>
            <w:ins w:id="410" w:author="Mareike Ariaans" w:date="2020-06-23T16:35:00Z">
              <w:r w:rsidRPr="002E6277">
                <w:rPr>
                  <w:sz w:val="16"/>
                  <w:szCs w:val="16"/>
                  <w:lang w:val="en-US"/>
                  <w:rPrChange w:id="411" w:author="Mareike Ariaans" w:date="2020-06-23T16:35:00Z">
                    <w:rPr>
                      <w:sz w:val="20"/>
                      <w:szCs w:val="20"/>
                      <w:lang w:val="en-US"/>
                    </w:rPr>
                  </w:rPrChange>
                </w:rPr>
                <w:t>IL</w:t>
              </w:r>
            </w:ins>
          </w:p>
          <w:p w14:paraId="74C5E04C"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12" w:author="Mareike Ariaans" w:date="2020-06-23T16:35:00Z"/>
                <w:sz w:val="16"/>
                <w:szCs w:val="16"/>
                <w:lang w:val="en-US"/>
                <w:rPrChange w:id="413" w:author="Mareike Ariaans" w:date="2020-06-23T16:35:00Z">
                  <w:rPr>
                    <w:ins w:id="414" w:author="Mareike Ariaans" w:date="2020-06-23T16:35:00Z"/>
                    <w:sz w:val="20"/>
                    <w:szCs w:val="20"/>
                    <w:lang w:val="en-US"/>
                  </w:rPr>
                </w:rPrChange>
              </w:rPr>
            </w:pPr>
            <w:ins w:id="415" w:author="Mareike Ariaans" w:date="2020-06-23T16:35:00Z">
              <w:r w:rsidRPr="002E6277">
                <w:rPr>
                  <w:sz w:val="16"/>
                  <w:szCs w:val="16"/>
                  <w:lang w:val="en-US"/>
                  <w:rPrChange w:id="416" w:author="Mareike Ariaans" w:date="2020-06-23T16:35:00Z">
                    <w:rPr>
                      <w:sz w:val="20"/>
                      <w:szCs w:val="20"/>
                      <w:lang w:val="en-US"/>
                    </w:rPr>
                  </w:rPrChange>
                </w:rPr>
                <w:t>SI</w:t>
              </w:r>
            </w:ins>
          </w:p>
          <w:p w14:paraId="663AB054"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17" w:author="Mareike Ariaans" w:date="2020-06-23T16:35:00Z"/>
                <w:sz w:val="16"/>
                <w:szCs w:val="16"/>
                <w:lang w:val="en-US"/>
                <w:rPrChange w:id="418" w:author="Mareike Ariaans" w:date="2020-06-23T16:35:00Z">
                  <w:rPr>
                    <w:ins w:id="419" w:author="Mareike Ariaans" w:date="2020-06-23T16:35:00Z"/>
                    <w:sz w:val="20"/>
                    <w:szCs w:val="20"/>
                    <w:lang w:val="en-US"/>
                  </w:rPr>
                </w:rPrChange>
              </w:rPr>
            </w:pPr>
            <w:ins w:id="420" w:author="Mareike Ariaans" w:date="2020-06-23T16:35:00Z">
              <w:r w:rsidRPr="002E6277">
                <w:rPr>
                  <w:sz w:val="16"/>
                  <w:szCs w:val="16"/>
                  <w:lang w:val="en-US"/>
                  <w:rPrChange w:id="421" w:author="Mareike Ariaans" w:date="2020-06-23T16:35:00Z">
                    <w:rPr>
                      <w:sz w:val="20"/>
                      <w:szCs w:val="20"/>
                      <w:lang w:val="en-US"/>
                    </w:rPr>
                  </w:rPrChange>
                </w:rPr>
                <w:t>SK</w:t>
              </w:r>
            </w:ins>
          </w:p>
        </w:tc>
        <w:tc>
          <w:tcPr>
            <w:tcW w:w="850" w:type="dxa"/>
            <w:shd w:val="clear" w:color="auto" w:fill="FFFFFF" w:themeFill="background1"/>
            <w:vAlign w:val="center"/>
          </w:tcPr>
          <w:p w14:paraId="748B75EE"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22" w:author="Mareike Ariaans" w:date="2020-06-23T16:35:00Z"/>
                <w:sz w:val="16"/>
                <w:szCs w:val="16"/>
                <w:lang w:val="en-US"/>
                <w:rPrChange w:id="423" w:author="Mareike Ariaans" w:date="2020-06-23T16:35:00Z">
                  <w:rPr>
                    <w:ins w:id="424" w:author="Mareike Ariaans" w:date="2020-06-23T16:35:00Z"/>
                    <w:sz w:val="20"/>
                    <w:szCs w:val="20"/>
                    <w:lang w:val="en-US"/>
                  </w:rPr>
                </w:rPrChange>
              </w:rPr>
            </w:pPr>
          </w:p>
        </w:tc>
        <w:tc>
          <w:tcPr>
            <w:tcW w:w="992" w:type="dxa"/>
            <w:shd w:val="clear" w:color="auto" w:fill="FFFFFF" w:themeFill="background1"/>
            <w:vAlign w:val="center"/>
          </w:tcPr>
          <w:p w14:paraId="25382F7D"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25" w:author="Mareike Ariaans" w:date="2020-06-23T16:35:00Z"/>
                <w:sz w:val="16"/>
                <w:szCs w:val="16"/>
                <w:lang w:val="en-US"/>
                <w:rPrChange w:id="426" w:author="Mareike Ariaans" w:date="2020-06-23T16:35:00Z">
                  <w:rPr>
                    <w:ins w:id="427" w:author="Mareike Ariaans" w:date="2020-06-23T16:35:00Z"/>
                    <w:sz w:val="20"/>
                    <w:szCs w:val="20"/>
                    <w:lang w:val="en-US"/>
                  </w:rPr>
                </w:rPrChange>
              </w:rPr>
            </w:pPr>
            <w:ins w:id="428" w:author="Mareike Ariaans" w:date="2020-06-23T16:35:00Z">
              <w:r w:rsidRPr="002E6277">
                <w:rPr>
                  <w:sz w:val="16"/>
                  <w:szCs w:val="16"/>
                  <w:lang w:val="en-US"/>
                  <w:rPrChange w:id="429" w:author="Mareike Ariaans" w:date="2020-06-23T16:35:00Z">
                    <w:rPr>
                      <w:sz w:val="20"/>
                      <w:szCs w:val="20"/>
                      <w:lang w:val="en-US"/>
                    </w:rPr>
                  </w:rPrChange>
                </w:rPr>
                <w:t>JP</w:t>
              </w:r>
            </w:ins>
          </w:p>
          <w:p w14:paraId="778283FB"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30" w:author="Mareike Ariaans" w:date="2020-06-23T16:35:00Z"/>
                <w:sz w:val="16"/>
                <w:szCs w:val="16"/>
                <w:lang w:val="en-US"/>
                <w:rPrChange w:id="431" w:author="Mareike Ariaans" w:date="2020-06-23T16:35:00Z">
                  <w:rPr>
                    <w:ins w:id="432" w:author="Mareike Ariaans" w:date="2020-06-23T16:35:00Z"/>
                    <w:sz w:val="20"/>
                    <w:szCs w:val="20"/>
                    <w:lang w:val="en-US"/>
                  </w:rPr>
                </w:rPrChange>
              </w:rPr>
            </w:pPr>
            <w:ins w:id="433" w:author="Mareike Ariaans" w:date="2020-06-23T16:35:00Z">
              <w:r w:rsidRPr="002E6277">
                <w:rPr>
                  <w:sz w:val="16"/>
                  <w:szCs w:val="16"/>
                  <w:lang w:val="en-US"/>
                  <w:rPrChange w:id="434" w:author="Mareike Ariaans" w:date="2020-06-23T16:35:00Z">
                    <w:rPr>
                      <w:sz w:val="20"/>
                      <w:szCs w:val="20"/>
                      <w:lang w:val="en-US"/>
                    </w:rPr>
                  </w:rPrChange>
                </w:rPr>
                <w:t>KR</w:t>
              </w:r>
            </w:ins>
          </w:p>
        </w:tc>
        <w:tc>
          <w:tcPr>
            <w:tcW w:w="851" w:type="dxa"/>
            <w:shd w:val="clear" w:color="auto" w:fill="FFFFFF" w:themeFill="background1"/>
            <w:vAlign w:val="center"/>
          </w:tcPr>
          <w:p w14:paraId="650E2F83"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35" w:author="Mareike Ariaans" w:date="2020-06-23T16:35:00Z"/>
                <w:sz w:val="16"/>
                <w:szCs w:val="16"/>
                <w:lang w:val="en-US"/>
                <w:rPrChange w:id="436" w:author="Mareike Ariaans" w:date="2020-06-23T16:35:00Z">
                  <w:rPr>
                    <w:ins w:id="437" w:author="Mareike Ariaans" w:date="2020-06-23T16:35:00Z"/>
                    <w:sz w:val="20"/>
                    <w:szCs w:val="20"/>
                    <w:lang w:val="en-US"/>
                  </w:rPr>
                </w:rPrChange>
              </w:rPr>
            </w:pPr>
          </w:p>
        </w:tc>
        <w:tc>
          <w:tcPr>
            <w:tcW w:w="850" w:type="dxa"/>
            <w:shd w:val="clear" w:color="auto" w:fill="FFFFFF" w:themeFill="background1"/>
            <w:vAlign w:val="center"/>
          </w:tcPr>
          <w:p w14:paraId="6C41B431"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38" w:author="Mareike Ariaans" w:date="2020-06-23T16:35:00Z"/>
                <w:sz w:val="16"/>
                <w:szCs w:val="16"/>
                <w:lang w:val="en-US"/>
                <w:rPrChange w:id="439" w:author="Mareike Ariaans" w:date="2020-06-23T16:35:00Z">
                  <w:rPr>
                    <w:ins w:id="440" w:author="Mareike Ariaans" w:date="2020-06-23T16:35:00Z"/>
                    <w:sz w:val="20"/>
                    <w:szCs w:val="20"/>
                    <w:lang w:val="en-US"/>
                  </w:rPr>
                </w:rPrChange>
              </w:rPr>
            </w:pPr>
          </w:p>
        </w:tc>
        <w:tc>
          <w:tcPr>
            <w:tcW w:w="993" w:type="dxa"/>
            <w:shd w:val="clear" w:color="auto" w:fill="FFFFFF" w:themeFill="background1"/>
            <w:vAlign w:val="center"/>
          </w:tcPr>
          <w:p w14:paraId="2FAAA274"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41" w:author="Mareike Ariaans" w:date="2020-06-23T16:35:00Z"/>
                <w:sz w:val="16"/>
                <w:szCs w:val="16"/>
                <w:rPrChange w:id="442" w:author="Mareike Ariaans" w:date="2020-06-23T16:35:00Z">
                  <w:rPr>
                    <w:ins w:id="443" w:author="Mareike Ariaans" w:date="2020-06-23T16:35:00Z"/>
                    <w:sz w:val="20"/>
                    <w:szCs w:val="20"/>
                    <w:lang w:val="en-US"/>
                  </w:rPr>
                </w:rPrChange>
              </w:rPr>
            </w:pPr>
            <w:ins w:id="444" w:author="Mareike Ariaans" w:date="2020-06-23T16:35:00Z">
              <w:r w:rsidRPr="002E6277">
                <w:rPr>
                  <w:sz w:val="16"/>
                  <w:szCs w:val="16"/>
                  <w:rPrChange w:id="445" w:author="Mareike Ariaans" w:date="2020-06-23T16:35:00Z">
                    <w:rPr>
                      <w:sz w:val="20"/>
                      <w:szCs w:val="20"/>
                      <w:lang w:val="en-US"/>
                    </w:rPr>
                  </w:rPrChange>
                </w:rPr>
                <w:t>AU</w:t>
              </w:r>
            </w:ins>
          </w:p>
          <w:p w14:paraId="40271049"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46" w:author="Mareike Ariaans" w:date="2020-06-23T16:35:00Z"/>
                <w:sz w:val="16"/>
                <w:szCs w:val="16"/>
                <w:rPrChange w:id="447" w:author="Mareike Ariaans" w:date="2020-06-23T16:35:00Z">
                  <w:rPr>
                    <w:ins w:id="448" w:author="Mareike Ariaans" w:date="2020-06-23T16:35:00Z"/>
                    <w:sz w:val="20"/>
                    <w:szCs w:val="20"/>
                    <w:lang w:val="en-US"/>
                  </w:rPr>
                </w:rPrChange>
              </w:rPr>
            </w:pPr>
            <w:ins w:id="449" w:author="Mareike Ariaans" w:date="2020-06-23T16:35:00Z">
              <w:r w:rsidRPr="002E6277">
                <w:rPr>
                  <w:sz w:val="16"/>
                  <w:szCs w:val="16"/>
                  <w:rPrChange w:id="450" w:author="Mareike Ariaans" w:date="2020-06-23T16:35:00Z">
                    <w:rPr>
                      <w:sz w:val="20"/>
                      <w:szCs w:val="20"/>
                      <w:lang w:val="en-US"/>
                    </w:rPr>
                  </w:rPrChange>
                </w:rPr>
                <w:t>BE</w:t>
              </w:r>
            </w:ins>
          </w:p>
          <w:p w14:paraId="35A899AF"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51" w:author="Mareike Ariaans" w:date="2020-06-23T16:35:00Z"/>
                <w:sz w:val="16"/>
                <w:szCs w:val="16"/>
                <w:rPrChange w:id="452" w:author="Mareike Ariaans" w:date="2020-06-23T16:35:00Z">
                  <w:rPr>
                    <w:ins w:id="453" w:author="Mareike Ariaans" w:date="2020-06-23T16:35:00Z"/>
                    <w:sz w:val="20"/>
                    <w:szCs w:val="20"/>
                    <w:lang w:val="en-US"/>
                  </w:rPr>
                </w:rPrChange>
              </w:rPr>
            </w:pPr>
            <w:ins w:id="454" w:author="Mareike Ariaans" w:date="2020-06-23T16:35:00Z">
              <w:r w:rsidRPr="002E6277">
                <w:rPr>
                  <w:sz w:val="16"/>
                  <w:szCs w:val="16"/>
                  <w:rPrChange w:id="455" w:author="Mareike Ariaans" w:date="2020-06-23T16:35:00Z">
                    <w:rPr>
                      <w:sz w:val="20"/>
                      <w:szCs w:val="20"/>
                      <w:lang w:val="en-US"/>
                    </w:rPr>
                  </w:rPrChange>
                </w:rPr>
                <w:t>LU</w:t>
              </w:r>
            </w:ins>
          </w:p>
          <w:p w14:paraId="201CAE43"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56" w:author="Mareike Ariaans" w:date="2020-06-23T16:35:00Z"/>
                <w:sz w:val="16"/>
                <w:szCs w:val="16"/>
                <w:rPrChange w:id="457" w:author="Mareike Ariaans" w:date="2020-06-23T16:35:00Z">
                  <w:rPr>
                    <w:ins w:id="458" w:author="Mareike Ariaans" w:date="2020-06-23T16:35:00Z"/>
                    <w:sz w:val="20"/>
                    <w:szCs w:val="20"/>
                    <w:lang w:val="en-US"/>
                  </w:rPr>
                </w:rPrChange>
              </w:rPr>
            </w:pPr>
            <w:ins w:id="459" w:author="Mareike Ariaans" w:date="2020-06-23T16:35:00Z">
              <w:r w:rsidRPr="002E6277">
                <w:rPr>
                  <w:sz w:val="16"/>
                  <w:szCs w:val="16"/>
                  <w:rPrChange w:id="460" w:author="Mareike Ariaans" w:date="2020-06-23T16:35:00Z">
                    <w:rPr>
                      <w:sz w:val="20"/>
                      <w:szCs w:val="20"/>
                      <w:lang w:val="en-US"/>
                    </w:rPr>
                  </w:rPrChange>
                </w:rPr>
                <w:t>NL</w:t>
              </w:r>
            </w:ins>
          </w:p>
          <w:p w14:paraId="0755F219"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61" w:author="Mareike Ariaans" w:date="2020-06-23T16:35:00Z"/>
                <w:sz w:val="16"/>
                <w:szCs w:val="16"/>
                <w:rPrChange w:id="462" w:author="Mareike Ariaans" w:date="2020-06-23T16:35:00Z">
                  <w:rPr>
                    <w:ins w:id="463" w:author="Mareike Ariaans" w:date="2020-06-23T16:35:00Z"/>
                    <w:sz w:val="20"/>
                    <w:szCs w:val="20"/>
                    <w:lang w:val="en-US"/>
                  </w:rPr>
                </w:rPrChange>
              </w:rPr>
            </w:pPr>
            <w:ins w:id="464" w:author="Mareike Ariaans" w:date="2020-06-23T16:35:00Z">
              <w:r w:rsidRPr="002E6277">
                <w:rPr>
                  <w:sz w:val="16"/>
                  <w:szCs w:val="16"/>
                  <w:rPrChange w:id="465" w:author="Mareike Ariaans" w:date="2020-06-23T16:35:00Z">
                    <w:rPr>
                      <w:sz w:val="20"/>
                      <w:szCs w:val="20"/>
                      <w:lang w:val="en-US"/>
                    </w:rPr>
                  </w:rPrChange>
                </w:rPr>
                <w:t>CH</w:t>
              </w:r>
            </w:ins>
          </w:p>
          <w:p w14:paraId="07354D93"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66" w:author="Mareike Ariaans" w:date="2020-06-23T16:35:00Z"/>
                <w:sz w:val="16"/>
                <w:szCs w:val="16"/>
                <w:rPrChange w:id="467" w:author="Mareike Ariaans" w:date="2020-06-23T16:35:00Z">
                  <w:rPr>
                    <w:ins w:id="468" w:author="Mareike Ariaans" w:date="2020-06-23T16:35:00Z"/>
                    <w:sz w:val="20"/>
                    <w:szCs w:val="20"/>
                    <w:lang w:val="en-US"/>
                  </w:rPr>
                </w:rPrChange>
              </w:rPr>
            </w:pPr>
            <w:ins w:id="469" w:author="Mareike Ariaans" w:date="2020-06-23T16:35:00Z">
              <w:r w:rsidRPr="002E6277">
                <w:rPr>
                  <w:sz w:val="16"/>
                  <w:szCs w:val="16"/>
                  <w:rPrChange w:id="470" w:author="Mareike Ariaans" w:date="2020-06-23T16:35:00Z">
                    <w:rPr>
                      <w:sz w:val="20"/>
                      <w:szCs w:val="20"/>
                      <w:lang w:val="en-US"/>
                    </w:rPr>
                  </w:rPrChange>
                </w:rPr>
                <w:t>NZ</w:t>
              </w:r>
            </w:ins>
          </w:p>
          <w:p w14:paraId="22EDC57D"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71" w:author="Mareike Ariaans" w:date="2020-06-23T16:35:00Z"/>
                <w:sz w:val="16"/>
                <w:szCs w:val="16"/>
                <w:lang w:val="en-US"/>
                <w:rPrChange w:id="472" w:author="Mareike Ariaans" w:date="2020-06-23T16:35:00Z">
                  <w:rPr>
                    <w:ins w:id="473" w:author="Mareike Ariaans" w:date="2020-06-23T16:35:00Z"/>
                    <w:sz w:val="20"/>
                    <w:szCs w:val="20"/>
                    <w:lang w:val="en-US"/>
                  </w:rPr>
                </w:rPrChange>
              </w:rPr>
            </w:pPr>
            <w:ins w:id="474" w:author="Mareike Ariaans" w:date="2020-06-23T16:35:00Z">
              <w:r w:rsidRPr="002E6277">
                <w:rPr>
                  <w:sz w:val="16"/>
                  <w:szCs w:val="16"/>
                  <w:lang w:val="en-US"/>
                  <w:rPrChange w:id="475" w:author="Mareike Ariaans" w:date="2020-06-23T16:35:00Z">
                    <w:rPr>
                      <w:sz w:val="20"/>
                      <w:szCs w:val="20"/>
                      <w:lang w:val="en-US"/>
                    </w:rPr>
                  </w:rPrChange>
                </w:rPr>
                <w:t>SI</w:t>
              </w:r>
            </w:ins>
          </w:p>
          <w:p w14:paraId="16BE1205"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76" w:author="Mareike Ariaans" w:date="2020-06-23T16:35:00Z"/>
                <w:sz w:val="16"/>
                <w:szCs w:val="16"/>
                <w:lang w:val="en-US"/>
                <w:rPrChange w:id="477" w:author="Mareike Ariaans" w:date="2020-06-23T16:35:00Z">
                  <w:rPr>
                    <w:ins w:id="478" w:author="Mareike Ariaans" w:date="2020-06-23T16:35:00Z"/>
                    <w:sz w:val="20"/>
                    <w:szCs w:val="20"/>
                    <w:lang w:val="en-US"/>
                  </w:rPr>
                </w:rPrChange>
              </w:rPr>
            </w:pPr>
            <w:ins w:id="479" w:author="Mareike Ariaans" w:date="2020-06-23T16:35:00Z">
              <w:r w:rsidRPr="002E6277">
                <w:rPr>
                  <w:sz w:val="16"/>
                  <w:szCs w:val="16"/>
                  <w:lang w:val="en-US"/>
                  <w:rPrChange w:id="480" w:author="Mareike Ariaans" w:date="2020-06-23T16:35:00Z">
                    <w:rPr>
                      <w:sz w:val="20"/>
                      <w:szCs w:val="20"/>
                      <w:lang w:val="en-US"/>
                    </w:rPr>
                  </w:rPrChange>
                </w:rPr>
                <w:t>SK</w:t>
              </w:r>
            </w:ins>
          </w:p>
          <w:p w14:paraId="14C619D8"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81" w:author="Mareike Ariaans" w:date="2020-06-23T16:35:00Z"/>
                <w:sz w:val="16"/>
                <w:szCs w:val="16"/>
                <w:lang w:val="en-US"/>
                <w:rPrChange w:id="482" w:author="Mareike Ariaans" w:date="2020-06-23T16:35:00Z">
                  <w:rPr>
                    <w:ins w:id="483" w:author="Mareike Ariaans" w:date="2020-06-23T16:35:00Z"/>
                    <w:sz w:val="20"/>
                    <w:szCs w:val="20"/>
                    <w:lang w:val="en-US"/>
                  </w:rPr>
                </w:rPrChange>
              </w:rPr>
            </w:pPr>
            <w:ins w:id="484" w:author="Mareike Ariaans" w:date="2020-06-23T16:35:00Z">
              <w:r w:rsidRPr="002E6277">
                <w:rPr>
                  <w:sz w:val="16"/>
                  <w:szCs w:val="16"/>
                  <w:lang w:val="en-US"/>
                  <w:rPrChange w:id="485" w:author="Mareike Ariaans" w:date="2020-06-23T16:35:00Z">
                    <w:rPr>
                      <w:sz w:val="20"/>
                      <w:szCs w:val="20"/>
                      <w:lang w:val="en-US"/>
                    </w:rPr>
                  </w:rPrChange>
                </w:rPr>
                <w:t>EE</w:t>
              </w:r>
            </w:ins>
          </w:p>
        </w:tc>
        <w:tc>
          <w:tcPr>
            <w:tcW w:w="1048" w:type="dxa"/>
            <w:shd w:val="clear" w:color="auto" w:fill="FFFFFF" w:themeFill="background1"/>
            <w:vAlign w:val="center"/>
          </w:tcPr>
          <w:p w14:paraId="0EDA26A6"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86" w:author="Mareike Ariaans" w:date="2020-06-23T16:35:00Z"/>
                <w:sz w:val="16"/>
                <w:szCs w:val="16"/>
                <w:lang w:val="en-US"/>
                <w:rPrChange w:id="487" w:author="Mareike Ariaans" w:date="2020-06-23T16:35:00Z">
                  <w:rPr>
                    <w:ins w:id="488" w:author="Mareike Ariaans" w:date="2020-06-23T16:35:00Z"/>
                    <w:sz w:val="20"/>
                    <w:szCs w:val="20"/>
                    <w:lang w:val="en-US"/>
                  </w:rPr>
                </w:rPrChange>
              </w:rPr>
            </w:pPr>
            <w:ins w:id="489" w:author="Mareike Ariaans" w:date="2020-06-23T16:35:00Z">
              <w:r w:rsidRPr="002E6277">
                <w:rPr>
                  <w:sz w:val="16"/>
                  <w:szCs w:val="16"/>
                  <w:lang w:val="en-US"/>
                  <w:rPrChange w:id="490" w:author="Mareike Ariaans" w:date="2020-06-23T16:35:00Z">
                    <w:rPr>
                      <w:sz w:val="20"/>
                      <w:szCs w:val="20"/>
                      <w:lang w:val="en-US"/>
                    </w:rPr>
                  </w:rPrChange>
                </w:rPr>
                <w:t>DK</w:t>
              </w:r>
            </w:ins>
          </w:p>
          <w:p w14:paraId="6209641A"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91" w:author="Mareike Ariaans" w:date="2020-06-23T16:35:00Z"/>
                <w:sz w:val="16"/>
                <w:szCs w:val="16"/>
                <w:lang w:val="en-US"/>
                <w:rPrChange w:id="492" w:author="Mareike Ariaans" w:date="2020-06-23T16:35:00Z">
                  <w:rPr>
                    <w:ins w:id="493" w:author="Mareike Ariaans" w:date="2020-06-23T16:35:00Z"/>
                    <w:sz w:val="20"/>
                    <w:szCs w:val="20"/>
                    <w:lang w:val="en-US"/>
                  </w:rPr>
                </w:rPrChange>
              </w:rPr>
            </w:pPr>
            <w:ins w:id="494" w:author="Mareike Ariaans" w:date="2020-06-23T16:35:00Z">
              <w:r w:rsidRPr="002E6277">
                <w:rPr>
                  <w:sz w:val="16"/>
                  <w:szCs w:val="16"/>
                  <w:lang w:val="en-US"/>
                  <w:rPrChange w:id="495" w:author="Mareike Ariaans" w:date="2020-06-23T16:35:00Z">
                    <w:rPr>
                      <w:sz w:val="20"/>
                      <w:szCs w:val="20"/>
                      <w:lang w:val="en-US"/>
                    </w:rPr>
                  </w:rPrChange>
                </w:rPr>
                <w:t>IE</w:t>
              </w:r>
            </w:ins>
          </w:p>
          <w:p w14:paraId="1D522352"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496" w:author="Mareike Ariaans" w:date="2020-06-23T16:35:00Z"/>
                <w:sz w:val="16"/>
                <w:szCs w:val="16"/>
                <w:lang w:val="en-US"/>
                <w:rPrChange w:id="497" w:author="Mareike Ariaans" w:date="2020-06-23T16:35:00Z">
                  <w:rPr>
                    <w:ins w:id="498" w:author="Mareike Ariaans" w:date="2020-06-23T16:35:00Z"/>
                    <w:sz w:val="20"/>
                    <w:szCs w:val="20"/>
                    <w:lang w:val="en-US"/>
                  </w:rPr>
                </w:rPrChange>
              </w:rPr>
            </w:pPr>
            <w:ins w:id="499" w:author="Mareike Ariaans" w:date="2020-06-23T16:35:00Z">
              <w:r w:rsidRPr="002E6277">
                <w:rPr>
                  <w:sz w:val="16"/>
                  <w:szCs w:val="16"/>
                  <w:lang w:val="en-US"/>
                  <w:rPrChange w:id="500" w:author="Mareike Ariaans" w:date="2020-06-23T16:35:00Z">
                    <w:rPr>
                      <w:sz w:val="20"/>
                      <w:szCs w:val="20"/>
                      <w:lang w:val="en-US"/>
                    </w:rPr>
                  </w:rPrChange>
                </w:rPr>
                <w:t>NO</w:t>
              </w:r>
            </w:ins>
          </w:p>
          <w:p w14:paraId="7321CD83"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501" w:author="Mareike Ariaans" w:date="2020-06-23T16:35:00Z"/>
                <w:sz w:val="16"/>
                <w:szCs w:val="16"/>
                <w:lang w:val="en-US"/>
                <w:rPrChange w:id="502" w:author="Mareike Ariaans" w:date="2020-06-23T16:35:00Z">
                  <w:rPr>
                    <w:ins w:id="503" w:author="Mareike Ariaans" w:date="2020-06-23T16:35:00Z"/>
                    <w:sz w:val="20"/>
                    <w:szCs w:val="20"/>
                    <w:lang w:val="en-US"/>
                  </w:rPr>
                </w:rPrChange>
              </w:rPr>
            </w:pPr>
            <w:ins w:id="504" w:author="Mareike Ariaans" w:date="2020-06-23T16:35:00Z">
              <w:r w:rsidRPr="002E6277">
                <w:rPr>
                  <w:sz w:val="16"/>
                  <w:szCs w:val="16"/>
                  <w:lang w:val="en-US"/>
                  <w:rPrChange w:id="505" w:author="Mareike Ariaans" w:date="2020-06-23T16:35:00Z">
                    <w:rPr>
                      <w:sz w:val="20"/>
                      <w:szCs w:val="20"/>
                      <w:lang w:val="en-US"/>
                    </w:rPr>
                  </w:rPrChange>
                </w:rPr>
                <w:t>SE</w:t>
              </w:r>
            </w:ins>
          </w:p>
        </w:tc>
        <w:tc>
          <w:tcPr>
            <w:tcW w:w="824" w:type="dxa"/>
            <w:shd w:val="clear" w:color="auto" w:fill="FFFFFF" w:themeFill="background1"/>
            <w:vAlign w:val="center"/>
          </w:tcPr>
          <w:p w14:paraId="72D61ACA"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506" w:author="Mareike Ariaans" w:date="2020-06-23T16:35:00Z"/>
                <w:sz w:val="16"/>
                <w:szCs w:val="16"/>
                <w:lang w:val="en-US"/>
                <w:rPrChange w:id="507" w:author="Mareike Ariaans" w:date="2020-06-23T16:35:00Z">
                  <w:rPr>
                    <w:ins w:id="508" w:author="Mareike Ariaans" w:date="2020-06-23T16:35:00Z"/>
                    <w:sz w:val="20"/>
                    <w:szCs w:val="20"/>
                    <w:lang w:val="en-US"/>
                  </w:rPr>
                </w:rPrChange>
              </w:rPr>
            </w:pPr>
            <w:ins w:id="509" w:author="Mareike Ariaans" w:date="2020-06-23T16:35:00Z">
              <w:r w:rsidRPr="002E6277">
                <w:rPr>
                  <w:sz w:val="16"/>
                  <w:szCs w:val="16"/>
                  <w:lang w:val="en-US"/>
                  <w:rPrChange w:id="510" w:author="Mareike Ariaans" w:date="2020-06-23T16:35:00Z">
                    <w:rPr>
                      <w:sz w:val="20"/>
                      <w:szCs w:val="20"/>
                      <w:lang w:val="en-US"/>
                    </w:rPr>
                  </w:rPrChange>
                </w:rPr>
                <w:t>FR</w:t>
              </w:r>
            </w:ins>
          </w:p>
          <w:p w14:paraId="1ACEAF7F"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511" w:author="Mareike Ariaans" w:date="2020-06-23T16:35:00Z"/>
                <w:sz w:val="16"/>
                <w:szCs w:val="16"/>
                <w:lang w:val="en-US"/>
                <w:rPrChange w:id="512" w:author="Mareike Ariaans" w:date="2020-06-23T16:35:00Z">
                  <w:rPr>
                    <w:ins w:id="513" w:author="Mareike Ariaans" w:date="2020-06-23T16:35:00Z"/>
                    <w:sz w:val="20"/>
                    <w:szCs w:val="20"/>
                    <w:lang w:val="en-US"/>
                  </w:rPr>
                </w:rPrChange>
              </w:rPr>
            </w:pPr>
            <w:ins w:id="514" w:author="Mareike Ariaans" w:date="2020-06-23T16:35:00Z">
              <w:r w:rsidRPr="002E6277">
                <w:rPr>
                  <w:sz w:val="16"/>
                  <w:szCs w:val="16"/>
                  <w:lang w:val="en-US"/>
                  <w:rPrChange w:id="515" w:author="Mareike Ariaans" w:date="2020-06-23T16:35:00Z">
                    <w:rPr>
                      <w:sz w:val="20"/>
                      <w:szCs w:val="20"/>
                      <w:lang w:val="en-US"/>
                    </w:rPr>
                  </w:rPrChange>
                </w:rPr>
                <w:t>US</w:t>
              </w:r>
            </w:ins>
          </w:p>
          <w:p w14:paraId="062F5536"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516" w:author="Mareike Ariaans" w:date="2020-06-23T16:35:00Z"/>
                <w:sz w:val="16"/>
                <w:szCs w:val="16"/>
                <w:lang w:val="en-US"/>
                <w:rPrChange w:id="517" w:author="Mareike Ariaans" w:date="2020-06-23T16:35:00Z">
                  <w:rPr>
                    <w:ins w:id="518" w:author="Mareike Ariaans" w:date="2020-06-23T16:35:00Z"/>
                    <w:sz w:val="20"/>
                    <w:szCs w:val="20"/>
                    <w:lang w:val="en-US"/>
                  </w:rPr>
                </w:rPrChange>
              </w:rPr>
            </w:pPr>
            <w:ins w:id="519" w:author="Mareike Ariaans" w:date="2020-06-23T16:35:00Z">
              <w:r w:rsidRPr="002E6277">
                <w:rPr>
                  <w:sz w:val="16"/>
                  <w:szCs w:val="16"/>
                  <w:lang w:val="en-US"/>
                  <w:rPrChange w:id="520" w:author="Mareike Ariaans" w:date="2020-06-23T16:35:00Z">
                    <w:rPr>
                      <w:sz w:val="20"/>
                      <w:szCs w:val="20"/>
                      <w:lang w:val="en-US"/>
                    </w:rPr>
                  </w:rPrChange>
                </w:rPr>
                <w:t>UK</w:t>
              </w:r>
            </w:ins>
          </w:p>
        </w:tc>
        <w:tc>
          <w:tcPr>
            <w:tcW w:w="850" w:type="dxa"/>
            <w:shd w:val="clear" w:color="auto" w:fill="FFFFFF" w:themeFill="background1"/>
            <w:vAlign w:val="center"/>
          </w:tcPr>
          <w:p w14:paraId="60E4A353"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521" w:author="Mareike Ariaans" w:date="2020-06-23T16:35:00Z"/>
                <w:sz w:val="16"/>
                <w:szCs w:val="16"/>
                <w:lang w:val="en-US"/>
                <w:rPrChange w:id="522" w:author="Mareike Ariaans" w:date="2020-06-23T16:35:00Z">
                  <w:rPr>
                    <w:ins w:id="523" w:author="Mareike Ariaans" w:date="2020-06-23T16:35:00Z"/>
                    <w:sz w:val="20"/>
                    <w:szCs w:val="20"/>
                    <w:lang w:val="en-US"/>
                  </w:rPr>
                </w:rPrChange>
              </w:rPr>
            </w:pPr>
          </w:p>
        </w:tc>
      </w:tr>
      <w:tr w:rsidR="002E6277" w:rsidRPr="00B33E18" w14:paraId="467E2D3E" w14:textId="77777777" w:rsidTr="00154170">
        <w:trPr>
          <w:cnfStyle w:val="000000100000" w:firstRow="0" w:lastRow="0" w:firstColumn="0" w:lastColumn="0" w:oddVBand="0" w:evenVBand="0" w:oddHBand="1" w:evenHBand="0" w:firstRowFirstColumn="0" w:firstRowLastColumn="0" w:lastRowFirstColumn="0" w:lastRowLastColumn="0"/>
          <w:trHeight w:val="283"/>
          <w:ins w:id="524"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426FE83" w14:textId="77777777" w:rsidR="002E6277" w:rsidRPr="002E6277" w:rsidRDefault="002E6277" w:rsidP="00154170">
            <w:pPr>
              <w:spacing w:line="276" w:lineRule="auto"/>
              <w:rPr>
                <w:ins w:id="525" w:author="Mareike Ariaans" w:date="2020-06-23T16:35:00Z"/>
                <w:b w:val="0"/>
                <w:bCs w:val="0"/>
                <w:caps w:val="0"/>
                <w:sz w:val="16"/>
                <w:szCs w:val="16"/>
                <w:lang w:val="en-US"/>
                <w:rPrChange w:id="526" w:author="Mareike Ariaans" w:date="2020-06-23T16:35:00Z">
                  <w:rPr>
                    <w:ins w:id="527" w:author="Mareike Ariaans" w:date="2020-06-23T16:35:00Z"/>
                    <w:b w:val="0"/>
                    <w:bCs w:val="0"/>
                    <w:caps w:val="0"/>
                    <w:sz w:val="20"/>
                    <w:szCs w:val="20"/>
                    <w:lang w:val="en-US"/>
                  </w:rPr>
                </w:rPrChange>
              </w:rPr>
            </w:pPr>
            <w:ins w:id="528" w:author="Mareike Ariaans" w:date="2020-06-23T16:35:00Z">
              <w:r w:rsidRPr="002E6277">
                <w:rPr>
                  <w:b w:val="0"/>
                  <w:bCs w:val="0"/>
                  <w:caps w:val="0"/>
                  <w:sz w:val="16"/>
                  <w:szCs w:val="16"/>
                  <w:lang w:val="en-US"/>
                  <w:rPrChange w:id="529" w:author="Mareike Ariaans" w:date="2020-06-23T16:35:00Z">
                    <w:rPr>
                      <w:b w:val="0"/>
                      <w:bCs w:val="0"/>
                      <w:caps w:val="0"/>
                      <w:sz w:val="20"/>
                      <w:szCs w:val="20"/>
                      <w:lang w:val="en-US"/>
                    </w:rPr>
                  </w:rPrChange>
                </w:rPr>
                <w:t>Strongest ties in cluster</w:t>
              </w:r>
            </w:ins>
          </w:p>
        </w:tc>
        <w:tc>
          <w:tcPr>
            <w:tcW w:w="993" w:type="dxa"/>
            <w:tcBorders>
              <w:left w:val="nil"/>
            </w:tcBorders>
            <w:shd w:val="clear" w:color="auto" w:fill="FFFFFF" w:themeFill="background1"/>
            <w:vAlign w:val="center"/>
          </w:tcPr>
          <w:p w14:paraId="56FEB058"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30" w:author="Mareike Ariaans" w:date="2020-06-23T16:35:00Z"/>
                <w:sz w:val="16"/>
                <w:szCs w:val="16"/>
                <w:lang w:val="en-US"/>
                <w:rPrChange w:id="531" w:author="Mareike Ariaans" w:date="2020-06-23T16:35:00Z">
                  <w:rPr>
                    <w:ins w:id="532" w:author="Mareike Ariaans" w:date="2020-06-23T16:35:00Z"/>
                    <w:sz w:val="20"/>
                    <w:szCs w:val="20"/>
                    <w:lang w:val="en-US"/>
                  </w:rPr>
                </w:rPrChange>
              </w:rPr>
            </w:pPr>
            <w:ins w:id="533" w:author="Mareike Ariaans" w:date="2020-06-23T16:35:00Z">
              <w:r w:rsidRPr="002E6277">
                <w:rPr>
                  <w:sz w:val="16"/>
                  <w:szCs w:val="16"/>
                  <w:lang w:val="en-US"/>
                  <w:rPrChange w:id="534" w:author="Mareike Ariaans" w:date="2020-06-23T16:35:00Z">
                    <w:rPr>
                      <w:sz w:val="20"/>
                      <w:szCs w:val="20"/>
                      <w:lang w:val="en-US"/>
                    </w:rPr>
                  </w:rPrChange>
                </w:rPr>
                <w:t>LU_NL_1.0</w:t>
              </w:r>
            </w:ins>
          </w:p>
        </w:tc>
        <w:tc>
          <w:tcPr>
            <w:tcW w:w="850" w:type="dxa"/>
            <w:shd w:val="clear" w:color="auto" w:fill="FFFFFF" w:themeFill="background1"/>
            <w:vAlign w:val="center"/>
          </w:tcPr>
          <w:p w14:paraId="03C00820"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35" w:author="Mareike Ariaans" w:date="2020-06-23T16:35:00Z"/>
                <w:sz w:val="16"/>
                <w:szCs w:val="16"/>
                <w:lang w:val="en-US"/>
                <w:rPrChange w:id="536" w:author="Mareike Ariaans" w:date="2020-06-23T16:35:00Z">
                  <w:rPr>
                    <w:ins w:id="537" w:author="Mareike Ariaans" w:date="2020-06-23T16:35:00Z"/>
                    <w:sz w:val="20"/>
                    <w:szCs w:val="20"/>
                    <w:lang w:val="en-US"/>
                  </w:rPr>
                </w:rPrChange>
              </w:rPr>
            </w:pPr>
            <w:ins w:id="538" w:author="Mareike Ariaans" w:date="2020-06-23T16:35:00Z">
              <w:r w:rsidRPr="002E6277">
                <w:rPr>
                  <w:sz w:val="16"/>
                  <w:szCs w:val="16"/>
                  <w:lang w:val="en-US"/>
                  <w:rPrChange w:id="539" w:author="Mareike Ariaans" w:date="2020-06-23T16:35:00Z">
                    <w:rPr>
                      <w:sz w:val="20"/>
                      <w:szCs w:val="20"/>
                      <w:lang w:val="en-US"/>
                    </w:rPr>
                  </w:rPrChange>
                </w:rPr>
                <w:t>LV_PL_1.0</w:t>
              </w:r>
            </w:ins>
          </w:p>
        </w:tc>
        <w:tc>
          <w:tcPr>
            <w:tcW w:w="992" w:type="dxa"/>
            <w:shd w:val="clear" w:color="auto" w:fill="FFFFFF" w:themeFill="background1"/>
            <w:vAlign w:val="center"/>
          </w:tcPr>
          <w:p w14:paraId="7904532B"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40" w:author="Mareike Ariaans" w:date="2020-06-23T16:35:00Z"/>
                <w:sz w:val="16"/>
                <w:szCs w:val="16"/>
                <w:lang w:val="en-US"/>
                <w:rPrChange w:id="541" w:author="Mareike Ariaans" w:date="2020-06-23T16:35:00Z">
                  <w:rPr>
                    <w:ins w:id="542" w:author="Mareike Ariaans" w:date="2020-06-23T16:35:00Z"/>
                    <w:sz w:val="20"/>
                    <w:szCs w:val="20"/>
                    <w:lang w:val="en-US"/>
                  </w:rPr>
                </w:rPrChange>
              </w:rPr>
            </w:pPr>
            <w:ins w:id="543" w:author="Mareike Ariaans" w:date="2020-06-23T16:35:00Z">
              <w:r w:rsidRPr="002E6277">
                <w:rPr>
                  <w:sz w:val="16"/>
                  <w:szCs w:val="16"/>
                  <w:lang w:val="en-US"/>
                  <w:rPrChange w:id="544" w:author="Mareike Ariaans" w:date="2020-06-23T16:35:00Z">
                    <w:rPr>
                      <w:sz w:val="20"/>
                      <w:szCs w:val="20"/>
                      <w:lang w:val="en-US"/>
                    </w:rPr>
                  </w:rPrChange>
                </w:rPr>
                <w:t>DK_IE_1.0</w:t>
              </w:r>
            </w:ins>
          </w:p>
          <w:p w14:paraId="35F78485"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45" w:author="Mareike Ariaans" w:date="2020-06-23T16:35:00Z"/>
                <w:sz w:val="16"/>
                <w:szCs w:val="16"/>
                <w:lang w:val="en-US"/>
                <w:rPrChange w:id="546" w:author="Mareike Ariaans" w:date="2020-06-23T16:35:00Z">
                  <w:rPr>
                    <w:ins w:id="547" w:author="Mareike Ariaans" w:date="2020-06-23T16:35:00Z"/>
                    <w:sz w:val="20"/>
                    <w:szCs w:val="20"/>
                    <w:lang w:val="en-US"/>
                  </w:rPr>
                </w:rPrChange>
              </w:rPr>
            </w:pPr>
            <w:ins w:id="548" w:author="Mareike Ariaans" w:date="2020-06-23T16:35:00Z">
              <w:r w:rsidRPr="002E6277">
                <w:rPr>
                  <w:sz w:val="16"/>
                  <w:szCs w:val="16"/>
                  <w:lang w:val="en-US"/>
                  <w:rPrChange w:id="549" w:author="Mareike Ariaans" w:date="2020-06-23T16:35:00Z">
                    <w:rPr>
                      <w:sz w:val="20"/>
                      <w:szCs w:val="20"/>
                      <w:lang w:val="en-US"/>
                    </w:rPr>
                  </w:rPrChange>
                </w:rPr>
                <w:t>DK_NO_1.0</w:t>
              </w:r>
            </w:ins>
          </w:p>
          <w:p w14:paraId="73A3AB5E"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50" w:author="Mareike Ariaans" w:date="2020-06-23T16:35:00Z"/>
                <w:sz w:val="16"/>
                <w:szCs w:val="16"/>
                <w:lang w:val="en-US"/>
                <w:rPrChange w:id="551" w:author="Mareike Ariaans" w:date="2020-06-23T16:35:00Z">
                  <w:rPr>
                    <w:ins w:id="552" w:author="Mareike Ariaans" w:date="2020-06-23T16:35:00Z"/>
                    <w:sz w:val="20"/>
                    <w:szCs w:val="20"/>
                    <w:lang w:val="en-US"/>
                  </w:rPr>
                </w:rPrChange>
              </w:rPr>
            </w:pPr>
            <w:ins w:id="553" w:author="Mareike Ariaans" w:date="2020-06-23T16:35:00Z">
              <w:r w:rsidRPr="002E6277">
                <w:rPr>
                  <w:sz w:val="16"/>
                  <w:szCs w:val="16"/>
                  <w:lang w:val="en-US"/>
                  <w:rPrChange w:id="554" w:author="Mareike Ariaans" w:date="2020-06-23T16:35:00Z">
                    <w:rPr>
                      <w:sz w:val="20"/>
                      <w:szCs w:val="20"/>
                      <w:lang w:val="en-US"/>
                    </w:rPr>
                  </w:rPrChange>
                </w:rPr>
                <w:t>DK_SE_1.0</w:t>
              </w:r>
            </w:ins>
          </w:p>
          <w:p w14:paraId="68F2392C"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55" w:author="Mareike Ariaans" w:date="2020-06-23T16:35:00Z"/>
                <w:sz w:val="16"/>
                <w:szCs w:val="16"/>
                <w:lang w:val="en-US"/>
                <w:rPrChange w:id="556" w:author="Mareike Ariaans" w:date="2020-06-23T16:35:00Z">
                  <w:rPr>
                    <w:ins w:id="557" w:author="Mareike Ariaans" w:date="2020-06-23T16:35:00Z"/>
                    <w:sz w:val="20"/>
                    <w:szCs w:val="20"/>
                    <w:lang w:val="en-US"/>
                  </w:rPr>
                </w:rPrChange>
              </w:rPr>
            </w:pPr>
            <w:ins w:id="558" w:author="Mareike Ariaans" w:date="2020-06-23T16:35:00Z">
              <w:r w:rsidRPr="002E6277">
                <w:rPr>
                  <w:sz w:val="16"/>
                  <w:szCs w:val="16"/>
                  <w:lang w:val="en-US"/>
                  <w:rPrChange w:id="559" w:author="Mareike Ariaans" w:date="2020-06-23T16:35:00Z">
                    <w:rPr>
                      <w:sz w:val="20"/>
                      <w:szCs w:val="20"/>
                      <w:lang w:val="en-US"/>
                    </w:rPr>
                  </w:rPrChange>
                </w:rPr>
                <w:t>IE_NO_1.0</w:t>
              </w:r>
            </w:ins>
          </w:p>
          <w:p w14:paraId="2F8828EC"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60" w:author="Mareike Ariaans" w:date="2020-06-23T16:35:00Z"/>
                <w:sz w:val="16"/>
                <w:szCs w:val="16"/>
                <w:lang w:val="en-US"/>
                <w:rPrChange w:id="561" w:author="Mareike Ariaans" w:date="2020-06-23T16:35:00Z">
                  <w:rPr>
                    <w:ins w:id="562" w:author="Mareike Ariaans" w:date="2020-06-23T16:35:00Z"/>
                    <w:sz w:val="20"/>
                    <w:szCs w:val="20"/>
                    <w:lang w:val="en-US"/>
                  </w:rPr>
                </w:rPrChange>
              </w:rPr>
            </w:pPr>
            <w:ins w:id="563" w:author="Mareike Ariaans" w:date="2020-06-23T16:35:00Z">
              <w:r w:rsidRPr="002E6277">
                <w:rPr>
                  <w:sz w:val="16"/>
                  <w:szCs w:val="16"/>
                  <w:lang w:val="en-US"/>
                  <w:rPrChange w:id="564" w:author="Mareike Ariaans" w:date="2020-06-23T16:35:00Z">
                    <w:rPr>
                      <w:sz w:val="20"/>
                      <w:szCs w:val="20"/>
                      <w:lang w:val="en-US"/>
                    </w:rPr>
                  </w:rPrChange>
                </w:rPr>
                <w:t>IE_SE_1.0</w:t>
              </w:r>
            </w:ins>
          </w:p>
          <w:p w14:paraId="1596BAB5"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65" w:author="Mareike Ariaans" w:date="2020-06-23T16:35:00Z"/>
                <w:sz w:val="16"/>
                <w:szCs w:val="16"/>
                <w:lang w:val="en-US"/>
                <w:rPrChange w:id="566" w:author="Mareike Ariaans" w:date="2020-06-23T16:35:00Z">
                  <w:rPr>
                    <w:ins w:id="567" w:author="Mareike Ariaans" w:date="2020-06-23T16:35:00Z"/>
                    <w:sz w:val="20"/>
                    <w:szCs w:val="20"/>
                    <w:lang w:val="en-US"/>
                  </w:rPr>
                </w:rPrChange>
              </w:rPr>
            </w:pPr>
            <w:ins w:id="568" w:author="Mareike Ariaans" w:date="2020-06-23T16:35:00Z">
              <w:r w:rsidRPr="002E6277">
                <w:rPr>
                  <w:sz w:val="16"/>
                  <w:szCs w:val="16"/>
                  <w:lang w:val="en-US"/>
                  <w:rPrChange w:id="569" w:author="Mareike Ariaans" w:date="2020-06-23T16:35:00Z">
                    <w:rPr>
                      <w:sz w:val="20"/>
                      <w:szCs w:val="20"/>
                      <w:lang w:val="en-US"/>
                    </w:rPr>
                  </w:rPrChange>
                </w:rPr>
                <w:t>NO_SE_1.0</w:t>
              </w:r>
            </w:ins>
          </w:p>
        </w:tc>
        <w:tc>
          <w:tcPr>
            <w:tcW w:w="851" w:type="dxa"/>
            <w:shd w:val="clear" w:color="auto" w:fill="FFFFFF" w:themeFill="background1"/>
            <w:vAlign w:val="center"/>
          </w:tcPr>
          <w:p w14:paraId="5285647B"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70" w:author="Mareike Ariaans" w:date="2020-06-23T16:35:00Z"/>
                <w:sz w:val="16"/>
                <w:szCs w:val="16"/>
                <w:lang w:val="en-US"/>
                <w:rPrChange w:id="571" w:author="Mareike Ariaans" w:date="2020-06-23T16:35:00Z">
                  <w:rPr>
                    <w:ins w:id="572" w:author="Mareike Ariaans" w:date="2020-06-23T16:35:00Z"/>
                    <w:sz w:val="20"/>
                    <w:szCs w:val="20"/>
                    <w:lang w:val="en-US"/>
                  </w:rPr>
                </w:rPrChange>
              </w:rPr>
            </w:pPr>
          </w:p>
        </w:tc>
        <w:tc>
          <w:tcPr>
            <w:tcW w:w="850" w:type="dxa"/>
            <w:shd w:val="clear" w:color="auto" w:fill="FFFFFF" w:themeFill="background1"/>
            <w:vAlign w:val="center"/>
          </w:tcPr>
          <w:p w14:paraId="626C9B66" w14:textId="77777777" w:rsidR="002E6277" w:rsidRPr="002E6277" w:rsidRDefault="002E6277" w:rsidP="00154170">
            <w:pPr>
              <w:cnfStyle w:val="000000100000" w:firstRow="0" w:lastRow="0" w:firstColumn="0" w:lastColumn="0" w:oddVBand="0" w:evenVBand="0" w:oddHBand="1" w:evenHBand="0" w:firstRowFirstColumn="0" w:firstRowLastColumn="0" w:lastRowFirstColumn="0" w:lastRowLastColumn="0"/>
              <w:rPr>
                <w:ins w:id="573" w:author="Mareike Ariaans" w:date="2020-06-23T16:35:00Z"/>
                <w:sz w:val="16"/>
                <w:szCs w:val="16"/>
                <w:lang w:val="en-US"/>
                <w:rPrChange w:id="574" w:author="Mareike Ariaans" w:date="2020-06-23T16:35:00Z">
                  <w:rPr>
                    <w:ins w:id="575" w:author="Mareike Ariaans" w:date="2020-06-23T16:35:00Z"/>
                    <w:sz w:val="20"/>
                    <w:szCs w:val="20"/>
                    <w:lang w:val="en-US"/>
                  </w:rPr>
                </w:rPrChange>
              </w:rPr>
            </w:pPr>
            <w:ins w:id="576" w:author="Mareike Ariaans" w:date="2020-06-23T16:35:00Z">
              <w:r w:rsidRPr="002E6277">
                <w:rPr>
                  <w:sz w:val="16"/>
                  <w:szCs w:val="16"/>
                  <w:lang w:val="en-US"/>
                  <w:rPrChange w:id="577" w:author="Mareike Ariaans" w:date="2020-06-23T16:35:00Z">
                    <w:rPr>
                      <w:sz w:val="20"/>
                      <w:szCs w:val="20"/>
                      <w:lang w:val="en-US"/>
                    </w:rPr>
                  </w:rPrChange>
                </w:rPr>
                <w:t>FI_DE_0.94</w:t>
              </w:r>
            </w:ins>
          </w:p>
        </w:tc>
        <w:tc>
          <w:tcPr>
            <w:tcW w:w="993" w:type="dxa"/>
            <w:shd w:val="clear" w:color="auto" w:fill="FFFFFF" w:themeFill="background1"/>
            <w:vAlign w:val="center"/>
          </w:tcPr>
          <w:p w14:paraId="7B92744A"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78" w:author="Mareike Ariaans" w:date="2020-06-23T16:35:00Z"/>
                <w:sz w:val="16"/>
                <w:szCs w:val="16"/>
                <w:lang w:val="en-US"/>
                <w:rPrChange w:id="579" w:author="Mareike Ariaans" w:date="2020-06-23T16:35:00Z">
                  <w:rPr>
                    <w:ins w:id="580" w:author="Mareike Ariaans" w:date="2020-06-23T16:35:00Z"/>
                    <w:sz w:val="20"/>
                    <w:szCs w:val="20"/>
                    <w:lang w:val="en-US"/>
                  </w:rPr>
                </w:rPrChange>
              </w:rPr>
            </w:pPr>
            <w:ins w:id="581" w:author="Mareike Ariaans" w:date="2020-06-23T16:35:00Z">
              <w:r w:rsidRPr="002E6277">
                <w:rPr>
                  <w:sz w:val="16"/>
                  <w:szCs w:val="16"/>
                  <w:lang w:val="en-US"/>
                  <w:rPrChange w:id="582" w:author="Mareike Ariaans" w:date="2020-06-23T16:35:00Z">
                    <w:rPr>
                      <w:sz w:val="20"/>
                      <w:szCs w:val="20"/>
                      <w:lang w:val="en-US"/>
                    </w:rPr>
                  </w:rPrChange>
                </w:rPr>
                <w:t>ES_US_0.94</w:t>
              </w:r>
            </w:ins>
          </w:p>
        </w:tc>
        <w:tc>
          <w:tcPr>
            <w:tcW w:w="1048" w:type="dxa"/>
            <w:shd w:val="clear" w:color="auto" w:fill="FFFFFF" w:themeFill="background1"/>
            <w:vAlign w:val="center"/>
          </w:tcPr>
          <w:p w14:paraId="3C842BBA"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83" w:author="Mareike Ariaans" w:date="2020-06-23T16:35:00Z"/>
                <w:sz w:val="16"/>
                <w:szCs w:val="16"/>
                <w:lang w:val="en-US"/>
                <w:rPrChange w:id="584" w:author="Mareike Ariaans" w:date="2020-06-23T16:35:00Z">
                  <w:rPr>
                    <w:ins w:id="585" w:author="Mareike Ariaans" w:date="2020-06-23T16:35:00Z"/>
                    <w:sz w:val="20"/>
                    <w:szCs w:val="20"/>
                    <w:lang w:val="en-US"/>
                  </w:rPr>
                </w:rPrChange>
              </w:rPr>
            </w:pPr>
            <w:ins w:id="586" w:author="Mareike Ariaans" w:date="2020-06-23T16:35:00Z">
              <w:r w:rsidRPr="002E6277">
                <w:rPr>
                  <w:sz w:val="16"/>
                  <w:szCs w:val="16"/>
                  <w:lang w:val="en-US"/>
                  <w:rPrChange w:id="587" w:author="Mareike Ariaans" w:date="2020-06-23T16:35:00Z">
                    <w:rPr>
                      <w:sz w:val="20"/>
                      <w:szCs w:val="20"/>
                      <w:lang w:val="en-US"/>
                    </w:rPr>
                  </w:rPrChange>
                </w:rPr>
                <w:t>JP_KR_0.94</w:t>
              </w:r>
            </w:ins>
          </w:p>
        </w:tc>
        <w:tc>
          <w:tcPr>
            <w:tcW w:w="824" w:type="dxa"/>
            <w:shd w:val="clear" w:color="auto" w:fill="FFFFFF" w:themeFill="background1"/>
            <w:vAlign w:val="center"/>
          </w:tcPr>
          <w:p w14:paraId="358E475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88" w:author="Mareike Ariaans" w:date="2020-06-23T16:35:00Z"/>
                <w:sz w:val="16"/>
                <w:szCs w:val="16"/>
                <w:lang w:val="en-US"/>
                <w:rPrChange w:id="589" w:author="Mareike Ariaans" w:date="2020-06-23T16:35:00Z">
                  <w:rPr>
                    <w:ins w:id="590" w:author="Mareike Ariaans" w:date="2020-06-23T16:35:00Z"/>
                    <w:sz w:val="20"/>
                    <w:szCs w:val="20"/>
                    <w:lang w:val="en-US"/>
                  </w:rPr>
                </w:rPrChange>
              </w:rPr>
            </w:pPr>
          </w:p>
        </w:tc>
        <w:tc>
          <w:tcPr>
            <w:tcW w:w="850" w:type="dxa"/>
            <w:shd w:val="clear" w:color="auto" w:fill="FFFFFF" w:themeFill="background1"/>
            <w:vAlign w:val="center"/>
          </w:tcPr>
          <w:p w14:paraId="2E53234E"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591" w:author="Mareike Ariaans" w:date="2020-06-23T16:35:00Z"/>
                <w:sz w:val="16"/>
                <w:szCs w:val="16"/>
                <w:lang w:val="en-US"/>
                <w:rPrChange w:id="592" w:author="Mareike Ariaans" w:date="2020-06-23T16:35:00Z">
                  <w:rPr>
                    <w:ins w:id="593" w:author="Mareike Ariaans" w:date="2020-06-23T16:35:00Z"/>
                    <w:sz w:val="20"/>
                    <w:szCs w:val="20"/>
                    <w:lang w:val="en-US"/>
                  </w:rPr>
                </w:rPrChange>
              </w:rPr>
            </w:pPr>
            <w:ins w:id="594" w:author="Mareike Ariaans" w:date="2020-06-23T16:35:00Z">
              <w:r w:rsidRPr="002E6277">
                <w:rPr>
                  <w:sz w:val="16"/>
                  <w:szCs w:val="16"/>
                  <w:lang w:val="en-US"/>
                  <w:rPrChange w:id="595" w:author="Mareike Ariaans" w:date="2020-06-23T16:35:00Z">
                    <w:rPr>
                      <w:sz w:val="20"/>
                      <w:szCs w:val="20"/>
                      <w:lang w:val="en-US"/>
                    </w:rPr>
                  </w:rPrChange>
                </w:rPr>
                <w:t>SK_SI_0.72</w:t>
              </w:r>
            </w:ins>
          </w:p>
        </w:tc>
      </w:tr>
      <w:tr w:rsidR="002E6277" w:rsidRPr="007A31D0" w14:paraId="55414D44" w14:textId="77777777" w:rsidTr="00154170">
        <w:trPr>
          <w:trHeight w:val="283"/>
          <w:ins w:id="596"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19A8F6B" w14:textId="77777777" w:rsidR="002E6277" w:rsidRPr="002E6277" w:rsidRDefault="002E6277" w:rsidP="00154170">
            <w:pPr>
              <w:spacing w:line="276" w:lineRule="auto"/>
              <w:rPr>
                <w:ins w:id="597" w:author="Mareike Ariaans" w:date="2020-06-23T16:35:00Z"/>
                <w:b w:val="0"/>
                <w:bCs w:val="0"/>
                <w:caps w:val="0"/>
                <w:sz w:val="16"/>
                <w:szCs w:val="16"/>
                <w:lang w:val="en-US"/>
                <w:rPrChange w:id="598" w:author="Mareike Ariaans" w:date="2020-06-23T16:35:00Z">
                  <w:rPr>
                    <w:ins w:id="599" w:author="Mareike Ariaans" w:date="2020-06-23T16:35:00Z"/>
                    <w:b w:val="0"/>
                    <w:bCs w:val="0"/>
                    <w:caps w:val="0"/>
                    <w:sz w:val="20"/>
                    <w:szCs w:val="20"/>
                    <w:lang w:val="en-US"/>
                  </w:rPr>
                </w:rPrChange>
              </w:rPr>
            </w:pPr>
            <w:ins w:id="600" w:author="Mareike Ariaans" w:date="2020-06-23T16:35:00Z">
              <w:r w:rsidRPr="002E6277">
                <w:rPr>
                  <w:b w:val="0"/>
                  <w:bCs w:val="0"/>
                  <w:caps w:val="0"/>
                  <w:sz w:val="16"/>
                  <w:szCs w:val="16"/>
                  <w:lang w:val="en-US"/>
                  <w:rPrChange w:id="601" w:author="Mareike Ariaans" w:date="2020-06-23T16:35:00Z">
                    <w:rPr>
                      <w:b w:val="0"/>
                      <w:bCs w:val="0"/>
                      <w:caps w:val="0"/>
                      <w:sz w:val="20"/>
                      <w:szCs w:val="20"/>
                      <w:lang w:val="en-US"/>
                    </w:rPr>
                  </w:rPrChange>
                </w:rPr>
                <w:t>Ties ≥0,9</w:t>
              </w:r>
            </w:ins>
          </w:p>
        </w:tc>
        <w:tc>
          <w:tcPr>
            <w:tcW w:w="993" w:type="dxa"/>
            <w:tcBorders>
              <w:left w:val="nil"/>
            </w:tcBorders>
            <w:shd w:val="clear" w:color="auto" w:fill="FFFFFF" w:themeFill="background1"/>
            <w:vAlign w:val="center"/>
          </w:tcPr>
          <w:p w14:paraId="517CEB4A"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02" w:author="Mareike Ariaans" w:date="2020-06-23T16:35:00Z"/>
                <w:sz w:val="16"/>
                <w:szCs w:val="16"/>
                <w:lang w:val="en-US"/>
                <w:rPrChange w:id="603" w:author="Mareike Ariaans" w:date="2020-06-23T16:35:00Z">
                  <w:rPr>
                    <w:ins w:id="604" w:author="Mareike Ariaans" w:date="2020-06-23T16:35:00Z"/>
                    <w:sz w:val="20"/>
                    <w:szCs w:val="20"/>
                    <w:lang w:val="en-US"/>
                  </w:rPr>
                </w:rPrChange>
              </w:rPr>
            </w:pPr>
            <w:ins w:id="605" w:author="Mareike Ariaans" w:date="2020-06-23T16:35:00Z">
              <w:r w:rsidRPr="002E6277">
                <w:rPr>
                  <w:sz w:val="16"/>
                  <w:szCs w:val="16"/>
                  <w:lang w:val="en-US"/>
                  <w:rPrChange w:id="606" w:author="Mareike Ariaans" w:date="2020-06-23T16:35:00Z">
                    <w:rPr>
                      <w:sz w:val="20"/>
                      <w:szCs w:val="20"/>
                      <w:lang w:val="en-US"/>
                    </w:rPr>
                  </w:rPrChange>
                </w:rPr>
                <w:t>BE_LU</w:t>
              </w:r>
            </w:ins>
          </w:p>
          <w:p w14:paraId="405B539E"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07" w:author="Mareike Ariaans" w:date="2020-06-23T16:35:00Z"/>
                <w:sz w:val="16"/>
                <w:szCs w:val="16"/>
                <w:lang w:val="en-US"/>
                <w:rPrChange w:id="608" w:author="Mareike Ariaans" w:date="2020-06-23T16:35:00Z">
                  <w:rPr>
                    <w:ins w:id="609" w:author="Mareike Ariaans" w:date="2020-06-23T16:35:00Z"/>
                    <w:sz w:val="20"/>
                    <w:szCs w:val="20"/>
                    <w:lang w:val="en-US"/>
                  </w:rPr>
                </w:rPrChange>
              </w:rPr>
            </w:pPr>
            <w:ins w:id="610" w:author="Mareike Ariaans" w:date="2020-06-23T16:35:00Z">
              <w:r w:rsidRPr="002E6277">
                <w:rPr>
                  <w:sz w:val="16"/>
                  <w:szCs w:val="16"/>
                  <w:lang w:val="en-US"/>
                  <w:rPrChange w:id="611" w:author="Mareike Ariaans" w:date="2020-06-23T16:35:00Z">
                    <w:rPr>
                      <w:sz w:val="20"/>
                      <w:szCs w:val="20"/>
                      <w:lang w:val="en-US"/>
                    </w:rPr>
                  </w:rPrChange>
                </w:rPr>
                <w:t>BE_NL</w:t>
              </w:r>
            </w:ins>
          </w:p>
          <w:p w14:paraId="0AA3B728"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12" w:author="Mareike Ariaans" w:date="2020-06-23T16:35:00Z"/>
                <w:sz w:val="16"/>
                <w:szCs w:val="16"/>
                <w:lang w:val="en-US"/>
                <w:rPrChange w:id="613" w:author="Mareike Ariaans" w:date="2020-06-23T16:35:00Z">
                  <w:rPr>
                    <w:ins w:id="614" w:author="Mareike Ariaans" w:date="2020-06-23T16:35:00Z"/>
                    <w:sz w:val="20"/>
                    <w:szCs w:val="20"/>
                    <w:lang w:val="en-US"/>
                  </w:rPr>
                </w:rPrChange>
              </w:rPr>
            </w:pPr>
            <w:ins w:id="615" w:author="Mareike Ariaans" w:date="2020-06-23T16:35:00Z">
              <w:r w:rsidRPr="002E6277">
                <w:rPr>
                  <w:sz w:val="16"/>
                  <w:szCs w:val="16"/>
                  <w:lang w:val="en-US"/>
                  <w:rPrChange w:id="616" w:author="Mareike Ariaans" w:date="2020-06-23T16:35:00Z">
                    <w:rPr>
                      <w:sz w:val="20"/>
                      <w:szCs w:val="20"/>
                      <w:lang w:val="en-US"/>
                    </w:rPr>
                  </w:rPrChange>
                </w:rPr>
                <w:t>LU_NL</w:t>
              </w:r>
            </w:ins>
          </w:p>
          <w:p w14:paraId="45B63C71"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17" w:author="Mareike Ariaans" w:date="2020-06-23T16:35:00Z"/>
                <w:sz w:val="16"/>
                <w:szCs w:val="16"/>
                <w:lang w:val="en-US"/>
                <w:rPrChange w:id="618" w:author="Mareike Ariaans" w:date="2020-06-23T16:35:00Z">
                  <w:rPr>
                    <w:ins w:id="619" w:author="Mareike Ariaans" w:date="2020-06-23T16:35:00Z"/>
                    <w:sz w:val="20"/>
                    <w:szCs w:val="20"/>
                    <w:lang w:val="en-US"/>
                  </w:rPr>
                </w:rPrChange>
              </w:rPr>
            </w:pPr>
            <w:ins w:id="620" w:author="Mareike Ariaans" w:date="2020-06-23T16:35:00Z">
              <w:r w:rsidRPr="002E6277">
                <w:rPr>
                  <w:sz w:val="16"/>
                  <w:szCs w:val="16"/>
                  <w:lang w:val="en-US"/>
                  <w:rPrChange w:id="621" w:author="Mareike Ariaans" w:date="2020-06-23T16:35:00Z">
                    <w:rPr>
                      <w:sz w:val="20"/>
                      <w:szCs w:val="20"/>
                      <w:lang w:val="en-US"/>
                    </w:rPr>
                  </w:rPrChange>
                </w:rPr>
                <w:t>LU_CH</w:t>
              </w:r>
            </w:ins>
          </w:p>
          <w:p w14:paraId="7B399CC1"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22" w:author="Mareike Ariaans" w:date="2020-06-23T16:35:00Z"/>
                <w:sz w:val="16"/>
                <w:szCs w:val="16"/>
                <w:lang w:val="en-US"/>
                <w:rPrChange w:id="623" w:author="Mareike Ariaans" w:date="2020-06-23T16:35:00Z">
                  <w:rPr>
                    <w:ins w:id="624" w:author="Mareike Ariaans" w:date="2020-06-23T16:35:00Z"/>
                    <w:sz w:val="20"/>
                    <w:szCs w:val="20"/>
                    <w:lang w:val="en-US"/>
                  </w:rPr>
                </w:rPrChange>
              </w:rPr>
            </w:pPr>
            <w:ins w:id="625" w:author="Mareike Ariaans" w:date="2020-06-23T16:35:00Z">
              <w:r w:rsidRPr="002E6277">
                <w:rPr>
                  <w:sz w:val="16"/>
                  <w:szCs w:val="16"/>
                  <w:lang w:val="en-US"/>
                  <w:rPrChange w:id="626" w:author="Mareike Ariaans" w:date="2020-06-23T16:35:00Z">
                    <w:rPr>
                      <w:sz w:val="20"/>
                      <w:szCs w:val="20"/>
                      <w:lang w:val="en-US"/>
                    </w:rPr>
                  </w:rPrChange>
                </w:rPr>
                <w:t>NL_CH</w:t>
              </w:r>
            </w:ins>
          </w:p>
        </w:tc>
        <w:tc>
          <w:tcPr>
            <w:tcW w:w="850" w:type="dxa"/>
            <w:shd w:val="clear" w:color="auto" w:fill="FFFFFF" w:themeFill="background1"/>
            <w:vAlign w:val="center"/>
          </w:tcPr>
          <w:p w14:paraId="6C3F92EB"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27" w:author="Mareike Ariaans" w:date="2020-06-23T16:35:00Z"/>
                <w:sz w:val="16"/>
                <w:szCs w:val="16"/>
                <w:lang w:val="en-US"/>
                <w:rPrChange w:id="628" w:author="Mareike Ariaans" w:date="2020-06-23T16:35:00Z">
                  <w:rPr>
                    <w:ins w:id="629" w:author="Mareike Ariaans" w:date="2020-06-23T16:35:00Z"/>
                    <w:sz w:val="20"/>
                    <w:szCs w:val="20"/>
                    <w:lang w:val="en-US"/>
                  </w:rPr>
                </w:rPrChange>
              </w:rPr>
            </w:pPr>
            <w:ins w:id="630" w:author="Mareike Ariaans" w:date="2020-06-23T16:35:00Z">
              <w:r w:rsidRPr="002E6277">
                <w:rPr>
                  <w:sz w:val="16"/>
                  <w:szCs w:val="16"/>
                  <w:lang w:val="en-US"/>
                  <w:rPrChange w:id="631" w:author="Mareike Ariaans" w:date="2020-06-23T16:35:00Z">
                    <w:rPr>
                      <w:sz w:val="20"/>
                      <w:szCs w:val="20"/>
                      <w:lang w:val="en-US"/>
                    </w:rPr>
                  </w:rPrChange>
                </w:rPr>
                <w:t>LV_PL</w:t>
              </w:r>
            </w:ins>
          </w:p>
          <w:p w14:paraId="5DF4367C"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32" w:author="Mareike Ariaans" w:date="2020-06-23T16:35:00Z"/>
                <w:sz w:val="16"/>
                <w:szCs w:val="16"/>
                <w:lang w:val="en-US"/>
                <w:rPrChange w:id="633" w:author="Mareike Ariaans" w:date="2020-06-23T16:35:00Z">
                  <w:rPr>
                    <w:ins w:id="634" w:author="Mareike Ariaans" w:date="2020-06-23T16:35:00Z"/>
                    <w:sz w:val="20"/>
                    <w:szCs w:val="20"/>
                    <w:lang w:val="en-US"/>
                  </w:rPr>
                </w:rPrChange>
              </w:rPr>
            </w:pPr>
            <w:ins w:id="635" w:author="Mareike Ariaans" w:date="2020-06-23T16:35:00Z">
              <w:r w:rsidRPr="002E6277">
                <w:rPr>
                  <w:sz w:val="16"/>
                  <w:szCs w:val="16"/>
                  <w:lang w:val="en-US"/>
                  <w:rPrChange w:id="636" w:author="Mareike Ariaans" w:date="2020-06-23T16:35:00Z">
                    <w:rPr>
                      <w:sz w:val="20"/>
                      <w:szCs w:val="20"/>
                      <w:lang w:val="en-US"/>
                    </w:rPr>
                  </w:rPrChange>
                </w:rPr>
                <w:t>CZ_LV</w:t>
              </w:r>
            </w:ins>
          </w:p>
          <w:p w14:paraId="7CDB0949"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37" w:author="Mareike Ariaans" w:date="2020-06-23T16:35:00Z"/>
                <w:sz w:val="16"/>
                <w:szCs w:val="16"/>
                <w:lang w:val="en-US"/>
                <w:rPrChange w:id="638" w:author="Mareike Ariaans" w:date="2020-06-23T16:35:00Z">
                  <w:rPr>
                    <w:ins w:id="639" w:author="Mareike Ariaans" w:date="2020-06-23T16:35:00Z"/>
                    <w:sz w:val="20"/>
                    <w:szCs w:val="20"/>
                    <w:lang w:val="en-US"/>
                  </w:rPr>
                </w:rPrChange>
              </w:rPr>
            </w:pPr>
            <w:ins w:id="640" w:author="Mareike Ariaans" w:date="2020-06-23T16:35:00Z">
              <w:r w:rsidRPr="002E6277">
                <w:rPr>
                  <w:sz w:val="16"/>
                  <w:szCs w:val="16"/>
                  <w:lang w:val="en-US"/>
                  <w:rPrChange w:id="641" w:author="Mareike Ariaans" w:date="2020-06-23T16:35:00Z">
                    <w:rPr>
                      <w:sz w:val="20"/>
                      <w:szCs w:val="20"/>
                      <w:lang w:val="en-US"/>
                    </w:rPr>
                  </w:rPrChange>
                </w:rPr>
                <w:t>CZ_PL</w:t>
              </w:r>
            </w:ins>
          </w:p>
        </w:tc>
        <w:tc>
          <w:tcPr>
            <w:tcW w:w="992" w:type="dxa"/>
            <w:shd w:val="clear" w:color="auto" w:fill="FFFFFF" w:themeFill="background1"/>
            <w:vAlign w:val="center"/>
          </w:tcPr>
          <w:p w14:paraId="7A003857"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42" w:author="Mareike Ariaans" w:date="2020-06-23T16:35:00Z"/>
                <w:sz w:val="16"/>
                <w:szCs w:val="16"/>
                <w:lang w:val="en-US"/>
                <w:rPrChange w:id="643" w:author="Mareike Ariaans" w:date="2020-06-23T16:35:00Z">
                  <w:rPr>
                    <w:ins w:id="644" w:author="Mareike Ariaans" w:date="2020-06-23T16:35:00Z"/>
                    <w:sz w:val="20"/>
                    <w:szCs w:val="20"/>
                    <w:lang w:val="en-US"/>
                  </w:rPr>
                </w:rPrChange>
              </w:rPr>
            </w:pPr>
            <w:ins w:id="645" w:author="Mareike Ariaans" w:date="2020-06-23T16:35:00Z">
              <w:r w:rsidRPr="002E6277">
                <w:rPr>
                  <w:sz w:val="16"/>
                  <w:szCs w:val="16"/>
                  <w:lang w:val="en-US"/>
                  <w:rPrChange w:id="646" w:author="Mareike Ariaans" w:date="2020-06-23T16:35:00Z">
                    <w:rPr>
                      <w:sz w:val="20"/>
                      <w:szCs w:val="20"/>
                      <w:lang w:val="en-US"/>
                    </w:rPr>
                  </w:rPrChange>
                </w:rPr>
                <w:t>DK_IE</w:t>
              </w:r>
            </w:ins>
          </w:p>
          <w:p w14:paraId="757E6780"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47" w:author="Mareike Ariaans" w:date="2020-06-23T16:35:00Z"/>
                <w:sz w:val="16"/>
                <w:szCs w:val="16"/>
                <w:lang w:val="en-US"/>
                <w:rPrChange w:id="648" w:author="Mareike Ariaans" w:date="2020-06-23T16:35:00Z">
                  <w:rPr>
                    <w:ins w:id="649" w:author="Mareike Ariaans" w:date="2020-06-23T16:35:00Z"/>
                    <w:sz w:val="20"/>
                    <w:szCs w:val="20"/>
                    <w:lang w:val="en-US"/>
                  </w:rPr>
                </w:rPrChange>
              </w:rPr>
            </w:pPr>
            <w:ins w:id="650" w:author="Mareike Ariaans" w:date="2020-06-23T16:35:00Z">
              <w:r w:rsidRPr="002E6277">
                <w:rPr>
                  <w:sz w:val="16"/>
                  <w:szCs w:val="16"/>
                  <w:lang w:val="en-US"/>
                  <w:rPrChange w:id="651" w:author="Mareike Ariaans" w:date="2020-06-23T16:35:00Z">
                    <w:rPr>
                      <w:sz w:val="20"/>
                      <w:szCs w:val="20"/>
                      <w:lang w:val="en-US"/>
                    </w:rPr>
                  </w:rPrChange>
                </w:rPr>
                <w:t>DK_NO</w:t>
              </w:r>
            </w:ins>
          </w:p>
          <w:p w14:paraId="0D558A1F"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52" w:author="Mareike Ariaans" w:date="2020-06-23T16:35:00Z"/>
                <w:sz w:val="16"/>
                <w:szCs w:val="16"/>
                <w:lang w:val="en-US"/>
                <w:rPrChange w:id="653" w:author="Mareike Ariaans" w:date="2020-06-23T16:35:00Z">
                  <w:rPr>
                    <w:ins w:id="654" w:author="Mareike Ariaans" w:date="2020-06-23T16:35:00Z"/>
                    <w:sz w:val="20"/>
                    <w:szCs w:val="20"/>
                    <w:lang w:val="en-US"/>
                  </w:rPr>
                </w:rPrChange>
              </w:rPr>
            </w:pPr>
            <w:ins w:id="655" w:author="Mareike Ariaans" w:date="2020-06-23T16:35:00Z">
              <w:r w:rsidRPr="002E6277">
                <w:rPr>
                  <w:sz w:val="16"/>
                  <w:szCs w:val="16"/>
                  <w:lang w:val="en-US"/>
                  <w:rPrChange w:id="656" w:author="Mareike Ariaans" w:date="2020-06-23T16:35:00Z">
                    <w:rPr>
                      <w:sz w:val="20"/>
                      <w:szCs w:val="20"/>
                      <w:lang w:val="en-US"/>
                    </w:rPr>
                  </w:rPrChange>
                </w:rPr>
                <w:t>DK_SE</w:t>
              </w:r>
            </w:ins>
          </w:p>
          <w:p w14:paraId="25A07B0A"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57" w:author="Mareike Ariaans" w:date="2020-06-23T16:35:00Z"/>
                <w:sz w:val="16"/>
                <w:szCs w:val="16"/>
                <w:lang w:val="en-US"/>
                <w:rPrChange w:id="658" w:author="Mareike Ariaans" w:date="2020-06-23T16:35:00Z">
                  <w:rPr>
                    <w:ins w:id="659" w:author="Mareike Ariaans" w:date="2020-06-23T16:35:00Z"/>
                    <w:sz w:val="20"/>
                    <w:szCs w:val="20"/>
                    <w:lang w:val="en-US"/>
                  </w:rPr>
                </w:rPrChange>
              </w:rPr>
            </w:pPr>
            <w:ins w:id="660" w:author="Mareike Ariaans" w:date="2020-06-23T16:35:00Z">
              <w:r w:rsidRPr="002E6277">
                <w:rPr>
                  <w:sz w:val="16"/>
                  <w:szCs w:val="16"/>
                  <w:lang w:val="en-US"/>
                  <w:rPrChange w:id="661" w:author="Mareike Ariaans" w:date="2020-06-23T16:35:00Z">
                    <w:rPr>
                      <w:sz w:val="20"/>
                      <w:szCs w:val="20"/>
                      <w:lang w:val="en-US"/>
                    </w:rPr>
                  </w:rPrChange>
                </w:rPr>
                <w:t>IE_NO</w:t>
              </w:r>
            </w:ins>
          </w:p>
          <w:p w14:paraId="189CF5D1"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62" w:author="Mareike Ariaans" w:date="2020-06-23T16:35:00Z"/>
                <w:sz w:val="16"/>
                <w:szCs w:val="16"/>
                <w:lang w:val="en-US"/>
                <w:rPrChange w:id="663" w:author="Mareike Ariaans" w:date="2020-06-23T16:35:00Z">
                  <w:rPr>
                    <w:ins w:id="664" w:author="Mareike Ariaans" w:date="2020-06-23T16:35:00Z"/>
                    <w:sz w:val="20"/>
                    <w:szCs w:val="20"/>
                    <w:lang w:val="en-US"/>
                  </w:rPr>
                </w:rPrChange>
              </w:rPr>
            </w:pPr>
            <w:ins w:id="665" w:author="Mareike Ariaans" w:date="2020-06-23T16:35:00Z">
              <w:r w:rsidRPr="002E6277">
                <w:rPr>
                  <w:sz w:val="16"/>
                  <w:szCs w:val="16"/>
                  <w:lang w:val="en-US"/>
                  <w:rPrChange w:id="666" w:author="Mareike Ariaans" w:date="2020-06-23T16:35:00Z">
                    <w:rPr>
                      <w:sz w:val="20"/>
                      <w:szCs w:val="20"/>
                      <w:lang w:val="en-US"/>
                    </w:rPr>
                  </w:rPrChange>
                </w:rPr>
                <w:t>IE_SE</w:t>
              </w:r>
            </w:ins>
          </w:p>
          <w:p w14:paraId="588F1BD4"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67" w:author="Mareike Ariaans" w:date="2020-06-23T16:35:00Z"/>
                <w:sz w:val="16"/>
                <w:szCs w:val="16"/>
                <w:lang w:val="en-US"/>
                <w:rPrChange w:id="668" w:author="Mareike Ariaans" w:date="2020-06-23T16:35:00Z">
                  <w:rPr>
                    <w:ins w:id="669" w:author="Mareike Ariaans" w:date="2020-06-23T16:35:00Z"/>
                    <w:sz w:val="20"/>
                    <w:szCs w:val="20"/>
                    <w:lang w:val="en-US"/>
                  </w:rPr>
                </w:rPrChange>
              </w:rPr>
            </w:pPr>
            <w:ins w:id="670" w:author="Mareike Ariaans" w:date="2020-06-23T16:35:00Z">
              <w:r w:rsidRPr="002E6277">
                <w:rPr>
                  <w:sz w:val="16"/>
                  <w:szCs w:val="16"/>
                  <w:lang w:val="en-US"/>
                  <w:rPrChange w:id="671" w:author="Mareike Ariaans" w:date="2020-06-23T16:35:00Z">
                    <w:rPr>
                      <w:sz w:val="20"/>
                      <w:szCs w:val="20"/>
                      <w:lang w:val="en-US"/>
                    </w:rPr>
                  </w:rPrChange>
                </w:rPr>
                <w:t>NO_SE</w:t>
              </w:r>
            </w:ins>
          </w:p>
        </w:tc>
        <w:tc>
          <w:tcPr>
            <w:tcW w:w="851" w:type="dxa"/>
            <w:shd w:val="clear" w:color="auto" w:fill="FFFFFF" w:themeFill="background1"/>
            <w:vAlign w:val="center"/>
          </w:tcPr>
          <w:p w14:paraId="052B8A1B"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72" w:author="Mareike Ariaans" w:date="2020-06-23T16:35:00Z"/>
                <w:sz w:val="16"/>
                <w:szCs w:val="16"/>
                <w:lang w:val="en-US"/>
                <w:rPrChange w:id="673" w:author="Mareike Ariaans" w:date="2020-06-23T16:35:00Z">
                  <w:rPr>
                    <w:ins w:id="674" w:author="Mareike Ariaans" w:date="2020-06-23T16:35:00Z"/>
                    <w:sz w:val="20"/>
                    <w:szCs w:val="20"/>
                    <w:lang w:val="en-US"/>
                  </w:rPr>
                </w:rPrChange>
              </w:rPr>
            </w:pPr>
          </w:p>
        </w:tc>
        <w:tc>
          <w:tcPr>
            <w:tcW w:w="850" w:type="dxa"/>
            <w:shd w:val="clear" w:color="auto" w:fill="FFFFFF" w:themeFill="background1"/>
            <w:vAlign w:val="center"/>
          </w:tcPr>
          <w:p w14:paraId="725DEB79" w14:textId="77777777" w:rsidR="002E6277" w:rsidRPr="002E6277" w:rsidRDefault="002E6277" w:rsidP="00154170">
            <w:pPr>
              <w:jc w:val="both"/>
              <w:cnfStyle w:val="000000000000" w:firstRow="0" w:lastRow="0" w:firstColumn="0" w:lastColumn="0" w:oddVBand="0" w:evenVBand="0" w:oddHBand="0" w:evenHBand="0" w:firstRowFirstColumn="0" w:firstRowLastColumn="0" w:lastRowFirstColumn="0" w:lastRowLastColumn="0"/>
              <w:rPr>
                <w:ins w:id="675" w:author="Mareike Ariaans" w:date="2020-06-23T16:35:00Z"/>
                <w:sz w:val="16"/>
                <w:szCs w:val="16"/>
                <w:lang w:val="en-US"/>
                <w:rPrChange w:id="676" w:author="Mareike Ariaans" w:date="2020-06-23T16:35:00Z">
                  <w:rPr>
                    <w:ins w:id="677" w:author="Mareike Ariaans" w:date="2020-06-23T16:35:00Z"/>
                    <w:sz w:val="20"/>
                    <w:szCs w:val="20"/>
                    <w:lang w:val="en-US"/>
                  </w:rPr>
                </w:rPrChange>
              </w:rPr>
            </w:pPr>
            <w:ins w:id="678" w:author="Mareike Ariaans" w:date="2020-06-23T16:35:00Z">
              <w:r w:rsidRPr="002E6277">
                <w:rPr>
                  <w:sz w:val="16"/>
                  <w:szCs w:val="16"/>
                  <w:rPrChange w:id="679" w:author="Mareike Ariaans" w:date="2020-06-23T16:35:00Z">
                    <w:rPr>
                      <w:sz w:val="20"/>
                      <w:szCs w:val="20"/>
                    </w:rPr>
                  </w:rPrChange>
                </w:rPr>
                <w:t xml:space="preserve">FI_DE </w:t>
              </w:r>
            </w:ins>
          </w:p>
        </w:tc>
        <w:tc>
          <w:tcPr>
            <w:tcW w:w="993" w:type="dxa"/>
            <w:shd w:val="clear" w:color="auto" w:fill="FFFFFF" w:themeFill="background1"/>
            <w:vAlign w:val="center"/>
          </w:tcPr>
          <w:p w14:paraId="181F6D9B"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80" w:author="Mareike Ariaans" w:date="2020-06-23T16:35:00Z"/>
                <w:sz w:val="16"/>
                <w:szCs w:val="16"/>
                <w:lang w:val="en-US"/>
                <w:rPrChange w:id="681" w:author="Mareike Ariaans" w:date="2020-06-23T16:35:00Z">
                  <w:rPr>
                    <w:ins w:id="682" w:author="Mareike Ariaans" w:date="2020-06-23T16:35:00Z"/>
                    <w:sz w:val="20"/>
                    <w:szCs w:val="20"/>
                    <w:lang w:val="en-US"/>
                  </w:rPr>
                </w:rPrChange>
              </w:rPr>
            </w:pPr>
            <w:ins w:id="683" w:author="Mareike Ariaans" w:date="2020-06-23T16:35:00Z">
              <w:r w:rsidRPr="002E6277">
                <w:rPr>
                  <w:sz w:val="16"/>
                  <w:szCs w:val="16"/>
                  <w:lang w:val="en-US"/>
                  <w:rPrChange w:id="684" w:author="Mareike Ariaans" w:date="2020-06-23T16:35:00Z">
                    <w:rPr>
                      <w:sz w:val="20"/>
                      <w:szCs w:val="20"/>
                      <w:lang w:val="en-US"/>
                    </w:rPr>
                  </w:rPrChange>
                </w:rPr>
                <w:t>ES_US</w:t>
              </w:r>
            </w:ins>
          </w:p>
        </w:tc>
        <w:tc>
          <w:tcPr>
            <w:tcW w:w="1048" w:type="dxa"/>
            <w:shd w:val="clear" w:color="auto" w:fill="FFFFFF" w:themeFill="background1"/>
            <w:vAlign w:val="center"/>
          </w:tcPr>
          <w:p w14:paraId="08BC9579"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85" w:author="Mareike Ariaans" w:date="2020-06-23T16:35:00Z"/>
                <w:sz w:val="16"/>
                <w:szCs w:val="16"/>
                <w:lang w:val="en-US"/>
                <w:rPrChange w:id="686" w:author="Mareike Ariaans" w:date="2020-06-23T16:35:00Z">
                  <w:rPr>
                    <w:ins w:id="687" w:author="Mareike Ariaans" w:date="2020-06-23T16:35:00Z"/>
                    <w:sz w:val="20"/>
                    <w:szCs w:val="20"/>
                    <w:lang w:val="en-US"/>
                  </w:rPr>
                </w:rPrChange>
              </w:rPr>
            </w:pPr>
            <w:ins w:id="688" w:author="Mareike Ariaans" w:date="2020-06-23T16:35:00Z">
              <w:r w:rsidRPr="002E6277">
                <w:rPr>
                  <w:sz w:val="16"/>
                  <w:szCs w:val="16"/>
                  <w:lang w:val="en-US"/>
                  <w:rPrChange w:id="689" w:author="Mareike Ariaans" w:date="2020-06-23T16:35:00Z">
                    <w:rPr>
                      <w:sz w:val="20"/>
                      <w:szCs w:val="20"/>
                      <w:lang w:val="en-US"/>
                    </w:rPr>
                  </w:rPrChange>
                </w:rPr>
                <w:t>JP_KR</w:t>
              </w:r>
            </w:ins>
          </w:p>
        </w:tc>
        <w:tc>
          <w:tcPr>
            <w:tcW w:w="824" w:type="dxa"/>
            <w:shd w:val="clear" w:color="auto" w:fill="FFFFFF" w:themeFill="background1"/>
            <w:vAlign w:val="center"/>
          </w:tcPr>
          <w:p w14:paraId="45BF0558"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90" w:author="Mareike Ariaans" w:date="2020-06-23T16:35:00Z"/>
                <w:sz w:val="16"/>
                <w:szCs w:val="16"/>
                <w:lang w:val="en-US"/>
                <w:rPrChange w:id="691" w:author="Mareike Ariaans" w:date="2020-06-23T16:35:00Z">
                  <w:rPr>
                    <w:ins w:id="692" w:author="Mareike Ariaans" w:date="2020-06-23T16:35:00Z"/>
                    <w:sz w:val="20"/>
                    <w:szCs w:val="20"/>
                    <w:lang w:val="en-US"/>
                  </w:rPr>
                </w:rPrChange>
              </w:rPr>
            </w:pPr>
          </w:p>
        </w:tc>
        <w:tc>
          <w:tcPr>
            <w:tcW w:w="850" w:type="dxa"/>
            <w:shd w:val="clear" w:color="auto" w:fill="FFFFFF" w:themeFill="background1"/>
            <w:vAlign w:val="center"/>
          </w:tcPr>
          <w:p w14:paraId="4C3CD843" w14:textId="77777777" w:rsidR="002E6277" w:rsidRPr="002E6277" w:rsidRDefault="002E6277" w:rsidP="00154170">
            <w:pPr>
              <w:jc w:val="center"/>
              <w:cnfStyle w:val="000000000000" w:firstRow="0" w:lastRow="0" w:firstColumn="0" w:lastColumn="0" w:oddVBand="0" w:evenVBand="0" w:oddHBand="0" w:evenHBand="0" w:firstRowFirstColumn="0" w:firstRowLastColumn="0" w:lastRowFirstColumn="0" w:lastRowLastColumn="0"/>
              <w:rPr>
                <w:ins w:id="693" w:author="Mareike Ariaans" w:date="2020-06-23T16:35:00Z"/>
                <w:sz w:val="16"/>
                <w:szCs w:val="16"/>
                <w:lang w:val="en-US"/>
                <w:rPrChange w:id="694" w:author="Mareike Ariaans" w:date="2020-06-23T16:35:00Z">
                  <w:rPr>
                    <w:ins w:id="695" w:author="Mareike Ariaans" w:date="2020-06-23T16:35:00Z"/>
                    <w:sz w:val="20"/>
                    <w:szCs w:val="20"/>
                    <w:lang w:val="en-US"/>
                  </w:rPr>
                </w:rPrChange>
              </w:rPr>
            </w:pPr>
          </w:p>
        </w:tc>
      </w:tr>
      <w:tr w:rsidR="002E6277" w:rsidRPr="007A31D0" w14:paraId="1CD166CA" w14:textId="77777777" w:rsidTr="00154170">
        <w:trPr>
          <w:cnfStyle w:val="000000100000" w:firstRow="0" w:lastRow="0" w:firstColumn="0" w:lastColumn="0" w:oddVBand="0" w:evenVBand="0" w:oddHBand="1" w:evenHBand="0" w:firstRowFirstColumn="0" w:firstRowLastColumn="0" w:lastRowFirstColumn="0" w:lastRowLastColumn="0"/>
          <w:trHeight w:val="283"/>
          <w:ins w:id="696"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53E1C1E" w14:textId="77777777" w:rsidR="002E6277" w:rsidRPr="002E6277" w:rsidRDefault="002E6277" w:rsidP="00154170">
            <w:pPr>
              <w:spacing w:line="276" w:lineRule="auto"/>
              <w:rPr>
                <w:ins w:id="697" w:author="Mareike Ariaans" w:date="2020-06-23T16:35:00Z"/>
                <w:b w:val="0"/>
                <w:bCs w:val="0"/>
                <w:caps w:val="0"/>
                <w:sz w:val="16"/>
                <w:szCs w:val="16"/>
                <w:lang w:val="en-US"/>
                <w:rPrChange w:id="698" w:author="Mareike Ariaans" w:date="2020-06-23T16:35:00Z">
                  <w:rPr>
                    <w:ins w:id="699" w:author="Mareike Ariaans" w:date="2020-06-23T16:35:00Z"/>
                    <w:b w:val="0"/>
                    <w:bCs w:val="0"/>
                    <w:caps w:val="0"/>
                    <w:sz w:val="20"/>
                    <w:szCs w:val="20"/>
                    <w:lang w:val="en-US"/>
                  </w:rPr>
                </w:rPrChange>
              </w:rPr>
            </w:pPr>
            <w:ins w:id="700" w:author="Mareike Ariaans" w:date="2020-06-23T16:35:00Z">
              <w:r w:rsidRPr="002E6277">
                <w:rPr>
                  <w:b w:val="0"/>
                  <w:bCs w:val="0"/>
                  <w:caps w:val="0"/>
                  <w:sz w:val="16"/>
                  <w:szCs w:val="16"/>
                  <w:lang w:val="en-US"/>
                  <w:rPrChange w:id="701" w:author="Mareike Ariaans" w:date="2020-06-23T16:35:00Z">
                    <w:rPr>
                      <w:b w:val="0"/>
                      <w:bCs w:val="0"/>
                      <w:caps w:val="0"/>
                      <w:sz w:val="20"/>
                      <w:szCs w:val="20"/>
                      <w:lang w:val="en-US"/>
                    </w:rPr>
                  </w:rPrChange>
                </w:rPr>
                <w:t>Number of ties in full cluster</w:t>
              </w:r>
            </w:ins>
          </w:p>
        </w:tc>
        <w:tc>
          <w:tcPr>
            <w:tcW w:w="993" w:type="dxa"/>
            <w:tcBorders>
              <w:left w:val="nil"/>
              <w:bottom w:val="single" w:sz="12" w:space="0" w:color="auto"/>
            </w:tcBorders>
            <w:shd w:val="clear" w:color="auto" w:fill="FFFFFF" w:themeFill="background1"/>
            <w:vAlign w:val="center"/>
          </w:tcPr>
          <w:p w14:paraId="7AC992BF"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02" w:author="Mareike Ariaans" w:date="2020-06-23T16:35:00Z"/>
                <w:sz w:val="16"/>
                <w:szCs w:val="16"/>
                <w:lang w:val="en-US"/>
                <w:rPrChange w:id="703" w:author="Mareike Ariaans" w:date="2020-06-23T16:35:00Z">
                  <w:rPr>
                    <w:ins w:id="704" w:author="Mareike Ariaans" w:date="2020-06-23T16:35:00Z"/>
                    <w:sz w:val="20"/>
                    <w:szCs w:val="20"/>
                    <w:lang w:val="en-US"/>
                  </w:rPr>
                </w:rPrChange>
              </w:rPr>
            </w:pPr>
            <w:ins w:id="705" w:author="Mareike Ariaans" w:date="2020-06-23T16:35:00Z">
              <w:r w:rsidRPr="002E6277">
                <w:rPr>
                  <w:sz w:val="16"/>
                  <w:szCs w:val="16"/>
                  <w:lang w:val="en-US"/>
                  <w:rPrChange w:id="706" w:author="Mareike Ariaans" w:date="2020-06-23T16:35:00Z">
                    <w:rPr>
                      <w:sz w:val="20"/>
                      <w:szCs w:val="20"/>
                      <w:lang w:val="en-US"/>
                    </w:rPr>
                  </w:rPrChange>
                </w:rPr>
                <w:t>10_10</w:t>
              </w:r>
            </w:ins>
          </w:p>
        </w:tc>
        <w:tc>
          <w:tcPr>
            <w:tcW w:w="850" w:type="dxa"/>
            <w:tcBorders>
              <w:bottom w:val="single" w:sz="12" w:space="0" w:color="auto"/>
            </w:tcBorders>
            <w:shd w:val="clear" w:color="auto" w:fill="FFFFFF" w:themeFill="background1"/>
            <w:vAlign w:val="center"/>
          </w:tcPr>
          <w:p w14:paraId="220FA026"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07" w:author="Mareike Ariaans" w:date="2020-06-23T16:35:00Z"/>
                <w:sz w:val="16"/>
                <w:szCs w:val="16"/>
                <w:lang w:val="en-US"/>
                <w:rPrChange w:id="708" w:author="Mareike Ariaans" w:date="2020-06-23T16:35:00Z">
                  <w:rPr>
                    <w:ins w:id="709" w:author="Mareike Ariaans" w:date="2020-06-23T16:35:00Z"/>
                    <w:sz w:val="20"/>
                    <w:szCs w:val="20"/>
                    <w:lang w:val="en-US"/>
                  </w:rPr>
                </w:rPrChange>
              </w:rPr>
            </w:pPr>
            <w:ins w:id="710" w:author="Mareike Ariaans" w:date="2020-06-23T16:35:00Z">
              <w:r w:rsidRPr="002E6277">
                <w:rPr>
                  <w:sz w:val="16"/>
                  <w:szCs w:val="16"/>
                  <w:lang w:val="en-US"/>
                  <w:rPrChange w:id="711" w:author="Mareike Ariaans" w:date="2020-06-23T16:35:00Z">
                    <w:rPr>
                      <w:sz w:val="20"/>
                      <w:szCs w:val="20"/>
                      <w:lang w:val="en-US"/>
                    </w:rPr>
                  </w:rPrChange>
                </w:rPr>
                <w:t>3_3</w:t>
              </w:r>
            </w:ins>
          </w:p>
        </w:tc>
        <w:tc>
          <w:tcPr>
            <w:tcW w:w="992" w:type="dxa"/>
            <w:tcBorders>
              <w:bottom w:val="single" w:sz="12" w:space="0" w:color="auto"/>
            </w:tcBorders>
            <w:shd w:val="clear" w:color="auto" w:fill="FFFFFF" w:themeFill="background1"/>
            <w:vAlign w:val="center"/>
          </w:tcPr>
          <w:p w14:paraId="4C7FA7E6"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12" w:author="Mareike Ariaans" w:date="2020-06-23T16:35:00Z"/>
                <w:sz w:val="16"/>
                <w:szCs w:val="16"/>
                <w:lang w:val="en-US"/>
                <w:rPrChange w:id="713" w:author="Mareike Ariaans" w:date="2020-06-23T16:35:00Z">
                  <w:rPr>
                    <w:ins w:id="714" w:author="Mareike Ariaans" w:date="2020-06-23T16:35:00Z"/>
                    <w:sz w:val="20"/>
                    <w:szCs w:val="20"/>
                    <w:lang w:val="en-US"/>
                  </w:rPr>
                </w:rPrChange>
              </w:rPr>
            </w:pPr>
            <w:ins w:id="715" w:author="Mareike Ariaans" w:date="2020-06-23T16:35:00Z">
              <w:r w:rsidRPr="002E6277">
                <w:rPr>
                  <w:sz w:val="16"/>
                  <w:szCs w:val="16"/>
                  <w:lang w:val="en-US"/>
                  <w:rPrChange w:id="716" w:author="Mareike Ariaans" w:date="2020-06-23T16:35:00Z">
                    <w:rPr>
                      <w:sz w:val="20"/>
                      <w:szCs w:val="20"/>
                      <w:lang w:val="en-US"/>
                    </w:rPr>
                  </w:rPrChange>
                </w:rPr>
                <w:t>6_6</w:t>
              </w:r>
            </w:ins>
          </w:p>
        </w:tc>
        <w:tc>
          <w:tcPr>
            <w:tcW w:w="851" w:type="dxa"/>
            <w:tcBorders>
              <w:bottom w:val="single" w:sz="12" w:space="0" w:color="auto"/>
            </w:tcBorders>
            <w:shd w:val="clear" w:color="auto" w:fill="FFFFFF" w:themeFill="background1"/>
            <w:vAlign w:val="center"/>
          </w:tcPr>
          <w:p w14:paraId="5858F11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17" w:author="Mareike Ariaans" w:date="2020-06-23T16:35:00Z"/>
                <w:sz w:val="16"/>
                <w:szCs w:val="16"/>
                <w:lang w:val="en-US"/>
                <w:rPrChange w:id="718" w:author="Mareike Ariaans" w:date="2020-06-23T16:35:00Z">
                  <w:rPr>
                    <w:ins w:id="719" w:author="Mareike Ariaans" w:date="2020-06-23T16:35:00Z"/>
                    <w:sz w:val="20"/>
                    <w:szCs w:val="20"/>
                    <w:lang w:val="en-US"/>
                  </w:rPr>
                </w:rPrChange>
              </w:rPr>
            </w:pPr>
          </w:p>
        </w:tc>
        <w:tc>
          <w:tcPr>
            <w:tcW w:w="850" w:type="dxa"/>
            <w:tcBorders>
              <w:bottom w:val="single" w:sz="12" w:space="0" w:color="auto"/>
            </w:tcBorders>
            <w:shd w:val="clear" w:color="auto" w:fill="FFFFFF" w:themeFill="background1"/>
            <w:vAlign w:val="center"/>
          </w:tcPr>
          <w:p w14:paraId="672573E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20" w:author="Mareike Ariaans" w:date="2020-06-23T16:35:00Z"/>
                <w:sz w:val="16"/>
                <w:szCs w:val="16"/>
                <w:lang w:val="en-US"/>
                <w:rPrChange w:id="721" w:author="Mareike Ariaans" w:date="2020-06-23T16:35:00Z">
                  <w:rPr>
                    <w:ins w:id="722" w:author="Mareike Ariaans" w:date="2020-06-23T16:35:00Z"/>
                    <w:sz w:val="20"/>
                    <w:szCs w:val="20"/>
                    <w:lang w:val="en-US"/>
                  </w:rPr>
                </w:rPrChange>
              </w:rPr>
            </w:pPr>
            <w:ins w:id="723" w:author="Mareike Ariaans" w:date="2020-06-23T16:35:00Z">
              <w:r w:rsidRPr="002E6277">
                <w:rPr>
                  <w:sz w:val="16"/>
                  <w:szCs w:val="16"/>
                  <w:lang w:val="en-US"/>
                  <w:rPrChange w:id="724" w:author="Mareike Ariaans" w:date="2020-06-23T16:35:00Z">
                    <w:rPr>
                      <w:sz w:val="20"/>
                      <w:szCs w:val="20"/>
                      <w:lang w:val="en-US"/>
                    </w:rPr>
                  </w:rPrChange>
                </w:rPr>
                <w:t>1_1</w:t>
              </w:r>
            </w:ins>
          </w:p>
        </w:tc>
        <w:tc>
          <w:tcPr>
            <w:tcW w:w="993" w:type="dxa"/>
            <w:tcBorders>
              <w:bottom w:val="single" w:sz="12" w:space="0" w:color="auto"/>
            </w:tcBorders>
            <w:shd w:val="clear" w:color="auto" w:fill="FFFFFF" w:themeFill="background1"/>
            <w:vAlign w:val="center"/>
          </w:tcPr>
          <w:p w14:paraId="22DBD3B0"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25" w:author="Mareike Ariaans" w:date="2020-06-23T16:35:00Z"/>
                <w:sz w:val="16"/>
                <w:szCs w:val="16"/>
                <w:lang w:val="en-US"/>
                <w:rPrChange w:id="726" w:author="Mareike Ariaans" w:date="2020-06-23T16:35:00Z">
                  <w:rPr>
                    <w:ins w:id="727" w:author="Mareike Ariaans" w:date="2020-06-23T16:35:00Z"/>
                    <w:sz w:val="20"/>
                    <w:szCs w:val="20"/>
                    <w:lang w:val="en-US"/>
                  </w:rPr>
                </w:rPrChange>
              </w:rPr>
            </w:pPr>
            <w:ins w:id="728" w:author="Mareike Ariaans" w:date="2020-06-23T16:35:00Z">
              <w:r w:rsidRPr="002E6277">
                <w:rPr>
                  <w:sz w:val="16"/>
                  <w:szCs w:val="16"/>
                  <w:lang w:val="en-US"/>
                  <w:rPrChange w:id="729" w:author="Mareike Ariaans" w:date="2020-06-23T16:35:00Z">
                    <w:rPr>
                      <w:sz w:val="20"/>
                      <w:szCs w:val="20"/>
                      <w:lang w:val="en-US"/>
                    </w:rPr>
                  </w:rPrChange>
                </w:rPr>
                <w:t>9_10</w:t>
              </w:r>
            </w:ins>
          </w:p>
        </w:tc>
        <w:tc>
          <w:tcPr>
            <w:tcW w:w="1048" w:type="dxa"/>
            <w:tcBorders>
              <w:bottom w:val="single" w:sz="12" w:space="0" w:color="auto"/>
            </w:tcBorders>
            <w:shd w:val="clear" w:color="auto" w:fill="FFFFFF" w:themeFill="background1"/>
            <w:vAlign w:val="center"/>
          </w:tcPr>
          <w:p w14:paraId="6654C2F4"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30" w:author="Mareike Ariaans" w:date="2020-06-23T16:35:00Z"/>
                <w:sz w:val="16"/>
                <w:szCs w:val="16"/>
                <w:lang w:val="en-US"/>
                <w:rPrChange w:id="731" w:author="Mareike Ariaans" w:date="2020-06-23T16:35:00Z">
                  <w:rPr>
                    <w:ins w:id="732" w:author="Mareike Ariaans" w:date="2020-06-23T16:35:00Z"/>
                    <w:sz w:val="20"/>
                    <w:szCs w:val="20"/>
                    <w:lang w:val="en-US"/>
                  </w:rPr>
                </w:rPrChange>
              </w:rPr>
            </w:pPr>
            <w:ins w:id="733" w:author="Mareike Ariaans" w:date="2020-06-23T16:35:00Z">
              <w:r w:rsidRPr="002E6277">
                <w:rPr>
                  <w:sz w:val="16"/>
                  <w:szCs w:val="16"/>
                  <w:lang w:val="en-US"/>
                  <w:rPrChange w:id="734" w:author="Mareike Ariaans" w:date="2020-06-23T16:35:00Z">
                    <w:rPr>
                      <w:sz w:val="20"/>
                      <w:szCs w:val="20"/>
                      <w:lang w:val="en-US"/>
                    </w:rPr>
                  </w:rPrChange>
                </w:rPr>
                <w:t>1_1</w:t>
              </w:r>
            </w:ins>
          </w:p>
        </w:tc>
        <w:tc>
          <w:tcPr>
            <w:tcW w:w="824" w:type="dxa"/>
            <w:tcBorders>
              <w:bottom w:val="single" w:sz="12" w:space="0" w:color="auto"/>
            </w:tcBorders>
            <w:shd w:val="clear" w:color="auto" w:fill="FFFFFF" w:themeFill="background1"/>
            <w:vAlign w:val="center"/>
          </w:tcPr>
          <w:p w14:paraId="5CC7F76F"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35" w:author="Mareike Ariaans" w:date="2020-06-23T16:35:00Z"/>
                <w:sz w:val="16"/>
                <w:szCs w:val="16"/>
                <w:lang w:val="en-US"/>
                <w:rPrChange w:id="736" w:author="Mareike Ariaans" w:date="2020-06-23T16:35:00Z">
                  <w:rPr>
                    <w:ins w:id="737" w:author="Mareike Ariaans" w:date="2020-06-23T16:35:00Z"/>
                    <w:sz w:val="20"/>
                    <w:szCs w:val="20"/>
                    <w:lang w:val="en-US"/>
                  </w:rPr>
                </w:rPrChange>
              </w:rPr>
            </w:pPr>
          </w:p>
        </w:tc>
        <w:tc>
          <w:tcPr>
            <w:tcW w:w="850" w:type="dxa"/>
            <w:tcBorders>
              <w:bottom w:val="single" w:sz="12" w:space="0" w:color="auto"/>
            </w:tcBorders>
            <w:shd w:val="clear" w:color="auto" w:fill="FFFFFF" w:themeFill="background1"/>
            <w:vAlign w:val="center"/>
          </w:tcPr>
          <w:p w14:paraId="7E6C53A2" w14:textId="77777777" w:rsidR="002E6277" w:rsidRPr="002E6277" w:rsidRDefault="002E6277" w:rsidP="00154170">
            <w:pPr>
              <w:jc w:val="center"/>
              <w:cnfStyle w:val="000000100000" w:firstRow="0" w:lastRow="0" w:firstColumn="0" w:lastColumn="0" w:oddVBand="0" w:evenVBand="0" w:oddHBand="1" w:evenHBand="0" w:firstRowFirstColumn="0" w:firstRowLastColumn="0" w:lastRowFirstColumn="0" w:lastRowLastColumn="0"/>
              <w:rPr>
                <w:ins w:id="738" w:author="Mareike Ariaans" w:date="2020-06-23T16:35:00Z"/>
                <w:sz w:val="16"/>
                <w:szCs w:val="16"/>
                <w:lang w:val="en-US"/>
                <w:rPrChange w:id="739" w:author="Mareike Ariaans" w:date="2020-06-23T16:35:00Z">
                  <w:rPr>
                    <w:ins w:id="740" w:author="Mareike Ariaans" w:date="2020-06-23T16:35:00Z"/>
                    <w:sz w:val="20"/>
                    <w:szCs w:val="20"/>
                    <w:lang w:val="en-US"/>
                  </w:rPr>
                </w:rPrChange>
              </w:rPr>
            </w:pPr>
            <w:ins w:id="741" w:author="Mareike Ariaans" w:date="2020-06-23T16:35:00Z">
              <w:r w:rsidRPr="002E6277">
                <w:rPr>
                  <w:sz w:val="16"/>
                  <w:szCs w:val="16"/>
                  <w:lang w:val="en-US"/>
                  <w:rPrChange w:id="742" w:author="Mareike Ariaans" w:date="2020-06-23T16:35:00Z">
                    <w:rPr>
                      <w:sz w:val="20"/>
                      <w:szCs w:val="20"/>
                      <w:lang w:val="en-US"/>
                    </w:rPr>
                  </w:rPrChange>
                </w:rPr>
                <w:t>1_1</w:t>
              </w:r>
            </w:ins>
          </w:p>
        </w:tc>
      </w:tr>
    </w:tbl>
    <w:p w14:paraId="501BC8DD" w14:textId="77777777" w:rsidR="00D67B4C" w:rsidRDefault="00D67B4C" w:rsidP="002A4B22">
      <w:pPr>
        <w:spacing w:after="160" w:line="259" w:lineRule="auto"/>
        <w:rPr>
          <w:rFonts w:eastAsiaTheme="minorHAnsi"/>
          <w:iCs/>
          <w:color w:val="auto"/>
          <w:szCs w:val="18"/>
          <w:lang w:val="en-US"/>
        </w:rPr>
      </w:pPr>
    </w:p>
    <w:p w14:paraId="3F033585" w14:textId="58FA41D2" w:rsidR="00E028AA" w:rsidRPr="002A4B22" w:rsidRDefault="00E028AA" w:rsidP="00E028AA">
      <w:pPr>
        <w:spacing w:after="160" w:line="259"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15181D13" w14:textId="186CBC12"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4</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sidR="0027590F">
        <w:rPr>
          <w:sz w:val="22"/>
          <w:szCs w:val="22"/>
          <w:lang w:val="en-US"/>
        </w:rPr>
        <w:t xml:space="preserve">(N=5) </w:t>
      </w:r>
      <w:r w:rsidRPr="006A56FF">
        <w:rPr>
          <w:sz w:val="22"/>
          <w:szCs w:val="22"/>
          <w:lang w:val="en-US"/>
        </w:rPr>
        <w:t xml:space="preserve">theory-based </w:t>
      </w:r>
      <w:commentRangeStart w:id="743"/>
      <w:r w:rsidRPr="006A56FF">
        <w:rPr>
          <w:sz w:val="22"/>
          <w:szCs w:val="22"/>
          <w:lang w:val="en-US"/>
        </w:rPr>
        <w:t>clusters</w:t>
      </w:r>
      <w:commentRangeEnd w:id="743"/>
      <w:r w:rsidR="0027590F">
        <w:rPr>
          <w:rStyle w:val="Kommentarzeichen"/>
          <w:color w:val="000000"/>
        </w:rPr>
        <w:commentReference w:id="743"/>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E274E" w:rsidRPr="006A56FF" w14:paraId="623CE25C" w14:textId="77777777" w:rsidTr="00D67B4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59200F62" w14:textId="77777777" w:rsidR="002E274E" w:rsidRPr="006A56FF" w:rsidRDefault="002E274E" w:rsidP="00386E9B">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3DFB0642"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622BDBC7"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479B5E46"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E7C7C5F"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8BC1349"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E274E" w:rsidRPr="006A56FF" w14:paraId="4AC6A1D1"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4C4D397"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DF61E7A" w14:textId="77777777" w:rsidR="002E274E" w:rsidRPr="002A4B22"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05FBE0E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AEFA25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46337B5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4010422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E274E" w:rsidRPr="006A56FF" w14:paraId="7C6E0675"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413AABF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02E4D35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1F8B8C1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4789202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72A33695"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7A71D7B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19613CB7"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3FABB81"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64F8073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1A39FAD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3D59AC0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3428734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0EDB97F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E274E" w:rsidRPr="006A56FF" w14:paraId="18FE1DB3"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263007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Beds</w:t>
            </w:r>
          </w:p>
        </w:tc>
        <w:tc>
          <w:tcPr>
            <w:tcW w:w="2410" w:type="dxa"/>
            <w:shd w:val="clear" w:color="auto" w:fill="FFFFFF" w:themeFill="background1"/>
            <w:vAlign w:val="center"/>
          </w:tcPr>
          <w:p w14:paraId="6B16843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9DC074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910170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294FE7B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7978591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E274E" w:rsidRPr="006A56FF" w14:paraId="011E3C69"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C60FC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RCPT</w:t>
            </w:r>
          </w:p>
        </w:tc>
        <w:tc>
          <w:tcPr>
            <w:tcW w:w="2410" w:type="dxa"/>
            <w:shd w:val="clear" w:color="auto" w:fill="FFFFFF" w:themeFill="background1"/>
            <w:vAlign w:val="center"/>
          </w:tcPr>
          <w:p w14:paraId="3459190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59219DB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79AC91E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6C673B7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4F62172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E274E" w:rsidRPr="006A56FF" w14:paraId="388BD5BA"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0003F72"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Priv. EXPND</w:t>
            </w:r>
          </w:p>
        </w:tc>
        <w:tc>
          <w:tcPr>
            <w:tcW w:w="2410" w:type="dxa"/>
            <w:shd w:val="clear" w:color="auto" w:fill="FFFFFF" w:themeFill="background1"/>
            <w:vAlign w:val="center"/>
          </w:tcPr>
          <w:p w14:paraId="248EADD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10AFE3A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46BCBF7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20A8E4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7A01F7C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E274E" w:rsidRPr="006A56FF" w14:paraId="46A8E3DA"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931636"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CA</w:t>
            </w:r>
          </w:p>
        </w:tc>
        <w:tc>
          <w:tcPr>
            <w:tcW w:w="2410" w:type="dxa"/>
            <w:shd w:val="clear" w:color="auto" w:fill="FFFFFF" w:themeFill="background1"/>
            <w:vAlign w:val="center"/>
          </w:tcPr>
          <w:p w14:paraId="10C8071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4C3A47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40883C4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57E00C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DEFE174"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4BDD92AE"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839EB5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4105B3C8"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2CED75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427529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139715C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262A9D3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E274E" w:rsidRPr="006A56FF" w14:paraId="73214981"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E50FF4C"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545EB12B"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4FBF9F0E"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0545AD2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5D10C5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784F7B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E274E" w:rsidRPr="006A56FF" w14:paraId="363E2208"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0DC20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Choice IDX</w:t>
            </w:r>
          </w:p>
        </w:tc>
        <w:tc>
          <w:tcPr>
            <w:tcW w:w="2410" w:type="dxa"/>
            <w:shd w:val="clear" w:color="auto" w:fill="FFFFFF" w:themeFill="background1"/>
            <w:vAlign w:val="center"/>
          </w:tcPr>
          <w:p w14:paraId="2DD8D98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731D4A0F"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5AF08A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66EAC09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56EBFC6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E274E" w:rsidRPr="006A56FF" w14:paraId="096F49D6"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08AC4C00"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lastRenderedPageBreak/>
              <w:t>MTAB</w:t>
            </w:r>
          </w:p>
        </w:tc>
        <w:tc>
          <w:tcPr>
            <w:tcW w:w="2410" w:type="dxa"/>
            <w:tcBorders>
              <w:bottom w:val="single" w:sz="12" w:space="0" w:color="auto"/>
            </w:tcBorders>
            <w:shd w:val="clear" w:color="auto" w:fill="FFFFFF" w:themeFill="background1"/>
            <w:vAlign w:val="center"/>
          </w:tcPr>
          <w:p w14:paraId="54EC4D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85B90E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3BD19CF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737EB2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EA20A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D704666" w14:textId="77777777" w:rsidR="002E274E" w:rsidRPr="00D67B4C" w:rsidRDefault="002E274E" w:rsidP="00CD73B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6094038B" w14:textId="2958C5A3" w:rsidR="002E274E" w:rsidRPr="006A56FF" w:rsidRDefault="002E274E" w:rsidP="002E274E">
      <w:pPr>
        <w:rPr>
          <w:lang w:val="en-US"/>
        </w:rPr>
      </w:pPr>
    </w:p>
    <w:p w14:paraId="4DA2C565" w14:textId="77777777" w:rsidR="002E274E" w:rsidRPr="006A56FF" w:rsidRDefault="002E274E" w:rsidP="002E274E">
      <w:pPr>
        <w:rPr>
          <w:lang w:val="en-US"/>
        </w:rPr>
      </w:pPr>
    </w:p>
    <w:p w14:paraId="31B9993B" w14:textId="1874B9A9" w:rsidR="002E6277" w:rsidRPr="002A4B22" w:rsidRDefault="002E274E" w:rsidP="002E6277">
      <w:pPr>
        <w:spacing w:after="160" w:line="259" w:lineRule="auto"/>
        <w:jc w:val="center"/>
        <w:rPr>
          <w:ins w:id="744" w:author="Mareike Ariaans" w:date="2020-06-23T16:37:00Z"/>
          <w:rFonts w:eastAsiaTheme="minorHAnsi"/>
          <w:iCs/>
          <w:color w:val="auto"/>
          <w:szCs w:val="18"/>
          <w:lang w:val="en-US"/>
        </w:rPr>
      </w:pPr>
      <w:r w:rsidRPr="006A56FF">
        <w:rPr>
          <w:szCs w:val="24"/>
          <w:lang w:val="en-US"/>
        </w:rPr>
        <w:br w:type="page"/>
      </w:r>
      <w:ins w:id="745" w:author="Mareike Ariaans" w:date="2020-06-23T16:37:00Z">
        <w:r w:rsidR="002E6277" w:rsidRPr="00E028AA">
          <w:rPr>
            <w:rFonts w:eastAsiaTheme="minorHAnsi"/>
            <w:iCs/>
            <w:color w:val="auto"/>
            <w:szCs w:val="18"/>
            <w:highlight w:val="yellow"/>
            <w:lang w:val="en-US"/>
          </w:rPr>
          <w:lastRenderedPageBreak/>
          <w:t xml:space="preserve">--- TABLE </w:t>
        </w:r>
        <w:r w:rsidR="002E6277">
          <w:rPr>
            <w:rFonts w:eastAsiaTheme="minorHAnsi"/>
            <w:iCs/>
            <w:color w:val="auto"/>
            <w:szCs w:val="18"/>
            <w:highlight w:val="yellow"/>
            <w:lang w:val="en-US"/>
          </w:rPr>
          <w:t>5</w:t>
        </w:r>
        <w:r w:rsidR="002E6277" w:rsidRPr="00E028AA">
          <w:rPr>
            <w:rFonts w:eastAsiaTheme="minorHAnsi"/>
            <w:iCs/>
            <w:color w:val="auto"/>
            <w:szCs w:val="18"/>
            <w:highlight w:val="yellow"/>
            <w:lang w:val="en-US"/>
          </w:rPr>
          <w:t xml:space="preserve"> ABOUT HERE ---</w:t>
        </w:r>
      </w:ins>
    </w:p>
    <w:p w14:paraId="28582721" w14:textId="563F51D9" w:rsidR="002E6277" w:rsidRDefault="002E6277" w:rsidP="002E6277">
      <w:pPr>
        <w:keepNext/>
        <w:spacing w:after="200"/>
        <w:rPr>
          <w:ins w:id="746" w:author="Mareike Ariaans" w:date="2020-06-23T16:37:00Z"/>
          <w:rFonts w:eastAsiaTheme="minorHAnsi"/>
          <w:iCs/>
          <w:color w:val="auto"/>
          <w:lang w:val="en-US"/>
        </w:rPr>
      </w:pPr>
      <w:ins w:id="747" w:author="Mareike Ariaans" w:date="2020-06-23T16:37:00Z">
        <w:r>
          <w:rPr>
            <w:rFonts w:eastAsiaTheme="minorHAnsi"/>
            <w:iCs/>
            <w:color w:val="auto"/>
            <w:lang w:val="en-US"/>
          </w:rPr>
          <w:t>Table 5</w:t>
        </w:r>
        <w:r w:rsidRPr="006914AC">
          <w:rPr>
            <w:rFonts w:eastAsiaTheme="minorHAnsi"/>
            <w:iCs/>
            <w:color w:val="auto"/>
            <w:lang w:val="en-US"/>
          </w:rPr>
          <w:t>: Overview of Cluster Labels and Characteristics</w:t>
        </w:r>
      </w:ins>
    </w:p>
    <w:tbl>
      <w:tblPr>
        <w:tblStyle w:val="EinfacheTabelle3"/>
        <w:tblW w:w="8082" w:type="dxa"/>
        <w:shd w:val="clear" w:color="auto" w:fill="FFFFFF" w:themeFill="background1"/>
        <w:tblLayout w:type="fixed"/>
        <w:tblLook w:val="04A0" w:firstRow="1" w:lastRow="0" w:firstColumn="1" w:lastColumn="0" w:noHBand="0" w:noVBand="1"/>
      </w:tblPr>
      <w:tblGrid>
        <w:gridCol w:w="2127"/>
        <w:gridCol w:w="1191"/>
        <w:gridCol w:w="1191"/>
        <w:gridCol w:w="1191"/>
        <w:gridCol w:w="1191"/>
        <w:gridCol w:w="1191"/>
      </w:tblGrid>
      <w:tr w:rsidR="002E6277" w:rsidRPr="007A31D0" w14:paraId="0F64935A" w14:textId="77777777" w:rsidTr="00154170">
        <w:trPr>
          <w:cnfStyle w:val="100000000000" w:firstRow="1" w:lastRow="0" w:firstColumn="0" w:lastColumn="0" w:oddVBand="0" w:evenVBand="0" w:oddHBand="0" w:evenHBand="0" w:firstRowFirstColumn="0" w:firstRowLastColumn="0" w:lastRowFirstColumn="0" w:lastRowLastColumn="0"/>
          <w:trHeight w:val="283"/>
          <w:ins w:id="748" w:author="Mareike Ariaans" w:date="2020-06-23T16:37:00Z"/>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tcBorders>
            <w:shd w:val="clear" w:color="auto" w:fill="FFFFFF" w:themeFill="background1"/>
            <w:vAlign w:val="center"/>
          </w:tcPr>
          <w:p w14:paraId="58E1EF42" w14:textId="77777777" w:rsidR="002E6277" w:rsidRPr="007A31D0" w:rsidRDefault="002E6277" w:rsidP="00154170">
            <w:pPr>
              <w:spacing w:line="276" w:lineRule="auto"/>
              <w:rPr>
                <w:ins w:id="749" w:author="Mareike Ariaans" w:date="2020-06-23T16:37:00Z"/>
                <w:b w:val="0"/>
                <w:bCs w:val="0"/>
                <w:caps w:val="0"/>
                <w:sz w:val="20"/>
                <w:szCs w:val="20"/>
                <w:lang w:val="en-US"/>
              </w:rPr>
            </w:pPr>
          </w:p>
        </w:tc>
        <w:tc>
          <w:tcPr>
            <w:tcW w:w="1191" w:type="dxa"/>
            <w:tcBorders>
              <w:top w:val="single" w:sz="12" w:space="0" w:color="auto"/>
              <w:bottom w:val="single" w:sz="4" w:space="0" w:color="auto"/>
            </w:tcBorders>
            <w:shd w:val="clear" w:color="auto" w:fill="FFFFFF" w:themeFill="background1"/>
            <w:vAlign w:val="center"/>
          </w:tcPr>
          <w:p w14:paraId="6EA4A1BF" w14:textId="77777777" w:rsidR="002E6277" w:rsidRPr="007A31D0" w:rsidRDefault="002E6277" w:rsidP="00154170">
            <w:pPr>
              <w:jc w:val="center"/>
              <w:cnfStyle w:val="100000000000" w:firstRow="1" w:lastRow="0" w:firstColumn="0" w:lastColumn="0" w:oddVBand="0" w:evenVBand="0" w:oddHBand="0" w:evenHBand="0" w:firstRowFirstColumn="0" w:firstRowLastColumn="0" w:lastRowFirstColumn="0" w:lastRowLastColumn="0"/>
              <w:rPr>
                <w:ins w:id="750" w:author="Mareike Ariaans" w:date="2020-06-23T16:37:00Z"/>
                <w:b w:val="0"/>
                <w:bCs w:val="0"/>
                <w:caps w:val="0"/>
                <w:sz w:val="20"/>
                <w:szCs w:val="20"/>
                <w:lang w:val="en-US"/>
              </w:rPr>
            </w:pPr>
            <w:ins w:id="751" w:author="Mareike Ariaans" w:date="2020-06-23T16:37:00Z">
              <w:r w:rsidRPr="007A31D0">
                <w:rPr>
                  <w:b w:val="0"/>
                  <w:bCs w:val="0"/>
                  <w:caps w:val="0"/>
                  <w:sz w:val="20"/>
                  <w:szCs w:val="20"/>
                  <w:lang w:val="en-US"/>
                </w:rPr>
                <w:t>1</w:t>
              </w:r>
            </w:ins>
          </w:p>
        </w:tc>
        <w:tc>
          <w:tcPr>
            <w:tcW w:w="1191" w:type="dxa"/>
            <w:tcBorders>
              <w:top w:val="single" w:sz="12" w:space="0" w:color="auto"/>
              <w:bottom w:val="single" w:sz="4" w:space="0" w:color="auto"/>
            </w:tcBorders>
            <w:shd w:val="clear" w:color="auto" w:fill="FFFFFF" w:themeFill="background1"/>
            <w:vAlign w:val="center"/>
          </w:tcPr>
          <w:p w14:paraId="3CDE165F" w14:textId="77777777" w:rsidR="002E6277" w:rsidRPr="007A31D0" w:rsidRDefault="002E6277" w:rsidP="00154170">
            <w:pPr>
              <w:jc w:val="center"/>
              <w:cnfStyle w:val="100000000000" w:firstRow="1" w:lastRow="0" w:firstColumn="0" w:lastColumn="0" w:oddVBand="0" w:evenVBand="0" w:oddHBand="0" w:evenHBand="0" w:firstRowFirstColumn="0" w:firstRowLastColumn="0" w:lastRowFirstColumn="0" w:lastRowLastColumn="0"/>
              <w:rPr>
                <w:ins w:id="752" w:author="Mareike Ariaans" w:date="2020-06-23T16:37:00Z"/>
                <w:b w:val="0"/>
                <w:bCs w:val="0"/>
                <w:caps w:val="0"/>
                <w:sz w:val="20"/>
                <w:szCs w:val="20"/>
                <w:lang w:val="en-US"/>
              </w:rPr>
            </w:pPr>
            <w:ins w:id="753" w:author="Mareike Ariaans" w:date="2020-06-23T16:37:00Z">
              <w:r w:rsidRPr="007A31D0">
                <w:rPr>
                  <w:b w:val="0"/>
                  <w:bCs w:val="0"/>
                  <w:caps w:val="0"/>
                  <w:sz w:val="20"/>
                  <w:szCs w:val="20"/>
                  <w:lang w:val="en-US"/>
                </w:rPr>
                <w:t>2</w:t>
              </w:r>
            </w:ins>
          </w:p>
        </w:tc>
        <w:tc>
          <w:tcPr>
            <w:tcW w:w="1191" w:type="dxa"/>
            <w:tcBorders>
              <w:top w:val="single" w:sz="12" w:space="0" w:color="auto"/>
              <w:bottom w:val="single" w:sz="4" w:space="0" w:color="auto"/>
            </w:tcBorders>
            <w:shd w:val="clear" w:color="auto" w:fill="FFFFFF" w:themeFill="background1"/>
            <w:vAlign w:val="center"/>
          </w:tcPr>
          <w:p w14:paraId="2F0D0943" w14:textId="77777777" w:rsidR="002E6277" w:rsidRPr="007A31D0" w:rsidRDefault="002E6277" w:rsidP="00154170">
            <w:pPr>
              <w:jc w:val="center"/>
              <w:cnfStyle w:val="100000000000" w:firstRow="1" w:lastRow="0" w:firstColumn="0" w:lastColumn="0" w:oddVBand="0" w:evenVBand="0" w:oddHBand="0" w:evenHBand="0" w:firstRowFirstColumn="0" w:firstRowLastColumn="0" w:lastRowFirstColumn="0" w:lastRowLastColumn="0"/>
              <w:rPr>
                <w:ins w:id="754" w:author="Mareike Ariaans" w:date="2020-06-23T16:37:00Z"/>
                <w:b w:val="0"/>
                <w:bCs w:val="0"/>
                <w:caps w:val="0"/>
                <w:sz w:val="20"/>
                <w:szCs w:val="20"/>
                <w:lang w:val="en-US"/>
              </w:rPr>
            </w:pPr>
            <w:ins w:id="755" w:author="Mareike Ariaans" w:date="2020-06-23T16:37:00Z">
              <w:r w:rsidRPr="007A31D0">
                <w:rPr>
                  <w:b w:val="0"/>
                  <w:bCs w:val="0"/>
                  <w:caps w:val="0"/>
                  <w:sz w:val="20"/>
                  <w:szCs w:val="20"/>
                  <w:lang w:val="en-US"/>
                </w:rPr>
                <w:t>3</w:t>
              </w:r>
            </w:ins>
          </w:p>
        </w:tc>
        <w:tc>
          <w:tcPr>
            <w:tcW w:w="1191" w:type="dxa"/>
            <w:tcBorders>
              <w:top w:val="single" w:sz="12" w:space="0" w:color="auto"/>
              <w:bottom w:val="single" w:sz="4" w:space="0" w:color="auto"/>
            </w:tcBorders>
            <w:shd w:val="clear" w:color="auto" w:fill="FFFFFF" w:themeFill="background1"/>
            <w:vAlign w:val="center"/>
          </w:tcPr>
          <w:p w14:paraId="22292582" w14:textId="77777777" w:rsidR="002E6277" w:rsidRPr="007A31D0" w:rsidRDefault="002E6277" w:rsidP="00154170">
            <w:pPr>
              <w:jc w:val="center"/>
              <w:cnfStyle w:val="100000000000" w:firstRow="1" w:lastRow="0" w:firstColumn="0" w:lastColumn="0" w:oddVBand="0" w:evenVBand="0" w:oddHBand="0" w:evenHBand="0" w:firstRowFirstColumn="0" w:firstRowLastColumn="0" w:lastRowFirstColumn="0" w:lastRowLastColumn="0"/>
              <w:rPr>
                <w:ins w:id="756" w:author="Mareike Ariaans" w:date="2020-06-23T16:37:00Z"/>
                <w:b w:val="0"/>
                <w:bCs w:val="0"/>
                <w:caps w:val="0"/>
                <w:sz w:val="20"/>
                <w:szCs w:val="20"/>
                <w:lang w:val="en-US"/>
              </w:rPr>
            </w:pPr>
            <w:ins w:id="757" w:author="Mareike Ariaans" w:date="2020-06-23T16:37:00Z">
              <w:r w:rsidRPr="007A31D0">
                <w:rPr>
                  <w:b w:val="0"/>
                  <w:bCs w:val="0"/>
                  <w:caps w:val="0"/>
                  <w:sz w:val="20"/>
                  <w:szCs w:val="20"/>
                  <w:lang w:val="en-US"/>
                </w:rPr>
                <w:t>4</w:t>
              </w:r>
            </w:ins>
          </w:p>
        </w:tc>
        <w:tc>
          <w:tcPr>
            <w:tcW w:w="1191" w:type="dxa"/>
            <w:tcBorders>
              <w:top w:val="single" w:sz="12" w:space="0" w:color="auto"/>
              <w:bottom w:val="single" w:sz="4" w:space="0" w:color="auto"/>
            </w:tcBorders>
            <w:shd w:val="clear" w:color="auto" w:fill="FFFFFF" w:themeFill="background1"/>
            <w:vAlign w:val="center"/>
          </w:tcPr>
          <w:p w14:paraId="1F90C1B9" w14:textId="77777777" w:rsidR="002E6277" w:rsidRPr="007A31D0" w:rsidRDefault="002E6277" w:rsidP="00154170">
            <w:pPr>
              <w:jc w:val="center"/>
              <w:cnfStyle w:val="100000000000" w:firstRow="1" w:lastRow="0" w:firstColumn="0" w:lastColumn="0" w:oddVBand="0" w:evenVBand="0" w:oddHBand="0" w:evenHBand="0" w:firstRowFirstColumn="0" w:firstRowLastColumn="0" w:lastRowFirstColumn="0" w:lastRowLastColumn="0"/>
              <w:rPr>
                <w:ins w:id="758" w:author="Mareike Ariaans" w:date="2020-06-23T16:37:00Z"/>
                <w:b w:val="0"/>
                <w:bCs w:val="0"/>
                <w:caps w:val="0"/>
                <w:sz w:val="20"/>
                <w:szCs w:val="20"/>
                <w:lang w:val="en-US"/>
              </w:rPr>
            </w:pPr>
            <w:ins w:id="759" w:author="Mareike Ariaans" w:date="2020-06-23T16:37:00Z">
              <w:r w:rsidRPr="007A31D0">
                <w:rPr>
                  <w:b w:val="0"/>
                  <w:bCs w:val="0"/>
                  <w:caps w:val="0"/>
                  <w:sz w:val="20"/>
                  <w:szCs w:val="20"/>
                  <w:lang w:val="en-US"/>
                </w:rPr>
                <w:t>5</w:t>
              </w:r>
            </w:ins>
          </w:p>
        </w:tc>
      </w:tr>
      <w:tr w:rsidR="002E6277" w:rsidRPr="007A31D0" w14:paraId="55157CC9" w14:textId="77777777" w:rsidTr="00154170">
        <w:trPr>
          <w:cnfStyle w:val="000000100000" w:firstRow="0" w:lastRow="0" w:firstColumn="0" w:lastColumn="0" w:oddVBand="0" w:evenVBand="0" w:oddHBand="1" w:evenHBand="0" w:firstRowFirstColumn="0" w:firstRowLastColumn="0" w:lastRowFirstColumn="0" w:lastRowLastColumn="0"/>
          <w:trHeight w:val="283"/>
          <w:ins w:id="760"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20759F91" w14:textId="77777777" w:rsidR="002E6277" w:rsidRPr="007A31D0" w:rsidRDefault="002E6277" w:rsidP="00154170">
            <w:pPr>
              <w:spacing w:line="276" w:lineRule="auto"/>
              <w:rPr>
                <w:ins w:id="761" w:author="Mareike Ariaans" w:date="2020-06-23T16:37:00Z"/>
                <w:b w:val="0"/>
                <w:bCs w:val="0"/>
                <w:caps w:val="0"/>
                <w:sz w:val="20"/>
                <w:szCs w:val="20"/>
                <w:lang w:val="en-US"/>
              </w:rPr>
            </w:pPr>
            <w:ins w:id="762" w:author="Mareike Ariaans" w:date="2020-06-23T16:37:00Z">
              <w:r w:rsidRPr="00F13503">
                <w:rPr>
                  <w:b w:val="0"/>
                  <w:bCs w:val="0"/>
                  <w:caps w:val="0"/>
                  <w:sz w:val="20"/>
                  <w:szCs w:val="20"/>
                  <w:lang w:val="en-US"/>
                </w:rPr>
                <w:t>Cluster composition</w:t>
              </w:r>
            </w:ins>
          </w:p>
        </w:tc>
        <w:tc>
          <w:tcPr>
            <w:tcW w:w="1191" w:type="dxa"/>
            <w:tcBorders>
              <w:top w:val="single" w:sz="4" w:space="0" w:color="auto"/>
              <w:bottom w:val="single" w:sz="4" w:space="0" w:color="auto"/>
            </w:tcBorders>
            <w:shd w:val="clear" w:color="auto" w:fill="FFFFFF" w:themeFill="background1"/>
            <w:vAlign w:val="center"/>
          </w:tcPr>
          <w:p w14:paraId="5B77362C" w14:textId="77777777" w:rsidR="002E6277" w:rsidRPr="003D2452" w:rsidRDefault="002E6277" w:rsidP="00154170">
            <w:pPr>
              <w:jc w:val="center"/>
              <w:cnfStyle w:val="000000100000" w:firstRow="0" w:lastRow="0" w:firstColumn="0" w:lastColumn="0" w:oddVBand="0" w:evenVBand="0" w:oddHBand="1" w:evenHBand="0" w:firstRowFirstColumn="0" w:firstRowLastColumn="0" w:lastRowFirstColumn="0" w:lastRowLastColumn="0"/>
              <w:rPr>
                <w:ins w:id="763" w:author="Mareike Ariaans" w:date="2020-06-23T16:37:00Z"/>
                <w:sz w:val="20"/>
                <w:szCs w:val="20"/>
              </w:rPr>
            </w:pPr>
            <w:ins w:id="764" w:author="Mareike Ariaans" w:date="2020-06-23T16:37:00Z">
              <w:r w:rsidRPr="003D2452">
                <w:rPr>
                  <w:sz w:val="20"/>
                  <w:szCs w:val="20"/>
                </w:rPr>
                <w:t>AU, BE, FR, IL, LU</w:t>
              </w:r>
              <w:r>
                <w:rPr>
                  <w:sz w:val="20"/>
                  <w:szCs w:val="20"/>
                </w:rPr>
                <w:t>, NL, NZ, ES, CH, UK, US</w:t>
              </w:r>
            </w:ins>
          </w:p>
        </w:tc>
        <w:tc>
          <w:tcPr>
            <w:tcW w:w="1191" w:type="dxa"/>
            <w:tcBorders>
              <w:top w:val="single" w:sz="4" w:space="0" w:color="auto"/>
              <w:bottom w:val="single" w:sz="4" w:space="0" w:color="auto"/>
            </w:tcBorders>
            <w:shd w:val="clear" w:color="auto" w:fill="FFFFFF" w:themeFill="background1"/>
            <w:vAlign w:val="center"/>
          </w:tcPr>
          <w:p w14:paraId="07660E2E"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65" w:author="Mareike Ariaans" w:date="2020-06-23T16:37:00Z"/>
                <w:sz w:val="20"/>
                <w:szCs w:val="20"/>
                <w:lang w:val="en-US"/>
              </w:rPr>
            </w:pPr>
            <w:ins w:id="766" w:author="Mareike Ariaans" w:date="2020-06-23T16:37:00Z">
              <w:r w:rsidRPr="007A31D0">
                <w:rPr>
                  <w:sz w:val="20"/>
                  <w:szCs w:val="20"/>
                  <w:lang w:val="en-US"/>
                </w:rPr>
                <w:t>CZ, LV, PL</w:t>
              </w:r>
            </w:ins>
          </w:p>
        </w:tc>
        <w:tc>
          <w:tcPr>
            <w:tcW w:w="1191" w:type="dxa"/>
            <w:tcBorders>
              <w:top w:val="single" w:sz="4" w:space="0" w:color="auto"/>
              <w:bottom w:val="single" w:sz="4" w:space="0" w:color="auto"/>
            </w:tcBorders>
            <w:shd w:val="clear" w:color="auto" w:fill="FFFFFF" w:themeFill="background1"/>
            <w:vAlign w:val="center"/>
          </w:tcPr>
          <w:p w14:paraId="713AA62B"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67" w:author="Mareike Ariaans" w:date="2020-06-23T16:37:00Z"/>
                <w:sz w:val="20"/>
                <w:szCs w:val="20"/>
                <w:lang w:val="en-US"/>
              </w:rPr>
            </w:pPr>
            <w:ins w:id="768" w:author="Mareike Ariaans" w:date="2020-06-23T16:37:00Z">
              <w:r>
                <w:rPr>
                  <w:sz w:val="20"/>
                  <w:szCs w:val="20"/>
                  <w:lang w:val="en-US"/>
                </w:rPr>
                <w:t>DK, IE, JP, KR, NO, SE</w:t>
              </w:r>
            </w:ins>
          </w:p>
        </w:tc>
        <w:tc>
          <w:tcPr>
            <w:tcW w:w="1191" w:type="dxa"/>
            <w:tcBorders>
              <w:top w:val="single" w:sz="4" w:space="0" w:color="auto"/>
              <w:bottom w:val="single" w:sz="4" w:space="0" w:color="auto"/>
            </w:tcBorders>
            <w:shd w:val="clear" w:color="auto" w:fill="FFFFFF" w:themeFill="background1"/>
            <w:vAlign w:val="center"/>
          </w:tcPr>
          <w:p w14:paraId="7205A6F2"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69" w:author="Mareike Ariaans" w:date="2020-06-23T16:37:00Z"/>
                <w:sz w:val="20"/>
                <w:szCs w:val="20"/>
                <w:lang w:val="en-US"/>
              </w:rPr>
            </w:pPr>
            <w:ins w:id="770" w:author="Mareike Ariaans" w:date="2020-06-23T16:37:00Z">
              <w:r w:rsidRPr="007A31D0">
                <w:rPr>
                  <w:sz w:val="20"/>
                  <w:szCs w:val="20"/>
                  <w:lang w:val="en-US"/>
                </w:rPr>
                <w:t>EE</w:t>
              </w:r>
            </w:ins>
          </w:p>
        </w:tc>
        <w:tc>
          <w:tcPr>
            <w:tcW w:w="1191" w:type="dxa"/>
            <w:tcBorders>
              <w:top w:val="single" w:sz="4" w:space="0" w:color="auto"/>
              <w:bottom w:val="single" w:sz="4" w:space="0" w:color="auto"/>
            </w:tcBorders>
            <w:shd w:val="clear" w:color="auto" w:fill="FFFFFF" w:themeFill="background1"/>
            <w:vAlign w:val="center"/>
          </w:tcPr>
          <w:p w14:paraId="5DE27E55"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71" w:author="Mareike Ariaans" w:date="2020-06-23T16:37:00Z"/>
                <w:sz w:val="20"/>
                <w:szCs w:val="20"/>
                <w:lang w:val="en-US"/>
              </w:rPr>
            </w:pPr>
            <w:ins w:id="772" w:author="Mareike Ariaans" w:date="2020-06-23T16:37:00Z">
              <w:r w:rsidRPr="007A31D0">
                <w:rPr>
                  <w:sz w:val="20"/>
                  <w:szCs w:val="20"/>
                  <w:lang w:val="en-US"/>
                </w:rPr>
                <w:t>FI, DE</w:t>
              </w:r>
            </w:ins>
          </w:p>
        </w:tc>
      </w:tr>
      <w:tr w:rsidR="002E6277" w:rsidRPr="007A31D0" w14:paraId="3E886B54" w14:textId="77777777" w:rsidTr="00154170">
        <w:trPr>
          <w:trHeight w:val="283"/>
          <w:ins w:id="773"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shd w:val="clear" w:color="auto" w:fill="FFFFFF" w:themeFill="background1"/>
            <w:vAlign w:val="center"/>
          </w:tcPr>
          <w:p w14:paraId="3461192A" w14:textId="77777777" w:rsidR="002E6277" w:rsidRPr="007A31D0" w:rsidRDefault="002E6277" w:rsidP="00154170">
            <w:pPr>
              <w:spacing w:line="276" w:lineRule="auto"/>
              <w:rPr>
                <w:ins w:id="774" w:author="Mareike Ariaans" w:date="2020-06-23T16:37:00Z"/>
                <w:b w:val="0"/>
                <w:bCs w:val="0"/>
                <w:caps w:val="0"/>
                <w:sz w:val="20"/>
                <w:szCs w:val="20"/>
                <w:lang w:val="en-US"/>
              </w:rPr>
            </w:pPr>
            <w:ins w:id="775" w:author="Mareike Ariaans" w:date="2020-06-23T16:37:00Z">
              <w:r>
                <w:rPr>
                  <w:b w:val="0"/>
                  <w:bCs w:val="0"/>
                  <w:caps w:val="0"/>
                  <w:sz w:val="20"/>
                  <w:szCs w:val="20"/>
                  <w:lang w:val="en-US"/>
                </w:rPr>
                <w:t>Supply (expenditure, beds, recipients institutions</w:t>
              </w:r>
            </w:ins>
          </w:p>
        </w:tc>
        <w:tc>
          <w:tcPr>
            <w:tcW w:w="1191" w:type="dxa"/>
            <w:tcBorders>
              <w:top w:val="single" w:sz="4" w:space="0" w:color="auto"/>
            </w:tcBorders>
            <w:shd w:val="clear" w:color="auto" w:fill="FFFFFF" w:themeFill="background1"/>
            <w:vAlign w:val="center"/>
          </w:tcPr>
          <w:p w14:paraId="0C0F3A8D"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776" w:author="Mareike Ariaans" w:date="2020-06-23T16:37:00Z"/>
                <w:sz w:val="20"/>
                <w:szCs w:val="20"/>
                <w:lang w:val="en-US"/>
              </w:rPr>
            </w:pPr>
            <w:ins w:id="777" w:author="Mareike Ariaans" w:date="2020-06-23T16:37:00Z">
              <w:r>
                <w:rPr>
                  <w:sz w:val="20"/>
                  <w:szCs w:val="20"/>
                  <w:lang w:val="en-US"/>
                </w:rPr>
                <w:t xml:space="preserve">Medium/ </w:t>
              </w:r>
              <w:proofErr w:type="spellStart"/>
              <w:r>
                <w:rPr>
                  <w:sz w:val="20"/>
                  <w:szCs w:val="20"/>
                  <w:lang w:val="en-US"/>
                </w:rPr>
                <w:t>medhigh</w:t>
              </w:r>
              <w:proofErr w:type="spellEnd"/>
              <w:r>
                <w:rPr>
                  <w:sz w:val="20"/>
                  <w:szCs w:val="20"/>
                  <w:lang w:val="en-US"/>
                </w:rPr>
                <w:t xml:space="preserve">/ </w:t>
              </w:r>
              <w:proofErr w:type="spellStart"/>
              <w:r>
                <w:rPr>
                  <w:sz w:val="20"/>
                  <w:szCs w:val="20"/>
                  <w:lang w:val="en-US"/>
                </w:rPr>
                <w:t>medhigh</w:t>
              </w:r>
              <w:proofErr w:type="spellEnd"/>
            </w:ins>
          </w:p>
        </w:tc>
        <w:tc>
          <w:tcPr>
            <w:tcW w:w="1191" w:type="dxa"/>
            <w:tcBorders>
              <w:top w:val="single" w:sz="4" w:space="0" w:color="auto"/>
            </w:tcBorders>
            <w:shd w:val="clear" w:color="auto" w:fill="FFFFFF" w:themeFill="background1"/>
            <w:vAlign w:val="center"/>
          </w:tcPr>
          <w:p w14:paraId="3F45E1FA"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778" w:author="Mareike Ariaans" w:date="2020-06-23T16:37:00Z"/>
                <w:sz w:val="20"/>
                <w:szCs w:val="20"/>
                <w:lang w:val="en-US"/>
              </w:rPr>
            </w:pPr>
            <w:ins w:id="779" w:author="Mareike Ariaans" w:date="2020-06-23T16:37:00Z">
              <w:r>
                <w:rPr>
                  <w:sz w:val="20"/>
                  <w:szCs w:val="20"/>
                  <w:lang w:val="en-US"/>
                </w:rPr>
                <w:t>Low/ low/ low</w:t>
              </w:r>
            </w:ins>
          </w:p>
        </w:tc>
        <w:tc>
          <w:tcPr>
            <w:tcW w:w="1191" w:type="dxa"/>
            <w:tcBorders>
              <w:top w:val="single" w:sz="4" w:space="0" w:color="auto"/>
            </w:tcBorders>
            <w:shd w:val="clear" w:color="auto" w:fill="FFFFFF" w:themeFill="background1"/>
            <w:vAlign w:val="center"/>
          </w:tcPr>
          <w:p w14:paraId="76FB1AD8"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780" w:author="Mareike Ariaans" w:date="2020-06-23T16:37:00Z"/>
                <w:sz w:val="20"/>
                <w:szCs w:val="20"/>
                <w:lang w:val="en-US"/>
              </w:rPr>
            </w:pPr>
            <w:ins w:id="781" w:author="Mareike Ariaans" w:date="2020-06-23T16:37:00Z">
              <w:r>
                <w:rPr>
                  <w:sz w:val="20"/>
                  <w:szCs w:val="20"/>
                  <w:lang w:val="en-US"/>
                </w:rPr>
                <w:t>High/ medium/ medium</w:t>
              </w:r>
            </w:ins>
          </w:p>
        </w:tc>
        <w:tc>
          <w:tcPr>
            <w:tcW w:w="1191" w:type="dxa"/>
            <w:tcBorders>
              <w:top w:val="single" w:sz="4" w:space="0" w:color="auto"/>
            </w:tcBorders>
            <w:shd w:val="clear" w:color="auto" w:fill="FFFFFF" w:themeFill="background1"/>
            <w:vAlign w:val="center"/>
          </w:tcPr>
          <w:p w14:paraId="1A41C74F"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782" w:author="Mareike Ariaans" w:date="2020-06-23T16:37:00Z"/>
                <w:sz w:val="20"/>
                <w:szCs w:val="20"/>
                <w:lang w:val="en-US"/>
              </w:rPr>
            </w:pPr>
            <w:ins w:id="783" w:author="Mareike Ariaans" w:date="2020-06-23T16:37:00Z">
              <w:r>
                <w:rPr>
                  <w:sz w:val="20"/>
                  <w:szCs w:val="20"/>
                  <w:lang w:val="en-US"/>
                </w:rPr>
                <w:t>Low/ medium/ high</w:t>
              </w:r>
            </w:ins>
          </w:p>
        </w:tc>
        <w:tc>
          <w:tcPr>
            <w:tcW w:w="1191" w:type="dxa"/>
            <w:tcBorders>
              <w:top w:val="single" w:sz="4" w:space="0" w:color="auto"/>
            </w:tcBorders>
            <w:shd w:val="clear" w:color="auto" w:fill="FFFFFF" w:themeFill="background1"/>
            <w:vAlign w:val="center"/>
          </w:tcPr>
          <w:p w14:paraId="6887D878"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784" w:author="Mareike Ariaans" w:date="2020-06-23T16:37:00Z"/>
                <w:sz w:val="20"/>
                <w:szCs w:val="20"/>
                <w:lang w:val="en-US"/>
              </w:rPr>
            </w:pPr>
            <w:ins w:id="785" w:author="Mareike Ariaans" w:date="2020-06-23T16:37:00Z">
              <w:r>
                <w:rPr>
                  <w:sz w:val="20"/>
                  <w:szCs w:val="20"/>
                  <w:lang w:val="en-US"/>
                </w:rPr>
                <w:t xml:space="preserve">Medium/ </w:t>
              </w:r>
              <w:proofErr w:type="spellStart"/>
              <w:r>
                <w:rPr>
                  <w:sz w:val="20"/>
                  <w:szCs w:val="20"/>
                  <w:lang w:val="en-US"/>
                </w:rPr>
                <w:t>medhigh</w:t>
              </w:r>
              <w:proofErr w:type="spellEnd"/>
              <w:r>
                <w:rPr>
                  <w:sz w:val="20"/>
                  <w:szCs w:val="20"/>
                  <w:lang w:val="en-US"/>
                </w:rPr>
                <w:t xml:space="preserve">/ </w:t>
              </w:r>
              <w:proofErr w:type="spellStart"/>
              <w:r>
                <w:rPr>
                  <w:sz w:val="20"/>
                  <w:szCs w:val="20"/>
                  <w:lang w:val="en-US"/>
                </w:rPr>
                <w:t>medhigh</w:t>
              </w:r>
              <w:proofErr w:type="spellEnd"/>
            </w:ins>
          </w:p>
        </w:tc>
      </w:tr>
      <w:tr w:rsidR="002E6277" w:rsidRPr="007A31D0" w14:paraId="06F24CD6" w14:textId="77777777" w:rsidTr="00154170">
        <w:trPr>
          <w:cnfStyle w:val="000000100000" w:firstRow="0" w:lastRow="0" w:firstColumn="0" w:lastColumn="0" w:oddVBand="0" w:evenVBand="0" w:oddHBand="1" w:evenHBand="0" w:firstRowFirstColumn="0" w:firstRowLastColumn="0" w:lastRowFirstColumn="0" w:lastRowLastColumn="0"/>
          <w:trHeight w:val="283"/>
          <w:ins w:id="786"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128A5966" w14:textId="77777777" w:rsidR="002E6277" w:rsidRPr="007A31D0" w:rsidRDefault="002E6277" w:rsidP="00154170">
            <w:pPr>
              <w:spacing w:line="276" w:lineRule="auto"/>
              <w:rPr>
                <w:ins w:id="787" w:author="Mareike Ariaans" w:date="2020-06-23T16:37:00Z"/>
                <w:b w:val="0"/>
                <w:bCs w:val="0"/>
                <w:caps w:val="0"/>
                <w:sz w:val="20"/>
                <w:szCs w:val="20"/>
                <w:lang w:val="en-US"/>
              </w:rPr>
            </w:pPr>
            <w:ins w:id="788" w:author="Mareike Ariaans" w:date="2020-06-23T16:37:00Z">
              <w:r>
                <w:rPr>
                  <w:b w:val="0"/>
                  <w:bCs w:val="0"/>
                  <w:caps w:val="0"/>
                  <w:sz w:val="20"/>
                  <w:szCs w:val="20"/>
                  <w:lang w:val="en-US"/>
                </w:rPr>
                <w:t>Public-Private Mix</w:t>
              </w:r>
            </w:ins>
          </w:p>
        </w:tc>
        <w:tc>
          <w:tcPr>
            <w:tcW w:w="1191" w:type="dxa"/>
            <w:shd w:val="clear" w:color="auto" w:fill="FFFFFF" w:themeFill="background1"/>
            <w:vAlign w:val="center"/>
          </w:tcPr>
          <w:p w14:paraId="60945666"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89" w:author="Mareike Ariaans" w:date="2020-06-23T16:37:00Z"/>
                <w:sz w:val="20"/>
                <w:szCs w:val="20"/>
                <w:lang w:val="en-US"/>
              </w:rPr>
            </w:pPr>
            <w:proofErr w:type="spellStart"/>
            <w:ins w:id="790" w:author="Mareike Ariaans" w:date="2020-06-23T16:37:00Z">
              <w:r>
                <w:rPr>
                  <w:sz w:val="20"/>
                  <w:szCs w:val="20"/>
                  <w:lang w:val="en-US"/>
                </w:rPr>
                <w:t>Medhigh</w:t>
              </w:r>
              <w:proofErr w:type="spellEnd"/>
              <w:r>
                <w:rPr>
                  <w:sz w:val="20"/>
                  <w:szCs w:val="20"/>
                  <w:lang w:val="en-US"/>
                </w:rPr>
                <w:t>/ medium</w:t>
              </w:r>
            </w:ins>
          </w:p>
        </w:tc>
        <w:tc>
          <w:tcPr>
            <w:tcW w:w="1191" w:type="dxa"/>
            <w:shd w:val="clear" w:color="auto" w:fill="FFFFFF" w:themeFill="background1"/>
            <w:vAlign w:val="center"/>
          </w:tcPr>
          <w:p w14:paraId="35C377AC"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91" w:author="Mareike Ariaans" w:date="2020-06-23T16:37:00Z"/>
                <w:sz w:val="20"/>
                <w:szCs w:val="20"/>
                <w:lang w:val="en-US"/>
              </w:rPr>
            </w:pPr>
            <w:ins w:id="792" w:author="Mareike Ariaans" w:date="2020-06-23T16:37:00Z">
              <w:r>
                <w:rPr>
                  <w:sz w:val="20"/>
                  <w:szCs w:val="20"/>
                  <w:lang w:val="en-US"/>
                </w:rPr>
                <w:t xml:space="preserve">Low/ </w:t>
              </w:r>
              <w:proofErr w:type="spellStart"/>
              <w:r>
                <w:rPr>
                  <w:sz w:val="20"/>
                  <w:szCs w:val="20"/>
                  <w:lang w:val="en-US"/>
                </w:rPr>
                <w:t>medhigh</w:t>
              </w:r>
              <w:proofErr w:type="spellEnd"/>
            </w:ins>
          </w:p>
        </w:tc>
        <w:tc>
          <w:tcPr>
            <w:tcW w:w="1191" w:type="dxa"/>
            <w:shd w:val="clear" w:color="auto" w:fill="FFFFFF" w:themeFill="background1"/>
            <w:vAlign w:val="center"/>
          </w:tcPr>
          <w:p w14:paraId="26D2DB8D"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93" w:author="Mareike Ariaans" w:date="2020-06-23T16:37:00Z"/>
                <w:sz w:val="20"/>
                <w:szCs w:val="20"/>
                <w:lang w:val="en-US"/>
              </w:rPr>
            </w:pPr>
            <w:ins w:id="794" w:author="Mareike Ariaans" w:date="2020-06-23T16:37:00Z">
              <w:r>
                <w:rPr>
                  <w:sz w:val="20"/>
                  <w:szCs w:val="20"/>
                  <w:lang w:val="en-US"/>
                </w:rPr>
                <w:t>Medium/ low</w:t>
              </w:r>
            </w:ins>
          </w:p>
        </w:tc>
        <w:tc>
          <w:tcPr>
            <w:tcW w:w="1191" w:type="dxa"/>
            <w:shd w:val="clear" w:color="auto" w:fill="FFFFFF" w:themeFill="background1"/>
            <w:vAlign w:val="center"/>
          </w:tcPr>
          <w:p w14:paraId="023D7071"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95" w:author="Mareike Ariaans" w:date="2020-06-23T16:37:00Z"/>
                <w:sz w:val="20"/>
                <w:szCs w:val="20"/>
                <w:lang w:val="en-US"/>
              </w:rPr>
            </w:pPr>
            <w:ins w:id="796" w:author="Mareike Ariaans" w:date="2020-06-23T16:37:00Z">
              <w:r>
                <w:rPr>
                  <w:sz w:val="20"/>
                  <w:szCs w:val="20"/>
                  <w:lang w:val="en-US"/>
                </w:rPr>
                <w:t>High/ low</w:t>
              </w:r>
            </w:ins>
          </w:p>
        </w:tc>
        <w:tc>
          <w:tcPr>
            <w:tcW w:w="1191" w:type="dxa"/>
            <w:shd w:val="clear" w:color="auto" w:fill="FFFFFF" w:themeFill="background1"/>
            <w:vAlign w:val="center"/>
          </w:tcPr>
          <w:p w14:paraId="0A0F45B8"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797" w:author="Mareike Ariaans" w:date="2020-06-23T16:37:00Z"/>
                <w:sz w:val="20"/>
                <w:szCs w:val="20"/>
                <w:lang w:val="en-US"/>
              </w:rPr>
            </w:pPr>
            <w:proofErr w:type="spellStart"/>
            <w:ins w:id="798" w:author="Mareike Ariaans" w:date="2020-06-23T16:37:00Z">
              <w:r>
                <w:rPr>
                  <w:sz w:val="20"/>
                  <w:szCs w:val="20"/>
                  <w:lang w:val="en-US"/>
                </w:rPr>
                <w:t>Medhigh</w:t>
              </w:r>
              <w:proofErr w:type="spellEnd"/>
              <w:r>
                <w:rPr>
                  <w:sz w:val="20"/>
                  <w:szCs w:val="20"/>
                  <w:lang w:val="en-US"/>
                </w:rPr>
                <w:t>/ high</w:t>
              </w:r>
            </w:ins>
          </w:p>
        </w:tc>
      </w:tr>
      <w:tr w:rsidR="002E6277" w:rsidRPr="007A31D0" w14:paraId="203E427B" w14:textId="77777777" w:rsidTr="00154170">
        <w:trPr>
          <w:trHeight w:val="283"/>
          <w:ins w:id="799"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187A5F90" w14:textId="77777777" w:rsidR="002E6277" w:rsidRPr="007A31D0" w:rsidRDefault="002E6277" w:rsidP="00154170">
            <w:pPr>
              <w:spacing w:line="276" w:lineRule="auto"/>
              <w:rPr>
                <w:ins w:id="800" w:author="Mareike Ariaans" w:date="2020-06-23T16:37:00Z"/>
                <w:b w:val="0"/>
                <w:bCs w:val="0"/>
                <w:caps w:val="0"/>
                <w:sz w:val="20"/>
                <w:szCs w:val="20"/>
                <w:lang w:val="en-US"/>
              </w:rPr>
            </w:pPr>
            <w:proofErr w:type="spellStart"/>
            <w:ins w:id="801" w:author="Mareike Ariaans" w:date="2020-06-23T16:37:00Z">
              <w:r>
                <w:rPr>
                  <w:b w:val="0"/>
                  <w:bCs w:val="0"/>
                  <w:caps w:val="0"/>
                  <w:sz w:val="20"/>
                  <w:szCs w:val="20"/>
                  <w:lang w:val="en-US"/>
                </w:rPr>
                <w:t>Pefrormance</w:t>
              </w:r>
              <w:proofErr w:type="spellEnd"/>
            </w:ins>
          </w:p>
        </w:tc>
        <w:tc>
          <w:tcPr>
            <w:tcW w:w="1191" w:type="dxa"/>
            <w:shd w:val="clear" w:color="auto" w:fill="FFFFFF" w:themeFill="background1"/>
            <w:vAlign w:val="center"/>
          </w:tcPr>
          <w:p w14:paraId="29B0D9E1"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802" w:author="Mareike Ariaans" w:date="2020-06-23T16:37:00Z"/>
                <w:sz w:val="20"/>
                <w:szCs w:val="20"/>
                <w:lang w:val="en-US"/>
              </w:rPr>
            </w:pPr>
            <w:proofErr w:type="spellStart"/>
            <w:ins w:id="803" w:author="Mareike Ariaans" w:date="2020-06-23T16:37:00Z">
              <w:r>
                <w:rPr>
                  <w:sz w:val="20"/>
                  <w:szCs w:val="20"/>
                  <w:lang w:val="en-US"/>
                </w:rPr>
                <w:t>Medhigh</w:t>
              </w:r>
              <w:proofErr w:type="spellEnd"/>
              <w:r>
                <w:rPr>
                  <w:sz w:val="20"/>
                  <w:szCs w:val="20"/>
                  <w:lang w:val="en-US"/>
                </w:rPr>
                <w:t xml:space="preserve">/ </w:t>
              </w:r>
              <w:proofErr w:type="spellStart"/>
              <w:r>
                <w:rPr>
                  <w:sz w:val="20"/>
                  <w:szCs w:val="20"/>
                  <w:lang w:val="en-US"/>
                </w:rPr>
                <w:t>medhigh</w:t>
              </w:r>
              <w:proofErr w:type="spellEnd"/>
            </w:ins>
          </w:p>
        </w:tc>
        <w:tc>
          <w:tcPr>
            <w:tcW w:w="1191" w:type="dxa"/>
            <w:shd w:val="clear" w:color="auto" w:fill="FFFFFF" w:themeFill="background1"/>
            <w:vAlign w:val="center"/>
          </w:tcPr>
          <w:p w14:paraId="00A35306"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804" w:author="Mareike Ariaans" w:date="2020-06-23T16:37:00Z"/>
                <w:sz w:val="20"/>
                <w:szCs w:val="20"/>
                <w:lang w:val="en-US"/>
              </w:rPr>
            </w:pPr>
            <w:ins w:id="805" w:author="Mareike Ariaans" w:date="2020-06-23T16:37:00Z">
              <w:r>
                <w:rPr>
                  <w:sz w:val="20"/>
                  <w:szCs w:val="20"/>
                  <w:lang w:val="en-US"/>
                </w:rPr>
                <w:t>Low/ low</w:t>
              </w:r>
            </w:ins>
          </w:p>
        </w:tc>
        <w:tc>
          <w:tcPr>
            <w:tcW w:w="1191" w:type="dxa"/>
            <w:shd w:val="clear" w:color="auto" w:fill="FFFFFF" w:themeFill="background1"/>
            <w:vAlign w:val="center"/>
          </w:tcPr>
          <w:p w14:paraId="14B4CF32"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806" w:author="Mareike Ariaans" w:date="2020-06-23T16:37:00Z"/>
                <w:sz w:val="20"/>
                <w:szCs w:val="20"/>
                <w:lang w:val="en-US"/>
              </w:rPr>
            </w:pPr>
            <w:proofErr w:type="spellStart"/>
            <w:ins w:id="807" w:author="Mareike Ariaans" w:date="2020-06-23T16:37:00Z">
              <w:r>
                <w:rPr>
                  <w:sz w:val="20"/>
                  <w:szCs w:val="20"/>
                  <w:lang w:val="en-US"/>
                </w:rPr>
                <w:t>Medhigh</w:t>
              </w:r>
              <w:proofErr w:type="spellEnd"/>
              <w:r>
                <w:rPr>
                  <w:sz w:val="20"/>
                  <w:szCs w:val="20"/>
                  <w:lang w:val="en-US"/>
                </w:rPr>
                <w:t>/ med</w:t>
              </w:r>
            </w:ins>
          </w:p>
        </w:tc>
        <w:tc>
          <w:tcPr>
            <w:tcW w:w="1191" w:type="dxa"/>
            <w:shd w:val="clear" w:color="auto" w:fill="FFFFFF" w:themeFill="background1"/>
            <w:vAlign w:val="center"/>
          </w:tcPr>
          <w:p w14:paraId="777D659D"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808" w:author="Mareike Ariaans" w:date="2020-06-23T16:37:00Z"/>
                <w:sz w:val="20"/>
                <w:szCs w:val="20"/>
                <w:lang w:val="en-US"/>
              </w:rPr>
            </w:pPr>
            <w:ins w:id="809" w:author="Mareike Ariaans" w:date="2020-06-23T16:37:00Z">
              <w:r>
                <w:rPr>
                  <w:sz w:val="20"/>
                  <w:szCs w:val="20"/>
                  <w:lang w:val="en-US"/>
                </w:rPr>
                <w:t>Low/ low</w:t>
              </w:r>
            </w:ins>
          </w:p>
        </w:tc>
        <w:tc>
          <w:tcPr>
            <w:tcW w:w="1191" w:type="dxa"/>
            <w:shd w:val="clear" w:color="auto" w:fill="FFFFFF" w:themeFill="background1"/>
            <w:vAlign w:val="center"/>
          </w:tcPr>
          <w:p w14:paraId="20B02313" w14:textId="77777777" w:rsidR="002E6277" w:rsidRPr="007A31D0" w:rsidRDefault="002E6277" w:rsidP="00154170">
            <w:pPr>
              <w:jc w:val="center"/>
              <w:cnfStyle w:val="000000000000" w:firstRow="0" w:lastRow="0" w:firstColumn="0" w:lastColumn="0" w:oddVBand="0" w:evenVBand="0" w:oddHBand="0" w:evenHBand="0" w:firstRowFirstColumn="0" w:firstRowLastColumn="0" w:lastRowFirstColumn="0" w:lastRowLastColumn="0"/>
              <w:rPr>
                <w:ins w:id="810" w:author="Mareike Ariaans" w:date="2020-06-23T16:37:00Z"/>
                <w:sz w:val="20"/>
                <w:szCs w:val="20"/>
                <w:lang w:val="en-US"/>
              </w:rPr>
            </w:pPr>
            <w:ins w:id="811" w:author="Mareike Ariaans" w:date="2020-06-23T16:37:00Z">
              <w:r>
                <w:rPr>
                  <w:sz w:val="20"/>
                  <w:szCs w:val="20"/>
                  <w:lang w:val="en-US"/>
                </w:rPr>
                <w:t>Medium/ medium</w:t>
              </w:r>
            </w:ins>
          </w:p>
        </w:tc>
      </w:tr>
      <w:tr w:rsidR="002E6277" w:rsidRPr="007A31D0" w14:paraId="6A9A885C" w14:textId="77777777" w:rsidTr="00154170">
        <w:trPr>
          <w:cnfStyle w:val="000000100000" w:firstRow="0" w:lastRow="0" w:firstColumn="0" w:lastColumn="0" w:oddVBand="0" w:evenVBand="0" w:oddHBand="1" w:evenHBand="0" w:firstRowFirstColumn="0" w:firstRowLastColumn="0" w:lastRowFirstColumn="0" w:lastRowLastColumn="0"/>
          <w:trHeight w:val="283"/>
          <w:ins w:id="812"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auto"/>
            </w:tcBorders>
            <w:shd w:val="clear" w:color="auto" w:fill="FFFFFF" w:themeFill="background1"/>
            <w:vAlign w:val="center"/>
          </w:tcPr>
          <w:p w14:paraId="0F893377" w14:textId="77777777" w:rsidR="002E6277" w:rsidRPr="007A31D0" w:rsidRDefault="002E6277" w:rsidP="00154170">
            <w:pPr>
              <w:spacing w:line="276" w:lineRule="auto"/>
              <w:rPr>
                <w:ins w:id="813" w:author="Mareike Ariaans" w:date="2020-06-23T16:37:00Z"/>
                <w:b w:val="0"/>
                <w:bCs w:val="0"/>
                <w:caps w:val="0"/>
                <w:sz w:val="20"/>
                <w:szCs w:val="20"/>
                <w:lang w:val="en-US"/>
              </w:rPr>
            </w:pPr>
            <w:ins w:id="814" w:author="Mareike Ariaans" w:date="2020-06-23T16:37:00Z">
              <w:r>
                <w:rPr>
                  <w:b w:val="0"/>
                  <w:bCs w:val="0"/>
                  <w:caps w:val="0"/>
                  <w:sz w:val="20"/>
                  <w:szCs w:val="20"/>
                  <w:lang w:val="en-US"/>
                </w:rPr>
                <w:t>Access Regulation</w:t>
              </w:r>
            </w:ins>
          </w:p>
        </w:tc>
        <w:tc>
          <w:tcPr>
            <w:tcW w:w="1191" w:type="dxa"/>
            <w:tcBorders>
              <w:bottom w:val="single" w:sz="12" w:space="0" w:color="auto"/>
            </w:tcBorders>
            <w:shd w:val="clear" w:color="auto" w:fill="FFFFFF" w:themeFill="background1"/>
            <w:vAlign w:val="center"/>
          </w:tcPr>
          <w:p w14:paraId="1D881A59"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815" w:author="Mareike Ariaans" w:date="2020-06-23T16:37:00Z"/>
                <w:sz w:val="20"/>
                <w:szCs w:val="20"/>
                <w:lang w:val="en-US"/>
              </w:rPr>
            </w:pPr>
          </w:p>
        </w:tc>
        <w:tc>
          <w:tcPr>
            <w:tcW w:w="1191" w:type="dxa"/>
            <w:tcBorders>
              <w:bottom w:val="single" w:sz="12" w:space="0" w:color="auto"/>
            </w:tcBorders>
            <w:shd w:val="clear" w:color="auto" w:fill="FFFFFF" w:themeFill="background1"/>
            <w:vAlign w:val="center"/>
          </w:tcPr>
          <w:p w14:paraId="09679211"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816" w:author="Mareike Ariaans" w:date="2020-06-23T16:37:00Z"/>
                <w:sz w:val="20"/>
                <w:szCs w:val="20"/>
                <w:lang w:val="en-US"/>
              </w:rPr>
            </w:pPr>
            <w:ins w:id="817" w:author="Mareike Ariaans" w:date="2020-06-23T16:37:00Z">
              <w:r>
                <w:rPr>
                  <w:sz w:val="20"/>
                  <w:szCs w:val="20"/>
                  <w:lang w:val="en-US"/>
                </w:rPr>
                <w:t>Low/ low</w:t>
              </w:r>
            </w:ins>
          </w:p>
        </w:tc>
        <w:tc>
          <w:tcPr>
            <w:tcW w:w="1191" w:type="dxa"/>
            <w:tcBorders>
              <w:bottom w:val="single" w:sz="12" w:space="0" w:color="auto"/>
            </w:tcBorders>
            <w:shd w:val="clear" w:color="auto" w:fill="FFFFFF" w:themeFill="background1"/>
            <w:vAlign w:val="center"/>
          </w:tcPr>
          <w:p w14:paraId="655B3F76"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818" w:author="Mareike Ariaans" w:date="2020-06-23T16:37:00Z"/>
                <w:sz w:val="20"/>
                <w:szCs w:val="20"/>
                <w:lang w:val="en-US"/>
              </w:rPr>
            </w:pPr>
          </w:p>
        </w:tc>
        <w:tc>
          <w:tcPr>
            <w:tcW w:w="1191" w:type="dxa"/>
            <w:tcBorders>
              <w:bottom w:val="single" w:sz="12" w:space="0" w:color="auto"/>
            </w:tcBorders>
            <w:shd w:val="clear" w:color="auto" w:fill="FFFFFF" w:themeFill="background1"/>
            <w:vAlign w:val="center"/>
          </w:tcPr>
          <w:p w14:paraId="789E6EED"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819" w:author="Mareike Ariaans" w:date="2020-06-23T16:37:00Z"/>
                <w:sz w:val="20"/>
                <w:szCs w:val="20"/>
                <w:lang w:val="en-US"/>
              </w:rPr>
            </w:pPr>
            <w:ins w:id="820" w:author="Mareike Ariaans" w:date="2020-06-23T16:37:00Z">
              <w:r>
                <w:rPr>
                  <w:sz w:val="20"/>
                  <w:szCs w:val="20"/>
                  <w:lang w:val="en-US"/>
                </w:rPr>
                <w:t>High/ high</w:t>
              </w:r>
            </w:ins>
          </w:p>
        </w:tc>
        <w:tc>
          <w:tcPr>
            <w:tcW w:w="1191" w:type="dxa"/>
            <w:tcBorders>
              <w:bottom w:val="single" w:sz="12" w:space="0" w:color="auto"/>
            </w:tcBorders>
            <w:shd w:val="clear" w:color="auto" w:fill="FFFFFF" w:themeFill="background1"/>
            <w:vAlign w:val="center"/>
          </w:tcPr>
          <w:p w14:paraId="71126ADD" w14:textId="77777777" w:rsidR="002E6277" w:rsidRPr="007A31D0" w:rsidRDefault="002E6277" w:rsidP="00154170">
            <w:pPr>
              <w:jc w:val="center"/>
              <w:cnfStyle w:val="000000100000" w:firstRow="0" w:lastRow="0" w:firstColumn="0" w:lastColumn="0" w:oddVBand="0" w:evenVBand="0" w:oddHBand="1" w:evenHBand="0" w:firstRowFirstColumn="0" w:firstRowLastColumn="0" w:lastRowFirstColumn="0" w:lastRowLastColumn="0"/>
              <w:rPr>
                <w:ins w:id="821" w:author="Mareike Ariaans" w:date="2020-06-23T16:37:00Z"/>
                <w:sz w:val="20"/>
                <w:szCs w:val="20"/>
                <w:lang w:val="en-US"/>
              </w:rPr>
            </w:pPr>
            <w:ins w:id="822" w:author="Mareike Ariaans" w:date="2020-06-23T16:37:00Z">
              <w:r>
                <w:rPr>
                  <w:sz w:val="20"/>
                  <w:szCs w:val="20"/>
                  <w:lang w:val="en-US"/>
                </w:rPr>
                <w:t>Low/ low</w:t>
              </w:r>
            </w:ins>
          </w:p>
        </w:tc>
      </w:tr>
    </w:tbl>
    <w:p w14:paraId="456E16CD" w14:textId="77777777" w:rsidR="002E6277" w:rsidRDefault="002E6277" w:rsidP="002E6277">
      <w:pPr>
        <w:spacing w:after="160" w:line="259" w:lineRule="auto"/>
        <w:rPr>
          <w:ins w:id="823" w:author="Mareike Ariaans" w:date="2020-06-23T16:37:00Z"/>
          <w:lang w:val="en-US"/>
        </w:rPr>
      </w:pPr>
    </w:p>
    <w:p w14:paraId="764C7047" w14:textId="3A662F56" w:rsidR="002E274E" w:rsidRDefault="002E274E">
      <w:pPr>
        <w:spacing w:after="160" w:line="259" w:lineRule="auto"/>
        <w:rPr>
          <w:ins w:id="824" w:author="Mareike Ariaans" w:date="2020-06-23T16:37:00Z"/>
          <w:szCs w:val="24"/>
          <w:lang w:val="en-US"/>
        </w:rPr>
      </w:pPr>
    </w:p>
    <w:p w14:paraId="7D32CF2E" w14:textId="77777777" w:rsidR="002E6277" w:rsidRPr="006A56FF" w:rsidRDefault="002E6277">
      <w:pPr>
        <w:spacing w:after="160" w:line="259" w:lineRule="auto"/>
        <w:rPr>
          <w:szCs w:val="24"/>
          <w:lang w:val="en-US"/>
        </w:rPr>
      </w:pPr>
    </w:p>
    <w:p w14:paraId="0A7FB73F" w14:textId="0C5D6731" w:rsidR="003636D7" w:rsidRPr="006A56FF" w:rsidRDefault="00F31400" w:rsidP="003636D7">
      <w:pPr>
        <w:spacing w:line="360" w:lineRule="auto"/>
        <w:jc w:val="both"/>
        <w:rPr>
          <w:szCs w:val="24"/>
          <w:lang w:val="en-US"/>
        </w:rPr>
      </w:pPr>
      <w:r w:rsidRPr="006A56FF">
        <w:rPr>
          <w:szCs w:val="24"/>
          <w:lang w:val="en-US"/>
        </w:rPr>
        <w:t xml:space="preserve">Based on the </w:t>
      </w:r>
      <w:r w:rsidR="00CA4021" w:rsidRPr="006A56FF">
        <w:rPr>
          <w:szCs w:val="24"/>
          <w:lang w:val="en-US"/>
        </w:rPr>
        <w:t>cluster means we can characterize the three clusters</w:t>
      </w:r>
      <w:r w:rsidR="00C67F4C" w:rsidRPr="006A56FF">
        <w:rPr>
          <w:szCs w:val="24"/>
          <w:lang w:val="en-US"/>
        </w:rPr>
        <w:t xml:space="preserve"> (See Table </w:t>
      </w:r>
      <w:r w:rsidR="00E0718C" w:rsidRPr="006A56FF">
        <w:rPr>
          <w:szCs w:val="24"/>
          <w:lang w:val="en-US"/>
        </w:rPr>
        <w:t>4</w:t>
      </w:r>
      <w:r w:rsidR="00C67F4C" w:rsidRPr="006A56FF">
        <w:rPr>
          <w:szCs w:val="24"/>
          <w:lang w:val="en-US"/>
        </w:rPr>
        <w:t>)</w:t>
      </w:r>
      <w:r w:rsidR="00CA4021" w:rsidRPr="006A56FF">
        <w:rPr>
          <w:szCs w:val="24"/>
          <w:lang w:val="en-US"/>
        </w:rPr>
        <w:t xml:space="preserve">. Cluster 1 is the </w:t>
      </w:r>
      <w:r w:rsidR="007F29CB" w:rsidRPr="006A56FF">
        <w:rPr>
          <w:szCs w:val="24"/>
          <w:lang w:val="en-US"/>
        </w:rPr>
        <w:t>“</w:t>
      </w:r>
      <w:r w:rsidR="00CA4021" w:rsidRPr="006A56FF">
        <w:rPr>
          <w:szCs w:val="24"/>
          <w:lang w:val="en-US"/>
        </w:rPr>
        <w:t>low developed LTC system cluster</w:t>
      </w:r>
      <w:r w:rsidR="007F29CB" w:rsidRPr="006A56FF">
        <w:rPr>
          <w:szCs w:val="24"/>
          <w:lang w:val="en-US"/>
        </w:rPr>
        <w:t>”</w:t>
      </w:r>
      <w:r w:rsidR="00CA4021" w:rsidRPr="006A56FF">
        <w:rPr>
          <w:szCs w:val="24"/>
          <w:lang w:val="en-US"/>
        </w:rPr>
        <w:t>. The cluster includes countries of Eastern Europe and Non-European OCED countries in which public LTC provision is still limited. The supply</w:t>
      </w:r>
      <w:r w:rsidR="005D4FC8" w:rsidRPr="006A56FF">
        <w:rPr>
          <w:szCs w:val="24"/>
          <w:lang w:val="en-US"/>
        </w:rPr>
        <w:t>,</w:t>
      </w:r>
      <w:r w:rsidR="00CA4021" w:rsidRPr="006A56FF">
        <w:rPr>
          <w:szCs w:val="24"/>
          <w:lang w:val="en-US"/>
        </w:rPr>
        <w:t xml:space="preserve"> especially the financial </w:t>
      </w:r>
      <w:r w:rsidR="007F29CB" w:rsidRPr="006A56FF">
        <w:rPr>
          <w:szCs w:val="24"/>
          <w:lang w:val="en-US"/>
        </w:rPr>
        <w:t>input into these clusters</w:t>
      </w:r>
      <w:r w:rsidR="005D4FC8" w:rsidRPr="006A56FF">
        <w:rPr>
          <w:szCs w:val="24"/>
          <w:lang w:val="en-US"/>
        </w:rPr>
        <w:t>,</w:t>
      </w:r>
      <w:r w:rsidR="007F29CB" w:rsidRPr="006A56FF">
        <w:rPr>
          <w:szCs w:val="24"/>
          <w:lang w:val="en-US"/>
        </w:rPr>
        <w:t xml:space="preserve"> is low</w:t>
      </w:r>
      <w:r w:rsidR="00CA4021" w:rsidRPr="006A56FF">
        <w:rPr>
          <w:szCs w:val="24"/>
          <w:lang w:val="en-US"/>
        </w:rPr>
        <w:t xml:space="preserve"> compared to the other clusters and this affects also the performance of the systems which is relatively low</w:t>
      </w:r>
      <w:r w:rsidR="007F29CB" w:rsidRPr="006A56FF">
        <w:rPr>
          <w:szCs w:val="24"/>
          <w:lang w:val="en-US"/>
        </w:rPr>
        <w:t xml:space="preserve">. The systems are highly publicly </w:t>
      </w:r>
      <w:r w:rsidR="00310B7D" w:rsidRPr="006A56FF">
        <w:rPr>
          <w:szCs w:val="24"/>
          <w:lang w:val="en-US"/>
        </w:rPr>
        <w:t>financed,</w:t>
      </w:r>
      <w:r w:rsidR="007F29CB" w:rsidRPr="006A56FF">
        <w:rPr>
          <w:szCs w:val="24"/>
          <w:lang w:val="en-US"/>
        </w:rPr>
        <w:t xml:space="preserve"> and choice of services are majorly free and means-testing is relevant for only some of the countries. Still, the limited supply in these countries puts the access regulation indicators in perspective.</w:t>
      </w:r>
      <w:r w:rsidR="003636D7" w:rsidRPr="006A56FF">
        <w:rPr>
          <w:szCs w:val="24"/>
          <w:lang w:val="en-US"/>
        </w:rPr>
        <w:t xml:space="preserve"> </w:t>
      </w:r>
    </w:p>
    <w:p w14:paraId="24BADEEC" w14:textId="0957DB2B" w:rsidR="003636D7" w:rsidRPr="006A56FF" w:rsidRDefault="003636D7" w:rsidP="003636D7">
      <w:pPr>
        <w:spacing w:line="360" w:lineRule="auto"/>
        <w:jc w:val="both"/>
        <w:rPr>
          <w:szCs w:val="24"/>
          <w:lang w:val="en-US"/>
        </w:rPr>
      </w:pPr>
      <w:r w:rsidRPr="006A56FF">
        <w:rPr>
          <w:szCs w:val="24"/>
          <w:lang w:val="en-US"/>
        </w:rPr>
        <w:t>The second cluster includes Continental and Northern European countries and Japan. This cluster is the “universal developed LTC system type”. These countries share LTC system with high financial and institutional supply which mirrors in high performance levels. The financing is based on a medium level of private financing. The choice of benefits is rather free and means-testing is medium or low in these countries. Thus, public LTC system are rather high developed in these countries with only minor limitations for patients to access and finance their LTC costs.</w:t>
      </w:r>
    </w:p>
    <w:p w14:paraId="3D40E010" w14:textId="598ED165" w:rsidR="00581986" w:rsidRPr="006A56FF" w:rsidRDefault="003636D7" w:rsidP="00DB62C0">
      <w:pPr>
        <w:spacing w:line="360" w:lineRule="auto"/>
        <w:jc w:val="both"/>
        <w:rPr>
          <w:szCs w:val="24"/>
          <w:lang w:val="en-US"/>
        </w:rPr>
        <w:sectPr w:rsidR="00581986" w:rsidRPr="006A56FF" w:rsidSect="00AD66E9">
          <w:footerReference w:type="default" r:id="rId13"/>
          <w:pgSz w:w="11906" w:h="16838"/>
          <w:pgMar w:top="1417" w:right="1983" w:bottom="1134" w:left="1417" w:header="708" w:footer="708" w:gutter="0"/>
          <w:cols w:space="708"/>
          <w:docGrid w:linePitch="360"/>
        </w:sectPr>
      </w:pPr>
      <w:r w:rsidRPr="006A56FF">
        <w:rPr>
          <w:szCs w:val="24"/>
          <w:lang w:val="en-US"/>
        </w:rPr>
        <w:t xml:space="preserve">The third cluster is the “private developed LTC system type”.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w:t>
      </w:r>
      <w:r w:rsidRPr="006A56FF">
        <w:rPr>
          <w:szCs w:val="24"/>
          <w:lang w:val="en-US"/>
        </w:rPr>
        <w:lastRenderedPageBreak/>
        <w:t>is relatively high. Thus, limited public provision and access to public provision is mitigated by private financing of services wh</w:t>
      </w:r>
      <w:r w:rsidR="008D7AC3" w:rsidRPr="006A56FF">
        <w:rPr>
          <w:szCs w:val="24"/>
          <w:lang w:val="en-US"/>
        </w:rPr>
        <w:t>ich leads to high performances</w:t>
      </w:r>
    </w:p>
    <w:p w14:paraId="762318F9" w14:textId="099CA412" w:rsidR="008D6126" w:rsidRPr="006A56FF" w:rsidRDefault="008D6126" w:rsidP="00EB31E0">
      <w:pPr>
        <w:pStyle w:val="berschrift1"/>
        <w:rPr>
          <w:lang w:val="en-US"/>
        </w:rPr>
      </w:pPr>
      <w:r w:rsidRPr="006A56FF">
        <w:rPr>
          <w:lang w:val="en-US"/>
        </w:rPr>
        <w:lastRenderedPageBreak/>
        <w:t>Discussion</w:t>
      </w:r>
      <w:r w:rsidR="0081256C" w:rsidRPr="006A56FF">
        <w:rPr>
          <w:lang w:val="en-US"/>
        </w:rPr>
        <w:t xml:space="preserve"> – 677 words</w:t>
      </w:r>
    </w:p>
    <w:p w14:paraId="268D2AE6" w14:textId="55E2CCBA" w:rsidR="0012335A" w:rsidRPr="006A56FF" w:rsidRDefault="0012335A" w:rsidP="00A31CB1">
      <w:pPr>
        <w:pStyle w:val="02FlietextErsterAbsatz"/>
        <w:rPr>
          <w:lang w:val="en-US"/>
        </w:rPr>
      </w:pPr>
      <w:r w:rsidRPr="006A56FF">
        <w:rPr>
          <w:lang w:val="en-US"/>
        </w:rPr>
        <w:t xml:space="preserve">These results partly support earlier findings of LTC typologies but also provides new evidence on LTC system types. The </w:t>
      </w:r>
      <w:r w:rsidR="00CD7884" w:rsidRPr="006A56FF">
        <w:rPr>
          <w:lang w:val="en-US"/>
        </w:rPr>
        <w:t>“</w:t>
      </w:r>
      <w:r w:rsidRPr="006A56FF">
        <w:rPr>
          <w:lang w:val="en-US"/>
        </w:rPr>
        <w:t>low-developed LTC system</w:t>
      </w:r>
      <w:r w:rsidR="00CD7884" w:rsidRPr="006A56FF">
        <w:rPr>
          <w:lang w:val="en-US"/>
        </w:rPr>
        <w:t>”</w:t>
      </w:r>
      <w:r w:rsidRPr="006A56FF">
        <w:rPr>
          <w:lang w:val="en-US"/>
        </w:rPr>
        <w:t xml:space="preserve"> cluster includes as earlier typologies a high number of Eastern European countries</w:t>
      </w:r>
      <w:r w:rsidR="00AE58E8" w:rsidRPr="006A56FF">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A56FF">
            <w:rPr>
              <w:lang w:val="en-US"/>
            </w:rPr>
            <w:fldChar w:fldCharType="separate"/>
          </w:r>
          <w:r w:rsidR="00AE58E8" w:rsidRPr="006A56FF">
            <w:rPr>
              <w:lang w:val="en-US"/>
            </w:rPr>
            <w:t>(Damiani et al., 2011; Halásková et al., 2017; Kraus et al., 2010)</w:t>
          </w:r>
          <w:r w:rsidR="00AE58E8" w:rsidRPr="006A56FF">
            <w:rPr>
              <w:lang w:val="en-US"/>
            </w:rPr>
            <w:fldChar w:fldCharType="end"/>
          </w:r>
        </w:sdtContent>
      </w:sdt>
      <w:r w:rsidR="00AE58E8" w:rsidRPr="006A56FF">
        <w:rPr>
          <w:lang w:val="en-US"/>
        </w:rPr>
        <w:t xml:space="preserve"> with the addition of three Non-European countries, Australia, New Zealand and Korea. The “universal developed LTC system type” combines the often found </w:t>
      </w:r>
      <w:r w:rsidR="0095023E" w:rsidRPr="006A56FF">
        <w:rPr>
          <w:lang w:val="en-US"/>
        </w:rPr>
        <w:t>Scandinavian</w:t>
      </w:r>
      <w:r w:rsidR="00AE58E8" w:rsidRPr="006A56FF">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A56FF">
            <w:rPr>
              <w:lang w:val="en-US"/>
            </w:rPr>
            <w:fldChar w:fldCharType="separate"/>
          </w:r>
          <w:r w:rsidR="00AE58E8" w:rsidRPr="006A56FF">
            <w:rPr>
              <w:lang w:val="en-US"/>
            </w:rPr>
            <w:t>(Alber, 1995; Colombo, 2012; Damiani et al., 2011; Kraus et al., 2010; Pommer et al., 2009)</w:t>
          </w:r>
          <w:r w:rsidR="00AE58E8" w:rsidRPr="006A56FF">
            <w:rPr>
              <w:lang w:val="en-US"/>
            </w:rPr>
            <w:fldChar w:fldCharType="end"/>
          </w:r>
        </w:sdtContent>
      </w:sdt>
      <w:r w:rsidR="00AE58E8" w:rsidRPr="006A56FF">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A56FF">
            <w:rPr>
              <w:lang w:val="en-US"/>
            </w:rPr>
            <w:fldChar w:fldCharType="begin"/>
          </w:r>
          <w:r w:rsidR="00AE58E8" w:rsidRPr="006A56FF">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A56FF">
            <w:rPr>
              <w:lang w:val="en-US"/>
            </w:rPr>
            <w:fldChar w:fldCharType="separate"/>
          </w:r>
          <w:r w:rsidR="00AE58E8" w:rsidRPr="006A56FF">
            <w:rPr>
              <w:lang w:val="en-US"/>
            </w:rPr>
            <w:t>(Alber, 1995; Damiani et al., 2011; Halásková et al., 2017)</w:t>
          </w:r>
          <w:r w:rsidR="00AE58E8" w:rsidRPr="006A56FF">
            <w:rPr>
              <w:lang w:val="en-US"/>
            </w:rPr>
            <w:fldChar w:fldCharType="end"/>
          </w:r>
        </w:sdtContent>
      </w:sdt>
      <w:r w:rsidR="0095023E" w:rsidRPr="006A56FF">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A56FF">
            <w:rPr>
              <w:lang w:val="en-US"/>
            </w:rPr>
            <w:fldChar w:fldCharType="begin"/>
          </w:r>
          <w:r w:rsidR="0095023E" w:rsidRPr="006A56FF">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A56FF">
            <w:rPr>
              <w:lang w:val="en-US"/>
            </w:rPr>
            <w:fldChar w:fldCharType="separate"/>
          </w:r>
          <w:r w:rsidR="0095023E" w:rsidRPr="006A56FF">
            <w:rPr>
              <w:lang w:val="en-US"/>
            </w:rPr>
            <w:t>Colombo et al.</w:t>
          </w:r>
          <w:r w:rsidR="0095023E" w:rsidRPr="006A56FF">
            <w:rPr>
              <w:lang w:val="en-US"/>
            </w:rPr>
            <w:fldChar w:fldCharType="end"/>
          </w:r>
        </w:sdtContent>
      </w:sdt>
      <w:r w:rsidR="0095023E" w:rsidRPr="006A56FF">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A56FF">
            <w:rPr>
              <w:lang w:val="en-US"/>
            </w:rPr>
            <w:fldChar w:fldCharType="begin"/>
          </w:r>
          <w:r w:rsidR="0095023E" w:rsidRPr="006A56FF">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A56FF">
            <w:rPr>
              <w:lang w:val="en-US"/>
            </w:rPr>
            <w:fldChar w:fldCharType="separate"/>
          </w:r>
          <w:r w:rsidR="0095023E" w:rsidRPr="006A56FF">
            <w:rPr>
              <w:lang w:val="en-US"/>
            </w:rPr>
            <w:t>(2011)</w:t>
          </w:r>
          <w:r w:rsidR="0095023E" w:rsidRPr="006A56FF">
            <w:rPr>
              <w:lang w:val="en-US"/>
            </w:rPr>
            <w:fldChar w:fldCharType="end"/>
          </w:r>
        </w:sdtContent>
      </w:sdt>
      <w:r w:rsidR="0095023E" w:rsidRPr="006A56FF">
        <w:rPr>
          <w:lang w:val="en-US"/>
        </w:rPr>
        <w:t xml:space="preserve"> built a means-tested type including the UK and the US. Yet</w:t>
      </w:r>
      <w:r w:rsidR="00672A43" w:rsidRPr="006A56FF">
        <w:rPr>
          <w:lang w:val="en-US"/>
        </w:rPr>
        <w:t>,</w:t>
      </w:r>
      <w:r w:rsidR="0095023E" w:rsidRPr="006A56FF">
        <w:rPr>
          <w:lang w:val="en-US"/>
        </w:rPr>
        <w:t xml:space="preserve"> our analysis shows that also Israel and Spain belong to this type due to their mainly private approach to LTC provision which yields high performance results.</w:t>
      </w:r>
    </w:p>
    <w:p w14:paraId="01790CEE" w14:textId="4054E4D8" w:rsidR="0068084C" w:rsidRPr="006A56FF" w:rsidRDefault="005D4FC8" w:rsidP="00A31CB1">
      <w:pPr>
        <w:pStyle w:val="02FlietextEinzug"/>
        <w:rPr>
          <w:lang w:val="en-US"/>
        </w:rPr>
      </w:pPr>
      <w:r w:rsidRPr="006A56FF">
        <w:rPr>
          <w:lang w:val="en-US"/>
        </w:rPr>
        <w:t xml:space="preserve">Although many reforms in countries’ OECD LTC systems focused on privatization and marketization of benefits (Ranci and </w:t>
      </w:r>
      <w:proofErr w:type="spellStart"/>
      <w:r w:rsidRPr="006A56FF">
        <w:rPr>
          <w:lang w:val="en-US"/>
        </w:rPr>
        <w:t>Pavolini</w:t>
      </w:r>
      <w:proofErr w:type="spellEnd"/>
      <w:r w:rsidRPr="006A56FF">
        <w:rPr>
          <w:lang w:val="en-US"/>
        </w:rPr>
        <w:t>, 2013; Farris and Marchetti, 2017) in recent years and a larger</w:t>
      </w:r>
      <w:r w:rsidR="00A138F0" w:rsidRPr="006A56FF">
        <w:rPr>
          <w:lang w:val="en-US"/>
        </w:rPr>
        <w:t xml:space="preserve"> variety of LTC system types could be expected</w:t>
      </w:r>
      <w:r w:rsidR="00290D20" w:rsidRPr="006A56FF">
        <w:rPr>
          <w:lang w:val="en-US"/>
        </w:rPr>
        <w:t>,</w:t>
      </w:r>
      <w:r w:rsidR="00A138F0" w:rsidRPr="006A56FF">
        <w:rPr>
          <w:lang w:val="en-US"/>
        </w:rPr>
        <w:t xml:space="preserve"> our results do not show such an increased variety. This</w:t>
      </w:r>
      <w:r w:rsidR="00600DB4" w:rsidRPr="006A56FF">
        <w:rPr>
          <w:lang w:val="en-US"/>
        </w:rPr>
        <w:t xml:space="preserve"> does not diminish the </w:t>
      </w:r>
      <w:r w:rsidR="00672A43" w:rsidRPr="006A56FF">
        <w:rPr>
          <w:lang w:val="en-US"/>
        </w:rPr>
        <w:t xml:space="preserve">often </w:t>
      </w:r>
      <w:r w:rsidR="00290D20" w:rsidRPr="006A56FF">
        <w:rPr>
          <w:lang w:val="en-US"/>
        </w:rPr>
        <w:t>large</w:t>
      </w:r>
      <w:r w:rsidR="00FA46BF" w:rsidRPr="006A56FF">
        <w:rPr>
          <w:lang w:val="en-US"/>
        </w:rPr>
        <w:t xml:space="preserve"> changes in many countries. Yet, it might show that these changes</w:t>
      </w:r>
      <w:r w:rsidR="00600DB4" w:rsidRPr="006A56FF">
        <w:rPr>
          <w:lang w:val="en-US"/>
        </w:rPr>
        <w:t xml:space="preserve"> further increased the gap between </w:t>
      </w:r>
      <w:r w:rsidR="00290D20" w:rsidRPr="006A56FF">
        <w:rPr>
          <w:lang w:val="en-US"/>
        </w:rPr>
        <w:t>well-established</w:t>
      </w:r>
      <w:r w:rsidR="00600DB4" w:rsidRPr="006A56FF">
        <w:rPr>
          <w:lang w:val="en-US"/>
        </w:rPr>
        <w:t xml:space="preserve"> LTC systems which at least try to provide inclusive LTC services with a high quality and countries which still rely heavily on informal LTC provision and </w:t>
      </w:r>
      <w:r w:rsidR="00F1495E" w:rsidRPr="006A56FF">
        <w:rPr>
          <w:lang w:val="en-US"/>
        </w:rPr>
        <w:t>only supply limited services to the most needy individuals.</w:t>
      </w:r>
      <w:r w:rsidR="00FA46BF" w:rsidRPr="006A56FF">
        <w:rPr>
          <w:lang w:val="en-US"/>
        </w:rPr>
        <w:t xml:space="preserve"> </w:t>
      </w:r>
      <w:r w:rsidR="00261168" w:rsidRPr="006A56FF">
        <w:rPr>
          <w:lang w:val="en-US"/>
        </w:rPr>
        <w:t>T</w:t>
      </w:r>
      <w:r w:rsidR="00FA46BF" w:rsidRPr="006A56FF">
        <w:rPr>
          <w:lang w:val="en-US"/>
        </w:rPr>
        <w:t xml:space="preserve">he “private developed LTC type” </w:t>
      </w:r>
      <w:r w:rsidR="00261168" w:rsidRPr="006A56FF">
        <w:rPr>
          <w:lang w:val="en-US"/>
        </w:rPr>
        <w:t>fits into this explanation as well. It</w:t>
      </w:r>
      <w:r w:rsidR="00FA46BF" w:rsidRPr="006A56FF">
        <w:rPr>
          <w:lang w:val="en-US"/>
        </w:rPr>
        <w:t xml:space="preserve"> always included the UK and the US (Colombo, 2012) but is complimented by Spain and Israel, which might have shifted</w:t>
      </w:r>
      <w:r w:rsidR="00261168" w:rsidRPr="006A56FF">
        <w:rPr>
          <w:lang w:val="en-US"/>
        </w:rPr>
        <w:t xml:space="preserve"> due to reforms and societal developments</w:t>
      </w:r>
      <w:r w:rsidR="00FA46BF" w:rsidRPr="006A56FF">
        <w:rPr>
          <w:lang w:val="en-US"/>
        </w:rPr>
        <w:t xml:space="preserve"> into this cluster.</w:t>
      </w:r>
    </w:p>
    <w:p w14:paraId="69A5B6CA" w14:textId="77777777" w:rsidR="00A31CB1" w:rsidRDefault="00A31CB1">
      <w:pPr>
        <w:spacing w:after="160" w:line="259" w:lineRule="auto"/>
        <w:rPr>
          <w:b/>
          <w:lang w:val="en-US"/>
        </w:rPr>
      </w:pPr>
      <w:r>
        <w:rPr>
          <w:b/>
          <w:lang w:val="en-US"/>
        </w:rPr>
        <w:br w:type="page"/>
      </w:r>
    </w:p>
    <w:p w14:paraId="625A3668" w14:textId="6C96A0DA" w:rsidR="00AD66E9" w:rsidRPr="006A56FF" w:rsidRDefault="00AD66E9" w:rsidP="00A31CB1">
      <w:pPr>
        <w:pStyle w:val="berschrift1"/>
        <w:rPr>
          <w:lang w:val="en-US"/>
        </w:rPr>
      </w:pPr>
      <w:r w:rsidRPr="006A56FF">
        <w:rPr>
          <w:lang w:val="en-US"/>
        </w:rPr>
        <w:lastRenderedPageBreak/>
        <w:t>Conclusion</w:t>
      </w:r>
    </w:p>
    <w:p w14:paraId="47E92298" w14:textId="3FE39D93" w:rsidR="00F557A8" w:rsidRPr="006A56FF" w:rsidRDefault="00F557A8" w:rsidP="00A31CB1">
      <w:pPr>
        <w:pStyle w:val="02FlietextErsterAbsatz"/>
        <w:rPr>
          <w:lang w:val="en-US"/>
        </w:rPr>
      </w:pPr>
      <w:r w:rsidRPr="006A56FF">
        <w:rPr>
          <w:lang w:val="en-US"/>
        </w:rPr>
        <w:t>We provided an updated, innovative and flexible LTC typology. We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563976" w:rsidRPr="006A56FF">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A56FF">
            <w:rPr>
              <w:lang w:val="en-US"/>
            </w:rPr>
            <w:fldChar w:fldCharType="separate"/>
          </w:r>
          <w:r w:rsidR="00563976" w:rsidRPr="006A56FF">
            <w:rPr>
              <w:lang w:val="en-US"/>
            </w:rPr>
            <w:t>(Colombo, 2012; Damiani et al., 2011; Halásková et al., 2017)</w:t>
          </w:r>
          <w:r w:rsidR="004C3BAD" w:rsidRPr="006A56FF">
            <w:rPr>
              <w:lang w:val="en-US"/>
            </w:rPr>
            <w:fldChar w:fldCharType="end"/>
          </w:r>
        </w:sdtContent>
      </w:sdt>
      <w:r w:rsidR="002D6AC0" w:rsidRPr="006A56FF">
        <w:rPr>
          <w:lang w:val="en-US"/>
        </w:rPr>
        <w:t xml:space="preserve">. Only in cases of smaller country samples which </w:t>
      </w:r>
      <w:r w:rsidR="00D9383E" w:rsidRPr="006A56FF">
        <w:rPr>
          <w:lang w:val="en-US"/>
        </w:rPr>
        <w:t>use more often</w:t>
      </w:r>
      <w:r w:rsidR="002D6AC0" w:rsidRPr="006A56FF">
        <w:rPr>
          <w:lang w:val="en-US"/>
        </w:rPr>
        <w:t xml:space="preserve"> qualitative comparisons</w:t>
      </w:r>
      <w:r w:rsidR="00126962" w:rsidRPr="006A56FF">
        <w:rPr>
          <w:lang w:val="en-US"/>
        </w:rPr>
        <w:t xml:space="preserve"> institutional indicators are considered. Thus</w:t>
      </w:r>
      <w:r w:rsidR="00D9383E" w:rsidRPr="006A56FF">
        <w:rPr>
          <w:lang w:val="en-US"/>
        </w:rPr>
        <w:t>,</w:t>
      </w:r>
      <w:r w:rsidR="00126962" w:rsidRPr="006A56FF">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A56FF">
            <w:rPr>
              <w:lang w:val="en-US"/>
            </w:rPr>
            <w:fldChar w:fldCharType="separate"/>
          </w:r>
          <w:r w:rsidR="00563976" w:rsidRPr="006A56FF">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A56FF">
            <w:rPr>
              <w:lang w:val="en-US"/>
            </w:rPr>
            <w:fldChar w:fldCharType="separate"/>
          </w:r>
          <w:r w:rsidR="00563976" w:rsidRPr="006A56FF">
            <w:rPr>
              <w:lang w:val="en-US"/>
            </w:rPr>
            <w:t>(2010)</w:t>
          </w:r>
          <w:r w:rsidR="00DF05EA" w:rsidRPr="006A56FF">
            <w:rPr>
              <w:lang w:val="en-US"/>
            </w:rPr>
            <w:fldChar w:fldCharType="end"/>
          </w:r>
        </w:sdtContent>
      </w:sdt>
      <w:r w:rsidR="00DF05EA" w:rsidRPr="006A56FF">
        <w:rPr>
          <w:lang w:val="en-US"/>
        </w:rPr>
        <w:t>. But in the last century marketi</w:t>
      </w:r>
      <w:r w:rsidR="004C3BAD" w:rsidRPr="006A56FF">
        <w:rPr>
          <w:lang w:val="en-US"/>
        </w:rPr>
        <w:t xml:space="preserve">zation, commodification and </w:t>
      </w:r>
      <w:proofErr w:type="spellStart"/>
      <w:r w:rsidR="004C3BAD" w:rsidRPr="006A56FF">
        <w:rPr>
          <w:lang w:val="en-US"/>
        </w:rPr>
        <w:t>cop</w:t>
      </w:r>
      <w:r w:rsidR="00DF05EA" w:rsidRPr="006A56FF">
        <w:rPr>
          <w:lang w:val="en-US"/>
        </w:rPr>
        <w:t>o</w:t>
      </w:r>
      <w:r w:rsidR="00261168" w:rsidRPr="006A56FF">
        <w:rPr>
          <w:lang w:val="en-US"/>
        </w:rPr>
        <w:t>rat</w:t>
      </w:r>
      <w:r w:rsidR="004C3BAD" w:rsidRPr="006A56FF">
        <w:rPr>
          <w:lang w:val="en-US"/>
        </w:rPr>
        <w:t>ization</w:t>
      </w:r>
      <w:proofErr w:type="spellEnd"/>
      <w:r w:rsidR="004C3BAD" w:rsidRPr="006A56FF">
        <w:rPr>
          <w:lang w:val="en-US"/>
        </w:rPr>
        <w:t xml:space="preserve">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563976" w:rsidRPr="006A56F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A56FF">
            <w:rPr>
              <w:lang w:val="en-US"/>
            </w:rPr>
            <w:fldChar w:fldCharType="separate"/>
          </w:r>
          <w:r w:rsidR="00563976" w:rsidRPr="006A56FF">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0044E155"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lang w:val="en-US"/>
        </w:rPr>
        <w:t>dividing</w:t>
      </w:r>
      <w:r w:rsidRPr="006A56FF">
        <w:rPr>
          <w:lang w:val="en-US"/>
        </w:rPr>
        <w:t xml:space="preserve"> line in LTC systems is still </w:t>
      </w:r>
      <w:r w:rsidRPr="006A56FF">
        <w:rPr>
          <w:i/>
          <w:lang w:val="en-US"/>
        </w:rPr>
        <w:t>if</w:t>
      </w:r>
      <w:r w:rsidRPr="006A56FF">
        <w:rPr>
          <w:lang w:val="en-US"/>
        </w:rPr>
        <w:t xml:space="preserve"> publicly organized </w:t>
      </w:r>
      <w:r w:rsidR="00735F9F" w:rsidRPr="006A56FF">
        <w:rPr>
          <w:lang w:val="en-US"/>
        </w:rPr>
        <w:t>LTC services are universally provided on a broad basis.</w:t>
      </w:r>
      <w:r w:rsidRPr="006A56FF">
        <w:rPr>
          <w:lang w:val="en-US"/>
        </w:rPr>
        <w:t xml:space="preserve"> </w:t>
      </w:r>
    </w:p>
    <w:p w14:paraId="753BD012" w14:textId="5208BBF1"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services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563976" w:rsidRPr="006A56F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A56FF">
            <w:rPr>
              <w:lang w:val="en-US"/>
            </w:rPr>
            <w:fldChar w:fldCharType="separate"/>
          </w:r>
          <w:r w:rsidR="00563976" w:rsidRPr="006A56FF">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 or pensions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A56FF">
            <w:rPr>
              <w:lang w:val="en-US"/>
            </w:rPr>
            <w:fldChar w:fldCharType="separate"/>
          </w:r>
          <w:r w:rsidR="00563976" w:rsidRPr="006A56FF">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 xml:space="preserve">Furthermore, LTC is in many countries still a new issue in the welfare state, because the provision was </w:t>
      </w:r>
      <w:r w:rsidR="00F95583" w:rsidRPr="006A56FF">
        <w:rPr>
          <w:lang w:val="en-US"/>
        </w:rPr>
        <w:lastRenderedPageBreak/>
        <w:t>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A56FF">
            <w:rPr>
              <w:lang w:val="en-US"/>
            </w:rPr>
            <w:fldChar w:fldCharType="separate"/>
          </w:r>
          <w:r w:rsidR="00563976" w:rsidRPr="006A56FF">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563976" w:rsidRPr="006A56F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A56FF">
            <w:rPr>
              <w:lang w:val="en-US"/>
            </w:rPr>
            <w:fldChar w:fldCharType="separate"/>
          </w:r>
          <w:r w:rsidR="00563976" w:rsidRPr="006A56FF">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szCs w:val="24"/>
        </w:rPr>
      </w:sdtEndPr>
      <w:sdtContent>
        <w:p w14:paraId="71FB549E" w14:textId="5E521415" w:rsidR="00AE58E8" w:rsidRPr="006A56FF" w:rsidRDefault="00D062D3" w:rsidP="00EB31E0">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825" w:name="_CTVBIBLIOGRAPHY1"/>
          <w:bookmarkEnd w:id="825"/>
          <w:r w:rsidR="00AE58E8" w:rsidRPr="006A56FF">
            <w:rPr>
              <w:lang w:val="en-US"/>
            </w:rPr>
            <w:t>References</w:t>
          </w:r>
          <w:r w:rsidR="004D303B" w:rsidRPr="006A56FF">
            <w:rPr>
              <w:lang w:val="en-US"/>
            </w:rPr>
            <w:t xml:space="preserve"> - 845 words</w:t>
          </w:r>
        </w:p>
        <w:p w14:paraId="31F756F9" w14:textId="77777777" w:rsidR="00AE58E8" w:rsidRPr="006A56FF" w:rsidRDefault="00AE58E8" w:rsidP="00AE58E8">
          <w:pPr>
            <w:pStyle w:val="CitaviBibliographyEntry"/>
            <w:rPr>
              <w:szCs w:val="24"/>
              <w:lang w:val="en-US"/>
            </w:rPr>
          </w:pPr>
          <w:bookmarkStart w:id="826" w:name="_CTVL001034e448139b54f419adf4039f0e6938f"/>
          <w:r w:rsidRPr="006A56FF">
            <w:rPr>
              <w:szCs w:val="24"/>
              <w:lang w:val="en-US"/>
            </w:rPr>
            <w:t>Alber, J. (1995) ‘A Framework for the Comparative Study of Social Services’, Journal of European Social Policy 5(2): 131–49.</w:t>
          </w:r>
        </w:p>
        <w:p w14:paraId="777E9CEF" w14:textId="77777777" w:rsidR="00AE58E8" w:rsidRPr="006A56FF" w:rsidRDefault="00AE58E8" w:rsidP="00AE58E8">
          <w:pPr>
            <w:pStyle w:val="CitaviBibliographyEntry"/>
            <w:rPr>
              <w:szCs w:val="24"/>
              <w:lang w:val="en-US"/>
            </w:rPr>
          </w:pPr>
          <w:bookmarkStart w:id="827" w:name="_CTVL001810c08d70777472783612d9c6746a6b1"/>
          <w:bookmarkEnd w:id="826"/>
          <w:r w:rsidRPr="006A56FF">
            <w:rPr>
              <w:szCs w:val="24"/>
              <w:lang w:val="en-US"/>
            </w:rPr>
            <w:t>Anderson, A. (2012) ‘Europe's Care Regimes and the Role of Migrant Care Workers Within Them’, Journal of Population Ageing 5(2): 135–46.</w:t>
          </w:r>
        </w:p>
        <w:p w14:paraId="2063F718" w14:textId="77777777" w:rsidR="00AE58E8" w:rsidRPr="006A56FF" w:rsidRDefault="00AE58E8" w:rsidP="00AE58E8">
          <w:pPr>
            <w:pStyle w:val="CitaviBibliographyEntry"/>
            <w:rPr>
              <w:szCs w:val="24"/>
              <w:lang w:val="en-US"/>
            </w:rPr>
          </w:pPr>
          <w:bookmarkStart w:id="828" w:name="_CTVL001d05c2d44cb5e4fe2b3f74ab1c28541ed"/>
          <w:bookmarkEnd w:id="827"/>
          <w:r w:rsidRPr="006A56FF">
            <w:rPr>
              <w:szCs w:val="24"/>
              <w:lang w:val="en-US"/>
            </w:rPr>
            <w:t>Anttonen, A. and Sipilä, J. (1996) ‘European Social Care Services: Is it possible to identify models?’, Journal of European Social Policy 6(2): 87–100.</w:t>
          </w:r>
        </w:p>
        <w:p w14:paraId="2175B90B" w14:textId="77777777" w:rsidR="00AE58E8" w:rsidRPr="006A56FF" w:rsidRDefault="00AE58E8" w:rsidP="00AE58E8">
          <w:pPr>
            <w:pStyle w:val="CitaviBibliographyEntry"/>
            <w:rPr>
              <w:szCs w:val="24"/>
              <w:lang w:val="en-US"/>
            </w:rPr>
          </w:pPr>
          <w:bookmarkStart w:id="829" w:name="_CTVL001e6435ca3dc8443b5a53ecffd8c03ae4d"/>
          <w:bookmarkEnd w:id="828"/>
          <w:r w:rsidRPr="006A56FF">
            <w:rPr>
              <w:szCs w:val="24"/>
              <w:lang w:val="en-US"/>
            </w:rPr>
            <w:t>Bettio, F. and Plantenga, J. (2004) ‘Comparing Care Regimes in Europe’, Feminist Economics 10(1): 85–113.</w:t>
          </w:r>
        </w:p>
        <w:p w14:paraId="7D982ED1" w14:textId="77777777" w:rsidR="00AE58E8" w:rsidRPr="006A56FF" w:rsidRDefault="00AE58E8" w:rsidP="00AE58E8">
          <w:pPr>
            <w:pStyle w:val="CitaviBibliographyEntry"/>
            <w:rPr>
              <w:szCs w:val="24"/>
              <w:lang w:val="en-US"/>
            </w:rPr>
          </w:pPr>
          <w:bookmarkStart w:id="830" w:name="_CTVL00186166193303347ca969e2168af48b4b8"/>
          <w:bookmarkEnd w:id="829"/>
          <w:r w:rsidRPr="006A56FF">
            <w:rPr>
              <w:szCs w:val="24"/>
              <w:lang w:val="en-US"/>
            </w:rPr>
            <w:t xml:space="preserve">Colombo, F. (2012) ‘Typology of Public Coverage for Long-Term Care in OECD Countries’, in J. Costa-Font and C. Courbage (eds) </w:t>
          </w:r>
          <w:bookmarkEnd w:id="830"/>
          <w:r w:rsidRPr="006A56FF">
            <w:rPr>
              <w:i/>
              <w:szCs w:val="24"/>
              <w:lang w:val="en-US"/>
            </w:rPr>
            <w:t>Financing Long-Term Care in Europe: Institutions, Markets and Models</w:t>
          </w:r>
          <w:r w:rsidRPr="006A56FF">
            <w:rPr>
              <w:szCs w:val="24"/>
              <w:lang w:val="en-US"/>
            </w:rPr>
            <w:t>, pp. 17–40. London, s.l.: Palgrave Macmillan UK.</w:t>
          </w:r>
        </w:p>
        <w:p w14:paraId="2D91BE41" w14:textId="77777777" w:rsidR="00AE58E8" w:rsidRPr="006A56FF" w:rsidRDefault="00AE58E8" w:rsidP="00AE58E8">
          <w:pPr>
            <w:pStyle w:val="CitaviBibliographyEntry"/>
            <w:rPr>
              <w:szCs w:val="24"/>
              <w:lang w:val="en-US"/>
            </w:rPr>
          </w:pPr>
          <w:bookmarkStart w:id="831" w:name="_CTVL0010b6a142e90234bc18156f4e7b2566369"/>
          <w:r w:rsidRPr="006A56FF">
            <w:rPr>
              <w:szCs w:val="24"/>
              <w:lang w:val="en-US"/>
            </w:rPr>
            <w:t xml:space="preserve">Colombo, F., Llena-Nozal, A., Mercier, J. and Tjadens, F. (2011) </w:t>
          </w:r>
          <w:bookmarkEnd w:id="831"/>
          <w:r w:rsidRPr="006A56FF">
            <w:rPr>
              <w:i/>
              <w:szCs w:val="24"/>
              <w:lang w:val="en-US"/>
            </w:rPr>
            <w:t xml:space="preserve">Help wanted?: Providing and paying for long-term care. </w:t>
          </w:r>
          <w:r w:rsidRPr="006A56FF">
            <w:rPr>
              <w:szCs w:val="24"/>
              <w:lang w:val="en-US"/>
            </w:rPr>
            <w:t>Paris: OECD.</w:t>
          </w:r>
        </w:p>
        <w:p w14:paraId="6C67F192" w14:textId="77777777" w:rsidR="00AE58E8" w:rsidRPr="006A56FF" w:rsidRDefault="00AE58E8" w:rsidP="00AE58E8">
          <w:pPr>
            <w:pStyle w:val="CitaviBibliographyEntry"/>
            <w:rPr>
              <w:szCs w:val="24"/>
              <w:lang w:val="en-US"/>
            </w:rPr>
          </w:pPr>
          <w:bookmarkStart w:id="832" w:name="_CTVL0011b8ba8c659eb4b73a7f1fa02fe518735"/>
          <w:r w:rsidRPr="006A56FF">
            <w:rPr>
              <w:szCs w:val="24"/>
              <w:lang w:val="en-US"/>
            </w:rPr>
            <w:t>Da Roit, B. and Le Bihan, B. (2010) ‘Similar and Yet So Different: Cash-for-Care in Six European Countries’ Long-Term Care Policies’, The Milbank Quarterly 88(3): 286–309.</w:t>
          </w:r>
        </w:p>
        <w:p w14:paraId="72847960" w14:textId="77777777" w:rsidR="00AE58E8" w:rsidRPr="006A56FF" w:rsidRDefault="00AE58E8" w:rsidP="00AE58E8">
          <w:pPr>
            <w:pStyle w:val="CitaviBibliographyEntry"/>
            <w:rPr>
              <w:szCs w:val="24"/>
              <w:lang w:val="en-US"/>
            </w:rPr>
          </w:pPr>
          <w:bookmarkStart w:id="833" w:name="_CTVL001a4836dae68d94d748616d13fb0207f15"/>
          <w:bookmarkEnd w:id="832"/>
          <w:r w:rsidRPr="006A56FF">
            <w:rPr>
              <w:szCs w:val="24"/>
              <w:lang w:val="en-US"/>
            </w:rPr>
            <w:t>Da Roit, B. and Weicht, B. (2013) ‘Migrant care work and care, migration and employment regimes: A fuzzy-set analysis’, Journal of European Social Policy 23(5): 469–86.</w:t>
          </w:r>
        </w:p>
        <w:p w14:paraId="05393342" w14:textId="77777777" w:rsidR="00AE58E8" w:rsidRPr="006A56FF" w:rsidRDefault="00AE58E8" w:rsidP="00AE58E8">
          <w:pPr>
            <w:pStyle w:val="CitaviBibliographyEntry"/>
            <w:rPr>
              <w:szCs w:val="24"/>
              <w:lang w:val="en-US"/>
            </w:rPr>
          </w:pPr>
          <w:bookmarkStart w:id="834" w:name="_CTVL001fd3ac2a6731141c3b7b2698947518579"/>
          <w:bookmarkEnd w:id="833"/>
          <w:r w:rsidRPr="006A56FF">
            <w:rPr>
              <w:szCs w:val="24"/>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A56FF" w:rsidRDefault="00AE58E8" w:rsidP="00AE58E8">
          <w:pPr>
            <w:pStyle w:val="CitaviBibliographyEntry"/>
            <w:rPr>
              <w:szCs w:val="24"/>
              <w:lang w:val="en-US"/>
            </w:rPr>
          </w:pPr>
          <w:bookmarkStart w:id="835" w:name="_CTVL0015f1bbd69fb3c4522abd802c60d39aab7"/>
          <w:bookmarkEnd w:id="834"/>
          <w:r w:rsidRPr="006A56FF">
            <w:rPr>
              <w:szCs w:val="24"/>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A56FF" w:rsidRDefault="00AE58E8" w:rsidP="00AE58E8">
          <w:pPr>
            <w:pStyle w:val="CitaviBibliographyEntry"/>
            <w:rPr>
              <w:szCs w:val="24"/>
              <w:lang w:val="en-US"/>
            </w:rPr>
          </w:pPr>
          <w:bookmarkStart w:id="836" w:name="_CTVL0010ab61766c6234c81af59c27fe2c9d49d"/>
          <w:bookmarkEnd w:id="835"/>
          <w:r w:rsidRPr="006A56FF">
            <w:rPr>
              <w:szCs w:val="24"/>
              <w:lang w:val="en-US"/>
            </w:rPr>
            <w:t xml:space="preserve">Esping-Andersen, G. (1990) </w:t>
          </w:r>
          <w:bookmarkEnd w:id="836"/>
          <w:r w:rsidRPr="006A56FF">
            <w:rPr>
              <w:i/>
              <w:szCs w:val="24"/>
              <w:lang w:val="en-US"/>
            </w:rPr>
            <w:t xml:space="preserve">The three worlds of welfare capitalism. </w:t>
          </w:r>
          <w:r w:rsidRPr="006A56FF">
            <w:rPr>
              <w:szCs w:val="24"/>
              <w:lang w:val="en-US"/>
            </w:rPr>
            <w:t>Princeton, N.J.: Princeton University Press.</w:t>
          </w:r>
        </w:p>
        <w:p w14:paraId="413E8F0C" w14:textId="77777777" w:rsidR="00AE58E8" w:rsidRPr="006A56FF" w:rsidRDefault="00AE58E8" w:rsidP="00AE58E8">
          <w:pPr>
            <w:pStyle w:val="CitaviBibliographyEntry"/>
            <w:rPr>
              <w:szCs w:val="24"/>
              <w:lang w:val="en-US"/>
            </w:rPr>
          </w:pPr>
          <w:bookmarkStart w:id="837" w:name="_CTVL001e695c9812ebe48f081664322ba67ea9f"/>
          <w:r w:rsidRPr="006A56FF">
            <w:rPr>
              <w:szCs w:val="24"/>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A56FF" w:rsidRDefault="00AE58E8" w:rsidP="00AE58E8">
          <w:pPr>
            <w:pStyle w:val="CitaviBibliographyEntry"/>
            <w:rPr>
              <w:szCs w:val="24"/>
              <w:lang w:val="en-US"/>
            </w:rPr>
          </w:pPr>
          <w:bookmarkStart w:id="838" w:name="_CTVL001b1b4eaaf0a3c4f5e8b08e5aac25ab74c"/>
          <w:bookmarkEnd w:id="837"/>
          <w:r w:rsidRPr="006A56FF">
            <w:rPr>
              <w:szCs w:val="24"/>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A56FF" w:rsidRDefault="00AE58E8" w:rsidP="00AE58E8">
          <w:pPr>
            <w:pStyle w:val="CitaviBibliographyEntry"/>
            <w:rPr>
              <w:szCs w:val="24"/>
              <w:lang w:val="en-US"/>
            </w:rPr>
          </w:pPr>
          <w:bookmarkStart w:id="839" w:name="_CTVL0013deb4cb5e8224491a572d4026b6a1358"/>
          <w:bookmarkEnd w:id="838"/>
          <w:r w:rsidRPr="006A56FF">
            <w:rPr>
              <w:szCs w:val="24"/>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A56FF" w:rsidRDefault="00AE58E8" w:rsidP="00AE58E8">
          <w:pPr>
            <w:pStyle w:val="CitaviBibliographyEntry"/>
            <w:rPr>
              <w:szCs w:val="24"/>
              <w:lang w:val="en-US"/>
            </w:rPr>
          </w:pPr>
          <w:bookmarkStart w:id="840" w:name="_CTVL0017c3d120b68894a438ddae60dd66cb8df"/>
          <w:bookmarkEnd w:id="839"/>
          <w:r w:rsidRPr="006A56FF">
            <w:rPr>
              <w:szCs w:val="24"/>
              <w:lang w:val="en-US"/>
            </w:rPr>
            <w:t>Ferrera, M. (1996) ‘The 'Southern Model' of Welfare in Social Europe’, Journal of European Social Policy 6(1): 17–37.</w:t>
          </w:r>
        </w:p>
        <w:p w14:paraId="32F0B651" w14:textId="77777777" w:rsidR="00AE58E8" w:rsidRPr="006A56FF" w:rsidRDefault="00AE58E8" w:rsidP="00AE58E8">
          <w:pPr>
            <w:pStyle w:val="CitaviBibliographyEntry"/>
            <w:rPr>
              <w:szCs w:val="24"/>
              <w:lang w:val="en-US"/>
            </w:rPr>
          </w:pPr>
          <w:bookmarkStart w:id="841" w:name="_CTVL001373c94ccf3c24a1ebfb425e778bd7fad"/>
          <w:bookmarkEnd w:id="840"/>
          <w:r w:rsidRPr="006A56FF">
            <w:rPr>
              <w:szCs w:val="24"/>
              <w:lang w:val="en-US"/>
            </w:rPr>
            <w:t>Halásková, R., Bednář, P. and Halásková, M. (2017) ‘Forms of Providing and Financing Long-Term Care in OECD Countries’, Review of Economic Perspectives 17(2): 159–78.</w:t>
          </w:r>
        </w:p>
        <w:p w14:paraId="7B190B9D" w14:textId="77777777" w:rsidR="00AE58E8" w:rsidRPr="006A56FF" w:rsidRDefault="00AE58E8" w:rsidP="00AE58E8">
          <w:pPr>
            <w:pStyle w:val="CitaviBibliographyEntry"/>
            <w:rPr>
              <w:szCs w:val="24"/>
              <w:lang w:val="en-US"/>
            </w:rPr>
          </w:pPr>
          <w:bookmarkStart w:id="842" w:name="_CTVL0012648c6a98a1148368dd9ae50a6bfa51a"/>
          <w:bookmarkEnd w:id="841"/>
          <w:r w:rsidRPr="006A56FF">
            <w:rPr>
              <w:szCs w:val="24"/>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A56FF" w:rsidRDefault="00AE58E8" w:rsidP="00AE58E8">
          <w:pPr>
            <w:pStyle w:val="CitaviBibliographyEntry"/>
            <w:rPr>
              <w:szCs w:val="24"/>
              <w:lang w:val="en-US"/>
            </w:rPr>
          </w:pPr>
          <w:bookmarkStart w:id="843" w:name="_CTVL001be466e05928646daa518cec4cec03f63"/>
          <w:bookmarkEnd w:id="842"/>
          <w:r w:rsidRPr="006A56FF">
            <w:rPr>
              <w:szCs w:val="24"/>
              <w:lang w:val="en-US"/>
            </w:rPr>
            <w:lastRenderedPageBreak/>
            <w:t>Jensen, C. (2008) ‘Worlds of welfare services and transfers’, Journal of European Social Policy 18(2): 151–62.</w:t>
          </w:r>
        </w:p>
        <w:p w14:paraId="7928F41F" w14:textId="77777777" w:rsidR="00AE58E8" w:rsidRPr="006A56FF" w:rsidRDefault="00AE58E8" w:rsidP="00AE58E8">
          <w:pPr>
            <w:pStyle w:val="CitaviBibliographyEntry"/>
            <w:rPr>
              <w:szCs w:val="24"/>
              <w:lang w:val="en-US"/>
            </w:rPr>
          </w:pPr>
          <w:bookmarkStart w:id="844" w:name="_CTVL0010c10d28edea54957a390cc5df62b8fef"/>
          <w:bookmarkEnd w:id="843"/>
          <w:r w:rsidRPr="006A56FF">
            <w:rPr>
              <w:szCs w:val="24"/>
              <w:lang w:val="en-US"/>
            </w:rPr>
            <w:t>Kautto, M. (2002) ‘Investing in Services in West European welfare states’, Journal of European Social Policy 12(1): 53–65.</w:t>
          </w:r>
        </w:p>
        <w:p w14:paraId="4B50CB0E" w14:textId="77777777" w:rsidR="00AE58E8" w:rsidRPr="006A56FF" w:rsidRDefault="00AE58E8" w:rsidP="00AE58E8">
          <w:pPr>
            <w:pStyle w:val="CitaviBibliographyEntry"/>
            <w:rPr>
              <w:szCs w:val="24"/>
              <w:lang w:val="en-US"/>
            </w:rPr>
          </w:pPr>
          <w:bookmarkStart w:id="845" w:name="_CTVL0014a831c3476a74e2b9956ea11f6651680"/>
          <w:bookmarkEnd w:id="844"/>
          <w:r w:rsidRPr="006A56FF">
            <w:rPr>
              <w:szCs w:val="24"/>
              <w:lang w:val="en-US"/>
            </w:rPr>
            <w:t xml:space="preserve">Kraus, M., Riedel, M., Mot, E. S., Willemé, P. and Röhrling, G. (2010) </w:t>
          </w:r>
          <w:bookmarkEnd w:id="845"/>
          <w:r w:rsidRPr="006A56FF">
            <w:rPr>
              <w:i/>
              <w:szCs w:val="24"/>
              <w:lang w:val="en-US"/>
            </w:rPr>
            <w:t xml:space="preserve">A typology of long-term care systems in Europe. </w:t>
          </w:r>
          <w:r w:rsidRPr="006A56FF">
            <w:rPr>
              <w:szCs w:val="24"/>
              <w:lang w:val="en-US"/>
            </w:rPr>
            <w:t>Brussels: ENEPRI.</w:t>
          </w:r>
        </w:p>
        <w:p w14:paraId="226356A9" w14:textId="77777777" w:rsidR="00AE58E8" w:rsidRPr="006A56FF" w:rsidRDefault="00AE58E8" w:rsidP="00AE58E8">
          <w:pPr>
            <w:pStyle w:val="CitaviBibliographyEntry"/>
            <w:rPr>
              <w:szCs w:val="24"/>
              <w:lang w:val="en-US"/>
            </w:rPr>
          </w:pPr>
          <w:bookmarkStart w:id="846" w:name="_CTVL0014201f31f4e42406fb639b4aefaa60020"/>
          <w:r w:rsidRPr="006A56FF">
            <w:rPr>
              <w:szCs w:val="24"/>
              <w:lang w:val="en-US"/>
            </w:rPr>
            <w:t>Leitner, S. (2003) ‘Varieties of familialism: The caring function of the family in comparative perspective’, European Societies 5(4): 353–75.</w:t>
          </w:r>
        </w:p>
        <w:p w14:paraId="32D82F2C" w14:textId="77777777" w:rsidR="00AE58E8" w:rsidRPr="006A56FF" w:rsidRDefault="00AE58E8" w:rsidP="00AE58E8">
          <w:pPr>
            <w:pStyle w:val="CitaviBibliographyEntry"/>
            <w:rPr>
              <w:szCs w:val="24"/>
              <w:lang w:val="en-US"/>
            </w:rPr>
          </w:pPr>
          <w:bookmarkStart w:id="847" w:name="_CTVL0017b919a235e4542c7a45bffd37c2a2501"/>
          <w:bookmarkEnd w:id="846"/>
          <w:r w:rsidRPr="006A56FF">
            <w:rPr>
              <w:szCs w:val="24"/>
              <w:lang w:val="en-US"/>
            </w:rPr>
            <w:t>MISSOC (2018) ‘Comparative tables’. https://www.missoc.org/missoc-database/comparative-tables/.</w:t>
          </w:r>
        </w:p>
        <w:p w14:paraId="57F571C6" w14:textId="77777777" w:rsidR="00AE58E8" w:rsidRPr="006A56FF" w:rsidRDefault="00AE58E8" w:rsidP="00AE58E8">
          <w:pPr>
            <w:pStyle w:val="CitaviBibliographyEntry"/>
            <w:rPr>
              <w:szCs w:val="24"/>
              <w:lang w:val="en-US"/>
            </w:rPr>
          </w:pPr>
          <w:bookmarkStart w:id="848" w:name="_CTVL001c8de60e5bb4846cabf3cbe7b0f4faa71"/>
          <w:bookmarkEnd w:id="847"/>
          <w:r w:rsidRPr="006A56FF">
            <w:rPr>
              <w:szCs w:val="24"/>
              <w:lang w:val="en-US"/>
            </w:rPr>
            <w:t xml:space="preserve">Nies, H., Leichsenring, K. and Mak, S. (2013) ‘The Emerging Identity of Long- Term Care Systems in Europe’, in Leichsenring, Kai, Billings, Jenny and H. Nies (eds) </w:t>
          </w:r>
          <w:bookmarkEnd w:id="848"/>
          <w:r w:rsidRPr="006A56FF">
            <w:rPr>
              <w:i/>
              <w:szCs w:val="24"/>
              <w:lang w:val="en-US"/>
            </w:rPr>
            <w:t>Long term care in Europe: Improving policy and practice</w:t>
          </w:r>
          <w:r w:rsidRPr="006A56FF">
            <w:rPr>
              <w:szCs w:val="24"/>
              <w:lang w:val="en-US"/>
            </w:rPr>
            <w:t>, pp. 19–41. Basingstoke: Palgrave Macmillan.</w:t>
          </w:r>
        </w:p>
        <w:p w14:paraId="1607AF13" w14:textId="77777777" w:rsidR="00AE58E8" w:rsidRPr="006A56FF" w:rsidRDefault="00AE58E8" w:rsidP="00AE58E8">
          <w:pPr>
            <w:pStyle w:val="CitaviBibliographyEntry"/>
            <w:rPr>
              <w:szCs w:val="24"/>
              <w:lang w:val="en-US"/>
            </w:rPr>
          </w:pPr>
          <w:bookmarkStart w:id="849" w:name="_CTVL00131a6e1e5cd3746469cdb27300f86d341"/>
          <w:r w:rsidRPr="006A56FF">
            <w:rPr>
              <w:szCs w:val="24"/>
              <w:lang w:val="en-US"/>
            </w:rPr>
            <w:t>OECD (2018) ‘OECD Health Statistics 2018’. http://www.oecd.org/els/health-systems/health-data.htm.</w:t>
          </w:r>
        </w:p>
        <w:p w14:paraId="1D42AD89" w14:textId="77777777" w:rsidR="00AE58E8" w:rsidRPr="006A56FF" w:rsidRDefault="00AE58E8" w:rsidP="00AE58E8">
          <w:pPr>
            <w:pStyle w:val="CitaviBibliographyEntry"/>
            <w:rPr>
              <w:szCs w:val="24"/>
              <w:lang w:val="en-US"/>
            </w:rPr>
          </w:pPr>
          <w:bookmarkStart w:id="850" w:name="_CTVL00103a469d8c12940fdbc2ae3b2729b6d39"/>
          <w:bookmarkEnd w:id="849"/>
          <w:r w:rsidRPr="006A56FF">
            <w:rPr>
              <w:szCs w:val="24"/>
              <w:lang w:val="en-US"/>
            </w:rPr>
            <w:t>Pfau-Effinger, B. (2014) ‘New policies for caring family members in European welfare states’, Cuad. Relac. Lab. 32(1).</w:t>
          </w:r>
        </w:p>
        <w:p w14:paraId="57865FFC" w14:textId="77777777" w:rsidR="00AE58E8" w:rsidRPr="006A56FF" w:rsidRDefault="00AE58E8" w:rsidP="00AE58E8">
          <w:pPr>
            <w:pStyle w:val="CitaviBibliographyEntry"/>
            <w:rPr>
              <w:szCs w:val="24"/>
              <w:lang w:val="en-US"/>
            </w:rPr>
          </w:pPr>
          <w:bookmarkStart w:id="851" w:name="_CTVL0015370e4185b9d4a5f893208ca47bb9848"/>
          <w:bookmarkEnd w:id="850"/>
          <w:r w:rsidRPr="006A56FF">
            <w:rPr>
              <w:szCs w:val="24"/>
              <w:lang w:val="en-US"/>
            </w:rPr>
            <w:t xml:space="preserve">Pommer, E., Woittiez, I. and Stevens, J. (2009) </w:t>
          </w:r>
          <w:bookmarkEnd w:id="851"/>
          <w:r w:rsidRPr="006A56FF">
            <w:rPr>
              <w:i/>
              <w:szCs w:val="24"/>
              <w:lang w:val="en-US"/>
            </w:rPr>
            <w:t xml:space="preserve">Comparing care: The care for elderly in ten EU-countries. </w:t>
          </w:r>
          <w:r w:rsidRPr="006A56FF">
            <w:rPr>
              <w:szCs w:val="24"/>
              <w:lang w:val="en-US"/>
            </w:rPr>
            <w:t>Amsterdam: Aksant Acad. Publ.</w:t>
          </w:r>
        </w:p>
        <w:p w14:paraId="09A5CADA" w14:textId="77777777" w:rsidR="00AE58E8" w:rsidRPr="006A56FF" w:rsidRDefault="00AE58E8" w:rsidP="00AE58E8">
          <w:pPr>
            <w:pStyle w:val="CitaviBibliographyEntry"/>
            <w:rPr>
              <w:szCs w:val="24"/>
              <w:lang w:val="en-US"/>
            </w:rPr>
          </w:pPr>
          <w:bookmarkStart w:id="852" w:name="_CTVL0014fb1e12993c0486bb38a312102fa0b95"/>
          <w:r w:rsidRPr="006A56FF">
            <w:rPr>
              <w:szCs w:val="24"/>
              <w:lang w:val="en-US"/>
            </w:rPr>
            <w:t xml:space="preserve">Ranci, C. and Pavolini, E. (eds.) (2013) </w:t>
          </w:r>
          <w:bookmarkEnd w:id="852"/>
          <w:r w:rsidRPr="006A56FF">
            <w:rPr>
              <w:i/>
              <w:szCs w:val="24"/>
              <w:lang w:val="en-US"/>
            </w:rPr>
            <w:t xml:space="preserve">Reforms in Long-Term Care Policies in Europe: Investigating Institutional Change and Social Impacts. </w:t>
          </w:r>
          <w:r w:rsidRPr="006A56FF">
            <w:rPr>
              <w:szCs w:val="24"/>
              <w:lang w:val="en-US"/>
            </w:rPr>
            <w:t>New York, NY: Springer.</w:t>
          </w:r>
        </w:p>
        <w:p w14:paraId="7F461812" w14:textId="77777777" w:rsidR="00AE58E8" w:rsidRPr="006A56FF" w:rsidRDefault="00AE58E8" w:rsidP="00AE58E8">
          <w:pPr>
            <w:pStyle w:val="CitaviBibliographyEntry"/>
            <w:rPr>
              <w:szCs w:val="24"/>
              <w:lang w:val="en-US"/>
            </w:rPr>
          </w:pPr>
          <w:bookmarkStart w:id="853" w:name="_CTVL00178e0bc8b722c40a48b8c059782da93b0"/>
          <w:r w:rsidRPr="006A56FF">
            <w:rPr>
              <w:szCs w:val="24"/>
              <w:lang w:val="en-US"/>
            </w:rPr>
            <w:t>Rechel, B., Grundy, E., Robine, J.-M., Cylus, J., Mackenbach, J. P., Knai, C. and McKee, M. (2013) ‘Ageing in the European Union’, The Lancet 381(9874): 1312–22.</w:t>
          </w:r>
        </w:p>
        <w:p w14:paraId="34F37589" w14:textId="77777777" w:rsidR="00AE58E8" w:rsidRPr="006A56FF" w:rsidRDefault="00AE58E8" w:rsidP="00AE58E8">
          <w:pPr>
            <w:pStyle w:val="CitaviBibliographyEntry"/>
            <w:rPr>
              <w:szCs w:val="24"/>
              <w:lang w:val="en-US"/>
            </w:rPr>
          </w:pPr>
          <w:bookmarkStart w:id="854" w:name="_CTVL0011bf34687a16f42f68121c0bf4b2f930f"/>
          <w:bookmarkEnd w:id="853"/>
          <w:r w:rsidRPr="006A56FF">
            <w:rPr>
              <w:szCs w:val="24"/>
              <w:lang w:val="en-US"/>
            </w:rPr>
            <w:t>Reibling, N. (2010) ‘Healthcare systems in Europe: towards an incorporation of patient access’, Journal of European Social Policy 20(1): 5–18.</w:t>
          </w:r>
        </w:p>
        <w:p w14:paraId="4E9BA304" w14:textId="77777777" w:rsidR="00AE58E8" w:rsidRPr="006A56FF" w:rsidRDefault="00AE58E8" w:rsidP="00AE58E8">
          <w:pPr>
            <w:pStyle w:val="CitaviBibliographyEntry"/>
            <w:rPr>
              <w:szCs w:val="24"/>
              <w:lang w:val="en-US"/>
            </w:rPr>
          </w:pPr>
          <w:bookmarkStart w:id="855" w:name="_CTVL001ba251d514c9d4bae9495b7c6c02444ab"/>
          <w:bookmarkEnd w:id="854"/>
          <w:r w:rsidRPr="006A56FF">
            <w:rPr>
              <w:szCs w:val="24"/>
              <w:lang w:val="en-US"/>
            </w:rPr>
            <w:t>Reibling, N., Ariaans, M. and Wendt, C. (2019) ‘Worlds of Healthcare: A Healthcare System Typology of OECD Countries’, Health policy (Amsterdam, Netherlands) 123(7): 611–20.</w:t>
          </w:r>
        </w:p>
        <w:p w14:paraId="1DFB7801" w14:textId="77777777" w:rsidR="00AE58E8" w:rsidRPr="006A56FF" w:rsidRDefault="00AE58E8" w:rsidP="00AE58E8">
          <w:pPr>
            <w:pStyle w:val="CitaviBibliographyEntry"/>
            <w:rPr>
              <w:szCs w:val="24"/>
              <w:lang w:val="en-US"/>
            </w:rPr>
          </w:pPr>
          <w:bookmarkStart w:id="856" w:name="_CTVL001c4d18bc7cbb84effbca47358d0ec4f5f"/>
          <w:bookmarkEnd w:id="855"/>
          <w:r w:rsidRPr="006A56FF">
            <w:rPr>
              <w:szCs w:val="24"/>
              <w:lang w:val="en-US"/>
            </w:rPr>
            <w:t>Rostgaard, T. (2002) ‘Caring for Children and Older People in Europe - A Comparison of European Policies and Practice’, Policy Studies 23(1): 51–68.</w:t>
          </w:r>
        </w:p>
        <w:p w14:paraId="3004F8CF" w14:textId="77777777" w:rsidR="00AE58E8" w:rsidRPr="006A56FF" w:rsidRDefault="00AE58E8" w:rsidP="00AE58E8">
          <w:pPr>
            <w:pStyle w:val="CitaviBibliographyEntry"/>
            <w:rPr>
              <w:szCs w:val="24"/>
              <w:lang w:val="en-US"/>
            </w:rPr>
          </w:pPr>
          <w:bookmarkStart w:id="857" w:name="_CTVL001374111b5997247799147bfd63b1f9fef"/>
          <w:bookmarkEnd w:id="856"/>
          <w:r w:rsidRPr="006A56FF">
            <w:rPr>
              <w:szCs w:val="24"/>
              <w:lang w:val="en-US"/>
            </w:rPr>
            <w:t>Saraceno, C. and Keck, W. (2010) ‘Can we identify intergenerational policy regimes in Europe?’, European Societies 12(5): 675–96.</w:t>
          </w:r>
        </w:p>
        <w:p w14:paraId="599E544C" w14:textId="77777777" w:rsidR="00AE58E8" w:rsidRPr="006A56FF" w:rsidRDefault="00AE58E8" w:rsidP="00AE58E8">
          <w:pPr>
            <w:pStyle w:val="CitaviBibliographyEntry"/>
            <w:rPr>
              <w:szCs w:val="24"/>
              <w:lang w:val="en-US"/>
            </w:rPr>
          </w:pPr>
          <w:bookmarkStart w:id="858" w:name="_CTVL0010aa49c15848940a59eff4c656fb83638"/>
          <w:bookmarkEnd w:id="857"/>
          <w:r w:rsidRPr="006A56FF">
            <w:rPr>
              <w:szCs w:val="24"/>
              <w:lang w:val="en-US"/>
            </w:rPr>
            <w:t>Simonazzi, A. (2008) ‘Care regimes and national employment models’, Cambridge Journal of Economics 33(2): 211–32.</w:t>
          </w:r>
        </w:p>
        <w:p w14:paraId="21B5B904" w14:textId="77777777" w:rsidR="00AE58E8" w:rsidRPr="006A56FF" w:rsidRDefault="00AE58E8" w:rsidP="00AE58E8">
          <w:pPr>
            <w:pStyle w:val="CitaviBibliographyEntry"/>
            <w:rPr>
              <w:szCs w:val="24"/>
              <w:lang w:val="en-US"/>
            </w:rPr>
          </w:pPr>
          <w:bookmarkStart w:id="859" w:name="_CTVL001c4cde9c35b0a4375a4d04a5ae1610beb"/>
          <w:bookmarkEnd w:id="858"/>
          <w:r w:rsidRPr="006A56FF">
            <w:rPr>
              <w:szCs w:val="24"/>
              <w:lang w:val="en-US"/>
            </w:rPr>
            <w:t xml:space="preserve">Spasova, S., Baeten, R., Coster, S., Ghailani, D., Peña-Casas, R. and Vanhercke, B. (2018) </w:t>
          </w:r>
          <w:bookmarkEnd w:id="859"/>
          <w:r w:rsidRPr="006A56FF">
            <w:rPr>
              <w:i/>
              <w:szCs w:val="24"/>
              <w:lang w:val="en-US"/>
            </w:rPr>
            <w:t xml:space="preserve">Challenges in long-term care in Europe: A study of national policies. </w:t>
          </w:r>
          <w:r w:rsidRPr="006A56FF">
            <w:rPr>
              <w:szCs w:val="24"/>
              <w:lang w:val="en-US"/>
            </w:rPr>
            <w:t>Brussels.</w:t>
          </w:r>
        </w:p>
        <w:p w14:paraId="060AB1B3" w14:textId="77777777" w:rsidR="00AE58E8" w:rsidRPr="006A56FF" w:rsidRDefault="00AE58E8" w:rsidP="00AE58E8">
          <w:pPr>
            <w:pStyle w:val="CitaviBibliographyEntry"/>
            <w:rPr>
              <w:szCs w:val="24"/>
              <w:lang w:val="en-US"/>
            </w:rPr>
          </w:pPr>
          <w:bookmarkStart w:id="860" w:name="_CTVL00103efbb5656b9476aa5f278c064126856"/>
          <w:r w:rsidRPr="006A56FF">
            <w:rPr>
              <w:szCs w:val="24"/>
              <w:lang w:val="en-US"/>
            </w:rPr>
            <w:t>Ungerson, C. (1997) ‘Social Politics and the Commodification of Care’, Social Politics: International Studies in Gender, State &amp; Society 4(3): 362–81.</w:t>
          </w:r>
        </w:p>
        <w:p w14:paraId="7791B3CB" w14:textId="77777777" w:rsidR="00AE58E8" w:rsidRPr="006A56FF" w:rsidRDefault="00AE58E8" w:rsidP="00AE58E8">
          <w:pPr>
            <w:pStyle w:val="CitaviBibliographyEntry"/>
            <w:rPr>
              <w:szCs w:val="24"/>
              <w:lang w:val="en-US"/>
            </w:rPr>
          </w:pPr>
          <w:bookmarkStart w:id="861" w:name="_CTVL001ba09466a76eb497588929f7223bebb75"/>
          <w:bookmarkEnd w:id="860"/>
          <w:r w:rsidRPr="006A56FF">
            <w:rPr>
              <w:szCs w:val="24"/>
              <w:lang w:val="en-US"/>
            </w:rPr>
            <w:t>van Hooren, F. J. (2012) ‘Varieties of migrant care work: Comparing patterns of migrant labour in social care’, Journal of European Social Policy 22(2): 133–47.</w:t>
          </w:r>
        </w:p>
        <w:p w14:paraId="7F8E7957" w14:textId="2BAB5820" w:rsidR="00725171" w:rsidRPr="006A56FF" w:rsidRDefault="00AE58E8" w:rsidP="00AE58E8">
          <w:pPr>
            <w:pStyle w:val="CitaviBibliographyEntry"/>
            <w:rPr>
              <w:szCs w:val="24"/>
              <w:lang w:val="en-US"/>
            </w:rPr>
          </w:pPr>
          <w:bookmarkStart w:id="862" w:name="_CTVL001ab516b2141194d84a0d50dcc11af4e93"/>
          <w:bookmarkEnd w:id="861"/>
          <w:r w:rsidRPr="006A56FF">
            <w:rPr>
              <w:szCs w:val="24"/>
              <w:lang w:val="en-US"/>
            </w:rPr>
            <w:t>Wendt, C. (2014) ‘Changing Healthcare System Types’, Social Policy &amp; Administration 48(7): 864–82.</w:t>
          </w:r>
          <w:bookmarkEnd w:id="862"/>
          <w:r w:rsidR="00D062D3" w:rsidRPr="006A56FF">
            <w:rPr>
              <w:szCs w:val="24"/>
              <w:lang w:val="en-US"/>
            </w:rPr>
            <w:fldChar w:fldCharType="end"/>
          </w:r>
        </w:p>
      </w:sdtContent>
    </w:sdt>
    <w:p w14:paraId="68E2CD42" w14:textId="0D685F43" w:rsidR="00DC39A1" w:rsidRPr="006A56FF" w:rsidRDefault="00DC39A1">
      <w:pPr>
        <w:spacing w:after="160" w:line="259" w:lineRule="auto"/>
        <w:rPr>
          <w:szCs w:val="24"/>
          <w:lang w:val="en-US"/>
        </w:rPr>
      </w:pPr>
    </w:p>
    <w:sectPr w:rsidR="00DC39A1" w:rsidRPr="006A56FF"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eike Ariaans" w:date="2020-06-23T11:44:00Z" w:initials="MA">
    <w:p w14:paraId="58EE89F7" w14:textId="61F24565" w:rsidR="00D534D0" w:rsidRDefault="00D534D0">
      <w:pPr>
        <w:pStyle w:val="Kommentartext"/>
      </w:pPr>
      <w:r>
        <w:rPr>
          <w:rStyle w:val="Kommentarzeichen"/>
        </w:rPr>
        <w:annotationRef/>
      </w:r>
      <w:r>
        <w:t>Thomas hat gesagt, er hat zu wenig gemacht, dass er auf dem Paper stehen will und kann. Nadine hat auch gesagt, dass sie zum Paper nichts beitragen kann</w:t>
      </w:r>
    </w:p>
  </w:comment>
  <w:comment w:id="35" w:author="Philipp Alexander Linden" w:date="2020-06-12T15:24:00Z" w:initials="PAL">
    <w:p w14:paraId="4BB08142" w14:textId="4370C25E" w:rsidR="00D534D0" w:rsidRDefault="00D534D0">
      <w:pPr>
        <w:pStyle w:val="Kommentartext"/>
      </w:pPr>
      <w:r>
        <w:rPr>
          <w:rStyle w:val="Kommentarzeichen"/>
        </w:rPr>
        <w:annotationRef/>
      </w:r>
      <w:r>
        <w:t>Indikatoren nochmal extra aufführen oder reicht der Verweis auf Table1 (welcher einige Wörter spart).</w:t>
      </w:r>
    </w:p>
  </w:comment>
  <w:comment w:id="38" w:author="Philipp Alexander Linden" w:date="2020-06-03T17:47:00Z" w:initials="PAL">
    <w:p w14:paraId="01577A08" w14:textId="77777777" w:rsidR="00D534D0" w:rsidRDefault="00D534D0">
      <w:pPr>
        <w:pStyle w:val="Kommentartext"/>
      </w:pPr>
      <w:r>
        <w:rPr>
          <w:rStyle w:val="Kommentarzeichen"/>
        </w:rPr>
        <w:annotationRef/>
      </w:r>
      <w:r>
        <w:t>Input von MA:</w:t>
      </w:r>
    </w:p>
    <w:p w14:paraId="27971593" w14:textId="77777777" w:rsidR="00D534D0" w:rsidRDefault="00D534D0">
      <w:pPr>
        <w:pStyle w:val="Kommentartext"/>
      </w:pPr>
    </w:p>
    <w:p w14:paraId="6C3367E3" w14:textId="77777777" w:rsidR="00D534D0" w:rsidRDefault="00D534D0">
      <w:pPr>
        <w:pStyle w:val="Kommentartext"/>
      </w:pPr>
      <w:r>
        <w:t>Was und wo wurde genau gesucht, wenn die Informationen nicht eindeutig waren?</w:t>
      </w:r>
    </w:p>
    <w:p w14:paraId="5A225731" w14:textId="48A30AEC" w:rsidR="00D534D0" w:rsidRPr="00D534D0" w:rsidRDefault="00D534D0">
      <w:pPr>
        <w:pStyle w:val="Kommentartext"/>
      </w:pPr>
      <w:r>
        <w:t xml:space="preserve">Wie ist die ExpertInnen-Befragung genau abgelaufen? </w:t>
      </w:r>
      <w:r w:rsidRPr="00D534D0">
        <w:t>Ähnlich Reibling et al. 2019?</w:t>
      </w:r>
    </w:p>
  </w:comment>
  <w:comment w:id="39" w:author="Mareike Ariaans" w:date="2020-06-23T12:11:00Z" w:initials="MA">
    <w:p w14:paraId="395D1678" w14:textId="30A7C0EE" w:rsidR="008B5643" w:rsidRDefault="008B5643">
      <w:pPr>
        <w:pStyle w:val="Kommentartext"/>
      </w:pPr>
      <w:r>
        <w:rPr>
          <w:rStyle w:val="Kommentarzeichen"/>
        </w:rPr>
        <w:annotationRef/>
      </w:r>
      <w:r>
        <w:t>Ja. Wir haben nachdem wir alle qualitativen Werte festgelegt haben, einen Fragebogen für jedes Land erstellt in dem wir „unsere“ Werte eingetragen haben. Die haben wir dann an entsprechende Länderexperten geschickt (einige kannten Claus und ich persönlich durch Konferenzen etc. andere habe ich einfach gesucht. Habe da vor allem Leute angeschrieben, die zur Pflege in einem jeweiligen Land mal etwas geschrieben haben).</w:t>
      </w:r>
    </w:p>
  </w:comment>
  <w:comment w:id="54" w:author="Philipp Alexander Linden" w:date="2020-06-03T19:24:00Z" w:initials="PAL">
    <w:p w14:paraId="19D3C84F" w14:textId="56430509" w:rsidR="00D534D0" w:rsidRPr="00D534D0" w:rsidRDefault="00D534D0">
      <w:pPr>
        <w:pStyle w:val="Kommentartext"/>
      </w:pPr>
      <w:r>
        <w:rPr>
          <w:rStyle w:val="Kommentarzeichen"/>
        </w:rPr>
        <w:annotationRef/>
      </w:r>
      <w:r w:rsidRPr="00D534D0">
        <w:t xml:space="preserve">150 </w:t>
      </w:r>
      <w:proofErr w:type="spellStart"/>
      <w:r w:rsidRPr="00D534D0">
        <w:t>words</w:t>
      </w:r>
      <w:proofErr w:type="spellEnd"/>
    </w:p>
  </w:comment>
  <w:comment w:id="55" w:author="Philipp Alexander Linden" w:date="2020-06-12T15:15:00Z" w:initials="PAL">
    <w:p w14:paraId="021E2B4B" w14:textId="3588F33D" w:rsidR="00D534D0" w:rsidRDefault="00D534D0">
      <w:pPr>
        <w:pStyle w:val="Kommentartext"/>
      </w:pPr>
      <w:r>
        <w:rPr>
          <w:rStyle w:val="Kommentarzeichen"/>
        </w:rPr>
        <w:annotationRef/>
      </w:r>
      <w:r>
        <w:t>Wir brauchen diese Abkürzung für die späteren Tabellen, deswegen würde ich sie hier kurz einführen.</w:t>
      </w:r>
    </w:p>
  </w:comment>
  <w:comment w:id="56" w:author="Mareike Ariaans" w:date="2020-06-23T12:22:00Z" w:initials="MA">
    <w:p w14:paraId="2DBFF51A" w14:textId="47DEEA9D" w:rsidR="00185A42" w:rsidRDefault="00185A42">
      <w:pPr>
        <w:pStyle w:val="Kommentartext"/>
      </w:pPr>
      <w:r>
        <w:rPr>
          <w:rStyle w:val="Kommentarzeichen"/>
        </w:rPr>
        <w:annotationRef/>
      </w:r>
      <w:r>
        <w:t>Finde ich ok. Ich habe die Abkürzungen ein wenig verändert. Das würde für mich die Lesbarkeit erhöhen. Können darüber aber gerne diskutieren.</w:t>
      </w:r>
    </w:p>
  </w:comment>
  <w:comment w:id="57" w:author="Philipp Alexander Linden" w:date="2020-06-12T15:20:00Z" w:initials="PAL">
    <w:p w14:paraId="49096B57" w14:textId="043C2E95" w:rsidR="00D534D0" w:rsidRDefault="00D534D0">
      <w:pPr>
        <w:pStyle w:val="Kommentartext"/>
      </w:pPr>
      <w:r>
        <w:rPr>
          <w:rStyle w:val="Kommentarzeichen"/>
        </w:rPr>
        <w:annotationRef/>
      </w:r>
      <w:r>
        <w:t>Sollen hier die Dimensionen (ähnlich wie im HC Paper) mit aufgeführt werden oder lassen wie die Indikatoren singulär?</w:t>
      </w:r>
    </w:p>
  </w:comment>
  <w:comment w:id="58" w:author="Mareike Ariaans" w:date="2020-06-23T12:20:00Z" w:initials="MA">
    <w:p w14:paraId="3AA97E24" w14:textId="0FCBBD3A" w:rsidR="00185A42" w:rsidRDefault="00185A42">
      <w:pPr>
        <w:pStyle w:val="Kommentartext"/>
      </w:pPr>
      <w:r>
        <w:rPr>
          <w:rStyle w:val="Kommentarzeichen"/>
        </w:rPr>
        <w:annotationRef/>
      </w:r>
      <w:r>
        <w:t xml:space="preserve">Ja, ich find es gut, wenn die Dimensionen </w:t>
      </w:r>
      <w:proofErr w:type="spellStart"/>
      <w:r>
        <w:t>da mit</w:t>
      </w:r>
      <w:proofErr w:type="spellEnd"/>
      <w:r>
        <w:t xml:space="preserve"> drin sind</w:t>
      </w:r>
    </w:p>
  </w:comment>
  <w:comment w:id="72" w:author="Mareike Ariaans" w:date="2020-06-23T12:24:00Z" w:initials="MA">
    <w:p w14:paraId="7F47662A" w14:textId="4A14F3D1" w:rsidR="00185A42" w:rsidRPr="00185A42" w:rsidRDefault="00185A42">
      <w:pPr>
        <w:pStyle w:val="Kommentartext"/>
        <w:rPr>
          <w:lang w:val="en-US"/>
        </w:rPr>
      </w:pPr>
      <w:r>
        <w:rPr>
          <w:rStyle w:val="Kommentarzeichen"/>
        </w:rPr>
        <w:annotationRef/>
      </w:r>
      <w:r w:rsidRPr="00185A42">
        <w:rPr>
          <w:lang w:val="en-US"/>
        </w:rPr>
        <w:t xml:space="preserve">Because it </w:t>
      </w:r>
      <w:r>
        <w:rPr>
          <w:lang w:val="en-US"/>
        </w:rPr>
        <w:t>is t</w:t>
      </w:r>
      <w:r w:rsidRPr="00185A42">
        <w:rPr>
          <w:lang w:val="en-US"/>
        </w:rPr>
        <w:t>he most recent data</w:t>
      </w:r>
      <w:r w:rsidR="00BB0F4E">
        <w:rPr>
          <w:lang w:val="en-US"/>
        </w:rPr>
        <w:t xml:space="preserve">, and includes the lowest number of missing values. We take the average because </w:t>
      </w:r>
    </w:p>
  </w:comment>
  <w:comment w:id="77" w:author="Philipp Alexander Linden" w:date="2020-06-12T15:46:00Z" w:initials="PAL">
    <w:p w14:paraId="7EEE8F94" w14:textId="03C3FB7C" w:rsidR="00D534D0" w:rsidRDefault="00D534D0">
      <w:pPr>
        <w:pStyle w:val="Kommentartext"/>
      </w:pPr>
      <w:r>
        <w:rPr>
          <w:rStyle w:val="Kommentarzeichen"/>
        </w:rPr>
        <w:annotationRef/>
      </w:r>
      <w:r>
        <w:t>Hier brauche ich noch ein wenig Input von dir, was die Zahlen genau bedeuten. Ist also z.B. ein höherer Wert im Index eine höhere Barriere zum Zugang oder wie lassen sich die Werte 0-4 sonst darstellen?</w:t>
      </w:r>
    </w:p>
  </w:comment>
  <w:comment w:id="81" w:author="Mareike Ariaans" w:date="2020-06-23T11:47:00Z" w:initials="MA">
    <w:p w14:paraId="58D1E914" w14:textId="2BBAEFBD" w:rsidR="00D534D0" w:rsidRDefault="00D534D0">
      <w:pPr>
        <w:pStyle w:val="Kommentartext"/>
      </w:pPr>
      <w:r>
        <w:rPr>
          <w:rStyle w:val="Kommentarzeichen"/>
        </w:rPr>
        <w:annotationRef/>
      </w:r>
      <w:r>
        <w:t xml:space="preserve">Ich denke diese Tabelle müssen wir nicht ins Manuskript selbst packen, sondern können das als Appendix </w:t>
      </w:r>
      <w:proofErr w:type="spellStart"/>
      <w:r>
        <w:t>dazupacken</w:t>
      </w:r>
      <w:proofErr w:type="spellEnd"/>
      <w:r>
        <w:t xml:space="preserve"> für die Online Version</w:t>
      </w:r>
    </w:p>
  </w:comment>
  <w:comment w:id="82" w:author="Philipp Alexander Linden" w:date="2020-06-03T19:24:00Z" w:initials="PAL">
    <w:p w14:paraId="0CEA4CEE" w14:textId="46976EBF" w:rsidR="00D534D0" w:rsidRPr="00BC238A" w:rsidRDefault="00D534D0">
      <w:pPr>
        <w:pStyle w:val="Kommentartext"/>
      </w:pPr>
      <w:r>
        <w:rPr>
          <w:rStyle w:val="Kommentarzeichen"/>
        </w:rPr>
        <w:annotationRef/>
      </w:r>
      <w:r w:rsidRPr="00BC238A">
        <w:t xml:space="preserve">314 </w:t>
      </w:r>
      <w:proofErr w:type="spellStart"/>
      <w:r w:rsidRPr="00BC238A">
        <w:t>words</w:t>
      </w:r>
      <w:proofErr w:type="spellEnd"/>
    </w:p>
  </w:comment>
  <w:comment w:id="83" w:author="Philipp Alexander Linden" w:date="2020-06-12T15:47:00Z" w:initials="PAL">
    <w:p w14:paraId="10937EF2" w14:textId="2396AA30" w:rsidR="00D534D0" w:rsidRDefault="00D534D0">
      <w:pPr>
        <w:pStyle w:val="Kommentartext"/>
      </w:pPr>
      <w:r>
        <w:rPr>
          <w:rStyle w:val="Kommentarzeichen"/>
        </w:rPr>
        <w:annotationRef/>
      </w:r>
      <w:r>
        <w:t>Siehe Kommentar oben</w:t>
      </w:r>
    </w:p>
  </w:comment>
  <w:comment w:id="107" w:author="Philipp Alexander Linden" w:date="2020-06-12T16:37:00Z" w:initials="PAL">
    <w:p w14:paraId="253F82B9" w14:textId="7DD991B9" w:rsidR="00D534D0" w:rsidRDefault="00D534D0">
      <w:pPr>
        <w:pStyle w:val="Kommentartext"/>
      </w:pPr>
      <w:r>
        <w:rPr>
          <w:rStyle w:val="Kommentarzeichen"/>
        </w:rPr>
        <w:annotationRef/>
      </w:r>
      <w:r>
        <w:t>Stellt sich hier die Frage, ob wir das wirklich brauchen, wenn wir uns doch nur für eine Variante entscheiden.</w:t>
      </w:r>
    </w:p>
  </w:comment>
  <w:comment w:id="108" w:author="Mareike Ariaans" w:date="2020-06-23T13:58:00Z" w:initials="MA">
    <w:p w14:paraId="524F32EA" w14:textId="4B64348C" w:rsidR="008B7E3E" w:rsidRDefault="008B7E3E">
      <w:pPr>
        <w:pStyle w:val="Kommentartext"/>
      </w:pPr>
      <w:r>
        <w:rPr>
          <w:rStyle w:val="Kommentarzeichen"/>
        </w:rPr>
        <w:annotationRef/>
      </w:r>
      <w:r>
        <w:t>Ich denke, das ist ein wenig zu viel an dieser Stelle und gehört schon fast zu den Ergebnissen. Ich habe den Text rausgenommen und die Zusätzliche 50% Regel dargelegt.</w:t>
      </w:r>
    </w:p>
  </w:comment>
  <w:comment w:id="207" w:author="Philipp Alexander Linden" w:date="2020-06-12T15:31:00Z" w:initials="PAL">
    <w:p w14:paraId="0218623F" w14:textId="77DE1CFE" w:rsidR="00D534D0" w:rsidRDefault="00D534D0">
      <w:pPr>
        <w:pStyle w:val="Kommentartext"/>
      </w:pPr>
      <w:r>
        <w:rPr>
          <w:rStyle w:val="Kommentarzeichen"/>
        </w:rPr>
        <w:annotationRef/>
      </w:r>
      <w:r>
        <w:t xml:space="preserve">177 </w:t>
      </w:r>
      <w:proofErr w:type="spellStart"/>
      <w:r>
        <w:t>words</w:t>
      </w:r>
      <w:proofErr w:type="spellEnd"/>
    </w:p>
  </w:comment>
  <w:comment w:id="208" w:author="Mareike Ariaans" w:date="2020-06-23T16:33:00Z" w:initials="MA">
    <w:p w14:paraId="2999AF2B" w14:textId="0E121248" w:rsidR="002E6277" w:rsidRDefault="002E6277">
      <w:pPr>
        <w:pStyle w:val="Kommentartext"/>
      </w:pPr>
      <w:r>
        <w:rPr>
          <w:rStyle w:val="Kommentarzeichen"/>
        </w:rPr>
        <w:annotationRef/>
      </w:r>
      <w:r>
        <w:t>Diese Tabelle würde ich auch in den Appendix packen, Die Alternative Tabelle habe ich eingefügt. Ich muss aber nochmals alle Werte Darin überprüfen.</w:t>
      </w:r>
    </w:p>
  </w:comment>
  <w:comment w:id="743" w:author="Philipp Alexander Linden" w:date="2020-06-12T15:31:00Z" w:initials="PAL">
    <w:p w14:paraId="64258BF7" w14:textId="0DC92F5D" w:rsidR="00D534D0" w:rsidRDefault="00D534D0">
      <w:pPr>
        <w:pStyle w:val="Kommentartext"/>
      </w:pPr>
      <w:r>
        <w:rPr>
          <w:rStyle w:val="Kommentarzeichen"/>
        </w:rPr>
        <w:annotationRef/>
      </w:r>
      <w:r>
        <w:t xml:space="preserve">131 </w:t>
      </w:r>
      <w:proofErr w:type="spellStart"/>
      <w:r>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EE89F7" w15:done="0"/>
  <w15:commentEx w15:paraId="4BB08142" w15:done="0"/>
  <w15:commentEx w15:paraId="5A225731" w15:done="0"/>
  <w15:commentEx w15:paraId="395D1678" w15:paraIdParent="5A225731" w15:done="0"/>
  <w15:commentEx w15:paraId="19D3C84F" w15:done="0"/>
  <w15:commentEx w15:paraId="021E2B4B" w15:done="0"/>
  <w15:commentEx w15:paraId="2DBFF51A" w15:paraIdParent="021E2B4B" w15:done="0"/>
  <w15:commentEx w15:paraId="49096B57" w15:done="0"/>
  <w15:commentEx w15:paraId="3AA97E24" w15:paraIdParent="49096B57" w15:done="0"/>
  <w15:commentEx w15:paraId="7F47662A" w15:done="0"/>
  <w15:commentEx w15:paraId="7EEE8F94" w15:done="0"/>
  <w15:commentEx w15:paraId="58D1E914" w15:done="0"/>
  <w15:commentEx w15:paraId="0CEA4CEE" w15:done="0"/>
  <w15:commentEx w15:paraId="10937EF2" w15:done="0"/>
  <w15:commentEx w15:paraId="253F82B9" w15:done="0"/>
  <w15:commentEx w15:paraId="524F32EA" w15:paraIdParent="253F82B9" w15:done="0"/>
  <w15:commentEx w15:paraId="0218623F" w15:done="0"/>
  <w15:commentEx w15:paraId="2999AF2B" w15:paraIdParent="0218623F" w15:done="0"/>
  <w15:commentEx w15:paraId="64258B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E1CB6" w16cex:dateUtc="2020-06-12T13:24:00Z"/>
  <w16cex:commentExtensible w16cex:durableId="22826094" w16cex:dateUtc="2020-06-03T15:47:00Z"/>
  <w16cex:commentExtensible w16cex:durableId="22827762" w16cex:dateUtc="2020-06-03T17:24:00Z"/>
  <w16cex:commentExtensible w16cex:durableId="228E1A8C" w16cex:dateUtc="2020-06-12T13:15:00Z"/>
  <w16cex:commentExtensible w16cex:durableId="228E1BA2" w16cex:dateUtc="2020-06-12T13:20:00Z"/>
  <w16cex:commentExtensible w16cex:durableId="228E21D8" w16cex:dateUtc="2020-06-12T13:46:00Z"/>
  <w16cex:commentExtensible w16cex:durableId="22827776" w16cex:dateUtc="2020-06-03T17:24:00Z"/>
  <w16cex:commentExtensible w16cex:durableId="228E2221" w16cex:dateUtc="2020-06-12T13:47:00Z"/>
  <w16cex:commentExtensible w16cex:durableId="228E2DC2" w16cex:dateUtc="2020-06-12T14:37:00Z"/>
  <w16cex:commentExtensible w16cex:durableId="228E1E69" w16cex:dateUtc="2020-06-12T13:31:00Z"/>
  <w16cex:commentExtensible w16cex:durableId="228E1E47"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B08142" w16cid:durableId="228E1CB6"/>
  <w16cid:commentId w16cid:paraId="5A225731" w16cid:durableId="22826094"/>
  <w16cid:commentId w16cid:paraId="19D3C84F" w16cid:durableId="22827762"/>
  <w16cid:commentId w16cid:paraId="021E2B4B" w16cid:durableId="228E1A8C"/>
  <w16cid:commentId w16cid:paraId="49096B57" w16cid:durableId="228E1BA2"/>
  <w16cid:commentId w16cid:paraId="7EEE8F94" w16cid:durableId="228E21D8"/>
  <w16cid:commentId w16cid:paraId="0CEA4CEE" w16cid:durableId="22827776"/>
  <w16cid:commentId w16cid:paraId="10937EF2" w16cid:durableId="228E2221"/>
  <w16cid:commentId w16cid:paraId="253F82B9" w16cid:durableId="228E2DC2"/>
  <w16cid:commentId w16cid:paraId="0218623F" w16cid:durableId="228E1E69"/>
  <w16cid:commentId w16cid:paraId="64258BF7" w16cid:durableId="228E1E4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2B0D1" w14:textId="77777777" w:rsidR="00351FB1" w:rsidRDefault="00351FB1" w:rsidP="00DB62C0">
      <w:r>
        <w:separator/>
      </w:r>
    </w:p>
    <w:p w14:paraId="3BA60C08" w14:textId="77777777" w:rsidR="00351FB1" w:rsidRDefault="00351FB1"/>
  </w:endnote>
  <w:endnote w:type="continuationSeparator" w:id="0">
    <w:p w14:paraId="633930B9" w14:textId="77777777" w:rsidR="00351FB1" w:rsidRDefault="00351FB1" w:rsidP="00DB62C0">
      <w:r>
        <w:continuationSeparator/>
      </w:r>
    </w:p>
    <w:p w14:paraId="240F1BED" w14:textId="77777777" w:rsidR="00351FB1" w:rsidRDefault="00351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2F45CC29" w:rsidR="00D534D0" w:rsidRDefault="00D534D0">
        <w:pPr>
          <w:pStyle w:val="Fuzeile"/>
          <w:jc w:val="right"/>
        </w:pPr>
        <w:r>
          <w:fldChar w:fldCharType="begin"/>
        </w:r>
        <w:r>
          <w:instrText>PAGE   \* MERGEFORMAT</w:instrText>
        </w:r>
        <w:r>
          <w:fldChar w:fldCharType="separate"/>
        </w:r>
        <w:r w:rsidR="00304F93">
          <w:rPr>
            <w:noProof/>
          </w:rPr>
          <w:t>25</w:t>
        </w:r>
        <w:r>
          <w:fldChar w:fldCharType="end"/>
        </w:r>
      </w:p>
    </w:sdtContent>
  </w:sdt>
  <w:p w14:paraId="36BE76A4" w14:textId="77777777" w:rsidR="00D534D0" w:rsidRDefault="00D534D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2BF39" w14:textId="77777777" w:rsidR="00351FB1" w:rsidRDefault="00351FB1" w:rsidP="00DB62C0">
      <w:r>
        <w:separator/>
      </w:r>
    </w:p>
    <w:p w14:paraId="7F4EEB6F" w14:textId="77777777" w:rsidR="00351FB1" w:rsidRDefault="00351FB1"/>
  </w:footnote>
  <w:footnote w:type="continuationSeparator" w:id="0">
    <w:p w14:paraId="673B773D" w14:textId="77777777" w:rsidR="00351FB1" w:rsidRDefault="00351FB1" w:rsidP="00DB62C0">
      <w:r>
        <w:continuationSeparator/>
      </w:r>
    </w:p>
    <w:p w14:paraId="6F5A461C" w14:textId="77777777" w:rsidR="00351FB1" w:rsidRDefault="00351FB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0607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E62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9057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6C88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4C6B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0C1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EA8E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02E5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448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94C1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B808C76"/>
    <w:lvl w:ilvl="0" w:tplc="6BC49584">
      <w:start w:val="1"/>
      <w:numFmt w:val="decimal"/>
      <w:pStyle w:val="05Aufzhlungnummeriert"/>
      <w:lvlText w:val="%1.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1050A"/>
    <w:rsid w:val="000116F3"/>
    <w:rsid w:val="0002562E"/>
    <w:rsid w:val="00025E2C"/>
    <w:rsid w:val="0003105A"/>
    <w:rsid w:val="00032793"/>
    <w:rsid w:val="00034C24"/>
    <w:rsid w:val="00037320"/>
    <w:rsid w:val="00040270"/>
    <w:rsid w:val="00053842"/>
    <w:rsid w:val="00053BF1"/>
    <w:rsid w:val="00056E7C"/>
    <w:rsid w:val="00071351"/>
    <w:rsid w:val="000732E6"/>
    <w:rsid w:val="00082D2D"/>
    <w:rsid w:val="00094C4D"/>
    <w:rsid w:val="000960F9"/>
    <w:rsid w:val="000A5A7E"/>
    <w:rsid w:val="000B2A21"/>
    <w:rsid w:val="000B7A56"/>
    <w:rsid w:val="000C097C"/>
    <w:rsid w:val="000E25FF"/>
    <w:rsid w:val="000E5EEF"/>
    <w:rsid w:val="000F2CA0"/>
    <w:rsid w:val="000F6DC1"/>
    <w:rsid w:val="00105691"/>
    <w:rsid w:val="001066CA"/>
    <w:rsid w:val="0012335A"/>
    <w:rsid w:val="00126962"/>
    <w:rsid w:val="00131EC9"/>
    <w:rsid w:val="00136D75"/>
    <w:rsid w:val="00147CE1"/>
    <w:rsid w:val="00155513"/>
    <w:rsid w:val="00160F11"/>
    <w:rsid w:val="00162B67"/>
    <w:rsid w:val="00173192"/>
    <w:rsid w:val="00180315"/>
    <w:rsid w:val="001817F0"/>
    <w:rsid w:val="00185A42"/>
    <w:rsid w:val="00187278"/>
    <w:rsid w:val="00191ECF"/>
    <w:rsid w:val="001A0292"/>
    <w:rsid w:val="001B3191"/>
    <w:rsid w:val="001C0CE6"/>
    <w:rsid w:val="001D3817"/>
    <w:rsid w:val="001E64E8"/>
    <w:rsid w:val="001F104C"/>
    <w:rsid w:val="001F4B57"/>
    <w:rsid w:val="001F6140"/>
    <w:rsid w:val="001F6353"/>
    <w:rsid w:val="002128F4"/>
    <w:rsid w:val="00216DEA"/>
    <w:rsid w:val="00241280"/>
    <w:rsid w:val="00245A78"/>
    <w:rsid w:val="002471AC"/>
    <w:rsid w:val="0025677D"/>
    <w:rsid w:val="00261168"/>
    <w:rsid w:val="00265ABF"/>
    <w:rsid w:val="00265CD2"/>
    <w:rsid w:val="00267612"/>
    <w:rsid w:val="00272AF4"/>
    <w:rsid w:val="002746DE"/>
    <w:rsid w:val="0027590F"/>
    <w:rsid w:val="002800B4"/>
    <w:rsid w:val="00290D20"/>
    <w:rsid w:val="002A0294"/>
    <w:rsid w:val="002A24A1"/>
    <w:rsid w:val="002A4812"/>
    <w:rsid w:val="002A4B22"/>
    <w:rsid w:val="002A5457"/>
    <w:rsid w:val="002A57AA"/>
    <w:rsid w:val="002A6758"/>
    <w:rsid w:val="002C11D6"/>
    <w:rsid w:val="002C276B"/>
    <w:rsid w:val="002C6547"/>
    <w:rsid w:val="002C694E"/>
    <w:rsid w:val="002D325D"/>
    <w:rsid w:val="002D4667"/>
    <w:rsid w:val="002D6014"/>
    <w:rsid w:val="002D6AC0"/>
    <w:rsid w:val="002E018D"/>
    <w:rsid w:val="002E274E"/>
    <w:rsid w:val="002E6277"/>
    <w:rsid w:val="002F083B"/>
    <w:rsid w:val="002F09EA"/>
    <w:rsid w:val="00304754"/>
    <w:rsid w:val="00304F93"/>
    <w:rsid w:val="00310B7D"/>
    <w:rsid w:val="00315A0E"/>
    <w:rsid w:val="0033302D"/>
    <w:rsid w:val="00341A8B"/>
    <w:rsid w:val="003509B8"/>
    <w:rsid w:val="00351FB1"/>
    <w:rsid w:val="003611ED"/>
    <w:rsid w:val="003636D7"/>
    <w:rsid w:val="00365897"/>
    <w:rsid w:val="00370427"/>
    <w:rsid w:val="00374A56"/>
    <w:rsid w:val="00377728"/>
    <w:rsid w:val="00386E9B"/>
    <w:rsid w:val="00387D21"/>
    <w:rsid w:val="003911ED"/>
    <w:rsid w:val="003B6E4C"/>
    <w:rsid w:val="003C0489"/>
    <w:rsid w:val="003D5343"/>
    <w:rsid w:val="003D5F7A"/>
    <w:rsid w:val="00415494"/>
    <w:rsid w:val="004209F1"/>
    <w:rsid w:val="0042481F"/>
    <w:rsid w:val="00427CA7"/>
    <w:rsid w:val="00440583"/>
    <w:rsid w:val="00441606"/>
    <w:rsid w:val="00443E2D"/>
    <w:rsid w:val="00444E03"/>
    <w:rsid w:val="004564F2"/>
    <w:rsid w:val="00490016"/>
    <w:rsid w:val="004936C3"/>
    <w:rsid w:val="00494168"/>
    <w:rsid w:val="004A3337"/>
    <w:rsid w:val="004A6407"/>
    <w:rsid w:val="004B1DA7"/>
    <w:rsid w:val="004B3994"/>
    <w:rsid w:val="004B68A3"/>
    <w:rsid w:val="004C3BAD"/>
    <w:rsid w:val="004D1F35"/>
    <w:rsid w:val="004D303B"/>
    <w:rsid w:val="004E0187"/>
    <w:rsid w:val="004E7C9C"/>
    <w:rsid w:val="00501DAF"/>
    <w:rsid w:val="00504F64"/>
    <w:rsid w:val="005073E5"/>
    <w:rsid w:val="00522322"/>
    <w:rsid w:val="00535BDA"/>
    <w:rsid w:val="0055140A"/>
    <w:rsid w:val="00552069"/>
    <w:rsid w:val="00555ABD"/>
    <w:rsid w:val="00563976"/>
    <w:rsid w:val="00574BF9"/>
    <w:rsid w:val="00576CF1"/>
    <w:rsid w:val="00577247"/>
    <w:rsid w:val="00581986"/>
    <w:rsid w:val="00590032"/>
    <w:rsid w:val="005A6A98"/>
    <w:rsid w:val="005C7AD9"/>
    <w:rsid w:val="005D4735"/>
    <w:rsid w:val="005D4FC8"/>
    <w:rsid w:val="005E0DE7"/>
    <w:rsid w:val="005E424B"/>
    <w:rsid w:val="005F5909"/>
    <w:rsid w:val="00600DB4"/>
    <w:rsid w:val="00602B69"/>
    <w:rsid w:val="006242EC"/>
    <w:rsid w:val="0063437C"/>
    <w:rsid w:val="0063517C"/>
    <w:rsid w:val="00635324"/>
    <w:rsid w:val="006445C6"/>
    <w:rsid w:val="0064637A"/>
    <w:rsid w:val="006621CC"/>
    <w:rsid w:val="00672A43"/>
    <w:rsid w:val="00673314"/>
    <w:rsid w:val="00675A89"/>
    <w:rsid w:val="00677E81"/>
    <w:rsid w:val="0068084C"/>
    <w:rsid w:val="00695BDB"/>
    <w:rsid w:val="00697062"/>
    <w:rsid w:val="006A34F1"/>
    <w:rsid w:val="006A3B16"/>
    <w:rsid w:val="006A4AD0"/>
    <w:rsid w:val="006A56FF"/>
    <w:rsid w:val="006C4793"/>
    <w:rsid w:val="006C58E3"/>
    <w:rsid w:val="006D1F30"/>
    <w:rsid w:val="006D4709"/>
    <w:rsid w:val="006E1C8C"/>
    <w:rsid w:val="006E31C0"/>
    <w:rsid w:val="006E55FF"/>
    <w:rsid w:val="007105F9"/>
    <w:rsid w:val="00725171"/>
    <w:rsid w:val="00726E91"/>
    <w:rsid w:val="00733407"/>
    <w:rsid w:val="00735F9F"/>
    <w:rsid w:val="007377B2"/>
    <w:rsid w:val="00747F35"/>
    <w:rsid w:val="007605EE"/>
    <w:rsid w:val="00761B67"/>
    <w:rsid w:val="007641DF"/>
    <w:rsid w:val="007643EB"/>
    <w:rsid w:val="00765EF3"/>
    <w:rsid w:val="0076718F"/>
    <w:rsid w:val="00772CDD"/>
    <w:rsid w:val="00774363"/>
    <w:rsid w:val="00777025"/>
    <w:rsid w:val="00790491"/>
    <w:rsid w:val="007A042A"/>
    <w:rsid w:val="007A261A"/>
    <w:rsid w:val="007A4925"/>
    <w:rsid w:val="007B59AB"/>
    <w:rsid w:val="007B6F15"/>
    <w:rsid w:val="007C1E77"/>
    <w:rsid w:val="007C23D7"/>
    <w:rsid w:val="007C7068"/>
    <w:rsid w:val="007E1E49"/>
    <w:rsid w:val="007E58D1"/>
    <w:rsid w:val="007F29CB"/>
    <w:rsid w:val="00800BAB"/>
    <w:rsid w:val="00803E88"/>
    <w:rsid w:val="0081256C"/>
    <w:rsid w:val="00826A47"/>
    <w:rsid w:val="00833F1F"/>
    <w:rsid w:val="00840047"/>
    <w:rsid w:val="00854572"/>
    <w:rsid w:val="00857ECD"/>
    <w:rsid w:val="00862CE8"/>
    <w:rsid w:val="00865C1F"/>
    <w:rsid w:val="00873532"/>
    <w:rsid w:val="00887BE7"/>
    <w:rsid w:val="00890CE6"/>
    <w:rsid w:val="0089212E"/>
    <w:rsid w:val="00895245"/>
    <w:rsid w:val="008A03C0"/>
    <w:rsid w:val="008B0625"/>
    <w:rsid w:val="008B2ACE"/>
    <w:rsid w:val="008B5643"/>
    <w:rsid w:val="008B7258"/>
    <w:rsid w:val="008B7E3E"/>
    <w:rsid w:val="008C7033"/>
    <w:rsid w:val="008D6126"/>
    <w:rsid w:val="008D7AC3"/>
    <w:rsid w:val="008F0D52"/>
    <w:rsid w:val="008F1BAD"/>
    <w:rsid w:val="00900C32"/>
    <w:rsid w:val="00902DC2"/>
    <w:rsid w:val="00905005"/>
    <w:rsid w:val="00915074"/>
    <w:rsid w:val="0092131F"/>
    <w:rsid w:val="0092358D"/>
    <w:rsid w:val="00925AF8"/>
    <w:rsid w:val="00933EC7"/>
    <w:rsid w:val="00936A8D"/>
    <w:rsid w:val="0094172E"/>
    <w:rsid w:val="009422D7"/>
    <w:rsid w:val="0095023E"/>
    <w:rsid w:val="0095510D"/>
    <w:rsid w:val="0097169C"/>
    <w:rsid w:val="00973D25"/>
    <w:rsid w:val="009743E5"/>
    <w:rsid w:val="00981837"/>
    <w:rsid w:val="009A7344"/>
    <w:rsid w:val="009B392E"/>
    <w:rsid w:val="009B51BE"/>
    <w:rsid w:val="009C6C71"/>
    <w:rsid w:val="009D02CC"/>
    <w:rsid w:val="009D1163"/>
    <w:rsid w:val="009D12A7"/>
    <w:rsid w:val="009D27F5"/>
    <w:rsid w:val="009D562C"/>
    <w:rsid w:val="009E3189"/>
    <w:rsid w:val="009F5308"/>
    <w:rsid w:val="00A02BFB"/>
    <w:rsid w:val="00A04BA1"/>
    <w:rsid w:val="00A07E6E"/>
    <w:rsid w:val="00A138F0"/>
    <w:rsid w:val="00A17958"/>
    <w:rsid w:val="00A20DA6"/>
    <w:rsid w:val="00A23230"/>
    <w:rsid w:val="00A23D77"/>
    <w:rsid w:val="00A31CB1"/>
    <w:rsid w:val="00A5043A"/>
    <w:rsid w:val="00A60900"/>
    <w:rsid w:val="00A64CDE"/>
    <w:rsid w:val="00A65F8A"/>
    <w:rsid w:val="00A76139"/>
    <w:rsid w:val="00A906A9"/>
    <w:rsid w:val="00A91387"/>
    <w:rsid w:val="00A93F2D"/>
    <w:rsid w:val="00A94E53"/>
    <w:rsid w:val="00AA3293"/>
    <w:rsid w:val="00AB2A9F"/>
    <w:rsid w:val="00AC1DAB"/>
    <w:rsid w:val="00AD0480"/>
    <w:rsid w:val="00AD66E9"/>
    <w:rsid w:val="00AE58E8"/>
    <w:rsid w:val="00AE7ACF"/>
    <w:rsid w:val="00AF2C2A"/>
    <w:rsid w:val="00AF5658"/>
    <w:rsid w:val="00B00521"/>
    <w:rsid w:val="00B04C52"/>
    <w:rsid w:val="00B14BB1"/>
    <w:rsid w:val="00B23D1F"/>
    <w:rsid w:val="00B41CC2"/>
    <w:rsid w:val="00B42A9C"/>
    <w:rsid w:val="00B44DF3"/>
    <w:rsid w:val="00B456DE"/>
    <w:rsid w:val="00B47D0F"/>
    <w:rsid w:val="00B52283"/>
    <w:rsid w:val="00B614ED"/>
    <w:rsid w:val="00B61C59"/>
    <w:rsid w:val="00B82577"/>
    <w:rsid w:val="00B85902"/>
    <w:rsid w:val="00B95452"/>
    <w:rsid w:val="00BB0F4E"/>
    <w:rsid w:val="00BB0FB1"/>
    <w:rsid w:val="00BB1865"/>
    <w:rsid w:val="00BB65C1"/>
    <w:rsid w:val="00BC238A"/>
    <w:rsid w:val="00BD0E63"/>
    <w:rsid w:val="00BE4D6B"/>
    <w:rsid w:val="00BE6B30"/>
    <w:rsid w:val="00BF17B8"/>
    <w:rsid w:val="00BF18C4"/>
    <w:rsid w:val="00BF70E8"/>
    <w:rsid w:val="00C04C9A"/>
    <w:rsid w:val="00C1368A"/>
    <w:rsid w:val="00C3311E"/>
    <w:rsid w:val="00C33595"/>
    <w:rsid w:val="00C33DD0"/>
    <w:rsid w:val="00C40987"/>
    <w:rsid w:val="00C45463"/>
    <w:rsid w:val="00C473F4"/>
    <w:rsid w:val="00C51D3B"/>
    <w:rsid w:val="00C54555"/>
    <w:rsid w:val="00C67F4C"/>
    <w:rsid w:val="00C9734F"/>
    <w:rsid w:val="00CA3F98"/>
    <w:rsid w:val="00CA4021"/>
    <w:rsid w:val="00CB5610"/>
    <w:rsid w:val="00CC443A"/>
    <w:rsid w:val="00CD6CD2"/>
    <w:rsid w:val="00CD73BC"/>
    <w:rsid w:val="00CD7884"/>
    <w:rsid w:val="00CE38C0"/>
    <w:rsid w:val="00CE413C"/>
    <w:rsid w:val="00CE49D5"/>
    <w:rsid w:val="00CE76F2"/>
    <w:rsid w:val="00D0312E"/>
    <w:rsid w:val="00D05F60"/>
    <w:rsid w:val="00D062D3"/>
    <w:rsid w:val="00D11535"/>
    <w:rsid w:val="00D13B0F"/>
    <w:rsid w:val="00D217D9"/>
    <w:rsid w:val="00D534D0"/>
    <w:rsid w:val="00D564CE"/>
    <w:rsid w:val="00D661E1"/>
    <w:rsid w:val="00D672CA"/>
    <w:rsid w:val="00D67B4C"/>
    <w:rsid w:val="00D76EEB"/>
    <w:rsid w:val="00D9383E"/>
    <w:rsid w:val="00DB62C0"/>
    <w:rsid w:val="00DC39A1"/>
    <w:rsid w:val="00DC511D"/>
    <w:rsid w:val="00DD46AE"/>
    <w:rsid w:val="00DD6582"/>
    <w:rsid w:val="00DD6DD9"/>
    <w:rsid w:val="00DE025C"/>
    <w:rsid w:val="00DE67C7"/>
    <w:rsid w:val="00DF05EA"/>
    <w:rsid w:val="00DF6D31"/>
    <w:rsid w:val="00E00061"/>
    <w:rsid w:val="00E00A57"/>
    <w:rsid w:val="00E01DE4"/>
    <w:rsid w:val="00E028AA"/>
    <w:rsid w:val="00E0718C"/>
    <w:rsid w:val="00E168B9"/>
    <w:rsid w:val="00E2094C"/>
    <w:rsid w:val="00E21111"/>
    <w:rsid w:val="00E22111"/>
    <w:rsid w:val="00E22FC8"/>
    <w:rsid w:val="00E23273"/>
    <w:rsid w:val="00E23A63"/>
    <w:rsid w:val="00E374AB"/>
    <w:rsid w:val="00E52E6F"/>
    <w:rsid w:val="00E623D6"/>
    <w:rsid w:val="00E91ABE"/>
    <w:rsid w:val="00E96149"/>
    <w:rsid w:val="00EA03CF"/>
    <w:rsid w:val="00EB31E0"/>
    <w:rsid w:val="00EB32C7"/>
    <w:rsid w:val="00EB4CD6"/>
    <w:rsid w:val="00EB4D73"/>
    <w:rsid w:val="00ED188F"/>
    <w:rsid w:val="00EE18A7"/>
    <w:rsid w:val="00EE301C"/>
    <w:rsid w:val="00EE58A1"/>
    <w:rsid w:val="00EF3AEC"/>
    <w:rsid w:val="00EF6744"/>
    <w:rsid w:val="00F1495E"/>
    <w:rsid w:val="00F165E6"/>
    <w:rsid w:val="00F211E8"/>
    <w:rsid w:val="00F27022"/>
    <w:rsid w:val="00F279F3"/>
    <w:rsid w:val="00F30916"/>
    <w:rsid w:val="00F31400"/>
    <w:rsid w:val="00F32E10"/>
    <w:rsid w:val="00F42EE7"/>
    <w:rsid w:val="00F51543"/>
    <w:rsid w:val="00F557A8"/>
    <w:rsid w:val="00F63503"/>
    <w:rsid w:val="00F73978"/>
    <w:rsid w:val="00F8457E"/>
    <w:rsid w:val="00F90DFE"/>
    <w:rsid w:val="00F95583"/>
    <w:rsid w:val="00FA06D6"/>
    <w:rsid w:val="00FA0886"/>
    <w:rsid w:val="00FA3154"/>
    <w:rsid w:val="00FA46BF"/>
    <w:rsid w:val="00FA5BF6"/>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UnresolvedMention">
    <w:name w:val="Unresolved Mention"/>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341A8B"/>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endt@soziologie.uni-siegen.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den@soziologie.uni-siegen.d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ariaans@soziologie.uni-siegen.de"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192F28"/>
    <w:rsid w:val="003053B6"/>
    <w:rsid w:val="00347FAF"/>
    <w:rsid w:val="00357989"/>
    <w:rsid w:val="00443CAC"/>
    <w:rsid w:val="006D3C6C"/>
    <w:rsid w:val="008E32BE"/>
    <w:rsid w:val="009426AC"/>
    <w:rsid w:val="00A70037"/>
    <w:rsid w:val="00BE138D"/>
    <w:rsid w:val="00C27EFE"/>
    <w:rsid w:val="00CC5835"/>
    <w:rsid w:val="00D9650E"/>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7989"/>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50A2-0C5B-4246-8491-AEA5F5D7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96365</Words>
  <Characters>607105</Characters>
  <Application>Microsoft Office Word</Application>
  <DocSecurity>0</DocSecurity>
  <Lines>5059</Lines>
  <Paragraphs>1404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4</cp:revision>
  <cp:lastPrinted>2019-06-30T11:28:00Z</cp:lastPrinted>
  <dcterms:created xsi:type="dcterms:W3CDTF">2020-06-23T10:38:00Z</dcterms:created>
  <dcterms:modified xsi:type="dcterms:W3CDTF">2020-06-23T16:20:00Z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