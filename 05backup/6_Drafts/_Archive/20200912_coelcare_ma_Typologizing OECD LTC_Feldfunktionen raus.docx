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commentRangeStart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proofErr w:type="spellStart"/>
      <w:r w:rsidR="00F8641C" w:rsidRPr="007262D2">
        <w:rPr>
          <w:bCs/>
          <w:szCs w:val="24"/>
          <w:vertAlign w:val="superscript"/>
          <w:lang w:val="en-US"/>
        </w:rPr>
        <w:t>a</w:t>
      </w:r>
      <w:proofErr w:type="gramStart"/>
      <w:r w:rsidR="00F8641C" w:rsidRPr="007262D2">
        <w:rPr>
          <w:bCs/>
          <w:szCs w:val="24"/>
          <w:vertAlign w:val="superscript"/>
          <w:lang w:val="en-US"/>
        </w:rPr>
        <w:t>,b</w:t>
      </w:r>
      <w:proofErr w:type="spellEnd"/>
      <w:proofErr w:type="gramEnd"/>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proofErr w:type="gramStart"/>
      <w:r w:rsidRPr="00F8641C">
        <w:rPr>
          <w:color w:val="000000" w:themeColor="text1"/>
          <w:szCs w:val="24"/>
          <w:vertAlign w:val="superscript"/>
          <w:lang w:val="en-US"/>
        </w:rPr>
        <w:t>a</w:t>
      </w:r>
      <w:proofErr w:type="gramEnd"/>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1A05EC3D" w:rsidR="006422B7" w:rsidRDefault="006422B7" w:rsidP="0002290F">
      <w:pPr>
        <w:pStyle w:val="02FlietextEinzug"/>
        <w:rPr>
          <w:lang w:val="en-US"/>
        </w:rPr>
      </w:pPr>
      <w:r>
        <w:rPr>
          <w:lang w:val="en-US"/>
        </w:rPr>
        <w:t xml:space="preserve">We 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t>Teppo</w:t>
      </w:r>
      <w:proofErr w:type="spellEnd"/>
      <w:r>
        <w:rPr>
          <w:lang w:val="en-US"/>
        </w:rPr>
        <w:t xml:space="preserve"> </w:t>
      </w:r>
      <w:proofErr w:type="spellStart"/>
      <w:r>
        <w:rPr>
          <w:lang w:val="en-US"/>
        </w:rPr>
        <w:lastRenderedPageBreak/>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commentRangeEnd w:id="0"/>
      <w:r w:rsidR="004B6E43">
        <w:rPr>
          <w:rStyle w:val="Kommentarzeichen"/>
        </w:rPr>
        <w:commentReference w:id="0"/>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commentRangeStart w:id="1"/>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proofErr w:type="gramStart"/>
      <w:r w:rsidRPr="00637599">
        <w:rPr>
          <w:rFonts w:eastAsia="Times New Roman"/>
          <w:bCs/>
          <w:szCs w:val="24"/>
          <w:lang w:val="en-US"/>
        </w:rPr>
        <w:t>we</w:t>
      </w:r>
      <w:proofErr w:type="gramEnd"/>
      <w:r w:rsidRPr="00637599">
        <w:rPr>
          <w:rFonts w:eastAsia="Times New Roman"/>
          <w:bCs/>
          <w:szCs w:val="24"/>
          <w:lang w:val="en-US"/>
        </w:rPr>
        <w:t xml:space="preserv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5B2895">
        <w:rPr>
          <w:rFonts w:eastAsia="Times New Roman"/>
          <w:bCs/>
          <w:szCs w:val="24"/>
          <w:lang w:val="en-US"/>
        </w:rPr>
        <w:t>i</w:t>
      </w:r>
      <w:r w:rsidR="00462728">
        <w:rPr>
          <w:rFonts w:eastAsia="Times New Roman"/>
          <w:bCs/>
          <w:szCs w:val="24"/>
          <w:lang w:val="en-US"/>
        </w:rPr>
        <w:t>t</w:t>
      </w:r>
      <w:proofErr w:type="gramEnd"/>
      <w:r w:rsidR="00462728">
        <w:rPr>
          <w:rFonts w:eastAsia="Times New Roman"/>
          <w:bCs/>
          <w:szCs w:val="24"/>
          <w:lang w:val="en-US"/>
        </w:rPr>
        <w:t xml:space="preserve">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proofErr w:type="gramStart"/>
      <w:r w:rsidR="005B2895">
        <w:rPr>
          <w:rFonts w:eastAsia="Times New Roman"/>
          <w:bCs/>
          <w:szCs w:val="24"/>
          <w:lang w:val="en-US"/>
        </w:rPr>
        <w:t>it</w:t>
      </w:r>
      <w:proofErr w:type="gramEnd"/>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BC6172">
        <w:rPr>
          <w:rFonts w:eastAsia="Times New Roman"/>
          <w:bCs/>
          <w:szCs w:val="24"/>
          <w:lang w:val="en-US"/>
        </w:rPr>
        <w:t>it</w:t>
      </w:r>
      <w:proofErr w:type="gramEnd"/>
      <w:r w:rsidR="00BC6172">
        <w:rPr>
          <w:rFonts w:eastAsia="Times New Roman"/>
          <w:bCs/>
          <w:szCs w:val="24"/>
          <w:lang w:val="en-US"/>
        </w:rPr>
        <w:t xml:space="preserve">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w:t>
      </w:r>
      <w:proofErr w:type="spellStart"/>
      <w:r>
        <w:rPr>
          <w:rFonts w:eastAsia="Times New Roman"/>
          <w:bCs/>
          <w:szCs w:val="24"/>
          <w:lang w:val="en-US"/>
        </w:rPr>
        <w:t>Vechta</w:t>
      </w:r>
      <w:proofErr w:type="spellEnd"/>
      <w:r>
        <w:rPr>
          <w:rFonts w:eastAsia="Times New Roman"/>
          <w:bCs/>
          <w:szCs w:val="24"/>
          <w:lang w:val="en-US"/>
        </w:rPr>
        <w:t xml:space="preserve">, </w:t>
      </w:r>
      <w:hyperlink r:id="rId14" w:history="1">
        <w:r w:rsidRPr="00382C66">
          <w:rPr>
            <w:rStyle w:val="Hyperlink"/>
            <w:rFonts w:eastAsia="Times New Roman"/>
            <w:bCs/>
            <w:szCs w:val="24"/>
            <w:lang w:val="en-US"/>
          </w:rPr>
          <w:t>hildegard.theobald@uni-vechta.de</w:t>
        </w:r>
      </w:hyperlink>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hyperlink r:id="rId15" w:history="1">
        <w:r w:rsidRPr="0078314D">
          <w:rPr>
            <w:rStyle w:val="Hyperlink"/>
            <w:rFonts w:eastAsia="Times New Roman"/>
            <w:bCs/>
            <w:szCs w:val="24"/>
            <w:lang w:val="en-US"/>
          </w:rPr>
          <w:t>F.J.vanHooren@uva.nl</w:t>
        </w:r>
      </w:hyperlink>
      <w:commentRangeEnd w:id="1"/>
      <w:r w:rsidR="004B6E43">
        <w:rPr>
          <w:rStyle w:val="Kommentarzeichen"/>
        </w:rPr>
        <w:commentReference w:id="1"/>
      </w:r>
    </w:p>
    <w:p w14:paraId="4C308324" w14:textId="6D3EBA7F" w:rsidR="0002290F" w:rsidRPr="0002290F" w:rsidRDefault="0002290F" w:rsidP="0002290F">
      <w:pPr>
        <w:pStyle w:val="02Flietext"/>
        <w:rPr>
          <w:lang w:val="en-US"/>
        </w:rPr>
        <w:sectPr w:rsidR="0002290F" w:rsidRPr="0002290F" w:rsidSect="00AD66E9">
          <w:footerReference w:type="default" r:id="rId16"/>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6957DE43"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w:t>
      </w:r>
      <w:commentRangeStart w:id="2"/>
      <w:r w:rsidR="00884C5C">
        <w:rPr>
          <w:lang w:val="en-US"/>
        </w:rPr>
        <w:t xml:space="preserve">In </w:t>
      </w:r>
      <w:r w:rsidR="000009C5">
        <w:rPr>
          <w:lang w:val="en-US"/>
        </w:rPr>
        <w:t xml:space="preserve">the </w:t>
      </w:r>
      <w:proofErr w:type="gramStart"/>
      <w:r w:rsidR="00884C5C">
        <w:rPr>
          <w:lang w:val="en-US"/>
        </w:rPr>
        <w:t>six</w:t>
      </w:r>
      <w:r w:rsidR="00885D51">
        <w:rPr>
          <w:lang w:val="en-US"/>
        </w:rPr>
        <w:t>-</w:t>
      </w:r>
      <w:r w:rsidR="00884C5C">
        <w:rPr>
          <w:lang w:val="en-US"/>
        </w:rPr>
        <w:t>types</w:t>
      </w:r>
      <w:proofErr w:type="gramEnd"/>
      <w:r w:rsidR="00885D51">
        <w:rPr>
          <w:lang w:val="en-US"/>
        </w:rPr>
        <w:t xml:space="preserve"> </w:t>
      </w:r>
      <w:r w:rsidR="000009C5">
        <w:rPr>
          <w:lang w:val="en-US"/>
        </w:rPr>
        <w:t>solution</w:t>
      </w:r>
      <w:r w:rsidR="00C81303">
        <w:rPr>
          <w:lang w:val="en-US"/>
        </w:rPr>
        <w:t>,</w:t>
      </w:r>
      <w:r w:rsidR="00884C5C">
        <w:rPr>
          <w:lang w:val="en-US"/>
        </w:rPr>
        <w:t xml:space="preserve"> </w:t>
      </w:r>
      <w:commentRangeEnd w:id="2"/>
      <w:r w:rsidR="00071F06">
        <w:rPr>
          <w:rStyle w:val="Kommentarzeichen"/>
        </w:rPr>
        <w:commentReference w:id="2"/>
      </w:r>
      <w:r w:rsidR="00884C5C">
        <w:rPr>
          <w:lang w:val="en-US"/>
        </w:rPr>
        <w:t xml:space="preserve">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3"/>
      <w:commentRangeStart w:id="4"/>
      <w:r>
        <w:rPr>
          <w:lang w:val="en-US"/>
        </w:rPr>
        <w:lastRenderedPageBreak/>
        <w:t>Highlights</w:t>
      </w:r>
      <w:commentRangeEnd w:id="3"/>
      <w:r w:rsidR="00071F06">
        <w:rPr>
          <w:rStyle w:val="Kommentarzeichen"/>
          <w:rFonts w:eastAsia="Calibri"/>
          <w:b w:val="0"/>
          <w:bCs w:val="0"/>
        </w:rPr>
        <w:commentReference w:id="3"/>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4"/>
      <w:r w:rsidR="004C5EB4">
        <w:rPr>
          <w:rStyle w:val="Kommentarzeichen"/>
        </w:rPr>
        <w:commentReference w:id="4"/>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3C84410D"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sdt>
        <w:sdtPr>
          <w:rPr>
            <w:lang w:val="en-US"/>
          </w:rPr>
          <w:alias w:val="To edit, see citavi.com/edit"/>
          <w:tag w:val="CitaviPlaceholder#a476a732-fe1c-4d29-9a8e-554acce30d30"/>
          <w:id w:val="-1421414803"/>
          <w:placeholder>
            <w:docPart w:val="DefaultPlaceholder_-1854013440"/>
          </w:placeholder>
        </w:sdtPr>
        <w:sdtContent>
          <w:r w:rsidR="004112FE" w:rsidRPr="00D52878">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z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V0sIkZvcm1hdHRlZFRleHQiOnsiJGlkIjoiMTIiLCJDb3VudCI6MSwiVGV4dFVuaXRzIjpbeyIkaWQiOiIxMyIsIkZvbnRTdHlsZSI6eyIkaWQiOiIxNCIsIk5ldXRyYWwiOnRydWV9LCJSZWFkaW5nT3JkZXIiOjEsIlRleHQiOiJbMV0ifV19LCJUYWciOiJDaXRhdmlQbGFjZWhvbGRlciNhNDc2YTczMi1mZTFjLTRkMjktOWE4ZS01NTRhY2NlMzBkMzAiLCJUZXh0IjoiWzFdIiwiV0FJVmVyc2lvbiI6IjYuNS4wLjAifQ==}</w:instrText>
          </w:r>
          <w:r w:rsidR="004112FE" w:rsidRPr="00D52878">
            <w:rPr>
              <w:noProof/>
              <w:lang w:val="en-US"/>
            </w:rPr>
            <w:fldChar w:fldCharType="separate"/>
          </w:r>
          <w:r w:rsidR="007262D2" w:rsidRPr="00D52878">
            <w:rPr>
              <w:noProof/>
              <w:lang w:val="en-US"/>
            </w:rPr>
            <w:t>[1]</w:t>
          </w:r>
          <w:r w:rsidR="004112FE" w:rsidRPr="00D52878">
            <w:rPr>
              <w:noProof/>
              <w:lang w:val="en-US"/>
            </w:rPr>
            <w:fldChar w:fldCharType="end"/>
          </w:r>
        </w:sdtContent>
      </w:sdt>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z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yXSJ9XX0sIlRhZyI6IkNpdGF2aVBsYWNlaG9sZGVyIzk2MjY4YTljLTJhNjYtNDg1NS1hYTE2LTE4OWFmYTY4NTFlNyIsIlRleHQiOiJbMl0iLCJXQUlWZXJzaW9uIjoiNi41LjAuMCJ9}</w:instrText>
          </w:r>
          <w:r w:rsidR="006155B2">
            <w:rPr>
              <w:noProof/>
              <w:lang w:val="en-US"/>
            </w:rPr>
            <w:fldChar w:fldCharType="separate"/>
          </w:r>
          <w:r w:rsidR="007262D2">
            <w:rPr>
              <w:noProof/>
              <w:lang w:val="en-US"/>
            </w:rPr>
            <w:t>[2]</w:t>
          </w:r>
          <w:r w:rsidR="006155B2">
            <w:rPr>
              <w:noProof/>
              <w:lang w:val="en-US"/>
            </w:rPr>
            <w:fldChar w:fldCharType="end"/>
          </w:r>
        </w:sdtContent>
      </w:sdt>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620C03">
        <w:rPr>
          <w:lang w:val="en-US"/>
        </w:rPr>
        <w:t xml:space="preserve">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LCJSZWZlcmVuY2VJZCI6ImZmYjk2ZjVkLTMxOGEtNGRlMi05OGEzLTllOGYwYmQ1ZmE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3ODcvOTc4OTI2NDE5NDU2NC1lbiIsIlVyaVN0cmluZyI6Imh0dHBzOi8vZG9pLm9yZy8xMC4xNzg3Lzk3ODkyNjQxOTQ1NjQtZW4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WzNdIn1dfSwiVGFnIjoiQ2l0YXZpUGxhY2Vob2xkZXIjZjY4ZGNmNGUtNzdhMS00ODE0LWEzNDQtMGY5OTUyYzA4YmI5IiwiVGV4dCI6IlszXSIsIldBSVZlcnNpb24iOiI2LjUuMC4wIn0=}</w:instrText>
          </w:r>
          <w:r w:rsidR="00620C03">
            <w:rPr>
              <w:noProof/>
              <w:lang w:val="en-US"/>
            </w:rPr>
            <w:fldChar w:fldCharType="separate"/>
          </w:r>
          <w:r w:rsidR="007262D2">
            <w:rPr>
              <w:noProof/>
              <w:lang w:val="en-US"/>
            </w:rPr>
            <w:t>[3]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0seyIkaWQiOiIxMSIsIiR0eXBlIjoiU3dpc3NBY2FkZW1pYy5DaXRhdmkuQ2l0YXRpb25zLldvcmRQbGFjZWhvbGRlckVudHJ5LCBTd2lzc0FjYWRlbWljLkNpdGF2aSIsIklkIjoiMzdkZWQxZDMtMjJjNC00Y2RjLTgwMWQtM2I1YmViZmQzMDIwIiwiUmFuZ2VTdGFydCI6MiwiUmFuZ2VMZW5ndGgiOjM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WzQsNV0ifV19LCJUYWciOiJDaXRhdmlQbGFjZWhvbGRlciM3ZDdjMjIzNC0xM2IxLTQ5NmEtODNiYi1lMjIyNjRkOTI0ZjUiLCJUZXh0IjoiWzQsNV0iLCJXQUlWZXJzaW9uIjoiNi41LjAuMCJ9}</w:instrText>
          </w:r>
          <w:r w:rsidR="006E36CF" w:rsidRPr="006A56FF">
            <w:rPr>
              <w:lang w:val="en-US"/>
            </w:rPr>
            <w:fldChar w:fldCharType="separate"/>
          </w:r>
          <w:r w:rsidR="007262D2">
            <w:rPr>
              <w:lang w:val="en-US"/>
            </w:rPr>
            <w:t>[4,5]</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4B87297"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5F36E3" w:rsidRPr="00753A82">
        <w:rPr>
          <w:lang w:val="en-US"/>
        </w:rPr>
        <w:t>T</w:t>
      </w:r>
      <w:r w:rsidR="0077575D" w:rsidRPr="00753A82">
        <w:rPr>
          <w:lang w:val="en-US"/>
        </w:rPr>
        <w:t xml:space="preserve">hese </w:t>
      </w:r>
      <w:r w:rsidR="00872016" w:rsidRPr="00753A82">
        <w:rPr>
          <w:lang w:val="en-US"/>
        </w:rPr>
        <w:t>typologies use either quantitative data</w:t>
      </w:r>
      <w:r w:rsidR="005B12C0" w:rsidRPr="00753A82">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sidRPr="00753A8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VlM2YxOWFkLTU1Y2UtNGIzNy05OTQzLWI3MjcwYTc5MzE3ZiIsIlJhbmdlU3RhcnQiOjIsIlJhbmdlTGVuZ3RoIjoz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I5IiwiQ291bnQiOjEsIlRleHRVbml0cyI6W3siJGlkIjoiMzAiLCJGb250U3R5bGUiOnsiJGlkIjoiMzEiLCJOZXV0cmFsIjp0cnVlfSwiUmVhZGluZ09yZGVyIjoxLCJUZXh0IjoiWzYsN10ifV19LCJUYWciOiJDaXRhdmlQbGFjZWhvbGRlciNiNGRiMjlkYi1hNDcxLTQzMzYtYjg3NS02YTYxOTUwYzQ3NjMiLCJUZXh0IjoiWzYsN10iLCJXQUlWZXJzaW9uIjoiNi41LjAuMCJ9}</w:instrText>
          </w:r>
          <w:r w:rsidR="005B12C0" w:rsidRPr="00753A82">
            <w:rPr>
              <w:noProof/>
              <w:lang w:val="en-US"/>
            </w:rPr>
            <w:fldChar w:fldCharType="separate"/>
          </w:r>
          <w:r w:rsidR="007262D2" w:rsidRPr="00753A82">
            <w:rPr>
              <w:noProof/>
              <w:lang w:val="en-US"/>
            </w:rPr>
            <w:t>[6,7]</w:t>
          </w:r>
          <w:r w:rsidR="005B12C0" w:rsidRPr="00753A82">
            <w:rPr>
              <w:noProof/>
              <w:lang w:val="en-US"/>
            </w:rPr>
            <w:fldChar w:fldCharType="end"/>
          </w:r>
        </w:sdtContent>
      </w:sdt>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sidRPr="00753A82">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lMDVmMzlhOC0zZjE4LTRmZGEtODBkOC01ZmI5NjNlNTc0YmUiLCJSYW5nZVN0YXJ0IjoyLCJSYW5nZUxlbmd0aCI6MywiUmVmZXJlbmNlSWQiOiI0YTgzMWMzNC03NmE3LTRlMmItOTk1Ni1lYTExZjY2NTE2OD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T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x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x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MiIsIkNvdW50IjoxLCJUZXh0VW5pdHMiOlt7IiRpZCI6IjIzIiwiRm9udFN0eWxlIjp7IiRpZCI6IjI0IiwiTmV1dHJhbCI6dHJ1ZX0sIlJlYWRpbmdPcmRlciI6MSwiVGV4dCI6Ils4LDldIn1dfSwiVGFnIjoiQ2l0YXZpUGxhY2Vob2xkZXIjY2Q3ODU3NGItMTY0YS00OGYxLWFhYjctYTdhMmUzNjQ4ZTA1IiwiVGV4dCI6Ils4LDldIiwiV0FJVmVyc2lvbiI6IjYuNS4wLjAifQ==}</w:instrText>
          </w:r>
          <w:r w:rsidR="005B12C0" w:rsidRPr="00753A82">
            <w:rPr>
              <w:noProof/>
              <w:lang w:val="en-US"/>
            </w:rPr>
            <w:fldChar w:fldCharType="separate"/>
          </w:r>
          <w:r w:rsidR="007262D2" w:rsidRPr="00753A82">
            <w:rPr>
              <w:noProof/>
              <w:lang w:val="en-US"/>
            </w:rPr>
            <w:t>[8,9]</w:t>
          </w:r>
          <w:r w:rsidR="005B12C0" w:rsidRPr="00753A82">
            <w:rPr>
              <w:noProof/>
              <w:lang w:val="en-US"/>
            </w:rPr>
            <w:fldChar w:fldCharType="end"/>
          </w:r>
        </w:sdtContent>
      </w:sdt>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which</w:t>
      </w:r>
      <w:r w:rsidR="000B0433">
        <w:rPr>
          <w:lang w:val="en-US"/>
        </w:rPr>
        <w:t xml:space="preserve">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3YjJhMzBkLWM2MzMtNDVlYy04ZWVkLTI4MThjOTg2NzI3OSIsIlJhbmdlU3RhcnQiOjIsIlJhbmdlTGVuZ3RoIjoy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yOSIsIiR0eXBlIjoiU3dpc3NBY2FkZW1pYy5DaXRhdmkuQ2l0YXRpb25zLldvcmRQbGFjZWhvbGRlckVudHJ5LCBTd2lzc0FjYWRlbWljLkNpdGF2aSIsIklkIjoiNTcyYjMzZDEtMDI1NS00MjI0LWJmYWYtY2JkNjJkNjU5MDcwIiwiUmFuZ2VTdGFydCI6NCwiUmFuZ2VMZW5ndGgiOjMsIlJlZmVyZW5jZUlkIjoiNGE4MzFjMzQtNzZhNy00ZTJiLTk5NTYtZWExMWY2NjUxNjgw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M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z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Q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U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zY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Ny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JbNiw3LDldIn1dfSwiVGFnIjoiQ2l0YXZpUGxhY2Vob2xkZXIjYmIyODRkZGQtZDE4Ni00N2I4LWE5NmYtNDZkMWFhOTkxZTBiIiwiVGV4dCI6Ils2LDcsOV0iLCJXQUlWZXJzaW9uIjoiNi41LjAuMCJ9}</w:instrText>
          </w:r>
          <w:r w:rsidR="00C55241">
            <w:rPr>
              <w:noProof/>
              <w:lang w:val="en-US"/>
            </w:rPr>
            <w:fldChar w:fldCharType="separate"/>
          </w:r>
          <w:r w:rsidR="007262D2">
            <w:rPr>
              <w:noProof/>
              <w:lang w:val="en-US"/>
            </w:rPr>
            <w:t>[6,7,9]</w:t>
          </w:r>
          <w:r w:rsidR="00C55241">
            <w:rPr>
              <w:noProof/>
              <w:lang w:val="en-US"/>
            </w:rPr>
            <w:fldChar w:fldCharType="end"/>
          </w:r>
        </w:sdtContent>
      </w:sdt>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 xml:space="preserve">been used to classify healthcare </w:t>
      </w:r>
      <w:commentRangeStart w:id="5"/>
      <w:r w:rsidR="00C4275E">
        <w:rPr>
          <w:lang w:val="en-US"/>
        </w:rPr>
        <w:t>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yLCJSZWZlcmVuY2VJZCI6ImJhMjUxZDUxLTRjOWQtNGJhZS05NDk1LWI3YzZjMDI0NDRhY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LHsiJGlkIjoiN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wMmIwZGRjYi0yZjU3LTRkMWYtOGMzMy0yYzI1OTE3OTI0YjAiLCJUZXh0IjoiMTAiLCJXQUlWZXJzaW9uIjoiNi41LjAuMCJ9}</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zM3OGUzOWVlLTFjZDQtNGQxZC1hNTZkLTIzYmZkYTg1NWYzMyIsIlRleHQiOiJbMTBdIiwiV0FJVmVyc2lvbiI6IjYuNS4wLjAifQ==}</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commentRangeEnd w:id="5"/>
      <w:r w:rsidR="005B1EA1">
        <w:rPr>
          <w:rStyle w:val="Kommentarzeichen"/>
        </w:rPr>
        <w:commentReference w:id="5"/>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555498B"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 and in the conclusion we discuss our results in light of possible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1FE1DEA4"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w:t>
      </w:r>
      <w:commentRangeStart w:id="6"/>
      <w:r w:rsidRPr="006A56FF">
        <w:rPr>
          <w:lang w:val="en-US"/>
        </w:rPr>
        <w:t xml:space="preserve">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0LCJSZWZlcmVuY2VJZCI6IjBhYjYxNzY2LWM2MjMtNGM4MS1hZjU5LWMyN2ZlMmM5ZDQ5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bGFjZU9mUHVibGljYXRpb24iOiJQcmluY2V0b24sIE4uSi4iLCJQdWJsaXNoZXJzIjpbeyIkaWQiOiI2IiwiJHR5cGUiOiJTd2lzc0FjYWRlbWljLkNpdGF2aS5QdWJsaXNoZXIsIFN3aXNzQWNhZGVtaWMuQ2l0YXZp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IxMSdzIn1dfSwiVGFnIjoiQ2l0YXZpUGxhY2Vob2xkZXIjOGQ4NThiZDAtM2ZlMS00NmQyLWI1MTQtZWQ1OGNlYzVlMDdlIiwiVGV4dCI6IjExJ3MiLCJXQUlWZXJzaW9uIjoiNi41LjAuMCJ9}</w:instrText>
          </w:r>
          <w:r w:rsidRPr="006A56FF">
            <w:rPr>
              <w:lang w:val="en-US"/>
            </w:rPr>
            <w:fldChar w:fldCharType="separate"/>
          </w:r>
          <w:r w:rsidR="007262D2">
            <w:rPr>
              <w:lang w:val="en-US"/>
            </w:rPr>
            <w:t>11's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0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tIiwiSWQiOiIwYWI2MTc2Ni1jNjIzLTRjODEtYWY1OS1jMjdmZTJjOWQ0OWQiLCJNb2RpZmllZE9uIjoiMjAxOC0xMi0xMlQxMzoyNzo0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lsxMV0ifV19LCJUYWciOiJDaXRhdmlQbGFjZWhvbGRlciMxOTc2NzdhMS0zZTRiLTRiZmMtODQxMy00NWIwNzk3NWI4OWQiLCJUZXh0IjoiWzExXSIsIldBSVZlcnNpb24iOiI2LjUuMC4wIn0=}</w:instrText>
          </w:r>
          <w:r w:rsidRPr="006A56FF">
            <w:rPr>
              <w:lang w:val="en-US"/>
            </w:rPr>
            <w:fldChar w:fldCharType="separate"/>
          </w:r>
          <w:r w:rsidR="007262D2">
            <w:rPr>
              <w:lang w:val="en-US"/>
            </w:rPr>
            <w:t>[11]</w:t>
          </w:r>
          <w:r w:rsidRPr="006A56FF">
            <w:rPr>
              <w:lang w:val="en-US"/>
            </w:rPr>
            <w:fldChar w:fldCharType="end"/>
          </w:r>
        </w:sdtContent>
      </w:sdt>
      <w:r w:rsidR="00774363" w:rsidRPr="006A56FF">
        <w:rPr>
          <w:lang w:val="en-US"/>
        </w:rPr>
        <w:t xml:space="preserve"> </w:t>
      </w:r>
      <w:commentRangeEnd w:id="6"/>
      <w:r w:rsidR="00920644">
        <w:rPr>
          <w:rStyle w:val="Kommentarzeichen"/>
        </w:rPr>
        <w:commentReference w:id="6"/>
      </w:r>
      <w:r w:rsidR="00774363" w:rsidRPr="006A56FF">
        <w:rPr>
          <w:lang w:val="en-US"/>
        </w:rPr>
        <w:t>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7"/>
      <w:r w:rsidR="00BB65C1" w:rsidRPr="006A56FF">
        <w:rPr>
          <w:lang w:val="en-US"/>
        </w:rPr>
        <w:t>iscussions</w:t>
      </w:r>
      <w:commentRangeEnd w:id="7"/>
      <w:r w:rsidR="00E659F0">
        <w:rPr>
          <w:rStyle w:val="Kommentarzeichen"/>
        </w:rPr>
        <w:commentReference w:id="7"/>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zLCJSZWZlcmVuY2VJZCI6IjdjM2QxMjBiLTY4ODktNGE0My04ZGRhLWU2MGRkNjZjYjh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IsIiR0eXBlIjoiU3dpc3NBY2FkZW1pYy5DaXRhdmkuUHJvamVjdCwgU3dpc3NBY2FkZW1pYy5DaXRhdmk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vaS5vcmcvMTAuMTE3Ny8wOTU4OTI4Nzk2MDA2MDAxMDIiLCJVcmlTdHJpbmciOiJodHRwczovL2RvaS5vcmcvMTAuMTE3Ny8wOTU4OTI4Nzk2MDA2MDAx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5NTg5Mjg3OTYwMDYwMDEwMiIsIlVyaVN0cmluZyI6Imh0dHBzOi8vZG9pLm9yZy8xMC4xMTc3LzA5NTg5Mjg3OTYwMDYwMD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IkdHlwZSI6IlN3aXNzQWNhZGVtaWMuQ2l0YXZpLlBlcnNvbiwgU3dpc3NBY2FkZW1pYy5DaXRhdmk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xhY2VPZlB1YmxpY2F0aW9uIjoiQWxkZXJzaG90IiwiUHVibGlzaGVycyI6W3siJGlkIjoiMjIiLCIkdHlwZSI6IlN3aXNzQWNhZGVtaWMuQ2l0YXZpLlB1Ymxpc2hlciwgU3dpc3NBY2FkZW1pYy5DaXRhdmkiLCJOYW1lIjoiQXNoZ2F0ZSIsIlByb3RlY3RlZCI6ZmFsc2UsIkNyZWF0ZWRCeSI6Il9NYXJlaWtlIEFyaWFhbnMiLCJDcmVhdGVkT24iOiIyMDIwLTA3LTA2VDA4OjM2OjE5IiwiTW9kaWZpZWRCeSI6Il9NYXJlaWtlIEFyaWFhbnMiLCJJZCI6IjM5YjM3MjRmLTc1ODQtNGEzNC1hOTU1LTMzZTIyYTI4MjkzOSIsIk1vZGlmaWVkT24iOiIyMDIwLTA3LTA2VDA4OjM2OjE5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}</w:instrText>
          </w:r>
          <w:r w:rsidR="00BD0E63" w:rsidRPr="006A56FF">
            <w:rPr>
              <w:lang w:val="en-US"/>
            </w:rPr>
            <w:fldChar w:fldCharType="separate"/>
          </w:r>
          <w:r w:rsidR="007262D2">
            <w:rPr>
              <w:lang w:val="en-US"/>
            </w:rPr>
            <w:t>[12–14]</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0LCJSZWZlcmVuY2VJZCI6ImM0ZDE4YmM3LWNiYjgtNGVmZi1iY2E0LTczNThkMGVjNGY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LCIkdHlwZSI6IlN3aXNzQWNhZGVtaWMuQ2l0YXZpLlByb2plY3QsIFN3aXNzQWNhZGVtaWMuQ2l0YXZpIn19XSwiQ2l0YXRpb25LZXlVcGRhdGVUeXBlIjowLCJDb2xsYWJvcmF0b3JzIjpbXSwiRG9pIjoiMTAuMTA4MC8wMTQ0Mjg3MDIyMDAwMDAwMDgyIiwiRWRpdG9ycyI6W10sIkV2YWx1YXRpb25Db21wbGV4aXR5IjowLCJFdmFsdWF0aW9uU291cmNlVGV4dEZvcm1hdCI6MCwiR3JvdXBzIjpbXSwiSGFzTGFiZWwxIjpmYWxzZSwiSGFzTGFiZWwyIjpmYWxzZSwiS2V5d29yZHMiOltdLCJMYW5ndWFnZSI6ImVu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DE0NDI4NzAyMjAwMDAwMDA4MiIsIlVyaVN0cmluZyI6Imh0dHBzOi8vZG9pLm9yZy8xMC4xMDgwLzAxNDQyODcwMjIwMDAwMDAw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}</w:instrText>
          </w:r>
          <w:r w:rsidR="00BB65C1" w:rsidRPr="006A56FF">
            <w:rPr>
              <w:lang w:val="en-US"/>
            </w:rPr>
            <w:fldChar w:fldCharType="separate"/>
          </w:r>
          <w:r w:rsidR="007262D2">
            <w:rPr>
              <w:lang w:val="en-US"/>
            </w:rPr>
            <w:t>[15]</w:t>
          </w:r>
          <w:r w:rsidR="00BB65C1" w:rsidRPr="006A56FF">
            <w:rPr>
              <w:lang w:val="en-US"/>
            </w:rPr>
            <w:fldChar w:fldCharType="end"/>
          </w:r>
        </w:sdtContent>
      </w:sdt>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r w:rsidR="00F86C6D">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U3RhcnQiOjMsIlJhbmdlTGVuZ3RoIjozLCJSZWZlcmVuY2VJZCI6ImFiNTE2YjIxLTQxMTktNGQ4NC1hMGQ1LTBkY2MxMWFmNGU5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iwiJHR5cGUiOiJTd2lzc0FjYWRlbWljLkNpdGF2aS5Qcm9qZWN0LCBTd2lzc0FjYWRlbWljLkNpdGF2a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OSIsIiR0eXBlIjoiU3dpc3NBY2FkZW1pYy5DaXRhdmkuUGVyaW9kaWNhbCwgU3dpc3NBY2FkZW1pYy5DaXRhdm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ktMTFUMTM6Mzc6MDIiLCJQcm9qZWN0Ijp7IiRyZWYiOiI1In19LCJVc2VOdW1iZXJpbmdUeXBlT2ZQYXJlbnREb2N1bWVudCI6ZmFsc2V9LHsiJGlkIjoiMTAiLCIkdHlwZSI6IlN3aXNzQWNhZGVtaWMuQ2l0YXZpLkNpdGF0aW9ucy5Xb3JkUGxhY2Vob2xkZXJFbnRyeSwgU3dpc3NBY2FkZW1pYy5DaXRhdmkiLCJJZCI6ImI4MTNkOWJjLTdlNzAtNDMyYi1hZjdhLWJhZmEwNzdlZWRiYi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IxIiwiJHR5cGUiOiJTd2lzc0FjYWRlbWljLkNpdGF2aS5DaXRhdGlvbnMuV29yZFBsYWNlaG9sZGVyRW50cnksIFN3aXNzQWNhZGVtaWMuQ2l0YXZpIiwiSWQiOiI2YWI2ZDFhNi02MzRlLTRlMzUtYjA5ZS1iNzQxNzQzNzg5YzgiLCJSYW5nZVN0YXJ0Ijo2LCJSZWZlcmVuY2VJZCI6Ijg0NzRkY2E5LTQ0ZmYtNDNhMy05NzdkLTg5ZTFmOGNiZjliY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TAxIiwiUGFyYWxsZWxUaXRsZSI6IkxhIHNhbnTDqSA6IGZpbmFuY2VtZW50IGV0IHByZXN0YXRpb25zIiwiUGxhY2VPZlB1YmxpY2F0aW9uIjoiUGFyaXMiLCJQdWJsaXNoZXJzIjpbeyIkaWQiOiIyNS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JHR5cGUiOiJTd2lzc0FjYWRlbWljLkNpdGF2aS5QZXJzb24sIFN3aXNzQWNhZGVtaWMuQ2l0YXZp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IkdHlwZSI6IlN3aXNzQWNhZGVtaWMuQ2l0YXZpLlBlcnNvbiwgU3dpc3NBY2FkZW1pYy5DaXRhdmk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JHR5cGUiOiJTd2lzc0FjYWRlbWljLkNpdGF2aS5QZXJzb24sIFN3aXNzQWNhZGVtaWMuQ2l0YXZp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JHR5cGUiOiJTd2lzc0FjYWRlbWljLkNpdGF2aS5QZXJzb24sIFN3aXNzQWNhZGVtaWMuQ2l0YXZp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oZWFsdGhwb2wuMjAxMy4wOS4wMDMiLCJVcmlTdHJpbmciOiJodHRwczovL2RvaS5vcmcvMTAuMTAxNi9qLmhlYWx0aHBvbC4yMDEzLjA5LjAw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0MDk1Mjc0IiwiVXJpU3RyaW5nIjoiaHR0cDovL3d3dy5uY2JpLm5sbS5uaWguZ292L3B1Ym1lZC8yNDA5NTI3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ktMTFUMTM6Mzc6MDIiLCJQcm9qZWN0Ijp7IiRyZWYiOiI1In19LCJVc2VOdW1iZXJpbmdUeXBlT2ZQYXJlbnREb2N1bWVudCI6ZmFsc2V9XSwiRm9ybWF0dGVkVGV4dCI6eyIkaWQiOiI0MCIsIkNvdW50IjoxLCJUZXh0VW5pdHMiOlt7IiRpZCI6IjQxIiwiRm9udFN0eWxlIjp7IiRpZCI6IjQyIiwiTmV1dHJhbCI6dHJ1ZX0sIlJlYWRpbmdPcmRlciI6MSwiVGV4dCI6IlsxMCwxNuKAkzE4XSJ9XX0sIlRhZyI6IkNpdGF2aVBsYWNlaG9sZGVyIzNhZGEzNDQyLTA2ZmUtNGM5Yi1iZmRlLTI3OTdiZDJmZDMzNyIsIlRleHQiOiJbMTAsMTbigJMxOF0iLCJXQUlWZXJzaW9uIjoiNi41LjAuMCJ9}</w:instrText>
          </w:r>
          <w:r w:rsidR="00F86C6D">
            <w:rPr>
              <w:noProof/>
              <w:lang w:val="en-US"/>
            </w:rPr>
            <w:fldChar w:fldCharType="separate"/>
          </w:r>
          <w:r w:rsidR="007262D2">
            <w:rPr>
              <w:noProof/>
              <w:lang w:val="en-US"/>
            </w:rPr>
            <w:t>[10,16–18]</w:t>
          </w:r>
          <w:r w:rsidR="00F86C6D">
            <w:rPr>
              <w:noProof/>
              <w:lang w:val="en-US"/>
            </w:rPr>
            <w:fldChar w:fldCharType="end"/>
          </w:r>
        </w:sdtContent>
      </w:sdt>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commentRangeStart w:id="8"/>
      <w:commentRangeEnd w:id="8"/>
      <w:r w:rsidR="00D059AE">
        <w:rPr>
          <w:rStyle w:val="Kommentarzeichen"/>
        </w:rPr>
        <w:commentReference w:id="8"/>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1702DCB6"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giLCIkdHlwZSI6IlN3aXNzQWNhZGVtaWMuQ2l0YXZpLlByb2plY3QsIFN3aXNzQWNhZGVtaWMuQ2l0YXZpIn19LHsiJGlkIjoiOS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xhY2VPZlB1YmxpY2F0aW9uIjoiUGFyaXMiLCJQdWJsaXNoZXJzIjpbeyIkaWQiOiIxMy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4In19XSwiUXVvdGF0aW9ucyI6W10sIlJlZmVyZW5jZVR5cGUiOiJCb29rIiwiU2VyaWVzVGl0bGUiOnsiJGlkIjoiMTQ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g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OCJ9fSwiVXNlTnVtYmVyaW5nVHlwZU9mUGFyZW50RG9jdW1lbnQiOmZhbHNlfV0sIkZvcm1hdHRlZFRleHQiOnsiJGlkIjoiMTUiLCJDb3VudCI6MSwiVGV4dFVuaXRzIjpbeyIkaWQiOiIxNiIsIkZvbnRTdHlsZSI6eyIkaWQiOiIxNyIsIk5ldXRyYWwiOnRydWV9LCJSZWFkaW5nT3JkZXIiOjEsIlRleHQiOiJbMV0ifV19LCJUYWciOiJDaXRhdmlQbGFjZWhvbGRlciNhZGVlODgzOS1mYzE1LTQ2NWEtOGQxZi1kYWQ4YmIxM2MyYTEiLCJUZXh0IjoiWzFdIiwiV0FJVmVyc2lvbiI6IjYuNS4wLjAifQ==}</w:instrText>
          </w:r>
          <w:r w:rsidRPr="00B728ED">
            <w:rPr>
              <w:lang w:val="en-US"/>
            </w:rPr>
            <w:fldChar w:fldCharType="separate"/>
          </w:r>
          <w:r w:rsidR="007262D2">
            <w:rPr>
              <w:lang w:val="en-US"/>
            </w:rPr>
            <w:t>[1]</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B7A8216"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zLCJSZWZlcmVuY2VJZCI6ImQwNWMyZDQ0LWNiNWUtNGZlMi1iM2Y3LTRhYjFjMjg1NDF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iwiJHR5cGUiOiJTd2lzc0FjYWRlbWljLkNpdGF2aS5Qcm9qZWN0LCBTd2lzc0FjYWRlbWljLkNpdGF2aSJ9fSx7IiRpZCI6IjYiLCIkdHlwZSI6IlN3aXNzQWNhZGVtaWMuQ2l0YXZpLlBlcnNvbiwgU3dpc3NBY2FkZW1pYy5DaXRhdmkiLCJGaXJzdE5hbWUiOiJKb3JtYSIsIkxhc3ROYW1lIjoiU2lwaWzDpCIsIlByb3RlY3RlZCI6ZmFsc2UsIlNleCI6MiwiQ3JlYXRlZEJ5IjoiX20iLCJDcmVhdGVkT24iOiIyMDE4LTEyLTEyVDEwOjAwOjEzIiwiTW9kaWZpZWRCeSI6Il9tIiwiSWQiOiI3ZTFmYzRhNS0wMTAwLTQ3YmMtOTVmYi1iMzAyYTQ1MzMxMjUiLCJNb2RpZmllZE9uIjoiMjAxOC0xMi0xMlQxMDowMDox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ODc8L24+XHJcbiAgPGluPnRydWU8L2luPlxyXG4gIDxvcz44Nzwvb3M+XHJcbiAgPHBzPjg3PC9wcz5cclxuPC9zcD5cclxuPGVwPlxyXG4gIDxuPjEwMDwvbj5cclxuICA8aW4+dHJ1ZTwvaW4+XHJcbiAgPG9zPjEwMDwvb3M+XHJcbiAgPHBzPjEwMDwvcHM+XHJcbjwvZXA+XHJcbjxvcz44Ny0xMDA8L29zPiIsIlBlcmlvZGljYWwiOnsiJGlkIjoiNy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xMzU0NTcwMDQyMDAwMTk4MjQ1IiwiVXJpU3RyaW5nIjoiaHR0cHM6Ly9kb2kub3JnLzEwLjEwODAvMTM1NDU3MDA0MjAwMDE5ODI0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UiLCIkdHlwZSI6IlN3aXNzQWNhZGVtaWMuQ2l0YXZpLlBlcmlvZGljYWwsIFN3aXNzQWNhZGVtaWMuQ2l0YXZp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IkdHlwZSI6IlN3aXNzQWNhZGVtaWMuQ2l0YXZpLkNpdGF0aW9ucy5Xb3JkUGxhY2Vob2xkZXJFbnRyeSwgU3dpc3NBY2FkZW1pYy5DaXRhdmkiLCJJZCI6Ijg2MWY5OTkwLTliMGMtNGRmMS04ZTFhLTVkYzg1MzM5ZjE1NSIsIlJhbmdlU3RhcnQiOjMsIlJlZmVyZW5jZUlkIjoiMGMxMGQyOGUtZGVhNS00OTU3LWEzOTAtY2M1ZGY2MmI4ZmVm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iR0eXBlIjoiU3dpc3NBY2FkZW1pYy5DaXRhdmkuQ2l0YXRpb25zLldvcmRQbGFjZWhvbGRlckVudHJ5LCBTd2lzc0FjYWRlbWljLkNpdGF2aSIsIklkIjoiYzgxYThhODEtMzY2Zi00YTA2LWI1Y2UtNGJiZjExYjNhZjJiIiwiUmFuZ2VTdGFydCI6MywiUmVmZXJlbmNlSWQiOiI0MjAxZjMxZi00ZTQyLTQwNmYtYjYzOS1iNGFlZmFhNjAwMjA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YiLCIkdHlwZSI6IlN3aXNzQWNhZGVtaWMuQ2l0YXZpLkNpdGF0aW9ucy5Xb3JkUGxhY2Vob2xkZXJFbnRyeSwgU3dpc3NBY2FkZW1pYy5DaXRhdmkiLCJJZCI6IjUzZGU4ZmRhLWQ4ZGItNDY4Mi1iNmUyLTUxNTJlYjEyMGUwYiIsIlJhbmdlU3RhcnQiOjMsIlJhbmdlTGVuZ3RoIjo0LCJSZWZlcmVuY2VJZCI6IjM3NDExMWI1LTk5NzItNDc3OS05MTQ3LWJmZDYzYjFmOWZlZiI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lsxOeKAkzIzXSJ9XX0sIlRhZyI6IkNpdGF2aVBsYWNlaG9sZGVyI2NmMmVlODdhLWFhM2UtNGZiMy1iZmFiLTYxNzAxODVlMjY0NCIsIlRleHQiOiJbMTnigJMyM10iLCJXQUlWZXJzaW9uIjoiNi41LjAuMCJ9}</w:instrText>
          </w:r>
          <w:r w:rsidR="00733407" w:rsidRPr="006A56FF">
            <w:rPr>
              <w:lang w:val="en-US"/>
            </w:rPr>
            <w:fldChar w:fldCharType="separate"/>
          </w:r>
          <w:r w:rsidR="007262D2">
            <w:rPr>
              <w:lang w:val="en-US"/>
            </w:rPr>
            <w:t>[19–23]</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U3RhcnQiOjQ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lMDEwYWUxNy0yNTY5LTQyYzQtODAwNS00MGNlMzIwMDJmY2I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mUwZDIwZjUtNzRiOC00MDYzLTlkOTgtNzRhNmJiMDU2NDA3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YzNiMTFjMDUtN2I4OC00Yzk1LTg4OWYtM2M2ZDNmNTlmODVlIiwiUmFuZ2VTdGFydCI6MiwiUmFuZ2VMZW5ndGgiOjIsIlJlZmVyZW5jZUlkIjoiNGE4MzFjMzQtNzZhNy00ZTJiLTk5NTYtZWExMWY2NjUxNjgw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E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zIiwiJHR5cGUiOiJTd2lzc0FjYWRlbWljLkNpdGF2aS5DaXRhdGlvbnMuV29yZFBsYWNlaG9sZGVyRW50cnksIFN3aXNzQWNhZGVtaWMuQ2l0YXZpIiwiSWQiOiIyNjZkMzM1NS1iZTRhLTQwMWQtYjZiOC1mZWJlODRlNjkyNTAiLCJSYW5nZVN0YXJ0IjoyLCJSZWZlcmVuY2VJZCI6IjM3M2M5NGNjLWYzYzItNGExZS1iZmI0LTI1ZTc3OGJkN2ZhZ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0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D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JHR5cGUiOiJTd2lzc0FjYWRlbWljLkNpdGF2aS5Mb2NhdGlvbiwgU3dpc3NBY2FkZW1pYy5DaXRhdmkiLCJBZGRyZXNzIjp7IiRpZCI6IjQ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1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iR0eXBlIjoiU3dpc3NBY2FkZW1pYy5DaXRhdmkuQ2l0YXRpb25zLldvcmRQbGFjZWhvbGRlckVudHJ5LCBTd2lzc0FjYWRlbWljLkNpdGF2aSIsIklkIjoiYTAyNzQ1YTctOGM4Yy00YmJjLWEzNGItZDZmMzI1MDc5ZjJlIiwiUmFuZ2VTdGFydCI6NywiUmVmZXJlbmNlSWQiOiI1MzcwZTQxOC01YjlkLTRhNWYtODkzMi0wOGNhNDdiYjk4NDgiLCJSZWZlcmVuY2UiOnsiJGlkIjoiNTMiLCIkdHlwZSI6IlN3aXNzQWNhZGVtaWMuQ2l0YXZpLlJlZmVyZW5jZSwgU3dpc3NBY2FkZW1pYy5DaXRhdmkiLCJBYnN0cmFjdENvbXBsZXhpdHkiOjAsIkFic3RyYWN0U291cmNlVGV4dEZvcm1hdCI6MCwiQXV0aG9ycyI6W3siJGlkIjoiNT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U3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Sx7IiRpZCI6IjU4IiwiJHR5cGUiOiJTd2lzc0FjYWRlbWljLkNpdGF2aS5DaXRhdGlvbnMuV29yZFBsYWNlaG9sZGVyRW50cnksIFN3aXNzQWNhZGVtaWMuQ2l0YXZpIiwiSWQiOiJhNThmOWE1My1lOGM4LTRhMWMtOGIyNC03ZmY2MjVhODJlNzMiLCJSYW5nZVN0YXJ0Ijo3LCJSYW5nZUxlbmd0aCI6NCwiUmVmZXJlbmNlSWQiOiJiYTA5NDY2YS03NmViLTQ5NzUtODg5Mi05ZjcyMjNiZWJiNz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MTAuMTE3Ny8wOTU4OTI4NzExNDMzNjU0IiwiVXJpU3RyaW5nIjoiaHR0cHM6Ly9kb2kub3JnLzEwLjExNzcvMDk1ODkyODcxMTQzMzY1N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V0sIkZvcm1hdHRlZFRleHQiOnsiJGlkIjoiNjQiLCJDb3VudCI6MSwiVGV4dFVuaXRzIjpbeyIkaWQiOiI2NSIsIkZvbnRTdHlsZSI6eyIkaWQiOiI2NiIsIk5ldXRyYWwiOnRydWV9LCJSZWFkaW5nT3JkZXIiOjEsIlRleHQiOiJbNuKAkzksMjTigJMyNl0ifV19LCJUYWciOiJDaXRhdmlQbGFjZWhvbGRlciNiMTMzOWUzMy01OTNmLTQ2NjYtOTI5Yi05MTYxZDY0OGE2NTgiLCJUZXh0IjoiWzbigJM5LDI04oCTMjZdIiwiV0FJVmVyc2lvbiI6IjYuNS4wLjAifQ==}</w:instrText>
          </w:r>
          <w:r w:rsidR="00216DEA" w:rsidRPr="006A56FF">
            <w:rPr>
              <w:lang w:val="en-US"/>
            </w:rPr>
            <w:fldChar w:fldCharType="separate"/>
          </w:r>
          <w:r w:rsidR="007262D2" w:rsidRPr="007262D2">
            <w:rPr>
              <w:lang w:val="en-US"/>
            </w:rPr>
            <w:t>[6–9,24–26]</w:t>
          </w:r>
          <w:r w:rsidR="00216DEA" w:rsidRPr="006A56FF">
            <w:rPr>
              <w:lang w:val="en-US"/>
            </w:rPr>
            <w:fldChar w:fldCharType="end"/>
          </w:r>
        </w:sdtContent>
      </w:sdt>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U3RhcnQiOjMsIlJlZmVyZW5jZUlkIjoiODEwYzA4ZDctMDc3Ny00NzI3LTgzNjEtMmQ5YzY3NDZhNmI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aWNlIiwiTGFzdE5hbWUiOiJBbmRlcnNvbiIsIlByb3RlY3RlZCI6ZmFsc2UsIlNleCI6MSwiQ3JlYXRlZEJ5IjoiX20iLCJDcmVhdGVkT24iOiIyMDE4LTEyLTEyVDA5OjU4OjEzIiwiTW9kaWZpZWRCeSI6Il9tIiwiSWQiOiIyMDMwOGZmMi1jZjkzLTQxOTMtYTVkNS0yMWY4MzNiYzBmZTMiLCJNb2RpZmllZE9uIjoiMjAxOC0xMi0xMlQwOTo1ODoxMyIsIlByb2plY3QiOnsiJGlkIjoiNSIsIiR0eXBlIjoiU3dpc3NBY2FkZW1pYy5DaXRhdmkuUHJvamVjdCwgU3dpc3NBY2FkZW1pYy5DaXRhdmk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3MxMjA2Mi0wMTItOTA2My15IiwiVXJpU3RyaW5nIjoiaHR0cHM6Ly9kb2kub3JnLzEwLjEwMDcvczEyMDYyLTAxMi05MDYzLX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yMjY2MjAyNSIsIlVyaVN0cmluZyI6Imh0dHA6Ly93d3cubmNiaS5ubG0ubmloLmdvdi9wdWJtZWQvMjI2NjIw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iR0eXBlIjoiU3dpc3NBY2FkZW1pYy5DaXRhdmkuUGVyaW9kaWNhbCwgU3dpc3NBY2FkZW1pYy5DaXRhdmk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i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Iw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LHsiJGlkIjoiMjEiLCIkdHlwZSI6IlN3aXNzQWNhZGVtaWMuQ2l0YXZpLkNpdGF0aW9ucy5Xb3JkUGxhY2Vob2xkZXJFbnRyeSwgU3dpc3NBY2FkZW1pYy5DaXRhdmkiLCJJZCI6IjY5ZTQxMzMxLTA3ZDYtNDJjZC05MzhhLWMwMTI1ZTJkY2ZmNiIsIlJhbmdlU3RhcnQiOjYsIlJhbmdlTGVuZ3RoIjo0LCJSZWZlcmVuY2VJZCI6IjBhYTQ5YzE1LTg0ODktNDBhNS05ZWZmLTRjNjU2ZmI4MzYz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0seyIkaWQiOiIyOCIsIiR0eXBlIjoiU3dpc3NBY2FkZW1pYy5DaXRhdmkuQ2l0YXRpb25zLldvcmRQbGFjZWhvbGRlckVudHJ5LCBTd2lzc0FjYWRlbWljLkNpdGF2aSIsIklkIjoiYmY0MWMxNGUtNWI3NS00Nzk2LWIwNTktNmIyZDVlYjEyODFiIiwiUmFuZ2VMZW5ndGgiOjMsIlJlZmVyZW5jZUlkIjoiYmEwOTQ2NmEtNzZlYi00OTc1LTg4OTItOWY3MjIzYmViYjc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MsIlJhbmdlTGVuZ3RoIjoz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JbMjbigJMyOSwyOV0ifV19LCJUYWciOiJDaXRhdmlQbGFjZWhvbGRlciM2MjMyMjBiNC1kYTRiLTQzODctOGNiOC00MTdjZjExMTdjMjYiLCJUZXh0IjoiWzI24oCTMjksMjldIiwiV0FJVmVyc2lvbiI6IjYuNS4wLjAifQ==}</w:instrText>
          </w:r>
          <w:r w:rsidR="007C7068" w:rsidRPr="006A56FF">
            <w:rPr>
              <w:lang w:val="en-US"/>
            </w:rPr>
            <w:fldChar w:fldCharType="separate"/>
          </w:r>
          <w:r w:rsidR="007262D2">
            <w:rPr>
              <w:lang w:val="en-US"/>
            </w:rPr>
            <w:t>[26–29,29]</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V0sIkZvcm1hdHRlZFRleHQiOnsiJGlkIjoiOCIsIkNvdW50IjoxLCJUZXh0VW5pdHMiOlt7IiRpZCI6IjkiLCJGb250U3R5bGUiOnsiJGlkIjoiMTAiLCJOZXV0cmFsIjp0cnVlfSwiUmVhZGluZ09yZGVyIjoxLCJUZXh0IjoiWzMwXSJ9XX0sIlRhZyI6IkNpdGF2aVBsYWNlaG9sZGVyIzVmNDhjZDI3LTI1ZTEtNDc1OC05NDYyLTNiZmQ5MTQxODIxZCIsIlRleHQiOiJbMzBdIiwiV0FJVmVyc2lvbiI6IjYuNS4wLjAifQ==}</w:instrText>
          </w:r>
          <w:r w:rsidR="007C7068" w:rsidRPr="006A56FF">
            <w:rPr>
              <w:lang w:val="en-US"/>
            </w:rPr>
            <w:fldChar w:fldCharType="separate"/>
          </w:r>
          <w:r w:rsidR="007262D2">
            <w:rPr>
              <w:lang w:val="en-US"/>
            </w:rPr>
            <w:t>[30]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U3RhcnQiOjYsIlJhbmdlTGVuZ3RoIjozLCJSZWZlcmVuY2VJZCI6IjVmMWJiZDY5LWZiM2MtNDUyMi1hYmQ4LTAyYzYwZDM5YWF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NC8xNjYyLTk2NDcvYTAwMDAzMSIsIlVyaVN0cmluZyI6Imh0dHBzOi8vZG9pLm9yZy8xMC4xMDI0LzE2NjItOTY0Ny9hMDAwMD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NTo0OCIsIk1vZGlmaWVkQnkiOiJfbSIsIklkIjoiNzJkNGFlOGYtMTk5My00NTlkLTk1ZDUtOGM3NDVhNDhiMjY2IiwiTW9kaWZpZWRPbiI6IjIwMTgtMTItMTJUMTA6MjU6NDg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MTYiLCIkdHlwZSI6IlN3aXNzQWNhZGVtaWMuQ2l0YXZpLlBlcmlvZGljYWwsIFN3aXNzQWNhZGVtaWMuQ2l0YXZp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DAvMTQ2MTY2OTAzMjAwMDEyNzY0MiIsIlVyaVN0cmluZyI6Imh0dHBzOi8vZG9pLm9yZy8xMC4xMDgwLzE0NjE2NjkwMzIwMDAxMjc2N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keC5kb2kub3JnLzEwLjUyMDkvcmV2X0NSTEEuMjAxNC52MzIubjEuNDQ3MTIiLCJVcmlTdHJpbmciOiJodHRwOi8vZHguZG9pLm9yZy8xMC41MjA5L3Jldl9DUkxBLjIwMTQudjMyLm4xLjQ0NzE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IkdHlwZSI6IlN3aXNzQWNhZGVtaWMuQ2l0YXZpLlBlcmlvZGljYWwsIFN3aXNzQWNhZGVtaWMuQ2l0YXZp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IkdHlwZSI6IlN3aXNzQWNhZGVtaWMuQ2l0YXZpLkNpdGF0aW9ucy5Xb3JkUGxhY2Vob2xkZXJFbnRyeSwgU3dpc3NBY2FkZW1pYy5DaXRhdmkiLCJJZCI6IjU0YmUzNGM5LTNmNTctNDZlMy04MGYzLTUzMmZkNDBlYTVlNyIsIlJhbmdlU3RhcnQiOjMsIlJhbmdlTGVuZ3RoIjozLCJSZWZlcmVuY2VJZCI6IjBhYTQ5YzE1LTg0ODktNDBhNS05ZWZmLTRjNjU2ZmI4MzYzOC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M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M4IiwiQ291bnQiOjEsIlRleHRVbml0cyI6W3siJGlkIjoiMzkiLCJGb250U3R5bGUiOnsiJGlkIjoiNDAiLCJOZXV0cmFsIjp0cnVlfSwiUmVhZGluZ09yZGVyIjoxLCJUZXh0IjoiWzIyLDI5LDMxLDMyXSJ9XX0sIlRhZyI6IkNpdGF2aVBsYWNlaG9sZGVyI2Y5ZDJmY2I0LWVlY2EtNDU4My04ZDI3LTI0YmZjZTVmMWM0OSIsIlRleHQiOiJbMjIsMjksMzEsMzJdIiwiV0FJVmVyc2lvbiI6IjYuNS4wLjAifQ==}</w:instrText>
          </w:r>
          <w:r w:rsidR="007C7068" w:rsidRPr="006A56FF">
            <w:rPr>
              <w:lang w:val="en-US"/>
            </w:rPr>
            <w:fldChar w:fldCharType="separate"/>
          </w:r>
          <w:r w:rsidR="007262D2">
            <w:rPr>
              <w:lang w:val="en-US"/>
            </w:rPr>
            <w:t>[22,29,31,32]</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260EB739"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kNzhkMmQ4MC02ZGE4LTRkMTYtYTk3ZC1kZmM0ZjQxYTA3ZWM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TRlMTJmOGEtMGY1ZC00NjY2LTg2YTAtZWMzNzBjMzk1ZTVi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MTBkZWFkMTEtMWY1ZC00NWFkLTk0YjEtZGFjNDk4ZjlkNjA0IiwiUmFuZ2VTdGFydCI6MiwiUmVmZXJlbmNlSWQiOiIzNzNjOTRjYy1mM2MyLTRhMWUtYmZiNC0yNWU3NzhiZDdmYWQ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DMiLCIkdHlwZSI6IlN3aXNzQWNhZGVtaWMuQ2l0YXZpLkNpdGF0aW9ucy5Xb3JkUGxhY2Vob2xkZXJFbnRyeSwgU3dpc3NBY2FkZW1pYy5DaXRhdmkiLCJJZCI6ImJlYTQwN2FmLWJkZjgtNDczZi1iZmIxLTRhNzE3NzkyOWMzNCIsIlJhbmdlU3RhcnQiOjIsIlJhbmdlTGVuZ3RoIjoyLCJSZWZlcmVuY2VJZCI6IjRhODMxYzM0LTc2YTctNGUyYi05OTU2LWVhMTFmNjY1MTY4M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ND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0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Q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U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WzbigJM5LDI0XSJ9XX0sIlRhZyI6IkNpdGF2aVBsYWNlaG9sZGVyI2FkYTY1NTc1LWY1NGYtNGYxMy1iMTY1LTM3MmMzMmVkNGNjOCIsIlRleHQiOiJbNuKAkzksMjRdIiwiV0FJVmVyc2lvbiI6IjYuNS4wLjAifQ==}</w:instrText>
          </w:r>
          <w:r w:rsidR="00B82577" w:rsidRPr="00B82577">
            <w:rPr>
              <w:lang w:val="en-US"/>
            </w:rPr>
            <w:fldChar w:fldCharType="separate"/>
          </w:r>
          <w:r w:rsidR="007262D2">
            <w:rPr>
              <w:lang w:val="en-US"/>
            </w:rPr>
            <w:t>[6–9,24]</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1dLCJGb3JtYXR0ZWRUZXh0Ijp7IiRpZCI6IjciLCJDb3VudCI6MSwiVGV4dFVuaXRzIjpbeyIkaWQiOiI4IiwiRm9udFN0eWxlIjp7IiRpZCI6IjkiLCJOZXV0cmFsIjp0cnVlfSwiUmVhZGluZ09yZGVyIjoxLCJUZXh0IjoiWzI0XSJ9XX0sIlRhZyI6IkNpdGF2aVBsYWNlaG9sZGVyI2YxZDVmNmFiLTRkNjQtNDE4Ny05MTM0LTgwZGVjZjU3ZTRkMSIsIlRleHQiOiJbMjRdIiwiV0FJVmVyc2lvbiI6IjYuNS4wLjAifQ==}</w:instrText>
          </w:r>
          <w:r w:rsidR="00B82577" w:rsidRPr="00B82577">
            <w:rPr>
              <w:lang w:val="en-US"/>
            </w:rPr>
            <w:fldChar w:fldCharType="separate"/>
          </w:r>
          <w:r w:rsidR="007262D2">
            <w:rPr>
              <w:lang w:val="en-US"/>
            </w:rPr>
            <w:t>[24]</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U3RhcnQiOj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4ZWY4NWM1NC0xOTU2LTQ0ODMtYTAxNC1hOWQ4MzQzZjBjYzg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1dLCJGb3JtYXR0ZWRUZXh0Ijp7IiRpZCI6IjI0IiwiQ291bnQiOjEsIlRleHRVbml0cyI6W3siJGlkIjoiMjUiLCJGb250U3R5bGUiOnsiJGlkIjoiMjYiLCJOZXV0cmFsIjp0cnVlfSwiUmVhZGluZ09yZGVyIjoxLCJUZXh0IjoiWzYsMjRdIn1dfSwiVGFnIjoiQ2l0YXZpUGxhY2Vob2xkZXIjNjhlNjVmYWYtYTE0ZS00ZGQzLTkyYTYtNjM2ZjY3MmYyYzk5IiwiVGV4dCI6Ils2LDI0XSIsIldBSVZlcnNpb24iOiI2LjUuMC4wIn0=}</w:instrText>
          </w:r>
          <w:r w:rsidR="00B82577" w:rsidRPr="00B82577">
            <w:rPr>
              <w:lang w:val="en-US"/>
            </w:rPr>
            <w:fldChar w:fldCharType="separate"/>
          </w:r>
          <w:r w:rsidR="007262D2">
            <w:rPr>
              <w:lang w:val="en-US"/>
            </w:rPr>
            <w:t>[6,24]</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ZjQ5YWQ1OS05YjBmLTQ2Y2QtYmZmMi01YjRkN2Q3NzQ0OTM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YjNlYWI5NzktNGRjZS00MTA0LWE4NzYtN2VmMTY3NDc0MDky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JbNiw3LDI0XSJ9XX0sIlRhZyI6IkNpdGF2aVBsYWNlaG9sZGVyI2M0MzI1ZDgwLWQ4MWMtNDYwNC05NTVkLTViMmJjMDE2Y2RlZCIsIlRleHQiOiJbNiw3LDI0XSIsIldBSVZlcnNpb24iOiI2LjUuMC4wIn0=}</w:instrText>
          </w:r>
          <w:r w:rsidR="00B82577" w:rsidRPr="00B82577">
            <w:rPr>
              <w:lang w:val="en-US"/>
            </w:rPr>
            <w:fldChar w:fldCharType="separate"/>
          </w:r>
          <w:r w:rsidR="007262D2">
            <w:rPr>
              <w:lang w:val="en-US"/>
            </w:rPr>
            <w:t>[6,7,24]</w:t>
          </w:r>
          <w:r w:rsidR="00B82577" w:rsidRPr="00B82577">
            <w:rPr>
              <w:lang w:val="en-US"/>
            </w:rPr>
            <w:fldChar w:fldCharType="end"/>
          </w:r>
        </w:sdtContent>
      </w:sdt>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3CF2BE00"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z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E1IiwiJHR5cGUiOiJTd2lzc0FjYWRlbWljLkNpdGF2aS5DaXRhdGlvbnMuV29yZFBsYWNlaG9sZGVyRW50cnksIFN3aXNzQWNhZGVtaWMuQ2l0YXZpIiwiSWQiOiJiNWIxNGE0ZS0zMTg5LTQyYTAtYTM1YS01MTYyMTFmMjIxMGUiLCJSYW5nZVN0YXJ0IjozLCJSYW5nZUxlbmd0aCI6NCwiUmVmZXJlbmNlSWQiOiIzZDAwNzQ0NS1hZTVhLTQwMzctOWI0NS1iZjllYTEwYjg3OT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iR0eXBlIjoiU3dpc3NBY2FkZW1pYy5DaXRhdmkuUGVyc29uLCBTd2lzc0FjYWRlbWljLkNpdGF2aS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JHR5cGUiOiJTd2lzc0FjYWRlbWljLkNpdGF2aS5QZXJzb24sIFN3aXNzQWNhZGVtaWMuQ2l0YXZp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iR0eXBlIjoiU3dpc3NBY2FkZW1pYy5DaXRhdmkuUGVyc29uLCBTd2lzc0FjYWRlbWljLkNpdGF2aS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iR0eXBlIjoiU3dpc3NBY2FkZW1pYy5DaXRhdmkuUGVyc29uLCBTd2lzc0FjYWRlbWljLkNpdGF2a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aGVhbHRocG9sLjIwMTMuMDkuMDAzIiwiVXJpU3RyaW5nIjoiaHR0cHM6Ly9kb2kub3JnLzEwLjEwMTYvai5oZWFsdGhwb2wuMjAxMy4wOS4wMD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DA5NTI3NCIsIlVyaVN0cmluZyI6Imh0dHA6Ly93d3cubmNiaS5ubG0ubmloLmdvdi9wdWJtZWQvMjQwOTUyNz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5LTExVDEzOjM3OjAyIiwiUHJvamVjdCI6eyIkcmVmIjoiNSJ9fSwiVXNlTnVtYmVyaW5nVHlwZU9mUGFyZW50RG9jdW1lbnQiOmZhbHNlfV0sIkZvcm1hdHRlZFRleHQiOnsiJGlkIjoiMjgiLCJDb3VudCI6MSwiVGV4dFVuaXRzIjpbeyIkaWQiOiIyOSIsIkZvbnRTdHlsZSI6eyIkaWQiOiIzMCIsIk5ldXRyYWwiOnRydWV9LCJSZWFkaW5nT3JkZXIiOjEsIlRleHQiOiJbMTAsMThdIn1dfSwiVGFnIjoiQ2l0YXZpUGxhY2Vob2xkZXIjNjNmNGQ0NWMtYTAyOC00OGFmLTliN2UtMzZiODkwNDljMGJkIiwiVGV4dCI6IlsxMCwxOF0iLCJXQUlWZXJzaW9uIjoiNi41LjAuMCJ9}</w:instrText>
          </w:r>
          <w:r w:rsidRPr="00CA56B9">
            <w:rPr>
              <w:lang w:val="en-US"/>
            </w:rPr>
            <w:fldChar w:fldCharType="separate"/>
          </w:r>
          <w:r w:rsidR="007262D2">
            <w:rPr>
              <w:lang w:val="en-US"/>
            </w:rPr>
            <w:t>[10,18]</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0LCJSZWZlcmVuY2VJZCI6IjgxMGMwOGQ3LTA3NzctNDcyNy04MzYxLTJkOWM2NzQ2YTZ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LCIkdHlwZSI6IlN3aXNzQWNhZGVtaWMuQ2l0YXZpLlByb2plY3QsIFN3aXNzQWNhZGVtaWMuQ2l0YXZpIn19XSwiQ2l0YXRpb25LZXlVcGRhdGVUeXBlIjowLCJDb2xsYWJvcmF0b3JzIjpbXSwiRG9pIjoiMTAuMTAwNy9zMTIwNjItMDEyLTkwNjMteS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TIwNjItMDEyLTkwNjMteSIsIlVyaVN0cmluZyI6Imh0dHBzOi8vZG9pLm9yZy8xMC4xMDA3L3MxMjA2Mi0wMTItOTA2My15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A5OjU4OjEwIiwiTW9kaWZpZWRCeSI6Il9tIiwiSWQiOiJkZTQ4MzZiYi00N2U4LTQ4ODItOTA0MS0xNmQyNmU4NmFmMTAiLCJNb2RpZmllZE9uIjoiMjAxOC0xMi0xMlQwOTo1ODoxM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I2NjIwMjUiLCJVcmlTdHJpbmciOiJodHRwOi8vd3d3Lm5jYmkubmxtLm5paC5nb3YvcHVibWVkLzIyNjYyMDI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}</w:instrText>
          </w:r>
          <w:r w:rsidR="00981837" w:rsidRPr="006A56FF">
            <w:rPr>
              <w:lang w:val="en-US"/>
            </w:rPr>
            <w:fldChar w:fldCharType="separate"/>
          </w:r>
          <w:r w:rsidR="007262D2">
            <w:rPr>
              <w:lang w:val="en-US"/>
            </w:rPr>
            <w:t>[27]</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0LCJSZWZlcmVuY2VJZCI6ImU2NDM1Y2EzLWRjODQtNDNiNS1hNTNlLWNmZmQ4YzAzYWU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IsIiR0eXBlIjoiU3dpc3NBY2FkZW1pYy5DaXRhdmkuUHJvamVjdCwgU3dpc3NBY2FkZW1pYy5DaXRhdmkifX0seyIkaWQiOiI2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w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20iLCJJZCI6ImU2NDM1Y2EzLWRjODQtNDNiNS1hNTNlLWNmZmQ4YzAzYWU0ZCIsIk1vZGlmaWVkT24iOiIyMDE4LTEyLTEyVDEwOjAyOjI5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ZDRlZjU3MTItM2ZjZC00NTE4LTljYjEtN2M0YzkyZWE0MjhiIiwiVGV4dCI6IlsyMF0iLCJXQUlWZXJzaW9uIjoiNi41LjAuMCJ9}</w:instrText>
          </w:r>
          <w:r w:rsidR="00981837" w:rsidRPr="006A56FF">
            <w:rPr>
              <w:lang w:val="en-US"/>
            </w:rPr>
            <w:fldChar w:fldCharType="separate"/>
          </w:r>
          <w:r w:rsidR="007262D2">
            <w:rPr>
              <w:lang w:val="en-US"/>
            </w:rPr>
            <w:t>[20]</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0LCJSZWZlcmVuY2VJZCI6ImJhMDk0NjZhLTc2ZWItNDk3NS04ODkyLTlmNzIyM2JlYm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LCIkdHlwZSI6IlN3aXNzQWNhZGVtaWMuQ2l0YXZpLlByb2plY3QsIFN3aXNzQWNhZGVtaWMuQ2l0YXZp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EwIiwiQ291bnQiOjEsIlRleHRVbml0cyI6W3siJGlkIjoiMTEiLCJGb250U3R5bGUiOnsiJGlkIjoiMTIiLCJOZXV0cmFsIjp0cnVlfSwiUmVhZGluZ09yZGVyIjoxLCJUZXh0IjoiWzI2XSJ9XX0sIlRhZyI6IkNpdGF2aVBsYWNlaG9sZGVyIzc3NzQ4MTg4LWI3ZDMtNDIyYy1hMjJhLTUxYTg4MTY2NGJmMyIsIlRleHQiOiJbMjZdIiwiV0FJVmVyc2lvbiI6IjYuNS4wLjAifQ==}</w:instrText>
          </w:r>
          <w:r w:rsidR="00981837" w:rsidRPr="006A56FF">
            <w:rPr>
              <w:lang w:val="en-US"/>
            </w:rPr>
            <w:fldChar w:fldCharType="separate"/>
          </w:r>
          <w:r w:rsidR="007262D2">
            <w:rPr>
              <w:lang w:val="en-US"/>
            </w:rPr>
            <w:t>[26]</w:t>
          </w:r>
          <w:r w:rsidR="00981837" w:rsidRPr="006A56FF">
            <w:rPr>
              <w:lang w:val="en-US"/>
            </w:rPr>
            <w:fldChar w:fldCharType="end"/>
          </w:r>
        </w:sdtContent>
      </w:sdt>
      <w:r w:rsidR="00981837" w:rsidRPr="006A56FF">
        <w:rPr>
          <w:lang w:val="en-US"/>
        </w:rPr>
        <w:t>, the proportion of for-profit</w:t>
      </w:r>
      <w:r w:rsidR="00F35771">
        <w:rPr>
          <w:lang w:val="en-US"/>
        </w:rPr>
        <w:t xml:space="preserve"> </w:t>
      </w:r>
      <w:r w:rsidR="00981837" w:rsidRPr="006A56FF">
        <w:rPr>
          <w:lang w:val="en-US"/>
        </w:rPr>
        <w:t xml:space="preserve">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2YmI2NjAxMy0zYThiLTRjMjAtOTk1OC02MGVjYjBmMjQ1OT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wMjUyOTVhYi1hMWE2LTQ4ZGItYjFmMS05MDAyMDc3NDlhYm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wYWQzNTIwMy03Nzc1LTQ4ODAtOTA0My0xOWZjOGY5MDYwNG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5YmI0MTQzNC04MzEwLTRkOGQtYmNkNC1mM2FkY2FiNjNkYW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35649C29"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U3RhcnQiOjIsIlJhbmdlTGVuZ3RoIjo0LCJSZWZlcmVuY2VJZCI6ImE4NThkNDBjLTExZjktNGQ0Ni05YzAxLWM1YTllMDE1NGFi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xMzU1ODE5NjE1NTc1MDgwIiwiVXJpU3RyaW5nIjoiaHR0cHM6Ly9kb2kub3JnLzEwLjExNzcvMTM1NTgxOTYxNTU3NTA4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wOTo1MTowNiIsIk1vZGlmaWVkQnkiOiJfTWFyZWlrZSBBcmlhYW5zIiwiSWQiOiIzMjBhNjcwMS0yMzY2LTQwMGEtYWJiYi0zN2MwMDBkMjkwNjEiLCJNb2RpZmllZE9uIjoiMjAyMC0wNy0wNlQwOTo1MTow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1NzcwMDIwIiwiVXJpU3RyaW5nIjoiaHR0cDovL3d3dy5uY2JpLm5sbS5uaWguZ292L3B1Ym1lZC8yNTc3MDA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I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y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yOCIsIkNvdW50IjoxLCJUZXh0VW5pdHMiOlt7IiRpZCI6IjI5IiwiRm9udFN0eWxlIjp7IiRpZCI6IjMwIiwiTmV1dHJhbCI6dHJ1ZX0sIlJlYWRpbmdPcmRlciI6MSwiVGV4dCI6IlsxLDMzXSJ9XX0sIlRhZyI6IkNpdGF2aVBsYWNlaG9sZGVyI2Q1YTI5YTc5LTBmM2UtNDM1MS1iZjBhLWQ5MDYwZjhlZmJkMiIsIlRleHQiOiJbMSwzM10iLCJXQUlWZXJzaW9uIjoiNi41LjAuMCJ9}</w:instrText>
          </w:r>
          <w:r>
            <w:rPr>
              <w:noProof/>
              <w:lang w:val="en-US"/>
            </w:rPr>
            <w:fldChar w:fldCharType="separate"/>
          </w:r>
          <w:r w:rsidR="007262D2">
            <w:rPr>
              <w:noProof/>
              <w:lang w:val="en-US"/>
            </w:rPr>
            <w:t>[1,33]</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U3RhcnQiOjMsIlJhbmdlTGVuZ3RoIjo0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jIxOTc5MGVhLTgyNWUtNDkzYi1hNDQyLThiOTk3Y2FkNzMwNy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1In19LCJVc2VOdW1iZXJpbmdUeXBlT2ZQYXJlbnREb2N1bWVudCI6ZmFsc2V9XSwiRm9ybWF0dGVkVGV4dCI6eyIkaWQiOiIyMSIsIkNvdW50IjoxLCJUZXh0VW5pdHMiOlt7IiRpZCI6IjIyIiwiRm9udFN0eWxlIjp7IiRpZCI6IjIzIiwiTmV1dHJhbCI6dHJ1ZX0sIlJlYWRpbmdPcmRlciI6MSwiVGV4dCI6IlsxMCwzNF0ifV19LCJUYWciOiJDaXRhdmlQbGFjZWhvbGRlciNmMmYwYmQwZS1kZjk0LTQ1YjMtODdhYS0zYTE1M2Q0NjU5OTkiLCJUZXh0IjoiWzEwLDM0XSIsIldBSVZlcnNpb24iOiI2LjUuMC4wIn0=}</w:instrText>
          </w:r>
          <w:r w:rsidR="005F6D29" w:rsidRPr="005E05FB">
            <w:rPr>
              <w:lang w:val="en-US"/>
            </w:rPr>
            <w:fldChar w:fldCharType="separate"/>
          </w:r>
          <w:r w:rsidR="007262D2">
            <w:rPr>
              <w:lang w:val="en-US"/>
            </w:rPr>
            <w:t>[10,34]</w:t>
          </w:r>
          <w:r w:rsidR="005F6D29" w:rsidRPr="005E05FB">
            <w:rPr>
              <w:lang w:val="en-US"/>
            </w:rPr>
            <w:fldChar w:fldCharType="end"/>
          </w:r>
        </w:sdtContent>
      </w:sdt>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EyIiwiQ291bnQiOjEsIlRleHRVbml0cyI6W3siJGlkIjoiMTMiLCJGb250U3R5bGUiOnsiJGlkIjoiMTQiLCJOZXV0cmFsIjp0cnVlfSwiUmVhZGluZ09yZGVyIjoxLCJUZXh0IjoiWzldIn1dfSwiVGFnIjoiQ2l0YXZpUGxhY2Vob2xkZXIjZTMzN2U2OTctZDFjNS00ZmNkLWE3ZTAtZTQxYzA4NjFmYWM0IiwiVGV4dCI6Ils5XSIsIldBSVZlcnNpb24iOiI2LjUuMC4wIn0=}</w:instrText>
          </w:r>
          <w:r w:rsidR="00671793">
            <w:rPr>
              <w:noProof/>
              <w:lang w:val="en-US"/>
            </w:rPr>
            <w:fldChar w:fldCharType="separate"/>
          </w:r>
          <w:r w:rsidR="007262D2">
            <w:rPr>
              <w:noProof/>
              <w:lang w:val="en-US"/>
            </w:rPr>
            <w:t>[9]</w:t>
          </w:r>
          <w:r w:rsidR="00671793">
            <w:rPr>
              <w:noProof/>
              <w:lang w:val="en-US"/>
            </w:rPr>
            <w:fldChar w:fldCharType="end"/>
          </w:r>
        </w:sdtContent>
      </w:sdt>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63EE2DB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0LCJSZWZlcmVuY2VJZCI6IjI2NDhjNmE5LThhMTEtNDgzNi04ZGQ5LWFlNTBhNmJmYTU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zk0MTA1OSIsIlVyaVN0cmluZyI6Imh0dHA6Ly93d3cubmNiaS5ubG0ubmloLmdvdi9wdWJtZWQvMjM5NDEwN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jRUMTI6MTM6NDQiLCJNb2RpZmllZEJ5IjoiX01hcmVpa2UgQXJpYWFucyIsIklkIjoiZDljNDMxMDAtMDA3MS00YjgyLTlmM2ItY2QzMDQyMDZiYzE3IiwiTW9kaWZpZWRPbiI6IjIwMTktMDYtMjRUMTI6MTM6NTQ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phbi4xMjE4OSIsIlVyaVN0cmluZyI6Imh0dHBzOi8vZG9pLm9yZy8xMC4xMTExL2phbi4xMjE4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}</w:instrText>
          </w:r>
          <w:r w:rsidR="00A40F30" w:rsidRPr="00981837">
            <w:rPr>
              <w:lang w:val="en-US"/>
            </w:rPr>
            <w:fldChar w:fldCharType="separate"/>
          </w:r>
          <w:r w:rsidR="007262D2">
            <w:rPr>
              <w:lang w:val="en-US"/>
            </w:rPr>
            <w:t>[35]</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WVkNzc3NzItNjg3MS00Yjg0LWJjNGYtMGQxYWE0NGU2MDZkIiwiVGV4dCI6IjYiLCJXQUlWZXJzaW9uIjoiNi41LjAuMCJ9}</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MxNjEwYTY1ZS00YzdjLTQ3OTgtYmIxNi0xYjlmZGJjMTQzNjciLCJUZXh0IjoiWzZdIiwiV0FJVmVyc2lvbiI6IjYuNS4wLjAifQ==}</w:instrText>
          </w:r>
          <w:r w:rsidR="00A40F30" w:rsidRPr="006A56FF">
            <w:rPr>
              <w:lang w:val="en-US"/>
            </w:rPr>
            <w:fldChar w:fldCharType="separate"/>
          </w:r>
          <w:r w:rsidR="007262D2">
            <w:rPr>
              <w:lang w:val="en-US"/>
            </w:rPr>
            <w:t>[6]</w:t>
          </w:r>
          <w:r w:rsidR="00A40F30" w:rsidRPr="006A56FF">
            <w:rPr>
              <w:lang w:val="en-US"/>
            </w:rPr>
            <w:fldChar w:fldCharType="end"/>
          </w:r>
        </w:sdtContent>
      </w:sdt>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YjMxYTZlNi1iYTMyLTRiYjAtYmI2Zi0xYTUxNWU0NGMwM2MiLCJUZXh0IjoiOSIsIldBSVZlcnNpb24iOiI2LjUuMC4wIn0=}</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M3N2YyNDNiLWQ1N2QtNDc4NC05NmMyLTk0NjA4N2ZiOGM1MyIsIlRleHQiOiJbOV0iLCJXQUlWZXJzaW9uIjoiNi41LjAuMCJ9}</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5527CFE5"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lsyNV0ifV19LCJUYWciOiJDaXRhdmlQbGFjZWhvbGRlciMzNjNmZjNlYS03NjlhLTRjOTEtYjUxMi0xYTczYmNjMWYyZmYiLCJUZXh0IjoiWzI1XSIsIldBSVZlcnNpb24iOiI2LjUuMC4wIn0=}</w:instrText>
          </w:r>
          <w:r w:rsidR="005F6D29">
            <w:rPr>
              <w:noProof/>
              <w:lang w:val="en-US"/>
            </w:rPr>
            <w:fldChar w:fldCharType="separate"/>
          </w:r>
          <w:r w:rsidR="007262D2">
            <w:rPr>
              <w:noProof/>
              <w:lang w:val="en-US"/>
            </w:rPr>
            <w:t>[25]</w:t>
          </w:r>
          <w:r w:rsidR="005F6D29">
            <w:rPr>
              <w:noProof/>
              <w:lang w:val="en-US"/>
            </w:rPr>
            <w:fldChar w:fldCharType="end"/>
          </w:r>
        </w:sdtContent>
      </w:sdt>
      <w:r w:rsidR="005E05FB" w:rsidRPr="005E05FB">
        <w:rPr>
          <w:lang w:val="en-US"/>
        </w:rPr>
        <w:t xml:space="preserve">. </w:t>
      </w:r>
      <w:commentRangeStart w:id="9"/>
      <w:r w:rsidR="005E05FB" w:rsidRPr="005E05FB">
        <w:rPr>
          <w:lang w:val="en-US"/>
        </w:rPr>
        <w:t xml:space="preserve">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wZmE0YzJkMi03MDFiLTQwNTEtOGM3Ni01YTFkZmY4OTg1Y2YiLCJUZXh0IjoiOSIsIldBSVZlcnNpb24iOiI2LjUuMC4wIn0=}</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jRmODRlLTkyNzItNGE1MC1iNTQ5LTFiZDdiMDI1NDNkZiIsIlRleHQiOiJbOV0iLCJXQUlWZXJzaW9uIjoiNi41LjAuMCJ9}</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adopts </w:t>
      </w:r>
      <w:commentRangeEnd w:id="9"/>
      <w:r w:rsidR="00BE705A">
        <w:rPr>
          <w:rStyle w:val="Kommentarzeichen"/>
        </w:rPr>
        <w:commentReference w:id="9"/>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U3RhcnQiOjI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MDEzODVhNS02NmI1LTRlMTMtYjM3Zi0zOTQ4NWQ0MDRkY2UiLCJSYW5nZUxlbmd0aCI6MiwiUmVmZXJlbmNlSWQiOiIzNzNjOTRjYy1mM2MyLTRhMWUtYmZiNC0yNWU3NzhiZDdmYWQ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E2IiwiJHR5cGUiOiJTd2lzc0FjYWRlbWljLkNpdGF2aS5DaXRhdGlvbnMuV29yZFBsYWNlaG9sZGVyRW50cnksIFN3aXNzQWNhZGVtaWMuQ2l0YXZpIiwiSWQiOiJmYzczNWMyYS01ODIzLTRiYTctYWFjYi05MDU3MTgwMTRlMDYiLCJSYW5nZVN0YXJ0Ijo1LCJSYW5nZUxlbmd0aCI6NCwiUmVmZXJlbmNlSWQiOiI1MzcwZTQxOC01YjlkLTRhNWYtODkzMi0wOGNhNDdiYjk4NDg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Ix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MjIiLCJDb3VudCI6MSwiVGV4dFVuaXRzIjpbeyIkaWQiOiIyMyIsIkZvbnRTdHlsZSI6eyIkaWQiOiIyNCIsIk5ldXRyYWwiOnRydWV9LCJSZWFkaW5nT3JkZXIiOjEsIlRleHQiOiJbNywyNCwyNV0ifV19LCJUYWciOiJDaXRhdmlQbGFjZWhvbGRlciNlYzFkMzEyNi0zMjhjLTRhMTEtYWVjMi0yYjU4OWI0MDlkMTkiLCJUZXh0IjoiWzcsMjQsMjVdIiwiV0FJVmVyc2lvbiI6IjYuNS4wLjAifQ==}</w:instrText>
          </w:r>
          <w:r w:rsidR="005E05FB" w:rsidRPr="005E05FB">
            <w:rPr>
              <w:lang w:val="en-US"/>
            </w:rPr>
            <w:fldChar w:fldCharType="separate"/>
          </w:r>
          <w:r w:rsidR="007262D2">
            <w:rPr>
              <w:lang w:val="en-US"/>
            </w:rPr>
            <w:t>[7,24,25]</w:t>
          </w:r>
          <w:r w:rsidR="005E05FB" w:rsidRPr="005E05FB">
            <w:rPr>
              <w:lang w:val="en-US"/>
            </w:rPr>
            <w:fldChar w:fldCharType="end"/>
          </w:r>
        </w:sdtContent>
      </w:sdt>
      <w:r w:rsidR="005E05FB" w:rsidRPr="005E05FB">
        <w:rPr>
          <w:lang w:val="en-US"/>
        </w:rPr>
        <w:t xml:space="preserve"> while others analyze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5Y2M5YzAzLTJiNDUtNGRiZS04YzdkLTQ1NmMxYTc1ZTgxMSIsIlJhbmdlU3RhcnQiOjI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I5IiwiQ291bnQiOjEsIlRleHRVbml0cyI6W3siJGlkIjoiMzAiLCJGb250U3R5bGUiOnsiJGlkIjoiMzEiLCJOZXV0cmFsIjp0cnVlfSwiUmVhZGluZ09yZGVyIjoxLCJUZXh0IjoiWzYsOV0ifV19LCJUYWciOiJDaXRhdmlQbGFjZWhvbGRlciM1ZDI2MDA3MS1hOWYwLTRjNzgtYjM1NS0yYTE4NzFmYjZkYWMiLCJUZXh0IjoiWzYsOV0iLCJXQUlWZXJzaW9uIjoiNi41LjAuMCJ9}</w:instrText>
          </w:r>
          <w:r w:rsidR="005E05FB" w:rsidRPr="005E05FB">
            <w:rPr>
              <w:lang w:val="en-US"/>
            </w:rPr>
            <w:fldChar w:fldCharType="separate"/>
          </w:r>
          <w:r w:rsidR="007262D2">
            <w:rPr>
              <w:lang w:val="en-US"/>
            </w:rPr>
            <w:t>[6,9]</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4OGRmNDFkMC0zY2JmLTQ0MzYtOTQ4Ni03OTk4NjFjZTAxNzMiLCJUZXh0IjoiWzhdIiwiV0FJVmVyc2lvbiI6IjYuNS4wLjAifQ==}</w:instrText>
          </w:r>
          <w:r w:rsidR="005E05FB" w:rsidRPr="005E05FB">
            <w:rPr>
              <w:lang w:val="en-US"/>
            </w:rPr>
            <w:fldChar w:fldCharType="separate"/>
          </w:r>
          <w:r w:rsidR="007262D2">
            <w:rPr>
              <w:lang w:val="en-US"/>
            </w:rPr>
            <w:t>[8]</w:t>
          </w:r>
          <w:r w:rsidR="005E05FB" w:rsidRPr="005E05FB">
            <w:rPr>
              <w:lang w:val="en-US"/>
            </w:rPr>
            <w:fldChar w:fldCharType="end"/>
          </w:r>
        </w:sdtContent>
      </w:sdt>
      <w:r w:rsidR="005E05FB" w:rsidRPr="005E05FB">
        <w:rPr>
          <w:lang w:val="en-US"/>
        </w:rPr>
        <w:t xml:space="preserve">. </w:t>
      </w:r>
    </w:p>
    <w:p w14:paraId="0C9623C8" w14:textId="37D04CAB" w:rsidR="005E05FB" w:rsidRPr="005E05FB" w:rsidRDefault="005E05FB" w:rsidP="00CF57A8">
      <w:pPr>
        <w:pStyle w:val="02FlietextEinzug"/>
        <w:rPr>
          <w:lang w:val="en-US"/>
        </w:rPr>
      </w:pPr>
      <w:r w:rsidRPr="005E05FB">
        <w:rPr>
          <w:lang w:val="en-US"/>
        </w:rPr>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w:t>
      </w:r>
      <w:r w:rsidRPr="005E05FB">
        <w:rPr>
          <w:lang w:val="en-US"/>
        </w:rPr>
        <w:lastRenderedPageBreak/>
        <w:t xml:space="preserve">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zYjQwMzYxZS1iNDg1LTRhMTEtYjkzZi1kZDljOGUzYzEzOWI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zQiLCIkdHlwZSI6IlN3aXNzQWNhZGVtaWMuQ2l0YXZpLkNpdGF0aW9ucy5Xb3JkUGxhY2Vob2xkZXJFbnRyeSwgU3dpc3NBY2FkZW1pYy5DaXRhdmkiLCJJZCI6IjRmZGEyODVjLTRhMmMtNDI0Ny1hMWU4LWQzZDY0MmIzZGJmNiIsIlJhbmdlU3RhcnQiOjQsIlJhbmdlTGVuZ3RoIjoyLCJSZWZlcmVuY2VJZCI6IjRhODMxYzM0LTc2YTctNGUyYi05OTU2LWVhMTFmNjY1MTY4MC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Qx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iR0eXBlIjoiU3dpc3NBY2FkZW1pYy5DaXRhdmkuQ2l0YXRpb25zLldvcmRQbGFjZWhvbGRlckVudHJ5LCBTd2lzc0FjYWRlbWljLkNpdGF2aSIsIklkIjoiN2E3YmE2NWMtYzNhZC00YTJkLWI5ZDctMmJjN2RkNWNlOTE5IiwiUmFuZ2VTdGFydCI6OSwiUmFuZ2VMZW5ndGgiOjQsIlJlZmVyZW5jZUlkIjoiNTM3MGU0MTgtNWI5ZC00YTVmLTg5MzItMDhjYTQ3YmI5ODQ4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iIsIiR0eXBlIjoiU3dpc3NBY2FkZW1pYy5DaXRhdmkuUGVyc29uLCBTd2lzc0FjYWRlbWljLkNpdGF2a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0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WzYsOCw5LDI0LDI1XSJ9XX0sIlRhZyI6IkNpdGF2aVBsYWNlaG9sZGVyI2Y2MzUyNWVkLTg4ODQtNGY4ZS05MThlLTM1ZTZkM2Y3NzQ0MyIsIlRleHQiOiJbNiw4LDksMjQsMjVdIiwiV0FJVmVyc2lvbiI6IjYuNS4wLjAifQ==}</w:instrText>
          </w:r>
          <w:r w:rsidRPr="005E05FB">
            <w:rPr>
              <w:lang w:val="en-US"/>
            </w:rPr>
            <w:fldChar w:fldCharType="separate"/>
          </w:r>
          <w:r w:rsidR="007262D2" w:rsidRPr="007262D2">
            <w:rPr>
              <w:lang w:val="en-US"/>
            </w:rPr>
            <w:t>[6,8,9,24,25]</w:t>
          </w:r>
          <w:r w:rsidRPr="005E05FB">
            <w:rPr>
              <w:lang w:val="en-US"/>
            </w:rPr>
            <w:fldChar w:fldCharType="end"/>
          </w:r>
        </w:sdtContent>
      </w:sdt>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w:t>
      </w:r>
      <w:commentRangeStart w:id="10"/>
      <w:r w:rsidRPr="005E05FB">
        <w:rPr>
          <w:lang w:val="en-US"/>
        </w:rPr>
        <w:t xml:space="preserve">in the typologies </w:t>
      </w:r>
      <w:r w:rsidRPr="0073348F">
        <w:rPr>
          <w:lang w:val="en-US"/>
        </w:rPr>
        <w:t>by</w:t>
      </w:r>
      <w:r w:rsidRPr="005E05FB">
        <w:rPr>
          <w:lang w:val="en-US"/>
        </w:rPr>
        <w:t xml:space="preserve">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DIxODAyZWMtODIwNS00M2NjLWE2YjYtNzg1NWUzYzE5ZmViIiwiVGV4dCI6IjYiLCJXQUlWZXJzaW9uIjoiNi41LjAuMCJ9}</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NmNDZiNjYwYy03MjNkLTRkOGItOGVlYy1iNTUxNmM3OTBkNzciLCJUZXh0IjoiWzZdIiwiV0FJVmVyc2lvbiI6IjYuNS4wLjAifQ==}</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M3MDMyMWYxNy1kZDA0LTQ2YzMtOTNiMS1jODdkMjNiYTdiNGU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zA3M2FhOTMxLWMyNjItNGUxYS05NzkyLWI0NmUxZWYxMTQzZi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4ZDgzMWY5Yy01OGI5LTQyOTYtYmRkYy1jNzQxMWRiYjZjNzUiLCJUZXh0IjoiOSIsIldBSVZlcnNpb24iOiI2LjUuMC4wIn0=}</w:instrText>
          </w:r>
          <w:r w:rsidRPr="005E05FB">
            <w:rPr>
              <w:lang w:val="en-US"/>
            </w:rPr>
            <w:fldChar w:fldCharType="separate"/>
          </w:r>
          <w:r w:rsidR="007262D2">
            <w:rPr>
              <w:lang w:val="en-US"/>
            </w:rPr>
            <w:t>9</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DZmZmI0LTlmZjEtNGNkMS1hMTljLTlhYWFhYWJiNTcyYSIsIlRleHQiOiJbOV0iLCJXQUlWZXJzaW9uIjoiNi41LjAuMCJ9}</w:instrText>
          </w:r>
          <w:r w:rsidRPr="005E05FB">
            <w:rPr>
              <w:lang w:val="en-US"/>
            </w:rPr>
            <w:fldChar w:fldCharType="separate"/>
          </w:r>
          <w:r w:rsidR="007262D2">
            <w:rPr>
              <w:lang w:val="en-US"/>
            </w:rPr>
            <w:t>[9]</w:t>
          </w:r>
          <w:r w:rsidRPr="005E05FB">
            <w:rPr>
              <w:lang w:val="en-US"/>
            </w:rPr>
            <w:fldChar w:fldCharType="end"/>
          </w:r>
        </w:sdtContent>
      </w:sdt>
      <w:r w:rsidR="00FC37B8">
        <w:rPr>
          <w:lang w:val="en-US"/>
        </w:rPr>
        <w:t>.</w:t>
      </w:r>
      <w:r w:rsidRPr="005E05FB">
        <w:rPr>
          <w:lang w:val="en-US"/>
        </w:rPr>
        <w:t xml:space="preserve"> </w:t>
      </w:r>
      <w:commentRangeEnd w:id="10"/>
      <w:r w:rsidR="00BE705A">
        <w:rPr>
          <w:rStyle w:val="Kommentarzeichen"/>
        </w:rPr>
        <w:commentReference w:id="10"/>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U3RhcnQiOj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MzOTE4ZjM2LWMyYTAtNDliZi1iYzE5LWM1NGFjZjBhMzI3ZCIsIlJhbmdlU3RhcnQiOjQ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yOSIsIiR0eXBlIjoiU3dpc3NBY2FkZW1pYy5DaXRhdmkuQ2l0YXRpb25zLldvcmRQbGFjZWhvbGRlckVudHJ5LCBTd2lzc0FjYWRlbWljLkNpdGF2aSIsIklkIjoiZmVlZmYwOWUtNWNhYy00M2NjLTk0MWMtZWI2YWUwMDFjYzcyIiwiUmFuZ2VMZW5ndGgiOjIsIlJlZmVyZW5jZUlkIjoiMGI2YTE0MmUtOTAyMy00YmMxLTgxNTYtZjRlN2IyNTY2MzY5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M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z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lsxLDYsOV0ifV19LCJUYWciOiJDaXRhdmlQbGFjZWhvbGRlciM3MTZkODAxMC1jNDY3LTQ5NjctYjBlNS0xNGMyMmQ0N2ZhOWMiLCJUZXh0IjoiWzEsNiw5XSIsIldBSVZlcnNpb24iOiI2LjUuMC4wIn0=}</w:instrText>
          </w:r>
          <w:r w:rsidRPr="005E05FB">
            <w:rPr>
              <w:lang w:val="en-US"/>
            </w:rPr>
            <w:fldChar w:fldCharType="separate"/>
          </w:r>
          <w:r w:rsidR="007262D2">
            <w:rPr>
              <w:lang w:val="en-US"/>
            </w:rPr>
            <w:t>[1,6,9]</w:t>
          </w:r>
          <w:r w:rsidRPr="005E05FB">
            <w:rPr>
              <w:lang w:val="en-US"/>
            </w:rPr>
            <w:fldChar w:fldCharType="end"/>
          </w:r>
        </w:sdtContent>
      </w:sdt>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w:t>
      </w:r>
      <w:commentRangeStart w:id="11"/>
      <w:r w:rsidRPr="005E05FB">
        <w:rPr>
          <w:lang w:val="en-US"/>
        </w:rPr>
        <w:t xml:space="preserve">cluster </w:t>
      </w:r>
      <w:r w:rsidRPr="0073348F">
        <w:rPr>
          <w:lang w:val="en-US"/>
        </w:rPr>
        <w:t>by</w:t>
      </w:r>
      <w:r w:rsidRPr="005E05FB">
        <w:rPr>
          <w:lang w:val="en-US"/>
        </w:rPr>
        <w:t xml:space="preserve">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yLCJSZWZlcmVuY2VJZCI6IjUzNzBlNDE4LTViOWQtNGE1Zi04OTMyLTA4Y2E0N2JiOTg0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IyNSJ9XX0sIlRhZyI6IkNpdGF2aVBsYWNlaG9sZGVyIzY5ODAxMmFlLWFmNmItNDAzYi1hMTNjLTEzYjFlMjMxNTIyMiIsIlRleHQiOiIyNSIsIldBSVZlcnNpb24iOiI2LjUuMC4wIn0=}</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JbMjVdIn1dfSwiVGFnIjoiQ2l0YXZpUGxhY2Vob2xkZXIjN2JmNGRhZGEtMzAxMS00MzQzLTk1MjMtOGM5NGIwOTdlOThiIiwiVGV4dCI6IlsyNV0iLCJXQUlWZXJzaW9uIjoiNi41LjAuMCJ9}</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commentRangeEnd w:id="11"/>
      <w:r w:rsidR="00BE705A">
        <w:rPr>
          <w:rStyle w:val="Kommentarzeichen"/>
        </w:rPr>
        <w:commentReference w:id="11"/>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hNjczZWUzMi02MTVhLTRiOTgtYWMzNC1iYmU2M2M2YzA1NjU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NjQ3N2JiZjItYzg2My00ZTRkLWJmZTEtMzdjMmY0NDU3OWU2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JHR5cGUiOiJTd2lzc0FjYWRlbWljLkNpdGF2aS5DaXRhdGlvbnMuV29yZFBsYWNlaG9sZGVyRW50cnksIFN3aXNzQWNhZGVtaWMuQ2l0YXZpIiwiSWQiOiI5ZDI3MDdmNy02ZTUxLTQzMWEtODRlZi05YjM2OThlODIwNWUiLCJSYW5nZVN0YXJ0Ijo0LCJSYW5nZUxlbmd0aCI6MiwiUmVmZXJlbmNlSWQiOiI0YTgzMWMzNC03NmE3LTRlMmItOTk1Ni1lYTExZjY2NTE2ODAi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IiLCIkdHlwZSI6IlN3aXNzQWNhZGVtaWMuQ2l0YXZpLkNpdGF0aW9ucy5Xb3JkUGxhY2Vob2xkZXJFbnRyeSwgU3dpc3NBY2FkZW1pYy5DaXRhdmkiLCJJZCI6IjY2MTY5MzY2LTU2MzctNGIxYi04ZjMzLTQxNWQxNmUyNzZiYyIsIlJhbmdlU3RhcnQiOjksIlJhbmdlTGVuZ3RoIjo0LCJSZWZlcmVuY2VJZCI6IjUzNzBlNDE4LTViOWQtNGE1Zi04OTMyLTA4Y2E0N2JiOTg0OCI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CIsIkNvdW50IjoxLCJUZXh0VW5pdHMiOlt7IiRpZCI6IjQ5IiwiRm9udFN0eWxlIjp7IiRpZCI6IjUwIiwiTmV1dHJhbCI6dHJ1ZX0sIlJlYWRpbmdPcmRlciI6MSwiVGV4dCI6Ils2LDcsOSwyNCwyNV0ifV19LCJUYWciOiJDaXRhdmlQbGFjZWhvbGRlciMzZThhYTdiMS04NzljLTQzODQtYmY0ZC0yNzZhODM5ZWM4NjYiLCJUZXh0IjoiWzYsNyw5LDI0LDI1XSIsIldBSVZlcnNpb24iOiI2LjUuMC4wIn0=}</w:instrText>
          </w:r>
          <w:r w:rsidRPr="005E05FB">
            <w:rPr>
              <w:lang w:val="en-US"/>
            </w:rPr>
            <w:fldChar w:fldCharType="separate"/>
          </w:r>
          <w:r w:rsidR="007262D2" w:rsidRPr="007262D2">
            <w:rPr>
              <w:lang w:val="en-US"/>
            </w:rPr>
            <w:t>[6,7,9,24,25]</w:t>
          </w:r>
          <w:r w:rsidRPr="005E05FB">
            <w:rPr>
              <w:lang w:val="en-US"/>
            </w:rPr>
            <w:fldChar w:fldCharType="end"/>
          </w:r>
        </w:sdtContent>
      </w:sdt>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w:t>
      </w:r>
      <w:commentRangeStart w:id="12"/>
      <w:r w:rsidRPr="005E05FB">
        <w:rPr>
          <w:lang w:val="en-US"/>
        </w:rPr>
        <w:t xml:space="preserve">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x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OCJ9XX0sIlRhZyI6IkNpdGF2aVBsYWNlaG9sZGVyI2QwNjI5OTExLWJjZmUtNDQ4Zi1iNjE4LTFhYWQyYWU1YzNlNiIsIlRleHQiOiI4IiwiV0FJVmVyc2lvbiI6IjYuNS4wLjAifQ==}</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WzhdIn1dfSwiVGFnIjoiQ2l0YXZpUGxhY2Vob2xkZXIjZmQyMzczM2QtMjY1MS00NmZhLTg4YzktOGZiM2YyMGFiODhjIiwiVGV4dCI6Ils4XSIsIldBSVZlcnNpb24iOiI2LjUuMC4wIn0=}</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commentRangeEnd w:id="12"/>
      <w:r w:rsidR="00BE705A">
        <w:rPr>
          <w:rStyle w:val="Kommentarzeichen"/>
        </w:rPr>
        <w:commentReference w:id="12"/>
      </w:r>
      <w:r w:rsidRPr="005E05FB">
        <w:rPr>
          <w:lang w:val="en-US"/>
        </w:rPr>
        <w:t>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yZTU5NzExZC1lMTM2LTRlYWEtOTQ5MC1lMGI5YjhiNGZkZDciLCJUZXh0IjoiWzhdIiwiV0FJVmVyc2lvbiI6IjYuNS4wLjAifQ==}</w:instrText>
          </w:r>
          <w:r w:rsidR="00000C6B">
            <w:rPr>
              <w:noProof/>
              <w:lang w:val="en-US"/>
            </w:rPr>
            <w:fldChar w:fldCharType="separate"/>
          </w:r>
          <w:r w:rsidR="007262D2">
            <w:rPr>
              <w:noProof/>
              <w:lang w:val="en-US"/>
            </w:rPr>
            <w:t>[8]</w:t>
          </w:r>
          <w:r w:rsidR="00000C6B">
            <w:rPr>
              <w:noProof/>
              <w:lang w:val="en-US"/>
            </w:rPr>
            <w:fldChar w:fldCharType="end"/>
          </w:r>
        </w:sdtContent>
      </w:sdt>
      <w:r w:rsidRPr="005E05FB">
        <w:rPr>
          <w:lang w:val="en-US"/>
        </w:rPr>
        <w:t>.</w:t>
      </w:r>
      <w:r w:rsidR="00777708">
        <w:rPr>
          <w:lang w:val="en-US"/>
        </w:rPr>
        <w:t xml:space="preserve"> </w:t>
      </w:r>
      <w:commentRangeStart w:id="13"/>
      <w:r w:rsidR="00777708">
        <w:rPr>
          <w:lang w:val="en-US"/>
        </w:rPr>
        <w:t>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NjMTNjYWFjNy0yNjU1LTRmNjQtODVkZS1mN2JjMDg2NTQ2ZGQ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2YxNjk5YjFiLTQzNjYtNGQ4OC1iYzM4LWU5NzY1ZDNkOTRjNS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commentRangeEnd w:id="13"/>
      <w:r w:rsidR="00561EDE">
        <w:rPr>
          <w:rStyle w:val="Kommentarzeichen"/>
        </w:rPr>
        <w:commentReference w:id="13"/>
      </w:r>
      <w:r w:rsidR="00777708" w:rsidRPr="00A31D2D">
        <w:rPr>
          <w:lang w:val="en-US"/>
        </w:rPr>
        <w:t>identifies</w:t>
      </w:r>
      <w:r w:rsidR="00777708">
        <w:rPr>
          <w:lang w:val="en-US"/>
        </w:rPr>
        <w:t xml:space="preserve"> a cluster with </w:t>
      </w:r>
      <w:r w:rsidRPr="005E05FB">
        <w:rPr>
          <w:lang w:val="en-US"/>
        </w:rPr>
        <w:t>Australia and South Korea.</w:t>
      </w:r>
    </w:p>
    <w:p w14:paraId="21AD3688" w14:textId="6EEA00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0023DF">
        <w:rPr>
          <w:lang w:val="en-US"/>
        </w:rPr>
        <w:t xml:space="preserve">there is an urgent need to advance the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625D997"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0LCJSZWZlcmVuY2VJZCI6IjMxYTZlMWU1LWNkMzctNDY0Ni05Y2RiLTI3MzAwZjg2ZDM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b2VjZC5vcmcvZWxzL2hlYWx0aC1zeXN0ZW1zL2hlYWx0aC1kYXRhLmh0bSIsIlVyaVN0cmluZyI6Imh0dHA6Ly93d3cub2VjZC5vcmcvZWxzL2hlYWx0aC1zeXN0ZW1zL2hlYWx0aC1kYXRhLmh0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}</w:instrText>
          </w:r>
          <w:r w:rsidR="004A6407" w:rsidRPr="006A56FF">
            <w:fldChar w:fldCharType="separate"/>
          </w:r>
          <w:r w:rsidR="007262D2">
            <w:rPr>
              <w:lang w:val="en-US"/>
            </w:rPr>
            <w:t>[36]</w:t>
          </w:r>
          <w:r w:rsidR="004A6407" w:rsidRPr="006A56FF">
            <w:fldChar w:fldCharType="end"/>
          </w:r>
        </w:sdtContent>
      </w:sdt>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0LCJSZWZlcmVuY2VJZCI6ImU2OTVjOTgxLTJlYmUtNDhmMC04MTY2LTQzMjJiYTY3ZWE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jLmV1cm9wYS5ldS9zb2NpYWwvbWFpbi5qc3A/YWR2U2VhcmNoS2V5PWVzcG5sdGNfMjAxOCZtb2RlPWFkdmFuY2VkU3VibWl0JmNhdElkPTIyJnBvbGljeUFyZWE9MCZwb2xpY3lBcmVhU3ViPTAmY291bnRyeT0wJnllYXI9MCIsIlVyaVN0cmluZyI6Imh0dHBzOi8vZWMuZXVyb3BhLmV1L3NvY2lhbC9tYWluLmpzcD9hZHZTZWFyY2hLZXk9ZXNwbmx0Y18yMDE4Jm1vZGU9YWR2YW5jZWRTdWJtaXQmY2F0SWQ9MjImcG9saWN5QXJlYT0wJnBvbGljeUFyZWFTdWI9MCZjb3VudHJ5PTAmeWVhcj0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}</w:instrText>
          </w:r>
          <w:r w:rsidR="00D86257" w:rsidRPr="00D86257">
            <w:fldChar w:fldCharType="separate"/>
          </w:r>
          <w:r w:rsidR="007262D2">
            <w:rPr>
              <w:lang w:val="en-US"/>
            </w:rPr>
            <w:t>[37]</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3C9A17A2"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sdt>
        <w:sdtPr>
          <w:alias w:val="Don't edit this field"/>
          <w:tag w:val="CitaviPlaceholder#7765f8ae-a8cc-4296-8d37-50c49fa2a77b"/>
          <w:id w:val="615803389"/>
          <w:placeholder>
            <w:docPart w:val="FB0D24A7CC2841299B4368F888AA6D30"/>
          </w:placeholder>
        </w:sdtPr>
        <w:sdtContent>
          <w:r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EyIiwiQ291bnQiOjEsIlRleHRVbml0cyI6W3siJGlkIjoiMTMiLCJGb250U3R5bGUiOnsiJGlkIjoiMTQiLCJOZXV0cmFsIjp0cnVlfSwiUmVhZGluZ09yZGVyIjoxLCJUZXh0IjoiWzddIn1dfSwiVGFnIjoiQ2l0YXZpUGxhY2Vob2xkZXIjNzc2NWY4YWUtYThjYy00Mjk2LThkMzctNTBjNDlmYTJhNzdiIiwiVGV4dCI6Ils3XSIsIldBSVZlcnNpb24iOiI2LjUuMC4wIn0=}</w:instrText>
          </w:r>
          <w:r w:rsidRPr="00E915CC">
            <w:fldChar w:fldCharType="separate"/>
          </w:r>
          <w:r w:rsidR="007262D2">
            <w:rPr>
              <w:lang w:val="en-US"/>
            </w:rPr>
            <w:t>[7]</w:t>
          </w:r>
          <w:r w:rsidRPr="00E915CC">
            <w:fldChar w:fldCharType="end"/>
          </w:r>
        </w:sdtContent>
      </w:sdt>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27166A4A"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mM1YWM1NWM5LTI4OTgtNGI2OC04YjRjLTdmOGRkZDQ5ODZmY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jMzgzNzhmOC02ZmVlLTRhYjctYWY0YS0xZDIyN2FmMDdjMGYiLCJUZXh0IjoiWzI4LDMwXSIsIldBSVZlcnNpb24iOiI2LjUuMC4wIn0=}</w:instrText>
          </w:r>
          <w:r w:rsidR="00E915CC" w:rsidRPr="00E915CC">
            <w:fldChar w:fldCharType="separate"/>
          </w:r>
          <w:r w:rsidR="007262D2">
            <w:rPr>
              <w:lang w:val="en-US"/>
            </w:rPr>
            <w:t>[28,30]</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352A4D13"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000025F9" w:rsidRPr="000025F9">
        <w:rPr>
          <w:lang w:val="en-US"/>
        </w:rPr>
        <w:t>multicollinearity</w:t>
      </w:r>
      <w:proofErr w:type="spellEnd"/>
      <w:r w:rsidR="000025F9" w:rsidRPr="000025F9">
        <w:rPr>
          <w:lang w:val="en-US"/>
        </w:rPr>
        <w:t xml:space="preserve">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0LCJSZWZlcmVuY2VJZCI6IjA4ZWJlZDY4LTllMmMtNDI4OS04NDFjLTkyZDExMTA5NGI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MTQ2NjIxNjg3MDExMDA0MDEiLCJVcmlTdHJpbmciOiJodHRwczovL2RvaS5vcmcvMTAuMTE3Ny8wMTQ2NjIxNjg3MDExMDA0M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zOF0ifV19LCJUYWciOiJDaXRhdmlQbGFjZWhvbGRlciM0ZDFlYjNkYy1jNTMwLTRmNDEtOGM0My05YTQxMDRhM2VmMzAiLCJUZXh0IjoiWzM4XSIsIldBSVZlcnNpb24iOiI2LjUuMC4wIn0=}</w:instrText>
          </w:r>
          <w:r w:rsidR="000025F9" w:rsidRPr="000025F9">
            <w:rPr>
              <w:lang w:val="en-US"/>
            </w:rPr>
            <w:fldChar w:fldCharType="separate"/>
          </w:r>
          <w:r w:rsidR="007262D2">
            <w:rPr>
              <w:lang w:val="en-US"/>
            </w:rPr>
            <w:t>[38]</w:t>
          </w:r>
          <w:r w:rsidR="000025F9" w:rsidRPr="000025F9">
            <w:rPr>
              <w:lang w:val="en-US"/>
            </w:rPr>
            <w:fldChar w:fldCharType="end"/>
          </w:r>
        </w:sdtContent>
      </w:sdt>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63E0D8A5"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14"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14"/>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w:t>
      </w:r>
      <w:commentRangeStart w:id="15"/>
      <w:commentRangeStart w:id="16"/>
      <w:r w:rsidR="00F42EE7" w:rsidRPr="00F42EE7">
        <w:rPr>
          <w:szCs w:val="24"/>
        </w:rPr>
        <w:t>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yLCJSZWZlcmVuY2VJZCI6ImZiMzdiMDRhLWRjYWMtNDU5ZS1iZTA4LWM5YjA5N2MxMTY3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dW1iZXIiOiI0IiwiT3JnYW5pemF0aW9ucyI6W10sIk90aGVyc0ludm9sdmVkIjpbXSwiUGFnZVJhbmdlIjoiPHNwPlxyXG4gIDxuPjM3Nzwvbj5cclxuICA8aW4+dHJ1ZTwvaW4+XHJcbiAgPG9zPjM3Nzwvb3M+XHJcbiAgPHBzPjM3NzwvcHM+XHJcbjwvc3A+XHJcbjxlcD5cclxuICA8bj4zOTk8L24+XHJcbiAgPGluPnRydWU8L2luPlxyXG4gIDxvcz4zOTk8L29zPlxyXG4gIDxwcz4zOTk8L3BzPlxyXG48L2VwPlxyXG48b3M+Mzc3LTk5PC9vcz4iLCJQZXJpb2RpY2FsIjp7IiRpZCI6IjE0IiwiJHR5cGUiOiJTd2lzc0FjYWRlbWljLkNpdGF2aS5QZXJpb2RpY2FsLCBTd2lzc0FjYWRlbWljLkNpdGF2aS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zkifV19LCJUYWciOiJDaXRhdmlQbGFjZWhvbGRlciM1MjBlYWUxZC03MmFmLTQxZjYtYjdiOS0xMmZkYTE2NGU1OTYiLCJUZXh0IjoiMzkiLCJXQUlWZXJzaW9uIjoiNi41LjAuMCJ9}</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0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M5XSJ9XX0sIlRhZyI6IkNpdGF2aVBsYWNlaG9sZGVyIzZiNDQ2YTE2LWI3ZTktNDNiOC1iYmYxLTg5Y2NhOTMzZWQ3MiIsIlRleHQiOiJbMzldIiwiV0FJVmVyc2lvbiI6IjYuNS4wLjAifQ==}</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yLCJSZWZlcmVuY2VJZCI6IjFmODY5MWM4LThhOGQtNDFmMC04Mjg3LTY1NmEyNDM2NDNm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3Jpc3RpYW4iLCJMYXN0TmFtZSI6IktsZWlua2UiLCJQcm90ZWN0ZWQiOmZhbHNlLCJTZXgiOjAsIkNyZWF0ZWRCeSI6Il9NYXJlaWtlIEFyaWFhbnMiLCJDcmVhdGVkT24iOiIyMDIwLTA3LTA5VDE0OjUyOjU2IiwiTW9kaWZpZWRCeSI6Il9NYXJlaWtlIEFyaWFhbnMiLCJJZCI6IjViMDBkZjAzLTE4YjktNDJmYi1iYmU0LTU3YmM5YzgyNmMyOSIsIk1vZGlmaWVkT24iOiIyMDIwLTA3LTA5VDE0OjUyOjU2IiwiUHJvamVjdCI6eyIkaWQiOiI1IiwiJHR5cGUiOiJTd2lzc0FjYWRlbWljLkNpdGF2aS5Qcm9qZWN0LCBTd2lzc0FjYWRlbWljLkNpdGF2aSJ9fSx7IiRpZCI6IjY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NyIsIiR0eXBlIjoiU3dpc3NBY2FkZW1pYy5DaXRhdmkuUGVyc29uLCBTd2lzc0FjYWRlbWljLkNpdGF2a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}</w:instrText>
          </w:r>
          <w:r w:rsidR="00691EE1">
            <w:rPr>
              <w:noProof/>
              <w:szCs w:val="24"/>
            </w:rPr>
            <w:fldChar w:fldCharType="separate"/>
          </w:r>
          <w:r w:rsidR="007262D2">
            <w:rPr>
              <w:noProof/>
              <w:szCs w:val="24"/>
            </w:rPr>
            <w:t>40</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0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xMVQxMzozNz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ls0MF0ifV19LCJUYWciOiJDaXRhdmlQbGFjZWhvbGRlciNlOGI1NDkxOC05ZWNlLTRiOWQtYTE2NS04MmMxMTVlMDhlNWIiLCJUZXh0IjoiWzQwXSIsIldBSVZlcnNpb24iOiI2LjUuMC4wIn0=}</w:instrText>
          </w:r>
          <w:r w:rsidR="00691EE1">
            <w:rPr>
              <w:noProof/>
              <w:szCs w:val="24"/>
            </w:rPr>
            <w:fldChar w:fldCharType="separate"/>
          </w:r>
          <w:r w:rsidR="007262D2">
            <w:rPr>
              <w:noProof/>
              <w:szCs w:val="24"/>
            </w:rPr>
            <w:t>[40]</w:t>
          </w:r>
          <w:r w:rsidR="00691EE1">
            <w:rPr>
              <w:noProof/>
              <w:szCs w:val="24"/>
            </w:rPr>
            <w:fldChar w:fldCharType="end"/>
          </w:r>
        </w:sdtContent>
      </w:sdt>
      <w:r w:rsidR="00F42EE7" w:rsidRPr="00F42EE7">
        <w:rPr>
          <w:szCs w:val="24"/>
        </w:rPr>
        <w:t xml:space="preserve">, we </w:t>
      </w:r>
      <w:commentRangeEnd w:id="15"/>
      <w:r w:rsidR="00777DC8">
        <w:rPr>
          <w:rStyle w:val="Kommentarzeichen"/>
          <w:lang w:val="de-DE"/>
        </w:rPr>
        <w:lastRenderedPageBreak/>
        <w:commentReference w:id="15"/>
      </w:r>
      <w:commentRangeEnd w:id="16"/>
      <w:r w:rsidR="00C3053D">
        <w:rPr>
          <w:rStyle w:val="Kommentarzeichen"/>
          <w:lang w:val="de-DE"/>
        </w:rPr>
        <w:commentReference w:id="16"/>
      </w:r>
      <w:r w:rsidR="00F42EE7" w:rsidRPr="00F42EE7">
        <w:rPr>
          <w:szCs w:val="24"/>
        </w:rPr>
        <w:t>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7ACE07BA" w:rsidR="00B95452" w:rsidRDefault="00981837" w:rsidP="002A4B22">
      <w:pPr>
        <w:pStyle w:val="02FlietextErsterAbsatz"/>
        <w:rPr>
          <w:lang w:val="en-US"/>
        </w:rPr>
      </w:pPr>
      <w:r w:rsidRPr="006A56FF">
        <w:rPr>
          <w:lang w:val="en-US"/>
        </w:rPr>
        <w:t xml:space="preserve">Cluster analysis is the standard method in welfare state </w:t>
      </w:r>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zLCJSZWZlcmVuY2VJZCI6IjEzZDA3NmE3LTYzY2QtNGU4NS1iZjIwLWI0NjViM2NhZTRh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OC0yMzk3LjIwMDcuMDA0ODYueCIsIlVyaVN0cmluZyI6Imh0dHBzOi8vZG9pLm9yZy8xMC4xMTExL2ouMTQ2OC0yMzk3LjIwMDcuMDA0ODY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xMVQxMzozNzowMi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ywiUmFuZ2VMZW5ndGgiOjQsIlJlZmVyZW5jZUlkIjoiNzVlN2ZkNTgtYTFkMy00NzcwLWJlMjItZjYwNjQwZmVkYjg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Dk1ODkyODcxMjQ1NjU3MiIsIlVyaVN0cmluZyI6Imh0dHBzOi8vZG9pLm9yZy8xMC4xMTc3LzA5NTg5Mjg3MTI0NTY1Nz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}</w:instrText>
          </w:r>
          <w:r w:rsidR="001B6C6F">
            <w:rPr>
              <w:noProof/>
              <w:lang w:val="en-US"/>
            </w:rPr>
            <w:fldChar w:fldCharType="separate"/>
          </w:r>
          <w:r w:rsidR="007262D2">
            <w:rPr>
              <w:noProof/>
              <w:lang w:val="en-US"/>
            </w:rPr>
            <w:t>[41–43]</w:t>
          </w:r>
          <w:r w:rsidR="001B6C6F">
            <w:rPr>
              <w:noProof/>
              <w:lang w:val="en-US"/>
            </w:rPr>
            <w:fldChar w:fldCharType="end"/>
          </w:r>
        </w:sdtContent>
      </w:sdt>
      <w:r w:rsidR="00C847E6">
        <w:rPr>
          <w:lang w:val="en-US"/>
        </w:rPr>
        <w:t>,</w:t>
      </w:r>
      <w:r w:rsidR="001B6C6F">
        <w:rPr>
          <w:lang w:val="en-US"/>
        </w:rPr>
        <w:t xml:space="preserve"> healthcare </w:t>
      </w:r>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U3RhcnQiOjMsIlJhbmdlTGVuZ3RoIjoz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mU3YzMzNWQxLWIzMGYtNGFmOC1iZDVhLWEyM2JmN2Y1ZGJlZCIsIlJhbmdlU3RhcnQiOjYsIlJhbmdlTGVuZ3RoIjo0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TFUMTM6Mzc6M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TGVuZ3RoIjozLCJSZWZlcmVuY2VJZCI6ImFiNTE2YjIxLTQxMTktNGQ4NC1hMGQ1LTBkY2MxMWFmNGU5MyIsIlJlZmVyZW5jZSI6eyIkaWQiOiIxNyIsIiR0eXBlIjoiU3dpc3NBY2FkZW1pYy5DaXRhdmkuUmVmZXJlbmNlLCBTd2lzc0FjYWRlbWljLkNpdGF2aSIsIkFic3RyYWN0Q29tcGxleGl0eSI6MCwiQWJzdHJhY3RTb3VyY2VUZXh0Rm9ybWF0IjowLCJBdXRob3JzIjpbeyIkcmVmIjoiMTIi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EiLCIkdHlwZSI6IlN3aXNzQWNhZGVtaWMuQ2l0YXZpLlBlcmlvZGljYWwsIFN3aXNzQWNhZGVtaWMuQ2l0YXZp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5LTExVDEzOjM3OjAyIiwiUHJvamVjdCI6eyIkcmVmIjoiNSJ9fSwiVXNlTnVtYmVyaW5nVHlwZU9mUGFyZW50RG9jdW1lbnQiOmZhbHNlfV0sIkZvcm1hdHRlZFRleHQiOnsiJGlkIjoiMjIiLCJDb3VudCI6MSwiVGV4dFVuaXRzIjpbeyIkaWQiOiIyMyIsIkZvbnRTdHlsZSI6eyIkaWQiOiIyNCIsIk5ldXRyYWwiOnRydWV9LCJSZWFkaW5nT3JkZXIiOjEsIlRleHQiOiJbMTYsMzQsNDRdIn1dfSwiVGFnIjoiQ2l0YXZpUGxhY2Vob2xkZXIjNTQzYjY2N2ItNWFhZC00MzM2LWFhYmMtMDE5NTgxNjBiNWQxIiwiVGV4dCI6IlsxNiwzNCw0NF0iLCJXQUlWZXJzaW9uIjoiNi41LjAuMCJ9}</w:instrText>
          </w:r>
          <w:r w:rsidR="001B6C6F">
            <w:rPr>
              <w:noProof/>
              <w:lang w:val="en-US"/>
            </w:rPr>
            <w:fldChar w:fldCharType="separate"/>
          </w:r>
          <w:r w:rsidR="007262D2">
            <w:rPr>
              <w:noProof/>
              <w:lang w:val="en-US"/>
            </w:rPr>
            <w:t>[16,34,44]</w:t>
          </w:r>
          <w:r w:rsidR="001B6C6F">
            <w:rPr>
              <w:noProof/>
              <w:lang w:val="en-US"/>
            </w:rPr>
            <w:fldChar w:fldCharType="end"/>
          </w:r>
        </w:sdtContent>
      </w:sdt>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xMiIsIiR0eXBlIjoiU3dpc3NBY2FkZW1pYy5DaXRhdmkuQ2l0YXRpb25zLldvcmRQbGFjZWhvbGRlckVudHJ5LCBTd2lzc0FjYWRlbWljLkNpdGF2aSIsIklkIjoiMDkxMDVmYTEtNjg4MS00ZTE4LWIxYzQtMTdhZDI2ZWJkMjU3IiwiUmFuZ2VTdGFydCI6NCwiUmFuZ2VMZW5ndGgiOjM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20iLCJJZCI6IjBjMTBkMjhlLWRlYTUtNDk1Ny1hMzkwLWNjNWRmNjJiOGZlZiIsIk1vZGlmaWVkT24iOiIyMDE4LTEyLTEyVDEwOjI4OjM2IiwiUHJvamVjdCI6eyIkcmVmIjoiNSJ9fSwiVXNlTnVtYmVyaW5nVHlwZU9mUGFyZW50RG9jdW1lbnQiOmZhbHNlfSx7IiRpZCI6IjE2IiwiJHR5cGUiOiJTd2lzc0FjYWRlbWljLkNpdGF2aS5DaXRhdGlvbnMuV29yZFBsYWNlaG9sZGVyRW50cnksIFN3aXNzQWNhZGVtaWMuQ2l0YXZpIiwiSWQiOiIyY2JlNmI0YS03YzU0LTRkYmEtYjYxNC03NDNmN2YxOTg5YzAiLCJSYW5nZVN0YXJ0IjoyLCJSYW5nZUxlbmd0aCI6MiwiUmVmZXJlbmNlSWQiOiI0YTgzMWMzNC03NmE3LTRlMmItOTk1Ni1lYTExZjY2NTE2ODA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5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jA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yM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yM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IkdHlwZSI6IlN3aXNzQWNhZGVtaWMuQ2l0YXZpLkNpdGF0aW9ucy5Xb3JkUGxhY2Vob2xkZXJFbnRyeSwgU3dpc3NBY2FkZW1pYy5DaXRhdmkiLCJJZCI6ImQ5ODc3MzM2LTkwMTgtNDQ2YS1iNGZjLTdhMTg3NWQ1MWMzNCIsIlJhbmdlU3RhcnQiOjcsIlJhbmdlTGVuZ3RoIjo0LCJSZWZlcmVuY2VJZCI6IjM3NDExMWI1LTk5NzItNDc3OS05MTQ3LWJmZDYzYjFmOWZlZ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g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GlkIjoiMzIiLCIkdHlwZSI6IlN3aXNzQWNhZGVtaWMuQ2l0YXZpLlBlcmlvZGljYWwsIFN3aXNzQWNhZGVtaWMuQ2l0YXZp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}</w:instrText>
          </w:r>
          <w:r w:rsidRPr="006A56FF">
            <w:rPr>
              <w:lang w:val="en-US"/>
            </w:rPr>
            <w:fldChar w:fldCharType="separate"/>
          </w:r>
          <w:r w:rsidR="007262D2">
            <w:rPr>
              <w:lang w:val="en-US"/>
            </w:rPr>
            <w:t>[7,9,21,23]</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V0sIkZvcm1hdHRlZFRleHQiOnsiJGlkIjoiMTUiLCJDb3VudCI6MSwiVGV4dFVuaXRzIjpbeyIkaWQiOiIxNiIsIkZvbnRTdHlsZSI6eyIkaWQiOiIxNyIsIk5ldXRyYWwiOnRydWV9LCJSZWFkaW5nT3JkZXIiOjEsIlRleHQiOiJbMTBdIn1dfSwiVGFnIjoiQ2l0YXZpUGxhY2Vob2xkZXIjMzRiZjczMGQtMWU2Zi00MjU5LTljYmMtNzc0MGMzNTk5NDhkIiwiVGV4dCI6IlsxMF0iLCJXQUlWZXJzaW9uIjoiNi41LjAuMCJ9}</w:instrText>
          </w:r>
          <w:r w:rsidR="009E0342">
            <w:rPr>
              <w:noProof/>
              <w:lang w:val="en-US"/>
            </w:rPr>
            <w:fldChar w:fldCharType="separate"/>
          </w:r>
          <w:r w:rsidR="007262D2">
            <w:rPr>
              <w:noProof/>
              <w:lang w:val="en-US"/>
            </w:rPr>
            <w:t>[10]</w:t>
          </w:r>
          <w:r w:rsidR="009E0342">
            <w:rPr>
              <w:noProof/>
              <w:lang w:val="en-US"/>
            </w:rPr>
            <w:fldChar w:fldCharType="end"/>
          </w:r>
        </w:sdtContent>
      </w:sdt>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0LCJSZWZlcmVuY2VJZCI6IjQyNTE4OTJmLTE0MDAtNDRjOS04ZWM1LTgwMzMyMTQ0MzA2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IsIiR0eXBlIjoiU3dpc3NBY2FkZW1pYy5DaXRhdmkuUHJvamVjdCwgU3dpc3NBY2FkZW1pYy5DaXRhdmkifX1dLCJDaXRhdGlvbktleVVwZGF0ZVR5cGUiOjAsIkNvbGxhYm9yYXRvcnMiOltdLCJEb2kiOiIxMC4xMDgwLzEzNjQ1NTc5LjIwMTIuNzE2OTc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TM2NDU1NzkuMjAxMi43MTY5NzMiLCJVcmlTdHJpbmciOiJodHRwczovL2RvaS5vcmcvMTAuMTA4MC8xMzY0NTU3OS4yMDEyLjcxNjk3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}</w:instrText>
          </w:r>
          <w:r w:rsidR="00F252A1">
            <w:rPr>
              <w:noProof/>
              <w:lang w:val="en-US"/>
            </w:rPr>
            <w:fldChar w:fldCharType="separate"/>
          </w:r>
          <w:r w:rsidR="007262D2">
            <w:rPr>
              <w:noProof/>
              <w:lang w:val="en-US"/>
            </w:rPr>
            <w:t>[45]</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0LCJSZWZlcmVuY2VJZCI6ImJhMjUxZDUxLTRjOWQtNGJhZS05NDk1LWI3YzZjMDI0NDR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2MTUiLCJTdGFydFBhZ2UiOnsiJGlkIjoiNSIsIiR0eXBlIjoiU3dpc3NBY2FkZW1pYy5QYWdlTnVtYmVyLCBTd2lzc0FjYWRlbWljIiwiSXNGdWxseU51bWVyaWMiOnRydWUsIk51bWJlciI6NjE1LCJOdW1iZXJpbmdUeXBlIjowLCJOdW1lcmFsU3lzdGVtIjowLCJPcmlnaW5hbFN0cmluZyI6IjYxNSIsIlByZXR0eVN0cmluZyI6IjYxN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4In19LCJVc2VOdW1iZXJpbmdUeXBlT2ZQYXJlbnREb2N1bWVudCI6ZmFsc2V9XSwiRm9ybWF0dGVkVGV4dCI6eyIkaWQiOiIxOCIsIkNvdW50IjoxLCJUZXh0VW5pdHMiOlt7IiRpZCI6IjE5IiwiRm9udFN0eWxlIjp7IiRpZCI6IjIwIiwiTmV1dHJhbCI6dHJ1ZX0sIlJlYWRpbmdPcmRlciI6MSwiVGV4dCI6IlsxMF0ifV19LCJUYWciOiJDaXRhdmlQbGFjZWhvbGRlciMyMGI1Y2VhNi0wMjAyLTRmMTgtYjc1NS1iMDMyZGNmZjM3YWMiLCJUZXh0IjoiWzEwXSIsIldBSVZlcnNpb24iOiI2LjUuMC4wIn0=}</w:instrText>
          </w:r>
          <w:r w:rsidR="009E0342">
            <w:rPr>
              <w:noProof/>
              <w:lang w:val="en-US"/>
            </w:rPr>
            <w:fldChar w:fldCharType="separate"/>
          </w:r>
          <w:r w:rsidR="007262D2">
            <w:rPr>
              <w:noProof/>
              <w:lang w:val="en-US"/>
            </w:rPr>
            <w:t>[10]</w:t>
          </w:r>
          <w:r w:rsidR="009E0342">
            <w:rPr>
              <w:noProof/>
              <w:lang w:val="en-US"/>
            </w:rPr>
            <w:fldChar w:fldCharType="end"/>
          </w:r>
        </w:sdtContent>
      </w:sdt>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 xml:space="preserve">Gower </w:t>
      </w:r>
      <w:proofErr w:type="gramStart"/>
      <w:r>
        <w:rPr>
          <w:lang w:val="en-US"/>
        </w:rPr>
        <w:t>and</w:t>
      </w:r>
      <w:proofErr w:type="gramEnd"/>
      <w:r>
        <w:rPr>
          <w:lang w:val="en-US"/>
        </w:rPr>
        <w:t xml:space="preserve">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s</w:t>
      </w:r>
      <w:proofErr w:type="spellEnd"/>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xml:space="preserve">.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224CE53C"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BA2473">
        <w:rPr>
          <w:lang w:val="en-US"/>
        </w:rPr>
        <w:t>combined</w:t>
      </w:r>
      <w:r w:rsidR="00AD4473" w:rsidRPr="00AB5AE1">
        <w:rPr>
          <w:lang w:val="en-US"/>
        </w:rPr>
        <w:t xml:space="preserve"> 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36E8861E"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w:t>
      </w:r>
      <w:commentRangeStart w:id="17"/>
      <w:r w:rsidR="00901F8F">
        <w:rPr>
          <w:lang w:val="en-US"/>
        </w:rPr>
        <w:t>by</w:t>
      </w:r>
      <w:r w:rsidR="00F82B67">
        <w:rPr>
          <w:lang w:val="en-US"/>
        </w:rPr>
        <w:t xml:space="preserve"> </w:t>
      </w:r>
      <w:commentRangeEnd w:id="17"/>
      <w:r w:rsidR="00FC77AC">
        <w:rPr>
          <w:rStyle w:val="Kommentarzeichen"/>
        </w:rPr>
        <w:commentReference w:id="17"/>
      </w:r>
      <w:r w:rsidR="00F82B67">
        <w:rPr>
          <w:lang w:val="en-US"/>
        </w:rPr>
        <w:t>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1AF9032F"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73035D"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594BB1"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7AE30F08"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sidRPr="007D3C8A">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0ODVkN2I5NS1mNzcyLTQxNTYtYTdhOS1lMmUxZWUxMDRj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YzcwODViMDUtZDMzNS00YjUxLWJhMTQtYWQzZTExNGEwZGYxIiwiVGV4dCI6Ils2LDgsMjRdIiwiV0FJVmVyc2lvbiI6IjYuNS4wLjAifQ==}</w:instrText>
          </w:r>
          <w:r w:rsidR="00F8757A" w:rsidRPr="007D3C8A">
            <w:rPr>
              <w:noProof/>
              <w:lang w:val="en-US"/>
            </w:rPr>
            <w:fldChar w:fldCharType="separate"/>
          </w:r>
          <w:r w:rsidR="007262D2" w:rsidRPr="007D3C8A">
            <w:rPr>
              <w:noProof/>
              <w:lang w:val="en-US"/>
            </w:rPr>
            <w:t>[6,8,24]</w:t>
          </w:r>
          <w:r w:rsidR="00F8757A" w:rsidRPr="007D3C8A">
            <w:rPr>
              <w:noProof/>
              <w:lang w:val="en-US"/>
            </w:rPr>
            <w:fldChar w:fldCharType="end"/>
          </w:r>
        </w:sdtContent>
      </w:sdt>
      <w:r w:rsidR="00F8757A" w:rsidRPr="007D3C8A">
        <w:rPr>
          <w:lang w:val="en-US"/>
        </w:rPr>
        <w:t xml:space="preserve"> but mostly also includes Finland and the Netherlands </w:t>
      </w:r>
      <w:sdt>
        <w:sdtPr>
          <w:rPr>
            <w:highlight w:val="yellow"/>
            <w:lang w:val="en-US"/>
          </w:rPr>
          <w:alias w:val="To edit, see citavi.com/edit"/>
          <w:tag w:val="CitaviPlaceholder#04958186-4485-433c-8bea-f9ac70de5f35"/>
          <w:id w:val="-1308859925"/>
          <w:placeholder>
            <w:docPart w:val="DefaultPlaceholder_-1854013440"/>
          </w:placeholder>
        </w:sdtPr>
        <w:sdtEndPr>
          <w:rPr>
            <w:highlight w:val="none"/>
          </w:rPr>
        </w:sdtEndPr>
        <w:sdtContent>
          <w:r w:rsidR="00F8757A" w:rsidRPr="007D3C8A">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U3RhcnQiOj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kY2EwMjNiNi05ODRjLTRjZjUtYTY5Zi1iMTVkODkxOGNjYW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0LCJSYW5nZUxlbmd0aCI6MiwiUmVmZXJlbmNlSWQiOiI0YTgzMWMzNC03NmE3LTRlMmItOTk1Ni1lYTExZjY2NTE2ODA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4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zkiLCIkdHlwZSI6IlN3aXNzQWNhZGVtaWMuQ2l0YXZpLkNpdGF0aW9ucy5Xb3JkUGxhY2Vob2xkZXJFbnRyeSwgU3dpc3NBY2FkZW1pYy5DaXRhdmkiLCJJZCI6IjA0Yzc2NmNjLWIxZGYtNDBmMy1hYmVmLTA1ZGE4NTZjZThjMyIsIlJhbmdlU3RhcnQiOjYsIlJhbmdlTGVuZ3RoIjo0LCJSZWZlcmVuY2VJZCI6IjUzNzBlNDE4LTViOWQtNGE1Zi04OTMyLTA4Y2E0N2JiOTg0OC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I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z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Q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NSIsIkNvdW50IjoxLCJUZXh0VW5pdHMiOlt7IiRpZCI6IjQ2IiwiRm9udFN0eWxlIjp7IiRpZCI6IjQ3IiwiTmV1dHJhbCI6dHJ1ZX0sIlJlYWRpbmdPcmRlciI6MSwiVGV4dCI6Ils2LDgsOSwyNV0ifV19LCJUYWciOiJDaXRhdmlQbGFjZWhvbGRlciMwNDk1ODE4Ni00NDg1LTQzM2MtOGJlYS1mOWFjNzBkZTVmMzUiLCJUZXh0IjoiWzYsOCw5LDI1XSIsIldBSVZlcnNpb24iOiI2LjUuMC4wIn0=}</w:instrText>
          </w:r>
          <w:r w:rsidR="00F8757A" w:rsidRPr="007D3C8A">
            <w:rPr>
              <w:noProof/>
              <w:lang w:val="en-US"/>
            </w:rPr>
            <w:fldChar w:fldCharType="separate"/>
          </w:r>
          <w:r w:rsidR="007262D2" w:rsidRPr="007D3C8A">
            <w:rPr>
              <w:noProof/>
              <w:lang w:val="en-US"/>
            </w:rPr>
            <w:t>[6,8,9,25]</w:t>
          </w:r>
          <w:r w:rsidR="00F8757A" w:rsidRPr="007D3C8A">
            <w:rPr>
              <w:noProof/>
              <w:lang w:val="en-US"/>
            </w:rPr>
            <w:fldChar w:fldCharType="end"/>
          </w:r>
        </w:sdtContent>
      </w:sdt>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NiMzA1OTdkLTgwMzAtNGM2OS1iOWMxLTY2YTc2YTQ3ZjFhOSIsIlRleHQiOiJbNl0iLCJXQUlWZXJzaW9uIjoiNi41LjAuMCJ9}</w:instrText>
          </w:r>
          <w:r w:rsidR="006A4FA5">
            <w:rPr>
              <w:noProof/>
              <w:lang w:val="en-US"/>
            </w:rPr>
            <w:fldChar w:fldCharType="separate"/>
          </w:r>
          <w:r w:rsidR="007262D2">
            <w:rPr>
              <w:noProof/>
              <w:lang w:val="en-US"/>
            </w:rPr>
            <w:t>[6]</w:t>
          </w:r>
          <w:r w:rsidR="006A4FA5">
            <w:rPr>
              <w:noProof/>
              <w:lang w:val="en-US"/>
            </w:rPr>
            <w:fldChar w:fldCharType="end"/>
          </w:r>
        </w:sdtContent>
      </w:sdt>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MDA1ZTBkMS01ODE5LTRhYmMtOWZjZC1lOWI0NGZiOGFmMWMiLCJUZXh0IjoiWzhdIiwiV0FJVmVyc2lvbiI6IjYuNS4wLjAifQ==}</w:instrText>
          </w:r>
          <w:r w:rsidR="006A4FA5">
            <w:rPr>
              <w:noProof/>
              <w:lang w:val="en-US"/>
            </w:rPr>
            <w:fldChar w:fldCharType="separate"/>
          </w:r>
          <w:r w:rsidR="007262D2">
            <w:rPr>
              <w:noProof/>
              <w:lang w:val="en-US"/>
            </w:rPr>
            <w:t>[8]</w:t>
          </w:r>
          <w:r w:rsidR="006A4FA5">
            <w:rPr>
              <w:noProof/>
              <w:lang w:val="en-US"/>
            </w:rPr>
            <w:fldChar w:fldCharType="end"/>
          </w:r>
        </w:sdtContent>
      </w:sdt>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zBjYWY4MmVlLWMyMTgtNDEyMS1hYmQ5LWM5ZjIxM2ZkZWYzNSIsIlRleHQiOiJbNl0iLCJXQUlWZXJzaW9uIjoiNi41LjAuMCJ9}</w:instrText>
          </w:r>
          <w:r w:rsidR="00191C08">
            <w:rPr>
              <w:noProof/>
              <w:lang w:val="en-US"/>
            </w:rPr>
            <w:fldChar w:fldCharType="separate"/>
          </w:r>
          <w:r w:rsidR="007262D2">
            <w:rPr>
              <w:noProof/>
              <w:lang w:val="en-US"/>
            </w:rPr>
            <w:t>[6]</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5F777CC9"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sdt>
        <w:sdtPr>
          <w:rPr>
            <w:lang w:val="en-US"/>
          </w:rPr>
          <w:alias w:val="To edit, see citavi.com/edit"/>
          <w:tag w:val="CitaviPlaceholder#be965e36-0a5d-41d8-af1f-43b6d3f277c1"/>
          <w:id w:val="-831757892"/>
          <w:placeholder>
            <w:docPart w:val="DefaultPlaceholder_-1854013440"/>
          </w:placeholder>
        </w:sdtPr>
        <w:sdtContent>
          <w:r w:rsidR="000B048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2QyNTY4LTkyY2MtNDlmNy1hZWJiLWQwZTUyY2I0MzMzNSIsIlJhbmdlTGVuZ3RoIjoy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LHsiJGlkIjoiMTEiLCIkdHlwZSI6IlN3aXNzQWNhZGVtaWMuQ2l0YXZpLkNpdGF0aW9ucy5Xb3JkUGxhY2Vob2xkZXJFbnRyeSwgU3dpc3NBY2FkZW1pYy5DaXRhdmkiLCJJZCI6ImU1ODVmZDU4LTcwNjMtNGRlYi1hM2Q3LTkwMjIxN2I1OTFhMCIsIlJhbmdlU3RhcnQiOjIsIlJhbmdlTGVuZ3RoIjozLCJSZWZlcmVuY2VJZCI6IjNkZWI0Y2I1LWU4MjItNDQ5MS1hNTcyLWQ0MDI2YjZhMTM1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lNhcmEiLCJMYXN0TmFtZSI6IkZhcnJpcyIsIk1pZGRsZU5hbWUiOiJSLiIsIlByb3RlY3RlZCI6ZmFsc2UsIlNleCI6MSwiQ3JlYXRlZEJ5IjoiX01hcmVpa2UgQXJpYWFucyIsIkNyZWF0ZWRPbiI6IjIwMTktMDYtMTRUMTM6NDY6MTUiLCJNb2RpZmllZEJ5IjoiX01hcmVpa2UgQXJpYWFucyIsIklkIjoiMjM5MzJiN2UtOTc2MC00YzU3LTllOWEtODdjODA2MjU5ZGI1IiwiTW9kaWZpZWRPbiI6IjIwMTktMDYtMTRUMTM6NDY6MTkiLCJQcm9qZWN0Ijp7IiRyZWYiOiI1In19LHsiJGlkIjoiMTQ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My9zcC9qeHgwMDMiLCJVcmlTdHJpbmciOiJodHRwczovL2RvaS5vcmcvMTAuMTA5My9zcC9qeHgwMD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g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5IiwiQ291bnQiOjEsIlRleHRVbml0cyI6W3siJGlkIjoiMjAiLCJGb250U3R5bGUiOnsiJGlkIjoiMjEiLCJOZXV0cmFsIjp0cnVlfSwiUmVhZGluZ09yZGVyIjoxLCJUZXh0IjoiWzIsNF0ifV19LCJUYWciOiJDaXRhdmlQbGFjZWhvbGRlciNiZTk2NWUzNi0wYTVkLTQxZDgtYWYxZi00M2I2ZDNmMjc3YzEiLCJUZXh0IjoiWzIsNF0iLCJXQUlWZXJzaW9uIjoiNi41LjAuMCJ9}</w:instrText>
          </w:r>
          <w:r w:rsidR="000B0485">
            <w:rPr>
              <w:noProof/>
              <w:lang w:val="en-US"/>
            </w:rPr>
            <w:fldChar w:fldCharType="separate"/>
          </w:r>
          <w:r w:rsidR="000B0485">
            <w:rPr>
              <w:noProof/>
              <w:lang w:val="en-US"/>
            </w:rPr>
            <w:t>[2,4]</w:t>
          </w:r>
          <w:r w:rsidR="000B0485">
            <w:rPr>
              <w:noProof/>
              <w:lang w:val="en-US"/>
            </w:rPr>
            <w:fldChar w:fldCharType="end"/>
          </w:r>
        </w:sdtContent>
      </w:sdt>
      <w:r w:rsidR="006852EF" w:rsidRPr="006A56FF">
        <w:rPr>
          <w:lang w:val="en-US"/>
        </w:rPr>
        <w:t xml:space="preserve">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2679882F"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z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ZjE3MjZjNzktMWFmNS00ZTc1LThlY2EtZmMyZjYzOWYwMDNkIiwiVGV4dCI6Ils0XSIsIldBSVZlcnNpb24iOiI2LjUuMC4wIn0=}</w:instrText>
          </w:r>
          <w:r w:rsidRPr="006A56FF">
            <w:rPr>
              <w:lang w:val="en-US"/>
            </w:rPr>
            <w:fldChar w:fldCharType="separate"/>
          </w:r>
          <w:r w:rsidR="007262D2">
            <w:rPr>
              <w:lang w:val="en-US"/>
            </w:rPr>
            <w:t>[4]</w:t>
          </w:r>
          <w:r w:rsidRPr="006A56FF">
            <w:rPr>
              <w:lang w:val="en-US"/>
            </w:rPr>
            <w:fldChar w:fldCharType="end"/>
          </w:r>
        </w:sdtContent>
      </w:sdt>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 xml:space="preserve">e provide an updated </w:t>
      </w:r>
      <w:del w:id="18" w:author="Mareike Ariaans" w:date="2020-09-14T13:09:00Z">
        <w:r w:rsidR="00F557A8" w:rsidRPr="006A56FF" w:rsidDel="00594BB1">
          <w:rPr>
            <w:lang w:val="en-US"/>
          </w:rPr>
          <w:delText xml:space="preserve">and flexible </w:delText>
        </w:r>
      </w:del>
      <w:r w:rsidR="00F557A8" w:rsidRPr="006A56FF">
        <w:rPr>
          <w:lang w:val="en-US"/>
        </w:rPr>
        <w:t>LTC typology</w:t>
      </w:r>
      <w:del w:id="19" w:author="Mareike Ariaans" w:date="2020-09-14T13:09:00Z">
        <w:r w:rsidR="00F557A8" w:rsidRPr="006A56FF" w:rsidDel="00594BB1">
          <w:rPr>
            <w:lang w:val="en-US"/>
          </w:rPr>
          <w:delText xml:space="preserve">. </w:delText>
        </w:r>
        <w:commentRangeStart w:id="20"/>
        <w:commentRangeStart w:id="21"/>
        <w:r w:rsidR="00B728ED" w:rsidRPr="00DD5700" w:rsidDel="00594BB1">
          <w:rPr>
            <w:lang w:val="en-US"/>
          </w:rPr>
          <w:delText>Updated</w:delText>
        </w:r>
        <w:commentRangeEnd w:id="20"/>
        <w:r w:rsidR="00DD5700" w:rsidDel="00594BB1">
          <w:rPr>
            <w:rStyle w:val="Kommentarzeichen"/>
          </w:rPr>
          <w:commentReference w:id="20"/>
        </w:r>
      </w:del>
      <w:commentRangeEnd w:id="21"/>
      <w:r w:rsidR="00594BB1">
        <w:rPr>
          <w:rStyle w:val="Kommentarzeichen"/>
        </w:rPr>
        <w:commentReference w:id="21"/>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U3RhcnQiOj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IxMmRlNzU2NS00ZThiLTRhOWItOGE1NC1kY2NjYzQ2ZTNhOD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y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WzbigJM4XSJ9XX0sIlRhZyI6IkNpdGF2aVBsYWNlaG9sZGVyIzY2NGRmMGMzLTY3OTEtNDYyYi04NDJmLWJlY2EyNzIwMzA3MCIsIlRleHQiOiJbNuKAkzhdIiwiV0FJVmVyc2lvbiI6IjYuNS4wLjAifQ==}</w:instrText>
          </w:r>
          <w:r w:rsidR="004C3BAD" w:rsidRPr="006A56FF">
            <w:rPr>
              <w:lang w:val="en-US"/>
            </w:rPr>
            <w:fldChar w:fldCharType="separate"/>
          </w:r>
          <w:r w:rsidR="007262D2">
            <w:rPr>
              <w:lang w:val="en-US"/>
            </w:rPr>
            <w:t>[6–8]</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zZjIxMjFhOC1jN2RjLTQ1MGYtYjY3YS01MTYyMzNiYzY1MDgiLCJUZXh0IjoiOSIsIldBSVZlcnNpb24iOiI2LjUuMC4wIn0=}</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A0OTY0YWE4LTdlZjktNGI0MS04Mjc4LWQxZWVkZjBlZjMyNyIsIlRleHQiOiJbOV0iLCJXQUlWZXJzaW9uIjoiNi41LjAuMCJ9}</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ZmMzZjNlYS0wOWQ4LTQ0ZjUtOWRjNS1iYWJhMjgzYjUwNjkiLCJUZXh0IjoiOSIsIldBSVZlcnNpb24iOiI2LjUuMC4wIn0=}</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UwZjEwNDBkLWVjZTMtNDExZS1hMzMwLTMwM2Q1Y2Q5MTM1NSIsIlRleHQiOiJbOV0iLCJXQUlWZXJzaW9uIjoiNi41LjAuMCJ9}</w:instrText>
          </w:r>
          <w:r w:rsidR="00E57915">
            <w:rPr>
              <w:noProof/>
              <w:lang w:val="en-US"/>
            </w:rPr>
            <w:fldChar w:fldCharType="separate"/>
          </w:r>
          <w:r w:rsidR="007262D2">
            <w:rPr>
              <w:noProof/>
              <w:lang w:val="en-US"/>
            </w:rPr>
            <w:t>[9]</w:t>
          </w:r>
          <w:r w:rsidR="00E57915">
            <w:rPr>
              <w:noProof/>
              <w:lang w:val="en-US"/>
            </w:rPr>
            <w:fldChar w:fldCharType="end"/>
          </w:r>
        </w:sdtContent>
      </w:sdt>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weakly related. Other studies </w:t>
      </w:r>
      <w:r w:rsidR="00E57915">
        <w:rPr>
          <w:lang w:val="en-US"/>
        </w:rPr>
        <w:t>could make use of the six</w:t>
      </w:r>
      <w:r w:rsidR="005A2B52">
        <w:rPr>
          <w:lang w:val="en-US"/>
        </w:rPr>
        <w:t>-cluster typology</w:t>
      </w:r>
      <w:r w:rsidR="00864AD0">
        <w:rPr>
          <w:lang w:val="en-US"/>
        </w:rPr>
        <w:t xml:space="preserve"> proposed in our </w:t>
      </w:r>
      <w:r w:rsidR="00864AD0">
        <w:rPr>
          <w:lang w:val="en-US"/>
        </w:rPr>
        <w:lastRenderedPageBreak/>
        <w:t xml:space="preserve">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2111908A"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sdt>
        <w:sdtPr>
          <w:rPr>
            <w:highlight w:val="yellow"/>
            <w:lang w:val="en-US"/>
          </w:rPr>
          <w:alias w:val="To edit, see citavi.com/edit"/>
          <w:tag w:val="CitaviPlaceholder#9062b5cd-6628-4ccc-8cfb-c1c9a6895115"/>
          <w:id w:val="1165053641"/>
          <w:placeholder>
            <w:docPart w:val="DefaultPlaceholder_-1854013440"/>
          </w:placeholder>
        </w:sdtPr>
        <w:sdtContent>
          <w:r w:rsidR="005B3E96" w:rsidRPr="00BE6DC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1Y2Q3ZmI4YS02ZmNmLTRkM2ItODY0MC02OGZmMWU4NzY4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OTA2MmI1Y2QtNjYyOC00Y2NjLThjZmItYzFjOWE2ODk1MTE1IiwiVGV4dCI6Ils2LDgsMjRdIiwiV0FJVmVyc2lvbiI6IjYuNS4wLjAifQ==}</w:instrText>
          </w:r>
          <w:r w:rsidR="005B3E96" w:rsidRPr="00BE6DC1">
            <w:rPr>
              <w:noProof/>
              <w:lang w:val="en-US"/>
            </w:rPr>
            <w:fldChar w:fldCharType="separate"/>
          </w:r>
          <w:r w:rsidR="007262D2" w:rsidRPr="00BE6DC1">
            <w:rPr>
              <w:noProof/>
              <w:lang w:val="en-US"/>
            </w:rPr>
            <w:t>[6,8,24]</w:t>
          </w:r>
          <w:r w:rsidR="005B3E96" w:rsidRPr="00BE6DC1">
            <w:rPr>
              <w:noProof/>
              <w:lang w:val="en-US"/>
            </w:rPr>
            <w:fldChar w:fldCharType="end"/>
          </w:r>
        </w:sdtContent>
      </w:sdt>
      <w:r w:rsidR="00F67DFE" w:rsidRPr="00BE6DC1">
        <w:rPr>
          <w:lang w:val="en-US"/>
        </w:rPr>
        <w:t xml:space="preserve"> or Eastern European t</w:t>
      </w:r>
      <w:r w:rsidR="00F67DFE">
        <w:rPr>
          <w:lang w:val="en-US"/>
        </w:rPr>
        <w:t>ype</w:t>
      </w:r>
      <w:r w:rsidR="005B3E96">
        <w:rPr>
          <w:lang w:val="en-US"/>
        </w:rPr>
        <w:t xml:space="preserve"> </w:t>
      </w:r>
      <w:sdt>
        <w:sdtPr>
          <w:rPr>
            <w:lang w:val="en-US"/>
          </w:rPr>
          <w:alias w:val="To edit, see citavi.com/edit"/>
          <w:tag w:val="CitaviPlaceholder#d3e4b2a8-1c2c-4833-b713-f92010618573"/>
          <w:id w:val="-799138465"/>
          <w:placeholder>
            <w:docPart w:val="DefaultPlaceholder_-1854013440"/>
          </w:placeholder>
        </w:sdtPr>
        <w:sdtContent>
          <w:r w:rsidR="005B3E96">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QzZTRiMmE4LTFjMmMtNDgzMy1iNzEzLWY5MjAxMDYxODU3MyIsIlRleHQiOiJbNl0iLCJXQUlWZXJzaW9uIjoiNi41LjAuMCJ9}</w:instrText>
          </w:r>
          <w:r w:rsidR="005B3E96">
            <w:rPr>
              <w:noProof/>
              <w:lang w:val="en-US"/>
            </w:rPr>
            <w:fldChar w:fldCharType="separate"/>
          </w:r>
          <w:r w:rsidR="007262D2">
            <w:rPr>
              <w:noProof/>
              <w:lang w:val="en-US"/>
            </w:rPr>
            <w:t>[6]</w:t>
          </w:r>
          <w:r w:rsidR="005B3E96">
            <w:rPr>
              <w:noProof/>
              <w:lang w:val="en-US"/>
            </w:rPr>
            <w:fldChar w:fldCharType="end"/>
          </w:r>
        </w:sdtContent>
      </w:sdt>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sdt>
        <w:sdtPr>
          <w:rPr>
            <w:lang w:val="en-US"/>
          </w:rPr>
          <w:alias w:val="To edit, see citavi.com/edit"/>
          <w:tag w:val="CitaviPlaceholder#ed596c3c-01f0-40a6-a65d-59f6a96c893d"/>
          <w:id w:val="508949208"/>
          <w:placeholder>
            <w:docPart w:val="DefaultPlaceholder_-1854013440"/>
          </w:placeholder>
        </w:sdtPr>
        <w:sdtContent>
          <w:r w:rsidR="0046170E">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ZDU5NmMzYy0wMWYwLTQwYTYtYTY1ZC01OWY2YTk2Yzg5M2QiLCJUZXh0IjoiWzhdIiwiV0FJVmVyc2lvbiI6IjYuNS4wLjAifQ==}</w:instrText>
          </w:r>
          <w:r w:rsidR="0046170E">
            <w:rPr>
              <w:noProof/>
              <w:lang w:val="en-US"/>
            </w:rPr>
            <w:fldChar w:fldCharType="separate"/>
          </w:r>
          <w:r w:rsidR="007262D2">
            <w:rPr>
              <w:noProof/>
              <w:lang w:val="en-US"/>
            </w:rPr>
            <w:t>[8]</w:t>
          </w:r>
          <w:r w:rsidR="0046170E">
            <w:rPr>
              <w:noProof/>
              <w:lang w:val="en-US"/>
            </w:rPr>
            <w:fldChar w:fldCharType="end"/>
          </w:r>
        </w:sdtContent>
      </w:sdt>
      <w:r w:rsidR="003358D3">
        <w:rPr>
          <w:lang w:val="en-US"/>
        </w:rPr>
        <w:t>. In LTC only few countries adopted social insurance (Germany, the Netherlands,</w:t>
      </w:r>
      <w:r w:rsidR="00BE705A">
        <w:rPr>
          <w:lang w:val="en-US"/>
        </w:rPr>
        <w:t xml:space="preserve"> 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w:t>
      </w:r>
      <w:r w:rsidR="006C0A53">
        <w:rPr>
          <w:lang w:val="en-US"/>
        </w:rPr>
        <w:lastRenderedPageBreak/>
        <w:t xml:space="preserve">system types. Hence, how LTC is financed </w:t>
      </w:r>
      <w:r w:rsidR="00F8641C">
        <w:rPr>
          <w:lang w:val="en-US"/>
        </w:rPr>
        <w:t>does not seem</w:t>
      </w:r>
      <w:r w:rsidR="006C0A53">
        <w:rPr>
          <w:lang w:val="en-US"/>
        </w:rPr>
        <w:t xml:space="preserve"> to influence other dimensions of the LTC system.</w:t>
      </w:r>
    </w:p>
    <w:p w14:paraId="629999E3" w14:textId="6CC8191F"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00162B6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0LCJSZWZlcmVuY2VJZCI6ImM0Y2RlOWMzLTViMGEtNDM3NS1hNGQwLTRhNWFlMTYxMGJ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}</w:instrText>
          </w:r>
          <w:r w:rsidR="00162B67" w:rsidRPr="006A56FF">
            <w:rPr>
              <w:lang w:val="en-US"/>
            </w:rPr>
            <w:fldChar w:fldCharType="separate"/>
          </w:r>
          <w:r w:rsidR="007262D2">
            <w:rPr>
              <w:lang w:val="en-US"/>
            </w:rPr>
            <w:t>[46]</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0LCJSZWZlcmVuY2VJZCI6ImM4ZGU2MGU1LWJiNDgtNDZjYS1iZjNjLWJlN2IwZjRmYWE3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8L24+XHJcbiAgPGluPnRydWU8L2luPlxyXG4gIDxvcz4xOTwvb3M+XHJcbiAgPHBzPjE5PC9wcz5cclxuPC9zcD5cclxuPGVwPlxyXG4gIDxuPjQxPC9uPlxyXG4gIDxpbj50cnVlPC9pbj5cclxuICA8b3M+NDE8L29zPlxyXG4gIDxwcz40MTwvcHM+XHJcbjwvZXA+XHJcbjxvcz4xOS00M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U3Lzk3ODExMzcwMzIzNDgiLCJVcmlTdHJpbmciOiJodHRwczovL2RvaS5vcmcvMTAuMTA1Ny85NzgxMTM3MDMyMz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3VDA4OjAxOjQ0IiwiTW9kaWZpZWRCeSI6Il9NYXJlaWtlIEFyaWFhbnMiLCJJZCI6ImQ2ZTRhMTNhLWQ4OTgtNDdhMS1iMzIwLWNiYzU0YjY2MTNlZCIsIk1vZGlmaWVkT24iOiIyMDE5LTA2LTE3VDA4OjAxOjUzIiwiUHJvamVjdCI6eyIkcmVmIjoiNSJ9fV0sIk9yZ2FuaXphdGlvbnMiOltdLCJPdGhlcnNJbnZvbHZlZCI6W10sIlBhZ2VDb3VudCI6IjQxNiIsIlBsYWNlT2ZQdWJsaWNhdGlvbiI6IkJhc2luZ3N0b2tlIiwiUHVibGlzaGVycyI6W3siJGlkIjoiMTMiLCIkdHlwZSI6IlN3aXNzQWNhZGVtaWMuQ2l0YXZpLlB1Ymxpc2hlciwgU3dpc3NBY2FkZW1pYy5DaXRhdmk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JbNDddIn1dfSwiVGFnIjoiQ2l0YXZpUGxhY2Vob2xkZXIjZmQwNzhjMjQtNmI5MS00ZWQyLWEwY2ItMmViNjFmZDc2OTFmIiwiVGV4dCI6Ils0N10iLCJXQUlWZXJzaW9uIjoiNi41LjAuMCJ9}</w:instrText>
          </w:r>
          <w:r w:rsidR="000E5EEF" w:rsidRPr="006A56FF">
            <w:rPr>
              <w:lang w:val="en-US"/>
            </w:rPr>
            <w:fldChar w:fldCharType="separate"/>
          </w:r>
          <w:r w:rsidR="007262D2">
            <w:rPr>
              <w:lang w:val="en-US"/>
            </w:rPr>
            <w:t>[47]</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Sx7IiRpZCI6IjEyIiwiJHR5cGUiOiJTd2lzc0FjYWRlbWljLkNpdGF2aS5DaXRhdGlvbnMuV29yZFBsYWNlaG9sZGVyRW50cnksIFN3aXNzQWNhZGVtaWMuQ2l0YXZpIiwiSWQiOiJmZjhhZmEzYi0yMGQ5LTRlMDctYTU5OC1hODRmNWQxNDM5YzUiLCJSYW5nZVN0YXJ0IjoyLCJSYW5nZUxlbmd0aCI6NCwiUmVmZXJlbmNlSWQiOiIxYjhiYThjNi01OWViLTRiNzMtYTdmMS1mYTAyZmU1MTg3MzU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iR0eXBlIjoiU3dpc3NBY2FkZW1pYy5DaXRhdmkuUGVyaW9kaWNhbCwgU3dpc3NBY2FkZW1pYy5DaXRhdmk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}</w:instrText>
          </w:r>
          <w:r w:rsidR="000E5EEF" w:rsidRPr="006A56FF">
            <w:rPr>
              <w:lang w:val="en-US"/>
            </w:rPr>
            <w:fldChar w:fldCharType="separate"/>
          </w:r>
          <w:r w:rsidR="007262D2">
            <w:rPr>
              <w:lang w:val="en-US"/>
            </w:rPr>
            <w:t>[1,30]</w:t>
          </w:r>
          <w:r w:rsidR="000E5EEF" w:rsidRPr="006A56FF">
            <w:rPr>
              <w:lang w:val="en-US"/>
            </w:rPr>
            <w:fldChar w:fldCharType="end"/>
          </w:r>
        </w:sdtContent>
      </w:sdt>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Content>
          <w:r w:rsidR="00E659F0">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0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V0sIkZvcm1hdHRlZFRleHQiOnsiJGlkIjoiMTEiLCJDb3VudCI6MSwiVGV4dFVuaXRzIjpbeyIkaWQiOiIxMiIsIkZvbnRTdHlsZSI6eyIkaWQiOiIxMyIsIk5ldXRyYWwiOnRydWV9LCJSZWFkaW5nT3JkZXIiOjEsIlRleHQiOiJbMjhdIn1dfSwiVGFnIjoiQ2l0YXZpUGxhY2Vob2xkZXIjODFiNjY2OTAtN2E3ZC00ZTU1LTk3ZGUtMzcxMDM4YTI0MjkyIiwiVGV4dCI6IlsyOF0iLCJXQUlWZXJzaW9uIjoiNi41LjAuMCJ9}</w:instrText>
          </w:r>
          <w:r w:rsidR="00E659F0">
            <w:rPr>
              <w:noProof/>
              <w:lang w:val="en-US"/>
            </w:rPr>
            <w:fldChar w:fldCharType="separate"/>
          </w:r>
          <w:r w:rsidR="007262D2">
            <w:rPr>
              <w:noProof/>
              <w:lang w:val="en-US"/>
            </w:rPr>
            <w:t>[28]</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better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jI1Njg3ODIwLWNmMzctNDhjMC1iNjg3LTMzYjgxNTEwZDgyN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iMzk4N2NiYi0xZjhhLTRlMmQtYjEwZi05MzkyMGY0NzBhMzkiLCJUZXh0IjoiWzI4LDMwXSIsIldBSVZlcnNpb24iOiI2LjUuMC4wIn0=}</w:instrText>
          </w:r>
          <w:r w:rsidR="000E5EEF" w:rsidRPr="006A56FF">
            <w:rPr>
              <w:lang w:val="en-US"/>
            </w:rPr>
            <w:fldChar w:fldCharType="separate"/>
          </w:r>
          <w:r w:rsidR="007262D2">
            <w:rPr>
              <w:lang w:val="en-US"/>
            </w:rPr>
            <w:t>[28,30]</w:t>
          </w:r>
          <w:r w:rsidR="000E5EEF" w:rsidRPr="006A56FF">
            <w:rPr>
              <w:lang w:val="en-US"/>
            </w:rPr>
            <w:fldChar w:fldCharType="end"/>
          </w:r>
        </w:sdtContent>
      </w:sdt>
      <w:r w:rsidR="000E5EEF" w:rsidRPr="006A56FF">
        <w:rPr>
          <w:lang w:val="en-US"/>
        </w:rPr>
        <w:t>.</w:t>
      </w:r>
    </w:p>
    <w:p w14:paraId="04FB45A2" w14:textId="6AB7674C"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5B716D2" w14:textId="77777777" w:rsidR="000B0485" w:rsidRDefault="00D062D3" w:rsidP="000B0485">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22" w:name="_CTVBIBLIOGRAPHY1"/>
          <w:bookmarkEnd w:id="22"/>
          <w:r w:rsidR="000B0485">
            <w:rPr>
              <w:lang w:val="en-US"/>
            </w:rPr>
            <w:t>References</w:t>
          </w:r>
        </w:p>
        <w:p w14:paraId="593C73C9" w14:textId="77777777" w:rsidR="000B0485" w:rsidRDefault="000B0485" w:rsidP="000B0485">
          <w:pPr>
            <w:pStyle w:val="CitaviBibliographyEntry"/>
            <w:rPr>
              <w:lang w:val="en-US"/>
            </w:rPr>
          </w:pPr>
          <w:r>
            <w:rPr>
              <w:lang w:val="en-US"/>
            </w:rPr>
            <w:t>[1]</w:t>
          </w:r>
          <w:r>
            <w:rPr>
              <w:lang w:val="en-US"/>
            </w:rPr>
            <w:tab/>
          </w:r>
          <w:bookmarkStart w:id="23" w:name="_CTVL0010b6a142e90234bc18156f4e7b2566369"/>
          <w:r>
            <w:rPr>
              <w:lang w:val="en-US"/>
            </w:rPr>
            <w:t>Colombo F, Llena-Nozal A, Mercier J, Tjadens F. Help wanted?: Providing and paying for long-term care. Paris: OECD; 2011.</w:t>
          </w:r>
        </w:p>
        <w:bookmarkEnd w:id="23"/>
        <w:p w14:paraId="16E72ABB" w14:textId="77777777" w:rsidR="000B0485" w:rsidRDefault="000B0485" w:rsidP="000B0485">
          <w:pPr>
            <w:pStyle w:val="CitaviBibliographyEntry"/>
            <w:rPr>
              <w:lang w:val="en-US"/>
            </w:rPr>
          </w:pPr>
          <w:r>
            <w:rPr>
              <w:lang w:val="en-US"/>
            </w:rPr>
            <w:t>[2]</w:t>
          </w:r>
          <w:r>
            <w:rPr>
              <w:lang w:val="en-US"/>
            </w:rPr>
            <w:tab/>
          </w:r>
          <w:bookmarkStart w:id="24" w:name="_CTVL0014fb1e12993c0486bb38a312102fa0b95"/>
          <w:r>
            <w:rPr>
              <w:lang w:val="en-US"/>
            </w:rPr>
            <w:t>Ranci C, Pavolini E (eds.). Reforms in Long-Term Care Policies in Europe: Investigating Institutional Change and Social Impacts. New York, NY: Springer; 2013.</w:t>
          </w:r>
        </w:p>
        <w:bookmarkEnd w:id="24"/>
        <w:p w14:paraId="1C9E5DD4" w14:textId="77777777" w:rsidR="000B0485" w:rsidRDefault="000B0485" w:rsidP="000B0485">
          <w:pPr>
            <w:pStyle w:val="CitaviBibliographyEntry"/>
            <w:rPr>
              <w:lang w:val="en-US"/>
            </w:rPr>
          </w:pPr>
          <w:r>
            <w:rPr>
              <w:lang w:val="en-US"/>
            </w:rPr>
            <w:t>[3]</w:t>
          </w:r>
          <w:r>
            <w:rPr>
              <w:lang w:val="en-US"/>
            </w:rPr>
            <w:tab/>
          </w:r>
          <w:bookmarkStart w:id="25" w:name="_CTVL001ffb96f5d318a4de298a39e8f0bd5fa6a"/>
          <w:r>
            <w:rPr>
              <w:lang w:val="en-US"/>
            </w:rPr>
            <w:t>OECD, European Commission. A Good Life in Old Age? OECD Publishing; 2013.</w:t>
          </w:r>
        </w:p>
        <w:bookmarkEnd w:id="25"/>
        <w:p w14:paraId="43966F28" w14:textId="77777777" w:rsidR="000B0485" w:rsidRDefault="000B0485" w:rsidP="000B0485">
          <w:pPr>
            <w:pStyle w:val="CitaviBibliographyEntry"/>
            <w:rPr>
              <w:lang w:val="en-US"/>
            </w:rPr>
          </w:pPr>
          <w:r>
            <w:rPr>
              <w:lang w:val="en-US"/>
            </w:rPr>
            <w:lastRenderedPageBreak/>
            <w:t>[4]</w:t>
          </w:r>
          <w:r>
            <w:rPr>
              <w:lang w:val="en-US"/>
            </w:rPr>
            <w:tab/>
          </w:r>
          <w:bookmarkStart w:id="26"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26"/>
        <w:p w14:paraId="64F1D66B" w14:textId="77777777" w:rsidR="000B0485" w:rsidRDefault="000B0485" w:rsidP="000B0485">
          <w:pPr>
            <w:pStyle w:val="CitaviBibliographyEntry"/>
            <w:rPr>
              <w:lang w:val="en-US"/>
            </w:rPr>
          </w:pPr>
          <w:r>
            <w:rPr>
              <w:lang w:val="en-US"/>
            </w:rPr>
            <w:t>[5]</w:t>
          </w:r>
          <w:r>
            <w:rPr>
              <w:lang w:val="en-US"/>
            </w:rPr>
            <w:tab/>
          </w:r>
          <w:bookmarkStart w:id="27" w:name="_CTVL00103efbb5656b9476aa5f278c064126856"/>
          <w:r>
            <w:rPr>
              <w:lang w:val="en-US"/>
            </w:rPr>
            <w:t>Ungerson C. Social Politics and the Commodification of Care. Social Politics: International Studies in Gender, State &amp; Society 1997;4(3):362–81. https://doi.org/10.1093/sp/4.3.362.</w:t>
          </w:r>
        </w:p>
        <w:bookmarkEnd w:id="27"/>
        <w:p w14:paraId="20E69D1C" w14:textId="77777777" w:rsidR="000B0485" w:rsidRDefault="000B0485" w:rsidP="000B0485">
          <w:pPr>
            <w:pStyle w:val="CitaviBibliographyEntry"/>
            <w:rPr>
              <w:lang w:val="en-US"/>
            </w:rPr>
          </w:pPr>
          <w:r>
            <w:rPr>
              <w:lang w:val="en-US"/>
            </w:rPr>
            <w:t>[6]</w:t>
          </w:r>
          <w:r>
            <w:rPr>
              <w:lang w:val="en-US"/>
            </w:rPr>
            <w:tab/>
          </w:r>
          <w:bookmarkStart w:id="28" w:name="_CTVL001fd3ac2a6731141c3b7b2698947518579"/>
          <w:r>
            <w:rPr>
              <w:lang w:val="en-US"/>
            </w:rPr>
            <w:t>Damiani G, Farelli V, Anselmi A, Sicuro L, Solipaca A, Burgio A et al. Patterns of Long Term Care in 29 European countries: evidence from an exploratory study. BMC Health Serv Res 2011;11:316. https://doi.org/10.1186/1472-6963-11-316.</w:t>
          </w:r>
        </w:p>
        <w:bookmarkEnd w:id="28"/>
        <w:p w14:paraId="4AF62C5D" w14:textId="77777777" w:rsidR="000B0485" w:rsidRDefault="000B0485" w:rsidP="000B0485">
          <w:pPr>
            <w:pStyle w:val="CitaviBibliographyEntry"/>
            <w:rPr>
              <w:lang w:val="en-US"/>
            </w:rPr>
          </w:pPr>
          <w:r>
            <w:rPr>
              <w:lang w:val="en-US"/>
            </w:rPr>
            <w:t>[7]</w:t>
          </w:r>
          <w:r>
            <w:rPr>
              <w:lang w:val="en-US"/>
            </w:rPr>
            <w:tab/>
          </w:r>
          <w:bookmarkStart w:id="29" w:name="_CTVL001373c94ccf3c24a1ebfb425e778bd7fad"/>
          <w:r>
            <w:rPr>
              <w:lang w:val="en-US"/>
            </w:rPr>
            <w:t>Halásková R, Bednář P, Halásková M. Forms of Providing and Financing Long-Term Care in OECD Countries. Review of Economic Perspectives 2017;17(2):159–78. https://doi.org/10.1515/revecp-2017-0008.</w:t>
          </w:r>
        </w:p>
        <w:bookmarkEnd w:id="29"/>
        <w:p w14:paraId="19DD3B8B" w14:textId="77777777" w:rsidR="000B0485" w:rsidRDefault="000B0485" w:rsidP="000B0485">
          <w:pPr>
            <w:pStyle w:val="CitaviBibliographyEntry"/>
            <w:rPr>
              <w:lang w:val="en-US"/>
            </w:rPr>
          </w:pPr>
          <w:r>
            <w:rPr>
              <w:lang w:val="en-US"/>
            </w:rPr>
            <w:t>[8]</w:t>
          </w:r>
          <w:r>
            <w:rPr>
              <w:lang w:val="en-US"/>
            </w:rPr>
            <w:tab/>
          </w:r>
          <w:bookmarkStart w:id="3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30"/>
        <w:p w14:paraId="31E34138" w14:textId="77777777" w:rsidR="000B0485" w:rsidRDefault="000B0485" w:rsidP="000B0485">
          <w:pPr>
            <w:pStyle w:val="CitaviBibliographyEntry"/>
            <w:rPr>
              <w:lang w:val="en-US"/>
            </w:rPr>
          </w:pPr>
          <w:r>
            <w:rPr>
              <w:lang w:val="en-US"/>
            </w:rPr>
            <w:t>[9]</w:t>
          </w:r>
          <w:r>
            <w:rPr>
              <w:lang w:val="en-US"/>
            </w:rPr>
            <w:tab/>
          </w:r>
          <w:bookmarkStart w:id="31" w:name="_CTVL0014a831c3476a74e2b9956ea11f6651680"/>
          <w:r>
            <w:rPr>
              <w:lang w:val="en-US"/>
            </w:rPr>
            <w:t>Kraus M, Riedel M, Mot ES, Willemé P, Röhrling G. A typology of long-term care systems in Europe. Brussels: ENEPRI; 2010.</w:t>
          </w:r>
        </w:p>
        <w:bookmarkEnd w:id="31"/>
        <w:p w14:paraId="2C7F0ED8" w14:textId="77777777" w:rsidR="000B0485" w:rsidRDefault="000B0485" w:rsidP="000B0485">
          <w:pPr>
            <w:pStyle w:val="CitaviBibliographyEntry"/>
            <w:rPr>
              <w:lang w:val="en-US"/>
            </w:rPr>
          </w:pPr>
          <w:r>
            <w:rPr>
              <w:lang w:val="en-US"/>
            </w:rPr>
            <w:t>[10]</w:t>
          </w:r>
          <w:r>
            <w:rPr>
              <w:lang w:val="en-US"/>
            </w:rPr>
            <w:tab/>
          </w:r>
          <w:bookmarkStart w:id="32" w:name="_CTVL001ba251d514c9d4bae9495b7c6c02444ab"/>
          <w:r>
            <w:rPr>
              <w:lang w:val="en-US"/>
            </w:rPr>
            <w:t>Reibling N, Ariaans M, Wendt C. Worlds of Healthcare: A Healthcare System Typology of OECD Countries. Health Policy 2019;123(7):611–20. https://doi.org/10.1016/j.healthpol.2019.05.001.</w:t>
          </w:r>
        </w:p>
        <w:bookmarkEnd w:id="32"/>
        <w:p w14:paraId="5C5FE30C" w14:textId="77777777" w:rsidR="000B0485" w:rsidRDefault="000B0485" w:rsidP="000B0485">
          <w:pPr>
            <w:pStyle w:val="CitaviBibliographyEntry"/>
            <w:rPr>
              <w:lang w:val="en-US"/>
            </w:rPr>
          </w:pPr>
          <w:r>
            <w:rPr>
              <w:lang w:val="en-US"/>
            </w:rPr>
            <w:t>[11]</w:t>
          </w:r>
          <w:r>
            <w:rPr>
              <w:lang w:val="en-US"/>
            </w:rPr>
            <w:tab/>
          </w:r>
          <w:bookmarkStart w:id="33" w:name="_CTVL0010ab61766c6234c81af59c27fe2c9d49d"/>
          <w:r>
            <w:rPr>
              <w:lang w:val="en-US"/>
            </w:rPr>
            <w:t>Esping-Andersen G. The three worlds of welfare capitalism. Princeton, N.J.: Princeton University Press; 1990.</w:t>
          </w:r>
        </w:p>
        <w:bookmarkEnd w:id="33"/>
        <w:p w14:paraId="2D3147B9" w14:textId="77777777" w:rsidR="000B0485" w:rsidRDefault="000B0485" w:rsidP="000B0485">
          <w:pPr>
            <w:pStyle w:val="CitaviBibliographyEntry"/>
            <w:rPr>
              <w:lang w:val="en-US"/>
            </w:rPr>
          </w:pPr>
          <w:r>
            <w:rPr>
              <w:lang w:val="en-US"/>
            </w:rPr>
            <w:t>[12]</w:t>
          </w:r>
          <w:r>
            <w:rPr>
              <w:lang w:val="en-US"/>
            </w:rPr>
            <w:tab/>
          </w:r>
          <w:bookmarkStart w:id="34" w:name="_CTVL0017c3d120b68894a438ddae60dd66cb8df"/>
          <w:r>
            <w:rPr>
              <w:lang w:val="en-US"/>
            </w:rPr>
            <w:t>Ferrera M. The 'Southern Model' of Welfare in Social Europe. Journal of European Social Policy 1996;6(1):17–37. https://doi.org/10.1177/095892879600600102.</w:t>
          </w:r>
        </w:p>
        <w:bookmarkEnd w:id="34"/>
        <w:p w14:paraId="7372BD21" w14:textId="77777777" w:rsidR="000B0485" w:rsidRDefault="000B0485" w:rsidP="000B0485">
          <w:pPr>
            <w:pStyle w:val="CitaviBibliographyEntry"/>
            <w:rPr>
              <w:lang w:val="en-US"/>
            </w:rPr>
          </w:pPr>
          <w:r>
            <w:rPr>
              <w:lang w:val="en-US"/>
            </w:rPr>
            <w:t>[13]</w:t>
          </w:r>
          <w:r>
            <w:rPr>
              <w:lang w:val="en-US"/>
            </w:rPr>
            <w:tab/>
          </w:r>
          <w:bookmarkStart w:id="35" w:name="_CTVL0019c83775edfdb449eb0696fce30169fae"/>
          <w:r>
            <w:rPr>
              <w:lang w:val="en-US"/>
            </w:rPr>
            <w:t>Arts W, Gelissen J. Three worlds of welfare capitalism or more?: A state-of-the-art report. Journal of European Social Policy 2002;12(2):137–58.</w:t>
          </w:r>
        </w:p>
        <w:bookmarkEnd w:id="35"/>
        <w:p w14:paraId="0D360333" w14:textId="77777777" w:rsidR="000B0485" w:rsidRDefault="000B0485" w:rsidP="000B0485">
          <w:pPr>
            <w:pStyle w:val="CitaviBibliographyEntry"/>
            <w:rPr>
              <w:lang w:val="en-US"/>
            </w:rPr>
          </w:pPr>
          <w:r>
            <w:rPr>
              <w:lang w:val="en-US"/>
            </w:rPr>
            <w:t>[14]</w:t>
          </w:r>
          <w:r>
            <w:rPr>
              <w:lang w:val="en-US"/>
            </w:rPr>
            <w:tab/>
          </w:r>
          <w:bookmarkStart w:id="36" w:name="_CTVL00134984415fb464e2783512e6c89b0cd6c"/>
          <w:r>
            <w:rPr>
              <w:lang w:val="en-US"/>
            </w:rPr>
            <w:t>Castles FG, Mitchell D. Worlds of Welfare and Families of Nations. In: Castles FG, editor. Families of nations: Patterns of public policy in Western democracies. Aldershot: Ashgate; 1993.</w:t>
          </w:r>
        </w:p>
        <w:bookmarkEnd w:id="36"/>
        <w:p w14:paraId="36D73A98" w14:textId="77777777" w:rsidR="000B0485" w:rsidRDefault="000B0485" w:rsidP="000B0485">
          <w:pPr>
            <w:pStyle w:val="CitaviBibliographyEntry"/>
            <w:rPr>
              <w:lang w:val="en-US"/>
            </w:rPr>
          </w:pPr>
          <w:r>
            <w:rPr>
              <w:lang w:val="en-US"/>
            </w:rPr>
            <w:t>[15]</w:t>
          </w:r>
          <w:r>
            <w:rPr>
              <w:lang w:val="en-US"/>
            </w:rPr>
            <w:tab/>
          </w:r>
          <w:bookmarkStart w:id="37" w:name="_CTVL001c4d18bc7cbb84effbca47358d0ec4f5f"/>
          <w:r>
            <w:rPr>
              <w:lang w:val="en-US"/>
            </w:rPr>
            <w:t>Rostgaard T. Caring for Children and Older People in Europe - A Comparison of European Policies and Practice. Policy Studies 2002;23(1):51–68. https://doi.org/10.1080/0144287022000000082.</w:t>
          </w:r>
        </w:p>
        <w:bookmarkEnd w:id="37"/>
        <w:p w14:paraId="3C182E39" w14:textId="77777777" w:rsidR="000B0485" w:rsidRDefault="000B0485" w:rsidP="000B0485">
          <w:pPr>
            <w:pStyle w:val="CitaviBibliographyEntry"/>
            <w:rPr>
              <w:lang w:val="en-US"/>
            </w:rPr>
          </w:pPr>
          <w:r>
            <w:rPr>
              <w:lang w:val="en-US"/>
            </w:rPr>
            <w:t>[16]</w:t>
          </w:r>
          <w:r>
            <w:rPr>
              <w:lang w:val="en-US"/>
            </w:rPr>
            <w:tab/>
          </w:r>
          <w:bookmarkStart w:id="38" w:name="_CTVL001ab516b2141194d84a0d50dcc11af4e93"/>
          <w:r>
            <w:rPr>
              <w:lang w:val="en-US"/>
            </w:rPr>
            <w:t>Wendt C. Changing Healthcare System Types. Social Policy &amp; Administration 2014;48(7):864–82. https://doi.org/10.1111/spol.12061.</w:t>
          </w:r>
        </w:p>
        <w:bookmarkEnd w:id="38"/>
        <w:p w14:paraId="16BB8ABA" w14:textId="77777777" w:rsidR="000B0485" w:rsidRDefault="000B0485" w:rsidP="000B0485">
          <w:pPr>
            <w:pStyle w:val="CitaviBibliographyEntry"/>
            <w:rPr>
              <w:lang w:val="en-US"/>
            </w:rPr>
          </w:pPr>
          <w:r>
            <w:rPr>
              <w:lang w:val="en-US"/>
            </w:rPr>
            <w:t>[17]</w:t>
          </w:r>
          <w:r>
            <w:rPr>
              <w:lang w:val="en-US"/>
            </w:rPr>
            <w:tab/>
          </w:r>
          <w:bookmarkStart w:id="39" w:name="_CTVL0018474dca944ff43a3977d89e1f8cbf9bc"/>
          <w:r>
            <w:rPr>
              <w:lang w:val="en-US"/>
            </w:rPr>
            <w:t>Schieber GJ. Financing and delivering health care: A comparative analysis of OECD countries. Paris: OECD; 1987.</w:t>
          </w:r>
        </w:p>
        <w:bookmarkEnd w:id="39"/>
        <w:p w14:paraId="05DFE60D" w14:textId="77777777" w:rsidR="000B0485" w:rsidRDefault="000B0485" w:rsidP="000B0485">
          <w:pPr>
            <w:pStyle w:val="CitaviBibliographyEntry"/>
            <w:rPr>
              <w:lang w:val="en-US"/>
            </w:rPr>
          </w:pPr>
          <w:r>
            <w:rPr>
              <w:lang w:val="en-US"/>
            </w:rPr>
            <w:t>[18]</w:t>
          </w:r>
          <w:r>
            <w:rPr>
              <w:lang w:val="en-US"/>
            </w:rPr>
            <w:tab/>
          </w:r>
          <w:bookmarkStart w:id="40" w:name="_CTVL0013d007445ae5a40379b45bf9ea10b8792"/>
          <w:r>
            <w:rPr>
              <w:lang w:val="en-US"/>
            </w:rPr>
            <w:t>Böhm K, Schmid A, Götze R, Landwehr C, Rothgang H. Five types of OECD healthcare systems: empirical results of a deductive classification. Health Policy 2013;113(3):258–69. https://doi.org/10.1016/j.healthpol.2013.09.003.</w:t>
          </w:r>
        </w:p>
        <w:bookmarkEnd w:id="40"/>
        <w:p w14:paraId="1693824A" w14:textId="77777777" w:rsidR="000B0485" w:rsidRDefault="000B0485" w:rsidP="000B0485">
          <w:pPr>
            <w:pStyle w:val="CitaviBibliographyEntry"/>
            <w:rPr>
              <w:lang w:val="en-US"/>
            </w:rPr>
          </w:pPr>
          <w:r>
            <w:rPr>
              <w:lang w:val="en-US"/>
            </w:rPr>
            <w:t>[19]</w:t>
          </w:r>
          <w:r>
            <w:rPr>
              <w:lang w:val="en-US"/>
            </w:rPr>
            <w:tab/>
          </w:r>
          <w:bookmarkStart w:id="41" w:name="_CTVL001d05c2d44cb5e4fe2b3f74ab1c28541ed"/>
          <w:r>
            <w:rPr>
              <w:lang w:val="en-US"/>
            </w:rPr>
            <w:t>Anttonen A, Sipilä J. European Social Care Services: Is it possible to identify models? Journal of European Social Policy 1996;6(2):87–100.</w:t>
          </w:r>
        </w:p>
        <w:bookmarkEnd w:id="41"/>
        <w:p w14:paraId="36867339" w14:textId="77777777" w:rsidR="000B0485" w:rsidRDefault="000B0485" w:rsidP="000B0485">
          <w:pPr>
            <w:pStyle w:val="CitaviBibliographyEntry"/>
            <w:rPr>
              <w:lang w:val="en-US"/>
            </w:rPr>
          </w:pPr>
          <w:r>
            <w:rPr>
              <w:lang w:val="en-US"/>
            </w:rPr>
            <w:t>[20]</w:t>
          </w:r>
          <w:r>
            <w:rPr>
              <w:lang w:val="en-US"/>
            </w:rPr>
            <w:tab/>
          </w:r>
          <w:bookmarkStart w:id="42" w:name="_CTVL001e6435ca3dc8443b5a53ecffd8c03ae4d"/>
          <w:r>
            <w:rPr>
              <w:lang w:val="en-US"/>
            </w:rPr>
            <w:t>Bettio F, Plantenga J. Comparing Care Regimes in Europe. Feminist Economics 2004;10(1):85–113. https://doi.org/10.1080/1354570042000198245.</w:t>
          </w:r>
        </w:p>
        <w:bookmarkEnd w:id="42"/>
        <w:p w14:paraId="2A064B88" w14:textId="77777777" w:rsidR="000B0485" w:rsidRDefault="000B0485" w:rsidP="000B0485">
          <w:pPr>
            <w:pStyle w:val="CitaviBibliographyEntry"/>
            <w:rPr>
              <w:lang w:val="en-US"/>
            </w:rPr>
          </w:pPr>
          <w:r>
            <w:rPr>
              <w:lang w:val="en-US"/>
            </w:rPr>
            <w:t>[21]</w:t>
          </w:r>
          <w:r>
            <w:rPr>
              <w:lang w:val="en-US"/>
            </w:rPr>
            <w:tab/>
          </w:r>
          <w:bookmarkStart w:id="43" w:name="_CTVL0010c10d28edea54957a390cc5df62b8fef"/>
          <w:r>
            <w:rPr>
              <w:lang w:val="en-US"/>
            </w:rPr>
            <w:t>Kautto M. Investing in Services in West European welfare states. Journal of European Social Policy 2002;12(1):53–65.</w:t>
          </w:r>
        </w:p>
        <w:bookmarkEnd w:id="43"/>
        <w:p w14:paraId="66512039" w14:textId="77777777" w:rsidR="000B0485" w:rsidRDefault="000B0485" w:rsidP="000B0485">
          <w:pPr>
            <w:pStyle w:val="CitaviBibliographyEntry"/>
            <w:rPr>
              <w:lang w:val="en-US"/>
            </w:rPr>
          </w:pPr>
          <w:r>
            <w:rPr>
              <w:lang w:val="en-US"/>
            </w:rPr>
            <w:t>[22]</w:t>
          </w:r>
          <w:r>
            <w:rPr>
              <w:lang w:val="en-US"/>
            </w:rPr>
            <w:tab/>
          </w:r>
          <w:bookmarkStart w:id="44" w:name="_CTVL0014201f31f4e42406fb639b4aefaa60020"/>
          <w:r>
            <w:rPr>
              <w:lang w:val="en-US"/>
            </w:rPr>
            <w:t>Leitner S. Varieties of familialism: The caring function of the family in comparative perspective. European Societies 2003;5(4):353–75. https://doi.org/10.1080/1461669032000127642.</w:t>
          </w:r>
        </w:p>
        <w:bookmarkEnd w:id="44"/>
        <w:p w14:paraId="61240BD0" w14:textId="77777777" w:rsidR="000B0485" w:rsidRDefault="000B0485" w:rsidP="000B0485">
          <w:pPr>
            <w:pStyle w:val="CitaviBibliographyEntry"/>
            <w:rPr>
              <w:lang w:val="en-US"/>
            </w:rPr>
          </w:pPr>
          <w:r>
            <w:rPr>
              <w:lang w:val="en-US"/>
            </w:rPr>
            <w:lastRenderedPageBreak/>
            <w:t>[23]</w:t>
          </w:r>
          <w:r>
            <w:rPr>
              <w:lang w:val="en-US"/>
            </w:rPr>
            <w:tab/>
          </w:r>
          <w:bookmarkStart w:id="45" w:name="_CTVL001374111b5997247799147bfd63b1f9fef"/>
          <w:r>
            <w:rPr>
              <w:lang w:val="en-US"/>
            </w:rPr>
            <w:t>Saraceno C, Keck W. Can we identify intergenerational policy regimes in Europe? European Societies 2010;12(5):675–96. https://doi.org/10.1080/14616696.2010.483006.</w:t>
          </w:r>
        </w:p>
        <w:bookmarkEnd w:id="45"/>
        <w:p w14:paraId="2021E5D8" w14:textId="77777777" w:rsidR="000B0485" w:rsidRDefault="000B0485" w:rsidP="000B0485">
          <w:pPr>
            <w:pStyle w:val="CitaviBibliographyEntry"/>
            <w:rPr>
              <w:lang w:val="en-US"/>
            </w:rPr>
          </w:pPr>
          <w:r>
            <w:rPr>
              <w:lang w:val="en-US"/>
            </w:rPr>
            <w:t>[24]</w:t>
          </w:r>
          <w:r>
            <w:rPr>
              <w:lang w:val="en-US"/>
            </w:rPr>
            <w:tab/>
          </w:r>
          <w:bookmarkStart w:id="46" w:name="_CTVL001034e448139b54f419adf4039f0e6938f"/>
          <w:r>
            <w:rPr>
              <w:lang w:val="en-US"/>
            </w:rPr>
            <w:t>Alber J. A Framework for the Comparative Study of Social Services. Journal of European Social Policy 1995;5(2):131–49.</w:t>
          </w:r>
        </w:p>
        <w:bookmarkEnd w:id="46"/>
        <w:p w14:paraId="396B9881" w14:textId="77777777" w:rsidR="000B0485" w:rsidRDefault="000B0485" w:rsidP="000B0485">
          <w:pPr>
            <w:pStyle w:val="CitaviBibliographyEntry"/>
            <w:rPr>
              <w:lang w:val="en-US"/>
            </w:rPr>
          </w:pPr>
          <w:r>
            <w:rPr>
              <w:lang w:val="en-US"/>
            </w:rPr>
            <w:t>[25]</w:t>
          </w:r>
          <w:r>
            <w:rPr>
              <w:lang w:val="en-US"/>
            </w:rPr>
            <w:tab/>
          </w:r>
          <w:bookmarkStart w:id="47" w:name="_CTVL0015370e4185b9d4a5f893208ca47bb9848"/>
          <w:r>
            <w:rPr>
              <w:lang w:val="en-US"/>
            </w:rPr>
            <w:t>Pommer E, Woittiez I, Stevens J. Comparing care: The care for elderly in ten EU-countries. Amsterdam: Aksant Acad. Publ; 2009.</w:t>
          </w:r>
        </w:p>
        <w:bookmarkEnd w:id="47"/>
        <w:p w14:paraId="3275C6DE" w14:textId="77777777" w:rsidR="000B0485" w:rsidRDefault="000B0485" w:rsidP="000B0485">
          <w:pPr>
            <w:pStyle w:val="CitaviBibliographyEntry"/>
            <w:rPr>
              <w:lang w:val="en-US"/>
            </w:rPr>
          </w:pPr>
          <w:r>
            <w:rPr>
              <w:lang w:val="en-US"/>
            </w:rPr>
            <w:t>[26]</w:t>
          </w:r>
          <w:r>
            <w:rPr>
              <w:lang w:val="en-US"/>
            </w:rPr>
            <w:tab/>
          </w:r>
          <w:bookmarkStart w:id="48" w:name="_CTVL001ba09466a76eb497588929f7223bebb75"/>
          <w:r>
            <w:rPr>
              <w:lang w:val="en-US"/>
            </w:rPr>
            <w:t>van Hooren FJ. Varieties of migrant care work: Comparing patterns of migrant labour in social care. Journal of European Social Policy 2012;22(2):133–47. https://doi.org/10.1177/0958928711433654.</w:t>
          </w:r>
        </w:p>
        <w:bookmarkEnd w:id="48"/>
        <w:p w14:paraId="58F3BF0A" w14:textId="77777777" w:rsidR="000B0485" w:rsidRDefault="000B0485" w:rsidP="000B0485">
          <w:pPr>
            <w:pStyle w:val="CitaviBibliographyEntry"/>
            <w:rPr>
              <w:lang w:val="en-US"/>
            </w:rPr>
          </w:pPr>
          <w:r>
            <w:rPr>
              <w:lang w:val="en-US"/>
            </w:rPr>
            <w:t>[27]</w:t>
          </w:r>
          <w:r>
            <w:rPr>
              <w:lang w:val="en-US"/>
            </w:rPr>
            <w:tab/>
          </w:r>
          <w:bookmarkStart w:id="49" w:name="_CTVL001810c08d70777472783612d9c6746a6b1"/>
          <w:r>
            <w:rPr>
              <w:lang w:val="en-US"/>
            </w:rPr>
            <w:t>Anderson A. Europe's Care Regimes and the Role of Migrant Care Workers Within Them. J Popul Ageing 2012;5(2):135–46. https://doi.org/10.1007/s12062-012-9063-y.</w:t>
          </w:r>
        </w:p>
        <w:bookmarkEnd w:id="49"/>
        <w:p w14:paraId="42EF193D" w14:textId="77777777" w:rsidR="000B0485" w:rsidRDefault="000B0485" w:rsidP="000B0485">
          <w:pPr>
            <w:pStyle w:val="CitaviBibliographyEntry"/>
            <w:rPr>
              <w:lang w:val="en-US"/>
            </w:rPr>
          </w:pPr>
          <w:r>
            <w:rPr>
              <w:lang w:val="en-US"/>
            </w:rPr>
            <w:t>[28]</w:t>
          </w:r>
          <w:r>
            <w:rPr>
              <w:lang w:val="en-US"/>
            </w:rPr>
            <w:tab/>
          </w:r>
          <w:bookmarkStart w:id="50" w:name="_CTVL001a4836dae68d94d748616d13fb0207f15"/>
          <w:r>
            <w:rPr>
              <w:lang w:val="en-US"/>
            </w:rPr>
            <w:t>Da Roit B, Weicht B. Migrant care work and care, migration and employment regimes: A fuzzy-set analysis. Journal of European Social Policy 2013;23(5):469–86. https://doi.org/10.1177/0958928713499175.</w:t>
          </w:r>
        </w:p>
        <w:bookmarkEnd w:id="50"/>
        <w:p w14:paraId="78EB3727" w14:textId="77777777" w:rsidR="000B0485" w:rsidRDefault="000B0485" w:rsidP="000B0485">
          <w:pPr>
            <w:pStyle w:val="CitaviBibliographyEntry"/>
            <w:rPr>
              <w:lang w:val="en-US"/>
            </w:rPr>
          </w:pPr>
          <w:r>
            <w:rPr>
              <w:lang w:val="en-US"/>
            </w:rPr>
            <w:t>[29]</w:t>
          </w:r>
          <w:r>
            <w:rPr>
              <w:lang w:val="en-US"/>
            </w:rPr>
            <w:tab/>
          </w:r>
          <w:bookmarkStart w:id="51" w:name="_CTVL0010aa49c15848940a59eff4c656fb83638"/>
          <w:r>
            <w:rPr>
              <w:lang w:val="en-US"/>
            </w:rPr>
            <w:t>Simonazzi A. Care regimes and national employment models. Cambridge Journal of Economics 2008;33(2):211–32. https://doi.org/10.1093/cje/ben043.</w:t>
          </w:r>
        </w:p>
        <w:bookmarkEnd w:id="51"/>
        <w:p w14:paraId="51B47DE0" w14:textId="77777777" w:rsidR="000B0485" w:rsidRDefault="000B0485" w:rsidP="000B0485">
          <w:pPr>
            <w:pStyle w:val="CitaviBibliographyEntry"/>
            <w:rPr>
              <w:lang w:val="en-US"/>
            </w:rPr>
          </w:pPr>
          <w:r>
            <w:rPr>
              <w:lang w:val="en-US"/>
            </w:rPr>
            <w:t>[30]</w:t>
          </w:r>
          <w:r>
            <w:rPr>
              <w:lang w:val="en-US"/>
            </w:rPr>
            <w:tab/>
          </w:r>
          <w:bookmarkStart w:id="52" w:name="_CTVL0011b8ba8c659eb4b73a7f1fa02fe518735"/>
          <w:r>
            <w:rPr>
              <w:lang w:val="en-US"/>
            </w:rPr>
            <w:t>Da Roit B, Le Bihan B. Similar and Yet So Different: Cash-for-Care in Six European Countries’ Long-Term Care Policies. The Milbank Quarterly 2010;88(3):286–309.</w:t>
          </w:r>
        </w:p>
        <w:bookmarkEnd w:id="52"/>
        <w:p w14:paraId="2EA3B3EF" w14:textId="77777777" w:rsidR="000B0485" w:rsidRDefault="000B0485" w:rsidP="000B0485">
          <w:pPr>
            <w:pStyle w:val="CitaviBibliographyEntry"/>
            <w:rPr>
              <w:lang w:val="en-US"/>
            </w:rPr>
          </w:pPr>
          <w:r>
            <w:rPr>
              <w:lang w:val="en-US"/>
            </w:rPr>
            <w:t>[31]</w:t>
          </w:r>
          <w:r>
            <w:rPr>
              <w:lang w:val="en-US"/>
            </w:rPr>
            <w:tab/>
          </w:r>
          <w:bookmarkStart w:id="53" w:name="_CTVL0015f1bbd69fb3c4522abd802c60d39aab7"/>
          <w:r>
            <w:rPr>
              <w:lang w:val="en-US"/>
            </w:rPr>
            <w:t>Di Rosa M, Kofahl C, McKee K, Bień B, Lamura G, Prouskas C et al. A Typology of Caregiving Situations and Service Use in Family Carers of Older People in Six European Countries. GeroPsych 2011;24(1):5–18. https://doi.org/10.1024/1662-9647/a000031.</w:t>
          </w:r>
        </w:p>
        <w:bookmarkEnd w:id="53"/>
        <w:p w14:paraId="13417FFF" w14:textId="77777777" w:rsidR="000B0485" w:rsidRDefault="000B0485" w:rsidP="000B0485">
          <w:pPr>
            <w:pStyle w:val="CitaviBibliographyEntry"/>
            <w:rPr>
              <w:lang w:val="en-US"/>
            </w:rPr>
          </w:pPr>
          <w:r>
            <w:rPr>
              <w:lang w:val="en-US"/>
            </w:rPr>
            <w:t>[32]</w:t>
          </w:r>
          <w:r>
            <w:rPr>
              <w:lang w:val="en-US"/>
            </w:rPr>
            <w:tab/>
          </w:r>
          <w:bookmarkStart w:id="54" w:name="_CTVL00103a469d8c12940fdbc2ae3b2729b6d39"/>
          <w:r>
            <w:rPr>
              <w:lang w:val="en-US"/>
            </w:rPr>
            <w:t>Pfau-Effinger B. New policies for caring family members in European welfare states. Cuad. Relac. Lab. 2014;32(1). https://doi.org/10.5209/rev_CRLA.2014.v32.n1.44712.</w:t>
          </w:r>
        </w:p>
        <w:bookmarkEnd w:id="54"/>
        <w:p w14:paraId="17F6BD59" w14:textId="77777777" w:rsidR="000B0485" w:rsidRDefault="000B0485" w:rsidP="000B0485">
          <w:pPr>
            <w:pStyle w:val="CitaviBibliographyEntry"/>
            <w:rPr>
              <w:lang w:val="en-US"/>
            </w:rPr>
          </w:pPr>
          <w:r w:rsidRPr="000B0485">
            <w:t>[33]</w:t>
          </w:r>
          <w:r w:rsidRPr="000B0485">
            <w:tab/>
          </w:r>
          <w:bookmarkStart w:id="5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 Health Serv Res Policy 2015;20(3):170–6. https://doi.org/10.1177/1355819615575080.</w:t>
          </w:r>
        </w:p>
        <w:bookmarkEnd w:id="55"/>
        <w:p w14:paraId="4308548C" w14:textId="77777777" w:rsidR="000B0485" w:rsidRDefault="000B0485" w:rsidP="000B0485">
          <w:pPr>
            <w:pStyle w:val="CitaviBibliographyEntry"/>
            <w:rPr>
              <w:lang w:val="en-US"/>
            </w:rPr>
          </w:pPr>
          <w:r>
            <w:rPr>
              <w:lang w:val="en-US"/>
            </w:rPr>
            <w:t>[34]</w:t>
          </w:r>
          <w:r>
            <w:rPr>
              <w:lang w:val="en-US"/>
            </w:rPr>
            <w:tab/>
          </w:r>
          <w:bookmarkStart w:id="56" w:name="_CTVL0011bf34687a16f42f68121c0bf4b2f930f"/>
          <w:r>
            <w:rPr>
              <w:lang w:val="en-US"/>
            </w:rPr>
            <w:t>Reibling N. Healthcare systems in Europe: towards an incorporation of patient access. Journal of European Social Policy 2010;20(1):5–18. https://doi.org/10.1177/0958928709352406.</w:t>
          </w:r>
        </w:p>
        <w:bookmarkEnd w:id="56"/>
        <w:p w14:paraId="61478222" w14:textId="77777777" w:rsidR="000B0485" w:rsidRDefault="000B0485" w:rsidP="000B0485">
          <w:pPr>
            <w:pStyle w:val="CitaviBibliographyEntry"/>
            <w:rPr>
              <w:lang w:val="en-US"/>
            </w:rPr>
          </w:pPr>
          <w:r>
            <w:rPr>
              <w:lang w:val="en-US"/>
            </w:rPr>
            <w:t>[35]</w:t>
          </w:r>
          <w:r>
            <w:rPr>
              <w:lang w:val="en-US"/>
            </w:rPr>
            <w:tab/>
          </w:r>
          <w:bookmarkStart w:id="57" w:name="_CTVL0012648c6a98a1148368dd9ae50a6bfa51a"/>
          <w:r>
            <w:rPr>
              <w:lang w:val="en-US"/>
            </w:rPr>
            <w:t>Halfens RJG, Meesterberends E, van Nie-Visser NC, Lohrmann C, Schönherr S, Meijers JMM et al. International prevalence measurement of care problems: results. J Adv Nurs 2013;69(9):e5-17. https://doi.org/10.1111/jan.12189.</w:t>
          </w:r>
        </w:p>
        <w:bookmarkEnd w:id="57"/>
        <w:p w14:paraId="260822A6" w14:textId="77777777" w:rsidR="000B0485" w:rsidRDefault="000B0485" w:rsidP="000B0485">
          <w:pPr>
            <w:pStyle w:val="CitaviBibliographyEntry"/>
            <w:rPr>
              <w:lang w:val="en-US"/>
            </w:rPr>
          </w:pPr>
          <w:r>
            <w:rPr>
              <w:lang w:val="en-US"/>
            </w:rPr>
            <w:t>[36]</w:t>
          </w:r>
          <w:r>
            <w:rPr>
              <w:lang w:val="en-US"/>
            </w:rPr>
            <w:tab/>
          </w:r>
          <w:bookmarkStart w:id="58" w:name="_CTVL00131a6e1e5cd3746469cdb27300f86d341"/>
          <w:r>
            <w:rPr>
              <w:lang w:val="en-US"/>
            </w:rPr>
            <w:t>OECD. OECD Health Statistics 2018; Available from: http://www.oecd.org/els/health-systems/health-data.htm.</w:t>
          </w:r>
        </w:p>
        <w:bookmarkEnd w:id="58"/>
        <w:p w14:paraId="7B47C202" w14:textId="77777777" w:rsidR="000B0485" w:rsidRDefault="000B0485" w:rsidP="000B0485">
          <w:pPr>
            <w:pStyle w:val="CitaviBibliographyEntry"/>
            <w:rPr>
              <w:lang w:val="en-US"/>
            </w:rPr>
          </w:pPr>
          <w:r>
            <w:rPr>
              <w:lang w:val="en-US"/>
            </w:rPr>
            <w:t>[37]</w:t>
          </w:r>
          <w:r>
            <w:rPr>
              <w:lang w:val="en-US"/>
            </w:rPr>
            <w:tab/>
          </w:r>
          <w:bookmarkStart w:id="59" w:name="_CTVL001e695c9812ebe48f081664322ba67ea9f"/>
          <w:r>
            <w:rPr>
              <w:lang w:val="en-US"/>
            </w:rPr>
            <w:t>European Commission. ESPN thematic report on Challenges in long-term care; Available from: https://ec.europa.eu/social/main.jsp?advSearchKey=espnltc_2018&amp;mode=advancedSubmit&amp;catId=22&amp;policyArea=0&amp;policyAreaSub=0&amp;country=0&amp;year=0.</w:t>
          </w:r>
        </w:p>
        <w:bookmarkEnd w:id="59"/>
        <w:p w14:paraId="297D44E1" w14:textId="77777777" w:rsidR="000B0485" w:rsidRDefault="000B0485" w:rsidP="000B0485">
          <w:pPr>
            <w:pStyle w:val="CitaviBibliographyEntry"/>
            <w:rPr>
              <w:lang w:val="en-US"/>
            </w:rPr>
          </w:pPr>
          <w:r>
            <w:rPr>
              <w:lang w:val="en-US"/>
            </w:rPr>
            <w:t>[38]</w:t>
          </w:r>
          <w:r>
            <w:rPr>
              <w:lang w:val="en-US"/>
            </w:rPr>
            <w:tab/>
          </w:r>
          <w:bookmarkStart w:id="60" w:name="_CTVL00108ebed689e2c4289841c92d111094b6e"/>
          <w:r>
            <w:rPr>
              <w:lang w:val="en-US"/>
            </w:rPr>
            <w:t>Milligan GW, Cooper MC. Methodology Review: Clustering Methods. Applied Psychological Measurement 1987;11(4):329–54. https://doi.org/10.1177/014662168701100401.</w:t>
          </w:r>
        </w:p>
        <w:bookmarkEnd w:id="60"/>
        <w:p w14:paraId="17C9D0FA" w14:textId="77777777" w:rsidR="000B0485" w:rsidRDefault="000B0485" w:rsidP="000B0485">
          <w:pPr>
            <w:pStyle w:val="CitaviBibliographyEntry"/>
            <w:rPr>
              <w:lang w:val="en-US"/>
            </w:rPr>
          </w:pPr>
          <w:r>
            <w:rPr>
              <w:lang w:val="en-US"/>
            </w:rPr>
            <w:t>[39]</w:t>
          </w:r>
          <w:r>
            <w:rPr>
              <w:lang w:val="en-US"/>
            </w:rPr>
            <w:tab/>
          </w:r>
          <w:bookmarkStart w:id="61" w:name="_CTVL001fb37b04adcac459ebe08c9b097c11676"/>
          <w:r>
            <w:rPr>
              <w:lang w:val="en-US"/>
            </w:rPr>
            <w:t>White IR, Royston P, Wood AM. Multiple imputation using chained equations: Issues and guidance for practice. Stat Med 2011;30(4):377–99. https://doi.org/10.1002/sim.4067.</w:t>
          </w:r>
        </w:p>
        <w:bookmarkEnd w:id="61"/>
        <w:p w14:paraId="733BC4F1" w14:textId="77777777" w:rsidR="000B0485" w:rsidRDefault="000B0485" w:rsidP="000B0485">
          <w:pPr>
            <w:pStyle w:val="CitaviBibliographyEntry"/>
            <w:rPr>
              <w:lang w:val="en-US"/>
            </w:rPr>
          </w:pPr>
          <w:r>
            <w:rPr>
              <w:lang w:val="en-US"/>
            </w:rPr>
            <w:lastRenderedPageBreak/>
            <w:t>[40]</w:t>
          </w:r>
          <w:r>
            <w:rPr>
              <w:lang w:val="en-US"/>
            </w:rPr>
            <w:tab/>
          </w:r>
          <w:bookmarkStart w:id="62" w:name="_CTVL0011f8691c88a8d41f08287656a243643f7"/>
          <w:r>
            <w:rPr>
              <w:lang w:val="en-US"/>
            </w:rPr>
            <w:t>Kleinke K, Stemmler M, Reinecke J, Lösel F. Efficient ways to impute incomplete panel data. AStA Adv Stat Anal 2011;95(4):351–73. https://doi.org/10.1007/s10182-011-0179-9.</w:t>
          </w:r>
        </w:p>
        <w:bookmarkEnd w:id="62"/>
        <w:p w14:paraId="7843E456" w14:textId="77777777" w:rsidR="000B0485" w:rsidRDefault="000B0485" w:rsidP="000B0485">
          <w:pPr>
            <w:pStyle w:val="CitaviBibliographyEntry"/>
            <w:rPr>
              <w:lang w:val="en-US"/>
            </w:rPr>
          </w:pPr>
          <w:r>
            <w:rPr>
              <w:lang w:val="en-US"/>
            </w:rPr>
            <w:t>[41]</w:t>
          </w:r>
          <w:r>
            <w:rPr>
              <w:lang w:val="en-US"/>
            </w:rPr>
            <w:tab/>
          </w:r>
          <w:bookmarkStart w:id="63" w:name="_CTVL00113d076a763cd4e85bf20b465b3cae4af"/>
          <w:r>
            <w:rPr>
              <w:lang w:val="en-US"/>
            </w:rPr>
            <w:t>Bambra C. Defamilisation and welfare state regimes: a cluster analysis. International Journal of Social Welfare 2007;16(4):326–38. https://doi.org/10.1111/j.1468-2397.2007.00486.x.</w:t>
          </w:r>
        </w:p>
        <w:bookmarkEnd w:id="63"/>
        <w:p w14:paraId="4D2C2A6C" w14:textId="77777777" w:rsidR="000B0485" w:rsidRDefault="000B0485" w:rsidP="000B0485">
          <w:pPr>
            <w:pStyle w:val="CitaviBibliographyEntry"/>
            <w:rPr>
              <w:lang w:val="en-US"/>
            </w:rPr>
          </w:pPr>
          <w:r>
            <w:rPr>
              <w:lang w:val="en-US"/>
            </w:rPr>
            <w:t>[42]</w:t>
          </w:r>
          <w:r>
            <w:rPr>
              <w:lang w:val="en-US"/>
            </w:rPr>
            <w:tab/>
          </w:r>
          <w:bookmarkStart w:id="64" w:name="_CTVL001be466e05928646daa518cec4cec03f63"/>
          <w:r>
            <w:rPr>
              <w:lang w:val="en-US"/>
            </w:rPr>
            <w:t>Jensen C. Worlds of welfare services and transfers. Journal of European Social Policy 2008;18(2):151–62. https://doi.org/10.1177/0958928707087591.</w:t>
          </w:r>
        </w:p>
        <w:bookmarkEnd w:id="64"/>
        <w:p w14:paraId="4799748B" w14:textId="77777777" w:rsidR="000B0485" w:rsidRDefault="000B0485" w:rsidP="000B0485">
          <w:pPr>
            <w:pStyle w:val="CitaviBibliographyEntry"/>
            <w:rPr>
              <w:lang w:val="en-US"/>
            </w:rPr>
          </w:pPr>
          <w:r>
            <w:rPr>
              <w:lang w:val="en-US"/>
            </w:rPr>
            <w:t>[43]</w:t>
          </w:r>
          <w:r>
            <w:rPr>
              <w:lang w:val="en-US"/>
            </w:rPr>
            <w:tab/>
          </w:r>
          <w:bookmarkStart w:id="65" w:name="_CTVL00175e7fd58a1d34770be22f60640fedb80"/>
          <w:r>
            <w:rPr>
              <w:lang w:val="en-US"/>
            </w:rPr>
            <w:t>Kammer A, Niehues J, Peichl A. Welfare regimes and welfare state outcomes in Europe. Journal of European Social Policy 2012;22(5):455–71. https://doi.org/10.1177/0958928712456572.</w:t>
          </w:r>
        </w:p>
        <w:bookmarkEnd w:id="65"/>
        <w:p w14:paraId="182DE5FB" w14:textId="77777777" w:rsidR="000B0485" w:rsidRDefault="000B0485" w:rsidP="000B0485">
          <w:pPr>
            <w:pStyle w:val="CitaviBibliographyEntry"/>
            <w:rPr>
              <w:lang w:val="en-US"/>
            </w:rPr>
          </w:pPr>
          <w:r>
            <w:rPr>
              <w:lang w:val="en-US"/>
            </w:rPr>
            <w:t>[44]</w:t>
          </w:r>
          <w:r>
            <w:rPr>
              <w:lang w:val="en-US"/>
            </w:rPr>
            <w:tab/>
          </w:r>
          <w:bookmarkStart w:id="66" w:name="_CTVL001b0b165f1db0a4d44bf83e82f2f5cd0f9"/>
          <w:r>
            <w:rPr>
              <w:lang w:val="en-US"/>
            </w:rPr>
            <w:t>Wendt C. Mapping European healthcare systems: a comparative analysis of financing, service provision and access to healthcare. Journal of European Social Policy 2009;19(5):432–45. https://doi.org/10.1177/0958928709344247.</w:t>
          </w:r>
        </w:p>
        <w:bookmarkEnd w:id="66"/>
        <w:p w14:paraId="082D6924" w14:textId="77777777" w:rsidR="000B0485" w:rsidRDefault="000B0485" w:rsidP="000B0485">
          <w:pPr>
            <w:pStyle w:val="CitaviBibliographyEntry"/>
            <w:rPr>
              <w:lang w:val="en-US"/>
            </w:rPr>
          </w:pPr>
          <w:r>
            <w:rPr>
              <w:lang w:val="en-US"/>
            </w:rPr>
            <w:t>[45]</w:t>
          </w:r>
          <w:r>
            <w:rPr>
              <w:lang w:val="en-US"/>
            </w:rPr>
            <w:tab/>
          </w:r>
          <w:bookmarkStart w:id="67" w:name="_CTVL0014251892f140044c98ec580332144306b"/>
          <w:r>
            <w:rPr>
              <w:lang w:val="en-US"/>
            </w:rPr>
            <w:t>Fonseca JRS. Clustering in the field of social sciences: that is your choice. International Journal of Social Research Methodology 2013;16(5):403–28. https://doi.org/10.1080/13645579.2012.716973.</w:t>
          </w:r>
        </w:p>
        <w:bookmarkEnd w:id="67"/>
        <w:p w14:paraId="61FC5CE7" w14:textId="77777777" w:rsidR="000B0485" w:rsidRDefault="000B0485" w:rsidP="000B0485">
          <w:pPr>
            <w:pStyle w:val="CitaviBibliographyEntry"/>
            <w:rPr>
              <w:lang w:val="en-US"/>
            </w:rPr>
          </w:pPr>
          <w:r>
            <w:rPr>
              <w:lang w:val="en-US"/>
            </w:rPr>
            <w:t>[46]</w:t>
          </w:r>
          <w:r>
            <w:rPr>
              <w:lang w:val="en-US"/>
            </w:rPr>
            <w:tab/>
          </w:r>
          <w:bookmarkStart w:id="68" w:name="_CTVL001c4cde9c35b0a4375a4d04a5ae1610beb"/>
          <w:r>
            <w:rPr>
              <w:lang w:val="en-US"/>
            </w:rPr>
            <w:t>Spasova S, Baeten R, Coster S, Ghailani D, Peña-Casas R, Vanhercke B. Challenges in long-term care in Europe: A study of national policies. Brussels; 2018.</w:t>
          </w:r>
        </w:p>
        <w:bookmarkEnd w:id="68"/>
        <w:p w14:paraId="7F8E7957" w14:textId="30FB29B0" w:rsidR="00725171" w:rsidRPr="006A56FF" w:rsidRDefault="000B0485" w:rsidP="000B0485">
          <w:pPr>
            <w:pStyle w:val="CitaviBibliographyEntry"/>
            <w:rPr>
              <w:lang w:val="en-US"/>
            </w:rPr>
          </w:pPr>
          <w:r>
            <w:rPr>
              <w:lang w:val="en-US"/>
            </w:rPr>
            <w:t>[47]</w:t>
          </w:r>
          <w:r>
            <w:rPr>
              <w:lang w:val="en-US"/>
            </w:rPr>
            <w:tab/>
          </w:r>
          <w:bookmarkStart w:id="6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69"/>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w:t>
            </w:r>
            <w:bookmarkStart w:id="70" w:name="_GoBack"/>
            <w:bookmarkEnd w:id="70"/>
            <w:r w:rsidRPr="006A56FF">
              <w:rPr>
                <w:b w:val="0"/>
                <w:bCs w:val="0"/>
                <w:caps w:val="0"/>
                <w:sz w:val="20"/>
                <w:szCs w:val="20"/>
                <w:lang w:val="en-US"/>
              </w:rPr>
              <w:t>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eike Ariaans" w:date="2020-09-14T12:54:00Z" w:initials="MA">
    <w:p w14:paraId="214E966E" w14:textId="7F72FFD2" w:rsidR="004B6E43" w:rsidRDefault="004B6E43">
      <w:pPr>
        <w:pStyle w:val="Kommentartext"/>
      </w:pPr>
      <w:r>
        <w:rPr>
          <w:rStyle w:val="Kommentarzeichen"/>
        </w:rPr>
        <w:annotationRef/>
      </w:r>
      <w:r>
        <w:t xml:space="preserve">Separate </w:t>
      </w:r>
      <w:proofErr w:type="spellStart"/>
      <w:r>
        <w:t>file</w:t>
      </w:r>
      <w:proofErr w:type="spellEnd"/>
    </w:p>
  </w:comment>
  <w:comment w:id="1" w:author="Mareike Ariaans" w:date="2020-09-14T12:55:00Z" w:initials="MA">
    <w:p w14:paraId="60A9D3C8" w14:textId="1D1808A2" w:rsidR="004B6E43" w:rsidRPr="004B6E43" w:rsidRDefault="004B6E43">
      <w:pPr>
        <w:pStyle w:val="Kommentartext"/>
      </w:pPr>
      <w:r>
        <w:rPr>
          <w:rStyle w:val="Kommentarzeichen"/>
        </w:rPr>
        <w:annotationRef/>
      </w:r>
      <w:r w:rsidRPr="004B6E43">
        <w:t xml:space="preserve">Separate </w:t>
      </w:r>
      <w:proofErr w:type="spellStart"/>
      <w:r w:rsidRPr="004B6E43">
        <w:t>file</w:t>
      </w:r>
      <w:proofErr w:type="spellEnd"/>
    </w:p>
  </w:comment>
  <w:comment w:id="2" w:author="Hannah Laumann" w:date="2020-09-09T06:39:00Z" w:initials="HL">
    <w:p w14:paraId="15FBF4C3" w14:textId="77777777" w:rsidR="00352037" w:rsidRDefault="00352037">
      <w:pPr>
        <w:pStyle w:val="Kommentartext"/>
      </w:pPr>
      <w:r>
        <w:rPr>
          <w:rStyle w:val="Kommentarzeichen"/>
        </w:rPr>
        <w:annotationRef/>
      </w:r>
      <w:r>
        <w:t xml:space="preserve">Und was ist mit dem 9-type </w:t>
      </w:r>
      <w:proofErr w:type="spellStart"/>
      <w:r>
        <w:t>solution</w:t>
      </w:r>
      <w:proofErr w:type="spellEnd"/>
      <w:r>
        <w:t xml:space="preserve">? Hier fehlt mir noch ein abschließender Satz für das </w:t>
      </w:r>
      <w:proofErr w:type="spellStart"/>
      <w:r>
        <w:t>abstract</w:t>
      </w:r>
      <w:proofErr w:type="spellEnd"/>
      <w:r>
        <w:t>. Es wird hier auf einmal sehr konkret, indem ihr die Typen aufzählt, und hört dann schon auf. Ich würde evtl. die Aufzählung der Typen ganz weglassen.</w:t>
      </w:r>
    </w:p>
    <w:p w14:paraId="53018E9A" w14:textId="621D380B" w:rsidR="00352037" w:rsidRDefault="00352037">
      <w:pPr>
        <w:pStyle w:val="Kommentartext"/>
      </w:pPr>
    </w:p>
  </w:comment>
  <w:comment w:id="3" w:author="Hannah Laumann" w:date="2020-09-09T06:40:00Z" w:initials="HL">
    <w:p w14:paraId="6131C49E" w14:textId="1186CB8A" w:rsidR="00352037" w:rsidRDefault="00352037">
      <w:pPr>
        <w:pStyle w:val="Kommentartext"/>
      </w:pPr>
      <w:r>
        <w:rPr>
          <w:rStyle w:val="Kommentarzeichen"/>
        </w:rPr>
        <w:annotationRef/>
      </w:r>
      <w:r>
        <w:t>Sind das die Ziele oder die wichtigsten Aspekte/</w:t>
      </w:r>
      <w:proofErr w:type="spellStart"/>
      <w:r>
        <w:t>outcomes</w:t>
      </w:r>
      <w:proofErr w:type="spellEnd"/>
      <w:r>
        <w:t>?</w:t>
      </w:r>
    </w:p>
    <w:p w14:paraId="5B0E3AB6" w14:textId="07495990" w:rsidR="00352037" w:rsidRDefault="00352037">
      <w:pPr>
        <w:pStyle w:val="Kommentartext"/>
      </w:pPr>
      <w:r>
        <w:t>Die Aufzählung hört sich seltsam an. Wenn ihr die wichtigsten Aspekte herausstellen wollt, würde ich das anders formulieren</w:t>
      </w:r>
    </w:p>
  </w:comment>
  <w:comment w:id="4" w:author="Mareike Ariaans" w:date="2020-09-08T14:03:00Z" w:initials="MA">
    <w:p w14:paraId="4F6C62E5" w14:textId="5ED3D75A" w:rsidR="00352037" w:rsidRPr="00C3053D" w:rsidRDefault="00352037">
      <w:pPr>
        <w:pStyle w:val="Kommentartext"/>
        <w:rPr>
          <w:lang w:val="en-US"/>
        </w:rPr>
      </w:pPr>
      <w:r>
        <w:rPr>
          <w:rStyle w:val="Kommentarzeichen"/>
        </w:rPr>
        <w:annotationRef/>
      </w:r>
      <w:r w:rsidRPr="00C3053D">
        <w:rPr>
          <w:lang w:val="en-US"/>
        </w:rPr>
        <w:t>Separate file</w:t>
      </w:r>
    </w:p>
  </w:comment>
  <w:comment w:id="5" w:author="Mareike Ariaans" w:date="2020-09-11T11:13:00Z" w:initials="MA">
    <w:p w14:paraId="04DC4246" w14:textId="66184E57" w:rsidR="00352037" w:rsidRPr="00C3053D" w:rsidRDefault="00352037">
      <w:pPr>
        <w:pStyle w:val="Kommentartext"/>
        <w:rPr>
          <w:lang w:val="en-US"/>
        </w:rPr>
      </w:pPr>
      <w:r>
        <w:rPr>
          <w:rStyle w:val="Kommentarzeichen"/>
        </w:rPr>
        <w:annotationRef/>
      </w:r>
      <w:r w:rsidRPr="00C3053D">
        <w:rPr>
          <w:lang w:val="en-US"/>
        </w:rPr>
        <w:t>CIT</w:t>
      </w:r>
    </w:p>
  </w:comment>
  <w:comment w:id="6" w:author="Mareike Ariaans" w:date="2020-09-11T11:21:00Z" w:initials="MA">
    <w:p w14:paraId="1A218569" w14:textId="2B1171B5" w:rsidR="00352037" w:rsidRPr="00C3053D" w:rsidRDefault="00352037">
      <w:pPr>
        <w:pStyle w:val="Kommentartext"/>
        <w:rPr>
          <w:lang w:val="en-US"/>
        </w:rPr>
      </w:pPr>
      <w:r>
        <w:rPr>
          <w:rStyle w:val="Kommentarzeichen"/>
        </w:rPr>
        <w:annotationRef/>
      </w:r>
      <w:r w:rsidRPr="00C3053D">
        <w:rPr>
          <w:lang w:val="en-US"/>
        </w:rPr>
        <w:t>CIT</w:t>
      </w:r>
    </w:p>
  </w:comment>
  <w:comment w:id="7" w:author="Mareike Ariaans" w:date="2020-09-07T13:01:00Z" w:initials="MA">
    <w:p w14:paraId="79022052" w14:textId="56FF6A05" w:rsidR="00352037" w:rsidRPr="00C3053D" w:rsidRDefault="00352037">
      <w:pPr>
        <w:pStyle w:val="Kommentartext"/>
        <w:rPr>
          <w:lang w:val="en-US"/>
        </w:rPr>
      </w:pPr>
      <w:r>
        <w:rPr>
          <w:rStyle w:val="Kommentarzeichen"/>
        </w:rPr>
        <w:annotationRef/>
      </w:r>
      <w:r w:rsidRPr="00C3053D">
        <w:rPr>
          <w:lang w:val="en-US"/>
        </w:rPr>
        <w:t>e.g.</w:t>
      </w:r>
    </w:p>
  </w:comment>
  <w:comment w:id="8" w:author="Philipp Alexander Linden" w:date="2020-07-07T13:17:00Z" w:initials="PAL">
    <w:p w14:paraId="756C6A83" w14:textId="77777777" w:rsidR="00352037" w:rsidRDefault="00352037" w:rsidP="00D059AE">
      <w:pPr>
        <w:pStyle w:val="Kommentartext"/>
      </w:pPr>
      <w:r>
        <w:rPr>
          <w:rStyle w:val="Kommentarzeichen"/>
        </w:rPr>
        <w:annotationRef/>
      </w:r>
      <w:proofErr w:type="gramStart"/>
      <w:r>
        <w:t>Wendt  &amp;</w:t>
      </w:r>
      <w:proofErr w:type="gramEnd"/>
      <w:r>
        <w:t xml:space="preserve"> Reibling überall blinden</w:t>
      </w:r>
    </w:p>
  </w:comment>
  <w:comment w:id="9" w:author="Mareike Ariaans" w:date="2020-09-11T11:39:00Z" w:initials="MA">
    <w:p w14:paraId="164D3C40" w14:textId="5409712C" w:rsidR="00352037" w:rsidRDefault="00352037">
      <w:pPr>
        <w:pStyle w:val="Kommentartext"/>
      </w:pPr>
      <w:r>
        <w:rPr>
          <w:rStyle w:val="Kommentarzeichen"/>
        </w:rPr>
        <w:annotationRef/>
      </w:r>
      <w:r>
        <w:t>CIT</w:t>
      </w:r>
    </w:p>
  </w:comment>
  <w:comment w:id="10" w:author="Mareike Ariaans" w:date="2020-09-11T11:41:00Z" w:initials="MA">
    <w:p w14:paraId="1FBABB09" w14:textId="7ACB1FE1" w:rsidR="00352037" w:rsidRDefault="00352037">
      <w:pPr>
        <w:pStyle w:val="Kommentartext"/>
      </w:pPr>
      <w:r>
        <w:rPr>
          <w:rStyle w:val="Kommentarzeichen"/>
        </w:rPr>
        <w:annotationRef/>
      </w:r>
      <w:r>
        <w:t>CIT</w:t>
      </w:r>
    </w:p>
  </w:comment>
  <w:comment w:id="11" w:author="Mareike Ariaans" w:date="2020-09-11T11:44:00Z" w:initials="MA">
    <w:p w14:paraId="1094D31B" w14:textId="28824CCA" w:rsidR="00352037" w:rsidRPr="00C73595" w:rsidRDefault="00352037">
      <w:pPr>
        <w:pStyle w:val="Kommentartext"/>
      </w:pPr>
      <w:r>
        <w:rPr>
          <w:rStyle w:val="Kommentarzeichen"/>
        </w:rPr>
        <w:annotationRef/>
      </w:r>
      <w:r w:rsidRPr="00C73595">
        <w:t>CIT</w:t>
      </w:r>
    </w:p>
  </w:comment>
  <w:comment w:id="12" w:author="Mareike Ariaans" w:date="2020-09-11T11:45:00Z" w:initials="MA">
    <w:p w14:paraId="210C62B9" w14:textId="68D493F4" w:rsidR="00352037" w:rsidRPr="00C73595" w:rsidRDefault="00352037">
      <w:pPr>
        <w:pStyle w:val="Kommentartext"/>
      </w:pPr>
      <w:r>
        <w:rPr>
          <w:rStyle w:val="Kommentarzeichen"/>
        </w:rPr>
        <w:annotationRef/>
      </w:r>
      <w:r w:rsidRPr="00C73595">
        <w:t>CIT</w:t>
      </w:r>
    </w:p>
  </w:comment>
  <w:comment w:id="13" w:author="Mareike Ariaans" w:date="2020-09-11T11:49:00Z" w:initials="MA">
    <w:p w14:paraId="71914AC7" w14:textId="4882020C" w:rsidR="00352037" w:rsidRPr="00C73595" w:rsidRDefault="00352037">
      <w:pPr>
        <w:pStyle w:val="Kommentartext"/>
      </w:pPr>
      <w:r>
        <w:rPr>
          <w:rStyle w:val="Kommentarzeichen"/>
        </w:rPr>
        <w:annotationRef/>
      </w:r>
      <w:r w:rsidRPr="00C73595">
        <w:t>CIT</w:t>
      </w:r>
    </w:p>
  </w:comment>
  <w:comment w:id="15" w:author="Mareike Ariaans" w:date="2020-09-11T12:14:00Z" w:initials="MA">
    <w:p w14:paraId="582BBDDA" w14:textId="5671F897" w:rsidR="00352037" w:rsidRDefault="00352037">
      <w:pPr>
        <w:pStyle w:val="Kommentartext"/>
      </w:pPr>
      <w:r>
        <w:rPr>
          <w:rStyle w:val="Kommentarzeichen"/>
        </w:rPr>
        <w:annotationRef/>
      </w:r>
      <w:r>
        <w:t>CIT</w:t>
      </w:r>
    </w:p>
  </w:comment>
  <w:comment w:id="16" w:author="Philipp Alexander Linden" w:date="2020-09-11T16:02:00Z" w:initials="PAL">
    <w:p w14:paraId="5F2EADF2" w14:textId="1C2F3D17" w:rsidR="00352037" w:rsidRDefault="00352037">
      <w:pPr>
        <w:pStyle w:val="Kommentartext"/>
      </w:pPr>
      <w:r>
        <w:rPr>
          <w:rStyle w:val="Kommentarzeichen"/>
        </w:rPr>
        <w:annotationRef/>
      </w:r>
      <w:r>
        <w:t xml:space="preserve">Brauchst du die Quellen noch? Eigentlich sind sie ja schon drin: White et al. und </w:t>
      </w:r>
      <w:proofErr w:type="spellStart"/>
      <w:r>
        <w:t>Kleinke</w:t>
      </w:r>
      <w:proofErr w:type="spellEnd"/>
      <w:r>
        <w:t xml:space="preserve"> et al.</w:t>
      </w:r>
    </w:p>
  </w:comment>
  <w:comment w:id="17" w:author="Hannah Laumann" w:date="2020-09-09T10:28:00Z" w:initials="HL">
    <w:p w14:paraId="5BE8C1DC" w14:textId="589BE283" w:rsidR="00352037" w:rsidRDefault="00352037">
      <w:pPr>
        <w:pStyle w:val="Kommentartext"/>
      </w:pPr>
      <w:r>
        <w:rPr>
          <w:rStyle w:val="Kommentarzeichen"/>
        </w:rPr>
        <w:annotationRef/>
      </w:r>
      <w:r>
        <w:t>Soll das „</w:t>
      </w:r>
      <w:proofErr w:type="spellStart"/>
      <w:r>
        <w:t>when</w:t>
      </w:r>
      <w:proofErr w:type="spellEnd"/>
      <w:r>
        <w:t>“ sein? „</w:t>
      </w:r>
      <w:proofErr w:type="spellStart"/>
      <w:r>
        <w:t>by</w:t>
      </w:r>
      <w:proofErr w:type="spellEnd"/>
      <w:r>
        <w:t>“ verstehe ich in dem Zusammenhang nicht ganz (</w:t>
      </w:r>
      <w:proofErr w:type="spellStart"/>
      <w:r>
        <w:t>low</w:t>
      </w:r>
      <w:proofErr w:type="spellEnd"/>
      <w:r>
        <w:t xml:space="preserve"> </w:t>
      </w:r>
      <w:proofErr w:type="spellStart"/>
      <w:r>
        <w:t>by</w:t>
      </w:r>
      <w:proofErr w:type="spellEnd"/>
      <w:r>
        <w:t xml:space="preserve"> </w:t>
      </w:r>
      <w:proofErr w:type="spellStart"/>
      <w:r>
        <w:t>applying</w:t>
      </w:r>
      <w:proofErr w:type="spellEnd"/>
      <w:r>
        <w:t>)</w:t>
      </w:r>
    </w:p>
  </w:comment>
  <w:comment w:id="20" w:author="Hannah Laumann" w:date="2020-09-10T09:20:00Z" w:initials="HL">
    <w:p w14:paraId="563CA8D8" w14:textId="38A1F73B" w:rsidR="00352037" w:rsidRDefault="00352037">
      <w:pPr>
        <w:pStyle w:val="Kommentartext"/>
      </w:pPr>
      <w:r>
        <w:rPr>
          <w:rStyle w:val="Kommentarzeichen"/>
        </w:rPr>
        <w:annotationRef/>
      </w:r>
      <w:r>
        <w:t>Auf „flexible“ geht ihr im weiteren nicht genauer ein, das würde ich evtl. auch noch tun</w:t>
      </w:r>
    </w:p>
  </w:comment>
  <w:comment w:id="21" w:author="Mareike Ariaans" w:date="2020-09-14T13:10:00Z" w:initials="MA">
    <w:p w14:paraId="19A978E7" w14:textId="210143C5" w:rsidR="00594BB1" w:rsidRDefault="00594BB1">
      <w:pPr>
        <w:pStyle w:val="Kommentartext"/>
      </w:pPr>
      <w:r>
        <w:rPr>
          <w:rStyle w:val="Kommentarzeichen"/>
        </w:rPr>
        <w:annotationRef/>
      </w:r>
      <w:r>
        <w:t xml:space="preserve">In einer früheren Version gab es auch einmal den Hinweis auf </w:t>
      </w:r>
      <w:proofErr w:type="spellStart"/>
      <w:r>
        <w:t>fexible</w:t>
      </w:r>
      <w:proofErr w:type="spellEnd"/>
      <w:r>
        <w:t>, da der folgende Text aber nun anders ist, würde ich das so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E966E" w15:done="0"/>
  <w15:commentEx w15:paraId="60A9D3C8" w15:done="0"/>
  <w15:commentEx w15:paraId="53018E9A" w15:done="0"/>
  <w15:commentEx w15:paraId="5B0E3AB6" w15:done="0"/>
  <w15:commentEx w15:paraId="4F6C62E5" w15:done="0"/>
  <w15:commentEx w15:paraId="04DC4246" w15:done="0"/>
  <w15:commentEx w15:paraId="1A218569" w15:done="0"/>
  <w15:commentEx w15:paraId="79022052" w15:done="0"/>
  <w15:commentEx w15:paraId="756C6A83" w15:done="0"/>
  <w15:commentEx w15:paraId="164D3C40" w15:done="0"/>
  <w15:commentEx w15:paraId="1FBABB09" w15:done="0"/>
  <w15:commentEx w15:paraId="1094D31B" w15:done="0"/>
  <w15:commentEx w15:paraId="210C62B9" w15:done="0"/>
  <w15:commentEx w15:paraId="71914AC7" w15:done="0"/>
  <w15:commentEx w15:paraId="582BBDDA" w15:done="0"/>
  <w15:commentEx w15:paraId="5F2EADF2" w15:paraIdParent="582BBDDA" w15:done="0"/>
  <w15:commentEx w15:paraId="5BE8C1DC" w15:done="0"/>
  <w15:commentEx w15:paraId="563CA8D8" w15:done="0"/>
  <w15:commentEx w15:paraId="19A978E7" w15:paraIdParent="563CA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01FAB5" w16cid:durableId="230352C5"/>
  <w16cid:commentId w16cid:paraId="1B559C83" w16cid:durableId="2303575D"/>
  <w16cid:commentId w16cid:paraId="740E9D65" w16cid:durableId="2303588C"/>
  <w16cid:commentId w16cid:paraId="53018E9A" w16cid:durableId="2302F704"/>
  <w16cid:commentId w16cid:paraId="0ACC6276" w16cid:durableId="2304767E"/>
  <w16cid:commentId w16cid:paraId="5B0E3AB6" w16cid:durableId="2302F774"/>
  <w16cid:commentId w16cid:paraId="4F6C62E5" w16cid:durableId="2302F2FF"/>
  <w16cid:commentId w16cid:paraId="04DC4246" w16cid:durableId="23061D1A"/>
  <w16cid:commentId w16cid:paraId="1A218569" w16cid:durableId="23061D1B"/>
  <w16cid:commentId w16cid:paraId="79022052" w16cid:durableId="2302F300"/>
  <w16cid:commentId w16cid:paraId="756C6A83" w16cid:durableId="2302F301"/>
  <w16cid:commentId w16cid:paraId="164D3C40" w16cid:durableId="23061D1E"/>
  <w16cid:commentId w16cid:paraId="1FBABB09" w16cid:durableId="23061D1F"/>
  <w16cid:commentId w16cid:paraId="1094D31B" w16cid:durableId="23061D20"/>
  <w16cid:commentId w16cid:paraId="210C62B9" w16cid:durableId="23061D21"/>
  <w16cid:commentId w16cid:paraId="71914AC7" w16cid:durableId="23061D22"/>
  <w16cid:commentId w16cid:paraId="77E88388" w16cid:durableId="23044324"/>
  <w16cid:commentId w16cid:paraId="5B475294" w16cid:durableId="23061E34"/>
  <w16cid:commentId w16cid:paraId="4F565E4E" w16cid:durableId="230318EF"/>
  <w16cid:commentId w16cid:paraId="4ED5F751" w16cid:durableId="23061D99"/>
  <w16cid:commentId w16cid:paraId="582BBDDA" w16cid:durableId="23061D25"/>
  <w16cid:commentId w16cid:paraId="5F2EADF2" w16cid:durableId="23061E16"/>
  <w16cid:commentId w16cid:paraId="494B7397" w16cid:durableId="23032073"/>
  <w16cid:commentId w16cid:paraId="240CB72B" w16cid:durableId="23061E63"/>
  <w16cid:commentId w16cid:paraId="492CF233" w16cid:durableId="23032006"/>
  <w16cid:commentId w16cid:paraId="290EE244" w16cid:durableId="23062122"/>
  <w16cid:commentId w16cid:paraId="5BE8C1DC" w16cid:durableId="23032CCC"/>
  <w16cid:commentId w16cid:paraId="563CA8D8" w16cid:durableId="23046E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8470D" w14:textId="77777777" w:rsidR="00352037" w:rsidRDefault="00352037" w:rsidP="00DB62C0">
      <w:r>
        <w:separator/>
      </w:r>
    </w:p>
    <w:p w14:paraId="27AAB28A" w14:textId="77777777" w:rsidR="00352037" w:rsidRDefault="00352037"/>
  </w:endnote>
  <w:endnote w:type="continuationSeparator" w:id="0">
    <w:p w14:paraId="6422A572" w14:textId="77777777" w:rsidR="00352037" w:rsidRDefault="00352037" w:rsidP="00DB62C0">
      <w:r>
        <w:continuationSeparator/>
      </w:r>
    </w:p>
    <w:p w14:paraId="2031E44D" w14:textId="77777777" w:rsidR="00352037" w:rsidRDefault="00352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1E59D794" w:rsidR="00352037" w:rsidRDefault="00352037">
        <w:pPr>
          <w:pStyle w:val="Fuzeile"/>
          <w:jc w:val="right"/>
        </w:pPr>
        <w:r>
          <w:fldChar w:fldCharType="begin"/>
        </w:r>
        <w:r>
          <w:instrText>PAGE   \* MERGEFORMAT</w:instrText>
        </w:r>
        <w:r>
          <w:fldChar w:fldCharType="separate"/>
        </w:r>
        <w:r w:rsidR="00C32ABC">
          <w:rPr>
            <w:noProof/>
          </w:rPr>
          <w:t>21</w:t>
        </w:r>
        <w:r>
          <w:fldChar w:fldCharType="end"/>
        </w:r>
      </w:p>
    </w:sdtContent>
  </w:sdt>
  <w:p w14:paraId="36BE76A4" w14:textId="77777777" w:rsidR="00352037" w:rsidRDefault="003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14D85" w14:textId="77777777" w:rsidR="00352037" w:rsidRDefault="00352037" w:rsidP="00DB62C0">
      <w:r>
        <w:separator/>
      </w:r>
    </w:p>
    <w:p w14:paraId="78179D43" w14:textId="77777777" w:rsidR="00352037" w:rsidRDefault="00352037"/>
  </w:footnote>
  <w:footnote w:type="continuationSeparator" w:id="0">
    <w:p w14:paraId="392D9BBA" w14:textId="77777777" w:rsidR="00352037" w:rsidRDefault="00352037" w:rsidP="00DB62C0">
      <w:r>
        <w:continuationSeparator/>
      </w:r>
    </w:p>
    <w:p w14:paraId="25BC1021" w14:textId="77777777" w:rsidR="00352037" w:rsidRDefault="0035203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Hannah Laumann">
    <w15:presenceInfo w15:providerId="None" w15:userId="Hannah Laumann"/>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37A8A"/>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1F52"/>
    <w:rsid w:val="008D224B"/>
    <w:rsid w:val="008D28C6"/>
    <w:rsid w:val="008D4E02"/>
    <w:rsid w:val="008D5148"/>
    <w:rsid w:val="008D6126"/>
    <w:rsid w:val="008D7AC3"/>
    <w:rsid w:val="008E2B69"/>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7CD"/>
    <w:rsid w:val="00B04C52"/>
    <w:rsid w:val="00B067D4"/>
    <w:rsid w:val="00B10A5C"/>
    <w:rsid w:val="00B10ABD"/>
    <w:rsid w:val="00B11C37"/>
    <w:rsid w:val="00B14BB1"/>
    <w:rsid w:val="00B14D01"/>
    <w:rsid w:val="00B17790"/>
    <w:rsid w:val="00B20442"/>
    <w:rsid w:val="00B236FE"/>
    <w:rsid w:val="00B23D1F"/>
    <w:rsid w:val="00B252E7"/>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2ABC"/>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5E9E"/>
    <w:rsid w:val="00D56285"/>
    <w:rsid w:val="00D564CE"/>
    <w:rsid w:val="00D61EC5"/>
    <w:rsid w:val="00D661E1"/>
    <w:rsid w:val="00D672CA"/>
    <w:rsid w:val="00D67B4C"/>
    <w:rsid w:val="00D734EB"/>
    <w:rsid w:val="00D76EEB"/>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8D2"/>
    <w:rsid w:val="00FB4E9B"/>
    <w:rsid w:val="00FB73E3"/>
    <w:rsid w:val="00FC18FA"/>
    <w:rsid w:val="00FC37B8"/>
    <w:rsid w:val="00FC5EA1"/>
    <w:rsid w:val="00FC736E"/>
    <w:rsid w:val="00FC77AC"/>
    <w:rsid w:val="00FD19AD"/>
    <w:rsid w:val="00FD32EC"/>
    <w:rsid w:val="00FD43D7"/>
    <w:rsid w:val="00FD5259"/>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hyperlink" Target="mailto:Christopher.Grages@uni-hamburg.d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F.J.vanHooren@uva.nl" TargetMode="External"/><Relationship Id="rId23" Type="http://schemas.microsoft.com/office/2016/09/relationships/commentsIds" Target="commentsIds.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hyperlink" Target="mailto:hildegard.theobald@uni-vechta.de" TargetMode="External"/><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25C99"/>
    <w:rsid w:val="00333F43"/>
    <w:rsid w:val="00347FAF"/>
    <w:rsid w:val="00357989"/>
    <w:rsid w:val="003A5415"/>
    <w:rsid w:val="003B461B"/>
    <w:rsid w:val="00443CAC"/>
    <w:rsid w:val="00480C22"/>
    <w:rsid w:val="004907F3"/>
    <w:rsid w:val="00515244"/>
    <w:rsid w:val="006470DB"/>
    <w:rsid w:val="0066079D"/>
    <w:rsid w:val="00665910"/>
    <w:rsid w:val="006925EC"/>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1E74"/>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461B"/>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 w:type="paragraph" w:customStyle="1" w:styleId="C798FCAAB46243A2A085B0AB28229F91">
    <w:name w:val="C798FCAAB46243A2A085B0AB28229F91"/>
    <w:rsid w:val="003B461B"/>
  </w:style>
  <w:style w:type="paragraph" w:customStyle="1" w:styleId="44400DE03C05462BA2695092DB28C06F">
    <w:name w:val="44400DE03C05462BA2695092DB28C06F"/>
    <w:rsid w:val="003B461B"/>
  </w:style>
  <w:style w:type="paragraph" w:customStyle="1" w:styleId="7C9DA6178F024450899214F0EFADCAF6">
    <w:name w:val="7C9DA6178F024450899214F0EFADCAF6"/>
    <w:rsid w:val="003B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A56D9-B393-4C4D-9AC6-A8649BFE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136011</Words>
  <Characters>856874</Characters>
  <Application>Microsoft Office Word</Application>
  <DocSecurity>0</DocSecurity>
  <Lines>7140</Lines>
  <Paragraphs>1981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2020-09-14T08:26:00Z</cp:lastPrinted>
  <dcterms:created xsi:type="dcterms:W3CDTF">2020-09-14T11:17:00Z</dcterms:created>
  <dcterms:modified xsi:type="dcterms:W3CDTF">2020-09-14T11:18:00Z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c36fd4e1-3e73-4332-ab2d-48f6e8442cdf</vt:lpwstr>
  </property>
  <property fmtid="{D5CDD505-2E9C-101B-9397-08002B2CF9AE}" pid="4" name="CitaviDocumentProperty_6">
    <vt:lpwstr>True</vt:lpwstr>
  </property>
  <property fmtid="{D5CDD505-2E9C-101B-9397-08002B2CF9AE}" pid="5" name="CitaviDocumentProperty_1">
    <vt:lpwstr>6.5.0.0</vt:lpwstr>
  </property>
  <property fmtid="{D5CDD505-2E9C-101B-9397-08002B2CF9AE}" pid="6" name="CitaviDocumentProperty_8">
    <vt:lpwstr>C:\Users\Mareike Ariaans\Documents\Citavi 6\Projects\coelcare_ma_LTCTypology\coelcare_ma_LTCTypology.ctv6</vt:lpwstr>
  </property>
</Properties>
</file>