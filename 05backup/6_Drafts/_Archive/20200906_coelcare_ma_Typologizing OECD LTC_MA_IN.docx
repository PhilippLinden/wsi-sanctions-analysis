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514F45B2" w:rsidR="002E018D" w:rsidRPr="006A56FF" w:rsidRDefault="002E018D" w:rsidP="00DE025C">
      <w:pPr>
        <w:spacing w:after="160" w:line="480" w:lineRule="auto"/>
        <w:jc w:val="both"/>
        <w:rPr>
          <w:b/>
          <w:sz w:val="28"/>
          <w:szCs w:val="28"/>
          <w:lang w:val="en-US"/>
        </w:rPr>
      </w:pPr>
      <w:commentRangeStart w:id="0"/>
      <w:r w:rsidRPr="006A56FF">
        <w:rPr>
          <w:b/>
          <w:sz w:val="28"/>
          <w:szCs w:val="28"/>
          <w:lang w:val="en-US"/>
        </w:rPr>
        <w:t>Worlds of Long-term-care: A Typology of OECD countries</w:t>
      </w:r>
      <w:commentRangeEnd w:id="0"/>
      <w:r w:rsidR="00D36019">
        <w:rPr>
          <w:rStyle w:val="Kommentarzeichen"/>
        </w:rPr>
        <w:commentReference w:id="0"/>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F8641C" w:rsidRDefault="002E018D" w:rsidP="00DE025C">
      <w:pPr>
        <w:spacing w:line="480" w:lineRule="auto"/>
        <w:rPr>
          <w:bCs/>
          <w:szCs w:val="24"/>
          <w:vertAlign w:val="superscript"/>
        </w:rPr>
      </w:pPr>
      <w:r w:rsidRPr="00F8641C">
        <w:rPr>
          <w:bCs/>
          <w:szCs w:val="24"/>
        </w:rPr>
        <w:t>Mareike Ariaans</w:t>
      </w:r>
      <w:r w:rsidR="00CB6BDD">
        <w:rPr>
          <w:bCs/>
          <w:szCs w:val="24"/>
        </w:rPr>
        <w:t xml:space="preserve"> </w:t>
      </w:r>
      <w:proofErr w:type="spellStart"/>
      <w:proofErr w:type="gramStart"/>
      <w:r w:rsidR="00F8641C" w:rsidRPr="00F8641C">
        <w:rPr>
          <w:bCs/>
          <w:szCs w:val="24"/>
          <w:vertAlign w:val="superscript"/>
        </w:rPr>
        <w:t>a,b</w:t>
      </w:r>
      <w:proofErr w:type="spellEnd"/>
      <w:proofErr w:type="gramEnd"/>
      <w:r w:rsidR="00DE025C" w:rsidRPr="00F8641C">
        <w:rPr>
          <w:bCs/>
          <w:szCs w:val="24"/>
          <w:vertAlign w:val="superscript"/>
        </w:rPr>
        <w:t xml:space="preserve"> *</w:t>
      </w:r>
      <w:r w:rsidR="00DE025C" w:rsidRPr="00F8641C">
        <w:rPr>
          <w:bCs/>
          <w:szCs w:val="24"/>
        </w:rPr>
        <w:t xml:space="preserve">, </w:t>
      </w:r>
      <w:r w:rsidRPr="00F8641C">
        <w:rPr>
          <w:bCs/>
          <w:szCs w:val="24"/>
        </w:rPr>
        <w:t>Philipp Linden</w:t>
      </w:r>
      <w:r w:rsidR="00CB6BDD">
        <w:rPr>
          <w:bCs/>
          <w:szCs w:val="24"/>
        </w:rPr>
        <w:t xml:space="preserve"> </w:t>
      </w:r>
      <w:r w:rsidR="00F8641C" w:rsidRPr="00F8641C">
        <w:rPr>
          <w:bCs/>
          <w:szCs w:val="24"/>
          <w:vertAlign w:val="superscript"/>
        </w:rPr>
        <w:t>c</w:t>
      </w:r>
      <w:r w:rsidRPr="00F8641C">
        <w:rPr>
          <w:bCs/>
          <w:szCs w:val="24"/>
        </w:rPr>
        <w:t>,</w:t>
      </w:r>
      <w:r w:rsidR="00DE025C" w:rsidRPr="00F8641C">
        <w:rPr>
          <w:bCs/>
          <w:szCs w:val="24"/>
        </w:rPr>
        <w:t xml:space="preserve"> </w:t>
      </w:r>
      <w:r w:rsidRPr="00F8641C">
        <w:rPr>
          <w:bCs/>
          <w:szCs w:val="24"/>
        </w:rPr>
        <w:t>Claus Wendt</w:t>
      </w:r>
      <w:r w:rsidR="00CB6BDD">
        <w:rPr>
          <w:bCs/>
          <w:szCs w:val="24"/>
        </w:rPr>
        <w:t xml:space="preserve"> </w:t>
      </w:r>
      <w:r w:rsidR="00F8641C">
        <w:rPr>
          <w:bCs/>
          <w:szCs w:val="24"/>
          <w:vertAlign w:val="superscript"/>
        </w:rPr>
        <w:t>d</w:t>
      </w:r>
    </w:p>
    <w:p w14:paraId="532F0F34" w14:textId="5AEB1DE0" w:rsidR="00D534D0" w:rsidRPr="00661837" w:rsidRDefault="00F8641C" w:rsidP="000C6B26">
      <w:pPr>
        <w:spacing w:before="240" w:after="240" w:line="360" w:lineRule="auto"/>
        <w:jc w:val="both"/>
        <w:rPr>
          <w:color w:val="000000" w:themeColor="text1"/>
          <w:szCs w:val="24"/>
          <w:lang w:val="en-US"/>
        </w:rPr>
      </w:pPr>
      <w:proofErr w:type="gramStart"/>
      <w:r w:rsidRPr="00F8641C">
        <w:rPr>
          <w:color w:val="000000" w:themeColor="text1"/>
          <w:szCs w:val="24"/>
          <w:vertAlign w:val="superscript"/>
          <w:lang w:val="en-US"/>
        </w:rPr>
        <w:t>a</w:t>
      </w:r>
      <w:proofErr w:type="gramEnd"/>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10"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11"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7B4F69BD" w:rsidR="003213D7" w:rsidRDefault="006422B7" w:rsidP="003213D7">
      <w:pPr>
        <w:pStyle w:val="02FlietextErsterAbsatz"/>
        <w:rPr>
          <w:lang w:val="en-US"/>
        </w:rPr>
      </w:pPr>
      <w:r w:rsidRPr="00A2688D">
        <w:rPr>
          <w:lang w:val="en-US"/>
        </w:rPr>
        <w:t>This article is part of the project “Comparing the Coordination of Elderly 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 grant number: </w:t>
      </w:r>
      <w:r w:rsidRPr="00306894">
        <w:rPr>
          <w:highlight w:val="yellow"/>
          <w:lang w:val="en-US"/>
          <w:rPrChange w:id="1" w:author="Claus Wendt" w:date="2020-08-23T10:43:00Z">
            <w:rPr>
              <w:lang w:val="en-US"/>
            </w:rPr>
          </w:rPrChange>
        </w:rPr>
        <w:t>[INSERT PROJECT NUMBER]</w:t>
      </w:r>
      <w:r w:rsidDel="00117252">
        <w:rPr>
          <w:lang w:val="en-US"/>
        </w:rPr>
        <w:t xml:space="preserve"> </w:t>
      </w:r>
    </w:p>
    <w:p w14:paraId="5F826ABF" w14:textId="6B2C1541" w:rsidR="006422B7" w:rsidRDefault="006422B7" w:rsidP="0002290F">
      <w:pPr>
        <w:pStyle w:val="02FlietextEinzug"/>
        <w:rPr>
          <w:lang w:val="en-US"/>
        </w:rPr>
      </w:pPr>
      <w:r>
        <w:rPr>
          <w:lang w:val="en-US"/>
        </w:rPr>
        <w:t xml:space="preserve">We </w:t>
      </w:r>
      <w:r w:rsidR="003213D7">
        <w:rPr>
          <w:lang w:val="en-US"/>
        </w:rPr>
        <w:t xml:space="preserve">would like to </w:t>
      </w:r>
      <w:r>
        <w:rPr>
          <w:lang w:val="en-US"/>
        </w:rPr>
        <w:t xml:space="preserve">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lastRenderedPageBreak/>
        <w:t>Teppo</w:t>
      </w:r>
      <w:proofErr w:type="spellEnd"/>
      <w:r>
        <w:rPr>
          <w:lang w:val="en-US"/>
        </w:rPr>
        <w:t xml:space="preserve"> </w:t>
      </w:r>
      <w:proofErr w:type="spellStart"/>
      <w:r>
        <w:rPr>
          <w:lang w:val="en-US"/>
        </w:rPr>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454B81E1" w:rsidR="00637599" w:rsidRPr="00637599" w:rsidRDefault="00637599" w:rsidP="00F57F38">
      <w:pPr>
        <w:pStyle w:val="02Flietext"/>
        <w:spacing w:line="360" w:lineRule="auto"/>
        <w:rPr>
          <w:rFonts w:eastAsia="Times New Roman"/>
          <w:bCs/>
          <w:szCs w:val="24"/>
          <w:lang w:val="en-US"/>
        </w:rPr>
      </w:pPr>
      <w:proofErr w:type="gramStart"/>
      <w:r w:rsidRPr="00637599">
        <w:rPr>
          <w:rFonts w:eastAsia="Times New Roman"/>
          <w:bCs/>
          <w:szCs w:val="24"/>
          <w:lang w:val="en-US"/>
        </w:rPr>
        <w:t>we</w:t>
      </w:r>
      <w:proofErr w:type="gramEnd"/>
      <w:r w:rsidRPr="00637599">
        <w:rPr>
          <w:rFonts w:eastAsia="Times New Roman"/>
          <w:bCs/>
          <w:szCs w:val="24"/>
          <w:lang w:val="en-US"/>
        </w:rPr>
        <w:t xml:space="preserve"> are pleased to send you our manuscript entitled “</w:t>
      </w:r>
      <w:r w:rsidRPr="00637599">
        <w:rPr>
          <w:rFonts w:eastAsia="Times New Roman"/>
          <w:bCs/>
          <w:szCs w:val="24"/>
          <w:lang w:val="en-US"/>
        </w:rPr>
        <w:t>Worlds of Long-term-care: A Typology of OECD countries</w:t>
      </w:r>
      <w:r w:rsidRPr="00637599">
        <w:rPr>
          <w:rFonts w:eastAsia="Times New Roman"/>
          <w:bCs/>
          <w:szCs w:val="24"/>
          <w:lang w:val="en-US"/>
        </w:rPr>
        <w:t>” that we consider of high relevance for</w:t>
      </w:r>
      <w:r>
        <w:rPr>
          <w:rFonts w:eastAsia="Times New Roman"/>
          <w:bCs/>
          <w:szCs w:val="24"/>
          <w:lang w:val="en-US"/>
        </w:rPr>
        <w:t xml:space="preserve"> Health Policy</w:t>
      </w:r>
      <w:r w:rsidRPr="00637599">
        <w:rPr>
          <w:rFonts w:eastAsia="Times New Roman"/>
          <w:bCs/>
          <w:szCs w:val="24"/>
          <w:lang w:val="en-US"/>
        </w:rPr>
        <w:t xml:space="preserve"> since 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w:t>
      </w:r>
      <w:proofErr w:type="gramStart"/>
      <w:r w:rsidRPr="00637599">
        <w:rPr>
          <w:rFonts w:eastAsia="Times New Roman"/>
          <w:bCs/>
          <w:szCs w:val="24"/>
          <w:lang w:val="en-US"/>
        </w:rPr>
        <w:t>three-years</w:t>
      </w:r>
      <w:proofErr w:type="gramEnd"/>
      <w:r w:rsidRPr="00637599">
        <w:rPr>
          <w:rFonts w:eastAsia="Times New Roman"/>
          <w:bCs/>
          <w:szCs w:val="24"/>
          <w:lang w:val="en-US"/>
        </w:rPr>
        <w:t xml:space="preserve"> research project </w:t>
      </w:r>
      <w:r>
        <w:rPr>
          <w:rFonts w:eastAsia="Times New Roman"/>
          <w:bCs/>
          <w:szCs w:val="24"/>
          <w:lang w:val="en-US"/>
        </w:rPr>
        <w:t>“</w:t>
      </w:r>
      <w:r w:rsidRPr="00A2688D">
        <w:rPr>
          <w:lang w:val="en-US"/>
        </w:rPr>
        <w:t>Comparing the Coordination of Elderly 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confident to reach a wide readership and that it will be well received in the scientific community due to:</w:t>
      </w:r>
    </w:p>
    <w:p w14:paraId="331B76D2" w14:textId="65211428"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offering a new typology of </w:t>
      </w:r>
      <w:r>
        <w:rPr>
          <w:rFonts w:eastAsia="Times New Roman"/>
          <w:bCs/>
          <w:szCs w:val="24"/>
          <w:lang w:val="en-US"/>
        </w:rPr>
        <w:t>long-term care</w:t>
      </w:r>
      <w:r w:rsidRPr="005D1F99">
        <w:rPr>
          <w:rFonts w:eastAsia="Times New Roman"/>
          <w:bCs/>
          <w:szCs w:val="24"/>
          <w:lang w:val="en-US"/>
        </w:rPr>
        <w:t xml:space="preserve"> system through new data (particularly </w:t>
      </w:r>
      <w:r>
        <w:rPr>
          <w:rFonts w:eastAsia="Times New Roman"/>
          <w:bCs/>
          <w:szCs w:val="24"/>
          <w:lang w:val="en-US"/>
        </w:rPr>
        <w:t>institutional indicators</w:t>
      </w:r>
      <w:r w:rsidRPr="005D1F99">
        <w:rPr>
          <w:rFonts w:eastAsia="Times New Roman"/>
          <w:bCs/>
          <w:szCs w:val="24"/>
          <w:lang w:val="en-US"/>
        </w:rPr>
        <w:t xml:space="preserve">), a new method, and the inclusion of more countries compared to earlier typologies. </w:t>
      </w:r>
    </w:p>
    <w:p w14:paraId="1D89BC4D" w14:textId="26907C6C"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Pr="005D1F99">
        <w:rPr>
          <w:rFonts w:eastAsia="Times New Roman"/>
          <w:bCs/>
          <w:szCs w:val="24"/>
          <w:lang w:val="en-US"/>
        </w:rPr>
        <w:t>a</w:t>
      </w:r>
      <w:proofErr w:type="gramEnd"/>
      <w:r w:rsidRPr="005D1F99">
        <w:rPr>
          <w:rFonts w:eastAsia="Times New Roman"/>
          <w:bCs/>
          <w:szCs w:val="24"/>
          <w:lang w:val="en-US"/>
        </w:rPr>
        <w:t xml:space="preserve">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5DF138B2"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Pr>
          <w:rFonts w:eastAsia="Times New Roman"/>
          <w:bCs/>
          <w:szCs w:val="24"/>
          <w:lang w:val="en-US"/>
        </w:rPr>
        <w:t>a</w:t>
      </w:r>
      <w:proofErr w:type="gramEnd"/>
      <w:r>
        <w:rPr>
          <w:rFonts w:eastAsia="Times New Roman"/>
          <w:bCs/>
          <w:szCs w:val="24"/>
          <w:lang w:val="en-US"/>
        </w:rPr>
        <w:t xml:space="preserve"> comparable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065647DB" w14:textId="0830BC70" w:rsidR="00637599" w:rsidRPr="006375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00637599" w:rsidRPr="00637599">
        <w:rPr>
          <w:rFonts w:eastAsia="Times New Roman"/>
          <w:bCs/>
          <w:szCs w:val="24"/>
          <w:lang w:val="en-US"/>
        </w:rPr>
        <w:tab/>
      </w: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6530BEB1"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look forward to your response.</w:t>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w:t>
      </w:r>
      <w:proofErr w:type="spellStart"/>
      <w:r>
        <w:rPr>
          <w:rFonts w:eastAsia="Times New Roman"/>
          <w:bCs/>
          <w:szCs w:val="24"/>
          <w:lang w:val="en-US"/>
        </w:rPr>
        <w:t>Vechta</w:t>
      </w:r>
      <w:proofErr w:type="spellEnd"/>
      <w:r>
        <w:rPr>
          <w:rFonts w:eastAsia="Times New Roman"/>
          <w:bCs/>
          <w:szCs w:val="24"/>
          <w:lang w:val="en-US"/>
        </w:rPr>
        <w:t xml:space="preserve">, </w:t>
      </w:r>
      <w:hyperlink r:id="rId14" w:history="1">
        <w:r w:rsidRPr="00382C66">
          <w:rPr>
            <w:rStyle w:val="Hyperlink"/>
            <w:rFonts w:eastAsia="Times New Roman"/>
            <w:bCs/>
            <w:szCs w:val="24"/>
            <w:lang w:val="en-US"/>
          </w:rPr>
          <w:t>hildegard.theobald@uni-vechta.de</w:t>
        </w:r>
      </w:hyperlink>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hyperlink r:id="rId15" w:history="1">
        <w:r w:rsidRPr="0078314D">
          <w:rPr>
            <w:rStyle w:val="Hyperlink"/>
            <w:rFonts w:eastAsia="Times New Roman"/>
            <w:bCs/>
            <w:szCs w:val="24"/>
            <w:lang w:val="en-US"/>
          </w:rPr>
          <w:t>F.J.vanHooren@uva.nl</w:t>
        </w:r>
      </w:hyperlink>
    </w:p>
    <w:p w14:paraId="4C308324" w14:textId="6D3EBA7F" w:rsidR="0002290F" w:rsidRPr="0002290F" w:rsidRDefault="0002290F" w:rsidP="0002290F">
      <w:pPr>
        <w:pStyle w:val="02Flietext"/>
        <w:rPr>
          <w:lang w:val="en-US"/>
        </w:rPr>
        <w:sectPr w:rsidR="0002290F" w:rsidRPr="0002290F" w:rsidSect="00AD66E9">
          <w:footerReference w:type="default" r:id="rId16"/>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2A59AAB5"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do not provide a sufficient overview of LTC systems and their major characteristics. </w:t>
      </w:r>
      <w:r w:rsidR="00DC7F46">
        <w:rPr>
          <w:lang w:val="en-US"/>
        </w:rPr>
        <w:t>In this paper we</w:t>
      </w:r>
      <w:r w:rsidR="00DE67C7" w:rsidRPr="006A56FF">
        <w:rPr>
          <w:lang w:val="en-US"/>
        </w:rPr>
        <w:t xml:space="preserve"> </w:t>
      </w:r>
      <w:r w:rsidR="00317238">
        <w:rPr>
          <w:lang w:val="en-US"/>
        </w:rPr>
        <w:t xml:space="preserve">provide a new typology of LTC systems in the OECD world. This typology will help to make </w:t>
      </w:r>
      <w:r w:rsidR="00884C5C">
        <w:rPr>
          <w:lang w:val="en-US"/>
        </w:rPr>
        <w:t xml:space="preserve">LTC systems more comparable to welfare state and healthcare system typologies and thereby help to understand how long-term care is embedded in the wider welfare state and </w:t>
      </w:r>
      <w:r w:rsidR="000009C5">
        <w:rPr>
          <w:lang w:val="en-US"/>
        </w:rPr>
        <w:t xml:space="preserve">is </w:t>
      </w:r>
      <w:r w:rsidR="00884C5C">
        <w:rPr>
          <w:lang w:val="en-US"/>
        </w:rPr>
        <w:t xml:space="preserve">related to other welfare state institutions. </w:t>
      </w:r>
      <w:r w:rsidR="006E3A97">
        <w:rPr>
          <w:lang w:val="en-US"/>
        </w:rPr>
        <w:t xml:space="preserve">We use most recent OECD data and a unique set of institutional indicators. </w:t>
      </w:r>
      <w:r w:rsidR="00884C5C">
        <w:rPr>
          <w:lang w:val="en-US"/>
        </w:rPr>
        <w:t xml:space="preserve">Based on 24 cluster analyses we identify six, respectively nine LCT types with flexible use in future studies. In </w:t>
      </w:r>
      <w:r w:rsidR="000009C5">
        <w:rPr>
          <w:lang w:val="en-US"/>
        </w:rPr>
        <w:t xml:space="preserve">the </w:t>
      </w:r>
      <w:r w:rsidR="00884C5C">
        <w:rPr>
          <w:lang w:val="en-US"/>
        </w:rPr>
        <w:t>six types</w:t>
      </w:r>
      <w:r w:rsidR="000009C5">
        <w:rPr>
          <w:lang w:val="en-US"/>
        </w:rPr>
        <w:t>-solution</w:t>
      </w:r>
      <w:r w:rsidR="00884C5C">
        <w:rPr>
          <w:lang w:val="en-US"/>
        </w:rPr>
        <w:t xml:space="preserve"> we suggest a </w:t>
      </w:r>
      <w:r w:rsidR="000009C5">
        <w:rPr>
          <w:lang w:val="en-US"/>
        </w:rPr>
        <w:t>“</w:t>
      </w:r>
      <w:r w:rsidR="00884C5C">
        <w:rPr>
          <w:lang w:val="en-US"/>
        </w:rPr>
        <w:t>public supply type</w:t>
      </w:r>
      <w:r w:rsidR="000009C5">
        <w:rPr>
          <w:lang w:val="en-US"/>
        </w:rPr>
        <w:t>”</w:t>
      </w:r>
      <w:r w:rsidR="00884C5C">
        <w:rPr>
          <w:lang w:val="en-US"/>
        </w:rPr>
        <w:t xml:space="preserve"> (e.g.</w:t>
      </w:r>
      <w:r w:rsidR="000009C5">
        <w:rPr>
          <w:lang w:val="en-US"/>
        </w:rPr>
        <w:t xml:space="preserve">, </w:t>
      </w:r>
      <w:r w:rsidR="00884C5C">
        <w:rPr>
          <w:lang w:val="en-US"/>
        </w:rPr>
        <w:t xml:space="preserve">Sweden), a </w:t>
      </w:r>
      <w:r w:rsidR="000009C5">
        <w:rPr>
          <w:lang w:val="en-US"/>
        </w:rPr>
        <w:t>“</w:t>
      </w:r>
      <w:r w:rsidR="00884C5C">
        <w:rPr>
          <w:lang w:val="en-US"/>
        </w:rPr>
        <w:t>private supply type</w:t>
      </w:r>
      <w:r w:rsidR="000009C5">
        <w:rPr>
          <w:lang w:val="en-US"/>
        </w:rPr>
        <w:t>”</w:t>
      </w:r>
      <w:r w:rsidR="00884C5C">
        <w:rPr>
          <w:lang w:val="en-US"/>
        </w:rPr>
        <w:t xml:space="preserve"> (</w:t>
      </w:r>
      <w:r w:rsidR="000009C5">
        <w:rPr>
          <w:lang w:val="en-US"/>
        </w:rPr>
        <w:t xml:space="preserve">e.g., </w:t>
      </w:r>
      <w:r w:rsidR="00884C5C">
        <w:rPr>
          <w:lang w:val="en-US"/>
        </w:rPr>
        <w:t xml:space="preserve">Germany), a </w:t>
      </w:r>
      <w:r w:rsidR="000009C5">
        <w:rPr>
          <w:lang w:val="en-US"/>
        </w:rPr>
        <w:t>“residual public type” (e.g., Poland), an “evolving public supply type” (e.g., Korea), a “private need-based supply type” (e.g., Switzerland), and an “evolving need-based type”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2"/>
      <w:r>
        <w:rPr>
          <w:lang w:val="en-US"/>
        </w:rPr>
        <w:lastRenderedPageBreak/>
        <w:t>Highlights</w:t>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2"/>
      <w:r w:rsidR="004C5EB4">
        <w:rPr>
          <w:rStyle w:val="Kommentarzeichen"/>
        </w:rPr>
        <w:commentReference w:id="2"/>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5590CAB3" w:rsidR="009E1DF9" w:rsidRDefault="00B51EC6" w:rsidP="00B51EC6">
      <w:pPr>
        <w:pStyle w:val="02FlietextErsterAbsatz"/>
        <w:rPr>
          <w:lang w:val="en-US"/>
        </w:rPr>
      </w:pPr>
      <w:r>
        <w:rPr>
          <w:lang w:val="en-US"/>
        </w:rPr>
        <w:t>It is a major</w:t>
      </w:r>
      <w:r w:rsidR="004112FE">
        <w:rPr>
          <w:lang w:val="en-US"/>
        </w:rPr>
        <w:t xml:space="preserve"> challenge </w:t>
      </w:r>
      <w:r>
        <w:rPr>
          <w:lang w:val="en-US"/>
        </w:rPr>
        <w:t xml:space="preserve">of developed </w:t>
      </w:r>
      <w:r w:rsidR="004112FE">
        <w:rPr>
          <w:lang w:val="en-US"/>
        </w:rPr>
        <w:t>welfare states</w:t>
      </w:r>
      <w:r>
        <w:rPr>
          <w:lang w:val="en-US"/>
        </w:rPr>
        <w:t xml:space="preserve"> to provide long-term care (LTC) for the elderly</w:t>
      </w:r>
      <w:r w:rsidR="004112FE">
        <w:rPr>
          <w:lang w:val="en-US"/>
        </w:rPr>
        <w:t xml:space="preserve">. Increasing longevity and the ageing of the baby-boom generation </w:t>
      </w:r>
      <w:r>
        <w:rPr>
          <w:lang w:val="en-US"/>
        </w:rPr>
        <w:t xml:space="preserve">have a huge impact </w:t>
      </w:r>
      <w:r w:rsidR="00F33320">
        <w:rPr>
          <w:lang w:val="en-US"/>
        </w:rPr>
        <w:t>on</w:t>
      </w:r>
      <w:r>
        <w:rPr>
          <w:lang w:val="en-US"/>
        </w:rPr>
        <w:t xml:space="preserve"> </w:t>
      </w:r>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Content>
          <w:r w:rsidR="004112FE">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sidR="004112FE">
            <w:rPr>
              <w:noProof/>
              <w:lang w:val="en-US"/>
            </w:rPr>
            <w:fldChar w:fldCharType="separate"/>
          </w:r>
          <w:r w:rsidR="000B0433">
            <w:rPr>
              <w:noProof/>
              <w:lang w:val="en-US"/>
            </w:rPr>
            <w:t>(Colombo et al., 2011)</w:t>
          </w:r>
          <w:r w:rsidR="004112FE">
            <w:rPr>
              <w:noProof/>
              <w:lang w:val="en-US"/>
            </w:rPr>
            <w:fldChar w:fldCharType="end"/>
          </w:r>
        </w:sdtContent>
      </w:sdt>
      <w:r w:rsidR="00D059AE">
        <w:rPr>
          <w:lang w:val="en-US"/>
        </w:rPr>
        <w:t>.</w:t>
      </w:r>
      <w:r w:rsidR="006155B2">
        <w:rPr>
          <w:lang w:val="en-US"/>
        </w:rPr>
        <w:t xml:space="preserve"> </w:t>
      </w:r>
      <w:r w:rsidR="00F33320">
        <w:rPr>
          <w:lang w:val="en-US"/>
        </w:rPr>
        <w:t>T</w:t>
      </w:r>
      <w:r>
        <w:rPr>
          <w:lang w:val="en-US"/>
        </w:rPr>
        <w:t xml:space="preserve">he </w:t>
      </w:r>
      <w:r w:rsidR="006155B2">
        <w:rPr>
          <w:lang w:val="en-US"/>
        </w:rPr>
        <w:t>rising number of elderly people in need of LTC</w:t>
      </w:r>
      <w:r>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w:t>
      </w:r>
      <w:r>
        <w:rPr>
          <w:lang w:val="en-US"/>
        </w:rPr>
        <w:t xml:space="preserve">of </w:t>
      </w:r>
      <w:r w:rsidR="00620C03">
        <w:rPr>
          <w:lang w:val="en-US"/>
        </w:rPr>
        <w:t xml:space="preserve">better access </w:t>
      </w:r>
      <w:r w:rsidR="00A626FB">
        <w:rPr>
          <w:lang w:val="en-US"/>
        </w:rPr>
        <w:t>and</w:t>
      </w:r>
      <w:r w:rsidR="00620C03">
        <w:rPr>
          <w:lang w:val="en-US"/>
        </w:rPr>
        <w:t xml:space="preserve"> higher quality services become 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 which 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CF8CD0B"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E7428E">
        <w:rPr>
          <w:lang w:val="en-US"/>
        </w:rPr>
        <w:t xml:space="preserve"> Besides the update, c</w:t>
      </w:r>
      <w:r w:rsidR="00872016">
        <w:rPr>
          <w:lang w:val="en-US"/>
        </w:rPr>
        <w:t xml:space="preserve">ompared to </w:t>
      </w:r>
      <w:r w:rsidR="00872016" w:rsidRPr="006A56FF">
        <w:rPr>
          <w:lang w:val="en-US"/>
        </w:rPr>
        <w:t xml:space="preserve">earlier typologies, 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earlier typologies used either quantitative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E7428E">
        <w:rPr>
          <w:lang w:val="en-US"/>
        </w:rPr>
        <w:t>information</w:t>
      </w:r>
      <w:r w:rsidR="00E7428E" w:rsidRPr="006A56FF">
        <w:rPr>
          <w:lang w:val="en-US"/>
        </w:rPr>
        <w:t xml:space="preserve"> </w:t>
      </w:r>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r w:rsidR="00E7428E">
        <w:rPr>
          <w:lang w:val="en-US"/>
        </w:rPr>
        <w:t xml:space="preserve">quantitative </w:t>
      </w:r>
      <w:r w:rsidR="00872016" w:rsidRPr="006A56FF">
        <w:rPr>
          <w:lang w:val="en-US"/>
        </w:rPr>
        <w:t xml:space="preserve">data on supply, public-private mix, performance </w:t>
      </w:r>
      <w:r w:rsidR="00872016" w:rsidRPr="00AD5056">
        <w:rPr>
          <w:lang w:val="en-US"/>
        </w:rPr>
        <w:t>as well as</w:t>
      </w:r>
      <w:r w:rsidR="00872016" w:rsidRPr="006A56FF">
        <w:rPr>
          <w:lang w:val="en-US"/>
        </w:rPr>
        <w:t xml:space="preserve"> institutional </w:t>
      </w:r>
      <w:r w:rsidR="00E7428E">
        <w:rPr>
          <w:lang w:val="en-US"/>
        </w:rPr>
        <w:t>information</w:t>
      </w:r>
      <w:r w:rsidR="00AD5056">
        <w:rPr>
          <w:lang w:val="en-US"/>
        </w:rPr>
        <w:t xml:space="preserve"> </w:t>
      </w:r>
      <w:r w:rsidR="00872016" w:rsidRPr="006A56FF">
        <w:rPr>
          <w:lang w:val="en-US"/>
        </w:rPr>
        <w:t xml:space="preserve">on accessibility of systems.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r w:rsidR="00E7428E">
        <w:rPr>
          <w:lang w:val="en-US"/>
        </w:rPr>
        <w:t xml:space="preserve">selected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nstrText>
          </w:r>
          <w:r w:rsidR="006C3A49" w:rsidRPr="00F33320">
            <w:rPr>
              <w:noProof/>
              <w:lang w:val="en-US"/>
            </w:rPr>
            <w:instrText>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sidRPr="00F33320">
            <w:rPr>
              <w:noProof/>
              <w:lang w:val="en-US"/>
            </w:rPr>
            <w:t>(Damiani et al., 2011; Halásková et al., 2017; Kraus et al., 2010)</w:t>
          </w:r>
          <w:r w:rsidR="00C55241">
            <w:rPr>
              <w:noProof/>
              <w:lang w:val="en-US"/>
            </w:rPr>
            <w:fldChar w:fldCharType="end"/>
          </w:r>
        </w:sdtContent>
      </w:sdt>
      <w:r w:rsidR="000B0433" w:rsidRPr="00F33320">
        <w:rPr>
          <w:lang w:val="en-US"/>
        </w:rPr>
        <w:t xml:space="preserve">. </w:t>
      </w:r>
      <w:r w:rsidR="00C4275E" w:rsidRPr="008C6FA4">
        <w:rPr>
          <w:lang w:val="en-US"/>
        </w:rPr>
        <w:t>For o</w:t>
      </w:r>
      <w:r w:rsidR="00C87D34" w:rsidRPr="00C4275E">
        <w:rPr>
          <w:lang w:val="en-US"/>
        </w:rPr>
        <w:t>u</w:t>
      </w:r>
      <w:r w:rsidR="00C87D34" w:rsidRPr="008C6FA4">
        <w:rPr>
          <w:lang w:val="en-US"/>
        </w:rPr>
        <w:t xml:space="preserve">r LCT typology </w:t>
      </w:r>
      <w:r w:rsidR="00C4275E" w:rsidRPr="008C6FA4">
        <w:rPr>
          <w:lang w:val="en-US"/>
        </w:rPr>
        <w:t xml:space="preserve">we have used cluster technique </w:t>
      </w:r>
      <w:r w:rsidR="000B0433">
        <w:rPr>
          <w:lang w:val="en-US"/>
        </w:rPr>
        <w:t>as well. However, we calculate numerous cluster analyses to incorporate</w:t>
      </w:r>
      <w:r w:rsidR="005B12C0">
        <w:rPr>
          <w:lang w:val="en-US"/>
        </w:rPr>
        <w:t xml:space="preserve"> the </w:t>
      </w:r>
      <w:r w:rsidR="005B12C0">
        <w:rPr>
          <w:lang w:val="en-US"/>
        </w:rPr>
        <w:lastRenderedPageBreak/>
        <w:t xml:space="preserve">internal consistency </w:t>
      </w:r>
      <w:r w:rsidR="000B0433">
        <w:rPr>
          <w:lang w:val="en-US"/>
        </w:rPr>
        <w:t>of clusters. This</w:t>
      </w:r>
      <w:r w:rsidR="00C4275E">
        <w:rPr>
          <w:lang w:val="en-US"/>
        </w:rPr>
        <w:t xml:space="preserve"> method, that has 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C4275E">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C4275E">
            <w:rPr>
              <w:noProof/>
              <w:lang w:val="en-US"/>
            </w:rPr>
            <w:fldChar w:fldCharType="separate"/>
          </w:r>
          <w:r w:rsidR="00C4275E">
            <w:rPr>
              <w:noProof/>
              <w:lang w:val="en-US"/>
            </w:rPr>
            <w:t>Reibling et al.</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C4275E">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C4275E">
            <w:rPr>
              <w:noProof/>
              <w:lang w:val="en-US"/>
            </w:rPr>
            <w:fldChar w:fldCharType="separate"/>
          </w:r>
          <w:r w:rsidR="00C4275E">
            <w:rPr>
              <w:noProof/>
              <w:lang w:val="en-US"/>
            </w:rPr>
            <w:t>2019)</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07A005E" w:rsidR="000B0433" w:rsidRDefault="00C4275E" w:rsidP="004B4DE0">
      <w:pPr>
        <w:pStyle w:val="02FlietextEinzug"/>
        <w:rPr>
          <w:lang w:val="en-US"/>
        </w:rPr>
      </w:pPr>
      <w:r>
        <w:rPr>
          <w:lang w:val="en-US"/>
        </w:rPr>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Pr>
          <w:lang w:val="en-US"/>
        </w:rPr>
        <w:t>Second, w</w:t>
      </w:r>
      <w:r w:rsidR="00FE1C63">
        <w:rPr>
          <w:lang w:val="en-US"/>
        </w:rPr>
        <w:t>e explain indicators and the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third,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7525CE5E"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3"/>
      <w:r w:rsidR="00BB65C1" w:rsidRPr="006A56FF">
        <w:rPr>
          <w:lang w:val="en-US"/>
        </w:rPr>
        <w:t>iscussions</w:t>
      </w:r>
      <w:commentRangeEnd w:id="3"/>
      <w:r w:rsidR="00E659F0">
        <w:rPr>
          <w:rStyle w:val="Kommentarzeichen"/>
        </w:rPr>
        <w:commentReference w:id="3"/>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w:t>
          </w:r>
          <w:proofErr w:type="spellStart"/>
          <w:r w:rsidR="000B0433">
            <w:rPr>
              <w:lang w:val="en-US"/>
            </w:rPr>
            <w:t>Ferrera</w:t>
          </w:r>
          <w:proofErr w:type="spellEnd"/>
          <w:r w:rsidR="000B0433">
            <w:rPr>
              <w:lang w:val="en-US"/>
            </w:rPr>
            <w:t>,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w:instrText>
          </w:r>
          <w:r w:rsidR="006C3A49" w:rsidRPr="00D241B7">
            <w:rPr>
              <w:noProof/>
              <w:lang w:val="en-US"/>
            </w:rPr>
            <w:instrText>VkSWQiOiIyNDA5NTI3NCIsIlF1b3RhdGlvbnMiOltdLCJSZWZlcmVuY2VUeXBlIjoiSm91cm5</w:instrText>
          </w:r>
          <w:r w:rsidR="006C3A49" w:rsidRPr="00E57915">
            <w:rPr>
              <w:noProof/>
              <w:lang w:val="en-US"/>
            </w:rPr>
            <w:instrText>hbEFydGlj</w:instrText>
          </w:r>
          <w:r w:rsidR="006C3A49" w:rsidRPr="00D059AE">
            <w:rPr>
              <w:noProof/>
              <w:lang w:val="en-US"/>
            </w:rPr>
            <w:instrText>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sidRPr="00D059AE">
            <w:rPr>
              <w:noProof/>
              <w:lang w:val="en-US"/>
            </w:rPr>
            <w:t xml:space="preserve">(Wendt, </w:t>
          </w:r>
          <w:r w:rsidR="004B4DE0" w:rsidRPr="00D059AE">
            <w:rPr>
              <w:noProof/>
              <w:lang w:val="en-US"/>
            </w:rPr>
            <w:t xml:space="preserve">2009, </w:t>
          </w:r>
          <w:r w:rsidR="000B0433" w:rsidRPr="00D059AE">
            <w:rPr>
              <w:noProof/>
              <w:lang w:val="en-US"/>
            </w:rPr>
            <w:t xml:space="preserve">2014; </w:t>
          </w:r>
          <w:r w:rsidR="004B4DE0" w:rsidRPr="00D059AE">
            <w:rPr>
              <w:noProof/>
              <w:lang w:val="en-US"/>
            </w:rPr>
            <w:t xml:space="preserve">Wendt et al. 2009; </w:t>
          </w:r>
          <w:r w:rsidR="000B0433" w:rsidRPr="00D059AE">
            <w:rPr>
              <w:noProof/>
              <w:lang w:val="en-US"/>
            </w:rPr>
            <w:t>Reibling et al., 2019; Böhm et al., 2013)</w:t>
          </w:r>
          <w:r w:rsidR="00F86C6D">
            <w:rPr>
              <w:noProof/>
              <w:lang w:val="en-US"/>
            </w:rPr>
            <w:fldChar w:fldCharType="end"/>
          </w:r>
        </w:sdtContent>
      </w:sdt>
      <w:r w:rsidR="00D059AE">
        <w:rPr>
          <w:lang w:val="en-US"/>
        </w:rPr>
        <w:t xml:space="preserve"> </w:t>
      </w:r>
      <w:r w:rsidR="00D059AE" w:rsidRPr="00E23ACB">
        <w:rPr>
          <w:noProof/>
          <w:lang w:val="en-US"/>
        </w:rPr>
        <w:t>a field th</w:t>
      </w:r>
      <w:r w:rsidR="00D059AE">
        <w:rPr>
          <w:noProof/>
          <w:lang w:val="en-US"/>
        </w:rPr>
        <w:t>at is particularly close to the field of long-term care (LTC)</w:t>
      </w:r>
      <w:r w:rsidR="00D059AE">
        <w:rPr>
          <w:rStyle w:val="Kommentarzeichen"/>
        </w:rPr>
        <w:commentReference w:id="4"/>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lastRenderedPageBreak/>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742C3D57"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Pr>
          <w:lang w:val="en-US"/>
        </w:rPr>
        <w:t>as</w:t>
      </w:r>
      <w:r w:rsidR="004375F4">
        <w:rPr>
          <w:lang w:val="en-US"/>
        </w:rPr>
        <w:t xml:space="preserve"> well </w:t>
      </w:r>
      <w:r w:rsidR="00BB65C1" w:rsidRPr="006A56FF">
        <w:rPr>
          <w:lang w:val="en-US"/>
        </w:rPr>
        <w:t xml:space="preserve">due to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4375F4">
        <w:rPr>
          <w:lang w:val="en-US"/>
        </w:rPr>
        <w:t xml:space="preserve">A </w:t>
      </w:r>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54ABE660"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therefore have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repeatedly </w:t>
      </w:r>
      <w:r w:rsidR="00C046FD" w:rsidRPr="00E915CC">
        <w:rPr>
          <w:lang w:val="en-US"/>
        </w:rPr>
        <w:t>analyze</w:t>
      </w:r>
      <w:r w:rsidR="00E915CC" w:rsidRPr="00E915CC">
        <w:rPr>
          <w:lang w:val="en-US"/>
        </w:rPr>
        <w:t xml:space="preserve"> four central dimensions</w:t>
      </w:r>
      <w:r>
        <w:rPr>
          <w:lang w:val="en-US"/>
        </w:rPr>
        <w:t xml:space="preserve"> and thereby have created </w:t>
      </w:r>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7B7D9B4E"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w:t>
      </w:r>
      <w:r w:rsidR="00B82577" w:rsidRPr="00B82577">
        <w:rPr>
          <w:lang w:val="en-US"/>
        </w:rPr>
        <w:lastRenderedPageBreak/>
        <w:t xml:space="preserve">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12280D16" w14:textId="77777777" w:rsidR="004573C8" w:rsidRDefault="00BF5BC0" w:rsidP="00981837">
      <w:pPr>
        <w:pStyle w:val="02FlietextErsterAbsatz"/>
        <w:rPr>
          <w:lang w:val="en-US"/>
        </w:rPr>
      </w:pPr>
      <w:r w:rsidRPr="00BF5BC0">
        <w:rPr>
          <w:u w:val="single"/>
          <w:lang w:val="en-US"/>
        </w:rPr>
        <w:t>II. Public-Private Mix:</w:t>
      </w:r>
      <w:r>
        <w:rPr>
          <w:lang w:val="en-US"/>
        </w:rPr>
        <w:t xml:space="preserve"> </w:t>
      </w:r>
    </w:p>
    <w:p w14:paraId="5D0E9429" w14:textId="50FEAC07"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981837" w:rsidRPr="006A56FF">
        <w:rPr>
          <w:lang w:val="en-US"/>
        </w:rPr>
        <w:t xml:space="preserve"> </w:t>
      </w:r>
      <w:r>
        <w:rPr>
          <w:lang w:val="en-US"/>
        </w:rPr>
        <w:t>that 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Pr>
              <w:lang w:val="en-US"/>
            </w:rPr>
            <w:t>(Wendt et al. 2009; Reibling et al., 2019; Böhm et al., 2013)</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r w:rsidR="00A40F30">
        <w:rPr>
          <w:lang w:val="en-US"/>
        </w:rPr>
        <w:t>,</w:t>
      </w:r>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1F8661DC"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w:t>
          </w:r>
          <w:r w:rsidR="00B57DF2">
            <w:rPr>
              <w:lang w:val="en-US"/>
            </w:rPr>
            <w:t xml:space="preserve">Wendt, 2009; </w:t>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w:t>
      </w:r>
      <w:r w:rsidR="00EF631F">
        <w:rPr>
          <w:lang w:val="en-US"/>
        </w:rPr>
        <w:t xml:space="preserve">in LTC </w:t>
      </w:r>
      <w:r w:rsidR="005F6D29" w:rsidRPr="005E05FB">
        <w:rPr>
          <w:lang w:val="en-US"/>
        </w:rPr>
        <w:t>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67179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yMCwiUmVmZXJlbmNlSWQiOiI0YTgzMWMzNC03NmE3LTRlMmItOTk1Ni1lYTExZjY2NTE2O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ihLcmF1cyBldCBhbC4sIDIwMTApIn1dfSwiVGFnIjoiQ2l0YXZpUGxhY2Vob2xkZXIjZTMzN2U2OTctZDFjNS00ZmNkLWE3ZTAtZTQxYzA4NjFmYWM0IiwiVGV4dCI6IihLcmF1cyBldCBhbC4sIDIwMTApIiwiV0FJVmVyc2lvbiI6IjYuNS4wLjAifQ==}</w:instrText>
          </w:r>
          <w:r w:rsidR="00671793">
            <w:rPr>
              <w:noProof/>
              <w:lang w:val="en-US"/>
            </w:rPr>
            <w:fldChar w:fldCharType="separate"/>
          </w:r>
          <w:r w:rsidR="00671793">
            <w:rPr>
              <w:noProof/>
              <w:lang w:val="en-US"/>
            </w:rPr>
            <w:t>(Kraus et al., 2010)</w:t>
          </w:r>
          <w:r w:rsidR="00671793">
            <w:rPr>
              <w:noProof/>
              <w:lang w:val="en-US"/>
            </w:rPr>
            <w:fldChar w:fldCharType="end"/>
          </w:r>
        </w:sdtContent>
      </w:sdt>
      <w:r w:rsidR="005F6D29" w:rsidRPr="005E05FB">
        <w:rPr>
          <w:lang w:val="en-US"/>
        </w:rPr>
        <w:t>.</w:t>
      </w:r>
    </w:p>
    <w:p w14:paraId="543B77A1" w14:textId="77777777" w:rsidR="004573C8" w:rsidRDefault="00B57DF2" w:rsidP="00A40F30">
      <w:pPr>
        <w:pStyle w:val="02Flietext"/>
        <w:rPr>
          <w:lang w:val="en-US"/>
        </w:rPr>
      </w:pPr>
      <w:r w:rsidRPr="000D7467">
        <w:rPr>
          <w:u w:val="single"/>
          <w:lang w:val="en-US"/>
        </w:rPr>
        <w:t>IV. Performance:</w:t>
      </w:r>
      <w:r>
        <w:rPr>
          <w:lang w:val="en-US"/>
        </w:rPr>
        <w:t xml:space="preserve"> </w:t>
      </w:r>
    </w:p>
    <w:p w14:paraId="7495BA44" w14:textId="555D3DD0"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 xml:space="preserve">service provision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00A40F30" w:rsidRPr="00981837">
            <w:rPr>
              <w:lang w:val="en-US"/>
            </w:rPr>
            <w:fldChar w:fldCharType="separate"/>
          </w:r>
          <w:r w:rsidR="000B0433">
            <w:rPr>
              <w:lang w:val="en-US"/>
            </w:rPr>
            <w:t>(Halfens et al., 2013)</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00A40F30" w:rsidRPr="006A56FF">
            <w:rPr>
              <w:lang w:val="en-US"/>
            </w:rPr>
            <w:fldChar w:fldCharType="separate"/>
          </w:r>
          <w:r w:rsidR="000B0433">
            <w:rPr>
              <w:lang w:val="en-US"/>
            </w:rPr>
            <w:t>Damiani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00A40F30" w:rsidRPr="006A56FF">
            <w:rPr>
              <w:lang w:val="en-US"/>
            </w:rPr>
            <w:fldChar w:fldCharType="separate"/>
          </w:r>
          <w:r w:rsidR="000B0433">
            <w:rPr>
              <w:lang w:val="en-US"/>
            </w:rPr>
            <w:t>(2011)</w:t>
          </w:r>
          <w:r w:rsidR="00A40F30" w:rsidRPr="006A56FF">
            <w:rPr>
              <w:lang w:val="en-US"/>
            </w:rPr>
            <w:fldChar w:fldCharType="end"/>
          </w:r>
        </w:sdtContent>
      </w:sdt>
      <w:r w:rsidR="00A40F30" w:rsidRPr="006A56FF">
        <w:rPr>
          <w:lang w:val="en-US"/>
        </w:rPr>
        <w:t xml:space="preserve"> for example </w:t>
      </w:r>
      <w:r w:rsidR="00A40F30" w:rsidRPr="006A56FF">
        <w:rPr>
          <w:lang w:val="en-US"/>
        </w:rPr>
        <w:lastRenderedPageBreak/>
        <w:t xml:space="preserve">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A40F30">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00A40F30" w:rsidRPr="006A56FF">
            <w:rPr>
              <w:lang w:val="en-US"/>
            </w:rPr>
            <w:fldChar w:fldCharType="separate"/>
          </w:r>
          <w:r w:rsidR="000B0433">
            <w:rPr>
              <w:lang w:val="en-US"/>
            </w:rPr>
            <w:t>Kraus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A40F30">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00A40F30" w:rsidRPr="006A56FF">
            <w:rPr>
              <w:lang w:val="en-US"/>
            </w:rPr>
            <w:fldChar w:fldCharType="separate"/>
          </w:r>
          <w:r w:rsidR="000B0433">
            <w:rPr>
              <w:lang w:val="en-US"/>
            </w:rPr>
            <w:t>(2010)</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48941927"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 xml:space="preserve">typologies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micro-data</w:t>
      </w:r>
      <w:r>
        <w:rPr>
          <w:lang w:val="en-US"/>
        </w:rPr>
        <w:t xml:space="preserve"> (Share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sidR="005F6D29">
            <w:rPr>
              <w:noProof/>
              <w:lang w:val="en-US"/>
            </w:rPr>
            <w:fldChar w:fldCharType="separate"/>
          </w:r>
          <w:r w:rsidR="000B0433">
            <w:rPr>
              <w:noProof/>
              <w:lang w:val="en-US"/>
            </w:rPr>
            <w:t>(Pommer et al., 2009)</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 about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0C77B299"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w:t>
      </w:r>
      <w:r w:rsidR="00E00F03">
        <w:rPr>
          <w:lang w:val="en-US"/>
        </w:rPr>
        <w:t>N</w:t>
      </w:r>
      <w:r w:rsidRPr="005E05FB">
        <w:rPr>
          <w:lang w:val="en-US"/>
        </w:rPr>
        <w:t>orthern European cluster that mostly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r w:rsidR="00A31BDA">
        <w:rPr>
          <w:lang w:val="en-US"/>
        </w:rPr>
        <w:t xml:space="preserve">such as </w:t>
      </w:r>
      <w:r w:rsidR="00000C6B">
        <w:rPr>
          <w:lang w:val="en-US"/>
        </w:rPr>
        <w:t xml:space="preserve">Slovenia, Romania, and Lithuania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which incorporates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Pr="005E05FB">
        <w:rPr>
          <w:lang w:val="en-US"/>
        </w:rPr>
        <w:t xml:space="preserve">depicted in a genuine </w:t>
      </w:r>
      <w:r w:rsidRPr="005E05FB">
        <w:rPr>
          <w:lang w:val="en-US"/>
        </w:rPr>
        <w:lastRenderedPageBreak/>
        <w:t xml:space="preserve">Southern European cluster by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97C4E">
        <w:rPr>
          <w:lang w:val="en-US"/>
        </w:rPr>
        <w:t>, however</w:t>
      </w:r>
      <w:r w:rsidRPr="005E05FB">
        <w:rPr>
          <w:lang w:val="en-US"/>
        </w:rPr>
        <w:t xml:space="preserve"> mostly together with some Eastern or Northern European countries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r w:rsidR="00777708">
        <w:rPr>
          <w:lang w:val="en-US"/>
        </w:rPr>
        <w:t xml:space="preserve">together </w:t>
      </w:r>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000C6B">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MmU1OTcxMWQtZTEzNi00ZWFhLTk0OTAtZTBiOWI4YjRmZGQ3IiwiVGV4dCI6IihDb2xvbWJvLCAyMDEyKSIsIldBSVZlcnNpb24iOiI2LjUuMC4wIn0=}</w:instrText>
          </w:r>
          <w:r w:rsidR="00000C6B">
            <w:rPr>
              <w:noProof/>
              <w:lang w:val="en-US"/>
            </w:rPr>
            <w:fldChar w:fldCharType="separate"/>
          </w:r>
          <w:r w:rsidR="00000C6B">
            <w:rPr>
              <w:noProof/>
              <w:lang w:val="en-US"/>
            </w:rPr>
            <w:t>(Colombo, 2012)</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w:t>
      </w:r>
      <w:r w:rsidR="00777708">
        <w:rPr>
          <w:lang w:val="en-US"/>
        </w:rPr>
        <w:t xml:space="preserve">identifies a cluster with </w:t>
      </w:r>
      <w:r w:rsidRPr="005E05FB">
        <w:rPr>
          <w:lang w:val="en-US"/>
        </w:rPr>
        <w:t>Australia and South Korea.</w:t>
      </w:r>
    </w:p>
    <w:p w14:paraId="21AD3688" w14:textId="11DE7C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Pr="005E05FB">
        <w:rPr>
          <w:lang w:val="en-US"/>
        </w:rPr>
        <w:t xml:space="preserve">LTC typologies </w:t>
      </w:r>
      <w:r w:rsidR="00000C6B">
        <w:rPr>
          <w:lang w:val="en-US"/>
        </w:rPr>
        <w:t>need to be advanced</w:t>
      </w:r>
      <w:r w:rsidRPr="005E05FB">
        <w:rPr>
          <w:lang w:val="en-US"/>
        </w:rPr>
        <w:t xml:space="preserve">. </w:t>
      </w:r>
      <w:r>
        <w:rPr>
          <w:lang w:val="en-US"/>
        </w:rPr>
        <w:t>First</w:t>
      </w:r>
      <w:r w:rsidRPr="005E05FB">
        <w:rPr>
          <w:lang w:val="en-US"/>
        </w:rPr>
        <w:t xml:space="preserve">, many typologies have a European focus or only use a small sample of countries. Thus, </w:t>
      </w:r>
      <w:r w:rsidR="00D200F2">
        <w:rPr>
          <w:lang w:val="en-US"/>
        </w:rPr>
        <w:t xml:space="preserve">in this contribution </w:t>
      </w:r>
      <w:r w:rsidRPr="005E05FB">
        <w:rPr>
          <w:lang w:val="en-US"/>
        </w:rPr>
        <w:t xml:space="preserve">we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xml:space="preserve">, most typologies only use quantitative indicators </w:t>
      </w:r>
      <w:r w:rsidR="00D200F2">
        <w:rPr>
          <w:lang w:val="en-US"/>
        </w:rPr>
        <w:t xml:space="preserve">in particular with </w:t>
      </w:r>
      <w:r w:rsidRPr="005E05FB">
        <w:rPr>
          <w:lang w:val="en-US"/>
        </w:rPr>
        <w:t xml:space="preserve">financing </w:t>
      </w:r>
      <w:r w:rsidR="00D200F2">
        <w:rPr>
          <w:lang w:val="en-US"/>
        </w:rPr>
        <w:t>data</w:t>
      </w:r>
      <w:r w:rsidRPr="005E05FB">
        <w:rPr>
          <w:lang w:val="en-US"/>
        </w:rPr>
        <w:t>.</w:t>
      </w:r>
      <w:r>
        <w:rPr>
          <w:lang w:val="en-US"/>
        </w:rPr>
        <w:t xml:space="preserve"> </w:t>
      </w:r>
      <w:r w:rsidR="00D200F2">
        <w:rPr>
          <w:lang w:val="en-US"/>
        </w:rPr>
        <w:t xml:space="preserve">We also include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combined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08E44C6A" w:rsidR="00691EE1" w:rsidRDefault="00E91ABE" w:rsidP="00691EE1">
      <w:pPr>
        <w:pStyle w:val="02Flietext"/>
        <w:spacing w:after="0"/>
        <w:rPr>
          <w:lang w:val="en-US"/>
        </w:rPr>
      </w:pPr>
      <w:r w:rsidRPr="004B36E0">
        <w:rPr>
          <w:lang w:val="en-US"/>
        </w:rPr>
        <w:t xml:space="preserve">Indicators for </w:t>
      </w:r>
      <w:r w:rsidR="00D200F2">
        <w:rPr>
          <w:lang w:val="en-US"/>
        </w:rPr>
        <w:t>our</w:t>
      </w:r>
      <w:r w:rsidR="00D200F2" w:rsidRPr="004B36E0">
        <w:rPr>
          <w:lang w:val="en-US"/>
        </w:rPr>
        <w:t xml:space="preserve"> </w:t>
      </w:r>
      <w:r w:rsidRPr="004B36E0">
        <w:rPr>
          <w:lang w:val="en-US"/>
        </w:rPr>
        <w:t xml:space="preserve">typology </w:t>
      </w:r>
      <w:r w:rsidR="00304754" w:rsidRPr="004B36E0">
        <w:rPr>
          <w:lang w:val="en-US"/>
        </w:rPr>
        <w:t xml:space="preserve">of LTC systems </w:t>
      </w:r>
      <w:r w:rsidR="00D200F2">
        <w:rPr>
          <w:lang w:val="en-US"/>
        </w:rPr>
        <w:t xml:space="preserve">come </w:t>
      </w:r>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D200F2">
        <w:rPr>
          <w:lang w:val="en-US"/>
        </w:rPr>
        <w:t xml:space="preserve">are taken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200F2">
        <w:rPr>
          <w:lang w:val="en-US"/>
        </w:rPr>
        <w:t>F</w:t>
      </w:r>
      <w:r w:rsidR="008233BC">
        <w:rPr>
          <w:lang w:val="en-US"/>
        </w:rPr>
        <w:t>ive</w:t>
      </w:r>
      <w:r w:rsidR="00D86257" w:rsidRPr="00D86257">
        <w:rPr>
          <w:lang w:val="en-US"/>
        </w:rPr>
        <w:t xml:space="preserve"> institutional indicators </w:t>
      </w:r>
      <w:r w:rsidR="00D200F2">
        <w:rPr>
          <w:lang w:val="en-US"/>
        </w:rPr>
        <w:t xml:space="preserve">are taken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r w:rsidR="00D200F2">
        <w:rPr>
          <w:lang w:val="en-US"/>
        </w:rPr>
        <w:t xml:space="preserve">of </w:t>
      </w:r>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 since </w:t>
      </w:r>
      <w:r w:rsidR="00D86257" w:rsidRPr="00D86257">
        <w:rPr>
          <w:lang w:val="en-US"/>
        </w:rPr>
        <w:lastRenderedPageBreak/>
        <w:t>in some countries regional or municipal rules prevail.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Pr>
          <w:lang w:val="en-US"/>
        </w:rPr>
        <w:t xml:space="preserve">Based on the </w:t>
      </w:r>
      <w:r w:rsidR="00F20EDF" w:rsidRPr="00D86257">
        <w:rPr>
          <w:lang w:val="en-US"/>
        </w:rPr>
        <w:t>questionnaires</w:t>
      </w:r>
      <w:r w:rsidR="00D86257" w:rsidRPr="00D86257">
        <w:rPr>
          <w:lang w:val="en-US"/>
        </w:rPr>
        <w:t xml:space="preserve"> </w:t>
      </w:r>
      <w:r w:rsidR="008610B2">
        <w:rPr>
          <w:lang w:val="en-US"/>
        </w:rPr>
        <w:t xml:space="preserve">we received answers and </w:t>
      </w:r>
      <w:r w:rsidR="00D86257" w:rsidRPr="00D86257">
        <w:rPr>
          <w:lang w:val="en-US"/>
        </w:rPr>
        <w:t>comments to our coding between May and July 2019</w:t>
      </w:r>
      <w:r w:rsidR="00C046FD">
        <w:rPr>
          <w:lang w:val="en-US"/>
        </w:rPr>
        <w:t xml:space="preserve"> for all countries in the sample</w:t>
      </w:r>
      <w:r w:rsidR="00785674">
        <w:rPr>
          <w:lang w:val="en-US"/>
        </w:rPr>
        <w:t xml:space="preserve"> (see Table 5 in the Appendix)</w:t>
      </w:r>
      <w:r w:rsidR="00D86257" w:rsidRPr="00D86257">
        <w:rPr>
          <w:lang w:val="en-US"/>
        </w:rPr>
        <w:t>.</w:t>
      </w:r>
    </w:p>
    <w:p w14:paraId="4D464144" w14:textId="2034A987" w:rsidR="00FC37B8" w:rsidRDefault="00E915CC" w:rsidP="00691EE1">
      <w:pPr>
        <w:pStyle w:val="02Flietext"/>
        <w:spacing w:after="0"/>
        <w:ind w:firstLine="284"/>
        <w:rPr>
          <w:lang w:val="en-US"/>
        </w:rPr>
      </w:pPr>
      <w:r w:rsidRPr="00180D20">
        <w:rPr>
          <w:lang w:val="en-US"/>
        </w:rPr>
        <w:t xml:space="preserve">As a measure of financial input into the system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w:t>
      </w:r>
      <w:r w:rsidR="00662072">
        <w:rPr>
          <w:lang w:val="en-US"/>
        </w:rPr>
        <w:t>s</w:t>
      </w:r>
      <w:r w:rsidRPr="00180D20">
        <w:rPr>
          <w:lang w:val="en-US"/>
        </w:rPr>
        <w:t xml:space="preserve">)” like bathing, dressing or eating. We would </w:t>
      </w:r>
      <w:r w:rsidR="00785674">
        <w:rPr>
          <w:lang w:val="en-US"/>
        </w:rPr>
        <w:t xml:space="preserve">also </w:t>
      </w:r>
      <w:r w:rsidRPr="00180D20">
        <w:rPr>
          <w:lang w:val="en-US"/>
        </w:rPr>
        <w:t>have 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Pr="00180D20">
        <w:rPr>
          <w:lang w:val="en-US"/>
        </w:rPr>
        <w:t>“instrumental activities of daily living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662072">
            <w:rPr>
              <w:lang w:val="en-US"/>
            </w:rPr>
            <w:instrText>G4+MTU5PC9uPlxyXG</w:instrText>
          </w:r>
          <w:r w:rsidRPr="00E57915">
            <w:rPr>
              <w:lang w:val="en-US"/>
            </w:rPr>
            <w:instrText>4</w:instrText>
          </w:r>
          <w:r w:rsidRPr="00E915CC">
            <w:instrText>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Pr="00180D20">
        <w:rPr>
          <w:lang w:val="en-US"/>
        </w:rPr>
        <w:t xml:space="preserve"> while the actual supply of spots in these facilities </w:t>
      </w:r>
      <w:r w:rsidR="002000FB">
        <w:rPr>
          <w:lang w:val="en-US"/>
        </w:rPr>
        <w:t xml:space="preserve">is </w:t>
      </w:r>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4649890" w:rsidR="00E915CC" w:rsidRDefault="009822E9" w:rsidP="00FC37B8">
      <w:pPr>
        <w:pStyle w:val="02FlietextEinzug"/>
        <w:rPr>
          <w:lang w:val="en-US"/>
        </w:rPr>
      </w:pPr>
      <w:r>
        <w:rPr>
          <w:lang w:val="en-US"/>
        </w:rPr>
        <w:t xml:space="preserve">To </w:t>
      </w:r>
      <w:r w:rsidR="002000FB">
        <w:rPr>
          <w:lang w:val="en-US"/>
        </w:rPr>
        <w:t xml:space="preserve">capture </w:t>
      </w:r>
      <w:r>
        <w:rPr>
          <w:lang w:val="en-US"/>
        </w:rPr>
        <w:t xml:space="preserve">the public-private-mix of LTC systems we use two indicators. First,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1, while unbound benefits, where 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coded 2</w:t>
      </w:r>
      <w:r w:rsidR="00E62C77">
        <w:rPr>
          <w:lang w:val="en-US"/>
        </w:rPr>
        <w:t>.</w:t>
      </w:r>
    </w:p>
    <w:p w14:paraId="301EBF7B" w14:textId="42961056" w:rsidR="003C165F" w:rsidRDefault="002000FB" w:rsidP="003C165F">
      <w:pPr>
        <w:pStyle w:val="02FlietextEinzug"/>
        <w:rPr>
          <w:lang w:val="en-US"/>
        </w:rPr>
      </w:pPr>
      <w:r>
        <w:rPr>
          <w:lang w:val="en-US"/>
        </w:rPr>
        <w:lastRenderedPageBreak/>
        <w:t>To capture a</w:t>
      </w:r>
      <w:r w:rsidR="00D86257">
        <w:rPr>
          <w:lang w:val="en-US"/>
        </w:rPr>
        <w:t xml:space="preserve">ccess to LTC systems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while </w:t>
      </w:r>
      <w:proofErr w:type="spellStart"/>
      <w:r w:rsidR="000025F9" w:rsidRPr="000025F9">
        <w:rPr>
          <w:lang w:val="en-US"/>
        </w:rPr>
        <w:t>multicollinearity</w:t>
      </w:r>
      <w:proofErr w:type="spellEnd"/>
      <w:r w:rsidR="000025F9" w:rsidRPr="000025F9">
        <w:rPr>
          <w:lang w:val="en-US"/>
        </w:rPr>
        <w:t xml:space="preserve">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D56285">
        <w:rPr>
          <w:lang w:val="en-US"/>
        </w:rPr>
        <w:t xml:space="preserve"> </w:t>
      </w:r>
      <w:r w:rsidR="00DC1A1F">
        <w:rPr>
          <w:lang w:val="en-US"/>
        </w:rPr>
        <w:t xml:space="preserve">that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62530394"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36150312"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77777777" w:rsidR="00691EE1" w:rsidRPr="006A56FF" w:rsidRDefault="00691EE1" w:rsidP="00557CDD">
            <w:pPr>
              <w:spacing w:line="276" w:lineRule="auto"/>
              <w:ind w:left="142"/>
              <w:rPr>
                <w:sz w:val="20"/>
                <w:lang w:val="en-US"/>
              </w:rPr>
            </w:pPr>
            <w:r w:rsidRPr="006A56FF">
              <w:rPr>
                <w:sz w:val="20"/>
                <w:lang w:val="en-US"/>
              </w:rPr>
              <w:t>Number of beds per 1000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77777777"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77777777" w:rsidR="00691EE1" w:rsidRPr="00CD07AD" w:rsidRDefault="00691EE1" w:rsidP="00557CDD">
            <w:pPr>
              <w:rPr>
                <w:i/>
                <w:iCs/>
                <w:sz w:val="20"/>
                <w:lang w:val="en-US"/>
              </w:rPr>
            </w:pPr>
            <w:r w:rsidRPr="00CD07AD">
              <w:rPr>
                <w:i/>
                <w:iCs/>
                <w:sz w:val="20"/>
                <w:lang w:val="en-US"/>
              </w:rPr>
              <w:lastRenderedPageBreak/>
              <w:t>II: Public-Private-Mix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77777777"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 xml:space="preserve"> </w:t>
            </w:r>
            <w:r w:rsidRPr="006A56FF">
              <w:rPr>
                <w:sz w:val="20"/>
                <w:lang w:val="en-US"/>
              </w:rPr>
              <w:t>kind, Bound, Unbound)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77777777" w:rsidR="00691EE1" w:rsidRPr="006A56FF" w:rsidRDefault="00691EE1" w:rsidP="00557CDD">
            <w:pPr>
              <w:ind w:firstLine="284"/>
              <w:rPr>
                <w:sz w:val="20"/>
                <w:lang w:val="en-US"/>
              </w:rPr>
            </w:pPr>
            <w:r w:rsidRPr="006A56FF">
              <w:rPr>
                <w:sz w:val="20"/>
                <w:lang w:val="en-US"/>
              </w:rPr>
              <w:t>Choice of homecare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77777777" w:rsidR="00691EE1" w:rsidRPr="006A56FF" w:rsidRDefault="00691EE1" w:rsidP="00557CDD">
            <w:pPr>
              <w:ind w:firstLine="284"/>
              <w:rPr>
                <w:sz w:val="20"/>
                <w:lang w:val="en-US"/>
              </w:rPr>
            </w:pPr>
            <w:r w:rsidRPr="006A56FF">
              <w:rPr>
                <w:sz w:val="20"/>
                <w:lang w:val="en-US"/>
              </w:rPr>
              <w:t>Choice between cash vs in</w:t>
            </w:r>
            <w:r>
              <w:rPr>
                <w:sz w:val="20"/>
                <w:lang w:val="en-US"/>
              </w:rPr>
              <w:t xml:space="preserve"> </w:t>
            </w:r>
            <w:r w:rsidRPr="006A56FF">
              <w:rPr>
                <w:sz w:val="20"/>
                <w:lang w:val="en-US"/>
              </w:rPr>
              <w:t>kind-benefits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52353AB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Sources: OECD health data (extracted on 10.12.2018) &amp; MISSOC 2018 (European observatory on health systems and policies 2018), European commission 2018; Own Coding Scheme</w:t>
      </w:r>
    </w:p>
    <w:p w14:paraId="66700576" w14:textId="78EBC149" w:rsidR="00E91ABE" w:rsidRPr="00673E58" w:rsidRDefault="00E62C77" w:rsidP="00E62C77">
      <w:pPr>
        <w:pStyle w:val="berschrift2"/>
        <w:rPr>
          <w:lang w:val="en-US"/>
        </w:rPr>
      </w:pPr>
      <w:r w:rsidRPr="00673E58">
        <w:rPr>
          <w:lang w:val="en-US"/>
        </w:rPr>
        <w:t>Data</w:t>
      </w:r>
    </w:p>
    <w:p w14:paraId="740C7D30" w14:textId="0698BA07"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5"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5"/>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xMiwiUmVmZXJlbmNlSWQiOiJmYjM3YjA0YS1kY2FjLTQ1OWUtYmUwOC1jOWIwOTdjMTE2N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JHR5cGUiOiJTd2lzc0FjYWRlbWljLkNpdGF2aS5QZXJzb24sIFN3aXNzQWNhZGVtaWMuQ2l0YXZp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yL3NpbS40MDY3IiwiVXJpU3RyaW5nIjoiaHR0cHM6Ly9kb2kub3JnLzEwLjEwMDIvc2ltLjQwNj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IyNTkwMCIsIlVyaVN0cmluZyI6Imh0dHA6Ly93d3cubmNiaS5ubG0ubmloLmdvdi9wdWJtZWQvMjEyMjU5M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JUMTE6MDk6NTMiLCJQcm9qZWN0Ijp7IiRyZWYiOiI1In19LCJVc2VOdW1iZXJpbmdUeXBlT2ZQYXJlbnREb2N1bWVudCI6ZmFsc2V9XSwiRm9ybWF0dGVkVGV4dCI6eyIkaWQiOiIxNSIsIkNvdW50IjoxLCJUZXh0VW5pdHMiOlt7IiRpZCI6IjE2IiwiRm9udFN0eWxlIjp7IiRpZCI6IjE3IiwiTmV1dHJhbCI6dHJ1ZX0sIlJlYWRpbmdPcmRlciI6MSwiVGV4dCI6IldoaXRlIGV0IGFsLiJ9XX0sIlRhZyI6IkNpdGF2aVBsYWNlaG9sZGVyIzUyMGVhZTFkLTcyYWYtNDFmNi1iN2I5LTEyZmRhMTY0ZTU5NiIsIlRleHQiOiJXaGl0ZSBldCBhbC4iLCJXQUlWZXJzaW9uIjoiNi41LjAuMCJ9}</w:instrText>
          </w:r>
          <w:r w:rsidR="00691EE1">
            <w:rPr>
              <w:noProof/>
              <w:szCs w:val="24"/>
            </w:rPr>
            <w:fldChar w:fldCharType="separate"/>
          </w:r>
          <w:r w:rsidR="00691EE1">
            <w:rPr>
              <w:noProof/>
              <w:szCs w:val="24"/>
            </w:rPr>
            <w:t>White et al.</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2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yVDExOjA5OjUz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EpIn1dfSwiVGFnIjoiQ2l0YXZpUGxhY2Vob2xkZXIjNmI0NDZhMTYtYjdlOS00M2I4LWJiZjEtODljY2E5MzNlZDcyIiwiVGV4dCI6IigyMDExKSIsIldBSVZlcnNpb24iOiI2LjUuMC4wIn0=}</w:instrText>
          </w:r>
          <w:r w:rsidR="00691EE1">
            <w:rPr>
              <w:noProof/>
              <w:szCs w:val="24"/>
            </w:rPr>
            <w:fldChar w:fldCharType="separate"/>
          </w:r>
          <w:r w:rsidR="00691EE1">
            <w:rPr>
              <w:noProof/>
              <w:szCs w:val="24"/>
            </w:rPr>
            <w:t>(2011)</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xNCwiUmVmZXJlbmNlSWQiOiIxZjg2OTFjOC04YThkLTQxZjAtODI4Ny02NTZhMjQzNjQzZ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4Mi0wMTEtMDE3OS05IiwiVXJpU3RyaW5nIjoiaHR0cHM6Ly9kb2kub3JnLzEwLjEwMDcvczEwMTgyLTAxMS0wMTc5L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NTQiLCJNb2RpZmllZEJ5IjoiX01hcmVpa2UgQXJpYWFucyIsIklkIjoiN2M3NjYyNDAtN2E5YS00NWNmLWE4MWUtMTY5OWJjNDNhM2I2IiwiTW9kaWZpZWRPbiI6IjIwMjAtMDctMDlUMTQ6NTI6NTQiLCJQcm9qZWN0Ijp7IiRyZWYiOiI1In19XS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yVDExOjA5OjUzIiwiUHJvamVjdCI6eyIkcmVmIjoiNSJ9fSwiVXNlTnVtYmVyaW5nVHlwZU9mUGFyZW50RG9jdW1lbnQiOmZhbHNlfV0sIkZvcm1hdHRlZFRleHQiOnsiJGlkIjoiMTMiLCJDb3VudCI6MSwiVGV4dFVuaXRzIjpbeyIkaWQiOiIxNCIsIkZvbnRTdHlsZSI6eyIkaWQiOiIxNSIsIk5ldXRyYWwiOnRydWV9LCJSZWFkaW5nT3JkZXIiOjEsIlRleHQiOiJLbGVpbmtlIGV0IGFsLiJ9XX0sIlRhZyI6IkNpdGF2aVBsYWNlaG9sZGVyI2U5MTNlMTg5LWI4NjgtNDVmZS1iODIzLWU1MTYzYTI1ZTU0MSIsIlRleHQiOiJLbGVpbmtlIGV0IGFsLiIsIldBSVZlcnNpb24iOiI2LjUuMC4wIn0=}</w:instrText>
          </w:r>
          <w:r w:rsidR="00691EE1">
            <w:rPr>
              <w:noProof/>
              <w:szCs w:val="24"/>
            </w:rPr>
            <w:fldChar w:fldCharType="separate"/>
          </w:r>
          <w:r w:rsidR="00691EE1">
            <w:rPr>
              <w:noProof/>
              <w:szCs w:val="24"/>
            </w:rPr>
            <w:t>Kleinke et al.</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2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MlQxMTowOTo1My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xKSJ9XX0sIlRhZyI6IkNpdGF2aVBsYWNlaG9sZGVyI2U4YjU0OTE4LTllY2UtNGI5ZC1hMTY1LTgyYzExNWUwOGU1YiIsIlRleHQiOiIoMjAxMSkiLCJXQUlWZXJzaW9uIjoiNi41LjAuMCJ9}</w:instrText>
          </w:r>
          <w:r w:rsidR="00691EE1">
            <w:rPr>
              <w:noProof/>
              <w:szCs w:val="24"/>
            </w:rPr>
            <w:fldChar w:fldCharType="separate"/>
          </w:r>
          <w:r w:rsidR="00691EE1">
            <w:rPr>
              <w:noProof/>
              <w:szCs w:val="24"/>
            </w:rPr>
            <w:t>(2011)</w:t>
          </w:r>
          <w:r w:rsidR="00691EE1">
            <w:rPr>
              <w:noProof/>
              <w:szCs w:val="24"/>
            </w:rPr>
            <w:fldChar w:fldCharType="end"/>
          </w:r>
        </w:sdtContent>
      </w:sdt>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 for example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F42EE7" w:rsidRPr="00F42EE7">
        <w:rPr>
          <w:szCs w:val="24"/>
        </w:rPr>
        <w:t>2105 for a specific country, we estimate</w:t>
      </w:r>
      <w:r w:rsidR="00C956BD">
        <w:rPr>
          <w:szCs w:val="24"/>
        </w:rPr>
        <w:t>d</w:t>
      </w:r>
      <w:r w:rsidR="00F42EE7" w:rsidRPr="00F42EE7">
        <w:rPr>
          <w:szCs w:val="24"/>
        </w:rPr>
        <w:t xml:space="preserve"> the model with the full information from 2014 and aggregated the values of 20 cycles to 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w:t>
      </w:r>
      <w:r w:rsidR="00792D73">
        <w:rPr>
          <w:szCs w:val="24"/>
        </w:rPr>
        <w:lastRenderedPageBreak/>
        <w:t>Finally, w</w:t>
      </w:r>
      <w:r w:rsidR="00792D73" w:rsidRPr="00C046FD">
        <w:rPr>
          <w:szCs w:val="24"/>
        </w:rPr>
        <w:t>e calculate</w:t>
      </w:r>
      <w:r w:rsidR="00C956BD">
        <w:rPr>
          <w:szCs w:val="24"/>
        </w:rPr>
        <w:t>d</w:t>
      </w:r>
      <w:r w:rsidR="00792D73" w:rsidRPr="00C046FD">
        <w:rPr>
          <w:szCs w:val="24"/>
        </w:rPr>
        <w:t xml:space="preserve"> an overall mean of the observation period </w:t>
      </w:r>
      <w:proofErr w:type="gramStart"/>
      <w:r w:rsidR="00792D73" w:rsidRPr="00C046FD">
        <w:rPr>
          <w:szCs w:val="24"/>
        </w:rPr>
        <w:t>between 2014-2016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roofErr w:type="gramEnd"/>
      <w:r w:rsidR="00792D73" w:rsidRPr="00C046FD">
        <w:rPr>
          <w:szCs w:val="24"/>
        </w:rPr>
        <w:t>.</w:t>
      </w:r>
    </w:p>
    <w:p w14:paraId="01CE70CC" w14:textId="494ECE58" w:rsidR="005E0DE7" w:rsidRPr="006A56FF" w:rsidRDefault="005E0DE7" w:rsidP="005E0DE7">
      <w:pPr>
        <w:pStyle w:val="berschrift2"/>
        <w:rPr>
          <w:lang w:val="en-US"/>
        </w:rPr>
      </w:pPr>
      <w:r w:rsidRPr="006A56FF">
        <w:rPr>
          <w:lang w:val="en-US"/>
        </w:rPr>
        <w:t>Cluster analysis</w:t>
      </w:r>
    </w:p>
    <w:p w14:paraId="1F6F8A47" w14:textId="1EA32606" w:rsidR="00B95452" w:rsidRDefault="00981837" w:rsidP="002A4B22">
      <w:pPr>
        <w:pStyle w:val="02FlietextErsterAbsatz"/>
        <w:rPr>
          <w:lang w:val="en-US"/>
        </w:rPr>
      </w:pPr>
      <w:r w:rsidRPr="006A56FF">
        <w:rPr>
          <w:lang w:val="en-US"/>
        </w:rPr>
        <w:t>Cluster analysis is the standard method in welfare state typologies</w:t>
      </w:r>
      <w:r w:rsidR="001B6C6F">
        <w:rPr>
          <w:lang w:val="en-US"/>
        </w:rPr>
        <w:t xml:space="preserve"> </w:t>
      </w:r>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xMywiUmVmZXJlbmNlSWQiOiIxM2QwNzZhNy02M2NkLTRlODUtYmYyMC1iNDY1YjNjYWU0Y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jgtMjM5Ny4yMDA3LjAwNDg2LngiLCJVcmlTdHJpbmciOiJodHRwczovL2RvaS5vcmcvMTAuMTExMS9qLjE0NjgtMjM5Ny4yMDA3LjAwNDg2Ln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wMlQxMjozMjozNy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jcsIlJhbmdlTGVuZ3RoIjoyMiwiUmVmZXJlbmNlSWQiOiI3NWU3ZmQ1OC1hMWQzLTQ3NzAtYmUyMi1mNjA2NDBmZWRiOD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wOTU4OTI4NzEyNDU2NTcyIiwiVXJpU3RyaW5nIjoiaHR0cHM6Ly9kb2kub3JnLzEwLjExNzcvMDk1ODkyODcxMjQ1NjU3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}</w:instrText>
          </w:r>
          <w:r w:rsidR="001B6C6F">
            <w:rPr>
              <w:noProof/>
              <w:lang w:val="en-US"/>
            </w:rPr>
            <w:fldChar w:fldCharType="separate"/>
          </w:r>
          <w:r w:rsidR="001B6C6F">
            <w:rPr>
              <w:noProof/>
              <w:lang w:val="en-US"/>
            </w:rPr>
            <w:t>(Bambra, 2007; Jensen, 2008; Kammer et al., 2012)</w:t>
          </w:r>
          <w:r w:rsidR="001B6C6F">
            <w:rPr>
              <w:noProof/>
              <w:lang w:val="en-US"/>
            </w:rPr>
            <w:fldChar w:fldCharType="end"/>
          </w:r>
        </w:sdtContent>
      </w:sdt>
      <w:r w:rsidR="001B6C6F">
        <w:rPr>
          <w:lang w:val="en-US"/>
        </w:rPr>
        <w:t xml:space="preserve"> and healthcare typologies </w:t>
      </w:r>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TGVuZ3RoIjoxNSwiUmVmZXJlbmNlSWQiOiIxYmYzNDY4Ny1hMTZmLTQyZjYtODEyMS1jMGJmNGIyZjkzMGYiLCJSZWZlcmVuY2UiOnsiJGlkIjoiMyIsIiR0eXBlIjoiU3dpc3NBY2FkZW1pYy5DaXRhdmkuUmVmZXJlbmNlLCBTd2lzc0FjYWRlbWljLkNpdGF2aSIsIkFic3RyYWN0Q29tcGxleGl0eSI6MCwiQWJzdHJhY3RTb3VyY2VUZXh0Rm9ybWF0IjowLCJBZmZpbGlhdGlvbiI6IlVuaXZlcnNpdHkgb2YgTWFubmhlaW0sIEdlcm1hbnki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XSwiQ2l0YXRpb25LZXlVcGRhdGVUeXBlIjowLCJDb2xsYWJvcmF0b3JzIjpbXSwiRG9pIjoiMTAuMTE3Ny8wOTU4OTI4NzA5MzUyNDA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wOTM1MjQwNiIsIlVyaVN0cmluZyI6Imh0dHBzOi8vZG9pLm9yZy8xMC4xMTc3LzA5NTg5Mjg3MDkzNTI0MD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To1MSIsIk1vZGlmaWVkQnkiOiJfTWFyZWlrZSBBcmlhYW5zIiwiSWQiOiI3NDg2ZGNiNC1lODY2LTRmNmMtYTYyNC1mNDRiZjM2NjAxNjciLCJNb2RpZmllZE9uIjoiMjAxOS0wNi0xNFQxMToxNjowMi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5LTAyVDEyOjMyOjM3IiwiUHJvamVjdCI6eyIkcmVmIjoiNSJ9fSwiVXNlTnVtYmVyaW5nVHlwZU9mUGFyZW50RG9jdW1lbnQiOmZhbHNlfSx7IiRpZCI6IjEwIiwiJHR5cGUiOiJTd2lzc0FjYWRlbWljLkNpdGF2aS5DaXRhdGlvbnMuV29yZFBsYWNlaG9sZGVyRW50cnksIFN3aXNzQWNhZGVtaWMuQ2l0YXZpIiwiSWQiOiJlN2MzMzVkMS1iMzBmLTRhZjgtYmQ1YS1hMjNiZjdmNWRiZWQiLCJSYW5nZVN0YXJ0IjoxNSwiUmFuZ2VMZW5ndGgiOjEz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JUMTI6NDA6N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U3RhcnQiOjI4LCJSYW5nZUxlbmd0aCI6MTQsIlJlZmVyZW5jZUlkIjoiYWI1MTZiMjEtNDExOS00ZDg0LWEwZDUtMGRjYzExYWY0ZTkzIiwiUmVmZXJlbmNlIjp7IiRpZCI6IjE3IiwiJHR5cGUiOiJTd2lzc0FjYWRlbWljLkNpdGF2aS5SZWZlcmVuY2UsIFN3aXNzQWNhZGVtaWMuQ2l0YXZpIiwiQWJzdHJhY3RDb21wbGV4aXR5IjowLCJBYnN0cmFjdFNvdXJjZVRleHRGb3JtYXQiOjAsIkFmZmlsaWF0aW9uIjoiRGVwYXJ0bWVudCBvZiBTb2Npb2xvZ3k7IFVuaXZlcnNpdHkgb2YgU2llZ2VuOyBHZXJtYW55IiwiQXV0aG9ycyI6W3siJHJlZiI6IjEyIn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Ix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}</w:instrText>
          </w:r>
          <w:r w:rsidR="001B6C6F">
            <w:rPr>
              <w:noProof/>
              <w:lang w:val="en-US"/>
            </w:rPr>
            <w:fldChar w:fldCharType="separate"/>
          </w:r>
          <w:r w:rsidR="001B6C6F">
            <w:rPr>
              <w:noProof/>
              <w:lang w:val="en-US"/>
            </w:rPr>
            <w:t>(Reibling, 2010; Wendt, 2009; Wendt, 2014)</w:t>
          </w:r>
          <w:r w:rsidR="001B6C6F">
            <w:rPr>
              <w:noProof/>
              <w:lang w:val="en-US"/>
            </w:rPr>
            <w:fldChar w:fldCharType="end"/>
          </w:r>
        </w:sdtContent>
      </w:sdt>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yMywiUmVmZXJlbmNlSWQiOiJiYTI1MWQ1MS00YzlkLTRiYWUtOTQ5NS1iN2M2YzAyNDQ0YWIi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yOjMyOjM3IiwiUHJvamVjdCI6eyIkcmVmIjoiNSJ9fSwiVXNlTnVtYmVyaW5nVHlwZU9mUGFyZW50RG9jdW1lbnQiOmZhbHNlfV0sIkZvcm1hdHRlZFRleHQiOnsiJGlkIjoiMTUiLCJDb3VudCI6MSwiVGV4dFVuaXRzIjpbeyIkaWQiOiIxNiIsIkZvbnRTdHlsZSI6eyIkaWQiOiIxNyIsIk5ldXRyYWwiOnRydWV9LCJSZWFkaW5nT3JkZXIiOjEsIlRleHQiOiIoUmVpYmxpbmcgZXQgYWwuLCAyMDE5KSJ9XX0sIlRhZyI6IkNpdGF2aVBsYWNlaG9sZGVyIzM0YmY3MzBkLTFlNmYtNDI1OS05Y2JjLTc3NDBjMzU5OTQ4ZCIsIlRleHQiOiIoUmVpYmxpbmcgZXQgYWwuLCAyMDE5KSIsIldBSVZlcnNpb24iOiI2LjUuMC4wIn0=}</w:instrText>
          </w:r>
          <w:r w:rsidR="009E0342">
            <w:rPr>
              <w:noProof/>
              <w:lang w:val="en-US"/>
            </w:rPr>
            <w:fldChar w:fldCharType="separate"/>
          </w:r>
          <w:r w:rsidR="009E0342">
            <w:rPr>
              <w:noProof/>
              <w:lang w:val="en-US"/>
            </w:rPr>
            <w:t>(Reibling et al., 2019)</w:t>
          </w:r>
          <w:r w:rsidR="009E0342">
            <w:rPr>
              <w:noProof/>
              <w:lang w:val="en-US"/>
            </w:rPr>
            <w:fldChar w:fldCharType="end"/>
          </w:r>
        </w:sdtContent>
      </w:sdt>
      <w:r w:rsidR="007E1E49">
        <w:rPr>
          <w:lang w:val="en-US"/>
        </w:rPr>
        <w:t xml:space="preserve">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multi-cluster-analysis allows to combine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yOCwiUmVmZXJlbmNlSWQiOiJiYTI1MWQ1MS00YzlkLTRiYWUtOTQ5NS1iN2M2YzAyNDQ0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E1IiwiU3RhcnRQYWdlIjp7IiRpZCI6IjUiLCIkdHlwZSI6IlN3aXNzQWNhZGVtaWMuUGFnZU51bWJlciwgU3dpc3NBY2FkZW1pYyIsIklzRnVsbHlOdW1lcmljIjp0cnVlLCJOdW1iZXIiOjYxNSwiTnVtYmVyaW5nVHlwZSI6MCwiTnVtZXJhbFN5c3RlbSI6MCwiT3JpZ2luYWxTdHJpbmciOiI2MTUiLCJQcmV0dHlTdHJpbmciOiI2MTUifX0sIlJlZmVyZW5jZSI6eyIkaWQiOiI2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I6MzI6MzciLCJQcm9qZWN0Ijp7IiRyZWYiOiI4In19LCJVc2VOdW1iZXJpbmdUeXBlT2ZQYXJlbnREb2N1bWVudCI6ZmFsc2V9XSwiRm9ybWF0dGVkVGV4dCI6eyIkaWQiOiIxOCIsIkNvdW50IjoxLCJUZXh0VW5pdHMiOlt7IiRpZCI6IjE5IiwiRm9udFN0eWxlIjp7IiRpZCI6IjIwIiwiTmV1dHJhbCI6dHJ1ZX0sIlJlYWRpbmdPcmRlciI6MSwiVGV4dCI6IihSZWlibGluZyBldCBhbC4sIDIwMTk6IDYxNSkifV19LCJUYWciOiJDaXRhdmlQbGFjZWhvbGRlciMyMGI1Y2VhNi0wMjAyLTRmMTgtYjc1NS1iMDMyZGNmZjM3YWMiLCJUZXh0IjoiKFJlaWJsaW5nIGV0IGFsLiwgMjAxOTogNjE1KSIsIldBSVZlcnNpb24iOiI2LjUuMC4wIn0=}</w:instrText>
          </w:r>
          <w:r w:rsidR="009E0342">
            <w:rPr>
              <w:noProof/>
              <w:lang w:val="en-US"/>
            </w:rPr>
            <w:fldChar w:fldCharType="separate"/>
          </w:r>
          <w:r w:rsidR="009E0342">
            <w:rPr>
              <w:noProof/>
              <w:lang w:val="en-US"/>
            </w:rPr>
            <w:t>(Reibling et al., 2019: 615)</w:t>
          </w:r>
          <w:r w:rsidR="009E0342">
            <w:rPr>
              <w:noProof/>
              <w:lang w:val="en-US"/>
            </w:rPr>
            <w:fldChar w:fldCharType="end"/>
          </w:r>
        </w:sdtContent>
      </w:sdt>
      <w:r w:rsidR="004B68A3">
        <w:rPr>
          <w:lang w:val="en-US"/>
        </w:rPr>
        <w:t xml:space="preserve"> increasing reliability of the method itself.</w:t>
      </w:r>
    </w:p>
    <w:p w14:paraId="77DB0897" w14:textId="32496248"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s</w:t>
      </w:r>
      <w:proofErr w:type="spellEnd"/>
      <w:r w:rsidR="009D562C">
        <w:rPr>
          <w:lang w:val="en-US"/>
        </w:rPr>
        <w:t xml:space="preserve"> for each of the 24 separate cluster analysis</w:t>
      </w:r>
      <w:r w:rsidR="00574BF9">
        <w:rPr>
          <w:lang w:val="en-US"/>
        </w:rPr>
        <w:t>.</w:t>
      </w:r>
    </w:p>
    <w:p w14:paraId="7FA1EA5D" w14:textId="76269804" w:rsidR="00BD77BB" w:rsidRPr="004B68A3" w:rsidRDefault="00574BF9" w:rsidP="00C956BD">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 xml:space="preserve">a </w:t>
      </w:r>
      <w:r w:rsidR="00A23230">
        <w:rPr>
          <w:lang w:val="en-US"/>
        </w:rPr>
        <w:lastRenderedPageBreak/>
        <w:t>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7AE9E56D"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093123">
        <w:rPr>
          <w:lang w:val="en-US"/>
        </w:rPr>
        <w:t xml:space="preserve">separated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EA4915">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77777777" w:rsidR="00BD77BB" w:rsidRDefault="00BD77BB" w:rsidP="00BD77BB">
      <w:pPr>
        <w:pStyle w:val="05Aufzhlungnummeriert"/>
        <w:jc w:val="both"/>
        <w:rPr>
          <w:lang w:val="en-US"/>
        </w:rPr>
      </w:pPr>
      <w:r w:rsidRPr="00184E5A">
        <w:rPr>
          <w:lang w:val="en-US"/>
        </w:rPr>
        <w:lastRenderedPageBreak/>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0667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among them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593CDEC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7733DEC8"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r w:rsidR="00093123">
        <w:rPr>
          <w:rFonts w:eastAsiaTheme="minorHAnsi"/>
          <w:iCs/>
          <w:color w:val="auto"/>
          <w:szCs w:val="18"/>
          <w:lang w:val="en-US"/>
        </w:rPr>
        <w:t xml:space="preserve">with 72% </w:t>
      </w:r>
      <w:r w:rsidRPr="00184E5A">
        <w:rPr>
          <w:rFonts w:eastAsiaTheme="minorHAnsi"/>
          <w:iCs/>
          <w:color w:val="auto"/>
          <w:szCs w:val="18"/>
          <w:lang w:val="en-US"/>
        </w:rPr>
        <w:t xml:space="preserve">less strong than the other </w:t>
      </w:r>
      <w:r w:rsidR="00093123">
        <w:rPr>
          <w:rFonts w:eastAsiaTheme="minorHAnsi"/>
          <w:iCs/>
          <w:color w:val="auto"/>
          <w:szCs w:val="18"/>
          <w:lang w:val="en-US"/>
        </w:rPr>
        <w:t xml:space="preserve">two-country </w:t>
      </w:r>
      <w:r w:rsidRPr="00184E5A">
        <w:rPr>
          <w:rFonts w:eastAsiaTheme="minorHAnsi"/>
          <w:iCs/>
          <w:color w:val="auto"/>
          <w:szCs w:val="18"/>
          <w:lang w:val="en-US"/>
        </w:rPr>
        <w:t xml:space="preserve">clusters. The countries </w:t>
      </w:r>
      <w:r>
        <w:rPr>
          <w:rFonts w:eastAsiaTheme="minorHAnsi"/>
          <w:iCs/>
          <w:color w:val="auto"/>
          <w:szCs w:val="18"/>
          <w:lang w:val="en-US"/>
        </w:rPr>
        <w:t>have strong and weak ties to cluster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4C4FCE1" w:rsidR="00BD77BB" w:rsidRPr="00C956BD" w:rsidRDefault="00BD77BB" w:rsidP="00EA4915">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77777777" w:rsidR="00D059AE" w:rsidRDefault="00B87403" w:rsidP="00D059AE">
      <w:pPr>
        <w:pStyle w:val="02Flietext"/>
        <w:spacing w:before="240"/>
        <w:rPr>
          <w:lang w:val="en-US"/>
        </w:rPr>
      </w:pPr>
      <w:r w:rsidRPr="00B87403">
        <w:rPr>
          <w:lang w:val="en-US"/>
        </w:rPr>
        <w:t>Although from a methodological point of view,</w:t>
      </w:r>
      <w:r w:rsidR="00093123">
        <w:rPr>
          <w:lang w:val="en-US"/>
        </w:rPr>
        <w:t xml:space="preserve"> nine clusters can be clearly distinguished</w:t>
      </w:r>
      <w:r w:rsidR="00C956BD">
        <w:rPr>
          <w:lang w:val="en-US"/>
        </w:rPr>
        <w:t xml:space="preserve">, </w:t>
      </w:r>
      <w:r w:rsidRPr="00B87403">
        <w:rPr>
          <w:lang w:val="en-US"/>
        </w:rPr>
        <w:t xml:space="preserve">such 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Pr="00B87403">
        <w:rPr>
          <w:lang w:val="en-US"/>
        </w:rPr>
        <w:t xml:space="preserve">to go beyond this interpretation. </w:t>
      </w:r>
      <w:r w:rsidR="003E0901">
        <w:rPr>
          <w:lang w:val="en-US"/>
        </w:rPr>
        <w:t>B</w:t>
      </w:r>
      <w:r w:rsidR="003E0901" w:rsidRPr="00B87403">
        <w:rPr>
          <w:lang w:val="en-US"/>
        </w:rPr>
        <w:t>ased on their partial 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cluster analyses. </w:t>
      </w:r>
      <w:r w:rsidR="003E0901">
        <w:rPr>
          <w:lang w:val="en-US"/>
        </w:rPr>
        <w:t>As a result,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 and within the four clusters all countries 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xml:space="preserve">. The graph visualizes </w:t>
      </w:r>
      <w:r w:rsidR="00C66C83" w:rsidRPr="00C66C83">
        <w:rPr>
          <w:lang w:val="en-US"/>
        </w:rPr>
        <w:lastRenderedPageBreak/>
        <w:t>groups of countries and how likely it is that two countries belong to a similar LTC system type. Furthermore, it displays the internal consistency of LTC systems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bookmarkStart w:id="6" w:name="_GoBack"/>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bookmarkEnd w:id="6"/>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1DB626B2"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 xml:space="preserve">four distinct cluster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901F8F" w:rsidRPr="00AB5AE1">
        <w:rPr>
          <w:lang w:val="en-US"/>
        </w:rPr>
        <w:t xml:space="preserve"> in</w:t>
      </w:r>
      <w:r w:rsidR="00C252F3" w:rsidRPr="00AB5AE1">
        <w:rPr>
          <w:lang w:val="en-US"/>
        </w:rPr>
        <w:t xml:space="preserve">) could be </w:t>
      </w:r>
      <w:r w:rsidRPr="00AB5AE1">
        <w:rPr>
          <w:lang w:val="en-US"/>
        </w:rPr>
        <w:t xml:space="preserve">each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333E94" w:rsidRPr="00AB5AE1">
        <w:rPr>
          <w:lang w:val="en-US"/>
        </w:rPr>
        <w:t xml:space="preserve"> leading to</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AB5AE1">
        <w:rPr>
          <w:lang w:val="en-US"/>
        </w:rPr>
        <w:t>are joined</w:t>
      </w:r>
      <w:r w:rsidR="00AD4473" w:rsidRPr="00AB5AE1">
        <w:rPr>
          <w:lang w:val="en-US"/>
        </w:rPr>
        <w:t xml:space="preserve"> as well as </w:t>
      </w:r>
      <w:r w:rsidR="00413157" w:rsidRPr="00AB5AE1">
        <w:rPr>
          <w:lang w:val="en-US"/>
        </w:rPr>
        <w:t>cluster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07B696BA"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A94B96">
        <w:rPr>
          <w:lang w:val="en-US"/>
        </w:rPr>
        <w:t>an</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437BC1">
        <w:rPr>
          <w:lang w:val="en-US"/>
        </w:rPr>
        <w:t xml:space="preserve"> that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5D2A9C77" w:rsidR="00C83EC5" w:rsidRPr="00C83EC5" w:rsidRDefault="00FB4E9B" w:rsidP="00364FD2">
      <w:pPr>
        <w:pStyle w:val="02FlietextErsterAbsatz"/>
        <w:rPr>
          <w:lang w:val="en-US"/>
        </w:rPr>
      </w:pPr>
      <w:r>
        <w:rPr>
          <w:lang w:val="en-US"/>
        </w:rPr>
        <w:t>First, t</w:t>
      </w:r>
      <w:r w:rsidR="00C83EC5" w:rsidRPr="00C83EC5">
        <w:rPr>
          <w:lang w:val="en-US"/>
        </w:rPr>
        <w:t xml:space="preserve">he </w:t>
      </w:r>
      <w:r w:rsidR="008F3EBD">
        <w:rPr>
          <w:lang w:val="en-US"/>
        </w:rPr>
        <w:t>residual public system</w:t>
      </w:r>
      <w:r w:rsidR="00BD666A">
        <w:rPr>
          <w:lang w:val="en-US"/>
        </w:rPr>
        <w:t>, that</w:t>
      </w:r>
      <w:r w:rsidR="00C83EC5"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in comparison to all other system-types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ife expectancy and subjective health status are by far the lowest compared to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36FC1169" w:rsidR="002171C1" w:rsidRPr="00C956BD" w:rsidRDefault="00FB4E9B" w:rsidP="00C956BD">
      <w:pPr>
        <w:pStyle w:val="02FlietextErsterAbsatz"/>
        <w:rPr>
          <w:lang w:val="en-US"/>
        </w:rPr>
      </w:pPr>
      <w:r>
        <w:rPr>
          <w:lang w:val="en-US"/>
        </w:rPr>
        <w:t>Second</w:t>
      </w:r>
      <w:r w:rsidR="005E5DBA">
        <w:rPr>
          <w:lang w:val="en-US"/>
        </w:rPr>
        <w:t>, t</w:t>
      </w:r>
      <w:r w:rsidR="00BD666A">
        <w:rPr>
          <w:lang w:val="en-US"/>
        </w:rPr>
        <w:t xml:space="preserve">he private supply </w:t>
      </w:r>
      <w:proofErr w:type="gramStart"/>
      <w:r w:rsidR="00BD666A">
        <w:rPr>
          <w:lang w:val="en-US"/>
        </w:rPr>
        <w:t>system, that consists of Germany and Finland,</w:t>
      </w:r>
      <w:proofErr w:type="gramEnd"/>
      <w:r w:rsidR="00BD666A">
        <w:rPr>
          <w:lang w:val="en-US"/>
        </w:rPr>
        <w:t xml:space="preserve">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 xml:space="preserve">expenditure and the availability of unbound cash benefits,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DB7C042" w:rsidR="00C83EC5" w:rsidRDefault="005E5DBA" w:rsidP="00BD666A">
      <w:pPr>
        <w:pStyle w:val="02FlietextErsterAbsatz"/>
        <w:rPr>
          <w:lang w:val="en-US"/>
        </w:rPr>
      </w:pPr>
      <w:r>
        <w:rPr>
          <w:lang w:val="en-US"/>
        </w:rPr>
        <w:t>Third, t</w:t>
      </w:r>
      <w:r w:rsidR="00BD666A">
        <w:rPr>
          <w:lang w:val="en-US"/>
        </w:rPr>
        <w:t xml:space="preserve">he public supply system includes 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5923D6">
        <w:rPr>
          <w:lang w:val="en-US"/>
        </w:rPr>
        <w:t xml:space="preserve">above </w:t>
      </w:r>
      <w:r w:rsidR="00AE794B">
        <w:rPr>
          <w:lang w:val="en-US"/>
        </w:rPr>
        <w:t xml:space="preserve">average </w:t>
      </w:r>
      <w:r w:rsidR="005923D6">
        <w:rPr>
          <w:lang w:val="en-US"/>
        </w:rPr>
        <w:t xml:space="preserve">public </w:t>
      </w:r>
      <w:r w:rsidR="00AE794B">
        <w:rPr>
          <w:lang w:val="en-US"/>
        </w:rPr>
        <w:t xml:space="preserve">expenditure. Benefits are mainly only available in-kind,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3F9F26B8" w:rsidR="001E3C88" w:rsidRDefault="005E5DBA" w:rsidP="00364FD2">
      <w:pPr>
        <w:pStyle w:val="02FlietextErsterAbsatz"/>
        <w:rPr>
          <w:lang w:val="en-US"/>
        </w:rPr>
      </w:pPr>
      <w:r>
        <w:rPr>
          <w:lang w:val="en-US"/>
        </w:rPr>
        <w:t xml:space="preserve">Fourth, </w:t>
      </w:r>
      <w:r w:rsidR="00BD666A">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Pr>
          <w:lang w:val="en-US"/>
        </w:rPr>
        <w:t xml:space="preserve">is </w:t>
      </w:r>
      <w:r w:rsidR="001E3C88">
        <w:rPr>
          <w:lang w:val="en-US"/>
        </w:rPr>
        <w:t xml:space="preserve">below average. </w:t>
      </w:r>
      <w:r w:rsidR="00473DA0">
        <w:rPr>
          <w:lang w:val="en-US"/>
        </w:rPr>
        <w:t xml:space="preserve">Public expenditure is medium and benefits only provided in-kind. Access to the </w:t>
      </w:r>
      <w:r w:rsidR="00473DA0">
        <w:rPr>
          <w:lang w:val="en-US"/>
        </w:rPr>
        <w:lastRenderedPageBreak/>
        <w:t>system is provided without means-testing but medium to high choice restrictions apply. Performance is the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6C328DE0" w:rsidR="00A77345" w:rsidRDefault="007E138F" w:rsidP="00364FD2">
      <w:pPr>
        <w:pStyle w:val="02FlietextErsterAbsatz"/>
        <w:rPr>
          <w:lang w:val="en-US"/>
        </w:rPr>
      </w:pPr>
      <w:r>
        <w:rPr>
          <w:lang w:val="en-US"/>
        </w:rPr>
        <w:t>A fifth LTC</w:t>
      </w:r>
      <w:r w:rsidR="00CC5C60">
        <w:rPr>
          <w:lang w:val="en-US"/>
        </w:rPr>
        <w:t xml:space="preserve"> system type can be defined as a private need-based supply system that 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 xml:space="preserve">Slovakia, and Slovenia with the latter two, however, only having weak ties to the other countries. </w:t>
      </w:r>
      <w:r w:rsidR="00C609BE">
        <w:rPr>
          <w:lang w:val="en-US"/>
        </w:rPr>
        <w:t>This type can be depicted as oriented towards private provision and financing</w:t>
      </w:r>
      <w:r w:rsidR="00C609BE" w:rsidRPr="00313058">
        <w:rPr>
          <w:lang w:val="en-US"/>
        </w:rPr>
        <w:t xml:space="preserve"> </w:t>
      </w:r>
      <w:r w:rsidR="00C609BE">
        <w:rPr>
          <w:lang w:val="en-US"/>
        </w:rPr>
        <w:t xml:space="preserve">as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543CB334" w:rsidR="005923D6" w:rsidRDefault="006505A8" w:rsidP="00BE78A9">
      <w:pPr>
        <w:pStyle w:val="02FlietextErsterAbsatz"/>
        <w:rPr>
          <w:lang w:val="en-US"/>
        </w:rPr>
      </w:pPr>
      <w:r>
        <w:rPr>
          <w:lang w:val="en-US"/>
        </w:rPr>
        <w:t xml:space="preserve">A sixth LTC type </w:t>
      </w:r>
      <w:r w:rsidR="00BE78A9">
        <w:rPr>
          <w:lang w:val="en-US"/>
        </w:rPr>
        <w:t xml:space="preserve">is </w:t>
      </w:r>
      <w:r w:rsidR="002D5CCF">
        <w:rPr>
          <w:lang w:val="en-US"/>
        </w:rPr>
        <w:t>labeled</w:t>
      </w:r>
      <w:r w:rsidR="00BE78A9">
        <w:rPr>
          <w:lang w:val="en-US"/>
        </w:rPr>
        <w:t xml:space="preserve"> as evolving private need-based system that shares important characteristics of 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prior system type is low supply</w:t>
      </w:r>
      <w:r w:rsidR="003C0CC8">
        <w:rPr>
          <w:lang w:val="en-US"/>
        </w:rPr>
        <w:t xml:space="preserve">, especially low expenditure, but also the provision of beds in residential care and the number of recipients of residential care is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2C664AA8"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2E3B61"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77777777"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643314D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2E3B61"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lastRenderedPageBreak/>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lastRenderedPageBreak/>
        <w:t>Discussion</w:t>
      </w:r>
    </w:p>
    <w:p w14:paraId="2EC44C68" w14:textId="26033F5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countries joining these types. T</w:t>
      </w:r>
      <w:r w:rsidR="00D0320B">
        <w:rPr>
          <w:lang w:val="en-US"/>
        </w:rPr>
        <w:t>he high-</w:t>
      </w:r>
      <w:r w:rsidR="003C0CC8">
        <w:rPr>
          <w:lang w:val="en-US"/>
        </w:rPr>
        <w:t>supply</w:t>
      </w:r>
      <w:r w:rsidR="00D0320B">
        <w:rPr>
          <w:lang w:val="en-US"/>
        </w:rPr>
        <w:t>, public</w:t>
      </w:r>
      <w:r w:rsidR="00CD4831">
        <w:rPr>
          <w:lang w:val="en-US"/>
        </w:rPr>
        <w:t>-</w:t>
      </w:r>
      <w:r w:rsidR="00D0320B">
        <w:rPr>
          <w:lang w:val="en-US"/>
        </w:rPr>
        <w:t>oriented</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5E5DBA" w:rsidRPr="00574FE8">
        <w:rPr>
          <w:lang w:val="en-US"/>
        </w:rPr>
        <w:t>Ac</w:t>
      </w:r>
      <w:r w:rsidR="005E5DBA">
        <w:rPr>
          <w:lang w:val="en-US"/>
        </w:rPr>
        <w:t xml:space="preserve">cording to our analysis, Ireland joins this group.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B9062F">
        <w:rPr>
          <w:lang w:val="en-US"/>
        </w:rPr>
        <w:t>O</w:t>
      </w:r>
      <w:r w:rsidR="00B70268" w:rsidRPr="00B70268">
        <w:rPr>
          <w:lang w:val="en-US"/>
        </w:rPr>
        <w:t>ther Eastern European countries</w:t>
      </w:r>
      <w:r w:rsidR="00355485">
        <w:rPr>
          <w:lang w:val="en-US"/>
        </w:rPr>
        <w:t xml:space="preserve"> </w:t>
      </w:r>
      <w:r w:rsidR="002D5CCF">
        <w:rPr>
          <w:lang w:val="en-US"/>
        </w:rPr>
        <w:t xml:space="preserve">such as </w:t>
      </w:r>
      <w:r w:rsidR="002D5CCF" w:rsidRPr="00B70268">
        <w:rPr>
          <w:lang w:val="en-US"/>
        </w:rPr>
        <w:t>Slovenia, Slovakia</w:t>
      </w:r>
      <w:r w:rsidR="002D5CCF">
        <w:rPr>
          <w:lang w:val="en-US"/>
        </w:rPr>
        <w:t xml:space="preserve"> </w:t>
      </w:r>
      <w:r w:rsidR="00355485">
        <w:rPr>
          <w:lang w:val="en-US"/>
        </w:rPr>
        <w:t xml:space="preserve">join the high supply, private oriented </w:t>
      </w:r>
      <w:r w:rsidR="002D5CCF">
        <w:rPr>
          <w:lang w:val="en-US"/>
        </w:rPr>
        <w:t xml:space="preserve">type </w:t>
      </w:r>
      <w:r w:rsidR="00B70268" w:rsidRPr="00B70268">
        <w:rPr>
          <w:lang w:val="en-US"/>
        </w:rPr>
        <w:t>, and</w:t>
      </w:r>
      <w:r w:rsidR="00355485">
        <w:rPr>
          <w:lang w:val="en-US"/>
        </w:rPr>
        <w:t xml:space="preserve"> </w:t>
      </w:r>
      <w:r w:rsidR="002D5CCF">
        <w:rPr>
          <w:lang w:val="en-US"/>
        </w:rPr>
        <w:t xml:space="preserve">Estonia </w:t>
      </w:r>
      <w:r w:rsidR="00355485">
        <w:rPr>
          <w:lang w:val="en-US"/>
        </w:rPr>
        <w:t>the low supply, private oriented system</w:t>
      </w:r>
      <w:r w:rsidR="002D5CCF">
        <w:rPr>
          <w:lang w:val="en-US"/>
        </w:rPr>
        <w:t xml:space="preserve"> (all three, however, with weak ties)</w:t>
      </w:r>
      <w:r w:rsidR="00B70268" w:rsidRPr="00B70268">
        <w:rPr>
          <w:lang w:val="en-US"/>
        </w:rPr>
        <w:t xml:space="preserve">. As </w:t>
      </w:r>
      <w:r w:rsidR="00B9062F">
        <w:rPr>
          <w:lang w:val="en-US"/>
        </w:rPr>
        <w:t xml:space="preserve">from the Southern European countries </w:t>
      </w:r>
      <w:r w:rsidR="00B70268" w:rsidRPr="00B70268">
        <w:rPr>
          <w:lang w:val="en-US"/>
        </w:rPr>
        <w:t xml:space="preserve">we could only incorporate Spain into the typology, the results cannot </w:t>
      </w:r>
      <w:r w:rsidR="002D5CCF">
        <w:rPr>
          <w:lang w:val="en-US"/>
        </w:rPr>
        <w:t>confirm</w:t>
      </w:r>
      <w:r w:rsidR="002D5CCF" w:rsidRPr="00B70268">
        <w:rPr>
          <w:lang w:val="en-US"/>
        </w:rPr>
        <w:t xml:space="preserve"> </w:t>
      </w:r>
      <w:r w:rsidR="00B70268" w:rsidRPr="00B70268">
        <w:rPr>
          <w:lang w:val="en-US"/>
        </w:rPr>
        <w:t xml:space="preserve">or negate the existence of a </w:t>
      </w:r>
      <w:r w:rsidR="002D5CCF">
        <w:rPr>
          <w:lang w:val="en-US"/>
        </w:rPr>
        <w:t xml:space="preserve">Southern European </w:t>
      </w:r>
      <w:r w:rsidR="00B70268" w:rsidRPr="00B70268">
        <w:rPr>
          <w:lang w:val="en-US"/>
        </w:rPr>
        <w:t>cluster of LTC systems. Continental European countries are mainly included in the</w:t>
      </w:r>
      <w:r w:rsidR="006A4FA5">
        <w:rPr>
          <w:lang w:val="en-US"/>
        </w:rPr>
        <w:t xml:space="preserve"> high </w:t>
      </w:r>
      <w:r w:rsidR="00355485">
        <w:rPr>
          <w:lang w:val="en-US"/>
        </w:rPr>
        <w:t xml:space="preserve">supply, </w:t>
      </w:r>
      <w:r w:rsidR="006A4FA5">
        <w:rPr>
          <w:lang w:val="en-US"/>
        </w:rPr>
        <w:t>private-oriented</w:t>
      </w:r>
      <w:r w:rsidR="006A4FA5" w:rsidRPr="00B70268">
        <w:rPr>
          <w:lang w:val="en-US"/>
        </w:rPr>
        <w:t xml:space="preserve"> </w:t>
      </w:r>
      <w:r w:rsidR="004C4DC4" w:rsidRPr="00B70268">
        <w:rPr>
          <w:lang w:val="en-US"/>
        </w:rPr>
        <w:t>types</w:t>
      </w:r>
      <w:r w:rsidR="00B70268" w:rsidRPr="00B70268">
        <w:rPr>
          <w:lang w:val="en-US"/>
        </w:rPr>
        <w:t xml:space="preserve">. </w:t>
      </w:r>
      <w:r w:rsidR="00EC4FFA">
        <w:rPr>
          <w:lang w:val="en-US"/>
        </w:rPr>
        <w:t xml:space="preserve">While </w:t>
      </w:r>
      <w:r w:rsidR="00B70268" w:rsidRPr="00B70268">
        <w:rPr>
          <w:lang w:val="en-US"/>
        </w:rPr>
        <w:t>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those of</w:t>
      </w:r>
      <w:r w:rsidR="00B70268" w:rsidRPr="00B70268">
        <w:rPr>
          <w:lang w:val="en-US"/>
        </w:rPr>
        <w:t xml:space="preserve"> Northern European LTC systems. </w:t>
      </w:r>
      <w:r w:rsidR="00EC4FFA">
        <w:rPr>
          <w:lang w:val="en-US"/>
        </w:rPr>
        <w:t xml:space="preserve">Earlier </w:t>
      </w:r>
      <w:r w:rsidR="00B9062F">
        <w:rPr>
          <w:lang w:val="en-US"/>
        </w:rPr>
        <w:t xml:space="preserve">studies </w:t>
      </w:r>
      <w:r w:rsidR="00EC4FFA">
        <w:rPr>
          <w:lang w:val="en-US"/>
        </w:rPr>
        <w:t>with</w:t>
      </w:r>
      <w:r w:rsidR="00191C08">
        <w:rPr>
          <w:lang w:val="en-US"/>
        </w:rPr>
        <w:t xml:space="preserve"> Finland and Germany in one cluster </w:t>
      </w:r>
      <w:r w:rsidR="00B9062F">
        <w:rPr>
          <w:lang w:val="en-US"/>
        </w:rPr>
        <w:t>are</w:t>
      </w:r>
      <w:r w:rsidR="00EC4FFA">
        <w:rPr>
          <w:lang w:val="en-US"/>
        </w:rPr>
        <w:t xml:space="preserve"> </w:t>
      </w:r>
      <w:r w:rsidR="00191C08">
        <w:rPr>
          <w:lang w:val="en-US"/>
        </w:rPr>
        <w:t xml:space="preserve">rare. Only one typology finds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Pr>
          <w:lang w:val="en-US"/>
        </w:rPr>
        <w:t xml:space="preserve">might also be grouped in this </w:t>
      </w:r>
      <w:r w:rsidR="00B9062F">
        <w:rPr>
          <w:lang w:val="en-US"/>
        </w:rPr>
        <w:t>group</w:t>
      </w:r>
      <w:r w:rsidR="001302F4">
        <w:rPr>
          <w:lang w:val="en-US"/>
        </w:rPr>
        <w:t xml:space="preserve">, a country that was </w:t>
      </w:r>
      <w:r w:rsidR="00191C08">
        <w:rPr>
          <w:lang w:val="en-US"/>
        </w:rPr>
        <w:t>not included due to data limitations.</w:t>
      </w:r>
    </w:p>
    <w:p w14:paraId="01790CEE" w14:textId="0819D0D4"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1302F4">
        <w:rPr>
          <w:lang w:val="en-US"/>
        </w:rPr>
        <w:t xml:space="preserve"> of LCT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underline certain patterns of LTC system types. </w:t>
      </w:r>
      <w:r w:rsidR="00B9062F">
        <w:rPr>
          <w:lang w:val="en-US"/>
        </w:rPr>
        <w:t>We find a</w:t>
      </w:r>
      <w:r>
        <w:rPr>
          <w:lang w:val="en-US"/>
        </w:rPr>
        <w:t xml:space="preserve"> low-supply system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a high-</w:t>
      </w:r>
      <w:r w:rsidR="00355485">
        <w:rPr>
          <w:lang w:val="en-US"/>
        </w:rPr>
        <w:t>supply</w:t>
      </w:r>
      <w:r>
        <w:rPr>
          <w:lang w:val="en-US"/>
        </w:rPr>
        <w:t>, public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Northern </w:t>
      </w:r>
      <w:r w:rsidR="001302F4">
        <w:rPr>
          <w:lang w:val="en-US"/>
        </w:rPr>
        <w:t>type</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w:t>
      </w:r>
      <w:proofErr w:type="spellStart"/>
      <w:r w:rsidR="006852EF" w:rsidRPr="006A56FF">
        <w:rPr>
          <w:lang w:val="en-US"/>
        </w:rPr>
        <w:t>Marchetti</w:t>
      </w:r>
      <w:proofErr w:type="spellEnd"/>
      <w:r w:rsidR="006852EF" w:rsidRPr="006A56FF">
        <w:rPr>
          <w:lang w:val="en-US"/>
        </w:rPr>
        <w:t xml:space="preserve">, 2017)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77777777"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Content>
          <w:r w:rsidRPr="006A56FF">
            <w:rPr>
              <w:lang w:val="en-US"/>
            </w:rPr>
            <w:fldChar w:fldCharType="begin"/>
          </w:r>
          <w:r>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Pr="006A56FF">
            <w:rPr>
              <w:lang w:val="en-US"/>
            </w:rPr>
            <w:fldChar w:fldCharType="separate"/>
          </w:r>
          <w:r>
            <w:rPr>
              <w:lang w:val="en-US"/>
            </w:rPr>
            <w:t>(Farris and Marchetti, 2017)</w:t>
          </w:r>
          <w:r w:rsidRPr="006A56FF">
            <w:rPr>
              <w:lang w:val="en-US"/>
            </w:rPr>
            <w:fldChar w:fldCharType="end"/>
          </w:r>
        </w:sdtContent>
      </w:sdt>
      <w:r w:rsidRPr="006A56FF">
        <w:rPr>
          <w:lang w:val="en-US"/>
        </w:rPr>
        <w:t xml:space="preserve">, which makes a new and updated LTC typology necessary. </w:t>
      </w:r>
      <w:r w:rsidR="00B9062F">
        <w:rPr>
          <w:lang w:val="en-US"/>
        </w:rPr>
        <w:t>In this study, w</w:t>
      </w:r>
      <w:r w:rsidR="00F557A8" w:rsidRPr="006A56FF">
        <w:rPr>
          <w:lang w:val="en-US"/>
        </w:rPr>
        <w:t xml:space="preserve">e provide an updated and flexible LTC typology. </w:t>
      </w:r>
      <w:r w:rsidR="00B728ED">
        <w:rPr>
          <w:lang w:val="en-US"/>
        </w:rPr>
        <w:t>Updated, since</w:t>
      </w:r>
      <w:r w:rsidR="00B70268">
        <w:rPr>
          <w:lang w:val="en-US"/>
        </w:rPr>
        <w:t xml:space="preserve"> we</w:t>
      </w:r>
      <w:r w:rsidR="00F557A8" w:rsidRPr="006A56FF">
        <w:rPr>
          <w:lang w:val="en-US"/>
        </w:rPr>
        <w:t xml:space="preserve"> used 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Content>
          <w:r w:rsidR="00E57915">
            <w:rPr>
              <w:noProof/>
              <w:lang w:val="en-US"/>
            </w:rPr>
            <w:fldChar w:fldCharType="begin"/>
          </w:r>
          <w:r w:rsidR="00E57915">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MiwiUmVmZXJlbmNlSWQiOiI0YTgzMWMzNC03NmE3LTRlMmItOTk1Ni1lYTExZjY2NTE2OD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LCIkdHlwZSI6IlN3aXNzQWNhZGVtaWMuQ2l0YXZpLlByb2plY3QsIFN3aXNzQWNhZGVtaWMuQ2l0YXZpIn19LHsiJGlkIjoiN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k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TA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ZmMzZjNlYS0wOWQ4LTQ0ZjUtOWRjNS1iYWJhMjgzYjUwNjkiLCJUZXh0IjoiS3JhdXMgZXQgYWwuIiwiV0FJVmVyc2lvbiI6IjYuNS4wLjAifQ==}</w:instrText>
          </w:r>
          <w:r w:rsidR="00E57915">
            <w:rPr>
              <w:noProof/>
              <w:lang w:val="en-US"/>
            </w:rPr>
            <w:fldChar w:fldCharType="separate"/>
          </w:r>
          <w:r w:rsidR="00E57915">
            <w:rPr>
              <w:noProof/>
              <w:lang w:val="en-US"/>
            </w:rPr>
            <w:t>Kraus et al.</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Content>
          <w:r w:rsidR="00E57915">
            <w:rPr>
              <w:noProof/>
              <w:lang w:val="en-US"/>
            </w:rPr>
            <w:fldChar w:fldCharType="begin"/>
          </w:r>
          <w:r w:rsidR="00E57915">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2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UwZjEwNDBkLWVjZTMtNDExZS1hMzMwLTMwM2Q1Y2Q5MTM1NSIsIlRleHQiOiIoMjAxMCkiLCJXQUlWZXJzaW9uIjoiNi41LjAuMCJ9}</w:instrText>
          </w:r>
          <w:r w:rsidR="00E57915">
            <w:rPr>
              <w:noProof/>
              <w:lang w:val="en-US"/>
            </w:rPr>
            <w:fldChar w:fldCharType="separate"/>
          </w:r>
          <w:r w:rsidR="00E57915">
            <w:rPr>
              <w:noProof/>
              <w:lang w:val="en-US"/>
            </w:rPr>
            <w:t>(2010)</w:t>
          </w:r>
          <w:r w:rsidR="00E57915">
            <w:rPr>
              <w:noProof/>
              <w:lang w:val="en-US"/>
            </w:rPr>
            <w:fldChar w:fldCharType="end"/>
          </w:r>
        </w:sdtContent>
      </w:sdt>
      <w:r w:rsidR="00E57915">
        <w:rPr>
          <w:lang w:val="en-US"/>
        </w:rPr>
        <w:t xml:space="preserve"> the advantage of the six LTC</w:t>
      </w:r>
      <w:r w:rsidR="009931AA">
        <w:rPr>
          <w:lang w:val="en-US"/>
        </w:rPr>
        <w:t xml:space="preserve"> types proposed in our study are, first, the newer data and second the methodological innovation with multiple cluster analyses resulting in a flexible use of the typology. </w:t>
      </w:r>
    </w:p>
    <w:p w14:paraId="0FDFB594" w14:textId="07174F15" w:rsidR="009A6DC1" w:rsidRDefault="009931AA" w:rsidP="009A6DC1">
      <w:pPr>
        <w:pStyle w:val="02FlietextEinzug"/>
        <w:rPr>
          <w:ins w:id="7" w:author="Mareike Ariaans" w:date="2020-09-07T13:21:00Z"/>
          <w:lang w:val="en-US"/>
        </w:rPr>
      </w:pPr>
      <w:r>
        <w:rPr>
          <w:lang w:val="en-US"/>
        </w:rPr>
        <w:t>O</w:t>
      </w:r>
      <w:r w:rsidR="00B70268">
        <w:rPr>
          <w:lang w:val="en-US"/>
        </w:rPr>
        <w:t>n methodolog</w:t>
      </w:r>
      <w:r w:rsidR="006852EF">
        <w:rPr>
          <w:lang w:val="en-US"/>
        </w:rPr>
        <w:t>ical grounds</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will be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 that have only weak ties to other (groups of) countries from the analysis</w:t>
      </w:r>
      <w:r w:rsidR="00AE118D">
        <w:rPr>
          <w:lang w:val="en-US"/>
        </w:rPr>
        <w:t>. They may</w:t>
      </w:r>
      <w:r w:rsidR="00864AD0">
        <w:rPr>
          <w:lang w:val="en-US"/>
        </w:rPr>
        <w:t xml:space="preserve"> also take into </w:t>
      </w:r>
      <w:r w:rsidR="00864AD0">
        <w:rPr>
          <w:lang w:val="en-US"/>
        </w:rPr>
        <w:lastRenderedPageBreak/>
        <w:t xml:space="preserve">consideration that the US and France, despite being in the same cluster, are only weakly related. Other studies </w:t>
      </w:r>
      <w:r w:rsidR="00E57915">
        <w:rPr>
          <w:lang w:val="en-US"/>
        </w:rPr>
        <w:t>could make use of the six LTC</w:t>
      </w:r>
      <w:r w:rsidR="00864AD0">
        <w:rPr>
          <w:lang w:val="en-US"/>
        </w:rPr>
        <w:t xml:space="preserve"> types proposed in our study and, with coming data, analyze, for instance, whether the “evolving” </w:t>
      </w:r>
      <w:r w:rsidR="00E83357">
        <w:rPr>
          <w:lang w:val="en-US"/>
        </w:rPr>
        <w:t xml:space="preserve">systems approach the “public supply” respectively the “private need-based” type. A third group of comparative studies might use </w:t>
      </w:r>
      <w:r w:rsidR="0016576C">
        <w:rPr>
          <w:lang w:val="en-US"/>
        </w:rPr>
        <w:t xml:space="preserve">the alternative </w:t>
      </w:r>
      <w:r w:rsidR="00E83357">
        <w:rPr>
          <w:lang w:val="en-US"/>
        </w:rPr>
        <w:t xml:space="preserve">four-type-solution shown in Figure 1. Such studies might be more interested in the question of private vs. public supply and less in characteristics such as the level of expenditure and choice restrictions that distinguishes countries like Belgium, Switzerland, Luxembourg, and the Netherlands from Spain, the United </w:t>
      </w:r>
      <w:r w:rsidR="009A6DC1">
        <w:rPr>
          <w:lang w:val="en-US"/>
        </w:rPr>
        <w:t>Kingdom, and the United States.</w:t>
      </w:r>
    </w:p>
    <w:p w14:paraId="24417D45" w14:textId="05AC6DE3" w:rsidR="00F67DFE" w:rsidRDefault="00F67DFE" w:rsidP="009A6DC1">
      <w:pPr>
        <w:pStyle w:val="02FlietextEinzug"/>
        <w:rPr>
          <w:lang w:val="en-US"/>
        </w:rPr>
      </w:pPr>
      <w:ins w:id="8" w:author="Mareike Ariaans" w:date="2020-09-07T13:21:00Z">
        <w:r>
          <w:rPr>
            <w:lang w:val="en-US"/>
          </w:rPr>
          <w:t>Interpreting the six LTC types as regards to earlier typologies and clusters, certain developments can be</w:t>
        </w:r>
      </w:ins>
      <w:ins w:id="9" w:author="Mareike Ariaans" w:date="2020-09-07T13:23:00Z">
        <w:r>
          <w:rPr>
            <w:lang w:val="en-US"/>
          </w:rPr>
          <w:t xml:space="preserve"> inferred. </w:t>
        </w:r>
      </w:ins>
      <w:ins w:id="10" w:author="Mareike Ariaans" w:date="2020-09-07T14:02:00Z">
        <w:r w:rsidR="003358D3">
          <w:rPr>
            <w:lang w:val="en-US"/>
          </w:rPr>
          <w:t>First, e</w:t>
        </w:r>
      </w:ins>
      <w:ins w:id="11" w:author="Mareike Ariaans" w:date="2020-09-07T13:24:00Z">
        <w:r>
          <w:rPr>
            <w:lang w:val="en-US"/>
          </w:rPr>
          <w:t>arlier typologies often show a regional component of types, such as a Northern European</w:t>
        </w:r>
      </w:ins>
      <w:ins w:id="12" w:author="Mareike Ariaans" w:date="2020-09-08T09:16:00Z">
        <w:r w:rsidR="005B3E96">
          <w:rPr>
            <w:lang w:val="en-US"/>
          </w:rPr>
          <w:t xml:space="preserve"> </w:t>
        </w:r>
      </w:ins>
      <w:customXmlInsRangeStart w:id="13" w:author="Mareike Ariaans" w:date="2020-09-08T09:16:00Z"/>
      <w:sdt>
        <w:sdtPr>
          <w:rPr>
            <w:lang w:val="en-US"/>
          </w:rPr>
          <w:alias w:val="To edit, see citavi.com/edit"/>
          <w:tag w:val="CitaviPlaceholder#9062b5cd-6628-4ccc-8cfb-c1c9a6895115"/>
          <w:id w:val="1165053641"/>
          <w:placeholder>
            <w:docPart w:val="DefaultPlaceholder_-1854013440"/>
          </w:placeholder>
        </w:sdtPr>
        <w:sdtContent>
          <w:customXmlInsRangeEnd w:id="13"/>
          <w:ins w:id="14" w:author="Mareike Ariaans" w:date="2020-09-08T09:16:00Z">
            <w:r w:rsidR="005B3E96">
              <w:rPr>
                <w:noProof/>
                <w:lang w:val="en-US"/>
              </w:rPr>
              <w:fldChar w:fldCharType="begin"/>
            </w:r>
          </w:ins>
          <w:r w:rsidR="005B3E96">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TGVuZ3RoIjoxMiwiUmVmZXJlbmNlSWQiOiIwMzRlNDQ4MS0zOWI1LTRmNDEtOWFkZi00MDM5ZjBlNjkz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ucyIsIkxhc3ROYW1lIjoiQWxiZXIiLCJQcm90ZWN0ZWQiOmZhbHNlLCJTZXgiOjIsIkNyZWF0ZWRCeSI6Il9tIiwiQ3JlYXRlZE9uIjoiMjAxOC0xMi0xMlQwOTo1NDo1OSIsIk1vZGlmaWVkQnkiOiJfbSIsIklkIjoiNzliZTY2NGEtMTBiNS00YWU0LTg1M2YtYWEwZGRjMTMwNWRiIiwiTW9kaWZpZWRPbiI6IjIwMTgtMTItMTJUMDk6NTQ6N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yIiwiT3JnYW5pemF0aW9ucyI6W10sIk90aGVyc0ludm9sdmVkIjpbXSwiUGFnZVJhbmdlIjoiPHNwPlxyXG4gIDxuPjEzMTwvbj5cclxuICA8aW4+dHJ1ZTwvaW4+XHJcbiAgPG9zPjEzMTwvb3M+XHJcbiAgPHBzPjEzMTwvcHM+XHJcbjwvc3A+XHJcbjxlcD5cclxuICA8bj4xNDk8L24+XHJcbiAgPGluPnRydWU8L2luPlxyXG4gIDxvcz4xNDk8L29zPlxyXG4gIDxwcz4xNDk8L3BzPlxyXG48L2VwPlxyXG48b3M+MTMxLTE0OTwvb3M+IiwiUGVyaW9kaWNhbCI6eyIkaWQiOiI2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iR0eXBlIjoiU3dpc3NBY2FkZW1pYy5DaXRhdmkuQ2l0YXRpb25zLldvcmRQbGFjZWhvbGRlckVudHJ5LCBTd2lzc0FjYWRlbWljLkNpdGF2aSIsIklkIjoiNWNkN2ZiOGEtNmZjZi00ZDNiLTg2NDAtNjhmZjFlODc2ODVmIiwiUmFuZ2VTdGFydCI6MTIsIlJhbmdlTGVuZ3RoIjoxNS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U3RhcnQiOjI3LCJSYW5nZUxlbmd0aCI6MjM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wOFQwOToxNjozN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M5MDYyYjVjZC02NjI4LTRjY2MtOGNmYi1jMWM5YTY4OTUxMTUiLCJUZXh0IjoiKEFsYmVyLCAxOTk1OyBDb2xvbWJvLCAyMDEyOyBEYW1pYW5pIGV0IGFsLiwgMjAxMSkiLCJXQUlWZXJzaW9uIjoiNi41LjAuMCJ9}</w:instrText>
          </w:r>
          <w:r w:rsidR="005B3E96">
            <w:rPr>
              <w:noProof/>
              <w:lang w:val="en-US"/>
            </w:rPr>
            <w:fldChar w:fldCharType="separate"/>
          </w:r>
          <w:r w:rsidR="005B3E96">
            <w:rPr>
              <w:noProof/>
              <w:lang w:val="en-US"/>
            </w:rPr>
            <w:t>(Alber, 1995; Colombo, 2012; Damiani et al., 2011)</w:t>
          </w:r>
          <w:ins w:id="15" w:author="Mareike Ariaans" w:date="2020-09-08T09:16:00Z">
            <w:r w:rsidR="005B3E96">
              <w:rPr>
                <w:noProof/>
                <w:lang w:val="en-US"/>
              </w:rPr>
              <w:fldChar w:fldCharType="end"/>
            </w:r>
          </w:ins>
          <w:customXmlInsRangeStart w:id="16" w:author="Mareike Ariaans" w:date="2020-09-08T09:16:00Z"/>
        </w:sdtContent>
      </w:sdt>
      <w:customXmlInsRangeEnd w:id="16"/>
      <w:ins w:id="17" w:author="Mareike Ariaans" w:date="2020-09-07T13:24:00Z">
        <w:r>
          <w:rPr>
            <w:lang w:val="en-US"/>
          </w:rPr>
          <w:t xml:space="preserve"> or Easte</w:t>
        </w:r>
      </w:ins>
      <w:ins w:id="18" w:author="Mareike Ariaans" w:date="2020-09-07T13:25:00Z">
        <w:r>
          <w:rPr>
            <w:lang w:val="en-US"/>
          </w:rPr>
          <w:t>r</w:t>
        </w:r>
      </w:ins>
      <w:ins w:id="19" w:author="Mareike Ariaans" w:date="2020-09-07T13:24:00Z">
        <w:r>
          <w:rPr>
            <w:lang w:val="en-US"/>
          </w:rPr>
          <w:t>n European type</w:t>
        </w:r>
      </w:ins>
      <w:ins w:id="20" w:author="Mareike Ariaans" w:date="2020-09-08T09:17:00Z">
        <w:r w:rsidR="005B3E96">
          <w:rPr>
            <w:lang w:val="en-US"/>
          </w:rPr>
          <w:t xml:space="preserve"> </w:t>
        </w:r>
      </w:ins>
      <w:customXmlInsRangeStart w:id="21" w:author="Mareike Ariaans" w:date="2020-09-08T09:17:00Z"/>
      <w:sdt>
        <w:sdtPr>
          <w:rPr>
            <w:lang w:val="en-US"/>
          </w:rPr>
          <w:alias w:val="To edit, see citavi.com/edit"/>
          <w:tag w:val="CitaviPlaceholder#d3e4b2a8-1c2c-4833-b713-f92010618573"/>
          <w:id w:val="-799138465"/>
          <w:placeholder>
            <w:docPart w:val="DefaultPlaceholder_-1854013440"/>
          </w:placeholder>
        </w:sdtPr>
        <w:sdtContent>
          <w:customXmlInsRangeEnd w:id="21"/>
          <w:ins w:id="22" w:author="Mareike Ariaans" w:date="2020-09-08T09:17:00Z">
            <w:r w:rsidR="005B3E96">
              <w:rPr>
                <w:noProof/>
                <w:lang w:val="en-US"/>
              </w:rPr>
              <w:fldChar w:fldCharType="begin"/>
            </w:r>
          </w:ins>
          <w:r w:rsidR="005B3E96">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yMiwiUmVmZXJlbmNlSWQiOiJmZDNhYzJhNi03MzExLTQxYzMtYjdiMi02OTg5NDc1MTg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A4VDA5OjE2OjM2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ZDNlNGIyYTgtMWMyYy00ODMzLWI3MTMtZjkyMDEwNjE4NTczIiwiVGV4dCI6IihEYW1pYW5pIGV0IGFsLiwgMjAxMSkiLCJXQUlWZXJzaW9uIjoiNi41LjAuMCJ9}</w:instrText>
          </w:r>
          <w:r w:rsidR="005B3E96">
            <w:rPr>
              <w:noProof/>
              <w:lang w:val="en-US"/>
            </w:rPr>
            <w:fldChar w:fldCharType="separate"/>
          </w:r>
          <w:r w:rsidR="005B3E96">
            <w:rPr>
              <w:noProof/>
              <w:lang w:val="en-US"/>
            </w:rPr>
            <w:t>(Damiani et al., 2011)</w:t>
          </w:r>
          <w:ins w:id="23" w:author="Mareike Ariaans" w:date="2020-09-08T09:17:00Z">
            <w:r w:rsidR="005B3E96">
              <w:rPr>
                <w:noProof/>
                <w:lang w:val="en-US"/>
              </w:rPr>
              <w:fldChar w:fldCharType="end"/>
            </w:r>
          </w:ins>
          <w:customXmlInsRangeStart w:id="24" w:author="Mareike Ariaans" w:date="2020-09-08T09:17:00Z"/>
        </w:sdtContent>
      </w:sdt>
      <w:customXmlInsRangeEnd w:id="24"/>
      <w:ins w:id="25" w:author="Mareike Ariaans" w:date="2020-09-07T13:24:00Z">
        <w:r>
          <w:rPr>
            <w:lang w:val="en-US"/>
          </w:rPr>
          <w:t>.</w:t>
        </w:r>
      </w:ins>
      <w:ins w:id="26" w:author="Mareike Ariaans" w:date="2020-09-07T13:25:00Z">
        <w:r>
          <w:rPr>
            <w:lang w:val="en-US"/>
          </w:rPr>
          <w:t xml:space="preserve"> We can show that regional </w:t>
        </w:r>
      </w:ins>
      <w:ins w:id="27" w:author="Mareike Ariaans" w:date="2020-09-08T09:05:00Z">
        <w:r w:rsidR="00D16CD9">
          <w:rPr>
            <w:lang w:val="en-US"/>
          </w:rPr>
          <w:t>clustering exists,</w:t>
        </w:r>
      </w:ins>
      <w:ins w:id="28" w:author="Mareike Ariaans" w:date="2020-09-07T13:25:00Z">
        <w:r>
          <w:rPr>
            <w:lang w:val="en-US"/>
          </w:rPr>
          <w:t xml:space="preserve"> such as</w:t>
        </w:r>
      </w:ins>
      <w:ins w:id="29" w:author="Mareike Ariaans" w:date="2020-09-08T09:05:00Z">
        <w:r w:rsidR="00D16CD9">
          <w:rPr>
            <w:lang w:val="en-US"/>
          </w:rPr>
          <w:t xml:space="preserve"> in the case of</w:t>
        </w:r>
      </w:ins>
      <w:ins w:id="30" w:author="Mareike Ariaans" w:date="2020-09-07T13:25:00Z">
        <w:r>
          <w:rPr>
            <w:lang w:val="en-US"/>
          </w:rPr>
          <w:t xml:space="preserve"> the public supply system</w:t>
        </w:r>
      </w:ins>
      <w:ins w:id="31" w:author="Mareike Ariaans" w:date="2020-09-08T09:12:00Z">
        <w:r w:rsidR="005B3E96">
          <w:rPr>
            <w:lang w:val="en-US"/>
          </w:rPr>
          <w:t xml:space="preserve"> and the residual public supply system. The</w:t>
        </w:r>
      </w:ins>
      <w:ins w:id="32" w:author="Mareike Ariaans" w:date="2020-09-08T09:13:00Z">
        <w:r w:rsidR="005B3E96">
          <w:rPr>
            <w:lang w:val="en-US"/>
          </w:rPr>
          <w:t xml:space="preserve"> former includes</w:t>
        </w:r>
      </w:ins>
      <w:ins w:id="33" w:author="Mareike Ariaans" w:date="2020-09-07T13:25:00Z">
        <w:r>
          <w:rPr>
            <w:lang w:val="en-US"/>
          </w:rPr>
          <w:t xml:space="preserve"> three </w:t>
        </w:r>
      </w:ins>
      <w:ins w:id="34" w:author="Mareike Ariaans" w:date="2020-09-07T13:26:00Z">
        <w:r>
          <w:rPr>
            <w:lang w:val="en-US"/>
          </w:rPr>
          <w:t>Northern Eu</w:t>
        </w:r>
      </w:ins>
      <w:ins w:id="35" w:author="Mareike Ariaans" w:date="2020-09-07T13:27:00Z">
        <w:r>
          <w:rPr>
            <w:lang w:val="en-US"/>
          </w:rPr>
          <w:t>r</w:t>
        </w:r>
      </w:ins>
      <w:ins w:id="36" w:author="Mareike Ariaans" w:date="2020-09-07T13:26:00Z">
        <w:r>
          <w:rPr>
            <w:lang w:val="en-US"/>
          </w:rPr>
          <w:t xml:space="preserve">opean countries Denmark, Sweden and Norway. However, Ireland </w:t>
        </w:r>
      </w:ins>
      <w:ins w:id="37" w:author="Mareike Ariaans" w:date="2020-09-08T09:10:00Z">
        <w:r w:rsidR="005B3E96">
          <w:rPr>
            <w:lang w:val="en-US"/>
          </w:rPr>
          <w:t>belongs to the public supply type as well and the type shows similarities to</w:t>
        </w:r>
      </w:ins>
      <w:ins w:id="38" w:author="Mareike Ariaans" w:date="2020-09-07T13:51:00Z">
        <w:r w:rsidR="00A525D7">
          <w:rPr>
            <w:lang w:val="en-US"/>
          </w:rPr>
          <w:t xml:space="preserve"> the evolving public supply type including Japan and Korea</w:t>
        </w:r>
      </w:ins>
      <w:ins w:id="39" w:author="Mareike Ariaans" w:date="2020-09-07T13:26:00Z">
        <w:r>
          <w:rPr>
            <w:lang w:val="en-US"/>
          </w:rPr>
          <w:t>.</w:t>
        </w:r>
      </w:ins>
      <w:ins w:id="40" w:author="Mareike Ariaans" w:date="2020-09-07T13:27:00Z">
        <w:r>
          <w:rPr>
            <w:lang w:val="en-US"/>
          </w:rPr>
          <w:t xml:space="preserve"> </w:t>
        </w:r>
      </w:ins>
      <w:ins w:id="41" w:author="Mareike Ariaans" w:date="2020-09-08T09:14:00Z">
        <w:r w:rsidR="005B3E96">
          <w:rPr>
            <w:lang w:val="en-US"/>
          </w:rPr>
          <w:t>T</w:t>
        </w:r>
      </w:ins>
      <w:ins w:id="42" w:author="Mareike Ariaans" w:date="2020-09-08T09:13:00Z">
        <w:r w:rsidR="005B3E96">
          <w:rPr>
            <w:lang w:val="en-US"/>
          </w:rPr>
          <w:t>he residual public supply system</w:t>
        </w:r>
        <w:r w:rsidR="005B3E96">
          <w:rPr>
            <w:lang w:val="en-US"/>
          </w:rPr>
          <w:t xml:space="preserve"> </w:t>
        </w:r>
        <w:r w:rsidR="005B3E96">
          <w:rPr>
            <w:lang w:val="en-US"/>
          </w:rPr>
          <w:t>includes only Eastern European countries (Poland, Latvia, and Czech Republic)</w:t>
        </w:r>
      </w:ins>
      <w:ins w:id="43" w:author="Mareike Ariaans" w:date="2020-09-08T09:14:00Z">
        <w:r w:rsidR="005B3E96">
          <w:rPr>
            <w:lang w:val="en-US"/>
          </w:rPr>
          <w:t>.</w:t>
        </w:r>
      </w:ins>
      <w:ins w:id="44" w:author="Mareike Ariaans" w:date="2020-09-07T13:29:00Z">
        <w:r>
          <w:rPr>
            <w:lang w:val="en-US"/>
          </w:rPr>
          <w:t>Yet</w:t>
        </w:r>
        <w:r w:rsidR="006205A9">
          <w:rPr>
            <w:lang w:val="en-US"/>
          </w:rPr>
          <w:t>,</w:t>
        </w:r>
      </w:ins>
      <w:ins w:id="45" w:author="Mareike Ariaans" w:date="2020-09-07T13:54:00Z">
        <w:r w:rsidR="00A525D7">
          <w:rPr>
            <w:lang w:val="en-US"/>
          </w:rPr>
          <w:t xml:space="preserve"> the three other Eastern European countries in the sample do not join this type.</w:t>
        </w:r>
      </w:ins>
      <w:ins w:id="46" w:author="Mareike Ariaans" w:date="2020-09-07T13:29:00Z">
        <w:r w:rsidR="006205A9">
          <w:rPr>
            <w:lang w:val="en-US"/>
          </w:rPr>
          <w:t xml:space="preserve"> Slovenia and Slovakia have weak</w:t>
        </w:r>
      </w:ins>
      <w:ins w:id="47" w:author="Mareike Ariaans" w:date="2020-09-07T13:30:00Z">
        <w:r w:rsidR="006205A9">
          <w:rPr>
            <w:lang w:val="en-US"/>
          </w:rPr>
          <w:t xml:space="preserve"> ties in the private need-based supply type and Estonia</w:t>
        </w:r>
      </w:ins>
      <w:ins w:id="48" w:author="Mareike Ariaans" w:date="2020-09-07T13:40:00Z">
        <w:r w:rsidR="002E66B1">
          <w:rPr>
            <w:lang w:val="en-US"/>
          </w:rPr>
          <w:t xml:space="preserve"> weak ties</w:t>
        </w:r>
      </w:ins>
      <w:ins w:id="49" w:author="Mareike Ariaans" w:date="2020-09-07T13:30:00Z">
        <w:r w:rsidR="006205A9">
          <w:rPr>
            <w:lang w:val="en-US"/>
          </w:rPr>
          <w:t xml:space="preserve"> in the evolving private need-based type</w:t>
        </w:r>
      </w:ins>
      <w:ins w:id="50" w:author="Mareike Ariaans" w:date="2020-09-07T13:31:00Z">
        <w:r w:rsidR="006205A9">
          <w:rPr>
            <w:lang w:val="en-US"/>
          </w:rPr>
          <w:t>.</w:t>
        </w:r>
      </w:ins>
      <w:ins w:id="51" w:author="Mareike Ariaans" w:date="2020-09-07T13:55:00Z">
        <w:r w:rsidR="00A525D7">
          <w:rPr>
            <w:lang w:val="en-US"/>
          </w:rPr>
          <w:t xml:space="preserve"> These cluster compositions show that regional</w:t>
        </w:r>
      </w:ins>
      <w:ins w:id="52" w:author="Mareike Ariaans" w:date="2020-09-07T13:56:00Z">
        <w:r w:rsidR="00A525D7">
          <w:rPr>
            <w:lang w:val="en-US"/>
          </w:rPr>
          <w:t xml:space="preserve"> proximity is no</w:t>
        </w:r>
      </w:ins>
      <w:ins w:id="53" w:author="Mareike Ariaans" w:date="2020-09-07T13:57:00Z">
        <w:r w:rsidR="00A525D7">
          <w:rPr>
            <w:lang w:val="en-US"/>
          </w:rPr>
          <w:t xml:space="preserve"> definite indication of similarity of LTC system. Especially, with focus on</w:t>
        </w:r>
      </w:ins>
      <w:ins w:id="54" w:author="Mareike Ariaans" w:date="2020-09-07T13:31:00Z">
        <w:r w:rsidR="006205A9">
          <w:rPr>
            <w:lang w:val="en-US"/>
          </w:rPr>
          <w:t xml:space="preserve"> </w:t>
        </w:r>
      </w:ins>
      <w:ins w:id="55" w:author="Mareike Ariaans" w:date="2020-09-07T13:41:00Z">
        <w:r w:rsidR="002E66B1">
          <w:rPr>
            <w:lang w:val="en-US"/>
          </w:rPr>
          <w:t>Eastern European countries</w:t>
        </w:r>
      </w:ins>
      <w:ins w:id="56" w:author="Mareike Ariaans" w:date="2020-09-07T13:58:00Z">
        <w:r w:rsidR="00A525D7">
          <w:rPr>
            <w:lang w:val="en-US"/>
          </w:rPr>
          <w:t>, Slovenia, Slovakia, and Estonia show that they</w:t>
        </w:r>
      </w:ins>
      <w:ins w:id="57" w:author="Mareike Ariaans" w:date="2020-09-07T14:00:00Z">
        <w:r w:rsidR="00A525D7">
          <w:rPr>
            <w:lang w:val="en-US"/>
          </w:rPr>
          <w:t xml:space="preserve"> reform and</w:t>
        </w:r>
      </w:ins>
      <w:ins w:id="58" w:author="Mareike Ariaans" w:date="2020-09-07T13:41:00Z">
        <w:r w:rsidR="002E66B1">
          <w:rPr>
            <w:lang w:val="en-US"/>
          </w:rPr>
          <w:t xml:space="preserve"> invest in their LTC systems</w:t>
        </w:r>
      </w:ins>
      <w:ins w:id="59" w:author="Mareike Ariaans" w:date="2020-09-07T14:00:00Z">
        <w:r w:rsidR="00A525D7">
          <w:rPr>
            <w:lang w:val="en-US"/>
          </w:rPr>
          <w:t>, which moves them further away from the residual public</w:t>
        </w:r>
        <w:r w:rsidR="003358D3">
          <w:rPr>
            <w:lang w:val="en-US"/>
          </w:rPr>
          <w:t xml:space="preserve"> supply system.</w:t>
        </w:r>
      </w:ins>
      <w:ins w:id="60" w:author="Mareike Ariaans" w:date="2020-09-07T14:02:00Z">
        <w:r w:rsidR="003358D3">
          <w:rPr>
            <w:lang w:val="en-US"/>
          </w:rPr>
          <w:t xml:space="preserve"> </w:t>
        </w:r>
      </w:ins>
      <w:ins w:id="61" w:author="Mareike Ariaans" w:date="2020-09-08T09:18:00Z">
        <w:r w:rsidR="005B3E96">
          <w:rPr>
            <w:lang w:val="en-US"/>
          </w:rPr>
          <w:t>A further point concerns</w:t>
        </w:r>
      </w:ins>
      <w:ins w:id="62" w:author="Mareike Ariaans" w:date="2020-09-07T14:02:00Z">
        <w:r w:rsidR="003358D3">
          <w:rPr>
            <w:lang w:val="en-US"/>
          </w:rPr>
          <w:t xml:space="preserve"> </w:t>
        </w:r>
      </w:ins>
      <w:ins w:id="63" w:author="Mareike Ariaans" w:date="2020-09-08T09:20:00Z">
        <w:r w:rsidR="0046170E">
          <w:rPr>
            <w:lang w:val="en-US"/>
          </w:rPr>
          <w:t xml:space="preserve">public </w:t>
        </w:r>
      </w:ins>
      <w:ins w:id="64" w:author="Mareike Ariaans" w:date="2020-09-07T14:02:00Z">
        <w:r w:rsidR="003358D3">
          <w:rPr>
            <w:lang w:val="en-US"/>
          </w:rPr>
          <w:t>financing mechanisms</w:t>
        </w:r>
      </w:ins>
      <w:ins w:id="65" w:author="Mareike Ariaans" w:date="2020-09-07T14:07:00Z">
        <w:r w:rsidR="003358D3">
          <w:rPr>
            <w:lang w:val="en-US"/>
          </w:rPr>
          <w:t xml:space="preserve"> (social insurance contributions, tax-financing)</w:t>
        </w:r>
      </w:ins>
      <w:ins w:id="66" w:author="Mareike Ariaans" w:date="2020-09-08T09:18:00Z">
        <w:r w:rsidR="005B3E96">
          <w:rPr>
            <w:lang w:val="en-US"/>
          </w:rPr>
          <w:t>, which</w:t>
        </w:r>
      </w:ins>
      <w:ins w:id="67" w:author="Mareike Ariaans" w:date="2020-09-07T14:02:00Z">
        <w:r w:rsidR="003358D3">
          <w:rPr>
            <w:lang w:val="en-US"/>
          </w:rPr>
          <w:t xml:space="preserve"> are often used to </w:t>
        </w:r>
        <w:r w:rsidR="003358D3">
          <w:rPr>
            <w:lang w:val="en-US"/>
          </w:rPr>
          <w:lastRenderedPageBreak/>
          <w:t>differentiate system types</w:t>
        </w:r>
      </w:ins>
      <w:ins w:id="68" w:author="Mareike Ariaans" w:date="2020-09-08T09:19:00Z">
        <w:r w:rsidR="0046170E">
          <w:rPr>
            <w:lang w:val="en-US"/>
          </w:rPr>
          <w:t xml:space="preserve"> </w:t>
        </w:r>
      </w:ins>
      <w:customXmlInsRangeStart w:id="69" w:author="Mareike Ariaans" w:date="2020-09-08T09:19:00Z"/>
      <w:sdt>
        <w:sdtPr>
          <w:rPr>
            <w:lang w:val="en-US"/>
          </w:rPr>
          <w:alias w:val="To edit, see citavi.com/edit"/>
          <w:tag w:val="CitaviPlaceholder#ed596c3c-01f0-40a6-a65d-59f6a96c893d"/>
          <w:id w:val="508949208"/>
          <w:placeholder>
            <w:docPart w:val="DefaultPlaceholder_-1854013440"/>
          </w:placeholder>
        </w:sdtPr>
        <w:sdtContent>
          <w:customXmlInsRangeEnd w:id="69"/>
          <w:ins w:id="70" w:author="Mareike Ariaans" w:date="2020-09-08T09:19:00Z">
            <w:r w:rsidR="0046170E">
              <w:rPr>
                <w:noProof/>
                <w:lang w:val="en-US"/>
              </w:rPr>
              <w:fldChar w:fldCharType="begin"/>
            </w:r>
          </w:ins>
          <w:r w:rsidR="0046170E">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ZWQ1OTZjM2MtMDFmMC00MGE2LWE2NWQtNTlmNmE5NmM4OTNkIiwiVGV4dCI6IihDb2xvbWJvLCAyMDEyKSIsIldBSVZlcnNpb24iOiI2LjUuMC4wIn0=}</w:instrText>
          </w:r>
          <w:r w:rsidR="0046170E">
            <w:rPr>
              <w:noProof/>
              <w:lang w:val="en-US"/>
            </w:rPr>
            <w:fldChar w:fldCharType="separate"/>
          </w:r>
          <w:r w:rsidR="0046170E">
            <w:rPr>
              <w:noProof/>
              <w:lang w:val="en-US"/>
            </w:rPr>
            <w:t>(Colombo, 2012)</w:t>
          </w:r>
          <w:ins w:id="71" w:author="Mareike Ariaans" w:date="2020-09-08T09:19:00Z">
            <w:r w:rsidR="0046170E">
              <w:rPr>
                <w:noProof/>
                <w:lang w:val="en-US"/>
              </w:rPr>
              <w:fldChar w:fldCharType="end"/>
            </w:r>
          </w:ins>
          <w:customXmlInsRangeStart w:id="72" w:author="Mareike Ariaans" w:date="2020-09-08T09:19:00Z"/>
        </w:sdtContent>
      </w:sdt>
      <w:customXmlInsRangeEnd w:id="72"/>
      <w:ins w:id="73" w:author="Mareike Ariaans" w:date="2020-09-07T14:08:00Z">
        <w:r w:rsidR="003358D3">
          <w:rPr>
            <w:lang w:val="en-US"/>
          </w:rPr>
          <w:t xml:space="preserve">. In LTC only few countries adopted social insurance (Germany, the Netherlands, Japan, </w:t>
        </w:r>
        <w:proofErr w:type="gramStart"/>
        <w:r w:rsidR="003358D3">
          <w:rPr>
            <w:lang w:val="en-US"/>
          </w:rPr>
          <w:t>Korea</w:t>
        </w:r>
        <w:proofErr w:type="gramEnd"/>
        <w:r w:rsidR="003358D3">
          <w:rPr>
            <w:lang w:val="en-US"/>
          </w:rPr>
          <w:t>)</w:t>
        </w:r>
      </w:ins>
      <w:ins w:id="74" w:author="Mareike Ariaans" w:date="2020-09-07T14:11:00Z">
        <w:r w:rsidR="006C0A53">
          <w:rPr>
            <w:lang w:val="en-US"/>
          </w:rPr>
          <w:t>. These four countries belong to three different kinds of system types.</w:t>
        </w:r>
      </w:ins>
      <w:ins w:id="75" w:author="Mareike Ariaans" w:date="2020-09-07T14:13:00Z">
        <w:r w:rsidR="006C0A53">
          <w:rPr>
            <w:lang w:val="en-US"/>
          </w:rPr>
          <w:t xml:space="preserve"> </w:t>
        </w:r>
      </w:ins>
      <w:ins w:id="76" w:author="Mareike Ariaans" w:date="2020-09-07T14:14:00Z">
        <w:r w:rsidR="006C0A53">
          <w:rPr>
            <w:lang w:val="en-US"/>
          </w:rPr>
          <w:t>Hence,</w:t>
        </w:r>
      </w:ins>
      <w:ins w:id="77" w:author="Mareike Ariaans" w:date="2020-09-07T14:11:00Z">
        <w:r w:rsidR="006C0A53">
          <w:rPr>
            <w:lang w:val="en-US"/>
          </w:rPr>
          <w:t xml:space="preserve"> how </w:t>
        </w:r>
      </w:ins>
      <w:ins w:id="78" w:author="Mareike Ariaans" w:date="2020-09-07T14:12:00Z">
        <w:r w:rsidR="006C0A53">
          <w:rPr>
            <w:lang w:val="en-US"/>
          </w:rPr>
          <w:t>LTC is financed</w:t>
        </w:r>
      </w:ins>
      <w:ins w:id="79" w:author="Mareike Ariaans" w:date="2020-09-07T14:14:00Z">
        <w:r w:rsidR="006C0A53">
          <w:rPr>
            <w:lang w:val="en-US"/>
          </w:rPr>
          <w:t xml:space="preserve">, </w:t>
        </w:r>
      </w:ins>
      <w:ins w:id="80" w:author="Mareike Ariaans" w:date="2020-09-08T09:29:00Z">
        <w:r w:rsidR="00F8641C">
          <w:rPr>
            <w:lang w:val="en-US"/>
          </w:rPr>
          <w:t xml:space="preserve">does not </w:t>
        </w:r>
      </w:ins>
      <w:ins w:id="81" w:author="Mareike Ariaans" w:date="2020-09-07T14:14:00Z">
        <w:r w:rsidR="00F8641C">
          <w:rPr>
            <w:lang w:val="en-US"/>
          </w:rPr>
          <w:t>seem</w:t>
        </w:r>
        <w:r w:rsidR="006C0A53">
          <w:rPr>
            <w:lang w:val="en-US"/>
          </w:rPr>
          <w:t xml:space="preserve"> to influence other dimensions of the LTC system.</w:t>
        </w:r>
      </w:ins>
    </w:p>
    <w:p w14:paraId="629999E3" w14:textId="022DEF53"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00162B67"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00162B67" w:rsidRPr="006A56FF">
            <w:rPr>
              <w:lang w:val="en-US"/>
            </w:rPr>
            <w:fldChar w:fldCharType="separate"/>
          </w:r>
          <w:r w:rsidR="000B0433">
            <w:rPr>
              <w:lang w:val="en-US"/>
            </w:rPr>
            <w:t>(Spasova et al., 2018)</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00162B67" w:rsidRPr="006A56FF">
        <w:rPr>
          <w:lang w:val="en-US"/>
        </w:rPr>
        <w:t xml:space="preserve"> or pensions</w:t>
      </w:r>
      <w:r w:rsidR="006852EF">
        <w:rPr>
          <w:lang w:val="en-US"/>
        </w:rPr>
        <w:t xml:space="preserve"> systems</w:t>
      </w:r>
      <w:r w:rsidR="00241280" w:rsidRPr="006A56FF">
        <w:rPr>
          <w:lang w:val="en-US"/>
        </w:rPr>
        <w:t xml:space="preserve"> do</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it can be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xml:space="preserve">. </w:t>
      </w:r>
      <w:r>
        <w:rPr>
          <w:lang w:val="en-US"/>
        </w:rPr>
        <w:t xml:space="preserve">Now,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Content>
          <w:r w:rsidR="00E659F0">
            <w:rPr>
              <w:noProof/>
              <w:lang w:val="en-US"/>
            </w:rPr>
            <w:fldChar w:fldCharType="begin"/>
          </w:r>
          <w:r w:rsidR="00E659F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yNiwiUmVmZXJlbmNlSWQiOiJhNDgzNmRhZS02OGQ5LTRkNzQtODYxNi1kMTNmYjAyMDdm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GlkIjoiNSIsIiR0eXBlIjoiU3dpc3NBY2FkZW1pYy5DaXRhdmkuUHJvamVjdCwgU3dpc3NBY2FkZW1pYy5DaXRhdmkifX0seyIkaWQiOiI2IiwiJHR5cGUiOiJTd2lzc0FjYWRlbWljLkNpdGF2aS5QZXJzb24sIFN3aXNzQWNhZGVtaWMuQ2l0YXZp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TA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xIiwiQ291bnQiOjEsIlRleHRVbml0cyI6W3siJGlkIjoiMTIiLCJGb250U3R5bGUiOnsiJGlkIjoiMTMiLCJOZXV0cmFsIjp0cnVlfSwiUmVhZGluZ09yZGVyIjoxLCJUZXh0IjoiKERhIFJvaXQgYW5kIFdlaWNodCwgMjAxMykifV19LCJUYWciOiJDaXRhdmlQbGFjZWhvbGRlciM4MWI2NjY5MC03YTdkLTRlNTUtOTdkZS0zNzEwMzhhMjQyOTIiLCJUZXh0IjoiKERhIFJvaXQgYW5kIFdlaWNodCwgMjAxMykiLCJXQUlWZXJzaW9uIjoiNi41LjAuMCJ9}</w:instrText>
          </w:r>
          <w:r w:rsidR="00E659F0">
            <w:rPr>
              <w:noProof/>
              <w:lang w:val="en-US"/>
            </w:rPr>
            <w:fldChar w:fldCharType="separate"/>
          </w:r>
          <w:r w:rsidR="00E659F0">
            <w:rPr>
              <w:noProof/>
              <w:lang w:val="en-US"/>
            </w:rPr>
            <w:t>(Da Roit and Weicht, 2013)</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Pr>
          <w:lang w:val="en-US"/>
        </w:rPr>
        <w:t xml:space="preserve">respectively </w:t>
      </w:r>
      <w:r w:rsidR="00F95583" w:rsidRPr="006A56FF">
        <w:rPr>
          <w:lang w:val="en-US"/>
        </w:rPr>
        <w:t xml:space="preserve">not reliable. </w:t>
      </w:r>
      <w:r>
        <w:rPr>
          <w:lang w:val="en-US"/>
        </w:rPr>
        <w:t xml:space="preserve">As an </w:t>
      </w:r>
      <w:r w:rsidR="00F95583" w:rsidRPr="006A56FF">
        <w:rPr>
          <w:lang w:val="en-US"/>
        </w:rPr>
        <w:t>approximation</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04FB45A2" w14:textId="4E572D74"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lastRenderedPageBreak/>
        <w:t xml:space="preserve">References </w:t>
      </w: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2"/>
        </w:rPr>
      </w:sdtEndPr>
      <w:sdtContent>
        <w:p w14:paraId="26383EEB" w14:textId="77777777" w:rsidR="005B3E96" w:rsidRDefault="00D062D3" w:rsidP="005B3E96">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82" w:name="_CTVBIBLIOGRAPHY1"/>
          <w:bookmarkEnd w:id="82"/>
          <w:r w:rsidR="005B3E96">
            <w:rPr>
              <w:lang w:val="en-US"/>
            </w:rPr>
            <w:t>References</w:t>
          </w:r>
        </w:p>
        <w:p w14:paraId="2AFB9EB9" w14:textId="77777777" w:rsidR="005B3E96" w:rsidRDefault="005B3E96" w:rsidP="005B3E96">
          <w:pPr>
            <w:pStyle w:val="CitaviBibliographyEntry"/>
            <w:rPr>
              <w:lang w:val="en-US"/>
            </w:rPr>
          </w:pPr>
          <w:bookmarkStart w:id="83" w:name="_CTVL001034e448139b54f419adf4039f0e6938f"/>
          <w:proofErr w:type="spellStart"/>
          <w:r>
            <w:rPr>
              <w:lang w:val="en-US"/>
            </w:rPr>
            <w:t>Alber</w:t>
          </w:r>
          <w:proofErr w:type="spellEnd"/>
          <w:r>
            <w:rPr>
              <w:lang w:val="en-US"/>
            </w:rPr>
            <w:t>, J. (1995) ‘A Framework for the Comparative Study of Social Services’, Journal of European Social Policy 5(2): 131–49.</w:t>
          </w:r>
        </w:p>
        <w:p w14:paraId="673128E1" w14:textId="77777777" w:rsidR="005B3E96" w:rsidRDefault="005B3E96" w:rsidP="005B3E96">
          <w:pPr>
            <w:pStyle w:val="CitaviBibliographyEntry"/>
            <w:rPr>
              <w:lang w:val="en-US"/>
            </w:rPr>
          </w:pPr>
          <w:bookmarkStart w:id="84" w:name="_CTVL001810c08d70777472783612d9c6746a6b1"/>
          <w:bookmarkEnd w:id="83"/>
          <w:r>
            <w:rPr>
              <w:lang w:val="en-US"/>
            </w:rPr>
            <w:t>Anderson, A. (2012) ‘Europe's Care Regimes and the Role of Migrant Care Workers Within Them’, Journal of Population Ageing 5(2): 135–46.</w:t>
          </w:r>
        </w:p>
        <w:p w14:paraId="578A2D01" w14:textId="77777777" w:rsidR="005B3E96" w:rsidRDefault="005B3E96" w:rsidP="005B3E96">
          <w:pPr>
            <w:pStyle w:val="CitaviBibliographyEntry"/>
            <w:rPr>
              <w:lang w:val="en-US"/>
            </w:rPr>
          </w:pPr>
          <w:bookmarkStart w:id="85" w:name="_CTVL001d05c2d44cb5e4fe2b3f74ab1c28541ed"/>
          <w:bookmarkEnd w:id="84"/>
          <w:proofErr w:type="spellStart"/>
          <w:r>
            <w:rPr>
              <w:lang w:val="en-US"/>
            </w:rPr>
            <w:t>Anttonen</w:t>
          </w:r>
          <w:proofErr w:type="spellEnd"/>
          <w:r>
            <w:rPr>
              <w:lang w:val="en-US"/>
            </w:rPr>
            <w:t xml:space="preserve">, A. and </w:t>
          </w:r>
          <w:proofErr w:type="spellStart"/>
          <w:r>
            <w:rPr>
              <w:lang w:val="en-US"/>
            </w:rPr>
            <w:t>Sipilä</w:t>
          </w:r>
          <w:proofErr w:type="spellEnd"/>
          <w:r>
            <w:rPr>
              <w:lang w:val="en-US"/>
            </w:rPr>
            <w:t>, J. (1996) ‘European Social Care Services: Is it possible to identify models?</w:t>
          </w:r>
          <w:proofErr w:type="gramStart"/>
          <w:r>
            <w:rPr>
              <w:lang w:val="en-US"/>
            </w:rPr>
            <w:t>’,</w:t>
          </w:r>
          <w:proofErr w:type="gramEnd"/>
          <w:r>
            <w:rPr>
              <w:lang w:val="en-US"/>
            </w:rPr>
            <w:t xml:space="preserve"> Journal of European Social Policy 6(2): 87–100.</w:t>
          </w:r>
        </w:p>
        <w:p w14:paraId="398F786E" w14:textId="77777777" w:rsidR="005B3E96" w:rsidRDefault="005B3E96" w:rsidP="005B3E96">
          <w:pPr>
            <w:pStyle w:val="CitaviBibliographyEntry"/>
            <w:rPr>
              <w:lang w:val="en-US"/>
            </w:rPr>
          </w:pPr>
          <w:bookmarkStart w:id="86" w:name="_CTVL0019c83775edfdb449eb0696fce30169fae"/>
          <w:bookmarkEnd w:id="85"/>
          <w:r>
            <w:rPr>
              <w:lang w:val="en-US"/>
            </w:rPr>
            <w:t xml:space="preserve">Arts, W. and </w:t>
          </w:r>
          <w:proofErr w:type="spellStart"/>
          <w:r>
            <w:rPr>
              <w:lang w:val="en-US"/>
            </w:rPr>
            <w:t>Gelissen</w:t>
          </w:r>
          <w:proofErr w:type="spellEnd"/>
          <w:r>
            <w:rPr>
              <w:lang w:val="en-US"/>
            </w:rPr>
            <w:t>, J. (2002) ‘Three worlds of welfare capitalism or more</w:t>
          </w:r>
          <w:proofErr w:type="gramStart"/>
          <w:r>
            <w:rPr>
              <w:lang w:val="en-US"/>
            </w:rPr>
            <w:t>?:</w:t>
          </w:r>
          <w:proofErr w:type="gramEnd"/>
          <w:r>
            <w:rPr>
              <w:lang w:val="en-US"/>
            </w:rPr>
            <w:t xml:space="preserve"> A state-of-the-art report’, Journal of European Social Policy 12(2): 137–58.</w:t>
          </w:r>
        </w:p>
        <w:p w14:paraId="3F87C240" w14:textId="77777777" w:rsidR="005B3E96" w:rsidRDefault="005B3E96" w:rsidP="005B3E96">
          <w:pPr>
            <w:pStyle w:val="CitaviBibliographyEntry"/>
            <w:rPr>
              <w:lang w:val="en-US"/>
            </w:rPr>
          </w:pPr>
          <w:bookmarkStart w:id="87" w:name="_CTVL001a858d40c11f94d469c01c5a9e0154ab5"/>
          <w:bookmarkEnd w:id="86"/>
          <w:proofErr w:type="spellStart"/>
          <w:r>
            <w:rPr>
              <w:lang w:val="en-US"/>
            </w:rPr>
            <w:t>Bakx</w:t>
          </w:r>
          <w:proofErr w:type="spellEnd"/>
          <w:r>
            <w:rPr>
              <w:lang w:val="en-US"/>
            </w:rPr>
            <w:t xml:space="preserve">, P., </w:t>
          </w:r>
          <w:proofErr w:type="spellStart"/>
          <w:r>
            <w:rPr>
              <w:lang w:val="en-US"/>
            </w:rPr>
            <w:t>Chernichovsky</w:t>
          </w:r>
          <w:proofErr w:type="spellEnd"/>
          <w:r>
            <w:rPr>
              <w:lang w:val="en-US"/>
            </w:rPr>
            <w:t xml:space="preserve">, D., </w:t>
          </w:r>
          <w:proofErr w:type="spellStart"/>
          <w:r>
            <w:rPr>
              <w:lang w:val="en-US"/>
            </w:rPr>
            <w:t>Paolucci</w:t>
          </w:r>
          <w:proofErr w:type="spellEnd"/>
          <w:r>
            <w:rPr>
              <w:lang w:val="en-US"/>
            </w:rPr>
            <w:t xml:space="preserve">, F., </w:t>
          </w:r>
          <w:proofErr w:type="spellStart"/>
          <w:r>
            <w:rPr>
              <w:lang w:val="en-US"/>
            </w:rPr>
            <w:t>Schokkaert</w:t>
          </w:r>
          <w:proofErr w:type="spellEnd"/>
          <w:r>
            <w:rPr>
              <w:lang w:val="en-US"/>
            </w:rPr>
            <w:t xml:space="preserve">, E., </w:t>
          </w:r>
          <w:proofErr w:type="spellStart"/>
          <w:r>
            <w:rPr>
              <w:lang w:val="en-US"/>
            </w:rPr>
            <w:t>Trottmann</w:t>
          </w:r>
          <w:proofErr w:type="spellEnd"/>
          <w:r>
            <w:rPr>
              <w:lang w:val="en-US"/>
            </w:rPr>
            <w:t xml:space="preserve">, M., </w:t>
          </w:r>
          <w:proofErr w:type="spellStart"/>
          <w:r>
            <w:rPr>
              <w:lang w:val="en-US"/>
            </w:rPr>
            <w:t>Wasem</w:t>
          </w:r>
          <w:proofErr w:type="spellEnd"/>
          <w:r>
            <w:rPr>
              <w:lang w:val="en-US"/>
            </w:rPr>
            <w:t xml:space="preserve">, J. and </w:t>
          </w:r>
          <w:proofErr w:type="spellStart"/>
          <w:r>
            <w:rPr>
              <w:lang w:val="en-US"/>
            </w:rPr>
            <w:t>Schut</w:t>
          </w:r>
          <w:proofErr w:type="spellEnd"/>
          <w:r>
            <w:rPr>
              <w:lang w:val="en-US"/>
            </w:rPr>
            <w:t>, F. (2015) ‘Demand-side strategies to deal with moral hazard in public insurance for long-term care’, Journal of health services research &amp; policy 20(3): 170–6.</w:t>
          </w:r>
        </w:p>
        <w:p w14:paraId="229D87FF" w14:textId="77777777" w:rsidR="005B3E96" w:rsidRDefault="005B3E96" w:rsidP="005B3E96">
          <w:pPr>
            <w:pStyle w:val="CitaviBibliographyEntry"/>
            <w:rPr>
              <w:lang w:val="en-US"/>
            </w:rPr>
          </w:pPr>
          <w:bookmarkStart w:id="88" w:name="_CTVL00113d076a763cd4e85bf20b465b3cae4af"/>
          <w:bookmarkEnd w:id="87"/>
          <w:proofErr w:type="spellStart"/>
          <w:r>
            <w:rPr>
              <w:lang w:val="en-US"/>
            </w:rPr>
            <w:t>Bambra</w:t>
          </w:r>
          <w:proofErr w:type="spellEnd"/>
          <w:r>
            <w:rPr>
              <w:lang w:val="en-US"/>
            </w:rPr>
            <w:t>, C. (2007) ‘</w:t>
          </w:r>
          <w:proofErr w:type="spellStart"/>
          <w:r>
            <w:rPr>
              <w:lang w:val="en-US"/>
            </w:rPr>
            <w:t>Defamilisation</w:t>
          </w:r>
          <w:proofErr w:type="spellEnd"/>
          <w:r>
            <w:rPr>
              <w:lang w:val="en-US"/>
            </w:rPr>
            <w:t xml:space="preserve"> and welfare state regimes: a cluster analysis’, International Journal of Social Welfare 16(4): 326–38.</w:t>
          </w:r>
        </w:p>
        <w:p w14:paraId="01842BEC" w14:textId="77777777" w:rsidR="005B3E96" w:rsidRDefault="005B3E96" w:rsidP="005B3E96">
          <w:pPr>
            <w:pStyle w:val="CitaviBibliographyEntry"/>
            <w:rPr>
              <w:lang w:val="en-US"/>
            </w:rPr>
          </w:pPr>
          <w:bookmarkStart w:id="89" w:name="_CTVL001e6435ca3dc8443b5a53ecffd8c03ae4d"/>
          <w:bookmarkEnd w:id="88"/>
          <w:proofErr w:type="spellStart"/>
          <w:r>
            <w:rPr>
              <w:lang w:val="en-US"/>
            </w:rPr>
            <w:t>Bettio</w:t>
          </w:r>
          <w:proofErr w:type="spellEnd"/>
          <w:r>
            <w:rPr>
              <w:lang w:val="en-US"/>
            </w:rPr>
            <w:t xml:space="preserve">, F. and </w:t>
          </w:r>
          <w:proofErr w:type="spellStart"/>
          <w:r>
            <w:rPr>
              <w:lang w:val="en-US"/>
            </w:rPr>
            <w:t>Plantenga</w:t>
          </w:r>
          <w:proofErr w:type="spellEnd"/>
          <w:r>
            <w:rPr>
              <w:lang w:val="en-US"/>
            </w:rPr>
            <w:t>, J. (2004) ‘Comparing Care Regimes in Europe’, Feminist Economics 10(1): 85–113.</w:t>
          </w:r>
        </w:p>
        <w:p w14:paraId="4CE2EF03" w14:textId="77777777" w:rsidR="005B3E96" w:rsidRDefault="005B3E96" w:rsidP="005B3E96">
          <w:pPr>
            <w:pStyle w:val="CitaviBibliographyEntry"/>
            <w:rPr>
              <w:lang w:val="en-US"/>
            </w:rPr>
          </w:pPr>
          <w:bookmarkStart w:id="90" w:name="_CTVL0013d007445ae5a40379b45bf9ea10b8792"/>
          <w:bookmarkEnd w:id="89"/>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and </w:t>
          </w:r>
          <w:proofErr w:type="spellStart"/>
          <w:r>
            <w:rPr>
              <w:lang w:val="en-US"/>
            </w:rPr>
            <w:t>Rothgang</w:t>
          </w:r>
          <w:proofErr w:type="spellEnd"/>
          <w:r>
            <w:rPr>
              <w:lang w:val="en-US"/>
            </w:rPr>
            <w:t>, H. (2013) ‘Five types of OECD healthcare systems: empirical results of a deductive classification’, Health policy (Amsterdam, Netherlands) 113(3): 258–69.</w:t>
          </w:r>
        </w:p>
        <w:p w14:paraId="4BF4C9C0" w14:textId="77777777" w:rsidR="005B3E96" w:rsidRDefault="005B3E96" w:rsidP="005B3E96">
          <w:pPr>
            <w:pStyle w:val="CitaviBibliographyEntry"/>
            <w:rPr>
              <w:lang w:val="en-US"/>
            </w:rPr>
          </w:pPr>
          <w:bookmarkStart w:id="91" w:name="_CTVL00134984415fb464e2783512e6c89b0cd6c"/>
          <w:bookmarkEnd w:id="90"/>
          <w:r>
            <w:rPr>
              <w:lang w:val="en-US"/>
            </w:rPr>
            <w:t>Castles, F. G. and Mitchell, D. (1993) ‘Worlds of Welfare and Families of Nations’, in F. G. Castles (ed.)</w:t>
          </w:r>
          <w:bookmarkEnd w:id="91"/>
          <w:r>
            <w:rPr>
              <w:lang w:val="en-US"/>
            </w:rPr>
            <w:t xml:space="preserve"> </w:t>
          </w:r>
          <w:r w:rsidRPr="005B3E96">
            <w:rPr>
              <w:i/>
              <w:lang w:val="en-US"/>
            </w:rPr>
            <w:t xml:space="preserve">Families of nations: Patterns of public policy in Western democracies. </w:t>
          </w:r>
          <w:proofErr w:type="spellStart"/>
          <w:r w:rsidRPr="005B3E96">
            <w:rPr>
              <w:lang w:val="en-US"/>
            </w:rPr>
            <w:t>Aldershot</w:t>
          </w:r>
          <w:proofErr w:type="spellEnd"/>
          <w:r w:rsidRPr="005B3E96">
            <w:rPr>
              <w:lang w:val="en-US"/>
            </w:rPr>
            <w:t xml:space="preserve">: </w:t>
          </w:r>
          <w:proofErr w:type="spellStart"/>
          <w:r w:rsidRPr="005B3E96">
            <w:rPr>
              <w:lang w:val="en-US"/>
            </w:rPr>
            <w:t>Ashgate</w:t>
          </w:r>
          <w:proofErr w:type="spellEnd"/>
          <w:r w:rsidRPr="005B3E96">
            <w:rPr>
              <w:lang w:val="en-US"/>
            </w:rPr>
            <w:t>.</w:t>
          </w:r>
        </w:p>
        <w:p w14:paraId="4078519E" w14:textId="77777777" w:rsidR="005B3E96" w:rsidRDefault="005B3E96" w:rsidP="005B3E96">
          <w:pPr>
            <w:pStyle w:val="CitaviBibliographyEntry"/>
            <w:rPr>
              <w:lang w:val="en-US"/>
            </w:rPr>
          </w:pPr>
          <w:bookmarkStart w:id="92" w:name="_CTVL00186166193303347ca969e2168af48b4b8"/>
          <w:r>
            <w:rPr>
              <w:lang w:val="en-US"/>
            </w:rPr>
            <w:t xml:space="preserve">Colombo, F. (2012) ‘Typology of Public Coverage for Long-Term Care in OECD Countries’, in J. Costa-Font and C. </w:t>
          </w:r>
          <w:proofErr w:type="spellStart"/>
          <w:r>
            <w:rPr>
              <w:lang w:val="en-US"/>
            </w:rPr>
            <w:t>Courbage</w:t>
          </w:r>
          <w:proofErr w:type="spellEnd"/>
          <w:r>
            <w:rPr>
              <w:lang w:val="en-US"/>
            </w:rPr>
            <w:t xml:space="preserve"> (</w:t>
          </w:r>
          <w:proofErr w:type="spellStart"/>
          <w:r>
            <w:rPr>
              <w:lang w:val="en-US"/>
            </w:rPr>
            <w:t>eds</w:t>
          </w:r>
          <w:proofErr w:type="spellEnd"/>
          <w:r>
            <w:rPr>
              <w:lang w:val="en-US"/>
            </w:rPr>
            <w:t>)</w:t>
          </w:r>
          <w:bookmarkEnd w:id="92"/>
          <w:r>
            <w:rPr>
              <w:lang w:val="en-US"/>
            </w:rPr>
            <w:t xml:space="preserve"> </w:t>
          </w:r>
          <w:r w:rsidRPr="005B3E96">
            <w:rPr>
              <w:i/>
              <w:lang w:val="en-US"/>
            </w:rPr>
            <w:t>Financing Long-Term Care in Europe: Institutions, Markets and Models</w:t>
          </w:r>
          <w:r w:rsidRPr="005B3E96">
            <w:rPr>
              <w:lang w:val="en-US"/>
            </w:rPr>
            <w:t xml:space="preserve">, pp. 17–40. London, </w:t>
          </w:r>
          <w:proofErr w:type="spellStart"/>
          <w:r w:rsidRPr="005B3E96">
            <w:rPr>
              <w:lang w:val="en-US"/>
            </w:rPr>
            <w:t>s.l.</w:t>
          </w:r>
          <w:proofErr w:type="spellEnd"/>
          <w:r w:rsidRPr="005B3E96">
            <w:rPr>
              <w:lang w:val="en-US"/>
            </w:rPr>
            <w:t>: Palgrave Macmillan UK.</w:t>
          </w:r>
        </w:p>
        <w:p w14:paraId="379B169F" w14:textId="77777777" w:rsidR="005B3E96" w:rsidRDefault="005B3E96" w:rsidP="005B3E96">
          <w:pPr>
            <w:pStyle w:val="CitaviBibliographyEntry"/>
            <w:rPr>
              <w:lang w:val="en-US"/>
            </w:rPr>
          </w:pPr>
          <w:bookmarkStart w:id="93" w:name="_CTVL0010b6a142e90234bc18156f4e7b2566369"/>
          <w:r>
            <w:rPr>
              <w:lang w:val="en-US"/>
            </w:rPr>
            <w:t xml:space="preserve">Colombo, F., </w:t>
          </w:r>
          <w:proofErr w:type="spellStart"/>
          <w:r>
            <w:rPr>
              <w:lang w:val="en-US"/>
            </w:rPr>
            <w:t>Llena-Nozal</w:t>
          </w:r>
          <w:proofErr w:type="spellEnd"/>
          <w:r>
            <w:rPr>
              <w:lang w:val="en-US"/>
            </w:rPr>
            <w:t xml:space="preserve">, A., Mercier, J. and </w:t>
          </w:r>
          <w:proofErr w:type="spellStart"/>
          <w:r>
            <w:rPr>
              <w:lang w:val="en-US"/>
            </w:rPr>
            <w:t>Tjadens</w:t>
          </w:r>
          <w:proofErr w:type="spellEnd"/>
          <w:r>
            <w:rPr>
              <w:lang w:val="en-US"/>
            </w:rPr>
            <w:t>, F. (2011)</w:t>
          </w:r>
          <w:bookmarkEnd w:id="93"/>
          <w:r>
            <w:rPr>
              <w:lang w:val="en-US"/>
            </w:rPr>
            <w:t xml:space="preserve"> </w:t>
          </w:r>
          <w:r w:rsidRPr="005B3E96">
            <w:rPr>
              <w:i/>
              <w:lang w:val="en-US"/>
            </w:rPr>
            <w:t>Help wanted</w:t>
          </w:r>
          <w:proofErr w:type="gramStart"/>
          <w:r w:rsidRPr="005B3E96">
            <w:rPr>
              <w:i/>
              <w:lang w:val="en-US"/>
            </w:rPr>
            <w:t>?:</w:t>
          </w:r>
          <w:proofErr w:type="gramEnd"/>
          <w:r w:rsidRPr="005B3E96">
            <w:rPr>
              <w:i/>
              <w:lang w:val="en-US"/>
            </w:rPr>
            <w:t xml:space="preserve"> Providing and paying for long-term care. </w:t>
          </w:r>
          <w:r w:rsidRPr="005B3E96">
            <w:rPr>
              <w:lang w:val="en-US"/>
            </w:rPr>
            <w:t>Paris: OECD.</w:t>
          </w:r>
        </w:p>
        <w:p w14:paraId="4862282D" w14:textId="77777777" w:rsidR="005B3E96" w:rsidRDefault="005B3E96" w:rsidP="005B3E96">
          <w:pPr>
            <w:pStyle w:val="CitaviBibliographyEntry"/>
            <w:rPr>
              <w:lang w:val="en-US"/>
            </w:rPr>
          </w:pPr>
          <w:bookmarkStart w:id="94" w:name="_CTVL0011b8ba8c659eb4b73a7f1fa02fe518735"/>
          <w:r>
            <w:rPr>
              <w:lang w:val="en-US"/>
            </w:rPr>
            <w:t xml:space="preserve">Da </w:t>
          </w:r>
          <w:proofErr w:type="spellStart"/>
          <w:r>
            <w:rPr>
              <w:lang w:val="en-US"/>
            </w:rPr>
            <w:t>Roit</w:t>
          </w:r>
          <w:proofErr w:type="spellEnd"/>
          <w:r>
            <w:rPr>
              <w:lang w:val="en-US"/>
            </w:rPr>
            <w:t xml:space="preserve">, B. and Le </w:t>
          </w:r>
          <w:proofErr w:type="spellStart"/>
          <w:r>
            <w:rPr>
              <w:lang w:val="en-US"/>
            </w:rPr>
            <w:t>Bihan</w:t>
          </w:r>
          <w:proofErr w:type="spellEnd"/>
          <w:r>
            <w:rPr>
              <w:lang w:val="en-US"/>
            </w:rPr>
            <w:t xml:space="preserve">, B. (2010) ‘Similar and Yet So Different: Cash-for-Care in Six European Countries’ Long-Term Care Policies’, </w:t>
          </w:r>
          <w:proofErr w:type="gramStart"/>
          <w:r>
            <w:rPr>
              <w:lang w:val="en-US"/>
            </w:rPr>
            <w:t>The</w:t>
          </w:r>
          <w:proofErr w:type="gramEnd"/>
          <w:r>
            <w:rPr>
              <w:lang w:val="en-US"/>
            </w:rPr>
            <w:t xml:space="preserve"> Milbank Quarterly 88(3): 286–309.</w:t>
          </w:r>
        </w:p>
        <w:p w14:paraId="7CA9A467" w14:textId="77777777" w:rsidR="005B3E96" w:rsidRDefault="005B3E96" w:rsidP="005B3E96">
          <w:pPr>
            <w:pStyle w:val="CitaviBibliographyEntry"/>
            <w:rPr>
              <w:lang w:val="en-US"/>
            </w:rPr>
          </w:pPr>
          <w:bookmarkStart w:id="95" w:name="_CTVL001a4836dae68d94d748616d13fb0207f15"/>
          <w:bookmarkEnd w:id="94"/>
          <w:r>
            <w:rPr>
              <w:lang w:val="en-US"/>
            </w:rPr>
            <w:t xml:space="preserve">Da </w:t>
          </w:r>
          <w:proofErr w:type="spellStart"/>
          <w:r>
            <w:rPr>
              <w:lang w:val="en-US"/>
            </w:rPr>
            <w:t>Roit</w:t>
          </w:r>
          <w:proofErr w:type="spellEnd"/>
          <w:r>
            <w:rPr>
              <w:lang w:val="en-US"/>
            </w:rPr>
            <w:t xml:space="preserve">, B. and </w:t>
          </w:r>
          <w:proofErr w:type="spellStart"/>
          <w:r>
            <w:rPr>
              <w:lang w:val="en-US"/>
            </w:rPr>
            <w:t>Weicht</w:t>
          </w:r>
          <w:proofErr w:type="spellEnd"/>
          <w:r>
            <w:rPr>
              <w:lang w:val="en-US"/>
            </w:rPr>
            <w:t>, B. (2013) ‘Migrant care work and care, migration and employment regimes: A fuzzy-set analysis’, Journal of European Social Policy 23(5): 469–86.</w:t>
          </w:r>
        </w:p>
        <w:p w14:paraId="46C99ED8" w14:textId="77777777" w:rsidR="005B3E96" w:rsidRDefault="005B3E96" w:rsidP="005B3E96">
          <w:pPr>
            <w:pStyle w:val="CitaviBibliographyEntry"/>
            <w:rPr>
              <w:lang w:val="en-US"/>
            </w:rPr>
          </w:pPr>
          <w:bookmarkStart w:id="96" w:name="_CTVL001fd3ac2a6731141c3b7b2698947518579"/>
          <w:bookmarkEnd w:id="95"/>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A., </w:t>
          </w:r>
          <w:proofErr w:type="spellStart"/>
          <w:r>
            <w:rPr>
              <w:lang w:val="en-US"/>
            </w:rPr>
            <w:t>Iezzi</w:t>
          </w:r>
          <w:proofErr w:type="spellEnd"/>
          <w:r>
            <w:rPr>
              <w:lang w:val="en-US"/>
            </w:rPr>
            <w:t xml:space="preserve">, D. F. and </w:t>
          </w:r>
          <w:proofErr w:type="spellStart"/>
          <w:r>
            <w:rPr>
              <w:lang w:val="en-US"/>
            </w:rPr>
            <w:t>Ricciardi</w:t>
          </w:r>
          <w:proofErr w:type="spellEnd"/>
          <w:r>
            <w:rPr>
              <w:lang w:val="en-US"/>
            </w:rPr>
            <w:t>, W. (2011) ‘Patterns of Long Term Care in 29 European countries: evidence from an exploratory study’, BMC health services research 11: 316.</w:t>
          </w:r>
        </w:p>
        <w:p w14:paraId="6B15B080" w14:textId="77777777" w:rsidR="005B3E96" w:rsidRDefault="005B3E96" w:rsidP="005B3E96">
          <w:pPr>
            <w:pStyle w:val="CitaviBibliographyEntry"/>
            <w:rPr>
              <w:lang w:val="en-US"/>
            </w:rPr>
          </w:pPr>
          <w:bookmarkStart w:id="97" w:name="_CTVL0015f1bbd69fb3c4522abd802c60d39aab7"/>
          <w:bookmarkEnd w:id="96"/>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w:t>
          </w:r>
          <w:proofErr w:type="spellStart"/>
          <w:r>
            <w:rPr>
              <w:lang w:val="en-US"/>
            </w:rPr>
            <w:t>Döhner</w:t>
          </w:r>
          <w:proofErr w:type="spellEnd"/>
          <w:r>
            <w:rPr>
              <w:lang w:val="en-US"/>
            </w:rPr>
            <w:t xml:space="preserve">, H. and </w:t>
          </w:r>
          <w:proofErr w:type="spellStart"/>
          <w:r>
            <w:rPr>
              <w:lang w:val="en-US"/>
            </w:rPr>
            <w:t>Mnich</w:t>
          </w:r>
          <w:proofErr w:type="spellEnd"/>
          <w:r>
            <w:rPr>
              <w:lang w:val="en-US"/>
            </w:rPr>
            <w:t xml:space="preserve">, E. (2011) ‘A Typology of Caregiving Situations and Service Use in Family Carers of Older People in Six European Countries’, </w:t>
          </w:r>
          <w:proofErr w:type="spellStart"/>
          <w:r>
            <w:rPr>
              <w:lang w:val="en-US"/>
            </w:rPr>
            <w:t>GeroPsych</w:t>
          </w:r>
          <w:proofErr w:type="spellEnd"/>
          <w:r>
            <w:rPr>
              <w:lang w:val="en-US"/>
            </w:rPr>
            <w:t xml:space="preserve"> 24(1): 5–18.</w:t>
          </w:r>
        </w:p>
        <w:p w14:paraId="1E8D96E3" w14:textId="77777777" w:rsidR="005B3E96" w:rsidRDefault="005B3E96" w:rsidP="005B3E96">
          <w:pPr>
            <w:pStyle w:val="CitaviBibliographyEntry"/>
            <w:rPr>
              <w:lang w:val="en-US"/>
            </w:rPr>
          </w:pPr>
          <w:bookmarkStart w:id="98" w:name="_CTVL0010ab61766c6234c81af59c27fe2c9d49d"/>
          <w:bookmarkEnd w:id="97"/>
          <w:proofErr w:type="spellStart"/>
          <w:r>
            <w:rPr>
              <w:lang w:val="en-US"/>
            </w:rPr>
            <w:t>Esping</w:t>
          </w:r>
          <w:proofErr w:type="spellEnd"/>
          <w:r>
            <w:rPr>
              <w:lang w:val="en-US"/>
            </w:rPr>
            <w:t>-Andersen, G. (1990)</w:t>
          </w:r>
          <w:bookmarkEnd w:id="98"/>
          <w:r>
            <w:rPr>
              <w:lang w:val="en-US"/>
            </w:rPr>
            <w:t xml:space="preserve"> </w:t>
          </w:r>
          <w:proofErr w:type="gramStart"/>
          <w:r w:rsidRPr="005B3E96">
            <w:rPr>
              <w:i/>
              <w:lang w:val="en-US"/>
            </w:rPr>
            <w:t>The</w:t>
          </w:r>
          <w:proofErr w:type="gramEnd"/>
          <w:r w:rsidRPr="005B3E96">
            <w:rPr>
              <w:i/>
              <w:lang w:val="en-US"/>
            </w:rPr>
            <w:t xml:space="preserve"> three worlds of welfare capitalism. </w:t>
          </w:r>
          <w:r w:rsidRPr="005B3E96">
            <w:rPr>
              <w:lang w:val="en-US"/>
            </w:rPr>
            <w:t>Princeton, N.J.: Princeton University Press.</w:t>
          </w:r>
        </w:p>
        <w:p w14:paraId="246BCD21" w14:textId="77777777" w:rsidR="005B3E96" w:rsidRDefault="005B3E96" w:rsidP="005B3E96">
          <w:pPr>
            <w:pStyle w:val="CitaviBibliographyEntry"/>
            <w:rPr>
              <w:lang w:val="en-US"/>
            </w:rPr>
          </w:pPr>
          <w:bookmarkStart w:id="99"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ED2DB6B" w14:textId="77777777" w:rsidR="005B3E96" w:rsidRDefault="005B3E96" w:rsidP="005B3E96">
          <w:pPr>
            <w:pStyle w:val="CitaviBibliographyEntry"/>
            <w:rPr>
              <w:lang w:val="en-US"/>
            </w:rPr>
          </w:pPr>
          <w:bookmarkStart w:id="100" w:name="_CTVL0013deb4cb5e8224491a572d4026b6a1358"/>
          <w:bookmarkEnd w:id="99"/>
          <w:r>
            <w:rPr>
              <w:lang w:val="en-US"/>
            </w:rPr>
            <w:lastRenderedPageBreak/>
            <w:t xml:space="preserve">Farris, S. R. and </w:t>
          </w:r>
          <w:proofErr w:type="spellStart"/>
          <w:r>
            <w:rPr>
              <w:lang w:val="en-US"/>
            </w:rPr>
            <w:t>Marchetti</w:t>
          </w:r>
          <w:proofErr w:type="spellEnd"/>
          <w:r>
            <w:rPr>
              <w:lang w:val="en-US"/>
            </w:rPr>
            <w:t>, S. (2017) ‘From the Commodification to the Corporatization of Care: European Perspectives and Debates’, Social Politics: International Studies in Gender, State &amp; Society 24(2): 109–31.</w:t>
          </w:r>
        </w:p>
        <w:p w14:paraId="20EC9E3D" w14:textId="77777777" w:rsidR="005B3E96" w:rsidRDefault="005B3E96" w:rsidP="005B3E96">
          <w:pPr>
            <w:pStyle w:val="CitaviBibliographyEntry"/>
            <w:rPr>
              <w:lang w:val="en-US"/>
            </w:rPr>
          </w:pPr>
          <w:bookmarkStart w:id="101" w:name="_CTVL0017c3d120b68894a438ddae60dd66cb8df"/>
          <w:bookmarkEnd w:id="100"/>
          <w:proofErr w:type="spellStart"/>
          <w:r>
            <w:rPr>
              <w:lang w:val="en-US"/>
            </w:rPr>
            <w:t>Ferrera</w:t>
          </w:r>
          <w:proofErr w:type="spellEnd"/>
          <w:r>
            <w:rPr>
              <w:lang w:val="en-US"/>
            </w:rPr>
            <w:t>, M. (1996) ‘The 'Southern Model' of Welfare in Social Europe’, Journal of European Social Policy 6(1): 17–37.</w:t>
          </w:r>
        </w:p>
        <w:p w14:paraId="407D7D29" w14:textId="77777777" w:rsidR="005B3E96" w:rsidRDefault="005B3E96" w:rsidP="005B3E96">
          <w:pPr>
            <w:pStyle w:val="CitaviBibliographyEntry"/>
            <w:rPr>
              <w:lang w:val="en-US"/>
            </w:rPr>
          </w:pPr>
          <w:bookmarkStart w:id="102" w:name="_CTVL0014251892f140044c98ec580332144306b"/>
          <w:bookmarkEnd w:id="101"/>
          <w:r>
            <w:rPr>
              <w:lang w:val="en-US"/>
            </w:rPr>
            <w:t>Fonseca, J. R.S. (2013) ‘Clustering in the field of social sciences: that is your choice’, International Journal of Social Research Methodology 16(5): 403–28.</w:t>
          </w:r>
        </w:p>
        <w:p w14:paraId="721523EB" w14:textId="77777777" w:rsidR="005B3E96" w:rsidRDefault="005B3E96" w:rsidP="005B3E96">
          <w:pPr>
            <w:pStyle w:val="CitaviBibliographyEntry"/>
            <w:rPr>
              <w:lang w:val="en-US"/>
            </w:rPr>
          </w:pPr>
          <w:bookmarkStart w:id="103" w:name="_CTVL001373c94ccf3c24a1ebfb425e778bd7fad"/>
          <w:bookmarkEnd w:id="102"/>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and </w:t>
          </w:r>
          <w:proofErr w:type="spellStart"/>
          <w:r>
            <w:rPr>
              <w:lang w:val="en-US"/>
            </w:rPr>
            <w:t>Halásková</w:t>
          </w:r>
          <w:proofErr w:type="spellEnd"/>
          <w:r>
            <w:rPr>
              <w:lang w:val="en-US"/>
            </w:rPr>
            <w:t>, M. (2017) ‘Forms of Providing and Financing Long-Term Care in OECD Countries’, Review of Economic Perspectives 17(2): 159–78.</w:t>
          </w:r>
        </w:p>
        <w:p w14:paraId="7EDDE922" w14:textId="77777777" w:rsidR="005B3E96" w:rsidRDefault="005B3E96" w:rsidP="005B3E96">
          <w:pPr>
            <w:pStyle w:val="CitaviBibliographyEntry"/>
            <w:rPr>
              <w:lang w:val="en-US"/>
            </w:rPr>
          </w:pPr>
          <w:bookmarkStart w:id="104" w:name="_CTVL0012648c6a98a1148368dd9ae50a6bfa51a"/>
          <w:bookmarkEnd w:id="103"/>
          <w:proofErr w:type="spellStart"/>
          <w:r>
            <w:rPr>
              <w:lang w:val="en-US"/>
            </w:rPr>
            <w:t>Halfens</w:t>
          </w:r>
          <w:proofErr w:type="spellEnd"/>
          <w:r>
            <w:rPr>
              <w:lang w:val="en-US"/>
            </w:rPr>
            <w:t xml:space="preserve">, R. J. G., </w:t>
          </w:r>
          <w:proofErr w:type="spellStart"/>
          <w:r>
            <w:rPr>
              <w:lang w:val="en-US"/>
            </w:rPr>
            <w:t>Meesterberends</w:t>
          </w:r>
          <w:proofErr w:type="spellEnd"/>
          <w:r>
            <w:rPr>
              <w:lang w:val="en-US"/>
            </w:rPr>
            <w:t xml:space="preserve">, E., van </w:t>
          </w:r>
          <w:proofErr w:type="spellStart"/>
          <w:r>
            <w:rPr>
              <w:lang w:val="en-US"/>
            </w:rPr>
            <w:t>Nie-Visser</w:t>
          </w:r>
          <w:proofErr w:type="spellEnd"/>
          <w:r>
            <w:rPr>
              <w:lang w:val="en-US"/>
            </w:rPr>
            <w:t xml:space="preserve">, N. C., </w:t>
          </w:r>
          <w:proofErr w:type="spellStart"/>
          <w:r>
            <w:rPr>
              <w:lang w:val="en-US"/>
            </w:rPr>
            <w:t>Lohrmann</w:t>
          </w:r>
          <w:proofErr w:type="spellEnd"/>
          <w:r>
            <w:rPr>
              <w:lang w:val="en-US"/>
            </w:rPr>
            <w:t xml:space="preserve">, C., </w:t>
          </w:r>
          <w:proofErr w:type="spellStart"/>
          <w:r>
            <w:rPr>
              <w:lang w:val="en-US"/>
            </w:rPr>
            <w:t>Schönherr</w:t>
          </w:r>
          <w:proofErr w:type="spellEnd"/>
          <w:r>
            <w:rPr>
              <w:lang w:val="en-US"/>
            </w:rPr>
            <w:t xml:space="preserve">, S., </w:t>
          </w:r>
          <w:proofErr w:type="spellStart"/>
          <w:r>
            <w:rPr>
              <w:lang w:val="en-US"/>
            </w:rPr>
            <w:t>Meijers</w:t>
          </w:r>
          <w:proofErr w:type="spellEnd"/>
          <w:r>
            <w:rPr>
              <w:lang w:val="en-US"/>
            </w:rPr>
            <w:t xml:space="preserve">, J. M. M., Hahn, S., </w:t>
          </w:r>
          <w:proofErr w:type="spellStart"/>
          <w:r>
            <w:rPr>
              <w:lang w:val="en-US"/>
            </w:rPr>
            <w:t>Vangelooven</w:t>
          </w:r>
          <w:proofErr w:type="spellEnd"/>
          <w:r>
            <w:rPr>
              <w:lang w:val="en-US"/>
            </w:rPr>
            <w:t xml:space="preserve">, C. and </w:t>
          </w:r>
          <w:proofErr w:type="spellStart"/>
          <w:r>
            <w:rPr>
              <w:lang w:val="en-US"/>
            </w:rPr>
            <w:t>Schols</w:t>
          </w:r>
          <w:proofErr w:type="spellEnd"/>
          <w:r>
            <w:rPr>
              <w:lang w:val="en-US"/>
            </w:rPr>
            <w:t>, J. M. G. A. (2013) ‘International prevalence measurement of care problems: results’, Journal of advanced nursing 69(9): e5-17.</w:t>
          </w:r>
        </w:p>
        <w:p w14:paraId="4906C9B8" w14:textId="77777777" w:rsidR="005B3E96" w:rsidRDefault="005B3E96" w:rsidP="005B3E96">
          <w:pPr>
            <w:pStyle w:val="CitaviBibliographyEntry"/>
            <w:rPr>
              <w:lang w:val="en-US"/>
            </w:rPr>
          </w:pPr>
          <w:bookmarkStart w:id="105" w:name="_CTVL001be466e05928646daa518cec4cec03f63"/>
          <w:bookmarkEnd w:id="104"/>
          <w:r>
            <w:rPr>
              <w:lang w:val="en-US"/>
            </w:rPr>
            <w:t>Jensen, C. (2008) ‘Worlds of welfare services and transfers’, Journal of European Social Policy 18(2): 151–62.</w:t>
          </w:r>
        </w:p>
        <w:p w14:paraId="0548824F" w14:textId="77777777" w:rsidR="005B3E96" w:rsidRDefault="005B3E96" w:rsidP="005B3E96">
          <w:pPr>
            <w:pStyle w:val="CitaviBibliographyEntry"/>
            <w:rPr>
              <w:lang w:val="en-US"/>
            </w:rPr>
          </w:pPr>
          <w:bookmarkStart w:id="106" w:name="_CTVL00175e7fd58a1d34770be22f60640fedb80"/>
          <w:bookmarkEnd w:id="105"/>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and </w:t>
          </w:r>
          <w:proofErr w:type="spellStart"/>
          <w:r>
            <w:rPr>
              <w:lang w:val="en-US"/>
            </w:rPr>
            <w:t>Peichl</w:t>
          </w:r>
          <w:proofErr w:type="spellEnd"/>
          <w:r>
            <w:rPr>
              <w:lang w:val="en-US"/>
            </w:rPr>
            <w:t>, A. (2012) ‘Welfare regimes and welfare state outcomes in Europe’, Journal of European Social Policy 22(5): 455–71.</w:t>
          </w:r>
        </w:p>
        <w:p w14:paraId="7593F84E" w14:textId="77777777" w:rsidR="005B3E96" w:rsidRDefault="005B3E96" w:rsidP="005B3E96">
          <w:pPr>
            <w:pStyle w:val="CitaviBibliographyEntry"/>
            <w:rPr>
              <w:lang w:val="en-US"/>
            </w:rPr>
          </w:pPr>
          <w:bookmarkStart w:id="107" w:name="_CTVL0010c10d28edea54957a390cc5df62b8fef"/>
          <w:bookmarkEnd w:id="106"/>
          <w:proofErr w:type="spellStart"/>
          <w:r>
            <w:rPr>
              <w:lang w:val="en-US"/>
            </w:rPr>
            <w:t>Kautto</w:t>
          </w:r>
          <w:proofErr w:type="spellEnd"/>
          <w:r>
            <w:rPr>
              <w:lang w:val="en-US"/>
            </w:rPr>
            <w:t>, M. (2002) ‘Investing in Services in West European welfare states’, Journal of European Social Policy 12(1): 53–65.</w:t>
          </w:r>
        </w:p>
        <w:p w14:paraId="32C20D98" w14:textId="77777777" w:rsidR="005B3E96" w:rsidRDefault="005B3E96" w:rsidP="005B3E96">
          <w:pPr>
            <w:pStyle w:val="CitaviBibliographyEntry"/>
            <w:rPr>
              <w:lang w:val="en-US"/>
            </w:rPr>
          </w:pPr>
          <w:bookmarkStart w:id="108" w:name="_CTVL0011f8691c88a8d41f08287656a243643f7"/>
          <w:bookmarkEnd w:id="10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and </w:t>
          </w:r>
          <w:proofErr w:type="spellStart"/>
          <w:r>
            <w:rPr>
              <w:lang w:val="en-US"/>
            </w:rPr>
            <w:t>Lösel</w:t>
          </w:r>
          <w:proofErr w:type="spellEnd"/>
          <w:r>
            <w:rPr>
              <w:lang w:val="en-US"/>
            </w:rPr>
            <w:t xml:space="preserve">, F. (2011)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95(4): 351–73.</w:t>
          </w:r>
        </w:p>
        <w:p w14:paraId="68F41E43" w14:textId="77777777" w:rsidR="005B3E96" w:rsidRDefault="005B3E96" w:rsidP="005B3E96">
          <w:pPr>
            <w:pStyle w:val="CitaviBibliographyEntry"/>
            <w:rPr>
              <w:lang w:val="en-US"/>
            </w:rPr>
          </w:pPr>
          <w:bookmarkStart w:id="109" w:name="_CTVL0014a831c3476a74e2b9956ea11f6651680"/>
          <w:bookmarkEnd w:id="108"/>
          <w:r>
            <w:rPr>
              <w:lang w:val="en-US"/>
            </w:rPr>
            <w:t xml:space="preserve">Kraus, M., Riedel, M., Mot, E. S., </w:t>
          </w:r>
          <w:proofErr w:type="spellStart"/>
          <w:r>
            <w:rPr>
              <w:lang w:val="en-US"/>
            </w:rPr>
            <w:t>Willemé</w:t>
          </w:r>
          <w:proofErr w:type="spellEnd"/>
          <w:r>
            <w:rPr>
              <w:lang w:val="en-US"/>
            </w:rPr>
            <w:t xml:space="preserve">, P. and </w:t>
          </w:r>
          <w:proofErr w:type="spellStart"/>
          <w:r>
            <w:rPr>
              <w:lang w:val="en-US"/>
            </w:rPr>
            <w:t>Röhrling</w:t>
          </w:r>
          <w:proofErr w:type="spellEnd"/>
          <w:r>
            <w:rPr>
              <w:lang w:val="en-US"/>
            </w:rPr>
            <w:t>, G. (2010)</w:t>
          </w:r>
          <w:bookmarkEnd w:id="109"/>
          <w:r>
            <w:rPr>
              <w:lang w:val="en-US"/>
            </w:rPr>
            <w:t xml:space="preserve"> </w:t>
          </w:r>
          <w:r w:rsidRPr="005B3E96">
            <w:rPr>
              <w:i/>
              <w:lang w:val="en-US"/>
            </w:rPr>
            <w:t xml:space="preserve">A typology of long-term care systems in Europe. </w:t>
          </w:r>
          <w:r w:rsidRPr="005B3E96">
            <w:rPr>
              <w:lang w:val="en-US"/>
            </w:rPr>
            <w:t>Brussels: ENEPRI.</w:t>
          </w:r>
        </w:p>
        <w:p w14:paraId="6A725F36" w14:textId="77777777" w:rsidR="005B3E96" w:rsidRDefault="005B3E96" w:rsidP="005B3E96">
          <w:pPr>
            <w:pStyle w:val="CitaviBibliographyEntry"/>
            <w:rPr>
              <w:lang w:val="en-US"/>
            </w:rPr>
          </w:pPr>
          <w:bookmarkStart w:id="110" w:name="_CTVL0014201f31f4e42406fb639b4aefaa60020"/>
          <w:proofErr w:type="spellStart"/>
          <w:r>
            <w:rPr>
              <w:lang w:val="en-US"/>
            </w:rPr>
            <w:t>Leitner</w:t>
          </w:r>
          <w:proofErr w:type="spellEnd"/>
          <w:r>
            <w:rPr>
              <w:lang w:val="en-US"/>
            </w:rPr>
            <w:t xml:space="preserve">, S. (2003) ‘Varieties of </w:t>
          </w:r>
          <w:proofErr w:type="spellStart"/>
          <w:r>
            <w:rPr>
              <w:lang w:val="en-US"/>
            </w:rPr>
            <w:t>familialism</w:t>
          </w:r>
          <w:proofErr w:type="spellEnd"/>
          <w:r>
            <w:rPr>
              <w:lang w:val="en-US"/>
            </w:rPr>
            <w:t>: The caring function of the family in comparative perspective’, European Societies 5(4): 353–75.</w:t>
          </w:r>
        </w:p>
        <w:p w14:paraId="56EED7CD" w14:textId="77777777" w:rsidR="005B3E96" w:rsidRDefault="005B3E96" w:rsidP="005B3E96">
          <w:pPr>
            <w:pStyle w:val="CitaviBibliographyEntry"/>
            <w:rPr>
              <w:lang w:val="en-US"/>
            </w:rPr>
          </w:pPr>
          <w:bookmarkStart w:id="111" w:name="_CTVL00108ebed689e2c4289841c92d111094b6e"/>
          <w:bookmarkEnd w:id="110"/>
          <w:r>
            <w:rPr>
              <w:lang w:val="en-US"/>
            </w:rPr>
            <w:t>Milligan, G. W. and Cooper, M. C. (1987) ‘Methodology Review: Clustering Methods’, Applied Psychological Measurement 11(4): 329–54.</w:t>
          </w:r>
        </w:p>
        <w:p w14:paraId="3FD99059" w14:textId="77777777" w:rsidR="005B3E96" w:rsidRDefault="005B3E96" w:rsidP="005B3E96">
          <w:pPr>
            <w:pStyle w:val="CitaviBibliographyEntry"/>
            <w:rPr>
              <w:lang w:val="en-US"/>
            </w:rPr>
          </w:pPr>
          <w:bookmarkStart w:id="112" w:name="_CTVL001c8de60e5bb4846cabf3cbe7b0f4faa71"/>
          <w:bookmarkEnd w:id="11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and </w:t>
          </w:r>
          <w:proofErr w:type="spellStart"/>
          <w:r>
            <w:rPr>
              <w:lang w:val="en-US"/>
            </w:rPr>
            <w:t>Mak</w:t>
          </w:r>
          <w:proofErr w:type="spellEnd"/>
          <w:r>
            <w:rPr>
              <w:lang w:val="en-US"/>
            </w:rPr>
            <w:t xml:space="preserve">, S. (2013) ‘The Emerging Identity of Long- Term Care Systems in Europe’, in </w:t>
          </w:r>
          <w:proofErr w:type="spellStart"/>
          <w:r>
            <w:rPr>
              <w:lang w:val="en-US"/>
            </w:rPr>
            <w:t>Leichsenring</w:t>
          </w:r>
          <w:proofErr w:type="spellEnd"/>
          <w:r>
            <w:rPr>
              <w:lang w:val="en-US"/>
            </w:rPr>
            <w:t xml:space="preserve">, Kai, Billings, Jenny and H. </w:t>
          </w:r>
          <w:proofErr w:type="spellStart"/>
          <w:r>
            <w:rPr>
              <w:lang w:val="en-US"/>
            </w:rPr>
            <w:t>Nies</w:t>
          </w:r>
          <w:proofErr w:type="spellEnd"/>
          <w:r>
            <w:rPr>
              <w:lang w:val="en-US"/>
            </w:rPr>
            <w:t xml:space="preserve"> (</w:t>
          </w:r>
          <w:proofErr w:type="spellStart"/>
          <w:proofErr w:type="gramStart"/>
          <w:r>
            <w:rPr>
              <w:lang w:val="en-US"/>
            </w:rPr>
            <w:t>eds</w:t>
          </w:r>
          <w:proofErr w:type="spellEnd"/>
          <w:proofErr w:type="gramEnd"/>
          <w:r>
            <w:rPr>
              <w:lang w:val="en-US"/>
            </w:rPr>
            <w:t>)</w:t>
          </w:r>
          <w:bookmarkEnd w:id="112"/>
          <w:r>
            <w:rPr>
              <w:lang w:val="en-US"/>
            </w:rPr>
            <w:t xml:space="preserve"> </w:t>
          </w:r>
          <w:r w:rsidRPr="005B3E96">
            <w:rPr>
              <w:i/>
              <w:lang w:val="en-US"/>
            </w:rPr>
            <w:t>Long term care in Europe: Improving policy and practice</w:t>
          </w:r>
          <w:r w:rsidRPr="005B3E96">
            <w:rPr>
              <w:lang w:val="en-US"/>
            </w:rPr>
            <w:t>, pp. 19–41. Basingstoke: Palgrave Macmillan.</w:t>
          </w:r>
        </w:p>
        <w:p w14:paraId="64701B1C" w14:textId="77777777" w:rsidR="005B3E96" w:rsidRDefault="005B3E96" w:rsidP="005B3E96">
          <w:pPr>
            <w:pStyle w:val="CitaviBibliographyEntry"/>
            <w:rPr>
              <w:lang w:val="en-US"/>
            </w:rPr>
          </w:pPr>
          <w:bookmarkStart w:id="113" w:name="_CTVL00131a6e1e5cd3746469cdb27300f86d341"/>
          <w:r>
            <w:rPr>
              <w:lang w:val="en-US"/>
            </w:rPr>
            <w:t>OECD (2018) ‘OECD Health Statistics 2018’. http://www.oecd.org/els/health-systems/health-data.htm.</w:t>
          </w:r>
        </w:p>
        <w:p w14:paraId="5BEE9B2B" w14:textId="77777777" w:rsidR="005B3E96" w:rsidRDefault="005B3E96" w:rsidP="005B3E96">
          <w:pPr>
            <w:pStyle w:val="CitaviBibliographyEntry"/>
            <w:rPr>
              <w:lang w:val="en-US"/>
            </w:rPr>
          </w:pPr>
          <w:bookmarkStart w:id="114" w:name="_CTVL001ffb96f5d318a4de298a39e8f0bd5fa6a"/>
          <w:bookmarkEnd w:id="113"/>
          <w:r>
            <w:rPr>
              <w:lang w:val="en-US"/>
            </w:rPr>
            <w:t>OECD and European Commission (2013)</w:t>
          </w:r>
          <w:bookmarkEnd w:id="114"/>
          <w:r>
            <w:rPr>
              <w:lang w:val="en-US"/>
            </w:rPr>
            <w:t xml:space="preserve"> </w:t>
          </w:r>
          <w:r w:rsidRPr="005B3E96">
            <w:rPr>
              <w:i/>
              <w:lang w:val="en-US"/>
            </w:rPr>
            <w:t>A Good Life in Old Age</w:t>
          </w:r>
          <w:proofErr w:type="gramStart"/>
          <w:r w:rsidRPr="005B3E96">
            <w:rPr>
              <w:i/>
              <w:lang w:val="en-US"/>
            </w:rPr>
            <w:t>?:</w:t>
          </w:r>
          <w:proofErr w:type="gramEnd"/>
          <w:r w:rsidRPr="005B3E96">
            <w:rPr>
              <w:i/>
              <w:lang w:val="en-US"/>
            </w:rPr>
            <w:t xml:space="preserve"> </w:t>
          </w:r>
          <w:r w:rsidRPr="005B3E96">
            <w:rPr>
              <w:lang w:val="en-US"/>
            </w:rPr>
            <w:t>OECD Publishing.</w:t>
          </w:r>
        </w:p>
        <w:p w14:paraId="6E9B0D7F" w14:textId="77777777" w:rsidR="005B3E96" w:rsidRDefault="005B3E96" w:rsidP="005B3E96">
          <w:pPr>
            <w:pStyle w:val="CitaviBibliographyEntry"/>
            <w:rPr>
              <w:lang w:val="en-US"/>
            </w:rPr>
          </w:pPr>
          <w:bookmarkStart w:id="115" w:name="_CTVL00103a469d8c12940fdbc2ae3b2729b6d39"/>
          <w:proofErr w:type="spellStart"/>
          <w:r>
            <w:rPr>
              <w:lang w:val="en-US"/>
            </w:rPr>
            <w:t>Pfau-Effinger</w:t>
          </w:r>
          <w:proofErr w:type="spellEnd"/>
          <w:r>
            <w:rPr>
              <w:lang w:val="en-US"/>
            </w:rPr>
            <w:t xml:space="preserve">, B. (2014)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32(1).</w:t>
          </w:r>
        </w:p>
        <w:p w14:paraId="3AC84E3D" w14:textId="77777777" w:rsidR="005B3E96" w:rsidRDefault="005B3E96" w:rsidP="005B3E96">
          <w:pPr>
            <w:pStyle w:val="CitaviBibliographyEntry"/>
            <w:rPr>
              <w:lang w:val="en-US"/>
            </w:rPr>
          </w:pPr>
          <w:bookmarkStart w:id="116" w:name="_CTVL0015370e4185b9d4a5f893208ca47bb9848"/>
          <w:bookmarkEnd w:id="115"/>
          <w:proofErr w:type="spellStart"/>
          <w:r>
            <w:rPr>
              <w:lang w:val="en-US"/>
            </w:rPr>
            <w:t>Pommer</w:t>
          </w:r>
          <w:proofErr w:type="spellEnd"/>
          <w:r>
            <w:rPr>
              <w:lang w:val="en-US"/>
            </w:rPr>
            <w:t xml:space="preserve">, E., </w:t>
          </w:r>
          <w:proofErr w:type="spellStart"/>
          <w:r>
            <w:rPr>
              <w:lang w:val="en-US"/>
            </w:rPr>
            <w:t>Woittiez</w:t>
          </w:r>
          <w:proofErr w:type="spellEnd"/>
          <w:r>
            <w:rPr>
              <w:lang w:val="en-US"/>
            </w:rPr>
            <w:t>, I. and Stevens, J. (2009)</w:t>
          </w:r>
          <w:bookmarkEnd w:id="116"/>
          <w:r>
            <w:rPr>
              <w:lang w:val="en-US"/>
            </w:rPr>
            <w:t xml:space="preserve"> </w:t>
          </w:r>
          <w:r w:rsidRPr="005B3E96">
            <w:rPr>
              <w:i/>
              <w:lang w:val="en-US"/>
            </w:rPr>
            <w:t xml:space="preserve">Comparing care: The care for elderly in ten EU-countries. </w:t>
          </w:r>
          <w:r w:rsidRPr="005B3E96">
            <w:rPr>
              <w:lang w:val="en-US"/>
            </w:rPr>
            <w:t xml:space="preserve">Amsterdam: </w:t>
          </w:r>
          <w:proofErr w:type="spellStart"/>
          <w:r w:rsidRPr="005B3E96">
            <w:rPr>
              <w:lang w:val="en-US"/>
            </w:rPr>
            <w:t>Aksant</w:t>
          </w:r>
          <w:proofErr w:type="spellEnd"/>
          <w:r w:rsidRPr="005B3E96">
            <w:rPr>
              <w:lang w:val="en-US"/>
            </w:rPr>
            <w:t xml:space="preserve"> Acad. Publ.</w:t>
          </w:r>
        </w:p>
        <w:p w14:paraId="0809C05F" w14:textId="77777777" w:rsidR="005B3E96" w:rsidRDefault="005B3E96" w:rsidP="005B3E96">
          <w:pPr>
            <w:pStyle w:val="CitaviBibliographyEntry"/>
            <w:rPr>
              <w:lang w:val="en-US"/>
            </w:rPr>
          </w:pPr>
          <w:bookmarkStart w:id="117" w:name="_CTVL0014fb1e12993c0486bb38a312102fa0b95"/>
          <w:r>
            <w:rPr>
              <w:lang w:val="en-US"/>
            </w:rPr>
            <w:t xml:space="preserve">Ranci, C. and </w:t>
          </w:r>
          <w:proofErr w:type="spellStart"/>
          <w:r>
            <w:rPr>
              <w:lang w:val="en-US"/>
            </w:rPr>
            <w:t>Pavolini</w:t>
          </w:r>
          <w:proofErr w:type="spellEnd"/>
          <w:r>
            <w:rPr>
              <w:lang w:val="en-US"/>
            </w:rPr>
            <w:t>, E. (eds.) (2013)</w:t>
          </w:r>
          <w:bookmarkEnd w:id="117"/>
          <w:r>
            <w:rPr>
              <w:lang w:val="en-US"/>
            </w:rPr>
            <w:t xml:space="preserve"> </w:t>
          </w:r>
          <w:r w:rsidRPr="005B3E96">
            <w:rPr>
              <w:i/>
              <w:lang w:val="en-US"/>
            </w:rPr>
            <w:t xml:space="preserve">Reforms in Long-Term Care Policies in Europe: Investigating Institutional Change and Social Impacts. </w:t>
          </w:r>
          <w:r w:rsidRPr="005B3E96">
            <w:rPr>
              <w:lang w:val="en-US"/>
            </w:rPr>
            <w:t>New York, NY: Springer.</w:t>
          </w:r>
        </w:p>
        <w:p w14:paraId="0860BEFB" w14:textId="77777777" w:rsidR="005B3E96" w:rsidRDefault="005B3E96" w:rsidP="005B3E96">
          <w:pPr>
            <w:pStyle w:val="CitaviBibliographyEntry"/>
            <w:rPr>
              <w:lang w:val="en-US"/>
            </w:rPr>
          </w:pPr>
          <w:bookmarkStart w:id="118" w:name="_CTVL0011bf34687a16f42f68121c0bf4b2f930f"/>
          <w:r>
            <w:rPr>
              <w:lang w:val="en-US"/>
            </w:rPr>
            <w:t>Reibling, N. (2010) ‘Healthcare systems in Europe: towards an incorporation of patient access’, Journal of European Social Policy 20(1): 5–18.</w:t>
          </w:r>
        </w:p>
        <w:p w14:paraId="193C7050" w14:textId="77777777" w:rsidR="005B3E96" w:rsidRDefault="005B3E96" w:rsidP="005B3E96">
          <w:pPr>
            <w:pStyle w:val="CitaviBibliographyEntry"/>
            <w:rPr>
              <w:lang w:val="en-US"/>
            </w:rPr>
          </w:pPr>
          <w:bookmarkStart w:id="119" w:name="_CTVL001ba251d514c9d4bae9495b7c6c02444ab"/>
          <w:bookmarkEnd w:id="118"/>
          <w:r>
            <w:rPr>
              <w:lang w:val="en-US"/>
            </w:rPr>
            <w:t>Reibling, N., Ariaans, M. and Wendt, C. (2019) ‘Worlds of Healthcare: A Healthcare System Typology of OECD Countries’, Health policy (Amsterdam, Netherlands) 123(7): 611–20.</w:t>
          </w:r>
        </w:p>
        <w:p w14:paraId="5503ED45" w14:textId="77777777" w:rsidR="005B3E96" w:rsidRDefault="005B3E96" w:rsidP="005B3E96">
          <w:pPr>
            <w:pStyle w:val="CitaviBibliographyEntry"/>
            <w:rPr>
              <w:lang w:val="en-US"/>
            </w:rPr>
          </w:pPr>
          <w:bookmarkStart w:id="120" w:name="_CTVL001c4d18bc7cbb84effbca47358d0ec4f5f"/>
          <w:bookmarkEnd w:id="119"/>
          <w:proofErr w:type="spellStart"/>
          <w:r>
            <w:rPr>
              <w:lang w:val="en-US"/>
            </w:rPr>
            <w:t>Rostgaard</w:t>
          </w:r>
          <w:proofErr w:type="spellEnd"/>
          <w:r>
            <w:rPr>
              <w:lang w:val="en-US"/>
            </w:rPr>
            <w:t>, T. (2002) ‘Caring for Children and Older People in Europe - A Comparison of European Policies and Practice’, Policy Studies 23(1): 51–68.</w:t>
          </w:r>
        </w:p>
        <w:p w14:paraId="67C80139" w14:textId="77777777" w:rsidR="005B3E96" w:rsidRDefault="005B3E96" w:rsidP="005B3E96">
          <w:pPr>
            <w:pStyle w:val="CitaviBibliographyEntry"/>
            <w:rPr>
              <w:lang w:val="en-US"/>
            </w:rPr>
          </w:pPr>
          <w:bookmarkStart w:id="121" w:name="_CTVL001374111b5997247799147bfd63b1f9fef"/>
          <w:bookmarkEnd w:id="120"/>
          <w:proofErr w:type="spellStart"/>
          <w:r>
            <w:rPr>
              <w:lang w:val="en-US"/>
            </w:rPr>
            <w:t>Saraceno</w:t>
          </w:r>
          <w:proofErr w:type="spellEnd"/>
          <w:r>
            <w:rPr>
              <w:lang w:val="en-US"/>
            </w:rPr>
            <w:t>, C. and Keck, W. (2010) ‘Can we identify intergenerational policy regimes in Europe?</w:t>
          </w:r>
          <w:proofErr w:type="gramStart"/>
          <w:r>
            <w:rPr>
              <w:lang w:val="en-US"/>
            </w:rPr>
            <w:t>’,</w:t>
          </w:r>
          <w:proofErr w:type="gramEnd"/>
          <w:r>
            <w:rPr>
              <w:lang w:val="en-US"/>
            </w:rPr>
            <w:t xml:space="preserve"> European Societies 12(5): 675–96.</w:t>
          </w:r>
        </w:p>
        <w:p w14:paraId="602D6E1A" w14:textId="77777777" w:rsidR="005B3E96" w:rsidRDefault="005B3E96" w:rsidP="005B3E96">
          <w:pPr>
            <w:pStyle w:val="CitaviBibliographyEntry"/>
            <w:rPr>
              <w:lang w:val="en-US"/>
            </w:rPr>
          </w:pPr>
          <w:bookmarkStart w:id="122" w:name="_CTVL0018474dca944ff43a3977d89e1f8cbf9bc"/>
          <w:bookmarkEnd w:id="121"/>
          <w:proofErr w:type="spellStart"/>
          <w:r>
            <w:rPr>
              <w:lang w:val="en-US"/>
            </w:rPr>
            <w:lastRenderedPageBreak/>
            <w:t>Schieber</w:t>
          </w:r>
          <w:proofErr w:type="spellEnd"/>
          <w:r>
            <w:rPr>
              <w:lang w:val="en-US"/>
            </w:rPr>
            <w:t>, G. J. (1987)</w:t>
          </w:r>
          <w:bookmarkEnd w:id="122"/>
          <w:r>
            <w:rPr>
              <w:lang w:val="en-US"/>
            </w:rPr>
            <w:t xml:space="preserve"> </w:t>
          </w:r>
          <w:r w:rsidRPr="005B3E96">
            <w:rPr>
              <w:i/>
              <w:lang w:val="en-US"/>
            </w:rPr>
            <w:t xml:space="preserve">Financing and delivering health care: A comparative analysis of OECD countries. </w:t>
          </w:r>
          <w:r w:rsidRPr="005B3E96">
            <w:rPr>
              <w:lang w:val="en-US"/>
            </w:rPr>
            <w:t>Paris: OECD.</w:t>
          </w:r>
        </w:p>
        <w:p w14:paraId="1C90E2F5" w14:textId="77777777" w:rsidR="005B3E96" w:rsidRDefault="005B3E96" w:rsidP="005B3E96">
          <w:pPr>
            <w:pStyle w:val="CitaviBibliographyEntry"/>
            <w:rPr>
              <w:lang w:val="en-US"/>
            </w:rPr>
          </w:pPr>
          <w:bookmarkStart w:id="123" w:name="_CTVL0010aa49c15848940a59eff4c656fb83638"/>
          <w:proofErr w:type="spellStart"/>
          <w:r>
            <w:rPr>
              <w:lang w:val="en-US"/>
            </w:rPr>
            <w:t>Simonazzi</w:t>
          </w:r>
          <w:proofErr w:type="spellEnd"/>
          <w:r>
            <w:rPr>
              <w:lang w:val="en-US"/>
            </w:rPr>
            <w:t>, A. (2008) ‘Care regimes and national employment models’, Cambridge Journal of Economics 33(2): 211–32.</w:t>
          </w:r>
        </w:p>
        <w:p w14:paraId="14CBD8EF" w14:textId="77777777" w:rsidR="005B3E96" w:rsidRDefault="005B3E96" w:rsidP="005B3E96">
          <w:pPr>
            <w:pStyle w:val="CitaviBibliographyEntry"/>
            <w:rPr>
              <w:lang w:val="en-US"/>
            </w:rPr>
          </w:pPr>
          <w:bookmarkStart w:id="124" w:name="_CTVL001c4cde9c35b0a4375a4d04a5ae1610beb"/>
          <w:bookmarkEnd w:id="123"/>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and </w:t>
          </w:r>
          <w:proofErr w:type="spellStart"/>
          <w:r>
            <w:rPr>
              <w:lang w:val="en-US"/>
            </w:rPr>
            <w:t>Vanhercke</w:t>
          </w:r>
          <w:proofErr w:type="spellEnd"/>
          <w:r>
            <w:rPr>
              <w:lang w:val="en-US"/>
            </w:rPr>
            <w:t>, B. (2018)</w:t>
          </w:r>
          <w:bookmarkEnd w:id="124"/>
          <w:r>
            <w:rPr>
              <w:lang w:val="en-US"/>
            </w:rPr>
            <w:t xml:space="preserve"> </w:t>
          </w:r>
          <w:r w:rsidRPr="005B3E96">
            <w:rPr>
              <w:i/>
              <w:lang w:val="en-US"/>
            </w:rPr>
            <w:t xml:space="preserve">Challenges in long-term care in Europe: A study of national policies. </w:t>
          </w:r>
          <w:r w:rsidRPr="005B3E96">
            <w:rPr>
              <w:lang w:val="en-US"/>
            </w:rPr>
            <w:t>Brussels.</w:t>
          </w:r>
        </w:p>
        <w:p w14:paraId="76DF81CF" w14:textId="77777777" w:rsidR="005B3E96" w:rsidRDefault="005B3E96" w:rsidP="005B3E96">
          <w:pPr>
            <w:pStyle w:val="CitaviBibliographyEntry"/>
            <w:rPr>
              <w:lang w:val="en-US"/>
            </w:rPr>
          </w:pPr>
          <w:bookmarkStart w:id="125" w:name="_CTVL00103efbb5656b9476aa5f278c064126856"/>
          <w:proofErr w:type="spellStart"/>
          <w:r>
            <w:rPr>
              <w:lang w:val="en-US"/>
            </w:rPr>
            <w:t>Ungerson</w:t>
          </w:r>
          <w:proofErr w:type="spellEnd"/>
          <w:r>
            <w:rPr>
              <w:lang w:val="en-US"/>
            </w:rPr>
            <w:t>, C. (1997) ‘Social Politics and the Commodification of Care’, Social Politics: International Studies in Gender, State &amp; Society 4(3): 362–81.</w:t>
          </w:r>
        </w:p>
        <w:p w14:paraId="5B816648" w14:textId="77777777" w:rsidR="005B3E96" w:rsidRDefault="005B3E96" w:rsidP="005B3E96">
          <w:pPr>
            <w:pStyle w:val="CitaviBibliographyEntry"/>
            <w:rPr>
              <w:lang w:val="en-US"/>
            </w:rPr>
          </w:pPr>
          <w:bookmarkStart w:id="126" w:name="_CTVL001ba09466a76eb497588929f7223bebb75"/>
          <w:bookmarkEnd w:id="125"/>
          <w:proofErr w:type="gramStart"/>
          <w:r>
            <w:rPr>
              <w:lang w:val="en-US"/>
            </w:rPr>
            <w:t>van</w:t>
          </w:r>
          <w:proofErr w:type="gramEnd"/>
          <w:r>
            <w:rPr>
              <w:lang w:val="en-US"/>
            </w:rPr>
            <w:t xml:space="preserve"> </w:t>
          </w:r>
          <w:proofErr w:type="spellStart"/>
          <w:r>
            <w:rPr>
              <w:lang w:val="en-US"/>
            </w:rPr>
            <w:t>Hooren</w:t>
          </w:r>
          <w:proofErr w:type="spellEnd"/>
          <w:r>
            <w:rPr>
              <w:lang w:val="en-US"/>
            </w:rPr>
            <w:t xml:space="preserve">, F. J. (2012) ‘Varieties of migrant care work: Comparing patterns of migrant </w:t>
          </w:r>
          <w:proofErr w:type="spellStart"/>
          <w:r>
            <w:rPr>
              <w:lang w:val="en-US"/>
            </w:rPr>
            <w:t>labour</w:t>
          </w:r>
          <w:proofErr w:type="spellEnd"/>
          <w:r>
            <w:rPr>
              <w:lang w:val="en-US"/>
            </w:rPr>
            <w:t xml:space="preserve"> in social care’, Journal of European Social Policy 22(2): 133–47.</w:t>
          </w:r>
        </w:p>
        <w:p w14:paraId="64780694" w14:textId="77777777" w:rsidR="005B3E96" w:rsidRDefault="005B3E96" w:rsidP="005B3E96">
          <w:pPr>
            <w:pStyle w:val="CitaviBibliographyEntry"/>
            <w:rPr>
              <w:lang w:val="en-US"/>
            </w:rPr>
          </w:pPr>
          <w:bookmarkStart w:id="127" w:name="_CTVL001b0b165f1db0a4d44bf83e82f2f5cd0f9"/>
          <w:bookmarkEnd w:id="126"/>
          <w:r>
            <w:rPr>
              <w:lang w:val="en-US"/>
            </w:rPr>
            <w:t>Wendt, C. (2009) ‘Mapping European healthcare systems: a comparative analysis of financing, service provision and access to healthcare’, Journal of European Social Policy 19(5): 432–45.</w:t>
          </w:r>
        </w:p>
        <w:p w14:paraId="49D4791A" w14:textId="77777777" w:rsidR="005B3E96" w:rsidRDefault="005B3E96" w:rsidP="005B3E96">
          <w:pPr>
            <w:pStyle w:val="CitaviBibliographyEntry"/>
            <w:rPr>
              <w:lang w:val="en-US"/>
            </w:rPr>
          </w:pPr>
          <w:bookmarkStart w:id="128" w:name="_CTVL001ab516b2141194d84a0d50dcc11af4e93"/>
          <w:bookmarkEnd w:id="127"/>
          <w:r>
            <w:rPr>
              <w:lang w:val="en-US"/>
            </w:rPr>
            <w:t>Wendt, C. (2014) ‘Changing Healthcare System Types’, Social Policy &amp; Administration 48(7): 864–82.</w:t>
          </w:r>
        </w:p>
        <w:p w14:paraId="7F8E7957" w14:textId="7736B136" w:rsidR="00725171" w:rsidRPr="006A56FF" w:rsidRDefault="005B3E96" w:rsidP="005B3E96">
          <w:pPr>
            <w:pStyle w:val="CitaviBibliographyEntry"/>
            <w:rPr>
              <w:lang w:val="en-US"/>
            </w:rPr>
          </w:pPr>
          <w:bookmarkStart w:id="129" w:name="_CTVL001fb37b04adcac459ebe08c9b097c11676"/>
          <w:bookmarkEnd w:id="128"/>
          <w:r>
            <w:rPr>
              <w:lang w:val="en-US"/>
            </w:rPr>
            <w:t>White, I. R., Royston, P. and Wood, A. M. (2011) ‘Multiple imputation using chained equations: Issues and guidance for practice’, Statistics in medicine 30(4): 377–99</w:t>
          </w:r>
          <w:bookmarkEnd w:id="129"/>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2E3B61"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1EA07022"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w:t>
            </w:r>
            <w:ins w:id="130" w:author="Claus Wendt" w:date="2020-09-04T09:29:00Z">
              <w:r w:rsidR="00304112">
                <w:rPr>
                  <w:b w:val="0"/>
                  <w:bCs w:val="0"/>
                  <w:caps w:val="0"/>
                  <w:sz w:val="20"/>
                  <w:szCs w:val="20"/>
                  <w:lang w:val="en-US"/>
                </w:rPr>
                <w:t>r</w:t>
              </w:r>
            </w:ins>
            <w:r>
              <w:rPr>
                <w:b w:val="0"/>
                <w:bCs w:val="0"/>
                <w:caps w:val="0"/>
                <w:sz w:val="20"/>
                <w:szCs w:val="20"/>
                <w:lang w:val="en-US"/>
              </w:rPr>
              <w:t>f</w:t>
            </w:r>
            <w:del w:id="131" w:author="Claus Wendt" w:date="2020-09-04T09:29:00Z">
              <w:r w:rsidDel="00304112">
                <w:rPr>
                  <w:b w:val="0"/>
                  <w:bCs w:val="0"/>
                  <w:caps w:val="0"/>
                  <w:sz w:val="20"/>
                  <w:szCs w:val="20"/>
                  <w:lang w:val="en-US"/>
                </w:rPr>
                <w:delText>r</w:delText>
              </w:r>
            </w:del>
            <w:r>
              <w:rPr>
                <w:b w:val="0"/>
                <w:bCs w:val="0"/>
                <w:caps w:val="0"/>
                <w:sz w:val="20"/>
                <w:szCs w:val="20"/>
                <w:lang w:val="en-US"/>
              </w:rPr>
              <w:t>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w:t>
      </w:r>
      <w:proofErr w:type="gramStart"/>
      <w:r w:rsidRPr="001A517D">
        <w:rPr>
          <w:lang w:val="en-US"/>
        </w:rPr>
        <w:t>,66</w:t>
      </w:r>
      <w:proofErr w:type="gramEnd"/>
      <w:r w:rsidRPr="001A517D">
        <w:rPr>
          <w:lang w:val="en-US"/>
        </w:rPr>
        <w:t xml:space="preserve">.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us Wendt" w:date="2020-09-04T09:26:00Z" w:initials="CW">
    <w:p w14:paraId="21984914" w14:textId="77777777" w:rsidR="002E3B61" w:rsidRDefault="002E3B61">
      <w:pPr>
        <w:pStyle w:val="Kommentartext"/>
      </w:pPr>
      <w:r>
        <w:rPr>
          <w:rStyle w:val="Kommentarzeichen"/>
        </w:rPr>
        <w:annotationRef/>
      </w:r>
      <w:proofErr w:type="spellStart"/>
      <w:r w:rsidRPr="00D36019">
        <w:t>Health</w:t>
      </w:r>
      <w:proofErr w:type="spellEnd"/>
      <w:r w:rsidRPr="00D36019">
        <w:t xml:space="preserve"> </w:t>
      </w:r>
      <w:proofErr w:type="spellStart"/>
      <w:r w:rsidRPr="00D36019">
        <w:t>Policy</w:t>
      </w:r>
      <w:proofErr w:type="spellEnd"/>
      <w:r w:rsidRPr="00D36019">
        <w:t xml:space="preserve"> hat ja eine ganz</w:t>
      </w:r>
      <w:r>
        <w:t xml:space="preserve"> andere Zitierweise. Das wirkt sich auch auf das </w:t>
      </w:r>
      <w:proofErr w:type="spellStart"/>
      <w:r>
        <w:t>word</w:t>
      </w:r>
      <w:proofErr w:type="spellEnd"/>
      <w:r>
        <w:t xml:space="preserve"> </w:t>
      </w:r>
      <w:proofErr w:type="spellStart"/>
      <w:r>
        <w:t>count</w:t>
      </w:r>
      <w:proofErr w:type="spellEnd"/>
      <w:r>
        <w:t xml:space="preserve"> aus. </w:t>
      </w:r>
    </w:p>
    <w:p w14:paraId="0DF25555" w14:textId="77777777" w:rsidR="002E3B61" w:rsidRDefault="002E3B61">
      <w:pPr>
        <w:pStyle w:val="Kommentartext"/>
      </w:pPr>
    </w:p>
    <w:p w14:paraId="4D44F8F1" w14:textId="2C640A2F" w:rsidR="002E3B61" w:rsidRPr="00D36019" w:rsidRDefault="002E3B61">
      <w:pPr>
        <w:pStyle w:val="Kommentartext"/>
      </w:pPr>
      <w:r>
        <w:t xml:space="preserve">Bitte deshalb vor der letzten Durchsicht auf das </w:t>
      </w:r>
      <w:proofErr w:type="spellStart"/>
      <w:r>
        <w:t>health</w:t>
      </w:r>
      <w:proofErr w:type="spellEnd"/>
      <w:r>
        <w:t xml:space="preserve"> </w:t>
      </w:r>
      <w:proofErr w:type="spellStart"/>
      <w:r>
        <w:t>policy</w:t>
      </w:r>
      <w:proofErr w:type="spellEnd"/>
      <w:r>
        <w:t xml:space="preserve"> Format umstellen; (Nummerierung der Literaturangaben).</w:t>
      </w:r>
    </w:p>
  </w:comment>
  <w:comment w:id="2" w:author="Mareike Ariaans" w:date="2020-09-08T14:03:00Z" w:initials="MA">
    <w:p w14:paraId="4F6C62E5" w14:textId="5ED3D75A" w:rsidR="004C5EB4" w:rsidRDefault="004C5EB4">
      <w:pPr>
        <w:pStyle w:val="Kommentartext"/>
      </w:pPr>
      <w:r>
        <w:rPr>
          <w:rStyle w:val="Kommentarzeichen"/>
        </w:rPr>
        <w:annotationRef/>
      </w:r>
      <w:r>
        <w:t xml:space="preserve">Separate </w:t>
      </w:r>
      <w:proofErr w:type="spellStart"/>
      <w:r>
        <w:t>file</w:t>
      </w:r>
      <w:proofErr w:type="spellEnd"/>
    </w:p>
  </w:comment>
  <w:comment w:id="3" w:author="Mareike Ariaans" w:date="2020-09-07T13:01:00Z" w:initials="MA">
    <w:p w14:paraId="79022052" w14:textId="56FF6A05" w:rsidR="002E3B61" w:rsidRDefault="002E3B61">
      <w:pPr>
        <w:pStyle w:val="Kommentartext"/>
      </w:pPr>
      <w:r>
        <w:rPr>
          <w:rStyle w:val="Kommentarzeichen"/>
        </w:rPr>
        <w:annotationRef/>
      </w:r>
      <w:r>
        <w:t>e.g.</w:t>
      </w:r>
    </w:p>
  </w:comment>
  <w:comment w:id="4" w:author="Philipp Alexander Linden" w:date="2020-07-07T13:17:00Z" w:initials="PAL">
    <w:p w14:paraId="756C6A83" w14:textId="77777777" w:rsidR="002E3B61" w:rsidRDefault="002E3B61" w:rsidP="00D059AE">
      <w:pPr>
        <w:pStyle w:val="Kommentartext"/>
      </w:pPr>
      <w:r>
        <w:rPr>
          <w:rStyle w:val="Kommentarzeichen"/>
        </w:rPr>
        <w:annotationRef/>
      </w:r>
      <w:proofErr w:type="gramStart"/>
      <w:r>
        <w:t>Wendt  &amp;</w:t>
      </w:r>
      <w:proofErr w:type="gramEnd"/>
      <w:r>
        <w:t xml:space="preserve"> Reibling überall blinden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44F8F1" w15:done="0"/>
  <w15:commentEx w15:paraId="4F6C62E5" w15:done="0"/>
  <w15:commentEx w15:paraId="79022052" w15:done="0"/>
  <w15:commentEx w15:paraId="756C6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EC9" w16cex:dateUtc="2020-09-03T12:40:00Z"/>
  <w16cex:commentExtensible w16cex:durableId="22AEF462" w16cex:dateUtc="2020-07-07T11:17:00Z"/>
  <w16cex:commentExtensible w16cex:durableId="22FB7F9E" w16cex:dateUtc="2020-09-03T12:43:00Z"/>
  <w16cex:commentExtensible w16cex:durableId="22FB84B0" w16cex:dateUtc="2020-09-03T13:05:00Z"/>
  <w16cex:commentExtensible w16cex:durableId="22FB84BE" w16cex:dateUtc="2020-09-03T13:05:00Z"/>
  <w16cex:commentExtensible w16cex:durableId="22FB857C" w16cex:dateUtc="2020-09-03T13:08:00Z"/>
  <w16cex:commentExtensible w16cex:durableId="22AF104E" w16cex:dateUtc="2020-06-29T16:49:00Z"/>
  <w16cex:commentExtensible w16cex:durableId="22B6C9FE" w16cex:dateUtc="2020-07-13T09:54:00Z"/>
  <w16cex:commentExtensible w16cex:durableId="22FB8764" w16cex:dateUtc="2020-09-03T13:16: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4F8F1" w16cid:durableId="22FC86D4"/>
  <w16cid:commentId w16cid:paraId="0B568EED" w16cid:durableId="22ECC6B4"/>
  <w16cid:commentId w16cid:paraId="3094091D" w16cid:durableId="22FB7EC9"/>
  <w16cid:commentId w16cid:paraId="42D3A90A" w16cid:durableId="22F7E305"/>
  <w16cid:commentId w16cid:paraId="36C88899" w16cid:durableId="22AEF462"/>
  <w16cid:commentId w16cid:paraId="2AEC4948" w16cid:durableId="22F8BD58"/>
  <w16cid:commentId w16cid:paraId="735124D3" w16cid:durableId="22FB7F9E"/>
  <w16cid:commentId w16cid:paraId="66F7F5AA" w16cid:durableId="22F8C825"/>
  <w16cid:commentId w16cid:paraId="24524560" w16cid:durableId="22FB7E4C"/>
  <w16cid:commentId w16cid:paraId="4B80D456" w16cid:durableId="22FB84B0"/>
  <w16cid:commentId w16cid:paraId="20146781" w16cid:durableId="22FB84BE"/>
  <w16cid:commentId w16cid:paraId="2E026CB5" w16cid:durableId="22FB857C"/>
  <w16cid:commentId w16cid:paraId="716C4805" w16cid:durableId="22AF104E"/>
  <w16cid:commentId w16cid:paraId="5A089380" w16cid:durableId="22B6C9FE"/>
  <w16cid:commentId w16cid:paraId="162F85DB" w16cid:durableId="22FB8764"/>
  <w16cid:commentId w16cid:paraId="40CABBB6" w16cid:durableId="22F8F5F0"/>
  <w16cid:commentId w16cid:paraId="29209840" w16cid:durableId="22FB7E53"/>
  <w16cid:commentId w16cid:paraId="152B098E" w16cid:durableId="22FB7E54"/>
  <w16cid:commentId w16cid:paraId="0BFA8B0B" w16cid:durableId="22FC880D"/>
  <w16cid:commentId w16cid:paraId="711A2634" w16cid:durableId="22FCDD3F"/>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4B0F7" w14:textId="77777777" w:rsidR="004E6DE9" w:rsidRDefault="004E6DE9" w:rsidP="00DB62C0">
      <w:r>
        <w:separator/>
      </w:r>
    </w:p>
    <w:p w14:paraId="64F5CCE5" w14:textId="77777777" w:rsidR="004E6DE9" w:rsidRDefault="004E6DE9"/>
  </w:endnote>
  <w:endnote w:type="continuationSeparator" w:id="0">
    <w:p w14:paraId="6D0C057D" w14:textId="77777777" w:rsidR="004E6DE9" w:rsidRDefault="004E6DE9" w:rsidP="00DB62C0">
      <w:r>
        <w:continuationSeparator/>
      </w:r>
    </w:p>
    <w:p w14:paraId="013B7DA2" w14:textId="77777777" w:rsidR="004E6DE9" w:rsidRDefault="004E6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5F7FDDEE" w:rsidR="002E3B61" w:rsidRDefault="002E3B61">
        <w:pPr>
          <w:pStyle w:val="Fuzeile"/>
          <w:jc w:val="right"/>
        </w:pPr>
        <w:r>
          <w:fldChar w:fldCharType="begin"/>
        </w:r>
        <w:r>
          <w:instrText>PAGE   \* MERGEFORMAT</w:instrText>
        </w:r>
        <w:r>
          <w:fldChar w:fldCharType="separate"/>
        </w:r>
        <w:r w:rsidR="007516B2">
          <w:rPr>
            <w:noProof/>
          </w:rPr>
          <w:t>21</w:t>
        </w:r>
        <w:r>
          <w:fldChar w:fldCharType="end"/>
        </w:r>
      </w:p>
    </w:sdtContent>
  </w:sdt>
  <w:p w14:paraId="36BE76A4" w14:textId="77777777" w:rsidR="002E3B61" w:rsidRDefault="002E3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BA7F0" w14:textId="77777777" w:rsidR="004E6DE9" w:rsidRDefault="004E6DE9" w:rsidP="00DB62C0">
      <w:r>
        <w:separator/>
      </w:r>
    </w:p>
    <w:p w14:paraId="18F687B8" w14:textId="77777777" w:rsidR="004E6DE9" w:rsidRDefault="004E6DE9"/>
  </w:footnote>
  <w:footnote w:type="continuationSeparator" w:id="0">
    <w:p w14:paraId="480EA050" w14:textId="77777777" w:rsidR="004E6DE9" w:rsidRDefault="004E6DE9" w:rsidP="00DB62C0">
      <w:r>
        <w:continuationSeparator/>
      </w:r>
    </w:p>
    <w:p w14:paraId="7428FF5E" w14:textId="77777777" w:rsidR="004E6DE9" w:rsidRDefault="004E6DE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9C5"/>
    <w:rsid w:val="00000C6B"/>
    <w:rsid w:val="000025F9"/>
    <w:rsid w:val="0001050A"/>
    <w:rsid w:val="000116F3"/>
    <w:rsid w:val="000145CE"/>
    <w:rsid w:val="00015C6E"/>
    <w:rsid w:val="0002290F"/>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1A0C"/>
    <w:rsid w:val="000B2A21"/>
    <w:rsid w:val="000B7A56"/>
    <w:rsid w:val="000C097C"/>
    <w:rsid w:val="000C6B26"/>
    <w:rsid w:val="000C7D99"/>
    <w:rsid w:val="000D26F0"/>
    <w:rsid w:val="000D6FB8"/>
    <w:rsid w:val="000D7467"/>
    <w:rsid w:val="000E25FF"/>
    <w:rsid w:val="000E5CF2"/>
    <w:rsid w:val="000E5EEF"/>
    <w:rsid w:val="000E72AE"/>
    <w:rsid w:val="000E7BD7"/>
    <w:rsid w:val="000F2CA0"/>
    <w:rsid w:val="000F6DC1"/>
    <w:rsid w:val="001029EA"/>
    <w:rsid w:val="00105691"/>
    <w:rsid w:val="001066CA"/>
    <w:rsid w:val="001067B2"/>
    <w:rsid w:val="00107B5D"/>
    <w:rsid w:val="00110DF8"/>
    <w:rsid w:val="00117252"/>
    <w:rsid w:val="0012335A"/>
    <w:rsid w:val="001237F3"/>
    <w:rsid w:val="00126962"/>
    <w:rsid w:val="001302F4"/>
    <w:rsid w:val="00131EC9"/>
    <w:rsid w:val="00136D75"/>
    <w:rsid w:val="00146320"/>
    <w:rsid w:val="00147CE1"/>
    <w:rsid w:val="00150B95"/>
    <w:rsid w:val="00155513"/>
    <w:rsid w:val="00160F11"/>
    <w:rsid w:val="00162B67"/>
    <w:rsid w:val="001634D1"/>
    <w:rsid w:val="00163829"/>
    <w:rsid w:val="0016482E"/>
    <w:rsid w:val="0016576C"/>
    <w:rsid w:val="00166676"/>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517D"/>
    <w:rsid w:val="001B3191"/>
    <w:rsid w:val="001B6C6F"/>
    <w:rsid w:val="001C01E8"/>
    <w:rsid w:val="001C0250"/>
    <w:rsid w:val="001C0CE6"/>
    <w:rsid w:val="001C1970"/>
    <w:rsid w:val="001D3817"/>
    <w:rsid w:val="001D5B90"/>
    <w:rsid w:val="001E0F8A"/>
    <w:rsid w:val="001E3C88"/>
    <w:rsid w:val="001E64E8"/>
    <w:rsid w:val="001E7C4F"/>
    <w:rsid w:val="001F0E06"/>
    <w:rsid w:val="001F104C"/>
    <w:rsid w:val="001F4B57"/>
    <w:rsid w:val="001F6140"/>
    <w:rsid w:val="001F6353"/>
    <w:rsid w:val="002000FB"/>
    <w:rsid w:val="00206AE3"/>
    <w:rsid w:val="002128F4"/>
    <w:rsid w:val="00216DEA"/>
    <w:rsid w:val="002171C1"/>
    <w:rsid w:val="0022344C"/>
    <w:rsid w:val="0022392A"/>
    <w:rsid w:val="002276AE"/>
    <w:rsid w:val="00227CBB"/>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3BCC"/>
    <w:rsid w:val="002840A2"/>
    <w:rsid w:val="00290573"/>
    <w:rsid w:val="00290D20"/>
    <w:rsid w:val="00291662"/>
    <w:rsid w:val="0029377B"/>
    <w:rsid w:val="002952B0"/>
    <w:rsid w:val="00295D9F"/>
    <w:rsid w:val="002A0294"/>
    <w:rsid w:val="002A24A1"/>
    <w:rsid w:val="002A4735"/>
    <w:rsid w:val="002A4812"/>
    <w:rsid w:val="002A4B22"/>
    <w:rsid w:val="002A4D2C"/>
    <w:rsid w:val="002A5457"/>
    <w:rsid w:val="002A57AA"/>
    <w:rsid w:val="002A6758"/>
    <w:rsid w:val="002A7D99"/>
    <w:rsid w:val="002B04CE"/>
    <w:rsid w:val="002B5BC1"/>
    <w:rsid w:val="002C11D6"/>
    <w:rsid w:val="002C276B"/>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6277"/>
    <w:rsid w:val="002E654E"/>
    <w:rsid w:val="002E66B1"/>
    <w:rsid w:val="002F083B"/>
    <w:rsid w:val="002F09EA"/>
    <w:rsid w:val="002F441C"/>
    <w:rsid w:val="002F6325"/>
    <w:rsid w:val="002F6B52"/>
    <w:rsid w:val="00302FF4"/>
    <w:rsid w:val="00304112"/>
    <w:rsid w:val="00304754"/>
    <w:rsid w:val="00304F93"/>
    <w:rsid w:val="00306894"/>
    <w:rsid w:val="00310B7D"/>
    <w:rsid w:val="00313058"/>
    <w:rsid w:val="00315A0E"/>
    <w:rsid w:val="00317238"/>
    <w:rsid w:val="003213D7"/>
    <w:rsid w:val="003222D5"/>
    <w:rsid w:val="003308A2"/>
    <w:rsid w:val="0033302D"/>
    <w:rsid w:val="00333E94"/>
    <w:rsid w:val="003358D3"/>
    <w:rsid w:val="00341A8B"/>
    <w:rsid w:val="00341CEB"/>
    <w:rsid w:val="00343B5D"/>
    <w:rsid w:val="00345836"/>
    <w:rsid w:val="003458D6"/>
    <w:rsid w:val="003509B8"/>
    <w:rsid w:val="00351C14"/>
    <w:rsid w:val="00351FB1"/>
    <w:rsid w:val="00355485"/>
    <w:rsid w:val="00356047"/>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0CC8"/>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37BC1"/>
    <w:rsid w:val="00440583"/>
    <w:rsid w:val="00441606"/>
    <w:rsid w:val="00443E2D"/>
    <w:rsid w:val="00444E03"/>
    <w:rsid w:val="004564F2"/>
    <w:rsid w:val="004573C8"/>
    <w:rsid w:val="0046170E"/>
    <w:rsid w:val="0046400D"/>
    <w:rsid w:val="0046454D"/>
    <w:rsid w:val="00465320"/>
    <w:rsid w:val="00465EA0"/>
    <w:rsid w:val="00473DA0"/>
    <w:rsid w:val="0047645E"/>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4DC4"/>
    <w:rsid w:val="004C5EB4"/>
    <w:rsid w:val="004C6923"/>
    <w:rsid w:val="004C7FE8"/>
    <w:rsid w:val="004D1F35"/>
    <w:rsid w:val="004D303B"/>
    <w:rsid w:val="004D3634"/>
    <w:rsid w:val="004E0187"/>
    <w:rsid w:val="004E5C38"/>
    <w:rsid w:val="004E6DE9"/>
    <w:rsid w:val="004E7C9C"/>
    <w:rsid w:val="004F1AEA"/>
    <w:rsid w:val="005010B7"/>
    <w:rsid w:val="00501DAF"/>
    <w:rsid w:val="00504F64"/>
    <w:rsid w:val="00505D30"/>
    <w:rsid w:val="005073E5"/>
    <w:rsid w:val="0052008C"/>
    <w:rsid w:val="00522322"/>
    <w:rsid w:val="00534234"/>
    <w:rsid w:val="00535BDA"/>
    <w:rsid w:val="00537D16"/>
    <w:rsid w:val="0054101A"/>
    <w:rsid w:val="00543908"/>
    <w:rsid w:val="00545374"/>
    <w:rsid w:val="00545EFD"/>
    <w:rsid w:val="0055140A"/>
    <w:rsid w:val="00552069"/>
    <w:rsid w:val="00555ABD"/>
    <w:rsid w:val="005562E8"/>
    <w:rsid w:val="00557CDD"/>
    <w:rsid w:val="00560C83"/>
    <w:rsid w:val="00563976"/>
    <w:rsid w:val="00564EA5"/>
    <w:rsid w:val="00566425"/>
    <w:rsid w:val="005665F1"/>
    <w:rsid w:val="00574BF9"/>
    <w:rsid w:val="00574FE8"/>
    <w:rsid w:val="00576CF1"/>
    <w:rsid w:val="00576E43"/>
    <w:rsid w:val="00577247"/>
    <w:rsid w:val="00580D50"/>
    <w:rsid w:val="00581986"/>
    <w:rsid w:val="00590032"/>
    <w:rsid w:val="005923D6"/>
    <w:rsid w:val="005A1198"/>
    <w:rsid w:val="005A6A98"/>
    <w:rsid w:val="005A70B0"/>
    <w:rsid w:val="005B0787"/>
    <w:rsid w:val="005B12C0"/>
    <w:rsid w:val="005B3E96"/>
    <w:rsid w:val="005B7587"/>
    <w:rsid w:val="005C01C0"/>
    <w:rsid w:val="005C7AD9"/>
    <w:rsid w:val="005D1F99"/>
    <w:rsid w:val="005D202B"/>
    <w:rsid w:val="005D3D07"/>
    <w:rsid w:val="005D4735"/>
    <w:rsid w:val="005D48E5"/>
    <w:rsid w:val="005D4FC8"/>
    <w:rsid w:val="005D7A23"/>
    <w:rsid w:val="005E05FB"/>
    <w:rsid w:val="005E0DE7"/>
    <w:rsid w:val="005E424B"/>
    <w:rsid w:val="005E5DBA"/>
    <w:rsid w:val="005F5909"/>
    <w:rsid w:val="005F6D29"/>
    <w:rsid w:val="00600DB4"/>
    <w:rsid w:val="006023C9"/>
    <w:rsid w:val="00602B69"/>
    <w:rsid w:val="00604022"/>
    <w:rsid w:val="00613662"/>
    <w:rsid w:val="006155B2"/>
    <w:rsid w:val="006205A9"/>
    <w:rsid w:val="006207C3"/>
    <w:rsid w:val="00620C03"/>
    <w:rsid w:val="00621B1A"/>
    <w:rsid w:val="00621D67"/>
    <w:rsid w:val="006242EC"/>
    <w:rsid w:val="00630A96"/>
    <w:rsid w:val="0063437C"/>
    <w:rsid w:val="0063517C"/>
    <w:rsid w:val="00635324"/>
    <w:rsid w:val="00635380"/>
    <w:rsid w:val="00636AAF"/>
    <w:rsid w:val="00637599"/>
    <w:rsid w:val="00640530"/>
    <w:rsid w:val="00640B24"/>
    <w:rsid w:val="006422B7"/>
    <w:rsid w:val="00643277"/>
    <w:rsid w:val="00643ED3"/>
    <w:rsid w:val="0064424A"/>
    <w:rsid w:val="006445C6"/>
    <w:rsid w:val="0064637A"/>
    <w:rsid w:val="006505A8"/>
    <w:rsid w:val="00652A6F"/>
    <w:rsid w:val="00654947"/>
    <w:rsid w:val="006616AB"/>
    <w:rsid w:val="00661837"/>
    <w:rsid w:val="00662072"/>
    <w:rsid w:val="006621CC"/>
    <w:rsid w:val="006641F6"/>
    <w:rsid w:val="00671793"/>
    <w:rsid w:val="00672A43"/>
    <w:rsid w:val="00673314"/>
    <w:rsid w:val="00673E58"/>
    <w:rsid w:val="00675A89"/>
    <w:rsid w:val="00677E81"/>
    <w:rsid w:val="0068084C"/>
    <w:rsid w:val="006852EF"/>
    <w:rsid w:val="00686E2D"/>
    <w:rsid w:val="0068767F"/>
    <w:rsid w:val="00691EE1"/>
    <w:rsid w:val="00695BDB"/>
    <w:rsid w:val="00697062"/>
    <w:rsid w:val="006A11F8"/>
    <w:rsid w:val="006A34F1"/>
    <w:rsid w:val="006A3B16"/>
    <w:rsid w:val="006A40EF"/>
    <w:rsid w:val="006A4118"/>
    <w:rsid w:val="006A4AD0"/>
    <w:rsid w:val="006A4FA5"/>
    <w:rsid w:val="006A56FF"/>
    <w:rsid w:val="006B0567"/>
    <w:rsid w:val="006C0153"/>
    <w:rsid w:val="006C0A53"/>
    <w:rsid w:val="006C2DF0"/>
    <w:rsid w:val="006C3A49"/>
    <w:rsid w:val="006C4793"/>
    <w:rsid w:val="006C58E3"/>
    <w:rsid w:val="006C5D7D"/>
    <w:rsid w:val="006D0C8F"/>
    <w:rsid w:val="006D1F30"/>
    <w:rsid w:val="006D4709"/>
    <w:rsid w:val="006D7336"/>
    <w:rsid w:val="006E1C8C"/>
    <w:rsid w:val="006E210A"/>
    <w:rsid w:val="006E31C0"/>
    <w:rsid w:val="006E36CF"/>
    <w:rsid w:val="006E3A97"/>
    <w:rsid w:val="006E55FF"/>
    <w:rsid w:val="00700DC2"/>
    <w:rsid w:val="007105A0"/>
    <w:rsid w:val="007105F9"/>
    <w:rsid w:val="00711713"/>
    <w:rsid w:val="00712CFC"/>
    <w:rsid w:val="00713073"/>
    <w:rsid w:val="00713377"/>
    <w:rsid w:val="00722581"/>
    <w:rsid w:val="00725171"/>
    <w:rsid w:val="00726E91"/>
    <w:rsid w:val="00733407"/>
    <w:rsid w:val="00735F9F"/>
    <w:rsid w:val="007377B2"/>
    <w:rsid w:val="00747F35"/>
    <w:rsid w:val="007516B2"/>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314D"/>
    <w:rsid w:val="00785674"/>
    <w:rsid w:val="00790491"/>
    <w:rsid w:val="00792D73"/>
    <w:rsid w:val="00795C58"/>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D7166"/>
    <w:rsid w:val="007E138F"/>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1210"/>
    <w:rsid w:val="008447C6"/>
    <w:rsid w:val="008508B0"/>
    <w:rsid w:val="00854572"/>
    <w:rsid w:val="00854C66"/>
    <w:rsid w:val="00857ECD"/>
    <w:rsid w:val="008610B2"/>
    <w:rsid w:val="00862CE8"/>
    <w:rsid w:val="00863BBD"/>
    <w:rsid w:val="00864AD0"/>
    <w:rsid w:val="00865C1F"/>
    <w:rsid w:val="00872016"/>
    <w:rsid w:val="00873532"/>
    <w:rsid w:val="00884C5C"/>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6FA4"/>
    <w:rsid w:val="008C7033"/>
    <w:rsid w:val="008D28C6"/>
    <w:rsid w:val="008D4E02"/>
    <w:rsid w:val="008D5148"/>
    <w:rsid w:val="008D6126"/>
    <w:rsid w:val="008D7AC3"/>
    <w:rsid w:val="008E2B69"/>
    <w:rsid w:val="008E361D"/>
    <w:rsid w:val="008F0D52"/>
    <w:rsid w:val="008F1A1F"/>
    <w:rsid w:val="008F1BAD"/>
    <w:rsid w:val="008F3EBD"/>
    <w:rsid w:val="008F5DE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444FC"/>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31AA"/>
    <w:rsid w:val="009946F7"/>
    <w:rsid w:val="009A0151"/>
    <w:rsid w:val="009A2E4D"/>
    <w:rsid w:val="009A6DC1"/>
    <w:rsid w:val="009A7344"/>
    <w:rsid w:val="009B392E"/>
    <w:rsid w:val="009B4BEF"/>
    <w:rsid w:val="009B51BE"/>
    <w:rsid w:val="009B659D"/>
    <w:rsid w:val="009C6C71"/>
    <w:rsid w:val="009D02CC"/>
    <w:rsid w:val="009D1163"/>
    <w:rsid w:val="009D12A7"/>
    <w:rsid w:val="009D27F5"/>
    <w:rsid w:val="009D562C"/>
    <w:rsid w:val="009E0342"/>
    <w:rsid w:val="009E1DF9"/>
    <w:rsid w:val="009E3189"/>
    <w:rsid w:val="009E7DEE"/>
    <w:rsid w:val="009F4324"/>
    <w:rsid w:val="009F5308"/>
    <w:rsid w:val="009F78A3"/>
    <w:rsid w:val="00A02635"/>
    <w:rsid w:val="00A02BFB"/>
    <w:rsid w:val="00A04BA1"/>
    <w:rsid w:val="00A07B99"/>
    <w:rsid w:val="00A07E6E"/>
    <w:rsid w:val="00A1313B"/>
    <w:rsid w:val="00A138F0"/>
    <w:rsid w:val="00A17958"/>
    <w:rsid w:val="00A20A1E"/>
    <w:rsid w:val="00A20DA6"/>
    <w:rsid w:val="00A23230"/>
    <w:rsid w:val="00A236A4"/>
    <w:rsid w:val="00A23A68"/>
    <w:rsid w:val="00A23D77"/>
    <w:rsid w:val="00A256C3"/>
    <w:rsid w:val="00A2688D"/>
    <w:rsid w:val="00A272E4"/>
    <w:rsid w:val="00A31BDA"/>
    <w:rsid w:val="00A31CB1"/>
    <w:rsid w:val="00A35056"/>
    <w:rsid w:val="00A40F30"/>
    <w:rsid w:val="00A4282F"/>
    <w:rsid w:val="00A5043A"/>
    <w:rsid w:val="00A51C3B"/>
    <w:rsid w:val="00A525D7"/>
    <w:rsid w:val="00A55044"/>
    <w:rsid w:val="00A60900"/>
    <w:rsid w:val="00A626FB"/>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B96"/>
    <w:rsid w:val="00A94E53"/>
    <w:rsid w:val="00AA3293"/>
    <w:rsid w:val="00AB2A9F"/>
    <w:rsid w:val="00AB5AE1"/>
    <w:rsid w:val="00AB64A4"/>
    <w:rsid w:val="00AB6B50"/>
    <w:rsid w:val="00AC0934"/>
    <w:rsid w:val="00AC1DAB"/>
    <w:rsid w:val="00AC77D4"/>
    <w:rsid w:val="00AD03E0"/>
    <w:rsid w:val="00AD0480"/>
    <w:rsid w:val="00AD4473"/>
    <w:rsid w:val="00AD5056"/>
    <w:rsid w:val="00AD66E9"/>
    <w:rsid w:val="00AE0699"/>
    <w:rsid w:val="00AE118D"/>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4D0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67467"/>
    <w:rsid w:val="00B70268"/>
    <w:rsid w:val="00B7130E"/>
    <w:rsid w:val="00B728ED"/>
    <w:rsid w:val="00B75973"/>
    <w:rsid w:val="00B82577"/>
    <w:rsid w:val="00B85902"/>
    <w:rsid w:val="00B87403"/>
    <w:rsid w:val="00B9062F"/>
    <w:rsid w:val="00B919EB"/>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666A"/>
    <w:rsid w:val="00BD77BB"/>
    <w:rsid w:val="00BE14A6"/>
    <w:rsid w:val="00BE4D6B"/>
    <w:rsid w:val="00BE6B30"/>
    <w:rsid w:val="00BE78A9"/>
    <w:rsid w:val="00BF17B8"/>
    <w:rsid w:val="00BF18C4"/>
    <w:rsid w:val="00BF5BC0"/>
    <w:rsid w:val="00BF70E8"/>
    <w:rsid w:val="00C046FD"/>
    <w:rsid w:val="00C04881"/>
    <w:rsid w:val="00C04C9A"/>
    <w:rsid w:val="00C06244"/>
    <w:rsid w:val="00C06FE3"/>
    <w:rsid w:val="00C07A77"/>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09BE"/>
    <w:rsid w:val="00C65A29"/>
    <w:rsid w:val="00C66C83"/>
    <w:rsid w:val="00C67F4C"/>
    <w:rsid w:val="00C70989"/>
    <w:rsid w:val="00C82524"/>
    <w:rsid w:val="00C825AC"/>
    <w:rsid w:val="00C83EC5"/>
    <w:rsid w:val="00C87D34"/>
    <w:rsid w:val="00C93081"/>
    <w:rsid w:val="00C956BD"/>
    <w:rsid w:val="00C96250"/>
    <w:rsid w:val="00C9734F"/>
    <w:rsid w:val="00C97EBD"/>
    <w:rsid w:val="00CA14FB"/>
    <w:rsid w:val="00CA3CD2"/>
    <w:rsid w:val="00CA3F98"/>
    <w:rsid w:val="00CA4021"/>
    <w:rsid w:val="00CA56B9"/>
    <w:rsid w:val="00CA5DC3"/>
    <w:rsid w:val="00CA66CB"/>
    <w:rsid w:val="00CB225A"/>
    <w:rsid w:val="00CB5610"/>
    <w:rsid w:val="00CB5C48"/>
    <w:rsid w:val="00CB6011"/>
    <w:rsid w:val="00CB6BDD"/>
    <w:rsid w:val="00CC443A"/>
    <w:rsid w:val="00CC5C60"/>
    <w:rsid w:val="00CD07AD"/>
    <w:rsid w:val="00CD4831"/>
    <w:rsid w:val="00CD6CD2"/>
    <w:rsid w:val="00CD73BC"/>
    <w:rsid w:val="00CD7884"/>
    <w:rsid w:val="00CE38C0"/>
    <w:rsid w:val="00CE39EB"/>
    <w:rsid w:val="00CE413C"/>
    <w:rsid w:val="00CE49D5"/>
    <w:rsid w:val="00CE76F2"/>
    <w:rsid w:val="00CF57A8"/>
    <w:rsid w:val="00D0236C"/>
    <w:rsid w:val="00D0312E"/>
    <w:rsid w:val="00D0320B"/>
    <w:rsid w:val="00D059AE"/>
    <w:rsid w:val="00D05F60"/>
    <w:rsid w:val="00D062D3"/>
    <w:rsid w:val="00D11535"/>
    <w:rsid w:val="00D13B0F"/>
    <w:rsid w:val="00D15248"/>
    <w:rsid w:val="00D16CD9"/>
    <w:rsid w:val="00D200F2"/>
    <w:rsid w:val="00D217D9"/>
    <w:rsid w:val="00D24055"/>
    <w:rsid w:val="00D241B7"/>
    <w:rsid w:val="00D2435B"/>
    <w:rsid w:val="00D3542F"/>
    <w:rsid w:val="00D36019"/>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29B4"/>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23ACB"/>
    <w:rsid w:val="00E31DA8"/>
    <w:rsid w:val="00E35F12"/>
    <w:rsid w:val="00E374AB"/>
    <w:rsid w:val="00E4285A"/>
    <w:rsid w:val="00E435AB"/>
    <w:rsid w:val="00E518AB"/>
    <w:rsid w:val="00E52E6F"/>
    <w:rsid w:val="00E5564C"/>
    <w:rsid w:val="00E57915"/>
    <w:rsid w:val="00E60BA4"/>
    <w:rsid w:val="00E623D6"/>
    <w:rsid w:val="00E62C77"/>
    <w:rsid w:val="00E659F0"/>
    <w:rsid w:val="00E7428E"/>
    <w:rsid w:val="00E74C95"/>
    <w:rsid w:val="00E77BFF"/>
    <w:rsid w:val="00E83357"/>
    <w:rsid w:val="00E86C5E"/>
    <w:rsid w:val="00E915CC"/>
    <w:rsid w:val="00E91ABE"/>
    <w:rsid w:val="00E9387A"/>
    <w:rsid w:val="00E96149"/>
    <w:rsid w:val="00EA03CF"/>
    <w:rsid w:val="00EA2850"/>
    <w:rsid w:val="00EA4915"/>
    <w:rsid w:val="00EB1007"/>
    <w:rsid w:val="00EB14CA"/>
    <w:rsid w:val="00EB31E0"/>
    <w:rsid w:val="00EB32C7"/>
    <w:rsid w:val="00EB4CD6"/>
    <w:rsid w:val="00EB4D73"/>
    <w:rsid w:val="00EC11EF"/>
    <w:rsid w:val="00EC4FFA"/>
    <w:rsid w:val="00ED16FD"/>
    <w:rsid w:val="00ED188F"/>
    <w:rsid w:val="00ED3A72"/>
    <w:rsid w:val="00EE18A7"/>
    <w:rsid w:val="00EE301C"/>
    <w:rsid w:val="00EE551B"/>
    <w:rsid w:val="00EE58A1"/>
    <w:rsid w:val="00EE6EF0"/>
    <w:rsid w:val="00EF2983"/>
    <w:rsid w:val="00EF3AEC"/>
    <w:rsid w:val="00EF631F"/>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57F38"/>
    <w:rsid w:val="00F63503"/>
    <w:rsid w:val="00F66774"/>
    <w:rsid w:val="00F67DFE"/>
    <w:rsid w:val="00F706EC"/>
    <w:rsid w:val="00F71DB1"/>
    <w:rsid w:val="00F73978"/>
    <w:rsid w:val="00F73D4B"/>
    <w:rsid w:val="00F82B67"/>
    <w:rsid w:val="00F8457E"/>
    <w:rsid w:val="00F84F7F"/>
    <w:rsid w:val="00F85BAA"/>
    <w:rsid w:val="00F8641C"/>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4E9B"/>
    <w:rsid w:val="00FB73E3"/>
    <w:rsid w:val="00FC18FA"/>
    <w:rsid w:val="00FC37B8"/>
    <w:rsid w:val="00FC736E"/>
    <w:rsid w:val="00FD19AD"/>
    <w:rsid w:val="00FD43D7"/>
    <w:rsid w:val="00FD5259"/>
    <w:rsid w:val="00FD6F7B"/>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hristopher.Grages@uni-hamburg.d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den@soziologie.uni-siegen.de" TargetMode="External"/><Relationship Id="rId5" Type="http://schemas.openxmlformats.org/officeDocument/2006/relationships/webSettings" Target="webSettings.xml"/><Relationship Id="rId15" Type="http://schemas.openxmlformats.org/officeDocument/2006/relationships/hyperlink" Target="mailto:F.J.vanHooren@uva.nl" TargetMode="External"/><Relationship Id="rId23" Type="http://schemas.microsoft.com/office/2018/08/relationships/commentsExtensible" Target="commentsExtensible.xml"/><Relationship Id="rId10" Type="http://schemas.openxmlformats.org/officeDocument/2006/relationships/hyperlink" Target="mailto:ariaans@soziologie.uni-siegen.de"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hildegard.theobald@uni-vechta.de" TargetMode="Externa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47FAF"/>
    <w:rsid w:val="00357989"/>
    <w:rsid w:val="003A5415"/>
    <w:rsid w:val="00443CAC"/>
    <w:rsid w:val="00480C22"/>
    <w:rsid w:val="00515244"/>
    <w:rsid w:val="006470DB"/>
    <w:rsid w:val="0066079D"/>
    <w:rsid w:val="00665910"/>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51234"/>
    <w:rsid w:val="00F837F5"/>
    <w:rsid w:val="00FD0B3B"/>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80C22"/>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131A-E10A-43FB-AB66-234FCB66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119265</Words>
  <Characters>751371</Characters>
  <Application>Microsoft Office Word</Application>
  <DocSecurity>0</DocSecurity>
  <Lines>6261</Lines>
  <Paragraphs>1737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14</cp:revision>
  <cp:lastPrinted>2019-06-30T11:28:00Z</cp:lastPrinted>
  <dcterms:created xsi:type="dcterms:W3CDTF">2020-09-06T09:02:00Z</dcterms:created>
  <dcterms:modified xsi:type="dcterms:W3CDTF">2020-09-08T12:28:00Z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1">
    <vt:lpwstr>6.5.0.0</vt:lpwstr>
  </property>
  <property fmtid="{D5CDD505-2E9C-101B-9397-08002B2CF9AE}" pid="6" name="CitaviDocumentProperty_6">
    <vt:lpwstr>False</vt:lpwstr>
  </property>
</Properties>
</file>